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F2765" w14:textId="77777777" w:rsidR="00FB30DB" w:rsidRPr="00FB30DB" w:rsidRDefault="00FB30DB" w:rsidP="00FB30DB">
      <w:pPr>
        <w:spacing w:after="0" w:line="360" w:lineRule="auto"/>
        <w:rPr>
          <w:ins w:id="0" w:author="Φλούδα Χριστίνα" w:date="2016-10-31T12:05:00Z"/>
          <w:rFonts w:eastAsia="Times New Roman"/>
          <w:szCs w:val="24"/>
          <w:lang w:eastAsia="en-US"/>
        </w:rPr>
      </w:pPr>
      <w:bookmarkStart w:id="1" w:name="_GoBack"/>
      <w:bookmarkEnd w:id="1"/>
      <w:ins w:id="2" w:author="Φλούδα Χριστίνα" w:date="2016-10-31T12:05:00Z">
        <w:r w:rsidRPr="00FB30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D722E2" w14:textId="77777777" w:rsidR="00FB30DB" w:rsidRPr="00FB30DB" w:rsidRDefault="00FB30DB" w:rsidP="00FB30DB">
      <w:pPr>
        <w:spacing w:after="0" w:line="360" w:lineRule="auto"/>
        <w:rPr>
          <w:ins w:id="3" w:author="Φλούδα Χριστίνα" w:date="2016-10-31T12:05:00Z"/>
          <w:rFonts w:eastAsia="Times New Roman"/>
          <w:szCs w:val="24"/>
          <w:lang w:eastAsia="en-US"/>
        </w:rPr>
      </w:pPr>
    </w:p>
    <w:p w14:paraId="68622618" w14:textId="77777777" w:rsidR="00FB30DB" w:rsidRPr="00FB30DB" w:rsidRDefault="00FB30DB" w:rsidP="00FB30DB">
      <w:pPr>
        <w:spacing w:after="0" w:line="360" w:lineRule="auto"/>
        <w:rPr>
          <w:ins w:id="4" w:author="Φλούδα Χριστίνα" w:date="2016-10-31T12:05:00Z"/>
          <w:rFonts w:eastAsia="Times New Roman"/>
          <w:szCs w:val="24"/>
          <w:lang w:eastAsia="en-US"/>
        </w:rPr>
      </w:pPr>
      <w:ins w:id="5" w:author="Φλούδα Χριστίνα" w:date="2016-10-31T12:05:00Z">
        <w:r w:rsidRPr="00FB30DB">
          <w:rPr>
            <w:rFonts w:eastAsia="Times New Roman"/>
            <w:szCs w:val="24"/>
            <w:lang w:eastAsia="en-US"/>
          </w:rPr>
          <w:t>ΠΙΝΑΚΑΣ ΠΕΡΙΕΧΟΜΕΝΩΝ</w:t>
        </w:r>
      </w:ins>
    </w:p>
    <w:p w14:paraId="185C5970" w14:textId="77777777" w:rsidR="00FB30DB" w:rsidRPr="00FB30DB" w:rsidRDefault="00FB30DB" w:rsidP="00FB30DB">
      <w:pPr>
        <w:spacing w:after="0" w:line="360" w:lineRule="auto"/>
        <w:rPr>
          <w:ins w:id="6" w:author="Φλούδα Χριστίνα" w:date="2016-10-31T12:05:00Z"/>
          <w:rFonts w:eastAsia="Times New Roman"/>
          <w:szCs w:val="24"/>
          <w:lang w:eastAsia="en-US"/>
        </w:rPr>
      </w:pPr>
      <w:ins w:id="7" w:author="Φλούδα Χριστίνα" w:date="2016-10-31T12:05:00Z">
        <w:r w:rsidRPr="00FB30DB">
          <w:rPr>
            <w:rFonts w:eastAsia="Times New Roman"/>
            <w:szCs w:val="24"/>
            <w:lang w:eastAsia="en-US"/>
          </w:rPr>
          <w:t xml:space="preserve">ΙΖ΄ ΠΕΡΙΟΔΟΣ </w:t>
        </w:r>
      </w:ins>
    </w:p>
    <w:p w14:paraId="29DFD4B0" w14:textId="77777777" w:rsidR="00FB30DB" w:rsidRPr="00FB30DB" w:rsidRDefault="00FB30DB" w:rsidP="00FB30DB">
      <w:pPr>
        <w:spacing w:after="0" w:line="360" w:lineRule="auto"/>
        <w:rPr>
          <w:ins w:id="8" w:author="Φλούδα Χριστίνα" w:date="2016-10-31T12:05:00Z"/>
          <w:rFonts w:eastAsia="Times New Roman"/>
          <w:szCs w:val="24"/>
          <w:lang w:eastAsia="en-US"/>
        </w:rPr>
      </w:pPr>
      <w:ins w:id="9" w:author="Φλούδα Χριστίνα" w:date="2016-10-31T12:05:00Z">
        <w:r w:rsidRPr="00FB30DB">
          <w:rPr>
            <w:rFonts w:eastAsia="Times New Roman"/>
            <w:szCs w:val="24"/>
            <w:lang w:eastAsia="en-US"/>
          </w:rPr>
          <w:t>ΠΡΟΕΔΡΕΥΟΜΕΝΗΣ ΚΟΙΝΟΒΟΥΛΕΥΤΙΚΗΣ ΔΗΜΟΚΡΑΤΙΑΣ</w:t>
        </w:r>
      </w:ins>
    </w:p>
    <w:p w14:paraId="0AEF23DB" w14:textId="77777777" w:rsidR="00FB30DB" w:rsidRPr="00FB30DB" w:rsidRDefault="00FB30DB" w:rsidP="00FB30DB">
      <w:pPr>
        <w:spacing w:after="0" w:line="360" w:lineRule="auto"/>
        <w:rPr>
          <w:ins w:id="10" w:author="Φλούδα Χριστίνα" w:date="2016-10-31T12:05:00Z"/>
          <w:rFonts w:eastAsia="Times New Roman"/>
          <w:szCs w:val="24"/>
          <w:lang w:eastAsia="en-US"/>
        </w:rPr>
      </w:pPr>
      <w:ins w:id="11" w:author="Φλούδα Χριστίνα" w:date="2016-10-31T12:05:00Z">
        <w:r w:rsidRPr="00FB30DB">
          <w:rPr>
            <w:rFonts w:eastAsia="Times New Roman"/>
            <w:szCs w:val="24"/>
            <w:lang w:eastAsia="en-US"/>
          </w:rPr>
          <w:t>ΣΥΝΟΔΟΣ Β΄</w:t>
        </w:r>
      </w:ins>
    </w:p>
    <w:p w14:paraId="133F39B7" w14:textId="77777777" w:rsidR="00FB30DB" w:rsidRPr="00FB30DB" w:rsidRDefault="00FB30DB" w:rsidP="00FB30DB">
      <w:pPr>
        <w:spacing w:after="0" w:line="360" w:lineRule="auto"/>
        <w:rPr>
          <w:ins w:id="12" w:author="Φλούδα Χριστίνα" w:date="2016-10-31T12:05:00Z"/>
          <w:rFonts w:eastAsia="Times New Roman"/>
          <w:szCs w:val="24"/>
          <w:lang w:eastAsia="en-US"/>
        </w:rPr>
      </w:pPr>
    </w:p>
    <w:p w14:paraId="7B95DAF2" w14:textId="77777777" w:rsidR="00FB30DB" w:rsidRPr="00FB30DB" w:rsidRDefault="00FB30DB" w:rsidP="00FB30DB">
      <w:pPr>
        <w:spacing w:after="0" w:line="360" w:lineRule="auto"/>
        <w:rPr>
          <w:ins w:id="13" w:author="Φλούδα Χριστίνα" w:date="2016-10-31T12:05:00Z"/>
          <w:rFonts w:eastAsia="Times New Roman"/>
          <w:szCs w:val="24"/>
          <w:lang w:eastAsia="en-US"/>
        </w:rPr>
      </w:pPr>
      <w:ins w:id="14" w:author="Φλούδα Χριστίνα" w:date="2016-10-31T12:05:00Z">
        <w:r w:rsidRPr="00FB30DB">
          <w:rPr>
            <w:rFonts w:eastAsia="Times New Roman"/>
            <w:szCs w:val="24"/>
            <w:lang w:eastAsia="en-US"/>
          </w:rPr>
          <w:t>ΣΥΝΕΔΡΙΑΣΗ ΙΔ΄</w:t>
        </w:r>
      </w:ins>
    </w:p>
    <w:p w14:paraId="3EFD8255" w14:textId="77777777" w:rsidR="00FB30DB" w:rsidRPr="00FB30DB" w:rsidRDefault="00FB30DB" w:rsidP="00FB30DB">
      <w:pPr>
        <w:spacing w:after="0" w:line="360" w:lineRule="auto"/>
        <w:rPr>
          <w:ins w:id="15" w:author="Φλούδα Χριστίνα" w:date="2016-10-31T12:05:00Z"/>
          <w:rFonts w:eastAsia="Times New Roman"/>
          <w:szCs w:val="24"/>
          <w:lang w:eastAsia="en-US"/>
        </w:rPr>
      </w:pPr>
      <w:ins w:id="16" w:author="Φλούδα Χριστίνα" w:date="2016-10-31T12:05:00Z">
        <w:r w:rsidRPr="00FB30DB">
          <w:rPr>
            <w:rFonts w:eastAsia="Times New Roman"/>
            <w:szCs w:val="24"/>
            <w:lang w:eastAsia="en-US"/>
          </w:rPr>
          <w:t>Παρασκευή  21 Οκτωβρίου 2016</w:t>
        </w:r>
      </w:ins>
    </w:p>
    <w:p w14:paraId="1E7DB9A4" w14:textId="77777777" w:rsidR="00FB30DB" w:rsidRPr="00FB30DB" w:rsidRDefault="00FB30DB" w:rsidP="00FB30DB">
      <w:pPr>
        <w:spacing w:after="0" w:line="360" w:lineRule="auto"/>
        <w:rPr>
          <w:ins w:id="17" w:author="Φλούδα Χριστίνα" w:date="2016-10-31T12:05:00Z"/>
          <w:rFonts w:eastAsia="Times New Roman"/>
          <w:szCs w:val="24"/>
          <w:lang w:eastAsia="en-US"/>
        </w:rPr>
      </w:pPr>
    </w:p>
    <w:p w14:paraId="58479C59" w14:textId="77777777" w:rsidR="00FB30DB" w:rsidRPr="00FB30DB" w:rsidRDefault="00FB30DB" w:rsidP="00FB30DB">
      <w:pPr>
        <w:spacing w:after="0" w:line="360" w:lineRule="auto"/>
        <w:rPr>
          <w:ins w:id="18" w:author="Φλούδα Χριστίνα" w:date="2016-10-31T12:05:00Z"/>
          <w:rFonts w:eastAsia="Times New Roman"/>
          <w:szCs w:val="24"/>
          <w:lang w:eastAsia="en-US"/>
        </w:rPr>
      </w:pPr>
      <w:ins w:id="19" w:author="Φλούδα Χριστίνα" w:date="2016-10-31T12:05:00Z">
        <w:r w:rsidRPr="00FB30DB">
          <w:rPr>
            <w:rFonts w:eastAsia="Times New Roman"/>
            <w:szCs w:val="24"/>
            <w:lang w:eastAsia="en-US"/>
          </w:rPr>
          <w:t>ΘΕΜΑΤΑ</w:t>
        </w:r>
      </w:ins>
    </w:p>
    <w:p w14:paraId="4E45DF05" w14:textId="77777777" w:rsidR="00FB30DB" w:rsidRPr="00FB30DB" w:rsidRDefault="00FB30DB" w:rsidP="00FB30DB">
      <w:pPr>
        <w:spacing w:after="0" w:line="360" w:lineRule="auto"/>
        <w:rPr>
          <w:ins w:id="20" w:author="Φλούδα Χριστίνα" w:date="2016-10-31T12:05:00Z"/>
          <w:rFonts w:eastAsia="Times New Roman"/>
          <w:szCs w:val="24"/>
          <w:lang w:eastAsia="en-US"/>
        </w:rPr>
      </w:pPr>
      <w:ins w:id="21" w:author="Φλούδα Χριστίνα" w:date="2016-10-31T12:05:00Z">
        <w:r w:rsidRPr="00FB30DB">
          <w:rPr>
            <w:rFonts w:eastAsia="Times New Roman"/>
            <w:szCs w:val="24"/>
            <w:lang w:eastAsia="en-US"/>
          </w:rPr>
          <w:t xml:space="preserve"> </w:t>
        </w:r>
        <w:r w:rsidRPr="00FB30DB">
          <w:rPr>
            <w:rFonts w:eastAsia="Times New Roman"/>
            <w:szCs w:val="24"/>
            <w:lang w:eastAsia="en-US"/>
          </w:rPr>
          <w:br/>
          <w:t xml:space="preserve">Α. ΕΙΔΙΚΑ ΘΕΜΑΤΑ </w:t>
        </w:r>
        <w:r w:rsidRPr="00FB30DB">
          <w:rPr>
            <w:rFonts w:eastAsia="Times New Roman"/>
            <w:szCs w:val="24"/>
            <w:lang w:eastAsia="en-US"/>
          </w:rPr>
          <w:br/>
          <w:t xml:space="preserve">1. Επικύρωση Πρακτικών, σελ. </w:t>
        </w:r>
        <w:r w:rsidRPr="00FB30DB">
          <w:rPr>
            <w:rFonts w:eastAsia="Times New Roman"/>
            <w:szCs w:val="24"/>
            <w:lang w:eastAsia="en-US"/>
          </w:rPr>
          <w:br/>
          <w:t xml:space="preserve">2. Ανακοινώνεται ότι τη συνεδρίαση παρακολουθούν μαθητές από το 8ο Δημοτικό Σχολείο Νίκαιας, το Ιδιωτικό Γενικό Λύκειο Ν. </w:t>
        </w:r>
        <w:proofErr w:type="spellStart"/>
        <w:r w:rsidRPr="00FB30DB">
          <w:rPr>
            <w:rFonts w:eastAsia="Times New Roman"/>
            <w:szCs w:val="24"/>
            <w:lang w:eastAsia="en-US"/>
          </w:rPr>
          <w:t>Μαλλιάρα</w:t>
        </w:r>
        <w:proofErr w:type="spellEnd"/>
        <w:r w:rsidRPr="00FB30DB">
          <w:rPr>
            <w:rFonts w:eastAsia="Times New Roman"/>
            <w:szCs w:val="24"/>
            <w:lang w:eastAsia="en-US"/>
          </w:rPr>
          <w:t xml:space="preserve"> και το 5ο Δημοτικό Σχολείο Παλαιού Φαλήρου, σελ. </w:t>
        </w:r>
        <w:r w:rsidRPr="00FB30DB">
          <w:rPr>
            <w:rFonts w:eastAsia="Times New Roman"/>
            <w:szCs w:val="24"/>
            <w:lang w:eastAsia="en-US"/>
          </w:rPr>
          <w:br/>
          <w:t xml:space="preserve">3. Επί διαδικαστικού θέματος, σελ. </w:t>
        </w:r>
        <w:r w:rsidRPr="00FB30DB">
          <w:rPr>
            <w:rFonts w:eastAsia="Times New Roman"/>
            <w:szCs w:val="24"/>
            <w:lang w:eastAsia="en-US"/>
          </w:rPr>
          <w:br/>
          <w:t xml:space="preserve">4. Επί προσωπικού θέματος, σελ. </w:t>
        </w:r>
        <w:r w:rsidRPr="00FB30DB">
          <w:rPr>
            <w:rFonts w:eastAsia="Times New Roman"/>
            <w:szCs w:val="24"/>
            <w:lang w:eastAsia="en-US"/>
          </w:rPr>
          <w:br/>
          <w:t xml:space="preserve"> </w:t>
        </w:r>
        <w:r w:rsidRPr="00FB30DB">
          <w:rPr>
            <w:rFonts w:eastAsia="Times New Roman"/>
            <w:szCs w:val="24"/>
            <w:lang w:eastAsia="en-US"/>
          </w:rPr>
          <w:br/>
          <w:t xml:space="preserve">Β. ΚΟΙΝΟΒΟΥΛΕΥΤΙΚΟΣ ΕΛΕΓΧΟΣ </w:t>
        </w:r>
        <w:r w:rsidRPr="00FB30DB">
          <w:rPr>
            <w:rFonts w:eastAsia="Times New Roman"/>
            <w:szCs w:val="24"/>
            <w:lang w:eastAsia="en-US"/>
          </w:rPr>
          <w:br/>
          <w:t xml:space="preserve">1. Ανακοίνωση του δελτίου επικαίρων ερωτήσεων της Δευτέρας 24 Οκτωβρίου 2016, σελ. </w:t>
        </w:r>
        <w:r w:rsidRPr="00FB30DB">
          <w:rPr>
            <w:rFonts w:eastAsia="Times New Roman"/>
            <w:szCs w:val="24"/>
            <w:lang w:eastAsia="en-US"/>
          </w:rPr>
          <w:br/>
          <w:t>2. Συζήτηση επικαίρων ερωτήσεων:</w:t>
        </w:r>
        <w:r w:rsidRPr="00FB30DB">
          <w:rPr>
            <w:rFonts w:eastAsia="Times New Roman"/>
            <w:szCs w:val="24"/>
            <w:lang w:eastAsia="en-US"/>
          </w:rPr>
          <w:br/>
          <w:t xml:space="preserve">    α) Προς τον Υπουργό Εργασίας, Κοινωνικής Ασφάλισης και Κοινωνικής Αλληλεγγύης:</w:t>
        </w:r>
        <w:r w:rsidRPr="00FB30DB">
          <w:rPr>
            <w:rFonts w:eastAsia="Times New Roman"/>
            <w:szCs w:val="24"/>
            <w:lang w:eastAsia="en-US"/>
          </w:rPr>
          <w:br/>
          <w:t xml:space="preserve">        i. σχετικά με την απόσυρση υπουργικής απόφασης για κατάργηση του δικαιώματος χορήγησης του εφάπαξ των ξενοδοχοϋπαλλήλων στην 20ετία, σελ. </w:t>
        </w:r>
        <w:r w:rsidRPr="00FB30DB">
          <w:rPr>
            <w:rFonts w:eastAsia="Times New Roman"/>
            <w:szCs w:val="24"/>
            <w:lang w:eastAsia="en-US"/>
          </w:rPr>
          <w:br/>
          <w:t xml:space="preserve">        </w:t>
        </w:r>
        <w:proofErr w:type="spellStart"/>
        <w:r w:rsidRPr="00FB30DB">
          <w:rPr>
            <w:rFonts w:eastAsia="Times New Roman"/>
            <w:szCs w:val="24"/>
            <w:lang w:eastAsia="en-US"/>
          </w:rPr>
          <w:t>ii</w:t>
        </w:r>
        <w:proofErr w:type="spellEnd"/>
        <w:r w:rsidRPr="00FB30DB">
          <w:rPr>
            <w:rFonts w:eastAsia="Times New Roman"/>
            <w:szCs w:val="24"/>
            <w:lang w:eastAsia="en-US"/>
          </w:rPr>
          <w:t xml:space="preserve">. σχετικά με την ανάγκη διάσωσης των επιχειρήσεων και των επιτηδευμάτων των ασφαλισμένων του ΟΑΕΕ που έχουν χρόνιες ασφαλιστικές, οφειλές καθώς και την ανάγκη για την επανεξέταση του ύψους του προστίμου που επιβάλλεται για κάθε αδήλωτο εργαζόμενο, σελ. </w:t>
        </w:r>
        <w:r w:rsidRPr="00FB30DB">
          <w:rPr>
            <w:rFonts w:eastAsia="Times New Roman"/>
            <w:szCs w:val="24"/>
            <w:lang w:eastAsia="en-US"/>
          </w:rPr>
          <w:br/>
          <w:t xml:space="preserve">    β) Προς τον Υπουργό Εσωτερικών και Διοικητικής Ανασυγκρότησης, σχετικά με τους αναλογικούς ασύρματους της Ελληνικής Αστυνομίας, σελ. </w:t>
        </w:r>
        <w:r w:rsidRPr="00FB30DB">
          <w:rPr>
            <w:rFonts w:eastAsia="Times New Roman"/>
            <w:szCs w:val="24"/>
            <w:lang w:eastAsia="en-US"/>
          </w:rPr>
          <w:br/>
          <w:t xml:space="preserve">    γ) Προς τον Υπουργό Δικαιοσύνης, Διαφάνειας και Ανθρωπίνων Δικαιωμάτων:</w:t>
        </w:r>
        <w:r w:rsidRPr="00FB30DB">
          <w:rPr>
            <w:rFonts w:eastAsia="Times New Roman"/>
            <w:szCs w:val="24"/>
            <w:lang w:eastAsia="en-US"/>
          </w:rPr>
          <w:br/>
          <w:t xml:space="preserve">        i. σχετικά με την παρέμβαση της αστικής Δικαιοσύνης στο συνδικαλιστικό κίνημα με την απόφαση του Μονομελούς Πρωτοδικείου Αθηνών, που ακυρώνει το 29ο Συνέδριο του Εργατικού Κέντρου Αθήνας (Μάης 2016), σελ. </w:t>
        </w:r>
        <w:r w:rsidRPr="00FB30DB">
          <w:rPr>
            <w:rFonts w:eastAsia="Times New Roman"/>
            <w:szCs w:val="24"/>
            <w:lang w:eastAsia="en-US"/>
          </w:rPr>
          <w:br/>
          <w:t xml:space="preserve">        </w:t>
        </w:r>
        <w:proofErr w:type="spellStart"/>
        <w:r w:rsidRPr="00FB30DB">
          <w:rPr>
            <w:rFonts w:eastAsia="Times New Roman"/>
            <w:szCs w:val="24"/>
            <w:lang w:eastAsia="en-US"/>
          </w:rPr>
          <w:t>ii</w:t>
        </w:r>
        <w:proofErr w:type="spellEnd"/>
        <w:r w:rsidRPr="00FB30DB">
          <w:rPr>
            <w:rFonts w:eastAsia="Times New Roman"/>
            <w:szCs w:val="24"/>
            <w:lang w:eastAsia="en-US"/>
          </w:rPr>
          <w:t xml:space="preserve">. σχετικά με την παραβίαση του Συντάγματος για μη υποχρεωτική αποχώρηση ανωτάτων δικαστικών λειτουργών, σελ. </w:t>
        </w:r>
        <w:r w:rsidRPr="00FB30DB">
          <w:rPr>
            <w:rFonts w:eastAsia="Times New Roman"/>
            <w:szCs w:val="24"/>
            <w:lang w:eastAsia="en-US"/>
          </w:rPr>
          <w:br/>
          <w:t xml:space="preserve">        </w:t>
        </w:r>
        <w:proofErr w:type="spellStart"/>
        <w:r w:rsidRPr="00FB30DB">
          <w:rPr>
            <w:rFonts w:eastAsia="Times New Roman"/>
            <w:szCs w:val="24"/>
            <w:lang w:eastAsia="en-US"/>
          </w:rPr>
          <w:t>iii</w:t>
        </w:r>
        <w:proofErr w:type="spellEnd"/>
        <w:r w:rsidRPr="00FB30DB">
          <w:rPr>
            <w:rFonts w:eastAsia="Times New Roman"/>
            <w:szCs w:val="24"/>
            <w:lang w:eastAsia="en-US"/>
          </w:rPr>
          <w:t xml:space="preserve">. σχετικά με την γονική ισότητα - </w:t>
        </w:r>
        <w:proofErr w:type="spellStart"/>
        <w:r w:rsidRPr="00FB30DB">
          <w:rPr>
            <w:rFonts w:eastAsia="Times New Roman"/>
            <w:szCs w:val="24"/>
            <w:lang w:eastAsia="en-US"/>
          </w:rPr>
          <w:t>συνεπιμέλεια</w:t>
        </w:r>
        <w:proofErr w:type="spellEnd"/>
        <w:r w:rsidRPr="00FB30DB">
          <w:rPr>
            <w:rFonts w:eastAsia="Times New Roman"/>
            <w:szCs w:val="24"/>
            <w:lang w:eastAsia="en-US"/>
          </w:rPr>
          <w:t xml:space="preserve"> τέκνων, σελ. </w:t>
        </w:r>
        <w:r w:rsidRPr="00FB30DB">
          <w:rPr>
            <w:rFonts w:eastAsia="Times New Roman"/>
            <w:szCs w:val="24"/>
            <w:lang w:eastAsia="en-US"/>
          </w:rPr>
          <w:br/>
          <w:t xml:space="preserve">    δ) Προς τον Υπουργό Οικονομικών, σχετικά με τον συντελεστή ΦΠΑ 24% για τα ζώντα παραγωγικά ζώα, σελ. </w:t>
        </w:r>
        <w:r w:rsidRPr="00FB30DB">
          <w:rPr>
            <w:rFonts w:eastAsia="Times New Roman"/>
            <w:szCs w:val="24"/>
            <w:lang w:eastAsia="en-US"/>
          </w:rPr>
          <w:br/>
          <w:t xml:space="preserve">    ε) Προς τον Υπουργό Εξωτερικών, σχετικά με την «ενέργεια εθνικής μειοδοσίας από την απουσία ελληνικής σημαίας σε συνάντηση του Πρωθυπουργού με τον Πρόεδρο της Τουρκίας», σελ. </w:t>
        </w:r>
        <w:r w:rsidRPr="00FB30DB">
          <w:rPr>
            <w:rFonts w:eastAsia="Times New Roman"/>
            <w:szCs w:val="24"/>
            <w:lang w:eastAsia="en-US"/>
          </w:rPr>
          <w:br/>
          <w:t xml:space="preserve">    </w:t>
        </w:r>
        <w:proofErr w:type="spellStart"/>
        <w:r w:rsidRPr="00FB30DB">
          <w:rPr>
            <w:rFonts w:eastAsia="Times New Roman"/>
            <w:szCs w:val="24"/>
            <w:lang w:eastAsia="en-US"/>
          </w:rPr>
          <w:t>στ</w:t>
        </w:r>
        <w:proofErr w:type="spellEnd"/>
        <w:r w:rsidRPr="00FB30DB">
          <w:rPr>
            <w:rFonts w:eastAsia="Times New Roman"/>
            <w:szCs w:val="24"/>
            <w:lang w:eastAsia="en-US"/>
          </w:rPr>
          <w:t>) Προς τους Υπουργούς Εσωτερικών και Διοικητικής Ανασυγκρότησης και Αγροτικής Ανάπτυξης και Τροφίμων:</w:t>
        </w:r>
        <w:r w:rsidRPr="00FB30DB">
          <w:rPr>
            <w:rFonts w:eastAsia="Times New Roman"/>
            <w:szCs w:val="24"/>
            <w:lang w:eastAsia="en-US"/>
          </w:rPr>
          <w:br/>
          <w:t xml:space="preserve">          i. σχετικά με την καταστροφή από τις πυρκαγιές στη νήσο Θάσο, σελ. </w:t>
        </w:r>
        <w:r w:rsidRPr="00FB30DB">
          <w:rPr>
            <w:rFonts w:eastAsia="Times New Roman"/>
            <w:szCs w:val="24"/>
            <w:lang w:eastAsia="en-US"/>
          </w:rPr>
          <w:br/>
          <w:t xml:space="preserve">          </w:t>
        </w:r>
        <w:proofErr w:type="spellStart"/>
        <w:r w:rsidRPr="00FB30DB">
          <w:rPr>
            <w:rFonts w:eastAsia="Times New Roman"/>
            <w:szCs w:val="24"/>
            <w:lang w:eastAsia="en-US"/>
          </w:rPr>
          <w:t>ii</w:t>
        </w:r>
        <w:proofErr w:type="spellEnd"/>
        <w:r w:rsidRPr="00FB30DB">
          <w:rPr>
            <w:rFonts w:eastAsia="Times New Roman"/>
            <w:szCs w:val="24"/>
            <w:lang w:eastAsia="en-US"/>
          </w:rPr>
          <w:t xml:space="preserve">. σχετικά με την αναβάθμιση της Γεωργικής Σχολής </w:t>
        </w:r>
        <w:proofErr w:type="spellStart"/>
        <w:r w:rsidRPr="00FB30DB">
          <w:rPr>
            <w:rFonts w:eastAsia="Times New Roman"/>
            <w:szCs w:val="24"/>
            <w:lang w:eastAsia="en-US"/>
          </w:rPr>
          <w:t>Μεσσαράς</w:t>
        </w:r>
        <w:proofErr w:type="spellEnd"/>
        <w:r w:rsidRPr="00FB30DB">
          <w:rPr>
            <w:rFonts w:eastAsia="Times New Roman"/>
            <w:szCs w:val="24"/>
            <w:lang w:eastAsia="en-US"/>
          </w:rPr>
          <w:t xml:space="preserve"> στον Νομό Ηρακλείου, σελ. </w:t>
        </w:r>
        <w:r w:rsidRPr="00FB30DB">
          <w:rPr>
            <w:rFonts w:eastAsia="Times New Roman"/>
            <w:szCs w:val="24"/>
            <w:lang w:eastAsia="en-US"/>
          </w:rPr>
          <w:br/>
          <w:t xml:space="preserve">          </w:t>
        </w:r>
        <w:proofErr w:type="spellStart"/>
        <w:r w:rsidRPr="00FB30DB">
          <w:rPr>
            <w:rFonts w:eastAsia="Times New Roman"/>
            <w:szCs w:val="24"/>
            <w:lang w:eastAsia="en-US"/>
          </w:rPr>
          <w:t>iii</w:t>
        </w:r>
        <w:proofErr w:type="spellEnd"/>
        <w:r w:rsidRPr="00FB30DB">
          <w:rPr>
            <w:rFonts w:eastAsia="Times New Roman"/>
            <w:szCs w:val="24"/>
            <w:lang w:eastAsia="en-US"/>
          </w:rPr>
          <w:t xml:space="preserve">. σχετικά με την αποζημίωση των πληγέντων από τις καταστροφές των ελαιόδεντρων στην πυρκαγιά στο Νομό Λάρισας, σελ. </w:t>
        </w:r>
        <w:r w:rsidRPr="00FB30DB">
          <w:rPr>
            <w:rFonts w:eastAsia="Times New Roman"/>
            <w:szCs w:val="24"/>
            <w:lang w:eastAsia="en-US"/>
          </w:rPr>
          <w:br/>
          <w:t xml:space="preserve">    ζ) Προς τον Υπουργό Πολιτισμού και Αθλητισμού, σχετικά με τη νέα διάρρηξη στο Θεατρικό Μουσείο, σελ. </w:t>
        </w:r>
        <w:r w:rsidRPr="00FB30DB">
          <w:rPr>
            <w:rFonts w:eastAsia="Times New Roman"/>
            <w:szCs w:val="24"/>
            <w:lang w:eastAsia="en-US"/>
          </w:rPr>
          <w:br/>
          <w:t xml:space="preserve">    η) Προς τον Υπουργό Εθνικής  Άμυνας, σχετικά με την απαξίωση των Ελληνικών Αμυντικών Συστημάτων, σελ. </w:t>
        </w:r>
        <w:r w:rsidRPr="00FB30DB">
          <w:rPr>
            <w:rFonts w:eastAsia="Times New Roman"/>
            <w:szCs w:val="24"/>
            <w:lang w:eastAsia="en-US"/>
          </w:rPr>
          <w:br/>
          <w:t xml:space="preserve"> </w:t>
        </w:r>
      </w:ins>
    </w:p>
    <w:p w14:paraId="698990BD" w14:textId="77777777" w:rsidR="00FB30DB" w:rsidRPr="00FB30DB" w:rsidRDefault="00FB30DB" w:rsidP="00FB30DB">
      <w:pPr>
        <w:spacing w:after="0" w:line="360" w:lineRule="auto"/>
        <w:rPr>
          <w:ins w:id="22" w:author="Φλούδα Χριστίνα" w:date="2016-10-31T12:05:00Z"/>
          <w:rFonts w:eastAsia="Times New Roman"/>
          <w:szCs w:val="24"/>
          <w:lang w:eastAsia="en-US"/>
        </w:rPr>
      </w:pPr>
      <w:ins w:id="23" w:author="Φλούδα Χριστίνα" w:date="2016-10-31T12:05:00Z">
        <w:r w:rsidRPr="00FB30DB">
          <w:rPr>
            <w:rFonts w:eastAsia="Times New Roman"/>
            <w:szCs w:val="24"/>
            <w:lang w:eastAsia="en-US"/>
          </w:rPr>
          <w:br/>
          <w:t>ΠΡΟΕΔΡΕΥΩΝ</w:t>
        </w:r>
      </w:ins>
    </w:p>
    <w:p w14:paraId="5D829F44" w14:textId="77777777" w:rsidR="00FB30DB" w:rsidRPr="00FB30DB" w:rsidRDefault="00FB30DB" w:rsidP="00FB30DB">
      <w:pPr>
        <w:spacing w:after="0" w:line="360" w:lineRule="auto"/>
        <w:rPr>
          <w:ins w:id="24" w:author="Φλούδα Χριστίνα" w:date="2016-10-31T12:05:00Z"/>
          <w:rFonts w:eastAsia="Times New Roman"/>
          <w:szCs w:val="24"/>
          <w:lang w:eastAsia="en-US"/>
        </w:rPr>
      </w:pPr>
    </w:p>
    <w:p w14:paraId="7724D029" w14:textId="77777777" w:rsidR="00FB30DB" w:rsidRPr="00FB30DB" w:rsidRDefault="00FB30DB" w:rsidP="00FB30DB">
      <w:pPr>
        <w:spacing w:after="0" w:line="360" w:lineRule="auto"/>
        <w:rPr>
          <w:ins w:id="25" w:author="Φλούδα Χριστίνα" w:date="2016-10-31T12:05:00Z"/>
          <w:rFonts w:eastAsia="Times New Roman"/>
          <w:szCs w:val="24"/>
          <w:lang w:eastAsia="en-US"/>
        </w:rPr>
      </w:pPr>
      <w:ins w:id="26" w:author="Φλούδα Χριστίνα" w:date="2016-10-31T12:05:00Z">
        <w:r w:rsidRPr="00FB30DB">
          <w:rPr>
            <w:rFonts w:eastAsia="Times New Roman"/>
            <w:szCs w:val="24"/>
            <w:lang w:eastAsia="en-US"/>
          </w:rPr>
          <w:t>ΚΑΚΛΑΜΑΝΗΣ Ν. , σελ.</w:t>
        </w:r>
        <w:r w:rsidRPr="00FB30DB">
          <w:rPr>
            <w:rFonts w:eastAsia="Times New Roman"/>
            <w:szCs w:val="24"/>
            <w:lang w:eastAsia="en-US"/>
          </w:rPr>
          <w:br/>
        </w:r>
        <w:r w:rsidRPr="00FB30DB">
          <w:rPr>
            <w:rFonts w:eastAsia="Times New Roman"/>
            <w:szCs w:val="24"/>
            <w:lang w:eastAsia="en-US"/>
          </w:rPr>
          <w:br/>
        </w:r>
      </w:ins>
    </w:p>
    <w:p w14:paraId="5A52BAA4" w14:textId="77777777" w:rsidR="00FB30DB" w:rsidRPr="00FB30DB" w:rsidRDefault="00FB30DB" w:rsidP="00FB30DB">
      <w:pPr>
        <w:spacing w:after="0" w:line="360" w:lineRule="auto"/>
        <w:rPr>
          <w:ins w:id="27" w:author="Φλούδα Χριστίνα" w:date="2016-10-31T12:05:00Z"/>
          <w:rFonts w:eastAsia="Times New Roman"/>
          <w:szCs w:val="24"/>
          <w:lang w:eastAsia="en-US"/>
        </w:rPr>
      </w:pPr>
      <w:ins w:id="28" w:author="Φλούδα Χριστίνα" w:date="2016-10-31T12:05:00Z">
        <w:r w:rsidRPr="00FB30DB">
          <w:rPr>
            <w:rFonts w:eastAsia="Times New Roman"/>
            <w:szCs w:val="24"/>
            <w:lang w:eastAsia="en-US"/>
          </w:rPr>
          <w:t>ΟΜΙΛΗΤΕΣ</w:t>
        </w:r>
      </w:ins>
    </w:p>
    <w:p w14:paraId="32CF0843" w14:textId="77777777" w:rsidR="00FB30DB" w:rsidRPr="00FB30DB" w:rsidRDefault="00FB30DB" w:rsidP="00FB30DB">
      <w:pPr>
        <w:spacing w:after="0" w:line="360" w:lineRule="auto"/>
        <w:rPr>
          <w:ins w:id="29" w:author="Φλούδα Χριστίνα" w:date="2016-10-31T12:05:00Z"/>
          <w:rFonts w:eastAsia="Times New Roman"/>
          <w:szCs w:val="24"/>
          <w:lang w:eastAsia="en-US"/>
        </w:rPr>
      </w:pPr>
      <w:ins w:id="30" w:author="Φλούδα Χριστίνα" w:date="2016-10-31T12:05:00Z">
        <w:r w:rsidRPr="00FB30DB">
          <w:rPr>
            <w:rFonts w:eastAsia="Times New Roman"/>
            <w:szCs w:val="24"/>
            <w:lang w:eastAsia="en-US"/>
          </w:rPr>
          <w:br/>
          <w:t>Α. Επί διαδικαστικού θέματος:</w:t>
        </w:r>
        <w:r w:rsidRPr="00FB30DB">
          <w:rPr>
            <w:rFonts w:eastAsia="Times New Roman"/>
            <w:szCs w:val="24"/>
            <w:lang w:eastAsia="en-US"/>
          </w:rPr>
          <w:br/>
          <w:t>ΖΑΡΟΥΛΙΑ Ε. , σελ.</w:t>
        </w:r>
        <w:r w:rsidRPr="00FB30DB">
          <w:rPr>
            <w:rFonts w:eastAsia="Times New Roman"/>
            <w:szCs w:val="24"/>
            <w:lang w:eastAsia="en-US"/>
          </w:rPr>
          <w:br/>
          <w:t>ΚΑΚΛΑΜΑΝΗΣ Ν. , σελ.</w:t>
        </w:r>
        <w:r w:rsidRPr="00FB30DB">
          <w:rPr>
            <w:rFonts w:eastAsia="Times New Roman"/>
            <w:szCs w:val="24"/>
            <w:lang w:eastAsia="en-US"/>
          </w:rPr>
          <w:br/>
        </w:r>
        <w:r w:rsidRPr="00FB30DB">
          <w:rPr>
            <w:rFonts w:eastAsia="Times New Roman"/>
            <w:szCs w:val="24"/>
            <w:lang w:eastAsia="en-US"/>
          </w:rPr>
          <w:br/>
          <w:t>Β. Επί προσωπικού θέματος:</w:t>
        </w:r>
      </w:ins>
    </w:p>
    <w:p w14:paraId="4B7CAE48" w14:textId="77777777" w:rsidR="00FB30DB" w:rsidRPr="00FB30DB" w:rsidRDefault="00FB30DB" w:rsidP="00FB30DB">
      <w:pPr>
        <w:spacing w:after="0" w:line="360" w:lineRule="auto"/>
        <w:rPr>
          <w:ins w:id="31" w:author="Φλούδα Χριστίνα" w:date="2016-10-31T12:05:00Z"/>
          <w:rFonts w:eastAsia="Times New Roman"/>
          <w:szCs w:val="24"/>
          <w:lang w:eastAsia="en-US"/>
        </w:rPr>
      </w:pPr>
      <w:ins w:id="32" w:author="Φλούδα Χριστίνα" w:date="2016-10-31T12:05:00Z">
        <w:r w:rsidRPr="00FB30DB">
          <w:rPr>
            <w:rFonts w:eastAsia="Times New Roman"/>
            <w:szCs w:val="24"/>
            <w:lang w:eastAsia="en-US"/>
          </w:rPr>
          <w:t>ΚΕΓΚΕΡΟΓΛΟΥ Β. , σελ.</w:t>
        </w:r>
        <w:r w:rsidRPr="00FB30DB">
          <w:rPr>
            <w:rFonts w:eastAsia="Times New Roman"/>
            <w:szCs w:val="24"/>
            <w:lang w:eastAsia="en-US"/>
          </w:rPr>
          <w:br/>
        </w:r>
      </w:ins>
    </w:p>
    <w:p w14:paraId="35990AC6" w14:textId="0936E5FD" w:rsidR="00FB30DB" w:rsidRDefault="00FB30DB" w:rsidP="00FB30DB">
      <w:pPr>
        <w:spacing w:after="0" w:line="600" w:lineRule="auto"/>
        <w:ind w:firstLine="720"/>
        <w:jc w:val="both"/>
        <w:rPr>
          <w:ins w:id="33" w:author="Φλούδα Χριστίνα" w:date="2016-10-31T12:04:00Z"/>
          <w:rFonts w:eastAsia="Times New Roman"/>
          <w:szCs w:val="24"/>
        </w:rPr>
        <w:pPrChange w:id="34" w:author="Φλούδα Χριστίνα" w:date="2016-10-31T12:04:00Z">
          <w:pPr>
            <w:spacing w:after="0" w:line="600" w:lineRule="auto"/>
            <w:ind w:firstLine="720"/>
            <w:jc w:val="center"/>
          </w:pPr>
        </w:pPrChange>
      </w:pPr>
      <w:ins w:id="35" w:author="Φλούδα Χριστίνα" w:date="2016-10-31T12:05:00Z">
        <w:r w:rsidRPr="00FB30DB">
          <w:rPr>
            <w:rFonts w:eastAsia="Times New Roman"/>
            <w:szCs w:val="24"/>
            <w:lang w:eastAsia="en-US"/>
          </w:rPr>
          <w:t>Γ. Επί των επικαίρων ερωτήσεων:</w:t>
        </w:r>
        <w:r w:rsidRPr="00FB30DB">
          <w:rPr>
            <w:rFonts w:eastAsia="Times New Roman"/>
            <w:szCs w:val="24"/>
            <w:lang w:eastAsia="en-US"/>
          </w:rPr>
          <w:br/>
          <w:t>ΑΛΕΞΙΑΔΗΣ Τ. , σελ.</w:t>
        </w:r>
        <w:r w:rsidRPr="00FB30DB">
          <w:rPr>
            <w:rFonts w:eastAsia="Times New Roman"/>
            <w:szCs w:val="24"/>
            <w:lang w:eastAsia="en-US"/>
          </w:rPr>
          <w:br/>
          <w:t>ΑΜΑΝΑΤΙΔΗΣ Ι. , σελ.</w:t>
        </w:r>
        <w:r w:rsidRPr="00FB30DB">
          <w:rPr>
            <w:rFonts w:eastAsia="Times New Roman"/>
            <w:szCs w:val="24"/>
            <w:lang w:eastAsia="en-US"/>
          </w:rPr>
          <w:br/>
          <w:t>ΑΠΟΣΤΟΛΟΥ Ε. , σελ.</w:t>
        </w:r>
        <w:r w:rsidRPr="00FB30DB">
          <w:rPr>
            <w:rFonts w:eastAsia="Times New Roman"/>
            <w:szCs w:val="24"/>
            <w:lang w:eastAsia="en-US"/>
          </w:rPr>
          <w:br/>
          <w:t>ΒΙΤΣΑΣ Δ. , σελ.</w:t>
        </w:r>
        <w:r w:rsidRPr="00FB30DB">
          <w:rPr>
            <w:rFonts w:eastAsia="Times New Roman"/>
            <w:szCs w:val="24"/>
            <w:lang w:eastAsia="en-US"/>
          </w:rPr>
          <w:br/>
          <w:t>ΒΡΑΝΤΖΑ Π. , σελ.</w:t>
        </w:r>
        <w:r w:rsidRPr="00FB30DB">
          <w:rPr>
            <w:rFonts w:eastAsia="Times New Roman"/>
            <w:szCs w:val="24"/>
            <w:lang w:eastAsia="en-US"/>
          </w:rPr>
          <w:br/>
          <w:t>ΔΕΛΗΣ Ι. , σελ.</w:t>
        </w:r>
        <w:r w:rsidRPr="00FB30DB">
          <w:rPr>
            <w:rFonts w:eastAsia="Times New Roman"/>
            <w:szCs w:val="24"/>
            <w:lang w:eastAsia="en-US"/>
          </w:rPr>
          <w:br/>
          <w:t>ΗΓΟΥΜΕΝΙΔΗΣ Ν. , σελ.</w:t>
        </w:r>
        <w:r w:rsidRPr="00FB30DB">
          <w:rPr>
            <w:rFonts w:eastAsia="Times New Roman"/>
            <w:szCs w:val="24"/>
            <w:lang w:eastAsia="en-US"/>
          </w:rPr>
          <w:br/>
          <w:t>ΙΓΓΛΕΖΗ Α. , σελ.</w:t>
        </w:r>
        <w:r w:rsidRPr="00FB30DB">
          <w:rPr>
            <w:rFonts w:eastAsia="Times New Roman"/>
            <w:szCs w:val="24"/>
            <w:lang w:eastAsia="en-US"/>
          </w:rPr>
          <w:br/>
          <w:t>ΚΑΜΜΕΝΟΣ Δ. , σελ.</w:t>
        </w:r>
        <w:r w:rsidRPr="00FB30DB">
          <w:rPr>
            <w:rFonts w:eastAsia="Times New Roman"/>
            <w:szCs w:val="24"/>
            <w:lang w:eastAsia="en-US"/>
          </w:rPr>
          <w:br/>
          <w:t>ΚΕΓΚΕΡΟΓΛΟΥ Β. , σελ.</w:t>
        </w:r>
        <w:r w:rsidRPr="00FB30DB">
          <w:rPr>
            <w:rFonts w:eastAsia="Times New Roman"/>
            <w:szCs w:val="24"/>
            <w:lang w:eastAsia="en-US"/>
          </w:rPr>
          <w:br/>
          <w:t>ΚΕΦΑΛΙΔΟΥ Χ. , σελ.</w:t>
        </w:r>
        <w:r w:rsidRPr="00FB30DB">
          <w:rPr>
            <w:rFonts w:eastAsia="Times New Roman"/>
            <w:szCs w:val="24"/>
            <w:lang w:eastAsia="en-US"/>
          </w:rPr>
          <w:br/>
          <w:t>ΚΟΚΚΑΛΗΣ Β. , σελ.</w:t>
        </w:r>
        <w:r w:rsidRPr="00FB30DB">
          <w:rPr>
            <w:rFonts w:eastAsia="Times New Roman"/>
            <w:szCs w:val="24"/>
            <w:lang w:eastAsia="en-US"/>
          </w:rPr>
          <w:br/>
          <w:t>ΛΑΜΠΡΟΥΛΗΣ Γ. , σελ.</w:t>
        </w:r>
        <w:r w:rsidRPr="00FB30DB">
          <w:rPr>
            <w:rFonts w:eastAsia="Times New Roman"/>
            <w:szCs w:val="24"/>
            <w:lang w:eastAsia="en-US"/>
          </w:rPr>
          <w:br/>
          <w:t>ΛΟΒΕΡΔΟΣ Α. , σελ.</w:t>
        </w:r>
        <w:r w:rsidRPr="00FB30DB">
          <w:rPr>
            <w:rFonts w:eastAsia="Times New Roman"/>
            <w:szCs w:val="24"/>
            <w:lang w:eastAsia="en-US"/>
          </w:rPr>
          <w:br/>
          <w:t>ΜΠΑΛΤΑΣ Α. , σελ.</w:t>
        </w:r>
        <w:r w:rsidRPr="00FB30DB">
          <w:rPr>
            <w:rFonts w:eastAsia="Times New Roman"/>
            <w:szCs w:val="24"/>
            <w:lang w:eastAsia="en-US"/>
          </w:rPr>
          <w:br/>
          <w:t>ΠΑΠΠΑΣ Χ. , σελ.</w:t>
        </w:r>
        <w:r w:rsidRPr="00FB30DB">
          <w:rPr>
            <w:rFonts w:eastAsia="Times New Roman"/>
            <w:szCs w:val="24"/>
            <w:lang w:eastAsia="en-US"/>
          </w:rPr>
          <w:br/>
          <w:t>ΠΑΡΑΣΚΕΥΟΠΟΥΛΟΣ Ν. , σελ.</w:t>
        </w:r>
        <w:r w:rsidRPr="00FB30DB">
          <w:rPr>
            <w:rFonts w:eastAsia="Times New Roman"/>
            <w:szCs w:val="24"/>
            <w:lang w:eastAsia="en-US"/>
          </w:rPr>
          <w:br/>
          <w:t>ΠΕΤΡΟΠΟΥΛΟΣ Α. , σελ.</w:t>
        </w:r>
        <w:r w:rsidRPr="00FB30DB">
          <w:rPr>
            <w:rFonts w:eastAsia="Times New Roman"/>
            <w:szCs w:val="24"/>
            <w:lang w:eastAsia="en-US"/>
          </w:rPr>
          <w:br/>
          <w:t>ΤΟΣΚΑΣ Ν. , σελ.</w:t>
        </w:r>
        <w:r w:rsidRPr="00FB30DB">
          <w:rPr>
            <w:rFonts w:eastAsia="Times New Roman"/>
            <w:szCs w:val="24"/>
            <w:lang w:eastAsia="en-US"/>
          </w:rPr>
          <w:br/>
          <w:t>ΦΩΤΗΛΑΣ Ι. , σελ.</w:t>
        </w:r>
        <w:r w:rsidRPr="00FB30DB">
          <w:rPr>
            <w:rFonts w:eastAsia="Times New Roman"/>
            <w:szCs w:val="24"/>
            <w:lang w:eastAsia="en-US"/>
          </w:rPr>
          <w:br/>
        </w:r>
        <w:r w:rsidRPr="00FB30DB">
          <w:rPr>
            <w:rFonts w:eastAsia="Times New Roman"/>
            <w:szCs w:val="24"/>
            <w:lang w:eastAsia="en-US"/>
          </w:rPr>
          <w:br/>
          <w:t>ΠΑΡΕΜΒΑΣΕΙΣ:</w:t>
        </w:r>
        <w:r w:rsidRPr="00FB30DB">
          <w:rPr>
            <w:rFonts w:eastAsia="Times New Roman"/>
            <w:szCs w:val="24"/>
            <w:lang w:eastAsia="en-US"/>
          </w:rPr>
          <w:br/>
          <w:t>ΚΑΚΛΑΜΑΝΗΣ Ν. , σελ.</w:t>
        </w:r>
        <w:r w:rsidRPr="00FB30DB">
          <w:rPr>
            <w:rFonts w:eastAsia="Times New Roman"/>
            <w:szCs w:val="24"/>
            <w:lang w:eastAsia="en-US"/>
          </w:rPr>
          <w:br/>
        </w:r>
      </w:ins>
    </w:p>
    <w:p w14:paraId="48ACE157" w14:textId="77777777" w:rsidR="004D5AE5" w:rsidRDefault="00FB30DB">
      <w:pPr>
        <w:spacing w:after="0" w:line="600" w:lineRule="auto"/>
        <w:ind w:firstLine="720"/>
        <w:jc w:val="center"/>
        <w:rPr>
          <w:rFonts w:eastAsia="Times New Roman"/>
          <w:szCs w:val="24"/>
        </w:rPr>
      </w:pPr>
      <w:r>
        <w:rPr>
          <w:rFonts w:eastAsia="Times New Roman"/>
          <w:szCs w:val="24"/>
        </w:rPr>
        <w:t>ΠΡΑΚΤΙΚΑ ΒΟΥΛΗΣ</w:t>
      </w:r>
    </w:p>
    <w:p w14:paraId="48ACE158" w14:textId="77777777" w:rsidR="004D5AE5" w:rsidRDefault="00FB30DB">
      <w:pPr>
        <w:spacing w:after="0" w:line="600" w:lineRule="auto"/>
        <w:ind w:firstLine="720"/>
        <w:jc w:val="center"/>
        <w:rPr>
          <w:rFonts w:eastAsia="Times New Roman"/>
          <w:szCs w:val="24"/>
        </w:rPr>
      </w:pPr>
      <w:r>
        <w:rPr>
          <w:rFonts w:eastAsia="Times New Roman"/>
          <w:szCs w:val="24"/>
        </w:rPr>
        <w:t xml:space="preserve">ΙΖ΄ ΠΕΡΙΟΔΟΣ </w:t>
      </w:r>
    </w:p>
    <w:p w14:paraId="48ACE159" w14:textId="77777777" w:rsidR="004D5AE5" w:rsidRDefault="00FB30D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ACE15A" w14:textId="77777777" w:rsidR="004D5AE5" w:rsidRDefault="00FB30DB">
      <w:pPr>
        <w:spacing w:after="0" w:line="600" w:lineRule="auto"/>
        <w:ind w:firstLine="720"/>
        <w:jc w:val="center"/>
        <w:rPr>
          <w:rFonts w:eastAsia="Times New Roman"/>
          <w:szCs w:val="24"/>
        </w:rPr>
      </w:pPr>
      <w:r>
        <w:rPr>
          <w:rFonts w:eastAsia="Times New Roman"/>
          <w:szCs w:val="24"/>
        </w:rPr>
        <w:t>ΣΥΝΟΔΟΣ Β΄</w:t>
      </w:r>
    </w:p>
    <w:p w14:paraId="48ACE15B" w14:textId="77777777" w:rsidR="004D5AE5" w:rsidRDefault="00FB30DB">
      <w:pPr>
        <w:spacing w:after="0" w:line="600" w:lineRule="auto"/>
        <w:ind w:firstLine="720"/>
        <w:jc w:val="center"/>
        <w:rPr>
          <w:rFonts w:eastAsia="Times New Roman"/>
          <w:szCs w:val="24"/>
        </w:rPr>
      </w:pPr>
      <w:r>
        <w:rPr>
          <w:rFonts w:eastAsia="Times New Roman"/>
          <w:szCs w:val="24"/>
        </w:rPr>
        <w:t>ΣΥΝΕΔΡΙΑΣΗ ΙΔ΄</w:t>
      </w:r>
    </w:p>
    <w:p w14:paraId="48ACE15C" w14:textId="77777777" w:rsidR="004D5AE5" w:rsidRDefault="00FB30DB">
      <w:pPr>
        <w:spacing w:after="0" w:line="600" w:lineRule="auto"/>
        <w:ind w:firstLine="720"/>
        <w:jc w:val="center"/>
        <w:rPr>
          <w:rFonts w:eastAsia="Times New Roman"/>
          <w:szCs w:val="24"/>
        </w:rPr>
      </w:pPr>
      <w:r>
        <w:rPr>
          <w:rFonts w:eastAsia="Times New Roman"/>
          <w:szCs w:val="24"/>
        </w:rPr>
        <w:t>Παρασκευή 21 Οκτωβρίου 2016</w:t>
      </w:r>
    </w:p>
    <w:p w14:paraId="48ACE15D" w14:textId="77777777" w:rsidR="004D5AE5" w:rsidRDefault="00FB30DB">
      <w:pPr>
        <w:spacing w:after="0" w:line="600" w:lineRule="auto"/>
        <w:ind w:firstLine="720"/>
        <w:jc w:val="both"/>
        <w:rPr>
          <w:rFonts w:eastAsia="Times New Roman"/>
          <w:szCs w:val="24"/>
        </w:rPr>
      </w:pPr>
      <w:r>
        <w:rPr>
          <w:rFonts w:eastAsia="Times New Roman"/>
          <w:szCs w:val="24"/>
        </w:rPr>
        <w:t>Αθήνα, σήμερα στις 21 Οκτωβρίου 2016, ημέρα Παρασκευή και ώρα 10.04΄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w:t>
      </w:r>
      <w:r>
        <w:rPr>
          <w:rFonts w:eastAsia="Times New Roman"/>
          <w:szCs w:val="24"/>
        </w:rPr>
        <w:t>΄</w:t>
      </w:r>
      <w:r>
        <w:rPr>
          <w:rFonts w:eastAsia="Times New Roman"/>
          <w:szCs w:val="24"/>
        </w:rPr>
        <w:t xml:space="preserve"> Αντιπροέδρου αυτής </w:t>
      </w:r>
      <w:r w:rsidRPr="00CB67FB">
        <w:rPr>
          <w:rFonts w:eastAsia="Times New Roman"/>
          <w:szCs w:val="24"/>
        </w:rPr>
        <w:t>κ.</w:t>
      </w:r>
      <w:r w:rsidRPr="001A7CB1">
        <w:rPr>
          <w:rFonts w:eastAsia="Times New Roman"/>
          <w:b/>
          <w:szCs w:val="24"/>
        </w:rPr>
        <w:t xml:space="preserve"> ΝΙΚΗΤΑ ΚΑΚΛΑΜΑΝΗ</w:t>
      </w:r>
      <w:r>
        <w:rPr>
          <w:rFonts w:eastAsia="Times New Roman"/>
          <w:szCs w:val="24"/>
        </w:rPr>
        <w:t>.</w:t>
      </w:r>
    </w:p>
    <w:p w14:paraId="48ACE15E" w14:textId="77777777" w:rsidR="004D5AE5" w:rsidRDefault="00FB30DB">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48ACE15F" w14:textId="77777777" w:rsidR="004D5AE5" w:rsidRDefault="00FB30DB">
      <w:pPr>
        <w:spacing w:after="0" w:line="600" w:lineRule="auto"/>
        <w:ind w:firstLine="720"/>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20</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w:t>
      </w:r>
      <w:r>
        <w:rPr>
          <w:rFonts w:eastAsia="Times New Roman"/>
          <w:szCs w:val="24"/>
        </w:rPr>
        <w:t>ΙΓ</w:t>
      </w:r>
      <w:r>
        <w:rPr>
          <w:rFonts w:eastAsia="Times New Roman"/>
          <w:szCs w:val="24"/>
        </w:rPr>
        <w:t xml:space="preserve">΄ συνεδριάσεώς του, της Πέμπτης 20 Οκτωβρίου </w:t>
      </w:r>
      <w:r>
        <w:rPr>
          <w:rFonts w:eastAsia="Times New Roman"/>
          <w:szCs w:val="24"/>
        </w:rPr>
        <w:lastRenderedPageBreak/>
        <w:t xml:space="preserve">2016, σε ό,τι αφορά στην ψήφιση στο σύνολό του σχεδίου νόμου: «Κοινωνική και αλληλέγγυα </w:t>
      </w:r>
      <w:r>
        <w:rPr>
          <w:rFonts w:eastAsia="Times New Roman"/>
          <w:szCs w:val="24"/>
        </w:rPr>
        <w:t>οικονομία και ανάπτυξη των φορέων της και άλλες διατάξεις»)</w:t>
      </w:r>
    </w:p>
    <w:p w14:paraId="48ACE16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w:t>
      </w:r>
      <w:r>
        <w:rPr>
          <w:rFonts w:eastAsia="Times New Roman" w:cs="Times New Roman"/>
          <w:szCs w:val="24"/>
        </w:rPr>
        <w:t>τρόπο οργάνωσης και λειτουργίας της Βουλής, τριάντα πέντε μαθητές και μαθήτριες και τέσσερις εκπαιδευτικοί συνοδοί από το 8</w:t>
      </w:r>
      <w:r>
        <w:rPr>
          <w:rFonts w:eastAsia="Times New Roman" w:cs="Times New Roman"/>
          <w:szCs w:val="24"/>
          <w:vertAlign w:val="superscript"/>
        </w:rPr>
        <w:t>ο</w:t>
      </w:r>
      <w:r>
        <w:rPr>
          <w:rFonts w:eastAsia="Times New Roman" w:cs="Times New Roman"/>
          <w:szCs w:val="24"/>
        </w:rPr>
        <w:t xml:space="preserve"> Δημοτικό Σχολείο Νίκαιας.</w:t>
      </w:r>
    </w:p>
    <w:p w14:paraId="48ACE16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ACE162" w14:textId="77777777" w:rsidR="004D5AE5" w:rsidRDefault="00FB30DB">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ACE16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έχω την τιμή να ανακοι</w:t>
      </w:r>
      <w:r>
        <w:rPr>
          <w:rFonts w:eastAsia="Times New Roman" w:cs="Times New Roman"/>
          <w:szCs w:val="24"/>
        </w:rPr>
        <w:t>νώσω στο Σώμα το δελτίο επικαίρων ερωτήσεων της Δευτέρας 24 Οκτωβρίου 2016.</w:t>
      </w:r>
    </w:p>
    <w:p w14:paraId="48ACE16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Πρώτου 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8ACE16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112/17-10-2016 επίκαιρη ερώτηση του Βουλευτή Αττικής της Νέας Δημοκρατί</w:t>
      </w:r>
      <w:r>
        <w:rPr>
          <w:rFonts w:eastAsia="Times New Roman" w:cs="Times New Roman"/>
          <w:szCs w:val="24"/>
        </w:rPr>
        <w:t>ας κ. Μαυρουδή Βορίδη προς τον Υπουργό Εσωτερικών και Διοικητικής Ανασυγκρότησης, σχετικά με τη «δολοφονική επίθεση συμμορίας κατά του Γραμματέα ΔΑΠ-ΝΔΦΚ- ΑΤΕΙ Θεσσαλονίκης».</w:t>
      </w:r>
    </w:p>
    <w:p w14:paraId="48ACE16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2. Η με αριθμό 131/17-10-2016 επίκαιρη ερώτηση του Βουλευτή Β΄ Αθηνών του Λαϊκού </w:t>
      </w:r>
      <w:r>
        <w:rPr>
          <w:rFonts w:eastAsia="Times New Roman" w:cs="Times New Roman"/>
          <w:szCs w:val="24"/>
        </w:rPr>
        <w:t xml:space="preserve">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τη «Νομοθετική ρύθμιση για επέκταση εγκεκριμένων εξόδων πέραν των νοσηλίων».</w:t>
      </w:r>
    </w:p>
    <w:p w14:paraId="48ACE16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3. Η με αριθμό 96/14-10-2016 επίκαιρη ερώτηση του Ε΄ Αντιπροέδρου της Βουλής και Βουλευτή Δωδε</w:t>
      </w:r>
      <w:r>
        <w:rPr>
          <w:rFonts w:eastAsia="Times New Roman" w:cs="Times New Roman"/>
          <w:szCs w:val="24"/>
        </w:rPr>
        <w:t xml:space="preserve">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το εύρος χρήσης της τηλεϊατρικής στην Ελλάδα.</w:t>
      </w:r>
    </w:p>
    <w:p w14:paraId="48ACE16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4. Η με αριθμό 127/18-10-2016 επίκαιρη ερώτηση του Βουλευτή Αιτωλοακαρνανίας του Κομμουνιστικού Κ</w:t>
      </w:r>
      <w:r>
        <w:rPr>
          <w:rFonts w:eastAsia="Times New Roman" w:cs="Times New Roman"/>
          <w:szCs w:val="24"/>
        </w:rPr>
        <w:t xml:space="preserve">όμματος </w:t>
      </w:r>
      <w:r>
        <w:rPr>
          <w:rFonts w:eastAsia="Times New Roman" w:cs="Times New Roman"/>
          <w:szCs w:val="24"/>
        </w:rPr>
        <w:t xml:space="preserve">Ελλάδας </w:t>
      </w:r>
      <w:r>
        <w:rPr>
          <w:rFonts w:eastAsia="Times New Roman" w:cs="Times New Roman"/>
          <w:szCs w:val="24"/>
        </w:rPr>
        <w:t>κ. Νικολάου Μωραΐτη προς τον Υπουργό Παιδείας Έρευνας και Θρησκευμάτων, σχετικά με τα προβλήματα της στέγασης των σπουδαστών στο ΤΕΙ Ηπείρου.</w:t>
      </w:r>
    </w:p>
    <w:p w14:paraId="48ACE16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5. Η με αριθμό 98/14-10-2016 επίκαιρη ερώτηση του Βουλευτή Σερρών της Ένωσης Κεντρώων κ.</w:t>
      </w:r>
      <w:r>
        <w:rPr>
          <w:rFonts w:eastAsia="Times New Roman" w:cs="Times New Roman"/>
          <w:szCs w:val="24"/>
        </w:rPr>
        <w:t xml:space="preserve"> </w:t>
      </w:r>
      <w:r>
        <w:rPr>
          <w:rFonts w:eastAsia="Times New Roman" w:cs="Times New Roman"/>
          <w:szCs w:val="24"/>
        </w:rPr>
        <w:t>Αναστασίου Μεγαλομύστακα προς τον Υπουργό</w:t>
      </w:r>
      <w:r>
        <w:rPr>
          <w:rFonts w:eastAsia="Times New Roman" w:cs="Times New Roman"/>
          <w:szCs w:val="24"/>
        </w:rPr>
        <w:t xml:space="preserve"> </w:t>
      </w:r>
      <w:r>
        <w:rPr>
          <w:rFonts w:eastAsia="Times New Roman" w:cs="Times New Roman"/>
          <w:szCs w:val="24"/>
        </w:rPr>
        <w:t>Εσωτερικών και Διοικητικής Ανασυγκρότησης, σχετικά με την έκρυθμη κατάσταση στο κέντρο φιλοξενίας προσφύγων του Νομού Σερρών.</w:t>
      </w:r>
    </w:p>
    <w:p w14:paraId="48ACE16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ΕΠΙΚΑΙΡΕΣ ΕΡΩΤΗΣΕΙΣ Δ</w:t>
      </w:r>
      <w:r>
        <w:rPr>
          <w:rFonts w:eastAsia="Times New Roman" w:cs="Times New Roman"/>
          <w:szCs w:val="24"/>
        </w:rPr>
        <w:t xml:space="preserve">εύτερου </w:t>
      </w:r>
      <w:r>
        <w:rPr>
          <w:rFonts w:eastAsia="Times New Roman" w:cs="Times New Roman"/>
          <w:szCs w:val="24"/>
        </w:rPr>
        <w:t xml:space="preserve">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w:t>
      </w:r>
      <w:r>
        <w:rPr>
          <w:rFonts w:eastAsia="Times New Roman" w:cs="Times New Roman"/>
          <w:szCs w:val="24"/>
        </w:rPr>
        <w:t>Βουλής)</w:t>
      </w:r>
    </w:p>
    <w:p w14:paraId="48ACE16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1. Η με αριθμό 113/17-10-2016 επίκαιρη ερώτηση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Εσωτερικών και Διοικητικής Ανασυγκρότησης, σχετικά με τον προβληματισμό και ανησυχία για τα στοιχεία της ΕΛΣΤΑΤ, για το </w:t>
      </w:r>
      <w:r>
        <w:rPr>
          <w:rFonts w:eastAsia="Times New Roman" w:cs="Times New Roman"/>
          <w:szCs w:val="24"/>
        </w:rPr>
        <w:t>δημογραφικό της χώρας και ιδιαίτερα του Έβρου.</w:t>
      </w:r>
    </w:p>
    <w:p w14:paraId="48ACE16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2. Η με αριθμό 132/17-10-2016 επίκαιρη ερώτηση του Βουλευτή Εύβοιας του Λαϊκού Συνδέσμου – Χρυσή Αυγή κ. Νικολάου Μίχου προς τον Υπουργό Περιβάλλοντος και Ενέργειας, σχετικά με τον «επαναπατρισμό αποβλήτων υδρ</w:t>
      </w:r>
      <w:r>
        <w:rPr>
          <w:rFonts w:eastAsia="Times New Roman" w:cs="Times New Roman"/>
          <w:szCs w:val="24"/>
        </w:rPr>
        <w:t>αργύρου από τον Ασπρόπυργο στη Γερμανία».</w:t>
      </w:r>
    </w:p>
    <w:p w14:paraId="48ACE16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3. Η με αριθμό 87/12-10-2016 επίκαιρη ερώτηση της Βουλευτού Δράμας της Δημοκρατικής Συμπαράταξης ΠΑΣΟΚ – ΔΗΜΑΡ </w:t>
      </w:r>
      <w:r>
        <w:rPr>
          <w:rFonts w:eastAsia="Times New Roman" w:cs="Times New Roman"/>
          <w:szCs w:val="24"/>
        </w:rPr>
        <w:t>κ.</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Πολιτισμού και Αθλητισμού, σχετικά με την οριοθέτηση-</w:t>
      </w:r>
      <w:proofErr w:type="spellStart"/>
      <w:r>
        <w:rPr>
          <w:rFonts w:eastAsia="Times New Roman" w:cs="Times New Roman"/>
          <w:szCs w:val="24"/>
        </w:rPr>
        <w:t>αναοριοθέτηση</w:t>
      </w:r>
      <w:proofErr w:type="spellEnd"/>
      <w:r>
        <w:rPr>
          <w:rFonts w:eastAsia="Times New Roman" w:cs="Times New Roman"/>
          <w:szCs w:val="24"/>
        </w:rPr>
        <w:t xml:space="preserve"> </w:t>
      </w:r>
      <w:r>
        <w:rPr>
          <w:rFonts w:eastAsia="Times New Roman" w:cs="Times New Roman"/>
          <w:szCs w:val="24"/>
        </w:rPr>
        <w:t>των αρχαιολογικών χώρων της Βέροιας.</w:t>
      </w:r>
    </w:p>
    <w:p w14:paraId="48ACE16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4. Η με αριθμό 61/10-10-2016 επίκαιρη ερώτηση του Βουλευτή Α΄ Πειραιά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τον υπο</w:t>
      </w:r>
      <w:r>
        <w:rPr>
          <w:rFonts w:eastAsia="Times New Roman" w:cs="Times New Roman"/>
          <w:szCs w:val="24"/>
        </w:rPr>
        <w:t>λογισμό των κύριων συντάξεων του Ναυτικού Απομαχικού Ταμείου (ΝΑΤ).</w:t>
      </w:r>
    </w:p>
    <w:p w14:paraId="48ACE16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5. Η με αριθμό 44/4-10-2016 επίκαιρη ερώτηση του Βουλευτή Σερρών της Δημοκρατικής Συμπαράταξης ΠΑΣΟΚ – ΔΗΜΑΡ κ. Μιχαήλ Τζελέπη προς τον Υπουργό Εσωτερικών και Διοικητικής Ανασυγκρότησης, σ</w:t>
      </w:r>
      <w:r>
        <w:rPr>
          <w:rFonts w:eastAsia="Times New Roman" w:cs="Times New Roman"/>
          <w:szCs w:val="24"/>
        </w:rPr>
        <w:t xml:space="preserve">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της Διεύθυνσης της Αστυνομίας Σερρών.</w:t>
      </w:r>
    </w:p>
    <w:p w14:paraId="48ACE17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6. Η με αριθμό 66/10-10-2016 επίκαιρη ερώτηση της Βουλευτού Β΄ Αθηνών της Νέας Δημοκρατίας </w:t>
      </w:r>
      <w:r>
        <w:rPr>
          <w:rFonts w:eastAsia="Times New Roman" w:cs="Times New Roman"/>
          <w:szCs w:val="24"/>
        </w:rPr>
        <w:t xml:space="preserve">κ. </w:t>
      </w:r>
      <w:r>
        <w:rPr>
          <w:rFonts w:eastAsia="Times New Roman" w:cs="Times New Roman"/>
          <w:szCs w:val="24"/>
        </w:rPr>
        <w:t xml:space="preserve">Αικατερίνης Παπακώστα-Σιδηροπούλου προς τον Υπουργό Δικαιοσύνης, Διαφάνειας και Ανθρωπίνων </w:t>
      </w:r>
      <w:r>
        <w:rPr>
          <w:rFonts w:eastAsia="Times New Roman" w:cs="Times New Roman"/>
          <w:szCs w:val="24"/>
        </w:rPr>
        <w:lastRenderedPageBreak/>
        <w:t>Δικαιω</w:t>
      </w:r>
      <w:r>
        <w:rPr>
          <w:rFonts w:eastAsia="Times New Roman" w:cs="Times New Roman"/>
          <w:szCs w:val="24"/>
        </w:rPr>
        <w:t>μάτων, σχετικά με το αίτημα κάλυψης των κενών οργανικών θέσεων από την Ένωση Δικαστών και Εισαγγελέων.</w:t>
      </w:r>
    </w:p>
    <w:p w14:paraId="48ACE17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7. Η με αριθμό 62/10-10-2016 επίκαιρη ερώτηση του Βουλευτή Εύβοιας του Λαϊκού Συνδέσμου – Χρυσή Αυγή</w:t>
      </w:r>
      <w:r>
        <w:rPr>
          <w:rFonts w:eastAsia="Times New Roman" w:cs="Times New Roman"/>
          <w:szCs w:val="24"/>
        </w:rPr>
        <w:t xml:space="preserve"> κ. Νικολάου Μίχου προς τον Υπουργό Εσωτερικών και Διοικητικής Ανασυγκρότησης, σχετικά με την «εκτόπιση 36.769 τέκνων Ελλήνων από τους βρεφονηπιακούς σταθμούς».</w:t>
      </w:r>
    </w:p>
    <w:p w14:paraId="48ACE17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8. Η με αριθμό 85/11-10-2016 επίκαιρη ερώτηση του Βουλευτή Β΄ Θεσσαλονίκης του Κομμουνιστικού Κ</w:t>
      </w:r>
      <w:r>
        <w:rPr>
          <w:rFonts w:eastAsia="Times New Roman" w:cs="Times New Roman"/>
          <w:szCs w:val="24"/>
        </w:rPr>
        <w:t xml:space="preserve">όμματος </w:t>
      </w:r>
      <w:r>
        <w:rPr>
          <w:rFonts w:eastAsia="Times New Roman" w:cs="Times New Roman"/>
          <w:szCs w:val="24"/>
        </w:rPr>
        <w:t xml:space="preserve">Ελλάδας </w:t>
      </w:r>
      <w:r>
        <w:rPr>
          <w:rFonts w:eastAsia="Times New Roman" w:cs="Times New Roman"/>
          <w:szCs w:val="24"/>
        </w:rPr>
        <w:t xml:space="preserve">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Υγείας, σχετικά με τα προβλήματα λειτουργίας του αντικαρκινικού Νοσοκομείου «</w:t>
      </w:r>
      <w:proofErr w:type="spellStart"/>
      <w:r>
        <w:rPr>
          <w:rFonts w:eastAsia="Times New Roman" w:cs="Times New Roman"/>
          <w:szCs w:val="24"/>
        </w:rPr>
        <w:t>Θεαγένειο</w:t>
      </w:r>
      <w:proofErr w:type="spellEnd"/>
      <w:r>
        <w:rPr>
          <w:rFonts w:eastAsia="Times New Roman" w:cs="Times New Roman"/>
          <w:szCs w:val="24"/>
        </w:rPr>
        <w:t>» στην Περιφερειακή Ενότητα Θεσσαλονίκης.</w:t>
      </w:r>
    </w:p>
    <w:p w14:paraId="48ACE173" w14:textId="77777777" w:rsidR="004D5AE5" w:rsidRDefault="00FB30DB">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48ACE174" w14:textId="77777777" w:rsidR="004D5AE5" w:rsidRDefault="00FB30DB">
      <w:pPr>
        <w:spacing w:after="0" w:line="600" w:lineRule="auto"/>
        <w:ind w:firstLine="720"/>
        <w:jc w:val="center"/>
        <w:rPr>
          <w:rFonts w:eastAsia="Times New Roman"/>
          <w:b/>
          <w:szCs w:val="24"/>
        </w:rPr>
      </w:pPr>
      <w:r>
        <w:rPr>
          <w:rFonts w:eastAsia="Times New Roman"/>
          <w:b/>
          <w:szCs w:val="24"/>
        </w:rPr>
        <w:t>ΕΠΙΚΑΙΡΩΝ ΕΡΩΤΗΣΕΩ</w:t>
      </w:r>
      <w:r>
        <w:rPr>
          <w:rFonts w:eastAsia="Times New Roman"/>
          <w:b/>
          <w:szCs w:val="24"/>
        </w:rPr>
        <w:t>Ν</w:t>
      </w:r>
    </w:p>
    <w:p w14:paraId="48ACE175" w14:textId="77777777" w:rsidR="004D5AE5" w:rsidRDefault="00FB30DB">
      <w:pPr>
        <w:spacing w:after="0" w:line="600" w:lineRule="auto"/>
        <w:ind w:firstLine="720"/>
        <w:jc w:val="both"/>
        <w:rPr>
          <w:rFonts w:eastAsia="Times New Roman"/>
          <w:szCs w:val="24"/>
        </w:rPr>
      </w:pPr>
      <w:r>
        <w:rPr>
          <w:rFonts w:eastAsia="Times New Roman"/>
          <w:szCs w:val="24"/>
        </w:rPr>
        <w:t xml:space="preserve">Θα ανακοινώσω τις ερωτήσεις οι οποίες θα αναβληθούν για διαφορετικούς λόγους η κάθε μία. </w:t>
      </w:r>
    </w:p>
    <w:p w14:paraId="48ACE176"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Η δεύτερη με αριθμό 110/17-10-2016 επίκαιρη ερώτηση πρώτου κύκλου του Βουλευτή Καβάλας της Νέας Δημοκρατίας κ. </w:t>
      </w:r>
      <w:r>
        <w:rPr>
          <w:rFonts w:eastAsia="Times New Roman"/>
          <w:bCs/>
          <w:szCs w:val="24"/>
        </w:rPr>
        <w:t>Νικολάου Παναγιωτόπουλου</w:t>
      </w:r>
      <w:r>
        <w:rPr>
          <w:rFonts w:eastAsia="Times New Roman"/>
          <w:szCs w:val="24"/>
        </w:rPr>
        <w:t xml:space="preserve"> προς τον Υπουργό </w:t>
      </w:r>
      <w:r>
        <w:rPr>
          <w:rFonts w:eastAsia="Times New Roman"/>
          <w:bCs/>
          <w:szCs w:val="24"/>
        </w:rPr>
        <w:t>Εργασίας, Κ</w:t>
      </w:r>
      <w:r>
        <w:rPr>
          <w:rFonts w:eastAsia="Times New Roman"/>
          <w:bCs/>
          <w:szCs w:val="24"/>
        </w:rPr>
        <w:t>οινωνικής Ασφάλισης και Κοινωνικής Αλληλεγγύης,</w:t>
      </w:r>
      <w:r>
        <w:rPr>
          <w:rFonts w:eastAsia="Times New Roman"/>
          <w:szCs w:val="24"/>
        </w:rPr>
        <w:t xml:space="preserve"> σχετικά με τις κυβερνητικές υποσχέσεις για τη μοναδική βιομηχανία λιπασμάτων στην Ελλάδα, δεν θα συζητηθεί λόγω απουσίας του αρμόδιου Υπουργού κ. </w:t>
      </w:r>
      <w:proofErr w:type="spellStart"/>
      <w:r>
        <w:rPr>
          <w:rFonts w:eastAsia="Times New Roman"/>
          <w:szCs w:val="24"/>
        </w:rPr>
        <w:t>Κατρούγκαλου</w:t>
      </w:r>
      <w:proofErr w:type="spellEnd"/>
      <w:r>
        <w:rPr>
          <w:rFonts w:eastAsia="Times New Roman"/>
          <w:szCs w:val="24"/>
        </w:rPr>
        <w:t xml:space="preserve"> στο εξωτερικό.</w:t>
      </w:r>
    </w:p>
    <w:p w14:paraId="48ACE177"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 xml:space="preserve">Η τρίτη με αριθμό 117/17-10-2016 </w:t>
      </w:r>
      <w:r>
        <w:rPr>
          <w:rFonts w:eastAsia="Times New Roman"/>
          <w:bCs/>
          <w:szCs w:val="24"/>
        </w:rPr>
        <w:t>ε</w:t>
      </w:r>
      <w:r>
        <w:rPr>
          <w:rFonts w:eastAsia="Times New Roman"/>
          <w:bCs/>
          <w:szCs w:val="24"/>
        </w:rPr>
        <w:t>πίκαιρη ερώτηση πρώτου κύκλου του</w:t>
      </w:r>
      <w:r>
        <w:rPr>
          <w:rFonts w:eastAsia="Times New Roman"/>
          <w:szCs w:val="24"/>
        </w:rPr>
        <w:t xml:space="preserve">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«σκανδαλώδη» πώληση της «ΤΡΑΙΝΟΣΕ» έναντι του ευτελούς τιμήματος των 45 εκατομμυρίων ευρώ, δεν θα συζητηθεί </w:t>
      </w:r>
      <w:r>
        <w:rPr>
          <w:rFonts w:eastAsia="Times New Roman"/>
          <w:szCs w:val="24"/>
        </w:rPr>
        <w:t xml:space="preserve">λόγω φόρτου εργασίας του αρμόδιου Υπουργού κ. </w:t>
      </w:r>
      <w:proofErr w:type="spellStart"/>
      <w:r>
        <w:rPr>
          <w:rFonts w:eastAsia="Times New Roman"/>
          <w:szCs w:val="24"/>
        </w:rPr>
        <w:t>Τσακαλώτου</w:t>
      </w:r>
      <w:proofErr w:type="spellEnd"/>
      <w:r>
        <w:rPr>
          <w:rFonts w:eastAsia="Times New Roman"/>
          <w:szCs w:val="24"/>
        </w:rPr>
        <w:t xml:space="preserve">. </w:t>
      </w:r>
    </w:p>
    <w:p w14:paraId="48ACE178"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έκτη με αριθμό 122/18-10-2016 επίκαιρη ερώτηση πρώτου κύκλου</w:t>
      </w:r>
      <w:r>
        <w:rPr>
          <w:rFonts w:ascii="Times New Roman" w:eastAsia="Times New Roman" w:hAnsi="Times New Roman"/>
          <w:szCs w:val="24"/>
        </w:rPr>
        <w:t xml:space="preserve"> </w:t>
      </w:r>
      <w:r>
        <w:rPr>
          <w:rFonts w:eastAsia="Times New Roman"/>
          <w:szCs w:val="24"/>
        </w:rPr>
        <w:t xml:space="preserve">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w:t>
      </w:r>
      <w:r>
        <w:rPr>
          <w:rFonts w:eastAsia="Times New Roman"/>
          <w:szCs w:val="24"/>
        </w:rPr>
        <w:lastRenderedPageBreak/>
        <w:t xml:space="preserve">σχετικά με τα </w:t>
      </w:r>
      <w:r>
        <w:rPr>
          <w:rFonts w:eastAsia="Times New Roman"/>
          <w:szCs w:val="24"/>
        </w:rPr>
        <w:t xml:space="preserve">έργα Τραμ και Μετρό στον Πειραιά, δεν θα συζητηθεί λόγω φόρτου εργασίας του αρμόδιου Υπουργού κ. </w:t>
      </w:r>
      <w:proofErr w:type="spellStart"/>
      <w:r>
        <w:rPr>
          <w:rFonts w:eastAsia="Times New Roman"/>
          <w:szCs w:val="24"/>
        </w:rPr>
        <w:t>Σπίρτζη</w:t>
      </w:r>
      <w:proofErr w:type="spellEnd"/>
      <w:r>
        <w:rPr>
          <w:rFonts w:eastAsia="Times New Roman"/>
          <w:szCs w:val="24"/>
        </w:rPr>
        <w:t xml:space="preserve">. </w:t>
      </w:r>
    </w:p>
    <w:p w14:paraId="48ACE179"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 xml:space="preserve">Η δεύτερη με αριθμό 111/17-10-2016 επίκαιρη ερώτηση δεύτερου κύκλου του Βουλευτή Κιλκίς της Νέας Δημοκρατίας κ. </w:t>
      </w:r>
      <w:r>
        <w:rPr>
          <w:rFonts w:eastAsia="Times New Roman"/>
          <w:bCs/>
          <w:szCs w:val="24"/>
        </w:rPr>
        <w:t>Γεωργίου Γεωργαντά</w:t>
      </w:r>
      <w:r>
        <w:rPr>
          <w:rFonts w:eastAsia="Times New Roman"/>
          <w:szCs w:val="24"/>
        </w:rPr>
        <w:t xml:space="preserve"> προς τον Υπουργό </w:t>
      </w:r>
      <w:r>
        <w:rPr>
          <w:rFonts w:eastAsia="Times New Roman"/>
          <w:bCs/>
          <w:szCs w:val="24"/>
        </w:rPr>
        <w:t>Υ</w:t>
      </w:r>
      <w:r>
        <w:rPr>
          <w:rFonts w:eastAsia="Times New Roman"/>
          <w:bCs/>
          <w:szCs w:val="24"/>
        </w:rPr>
        <w:t>ποδομών, Μεταφορών και Δικτύων,</w:t>
      </w:r>
      <w:r>
        <w:rPr>
          <w:rFonts w:eastAsia="Times New Roman"/>
          <w:szCs w:val="24"/>
        </w:rPr>
        <w:t xml:space="preserve"> σχετικά με εκκίνηση της διαδικασίας για την ιδιωτικοποίηση της Εγνατίας Οδού ΑΕ., την παραχώρηση του οδικού της δικτύου και τα ζητήματα που προκύπτουν, λόγω φόρτου εργασίας του αρμόδιου Υπουργού κ. </w:t>
      </w:r>
      <w:proofErr w:type="spellStart"/>
      <w:r>
        <w:rPr>
          <w:rFonts w:eastAsia="Times New Roman"/>
          <w:szCs w:val="24"/>
        </w:rPr>
        <w:t>Σπίρτζη</w:t>
      </w:r>
      <w:proofErr w:type="spellEnd"/>
      <w:r>
        <w:rPr>
          <w:rFonts w:eastAsia="Times New Roman"/>
          <w:szCs w:val="24"/>
        </w:rPr>
        <w:t xml:space="preserve">. </w:t>
      </w:r>
    </w:p>
    <w:p w14:paraId="48ACE17A"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 xml:space="preserve">Η έβδομη με αριθμό 123/18-10-2016 επίκαιρη ερώτηση πρώτου κύκλου της Βουλευτού Β΄ Πειραιά της Ένωσης Κεντρώων </w:t>
      </w:r>
      <w:r>
        <w:rPr>
          <w:rFonts w:eastAsia="Times New Roman"/>
          <w:szCs w:val="24"/>
        </w:rPr>
        <w:t xml:space="preserve">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 xml:space="preserve">Οικονομίας, Ανάπτυξης και </w:t>
      </w:r>
      <w:r>
        <w:rPr>
          <w:rFonts w:eastAsia="Times New Roman"/>
          <w:bCs/>
          <w:szCs w:val="24"/>
        </w:rPr>
        <w:lastRenderedPageBreak/>
        <w:t>Τουρισμού,</w:t>
      </w:r>
      <w:r>
        <w:rPr>
          <w:rFonts w:eastAsia="Times New Roman"/>
          <w:szCs w:val="24"/>
        </w:rPr>
        <w:t xml:space="preserve"> σχετικά με την αντιμετώπιση του </w:t>
      </w:r>
      <w:proofErr w:type="spellStart"/>
      <w:r>
        <w:rPr>
          <w:rFonts w:eastAsia="Times New Roman"/>
          <w:szCs w:val="24"/>
        </w:rPr>
        <w:t>παρεμπορίου</w:t>
      </w:r>
      <w:proofErr w:type="spellEnd"/>
      <w:r>
        <w:rPr>
          <w:rFonts w:eastAsia="Times New Roman"/>
          <w:szCs w:val="24"/>
        </w:rPr>
        <w:t xml:space="preserve"> στους Δήμους του Πει</w:t>
      </w:r>
      <w:r>
        <w:rPr>
          <w:rFonts w:eastAsia="Times New Roman"/>
          <w:szCs w:val="24"/>
        </w:rPr>
        <w:t>ραιά, Περάματος, Κορυδαλλού, Κερατσινίου-Δραπετσώνας, Νίκαιας-Αγίου Ιωάννη Ρέντη, δεν θα συζητηθεί λόγω απουσίας του αρμόδιου Υπουργού κ. Σταθάκη, με αιτία συνάντηση με τους Θεσμούς.</w:t>
      </w:r>
    </w:p>
    <w:p w14:paraId="48ACE17B"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ενδέκατη με αριθμό 59/10-10-2016 επίκαιρη ερώτηση δεύτερου κύκλου της Β</w:t>
      </w:r>
      <w:r>
        <w:rPr>
          <w:rFonts w:eastAsia="Times New Roman"/>
          <w:szCs w:val="24"/>
        </w:rPr>
        <w:t xml:space="preserve">ουλευτού Β΄ Αθηνών του Λαϊκού Συνδέσμου – Χρυσή Αυγή </w:t>
      </w:r>
      <w:r>
        <w:rPr>
          <w:rFonts w:eastAsia="Times New Roman"/>
          <w:szCs w:val="24"/>
        </w:rPr>
        <w:t xml:space="preserve">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 «μείωση της εθνικά κυρίαρχης απονομής δικαιοσύνης μέσω της επικύρωσης της συμφωνίας CETA μεταξύ Καναδά και Ε.Ε», δεν </w:t>
      </w:r>
      <w:r>
        <w:rPr>
          <w:rFonts w:eastAsia="Times New Roman"/>
          <w:szCs w:val="24"/>
        </w:rPr>
        <w:t>θα συζητηθεί λόγω απουσίας του αρμόδιου Υπουργού κ. Σταθάκη, με αιτία συνάντηση με του Θεσμούς.</w:t>
      </w:r>
    </w:p>
    <w:p w14:paraId="48ACE17C"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lastRenderedPageBreak/>
        <w:t xml:space="preserve">Η δέκατη όγδοη με αριθμό 69/10-10-2016 επίκαιρη ερώτηση δεύτερου κύκλου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Οικονομίας, Αν</w:t>
      </w:r>
      <w:r>
        <w:rPr>
          <w:rFonts w:eastAsia="Times New Roman"/>
          <w:bCs/>
          <w:szCs w:val="24"/>
        </w:rPr>
        <w:t>άπτυξης και Τουρισμού,</w:t>
      </w:r>
      <w:r>
        <w:rPr>
          <w:rFonts w:eastAsia="Times New Roman"/>
          <w:szCs w:val="24"/>
        </w:rPr>
        <w:t xml:space="preserve"> σχετικά με την πρόταση – «ανάσα» για τα κόκκινα δάνεια, δεν θα συζητηθεί λόγω απουσίας του αρμόδιου Υπουργού κ. Σταθάκη, με αιτία συνάντηση με του Θεσμούς.</w:t>
      </w:r>
    </w:p>
    <w:p w14:paraId="48ACE17D"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πρώτη με αριθμό 121/18-10-2016 επίκαιρη ερώτηση δεύτερου κύκλου</w:t>
      </w:r>
      <w:r>
        <w:rPr>
          <w:rFonts w:ascii="Times New Roman" w:eastAsia="Times New Roman" w:hAnsi="Times New Roman"/>
          <w:szCs w:val="24"/>
        </w:rPr>
        <w:t xml:space="preserve"> </w:t>
      </w:r>
      <w:r>
        <w:rPr>
          <w:rFonts w:eastAsia="Times New Roman"/>
          <w:szCs w:val="24"/>
        </w:rPr>
        <w:t>του Βουλευτ</w:t>
      </w:r>
      <w:r>
        <w:rPr>
          <w:rFonts w:eastAsia="Times New Roman"/>
          <w:szCs w:val="24"/>
        </w:rPr>
        <w:t xml:space="preserve">ή Κοζάνης του Συνασπισμού Ριζοσπαστικής Αριστεράς κ. </w:t>
      </w:r>
      <w:r>
        <w:rPr>
          <w:rFonts w:eastAsia="Times New Roman"/>
          <w:bCs/>
          <w:szCs w:val="24"/>
        </w:rPr>
        <w:t>Ιωάννη Θεοφύλακτου</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πρόσληψη εργατικού προσωπικού στη </w:t>
      </w:r>
      <w:proofErr w:type="spellStart"/>
      <w:r>
        <w:rPr>
          <w:rFonts w:eastAsia="Times New Roman"/>
          <w:szCs w:val="24"/>
        </w:rPr>
        <w:t>λιγνιτική</w:t>
      </w:r>
      <w:proofErr w:type="spellEnd"/>
      <w:r>
        <w:rPr>
          <w:rFonts w:eastAsia="Times New Roman"/>
          <w:szCs w:val="24"/>
        </w:rPr>
        <w:t xml:space="preserve"> μονάδα «ΠΤΟΛΕΜΑΪΔΑ V» με διαφανή κριτήρια από τα μητρώα του ΟΑΕΔ, δεν θα συζητη</w:t>
      </w:r>
      <w:r>
        <w:rPr>
          <w:rFonts w:eastAsia="Times New Roman"/>
          <w:szCs w:val="24"/>
        </w:rPr>
        <w:t>θεί λόγω απουσίας του αρμόδιου Υπουργού κ. Σκουρλέτη, καθώς βρίσκεται σε διυπουργική σύσκεψη.</w:t>
      </w:r>
    </w:p>
    <w:p w14:paraId="48ACE17E"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έβδομη με αριθμό 119/18-10-2016 επίκαιρη ερώτηση πρώτου κύκλου</w:t>
      </w:r>
      <w:r>
        <w:rPr>
          <w:rFonts w:ascii="Times New Roman" w:eastAsia="Times New Roman" w:hAnsi="Times New Roman"/>
          <w:szCs w:val="24"/>
        </w:rPr>
        <w:t xml:space="preserve"> </w:t>
      </w:r>
      <w:r>
        <w:rPr>
          <w:rFonts w:eastAsia="Times New Roman"/>
          <w:szCs w:val="24"/>
        </w:rPr>
        <w:t xml:space="preserve">του Ανεξάρτητου Βουλευτή Β΄ Αθηνών κ. </w:t>
      </w:r>
      <w:r>
        <w:rPr>
          <w:rFonts w:eastAsia="Times New Roman"/>
          <w:bCs/>
          <w:szCs w:val="24"/>
        </w:rPr>
        <w:t xml:space="preserve">Θεοχάρη </w:t>
      </w:r>
      <w:r>
        <w:rPr>
          <w:rFonts w:eastAsia="Times New Roman"/>
          <w:bCs/>
          <w:szCs w:val="24"/>
        </w:rPr>
        <w:t xml:space="preserve">(Χάρη) </w:t>
      </w:r>
      <w:r>
        <w:rPr>
          <w:rFonts w:eastAsia="Times New Roman"/>
          <w:bCs/>
          <w:szCs w:val="24"/>
        </w:rPr>
        <w:t>Θεοχάρη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w:t>
      </w:r>
      <w:r>
        <w:rPr>
          <w:rFonts w:eastAsia="Times New Roman"/>
          <w:szCs w:val="24"/>
        </w:rPr>
        <w:t xml:space="preserve">τις ελλείψεις σε ιατρικά </w:t>
      </w:r>
      <w:r>
        <w:rPr>
          <w:rFonts w:eastAsia="Times New Roman"/>
          <w:szCs w:val="24"/>
        </w:rPr>
        <w:lastRenderedPageBreak/>
        <w:t xml:space="preserve">μηχανήματα που θέτουν σε κίνδυνο την υγεία και τη ζωή των ασθενών, δεν θα συζητηθεί λόγω φόρτου εργασίας του αρμόδιου Αναπληρωτή Υπουργού κ. </w:t>
      </w:r>
      <w:proofErr w:type="spellStart"/>
      <w:r>
        <w:rPr>
          <w:rFonts w:eastAsia="Times New Roman"/>
          <w:szCs w:val="24"/>
        </w:rPr>
        <w:t>Πολάκη</w:t>
      </w:r>
      <w:proofErr w:type="spellEnd"/>
      <w:r>
        <w:rPr>
          <w:rFonts w:eastAsia="Times New Roman"/>
          <w:szCs w:val="24"/>
        </w:rPr>
        <w:t xml:space="preserve">. </w:t>
      </w:r>
    </w:p>
    <w:p w14:paraId="48ACE17F"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δέκατη ένατη με αριθμό 26/3-10-2016 επίκαιρη ερώτηση δεύτερου κύκλου του Ανεξάρ</w:t>
      </w:r>
      <w:r>
        <w:rPr>
          <w:rFonts w:eastAsia="Times New Roman"/>
          <w:szCs w:val="24"/>
        </w:rPr>
        <w:t xml:space="preserve">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διαδικασία επιλογής Διευθυντών στο Εθνικό Σύστημα Υγείας (Ε.Σ.Υ.), δεν θα συζητηθεί λόγω φόρτου εργασίας του αρμόδιου Αναπληρωτή Υπουργού κ. </w:t>
      </w:r>
      <w:proofErr w:type="spellStart"/>
      <w:r>
        <w:rPr>
          <w:rFonts w:eastAsia="Times New Roman"/>
          <w:szCs w:val="24"/>
        </w:rPr>
        <w:t>Πολάκη</w:t>
      </w:r>
      <w:proofErr w:type="spellEnd"/>
      <w:r>
        <w:rPr>
          <w:rFonts w:eastAsia="Times New Roman"/>
          <w:szCs w:val="24"/>
        </w:rPr>
        <w:t>.</w:t>
      </w:r>
    </w:p>
    <w:p w14:paraId="48ACE180" w14:textId="77777777" w:rsidR="004D5AE5" w:rsidRDefault="00FB30DB">
      <w:pPr>
        <w:spacing w:before="100" w:beforeAutospacing="1" w:after="0" w:line="600" w:lineRule="auto"/>
        <w:ind w:firstLine="720"/>
        <w:jc w:val="both"/>
        <w:rPr>
          <w:rFonts w:eastAsia="Times New Roman"/>
          <w:szCs w:val="24"/>
        </w:rPr>
      </w:pPr>
      <w:r>
        <w:rPr>
          <w:rFonts w:eastAsia="Times New Roman"/>
          <w:szCs w:val="24"/>
        </w:rPr>
        <w:t>Η δέκατη τρίτη με αρι</w:t>
      </w:r>
      <w:r>
        <w:rPr>
          <w:rFonts w:eastAsia="Times New Roman"/>
          <w:szCs w:val="24"/>
        </w:rPr>
        <w:t xml:space="preserve">θμό 79/11-10-2016 επίκαιρη ερώτηση δεύτερου κύκλου του </w:t>
      </w:r>
      <w:r>
        <w:rPr>
          <w:rFonts w:eastAsia="Times New Roman"/>
          <w:szCs w:val="24"/>
        </w:rPr>
        <w:t xml:space="preserve">Ζ΄ </w:t>
      </w:r>
      <w:r>
        <w:rPr>
          <w:rFonts w:eastAsia="Times New Roman"/>
          <w:szCs w:val="24"/>
        </w:rPr>
        <w:t>Αντιπροέδρου της Βουλής και Βουλευτή Α΄ Αθηνών του Ποταμιού κ.</w:t>
      </w:r>
      <w:r>
        <w:rPr>
          <w:rFonts w:eastAsia="Times New Roman"/>
          <w:szCs w:val="24"/>
        </w:rPr>
        <w:t xml:space="preserve"> </w:t>
      </w:r>
      <w:r>
        <w:rPr>
          <w:rFonts w:eastAsia="Times New Roman"/>
          <w:bCs/>
          <w:szCs w:val="24"/>
        </w:rPr>
        <w:t>Σπυρίδωνος Λυκούδη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ανάπλαση του Ρέματος Πικροδάφνης στο Νομό Αττικής</w:t>
      </w:r>
      <w:r>
        <w:rPr>
          <w:rFonts w:ascii="Verdana" w:eastAsia="Times New Roman" w:hAnsi="Verdana" w:cs="Times New Roman"/>
          <w:color w:val="000000"/>
          <w:sz w:val="17"/>
          <w:szCs w:val="17"/>
        </w:rPr>
        <w:t xml:space="preserve">, </w:t>
      </w:r>
      <w:r>
        <w:rPr>
          <w:rFonts w:eastAsia="Times New Roman"/>
          <w:szCs w:val="24"/>
        </w:rPr>
        <w:t xml:space="preserve">δεν </w:t>
      </w:r>
      <w:r>
        <w:rPr>
          <w:rFonts w:eastAsia="Times New Roman"/>
          <w:szCs w:val="24"/>
        </w:rPr>
        <w:t>θα συζητηθεί λόγω του ότι ο αρμόδιος Υπουργός κ. Τσιρώνης θα βρίσκεται εκτός Αθηνών.</w:t>
      </w:r>
    </w:p>
    <w:p w14:paraId="48ACE181" w14:textId="77777777" w:rsidR="004D5AE5" w:rsidRDefault="00FB30DB">
      <w:pPr>
        <w:spacing w:before="100" w:beforeAutospacing="1" w:after="0" w:line="600" w:lineRule="auto"/>
        <w:ind w:firstLine="720"/>
        <w:jc w:val="both"/>
        <w:rPr>
          <w:rFonts w:eastAsia="Times New Roman"/>
          <w:bCs/>
          <w:szCs w:val="24"/>
        </w:rPr>
      </w:pPr>
      <w:r>
        <w:rPr>
          <w:rFonts w:eastAsia="Times New Roman"/>
          <w:bCs/>
          <w:szCs w:val="24"/>
        </w:rPr>
        <w:lastRenderedPageBreak/>
        <w:t xml:space="preserve">Η δέκατη με αριθμό 63/10-10-2016 επίκαιρη ερώτηση </w:t>
      </w:r>
      <w:r>
        <w:rPr>
          <w:rFonts w:eastAsia="Times New Roman"/>
          <w:bCs/>
          <w:szCs w:val="24"/>
        </w:rPr>
        <w:t>δεύτερου</w:t>
      </w:r>
      <w:r>
        <w:rPr>
          <w:rFonts w:eastAsia="Times New Roman"/>
          <w:bCs/>
          <w:szCs w:val="24"/>
        </w:rPr>
        <w:t xml:space="preserve"> κύκλου</w:t>
      </w:r>
      <w:r>
        <w:rPr>
          <w:rFonts w:ascii="Times New Roman" w:eastAsia="Times New Roman" w:hAnsi="Times New Roman"/>
          <w:szCs w:val="24"/>
        </w:rPr>
        <w:t xml:space="preserve"> </w:t>
      </w:r>
      <w:r>
        <w:rPr>
          <w:rFonts w:eastAsia="Times New Roman"/>
          <w:bCs/>
          <w:szCs w:val="24"/>
        </w:rPr>
        <w:t xml:space="preserve">του Βουλευτή Δωδεκανήσου της Νέας Δημοκρατίας κ. </w:t>
      </w:r>
      <w:r>
        <w:rPr>
          <w:rFonts w:eastAsia="Times New Roman"/>
          <w:szCs w:val="24"/>
        </w:rPr>
        <w:t xml:space="preserve">Εμμανουήλ </w:t>
      </w:r>
      <w:proofErr w:type="spellStart"/>
      <w:r>
        <w:rPr>
          <w:rFonts w:eastAsia="Times New Roman"/>
          <w:szCs w:val="24"/>
        </w:rPr>
        <w:t>Κόνσολα</w:t>
      </w:r>
      <w:proofErr w:type="spellEnd"/>
      <w:r>
        <w:rPr>
          <w:rFonts w:eastAsia="Times New Roman"/>
          <w:szCs w:val="24"/>
        </w:rPr>
        <w:t xml:space="preserve"> </w:t>
      </w:r>
      <w:r>
        <w:rPr>
          <w:rFonts w:eastAsia="Times New Roman"/>
          <w:bCs/>
          <w:szCs w:val="24"/>
        </w:rPr>
        <w:t>προς τον Υπουργό</w:t>
      </w:r>
      <w:r>
        <w:rPr>
          <w:rFonts w:eastAsia="Times New Roman"/>
          <w:szCs w:val="24"/>
        </w:rPr>
        <w:t xml:space="preserve"> Παιδείας Έρευνας και </w:t>
      </w:r>
      <w:r>
        <w:rPr>
          <w:rFonts w:eastAsia="Times New Roman"/>
          <w:szCs w:val="24"/>
        </w:rPr>
        <w:t>Θρησκευμάτων,</w:t>
      </w:r>
      <w:r>
        <w:rPr>
          <w:rFonts w:eastAsia="Times New Roman"/>
          <w:bCs/>
          <w:szCs w:val="24"/>
        </w:rPr>
        <w:t xml:space="preserve">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 που θα απευθύνονται σε αλλοδαπούς φοιτητές με δίδακτρα, δεν θα συζητηθεί λόγω φόρτου ερ</w:t>
      </w:r>
      <w:r>
        <w:rPr>
          <w:rFonts w:eastAsia="Times New Roman"/>
          <w:bCs/>
          <w:szCs w:val="24"/>
        </w:rPr>
        <w:t>γασίας της αρμόδιας Αναπληρώτριας Υπουργού κ. Αναγνωστοπούλου.</w:t>
      </w:r>
    </w:p>
    <w:p w14:paraId="48ACE182" w14:textId="77777777" w:rsidR="004D5AE5" w:rsidRDefault="00FB30DB">
      <w:pPr>
        <w:spacing w:before="100" w:beforeAutospacing="1" w:after="0" w:line="600" w:lineRule="auto"/>
        <w:ind w:firstLine="720"/>
        <w:jc w:val="both"/>
        <w:rPr>
          <w:rFonts w:ascii="Verdana" w:eastAsia="Times New Roman" w:hAnsi="Verdana" w:cs="Times New Roman"/>
          <w:color w:val="000000"/>
          <w:sz w:val="17"/>
          <w:szCs w:val="17"/>
        </w:rPr>
      </w:pPr>
      <w:r>
        <w:rPr>
          <w:rFonts w:eastAsia="Times New Roman"/>
          <w:bCs/>
          <w:szCs w:val="24"/>
        </w:rPr>
        <w:t>Παρά ταύτα, από τις είκοσι πέντε θα συζητηθούν οι δεκατέσσερις. Να σπάσουμε το ρόδι γιατί ξεπεράσαμε το 50% των προγραμματισμένων ερωτήσεων</w:t>
      </w:r>
      <w:r>
        <w:rPr>
          <w:rFonts w:eastAsia="Times New Roman"/>
          <w:bCs/>
          <w:szCs w:val="24"/>
        </w:rPr>
        <w:t>!</w:t>
      </w:r>
      <w:r>
        <w:rPr>
          <w:rFonts w:eastAsia="Times New Roman"/>
          <w:bCs/>
          <w:szCs w:val="24"/>
        </w:rPr>
        <w:t xml:space="preserve"> Και ας ελπίσουμε ότι αλλάζει λίγο ο ρυθμός.</w:t>
      </w:r>
      <w:r>
        <w:rPr>
          <w:rFonts w:ascii="Verdana" w:eastAsia="Times New Roman" w:hAnsi="Verdana" w:cs="Times New Roman"/>
          <w:color w:val="000000"/>
          <w:sz w:val="17"/>
          <w:szCs w:val="17"/>
        </w:rPr>
        <w:t> </w:t>
      </w:r>
    </w:p>
    <w:p w14:paraId="48ACE183" w14:textId="77777777" w:rsidR="004D5AE5" w:rsidRDefault="00FB30DB">
      <w:pPr>
        <w:spacing w:after="0" w:line="600" w:lineRule="auto"/>
        <w:ind w:firstLine="720"/>
        <w:jc w:val="both"/>
        <w:rPr>
          <w:rFonts w:eastAsia="Times New Roman"/>
          <w:szCs w:val="24"/>
        </w:rPr>
      </w:pPr>
      <w:r>
        <w:rPr>
          <w:rFonts w:eastAsia="Times New Roman"/>
          <w:szCs w:val="24"/>
        </w:rPr>
        <w:t>Παράκληση, όμως, επειδή είναι δεκατέσσερις οι ερωτήσεις, και οι Βουλευτές και οι Υπουργοί να είναι συνεπείς στους χρόνους, γιατί όπως καταλαβαίνετε θα χρειαστεί τουλάχιστον ένα τρίωρο για τις ερωτήσεις.</w:t>
      </w:r>
    </w:p>
    <w:p w14:paraId="48ACE184"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ΕΛΕΝΗ ΖΑΡΟΥΛΙΑ:</w:t>
      </w:r>
      <w:r>
        <w:rPr>
          <w:rFonts w:eastAsia="Times New Roman"/>
          <w:szCs w:val="24"/>
        </w:rPr>
        <w:t xml:space="preserve"> Κύριε Πρόεδρε, θα ήθελα να μου δώσετε</w:t>
      </w:r>
      <w:r>
        <w:rPr>
          <w:rFonts w:eastAsia="Times New Roman"/>
          <w:szCs w:val="24"/>
        </w:rPr>
        <w:t xml:space="preserve"> τον λόγο.</w:t>
      </w:r>
    </w:p>
    <w:p w14:paraId="48ACE185"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Τι θέλετε, κυρία </w:t>
      </w:r>
      <w:proofErr w:type="spellStart"/>
      <w:r>
        <w:rPr>
          <w:rFonts w:eastAsia="Times New Roman"/>
          <w:bCs/>
          <w:szCs w:val="24"/>
        </w:rPr>
        <w:t>Ζαρούλια</w:t>
      </w:r>
      <w:proofErr w:type="spellEnd"/>
      <w:r>
        <w:rPr>
          <w:rFonts w:eastAsia="Times New Roman"/>
          <w:bCs/>
          <w:szCs w:val="24"/>
        </w:rPr>
        <w:t>;</w:t>
      </w:r>
    </w:p>
    <w:p w14:paraId="48ACE186" w14:textId="77777777" w:rsidR="004D5AE5" w:rsidRDefault="00FB30DB">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Να διαμαρτυρηθώ που για ακόμη μία φορά δεν έρχεται ο κ. Σταθάκης να μου απαντήσει.</w:t>
      </w:r>
    </w:p>
    <w:p w14:paraId="48ACE187"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Είναι η ίδια ερώτηση…</w:t>
      </w:r>
    </w:p>
    <w:p w14:paraId="48ACE188" w14:textId="77777777" w:rsidR="004D5AE5" w:rsidRDefault="00FB30DB">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Είναι η ίδια ερ</w:t>
      </w:r>
      <w:r>
        <w:rPr>
          <w:rFonts w:eastAsia="Times New Roman"/>
          <w:szCs w:val="24"/>
        </w:rPr>
        <w:t xml:space="preserve">ώτηση με την περασμένη Παρασκευή. </w:t>
      </w:r>
    </w:p>
    <w:p w14:paraId="48ACE189"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Όχι επί της ουσίας. </w:t>
      </w:r>
    </w:p>
    <w:p w14:paraId="48ACE18A" w14:textId="77777777" w:rsidR="004D5AE5" w:rsidRDefault="00FB30DB">
      <w:pPr>
        <w:spacing w:after="0" w:line="600" w:lineRule="auto"/>
        <w:ind w:firstLine="720"/>
        <w:jc w:val="both"/>
        <w:rPr>
          <w:rFonts w:eastAsia="Times New Roman"/>
          <w:bCs/>
          <w:szCs w:val="24"/>
        </w:rPr>
      </w:pPr>
      <w:r>
        <w:rPr>
          <w:rFonts w:eastAsia="Times New Roman"/>
          <w:bCs/>
          <w:szCs w:val="24"/>
        </w:rPr>
        <w:t>Έχετε τον λόγο για ένα λεπτό για τη διαμαρτυρία σας.</w:t>
      </w:r>
    </w:p>
    <w:p w14:paraId="48ACE18B" w14:textId="77777777" w:rsidR="004D5AE5" w:rsidRDefault="00FB30DB">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Δεν θα μπω επί της ουσίας, γιατί τα είπαμε. </w:t>
      </w:r>
    </w:p>
    <w:p w14:paraId="48ACE18C"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Απλά θέλω να καταστεί κατανοητό στον ελληνικό λαό ότι αυτή η Κυβέρνηση παίρνει αποφάσεις ερήμην του. Από την προηγούμενη Παρασκευή μέχρι σήμερα μεσολάβησε μία επιτροπή για το </w:t>
      </w:r>
      <w:r>
        <w:rPr>
          <w:rFonts w:eastAsia="Times New Roman"/>
          <w:szCs w:val="24"/>
          <w:lang w:val="en-US"/>
        </w:rPr>
        <w:t>TTIP</w:t>
      </w:r>
      <w:r>
        <w:rPr>
          <w:rFonts w:eastAsia="Times New Roman"/>
          <w:szCs w:val="24"/>
        </w:rPr>
        <w:t xml:space="preserve"> και για την </w:t>
      </w:r>
      <w:r>
        <w:rPr>
          <w:rFonts w:eastAsia="Times New Roman"/>
          <w:szCs w:val="24"/>
          <w:lang w:val="en-US"/>
        </w:rPr>
        <w:t>CETA</w:t>
      </w:r>
      <w:r>
        <w:rPr>
          <w:rFonts w:eastAsia="Times New Roman"/>
          <w:szCs w:val="24"/>
        </w:rPr>
        <w:t>.</w:t>
      </w:r>
    </w:p>
    <w:p w14:paraId="48ACE18D" w14:textId="77777777" w:rsidR="004D5AE5" w:rsidRDefault="00FB30DB">
      <w:pPr>
        <w:spacing w:after="0" w:line="600" w:lineRule="auto"/>
        <w:ind w:firstLine="720"/>
        <w:jc w:val="both"/>
        <w:rPr>
          <w:rFonts w:eastAsia="Times New Roman"/>
          <w:szCs w:val="24"/>
        </w:rPr>
      </w:pPr>
      <w:r>
        <w:rPr>
          <w:rFonts w:eastAsia="Times New Roman"/>
          <w:szCs w:val="24"/>
        </w:rPr>
        <w:t xml:space="preserve">Είπε ο κ. </w:t>
      </w:r>
      <w:proofErr w:type="spellStart"/>
      <w:r>
        <w:rPr>
          <w:rFonts w:eastAsia="Times New Roman"/>
          <w:szCs w:val="24"/>
        </w:rPr>
        <w:t>Βούτσης</w:t>
      </w:r>
      <w:proofErr w:type="spellEnd"/>
      <w:r>
        <w:rPr>
          <w:rFonts w:eastAsia="Times New Roman"/>
          <w:szCs w:val="24"/>
        </w:rPr>
        <w:t xml:space="preserve"> –τα έχω και θα τα καταθέσω στα Πρακτικά-</w:t>
      </w:r>
      <w:r>
        <w:rPr>
          <w:rFonts w:eastAsia="Times New Roman"/>
          <w:szCs w:val="24"/>
        </w:rPr>
        <w:t xml:space="preserve"> ότι θα συζητηθεί κατόπιν εορτής. Τουτέστιν, παίρνουν αποφάσεις ερήμην του ελληνικού λαού. Και δεν θα έρθει να συζητηθεί με αυξημένη πλειοψηφία, όπως ζήτησα. Και όχι μόνο το ζήτησα, το έχω τεκμηριώσει κιόλας.</w:t>
      </w:r>
    </w:p>
    <w:p w14:paraId="48ACE18E"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Καταθέστε τα.</w:t>
      </w:r>
    </w:p>
    <w:p w14:paraId="48ACE18F" w14:textId="77777777" w:rsidR="004D5AE5" w:rsidRDefault="00FB30DB">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Αυτή την καταγγελία θέλω να κάνω. Κάνει ό,τι θέλει και δεν λαμβάνει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καθόλου το συμφέρον του ελληνικού λαού. </w:t>
      </w:r>
    </w:p>
    <w:p w14:paraId="48ACE190" w14:textId="77777777" w:rsidR="004D5AE5" w:rsidRDefault="00FB30DB">
      <w:pPr>
        <w:spacing w:after="0" w:line="600" w:lineRule="auto"/>
        <w:ind w:firstLine="720"/>
        <w:jc w:val="both"/>
        <w:rPr>
          <w:rFonts w:eastAsia="Times New Roman"/>
          <w:szCs w:val="24"/>
        </w:rPr>
      </w:pPr>
      <w:r>
        <w:rPr>
          <w:rFonts w:eastAsia="Times New Roman"/>
          <w:szCs w:val="24"/>
        </w:rPr>
        <w:t>Ευχαριστώ.</w:t>
      </w:r>
    </w:p>
    <w:p w14:paraId="48ACE19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Ελένη </w:t>
      </w:r>
      <w:proofErr w:type="spellStart"/>
      <w:r>
        <w:rPr>
          <w:rFonts w:eastAsia="Times New Roman" w:cs="Times New Roman"/>
          <w:szCs w:val="24"/>
        </w:rPr>
        <w:t>Ζαρούλια</w:t>
      </w:r>
      <w:proofErr w:type="spellEnd"/>
      <w:r>
        <w:rPr>
          <w:rFonts w:eastAsia="Times New Roman" w:cs="Times New Roman"/>
          <w:szCs w:val="24"/>
        </w:rPr>
        <w:t xml:space="preserve"> καταθέτει για τα Πρακτικά τα προαναφερθέντα έγγραφα, τα οποί</w:t>
      </w:r>
      <w:r>
        <w:rPr>
          <w:rFonts w:eastAsia="Times New Roman" w:cs="Times New Roman"/>
          <w:szCs w:val="24"/>
        </w:rPr>
        <w:t>α βρίσκονται στο αρχείο του Τμήματος Γραμματείας της Διεύθυνσης Στενογραφίας και Πρακτικών της Βουλής)</w:t>
      </w:r>
    </w:p>
    <w:p w14:paraId="48ACE192"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Καταγράφηκαν στα Πρακτικά. </w:t>
      </w:r>
    </w:p>
    <w:p w14:paraId="48ACE193" w14:textId="77777777" w:rsidR="004D5AE5" w:rsidRDefault="00FB30DB">
      <w:pPr>
        <w:spacing w:after="0" w:line="600" w:lineRule="auto"/>
        <w:ind w:firstLine="720"/>
        <w:jc w:val="both"/>
        <w:rPr>
          <w:rFonts w:eastAsia="Times New Roman"/>
          <w:bCs/>
          <w:szCs w:val="24"/>
        </w:rPr>
      </w:pPr>
      <w:r>
        <w:rPr>
          <w:rFonts w:eastAsia="Times New Roman"/>
          <w:bCs/>
          <w:szCs w:val="24"/>
        </w:rPr>
        <w:t>Και επίσης έχει σταλεί για την αιτία της μη παρουσίας των συγκεκριμένων Υπουργών, η επιστολή –όπως στέλνει κάθε φορά- από τον Γραμματέα της Κυβέρνησης κ. Καλογήρου. Αναφέρει τις αιτίες όπως γράφουν και οι υπηρεσίες.</w:t>
      </w:r>
    </w:p>
    <w:p w14:paraId="48ACE194" w14:textId="77777777" w:rsidR="004D5AE5" w:rsidRDefault="00FB30DB">
      <w:pPr>
        <w:spacing w:after="0" w:line="600" w:lineRule="auto"/>
        <w:ind w:firstLine="720"/>
        <w:jc w:val="both"/>
        <w:rPr>
          <w:rFonts w:eastAsia="Times New Roman" w:cs="Times New Roman"/>
          <w:szCs w:val="24"/>
        </w:rPr>
      </w:pPr>
      <w:r>
        <w:rPr>
          <w:rFonts w:eastAsia="Times New Roman"/>
          <w:bCs/>
          <w:szCs w:val="24"/>
        </w:rPr>
        <w:t>Θ</w:t>
      </w:r>
      <w:r>
        <w:rPr>
          <w:rFonts w:eastAsia="Times New Roman"/>
          <w:bCs/>
          <w:szCs w:val="24"/>
        </w:rPr>
        <w:t xml:space="preserve">α συζητηθεί η </w:t>
      </w:r>
      <w:r>
        <w:rPr>
          <w:rFonts w:eastAsia="Times New Roman"/>
          <w:bCs/>
          <w:szCs w:val="24"/>
        </w:rPr>
        <w:t xml:space="preserve">τέταρτη </w:t>
      </w:r>
      <w:r>
        <w:rPr>
          <w:rFonts w:eastAsia="Times New Roman" w:cs="Times New Roman"/>
          <w:szCs w:val="24"/>
        </w:rPr>
        <w:t>με αριθμό 116/17-</w:t>
      </w:r>
      <w:r>
        <w:rPr>
          <w:rFonts w:eastAsia="Times New Roman" w:cs="Times New Roman"/>
          <w:szCs w:val="24"/>
        </w:rPr>
        <w:t xml:space="preserve">10-2016 επίκαιρη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απόσυρση υπουργικής απόφασης για κατάργηση του δ</w:t>
      </w:r>
      <w:r>
        <w:rPr>
          <w:rFonts w:eastAsia="Times New Roman" w:cs="Times New Roman"/>
          <w:szCs w:val="24"/>
        </w:rPr>
        <w:t>ικαιώματος χορήγησης του εφάπαξ των ξενοδοχοϋπαλλήλων στην</w:t>
      </w:r>
      <w:r>
        <w:rPr>
          <w:rFonts w:eastAsia="Times New Roman" w:cs="Times New Roman"/>
          <w:szCs w:val="24"/>
        </w:rPr>
        <w:t xml:space="preserve"> εικοσα</w:t>
      </w:r>
      <w:r>
        <w:rPr>
          <w:rFonts w:eastAsia="Times New Roman" w:cs="Times New Roman"/>
          <w:szCs w:val="24"/>
        </w:rPr>
        <w:t>ετία.</w:t>
      </w:r>
    </w:p>
    <w:p w14:paraId="48ACE19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κ. Αναστάσιος Πετρόπουλος.</w:t>
      </w:r>
    </w:p>
    <w:p w14:paraId="48ACE19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48ACE197" w14:textId="77777777" w:rsidR="004D5AE5" w:rsidRDefault="00FB30DB">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48ACE198" w14:textId="77777777" w:rsidR="004D5AE5" w:rsidRDefault="00FB30DB">
      <w:pPr>
        <w:spacing w:after="0" w:line="600" w:lineRule="auto"/>
        <w:ind w:firstLine="720"/>
        <w:jc w:val="both"/>
        <w:rPr>
          <w:rFonts w:eastAsia="Times New Roman"/>
          <w:szCs w:val="24"/>
        </w:rPr>
      </w:pPr>
      <w:r>
        <w:rPr>
          <w:rFonts w:eastAsia="Times New Roman"/>
          <w:szCs w:val="24"/>
        </w:rPr>
        <w:t>Ελπίζω με τον επικείμενο προαναγγελθέν</w:t>
      </w:r>
      <w:r>
        <w:rPr>
          <w:rFonts w:eastAsia="Times New Roman"/>
          <w:szCs w:val="24"/>
        </w:rPr>
        <w:t>τα ανασχηματισμό να διορθωθούν λίγο τα πράγματα με τις παρουσίες των Υπουργών.</w:t>
      </w:r>
    </w:p>
    <w:p w14:paraId="48ACE199" w14:textId="77777777" w:rsidR="004D5AE5" w:rsidRDefault="00FB30DB">
      <w:pPr>
        <w:spacing w:after="0" w:line="600" w:lineRule="auto"/>
        <w:ind w:firstLine="720"/>
        <w:jc w:val="both"/>
        <w:rPr>
          <w:rFonts w:eastAsia="Times New Roman"/>
          <w:szCs w:val="24"/>
        </w:rPr>
      </w:pPr>
      <w:r>
        <w:rPr>
          <w:rFonts w:eastAsia="Times New Roman"/>
          <w:szCs w:val="24"/>
        </w:rPr>
        <w:t>Σήμερα, όμως, έχουμε συγκεκριμένα θέματα ερωτήσεων. Η δική μου ερώτηση προς τον Υπουργό Εργασίας αφορά τους ξενοδοχοϋπαλλήλους. Όπως ξέρουμε όλοι ο τουρισμός τα τελευταία χρόνια</w:t>
      </w:r>
      <w:r>
        <w:rPr>
          <w:rFonts w:eastAsia="Times New Roman"/>
          <w:szCs w:val="24"/>
        </w:rPr>
        <w:t xml:space="preserve"> έχει κρατηθεί και μάλλον έχει και αυξητική τάση και λόγω των γεγονότων στις γειτονικές χώρες που έχουν κλείσει ουσιαστικά τους τουριστικούς προορισμούς. Η Ελλάδα βρίσκεται σε αυτήν τη συγκυρία κερδισμένη.</w:t>
      </w:r>
    </w:p>
    <w:p w14:paraId="48ACE19A" w14:textId="77777777" w:rsidR="004D5AE5" w:rsidRDefault="00FB30DB">
      <w:pPr>
        <w:spacing w:after="0" w:line="600" w:lineRule="auto"/>
        <w:ind w:firstLine="720"/>
        <w:jc w:val="both"/>
        <w:rPr>
          <w:rFonts w:eastAsia="Times New Roman"/>
          <w:szCs w:val="24"/>
        </w:rPr>
      </w:pPr>
      <w:r>
        <w:rPr>
          <w:rFonts w:eastAsia="Times New Roman"/>
          <w:szCs w:val="24"/>
        </w:rPr>
        <w:t>Σε αντίφαση, όμως, με το ότι έχουμε αύξηση του του</w:t>
      </w:r>
      <w:r>
        <w:rPr>
          <w:rFonts w:eastAsia="Times New Roman"/>
          <w:szCs w:val="24"/>
        </w:rPr>
        <w:t xml:space="preserve">ρισμού, αύξηση των εσόδων, αυτά τα οποία πληρώνουν οι ξενοδοχοϋπάλληλοι είναι δυστυχώς δυσανάλογα και αρνητικά. </w:t>
      </w:r>
    </w:p>
    <w:p w14:paraId="48ACE19B"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Η Κυβέρνηση με βάση τον περίφημο ασφαλιστικό νόμο 4387 του κ. </w:t>
      </w:r>
      <w:proofErr w:type="spellStart"/>
      <w:r>
        <w:rPr>
          <w:rFonts w:eastAsia="Times New Roman"/>
          <w:szCs w:val="24"/>
        </w:rPr>
        <w:t>Κατρούγκαλου</w:t>
      </w:r>
      <w:proofErr w:type="spellEnd"/>
      <w:r>
        <w:rPr>
          <w:rFonts w:eastAsia="Times New Roman"/>
          <w:szCs w:val="24"/>
        </w:rPr>
        <w:t xml:space="preserve"> αποφάσισε την περαιτέρω μείωση της εφάπαξ παροχής των ξενοδοχοϋπαλλή</w:t>
      </w:r>
      <w:r>
        <w:rPr>
          <w:rFonts w:eastAsia="Times New Roman"/>
          <w:szCs w:val="24"/>
        </w:rPr>
        <w:t xml:space="preserve">λων κατά 20% και βεβαίως -μια σημαντική μεταβολή- να μη δίδεται αυτό με τη συμπλήρωση της </w:t>
      </w:r>
      <w:r>
        <w:rPr>
          <w:rFonts w:eastAsia="Times New Roman"/>
          <w:szCs w:val="24"/>
        </w:rPr>
        <w:t>εικοσα</w:t>
      </w:r>
      <w:r>
        <w:rPr>
          <w:rFonts w:eastAsia="Times New Roman"/>
          <w:szCs w:val="24"/>
        </w:rPr>
        <w:t>ετίας παρά με τη συνταξιοδότηση.</w:t>
      </w:r>
    </w:p>
    <w:p w14:paraId="48ACE19C" w14:textId="77777777" w:rsidR="004D5AE5" w:rsidRDefault="00FB30DB">
      <w:pPr>
        <w:spacing w:after="0" w:line="600" w:lineRule="auto"/>
        <w:ind w:firstLine="720"/>
        <w:jc w:val="both"/>
        <w:rPr>
          <w:rFonts w:eastAsia="Times New Roman"/>
          <w:szCs w:val="24"/>
        </w:rPr>
      </w:pPr>
      <w:r>
        <w:rPr>
          <w:rFonts w:eastAsia="Times New Roman"/>
          <w:szCs w:val="24"/>
        </w:rPr>
        <w:t>Όπως γνωρίζουμε, η εργασία των ξενοδοχοϋπαλλήλων έχει μια μεγάλη ιδιαιτερότητα. Είναι εποχιακή. Κυρίως είναι τους καλοκαιρινούς</w:t>
      </w:r>
      <w:r>
        <w:rPr>
          <w:rFonts w:eastAsia="Times New Roman"/>
          <w:szCs w:val="24"/>
        </w:rPr>
        <w:t xml:space="preserve"> μήνες. Και αυτή η ιδιαιτερότητα είχε οδηγήσει το 1999 και τον τότε Υπουργό Εργασίας, κ. Μιλτιάδη Παπαϊωάννου, να εισηγηθεί και να διατηρήσει αυτήν την ειδική ρύθμιση την οποία θα πρέπει να επανεξετάσετε.</w:t>
      </w:r>
    </w:p>
    <w:p w14:paraId="48ACE19D" w14:textId="77777777" w:rsidR="004D5AE5" w:rsidRDefault="00FB30DB">
      <w:pPr>
        <w:spacing w:after="0" w:line="600" w:lineRule="auto"/>
        <w:ind w:firstLine="720"/>
        <w:jc w:val="both"/>
        <w:rPr>
          <w:rFonts w:eastAsia="Times New Roman"/>
          <w:szCs w:val="24"/>
        </w:rPr>
      </w:pPr>
      <w:r>
        <w:rPr>
          <w:rFonts w:eastAsia="Times New Roman"/>
          <w:szCs w:val="24"/>
        </w:rPr>
        <w:t>Το ερώτημά μας είναι: Προτίθεστε να επανεξετάσετε α</w:t>
      </w:r>
      <w:r>
        <w:rPr>
          <w:rFonts w:eastAsia="Times New Roman"/>
          <w:szCs w:val="24"/>
        </w:rPr>
        <w:t>υτές τις δύο αποφάσεις που αφορούν την εφάπαξ παροχή για τους ξενοδοχοϋπαλλήλους;</w:t>
      </w:r>
    </w:p>
    <w:p w14:paraId="48ACE19E" w14:textId="77777777" w:rsidR="004D5AE5" w:rsidRDefault="00FB30D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w:t>
      </w:r>
    </w:p>
    <w:p w14:paraId="48ACE19F" w14:textId="77777777" w:rsidR="004D5AE5" w:rsidRDefault="00FB30DB">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w:t>
      </w:r>
      <w:r>
        <w:rPr>
          <w:rFonts w:eastAsia="Times New Roman"/>
          <w:szCs w:val="24"/>
        </w:rPr>
        <w:t>ριε Πρόεδρε.</w:t>
      </w:r>
    </w:p>
    <w:p w14:paraId="48ACE1A0"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Κεγκέρογλου</w:t>
      </w:r>
      <w:proofErr w:type="spellEnd"/>
      <w:r>
        <w:rPr>
          <w:rFonts w:eastAsia="Times New Roman"/>
          <w:szCs w:val="24"/>
        </w:rPr>
        <w:t xml:space="preserve"> το έγγραφο στο οποίο αναφέρεστε, είναι επίλυση διαφωνίας μεταξύ της κυβερνητικής επιτρόπου και του Διοικητικού Συμβουλίου του ΤΑΠΙΤ -δεν είναι υπουργική απόφαση για να ανακαλέσω- και αφορούσε στο σκοπό να εκδώσει η Εθνική Ανα</w:t>
      </w:r>
      <w:r>
        <w:rPr>
          <w:rFonts w:eastAsia="Times New Roman"/>
          <w:szCs w:val="24"/>
        </w:rPr>
        <w:t>λογιστική Αρχή εκείνο το πλαίσιο το οποίο θα επέτρεπε επιτέλους τη χορήγηση εφάπαξ στους ξενοδοχοϋπαλλήλους.</w:t>
      </w:r>
    </w:p>
    <w:p w14:paraId="48ACE1A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Κάθε ασφαλισμένος –όπως και οι υπόλοιποι εργατοϋπάλληλοι της χώρας- έχει να λάβει </w:t>
      </w:r>
      <w:r>
        <w:rPr>
          <w:rFonts w:eastAsia="Times New Roman" w:cs="Times New Roman"/>
          <w:szCs w:val="24"/>
        </w:rPr>
        <w:t xml:space="preserve">εφάπαξ </w:t>
      </w:r>
      <w:r>
        <w:rPr>
          <w:rFonts w:eastAsia="Times New Roman" w:cs="Times New Roman"/>
          <w:szCs w:val="24"/>
        </w:rPr>
        <w:t>από την 1-9-93 και μετά και έχει σωρευθεί πλήθος δικαιούχω</w:t>
      </w:r>
      <w:r>
        <w:rPr>
          <w:rFonts w:eastAsia="Times New Roman" w:cs="Times New Roman"/>
          <w:szCs w:val="24"/>
        </w:rPr>
        <w:t>ν, οι οποίοι δεν μπορούν να ικανοποιηθούν πολύ σύντομα εξαιτίας αυτής της μεγάλη και αθρόας σώρευσης αιτήσεων από το παρελθόν.</w:t>
      </w:r>
    </w:p>
    <w:p w14:paraId="48ACE1A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Να σας πω ότι για το ΤΑΠΙΤ, ειδικά για τους ξενοδοχοϋπαλλήλους, περίπου δύο χιλιάδες τριάντα επτά άτομα είναι με δικαίωμα λήψης </w:t>
      </w:r>
      <w:r>
        <w:rPr>
          <w:rFonts w:eastAsia="Times New Roman" w:cs="Times New Roman"/>
          <w:szCs w:val="24"/>
        </w:rPr>
        <w:t>ε</w:t>
      </w:r>
      <w:r>
        <w:rPr>
          <w:rFonts w:eastAsia="Times New Roman" w:cs="Times New Roman"/>
          <w:szCs w:val="24"/>
        </w:rPr>
        <w:t>φάπαξ</w:t>
      </w:r>
      <w:r>
        <w:rPr>
          <w:rFonts w:eastAsia="Times New Roman" w:cs="Times New Roman"/>
          <w:szCs w:val="24"/>
        </w:rPr>
        <w:t xml:space="preserve">, λόγω συνταξιοδότησης και άλλοι τόσοι περίπου είναι λόγω συμπλήρωσης εικοσαετίας. </w:t>
      </w:r>
    </w:p>
    <w:p w14:paraId="48ACE1A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θέμα στο οποίο αναφέρεστε έχει δύο πτυχές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 βάση τα όσα είπα να παίρνουν οι άνθρωποι γρήγορα το </w:t>
      </w:r>
      <w:r>
        <w:rPr>
          <w:rFonts w:eastAsia="Times New Roman" w:cs="Times New Roman"/>
          <w:szCs w:val="24"/>
        </w:rPr>
        <w:t xml:space="preserve">εφάπαξ </w:t>
      </w:r>
      <w:r>
        <w:rPr>
          <w:rFonts w:eastAsia="Times New Roman" w:cs="Times New Roman"/>
          <w:szCs w:val="24"/>
        </w:rPr>
        <w:t xml:space="preserve">διότι έχουν μία αναμονή πάνω από τρία έτη ήδη, για να πάρουν αυτό που </w:t>
      </w:r>
      <w:r>
        <w:rPr>
          <w:rFonts w:eastAsia="Times New Roman" w:cs="Times New Roman"/>
          <w:szCs w:val="24"/>
        </w:rPr>
        <w:lastRenderedPageBreak/>
        <w:t xml:space="preserve">λέτε. Δηλαδή, θα έχουν μεγαλώσει κατά τρία έτη ακόμα στην ηλικία. Και το δεύτερο είναι να δούμε ποιες είναι οι προϋποθέσεις που θα πρέπει να τηρούνται συνολικά σε μία προοπτική βιώσιμης </w:t>
      </w:r>
      <w:r>
        <w:rPr>
          <w:rFonts w:eastAsia="Times New Roman" w:cs="Times New Roman"/>
          <w:szCs w:val="24"/>
        </w:rPr>
        <w:t xml:space="preserve">ανάπτυξης του κλάδου αυτού του </w:t>
      </w:r>
      <w:r>
        <w:rPr>
          <w:rFonts w:eastAsia="Times New Roman" w:cs="Times New Roman"/>
          <w:szCs w:val="24"/>
        </w:rPr>
        <w:t>εφάπαξ</w:t>
      </w:r>
      <w:r>
        <w:rPr>
          <w:rFonts w:eastAsia="Times New Roman" w:cs="Times New Roman"/>
          <w:szCs w:val="24"/>
        </w:rPr>
        <w:t>.</w:t>
      </w:r>
    </w:p>
    <w:p w14:paraId="48ACE1A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Για τις προϋποθέσεις οι οποίες υπάρχουν και οι οποίες πραγματικά με προβληματίζουν, όταν λέμε </w:t>
      </w:r>
      <w:proofErr w:type="spellStart"/>
      <w:r>
        <w:rPr>
          <w:rFonts w:eastAsia="Times New Roman" w:cs="Times New Roman"/>
          <w:szCs w:val="24"/>
        </w:rPr>
        <w:t>εκατόν</w:t>
      </w:r>
      <w:proofErr w:type="spellEnd"/>
      <w:r>
        <w:rPr>
          <w:rFonts w:eastAsia="Times New Roman" w:cs="Times New Roman"/>
          <w:szCs w:val="24"/>
        </w:rPr>
        <w:t xml:space="preserve"> ογδόντα μήνες πραγματικής, συνεχούς, ολοκληρωμένης απασχόλησης, που είναι η μία προϋπόθεση, σύμφωνα με τον κλάδο αυτ</w:t>
      </w:r>
      <w:r>
        <w:rPr>
          <w:rFonts w:eastAsia="Times New Roman" w:cs="Times New Roman"/>
          <w:szCs w:val="24"/>
        </w:rPr>
        <w:t xml:space="preserve">όν που ίσχυε, μιλάμε για δεκαπέντε χρόνια πλήρους απασχόλησης. Τέτοια απασχόληση έχουν μόνο όσοι δουλεύουν σε μεγάλα ξενοδοχειακά συγκροτήματα διαρκούς λειτουργίας, ετήσιας λειτουργίας. Και πρέπει να συμπληρώνουν και είκοσι έτη πραγματικής απασχόλησης στο </w:t>
      </w:r>
      <w:r>
        <w:rPr>
          <w:rFonts w:eastAsia="Times New Roman" w:cs="Times New Roman"/>
          <w:szCs w:val="24"/>
        </w:rPr>
        <w:t xml:space="preserve">επάγγελμα με εκατό τουλάχιστον ημέρες απασχόλησης για κάθε ένα απ’ αυτά τα είκοσι έτη. </w:t>
      </w:r>
    </w:p>
    <w:p w14:paraId="48ACE1A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Για το κομμάτι που λέτε και ενδιαφέρεστε, και το καταλαβαίνω ότι εκεί πρέπει να δώσουμε ιδιαίτερο ενδιαφέρον όλοι μας, είναι το κομμάτων εκείνων των εργαζομένων στον κλάδο αυτόν οι οποίοι δεν έχουν την τύχη να έχουν πλήρη απασχόληση σε αυτές τις συνθήκες α</w:t>
      </w:r>
      <w:r>
        <w:rPr>
          <w:rFonts w:eastAsia="Times New Roman" w:cs="Times New Roman"/>
          <w:szCs w:val="24"/>
        </w:rPr>
        <w:t xml:space="preserve">νεργίας. </w:t>
      </w:r>
    </w:p>
    <w:p w14:paraId="48ACE1A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Εκεί αν δούμε τα πράγματα, θα βγει το συμπέρασμα ότι η περίπτωση της εικοσαετούς απασχόλησης στο επάγγελμα, κατά κανόνα, δεν εκπληρωνόταν απ’ αυτήν την κατηγορία των ανθρώπων που δεν είχαν πλήρη απασχόληση και πήγαιναν κοντά το όριο ηλικίας. Συνε</w:t>
      </w:r>
      <w:r>
        <w:rPr>
          <w:rFonts w:eastAsia="Times New Roman" w:cs="Times New Roman"/>
          <w:szCs w:val="24"/>
        </w:rPr>
        <w:t xml:space="preserve">πώς πρέπει να </w:t>
      </w:r>
      <w:r>
        <w:rPr>
          <w:rFonts w:eastAsia="Times New Roman" w:cs="Times New Roman"/>
          <w:szCs w:val="24"/>
        </w:rPr>
        <w:t xml:space="preserve">δούμε </w:t>
      </w:r>
      <w:r>
        <w:rPr>
          <w:rFonts w:eastAsia="Times New Roman" w:cs="Times New Roman"/>
          <w:szCs w:val="24"/>
        </w:rPr>
        <w:t>μία εξήγηση σε αυτό –</w:t>
      </w:r>
      <w:r>
        <w:rPr>
          <w:rFonts w:eastAsia="Times New Roman" w:cs="Times New Roman"/>
          <w:szCs w:val="24"/>
        </w:rPr>
        <w:t xml:space="preserve"> </w:t>
      </w:r>
      <w:r>
        <w:rPr>
          <w:rFonts w:eastAsia="Times New Roman" w:cs="Times New Roman"/>
          <w:szCs w:val="24"/>
        </w:rPr>
        <w:t xml:space="preserve">και τελειώνω για να συνεχίσω στη δευτερολογία μου. </w:t>
      </w:r>
    </w:p>
    <w:p w14:paraId="48ACE1A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Η μεγάλη σώρευση αιτήσεων το 2013 οφείλεται στο ότι το 2012, επί της κυβέρνησης εκείνης της χρονιάς, με τον ν.4093/2012 επήλθε μία πάρα πολύ μεγάλη μείωση του </w:t>
      </w:r>
      <w:r>
        <w:rPr>
          <w:rFonts w:eastAsia="Times New Roman" w:cs="Times New Roman"/>
          <w:szCs w:val="24"/>
        </w:rPr>
        <w:t>εφά</w:t>
      </w:r>
      <w:r>
        <w:rPr>
          <w:rFonts w:eastAsia="Times New Roman" w:cs="Times New Roman"/>
          <w:szCs w:val="24"/>
        </w:rPr>
        <w:t xml:space="preserve">παξ </w:t>
      </w:r>
      <w:r>
        <w:rPr>
          <w:rFonts w:eastAsia="Times New Roman" w:cs="Times New Roman"/>
          <w:szCs w:val="24"/>
        </w:rPr>
        <w:t xml:space="preserve">και ο κόσμος τρόμαξε και πήγε να πάρει σύντομα το </w:t>
      </w:r>
      <w:r>
        <w:rPr>
          <w:rFonts w:eastAsia="Times New Roman" w:cs="Times New Roman"/>
          <w:szCs w:val="24"/>
        </w:rPr>
        <w:t>εφάπαξ</w:t>
      </w:r>
      <w:r>
        <w:rPr>
          <w:rFonts w:eastAsia="Times New Roman" w:cs="Times New Roman"/>
          <w:szCs w:val="24"/>
        </w:rPr>
        <w:t xml:space="preserve">, γι’ αυτό υπήρχε τόσο μεγάλη σώρευση. Διαφορετικά δεν συνέφερε κανέναν ούτε τότε να πάρει πρόωρα το </w:t>
      </w:r>
      <w:r>
        <w:rPr>
          <w:rFonts w:eastAsia="Times New Roman" w:cs="Times New Roman"/>
          <w:szCs w:val="24"/>
        </w:rPr>
        <w:t xml:space="preserve">εφάπαξ </w:t>
      </w:r>
      <w:r>
        <w:rPr>
          <w:rFonts w:eastAsia="Times New Roman" w:cs="Times New Roman"/>
          <w:szCs w:val="24"/>
        </w:rPr>
        <w:t>διότι όσο καθόταν έπαιρνε μια προσαύξηση, που έφτανε μέχρι και 30% στο τέλος. Οι μεγάλες</w:t>
      </w:r>
      <w:r>
        <w:rPr>
          <w:rFonts w:eastAsia="Times New Roman" w:cs="Times New Roman"/>
          <w:szCs w:val="24"/>
        </w:rPr>
        <w:t xml:space="preserve"> εκείνες μειώσεις οδήγησαν τον κόσμο σε αυτό. </w:t>
      </w:r>
    </w:p>
    <w:p w14:paraId="48ACE1A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Πρόεδρε, θα απαντήσω στη συνέχεια, για να μην καταχρώμαι τον χρόνο.</w:t>
      </w:r>
    </w:p>
    <w:p w14:paraId="48ACE1A9"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48ACE1AA"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ο κ. Πετρόπουλος μου είναι συμπα</w:t>
      </w:r>
      <w:r>
        <w:rPr>
          <w:rFonts w:eastAsia="Times New Roman" w:cs="Times New Roman"/>
          <w:szCs w:val="24"/>
        </w:rPr>
        <w:t>θής και μόνο για το γεγονός ότι προσέρχεται στο Κοινοβούλιο και απαντά στις ερωτήσεις.</w:t>
      </w:r>
    </w:p>
    <w:p w14:paraId="48ACE1AB"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ο </w:t>
      </w:r>
      <w:proofErr w:type="spellStart"/>
      <w:r>
        <w:rPr>
          <w:rFonts w:eastAsia="Times New Roman" w:cs="Times New Roman"/>
          <w:szCs w:val="24"/>
        </w:rPr>
        <w:t>παρακαθήμενός</w:t>
      </w:r>
      <w:proofErr w:type="spellEnd"/>
      <w:r>
        <w:rPr>
          <w:rFonts w:eastAsia="Times New Roman" w:cs="Times New Roman"/>
          <w:szCs w:val="24"/>
        </w:rPr>
        <w:t xml:space="preserve"> του, ο κ. </w:t>
      </w:r>
      <w:proofErr w:type="spellStart"/>
      <w:r>
        <w:rPr>
          <w:rFonts w:eastAsia="Times New Roman" w:cs="Times New Roman"/>
          <w:szCs w:val="24"/>
        </w:rPr>
        <w:t>Τόσκας</w:t>
      </w:r>
      <w:proofErr w:type="spellEnd"/>
      <w:r>
        <w:rPr>
          <w:rFonts w:eastAsia="Times New Roman" w:cs="Times New Roman"/>
          <w:szCs w:val="24"/>
        </w:rPr>
        <w:t>.</w:t>
      </w:r>
    </w:p>
    <w:p w14:paraId="48ACE1A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Όμως, οι απαντήσεις που έδωσε αφορούν ερωτήματα μάλλον δημοσιογράφων, που έ</w:t>
      </w:r>
      <w:r>
        <w:rPr>
          <w:rFonts w:eastAsia="Times New Roman" w:cs="Times New Roman"/>
          <w:szCs w:val="24"/>
        </w:rPr>
        <w:t>γιναν έξω πριν, και όχι τα δικά μου ερωτήματα.</w:t>
      </w:r>
    </w:p>
    <w:p w14:paraId="48ACE1A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Εγώ δεν ρώτησα γιατί υπάρχει ένα ή δύο χρόνια καθυστέρηση για την καταβολή του </w:t>
      </w:r>
      <w:r>
        <w:rPr>
          <w:rFonts w:eastAsia="Times New Roman" w:cs="Times New Roman"/>
          <w:szCs w:val="24"/>
        </w:rPr>
        <w:t>εφάπαξ.</w:t>
      </w:r>
      <w:r>
        <w:rPr>
          <w:rFonts w:eastAsia="Times New Roman" w:cs="Times New Roman"/>
          <w:szCs w:val="24"/>
        </w:rPr>
        <w:t xml:space="preserve"> Το έχουμε αναλύσει και το ξέρουμε. Εγώ ρώτησα γιατί καταργείται η δυνατότητα με τη συμπλήρωση της εικοσαετίας να δίδεται τ</w:t>
      </w:r>
      <w:r>
        <w:rPr>
          <w:rFonts w:eastAsia="Times New Roman" w:cs="Times New Roman"/>
          <w:szCs w:val="24"/>
        </w:rPr>
        <w:t xml:space="preserve">ο </w:t>
      </w:r>
      <w:r>
        <w:rPr>
          <w:rFonts w:eastAsia="Times New Roman" w:cs="Times New Roman"/>
          <w:szCs w:val="24"/>
        </w:rPr>
        <w:t>εφάπαξ</w:t>
      </w:r>
      <w:r>
        <w:rPr>
          <w:rFonts w:eastAsia="Times New Roman" w:cs="Times New Roman"/>
          <w:szCs w:val="24"/>
        </w:rPr>
        <w:t xml:space="preserve">. Γιατί μειώνεται περαιτέρω 20%; Ήδη είχε μειωθεί 22% και μειώνεται περαιτέρω 20%. Και οι απαντήσεις που δόθηκαν είναι τελείως για διαφορετικά ερωτήματα. </w:t>
      </w:r>
    </w:p>
    <w:p w14:paraId="48ACE1A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μου έκανε εντύπωση, κύριε Υπουργέ, ότι πήγατε να βάλετε πάλι –όπως το κάνετε- διχασμό α</w:t>
      </w:r>
      <w:r>
        <w:rPr>
          <w:rFonts w:eastAsia="Times New Roman" w:cs="Times New Roman"/>
          <w:szCs w:val="24"/>
        </w:rPr>
        <w:t xml:space="preserve">νάμεσα στους εργαζόμενους και να πείτε αυτοί που δουλεύουν οκτώ μήνες έναντι αυτών που δουλεύουν έξι και αυτών που δουλεύουν έντεκα. Αυτό είναι λάθος. Το κάνετε και σε άλλες περιπτώσεις και νομίζετε </w:t>
      </w:r>
      <w:r>
        <w:rPr>
          <w:rFonts w:eastAsia="Times New Roman" w:cs="Times New Roman"/>
          <w:szCs w:val="24"/>
        </w:rPr>
        <w:lastRenderedPageBreak/>
        <w:t>ότι με τον διχασμό της κοινωνίας θα μπορέσετε να κυβερνήσ</w:t>
      </w:r>
      <w:r>
        <w:rPr>
          <w:rFonts w:eastAsia="Times New Roman" w:cs="Times New Roman"/>
          <w:szCs w:val="24"/>
        </w:rPr>
        <w:t>ετε. Κάνετε λάθος. Αυτά γυρίζουν ανάποδα και για την ίδια την κοινωνία και προπαντός γι’ αυτούς που τα επιχειρούν.</w:t>
      </w:r>
    </w:p>
    <w:p w14:paraId="48ACE1A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Εγώ αυτό θέλω να ξεκαθαρίσετε και ελπίζω να το κάνετε με την απάντηση</w:t>
      </w:r>
      <w:r>
        <w:rPr>
          <w:rFonts w:eastAsia="Times New Roman" w:cs="Times New Roman"/>
          <w:szCs w:val="24"/>
        </w:rPr>
        <w:t>,</w:t>
      </w:r>
      <w:r>
        <w:rPr>
          <w:rFonts w:eastAsia="Times New Roman" w:cs="Times New Roman"/>
          <w:szCs w:val="24"/>
        </w:rPr>
        <w:t xml:space="preserve"> που δώσατε έμμεσα ότι αφού κάποιοι παίρνουν όχι στα είκοσι, αλλά στα τ</w:t>
      </w:r>
      <w:r>
        <w:rPr>
          <w:rFonts w:eastAsia="Times New Roman" w:cs="Times New Roman"/>
          <w:szCs w:val="24"/>
        </w:rPr>
        <w:t>ριάντα ή στα τριάντα δυο, εγώ τους πάω όλους στη συνταξιοδότηση. Αντί να πείτε ότι μειώνω τα είκοσι χρόνια και τα κάνω δεκαπέντε -που θα ήταν μια δίκαιη λύση, αφού κάνετε τέτοια διαπίστωση, θα ήταν δίκαιο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μειώσετε τα είκοσι χρόνια και να τα πάτ</w:t>
      </w:r>
      <w:r>
        <w:rPr>
          <w:rFonts w:eastAsia="Times New Roman" w:cs="Times New Roman"/>
          <w:szCs w:val="24"/>
        </w:rPr>
        <w:t>ε στα δεκαπέντε- λέτε ότι τους πάω όλους στη συνταξιοδότηση. Και ποια συνταξιοδότηση υπάρχει για αυτούς που δεν θα συμπληρώσουν τα χρόνια, για αυτούς που αφορά το απώτερο ηλικιακό όριο;</w:t>
      </w:r>
    </w:p>
    <w:p w14:paraId="48ACE1B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Άρα, λοιπόν, πρέπει να δούμε αν υπάρχει η δυνατότητα στα θέματα που θα</w:t>
      </w:r>
      <w:r>
        <w:rPr>
          <w:rFonts w:eastAsia="Times New Roman" w:cs="Times New Roman"/>
          <w:szCs w:val="24"/>
        </w:rPr>
        <w:t xml:space="preserve"> τεθούν ξανά σε διαπραγμάτευση –και αυτή είναι η ερώτηση, να μου πείτε ότι αυτά συμφωνήσατε με τους θεσμούς, όπως τους λέτε εσείς- να </w:t>
      </w:r>
      <w:proofErr w:type="spellStart"/>
      <w:r>
        <w:rPr>
          <w:rFonts w:eastAsia="Times New Roman" w:cs="Times New Roman"/>
          <w:szCs w:val="24"/>
        </w:rPr>
        <w:t>ξαναθέσετε</w:t>
      </w:r>
      <w:proofErr w:type="spellEnd"/>
      <w:r>
        <w:rPr>
          <w:rFonts w:eastAsia="Times New Roman" w:cs="Times New Roman"/>
          <w:szCs w:val="24"/>
        </w:rPr>
        <w:t xml:space="preserve"> και αυτό το θέμα και να πείτε «εδώ κάναμε λάθος, αυτή η ιδιαίτερα επιβαρυμένη κατηγορία εργαζομένων</w:t>
      </w:r>
      <w:r>
        <w:rPr>
          <w:rFonts w:eastAsia="Times New Roman" w:cs="Times New Roman"/>
          <w:szCs w:val="24"/>
        </w:rPr>
        <w:t>,</w:t>
      </w:r>
      <w:r>
        <w:rPr>
          <w:rFonts w:eastAsia="Times New Roman" w:cs="Times New Roman"/>
          <w:szCs w:val="24"/>
        </w:rPr>
        <w:t xml:space="preserve"> που δεν έχ</w:t>
      </w:r>
      <w:r>
        <w:rPr>
          <w:rFonts w:eastAsia="Times New Roman" w:cs="Times New Roman"/>
          <w:szCs w:val="24"/>
        </w:rPr>
        <w:t xml:space="preserve">ει δουλειά όλο το χρόνο και έχει μια ιδιαιτερότητα θα πρέπει </w:t>
      </w:r>
      <w:r>
        <w:rPr>
          <w:rFonts w:eastAsia="Times New Roman" w:cs="Times New Roman"/>
          <w:szCs w:val="24"/>
        </w:rPr>
        <w:lastRenderedPageBreak/>
        <w:t xml:space="preserve">να τύχει ιδιαίτερης αντιμετώπισης». Άλλωστε, το Υπουργείο Εργασίας αναγνωρίζει αυτή την ιδιαίτερη αντιμετώπιση και για το επίδομα ανεργίας και τους συμπεριφέρεται διαφορετικά. </w:t>
      </w:r>
    </w:p>
    <w:p w14:paraId="48ACE1B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Συνεπώς, θα πρέπει</w:t>
      </w:r>
      <w:r>
        <w:rPr>
          <w:rFonts w:eastAsia="Times New Roman" w:cs="Times New Roman"/>
          <w:szCs w:val="24"/>
        </w:rPr>
        <w:t xml:space="preserve"> να μας πείτε εάν προτίθεστε να </w:t>
      </w:r>
      <w:proofErr w:type="spellStart"/>
      <w:r>
        <w:rPr>
          <w:rFonts w:eastAsia="Times New Roman" w:cs="Times New Roman"/>
          <w:szCs w:val="24"/>
        </w:rPr>
        <w:t>ξαναθέσετε</w:t>
      </w:r>
      <w:proofErr w:type="spellEnd"/>
      <w:r>
        <w:rPr>
          <w:rFonts w:eastAsia="Times New Roman" w:cs="Times New Roman"/>
          <w:szCs w:val="24"/>
        </w:rPr>
        <w:t xml:space="preserve"> το θέμα ως Υπουργείο Εργασίας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πιθανής διαπραγμάτευσης ή εάν είναι εθνική απόφαση, πείτε μας εάν εσείς προτίθεστε να αποφασίσετε διαφορετικά. Τι από τα δυο είναι; Να είμαστε ξεκάθαροι προς τον κόσμ</w:t>
      </w:r>
      <w:r>
        <w:rPr>
          <w:rFonts w:eastAsia="Times New Roman" w:cs="Times New Roman"/>
          <w:szCs w:val="24"/>
        </w:rPr>
        <w:t>ο. Δεν μπορεί να είναι κρυφά τα ζητήματα</w:t>
      </w:r>
      <w:r>
        <w:rPr>
          <w:rFonts w:eastAsia="Times New Roman" w:cs="Times New Roman"/>
          <w:szCs w:val="24"/>
        </w:rPr>
        <w:t>,</w:t>
      </w:r>
      <w:r>
        <w:rPr>
          <w:rFonts w:eastAsia="Times New Roman" w:cs="Times New Roman"/>
          <w:szCs w:val="24"/>
        </w:rPr>
        <w:t xml:space="preserve"> που έχουν να κάνουν με τη διαπραγμάτευση και κρυφά τα ζητήματα</w:t>
      </w:r>
      <w:r>
        <w:rPr>
          <w:rFonts w:eastAsia="Times New Roman" w:cs="Times New Roman"/>
          <w:szCs w:val="24"/>
        </w:rPr>
        <w:t>,</w:t>
      </w:r>
      <w:r>
        <w:rPr>
          <w:rFonts w:eastAsia="Times New Roman" w:cs="Times New Roman"/>
          <w:szCs w:val="24"/>
        </w:rPr>
        <w:t xml:space="preserve"> που έχουν να κάνουν με ανθρώπους, με οικογένειες και κυρίως με μια κατηγορία που είναι, όπως σας είπαμε, γεμάτη με ιδιαιτερότητες.</w:t>
      </w:r>
    </w:p>
    <w:p w14:paraId="48ACE1B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1B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Κύριε Υπουργέ, έχετε τον λόγο.</w:t>
      </w:r>
    </w:p>
    <w:p w14:paraId="48ACE1B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48ACE1B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Σε κα</w:t>
      </w:r>
      <w:r>
        <w:rPr>
          <w:rFonts w:eastAsia="Times New Roman" w:cs="Times New Roman"/>
          <w:szCs w:val="24"/>
        </w:rPr>
        <w:t>μ</w:t>
      </w:r>
      <w:r>
        <w:rPr>
          <w:rFonts w:eastAsia="Times New Roman" w:cs="Times New Roman"/>
          <w:szCs w:val="24"/>
        </w:rPr>
        <w:t xml:space="preserve">μία περίπτωση δεν επιδιώκω να διχάσω εργαζόμενους έναντι ανέργων ή </w:t>
      </w:r>
      <w:proofErr w:type="spellStart"/>
      <w:r>
        <w:rPr>
          <w:rFonts w:eastAsia="Times New Roman" w:cs="Times New Roman"/>
          <w:szCs w:val="24"/>
        </w:rPr>
        <w:t>ημιαπασχολούμενων</w:t>
      </w:r>
      <w:proofErr w:type="spellEnd"/>
      <w:r>
        <w:rPr>
          <w:rFonts w:eastAsia="Times New Roman" w:cs="Times New Roman"/>
          <w:szCs w:val="24"/>
        </w:rPr>
        <w:t>. Όλα αυτά τα φαινόμενα εξίσου τα αντιμετωπίζω με την ίδια ζέση και δεν θέλω να υπάρχουν. Είναι το ένα κομμάτι της «μαύρης» και αδήλωτης εργασίας σε πολλές περιπτώσεις. Εδώ, όμως, πρόκειται για ένα πραγματικό πρόβλημα περιοδικής εποχικής α</w:t>
      </w:r>
      <w:r>
        <w:rPr>
          <w:rFonts w:eastAsia="Times New Roman" w:cs="Times New Roman"/>
          <w:szCs w:val="24"/>
        </w:rPr>
        <w:t>πασχόλησης, διότι έτσι είναι ο κλάδος σε ένα μεγάλο μέρος του. Ελπίζω να λιγοστεύει αυτό το μέρος και να έχουμε τουρισμό όλο το έτος και σ’ αυτή την κατεύθυνση πρέπει να κινηθούμε για να έχουν όλοι απασχόληση.</w:t>
      </w:r>
    </w:p>
    <w:p w14:paraId="48ACE1B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Κεγκέρογλου</w:t>
      </w:r>
      <w:proofErr w:type="spellEnd"/>
      <w:r>
        <w:rPr>
          <w:rFonts w:eastAsia="Times New Roman" w:cs="Times New Roman"/>
          <w:szCs w:val="24"/>
        </w:rPr>
        <w:t>, εάν πάμε σε μια λογικ</w:t>
      </w:r>
      <w:r>
        <w:rPr>
          <w:rFonts w:eastAsia="Times New Roman" w:cs="Times New Roman"/>
          <w:szCs w:val="24"/>
        </w:rPr>
        <w:t>ή να κάνουμε τα είκοσι χρόνια δεκαπέντε, να σας πω τι σημαίνει αυτό με μια πρόχειρη στάθμιση που έκαναν οι υπηρεσίες λόγω της ερώτησής σας. Και θέλω να σας πω ότι ρώτησα και εγώ τι ηλικία έχουν αυτοί που πήραν στα είκοσι χρόνια και εκκρεμεί τώρα η αίτησή τ</w:t>
      </w:r>
      <w:r>
        <w:rPr>
          <w:rFonts w:eastAsia="Times New Roman" w:cs="Times New Roman"/>
          <w:szCs w:val="24"/>
        </w:rPr>
        <w:t>ους. Μου είπαν ότι ο μεγαλύτερος είναι σαράντα επτά ετών και οι περισσότεροι είναι σαράντα πέντε ετών. Είναι εκείνοι οι οποίοι θα λάβουν εφάπαξ με τις προηγούμενες διατάξεις. Εάν πάμε στα δεκαπέντε χρόνια που λέτε εσείς, αυτό σημαίνει ότι θα πάρουν πότε; Ό</w:t>
      </w:r>
      <w:r>
        <w:rPr>
          <w:rFonts w:eastAsia="Times New Roman" w:cs="Times New Roman"/>
          <w:szCs w:val="24"/>
        </w:rPr>
        <w:t xml:space="preserve">ταν θα είναι σαράντα ετών ή </w:t>
      </w:r>
      <w:r>
        <w:rPr>
          <w:rFonts w:eastAsia="Times New Roman" w:cs="Times New Roman"/>
          <w:szCs w:val="24"/>
        </w:rPr>
        <w:lastRenderedPageBreak/>
        <w:t>τριάντα πέντε; Δεν νομίζω ότι πρέπει να είναι αυτός ο σκοπός και δεν νομίζω ότι και εσείς θέλετε ένα τέτοιο αποτέλεσμα για την καταβολή του εφάπαξ.</w:t>
      </w:r>
    </w:p>
    <w:p w14:paraId="48ACE1B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εφάπαξ πρέπει να ενισχύει, γιατί έχει χαρακτήρα κοινωνικοασφαλιστικό. Όχι βέβ</w:t>
      </w:r>
      <w:r>
        <w:rPr>
          <w:rFonts w:eastAsia="Times New Roman" w:cs="Times New Roman"/>
          <w:szCs w:val="24"/>
        </w:rPr>
        <w:t>αια όσο η κύρια σύνταξη ή λιγότερο η επικουρική, έχει όμως χαρακτήρα κοινωνικοασφαλιστικό και πρέπει με τέτοιον χαρακτήρα να βλέπουμε τη διαχείρισή του. Φυσικά, εγώ δεν αγνοώ τα προβλήματα που υπάρχουν για ένα σημαντικό κομμάτι των εργαζομένων αυτού του κλ</w:t>
      </w:r>
      <w:r>
        <w:rPr>
          <w:rFonts w:eastAsia="Times New Roman" w:cs="Times New Roman"/>
          <w:szCs w:val="24"/>
        </w:rPr>
        <w:t xml:space="preserve">άδου, οι οποίοι βρίσκονται σε συνθήκες ανεργίας και δυσκολίες σοβαρές που υπάρχουν στην οικονομία. </w:t>
      </w:r>
    </w:p>
    <w:p w14:paraId="48ACE1B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Είναι η πλειοψηφία του κλάδου, όμως, αυτό το κομμάτι.</w:t>
      </w:r>
    </w:p>
    <w:p w14:paraId="48ACE1B9"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να ολοκληρώσει, κύριε </w:t>
      </w:r>
      <w:proofErr w:type="spellStart"/>
      <w:r>
        <w:rPr>
          <w:rFonts w:eastAsia="Times New Roman" w:cs="Times New Roman"/>
          <w:szCs w:val="24"/>
        </w:rPr>
        <w:t>Κατσώτη</w:t>
      </w:r>
      <w:proofErr w:type="spellEnd"/>
      <w:r>
        <w:rPr>
          <w:rFonts w:eastAsia="Times New Roman" w:cs="Times New Roman"/>
          <w:szCs w:val="24"/>
        </w:rPr>
        <w:t>.</w:t>
      </w:r>
    </w:p>
    <w:p w14:paraId="48ACE1BA"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ΑΝΑΣΤΑΣΙΟΣ ΠΕ</w:t>
      </w:r>
      <w:r>
        <w:rPr>
          <w:rFonts w:eastAsia="Times New Roman" w:cs="Times New Roman"/>
          <w:b/>
          <w:szCs w:val="24"/>
        </w:rPr>
        <w:t xml:space="preserve">ΤΡΟΠΟΥΛΟΣ (Υφυπουργός Εργασίας, Κοινωνικής Ασφάλισης και Κοινωνικής Αλληλεγγύης): </w:t>
      </w:r>
      <w:r>
        <w:rPr>
          <w:rFonts w:eastAsia="Times New Roman" w:cs="Times New Roman"/>
          <w:szCs w:val="24"/>
        </w:rPr>
        <w:t xml:space="preserve">Το έχουμε σταθμίσει, κύριε </w:t>
      </w:r>
      <w:proofErr w:type="spellStart"/>
      <w:r>
        <w:rPr>
          <w:rFonts w:eastAsia="Times New Roman" w:cs="Times New Roman"/>
          <w:szCs w:val="24"/>
        </w:rPr>
        <w:t>Κατσώτη</w:t>
      </w:r>
      <w:proofErr w:type="spellEnd"/>
      <w:r>
        <w:rPr>
          <w:rFonts w:eastAsia="Times New Roman" w:cs="Times New Roman"/>
          <w:szCs w:val="24"/>
        </w:rPr>
        <w:t xml:space="preserve">. Υπάρχει σίγουρα ένα μεγάλο κομμάτι το οποίο </w:t>
      </w:r>
      <w:r>
        <w:rPr>
          <w:rFonts w:eastAsia="Times New Roman" w:cs="Times New Roman"/>
          <w:szCs w:val="24"/>
        </w:rPr>
        <w:lastRenderedPageBreak/>
        <w:t xml:space="preserve">πλήττεται από την οικονομική κατάσταση και είναι ένα θέμα να δούμε με ενδιαφέρον πώς αυτή την </w:t>
      </w:r>
      <w:r>
        <w:rPr>
          <w:rFonts w:eastAsia="Times New Roman" w:cs="Times New Roman"/>
          <w:szCs w:val="24"/>
        </w:rPr>
        <w:t>περίπτωση θα την αντιμετωπίσουμε, ενδεχομένως σε συνδυασμό με μια σειρά μέτρων τα οποία θα μπορούσαμε να εξετάσουμε.</w:t>
      </w:r>
    </w:p>
    <w:p w14:paraId="48ACE1B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Έχω πει -γιατί δέχθηκα και την Ομοσπονδία και όλο τον κλάδο των εργαζομένων και συζήτησα μαζί τους σε ένα πολύ καλό κλίμα- ότι αυτή τη στιγ</w:t>
      </w:r>
      <w:r>
        <w:rPr>
          <w:rFonts w:eastAsia="Times New Roman" w:cs="Times New Roman"/>
          <w:szCs w:val="24"/>
        </w:rPr>
        <w:t xml:space="preserve">μή έχουμε περίπου τέσσερις χιλιάδες εκατό εκκρεμείς υποθέσεις. Έχω δώσει προτεραιότητα, ώστε γρήγορα να εξυπηρετηθούν αυτές και ελπίζω να εξυπηρετηθούν μέσα στο επόμενο διάστημα, το 2017, άντε να μπούμε και λίγο στο 2018, γιατί είναι πάρα πολλές αιτήσεις. </w:t>
      </w:r>
      <w:r>
        <w:rPr>
          <w:rFonts w:eastAsia="Times New Roman" w:cs="Times New Roman"/>
          <w:szCs w:val="24"/>
        </w:rPr>
        <w:t xml:space="preserve">Επίσης, πρέπει να δούμε σ’ αυτήν την περίοδο με πραγματικό και ειλικρινές ενδιαφέρον τι είναι εκείνο το οποίο ενδεχομένως θα μπορούσε να διαφοροποιεί την περίπτωση σε σχέση με τις συνθήκες που υπάρχουν σ’ αυτόν τον κλάδο. </w:t>
      </w:r>
    </w:p>
    <w:p w14:paraId="48ACE1B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επιμένω ότι σκοπός μας πρέπ</w:t>
      </w:r>
      <w:r>
        <w:rPr>
          <w:rFonts w:eastAsia="Times New Roman" w:cs="Times New Roman"/>
          <w:szCs w:val="24"/>
        </w:rPr>
        <w:t xml:space="preserve">ει να είναι η απασχόληση, διότι δεν συμφέρει τους ιδίους να πάρουν εφάπαξ στα είκοσι χρόνια, διότι τότε έχει τέτοια μείωση. Ο σκοπός πρέπει να είναι κοινός. Να </w:t>
      </w:r>
      <w:r>
        <w:rPr>
          <w:rFonts w:eastAsia="Times New Roman" w:cs="Times New Roman"/>
          <w:szCs w:val="24"/>
        </w:rPr>
        <w:lastRenderedPageBreak/>
        <w:t>προσπαθούμε να έχουν δουλειά, να έχουν ασφάλιση και να πάρουν ακόμη μεγαλύτερα εφάπαξ, παρά εκεί</w:t>
      </w:r>
      <w:r>
        <w:rPr>
          <w:rFonts w:eastAsia="Times New Roman" w:cs="Times New Roman"/>
          <w:szCs w:val="24"/>
        </w:rPr>
        <w:t xml:space="preserve">να που με τη βία της απειλής της μείωσης, η οποία ήταν επί της κεφαλής τους το 2012 -επί της δικής σας κυβέρνησης, κύριε </w:t>
      </w:r>
      <w:proofErr w:type="spellStart"/>
      <w:r>
        <w:rPr>
          <w:rFonts w:eastAsia="Times New Roman" w:cs="Times New Roman"/>
          <w:szCs w:val="24"/>
        </w:rPr>
        <w:t>Κεγκέρογλου</w:t>
      </w:r>
      <w:proofErr w:type="spellEnd"/>
      <w:r>
        <w:rPr>
          <w:rFonts w:eastAsia="Times New Roman" w:cs="Times New Roman"/>
          <w:szCs w:val="24"/>
        </w:rPr>
        <w:t>, ήταν τότε η μεγάλη μείωση που επήλθε- τρομάξαν και πήγαν όλοι να φύγουν. Σκοπός δεν είναι να φεύγουν, σκοπός είναι να δουλ</w:t>
      </w:r>
      <w:r>
        <w:rPr>
          <w:rFonts w:eastAsia="Times New Roman" w:cs="Times New Roman"/>
          <w:szCs w:val="24"/>
        </w:rPr>
        <w:t>εύουν οι άνθρωποι και να παίρνουν στον υπερθετικό βαθμό τις ωφέλειες</w:t>
      </w:r>
      <w:r>
        <w:rPr>
          <w:rFonts w:eastAsia="Times New Roman" w:cs="Times New Roman"/>
          <w:szCs w:val="24"/>
        </w:rPr>
        <w:t>,</w:t>
      </w:r>
      <w:r>
        <w:rPr>
          <w:rFonts w:eastAsia="Times New Roman" w:cs="Times New Roman"/>
          <w:szCs w:val="24"/>
        </w:rPr>
        <w:t xml:space="preserve"> που μπορούν να πάρουν. Και όσο μένουν στη δουλειά τόσο μεγαλύτερο εφάπαξ θα παίρνουν.</w:t>
      </w:r>
    </w:p>
    <w:p w14:paraId="48ACE1B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1BE"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ΒΑΣΙΛΕΙΟΣ ΚΕΓΚΕΡΟΓΚΟΥ:</w:t>
      </w:r>
      <w:r>
        <w:rPr>
          <w:rFonts w:eastAsia="Times New Roman" w:cs="Times New Roman"/>
          <w:szCs w:val="24"/>
        </w:rPr>
        <w:t xml:space="preserve"> Κύριε Πρόεδρε, τον λόγο παρακαλώ. </w:t>
      </w:r>
    </w:p>
    <w:p w14:paraId="48ACE1BF"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Εντάξει, κύριε </w:t>
      </w:r>
      <w:proofErr w:type="spellStart"/>
      <w:r>
        <w:rPr>
          <w:rFonts w:eastAsia="Times New Roman" w:cs="Times New Roman"/>
          <w:szCs w:val="24"/>
        </w:rPr>
        <w:t>Κεγκέρογλου</w:t>
      </w:r>
      <w:proofErr w:type="spellEnd"/>
      <w:r>
        <w:rPr>
          <w:rFonts w:eastAsia="Times New Roman" w:cs="Times New Roman"/>
          <w:szCs w:val="24"/>
        </w:rPr>
        <w:t xml:space="preserve">, ξέρω ότι σας πέταξε την αιχμή και θέλετε να απαντήσετε. Άντε, τριάντα δεύτερα, δεν βάζω χρόνο. </w:t>
      </w:r>
    </w:p>
    <w:p w14:paraId="48ACE1C0"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ΒΑΣΙΛΕΙΟΣ ΚΕΓΚΕΡΟΓΚΟΥ:</w:t>
      </w:r>
      <w:r>
        <w:rPr>
          <w:rFonts w:eastAsia="Times New Roman" w:cs="Times New Roman"/>
          <w:szCs w:val="24"/>
        </w:rPr>
        <w:t xml:space="preserve"> Άλλη φορά δεν θα πηγαίνω στο κουρείο, θα έρχομαι εδώ να ακούω τέτοια πράγματα. Αν είναι δυνατόν! </w:t>
      </w:r>
    </w:p>
    <w:p w14:paraId="48ACE1C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Προχωρούμε στη συζήτηση της έκτης με αριθμό 124/18-10-2016 επίκαιρης ερώτησης δεύτερου κύκλου του Βουλευτή Λαρίσης των Ανεξαρτήτων Ελλήνων κ. Βασιλείου Κόκκαλη προς τον Υπουργό Εργασίας, Κοινωνικής Ασφάλισης και Κοινωνικής </w:t>
      </w:r>
      <w:r>
        <w:rPr>
          <w:rFonts w:eastAsia="Times New Roman" w:cs="Times New Roman"/>
          <w:szCs w:val="24"/>
        </w:rPr>
        <w:t>Αλληλεγγύης, σχετικά με την ανάγκη διάσωσης των επιχειρήσεων και των επιτηδευμάτων των ασφαλισμένων το ΟΑΕΕ που έχουν χρόνιες ασφαλιστικές, οφειλές καθώς και την ανάγκη για την επανεξέταση του ύψους του προστίμου που επιβάλλεται για κάθε αδήλωτο εργαζόμενο</w:t>
      </w:r>
      <w:r>
        <w:rPr>
          <w:rFonts w:eastAsia="Times New Roman" w:cs="Times New Roman"/>
          <w:szCs w:val="24"/>
        </w:rPr>
        <w:t xml:space="preserve">. </w:t>
      </w:r>
    </w:p>
    <w:p w14:paraId="48ACE1C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κ. Πετρόπουλος.</w:t>
      </w:r>
    </w:p>
    <w:p w14:paraId="48ACE1C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 κ. Κόκκαλης έχει τον λόγο.</w:t>
      </w:r>
    </w:p>
    <w:p w14:paraId="48ACE1C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48ACE1C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 δυστυχώς η ραχοκοκαλιά της εθνικής μας οικονομίας, οι έμποροι και οι ελεύθεροι επαγγελματίες, έχουν πληρώσει τη νύφη σε αυτ</w:t>
      </w:r>
      <w:r>
        <w:rPr>
          <w:rFonts w:eastAsia="Times New Roman" w:cs="Times New Roman"/>
          <w:szCs w:val="24"/>
        </w:rPr>
        <w:t xml:space="preserve">ή τη χώρα, λόγω της έντονης οικονομικής κρίσης. Είναι χιλιάδες πλέον οι οφειλέτες προς τον ασφαλιστικό οργανισμό ΟΑΕΕ. Είναι χιλιάδες αυτοί οι οποίοι δεν </w:t>
      </w:r>
      <w:r>
        <w:rPr>
          <w:rFonts w:eastAsia="Times New Roman" w:cs="Times New Roman"/>
          <w:szCs w:val="24"/>
        </w:rPr>
        <w:lastRenderedPageBreak/>
        <w:t xml:space="preserve">μπορούν να ανταπεξέλθουν στις βασικές τους υποχρεώσεις, ώστε να τύχουν ιατροφαρμακευτικής περίθαλψης. </w:t>
      </w:r>
      <w:r>
        <w:rPr>
          <w:rFonts w:eastAsia="Times New Roman" w:cs="Times New Roman"/>
          <w:szCs w:val="24"/>
        </w:rPr>
        <w:t xml:space="preserve">Είναι χιλιάδες αυτοί οι οποίοι ενώ ουδέποτε τους έχει παρασχεθεί ιατροφαρμακευτική περίθαλψη, εν τούτοις, αξιώνεται αυτό το ποσό αδικαιολογήτως από το ταμείο. </w:t>
      </w:r>
    </w:p>
    <w:p w14:paraId="48ACE1C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Επίσης, είναι αρκετοί οι οποίοι είναι συνεπείς στις υποχρεώσεις τους και πρέπει να επιβραβευθούν</w:t>
      </w:r>
      <w:r>
        <w:rPr>
          <w:rFonts w:eastAsia="Times New Roman" w:cs="Times New Roman"/>
          <w:szCs w:val="24"/>
        </w:rPr>
        <w:t xml:space="preserve"> και να μη γίνει ο διαχωρισμός μεταξύ των μπαταχτσήδων και των συνεπών οφειλετών. </w:t>
      </w:r>
    </w:p>
    <w:p w14:paraId="48ACE1C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Τέλος, υπάρχει το θέμα της αδήλωτης εργασίας. Αδήλωτη εργασία η οποία πρέπει να καταπολεμηθεί σίγουρα. Το πρόστιμο, όμως, των 10.500 ευρώ είναι εξοντωτικό και εξωπραγματικό.</w:t>
      </w:r>
      <w:r>
        <w:rPr>
          <w:rFonts w:eastAsia="Times New Roman" w:cs="Times New Roman"/>
          <w:szCs w:val="24"/>
        </w:rPr>
        <w:t xml:space="preserve"> Ένα πρόστιμο των 3.000 ευρώ και με υποχρέωση του εργοδότη -του παραβάτη- να τον ασφαλίσει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για έναν χρόνο –να τον απασχολήσει-  ίσως θα ήταν η πλέον σωστή λύση. </w:t>
      </w:r>
    </w:p>
    <w:p w14:paraId="48ACE1C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όψει αυτών, ερωτάσθε: Όσον αφορά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οφειλών, το πάγωμα</w:t>
      </w:r>
      <w:r>
        <w:rPr>
          <w:rFonts w:eastAsia="Times New Roman" w:cs="Times New Roman"/>
          <w:szCs w:val="24"/>
        </w:rPr>
        <w:t xml:space="preserve"> των οφειλών, αν υπάρχει τέτοια σκέψη για τους χιλιάδες εμπόρους, τους μικροεπαγγελματίες.</w:t>
      </w:r>
    </w:p>
    <w:p w14:paraId="48ACE1C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Δεύτερον, αν υπάρχει σκέψη για ένα κίνητρο για τους συνεπείς οφειλέτες.</w:t>
      </w:r>
    </w:p>
    <w:p w14:paraId="48ACE1C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Τρίτον, αν υπάρχει σκέψη για το πρόστιμο το εξοντωτικό, το εξωπραγματικό, των 10.500 ευρώ στη</w:t>
      </w:r>
      <w:r>
        <w:rPr>
          <w:rFonts w:eastAsia="Times New Roman" w:cs="Times New Roman"/>
          <w:szCs w:val="24"/>
        </w:rPr>
        <w:t xml:space="preserve">ν αδήλωτη εργασία. </w:t>
      </w:r>
    </w:p>
    <w:p w14:paraId="48ACE1C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1C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τον λόγο. </w:t>
      </w:r>
    </w:p>
    <w:p w14:paraId="48ACE1CD"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48ACE1C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Κόκκαλη, είναι ένα θέμα το οποί</w:t>
      </w:r>
      <w:r>
        <w:rPr>
          <w:rFonts w:eastAsia="Times New Roman" w:cs="Times New Roman"/>
          <w:szCs w:val="24"/>
        </w:rPr>
        <w:t>ο απασχολεί ιδιαίτερα την Κυβέρνηση, έχει κάνει σχετικές δηλώσεις και εξαγγελίες και ο Πρωθυπουργός της χώρας, γιατί είναι ένα τεράστιο πρόβλημα στον κορμό της οικονομίας</w:t>
      </w:r>
      <w:r>
        <w:rPr>
          <w:rFonts w:eastAsia="Times New Roman" w:cs="Times New Roman"/>
          <w:szCs w:val="24"/>
        </w:rPr>
        <w:t>,</w:t>
      </w:r>
      <w:r>
        <w:rPr>
          <w:rFonts w:eastAsia="Times New Roman" w:cs="Times New Roman"/>
          <w:szCs w:val="24"/>
        </w:rPr>
        <w:t xml:space="preserve"> που αφορά πραγματικά τον μεγαλύτερο αριθμό απασχολούμενων μετά τους εξαρτημένους εργ</w:t>
      </w:r>
      <w:r>
        <w:rPr>
          <w:rFonts w:eastAsia="Times New Roman" w:cs="Times New Roman"/>
          <w:szCs w:val="24"/>
        </w:rPr>
        <w:t>αζόμενους. Είναι οι μικρομεσαίοι επαγγελματίες, οι οποίοι έχουν σωρεύσει υποχρεώσεις μετά το 2009, περίπου στο 68,4% της συνολικής τους οφειλής</w:t>
      </w:r>
      <w:r>
        <w:rPr>
          <w:rFonts w:eastAsia="Times New Roman" w:cs="Times New Roman"/>
          <w:szCs w:val="24"/>
        </w:rPr>
        <w:t>,</w:t>
      </w:r>
      <w:r>
        <w:rPr>
          <w:rFonts w:eastAsia="Times New Roman" w:cs="Times New Roman"/>
          <w:szCs w:val="24"/>
        </w:rPr>
        <w:t xml:space="preserve"> που υπάρχει προς τον Οργανισμό Ασφάλισης Ελεύθερων Επαγγελματιών.</w:t>
      </w:r>
    </w:p>
    <w:p w14:paraId="48ACE1C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Τα πράγματα δύσκολα, επίσης, είναι και στο ΕΤ</w:t>
      </w:r>
      <w:r>
        <w:rPr>
          <w:rFonts w:eastAsia="Times New Roman" w:cs="Times New Roman"/>
          <w:szCs w:val="24"/>
        </w:rPr>
        <w:t xml:space="preserve">ΑΑ, το ταμείο των αυτοαπασχολούμενων -ιατρών, δικηγόρων, μηχανικών. Υπάρχει –σε μικρότερο βαθμό βέβαια- και στον ΟΓΑ, υπάρχει συνολικά σε όλα τα επίπεδα της οικονομίας, ιδιαίτερα, όμως, υπάρχει στον ΟΑΕΕ και δευτερευόντως στο ΕΤΑΑ. </w:t>
      </w:r>
    </w:p>
    <w:p w14:paraId="48ACE1D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 αυτό τον λόγο έχουμ</w:t>
      </w:r>
      <w:r>
        <w:rPr>
          <w:rFonts w:eastAsia="Times New Roman" w:cs="Times New Roman"/>
          <w:szCs w:val="24"/>
        </w:rPr>
        <w:t>ε πάρει μέτρα και κάνουμε εκτενείς μελέτες, επιστημονικές και τεκμηριωμένες, για να δούμε έναν τρόπο όπου θα προσεγγίζουμε με πιστότητα την οικονομική δυνατότητα των οφειλετών να καταβάλλουν οφειλές και επεξεργαζόμαστε τέτοια προγράμματα, τα οποία θεωρώ ότ</w:t>
      </w:r>
      <w:r>
        <w:rPr>
          <w:rFonts w:eastAsia="Times New Roman" w:cs="Times New Roman"/>
          <w:szCs w:val="24"/>
        </w:rPr>
        <w:t xml:space="preserve">ι θα μπορέσουμε να βάλουμε σε εφαρμογή από το 2017 και μετά, ώστε να μπορούν αυτοί οι άνθρωποι να μην κουβαλάνε ένα άχθος από το παρελθόν, να μπορούν σιγά-σιγά να το εξυπηρετούν για να πάρουν και τη σύνταξή τους. </w:t>
      </w:r>
    </w:p>
    <w:p w14:paraId="48ACE1D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το θέμα της ιατροφαρμακευτικής περίθ</w:t>
      </w:r>
      <w:r>
        <w:rPr>
          <w:rFonts w:eastAsia="Times New Roman" w:cs="Times New Roman"/>
          <w:szCs w:val="24"/>
        </w:rPr>
        <w:t xml:space="preserve">αλψης είναι καλυμμένο από την Κυβέρνηση. Είναι όλοι όσοι ζουν στη χώρα πλέον με ιατρική και φαρμακευτική περίθαλψη και επομένως, ως προς το κομμάτι </w:t>
      </w:r>
      <w:r>
        <w:rPr>
          <w:rFonts w:eastAsia="Times New Roman" w:cs="Times New Roman"/>
          <w:szCs w:val="24"/>
        </w:rPr>
        <w:lastRenderedPageBreak/>
        <w:t>αυτό, ως προς το σοβαρό αυτό θέμα της υγείας η Κυβέρνηση έχει πάρει εκείνα τα μέτρα, που όφειλε να πάρει, απ</w:t>
      </w:r>
      <w:r>
        <w:rPr>
          <w:rFonts w:eastAsia="Times New Roman" w:cs="Times New Roman"/>
          <w:szCs w:val="24"/>
        </w:rPr>
        <w:t>έναντι στους ανθρώπους που πάσχουν.</w:t>
      </w:r>
    </w:p>
    <w:p w14:paraId="48ACE1D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Για την αδήλωτη και «μαύρη» εργασία, την εισφοροδιαφυγή κυρίως, ήδη έχει εγκατασταθεί και ισχύει από τούτο τον μήνα ένα πρόγραμμα στο Σώμα Επιθεώρησης Εργασίας. Σύμφωνα με το σύστημα αυτό οι δηλώσεις, που μπορεί να κάνει κάθε επιχείρηση για την απασχόληση </w:t>
      </w:r>
      <w:r>
        <w:rPr>
          <w:rFonts w:eastAsia="Times New Roman" w:cs="Times New Roman"/>
          <w:szCs w:val="24"/>
        </w:rPr>
        <w:t>είναι άμεσες, σε χρόνο άμεσο. Επομένως, υπάρχει η δυνατότητα πια στις επιχειρήσεις να δηλώνουν την απασχόληση και να μην υπεκφεύγουν κάποιοι δολίως ή κάποιοι να μην εμποδίζονται να δηλώσουν απασχόληση, για την οποία, όταν συλλαμβάνονται, επιπίπτει επί αυτώ</w:t>
      </w:r>
      <w:r>
        <w:rPr>
          <w:rFonts w:eastAsia="Times New Roman" w:cs="Times New Roman"/>
          <w:szCs w:val="24"/>
        </w:rPr>
        <w:t xml:space="preserve">ν αυτό το μεγάλο πρόστιμο των 10.500 ευρώ. </w:t>
      </w:r>
    </w:p>
    <w:p w14:paraId="48ACE1D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εφόσον δεν οφείλεται σε τεχνικούς λόγους -γιατί υπάρχουν και τέτοιες περιπτώσεις, οι οποίοι πια τεχνικοί λόγοι εξαλείφονται με το νέο σύστημα- καλώ όλους να μην αποκρύπτουν εργασία και να την δηλώνουν, αντί</w:t>
      </w:r>
      <w:r>
        <w:rPr>
          <w:rFonts w:eastAsia="Times New Roman" w:cs="Times New Roman"/>
          <w:szCs w:val="24"/>
        </w:rPr>
        <w:t xml:space="preserve"> να λένε σβήστε τα 10.500 ευρώ. </w:t>
      </w:r>
    </w:p>
    <w:p w14:paraId="48ACE1D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Δικαίως θέτετε το ζήτημα ότι τα 10.500 ευρώ καταλήγουν να είναι ανείσπρακτα. Εμείς αντιμετωπίζουμε αυτό το θέμα, το μελετάμε. Όμως, πρέπει να καταλήξουμε σε έναν τρόπο</w:t>
      </w:r>
      <w:r>
        <w:rPr>
          <w:rFonts w:eastAsia="Times New Roman" w:cs="Times New Roman"/>
          <w:szCs w:val="24"/>
        </w:rPr>
        <w:t>,</w:t>
      </w:r>
      <w:r>
        <w:rPr>
          <w:rFonts w:eastAsia="Times New Roman" w:cs="Times New Roman"/>
          <w:szCs w:val="24"/>
        </w:rPr>
        <w:t xml:space="preserve"> που να οδηγεί σε καλύτερα αποτελέσματα. Με τα πρόσθετα</w:t>
      </w:r>
      <w:r>
        <w:rPr>
          <w:rFonts w:eastAsia="Times New Roman" w:cs="Times New Roman"/>
          <w:szCs w:val="24"/>
        </w:rPr>
        <w:t xml:space="preserve"> μέτρα, που θα πάρουμε για την εισφοροδιαφυγή σε συνδυασμό με το σύστημα που υπάρχει στο ΣΕΠΕ, πιστεύω ότι θα έχουμε καλύτερα αποτελέσματα και θα δούμε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και το πρόβλημα αυτού του προστίμου.</w:t>
      </w:r>
    </w:p>
    <w:p w14:paraId="48ACE1D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1D6" w14:textId="77777777" w:rsidR="004D5AE5" w:rsidRDefault="00FB30D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r>
        <w:rPr>
          <w:rFonts w:eastAsia="Times New Roman" w:cs="Times New Roman"/>
          <w:szCs w:val="24"/>
        </w:rPr>
        <w:t>Κόκκαλη, έχετε τον λόγο.</w:t>
      </w:r>
    </w:p>
    <w:p w14:paraId="48ACE1D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σίγουρα δεν πρέπει να υπάρχει αδήλωτη εργασία, αλλά για τις εκκρεμείς υποθέσεις είναι αδύνατον να εισπραχθούν αυτά τα ποσά. Αυτό είναι το πρώτο.</w:t>
      </w:r>
    </w:p>
    <w:p w14:paraId="48ACE1D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Το δεύτερο, το οποίο ήταν στην </w:t>
      </w:r>
      <w:proofErr w:type="spellStart"/>
      <w:r>
        <w:rPr>
          <w:rFonts w:eastAsia="Times New Roman" w:cs="Times New Roman"/>
          <w:szCs w:val="24"/>
        </w:rPr>
        <w:t>πρωτολογία</w:t>
      </w:r>
      <w:proofErr w:type="spellEnd"/>
      <w:r>
        <w:rPr>
          <w:rFonts w:eastAsia="Times New Roman" w:cs="Times New Roman"/>
          <w:szCs w:val="24"/>
        </w:rPr>
        <w:t>, είναι ότ</w:t>
      </w:r>
      <w:r>
        <w:rPr>
          <w:rFonts w:eastAsia="Times New Roman" w:cs="Times New Roman"/>
          <w:szCs w:val="24"/>
        </w:rPr>
        <w:t xml:space="preserve">ι υπάρχει το αίτημα, το απολύτως λογικό, -δεν υπάρχει πιο λογικό- κάποιος, ο οποίος θεμελιώνει δικαίωμα σύνταξης και έχει ληξιπρόθεσμο χρέος, να ανταλλάσσει το χρέος με τον ασφαλιστικό χρόνο. Έτσι, και το ταμείο θα εισπράξει και ο άνθρωπος θα </w:t>
      </w:r>
      <w:r>
        <w:rPr>
          <w:rFonts w:eastAsia="Times New Roman" w:cs="Times New Roman"/>
          <w:szCs w:val="24"/>
        </w:rPr>
        <w:lastRenderedPageBreak/>
        <w:t>βγει στη σύντ</w:t>
      </w:r>
      <w:r>
        <w:rPr>
          <w:rFonts w:eastAsia="Times New Roman" w:cs="Times New Roman"/>
          <w:szCs w:val="24"/>
        </w:rPr>
        <w:t xml:space="preserve">αξη, έστω και τμηματικά, να λειτουργήσει επιτέλους η έννοια του συμψηφισμού. Δεν είναι απολύτως λογικό; Και είναι και πάγιο αίτημα της </w:t>
      </w:r>
      <w:r>
        <w:rPr>
          <w:rFonts w:eastAsia="Times New Roman" w:cs="Times New Roman"/>
          <w:szCs w:val="24"/>
        </w:rPr>
        <w:t>ο</w:t>
      </w:r>
      <w:r>
        <w:rPr>
          <w:rFonts w:eastAsia="Times New Roman" w:cs="Times New Roman"/>
          <w:szCs w:val="24"/>
        </w:rPr>
        <w:t xml:space="preserve">μοσπονδίας των </w:t>
      </w:r>
      <w:r>
        <w:rPr>
          <w:rFonts w:eastAsia="Times New Roman" w:cs="Times New Roman"/>
          <w:szCs w:val="24"/>
        </w:rPr>
        <w:t>ε</w:t>
      </w:r>
      <w:r>
        <w:rPr>
          <w:rFonts w:eastAsia="Times New Roman" w:cs="Times New Roman"/>
          <w:szCs w:val="24"/>
        </w:rPr>
        <w:t>μπόρων, να ανταλλάσσουν τον ασφαλιστικό χρόνο –οι ίδιοι οι έμποροι το λένε- με το ληξιπρόθεσμο χρέος του</w:t>
      </w:r>
      <w:r>
        <w:rPr>
          <w:rFonts w:eastAsia="Times New Roman" w:cs="Times New Roman"/>
          <w:szCs w:val="24"/>
        </w:rPr>
        <w:t xml:space="preserve">ς. Εάν δεν γίνει αυτό, ούτε το ταμείο θα εισπράττει λεφτά ούτε ο επαγγελματίας θα παίρνει σύνταξη, έστω εφάπαξ συμψηφισμό, το δέχονται. Εν μέρει; Εν μέρει. Τμηματικά; Τμηματικά. Όμως, να γίνει. Δεν έχει νόημα το να μην γίνεται τίποτα, γιατί ούτε το ταμείο </w:t>
      </w:r>
      <w:r>
        <w:rPr>
          <w:rFonts w:eastAsia="Times New Roman" w:cs="Times New Roman"/>
          <w:szCs w:val="24"/>
        </w:rPr>
        <w:t>θα εισπράττει τα χρήματα ούτε ο επαγγελματίας θα εισπράττει έστω ένα τμήμα της σύνταξης.</w:t>
      </w:r>
    </w:p>
    <w:p w14:paraId="48ACE1D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Νομίζω, ότι σε αυτό κατανοείτε πλήρως τα προβλήματα των εμπόρων και θα προχωρήσει το Υπουργείο σας –έχει σχέση και με τη διαπραγμάτευση, βέβαια- στην επίλυση αυτού του</w:t>
      </w:r>
      <w:r>
        <w:rPr>
          <w:rFonts w:eastAsia="Times New Roman" w:cs="Times New Roman"/>
          <w:szCs w:val="24"/>
        </w:rPr>
        <w:t xml:space="preserve"> χρόνιου προβλήματος. Είναι πάρα πολλοί αυτοί, οι οποίοι έχουν βγει στη σύνταξη και οφείλουν, και αυτή τη στιγμή ούτε το ταμείο εισπράττει ούτε και ο έμπορος βγαίνει στη σύνταξη. Άρα, ποιος κερδίζει; Ουδείς. Επιτέλους να εφαρμοστεί η απλή λογική σε αυτήν τ</w:t>
      </w:r>
      <w:r>
        <w:rPr>
          <w:rFonts w:eastAsia="Times New Roman" w:cs="Times New Roman"/>
          <w:szCs w:val="24"/>
        </w:rPr>
        <w:t xml:space="preserve">ην χώρα. </w:t>
      </w:r>
    </w:p>
    <w:p w14:paraId="48ACE1D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48ACE1DB" w14:textId="77777777" w:rsidR="004D5AE5" w:rsidRDefault="00FB30D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 </w:t>
      </w:r>
    </w:p>
    <w:p w14:paraId="48ACE1DC" w14:textId="77777777" w:rsidR="004D5AE5" w:rsidRDefault="00FB30DB">
      <w:pPr>
        <w:spacing w:after="0" w:line="600" w:lineRule="auto"/>
        <w:ind w:firstLine="720"/>
        <w:jc w:val="both"/>
        <w:rPr>
          <w:rFonts w:eastAsia="Times New Roman" w:cs="Times New Roman"/>
          <w:b/>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Ως προς το σκέλος αυτό, κύριε Κόκκαλη, και το προηγούμενο, που θέσατε για τ</w:t>
      </w:r>
      <w:r>
        <w:rPr>
          <w:rFonts w:eastAsia="Times New Roman" w:cs="Times New Roman"/>
          <w:szCs w:val="24"/>
        </w:rPr>
        <w:t xml:space="preserve">ην απαλλαγή από οφειλές, εισφορές για την υγεία, θέλω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σας στο εξής: Υπάρχει κίνδυνος αν περάσουμε γενικά και άκριτα σε αυτό το μέτρο, να καταργήσουμε την υποχρεωτική και καθολική ασφάλιση, που είναι ένας βασικός κανόνας για την κοιν</w:t>
      </w:r>
      <w:r>
        <w:rPr>
          <w:rFonts w:eastAsia="Times New Roman" w:cs="Times New Roman"/>
          <w:szCs w:val="24"/>
        </w:rPr>
        <w:t xml:space="preserve">ωνική ασφάλιση σε αυτό το σύστημα, το οποίο είναι πραγματικά από τα λίγα που απομένουν εν ζωή στο σύστημα γενικότερα το καπιταλιστικό. </w:t>
      </w:r>
    </w:p>
    <w:p w14:paraId="48ACE1D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Πρέπει να το προστατεύσουμε, γιατί υπάρχει ένας κίνδυνος να λέει ο καθένας ότι «Εντάξει, εγώ θέλω για δέκα χρόνια. Δώσε μου για δέκα χρόνια σύνταξη.», ο άλλος να λέει «Θέλω για δεκαπέντε. Δώσε μου για δεκαπέντε. Δεν θα ασφαλιστώ για τα υπόλοιπα». Χάνεται ο</w:t>
      </w:r>
      <w:r>
        <w:rPr>
          <w:rFonts w:eastAsia="Times New Roman" w:cs="Times New Roman"/>
          <w:szCs w:val="24"/>
        </w:rPr>
        <w:t xml:space="preserve"> καθολικός, γενικός και υποχρεωτικός χαρακτήρας της κοινωνικής ασφάλισης με αυτόν τον τρόπο. </w:t>
      </w:r>
    </w:p>
    <w:p w14:paraId="48ACE1D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διαφωνήσω, </w:t>
      </w:r>
      <w:r>
        <w:rPr>
          <w:rFonts w:eastAsia="Times New Roman" w:cs="Times New Roman"/>
          <w:bCs/>
          <w:shd w:val="clear" w:color="auto" w:fill="FFFFFF"/>
        </w:rPr>
        <w:t>όμως,</w:t>
      </w:r>
      <w:r>
        <w:rPr>
          <w:rFonts w:eastAsia="Times New Roman" w:cs="Times New Roman"/>
          <w:szCs w:val="24"/>
        </w:rPr>
        <w:t xml:space="preserve"> με αυτό που επισημαίνετε, ότι υπάρχει στο μεταξύ το πρόβλημα να </w:t>
      </w:r>
      <w:r>
        <w:rPr>
          <w:rFonts w:eastAsia="Times New Roman" w:cs="Times New Roman"/>
          <w:bCs/>
          <w:shd w:val="clear" w:color="auto" w:fill="FFFFFF"/>
        </w:rPr>
        <w:t>υπάρχουν</w:t>
      </w:r>
      <w:r>
        <w:rPr>
          <w:rFonts w:eastAsia="Times New Roman" w:cs="Times New Roman"/>
          <w:szCs w:val="24"/>
        </w:rPr>
        <w:t xml:space="preserve"> αρκετοί ασφαλισμένοι, οι οποίοι δεν θα πάρουν σύνταξη ποτέ, λόγω </w:t>
      </w:r>
      <w:r>
        <w:rPr>
          <w:rFonts w:eastAsia="Times New Roman" w:cs="Times New Roman"/>
          <w:szCs w:val="24"/>
        </w:rPr>
        <w:t>αυτής της κρίσης.</w:t>
      </w:r>
    </w:p>
    <w:p w14:paraId="48ACE1D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Εμείς, περιορισμένα, για αυτή την χρονική περίοδο, έχουμε τη διάθεση, ερευνούμε και ενδιαφερόμαστε να επιζητήσουμε λύσεις για το πρόβλημα αυτό, που μπορούν να οδηγήσουν σε αυτό στο οποίο και εσείς αναφέρεστε. Το έχω αναφέρει και εγώ σε δη</w:t>
      </w:r>
      <w:r>
        <w:rPr>
          <w:rFonts w:eastAsia="Times New Roman" w:cs="Times New Roman"/>
          <w:szCs w:val="24"/>
        </w:rPr>
        <w:t xml:space="preserve">μόσιες δηλώσεις μου. </w:t>
      </w:r>
    </w:p>
    <w:p w14:paraId="48ACE1E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Αναφέρομαι στην περίπτωση -δεν </w:t>
      </w:r>
      <w:r>
        <w:rPr>
          <w:rFonts w:eastAsia="Times New Roman"/>
          <w:bCs/>
        </w:rPr>
        <w:t>είναι</w:t>
      </w:r>
      <w:r>
        <w:rPr>
          <w:rFonts w:eastAsia="Times New Roman" w:cs="Times New Roman"/>
          <w:szCs w:val="24"/>
        </w:rPr>
        <w:t xml:space="preserve"> απολύτως βέβαιο ότι θα καταλήξουμε εκεί- κάποιος να πάρει για λιγότερα χρόνια ασφάλιση, αφού δεν έχει πληρώσει για κάποια. Το ποια θα </w:t>
      </w:r>
      <w:r>
        <w:rPr>
          <w:rFonts w:eastAsia="Times New Roman"/>
          <w:bCs/>
        </w:rPr>
        <w:t>είναι</w:t>
      </w:r>
      <w:r>
        <w:rPr>
          <w:rFonts w:eastAsia="Times New Roman" w:cs="Times New Roman"/>
          <w:szCs w:val="24"/>
        </w:rPr>
        <w:t xml:space="preserve"> αυτά, </w:t>
      </w:r>
      <w:r>
        <w:rPr>
          <w:rFonts w:eastAsia="Times New Roman"/>
          <w:bCs/>
        </w:rPr>
        <w:t>είναι</w:t>
      </w:r>
      <w:r>
        <w:rPr>
          <w:rFonts w:eastAsia="Times New Roman" w:cs="Times New Roman"/>
          <w:szCs w:val="24"/>
        </w:rPr>
        <w:t xml:space="preserve"> ένα τεχνικό ζήτημα που θα δούμε και έχει να κ</w:t>
      </w:r>
      <w:r>
        <w:rPr>
          <w:rFonts w:eastAsia="Times New Roman" w:cs="Times New Roman"/>
          <w:szCs w:val="24"/>
        </w:rPr>
        <w:t>άνει και με τη γενική αντίληψη που πρέπει να περνάμε στην κοινωνία -δ</w:t>
      </w:r>
      <w:r>
        <w:rPr>
          <w:rFonts w:eastAsia="Times New Roman" w:cs="Times New Roman"/>
        </w:rPr>
        <w:t>ηλαδή,</w:t>
      </w:r>
      <w:r>
        <w:rPr>
          <w:rFonts w:eastAsia="Times New Roman" w:cs="Times New Roman"/>
          <w:szCs w:val="24"/>
        </w:rPr>
        <w:t xml:space="preserve"> τι θα γίνει όταν κάποιος έχει πληρώσει τριάντα χρόνια.</w:t>
      </w:r>
    </w:p>
    <w:p w14:paraId="48ACE1E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bCs/>
          <w:shd w:val="clear" w:color="auto" w:fill="FFFFFF"/>
        </w:rPr>
        <w:t>πάρχουν</w:t>
      </w:r>
      <w:r>
        <w:rPr>
          <w:rFonts w:eastAsia="Times New Roman" w:cs="Times New Roman"/>
          <w:szCs w:val="24"/>
        </w:rPr>
        <w:t xml:space="preserve"> και περιπτώσεις που έχουν τριάντα πέντε χρόνια ασφαλιστικής κάλυψης και τους λείπουν τα επόμενα, που συνέχισαν να δο</w:t>
      </w:r>
      <w:r>
        <w:rPr>
          <w:rFonts w:eastAsia="Times New Roman" w:cs="Times New Roman"/>
          <w:szCs w:val="24"/>
        </w:rPr>
        <w:t xml:space="preserve">υλεύουν και δεν παίρνουν σύνταξη ποτέ, παρότι </w:t>
      </w:r>
      <w:r>
        <w:rPr>
          <w:rFonts w:eastAsia="Times New Roman"/>
          <w:bCs/>
        </w:rPr>
        <w:t>είναι</w:t>
      </w:r>
      <w:r>
        <w:rPr>
          <w:rFonts w:eastAsia="Times New Roman" w:cs="Times New Roman"/>
          <w:szCs w:val="24"/>
        </w:rPr>
        <w:t xml:space="preserve"> ασφαλισμένοι για </w:t>
      </w:r>
      <w:r>
        <w:rPr>
          <w:rFonts w:eastAsia="Times New Roman" w:cs="Times New Roman"/>
          <w:szCs w:val="24"/>
        </w:rPr>
        <w:lastRenderedPageBreak/>
        <w:t xml:space="preserve">τριάντα πέντε και για σαράντα χρόνια. Αυτά </w:t>
      </w:r>
      <w:r>
        <w:rPr>
          <w:rFonts w:eastAsia="Times New Roman"/>
          <w:bCs/>
        </w:rPr>
        <w:t>είναι</w:t>
      </w:r>
      <w:r>
        <w:rPr>
          <w:rFonts w:eastAsia="Times New Roman" w:cs="Times New Roman"/>
          <w:szCs w:val="24"/>
        </w:rPr>
        <w:t xml:space="preserve"> εξωφρενικά και αρνητικά αποτελέσματα μιας έκρυθμης κατάστασης στην οικονομία, μιας τεράστιας κρίσης, η οποία </w:t>
      </w:r>
      <w:r>
        <w:rPr>
          <w:rFonts w:eastAsia="Times New Roman"/>
          <w:bCs/>
        </w:rPr>
        <w:t>είναι</w:t>
      </w:r>
      <w:r>
        <w:rPr>
          <w:rFonts w:eastAsia="Times New Roman" w:cs="Times New Roman"/>
          <w:szCs w:val="24"/>
        </w:rPr>
        <w:t xml:space="preserve"> και ανθρωπιστική.</w:t>
      </w:r>
    </w:p>
    <w:p w14:paraId="48ACE1E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Στο κομμάτι αυτό της ανθρωπιστικής κρίσης, εμείς οφείλουμε να παρέμβουμε και να πάρουμε μέτρα σε αυτές τις περιπτώσεις. Δεν μπορούμε να αφήσουμε αυτόν τον κόσμο έτσι. </w:t>
      </w:r>
      <w:r>
        <w:rPr>
          <w:rFonts w:eastAsia="Times New Roman" w:cs="Times New Roman"/>
          <w:szCs w:val="24"/>
        </w:rPr>
        <w:t>Τ</w:t>
      </w:r>
      <w:r>
        <w:rPr>
          <w:rFonts w:eastAsia="Times New Roman" w:cs="Times New Roman"/>
          <w:szCs w:val="24"/>
        </w:rPr>
        <w:t>ο δηλώνω με πλήρη επίγνωση αυτού που λέω, ότι άνθρωποι οι οποίοι έχουν καλύψει οπωσδήποτ</w:t>
      </w:r>
      <w:r>
        <w:rPr>
          <w:rFonts w:eastAsia="Times New Roman" w:cs="Times New Roman"/>
          <w:szCs w:val="24"/>
        </w:rPr>
        <w:t xml:space="preserve">ε και τα τριάντα πέντε χρόνια δεν γίνεται να μην τους δίνουμε τη δυνατότητα να πάρουν σύνταξη. Θα σβήσουμε το υπόλοιπο, αφού με τριάντα πέντε χρόνια θα μπορούσαν να πάρουν και στα </w:t>
      </w:r>
      <w:r>
        <w:rPr>
          <w:rFonts w:eastAsia="Times New Roman" w:cs="Times New Roman"/>
          <w:szCs w:val="24"/>
        </w:rPr>
        <w:t>εξήντα επτά</w:t>
      </w:r>
      <w:r>
        <w:rPr>
          <w:rFonts w:eastAsia="Times New Roman" w:cs="Times New Roman"/>
          <w:szCs w:val="24"/>
        </w:rPr>
        <w:t xml:space="preserve"> έτη ηλικίας -αυτό </w:t>
      </w:r>
      <w:r>
        <w:rPr>
          <w:rFonts w:eastAsia="Times New Roman"/>
          <w:bCs/>
        </w:rPr>
        <w:t>είναι</w:t>
      </w:r>
      <w:r>
        <w:rPr>
          <w:rFonts w:eastAsia="Times New Roman" w:cs="Times New Roman"/>
          <w:szCs w:val="24"/>
        </w:rPr>
        <w:t xml:space="preserve"> το άλλο κριτήριο. Πρέπει να πάρουμε στο </w:t>
      </w:r>
      <w:r>
        <w:rPr>
          <w:rFonts w:eastAsia="Times New Roman" w:cs="Times New Roman"/>
          <w:szCs w:val="24"/>
        </w:rPr>
        <w:t xml:space="preserve">πλαίσιο αυτό κάποια μέτρα. </w:t>
      </w:r>
      <w:r>
        <w:rPr>
          <w:rFonts w:eastAsia="Times New Roman"/>
          <w:bCs/>
        </w:rPr>
        <w:t>Είναι</w:t>
      </w:r>
      <w:r>
        <w:rPr>
          <w:rFonts w:eastAsia="Times New Roman" w:cs="Times New Roman"/>
          <w:szCs w:val="24"/>
        </w:rPr>
        <w:t xml:space="preserve"> βέβαιο.</w:t>
      </w:r>
    </w:p>
    <w:p w14:paraId="48ACE1E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Όλα, </w:t>
      </w:r>
      <w:r>
        <w:rPr>
          <w:rFonts w:eastAsia="Times New Roman" w:cs="Times New Roman"/>
          <w:bCs/>
          <w:shd w:val="clear" w:color="auto" w:fill="FFFFFF"/>
        </w:rPr>
        <w:t>όμως,</w:t>
      </w:r>
      <w:r>
        <w:rPr>
          <w:rFonts w:eastAsia="Times New Roman" w:cs="Times New Roman"/>
          <w:szCs w:val="24"/>
        </w:rPr>
        <w:t xml:space="preserve"> σας λέω τα αντιμετωπίζουμε με γνώμονα πάντα την προστασία της κοινωνικής ασφάλισης, ως προς τα βασικά και θεμελιώδη χαρακτηριστικά, που </w:t>
      </w:r>
      <w:r>
        <w:rPr>
          <w:rFonts w:eastAsia="Times New Roman"/>
          <w:bCs/>
        </w:rPr>
        <w:t>είναι</w:t>
      </w:r>
      <w:r>
        <w:rPr>
          <w:rFonts w:eastAsia="Times New Roman" w:cs="Times New Roman"/>
          <w:szCs w:val="24"/>
        </w:rPr>
        <w:t xml:space="preserve"> η καθολικότητα, που σημαίνει ότι καλύπτονται όλοι οι ασφαλισμέ</w:t>
      </w:r>
      <w:r>
        <w:rPr>
          <w:rFonts w:eastAsia="Times New Roman" w:cs="Times New Roman"/>
          <w:szCs w:val="24"/>
        </w:rPr>
        <w:t xml:space="preserve">νοι και η </w:t>
      </w:r>
      <w:proofErr w:type="spellStart"/>
      <w:r>
        <w:rPr>
          <w:rFonts w:eastAsia="Times New Roman" w:cs="Times New Roman"/>
          <w:szCs w:val="24"/>
        </w:rPr>
        <w:t>υποχρεωτικότητα</w:t>
      </w:r>
      <w:proofErr w:type="spellEnd"/>
      <w:r>
        <w:rPr>
          <w:rFonts w:eastAsia="Times New Roman" w:cs="Times New Roman"/>
          <w:szCs w:val="24"/>
        </w:rPr>
        <w:t xml:space="preserve">, που σημαίνει ότι κανείς δεν εισφοροδιαφεύγει. Αυτά </w:t>
      </w:r>
      <w:r>
        <w:rPr>
          <w:rFonts w:eastAsia="Times New Roman"/>
          <w:bCs/>
        </w:rPr>
        <w:t>είναι</w:t>
      </w:r>
      <w:r>
        <w:rPr>
          <w:rFonts w:eastAsia="Times New Roman" w:cs="Times New Roman"/>
          <w:szCs w:val="24"/>
        </w:rPr>
        <w:t xml:space="preserve"> τα κριτήριά μας και το πλαίσιο αυτό, πραγματικά, η απλή λογική θα βρει χώρο. </w:t>
      </w:r>
    </w:p>
    <w:p w14:paraId="48ACE1E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w:t>
      </w:r>
      <w:r>
        <w:rPr>
          <w:rFonts w:eastAsia="Times New Roman" w:cs="Times New Roman"/>
        </w:rPr>
        <w:t>ευχαριστώ πολύ</w:t>
      </w:r>
      <w:r>
        <w:rPr>
          <w:rFonts w:eastAsia="Times New Roman" w:cs="Times New Roman"/>
          <w:szCs w:val="24"/>
        </w:rPr>
        <w:t xml:space="preserve">. </w:t>
      </w:r>
    </w:p>
    <w:p w14:paraId="48ACE1E5" w14:textId="77777777" w:rsidR="004D5AE5" w:rsidRDefault="00FB30D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Προχωράμε στην επόμενη ερώτηση.</w:t>
      </w:r>
    </w:p>
    <w:p w14:paraId="48ACE1E6"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Είναι η </w:t>
      </w:r>
      <w:r>
        <w:rPr>
          <w:rFonts w:eastAsia="Times New Roman" w:cs="Times New Roman"/>
        </w:rPr>
        <w:t>δέκατη τέταρτη με αριθμό 80/11-10-2016 επίκαιρη ερώτηση του δεύτερου κύκλου του Βουλευτή Β΄ Πειραι</w:t>
      </w:r>
      <w:r>
        <w:rPr>
          <w:rFonts w:eastAsia="Times New Roman" w:cs="Times New Roman"/>
        </w:rPr>
        <w:t>ώς</w:t>
      </w:r>
      <w:r>
        <w:rPr>
          <w:rFonts w:eastAsia="Times New Roman" w:cs="Times New Roman"/>
        </w:rPr>
        <w:t xml:space="preserve"> των Ανεξαρτήτων Ελλήνων κ. </w:t>
      </w:r>
      <w:r>
        <w:rPr>
          <w:rFonts w:eastAsia="Times New Roman" w:cs="Times New Roman"/>
          <w:bCs/>
        </w:rPr>
        <w:t>Δημητρίου Καμμένου</w:t>
      </w:r>
      <w:r>
        <w:rPr>
          <w:rFonts w:eastAsia="Times New Roman" w:cs="Times New Roman"/>
        </w:rPr>
        <w:t xml:space="preserve"> προς τον Υπουργό </w:t>
      </w:r>
      <w:r>
        <w:rPr>
          <w:rFonts w:eastAsia="Times New Roman" w:cs="Times New Roman"/>
          <w:bCs/>
        </w:rPr>
        <w:t>Εσωτερικών και Διοικητικής Ανασυγκρότησης,</w:t>
      </w:r>
      <w:r>
        <w:rPr>
          <w:rFonts w:eastAsia="Times New Roman" w:cs="Times New Roman"/>
        </w:rPr>
        <w:t xml:space="preserve"> σχετικά με τους αναλογικούς ασύρματους της Ελληνι</w:t>
      </w:r>
      <w:r>
        <w:rPr>
          <w:rFonts w:eastAsia="Times New Roman" w:cs="Times New Roman"/>
        </w:rPr>
        <w:t xml:space="preserve">κής Αστυνομίας. </w:t>
      </w:r>
    </w:p>
    <w:p w14:paraId="48ACE1E7" w14:textId="77777777" w:rsidR="004D5AE5" w:rsidRDefault="00FB30DB">
      <w:pPr>
        <w:spacing w:after="0" w:line="600" w:lineRule="auto"/>
        <w:ind w:firstLine="720"/>
        <w:jc w:val="both"/>
        <w:rPr>
          <w:rFonts w:eastAsia="Times New Roman" w:cs="Times New Roman"/>
          <w:bCs/>
        </w:rPr>
      </w:pPr>
      <w:r>
        <w:rPr>
          <w:rFonts w:eastAsia="Times New Roman" w:cs="Times New Roman"/>
        </w:rPr>
        <w:t xml:space="preserve">Θα απαντήσει, όπως είπα, ο κ. Νικόλαος </w:t>
      </w:r>
      <w:proofErr w:type="spellStart"/>
      <w:r>
        <w:rPr>
          <w:rFonts w:eastAsia="Times New Roman" w:cs="Times New Roman"/>
        </w:rPr>
        <w:t>Τόσκας</w:t>
      </w:r>
      <w:proofErr w:type="spellEnd"/>
      <w:r>
        <w:rPr>
          <w:rFonts w:eastAsia="Times New Roman" w:cs="Times New Roman"/>
        </w:rPr>
        <w:t xml:space="preserve">. </w:t>
      </w:r>
    </w:p>
    <w:p w14:paraId="48ACE1E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48ACE1E9"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w:t>
      </w:r>
      <w:r>
        <w:rPr>
          <w:rFonts w:eastAsia="Times New Roman" w:cs="Times New Roman"/>
        </w:rPr>
        <w:t>Ευχαριστώ πολύ</w:t>
      </w:r>
      <w:r>
        <w:rPr>
          <w:rFonts w:eastAsia="Times New Roman" w:cs="Times New Roman"/>
          <w:szCs w:val="24"/>
        </w:rPr>
        <w:t>, κύριε Πρόεδρε.</w:t>
      </w:r>
    </w:p>
    <w:p w14:paraId="48ACE1E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Καλημέρα, κύριε Υπουργέ. Ευχαριστούμε για την προσέλευσή σας, για να συζητήσουμε στο πλαίσιο του κοινοβουλευτ</w:t>
      </w:r>
      <w:r>
        <w:rPr>
          <w:rFonts w:eastAsia="Times New Roman" w:cs="Times New Roman"/>
          <w:szCs w:val="24"/>
        </w:rPr>
        <w:t xml:space="preserve">ικού ελέγχου ένα εξαιρετικά σοβαρό ζήτημα. Για ευνόητους λόγους κοινού νου δεν θα αναλύσω τα πάντα τώρα. Δεν χρειάζεται να καταγραφούν στη </w:t>
      </w:r>
      <w:r>
        <w:rPr>
          <w:rFonts w:eastAsia="Times New Roman"/>
          <w:bCs/>
        </w:rPr>
        <w:t>Βουλή</w:t>
      </w:r>
      <w:r>
        <w:rPr>
          <w:rFonts w:eastAsia="Times New Roman" w:cs="Times New Roman"/>
          <w:szCs w:val="24"/>
        </w:rPr>
        <w:t xml:space="preserve">, διότι </w:t>
      </w:r>
      <w:r>
        <w:rPr>
          <w:rFonts w:eastAsia="Times New Roman"/>
          <w:bCs/>
        </w:rPr>
        <w:t>είναι</w:t>
      </w:r>
      <w:r>
        <w:rPr>
          <w:rFonts w:eastAsia="Times New Roman" w:cs="Times New Roman"/>
          <w:szCs w:val="24"/>
        </w:rPr>
        <w:t xml:space="preserve"> ένα ευαίσθητο ζήτημα. </w:t>
      </w:r>
    </w:p>
    <w:p w14:paraId="48ACE1E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πρέπει να πούμε </w:t>
      </w:r>
      <w:r>
        <w:rPr>
          <w:rFonts w:eastAsia="Times New Roman"/>
          <w:bCs/>
        </w:rPr>
        <w:t>είναι</w:t>
      </w:r>
      <w:r>
        <w:rPr>
          <w:rFonts w:eastAsia="Times New Roman" w:cs="Times New Roman"/>
          <w:szCs w:val="24"/>
        </w:rPr>
        <w:t xml:space="preserve"> ότι έχουν περάσει δέκα χρόνια χρήσης των ψηφ</w:t>
      </w:r>
      <w:r>
        <w:rPr>
          <w:rFonts w:eastAsia="Times New Roman" w:cs="Times New Roman"/>
          <w:szCs w:val="24"/>
        </w:rPr>
        <w:t xml:space="preserve">ιακών συστημάτων </w:t>
      </w:r>
      <w:r>
        <w:rPr>
          <w:rFonts w:eastAsia="Times New Roman" w:cs="Times New Roman"/>
          <w:szCs w:val="24"/>
          <w:lang w:val="en-US"/>
        </w:rPr>
        <w:t>TETRA</w:t>
      </w:r>
      <w:r>
        <w:rPr>
          <w:rFonts w:eastAsia="Times New Roman" w:cs="Times New Roman"/>
          <w:szCs w:val="24"/>
        </w:rPr>
        <w:t xml:space="preserve">, τα οποία αναγκαστήκαμε να πάρουμε με ανάθεση και πανάκριβα -90, 100, 200, 230 </w:t>
      </w:r>
      <w:r>
        <w:rPr>
          <w:rFonts w:eastAsia="Times New Roman" w:cs="Times New Roman"/>
        </w:rPr>
        <w:t>εκατομμύρια ευρώ-</w:t>
      </w:r>
      <w:r>
        <w:rPr>
          <w:rFonts w:eastAsia="Times New Roman" w:cs="Times New Roman"/>
          <w:szCs w:val="24"/>
        </w:rPr>
        <w:t xml:space="preserve"> για την Ολυμπιάδα του 2004.</w:t>
      </w:r>
    </w:p>
    <w:p w14:paraId="48ACE1E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Έφυγε ο φίλος μου, ο Βασίλης, να του πω ότι ο κουρέας ήταν το ΠΑΣΟΚ, που μας τα φέσωσε αυτά. Έτσι; Δεν ήμαστ</w:t>
      </w:r>
      <w:r>
        <w:rPr>
          <w:rFonts w:eastAsia="Times New Roman" w:cs="Times New Roman"/>
          <w:szCs w:val="24"/>
        </w:rPr>
        <w:t xml:space="preserve">αν εμείς. </w:t>
      </w:r>
      <w:r>
        <w:rPr>
          <w:rFonts w:eastAsia="Times New Roman" w:cs="Times New Roman"/>
          <w:szCs w:val="24"/>
        </w:rPr>
        <w:t>Μ</w:t>
      </w:r>
      <w:r>
        <w:rPr>
          <w:rFonts w:eastAsia="Times New Roman" w:cs="Times New Roman"/>
          <w:szCs w:val="24"/>
        </w:rPr>
        <w:t xml:space="preserve">ετά η </w:t>
      </w:r>
      <w:r>
        <w:rPr>
          <w:rFonts w:eastAsia="Times New Roman"/>
          <w:bCs/>
        </w:rPr>
        <w:t>Κυβέρνηση</w:t>
      </w:r>
      <w:r>
        <w:rPr>
          <w:rFonts w:eastAsia="Times New Roman" w:cs="Times New Roman"/>
          <w:szCs w:val="24"/>
        </w:rPr>
        <w:t xml:space="preserve"> του κ. Καραμανλή πλήρωνε τα δάνεια του κουρέματος. Μας έστειλε όλους για κούρεμα το ΠΑΣΟΚ του κ. </w:t>
      </w:r>
      <w:proofErr w:type="spellStart"/>
      <w:r>
        <w:rPr>
          <w:rFonts w:eastAsia="Times New Roman" w:cs="Times New Roman"/>
          <w:szCs w:val="24"/>
        </w:rPr>
        <w:t>Κεγκέρογλου</w:t>
      </w:r>
      <w:proofErr w:type="spellEnd"/>
      <w:r>
        <w:rPr>
          <w:rFonts w:eastAsia="Times New Roman" w:cs="Times New Roman"/>
          <w:szCs w:val="24"/>
        </w:rPr>
        <w:t xml:space="preserve">, αλλά τέλος πάντων. </w:t>
      </w:r>
    </w:p>
    <w:p w14:paraId="48ACE1E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Δώσαμε 240 </w:t>
      </w:r>
      <w:r>
        <w:rPr>
          <w:rFonts w:eastAsia="Times New Roman" w:cs="Times New Roman"/>
        </w:rPr>
        <w:t>εκατομμύρια ευρώ</w:t>
      </w:r>
      <w:r>
        <w:rPr>
          <w:rFonts w:eastAsia="Times New Roman" w:cs="Times New Roman"/>
          <w:szCs w:val="24"/>
        </w:rPr>
        <w:t xml:space="preserve"> και μετά τη δεκαετή σύμβαση δεν καταφέραμε -φαντάζομαι θα μας ενημερώσετε για τις διαπραγματεύσεις- να συνεχίσουμε στη χρήση των ψηφιακών συστημάτων. Έχουν παρουσιαστεί κάποια προβλήματα επικοινωνίας, επικάλυψης με τους αναλογικούς, που πλέον χρησιμοποιού</w:t>
      </w:r>
      <w:r>
        <w:rPr>
          <w:rFonts w:eastAsia="Times New Roman" w:cs="Times New Roman"/>
          <w:szCs w:val="24"/>
        </w:rPr>
        <w:t>με. Θα έρθω στην δευτερολογία μου σε κάποια άλλα ζητήματα.</w:t>
      </w:r>
    </w:p>
    <w:p w14:paraId="48ACE1E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Υπουργέ, να μας ενημερώσετε γιατί δεν συνεχίστηκε η σύμβαση ή πώς πήγε η </w:t>
      </w:r>
      <w:r>
        <w:rPr>
          <w:rFonts w:eastAsia="Times New Roman"/>
          <w:bCs/>
          <w:shd w:val="clear" w:color="auto" w:fill="FFFFFF"/>
        </w:rPr>
        <w:t>διαπραγμάτευση</w:t>
      </w:r>
      <w:r>
        <w:rPr>
          <w:rFonts w:eastAsia="Times New Roman" w:cs="Times New Roman"/>
          <w:szCs w:val="24"/>
        </w:rPr>
        <w:t xml:space="preserve"> με το </w:t>
      </w:r>
      <w:r>
        <w:rPr>
          <w:rFonts w:eastAsia="Times New Roman" w:cs="Times New Roman"/>
          <w:szCs w:val="24"/>
          <w:lang w:val="en-US"/>
        </w:rPr>
        <w:t>TETRA</w:t>
      </w:r>
      <w:r>
        <w:rPr>
          <w:rFonts w:eastAsia="Times New Roman" w:cs="Times New Roman"/>
          <w:szCs w:val="24"/>
        </w:rPr>
        <w:t xml:space="preserve">, ως προς το ψηφιακό κομμάτι, και πότε προτίθεται η Ελληνική Αστυνομία </w:t>
      </w:r>
      <w:r>
        <w:rPr>
          <w:rFonts w:eastAsia="Times New Roman" w:cs="Times New Roman"/>
          <w:szCs w:val="24"/>
        </w:rPr>
        <w:lastRenderedPageBreak/>
        <w:t>να φέρει ψη</w:t>
      </w:r>
      <w:r>
        <w:rPr>
          <w:rFonts w:eastAsia="Times New Roman" w:cs="Times New Roman"/>
          <w:szCs w:val="24"/>
        </w:rPr>
        <w:t xml:space="preserve">φιακό σύστημα και όχι αναλογικό, το οποίο έχει πάρα πολλά προβλήματα επικοινωνίας και ασφάλειας για τους αστυνομικούς και για τον πολίτη. </w:t>
      </w:r>
    </w:p>
    <w:p w14:paraId="48ACE1EF" w14:textId="77777777" w:rsidR="004D5AE5" w:rsidRDefault="00FB30DB">
      <w:pPr>
        <w:spacing w:after="0"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w:t>
      </w:r>
    </w:p>
    <w:p w14:paraId="48ACE1F0" w14:textId="77777777" w:rsidR="004D5AE5" w:rsidRDefault="00FB30D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 </w:t>
      </w:r>
    </w:p>
    <w:p w14:paraId="48ACE1F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w:t>
      </w:r>
      <w:r>
        <w:rPr>
          <w:rFonts w:eastAsia="Times New Roman" w:cs="Times New Roman"/>
          <w:b/>
          <w:szCs w:val="24"/>
        </w:rPr>
        <w:t>ς Εσωτερικών και Διοικητικής Ανασυγκρότησης):</w:t>
      </w:r>
      <w:r>
        <w:rPr>
          <w:rFonts w:eastAsia="Times New Roman" w:cs="Times New Roman"/>
          <w:szCs w:val="24"/>
        </w:rPr>
        <w:t xml:space="preserve"> Κύριε Πρόεδρε, κύριε </w:t>
      </w:r>
      <w:proofErr w:type="spellStart"/>
      <w:r>
        <w:rPr>
          <w:rFonts w:eastAsia="Times New Roman" w:cs="Times New Roman"/>
          <w:szCs w:val="24"/>
        </w:rPr>
        <w:t>Καμμένε</w:t>
      </w:r>
      <w:proofErr w:type="spellEnd"/>
      <w:r>
        <w:rPr>
          <w:rFonts w:eastAsia="Times New Roman" w:cs="Times New Roman"/>
          <w:szCs w:val="24"/>
        </w:rPr>
        <w:t>, ας βάλουμε τα πράγματα σε μ</w:t>
      </w:r>
      <w:r>
        <w:rPr>
          <w:rFonts w:eastAsia="Times New Roman" w:cs="Times New Roman"/>
          <w:szCs w:val="24"/>
        </w:rPr>
        <w:t>ί</w:t>
      </w:r>
      <w:r>
        <w:rPr>
          <w:rFonts w:eastAsia="Times New Roman" w:cs="Times New Roman"/>
          <w:szCs w:val="24"/>
        </w:rPr>
        <w:t>α σειρά, για να δούμε γιατί δεν προχώρησε το σύστημα αυτό, το οποίο είχε καθιερωθεί από την εποχή των Ολυμπιακών Αγώνων, από το 2004, το σύστημα των ψηφ</w:t>
      </w:r>
      <w:r>
        <w:rPr>
          <w:rFonts w:eastAsia="Times New Roman" w:cs="Times New Roman"/>
          <w:szCs w:val="24"/>
        </w:rPr>
        <w:t xml:space="preserve">ιακών επικοινωνιών της Αστυνομίας, το γνωστό </w:t>
      </w:r>
      <w:r>
        <w:rPr>
          <w:rFonts w:eastAsia="Times New Roman" w:cs="Times New Roman"/>
          <w:szCs w:val="24"/>
          <w:lang w:val="en-US"/>
        </w:rPr>
        <w:t>TETRA</w:t>
      </w:r>
      <w:r>
        <w:rPr>
          <w:rFonts w:eastAsia="Times New Roman" w:cs="Times New Roman"/>
          <w:szCs w:val="24"/>
        </w:rPr>
        <w:t xml:space="preserve">, η σύμβαση του οποίου έληξε τον Ιούλιο του 2014, </w:t>
      </w:r>
    </w:p>
    <w:p w14:paraId="48ACE1F2"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t>Από κει και πέρα τον Δεκέμβριο του 2014, παραμονές εκλογών, έγινε μ</w:t>
      </w:r>
      <w:r>
        <w:rPr>
          <w:rFonts w:eastAsia="Times New Roman"/>
          <w:szCs w:val="24"/>
        </w:rPr>
        <w:t>ί</w:t>
      </w:r>
      <w:r>
        <w:rPr>
          <w:rFonts w:eastAsia="Times New Roman"/>
          <w:szCs w:val="24"/>
        </w:rPr>
        <w:t>α πρόταση από μ</w:t>
      </w:r>
      <w:r>
        <w:rPr>
          <w:rFonts w:eastAsia="Times New Roman"/>
          <w:szCs w:val="24"/>
        </w:rPr>
        <w:t>ί</w:t>
      </w:r>
      <w:r>
        <w:rPr>
          <w:rFonts w:eastAsia="Times New Roman"/>
          <w:szCs w:val="24"/>
        </w:rPr>
        <w:t xml:space="preserve">α άλλη εταιρεία, </w:t>
      </w:r>
      <w:r>
        <w:rPr>
          <w:rFonts w:eastAsia="Times New Roman"/>
          <w:szCs w:val="24"/>
        </w:rPr>
        <w:t>«</w:t>
      </w:r>
      <w:r>
        <w:rPr>
          <w:rFonts w:eastAsia="Times New Roman"/>
          <w:szCs w:val="24"/>
          <w:lang w:val="en-US"/>
        </w:rPr>
        <w:t>SEPURA</w:t>
      </w:r>
      <w:r>
        <w:rPr>
          <w:rFonts w:eastAsia="Times New Roman"/>
          <w:szCs w:val="24"/>
        </w:rPr>
        <w:t>»</w:t>
      </w:r>
      <w:r>
        <w:rPr>
          <w:rFonts w:eastAsia="Times New Roman"/>
          <w:szCs w:val="24"/>
        </w:rPr>
        <w:t xml:space="preserve"> λέγεται, για την προσφορά στο ελληνικό δημόσι</w:t>
      </w:r>
      <w:r>
        <w:rPr>
          <w:rFonts w:eastAsia="Times New Roman"/>
          <w:szCs w:val="24"/>
        </w:rPr>
        <w:t xml:space="preserve">ο ενός αντίστοιχου συστήματος </w:t>
      </w:r>
      <w:r>
        <w:rPr>
          <w:rFonts w:eastAsia="Times New Roman"/>
          <w:szCs w:val="24"/>
        </w:rPr>
        <w:lastRenderedPageBreak/>
        <w:t xml:space="preserve">ψηφιακών επικοινωνιών για την Αστυνομία, το οποίο διατίθετο δωρεάν σε ό,τι αφορά τον κορμό του συστήματος -το τονίζω αυτό, γιατί ξέρετε, δωρεάν σε αυτόν τον κόσμο δεν υπάρχει- και η συντήρηση του συστήματος θα ήταν δωρεάν για </w:t>
      </w:r>
      <w:r>
        <w:rPr>
          <w:rFonts w:eastAsia="Times New Roman"/>
          <w:szCs w:val="24"/>
        </w:rPr>
        <w:t>ένα</w:t>
      </w:r>
      <w:r>
        <w:rPr>
          <w:rFonts w:eastAsia="Times New Roman"/>
          <w:szCs w:val="24"/>
        </w:rPr>
        <w:t>ν</w:t>
      </w:r>
      <w:r>
        <w:rPr>
          <w:rFonts w:eastAsia="Times New Roman"/>
          <w:szCs w:val="24"/>
        </w:rPr>
        <w:t xml:space="preserve"> χρόνο. Οπότε, προφανώς η εταιρεία θα επωφελείτο με τη συντήρηση του συστήματος στη συνέχεια. </w:t>
      </w:r>
    </w:p>
    <w:p w14:paraId="48ACE1F3"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t>Υπογράφτηκε, λοιπόν, τον Δεκέμβριο του 2014 από τον τότε Υπουργό Οικονομικών και μετά από εισήγηση του Υπουργού Προστασίας του Πολίτη αυτή η σύμβαση και ξεκί</w:t>
      </w:r>
      <w:r>
        <w:rPr>
          <w:rFonts w:eastAsia="Times New Roman"/>
          <w:szCs w:val="24"/>
        </w:rPr>
        <w:t xml:space="preserve">νησε η υλοποίηση του συστήματος. Αφορούσε την Αττική. Για το σύστημα έχουν τοποθετηθεί πενήντα σταθμοί βάσης, πενήντα κεραίες, ας πούμε, και υπάρχει ένα ποσοστό κάλυψης της περιοχής της Αττικής, δηλαδή Αθήνα </w:t>
      </w:r>
      <w:r>
        <w:rPr>
          <w:rFonts w:eastAsia="Times New Roman"/>
          <w:szCs w:val="24"/>
        </w:rPr>
        <w:t>-</w:t>
      </w:r>
      <w:r>
        <w:rPr>
          <w:rFonts w:eastAsia="Times New Roman"/>
          <w:szCs w:val="24"/>
        </w:rPr>
        <w:t>Πειραιάς, προάστια, συν Αίγινα, συν Σαλαμίνα, μ</w:t>
      </w:r>
      <w:r>
        <w:rPr>
          <w:rFonts w:eastAsia="Times New Roman"/>
          <w:szCs w:val="24"/>
        </w:rPr>
        <w:t xml:space="preserve">ε ένα ποσοστό </w:t>
      </w:r>
      <w:proofErr w:type="spellStart"/>
      <w:r>
        <w:rPr>
          <w:rFonts w:eastAsia="Times New Roman"/>
          <w:szCs w:val="24"/>
        </w:rPr>
        <w:t>ραδιοκάλυψης</w:t>
      </w:r>
      <w:proofErr w:type="spellEnd"/>
      <w:r>
        <w:rPr>
          <w:rFonts w:eastAsia="Times New Roman"/>
          <w:szCs w:val="24"/>
        </w:rPr>
        <w:t xml:space="preserve"> γύρω στο 95% με 98%. Από κει και πέρα προχωράμε στην πιστοποίηση του συστήματος.</w:t>
      </w:r>
    </w:p>
    <w:p w14:paraId="48ACE1F4"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lastRenderedPageBreak/>
        <w:t>Πράγματι από προηγούμενο Υπουργό, πριν από μένα, είχε αναφερθεί ότι θα γίνει άμεσα η ενεργοποίηση του συστήματος. Θεωρώ ότι ήταν μ</w:t>
      </w:r>
      <w:r>
        <w:rPr>
          <w:rFonts w:eastAsia="Times New Roman"/>
          <w:szCs w:val="24"/>
        </w:rPr>
        <w:t>ί</w:t>
      </w:r>
      <w:r>
        <w:rPr>
          <w:rFonts w:eastAsia="Times New Roman"/>
          <w:szCs w:val="24"/>
        </w:rPr>
        <w:t>α βιαστική δήλωση</w:t>
      </w:r>
      <w:r>
        <w:rPr>
          <w:rFonts w:eastAsia="Times New Roman"/>
          <w:szCs w:val="24"/>
        </w:rPr>
        <w:t xml:space="preserve">, γιατί από τον Δεκέμβρη μέχρι τον Μάρτη, που είχε γίνει η δήλωση, δεν μπορούσε να υλοποιηθεί αυτό το σύστημα. </w:t>
      </w:r>
    </w:p>
    <w:p w14:paraId="48ACE1F5"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t>Αυτή τη στιγμή έχουν συγκροτηθεί οι επιτροπές σε μία φάση της ποσοτικής παραλαβής του συστήματος. Στη συνέχεια θα ακολουθήσει η ποιοτική παραλαβ</w:t>
      </w:r>
      <w:r>
        <w:rPr>
          <w:rFonts w:eastAsia="Times New Roman"/>
          <w:szCs w:val="24"/>
        </w:rPr>
        <w:t>ή του συστήματος και η κοστολόγηση του συστήματος, όπως προβλέπεται από τη σύμβαση που υπογράφτηκε, όπως είπα, τον Δεκέμβρη του 2014.</w:t>
      </w:r>
    </w:p>
    <w:p w14:paraId="48ACE1F6"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t>Αυτή τη στιγμή τι κάνουμε; Γίνεται η ποσοτική παραλαβή, εκκρεμεί η ποιοτική παραλαβή και η κοστολόγηση. Προκειμένου να μει</w:t>
      </w:r>
      <w:r>
        <w:rPr>
          <w:rFonts w:eastAsia="Times New Roman"/>
          <w:szCs w:val="24"/>
        </w:rPr>
        <w:t>ώσουμε το συνολικό κόστος, γιατί καταλαβαίνετε ότι προσπαθούμε σε δύσκολους καιρούς να μειώσουμε και τις απαιτήσεις τις εταιρείας, γιατί όπως είπα ο κορμός του συστήματος ήταν δωρεάν, από κει και πέρα η εταιρεία προσβλέπει στη συντήρηση και προσβλέπει στου</w:t>
      </w:r>
      <w:r>
        <w:rPr>
          <w:rFonts w:eastAsia="Times New Roman"/>
          <w:szCs w:val="24"/>
        </w:rPr>
        <w:t xml:space="preserve">ς πομποδέκτες, στους ασυρμάτους. </w:t>
      </w:r>
    </w:p>
    <w:p w14:paraId="48ACE1F7"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lastRenderedPageBreak/>
        <w:t xml:space="preserve">Εμείς, επειδή δεν έχουμε τα περίπου 4.000.000 για να δώσουμε αυτή τη στιγμή για τους πομποδέκτες, έχουμε προμηθευτεί συσσωρευτές καινούργιους αξίας περίπου 80.000 ευρώ, προκειμένου να χρησιμοποιήσουμε τους παλιούς </w:t>
      </w:r>
      <w:r>
        <w:rPr>
          <w:rFonts w:eastAsia="Times New Roman"/>
          <w:szCs w:val="24"/>
        </w:rPr>
        <w:t>πομποδέκτες σε μ</w:t>
      </w:r>
      <w:r>
        <w:rPr>
          <w:rFonts w:eastAsia="Times New Roman"/>
          <w:szCs w:val="24"/>
        </w:rPr>
        <w:t>ί</w:t>
      </w:r>
      <w:r>
        <w:rPr>
          <w:rFonts w:eastAsia="Times New Roman"/>
          <w:szCs w:val="24"/>
        </w:rPr>
        <w:t>α ενδιάμεση φάση και μέχρι να βρούμε τα χρήματα για να εκσυγχρονίσουμε όλο το σύστημα και παράλληλα έχουμε διασφαλίσει ότι θα γίνει παραμετροποίηση του συστήματος και θα δοθούν από την εταιρεία οι κλείδες κρυπτογράφησης, όπως πάλι είναι υπ</w:t>
      </w:r>
      <w:r>
        <w:rPr>
          <w:rFonts w:eastAsia="Times New Roman"/>
          <w:szCs w:val="24"/>
        </w:rPr>
        <w:t>οχρεωμένη η εταιρεία, για να διασφαλίσουμε και την κρυπτογράφηση, δηλαδή, τη μυστικότητα του συστήματος, η οποία πράγματι αυτή τη στιγμή δεν διασφαλίζεται με τους αναλογικούς δέκτες, το αναλογικό σύστημα.</w:t>
      </w:r>
    </w:p>
    <w:p w14:paraId="48ACE1F8" w14:textId="77777777" w:rsidR="004D5AE5" w:rsidRDefault="00FB30DB">
      <w:pPr>
        <w:tabs>
          <w:tab w:val="left" w:pos="2608"/>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Τα υπόλοιπα στη δε</w:t>
      </w:r>
      <w:r>
        <w:rPr>
          <w:rFonts w:eastAsia="Times New Roman"/>
          <w:szCs w:val="24"/>
        </w:rPr>
        <w:t>υτερολογία, κύριε Υπουργέ.</w:t>
      </w:r>
    </w:p>
    <w:p w14:paraId="48ACE1F9" w14:textId="77777777" w:rsidR="004D5AE5" w:rsidRDefault="00FB30DB">
      <w:pPr>
        <w:tabs>
          <w:tab w:val="left" w:pos="2608"/>
        </w:tabs>
        <w:spacing w:after="0" w:line="600" w:lineRule="auto"/>
        <w:ind w:firstLine="720"/>
        <w:jc w:val="both"/>
        <w:rPr>
          <w:rFonts w:eastAsia="Times New Roman"/>
          <w:szCs w:val="24"/>
        </w:rPr>
      </w:pPr>
      <w:r>
        <w:rPr>
          <w:rFonts w:eastAsia="Times New Roman"/>
          <w:b/>
          <w:szCs w:val="24"/>
        </w:rPr>
        <w:t>ΝΙΚ</w:t>
      </w:r>
      <w:r>
        <w:rPr>
          <w:rFonts w:eastAsia="Times New Roman"/>
          <w:b/>
          <w:szCs w:val="24"/>
        </w:rPr>
        <w:t>ΟΛΑ</w:t>
      </w:r>
      <w:r>
        <w:rPr>
          <w:rFonts w:eastAsia="Times New Roman"/>
          <w:b/>
          <w:szCs w:val="24"/>
        </w:rPr>
        <w:t xml:space="preserve">ΟΣ ΤΟΣΚΑΣ (Αναπληρωτής Υπουργός Εσωτερικών και Διοικητικής Ανασυγκρότησης): </w:t>
      </w:r>
      <w:r>
        <w:rPr>
          <w:rFonts w:eastAsia="Times New Roman"/>
          <w:szCs w:val="24"/>
        </w:rPr>
        <w:t>Ναι, συνεχίζω μετά, κύριε Πρόεδρε.</w:t>
      </w:r>
    </w:p>
    <w:p w14:paraId="48ACE1FA" w14:textId="77777777" w:rsidR="004D5AE5" w:rsidRDefault="00FB30DB">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Καμμένο, έχετε τον λόγο.</w:t>
      </w:r>
    </w:p>
    <w:p w14:paraId="48ACE1FB" w14:textId="77777777" w:rsidR="004D5AE5" w:rsidRDefault="00FB30DB">
      <w:pPr>
        <w:tabs>
          <w:tab w:val="left" w:pos="2608"/>
        </w:tabs>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Ευχαριστώ πολύ, </w:t>
      </w:r>
      <w:r>
        <w:rPr>
          <w:rFonts w:eastAsia="Times New Roman"/>
          <w:szCs w:val="24"/>
        </w:rPr>
        <w:t>κύριε Υπουργέ.</w:t>
      </w:r>
    </w:p>
    <w:p w14:paraId="48ACE1FC"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lastRenderedPageBreak/>
        <w:t xml:space="preserve">Νομίζω ότι η κατάθεσή σας σήμερα και τα νέα που μας δίνετε είναι θετικά. Δεν έχω να προσθέσω κάτι. Για ευνόητους λόγους, όπως είπα πριν, δεν χρειάζεται να συζητήσουμε πολύ και εν </w:t>
      </w:r>
      <w:proofErr w:type="spellStart"/>
      <w:r>
        <w:rPr>
          <w:rFonts w:eastAsia="Times New Roman"/>
          <w:szCs w:val="24"/>
        </w:rPr>
        <w:t>κοινώ</w:t>
      </w:r>
      <w:proofErr w:type="spellEnd"/>
      <w:r>
        <w:rPr>
          <w:rFonts w:eastAsia="Times New Roman"/>
          <w:szCs w:val="24"/>
        </w:rPr>
        <w:t xml:space="preserve"> όλες τις λεπτομέρειες στις ασφάλειες των επικοινωνιών όσ</w:t>
      </w:r>
      <w:r>
        <w:rPr>
          <w:rFonts w:eastAsia="Times New Roman"/>
          <w:szCs w:val="24"/>
        </w:rPr>
        <w:t xml:space="preserve">ον αφορά τις δυνάμεις ασφαλείας, την αστυνομία και τις λοιπές στο Υπουργείο. </w:t>
      </w:r>
    </w:p>
    <w:p w14:paraId="48ACE1FD" w14:textId="77777777" w:rsidR="004D5AE5" w:rsidRDefault="00FB30DB">
      <w:pPr>
        <w:tabs>
          <w:tab w:val="left" w:pos="2608"/>
        </w:tabs>
        <w:spacing w:after="0" w:line="600" w:lineRule="auto"/>
        <w:ind w:firstLine="720"/>
        <w:jc w:val="both"/>
        <w:rPr>
          <w:rFonts w:eastAsia="Times New Roman"/>
          <w:szCs w:val="24"/>
        </w:rPr>
      </w:pPr>
      <w:r>
        <w:rPr>
          <w:rFonts w:eastAsia="Times New Roman"/>
          <w:szCs w:val="24"/>
        </w:rPr>
        <w:t>Απλά θα ήθελα από εσάς να δεσμευτείτε σε μ</w:t>
      </w:r>
      <w:r>
        <w:rPr>
          <w:rFonts w:eastAsia="Times New Roman"/>
          <w:szCs w:val="24"/>
        </w:rPr>
        <w:t>ί</w:t>
      </w:r>
      <w:r>
        <w:rPr>
          <w:rFonts w:eastAsia="Times New Roman"/>
          <w:szCs w:val="24"/>
        </w:rPr>
        <w:t>α ενημέρωση προς το Κοινοβούλιο και προς εμένα γιατί είχα κι εγώ κάποια ζητήματα από συναδέλφους σας στο Υπουργείο, όταν προχωρήσει η σ</w:t>
      </w:r>
      <w:r>
        <w:rPr>
          <w:rFonts w:eastAsia="Times New Roman"/>
          <w:szCs w:val="24"/>
        </w:rPr>
        <w:t>ύμβαση, προχωρήσουμε στην παραλαβή, ανοιχτεί το δίκτυο, κλείσουν οι τυχόν τρύπες αυτή τη στιγμή της κάλυψης, της επικάλυψης ή της μη ασφαλούς τελείως, 100% αν θέλετε, επικοινωνίας, να το επικοινωνήσουμε, τόσο και για τα σώματα ασφαλείας όσο και για τον πολ</w:t>
      </w:r>
      <w:r>
        <w:rPr>
          <w:rFonts w:eastAsia="Times New Roman"/>
          <w:szCs w:val="24"/>
        </w:rPr>
        <w:t xml:space="preserve">ίτη. Διότι ο πολίτης διαβάζει και ακούει πάρα πολλά ή αρκετά δημοσιεύματα στον Τύπο, ηλεκτρονικό και έντυπο και ανησυχεί. </w:t>
      </w:r>
    </w:p>
    <w:p w14:paraId="48ACE1FE" w14:textId="77777777" w:rsidR="004D5AE5" w:rsidRDefault="00FB30DB">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Δεν θα ήθελα –και θα με συγχωρήσετε για την έκφραση για αυτό που θα πω- να λαϊκίσω, αλλά υπάρχουν και αστυνομικοί που επικοινωνούν με</w:t>
      </w:r>
      <w:r>
        <w:rPr>
          <w:rFonts w:eastAsia="Times New Roman" w:cs="Times New Roman"/>
          <w:szCs w:val="24"/>
        </w:rPr>
        <w:t>ταξύ τους με το κινητό για λόγους υπηρεσιακούς, το οποίο δεν είναι καλό για το Σώμα, ούτε για τον αστυνομικό, ούτε για την εικόνα του Σώματος στον πολίτη.</w:t>
      </w:r>
    </w:p>
    <w:p w14:paraId="48ACE1FF" w14:textId="77777777" w:rsidR="004D5AE5" w:rsidRDefault="00FB30D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Κλείνω εδώ. Παρακαλώ να μας ενημερώσετε άμεσα πότε θα παραληφθεί και τι θα γίνει και στα υπόλοιπα μεγ</w:t>
      </w:r>
      <w:r>
        <w:rPr>
          <w:rFonts w:eastAsia="Times New Roman" w:cs="Times New Roman"/>
          <w:szCs w:val="24"/>
        </w:rPr>
        <w:t xml:space="preserve">άλα αστικά κέντρα, όπως είναι η Θεσσαλονίκη, η Πάτρα, το Ηράκλειο, ή όπου έχουμε τουρισμό και πιθανόν βία, ή όπου χρειάζεται άμεση επικοινωνία για να επέμβει η Αστυνομία, ή στα νησιά μας που έχουμε τώρα και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Δηλαδή θα θέλαμε να μας πείτε πότε </w:t>
      </w:r>
      <w:r>
        <w:rPr>
          <w:rFonts w:eastAsia="Times New Roman" w:cs="Times New Roman"/>
          <w:szCs w:val="24"/>
        </w:rPr>
        <w:t xml:space="preserve">θα βγει και το σύστημα, να μας δώσετε ένα χρονοδιάγραμμα εκτός Αττικής. </w:t>
      </w:r>
    </w:p>
    <w:p w14:paraId="48ACE200" w14:textId="77777777" w:rsidR="004D5AE5" w:rsidRDefault="00FB30D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χρειαστεί εμείς ως Συγκυβέρνηση και ως Ανεξάρτητοι Έλληνες και εγώ προσωπικά να παρέμβουμε, να βρούμε κονδύλια, να βοηθήσουμε στο να εξαπλωθεί και να πάμε στο τελικό σύστημα, ώστε </w:t>
      </w:r>
      <w:r>
        <w:rPr>
          <w:rFonts w:eastAsia="Times New Roman" w:cs="Times New Roman"/>
          <w:szCs w:val="24"/>
        </w:rPr>
        <w:t xml:space="preserve">να υπάρχει ασφάλεια των επικοινωνιών για την ασφάλεια του πολίτη, να μας ενημερώσετε. </w:t>
      </w:r>
    </w:p>
    <w:p w14:paraId="48ACE201" w14:textId="77777777" w:rsidR="004D5AE5" w:rsidRDefault="00FB30D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ACE202"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κύριε Υπουργέ, έχετε τον λόγο. </w:t>
      </w:r>
    </w:p>
    <w:p w14:paraId="48ACE203" w14:textId="77777777" w:rsidR="004D5AE5" w:rsidRDefault="00FB30DB">
      <w:pPr>
        <w:spacing w:after="0"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 Ανασυγκρότησης)</w:t>
      </w:r>
      <w:r>
        <w:rPr>
          <w:rFonts w:eastAsia="Times New Roman"/>
          <w:b/>
          <w:szCs w:val="24"/>
        </w:rPr>
        <w:t xml:space="preserve">: </w:t>
      </w:r>
      <w:r>
        <w:rPr>
          <w:rFonts w:eastAsia="Times New Roman"/>
          <w:szCs w:val="24"/>
        </w:rPr>
        <w:t>Κύριε Καμμένο, κατ’ αρχάς, να διευκρινίσω ότι θα έπρεπε να είχε προβλεφθεί ο εκσυγχρονισμός του συστήματος, πριν λήξει η Σύμβαση τον Ιούλιο του 2014 και αυτό είναι προφανές.</w:t>
      </w:r>
    </w:p>
    <w:p w14:paraId="48ACE204" w14:textId="77777777" w:rsidR="004D5AE5" w:rsidRDefault="00FB30DB">
      <w:pPr>
        <w:spacing w:after="0" w:line="600" w:lineRule="auto"/>
        <w:ind w:firstLine="720"/>
        <w:jc w:val="both"/>
        <w:rPr>
          <w:rFonts w:eastAsia="Times New Roman"/>
          <w:szCs w:val="24"/>
        </w:rPr>
      </w:pPr>
      <w:r>
        <w:rPr>
          <w:rFonts w:eastAsia="Times New Roman"/>
          <w:szCs w:val="24"/>
        </w:rPr>
        <w:t>Συνεχίζω, όμως, με αυτά που είπατε. Εκτιμώ ότι μέσα σε ένα τρίμηνο θα έχει ολοκλ</w:t>
      </w:r>
      <w:r>
        <w:rPr>
          <w:rFonts w:eastAsia="Times New Roman"/>
          <w:szCs w:val="24"/>
        </w:rPr>
        <w:t>ηρωθεί η διαδικασία που είπα –ποσοτική, ποιοτική, η κοστολόγηση- εάν οι επιτροπές δεν διαπιστώσουν κάποιο πρόβλημα, γιατί δεν μπορώ να προεξοφλήσω το τι θα βρει κάθε επιτροπή.</w:t>
      </w:r>
    </w:p>
    <w:p w14:paraId="48ACE205" w14:textId="77777777" w:rsidR="004D5AE5" w:rsidRDefault="00FB30DB">
      <w:pPr>
        <w:spacing w:after="0" w:line="600" w:lineRule="auto"/>
        <w:ind w:firstLine="720"/>
        <w:jc w:val="both"/>
        <w:rPr>
          <w:rFonts w:eastAsia="Times New Roman"/>
          <w:szCs w:val="24"/>
        </w:rPr>
      </w:pPr>
      <w:r>
        <w:rPr>
          <w:rFonts w:eastAsia="Times New Roman"/>
          <w:szCs w:val="24"/>
        </w:rPr>
        <w:t xml:space="preserve">Επομένως, μέσα σε αυτό το χρονικό διάστημα πιστεύω ότι θα έχει ενεργοποιηθεί το </w:t>
      </w:r>
      <w:r>
        <w:rPr>
          <w:rFonts w:eastAsia="Times New Roman"/>
          <w:szCs w:val="24"/>
        </w:rPr>
        <w:t xml:space="preserve">σύστημα, εάν όλα πάνε καλά από πλευράς έρευνας των επιτροπών. </w:t>
      </w:r>
    </w:p>
    <w:p w14:paraId="48ACE206" w14:textId="77777777" w:rsidR="004D5AE5" w:rsidRDefault="00FB30DB">
      <w:pPr>
        <w:spacing w:after="0" w:line="600" w:lineRule="auto"/>
        <w:ind w:firstLine="720"/>
        <w:jc w:val="both"/>
        <w:rPr>
          <w:rFonts w:eastAsia="Times New Roman"/>
          <w:szCs w:val="24"/>
        </w:rPr>
      </w:pPr>
      <w:r>
        <w:rPr>
          <w:rFonts w:eastAsia="Times New Roman"/>
          <w:szCs w:val="24"/>
        </w:rPr>
        <w:t>Μας καίει και εμάς και έχουμε και εμείς την αγωνία για να ενεργοποιηθεί το σύστημα, γιατί πράγματι χρησιμοποιούμε αναλογικό σύστημα. Χρησιμοποιούν πολλές φορές ίσως τους βοηθητικούς τρόπους των</w:t>
      </w:r>
      <w:r>
        <w:rPr>
          <w:rFonts w:eastAsia="Times New Roman"/>
          <w:szCs w:val="24"/>
        </w:rPr>
        <w:t xml:space="preserve"> </w:t>
      </w:r>
      <w:r>
        <w:rPr>
          <w:rFonts w:eastAsia="Times New Roman"/>
          <w:szCs w:val="24"/>
        </w:rPr>
        <w:lastRenderedPageBreak/>
        <w:t xml:space="preserve">κινητών σε κάποιες περιπτώσεις. Όπως καταλαβαίνετε, δεν μπορεί να συνεχιστεί αυτό. Δυστυχώς, είναι μια κατάσταση την οποία βρήκαμε. Προσπαθούμε να επιταχύνουμε, αλλά τηρώντας όλους τους κανόνες. </w:t>
      </w:r>
    </w:p>
    <w:p w14:paraId="48ACE207" w14:textId="77777777" w:rsidR="004D5AE5" w:rsidRDefault="00FB30DB">
      <w:pPr>
        <w:spacing w:after="0" w:line="600" w:lineRule="auto"/>
        <w:ind w:firstLine="720"/>
        <w:jc w:val="both"/>
        <w:rPr>
          <w:rFonts w:eastAsia="Times New Roman"/>
          <w:szCs w:val="24"/>
        </w:rPr>
      </w:pPr>
      <w:r>
        <w:rPr>
          <w:rFonts w:eastAsia="Times New Roman"/>
          <w:szCs w:val="24"/>
        </w:rPr>
        <w:t>Δεν πρόκειται να προχωρήσουμε στην επέκταση του συστήματος,</w:t>
      </w:r>
      <w:r>
        <w:rPr>
          <w:rFonts w:eastAsia="Times New Roman"/>
          <w:szCs w:val="24"/>
        </w:rPr>
        <w:t xml:space="preserve"> αν δεν δούμε ότι αυτό το σύστημα δουλεύει ικανοποιητικά στην Αττική. Θα ήταν ανεύθυνο να προχωρήσουμε στην επέκταση του συστήματος, όπως έχει προταθεί από την εταιρεία. Προσωπικά είπα «όχι, αν δεν δούμε το πώς δουλεύει το σύστημα μέσα στην Αττική και αν δ</w:t>
      </w:r>
      <w:r>
        <w:rPr>
          <w:rFonts w:eastAsia="Times New Roman"/>
          <w:szCs w:val="24"/>
        </w:rPr>
        <w:t xml:space="preserve">εν είμαστε ικανοποιημένοι από την πιστότητα του συστήματος». </w:t>
      </w:r>
    </w:p>
    <w:p w14:paraId="48ACE208" w14:textId="77777777" w:rsidR="004D5AE5" w:rsidRDefault="00FB30DB">
      <w:pPr>
        <w:spacing w:after="0" w:line="600" w:lineRule="auto"/>
        <w:ind w:firstLine="720"/>
        <w:jc w:val="both"/>
        <w:rPr>
          <w:rFonts w:eastAsia="Times New Roman"/>
          <w:szCs w:val="24"/>
        </w:rPr>
      </w:pPr>
      <w:r>
        <w:rPr>
          <w:rFonts w:eastAsia="Times New Roman"/>
          <w:szCs w:val="24"/>
        </w:rPr>
        <w:t xml:space="preserve">Σας ευχαριστώ. </w:t>
      </w:r>
    </w:p>
    <w:p w14:paraId="48ACE209"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proofErr w:type="spellStart"/>
      <w:r>
        <w:rPr>
          <w:rFonts w:eastAsia="Times New Roman"/>
          <w:szCs w:val="24"/>
        </w:rPr>
        <w:t>Εισερχόμεθα</w:t>
      </w:r>
      <w:proofErr w:type="spellEnd"/>
      <w:r>
        <w:rPr>
          <w:rFonts w:eastAsia="Times New Roman"/>
          <w:szCs w:val="24"/>
        </w:rPr>
        <w:t xml:space="preserve"> τώρα σε έναν κύκλο τριών ερωτήσεων στις οποίες θα απαντήσει ο Υπουργός Δικαιοσύνης, Διαφάνειας και Ανθρωπίνων Δικαιωμάτων κ. Παρασκευ</w:t>
      </w:r>
      <w:r>
        <w:rPr>
          <w:rFonts w:eastAsia="Times New Roman"/>
          <w:szCs w:val="24"/>
        </w:rPr>
        <w:t xml:space="preserve">όπουλος. </w:t>
      </w:r>
    </w:p>
    <w:p w14:paraId="48ACE20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Πρώτη θα συζητηθεί η πέμπτη με αριθμό 125/18-10-2016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lastRenderedPageBreak/>
        <w:t xml:space="preserve">Δικαιοσύνης, Διαφάνειας και Ανθρωπίνων Δικαιωμάτων, </w:t>
      </w:r>
      <w:r>
        <w:rPr>
          <w:rFonts w:eastAsia="Times New Roman" w:cs="Times New Roman"/>
          <w:szCs w:val="24"/>
        </w:rPr>
        <w:t xml:space="preserve">σχετικά με την </w:t>
      </w:r>
      <w:r>
        <w:rPr>
          <w:rFonts w:eastAsia="Times New Roman" w:cs="Times New Roman"/>
          <w:szCs w:val="24"/>
        </w:rPr>
        <w:t xml:space="preserve">παρέμβαση της αστικής </w:t>
      </w:r>
      <w:r>
        <w:rPr>
          <w:rFonts w:eastAsia="Times New Roman" w:cs="Times New Roman"/>
          <w:szCs w:val="24"/>
        </w:rPr>
        <w:t>δ</w:t>
      </w:r>
      <w:r>
        <w:rPr>
          <w:rFonts w:eastAsia="Times New Roman" w:cs="Times New Roman"/>
          <w:szCs w:val="24"/>
        </w:rPr>
        <w:t>ικαιοσύνης στο συνδικαλιστικό κίνημα με την απόφαση του Μονομελούς Πρωτοδικείου Αθηνών, που ακυρώνει το 29</w:t>
      </w:r>
      <w:r>
        <w:rPr>
          <w:rFonts w:eastAsia="Times New Roman" w:cs="Times New Roman"/>
          <w:szCs w:val="24"/>
          <w:vertAlign w:val="superscript"/>
        </w:rPr>
        <w:t>ο</w:t>
      </w:r>
      <w:r>
        <w:rPr>
          <w:rFonts w:eastAsia="Times New Roman" w:cs="Times New Roman"/>
          <w:szCs w:val="24"/>
        </w:rPr>
        <w:t xml:space="preserve"> Συνέδριο του Εργατικού Κέντρου Αθήνας (Μάης 2016).</w:t>
      </w:r>
    </w:p>
    <w:p w14:paraId="48ACE20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48ACE20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48ACE20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Βέβαια, αυτές τις μέρες η </w:t>
      </w:r>
      <w:r>
        <w:rPr>
          <w:rFonts w:eastAsia="Times New Roman" w:cs="Times New Roman"/>
          <w:szCs w:val="24"/>
        </w:rPr>
        <w:t>δ</w:t>
      </w:r>
      <w:r>
        <w:rPr>
          <w:rFonts w:eastAsia="Times New Roman" w:cs="Times New Roman"/>
          <w:szCs w:val="24"/>
        </w:rPr>
        <w:t xml:space="preserve">ικαιοσύνη είναι στην επικαιρότητα και σήμερα έχουμε μια ερώτηση που δείχνει αν πράγματι η </w:t>
      </w:r>
      <w:r>
        <w:rPr>
          <w:rFonts w:eastAsia="Times New Roman" w:cs="Times New Roman"/>
          <w:szCs w:val="24"/>
        </w:rPr>
        <w:t>δ</w:t>
      </w:r>
      <w:r>
        <w:rPr>
          <w:rFonts w:eastAsia="Times New Roman" w:cs="Times New Roman"/>
          <w:szCs w:val="24"/>
        </w:rPr>
        <w:t xml:space="preserve">ικαιοσύνη είναι ανεξάρτητη ή όχι και ποιον υπηρετεί με τις αποφάσεις της. </w:t>
      </w:r>
    </w:p>
    <w:p w14:paraId="48ACE20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Η συζήτηση αφορά την ωμή παρέμβαση, κύριε Υπουργέ, στο συνδικαλιστικό κίνημα που έγινε πριν από λίγες μέρες από το Μονομελές Πρωτοδικείο Αθηνών. Η δικαστής κ. Μητσοπούλου Σταματία με την με αριθμό 5547/2016 απόφασή της ανέστειλε την εκτέλεση των αποφάσεων </w:t>
      </w:r>
      <w:r>
        <w:rPr>
          <w:rFonts w:eastAsia="Times New Roman" w:cs="Times New Roman"/>
          <w:szCs w:val="24"/>
        </w:rPr>
        <w:t>του 29</w:t>
      </w:r>
      <w:r>
        <w:rPr>
          <w:rFonts w:eastAsia="Times New Roman" w:cs="Times New Roman"/>
          <w:szCs w:val="24"/>
          <w:vertAlign w:val="superscript"/>
        </w:rPr>
        <w:t>ου</w:t>
      </w:r>
      <w:r>
        <w:rPr>
          <w:rFonts w:eastAsia="Times New Roman" w:cs="Times New Roman"/>
          <w:szCs w:val="24"/>
        </w:rPr>
        <w:t xml:space="preserve"> Συνεδρίου του Εργατικού Κέντρου Αθήνας, μεταξύ αυτών, βέβαια και την εκλογή οργάνων διοίκησης. </w:t>
      </w:r>
    </w:p>
    <w:p w14:paraId="48ACE20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Τα όργανα του Εργατικού Κέντρου της Αθήνας, αλλά και το ίδιο το Συνέδριο αποφάσισαν τη μη συμμετοχή αντιπροσώπων του Σωματείου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π</w:t>
      </w:r>
      <w:r>
        <w:rPr>
          <w:rFonts w:eastAsia="Times New Roman" w:cs="Times New Roman"/>
          <w:szCs w:val="24"/>
        </w:rPr>
        <w:t xml:space="preserve">ροσωπικού </w:t>
      </w:r>
      <w:r>
        <w:rPr>
          <w:rFonts w:eastAsia="Times New Roman" w:cs="Times New Roman"/>
          <w:szCs w:val="24"/>
        </w:rPr>
        <w:t>«</w:t>
      </w:r>
      <w:r>
        <w:rPr>
          <w:rFonts w:eastAsia="Times New Roman" w:cs="Times New Roman"/>
          <w:szCs w:val="24"/>
          <w:lang w:val="en-US"/>
        </w:rPr>
        <w:t>AL</w:t>
      </w:r>
      <w:r>
        <w:rPr>
          <w:rFonts w:eastAsia="Times New Roman" w:cs="Times New Roman"/>
          <w:szCs w:val="24"/>
          <w:lang w:val="en-US"/>
        </w:rPr>
        <w:t>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στο Συνέδριο του ΕΚΑ και αυτό έγινε επειδή υπήρχε κατάφωρη παραβίαση των διατάξεων του καταστατικού του ΕΚΑ κατά την εκλογή των αντιπροσώπων του σε αυτό. Εμφάνιζε </w:t>
      </w:r>
      <w:proofErr w:type="spellStart"/>
      <w:r>
        <w:rPr>
          <w:rFonts w:eastAsia="Times New Roman" w:cs="Times New Roman"/>
          <w:szCs w:val="24"/>
        </w:rPr>
        <w:t>ψηφίσαντες</w:t>
      </w:r>
      <w:proofErr w:type="spellEnd"/>
      <w:r>
        <w:rPr>
          <w:rFonts w:eastAsia="Times New Roman" w:cs="Times New Roman"/>
          <w:szCs w:val="24"/>
        </w:rPr>
        <w:t xml:space="preserve"> για το Εργατικό Κέντρο της Αθήνας από όλη την Ελλάδα και μάλιστα, χωρίς </w:t>
      </w:r>
      <w:r>
        <w:rPr>
          <w:rFonts w:eastAsia="Times New Roman" w:cs="Times New Roman"/>
          <w:szCs w:val="24"/>
        </w:rPr>
        <w:t xml:space="preserve">τα απαραίτητα νομιμοποιητικά έγγραφα. Έχοντας δε τις πλάτες τραπεζιτών και κράτους, αρνείτο να προσκομίσει οποιοδήποτε στοιχείο για τους </w:t>
      </w:r>
      <w:proofErr w:type="spellStart"/>
      <w:r>
        <w:rPr>
          <w:rFonts w:eastAsia="Times New Roman" w:cs="Times New Roman"/>
          <w:szCs w:val="24"/>
        </w:rPr>
        <w:t>ψηφίσαντες</w:t>
      </w:r>
      <w:proofErr w:type="spellEnd"/>
      <w:r>
        <w:rPr>
          <w:rFonts w:eastAsia="Times New Roman" w:cs="Times New Roman"/>
          <w:szCs w:val="24"/>
        </w:rPr>
        <w:t xml:space="preserve"> που παρουσίαζε. </w:t>
      </w:r>
    </w:p>
    <w:p w14:paraId="48ACE21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π</w:t>
      </w:r>
      <w:r>
        <w:rPr>
          <w:rFonts w:eastAsia="Times New Roman" w:cs="Times New Roman"/>
          <w:szCs w:val="24"/>
        </w:rPr>
        <w:t xml:space="preserve">ροσωπικού </w:t>
      </w:r>
      <w:r>
        <w:rPr>
          <w:rFonts w:eastAsia="Times New Roman" w:cs="Times New Roman"/>
          <w:szCs w:val="24"/>
        </w:rPr>
        <w:t>«</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κατέθεσε αίτηση ασφαλιστικών μέτρων, την οποία και αποδέ</w:t>
      </w:r>
      <w:r>
        <w:rPr>
          <w:rFonts w:eastAsia="Times New Roman" w:cs="Times New Roman"/>
          <w:szCs w:val="24"/>
        </w:rPr>
        <w:t xml:space="preserve">χθηκε το δικαστήριο, με τον ανυπόστατο ισχυρισμό ότι δεν προβλέπεται στο καταστατικό του ΕΚΑ αποκλεισμός αντιπροσώπων λόγω παρατυπιών στις αρχαιρεσίες που τους ανέδειξαν.  </w:t>
      </w:r>
    </w:p>
    <w:p w14:paraId="48ACE211"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Το καταστατικό του ΕΚΑ προβλέπει ρητά, κύριε Υπουργέ, στο άρθρο 7 τα εξής: «Για τη </w:t>
      </w:r>
      <w:r>
        <w:rPr>
          <w:rFonts w:eastAsia="Times New Roman"/>
          <w:szCs w:val="24"/>
        </w:rPr>
        <w:t>συμμετοχή στο συνέδριο υποχρεούται η οργάνωση – μέλος με ποινή αποκλεισμού να έχει αποστείλει προς τη διοίκηση του ΕΚΑ όλα τα πιστοποιητικά αντιπροσώπευσης πέντε ημέρες πριν από την έναρξη του συνεδρίου».</w:t>
      </w:r>
    </w:p>
    <w:p w14:paraId="48ACE212" w14:textId="77777777" w:rsidR="004D5AE5" w:rsidRDefault="00FB30DB">
      <w:pPr>
        <w:spacing w:after="0" w:line="600" w:lineRule="auto"/>
        <w:ind w:firstLine="720"/>
        <w:jc w:val="both"/>
        <w:rPr>
          <w:rFonts w:eastAsia="Times New Roman"/>
          <w:szCs w:val="24"/>
        </w:rPr>
      </w:pPr>
      <w:r>
        <w:rPr>
          <w:rFonts w:eastAsia="Times New Roman"/>
          <w:szCs w:val="24"/>
        </w:rPr>
        <w:t>Αυτή η κατάπτυστη απόφαση –εμείς θα καταθέσουμε και</w:t>
      </w:r>
      <w:r>
        <w:rPr>
          <w:rFonts w:eastAsia="Times New Roman"/>
          <w:szCs w:val="24"/>
        </w:rPr>
        <w:t xml:space="preserve"> το καταστατικό του ΕΚΑ στα Πρακτικά για την ιστορία- για λογαριασμό της εργοδοσίας και της Κυβέρνησης ανοίγει τον δρόμο για ολοκληρωτικό άμεσο έλεγχο των συνδικάτων από το κράτος και την εργοδοσία. </w:t>
      </w:r>
    </w:p>
    <w:p w14:paraId="48ACE213" w14:textId="77777777" w:rsidR="004D5AE5" w:rsidRDefault="00FB30DB">
      <w:pPr>
        <w:spacing w:after="0" w:line="600" w:lineRule="auto"/>
        <w:ind w:firstLine="720"/>
        <w:jc w:val="both"/>
        <w:rPr>
          <w:rFonts w:eastAsia="Times New Roman"/>
          <w:szCs w:val="24"/>
        </w:rPr>
      </w:pPr>
      <w:r>
        <w:rPr>
          <w:rFonts w:eastAsia="Times New Roman"/>
          <w:szCs w:val="24"/>
        </w:rPr>
        <w:t>Στην πράξη τι γίνεται; Δεν αναγνωρίζεται στα συνδικάτα τ</w:t>
      </w:r>
      <w:r>
        <w:rPr>
          <w:rFonts w:eastAsia="Times New Roman"/>
          <w:szCs w:val="24"/>
        </w:rPr>
        <w:t xml:space="preserve">ο δικαίωμα να ελέγχουν και να νομιμοποιούν τους αντιπροσώπους των αρχαιρεσιών τους με βάση τα καταστατικά τους, με τον ισχυρισμό, πλην άλλων, ότι μόνος αρμόδιος να κρίνει την εγκυρότητα των διαδικασιών των συνδικαλιστικών φορέων είναι η </w:t>
      </w:r>
      <w:r>
        <w:rPr>
          <w:rFonts w:eastAsia="Times New Roman"/>
          <w:szCs w:val="24"/>
        </w:rPr>
        <w:t>δ</w:t>
      </w:r>
      <w:r>
        <w:rPr>
          <w:rFonts w:eastAsia="Times New Roman"/>
          <w:szCs w:val="24"/>
        </w:rPr>
        <w:t>ικαιοσύνη. Αυτό οδ</w:t>
      </w:r>
      <w:r>
        <w:rPr>
          <w:rFonts w:eastAsia="Times New Roman"/>
          <w:szCs w:val="24"/>
        </w:rPr>
        <w:t xml:space="preserve">ηγεί τα συνδικάτα, ιδιαίτερα τα δευτεροβάθμια συνδικαλιστικά όργανα, να παίρνουν </w:t>
      </w:r>
      <w:r>
        <w:rPr>
          <w:rFonts w:eastAsia="Times New Roman"/>
          <w:szCs w:val="24"/>
        </w:rPr>
        <w:lastRenderedPageBreak/>
        <w:t>αποφάσεις όχι στις γενικές συνελεύσεις τους και τα συνέδριά τους, αλλά σε δικαστήρια, που θα ορίζουν και τις διοικήσεις. Αυτή είναι η απόφαση.</w:t>
      </w:r>
    </w:p>
    <w:p w14:paraId="48ACE214" w14:textId="77777777" w:rsidR="004D5AE5" w:rsidRDefault="00FB30DB">
      <w:pPr>
        <w:spacing w:after="0" w:line="600" w:lineRule="auto"/>
        <w:ind w:firstLine="720"/>
        <w:jc w:val="both"/>
        <w:rPr>
          <w:rFonts w:eastAsia="Times New Roman"/>
          <w:szCs w:val="24"/>
        </w:rPr>
      </w:pPr>
      <w:r>
        <w:rPr>
          <w:rFonts w:eastAsia="Times New Roman"/>
          <w:szCs w:val="24"/>
        </w:rPr>
        <w:t>Η εξέλιξη αυτή δεν γίνεται σε τυ</w:t>
      </w:r>
      <w:r>
        <w:rPr>
          <w:rFonts w:eastAsia="Times New Roman"/>
          <w:szCs w:val="24"/>
        </w:rPr>
        <w:t>χαίο χρονικό διάστημα, αλλά ακριβώς τη στιγμή που η Κυβέρνηση βάζει στόχο να χτυπήσει εργατικές-συνδικαλιστικές ελευθερίες και δικαιώματα, που ετοιμάζει νέο κύκλο επίθεσης στην εργατική τάξη, μέσα από τον νόμο για τα εργασιακά. Αποδεικνύεται ξανά ότι η αστ</w:t>
      </w:r>
      <w:r>
        <w:rPr>
          <w:rFonts w:eastAsia="Times New Roman"/>
          <w:szCs w:val="24"/>
        </w:rPr>
        <w:t xml:space="preserve">ική </w:t>
      </w:r>
      <w:r>
        <w:rPr>
          <w:rFonts w:eastAsia="Times New Roman"/>
          <w:szCs w:val="24"/>
        </w:rPr>
        <w:t>δ</w:t>
      </w:r>
      <w:r>
        <w:rPr>
          <w:rFonts w:eastAsia="Times New Roman"/>
          <w:szCs w:val="24"/>
        </w:rPr>
        <w:t xml:space="preserve">ικαιοσύνη αξιοποιείται από τη </w:t>
      </w:r>
      <w:proofErr w:type="spellStart"/>
      <w:r>
        <w:rPr>
          <w:rFonts w:eastAsia="Times New Roman"/>
          <w:szCs w:val="24"/>
        </w:rPr>
        <w:t>μεγαλοεργοδοσία</w:t>
      </w:r>
      <w:proofErr w:type="spellEnd"/>
      <w:r>
        <w:rPr>
          <w:rFonts w:eastAsia="Times New Roman"/>
          <w:szCs w:val="24"/>
        </w:rPr>
        <w:t xml:space="preserve"> και την Κυβέρνηση, που θέλουν ένα κίνημα απόλυτα χειραγωγημένο, που δεν αμφισβητεί τη στρατηγική του κεφαλαίου για ένταση της εκμετάλλευσης και αύξηση των κερδών των μονοπωλιακών ομίλων.</w:t>
      </w:r>
    </w:p>
    <w:p w14:paraId="48ACE215" w14:textId="77777777" w:rsidR="004D5AE5" w:rsidRDefault="00FB30DB">
      <w:pPr>
        <w:spacing w:after="0" w:line="600" w:lineRule="auto"/>
        <w:ind w:firstLine="720"/>
        <w:jc w:val="both"/>
        <w:rPr>
          <w:rFonts w:eastAsia="Times New Roman"/>
          <w:szCs w:val="24"/>
        </w:rPr>
      </w:pPr>
      <w:r>
        <w:rPr>
          <w:rFonts w:eastAsia="Times New Roman"/>
          <w:szCs w:val="24"/>
        </w:rPr>
        <w:t>Κύριε Υπουργέ, ερω</w:t>
      </w:r>
      <w:r>
        <w:rPr>
          <w:rFonts w:eastAsia="Times New Roman"/>
          <w:szCs w:val="24"/>
        </w:rPr>
        <w:t xml:space="preserve">τάσθε πώς τοποθετείστε ως Κυβέρνηση στην ωμή αυτή παρέμβαση της αστικής </w:t>
      </w:r>
      <w:r>
        <w:rPr>
          <w:rFonts w:eastAsia="Times New Roman"/>
          <w:szCs w:val="24"/>
        </w:rPr>
        <w:t>δ</w:t>
      </w:r>
      <w:r>
        <w:rPr>
          <w:rFonts w:eastAsia="Times New Roman"/>
          <w:szCs w:val="24"/>
        </w:rPr>
        <w:t>ικαιοσύνης στο συνδικαλιστικό κίνημα, που ακυρώνει τα συνέδρια και τα καταστατικά των πρωτοβάθμιων και δευτεροβάθμιων συνδικαλιστικών οργανώσεων.</w:t>
      </w:r>
    </w:p>
    <w:p w14:paraId="48ACE21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Χρήστ</w:t>
      </w:r>
      <w:r>
        <w:rPr>
          <w:rFonts w:eastAsia="Times New Roman" w:cs="Times New Roman"/>
          <w:szCs w:val="24"/>
        </w:rPr>
        <w:t xml:space="preserve">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8ACE21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48ACE218" w14:textId="77777777" w:rsidR="004D5AE5" w:rsidRDefault="00FB30DB">
      <w:pPr>
        <w:spacing w:after="0" w:line="600" w:lineRule="auto"/>
        <w:ind w:firstLine="720"/>
        <w:jc w:val="both"/>
        <w:rPr>
          <w:rFonts w:eastAsia="Times New Roman"/>
          <w:szCs w:val="24"/>
        </w:rPr>
      </w:pPr>
      <w:r>
        <w:rPr>
          <w:rFonts w:eastAsia="Times New Roman"/>
          <w:b/>
          <w:szCs w:val="24"/>
        </w:rPr>
        <w:t>ΝΙΚΟΛΑΟΣ ΠΑΡ</w:t>
      </w:r>
      <w:r>
        <w:rPr>
          <w:rFonts w:eastAsia="Times New Roman"/>
          <w:b/>
          <w:szCs w:val="24"/>
        </w:rPr>
        <w:t xml:space="preserve">ΑΣΚΕΥΟΠΟΥΛΟΣ (Υπουργός Δικαιοσύνης, Διαφάνειας και Ανθρωπίνων Δικαιωμάτων): </w:t>
      </w:r>
      <w:r>
        <w:rPr>
          <w:rFonts w:eastAsia="Times New Roman"/>
          <w:szCs w:val="24"/>
        </w:rPr>
        <w:t>Ευχαριστώ, κύριε Πρόεδρε.</w:t>
      </w:r>
    </w:p>
    <w:p w14:paraId="48ACE219" w14:textId="77777777" w:rsidR="004D5AE5" w:rsidRDefault="00FB30DB">
      <w:pPr>
        <w:spacing w:after="0" w:line="600" w:lineRule="auto"/>
        <w:ind w:firstLine="720"/>
        <w:jc w:val="both"/>
        <w:rPr>
          <w:rFonts w:eastAsia="Times New Roman"/>
          <w:szCs w:val="24"/>
        </w:rPr>
      </w:pPr>
      <w:r>
        <w:rPr>
          <w:rFonts w:eastAsia="Times New Roman"/>
          <w:szCs w:val="24"/>
        </w:rPr>
        <w:t xml:space="preserve">Κύριε συνάδελφε, μετά από μία εισαγωγή την οποία κάνατε και δείχνει το ενδιαφέρον σας για την ανεξαρτησία της </w:t>
      </w:r>
      <w:r>
        <w:rPr>
          <w:rFonts w:eastAsia="Times New Roman"/>
          <w:szCs w:val="24"/>
        </w:rPr>
        <w:t>δ</w:t>
      </w:r>
      <w:r>
        <w:rPr>
          <w:rFonts w:eastAsia="Times New Roman"/>
          <w:szCs w:val="24"/>
        </w:rPr>
        <w:t xml:space="preserve">ικαιοσύνης, μου ζητάτε να τοποθετηθώ με έναν τρόπο ο οποίος θα προσβάλει ωμά την ανεξαρτησία της </w:t>
      </w:r>
      <w:r>
        <w:rPr>
          <w:rFonts w:eastAsia="Times New Roman"/>
          <w:szCs w:val="24"/>
        </w:rPr>
        <w:t>δ</w:t>
      </w:r>
      <w:r>
        <w:rPr>
          <w:rFonts w:eastAsia="Times New Roman"/>
          <w:szCs w:val="24"/>
        </w:rPr>
        <w:t>ικαιοσύνης.</w:t>
      </w:r>
    </w:p>
    <w:p w14:paraId="48ACE21A" w14:textId="77777777" w:rsidR="004D5AE5" w:rsidRDefault="00FB30DB">
      <w:pPr>
        <w:spacing w:after="0" w:line="600" w:lineRule="auto"/>
        <w:ind w:firstLine="720"/>
        <w:jc w:val="both"/>
        <w:rPr>
          <w:rFonts w:eastAsia="Times New Roman"/>
          <w:szCs w:val="24"/>
        </w:rPr>
      </w:pPr>
      <w:r>
        <w:rPr>
          <w:rFonts w:eastAsia="Times New Roman"/>
          <w:szCs w:val="24"/>
        </w:rPr>
        <w:t xml:space="preserve">Πιστεύω ότι η τοποθέτησή σας ενέχει ένα διπλό θεσμικό ατόπημα: </w:t>
      </w:r>
    </w:p>
    <w:p w14:paraId="48ACE21B"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Το ένα είναι ότι μου ζητάτε να παρέμβω στη λειτουργία της </w:t>
      </w:r>
      <w:r>
        <w:rPr>
          <w:rFonts w:eastAsia="Times New Roman"/>
          <w:szCs w:val="24"/>
        </w:rPr>
        <w:t>δ</w:t>
      </w:r>
      <w:r>
        <w:rPr>
          <w:rFonts w:eastAsia="Times New Roman"/>
          <w:szCs w:val="24"/>
        </w:rPr>
        <w:t>ικαιοσύνης με ένα σχόλι</w:t>
      </w:r>
      <w:r>
        <w:rPr>
          <w:rFonts w:eastAsia="Times New Roman"/>
          <w:szCs w:val="24"/>
        </w:rPr>
        <w:t>ο σε υπόθεση η οποία στην ουσία εκκρεμεί ακόμη, διότι υπάρχουν και άλλες φάσεις μετά από αυτήν την οποία μνημονεύσατε.</w:t>
      </w:r>
    </w:p>
    <w:p w14:paraId="48ACE21C" w14:textId="77777777" w:rsidR="004D5AE5" w:rsidRDefault="00FB30DB">
      <w:pPr>
        <w:spacing w:after="0" w:line="600" w:lineRule="auto"/>
        <w:ind w:firstLine="720"/>
        <w:jc w:val="both"/>
        <w:rPr>
          <w:rFonts w:eastAsia="Times New Roman"/>
          <w:szCs w:val="24"/>
        </w:rPr>
      </w:pPr>
      <w:r>
        <w:rPr>
          <w:rFonts w:eastAsia="Times New Roman"/>
          <w:szCs w:val="24"/>
        </w:rPr>
        <w:t>Το δεύτερο είναι ότι ονομάζετε μία δικαστική απόφαση κατάπτυστη. Κάνατε έναν χαρακτηρισμό τον οποίο θα χαιρόμουν να ακούσω στη δευτερολογ</w:t>
      </w:r>
      <w:r>
        <w:rPr>
          <w:rFonts w:eastAsia="Times New Roman"/>
          <w:szCs w:val="24"/>
        </w:rPr>
        <w:t xml:space="preserve">ία σας ότι ανακαλείτε. </w:t>
      </w:r>
      <w:r>
        <w:rPr>
          <w:rFonts w:eastAsia="Times New Roman"/>
          <w:szCs w:val="24"/>
        </w:rPr>
        <w:t>Ε</w:t>
      </w:r>
      <w:r>
        <w:rPr>
          <w:rFonts w:eastAsia="Times New Roman"/>
          <w:szCs w:val="24"/>
        </w:rPr>
        <w:t xml:space="preserve">πειδή δεν μπορώ καθόλου να σχολιάσω δικαστική απόφαση –αυτό άλλωστε μου το επιβάλλει το Σύνταγμα αυτήν τη στιγμή- είμαι τόσο σύντομος στην </w:t>
      </w:r>
      <w:proofErr w:type="spellStart"/>
      <w:r>
        <w:rPr>
          <w:rFonts w:eastAsia="Times New Roman"/>
          <w:szCs w:val="24"/>
        </w:rPr>
        <w:t>πρωτολογία</w:t>
      </w:r>
      <w:proofErr w:type="spellEnd"/>
      <w:r>
        <w:rPr>
          <w:rFonts w:eastAsia="Times New Roman"/>
          <w:szCs w:val="24"/>
        </w:rPr>
        <w:t xml:space="preserve"> μου.</w:t>
      </w:r>
    </w:p>
    <w:p w14:paraId="48ACE21D" w14:textId="77777777" w:rsidR="004D5AE5" w:rsidRDefault="00FB30DB">
      <w:pPr>
        <w:spacing w:after="0" w:line="600" w:lineRule="auto"/>
        <w:ind w:firstLine="720"/>
        <w:jc w:val="both"/>
        <w:rPr>
          <w:rFonts w:eastAsia="Times New Roman"/>
          <w:szCs w:val="24"/>
        </w:rPr>
      </w:pPr>
      <w:r>
        <w:rPr>
          <w:rFonts w:eastAsia="Times New Roman"/>
          <w:szCs w:val="24"/>
        </w:rPr>
        <w:t>Ευχαριστώ πολύ.</w:t>
      </w:r>
    </w:p>
    <w:p w14:paraId="48ACE21E"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Κατσώτη</w:t>
      </w:r>
      <w:proofErr w:type="spellEnd"/>
      <w:r>
        <w:rPr>
          <w:rFonts w:eastAsia="Times New Roman"/>
          <w:szCs w:val="24"/>
        </w:rPr>
        <w:t>, έχετε</w:t>
      </w:r>
      <w:r>
        <w:rPr>
          <w:rFonts w:eastAsia="Times New Roman"/>
          <w:szCs w:val="24"/>
        </w:rPr>
        <w:t xml:space="preserve"> τον λόγο.</w:t>
      </w:r>
    </w:p>
    <w:p w14:paraId="48ACE21F" w14:textId="77777777" w:rsidR="004D5AE5" w:rsidRDefault="00FB30DB">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Κύριε Υπουργέ, νομίζω ότι όλοι εδώ παροικούμε στην Ιερουσαλήμ. </w:t>
      </w:r>
    </w:p>
    <w:p w14:paraId="48ACE220" w14:textId="77777777" w:rsidR="004D5AE5" w:rsidRDefault="00FB30DB">
      <w:pPr>
        <w:spacing w:after="0" w:line="600" w:lineRule="auto"/>
        <w:ind w:firstLine="720"/>
        <w:jc w:val="both"/>
        <w:rPr>
          <w:rFonts w:eastAsia="Times New Roman"/>
          <w:szCs w:val="24"/>
        </w:rPr>
      </w:pPr>
      <w:r>
        <w:rPr>
          <w:rFonts w:eastAsia="Times New Roman"/>
          <w:szCs w:val="24"/>
        </w:rPr>
        <w:t xml:space="preserve">Αυτές τις μέρες είναι στην επικαιρότητα η </w:t>
      </w:r>
      <w:r>
        <w:rPr>
          <w:rFonts w:eastAsia="Times New Roman"/>
          <w:szCs w:val="24"/>
        </w:rPr>
        <w:t>δ</w:t>
      </w:r>
      <w:r>
        <w:rPr>
          <w:rFonts w:eastAsia="Times New Roman"/>
          <w:szCs w:val="24"/>
        </w:rPr>
        <w:t xml:space="preserve">ικαιοσύνη. </w:t>
      </w:r>
      <w:r>
        <w:rPr>
          <w:rFonts w:eastAsia="Times New Roman"/>
          <w:szCs w:val="24"/>
        </w:rPr>
        <w:t>Ό</w:t>
      </w:r>
      <w:r>
        <w:rPr>
          <w:rFonts w:eastAsia="Times New Roman"/>
          <w:szCs w:val="24"/>
        </w:rPr>
        <w:t xml:space="preserve">ταν η </w:t>
      </w:r>
      <w:r>
        <w:rPr>
          <w:rFonts w:eastAsia="Times New Roman"/>
          <w:szCs w:val="24"/>
        </w:rPr>
        <w:t>δ</w:t>
      </w:r>
      <w:r>
        <w:rPr>
          <w:rFonts w:eastAsia="Times New Roman"/>
          <w:szCs w:val="24"/>
        </w:rPr>
        <w:t>ικαιοσύνη έρχεται να αντιμετωπίσει ζητήματα μεταξύ των επιχειρηματικών ομίλων, τότε ο θόρυβος που σηκ</w:t>
      </w:r>
      <w:r>
        <w:rPr>
          <w:rFonts w:eastAsia="Times New Roman"/>
          <w:szCs w:val="24"/>
        </w:rPr>
        <w:t xml:space="preserve">ώνεται, είναι πάρα πολύ μεγάλος </w:t>
      </w:r>
      <w:r>
        <w:rPr>
          <w:rFonts w:eastAsia="Times New Roman"/>
          <w:szCs w:val="24"/>
        </w:rPr>
        <w:lastRenderedPageBreak/>
        <w:t>και οι πολιτικές δυνάμεις συντάσσονται ή με τα μεν ή με τα δε συμφέροντα και υπάρχει οξύτατη αντιπαράθεση. Σε αυτήν την περίπτωση δεν φείδεσθε συζητήσεων για τον ρόλο των δικαστών ή μέρους των δικαστών.</w:t>
      </w:r>
    </w:p>
    <w:p w14:paraId="48ACE221" w14:textId="77777777" w:rsidR="004D5AE5" w:rsidRDefault="00FB30DB">
      <w:pPr>
        <w:spacing w:after="0" w:line="600" w:lineRule="auto"/>
        <w:ind w:firstLine="720"/>
        <w:jc w:val="both"/>
        <w:rPr>
          <w:rFonts w:eastAsia="Times New Roman"/>
          <w:szCs w:val="24"/>
        </w:rPr>
      </w:pPr>
      <w:r>
        <w:rPr>
          <w:rFonts w:eastAsia="Times New Roman"/>
          <w:szCs w:val="24"/>
        </w:rPr>
        <w:t xml:space="preserve"> Όταν όμως θίγονται ζ</w:t>
      </w:r>
      <w:r>
        <w:rPr>
          <w:rFonts w:eastAsia="Times New Roman"/>
          <w:szCs w:val="24"/>
        </w:rPr>
        <w:t xml:space="preserve">ητήματα, που έχουν να κάνουν με το εργατικό κίνημα, τότε όλοι τι λέτε; Ανεξάρτητη Δικαιοσύνη! Όλοι επικαλείστε την ανεξαρτησία της </w:t>
      </w:r>
      <w:r>
        <w:rPr>
          <w:rFonts w:eastAsia="Times New Roman"/>
          <w:szCs w:val="24"/>
        </w:rPr>
        <w:t>δ</w:t>
      </w:r>
      <w:r>
        <w:rPr>
          <w:rFonts w:eastAsia="Times New Roman"/>
          <w:szCs w:val="24"/>
        </w:rPr>
        <w:t>ικαιοσύνης! Δεν την επικαλείστε, όμως, όταν αφορά το ίδιο το σύστημα και τα επιχειρηματικά συμφέροντα. Και οι πολιτικές δυνά</w:t>
      </w:r>
      <w:r>
        <w:rPr>
          <w:rFonts w:eastAsia="Times New Roman"/>
          <w:szCs w:val="24"/>
        </w:rPr>
        <w:t>μεις σιωπούν όταν πρόκειται για το εργατικό κίνημα. Καμ</w:t>
      </w:r>
      <w:r>
        <w:rPr>
          <w:rFonts w:eastAsia="Times New Roman"/>
          <w:szCs w:val="24"/>
        </w:rPr>
        <w:t>μ</w:t>
      </w:r>
      <w:r>
        <w:rPr>
          <w:rFonts w:eastAsia="Times New Roman"/>
          <w:szCs w:val="24"/>
        </w:rPr>
        <w:t>ία πολιτική δύναμη εδώ δεν αναφέρεται σε αυτό.</w:t>
      </w:r>
    </w:p>
    <w:p w14:paraId="48ACE222" w14:textId="77777777" w:rsidR="004D5AE5" w:rsidRDefault="00FB30DB">
      <w:pPr>
        <w:spacing w:after="0" w:line="600" w:lineRule="auto"/>
        <w:ind w:firstLine="720"/>
        <w:jc w:val="both"/>
        <w:rPr>
          <w:rFonts w:eastAsia="Times New Roman"/>
          <w:szCs w:val="24"/>
        </w:rPr>
      </w:pPr>
      <w:r>
        <w:rPr>
          <w:rFonts w:eastAsia="Times New Roman"/>
          <w:szCs w:val="24"/>
        </w:rPr>
        <w:t xml:space="preserve">Σε ποσοστό 99% οι απεργίες βγαίνουν παράνομες. Θα θυμάστε τον κ. Θέμελη τότε με το ΠΑΣΟΚ που οι δεκαπέντε βγήκαν περισσότεροι από τους είκοσι επτά! Αυτό </w:t>
      </w:r>
      <w:r>
        <w:rPr>
          <w:rFonts w:eastAsia="Times New Roman"/>
          <w:szCs w:val="24"/>
        </w:rPr>
        <w:t>τι ήταν; Δεν ήταν παρέμβαση; Τα καταστατικά δεν έχουν καμ</w:t>
      </w:r>
      <w:r>
        <w:rPr>
          <w:rFonts w:eastAsia="Times New Roman"/>
          <w:szCs w:val="24"/>
        </w:rPr>
        <w:t>μ</w:t>
      </w:r>
      <w:r>
        <w:rPr>
          <w:rFonts w:eastAsia="Times New Roman"/>
          <w:szCs w:val="24"/>
        </w:rPr>
        <w:t>ία αξία; Ποιος τα ενέκρινε τα καταστατικά των συνδικαλιστικών οργανώσεων; Ποιος τα εγκρίνει; Δεν εγκρίνονται από τα δικαστήρια; Ο δικαστής δηλαδή που ενέκρινε αυτό το καταστατικό του Εργατικού Κέντρ</w:t>
      </w:r>
      <w:r>
        <w:rPr>
          <w:rFonts w:eastAsia="Times New Roman"/>
          <w:szCs w:val="24"/>
        </w:rPr>
        <w:t xml:space="preserve">ου Αθήνας, που το καταθέσαμε στα Πρακτικά, έκανε λάθος και δίκιο έχει η κ. </w:t>
      </w:r>
      <w:proofErr w:type="spellStart"/>
      <w:r>
        <w:rPr>
          <w:rFonts w:eastAsia="Times New Roman"/>
          <w:szCs w:val="24"/>
        </w:rPr>
        <w:lastRenderedPageBreak/>
        <w:t>Νιτσοπούλου</w:t>
      </w:r>
      <w:proofErr w:type="spellEnd"/>
      <w:r>
        <w:rPr>
          <w:rFonts w:eastAsia="Times New Roman"/>
          <w:szCs w:val="24"/>
        </w:rPr>
        <w:t xml:space="preserve">, το </w:t>
      </w:r>
      <w:r>
        <w:rPr>
          <w:rFonts w:eastAsia="Times New Roman"/>
          <w:szCs w:val="24"/>
        </w:rPr>
        <w:t>μ</w:t>
      </w:r>
      <w:r>
        <w:rPr>
          <w:rFonts w:eastAsia="Times New Roman"/>
          <w:szCs w:val="24"/>
        </w:rPr>
        <w:t xml:space="preserve">ονομελές </w:t>
      </w:r>
      <w:r>
        <w:rPr>
          <w:rFonts w:eastAsia="Times New Roman"/>
          <w:szCs w:val="24"/>
        </w:rPr>
        <w:t>π</w:t>
      </w:r>
      <w:r>
        <w:rPr>
          <w:rFonts w:eastAsia="Times New Roman"/>
          <w:szCs w:val="24"/>
        </w:rPr>
        <w:t xml:space="preserve">ρωτοδικείο, που έρχεται να λύσει τη διαφορά ενός σωματείου -ενός σωματείου εύρωστου βέβαια και οικονομικά κ.λπ.- της </w:t>
      </w:r>
      <w:r>
        <w:rPr>
          <w:rFonts w:eastAsia="Times New Roman"/>
          <w:szCs w:val="24"/>
        </w:rPr>
        <w:t>Τ</w:t>
      </w:r>
      <w:r>
        <w:rPr>
          <w:rFonts w:eastAsia="Times New Roman"/>
          <w:szCs w:val="24"/>
        </w:rPr>
        <w:t xml:space="preserve">ράπεζας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σε βάρος αποφάσε</w:t>
      </w:r>
      <w:r>
        <w:rPr>
          <w:rFonts w:eastAsia="Times New Roman"/>
          <w:szCs w:val="24"/>
        </w:rPr>
        <w:t xml:space="preserve">ων του συνεδρίου; </w:t>
      </w:r>
    </w:p>
    <w:p w14:paraId="48ACE22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Για πείτε μου ποιος έχει δίκιο, ο δικαστής που ενέκρινε το καταστατικό ή τώρα η δικαστίνα η οποία λέει ότι δεν μπορεί το </w:t>
      </w:r>
      <w:r>
        <w:rPr>
          <w:rFonts w:eastAsia="Times New Roman" w:cs="Times New Roman"/>
          <w:szCs w:val="24"/>
        </w:rPr>
        <w:t>σ</w:t>
      </w:r>
      <w:r>
        <w:rPr>
          <w:rFonts w:eastAsia="Times New Roman" w:cs="Times New Roman"/>
          <w:szCs w:val="24"/>
        </w:rPr>
        <w:t xml:space="preserve">υνέδριο ή η </w:t>
      </w:r>
      <w:r>
        <w:rPr>
          <w:rFonts w:eastAsia="Times New Roman" w:cs="Times New Roman"/>
          <w:szCs w:val="24"/>
        </w:rPr>
        <w:t>δ</w:t>
      </w:r>
      <w:r>
        <w:rPr>
          <w:rFonts w:eastAsia="Times New Roman" w:cs="Times New Roman"/>
          <w:szCs w:val="24"/>
        </w:rPr>
        <w:t>ιοίκηση που το καταστατικό λέει καθαρά, να νομιμοποιήσει τα σωματεία και με δικαίωμα αποκλεισμού, αν α</w:t>
      </w:r>
      <w:r>
        <w:rPr>
          <w:rFonts w:eastAsia="Times New Roman" w:cs="Times New Roman"/>
          <w:szCs w:val="24"/>
        </w:rPr>
        <w:t>ρνηθούν μέσα σε πέντε ημέρες να φέρουν τα νομιμοποιητικά χαρτιά, τα οποία τα καθορίζει το καταστατικό.</w:t>
      </w:r>
    </w:p>
    <w:p w14:paraId="48ACE22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Για πείτε μου τι είναι αυτό. Δεν είναι ωμή παρέμβαση; Εμείς, βεβαίως, λέμε ότι έχετε μεγάλη ευθύνη. Πίσω απ’ αυτήν την απόφαση είναι η Κυβέρνηση, η οποία</w:t>
      </w:r>
      <w:r>
        <w:rPr>
          <w:rFonts w:eastAsia="Times New Roman" w:cs="Times New Roman"/>
          <w:szCs w:val="24"/>
        </w:rPr>
        <w:t xml:space="preserve"> θέλει εργαλεία στο κίνημα για να μπορέσει να περάσει αυτήν την αντιλαϊκή πολιτική και ιδιαίτερα αυτό που έρχεται μπροστά μας με τον νέο εργασιακό </w:t>
      </w:r>
      <w:r>
        <w:rPr>
          <w:rFonts w:eastAsia="Times New Roman" w:cs="Times New Roman"/>
          <w:szCs w:val="24"/>
        </w:rPr>
        <w:lastRenderedPageBreak/>
        <w:t>νόμο. Βέβαια, δεν είναι μόνο αυτό, αλλά έχει και συνέχεια. Τα μνημόνια και τα μέτρα σε βάρος της εργατικής τά</w:t>
      </w:r>
      <w:r>
        <w:rPr>
          <w:rFonts w:eastAsia="Times New Roman" w:cs="Times New Roman"/>
          <w:szCs w:val="24"/>
        </w:rPr>
        <w:t xml:space="preserve">ξης έχουν και συνέχεια. Η Κυβέρνηση σαν ένας άλλος πόλος εναλλαγής της εξουσίας θέλει στο κίνημα δυνάμεις που να υπηρετούν αυτή τη γραμμή. </w:t>
      </w:r>
    </w:p>
    <w:p w14:paraId="48ACE22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 αυτό, λοιπόν, έχετε μεγάλες ευθύνες. Τον διορισμό τον κάνετε εσείς, η Κυβέρνηση, με ευθεία παρέμβαση, για να μπο</w:t>
      </w:r>
      <w:r>
        <w:rPr>
          <w:rFonts w:eastAsia="Times New Roman" w:cs="Times New Roman"/>
          <w:szCs w:val="24"/>
        </w:rPr>
        <w:t>ρέσετε εδώ να έχετε εργαλεία στα χέρια σας.</w:t>
      </w:r>
    </w:p>
    <w:p w14:paraId="48ACE22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παρ’ ότι ήσασταν σαφής, ορίστε, έχετε τον λόγο για τη δευτερολογία σας.</w:t>
      </w:r>
    </w:p>
    <w:p w14:paraId="48ACE22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Ευχαριστώ, κύριε Πρόεδρε.</w:t>
      </w:r>
    </w:p>
    <w:p w14:paraId="48ACE22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Λυπάμαι, κύριε συνάδελφε. Σας έδωσα την ευκαιρία να ζητήσετε «συγγνώμη» για τον χαρακτηρισμό μίας απόφασης ως κατάπτυστης, αλλά εσείς δεν αξιοποιήσατε καθόλου την ευκαιρία.</w:t>
      </w:r>
    </w:p>
    <w:p w14:paraId="48ACE22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τα λοιπά, πρέπει να σας πω ότι διαφωνώ με το σύνολο </w:t>
      </w:r>
      <w:r>
        <w:rPr>
          <w:rFonts w:eastAsia="Times New Roman" w:cs="Times New Roman"/>
          <w:szCs w:val="24"/>
        </w:rPr>
        <w:t>της τοποθέτησής σας, διότι μου ζητάτε να νομιμοποιήσω μία παρέμβαση, επειδή γίνονται κι άλλες. Αυτό δεν θα το έκανα ποτέ. Αυτό το οποίο θέλω και ελπίζω είναι σε όλη τη διάρκεια της θητείας μου ποτέ να μην παρεκτραπώ και να μην παρέμβω στη δικαιοσύνη και όχ</w:t>
      </w:r>
      <w:r>
        <w:rPr>
          <w:rFonts w:eastAsia="Times New Roman" w:cs="Times New Roman"/>
          <w:szCs w:val="24"/>
        </w:rPr>
        <w:t>ι να νομιμοποιήσω οποιαδήποτε παρέμβασή μου με μία αναγωγή ή μια υπενθύμιση κάποιας παλαιότερης που κάποτε είχε γίνει.</w:t>
      </w:r>
    </w:p>
    <w:p w14:paraId="48ACE22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πραγματικά δεν συμφωνώ με τίποτα απ’ όσα λέτε. Δεν συμφωνώ ούτε καν ότι η εποχή δεν είναι τυχαία, επειδή τώρα </w:t>
      </w:r>
      <w:r>
        <w:rPr>
          <w:rFonts w:eastAsia="Times New Roman" w:cs="Times New Roman"/>
          <w:szCs w:val="24"/>
        </w:rPr>
        <w:t>υπάρχουν εργατικές διεκδικήσεις, διότι είμαι 67 χρονών και δεν θυμάμαι κανένα χρόνο της ζωής μου να μην υπάρχουν εργατικές διεκδικήσεις και εργατικοί αγώνες.</w:t>
      </w:r>
    </w:p>
    <w:p w14:paraId="48ACE22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8ACE22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Μας φωτίσατε!</w:t>
      </w:r>
    </w:p>
    <w:p w14:paraId="48ACE22D"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(Νικήτας Κακλαμάνης): </w:t>
      </w:r>
      <w:r>
        <w:rPr>
          <w:rFonts w:eastAsia="Times New Roman" w:cs="Times New Roman"/>
          <w:szCs w:val="24"/>
        </w:rPr>
        <w:t>Θα</w:t>
      </w:r>
      <w:r>
        <w:rPr>
          <w:rFonts w:eastAsia="Times New Roman" w:cs="Times New Roman"/>
          <w:szCs w:val="24"/>
        </w:rPr>
        <w:t xml:space="preserve"> συνεχίσουμε με την όγδοη</w:t>
      </w:r>
      <w:r>
        <w:rPr>
          <w:rFonts w:eastAsia="Times New Roman"/>
          <w:color w:val="000000"/>
          <w:szCs w:val="24"/>
          <w:shd w:val="clear" w:color="auto" w:fill="FFFFFF"/>
        </w:rPr>
        <w:t xml:space="preserve"> με αριθμό 114/17-10-2016 επίκαιρη ερώτηση του δεύτερου κύκλου του Ανεξάρτητου Βουλευτή Αχαΐας του κ.</w:t>
      </w:r>
      <w:r>
        <w:rPr>
          <w:rFonts w:eastAsia="Times New Roman"/>
          <w:bCs/>
          <w:color w:val="000000"/>
          <w:szCs w:val="24"/>
          <w:shd w:val="clear" w:color="auto" w:fill="FFFFFF"/>
        </w:rPr>
        <w:t xml:space="preserve"> </w:t>
      </w:r>
      <w:proofErr w:type="spellStart"/>
      <w:r>
        <w:rPr>
          <w:rFonts w:eastAsia="Times New Roman"/>
          <w:bCs/>
          <w:color w:val="000000"/>
          <w:szCs w:val="24"/>
          <w:shd w:val="clear" w:color="auto" w:fill="FFFFFF"/>
        </w:rPr>
        <w:t>Ιάσονα</w:t>
      </w:r>
      <w:proofErr w:type="spellEnd"/>
      <w:r>
        <w:rPr>
          <w:rFonts w:eastAsia="Times New Roman"/>
          <w:bCs/>
          <w:color w:val="000000"/>
          <w:szCs w:val="24"/>
          <w:shd w:val="clear" w:color="auto" w:fill="FFFFFF"/>
        </w:rPr>
        <w:t xml:space="preserve"> Φωτήλα</w:t>
      </w:r>
      <w:r>
        <w:rPr>
          <w:rFonts w:eastAsia="Times New Roman"/>
          <w:color w:val="000000"/>
          <w:szCs w:val="24"/>
          <w:shd w:val="clear" w:color="auto" w:fill="FFFFFF"/>
        </w:rPr>
        <w:t xml:space="preserve"> προς </w:t>
      </w:r>
      <w:r>
        <w:rPr>
          <w:rFonts w:eastAsia="Times New Roman"/>
          <w:color w:val="000000"/>
          <w:szCs w:val="24"/>
          <w:shd w:val="clear" w:color="auto" w:fill="FFFFFF"/>
        </w:rPr>
        <w:lastRenderedPageBreak/>
        <w:t xml:space="preserve">τον Υπουργό </w:t>
      </w:r>
      <w:r>
        <w:rPr>
          <w:rFonts w:eastAsia="Times New Roman"/>
          <w:bCs/>
          <w:color w:val="000000"/>
          <w:szCs w:val="24"/>
          <w:shd w:val="clear" w:color="auto" w:fill="FFFFFF"/>
        </w:rPr>
        <w:t>Δικαιοσύνης, Διαφάνειας και Ανθρωπίνων Δικαιωμάτων,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παραβίαση του Συντάγματος για μ</w:t>
      </w:r>
      <w:r>
        <w:rPr>
          <w:rFonts w:eastAsia="Times New Roman"/>
          <w:color w:val="000000"/>
          <w:szCs w:val="24"/>
          <w:shd w:val="clear" w:color="auto" w:fill="FFFFFF"/>
        </w:rPr>
        <w:t>η υποχρεωτική αποχώρηση ανωτάτων δικαστικών λειτουργών.</w:t>
      </w:r>
    </w:p>
    <w:p w14:paraId="48ACE22E"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Φωτήλα, έχετε τον λόγο.</w:t>
      </w:r>
    </w:p>
    <w:p w14:paraId="48ACE22F"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ΙΑΣ</w:t>
      </w:r>
      <w:r>
        <w:rPr>
          <w:rFonts w:eastAsia="Times New Roman"/>
          <w:b/>
          <w:color w:val="000000"/>
          <w:szCs w:val="24"/>
          <w:shd w:val="clear" w:color="auto" w:fill="FFFFFF"/>
        </w:rPr>
        <w:t>Ο</w:t>
      </w:r>
      <w:r>
        <w:rPr>
          <w:rFonts w:eastAsia="Times New Roman"/>
          <w:b/>
          <w:color w:val="000000"/>
          <w:szCs w:val="24"/>
          <w:shd w:val="clear" w:color="auto" w:fill="FFFFFF"/>
        </w:rPr>
        <w:t>Ν</w:t>
      </w:r>
      <w:r>
        <w:rPr>
          <w:rFonts w:eastAsia="Times New Roman"/>
          <w:b/>
          <w:color w:val="000000"/>
          <w:szCs w:val="24"/>
          <w:shd w:val="clear" w:color="auto" w:fill="FFFFFF"/>
        </w:rPr>
        <w:t>ΑΣ</w:t>
      </w:r>
      <w:r>
        <w:rPr>
          <w:rFonts w:eastAsia="Times New Roman"/>
          <w:b/>
          <w:color w:val="000000"/>
          <w:szCs w:val="24"/>
          <w:shd w:val="clear" w:color="auto" w:fill="FFFFFF"/>
        </w:rPr>
        <w:t xml:space="preserve"> ΦΩΤΗΛΑΣ: </w:t>
      </w:r>
      <w:r>
        <w:rPr>
          <w:rFonts w:eastAsia="Times New Roman"/>
          <w:color w:val="000000"/>
          <w:szCs w:val="24"/>
          <w:shd w:val="clear" w:color="auto" w:fill="FFFFFF"/>
        </w:rPr>
        <w:t>Ευχαριστώ, κύριε Πρόεδρε.</w:t>
      </w:r>
    </w:p>
    <w:p w14:paraId="48ACE230"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γνωρίζετε πολύ καλά ότι η χώρα μας αντιμετωπίζει μία </w:t>
      </w:r>
      <w:proofErr w:type="spellStart"/>
      <w:r>
        <w:rPr>
          <w:rFonts w:eastAsia="Times New Roman"/>
          <w:color w:val="000000"/>
          <w:szCs w:val="24"/>
          <w:shd w:val="clear" w:color="auto" w:fill="FFFFFF"/>
        </w:rPr>
        <w:t>πολυεπίπεδη</w:t>
      </w:r>
      <w:proofErr w:type="spellEnd"/>
      <w:r>
        <w:rPr>
          <w:rFonts w:eastAsia="Times New Roman"/>
          <w:color w:val="000000"/>
          <w:szCs w:val="24"/>
          <w:shd w:val="clear" w:color="auto" w:fill="FFFFFF"/>
        </w:rPr>
        <w:t xml:space="preserve"> κρίση και ανεξάρτητα από τις υπαρκτές κ</w:t>
      </w:r>
      <w:r>
        <w:rPr>
          <w:rFonts w:eastAsia="Times New Roman"/>
          <w:color w:val="000000"/>
          <w:szCs w:val="24"/>
          <w:shd w:val="clear" w:color="auto" w:fill="FFFFFF"/>
        </w:rPr>
        <w:t xml:space="preserve">αι πολύ μεγάλες ευθύνες της Κυβέρνησης ΣΥΡΙΖΑ-ΑΝΕΛ για την παράτασή της, νομίζω ότι συμφωνούμε ότι είναι περισσότερο από ποτέ αναγκαίο να κρατήσουμε το υψηλό επίπεδο λειτουργίας των </w:t>
      </w:r>
      <w:r>
        <w:rPr>
          <w:rFonts w:eastAsia="Times New Roman"/>
          <w:color w:val="000000"/>
          <w:szCs w:val="24"/>
          <w:shd w:val="clear" w:color="auto" w:fill="FFFFFF"/>
        </w:rPr>
        <w:t>α</w:t>
      </w:r>
      <w:r>
        <w:rPr>
          <w:rFonts w:eastAsia="Times New Roman"/>
          <w:color w:val="000000"/>
          <w:szCs w:val="24"/>
          <w:shd w:val="clear" w:color="auto" w:fill="FFFFFF"/>
        </w:rPr>
        <w:t xml:space="preserve">νεξάρτητων </w:t>
      </w:r>
      <w:r>
        <w:rPr>
          <w:rFonts w:eastAsia="Times New Roman"/>
          <w:color w:val="000000"/>
          <w:szCs w:val="24"/>
          <w:shd w:val="clear" w:color="auto" w:fill="FFFFFF"/>
        </w:rPr>
        <w:t>α</w:t>
      </w:r>
      <w:r>
        <w:rPr>
          <w:rFonts w:eastAsia="Times New Roman"/>
          <w:color w:val="000000"/>
          <w:szCs w:val="24"/>
          <w:shd w:val="clear" w:color="auto" w:fill="FFFFFF"/>
        </w:rPr>
        <w:t>ρχών, των θεσμών και κυρίως της δικαιοσύνης.</w:t>
      </w:r>
    </w:p>
    <w:p w14:paraId="48ACE231"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Δυστυχώς, όμως, </w:t>
      </w:r>
      <w:r>
        <w:rPr>
          <w:rFonts w:eastAsia="Times New Roman"/>
          <w:color w:val="000000"/>
          <w:szCs w:val="24"/>
          <w:shd w:val="clear" w:color="auto" w:fill="FFFFFF"/>
        </w:rPr>
        <w:t xml:space="preserve">με συγκεκριμένες ενέργειές τους κάποιοι εκπρόσωποι των ανωτάτων δικαστικών, αλλά και ο ίδιος ο Πρωθυπουργός, δεν συμβάλλουν προς αυτήν την κατεύθυνση. Το αντίθετο θα έλεγα. </w:t>
      </w:r>
    </w:p>
    <w:p w14:paraId="48ACE232"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Γίνομαι πιο συγκεκριμένος: Πριν από λίγες ημέρες πραγματοποιήθηκε συνάντηση του Πρωθυπουργού με τους </w:t>
      </w:r>
      <w:r>
        <w:rPr>
          <w:rFonts w:eastAsia="Times New Roman"/>
          <w:color w:val="000000"/>
          <w:szCs w:val="24"/>
          <w:shd w:val="clear" w:color="auto" w:fill="FFFFFF"/>
        </w:rPr>
        <w:t>π</w:t>
      </w:r>
      <w:r>
        <w:rPr>
          <w:rFonts w:eastAsia="Times New Roman"/>
          <w:color w:val="000000"/>
          <w:szCs w:val="24"/>
          <w:shd w:val="clear" w:color="auto" w:fill="FFFFFF"/>
        </w:rPr>
        <w:t xml:space="preserve">ροέδρους των </w:t>
      </w:r>
      <w:r>
        <w:rPr>
          <w:rFonts w:eastAsia="Times New Roman"/>
          <w:color w:val="000000"/>
          <w:szCs w:val="24"/>
          <w:shd w:val="clear" w:color="auto" w:fill="FFFFFF"/>
        </w:rPr>
        <w:t>α</w:t>
      </w:r>
      <w:r>
        <w:rPr>
          <w:rFonts w:eastAsia="Times New Roman"/>
          <w:color w:val="000000"/>
          <w:szCs w:val="24"/>
          <w:shd w:val="clear" w:color="auto" w:fill="FFFFFF"/>
        </w:rPr>
        <w:t xml:space="preserve">νωτάτων </w:t>
      </w:r>
      <w:r>
        <w:rPr>
          <w:rFonts w:eastAsia="Times New Roman"/>
          <w:color w:val="000000"/>
          <w:szCs w:val="24"/>
          <w:shd w:val="clear" w:color="auto" w:fill="FFFFFF"/>
        </w:rPr>
        <w:t>δ</w:t>
      </w:r>
      <w:r>
        <w:rPr>
          <w:rFonts w:eastAsia="Times New Roman"/>
          <w:color w:val="000000"/>
          <w:szCs w:val="24"/>
          <w:shd w:val="clear" w:color="auto" w:fill="FFFFFF"/>
        </w:rPr>
        <w:t xml:space="preserve">ικαστηρίων της χώρας μας. Κατά τη διάρκειά της, η </w:t>
      </w:r>
      <w:r>
        <w:rPr>
          <w:rFonts w:eastAsia="Times New Roman"/>
          <w:color w:val="000000"/>
          <w:szCs w:val="24"/>
          <w:shd w:val="clear" w:color="auto" w:fill="FFFFFF"/>
        </w:rPr>
        <w:t>π</w:t>
      </w:r>
      <w:r>
        <w:rPr>
          <w:rFonts w:eastAsia="Times New Roman"/>
          <w:color w:val="000000"/>
          <w:szCs w:val="24"/>
          <w:shd w:val="clear" w:color="auto" w:fill="FFFFFF"/>
        </w:rPr>
        <w:t xml:space="preserve">ρόεδρος </w:t>
      </w:r>
      <w:r>
        <w:rPr>
          <w:rFonts w:eastAsia="Times New Roman"/>
          <w:color w:val="000000"/>
          <w:szCs w:val="24"/>
          <w:shd w:val="clear" w:color="auto" w:fill="FFFFFF"/>
        </w:rPr>
        <w:lastRenderedPageBreak/>
        <w:t>του Αρείου Πάγου, όπως είπε μετά από συνάντηση που έκανε με εφέτες δικασ</w:t>
      </w:r>
      <w:r>
        <w:rPr>
          <w:rFonts w:eastAsia="Times New Roman"/>
          <w:color w:val="000000"/>
          <w:szCs w:val="24"/>
          <w:shd w:val="clear" w:color="auto" w:fill="FFFFFF"/>
        </w:rPr>
        <w:t>τές, έθεσε στον Πρωθυπουργό και την αναγκαιότητα νομοθετικής ρύθμισης για παράταση του ηλικιακού ορίου αποχώρησης στους ανώτατους δικαστικούς λειτουργούς.</w:t>
      </w:r>
    </w:p>
    <w:p w14:paraId="48ACE233"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εδώ θα ήθελα να σας αναγνώσω τη συγκεκριμένη διάταξη του άρθρου 88, παράγραφος 5, ώστε</w:t>
      </w:r>
      <w:r>
        <w:rPr>
          <w:rFonts w:eastAsia="Times New Roman"/>
          <w:color w:val="000000"/>
          <w:szCs w:val="24"/>
          <w:shd w:val="clear" w:color="auto" w:fill="FFFFFF"/>
        </w:rPr>
        <w:t xml:space="preserve"> όλοι –και αυτοί που μας ακούνε- να καταλάβουμε για τι ακριβώς μιλάμε.</w:t>
      </w:r>
    </w:p>
    <w:p w14:paraId="48ACE234"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Σύνταγμα, λοιπόν, προβλέπει ότι οι ανώτατοι δικαστικοί λειτουργοί που έχουν βαθμό ανώτερο απ’ αυτόν του εφέτη ή του αντιεισαγγελέα εφετών, αποχωρούν υποχρεωτικά από την </w:t>
      </w:r>
      <w:r>
        <w:rPr>
          <w:rFonts w:eastAsia="Times New Roman"/>
          <w:color w:val="000000"/>
          <w:szCs w:val="24"/>
          <w:shd w:val="clear" w:color="auto" w:fill="FFFFFF"/>
        </w:rPr>
        <w:t>υ</w:t>
      </w:r>
      <w:r>
        <w:rPr>
          <w:rFonts w:eastAsia="Times New Roman"/>
          <w:color w:val="000000"/>
          <w:szCs w:val="24"/>
          <w:shd w:val="clear" w:color="auto" w:fill="FFFFFF"/>
        </w:rPr>
        <w:t>πηρεσία μόλι</w:t>
      </w:r>
      <w:r>
        <w:rPr>
          <w:rFonts w:eastAsia="Times New Roman"/>
          <w:color w:val="000000"/>
          <w:szCs w:val="24"/>
          <w:shd w:val="clear" w:color="auto" w:fill="FFFFFF"/>
        </w:rPr>
        <w:t>ς συμπληρώσουν το 67</w:t>
      </w:r>
      <w:r>
        <w:rPr>
          <w:rFonts w:eastAsia="Times New Roman"/>
          <w:color w:val="000000"/>
          <w:szCs w:val="24"/>
          <w:shd w:val="clear" w:color="auto" w:fill="FFFFFF"/>
          <w:vertAlign w:val="superscript"/>
        </w:rPr>
        <w:t>ο</w:t>
      </w:r>
      <w:r>
        <w:rPr>
          <w:rFonts w:eastAsia="Times New Roman"/>
          <w:color w:val="000000"/>
          <w:szCs w:val="24"/>
          <w:shd w:val="clear" w:color="auto" w:fill="FFFFFF"/>
        </w:rPr>
        <w:t xml:space="preserve"> έτος της ηλικίας τους.</w:t>
      </w:r>
    </w:p>
    <w:p w14:paraId="48ACE235" w14:textId="77777777" w:rsidR="004D5AE5" w:rsidRDefault="00FB30D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w:t>
      </w:r>
      <w:r>
        <w:rPr>
          <w:rFonts w:eastAsia="Times New Roman"/>
          <w:color w:val="000000"/>
          <w:szCs w:val="24"/>
          <w:shd w:val="clear" w:color="auto" w:fill="FFFFFF"/>
        </w:rPr>
        <w:t>κ</w:t>
      </w:r>
      <w:r>
        <w:rPr>
          <w:rFonts w:eastAsia="Times New Roman"/>
          <w:color w:val="000000"/>
          <w:szCs w:val="24"/>
          <w:shd w:val="clear" w:color="auto" w:fill="FFFFFF"/>
        </w:rPr>
        <w:t>τυπά το κουδούνι λήξης του χρόνου ομιλίας του κυρίου Βουλευτή)</w:t>
      </w:r>
    </w:p>
    <w:p w14:paraId="48ACE236" w14:textId="77777777" w:rsidR="004D5AE5" w:rsidRDefault="00FB30DB">
      <w:pPr>
        <w:spacing w:after="0" w:line="600" w:lineRule="auto"/>
        <w:ind w:firstLine="720"/>
        <w:jc w:val="both"/>
        <w:rPr>
          <w:rFonts w:eastAsia="Times New Roman"/>
          <w:szCs w:val="24"/>
        </w:rPr>
      </w:pPr>
      <w:r>
        <w:rPr>
          <w:rFonts w:eastAsia="Times New Roman"/>
          <w:color w:val="000000"/>
          <w:szCs w:val="24"/>
          <w:shd w:val="clear" w:color="auto" w:fill="FFFFFF"/>
        </w:rPr>
        <w:t>Θα ήθελα λίγο την ανοχή σας, κύριε Πρόεδρε.</w:t>
      </w:r>
    </w:p>
    <w:p w14:paraId="48ACE237" w14:textId="77777777" w:rsidR="004D5AE5" w:rsidRDefault="00FB30DB">
      <w:pPr>
        <w:spacing w:after="0" w:line="600" w:lineRule="auto"/>
        <w:ind w:firstLine="720"/>
        <w:jc w:val="both"/>
        <w:rPr>
          <w:rFonts w:eastAsia="Times New Roman" w:cs="Times New Roman"/>
          <w:szCs w:val="24"/>
        </w:rPr>
      </w:pPr>
      <w:r>
        <w:rPr>
          <w:rFonts w:eastAsia="Times New Roman"/>
          <w:color w:val="000000"/>
          <w:szCs w:val="24"/>
          <w:shd w:val="clear" w:color="auto" w:fill="FFFFFF"/>
        </w:rPr>
        <w:t>Η κ</w:t>
      </w:r>
      <w:r>
        <w:rPr>
          <w:rFonts w:eastAsia="Times New Roman"/>
          <w:color w:val="000000"/>
          <w:szCs w:val="24"/>
          <w:shd w:val="clear" w:color="auto" w:fill="FFFFFF"/>
        </w:rPr>
        <w:t>.</w:t>
      </w:r>
      <w:r>
        <w:rPr>
          <w:rFonts w:eastAsia="Times New Roman"/>
          <w:color w:val="000000"/>
          <w:szCs w:val="24"/>
          <w:shd w:val="clear" w:color="auto" w:fill="FFFFFF"/>
        </w:rPr>
        <w:t xml:space="preserve"> Θάνου, λοιπόν, είπε συγκεκριμένα απευθυνόμενη στους συναδέλφους της εφέτες δικαστ</w:t>
      </w:r>
      <w:r>
        <w:rPr>
          <w:rFonts w:eastAsia="Times New Roman"/>
          <w:color w:val="000000"/>
          <w:szCs w:val="24"/>
          <w:shd w:val="clear" w:color="auto" w:fill="FFFFFF"/>
        </w:rPr>
        <w:t xml:space="preserve">ικούς πως έθεσε το θέμα στον Πρωθυπουργό ως αίτημα πολλών δικαστικών και αφού του εξήγησε ότι σε άλλες </w:t>
      </w:r>
      <w:r>
        <w:rPr>
          <w:rFonts w:eastAsia="Times New Roman"/>
          <w:color w:val="000000"/>
          <w:szCs w:val="24"/>
          <w:shd w:val="clear" w:color="auto" w:fill="FFFFFF"/>
        </w:rPr>
        <w:lastRenderedPageBreak/>
        <w:t>χώρες οι δικαστές δεν έχουν όρια ηλικίας, προχώρησε ένα βήμα παραπέρα κάνοντας ερμηνεία του άρθρου 88, παράγραφος 5, σύμφωνα με την οποία το Σύνταγμα ναι</w:t>
      </w:r>
      <w:r>
        <w:rPr>
          <w:rFonts w:eastAsia="Times New Roman"/>
          <w:color w:val="000000"/>
          <w:szCs w:val="24"/>
          <w:shd w:val="clear" w:color="auto" w:fill="FFFFFF"/>
        </w:rPr>
        <w:t xml:space="preserve"> μεν απαγορεύει να μένουν οι δικαστές μετά το 67</w:t>
      </w:r>
      <w:r>
        <w:rPr>
          <w:rFonts w:eastAsia="Times New Roman"/>
          <w:color w:val="000000"/>
          <w:szCs w:val="24"/>
          <w:shd w:val="clear" w:color="auto" w:fill="FFFFFF"/>
          <w:vertAlign w:val="superscript"/>
        </w:rPr>
        <w:t>ο</w:t>
      </w:r>
      <w:r>
        <w:rPr>
          <w:rFonts w:eastAsia="Times New Roman"/>
          <w:color w:val="000000"/>
          <w:szCs w:val="24"/>
          <w:shd w:val="clear" w:color="auto" w:fill="FFFFFF"/>
        </w:rPr>
        <w:t xml:space="preserve"> έτος της ηλικίας τους, αλλά –προσέξτε τι είπε- μπορεί να υπάρξει νομοθετική λύση και να αυξηθεί το όριο ηλικίας κατά τρία χρόνια, καθώς –και εδώ είναι η ερμηνεία- το όριο των 67 χρόνων έχει τεθεί για προστα</w:t>
      </w:r>
      <w:r>
        <w:rPr>
          <w:rFonts w:eastAsia="Times New Roman"/>
          <w:color w:val="000000"/>
          <w:szCs w:val="24"/>
          <w:shd w:val="clear" w:color="auto" w:fill="FFFFFF"/>
        </w:rPr>
        <w:t xml:space="preserve">σία των δικαστών, για να μην μπορεί κανείς νωρίτερα να τους </w:t>
      </w:r>
      <w:proofErr w:type="spellStart"/>
      <w:r>
        <w:rPr>
          <w:rFonts w:eastAsia="Times New Roman"/>
          <w:color w:val="000000"/>
          <w:szCs w:val="24"/>
          <w:shd w:val="clear" w:color="auto" w:fill="FFFFFF"/>
        </w:rPr>
        <w:t>διώξει.</w:t>
      </w:r>
      <w:r>
        <w:rPr>
          <w:rFonts w:eastAsia="Times New Roman" w:cs="Times New Roman"/>
          <w:szCs w:val="24"/>
        </w:rPr>
        <w:t>Λες</w:t>
      </w:r>
      <w:proofErr w:type="spellEnd"/>
      <w:r>
        <w:rPr>
          <w:rFonts w:eastAsia="Times New Roman" w:cs="Times New Roman"/>
          <w:szCs w:val="24"/>
        </w:rPr>
        <w:t xml:space="preserve"> και δεν προβλέπεται αυτό από το άρθρο 88 παράγραφος 1 περί της ισοβιότητας των δικαστών. Μας περνά για «</w:t>
      </w:r>
      <w:proofErr w:type="spellStart"/>
      <w:r>
        <w:rPr>
          <w:rFonts w:eastAsia="Times New Roman" w:cs="Times New Roman"/>
          <w:szCs w:val="24"/>
        </w:rPr>
        <w:t>α</w:t>
      </w:r>
      <w:r>
        <w:rPr>
          <w:rFonts w:eastAsia="Times New Roman" w:cs="Times New Roman"/>
          <w:szCs w:val="24"/>
        </w:rPr>
        <w:t>μερικανάκια</w:t>
      </w:r>
      <w:proofErr w:type="spellEnd"/>
      <w:r>
        <w:rPr>
          <w:rFonts w:eastAsia="Times New Roman" w:cs="Times New Roman"/>
          <w:szCs w:val="24"/>
        </w:rPr>
        <w:t>» η κ. Θάνου.</w:t>
      </w:r>
    </w:p>
    <w:p w14:paraId="48ACE23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λέγοντας πως, αν οι δικαστές δεν θέλουν </w:t>
      </w:r>
      <w:r>
        <w:rPr>
          <w:rFonts w:eastAsia="Times New Roman" w:cs="Times New Roman"/>
          <w:szCs w:val="24"/>
        </w:rPr>
        <w:t>να μείνουν μετά το 67</w:t>
      </w:r>
      <w:r>
        <w:rPr>
          <w:rFonts w:eastAsia="Times New Roman" w:cs="Times New Roman"/>
          <w:szCs w:val="24"/>
          <w:vertAlign w:val="superscript"/>
        </w:rPr>
        <w:t>ο</w:t>
      </w:r>
      <w:r>
        <w:rPr>
          <w:rFonts w:eastAsia="Times New Roman" w:cs="Times New Roman"/>
          <w:szCs w:val="24"/>
        </w:rPr>
        <w:t xml:space="preserve"> έτος, αυτό δεν είναι δυνατό να θεωρηθεί αντίθετο με τις συνταγματικές επιταγές.</w:t>
      </w:r>
    </w:p>
    <w:p w14:paraId="48ACE23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Με λίγα λόγια, η κ. Θάνου δήλωσε ότι πρότεινε στον Πρωθυπουργό μια ρουσφετολογική διάταξη για τον εαυτό της, δεδομένου ότι συνταξιοδοτείται τον Ιούνιο το</w:t>
      </w:r>
      <w:r>
        <w:rPr>
          <w:rFonts w:eastAsia="Times New Roman" w:cs="Times New Roman"/>
          <w:szCs w:val="24"/>
        </w:rPr>
        <w:t>υ 2017, παραβιάζοντας το Σύνταγμα κατάφωρα και ότι ο Πρωθυπουργός, κατά τη δήλωσή της, είδε θετικά αυτή την απόπειρα παραβίασης του Συντάγματος.</w:t>
      </w:r>
    </w:p>
    <w:p w14:paraId="48ACE23A" w14:textId="77777777" w:rsidR="004D5AE5" w:rsidRDefault="00FB30DB">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8ACE23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πάρω και </w:t>
      </w:r>
      <w:r>
        <w:rPr>
          <w:rFonts w:eastAsia="Times New Roman" w:cs="Times New Roman"/>
          <w:szCs w:val="24"/>
        </w:rPr>
        <w:t>λίγο από τη δευτερολογία μου. Δεν θα χρειαστώ πολύ χρόνο στη δευτερολογία μου.</w:t>
      </w:r>
    </w:p>
    <w:p w14:paraId="48ACE23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Οι αντιδράσεις που προέκυψαν από τις ενώσεις των δικαστικών λειτουργών ήταν άμεσες και κατηγορηματικές. Συγκεκριμένα, είπαν: «Οποιαδήποτε, συνεπώς, σκέψη για μεταβολή των ανώτατ</w:t>
      </w:r>
      <w:r>
        <w:rPr>
          <w:rFonts w:eastAsia="Times New Roman" w:cs="Times New Roman"/>
          <w:szCs w:val="24"/>
        </w:rPr>
        <w:t>ων συνταγματικών ορίων με τυπικό νόμο προκαλεί τρόμο», κύριε Υπουργέ, «κυρίως για την ευκολία και την ανεπίτρεπτη προχειρότητα με την οποία επιχειρείται να ξεπεραστούν ανυπέρβλητοι συνταγματικοί φραγμοί».</w:t>
      </w:r>
    </w:p>
    <w:p w14:paraId="48ACE23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Αυτά είπαν οι δικαστές και νομίζω, κύριε Υπουργέ, ό</w:t>
      </w:r>
      <w:r>
        <w:rPr>
          <w:rFonts w:eastAsia="Times New Roman" w:cs="Times New Roman"/>
          <w:szCs w:val="24"/>
        </w:rPr>
        <w:t>τι η δήλωσή τους είναι σαφής και κατηγορηματική.</w:t>
      </w:r>
    </w:p>
    <w:p w14:paraId="48ACE23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Στη συνέχεια, το Υπουργείο Δικαιοσύνης -εσείς, δηλαδή, κύριε Υπουργέ- προέβη σε δήλωση που, όντας καλόπιστος, θα την χαρακτήριζα τουλάχιστον χλιαρή, σε κάθε περίπτωση επιδεχόμενη διαφόρων ερμηνειών, κάτι που</w:t>
      </w:r>
      <w:r>
        <w:rPr>
          <w:rFonts w:eastAsia="Times New Roman" w:cs="Times New Roman"/>
          <w:szCs w:val="24"/>
        </w:rPr>
        <w:t xml:space="preserve"> δεν αρμόζει ούτε στη σπουδαιότητα του ζητήματος, αλλά ούτε και στην απόπειρα εκτροπής της κ. Θάνου.</w:t>
      </w:r>
    </w:p>
    <w:p w14:paraId="48ACE23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Συγκεκριμένα, είπατε, κύριε Υπουργέ: «Το Υπουργείο Δικαιοσύνης, Διαφάνειας και Ανθρωπίνων Δικαιωμάτων καθησυχάζει. Καμμία δίκη προθέσεων και καμμία αστυνομ</w:t>
      </w:r>
      <w:r>
        <w:rPr>
          <w:rFonts w:eastAsia="Times New Roman" w:cs="Times New Roman"/>
          <w:szCs w:val="24"/>
        </w:rPr>
        <w:t>ία σκέψης δεν αγγίζει τη πραγματικότητα. Καμμία μεταβολή, κανείς νεοτερισμός δεν θα προχωρήσει εκτός του θεσμικού πλαισίου και της νομιμότητας».</w:t>
      </w:r>
    </w:p>
    <w:p w14:paraId="48ACE24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Επειδή, κύριε Υπουργέ, το ζήτημα -και κλείνω- είναι υψίστης σημασίας και από την απάντησή σας διακυβεύονται </w:t>
      </w:r>
      <w:r>
        <w:rPr>
          <w:rFonts w:eastAsia="Times New Roman" w:cs="Times New Roman"/>
          <w:szCs w:val="24"/>
        </w:rPr>
        <w:t xml:space="preserve">πάρα πολλά, το ερώτημά μου θα είναι σαφές και συγκεκριμένο και παρακαλώ για μία σαφή </w:t>
      </w:r>
      <w:r>
        <w:rPr>
          <w:rFonts w:eastAsia="Times New Roman" w:cs="Times New Roman"/>
          <w:szCs w:val="24"/>
        </w:rPr>
        <w:lastRenderedPageBreak/>
        <w:t>και αν είναι δυνατόν, λακωνική απάντηση: Κατά την άποψή σας, επιδέχεται διαφορετική ερμηνεία η συγκεκριμένη διάταξη του άρθρου 88 παράγραφος 5 του Συντάγματος, πέρα από τη</w:t>
      </w:r>
      <w:r>
        <w:rPr>
          <w:rFonts w:eastAsia="Times New Roman" w:cs="Times New Roman"/>
          <w:szCs w:val="24"/>
        </w:rPr>
        <w:t xml:space="preserve"> γραμματική ερμηνεία…</w:t>
      </w:r>
    </w:p>
    <w:p w14:paraId="48ACE24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Φωτήλα, κλείστε.</w:t>
      </w:r>
    </w:p>
    <w:p w14:paraId="48ACE242"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Κλείνω, κύριε Πρόεδρε.</w:t>
      </w:r>
    </w:p>
    <w:p w14:paraId="48ACE24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…ότι, δηλαδή, με κανέναν τρόπο δεν μπορεί να παραταθεί το όριο συνταξιοδότησης για τους ανώτατους δικαστικούς πέραν του 67</w:t>
      </w:r>
      <w:r>
        <w:rPr>
          <w:rFonts w:eastAsia="Times New Roman" w:cs="Times New Roman"/>
          <w:szCs w:val="24"/>
          <w:vertAlign w:val="superscript"/>
        </w:rPr>
        <w:t>ου</w:t>
      </w:r>
      <w:r>
        <w:rPr>
          <w:rFonts w:eastAsia="Times New Roman" w:cs="Times New Roman"/>
          <w:szCs w:val="24"/>
        </w:rPr>
        <w:t>. Πα</w:t>
      </w:r>
      <w:r>
        <w:rPr>
          <w:rFonts w:eastAsia="Times New Roman" w:cs="Times New Roman"/>
          <w:szCs w:val="24"/>
        </w:rPr>
        <w:t>ρακαλώ να μου πείτε «ναι» ή «όχι». Τι έχετε σκοπό; Ποια είναι η γνώμη σας;</w:t>
      </w:r>
    </w:p>
    <w:p w14:paraId="48ACE24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8ACE24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έπρεπε να εξοικονομήσω λίγο χρόνο μέχρι να έρθει ο κ. Λοβέρδος, γι’ αυτό σας άφησα, αλλιώς δεν παίρνουμε χρόνο από τη δευτερολ</w:t>
      </w:r>
      <w:r>
        <w:rPr>
          <w:rFonts w:eastAsia="Times New Roman" w:cs="Times New Roman"/>
          <w:szCs w:val="24"/>
        </w:rPr>
        <w:t>ογία μας. Κατ’ αρχάς, κανείς Βουλευτής δεν μπορεί να πάρει ούτε το Προεδρείο να δώσει, γιατί δεν προβλέπεται εκ του Κανονισμού.</w:t>
      </w:r>
    </w:p>
    <w:p w14:paraId="48ACE24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Σας ευχαριστώ.</w:t>
      </w:r>
    </w:p>
    <w:p w14:paraId="48ACE24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48ACE24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b/>
          <w:szCs w:val="24"/>
        </w:rPr>
        <w:t xml:space="preserve"> (Υπουργός Δικαιοσύνης, Διαφάνειας και Ανθρωπίνων Δικαιωμάτων):</w:t>
      </w:r>
      <w:r>
        <w:rPr>
          <w:rFonts w:eastAsia="Times New Roman" w:cs="Times New Roman"/>
          <w:szCs w:val="24"/>
        </w:rPr>
        <w:t xml:space="preserve"> Κύριε Πρόεδρε, θα εξοικονομήσετε χρόνο χάρη και σε μένα. Είμαι λακωνικός πάντοτε.</w:t>
      </w:r>
    </w:p>
    <w:p w14:paraId="48ACE249"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δεν αναφέρθηκα σε σας.</w:t>
      </w:r>
    </w:p>
    <w:p w14:paraId="48ACE24A"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w:t>
      </w:r>
      <w:r>
        <w:rPr>
          <w:rFonts w:eastAsia="Times New Roman" w:cs="Times New Roman"/>
          <w:b/>
          <w:szCs w:val="24"/>
        </w:rPr>
        <w:t>ιοσύνης, Διαφάνειας και Ανθρωπίνων Δικαιωμάτων):</w:t>
      </w:r>
      <w:r>
        <w:rPr>
          <w:rFonts w:eastAsia="Times New Roman" w:cs="Times New Roman"/>
          <w:szCs w:val="24"/>
        </w:rPr>
        <w:t xml:space="preserve"> Θα ανταποκριθώ στην έκκληση του κ. Φωτήλα να είμαι λακωνικός και τώρα.</w:t>
      </w:r>
    </w:p>
    <w:p w14:paraId="48ACE24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διάταξη του άρθρου 88 παράγραφος 5 του Συντάγματος είναι καθαρή και νομίζω ότι δεν είναι δυνατή η οποιαδήποτε μεταβολή του ορίου ηλικί</w:t>
      </w:r>
      <w:r>
        <w:rPr>
          <w:rFonts w:eastAsia="Times New Roman" w:cs="Times New Roman"/>
          <w:szCs w:val="24"/>
        </w:rPr>
        <w:t>ας στα πλαίσια του ισχύοντος Συντάγματος.</w:t>
      </w:r>
    </w:p>
    <w:p w14:paraId="48ACE24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Εγώ έχω καταλάβει τις σκέψεις για συζήτηση του θέματος ότι αφορούν μια συνταγματική αναθεώρηση, η οποία υπάρχει πλέον στον ορίζοντα.</w:t>
      </w:r>
    </w:p>
    <w:p w14:paraId="48ACE24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8ACE24E"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Νομίζω ότι υπήρξατε απόλυτα σαφή</w:t>
      </w:r>
      <w:r>
        <w:rPr>
          <w:rFonts w:eastAsia="Times New Roman" w:cs="Times New Roman"/>
          <w:szCs w:val="24"/>
        </w:rPr>
        <w:t>ς.</w:t>
      </w:r>
    </w:p>
    <w:p w14:paraId="48ACE24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 για τυπικούς λόγους, σας δίνω δύο λεπτά, κύριε Φωτήλα.</w:t>
      </w:r>
    </w:p>
    <w:p w14:paraId="48ACE250"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Σας ευχαριστώ.</w:t>
      </w:r>
    </w:p>
    <w:p w14:paraId="48ACE25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Άκουσα την απάντησή σας. Είναι πάρα πολύ θετικό και σας τιμά το γεγονός ότι ξεκαθαρίσατε το θέμα, ώστε να μην υπάρχουν παρερμηνείες. Προκλήθηκαν εύλογα ερωτήμ</w:t>
      </w:r>
      <w:r>
        <w:rPr>
          <w:rFonts w:eastAsia="Times New Roman" w:cs="Times New Roman"/>
          <w:szCs w:val="24"/>
        </w:rPr>
        <w:t xml:space="preserve">ατα από την ανακοίνωση του Υπουργείου και τις δηλώσεις που έκανε η </w:t>
      </w:r>
      <w:r>
        <w:rPr>
          <w:rFonts w:eastAsia="Times New Roman" w:cs="Times New Roman"/>
          <w:szCs w:val="24"/>
        </w:rPr>
        <w:t>π</w:t>
      </w:r>
      <w:r>
        <w:rPr>
          <w:rFonts w:eastAsia="Times New Roman" w:cs="Times New Roman"/>
          <w:szCs w:val="24"/>
        </w:rPr>
        <w:t>ρόεδρος του Αρείου Πάγου.</w:t>
      </w:r>
    </w:p>
    <w:p w14:paraId="48ACE25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ερώτησή μου αυτό τον σκοπό είχε, άλλωστε, να τοποθετηθείτε δηλαδή δημόσια για το ζήτημα αυτό. Δεν ξέρω αν κάποιοι ή κάποιες αισθάνονται βολικά ή άβολα. Έτσι και</w:t>
      </w:r>
      <w:r>
        <w:rPr>
          <w:rFonts w:eastAsia="Times New Roman" w:cs="Times New Roman"/>
          <w:szCs w:val="24"/>
        </w:rPr>
        <w:t xml:space="preserve"> αλλιώς, δεν με εκπλήσσει το γεγονός ότι χρειάζεται διευκρίνιση από την πλευρά σας. Έχουμε συνηθίσει: Στον ΣΥΡΙΖΑ χρειάζεται να ψηφίσετε δυο φορές για να βρείτε το σωστό.</w:t>
      </w:r>
    </w:p>
    <w:p w14:paraId="48ACE25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Απλώς, ολοκληρώνοντας, θα ήθελα να ρωτήσω κάτι: Δεν πιστεύετε ότι θα έπρεπε να ελεγχθ</w:t>
      </w:r>
      <w:r>
        <w:rPr>
          <w:rFonts w:eastAsia="Times New Roman" w:cs="Times New Roman"/>
          <w:szCs w:val="24"/>
        </w:rPr>
        <w:t xml:space="preserve">εί πειθαρχικά η κ. Θάνου; Διότι είναι ολοφάνερη η προσπάθειά της να επιχειρήσει να κατευθύνει τα πράγματα προς την κατεύθυνση της παραβίασης του Συντάγματος, προκειμένου να επωφεληθεί προσωπικά. Αυτό δεν είναι η δική μου άποψη. Είναι η άποψη της </w:t>
      </w:r>
      <w:proofErr w:type="spellStart"/>
      <w:r>
        <w:rPr>
          <w:rFonts w:eastAsia="Times New Roman" w:cs="Times New Roman"/>
          <w:szCs w:val="24"/>
        </w:rPr>
        <w:t>ε</w:t>
      </w:r>
      <w:r>
        <w:rPr>
          <w:rFonts w:eastAsia="Times New Roman" w:cs="Times New Roman"/>
          <w:szCs w:val="24"/>
        </w:rPr>
        <w:t>νωσης</w:t>
      </w:r>
      <w:proofErr w:type="spellEnd"/>
      <w:r>
        <w:rPr>
          <w:rFonts w:eastAsia="Times New Roman" w:cs="Times New Roman"/>
          <w:szCs w:val="24"/>
        </w:rPr>
        <w:t xml:space="preserve"> των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ικαστών. Οι δικαστές της χώρας μας το λένε αυτό.</w:t>
      </w:r>
    </w:p>
    <w:p w14:paraId="48ACE25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Ποια είναι η άποψή σας, κύριε Υπουργέ;</w:t>
      </w:r>
    </w:p>
    <w:p w14:paraId="48ACE25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8ACE25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είναι άλλη ερώτηση, βέβαια. Αν θέλει ο κύριος Υπουργός, απαντάει.</w:t>
      </w:r>
    </w:p>
    <w:p w14:paraId="48ACE25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ACE25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 (Υπουργός Δικαιοσύνης, Διαφάνειας και Ανθρωπίνων Δικαιωμάτων):</w:t>
      </w:r>
      <w:r>
        <w:rPr>
          <w:rFonts w:eastAsia="Times New Roman" w:cs="Times New Roman"/>
          <w:szCs w:val="24"/>
        </w:rPr>
        <w:t xml:space="preserve"> Κύριε συνάδελφε, βεβαίως, παρά το ότι είχα δηλώσει ότι αυτό δεν θα ήθελα να γίνεται, πάλι </w:t>
      </w:r>
      <w:r>
        <w:rPr>
          <w:rFonts w:eastAsia="Times New Roman" w:cs="Times New Roman"/>
          <w:szCs w:val="24"/>
        </w:rPr>
        <w:lastRenderedPageBreak/>
        <w:t xml:space="preserve">κάνετε μια δίκη προθέσεων. Σε καμμία περίπτωση εγώ δεν θα έβλεπα πειθαρχική ευθύνη σε </w:t>
      </w:r>
      <w:r>
        <w:rPr>
          <w:rFonts w:eastAsia="Times New Roman" w:cs="Times New Roman"/>
          <w:szCs w:val="24"/>
        </w:rPr>
        <w:t>βάρος ενός οποιουδήποτε λειτουργού ο οποίος διατυπώνει μια άποψη η οποία αφορά ερμηνεία του δικαίου.</w:t>
      </w:r>
    </w:p>
    <w:p w14:paraId="48ACE25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ACE25A"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τώρα στη συζήτηση της επίκαιρης ερώτησης που είχαμε παραλείψει.</w:t>
      </w:r>
    </w:p>
    <w:p w14:paraId="48ACE25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Είναι η τέταρτη με αριθμό 115/1</w:t>
      </w:r>
      <w:r>
        <w:rPr>
          <w:rFonts w:eastAsia="Times New Roman" w:cs="Times New Roman"/>
          <w:szCs w:val="24"/>
        </w:rPr>
        <w:t xml:space="preserve">7-10-2016 επίκαιρη ερώτηση δεύτερου κύκλου του Βουλευτή Β΄ Αθηνών της Δημοκρατικής Συμπαράταξης ΠΑΣΟΚ-ΔΗΜΑΡ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 xml:space="preserve">σχετικά με την γονική ισότητα – </w:t>
      </w:r>
      <w:proofErr w:type="spellStart"/>
      <w:r>
        <w:rPr>
          <w:rFonts w:eastAsia="Times New Roman" w:cs="Times New Roman"/>
          <w:szCs w:val="24"/>
        </w:rPr>
        <w:t>συνεπιμέλεια</w:t>
      </w:r>
      <w:proofErr w:type="spellEnd"/>
      <w:r>
        <w:rPr>
          <w:rFonts w:eastAsia="Times New Roman" w:cs="Times New Roman"/>
          <w:szCs w:val="24"/>
        </w:rPr>
        <w:t xml:space="preserve"> τέκνων.</w:t>
      </w:r>
    </w:p>
    <w:p w14:paraId="48ACE25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Λοβέρδο, έχετε τον λόγο.</w:t>
      </w:r>
    </w:p>
    <w:p w14:paraId="48ACE25D"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Υπουργέ, περνάνε οι μήνες. Είστε περίπου ως Κυβέρνηση δύο χρόνια στο τιμόνι του τόπου και νομίζω ότι είναι πάρα πολύ λογικό να αρχίζετε να ετοιμάζετε τον απολογισμό σας, γιατί είναι ζήτημα χρόνου η έξ</w:t>
      </w:r>
      <w:r>
        <w:rPr>
          <w:rFonts w:eastAsia="Times New Roman" w:cs="Times New Roman"/>
          <w:szCs w:val="24"/>
        </w:rPr>
        <w:t xml:space="preserve">οδό σας, καθ’ όπως διατυπώνει τη γνώμη του ο λαός. </w:t>
      </w:r>
    </w:p>
    <w:p w14:paraId="48ACE25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Θα μου πείτε, βέβαια, ότι άλλες είναι οι προθεσμίες του Συντάγματος. Αυτό είναι σωστό. Κυβέρνηση εκλέγεται για τέσσερα χρόνια. Όμως, ξέρετε ότι οι κυβερνήσεις της κρίσης πάνω από δύο χρόνια δεν έχουν κρατ</w:t>
      </w:r>
      <w:r>
        <w:rPr>
          <w:rFonts w:eastAsia="Times New Roman" w:cs="Times New Roman"/>
          <w:szCs w:val="24"/>
        </w:rPr>
        <w:t xml:space="preserve">ήσει. Πρέπει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αυτό και ως Υπουργός, σχεδιάζοντας αυτά που πρέπει να κάνετε στο πεδίο της δικαιοσύνης.</w:t>
      </w:r>
    </w:p>
    <w:p w14:paraId="48ACE25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Πριν από κάποιους μήνες σας είχα θέσει ένα ερώτημα που αφορά τη γονική </w:t>
      </w:r>
      <w:proofErr w:type="spellStart"/>
      <w:r>
        <w:rPr>
          <w:rFonts w:eastAsia="Times New Roman" w:cs="Times New Roman"/>
          <w:szCs w:val="24"/>
        </w:rPr>
        <w:t>συνεπιμέλεια</w:t>
      </w:r>
      <w:proofErr w:type="spellEnd"/>
      <w:r>
        <w:rPr>
          <w:rFonts w:eastAsia="Times New Roman" w:cs="Times New Roman"/>
          <w:szCs w:val="24"/>
        </w:rPr>
        <w:t>. Επειδή είστε ευαίσθητος νομικός και άνθρωπος</w:t>
      </w:r>
      <w:r>
        <w:rPr>
          <w:rFonts w:eastAsia="Times New Roman" w:cs="Times New Roman"/>
          <w:szCs w:val="24"/>
        </w:rPr>
        <w:t xml:space="preserve">, είχα πει τότε ότι είναι απολύτως λογικό και αναμενόμενο από εσάς ένα θέμα που τραυματίζει, πραγματικά, πάρα πολλούς ανθρώπους σήμερα, γονείς, πατέρες, </w:t>
      </w:r>
      <w:r>
        <w:rPr>
          <w:rFonts w:eastAsia="Times New Roman"/>
          <w:szCs w:val="24"/>
        </w:rPr>
        <w:t>οι οποίοι</w:t>
      </w:r>
      <w:r>
        <w:rPr>
          <w:rFonts w:eastAsia="Times New Roman" w:cs="Times New Roman"/>
          <w:szCs w:val="24"/>
        </w:rPr>
        <w:t xml:space="preserve"> δεν μπορούν να έχουν την επιμέλεια των παιδιών τους. Μπλέκεται το θέμα αυτό -ένα πολύ ευαίσθη</w:t>
      </w:r>
      <w:r>
        <w:rPr>
          <w:rFonts w:eastAsia="Times New Roman" w:cs="Times New Roman"/>
          <w:szCs w:val="24"/>
        </w:rPr>
        <w:t xml:space="preserve">το θέμα για το ίδιο το παιδί- μέσα στις συγκρούσεις που έχουν τα ζευγάρια. Και σας είχα πει, επειδή </w:t>
      </w:r>
      <w:r>
        <w:rPr>
          <w:rFonts w:eastAsia="Times New Roman" w:cs="Times New Roman"/>
          <w:szCs w:val="24"/>
        </w:rPr>
        <w:lastRenderedPageBreak/>
        <w:t xml:space="preserve">η νομοθεσία δεν είναι προβληματική, αλλά είναι η εφαρμογή της προβληματική επί σειρά ετών, να δώσετε μια λύση. </w:t>
      </w:r>
    </w:p>
    <w:p w14:paraId="48ACE26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Είχατε πει ότι θα το κάνετε το συντομότερο δ</w:t>
      </w:r>
      <w:r>
        <w:rPr>
          <w:rFonts w:eastAsia="Times New Roman" w:cs="Times New Roman"/>
          <w:szCs w:val="24"/>
        </w:rPr>
        <w:t>υνατό. Όμως, δεν ξέρατε, όπως είπατε, κάτι περισσότερο από αυτό, δηλαδή από το συντομότερο δυνατό, και στο πλαίσιο μιας γενικής αλλαγής του Οικογενειακού Δικαίου. Σας είχα παρακαλέσει να το ξεχωρίσετε το θέμα από το συνολικό Οικογενειακό Δίκαιο. Δεν είχατε</w:t>
      </w:r>
      <w:r>
        <w:rPr>
          <w:rFonts w:eastAsia="Times New Roman" w:cs="Times New Roman"/>
          <w:szCs w:val="24"/>
        </w:rPr>
        <w:t xml:space="preserve"> απαντήσει, αλλά, από ό,τι κατάλαβα, δεν το βλέπετε αυτό θετικά. </w:t>
      </w:r>
    </w:p>
    <w:p w14:paraId="48ACE26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Μετά από κάποιους μήνες, κύριε Υπουργέ, πού ακριβώς είμαστε; </w:t>
      </w:r>
    </w:p>
    <w:p w14:paraId="48ACE262" w14:textId="77777777" w:rsidR="004D5AE5" w:rsidRDefault="00FB30DB">
      <w:pPr>
        <w:spacing w:after="0" w:line="600" w:lineRule="auto"/>
        <w:ind w:firstLine="720"/>
        <w:jc w:val="both"/>
        <w:rPr>
          <w:rFonts w:eastAsia="Times New Roman"/>
          <w:szCs w:val="24"/>
        </w:rPr>
      </w:pPr>
      <w:r>
        <w:rPr>
          <w:rFonts w:eastAsia="Times New Roman"/>
          <w:szCs w:val="24"/>
        </w:rPr>
        <w:t>Ευχαριστώ.</w:t>
      </w:r>
    </w:p>
    <w:p w14:paraId="48ACE26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Λοβέρδο.</w:t>
      </w:r>
    </w:p>
    <w:p w14:paraId="48ACE26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ACE26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olor w:val="000000"/>
          <w:szCs w:val="24"/>
        </w:rPr>
        <w:t>Ευχαριστώ, κύριε Πρόεδρε.</w:t>
      </w:r>
      <w:r>
        <w:rPr>
          <w:rFonts w:eastAsia="Times New Roman" w:cs="Times New Roman"/>
          <w:szCs w:val="24"/>
        </w:rPr>
        <w:t xml:space="preserve"> </w:t>
      </w:r>
    </w:p>
    <w:p w14:paraId="48ACE26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Βεβαίως, αντιπαρέρχομαι αυτά τα περί «απολογισμών γιατί όπου να είναι τελειώνουμε» και πάω να απαντήσω στην ενδιαφέρουσα ερώτηση του κ. Λοβέρ</w:t>
      </w:r>
      <w:r>
        <w:rPr>
          <w:rFonts w:eastAsia="Times New Roman" w:cs="Times New Roman"/>
          <w:szCs w:val="24"/>
        </w:rPr>
        <w:t>δου.</w:t>
      </w:r>
    </w:p>
    <w:p w14:paraId="48ACE26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Όντως, είχα υποσχεθεί μελέτη του θέματος από μήνες. Η εξέλιξη της μελέτης του θέματος είναι η εξής: Στην αρχή μεν είχαμε κάποιους καρπούς αυτής της μελέτης και της επεξεργασίας, που ήταν η θέσπιση του συμφώνου συμβίωσης. Στη συνέχεια δε κρατήθηκαν για</w:t>
      </w:r>
      <w:r>
        <w:rPr>
          <w:rFonts w:eastAsia="Times New Roman" w:cs="Times New Roman"/>
          <w:szCs w:val="24"/>
        </w:rPr>
        <w:t xml:space="preserve"> περαιτέρω μελέτη κάποια θέματα, όπως ήταν θέματα στην περιοχή του Οικογενειακού Δικαίου, όπως ασφαλώς είναι και το θέμα της επιμέλειας των παιδιών.</w:t>
      </w:r>
    </w:p>
    <w:p w14:paraId="48ACE26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Γενικώς συμφωνώ με την κατεύθυνση, στην οποία βάζει το θέμα ο κ. Λοβέρδος. Πιστεύω δηλαδή ότι χρειάζεται μι</w:t>
      </w:r>
      <w:r>
        <w:rPr>
          <w:rFonts w:eastAsia="Times New Roman" w:cs="Times New Roman"/>
          <w:szCs w:val="24"/>
        </w:rPr>
        <w:t>α αναθεώρηση του Οικογενειακού Δικαίου στο σημείο αυτό, η οποία να διευκολύνει την επιμέλεια του παιδιού υπέρ του παιδιού, αλλά και υπέρ της ειρήνης των ανθρώπων, ακόμη και μετά από έναν χωρισμό.</w:t>
      </w:r>
    </w:p>
    <w:p w14:paraId="48ACE26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Ωστόσο, το θέμα της επιμέλειας των παιδιών είναι κεντρικό γι</w:t>
      </w:r>
      <w:r>
        <w:rPr>
          <w:rFonts w:eastAsia="Times New Roman" w:cs="Times New Roman"/>
          <w:szCs w:val="24"/>
        </w:rPr>
        <w:t xml:space="preserve">α το κεφάλαιο του Οικογενειακού Δικαίου στον Αστικό Κώδικα. Δεν είναι εύκολη η μεταρρύθμισή του αποσπασματικά, χωρίς μια συνολική θεώρηση του Οικογενειακού Δικαίου. </w:t>
      </w:r>
    </w:p>
    <w:p w14:paraId="48ACE26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η οποία έχει αναλάβει να το δει και ήδη εργάζεται, θέλει χρ</w:t>
      </w:r>
      <w:r>
        <w:rPr>
          <w:rFonts w:eastAsia="Times New Roman" w:cs="Times New Roman"/>
          <w:szCs w:val="24"/>
        </w:rPr>
        <w:t>όνο ακόμη για να δει το θέμα αυτό και κάποια συναφή, τα οποία συσχετίζονται και με το θέμα.</w:t>
      </w:r>
    </w:p>
    <w:p w14:paraId="48ACE26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Δυστυχώς, αυτό συμβαίνει με όλες τις </w:t>
      </w:r>
      <w:r>
        <w:rPr>
          <w:rFonts w:eastAsia="Times New Roman" w:cs="Times New Roman"/>
          <w:szCs w:val="24"/>
        </w:rPr>
        <w:t>ν</w:t>
      </w:r>
      <w:r>
        <w:rPr>
          <w:rFonts w:eastAsia="Times New Roman" w:cs="Times New Roman"/>
          <w:szCs w:val="24"/>
        </w:rPr>
        <w:t xml:space="preserve">ομοπαρασκευαστικές </w:t>
      </w:r>
      <w:r>
        <w:rPr>
          <w:rFonts w:eastAsia="Times New Roman" w:cs="Times New Roman"/>
          <w:szCs w:val="24"/>
        </w:rPr>
        <w:t>ε</w:t>
      </w:r>
      <w:r>
        <w:rPr>
          <w:rFonts w:eastAsia="Times New Roman" w:cs="Times New Roman"/>
          <w:szCs w:val="24"/>
        </w:rPr>
        <w:t>πιτροπές που λειτουργούν αυτήν τη στιγμή, στα πλαίσια του Υπουργείου Δικαιοσύνης, δηλαδή συνήθως ζητούν πα</w:t>
      </w:r>
      <w:r>
        <w:rPr>
          <w:rFonts w:eastAsia="Times New Roman" w:cs="Times New Roman"/>
          <w:szCs w:val="24"/>
        </w:rPr>
        <w:t xml:space="preserve">ράταση της λειτουργίας τους για να επεξεργαστούν το θέμα κάπως καλύτερα. </w:t>
      </w:r>
    </w:p>
    <w:p w14:paraId="48ACE26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Και εγώ, όπως και εσείς, θα ήθελα περισσότερη ταχύτητα. Ελπίζω ότι μέχρι τον Δεκέμβριο θα έχουμε μια αναθεώρηση, η οποία θα περιλαμβάνει, αν όχι το σύνολο του Οικογενειακού Δικαίου, </w:t>
      </w:r>
      <w:r>
        <w:rPr>
          <w:rFonts w:eastAsia="Times New Roman" w:cs="Times New Roman"/>
          <w:szCs w:val="24"/>
        </w:rPr>
        <w:t>σημαντικά κεφάλαια.</w:t>
      </w:r>
    </w:p>
    <w:p w14:paraId="48ACE26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δίκιο ότι στην αρχή σας είχα δώσει μια απάντηση που έδειχνε ότι μετά το θέμα του συμφώνου συμβίωσης θα δούμε αυτό αποσπασματικά το θέμα.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νομίζω σωστά πλέον βλέπει ότι συνδέεται με άλλα θέματα και κάνε</w:t>
      </w:r>
      <w:r>
        <w:rPr>
          <w:rFonts w:eastAsia="Times New Roman" w:cs="Times New Roman"/>
          <w:szCs w:val="24"/>
        </w:rPr>
        <w:t>ι μια συνολικότερη επεξεργασία που ελπίζω γρήγορα να τελειώσει.</w:t>
      </w:r>
    </w:p>
    <w:p w14:paraId="48ACE26E" w14:textId="77777777" w:rsidR="004D5AE5" w:rsidRDefault="00FB30DB">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8ACE26F"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έχετε τον λόγο.</w:t>
      </w:r>
    </w:p>
    <w:p w14:paraId="48ACE270"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olor w:val="000000"/>
          <w:szCs w:val="24"/>
        </w:rPr>
        <w:t>Ευχαριστώ, κύριε Πρόεδρε.</w:t>
      </w:r>
      <w:r>
        <w:rPr>
          <w:rFonts w:eastAsia="Times New Roman" w:cs="Times New Roman"/>
          <w:szCs w:val="24"/>
        </w:rPr>
        <w:t xml:space="preserve"> </w:t>
      </w:r>
    </w:p>
    <w:p w14:paraId="48ACE27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Κατ’ αρχάς, ευχαριστώ τον Υπουργό</w:t>
      </w:r>
      <w:r>
        <w:rPr>
          <w:rFonts w:eastAsia="Times New Roman" w:cs="Times New Roman"/>
          <w:szCs w:val="24"/>
        </w:rPr>
        <w:t>,</w:t>
      </w:r>
      <w:r>
        <w:rPr>
          <w:rFonts w:eastAsia="Times New Roman" w:cs="Times New Roman"/>
          <w:szCs w:val="24"/>
        </w:rPr>
        <w:t xml:space="preserve"> γιατί έδωσε μια συγκεκριμένη απάντηση. </w:t>
      </w:r>
    </w:p>
    <w:p w14:paraId="48ACE27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αντικείμενο της ερώτησής μου, κύριε Πρόεδρε, δεν ήταν να μάθω αν έχει ολοκληρωθεί η επεξεργασία των αλλαγών στο Οικογενειακό Δίκαιο, γιατί</w:t>
      </w:r>
      <w:r>
        <w:rPr>
          <w:rFonts w:eastAsia="Times New Roman" w:cs="Times New Roman"/>
          <w:szCs w:val="24"/>
        </w:rPr>
        <w:t>,</w:t>
      </w:r>
      <w:r>
        <w:rPr>
          <w:rFonts w:eastAsia="Times New Roman" w:cs="Times New Roman"/>
          <w:szCs w:val="24"/>
        </w:rPr>
        <w:t xml:space="preserve"> αν είχε ολοκληρωθεί</w:t>
      </w:r>
      <w:r>
        <w:rPr>
          <w:rFonts w:eastAsia="Times New Roman" w:cs="Times New Roman"/>
          <w:szCs w:val="24"/>
        </w:rPr>
        <w:t>,</w:t>
      </w:r>
      <w:r>
        <w:rPr>
          <w:rFonts w:eastAsia="Times New Roman" w:cs="Times New Roman"/>
          <w:szCs w:val="24"/>
        </w:rPr>
        <w:t xml:space="preserve"> θα το ξέραμε από την κοινωνική διαβούλευση ή</w:t>
      </w:r>
      <w:r>
        <w:rPr>
          <w:rFonts w:eastAsia="Times New Roman" w:cs="Times New Roman"/>
          <w:szCs w:val="24"/>
        </w:rPr>
        <w:t>,</w:t>
      </w:r>
      <w:r>
        <w:rPr>
          <w:rFonts w:eastAsia="Times New Roman" w:cs="Times New Roman"/>
          <w:szCs w:val="24"/>
        </w:rPr>
        <w:t xml:space="preserve"> αν εί</w:t>
      </w:r>
      <w:r>
        <w:rPr>
          <w:rFonts w:eastAsia="Times New Roman" w:cs="Times New Roman"/>
          <w:szCs w:val="24"/>
        </w:rPr>
        <w:t>χε και αυτό προχωρήσει, θα ερχόταν στη Βουλή.</w:t>
      </w:r>
    </w:p>
    <w:p w14:paraId="48ACE273"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 ερώτημά μου είχε στόχο να μάθω το συντομότερο δυνατό</w:t>
      </w:r>
      <w:r>
        <w:rPr>
          <w:rFonts w:eastAsia="Times New Roman" w:cs="Times New Roman"/>
          <w:szCs w:val="24"/>
        </w:rPr>
        <w:t>ν</w:t>
      </w:r>
      <w:r>
        <w:rPr>
          <w:rFonts w:eastAsia="Times New Roman" w:cs="Times New Roman"/>
          <w:szCs w:val="24"/>
        </w:rPr>
        <w:t xml:space="preserve"> πόσο σύντομο είναι</w:t>
      </w:r>
      <w:r>
        <w:rPr>
          <w:rFonts w:eastAsia="Times New Roman" w:cs="Times New Roman"/>
          <w:szCs w:val="24"/>
        </w:rPr>
        <w:t xml:space="preserve"> κ</w:t>
      </w:r>
      <w:r>
        <w:rPr>
          <w:rFonts w:eastAsia="Times New Roman" w:cs="Times New Roman"/>
          <w:szCs w:val="24"/>
        </w:rPr>
        <w:t xml:space="preserve">αι σήμερα έμαθα ότι είναι τον Δεκέμβριο. Είναι εντάξει. Υπάρχει φως, δηλαδή. Βλέπουμε φως! </w:t>
      </w:r>
    </w:p>
    <w:p w14:paraId="48ACE274"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επειδή αυτά, κύριε Υπουργέ, και από</w:t>
      </w:r>
      <w:r>
        <w:rPr>
          <w:rFonts w:eastAsia="Times New Roman" w:cs="Times New Roman"/>
          <w:szCs w:val="24"/>
        </w:rPr>
        <w:t xml:space="preserve"> τη δική μου εμπειρία αλλά και άλλων Υπουργών, μπορεί να καθυστερήσουν ακόμα, θεωρώ ότι</w:t>
      </w:r>
      <w:r>
        <w:rPr>
          <w:rFonts w:eastAsia="Times New Roman" w:cs="Times New Roman"/>
          <w:szCs w:val="24"/>
        </w:rPr>
        <w:t>,</w:t>
      </w:r>
      <w:r>
        <w:rPr>
          <w:rFonts w:eastAsia="Times New Roman" w:cs="Times New Roman"/>
          <w:szCs w:val="24"/>
        </w:rPr>
        <w:t xml:space="preserve"> όπως έγινε και για το θέμα της κοινωνικής συμβίωσης, έτσι θα γίνει και γι’ αυτό, παρ’ ό,τι έχετε δίκιο. Άπτεται και άλλων ζητημάτων του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 xml:space="preserve">ικαίου. Πάντως, </w:t>
      </w:r>
      <w:r>
        <w:rPr>
          <w:rFonts w:eastAsia="Times New Roman" w:cs="Times New Roman"/>
          <w:szCs w:val="24"/>
        </w:rPr>
        <w:t xml:space="preserve">μια συνολική ρύθμιση είναι καλύτερη από μία αποσπασματική. Συμφωνώ σε αυτό. </w:t>
      </w:r>
    </w:p>
    <w:p w14:paraId="48ACE275"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εν προκειμένω</w:t>
      </w:r>
      <w:r>
        <w:rPr>
          <w:rFonts w:eastAsia="Times New Roman" w:cs="Times New Roman"/>
          <w:szCs w:val="24"/>
        </w:rPr>
        <w:t>,</w:t>
      </w:r>
      <w:r>
        <w:rPr>
          <w:rFonts w:eastAsia="Times New Roman" w:cs="Times New Roman"/>
          <w:szCs w:val="24"/>
        </w:rPr>
        <w:t xml:space="preserve"> θα ήθελα να πω ότι</w:t>
      </w:r>
      <w:r>
        <w:rPr>
          <w:rFonts w:eastAsia="Times New Roman" w:cs="Times New Roman"/>
          <w:szCs w:val="24"/>
        </w:rPr>
        <w:t>,</w:t>
      </w:r>
      <w:r>
        <w:rPr>
          <w:rFonts w:eastAsia="Times New Roman" w:cs="Times New Roman"/>
          <w:szCs w:val="24"/>
        </w:rPr>
        <w:t xml:space="preserve"> αν δεν μπορεί να ολοκληρωθεί μέσα στον Δεκέμβριο, όπως λέτε εσείς σήμερα στη Βουλή των Ελλήνων, η προσπάθεια συνολικής αλλαγής, τότε να δε</w:t>
      </w:r>
      <w:r>
        <w:rPr>
          <w:rFonts w:eastAsia="Times New Roman" w:cs="Times New Roman"/>
          <w:szCs w:val="24"/>
        </w:rPr>
        <w:t>ίτε μήπως μπορείτε να ξεχωρίσετε κάποια πτυχή του θέματος. Άρα έως εδώ έχουμε συμφωνήσει.</w:t>
      </w:r>
    </w:p>
    <w:p w14:paraId="48ACE276"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κύριε Πρόεδρε, δράττομαι της ευκαιρίας -έτσι και αλλιώς έχω ακόμα ένα, δύο λεπτά- να κάνω μια γενικότερη αναφορά σε ένα ζήτημα σημερινό και πολύ έντο</w:t>
      </w:r>
      <w:r>
        <w:rPr>
          <w:rFonts w:eastAsia="Times New Roman" w:cs="Times New Roman"/>
          <w:szCs w:val="24"/>
        </w:rPr>
        <w:t>νο</w:t>
      </w:r>
      <w:r>
        <w:rPr>
          <w:rFonts w:eastAsia="Times New Roman" w:cs="Times New Roman"/>
          <w:szCs w:val="24"/>
        </w:rPr>
        <w:t>,</w:t>
      </w:r>
      <w:r>
        <w:rPr>
          <w:rFonts w:eastAsia="Times New Roman" w:cs="Times New Roman"/>
          <w:szCs w:val="24"/>
        </w:rPr>
        <w:t xml:space="preserve"> το οποίο αφορά και τον Υπουργό ως Υπουργό Δικαιοσύνης. Το θέμα αυτό αφορά τα όσα συνέβησαν με τη δημοσιοποίηση του ονόματος και των επιστολών ενός ανώτατου δικαστή. </w:t>
      </w:r>
    </w:p>
    <w:p w14:paraId="48ACE277"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το αναφέρω για να απαντήσει ο κύριος Υπουργός, γιατί δεν είναι αυτό το αντικείμενο</w:t>
      </w:r>
      <w:r>
        <w:rPr>
          <w:rFonts w:eastAsia="Times New Roman" w:cs="Times New Roman"/>
          <w:szCs w:val="24"/>
        </w:rPr>
        <w:t xml:space="preserve"> της επίκαιρης ερώτησής μου. Αν θέλει</w:t>
      </w:r>
      <w:r>
        <w:rPr>
          <w:rFonts w:eastAsia="Times New Roman" w:cs="Times New Roman"/>
          <w:szCs w:val="24"/>
        </w:rPr>
        <w:t>,</w:t>
      </w:r>
      <w:r>
        <w:rPr>
          <w:rFonts w:eastAsia="Times New Roman" w:cs="Times New Roman"/>
          <w:szCs w:val="24"/>
        </w:rPr>
        <w:t xml:space="preserve"> το κάνει! Πάντως, εγώ δεν μπορώ να μην κάνω αναφορά, όταν είμαι εδώ ως ερωτών στον Υπουργό Δικαιοσύνης. </w:t>
      </w:r>
    </w:p>
    <w:p w14:paraId="48ACE278"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είμαι πάρα πολύ σύντομος. Η </w:t>
      </w:r>
      <w:r>
        <w:rPr>
          <w:rFonts w:eastAsia="Times New Roman" w:cs="Times New Roman"/>
          <w:szCs w:val="24"/>
        </w:rPr>
        <w:t>δ</w:t>
      </w:r>
      <w:r>
        <w:rPr>
          <w:rFonts w:eastAsia="Times New Roman" w:cs="Times New Roman"/>
          <w:szCs w:val="24"/>
        </w:rPr>
        <w:t>ικαιοσύνη έχει πάρα πολλά προβλήματα και οι αρμόδιοι Υπουργοί προ</w:t>
      </w:r>
      <w:r>
        <w:rPr>
          <w:rFonts w:eastAsia="Times New Roman" w:cs="Times New Roman"/>
          <w:szCs w:val="24"/>
        </w:rPr>
        <w:t xml:space="preserve">σπαθούν να δώσουν λύσεις. Το βασικότερο πρόβλημα που ταλανίζει τους πολίτες είναι η καθυστέρηση της απονομής της. </w:t>
      </w:r>
    </w:p>
    <w:p w14:paraId="48ACE279"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στο πλαίσιο μιας έντασης που μεταφέρεται και στις αίθουσες των δικαστηρίων από τον χώρο της πολιτικής, είναι ανεπίτρεπτο να λαμβάνοντ</w:t>
      </w:r>
      <w:r>
        <w:rPr>
          <w:rFonts w:eastAsia="Times New Roman" w:cs="Times New Roman"/>
          <w:szCs w:val="24"/>
        </w:rPr>
        <w:t>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έναν Υπουργό Δικαιοσύνης θέματα </w:t>
      </w:r>
      <w:r>
        <w:rPr>
          <w:rFonts w:eastAsia="Times New Roman" w:cs="Times New Roman"/>
          <w:szCs w:val="24"/>
        </w:rPr>
        <w:lastRenderedPageBreak/>
        <w:t xml:space="preserve">που αφορούν είτε προϊόντα υποκλοπής είτε προϊόντα διακινούμενα κατά παραβίαση ωμή και πεντακάθαρη της αρχής προστασίας προσωπικών δεδομένων. </w:t>
      </w:r>
      <w:r>
        <w:rPr>
          <w:rFonts w:eastAsia="Times New Roman" w:cs="Times New Roman"/>
          <w:szCs w:val="24"/>
        </w:rPr>
        <w:t>Δ</w:t>
      </w:r>
      <w:r>
        <w:rPr>
          <w:rFonts w:eastAsia="Times New Roman" w:cs="Times New Roman"/>
          <w:szCs w:val="24"/>
        </w:rPr>
        <w:t>εν αναφέρομαι σ’ αυτή ως όργανο, αλλά στην αρχή αυτή καθαυτή ως αρ</w:t>
      </w:r>
      <w:r>
        <w:rPr>
          <w:rFonts w:eastAsia="Times New Roman" w:cs="Times New Roman"/>
          <w:szCs w:val="24"/>
        </w:rPr>
        <w:t xml:space="preserve">χή του δικαίου. </w:t>
      </w:r>
    </w:p>
    <w:p w14:paraId="48ACE27A"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πορώ</w:t>
      </w:r>
      <w:r>
        <w:rPr>
          <w:rFonts w:eastAsia="Times New Roman" w:cs="Times New Roman"/>
          <w:szCs w:val="24"/>
        </w:rPr>
        <w:t>, μάλιστα,</w:t>
      </w:r>
      <w:r>
        <w:rPr>
          <w:rFonts w:eastAsia="Times New Roman" w:cs="Times New Roman"/>
          <w:szCs w:val="24"/>
        </w:rPr>
        <w:t xml:space="preserve"> πώς με βάση προϊόντα υποκλοπής –αν είναι υποκλοπή- ή με βάση άλλη μορφή δημοσιοποίησης προϊόντων προσωπικής επικοινωνίας και απολύτως προσωπικών προϊόντων και δεδομένων κινητοποιούνται οι πειθαρχικές διαδικασίες. Είναι απολ</w:t>
      </w:r>
      <w:r>
        <w:rPr>
          <w:rFonts w:eastAsia="Times New Roman" w:cs="Times New Roman"/>
          <w:szCs w:val="24"/>
        </w:rPr>
        <w:t>ύτως ανεπίτρεπτο!</w:t>
      </w:r>
    </w:p>
    <w:p w14:paraId="48ACE27B"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πορώ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επίσης, </w:t>
      </w:r>
      <w:r>
        <w:rPr>
          <w:rFonts w:eastAsia="Times New Roman" w:cs="Times New Roman"/>
          <w:szCs w:val="24"/>
        </w:rPr>
        <w:t xml:space="preserve">πώς γίνεται μια Κυβέρνηση που υποτίθεται ότι είναι ευαίσθητη στα </w:t>
      </w:r>
      <w:proofErr w:type="spellStart"/>
      <w:r>
        <w:rPr>
          <w:rFonts w:eastAsia="Times New Roman" w:cs="Times New Roman"/>
          <w:szCs w:val="24"/>
        </w:rPr>
        <w:t>δικαιοκρατικά</w:t>
      </w:r>
      <w:proofErr w:type="spellEnd"/>
      <w:r>
        <w:rPr>
          <w:rFonts w:eastAsia="Times New Roman" w:cs="Times New Roman"/>
          <w:szCs w:val="24"/>
        </w:rPr>
        <w:t xml:space="preserve"> ζητήματα να έχει προβεί σε μια τέτοια ενέργεια. Ο λαός ελέγχει, η Βουλή ελέγχει! </w:t>
      </w:r>
    </w:p>
    <w:p w14:paraId="48ACE27C"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νομίζω ότι στην ερώτηση έχετε ήδη απαντήσει και συμφωνείτε. Παρά ταύτα, δικαιούστε τον χρόνο και, αν θέλετε, μπορείτε να απαντήσετε. </w:t>
      </w:r>
    </w:p>
    <w:p w14:paraId="48ACE27D"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48ACE27E"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w:t>
      </w:r>
      <w:r>
        <w:rPr>
          <w:rFonts w:eastAsia="Times New Roman" w:cs="Times New Roman"/>
          <w:b/>
          <w:szCs w:val="24"/>
        </w:rPr>
        <w:t>άτων):</w:t>
      </w:r>
      <w:r>
        <w:rPr>
          <w:rFonts w:eastAsia="Times New Roman" w:cs="Times New Roman"/>
          <w:szCs w:val="24"/>
        </w:rPr>
        <w:t xml:space="preserve"> Κύριε συνάδελφε, θα σας πω ότι η θέση μου ήταν οπωσδήποτε πολύ δύσκολη σε αυτή την ιστορία. </w:t>
      </w:r>
    </w:p>
    <w:p w14:paraId="48ACE27F"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είπα και δημοσίως, αλλά πρέπει να επαναλάβω και εδώ σε εσάς</w:t>
      </w:r>
      <w:r>
        <w:rPr>
          <w:rFonts w:eastAsia="Times New Roman" w:cs="Times New Roman"/>
          <w:szCs w:val="24"/>
        </w:rPr>
        <w:t>,</w:t>
      </w:r>
      <w:r>
        <w:rPr>
          <w:rFonts w:eastAsia="Times New Roman" w:cs="Times New Roman"/>
          <w:szCs w:val="24"/>
        </w:rPr>
        <w:t xml:space="preserve"> ότι αυτή η υπόθεση είχε τεθεί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και επισήμως από δικαστική αρχή τον Νοέμβριο του </w:t>
      </w:r>
      <w:r>
        <w:rPr>
          <w:rFonts w:eastAsia="Times New Roman" w:cs="Times New Roman"/>
          <w:szCs w:val="24"/>
        </w:rPr>
        <w:t>2015. Τότε απευθύνθηκα και στον Πρόεδρο του Συμβουλίου της Επικρατείας και στην Πρόεδρο του Αρείου Πάγου με ένα έγγραφο</w:t>
      </w:r>
      <w:r>
        <w:rPr>
          <w:rFonts w:eastAsia="Times New Roman" w:cs="Times New Roman"/>
          <w:szCs w:val="24"/>
        </w:rPr>
        <w:t>,</w:t>
      </w:r>
      <w:r>
        <w:rPr>
          <w:rFonts w:eastAsia="Times New Roman" w:cs="Times New Roman"/>
          <w:szCs w:val="24"/>
        </w:rPr>
        <w:t xml:space="preserve"> το οποίο έλεγε ότι προς το παρόν υπάρχει μόνο ένα έγγραφο, το οποίο πιθανώς –αλλά μάλλον προφανώς- είναι προϊόν υποκλοπής, δηλαδή παραν</w:t>
      </w:r>
      <w:r>
        <w:rPr>
          <w:rFonts w:eastAsia="Times New Roman" w:cs="Times New Roman"/>
          <w:szCs w:val="24"/>
        </w:rPr>
        <w:t xml:space="preserve">όμως κτηθέν αποδεικτικό μέσο και επιπλέον δεν έχει κοινοποιηθεί με τέτοια ευρύτητα το γεγονός, ώστε να έχει προκύψει σκάνδαλο στη </w:t>
      </w:r>
      <w:r>
        <w:rPr>
          <w:rFonts w:eastAsia="Times New Roman" w:cs="Times New Roman"/>
          <w:szCs w:val="24"/>
        </w:rPr>
        <w:t>δ</w:t>
      </w:r>
      <w:r>
        <w:rPr>
          <w:rFonts w:eastAsia="Times New Roman" w:cs="Times New Roman"/>
          <w:szCs w:val="24"/>
        </w:rPr>
        <w:t>ικαιοσύνη ή να έχει προκύψει η ευρύτερη προσβολή των προσωπικών δεδομένων του «καταγγελλομένου», ας το πω έτσι</w:t>
      </w:r>
      <w:r>
        <w:rPr>
          <w:rFonts w:eastAsia="Times New Roman" w:cs="Times New Roman"/>
          <w:szCs w:val="24"/>
        </w:rPr>
        <w:t>,</w:t>
      </w:r>
      <w:r>
        <w:rPr>
          <w:rFonts w:eastAsia="Times New Roman" w:cs="Times New Roman"/>
          <w:szCs w:val="24"/>
        </w:rPr>
        <w:t xml:space="preserve"> εντός εισαγωγ</w:t>
      </w:r>
      <w:r>
        <w:rPr>
          <w:rFonts w:eastAsia="Times New Roman" w:cs="Times New Roman"/>
          <w:szCs w:val="24"/>
        </w:rPr>
        <w:t>ικών.</w:t>
      </w:r>
    </w:p>
    <w:p w14:paraId="48ACE280"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θα γινόταν εάν τότε έκανα μια πειθαρχική κίνηση που να καλύπτει και την προκαταρκτική πειθαρχική και την πειθαρχική δίωξη. Επομένως δεν έκανα τίποτα με το έγγραφο που είχα στα χέρια μου </w:t>
      </w:r>
      <w:r>
        <w:rPr>
          <w:rFonts w:eastAsia="Times New Roman" w:cs="Times New Roman"/>
          <w:szCs w:val="24"/>
        </w:rPr>
        <w:t>κ</w:t>
      </w:r>
      <w:r>
        <w:rPr>
          <w:rFonts w:eastAsia="Times New Roman" w:cs="Times New Roman"/>
          <w:szCs w:val="24"/>
        </w:rPr>
        <w:t xml:space="preserve">αι, ξέρετε, δεν ήταν και εύκολη η απόφαση. </w:t>
      </w:r>
    </w:p>
    <w:p w14:paraId="48ACE281"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δημοσιοπο</w:t>
      </w:r>
      <w:r>
        <w:rPr>
          <w:rFonts w:eastAsia="Times New Roman" w:cs="Times New Roman"/>
          <w:szCs w:val="24"/>
        </w:rPr>
        <w:t>ιήθηκε το θέμα από πολλές πλευρές, ακόμα και από Βουλευτή, αλλά ακόμα και από αρθρογραφία</w:t>
      </w:r>
      <w:r>
        <w:rPr>
          <w:rFonts w:eastAsia="Times New Roman" w:cs="Times New Roman"/>
          <w:szCs w:val="24"/>
        </w:rPr>
        <w:t>,</w:t>
      </w:r>
      <w:r>
        <w:rPr>
          <w:rFonts w:eastAsia="Times New Roman" w:cs="Times New Roman"/>
          <w:szCs w:val="24"/>
        </w:rPr>
        <w:t xml:space="preserve"> η οποία δεν στηριζόταν αποκλειστικά σε αυτό το θέμα, αλλά συσχέτιζε διάφορα στοιχεία, τότε ούτε υπήρχε θέμα αποφυγής ενός σκανδάλου στη </w:t>
      </w:r>
      <w:r>
        <w:rPr>
          <w:rFonts w:eastAsia="Times New Roman" w:cs="Times New Roman"/>
          <w:szCs w:val="24"/>
        </w:rPr>
        <w:t>δ</w:t>
      </w:r>
      <w:r>
        <w:rPr>
          <w:rFonts w:eastAsia="Times New Roman" w:cs="Times New Roman"/>
          <w:szCs w:val="24"/>
        </w:rPr>
        <w:t>ικαιοσύνη –διότι αυτό είχε ή</w:t>
      </w:r>
      <w:r>
        <w:rPr>
          <w:rFonts w:eastAsia="Times New Roman" w:cs="Times New Roman"/>
          <w:szCs w:val="24"/>
        </w:rPr>
        <w:t xml:space="preserve">δη δημιουργηθεί- ούτε υπήρχε θέμα προσβολής προσωπικών δεδομένων, διότι αυτά είχαν ήδη κοινοποιηθεί. </w:t>
      </w:r>
    </w:p>
    <w:p w14:paraId="48ACE282"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δεν στηρίχθηκα στο κείμενο το οποίο είχε δημοσιοποιηθεί, αλλά σε άλλες πηγές, όπως σας είπα, οι οποίες είχαν κυκλοφορήσει τότε, όπως γνωρίζετε. </w:t>
      </w:r>
    </w:p>
    <w:p w14:paraId="48ACE283" w14:textId="77777777" w:rsidR="004D5AE5" w:rsidRDefault="00FB30DB">
      <w:pPr>
        <w:tabs>
          <w:tab w:val="left" w:pos="1138"/>
          <w:tab w:val="left" w:pos="1565"/>
          <w:tab w:val="left" w:pos="2965"/>
          <w:tab w:val="center" w:pos="4753"/>
        </w:tabs>
        <w:spacing w:after="0" w:line="600" w:lineRule="auto"/>
        <w:ind w:firstLine="709"/>
        <w:contextualSpacing/>
        <w:jc w:val="both"/>
        <w:rPr>
          <w:rFonts w:eastAsia="Times New Roman"/>
          <w:szCs w:val="24"/>
        </w:rPr>
      </w:pPr>
      <w:r>
        <w:rPr>
          <w:rFonts w:eastAsia="Times New Roman"/>
          <w:szCs w:val="24"/>
        </w:rPr>
        <w:t>Έ</w:t>
      </w:r>
      <w:r>
        <w:rPr>
          <w:rFonts w:eastAsia="Times New Roman"/>
          <w:szCs w:val="24"/>
        </w:rPr>
        <w:t>κανα μία κίνηση</w:t>
      </w:r>
      <w:r>
        <w:rPr>
          <w:rFonts w:eastAsia="Times New Roman"/>
          <w:szCs w:val="24"/>
        </w:rPr>
        <w:t>,</w:t>
      </w:r>
      <w:r>
        <w:rPr>
          <w:rFonts w:eastAsia="Times New Roman"/>
          <w:szCs w:val="24"/>
        </w:rPr>
        <w:t xml:space="preserve"> η οποία μου ήταν δύσκολη. Πρόσεξα, όμως, στο κείμενο της παραγγελίας μου να είναι σαφές ότι δεν αναφέρεται καθόλου στην ιδιωτική ζωή.</w:t>
      </w:r>
    </w:p>
    <w:p w14:paraId="48ACE284" w14:textId="77777777" w:rsidR="004D5AE5" w:rsidRDefault="00FB30DB">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lastRenderedPageBreak/>
        <w:t>Νομίζω ότι είχα υποχρέωση να ενεργήσω όχι με βάση τη σκοπιμότητα πότε είναι κατάλληλος χρόνος και πότε όχ</w:t>
      </w:r>
      <w:r>
        <w:rPr>
          <w:rFonts w:eastAsia="Times New Roman"/>
          <w:szCs w:val="24"/>
        </w:rPr>
        <w:t>ι, αλλά με βάση τη νομιμότητα. Τη στιγμή που υπήρχαν οι όροι για την άσκηση μίας πειθαρχικής προκαταρκτικής, όφειλα να το κάνω.</w:t>
      </w:r>
    </w:p>
    <w:p w14:paraId="48ACE285" w14:textId="77777777" w:rsidR="004D5AE5" w:rsidRDefault="00FB30DB">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Σας ευχαριστώ πολύ.</w:t>
      </w:r>
    </w:p>
    <w:p w14:paraId="48ACE28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8ACE28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w:t>
      </w:r>
      <w:r>
        <w:rPr>
          <w:rFonts w:eastAsia="Times New Roman" w:cs="Times New Roman"/>
          <w:szCs w:val="24"/>
        </w:rPr>
        <w:t xml:space="preserve">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είκοσι έξι μαθήτριες και μαθητές και ένας συνοδός από το Ιδιωτικό Γενικό Λύκ</w:t>
      </w:r>
      <w:r>
        <w:rPr>
          <w:rFonts w:eastAsia="Times New Roman" w:cs="Times New Roman"/>
          <w:szCs w:val="24"/>
        </w:rPr>
        <w:t xml:space="preserve">ειο </w:t>
      </w:r>
      <w:r>
        <w:rPr>
          <w:rFonts w:eastAsia="Times New Roman" w:cs="Times New Roman"/>
          <w:szCs w:val="24"/>
        </w:rPr>
        <w:t>«</w:t>
      </w:r>
      <w:r>
        <w:rPr>
          <w:rFonts w:eastAsia="Times New Roman" w:cs="Times New Roman"/>
          <w:szCs w:val="24"/>
        </w:rPr>
        <w:t>Γ</w:t>
      </w:r>
      <w:r>
        <w:rPr>
          <w:rFonts w:eastAsia="Times New Roman" w:cs="Times New Roman"/>
          <w:szCs w:val="24"/>
        </w:rPr>
        <w:t xml:space="preserve">. </w:t>
      </w:r>
      <w:r>
        <w:rPr>
          <w:rFonts w:eastAsia="Times New Roman" w:cs="Times New Roman"/>
          <w:szCs w:val="24"/>
        </w:rPr>
        <w:t>ΜΑΛΛΙΑΡΑ</w:t>
      </w:r>
      <w:r>
        <w:rPr>
          <w:rFonts w:eastAsia="Times New Roman" w:cs="Times New Roman"/>
          <w:szCs w:val="24"/>
        </w:rPr>
        <w:t>»</w:t>
      </w:r>
      <w:r>
        <w:rPr>
          <w:rFonts w:eastAsia="Times New Roman" w:cs="Times New Roman"/>
          <w:szCs w:val="24"/>
        </w:rPr>
        <w:t>.</w:t>
      </w:r>
    </w:p>
    <w:p w14:paraId="48ACE28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ACE289" w14:textId="77777777" w:rsidR="004D5AE5" w:rsidRDefault="00FB30DB">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ACE28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πρώτη με αριθμό 120/18-10-2016 επίκαιρη ερώτηση πρώτου κύκλου της Βουλευτού </w:t>
      </w:r>
      <w:proofErr w:type="spellStart"/>
      <w:r>
        <w:rPr>
          <w:rFonts w:eastAsia="Times New Roman" w:cs="Times New Roman"/>
          <w:szCs w:val="24"/>
        </w:rPr>
        <w:t>Καρδίτσ</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Παναγιώτας </w:t>
      </w:r>
      <w:proofErr w:type="spellStart"/>
      <w:r>
        <w:rPr>
          <w:rFonts w:eastAsia="Times New Roman" w:cs="Times New Roman"/>
          <w:bCs/>
          <w:szCs w:val="24"/>
        </w:rPr>
        <w:t>Βράντζα</w:t>
      </w:r>
      <w:proofErr w:type="spellEnd"/>
      <w:r>
        <w:rPr>
          <w:rFonts w:eastAsia="Times New Roman" w:cs="Times New Roman"/>
          <w:bCs/>
          <w:szCs w:val="24"/>
        </w:rPr>
        <w:t xml:space="preserve"> –που είναι εδώ από τις 10 το πρωί και μας κάνει παρέα-</w:t>
      </w:r>
      <w:r>
        <w:rPr>
          <w:rFonts w:eastAsia="Times New Roman" w:cs="Times New Roman"/>
          <w:szCs w:val="24"/>
        </w:rPr>
        <w:t xml:space="preserve"> προς τον Υπουργό</w:t>
      </w:r>
      <w:r>
        <w:rPr>
          <w:rFonts w:eastAsia="Times New Roman" w:cs="Times New Roman"/>
          <w:bCs/>
          <w:szCs w:val="24"/>
        </w:rPr>
        <w:t xml:space="preserve"> Οικονομικών, </w:t>
      </w:r>
      <w:r>
        <w:rPr>
          <w:rFonts w:eastAsia="Times New Roman" w:cs="Times New Roman"/>
          <w:szCs w:val="24"/>
        </w:rPr>
        <w:t>σχετικά με τον συντελεστή ΦΠΑ 24% για τα ζώντα παραγωγικά ζώα.</w:t>
      </w:r>
    </w:p>
    <w:p w14:paraId="48ACE28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Βράντζα</w:t>
      </w:r>
      <w:proofErr w:type="spellEnd"/>
      <w:r>
        <w:rPr>
          <w:rFonts w:eastAsia="Times New Roman" w:cs="Times New Roman"/>
          <w:szCs w:val="24"/>
        </w:rPr>
        <w:t>, έχετε τον λόγο.</w:t>
      </w:r>
    </w:p>
    <w:p w14:paraId="48ACE28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w:t>
      </w:r>
    </w:p>
    <w:p w14:paraId="48ACE28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 η</w:t>
      </w:r>
      <w:r>
        <w:rPr>
          <w:rFonts w:eastAsia="Times New Roman" w:cs="Times New Roman"/>
          <w:szCs w:val="24"/>
        </w:rPr>
        <w:t xml:space="preserve"> εφαρμογή του συντελεστή ΦΠΑ 24% στην πώληση ζωντανών παραγωγικών ζώων</w:t>
      </w:r>
      <w:r>
        <w:rPr>
          <w:rFonts w:eastAsia="Times New Roman" w:cs="Times New Roman"/>
          <w:szCs w:val="24"/>
        </w:rPr>
        <w:t>,</w:t>
      </w:r>
      <w:r>
        <w:rPr>
          <w:rFonts w:eastAsia="Times New Roman" w:cs="Times New Roman"/>
          <w:szCs w:val="24"/>
        </w:rPr>
        <w:t xml:space="preserve"> με δεδομένο ότι το βασικό προϊόν, δηλαδή το κρέας</w:t>
      </w:r>
      <w:r>
        <w:rPr>
          <w:rFonts w:eastAsia="Times New Roman" w:cs="Times New Roman"/>
          <w:szCs w:val="24"/>
        </w:rPr>
        <w:t>,</w:t>
      </w:r>
      <w:r>
        <w:rPr>
          <w:rFonts w:eastAsia="Times New Roman" w:cs="Times New Roman"/>
          <w:szCs w:val="24"/>
        </w:rPr>
        <w:t xml:space="preserve"> έχει συντελεστή ΦΠΑ 13% δημιουργεί μία σειρά σοβαρών προβλημάτων σε όλο το δίκτυο διακίνησης</w:t>
      </w:r>
      <w:r>
        <w:rPr>
          <w:rFonts w:eastAsia="Times New Roman" w:cs="Times New Roman"/>
          <w:szCs w:val="24"/>
        </w:rPr>
        <w:t>,</w:t>
      </w:r>
      <w:r>
        <w:rPr>
          <w:rFonts w:eastAsia="Times New Roman" w:cs="Times New Roman"/>
          <w:szCs w:val="24"/>
        </w:rPr>
        <w:t xml:space="preserve"> από τον παραγωγό μέχρι τον καταναλωτή.</w:t>
      </w:r>
    </w:p>
    <w:p w14:paraId="48ACE28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Είναι κοινή πρακτική σε ένα μεγάλο μέρος μεταξύ των κτηνοτρόφων, και ιδιαίτερα των χοιροτρόφων, να πωλούν τα ζώα τους ζωντανά. Αυτό σημαίνει ότι στο τιμολόγιο που εκδίδει ο κτηνοτρόφος προς τον έμπορο υπολογίζεται επί της τιμής ΦΠΑ 24%. </w:t>
      </w:r>
    </w:p>
    <w:p w14:paraId="48ACE28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στο </w:t>
      </w:r>
      <w:r>
        <w:rPr>
          <w:rFonts w:eastAsia="Times New Roman" w:cs="Times New Roman"/>
          <w:szCs w:val="24"/>
        </w:rPr>
        <w:t xml:space="preserve">επόμενο στάδιο πώλησης, από τον έμπορο στον λιανοπωλητή, ο συντελεστής ΦΠΑ που ισχύει είναι 13%. Στην πράξη αυτό σημαίνει ότι ο έμπορος ελληνικού κρέατος εκταμιεύει ένα ποσό της τάξης του 11%, το οποίο δυστυχώς δεν συμψηφίζεται -και δεν ξέρω το γιατί- και </w:t>
      </w:r>
      <w:r>
        <w:rPr>
          <w:rFonts w:eastAsia="Times New Roman" w:cs="Times New Roman"/>
          <w:szCs w:val="24"/>
        </w:rPr>
        <w:t xml:space="preserve">επιστρέφεται με δυσκολία. </w:t>
      </w:r>
    </w:p>
    <w:p w14:paraId="48ACE29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ο έμπορος εισαγόμενου κρέατος εισάγει, αγοράζει με μηδενικό ΦΠΑ και πουλάει με συντελεστή 13%, που σημαίνει ότι ο έμπορος εισαγόμενου κρέατος εισπράττει 13%, το οποίο αποδίδει σε βάθος τριμήνου. Αυτό με απλά λόγια </w:t>
      </w:r>
      <w:r>
        <w:rPr>
          <w:rFonts w:eastAsia="Times New Roman" w:cs="Times New Roman"/>
          <w:szCs w:val="24"/>
        </w:rPr>
        <w:t>σημαίνει ότι η επιλογή ελληνικού αντί εισαγόμενου κρέατος από έναν έμπορο τον οδηγεί στη δέσμευση ενός ποσού συνολικά της τάξεως του 24% επί της αξίας των προϊόντων που διακινεί, από τα διαθέσιμα κεφάλαια κίνησής του. Κατά συνέπεια καθίσταται απολύτως συμφ</w:t>
      </w:r>
      <w:r>
        <w:rPr>
          <w:rFonts w:eastAsia="Times New Roman" w:cs="Times New Roman"/>
          <w:szCs w:val="24"/>
        </w:rPr>
        <w:t>έρουσα η εισαγωγή.</w:t>
      </w:r>
    </w:p>
    <w:p w14:paraId="48ACE29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 και για τον ίδιο ακριβώς λόγο</w:t>
      </w:r>
      <w:r>
        <w:rPr>
          <w:rFonts w:eastAsia="Times New Roman" w:cs="Times New Roman"/>
          <w:szCs w:val="24"/>
        </w:rPr>
        <w:t>,</w:t>
      </w:r>
      <w:r>
        <w:rPr>
          <w:rFonts w:eastAsia="Times New Roman" w:cs="Times New Roman"/>
          <w:szCs w:val="24"/>
        </w:rPr>
        <w:t xml:space="preserve"> υπάρχουν σοβαρές δυσκολίες στην εξαγωγή προϊόντων κρέατος και </w:t>
      </w:r>
      <w:proofErr w:type="spellStart"/>
      <w:r>
        <w:rPr>
          <w:rFonts w:eastAsia="Times New Roman" w:cs="Times New Roman"/>
          <w:szCs w:val="24"/>
        </w:rPr>
        <w:t>κρεατοσκευασμάτων</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όσο και αν ακούγεται παράξενο, γίνονται εξαγωγές κρέατος και θα γίνονταν ακόμα περισσότερες</w:t>
      </w:r>
      <w:r>
        <w:rPr>
          <w:rFonts w:eastAsia="Times New Roman" w:cs="Times New Roman"/>
          <w:szCs w:val="24"/>
        </w:rPr>
        <w:t>,</w:t>
      </w:r>
      <w:r>
        <w:rPr>
          <w:rFonts w:eastAsia="Times New Roman" w:cs="Times New Roman"/>
          <w:szCs w:val="24"/>
        </w:rPr>
        <w:t xml:space="preserve"> εάν το π</w:t>
      </w:r>
      <w:r>
        <w:rPr>
          <w:rFonts w:eastAsia="Times New Roman" w:cs="Times New Roman"/>
          <w:szCs w:val="24"/>
        </w:rPr>
        <w:t xml:space="preserve">εριβάλλον ήταν περισσότερο ευνοϊκό. </w:t>
      </w:r>
    </w:p>
    <w:p w14:paraId="48ACE29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 η κτηνοτροφία βρίσκεται σε δυσμενή θέση εδώ και πολλά 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κόστος παραγωγής έχει ανέβει σημαντικά και οι τιμές του παραγωγού έχουν πέσει κατακόρυφα και συνεπώς και το εισόδημά του. </w:t>
      </w:r>
    </w:p>
    <w:p w14:paraId="48ACE29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εγχώρια παραγω</w:t>
      </w:r>
      <w:r>
        <w:rPr>
          <w:rFonts w:eastAsia="Times New Roman" w:cs="Times New Roman"/>
          <w:szCs w:val="24"/>
        </w:rPr>
        <w:t xml:space="preserve">γή κρέατος φθίνει συνεχώς, οι εισαγωγές αυξάνονται και τα όποια οφέλη από την αύξηση του ΦΠΑ είναι πολύ μικρότερα από τα προβλήματα που δημιουργεί η αύξηση των εισαγωγών. </w:t>
      </w:r>
    </w:p>
    <w:p w14:paraId="48ACE29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Με βάση, λοιπόν, τα παραπάνω ερωτάσθε εάν προτίθεστε να επαναφέρετε τον συντελεστή Φ</w:t>
      </w:r>
      <w:r>
        <w:rPr>
          <w:rFonts w:eastAsia="Times New Roman" w:cs="Times New Roman"/>
          <w:szCs w:val="24"/>
        </w:rPr>
        <w:t xml:space="preserve">ΠΑ για τα ζώντα παραγωγικά ζώα στο 13%. </w:t>
      </w:r>
    </w:p>
    <w:p w14:paraId="48ACE29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8ACE29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κυρία </w:t>
      </w:r>
      <w:proofErr w:type="spellStart"/>
      <w:r>
        <w:rPr>
          <w:rFonts w:eastAsia="Times New Roman" w:cs="Times New Roman"/>
          <w:szCs w:val="24"/>
        </w:rPr>
        <w:t>Βράντζα</w:t>
      </w:r>
      <w:proofErr w:type="spellEnd"/>
      <w:r>
        <w:rPr>
          <w:rFonts w:eastAsia="Times New Roman" w:cs="Times New Roman"/>
          <w:szCs w:val="24"/>
        </w:rPr>
        <w:t>.</w:t>
      </w:r>
    </w:p>
    <w:p w14:paraId="48ACE29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Ο Αναπληρωτής Υπουργός Οικονομικών κ. Αλεξιάδης έχει τον λόγο.</w:t>
      </w:r>
    </w:p>
    <w:p w14:paraId="48ACE29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48ACE29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Θέτετε, κυρία Βουλευτή, για ακόμα μία φορά με τις ερωτήσεις σας ένα πολύ σημαντικό θέμα</w:t>
      </w:r>
      <w:r>
        <w:rPr>
          <w:rFonts w:eastAsia="Times New Roman" w:cs="Times New Roman"/>
          <w:szCs w:val="24"/>
        </w:rPr>
        <w:t>,</w:t>
      </w:r>
      <w:r>
        <w:rPr>
          <w:rFonts w:eastAsia="Times New Roman" w:cs="Times New Roman"/>
          <w:szCs w:val="24"/>
        </w:rPr>
        <w:t xml:space="preserve"> που αφορά τους αγρότες, τους κτηνοτρόφους. </w:t>
      </w:r>
      <w:r>
        <w:rPr>
          <w:rFonts w:eastAsia="Times New Roman" w:cs="Times New Roman"/>
          <w:szCs w:val="24"/>
        </w:rPr>
        <w:t>Π</w:t>
      </w:r>
      <w:r>
        <w:rPr>
          <w:rFonts w:eastAsia="Times New Roman" w:cs="Times New Roman"/>
          <w:szCs w:val="24"/>
        </w:rPr>
        <w:t>ραγματικά είναι ένας «παραλογισμός», αρχικά εάν το δει κάποιος, το ότι</w:t>
      </w:r>
      <w:r w:rsidRPr="007A5C1D">
        <w:rPr>
          <w:rFonts w:eastAsia="Times New Roman" w:cs="Times New Roman"/>
          <w:szCs w:val="24"/>
        </w:rPr>
        <w:t>,</w:t>
      </w:r>
      <w:r>
        <w:rPr>
          <w:rFonts w:eastAsia="Times New Roman" w:cs="Times New Roman"/>
          <w:szCs w:val="24"/>
        </w:rPr>
        <w:t xml:space="preserve"> ανάλογα με το σε ποια μο</w:t>
      </w:r>
      <w:r>
        <w:rPr>
          <w:rFonts w:eastAsia="Times New Roman" w:cs="Times New Roman"/>
          <w:szCs w:val="24"/>
        </w:rPr>
        <w:t>ρφή θα αγοραστεί το κρέας</w:t>
      </w:r>
      <w:r w:rsidRPr="007A5C1D">
        <w:rPr>
          <w:rFonts w:eastAsia="Times New Roman" w:cs="Times New Roman"/>
          <w:szCs w:val="24"/>
        </w:rPr>
        <w:t>,</w:t>
      </w:r>
      <w:r>
        <w:rPr>
          <w:rFonts w:eastAsia="Times New Roman" w:cs="Times New Roman"/>
          <w:szCs w:val="24"/>
        </w:rPr>
        <w:t xml:space="preserve"> έχει διαφορετικό συντελεστή ΦΠΑ, 13% ή 24%.</w:t>
      </w:r>
    </w:p>
    <w:p w14:paraId="48ACE29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Αυτή εδώ την εξέλιξη την έχουμε</w:t>
      </w:r>
      <w:r w:rsidRPr="00B970FB">
        <w:rPr>
          <w:rFonts w:eastAsia="Times New Roman" w:cs="Times New Roman"/>
          <w:szCs w:val="24"/>
        </w:rPr>
        <w:t>,</w:t>
      </w:r>
      <w:r>
        <w:rPr>
          <w:rFonts w:eastAsia="Times New Roman" w:cs="Times New Roman"/>
          <w:szCs w:val="24"/>
        </w:rPr>
        <w:t xml:space="preserve"> επειδή δυστυχώς έπρεπε να αυξηθεί ο ΦΠΑ σε συγκεκριμένα είδη, λόγω των δημοσιονομικών συνθηκών, αλλά διατηρήσαμε στο 13% το κρέας –ξέρετε πολύ καλά όλοι</w:t>
      </w:r>
      <w:r>
        <w:rPr>
          <w:rFonts w:eastAsia="Times New Roman" w:cs="Times New Roman"/>
          <w:szCs w:val="24"/>
        </w:rPr>
        <w:t xml:space="preserve"> το τι υπήρχε εκείνο το διάστημα και τι πιέσεις δεχόμασταν-, ακριβώς για να μην αυξήσουμε το κόστος ζωής των Ελλήνων και δημιουργήσουμε μεγαλύτερα προβλήματα στους κτηνοτρόφους, στους αγρότες και σε μία σειρά από κατηγορίες επαγγελματιών. </w:t>
      </w:r>
    </w:p>
    <w:p w14:paraId="48ACE29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Η νομοθέτηση αυτ</w:t>
      </w:r>
      <w:r>
        <w:rPr>
          <w:rFonts w:eastAsia="Times New Roman" w:cs="Times New Roman"/>
          <w:szCs w:val="24"/>
        </w:rPr>
        <w:t>ού του μέτρου κρίθηκε απαραίτητη</w:t>
      </w:r>
      <w:r>
        <w:rPr>
          <w:rFonts w:eastAsia="Times New Roman" w:cs="Times New Roman"/>
          <w:szCs w:val="24"/>
        </w:rPr>
        <w:t>,</w:t>
      </w:r>
      <w:r>
        <w:rPr>
          <w:rFonts w:eastAsia="Times New Roman" w:cs="Times New Roman"/>
          <w:szCs w:val="24"/>
        </w:rPr>
        <w:t xml:space="preserve"> προκειμένου να διευρυνθεί η φορολογική βάση και να αντιμετωπιστούν συγκεκριμένα δημοσιονομικά προβλήματα λόγω της </w:t>
      </w:r>
      <w:r>
        <w:rPr>
          <w:rFonts w:eastAsia="Times New Roman" w:cs="Times New Roman"/>
          <w:szCs w:val="24"/>
        </w:rPr>
        <w:t>σ</w:t>
      </w:r>
      <w:r>
        <w:rPr>
          <w:rFonts w:eastAsia="Times New Roman" w:cs="Times New Roman"/>
          <w:szCs w:val="24"/>
        </w:rPr>
        <w:t xml:space="preserve">υμφωνίας. Το ξαναλέω, όμως, ευτυχώς το κρέας έμεινε στο 13% και δεν είχαμε άλλες αυξήσεις, όπως δεχόμασταν </w:t>
      </w:r>
      <w:r>
        <w:rPr>
          <w:rFonts w:eastAsia="Times New Roman" w:cs="Times New Roman"/>
          <w:szCs w:val="24"/>
        </w:rPr>
        <w:t xml:space="preserve">πιέσεις σαν </w:t>
      </w:r>
      <w:r>
        <w:rPr>
          <w:rFonts w:eastAsia="Times New Roman" w:cs="Times New Roman"/>
          <w:szCs w:val="24"/>
        </w:rPr>
        <w:t>ε</w:t>
      </w:r>
      <w:r>
        <w:rPr>
          <w:rFonts w:eastAsia="Times New Roman" w:cs="Times New Roman"/>
          <w:szCs w:val="24"/>
        </w:rPr>
        <w:t xml:space="preserve">λληνική Κυβέρνηση, που θα είχαν μεγάλες επιπτώσεις. </w:t>
      </w:r>
    </w:p>
    <w:p w14:paraId="48ACE29C" w14:textId="77777777" w:rsidR="004D5AE5" w:rsidRDefault="00FB30DB">
      <w:pPr>
        <w:spacing w:after="0" w:line="600" w:lineRule="auto"/>
        <w:ind w:firstLine="709"/>
        <w:jc w:val="both"/>
        <w:rPr>
          <w:rFonts w:eastAsia="Times New Roman"/>
          <w:szCs w:val="24"/>
        </w:rPr>
      </w:pPr>
      <w:r>
        <w:rPr>
          <w:rFonts w:eastAsia="Times New Roman" w:cs="Times New Roman"/>
          <w:szCs w:val="24"/>
        </w:rPr>
        <w:t>Τώρα, σε ό,τι αφορά το πώς αντιμετωπίζουμε το συγκεκριμένο πρόβλημα</w:t>
      </w:r>
      <w:r>
        <w:rPr>
          <w:rFonts w:eastAsia="Times New Roman" w:cs="Times New Roman"/>
          <w:szCs w:val="24"/>
        </w:rPr>
        <w:t>,</w:t>
      </w:r>
      <w:r>
        <w:rPr>
          <w:rFonts w:eastAsia="Times New Roman" w:cs="Times New Roman"/>
          <w:szCs w:val="24"/>
        </w:rPr>
        <w:t xml:space="preserve"> το οποίο δημιουργεί προβλήματα ρευστότητας στις επιχειρήσεις. Ρευστότητας, όχι φορολογικά προβλήματα. Διότι, όπως θα δείτ</w:t>
      </w:r>
      <w:r>
        <w:rPr>
          <w:rFonts w:eastAsia="Times New Roman" w:cs="Times New Roman"/>
          <w:szCs w:val="24"/>
        </w:rPr>
        <w:t>ε και από τα δύο έγγραφα που θα σας καταθέσω, της Γενικής Γραμματείας Δημοσίων Εσόδων, από τη Διεύθυνση Εφαρμογής Έμμεσης Φορολογίας</w:t>
      </w:r>
      <w:r>
        <w:rPr>
          <w:rFonts w:eastAsia="Times New Roman" w:cs="Times New Roman"/>
          <w:szCs w:val="24"/>
        </w:rPr>
        <w:t>,</w:t>
      </w:r>
      <w:r>
        <w:rPr>
          <w:rFonts w:eastAsia="Times New Roman" w:cs="Times New Roman"/>
          <w:szCs w:val="24"/>
        </w:rPr>
        <w:t xml:space="preserve"> και της Γενικής Διεύθυνσης Οικονομικής Πολιτικής, από τη Διεύθυνση Φορολογικής Πολιτικής, και από τα δύο έγγραφα προκύπτει</w:t>
      </w:r>
      <w:r>
        <w:rPr>
          <w:rFonts w:eastAsia="Times New Roman" w:cs="Times New Roman"/>
          <w:szCs w:val="24"/>
        </w:rPr>
        <w:t xml:space="preserve"> ότι</w:t>
      </w:r>
      <w:r w:rsidRPr="00562427">
        <w:rPr>
          <w:rFonts w:eastAsia="Times New Roman" w:cs="Times New Roman"/>
          <w:szCs w:val="24"/>
        </w:rPr>
        <w:t>,</w:t>
      </w:r>
      <w:r>
        <w:rPr>
          <w:rFonts w:eastAsia="Times New Roman" w:cs="Times New Roman"/>
          <w:szCs w:val="24"/>
        </w:rPr>
        <w:t xml:space="preserve"> για τις επιχειρήσεις</w:t>
      </w:r>
      <w:r w:rsidRPr="00562427">
        <w:rPr>
          <w:rFonts w:eastAsia="Times New Roman" w:cs="Times New Roman"/>
          <w:szCs w:val="24"/>
        </w:rPr>
        <w:t>,</w:t>
      </w:r>
      <w:r>
        <w:rPr>
          <w:rFonts w:eastAsia="Times New Roman" w:cs="Times New Roman"/>
          <w:szCs w:val="24"/>
        </w:rPr>
        <w:t xml:space="preserve"> η αύξηση του συντελεστή ΦΠΑ στα αγαθά που χρησιμοποιούν ως εισροές, ως αγορές δηλαδή, στην ουσία είναι ένας ουδέτερος φόρος, γιατί μπορούν να τον συμψηφίσουν ή να έχουν θέματα επιστροφών</w:t>
      </w:r>
      <w:r>
        <w:rPr>
          <w:rFonts w:eastAsia="Times New Roman" w:cs="Times New Roman"/>
          <w:szCs w:val="24"/>
        </w:rPr>
        <w:t>,</w:t>
      </w:r>
      <w:r>
        <w:rPr>
          <w:rFonts w:eastAsia="Times New Roman" w:cs="Times New Roman"/>
          <w:szCs w:val="24"/>
        </w:rPr>
        <w:t xml:space="preserve"> που πολλές </w:t>
      </w:r>
      <w:r>
        <w:rPr>
          <w:rFonts w:eastAsia="Times New Roman" w:cs="Times New Roman"/>
          <w:szCs w:val="24"/>
        </w:rPr>
        <w:lastRenderedPageBreak/>
        <w:t>φορές καθυστερούν λόγω της γρ</w:t>
      </w:r>
      <w:r>
        <w:rPr>
          <w:rFonts w:eastAsia="Times New Roman" w:cs="Times New Roman"/>
          <w:szCs w:val="24"/>
        </w:rPr>
        <w:t xml:space="preserve">αφειοκρατίας, των ελέγχων και των διαδικασιών, που πρέπει, όμως, να υπάρχουν. </w:t>
      </w:r>
    </w:p>
    <w:p w14:paraId="48ACE29D" w14:textId="77777777" w:rsidR="004D5AE5" w:rsidRDefault="00FB30DB">
      <w:pPr>
        <w:spacing w:after="0" w:line="600" w:lineRule="auto"/>
        <w:ind w:firstLine="567"/>
        <w:jc w:val="both"/>
        <w:rPr>
          <w:rFonts w:eastAsia="Times New Roman" w:cs="Times New Roman"/>
          <w:szCs w:val="24"/>
        </w:rPr>
      </w:pPr>
      <w:r>
        <w:rPr>
          <w:rFonts w:eastAsia="Times New Roman" w:cs="Times New Roman"/>
          <w:szCs w:val="24"/>
        </w:rPr>
        <w:t>Σε κάθε περίπτωση, όμως, αυτό που θέλω να σας πω είναι ότι η Κυβέρνηση εξετάζει το συγκεκριμένο μέτρο. Ούτως ή άλλως, η ολοκλήρωση του 2016, όπως έχει προβλεφθεί</w:t>
      </w:r>
      <w:r>
        <w:rPr>
          <w:rFonts w:eastAsia="Times New Roman" w:cs="Times New Roman"/>
          <w:szCs w:val="24"/>
        </w:rPr>
        <w:t xml:space="preserve"> από </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w:t>
      </w:r>
      <w:r>
        <w:rPr>
          <w:rFonts w:eastAsia="Times New Roman" w:cs="Times New Roman"/>
          <w:szCs w:val="24"/>
        </w:rPr>
        <w:t>4334</w:t>
      </w:r>
      <w:r>
        <w:rPr>
          <w:rFonts w:eastAsia="Times New Roman" w:cs="Times New Roman"/>
          <w:szCs w:val="24"/>
        </w:rPr>
        <w:t>,</w:t>
      </w:r>
      <w:r>
        <w:rPr>
          <w:rFonts w:eastAsia="Times New Roman" w:cs="Times New Roman"/>
          <w:szCs w:val="24"/>
        </w:rPr>
        <w:t xml:space="preserve"> θα μας δώσει τη δυνατότητα επανεξέτασης των συντελεστών ΦΠΑ και το</w:t>
      </w:r>
      <w:r>
        <w:rPr>
          <w:rFonts w:eastAsia="Times New Roman" w:cs="Times New Roman"/>
          <w:szCs w:val="24"/>
        </w:rPr>
        <w:t>υ</w:t>
      </w:r>
      <w:r>
        <w:rPr>
          <w:rFonts w:eastAsia="Times New Roman" w:cs="Times New Roman"/>
          <w:szCs w:val="24"/>
        </w:rPr>
        <w:t xml:space="preserve"> τι ακριβώς θα γίνει. Εμείς επανεξετάζουμε το συγκεκριμένο μέτρο και</w:t>
      </w:r>
      <w:r>
        <w:rPr>
          <w:rFonts w:eastAsia="Times New Roman" w:cs="Times New Roman"/>
          <w:szCs w:val="24"/>
        </w:rPr>
        <w:t>,</w:t>
      </w:r>
      <w:r>
        <w:rPr>
          <w:rFonts w:eastAsia="Times New Roman" w:cs="Times New Roman"/>
          <w:szCs w:val="24"/>
        </w:rPr>
        <w:t xml:space="preserve"> εφόσον κριθεί ότι είναι ανεπαρκές για τα δημόσια φορολογικά έσοδα και δημιουργεί προβλήματα στις κτηνοτροφικές επιχει</w:t>
      </w:r>
      <w:r>
        <w:rPr>
          <w:rFonts w:eastAsia="Times New Roman" w:cs="Times New Roman"/>
          <w:szCs w:val="24"/>
        </w:rPr>
        <w:t xml:space="preserve">ρήσεις, βεβαίως θα το επανεξετάσουμε μετά το κλείσιμο του 2016, για να δούμε με ποιον καλύτερο τρόπο θα αντιμετωπίσουμε το συγκεκριμένο ζήτημα. </w:t>
      </w:r>
    </w:p>
    <w:p w14:paraId="48ACE29E" w14:textId="77777777" w:rsidR="004D5AE5" w:rsidRDefault="00FB30DB">
      <w:pPr>
        <w:spacing w:after="0" w:line="600" w:lineRule="auto"/>
        <w:ind w:firstLine="567"/>
        <w:jc w:val="both"/>
        <w:rPr>
          <w:rFonts w:eastAsia="Times New Roman" w:cs="Times New Roman"/>
          <w:szCs w:val="24"/>
        </w:rPr>
      </w:pPr>
      <w:r>
        <w:rPr>
          <w:rFonts w:eastAsia="Times New Roman" w:cs="Times New Roman"/>
          <w:szCs w:val="24"/>
        </w:rPr>
        <w:t>Ευχαριστώ.</w:t>
      </w:r>
    </w:p>
    <w:p w14:paraId="48ACE29F" w14:textId="77777777" w:rsidR="004D5AE5" w:rsidRDefault="00FB30DB">
      <w:pPr>
        <w:spacing w:after="0"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ACE2A0" w14:textId="77777777" w:rsidR="004D5AE5" w:rsidRDefault="00FB30DB">
      <w:pPr>
        <w:spacing w:after="0" w:line="600" w:lineRule="auto"/>
        <w:ind w:firstLine="720"/>
        <w:jc w:val="both"/>
        <w:rPr>
          <w:rFonts w:eastAsia="Times New Roman" w:cs="Times New Roman"/>
        </w:rPr>
      </w:pPr>
      <w:r>
        <w:rPr>
          <w:rFonts w:eastAsia="Times New Roman"/>
          <w:b/>
          <w:bCs/>
        </w:rPr>
        <w:lastRenderedPageBreak/>
        <w:t>ΠΡΟΕΔΡΕΥΩΝ (Νικήτας Κακλαμάνης):</w:t>
      </w:r>
      <w:r>
        <w:rPr>
          <w:rFonts w:eastAsia="Times New Roman" w:cs="Times New Roman"/>
        </w:rPr>
        <w:t xml:space="preserve"> Κυρίες και κύριοι συνάδελφοι, έχω την τιμή να ανακοινώσω σ</w:t>
      </w:r>
      <w:r>
        <w:rPr>
          <w:rFonts w:eastAsia="Times New Roman" w:cs="Times New Roman"/>
        </w:rPr>
        <w:t>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είκοσι οκτώ μαθήτριες και μαθητές και δύο συνοδοί εκπαιδευτικοί από το 5</w:t>
      </w:r>
      <w:r>
        <w:rPr>
          <w:rFonts w:eastAsia="Times New Roman" w:cs="Times New Roman"/>
          <w:vertAlign w:val="superscript"/>
        </w:rPr>
        <w:t>ο</w:t>
      </w:r>
      <w:r>
        <w:rPr>
          <w:rFonts w:eastAsia="Times New Roman" w:cs="Times New Roman"/>
        </w:rPr>
        <w:t xml:space="preserve"> Δημοτι</w:t>
      </w:r>
      <w:r>
        <w:rPr>
          <w:rFonts w:eastAsia="Times New Roman" w:cs="Times New Roman"/>
        </w:rPr>
        <w:t xml:space="preserve">κό Σχολείο Παλαιού Φαλήρου. </w:t>
      </w:r>
    </w:p>
    <w:p w14:paraId="48ACE2A1"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8ACE2A2" w14:textId="77777777" w:rsidR="004D5AE5" w:rsidRDefault="00FB30DB">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 xml:space="preserve">’ </w:t>
      </w:r>
      <w:r>
        <w:rPr>
          <w:rFonts w:eastAsia="Times New Roman" w:cs="Times New Roman"/>
        </w:rPr>
        <w:t>όλες τις πτέρυγες της Βουλής)</w:t>
      </w:r>
    </w:p>
    <w:p w14:paraId="48ACE2A3" w14:textId="77777777" w:rsidR="004D5AE5" w:rsidRDefault="00FB30DB">
      <w:pPr>
        <w:spacing w:after="0" w:line="600" w:lineRule="auto"/>
        <w:ind w:firstLine="720"/>
        <w:jc w:val="both"/>
        <w:rPr>
          <w:rFonts w:eastAsia="Times New Roman" w:cs="Times New Roman"/>
        </w:rPr>
      </w:pPr>
      <w:r>
        <w:rPr>
          <w:rFonts w:eastAsia="Times New Roman" w:cs="Times New Roman"/>
        </w:rPr>
        <w:t>Κ</w:t>
      </w:r>
      <w:r>
        <w:rPr>
          <w:rFonts w:eastAsia="Times New Roman" w:cs="Times New Roman"/>
        </w:rPr>
        <w:t>υ</w:t>
      </w:r>
      <w:r>
        <w:rPr>
          <w:rFonts w:eastAsia="Times New Roman" w:cs="Times New Roman"/>
        </w:rPr>
        <w:t>ρ</w:t>
      </w:r>
      <w:r>
        <w:rPr>
          <w:rFonts w:eastAsia="Times New Roman" w:cs="Times New Roman"/>
        </w:rPr>
        <w:t>ί</w:t>
      </w:r>
      <w:r>
        <w:rPr>
          <w:rFonts w:eastAsia="Times New Roman" w:cs="Times New Roman"/>
        </w:rPr>
        <w:t xml:space="preserve">α </w:t>
      </w:r>
      <w:proofErr w:type="spellStart"/>
      <w:r>
        <w:rPr>
          <w:rFonts w:eastAsia="Times New Roman" w:cs="Times New Roman"/>
        </w:rPr>
        <w:t>Βράντζα</w:t>
      </w:r>
      <w:proofErr w:type="spellEnd"/>
      <w:r>
        <w:rPr>
          <w:rFonts w:eastAsia="Times New Roman" w:cs="Times New Roman"/>
        </w:rPr>
        <w:t>, έχετε τον λόγο.</w:t>
      </w:r>
    </w:p>
    <w:p w14:paraId="48ACE2A4" w14:textId="77777777" w:rsidR="004D5AE5" w:rsidRDefault="00FB30DB">
      <w:pPr>
        <w:spacing w:after="0" w:line="600" w:lineRule="auto"/>
        <w:ind w:firstLine="720"/>
        <w:jc w:val="both"/>
        <w:rPr>
          <w:rFonts w:eastAsia="Times New Roman" w:cs="Times New Roman"/>
          <w:szCs w:val="24"/>
        </w:rPr>
      </w:pPr>
      <w:r>
        <w:rPr>
          <w:rFonts w:eastAsia="Times New Roman" w:cs="Times New Roman"/>
          <w:b/>
        </w:rPr>
        <w:t>ΠΑΝΑΓΙΩΤΑ ΒΡΑΝΤΖΑ:</w:t>
      </w:r>
      <w:r>
        <w:rPr>
          <w:rFonts w:eastAsia="Times New Roman" w:cs="Times New Roman"/>
          <w:szCs w:val="24"/>
        </w:rPr>
        <w:t xml:space="preserve"> Ευχαριστώ, κύριε Πρόεδρε. </w:t>
      </w:r>
    </w:p>
    <w:p w14:paraId="48ACE2A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 είπατε ότι θα εξετάσετε το θέμα ξανά</w:t>
      </w:r>
      <w:r>
        <w:rPr>
          <w:rFonts w:eastAsia="Times New Roman" w:cs="Times New Roman"/>
          <w:szCs w:val="24"/>
        </w:rPr>
        <w:t>,</w:t>
      </w:r>
      <w:r>
        <w:rPr>
          <w:rFonts w:eastAsia="Times New Roman" w:cs="Times New Roman"/>
          <w:szCs w:val="24"/>
        </w:rPr>
        <w:t xml:space="preserve"> οπότε θα πω μερικά παραπάνω πράγματα, προκειμένου να σας πείσω ότι θα πρέπει να αλλάξουμε τον συντελεστή ΦΠΑ. </w:t>
      </w:r>
    </w:p>
    <w:p w14:paraId="48ACE2A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Πέρα από το μείζον, λοιπόν, που είναι ότι ευνοούνται οι εισαγωγές σε βάρος της ελληνικής παραγωγής, υπάρχουν και πολλές άλλες αρνητικές προεκτάσ</w:t>
      </w:r>
      <w:r>
        <w:rPr>
          <w:rFonts w:eastAsia="Times New Roman" w:cs="Times New Roman"/>
          <w:szCs w:val="24"/>
        </w:rPr>
        <w:t xml:space="preserve">εις για την ελληνική παραγωγή, τον πρωτογενή </w:t>
      </w:r>
      <w:r>
        <w:rPr>
          <w:rFonts w:eastAsia="Times New Roman" w:cs="Times New Roman"/>
          <w:szCs w:val="24"/>
        </w:rPr>
        <w:lastRenderedPageBreak/>
        <w:t>τομέα και την εθνική οικονομία. Ο οικονομικός στραγγαλισμός υγιών επιχειρήσεων της διατροφικής αλυσίδας, που στηρίζεται στην εγχώρια παραγωγή, είναι πολύ σοβαρή απώλεια κατά τη γνώμη μου. Το καθεστώς του διαφορε</w:t>
      </w:r>
      <w:r>
        <w:rPr>
          <w:rFonts w:eastAsia="Times New Roman" w:cs="Times New Roman"/>
          <w:szCs w:val="24"/>
        </w:rPr>
        <w:t>τικού συντελεστή ΦΠΑ μεταξύ ζώντων ζώων και σφαγείων οδηγεί πολλούς παραγωγούς πλέον στο να σφάζουν τα ζώα τους στο όνομά του, ώστε να μπορούν να πουλήσουν κρέας στον έμπορο και να υπολογίζουν ΦΠΑ 13%. Αυτό πρακτικά σημαίνει μεγάλο διοικητικό κόστος</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στο σφαγείο θα πρέπει να εκδοθούν έξι παραστατικά, δυσκολία πολλών παραγωγών να ανταποκριθούν σ’ αυτό</w:t>
      </w:r>
      <w:r>
        <w:rPr>
          <w:rFonts w:eastAsia="Times New Roman" w:cs="Times New Roman"/>
          <w:szCs w:val="24"/>
        </w:rPr>
        <w:t>,</w:t>
      </w:r>
      <w:r>
        <w:rPr>
          <w:rFonts w:eastAsia="Times New Roman" w:cs="Times New Roman"/>
          <w:szCs w:val="24"/>
        </w:rPr>
        <w:t xml:space="preserve"> γιατί υπάρχει τεράστια γραφειοκρατία και απώλεια μέρους της ιχνηλασιμότητας του κρέατος</w:t>
      </w:r>
      <w:r>
        <w:rPr>
          <w:rFonts w:eastAsia="Times New Roman" w:cs="Times New Roman"/>
          <w:szCs w:val="24"/>
        </w:rPr>
        <w:t>,</w:t>
      </w:r>
      <w:r>
        <w:rPr>
          <w:rFonts w:eastAsia="Times New Roman" w:cs="Times New Roman"/>
          <w:szCs w:val="24"/>
        </w:rPr>
        <w:t xml:space="preserve"> διότι το σφαγείο στέλνει στοιχεία στο σύστημα «</w:t>
      </w:r>
      <w:r>
        <w:rPr>
          <w:rFonts w:eastAsia="Times New Roman" w:cs="Times New Roman"/>
          <w:szCs w:val="24"/>
        </w:rPr>
        <w:t>ΑΡΤΕΜΙΣ</w:t>
      </w:r>
      <w:r>
        <w:rPr>
          <w:rFonts w:eastAsia="Times New Roman" w:cs="Times New Roman"/>
          <w:szCs w:val="24"/>
        </w:rPr>
        <w:t>» του ΕΛΟ</w:t>
      </w:r>
      <w:r>
        <w:rPr>
          <w:rFonts w:eastAsia="Times New Roman" w:cs="Times New Roman"/>
          <w:szCs w:val="24"/>
        </w:rPr>
        <w:t xml:space="preserve">ΓΑΚ. Το σφαγείο θεωρεί ότι το προϊόν παραμένει στον κτηνοτρόφο και όχι στον έμπορο. Υπάρχει, επίσης, απώλεια εσόδων του ΕΛΟΓΑΚ, γιατί δεν αποδίδεται το ποσό που πρέπει από τον έμπορο. Τελευταία έχει ζητηθεί από τους παραγωγούς να </w:t>
      </w:r>
      <w:r>
        <w:rPr>
          <w:rFonts w:eastAsia="Times New Roman" w:cs="Times New Roman"/>
          <w:szCs w:val="24"/>
        </w:rPr>
        <w:lastRenderedPageBreak/>
        <w:t>γραφτούν στο Μητρώο Εμπόρω</w:t>
      </w:r>
      <w:r>
        <w:rPr>
          <w:rFonts w:eastAsia="Times New Roman" w:cs="Times New Roman"/>
          <w:szCs w:val="24"/>
        </w:rPr>
        <w:t>ν, προκειμένου να μην υπάρχει αυτή η απώλεια</w:t>
      </w:r>
      <w:r>
        <w:rPr>
          <w:rFonts w:eastAsia="Times New Roman" w:cs="Times New Roman"/>
          <w:szCs w:val="24"/>
        </w:rPr>
        <w:t>,</w:t>
      </w:r>
      <w:r>
        <w:rPr>
          <w:rFonts w:eastAsia="Times New Roman" w:cs="Times New Roman"/>
          <w:szCs w:val="24"/>
        </w:rPr>
        <w:t xml:space="preserve"> που αυξάνει και τη δουλειά τους και τη γραφειοκρατία. Και επειδή ξέρουμε τον Έλληνα παραγωγό, ξέρουμε ότι αυτό είναι πρακτικά πολύ δύσκολο. </w:t>
      </w:r>
    </w:p>
    <w:p w14:paraId="48ACE2A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Επίσης, λόγω του διαφορετικού συντελεστή ΦΠΑ</w:t>
      </w:r>
      <w:r>
        <w:rPr>
          <w:rFonts w:eastAsia="Times New Roman" w:cs="Times New Roman"/>
          <w:szCs w:val="24"/>
        </w:rPr>
        <w:t>,</w:t>
      </w:r>
      <w:r>
        <w:rPr>
          <w:rFonts w:eastAsia="Times New Roman" w:cs="Times New Roman"/>
          <w:szCs w:val="24"/>
        </w:rPr>
        <w:t xml:space="preserve"> έχουν παρατηρηθεί σε δι</w:t>
      </w:r>
      <w:r>
        <w:rPr>
          <w:rFonts w:eastAsia="Times New Roman" w:cs="Times New Roman"/>
          <w:szCs w:val="24"/>
        </w:rPr>
        <w:t xml:space="preserve">άφορες περιοχές της Ελλάδας ολιγοπώλια μεταξύ των εμπόρων, τα οποία δυσχεραίνουν ακόμα περισσότερο τη θέση των Ελλήνων παραγωγών και μικραίνουν ακόμη περισσότερο την τιμή που πωλούν τα προϊόντα τους. Τα ολιγοπώλια εκεί οδηγούν. </w:t>
      </w:r>
    </w:p>
    <w:p w14:paraId="48ACE2A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 ΦΠΑ είναι </w:t>
      </w:r>
      <w:r>
        <w:rPr>
          <w:rFonts w:eastAsia="Times New Roman" w:cs="Times New Roman"/>
          <w:szCs w:val="24"/>
        </w:rPr>
        <w:t>ο κατ</w:t>
      </w:r>
      <w:r>
        <w:rPr>
          <w:rFonts w:eastAsia="Times New Roman" w:cs="Times New Roman"/>
          <w:szCs w:val="24"/>
        </w:rPr>
        <w:t xml:space="preserve">’ </w:t>
      </w:r>
      <w:r>
        <w:rPr>
          <w:rFonts w:eastAsia="Times New Roman" w:cs="Times New Roman"/>
          <w:szCs w:val="24"/>
        </w:rPr>
        <w:t xml:space="preserve">εξοχήν έμμεσος φόρος, ο οποίος αποκρύπτεται σε μεγάλο βαθμό, συμπαρασύροντας και τον φόρο εισοδήματος. Αν δεν υπάρχει ορθολογική εφαρμογή, η </w:t>
      </w:r>
      <w:proofErr w:type="spellStart"/>
      <w:r>
        <w:rPr>
          <w:rFonts w:eastAsia="Times New Roman" w:cs="Times New Roman"/>
          <w:szCs w:val="24"/>
        </w:rPr>
        <w:t>εισπραξιμότητα</w:t>
      </w:r>
      <w:proofErr w:type="spellEnd"/>
      <w:r>
        <w:rPr>
          <w:rFonts w:eastAsia="Times New Roman" w:cs="Times New Roman"/>
          <w:szCs w:val="24"/>
        </w:rPr>
        <w:t xml:space="preserve"> πέφτει και το μέτρο καθίσταται αναποτελεσματικό και άδικο. Ο ίδιος παραλογισμός στην εφαρμογή</w:t>
      </w:r>
      <w:r>
        <w:rPr>
          <w:rFonts w:eastAsia="Times New Roman" w:cs="Times New Roman"/>
          <w:szCs w:val="24"/>
        </w:rPr>
        <w:t xml:space="preserve"> του ΦΠΑ ισχύει, δυστυχώς, και σε άλλους τομείς της πρωτογενούς παραγωγής. Θέλω να σας αναφέρω εδώ δύο παράλογα φαινόμενα, που αγγίζουν τα όρια του αστείου: Στο καλαμπόκι θεωρείται μεταποιημένο το </w:t>
      </w:r>
      <w:r>
        <w:rPr>
          <w:rFonts w:eastAsia="Times New Roman" w:cs="Times New Roman"/>
          <w:szCs w:val="24"/>
        </w:rPr>
        <w:lastRenderedPageBreak/>
        <w:t>προϊόν</w:t>
      </w:r>
      <w:r>
        <w:rPr>
          <w:rFonts w:eastAsia="Times New Roman" w:cs="Times New Roman"/>
          <w:szCs w:val="24"/>
        </w:rPr>
        <w:t>,</w:t>
      </w:r>
      <w:r>
        <w:rPr>
          <w:rFonts w:eastAsia="Times New Roman" w:cs="Times New Roman"/>
          <w:szCs w:val="24"/>
        </w:rPr>
        <w:t xml:space="preserve"> όταν είναι συσκευασμένο. Τότε έχει ΦΠΑ 24%. Το χύμα</w:t>
      </w:r>
      <w:r>
        <w:rPr>
          <w:rFonts w:eastAsia="Times New Roman" w:cs="Times New Roman"/>
          <w:szCs w:val="24"/>
        </w:rPr>
        <w:t xml:space="preserve"> έχει ΦΠΑ 13%. </w:t>
      </w:r>
      <w:r>
        <w:rPr>
          <w:rFonts w:eastAsia="Times New Roman" w:cs="Times New Roman"/>
          <w:szCs w:val="24"/>
        </w:rPr>
        <w:t>Το ίδιο ισχύει κ</w:t>
      </w:r>
      <w:r>
        <w:rPr>
          <w:rFonts w:eastAsia="Times New Roman" w:cs="Times New Roman"/>
          <w:szCs w:val="24"/>
        </w:rPr>
        <w:t xml:space="preserve">αι στο άχυρο, δηλαδή στις χονδροειδείς τροφές, </w:t>
      </w:r>
      <w:r>
        <w:rPr>
          <w:rFonts w:eastAsia="Times New Roman" w:cs="Times New Roman"/>
          <w:szCs w:val="24"/>
        </w:rPr>
        <w:t xml:space="preserve">και </w:t>
      </w:r>
      <w:r>
        <w:rPr>
          <w:rFonts w:eastAsia="Times New Roman" w:cs="Times New Roman"/>
          <w:szCs w:val="24"/>
        </w:rPr>
        <w:t>στο σανό. Θα πρέπει η μεταφορά και η αποθήκευση να γίνουν χύμα -για όποιον ξέρει λίγο την πρωτογενή παραγωγή, ξέρει ότι αυτό δεν υπάρχει-</w:t>
      </w:r>
      <w:r>
        <w:rPr>
          <w:rFonts w:eastAsia="Times New Roman" w:cs="Times New Roman"/>
          <w:szCs w:val="24"/>
        </w:rPr>
        <w:t>,</w:t>
      </w:r>
      <w:r>
        <w:rPr>
          <w:rFonts w:eastAsia="Times New Roman" w:cs="Times New Roman"/>
          <w:szCs w:val="24"/>
        </w:rPr>
        <w:t xml:space="preserve"> προκειμένου να κρατηθεί χαμηλός ο σ</w:t>
      </w:r>
      <w:r>
        <w:rPr>
          <w:rFonts w:eastAsia="Times New Roman" w:cs="Times New Roman"/>
          <w:szCs w:val="24"/>
        </w:rPr>
        <w:t xml:space="preserve">υντελεστής ΦΠΑ. </w:t>
      </w:r>
    </w:p>
    <w:p w14:paraId="48ACE2A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αποτελεσματικότητα, λοιπόν, η διευκόλυνση της παραγωγικής διαδικασίας και η κοινή λογική είναι οι προϋποθέσεις που πρέπει να ικανοποιούνται στην εφαρμογή των όποιων μέτρων. Στο συγκεκριμένο μέτρο, δυστυχώς, δεν ικανοποιούνται. Έτσι επιβά</w:t>
      </w:r>
      <w:r>
        <w:rPr>
          <w:rFonts w:eastAsia="Times New Roman" w:cs="Times New Roman"/>
          <w:szCs w:val="24"/>
        </w:rPr>
        <w:t>λλεται να προχωρήσουμε άμεσα στις αναγκαίες βελτιώσεις. Το πρόσφατο παράδειγμα του ειδικού φόρου κατανάλωσης στο κρασί θεωρώ ότι είναι ένα χαρακτηριστικό της μη ορθολογικής εφαρμογής των μέτρων, που καταλήγουν να δημιουργούν περισσότερα προβλήματα απ’ αυτά</w:t>
      </w:r>
      <w:r>
        <w:rPr>
          <w:rFonts w:eastAsia="Times New Roman" w:cs="Times New Roman"/>
          <w:szCs w:val="24"/>
        </w:rPr>
        <w:t xml:space="preserve"> που λύνουν. </w:t>
      </w:r>
    </w:p>
    <w:p w14:paraId="48ACE2A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 με τέτοιου είδους αστοχίες</w:t>
      </w:r>
      <w:r>
        <w:rPr>
          <w:rFonts w:eastAsia="Times New Roman" w:cs="Times New Roman"/>
          <w:szCs w:val="24"/>
        </w:rPr>
        <w:t>,</w:t>
      </w:r>
      <w:r>
        <w:rPr>
          <w:rFonts w:eastAsia="Times New Roman" w:cs="Times New Roman"/>
          <w:szCs w:val="24"/>
        </w:rPr>
        <w:t xml:space="preserve"> εκτός των άλλων δίνουμε τη δυνατότητα σε αυτούς που πραγματικά κατέστρεψαν τον πρωτογενή τομέα να παρουσιάζονται ως τιμητές και υποστηρικτές του. </w:t>
      </w:r>
      <w:r>
        <w:rPr>
          <w:rFonts w:eastAsia="Times New Roman" w:cs="Times New Roman"/>
          <w:szCs w:val="24"/>
        </w:rPr>
        <w:lastRenderedPageBreak/>
        <w:t>Ξ</w:t>
      </w:r>
      <w:r>
        <w:rPr>
          <w:rFonts w:eastAsia="Times New Roman" w:cs="Times New Roman"/>
          <w:szCs w:val="24"/>
        </w:rPr>
        <w:t xml:space="preserve">έρετε τι εννοώ. Είναι ξεκάθαρο και πλέον </w:t>
      </w:r>
      <w:r>
        <w:rPr>
          <w:rFonts w:eastAsia="Times New Roman" w:cs="Times New Roman"/>
          <w:szCs w:val="24"/>
        </w:rPr>
        <w:t>αποδεδειγμένο στην πράξη ότι το ισχύον καθεστώς εφαρμογής του ΦΠΑ στα ζώα, στο κρέας και στις ζωοτροφές είναι ανασταλτικός παράγοντας για την παραγωγή,  για τον πρωτογενή τομέα. Οδηγεί σε αύξηση της παράνομης διακίνησης</w:t>
      </w:r>
      <w:r>
        <w:rPr>
          <w:rFonts w:eastAsia="Times New Roman" w:cs="Times New Roman"/>
          <w:szCs w:val="24"/>
        </w:rPr>
        <w:t>,</w:t>
      </w:r>
      <w:r>
        <w:rPr>
          <w:rFonts w:eastAsia="Times New Roman" w:cs="Times New Roman"/>
          <w:szCs w:val="24"/>
        </w:rPr>
        <w:t xml:space="preserve"> με απώλεια εσόδων από το κράτος αλλ</w:t>
      </w:r>
      <w:r>
        <w:rPr>
          <w:rFonts w:eastAsia="Times New Roman" w:cs="Times New Roman"/>
          <w:szCs w:val="24"/>
        </w:rPr>
        <w:t>ά και προβλήματα στη δημόσια υγεία δυνητικά. Είπατε ότι θα το δείτε. Νομίζω ότι είναι επιβεβλημένη η αλλαγή του.</w:t>
      </w:r>
    </w:p>
    <w:p w14:paraId="48ACE2AB" w14:textId="77777777" w:rsidR="004D5AE5" w:rsidRDefault="00FB30DB">
      <w:pPr>
        <w:spacing w:after="0" w:line="600" w:lineRule="auto"/>
        <w:ind w:firstLine="720"/>
        <w:jc w:val="both"/>
        <w:rPr>
          <w:rFonts w:eastAsia="Times New Roman" w:cs="Times New Roman"/>
          <w:szCs w:val="24"/>
        </w:rPr>
      </w:pPr>
      <w:r w:rsidRPr="00E74150">
        <w:rPr>
          <w:rFonts w:eastAsia="Times New Roman" w:cs="Times New Roman"/>
          <w:szCs w:val="24"/>
        </w:rPr>
        <w:t xml:space="preserve">Ευχαριστώ πολύ. </w:t>
      </w:r>
    </w:p>
    <w:p w14:paraId="48ACE2A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επειδή πάντα μας δίδετε και ειδήσεις εσείς στη Βουλή, μια και άκουσα για το κρ</w:t>
      </w:r>
      <w:r>
        <w:rPr>
          <w:rFonts w:eastAsia="Times New Roman" w:cs="Times New Roman"/>
          <w:szCs w:val="24"/>
        </w:rPr>
        <w:t xml:space="preserve">ασί που είπε η κ. </w:t>
      </w:r>
      <w:proofErr w:type="spellStart"/>
      <w:r>
        <w:rPr>
          <w:rFonts w:eastAsia="Times New Roman" w:cs="Times New Roman"/>
          <w:szCs w:val="24"/>
        </w:rPr>
        <w:t>Βράντζα</w:t>
      </w:r>
      <w:proofErr w:type="spellEnd"/>
      <w:r>
        <w:rPr>
          <w:rFonts w:eastAsia="Times New Roman" w:cs="Times New Roman"/>
          <w:szCs w:val="24"/>
        </w:rPr>
        <w:t>, εάν θυμάμαι καλά από τον ειδικό φόρο που είχατε επιβάλει, προσδοκούσατε 60 εκατομμύρια. Καλά το θυμάμαι; Έχετε εικόνα, επειδή πλησιάζουμε προς τον Νοέμβριο, τι έχει εισπραχθεί μέχρι τώρα; Εάν έχετε στοιχεία, αυτό το ρωτώ παρεμπιπ</w:t>
      </w:r>
      <w:r>
        <w:rPr>
          <w:rFonts w:eastAsia="Times New Roman" w:cs="Times New Roman"/>
          <w:szCs w:val="24"/>
        </w:rPr>
        <w:t xml:space="preserve">τόντως. </w:t>
      </w:r>
    </w:p>
    <w:p w14:paraId="48ACE2A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Οικονομικών κ. Αλεξιάδης.</w:t>
      </w:r>
    </w:p>
    <w:p w14:paraId="48ACE2AE"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Τον ειδικό φόρο εννοείτε στο κρασί;</w:t>
      </w:r>
    </w:p>
    <w:p w14:paraId="48ACE2AF"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w:t>
      </w:r>
    </w:p>
    <w:p w14:paraId="48ACE2B0" w14:textId="77777777" w:rsidR="004D5AE5" w:rsidRDefault="00FB30DB">
      <w:pPr>
        <w:spacing w:after="0" w:line="600" w:lineRule="auto"/>
        <w:ind w:firstLine="720"/>
        <w:jc w:val="both"/>
        <w:rPr>
          <w:rFonts w:eastAsia="Times New Roman" w:cs="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Όχι, δεν έχουμε </w:t>
      </w:r>
      <w:r>
        <w:rPr>
          <w:rFonts w:eastAsia="Times New Roman"/>
          <w:szCs w:val="24"/>
        </w:rPr>
        <w:t>ακόμη στοιχεία, αλλά όπως έκανα και χθες στην Επιτροπή Οικονομικών Υποθέσεων, θα σας καταθέσω μόλις έχουμε</w:t>
      </w:r>
      <w:r>
        <w:rPr>
          <w:rFonts w:eastAsia="Times New Roman" w:cs="Times New Roman"/>
          <w:szCs w:val="24"/>
        </w:rPr>
        <w:t xml:space="preserve"> στοιχεία. Το Υπουργείο Οικονομικών έχει εγκαινιάσει μία νέα τακτική, ό,τι στοιχεία έχουμε τα καταθέτουμε στη Βουλή. </w:t>
      </w:r>
    </w:p>
    <w:p w14:paraId="48ACE2B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Έχω μία εκκρεμότητα σε σχέση με </w:t>
      </w:r>
      <w:r>
        <w:rPr>
          <w:rFonts w:eastAsia="Times New Roman" w:cs="Times New Roman"/>
          <w:szCs w:val="24"/>
        </w:rPr>
        <w:t>την πληρωμή για τις τηλεοπτικές άδειες, κύριε Πρόεδρε, από προηγούμενη ερώτηση. Εκεί, όπως ξέρετε και εσείς, έχουν ήδη εισπραχθεί τα ποσά και προχωρούμε και στην είσπραξη των άλλων δόσεων.</w:t>
      </w:r>
    </w:p>
    <w:p w14:paraId="48ACE2B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θέμα με τον ΦΠΑ, αυτό που θέλω να πω </w:t>
      </w:r>
      <w:r>
        <w:rPr>
          <w:rFonts w:eastAsia="Times New Roman" w:cs="Times New Roman"/>
          <w:szCs w:val="24"/>
        </w:rPr>
        <w:t xml:space="preserve">είναι ότι έχετε απόλυτο δίκιο σε ό,τι αφορά τις στρεβλώσεις και τα προβλήματα που δημιουργούμε στους κτηνοτρόφους, που αντί να </w:t>
      </w:r>
      <w:r>
        <w:rPr>
          <w:rFonts w:eastAsia="Times New Roman" w:cs="Times New Roman"/>
          <w:szCs w:val="24"/>
        </w:rPr>
        <w:lastRenderedPageBreak/>
        <w:t>έχουμε δράσεις φορολογικές, αναπτυξιακές και άλλου είδους που να ενισχύουμε τους αγρότες και τους κτηνοτρόφους και τους αλιείς, τ</w:t>
      </w:r>
      <w:r>
        <w:rPr>
          <w:rFonts w:eastAsia="Times New Roman" w:cs="Times New Roman"/>
          <w:szCs w:val="24"/>
        </w:rPr>
        <w:t>ην πρωτογενή παραγωγική δραστηριότητα –φαντάζομαι ότι αυτά θα πει και ο κ. Αποστόλου, που είναι παρών, αργότερα στην ομιλία του- αντί να βοηθούμε αυτούς τους κλάδους, δυστυχώς δημιουργούμε προβλήματα. Και ένα από τα προβλήματα που δημιουργούμε είναι το συγ</w:t>
      </w:r>
      <w:r>
        <w:rPr>
          <w:rFonts w:eastAsia="Times New Roman" w:cs="Times New Roman"/>
          <w:szCs w:val="24"/>
        </w:rPr>
        <w:t xml:space="preserve">κεκριμένο. </w:t>
      </w:r>
    </w:p>
    <w:p w14:paraId="48ACE2B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είναι σαφές και ξέρετε καλύτερα από εμένα το πώς οδηγηθήκαμε σ</w:t>
      </w:r>
      <w:r>
        <w:rPr>
          <w:rFonts w:eastAsia="Times New Roman" w:cs="Times New Roman"/>
          <w:szCs w:val="24"/>
        </w:rPr>
        <w:t>ε</w:t>
      </w:r>
      <w:r>
        <w:rPr>
          <w:rFonts w:eastAsia="Times New Roman" w:cs="Times New Roman"/>
          <w:szCs w:val="24"/>
        </w:rPr>
        <w:t xml:space="preserve"> αυτές τις αποφάσεις. Όλα αυτά είναι αποτελέσματα του ν.4336 που ψήφισαν </w:t>
      </w:r>
      <w:r>
        <w:rPr>
          <w:rFonts w:eastAsia="Times New Roman" w:cs="Times New Roman"/>
          <w:szCs w:val="24"/>
        </w:rPr>
        <w:t xml:space="preserve">διακόσιοι είκοσι ένας </w:t>
      </w:r>
      <w:r>
        <w:rPr>
          <w:rFonts w:eastAsia="Times New Roman" w:cs="Times New Roman"/>
          <w:szCs w:val="24"/>
        </w:rPr>
        <w:t>Βουλευτές. Αναγκαστήκαμε να πάμε σ</w:t>
      </w:r>
      <w:r>
        <w:rPr>
          <w:rFonts w:eastAsia="Times New Roman" w:cs="Times New Roman"/>
          <w:szCs w:val="24"/>
        </w:rPr>
        <w:t>ε</w:t>
      </w:r>
      <w:r>
        <w:rPr>
          <w:rFonts w:eastAsia="Times New Roman" w:cs="Times New Roman"/>
          <w:szCs w:val="24"/>
        </w:rPr>
        <w:t xml:space="preserve"> αυτές τις καταστάσεις</w:t>
      </w:r>
      <w:r>
        <w:rPr>
          <w:rFonts w:eastAsia="Times New Roman" w:cs="Times New Roman"/>
          <w:szCs w:val="24"/>
        </w:rPr>
        <w:t>,</w:t>
      </w:r>
      <w:r>
        <w:rPr>
          <w:rFonts w:eastAsia="Times New Roman" w:cs="Times New Roman"/>
          <w:szCs w:val="24"/>
        </w:rPr>
        <w:t xml:space="preserve"> που δημιουργούν είτε σ</w:t>
      </w:r>
      <w:r>
        <w:rPr>
          <w:rFonts w:eastAsia="Times New Roman" w:cs="Times New Roman"/>
          <w:szCs w:val="24"/>
        </w:rPr>
        <w:t>τρεβλώσεις είτε διάφορα άλλα προβλήματα, τα οποία βεβαίως και θα τα αντιμετωπίσουμε. Και η καλή πορεία των φορολογικών εσόδων του 2016 μάς δίνει δυνατότητα το 2017 να συνεχίσουμε τη διαπραγμάτευση από καλύτερες θέσεις και να λύσουμε αυτά τα ζητήματα.</w:t>
      </w:r>
    </w:p>
    <w:p w14:paraId="48ACE2B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Δεν χ</w:t>
      </w:r>
      <w:r>
        <w:rPr>
          <w:rFonts w:eastAsia="Times New Roman" w:cs="Times New Roman"/>
          <w:szCs w:val="24"/>
        </w:rPr>
        <w:t>ρειάζεται να πείσετε εμάς, διότι ξέρετε πολύ καλά τις απόψεις μας. Έχουμε πειστεί εμείς και έχουμε άποψη για αυτά τα πράγματα, αλλά καταλαβαίνετε ότι σε μία διαδικασία διαπραγμάτευσης χρειάζεται μία γενικότερη στάση σε ό,τι αφορά αυτά τα ζητήματα και το τι</w:t>
      </w:r>
      <w:r>
        <w:rPr>
          <w:rFonts w:eastAsia="Times New Roman" w:cs="Times New Roman"/>
          <w:szCs w:val="24"/>
        </w:rPr>
        <w:t xml:space="preserve"> πρέπει να κάνουμε. </w:t>
      </w:r>
    </w:p>
    <w:p w14:paraId="48ACE2B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Για να είναι όμως σαφές αυτό που απαντούμε, λέμε ότι ξέρουμε το πρόβλημα που δημιούργησε η διαφοροποίηση των συντελεστών ΦΠΑ, αυτός ο παραλογισμός «άλλο το ένα και άλλο το άλλο» και τη δυσκολία που δημιουργούμε στους Έλληνες κτηνοτρόφο</w:t>
      </w:r>
      <w:r>
        <w:rPr>
          <w:rFonts w:eastAsia="Times New Roman" w:cs="Times New Roman"/>
          <w:szCs w:val="24"/>
        </w:rPr>
        <w:t>υς και μόλις μπορέσουμε, μέσα στο 2017 θα αντιμετωπίσουμε το συγκεκριμένο θέμα.</w:t>
      </w:r>
    </w:p>
    <w:p w14:paraId="48ACE2B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ACE2B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Αλεξιάδη, και για την παρουσία σας. Μου οφείλετε, όμως, και άλλη μία απάντηση για τις άδειες σε ερώτηση που</w:t>
      </w:r>
      <w:r>
        <w:rPr>
          <w:rFonts w:eastAsia="Times New Roman" w:cs="Times New Roman"/>
          <w:szCs w:val="24"/>
        </w:rPr>
        <w:t xml:space="preserve"> έχω υποβάλει εδώ και δεκαπέντε ημέρες, να μου πείτε ναι μεν πόσα πήρατε, αλλά εγώ ρωτώ και πόσα χάνει το κράτος από το </w:t>
      </w:r>
      <w:r>
        <w:rPr>
          <w:rFonts w:eastAsia="Times New Roman" w:cs="Times New Roman"/>
          <w:szCs w:val="24"/>
        </w:rPr>
        <w:lastRenderedPageBreak/>
        <w:t>κλείσιμο των υπολοίπων πέντε καναλιών. Δεν έχω πάρει απάντηση ακόμα. Έχουν περάσει δεκαπέντε ημέρες.</w:t>
      </w:r>
    </w:p>
    <w:p w14:paraId="48ACE2B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Προχωρούμε στην επόμενη επίκαιρη ερ</w:t>
      </w:r>
      <w:r>
        <w:rPr>
          <w:rFonts w:eastAsia="Times New Roman" w:cs="Times New Roman"/>
          <w:szCs w:val="24"/>
        </w:rPr>
        <w:t xml:space="preserve">ώτηση. </w:t>
      </w:r>
      <w:r>
        <w:rPr>
          <w:rFonts w:eastAsia="Times New Roman" w:cs="Times New Roman"/>
          <w:szCs w:val="24"/>
        </w:rPr>
        <w:t>Θα συζητηθεί</w:t>
      </w:r>
      <w:r>
        <w:rPr>
          <w:rFonts w:eastAsia="Times New Roman" w:cs="Times New Roman"/>
          <w:szCs w:val="24"/>
        </w:rPr>
        <w:t xml:space="preserve"> η τρίτη με αριθμό 118/17-10-2016 επίκαιρη ερώτηση δεύτερου κύκλου του Βουλευτή Επικρατείας του Λαϊκού Συνδέσμου-Χρυσή Αυγή κ. Χρήστου Παππά προς τον Υπουργό Εξωτερικών, σχετικά με την ενέργεια εθνικής μειοδοσίας από την απουσία ελληνική</w:t>
      </w:r>
      <w:r>
        <w:rPr>
          <w:rFonts w:eastAsia="Times New Roman" w:cs="Times New Roman"/>
          <w:szCs w:val="24"/>
        </w:rPr>
        <w:t>ς σημαίας σε συνάντηση του Πρωθυπουργού με τον Πρόεδρο της Τουρκίας.</w:t>
      </w:r>
    </w:p>
    <w:p w14:paraId="48ACE2B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Εξωτερικών κ. Ιωάννης Αμανατίδης.</w:t>
      </w:r>
    </w:p>
    <w:p w14:paraId="48ACE2B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48ACE2BB"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κύριε Υπουργέ, το θέμα της ερώτησης ίσως είναι και λίγο τραβηγμένο.</w:t>
      </w:r>
      <w:r>
        <w:rPr>
          <w:rFonts w:eastAsia="Times New Roman" w:cs="Times New Roman"/>
          <w:szCs w:val="24"/>
        </w:rPr>
        <w:t xml:space="preserve"> Λέμε «εθνική μειοδοσία» για αυτό το ζήτημα, διότι ο κ. Τσίπρας πήγε σε τουρκικό χώρο στη Νέα Υόρκη, εκλήθη δηλαδή από τον </w:t>
      </w:r>
      <w:proofErr w:type="spellStart"/>
      <w:r>
        <w:rPr>
          <w:rFonts w:eastAsia="Times New Roman" w:cs="Times New Roman"/>
          <w:szCs w:val="24"/>
        </w:rPr>
        <w:t>Ερντογάν</w:t>
      </w:r>
      <w:proofErr w:type="spellEnd"/>
      <w:r>
        <w:rPr>
          <w:rFonts w:eastAsia="Times New Roman" w:cs="Times New Roman"/>
          <w:szCs w:val="24"/>
        </w:rPr>
        <w:t xml:space="preserve"> και πήγε ως εκφραστής μιας «ραγιάδικης», θα έλεγα, </w:t>
      </w:r>
      <w:r>
        <w:rPr>
          <w:rFonts w:eastAsia="Times New Roman" w:cs="Times New Roman"/>
          <w:szCs w:val="24"/>
        </w:rPr>
        <w:lastRenderedPageBreak/>
        <w:t>πολιτικής σε δικό του χώρο και υπήρχαν αναρτημένες μόνο οι τουρκικές σημα</w:t>
      </w:r>
      <w:r>
        <w:rPr>
          <w:rFonts w:eastAsia="Times New Roman" w:cs="Times New Roman"/>
          <w:szCs w:val="24"/>
        </w:rPr>
        <w:t>ίες, ενώ ξέρουμε ότι κανονικά θα πρέπει να είναι και η ελληνική σημαία. Οι πηγές του Μεγάρου Μαξίμου είπαν ότι εθιμοτυπικά δεν γίνεται, λόγω της εθιμοτυπίας των Υπουργείων Εξωτερικών, διότι δεν είναι ίδιο το αξίωμα, δηλαδή δεν είδε Πρωθυπουργός Πρωθυπουργό</w:t>
      </w:r>
      <w:r>
        <w:rPr>
          <w:rFonts w:eastAsia="Times New Roman" w:cs="Times New Roman"/>
          <w:szCs w:val="24"/>
        </w:rPr>
        <w:t xml:space="preserve">, είδε Πρωθυπουργός Πρόεδρο. </w:t>
      </w:r>
    </w:p>
    <w:p w14:paraId="48ACE2B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αυτή η επίκληση στο πρωτόκολλο εγείρει μεγάλα ερωτήματα, γιατί σε συναντήσεις του Πρωθυπουργού και με Προέδρους άλλων χωρών εδώ, αλλά και στο εξωτερικό, στο παρελθόν, με μία μη ομότιμη σχέση, υπήρχαν οι ελληνικές σημαίες</w:t>
      </w:r>
      <w:r>
        <w:rPr>
          <w:rFonts w:eastAsia="Times New Roman" w:cs="Times New Roman"/>
          <w:szCs w:val="24"/>
        </w:rPr>
        <w:t>. Υπήρχαν οι σημαίες και των δύο κρατών. Η απουσία συνεπώς</w:t>
      </w:r>
      <w:r>
        <w:rPr>
          <w:rFonts w:eastAsia="Times New Roman" w:cs="Times New Roman"/>
          <w:szCs w:val="24"/>
        </w:rPr>
        <w:t xml:space="preserve"> της</w:t>
      </w:r>
      <w:r>
        <w:rPr>
          <w:rFonts w:eastAsia="Times New Roman" w:cs="Times New Roman"/>
          <w:szCs w:val="24"/>
        </w:rPr>
        <w:t xml:space="preserve"> ελληνικής σημαίας ενισχύει χαρακτηριστικά το κύρος του τουρκικού κράτους εις βάρος της πατρίδας μας.</w:t>
      </w:r>
    </w:p>
    <w:p w14:paraId="48ACE2B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Εν τέλει, κύριε Υπουργέ, θα θέλαμε κάποιες απαντήσεις σήμερα από εσάς, που ξεφεύγουν και από το περιεχόμενο της ερώτησης. Θα έλεγα -όχι με δόση αγένειας- ότι εάν ένας Υπουργός Εξωτερικών δεν μπορεί να μιλήσει ξεκάθαρα και να δώσει απαντήσεις στα ερωτήματα </w:t>
      </w:r>
      <w:r>
        <w:rPr>
          <w:rFonts w:eastAsia="Times New Roman" w:cs="Times New Roman"/>
          <w:szCs w:val="24"/>
        </w:rPr>
        <w:t xml:space="preserve">που θα σας θέσω στη δευτερολογία </w:t>
      </w:r>
      <w:r>
        <w:rPr>
          <w:rFonts w:eastAsia="Times New Roman" w:cs="Times New Roman"/>
          <w:szCs w:val="24"/>
        </w:rPr>
        <w:lastRenderedPageBreak/>
        <w:t>μου -και θα παρακαλούσα πολύ να μην ξεφύγετε, λέγοντας ότι δεν είναι στο πνεύμα της ερωτήσεως- τότε θα έλεγα ότι δεν κάνει για Υπουργός. Θα πρέπει, λοιπόν, να εκφράσετε στα ερωτήματα που θα σας θέσω στη δευτερολογία μου, πέ</w:t>
      </w:r>
      <w:r>
        <w:rPr>
          <w:rFonts w:eastAsia="Times New Roman" w:cs="Times New Roman"/>
          <w:szCs w:val="24"/>
        </w:rPr>
        <w:t>ραν της ερώτησης, κάποιες σαφείς απαντήσεις.</w:t>
      </w:r>
    </w:p>
    <w:p w14:paraId="48ACE2B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Επίσης, θα ήθελα να μας πείτε για ένα μείζον θέμα, το οποίο απασχολεί σήμερα την επικαιρότητα και γράφεται σε όλες τις εφημερίδες, για τον διορισμό μόνιμου ιμάμη στην Αγία Σοφία. Θέλω να μας πείτε σε τι ενέργειε</w:t>
      </w:r>
      <w:r>
        <w:rPr>
          <w:rFonts w:eastAsia="Times New Roman" w:cs="Times New Roman"/>
          <w:szCs w:val="24"/>
        </w:rPr>
        <w:t>ς θα προβεί το Υπουργείο Εξωτερικών, ποια είναι η ελληνική θέση και αν συμφωνείτε με αυτή την τουρκική ενέργεια.</w:t>
      </w:r>
    </w:p>
    <w:p w14:paraId="48ACE2B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Εν κατακλείδι, για να μην το παιδεύουμε πολύ, κύριε Υπουργέ, θέλω να μου πείτε: Η Τουρκία είναι σύμμαχος χώρα και φίλη ή απειλή; Διότι εδώ ζούμ</w:t>
      </w:r>
      <w:r>
        <w:rPr>
          <w:rFonts w:eastAsia="Times New Roman" w:cs="Times New Roman"/>
          <w:szCs w:val="24"/>
        </w:rPr>
        <w:t>ε ένα θέατρο του παραλόγου. Για το μεν Υπουργείο Εθνικής Άμυνας η Τουρκία θεωρείται μία χώρα απειλή, για αυτό εξοπλιζόμαστε, έχουμε στρατό, περιπολούμε τα σύνορά μας, υποτίθεται όσο καλύτερα γίνεται, και για τα άλλα Υπουργεία, το Υπουργείο Εξωτερικών, είνα</w:t>
      </w:r>
      <w:r>
        <w:rPr>
          <w:rFonts w:eastAsia="Times New Roman" w:cs="Times New Roman"/>
          <w:szCs w:val="24"/>
        </w:rPr>
        <w:t xml:space="preserve">ι φίλη και </w:t>
      </w:r>
      <w:proofErr w:type="spellStart"/>
      <w:r>
        <w:rPr>
          <w:rFonts w:eastAsia="Times New Roman" w:cs="Times New Roman"/>
          <w:szCs w:val="24"/>
        </w:rPr>
        <w:t>σύμμαχη</w:t>
      </w:r>
      <w:proofErr w:type="spellEnd"/>
      <w:r>
        <w:rPr>
          <w:rFonts w:eastAsia="Times New Roman" w:cs="Times New Roman"/>
          <w:szCs w:val="24"/>
        </w:rPr>
        <w:t>, είμαστε στην ίδια συμμαχία, τη βορειοατλαντική. Τι συμβαίνει, επιτέλους;</w:t>
      </w:r>
    </w:p>
    <w:p w14:paraId="48ACE2C0"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Κρατήστε τα υπόλοιπα για τη δευτερολογία.</w:t>
      </w:r>
    </w:p>
    <w:p w14:paraId="48ACE2C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Συγγνώμη, κύριε Πρόεδρε.</w:t>
      </w:r>
    </w:p>
    <w:p w14:paraId="48ACE2C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Γιατί αν είμαστε φίλοι, τότε γιατί</w:t>
      </w:r>
      <w:r>
        <w:rPr>
          <w:rFonts w:eastAsia="Times New Roman" w:cs="Times New Roman"/>
          <w:szCs w:val="24"/>
        </w:rPr>
        <w:t xml:space="preserve"> έχουμε στρατό και γιατί χαλάμε τόσα χρήματα για στρατό, που δεν τον χρειαζόμαστε, εφόσον η Τουρκία είναι φίλη μας;</w:t>
      </w:r>
    </w:p>
    <w:p w14:paraId="48ACE2C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επί της ερωτήσεως.</w:t>
      </w:r>
    </w:p>
    <w:p w14:paraId="48ACE2C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Βουλευτά</w:t>
      </w:r>
      <w:r>
        <w:rPr>
          <w:rFonts w:eastAsia="Times New Roman" w:cs="Times New Roman"/>
          <w:szCs w:val="24"/>
        </w:rPr>
        <w:t xml:space="preserve">, όπως γνωρίζετε, η συνάντηση του Πρωθυπουργού και της ελληνικής </w:t>
      </w:r>
      <w:r>
        <w:rPr>
          <w:rFonts w:eastAsia="Times New Roman" w:cs="Times New Roman"/>
          <w:szCs w:val="24"/>
        </w:rPr>
        <w:t>α</w:t>
      </w:r>
      <w:r>
        <w:rPr>
          <w:rFonts w:eastAsia="Times New Roman" w:cs="Times New Roman"/>
          <w:szCs w:val="24"/>
        </w:rPr>
        <w:t>ντιπροσωπείας με τον Πρόεδρο της Τουρκίας και τα μέλη της αντιπροσωπείας του, έγινε στο περιθώριο των εργασιών της 71</w:t>
      </w:r>
      <w:r>
        <w:rPr>
          <w:rFonts w:eastAsia="Times New Roman" w:cs="Times New Roman"/>
          <w:szCs w:val="24"/>
          <w:vertAlign w:val="superscript"/>
        </w:rPr>
        <w:t>ης</w:t>
      </w:r>
      <w:r>
        <w:rPr>
          <w:rFonts w:eastAsia="Times New Roman" w:cs="Times New Roman"/>
          <w:szCs w:val="24"/>
        </w:rPr>
        <w:t xml:space="preserve"> Γενικής Συνέλευσης των Ηνωμένων Εθνών.</w:t>
      </w:r>
    </w:p>
    <w:p w14:paraId="48ACE2C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Από πλευράς εθιμοτυπίας, ο κύρι</w:t>
      </w:r>
      <w:r>
        <w:rPr>
          <w:rFonts w:eastAsia="Times New Roman" w:cs="Times New Roman"/>
          <w:szCs w:val="24"/>
        </w:rPr>
        <w:t xml:space="preserve">ος Πρωθυπουργός δεν συναντήθηκε με ομόλογό του, αλλά με Αρχηγό κράτους, εκτός Τουρκίας, σε σημείο μάλιστα που θεωρείται έδρα του τελευταίου. Από άποψη εθιμοτυπίας, </w:t>
      </w:r>
      <w:proofErr w:type="spellStart"/>
      <w:r>
        <w:rPr>
          <w:rFonts w:eastAsia="Times New Roman" w:cs="Times New Roman"/>
          <w:szCs w:val="24"/>
        </w:rPr>
        <w:t>εθιμοταξίας</w:t>
      </w:r>
      <w:proofErr w:type="spellEnd"/>
      <w:r>
        <w:rPr>
          <w:rFonts w:eastAsia="Times New Roman" w:cs="Times New Roman"/>
          <w:szCs w:val="24"/>
        </w:rPr>
        <w:t>, και αυτό είναι πραγματικό, δεν είναι υπεκφυγή –τις άκουσα τις ερωτήσεις σας, θα</w:t>
      </w:r>
      <w:r>
        <w:rPr>
          <w:rFonts w:eastAsia="Times New Roman" w:cs="Times New Roman"/>
          <w:szCs w:val="24"/>
        </w:rPr>
        <w:t xml:space="preserve"> σας απαντήσω, κύριε Βουλευτά- σε παρόμοιες συναντήσεις μη ομολόγων επιβάλλεται η τοποθέτηση δύο μικρών εθνικών σημαιών στο τραπέζι των συνομιλιών και μεταξύ των επικεφαλής των αντιπροσωπειών.</w:t>
      </w:r>
    </w:p>
    <w:p w14:paraId="48ACE2C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Εξ ου, κύριε Βουλευτά, και υπήρχαν οι δ</w:t>
      </w:r>
      <w:r>
        <w:rPr>
          <w:rFonts w:eastAsia="Times New Roman" w:cs="Times New Roman"/>
          <w:szCs w:val="24"/>
        </w:rPr>
        <w:t>ύ</w:t>
      </w:r>
      <w:r>
        <w:rPr>
          <w:rFonts w:eastAsia="Times New Roman" w:cs="Times New Roman"/>
          <w:szCs w:val="24"/>
        </w:rPr>
        <w:t>ο μεγάλες τουρκικές σημ</w:t>
      </w:r>
      <w:r>
        <w:rPr>
          <w:rFonts w:eastAsia="Times New Roman" w:cs="Times New Roman"/>
          <w:szCs w:val="24"/>
        </w:rPr>
        <w:t>αίες, η μια του τουρκικού κράτους και η δεύτερη η προεδρική, λόγω της παρουσίας του Τούρκου Προέδρου, ενώ στο τραπέζι υπήρχαν σταυρωτά δύο μικρές σημαίες, η μία η ελληνική και η άλλη η τουρκική. Αυτό ακολουθήθηκε και σε όλες τις συναντήσεις που έγιναν εκεί</w:t>
      </w:r>
      <w:r>
        <w:rPr>
          <w:rFonts w:eastAsia="Times New Roman" w:cs="Times New Roman"/>
          <w:szCs w:val="24"/>
        </w:rPr>
        <w:t>.</w:t>
      </w:r>
    </w:p>
    <w:p w14:paraId="48ACE2C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Θα καταθέσω και στα Πρακτικά, αν και σας είναι γνωστή φαντάζομαι -και αν δεν σας είναι γνωστή, θα την καταθέσω στα Πρακτικά να τη δείτε- αυτή τη φωτογραφία που είναι ο κ. </w:t>
      </w:r>
      <w:proofErr w:type="spellStart"/>
      <w:r>
        <w:rPr>
          <w:rFonts w:eastAsia="Times New Roman" w:cs="Times New Roman"/>
          <w:szCs w:val="24"/>
        </w:rPr>
        <w:t>Ερντογάν</w:t>
      </w:r>
      <w:proofErr w:type="spellEnd"/>
      <w:r>
        <w:rPr>
          <w:rFonts w:eastAsia="Times New Roman" w:cs="Times New Roman"/>
          <w:szCs w:val="24"/>
        </w:rPr>
        <w:t xml:space="preserve"> με τον κ. </w:t>
      </w:r>
      <w:proofErr w:type="spellStart"/>
      <w:r>
        <w:rPr>
          <w:rFonts w:eastAsia="Times New Roman" w:cs="Times New Roman"/>
          <w:szCs w:val="24"/>
        </w:rPr>
        <w:t>Μπάιντεν</w:t>
      </w:r>
      <w:proofErr w:type="spellEnd"/>
      <w:r>
        <w:rPr>
          <w:rFonts w:eastAsia="Times New Roman" w:cs="Times New Roman"/>
          <w:szCs w:val="24"/>
        </w:rPr>
        <w:t xml:space="preserve">, καθώς και άλλες φωτογραφίες, τις οποίες επίσης θα τις </w:t>
      </w:r>
      <w:r>
        <w:rPr>
          <w:rFonts w:eastAsia="Times New Roman" w:cs="Times New Roman"/>
          <w:szCs w:val="24"/>
        </w:rPr>
        <w:t>καταθέσω στα Πρακτικά της Βουλής.</w:t>
      </w:r>
    </w:p>
    <w:p w14:paraId="48ACE2C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Υφυπουργός Εξωτερικών κ. Ιωάννης Αμανατίδης καταθέτει για τα Πρακτικά τις προαναφερθείσες φωτογραφίες,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w:t>
      </w:r>
      <w:r>
        <w:rPr>
          <w:rFonts w:eastAsia="Times New Roman" w:cs="Times New Roman"/>
          <w:szCs w:val="24"/>
        </w:rPr>
        <w:t>ης Βουλής)</w:t>
      </w:r>
    </w:p>
    <w:p w14:paraId="48ACE2C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Οπότε, ως προς αυτό το θέμα νομίζω ότι έχετε καλυφθεί. Ήδη το έχετε πει και στην ερώτησή σας ότι πιθανόν και να είναι τραβηγμένη η συγκεκριμένη κίνηση με τον χαρακτηρισμό της εθνικής μειοδοσίας, όπως και ότι είναι μια ευκαιρία να αναπτυχθούν και</w:t>
      </w:r>
      <w:r>
        <w:rPr>
          <w:rFonts w:eastAsia="Times New Roman" w:cs="Times New Roman"/>
          <w:szCs w:val="24"/>
        </w:rPr>
        <w:t xml:space="preserve"> άλλες ερωτήσεις.</w:t>
      </w:r>
    </w:p>
    <w:p w14:paraId="48ACE2C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Καταλαβαίνω τους Βουλευτές όλους</w:t>
      </w:r>
      <w:r>
        <w:rPr>
          <w:rFonts w:eastAsia="Times New Roman" w:cs="Times New Roman"/>
          <w:szCs w:val="24"/>
        </w:rPr>
        <w:t>,</w:t>
      </w:r>
      <w:r>
        <w:rPr>
          <w:rFonts w:eastAsia="Times New Roman" w:cs="Times New Roman"/>
          <w:szCs w:val="24"/>
        </w:rPr>
        <w:t xml:space="preserve"> όταν παρουσία των Υπουργών, πέρα από την ερώτηση, υποβάλλουν και άλλα έτσι ώστε να απαντηθούν στο σύνολο. Ωστόσο, αν θέλετε, σας παρακαλώ καταθέστε ερώτηση με τα συγκεκριμένα ερωτήματα</w:t>
      </w:r>
      <w:r>
        <w:rPr>
          <w:rFonts w:eastAsia="Times New Roman" w:cs="Times New Roman"/>
          <w:szCs w:val="24"/>
        </w:rPr>
        <w:t>,</w:t>
      </w:r>
      <w:r>
        <w:rPr>
          <w:rFonts w:eastAsia="Times New Roman" w:cs="Times New Roman"/>
          <w:szCs w:val="24"/>
        </w:rPr>
        <w:t xml:space="preserve"> τα οποία έχετε κάν</w:t>
      </w:r>
      <w:r>
        <w:rPr>
          <w:rFonts w:eastAsia="Times New Roman" w:cs="Times New Roman"/>
          <w:szCs w:val="24"/>
        </w:rPr>
        <w:t>ει και να σας δώσω την απάντηση.</w:t>
      </w:r>
    </w:p>
    <w:p w14:paraId="48ACE2C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Σοβαρά στο Κοινοβούλιο όταν ερχόμαστε νομίζω, κύριε Πρόεδρε, ότι όσον αφορά στην ουσία της ερώτησης ερχόμαστε προετοιμασμένοι και απαντάμε με υπεύθυνο και επίσημο τρόπο. Από εκεί και μετά, </w:t>
      </w:r>
      <w:r>
        <w:rPr>
          <w:rFonts w:eastAsia="Times New Roman" w:cs="Times New Roman"/>
          <w:szCs w:val="24"/>
        </w:rPr>
        <w:lastRenderedPageBreak/>
        <w:t>σε μια άλλη συζήτηση, σε άλλο πλαί</w:t>
      </w:r>
      <w:r>
        <w:rPr>
          <w:rFonts w:eastAsia="Times New Roman" w:cs="Times New Roman"/>
          <w:szCs w:val="24"/>
        </w:rPr>
        <w:t>σιο, σε άλλες επιτροπές προφανώς και θα μπορούσα να σας απαντήσω.</w:t>
      </w:r>
    </w:p>
    <w:p w14:paraId="48ACE2C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πάρετε πίσω και το αν έχω την ικανότητα να απαντήσω σε αυτό ή όχι. Μην το θέτετε προσωπικά. Είναι ζήτημα ουσίας και σοβαρότητας το πώς ο οποιοσδήποτε Υπουργός έρχεται στο </w:t>
      </w:r>
      <w:r>
        <w:rPr>
          <w:rFonts w:eastAsia="Times New Roman" w:cs="Times New Roman"/>
          <w:szCs w:val="24"/>
        </w:rPr>
        <w:t>ε</w:t>
      </w:r>
      <w:r>
        <w:rPr>
          <w:rFonts w:eastAsia="Times New Roman" w:cs="Times New Roman"/>
          <w:szCs w:val="24"/>
        </w:rPr>
        <w:t xml:space="preserve">θνικό Κοινοβούλιο και απαντάει στους Βουλευτές για αυτό ακριβώς που τον ρωτάνε. Παρακαλώ καταθέστε τις ερωτήσεις σας και θα έρθουμε να σας απαντήσουμε. Δεν είναι ζήτημα ικανότητας ή όχι εδώ. Είναι ουσίας για το πόσο σοβαρές απαντήσεις δίνουμε στο ελληνικό </w:t>
      </w:r>
      <w:r>
        <w:rPr>
          <w:rFonts w:eastAsia="Times New Roman" w:cs="Times New Roman"/>
          <w:szCs w:val="24"/>
        </w:rPr>
        <w:t>Κοινοβούλιο. Και παρακαλώ να το πάρετε πίσω αυτό που είπατε ως προς την ικανότητα τού αν μπορώ να απαντήσω όχι.</w:t>
      </w:r>
    </w:p>
    <w:p w14:paraId="48ACE2CD"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Εκτιμώ ότι δεν ήταν προσωπικό ή αιχμή προς το πρόσωπό σας. Εννοούσε κυβερνητική ικανότητα ο κ. Παππάς.</w:t>
      </w:r>
    </w:p>
    <w:p w14:paraId="48ACE2C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 λόγο, κύριε Παππά.</w:t>
      </w:r>
    </w:p>
    <w:p w14:paraId="48ACE2CF"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Μου είπε κάποτε ένας συνεργάτης σας: «Τον Αμανατίδη μην τον «χτυπάς», είναι πατριώτης». Εγώ δεν έχω κα</w:t>
      </w:r>
      <w:r>
        <w:rPr>
          <w:rFonts w:eastAsia="Times New Roman" w:cs="Times New Roman"/>
          <w:szCs w:val="24"/>
        </w:rPr>
        <w:t>μ</w:t>
      </w:r>
      <w:r>
        <w:rPr>
          <w:rFonts w:eastAsia="Times New Roman" w:cs="Times New Roman"/>
          <w:szCs w:val="24"/>
        </w:rPr>
        <w:t>μία τέτοια πρόθεση να μη σας «χτυπήσω» ή να σας πω. Εκφράζετε αυτή τη στιγμή μία κυβέρνηση η οποία στο σύνολό της εί</w:t>
      </w:r>
      <w:r>
        <w:rPr>
          <w:rFonts w:eastAsia="Times New Roman" w:cs="Times New Roman"/>
          <w:szCs w:val="24"/>
        </w:rPr>
        <w:t>ναι Κυβέρνηση εθνικής μειοδοσίας και έχω γνώση των λόγων μου, του τι λέω. Το θέμα δεν είναι η σημαία. Η σημαία, θα έλεγα, ότι είναι και ένα χαρακτηριστικό τού πώς νιώθετε εσείς οι κυβερνώντες οι μεταπολιτευτικοί, έναντι της Τουρκίας, όταν βλέπουμε το μικρό</w:t>
      </w:r>
      <w:r>
        <w:rPr>
          <w:rFonts w:eastAsia="Times New Roman" w:cs="Times New Roman"/>
          <w:szCs w:val="24"/>
        </w:rPr>
        <w:t xml:space="preserve"> σημαιάκι στο τραπέζι και να δεσπόζουν οι τουρκικές σημαίες στους τοίχους.</w:t>
      </w:r>
    </w:p>
    <w:p w14:paraId="48ACE2D0" w14:textId="77777777" w:rsidR="004D5AE5" w:rsidRDefault="00FB30DB">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χάριν της πολιτικής της Κυβερνήσεώς σας, κύριε Αμανατίδη, έχετε αποθρασύνει τελείως τον </w:t>
      </w:r>
      <w:proofErr w:type="spellStart"/>
      <w:r>
        <w:rPr>
          <w:rFonts w:eastAsia="Times New Roman"/>
          <w:szCs w:val="24"/>
        </w:rPr>
        <w:t>Ερντογάν</w:t>
      </w:r>
      <w:proofErr w:type="spellEnd"/>
      <w:r>
        <w:rPr>
          <w:rFonts w:eastAsia="Times New Roman"/>
          <w:szCs w:val="24"/>
        </w:rPr>
        <w:t xml:space="preserve">, ο οποίος εκμεταλλεύεται την παντελή ανυπαρξία ελληνικής </w:t>
      </w:r>
      <w:r>
        <w:rPr>
          <w:rFonts w:eastAsia="Times New Roman"/>
          <w:szCs w:val="24"/>
        </w:rPr>
        <w:t xml:space="preserve">αντίδρασης και από τις δικές σας κυβερνήσεις αλλά και τις υπόλοιπες </w:t>
      </w:r>
      <w:proofErr w:type="spellStart"/>
      <w:r>
        <w:rPr>
          <w:rFonts w:eastAsia="Times New Roman"/>
          <w:szCs w:val="24"/>
        </w:rPr>
        <w:t>μνημονιακές</w:t>
      </w:r>
      <w:proofErr w:type="spellEnd"/>
      <w:r>
        <w:rPr>
          <w:rFonts w:eastAsia="Times New Roman"/>
          <w:szCs w:val="24"/>
        </w:rPr>
        <w:t xml:space="preserve"> κυβερνήσεις που είχαν προηγηθεί. Ζητάει αυτή τη στιγμή αναθεώρηση της Συνθήκης της </w:t>
      </w:r>
      <w:proofErr w:type="spellStart"/>
      <w:r>
        <w:rPr>
          <w:rFonts w:eastAsia="Times New Roman"/>
          <w:szCs w:val="24"/>
        </w:rPr>
        <w:t>Λωζάνης</w:t>
      </w:r>
      <w:proofErr w:type="spellEnd"/>
      <w:r>
        <w:rPr>
          <w:rFonts w:eastAsia="Times New Roman"/>
          <w:szCs w:val="24"/>
        </w:rPr>
        <w:t xml:space="preserve">. Ζητάει δημοψήφισμα στη Θράκη, ονειρεύεται δηλαδή μια προσάρτηση της Θράκης μας στην </w:t>
      </w:r>
      <w:r>
        <w:rPr>
          <w:rFonts w:eastAsia="Times New Roman"/>
          <w:szCs w:val="24"/>
        </w:rPr>
        <w:t xml:space="preserve">Τουρκία. Το έχει «τερματίσει» ο </w:t>
      </w:r>
      <w:proofErr w:type="spellStart"/>
      <w:r>
        <w:rPr>
          <w:rFonts w:eastAsia="Times New Roman"/>
          <w:szCs w:val="24"/>
        </w:rPr>
        <w:t>Ερντογάν</w:t>
      </w:r>
      <w:proofErr w:type="spellEnd"/>
      <w:r>
        <w:rPr>
          <w:rFonts w:eastAsia="Times New Roman"/>
          <w:szCs w:val="24"/>
        </w:rPr>
        <w:t xml:space="preserve"> με αυτές τις δηλώσεις. Οι ελληνικές αντιδράσεις είναι χλιαρές. Εσείς είπατε ότι το δελτίο Τύπου που έστειλε </w:t>
      </w:r>
      <w:r>
        <w:rPr>
          <w:rFonts w:eastAsia="Times New Roman"/>
          <w:szCs w:val="24"/>
        </w:rPr>
        <w:lastRenderedPageBreak/>
        <w:t xml:space="preserve">η </w:t>
      </w:r>
      <w:r>
        <w:rPr>
          <w:rFonts w:eastAsia="Times New Roman"/>
          <w:szCs w:val="24"/>
        </w:rPr>
        <w:t>π</w:t>
      </w:r>
      <w:r>
        <w:rPr>
          <w:rFonts w:eastAsia="Times New Roman"/>
          <w:szCs w:val="24"/>
        </w:rPr>
        <w:t xml:space="preserve">ρεσβεία μας είναι διορθωτικό σε ό,τι αφορά τις δηλώσεις του </w:t>
      </w:r>
      <w:proofErr w:type="spellStart"/>
      <w:r>
        <w:rPr>
          <w:rFonts w:eastAsia="Times New Roman"/>
          <w:szCs w:val="24"/>
        </w:rPr>
        <w:t>Ερντογάν</w:t>
      </w:r>
      <w:proofErr w:type="spellEnd"/>
      <w:r>
        <w:rPr>
          <w:rFonts w:eastAsia="Times New Roman"/>
          <w:szCs w:val="24"/>
        </w:rPr>
        <w:t>, δηλαδή ήσασταν χαμένοι στην μετάφρ</w:t>
      </w:r>
      <w:r>
        <w:rPr>
          <w:rFonts w:eastAsia="Times New Roman"/>
          <w:szCs w:val="24"/>
        </w:rPr>
        <w:t>αση.</w:t>
      </w:r>
    </w:p>
    <w:p w14:paraId="48ACE2D1" w14:textId="77777777" w:rsidR="004D5AE5" w:rsidRDefault="00FB30DB">
      <w:pPr>
        <w:spacing w:after="0" w:line="600" w:lineRule="auto"/>
        <w:ind w:firstLine="720"/>
        <w:jc w:val="both"/>
        <w:rPr>
          <w:rFonts w:eastAsia="Times New Roman"/>
          <w:szCs w:val="24"/>
        </w:rPr>
      </w:pPr>
      <w:r>
        <w:rPr>
          <w:rFonts w:eastAsia="Times New Roman"/>
          <w:szCs w:val="24"/>
        </w:rPr>
        <w:t xml:space="preserve">Εδώ έχω ένα έγγραφο. Θα το καταθέσω κι εγώ στα Πρακτικά για να το δείτε, κύριε Υπουργέ. Η </w:t>
      </w:r>
      <w:r>
        <w:rPr>
          <w:rFonts w:eastAsia="Times New Roman"/>
          <w:szCs w:val="24"/>
        </w:rPr>
        <w:t>π</w:t>
      </w:r>
      <w:r>
        <w:rPr>
          <w:rFonts w:eastAsia="Times New Roman"/>
          <w:szCs w:val="24"/>
        </w:rPr>
        <w:t xml:space="preserve">ρεσβεία έκανε την εξής, θα έλεγα, απατεωνιά, ένα παράπτωμα κιόλας, πλαστογραφία. Έστειλε δεύτερο τηλεγράφημα με τον ίδιο αριθμό πρωτοκόλλου. Ποιοι; Οι άνθρωποι </w:t>
      </w:r>
      <w:r>
        <w:rPr>
          <w:rFonts w:eastAsia="Times New Roman"/>
          <w:szCs w:val="24"/>
        </w:rPr>
        <w:t>τους οποίους προστατεύετε, προστατεύει το Υπουργείο Εξωτερικών -όχι προσωπικά εσείς τώρα που είστε Κυβέρνηση- εννοώ όλους αυτούς τους αργόσχολους των δελτίων Τύπου, οι οποίοι πληρώνονται με χιλιάδες ευρώ. Το καταθέτω για τα Πρακτικά, για να το δει και ο κύ</w:t>
      </w:r>
      <w:r>
        <w:rPr>
          <w:rFonts w:eastAsia="Times New Roman"/>
          <w:szCs w:val="24"/>
        </w:rPr>
        <w:t>ριος Υπουργός.</w:t>
      </w:r>
    </w:p>
    <w:p w14:paraId="48ACE2D2" w14:textId="77777777" w:rsidR="004D5AE5" w:rsidRDefault="00FB30DB">
      <w:pPr>
        <w:spacing w:after="0" w:line="600" w:lineRule="auto"/>
        <w:ind w:firstLine="720"/>
        <w:jc w:val="both"/>
        <w:rPr>
          <w:rFonts w:eastAsia="Times New Roman"/>
          <w:szCs w:val="24"/>
        </w:rPr>
      </w:pPr>
      <w:r>
        <w:rPr>
          <w:rFonts w:eastAsia="Times New Roman"/>
          <w:szCs w:val="24"/>
        </w:rPr>
        <w:t>(Στο σημείο αυτό ο Βουλευτής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ACE2D3" w14:textId="77777777" w:rsidR="004D5AE5" w:rsidRDefault="00FB30DB">
      <w:pPr>
        <w:spacing w:after="0" w:line="600" w:lineRule="auto"/>
        <w:ind w:firstLine="720"/>
        <w:jc w:val="both"/>
        <w:rPr>
          <w:rFonts w:eastAsia="Times New Roman"/>
          <w:szCs w:val="24"/>
        </w:rPr>
      </w:pPr>
      <w:r>
        <w:rPr>
          <w:rFonts w:eastAsia="Times New Roman"/>
          <w:szCs w:val="24"/>
        </w:rPr>
        <w:lastRenderedPageBreak/>
        <w:t>Θέλω να πω, κύριε Υπουργέ, ότι η τ</w:t>
      </w:r>
      <w:r>
        <w:rPr>
          <w:rFonts w:eastAsia="Times New Roman"/>
          <w:szCs w:val="24"/>
        </w:rPr>
        <w:t xml:space="preserve">ουρκική επιρροή αυτή τη στιγμή στραγγαλίζει την Ελλάδα. Έχουμε μια </w:t>
      </w:r>
      <w:proofErr w:type="spellStart"/>
      <w:r>
        <w:rPr>
          <w:rFonts w:eastAsia="Times New Roman"/>
          <w:szCs w:val="24"/>
        </w:rPr>
        <w:t>ισλαμοποίηση</w:t>
      </w:r>
      <w:proofErr w:type="spellEnd"/>
      <w:r>
        <w:rPr>
          <w:rFonts w:eastAsia="Times New Roman"/>
          <w:szCs w:val="24"/>
        </w:rPr>
        <w:t xml:space="preserve"> της πατρίδας μας. Θα γίνει μια </w:t>
      </w:r>
      <w:proofErr w:type="spellStart"/>
      <w:r>
        <w:rPr>
          <w:rFonts w:eastAsia="Times New Roman"/>
          <w:szCs w:val="24"/>
        </w:rPr>
        <w:t>ισλαμοποίηση</w:t>
      </w:r>
      <w:proofErr w:type="spellEnd"/>
      <w:r>
        <w:rPr>
          <w:rFonts w:eastAsia="Times New Roman"/>
          <w:szCs w:val="24"/>
        </w:rPr>
        <w:t xml:space="preserve"> της πατρίδας μας ακόμα και με τη δημιουργία πολλών τζαμιών. Μη σταθούμε στο ότι γίνεται ένα </w:t>
      </w:r>
      <w:r>
        <w:rPr>
          <w:rFonts w:eastAsia="Times New Roman"/>
          <w:szCs w:val="24"/>
        </w:rPr>
        <w:t>τ</w:t>
      </w:r>
      <w:r>
        <w:rPr>
          <w:rFonts w:eastAsia="Times New Roman"/>
          <w:szCs w:val="24"/>
        </w:rPr>
        <w:t>ζαμί στον Βοτανικό -που το υπογράψατε ό</w:t>
      </w:r>
      <w:r>
        <w:rPr>
          <w:rFonts w:eastAsia="Times New Roman"/>
          <w:szCs w:val="24"/>
        </w:rPr>
        <w:t>λοι και η Νέα Δημοκρατία και εσείς και όλα τα κόμματα, εκτός Χρυσής Αυγής- και ότι όλα αυτά τα εκατομμύρια λαθρομεταναστών, οι δεκάδες, εκατοντάδες χιλιάδες που υπάρχουν στην Αθήνα στα παράνομα τζαμιά κ.λπ., θα εξυπηρετηθούν με ένα τζαμί οκτακοσίων, αν δεν</w:t>
      </w:r>
      <w:r>
        <w:rPr>
          <w:rFonts w:eastAsia="Times New Roman"/>
          <w:szCs w:val="24"/>
        </w:rPr>
        <w:t xml:space="preserve"> </w:t>
      </w:r>
      <w:proofErr w:type="spellStart"/>
      <w:r>
        <w:rPr>
          <w:rFonts w:eastAsia="Times New Roman"/>
          <w:szCs w:val="24"/>
        </w:rPr>
        <w:t>απατώμαι</w:t>
      </w:r>
      <w:proofErr w:type="spellEnd"/>
      <w:r>
        <w:rPr>
          <w:rFonts w:eastAsia="Times New Roman"/>
          <w:szCs w:val="24"/>
        </w:rPr>
        <w:t xml:space="preserve">, θέσεων. Θα </w:t>
      </w:r>
      <w:proofErr w:type="spellStart"/>
      <w:r>
        <w:rPr>
          <w:rFonts w:eastAsia="Times New Roman"/>
          <w:szCs w:val="24"/>
        </w:rPr>
        <w:t>σπαρεί</w:t>
      </w:r>
      <w:proofErr w:type="spellEnd"/>
      <w:r>
        <w:rPr>
          <w:rFonts w:eastAsia="Times New Roman"/>
          <w:szCs w:val="24"/>
        </w:rPr>
        <w:t xml:space="preserve"> η Αθήνα μας, θα </w:t>
      </w:r>
      <w:proofErr w:type="spellStart"/>
      <w:r>
        <w:rPr>
          <w:rFonts w:eastAsia="Times New Roman"/>
          <w:szCs w:val="24"/>
        </w:rPr>
        <w:t>σπαρούν</w:t>
      </w:r>
      <w:proofErr w:type="spellEnd"/>
      <w:r>
        <w:rPr>
          <w:rFonts w:eastAsia="Times New Roman"/>
          <w:szCs w:val="24"/>
        </w:rPr>
        <w:t xml:space="preserve"> οι ελληνικές πόλεις με τζαμιά παντού. Αυτό αν δεν είναι </w:t>
      </w:r>
      <w:proofErr w:type="spellStart"/>
      <w:r>
        <w:rPr>
          <w:rFonts w:eastAsia="Times New Roman"/>
          <w:szCs w:val="24"/>
        </w:rPr>
        <w:t>ισλαμοποίηση</w:t>
      </w:r>
      <w:proofErr w:type="spellEnd"/>
      <w:r>
        <w:rPr>
          <w:rFonts w:eastAsia="Times New Roman"/>
          <w:szCs w:val="24"/>
        </w:rPr>
        <w:t xml:space="preserve"> της πατρίδας μας, τότε τι είναι;</w:t>
      </w:r>
    </w:p>
    <w:p w14:paraId="48ACE2D4" w14:textId="77777777" w:rsidR="004D5AE5" w:rsidRDefault="00FB30DB">
      <w:pPr>
        <w:spacing w:after="0" w:line="600" w:lineRule="auto"/>
        <w:ind w:firstLine="720"/>
        <w:jc w:val="both"/>
        <w:rPr>
          <w:rFonts w:eastAsia="Times New Roman"/>
          <w:szCs w:val="24"/>
        </w:rPr>
      </w:pPr>
      <w:r>
        <w:rPr>
          <w:rFonts w:eastAsia="Times New Roman"/>
          <w:szCs w:val="24"/>
        </w:rPr>
        <w:t>Σε ό,τι αφορά τώρα το θέμα του ιμάμη στην Αγία Σοφία, θέλω να μου δώσετε πληροφορίες, γιατί πιστεύω ό</w:t>
      </w:r>
      <w:r>
        <w:rPr>
          <w:rFonts w:eastAsia="Times New Roman"/>
          <w:szCs w:val="24"/>
        </w:rPr>
        <w:t>τι πρωί-πρωί θα διαβάζετε εφημερίδες και θα πρέπει σαν Υπουργείο Εξωτερικών να είστε ενήμεροι προτού το γράψουν οι εφημερίδες. Τι θα κάνετε, κύριε Αμανατίδη για αυτό;</w:t>
      </w:r>
    </w:p>
    <w:p w14:paraId="48ACE2D5"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Η πατρίδα μας </w:t>
      </w:r>
      <w:proofErr w:type="spellStart"/>
      <w:r>
        <w:rPr>
          <w:rFonts w:eastAsia="Times New Roman"/>
          <w:szCs w:val="24"/>
        </w:rPr>
        <w:t>ισλαμοποιείται</w:t>
      </w:r>
      <w:proofErr w:type="spellEnd"/>
      <w:r>
        <w:rPr>
          <w:rFonts w:eastAsia="Times New Roman"/>
          <w:szCs w:val="24"/>
        </w:rPr>
        <w:t>. Η Χρυσή Αυγή ως κίνημα εθνικιστικό, ως κίνημα αντίστασης τω</w:t>
      </w:r>
      <w:r>
        <w:rPr>
          <w:rFonts w:eastAsia="Times New Roman"/>
          <w:szCs w:val="24"/>
        </w:rPr>
        <w:t>ν Ελλήνων θα σταθεί και πάλι στο ύψος των περιστάσεων όλων εσάς των κυβερνώντων της Αριστεράς, οι οποίοι θα έλεγα –ας μου επιτραπεί, κύριε Πρόεδρε, εδώ μπορούμε να μιλήσουμε και από…</w:t>
      </w:r>
    </w:p>
    <w:p w14:paraId="48ACE2D6"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αλλά έχετε ολοκληρώσει τον χρόνο. Π</w:t>
      </w:r>
      <w:r>
        <w:rPr>
          <w:rFonts w:eastAsia="Times New Roman"/>
          <w:szCs w:val="24"/>
        </w:rPr>
        <w:t>είτε αυτό και κλείστε.</w:t>
      </w:r>
    </w:p>
    <w:p w14:paraId="48ACE2D7" w14:textId="77777777" w:rsidR="004D5AE5" w:rsidRDefault="00FB30DB">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Ολοκληρώνω, κύριε Πρόεδρε.</w:t>
      </w:r>
    </w:p>
    <w:p w14:paraId="48ACE2D8" w14:textId="77777777" w:rsidR="004D5AE5" w:rsidRDefault="00FB30DB">
      <w:pPr>
        <w:spacing w:after="0" w:line="600" w:lineRule="auto"/>
        <w:ind w:firstLine="720"/>
        <w:jc w:val="both"/>
        <w:rPr>
          <w:rFonts w:eastAsia="Times New Roman"/>
          <w:szCs w:val="24"/>
        </w:rPr>
      </w:pPr>
      <w:r>
        <w:rPr>
          <w:rFonts w:eastAsia="Times New Roman"/>
          <w:szCs w:val="24"/>
        </w:rPr>
        <w:t xml:space="preserve">Θέλω να πω ότι η Κυβέρνησή σας είναι μια κυβέρνηση της «σφαλιάρας» στο εξωτερικό και μια κυβέρνηση </w:t>
      </w:r>
      <w:proofErr w:type="spellStart"/>
      <w:r>
        <w:rPr>
          <w:rFonts w:eastAsia="Times New Roman"/>
          <w:szCs w:val="24"/>
        </w:rPr>
        <w:t>σταλινίσκων</w:t>
      </w:r>
      <w:proofErr w:type="spellEnd"/>
      <w:r>
        <w:rPr>
          <w:rFonts w:eastAsia="Times New Roman"/>
          <w:szCs w:val="24"/>
        </w:rPr>
        <w:t xml:space="preserve"> στο εσωτερικό.</w:t>
      </w:r>
    </w:p>
    <w:p w14:paraId="48ACE2D9"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λόγο έχει ο κ. Αμανατίδης. </w:t>
      </w:r>
      <w:r>
        <w:rPr>
          <w:rFonts w:eastAsia="Times New Roman"/>
          <w:szCs w:val="24"/>
        </w:rPr>
        <w:t>Επιλέγετε, γιατί επί της ουσίας της ερώτησης έχετε ήδη απαντήσει, κύριε Υπουργέ, αν θέλετε να απαντήσετε επί των άλλων.</w:t>
      </w:r>
    </w:p>
    <w:p w14:paraId="48ACE2DA"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Δύο λόγια. Δεν ξέρω τι έχει ειπωθεί και από ποιον, ωστόσο το ποιος είναι πατριώτης ή όχι κάθ</w:t>
      </w:r>
      <w:r>
        <w:rPr>
          <w:rFonts w:eastAsia="Times New Roman"/>
          <w:szCs w:val="24"/>
        </w:rPr>
        <w:t xml:space="preserve">ε φορά το κρίνει ο ελληνικός λαός. Νομίζω ότι σε σχέση </w:t>
      </w:r>
      <w:r>
        <w:rPr>
          <w:rFonts w:eastAsia="Times New Roman"/>
          <w:szCs w:val="24"/>
        </w:rPr>
        <w:lastRenderedPageBreak/>
        <w:t>με το ζήτημα της σημαίας, έχει τελειώσει. Το έχετε καταλάβει κι εσείς. Απ’ ό,τι κατάλαβα, η ερώτηση έγινε περισσότερο σαν εφαλτήριο για να πείτε, να τοποθετηθείτε…</w:t>
      </w:r>
    </w:p>
    <w:p w14:paraId="48ACE2DB" w14:textId="77777777" w:rsidR="004D5AE5" w:rsidRDefault="00FB30DB">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Συγγνώμη που σας διακ</w:t>
      </w:r>
      <w:r>
        <w:rPr>
          <w:rFonts w:eastAsia="Times New Roman"/>
          <w:szCs w:val="24"/>
        </w:rPr>
        <w:t>όπτω. Ο Υπουργός ο κ. Κοτζιάς, ενώ του έχουμε κάνει δεκάδες ερωτήσεις, δεν έρχεται να απαντήσει.</w:t>
      </w:r>
    </w:p>
    <w:p w14:paraId="48ACE2DC"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Κύριε Παππά, νομίζω ότι δεν είναι καλό αυτό που κάνετε.</w:t>
      </w:r>
    </w:p>
    <w:p w14:paraId="48ACE2DD" w14:textId="77777777" w:rsidR="004D5AE5" w:rsidRDefault="00FB30DB">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Επιτέλους, θα πρέπει να απαντήσει ο κύριος </w:t>
      </w:r>
      <w:r>
        <w:rPr>
          <w:rFonts w:eastAsia="Times New Roman"/>
          <w:szCs w:val="24"/>
        </w:rPr>
        <w:t>Υπουργός.</w:t>
      </w:r>
    </w:p>
    <w:p w14:paraId="48ACE2DE"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Παππά, για να διακόψετε, την άδεια την παίρνετε από εμένα. Δεν την παίρνετε από τον κ. Αμανατίδη.</w:t>
      </w:r>
    </w:p>
    <w:p w14:paraId="48ACE2DF"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Άρα θεωρώ ότι σε αυτό το επίπεδο έχει απαντηθεί και η ερώτησή σας</w:t>
      </w:r>
      <w:r>
        <w:rPr>
          <w:rFonts w:eastAsia="Times New Roman"/>
          <w:szCs w:val="24"/>
        </w:rPr>
        <w:t xml:space="preserve"> πλήρως.</w:t>
      </w:r>
    </w:p>
    <w:p w14:paraId="48ACE2E0" w14:textId="77777777" w:rsidR="004D5AE5" w:rsidRDefault="00FB30DB">
      <w:pPr>
        <w:spacing w:after="0" w:line="600" w:lineRule="auto"/>
        <w:ind w:firstLine="720"/>
        <w:jc w:val="both"/>
        <w:rPr>
          <w:rFonts w:eastAsia="Times New Roman"/>
          <w:szCs w:val="24"/>
        </w:rPr>
      </w:pPr>
      <w:r>
        <w:rPr>
          <w:rFonts w:eastAsia="Times New Roman"/>
          <w:szCs w:val="24"/>
        </w:rPr>
        <w:lastRenderedPageBreak/>
        <w:t>Από εκεί και μετά, θα συνεχίσω με δύο πράγματα τα οποία αναφέρατε σε κάποια σημεία. Η πηγή των ανακοινώσεων του Υπουργείου Εξωτερικών σε σχέση με τις δηλώσεις του Τούρκου Προέδρου ήταν το επίσημο κείμενο της ομιλίας του και κανενός άλλου. Δυστυχώς</w:t>
      </w:r>
      <w:r>
        <w:rPr>
          <w:rFonts w:eastAsia="Times New Roman"/>
          <w:szCs w:val="24"/>
        </w:rPr>
        <w:t xml:space="preserve"> κάποιες πολιτικές άλλες δυνάμεις υιοθέτησαν άκριτα αυτά που μεταδόθηκαν και μάλιστα, κατέθεσαν σχετικές ερωτήσεις στο Κοινοβούλιο. Η συγκεκριμένη πολιτική την οποία κάνουμε είναι με νηφαλιότητα, ηρεμία αλλά και αποφασιστικότητα.</w:t>
      </w:r>
    </w:p>
    <w:p w14:paraId="48ACE2E1" w14:textId="77777777" w:rsidR="004D5AE5" w:rsidRDefault="00FB30DB">
      <w:pPr>
        <w:spacing w:after="0" w:line="600" w:lineRule="auto"/>
        <w:ind w:firstLine="720"/>
        <w:jc w:val="both"/>
        <w:rPr>
          <w:rFonts w:eastAsia="Times New Roman"/>
          <w:szCs w:val="24"/>
        </w:rPr>
      </w:pPr>
      <w:r>
        <w:rPr>
          <w:rFonts w:eastAsia="Times New Roman"/>
          <w:szCs w:val="24"/>
        </w:rPr>
        <w:t xml:space="preserve">Όσο για τον κίνδυνο να </w:t>
      </w:r>
      <w:proofErr w:type="spellStart"/>
      <w:r>
        <w:rPr>
          <w:rFonts w:eastAsia="Times New Roman"/>
          <w:szCs w:val="24"/>
        </w:rPr>
        <w:t>ισλ</w:t>
      </w:r>
      <w:r>
        <w:rPr>
          <w:rFonts w:eastAsia="Times New Roman"/>
          <w:szCs w:val="24"/>
        </w:rPr>
        <w:t>αμοποιηθεί</w:t>
      </w:r>
      <w:proofErr w:type="spellEnd"/>
      <w:r>
        <w:rPr>
          <w:rFonts w:eastAsia="Times New Roman"/>
          <w:szCs w:val="24"/>
        </w:rPr>
        <w:t xml:space="preserve"> η Ελλάδα με την ανέγερση τεμένους στην Αθήνα, νομίζω ότι είναι όχι απλώς υπερβολικός, αλλά απορρέει ουσιαστικά από την ιδεολογία την οποία έχετε, την οποία πρεσβεύετε και σύμφωνα με την οποία οτιδήποτε διαφορετικό ή κάτι που δεν το καταλαβαίνετε</w:t>
      </w:r>
      <w:r>
        <w:rPr>
          <w:rFonts w:eastAsia="Times New Roman"/>
          <w:szCs w:val="24"/>
        </w:rPr>
        <w:t>…</w:t>
      </w:r>
    </w:p>
    <w:p w14:paraId="48ACE2E2" w14:textId="77777777" w:rsidR="004D5AE5" w:rsidRDefault="00FB30DB">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Άλλα λόγια να αγαπιόμαστε! </w:t>
      </w:r>
    </w:p>
    <w:p w14:paraId="48ACE2E3" w14:textId="77777777" w:rsidR="004D5AE5" w:rsidRDefault="00FB30DB">
      <w:pPr>
        <w:spacing w:after="0"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Αυτή είναι η προσωπική μου εκτίμηση, θα μου επιτρέψετε.</w:t>
      </w:r>
    </w:p>
    <w:p w14:paraId="48ACE2E4"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Ήσασταν και είκοσι επτά χρόνια δάσκαλος.</w:t>
      </w:r>
    </w:p>
    <w:p w14:paraId="48ACE2E5"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ΙΩΑΝΝΗΣ ΑΜΑΝΑΤΙΔΗΣ (Υφυπουργός Εξωτερικών):</w:t>
      </w:r>
      <w:r>
        <w:rPr>
          <w:rFonts w:eastAsia="Times New Roman"/>
          <w:szCs w:val="24"/>
        </w:rPr>
        <w:t xml:space="preserve"> Κύριε Παπ</w:t>
      </w:r>
      <w:r>
        <w:rPr>
          <w:rFonts w:eastAsia="Times New Roman"/>
          <w:szCs w:val="24"/>
        </w:rPr>
        <w:t xml:space="preserve">πά, όταν μιλάτε για </w:t>
      </w:r>
      <w:proofErr w:type="spellStart"/>
      <w:r>
        <w:rPr>
          <w:rFonts w:eastAsia="Times New Roman"/>
          <w:szCs w:val="24"/>
        </w:rPr>
        <w:t>σταλινίσκους</w:t>
      </w:r>
      <w:proofErr w:type="spellEnd"/>
      <w:r>
        <w:rPr>
          <w:rFonts w:eastAsia="Times New Roman"/>
          <w:szCs w:val="24"/>
        </w:rPr>
        <w:t xml:space="preserve"> στο εσωτερικό και υπόδουλους στο εξωτερικό, δεν το δέχομαι αυτό γι’ αυτή την ελληνική Κυβέρνηση. Αυτή η ελληνική Κυβέρνηση έχει δείξει δείγματα δημοκρατίας στο εσωτερικό.</w:t>
      </w:r>
    </w:p>
    <w:p w14:paraId="48ACE2E6"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Πάρτε αυτό να το διαβάσετε. Το καταθ</w:t>
      </w:r>
      <w:r>
        <w:rPr>
          <w:rFonts w:eastAsia="Times New Roman"/>
          <w:szCs w:val="24"/>
        </w:rPr>
        <w:t xml:space="preserve">έτω στα Πρακτικά. </w:t>
      </w:r>
    </w:p>
    <w:p w14:paraId="48ACE2E7"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Κύριε Παππά, δεν σας επιτρέπω να με διακόπτετε.</w:t>
      </w:r>
    </w:p>
    <w:p w14:paraId="48ACE2E8"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Παρακαλώ, να δοθεί αυτό στον κ. Αμανατίδη να το διαβάσει. Διαβάστε το, κύριε Αμανατίδη!</w:t>
      </w:r>
    </w:p>
    <w:p w14:paraId="48ACE2E9" w14:textId="77777777" w:rsidR="004D5AE5" w:rsidRDefault="00FB30DB">
      <w:pPr>
        <w:spacing w:after="0" w:line="600" w:lineRule="auto"/>
        <w:ind w:firstLine="720"/>
        <w:jc w:val="both"/>
        <w:rPr>
          <w:rFonts w:eastAsia="Times New Roman"/>
          <w:szCs w:val="24"/>
        </w:rPr>
      </w:pPr>
      <w:r>
        <w:rPr>
          <w:rFonts w:eastAsia="Times New Roman"/>
          <w:szCs w:val="24"/>
        </w:rPr>
        <w:t>(Στο σημείο αυτό ο Βουλευτής κ. Χρήστος Π</w:t>
      </w:r>
      <w:r>
        <w:rPr>
          <w:rFonts w:eastAsia="Times New Roman"/>
          <w:szCs w:val="24"/>
        </w:rPr>
        <w:t>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ACE2EA"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Κύριε Πρόεδρε, ζητώ την προστασία σας.</w:t>
      </w:r>
    </w:p>
    <w:p w14:paraId="48ACE2EB"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 xml:space="preserve">ΥΩΝ (Νικήτας Κακλαμάνης): </w:t>
      </w:r>
      <w:r>
        <w:rPr>
          <w:rFonts w:eastAsia="Times New Roman"/>
          <w:szCs w:val="24"/>
        </w:rPr>
        <w:t>Το κατέθεσε στα Πρακτικά, κύριε Αμανατίδη.</w:t>
      </w:r>
    </w:p>
    <w:p w14:paraId="48ACE2EC"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Θα μπορούσε να το κάνει στην ομιλία του, όχι διακόπτοντας τον Υπουργό.</w:t>
      </w:r>
    </w:p>
    <w:p w14:paraId="48ACE2ED"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Δεν σας διέκοψα.</w:t>
      </w:r>
    </w:p>
    <w:p w14:paraId="48ACE2EE"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Καθίστε, κύριε Παππά. Σας άκουσε, χωρίς να ανοίξει το στόμα του.</w:t>
      </w:r>
    </w:p>
    <w:p w14:paraId="48ACE2EF"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Την εκτίμηση την οποία έχετε για την Κυβέρνηση αυτή, ότι «είναι </w:t>
      </w:r>
      <w:proofErr w:type="spellStart"/>
      <w:r>
        <w:rPr>
          <w:rFonts w:eastAsia="Times New Roman"/>
          <w:szCs w:val="24"/>
        </w:rPr>
        <w:t>σταλινίσκοι</w:t>
      </w:r>
      <w:proofErr w:type="spellEnd"/>
      <w:r>
        <w:rPr>
          <w:rFonts w:eastAsia="Times New Roman"/>
          <w:szCs w:val="24"/>
        </w:rPr>
        <w:t xml:space="preserve"> στο εσωτερικό και υπόδουλοι στο εξωτερικό»…</w:t>
      </w:r>
    </w:p>
    <w:p w14:paraId="48ACE2F0"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Κυβέρνηση τ</w:t>
      </w:r>
      <w:r>
        <w:rPr>
          <w:rFonts w:eastAsia="Times New Roman"/>
          <w:szCs w:val="24"/>
        </w:rPr>
        <w:t>ης σφαλιάρας στο εξωτερικό.</w:t>
      </w:r>
    </w:p>
    <w:p w14:paraId="48ACE2F1"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…την επιστρέφω με την επισήμανση ότι η Κυβέρνηση αυτή έχει ενισχύσει τη δημοκρατία στο εσωτερικό, έχει ψηφίσει την απλή αναλογική, έχει </w:t>
      </w:r>
      <w:r>
        <w:rPr>
          <w:rFonts w:eastAsia="Times New Roman"/>
          <w:szCs w:val="24"/>
        </w:rPr>
        <w:lastRenderedPageBreak/>
        <w:t>μιλήσει για αλλαγές που πρέπει γίνουν στο Σύνταγ</w:t>
      </w:r>
      <w:r>
        <w:rPr>
          <w:rFonts w:eastAsia="Times New Roman"/>
          <w:szCs w:val="24"/>
        </w:rPr>
        <w:t xml:space="preserve">μα και στο εξωτερικό κρατάει υπερήφανη στάση, αποφασιστική και εξυπηρετώντας πάντοτε, όχι μικροπολιτικά, αλλά τα εθνικά συμφέροντα. Σε αυτό το πεδίο έχουμε καλέσει και όλες τις πολιτικές δυνάμεις να </w:t>
      </w:r>
      <w:proofErr w:type="spellStart"/>
      <w:r>
        <w:rPr>
          <w:rFonts w:eastAsia="Times New Roman"/>
          <w:szCs w:val="24"/>
        </w:rPr>
        <w:t>συστρατευθούν</w:t>
      </w:r>
      <w:proofErr w:type="spellEnd"/>
      <w:r>
        <w:rPr>
          <w:rFonts w:eastAsia="Times New Roman"/>
          <w:szCs w:val="24"/>
        </w:rPr>
        <w:t xml:space="preserve"> και νομίζω ότι το πεδίο της εξωτερικής πολι</w:t>
      </w:r>
      <w:r>
        <w:rPr>
          <w:rFonts w:eastAsia="Times New Roman"/>
          <w:szCs w:val="24"/>
        </w:rPr>
        <w:t>τικής είναι ένα πεδίο, απευθυνόμενος και σε όλα τα κόμματα, στο οποίο χρειάζεται η εθνική συναίνεση.</w:t>
      </w:r>
    </w:p>
    <w:p w14:paraId="48ACE2F2" w14:textId="77777777" w:rsidR="004D5AE5" w:rsidRDefault="00FB30DB">
      <w:pPr>
        <w:spacing w:after="0" w:line="600" w:lineRule="auto"/>
        <w:ind w:firstLine="720"/>
        <w:jc w:val="both"/>
        <w:rPr>
          <w:rFonts w:eastAsia="Times New Roman"/>
          <w:color w:val="000000" w:themeColor="text1"/>
          <w:szCs w:val="24"/>
        </w:rPr>
      </w:pPr>
      <w:r w:rsidRPr="000B011B">
        <w:rPr>
          <w:rFonts w:eastAsia="Times New Roman"/>
          <w:b/>
          <w:color w:val="000000" w:themeColor="text1"/>
          <w:szCs w:val="24"/>
        </w:rPr>
        <w:t>ΧΡΗΣΤΟΣ ΠΑΠΠΑΣ:</w:t>
      </w:r>
      <w:r w:rsidRPr="000B011B">
        <w:rPr>
          <w:rFonts w:eastAsia="Times New Roman"/>
          <w:color w:val="000000" w:themeColor="text1"/>
          <w:szCs w:val="24"/>
        </w:rPr>
        <w:t xml:space="preserve"> Κύριε Αμανατίδη, γλυκιά η καρέκλα, αλλά </w:t>
      </w:r>
      <w:proofErr w:type="spellStart"/>
      <w:r w:rsidRPr="000B011B">
        <w:rPr>
          <w:rFonts w:eastAsia="Times New Roman"/>
          <w:color w:val="000000" w:themeColor="text1"/>
          <w:szCs w:val="24"/>
        </w:rPr>
        <w:t>γλυκύτερον</w:t>
      </w:r>
      <w:proofErr w:type="spellEnd"/>
      <w:r w:rsidRPr="000B011B">
        <w:rPr>
          <w:rFonts w:eastAsia="Times New Roman"/>
          <w:color w:val="000000" w:themeColor="text1"/>
          <w:szCs w:val="24"/>
        </w:rPr>
        <w:t xml:space="preserve"> εστί η πατρίς.</w:t>
      </w:r>
    </w:p>
    <w:p w14:paraId="48ACE2F3"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Προχωράμε στην επόμενη ερώτηση. Κύριε Πα</w:t>
      </w:r>
      <w:r>
        <w:rPr>
          <w:rFonts w:eastAsia="Times New Roman"/>
          <w:szCs w:val="24"/>
        </w:rPr>
        <w:t>ππά, αφήστε να προχωρήσει η διαδικασία.</w:t>
      </w:r>
    </w:p>
    <w:p w14:paraId="48ACE2F4"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Κύριε Παππά, μαθήματα για την πατρίδα δεν δέχομαι από κανένα</w:t>
      </w:r>
      <w:r>
        <w:rPr>
          <w:rFonts w:eastAsia="Times New Roman"/>
          <w:szCs w:val="24"/>
        </w:rPr>
        <w:t>ν</w:t>
      </w:r>
      <w:r>
        <w:rPr>
          <w:rFonts w:eastAsia="Times New Roman"/>
          <w:szCs w:val="24"/>
        </w:rPr>
        <w:t>.</w:t>
      </w:r>
    </w:p>
    <w:p w14:paraId="48ACE2F5"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Αμανατίδη, μη συνεχίζετε. Ούτως η άλλως δεν γράφεται απολύτως τίποτα σ</w:t>
      </w:r>
      <w:r>
        <w:rPr>
          <w:rFonts w:eastAsia="Times New Roman"/>
          <w:szCs w:val="24"/>
        </w:rPr>
        <w:t>τα Πρακτικά.</w:t>
      </w:r>
    </w:p>
    <w:p w14:paraId="48ACE2F6"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w:t>
      </w:r>
    </w:p>
    <w:p w14:paraId="48ACE2F7"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w:t>
      </w:r>
    </w:p>
    <w:p w14:paraId="48ACE2F8"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γράφεται απολύτως τίποτα στα Πρακτικά.</w:t>
      </w:r>
    </w:p>
    <w:p w14:paraId="48ACE2F9" w14:textId="77777777" w:rsidR="004D5AE5" w:rsidRDefault="00FB30DB">
      <w:pPr>
        <w:spacing w:after="0"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w:t>
      </w:r>
    </w:p>
    <w:p w14:paraId="48ACE2FA"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Αμανατίδη, μην </w:t>
      </w:r>
      <w:r>
        <w:rPr>
          <w:rFonts w:eastAsia="Times New Roman"/>
          <w:szCs w:val="24"/>
        </w:rPr>
        <w:t>πέφτετε στην παγίδα.</w:t>
      </w:r>
    </w:p>
    <w:p w14:paraId="48ACE2FB" w14:textId="77777777" w:rsidR="004D5AE5" w:rsidRDefault="00FB30D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w:t>
      </w:r>
    </w:p>
    <w:p w14:paraId="48ACE2FC"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Στα Πρακτικά δεν γράφεται κουβέντα από αυτό το</w:t>
      </w:r>
      <w:r>
        <w:rPr>
          <w:rFonts w:eastAsia="Times New Roman"/>
          <w:szCs w:val="24"/>
        </w:rPr>
        <w:t>ν</w:t>
      </w:r>
      <w:r>
        <w:rPr>
          <w:rFonts w:eastAsia="Times New Roman"/>
          <w:szCs w:val="24"/>
        </w:rPr>
        <w:t xml:space="preserve"> διάλογο.</w:t>
      </w:r>
    </w:p>
    <w:p w14:paraId="48ACE2FD" w14:textId="77777777" w:rsidR="004D5AE5" w:rsidRDefault="00FB30DB">
      <w:pPr>
        <w:spacing w:after="0" w:line="600" w:lineRule="auto"/>
        <w:ind w:firstLine="720"/>
        <w:jc w:val="both"/>
        <w:rPr>
          <w:rFonts w:eastAsia="Times New Roman"/>
          <w:szCs w:val="24"/>
        </w:rPr>
      </w:pPr>
      <w:r>
        <w:rPr>
          <w:rFonts w:eastAsia="Times New Roman"/>
          <w:szCs w:val="24"/>
        </w:rPr>
        <w:t>Προχωρούμε στον επόμενο κύκλο τεσσάρων ερωτήσεων</w:t>
      </w:r>
      <w:r>
        <w:rPr>
          <w:rFonts w:eastAsia="Times New Roman"/>
          <w:szCs w:val="24"/>
        </w:rPr>
        <w:t>,</w:t>
      </w:r>
      <w:r>
        <w:rPr>
          <w:rFonts w:eastAsia="Times New Roman"/>
          <w:szCs w:val="24"/>
        </w:rPr>
        <w:t xml:space="preserve"> στις οποίες θα απαντήσει ο Υπουργός κ. Ευάγγελος Αποστόλου.</w:t>
      </w:r>
    </w:p>
    <w:p w14:paraId="48ACE2FE" w14:textId="77777777" w:rsidR="004D5AE5" w:rsidRDefault="00FB30DB">
      <w:pPr>
        <w:spacing w:after="0" w:line="600" w:lineRule="auto"/>
        <w:ind w:firstLine="720"/>
        <w:jc w:val="both"/>
        <w:rPr>
          <w:rFonts w:eastAsia="Times New Roman"/>
          <w:szCs w:val="24"/>
        </w:rPr>
      </w:pPr>
      <w:r>
        <w:rPr>
          <w:rFonts w:eastAsia="Times New Roman"/>
          <w:szCs w:val="24"/>
        </w:rPr>
        <w:lastRenderedPageBreak/>
        <w:t>Θα συζητηθεί η πέ</w:t>
      </w:r>
      <w:r>
        <w:rPr>
          <w:rFonts w:eastAsia="Times New Roman"/>
          <w:szCs w:val="24"/>
        </w:rPr>
        <w:t>μπτη με αριθμό 126/18-10-2016 επίκαιρη ερώτηση δεύτερου κύκλου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bCs/>
          <w:szCs w:val="24"/>
        </w:rPr>
        <w:t>Αγροτικής Ανάπτυξης και Τροφίμων,</w:t>
      </w:r>
      <w:r>
        <w:rPr>
          <w:rFonts w:eastAsia="Times New Roman"/>
          <w:szCs w:val="24"/>
        </w:rPr>
        <w:t xml:space="preserve"> σχετικά με τη</w:t>
      </w:r>
      <w:r>
        <w:rPr>
          <w:rFonts w:eastAsia="Times New Roman"/>
          <w:szCs w:val="24"/>
        </w:rPr>
        <w:t>ν καταστροφή από τις πυρκαγιές στη νήσο Θάσο.</w:t>
      </w:r>
    </w:p>
    <w:p w14:paraId="48ACE2FF" w14:textId="77777777" w:rsidR="004D5AE5" w:rsidRDefault="00FB30DB">
      <w:pPr>
        <w:spacing w:after="0" w:line="600" w:lineRule="auto"/>
        <w:ind w:firstLine="720"/>
        <w:jc w:val="both"/>
        <w:rPr>
          <w:rFonts w:eastAsia="Times New Roman"/>
          <w:szCs w:val="24"/>
        </w:rPr>
      </w:pPr>
      <w:r>
        <w:rPr>
          <w:rFonts w:eastAsia="Times New Roman"/>
          <w:szCs w:val="24"/>
        </w:rPr>
        <w:t>Κύριε Δελή, έχετε τον λόγο.</w:t>
      </w:r>
    </w:p>
    <w:p w14:paraId="48ACE300" w14:textId="77777777" w:rsidR="004D5AE5" w:rsidRDefault="00FB30DB">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14:paraId="48ACE301" w14:textId="77777777" w:rsidR="004D5AE5" w:rsidRDefault="00FB30DB">
      <w:pPr>
        <w:spacing w:after="0" w:line="600" w:lineRule="auto"/>
        <w:ind w:firstLine="720"/>
        <w:jc w:val="both"/>
        <w:rPr>
          <w:rFonts w:eastAsia="Times New Roman"/>
          <w:szCs w:val="24"/>
        </w:rPr>
      </w:pPr>
      <w:r>
        <w:rPr>
          <w:rFonts w:eastAsia="Times New Roman"/>
          <w:szCs w:val="24"/>
        </w:rPr>
        <w:t xml:space="preserve">Κύριε Υπουργέ, για άλλη μια φορά τα τελευταία χρόνια, τον προηγούμενο μήνα, τον Σεπτέμβρη, η Θάσος, αυτό το πανέμορφο καταπράσινο νησί, </w:t>
      </w:r>
      <w:r>
        <w:rPr>
          <w:rFonts w:eastAsia="Times New Roman"/>
          <w:szCs w:val="24"/>
        </w:rPr>
        <w:t xml:space="preserve">γνώρισε τεράστιες καταστροφές από πυρκαγιές. Δεν θα μιλήσουμε εδώ για τις τεράστιες ευθύνες σας της δικής σας Κυβέρνησης </w:t>
      </w:r>
      <w:r>
        <w:rPr>
          <w:rFonts w:eastAsia="Times New Roman"/>
          <w:szCs w:val="24"/>
        </w:rPr>
        <w:t>-</w:t>
      </w:r>
      <w:r>
        <w:rPr>
          <w:rFonts w:eastAsia="Times New Roman"/>
          <w:szCs w:val="24"/>
        </w:rPr>
        <w:t>αλλά και των προηγούμενων</w:t>
      </w:r>
      <w:r>
        <w:rPr>
          <w:rFonts w:eastAsia="Times New Roman"/>
          <w:szCs w:val="24"/>
        </w:rPr>
        <w:t>-</w:t>
      </w:r>
      <w:r>
        <w:rPr>
          <w:rFonts w:eastAsia="Times New Roman"/>
          <w:szCs w:val="24"/>
        </w:rPr>
        <w:t xml:space="preserve"> σχετικά με την πρόληψη τέτοιων φαινομένων, πρόληψη που βρίσκεται στο χειρότερό της σημείο λόγω της </w:t>
      </w:r>
      <w:proofErr w:type="spellStart"/>
      <w:r>
        <w:rPr>
          <w:rFonts w:eastAsia="Times New Roman"/>
          <w:szCs w:val="24"/>
        </w:rPr>
        <w:t>υποστελέ</w:t>
      </w:r>
      <w:r>
        <w:rPr>
          <w:rFonts w:eastAsia="Times New Roman"/>
          <w:szCs w:val="24"/>
        </w:rPr>
        <w:t>χωσης</w:t>
      </w:r>
      <w:proofErr w:type="spellEnd"/>
      <w:r>
        <w:rPr>
          <w:rFonts w:eastAsia="Times New Roman"/>
          <w:szCs w:val="24"/>
        </w:rPr>
        <w:t xml:space="preserve">, της έλλειψης σε μέσα και όλα τα σχετικά. </w:t>
      </w:r>
    </w:p>
    <w:p w14:paraId="48ACE302" w14:textId="77777777" w:rsidR="004D5AE5" w:rsidRDefault="00FB30DB">
      <w:pPr>
        <w:spacing w:after="0" w:line="600" w:lineRule="auto"/>
        <w:ind w:firstLine="720"/>
        <w:jc w:val="both"/>
        <w:rPr>
          <w:rFonts w:eastAsia="Times New Roman"/>
          <w:szCs w:val="24"/>
        </w:rPr>
      </w:pPr>
      <w:r>
        <w:rPr>
          <w:rFonts w:eastAsia="Times New Roman"/>
          <w:szCs w:val="24"/>
        </w:rPr>
        <w:lastRenderedPageBreak/>
        <w:t>Τώρα κάνουμε την ερώτησή μας για να σας μιλήσουμε και να ζητήσουμε από εσάς την αποκατάσταση των ζημιών στη φύση αλλά και στους ανθρώπους, γιατί οι καταστροφές είναι πάρα πολύ μεγάλες, κύριε Υπουργέ. Εβδομήν</w:t>
      </w:r>
      <w:r>
        <w:rPr>
          <w:rFonts w:eastAsia="Times New Roman"/>
          <w:szCs w:val="24"/>
        </w:rPr>
        <w:t xml:space="preserve">τα χιλιάδες στρέμματα δασικών εκτάσεων και γεωργικών καλλιεργειών έγιναν στάχτη. </w:t>
      </w:r>
      <w:proofErr w:type="spellStart"/>
      <w:r>
        <w:rPr>
          <w:rFonts w:eastAsia="Times New Roman"/>
          <w:szCs w:val="24"/>
        </w:rPr>
        <w:t>Σταβλικές</w:t>
      </w:r>
      <w:proofErr w:type="spellEnd"/>
      <w:r>
        <w:rPr>
          <w:rFonts w:eastAsia="Times New Roman"/>
          <w:szCs w:val="24"/>
        </w:rPr>
        <w:t xml:space="preserve"> εγκαταστάσεις, ζώα, κυψέλες με μελίσσια κάηκαν. Το χτύπημα στη μελισσοκομία είναι ιδιαίτερα βαρύ και εδώ να πούμε ότι η Θάσος βγάζει το 36% της συνολικής παραγωγής τ</w:t>
      </w:r>
      <w:r>
        <w:rPr>
          <w:rFonts w:eastAsia="Times New Roman"/>
          <w:szCs w:val="24"/>
        </w:rPr>
        <w:t>ου ελληνικού μελιού. Οι ελαιοπαραγωγοί είδαν τα ελαιόδεντρά τους να καίγονται, την ώρα μάλιστα που δέχονται και τα αλλεπάλληλα χτυπήματα από τη δική σας πολιτική και την πολιτική της Ευρωπαϊκής Ένωσης, τη γνωστή ΚΑΠ. Τι θα κάνουν όλοι αυτοί οι άνθρωποι, κύ</w:t>
      </w:r>
      <w:r>
        <w:rPr>
          <w:rFonts w:eastAsia="Times New Roman"/>
          <w:szCs w:val="24"/>
        </w:rPr>
        <w:t>ριε Υπουργέ; Πώς θα ζήσουν τις οικογένειές τους; Έχετε ευθύνη.</w:t>
      </w:r>
    </w:p>
    <w:p w14:paraId="48ACE303" w14:textId="77777777" w:rsidR="004D5AE5" w:rsidRDefault="00FB30DB">
      <w:pPr>
        <w:spacing w:after="0" w:line="600" w:lineRule="auto"/>
        <w:ind w:firstLine="720"/>
        <w:jc w:val="both"/>
        <w:rPr>
          <w:rFonts w:eastAsia="Times New Roman"/>
          <w:szCs w:val="24"/>
        </w:rPr>
      </w:pPr>
      <w:r>
        <w:rPr>
          <w:rFonts w:eastAsia="Times New Roman"/>
          <w:szCs w:val="24"/>
        </w:rPr>
        <w:t xml:space="preserve">Από την άλλη βλέπουν και τους αγρότες της </w:t>
      </w:r>
      <w:proofErr w:type="spellStart"/>
      <w:r>
        <w:rPr>
          <w:rFonts w:eastAsia="Times New Roman"/>
          <w:szCs w:val="24"/>
        </w:rPr>
        <w:t>Καλλιράχης</w:t>
      </w:r>
      <w:proofErr w:type="spellEnd"/>
      <w:r>
        <w:rPr>
          <w:rFonts w:eastAsia="Times New Roman"/>
          <w:szCs w:val="24"/>
        </w:rPr>
        <w:t xml:space="preserve"> στη Θάσο να περιμένουν ακόμα τις αποζημιώσεις τους από τη φωτιά του 2013 και τους ζώνουν τα φίδια. Βλέπουν τον χειμώνα να έρχεται και ο </w:t>
      </w:r>
      <w:r>
        <w:rPr>
          <w:rFonts w:eastAsia="Times New Roman"/>
          <w:szCs w:val="24"/>
        </w:rPr>
        <w:lastRenderedPageBreak/>
        <w:t>κίνδ</w:t>
      </w:r>
      <w:r>
        <w:rPr>
          <w:rFonts w:eastAsia="Times New Roman"/>
          <w:szCs w:val="24"/>
        </w:rPr>
        <w:t xml:space="preserve">υνος πλημμυρών είναι μεγαλύτερος λόγω της πυρκαγιάς, αφού τα απαραίτητα έργα υποδομής μένουν στα χαρτιά, όπως είναι το γνωστό -αυτό κι αν έμεινε στα χαρτιά- φράγμα στον Πρίνο ή να χάσκουν παρατημένα, όπως είναι το φράγμα στις </w:t>
      </w:r>
      <w:proofErr w:type="spellStart"/>
      <w:r>
        <w:rPr>
          <w:rFonts w:eastAsia="Times New Roman"/>
          <w:szCs w:val="24"/>
        </w:rPr>
        <w:t>Μαριές</w:t>
      </w:r>
      <w:proofErr w:type="spellEnd"/>
      <w:r>
        <w:rPr>
          <w:rFonts w:eastAsia="Times New Roman"/>
          <w:szCs w:val="24"/>
        </w:rPr>
        <w:t>.</w:t>
      </w:r>
    </w:p>
    <w:p w14:paraId="48ACE304" w14:textId="77777777" w:rsidR="004D5AE5" w:rsidRDefault="00FB30DB">
      <w:pPr>
        <w:spacing w:after="0" w:line="600" w:lineRule="auto"/>
        <w:ind w:firstLine="720"/>
        <w:jc w:val="both"/>
        <w:rPr>
          <w:rFonts w:eastAsia="Times New Roman"/>
          <w:szCs w:val="24"/>
        </w:rPr>
      </w:pPr>
      <w:r>
        <w:rPr>
          <w:rFonts w:eastAsia="Times New Roman"/>
          <w:szCs w:val="24"/>
        </w:rPr>
        <w:t>Σας ρωτάμε, λοιπόν, τι</w:t>
      </w:r>
      <w:r>
        <w:rPr>
          <w:rFonts w:eastAsia="Times New Roman"/>
          <w:szCs w:val="24"/>
        </w:rPr>
        <w:t xml:space="preserve"> θα κάνετε, κύριε Υπουργέ. Θα πάρετε όλα τα μέτρα, για να αναδασωθούν όλες οι καμένες περιοχές στη Θάσο; Θα γίνει η καταγραφή όλων των ζημιών στην αγροτική παραγωγή; Και κυρίως, να γίνει αυτή η καταγραφή για να δοθεί πλήρης αποζημίωση, 100%, από το κράτος </w:t>
      </w:r>
      <w:r>
        <w:rPr>
          <w:rFonts w:eastAsia="Times New Roman"/>
          <w:szCs w:val="24"/>
        </w:rPr>
        <w:t>στους ανθρώπους εκεί της Θάσου.</w:t>
      </w:r>
    </w:p>
    <w:p w14:paraId="48ACE305" w14:textId="77777777" w:rsidR="004D5AE5" w:rsidRDefault="00FB30DB">
      <w:pPr>
        <w:spacing w:after="0" w:line="600" w:lineRule="auto"/>
        <w:ind w:firstLine="720"/>
        <w:jc w:val="both"/>
        <w:rPr>
          <w:rFonts w:eastAsia="Times New Roman"/>
          <w:szCs w:val="24"/>
        </w:rPr>
      </w:pPr>
      <w:r>
        <w:rPr>
          <w:rFonts w:eastAsia="Times New Roman"/>
          <w:szCs w:val="24"/>
        </w:rPr>
        <w:t xml:space="preserve">Θα δώσετε έκτακτη οικονομική ενίσχυση σε αγρότες, κτηνοτρόφους, μελισσοκόμους όλων αυτών των περιοχών, που είδαν το </w:t>
      </w:r>
      <w:proofErr w:type="spellStart"/>
      <w:r>
        <w:rPr>
          <w:rFonts w:eastAsia="Times New Roman"/>
          <w:szCs w:val="24"/>
        </w:rPr>
        <w:t>βιος</w:t>
      </w:r>
      <w:proofErr w:type="spellEnd"/>
      <w:r>
        <w:rPr>
          <w:rFonts w:eastAsia="Times New Roman"/>
          <w:szCs w:val="24"/>
        </w:rPr>
        <w:t xml:space="preserve"> τους να καταστρέφεται; </w:t>
      </w:r>
    </w:p>
    <w:p w14:paraId="48ACE306" w14:textId="77777777" w:rsidR="004D5AE5" w:rsidRDefault="00FB30DB">
      <w:pPr>
        <w:spacing w:after="0" w:line="600" w:lineRule="auto"/>
        <w:ind w:firstLine="720"/>
        <w:jc w:val="both"/>
        <w:rPr>
          <w:rFonts w:eastAsia="Times New Roman"/>
          <w:szCs w:val="24"/>
        </w:rPr>
      </w:pPr>
      <w:r>
        <w:rPr>
          <w:rFonts w:eastAsia="Times New Roman"/>
          <w:szCs w:val="24"/>
        </w:rPr>
        <w:t>Σας ρωτάμε και περιμένουμε τις απαντήσεις σας.</w:t>
      </w:r>
    </w:p>
    <w:p w14:paraId="48ACE307" w14:textId="77777777" w:rsidR="004D5AE5" w:rsidRDefault="00FB30DB">
      <w:pPr>
        <w:spacing w:after="0"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 xml:space="preserve">Τον λόγο έχει ο </w:t>
      </w:r>
      <w:r>
        <w:rPr>
          <w:rFonts w:eastAsia="Times New Roman"/>
          <w:szCs w:val="24"/>
        </w:rPr>
        <w:t>Υπουργός Αγροτικής Ανάπτυξης και Τροφίμων κ. Αποστόλου.</w:t>
      </w:r>
    </w:p>
    <w:p w14:paraId="48ACE308"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 xml:space="preserve">Κύριε συνάδελφε, πιστεύω ότι γνωρίζετε ότι όταν ξέσπασε η συγκεκριμένη πυρκαγιά, η Κυβέρνηση </w:t>
      </w:r>
      <w:r>
        <w:rPr>
          <w:rFonts w:eastAsia="Times New Roman"/>
          <w:szCs w:val="24"/>
        </w:rPr>
        <w:t>-</w:t>
      </w:r>
      <w:r>
        <w:rPr>
          <w:rFonts w:eastAsia="Times New Roman"/>
          <w:szCs w:val="24"/>
        </w:rPr>
        <w:t>την επόμενη μέρα ακριβώς</w:t>
      </w:r>
      <w:r>
        <w:rPr>
          <w:rFonts w:eastAsia="Times New Roman"/>
          <w:szCs w:val="24"/>
        </w:rPr>
        <w:t>-</w:t>
      </w:r>
      <w:r>
        <w:rPr>
          <w:rFonts w:eastAsia="Times New Roman"/>
          <w:szCs w:val="24"/>
        </w:rPr>
        <w:t xml:space="preserve"> ήταν παρούσα. Και εγώ ο ίδιος προσωπικά και ο υπεύθυνος Υπουργός, ο κ. </w:t>
      </w:r>
      <w:proofErr w:type="spellStart"/>
      <w:r>
        <w:rPr>
          <w:rFonts w:eastAsia="Times New Roman"/>
          <w:szCs w:val="24"/>
        </w:rPr>
        <w:t>Τόσκας</w:t>
      </w:r>
      <w:proofErr w:type="spellEnd"/>
      <w:r>
        <w:rPr>
          <w:rFonts w:eastAsia="Times New Roman"/>
          <w:szCs w:val="24"/>
        </w:rPr>
        <w:t>, βρεθήκαμε εκεί επιτόπου. Πραγματικά, οι εικόνες που αντιμετωπίσαμε ήταν συγκλονιστικές από την άποψη ότι επρόκειτο για ένα επεισόδιο πάρα πολύ δύσκολο και μέσα στις δύσκολες α</w:t>
      </w:r>
      <w:r>
        <w:rPr>
          <w:rFonts w:eastAsia="Times New Roman"/>
          <w:szCs w:val="24"/>
        </w:rPr>
        <w:t xml:space="preserve">υτές καιρικές συνθήκες. Μα, το ξέρουμε ότι στη χώρα μας έχοντας μια βλάστηση </w:t>
      </w:r>
      <w:proofErr w:type="spellStart"/>
      <w:r>
        <w:rPr>
          <w:rFonts w:eastAsia="Times New Roman"/>
          <w:szCs w:val="24"/>
        </w:rPr>
        <w:t>χαλεπίου</w:t>
      </w:r>
      <w:proofErr w:type="spellEnd"/>
      <w:r>
        <w:rPr>
          <w:rFonts w:eastAsia="Times New Roman"/>
          <w:szCs w:val="24"/>
        </w:rPr>
        <w:t xml:space="preserve"> </w:t>
      </w:r>
      <w:proofErr w:type="spellStart"/>
      <w:r>
        <w:rPr>
          <w:rFonts w:eastAsia="Times New Roman"/>
          <w:szCs w:val="24"/>
        </w:rPr>
        <w:t>πεύκης</w:t>
      </w:r>
      <w:proofErr w:type="spellEnd"/>
      <w:r>
        <w:rPr>
          <w:rFonts w:eastAsia="Times New Roman"/>
          <w:szCs w:val="24"/>
        </w:rPr>
        <w:t>, η οποία είναι κατ</w:t>
      </w:r>
      <w:r>
        <w:rPr>
          <w:rFonts w:eastAsia="Times New Roman"/>
          <w:szCs w:val="24"/>
        </w:rPr>
        <w:t xml:space="preserve">’ </w:t>
      </w:r>
      <w:r>
        <w:rPr>
          <w:rFonts w:eastAsia="Times New Roman"/>
          <w:szCs w:val="24"/>
        </w:rPr>
        <w:t xml:space="preserve">εξοχήν </w:t>
      </w:r>
      <w:proofErr w:type="spellStart"/>
      <w:r>
        <w:rPr>
          <w:rFonts w:eastAsia="Times New Roman"/>
          <w:szCs w:val="24"/>
        </w:rPr>
        <w:t>πυρόφιλη</w:t>
      </w:r>
      <w:proofErr w:type="spellEnd"/>
      <w:r>
        <w:rPr>
          <w:rFonts w:eastAsia="Times New Roman"/>
          <w:szCs w:val="24"/>
        </w:rPr>
        <w:t>, έχουμε τέτοιου είδους επεισόδια. Κάθε χρόνο θα έχουμε.</w:t>
      </w:r>
    </w:p>
    <w:p w14:paraId="48ACE309" w14:textId="77777777" w:rsidR="004D5AE5" w:rsidRDefault="00FB30DB">
      <w:pPr>
        <w:spacing w:after="0" w:line="600" w:lineRule="auto"/>
        <w:ind w:firstLine="720"/>
        <w:jc w:val="both"/>
        <w:rPr>
          <w:rFonts w:eastAsia="Times New Roman"/>
          <w:szCs w:val="24"/>
        </w:rPr>
      </w:pPr>
      <w:r>
        <w:rPr>
          <w:rFonts w:eastAsia="Times New Roman"/>
          <w:szCs w:val="24"/>
        </w:rPr>
        <w:t xml:space="preserve">Από εκεί και πέρα ξέρετε ότι ειδικά τη Θάσο, μετά από λίγες μέρες, την </w:t>
      </w:r>
      <w:r>
        <w:rPr>
          <w:rFonts w:eastAsia="Times New Roman"/>
          <w:szCs w:val="24"/>
        </w:rPr>
        <w:t>επισκέφτηκε και ο ίδιος ο Πρωθυπουργός, επικεφαλής κυβερνητικού κλιμακίου.</w:t>
      </w:r>
    </w:p>
    <w:p w14:paraId="48ACE30A" w14:textId="77777777" w:rsidR="004D5AE5" w:rsidRDefault="00FB30DB">
      <w:pPr>
        <w:spacing w:after="0" w:line="600" w:lineRule="auto"/>
        <w:ind w:firstLine="720"/>
        <w:jc w:val="both"/>
        <w:rPr>
          <w:rFonts w:eastAsia="Times New Roman"/>
          <w:szCs w:val="24"/>
        </w:rPr>
      </w:pPr>
      <w:r>
        <w:rPr>
          <w:rFonts w:eastAsia="Times New Roman"/>
          <w:szCs w:val="24"/>
        </w:rPr>
        <w:t xml:space="preserve">Όντως, λοιπόν, είχαμε μια πυρκαγιά, η οποία κατέστρεψε, περίπου, </w:t>
      </w:r>
      <w:r>
        <w:rPr>
          <w:rFonts w:eastAsia="Times New Roman"/>
          <w:szCs w:val="24"/>
        </w:rPr>
        <w:t>εξήντα χιλιάδες</w:t>
      </w:r>
      <w:r>
        <w:rPr>
          <w:rFonts w:eastAsia="Times New Roman"/>
          <w:szCs w:val="24"/>
        </w:rPr>
        <w:t xml:space="preserve"> στρέμματα. Τα </w:t>
      </w:r>
      <w:r>
        <w:rPr>
          <w:rFonts w:eastAsia="Times New Roman"/>
          <w:szCs w:val="24"/>
        </w:rPr>
        <w:t>πενήντα επτά χιλιάδες</w:t>
      </w:r>
      <w:r>
        <w:rPr>
          <w:rFonts w:eastAsia="Times New Roman"/>
          <w:szCs w:val="24"/>
        </w:rPr>
        <w:t xml:space="preserve"> στρέμματα ήταν δάση </w:t>
      </w:r>
      <w:proofErr w:type="spellStart"/>
      <w:r>
        <w:rPr>
          <w:rFonts w:eastAsia="Times New Roman"/>
          <w:szCs w:val="24"/>
        </w:rPr>
        <w:t>χαλεπίου</w:t>
      </w:r>
      <w:proofErr w:type="spellEnd"/>
      <w:r>
        <w:rPr>
          <w:rFonts w:eastAsia="Times New Roman"/>
          <w:szCs w:val="24"/>
        </w:rPr>
        <w:t xml:space="preserve"> </w:t>
      </w:r>
      <w:proofErr w:type="spellStart"/>
      <w:r>
        <w:rPr>
          <w:rFonts w:eastAsia="Times New Roman"/>
          <w:szCs w:val="24"/>
        </w:rPr>
        <w:t>πεύκης</w:t>
      </w:r>
      <w:proofErr w:type="spellEnd"/>
      <w:r>
        <w:rPr>
          <w:rFonts w:eastAsia="Times New Roman"/>
          <w:szCs w:val="24"/>
        </w:rPr>
        <w:t xml:space="preserve"> σε μια περιοχή που είχε </w:t>
      </w:r>
      <w:proofErr w:type="spellStart"/>
      <w:r>
        <w:rPr>
          <w:rFonts w:eastAsia="Times New Roman"/>
          <w:szCs w:val="24"/>
        </w:rPr>
        <w:t>ξανα</w:t>
      </w:r>
      <w:r>
        <w:rPr>
          <w:rFonts w:eastAsia="Times New Roman"/>
          <w:szCs w:val="24"/>
        </w:rPr>
        <w:t>καεί</w:t>
      </w:r>
      <w:proofErr w:type="spellEnd"/>
      <w:r>
        <w:rPr>
          <w:rFonts w:eastAsia="Times New Roman"/>
          <w:szCs w:val="24"/>
        </w:rPr>
        <w:t xml:space="preserve"> ένα τμήμα παλαιότερα και γύρω στα </w:t>
      </w:r>
      <w:r>
        <w:rPr>
          <w:rFonts w:eastAsia="Times New Roman"/>
          <w:szCs w:val="24"/>
        </w:rPr>
        <w:t>τρεις χιλιάδες</w:t>
      </w:r>
      <w:r>
        <w:rPr>
          <w:rFonts w:eastAsia="Times New Roman"/>
          <w:szCs w:val="24"/>
        </w:rPr>
        <w:t xml:space="preserve"> στρέμματα καλλιέργειας με ελαιόδεντρα.</w:t>
      </w:r>
    </w:p>
    <w:p w14:paraId="48ACE30B" w14:textId="77777777" w:rsidR="004D5AE5" w:rsidRDefault="00FB30DB">
      <w:pPr>
        <w:spacing w:after="0" w:line="600" w:lineRule="auto"/>
        <w:ind w:firstLine="720"/>
        <w:jc w:val="both"/>
        <w:rPr>
          <w:rFonts w:eastAsia="Times New Roman"/>
          <w:szCs w:val="24"/>
        </w:rPr>
      </w:pPr>
      <w:r>
        <w:rPr>
          <w:rFonts w:eastAsia="Times New Roman"/>
          <w:szCs w:val="24"/>
        </w:rPr>
        <w:lastRenderedPageBreak/>
        <w:t>Εμείς, λοιπόν, είπαμε -και το επαναλαμβάνουμε- ότι θα εξαντλήσουμε όλες τις δυνατότητες για την κάλυψη των ζημιών και ταυτόχρονα, βεβαίως, και για την αποκατάσταση</w:t>
      </w:r>
      <w:r>
        <w:rPr>
          <w:rFonts w:eastAsia="Times New Roman"/>
          <w:szCs w:val="24"/>
        </w:rPr>
        <w:t>, ιδιαίτερα την περιβαλλοντική.</w:t>
      </w:r>
    </w:p>
    <w:p w14:paraId="48ACE30C" w14:textId="77777777" w:rsidR="004D5AE5" w:rsidRDefault="00FB30DB">
      <w:pPr>
        <w:spacing w:after="0" w:line="600" w:lineRule="auto"/>
        <w:ind w:firstLine="720"/>
        <w:jc w:val="both"/>
        <w:rPr>
          <w:rFonts w:eastAsia="Times New Roman"/>
          <w:szCs w:val="24"/>
        </w:rPr>
      </w:pPr>
      <w:r>
        <w:rPr>
          <w:rFonts w:eastAsia="Times New Roman"/>
          <w:szCs w:val="24"/>
        </w:rPr>
        <w:t xml:space="preserve">Το ξέρετε ότι ήδη για τους πληγέντες κτηνοτρόφους και μιλάμε για περίπου </w:t>
      </w:r>
      <w:proofErr w:type="spellStart"/>
      <w:r>
        <w:rPr>
          <w:rFonts w:eastAsia="Times New Roman"/>
          <w:szCs w:val="24"/>
        </w:rPr>
        <w:t>εκατόν</w:t>
      </w:r>
      <w:proofErr w:type="spellEnd"/>
      <w:r>
        <w:rPr>
          <w:rFonts w:eastAsia="Times New Roman"/>
          <w:szCs w:val="24"/>
        </w:rPr>
        <w:t xml:space="preserve"> έντεκα κτηνοτροφικές εκμεταλλεύσεις, δηλαδή στο σύνολο των κτηνοτροφικών εκμεταλλεύσεων του νησιού, </w:t>
      </w:r>
      <w:r>
        <w:rPr>
          <w:rFonts w:eastAsia="Times New Roman"/>
          <w:szCs w:val="24"/>
        </w:rPr>
        <w:t>πιστώνονται</w:t>
      </w:r>
      <w:r>
        <w:rPr>
          <w:rFonts w:eastAsia="Times New Roman"/>
          <w:szCs w:val="24"/>
        </w:rPr>
        <w:t xml:space="preserve"> αυτές τις ημέρες ποσά, τα οποία </w:t>
      </w:r>
      <w:r>
        <w:rPr>
          <w:rFonts w:eastAsia="Times New Roman"/>
          <w:szCs w:val="24"/>
        </w:rPr>
        <w:t>θα καλύψουν για εκατό ημέρες τις ανάγκες των συγκεκριμένων εκμεταλλεύσεων για ζωοτροφές.</w:t>
      </w:r>
    </w:p>
    <w:p w14:paraId="48ACE30D" w14:textId="77777777" w:rsidR="004D5AE5" w:rsidRDefault="00FB30DB">
      <w:pPr>
        <w:spacing w:after="0" w:line="600" w:lineRule="auto"/>
        <w:ind w:firstLine="720"/>
        <w:jc w:val="both"/>
        <w:rPr>
          <w:rFonts w:eastAsia="Times New Roman"/>
          <w:szCs w:val="24"/>
        </w:rPr>
      </w:pPr>
      <w:r>
        <w:rPr>
          <w:rFonts w:eastAsia="Times New Roman"/>
          <w:szCs w:val="24"/>
        </w:rPr>
        <w:t>Ταυτόχρονα, το Υπουργείο Εσωτερικών αποφάσισε τη χρηματοδότηση με 150.000 ευρώ για την άμεση αντιμετώπιση των ζημιών. Η περιοχή κηρύχθηκε σε κατάσταση έκτακτης ανάγκης</w:t>
      </w:r>
      <w:r>
        <w:rPr>
          <w:rFonts w:eastAsia="Times New Roman"/>
          <w:szCs w:val="24"/>
        </w:rPr>
        <w:t xml:space="preserve"> από τη Γενική Γραμματεία Πολιτικής Προστασίας. Ακολούθησε το Υπουργείο Οικονομικών με τις αντίστοιχες αποφάσεις που μετέφεραν τουλάχιστον μέχρι τις 30 Μαρτίου όλες τις ληξιπρόθεσμες και απαιτητές υποχρεώσεις προς τη ΔΟΥ και τα διάφορα Ελεγκτικά Κέντρα.</w:t>
      </w:r>
    </w:p>
    <w:p w14:paraId="48ACE30E" w14:textId="77777777" w:rsidR="004D5AE5" w:rsidRDefault="00FB30DB">
      <w:pPr>
        <w:spacing w:after="0" w:line="600" w:lineRule="auto"/>
        <w:ind w:firstLine="720"/>
        <w:jc w:val="both"/>
        <w:rPr>
          <w:rFonts w:eastAsia="Times New Roman"/>
          <w:szCs w:val="24"/>
        </w:rPr>
      </w:pPr>
      <w:r>
        <w:rPr>
          <w:rFonts w:eastAsia="Times New Roman"/>
          <w:szCs w:val="24"/>
        </w:rPr>
        <w:lastRenderedPageBreak/>
        <w:t>Τα</w:t>
      </w:r>
      <w:r>
        <w:rPr>
          <w:rFonts w:eastAsia="Times New Roman"/>
          <w:szCs w:val="24"/>
        </w:rPr>
        <w:t>υτόχρονα, βεβαίως, η Περιφέρεια Ανατολικής Μακεδονίας έχει υποβάλει συγκεκριμένο αίτημα, ύψους 680.000 ευρώ, για ένταξη έργων που αφορούν την αποκατάσταση των ζημιών στο Πρόγραμμα Δημοσίων Επενδύσεων. Η συγκεκριμένη πρόταση βρίσκεται αυτή την ώρα στο στάδι</w:t>
      </w:r>
      <w:r>
        <w:rPr>
          <w:rFonts w:eastAsia="Times New Roman"/>
          <w:szCs w:val="24"/>
        </w:rPr>
        <w:t>ο της αξιολόγησης.</w:t>
      </w:r>
    </w:p>
    <w:p w14:paraId="48ACE30F" w14:textId="77777777" w:rsidR="004D5AE5" w:rsidRDefault="00FB30DB">
      <w:pPr>
        <w:spacing w:after="0" w:line="600" w:lineRule="auto"/>
        <w:ind w:firstLine="720"/>
        <w:jc w:val="both"/>
        <w:rPr>
          <w:rFonts w:eastAsia="Times New Roman"/>
          <w:szCs w:val="24"/>
        </w:rPr>
      </w:pPr>
      <w:r>
        <w:rPr>
          <w:rFonts w:eastAsia="Times New Roman"/>
          <w:szCs w:val="24"/>
        </w:rPr>
        <w:t>Επίσης, δόθηκε ιδιαίτερο βάρος -το θέσατε και εσείς- στο θέμα της αντιμετώπισης των κινδύνων από τον μη χαρακτηρισμό των συγκεκριμένων εκτάσεων ως αναδασωτέων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στα αντιπλημμυρικά έργα που πρέπει να γίνουν σε αυτές τις εκτάσε</w:t>
      </w:r>
      <w:r>
        <w:rPr>
          <w:rFonts w:eastAsia="Times New Roman"/>
          <w:szCs w:val="24"/>
        </w:rPr>
        <w:t xml:space="preserve">ις, λόγω του ότι έρχονται δύσκολες καιρικές συνθήκες και αντιλαμβάνεστε ότι υπάρχουν μερικές περιοχές που χρειάζονται </w:t>
      </w:r>
    </w:p>
    <w:p w14:paraId="48ACE310" w14:textId="77777777" w:rsidR="004D5AE5" w:rsidRDefault="00FB30DB">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Ολοκληρώστε, όμως, κύριε Υπουργέ, σας παρακαλώ.</w:t>
      </w:r>
    </w:p>
    <w:p w14:paraId="48ACE311" w14:textId="77777777" w:rsidR="004D5AE5" w:rsidRDefault="00FB30DB">
      <w:pPr>
        <w:spacing w:after="0"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w:t>
      </w:r>
      <w:r>
        <w:rPr>
          <w:rFonts w:eastAsia="Times New Roman"/>
          <w:b/>
          <w:szCs w:val="24"/>
        </w:rPr>
        <w:t xml:space="preserve">οφίμων): </w:t>
      </w:r>
      <w:r>
        <w:rPr>
          <w:rFonts w:eastAsia="Times New Roman"/>
          <w:szCs w:val="24"/>
        </w:rPr>
        <w:t xml:space="preserve">Υπάρχει μια σχετική μελέτη αυτή την ώρα και, βεβαίως, αυτή η μελέτη θα χρηματοδοτηθεί μέσα από το Πράσινο Ταμείο, που θα καλύψει τις δαπάνες για τις πρώτες επεμβάσεις με </w:t>
      </w:r>
      <w:proofErr w:type="spellStart"/>
      <w:r>
        <w:rPr>
          <w:rFonts w:eastAsia="Times New Roman"/>
          <w:szCs w:val="24"/>
        </w:rPr>
        <w:t>κορμοπλέγματα</w:t>
      </w:r>
      <w:proofErr w:type="spellEnd"/>
      <w:r>
        <w:rPr>
          <w:rFonts w:eastAsia="Times New Roman"/>
          <w:szCs w:val="24"/>
        </w:rPr>
        <w:t xml:space="preserve">, </w:t>
      </w:r>
      <w:proofErr w:type="spellStart"/>
      <w:r>
        <w:rPr>
          <w:rFonts w:eastAsia="Times New Roman"/>
          <w:szCs w:val="24"/>
        </w:rPr>
        <w:t>κλαδοπλέγματα</w:t>
      </w:r>
      <w:proofErr w:type="spellEnd"/>
      <w:r>
        <w:rPr>
          <w:rFonts w:eastAsia="Times New Roman"/>
          <w:szCs w:val="24"/>
        </w:rPr>
        <w:t xml:space="preserve">, όλα αυτά </w:t>
      </w:r>
      <w:r>
        <w:rPr>
          <w:rFonts w:eastAsia="Times New Roman"/>
          <w:szCs w:val="24"/>
        </w:rPr>
        <w:lastRenderedPageBreak/>
        <w:t>που ουσιαστικά προσφέρουν μια πρώτη πρ</w:t>
      </w:r>
      <w:r>
        <w:rPr>
          <w:rFonts w:eastAsia="Times New Roman"/>
          <w:szCs w:val="24"/>
        </w:rPr>
        <w:t xml:space="preserve">οστασία. Έχουν συνταχθεί οι σχετικές μελέτες, ενώ ταυτόχρονα άμεσα θα κηρυχθεί αναδασωτέα η συγκεκριμένη έκταση στον περίγυρό της, βεβαίως. </w:t>
      </w:r>
    </w:p>
    <w:p w14:paraId="48ACE312"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σας παρακαλώ</w:t>
      </w:r>
      <w:r>
        <w:rPr>
          <w:rFonts w:eastAsia="Times New Roman" w:cs="Times New Roman"/>
          <w:szCs w:val="24"/>
        </w:rPr>
        <w:t>,</w:t>
      </w:r>
      <w:r>
        <w:rPr>
          <w:rFonts w:eastAsia="Times New Roman" w:cs="Times New Roman"/>
          <w:szCs w:val="24"/>
        </w:rPr>
        <w:t xml:space="preserve"> κλείστε. </w:t>
      </w:r>
    </w:p>
    <w:p w14:paraId="48ACE31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Ανάπτυξης και Τροφίμων):</w:t>
      </w:r>
      <w:r>
        <w:rPr>
          <w:rFonts w:eastAsia="Times New Roman" w:cs="Times New Roman"/>
          <w:szCs w:val="24"/>
        </w:rPr>
        <w:t xml:space="preserve"> Τελειώνω, κύριε Πρόεδρε. </w:t>
      </w:r>
    </w:p>
    <w:p w14:paraId="48ACE31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Να ξέρετε ότι θα αφήσουμε τη φύση -θα την προστατεύσουμε, βέβαια- διότι τα ελληνικά δάση αναγεννιούνται εύκολα -σας μίλησα για τη </w:t>
      </w:r>
      <w:proofErr w:type="spellStart"/>
      <w:r>
        <w:rPr>
          <w:rFonts w:eastAsia="Times New Roman" w:cs="Times New Roman"/>
          <w:szCs w:val="24"/>
        </w:rPr>
        <w:t>χαλέπιο</w:t>
      </w:r>
      <w:proofErr w:type="spellEnd"/>
      <w:r>
        <w:rPr>
          <w:rFonts w:eastAsia="Times New Roman" w:cs="Times New Roman"/>
          <w:szCs w:val="24"/>
        </w:rPr>
        <w:t xml:space="preserve"> </w:t>
      </w:r>
      <w:proofErr w:type="spellStart"/>
      <w:r>
        <w:rPr>
          <w:rFonts w:eastAsia="Times New Roman" w:cs="Times New Roman"/>
          <w:szCs w:val="24"/>
        </w:rPr>
        <w:t>πεύκη</w:t>
      </w:r>
      <w:proofErr w:type="spellEnd"/>
      <w:r>
        <w:rPr>
          <w:rFonts w:eastAsia="Times New Roman" w:cs="Times New Roman"/>
          <w:szCs w:val="24"/>
        </w:rPr>
        <w:t xml:space="preserve">- και η ίδια η φύση θα είναι αυτή που θα αντιδράσει. Αν μετά </w:t>
      </w:r>
      <w:r>
        <w:rPr>
          <w:rFonts w:eastAsia="Times New Roman" w:cs="Times New Roman"/>
          <w:szCs w:val="24"/>
        </w:rPr>
        <w:t>από χρόνια…</w:t>
      </w:r>
    </w:p>
    <w:p w14:paraId="48ACE31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δεσμεύεστε ότι θα γίνει αναδασωτέα η περιοχή. Κλείσαμε. </w:t>
      </w:r>
    </w:p>
    <w:p w14:paraId="48ACE316" w14:textId="77777777" w:rsidR="004D5AE5" w:rsidRDefault="00FB30DB">
      <w:pPr>
        <w:spacing w:after="0" w:line="600" w:lineRule="auto"/>
        <w:ind w:firstLine="720"/>
        <w:jc w:val="both"/>
        <w:rPr>
          <w:rFonts w:eastAsia="Times New Roman" w:cs="Times New Roman"/>
        </w:rPr>
      </w:pPr>
      <w:r>
        <w:rPr>
          <w:rFonts w:eastAsia="Times New Roman" w:cs="Times New Roman"/>
          <w:szCs w:val="24"/>
        </w:rPr>
        <w:t>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w:t>
      </w:r>
      <w:r>
        <w:rPr>
          <w:rFonts w:eastAsia="Times New Roman" w:cs="Times New Roman"/>
        </w:rPr>
        <w:t xml:space="preserve">ς ενημερώθηκαν για την ιστορία του κτηρίου </w:t>
      </w:r>
      <w:r>
        <w:rPr>
          <w:rFonts w:eastAsia="Times New Roman" w:cs="Times New Roman"/>
        </w:rPr>
        <w:lastRenderedPageBreak/>
        <w:t xml:space="preserve">και τον τρόπο οργάνωσης και λειτουργίας της Βουλής, είκοσι τέσσερις μαθητές και μαθήτριες και ένας εκπαιδευτικός συνοδός τους από το Ιδιωτικό Γενικό Λύκειο </w:t>
      </w:r>
      <w:r>
        <w:rPr>
          <w:rFonts w:eastAsia="Times New Roman" w:cs="Times New Roman"/>
        </w:rPr>
        <w:t>«</w:t>
      </w:r>
      <w:r>
        <w:rPr>
          <w:rFonts w:eastAsia="Times New Roman" w:cs="Times New Roman"/>
        </w:rPr>
        <w:t>Γ</w:t>
      </w:r>
      <w:r>
        <w:rPr>
          <w:rFonts w:eastAsia="Times New Roman" w:cs="Times New Roman"/>
        </w:rPr>
        <w:t>. ΜΑΛΛΙΑΡΑ</w:t>
      </w:r>
      <w:r>
        <w:rPr>
          <w:rFonts w:eastAsia="Times New Roman" w:cs="Times New Roman"/>
        </w:rPr>
        <w:t>»</w:t>
      </w:r>
      <w:r>
        <w:rPr>
          <w:rFonts w:eastAsia="Times New Roman" w:cs="Times New Roman"/>
        </w:rPr>
        <w:t xml:space="preserve"> </w:t>
      </w:r>
      <w:r>
        <w:rPr>
          <w:rFonts w:eastAsia="Times New Roman" w:cs="Times New Roman"/>
        </w:rPr>
        <w:t>(δεύτερο</w:t>
      </w:r>
      <w:r>
        <w:rPr>
          <w:rFonts w:eastAsia="Times New Roman" w:cs="Times New Roman"/>
        </w:rPr>
        <w:t xml:space="preserve"> τμήμα</w:t>
      </w:r>
      <w:r>
        <w:rPr>
          <w:rFonts w:eastAsia="Times New Roman" w:cs="Times New Roman"/>
        </w:rPr>
        <w:t>)</w:t>
      </w:r>
      <w:r>
        <w:rPr>
          <w:rFonts w:eastAsia="Times New Roman" w:cs="Times New Roman"/>
        </w:rPr>
        <w:t>.</w:t>
      </w:r>
    </w:p>
    <w:p w14:paraId="48ACE317"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8ACE318" w14:textId="77777777" w:rsidR="004D5AE5" w:rsidRDefault="00FB30DB">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8ACE319"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Κύριε Δελή, έχετε τον λόγο για τη δευτερολογία σας. </w:t>
      </w:r>
    </w:p>
    <w:p w14:paraId="48ACE31A" w14:textId="77777777" w:rsidR="004D5AE5" w:rsidRDefault="00FB30DB">
      <w:pPr>
        <w:spacing w:after="0" w:line="600" w:lineRule="auto"/>
        <w:ind w:firstLine="720"/>
        <w:jc w:val="both"/>
        <w:rPr>
          <w:rFonts w:eastAsia="Times New Roman" w:cs="Times New Roman"/>
        </w:rPr>
      </w:pPr>
      <w:r>
        <w:rPr>
          <w:rFonts w:eastAsia="Times New Roman" w:cs="Times New Roman"/>
          <w:b/>
        </w:rPr>
        <w:t>ΙΩΑΝΝΗΣ ΔΕΛΗΣ:</w:t>
      </w:r>
      <w:r>
        <w:rPr>
          <w:rFonts w:eastAsia="Times New Roman" w:cs="Times New Roman"/>
        </w:rPr>
        <w:t xml:space="preserve"> Ευχαριστώ, κύριε Πρόεδρε.</w:t>
      </w:r>
    </w:p>
    <w:p w14:paraId="48ACE31B" w14:textId="77777777" w:rsidR="004D5AE5" w:rsidRDefault="00FB30DB">
      <w:pPr>
        <w:spacing w:after="0" w:line="600" w:lineRule="auto"/>
        <w:ind w:firstLine="720"/>
        <w:jc w:val="both"/>
        <w:rPr>
          <w:rFonts w:eastAsia="Times New Roman" w:cs="Times New Roman"/>
        </w:rPr>
      </w:pPr>
      <w:r>
        <w:rPr>
          <w:rFonts w:eastAsia="Times New Roman" w:cs="Times New Roman"/>
        </w:rPr>
        <w:t>Μιλήσατε, κύριε Υπουργέ, για τη φυσική παρουσία της Κυβέρνησης τις ημέρες της πυρκαγιάς. Δεν το αμφισβητούμε, α</w:t>
      </w:r>
      <w:r>
        <w:rPr>
          <w:rFonts w:eastAsia="Times New Roman" w:cs="Times New Roman"/>
        </w:rPr>
        <w:t xml:space="preserve">ν και θα ήταν προτιμότερο να ήταν παρούσα η Κυβέρνηση η δική σας, όπως και οι προηγούμενες, με τα έργα της, με τα απαραίτητα έργα πρόληψης, τα έργα υποδομής που είναι απαραίτητα, έτσι ώστε να προλαβαίνουμε τέτοιες μεγάλες καταστροφές. Και αυτή η παρουσία, </w:t>
      </w:r>
      <w:r>
        <w:rPr>
          <w:rFonts w:eastAsia="Times New Roman" w:cs="Times New Roman"/>
        </w:rPr>
        <w:t xml:space="preserve">δυστυχώς, δεν υπήρχε. </w:t>
      </w:r>
    </w:p>
    <w:p w14:paraId="48ACE31C" w14:textId="77777777" w:rsidR="004D5AE5" w:rsidRDefault="00FB30DB">
      <w:pPr>
        <w:spacing w:after="0" w:line="600" w:lineRule="auto"/>
        <w:ind w:firstLine="720"/>
        <w:jc w:val="both"/>
        <w:rPr>
          <w:rFonts w:eastAsia="Times New Roman" w:cs="Times New Roman"/>
        </w:rPr>
      </w:pPr>
      <w:r>
        <w:rPr>
          <w:rFonts w:eastAsia="Times New Roman" w:cs="Times New Roman"/>
        </w:rPr>
        <w:lastRenderedPageBreak/>
        <w:t>Είπατε ότι θα εξαντλήσετε όλα τα περιθώρια, για να αποκατασταθούν οι ζημιές. Τα συγκεκριμένα πράγματα, όμως, που είπατε και τα συγκράτησα, είναι μονάχα δύο. Είπατε ότι θα βοηθήσετε τους κτηνοτρόφους, θα τους αποζημιώσετε για τις επόμ</w:t>
      </w:r>
      <w:r>
        <w:rPr>
          <w:rFonts w:eastAsia="Times New Roman" w:cs="Times New Roman"/>
        </w:rPr>
        <w:t>ενες εκατό ημέρες, μέχρι τα Χριστούγεννα, δηλαδή. Μετά τι θα κάνουν, κύριε Υπουργέ, αυτοί; Πώς θα ζήσουν; Και είπατε ότι θα δώσετε 150.000 ευρώ για την αποκατάσταση των ζημιών. Το ποσό θαρρώ πως είναι αστείο και να το συζητάμε ακόμα για μια τέτοια μεγάλη κ</w:t>
      </w:r>
      <w:r>
        <w:rPr>
          <w:rFonts w:eastAsia="Times New Roman" w:cs="Times New Roman"/>
        </w:rPr>
        <w:t xml:space="preserve">αταστροφή σε ένα νησί σαν τη Θάσο, που δεν είναι και μικρό. </w:t>
      </w:r>
    </w:p>
    <w:p w14:paraId="48ACE31D"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Σε σχέση τώρα με τις εξαγγελίες σας για τις αποζημιώσεις, να πούμε εδώ ότι επειδή οι αγρότες γνωρίζουν αυτές τις εξαγγελίες, γνωρίζουν το πόσο χρονοτριβούν, πόσο καθυστερούν και είναι γνωστό ότι </w:t>
      </w:r>
      <w:r>
        <w:rPr>
          <w:rFonts w:eastAsia="Times New Roman" w:cs="Times New Roman"/>
        </w:rPr>
        <w:t xml:space="preserve">οι αποζημιώσεις από τα περίφημα ΠΣΕΑ κρατούν μέχρι και -για να τις πάρουν οι αγρότες, δηλαδή- τρία ή τέσσερα χρόνια. Και είπα προηγουμένως το παράδειγμα της </w:t>
      </w:r>
      <w:proofErr w:type="spellStart"/>
      <w:r>
        <w:rPr>
          <w:rFonts w:eastAsia="Times New Roman" w:cs="Times New Roman"/>
        </w:rPr>
        <w:t>Καλλιράχης</w:t>
      </w:r>
      <w:proofErr w:type="spellEnd"/>
      <w:r>
        <w:rPr>
          <w:rFonts w:eastAsia="Times New Roman" w:cs="Times New Roman"/>
        </w:rPr>
        <w:t xml:space="preserve">. </w:t>
      </w:r>
    </w:p>
    <w:p w14:paraId="48ACE31E"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Να σας πω εδώ ότι κάποιοι κτηνοτρόφοι στη Θάσο, στην καμένη Θάσο, επειδή δεν πρόλαβαν </w:t>
      </w:r>
      <w:r>
        <w:rPr>
          <w:rFonts w:eastAsia="Times New Roman" w:cs="Times New Roman"/>
        </w:rPr>
        <w:t xml:space="preserve">να δηλώσουν τα ζώα στη δήλωσή τους για την αποζημίωση, γιατί έπρεπε να βρουν πρώτα τα καμένα ζώα </w:t>
      </w:r>
      <w:r>
        <w:rPr>
          <w:rFonts w:eastAsia="Times New Roman" w:cs="Times New Roman"/>
        </w:rPr>
        <w:lastRenderedPageBreak/>
        <w:t>για να τα δηλώσουν, να αποδείξουν</w:t>
      </w:r>
      <w:r>
        <w:rPr>
          <w:rFonts w:eastAsia="Times New Roman" w:cs="Times New Roman"/>
        </w:rPr>
        <w:t>,</w:t>
      </w:r>
      <w:r>
        <w:rPr>
          <w:rFonts w:eastAsia="Times New Roman" w:cs="Times New Roman"/>
        </w:rPr>
        <w:t xml:space="preserve"> δηλαδή</w:t>
      </w:r>
      <w:r>
        <w:rPr>
          <w:rFonts w:eastAsia="Times New Roman" w:cs="Times New Roman"/>
        </w:rPr>
        <w:t>,</w:t>
      </w:r>
      <w:r>
        <w:rPr>
          <w:rFonts w:eastAsia="Times New Roman" w:cs="Times New Roman"/>
        </w:rPr>
        <w:t xml:space="preserve"> ότι ήταν δικά τους, έχει περάσει η προθεσμία και, δυστυχώς, αυτοί οι άνθρωποι μένουν απ’ έξω. Αυτό που σας ζητάμε εί</w:t>
      </w:r>
      <w:r>
        <w:rPr>
          <w:rFonts w:eastAsia="Times New Roman" w:cs="Times New Roman"/>
        </w:rPr>
        <w:t xml:space="preserve">ναι να παραταθεί η προθεσμία γι’ αυτούς τους κτηνοτρόφους. Να πούμε κιόλας ότι για να κάνει κάποιος κτηνοτρόφος δήλωση για το ζωικό κεφάλαιο που έχασε, θα πρέπει να πληρώνει 2 ευρώ για κάθε ζώο που θα δηλώνει ότι έχασε. </w:t>
      </w:r>
    </w:p>
    <w:p w14:paraId="48ACE31F" w14:textId="77777777" w:rsidR="004D5AE5" w:rsidRDefault="00FB30DB">
      <w:pPr>
        <w:spacing w:after="0" w:line="600" w:lineRule="auto"/>
        <w:ind w:firstLine="720"/>
        <w:jc w:val="both"/>
        <w:rPr>
          <w:rFonts w:eastAsia="Times New Roman" w:cs="Times New Roman"/>
        </w:rPr>
      </w:pPr>
      <w:r>
        <w:rPr>
          <w:rFonts w:eastAsia="Times New Roman" w:cs="Times New Roman"/>
        </w:rPr>
        <w:t>Σας είπαμε για το πρόβλημα των υποδ</w:t>
      </w:r>
      <w:r>
        <w:rPr>
          <w:rFonts w:eastAsia="Times New Roman" w:cs="Times New Roman"/>
        </w:rPr>
        <w:t>ομών, για τις πλημμύρες</w:t>
      </w:r>
      <w:r>
        <w:rPr>
          <w:rFonts w:eastAsia="Times New Roman" w:cs="Times New Roman"/>
        </w:rPr>
        <w:t>,</w:t>
      </w:r>
      <w:r>
        <w:rPr>
          <w:rFonts w:eastAsia="Times New Roman" w:cs="Times New Roman"/>
        </w:rPr>
        <w:t xml:space="preserve"> από τις οποίες είναι τεράστιος ο κίνδυνος, με ό,τι αυτό μπορεί να σημαίνει για το νησί, για τα φράγματα του Πρίνου, που έχει μείνει στα χαρτιά, και των </w:t>
      </w:r>
      <w:proofErr w:type="spellStart"/>
      <w:r>
        <w:rPr>
          <w:rFonts w:eastAsia="Times New Roman" w:cs="Times New Roman"/>
        </w:rPr>
        <w:t>Μαριών</w:t>
      </w:r>
      <w:proofErr w:type="spellEnd"/>
      <w:r>
        <w:rPr>
          <w:rFonts w:eastAsia="Times New Roman" w:cs="Times New Roman"/>
        </w:rPr>
        <w:t>,</w:t>
      </w:r>
      <w:r>
        <w:rPr>
          <w:rFonts w:eastAsia="Times New Roman" w:cs="Times New Roman"/>
        </w:rPr>
        <w:t xml:space="preserve"> που έχει εγκαταλειφθεί, είναι παρατημένο. Θέλουμε να σας πούμε εδώ, σε </w:t>
      </w:r>
      <w:r>
        <w:rPr>
          <w:rFonts w:eastAsia="Times New Roman" w:cs="Times New Roman"/>
        </w:rPr>
        <w:t>σχέση με τις αναδασωτέες περιοχές, ότι η Θάσος έχει ένα τεράστιο πανέμορφο δάσος, το οποίο είναι πάνω από διακόσιες χιλιάδες στρέμματα. Οι υποδομές, όμως, το προσωπικό</w:t>
      </w:r>
      <w:r>
        <w:rPr>
          <w:rFonts w:eastAsia="Times New Roman" w:cs="Times New Roman"/>
        </w:rPr>
        <w:t>,</w:t>
      </w:r>
      <w:r>
        <w:rPr>
          <w:rFonts w:eastAsia="Times New Roman" w:cs="Times New Roman"/>
        </w:rPr>
        <w:t xml:space="preserve"> το οποίο φροντίζει αυτό το δάσος είναι ελάχιστο. Να σας πούμε μονάχα ότι για την αντιπυ</w:t>
      </w:r>
      <w:r>
        <w:rPr>
          <w:rFonts w:eastAsia="Times New Roman" w:cs="Times New Roman"/>
        </w:rPr>
        <w:t xml:space="preserve">ρική προστασία δώσατε την προηγούμενη χρονιά μονάχα 42.000 ευρώ -τι να προστατεύσεις, δηλαδή;- ενώ οι αρμόδιες δασικές υπηρεσίες είναι κυριολεκτικά αποδεκατισμένες από προσωπικό. </w:t>
      </w:r>
    </w:p>
    <w:p w14:paraId="48ACE320" w14:textId="77777777" w:rsidR="004D5AE5" w:rsidRDefault="00FB30DB">
      <w:pPr>
        <w:spacing w:after="0" w:line="600" w:lineRule="auto"/>
        <w:ind w:firstLine="720"/>
        <w:jc w:val="both"/>
        <w:rPr>
          <w:rFonts w:eastAsia="Times New Roman" w:cs="Times New Roman"/>
        </w:rPr>
      </w:pPr>
      <w:r>
        <w:rPr>
          <w:rFonts w:eastAsia="Times New Roman" w:cs="Times New Roman"/>
        </w:rPr>
        <w:lastRenderedPageBreak/>
        <w:t>Θέλουμε, όμως, εδώ να σας πούμε και για ορισμένα άμεσα μέτρα, να τα ζητήσουμ</w:t>
      </w:r>
      <w:r>
        <w:rPr>
          <w:rFonts w:eastAsia="Times New Roman" w:cs="Times New Roman"/>
        </w:rPr>
        <w:t>ε, να τα απαιτήσουμε. Οι άνθρωποι αυτοί, οι οποίοι καταστράφηκαν από αυτή την πυρκαγιά, θα πληρώσουν φέτος τον ΕΝΦΙΑ; Θα απαλλαγούν από τις φορολογικές τους εισφορές, τις φορολογικές τους υποχρεώσεις; Θα παγώσετε τα δάνεια που έχουν κάποιοι, οι περισσότερο</w:t>
      </w:r>
      <w:r>
        <w:rPr>
          <w:rFonts w:eastAsia="Times New Roman" w:cs="Times New Roman"/>
        </w:rPr>
        <w:t>ι απ’ αυτούς; Θα δώσετε οικονομικές ενισχύσεις σε όλους τους αγρότες, τους κτηνοτρόφους και τους μελισσοκόμους; Θα δώσετε έκτακτη ενίσχυση σε αυτούς τους κτηνοτρόφους; Μονάχα για τρεις μήνες είπατε, εμείς λέμε για το επόμενο διάστημα, για όσο χρειαστεί, πρ</w:t>
      </w:r>
      <w:r>
        <w:rPr>
          <w:rFonts w:eastAsia="Times New Roman" w:cs="Times New Roman"/>
        </w:rPr>
        <w:t xml:space="preserve">οκειμένου να βοσκίσουν τα κοπάδια τους, να αγοράσουν τις ζωοτροφές τους. </w:t>
      </w:r>
    </w:p>
    <w:p w14:paraId="48ACE321" w14:textId="77777777" w:rsidR="004D5AE5" w:rsidRDefault="00FB30DB">
      <w:pPr>
        <w:spacing w:after="0" w:line="600" w:lineRule="auto"/>
        <w:ind w:firstLine="720"/>
        <w:jc w:val="both"/>
        <w:rPr>
          <w:rFonts w:eastAsia="Times New Roman" w:cs="Times New Roman"/>
        </w:rPr>
      </w:pPr>
      <w:r>
        <w:rPr>
          <w:rFonts w:eastAsia="Times New Roman" w:cs="Times New Roman"/>
        </w:rPr>
        <w:t>Θα παραχωρήσετε στους μελισσοκόμους -μια ιδιαίτερη παραγωγή του νησιού- εκτάσεις σε αυτό το δάσος που απέμεινε, έτσι ώστε να μπορέσουν να συνεχίσουν την παραγωγή τους; Η αλήθεια είνα</w:t>
      </w:r>
      <w:r>
        <w:rPr>
          <w:rFonts w:eastAsia="Times New Roman" w:cs="Times New Roman"/>
        </w:rPr>
        <w:t xml:space="preserve">ι πως η πολιτική σας δεν μας δίνει και πολλές ελπίδες ότι θα γίνουν κάποια απ’ αυτά. </w:t>
      </w:r>
    </w:p>
    <w:p w14:paraId="48ACE322" w14:textId="77777777" w:rsidR="004D5AE5" w:rsidRDefault="00FB30DB">
      <w:pPr>
        <w:spacing w:after="0" w:line="600" w:lineRule="auto"/>
        <w:ind w:firstLine="720"/>
        <w:jc w:val="both"/>
        <w:rPr>
          <w:rFonts w:eastAsia="Times New Roman"/>
          <w:szCs w:val="24"/>
        </w:rPr>
      </w:pPr>
      <w:r>
        <w:rPr>
          <w:rFonts w:eastAsia="Times New Roman"/>
          <w:szCs w:val="24"/>
        </w:rPr>
        <w:t>Το θέμα είναι οι ίδιοι οι αγρότες, οι κτηνοτρόφοι, οι κάτοικοι της Θάσου να οργανωθούν, να διεκδικήσουν. Και σε αυτή τη διεκδίκηση, βέβαια, το ΚΚΕ θα είναι στο πλευρό του</w:t>
      </w:r>
      <w:r>
        <w:rPr>
          <w:rFonts w:eastAsia="Times New Roman"/>
          <w:szCs w:val="24"/>
        </w:rPr>
        <w:t>ς.</w:t>
      </w:r>
    </w:p>
    <w:p w14:paraId="48ACE323"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Ευχαριστώ. </w:t>
      </w:r>
    </w:p>
    <w:p w14:paraId="48ACE324" w14:textId="77777777" w:rsidR="004D5AE5" w:rsidRDefault="00FB30D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w:t>
      </w:r>
      <w:r>
        <w:rPr>
          <w:rFonts w:eastAsia="Times New Roman"/>
          <w:szCs w:val="24"/>
        </w:rPr>
        <w:t>θέσατε</w:t>
      </w:r>
      <w:r>
        <w:rPr>
          <w:rFonts w:eastAsia="Times New Roman"/>
          <w:szCs w:val="24"/>
        </w:rPr>
        <w:t xml:space="preserve"> πολλές ερωτήσεις. Πολλές </w:t>
      </w:r>
      <w:proofErr w:type="spellStart"/>
      <w:r>
        <w:rPr>
          <w:rFonts w:eastAsia="Times New Roman"/>
          <w:szCs w:val="24"/>
        </w:rPr>
        <w:t>εκφεύγουν</w:t>
      </w:r>
      <w:proofErr w:type="spellEnd"/>
      <w:r>
        <w:rPr>
          <w:rFonts w:eastAsia="Times New Roman"/>
          <w:szCs w:val="24"/>
        </w:rPr>
        <w:t xml:space="preserve"> των αρμοδιοτήτων του Υπουργού. Θα απαντήσει στις δικές του και</w:t>
      </w:r>
      <w:r>
        <w:rPr>
          <w:rFonts w:eastAsia="Times New Roman"/>
          <w:szCs w:val="24"/>
        </w:rPr>
        <w:t>,</w:t>
      </w:r>
      <w:r>
        <w:rPr>
          <w:rFonts w:eastAsia="Times New Roman"/>
          <w:szCs w:val="24"/>
        </w:rPr>
        <w:t xml:space="preserve"> αν ξέρει και θέλει, και στις υπόλοιπες.</w:t>
      </w:r>
    </w:p>
    <w:p w14:paraId="48ACE325" w14:textId="77777777" w:rsidR="004D5AE5" w:rsidRDefault="00FB30DB">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48ACE326" w14:textId="77777777" w:rsidR="004D5AE5" w:rsidRDefault="00FB30DB">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Σας ανέφερα άμεσης απόδοσης παρεμβάσεις. </w:t>
      </w:r>
    </w:p>
    <w:p w14:paraId="48ACE327" w14:textId="77777777" w:rsidR="004D5AE5" w:rsidRDefault="00FB30DB">
      <w:pPr>
        <w:spacing w:after="0" w:line="600" w:lineRule="auto"/>
        <w:ind w:firstLine="720"/>
        <w:jc w:val="both"/>
        <w:rPr>
          <w:rFonts w:eastAsia="Times New Roman"/>
          <w:szCs w:val="24"/>
        </w:rPr>
      </w:pPr>
      <w:r>
        <w:rPr>
          <w:rFonts w:eastAsia="Times New Roman"/>
          <w:szCs w:val="24"/>
        </w:rPr>
        <w:t>Βεβαίως, άφησα για τη δευτερολογία μου, για παράδειγμα, αυτές οι οποίες μπορούν να καλυφθούν από τον ΕΛΓΑ. Ήδη έχει γίνει σχετική καταμέτρηση, εξατομ</w:t>
      </w:r>
      <w:r>
        <w:rPr>
          <w:rFonts w:eastAsia="Times New Roman"/>
          <w:szCs w:val="24"/>
        </w:rPr>
        <w:t xml:space="preserve">ικεύονται οι εκτιμήσεις και, βεβαίως, θα καταβληθούν αυτές που καλύπτονται από αντίστοιχο ασφάλιστρο του ΕΛΓΑ και αναφέρομαι στην αγροτική παραγωγή. </w:t>
      </w:r>
    </w:p>
    <w:p w14:paraId="48ACE328" w14:textId="77777777" w:rsidR="004D5AE5" w:rsidRDefault="00FB30DB">
      <w:pPr>
        <w:spacing w:after="0" w:line="600" w:lineRule="auto"/>
        <w:ind w:firstLine="720"/>
        <w:jc w:val="both"/>
        <w:rPr>
          <w:rFonts w:eastAsia="Times New Roman"/>
          <w:szCs w:val="24"/>
        </w:rPr>
      </w:pPr>
      <w:r>
        <w:rPr>
          <w:rFonts w:eastAsia="Times New Roman"/>
          <w:szCs w:val="24"/>
        </w:rPr>
        <w:t>Βεβαίως, υπάρχουν ζημιές οι οποίες δεν καλύπτονται, αλλά είμαστε υποχρεωμένοι και δεσμευόμαστε για τις δια</w:t>
      </w:r>
      <w:r>
        <w:rPr>
          <w:rFonts w:eastAsia="Times New Roman"/>
          <w:szCs w:val="24"/>
        </w:rPr>
        <w:t xml:space="preserve">δικασίες που είναι γνωστές στους αγρότες, είναι αυτές που λέμε ΠΣΕΑ. Οι διαδικασίες </w:t>
      </w:r>
      <w:r>
        <w:rPr>
          <w:rFonts w:eastAsia="Times New Roman"/>
          <w:szCs w:val="24"/>
        </w:rPr>
        <w:lastRenderedPageBreak/>
        <w:t xml:space="preserve">προϋποθέτουν τη σύνταξη ενός φακέλου που θα υποβληθεί στην Ευρωπαϊκή Επιτροπή, για να εγκριθεί. Και επειδή καλύπτονται από τον κρατικό προϋπολογισμό, αντίστοιχα θα υπάρξει </w:t>
      </w:r>
      <w:r>
        <w:rPr>
          <w:rFonts w:eastAsia="Times New Roman"/>
          <w:szCs w:val="24"/>
        </w:rPr>
        <w:t xml:space="preserve">μία δημοσιονομική παρέμβαση. </w:t>
      </w:r>
    </w:p>
    <w:p w14:paraId="48ACE329" w14:textId="77777777" w:rsidR="004D5AE5" w:rsidRDefault="00FB30DB">
      <w:pPr>
        <w:spacing w:after="0" w:line="600" w:lineRule="auto"/>
        <w:ind w:firstLine="720"/>
        <w:jc w:val="both"/>
        <w:rPr>
          <w:rFonts w:eastAsia="Times New Roman"/>
          <w:szCs w:val="24"/>
        </w:rPr>
      </w:pPr>
      <w:r>
        <w:rPr>
          <w:rFonts w:eastAsia="Times New Roman"/>
          <w:szCs w:val="24"/>
        </w:rPr>
        <w:t>Πρέπει, όμως, να γίνει κατανοητό ότι όταν μιλάμε για ζημιές σε ελαιόδεντρα από μια πυρκαγιά, η τελική αποτίμηση της ζημιάς στα ελαιόδεντρα θα γίνει του χρόνου τη</w:t>
      </w:r>
      <w:r>
        <w:rPr>
          <w:rFonts w:eastAsia="Times New Roman"/>
          <w:szCs w:val="24"/>
        </w:rPr>
        <w:t>ν</w:t>
      </w:r>
      <w:r>
        <w:rPr>
          <w:rFonts w:eastAsia="Times New Roman"/>
          <w:szCs w:val="24"/>
        </w:rPr>
        <w:t xml:space="preserve"> άνοιξη, διότι τότε είναι η περίοδος της βλάστησης και από εκεί </w:t>
      </w:r>
      <w:r>
        <w:rPr>
          <w:rFonts w:eastAsia="Times New Roman"/>
          <w:szCs w:val="24"/>
        </w:rPr>
        <w:t xml:space="preserve">και πέρα θα φανεί ποιο είναι το μέγεθος της ζημιάς. </w:t>
      </w:r>
    </w:p>
    <w:p w14:paraId="48ACE32A" w14:textId="77777777" w:rsidR="004D5AE5" w:rsidRDefault="00FB30DB">
      <w:pPr>
        <w:spacing w:after="0" w:line="600" w:lineRule="auto"/>
        <w:ind w:firstLine="720"/>
        <w:jc w:val="both"/>
        <w:rPr>
          <w:rFonts w:eastAsia="Times New Roman"/>
          <w:szCs w:val="24"/>
        </w:rPr>
      </w:pPr>
      <w:r>
        <w:rPr>
          <w:rFonts w:eastAsia="Times New Roman"/>
          <w:szCs w:val="24"/>
        </w:rPr>
        <w:t>Αντιλαμβάνεστε, λοιπόν, ότι αυτά δεν γίνονται σήμερα, αύριο. Βεβαίως, θα υπάρξει μία απώλεια από τη συγκεκριμένη περίπτωση, όσον αφορά τη φετινή παραγωγή. Αυτό καλύπτεται. Η απώλεια εισοδήματος, όμως, τω</w:t>
      </w:r>
      <w:r>
        <w:rPr>
          <w:rFonts w:eastAsia="Times New Roman"/>
          <w:szCs w:val="24"/>
        </w:rPr>
        <w:t>ν επόμενων χρόνων είναι θέμα</w:t>
      </w:r>
      <w:r>
        <w:rPr>
          <w:rFonts w:eastAsia="Times New Roman"/>
          <w:szCs w:val="24"/>
        </w:rPr>
        <w:t>,</w:t>
      </w:r>
      <w:r>
        <w:rPr>
          <w:rFonts w:eastAsia="Times New Roman"/>
          <w:szCs w:val="24"/>
        </w:rPr>
        <w:t xml:space="preserve"> το οποίο δεν καλύπτεται από το ασφάλιστρο. Άρα θα πρέπει να περάσει μέσα από αυτές τις διαδικασίες. </w:t>
      </w:r>
    </w:p>
    <w:p w14:paraId="48ACE32B" w14:textId="77777777" w:rsidR="004D5AE5" w:rsidRDefault="00FB30DB">
      <w:pPr>
        <w:spacing w:after="0" w:line="600" w:lineRule="auto"/>
        <w:ind w:firstLine="720"/>
        <w:jc w:val="both"/>
        <w:rPr>
          <w:rFonts w:eastAsia="Times New Roman"/>
          <w:szCs w:val="24"/>
        </w:rPr>
      </w:pPr>
      <w:r>
        <w:rPr>
          <w:rFonts w:eastAsia="Times New Roman"/>
          <w:szCs w:val="24"/>
        </w:rPr>
        <w:t xml:space="preserve">Δεν μου επιτρέπει ο χρόνος, κύριε Πρόεδρε, γιατί καταλαβαίνετε ότι είναι πάρα πολλά. </w:t>
      </w:r>
    </w:p>
    <w:p w14:paraId="48ACE32C" w14:textId="77777777" w:rsidR="004D5AE5" w:rsidRDefault="00FB30DB">
      <w:pPr>
        <w:spacing w:after="0" w:line="600" w:lineRule="auto"/>
        <w:ind w:firstLine="720"/>
        <w:jc w:val="both"/>
        <w:rPr>
          <w:rFonts w:eastAsia="Times New Roman"/>
          <w:szCs w:val="24"/>
        </w:rPr>
      </w:pPr>
      <w:r>
        <w:rPr>
          <w:rFonts w:eastAsia="Times New Roman"/>
          <w:szCs w:val="24"/>
        </w:rPr>
        <w:lastRenderedPageBreak/>
        <w:t>Είπατε συγκεκριμένα αν θα καλυφθούν όλο</w:t>
      </w:r>
      <w:r>
        <w:rPr>
          <w:rFonts w:eastAsia="Times New Roman"/>
          <w:szCs w:val="24"/>
        </w:rPr>
        <w:t>ι οι κτηνοτρόφοι. Ένα</w:t>
      </w:r>
      <w:r>
        <w:rPr>
          <w:rFonts w:eastAsia="Times New Roman"/>
          <w:szCs w:val="24"/>
        </w:rPr>
        <w:t>ν</w:t>
      </w:r>
      <w:r>
        <w:rPr>
          <w:rFonts w:eastAsia="Times New Roman"/>
          <w:szCs w:val="24"/>
        </w:rPr>
        <w:t xml:space="preserve"> μήνα περιμέναμε τις δηλώσεις των κτηνοτρόφων και σας πληροφορώ ότι μόνο ένας δεν παρουσιάστηκε. Από τους </w:t>
      </w:r>
      <w:proofErr w:type="spellStart"/>
      <w:r>
        <w:rPr>
          <w:rFonts w:eastAsia="Times New Roman"/>
          <w:szCs w:val="24"/>
        </w:rPr>
        <w:t>εκατόν</w:t>
      </w:r>
      <w:proofErr w:type="spellEnd"/>
      <w:r>
        <w:rPr>
          <w:rFonts w:eastAsia="Times New Roman"/>
          <w:szCs w:val="24"/>
        </w:rPr>
        <w:t xml:space="preserve"> δώδεκα, οι </w:t>
      </w:r>
      <w:proofErr w:type="spellStart"/>
      <w:r>
        <w:rPr>
          <w:rFonts w:eastAsia="Times New Roman"/>
          <w:szCs w:val="24"/>
        </w:rPr>
        <w:t>εκατόν</w:t>
      </w:r>
      <w:proofErr w:type="spellEnd"/>
      <w:r>
        <w:rPr>
          <w:rFonts w:eastAsia="Times New Roman"/>
          <w:szCs w:val="24"/>
        </w:rPr>
        <w:t xml:space="preserve"> έντεκα ήρθαν, υπέβαλαν σχετικές δηλώσεις και αντιμετωπίστηκε σε αυτό το κομμάτι των εκατό ημερών. Μιλάμ</w:t>
      </w:r>
      <w:r>
        <w:rPr>
          <w:rFonts w:eastAsia="Times New Roman"/>
          <w:szCs w:val="24"/>
        </w:rPr>
        <w:t>ε για άμεση παρέμβαση.</w:t>
      </w:r>
    </w:p>
    <w:p w14:paraId="48ACE32D" w14:textId="77777777" w:rsidR="004D5AE5" w:rsidRDefault="00FB30DB">
      <w:pPr>
        <w:spacing w:after="0" w:line="600" w:lineRule="auto"/>
        <w:ind w:firstLine="720"/>
        <w:jc w:val="both"/>
        <w:rPr>
          <w:rFonts w:eastAsia="Times New Roman"/>
          <w:szCs w:val="24"/>
        </w:rPr>
      </w:pPr>
      <w:r>
        <w:rPr>
          <w:rFonts w:eastAsia="Times New Roman"/>
          <w:szCs w:val="24"/>
        </w:rPr>
        <w:t>Από εκεί και πέρα, πρέπει να λύσουμε ένα πρόβλημα και μεταξύ μας. Για τις εκτάσεις που κηρύσσονται αναδασωτέες, αυτόματα είναι υποχρεωτική η απαγόρευση οποιασδήποτε παρέμβασης, ιδιαίτερα της βόσκησης. Κι όπως αντιλαμβάνεστε, το πρόβλ</w:t>
      </w:r>
      <w:r>
        <w:rPr>
          <w:rFonts w:eastAsia="Times New Roman"/>
          <w:szCs w:val="24"/>
        </w:rPr>
        <w:t xml:space="preserve">ημα είναι πάρα πολύ μεγάλο, ειδικά σε περιοχές όπως η Θάσος, που είναι μια περιοχή η οποία πλήττεται διαρκώς από πυρκαγιές, σας είπα για ποιον λόγο. Εκεί, λοιπόν, η οποιαδήποτε παρέμβασή κήρυξης αναδασωτέων όλων των εκτάσεων μάς δημιουργεί αυτόματα μεγάλο </w:t>
      </w:r>
      <w:r>
        <w:rPr>
          <w:rFonts w:eastAsia="Times New Roman"/>
          <w:szCs w:val="24"/>
        </w:rPr>
        <w:t>πρόβλημα στο κατά πόσον οι συγκεκριμένες κτηνοτροφικές μονάδες θα έχουν εκτάσεις για να βόσκουν. Και</w:t>
      </w:r>
      <w:r>
        <w:rPr>
          <w:rFonts w:eastAsia="Times New Roman"/>
          <w:szCs w:val="24"/>
        </w:rPr>
        <w:t>,</w:t>
      </w:r>
      <w:r>
        <w:rPr>
          <w:rFonts w:eastAsia="Times New Roman"/>
          <w:szCs w:val="24"/>
        </w:rPr>
        <w:t xml:space="preserve"> κυρίως, το άλλο πιο μεγάλο πρόβλημα είναι ότι πρέπει ένα μέρος αυτών να είναι επιλέξιμες, για να έχουμε τις πληρωμές των αντίστοιχων κοινοτικών ενισχύσεων</w:t>
      </w:r>
      <w:r>
        <w:rPr>
          <w:rFonts w:eastAsia="Times New Roman"/>
          <w:szCs w:val="24"/>
        </w:rPr>
        <w:t xml:space="preserve">. </w:t>
      </w:r>
    </w:p>
    <w:p w14:paraId="48ACE32E"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Αντιλαμβάνεστε ότι αυτά δεν είναι εύκολα προβλήματα. Θα τα αντιμετωπίσουμε, όμως, με τέτοιον τρόπο, ώστε κι αν ακόμα χρειαστεί να μεταφερθούν μονάδες, διότι δεν έχουν τη δυνατότητα, θα το κάνουμε, θα καλύψουμε όλες αυτές τις διαδικασίες. </w:t>
      </w:r>
    </w:p>
    <w:p w14:paraId="48ACE32F" w14:textId="77777777" w:rsidR="004D5AE5" w:rsidRDefault="00FB30DB">
      <w:pPr>
        <w:spacing w:after="0" w:line="600" w:lineRule="auto"/>
        <w:ind w:firstLine="720"/>
        <w:jc w:val="both"/>
        <w:rPr>
          <w:rFonts w:eastAsia="Times New Roman"/>
          <w:szCs w:val="24"/>
        </w:rPr>
      </w:pPr>
      <w:r>
        <w:rPr>
          <w:rFonts w:eastAsia="Times New Roman"/>
          <w:szCs w:val="24"/>
        </w:rPr>
        <w:t xml:space="preserve">Άρα, λοιπόν, </w:t>
      </w:r>
      <w:r>
        <w:rPr>
          <w:rFonts w:eastAsia="Times New Roman"/>
          <w:szCs w:val="24"/>
        </w:rPr>
        <w:t>σε ένα πολύπλοκο πρόβλημα χρειάζεται μία μεθοδευμένη και σχεδιασμένη προσέγγιση. Και να είναι σίγουροι και οι κτηνοτρόφοι και οι μελισσοκόμοι –όντως, υπάρχει μια αξιόλογη δραστηριότητα στην περιοχή- ότι θα προσπαθήσουμε, με τις δυνατότητες που έχουμε και σ</w:t>
      </w:r>
      <w:r>
        <w:rPr>
          <w:rFonts w:eastAsia="Times New Roman"/>
          <w:szCs w:val="24"/>
        </w:rPr>
        <w:t>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βεβαίως, των κανονισμών της Ευρωπαϊκής Επιτροπής, να το αντιμετωπίσουμε.</w:t>
      </w:r>
    </w:p>
    <w:p w14:paraId="48ACE330" w14:textId="77777777" w:rsidR="004D5AE5" w:rsidRDefault="00FB30DB">
      <w:pPr>
        <w:spacing w:after="0" w:line="600" w:lineRule="auto"/>
        <w:ind w:firstLine="720"/>
        <w:jc w:val="both"/>
        <w:rPr>
          <w:rFonts w:eastAsia="Times New Roman"/>
          <w:szCs w:val="24"/>
        </w:rPr>
      </w:pPr>
      <w:r w:rsidRPr="004D582D">
        <w:rPr>
          <w:rFonts w:eastAsia="Times New Roman"/>
          <w:b/>
          <w:szCs w:val="24"/>
        </w:rPr>
        <w:t xml:space="preserve">ΠΡΟΕΔΡΕΥΩΝ (Νικήτας Κακλαμάνης): </w:t>
      </w:r>
      <w:r>
        <w:rPr>
          <w:rFonts w:eastAsia="Times New Roman"/>
          <w:szCs w:val="24"/>
        </w:rPr>
        <w:t>Συνεχίζουμε με την ένατη με αριθμό 75/11-10-2016 επίκαιρη ερώτηση δεύτερου κύκλου του Βουλευτή Ηρακλείου του Συνασπισμού Ριζοσπαστικής Αρι</w:t>
      </w:r>
      <w:r>
        <w:rPr>
          <w:rFonts w:eastAsia="Times New Roman"/>
          <w:szCs w:val="24"/>
        </w:rPr>
        <w:t xml:space="preserve">στεράς κ. </w:t>
      </w:r>
      <w:r w:rsidRPr="004D582D">
        <w:rPr>
          <w:rFonts w:eastAsia="Times New Roman"/>
          <w:szCs w:val="24"/>
        </w:rPr>
        <w:t xml:space="preserve">Νικολάου </w:t>
      </w:r>
      <w:proofErr w:type="spellStart"/>
      <w:r w:rsidRPr="004D582D">
        <w:rPr>
          <w:rFonts w:eastAsia="Times New Roman"/>
          <w:szCs w:val="24"/>
        </w:rPr>
        <w:t>Ηγουμενίδη</w:t>
      </w:r>
      <w:proofErr w:type="spellEnd"/>
      <w:r>
        <w:rPr>
          <w:rFonts w:eastAsia="Times New Roman"/>
          <w:szCs w:val="24"/>
        </w:rPr>
        <w:t xml:space="preserve"> προς τον Υπουργό </w:t>
      </w:r>
      <w:r w:rsidRPr="004D582D">
        <w:rPr>
          <w:rFonts w:eastAsia="Times New Roman"/>
          <w:szCs w:val="24"/>
        </w:rPr>
        <w:t>Αγροτικής Ανάπτυξης και Τροφίμων,</w:t>
      </w:r>
      <w:r>
        <w:rPr>
          <w:rFonts w:eastAsia="Times New Roman"/>
          <w:szCs w:val="24"/>
        </w:rPr>
        <w:t xml:space="preserve"> σχετικά με την αναβάθμιση της Γεωργικής Σχολής </w:t>
      </w:r>
      <w:proofErr w:type="spellStart"/>
      <w:r>
        <w:rPr>
          <w:rFonts w:eastAsia="Times New Roman"/>
          <w:szCs w:val="24"/>
        </w:rPr>
        <w:t>Μεσσαράς</w:t>
      </w:r>
      <w:proofErr w:type="spellEnd"/>
      <w:r>
        <w:rPr>
          <w:rFonts w:eastAsia="Times New Roman"/>
          <w:szCs w:val="24"/>
        </w:rPr>
        <w:t xml:space="preserve"> στον Νομό Ηρακλείου.</w:t>
      </w:r>
    </w:p>
    <w:p w14:paraId="48ACE331" w14:textId="77777777" w:rsidR="004D5AE5" w:rsidRDefault="00FB30D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Ηγουμενίδη</w:t>
      </w:r>
      <w:proofErr w:type="spellEnd"/>
      <w:r>
        <w:rPr>
          <w:rFonts w:eastAsia="Times New Roman"/>
          <w:szCs w:val="24"/>
        </w:rPr>
        <w:t xml:space="preserve">, έχετε τον λόγο. </w:t>
      </w:r>
    </w:p>
    <w:p w14:paraId="48ACE332" w14:textId="77777777" w:rsidR="004D5AE5" w:rsidRDefault="00FB30DB">
      <w:pPr>
        <w:spacing w:after="0" w:line="600" w:lineRule="auto"/>
        <w:ind w:firstLine="720"/>
        <w:jc w:val="both"/>
        <w:rPr>
          <w:rFonts w:eastAsia="Times New Roman"/>
          <w:szCs w:val="24"/>
        </w:rPr>
      </w:pPr>
      <w:r w:rsidRPr="004D582D">
        <w:rPr>
          <w:rFonts w:eastAsia="Times New Roman"/>
          <w:b/>
          <w:szCs w:val="24"/>
        </w:rPr>
        <w:lastRenderedPageBreak/>
        <w:t>ΝΙΚΟΛΑΟΣ ΗΓΟΥΜΕΝΙΔΗΣ:</w:t>
      </w:r>
      <w:r w:rsidRPr="004D582D">
        <w:rPr>
          <w:rFonts w:eastAsia="Times New Roman"/>
          <w:szCs w:val="24"/>
        </w:rPr>
        <w:t xml:space="preserve"> </w:t>
      </w:r>
      <w:r>
        <w:rPr>
          <w:rFonts w:eastAsia="Times New Roman"/>
          <w:szCs w:val="24"/>
        </w:rPr>
        <w:t>Ευχαριστώ, κύριε Πρόεδρε</w:t>
      </w:r>
    </w:p>
    <w:p w14:paraId="48ACE333" w14:textId="77777777" w:rsidR="004D5AE5" w:rsidRDefault="00FB30DB">
      <w:pPr>
        <w:spacing w:after="0" w:line="600" w:lineRule="auto"/>
        <w:ind w:firstLine="720"/>
        <w:jc w:val="both"/>
        <w:rPr>
          <w:rFonts w:eastAsia="Times New Roman"/>
          <w:szCs w:val="24"/>
        </w:rPr>
      </w:pPr>
      <w:r>
        <w:rPr>
          <w:rFonts w:eastAsia="Times New Roman"/>
          <w:szCs w:val="24"/>
        </w:rPr>
        <w:t>Κύριε Υπουργέ, η</w:t>
      </w:r>
      <w:r>
        <w:rPr>
          <w:rFonts w:eastAsia="Times New Roman"/>
          <w:szCs w:val="24"/>
        </w:rPr>
        <w:t xml:space="preserve"> </w:t>
      </w:r>
      <w:proofErr w:type="spellStart"/>
      <w:r>
        <w:rPr>
          <w:rFonts w:eastAsia="Times New Roman"/>
          <w:szCs w:val="24"/>
        </w:rPr>
        <w:t>Μεσσαρά</w:t>
      </w:r>
      <w:proofErr w:type="spellEnd"/>
      <w:r>
        <w:rPr>
          <w:rFonts w:eastAsia="Times New Roman"/>
          <w:szCs w:val="24"/>
        </w:rPr>
        <w:t xml:space="preserve"> είναι μια περιοχή του </w:t>
      </w:r>
      <w:r>
        <w:rPr>
          <w:rFonts w:eastAsia="Times New Roman"/>
          <w:szCs w:val="24"/>
        </w:rPr>
        <w:t>ν</w:t>
      </w:r>
      <w:r>
        <w:rPr>
          <w:rFonts w:eastAsia="Times New Roman"/>
          <w:szCs w:val="24"/>
        </w:rPr>
        <w:t>οτιοδυτικού Ηρακλείου, της οποίας οι κάτοικοι, στην πλειο</w:t>
      </w:r>
      <w:r>
        <w:rPr>
          <w:rFonts w:eastAsia="Times New Roman"/>
          <w:szCs w:val="24"/>
        </w:rPr>
        <w:t>νότητά</w:t>
      </w:r>
      <w:r>
        <w:rPr>
          <w:rFonts w:eastAsia="Times New Roman"/>
          <w:szCs w:val="24"/>
        </w:rPr>
        <w:t xml:space="preserve"> τους, έχουν ως κύρια ασχολία τον πρωτογενή τομέα. Είναι μια περιοχή η οποία συμβάλλει σημαντικά στον εθνικό πλούτο της χώρας. Κατ’ επέκταση, είναι μια περιοχή –</w:t>
      </w:r>
      <w:r>
        <w:rPr>
          <w:rFonts w:eastAsia="Times New Roman"/>
          <w:szCs w:val="24"/>
        </w:rPr>
        <w:t xml:space="preserve">και αυτό </w:t>
      </w:r>
      <w:r w:rsidRPr="004D582D">
        <w:rPr>
          <w:rFonts w:eastAsia="Times New Roman"/>
          <w:szCs w:val="24"/>
        </w:rPr>
        <w:t>επιβεβαιώνεται από τις επιστημονικές αναλύσεις- η οποία έχει προοπτική αύξησης του πληθυσμού της το επόμενο διάστημα.</w:t>
      </w:r>
    </w:p>
    <w:p w14:paraId="48ACE334" w14:textId="77777777" w:rsidR="004D5AE5" w:rsidRDefault="00FB30DB">
      <w:pPr>
        <w:spacing w:after="0" w:line="600" w:lineRule="auto"/>
        <w:ind w:firstLine="720"/>
        <w:jc w:val="both"/>
        <w:rPr>
          <w:rFonts w:eastAsia="Times New Roman"/>
          <w:szCs w:val="24"/>
        </w:rPr>
      </w:pPr>
      <w:r w:rsidRPr="00F8203F">
        <w:rPr>
          <w:rFonts w:eastAsia="Times New Roman"/>
          <w:szCs w:val="24"/>
        </w:rPr>
        <w:t xml:space="preserve">Είναι χαρακτηριστικό ότι το </w:t>
      </w:r>
      <w:proofErr w:type="spellStart"/>
      <w:r w:rsidRPr="00F8203F">
        <w:rPr>
          <w:rFonts w:eastAsia="Times New Roman"/>
          <w:szCs w:val="24"/>
        </w:rPr>
        <w:t>Τυμπάκι</w:t>
      </w:r>
      <w:proofErr w:type="spellEnd"/>
      <w:r w:rsidRPr="00F8203F">
        <w:rPr>
          <w:rFonts w:eastAsia="Times New Roman"/>
          <w:szCs w:val="24"/>
        </w:rPr>
        <w:t xml:space="preserve">, μία πόλη της περιοχής, αναμένεται στην επόμενη δεκαετία να </w:t>
      </w:r>
      <w:proofErr w:type="spellStart"/>
      <w:r w:rsidRPr="00F8203F">
        <w:rPr>
          <w:rFonts w:eastAsia="Times New Roman"/>
          <w:szCs w:val="24"/>
        </w:rPr>
        <w:t>υπερτριπλασιάσει</w:t>
      </w:r>
      <w:proofErr w:type="spellEnd"/>
      <w:r w:rsidRPr="00F8203F">
        <w:rPr>
          <w:rFonts w:eastAsia="Times New Roman"/>
          <w:szCs w:val="24"/>
        </w:rPr>
        <w:t>, σχεδόν να τετρα</w:t>
      </w:r>
      <w:r w:rsidRPr="00F8203F">
        <w:rPr>
          <w:rFonts w:eastAsia="Times New Roman"/>
          <w:szCs w:val="24"/>
        </w:rPr>
        <w:t>πλασιάσει</w:t>
      </w:r>
      <w:r w:rsidRPr="002B61D4">
        <w:rPr>
          <w:rFonts w:eastAsia="Times New Roman"/>
          <w:szCs w:val="24"/>
        </w:rPr>
        <w:t xml:space="preserve">, τον πληθυσμό του. </w:t>
      </w:r>
      <w:r>
        <w:rPr>
          <w:rFonts w:eastAsia="Times New Roman"/>
          <w:szCs w:val="24"/>
        </w:rPr>
        <w:t>Πιστεύω ότι με βάση αυτό</w:t>
      </w:r>
      <w:r>
        <w:rPr>
          <w:rFonts w:eastAsia="Times New Roman"/>
          <w:szCs w:val="24"/>
        </w:rPr>
        <w:t>,</w:t>
      </w:r>
      <w:r>
        <w:rPr>
          <w:rFonts w:eastAsia="Times New Roman"/>
          <w:szCs w:val="24"/>
        </w:rPr>
        <w:t xml:space="preserve"> η Κυβέρνησή μας έχει την υποχρέωση να παρέμβει, έτσι ώστε να διευκολύνει τη ζωή των συμπολιτών μας, να λύσει ή και να προλάβει προβλήματα.</w:t>
      </w:r>
    </w:p>
    <w:p w14:paraId="48ACE335" w14:textId="77777777" w:rsidR="004D5AE5" w:rsidRDefault="00FB30DB">
      <w:pPr>
        <w:spacing w:after="0" w:line="600" w:lineRule="auto"/>
        <w:ind w:firstLine="720"/>
        <w:jc w:val="both"/>
        <w:rPr>
          <w:rFonts w:eastAsia="Times New Roman"/>
          <w:szCs w:val="24"/>
        </w:rPr>
      </w:pPr>
      <w:r>
        <w:rPr>
          <w:rFonts w:eastAsia="Times New Roman"/>
          <w:szCs w:val="24"/>
        </w:rPr>
        <w:lastRenderedPageBreak/>
        <w:t>Με αυτή</w:t>
      </w:r>
      <w:r>
        <w:rPr>
          <w:rFonts w:eastAsia="Times New Roman"/>
          <w:szCs w:val="24"/>
        </w:rPr>
        <w:t xml:space="preserve"> την έννοια αντιλαμβάνομαι ότι με παρεμβάσεις μας -ασχέτως εάν ξεφεύγουν από τις αρμοδιότητες του Υπουργείου σας- πρέπει να τελειώνει επιτέλους ο δρόμος Ηράκλειο-</w:t>
      </w:r>
      <w:proofErr w:type="spellStart"/>
      <w:r>
        <w:rPr>
          <w:rFonts w:eastAsia="Times New Roman"/>
          <w:szCs w:val="24"/>
        </w:rPr>
        <w:t>Μεσσαρά</w:t>
      </w:r>
      <w:proofErr w:type="spellEnd"/>
      <w:r>
        <w:rPr>
          <w:rFonts w:eastAsia="Times New Roman"/>
          <w:szCs w:val="24"/>
        </w:rPr>
        <w:t xml:space="preserve">, να τελειώνουμε με αυτό το σύγχρονο γεφύρι της Άρτας και να αφήσουμε πίσω μας όλη την </w:t>
      </w:r>
      <w:r>
        <w:rPr>
          <w:rFonts w:eastAsia="Times New Roman"/>
          <w:szCs w:val="24"/>
        </w:rPr>
        <w:t>κοροϊδία</w:t>
      </w:r>
      <w:r>
        <w:rPr>
          <w:rFonts w:eastAsia="Times New Roman"/>
          <w:szCs w:val="24"/>
        </w:rPr>
        <w:t>,</w:t>
      </w:r>
      <w:r>
        <w:rPr>
          <w:rFonts w:eastAsia="Times New Roman"/>
          <w:szCs w:val="24"/>
        </w:rPr>
        <w:t xml:space="preserve"> που βίωσαν οι κάτοικοι της περιοχής από τις προηγούμενες κυβερνήσεις του ΠΑΣΟΚ και της Νέας Δημοκρατίας.</w:t>
      </w:r>
    </w:p>
    <w:p w14:paraId="48ACE336" w14:textId="77777777" w:rsidR="004D5AE5" w:rsidRDefault="00FB30DB">
      <w:pPr>
        <w:spacing w:after="0" w:line="600" w:lineRule="auto"/>
        <w:ind w:firstLine="720"/>
        <w:jc w:val="both"/>
        <w:rPr>
          <w:rFonts w:eastAsia="Times New Roman"/>
          <w:szCs w:val="24"/>
        </w:rPr>
      </w:pPr>
      <w:r>
        <w:rPr>
          <w:rFonts w:eastAsia="Times New Roman"/>
          <w:szCs w:val="24"/>
        </w:rPr>
        <w:t xml:space="preserve">Στην ίδια παρέμβαση είναι η αναβάθμιση σε πολυδύναμο του ιατρείου του </w:t>
      </w:r>
      <w:proofErr w:type="spellStart"/>
      <w:r>
        <w:rPr>
          <w:rFonts w:eastAsia="Times New Roman"/>
          <w:szCs w:val="24"/>
        </w:rPr>
        <w:t>Τυμπακίου</w:t>
      </w:r>
      <w:proofErr w:type="spellEnd"/>
      <w:r>
        <w:rPr>
          <w:rFonts w:eastAsia="Times New Roman"/>
          <w:szCs w:val="24"/>
        </w:rPr>
        <w:t xml:space="preserve">, η δημιουργία νέου ιατρείου στα </w:t>
      </w:r>
      <w:proofErr w:type="spellStart"/>
      <w:r>
        <w:rPr>
          <w:rFonts w:eastAsia="Times New Roman"/>
          <w:szCs w:val="24"/>
        </w:rPr>
        <w:t>Μάταλα</w:t>
      </w:r>
      <w:proofErr w:type="spellEnd"/>
      <w:r>
        <w:rPr>
          <w:rFonts w:eastAsia="Times New Roman"/>
          <w:szCs w:val="24"/>
        </w:rPr>
        <w:t xml:space="preserve">, η ενδεχόμενη </w:t>
      </w:r>
      <w:proofErr w:type="spellStart"/>
      <w:r>
        <w:rPr>
          <w:rFonts w:eastAsia="Times New Roman"/>
          <w:szCs w:val="24"/>
        </w:rPr>
        <w:t>δεκαεξάω</w:t>
      </w:r>
      <w:r>
        <w:rPr>
          <w:rFonts w:eastAsia="Times New Roman"/>
          <w:szCs w:val="24"/>
        </w:rPr>
        <w:t>ρη</w:t>
      </w:r>
      <w:proofErr w:type="spellEnd"/>
      <w:r>
        <w:rPr>
          <w:rFonts w:eastAsia="Times New Roman"/>
          <w:szCs w:val="24"/>
        </w:rPr>
        <w:t xml:space="preserve"> λειτουργία του ιατρείου στους Αγίους Δέκα, με μία κουβέντα η αναδιάταξη του υγειονομικού χάρτη της περιοχής, έτσι ώστε να προσαρμοστεί στις κινήσεις του πληθυσμού και στην αντίστοιχη κάλυψή του.</w:t>
      </w:r>
    </w:p>
    <w:p w14:paraId="48ACE337" w14:textId="77777777" w:rsidR="004D5AE5" w:rsidRDefault="00FB30DB">
      <w:pPr>
        <w:spacing w:after="0" w:line="600" w:lineRule="auto"/>
        <w:ind w:firstLine="720"/>
        <w:jc w:val="both"/>
        <w:rPr>
          <w:rFonts w:eastAsia="Times New Roman"/>
          <w:szCs w:val="24"/>
        </w:rPr>
      </w:pPr>
      <w:r>
        <w:rPr>
          <w:rFonts w:eastAsia="Times New Roman"/>
          <w:szCs w:val="24"/>
        </w:rPr>
        <w:t>Στην ίδια κατεύθυνση βλέπω την επίσπευση των διαδικασιών γ</w:t>
      </w:r>
      <w:r>
        <w:rPr>
          <w:rFonts w:eastAsia="Times New Roman"/>
          <w:szCs w:val="24"/>
        </w:rPr>
        <w:t>ια το νέο μουσείο της Γόρτυνας που</w:t>
      </w:r>
      <w:r>
        <w:rPr>
          <w:rFonts w:eastAsia="Times New Roman"/>
          <w:szCs w:val="24"/>
        </w:rPr>
        <w:t>,</w:t>
      </w:r>
      <w:r>
        <w:rPr>
          <w:rFonts w:eastAsia="Times New Roman"/>
          <w:szCs w:val="24"/>
        </w:rPr>
        <w:t xml:space="preserve"> εκτός από την προστασία των αρχαιολογικών θησαυρών της περιοχής, θα συμβάλει και στην τουριστική αξιοποίηση, με ό,τι αυτό συνεπάγεται στην ανάπτυξη της αντίστοιχης περιοχής. </w:t>
      </w:r>
    </w:p>
    <w:p w14:paraId="48ACE338" w14:textId="77777777" w:rsidR="004D5AE5" w:rsidRDefault="00FB30DB">
      <w:pPr>
        <w:spacing w:after="0" w:line="600" w:lineRule="auto"/>
        <w:ind w:firstLine="720"/>
        <w:jc w:val="both"/>
        <w:rPr>
          <w:rFonts w:eastAsia="Times New Roman"/>
          <w:szCs w:val="24"/>
        </w:rPr>
      </w:pPr>
      <w:r>
        <w:rPr>
          <w:rFonts w:eastAsia="Times New Roman"/>
          <w:szCs w:val="24"/>
        </w:rPr>
        <w:lastRenderedPageBreak/>
        <w:t>Θα έβλεπα ακόμα, ακόμα και την παρέμβασ</w:t>
      </w:r>
      <w:r>
        <w:rPr>
          <w:rFonts w:eastAsia="Times New Roman"/>
          <w:szCs w:val="24"/>
        </w:rPr>
        <w:t>ή</w:t>
      </w:r>
      <w:r>
        <w:rPr>
          <w:rFonts w:eastAsia="Times New Roman"/>
          <w:szCs w:val="24"/>
        </w:rPr>
        <w:t xml:space="preserve"> μας </w:t>
      </w:r>
      <w:r>
        <w:rPr>
          <w:rFonts w:eastAsia="Times New Roman"/>
          <w:szCs w:val="24"/>
        </w:rPr>
        <w:t xml:space="preserve">για την επέκταση των σχεδίων πόλης των Μοιρών και </w:t>
      </w:r>
      <w:proofErr w:type="spellStart"/>
      <w:r>
        <w:rPr>
          <w:rFonts w:eastAsia="Times New Roman"/>
          <w:szCs w:val="24"/>
        </w:rPr>
        <w:t>Τυμπακίου</w:t>
      </w:r>
      <w:proofErr w:type="spellEnd"/>
      <w:r>
        <w:rPr>
          <w:rFonts w:eastAsia="Times New Roman"/>
          <w:szCs w:val="24"/>
        </w:rPr>
        <w:t xml:space="preserve">, κυρίως για να διευκολυνθεί ακριβώς η εγκατάσταση του πληθυσμού. </w:t>
      </w:r>
    </w:p>
    <w:p w14:paraId="48ACE339" w14:textId="77777777" w:rsidR="004D5AE5" w:rsidRDefault="00FB30DB">
      <w:pPr>
        <w:spacing w:after="0"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48ACE33A" w14:textId="77777777" w:rsidR="004D5AE5" w:rsidRDefault="00FB30DB">
      <w:pPr>
        <w:spacing w:after="0" w:line="600" w:lineRule="auto"/>
        <w:ind w:firstLine="720"/>
        <w:jc w:val="both"/>
        <w:rPr>
          <w:rFonts w:eastAsia="Times New Roman"/>
          <w:szCs w:val="24"/>
        </w:rPr>
      </w:pPr>
      <w:r>
        <w:rPr>
          <w:rFonts w:eastAsia="Times New Roman" w:cs="Times New Roman"/>
          <w:szCs w:val="24"/>
        </w:rPr>
        <w:t>Ολοκληρώνω, κύριε Πρόεδρε.</w:t>
      </w:r>
    </w:p>
    <w:p w14:paraId="48ACE33B" w14:textId="77777777" w:rsidR="004D5AE5" w:rsidRDefault="00FB30DB">
      <w:pPr>
        <w:spacing w:after="0" w:line="600" w:lineRule="auto"/>
        <w:ind w:firstLine="720"/>
        <w:jc w:val="both"/>
        <w:rPr>
          <w:rFonts w:eastAsia="Times New Roman"/>
          <w:szCs w:val="24"/>
        </w:rPr>
      </w:pPr>
      <w:r>
        <w:rPr>
          <w:rFonts w:eastAsia="Times New Roman"/>
          <w:szCs w:val="24"/>
        </w:rPr>
        <w:t>Ο κατάλογος είναι μ</w:t>
      </w:r>
      <w:r>
        <w:rPr>
          <w:rFonts w:eastAsia="Times New Roman"/>
          <w:szCs w:val="24"/>
        </w:rPr>
        <w:t xml:space="preserve">ακρύς. Απ’ όλα τούτα ξεχωρίζω τη βελτίωση της αγροτικής παραγωγής και </w:t>
      </w:r>
      <w:r>
        <w:rPr>
          <w:rFonts w:eastAsia="Times New Roman"/>
          <w:szCs w:val="24"/>
        </w:rPr>
        <w:t>θ</w:t>
      </w:r>
      <w:r>
        <w:rPr>
          <w:rFonts w:eastAsia="Times New Roman"/>
          <w:szCs w:val="24"/>
        </w:rPr>
        <w:t xml:space="preserve">α σταθώ στη Γεωργική Σχολή της </w:t>
      </w:r>
      <w:proofErr w:type="spellStart"/>
      <w:r>
        <w:rPr>
          <w:rFonts w:eastAsia="Times New Roman"/>
          <w:szCs w:val="24"/>
        </w:rPr>
        <w:t>Μεσσαράς</w:t>
      </w:r>
      <w:proofErr w:type="spellEnd"/>
      <w:r>
        <w:rPr>
          <w:rFonts w:eastAsia="Times New Roman"/>
          <w:szCs w:val="24"/>
        </w:rPr>
        <w:t xml:space="preserve">. </w:t>
      </w:r>
    </w:p>
    <w:p w14:paraId="48ACE33C" w14:textId="77777777" w:rsidR="004D5AE5" w:rsidRDefault="00FB30DB">
      <w:pPr>
        <w:spacing w:after="0" w:line="600" w:lineRule="auto"/>
        <w:ind w:firstLine="720"/>
        <w:jc w:val="both"/>
        <w:rPr>
          <w:rFonts w:eastAsia="Times New Roman"/>
          <w:szCs w:val="24"/>
        </w:rPr>
      </w:pPr>
      <w:r>
        <w:rPr>
          <w:rFonts w:eastAsia="Times New Roman"/>
          <w:szCs w:val="24"/>
        </w:rPr>
        <w:t xml:space="preserve">Λειτούργησε το 1920 σαν πρακτικό γεωργικό σχολείο. Είναι στον </w:t>
      </w:r>
      <w:proofErr w:type="spellStart"/>
      <w:r>
        <w:rPr>
          <w:rFonts w:eastAsia="Times New Roman"/>
          <w:szCs w:val="24"/>
        </w:rPr>
        <w:t>Αμπελούζο</w:t>
      </w:r>
      <w:proofErr w:type="spellEnd"/>
      <w:r>
        <w:rPr>
          <w:rFonts w:eastAsia="Times New Roman"/>
          <w:szCs w:val="24"/>
        </w:rPr>
        <w:t xml:space="preserve"> του σημερινού Δήμου Γόρτυνας. Επειδή πρέπει να αποτελέσει μαγνήτη εκπαί</w:t>
      </w:r>
      <w:r>
        <w:rPr>
          <w:rFonts w:eastAsia="Times New Roman"/>
          <w:szCs w:val="24"/>
        </w:rPr>
        <w:t xml:space="preserve">δευσης για τους μαθητές απ’ όλη την Ελλάδα, με στόχο την ενίσχυση του πρωτογενούς τομέα και επειδή πρέπει να έχει ένα ολοκληρωμένο πρόγραμμα –είναι πρόσφατη η συμφωνία της Περιφέρειας Κρήτης με τον ΕΛΓΟ </w:t>
      </w:r>
      <w:r>
        <w:rPr>
          <w:rFonts w:eastAsia="Times New Roman"/>
          <w:szCs w:val="24"/>
        </w:rPr>
        <w:t>«</w:t>
      </w:r>
      <w:r>
        <w:rPr>
          <w:rFonts w:eastAsia="Times New Roman"/>
          <w:szCs w:val="24"/>
        </w:rPr>
        <w:t>ΔΗΜΗΤΡΑ</w:t>
      </w:r>
      <w:r>
        <w:rPr>
          <w:rFonts w:eastAsia="Times New Roman"/>
          <w:szCs w:val="24"/>
        </w:rPr>
        <w:t>»</w:t>
      </w:r>
      <w:r>
        <w:rPr>
          <w:rFonts w:eastAsia="Times New Roman"/>
          <w:szCs w:val="24"/>
        </w:rPr>
        <w:t xml:space="preserve"> για την ίδρυση </w:t>
      </w:r>
      <w:proofErr w:type="spellStart"/>
      <w:r>
        <w:rPr>
          <w:rFonts w:eastAsia="Times New Roman"/>
          <w:szCs w:val="24"/>
        </w:rPr>
        <w:t>πολυλειτουργικού</w:t>
      </w:r>
      <w:proofErr w:type="spellEnd"/>
      <w:r>
        <w:rPr>
          <w:rFonts w:eastAsia="Times New Roman"/>
          <w:szCs w:val="24"/>
        </w:rPr>
        <w:t xml:space="preserve"> αγροκτήματο</w:t>
      </w:r>
      <w:r>
        <w:rPr>
          <w:rFonts w:eastAsia="Times New Roman"/>
          <w:szCs w:val="24"/>
        </w:rPr>
        <w:t xml:space="preserve">ς, αλλά δεν φτάνει μόνο αυτό, βέβαια- θα ήθελα να σας ρωτήσω ποιος είναι ο σχεδιασμός και το χρονοδιάγραμμα για τη φυσιογνωμία και τον χαρακτήρα της </w:t>
      </w:r>
      <w:r>
        <w:rPr>
          <w:rFonts w:eastAsia="Times New Roman"/>
          <w:szCs w:val="24"/>
        </w:rPr>
        <w:t>γ</w:t>
      </w:r>
      <w:r>
        <w:rPr>
          <w:rFonts w:eastAsia="Times New Roman"/>
          <w:szCs w:val="24"/>
        </w:rPr>
        <w:t xml:space="preserve">εωργικής </w:t>
      </w:r>
      <w:r>
        <w:rPr>
          <w:rFonts w:eastAsia="Times New Roman"/>
          <w:szCs w:val="24"/>
        </w:rPr>
        <w:t>σ</w:t>
      </w:r>
      <w:r>
        <w:rPr>
          <w:rFonts w:eastAsia="Times New Roman"/>
          <w:szCs w:val="24"/>
        </w:rPr>
        <w:t xml:space="preserve">χολής και </w:t>
      </w:r>
      <w:r>
        <w:rPr>
          <w:rFonts w:eastAsia="Times New Roman"/>
          <w:szCs w:val="24"/>
        </w:rPr>
        <w:lastRenderedPageBreak/>
        <w:t>εάν σε αυτό</w:t>
      </w:r>
      <w:r>
        <w:rPr>
          <w:rFonts w:eastAsia="Times New Roman"/>
          <w:szCs w:val="24"/>
        </w:rPr>
        <w:t>ν</w:t>
      </w:r>
      <w:r>
        <w:rPr>
          <w:rFonts w:eastAsia="Times New Roman"/>
          <w:szCs w:val="24"/>
        </w:rPr>
        <w:t xml:space="preserve"> τον σχεδιασμό συμπεριλαμβάνονται συνέργειες και συνεργασίες και με άλλες </w:t>
      </w:r>
      <w:r>
        <w:rPr>
          <w:rFonts w:eastAsia="Times New Roman"/>
          <w:szCs w:val="24"/>
        </w:rPr>
        <w:t xml:space="preserve">σημαντικές δομές της Κρήτης. Αναφέρομαι εδώ στον αμπελώνα του </w:t>
      </w:r>
      <w:proofErr w:type="spellStart"/>
      <w:r>
        <w:rPr>
          <w:rFonts w:eastAsia="Times New Roman"/>
          <w:szCs w:val="24"/>
        </w:rPr>
        <w:t>Σκαλανίου</w:t>
      </w:r>
      <w:proofErr w:type="spellEnd"/>
      <w:r>
        <w:rPr>
          <w:rFonts w:eastAsia="Times New Roman"/>
          <w:szCs w:val="24"/>
        </w:rPr>
        <w:t xml:space="preserve">, στον Σταθμό Γεωργικής Έρευνας της Ιεράπετρας, στη Σχολή των Ασωμάτων στο Ρέθυμνο, στα ερευνητικά ιδρύματα της Κρήτης, στο μουσείο της </w:t>
      </w:r>
      <w:proofErr w:type="spellStart"/>
      <w:r>
        <w:rPr>
          <w:rFonts w:eastAsia="Times New Roman"/>
          <w:szCs w:val="24"/>
        </w:rPr>
        <w:t>Μεσσαράς</w:t>
      </w:r>
      <w:proofErr w:type="spellEnd"/>
      <w:r>
        <w:rPr>
          <w:rFonts w:eastAsia="Times New Roman"/>
          <w:szCs w:val="24"/>
        </w:rPr>
        <w:t xml:space="preserve"> κ.λπ.</w:t>
      </w:r>
      <w:r>
        <w:rPr>
          <w:rFonts w:eastAsia="Times New Roman"/>
          <w:szCs w:val="24"/>
        </w:rPr>
        <w:t>.</w:t>
      </w:r>
    </w:p>
    <w:p w14:paraId="48ACE33D" w14:textId="77777777" w:rsidR="004D5AE5" w:rsidRDefault="00FB30DB">
      <w:pPr>
        <w:spacing w:after="0" w:line="600" w:lineRule="auto"/>
        <w:ind w:firstLine="720"/>
        <w:jc w:val="both"/>
        <w:rPr>
          <w:rFonts w:eastAsia="Times New Roman"/>
          <w:szCs w:val="24"/>
        </w:rPr>
      </w:pPr>
      <w:r>
        <w:rPr>
          <w:rFonts w:eastAsia="Times New Roman"/>
          <w:szCs w:val="24"/>
        </w:rPr>
        <w:t>Ευχαριστώ.</w:t>
      </w:r>
    </w:p>
    <w:p w14:paraId="48ACE33E" w14:textId="77777777" w:rsidR="004D5AE5" w:rsidRDefault="00FB30DB">
      <w:pPr>
        <w:spacing w:after="0" w:line="600" w:lineRule="auto"/>
        <w:ind w:firstLine="720"/>
        <w:jc w:val="both"/>
        <w:rPr>
          <w:rFonts w:eastAsia="Times New Roman"/>
          <w:bCs/>
          <w:szCs w:val="24"/>
        </w:rPr>
      </w:pPr>
      <w:r>
        <w:rPr>
          <w:rFonts w:eastAsia="Times New Roman"/>
          <w:b/>
          <w:bCs/>
          <w:szCs w:val="24"/>
        </w:rPr>
        <w:t>ΠΡΟΕΔΡΕΥΩΝ (Νικήτας Κα</w:t>
      </w:r>
      <w:r>
        <w:rPr>
          <w:rFonts w:eastAsia="Times New Roman"/>
          <w:b/>
          <w:bCs/>
          <w:szCs w:val="24"/>
        </w:rPr>
        <w:t xml:space="preserve">κλαμάνης): </w:t>
      </w:r>
      <w:r>
        <w:rPr>
          <w:rFonts w:eastAsia="Times New Roman"/>
          <w:bCs/>
          <w:szCs w:val="24"/>
        </w:rPr>
        <w:t>Βέβαια τα πρώτα που είπατε</w:t>
      </w:r>
      <w:r>
        <w:rPr>
          <w:rFonts w:eastAsia="Times New Roman"/>
          <w:bCs/>
          <w:szCs w:val="24"/>
        </w:rPr>
        <w:t>,</w:t>
      </w:r>
      <w:r>
        <w:rPr>
          <w:rFonts w:eastAsia="Times New Roman"/>
          <w:bCs/>
          <w:szCs w:val="24"/>
        </w:rPr>
        <w:t xml:space="preserve"> αφορούν τον Υπουργό Υποδομών. Τι να απαντήσει ο κ. Αποστόλου; </w:t>
      </w:r>
    </w:p>
    <w:p w14:paraId="48ACE33F" w14:textId="77777777" w:rsidR="004D5AE5" w:rsidRDefault="00FB30DB">
      <w:pPr>
        <w:spacing w:after="0" w:line="600" w:lineRule="auto"/>
        <w:ind w:firstLine="720"/>
        <w:jc w:val="both"/>
        <w:rPr>
          <w:rFonts w:eastAsia="Times New Roman"/>
          <w:bCs/>
          <w:szCs w:val="24"/>
        </w:rPr>
      </w:pPr>
      <w:r>
        <w:rPr>
          <w:rFonts w:eastAsia="Times New Roman"/>
          <w:bCs/>
          <w:szCs w:val="24"/>
        </w:rPr>
        <w:t>Ορίστε, κύριε Υπουργέ, έχετε τον λόγο.</w:t>
      </w:r>
    </w:p>
    <w:p w14:paraId="48ACE340" w14:textId="77777777" w:rsidR="004D5AE5" w:rsidRDefault="00FB30DB">
      <w:pPr>
        <w:spacing w:after="0" w:line="600" w:lineRule="auto"/>
        <w:ind w:firstLine="720"/>
        <w:jc w:val="both"/>
        <w:rPr>
          <w:rFonts w:eastAsia="Times New Roman" w:cs="Times New Roman"/>
          <w:szCs w:val="24"/>
        </w:rPr>
      </w:pPr>
      <w:r>
        <w:rPr>
          <w:rFonts w:eastAsia="Times New Roman"/>
          <w:b/>
          <w:bCs/>
          <w:szCs w:val="24"/>
        </w:rPr>
        <w:t>ΕΥΑΓΓΕΛΟΣ ΑΠΟΣΤΟΛΟΥ (Υπουργός Αγροτικής Ανάπτυξης και Τροφίμων):</w:t>
      </w:r>
      <w:r>
        <w:rPr>
          <w:rFonts w:eastAsia="Times New Roman" w:cs="Times New Roman"/>
          <w:szCs w:val="24"/>
        </w:rPr>
        <w:t xml:space="preserve"> Θα σταθώ, λοιπόν, εγώ κύριε Πρόεδρε στα της αρμοδι</w:t>
      </w:r>
      <w:r>
        <w:rPr>
          <w:rFonts w:eastAsia="Times New Roman" w:cs="Times New Roman"/>
          <w:szCs w:val="24"/>
        </w:rPr>
        <w:t>ότητάς μου.</w:t>
      </w:r>
    </w:p>
    <w:p w14:paraId="48ACE34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Ελληνικός Γεωργικός Οργανισμός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την εποπτεία του οποίου έχει το Υπουργείο Αγροτικής Ανάπτυξης, έχει την ευθύνη οργάνωσης και λειτουργίας των επαγγελματικών σχολών του αγροτικού τομέα. </w:t>
      </w:r>
      <w:r>
        <w:rPr>
          <w:rFonts w:eastAsia="Times New Roman" w:cs="Times New Roman"/>
          <w:szCs w:val="24"/>
        </w:rPr>
        <w:t>Β</w:t>
      </w:r>
      <w:r>
        <w:rPr>
          <w:rFonts w:eastAsia="Times New Roman" w:cs="Times New Roman"/>
          <w:szCs w:val="24"/>
        </w:rPr>
        <w:t>εβαίως στόχος του αυτή</w:t>
      </w:r>
      <w:r>
        <w:rPr>
          <w:rFonts w:eastAsia="Times New Roman" w:cs="Times New Roman"/>
          <w:szCs w:val="24"/>
        </w:rPr>
        <w:t xml:space="preserve"> την περίοδο είναι η αναβάθμιση των συγκεκριμένων έξι επαγγελματικών σχολών, ούτως ώστε να μπορέσει να βγάλει επαγγελματίες αγρότες</w:t>
      </w:r>
      <w:r>
        <w:rPr>
          <w:rFonts w:eastAsia="Times New Roman" w:cs="Times New Roman"/>
          <w:szCs w:val="24"/>
        </w:rPr>
        <w:t>,</w:t>
      </w:r>
      <w:r>
        <w:rPr>
          <w:rFonts w:eastAsia="Times New Roman" w:cs="Times New Roman"/>
          <w:szCs w:val="24"/>
        </w:rPr>
        <w:t xml:space="preserve"> οι οποίοι να μπορούν να ανταποκριθούν και στις προγραμματικές μας προτάσεις και σε αυτά που επιδιώκουμε για τον αγροτικό χώ</w:t>
      </w:r>
      <w:r>
        <w:rPr>
          <w:rFonts w:eastAsia="Times New Roman" w:cs="Times New Roman"/>
          <w:szCs w:val="24"/>
        </w:rPr>
        <w:t xml:space="preserve">ρο. </w:t>
      </w:r>
    </w:p>
    <w:p w14:paraId="48ACE34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επαγγελματική σχολή </w:t>
      </w:r>
      <w:proofErr w:type="spellStart"/>
      <w:r>
        <w:rPr>
          <w:rFonts w:eastAsia="Times New Roman" w:cs="Times New Roman"/>
          <w:szCs w:val="24"/>
        </w:rPr>
        <w:t>Μεσσαράς</w:t>
      </w:r>
      <w:proofErr w:type="spellEnd"/>
      <w:r>
        <w:rPr>
          <w:rFonts w:eastAsia="Times New Roman" w:cs="Times New Roman"/>
          <w:szCs w:val="24"/>
        </w:rPr>
        <w:t xml:space="preserve"> έχει ως στόχο</w:t>
      </w:r>
      <w:r>
        <w:rPr>
          <w:rFonts w:eastAsia="Times New Roman" w:cs="Times New Roman"/>
          <w:szCs w:val="24"/>
        </w:rPr>
        <w:t>,</w:t>
      </w:r>
      <w:r>
        <w:rPr>
          <w:rFonts w:eastAsia="Times New Roman" w:cs="Times New Roman"/>
          <w:szCs w:val="24"/>
        </w:rPr>
        <w:t xml:space="preserve"> να προετοιμάσει κυρίως τους επαγγελματίες αγρότες πάνω σε θέματα </w:t>
      </w:r>
      <w:proofErr w:type="spellStart"/>
      <w:r>
        <w:rPr>
          <w:rFonts w:eastAsia="Times New Roman" w:cs="Times New Roman"/>
          <w:szCs w:val="24"/>
        </w:rPr>
        <w:t>θερμοκηπιακών</w:t>
      </w:r>
      <w:proofErr w:type="spellEnd"/>
      <w:r>
        <w:rPr>
          <w:rFonts w:eastAsia="Times New Roman" w:cs="Times New Roman"/>
          <w:szCs w:val="24"/>
        </w:rPr>
        <w:t xml:space="preserve"> κατασκευών, καλλιεργειών, καλύπτοντας ουσιαστικά πραγματικές ανάγκες σε εξειδικευμένο προσωπικό</w:t>
      </w:r>
      <w:r>
        <w:rPr>
          <w:rFonts w:eastAsia="Times New Roman" w:cs="Times New Roman"/>
          <w:szCs w:val="24"/>
        </w:rPr>
        <w:t>,</w:t>
      </w:r>
      <w:r>
        <w:rPr>
          <w:rFonts w:eastAsia="Times New Roman" w:cs="Times New Roman"/>
          <w:szCs w:val="24"/>
        </w:rPr>
        <w:t xml:space="preserve"> όσον αφορά τον χ</w:t>
      </w:r>
      <w:r>
        <w:rPr>
          <w:rFonts w:eastAsia="Times New Roman" w:cs="Times New Roman"/>
          <w:szCs w:val="24"/>
        </w:rPr>
        <w:t xml:space="preserve">ώρο των </w:t>
      </w:r>
      <w:proofErr w:type="spellStart"/>
      <w:r>
        <w:rPr>
          <w:rFonts w:eastAsia="Times New Roman" w:cs="Times New Roman"/>
          <w:szCs w:val="24"/>
        </w:rPr>
        <w:t>θερμοκηπιακών</w:t>
      </w:r>
      <w:proofErr w:type="spellEnd"/>
      <w:r>
        <w:rPr>
          <w:rFonts w:eastAsia="Times New Roman" w:cs="Times New Roman"/>
          <w:szCs w:val="24"/>
        </w:rPr>
        <w:t xml:space="preserve"> εγκαταστάσεων. </w:t>
      </w:r>
    </w:p>
    <w:p w14:paraId="48ACE34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Εφαρμόζουμε ένα συγκεκριμένο πρόγραμμα. Έχουμε τις απαραίτητες υποδομές και</w:t>
      </w:r>
      <w:r>
        <w:rPr>
          <w:rFonts w:eastAsia="Times New Roman" w:cs="Times New Roman"/>
          <w:szCs w:val="24"/>
        </w:rPr>
        <w:t>,</w:t>
      </w:r>
      <w:r>
        <w:rPr>
          <w:rFonts w:eastAsia="Times New Roman" w:cs="Times New Roman"/>
          <w:szCs w:val="24"/>
        </w:rPr>
        <w:t xml:space="preserve"> βεβαίως, μέσα απ’ αυτή την εκπαίδευση -πιάνοντας όλο το σύστημα που αφορά τον εξοπλισμό, τη λειτουργία θερμοκηπίου και μάλιστα θα έλεγα και σ</w:t>
      </w:r>
      <w:r>
        <w:rPr>
          <w:rFonts w:eastAsia="Times New Roman" w:cs="Times New Roman"/>
          <w:szCs w:val="24"/>
        </w:rPr>
        <w:t>ύγχρονες μορφές λειτουργίας των θερμοκηπίων- πιστεύουμε ότι οι αγρότες που θα βγουν με πτυχία από τη συγκεκριμένη σχολή</w:t>
      </w:r>
      <w:r>
        <w:rPr>
          <w:rFonts w:eastAsia="Times New Roman" w:cs="Times New Roman"/>
          <w:szCs w:val="24"/>
        </w:rPr>
        <w:t>,</w:t>
      </w:r>
      <w:r>
        <w:rPr>
          <w:rFonts w:eastAsia="Times New Roman" w:cs="Times New Roman"/>
          <w:szCs w:val="24"/>
        </w:rPr>
        <w:t xml:space="preserve"> θα έχουν τη δυνατότητα ιδιαίτερα σε θέματα καινοτομίας, σε θέματα που ο αγροτικός χώρος πρέπει πλέον να εξειδικευτεί και να υπηρετήσουν</w:t>
      </w:r>
      <w:r>
        <w:rPr>
          <w:rFonts w:eastAsia="Times New Roman" w:cs="Times New Roman"/>
          <w:szCs w:val="24"/>
        </w:rPr>
        <w:t>.</w:t>
      </w:r>
    </w:p>
    <w:p w14:paraId="48ACE34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Εντούτοις -και εκεί είναι το μεγάλο πρόβλημα που έχουμε- παρ’ ότι προσφέρουμε τέτοιες εξειδικευμένες δυνατότητες και γνώσεις, δεν έχουμε τον ζητούμενο αριθμό μαθητών στη σχολή. Φέτος μιλάμε για δέκα μαθητές. </w:t>
      </w:r>
    </w:p>
    <w:p w14:paraId="48ACE34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έρετε, είναι μια πραγματικότητα που μας </w:t>
      </w:r>
      <w:proofErr w:type="spellStart"/>
      <w:r>
        <w:rPr>
          <w:rFonts w:eastAsia="Times New Roman" w:cs="Times New Roman"/>
          <w:szCs w:val="24"/>
        </w:rPr>
        <w:t>στεν</w:t>
      </w:r>
      <w:r>
        <w:rPr>
          <w:rFonts w:eastAsia="Times New Roman" w:cs="Times New Roman"/>
          <w:szCs w:val="24"/>
        </w:rPr>
        <w:t>αχωρεί</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ιδιαίτερα προχθές ανακοινώσαμε, προκηρύξαμε το πρόγραμμα που αφορά τους νέους αγρότες. Θέλουμε νέους αγρότες</w:t>
      </w:r>
      <w:r>
        <w:rPr>
          <w:rFonts w:eastAsia="Times New Roman" w:cs="Times New Roman"/>
          <w:szCs w:val="24"/>
        </w:rPr>
        <w:t>,</w:t>
      </w:r>
      <w:r>
        <w:rPr>
          <w:rFonts w:eastAsia="Times New Roman" w:cs="Times New Roman"/>
          <w:szCs w:val="24"/>
        </w:rPr>
        <w:t xml:space="preserve"> οι οποίοι να έχουν την απαραίτητη εξειδίκευση για να μπουν στον χώρο. Είναι</w:t>
      </w:r>
      <w:r>
        <w:rPr>
          <w:rFonts w:eastAsia="Times New Roman" w:cs="Times New Roman"/>
          <w:szCs w:val="24"/>
        </w:rPr>
        <w:t>,</w:t>
      </w:r>
      <w:r>
        <w:rPr>
          <w:rFonts w:eastAsia="Times New Roman" w:cs="Times New Roman"/>
          <w:szCs w:val="24"/>
        </w:rPr>
        <w:t xml:space="preserve"> λοιπόν, η Σχολή </w:t>
      </w:r>
      <w:proofErr w:type="spellStart"/>
      <w:r>
        <w:rPr>
          <w:rFonts w:eastAsia="Times New Roman" w:cs="Times New Roman"/>
          <w:szCs w:val="24"/>
        </w:rPr>
        <w:t>Μεσσαράς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μία από τις σχολές</w:t>
      </w:r>
      <w:r>
        <w:rPr>
          <w:rFonts w:eastAsia="Times New Roman" w:cs="Times New Roman"/>
          <w:szCs w:val="24"/>
        </w:rPr>
        <w:t xml:space="preserve"> τις οποίες θέλουμε και να αναβαθμίσουμε και να κρατήσουμε και πάνω απ’ όλα να προσελκύσουμε νέους αγρότες, για να εκπαιδεύσουμε.</w:t>
      </w:r>
    </w:p>
    <w:p w14:paraId="48ACE34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συνάδελφε.</w:t>
      </w:r>
    </w:p>
    <w:p w14:paraId="48ACE34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ΗΓΟΥΜΕΝΙΔΗΣ:</w:t>
      </w:r>
      <w:r>
        <w:rPr>
          <w:rFonts w:eastAsia="Times New Roman" w:cs="Times New Roman"/>
          <w:szCs w:val="24"/>
        </w:rPr>
        <w:t xml:space="preserve"> Ευχαριστώ, κύριε Υπουργέ, για την απάντησή σας</w:t>
      </w:r>
      <w:r>
        <w:rPr>
          <w:rFonts w:eastAsia="Times New Roman" w:cs="Times New Roman"/>
          <w:szCs w:val="24"/>
        </w:rPr>
        <w:t>.</w:t>
      </w:r>
    </w:p>
    <w:p w14:paraId="48ACE34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Κρατάω ότι είναι μία από τις σχολές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t>ο</w:t>
      </w:r>
      <w:r>
        <w:rPr>
          <w:rFonts w:eastAsia="Times New Roman" w:cs="Times New Roman"/>
          <w:szCs w:val="24"/>
        </w:rPr>
        <w:t>ποία</w:t>
      </w:r>
      <w:r>
        <w:rPr>
          <w:rFonts w:eastAsia="Times New Roman" w:cs="Times New Roman"/>
          <w:szCs w:val="24"/>
        </w:rPr>
        <w:t xml:space="preserve"> το Υπουργείο επικεντρώνει </w:t>
      </w:r>
      <w:r>
        <w:rPr>
          <w:rFonts w:eastAsia="Times New Roman" w:cs="Times New Roman"/>
          <w:szCs w:val="24"/>
        </w:rPr>
        <w:t>το ενδιαφέρον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θέλει να αναβαθμίσει, να αναπτύξει περισσότερο. Ξέρω ότι υπάρχουν κάποιες επαφές </w:t>
      </w:r>
      <w:r>
        <w:rPr>
          <w:rFonts w:eastAsia="Times New Roman" w:cs="Times New Roman"/>
          <w:szCs w:val="24"/>
        </w:rPr>
        <w:t>κ</w:t>
      </w:r>
      <w:r>
        <w:rPr>
          <w:rFonts w:eastAsia="Times New Roman" w:cs="Times New Roman"/>
          <w:szCs w:val="24"/>
        </w:rPr>
        <w:t>αι εγώ είχα μιλήσει με υπηρεσιακούς παράγοντες και στο δικό σας Υπουργείο και σ</w:t>
      </w:r>
      <w:r>
        <w:rPr>
          <w:rFonts w:eastAsia="Times New Roman" w:cs="Times New Roman"/>
          <w:szCs w:val="24"/>
        </w:rPr>
        <w:t xml:space="preserve">το Υπουργείο Παιδείας. </w:t>
      </w:r>
    </w:p>
    <w:p w14:paraId="48ACE34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Θα ήθελα να ρωτήσω</w:t>
      </w:r>
      <w:r>
        <w:rPr>
          <w:rFonts w:eastAsia="Times New Roman" w:cs="Times New Roman"/>
          <w:szCs w:val="24"/>
        </w:rPr>
        <w:t>,</w:t>
      </w:r>
      <w:r>
        <w:rPr>
          <w:rFonts w:eastAsia="Times New Roman" w:cs="Times New Roman"/>
          <w:szCs w:val="24"/>
        </w:rPr>
        <w:t xml:space="preserve"> αν έχουμε κάποια εξέλιξη σχετικά με το πρόγραμμα σπουδών και τον συνολικό χαρακτήρα της σχολής πέρα από το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w:t>
      </w:r>
    </w:p>
    <w:p w14:paraId="48ACE34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δεύτερο –βέβαια ξεφεύγει από το θέμα της Γεωργικής Σχολής </w:t>
      </w:r>
      <w:proofErr w:type="spellStart"/>
      <w:r>
        <w:rPr>
          <w:rFonts w:eastAsia="Times New Roman" w:cs="Times New Roman"/>
          <w:szCs w:val="24"/>
        </w:rPr>
        <w:t>Μεσσαράς</w:t>
      </w:r>
      <w:proofErr w:type="spellEnd"/>
      <w:r>
        <w:rPr>
          <w:rFonts w:eastAsia="Times New Roman" w:cs="Times New Roman"/>
          <w:szCs w:val="24"/>
        </w:rPr>
        <w:t xml:space="preserve">- </w:t>
      </w:r>
      <w:r>
        <w:rPr>
          <w:rFonts w:eastAsia="Times New Roman" w:cs="Times New Roman"/>
          <w:szCs w:val="24"/>
        </w:rPr>
        <w:t>μιας που ενδιαφέρει και παρακολουθεί με αγωνία ο αγροτικός κόσμος, ένα θέμα που υπάρχει στην περιοχή</w:t>
      </w:r>
      <w:r>
        <w:rPr>
          <w:rFonts w:eastAsia="Times New Roman" w:cs="Times New Roman"/>
          <w:szCs w:val="24"/>
        </w:rPr>
        <w:t>,</w:t>
      </w:r>
      <w:r>
        <w:rPr>
          <w:rFonts w:eastAsia="Times New Roman" w:cs="Times New Roman"/>
          <w:szCs w:val="24"/>
        </w:rPr>
        <w:t xml:space="preserve"> είναι η αξιοποίηση των υδάτ</w:t>
      </w:r>
      <w:r>
        <w:rPr>
          <w:rFonts w:eastAsia="Times New Roman" w:cs="Times New Roman"/>
          <w:szCs w:val="24"/>
        </w:rPr>
        <w:t>ινω</w:t>
      </w:r>
      <w:r>
        <w:rPr>
          <w:rFonts w:eastAsia="Times New Roman" w:cs="Times New Roman"/>
          <w:szCs w:val="24"/>
        </w:rPr>
        <w:t xml:space="preserve">ν πόρων. </w:t>
      </w:r>
      <w:r>
        <w:rPr>
          <w:rFonts w:eastAsia="Times New Roman" w:cs="Times New Roman"/>
          <w:szCs w:val="24"/>
          <w:lang w:val="en-US"/>
        </w:rPr>
        <w:t>E</w:t>
      </w:r>
      <w:proofErr w:type="spellStart"/>
      <w:r>
        <w:rPr>
          <w:rFonts w:eastAsia="Times New Roman" w:cs="Times New Roman"/>
          <w:szCs w:val="24"/>
        </w:rPr>
        <w:t>ίναι</w:t>
      </w:r>
      <w:proofErr w:type="spellEnd"/>
      <w:r>
        <w:rPr>
          <w:rFonts w:eastAsia="Times New Roman" w:cs="Times New Roman"/>
          <w:szCs w:val="24"/>
        </w:rPr>
        <w:t xml:space="preserve"> και αυτό ένα κομμάτι. Θα ήθελα να σας ρωτήσω</w:t>
      </w:r>
      <w:r>
        <w:rPr>
          <w:rFonts w:eastAsia="Times New Roman" w:cs="Times New Roman"/>
          <w:szCs w:val="24"/>
        </w:rPr>
        <w:t>,</w:t>
      </w:r>
      <w:r>
        <w:rPr>
          <w:rFonts w:eastAsia="Times New Roman" w:cs="Times New Roman"/>
          <w:szCs w:val="24"/>
        </w:rPr>
        <w:t xml:space="preserve"> εάν έχετε κάτι καινούρ</w:t>
      </w:r>
      <w:r>
        <w:rPr>
          <w:rFonts w:eastAsia="Times New Roman" w:cs="Times New Roman"/>
          <w:szCs w:val="24"/>
        </w:rPr>
        <w:t>γ</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σχετικά με το αντικείμενο αυτό. Αναφ</w:t>
      </w:r>
      <w:r>
        <w:rPr>
          <w:rFonts w:eastAsia="Times New Roman" w:cs="Times New Roman"/>
          <w:szCs w:val="24"/>
        </w:rPr>
        <w:t xml:space="preserve">έρομαι στο φράγμα του </w:t>
      </w:r>
      <w:proofErr w:type="spellStart"/>
      <w:r>
        <w:rPr>
          <w:rFonts w:eastAsia="Times New Roman" w:cs="Times New Roman"/>
          <w:szCs w:val="24"/>
        </w:rPr>
        <w:t>Ληθαίου</w:t>
      </w:r>
      <w:proofErr w:type="spellEnd"/>
      <w:r>
        <w:rPr>
          <w:rFonts w:eastAsia="Times New Roman" w:cs="Times New Roman"/>
          <w:szCs w:val="24"/>
        </w:rPr>
        <w:t xml:space="preserve"> ποταμού, στο φράγμα στη θέση Πλατύ στον χώρο της </w:t>
      </w:r>
      <w:proofErr w:type="spellStart"/>
      <w:r>
        <w:rPr>
          <w:rFonts w:eastAsia="Times New Roman" w:cs="Times New Roman"/>
          <w:szCs w:val="24"/>
        </w:rPr>
        <w:t>Μεσσαράς</w:t>
      </w:r>
      <w:proofErr w:type="spellEnd"/>
      <w:r>
        <w:rPr>
          <w:rFonts w:eastAsia="Times New Roman" w:cs="Times New Roman"/>
          <w:szCs w:val="24"/>
        </w:rPr>
        <w:t xml:space="preserve"> ή την αξιοποίηση του φράγματος της Φανερωμένης και ένα άλλο, που είναι αρκετά ανατολικότερα, το φράγμα των </w:t>
      </w:r>
      <w:proofErr w:type="spellStart"/>
      <w:r>
        <w:rPr>
          <w:rFonts w:eastAsia="Times New Roman" w:cs="Times New Roman"/>
          <w:szCs w:val="24"/>
        </w:rPr>
        <w:t>Αμιρών</w:t>
      </w:r>
      <w:proofErr w:type="spellEnd"/>
      <w:r>
        <w:rPr>
          <w:rFonts w:eastAsia="Times New Roman" w:cs="Times New Roman"/>
          <w:szCs w:val="24"/>
        </w:rPr>
        <w:t>. Επίσης δράττομαι της ευκαιρίας, κύριε Υπουργέ, αν έχε</w:t>
      </w:r>
      <w:r>
        <w:rPr>
          <w:rFonts w:eastAsia="Times New Roman" w:cs="Times New Roman"/>
          <w:szCs w:val="24"/>
        </w:rPr>
        <w:t>τε κάτι καινούρ</w:t>
      </w:r>
      <w:r>
        <w:rPr>
          <w:rFonts w:eastAsia="Times New Roman" w:cs="Times New Roman"/>
          <w:szCs w:val="24"/>
        </w:rPr>
        <w:t>γ</w:t>
      </w:r>
      <w:r>
        <w:rPr>
          <w:rFonts w:eastAsia="Times New Roman" w:cs="Times New Roman"/>
          <w:szCs w:val="24"/>
        </w:rPr>
        <w:t>ιο σχετικά με την περιβόητη πια Φόρμα 6.</w:t>
      </w:r>
    </w:p>
    <w:p w14:paraId="48ACE34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34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Αποστόλου, έχετε τον λόγο. Την ερώτηση την έχετε καλύψει. Δεν ξέρω τι άλλο μπορείτε.</w:t>
      </w:r>
    </w:p>
    <w:p w14:paraId="48ACE34D"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χαίρομαι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 συνάδελφος βάζει θέματα</w:t>
      </w:r>
      <w:r>
        <w:rPr>
          <w:rFonts w:eastAsia="Times New Roman" w:cs="Times New Roman"/>
          <w:szCs w:val="24"/>
        </w:rPr>
        <w:t>,</w:t>
      </w:r>
      <w:r>
        <w:rPr>
          <w:rFonts w:eastAsia="Times New Roman" w:cs="Times New Roman"/>
          <w:szCs w:val="24"/>
        </w:rPr>
        <w:t xml:space="preserve"> ιδιαίτερα αυτά που αποτελούν και ζητούμενο μετά την ψήφιση του ν.4384, που αφορά τους αγροτικούς συνεταιρισμούς, αυτό το πλαίσιο. Εκεί θεσμοθετήσαμε διατάξεις</w:t>
      </w:r>
      <w:r>
        <w:rPr>
          <w:rFonts w:eastAsia="Times New Roman" w:cs="Times New Roman"/>
          <w:szCs w:val="24"/>
        </w:rPr>
        <w:t>,</w:t>
      </w:r>
      <w:r>
        <w:rPr>
          <w:rFonts w:eastAsia="Times New Roman" w:cs="Times New Roman"/>
          <w:szCs w:val="24"/>
        </w:rPr>
        <w:t xml:space="preserve"> που προβλέπουν τη συνεργασί</w:t>
      </w:r>
      <w:r>
        <w:rPr>
          <w:rFonts w:eastAsia="Times New Roman" w:cs="Times New Roman"/>
          <w:szCs w:val="24"/>
        </w:rPr>
        <w:t xml:space="preserve">α μεταξύ του Υπουργείου Αγροτικής Ανάπτυξης και </w:t>
      </w:r>
      <w:r>
        <w:rPr>
          <w:rFonts w:eastAsia="Times New Roman" w:cs="Times New Roman"/>
          <w:szCs w:val="24"/>
        </w:rPr>
        <w:lastRenderedPageBreak/>
        <w:t>του Υπουργείου Παιδείας</w:t>
      </w:r>
      <w:r>
        <w:rPr>
          <w:rFonts w:eastAsia="Times New Roman" w:cs="Times New Roman"/>
          <w:szCs w:val="24"/>
        </w:rPr>
        <w:t>,</w:t>
      </w:r>
      <w:r>
        <w:rPr>
          <w:rFonts w:eastAsia="Times New Roman" w:cs="Times New Roman"/>
          <w:szCs w:val="24"/>
        </w:rPr>
        <w:t xml:space="preserve"> ούτως ώστε να έχουμε ειδικότητες σε εφαρμοσμένους τομείς και τομείς οι οποίοι ενδιαφέρουν ιδιαίτερα και τοπικά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περιφερειακή συγκρότηση.</w:t>
      </w:r>
    </w:p>
    <w:p w14:paraId="48ACE34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λοιπόν, λέμε ότι σχεδι</w:t>
      </w:r>
      <w:r>
        <w:rPr>
          <w:rFonts w:eastAsia="Times New Roman" w:cs="Times New Roman"/>
          <w:szCs w:val="24"/>
        </w:rPr>
        <w:t>άζουμε την αλλαγή ειδικότητας για τη συγκεκριμένη σχολή. Να δημιουργήσουμε ειδικότητες όπως τεχνίτης φυτικής παραγωγής, εναλλακτικές καλλιέργειες, όπως ειδικότητες τεχνίτες μελισσοκομίας, δεδομένου ότι υπάρχει μία ανάγκη και μας δίνει και τη διέξοδο σε αυτ</w:t>
      </w:r>
      <w:r>
        <w:rPr>
          <w:rFonts w:eastAsia="Times New Roman" w:cs="Times New Roman"/>
          <w:szCs w:val="24"/>
        </w:rPr>
        <w:t>ό που είναι το ζητούμενο, δηλαδή να έχουμε περισσότερους μαθητές στη σχολή.</w:t>
      </w:r>
    </w:p>
    <w:p w14:paraId="48ACE34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Πραγματικά έχουμε μία συνεργασία, κύριε συνάδελφε. Ευχαριστούμε πολύ και για τις προτάσεις που καταθέτετε. Στη διάθεσή σας να τα συζητήσουμε, να τα δούμε. </w:t>
      </w:r>
      <w:r>
        <w:rPr>
          <w:rFonts w:eastAsia="Times New Roman" w:cs="Times New Roman"/>
          <w:szCs w:val="24"/>
        </w:rPr>
        <w:t>Β</w:t>
      </w:r>
      <w:r>
        <w:rPr>
          <w:rFonts w:eastAsia="Times New Roman" w:cs="Times New Roman"/>
          <w:szCs w:val="24"/>
        </w:rPr>
        <w:t>εβαίως επειδή βάλατε ένα</w:t>
      </w:r>
      <w:r>
        <w:rPr>
          <w:rFonts w:eastAsia="Times New Roman" w:cs="Times New Roman"/>
          <w:szCs w:val="24"/>
        </w:rPr>
        <w:t xml:space="preserve"> μεγάλο θέμα, που έχει σχέση με τις έγγειες βελτιώσεις στην Κρήτη, αυτό που έχω να σας πω</w:t>
      </w:r>
      <w:r>
        <w:rPr>
          <w:rFonts w:eastAsia="Times New Roman" w:cs="Times New Roman"/>
          <w:szCs w:val="24"/>
        </w:rPr>
        <w:t>,</w:t>
      </w:r>
      <w:r>
        <w:rPr>
          <w:rFonts w:eastAsia="Times New Roman" w:cs="Times New Roman"/>
          <w:szCs w:val="24"/>
        </w:rPr>
        <w:t xml:space="preserve"> είναι ότι είναι γνωστή η ανάγκη για παρεμβάσεις ιδιαίτερα σε φράγματα, ιδιαίτερα σε κατασκευές εξοικονόμησης και αποθήκευσης νερού στην Κρήτη. </w:t>
      </w:r>
    </w:p>
    <w:p w14:paraId="48ACE35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Μέσα, λοιπόν, στο πρό</w:t>
      </w:r>
      <w:r>
        <w:rPr>
          <w:rFonts w:eastAsia="Times New Roman" w:cs="Times New Roman"/>
          <w:szCs w:val="24"/>
        </w:rPr>
        <w:t>γραμμα που αφορά τις έγγειες βελτιώσεις, που θα προκηρύξουμε την επόμενη περίοδο, οπωσδήποτε με ό,τι ώριμες μελέτες υπάρχουν, βεβαίως μέσα από μία διαδικασία αξιολόγησης, θα δώσουμε τη δυνατότητα</w:t>
      </w:r>
      <w:r>
        <w:rPr>
          <w:rFonts w:eastAsia="Times New Roman" w:cs="Times New Roman"/>
          <w:szCs w:val="24"/>
        </w:rPr>
        <w:t>,</w:t>
      </w:r>
      <w:r>
        <w:rPr>
          <w:rFonts w:eastAsia="Times New Roman" w:cs="Times New Roman"/>
          <w:szCs w:val="24"/>
        </w:rPr>
        <w:t xml:space="preserve"> πολλές παρεμβάσεις στον χώρο της Κρήτης να ενταχθούν στο συ</w:t>
      </w:r>
      <w:r>
        <w:rPr>
          <w:rFonts w:eastAsia="Times New Roman" w:cs="Times New Roman"/>
          <w:szCs w:val="24"/>
        </w:rPr>
        <w:t>γκεκριμένο πρόγραμμα.</w:t>
      </w:r>
    </w:p>
    <w:p w14:paraId="48ACE35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Ηγουμενίδη</w:t>
      </w:r>
      <w:proofErr w:type="spellEnd"/>
      <w:r>
        <w:rPr>
          <w:rFonts w:eastAsia="Times New Roman" w:cs="Times New Roman"/>
          <w:szCs w:val="24"/>
        </w:rPr>
        <w:t>, μετά από τρίμηνο θα επανέλθετε για τα φράγματα, για να έχουμε και χρονικό ορίζοντα.</w:t>
      </w:r>
    </w:p>
    <w:p w14:paraId="48ACE35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Θα συζητηθεί η</w:t>
      </w:r>
      <w:r>
        <w:rPr>
          <w:rFonts w:eastAsia="Times New Roman" w:cs="Times New Roman"/>
          <w:szCs w:val="24"/>
        </w:rPr>
        <w:t xml:space="preserve"> δέκατη πέμπτη </w:t>
      </w:r>
      <w:r>
        <w:rPr>
          <w:rFonts w:eastAsia="Times New Roman" w:cs="Times New Roman"/>
          <w:szCs w:val="24"/>
        </w:rPr>
        <w:t xml:space="preserve">με αριθμό 76/11-10-2016 </w:t>
      </w:r>
      <w:r>
        <w:rPr>
          <w:rFonts w:eastAsia="Times New Roman" w:cs="Times New Roman"/>
          <w:szCs w:val="24"/>
        </w:rPr>
        <w:t>επίκαιρη ερώτηση δεύτερου κύκλου της Βουλευτού</w:t>
      </w:r>
      <w:r>
        <w:rPr>
          <w:rFonts w:eastAsia="Times New Roman" w:cs="Times New Roman"/>
          <w:szCs w:val="24"/>
        </w:rPr>
        <w:t xml:space="preserve">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ενίσχυση των παραγωγών πράσινης ελιάς του Νομού Χαλκιδικής.</w:t>
      </w:r>
    </w:p>
    <w:p w14:paraId="48ACE35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Ιγγλέζη</w:t>
      </w:r>
      <w:proofErr w:type="spellEnd"/>
      <w:r>
        <w:rPr>
          <w:rFonts w:eastAsia="Times New Roman" w:cs="Times New Roman"/>
          <w:szCs w:val="24"/>
        </w:rPr>
        <w:t>.</w:t>
      </w:r>
    </w:p>
    <w:p w14:paraId="48ACE35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w:t>
      </w:r>
      <w:r>
        <w:rPr>
          <w:rFonts w:eastAsia="Times New Roman" w:cs="Times New Roman"/>
          <w:szCs w:val="24"/>
        </w:rPr>
        <w:t>ριστώ, κύριε Πρόεδρε.</w:t>
      </w:r>
    </w:p>
    <w:p w14:paraId="48ACE35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αν και πλέον η περίοδος συγκομιδής της πράσινης ελιάς έχει τελειώσει στη Χαλκιδική</w:t>
      </w:r>
      <w:r>
        <w:rPr>
          <w:rFonts w:eastAsia="Times New Roman" w:cs="Times New Roman"/>
          <w:szCs w:val="24"/>
        </w:rPr>
        <w:t>,</w:t>
      </w:r>
      <w:r>
        <w:rPr>
          <w:rFonts w:eastAsia="Times New Roman" w:cs="Times New Roman"/>
          <w:szCs w:val="24"/>
        </w:rPr>
        <w:t xml:space="preserve"> η ερώτηση που συζητάμε σήμερα παραμένει επίκαιρη</w:t>
      </w:r>
      <w:r>
        <w:rPr>
          <w:rFonts w:eastAsia="Times New Roman" w:cs="Times New Roman"/>
          <w:szCs w:val="24"/>
        </w:rPr>
        <w:t>,</w:t>
      </w:r>
      <w:r>
        <w:rPr>
          <w:rFonts w:eastAsia="Times New Roman" w:cs="Times New Roman"/>
          <w:szCs w:val="24"/>
        </w:rPr>
        <w:t xml:space="preserve"> γιατί το πρόβλημα είναι διαχρονικό και κάθε χρόνο απομακρυνόμαστε όλο και περισσότερο</w:t>
      </w:r>
      <w:r>
        <w:rPr>
          <w:rFonts w:eastAsia="Times New Roman" w:cs="Times New Roman"/>
          <w:szCs w:val="24"/>
        </w:rPr>
        <w:t xml:space="preserve"> από την επίλυσή του προς όφελος των παραγωγών.</w:t>
      </w:r>
    </w:p>
    <w:p w14:paraId="48ACE35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Κάθε χρόνο μέσα Σεπτέμβρη με μέσα Οκτώβρη, οι ελαιοπαραγωγοί της Χαλκιδικής συγκομίζουν την πράσινη ελιά. Η καλλιέργεια της πράσινης ελιάς στη Χαλκιδική απασχολεί </w:t>
      </w:r>
      <w:r>
        <w:rPr>
          <w:rFonts w:eastAsia="Times New Roman" w:cs="Times New Roman"/>
          <w:szCs w:val="24"/>
        </w:rPr>
        <w:t xml:space="preserve">είκοσι δύο χιλιάδες </w:t>
      </w:r>
      <w:r>
        <w:rPr>
          <w:rFonts w:eastAsia="Times New Roman" w:cs="Times New Roman"/>
          <w:szCs w:val="24"/>
        </w:rPr>
        <w:t>εκμεταλλεύσεις</w:t>
      </w:r>
      <w:r>
        <w:rPr>
          <w:rFonts w:eastAsia="Times New Roman" w:cs="Times New Roman"/>
          <w:szCs w:val="24"/>
        </w:rPr>
        <w:t>,</w:t>
      </w:r>
      <w:r>
        <w:rPr>
          <w:rFonts w:eastAsia="Times New Roman" w:cs="Times New Roman"/>
          <w:szCs w:val="24"/>
        </w:rPr>
        <w:t xml:space="preserve"> που διαχε</w:t>
      </w:r>
      <w:r>
        <w:rPr>
          <w:rFonts w:eastAsia="Times New Roman" w:cs="Times New Roman"/>
          <w:szCs w:val="24"/>
        </w:rPr>
        <w:t xml:space="preserve">ιρίζονται </w:t>
      </w:r>
      <w:r>
        <w:rPr>
          <w:rFonts w:eastAsia="Times New Roman" w:cs="Times New Roman"/>
          <w:szCs w:val="24"/>
        </w:rPr>
        <w:t xml:space="preserve">εξήντα χιλιάδες </w:t>
      </w:r>
      <w:r>
        <w:rPr>
          <w:rFonts w:eastAsia="Times New Roman" w:cs="Times New Roman"/>
          <w:szCs w:val="24"/>
        </w:rPr>
        <w:t xml:space="preserve">κάτοικοι της ευρύτερης περιοχής και καλλιεργούνται πάνω από </w:t>
      </w:r>
      <w:r>
        <w:rPr>
          <w:rFonts w:eastAsia="Times New Roman" w:cs="Times New Roman"/>
          <w:szCs w:val="24"/>
        </w:rPr>
        <w:t xml:space="preserve">τριακόσιες χιλιάδες </w:t>
      </w:r>
      <w:r>
        <w:rPr>
          <w:rFonts w:eastAsia="Times New Roman" w:cs="Times New Roman"/>
          <w:szCs w:val="24"/>
        </w:rPr>
        <w:t xml:space="preserve">στρέμματα ελιάς, ενώ το 80% του πληθυσμού της Χαλκιδικής ασχολείται με την καλλιέργεια και τα προϊόντα της ελιάς. Ακόμα λειτουργούν </w:t>
      </w:r>
      <w:r>
        <w:rPr>
          <w:rFonts w:eastAsia="Times New Roman" w:cs="Times New Roman"/>
          <w:szCs w:val="24"/>
        </w:rPr>
        <w:t xml:space="preserve">ογδόντα </w:t>
      </w:r>
      <w:r>
        <w:rPr>
          <w:rFonts w:eastAsia="Times New Roman" w:cs="Times New Roman"/>
          <w:szCs w:val="24"/>
        </w:rPr>
        <w:t xml:space="preserve"> μεταποιητ</w:t>
      </w:r>
      <w:r>
        <w:rPr>
          <w:rFonts w:eastAsia="Times New Roman" w:cs="Times New Roman"/>
          <w:szCs w:val="24"/>
        </w:rPr>
        <w:t xml:space="preserve">ικές μονάδες ελιάς και </w:t>
      </w:r>
      <w:r>
        <w:rPr>
          <w:rFonts w:eastAsia="Times New Roman" w:cs="Times New Roman"/>
          <w:szCs w:val="24"/>
        </w:rPr>
        <w:t>σαράντα</w:t>
      </w:r>
      <w:r>
        <w:rPr>
          <w:rFonts w:eastAsia="Times New Roman" w:cs="Times New Roman"/>
          <w:szCs w:val="24"/>
        </w:rPr>
        <w:t xml:space="preserve"> ελαιοτριβεία. </w:t>
      </w:r>
    </w:p>
    <w:p w14:paraId="48ACE35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επιτραπέζια ελιά Χαλκιδικής είναι προϊόν με εξαιρετικό εξαγωγικό ενδιαφέρον. Αποτελεί το 50% της ελληνικής παραγωγής επιτραπέζιας ελιάς και το 43% του συνόλου των εξαγωγών του κλάδου. Μόνο από τη Χαλκιδική εξ</w:t>
      </w:r>
      <w:r>
        <w:rPr>
          <w:rFonts w:eastAsia="Times New Roman" w:cs="Times New Roman"/>
          <w:szCs w:val="24"/>
        </w:rPr>
        <w:t xml:space="preserve">άγονται </w:t>
      </w:r>
      <w:r>
        <w:rPr>
          <w:rFonts w:eastAsia="Times New Roman" w:cs="Times New Roman"/>
          <w:szCs w:val="24"/>
        </w:rPr>
        <w:t xml:space="preserve">είκοσι χιλιάδες </w:t>
      </w:r>
      <w:r>
        <w:rPr>
          <w:rFonts w:eastAsia="Times New Roman" w:cs="Times New Roman"/>
          <w:szCs w:val="24"/>
        </w:rPr>
        <w:t xml:space="preserve">τόνοι πράσινης ελιάς σε </w:t>
      </w:r>
      <w:r>
        <w:rPr>
          <w:rFonts w:eastAsia="Times New Roman" w:cs="Times New Roman"/>
          <w:szCs w:val="24"/>
        </w:rPr>
        <w:t>σαράντα</w:t>
      </w:r>
      <w:r>
        <w:rPr>
          <w:rFonts w:eastAsia="Times New Roman" w:cs="Times New Roman"/>
          <w:szCs w:val="24"/>
        </w:rPr>
        <w:t xml:space="preserve"> </w:t>
      </w:r>
      <w:r>
        <w:rPr>
          <w:rFonts w:eastAsia="Times New Roman" w:cs="Times New Roman"/>
          <w:szCs w:val="24"/>
        </w:rPr>
        <w:t xml:space="preserve">πέντε </w:t>
      </w:r>
      <w:r>
        <w:rPr>
          <w:rFonts w:eastAsia="Times New Roman" w:cs="Times New Roman"/>
          <w:szCs w:val="24"/>
        </w:rPr>
        <w:t xml:space="preserve">χώρες. Μάλιστα η </w:t>
      </w:r>
      <w:r>
        <w:rPr>
          <w:rFonts w:eastAsia="Times New Roman" w:cs="Times New Roman"/>
          <w:szCs w:val="24"/>
        </w:rPr>
        <w:lastRenderedPageBreak/>
        <w:t xml:space="preserve">παραδοσιακή καλλιέργεια της πράσινης ελιάς Χαλκιδικής δίνει προϊόντα </w:t>
      </w:r>
      <w:r>
        <w:rPr>
          <w:rFonts w:eastAsia="Times New Roman" w:cs="Times New Roman"/>
          <w:szCs w:val="24"/>
        </w:rPr>
        <w:t>π</w:t>
      </w:r>
      <w:r>
        <w:rPr>
          <w:rFonts w:eastAsia="Times New Roman" w:cs="Times New Roman"/>
          <w:szCs w:val="24"/>
        </w:rPr>
        <w:t xml:space="preserve">ροστατευόμενης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 xml:space="preserve">ροέλευσης (ΠΟΠ). </w:t>
      </w:r>
    </w:p>
    <w:p w14:paraId="48ACE35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Διαφαίνεται, όμως, ότι η φετινή χρονιά</w:t>
      </w:r>
      <w:r>
        <w:rPr>
          <w:rFonts w:eastAsia="Times New Roman" w:cs="Times New Roman"/>
          <w:szCs w:val="24"/>
        </w:rPr>
        <w:t>,</w:t>
      </w:r>
      <w:r>
        <w:rPr>
          <w:rFonts w:eastAsia="Times New Roman" w:cs="Times New Roman"/>
          <w:szCs w:val="24"/>
        </w:rPr>
        <w:t xml:space="preserve"> θα αποτελέσει μαύρη σελ</w:t>
      </w:r>
      <w:r>
        <w:rPr>
          <w:rFonts w:eastAsia="Times New Roman" w:cs="Times New Roman"/>
          <w:szCs w:val="24"/>
        </w:rPr>
        <w:t>ίδα για την ελιά της Χαλκιδικής. Η φετινή παραγωγή εκτιμάται ότι θα είναι μειωμένη και παρ</w:t>
      </w:r>
      <w:r>
        <w:rPr>
          <w:rFonts w:eastAsia="Times New Roman" w:cs="Times New Roman"/>
          <w:szCs w:val="24"/>
        </w:rPr>
        <w:t xml:space="preserve">’ </w:t>
      </w:r>
      <w:r>
        <w:rPr>
          <w:rFonts w:eastAsia="Times New Roman" w:cs="Times New Roman"/>
          <w:szCs w:val="24"/>
        </w:rPr>
        <w:t>όλα αυτά οι τιμές που οι έμποροι δίνουν αυτή την περίοδο στους παραγωγούς για την ελιά Χαλκιδικής</w:t>
      </w:r>
      <w:r>
        <w:rPr>
          <w:rFonts w:eastAsia="Times New Roman" w:cs="Times New Roman"/>
          <w:szCs w:val="24"/>
        </w:rPr>
        <w:t>,</w:t>
      </w:r>
      <w:r>
        <w:rPr>
          <w:rFonts w:eastAsia="Times New Roman" w:cs="Times New Roman"/>
          <w:szCs w:val="24"/>
        </w:rPr>
        <w:t xml:space="preserve"> ξεκινάν</w:t>
      </w:r>
      <w:r>
        <w:rPr>
          <w:rFonts w:eastAsia="Times New Roman" w:cs="Times New Roman"/>
          <w:szCs w:val="24"/>
        </w:rPr>
        <w:t>ε</w:t>
      </w:r>
      <w:r>
        <w:rPr>
          <w:rFonts w:eastAsia="Times New Roman" w:cs="Times New Roman"/>
          <w:szCs w:val="24"/>
        </w:rPr>
        <w:t xml:space="preserve"> από 0,30 ευρώ τα </w:t>
      </w:r>
      <w:r>
        <w:rPr>
          <w:rFonts w:eastAsia="Times New Roman" w:cs="Times New Roman"/>
          <w:szCs w:val="24"/>
        </w:rPr>
        <w:t>διακόσια</w:t>
      </w:r>
      <w:r>
        <w:rPr>
          <w:rFonts w:eastAsia="Times New Roman" w:cs="Times New Roman"/>
          <w:szCs w:val="24"/>
        </w:rPr>
        <w:t xml:space="preserve"> τεμάχια το κιλό και φτάνουν τα 0,80 ευρώ τα </w:t>
      </w:r>
      <w:proofErr w:type="spellStart"/>
      <w:r>
        <w:rPr>
          <w:rFonts w:eastAsia="Times New Roman" w:cs="Times New Roman"/>
          <w:szCs w:val="24"/>
        </w:rPr>
        <w:t>εκατόν</w:t>
      </w:r>
      <w:proofErr w:type="spellEnd"/>
      <w:r>
        <w:rPr>
          <w:rFonts w:eastAsia="Times New Roman" w:cs="Times New Roman"/>
          <w:szCs w:val="24"/>
        </w:rPr>
        <w:t xml:space="preserve"> δέκα</w:t>
      </w:r>
      <w:r>
        <w:rPr>
          <w:rFonts w:eastAsia="Times New Roman" w:cs="Times New Roman"/>
          <w:szCs w:val="24"/>
        </w:rPr>
        <w:t xml:space="preserve"> τεμάχια το κιλό. Η τιμή παραγωγού για την περσινή χρονιά ήταν ένα 1,30 ευρώ</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1,35 ευρώ το κιλό, ενώ την ίδια περίοδο το 2014 ήταν στα 2,30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2,35 ευρώ. </w:t>
      </w:r>
    </w:p>
    <w:p w14:paraId="48ACE35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Επειδή η ελαιοπαραγωγή αποτελεί βασικό πυλώνα</w:t>
      </w:r>
      <w:r>
        <w:rPr>
          <w:rFonts w:eastAsia="Times New Roman" w:cs="Times New Roman"/>
          <w:szCs w:val="24"/>
        </w:rPr>
        <w:t xml:space="preserve"> της τοπικής οικονομίας</w:t>
      </w:r>
      <w:r>
        <w:rPr>
          <w:rFonts w:eastAsia="Times New Roman" w:cs="Times New Roman"/>
          <w:szCs w:val="24"/>
        </w:rPr>
        <w:t>,</w:t>
      </w:r>
      <w:r>
        <w:rPr>
          <w:rFonts w:eastAsia="Times New Roman" w:cs="Times New Roman"/>
          <w:szCs w:val="24"/>
        </w:rPr>
        <w:t xml:space="preserve"> και η παραγωγή τοπικών ποιοτικών προϊόντων αποτελεί διακηρυγμένο στόχο της Κυβέρνησης στο πλαίσιο της παραγωγικής ανασυγκρότησης του πρωτογενούς τομέα</w:t>
      </w:r>
      <w:r>
        <w:rPr>
          <w:rFonts w:eastAsia="Times New Roman" w:cs="Times New Roman"/>
          <w:szCs w:val="24"/>
        </w:rPr>
        <w:t>,</w:t>
      </w:r>
      <w:r>
        <w:rPr>
          <w:rFonts w:eastAsia="Times New Roman" w:cs="Times New Roman"/>
          <w:szCs w:val="24"/>
        </w:rPr>
        <w:t xml:space="preserve"> ερωτάται ο κύριος Υπουργός: </w:t>
      </w:r>
    </w:p>
    <w:p w14:paraId="48ACE35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Τι προτίθεται να κάνει για να προστατευθεί το εισό</w:t>
      </w:r>
      <w:r>
        <w:rPr>
          <w:rFonts w:eastAsia="Times New Roman" w:cs="Times New Roman"/>
          <w:szCs w:val="24"/>
        </w:rPr>
        <w:t xml:space="preserve">δημα και η βιωσιμότητα των παραγωγών της Χαλκιδικής, να ενισχυθεί η απασχόληση και να προστατευθούν από την ασυδοσία των εμπορικών κύκλων; Ποια τα κίνητρα για την παραμονή τους στην παραγωγή πράσινης ελιάς; </w:t>
      </w:r>
    </w:p>
    <w:p w14:paraId="48ACE35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Σε ποιες ενέργειες θα προβεί, ώστε να ενισχυθεί </w:t>
      </w:r>
      <w:r>
        <w:rPr>
          <w:rFonts w:eastAsia="Times New Roman" w:cs="Times New Roman"/>
          <w:szCs w:val="24"/>
        </w:rPr>
        <w:t xml:space="preserve">η προώθηση και εξαγωγή των τοπικών ποικιλιών ελιάς της Χαλκιδικής; Ποιες δράσεις προωθεί το αρμόδιο Υπουργείο, ώστε να διασυνδεθεί ο αγροτικός τομέας και ο τουρισμός στη Χαλκιδική; </w:t>
      </w:r>
    </w:p>
    <w:p w14:paraId="48ACE35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Υπουργός Αγροτικής Ανάπτυξης και Τροφίμ</w:t>
      </w:r>
      <w:r>
        <w:rPr>
          <w:rFonts w:eastAsia="Times New Roman" w:cs="Times New Roman"/>
          <w:szCs w:val="24"/>
        </w:rPr>
        <w:t xml:space="preserve">ων κ. Ευάγγελος Αποστόλου  έχει τον λόγο. </w:t>
      </w:r>
    </w:p>
    <w:p w14:paraId="48ACE35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Απλά, τσεκουράτα, γιατί έχει περάσει η ώρα. </w:t>
      </w:r>
    </w:p>
    <w:p w14:paraId="48ACE35E"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Αγαπητή συνάδελφε, οι επιτραπέζιες ελιές υπάγονται στο καθεστώς της κοινής οργάνωσης αγοράς. Είναι ο </w:t>
      </w:r>
      <w:r>
        <w:rPr>
          <w:rFonts w:eastAsia="Times New Roman" w:cs="Times New Roman"/>
          <w:szCs w:val="24"/>
        </w:rPr>
        <w:t>κ</w:t>
      </w:r>
      <w:r>
        <w:rPr>
          <w:rFonts w:eastAsia="Times New Roman" w:cs="Times New Roman"/>
          <w:szCs w:val="24"/>
        </w:rPr>
        <w:t>α</w:t>
      </w:r>
      <w:r>
        <w:rPr>
          <w:rFonts w:eastAsia="Times New Roman" w:cs="Times New Roman"/>
          <w:szCs w:val="24"/>
        </w:rPr>
        <w:t xml:space="preserve">νονισμός </w:t>
      </w:r>
      <w:r>
        <w:rPr>
          <w:rFonts w:eastAsia="Times New Roman" w:cs="Times New Roman"/>
          <w:szCs w:val="24"/>
        </w:rPr>
        <w:lastRenderedPageBreak/>
        <w:t>1308 του 2013, όπου</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τα βασικά μέτρα για τη στήριξη του χώρου λαμβάνονται και αποφασίζονται από τα αρμόδια όργανα της Ευρωπαϊκής Επιτροπής, το Συμβούλιο Υπουργών, τις διαχειριστικές αρχές. Αυτό σημαίνει ότι τις παρεμβάσεις σε εθνικό επ</w:t>
      </w:r>
      <w:r>
        <w:rPr>
          <w:rFonts w:eastAsia="Times New Roman" w:cs="Times New Roman"/>
          <w:szCs w:val="24"/>
        </w:rPr>
        <w:t xml:space="preserve">ίπεδο, λίγο έως πολύ, τις περιορίζουν. </w:t>
      </w:r>
    </w:p>
    <w:p w14:paraId="48ACE35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Η συγκεκριμένη χρονιά που συζητάμε φέτος, είναι μια χρονιά η οποία έχει μειωμένη παραγωγή, αλλά παρά τη μείωση της φετινής παραγωγής επειδή η παραγωγή της περασμένης χρονιάς ήταν πολύ μεγάλη</w:t>
      </w:r>
      <w:r>
        <w:rPr>
          <w:rFonts w:eastAsia="Times New Roman" w:cs="Times New Roman"/>
          <w:szCs w:val="24"/>
        </w:rPr>
        <w:t>,</w:t>
      </w:r>
      <w:r>
        <w:rPr>
          <w:rFonts w:eastAsia="Times New Roman" w:cs="Times New Roman"/>
          <w:szCs w:val="24"/>
        </w:rPr>
        <w:t xml:space="preserve"> εξακολουθεί να πιέζει τι</w:t>
      </w:r>
      <w:r>
        <w:rPr>
          <w:rFonts w:eastAsia="Times New Roman" w:cs="Times New Roman"/>
          <w:szCs w:val="24"/>
        </w:rPr>
        <w:t xml:space="preserve">ς τιμές και της φετινής χρονιάς. </w:t>
      </w:r>
    </w:p>
    <w:p w14:paraId="48ACE36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ένα μεγάλο ζήτημα, το κατά πόσον αυτή η μείωση της παραγωγής που υπάρχει, θα σημάνει και αντίστοιχη μείωση του εισοδήματος. Από αυτή την άποψη, λοιπόν, είμαστε υποχρεωμένοι να δούμε</w:t>
      </w:r>
      <w:r>
        <w:rPr>
          <w:rFonts w:eastAsia="Times New Roman" w:cs="Times New Roman"/>
          <w:szCs w:val="24"/>
        </w:rPr>
        <w:t>,</w:t>
      </w:r>
      <w:r>
        <w:rPr>
          <w:rFonts w:eastAsia="Times New Roman" w:cs="Times New Roman"/>
          <w:szCs w:val="24"/>
        </w:rPr>
        <w:t xml:space="preserve"> αν μπορέσουμε μέσα απ</w:t>
      </w:r>
      <w:r>
        <w:rPr>
          <w:rFonts w:eastAsia="Times New Roman" w:cs="Times New Roman"/>
          <w:szCs w:val="24"/>
        </w:rPr>
        <w:t xml:space="preserve">ό τη διαδικασία των ΠΣΕΑ –αυτή που είπαμε προηγούμενα- να καλύψουμε. </w:t>
      </w:r>
      <w:r>
        <w:rPr>
          <w:rFonts w:eastAsia="Times New Roman" w:cs="Times New Roman"/>
          <w:szCs w:val="24"/>
        </w:rPr>
        <w:t>Ε</w:t>
      </w:r>
      <w:r>
        <w:rPr>
          <w:rFonts w:eastAsia="Times New Roman" w:cs="Times New Roman"/>
          <w:szCs w:val="24"/>
        </w:rPr>
        <w:t>μείς, βεβαίως, προσπαθούμε,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Ευρωπαϊκής Επιτροπής, να πάρουμε διάφορα μέτρα, με τα οποία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θα μπορέσουμε να αξιοποιήσουμε τους διαθέσιμους κοινοτικούς πόρο</w:t>
      </w:r>
      <w:r>
        <w:rPr>
          <w:rFonts w:eastAsia="Times New Roman" w:cs="Times New Roman"/>
          <w:szCs w:val="24"/>
        </w:rPr>
        <w:t xml:space="preserve">υς όσο γίνεται καλύτερα. </w:t>
      </w:r>
    </w:p>
    <w:p w14:paraId="48ACE36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Ιδιαίτερα για την τριετία 2015-2017 η ΕΑΣ Πολυγύρου και η ΕΑΣ Χαλκιδικής έχουν ήδη πάρει -ως οργανώσεις ελαιουργικών φορέων- συγκεκριμένη χρηματοδότηση, συνολικού ύψους 1,27 εκατομμυρίων, κάπου 620</w:t>
      </w:r>
      <w:r>
        <w:rPr>
          <w:rFonts w:eastAsia="Times New Roman" w:cs="Times New Roman"/>
          <w:szCs w:val="24"/>
        </w:rPr>
        <w:t>.000</w:t>
      </w:r>
      <w:r>
        <w:rPr>
          <w:rFonts w:eastAsia="Times New Roman" w:cs="Times New Roman"/>
          <w:szCs w:val="24"/>
        </w:rPr>
        <w:t xml:space="preserve"> για κάθε οργανισμό. Αυτό, βε</w:t>
      </w:r>
      <w:r>
        <w:rPr>
          <w:rFonts w:eastAsia="Times New Roman" w:cs="Times New Roman"/>
          <w:szCs w:val="24"/>
        </w:rPr>
        <w:t>βαίως, σε σχέση με τη μέχρι τώρα περίοδο. Σήμερα που υλοποιούνται έξι προγράμματα προώθησης αγροτικών προϊόντων, μέσα στα οποία περιλαμβάνεται και η επιτραπέζια ελιά, αυτό το πρόγραμμα έχει στη διάθεσή του ποσό 22,3 εκατομμύρια ευρώ.</w:t>
      </w:r>
    </w:p>
    <w:p w14:paraId="48ACE36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 Άρα, λοιπόν, μέσα στο</w:t>
      </w:r>
      <w:r>
        <w:rPr>
          <w:rFonts w:eastAsia="Times New Roman" w:cs="Times New Roman"/>
          <w:szCs w:val="24"/>
        </w:rPr>
        <w:t xml:space="preserve"> νέο κανονιστικό πλαίσιο που βγήκε και ξεκινάει από τον Δεκέμβριο του 2015, θα βάλουμε για το 2017 και περίπου ανάλογα με τις ανάγκες και τις αιτήσεις, διότι αυτές οι αιτήσεις για την προώθηση των προϊόντων</w:t>
      </w:r>
      <w:r>
        <w:rPr>
          <w:rFonts w:eastAsia="Times New Roman" w:cs="Times New Roman"/>
          <w:szCs w:val="24"/>
        </w:rPr>
        <w:t>,</w:t>
      </w:r>
      <w:r>
        <w:rPr>
          <w:rFonts w:eastAsia="Times New Roman" w:cs="Times New Roman"/>
          <w:szCs w:val="24"/>
        </w:rPr>
        <w:t xml:space="preserve"> ειδικά είναι αιτήσεις που υποβάλλονται από μέρους των φορέων. Έχουμε ήδη την πληροφορία</w:t>
      </w:r>
      <w:r>
        <w:rPr>
          <w:rFonts w:eastAsia="Times New Roman" w:cs="Times New Roman"/>
          <w:szCs w:val="24"/>
        </w:rPr>
        <w:t>,</w:t>
      </w:r>
      <w:r>
        <w:rPr>
          <w:rFonts w:eastAsia="Times New Roman" w:cs="Times New Roman"/>
          <w:szCs w:val="24"/>
        </w:rPr>
        <w:t xml:space="preserve"> ότι η επιτραπέζια ελιά και φορείς από την περιοχή θα υποβάλουν συγκεκριμένο αίτημα. </w:t>
      </w:r>
    </w:p>
    <w:p w14:paraId="48ACE36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Αυτό το αίτημα εφόσον εγκριθεί, από τη δική μας πλευρά θα παρακολουθήσουμε και θα</w:t>
      </w:r>
      <w:r>
        <w:rPr>
          <w:rFonts w:eastAsia="Times New Roman" w:cs="Times New Roman"/>
          <w:szCs w:val="24"/>
        </w:rPr>
        <w:t xml:space="preserve"> βοηθήσουμε όσο το δυνατόν για την υλοποίησή του, για την </w:t>
      </w:r>
      <w:r>
        <w:rPr>
          <w:rFonts w:eastAsia="Times New Roman" w:cs="Times New Roman"/>
          <w:szCs w:val="24"/>
        </w:rPr>
        <w:t xml:space="preserve">ορθή </w:t>
      </w:r>
      <w:r>
        <w:rPr>
          <w:rFonts w:eastAsia="Times New Roman" w:cs="Times New Roman"/>
          <w:szCs w:val="24"/>
        </w:rPr>
        <w:t>απορρόφησή του</w:t>
      </w:r>
      <w:r>
        <w:rPr>
          <w:rFonts w:eastAsia="Times New Roman" w:cs="Times New Roman"/>
          <w:szCs w:val="24"/>
        </w:rPr>
        <w:t>,</w:t>
      </w:r>
      <w:r>
        <w:rPr>
          <w:rFonts w:eastAsia="Times New Roman" w:cs="Times New Roman"/>
          <w:szCs w:val="24"/>
        </w:rPr>
        <w:t xml:space="preserve"> δηλαδή για να υπηρετήσει αυτά που </w:t>
      </w:r>
      <w:r>
        <w:rPr>
          <w:rFonts w:eastAsia="Times New Roman" w:cs="Times New Roman"/>
          <w:szCs w:val="24"/>
        </w:rPr>
        <w:t xml:space="preserve">βάζουν </w:t>
      </w:r>
      <w:r>
        <w:rPr>
          <w:rFonts w:eastAsia="Times New Roman" w:cs="Times New Roman"/>
          <w:szCs w:val="24"/>
        </w:rPr>
        <w:t>ως στόχο οι παραγωγοί.</w:t>
      </w:r>
    </w:p>
    <w:p w14:paraId="48ACE36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συνάδελφε, έχετε τον λόγο για τη δευτερολογία σας.</w:t>
      </w:r>
    </w:p>
    <w:p w14:paraId="48ACE36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w:t>
      </w:r>
      <w:r>
        <w:rPr>
          <w:rFonts w:eastAsia="Times New Roman" w:cs="Times New Roman"/>
          <w:szCs w:val="24"/>
        </w:rPr>
        <w:t xml:space="preserve">αριστώ, κύριε Υπουργέ, για την απάντησή σας. </w:t>
      </w:r>
    </w:p>
    <w:p w14:paraId="48ACE36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Νομίζω ότι όλες αυτές οι ενισχύσεις είναι πολύ σημαντικές για την προώθηση του προϊόντος</w:t>
      </w:r>
      <w:r>
        <w:rPr>
          <w:rFonts w:eastAsia="Times New Roman" w:cs="Times New Roman"/>
          <w:szCs w:val="24"/>
        </w:rPr>
        <w:t>,</w:t>
      </w:r>
      <w:r>
        <w:rPr>
          <w:rFonts w:eastAsia="Times New Roman" w:cs="Times New Roman"/>
          <w:szCs w:val="24"/>
        </w:rPr>
        <w:t xml:space="preserve"> αλλά το πρόβλημα είναι το πώς αντιμετωπίζουν οι έμποροι το ότι οι παραγωγοί βρίσκονται διαρκώς στη διάθεση των εμπόρων και σε εκμετάλλευση από τους εμπόρους. Αυτό δεν συμβαίνει μόνο στην ελιά. Συμβαίνει και στα βερίκοκα στην Χαλκιδική και τα ίδια προβλήμα</w:t>
      </w:r>
      <w:r>
        <w:rPr>
          <w:rFonts w:eastAsia="Times New Roman" w:cs="Times New Roman"/>
          <w:szCs w:val="24"/>
        </w:rPr>
        <w:t xml:space="preserve">τα αντιμετωπίζουν και οι μελισσοκόμοι της περιοχής. </w:t>
      </w:r>
    </w:p>
    <w:p w14:paraId="48ACE36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Η κατάσταση που αντιμετώπισαν και φέτος οι ελαιοπαραγωγοί, είναι να ξεκινούν την συγκομιδή</w:t>
      </w:r>
      <w:r>
        <w:rPr>
          <w:rFonts w:eastAsia="Times New Roman" w:cs="Times New Roman"/>
          <w:szCs w:val="24"/>
        </w:rPr>
        <w:t>,</w:t>
      </w:r>
      <w:r>
        <w:rPr>
          <w:rFonts w:eastAsia="Times New Roman" w:cs="Times New Roman"/>
          <w:szCs w:val="24"/>
        </w:rPr>
        <w:t xml:space="preserve"> δίχως να γνωρίζουν ποιες είναι οι εν δυνάμει τιμές για το προϊόν τους. Οι πράσινες ελιές είναι τόσο ευαίσθητο π</w:t>
      </w:r>
      <w:r>
        <w:rPr>
          <w:rFonts w:eastAsia="Times New Roman" w:cs="Times New Roman"/>
          <w:szCs w:val="24"/>
        </w:rPr>
        <w:t>ροϊόν, που δεν μπορεί να παραμείνει για μεγάλο διάστημα στο δέντρο, όπως δεν μπορεί να μείνει και ανεπεξέργαστο. Με την πίεση του χρόνου, λοιπόν, για να παραχθεί ένα ποιοτικό προϊόν, οι παραγωγοί αναγκάζονται να δίνουν το προϊόν τους και η τιμή να καθορίζε</w:t>
      </w:r>
      <w:r>
        <w:rPr>
          <w:rFonts w:eastAsia="Times New Roman" w:cs="Times New Roman"/>
          <w:szCs w:val="24"/>
        </w:rPr>
        <w:t xml:space="preserve">ται εκ των υστέρων από τον έμπορο. Φέτος είναι μια χρονιά με μειωμένη παραγωγή, όπως είπαμε. </w:t>
      </w:r>
      <w:r>
        <w:rPr>
          <w:rFonts w:eastAsia="Times New Roman" w:cs="Times New Roman"/>
          <w:szCs w:val="24"/>
        </w:rPr>
        <w:t>όμως,</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οι τιμές δεν ακολουθούν τους κανόνες της προσφοράς και της ζήτησης και παραμένουν χαμηλές για τους παραγωγούς. </w:t>
      </w:r>
    </w:p>
    <w:p w14:paraId="48ACE36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Όπως είναι αναμενόμενο, η πτώσ</w:t>
      </w:r>
      <w:r>
        <w:rPr>
          <w:rFonts w:eastAsia="Times New Roman" w:cs="Times New Roman"/>
          <w:szCs w:val="24"/>
        </w:rPr>
        <w:t>η της παραγωγής αυξάνει το ενδιαφέρον για τα αποθέματα της προηγούμενης χρονιάς. Οι άγουρες ελιές φτάνουν, λοιπόν, να πουληθούν στις τιμές των αποθεμάτων. Η κατάσταση αυτή δημιουργεί αδιέξοδο στους ελαιοπαραγωγούς, που δεν μπορούν πλέον να ζήσουν από τις κ</w:t>
      </w:r>
      <w:r>
        <w:rPr>
          <w:rFonts w:eastAsia="Times New Roman" w:cs="Times New Roman"/>
          <w:szCs w:val="24"/>
        </w:rPr>
        <w:t>αλλιέργειές τους. Πολλοί μάλιστα είναι αυτοί</w:t>
      </w:r>
      <w:r>
        <w:rPr>
          <w:rFonts w:eastAsia="Times New Roman" w:cs="Times New Roman"/>
          <w:szCs w:val="24"/>
        </w:rPr>
        <w:t>,</w:t>
      </w:r>
      <w:r>
        <w:rPr>
          <w:rFonts w:eastAsia="Times New Roman" w:cs="Times New Roman"/>
          <w:szCs w:val="24"/>
        </w:rPr>
        <w:t xml:space="preserve"> που σκέπτονται να εγκαταλείψουν την καλλιέργεια της πράσινης ελιάς είτε να στραφούν στην ελαιοπαραγωγή. Το γεγονός αυτό θα στερήσει από την Χαλκιδική </w:t>
      </w:r>
      <w:r>
        <w:rPr>
          <w:rFonts w:eastAsia="Times New Roman" w:cs="Times New Roman"/>
          <w:szCs w:val="24"/>
        </w:rPr>
        <w:lastRenderedPageBreak/>
        <w:t xml:space="preserve">και από την Ελλάδα ολόκληρη </w:t>
      </w:r>
      <w:r>
        <w:rPr>
          <w:rFonts w:eastAsia="Times New Roman" w:cs="Times New Roman"/>
          <w:szCs w:val="24"/>
        </w:rPr>
        <w:t>ένα εξαιρετικό προϊόν που αποτελ</w:t>
      </w:r>
      <w:r>
        <w:rPr>
          <w:rFonts w:eastAsia="Times New Roman" w:cs="Times New Roman"/>
          <w:szCs w:val="24"/>
        </w:rPr>
        <w:t>εί σφραγίδα για την περιοχή, αλλά και από την χώρα ένα σημαντικό, όπως είπαμε, εξαγώγιμο προϊόν.</w:t>
      </w:r>
    </w:p>
    <w:p w14:paraId="48ACE36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Νομίζω ότι οι παραγωγοί μέσα από τα συνεργατικά σχήματα και ομάδες παραγωγών μπορούν να ενισχύσουν τη θέση τους. Μάλιστα το γεγονός ότι στην Χαλκιδική υπάρχουν</w:t>
      </w:r>
      <w:r>
        <w:rPr>
          <w:rFonts w:eastAsia="Times New Roman" w:cs="Times New Roman"/>
          <w:szCs w:val="24"/>
        </w:rPr>
        <w:t xml:space="preserve"> αρκετές μικρές μεταποιητικές μονάδες, παράγει επιπλέον προστιθέμενη αξία στα αγροτικά προϊόντα. Όμως βασικός όρος για να ενισχυθεί η θέση του παραγωγού στην αλυσίδα της αξίας του προϊόντος του, και ειδικότερα για την πράσινη ελιά της Χαλκιδικής, είναι η </w:t>
      </w:r>
      <w:proofErr w:type="spellStart"/>
      <w:r>
        <w:rPr>
          <w:rFonts w:eastAsia="Times New Roman" w:cs="Times New Roman"/>
          <w:szCs w:val="24"/>
        </w:rPr>
        <w:t>α</w:t>
      </w:r>
      <w:r>
        <w:rPr>
          <w:rFonts w:eastAsia="Times New Roman" w:cs="Times New Roman"/>
          <w:szCs w:val="24"/>
        </w:rPr>
        <w:t>διαμεσολάβητη</w:t>
      </w:r>
      <w:proofErr w:type="spellEnd"/>
      <w:r>
        <w:rPr>
          <w:rFonts w:eastAsia="Times New Roman" w:cs="Times New Roman"/>
          <w:szCs w:val="24"/>
        </w:rPr>
        <w:t xml:space="preserve"> σχέση παραγωγών και καταναλωτών. Για το</w:t>
      </w:r>
      <w:r>
        <w:rPr>
          <w:rFonts w:eastAsia="Times New Roman" w:cs="Times New Roman"/>
          <w:szCs w:val="24"/>
        </w:rPr>
        <w:t>ν</w:t>
      </w:r>
      <w:r>
        <w:rPr>
          <w:rFonts w:eastAsia="Times New Roman" w:cs="Times New Roman"/>
          <w:szCs w:val="24"/>
        </w:rPr>
        <w:t xml:space="preserve"> λόγο αυτό θεωρώ πολύ σημαντικό</w:t>
      </w:r>
      <w:r>
        <w:rPr>
          <w:rFonts w:eastAsia="Times New Roman" w:cs="Times New Roman"/>
          <w:szCs w:val="24"/>
        </w:rPr>
        <w:t>,</w:t>
      </w:r>
      <w:r>
        <w:rPr>
          <w:rFonts w:eastAsia="Times New Roman" w:cs="Times New Roman"/>
          <w:szCs w:val="24"/>
        </w:rPr>
        <w:t xml:space="preserve"> να ολοκληρωθεί η νομοθετική πρωτοβουλία που έχετε πάρει για την θεσμοθέτηση των αγορών παραγωγών. </w:t>
      </w:r>
    </w:p>
    <w:p w14:paraId="48ACE36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γεγονός ότι το Υπουργείο, το καθ’ ύλην αρμόδιο για την αγροτική παρ</w:t>
      </w:r>
      <w:r>
        <w:rPr>
          <w:rFonts w:eastAsia="Times New Roman" w:cs="Times New Roman"/>
          <w:szCs w:val="24"/>
        </w:rPr>
        <w:t xml:space="preserve">αγωγή και ανάπτυξη, δίνει διέξοδο στους παραγωγούς, καθιστώντας τους κυρίαρχους παίχτες στην αγορά είναι σημαντικό βήμα για την παραγωγική ανασυγκρότηση του πρωτογενούς τομέα. </w:t>
      </w:r>
    </w:p>
    <w:p w14:paraId="48ACE36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Σε αυτή</w:t>
      </w:r>
      <w:r>
        <w:rPr>
          <w:rFonts w:eastAsia="Times New Roman" w:cs="Times New Roman"/>
          <w:szCs w:val="24"/>
        </w:rPr>
        <w:t>ν</w:t>
      </w:r>
      <w:r>
        <w:rPr>
          <w:rFonts w:eastAsia="Times New Roman" w:cs="Times New Roman"/>
          <w:szCs w:val="24"/>
        </w:rPr>
        <w:t xml:space="preserve"> την κατεύθυνση θεωρώ εξέχουσας σημασίας και τη διασύνδεση του αγροτικο</w:t>
      </w:r>
      <w:r>
        <w:rPr>
          <w:rFonts w:eastAsia="Times New Roman" w:cs="Times New Roman"/>
          <w:szCs w:val="24"/>
        </w:rPr>
        <w:t>ύ τομέα με τον τουρισμό που για τη Χαλκιδική είναι βασική δραστηριότητα. Και δεν αναφέρομαι μόνο στις πρωτοβουλίες των ξενοδόχων για την εισαγωγή των τοπικών προϊόντων στα πρωινά γεύματα που προσφέρουν. Αναφέρομαι σε πρωτοβουλίες, που αναδεικνύουν ένα άλλο</w:t>
      </w:r>
      <w:r>
        <w:rPr>
          <w:rFonts w:eastAsia="Times New Roman" w:cs="Times New Roman"/>
          <w:szCs w:val="24"/>
        </w:rPr>
        <w:t xml:space="preserve"> τουριστικό μοντέλο μικρότερης κλίμακας που είναι άμεσα συνδεδεμένο με το περιβάλλον, τις δραστηριότητες της περιοχής και τον πρωτογενή τομέα.</w:t>
      </w:r>
    </w:p>
    <w:p w14:paraId="48ACE36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αγροτουρισμός</w:t>
      </w:r>
      <w:proofErr w:type="spellEnd"/>
      <w:r>
        <w:rPr>
          <w:rFonts w:eastAsia="Times New Roman" w:cs="Times New Roman"/>
          <w:szCs w:val="24"/>
        </w:rPr>
        <w:t xml:space="preserve"> είναι μια μορφή τουρισμού, που έχει πολλές δυνατότητες ανάπτυξης στη Χαλκιδική. Μιλάω για </w:t>
      </w:r>
      <w:proofErr w:type="spellStart"/>
      <w:r>
        <w:rPr>
          <w:rFonts w:eastAsia="Times New Roman" w:cs="Times New Roman"/>
          <w:szCs w:val="24"/>
        </w:rPr>
        <w:t>αγροτου</w:t>
      </w:r>
      <w:r>
        <w:rPr>
          <w:rFonts w:eastAsia="Times New Roman" w:cs="Times New Roman"/>
          <w:szCs w:val="24"/>
        </w:rPr>
        <w:t>ρισμό</w:t>
      </w:r>
      <w:proofErr w:type="spellEnd"/>
      <w:r>
        <w:rPr>
          <w:rFonts w:eastAsia="Times New Roman" w:cs="Times New Roman"/>
          <w:szCs w:val="24"/>
        </w:rPr>
        <w:t xml:space="preserve"> και όχι για τουρισμό υπαίθρου. Μιλάω για επισκέψιμα αγροκτήματα, για ενίσχυση της βιολογικής καλλιέργειας και την παραγωγή ποιοτικών προϊόντων υψηλής διατροφικής αξίας, για αγορές παραγωγών με τοπικά προϊόντα, που μπορούν να αποτελέσουν οι ίδιες αγρο</w:t>
      </w:r>
      <w:r>
        <w:rPr>
          <w:rFonts w:eastAsia="Times New Roman" w:cs="Times New Roman"/>
          <w:szCs w:val="24"/>
        </w:rPr>
        <w:t xml:space="preserve">τουριστικό προϊόν, για τον ρόλο που μπορεί ο αγρότης να διαδραματίσει σε αυτές τις μορφές ανάπτυξης της οικονομίας, για το άνοιγμα σε νέες αγορές και αύξηση των εξαγωγών αλλά και των επισκεπτών. </w:t>
      </w:r>
    </w:p>
    <w:p w14:paraId="48ACE36D"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θέλετε να απ</w:t>
      </w:r>
      <w:r>
        <w:rPr>
          <w:rFonts w:eastAsia="Times New Roman" w:cs="Times New Roman"/>
          <w:szCs w:val="24"/>
        </w:rPr>
        <w:t>αντήσετε; Ήταν μια τοποθέτηση.</w:t>
      </w:r>
    </w:p>
    <w:p w14:paraId="48ACE36E"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θα ήθελα τον λόγο.</w:t>
      </w:r>
    </w:p>
    <w:p w14:paraId="48ACE36F"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48ACE370"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Πρόεδρε, θα ήθελα να πω δυο λόγια από την πλευρά </w:t>
      </w:r>
      <w:r>
        <w:rPr>
          <w:rFonts w:eastAsia="Times New Roman" w:cs="Times New Roman"/>
          <w:szCs w:val="24"/>
        </w:rPr>
        <w:t xml:space="preserve">μου </w:t>
      </w:r>
      <w:r>
        <w:rPr>
          <w:rFonts w:eastAsia="Times New Roman" w:cs="Times New Roman"/>
          <w:szCs w:val="24"/>
        </w:rPr>
        <w:t>ότι το ζητούμενο για το συγκεκριμένο προϊόν, την επιτραπέζια ελιά, είναι πως στη διεθνή αγορά, γιατί πρόκειται για μια παραγωγή σε ε</w:t>
      </w:r>
      <w:r>
        <w:rPr>
          <w:rFonts w:eastAsia="Times New Roman" w:cs="Times New Roman"/>
          <w:szCs w:val="24"/>
        </w:rPr>
        <w:t>θνικό προϊόν ουσιαστικά, μπορεί να ανταγωνιστεί και να σταθεί. Έχει ένα συγκριτικό πλεονέκτημα, το οποίο είναι η ποιοτική του υπόσταση. Αυτό είναι κάτι, το οποίο είναι διεθνώς αποδεκτό και το βλέπουμε ιδιαίτερα στις συμφωνίες, που συζητάμε με τις τρίτες χώ</w:t>
      </w:r>
      <w:r>
        <w:rPr>
          <w:rFonts w:eastAsia="Times New Roman" w:cs="Times New Roman"/>
          <w:szCs w:val="24"/>
        </w:rPr>
        <w:t>ρες, πώς επιχειρούν να χρησιμοποιήσουν το εμπορικό όνομα, να χρησι</w:t>
      </w:r>
      <w:r>
        <w:rPr>
          <w:rFonts w:eastAsia="Times New Roman" w:cs="Times New Roman"/>
          <w:szCs w:val="24"/>
        </w:rPr>
        <w:lastRenderedPageBreak/>
        <w:t>μοποιήσουν το συγκεκριμένο προϊόν, παραπλανώντας τους καταναλωτές, τους δικούς τους, για να μπορούν ουσιαστικά να εξασφαλίζουν την κατανάλωση που μπορεί αυτό το συγκεκριμένο προϊόν, το ποιοτ</w:t>
      </w:r>
      <w:r>
        <w:rPr>
          <w:rFonts w:eastAsia="Times New Roman" w:cs="Times New Roman"/>
          <w:szCs w:val="24"/>
        </w:rPr>
        <w:t xml:space="preserve">ικό, το δικό μας να προσφέρει. </w:t>
      </w:r>
    </w:p>
    <w:p w14:paraId="48ACE37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δεύτερο, όμως, για να το υπηρετήσεις αυτό, πρέπει οπωσδήποτε η διαδικασία προώθησης να περάσει μέσα από συνεργατικά σχήματα, όπως είπατε. Φέραμε τον συγκεκριμένο νόμο. Προβλέπεται ιδιαίτερα η διαδικασία οργάνωσης ομάδων π</w:t>
      </w:r>
      <w:r>
        <w:rPr>
          <w:rFonts w:eastAsia="Times New Roman" w:cs="Times New Roman"/>
          <w:szCs w:val="24"/>
        </w:rPr>
        <w:t xml:space="preserve">αραγωγών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και για τον συγκεκριμένο κλάδο, όπου εκεί δημιουργούνται και προϋποθέσεις επιπλέον ενίσχυσης των συγκεκριμένων μορφών συνεργατισμού από την Ευρωπαϊκή Ένωση. </w:t>
      </w:r>
    </w:p>
    <w:p w14:paraId="48ACE372" w14:textId="77777777" w:rsidR="004D5AE5" w:rsidRDefault="00FB30DB">
      <w:pPr>
        <w:spacing w:after="0" w:line="600" w:lineRule="auto"/>
        <w:ind w:firstLine="720"/>
        <w:jc w:val="both"/>
        <w:rPr>
          <w:rFonts w:eastAsia="Times New Roman" w:cs="Times New Roman"/>
          <w:bCs/>
          <w:shd w:val="clear" w:color="auto" w:fill="FFFFFF"/>
        </w:rPr>
      </w:pPr>
      <w:r>
        <w:rPr>
          <w:rFonts w:eastAsia="Times New Roman" w:cs="Times New Roman"/>
          <w:szCs w:val="24"/>
        </w:rPr>
        <w:t>Σας λέω, για παράδειγμα, ότι μια ομάδα παραγωγών μπορεί να απ</w:t>
      </w:r>
      <w:r>
        <w:rPr>
          <w:rFonts w:eastAsia="Times New Roman" w:cs="Times New Roman"/>
          <w:szCs w:val="24"/>
        </w:rPr>
        <w:t xml:space="preserve">ολαμβάνει για πέντε χρόνια κάλυψη των δαπανών </w:t>
      </w:r>
      <w:r>
        <w:rPr>
          <w:rFonts w:eastAsia="Times New Roman" w:cs="Times New Roman"/>
          <w:bCs/>
          <w:shd w:val="clear" w:color="auto" w:fill="FFFFFF"/>
        </w:rPr>
        <w:t>λειτουργίας</w:t>
      </w:r>
      <w:r>
        <w:rPr>
          <w:rFonts w:eastAsia="Times New Roman" w:cs="Times New Roman"/>
          <w:szCs w:val="24"/>
        </w:rPr>
        <w:t xml:space="preserve"> μέχρι το ύψος των 100.000 ευρώ</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ένα πάρα πολύ σημαντικό κίνητρο, για να μπορέσουν και οι ίδιοι οι παραγωγοί, οι αγρότες να συνεργαστούν, ώστε να μπορέσουν πραγματικά να αντιμετωπίσουν αυτό που</w:t>
      </w:r>
      <w:r>
        <w:rPr>
          <w:rFonts w:eastAsia="Times New Roman" w:cs="Times New Roman"/>
          <w:bCs/>
          <w:shd w:val="clear" w:color="auto" w:fill="FFFFFF"/>
        </w:rPr>
        <w:t xml:space="preserve"> συμβαίνει στην αγορά. </w:t>
      </w:r>
    </w:p>
    <w:p w14:paraId="48ACE373" w14:textId="77777777" w:rsidR="004D5AE5" w:rsidRDefault="00FB30DB">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Διότι η παρέμβαση του χώρου που εκμεταλλεύεται ιδιαίτερα τη διακίνηση και την εμπορία των αγροτικών προϊόντων περιορίζεται και τα οποιαδήποτε οφέλη από την προστιθέμενη αξία των </w:t>
      </w:r>
      <w:r>
        <w:rPr>
          <w:rFonts w:eastAsia="Times New Roman"/>
          <w:bCs/>
          <w:shd w:val="clear" w:color="auto" w:fill="FFFFFF"/>
        </w:rPr>
        <w:t>συγκεκριμένων</w:t>
      </w:r>
      <w:r>
        <w:rPr>
          <w:rFonts w:eastAsia="Times New Roman" w:cs="Times New Roman"/>
          <w:bCs/>
          <w:shd w:val="clear" w:color="auto" w:fill="FFFFFF"/>
        </w:rPr>
        <w:t xml:space="preserve"> προϊόντων πάνε στους ίδιους τους παραγωγ</w:t>
      </w:r>
      <w:r>
        <w:rPr>
          <w:rFonts w:eastAsia="Times New Roman" w:cs="Times New Roman"/>
          <w:bCs/>
          <w:shd w:val="clear" w:color="auto" w:fill="FFFFFF"/>
        </w:rPr>
        <w:t xml:space="preserve">ούς, στους ίδιους τους τους αγρότες. </w:t>
      </w:r>
    </w:p>
    <w:p w14:paraId="48ACE374" w14:textId="77777777" w:rsidR="004D5AE5" w:rsidRDefault="00FB30DB">
      <w:pPr>
        <w:spacing w:after="0" w:line="600" w:lineRule="auto"/>
        <w:ind w:firstLine="720"/>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Φτάνουμε στην τελευταία ερώτηση αυτού του κύκλου. </w:t>
      </w:r>
    </w:p>
    <w:p w14:paraId="48ACE375" w14:textId="77777777" w:rsidR="004D5AE5" w:rsidRDefault="00FB30DB">
      <w:pPr>
        <w:spacing w:after="0" w:line="600" w:lineRule="auto"/>
        <w:ind w:firstLine="720"/>
        <w:jc w:val="both"/>
        <w:rPr>
          <w:rFonts w:eastAsia="Times New Roman" w:cs="Times New Roman"/>
          <w:bCs/>
        </w:rPr>
      </w:pPr>
      <w:r>
        <w:rPr>
          <w:rFonts w:eastAsia="Times New Roman" w:cs="Times New Roman"/>
          <w:bCs/>
          <w:shd w:val="clear" w:color="auto" w:fill="FFFFFF"/>
        </w:rPr>
        <w:t xml:space="preserve">Είναι η δέκατη έβδομη </w:t>
      </w:r>
      <w:r>
        <w:rPr>
          <w:rFonts w:eastAsia="Times New Roman" w:cs="Times New Roman"/>
          <w:bCs/>
        </w:rPr>
        <w:t xml:space="preserve">με αριθμό 83/11-10-2016 </w:t>
      </w:r>
      <w:r>
        <w:rPr>
          <w:rFonts w:eastAsia="Times New Roman" w:cs="Times New Roman"/>
          <w:bCs/>
        </w:rPr>
        <w:t xml:space="preserve">επίκαιρη ερώτηση </w:t>
      </w:r>
      <w:r>
        <w:rPr>
          <w:rFonts w:eastAsia="Times New Roman" w:cs="Times New Roman"/>
          <w:bCs/>
        </w:rPr>
        <w:t xml:space="preserve">δεύτερου κύκλου </w:t>
      </w:r>
      <w:r>
        <w:rPr>
          <w:rFonts w:eastAsia="Times New Roman" w:cs="Times New Roman"/>
          <w:bCs/>
        </w:rPr>
        <w:t xml:space="preserve">του ΣΤ΄ Αντιπροέδρου της Βουλής και Βουλευτή </w:t>
      </w:r>
      <w:r>
        <w:rPr>
          <w:rFonts w:eastAsia="Times New Roman" w:cs="Times New Roman"/>
          <w:bCs/>
        </w:rPr>
        <w:t xml:space="preserve">Λαρίσης </w:t>
      </w:r>
      <w:r>
        <w:rPr>
          <w:rFonts w:eastAsia="Times New Roman" w:cs="Times New Roman"/>
          <w:bCs/>
        </w:rPr>
        <w:t>το</w:t>
      </w:r>
      <w:r>
        <w:rPr>
          <w:rFonts w:eastAsia="Times New Roman" w:cs="Times New Roman"/>
          <w:bCs/>
        </w:rPr>
        <w:t xml:space="preserve">υ Κομμουνιστικού Κόμματος </w:t>
      </w:r>
      <w:r>
        <w:rPr>
          <w:rFonts w:eastAsia="Times New Roman" w:cs="Times New Roman"/>
          <w:bCs/>
        </w:rPr>
        <w:t xml:space="preserve">Ελλάδας </w:t>
      </w:r>
      <w:r>
        <w:rPr>
          <w:rFonts w:eastAsia="Times New Roman" w:cs="Times New Roman"/>
          <w:bCs/>
        </w:rPr>
        <w:t>κ.</w:t>
      </w:r>
      <w:r w:rsidDel="00B24107">
        <w:rPr>
          <w:rFonts w:eastAsia="Times New Roman" w:cs="Times New Roman"/>
          <w:bCs/>
          <w:shd w:val="clear" w:color="auto" w:fill="FFFFFF"/>
        </w:rPr>
        <w:t xml:space="preserve"> </w:t>
      </w:r>
      <w:r>
        <w:rPr>
          <w:rFonts w:eastAsia="Times New Roman" w:cs="Times New Roman"/>
        </w:rPr>
        <w:t xml:space="preserve">Γεωργίου </w:t>
      </w:r>
      <w:proofErr w:type="spellStart"/>
      <w:r>
        <w:rPr>
          <w:rFonts w:eastAsia="Times New Roman" w:cs="Times New Roman"/>
        </w:rPr>
        <w:t>Λαμπρούλη</w:t>
      </w:r>
      <w:proofErr w:type="spellEnd"/>
      <w:r>
        <w:rPr>
          <w:rFonts w:eastAsia="Times New Roman" w:cs="Times New Roman"/>
        </w:rPr>
        <w:t xml:space="preserve"> </w:t>
      </w:r>
      <w:r>
        <w:rPr>
          <w:rFonts w:eastAsia="Times New Roman" w:cs="Times New Roman"/>
          <w:bCs/>
        </w:rPr>
        <w:t>προς τους Υπουργούς</w:t>
      </w:r>
      <w:r>
        <w:rPr>
          <w:rFonts w:eastAsia="Times New Roman" w:cs="Times New Roman"/>
          <w:bCs/>
        </w:rPr>
        <w:t xml:space="preserve"> </w:t>
      </w:r>
      <w:r>
        <w:rPr>
          <w:rFonts w:eastAsia="Times New Roman" w:cs="Times New Roman"/>
        </w:rPr>
        <w:t xml:space="preserve">Αγροτικής Ανάπτυξης και Τροφίμων και Οικονομικών, </w:t>
      </w:r>
      <w:r>
        <w:rPr>
          <w:rFonts w:eastAsia="Times New Roman" w:cs="Times New Roman"/>
          <w:bCs/>
        </w:rPr>
        <w:t xml:space="preserve">σχετικά με την αποζημίωση των πληγέντων από τις καταστροφές των ελαιόδεντρων στην πυρκαγιά στο Νομό </w:t>
      </w:r>
      <w:r>
        <w:rPr>
          <w:rFonts w:eastAsia="Times New Roman" w:cs="Times New Roman"/>
          <w:bCs/>
        </w:rPr>
        <w:t>Λαρίσης</w:t>
      </w:r>
      <w:r>
        <w:rPr>
          <w:rFonts w:eastAsia="Times New Roman" w:cs="Times New Roman"/>
          <w:bCs/>
        </w:rPr>
        <w:t>.</w:t>
      </w:r>
    </w:p>
    <w:p w14:paraId="48ACE376" w14:textId="77777777" w:rsidR="004D5AE5" w:rsidRDefault="00FB30DB">
      <w:pPr>
        <w:spacing w:after="0" w:line="600" w:lineRule="auto"/>
        <w:ind w:firstLine="720"/>
        <w:jc w:val="both"/>
        <w:rPr>
          <w:rFonts w:eastAsia="Times New Roman" w:cs="Times New Roman"/>
          <w:bCs/>
        </w:rPr>
      </w:pPr>
      <w:r>
        <w:rPr>
          <w:rFonts w:eastAsia="Times New Roman" w:cs="Times New Roman"/>
          <w:bCs/>
        </w:rPr>
        <w:t xml:space="preserve">Κύριε </w:t>
      </w:r>
      <w:proofErr w:type="spellStart"/>
      <w:r>
        <w:rPr>
          <w:rFonts w:eastAsia="Times New Roman" w:cs="Times New Roman"/>
          <w:bCs/>
        </w:rPr>
        <w:t>Λαμπρούλη</w:t>
      </w:r>
      <w:proofErr w:type="spellEnd"/>
      <w:r>
        <w:rPr>
          <w:rFonts w:eastAsia="Times New Roman" w:cs="Times New Roman"/>
          <w:bCs/>
        </w:rPr>
        <w:t xml:space="preserve">, έχετε τον λόγο. </w:t>
      </w:r>
    </w:p>
    <w:p w14:paraId="48ACE377" w14:textId="77777777" w:rsidR="004D5AE5" w:rsidRDefault="00FB30DB">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ΓΕΩΡΓΙΟΣ ΛΑΜΠΡΟΥΛΗΣ (ΣΤ΄ Αντιπρόεδρος της Βουλής): </w:t>
      </w:r>
      <w:r>
        <w:rPr>
          <w:rFonts w:eastAsia="Times New Roman"/>
          <w:bCs/>
          <w:shd w:val="clear" w:color="auto" w:fill="FFFFFF"/>
        </w:rPr>
        <w:t xml:space="preserve">Ναι. Δεν είναι μόνο αυτό. Αυτό είναι το ένα κομμάτι, κύριε Πρόεδρε. Ευχαριστώ. </w:t>
      </w:r>
    </w:p>
    <w:p w14:paraId="48ACE378"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Αφορά, όντως, την περιοχή </w:t>
      </w:r>
      <w:proofErr w:type="spellStart"/>
      <w:r>
        <w:rPr>
          <w:rFonts w:eastAsia="Times New Roman"/>
          <w:bCs/>
          <w:shd w:val="clear" w:color="auto" w:fill="FFFFFF"/>
        </w:rPr>
        <w:t>Γόννων</w:t>
      </w:r>
      <w:proofErr w:type="spellEnd"/>
      <w:r>
        <w:rPr>
          <w:rFonts w:eastAsia="Times New Roman"/>
          <w:bCs/>
          <w:shd w:val="clear" w:color="auto" w:fill="FFFFFF"/>
        </w:rPr>
        <w:t xml:space="preserve"> η πυρκαγιά που στα μέσα Ιουλίου κατέκαψε μια τεράστια έκτα</w:t>
      </w:r>
      <w:r>
        <w:rPr>
          <w:rFonts w:eastAsia="Times New Roman"/>
          <w:bCs/>
          <w:shd w:val="clear" w:color="auto" w:fill="FFFFFF"/>
        </w:rPr>
        <w:t xml:space="preserve">ση και με τις πρώτες εκτιμήσεις κατέστρεψε γύρω </w:t>
      </w:r>
      <w:r>
        <w:rPr>
          <w:rFonts w:eastAsia="Times New Roman"/>
          <w:bCs/>
          <w:shd w:val="clear" w:color="auto" w:fill="FFFFFF"/>
        </w:rPr>
        <w:t xml:space="preserve">στις </w:t>
      </w:r>
      <w:r>
        <w:rPr>
          <w:rFonts w:eastAsia="Times New Roman"/>
          <w:bCs/>
          <w:shd w:val="clear" w:color="auto" w:fill="FFFFFF"/>
        </w:rPr>
        <w:t xml:space="preserve">σαράντα χιλιάδες ελαιόδεντρα. Από τότε έως τώρα δεν έχουν γίνει κάποιες κινήσεις από τις αρμόδιες Υπηρεσίες ΕΛΓΑ κ.λπ. προς την κατεύθυνση της καταγραφής της έκτασης του προβλήματος. </w:t>
      </w:r>
    </w:p>
    <w:p w14:paraId="48ACE379"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Μιλάμε για μια περι</w:t>
      </w:r>
      <w:r>
        <w:rPr>
          <w:rFonts w:eastAsia="Times New Roman"/>
          <w:bCs/>
          <w:shd w:val="clear" w:color="auto" w:fill="FFFFFF"/>
        </w:rPr>
        <w:t xml:space="preserve">οχή, όπου η συγκεκριμένη καλλιέργεια είναι η κύρια καλλιέργεια. Η πυρκαγιά έπληξε κυρίως βρώσιμη ελιά, η οποία μαζί με το λάδι που παράγεται -γιατί υπάρχουν και δέντρα που αξιοποιούνται για την παραγωγή λαδιού- είναι μια από τις </w:t>
      </w:r>
      <w:r>
        <w:rPr>
          <w:rFonts w:eastAsia="Times New Roman"/>
          <w:bCs/>
          <w:shd w:val="clear" w:color="auto" w:fill="FFFFFF"/>
        </w:rPr>
        <w:t xml:space="preserve">κύριες </w:t>
      </w:r>
      <w:r>
        <w:rPr>
          <w:rFonts w:eastAsia="Times New Roman"/>
          <w:bCs/>
          <w:shd w:val="clear" w:color="auto" w:fill="FFFFFF"/>
        </w:rPr>
        <w:t>καλλιέργειες της περ</w:t>
      </w:r>
      <w:r>
        <w:rPr>
          <w:rFonts w:eastAsia="Times New Roman"/>
          <w:bCs/>
          <w:shd w:val="clear" w:color="auto" w:fill="FFFFFF"/>
        </w:rPr>
        <w:t xml:space="preserve">ιοχής. </w:t>
      </w:r>
    </w:p>
    <w:p w14:paraId="48ACE37A"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 xml:space="preserve">Βεβαίως τα ερωτήματα που βάζουμε, ένα εκ των οποίων ανέφερε και ο κύριος Πρόεδρος, επεκτείνονται πέρα από την καταγραφή των ζημιών και την αποζημίωση στο 100% της ζημιάς που έχουν υποστεί οι αγρότες. </w:t>
      </w:r>
    </w:p>
    <w:p w14:paraId="48ACE37B"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Ζητούμε να </w:t>
      </w:r>
      <w:r>
        <w:rPr>
          <w:rFonts w:eastAsia="Times New Roman"/>
          <w:bCs/>
          <w:shd w:val="clear" w:color="auto" w:fill="FFFFFF"/>
        </w:rPr>
        <w:t xml:space="preserve">ληφθούν </w:t>
      </w:r>
      <w:r>
        <w:rPr>
          <w:rFonts w:eastAsia="Times New Roman"/>
          <w:bCs/>
          <w:shd w:val="clear" w:color="auto" w:fill="FFFFFF"/>
        </w:rPr>
        <w:t>παράλληλα και μέτρα ανακούφι</w:t>
      </w:r>
      <w:r>
        <w:rPr>
          <w:rFonts w:eastAsia="Times New Roman"/>
          <w:bCs/>
          <w:shd w:val="clear" w:color="auto" w:fill="FFFFFF"/>
        </w:rPr>
        <w:t xml:space="preserve">σης των πληγέντων, για πάγωμα οφειλών, </w:t>
      </w:r>
      <w:r>
        <w:rPr>
          <w:rFonts w:eastAsia="Times New Roman"/>
          <w:bCs/>
          <w:shd w:val="clear" w:color="auto" w:fill="FFFFFF"/>
        </w:rPr>
        <w:t xml:space="preserve">δανείων </w:t>
      </w:r>
      <w:r>
        <w:rPr>
          <w:rFonts w:eastAsia="Times New Roman"/>
          <w:bCs/>
          <w:shd w:val="clear" w:color="auto" w:fill="FFFFFF"/>
        </w:rPr>
        <w:t xml:space="preserve">στις τράπεζες και στο δημόσιο κατ’ επέκταση, αλλά και για έκτακτη οικονομική στήριξη, όπου χρειάζεται, με παράλληλη απαλλαγή και πάγωμα, ενδεχομένως, τελών και φόρων. </w:t>
      </w:r>
    </w:p>
    <w:p w14:paraId="48ACE37C"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Συγχρόνως, αναδεικνύεται και ένα άλλο ζήτ</w:t>
      </w:r>
      <w:r>
        <w:rPr>
          <w:rFonts w:eastAsia="Times New Roman"/>
          <w:bCs/>
          <w:shd w:val="clear" w:color="auto" w:fill="FFFFFF"/>
        </w:rPr>
        <w:t xml:space="preserve">ημα και από αυτή την πυρκαγιά, όπως και από άλλα ζητήματα καταστροφών, που είναι η υλοποίηση και ο σχεδιασμός όλων των αναγκαίων μέτρων για την αντιπυρική εν προκειμένω προστασία. </w:t>
      </w:r>
    </w:p>
    <w:p w14:paraId="48ACE37D"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Παράλληλα, υπάρχει το αίτημα ή θέτουμε το ερώτημα -αν θέλετε- για την ενίσχ</w:t>
      </w:r>
      <w:r>
        <w:rPr>
          <w:rFonts w:eastAsia="Times New Roman"/>
          <w:bCs/>
          <w:shd w:val="clear" w:color="auto" w:fill="FFFFFF"/>
        </w:rPr>
        <w:t xml:space="preserve">υση με περισσότερα απαραίτητα μέσα του Πυροσβεστικού Σώματος, ώστε αυτή η ενίσχυση, παράλληλα με το αναγκαίο προσωπικό, να καταστήσει τη δυνατότητα παρεμβάσεων του Πυροσβεστικού Σώματος όσο το δυνατόν πιο ολοκληρωμένα. </w:t>
      </w:r>
    </w:p>
    <w:p w14:paraId="48ACE37E"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Ευχαριστώ, κύριε Πρόεδρε.  </w:t>
      </w:r>
    </w:p>
    <w:p w14:paraId="48ACE37F" w14:textId="77777777" w:rsidR="004D5AE5" w:rsidRDefault="00FB30DB">
      <w:pPr>
        <w:spacing w:after="0" w:line="600" w:lineRule="auto"/>
        <w:ind w:firstLine="720"/>
        <w:jc w:val="both"/>
        <w:rPr>
          <w:rFonts w:eastAsia="Times New Roman"/>
          <w:bCs/>
          <w:shd w:val="clear" w:color="auto" w:fill="FFFFFF"/>
        </w:rPr>
      </w:pPr>
      <w:r>
        <w:rPr>
          <w:rFonts w:eastAsia="Times New Roman"/>
          <w:b/>
          <w:bCs/>
        </w:rPr>
        <w:lastRenderedPageBreak/>
        <w:t>ΠΡΟΕΔΡΕΥ</w:t>
      </w:r>
      <w:r>
        <w:rPr>
          <w:rFonts w:eastAsia="Times New Roman"/>
          <w:b/>
          <w:bCs/>
        </w:rPr>
        <w:t>ΩΝ (Νικήτας Κακλαμάνης):</w:t>
      </w:r>
      <w:r>
        <w:rPr>
          <w:rFonts w:eastAsia="Times New Roman" w:cs="Times New Roman"/>
          <w:szCs w:val="24"/>
        </w:rPr>
        <w:t xml:space="preserve"> </w:t>
      </w:r>
      <w:r>
        <w:rPr>
          <w:rFonts w:eastAsia="Times New Roman"/>
          <w:bCs/>
          <w:shd w:val="clear" w:color="auto" w:fill="FFFFFF"/>
        </w:rPr>
        <w:t xml:space="preserve">Και εγώ, κύριε </w:t>
      </w:r>
      <w:proofErr w:type="spellStart"/>
      <w:r>
        <w:rPr>
          <w:rFonts w:eastAsia="Times New Roman"/>
          <w:bCs/>
          <w:shd w:val="clear" w:color="auto" w:fill="FFFFFF"/>
        </w:rPr>
        <w:t>Λαμπρούλη</w:t>
      </w:r>
      <w:proofErr w:type="spellEnd"/>
      <w:r>
        <w:rPr>
          <w:rFonts w:eastAsia="Times New Roman"/>
          <w:bCs/>
          <w:shd w:val="clear" w:color="auto" w:fill="FFFFFF"/>
        </w:rPr>
        <w:t>. Έχετε τον λόγο, κύριε Υπουργέ.</w:t>
      </w:r>
    </w:p>
    <w:p w14:paraId="48ACE380" w14:textId="77777777" w:rsidR="004D5AE5" w:rsidRDefault="00FB30DB">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ΕΥΑΓΓΕΛΟΣ ΑΠΟΣΤΟΛΟΥ (Υπουργός Αγροτικής Ανάπτυξης και Τροφίμων): </w:t>
      </w:r>
      <w:r>
        <w:rPr>
          <w:rFonts w:eastAsia="Times New Roman"/>
          <w:bCs/>
          <w:shd w:val="clear" w:color="auto" w:fill="FFFFFF"/>
        </w:rPr>
        <w:t>Κύριε συνάδελφε, γνωρίζετε -είναι κάτι το οποίο συμβαίνει για τον απλούστατο λόγο ότι το προβλέπει ο σχετικός</w:t>
      </w:r>
      <w:r>
        <w:rPr>
          <w:rFonts w:eastAsia="Times New Roman"/>
          <w:bCs/>
          <w:shd w:val="clear" w:color="auto" w:fill="FFFFFF"/>
        </w:rPr>
        <w:t xml:space="preserve"> </w:t>
      </w:r>
      <w:r>
        <w:rPr>
          <w:rFonts w:eastAsia="Times New Roman"/>
          <w:bCs/>
          <w:shd w:val="clear" w:color="auto" w:fill="FFFFFF"/>
        </w:rPr>
        <w:t xml:space="preserve">κανονισμός </w:t>
      </w:r>
      <w:r>
        <w:rPr>
          <w:rFonts w:eastAsia="Times New Roman"/>
          <w:bCs/>
          <w:shd w:val="clear" w:color="auto" w:fill="FFFFFF"/>
        </w:rPr>
        <w:t xml:space="preserve">του ΕΛΓΑ- ότι οι ζημιές σε γεωργοκτηνοτροφικές εκμεταλλεύσεις από πυρκαγιές εντάσσονται σε προγράμματα ΠΣΕΑ και αποζημιώνονται -το επαναλαμβάνω και πάλι- μέσω του κρατικού προϋπολογισμού. </w:t>
      </w:r>
    </w:p>
    <w:p w14:paraId="48ACE381"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Η πυρκαγιά- όμως- που αναφέρετε είχε μια ζημιά γύρω στα</w:t>
      </w:r>
      <w:r>
        <w:rPr>
          <w:rFonts w:eastAsia="Times New Roman"/>
          <w:bCs/>
          <w:shd w:val="clear" w:color="auto" w:fill="FFFFFF"/>
        </w:rPr>
        <w:t xml:space="preserve"> τρεις χιλιάδες στρέμματα. Τόσα στρέμματα δασικής και αγροτικής έκτασης καταστράφηκαν.</w:t>
      </w:r>
    </w:p>
    <w:p w14:paraId="48ACE382" w14:textId="77777777" w:rsidR="004D5AE5" w:rsidRDefault="00FB30DB">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ΓΕΩΡΓΙΟΣ ΛΑΜΠΡΟΥΛΗΣ (ΣΤ΄ Αντιπρόεδρος της Βουλής): </w:t>
      </w:r>
      <w:r>
        <w:rPr>
          <w:rFonts w:eastAsia="Times New Roman"/>
          <w:bCs/>
          <w:shd w:val="clear" w:color="auto" w:fill="FFFFFF"/>
        </w:rPr>
        <w:t xml:space="preserve">Δεν είχε δάσος. </w:t>
      </w:r>
    </w:p>
    <w:p w14:paraId="48ACE383" w14:textId="77777777" w:rsidR="004D5AE5" w:rsidRDefault="00FB30DB">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ΕΥΑΓΓΕΛΟΣ ΑΠΟΣΤΟΛΟΥ (Υπουργός Αγροτικής Ανάπτυξης και Τροφίμων): </w:t>
      </w:r>
      <w:r>
        <w:rPr>
          <w:rFonts w:eastAsia="Times New Roman"/>
          <w:bCs/>
          <w:shd w:val="clear" w:color="auto" w:fill="FFFFFF"/>
        </w:rPr>
        <w:t xml:space="preserve">Όντως, πραγματικά, εκτιμήθηκε ότι επλήγησαν γύρω </w:t>
      </w:r>
      <w:r>
        <w:rPr>
          <w:rFonts w:eastAsia="Times New Roman"/>
          <w:bCs/>
          <w:shd w:val="clear" w:color="auto" w:fill="FFFFFF"/>
        </w:rPr>
        <w:t xml:space="preserve">στις </w:t>
      </w:r>
      <w:r>
        <w:rPr>
          <w:rFonts w:eastAsia="Times New Roman"/>
          <w:bCs/>
          <w:shd w:val="clear" w:color="auto" w:fill="FFFFFF"/>
        </w:rPr>
        <w:t xml:space="preserve">τριάντα πέντε χιλιάδες ελαιόδεντρα. Αυτά δήλωσαν οι παραγωγοί. Περίπου εκεί κυμάνθηκε η ζημιά. </w:t>
      </w:r>
    </w:p>
    <w:p w14:paraId="48ACE384"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Οι καταγραφές, βεβαίως, των επιπτώσεων από τη συγκεκριμένη πυρκαγιά στο φυτικό κεφάλαιο δεν θα βγουν τώρα.</w:t>
      </w:r>
      <w:r>
        <w:rPr>
          <w:rFonts w:eastAsia="Times New Roman"/>
          <w:bCs/>
          <w:shd w:val="clear" w:color="auto" w:fill="FFFFFF"/>
        </w:rPr>
        <w:t xml:space="preserve"> Θα βγουν -το επαναλαμβάνω ξανά - την άνοιξη, που έχουμε την έναρξη της νέας βλαστικής περιόδου. Δεν μπορούμε να πούμε ότι καταστράφηκαν αυτή την ώρα τόσα ελαιόδεντρα. Τότε πραγματικά θα το δούμε αυτό, όπως και μέχρι ποιου σημείου καταστράφηκαν. </w:t>
      </w:r>
    </w:p>
    <w:p w14:paraId="48ACE385" w14:textId="77777777" w:rsidR="004D5AE5" w:rsidRDefault="00FB30DB">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Από εκεί </w:t>
      </w:r>
      <w:r>
        <w:rPr>
          <w:rFonts w:eastAsia="Times New Roman"/>
          <w:bCs/>
          <w:shd w:val="clear" w:color="auto" w:fill="FFFFFF"/>
        </w:rPr>
        <w:t xml:space="preserve">και πέρα, βεβαίως, θα συνταχθεί, όπως είπα και προηγουμένως, ο απαραίτητος φάκελος, ο οποίος θα υποβληθεί στην Ευρωπαϊκή Επιτροπή. </w:t>
      </w:r>
    </w:p>
    <w:p w14:paraId="48ACE38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Ήδη αυτό που ξέρουμε, μετά από συζητήσεις και αποφάσεις που αυτή την περίοδο παίρνονται, είναι πως ο διπλός έλεγχος που γινό</w:t>
      </w:r>
      <w:r>
        <w:rPr>
          <w:rFonts w:eastAsia="Times New Roman" w:cs="Times New Roman"/>
          <w:szCs w:val="24"/>
        </w:rPr>
        <w:t>ταν σε όλους τους φακέλους καταργήθηκε, που σημαίνει ότι οι διαδικασίες συντομεύουν βεβαίως υπό την προϋπόθεση ότι θα υπάρξει δημοσιονομική κάλυψη από τον κρατικό προϋπολογισμό.</w:t>
      </w:r>
    </w:p>
    <w:p w14:paraId="48ACE38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Από εκεί και πέρα, λοιπόν, εγώ δεν έχω να σας πω τίποτα περισσότερο για τον απ</w:t>
      </w:r>
      <w:r>
        <w:rPr>
          <w:rFonts w:eastAsia="Times New Roman" w:cs="Times New Roman"/>
          <w:szCs w:val="24"/>
        </w:rPr>
        <w:t>λούστατο λόγο ότι άλλα ζητήματα όντως που βάζετε, θέματα πρόληψης, θέματα αντιμετώπισης κατασκευών κ</w:t>
      </w:r>
      <w:r>
        <w:rPr>
          <w:rFonts w:eastAsia="Times New Roman" w:cs="Times New Roman"/>
          <w:szCs w:val="24"/>
        </w:rPr>
        <w:t>.</w:t>
      </w:r>
      <w:r>
        <w:rPr>
          <w:rFonts w:eastAsia="Times New Roman" w:cs="Times New Roman"/>
          <w:szCs w:val="24"/>
        </w:rPr>
        <w:t xml:space="preserve">λπ., είναι </w:t>
      </w:r>
      <w:r>
        <w:rPr>
          <w:rFonts w:eastAsia="Times New Roman" w:cs="Times New Roman"/>
          <w:szCs w:val="24"/>
        </w:rPr>
        <w:lastRenderedPageBreak/>
        <w:t>θέματα για τα οποία άλλο Υπουργείο είναι αρμόδιο να σας απαντήσει. Όμως, αυτή την ώρα αυτό που σας απασχολεί και απασχολεί τον κόσμο είναι να δο</w:t>
      </w:r>
      <w:r>
        <w:rPr>
          <w:rFonts w:eastAsia="Times New Roman" w:cs="Times New Roman"/>
          <w:szCs w:val="24"/>
        </w:rPr>
        <w:t xml:space="preserve">ύμε πώς θα προχωρήσουμε όσο γίνεται γρηγορότερα τις διαδικασίες για να μπορέσουμε να εντάξουμε όλες αυτές τις ζημιές, όπως σας είπα προηγούμενα. </w:t>
      </w:r>
    </w:p>
    <w:p w14:paraId="48ACE38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Λαμπρούλης</w:t>
      </w:r>
      <w:proofErr w:type="spellEnd"/>
      <w:r>
        <w:rPr>
          <w:rFonts w:eastAsia="Times New Roman" w:cs="Times New Roman"/>
          <w:szCs w:val="24"/>
        </w:rPr>
        <w:t xml:space="preserve">. </w:t>
      </w:r>
    </w:p>
    <w:p w14:paraId="48ACE389"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ΣΤ΄</w:t>
      </w:r>
      <w:r>
        <w:rPr>
          <w:rFonts w:eastAsia="Times New Roman" w:cs="Times New Roman"/>
          <w:b/>
          <w:szCs w:val="24"/>
        </w:rPr>
        <w:t xml:space="preserve"> Αντιπρόεδρος της Βου</w:t>
      </w:r>
      <w:r>
        <w:rPr>
          <w:rFonts w:eastAsia="Times New Roman" w:cs="Times New Roman"/>
          <w:b/>
          <w:szCs w:val="24"/>
        </w:rPr>
        <w:t>λής):</w:t>
      </w:r>
      <w:r>
        <w:rPr>
          <w:rFonts w:eastAsia="Times New Roman" w:cs="Times New Roman"/>
          <w:szCs w:val="24"/>
        </w:rPr>
        <w:t xml:space="preserve"> Κύριε Υπουργέ, μπορεί ο κανονισμός να προβλέπει αυτό που είπατε και εσείς με βάση αυτά που προβλέπει ο κανονισμός τοποθετείστε. Είναι αυτό που λέει ο σοφός λαός «Ζήσε Μάη μου να φας τριφύλλι». Δηλαδή, του χρόνου το Μάη για παράδειγμα ή το καλοκαίρι θ</w:t>
      </w:r>
      <w:r>
        <w:rPr>
          <w:rFonts w:eastAsia="Times New Roman" w:cs="Times New Roman"/>
          <w:szCs w:val="24"/>
        </w:rPr>
        <w:t xml:space="preserve">α περιμένουν και οι συγκεκριμένοι ελαιοπαραγωγοί, όπως και άλλοι ελαιοπαραγωγοί από προηγούμενες ερωτήσεις που γίνανε. </w:t>
      </w:r>
    </w:p>
    <w:p w14:paraId="48ACE38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Ως τότε; Αλλά και από εκεί και μετά; Βάζουμε μια σειρά από ερωτήματα, αυτά που ανέπτυξα στην </w:t>
      </w:r>
      <w:proofErr w:type="spellStart"/>
      <w:r>
        <w:rPr>
          <w:rFonts w:eastAsia="Times New Roman" w:cs="Times New Roman"/>
          <w:szCs w:val="24"/>
        </w:rPr>
        <w:t>πρωτολογία</w:t>
      </w:r>
      <w:proofErr w:type="spellEnd"/>
      <w:r>
        <w:rPr>
          <w:rFonts w:eastAsia="Times New Roman" w:cs="Times New Roman"/>
          <w:szCs w:val="24"/>
        </w:rPr>
        <w:t xml:space="preserve"> και φαίνονται και από την ερώτησ</w:t>
      </w:r>
      <w:r>
        <w:rPr>
          <w:rFonts w:eastAsia="Times New Roman" w:cs="Times New Roman"/>
          <w:szCs w:val="24"/>
        </w:rPr>
        <w:t xml:space="preserve">η. Οδηγούνται σε απόγνωση. Εισόδημα δεν θα έχουν φέτος. </w:t>
      </w:r>
      <w:r>
        <w:rPr>
          <w:rFonts w:eastAsia="Times New Roman" w:cs="Times New Roman"/>
          <w:szCs w:val="24"/>
        </w:rPr>
        <w:lastRenderedPageBreak/>
        <w:t xml:space="preserve">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η κύρια πηγή εισοδήματος για ένα μεγάλο μέρος του πληθυσμού της περιοχής </w:t>
      </w:r>
      <w:proofErr w:type="spellStart"/>
      <w:r>
        <w:rPr>
          <w:rFonts w:eastAsia="Times New Roman" w:cs="Times New Roman"/>
          <w:szCs w:val="24"/>
        </w:rPr>
        <w:t>Γόννων</w:t>
      </w:r>
      <w:proofErr w:type="spellEnd"/>
      <w:r>
        <w:rPr>
          <w:rFonts w:eastAsia="Times New Roman" w:cs="Times New Roman"/>
          <w:szCs w:val="24"/>
        </w:rPr>
        <w:t xml:space="preserve"> είναι η παραγωγή ελιάς και </w:t>
      </w:r>
      <w:proofErr w:type="spellStart"/>
      <w:r>
        <w:rPr>
          <w:rFonts w:eastAsia="Times New Roman" w:cs="Times New Roman"/>
          <w:szCs w:val="24"/>
        </w:rPr>
        <w:t>ελαιολάδου</w:t>
      </w:r>
      <w:proofErr w:type="spellEnd"/>
      <w:r>
        <w:rPr>
          <w:rFonts w:eastAsia="Times New Roman" w:cs="Times New Roman"/>
          <w:szCs w:val="24"/>
        </w:rPr>
        <w:t xml:space="preserve">. </w:t>
      </w:r>
    </w:p>
    <w:p w14:paraId="48ACE38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Δείτε μέχρι τότε οι αγρότες και οι συγκεκριμέ</w:t>
      </w:r>
      <w:r>
        <w:rPr>
          <w:rFonts w:eastAsia="Times New Roman" w:cs="Times New Roman"/>
          <w:szCs w:val="24"/>
        </w:rPr>
        <w:t>νοι αγρότες, όπως και στο σύνολο της επικράτειας, έχουν να πληρώσουν φόρους, χαράτσια, να σηκώσουν στις πλάτες τους δυσβάσταχτα βάρη που φορτώνονται από τις πολιτικές που ξεδιπλώνετε και που υλοποιείτε κι εσείς όπως και οι προηγούμενες κυβερνήσεις. Έως τότ</w:t>
      </w:r>
      <w:r>
        <w:rPr>
          <w:rFonts w:eastAsia="Times New Roman" w:cs="Times New Roman"/>
          <w:szCs w:val="24"/>
        </w:rPr>
        <w:t xml:space="preserve">ε τι θα κάνουν σε ό,τι αφορά τα δάνεια, τον ΕΝΦΙΑ και όλα αυτά που μπαίνουν στα ερωτήματα που σας βάζουμε; </w:t>
      </w:r>
    </w:p>
    <w:p w14:paraId="48ACE38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Λέτε: «Δεν είμαι αρμόδιος, είμαι Αγροτικής Ανάπτυξης». Μα, με </w:t>
      </w:r>
      <w:proofErr w:type="spellStart"/>
      <w:r>
        <w:rPr>
          <w:rFonts w:eastAsia="Times New Roman" w:cs="Times New Roman"/>
          <w:szCs w:val="24"/>
        </w:rPr>
        <w:t>συγχωρείτε</w:t>
      </w:r>
      <w:proofErr w:type="spellEnd"/>
      <w:r>
        <w:rPr>
          <w:rFonts w:eastAsia="Times New Roman" w:cs="Times New Roman"/>
          <w:szCs w:val="24"/>
        </w:rPr>
        <w:t>, ενιαία είναι η πολιτική, ενιαία δρα η Κυβέρνηση, δηλαδή για τα μέτρα που λ</w:t>
      </w:r>
      <w:r>
        <w:rPr>
          <w:rFonts w:eastAsia="Times New Roman" w:cs="Times New Roman"/>
          <w:szCs w:val="24"/>
        </w:rPr>
        <w:t xml:space="preserve">έμε εμείς πυροπροστασίας. Και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το Κομμουνιστικό Κόμμα και στην παρούσα Κυβέρνηση έγκαιρα έχει παρέμβει με μια σειρά παρεμβάσεων μέσα και έξω από τη Βουλή, όπως και στις προηγούμενες κυβερνήσεις τα προηγούμενα χρόνια, διεκδικώντας μέτρα πυ</w:t>
      </w:r>
      <w:r>
        <w:rPr>
          <w:rFonts w:eastAsia="Times New Roman" w:cs="Times New Roman"/>
          <w:szCs w:val="24"/>
        </w:rPr>
        <w:t xml:space="preserve">ροπροστασίας και αντίστοιχα έργα αντιπλημμυρικής προστασίας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48ACE38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Επίσης, αυτό που αναδεικνύεται περίτρανα και από τη συγκεκριμένη καταστροφή, την πυρκαγιά, είναι οι τεράστιες ελλείψεις στο Πυροσβεστικό Σώμα. Η μη δυνατότητα παρεμβάσεων με μέσα και ανθρ</w:t>
      </w:r>
      <w:r>
        <w:rPr>
          <w:rFonts w:eastAsia="Times New Roman" w:cs="Times New Roman"/>
          <w:szCs w:val="24"/>
        </w:rPr>
        <w:t>ώπινο δυναμικό επαρκές ούτως ώστε αφ</w:t>
      </w:r>
      <w:r>
        <w:rPr>
          <w:rFonts w:eastAsia="Times New Roman" w:cs="Times New Roman"/>
          <w:szCs w:val="24"/>
        </w:rPr>
        <w:t xml:space="preserve">’ </w:t>
      </w:r>
      <w:r>
        <w:rPr>
          <w:rFonts w:eastAsia="Times New Roman" w:cs="Times New Roman"/>
          <w:szCs w:val="24"/>
        </w:rPr>
        <w:t>ενός μεν να επεμβαίνουν και αφετέρου να προλαμβάνουν. Το κυρίαρχο, όπως σε όλους τους τομείς κατά τη γνώμη μου είναι η πρόληψη, η δασοπροστασία και πάει λέγοντας. Αυτό σημαίνει ότι χρειάζεται προσωπικό, σημαίνει ενίσχυ</w:t>
      </w:r>
      <w:r>
        <w:rPr>
          <w:rFonts w:eastAsia="Times New Roman" w:cs="Times New Roman"/>
          <w:szCs w:val="24"/>
        </w:rPr>
        <w:t>ση δομών, υπηρεσιών, μέσα κ</w:t>
      </w:r>
      <w:r>
        <w:rPr>
          <w:rFonts w:eastAsia="Times New Roman" w:cs="Times New Roman"/>
          <w:szCs w:val="24"/>
        </w:rPr>
        <w:t>.</w:t>
      </w:r>
      <w:r>
        <w:rPr>
          <w:rFonts w:eastAsia="Times New Roman" w:cs="Times New Roman"/>
          <w:szCs w:val="24"/>
        </w:rPr>
        <w:t>λπ., όπως, επίσης, και έργα διάνοιξης αντιπυρικών ζωνών, όλα τα μέτρα πρόληψης που απαιτούνται για να ελαχιστοποιήσεις –διότι δεν μπορείς και να τις εξαλείψεις- τέτοιου είδους τραγικές καταστάσεις αλλά και τις συνέπειες αυτών.</w:t>
      </w:r>
    </w:p>
    <w:p w14:paraId="48ACE38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ου είπατε για τα ΠΣΕΑ. Τώρα να μην μιλάμε. Εδώ είναι κοροϊδία. Το ξέρετε πολύ καλά. Το είχαμε συζητήσει με αφορμή τις ζημιές που υπέστησαν οι δενδροκαλλιέργειες του Τυρνάβου από τον παγετό του Μάρτη. </w:t>
      </w:r>
      <w:proofErr w:type="spellStart"/>
      <w:r>
        <w:rPr>
          <w:rFonts w:eastAsia="Times New Roman" w:cs="Times New Roman"/>
          <w:szCs w:val="24"/>
        </w:rPr>
        <w:t>Σημειωτέον</w:t>
      </w:r>
      <w:proofErr w:type="spellEnd"/>
      <w:r>
        <w:rPr>
          <w:rFonts w:eastAsia="Times New Roman" w:cs="Times New Roman"/>
          <w:szCs w:val="24"/>
        </w:rPr>
        <w:t xml:space="preserve"> σήμερα έτυχε </w:t>
      </w:r>
      <w:r>
        <w:rPr>
          <w:rFonts w:eastAsia="Times New Roman" w:cs="Times New Roman"/>
          <w:szCs w:val="24"/>
        </w:rPr>
        <w:t>να είναι</w:t>
      </w:r>
      <w:r>
        <w:rPr>
          <w:rFonts w:eastAsia="Times New Roman" w:cs="Times New Roman"/>
          <w:szCs w:val="24"/>
        </w:rPr>
        <w:t xml:space="preserve"> </w:t>
      </w:r>
      <w:r>
        <w:rPr>
          <w:rFonts w:eastAsia="Times New Roman" w:cs="Times New Roman"/>
          <w:szCs w:val="24"/>
        </w:rPr>
        <w:t xml:space="preserve">και η μέρα που οι αγρότες του Τυρνάβου αυτή την ώρα είναι σε συλλαλητήριο στον Τύρναβο διεκδικώντας, όχι μόνο τα μέτρα αυτά που τα γνωρίζετε πολύ καλά </w:t>
      </w:r>
      <w:r>
        <w:rPr>
          <w:rFonts w:eastAsia="Times New Roman" w:cs="Times New Roman"/>
          <w:szCs w:val="24"/>
        </w:rPr>
        <w:lastRenderedPageBreak/>
        <w:t>με βάση τα αιτήματα που έχουν διαμορφώσει από την παγωνιά του Μάρτη, αλλά και μέτρα γενικότερα που άπτοντ</w:t>
      </w:r>
      <w:r>
        <w:rPr>
          <w:rFonts w:eastAsia="Times New Roman" w:cs="Times New Roman"/>
          <w:szCs w:val="24"/>
        </w:rPr>
        <w:t xml:space="preserve">αι της πολιτικής η οποία τους τσακίζει και τους οδηγεί στο ξεκλήρισμα. </w:t>
      </w:r>
    </w:p>
    <w:p w14:paraId="48ACE38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Σε αυτή την κατεύθυνση θα καταθέσουμε και στα Πρακτικά ένα υπόμνημα των αγροτικών συλλόγων Λάρισας και κατ’ επέκτασης Τυρνάβου και της γύρω περιοχής. </w:t>
      </w:r>
    </w:p>
    <w:p w14:paraId="48ACE390" w14:textId="77777777" w:rsidR="004D5AE5" w:rsidRDefault="00FB30DB">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cs="Times New Roman"/>
          <w:szCs w:val="24"/>
        </w:rPr>
        <w:t xml:space="preserve">ΣΤ΄ </w:t>
      </w:r>
      <w:r>
        <w:rPr>
          <w:rFonts w:eastAsia="Times New Roman" w:cs="Times New Roman"/>
          <w:szCs w:val="24"/>
        </w:rPr>
        <w:t>Αντιπρόεδρ</w:t>
      </w:r>
      <w:r>
        <w:rPr>
          <w:rFonts w:eastAsia="Times New Roman" w:cs="Times New Roman"/>
          <w:szCs w:val="24"/>
        </w:rPr>
        <w:t xml:space="preserve">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48ACE39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Εμείς λέμε ότι η Κυβέρνηση θα πρέπει να δώσει λύσεις. Είν</w:t>
      </w:r>
      <w:r>
        <w:rPr>
          <w:rFonts w:eastAsia="Times New Roman" w:cs="Times New Roman"/>
          <w:szCs w:val="24"/>
        </w:rPr>
        <w:t xml:space="preserve">αι κοροϊδία αυτά τα ΠΣΕΑ.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τις προάλλες δεν είπατε ότι το Υπουργείο έχει 13 με 14 εκατομμύρια ευρώ για τους αγρότες του Τυρνάβου; Πού; </w:t>
      </w:r>
    </w:p>
    <w:p w14:paraId="48ACE392" w14:textId="77777777" w:rsidR="004D5AE5" w:rsidRDefault="00FB30DB">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 xml:space="preserve">Δεν υπάρχει φράγκο αυτή τη στιγμή. Μόνο τα ΠΣΕΑ αναφέρετε, τίποτα άλλο. </w:t>
      </w:r>
    </w:p>
    <w:p w14:paraId="48ACE393" w14:textId="77777777" w:rsidR="004D5AE5" w:rsidRDefault="00FB30D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Εμείς λέμε να αποζη</w:t>
      </w:r>
      <w:r>
        <w:rPr>
          <w:rFonts w:eastAsia="Times New Roman" w:cs="Times New Roman"/>
          <w:szCs w:val="24"/>
        </w:rPr>
        <w:t xml:space="preserve">μιώνονται, αλλά «χαρατσώνονται» από τον ΕΛΓΑ. Πληρώνουν, όπως ακούστηκε και σε προηγούμενη ερώτηση, μόνο και μόνο για την αίτηση στον ΕΛΓΑ είτε για ένα στρέμμα χωράφι 1 ευρώ, είτε για το ζώο που </w:t>
      </w:r>
      <w:proofErr w:type="spellStart"/>
      <w:r>
        <w:rPr>
          <w:rFonts w:eastAsia="Times New Roman" w:cs="Times New Roman"/>
          <w:szCs w:val="24"/>
        </w:rPr>
        <w:t>απωλέσθη</w:t>
      </w:r>
      <w:proofErr w:type="spellEnd"/>
      <w:r>
        <w:rPr>
          <w:rFonts w:eastAsia="Times New Roman" w:cs="Times New Roman"/>
          <w:szCs w:val="24"/>
        </w:rPr>
        <w:t xml:space="preserve"> </w:t>
      </w:r>
      <w:r>
        <w:rPr>
          <w:rFonts w:eastAsia="Times New Roman" w:cs="Times New Roman"/>
          <w:szCs w:val="24"/>
        </w:rPr>
        <w:t>λόγω πυρκαγιάς 2 ευρώ, μόνο για την αίτηση, χώρια τα</w:t>
      </w:r>
      <w:r>
        <w:rPr>
          <w:rFonts w:eastAsia="Times New Roman" w:cs="Times New Roman"/>
          <w:szCs w:val="24"/>
        </w:rPr>
        <w:t xml:space="preserve"> διπλά και τα τριπλά χαράτσια που πληρώνουν στον ΕΛΓΑ, για να αποζημιώνονται. </w:t>
      </w:r>
    </w:p>
    <w:p w14:paraId="48ACE394"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ολοκληρώστε. </w:t>
      </w:r>
    </w:p>
    <w:p w14:paraId="48ACE395" w14:textId="77777777" w:rsidR="004D5AE5" w:rsidRDefault="00FB30DB">
      <w:pPr>
        <w:spacing w:after="0"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 xml:space="preserve">Άρα, λοιπόν, τι θα γίνει; </w:t>
      </w:r>
    </w:p>
    <w:p w14:paraId="48ACE396" w14:textId="77777777" w:rsidR="004D5AE5" w:rsidRDefault="00FB30DB">
      <w:pPr>
        <w:spacing w:after="0" w:line="600" w:lineRule="auto"/>
        <w:ind w:firstLine="720"/>
        <w:jc w:val="both"/>
        <w:rPr>
          <w:rFonts w:eastAsia="Times New Roman"/>
          <w:szCs w:val="24"/>
        </w:rPr>
      </w:pPr>
      <w:r>
        <w:rPr>
          <w:rFonts w:eastAsia="Times New Roman"/>
          <w:szCs w:val="24"/>
        </w:rPr>
        <w:t>Και εμείς λέμε άμεσα μέτρα τώρα. Εν</w:t>
      </w:r>
      <w:r>
        <w:rPr>
          <w:rFonts w:eastAsia="Times New Roman"/>
          <w:szCs w:val="24"/>
        </w:rPr>
        <w:t xml:space="preserve">τάξει, θα περιμένουν οι αγρότες, για παράδειγμα, τον Μάη, για να δουν πόσες ελιές παρέμειναν βιώσιμες! Τι θα γίνει έως τότε; Πώς θα ζήσουν; Τέτοια μέτρα περιμένουμε. Και εκεί χρειάζεται, επίσης, η παρέμβαση του κράτους. </w:t>
      </w:r>
    </w:p>
    <w:p w14:paraId="48ACE397" w14:textId="77777777" w:rsidR="004D5AE5" w:rsidRDefault="00FB30DB">
      <w:pPr>
        <w:spacing w:after="0" w:line="600" w:lineRule="auto"/>
        <w:ind w:firstLine="720"/>
        <w:jc w:val="both"/>
        <w:rPr>
          <w:rFonts w:eastAsia="Times New Roman"/>
          <w:szCs w:val="24"/>
        </w:rPr>
      </w:pPr>
      <w:r>
        <w:rPr>
          <w:rFonts w:eastAsia="Times New Roman"/>
          <w:szCs w:val="24"/>
        </w:rPr>
        <w:t xml:space="preserve">Ευχαριστώ, κύριε Πρόεδρε, και για την ανοχή σας. </w:t>
      </w:r>
    </w:p>
    <w:p w14:paraId="48ACE398" w14:textId="77777777" w:rsidR="004D5AE5" w:rsidRDefault="00FB30DB">
      <w:pPr>
        <w:spacing w:after="0"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Κυρίες και κύριοι συνάδελφοι</w:t>
      </w:r>
      <w:r>
        <w:rPr>
          <w:rFonts w:eastAsia="Times New Roman"/>
          <w:szCs w:val="24"/>
        </w:rPr>
        <w:t xml:space="preserve">, πριν δώσω τον λόγο στον κύριο Υπουργό, </w:t>
      </w:r>
      <w:r>
        <w:rPr>
          <w:rFonts w:eastAsia="Times New Roman" w:cs="Times New Roman"/>
        </w:rPr>
        <w:t xml:space="preserve">έχω την τιμή να ανακοινώσω στο Σώμα ότι τη συνεδρίασή μας παρακολουθούν από τα </w:t>
      </w:r>
      <w:r>
        <w:rPr>
          <w:rFonts w:eastAsia="Times New Roman" w:cs="Times New Roman"/>
        </w:rPr>
        <w:lastRenderedPageBreak/>
        <w:t xml:space="preserve">άνω δυτικά θεωρεία, αφού </w:t>
      </w:r>
      <w:r>
        <w:rPr>
          <w:rFonts w:eastAsia="Times New Roman" w:cs="Times New Roman"/>
        </w:rPr>
        <w:t xml:space="preserve">προηγουμένως ενημερώθηκαν για την ιστορία του κτηρίου και τον τρόπο οργάνωσης και λειτουργίας της Βουλής, είκοσι τέσσερις μαθήτριες και μαθητές και ένας συνοδός εκπαιδευτικός από το Ιδιωτικό Γενικό Λύκειο </w:t>
      </w:r>
      <w:r>
        <w:rPr>
          <w:rFonts w:eastAsia="Times New Roman" w:cs="Times New Roman"/>
        </w:rPr>
        <w:t>«</w:t>
      </w:r>
      <w:r>
        <w:rPr>
          <w:rFonts w:eastAsia="Times New Roman" w:cs="Times New Roman"/>
        </w:rPr>
        <w:t xml:space="preserve">Γ. </w:t>
      </w:r>
      <w:r>
        <w:rPr>
          <w:rFonts w:eastAsia="Times New Roman" w:cs="Times New Roman"/>
        </w:rPr>
        <w:t>ΜΑΛΛΙΑΡΑ»</w:t>
      </w:r>
      <w:r>
        <w:rPr>
          <w:rFonts w:eastAsia="Times New Roman" w:cs="Times New Roman"/>
        </w:rPr>
        <w:t xml:space="preserve"> (</w:t>
      </w:r>
      <w:r>
        <w:rPr>
          <w:rFonts w:eastAsia="Times New Roman" w:cs="Times New Roman"/>
        </w:rPr>
        <w:t>τρίτο τ</w:t>
      </w:r>
      <w:r>
        <w:rPr>
          <w:rFonts w:eastAsia="Times New Roman" w:cs="Times New Roman"/>
        </w:rPr>
        <w:t xml:space="preserve">μήμα). </w:t>
      </w:r>
    </w:p>
    <w:p w14:paraId="48ACE399" w14:textId="77777777" w:rsidR="004D5AE5" w:rsidRDefault="00FB30DB">
      <w:pPr>
        <w:spacing w:after="0" w:line="600" w:lineRule="auto"/>
        <w:ind w:firstLine="720"/>
        <w:jc w:val="both"/>
        <w:rPr>
          <w:rFonts w:eastAsia="Times New Roman" w:cs="Times New Roman"/>
        </w:rPr>
      </w:pPr>
      <w:r>
        <w:rPr>
          <w:rFonts w:eastAsia="Times New Roman" w:cs="Times New Roman"/>
        </w:rPr>
        <w:t>Η Βουλή τούς καλωσορί</w:t>
      </w:r>
      <w:r>
        <w:rPr>
          <w:rFonts w:eastAsia="Times New Roman" w:cs="Times New Roman"/>
        </w:rPr>
        <w:t xml:space="preserve">ζει. </w:t>
      </w:r>
    </w:p>
    <w:p w14:paraId="48ACE39A" w14:textId="77777777" w:rsidR="004D5AE5" w:rsidRDefault="00FB30DB">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8ACE39B" w14:textId="77777777" w:rsidR="004D5AE5" w:rsidRDefault="00FB30DB">
      <w:pPr>
        <w:spacing w:after="0" w:line="600" w:lineRule="auto"/>
        <w:ind w:firstLine="720"/>
        <w:jc w:val="both"/>
        <w:rPr>
          <w:rFonts w:eastAsia="Times New Roman" w:cs="Times New Roman"/>
        </w:rPr>
      </w:pPr>
      <w:r>
        <w:rPr>
          <w:rFonts w:eastAsia="Times New Roman" w:cs="Times New Roman"/>
        </w:rPr>
        <w:t xml:space="preserve">Ορίστε, κύριε Υπουργέ, έχετε τον λόγο. </w:t>
      </w:r>
    </w:p>
    <w:p w14:paraId="48ACE39C" w14:textId="77777777" w:rsidR="004D5AE5" w:rsidRDefault="00FB30DB">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γενικεύσατε, όπως πάντα τη συζήτηση. </w:t>
      </w:r>
    </w:p>
    <w:p w14:paraId="48ACE39D" w14:textId="77777777" w:rsidR="004D5AE5" w:rsidRDefault="00FB30DB">
      <w:pPr>
        <w:spacing w:after="0" w:line="600" w:lineRule="auto"/>
        <w:ind w:firstLine="720"/>
        <w:jc w:val="both"/>
        <w:rPr>
          <w:rFonts w:eastAsia="Times New Roman"/>
          <w:szCs w:val="24"/>
        </w:rPr>
      </w:pPr>
      <w:r>
        <w:rPr>
          <w:rFonts w:eastAsia="Times New Roman"/>
          <w:szCs w:val="24"/>
        </w:rPr>
        <w:t>Εγώ εκείνο που έχω να σας πω είναι ότι μ</w:t>
      </w:r>
      <w:r>
        <w:rPr>
          <w:rFonts w:eastAsia="Times New Roman"/>
          <w:szCs w:val="24"/>
        </w:rPr>
        <w:t xml:space="preserve">ιλάμε για μια συγκεκριμένη πυρκαγιά, η οποία έχει καταστρέψει μια συγκεκριμένη περιοχή. Γι’ αυτή, λοιπόν, την πυρκαγιά, μιλάμε και οι επιφάνειες που καταστράφηκαν είναι κυρίως δασικού χαρακτήρα. Αντιλαμβάνεστε ότι εκεί, πέραν της κήρυξης των συγκεκριμένων </w:t>
      </w:r>
      <w:r>
        <w:rPr>
          <w:rFonts w:eastAsia="Times New Roman"/>
          <w:szCs w:val="24"/>
        </w:rPr>
        <w:t>εκτάσεων ως αναδασωτέων…</w:t>
      </w:r>
    </w:p>
    <w:p w14:paraId="48ACE39E"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ΓΕΩΡΓΙΟΣ ΛΑΜΠΡΟΥΛΗΣ (ΣΤ΄ Αντιπρόεδρος της Βουλής): </w:t>
      </w:r>
      <w:r>
        <w:rPr>
          <w:rFonts w:eastAsia="Times New Roman"/>
          <w:szCs w:val="24"/>
        </w:rPr>
        <w:t xml:space="preserve">Δεν κάηκε δάσος, κύριε Υπουργέ, ξερά βουνά ήταν γύρω γύρω. Ελαιόδεντρα κάηκαν. Εγώ δεν γενίκευσα. Η ερώτησή μου ήταν για τα ελαιόδεντρα. </w:t>
      </w:r>
    </w:p>
    <w:p w14:paraId="48ACE39F" w14:textId="77777777" w:rsidR="004D5AE5" w:rsidRDefault="00FB30DB">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w:t>
      </w:r>
      <w:r>
        <w:rPr>
          <w:rFonts w:eastAsia="Times New Roman"/>
          <w:b/>
          <w:szCs w:val="24"/>
        </w:rPr>
        <w:t xml:space="preserve">άπτυξης και Τροφίμων): </w:t>
      </w:r>
      <w:r>
        <w:rPr>
          <w:rFonts w:eastAsia="Times New Roman"/>
          <w:szCs w:val="24"/>
        </w:rPr>
        <w:t xml:space="preserve">Θα πάω και εκεί. </w:t>
      </w:r>
    </w:p>
    <w:p w14:paraId="48ACE3A0"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αφήστε να ολοκληρώσει γιατί δεν θα τελειώσουμε. </w:t>
      </w:r>
    </w:p>
    <w:p w14:paraId="48ACE3A1" w14:textId="77777777" w:rsidR="004D5AE5" w:rsidRDefault="00FB30DB">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Άρα, λοιπόν, αναφέρεστε ιδιαίτερα για δενδρώδεις κα</w:t>
      </w:r>
      <w:r>
        <w:rPr>
          <w:rFonts w:eastAsia="Times New Roman"/>
          <w:szCs w:val="24"/>
        </w:rPr>
        <w:t xml:space="preserve">λλιέργειες, για αυτά τα ελαιόδεντρα που σας είπα προηγουμένως. </w:t>
      </w:r>
    </w:p>
    <w:p w14:paraId="48ACE3A2" w14:textId="77777777" w:rsidR="004D5AE5" w:rsidRDefault="00FB30DB">
      <w:pPr>
        <w:spacing w:after="0"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 xml:space="preserve">Δεν αναφέρθηκα σε δενδρώδεις καλλιέργειες. Η ερώτησή μου ήταν για τα ελαιόδεντρα. </w:t>
      </w:r>
    </w:p>
    <w:p w14:paraId="48ACE3A3"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Η διαδικασία είναι συγκεκριμένη, λοιπόν και σας απαντώ: Για αυτές τις δενδρώδεις καλλιέργειες η εκτίμηση της ζημιάς θα γίνει με τη νέα βλαστική περίοδο, διότι έτσι συμβαίνει. Το ξέρετε ότι στ</w:t>
      </w:r>
      <w:r>
        <w:rPr>
          <w:rFonts w:eastAsia="Times New Roman"/>
          <w:szCs w:val="24"/>
        </w:rPr>
        <w:t xml:space="preserve">α ελαιόδεντρα περνάει με τη βοήθεια του ανέμου η φωτιά. Οι επιπτώσεις δεν είναι αυτές που φαίνονται εκείνη την ώρα. Θα φανούν την επόμενη περίοδο που σας είπα. </w:t>
      </w:r>
    </w:p>
    <w:p w14:paraId="48ACE3A4" w14:textId="77777777" w:rsidR="004D5AE5" w:rsidRDefault="00FB30DB">
      <w:pPr>
        <w:spacing w:after="0" w:line="600" w:lineRule="auto"/>
        <w:ind w:firstLine="720"/>
        <w:jc w:val="both"/>
        <w:rPr>
          <w:rFonts w:eastAsia="Times New Roman"/>
          <w:szCs w:val="24"/>
        </w:rPr>
      </w:pPr>
      <w:r>
        <w:rPr>
          <w:rFonts w:eastAsia="Times New Roman"/>
          <w:szCs w:val="24"/>
        </w:rPr>
        <w:t>Από εκεί και πέρα, δεν καλύπτονται από τον κανονισμό του ΕΛΓΑ. Αυτό που εμείς κάνουμε είναι μέσ</w:t>
      </w:r>
      <w:r>
        <w:rPr>
          <w:rFonts w:eastAsia="Times New Roman"/>
          <w:szCs w:val="24"/>
        </w:rPr>
        <w:t>α από τις διαδικασίες, τις γνωστές ως ΠΣΕΑ που αναφέρονται στην απώλεια του εισοδήματος, να προσπαθούμε όσο το δυνατό γρηγορότερα να στοιχειοθετήσουμε τον συγκεκριμένο φάκελο. Δεν μπορούμε, όμως, να τον στοιχειοθετήσουμε πριν έρθει η επόμενη βλαστική περίο</w:t>
      </w:r>
      <w:r>
        <w:rPr>
          <w:rFonts w:eastAsia="Times New Roman"/>
          <w:szCs w:val="24"/>
        </w:rPr>
        <w:t>δος. Καταθέτουμε τον φάκελο.</w:t>
      </w:r>
    </w:p>
    <w:p w14:paraId="48ACE3A5" w14:textId="77777777" w:rsidR="004D5AE5" w:rsidRDefault="00FB30DB">
      <w:pPr>
        <w:spacing w:after="0" w:line="600" w:lineRule="auto"/>
        <w:ind w:firstLine="720"/>
        <w:jc w:val="both"/>
        <w:rPr>
          <w:rFonts w:eastAsia="Times New Roman"/>
          <w:szCs w:val="24"/>
        </w:rPr>
      </w:pPr>
      <w:r>
        <w:rPr>
          <w:rFonts w:eastAsia="Times New Roman"/>
          <w:szCs w:val="24"/>
        </w:rPr>
        <w:lastRenderedPageBreak/>
        <w:t>Α</w:t>
      </w:r>
      <w:r>
        <w:rPr>
          <w:rFonts w:eastAsia="Times New Roman"/>
          <w:szCs w:val="24"/>
        </w:rPr>
        <w:t xml:space="preserve">πό εκεί και πέρα ξέρετε ότι έχουμε εκκρεμότητες ΠΣΕΑ ακόμη και περασμένων χρόνων. Και βεβαίως, υπάρχει μια οροφή στα ΠΣΕΑ. Σε επίπεδο χρονιάς δεν μπορούμε να ξεπεράσουμε τα 15, 16 εκατομμύρια ευρώ. </w:t>
      </w:r>
    </w:p>
    <w:p w14:paraId="48ACE3A6" w14:textId="77777777" w:rsidR="004D5AE5" w:rsidRDefault="00FB30DB">
      <w:pPr>
        <w:spacing w:after="0" w:line="600" w:lineRule="auto"/>
        <w:ind w:firstLine="720"/>
        <w:jc w:val="both"/>
        <w:rPr>
          <w:rFonts w:eastAsia="Times New Roman"/>
          <w:szCs w:val="24"/>
        </w:rPr>
      </w:pPr>
      <w:r>
        <w:rPr>
          <w:rFonts w:eastAsia="Times New Roman"/>
          <w:szCs w:val="24"/>
        </w:rPr>
        <w:t>Αναλογιστείτε τώρα εσείς τι</w:t>
      </w:r>
      <w:r>
        <w:rPr>
          <w:rFonts w:eastAsia="Times New Roman"/>
          <w:szCs w:val="24"/>
        </w:rPr>
        <w:t xml:space="preserve"> έχει συμβεί το 2016 από πλευράς καιρικών συνθηκών και φυσικών καταστροφών σε όλη τη χώρα, για να δείτε αν μπορούμε και μέχρι </w:t>
      </w:r>
      <w:proofErr w:type="spellStart"/>
      <w:r>
        <w:rPr>
          <w:rFonts w:eastAsia="Times New Roman"/>
          <w:szCs w:val="24"/>
        </w:rPr>
        <w:t>ποίου</w:t>
      </w:r>
      <w:proofErr w:type="spellEnd"/>
      <w:r>
        <w:rPr>
          <w:rFonts w:eastAsia="Times New Roman"/>
          <w:szCs w:val="24"/>
        </w:rPr>
        <w:t xml:space="preserve"> σημείου μπορούμε να καλύψουμε τις ζημιές. Διότι επικαλείστε κιόλας το Ταμείο Αλληλεγγύης. Και εκείνο το Ταμείο Αλληλεγγύης θ</w:t>
      </w:r>
      <w:r>
        <w:rPr>
          <w:rFonts w:eastAsia="Times New Roman"/>
          <w:szCs w:val="24"/>
        </w:rPr>
        <w:t>έλει πάντα, διαρκώς να μας τα δώσουν από την Ευρωπαϊκή Επιτροπή…</w:t>
      </w:r>
    </w:p>
    <w:p w14:paraId="48ACE3A7" w14:textId="77777777" w:rsidR="004D5AE5" w:rsidRDefault="00FB30DB">
      <w:pPr>
        <w:spacing w:after="0"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 xml:space="preserve">Δεν είπα εγώ για κανένα Ταμείο Αλληλεγγύης. Μίλησα για την κοροϊδία με τον ΕΛΓΑ και την κοροϊδία με τα ΠΣΕΑ. </w:t>
      </w:r>
    </w:p>
    <w:p w14:paraId="48ACE3A8" w14:textId="77777777" w:rsidR="004D5AE5" w:rsidRDefault="00FB30D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μη διακόπτετε. </w:t>
      </w:r>
    </w:p>
    <w:p w14:paraId="48ACE3A9" w14:textId="77777777" w:rsidR="004D5AE5" w:rsidRDefault="00FB30DB">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Αφήστε με να ολοκληρώσω. </w:t>
      </w:r>
    </w:p>
    <w:p w14:paraId="48ACE3AA"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Η Ευρωπαϊκή Επιτροπή δίνει, αλλά δίνει με βάση συγκεκριμένους κανονισμούς. </w:t>
      </w:r>
    </w:p>
    <w:p w14:paraId="48ACE3AB" w14:textId="77777777" w:rsidR="004D5AE5" w:rsidRDefault="00FB30DB">
      <w:pPr>
        <w:spacing w:after="0" w:line="600" w:lineRule="auto"/>
        <w:ind w:firstLine="720"/>
        <w:jc w:val="both"/>
        <w:rPr>
          <w:rFonts w:eastAsia="Times New Roman"/>
          <w:szCs w:val="24"/>
        </w:rPr>
      </w:pPr>
      <w:r>
        <w:rPr>
          <w:rFonts w:eastAsia="Times New Roman"/>
          <w:szCs w:val="24"/>
        </w:rPr>
        <w:t xml:space="preserve">Εμείς προσπαθούμε όσο το δυνατό να εξαντλήσουμε όλες </w:t>
      </w:r>
      <w:r>
        <w:rPr>
          <w:rFonts w:eastAsia="Times New Roman"/>
          <w:szCs w:val="24"/>
        </w:rPr>
        <w:t xml:space="preserve">τις δυνατότητες. </w:t>
      </w:r>
    </w:p>
    <w:p w14:paraId="48ACE3AC" w14:textId="77777777" w:rsidR="004D5AE5" w:rsidRDefault="00FB30D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Τελειώσαμε αυτόν τον κύκλο. </w:t>
      </w:r>
    </w:p>
    <w:p w14:paraId="48ACE3AD" w14:textId="77777777" w:rsidR="004D5AE5" w:rsidRDefault="00FB30DB">
      <w:pPr>
        <w:spacing w:after="0" w:line="600" w:lineRule="auto"/>
        <w:ind w:firstLine="720"/>
        <w:jc w:val="both"/>
        <w:rPr>
          <w:rFonts w:eastAsia="Times New Roman"/>
          <w:szCs w:val="24"/>
        </w:rPr>
      </w:pPr>
      <w:r>
        <w:rPr>
          <w:rFonts w:eastAsia="Times New Roman"/>
          <w:szCs w:val="24"/>
        </w:rPr>
        <w:t>Πάντως, αν μου επιτρέπετε μια παρατήρηση, έχει τύχει τον τελευταίο μήνα και έχω προεδρεύσει τουλάχιστον δέκα φορές σε ίδιες ερωτήσεις στους ίδιους νομούς από συναδέλφους όλων τ</w:t>
      </w:r>
      <w:r>
        <w:rPr>
          <w:rFonts w:eastAsia="Times New Roman"/>
          <w:szCs w:val="24"/>
        </w:rPr>
        <w:t xml:space="preserve">ων κομμάτων. Κάτι πρέπει να κάνουμε πάντως, να τα ομαδοποιούμε αυτά, διότι δέκα φορές έρχεται ο Υπουργός και έχω ακούσει δέκα φορές τις ίδιες απαντήσεις. </w:t>
      </w:r>
    </w:p>
    <w:p w14:paraId="48ACE3AE" w14:textId="77777777" w:rsidR="004D5AE5" w:rsidRDefault="00FB30DB">
      <w:pPr>
        <w:spacing w:after="0" w:line="600" w:lineRule="auto"/>
        <w:ind w:firstLine="720"/>
        <w:jc w:val="both"/>
        <w:rPr>
          <w:rFonts w:eastAsia="Times New Roman"/>
          <w:szCs w:val="24"/>
        </w:rPr>
      </w:pPr>
      <w:r>
        <w:rPr>
          <w:rFonts w:eastAsia="Times New Roman"/>
          <w:szCs w:val="24"/>
        </w:rPr>
        <w:t>Εγώ αντιλαμβάνομαι την ανάγκη κάθε συναδέλφου για τον νομό του, αλλά ειλικρινά έτυχε να είμαι εγώ στο</w:t>
      </w:r>
      <w:r>
        <w:rPr>
          <w:rFonts w:eastAsia="Times New Roman"/>
          <w:szCs w:val="24"/>
        </w:rPr>
        <w:t xml:space="preserve"> Προεδρείο σε ερώτηση για τη Λάρισα για τρίτη φορά. </w:t>
      </w:r>
    </w:p>
    <w:p w14:paraId="48ACE3AF" w14:textId="77777777" w:rsidR="004D5AE5" w:rsidRDefault="00FB30DB">
      <w:pPr>
        <w:spacing w:after="0" w:line="600" w:lineRule="auto"/>
        <w:ind w:firstLine="720"/>
        <w:jc w:val="both"/>
        <w:rPr>
          <w:rFonts w:eastAsia="Times New Roman"/>
          <w:szCs w:val="24"/>
        </w:rPr>
      </w:pPr>
      <w:r>
        <w:rPr>
          <w:rFonts w:eastAsia="Times New Roman"/>
          <w:szCs w:val="24"/>
        </w:rPr>
        <w:t xml:space="preserve">Δεν ήταν όλες δικές σας ερωτήσεις, βέβαια, κύριε </w:t>
      </w:r>
      <w:proofErr w:type="spellStart"/>
      <w:r>
        <w:rPr>
          <w:rFonts w:eastAsia="Times New Roman"/>
          <w:szCs w:val="24"/>
        </w:rPr>
        <w:t>Λαμπρούλη</w:t>
      </w:r>
      <w:proofErr w:type="spellEnd"/>
      <w:r>
        <w:rPr>
          <w:rFonts w:eastAsia="Times New Roman"/>
          <w:szCs w:val="24"/>
        </w:rPr>
        <w:t xml:space="preserve">, αλλά το λέω ως παρατήρηση. </w:t>
      </w:r>
    </w:p>
    <w:p w14:paraId="48ACE3B0" w14:textId="77777777" w:rsidR="004D5AE5" w:rsidRDefault="00FB30DB">
      <w:pPr>
        <w:spacing w:after="0"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Από εκεί να καταλάβετε ότι το πρόβλημα είναι οξύτατο. Και βέβαια</w:t>
      </w:r>
      <w:r>
        <w:rPr>
          <w:rFonts w:eastAsia="Times New Roman"/>
          <w:szCs w:val="24"/>
        </w:rPr>
        <w:t xml:space="preserve">, ο Υπουργός δεν απάντησε στην ερώτησή μας. </w:t>
      </w:r>
    </w:p>
    <w:p w14:paraId="48ACE3B1" w14:textId="77777777" w:rsidR="004D5AE5" w:rsidRDefault="00FB30DB">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Εντάξει, κύριε </w:t>
      </w:r>
      <w:proofErr w:type="spellStart"/>
      <w:r>
        <w:rPr>
          <w:rFonts w:eastAsia="Times New Roman"/>
          <w:szCs w:val="24"/>
        </w:rPr>
        <w:t>Λαμπρούλη</w:t>
      </w:r>
      <w:proofErr w:type="spellEnd"/>
      <w:r>
        <w:rPr>
          <w:rFonts w:eastAsia="Times New Roman"/>
          <w:szCs w:val="24"/>
        </w:rPr>
        <w:t xml:space="preserve">, τώρα εσείς είστε και Αντιπρόεδρος και γνωρίζετε. </w:t>
      </w:r>
    </w:p>
    <w:p w14:paraId="48ACE3B2" w14:textId="77777777" w:rsidR="004D5AE5" w:rsidRDefault="00FB30DB">
      <w:pPr>
        <w:spacing w:after="0" w:line="600" w:lineRule="auto"/>
        <w:ind w:firstLine="720"/>
        <w:jc w:val="both"/>
        <w:rPr>
          <w:rFonts w:eastAsia="Times New Roman"/>
          <w:szCs w:val="24"/>
        </w:rPr>
      </w:pPr>
      <w:r>
        <w:rPr>
          <w:rFonts w:eastAsia="Times New Roman"/>
          <w:szCs w:val="24"/>
        </w:rPr>
        <w:t xml:space="preserve">Προχωράμε στις δύο τελευταίες ερωτήσεις. </w:t>
      </w:r>
    </w:p>
    <w:p w14:paraId="48ACE3B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δωδέκατη με αριθμό 67/10-10-2016 επίκαιρη ερώτηση δεύτερου κύκλου της Βουλευτού Δράμας της Δημοκρατικής Συμπαράταξης ΠΑΣΟΚ–ΔΗΜΑΡ κ.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 νέα διάρρηξη στο Θεατρικό Μουσ</w:t>
      </w:r>
      <w:r>
        <w:rPr>
          <w:rFonts w:eastAsia="Times New Roman" w:cs="Times New Roman"/>
          <w:szCs w:val="24"/>
        </w:rPr>
        <w:t>είο.</w:t>
      </w:r>
    </w:p>
    <w:p w14:paraId="48ACE3B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Πολιτισμού και Αθλητισμού κ. Μπαλτάς.</w:t>
      </w:r>
    </w:p>
    <w:p w14:paraId="48ACE3B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48ACE3B6" w14:textId="77777777" w:rsidR="004D5AE5" w:rsidRDefault="00FB30DB">
      <w:pPr>
        <w:spacing w:after="0"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Ευχαριστώ πολύ, κύριε Πρόεδρε. Η ερώτησή μου αφορά έναν χώρο που τον ξέρετε και εσείς πάρα πολύ καλά, αφού δι</w:t>
      </w:r>
      <w:r>
        <w:rPr>
          <w:rFonts w:eastAsia="Times New Roman"/>
          <w:szCs w:val="24"/>
        </w:rPr>
        <w:t>ατελέσατε Δήμαρχος Αθηναίων.</w:t>
      </w:r>
    </w:p>
    <w:p w14:paraId="48ACE3B7" w14:textId="77777777" w:rsidR="004D5AE5" w:rsidRDefault="00FB30DB">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κύριε Υπουργέ, συζητείται επιτέλους σήμερα, μετά από τρεις </w:t>
      </w:r>
      <w:proofErr w:type="spellStart"/>
      <w:r>
        <w:rPr>
          <w:rFonts w:eastAsia="Times New Roman"/>
          <w:szCs w:val="24"/>
        </w:rPr>
        <w:t>επανακαταθέσεις</w:t>
      </w:r>
      <w:proofErr w:type="spellEnd"/>
      <w:r>
        <w:rPr>
          <w:rFonts w:eastAsia="Times New Roman"/>
          <w:szCs w:val="24"/>
        </w:rPr>
        <w:t xml:space="preserve"> που έχουν γίνει, η επίκαιρη ερώτηση που αφορά την κλοπή στο Θεατρικό Μουσείο, που είναι και Κέντρο Μελέτης και Έρευνας του</w:t>
      </w:r>
      <w:r>
        <w:rPr>
          <w:rFonts w:eastAsia="Times New Roman"/>
          <w:szCs w:val="24"/>
        </w:rPr>
        <w:t xml:space="preserve"> Ελληνικού Θεάτρου.</w:t>
      </w:r>
    </w:p>
    <w:p w14:paraId="48ACE3B8" w14:textId="77777777" w:rsidR="004D5AE5" w:rsidRDefault="00FB30DB">
      <w:pPr>
        <w:spacing w:after="0" w:line="600" w:lineRule="auto"/>
        <w:ind w:firstLine="720"/>
        <w:jc w:val="both"/>
        <w:rPr>
          <w:rFonts w:eastAsia="Times New Roman"/>
          <w:szCs w:val="24"/>
        </w:rPr>
      </w:pPr>
      <w:r>
        <w:rPr>
          <w:rFonts w:eastAsia="Times New Roman"/>
          <w:szCs w:val="24"/>
        </w:rPr>
        <w:t xml:space="preserve">Το Υπουργείο Πολιτισμού, αναγνωρίζοντας τους κινδύνους που διατρέχει το αρχείο του μουσείου, παραμένοντας στον σημερινό χώρο </w:t>
      </w:r>
      <w:r>
        <w:rPr>
          <w:rFonts w:eastAsia="Times New Roman"/>
          <w:szCs w:val="24"/>
        </w:rPr>
        <w:t xml:space="preserve">από </w:t>
      </w:r>
      <w:r>
        <w:rPr>
          <w:rFonts w:eastAsia="Times New Roman"/>
          <w:szCs w:val="24"/>
        </w:rPr>
        <w:t xml:space="preserve">τον Φεβρουάριο του 2016 είχε ανακοινώσει </w:t>
      </w:r>
      <w:r>
        <w:rPr>
          <w:rFonts w:eastAsia="Times New Roman"/>
          <w:szCs w:val="24"/>
        </w:rPr>
        <w:t xml:space="preserve">την </w:t>
      </w:r>
      <w:r>
        <w:rPr>
          <w:rFonts w:eastAsia="Times New Roman"/>
          <w:szCs w:val="24"/>
        </w:rPr>
        <w:t xml:space="preserve">απόφαση μετεγκατάστασής του στο Μέγαρο Μουσικής Αθηνών. </w:t>
      </w:r>
    </w:p>
    <w:p w14:paraId="48ACE3B9" w14:textId="77777777" w:rsidR="004D5AE5" w:rsidRDefault="00FB30DB">
      <w:pPr>
        <w:spacing w:after="0" w:line="600" w:lineRule="auto"/>
        <w:ind w:firstLine="720"/>
        <w:jc w:val="both"/>
        <w:rPr>
          <w:rFonts w:eastAsia="Times New Roman"/>
          <w:szCs w:val="24"/>
        </w:rPr>
      </w:pPr>
      <w:r>
        <w:rPr>
          <w:rFonts w:eastAsia="Times New Roman"/>
          <w:szCs w:val="24"/>
        </w:rPr>
        <w:t>Έκτοτ</w:t>
      </w:r>
      <w:r>
        <w:rPr>
          <w:rFonts w:eastAsia="Times New Roman"/>
          <w:szCs w:val="24"/>
        </w:rPr>
        <w:t>ε μεσολάβησαν γεγονότα που καθιστούσαν ακόμη πιο επείγουσα τη μετεγκατάσταση αυτή</w:t>
      </w:r>
      <w:r>
        <w:rPr>
          <w:rFonts w:eastAsia="Times New Roman"/>
          <w:szCs w:val="24"/>
        </w:rPr>
        <w:t>. Τ</w:t>
      </w:r>
      <w:r>
        <w:rPr>
          <w:rFonts w:eastAsia="Times New Roman"/>
          <w:szCs w:val="24"/>
        </w:rPr>
        <w:t xml:space="preserve">ον Μάιο </w:t>
      </w:r>
      <w:r>
        <w:rPr>
          <w:rFonts w:eastAsia="Times New Roman"/>
          <w:szCs w:val="24"/>
        </w:rPr>
        <w:t xml:space="preserve">του 2016 η </w:t>
      </w:r>
      <w:r>
        <w:rPr>
          <w:rFonts w:eastAsia="Times New Roman"/>
          <w:szCs w:val="24"/>
        </w:rPr>
        <w:t xml:space="preserve">κλοπή των προτομών που υπήρχαν στον κήπο του Πνευματικού Κέντρου και </w:t>
      </w:r>
      <w:r>
        <w:rPr>
          <w:rFonts w:eastAsia="Times New Roman"/>
          <w:szCs w:val="24"/>
        </w:rPr>
        <w:t xml:space="preserve">η </w:t>
      </w:r>
      <w:r>
        <w:rPr>
          <w:rFonts w:eastAsia="Times New Roman"/>
          <w:szCs w:val="24"/>
        </w:rPr>
        <w:t xml:space="preserve">προσπάθεια αφαίρεσης </w:t>
      </w:r>
      <w:r>
        <w:rPr>
          <w:rFonts w:eastAsia="Times New Roman"/>
          <w:szCs w:val="24"/>
        </w:rPr>
        <w:t xml:space="preserve">και </w:t>
      </w:r>
      <w:r>
        <w:rPr>
          <w:rFonts w:eastAsia="Times New Roman"/>
          <w:szCs w:val="24"/>
        </w:rPr>
        <w:t xml:space="preserve">της προτομής του Αιμίλιου </w:t>
      </w:r>
      <w:proofErr w:type="spellStart"/>
      <w:r>
        <w:rPr>
          <w:rFonts w:eastAsia="Times New Roman"/>
          <w:szCs w:val="24"/>
        </w:rPr>
        <w:t>Βεάκη</w:t>
      </w:r>
      <w:proofErr w:type="spellEnd"/>
      <w:r>
        <w:rPr>
          <w:rFonts w:eastAsia="Times New Roman"/>
          <w:szCs w:val="24"/>
        </w:rPr>
        <w:t xml:space="preserve"> από την είσοδο του </w:t>
      </w:r>
      <w:r>
        <w:rPr>
          <w:rFonts w:eastAsia="Times New Roman"/>
          <w:szCs w:val="24"/>
        </w:rPr>
        <w:t>μουσείου</w:t>
      </w:r>
      <w:r>
        <w:rPr>
          <w:rFonts w:eastAsia="Times New Roman"/>
          <w:szCs w:val="24"/>
        </w:rPr>
        <w:t>,</w:t>
      </w:r>
      <w:r>
        <w:rPr>
          <w:rFonts w:eastAsia="Times New Roman"/>
          <w:szCs w:val="24"/>
        </w:rPr>
        <w:t xml:space="preserve"> και</w:t>
      </w:r>
      <w:r>
        <w:rPr>
          <w:rFonts w:eastAsia="Times New Roman"/>
          <w:szCs w:val="24"/>
        </w:rPr>
        <w:t xml:space="preserve"> </w:t>
      </w:r>
      <w:r>
        <w:rPr>
          <w:rFonts w:eastAsia="Times New Roman"/>
          <w:szCs w:val="24"/>
        </w:rPr>
        <w:t xml:space="preserve">στις 24 </w:t>
      </w:r>
      <w:r>
        <w:rPr>
          <w:rFonts w:eastAsia="Times New Roman"/>
          <w:szCs w:val="24"/>
        </w:rPr>
        <w:t xml:space="preserve">Σεπτεμβρίου η </w:t>
      </w:r>
      <w:r>
        <w:rPr>
          <w:rFonts w:eastAsia="Times New Roman"/>
          <w:szCs w:val="24"/>
        </w:rPr>
        <w:t>νέα διάρρηξη υλικού και αρχε</w:t>
      </w:r>
      <w:r>
        <w:rPr>
          <w:rFonts w:eastAsia="Times New Roman"/>
          <w:szCs w:val="24"/>
        </w:rPr>
        <w:t>ίου</w:t>
      </w:r>
      <w:r>
        <w:rPr>
          <w:rFonts w:eastAsia="Times New Roman"/>
          <w:szCs w:val="24"/>
        </w:rPr>
        <w:t xml:space="preserve">. </w:t>
      </w:r>
    </w:p>
    <w:p w14:paraId="48ACE3BA" w14:textId="77777777" w:rsidR="004D5AE5" w:rsidRDefault="00FB30DB">
      <w:pPr>
        <w:spacing w:after="0" w:line="600" w:lineRule="auto"/>
        <w:ind w:firstLine="720"/>
        <w:jc w:val="both"/>
        <w:rPr>
          <w:rFonts w:eastAsia="Times New Roman"/>
          <w:szCs w:val="24"/>
        </w:rPr>
      </w:pPr>
      <w:r>
        <w:rPr>
          <w:rFonts w:eastAsia="Times New Roman"/>
          <w:szCs w:val="24"/>
        </w:rPr>
        <w:t>Γι</w:t>
      </w:r>
      <w:r>
        <w:rPr>
          <w:rFonts w:eastAsia="Times New Roman"/>
          <w:szCs w:val="24"/>
        </w:rPr>
        <w:t xml:space="preserve">α δε </w:t>
      </w:r>
      <w:r>
        <w:rPr>
          <w:rFonts w:eastAsia="Times New Roman"/>
          <w:szCs w:val="24"/>
        </w:rPr>
        <w:t xml:space="preserve">τα </w:t>
      </w:r>
      <w:r>
        <w:rPr>
          <w:rFonts w:eastAsia="Times New Roman"/>
          <w:szCs w:val="24"/>
        </w:rPr>
        <w:t>χρέη που πνίγουν το μουσείο</w:t>
      </w:r>
      <w:r>
        <w:rPr>
          <w:rFonts w:eastAsia="Times New Roman"/>
          <w:szCs w:val="24"/>
        </w:rPr>
        <w:t>,</w:t>
      </w:r>
      <w:r>
        <w:rPr>
          <w:rFonts w:eastAsia="Times New Roman"/>
          <w:szCs w:val="24"/>
        </w:rPr>
        <w:t xml:space="preserve"> είναι χρέη που δημιουργήθηκαν </w:t>
      </w:r>
      <w:r>
        <w:rPr>
          <w:rFonts w:eastAsia="Times New Roman"/>
          <w:szCs w:val="24"/>
        </w:rPr>
        <w:t xml:space="preserve">από </w:t>
      </w:r>
      <w:r>
        <w:rPr>
          <w:rFonts w:eastAsia="Times New Roman"/>
          <w:szCs w:val="24"/>
        </w:rPr>
        <w:t>επιχορηγήσεις που χρωστάει το Υπουργείο</w:t>
      </w:r>
      <w:r>
        <w:rPr>
          <w:rFonts w:eastAsia="Times New Roman"/>
          <w:szCs w:val="24"/>
        </w:rPr>
        <w:t xml:space="preserve"> και ποτέ δεν απέδωσε</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εριμένουμε μία απάντηση.</w:t>
      </w:r>
    </w:p>
    <w:p w14:paraId="48ACE3BB" w14:textId="77777777" w:rsidR="004D5AE5" w:rsidRDefault="00FB30DB">
      <w:pPr>
        <w:spacing w:after="0"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καθυστέρηση </w:t>
      </w:r>
      <w:r>
        <w:rPr>
          <w:rFonts w:eastAsia="Times New Roman"/>
          <w:szCs w:val="24"/>
        </w:rPr>
        <w:t>της συζήτησ</w:t>
      </w:r>
      <w:r>
        <w:rPr>
          <w:rFonts w:eastAsia="Times New Roman"/>
          <w:szCs w:val="24"/>
        </w:rPr>
        <w:t>ης της ερώτησης</w:t>
      </w:r>
      <w:r>
        <w:rPr>
          <w:rFonts w:eastAsia="Times New Roman"/>
          <w:szCs w:val="24"/>
        </w:rPr>
        <w:t>,</w:t>
      </w:r>
      <w:r>
        <w:rPr>
          <w:rFonts w:eastAsia="Times New Roman"/>
          <w:szCs w:val="24"/>
        </w:rPr>
        <w:t xml:space="preserve"> </w:t>
      </w:r>
      <w:r>
        <w:rPr>
          <w:rFonts w:eastAsia="Times New Roman"/>
          <w:szCs w:val="24"/>
        </w:rPr>
        <w:t xml:space="preserve">λόγω του Συνεδρίου του ΣΥΡΙΖΑ, </w:t>
      </w:r>
      <w:r>
        <w:rPr>
          <w:rFonts w:eastAsia="Times New Roman"/>
          <w:szCs w:val="24"/>
        </w:rPr>
        <w:t xml:space="preserve">δεν μας εκπλήσσει, γιατί αποτελεί ένα παράδειγμα του τρόπου </w:t>
      </w:r>
      <w:r>
        <w:rPr>
          <w:rFonts w:eastAsia="Times New Roman"/>
          <w:szCs w:val="24"/>
        </w:rPr>
        <w:t xml:space="preserve">που </w:t>
      </w:r>
      <w:r>
        <w:rPr>
          <w:rFonts w:eastAsia="Times New Roman"/>
          <w:szCs w:val="24"/>
        </w:rPr>
        <w:t>η Κυβέρνηση αντιλαμβάνεται το κοινοβουλευτικό έργο και ιεραρχεί</w:t>
      </w:r>
      <w:r>
        <w:rPr>
          <w:rFonts w:eastAsia="Times New Roman"/>
          <w:szCs w:val="24"/>
        </w:rPr>
        <w:t xml:space="preserve"> τις προτεραιότητες. Πάνω και πρώτα </w:t>
      </w:r>
      <w:proofErr w:type="spellStart"/>
      <w:r>
        <w:rPr>
          <w:rFonts w:eastAsia="Times New Roman"/>
          <w:szCs w:val="24"/>
        </w:rPr>
        <w:t>απ’όλα</w:t>
      </w:r>
      <w:proofErr w:type="spellEnd"/>
      <w:r>
        <w:rPr>
          <w:rFonts w:eastAsia="Times New Roman"/>
          <w:szCs w:val="24"/>
        </w:rPr>
        <w:t xml:space="preserve">, το κόμμα. </w:t>
      </w:r>
      <w:r>
        <w:rPr>
          <w:rFonts w:eastAsia="Times New Roman"/>
          <w:szCs w:val="24"/>
        </w:rPr>
        <w:t xml:space="preserve">Γνωρίζετε όμως ότι </w:t>
      </w:r>
      <w:r>
        <w:rPr>
          <w:rFonts w:eastAsia="Times New Roman"/>
          <w:szCs w:val="24"/>
        </w:rPr>
        <w:t>τα προβλ</w:t>
      </w:r>
      <w:r>
        <w:rPr>
          <w:rFonts w:eastAsia="Times New Roman"/>
          <w:szCs w:val="24"/>
        </w:rPr>
        <w:t>ήματα που υπάρχουν, τα χρέη που υπάρχουν, αλλά και οι πιθανοί άλλοι βανδαλισμοί ή διαρρήξεις δεν περιμένουν κανένα συνέδριο για να συζητηθούν ή για να πάρουμε μέτρα.</w:t>
      </w:r>
    </w:p>
    <w:p w14:paraId="48ACE3BC" w14:textId="77777777" w:rsidR="004D5AE5" w:rsidRDefault="00FB30DB">
      <w:pPr>
        <w:spacing w:after="0" w:line="600" w:lineRule="auto"/>
        <w:ind w:firstLine="720"/>
        <w:jc w:val="both"/>
        <w:rPr>
          <w:rFonts w:eastAsia="Times New Roman"/>
          <w:szCs w:val="24"/>
        </w:rPr>
      </w:pPr>
      <w:r>
        <w:rPr>
          <w:rFonts w:eastAsia="Times New Roman"/>
          <w:szCs w:val="24"/>
        </w:rPr>
        <w:t>Το τελευταίο</w:t>
      </w:r>
      <w:r>
        <w:rPr>
          <w:rFonts w:eastAsia="Times New Roman"/>
          <w:szCs w:val="24"/>
        </w:rPr>
        <w:t xml:space="preserve"> </w:t>
      </w:r>
      <w:r>
        <w:rPr>
          <w:rFonts w:eastAsia="Times New Roman"/>
          <w:szCs w:val="24"/>
        </w:rPr>
        <w:t>τραγικό συμβάν</w:t>
      </w:r>
      <w:r>
        <w:rPr>
          <w:rFonts w:eastAsia="Times New Roman"/>
          <w:szCs w:val="24"/>
        </w:rPr>
        <w:t xml:space="preserve"> </w:t>
      </w:r>
      <w:r>
        <w:rPr>
          <w:rFonts w:eastAsia="Times New Roman"/>
          <w:szCs w:val="24"/>
        </w:rPr>
        <w:t>με τη διάρρηξη, είναι ακόμ</w:t>
      </w:r>
      <w:r>
        <w:rPr>
          <w:rFonts w:eastAsia="Times New Roman"/>
          <w:szCs w:val="24"/>
        </w:rPr>
        <w:t>η</w:t>
      </w:r>
      <w:r>
        <w:rPr>
          <w:rFonts w:eastAsia="Times New Roman"/>
          <w:szCs w:val="24"/>
        </w:rPr>
        <w:t xml:space="preserve"> μία απόδειξη ότι το Υπουργείο αδυν</w:t>
      </w:r>
      <w:r>
        <w:rPr>
          <w:rFonts w:eastAsia="Times New Roman"/>
          <w:szCs w:val="24"/>
        </w:rPr>
        <w:t>ατεί να υλοποιήσει δικές του αποφάσεις, θέτοντας σε κίνδυνο και απαξιώνοντας εθνική κληρονομιά, γιατί αυτό το μουσείο –το γνωρίζετε καλύτερα από τον καθέναν- είναι ένα μουσείο μοναδικό στο είδος του.</w:t>
      </w:r>
    </w:p>
    <w:p w14:paraId="48ACE3BD" w14:textId="77777777" w:rsidR="004D5AE5" w:rsidRDefault="00FB30DB">
      <w:pPr>
        <w:spacing w:after="0" w:line="600" w:lineRule="auto"/>
        <w:ind w:firstLine="720"/>
        <w:jc w:val="both"/>
        <w:rPr>
          <w:rFonts w:eastAsia="Times New Roman"/>
          <w:szCs w:val="24"/>
        </w:rPr>
      </w:pPr>
      <w:r>
        <w:rPr>
          <w:rFonts w:eastAsia="Times New Roman"/>
          <w:szCs w:val="24"/>
        </w:rPr>
        <w:t>Επομένως, κύριε Υπουργέ ερωτάσθε:</w:t>
      </w:r>
    </w:p>
    <w:p w14:paraId="48ACE3BE" w14:textId="77777777" w:rsidR="004D5AE5" w:rsidRDefault="00FB30DB">
      <w:pPr>
        <w:spacing w:after="0" w:line="600" w:lineRule="auto"/>
        <w:ind w:firstLine="720"/>
        <w:jc w:val="both"/>
        <w:rPr>
          <w:rFonts w:eastAsia="Times New Roman"/>
          <w:szCs w:val="24"/>
        </w:rPr>
      </w:pPr>
      <w:r>
        <w:rPr>
          <w:rFonts w:eastAsia="Times New Roman"/>
          <w:szCs w:val="24"/>
        </w:rPr>
        <w:t>Πρώτον, πότε θα υλοποι</w:t>
      </w:r>
      <w:r>
        <w:rPr>
          <w:rFonts w:eastAsia="Times New Roman"/>
          <w:szCs w:val="24"/>
        </w:rPr>
        <w:t>ήσει το Υπουργείο τη</w:t>
      </w:r>
      <w:r>
        <w:rPr>
          <w:rFonts w:eastAsia="Times New Roman"/>
          <w:szCs w:val="24"/>
        </w:rPr>
        <w:t>ν από 16-2-2016</w:t>
      </w:r>
      <w:r>
        <w:rPr>
          <w:rFonts w:eastAsia="Times New Roman"/>
          <w:szCs w:val="24"/>
        </w:rPr>
        <w:t xml:space="preserve"> δική του δέσμευση για τη μετεγκατάσταση</w:t>
      </w:r>
      <w:r>
        <w:rPr>
          <w:rFonts w:eastAsia="Times New Roman"/>
          <w:szCs w:val="24"/>
        </w:rPr>
        <w:t xml:space="preserve"> </w:t>
      </w:r>
      <w:r>
        <w:rPr>
          <w:rFonts w:eastAsia="Times New Roman"/>
          <w:szCs w:val="24"/>
        </w:rPr>
        <w:t>το</w:t>
      </w:r>
      <w:r>
        <w:rPr>
          <w:rFonts w:eastAsia="Times New Roman"/>
          <w:szCs w:val="24"/>
        </w:rPr>
        <w:t>υ</w:t>
      </w:r>
      <w:r>
        <w:rPr>
          <w:rFonts w:eastAsia="Times New Roman"/>
          <w:szCs w:val="24"/>
        </w:rPr>
        <w:t xml:space="preserve"> Θεατρικ</w:t>
      </w:r>
      <w:r>
        <w:rPr>
          <w:rFonts w:eastAsia="Times New Roman"/>
          <w:szCs w:val="24"/>
        </w:rPr>
        <w:t>ού</w:t>
      </w:r>
      <w:r>
        <w:rPr>
          <w:rFonts w:eastAsia="Times New Roman"/>
          <w:szCs w:val="24"/>
        </w:rPr>
        <w:t xml:space="preserve"> Μουσεί</w:t>
      </w:r>
      <w:r>
        <w:rPr>
          <w:rFonts w:eastAsia="Times New Roman"/>
          <w:szCs w:val="24"/>
        </w:rPr>
        <w:t>ου</w:t>
      </w:r>
      <w:r>
        <w:rPr>
          <w:rFonts w:eastAsia="Times New Roman"/>
          <w:szCs w:val="24"/>
        </w:rPr>
        <w:t xml:space="preserve"> στο Μέγαρο Μουσικής Αθηνών;</w:t>
      </w:r>
    </w:p>
    <w:p w14:paraId="48ACE3BF" w14:textId="77777777" w:rsidR="004D5AE5" w:rsidRDefault="00FB30DB">
      <w:pPr>
        <w:spacing w:after="0" w:line="600" w:lineRule="auto"/>
        <w:ind w:firstLine="720"/>
        <w:jc w:val="both"/>
        <w:rPr>
          <w:rFonts w:eastAsia="Times New Roman"/>
          <w:szCs w:val="24"/>
        </w:rPr>
      </w:pPr>
      <w:r>
        <w:rPr>
          <w:rFonts w:eastAsia="Times New Roman"/>
          <w:szCs w:val="24"/>
        </w:rPr>
        <w:lastRenderedPageBreak/>
        <w:t>Δεύτερον, σε ποιες ενέργειες έχε</w:t>
      </w:r>
      <w:r>
        <w:rPr>
          <w:rFonts w:eastAsia="Times New Roman"/>
          <w:szCs w:val="24"/>
        </w:rPr>
        <w:t>ι</w:t>
      </w:r>
      <w:r>
        <w:rPr>
          <w:rFonts w:eastAsia="Times New Roman"/>
          <w:szCs w:val="24"/>
        </w:rPr>
        <w:t xml:space="preserve"> προβεί, προκειμένου να προστατευτεί το αρχείο</w:t>
      </w:r>
      <w:r>
        <w:rPr>
          <w:rFonts w:eastAsia="Times New Roman"/>
          <w:szCs w:val="24"/>
        </w:rPr>
        <w:t xml:space="preserve"> του</w:t>
      </w:r>
      <w:r>
        <w:rPr>
          <w:rFonts w:eastAsia="Times New Roman"/>
          <w:szCs w:val="24"/>
        </w:rPr>
        <w:t xml:space="preserve"> </w:t>
      </w:r>
      <w:r>
        <w:rPr>
          <w:rFonts w:eastAsia="Times New Roman"/>
          <w:szCs w:val="24"/>
        </w:rPr>
        <w:t>-</w:t>
      </w:r>
      <w:r>
        <w:rPr>
          <w:rFonts w:eastAsia="Times New Roman"/>
          <w:szCs w:val="24"/>
        </w:rPr>
        <w:t>όσο έχει απομείνει φυσικά, μετά</w:t>
      </w:r>
      <w:r>
        <w:rPr>
          <w:rFonts w:eastAsia="Times New Roman"/>
          <w:szCs w:val="24"/>
        </w:rPr>
        <w:t xml:space="preserve"> τις </w:t>
      </w:r>
      <w:r>
        <w:rPr>
          <w:rFonts w:eastAsia="Times New Roman"/>
          <w:szCs w:val="24"/>
        </w:rPr>
        <w:t>συνεχεί</w:t>
      </w:r>
      <w:r>
        <w:rPr>
          <w:rFonts w:eastAsia="Times New Roman"/>
          <w:szCs w:val="24"/>
        </w:rPr>
        <w:t>ς</w:t>
      </w:r>
      <w:r>
        <w:rPr>
          <w:rFonts w:eastAsia="Times New Roman"/>
          <w:szCs w:val="24"/>
        </w:rPr>
        <w:t xml:space="preserve"> κλοπές</w:t>
      </w:r>
      <w:r>
        <w:rPr>
          <w:rFonts w:eastAsia="Times New Roman"/>
          <w:szCs w:val="24"/>
        </w:rPr>
        <w:t>;</w:t>
      </w:r>
    </w:p>
    <w:p w14:paraId="48ACE3C0" w14:textId="77777777" w:rsidR="004D5AE5" w:rsidRDefault="00FB30DB">
      <w:pPr>
        <w:spacing w:after="0" w:line="600" w:lineRule="auto"/>
        <w:ind w:firstLine="720"/>
        <w:jc w:val="both"/>
        <w:rPr>
          <w:rFonts w:eastAsia="Times New Roman"/>
          <w:szCs w:val="24"/>
        </w:rPr>
      </w:pPr>
      <w:r>
        <w:rPr>
          <w:rFonts w:eastAsia="Times New Roman"/>
          <w:szCs w:val="24"/>
        </w:rPr>
        <w:t>Ευχαριστώ.</w:t>
      </w:r>
    </w:p>
    <w:p w14:paraId="48ACE3C1" w14:textId="77777777" w:rsidR="004D5AE5" w:rsidRDefault="00FB30D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48ACE3C2" w14:textId="77777777" w:rsidR="004D5AE5" w:rsidRDefault="00FB30DB">
      <w:pPr>
        <w:spacing w:after="0"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γενικεύετε υπερβολικά, θα έλεγα, αλλά δεν θα απαντήσω σε αυτό.</w:t>
      </w:r>
    </w:p>
    <w:p w14:paraId="48ACE3C3" w14:textId="77777777" w:rsidR="004D5AE5" w:rsidRDefault="00FB30DB">
      <w:pPr>
        <w:spacing w:after="0" w:line="600" w:lineRule="auto"/>
        <w:ind w:firstLine="720"/>
        <w:jc w:val="both"/>
        <w:rPr>
          <w:rFonts w:eastAsia="Times New Roman"/>
          <w:szCs w:val="24"/>
        </w:rPr>
      </w:pPr>
      <w:r>
        <w:rPr>
          <w:rFonts w:eastAsia="Times New Roman"/>
          <w:szCs w:val="24"/>
        </w:rPr>
        <w:t>Θα πω, όμως, ότι όταν έχετε</w:t>
      </w:r>
      <w:r>
        <w:rPr>
          <w:rFonts w:eastAsia="Times New Roman"/>
          <w:szCs w:val="24"/>
        </w:rPr>
        <w:t xml:space="preserve"> μία ερώτηση σαν αυτή που κάνετε σήμερα, τουλάχιστον πρέπει να ξέρετε τι έχει γίνει κοινοβουλευτικά σε σχέση με το θέμα που θέτετε. Έχω εδώ το πρακτικό της έγγραφης απάντησης στον κ. Γκιουλέκα τον Απρίλιο, που θα καταθέσω στα Πρακτικά.</w:t>
      </w:r>
    </w:p>
    <w:p w14:paraId="48ACE3C4" w14:textId="77777777" w:rsidR="004D5AE5" w:rsidRDefault="00FB30DB">
      <w:pPr>
        <w:spacing w:after="0" w:line="600" w:lineRule="auto"/>
        <w:ind w:firstLine="720"/>
        <w:jc w:val="both"/>
        <w:rPr>
          <w:rFonts w:eastAsia="Times New Roman"/>
          <w:szCs w:val="24"/>
        </w:rPr>
      </w:pPr>
      <w:r>
        <w:rPr>
          <w:rFonts w:eastAsia="Times New Roman"/>
          <w:szCs w:val="24"/>
        </w:rPr>
        <w:t>Σε σχέση με αυτό που</w:t>
      </w:r>
      <w:r>
        <w:rPr>
          <w:rFonts w:eastAsia="Times New Roman"/>
          <w:szCs w:val="24"/>
        </w:rPr>
        <w:t xml:space="preserve"> ρωτάτε</w:t>
      </w:r>
      <w:r>
        <w:rPr>
          <w:rFonts w:eastAsia="Times New Roman"/>
          <w:szCs w:val="24"/>
        </w:rPr>
        <w:t>,</w:t>
      </w:r>
      <w:r>
        <w:rPr>
          <w:rFonts w:eastAsia="Times New Roman"/>
          <w:szCs w:val="24"/>
        </w:rPr>
        <w:t xml:space="preserve"> επαναλαμβάνοντας κάτι το οποίο δεν είναι αληθές, σας διαβάζω το δελτίο Τύπου του Υπουργείου στις 28 Σεπτεμβρίου σε σχέση με δημοσιεύματα: «Για μια ακόμη φορά </w:t>
      </w:r>
      <w:r>
        <w:rPr>
          <w:rFonts w:eastAsia="Times New Roman"/>
          <w:szCs w:val="24"/>
        </w:rPr>
        <w:lastRenderedPageBreak/>
        <w:t>γράφεται ψευδώς ότι το Υπουργείο Πολιτισμού χρωστά χρήματα στο Κέντρο Μελέτης, δηλαδή στο</w:t>
      </w:r>
      <w:r>
        <w:rPr>
          <w:rFonts w:eastAsia="Times New Roman"/>
          <w:szCs w:val="24"/>
        </w:rPr>
        <w:t xml:space="preserve"> Θεατρικό Μουσείο. Υπενθυμίζουμε ότι δεν ανήκει στους εποπτευόμενους φορείς του Υπουργείου Πολιτισμού. Παρ’ όλα αυτά</w:t>
      </w:r>
      <w:r>
        <w:rPr>
          <w:rFonts w:eastAsia="Times New Roman"/>
          <w:szCs w:val="24"/>
        </w:rPr>
        <w:t>,</w:t>
      </w:r>
      <w:r>
        <w:rPr>
          <w:rFonts w:eastAsia="Times New Roman"/>
          <w:szCs w:val="24"/>
        </w:rPr>
        <w:t xml:space="preserve"> από το 2007 έως το 2012 χρηματοδοτήθηκε με 1,7 εκατομμύρια ευρώ». Είναι γραπτό δελτίο Τύπου από τις 28 Σεπτεμβρίου από τις προηγούμενες κυ</w:t>
      </w:r>
      <w:r>
        <w:rPr>
          <w:rFonts w:eastAsia="Times New Roman"/>
          <w:szCs w:val="24"/>
        </w:rPr>
        <w:t xml:space="preserve">βερνήσεις. </w:t>
      </w:r>
    </w:p>
    <w:p w14:paraId="48ACE3C5" w14:textId="77777777" w:rsidR="004D5AE5" w:rsidRDefault="00FB30DB">
      <w:pPr>
        <w:spacing w:after="0" w:line="600" w:lineRule="auto"/>
        <w:ind w:firstLine="720"/>
        <w:jc w:val="both"/>
        <w:rPr>
          <w:rFonts w:eastAsia="Times New Roman"/>
          <w:szCs w:val="24"/>
        </w:rPr>
      </w:pPr>
      <w:r>
        <w:rPr>
          <w:rFonts w:eastAsia="Times New Roman"/>
          <w:szCs w:val="24"/>
        </w:rPr>
        <w:t xml:space="preserve">Οι προηγούμενες κυβερνήσεις χωρίς να είναι εποπτευόμενος φορέας και σε περίοδο </w:t>
      </w:r>
      <w:r>
        <w:rPr>
          <w:rFonts w:eastAsia="Times New Roman"/>
          <w:szCs w:val="24"/>
        </w:rPr>
        <w:t>«</w:t>
      </w:r>
      <w:proofErr w:type="spellStart"/>
      <w:r>
        <w:rPr>
          <w:rFonts w:eastAsia="Times New Roman"/>
          <w:szCs w:val="24"/>
        </w:rPr>
        <w:t>παχέων</w:t>
      </w:r>
      <w:proofErr w:type="spellEnd"/>
      <w:r>
        <w:rPr>
          <w:rFonts w:eastAsia="Times New Roman"/>
          <w:szCs w:val="24"/>
        </w:rPr>
        <w:t xml:space="preserve"> αγελάδων</w:t>
      </w:r>
      <w:r>
        <w:rPr>
          <w:rFonts w:eastAsia="Times New Roman"/>
          <w:szCs w:val="24"/>
        </w:rPr>
        <w:t>»</w:t>
      </w:r>
      <w:r>
        <w:rPr>
          <w:rFonts w:eastAsia="Times New Roman"/>
          <w:szCs w:val="24"/>
        </w:rPr>
        <w:t xml:space="preserve"> έδωσαν -και δικαίως δίνονταν, εφόσον υπήρχαν λεφτά- επιχορηγήσεις. Δεν μπόρεσε όμως να ελέγξει τι έγιναν τα 1,7 εκατομμύρια ευρώ και το Θεατρικό Μο</w:t>
      </w:r>
      <w:r>
        <w:rPr>
          <w:rFonts w:eastAsia="Times New Roman"/>
          <w:szCs w:val="24"/>
        </w:rPr>
        <w:t xml:space="preserve">υσείο αυτήν τη στιγμή βρίσκεται να χρωστάει γύρω στις 800 χιλιάδες ευρώ. Αυτά είναι όλα καταγεγραμμένα όλα σε δελτία Τύπου επισήμως. Οπότε σας παρακαλώ, όταν κάνετε μία ερώτηση, δείτε την ιστορία του θέματος πριν φτάσετε στο επόμενο θέμα. </w:t>
      </w:r>
    </w:p>
    <w:p w14:paraId="48ACE3C6" w14:textId="77777777" w:rsidR="004D5AE5" w:rsidRDefault="00FB30DB">
      <w:pPr>
        <w:spacing w:after="0" w:line="600" w:lineRule="auto"/>
        <w:ind w:firstLine="720"/>
        <w:jc w:val="both"/>
        <w:rPr>
          <w:rFonts w:eastAsia="Times New Roman"/>
          <w:szCs w:val="24"/>
        </w:rPr>
      </w:pPr>
      <w:r>
        <w:rPr>
          <w:rFonts w:eastAsia="Times New Roman"/>
          <w:szCs w:val="24"/>
        </w:rPr>
        <w:t>Η ιστορία πώς έχ</w:t>
      </w:r>
      <w:r>
        <w:rPr>
          <w:rFonts w:eastAsia="Times New Roman"/>
          <w:szCs w:val="24"/>
        </w:rPr>
        <w:t>ει; Το υλικό του μουσείου δεν ανήκει στο Θεατρικό Μουσείο, ανήκει στην Εταιρεία Θεατρικών Συγγραφέων και το έχει παραχωρήσει στο μουσείο ως θεσμό</w:t>
      </w:r>
      <w:r>
        <w:rPr>
          <w:rFonts w:eastAsia="Times New Roman"/>
          <w:szCs w:val="24"/>
        </w:rPr>
        <w:t>,</w:t>
      </w:r>
      <w:r>
        <w:rPr>
          <w:rFonts w:eastAsia="Times New Roman"/>
          <w:szCs w:val="24"/>
        </w:rPr>
        <w:t xml:space="preserve"> για να το χρησιμοποιεί και να </w:t>
      </w:r>
      <w:r>
        <w:rPr>
          <w:rFonts w:eastAsia="Times New Roman"/>
          <w:szCs w:val="24"/>
        </w:rPr>
        <w:lastRenderedPageBreak/>
        <w:t xml:space="preserve">το αναδεικνύει. Η Εταιρεία Θεατρικών Συγγραφέων έχει καταγγείλει τη σύμβαση με </w:t>
      </w:r>
      <w:r>
        <w:rPr>
          <w:rFonts w:eastAsia="Times New Roman"/>
          <w:szCs w:val="24"/>
        </w:rPr>
        <w:t xml:space="preserve">το Θεατρικό Μουσείο και θέλει πίσω το υλικό. </w:t>
      </w:r>
    </w:p>
    <w:p w14:paraId="48ACE3C7" w14:textId="77777777" w:rsidR="004D5AE5" w:rsidRDefault="00FB30DB">
      <w:pPr>
        <w:spacing w:after="0" w:line="600" w:lineRule="auto"/>
        <w:ind w:firstLine="720"/>
        <w:jc w:val="both"/>
        <w:rPr>
          <w:rFonts w:eastAsia="Times New Roman" w:cs="Times New Roman"/>
          <w:szCs w:val="24"/>
        </w:rPr>
      </w:pPr>
      <w:r>
        <w:rPr>
          <w:rFonts w:eastAsia="Times New Roman"/>
          <w:szCs w:val="24"/>
        </w:rPr>
        <w:t xml:space="preserve">Όταν το μάθαμε αυτό, πρώτον, κάναμε ό,τι μπορούσαμε για να σώσουμε το πολύ σημαντικό αυτό υλικό και δεύτερον, κατανοήσαμε ότι εκεί που βρίσκεται έχει υποστεί πάρα πολύ μεγάλη φθορά και είναι ανοιχτό σε κλοπές. </w:t>
      </w:r>
      <w:r>
        <w:rPr>
          <w:rFonts w:eastAsia="Times New Roman" w:cs="Times New Roman"/>
          <w:szCs w:val="24"/>
        </w:rPr>
        <w:t>Δεν είναι δική μας ευθύνη πώς θα φυλαχθεί ο χώρος του Πνευματικού Κέντρου Αθηνών</w:t>
      </w:r>
      <w:r>
        <w:rPr>
          <w:rFonts w:eastAsia="Times New Roman" w:cs="Times New Roman"/>
          <w:szCs w:val="24"/>
        </w:rPr>
        <w:t>,</w:t>
      </w:r>
      <w:r>
        <w:rPr>
          <w:rFonts w:eastAsia="Times New Roman" w:cs="Times New Roman"/>
          <w:szCs w:val="24"/>
        </w:rPr>
        <w:t xml:space="preserve"> προφανώς. Ελπίζω να μη μου καταλογίζετε και αυτό.</w:t>
      </w:r>
    </w:p>
    <w:p w14:paraId="48ACE3C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οι κίνδυνοι είναι μεγάλοι και πρέπει να κάνουμε το παν και για να διαφυλάξουμε το αρχείο και για να το </w:t>
      </w:r>
      <w:r>
        <w:rPr>
          <w:rFonts w:eastAsia="Times New Roman" w:cs="Times New Roman"/>
          <w:szCs w:val="24"/>
        </w:rPr>
        <w:t>αποκαταστήσουμε. Διότι σε αυτά τα χρόνια που έμεινε εκεί μη φυλαγμένο, μη προστατευμένο από τις φυσικές φθορές στον χώρο κ.λπ., έχει υποστεί αλλοιώσεις. Αυτά είναι τα δεδομένα.</w:t>
      </w:r>
    </w:p>
    <w:p w14:paraId="48ACE3C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Επόμενο είναι ότι, προφανώς κάναμε κινήσεις, ώστε να μεταφερθεί. Η ιδέα ήταν να</w:t>
      </w:r>
      <w:r>
        <w:rPr>
          <w:rFonts w:eastAsia="Times New Roman" w:cs="Times New Roman"/>
          <w:szCs w:val="24"/>
        </w:rPr>
        <w:t xml:space="preserve"> μεταφερθεί στο Μέγαρο Μουσικής. Δεν είναι απόφαση αυτή, είναι ιδέα. Δέχθηκε το Μέγαρο Μουσικής να μεταφερθεί εκεί, </w:t>
      </w:r>
      <w:r>
        <w:rPr>
          <w:rFonts w:eastAsia="Times New Roman" w:cs="Times New Roman"/>
          <w:szCs w:val="24"/>
        </w:rPr>
        <w:lastRenderedPageBreak/>
        <w:t>αλλά έμεινε το ερώτημα του χρέους</w:t>
      </w:r>
      <w:r>
        <w:rPr>
          <w:rFonts w:eastAsia="Times New Roman" w:cs="Times New Roman"/>
          <w:szCs w:val="24"/>
        </w:rPr>
        <w:t>,</w:t>
      </w:r>
      <w:r>
        <w:rPr>
          <w:rFonts w:eastAsia="Times New Roman" w:cs="Times New Roman"/>
          <w:szCs w:val="24"/>
        </w:rPr>
        <w:t xml:space="preserve"> που έχει αυτή τη στιγμή το Θεατρικό Μουσείο, που είναι γύρω στις 700.000 ευρώ. Δεν διαθέτουμε 700.000 ευρ</w:t>
      </w:r>
      <w:r>
        <w:rPr>
          <w:rFonts w:eastAsia="Times New Roman" w:cs="Times New Roman"/>
          <w:szCs w:val="24"/>
        </w:rPr>
        <w:t>ώ ως Υπουργείο</w:t>
      </w:r>
      <w:r>
        <w:rPr>
          <w:rFonts w:eastAsia="Times New Roman" w:cs="Times New Roman"/>
          <w:szCs w:val="24"/>
        </w:rPr>
        <w:t>,</w:t>
      </w:r>
      <w:r>
        <w:rPr>
          <w:rFonts w:eastAsia="Times New Roman" w:cs="Times New Roman"/>
          <w:szCs w:val="24"/>
        </w:rPr>
        <w:t xml:space="preserve"> για να κάνουμε αυτή τη δουλειά.</w:t>
      </w:r>
    </w:p>
    <w:p w14:paraId="48ACE3C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όλα αυτά, απευθυνθήκαμε στο Ίδρυμα της Βουλής. Υποσχέθηκε να βοηθήσει. Συζητήσαμε ξανά με την Εταιρεία Θεατρικών Συγγραφέων, αφ’ ενός και θα σας πω στη δευτερολογία πια σε ποιο ακριβώς σημείο βρισκόμαστε</w:t>
      </w:r>
      <w:r>
        <w:rPr>
          <w:rFonts w:eastAsia="Times New Roman" w:cs="Times New Roman"/>
          <w:szCs w:val="24"/>
        </w:rPr>
        <w:t>.</w:t>
      </w:r>
    </w:p>
    <w:p w14:paraId="48ACE3CB"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48ACE3C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48ACE3C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w:t>
      </w:r>
      <w:r>
        <w:rPr>
          <w:rFonts w:eastAsia="Times New Roman" w:cs="Times New Roman"/>
          <w:szCs w:val="24"/>
        </w:rPr>
        <w:t>είναι γνωστή η θέση του Υπουργείου. Επειδή μου κάνατε και υπόδειξη για να είμαι καλύτερη μαθήτρια, σας λέω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είναι γνωστές οι θέσεις του Υπουργείου.</w:t>
      </w:r>
    </w:p>
    <w:p w14:paraId="48ACE3C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 xml:space="preserve">όμως, </w:t>
      </w:r>
      <w:r>
        <w:rPr>
          <w:rFonts w:eastAsia="Times New Roman" w:cs="Times New Roman"/>
          <w:szCs w:val="24"/>
        </w:rPr>
        <w:t>απάντηση δεν έλαβα στ</w:t>
      </w:r>
      <w:r>
        <w:rPr>
          <w:rFonts w:eastAsia="Times New Roman" w:cs="Times New Roman"/>
          <w:szCs w:val="24"/>
        </w:rPr>
        <w:t>α</w:t>
      </w:r>
      <w:r>
        <w:rPr>
          <w:rFonts w:eastAsia="Times New Roman" w:cs="Times New Roman"/>
          <w:szCs w:val="24"/>
        </w:rPr>
        <w:t xml:space="preserve"> ερ</w:t>
      </w:r>
      <w:r>
        <w:rPr>
          <w:rFonts w:eastAsia="Times New Roman" w:cs="Times New Roman"/>
          <w:szCs w:val="24"/>
        </w:rPr>
        <w:t>ωτήματά</w:t>
      </w:r>
      <w:r>
        <w:rPr>
          <w:rFonts w:eastAsia="Times New Roman" w:cs="Times New Roman"/>
          <w:szCs w:val="24"/>
        </w:rPr>
        <w:t xml:space="preserve"> μου. Εσείς επαναλαμβάνετε μία ευχή ότι, ναι, θα πρέπει, επειδή είναι μοναδικό στο είδος του και το αναγνωρίζετε, να μεταφερθεί. </w:t>
      </w:r>
      <w:r>
        <w:rPr>
          <w:rFonts w:eastAsia="Times New Roman" w:cs="Times New Roman"/>
          <w:szCs w:val="24"/>
        </w:rPr>
        <w:t xml:space="preserve">Απορώ γιατί περιμένετε </w:t>
      </w:r>
      <w:r>
        <w:rPr>
          <w:rFonts w:eastAsia="Times New Roman" w:cs="Times New Roman"/>
          <w:szCs w:val="24"/>
        </w:rPr>
        <w:lastRenderedPageBreak/>
        <w:t>τη</w:t>
      </w:r>
      <w:r>
        <w:rPr>
          <w:rFonts w:eastAsia="Times New Roman" w:cs="Times New Roman"/>
          <w:szCs w:val="24"/>
        </w:rPr>
        <w:t>ν</w:t>
      </w:r>
      <w:r>
        <w:rPr>
          <w:rFonts w:eastAsia="Times New Roman" w:cs="Times New Roman"/>
          <w:szCs w:val="24"/>
        </w:rPr>
        <w:t xml:space="preserve"> δευτε</w:t>
      </w:r>
      <w:r>
        <w:rPr>
          <w:rFonts w:eastAsia="Times New Roman" w:cs="Times New Roman"/>
          <w:szCs w:val="24"/>
        </w:rPr>
        <w:t xml:space="preserve">ρολογία </w:t>
      </w:r>
      <w:r>
        <w:rPr>
          <w:rFonts w:eastAsia="Times New Roman" w:cs="Times New Roman"/>
          <w:szCs w:val="24"/>
        </w:rPr>
        <w:t xml:space="preserve">σας, για να μας πείτε </w:t>
      </w:r>
      <w:r>
        <w:rPr>
          <w:rFonts w:eastAsia="Times New Roman" w:cs="Times New Roman"/>
          <w:szCs w:val="24"/>
        </w:rPr>
        <w:t>κάτι περισσότερο</w:t>
      </w:r>
      <w:r>
        <w:rPr>
          <w:rFonts w:eastAsia="Times New Roman" w:cs="Times New Roman"/>
          <w:szCs w:val="24"/>
        </w:rPr>
        <w:t xml:space="preserve">, </w:t>
      </w:r>
      <w:r>
        <w:rPr>
          <w:rFonts w:eastAsia="Times New Roman" w:cs="Times New Roman"/>
          <w:szCs w:val="24"/>
        </w:rPr>
        <w:t xml:space="preserve">διότι </w:t>
      </w:r>
      <w:r>
        <w:rPr>
          <w:rFonts w:eastAsia="Times New Roman" w:cs="Times New Roman"/>
          <w:szCs w:val="24"/>
        </w:rPr>
        <w:t xml:space="preserve">αυτή </w:t>
      </w:r>
      <w:r>
        <w:rPr>
          <w:rFonts w:eastAsia="Times New Roman" w:cs="Times New Roman"/>
          <w:szCs w:val="24"/>
        </w:rPr>
        <w:t>η θέση του Υπουργείου</w:t>
      </w:r>
      <w:r>
        <w:rPr>
          <w:rFonts w:eastAsia="Times New Roman" w:cs="Times New Roman"/>
          <w:szCs w:val="24"/>
        </w:rPr>
        <w:t>,</w:t>
      </w:r>
      <w:r>
        <w:rPr>
          <w:rFonts w:eastAsia="Times New Roman" w:cs="Times New Roman"/>
          <w:szCs w:val="24"/>
        </w:rPr>
        <w:t xml:space="preserve"> ότι δεν είναι εποπτευόμενος φορέας το Θεατρικό Μουσείο</w:t>
      </w:r>
      <w:r>
        <w:rPr>
          <w:rFonts w:eastAsia="Times New Roman" w:cs="Times New Roman"/>
          <w:szCs w:val="24"/>
        </w:rPr>
        <w:t>, είναι γνωστή από τις ανακοινώσεις σας.</w:t>
      </w:r>
    </w:p>
    <w:p w14:paraId="48ACE3C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οι προηγούμενες </w:t>
      </w:r>
      <w:r>
        <w:rPr>
          <w:rFonts w:eastAsia="Times New Roman" w:cs="Times New Roman"/>
          <w:szCs w:val="24"/>
        </w:rPr>
        <w:t xml:space="preserve">από εσάς </w:t>
      </w:r>
      <w:r>
        <w:rPr>
          <w:rFonts w:eastAsia="Times New Roman" w:cs="Times New Roman"/>
          <w:szCs w:val="24"/>
        </w:rPr>
        <w:t xml:space="preserve">κυβερνήσεις έδωσαν </w:t>
      </w:r>
      <w:r>
        <w:rPr>
          <w:rFonts w:eastAsia="Times New Roman" w:cs="Times New Roman"/>
          <w:szCs w:val="24"/>
        </w:rPr>
        <w:t xml:space="preserve">για τις ανάγκες του </w:t>
      </w:r>
      <w:r>
        <w:rPr>
          <w:rFonts w:eastAsia="Times New Roman" w:cs="Times New Roman"/>
          <w:szCs w:val="24"/>
        </w:rPr>
        <w:t xml:space="preserve">μουσείου </w:t>
      </w:r>
      <w:r>
        <w:rPr>
          <w:rFonts w:eastAsia="Times New Roman" w:cs="Times New Roman"/>
          <w:szCs w:val="24"/>
        </w:rPr>
        <w:t>σε περίοδο δύσκολη, το 2007</w:t>
      </w:r>
      <w:r>
        <w:rPr>
          <w:rFonts w:eastAsia="Times New Roman" w:cs="Times New Roman"/>
          <w:szCs w:val="24"/>
        </w:rPr>
        <w:t>-</w:t>
      </w:r>
      <w:r>
        <w:rPr>
          <w:rFonts w:eastAsia="Times New Roman" w:cs="Times New Roman"/>
          <w:szCs w:val="24"/>
        </w:rPr>
        <w:t xml:space="preserve">2012 </w:t>
      </w:r>
      <w:r>
        <w:rPr>
          <w:rFonts w:eastAsia="Times New Roman" w:cs="Times New Roman"/>
          <w:szCs w:val="24"/>
        </w:rPr>
        <w:t>επιχορηγήσεις ύψους</w:t>
      </w:r>
      <w:r>
        <w:rPr>
          <w:rFonts w:eastAsia="Times New Roman" w:cs="Times New Roman"/>
          <w:szCs w:val="24"/>
        </w:rPr>
        <w:t xml:space="preserve"> 1.730.000 ευρ</w:t>
      </w:r>
      <w:r>
        <w:rPr>
          <w:rFonts w:eastAsia="Times New Roman" w:cs="Times New Roman"/>
          <w:szCs w:val="24"/>
        </w:rPr>
        <w:t>ώ</w:t>
      </w:r>
      <w:r>
        <w:rPr>
          <w:rFonts w:eastAsia="Times New Roman" w:cs="Times New Roman"/>
          <w:szCs w:val="24"/>
        </w:rPr>
        <w:t>. Αυτό δεν το έπραξαν</w:t>
      </w:r>
      <w:r>
        <w:rPr>
          <w:rFonts w:eastAsia="Times New Roman" w:cs="Times New Roman"/>
          <w:szCs w:val="24"/>
        </w:rPr>
        <w:t xml:space="preserve"> </w:t>
      </w:r>
      <w:r>
        <w:rPr>
          <w:rFonts w:eastAsia="Times New Roman" w:cs="Times New Roman"/>
          <w:szCs w:val="24"/>
        </w:rPr>
        <w:t>από ευαρέσκει</w:t>
      </w:r>
      <w:r>
        <w:rPr>
          <w:rFonts w:eastAsia="Times New Roman" w:cs="Times New Roman"/>
          <w:szCs w:val="24"/>
        </w:rPr>
        <w:t xml:space="preserve">α, αλλά ακριβώς επειδή </w:t>
      </w:r>
      <w:r>
        <w:rPr>
          <w:rFonts w:eastAsia="Times New Roman" w:cs="Times New Roman"/>
          <w:szCs w:val="24"/>
        </w:rPr>
        <w:t>αναγν</w:t>
      </w:r>
      <w:r>
        <w:rPr>
          <w:rFonts w:eastAsia="Times New Roman" w:cs="Times New Roman"/>
          <w:szCs w:val="24"/>
        </w:rPr>
        <w:t>ωρίζεται</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σημασία και </w:t>
      </w:r>
      <w:r>
        <w:rPr>
          <w:rFonts w:eastAsia="Times New Roman" w:cs="Times New Roman"/>
          <w:szCs w:val="24"/>
        </w:rPr>
        <w:t xml:space="preserve">η </w:t>
      </w:r>
      <w:r>
        <w:rPr>
          <w:rFonts w:eastAsia="Times New Roman" w:cs="Times New Roman"/>
          <w:szCs w:val="24"/>
        </w:rPr>
        <w:t>αξία το</w:t>
      </w:r>
      <w:r>
        <w:rPr>
          <w:rFonts w:eastAsia="Times New Roman" w:cs="Times New Roman"/>
          <w:szCs w:val="24"/>
        </w:rPr>
        <w:t>υ</w:t>
      </w:r>
      <w:r>
        <w:rPr>
          <w:rFonts w:eastAsia="Times New Roman" w:cs="Times New Roman"/>
          <w:szCs w:val="24"/>
        </w:rPr>
        <w:t xml:space="preserve"> αρχειακ</w:t>
      </w:r>
      <w:r>
        <w:rPr>
          <w:rFonts w:eastAsia="Times New Roman" w:cs="Times New Roman"/>
          <w:szCs w:val="24"/>
        </w:rPr>
        <w:t>ού</w:t>
      </w:r>
      <w:r>
        <w:rPr>
          <w:rFonts w:eastAsia="Times New Roman" w:cs="Times New Roman"/>
          <w:szCs w:val="24"/>
        </w:rPr>
        <w:t xml:space="preserve"> υλι</w:t>
      </w:r>
      <w:r>
        <w:rPr>
          <w:rFonts w:eastAsia="Times New Roman" w:cs="Times New Roman"/>
          <w:szCs w:val="24"/>
        </w:rPr>
        <w:t>κού και γενικά του Θεατρικού Μουσείου</w:t>
      </w:r>
      <w:r>
        <w:rPr>
          <w:rFonts w:eastAsia="Times New Roman" w:cs="Times New Roman"/>
          <w:szCs w:val="24"/>
        </w:rPr>
        <w:t>,</w:t>
      </w:r>
      <w:r>
        <w:rPr>
          <w:rFonts w:eastAsia="Times New Roman" w:cs="Times New Roman"/>
          <w:szCs w:val="24"/>
        </w:rPr>
        <w:t xml:space="preserve"> που η πολιτεία οφείλει να προστ</w:t>
      </w:r>
      <w:r>
        <w:rPr>
          <w:rFonts w:eastAsia="Times New Roman" w:cs="Times New Roman"/>
          <w:szCs w:val="24"/>
        </w:rPr>
        <w:t>ατεύσει</w:t>
      </w:r>
      <w:r>
        <w:rPr>
          <w:rFonts w:eastAsia="Times New Roman" w:cs="Times New Roman"/>
          <w:szCs w:val="24"/>
        </w:rPr>
        <w:t>.</w:t>
      </w:r>
      <w:r>
        <w:rPr>
          <w:rFonts w:eastAsia="Times New Roman" w:cs="Times New Roman"/>
          <w:szCs w:val="24"/>
        </w:rPr>
        <w:t xml:space="preserve"> Μην ξεχνάτε ότι επιτελεί ένα μοναδικό έργο. </w:t>
      </w:r>
      <w:r>
        <w:rPr>
          <w:rFonts w:eastAsia="Times New Roman" w:cs="Times New Roman"/>
          <w:szCs w:val="24"/>
        </w:rPr>
        <w:t>Έχει</w:t>
      </w:r>
      <w:r>
        <w:rPr>
          <w:rFonts w:eastAsia="Times New Roman" w:cs="Times New Roman"/>
          <w:szCs w:val="24"/>
        </w:rPr>
        <w:t xml:space="preserve"> δωρεάν είσοδο, είναι ανοιχτό στα σχολεία, στα πανεπιστήμια, στον Τύπο και απ’ ό,τι ξέρετε, με τις δικαστικές αποφάσεις ο αμισθί Πρόεδρος του Θεατρικού Μουσείου κινδυνεύει με κατάσχεση της προσωπικής</w:t>
      </w:r>
      <w:r>
        <w:rPr>
          <w:rFonts w:eastAsia="Times New Roman" w:cs="Times New Roman"/>
          <w:szCs w:val="24"/>
        </w:rPr>
        <w:t xml:space="preserve"> του περιουσίας.</w:t>
      </w:r>
    </w:p>
    <w:p w14:paraId="48ACE3D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Μπορεί το υλικό</w:t>
      </w:r>
      <w:r>
        <w:rPr>
          <w:rFonts w:eastAsia="Times New Roman" w:cs="Times New Roman"/>
          <w:szCs w:val="24"/>
        </w:rPr>
        <w:t xml:space="preserve"> -</w:t>
      </w:r>
      <w:r>
        <w:rPr>
          <w:rFonts w:eastAsia="Times New Roman" w:cs="Times New Roman"/>
          <w:szCs w:val="24"/>
        </w:rPr>
        <w:t xml:space="preserve"> βιβλιοθήκη, χειρόγραφα και εκθέματα</w:t>
      </w:r>
      <w:r>
        <w:rPr>
          <w:rFonts w:eastAsia="Times New Roman" w:cs="Times New Roman"/>
          <w:szCs w:val="24"/>
        </w:rPr>
        <w:t>-</w:t>
      </w:r>
      <w:r>
        <w:rPr>
          <w:rFonts w:eastAsia="Times New Roman" w:cs="Times New Roman"/>
          <w:szCs w:val="24"/>
        </w:rPr>
        <w:t xml:space="preserve"> να ανήκ</w:t>
      </w:r>
      <w:r>
        <w:rPr>
          <w:rFonts w:eastAsia="Times New Roman" w:cs="Times New Roman"/>
          <w:szCs w:val="24"/>
        </w:rPr>
        <w:t>ει</w:t>
      </w:r>
      <w:r>
        <w:rPr>
          <w:rFonts w:eastAsia="Times New Roman" w:cs="Times New Roman"/>
          <w:szCs w:val="24"/>
        </w:rPr>
        <w:t xml:space="preserve"> στην Εταιρεία Ελλήνων Θεατρικών Συγγραφέων, μπορεί η εταιρεία να το παρα</w:t>
      </w:r>
      <w:r>
        <w:rPr>
          <w:rFonts w:eastAsia="Times New Roman" w:cs="Times New Roman"/>
          <w:szCs w:val="24"/>
        </w:rPr>
        <w:t>χώρη</w:t>
      </w:r>
      <w:r>
        <w:rPr>
          <w:rFonts w:eastAsia="Times New Roman" w:cs="Times New Roman"/>
          <w:szCs w:val="24"/>
        </w:rPr>
        <w:t>σε από το 1983 με σύμβαση χρησιδανείου στο Σωματείο του Θεατρικού Μουσείου, χίλια μπορεί.</w:t>
      </w:r>
    </w:p>
    <w:p w14:paraId="48ACE3D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Εκείνο </w:t>
      </w:r>
      <w:r>
        <w:rPr>
          <w:rFonts w:eastAsia="Times New Roman" w:cs="Times New Roman"/>
          <w:szCs w:val="24"/>
        </w:rPr>
        <w:t>που δεν μπορεί, κύριε Υπουργέ, είναι η πολιτεία, επικαλούμενη γραφειοκρατικ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γρανάζια</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συνεργασί</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 xml:space="preserve">που ξεκίνησαν </w:t>
      </w:r>
      <w:r>
        <w:rPr>
          <w:rFonts w:eastAsia="Times New Roman" w:cs="Times New Roman"/>
          <w:szCs w:val="24"/>
        </w:rPr>
        <w:t>με την Εταιρεία Ελλήνων Θεατρικών Συγγραφέων για την επίλυση νομικών και οικονομικών ζητημάτων, να διακινδυνεύει και να ρισκάρει την καταστρ</w:t>
      </w:r>
      <w:r>
        <w:rPr>
          <w:rFonts w:eastAsia="Times New Roman" w:cs="Times New Roman"/>
          <w:szCs w:val="24"/>
        </w:rPr>
        <w:t>οφή πολιτιστικής κληρονομιάς, μέρος της οποίας αποτελεί και η συλλογή που υπάρχει στο Θεατρικό Μουσείο.</w:t>
      </w:r>
    </w:p>
    <w:p w14:paraId="48ACE3D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καθαρά θέμα τύχης </w:t>
      </w:r>
      <w:r>
        <w:rPr>
          <w:rFonts w:eastAsia="Times New Roman" w:cs="Times New Roman"/>
          <w:szCs w:val="24"/>
        </w:rPr>
        <w:t>ότι η σημερινή συζήτηση δεν πραγματοποιείται υπό το βάρος άλλης μιας τέταρτης διάρρηξης στο μουσείο</w:t>
      </w:r>
      <w:r>
        <w:rPr>
          <w:rFonts w:eastAsia="Times New Roman" w:cs="Times New Roman"/>
          <w:szCs w:val="24"/>
        </w:rPr>
        <w:t>,</w:t>
      </w:r>
      <w:r>
        <w:rPr>
          <w:rFonts w:eastAsia="Times New Roman" w:cs="Times New Roman"/>
          <w:szCs w:val="24"/>
        </w:rPr>
        <w:t xml:space="preserve"> για να το σηκώσουν ολόκ</w:t>
      </w:r>
      <w:r>
        <w:rPr>
          <w:rFonts w:eastAsia="Times New Roman" w:cs="Times New Roman"/>
          <w:szCs w:val="24"/>
        </w:rPr>
        <w:t>ληρο</w:t>
      </w:r>
      <w:r>
        <w:rPr>
          <w:rFonts w:eastAsia="Times New Roman" w:cs="Times New Roman"/>
          <w:szCs w:val="24"/>
        </w:rPr>
        <w:t xml:space="preserve"> αυτή τη φορά, αξιολογώντας την αδιαφορία της πολιτείας.</w:t>
      </w:r>
      <w:r>
        <w:rPr>
          <w:rFonts w:eastAsia="Times New Roman" w:cs="Times New Roman"/>
          <w:szCs w:val="24"/>
        </w:rPr>
        <w:t xml:space="preserve"> </w:t>
      </w:r>
    </w:p>
    <w:p w14:paraId="48ACE3D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3D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Επιμένετε στους χαρακτηρισμούς</w:t>
      </w:r>
      <w:r>
        <w:rPr>
          <w:rFonts w:eastAsia="Times New Roman" w:cs="Times New Roman"/>
          <w:szCs w:val="24"/>
        </w:rPr>
        <w:t>,</w:t>
      </w:r>
      <w:r>
        <w:rPr>
          <w:rFonts w:eastAsia="Times New Roman" w:cs="Times New Roman"/>
          <w:szCs w:val="24"/>
        </w:rPr>
        <w:t xml:space="preserve"> που δεν έχουν…</w:t>
      </w:r>
    </w:p>
    <w:p w14:paraId="48ACE3D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ήθελα να σας κάνω μια ενημέρωση </w:t>
      </w:r>
      <w:r>
        <w:rPr>
          <w:rFonts w:eastAsia="Times New Roman" w:cs="Times New Roman"/>
          <w:szCs w:val="24"/>
        </w:rPr>
        <w:t>μήπως σας βοηθήσω στη δευτερολογία.</w:t>
      </w:r>
    </w:p>
    <w:p w14:paraId="48ACE3D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ξέρετε ότι τυπικά είναι όπως τα είπατε, γιατί εγώ τα έζησα αυτά ως </w:t>
      </w:r>
      <w:r>
        <w:rPr>
          <w:rFonts w:eastAsia="Times New Roman" w:cs="Times New Roman"/>
          <w:szCs w:val="24"/>
        </w:rPr>
        <w:t>δ</w:t>
      </w:r>
      <w:r>
        <w:rPr>
          <w:rFonts w:eastAsia="Times New Roman" w:cs="Times New Roman"/>
          <w:szCs w:val="24"/>
        </w:rPr>
        <w:t xml:space="preserve">ήμαρχος Αθηναίων. Παρά ταύτα, επί των ημερών μου και όχι με χρήματα του </w:t>
      </w:r>
      <w:r>
        <w:rPr>
          <w:rFonts w:eastAsia="Times New Roman" w:cs="Times New Roman"/>
          <w:szCs w:val="24"/>
        </w:rPr>
        <w:t>δ</w:t>
      </w:r>
      <w:r>
        <w:rPr>
          <w:rFonts w:eastAsia="Times New Roman" w:cs="Times New Roman"/>
          <w:szCs w:val="24"/>
        </w:rPr>
        <w:t xml:space="preserve">ήμου, αλλά με χρήματα από το </w:t>
      </w:r>
      <w:r>
        <w:rPr>
          <w:rFonts w:eastAsia="Times New Roman" w:cs="Times New Roman"/>
          <w:szCs w:val="24"/>
        </w:rPr>
        <w:t>«</w:t>
      </w:r>
      <w:r>
        <w:rPr>
          <w:rFonts w:eastAsia="Times New Roman" w:cs="Times New Roman"/>
          <w:szCs w:val="24"/>
        </w:rPr>
        <w:t>ΘΗΣΕΑΣ</w:t>
      </w:r>
      <w:r>
        <w:rPr>
          <w:rFonts w:eastAsia="Times New Roman" w:cs="Times New Roman"/>
          <w:szCs w:val="24"/>
        </w:rPr>
        <w:t>»</w:t>
      </w:r>
      <w:r>
        <w:rPr>
          <w:rFonts w:eastAsia="Times New Roman" w:cs="Times New Roman"/>
          <w:szCs w:val="24"/>
        </w:rPr>
        <w:t>, ο τότε Υπουργός Εσωτερικών αγόρασε έν</w:t>
      </w:r>
      <w:r>
        <w:rPr>
          <w:rFonts w:eastAsia="Times New Roman" w:cs="Times New Roman"/>
          <w:szCs w:val="24"/>
        </w:rPr>
        <w:t>α ανακαινισμένο παλαιό κτήριο στην οδό Μητροπόλεως, ακριβώς στο ιερό της Μητρόπολης από την απέναντι μεριά, τεσσάρων ορόφων, για το οποίο πήραμε απόφαση τότε ως Δημοτικό Συμβούλιο να μεταστεγαστεί εκεί το Θεατρικό Μουσείο και μάλιστα, επειδή τον υπόγειο χώ</w:t>
      </w:r>
      <w:r>
        <w:rPr>
          <w:rFonts w:eastAsia="Times New Roman" w:cs="Times New Roman"/>
          <w:szCs w:val="24"/>
        </w:rPr>
        <w:t>ρο τον είχαμε αναπλάσει, να πάρει τη μορφή σαν θεατρικό εργαστήρι και δωρεάν να δίδεται σε νέους ηθοποιούς να κάνουν παραστάσεις εναλλάξ.</w:t>
      </w:r>
    </w:p>
    <w:p w14:paraId="48ACE3D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Έγινε συνέντευξη Τύπου</w:t>
      </w:r>
      <w:r>
        <w:rPr>
          <w:rFonts w:eastAsia="Times New Roman" w:cs="Times New Roman"/>
          <w:szCs w:val="24"/>
        </w:rPr>
        <w:t>,</w:t>
      </w:r>
      <w:r>
        <w:rPr>
          <w:rFonts w:eastAsia="Times New Roman" w:cs="Times New Roman"/>
          <w:szCs w:val="24"/>
        </w:rPr>
        <w:t xml:space="preserve"> παρουσία του κ. </w:t>
      </w:r>
      <w:proofErr w:type="spellStart"/>
      <w:r>
        <w:rPr>
          <w:rFonts w:eastAsia="Times New Roman" w:cs="Times New Roman"/>
          <w:szCs w:val="24"/>
        </w:rPr>
        <w:t>Γεωργουσόπουλου</w:t>
      </w:r>
      <w:proofErr w:type="spellEnd"/>
      <w:r>
        <w:rPr>
          <w:rFonts w:eastAsia="Times New Roman" w:cs="Times New Roman"/>
          <w:szCs w:val="24"/>
        </w:rPr>
        <w:t>, του Προέδρου της Ένωσης Ελλήνων Συγγραφέων και πάνω από εκατό</w:t>
      </w:r>
      <w:r>
        <w:rPr>
          <w:rFonts w:eastAsia="Times New Roman" w:cs="Times New Roman"/>
          <w:szCs w:val="24"/>
        </w:rPr>
        <w:t xml:space="preserve"> Ελλήνων ηθοποιών, παλαιοτέρων και </w:t>
      </w:r>
      <w:proofErr w:type="spellStart"/>
      <w:r>
        <w:rPr>
          <w:rFonts w:eastAsia="Times New Roman" w:cs="Times New Roman"/>
          <w:szCs w:val="24"/>
        </w:rPr>
        <w:t>νεωτέρων</w:t>
      </w:r>
      <w:proofErr w:type="spellEnd"/>
      <w:r>
        <w:rPr>
          <w:rFonts w:eastAsia="Times New Roman" w:cs="Times New Roman"/>
          <w:szCs w:val="24"/>
        </w:rPr>
        <w:t>. Ήρθαν οι εκλογές. Δεν επανεξελέγην. Το κτήριο αυτό στην οδό Μητροπόλεως μένει κενό. Πριν έξι μήνες πληροφορήθηκα ότι εκεί θα γίνει το Μουσείο Μαρία Κάλλας, το οποίο το είχα εγώ έτοιμο και ήταν μόνο για να εγκαιν</w:t>
      </w:r>
      <w:r>
        <w:rPr>
          <w:rFonts w:eastAsia="Times New Roman" w:cs="Times New Roman"/>
          <w:szCs w:val="24"/>
        </w:rPr>
        <w:t xml:space="preserve">ιαστεί στην </w:t>
      </w:r>
      <w:proofErr w:type="spellStart"/>
      <w:r>
        <w:rPr>
          <w:rFonts w:eastAsia="Times New Roman" w:cs="Times New Roman"/>
          <w:szCs w:val="24"/>
        </w:rPr>
        <w:t>Τεχνόπολη</w:t>
      </w:r>
      <w:proofErr w:type="spellEnd"/>
      <w:r>
        <w:rPr>
          <w:rFonts w:eastAsia="Times New Roman" w:cs="Times New Roman"/>
          <w:szCs w:val="24"/>
        </w:rPr>
        <w:t xml:space="preserve">, με ό,τι είχαμε από ευρήματα από τη Μαρία Κάλλας –αρχειακό υλικό, ρούχα και τέτοια </w:t>
      </w:r>
      <w:r>
        <w:rPr>
          <w:rFonts w:eastAsia="Times New Roman" w:cs="Times New Roman"/>
          <w:szCs w:val="24"/>
        </w:rPr>
        <w:lastRenderedPageBreak/>
        <w:t>πράγματα- και πέντε χρόνια τώρα αυτό το κτήριο, το οποίο μπορεί να μην το πλήρωσε ο Δήμος της Αθήνας, αλλά το πλήρωσε το ελληνικό κράτος, μένει κενό. Ή</w:t>
      </w:r>
      <w:r>
        <w:rPr>
          <w:rFonts w:eastAsia="Times New Roman" w:cs="Times New Roman"/>
          <w:szCs w:val="24"/>
        </w:rPr>
        <w:t xml:space="preserve">ταν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ΘΗΣΕΑΣ</w:t>
      </w:r>
      <w:r>
        <w:rPr>
          <w:rFonts w:eastAsia="Times New Roman" w:cs="Times New Roman"/>
          <w:szCs w:val="24"/>
        </w:rPr>
        <w:t>»</w:t>
      </w:r>
      <w:r>
        <w:rPr>
          <w:rFonts w:eastAsia="Times New Roman" w:cs="Times New Roman"/>
          <w:szCs w:val="24"/>
        </w:rPr>
        <w:t xml:space="preserve"> και τα χρήματα τα έδωσε το Υπουργείο Εσωτερικών.</w:t>
      </w:r>
    </w:p>
    <w:p w14:paraId="48ACE3D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Άρα, μέσα στη σκέψη σας βάλτε το και αυτό, διότι είναι αμαρτία ένα κτήριο περίπου επτακοσίων, οκτακοσίων τετραγωνικά μέτρων στους τρεις ορόφους και το υπόγειο –αν θυμάμαι καλά- </w:t>
      </w:r>
      <w:r>
        <w:rPr>
          <w:rFonts w:eastAsia="Times New Roman" w:cs="Times New Roman"/>
          <w:szCs w:val="24"/>
        </w:rPr>
        <w:t>να μένει κενό.</w:t>
      </w:r>
    </w:p>
    <w:p w14:paraId="48ACE3D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Συγγνώμη που πήρα τον λόγο, αλλά ίσως αυτό σας βοηθήσει.</w:t>
      </w:r>
    </w:p>
    <w:p w14:paraId="48ACE3D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8ACE3DB"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Παρακαλώ. Αυτό βοηθά πραγματικά, γιατί δεν καταλάβατε ίσως τι είπα στην προηγούμενή μου τοποθέτηση. Είπα ότι το 1.700.000 ευρώ που έδωσε το κράτος στο μουσείο δεν ελέγχθηκε ποτέ, γιατί παρά το 1.700.000 ευρώ, αυτή τη στιγμή χρωστά 800.000 ευρώ. Αυτό δεν ε</w:t>
      </w:r>
      <w:r>
        <w:rPr>
          <w:rFonts w:eastAsia="Times New Roman" w:cs="Times New Roman"/>
          <w:szCs w:val="24"/>
        </w:rPr>
        <w:t xml:space="preserve">λέγχθηκε ποτέ. Επαναλαμβάνω ότι δεν είναι ευθύνη του Υπουργείου </w:t>
      </w:r>
      <w:r>
        <w:rPr>
          <w:rFonts w:eastAsia="Times New Roman" w:cs="Times New Roman"/>
          <w:szCs w:val="24"/>
        </w:rPr>
        <w:lastRenderedPageBreak/>
        <w:t>η διαχείριση αυτών των χρημάτων –άρα ούτε των προηγούμενων Υπουργείων ενδεχομένως- αλλά θέλει μία κουβέντα σε σχέση μ’ αυτό ως προς τα χρέη.</w:t>
      </w:r>
    </w:p>
    <w:p w14:paraId="48ACE3D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Αυτό που σας καταλόγισα, αν επιτρέπεται η έκφραση, </w:t>
      </w:r>
      <w:r>
        <w:rPr>
          <w:rFonts w:eastAsia="Times New Roman" w:cs="Times New Roman"/>
          <w:szCs w:val="24"/>
        </w:rPr>
        <w:t>είναι ότι δεν αποτελεί εποπτευόμενο φορέα του Υπουργείου Πολιτισμού και, άρα, το οικονομικό πρόβλημα του Θεατρικού Μουσείου δεν είναι υποχρεωμένο –τυπικά και όχι ουσιαστικά- να το λύσει το δικό μας Υπουργείο. Μόνο αυτό είπα.</w:t>
      </w:r>
    </w:p>
    <w:p w14:paraId="48ACE3D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Επί της ουσίας τώρα, έχουμε ανα</w:t>
      </w:r>
      <w:r>
        <w:rPr>
          <w:rFonts w:eastAsia="Times New Roman" w:cs="Times New Roman"/>
          <w:szCs w:val="24"/>
        </w:rPr>
        <w:t>λάβει τη δέσμευση –διότι συμφωνούμε απολύτως στην αξία του μουσείου και των εκθεμάτων του- να κάνουμε το παν για να σωθεί αυτό το μουσείο. Έχουμε προχωρήσει μερικά βήματα παραπέρα, κατά σύμπτωση εχθές. Ανεξάρτητα, δηλαδή, από τη στιγμή που ήρθε η ερώτησή σ</w:t>
      </w:r>
      <w:r>
        <w:rPr>
          <w:rFonts w:eastAsia="Times New Roman" w:cs="Times New Roman"/>
          <w:szCs w:val="24"/>
        </w:rPr>
        <w:t>ας, ήρθαν στο Υπουργείο όλοι οι εμπλεκόμενοι φορείς, για να συζητήσουμε συγκεκριμένα μια καινούργια πρόταση που εμφανίστηκε για τη στέγαση, δηλαδή να στεγαστεί με τη βοήθεια της ΕΡΤ, η οποία θα συμβάλει και στην αποπληρωμή των χρεών του μουσείου σε χώρο πο</w:t>
      </w:r>
      <w:r>
        <w:rPr>
          <w:rFonts w:eastAsia="Times New Roman" w:cs="Times New Roman"/>
          <w:szCs w:val="24"/>
        </w:rPr>
        <w:t xml:space="preserve">υ μας παραχωρεί η ΕΡΤ </w:t>
      </w:r>
      <w:r>
        <w:rPr>
          <w:rFonts w:eastAsia="Times New Roman" w:cs="Times New Roman"/>
          <w:szCs w:val="24"/>
        </w:rPr>
        <w:lastRenderedPageBreak/>
        <w:t>και από εκεί και πέρα, με βάση αυτό, να μπορούν να εκτίθενται οι συλλογές είτε εδώ είτε εκεί, σε φορείς που είναι πιο πρόσφοροι κάποια στιγμή να φιλοξενήσουν αυτή τη συλλογή.</w:t>
      </w:r>
    </w:p>
    <w:p w14:paraId="48ACE3D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Από εκεί και πέρα, προχωρήσαμε στο να κηρύξουμε το σύνολο τ</w:t>
      </w:r>
      <w:r>
        <w:rPr>
          <w:rFonts w:eastAsia="Times New Roman" w:cs="Times New Roman"/>
          <w:szCs w:val="24"/>
        </w:rPr>
        <w:t>ων εκθεμάτων του μουσείου σε μνημείο, γιατί από τη στιγμή που έγινε η κήρυξη, επιτρέπονται οι επιχορηγήσεις και όλα τα συναφή νομοτύπως. Τρίτον, μετά την κήρυξη, οργανώνουμε τη διαδικασία συντήρησης των εκθεμάτων, πριν μεταστεγαστούν και μεταφέρουν σκώρους</w:t>
      </w:r>
      <w:r>
        <w:rPr>
          <w:rFonts w:eastAsia="Times New Roman" w:cs="Times New Roman"/>
          <w:szCs w:val="24"/>
        </w:rPr>
        <w:t xml:space="preserve"> και άλλα πράγματα στον νέο χώρο.</w:t>
      </w:r>
    </w:p>
    <w:p w14:paraId="48ACE3D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Εχθές, λοιπόν, κατά σύμπτωση –εννοώ ανεξάρτητα από τη στιγμή που υποβλήθηκε η ερώτηση- στο Υπουργείο υπήρχαν μαζί</w:t>
      </w:r>
      <w:r>
        <w:rPr>
          <w:rFonts w:eastAsia="Times New Roman" w:cs="Times New Roman"/>
          <w:szCs w:val="24"/>
        </w:rPr>
        <w:t>,</w:t>
      </w:r>
      <w:r>
        <w:rPr>
          <w:rFonts w:eastAsia="Times New Roman" w:cs="Times New Roman"/>
          <w:szCs w:val="24"/>
        </w:rPr>
        <w:t xml:space="preserve"> σε κοινή σύσκεψη</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Θεοχαράκης</w:t>
      </w:r>
      <w:proofErr w:type="spellEnd"/>
      <w:r>
        <w:rPr>
          <w:rFonts w:eastAsia="Times New Roman" w:cs="Times New Roman"/>
          <w:szCs w:val="24"/>
        </w:rPr>
        <w:t xml:space="preserve"> εκ μέρους του Μεγάρου, ο κ. </w:t>
      </w:r>
      <w:proofErr w:type="spellStart"/>
      <w:r>
        <w:rPr>
          <w:rFonts w:eastAsia="Times New Roman" w:cs="Times New Roman"/>
          <w:szCs w:val="24"/>
        </w:rPr>
        <w:t>Λιβαθινός</w:t>
      </w:r>
      <w:proofErr w:type="spellEnd"/>
      <w:r>
        <w:rPr>
          <w:rFonts w:eastAsia="Times New Roman" w:cs="Times New Roman"/>
          <w:szCs w:val="24"/>
        </w:rPr>
        <w:t xml:space="preserve"> εκ μέρους του Εθνικού Θεάτρου, ο κ.</w:t>
      </w:r>
      <w:r>
        <w:rPr>
          <w:rFonts w:eastAsia="Times New Roman" w:cs="Times New Roman"/>
          <w:szCs w:val="24"/>
        </w:rPr>
        <w:t xml:space="preserve"> Ταγματάρχης εκ μέρους της ΕΡΤ, οι υπάλληλοι του Υπουργείου που έχουν σχέση και με τη συντήρηση και με την άυλη πολιτιστική κληρονομιά και όλοι μαζί δρομολογούμε τα επόμενα βήματα, θεωρώντας ότι η προσφορά της ΕΡΤ είναι πάρα πολύ σημαντική</w:t>
      </w:r>
      <w:r>
        <w:rPr>
          <w:rFonts w:eastAsia="Times New Roman" w:cs="Times New Roman"/>
          <w:szCs w:val="24"/>
        </w:rPr>
        <w:t>,</w:t>
      </w:r>
      <w:r>
        <w:rPr>
          <w:rFonts w:eastAsia="Times New Roman" w:cs="Times New Roman"/>
          <w:szCs w:val="24"/>
        </w:rPr>
        <w:t xml:space="preserve"> διότι ξεμπλοκάρ</w:t>
      </w:r>
      <w:r>
        <w:rPr>
          <w:rFonts w:eastAsia="Times New Roman" w:cs="Times New Roman"/>
          <w:szCs w:val="24"/>
        </w:rPr>
        <w:t xml:space="preserve">ει το ζήτημα των χρεών, το οποίο δεν ήταν δική μας υπόθεση να το προχωρήσουμε. </w:t>
      </w:r>
    </w:p>
    <w:p w14:paraId="48ACE3E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πρέπει να ψέγετε το Υπουργείο που στο έναν ή ενάμιση χρόνο που είμαστε εκεί λύνει επί της ουσίας το πρόβλημα, το οποίο δεν λύθηκε –και το απέδειξε προηγουμένως ο </w:t>
      </w:r>
      <w:r>
        <w:rPr>
          <w:rFonts w:eastAsia="Times New Roman" w:cs="Times New Roman"/>
          <w:szCs w:val="24"/>
        </w:rPr>
        <w:t>κ. Κακλαμάνης- από τις προηγούμενες κυβερνήσεις.</w:t>
      </w:r>
    </w:p>
    <w:p w14:paraId="48ACE3E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Κύριε Πρόεδρε, δεν έχω κάτι άλλο να πω.</w:t>
      </w:r>
    </w:p>
    <w:p w14:paraId="48ACE3E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Καταθέτω και για τα Πρακτικά τα προαναφερθέντα έγγραφα.</w:t>
      </w:r>
    </w:p>
    <w:p w14:paraId="48ACE3E3"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3E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Πολιτισμού και Αθλητισμού κ. Αριστείδης Μπαλτάς καταθέτει για τα Πρακτικ</w:t>
      </w:r>
      <w:r>
        <w:rPr>
          <w:rFonts w:eastAsia="Times New Roman" w:cs="Times New Roman"/>
          <w:szCs w:val="24"/>
        </w:rPr>
        <w:t xml:space="preserve">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8ACE3E5"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Κύριε Υπουργέ, στις 16 Φεβρουαρίου δεσμευτήκατε για κάτι </w:t>
      </w:r>
      <w:r>
        <w:rPr>
          <w:rFonts w:eastAsia="Times New Roman" w:cs="Times New Roman"/>
          <w:szCs w:val="24"/>
        </w:rPr>
        <w:t>που δεν έγινε. Ε</w:t>
      </w:r>
      <w:r>
        <w:rPr>
          <w:rFonts w:eastAsia="Times New Roman" w:cs="Times New Roman"/>
          <w:szCs w:val="24"/>
        </w:rPr>
        <w:t>υχαριστούμε πολύ γ</w:t>
      </w:r>
      <w:r>
        <w:rPr>
          <w:rFonts w:eastAsia="Times New Roman" w:cs="Times New Roman"/>
          <w:szCs w:val="24"/>
        </w:rPr>
        <w:t>ια την ενημέρωση.</w:t>
      </w:r>
    </w:p>
    <w:p w14:paraId="48ACE3E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μία σχετικά καλή εξέλιξη είναι αυτή. Βεβαίως, είναι το Θεατρικό Μουσείο της πόλεως των Αθηνών και δεν πρέπει να πάει σε έναν χώρο –απ’ ό,τι κατάλαβα- δηλαδή να αποθηκευτεί στην ΕΡΤ και απλώς κομμά</w:t>
      </w:r>
      <w:r>
        <w:rPr>
          <w:rFonts w:eastAsia="Times New Roman" w:cs="Times New Roman"/>
          <w:szCs w:val="24"/>
        </w:rPr>
        <w:t>τια του να πηγαίνουν σε εκθέσεις. Άλλο το μόνιμο θεατρικό μουσείο που είναι επισκέψιμο και άλλο…</w:t>
      </w:r>
    </w:p>
    <w:p w14:paraId="48ACE3E7"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Φυσικά!</w:t>
      </w:r>
    </w:p>
    <w:p w14:paraId="48ACE3E8"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Βέβαια είναι μία λύση μπροστά σ’ αυτό που υπάρχει τώρα, αλλά </w:t>
      </w:r>
      <w:r>
        <w:rPr>
          <w:rFonts w:eastAsia="Times New Roman" w:cs="Times New Roman"/>
          <w:szCs w:val="24"/>
        </w:rPr>
        <w:t>δεν είναι αυτό που αξίζει στο Θεατρικό Μουσείο.</w:t>
      </w:r>
    </w:p>
    <w:p w14:paraId="48ACE3E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Προχωρούμε στην τελευταία επίκαιρη ερώτηση, στην οποία θα απαντήσει ο Αναπληρωτής Υπουργός κ. Δημήτριος Βίτσας.</w:t>
      </w:r>
    </w:p>
    <w:p w14:paraId="48ACE3EA" w14:textId="77777777" w:rsidR="004D5AE5" w:rsidRDefault="00FB30DB">
      <w:pPr>
        <w:spacing w:after="0" w:line="600" w:lineRule="auto"/>
        <w:ind w:firstLine="720"/>
        <w:jc w:val="both"/>
        <w:rPr>
          <w:rFonts w:eastAsia="Times New Roman"/>
          <w:color w:val="000000"/>
          <w:szCs w:val="24"/>
        </w:rPr>
      </w:pPr>
      <w:r>
        <w:rPr>
          <w:rFonts w:eastAsia="Times New Roman" w:cs="Times New Roman"/>
          <w:szCs w:val="24"/>
        </w:rPr>
        <w:t>Επομένως θα συζητηθεί η</w:t>
      </w:r>
      <w:r>
        <w:rPr>
          <w:rFonts w:eastAsia="Times New Roman"/>
          <w:color w:val="000000"/>
          <w:szCs w:val="24"/>
        </w:rPr>
        <w:t xml:space="preserve"> </w:t>
      </w:r>
      <w:r>
        <w:rPr>
          <w:rFonts w:eastAsia="Times New Roman"/>
          <w:color w:val="000000"/>
          <w:szCs w:val="24"/>
        </w:rPr>
        <w:t>δέκατη έκτη</w:t>
      </w:r>
      <w:r>
        <w:rPr>
          <w:rFonts w:eastAsia="Times New Roman"/>
          <w:color w:val="000000"/>
          <w:szCs w:val="24"/>
        </w:rPr>
        <w:t xml:space="preserve"> με αριθμό 68/10-10-2016 επίκαιρη ερώτηση δεύτερου κύκλου του</w:t>
      </w:r>
      <w:r>
        <w:rPr>
          <w:rFonts w:eastAsia="Times New Roman"/>
          <w:color w:val="000000"/>
          <w:szCs w:val="24"/>
        </w:rPr>
        <w:t xml:space="preserve"> Βουλευτή Β΄ Αθηνών της Δημοκρατικής Συμπαράταξης ΠΑΣΟΚ-ΔΗΜΑΡ κ. </w:t>
      </w:r>
      <w:r>
        <w:rPr>
          <w:rFonts w:eastAsia="Times New Roman" w:cs="Times New Roman"/>
          <w:szCs w:val="24"/>
        </w:rPr>
        <w:t>Ανδρέα Λοβέρδου</w:t>
      </w:r>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color w:val="000000"/>
          <w:szCs w:val="24"/>
        </w:rPr>
        <w:t xml:space="preserve"> σχετικά με την απαξίωση των Ελληνικών Αμυντικών Συστημάτων.</w:t>
      </w:r>
    </w:p>
    <w:p w14:paraId="48ACE3EB" w14:textId="77777777" w:rsidR="004D5AE5" w:rsidRDefault="00FB30DB">
      <w:pPr>
        <w:spacing w:after="0" w:line="600" w:lineRule="auto"/>
        <w:ind w:firstLine="720"/>
        <w:jc w:val="both"/>
        <w:rPr>
          <w:rFonts w:eastAsia="Times New Roman" w:cs="Times New Roman"/>
          <w:szCs w:val="24"/>
        </w:rPr>
      </w:pPr>
      <w:r>
        <w:rPr>
          <w:rFonts w:eastAsia="Times New Roman"/>
          <w:color w:val="000000"/>
          <w:szCs w:val="24"/>
        </w:rPr>
        <w:lastRenderedPageBreak/>
        <w:t xml:space="preserve">Ορίστε, κύριε Λοβέρδο, έχετε τον λόγο. </w:t>
      </w:r>
    </w:p>
    <w:p w14:paraId="48ACE3EC"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olor w:val="000000"/>
          <w:szCs w:val="24"/>
        </w:rPr>
        <w:t>Ευχαριστώ, κύριε Πρόεδρε</w:t>
      </w:r>
      <w:r>
        <w:rPr>
          <w:rFonts w:eastAsia="Times New Roman"/>
          <w:color w:val="000000"/>
          <w:szCs w:val="24"/>
        </w:rPr>
        <w:t>.</w:t>
      </w:r>
      <w:r>
        <w:rPr>
          <w:rFonts w:eastAsia="Times New Roman" w:cs="Times New Roman"/>
          <w:szCs w:val="24"/>
        </w:rPr>
        <w:t xml:space="preserve"> </w:t>
      </w:r>
    </w:p>
    <w:p w14:paraId="48ACE3E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Είναι η τρίτη ερώτηση που κάνω στον κύριο Υπουργό. Τον Φεβρουάριο και τον Μάρτιο του τρέχοντος έτους τον είχα ρωτήσει πάλι για τα ΕΑΣ, γιατί η τακτική μου, ως </w:t>
      </w:r>
      <w:proofErr w:type="spellStart"/>
      <w:r>
        <w:rPr>
          <w:rFonts w:eastAsia="Times New Roman" w:cs="Times New Roman"/>
          <w:szCs w:val="24"/>
        </w:rPr>
        <w:t>ελέγχοντος</w:t>
      </w:r>
      <w:proofErr w:type="spellEnd"/>
      <w:r>
        <w:rPr>
          <w:rFonts w:eastAsia="Times New Roman" w:cs="Times New Roman"/>
          <w:szCs w:val="24"/>
        </w:rPr>
        <w:t xml:space="preserve"> κοινοβουλευτικά την Κυβέρνηση, είναι να μη διαλέγω πολλά θέματα, αλλά στα θέματα πο</w:t>
      </w:r>
      <w:r>
        <w:rPr>
          <w:rFonts w:eastAsia="Times New Roman" w:cs="Times New Roman"/>
          <w:szCs w:val="24"/>
        </w:rPr>
        <w:t xml:space="preserve">υ επιλέγω να επανέρχομαι. </w:t>
      </w:r>
    </w:p>
    <w:p w14:paraId="48ACE3E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λέω αυτό, κύριε Υπουργέ, γιατί είναι αποδεδειγμένο ότι η σφραγίδα της γραφειοκρατίας μπαίνει από τη στιγμή που διαπιστώνει ο διοικούμενος, ο πολίτης, ότι ο χρόνος που μετράει γι’ αυτόν δεν είναι ίδιος με τον χρόνο των Υπουργών. Οι Υπουργοί έχουν δικό το</w:t>
      </w:r>
      <w:r>
        <w:rPr>
          <w:rFonts w:eastAsia="Times New Roman" w:cs="Times New Roman"/>
          <w:szCs w:val="24"/>
        </w:rPr>
        <w:t>υς χρόνο, λένε «άσε να δούμε» και εννοούν δύο χρόνια, κάτι που ως μέλος κυβερνήσεων φρόντισα να αποφύγω, και τα κατάφερα, σχετικά, ως προς την ταχύτητα των ενεργειών μου.</w:t>
      </w:r>
    </w:p>
    <w:p w14:paraId="48ACE3E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Τα Ελληνικά Αμυντικά Συστήματα, όπως γράφουν -τρίτοι όχι εγώ-  και διαβάζω στο «milit</w:t>
      </w:r>
      <w:r>
        <w:rPr>
          <w:rFonts w:eastAsia="Times New Roman" w:cs="Times New Roman"/>
          <w:szCs w:val="24"/>
        </w:rPr>
        <w:t xml:space="preserve">aire.gr», οδηγούνται σε αργό θάνατο. Είχε γίνει από την κ. Γεννηματά η απόπειρα διάσωσης επί προηγούμενης </w:t>
      </w:r>
      <w:r>
        <w:rPr>
          <w:rFonts w:eastAsia="Times New Roman" w:cs="Times New Roman"/>
          <w:szCs w:val="24"/>
        </w:rPr>
        <w:lastRenderedPageBreak/>
        <w:t>κυβέρνησης. Και έμελλε να εφαρμοστεί και αυτό από τον «Μίδα από την ανάποδη», από αυτόν δηλαδή που ό,τι πιάνει γίνεται κάρβουνο! Και δεν βλέπω να προχ</w:t>
      </w:r>
      <w:r>
        <w:rPr>
          <w:rFonts w:eastAsia="Times New Roman" w:cs="Times New Roman"/>
          <w:szCs w:val="24"/>
        </w:rPr>
        <w:t xml:space="preserve">ωράει τίποτα σε όλα τα θέματα, για τα οποία θα μιλήσω πολύ ειδικότερα στη δευτερολογία μου. </w:t>
      </w:r>
    </w:p>
    <w:p w14:paraId="48ACE3F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Όμως περιμένω, Υπουργέ, εσείς, που μου είπατε τον Μάρτιο ότι θα καταθέτατε και τα επιχειρησιακά στη Βουλή και τίποτα δεν καταθέσατε -γιατί τι να καταθέσετε άμα δεν</w:t>
      </w:r>
      <w:r>
        <w:rPr>
          <w:rFonts w:eastAsia="Times New Roman" w:cs="Times New Roman"/>
          <w:szCs w:val="24"/>
        </w:rPr>
        <w:t xml:space="preserve"> υπάρχει-</w:t>
      </w:r>
      <w:r>
        <w:rPr>
          <w:rFonts w:eastAsia="Times New Roman" w:cs="Times New Roman"/>
          <w:szCs w:val="24"/>
        </w:rPr>
        <w:t>,</w:t>
      </w:r>
      <w:r>
        <w:rPr>
          <w:rFonts w:eastAsia="Times New Roman" w:cs="Times New Roman"/>
          <w:szCs w:val="24"/>
        </w:rPr>
        <w:t xml:space="preserve"> να μου πείτε ότι πράγματι κάνω λάθος -το θέλω αυτό- και ότι έχετε κάνει τα «α», «β», «γ», «δ» και κακώς δεν το ξέρουν και οι εργαζόμενοι αυτό. Όμως αφού εσείς το ξέρετε, είναι θέμα λίγων ημερών να το μάθουμε όλοι.</w:t>
      </w:r>
    </w:p>
    <w:p w14:paraId="48ACE3F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Αυτή είναι η απάντηση που οφείλ</w:t>
      </w:r>
      <w:r>
        <w:rPr>
          <w:rFonts w:eastAsia="Times New Roman" w:cs="Times New Roman"/>
          <w:szCs w:val="24"/>
        </w:rPr>
        <w:t>ει να δώσει ο Υπουργός μετά από όσα έχει πει τον Φεβρουάριο και τον Μάρτιο.</w:t>
      </w:r>
    </w:p>
    <w:p w14:paraId="48ACE3F2"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48ACE3F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olor w:val="000000"/>
          <w:szCs w:val="24"/>
        </w:rPr>
        <w:t>Ευχαριστώ, κύριε Πρόεδρε.</w:t>
      </w:r>
      <w:r>
        <w:rPr>
          <w:rFonts w:eastAsia="Times New Roman" w:cs="Times New Roman"/>
          <w:szCs w:val="24"/>
        </w:rPr>
        <w:t xml:space="preserve"> </w:t>
      </w:r>
    </w:p>
    <w:p w14:paraId="48ACE3F4"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Κύριε Λοβέρδο, κατ’ αρχάς</w:t>
      </w:r>
      <w:r>
        <w:rPr>
          <w:rFonts w:eastAsia="Times New Roman" w:cs="Times New Roman"/>
          <w:szCs w:val="24"/>
        </w:rPr>
        <w:t>, επιτρέψτε μου μια αξιολογική κρίση για τις ερωτήσεις σας. Είναι αλήθεια ότι κάνατε τρεις ερωτήσεις τις οποίες, παρ</w:t>
      </w:r>
      <w:r>
        <w:rPr>
          <w:rFonts w:eastAsia="Times New Roman" w:cs="Times New Roman"/>
          <w:szCs w:val="24"/>
        </w:rPr>
        <w:t xml:space="preserve">’ </w:t>
      </w:r>
      <w:r>
        <w:rPr>
          <w:rFonts w:eastAsia="Times New Roman" w:cs="Times New Roman"/>
          <w:szCs w:val="24"/>
        </w:rPr>
        <w:t xml:space="preserve">όλο που κατά την </w:t>
      </w:r>
      <w:proofErr w:type="spellStart"/>
      <w:r>
        <w:rPr>
          <w:rFonts w:eastAsia="Times New Roman" w:cs="Times New Roman"/>
          <w:szCs w:val="24"/>
        </w:rPr>
        <w:t>πρωτομιλία</w:t>
      </w:r>
      <w:proofErr w:type="spellEnd"/>
      <w:r>
        <w:rPr>
          <w:rFonts w:eastAsia="Times New Roman" w:cs="Times New Roman"/>
          <w:szCs w:val="24"/>
        </w:rPr>
        <w:t xml:space="preserve"> σας κάπως τις αλλάξατε, εγώ τις βρίσκω και καλές και σωστές, με την έννοια ότι το ψάχνετε το πράγμα και το ακο</w:t>
      </w:r>
      <w:r>
        <w:rPr>
          <w:rFonts w:eastAsia="Times New Roman" w:cs="Times New Roman"/>
          <w:szCs w:val="24"/>
        </w:rPr>
        <w:t xml:space="preserve">λουθείτε, δεν μένετε σε δημοσιεύματα εφημερίδων ή χωρίς δεύτερη ανάγνωση, αλλά ρωτάτε ανθρώπους -και καλά κάνετε- και μαθαίνετε πράγματα. Πραγματικά αυτό είναι ευχάριστο, με την έννοια ότι είναι βοήθεια και στη δική μου τη δουλειά. </w:t>
      </w:r>
    </w:p>
    <w:p w14:paraId="48ACE3F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Μάλιστα, θα σας προέτρε</w:t>
      </w:r>
      <w:r>
        <w:rPr>
          <w:rFonts w:eastAsia="Times New Roman" w:cs="Times New Roman"/>
          <w:szCs w:val="24"/>
        </w:rPr>
        <w:t>πα, χωρίς να σας το υποδεικνύω, είναι δική σας υπόθεση –ως Δημοκρατική Συμπαράταξη εννοώ-, να οργανώσετε και μια επίσκεψη με τα σωματεία και με τη διοίκηση της εταιρείας, για να έχετε και μια πιο άμεση και κατευθείαν πληροφόρηση, αλλά και ανταλλαγή σκέψεων</w:t>
      </w:r>
      <w:r>
        <w:rPr>
          <w:rFonts w:eastAsia="Times New Roman" w:cs="Times New Roman"/>
          <w:szCs w:val="24"/>
        </w:rPr>
        <w:t>, με την έννοια ότι και εσείς –εννοώ ως Δημοκρατική Συμπαράταξη- από τη δική σας τη μεριά, μπορείτε να συμβάλλετε.</w:t>
      </w:r>
    </w:p>
    <w:p w14:paraId="48ACE3F6"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εκφράζοντας την ανησυχία σας, σας λέω ότι τη μοιραζόμαστε, μόνο που εγώ δεν μπορώ απλά –ούτε και εσείς βέβαια, αλλά από άλλο πόστο </w:t>
      </w:r>
      <w:r>
        <w:rPr>
          <w:rFonts w:eastAsia="Times New Roman" w:cs="Times New Roman"/>
          <w:szCs w:val="24"/>
        </w:rPr>
        <w:t xml:space="preserve">τώρα- να ανησυχώ, πρέπει να κάνω πράγματα. Αυτό είναι το βασικό ζήτημα. </w:t>
      </w:r>
    </w:p>
    <w:p w14:paraId="48ACE3F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Το θέμα μας αφορά όλη την αμυντική βιομηχανία, γι’ αυτόν τον λόγο δίνω πολύ χρόνο, μερικές φορές υπερβαίνοντας και τις αρμοδιότητές μου, δηλαδή λειτουργώντας και ως μάνατζερ των εταιρ</w:t>
      </w:r>
      <w:r>
        <w:rPr>
          <w:rFonts w:eastAsia="Times New Roman" w:cs="Times New Roman"/>
          <w:szCs w:val="24"/>
        </w:rPr>
        <w:t xml:space="preserve">ειών, παρά ως πολιτικά υπεύθυνος. Θα συνεχίσω να το κάνω αυτό, γιατί έχω τρία προβλήματα. </w:t>
      </w:r>
    </w:p>
    <w:p w14:paraId="48ACE3F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Έρχομαι στα ΕΑΣ. Τα τρία προβλήματα των ΕΑΣ είναι η ιστορία τους. Κανείς δεν μπορεί να μου πει τίποτα, γιατί θα φέρω αμέσως τα χαρτιά για το τι χρωστάνε. Είναι η ένα</w:t>
      </w:r>
      <w:r>
        <w:rPr>
          <w:rFonts w:eastAsia="Times New Roman" w:cs="Times New Roman"/>
          <w:szCs w:val="24"/>
        </w:rPr>
        <w:t>τη κόκκινη εταιρεία στην Ελλάδα. Όμως δεν μπορώ να χρησιμοποιήσω την ιστορία ως δικαιολογία. Αυτό είναι το ένα ζήτημα.</w:t>
      </w:r>
    </w:p>
    <w:p w14:paraId="48ACE3F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Δεύτερον, μια κακή συμφωνία, η υπογραφή της τότε Αναπληρωτού ως κυβέρνηση, και σημερινής Προέδρου του ΠΑΣΟΚ, την οποία, όμως, εγώ από τη </w:t>
      </w:r>
      <w:r>
        <w:rPr>
          <w:rFonts w:eastAsia="Times New Roman" w:cs="Times New Roman"/>
          <w:szCs w:val="24"/>
        </w:rPr>
        <w:t xml:space="preserve">μεριά πρέπει να τιμήσω για να δω ποιες είναι οι </w:t>
      </w:r>
      <w:r>
        <w:rPr>
          <w:rFonts w:eastAsia="Times New Roman" w:cs="Times New Roman"/>
          <w:szCs w:val="24"/>
        </w:rPr>
        <w:lastRenderedPageBreak/>
        <w:t xml:space="preserve">δυνατότητες να δουλέψω παραπέρα. </w:t>
      </w:r>
      <w:r>
        <w:rPr>
          <w:rFonts w:eastAsia="Times New Roman" w:cs="Times New Roman"/>
          <w:szCs w:val="24"/>
        </w:rPr>
        <w:t xml:space="preserve">Και το τρίτο το μεγάλο πρόβλημα, που και εσείς επισημαίνετε, είναι αυτό της οργάνωσης από τη μια μεριά του προγράμματος, αλλά και της ρευστότητας. </w:t>
      </w:r>
    </w:p>
    <w:p w14:paraId="48ACE3FA"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το πρόγραμμα, κά</w:t>
      </w:r>
      <w:r>
        <w:rPr>
          <w:rFonts w:eastAsia="Times New Roman" w:cs="Times New Roman"/>
          <w:szCs w:val="24"/>
        </w:rPr>
        <w:t xml:space="preserve">νετε λάθος. Και θα μου επιτρέψετε στο τέλος της συνεδρίασης να σας ενεχυριάσω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Δεν το καταθέτω στη Βουλή με την έννοια ότι δεν έχει τη σφραγίδα του ιδιοκτήτη, εννοώ του Υπουργείου Οικονομικών. Όταν θα έχει τη σφραγίδα, θα σας το δώσω. Επίσ</w:t>
      </w:r>
      <w:r>
        <w:rPr>
          <w:rFonts w:eastAsia="Times New Roman" w:cs="Times New Roman"/>
          <w:szCs w:val="24"/>
        </w:rPr>
        <w:t xml:space="preserve">ης μαζί θα σας δώσω και τη συμφωνία του </w:t>
      </w:r>
      <w:proofErr w:type="spellStart"/>
      <w:r>
        <w:rPr>
          <w:rFonts w:eastAsia="Times New Roman" w:cs="Times New Roman"/>
          <w:szCs w:val="24"/>
          <w:lang w:val="en-US"/>
        </w:rPr>
        <w:t>Eurogroup</w:t>
      </w:r>
      <w:proofErr w:type="spellEnd"/>
      <w:r>
        <w:rPr>
          <w:rFonts w:eastAsia="Times New Roman" w:cs="Times New Roman"/>
          <w:szCs w:val="24"/>
        </w:rPr>
        <w:t>. Αυτό είναι το ένα ζήτημα. Άρα σήμερα μπορεί κανείς να πει και με την οριστική απόφαση</w:t>
      </w:r>
      <w:r>
        <w:rPr>
          <w:rFonts w:eastAsia="Times New Roman" w:cs="Times New Roman"/>
          <w:szCs w:val="24"/>
        </w:rPr>
        <w:t>,</w:t>
      </w:r>
      <w:r>
        <w:rPr>
          <w:rFonts w:eastAsia="Times New Roman" w:cs="Times New Roman"/>
          <w:szCs w:val="24"/>
        </w:rPr>
        <w:t xml:space="preserve"> ότι η εταιρεία έχει πρόγραμμα.</w:t>
      </w:r>
    </w:p>
    <w:p w14:paraId="48ACE3FB"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ζήτημα είναι αυτό της ρευστότητας. Ας δούμε τι κάναμε εμείς μαζί με τη διοίκ</w:t>
      </w:r>
      <w:r>
        <w:rPr>
          <w:rFonts w:eastAsia="Times New Roman" w:cs="Times New Roman"/>
          <w:szCs w:val="24"/>
        </w:rPr>
        <w:t>ηση. Το πρώτο ζήτημα ήταν να αξιοποιήσουμε –και αυτό έχει μεγάλη σημασία- ένα περιουσιακό στοιχείο. Και αυτό που κάνουμε είναι συμφωνία ΕΑΣ-ΕΛΠΕ για τον χώρο της Ελευσίνας, που από κοινού εκτίμησε το ΤΕΕ ότι αξίζει πάνω από 20 εκατομμύρια. Τα πρώτα 10 εκατ</w:t>
      </w:r>
      <w:r>
        <w:rPr>
          <w:rFonts w:eastAsia="Times New Roman" w:cs="Times New Roman"/>
          <w:szCs w:val="24"/>
        </w:rPr>
        <w:t xml:space="preserve">ομμύρια θα δοθούν με τον αρραβώνα, δηλαδή με την πρώτη υπογραφή του συμβολαίου και σε έξι μήνες θα δοθούν τα άλλα 10 εκατομμύρια. </w:t>
      </w:r>
    </w:p>
    <w:p w14:paraId="48ACE3FC"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λύσαμε οριστικά το ζήτημα με το «</w:t>
      </w:r>
      <w:r>
        <w:rPr>
          <w:rFonts w:eastAsia="Times New Roman" w:cs="Times New Roman"/>
          <w:szCs w:val="24"/>
        </w:rPr>
        <w:t>ΜΠΑΛΤΙΚ ΣΚΑΙ</w:t>
      </w:r>
      <w:r>
        <w:rPr>
          <w:rFonts w:eastAsia="Times New Roman" w:cs="Times New Roman"/>
          <w:szCs w:val="24"/>
        </w:rPr>
        <w:t>», ένα ζήτημα το οποίο ερχόταν εδώ και πάρα, πάρα πολλά χρόνια. Άρα απ</w:t>
      </w:r>
      <w:r>
        <w:rPr>
          <w:rFonts w:eastAsia="Times New Roman" w:cs="Times New Roman"/>
          <w:szCs w:val="24"/>
        </w:rPr>
        <w:t xml:space="preserve">ό το Λιμενικό θα πρέπει να δοθούν –και θα δοθούν εντός των επόμενων ημερών- άλλα 3 εκατομμύρια. Θα έλεγα ότι είναι μια </w:t>
      </w:r>
      <w:proofErr w:type="spellStart"/>
      <w:r>
        <w:rPr>
          <w:rFonts w:eastAsia="Times New Roman" w:cs="Times New Roman"/>
          <w:szCs w:val="24"/>
        </w:rPr>
        <w:t>πηγούλα</w:t>
      </w:r>
      <w:proofErr w:type="spellEnd"/>
      <w:r>
        <w:rPr>
          <w:rFonts w:eastAsia="Times New Roman" w:cs="Times New Roman"/>
          <w:szCs w:val="24"/>
        </w:rPr>
        <w:t xml:space="preserve">, μια λιμνούλα χρηματοδότησης 23 εκατομμυρίων που έρχεται να προστεθεί στο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θα πάρετε και θα δείτε. </w:t>
      </w:r>
    </w:p>
    <w:p w14:paraId="48ACE3FD"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τρίτ</w:t>
      </w:r>
      <w:r>
        <w:rPr>
          <w:rFonts w:eastAsia="Times New Roman" w:cs="Times New Roman"/>
          <w:szCs w:val="24"/>
        </w:rPr>
        <w:t>ο πράγμα που έχουμε να κάνουμε -και νομίζω ότι σας απαντώ πολύ συγκεκριμένα- είναι το γεγονός ότι πρέπει να δούμε πώς μπορεί να αξιοποιηθεί  η παλιά συμφωνία με το Ιράκ. Είναι ένα ποσό που υπερβαίνει τα 100 εκατομμύρια.</w:t>
      </w:r>
    </w:p>
    <w:p w14:paraId="48ACE3FE"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το τέταρτο είναι να δούμε πώς αυ</w:t>
      </w:r>
      <w:r>
        <w:rPr>
          <w:rFonts w:eastAsia="Times New Roman" w:cs="Times New Roman"/>
          <w:szCs w:val="24"/>
        </w:rPr>
        <w:t xml:space="preserve">τό το πρόβλημα της χρηματοδότησης δεν θα λύνει μόνο το μισθοδοτικό πρόβλημα των εργαζομένων, αλλά και το πρόβλημα των πρώτων υλών, για να βγαίνουν πια και οι συμβάσεις. Διότι το 2015 έκλεισε με 108.565.442 ευρώ ανεκτέλεστες συμβάσεις, οι οποίες δεν πρέπει </w:t>
      </w:r>
      <w:r>
        <w:rPr>
          <w:rFonts w:eastAsia="Times New Roman" w:cs="Times New Roman"/>
          <w:szCs w:val="24"/>
        </w:rPr>
        <w:t>να χαθούν.</w:t>
      </w:r>
    </w:p>
    <w:p w14:paraId="48ACE3FF"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 μόνο σε αυτό προσθέσουμε τα 23 εκατομμύρια του </w:t>
      </w:r>
      <w:r>
        <w:rPr>
          <w:rFonts w:eastAsia="Times New Roman" w:cs="Times New Roman"/>
          <w:szCs w:val="24"/>
        </w:rPr>
        <w:t>«</w:t>
      </w:r>
      <w:r>
        <w:rPr>
          <w:rFonts w:eastAsia="Times New Roman" w:cs="Times New Roman"/>
          <w:szCs w:val="24"/>
          <w:lang w:val="en-US"/>
        </w:rPr>
        <w:t>Oto</w:t>
      </w:r>
      <w:r>
        <w:rPr>
          <w:rFonts w:eastAsia="Times New Roman" w:cs="Times New Roman"/>
          <w:szCs w:val="24"/>
        </w:rPr>
        <w:t xml:space="preserve"> </w:t>
      </w:r>
      <w:proofErr w:type="spellStart"/>
      <w:r>
        <w:rPr>
          <w:rFonts w:eastAsia="Times New Roman" w:cs="Times New Roman"/>
          <w:szCs w:val="24"/>
          <w:lang w:val="en-US"/>
        </w:rPr>
        <w:t>Melara</w:t>
      </w:r>
      <w:proofErr w:type="spellEnd"/>
      <w:r>
        <w:rPr>
          <w:rFonts w:eastAsia="Times New Roman" w:cs="Times New Roman"/>
          <w:szCs w:val="24"/>
        </w:rPr>
        <w:t>»</w:t>
      </w:r>
      <w:r>
        <w:rPr>
          <w:rFonts w:eastAsia="Times New Roman" w:cs="Times New Roman"/>
          <w:szCs w:val="24"/>
        </w:rPr>
        <w:t xml:space="preserve"> του Πολεμικού Ναυτικού και αυτό που έγινε, που </w:t>
      </w:r>
      <w:proofErr w:type="spellStart"/>
      <w:r>
        <w:rPr>
          <w:rFonts w:eastAsia="Times New Roman" w:cs="Times New Roman"/>
          <w:szCs w:val="24"/>
        </w:rPr>
        <w:t>συμβασιοποιήθηκε</w:t>
      </w:r>
      <w:proofErr w:type="spellEnd"/>
      <w:r>
        <w:rPr>
          <w:rFonts w:eastAsia="Times New Roman" w:cs="Times New Roman"/>
          <w:szCs w:val="24"/>
        </w:rPr>
        <w:t xml:space="preserve"> το 2016, συν τις άλλες δυνατότητες και τις συμβάσεις που γίνονται αυτήν την περίοδο –ορισμένες από τις οποίες διά νομο</w:t>
      </w:r>
      <w:r>
        <w:rPr>
          <w:rFonts w:eastAsia="Times New Roman" w:cs="Times New Roman"/>
          <w:szCs w:val="24"/>
        </w:rPr>
        <w:t>θετικών ρυθμίσεων και εσείς, και εννοώ η Δημοκρατική Συμπαράταξη, τις έχετε ενισχύσει-, τότε δημιουργούνται τρία πράγματα: Λύνουμε το άμεσο πρόβλημα της μισθοδοσίας, δημιουργούμε μια πρώτη βάση συνεχούς χρηματοδότησης και δρομολογούμε, αν θέλετε, τον τρόπο</w:t>
      </w:r>
      <w:r>
        <w:rPr>
          <w:rFonts w:eastAsia="Times New Roman" w:cs="Times New Roman"/>
          <w:szCs w:val="24"/>
        </w:rPr>
        <w:t xml:space="preserve"> με τον οποίο τα ΕΑΣ μπορούν να ξεφύγουν από τη δική τους την κρίση. </w:t>
      </w:r>
    </w:p>
    <w:p w14:paraId="48ACE400"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πέμπτο ζήτημα το οποίο πρέπει να γίνει άμεσα –και εδώ πρέπει να πω ότι αν κάνετε κριτική, συμφωνώ– είναι η κεφαλαιοποίηση των χρεών των ΕΑΣ –κάτι που έχει καθυστερήσει- που θα τους δώ</w:t>
      </w:r>
      <w:r>
        <w:rPr>
          <w:rFonts w:eastAsia="Times New Roman" w:cs="Times New Roman"/>
          <w:szCs w:val="24"/>
        </w:rPr>
        <w:t>σει πια ανάσα σε σχέση με το φορολογικό και το ασφαλιστικό.</w:t>
      </w:r>
    </w:p>
    <w:p w14:paraId="48ACE401"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λόγω του ενδιαφέροντος σας άφησα διπλάσιο χρόνο. Αυτό, όμως, δεν θα συμβεί στη δευτερολογία σας.</w:t>
      </w:r>
    </w:p>
    <w:p w14:paraId="48ACE402"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14:paraId="48ACE403"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ΛΟΒΕΡΔΟΣ:</w:t>
      </w:r>
      <w:r>
        <w:rPr>
          <w:rFonts w:eastAsia="Times New Roman" w:cs="Times New Roman"/>
          <w:szCs w:val="24"/>
        </w:rPr>
        <w:t xml:space="preserve"> Ευχαριστώ τον Υπουργό για τα καλά του λόγια –τα οποία και ανταποδίδω- και για τη συνέπειά του στον κοινοβουλευτικό έλεγχο, αλλά και για τη μακρόχρονη ιστορία του στην πολιτική, διότι είναι συνεπής άνθρωπος και τον γνωρίζω από τη δράση του στην το</w:t>
      </w:r>
      <w:r>
        <w:rPr>
          <w:rFonts w:eastAsia="Times New Roman" w:cs="Times New Roman"/>
          <w:szCs w:val="24"/>
        </w:rPr>
        <w:t>πική αυτοδιοίκηση πολύ πριν γίνει Βουλευτής και Υπουργός.</w:t>
      </w:r>
    </w:p>
    <w:p w14:paraId="48ACE404"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πέραν της εκτίμησης αυτής, είναι δεδομένο, κύριε Πρόεδρε -το είπα και το πρωί στον Υπουργό Δικαιοσύνης- ότι για μια κυβέρνηση της κρίσης τα δύο χρόνια πρέπει να είναι και χρόνος απολογισμού,</w:t>
      </w:r>
      <w:r>
        <w:rPr>
          <w:rFonts w:eastAsia="Times New Roman" w:cs="Times New Roman"/>
          <w:szCs w:val="24"/>
        </w:rPr>
        <w:t xml:space="preserve"> καιρός απολογισμού. Διότι όλες οι κυβερνήσεις από το ΕΤΑ και μετά που </w:t>
      </w:r>
      <w:proofErr w:type="spellStart"/>
      <w:r>
        <w:rPr>
          <w:rFonts w:eastAsia="Times New Roman" w:cs="Times New Roman"/>
          <w:szCs w:val="24"/>
        </w:rPr>
        <w:t>συνέπεσαν</w:t>
      </w:r>
      <w:proofErr w:type="spellEnd"/>
      <w:r>
        <w:rPr>
          <w:rFonts w:eastAsia="Times New Roman" w:cs="Times New Roman"/>
          <w:szCs w:val="24"/>
        </w:rPr>
        <w:t xml:space="preserve"> με τη μεγάλη οικονομική κρίση, τόσο καθόντουσαν. </w:t>
      </w:r>
    </w:p>
    <w:p w14:paraId="48ACE405"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πια πάμε στα πεπραγμένα και όχι στις προθέσεις. Μετά από δύο χρόνια, λέμε τι έκανες και όχι τι νόμιζες ότι θα έπρεπε να </w:t>
      </w:r>
      <w:r>
        <w:rPr>
          <w:rFonts w:eastAsia="Times New Roman" w:cs="Times New Roman"/>
          <w:szCs w:val="24"/>
        </w:rPr>
        <w:t>κάνεις ή τι θεώρησες καλό. Και εδώ ο απολογισμός είναι πολύ πενιχρός, είναι μηδαμινός. Και ο ανασχηματισμός -ο οποίος εξαγγέλθηκε περίπου σήμερα το πρωί- δεν σώζει μια κυβέρνηση από αυτήν την κατηφόρα.</w:t>
      </w:r>
    </w:p>
    <w:p w14:paraId="48ACE406" w14:textId="77777777" w:rsidR="004D5AE5" w:rsidRDefault="00FB30D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Βέβαια, ο Υπουργός λέει τώρα ότι αυτό που σου είχα πει</w:t>
      </w:r>
      <w:r>
        <w:rPr>
          <w:rFonts w:eastAsia="Times New Roman" w:cs="Times New Roman"/>
          <w:szCs w:val="24"/>
        </w:rPr>
        <w:t xml:space="preserve"> το Μάρτιο τόσο, θα σου το δώσω τώρα. Και αυτό είναι κάτι που θεωρώ καλό. Και επιφυλάσσομαι να πω μια περισσότερο καλή κουβέντα, δεν τσιγκουνεύομαι. Η αντιπολίτευση με κερδίζει, αν είναι λογική, αλλά θέλω να τα δω τα έγγραφα, τα οποία θα μου εγχειρίσει και</w:t>
      </w:r>
      <w:r>
        <w:rPr>
          <w:rFonts w:eastAsia="Times New Roman" w:cs="Times New Roman"/>
          <w:szCs w:val="24"/>
        </w:rPr>
        <w:t xml:space="preserve"> τον ευχαριστώ για αυτό. </w:t>
      </w:r>
    </w:p>
    <w:p w14:paraId="48ACE40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Γιατί παράλληλα στην </w:t>
      </w:r>
      <w:r>
        <w:rPr>
          <w:rFonts w:eastAsia="Times New Roman" w:cs="Times New Roman"/>
          <w:szCs w:val="24"/>
        </w:rPr>
        <w:t>«</w:t>
      </w:r>
      <w:r>
        <w:rPr>
          <w:rFonts w:eastAsia="Times New Roman" w:cs="Times New Roman"/>
          <w:szCs w:val="24"/>
          <w:lang w:val="en-GB"/>
        </w:rPr>
        <w:t>AUSA</w:t>
      </w:r>
      <w:r>
        <w:rPr>
          <w:rFonts w:eastAsia="Times New Roman" w:cs="Times New Roman"/>
          <w:szCs w:val="24"/>
        </w:rPr>
        <w:t>»</w:t>
      </w:r>
      <w:r>
        <w:rPr>
          <w:rFonts w:eastAsia="Times New Roman" w:cs="Times New Roman"/>
          <w:szCs w:val="24"/>
        </w:rPr>
        <w:t xml:space="preserve"> μία έκθεση του 2016 που πήγαν τα ΕΑΣ, εκεί υπήρχε προθυμία από τους Αμερικανούς για συνεργασία, αλλά αδυναμία να δεσμευθούν για χρονοδιαγράμματα οι δικοί μας. </w:t>
      </w:r>
    </w:p>
    <w:p w14:paraId="48ACE40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Και λέω τώρα, ποιος έχει δίκιο; Αυτά που λ</w:t>
      </w:r>
      <w:r>
        <w:rPr>
          <w:rFonts w:eastAsia="Times New Roman" w:cs="Times New Roman"/>
          <w:szCs w:val="24"/>
        </w:rPr>
        <w:t>ένε οι εργαζόμενοι και η αγορά ή αυτά που λέει ο Υπουργός σήμερα εδώ; Θα δω, όμως. Ταυτοχρόνως, του λέω ότι την επίσκεψη την είχαμε οργανώσει για τη Δευτέρα και πήγε μία εβδομάδα πίσω. Τη σκεφτήκαμε ως μέθοδο την επίσκεψη για να μας τα πουν και εκεί επισήμ</w:t>
      </w:r>
      <w:r>
        <w:rPr>
          <w:rFonts w:eastAsia="Times New Roman" w:cs="Times New Roman"/>
          <w:szCs w:val="24"/>
        </w:rPr>
        <w:t xml:space="preserve">ως. </w:t>
      </w:r>
    </w:p>
    <w:p w14:paraId="48ACE40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Και ακόμη μου χρωστάτε μία απάντηση για τις απολύσεις, που τότε είχατε πει ότι θα δείτε. </w:t>
      </w:r>
    </w:p>
    <w:p w14:paraId="48ACE40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Χρωστάτε μία απάντηση στον κ. </w:t>
      </w:r>
      <w:proofErr w:type="spellStart"/>
      <w:r>
        <w:rPr>
          <w:rFonts w:eastAsia="Times New Roman" w:cs="Times New Roman"/>
          <w:szCs w:val="24"/>
        </w:rPr>
        <w:t>Φλαμπουράρη</w:t>
      </w:r>
      <w:proofErr w:type="spellEnd"/>
      <w:r>
        <w:rPr>
          <w:rFonts w:eastAsia="Times New Roman" w:cs="Times New Roman"/>
          <w:szCs w:val="24"/>
        </w:rPr>
        <w:t>, που είπε στους εργαζομένους πως από τα 5,8 δεν ξέρει εάν θα βγει η μισθοδοσία Σεπτεμβρίου, τους απέκλεισε δε την οικον</w:t>
      </w:r>
      <w:r>
        <w:rPr>
          <w:rFonts w:eastAsia="Times New Roman" w:cs="Times New Roman"/>
          <w:szCs w:val="24"/>
        </w:rPr>
        <w:t>ομική επιχορήγηση της εταιρείας.</w:t>
      </w:r>
    </w:p>
    <w:p w14:paraId="48ACE40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Και μου χρωστάτε και μία απάντηση –βέβαια, το είπατε τώρα στο κλείσιμό σας- για το ότι η εταιρεία δεν έχει φορολογική ενημερότητα. Έχει προβλήματα. Σε αυτά, ποια λύση θα δοθεί; </w:t>
      </w:r>
    </w:p>
    <w:p w14:paraId="48ACE40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Τέλος, μια αναφορά σε κάτι γενικότερο, κύριε </w:t>
      </w:r>
      <w:r>
        <w:rPr>
          <w:rFonts w:eastAsia="Times New Roman" w:cs="Times New Roman"/>
          <w:szCs w:val="24"/>
        </w:rPr>
        <w:t>Πρόεδρε. Βλέπετε ότι προσπαθώ –και το πρωί και τώρα- να είμαι στο</w:t>
      </w:r>
      <w:r>
        <w:rPr>
          <w:rFonts w:eastAsia="Times New Roman" w:cs="Times New Roman"/>
          <w:szCs w:val="24"/>
        </w:rPr>
        <w:t>ν</w:t>
      </w:r>
      <w:r>
        <w:rPr>
          <w:rFonts w:eastAsia="Times New Roman" w:cs="Times New Roman"/>
          <w:szCs w:val="24"/>
        </w:rPr>
        <w:t xml:space="preserve"> χρόνο μου. Είχαμε στηλιτεύσει τον Πρωθυπουργό όταν έλεγε ότι για τις τηλεοπτικές άδειες ξέρει ποια είναι η απόφαση, με την έννοια ότι θα είναι τρέλα να υπάρξει οποιαδήποτε άλλη. Το είπε στη</w:t>
      </w:r>
      <w:r>
        <w:rPr>
          <w:rFonts w:eastAsia="Times New Roman" w:cs="Times New Roman"/>
          <w:szCs w:val="24"/>
        </w:rPr>
        <w:t>ν Έκθεση της Θεσσαλονίκης. Η απάντηση του ΣΥΡΙΖΑ σε αυτό είναι ότι «μα, και εσείς λέτε για την αντισυνταγματικότητα».</w:t>
      </w:r>
    </w:p>
    <w:p w14:paraId="48ACE40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Εμείς έχουμε καθήκον να ελέγξουμε τη συνταγματικότητα από το Σύνταγμα και τον Κανονισμό της Βουλής και κάνουμε και εμείς επίσημη ερμηνεία.</w:t>
      </w:r>
      <w:r>
        <w:rPr>
          <w:rFonts w:eastAsia="Times New Roman" w:cs="Times New Roman"/>
          <w:szCs w:val="24"/>
        </w:rPr>
        <w:t xml:space="preserve"> Και αυτό πρέπει να το λέμε αν το πιστεύουμε και οι άλλοι να λένε ότι είναι συνταγματικό. Δεν μπορούμε να προδικάζουμε αποφάσεις. </w:t>
      </w:r>
    </w:p>
    <w:p w14:paraId="48ACE40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το πρωί στον </w:t>
      </w:r>
      <w:r>
        <w:rPr>
          <w:rFonts w:eastAsia="Times New Roman" w:cs="Times New Roman"/>
          <w:szCs w:val="24"/>
        </w:rPr>
        <w:t>«</w:t>
      </w:r>
      <w:r>
        <w:rPr>
          <w:rFonts w:eastAsia="Times New Roman" w:cs="Times New Roman"/>
          <w:szCs w:val="24"/>
          <w:lang w:val="en-GB"/>
        </w:rPr>
        <w:t>REAL</w:t>
      </w:r>
      <w:r>
        <w:rPr>
          <w:rFonts w:eastAsia="Times New Roman" w:cs="Times New Roman"/>
          <w:szCs w:val="24"/>
        </w:rPr>
        <w:t xml:space="preserve"> </w:t>
      </w:r>
      <w:r>
        <w:rPr>
          <w:rFonts w:eastAsia="Times New Roman" w:cs="Times New Roman"/>
          <w:szCs w:val="24"/>
          <w:lang w:val="en-GB"/>
        </w:rPr>
        <w:t>FM</w:t>
      </w:r>
      <w:r>
        <w:rPr>
          <w:rFonts w:eastAsia="Times New Roman" w:cs="Times New Roman"/>
          <w:szCs w:val="24"/>
        </w:rPr>
        <w:t>»</w:t>
      </w:r>
      <w:r>
        <w:rPr>
          <w:rFonts w:eastAsia="Times New Roman" w:cs="Times New Roman"/>
          <w:szCs w:val="24"/>
        </w:rPr>
        <w:t xml:space="preserve">, ο Υπουργός Επικρατείας, τι είπε, κύριε Πρόεδρε; Είπε ότι θα είναι πλήγμα για τη </w:t>
      </w:r>
      <w:r>
        <w:rPr>
          <w:rFonts w:eastAsia="Times New Roman" w:cs="Times New Roman"/>
          <w:szCs w:val="24"/>
        </w:rPr>
        <w:t>δ</w:t>
      </w:r>
      <w:r>
        <w:rPr>
          <w:rFonts w:eastAsia="Times New Roman" w:cs="Times New Roman"/>
          <w:szCs w:val="24"/>
        </w:rPr>
        <w:t>ημοκ</w:t>
      </w:r>
      <w:r>
        <w:rPr>
          <w:rFonts w:eastAsia="Times New Roman" w:cs="Times New Roman"/>
          <w:szCs w:val="24"/>
        </w:rPr>
        <w:t xml:space="preserve">ρατία, εάν το Συμβούλιο της Επικρατείας αποφανθεί υπέρ της αντισυνταγματικότητας. Μα, πλήγμα κατά της </w:t>
      </w:r>
      <w:r>
        <w:rPr>
          <w:rFonts w:eastAsia="Times New Roman" w:cs="Times New Roman"/>
          <w:szCs w:val="24"/>
        </w:rPr>
        <w:t>δ</w:t>
      </w:r>
      <w:r>
        <w:rPr>
          <w:rFonts w:eastAsia="Times New Roman" w:cs="Times New Roman"/>
          <w:szCs w:val="24"/>
        </w:rPr>
        <w:t>ημοκρατίας –λόγω του προκείμενου θέματος- είναι να έχεις κάνει αντισυνταγματικό νόμο, να έχεις προσβάλει το Σύνταγμα, να μην το έχεις παραδεχθεί και να θ</w:t>
      </w:r>
      <w:r>
        <w:rPr>
          <w:rFonts w:eastAsia="Times New Roman" w:cs="Times New Roman"/>
          <w:szCs w:val="24"/>
        </w:rPr>
        <w:t xml:space="preserve">ες να προδικάσεις την απόφαση του Συμβουλίου της Επικρατείας. Πλήγμα κατά της </w:t>
      </w:r>
      <w:r>
        <w:rPr>
          <w:rFonts w:eastAsia="Times New Roman" w:cs="Times New Roman"/>
          <w:szCs w:val="24"/>
        </w:rPr>
        <w:t>δ</w:t>
      </w:r>
      <w:r>
        <w:rPr>
          <w:rFonts w:eastAsia="Times New Roman" w:cs="Times New Roman"/>
          <w:szCs w:val="24"/>
        </w:rPr>
        <w:t>ημοκρατίας είναι η παραβίαση του Συντάγματος και όχι η εφαρμογή του!</w:t>
      </w:r>
    </w:p>
    <w:p w14:paraId="48ACE40F"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Και τέλος, τελευταία μου φράση, είναι ότι το είπε –από ό,τι λέει ο </w:t>
      </w:r>
      <w:r>
        <w:rPr>
          <w:rFonts w:eastAsia="Times New Roman" w:cs="Times New Roman"/>
          <w:szCs w:val="24"/>
        </w:rPr>
        <w:t>«</w:t>
      </w:r>
      <w:r>
        <w:rPr>
          <w:rFonts w:eastAsia="Times New Roman" w:cs="Times New Roman"/>
          <w:szCs w:val="24"/>
          <w:lang w:val="en-GB"/>
        </w:rPr>
        <w:t>REAL</w:t>
      </w:r>
      <w:r>
        <w:rPr>
          <w:rFonts w:eastAsia="Times New Roman" w:cs="Times New Roman"/>
          <w:szCs w:val="24"/>
        </w:rPr>
        <w:t xml:space="preserve"> </w:t>
      </w:r>
      <w:r>
        <w:rPr>
          <w:rFonts w:eastAsia="Times New Roman" w:cs="Times New Roman"/>
          <w:szCs w:val="24"/>
          <w:lang w:val="en-GB"/>
        </w:rPr>
        <w:t>FM</w:t>
      </w:r>
      <w:r>
        <w:rPr>
          <w:rFonts w:eastAsia="Times New Roman" w:cs="Times New Roman"/>
          <w:szCs w:val="24"/>
        </w:rPr>
        <w:t>»</w:t>
      </w:r>
      <w:r>
        <w:rPr>
          <w:rFonts w:eastAsia="Times New Roman" w:cs="Times New Roman"/>
          <w:szCs w:val="24"/>
        </w:rPr>
        <w:t>- ότι θα είναι έκπληξη γι’ αυτόν</w:t>
      </w:r>
      <w:r>
        <w:rPr>
          <w:rFonts w:eastAsia="Times New Roman" w:cs="Times New Roman"/>
          <w:szCs w:val="24"/>
        </w:rPr>
        <w:t xml:space="preserve"> –ακούστε- εάν την Τετάρτη εκδοθεί απόφαση. Τι μας λέει εδώ δηλαδή ο άνθρωπος αυτός; Σε </w:t>
      </w:r>
      <w:r>
        <w:rPr>
          <w:rFonts w:eastAsia="Times New Roman" w:cs="Times New Roman"/>
          <w:szCs w:val="24"/>
        </w:rPr>
        <w:lastRenderedPageBreak/>
        <w:t>παραλήρημα είναι; Είναι καλά; Είναι κουβέντες από Υπουργό αυτές; Είναι κουβέντες από μέλος της εκτελεστικής και της νομοθετικής λειτουργίας, που απευθύνεται στη δικαστι</w:t>
      </w:r>
      <w:r>
        <w:rPr>
          <w:rFonts w:eastAsia="Times New Roman" w:cs="Times New Roman"/>
          <w:szCs w:val="24"/>
        </w:rPr>
        <w:t xml:space="preserve">κή; </w:t>
      </w:r>
    </w:p>
    <w:p w14:paraId="48ACE41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Να είμαστε λίγο κρατημένοι. Η αλαζονεία της εξουσίας δεν θεραπεύει πάσαν </w:t>
      </w:r>
      <w:proofErr w:type="spellStart"/>
      <w:r>
        <w:rPr>
          <w:rFonts w:eastAsia="Times New Roman" w:cs="Times New Roman"/>
          <w:szCs w:val="24"/>
        </w:rPr>
        <w:t>νόσον</w:t>
      </w:r>
      <w:proofErr w:type="spellEnd"/>
      <w:r>
        <w:rPr>
          <w:rFonts w:eastAsia="Times New Roman" w:cs="Times New Roman"/>
          <w:szCs w:val="24"/>
        </w:rPr>
        <w:t xml:space="preserve">. Αντιθέτως, τις παροξύνει τις νόσους. </w:t>
      </w:r>
    </w:p>
    <w:p w14:paraId="48ACE411"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είναι σίγουρο ότι θα απαντήσει και επ’ αυτών τώρα ο κ. Βίτσας. </w:t>
      </w:r>
    </w:p>
    <w:p w14:paraId="48ACE412"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Εμένα, δεν μου επιτρέπεται </w:t>
      </w:r>
      <w:r>
        <w:rPr>
          <w:rFonts w:eastAsia="Times New Roman" w:cs="Times New Roman"/>
          <w:szCs w:val="24"/>
        </w:rPr>
        <w:t xml:space="preserve">να κάνω σχόλια. </w:t>
      </w:r>
    </w:p>
    <w:p w14:paraId="48ACE413"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τα λέω για να μου απαντήσει.</w:t>
      </w:r>
    </w:p>
    <w:p w14:paraId="48ACE414"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Αλλά, το ό,τι λέει ο κ. Παππάς</w:t>
      </w:r>
      <w:r>
        <w:rPr>
          <w:rFonts w:eastAsia="Times New Roman" w:cs="Times New Roman"/>
          <w:szCs w:val="24"/>
        </w:rPr>
        <w:t>,</w:t>
      </w:r>
      <w:r>
        <w:rPr>
          <w:rFonts w:eastAsia="Times New Roman" w:cs="Times New Roman"/>
          <w:szCs w:val="24"/>
        </w:rPr>
        <w:t xml:space="preserve"> δεν σημαίνει κιόλας ότι όλοι πρέπει να το αποδεχθούμε κατ’ ανάγκην. </w:t>
      </w:r>
    </w:p>
    <w:p w14:paraId="48ACE415"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8ACE416"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w:t>
      </w:r>
      <w:r>
        <w:rPr>
          <w:rFonts w:eastAsia="Times New Roman" w:cs="Times New Roman"/>
          <w:b/>
          <w:szCs w:val="24"/>
        </w:rPr>
        <w:t>Σ (Αναπληρωτής Υπουργός Εθνικής Άμυνας):</w:t>
      </w:r>
      <w:r>
        <w:rPr>
          <w:rFonts w:eastAsia="Times New Roman" w:cs="Times New Roman"/>
          <w:szCs w:val="24"/>
        </w:rPr>
        <w:t xml:space="preserve"> Θα ήθελα να πω μόνο μία κουβέντα. Ο κ. Λοβέρδος και ως Βουλευτής και ως  συνταγματολόγος, εάν δεν κάνω λάθος, γνωρίζει και θα έπρεπε να γνωρίζει ότι η βάση για να χτυπηθεί η διαπλοκή και η διαφθορά, η οποία είναι αν</w:t>
      </w:r>
      <w:r>
        <w:rPr>
          <w:rFonts w:eastAsia="Times New Roman" w:cs="Times New Roman"/>
          <w:szCs w:val="24"/>
        </w:rPr>
        <w:t xml:space="preserve">αγνωρισμένη, είναι η ύπαρξη νόμου. Εάν δεν υπάρχει νόμος, τότε επανερχόμαστε σε μια κατάσταση, όχι απλώς ανομίας, αλλά διαφθοράς και διαπλοκής. Άρα αυτό είναι το βασικό ζήτημα. </w:t>
      </w:r>
    </w:p>
    <w:p w14:paraId="48ACE417"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Βεβαίως, εδώ θέλω να πω ότι το Συμβούλιο της Επικρατείας θα κάνει τη δουλειά τ</w:t>
      </w:r>
      <w:r>
        <w:rPr>
          <w:rFonts w:eastAsia="Times New Roman" w:cs="Times New Roman"/>
          <w:szCs w:val="24"/>
        </w:rPr>
        <w:t>ου. Δεν είναι σωστό να αρχίσουμε να λέμε τι θα κάνει και τι δεν θα κάνει ούτε πολιτικά. Να το ξεκαθαρίσουμε αυτό το πράγμα.</w:t>
      </w:r>
    </w:p>
    <w:p w14:paraId="48ACE418"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Δεύτερον, ερχόμενος σε αυτά που είπατε, θα σας προσθέσω ότι σε αυτό το χρονικό διάστημα των πέντε-έξι μηνών, το οποίο αναφέρουμε, </w:t>
      </w:r>
      <w:r>
        <w:rPr>
          <w:rFonts w:eastAsia="Times New Roman" w:cs="Times New Roman"/>
          <w:szCs w:val="24"/>
        </w:rPr>
        <w:t xml:space="preserve">λύσαμε τα προβλήματα που αφορούν τα πολιτικά ΕΑΣ, δηλαδή δημιουργήσαμε και τοποθετήσαμε διοίκηση και εκκινήσαμε τις διαδικασίες ολοκλήρωσης της συμφωνίας που είχε κάνει η κ. Γεννηματά, με τον καλύτερο για το ελληνικό κράτος -αν θέλετε- τρόπο και ελπίζω </w:t>
      </w:r>
      <w:r>
        <w:rPr>
          <w:rFonts w:eastAsia="Times New Roman" w:cs="Times New Roman"/>
          <w:szCs w:val="24"/>
        </w:rPr>
        <w:lastRenderedPageBreak/>
        <w:t>απο</w:t>
      </w:r>
      <w:r>
        <w:rPr>
          <w:rFonts w:eastAsia="Times New Roman" w:cs="Times New Roman"/>
          <w:szCs w:val="24"/>
        </w:rPr>
        <w:t>τέλεσμα. Και θα είναι καλό αποτέλεσμα, γιατί μόνο καλό αποτέλεσμα μπορούμε να βγάλουμε από εκεί.</w:t>
      </w:r>
    </w:p>
    <w:p w14:paraId="48ACE419"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Γι’ αυτά που είπατε για τους εργαζόμενους, εγώ θα σας διαβάσω τρεις γραμμές από την ανακοίνωσή τους στις 19 του μήνα, θα τις διαβάσω όπως τις λένε: «Αναγκαστήκ</w:t>
      </w:r>
      <w:r>
        <w:rPr>
          <w:rFonts w:eastAsia="Times New Roman" w:cs="Times New Roman"/>
          <w:szCs w:val="24"/>
        </w:rPr>
        <w:t>αμε να ζητήσουμε την κυβερνητική παρέμβαση, για την οποία μέχρι σήμερα έχουμε θετική εικόνα. Συζητήσαμε με την Κυβέρνηση λύσεις στα ουσιαστικά προβλήματα της εταιρείας και κάναμε μια αξιολογική κρίση χωρίς δυστυχώς να έχουμε αντίστοιχη συνεργασία με τη διο</w:t>
      </w:r>
      <w:r>
        <w:rPr>
          <w:rFonts w:eastAsia="Times New Roman" w:cs="Times New Roman"/>
          <w:szCs w:val="24"/>
        </w:rPr>
        <w:t>ίκηση».</w:t>
      </w:r>
    </w:p>
    <w:p w14:paraId="48ACE41A"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Και πρέπει να σας πω τι έγινε μόνο τους λίγους τελευταίους μήνες: Στις 16 Μαΐου είχα σύσκεψη με τη διοίκηση και τους διευθυντές των εργοστασίων, στις 14 Ιουλίου έγινε σύσκεψη με τα σωματεία –μιλάω για τα επίσημα- στις 19 Ιουλίου έγινε η συνάντηση σ</w:t>
      </w:r>
      <w:r>
        <w:rPr>
          <w:rFonts w:eastAsia="Times New Roman" w:cs="Times New Roman"/>
          <w:szCs w:val="24"/>
        </w:rPr>
        <w:t xml:space="preserve">του Μαξίμου με τον Υπουργό, τον κ. </w:t>
      </w:r>
      <w:proofErr w:type="spellStart"/>
      <w:r>
        <w:rPr>
          <w:rFonts w:eastAsia="Times New Roman" w:cs="Times New Roman"/>
          <w:szCs w:val="24"/>
        </w:rPr>
        <w:t>Φλαμπουράρη</w:t>
      </w:r>
      <w:proofErr w:type="spellEnd"/>
      <w:r>
        <w:rPr>
          <w:rFonts w:eastAsia="Times New Roman" w:cs="Times New Roman"/>
          <w:szCs w:val="24"/>
        </w:rPr>
        <w:t xml:space="preserve">, στις 11 Αυγούστου έγινε σύσκεψη με τον Διευθύνοντα Σύμβουλο και ομάδα κατάρτισης του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στις 25 Αυγούστου πάλι είδαμε εκπροσώπους των σωματείων. Δηλαδή, είμαστε σε μια μόνιμη σχέση. </w:t>
      </w:r>
    </w:p>
    <w:p w14:paraId="48ACE41B"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να είμαι καθαρός: Όταν ενεργοποίησα τα τελευταία 5.700.000 ευρώ, τα οποία προέρχονταν από τη συμφωνία –δεν είχαν μπει στον Προϋπολογισμό του 2016, αλλά μπήκαν ως αποθεματικό- και με επιστολή του αρμόδιου Υπουργού, του κ. </w:t>
      </w:r>
      <w:proofErr w:type="spellStart"/>
      <w:r>
        <w:rPr>
          <w:rFonts w:eastAsia="Times New Roman" w:cs="Times New Roman"/>
          <w:szCs w:val="24"/>
        </w:rPr>
        <w:t>Χουλιαράκη</w:t>
      </w:r>
      <w:proofErr w:type="spellEnd"/>
      <w:r>
        <w:rPr>
          <w:rFonts w:eastAsia="Times New Roman" w:cs="Times New Roman"/>
          <w:szCs w:val="24"/>
        </w:rPr>
        <w:t>, ξεκαθαρίσαμε –κ</w:t>
      </w:r>
      <w:r>
        <w:rPr>
          <w:rFonts w:eastAsia="Times New Roman" w:cs="Times New Roman"/>
          <w:szCs w:val="24"/>
        </w:rPr>
        <w:t xml:space="preserve">ατά τη γνώμη μου πρόκειται για άλλης τάξης συζήτηση- ότι αυτά είναι τα τελευταία χρήματα που μπορούμε στα πλαίσια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α</w:t>
      </w:r>
      <w:r>
        <w:rPr>
          <w:rFonts w:eastAsia="Times New Roman" w:cs="Times New Roman"/>
          <w:szCs w:val="24"/>
        </w:rPr>
        <w:t xml:space="preserve">νταγωνισμού να δώσουμε στα ΕΑΣ. Και ξεκινήσαμε όλη αυτή τη διαδικασία γι’ αυτά που σας είπα, ενώ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είχε ξεκινήσε</w:t>
      </w:r>
      <w:r>
        <w:rPr>
          <w:rFonts w:eastAsia="Times New Roman" w:cs="Times New Roman"/>
          <w:szCs w:val="24"/>
        </w:rPr>
        <w:t>ι από τον Μάρτιο, όπως σας είχα πει.</w:t>
      </w:r>
    </w:p>
    <w:p w14:paraId="48ACE41C"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Η υποβολή του αρχικού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ξεκίνησε στις 5 Αυγούστου του 2016, στο αρμόδιο Υπουργείο εννοώ, και το αναθεωρημένο και τελικό και με τις παρατηρήσεις του Υπουργείου κατατέθηκε στις 25 Σεπτεμβρίου. Με τη σφραγίδα π</w:t>
      </w:r>
      <w:r>
        <w:rPr>
          <w:rFonts w:eastAsia="Times New Roman" w:cs="Times New Roman"/>
          <w:szCs w:val="24"/>
        </w:rPr>
        <w:t xml:space="preserve">λέον του Υπουργείου Οικονομικών και του ΚΗΣΥΠ φαντάζομαι ότι ανοίγει ο δρόμος σε ένα ζήτημα: τη χρηματοδότηση με κάποιον τρόπο –θα το δείτε στο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ώστε να υπάρχει η δυνατότητα αγοράς πρώτων υλών, για να εκτελεστούν γρήγορα οι συμβάσεις. </w:t>
      </w:r>
    </w:p>
    <w:p w14:paraId="48ACE41D"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lastRenderedPageBreak/>
        <w:t>Ορθά ε</w:t>
      </w:r>
      <w:r>
        <w:rPr>
          <w:rFonts w:eastAsia="Times New Roman" w:cs="Times New Roman"/>
          <w:szCs w:val="24"/>
        </w:rPr>
        <w:t xml:space="preserve">ίπατε ότι, όχι απλώς στην </w:t>
      </w:r>
      <w:r>
        <w:rPr>
          <w:rFonts w:eastAsia="Times New Roman" w:cs="Times New Roman"/>
          <w:szCs w:val="24"/>
        </w:rPr>
        <w:t>«</w:t>
      </w:r>
      <w:r>
        <w:rPr>
          <w:rFonts w:eastAsia="Times New Roman" w:cs="Times New Roman"/>
          <w:szCs w:val="24"/>
          <w:lang w:val="en-US"/>
        </w:rPr>
        <w:t>AUSA</w:t>
      </w:r>
      <w:r>
        <w:rPr>
          <w:rFonts w:eastAsia="Times New Roman" w:cs="Times New Roman"/>
          <w:szCs w:val="24"/>
        </w:rPr>
        <w:t>»</w:t>
      </w:r>
      <w:r>
        <w:rPr>
          <w:rFonts w:eastAsia="Times New Roman" w:cs="Times New Roman"/>
          <w:szCs w:val="24"/>
        </w:rPr>
        <w:t xml:space="preserve">, αλλά και στην </w:t>
      </w:r>
      <w:r>
        <w:rPr>
          <w:rFonts w:eastAsia="Times New Roman" w:cs="Times New Roman"/>
          <w:szCs w:val="24"/>
        </w:rPr>
        <w:t>«</w:t>
      </w:r>
      <w:r>
        <w:rPr>
          <w:rFonts w:eastAsia="Times New Roman" w:cs="Times New Roman"/>
          <w:szCs w:val="24"/>
          <w:lang w:val="en-US"/>
        </w:rPr>
        <w:t>EUROSATORY</w:t>
      </w:r>
      <w:r>
        <w:rPr>
          <w:rFonts w:eastAsia="Times New Roman" w:cs="Times New Roman"/>
          <w:szCs w:val="24"/>
        </w:rPr>
        <w:t>»</w:t>
      </w:r>
      <w:r>
        <w:rPr>
          <w:rFonts w:eastAsia="Times New Roman" w:cs="Times New Roman"/>
          <w:szCs w:val="24"/>
        </w:rPr>
        <w:t>, εκδηλώνεται πάρα πολύ μεγάλη διάθεση οίκων του εξωτερικού για συνεργασία με τα ΕΑΣ. Κι εμείς –και η διοίκηση και το Υπουργείο- πρέπει να βρούμε τον τρόπο, με τον οποίο θα υπερβούμε τα χρηματοδοτ</w:t>
      </w:r>
      <w:r>
        <w:rPr>
          <w:rFonts w:eastAsia="Times New Roman" w:cs="Times New Roman"/>
          <w:szCs w:val="24"/>
        </w:rPr>
        <w:t xml:space="preserve">ικά προβλήματα, τα προβλήματα δηλαδή ρευστότητας. Γιατί και με τους διευθυντές και με τη διοίκηση συμφωνούμε ότι έχουμε τη δυνατότητα πλέον να βάλουμε όλες τις γραμμές παραγωγής μπροστά. </w:t>
      </w:r>
    </w:p>
    <w:p w14:paraId="48ACE41E"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Ευχαριστώ.</w:t>
      </w:r>
    </w:p>
    <w:p w14:paraId="48ACE41F" w14:textId="77777777" w:rsidR="004D5AE5" w:rsidRDefault="00FB30D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κύριε Υπουργέ. Θα</w:t>
      </w:r>
      <w:r>
        <w:rPr>
          <w:rFonts w:eastAsia="Times New Roman" w:cs="Times New Roman"/>
          <w:szCs w:val="24"/>
        </w:rPr>
        <w:t xml:space="preserve"> δώσετε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στον κ. Λοβέρδο και όλα καλά. </w:t>
      </w:r>
    </w:p>
    <w:p w14:paraId="48ACE420"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48ACE421" w14:textId="77777777" w:rsidR="004D5AE5" w:rsidRDefault="00FB30D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48ACE422" w14:textId="77777777" w:rsidR="004D5AE5" w:rsidRDefault="00FB30DB">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8ACE423" w14:textId="77777777" w:rsidR="004D5AE5" w:rsidRDefault="00FB30DB">
      <w:pPr>
        <w:spacing w:after="0" w:line="600" w:lineRule="auto"/>
        <w:ind w:firstLine="720"/>
        <w:jc w:val="both"/>
        <w:rPr>
          <w:rFonts w:eastAsia="Times New Roman" w:cs="Times New Roman"/>
          <w:b/>
          <w:szCs w:val="24"/>
        </w:rPr>
      </w:pPr>
      <w:r>
        <w:rPr>
          <w:rFonts w:eastAsia="Times New Roman"/>
          <w:b/>
          <w:bCs/>
        </w:rPr>
        <w:lastRenderedPageBreak/>
        <w:t xml:space="preserve">ΠΡΟΕΔΡΕΥΩΝ (Νικήτας Κακλαμάνης): </w:t>
      </w:r>
      <w:r>
        <w:rPr>
          <w:rFonts w:eastAsia="Times New Roman" w:cs="Times New Roman"/>
          <w:szCs w:val="24"/>
        </w:rPr>
        <w:t xml:space="preserve">Με τη συναίνεση του Σώματος και ώρα 13.07΄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24 Οκτωβρίου 2016 και ώρα 17.00΄ με αντικείμενο εργασιών του Σώματος κοινοβουλευτικό έλεγχο: α) </w:t>
      </w:r>
      <w:r>
        <w:rPr>
          <w:rFonts w:eastAsia="Times New Roman" w:cs="Times New Roman"/>
          <w:szCs w:val="24"/>
        </w:rPr>
        <w:t>συζήτηση</w:t>
      </w:r>
      <w:r>
        <w:rPr>
          <w:rFonts w:eastAsia="Times New Roman" w:cs="Times New Roman"/>
          <w:szCs w:val="24"/>
        </w:rPr>
        <w:t xml:space="preserve"> επικαίρων ερωτήσεων και β) </w:t>
      </w:r>
      <w:r>
        <w:rPr>
          <w:rFonts w:eastAsia="Times New Roman" w:cs="Times New Roman"/>
          <w:szCs w:val="24"/>
        </w:rPr>
        <w:t>συζήτηση της υπ’ αριθμόν</w:t>
      </w:r>
      <w:r>
        <w:t xml:space="preserve"> 1/1/4-10-2016 επίκαιρ</w:t>
      </w:r>
      <w:r>
        <w:t>ης επερώτησης</w:t>
      </w:r>
      <w:r w:rsidRPr="0020086D">
        <w:t xml:space="preserve">, </w:t>
      </w:r>
      <w:r>
        <w:t>σύμφωνα με την ημερήσια διάταξη που έχει διανεμηθεί</w:t>
      </w:r>
      <w:r>
        <w:rPr>
          <w:rFonts w:eastAsia="Times New Roman" w:cs="Times New Roman"/>
          <w:szCs w:val="24"/>
        </w:rPr>
        <w:t>.</w:t>
      </w:r>
    </w:p>
    <w:p w14:paraId="48ACE424" w14:textId="77777777" w:rsidR="004D5AE5" w:rsidRDefault="00FB30DB">
      <w:pPr>
        <w:tabs>
          <w:tab w:val="left" w:pos="6559"/>
        </w:tabs>
        <w:spacing w:after="0" w:line="600" w:lineRule="auto"/>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w:t>
      </w:r>
      <w:r>
        <w:rPr>
          <w:rFonts w:eastAsia="Times New Roman" w:cs="Times New Roman"/>
          <w:b/>
          <w:szCs w:val="24"/>
        </w:rPr>
        <w:t>Σ</w:t>
      </w:r>
      <w:r>
        <w:rPr>
          <w:rFonts w:eastAsia="Times New Roman" w:cs="Times New Roman"/>
          <w:b/>
          <w:szCs w:val="24"/>
        </w:rPr>
        <w:t xml:space="preserve"> </w:t>
      </w:r>
    </w:p>
    <w:sectPr w:rsidR="004D5A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BR8FS7yiuhvpLbOflXmaCKAtrc=" w:salt="GHs9kOo60/9r9YcxWdhh7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E5"/>
    <w:rsid w:val="004D5AE5"/>
    <w:rsid w:val="00FB30DB"/>
    <w:rsid w:val="00FF7C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E157"/>
  <w15:docId w15:val="{0854808D-4950-4D7A-91DF-E143247D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603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60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339</MetadataID>
    <Session xmlns="641f345b-441b-4b81-9152-adc2e73ba5e1">Β´</Session>
    <Date xmlns="641f345b-441b-4b81-9152-adc2e73ba5e1">2016-10-20T21:00:00+00:00</Date>
    <Status xmlns="641f345b-441b-4b81-9152-adc2e73ba5e1">
      <Url>http://srv-sp1/praktika/Lists/Incoming_Metadata/EditForm.aspx?ID=339&amp;Source=/praktika/Recordings_Library/Forms/AllItems.aspx</Url>
      <Description>Δημοσιεύτηκε</Description>
    </Status>
    <Meeting xmlns="641f345b-441b-4b81-9152-adc2e73ba5e1">ΙΔ´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5CD634-5269-4BA7-8168-5B50730B9419}">
  <ds:schemaRefs>
    <ds:schemaRef ds:uri="http://purl.org/dc/elements/1.1/"/>
    <ds:schemaRef ds:uri="641f345b-441b-4b81-9152-adc2e73ba5e1"/>
    <ds:schemaRef ds:uri="http://purl.org/dc/term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0FA6B989-DE22-4D29-BAA9-37F828993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C67E4-BF29-4DB8-A346-8D0B6705D8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148</Pages>
  <Words>27544</Words>
  <Characters>148739</Characters>
  <Application>Microsoft Office Word</Application>
  <DocSecurity>0</DocSecurity>
  <Lines>1239</Lines>
  <Paragraphs>351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175932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2016-10-31T10:05:00Z</dcterms:created>
  <dcterms:modified xsi:type="dcterms:W3CDTF">2016-10-31T10:05:00Z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