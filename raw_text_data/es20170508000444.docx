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02432" w14:textId="77777777" w:rsidR="00744911" w:rsidRPr="00744911" w:rsidRDefault="00744911" w:rsidP="00744911">
      <w:pPr>
        <w:spacing w:after="0" w:line="360" w:lineRule="auto"/>
        <w:rPr>
          <w:ins w:id="0" w:author="Φλούδα Χριστίνα" w:date="2017-05-15T14:12:00Z"/>
          <w:rFonts w:eastAsia="Times New Roman"/>
          <w:szCs w:val="24"/>
          <w:lang w:eastAsia="en-US"/>
        </w:rPr>
      </w:pPr>
      <w:bookmarkStart w:id="1" w:name="_GoBack"/>
      <w:bookmarkEnd w:id="1"/>
      <w:ins w:id="2" w:author="Φλούδα Χριστίνα" w:date="2017-05-15T14:12:00Z">
        <w:r w:rsidRPr="0074491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2593FB8" w14:textId="77777777" w:rsidR="00744911" w:rsidRPr="00744911" w:rsidRDefault="00744911" w:rsidP="00744911">
      <w:pPr>
        <w:spacing w:after="0" w:line="360" w:lineRule="auto"/>
        <w:rPr>
          <w:ins w:id="3" w:author="Φλούδα Χριστίνα" w:date="2017-05-15T14:12:00Z"/>
          <w:rFonts w:eastAsia="Times New Roman"/>
          <w:szCs w:val="24"/>
          <w:lang w:eastAsia="en-US"/>
        </w:rPr>
      </w:pPr>
    </w:p>
    <w:p w14:paraId="44EE6077" w14:textId="77777777" w:rsidR="00744911" w:rsidRPr="00744911" w:rsidRDefault="00744911" w:rsidP="00744911">
      <w:pPr>
        <w:spacing w:after="0" w:line="360" w:lineRule="auto"/>
        <w:rPr>
          <w:ins w:id="4" w:author="Φλούδα Χριστίνα" w:date="2017-05-15T14:12:00Z"/>
          <w:rFonts w:eastAsia="Times New Roman"/>
          <w:szCs w:val="24"/>
          <w:lang w:eastAsia="en-US"/>
        </w:rPr>
      </w:pPr>
      <w:ins w:id="5" w:author="Φλούδα Χριστίνα" w:date="2017-05-15T14:12:00Z">
        <w:r w:rsidRPr="00744911">
          <w:rPr>
            <w:rFonts w:eastAsia="Times New Roman"/>
            <w:szCs w:val="24"/>
            <w:lang w:eastAsia="en-US"/>
          </w:rPr>
          <w:t>ΠΙΝΑΚΑΣ ΠΕΡΙΕΧΟΜΕΝΩΝ</w:t>
        </w:r>
      </w:ins>
    </w:p>
    <w:p w14:paraId="07F7A148" w14:textId="77777777" w:rsidR="00744911" w:rsidRPr="00744911" w:rsidRDefault="00744911" w:rsidP="00744911">
      <w:pPr>
        <w:spacing w:after="0" w:line="360" w:lineRule="auto"/>
        <w:rPr>
          <w:ins w:id="6" w:author="Φλούδα Χριστίνα" w:date="2017-05-15T14:12:00Z"/>
          <w:rFonts w:eastAsia="Times New Roman"/>
          <w:szCs w:val="24"/>
          <w:lang w:eastAsia="en-US"/>
        </w:rPr>
      </w:pPr>
      <w:ins w:id="7" w:author="Φλούδα Χριστίνα" w:date="2017-05-15T14:12:00Z">
        <w:r w:rsidRPr="00744911">
          <w:rPr>
            <w:rFonts w:eastAsia="Times New Roman"/>
            <w:szCs w:val="24"/>
            <w:lang w:eastAsia="en-US"/>
          </w:rPr>
          <w:t xml:space="preserve">ΙΖ΄ ΠΕΡΙΟΔΟΣ </w:t>
        </w:r>
      </w:ins>
    </w:p>
    <w:p w14:paraId="41F2F7C9" w14:textId="77777777" w:rsidR="00744911" w:rsidRPr="00744911" w:rsidRDefault="00744911" w:rsidP="00744911">
      <w:pPr>
        <w:spacing w:after="0" w:line="360" w:lineRule="auto"/>
        <w:rPr>
          <w:ins w:id="8" w:author="Φλούδα Χριστίνα" w:date="2017-05-15T14:12:00Z"/>
          <w:rFonts w:eastAsia="Times New Roman"/>
          <w:szCs w:val="24"/>
          <w:lang w:eastAsia="en-US"/>
        </w:rPr>
      </w:pPr>
      <w:ins w:id="9" w:author="Φλούδα Χριστίνα" w:date="2017-05-15T14:12:00Z">
        <w:r w:rsidRPr="00744911">
          <w:rPr>
            <w:rFonts w:eastAsia="Times New Roman"/>
            <w:szCs w:val="24"/>
            <w:lang w:eastAsia="en-US"/>
          </w:rPr>
          <w:t>ΠΡΟΕΔΡΕΥΟΜΕΝΗΣ ΚΟΙΝΟΒΟΥΛΕΥΤΙΚΗΣ ΔΗΜΟΚΡΑΤΙΑΣ</w:t>
        </w:r>
      </w:ins>
    </w:p>
    <w:p w14:paraId="2118AF71" w14:textId="77777777" w:rsidR="00744911" w:rsidRPr="00744911" w:rsidRDefault="00744911" w:rsidP="00744911">
      <w:pPr>
        <w:spacing w:after="0" w:line="360" w:lineRule="auto"/>
        <w:rPr>
          <w:ins w:id="10" w:author="Φλούδα Χριστίνα" w:date="2017-05-15T14:12:00Z"/>
          <w:rFonts w:eastAsia="Times New Roman"/>
          <w:szCs w:val="24"/>
          <w:lang w:eastAsia="en-US"/>
        </w:rPr>
      </w:pPr>
      <w:ins w:id="11" w:author="Φλούδα Χριστίνα" w:date="2017-05-15T14:12:00Z">
        <w:r w:rsidRPr="00744911">
          <w:rPr>
            <w:rFonts w:eastAsia="Times New Roman"/>
            <w:szCs w:val="24"/>
            <w:lang w:eastAsia="en-US"/>
          </w:rPr>
          <w:t>ΣΥΝΟΔΟΣ Β΄</w:t>
        </w:r>
      </w:ins>
    </w:p>
    <w:p w14:paraId="4B0F3839" w14:textId="77777777" w:rsidR="00744911" w:rsidRPr="00744911" w:rsidRDefault="00744911" w:rsidP="00744911">
      <w:pPr>
        <w:spacing w:after="0" w:line="360" w:lineRule="auto"/>
        <w:rPr>
          <w:ins w:id="12" w:author="Φλούδα Χριστίνα" w:date="2017-05-15T14:12:00Z"/>
          <w:rFonts w:eastAsia="Times New Roman"/>
          <w:szCs w:val="24"/>
          <w:lang w:eastAsia="en-US"/>
        </w:rPr>
      </w:pPr>
    </w:p>
    <w:p w14:paraId="21ECC910" w14:textId="77777777" w:rsidR="00744911" w:rsidRPr="00744911" w:rsidRDefault="00744911" w:rsidP="00744911">
      <w:pPr>
        <w:spacing w:after="0" w:line="360" w:lineRule="auto"/>
        <w:rPr>
          <w:ins w:id="13" w:author="Φλούδα Χριστίνα" w:date="2017-05-15T14:12:00Z"/>
          <w:rFonts w:eastAsia="Times New Roman"/>
          <w:szCs w:val="24"/>
          <w:lang w:eastAsia="en-US"/>
        </w:rPr>
      </w:pPr>
      <w:ins w:id="14" w:author="Φλούδα Χριστίνα" w:date="2017-05-15T14:12:00Z">
        <w:r w:rsidRPr="00744911">
          <w:rPr>
            <w:rFonts w:eastAsia="Times New Roman"/>
            <w:szCs w:val="24"/>
            <w:lang w:eastAsia="en-US"/>
          </w:rPr>
          <w:t>ΣΥΝΕΔΡΙΑΣΗ ΡΙΖ΄</w:t>
        </w:r>
      </w:ins>
    </w:p>
    <w:p w14:paraId="13EA22F0" w14:textId="77777777" w:rsidR="00744911" w:rsidRPr="00744911" w:rsidRDefault="00744911" w:rsidP="00744911">
      <w:pPr>
        <w:spacing w:after="0" w:line="360" w:lineRule="auto"/>
        <w:rPr>
          <w:ins w:id="15" w:author="Φλούδα Χριστίνα" w:date="2017-05-15T14:12:00Z"/>
          <w:rFonts w:eastAsia="Times New Roman"/>
          <w:szCs w:val="24"/>
          <w:lang w:eastAsia="en-US"/>
        </w:rPr>
      </w:pPr>
      <w:ins w:id="16" w:author="Φλούδα Χριστίνα" w:date="2017-05-15T14:12:00Z">
        <w:r w:rsidRPr="00744911">
          <w:rPr>
            <w:rFonts w:eastAsia="Times New Roman"/>
            <w:szCs w:val="24"/>
            <w:lang w:eastAsia="en-US"/>
          </w:rPr>
          <w:t>Δευτέρα  8 Μαΐου 2017</w:t>
        </w:r>
      </w:ins>
    </w:p>
    <w:p w14:paraId="184B068A" w14:textId="77777777" w:rsidR="00744911" w:rsidRPr="00744911" w:rsidRDefault="00744911" w:rsidP="00744911">
      <w:pPr>
        <w:spacing w:after="0" w:line="360" w:lineRule="auto"/>
        <w:rPr>
          <w:ins w:id="17" w:author="Φλούδα Χριστίνα" w:date="2017-05-15T14:12:00Z"/>
          <w:rFonts w:eastAsia="Times New Roman"/>
          <w:szCs w:val="24"/>
          <w:lang w:eastAsia="en-US"/>
        </w:rPr>
      </w:pPr>
    </w:p>
    <w:p w14:paraId="11469C33" w14:textId="77777777" w:rsidR="00744911" w:rsidRPr="00744911" w:rsidRDefault="00744911" w:rsidP="00744911">
      <w:pPr>
        <w:spacing w:after="0" w:line="360" w:lineRule="auto"/>
        <w:rPr>
          <w:ins w:id="18" w:author="Φλούδα Χριστίνα" w:date="2017-05-15T14:12:00Z"/>
          <w:rFonts w:eastAsia="Times New Roman"/>
          <w:szCs w:val="24"/>
          <w:lang w:eastAsia="en-US"/>
        </w:rPr>
      </w:pPr>
      <w:ins w:id="19" w:author="Φλούδα Χριστίνα" w:date="2017-05-15T14:12:00Z">
        <w:r w:rsidRPr="00744911">
          <w:rPr>
            <w:rFonts w:eastAsia="Times New Roman"/>
            <w:szCs w:val="24"/>
            <w:lang w:eastAsia="en-US"/>
          </w:rPr>
          <w:t>ΘΕΜΑΤΑ</w:t>
        </w:r>
      </w:ins>
    </w:p>
    <w:p w14:paraId="5CE30F9E" w14:textId="77777777" w:rsidR="00744911" w:rsidRPr="00744911" w:rsidRDefault="00744911" w:rsidP="00744911">
      <w:pPr>
        <w:spacing w:after="0" w:line="360" w:lineRule="auto"/>
        <w:rPr>
          <w:ins w:id="20" w:author="Φλούδα Χριστίνα" w:date="2017-05-15T14:12:00Z"/>
          <w:rFonts w:eastAsia="Times New Roman"/>
          <w:szCs w:val="24"/>
          <w:lang w:eastAsia="en-US"/>
        </w:rPr>
      </w:pPr>
      <w:ins w:id="21" w:author="Φλούδα Χριστίνα" w:date="2017-05-15T14:12:00Z">
        <w:r w:rsidRPr="00744911">
          <w:rPr>
            <w:rFonts w:eastAsia="Times New Roman"/>
            <w:szCs w:val="24"/>
            <w:lang w:eastAsia="en-US"/>
          </w:rPr>
          <w:t xml:space="preserve"> </w:t>
        </w:r>
        <w:r w:rsidRPr="00744911">
          <w:rPr>
            <w:rFonts w:eastAsia="Times New Roman"/>
            <w:szCs w:val="24"/>
            <w:lang w:eastAsia="en-US"/>
          </w:rPr>
          <w:br/>
          <w:t xml:space="preserve">Α. ΕΙΔΙΚΑ ΘΕΜΑΤΑ </w:t>
        </w:r>
        <w:r w:rsidRPr="00744911">
          <w:rPr>
            <w:rFonts w:eastAsia="Times New Roman"/>
            <w:szCs w:val="24"/>
            <w:lang w:eastAsia="en-US"/>
          </w:rPr>
          <w:br/>
          <w:t xml:space="preserve">1. Ανακοινώνεται ότι τη συνεδρίαση παρακολουθούν μαθητές από τα Δημοτικά Σχολεία </w:t>
        </w:r>
        <w:proofErr w:type="spellStart"/>
        <w:r w:rsidRPr="00744911">
          <w:rPr>
            <w:rFonts w:eastAsia="Times New Roman"/>
            <w:szCs w:val="24"/>
            <w:lang w:eastAsia="en-US"/>
          </w:rPr>
          <w:t>Αρκάσας</w:t>
        </w:r>
        <w:proofErr w:type="spellEnd"/>
        <w:r w:rsidRPr="00744911">
          <w:rPr>
            <w:rFonts w:eastAsia="Times New Roman"/>
            <w:szCs w:val="24"/>
            <w:lang w:eastAsia="en-US"/>
          </w:rPr>
          <w:t xml:space="preserve"> και </w:t>
        </w:r>
        <w:proofErr w:type="spellStart"/>
        <w:r w:rsidRPr="00744911">
          <w:rPr>
            <w:rFonts w:eastAsia="Times New Roman"/>
            <w:szCs w:val="24"/>
            <w:lang w:eastAsia="en-US"/>
          </w:rPr>
          <w:t>Διαφανίου</w:t>
        </w:r>
        <w:proofErr w:type="spellEnd"/>
        <w:r w:rsidRPr="00744911">
          <w:rPr>
            <w:rFonts w:eastAsia="Times New Roman"/>
            <w:szCs w:val="24"/>
            <w:lang w:eastAsia="en-US"/>
          </w:rPr>
          <w:t xml:space="preserve"> Καρπάθου, το 11ο Δημοτικό Σχολείο Μυτιλήνης, τα Γυμνάσια Γλαύκης και </w:t>
        </w:r>
        <w:proofErr w:type="spellStart"/>
        <w:r w:rsidRPr="00744911">
          <w:rPr>
            <w:rFonts w:eastAsia="Times New Roman"/>
            <w:szCs w:val="24"/>
            <w:lang w:eastAsia="en-US"/>
          </w:rPr>
          <w:t>Σμίνθης</w:t>
        </w:r>
        <w:proofErr w:type="spellEnd"/>
        <w:r w:rsidRPr="00744911">
          <w:rPr>
            <w:rFonts w:eastAsia="Times New Roman"/>
            <w:szCs w:val="24"/>
            <w:lang w:eastAsia="en-US"/>
          </w:rPr>
          <w:t xml:space="preserve"> Ξάνθης και φοιτητές από τη Νομική Σχολή του Πανεπιστημίου Αθηνών, σελ. </w:t>
        </w:r>
        <w:r w:rsidRPr="00744911">
          <w:rPr>
            <w:rFonts w:eastAsia="Times New Roman"/>
            <w:szCs w:val="24"/>
            <w:lang w:eastAsia="en-US"/>
          </w:rPr>
          <w:br/>
          <w:t xml:space="preserve">2. Αναφορά εκ μέρους του Προεδρείου της Βουλής των Ελλήνων στην 9η Μαΐου ημέρα της μεγάλης αντιφασιστικής νίκης των λαών, σελ. </w:t>
        </w:r>
        <w:r w:rsidRPr="00744911">
          <w:rPr>
            <w:rFonts w:eastAsia="Times New Roman"/>
            <w:szCs w:val="24"/>
            <w:lang w:eastAsia="en-US"/>
          </w:rPr>
          <w:br/>
          <w:t xml:space="preserve">3. Επί διαδικαστικού θέματος, σελ. </w:t>
        </w:r>
        <w:r w:rsidRPr="00744911">
          <w:rPr>
            <w:rFonts w:eastAsia="Times New Roman"/>
            <w:szCs w:val="24"/>
            <w:lang w:eastAsia="en-US"/>
          </w:rPr>
          <w:br/>
          <w:t xml:space="preserve">4. Επί προσωπικού θέματος, σελ. </w:t>
        </w:r>
        <w:r w:rsidRPr="00744911">
          <w:rPr>
            <w:rFonts w:eastAsia="Times New Roman"/>
            <w:szCs w:val="24"/>
            <w:lang w:eastAsia="en-US"/>
          </w:rPr>
          <w:br/>
          <w:t xml:space="preserve"> </w:t>
        </w:r>
        <w:r w:rsidRPr="00744911">
          <w:rPr>
            <w:rFonts w:eastAsia="Times New Roman"/>
            <w:szCs w:val="24"/>
            <w:lang w:eastAsia="en-US"/>
          </w:rPr>
          <w:br/>
          <w:t xml:space="preserve">Β. ΚΟΙΝΟΒΟΥΛΕΥΤΙΚΟΣ ΕΛΕΓΧΟΣ </w:t>
        </w:r>
        <w:r w:rsidRPr="00744911">
          <w:rPr>
            <w:rFonts w:eastAsia="Times New Roman"/>
            <w:szCs w:val="24"/>
            <w:lang w:eastAsia="en-US"/>
          </w:rPr>
          <w:br/>
          <w:t xml:space="preserve">1. Κατάθεση αναφορών, σελ. </w:t>
        </w:r>
        <w:r w:rsidRPr="00744911">
          <w:rPr>
            <w:rFonts w:eastAsia="Times New Roman"/>
            <w:szCs w:val="24"/>
            <w:lang w:eastAsia="en-US"/>
          </w:rPr>
          <w:br/>
          <w:t xml:space="preserve">2. Συζήτηση επικαίρων ερωτήσεων: </w:t>
        </w:r>
        <w:r w:rsidRPr="00744911">
          <w:rPr>
            <w:rFonts w:eastAsia="Times New Roman"/>
            <w:szCs w:val="24"/>
            <w:lang w:eastAsia="en-US"/>
          </w:rPr>
          <w:br/>
          <w:t xml:space="preserve">    α) Προς τον Υπουργό Οικονομίας και Ανάπτυξης σχετικά με «την υπόθεση της μπύρας και αν υπάρχουν επίορκοι στην Επιτροπή Ανταγωνισμού», σελ. </w:t>
        </w:r>
        <w:r w:rsidRPr="00744911">
          <w:rPr>
            <w:rFonts w:eastAsia="Times New Roman"/>
            <w:szCs w:val="24"/>
            <w:lang w:eastAsia="en-US"/>
          </w:rPr>
          <w:br/>
          <w:t xml:space="preserve">    β) Προς τον Υπουργό Υγείας, σχετικά με την έκρυθμη κατάσταση που βρίσκεται ο χώρος της υγείας, σελ. </w:t>
        </w:r>
        <w:r w:rsidRPr="00744911">
          <w:rPr>
            <w:rFonts w:eastAsia="Times New Roman"/>
            <w:szCs w:val="24"/>
            <w:lang w:eastAsia="en-US"/>
          </w:rPr>
          <w:br/>
          <w:t xml:space="preserve">    γ) Προς τον Υπουργό Εργασίας, Κοινωνικής Ασφάλισης και Κοινωνικής Αλληλεγγύης, με θέμα: «Να απεγκλωβιστούν οι πενήντα χιλιάδες υπό συνταξιοδότηση συμπολίτες μας του ΟΑΕΕ και του ΟΓΑ, οι οποίοι σήμερα είναι χωρίς εισόδημα και χωρίς σύνταξη», σελ. </w:t>
        </w:r>
        <w:r w:rsidRPr="00744911">
          <w:rPr>
            <w:rFonts w:eastAsia="Times New Roman"/>
            <w:szCs w:val="24"/>
            <w:lang w:eastAsia="en-US"/>
          </w:rPr>
          <w:br/>
          <w:t xml:space="preserve">3. Συζήτηση της υπ’ αριθμόν 18/15/5-4-2017 επίκαιρης επερώτησης δεκατεσσάρων Βουλευτών της Νέας Δημοκρατίας προς τον Υπουργό Εσωτερικών, με θέμα: «Η αυτοδιοίκηση στο στόχαστρο της Κυβέρνησης», σελ. </w:t>
        </w:r>
        <w:r w:rsidRPr="00744911">
          <w:rPr>
            <w:rFonts w:eastAsia="Times New Roman"/>
            <w:szCs w:val="24"/>
            <w:lang w:eastAsia="en-US"/>
          </w:rPr>
          <w:br/>
          <w:t xml:space="preserve"> </w:t>
        </w:r>
        <w:r w:rsidRPr="00744911">
          <w:rPr>
            <w:rFonts w:eastAsia="Times New Roman"/>
            <w:szCs w:val="24"/>
            <w:lang w:eastAsia="en-US"/>
          </w:rPr>
          <w:br/>
          <w:t>ΠΡΟΕΔΡΕΥΟΝΤΕΣ</w:t>
        </w:r>
      </w:ins>
    </w:p>
    <w:p w14:paraId="0DDAF7FE" w14:textId="77777777" w:rsidR="00744911" w:rsidRPr="00744911" w:rsidRDefault="00744911" w:rsidP="00744911">
      <w:pPr>
        <w:spacing w:after="0" w:line="360" w:lineRule="auto"/>
        <w:rPr>
          <w:ins w:id="22" w:author="Φλούδα Χριστίνα" w:date="2017-05-15T14:12:00Z"/>
          <w:rFonts w:eastAsia="Times New Roman"/>
          <w:szCs w:val="24"/>
          <w:lang w:eastAsia="en-US"/>
        </w:rPr>
      </w:pPr>
      <w:ins w:id="23" w:author="Φλούδα Χριστίνα" w:date="2017-05-15T14:12:00Z">
        <w:r w:rsidRPr="00744911">
          <w:rPr>
            <w:rFonts w:eastAsia="Times New Roman"/>
            <w:szCs w:val="24"/>
            <w:lang w:eastAsia="en-US"/>
          </w:rPr>
          <w:t>ΚΟΥΡΑΚΗΣ Α. , σελ.</w:t>
        </w:r>
        <w:r w:rsidRPr="00744911">
          <w:rPr>
            <w:rFonts w:eastAsia="Times New Roman"/>
            <w:szCs w:val="24"/>
            <w:lang w:eastAsia="en-US"/>
          </w:rPr>
          <w:br/>
          <w:t>ΛΥΚΟΥΔΗΣ Σ. , σελ.</w:t>
        </w:r>
        <w:r w:rsidRPr="00744911">
          <w:rPr>
            <w:rFonts w:eastAsia="Times New Roman"/>
            <w:szCs w:val="24"/>
            <w:lang w:eastAsia="en-US"/>
          </w:rPr>
          <w:br/>
          <w:t>ΧΡΙΣΤΟΔΟΥΛΟΠΟΥΛΟΥ Α. , σελ.</w:t>
        </w:r>
        <w:r w:rsidRPr="00744911">
          <w:rPr>
            <w:rFonts w:eastAsia="Times New Roman"/>
            <w:szCs w:val="24"/>
            <w:lang w:eastAsia="en-US"/>
          </w:rPr>
          <w:br/>
        </w:r>
        <w:r w:rsidRPr="00744911">
          <w:rPr>
            <w:rFonts w:eastAsia="Times New Roman"/>
            <w:szCs w:val="24"/>
            <w:lang w:eastAsia="en-US"/>
          </w:rPr>
          <w:br/>
        </w:r>
      </w:ins>
    </w:p>
    <w:p w14:paraId="24688BB7" w14:textId="77777777" w:rsidR="00744911" w:rsidRPr="00744911" w:rsidRDefault="00744911" w:rsidP="00744911">
      <w:pPr>
        <w:spacing w:after="0" w:line="360" w:lineRule="auto"/>
        <w:rPr>
          <w:ins w:id="24" w:author="Φλούδα Χριστίνα" w:date="2017-05-15T14:12:00Z"/>
          <w:rFonts w:eastAsia="Times New Roman"/>
          <w:szCs w:val="24"/>
          <w:lang w:eastAsia="en-US"/>
        </w:rPr>
      </w:pPr>
      <w:ins w:id="25" w:author="Φλούδα Χριστίνα" w:date="2017-05-15T14:12:00Z">
        <w:r w:rsidRPr="00744911">
          <w:rPr>
            <w:rFonts w:eastAsia="Times New Roman"/>
            <w:szCs w:val="24"/>
            <w:lang w:eastAsia="en-US"/>
          </w:rPr>
          <w:t>ΟΜΙΛΗΤΕΣ</w:t>
        </w:r>
      </w:ins>
    </w:p>
    <w:p w14:paraId="5CEA1623" w14:textId="59C4A70C" w:rsidR="00744911" w:rsidRDefault="00744911" w:rsidP="00744911">
      <w:pPr>
        <w:spacing w:after="0" w:line="600" w:lineRule="auto"/>
        <w:ind w:firstLine="720"/>
        <w:jc w:val="both"/>
        <w:rPr>
          <w:ins w:id="26" w:author="Φλούδα Χριστίνα" w:date="2017-05-15T14:12:00Z"/>
          <w:rFonts w:eastAsia="Times New Roman" w:cs="Times New Roman"/>
          <w:szCs w:val="24"/>
        </w:rPr>
        <w:pPrChange w:id="27" w:author="Φλούδα Χριστίνα" w:date="2017-05-15T14:12:00Z">
          <w:pPr>
            <w:spacing w:after="0" w:line="600" w:lineRule="auto"/>
            <w:ind w:firstLine="720"/>
            <w:jc w:val="center"/>
          </w:pPr>
        </w:pPrChange>
      </w:pPr>
      <w:ins w:id="28" w:author="Φλούδα Χριστίνα" w:date="2017-05-15T14:12:00Z">
        <w:r w:rsidRPr="00744911">
          <w:rPr>
            <w:rFonts w:eastAsia="Times New Roman"/>
            <w:szCs w:val="24"/>
            <w:lang w:eastAsia="en-US"/>
          </w:rPr>
          <w:br/>
          <w:t>Α. Επί της αναφοράς στην 9η Μαΐου ημέρα της μεγάλης αντιφασιστικής νίκης των λαών:</w:t>
        </w:r>
        <w:r w:rsidRPr="00744911">
          <w:rPr>
            <w:rFonts w:eastAsia="Times New Roman"/>
            <w:szCs w:val="24"/>
            <w:lang w:eastAsia="en-US"/>
          </w:rPr>
          <w:br/>
          <w:t>ΚΟΥΡΑΚΗΣ Α. , σελ.</w:t>
        </w:r>
        <w:r w:rsidRPr="00744911">
          <w:rPr>
            <w:rFonts w:eastAsia="Times New Roman"/>
            <w:szCs w:val="24"/>
            <w:lang w:eastAsia="en-US"/>
          </w:rPr>
          <w:br/>
        </w:r>
        <w:r w:rsidRPr="00744911">
          <w:rPr>
            <w:rFonts w:eastAsia="Times New Roman"/>
            <w:szCs w:val="24"/>
            <w:lang w:eastAsia="en-US"/>
          </w:rPr>
          <w:br/>
          <w:t>Β. Επί διαδικαστικού θέματος:</w:t>
        </w:r>
        <w:r w:rsidRPr="00744911">
          <w:rPr>
            <w:rFonts w:eastAsia="Times New Roman"/>
            <w:szCs w:val="24"/>
            <w:lang w:eastAsia="en-US"/>
          </w:rPr>
          <w:br/>
          <w:t>ΖΑΡΟΥΛΙΑ Ε. , σελ.</w:t>
        </w:r>
        <w:r w:rsidRPr="00744911">
          <w:rPr>
            <w:rFonts w:eastAsia="Times New Roman"/>
            <w:szCs w:val="24"/>
            <w:lang w:eastAsia="en-US"/>
          </w:rPr>
          <w:br/>
          <w:t>ΚΟΥΡΑΚΗΣ Α. , σελ.</w:t>
        </w:r>
        <w:r w:rsidRPr="00744911">
          <w:rPr>
            <w:rFonts w:eastAsia="Times New Roman"/>
            <w:szCs w:val="24"/>
            <w:lang w:eastAsia="en-US"/>
          </w:rPr>
          <w:br/>
          <w:t>ΛΥΚΟΥΔΗΣ Σ. , σελ.</w:t>
        </w:r>
        <w:r w:rsidRPr="00744911">
          <w:rPr>
            <w:rFonts w:eastAsia="Times New Roman"/>
            <w:szCs w:val="24"/>
            <w:lang w:eastAsia="en-US"/>
          </w:rPr>
          <w:br/>
          <w:t>ΣΚΟΥΡΛΕΤΗΣ Π. , σελ.</w:t>
        </w:r>
        <w:r w:rsidRPr="00744911">
          <w:rPr>
            <w:rFonts w:eastAsia="Times New Roman"/>
            <w:szCs w:val="24"/>
            <w:lang w:eastAsia="en-US"/>
          </w:rPr>
          <w:br/>
          <w:t>ΧΡΙΣΤΟΔΟΥΛΟΠΟΥΛΟΥ Α. , σελ.</w:t>
        </w:r>
        <w:r w:rsidRPr="00744911">
          <w:rPr>
            <w:rFonts w:eastAsia="Times New Roman"/>
            <w:szCs w:val="24"/>
            <w:lang w:eastAsia="en-US"/>
          </w:rPr>
          <w:br/>
        </w:r>
        <w:r w:rsidRPr="00744911">
          <w:rPr>
            <w:rFonts w:eastAsia="Times New Roman"/>
            <w:szCs w:val="24"/>
            <w:lang w:eastAsia="en-US"/>
          </w:rPr>
          <w:br/>
          <w:t>Γ. Επί προσωπικού θέματος:</w:t>
        </w:r>
        <w:r w:rsidRPr="00744911">
          <w:rPr>
            <w:rFonts w:eastAsia="Times New Roman"/>
            <w:szCs w:val="24"/>
            <w:lang w:eastAsia="en-US"/>
          </w:rPr>
          <w:br/>
          <w:t>ΛΥΚΟΥΔΗΣ Σ. , σελ.</w:t>
        </w:r>
        <w:r w:rsidRPr="00744911">
          <w:rPr>
            <w:rFonts w:eastAsia="Times New Roman"/>
            <w:szCs w:val="24"/>
            <w:lang w:eastAsia="en-US"/>
          </w:rPr>
          <w:br/>
          <w:t>ΣΚΟΥΡΛΕΤΗΣ Π. , σελ.</w:t>
        </w:r>
        <w:r w:rsidRPr="00744911">
          <w:rPr>
            <w:rFonts w:eastAsia="Times New Roman"/>
            <w:szCs w:val="24"/>
            <w:lang w:eastAsia="en-US"/>
          </w:rPr>
          <w:br/>
        </w:r>
        <w:r w:rsidRPr="00744911">
          <w:rPr>
            <w:rFonts w:eastAsia="Times New Roman"/>
            <w:szCs w:val="24"/>
            <w:lang w:eastAsia="en-US"/>
          </w:rPr>
          <w:br/>
          <w:t>Δ. Επί των επικαίρων ερωτήσεων:</w:t>
        </w:r>
        <w:r w:rsidRPr="00744911">
          <w:rPr>
            <w:rFonts w:eastAsia="Times New Roman"/>
            <w:szCs w:val="24"/>
            <w:lang w:eastAsia="en-US"/>
          </w:rPr>
          <w:br/>
          <w:t>ΖΑΡΟΥΛΙΑ Ε. , σελ.</w:t>
        </w:r>
        <w:r w:rsidRPr="00744911">
          <w:rPr>
            <w:rFonts w:eastAsia="Times New Roman"/>
            <w:szCs w:val="24"/>
            <w:lang w:eastAsia="en-US"/>
          </w:rPr>
          <w:br/>
          <w:t>ΚΕΓΚΕΡΟΓΛΟΥ Β. , σελ.</w:t>
        </w:r>
        <w:r w:rsidRPr="00744911">
          <w:rPr>
            <w:rFonts w:eastAsia="Times New Roman"/>
            <w:szCs w:val="24"/>
            <w:lang w:eastAsia="en-US"/>
          </w:rPr>
          <w:br/>
          <w:t>ΛΥΚΟΥΔΗΣ Σ. , σελ.</w:t>
        </w:r>
        <w:r w:rsidRPr="00744911">
          <w:rPr>
            <w:rFonts w:eastAsia="Times New Roman"/>
            <w:szCs w:val="24"/>
            <w:lang w:eastAsia="en-US"/>
          </w:rPr>
          <w:br/>
          <w:t>ΝΙΚΟΛΟΠΟΥΛΟΣ Ν. , σελ.</w:t>
        </w:r>
        <w:r w:rsidRPr="00744911">
          <w:rPr>
            <w:rFonts w:eastAsia="Times New Roman"/>
            <w:szCs w:val="24"/>
            <w:lang w:eastAsia="en-US"/>
          </w:rPr>
          <w:br/>
          <w:t>ΠΑΠΑΔΗΜΗΤΡΙΟΥ Δ. , σελ.</w:t>
        </w:r>
        <w:r w:rsidRPr="00744911">
          <w:rPr>
            <w:rFonts w:eastAsia="Times New Roman"/>
            <w:szCs w:val="24"/>
            <w:lang w:eastAsia="en-US"/>
          </w:rPr>
          <w:br/>
          <w:t>ΠΕΤΡΟΠΟΥΛΟΣ Α. , σελ.</w:t>
        </w:r>
        <w:r w:rsidRPr="00744911">
          <w:rPr>
            <w:rFonts w:eastAsia="Times New Roman"/>
            <w:szCs w:val="24"/>
            <w:lang w:eastAsia="en-US"/>
          </w:rPr>
          <w:br/>
          <w:t>ΠΟΛΑΚΗΣ Π. , σελ.</w:t>
        </w:r>
        <w:r w:rsidRPr="00744911">
          <w:rPr>
            <w:rFonts w:eastAsia="Times New Roman"/>
            <w:szCs w:val="24"/>
            <w:lang w:eastAsia="en-US"/>
          </w:rPr>
          <w:br/>
        </w:r>
        <w:r w:rsidRPr="00744911">
          <w:rPr>
            <w:rFonts w:eastAsia="Times New Roman"/>
            <w:szCs w:val="24"/>
            <w:lang w:eastAsia="en-US"/>
          </w:rPr>
          <w:br/>
          <w:t>Ε. Επί της επίκαιρης επερώτησης:</w:t>
        </w:r>
        <w:r w:rsidRPr="00744911">
          <w:rPr>
            <w:rFonts w:eastAsia="Times New Roman"/>
            <w:szCs w:val="24"/>
            <w:lang w:eastAsia="en-US"/>
          </w:rPr>
          <w:br/>
          <w:t>ΑΜΥΡΑΣ Γ. , σελ.</w:t>
        </w:r>
        <w:r w:rsidRPr="00744911">
          <w:rPr>
            <w:rFonts w:eastAsia="Times New Roman"/>
            <w:szCs w:val="24"/>
            <w:lang w:eastAsia="en-US"/>
          </w:rPr>
          <w:br/>
          <w:t>ΑΣΗΜΑΚΟΠΟΥΛΟΥ  Ά. , σελ.</w:t>
        </w:r>
        <w:r w:rsidRPr="00744911">
          <w:rPr>
            <w:rFonts w:eastAsia="Times New Roman"/>
            <w:szCs w:val="24"/>
            <w:lang w:eastAsia="en-US"/>
          </w:rPr>
          <w:br/>
          <w:t>ΒΑΡΒΙΤΣΙΩΤΗΣ Μ. , σελ.</w:t>
        </w:r>
        <w:r w:rsidRPr="00744911">
          <w:rPr>
            <w:rFonts w:eastAsia="Times New Roman"/>
            <w:szCs w:val="24"/>
            <w:lang w:eastAsia="en-US"/>
          </w:rPr>
          <w:br/>
          <w:t>ΒΟΡΙΔΗΣ Μ. , σελ.</w:t>
        </w:r>
        <w:r w:rsidRPr="00744911">
          <w:rPr>
            <w:rFonts w:eastAsia="Times New Roman"/>
            <w:szCs w:val="24"/>
            <w:lang w:eastAsia="en-US"/>
          </w:rPr>
          <w:br/>
          <w:t>ΒΟΥΛΤΕΨΗ Σ. , σελ.</w:t>
        </w:r>
        <w:r w:rsidRPr="00744911">
          <w:rPr>
            <w:rFonts w:eastAsia="Times New Roman"/>
            <w:szCs w:val="24"/>
            <w:lang w:eastAsia="en-US"/>
          </w:rPr>
          <w:br/>
          <w:t>ΓΕΩΡΓΑΝΤΑΣ Γ. , σελ.</w:t>
        </w:r>
        <w:r w:rsidRPr="00744911">
          <w:rPr>
            <w:rFonts w:eastAsia="Times New Roman"/>
            <w:szCs w:val="24"/>
            <w:lang w:eastAsia="en-US"/>
          </w:rPr>
          <w:br/>
          <w:t>ΓΕΩΡΓΙΑΔΗΣ Μ. , σελ.</w:t>
        </w:r>
        <w:r w:rsidRPr="00744911">
          <w:rPr>
            <w:rFonts w:eastAsia="Times New Roman"/>
            <w:szCs w:val="24"/>
            <w:lang w:eastAsia="en-US"/>
          </w:rPr>
          <w:br/>
          <w:t>ΓΡΗΓΟΡΑΚΟΣ Λ. , σελ.</w:t>
        </w:r>
        <w:r w:rsidRPr="00744911">
          <w:rPr>
            <w:rFonts w:eastAsia="Times New Roman"/>
            <w:szCs w:val="24"/>
            <w:lang w:eastAsia="en-US"/>
          </w:rPr>
          <w:br/>
          <w:t>ΚΑΡΑΓΚΟΥΝΗΣ Κ. , σελ.</w:t>
        </w:r>
        <w:r w:rsidRPr="00744911">
          <w:rPr>
            <w:rFonts w:eastAsia="Times New Roman"/>
            <w:szCs w:val="24"/>
            <w:lang w:eastAsia="en-US"/>
          </w:rPr>
          <w:br/>
          <w:t>ΚΑΤΣΙΚΗΣ Κ. , σελ.</w:t>
        </w:r>
        <w:r w:rsidRPr="00744911">
          <w:rPr>
            <w:rFonts w:eastAsia="Times New Roman"/>
            <w:szCs w:val="24"/>
            <w:lang w:eastAsia="en-US"/>
          </w:rPr>
          <w:br/>
          <w:t>ΜΠΑΛΛΗΣ Σ. , σελ.</w:t>
        </w:r>
        <w:r w:rsidRPr="00744911">
          <w:rPr>
            <w:rFonts w:eastAsia="Times New Roman"/>
            <w:szCs w:val="24"/>
            <w:lang w:eastAsia="en-US"/>
          </w:rPr>
          <w:br/>
          <w:t>ΠΑΝΑΓΙΩΤΑΡΟΣ Η. , σελ.</w:t>
        </w:r>
        <w:r w:rsidRPr="00744911">
          <w:rPr>
            <w:rFonts w:eastAsia="Times New Roman"/>
            <w:szCs w:val="24"/>
            <w:lang w:eastAsia="en-US"/>
          </w:rPr>
          <w:br/>
          <w:t>ΣΚΟΥΡΛΕΤΗΣ Π. , σελ.</w:t>
        </w:r>
        <w:r w:rsidRPr="00744911">
          <w:rPr>
            <w:rFonts w:eastAsia="Times New Roman"/>
            <w:szCs w:val="24"/>
            <w:lang w:eastAsia="en-US"/>
          </w:rPr>
          <w:br/>
          <w:t>ΣΥΝΤΥΧΑΚΗΣ Ε. , σελ.</w:t>
        </w:r>
        <w:r w:rsidRPr="00744911">
          <w:rPr>
            <w:rFonts w:eastAsia="Times New Roman"/>
            <w:szCs w:val="24"/>
            <w:lang w:eastAsia="en-US"/>
          </w:rPr>
          <w:br/>
          <w:t>ΤΖΑΒΑΡΑΣ Κ. , σελ.</w:t>
        </w:r>
        <w:r w:rsidRPr="00744911">
          <w:rPr>
            <w:rFonts w:eastAsia="Times New Roman"/>
            <w:szCs w:val="24"/>
            <w:lang w:eastAsia="en-US"/>
          </w:rPr>
          <w:br/>
          <w:t>ΦΩΤΗΛΑΣ Ι. , σελ.</w:t>
        </w:r>
        <w:r w:rsidRPr="00744911">
          <w:rPr>
            <w:rFonts w:eastAsia="Times New Roman"/>
            <w:szCs w:val="24"/>
            <w:lang w:eastAsia="en-US"/>
          </w:rPr>
          <w:br/>
        </w:r>
        <w:r w:rsidRPr="00744911">
          <w:rPr>
            <w:rFonts w:eastAsia="Times New Roman"/>
            <w:szCs w:val="24"/>
            <w:lang w:eastAsia="en-US"/>
          </w:rPr>
          <w:br/>
          <w:t>ΠΑΡΕΜΒΑΣΕΙΣ:</w:t>
        </w:r>
        <w:r w:rsidRPr="00744911">
          <w:rPr>
            <w:rFonts w:eastAsia="Times New Roman"/>
            <w:szCs w:val="24"/>
            <w:lang w:eastAsia="en-US"/>
          </w:rPr>
          <w:br/>
          <w:t>ΘΕΛΕΡΙΤΗ Μ. , σελ.</w:t>
        </w:r>
        <w:r w:rsidRPr="00744911">
          <w:rPr>
            <w:rFonts w:eastAsia="Times New Roman"/>
            <w:szCs w:val="24"/>
            <w:lang w:eastAsia="en-US"/>
          </w:rPr>
          <w:br/>
        </w:r>
      </w:ins>
    </w:p>
    <w:p w14:paraId="1056A8B4" w14:textId="77777777" w:rsidR="0091056D" w:rsidRDefault="00744911">
      <w:pPr>
        <w:spacing w:after="0" w:line="600" w:lineRule="auto"/>
        <w:ind w:firstLine="720"/>
        <w:jc w:val="center"/>
        <w:rPr>
          <w:rFonts w:eastAsia="Times New Roman" w:cs="Times New Roman"/>
          <w:szCs w:val="24"/>
        </w:rPr>
      </w:pPr>
      <w:r>
        <w:rPr>
          <w:rFonts w:eastAsia="Times New Roman" w:cs="Times New Roman"/>
          <w:szCs w:val="24"/>
        </w:rPr>
        <w:t>ΠΡΑΚΤΙΚΑ ΒΟΥΛΗΣ</w:t>
      </w:r>
      <w:r w:rsidRPr="00222C73">
        <w:rPr>
          <w:rFonts w:eastAsia="Times New Roman" w:cs="Times New Roman"/>
          <w:szCs w:val="24"/>
        </w:rPr>
        <w:t xml:space="preserve"> </w:t>
      </w:r>
    </w:p>
    <w:p w14:paraId="1056A8B5" w14:textId="77777777" w:rsidR="0091056D" w:rsidRDefault="00744911">
      <w:pPr>
        <w:spacing w:after="0" w:line="600" w:lineRule="auto"/>
        <w:ind w:firstLine="720"/>
        <w:jc w:val="center"/>
        <w:rPr>
          <w:rFonts w:eastAsia="Times New Roman" w:cs="Times New Roman"/>
          <w:szCs w:val="24"/>
        </w:rPr>
      </w:pPr>
      <w:r>
        <w:rPr>
          <w:rFonts w:eastAsia="Times New Roman" w:cs="Times New Roman"/>
          <w:szCs w:val="24"/>
        </w:rPr>
        <w:t>ΙΖ΄ ΠΕΡΙΟΔΟΣ</w:t>
      </w:r>
    </w:p>
    <w:p w14:paraId="1056A8B6" w14:textId="77777777" w:rsidR="0091056D" w:rsidRDefault="00744911">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056A8B7" w14:textId="77777777" w:rsidR="0091056D" w:rsidRDefault="0091056D">
      <w:pPr>
        <w:spacing w:after="0" w:line="600" w:lineRule="auto"/>
        <w:ind w:firstLine="720"/>
        <w:jc w:val="center"/>
        <w:rPr>
          <w:rFonts w:eastAsia="Times New Roman" w:cs="Times New Roman"/>
          <w:szCs w:val="24"/>
        </w:rPr>
      </w:pPr>
    </w:p>
    <w:p w14:paraId="1056A8B8" w14:textId="77777777" w:rsidR="0091056D" w:rsidRDefault="00744911">
      <w:pPr>
        <w:spacing w:after="0" w:line="600" w:lineRule="auto"/>
        <w:ind w:firstLine="720"/>
        <w:jc w:val="center"/>
        <w:rPr>
          <w:rFonts w:eastAsia="Times New Roman" w:cs="Times New Roman"/>
          <w:szCs w:val="24"/>
        </w:rPr>
      </w:pPr>
      <w:r>
        <w:rPr>
          <w:rFonts w:eastAsia="Times New Roman" w:cs="Times New Roman"/>
          <w:szCs w:val="24"/>
        </w:rPr>
        <w:t>ΣΥΝΟΔΟΣ Β΄</w:t>
      </w:r>
    </w:p>
    <w:p w14:paraId="1056A8B9" w14:textId="77777777" w:rsidR="0091056D" w:rsidRDefault="00744911">
      <w:pPr>
        <w:spacing w:after="0" w:line="600" w:lineRule="auto"/>
        <w:ind w:firstLine="720"/>
        <w:jc w:val="center"/>
        <w:rPr>
          <w:rFonts w:eastAsia="Times New Roman" w:cs="Times New Roman"/>
          <w:szCs w:val="24"/>
        </w:rPr>
      </w:pPr>
      <w:r>
        <w:rPr>
          <w:rFonts w:eastAsia="Times New Roman" w:cs="Times New Roman"/>
          <w:szCs w:val="24"/>
        </w:rPr>
        <w:t>ΣΥΝΕΔΡΙΑΣΗ ΡΙ</w:t>
      </w:r>
      <w:r>
        <w:rPr>
          <w:rFonts w:eastAsia="Times New Roman" w:cs="Times New Roman"/>
          <w:szCs w:val="24"/>
          <w:lang w:val="en-US"/>
        </w:rPr>
        <w:t>Z</w:t>
      </w:r>
      <w:r>
        <w:rPr>
          <w:rFonts w:eastAsia="Times New Roman" w:cs="Times New Roman"/>
          <w:szCs w:val="24"/>
        </w:rPr>
        <w:t>΄</w:t>
      </w:r>
    </w:p>
    <w:p w14:paraId="1056A8BA" w14:textId="77777777" w:rsidR="0091056D" w:rsidRDefault="00744911">
      <w:pPr>
        <w:spacing w:after="0" w:line="600" w:lineRule="auto"/>
        <w:ind w:firstLine="720"/>
        <w:jc w:val="center"/>
        <w:rPr>
          <w:rFonts w:eastAsia="Times New Roman" w:cs="Times New Roman"/>
          <w:szCs w:val="24"/>
        </w:rPr>
      </w:pPr>
      <w:r>
        <w:rPr>
          <w:rFonts w:eastAsia="Times New Roman" w:cs="Times New Roman"/>
          <w:szCs w:val="24"/>
        </w:rPr>
        <w:t>Δευτέρα 8 Μαΐου 2017</w:t>
      </w:r>
    </w:p>
    <w:p w14:paraId="1056A8BB" w14:textId="77777777" w:rsidR="0091056D" w:rsidRDefault="00744911">
      <w:pPr>
        <w:spacing w:after="0" w:line="600" w:lineRule="auto"/>
        <w:ind w:firstLine="720"/>
        <w:jc w:val="both"/>
        <w:rPr>
          <w:rFonts w:eastAsia="Times New Roman" w:cs="Times New Roman"/>
          <w:szCs w:val="24"/>
        </w:rPr>
      </w:pPr>
      <w:r>
        <w:rPr>
          <w:rFonts w:eastAsia="Times New Roman" w:cs="Times New Roman"/>
          <w:szCs w:val="24"/>
        </w:rPr>
        <w:t>Αθήνα, σήμερα στις 8 Μ</w:t>
      </w:r>
      <w:r>
        <w:rPr>
          <w:rFonts w:eastAsia="Times New Roman" w:cs="Times New Roman"/>
          <w:szCs w:val="24"/>
        </w:rPr>
        <w:t>αΐ</w:t>
      </w:r>
      <w:r>
        <w:rPr>
          <w:rFonts w:eastAsia="Times New Roman" w:cs="Times New Roman"/>
          <w:szCs w:val="24"/>
        </w:rPr>
        <w:t>ου 2017, ημέρα Δευτέρα και ώρα 17</w:t>
      </w:r>
      <w:r>
        <w:rPr>
          <w:rFonts w:eastAsia="Times New Roman" w:cs="Times New Roman"/>
          <w:szCs w:val="24"/>
        </w:rPr>
        <w:t>.</w:t>
      </w:r>
      <w:r>
        <w:rPr>
          <w:rFonts w:eastAsia="Times New Roman" w:cs="Times New Roman"/>
          <w:szCs w:val="24"/>
        </w:rPr>
        <w:t>03΄</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w:t>
      </w:r>
      <w:r>
        <w:rPr>
          <w:rFonts w:eastAsia="Times New Roman" w:cs="Times New Roman"/>
          <w:szCs w:val="24"/>
        </w:rPr>
        <w:t xml:space="preserve"> </w:t>
      </w:r>
      <w:r>
        <w:rPr>
          <w:rFonts w:eastAsia="Times New Roman" w:cs="Times New Roman"/>
          <w:szCs w:val="24"/>
        </w:rPr>
        <w:t xml:space="preserve">για να συνεδριάσει υπό την προεδρία του Α΄ Αντιπροέδρου αυτής κ. </w:t>
      </w:r>
      <w:r w:rsidRPr="00606B94">
        <w:rPr>
          <w:rFonts w:eastAsia="Times New Roman" w:cs="Times New Roman"/>
          <w:b/>
          <w:szCs w:val="24"/>
        </w:rPr>
        <w:t>ΑΝΑΣΤΑΣΙΟΥ ΚΟΥΡΑΚΗ</w:t>
      </w:r>
      <w:r>
        <w:rPr>
          <w:rFonts w:eastAsia="Times New Roman" w:cs="Times New Roman"/>
          <w:szCs w:val="24"/>
        </w:rPr>
        <w:t>.</w:t>
      </w:r>
    </w:p>
    <w:p w14:paraId="1056A8BC" w14:textId="77777777" w:rsidR="0091056D" w:rsidRDefault="00744911">
      <w:pPr>
        <w:spacing w:after="0" w:line="600" w:lineRule="auto"/>
        <w:ind w:firstLine="720"/>
        <w:jc w:val="both"/>
        <w:rPr>
          <w:rFonts w:eastAsia="Times New Roman" w:cs="Times New Roman"/>
          <w:szCs w:val="24"/>
        </w:rPr>
      </w:pPr>
      <w:r>
        <w:rPr>
          <w:rFonts w:eastAsia="Times New Roman" w:cs="Times New Roman"/>
          <w:b/>
          <w:bCs/>
          <w:szCs w:val="24"/>
        </w:rPr>
        <w:t xml:space="preserve">ΠΡΟΕΔΡΕΥΩΝ (Αναστάσιος Κουράκης): </w:t>
      </w:r>
      <w:r>
        <w:rPr>
          <w:rFonts w:eastAsia="Times New Roman" w:cs="Times New Roman"/>
          <w:szCs w:val="24"/>
        </w:rPr>
        <w:t>Κυρίες και κύριοι συνάδελφοι, αρχίζει η συνεδρίαση.</w:t>
      </w:r>
    </w:p>
    <w:p w14:paraId="1056A8BD" w14:textId="77777777" w:rsidR="0091056D" w:rsidRDefault="00744911">
      <w:pPr>
        <w:spacing w:after="0" w:line="600" w:lineRule="auto"/>
        <w:ind w:firstLine="720"/>
        <w:jc w:val="both"/>
        <w:rPr>
          <w:rFonts w:eastAsia="Times New Roman" w:cs="Times New Roman"/>
          <w:szCs w:val="24"/>
        </w:rPr>
      </w:pPr>
      <w:r>
        <w:rPr>
          <w:rFonts w:eastAsia="Times New Roman" w:cs="Times New Roman"/>
          <w:szCs w:val="24"/>
        </w:rPr>
        <w:t>Πριν προ</w:t>
      </w:r>
      <w:r>
        <w:rPr>
          <w:rFonts w:eastAsia="Times New Roman" w:cs="Times New Roman"/>
          <w:szCs w:val="24"/>
        </w:rPr>
        <w:t>χωρήσουμε, θα ήθελα να κάνω μια σύντομη αναφορά εκ μέρους του Προεδρείου της Βουλής των Ελλήνων στην 9</w:t>
      </w:r>
      <w:r>
        <w:rPr>
          <w:rFonts w:eastAsia="Times New Roman" w:cs="Times New Roman"/>
          <w:szCs w:val="24"/>
          <w:vertAlign w:val="superscript"/>
        </w:rPr>
        <w:t>η</w:t>
      </w:r>
      <w:r>
        <w:rPr>
          <w:rFonts w:eastAsia="Times New Roman" w:cs="Times New Roman"/>
          <w:szCs w:val="24"/>
        </w:rPr>
        <w:t xml:space="preserve"> Μ</w:t>
      </w:r>
      <w:r>
        <w:rPr>
          <w:rFonts w:eastAsia="Times New Roman" w:cs="Times New Roman"/>
          <w:szCs w:val="24"/>
        </w:rPr>
        <w:t>αΐ</w:t>
      </w:r>
      <w:r>
        <w:rPr>
          <w:rFonts w:eastAsia="Times New Roman" w:cs="Times New Roman"/>
          <w:szCs w:val="24"/>
        </w:rPr>
        <w:t xml:space="preserve">ου, ημέρα της μεγάλης αντιφασιστικής νίκης των λαών. </w:t>
      </w:r>
    </w:p>
    <w:p w14:paraId="1056A8BE" w14:textId="77777777" w:rsidR="0091056D" w:rsidRDefault="00744911">
      <w:pPr>
        <w:spacing w:after="0" w:line="600" w:lineRule="auto"/>
        <w:ind w:firstLine="720"/>
        <w:jc w:val="both"/>
        <w:rPr>
          <w:rFonts w:eastAsia="Times New Roman" w:cs="Times New Roman"/>
          <w:szCs w:val="24"/>
        </w:rPr>
      </w:pPr>
      <w:r>
        <w:rPr>
          <w:rFonts w:eastAsia="Times New Roman" w:cs="Times New Roman"/>
          <w:szCs w:val="24"/>
        </w:rPr>
        <w:t>Στις 9 Μ</w:t>
      </w:r>
      <w:r>
        <w:rPr>
          <w:rFonts w:eastAsia="Times New Roman" w:cs="Times New Roman"/>
          <w:szCs w:val="24"/>
        </w:rPr>
        <w:t>αΐ</w:t>
      </w:r>
      <w:r>
        <w:rPr>
          <w:rFonts w:eastAsia="Times New Roman" w:cs="Times New Roman"/>
          <w:szCs w:val="24"/>
        </w:rPr>
        <w:t xml:space="preserve">ου 1945 επισφραγίζεται το τέλος του καταστροφικού </w:t>
      </w:r>
      <w:r>
        <w:rPr>
          <w:rFonts w:eastAsia="Times New Roman" w:cs="Times New Roman"/>
          <w:szCs w:val="24"/>
        </w:rPr>
        <w:t>Β΄</w:t>
      </w:r>
      <w:r>
        <w:rPr>
          <w:rFonts w:eastAsia="Times New Roman" w:cs="Times New Roman"/>
          <w:szCs w:val="24"/>
        </w:rPr>
        <w:t xml:space="preserve"> Παγκοσμίου Πολέμου, με την ήττα </w:t>
      </w:r>
      <w:r>
        <w:rPr>
          <w:rFonts w:eastAsia="Times New Roman" w:cs="Times New Roman"/>
          <w:szCs w:val="24"/>
        </w:rPr>
        <w:t xml:space="preserve">και τη συνθηκολόγηση των ναζιστικών στρατευμάτων. Ο φασισμός και ο ναζισμός ηττώνται ολοκληρωτικά στην Ευρώπη, μετά από την τεράστια τραγωδία που προκάλεσαν. </w:t>
      </w:r>
    </w:p>
    <w:p w14:paraId="1056A8BF" w14:textId="77777777" w:rsidR="0091056D" w:rsidRDefault="0074491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πόλεμος αυτός υπήρξε ο πιο καταστροφικός και αποκρουστικός της </w:t>
      </w:r>
      <w:r>
        <w:rPr>
          <w:rFonts w:eastAsia="Times New Roman" w:cs="Times New Roman"/>
          <w:szCs w:val="24"/>
        </w:rPr>
        <w:t>Ι</w:t>
      </w:r>
      <w:r>
        <w:rPr>
          <w:rFonts w:eastAsia="Times New Roman" w:cs="Times New Roman"/>
          <w:szCs w:val="24"/>
        </w:rPr>
        <w:t>στορίας. Ήταν ένας πόλεμος ολοκ</w:t>
      </w:r>
      <w:r>
        <w:rPr>
          <w:rFonts w:eastAsia="Times New Roman" w:cs="Times New Roman"/>
          <w:szCs w:val="24"/>
        </w:rPr>
        <w:t xml:space="preserve">ληρωτικός, που καταργούσε τις διαχωριστικές γραμμές πολεμιστών και άμαχου πληθυσμού, που παρέσυρε στη δίνη του δεκάδες χώρες και άφησε πίσω πάνω από πενήντα εκατομμύρια νεκρούς, το </w:t>
      </w:r>
      <w:r>
        <w:rPr>
          <w:rFonts w:eastAsia="Times New Roman" w:cs="Times New Roman"/>
          <w:szCs w:val="24"/>
        </w:rPr>
        <w:t>ο</w:t>
      </w:r>
      <w:r>
        <w:rPr>
          <w:rFonts w:eastAsia="Times New Roman" w:cs="Times New Roman"/>
          <w:szCs w:val="24"/>
        </w:rPr>
        <w:t xml:space="preserve">λοκαύτωμα των Εβραίων με τη φρίκη των κρεματόριων στο Άουσβιτς, το </w:t>
      </w:r>
      <w:proofErr w:type="spellStart"/>
      <w:r>
        <w:rPr>
          <w:rFonts w:eastAsia="Times New Roman" w:cs="Times New Roman"/>
          <w:szCs w:val="24"/>
        </w:rPr>
        <w:t>Μαουτχά</w:t>
      </w:r>
      <w:r>
        <w:rPr>
          <w:rFonts w:eastAsia="Times New Roman" w:cs="Times New Roman"/>
          <w:szCs w:val="24"/>
        </w:rPr>
        <w:t>ουζεν</w:t>
      </w:r>
      <w:proofErr w:type="spellEnd"/>
      <w:r>
        <w:rPr>
          <w:rFonts w:eastAsia="Times New Roman" w:cs="Times New Roman"/>
          <w:szCs w:val="24"/>
        </w:rPr>
        <w:t xml:space="preserve">, το </w:t>
      </w:r>
      <w:proofErr w:type="spellStart"/>
      <w:r>
        <w:rPr>
          <w:rFonts w:eastAsia="Times New Roman" w:cs="Times New Roman"/>
          <w:szCs w:val="24"/>
        </w:rPr>
        <w:t>Μπούχενβαλντ</w:t>
      </w:r>
      <w:proofErr w:type="spellEnd"/>
      <w:r>
        <w:rPr>
          <w:rFonts w:eastAsia="Times New Roman" w:cs="Times New Roman"/>
          <w:szCs w:val="24"/>
        </w:rPr>
        <w:t xml:space="preserve"> και των άλλων στρατοπέδων συγκέντρωσης. </w:t>
      </w:r>
    </w:p>
    <w:p w14:paraId="1056A8C0" w14:textId="77777777" w:rsidR="0091056D" w:rsidRDefault="00744911">
      <w:pPr>
        <w:spacing w:line="600" w:lineRule="auto"/>
        <w:ind w:firstLine="720"/>
        <w:jc w:val="both"/>
        <w:rPr>
          <w:rFonts w:eastAsia="Times New Roman"/>
          <w:szCs w:val="24"/>
        </w:rPr>
      </w:pPr>
      <w:r>
        <w:rPr>
          <w:rFonts w:eastAsia="Times New Roman"/>
          <w:szCs w:val="24"/>
        </w:rPr>
        <w:t>Η αντιφασιστική νίκη των λαών θα ήταν αδύνατη χωρίς τις τεράστιες θυσίες που επωμίστηκαν οι λαοί της Ευρώπης. Αξίζει να μνημονεύσουμε την αντίσταση στις δυνάμεις των κατακτητών στην Ελλάδα, τη Γαλλία, τη Γιουγκοσλαβία. Ο μεγαλύτερος, όμως, φόρος αίματος πλ</w:t>
      </w:r>
      <w:r>
        <w:rPr>
          <w:rFonts w:eastAsia="Times New Roman"/>
          <w:szCs w:val="24"/>
        </w:rPr>
        <w:t xml:space="preserve">ηρώθηκε από τη Σοβιετική Ένωση των δέκα εκατομμυρίων νεκρών. Ένας πληθυσμός ίσος με ολόκληρη τη σημερινή Ελλάδα θυσιάστηκε για να μη βυθιστεί ο τόπος στο πιο βαθύ σκοτάδι που είχε συναντήσει ποτέ του. </w:t>
      </w:r>
    </w:p>
    <w:p w14:paraId="1056A8C1" w14:textId="77777777" w:rsidR="0091056D" w:rsidRDefault="00744911">
      <w:pPr>
        <w:spacing w:line="600" w:lineRule="auto"/>
        <w:ind w:firstLine="720"/>
        <w:jc w:val="both"/>
        <w:rPr>
          <w:rFonts w:eastAsia="Times New Roman"/>
          <w:szCs w:val="24"/>
        </w:rPr>
      </w:pPr>
      <w:r>
        <w:rPr>
          <w:rFonts w:eastAsia="Times New Roman"/>
          <w:szCs w:val="24"/>
        </w:rPr>
        <w:t xml:space="preserve">Ο σοβιετικός λαός και ο σοβιετικός στρατός σταμάτησαν </w:t>
      </w:r>
      <w:r>
        <w:rPr>
          <w:rFonts w:eastAsia="Times New Roman"/>
          <w:szCs w:val="24"/>
        </w:rPr>
        <w:t xml:space="preserve">με αυτοθυσία την επέλαση των ναζί στο Ανατολικό </w:t>
      </w:r>
      <w:r>
        <w:rPr>
          <w:rFonts w:eastAsia="Times New Roman"/>
          <w:szCs w:val="24"/>
        </w:rPr>
        <w:t>Μ</w:t>
      </w:r>
      <w:r>
        <w:rPr>
          <w:rFonts w:eastAsia="Times New Roman"/>
          <w:szCs w:val="24"/>
        </w:rPr>
        <w:t xml:space="preserve">έτωπο, την ώρα που στην Ελλάδα η εθνική αντίσταση απελευθέρωνε τα πρώτα εδάφη της Ευρώπης από τη ναζιστική κατοχή. </w:t>
      </w:r>
    </w:p>
    <w:p w14:paraId="1056A8C2" w14:textId="77777777" w:rsidR="0091056D" w:rsidRDefault="00744911">
      <w:pPr>
        <w:spacing w:line="600" w:lineRule="auto"/>
        <w:ind w:firstLine="720"/>
        <w:jc w:val="both"/>
        <w:rPr>
          <w:rFonts w:eastAsia="Times New Roman"/>
          <w:szCs w:val="24"/>
        </w:rPr>
      </w:pPr>
      <w:r>
        <w:rPr>
          <w:rFonts w:eastAsia="Times New Roman"/>
          <w:szCs w:val="24"/>
        </w:rPr>
        <w:t>Ας θυμηθούμε ότι απέναντι στη βία και την τρομοκρατία του φασισμού υπήρξαν σε όλη την Ευρώπ</w:t>
      </w:r>
      <w:r>
        <w:rPr>
          <w:rFonts w:eastAsia="Times New Roman"/>
          <w:szCs w:val="24"/>
        </w:rPr>
        <w:t xml:space="preserve">η κι εκείνοι που συμβιβάστηκαν ή συνεργάστηκαν </w:t>
      </w:r>
      <w:r>
        <w:rPr>
          <w:rFonts w:eastAsia="Times New Roman"/>
          <w:szCs w:val="24"/>
        </w:rPr>
        <w:lastRenderedPageBreak/>
        <w:t>με τους κατακτητές, συμμετέχοντας σε κυβερνήσεις «</w:t>
      </w:r>
      <w:proofErr w:type="spellStart"/>
      <w:r>
        <w:rPr>
          <w:rFonts w:eastAsia="Times New Roman"/>
          <w:szCs w:val="24"/>
        </w:rPr>
        <w:t>Κουίσλινγκ</w:t>
      </w:r>
      <w:proofErr w:type="spellEnd"/>
      <w:r>
        <w:rPr>
          <w:rFonts w:eastAsia="Times New Roman"/>
          <w:szCs w:val="24"/>
        </w:rPr>
        <w:t xml:space="preserve">» και σε τάγματα </w:t>
      </w:r>
      <w:proofErr w:type="spellStart"/>
      <w:r>
        <w:rPr>
          <w:rFonts w:eastAsia="Times New Roman"/>
          <w:szCs w:val="24"/>
        </w:rPr>
        <w:t>δωσιλόγων</w:t>
      </w:r>
      <w:proofErr w:type="spellEnd"/>
      <w:r>
        <w:rPr>
          <w:rFonts w:eastAsia="Times New Roman"/>
          <w:szCs w:val="24"/>
        </w:rPr>
        <w:t>. Ορθώθηκαν, όμως, όπως αναφέρθηκε, και τα μεγάλα αντιφασιστικά και απελευθερωτικά κινήματα που οδήγησαν στη συντριβή του ν</w:t>
      </w:r>
      <w:r>
        <w:rPr>
          <w:rFonts w:eastAsia="Times New Roman"/>
          <w:szCs w:val="24"/>
        </w:rPr>
        <w:t>αζισμού και την άνευ όρων παράδοσή του στις 8</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9 Μαΐου 1945. </w:t>
      </w:r>
    </w:p>
    <w:p w14:paraId="1056A8C3" w14:textId="77777777" w:rsidR="0091056D" w:rsidRDefault="00744911">
      <w:pPr>
        <w:spacing w:line="600" w:lineRule="auto"/>
        <w:ind w:firstLine="720"/>
        <w:jc w:val="both"/>
        <w:rPr>
          <w:rFonts w:eastAsia="Times New Roman"/>
          <w:szCs w:val="24"/>
        </w:rPr>
      </w:pPr>
      <w:r>
        <w:rPr>
          <w:rFonts w:eastAsia="Times New Roman"/>
          <w:szCs w:val="24"/>
        </w:rPr>
        <w:t>Κυρίες και κύριοι συνάδελφοι, οι μάχη κατά του φασισμού είναι μία μάχη που αντλεί από το παρελθόν, υλοποιείται στο παρόν και εκβάλλει στο μέλλον. Στο παρόν βρίσκονται, όμως κι όλα αυτά που αναζ</w:t>
      </w:r>
      <w:r>
        <w:rPr>
          <w:rFonts w:eastAsia="Times New Roman"/>
          <w:szCs w:val="24"/>
        </w:rPr>
        <w:t>ωπυρώνουν τη σκοτεινή του φωτιά. Είναι οι πολιτικές της λιτότητας και της κοινωνικής αδικίας, είναι η βία με την οποία αντιμετωπίζονται από τις πολιτικές ελίτ οι λαοί και τα δικαιώματά τους. Η ανεργία γεννάει τον φασισμό. Η φτώχ</w:t>
      </w:r>
      <w:r>
        <w:rPr>
          <w:rFonts w:eastAsia="Times New Roman"/>
          <w:szCs w:val="24"/>
        </w:rPr>
        <w:t>ε</w:t>
      </w:r>
      <w:r>
        <w:rPr>
          <w:rFonts w:eastAsia="Times New Roman"/>
          <w:szCs w:val="24"/>
        </w:rPr>
        <w:t>ια γεννάει τον φασισμό. Η ε</w:t>
      </w:r>
      <w:r>
        <w:rPr>
          <w:rFonts w:eastAsia="Times New Roman"/>
          <w:szCs w:val="24"/>
        </w:rPr>
        <w:t>κμετάλλευση γεννάει τον φασισμό. Το αίσθημα αδικίας που διοχετεύεται λανθασμένα όχι προς αυτόν που φταίει, αλλά προς τον αδύναμο, είναι η πρώτη ύλη του.</w:t>
      </w:r>
    </w:p>
    <w:p w14:paraId="1056A8C4" w14:textId="77777777" w:rsidR="0091056D" w:rsidRDefault="00744911">
      <w:pPr>
        <w:spacing w:line="600" w:lineRule="auto"/>
        <w:ind w:firstLine="720"/>
        <w:jc w:val="both"/>
        <w:rPr>
          <w:rFonts w:eastAsia="Times New Roman"/>
          <w:szCs w:val="24"/>
        </w:rPr>
      </w:pPr>
      <w:r>
        <w:rPr>
          <w:rFonts w:eastAsia="Times New Roman"/>
          <w:szCs w:val="24"/>
        </w:rPr>
        <w:t>Γι’ αυτό, η ισχυροποίηση των δημοκρατικών θεσμών και η ενίσχυση της κοινωνικής αλληλεγγύης και της κοιν</w:t>
      </w:r>
      <w:r>
        <w:rPr>
          <w:rFonts w:eastAsia="Times New Roman"/>
          <w:szCs w:val="24"/>
        </w:rPr>
        <w:t xml:space="preserve">ωνικής προστασίας αποτελούν σήμερα τις πιο αποτελεσματικές απαντήσεις ενάντια σε κάθε προσπάθεια αναβίωσης της φασιστικής ιδεολογίας. </w:t>
      </w:r>
    </w:p>
    <w:p w14:paraId="1056A8C5" w14:textId="77777777" w:rsidR="0091056D" w:rsidRDefault="00744911">
      <w:pPr>
        <w:spacing w:line="600" w:lineRule="auto"/>
        <w:ind w:firstLine="720"/>
        <w:jc w:val="both"/>
        <w:rPr>
          <w:rFonts w:eastAsia="Times New Roman"/>
          <w:szCs w:val="24"/>
        </w:rPr>
      </w:pPr>
      <w:r>
        <w:rPr>
          <w:rFonts w:eastAsia="Times New Roman"/>
          <w:szCs w:val="24"/>
        </w:rPr>
        <w:t>Αυτές είναι οι σταθερές βάσεις για το μέλλον, βάσεις στις οποίες θεμελιώθηκε η μεγάλη αντιφασιστική νίκη των λαών. Η 9</w:t>
      </w:r>
      <w:r>
        <w:rPr>
          <w:rFonts w:eastAsia="Times New Roman"/>
          <w:szCs w:val="24"/>
          <w:vertAlign w:val="superscript"/>
        </w:rPr>
        <w:t>η</w:t>
      </w:r>
      <w:r>
        <w:rPr>
          <w:rFonts w:eastAsia="Times New Roman"/>
          <w:szCs w:val="24"/>
        </w:rPr>
        <w:t xml:space="preserve"> Μ</w:t>
      </w:r>
      <w:r>
        <w:rPr>
          <w:rFonts w:eastAsia="Times New Roman"/>
          <w:szCs w:val="24"/>
        </w:rPr>
        <w:t xml:space="preserve">αΐου 1945 θα συνεχίσει να αποτελεί στο πλαίσιο αυτό μια ημέρα βαθύτατου πολιτικού και κοινωνικού </w:t>
      </w:r>
      <w:proofErr w:type="spellStart"/>
      <w:r>
        <w:rPr>
          <w:rFonts w:eastAsia="Times New Roman"/>
          <w:szCs w:val="24"/>
        </w:rPr>
        <w:lastRenderedPageBreak/>
        <w:t>αναστοχασμού</w:t>
      </w:r>
      <w:proofErr w:type="spellEnd"/>
      <w:r>
        <w:rPr>
          <w:rFonts w:eastAsia="Times New Roman"/>
          <w:szCs w:val="24"/>
        </w:rPr>
        <w:t xml:space="preserve">, ώστε η ανθρωπότητα να μη ζήσει ποτέ ξανά τις θηριωδίες του Β΄ Παγκοσμίου Πολέμου. </w:t>
      </w:r>
    </w:p>
    <w:p w14:paraId="1056A8C6" w14:textId="77777777" w:rsidR="0091056D" w:rsidRDefault="00744911">
      <w:pPr>
        <w:spacing w:line="600" w:lineRule="auto"/>
        <w:ind w:firstLine="720"/>
        <w:jc w:val="both"/>
        <w:rPr>
          <w:rFonts w:eastAsia="Times New Roman"/>
          <w:szCs w:val="24"/>
        </w:rPr>
      </w:pPr>
      <w:r>
        <w:rPr>
          <w:rFonts w:eastAsia="Times New Roman"/>
          <w:szCs w:val="24"/>
        </w:rPr>
        <w:t xml:space="preserve">Σας ευχαριστώ.               </w:t>
      </w:r>
    </w:p>
    <w:p w14:paraId="1056A8C7" w14:textId="77777777" w:rsidR="0091056D" w:rsidRDefault="00744911">
      <w:pPr>
        <w:spacing w:line="600" w:lineRule="auto"/>
        <w:ind w:firstLine="720"/>
        <w:jc w:val="both"/>
        <w:rPr>
          <w:rFonts w:eastAsia="Times New Roman"/>
          <w:szCs w:val="24"/>
        </w:rPr>
      </w:pPr>
      <w:r>
        <w:rPr>
          <w:rFonts w:eastAsia="Times New Roman"/>
          <w:szCs w:val="24"/>
        </w:rPr>
        <w:t xml:space="preserve">Παρακαλείται η κυρία Γραμματέας </w:t>
      </w:r>
      <w:r>
        <w:rPr>
          <w:rFonts w:eastAsia="Times New Roman"/>
          <w:szCs w:val="24"/>
        </w:rPr>
        <w:t xml:space="preserve">να ανακοινώσει τις αναφορές προς το Σώμα. </w:t>
      </w:r>
    </w:p>
    <w:p w14:paraId="1056A8C8" w14:textId="77777777" w:rsidR="0091056D" w:rsidRDefault="00744911">
      <w:pPr>
        <w:spacing w:line="600" w:lineRule="auto"/>
        <w:ind w:firstLine="720"/>
        <w:jc w:val="both"/>
        <w:rPr>
          <w:rFonts w:eastAsia="Times New Roman"/>
          <w:szCs w:val="24"/>
        </w:rPr>
      </w:pPr>
      <w:r>
        <w:rPr>
          <w:rFonts w:eastAsia="Times New Roman"/>
          <w:szCs w:val="24"/>
        </w:rPr>
        <w:t xml:space="preserve">(Ανακοινώνονται προς το Σώμα από τη Γραμματέα της Βουλής κ. Αναστασία </w:t>
      </w:r>
      <w:proofErr w:type="spellStart"/>
      <w:r>
        <w:rPr>
          <w:rFonts w:eastAsia="Times New Roman"/>
          <w:szCs w:val="24"/>
        </w:rPr>
        <w:t>Γκαρά</w:t>
      </w:r>
      <w:proofErr w:type="spellEnd"/>
      <w:r>
        <w:rPr>
          <w:rFonts w:eastAsia="Times New Roman"/>
          <w:szCs w:val="24"/>
        </w:rPr>
        <w:t>, Βουλευτή Έβρου, τα ακόλουθα:</w:t>
      </w:r>
    </w:p>
    <w:p w14:paraId="1056A8C9" w14:textId="77777777" w:rsidR="0091056D" w:rsidRDefault="00744911">
      <w:pPr>
        <w:spacing w:line="600" w:lineRule="auto"/>
        <w:ind w:firstLine="720"/>
        <w:jc w:val="both"/>
        <w:rPr>
          <w:rFonts w:eastAsia="Times New Roman"/>
          <w:szCs w:val="24"/>
        </w:rPr>
      </w:pPr>
      <w:r w:rsidRPr="00CD4764">
        <w:rPr>
          <w:rFonts w:eastAsia="Times New Roman"/>
          <w:szCs w:val="24"/>
        </w:rPr>
        <w:t>Α. ΚΑΤΑΘΕΣΗ ΑΝΑΦΟΡΩΝ</w:t>
      </w:r>
    </w:p>
    <w:p w14:paraId="1056A8CA" w14:textId="77777777" w:rsidR="0091056D" w:rsidRDefault="00744911">
      <w:pPr>
        <w:spacing w:line="600" w:lineRule="auto"/>
        <w:ind w:firstLine="720"/>
        <w:jc w:val="center"/>
        <w:rPr>
          <w:rFonts w:eastAsia="Times New Roman"/>
          <w:szCs w:val="24"/>
        </w:rPr>
      </w:pPr>
      <w:r>
        <w:rPr>
          <w:rFonts w:eastAsia="Times New Roman"/>
          <w:szCs w:val="24"/>
        </w:rPr>
        <w:t>(Να μπει η σελίδα 4</w:t>
      </w:r>
      <w:r w:rsidRPr="00CD4764">
        <w:rPr>
          <w:rFonts w:eastAsia="Times New Roman"/>
          <w:szCs w:val="24"/>
        </w:rPr>
        <w:t>α)</w:t>
      </w:r>
    </w:p>
    <w:p w14:paraId="1056A8CB" w14:textId="77777777" w:rsidR="0091056D" w:rsidRDefault="00744911">
      <w:pPr>
        <w:spacing w:line="600" w:lineRule="auto"/>
        <w:ind w:firstLine="720"/>
        <w:jc w:val="both"/>
        <w:rPr>
          <w:rFonts w:eastAsia="Times New Roman"/>
          <w:szCs w:val="24"/>
        </w:rPr>
      </w:pPr>
      <w:r w:rsidRPr="00CD4764">
        <w:rPr>
          <w:rFonts w:eastAsia="Times New Roman"/>
          <w:szCs w:val="24"/>
        </w:rPr>
        <w:t>Β. ΑΠΑΝΤΗΣΕΙΣ ΥΠΟΥΡΓΩΝ ΣΕ ΕΡΩΤΗΣΕΙΣ ΒΟΥΛΕΥΤΩΝ</w:t>
      </w:r>
    </w:p>
    <w:p w14:paraId="1056A8CC" w14:textId="77777777" w:rsidR="0091056D" w:rsidRDefault="00744911">
      <w:pPr>
        <w:spacing w:line="600" w:lineRule="auto"/>
        <w:ind w:firstLine="720"/>
        <w:jc w:val="center"/>
        <w:rPr>
          <w:rFonts w:eastAsia="Times New Roman"/>
          <w:szCs w:val="24"/>
        </w:rPr>
      </w:pPr>
      <w:r>
        <w:rPr>
          <w:rFonts w:eastAsia="Times New Roman"/>
          <w:szCs w:val="24"/>
        </w:rPr>
        <w:t xml:space="preserve">(Να μπει η σελίδα </w:t>
      </w:r>
      <w:r>
        <w:rPr>
          <w:rFonts w:eastAsia="Times New Roman"/>
          <w:szCs w:val="24"/>
        </w:rPr>
        <w:t>4</w:t>
      </w:r>
      <w:r w:rsidRPr="00CD4764">
        <w:rPr>
          <w:rFonts w:eastAsia="Times New Roman"/>
          <w:szCs w:val="24"/>
        </w:rPr>
        <w:t>β)</w:t>
      </w:r>
    </w:p>
    <w:p w14:paraId="1056A8CD" w14:textId="77777777" w:rsidR="0091056D" w:rsidRDefault="00744911">
      <w:pPr>
        <w:tabs>
          <w:tab w:val="left" w:pos="6000"/>
        </w:tabs>
        <w:spacing w:line="600" w:lineRule="auto"/>
        <w:ind w:firstLine="720"/>
        <w:jc w:val="center"/>
        <w:rPr>
          <w:rFonts w:eastAsia="Times New Roman" w:cs="Times New Roman"/>
          <w:color w:val="FF0000"/>
          <w:szCs w:val="24"/>
        </w:rPr>
      </w:pPr>
      <w:r w:rsidRPr="00CD4764">
        <w:rPr>
          <w:rFonts w:eastAsia="Times New Roman" w:cs="Times New Roman"/>
          <w:color w:val="FF0000"/>
          <w:szCs w:val="24"/>
        </w:rPr>
        <w:t>(ΑΛΛΑΓΗ ΣΕΛΙΔΑΣ</w:t>
      </w:r>
      <w:r>
        <w:rPr>
          <w:rFonts w:eastAsia="Times New Roman" w:cs="Times New Roman"/>
          <w:color w:val="FF0000"/>
          <w:szCs w:val="24"/>
        </w:rPr>
        <w:t xml:space="preserve"> ΛΟΓΩ ΑΛΛΑΓΗΣ ΘΕΜΑΤΟΣ</w:t>
      </w:r>
      <w:r w:rsidRPr="00CD4764">
        <w:rPr>
          <w:rFonts w:eastAsia="Times New Roman" w:cs="Times New Roman"/>
          <w:color w:val="FF0000"/>
          <w:szCs w:val="24"/>
        </w:rPr>
        <w:t>)</w:t>
      </w:r>
    </w:p>
    <w:p w14:paraId="1056A8CE" w14:textId="77777777" w:rsidR="0091056D" w:rsidRDefault="0074491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Κυρίες και κύριοι συνάδελφοι, εισερχόμαστε στη συζήτηση των</w:t>
      </w:r>
    </w:p>
    <w:p w14:paraId="1056A8CF" w14:textId="77777777" w:rsidR="0091056D" w:rsidRDefault="00744911">
      <w:pPr>
        <w:spacing w:line="600" w:lineRule="auto"/>
        <w:ind w:firstLine="720"/>
        <w:jc w:val="center"/>
        <w:rPr>
          <w:rFonts w:eastAsia="Times New Roman"/>
          <w:b/>
          <w:szCs w:val="24"/>
        </w:rPr>
      </w:pPr>
      <w:r>
        <w:rPr>
          <w:rFonts w:eastAsia="Times New Roman"/>
          <w:b/>
          <w:szCs w:val="24"/>
        </w:rPr>
        <w:t>ΕΠΙΚΑΙΡΩΝ ΕΡΩΤΗΣΕΩΝ</w:t>
      </w:r>
    </w:p>
    <w:p w14:paraId="1056A8D0" w14:textId="77777777" w:rsidR="0091056D" w:rsidRDefault="00744911">
      <w:pPr>
        <w:spacing w:line="600" w:lineRule="auto"/>
        <w:ind w:firstLine="720"/>
        <w:jc w:val="both"/>
        <w:rPr>
          <w:rFonts w:eastAsia="Times New Roman" w:cs="Times New Roman"/>
          <w:szCs w:val="24"/>
        </w:rPr>
      </w:pPr>
      <w:r>
        <w:rPr>
          <w:rFonts w:eastAsia="Times New Roman"/>
          <w:szCs w:val="24"/>
        </w:rPr>
        <w:lastRenderedPageBreak/>
        <w:t>Αρχίζουμε τη συζήτηση με την</w:t>
      </w:r>
      <w:r>
        <w:rPr>
          <w:rFonts w:eastAsia="Times New Roman"/>
          <w:szCs w:val="24"/>
        </w:rPr>
        <w:t xml:space="preserve"> έβδομη </w:t>
      </w:r>
      <w:r>
        <w:rPr>
          <w:rFonts w:eastAsia="Times New Roman" w:cs="Times New Roman"/>
          <w:szCs w:val="24"/>
        </w:rPr>
        <w:t xml:space="preserve">με αριθμό 571/7-3-2017 επίκαιρη ερώτηση δεύτερου κύκλου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σχετικά με</w:t>
      </w:r>
      <w:r>
        <w:rPr>
          <w:rFonts w:eastAsia="Times New Roman" w:cs="Times New Roman"/>
          <w:szCs w:val="24"/>
        </w:rPr>
        <w:t xml:space="preserve"> </w:t>
      </w:r>
      <w:r>
        <w:rPr>
          <w:rFonts w:eastAsia="Times New Roman" w:cs="Times New Roman"/>
          <w:szCs w:val="24"/>
        </w:rPr>
        <w:t>«την υπόθεση της μπύρας και αν υπάρχουν επίορκοι στην Επιτροπή Ανταγωνισμού».</w:t>
      </w:r>
    </w:p>
    <w:p w14:paraId="1056A8D1"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επίκαιρ</w:t>
      </w:r>
      <w:r>
        <w:rPr>
          <w:rFonts w:eastAsia="Times New Roman" w:cs="Times New Roman"/>
          <w:szCs w:val="24"/>
        </w:rPr>
        <w:t>η</w:t>
      </w:r>
      <w:r>
        <w:rPr>
          <w:rFonts w:eastAsia="Times New Roman" w:cs="Times New Roman"/>
          <w:szCs w:val="24"/>
        </w:rPr>
        <w:t xml:space="preserve"> ερώτηση θα απαντήσει ο Υπουργός Οικονομίας και Ανάπτυξης κ. Δήμος Παπαδημητρίου.</w:t>
      </w:r>
    </w:p>
    <w:p w14:paraId="1056A8D2" w14:textId="77777777" w:rsidR="0091056D" w:rsidRDefault="00744911">
      <w:pPr>
        <w:spacing w:line="600" w:lineRule="auto"/>
        <w:ind w:firstLine="720"/>
        <w:jc w:val="both"/>
        <w:rPr>
          <w:rFonts w:eastAsia="Times New Roman"/>
          <w:szCs w:val="24"/>
        </w:rPr>
      </w:pPr>
      <w:r>
        <w:rPr>
          <w:rFonts w:eastAsia="Times New Roman" w:cs="Times New Roman"/>
          <w:szCs w:val="24"/>
        </w:rPr>
        <w:t>Τον λόγο έχει ο κ. Νικολόπουλος για δύο λεπτά για να αναπτύξει την ερώτησή του.</w:t>
      </w:r>
    </w:p>
    <w:p w14:paraId="1056A8D3"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Κύριε Πρόεδρε, χαίρομαι γιατί επιτέλους συζητάμε μ</w:t>
      </w:r>
      <w:r>
        <w:rPr>
          <w:rFonts w:eastAsia="Times New Roman" w:cs="Times New Roman"/>
          <w:szCs w:val="24"/>
        </w:rPr>
        <w:t>ί</w:t>
      </w:r>
      <w:r>
        <w:rPr>
          <w:rFonts w:eastAsia="Times New Roman" w:cs="Times New Roman"/>
          <w:szCs w:val="24"/>
        </w:rPr>
        <w:t xml:space="preserve">α ερώτηση που πήγε </w:t>
      </w:r>
      <w:r>
        <w:rPr>
          <w:rFonts w:eastAsia="Times New Roman" w:cs="Times New Roman"/>
          <w:szCs w:val="24"/>
        </w:rPr>
        <w:t>και ήρθε -πόσες φορές λέτε;- πενήντα φορές! Χαίρομαι γιατί ήρθε ο Υπουργός, μετά από τόσες πολλές κοινοβουλευτικές παρεμβάσεις του Χριστιανοδημοκρατικού Κόμματος για να μας απαντήσει ακριβώς το ερώτημα που είπατε: Μπορούν τα μέλη των ανεξαρτήτων αρχών να ν</w:t>
      </w:r>
      <w:r>
        <w:rPr>
          <w:rFonts w:eastAsia="Times New Roman" w:cs="Times New Roman"/>
          <w:szCs w:val="24"/>
        </w:rPr>
        <w:t>ιώθουν ότι είναι ανεξέλεγκτα ακόμα και αν ενδεχομένως ζημιώνουν το δημόσιο;</w:t>
      </w:r>
    </w:p>
    <w:p w14:paraId="1056A8D4"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Είχα αγανακτήσει πραγματικά, κύριε Υπουργέ, γιατί δεν μπορεί ένας Υπουργός να νίπτει τας χείρας του, ακόμα και αν είναι εξωκοινοβουλευτικός, όπως και δεν μπορεί καμμία ανεξάρτητη α</w:t>
      </w:r>
      <w:r>
        <w:rPr>
          <w:rFonts w:eastAsia="Times New Roman" w:cs="Times New Roman"/>
          <w:szCs w:val="24"/>
        </w:rPr>
        <w:t xml:space="preserve">ρχή να νιώθει ότι είναι ανεξέλεγκτη. </w:t>
      </w:r>
      <w:r>
        <w:rPr>
          <w:rFonts w:eastAsia="Times New Roman" w:cs="Times New Roman"/>
          <w:szCs w:val="24"/>
        </w:rPr>
        <w:lastRenderedPageBreak/>
        <w:t xml:space="preserve">Ο ν.3959 –θα τον καταθέσω, σας τον έδωσα και με ερώτηση- λέει ακριβώς ότι έχετε εσείς την εποπτεία. Ο κ. </w:t>
      </w:r>
      <w:proofErr w:type="spellStart"/>
      <w:r>
        <w:rPr>
          <w:rFonts w:eastAsia="Times New Roman" w:cs="Times New Roman"/>
          <w:szCs w:val="24"/>
        </w:rPr>
        <w:t>Κυριτσάκης</w:t>
      </w:r>
      <w:proofErr w:type="spellEnd"/>
      <w:r>
        <w:rPr>
          <w:rFonts w:eastAsia="Times New Roman" w:cs="Times New Roman"/>
          <w:szCs w:val="24"/>
        </w:rPr>
        <w:t xml:space="preserve"> μπορεί να μιλά με αυτόν τον απαράδεκτο τρόπο που απαντά σε ορισμένες ερωτήσεις Βουλευτών σε όποιον θέλε</w:t>
      </w:r>
      <w:r>
        <w:rPr>
          <w:rFonts w:eastAsia="Times New Roman" w:cs="Times New Roman"/>
          <w:szCs w:val="24"/>
        </w:rPr>
        <w:t>ι, αλλά όχι δι</w:t>
      </w:r>
      <w:r>
        <w:rPr>
          <w:rFonts w:eastAsia="Times New Roman" w:cs="Times New Roman"/>
          <w:szCs w:val="24"/>
        </w:rPr>
        <w:t xml:space="preserve">ά </w:t>
      </w:r>
      <w:r>
        <w:rPr>
          <w:rFonts w:eastAsia="Times New Roman" w:cs="Times New Roman"/>
          <w:szCs w:val="24"/>
        </w:rPr>
        <w:t>μέσου του Υπουργού στους εκλεγμένους αντιπροσώπους του λαού. Είναι μνημείο αντικοινοβουλευτισμού η επιστολή του της 17</w:t>
      </w:r>
      <w:r>
        <w:rPr>
          <w:rFonts w:eastAsia="Times New Roman" w:cs="Times New Roman"/>
          <w:szCs w:val="24"/>
          <w:vertAlign w:val="superscript"/>
        </w:rPr>
        <w:t>ης</w:t>
      </w:r>
      <w:r>
        <w:rPr>
          <w:rFonts w:eastAsia="Times New Roman" w:cs="Times New Roman"/>
          <w:szCs w:val="24"/>
        </w:rPr>
        <w:t xml:space="preserve"> Φεβρουαρίου 2017 που ζητά να μπει φίμωτρο στον κοινοβουλευτικό έλεγχο. </w:t>
      </w:r>
    </w:p>
    <w:p w14:paraId="1056A8D5"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Η παρουσία σας σήμερα εδώ πιστεύω ότι στέλνει μ</w:t>
      </w:r>
      <w:r>
        <w:rPr>
          <w:rFonts w:eastAsia="Times New Roman" w:cs="Times New Roman"/>
          <w:szCs w:val="24"/>
        </w:rPr>
        <w:t>ήνυμα και στα διορισμένα από τη Βουλή μέλη των δήθεν ανεξάρτητων αρχών. Βλέπουμε τον τελευταίο καιρό το ΕΣΡ να αφήνει να ζημιώνεται το δημόσιο και να νομίζουν ότι δεν έχουν καμμία ευθύνη. Αλλά νομίζω ότι έχει ευθύνη ασφαλώς και η πολιτική ηγεσία να τους κά</w:t>
      </w:r>
      <w:r>
        <w:rPr>
          <w:rFonts w:eastAsia="Times New Roman" w:cs="Times New Roman"/>
          <w:szCs w:val="24"/>
        </w:rPr>
        <w:t xml:space="preserve">νει να το καταλάβουν. Λίγο πριν φύγει ο κ. </w:t>
      </w:r>
      <w:proofErr w:type="spellStart"/>
      <w:r>
        <w:rPr>
          <w:rFonts w:eastAsia="Times New Roman" w:cs="Times New Roman"/>
          <w:szCs w:val="24"/>
        </w:rPr>
        <w:t>Κυριτσάκης</w:t>
      </w:r>
      <w:proofErr w:type="spellEnd"/>
      <w:r>
        <w:rPr>
          <w:rFonts w:eastAsia="Times New Roman" w:cs="Times New Roman"/>
          <w:szCs w:val="24"/>
        </w:rPr>
        <w:t xml:space="preserve"> πρέπει ακριβώς να του το πείτε. </w:t>
      </w:r>
    </w:p>
    <w:p w14:paraId="1056A8D6"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Εδώ, λοιπόν, θέλω επίσης να πληροφορηθεί το Σώμα και ο ελληνικός λαός ότι και ο Πρόεδρος της Βουλής έχει πάρει σχετική επιστολή, την οποία θα σας καταθέσω. </w:t>
      </w:r>
    </w:p>
    <w:p w14:paraId="1056A8D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Ακούστε, λοι</w:t>
      </w:r>
      <w:r>
        <w:rPr>
          <w:rFonts w:eastAsia="Times New Roman" w:cs="Times New Roman"/>
          <w:szCs w:val="24"/>
        </w:rPr>
        <w:t>πόν, κύριε Πρόεδρε, τι απίθανα απάντησε ο Πρόεδρος της ανεξάρτητης αρχής δι</w:t>
      </w:r>
      <w:r>
        <w:rPr>
          <w:rFonts w:eastAsia="Times New Roman" w:cs="Times New Roman"/>
          <w:szCs w:val="24"/>
        </w:rPr>
        <w:t>ά</w:t>
      </w:r>
      <w:r>
        <w:rPr>
          <w:rFonts w:eastAsia="Times New Roman" w:cs="Times New Roman"/>
          <w:szCs w:val="24"/>
        </w:rPr>
        <w:t xml:space="preserve"> μέσου του Υπουργού: «Σύσταση του Πειθαρχικού Συμβουλίου δεν παρέστη ανάγκη να γίνει», λέει, «διότι ούτε σήμερα ούτε στο παρελθόν υπήρξαν περιπτώσεις που να χρήζουν πειθαρχικού ελέ</w:t>
      </w:r>
      <w:r>
        <w:rPr>
          <w:rFonts w:eastAsia="Times New Roman" w:cs="Times New Roman"/>
          <w:szCs w:val="24"/>
        </w:rPr>
        <w:t xml:space="preserve">γχου». Υπογραφή: Δημήτρης </w:t>
      </w:r>
      <w:proofErr w:type="spellStart"/>
      <w:r>
        <w:rPr>
          <w:rFonts w:eastAsia="Times New Roman" w:cs="Times New Roman"/>
          <w:szCs w:val="24"/>
        </w:rPr>
        <w:t>Κυριτσάκης</w:t>
      </w:r>
      <w:proofErr w:type="spellEnd"/>
      <w:r>
        <w:rPr>
          <w:rFonts w:eastAsia="Times New Roman" w:cs="Times New Roman"/>
          <w:szCs w:val="24"/>
        </w:rPr>
        <w:t>.</w:t>
      </w:r>
    </w:p>
    <w:p w14:paraId="1056A8D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Έχετε καταλάβει</w:t>
      </w:r>
      <w:r>
        <w:rPr>
          <w:rFonts w:eastAsia="Times New Roman" w:cs="Times New Roman"/>
          <w:szCs w:val="24"/>
        </w:rPr>
        <w:t>,</w:t>
      </w:r>
      <w:r>
        <w:rPr>
          <w:rFonts w:eastAsia="Times New Roman" w:cs="Times New Roman"/>
          <w:szCs w:val="24"/>
        </w:rPr>
        <w:t xml:space="preserve"> φαντάζομαι, κύριε Υπουργέ, ότι έτσι όλοι μαζί παραβιάζετε τον νόμο, όταν γνωρίζετε γιατί επ’ αυτού και μόνο έχει κατατεθεί ερώτηση. Ο ν.3959/2011 είναι σαφής: Το Πειθαρχικό Συμβούλιο, σύμφωνα με άρθρο </w:t>
      </w:r>
      <w:r>
        <w:rPr>
          <w:rFonts w:eastAsia="Times New Roman" w:cs="Times New Roman"/>
          <w:szCs w:val="24"/>
        </w:rPr>
        <w:t xml:space="preserve">του νόμου αυτού, έπρεπε ήδη να έχει οριστεί από το 2011 με τριετή θητεία και ακόμα δεν έχει γίνει τίποτα. </w:t>
      </w:r>
    </w:p>
    <w:p w14:paraId="1056A8D9"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056A8DA"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καλά</w:t>
      </w:r>
      <w:r>
        <w:rPr>
          <w:rFonts w:eastAsia="Times New Roman" w:cs="Times New Roman"/>
          <w:szCs w:val="24"/>
        </w:rPr>
        <w:t>,</w:t>
      </w:r>
      <w:r>
        <w:rPr>
          <w:rFonts w:eastAsia="Times New Roman" w:cs="Times New Roman"/>
          <w:szCs w:val="24"/>
        </w:rPr>
        <w:t xml:space="preserve"> για τους προηγούμενους Υπουργούς το κατανοούμε, αφού ό</w:t>
      </w:r>
      <w:r>
        <w:rPr>
          <w:rFonts w:eastAsia="Times New Roman" w:cs="Times New Roman"/>
          <w:szCs w:val="24"/>
        </w:rPr>
        <w:t xml:space="preserve">λοι ξέρουμε ποιες είναι οι σχέσεις των μελών </w:t>
      </w:r>
      <w:r>
        <w:rPr>
          <w:rFonts w:eastAsia="Times New Roman" w:cs="Times New Roman"/>
          <w:szCs w:val="24"/>
        </w:rPr>
        <w:t xml:space="preserve">αυτής </w:t>
      </w:r>
      <w:r>
        <w:rPr>
          <w:rFonts w:eastAsia="Times New Roman" w:cs="Times New Roman"/>
          <w:szCs w:val="24"/>
        </w:rPr>
        <w:t xml:space="preserve">της Επιτροπής Ανταγωνισμού και ιδίως του κ. </w:t>
      </w:r>
      <w:proofErr w:type="spellStart"/>
      <w:r>
        <w:rPr>
          <w:rFonts w:eastAsia="Times New Roman" w:cs="Times New Roman"/>
          <w:szCs w:val="24"/>
        </w:rPr>
        <w:t>Κυριτσάκη</w:t>
      </w:r>
      <w:proofErr w:type="spellEnd"/>
      <w:r>
        <w:rPr>
          <w:rFonts w:eastAsia="Times New Roman" w:cs="Times New Roman"/>
          <w:szCs w:val="24"/>
        </w:rPr>
        <w:t xml:space="preserve">. Βλέπω εδώ τον κ. </w:t>
      </w:r>
      <w:proofErr w:type="spellStart"/>
      <w:r>
        <w:rPr>
          <w:rFonts w:eastAsia="Times New Roman" w:cs="Times New Roman"/>
          <w:szCs w:val="24"/>
        </w:rPr>
        <w:t>Πολάκη</w:t>
      </w:r>
      <w:proofErr w:type="spellEnd"/>
      <w:r>
        <w:rPr>
          <w:rFonts w:eastAsia="Times New Roman" w:cs="Times New Roman"/>
          <w:szCs w:val="24"/>
        </w:rPr>
        <w:t xml:space="preserve">. Όμως, δεν ξέρει μόνο ο κ. </w:t>
      </w:r>
      <w:proofErr w:type="spellStart"/>
      <w:r>
        <w:rPr>
          <w:rFonts w:eastAsia="Times New Roman" w:cs="Times New Roman"/>
          <w:szCs w:val="24"/>
        </w:rPr>
        <w:t>Πολάκης</w:t>
      </w:r>
      <w:proofErr w:type="spellEnd"/>
      <w:r>
        <w:rPr>
          <w:rFonts w:eastAsia="Times New Roman" w:cs="Times New Roman"/>
          <w:szCs w:val="24"/>
        </w:rPr>
        <w:t xml:space="preserve"> τις σχέσεις του κ. </w:t>
      </w:r>
      <w:proofErr w:type="spellStart"/>
      <w:r>
        <w:rPr>
          <w:rFonts w:eastAsia="Times New Roman" w:cs="Times New Roman"/>
          <w:szCs w:val="24"/>
        </w:rPr>
        <w:t>Κυριτσάκη</w:t>
      </w:r>
      <w:proofErr w:type="spellEnd"/>
      <w:r>
        <w:rPr>
          <w:rFonts w:eastAsia="Times New Roman" w:cs="Times New Roman"/>
          <w:szCs w:val="24"/>
        </w:rPr>
        <w:t xml:space="preserve"> με τον κ. Χατζηδάκη και την οικογένεια Μητσοτάκη, αλλά τις ξέρ</w:t>
      </w:r>
      <w:r>
        <w:rPr>
          <w:rFonts w:eastAsia="Times New Roman" w:cs="Times New Roman"/>
          <w:szCs w:val="24"/>
        </w:rPr>
        <w:t xml:space="preserve">ει το πανελλήνιο. </w:t>
      </w:r>
    </w:p>
    <w:p w14:paraId="1056A8DB"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Αν έχετε την καλοσύνη, στη δευτερολογία σας.</w:t>
      </w:r>
    </w:p>
    <w:p w14:paraId="1056A8DC"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Τελειώνω, κύριε Πρόεδρε. Ξέρετε, περίμενα χρόνια γι’ αυτή την ερώτηση.</w:t>
      </w:r>
    </w:p>
    <w:p w14:paraId="1056A8DD"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Ποιος δεν διάβασε ότι στενός συνεργάτης του Κυριάκου Μητσοτάκη είναι ο κ. Μυλωνάκης, που ήταν επί χρόνια το δεξί χέρι του κ. </w:t>
      </w:r>
      <w:proofErr w:type="spellStart"/>
      <w:r>
        <w:rPr>
          <w:rFonts w:eastAsia="Times New Roman" w:cs="Times New Roman"/>
          <w:szCs w:val="24"/>
        </w:rPr>
        <w:t>Κυριτσάκη</w:t>
      </w:r>
      <w:proofErr w:type="spellEnd"/>
      <w:r>
        <w:rPr>
          <w:rFonts w:eastAsia="Times New Roman" w:cs="Times New Roman"/>
          <w:szCs w:val="24"/>
        </w:rPr>
        <w:t xml:space="preserve"> ή ότι η εκλεκτή κατά πάντα συνάδελφος Βουλευτής του κ. Μητσοτάκη, η κ. </w:t>
      </w:r>
      <w:proofErr w:type="spellStart"/>
      <w:r>
        <w:rPr>
          <w:rFonts w:eastAsia="Times New Roman" w:cs="Times New Roman"/>
          <w:szCs w:val="24"/>
        </w:rPr>
        <w:t>Κεραμέως</w:t>
      </w:r>
      <w:proofErr w:type="spellEnd"/>
      <w:r>
        <w:rPr>
          <w:rFonts w:eastAsia="Times New Roman" w:cs="Times New Roman"/>
          <w:szCs w:val="24"/>
        </w:rPr>
        <w:t xml:space="preserve">, </w:t>
      </w:r>
      <w:r>
        <w:rPr>
          <w:rFonts w:eastAsia="Times New Roman" w:cs="Times New Roman"/>
          <w:szCs w:val="24"/>
        </w:rPr>
        <w:lastRenderedPageBreak/>
        <w:t xml:space="preserve">είναι η σύζυγος του επί χρόνια </w:t>
      </w:r>
      <w:r>
        <w:rPr>
          <w:rFonts w:eastAsia="Times New Roman" w:cs="Times New Roman"/>
          <w:szCs w:val="24"/>
        </w:rPr>
        <w:t>α</w:t>
      </w:r>
      <w:r>
        <w:rPr>
          <w:rFonts w:eastAsia="Times New Roman" w:cs="Times New Roman"/>
          <w:szCs w:val="24"/>
        </w:rPr>
        <w:t>ντιπροέδ</w:t>
      </w:r>
      <w:r>
        <w:rPr>
          <w:rFonts w:eastAsia="Times New Roman" w:cs="Times New Roman"/>
          <w:szCs w:val="24"/>
        </w:rPr>
        <w:t>ρου, μέχρι προχθές, της Επιτροπής Ανταγωνισμού, που πρόσφατα είδαμε ότι ανέλαβε καθήκοντα σε δικηγορική εταιρεία με ειδίκευση –τι λέτε, κύριε Μητρόπουλε;- στον ανταγωνισμό! Επιτρέπεται; Όχι, προβλέπονται και ποινές και ρήτρες και πρόστιμα, αλλά αφού δεν υπ</w:t>
      </w:r>
      <w:r>
        <w:rPr>
          <w:rFonts w:eastAsia="Times New Roman" w:cs="Times New Roman"/>
          <w:szCs w:val="24"/>
        </w:rPr>
        <w:t>άρχει το όργανο που θα τις επιβάλει; Και το Μαξίμου τίποτα, και η Κυβέρνηση τίποτα!</w:t>
      </w:r>
    </w:p>
    <w:p w14:paraId="1056A8D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Λοιπόν, για να τελειώσω, το ερώτημα σάς έχει διατυπωθεί. Μιλάμε, για όσους δεν έχουν καταλάβει, για μια έρευνα που ξεκίνησε, κύριε Πρόεδρε, το 2005. Η </w:t>
      </w:r>
      <w:r>
        <w:rPr>
          <w:rFonts w:eastAsia="Times New Roman" w:cs="Times New Roman"/>
          <w:szCs w:val="24"/>
        </w:rPr>
        <w:t>ε</w:t>
      </w:r>
      <w:r>
        <w:rPr>
          <w:rFonts w:eastAsia="Times New Roman" w:cs="Times New Roman"/>
          <w:szCs w:val="24"/>
        </w:rPr>
        <w:t>πιτροπή επέβαλε 31 ε</w:t>
      </w:r>
      <w:r>
        <w:rPr>
          <w:rFonts w:eastAsia="Times New Roman" w:cs="Times New Roman"/>
          <w:szCs w:val="24"/>
        </w:rPr>
        <w:t xml:space="preserve">κατομμύρια στην </w:t>
      </w:r>
      <w:r>
        <w:rPr>
          <w:rFonts w:eastAsia="Times New Roman" w:cs="Times New Roman"/>
          <w:szCs w:val="24"/>
        </w:rPr>
        <w:t>«</w:t>
      </w:r>
      <w:r>
        <w:rPr>
          <w:rFonts w:eastAsia="Times New Roman" w:cs="Times New Roman"/>
          <w:szCs w:val="24"/>
        </w:rPr>
        <w:t>Αθηναϊκή Ζυθοποιία</w:t>
      </w:r>
      <w:r>
        <w:rPr>
          <w:rFonts w:eastAsia="Times New Roman" w:cs="Times New Roman"/>
          <w:szCs w:val="24"/>
        </w:rPr>
        <w:t>»</w:t>
      </w:r>
      <w:r>
        <w:rPr>
          <w:rFonts w:eastAsia="Times New Roman" w:cs="Times New Roman"/>
          <w:szCs w:val="24"/>
        </w:rPr>
        <w:t xml:space="preserve"> για παρανομίες που ζημίωσαν το δημόσιο. Και όταν ερχόμαστε και ρωτάμε: Πλήρωσε η </w:t>
      </w:r>
      <w:r>
        <w:rPr>
          <w:rFonts w:eastAsia="Times New Roman" w:cs="Times New Roman"/>
          <w:szCs w:val="24"/>
        </w:rPr>
        <w:t>«</w:t>
      </w:r>
      <w:r>
        <w:rPr>
          <w:rFonts w:eastAsia="Times New Roman" w:cs="Times New Roman"/>
          <w:szCs w:val="24"/>
        </w:rPr>
        <w:t>Αθηναϊκή Ζυθοποιία</w:t>
      </w:r>
      <w:r>
        <w:rPr>
          <w:rFonts w:eastAsia="Times New Roman" w:cs="Times New Roman"/>
          <w:szCs w:val="24"/>
        </w:rPr>
        <w:t>»</w:t>
      </w:r>
      <w:r>
        <w:rPr>
          <w:rFonts w:eastAsia="Times New Roman" w:cs="Times New Roman"/>
          <w:szCs w:val="24"/>
        </w:rPr>
        <w:t xml:space="preserve">; Πόσα πλήρωσε; Αν δεν πλήρωσε, δεν φταίει κανένας; </w:t>
      </w:r>
    </w:p>
    <w:p w14:paraId="1056A8DF"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Ποιον πρέπει, κύριε Υπουργέ, να ρωτήσουμε, τον παπά της ενορίας;</w:t>
      </w:r>
    </w:p>
    <w:p w14:paraId="1056A8E0"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Ευχαριστώ.</w:t>
      </w:r>
    </w:p>
    <w:p w14:paraId="1056A8E1"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πολύ.</w:t>
      </w:r>
    </w:p>
    <w:p w14:paraId="1056A8E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να απαντήσετε για τρία λεπτά στην ερώτηση του κ. Νικολόπουλου. </w:t>
      </w:r>
    </w:p>
    <w:p w14:paraId="1056A8E3"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ΔΗΜΟΣ ΠΑΠΑΔΗΜΗΤΡΙΟΥ (Υπουργός Οικονομίας και Ανάπτυξης): </w:t>
      </w:r>
      <w:r>
        <w:rPr>
          <w:rFonts w:eastAsia="Times New Roman" w:cs="Times New Roman"/>
          <w:szCs w:val="24"/>
        </w:rPr>
        <w:t xml:space="preserve">Ευχαριστώ πολύ, κύριε Πρόεδρε. </w:t>
      </w:r>
    </w:p>
    <w:p w14:paraId="1056A8E4"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Νικολόπουλε, θέλω να σας υπενθυμίσω, όπως το είπατε και εσείς, ότι δεν παρεμβαίνουμε στην άσκηση των αρμοδιοτήτων των ανεξάρτητων αρχών. </w:t>
      </w:r>
    </w:p>
    <w:p w14:paraId="1056A8E5"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Ποιος σας ζήτησε να παρέμβετε; Πάλι τα ίδια; </w:t>
      </w:r>
    </w:p>
    <w:p w14:paraId="1056A8E6"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Νικ</w:t>
      </w:r>
      <w:r>
        <w:rPr>
          <w:rFonts w:eastAsia="Times New Roman" w:cs="Times New Roman"/>
          <w:szCs w:val="24"/>
        </w:rPr>
        <w:t xml:space="preserve">ολόπουλε, σας παρακαλώ, δεν είναι τρόπος αυτός! </w:t>
      </w:r>
    </w:p>
    <w:p w14:paraId="1056A8E7"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Δεν έχετε δει τι απαντάνε; </w:t>
      </w:r>
    </w:p>
    <w:p w14:paraId="1056A8E8"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Δεν είναι έτσι. Σας παρακαλώ</w:t>
      </w:r>
      <w:r>
        <w:rPr>
          <w:rFonts w:eastAsia="Times New Roman" w:cs="Times New Roman"/>
          <w:szCs w:val="24"/>
        </w:rPr>
        <w:t>,</w:t>
      </w:r>
      <w:r>
        <w:rPr>
          <w:rFonts w:eastAsia="Times New Roman" w:cs="Times New Roman"/>
          <w:szCs w:val="24"/>
        </w:rPr>
        <w:t xml:space="preserve"> ακούστε και στη δευτερολογία σας εκφράστε τις αντιρρήσεις σας.</w:t>
      </w:r>
    </w:p>
    <w:p w14:paraId="1056A8E9"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ΔΗΜΟΣ ΠΑΠΑΔΗΜΗΤΡΙΟΥ (Υπουργός</w:t>
      </w:r>
      <w:r>
        <w:rPr>
          <w:rFonts w:eastAsia="Times New Roman" w:cs="Times New Roman"/>
          <w:b/>
          <w:szCs w:val="24"/>
        </w:rPr>
        <w:t xml:space="preserve"> Οικονομίας και Ανάπτυξης):</w:t>
      </w:r>
      <w:r>
        <w:rPr>
          <w:rFonts w:eastAsia="Times New Roman" w:cs="Times New Roman"/>
          <w:szCs w:val="24"/>
        </w:rPr>
        <w:t xml:space="preserve"> Και ως εκ τούτου καταθέτουμε το υπ’ αριθμόν πρωτοκόλλου 1818/2017 έγγραφο της Επιτροπής Ανταγωνισμού με τα συνημμένα σε αυτό έγγραφα που απαντούν την ερώτησή σας. </w:t>
      </w:r>
    </w:p>
    <w:p w14:paraId="1056A8EA"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Α, θα κάνει τον γραμματοκομιστή!</w:t>
      </w:r>
    </w:p>
    <w:p w14:paraId="1056A8EB"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ΔΗΜΟΣ ΠΑ</w:t>
      </w:r>
      <w:r>
        <w:rPr>
          <w:rFonts w:eastAsia="Times New Roman" w:cs="Times New Roman"/>
          <w:b/>
          <w:szCs w:val="24"/>
        </w:rPr>
        <w:t>ΠΑΔΗΜΗΤΡΙΟΥ (Υπουργός Οικονομίας και Ανάπτυξης):</w:t>
      </w:r>
      <w:r>
        <w:rPr>
          <w:rFonts w:eastAsia="Times New Roman" w:cs="Times New Roman"/>
          <w:szCs w:val="24"/>
        </w:rPr>
        <w:t xml:space="preserve"> Με βάση αυτά τα έγγραφα, χωρίς φυσικά να υιοθετούμε το ύφος και τον τόνο του Προέδρου της Αρχής κ. </w:t>
      </w:r>
      <w:proofErr w:type="spellStart"/>
      <w:r>
        <w:rPr>
          <w:rFonts w:eastAsia="Times New Roman" w:cs="Times New Roman"/>
          <w:szCs w:val="24"/>
        </w:rPr>
        <w:t>Κυριτσάκη</w:t>
      </w:r>
      <w:proofErr w:type="spellEnd"/>
      <w:r>
        <w:rPr>
          <w:rFonts w:eastAsia="Times New Roman" w:cs="Times New Roman"/>
          <w:szCs w:val="24"/>
        </w:rPr>
        <w:t xml:space="preserve">, απαντούμε στα ερωτήματά σας </w:t>
      </w:r>
      <w:r>
        <w:rPr>
          <w:rFonts w:eastAsia="Times New Roman" w:cs="Times New Roman"/>
          <w:szCs w:val="24"/>
        </w:rPr>
        <w:lastRenderedPageBreak/>
        <w:t>ως εξής: Πρώτον, η ποινική υπόθεση</w:t>
      </w:r>
      <w:r>
        <w:rPr>
          <w:rFonts w:eastAsia="Times New Roman" w:cs="Times New Roman"/>
          <w:szCs w:val="24"/>
        </w:rPr>
        <w:t>,</w:t>
      </w:r>
      <w:r>
        <w:rPr>
          <w:rFonts w:eastAsia="Times New Roman" w:cs="Times New Roman"/>
          <w:szCs w:val="24"/>
        </w:rPr>
        <w:t xml:space="preserve"> για την οποία ρωτάτε</w:t>
      </w:r>
      <w:r>
        <w:rPr>
          <w:rFonts w:eastAsia="Times New Roman" w:cs="Times New Roman"/>
          <w:szCs w:val="24"/>
        </w:rPr>
        <w:t>,</w:t>
      </w:r>
      <w:r>
        <w:rPr>
          <w:rFonts w:eastAsia="Times New Roman" w:cs="Times New Roman"/>
          <w:szCs w:val="24"/>
        </w:rPr>
        <w:t xml:space="preserve"> έχει υποβλη</w:t>
      </w:r>
      <w:r>
        <w:rPr>
          <w:rFonts w:eastAsia="Times New Roman" w:cs="Times New Roman"/>
          <w:szCs w:val="24"/>
        </w:rPr>
        <w:t xml:space="preserve">θεί στον </w:t>
      </w:r>
      <w:r>
        <w:rPr>
          <w:rFonts w:eastAsia="Times New Roman" w:cs="Times New Roman"/>
          <w:szCs w:val="24"/>
        </w:rPr>
        <w:t>ε</w:t>
      </w:r>
      <w:r>
        <w:rPr>
          <w:rFonts w:eastAsia="Times New Roman" w:cs="Times New Roman"/>
          <w:szCs w:val="24"/>
        </w:rPr>
        <w:t xml:space="preserve">ισαγγελέα Εφετών Αθηνών προς αρχειοθέτηση. Αναμένεται η κρίση του </w:t>
      </w:r>
      <w:r>
        <w:rPr>
          <w:rFonts w:eastAsia="Times New Roman" w:cs="Times New Roman"/>
          <w:szCs w:val="24"/>
        </w:rPr>
        <w:t>ε</w:t>
      </w:r>
      <w:r>
        <w:rPr>
          <w:rFonts w:eastAsia="Times New Roman" w:cs="Times New Roman"/>
          <w:szCs w:val="24"/>
        </w:rPr>
        <w:t xml:space="preserve">ισαγγελέα Εφετών. Η Επιτροπή Ανταγωνισμού δεν παρέστη ως πολιτικώς ενάγουσα στη συγκεκριμένη υπόθεση. </w:t>
      </w:r>
    </w:p>
    <w:p w14:paraId="1056A8EC"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Δεύτερον, αναφορικά με το πρόστιμο που επιβλήθηκε στην </w:t>
      </w:r>
      <w:r>
        <w:rPr>
          <w:rFonts w:eastAsia="Times New Roman" w:cs="Times New Roman"/>
          <w:szCs w:val="24"/>
        </w:rPr>
        <w:t>«</w:t>
      </w:r>
      <w:r>
        <w:rPr>
          <w:rFonts w:eastAsia="Times New Roman" w:cs="Times New Roman"/>
          <w:szCs w:val="24"/>
        </w:rPr>
        <w:t>Αθηναϊκή Ζυθοποιία</w:t>
      </w:r>
      <w:r>
        <w:rPr>
          <w:rFonts w:eastAsia="Times New Roman" w:cs="Times New Roman"/>
          <w:szCs w:val="24"/>
        </w:rPr>
        <w:t>»</w:t>
      </w:r>
      <w:r>
        <w:rPr>
          <w:rFonts w:eastAsia="Times New Roman" w:cs="Times New Roman"/>
          <w:szCs w:val="24"/>
        </w:rPr>
        <w:t>,</w:t>
      </w:r>
      <w:r>
        <w:rPr>
          <w:rFonts w:eastAsia="Times New Roman" w:cs="Times New Roman"/>
          <w:szCs w:val="24"/>
        </w:rPr>
        <w:t xml:space="preserve"> το Διοικητικό Εφετείο Αθηνών, με την υπ’ αριθμόν 62/2016 απόφασή του, διέταξε την αναστολή εκτέλεσης ως προς το ποσό των 16.773.979,20 ευρώ, με τον όρο κατάθεσης εγγυητικής επιστολής ύψους περίπου 8.386.989,60 ευρώ και κατόπιν έκδοσης της απόφασης αυτής η</w:t>
      </w:r>
      <w:r>
        <w:rPr>
          <w:rFonts w:eastAsia="Times New Roman" w:cs="Times New Roman"/>
          <w:szCs w:val="24"/>
        </w:rPr>
        <w:t xml:space="preserve"> </w:t>
      </w:r>
      <w:r>
        <w:rPr>
          <w:rFonts w:eastAsia="Times New Roman" w:cs="Times New Roman"/>
          <w:szCs w:val="24"/>
        </w:rPr>
        <w:t>«</w:t>
      </w:r>
      <w:r>
        <w:rPr>
          <w:rFonts w:eastAsia="Times New Roman" w:cs="Times New Roman"/>
          <w:szCs w:val="24"/>
        </w:rPr>
        <w:t>Αθηναϊκή Ζυθοποιία</w:t>
      </w:r>
      <w:r>
        <w:rPr>
          <w:rFonts w:eastAsia="Times New Roman" w:cs="Times New Roman"/>
          <w:szCs w:val="24"/>
        </w:rPr>
        <w:t>»</w:t>
      </w:r>
      <w:r>
        <w:rPr>
          <w:rFonts w:eastAsia="Times New Roman" w:cs="Times New Roman"/>
          <w:szCs w:val="24"/>
        </w:rPr>
        <w:t xml:space="preserve"> κατέθεσε την παραπάνω εγγυητική επιστολή, ενώ επιπλέον κατέβαλε το τμήμα του προστίμου ύψους 14.677.231,80 ευρώ, ως προς το οποίο η αίτησή της για αναστολή απορρίφθηκε. </w:t>
      </w:r>
    </w:p>
    <w:p w14:paraId="1056A8ED"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Τρίτον, αναφορικά με τις τυχόν ευθύνες των υπαλλήλων της </w:t>
      </w:r>
      <w:r>
        <w:rPr>
          <w:rFonts w:eastAsia="Times New Roman" w:cs="Times New Roman"/>
          <w:szCs w:val="24"/>
        </w:rPr>
        <w:t xml:space="preserve">Επιτροπής Ανταγωνισμού σχετικά με την υπόθεση αυτή, η Επιτροπή Ανταγωνισμού είναι αποκλειστικά αρμόδια για την κίνηση οποιασδήποτε πειθαρχικής διαδικασίας εναντίον τους. Αν όμως έχετε στη διάθεσή σας συγκεκριμένα στοιχεία για πειθαρχικές ευθύνες μελών της </w:t>
      </w:r>
      <w:r>
        <w:rPr>
          <w:rFonts w:eastAsia="Times New Roman" w:cs="Times New Roman"/>
          <w:szCs w:val="24"/>
        </w:rPr>
        <w:t>Επιτροπής Ανταγωνισμού</w:t>
      </w:r>
      <w:r>
        <w:rPr>
          <w:rFonts w:eastAsia="Times New Roman" w:cs="Times New Roman"/>
          <w:szCs w:val="24"/>
        </w:rPr>
        <w:t>,</w:t>
      </w:r>
      <w:r>
        <w:rPr>
          <w:rFonts w:eastAsia="Times New Roman" w:cs="Times New Roman"/>
          <w:szCs w:val="24"/>
        </w:rPr>
        <w:t xml:space="preserve"> να μας τα προσκομίσετε, προκειμένου να εξεταστεί το ενδεχόμενο κίνησης πειθαρχικής διαδικασίας από το Υπουργικό Συμβούλιο. </w:t>
      </w:r>
    </w:p>
    <w:p w14:paraId="1056A8E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1056A8EF" w14:textId="77777777" w:rsidR="0091056D" w:rsidRDefault="00744911">
      <w:pPr>
        <w:spacing w:line="600" w:lineRule="auto"/>
        <w:ind w:firstLine="720"/>
        <w:jc w:val="both"/>
        <w:rPr>
          <w:rFonts w:eastAsia="Times New Roman"/>
          <w:bCs/>
          <w:szCs w:val="24"/>
        </w:rPr>
      </w:pPr>
      <w:r>
        <w:rPr>
          <w:rFonts w:eastAsia="Times New Roman"/>
          <w:b/>
          <w:bCs/>
          <w:szCs w:val="24"/>
        </w:rPr>
        <w:lastRenderedPageBreak/>
        <w:t xml:space="preserve">ΠΡΟΕΔΡΕΥΩΝ (Αναστάσιος Κουράκης): </w:t>
      </w:r>
      <w:r>
        <w:rPr>
          <w:rFonts w:eastAsia="Times New Roman"/>
          <w:bCs/>
          <w:szCs w:val="24"/>
        </w:rPr>
        <w:t xml:space="preserve">Ευχαριστούμε τον κύριο Υπουργό. </w:t>
      </w:r>
    </w:p>
    <w:p w14:paraId="1056A8F0" w14:textId="77777777" w:rsidR="0091056D" w:rsidRDefault="00744911">
      <w:pPr>
        <w:spacing w:line="600" w:lineRule="auto"/>
        <w:ind w:firstLine="720"/>
        <w:jc w:val="both"/>
        <w:rPr>
          <w:rFonts w:eastAsia="Times New Roman"/>
          <w:bCs/>
          <w:szCs w:val="24"/>
        </w:rPr>
      </w:pPr>
      <w:r>
        <w:rPr>
          <w:rFonts w:eastAsia="Times New Roman"/>
          <w:bCs/>
          <w:szCs w:val="24"/>
        </w:rPr>
        <w:t>Κύριε Νικ</w:t>
      </w:r>
      <w:r>
        <w:rPr>
          <w:rFonts w:eastAsia="Times New Roman"/>
          <w:bCs/>
          <w:szCs w:val="24"/>
        </w:rPr>
        <w:t xml:space="preserve">ολόπουλε, έχετε τον λόγο για τη δευτερολογία σας για τρία λεπτά. </w:t>
      </w:r>
    </w:p>
    <w:p w14:paraId="1056A8F1" w14:textId="77777777" w:rsidR="0091056D" w:rsidRDefault="00744911">
      <w:pPr>
        <w:spacing w:line="600" w:lineRule="auto"/>
        <w:ind w:firstLine="720"/>
        <w:jc w:val="both"/>
        <w:rPr>
          <w:rFonts w:eastAsia="Times New Roman"/>
          <w:bCs/>
          <w:szCs w:val="24"/>
        </w:rPr>
      </w:pPr>
      <w:r>
        <w:rPr>
          <w:rFonts w:eastAsia="Times New Roman"/>
          <w:b/>
          <w:bCs/>
          <w:szCs w:val="24"/>
        </w:rPr>
        <w:t>ΝΙΚΟΛΑΟΣ ΝΙΚΟΛΟΠΟΥΛΟΣ:</w:t>
      </w:r>
      <w:r>
        <w:rPr>
          <w:rFonts w:eastAsia="Times New Roman"/>
          <w:bCs/>
          <w:szCs w:val="24"/>
        </w:rPr>
        <w:t xml:space="preserve"> Τι να πω, κύριε Πρόεδρε; Να γελάσω, να κλάψω, τι να πω; </w:t>
      </w:r>
    </w:p>
    <w:p w14:paraId="1056A8F2" w14:textId="77777777" w:rsidR="0091056D" w:rsidRDefault="00744911">
      <w:pPr>
        <w:spacing w:line="600" w:lineRule="auto"/>
        <w:ind w:firstLine="720"/>
        <w:jc w:val="both"/>
        <w:rPr>
          <w:rFonts w:eastAsia="Times New Roman"/>
          <w:bCs/>
          <w:szCs w:val="24"/>
        </w:rPr>
      </w:pPr>
      <w:r>
        <w:rPr>
          <w:rFonts w:eastAsia="Times New Roman"/>
          <w:bCs/>
          <w:szCs w:val="24"/>
        </w:rPr>
        <w:t>Λέει</w:t>
      </w:r>
      <w:r>
        <w:rPr>
          <w:rFonts w:eastAsia="Times New Roman"/>
          <w:bCs/>
          <w:szCs w:val="24"/>
        </w:rPr>
        <w:t>,</w:t>
      </w:r>
      <w:r>
        <w:rPr>
          <w:rFonts w:eastAsia="Times New Roman"/>
          <w:bCs/>
          <w:szCs w:val="24"/>
        </w:rPr>
        <w:t xml:space="preserve"> λοιπόν</w:t>
      </w:r>
      <w:r>
        <w:rPr>
          <w:rFonts w:eastAsia="Times New Roman"/>
          <w:bCs/>
          <w:szCs w:val="24"/>
        </w:rPr>
        <w:t>,</w:t>
      </w:r>
      <w:r>
        <w:rPr>
          <w:rFonts w:eastAsia="Times New Roman"/>
          <w:bCs/>
          <w:szCs w:val="24"/>
        </w:rPr>
        <w:t xml:space="preserve"> ο Υπουργός στον Βουλευτή που ρωτά, που τον καλεί να κάνει κοινοβουλευτικό έλεγχο, στον Βουλευτή </w:t>
      </w:r>
      <w:r>
        <w:rPr>
          <w:rFonts w:eastAsia="Times New Roman"/>
          <w:bCs/>
          <w:szCs w:val="24"/>
        </w:rPr>
        <w:t>που έχει κάνει μηνυτήρια αναφορά –και θα τη δώσω εδώ για να υπάρχει στα Πρακτικά- για όσα δεν έχουν γίνει για μια υπόθεση -φαντάζομαι καταλάβατε τι έχει γίνει- που όλοι καταλάβατε τώρα -πώς το έλεγε; «Πολλά τα λεφτά, Άρη» είχε πει από το Βήμα- «Τι να κάνου</w:t>
      </w:r>
      <w:r>
        <w:rPr>
          <w:rFonts w:eastAsia="Times New Roman"/>
          <w:bCs/>
          <w:szCs w:val="24"/>
        </w:rPr>
        <w:t xml:space="preserve">με; Άμα ξέρετε εσείς κάτι.». </w:t>
      </w:r>
    </w:p>
    <w:p w14:paraId="1056A8F3" w14:textId="77777777" w:rsidR="0091056D" w:rsidRDefault="00744911">
      <w:pPr>
        <w:spacing w:line="600" w:lineRule="auto"/>
        <w:ind w:firstLine="720"/>
        <w:jc w:val="both"/>
        <w:rPr>
          <w:rFonts w:eastAsia="Times New Roman"/>
          <w:bCs/>
          <w:szCs w:val="24"/>
        </w:rPr>
      </w:pPr>
      <w:r>
        <w:rPr>
          <w:rFonts w:eastAsia="Times New Roman"/>
          <w:bCs/>
          <w:szCs w:val="24"/>
        </w:rPr>
        <w:t xml:space="preserve">Εμείς μπορούμε να ζητάμε από τους συνταξιούχους, από τους φτωχούς, αλλά όχι από την ελληνική </w:t>
      </w:r>
      <w:r>
        <w:rPr>
          <w:rFonts w:eastAsia="Times New Roman"/>
          <w:bCs/>
          <w:szCs w:val="24"/>
        </w:rPr>
        <w:t>ζ</w:t>
      </w:r>
      <w:r>
        <w:rPr>
          <w:rFonts w:eastAsia="Times New Roman"/>
          <w:bCs/>
          <w:szCs w:val="24"/>
        </w:rPr>
        <w:t xml:space="preserve">υθοποιία και προπαντός από τη δήθεν Επιτροπή Ανταγωνισμού που ζημίωσε τόσα χρόνια. </w:t>
      </w:r>
    </w:p>
    <w:p w14:paraId="1056A8F4" w14:textId="77777777" w:rsidR="0091056D" w:rsidRDefault="00744911">
      <w:pPr>
        <w:spacing w:line="600" w:lineRule="auto"/>
        <w:ind w:firstLine="720"/>
        <w:jc w:val="both"/>
        <w:rPr>
          <w:rFonts w:eastAsia="Times New Roman"/>
          <w:bCs/>
          <w:szCs w:val="24"/>
        </w:rPr>
      </w:pPr>
      <w:r>
        <w:rPr>
          <w:rFonts w:eastAsia="Times New Roman"/>
          <w:bCs/>
          <w:szCs w:val="24"/>
        </w:rPr>
        <w:t>Έχουμε εδώ, θα δείτε, δεν έχω χρόνο, αλλά έχω φέ</w:t>
      </w:r>
      <w:r>
        <w:rPr>
          <w:rFonts w:eastAsia="Times New Roman"/>
          <w:bCs/>
          <w:szCs w:val="24"/>
        </w:rPr>
        <w:t xml:space="preserve">ρει όλα αυτά τα έγγραφα για όσους θέλουν να δουν και προπαντός για τον εξωκοινοβουλευτικό Υπουργό, για να ξέρει ότι εδώ του απαντούν τα έγγραφα. Και απλός πολίτης να ήταν, αν άκουγε ότι εδώ μπορεί να υπάρχει απάτη ή ζημιά του δημοσίου, </w:t>
      </w:r>
      <w:r>
        <w:rPr>
          <w:rFonts w:eastAsia="Times New Roman"/>
          <w:bCs/>
          <w:szCs w:val="24"/>
        </w:rPr>
        <w:lastRenderedPageBreak/>
        <w:t>πολίτης να ήταν, έπρ</w:t>
      </w:r>
      <w:r>
        <w:rPr>
          <w:rFonts w:eastAsia="Times New Roman"/>
          <w:bCs/>
          <w:szCs w:val="24"/>
        </w:rPr>
        <w:t xml:space="preserve">επε να το στείλει μόνος του στον </w:t>
      </w:r>
      <w:r>
        <w:rPr>
          <w:rFonts w:eastAsia="Times New Roman"/>
          <w:bCs/>
          <w:szCs w:val="24"/>
        </w:rPr>
        <w:t>ε</w:t>
      </w:r>
      <w:r>
        <w:rPr>
          <w:rFonts w:eastAsia="Times New Roman"/>
          <w:bCs/>
          <w:szCs w:val="24"/>
        </w:rPr>
        <w:t xml:space="preserve">ισαγγελέα και όχι να λέει «Άμα έχετε, να πάτε εσείς.». </w:t>
      </w:r>
    </w:p>
    <w:p w14:paraId="1056A8F5" w14:textId="77777777" w:rsidR="0091056D" w:rsidRDefault="00744911">
      <w:pPr>
        <w:spacing w:line="600" w:lineRule="auto"/>
        <w:ind w:firstLine="720"/>
        <w:jc w:val="both"/>
        <w:rPr>
          <w:rFonts w:eastAsia="Times New Roman"/>
          <w:bCs/>
          <w:szCs w:val="24"/>
        </w:rPr>
      </w:pPr>
      <w:r>
        <w:rPr>
          <w:rFonts w:eastAsia="Times New Roman"/>
          <w:bCs/>
          <w:szCs w:val="24"/>
        </w:rPr>
        <w:t xml:space="preserve">Πήγαμε, κύριε Υπουργέ! Και να το στείλετε κι εσείς. Να μελετήσετε τα χαρτιά που σας έχω ξαναδώσει και που σήμερα θα καταθέσω, για να δείτε μήπως η ζημιά του δημοσίου </w:t>
      </w:r>
      <w:r>
        <w:rPr>
          <w:rFonts w:eastAsia="Times New Roman"/>
          <w:bCs/>
          <w:szCs w:val="24"/>
        </w:rPr>
        <w:t xml:space="preserve">ή η ωφέλεια αντίστοιχα θα ήταν 14 εκατομμύρια ευρώ, εάν δεν κατείχε επί μακρόν παράνομα η </w:t>
      </w:r>
      <w:r>
        <w:rPr>
          <w:rFonts w:eastAsia="Times New Roman"/>
          <w:bCs/>
          <w:szCs w:val="24"/>
        </w:rPr>
        <w:t>«</w:t>
      </w:r>
      <w:r>
        <w:rPr>
          <w:rFonts w:eastAsia="Times New Roman"/>
          <w:bCs/>
          <w:szCs w:val="24"/>
        </w:rPr>
        <w:t>Αθηναϊκή Ζυθοποιία</w:t>
      </w:r>
      <w:r>
        <w:rPr>
          <w:rFonts w:eastAsia="Times New Roman"/>
          <w:bCs/>
          <w:szCs w:val="24"/>
        </w:rPr>
        <w:t>»</w:t>
      </w:r>
      <w:r>
        <w:rPr>
          <w:rFonts w:eastAsia="Times New Roman"/>
          <w:bCs/>
          <w:szCs w:val="24"/>
        </w:rPr>
        <w:t xml:space="preserve"> το 90% της αγοράς, που σύμφωνα με τον κ. </w:t>
      </w:r>
      <w:proofErr w:type="spellStart"/>
      <w:r>
        <w:rPr>
          <w:rFonts w:eastAsia="Times New Roman"/>
          <w:bCs/>
          <w:szCs w:val="24"/>
        </w:rPr>
        <w:t>Κυριτσάκη</w:t>
      </w:r>
      <w:proofErr w:type="spellEnd"/>
      <w:r>
        <w:rPr>
          <w:rFonts w:eastAsia="Times New Roman"/>
          <w:bCs/>
          <w:szCs w:val="24"/>
        </w:rPr>
        <w:t xml:space="preserve">, κύριε Πρόεδρε, βρίσκεται και έφτασε μετά την παρέμβαση στο 50%. </w:t>
      </w:r>
    </w:p>
    <w:p w14:paraId="1056A8F6" w14:textId="77777777" w:rsidR="0091056D" w:rsidRDefault="00744911">
      <w:pPr>
        <w:spacing w:line="600" w:lineRule="auto"/>
        <w:ind w:firstLine="720"/>
        <w:jc w:val="both"/>
        <w:rPr>
          <w:rFonts w:eastAsia="Times New Roman"/>
          <w:bCs/>
          <w:szCs w:val="24"/>
        </w:rPr>
      </w:pPr>
      <w:r>
        <w:rPr>
          <w:rFonts w:eastAsia="Times New Roman"/>
          <w:bCs/>
          <w:szCs w:val="24"/>
        </w:rPr>
        <w:t>Έχετε ρωτήσει μικρές, μεσαίε</w:t>
      </w:r>
      <w:r>
        <w:rPr>
          <w:rFonts w:eastAsia="Times New Roman"/>
          <w:bCs/>
          <w:szCs w:val="24"/>
        </w:rPr>
        <w:t xml:space="preserve">ς ή μεγαλύτερες ελληνικές ζυθοποιίες τι ζημιά έχουν υποστεί ή πόσες έκλεισαν αυτά τα χρόνια εξαιτίας αυτού του μονοπωλιακού καθεστώτος; Αλλά βέβαια όταν είναι τόσα τα εκατομμύρια, αντιλαμβάνεστε πόσο εύκολα η μπάλα φεύγει έξω! </w:t>
      </w:r>
    </w:p>
    <w:p w14:paraId="1056A8F7" w14:textId="77777777" w:rsidR="0091056D" w:rsidRDefault="00744911">
      <w:pPr>
        <w:spacing w:line="600" w:lineRule="auto"/>
        <w:ind w:firstLine="720"/>
        <w:jc w:val="both"/>
        <w:rPr>
          <w:rFonts w:eastAsia="Times New Roman" w:cs="Times New Roman"/>
          <w:szCs w:val="24"/>
        </w:rPr>
      </w:pPr>
      <w:r>
        <w:rPr>
          <w:rFonts w:eastAsia="Times New Roman"/>
          <w:bCs/>
          <w:szCs w:val="24"/>
        </w:rPr>
        <w:t xml:space="preserve">Και τι μας είπατε ότι είπαν </w:t>
      </w:r>
      <w:r>
        <w:rPr>
          <w:rFonts w:eastAsia="Times New Roman"/>
          <w:bCs/>
          <w:szCs w:val="24"/>
        </w:rPr>
        <w:t xml:space="preserve">τα δικαστήρια; Για ξανακοιτάξτε τι είπαν! Ενώ το έστειλαν για αρχείο, δεν είχαν –ακούστε τούτο, κύριε Πρόεδρε- καλέσει ούτε έναν μάρτυρα. Μόνο τον κ. </w:t>
      </w:r>
      <w:proofErr w:type="spellStart"/>
      <w:r>
        <w:rPr>
          <w:rFonts w:eastAsia="Times New Roman"/>
          <w:bCs/>
          <w:szCs w:val="24"/>
        </w:rPr>
        <w:t>Κυριτσάκη</w:t>
      </w:r>
      <w:proofErr w:type="spellEnd"/>
      <w:r>
        <w:rPr>
          <w:rFonts w:eastAsia="Times New Roman"/>
          <w:bCs/>
          <w:szCs w:val="24"/>
        </w:rPr>
        <w:t>! Ούτε έναν μάρτυρα, κύριε Μητρόπουλε! Για μια τέτοια υπόθεση! Ούτε τον ομιλούντα ούτε κανέναν! Τ</w:t>
      </w:r>
      <w:r>
        <w:rPr>
          <w:rFonts w:eastAsia="Times New Roman"/>
          <w:bCs/>
          <w:szCs w:val="24"/>
        </w:rPr>
        <w:t>ους είχα δώσει δέκα ονόματα, με πρώτο και καλύτερο εκείνον που κατήγγειλε την υπόθεση</w:t>
      </w:r>
      <w:r>
        <w:rPr>
          <w:rFonts w:eastAsia="Times New Roman" w:cs="Times New Roman"/>
          <w:szCs w:val="24"/>
        </w:rPr>
        <w:t xml:space="preserve"> και χάριν των καταγγελιών του ασχολήθηκε και </w:t>
      </w:r>
      <w:proofErr w:type="spellStart"/>
      <w:r>
        <w:rPr>
          <w:rFonts w:eastAsia="Times New Roman" w:cs="Times New Roman"/>
          <w:szCs w:val="24"/>
        </w:rPr>
        <w:t>απεφάνθη</w:t>
      </w:r>
      <w:proofErr w:type="spellEnd"/>
      <w:r>
        <w:rPr>
          <w:rFonts w:eastAsia="Times New Roman" w:cs="Times New Roman"/>
          <w:szCs w:val="24"/>
        </w:rPr>
        <w:t xml:space="preserve"> η </w:t>
      </w:r>
      <w:r>
        <w:rPr>
          <w:rFonts w:eastAsia="Times New Roman" w:cs="Times New Roman"/>
          <w:szCs w:val="24"/>
        </w:rPr>
        <w:t>ε</w:t>
      </w:r>
      <w:r>
        <w:rPr>
          <w:rFonts w:eastAsia="Times New Roman" w:cs="Times New Roman"/>
          <w:szCs w:val="24"/>
        </w:rPr>
        <w:t>πιτροπή ότι όντως υπάρχει. Και δεν είναι ότι μιλάμε για μια υπόθεση που η Επιτροπή Ανταγωνισμού είπε «Κάνετε λάθο</w:t>
      </w:r>
      <w:r>
        <w:rPr>
          <w:rFonts w:eastAsia="Times New Roman" w:cs="Times New Roman"/>
          <w:szCs w:val="24"/>
        </w:rPr>
        <w:t xml:space="preserve">ς». Και ποια ήταν τα βήματα της παρανομίας; </w:t>
      </w:r>
    </w:p>
    <w:p w14:paraId="1056A8F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 xml:space="preserve">Η έρευνα, λοιπόν, ξεκινάει από το 2005. Ερευνώμενη η εταιρεία «Αθηναϊκή Ζυθοποιία» με μερίδιο αγοράς 90% το 2005. Από το 2006 η </w:t>
      </w:r>
      <w:r>
        <w:rPr>
          <w:rFonts w:eastAsia="Times New Roman" w:cs="Times New Roman"/>
          <w:szCs w:val="24"/>
        </w:rPr>
        <w:t>ε</w:t>
      </w:r>
      <w:r>
        <w:rPr>
          <w:rFonts w:eastAsia="Times New Roman" w:cs="Times New Roman"/>
          <w:szCs w:val="24"/>
        </w:rPr>
        <w:t>πιτροπή είχε όλα τα αποδεικτικά στοιχεία και τις μαρτυρίες ότι η «Αθηναϊκή Ζυθοποι</w:t>
      </w:r>
      <w:r>
        <w:rPr>
          <w:rFonts w:eastAsia="Times New Roman" w:cs="Times New Roman"/>
          <w:szCs w:val="24"/>
        </w:rPr>
        <w:t xml:space="preserve">ία» έκανε κατάχρηση της δεσπόζουσας θέσης της. </w:t>
      </w:r>
    </w:p>
    <w:p w14:paraId="1056A8F9"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056A8FA"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Έβγαλε απόφαση τελικά το 2015, αφού έκανε δύο χρόνια –και ολοκληρώνω, κύριε Πρόεδρε- να καθαρογράψει την απόφαση. Επέβαλε πρ</w:t>
      </w:r>
      <w:r>
        <w:rPr>
          <w:rFonts w:eastAsia="Times New Roman" w:cs="Times New Roman"/>
          <w:szCs w:val="24"/>
        </w:rPr>
        <w:t>όστιμο 31 εκατομμύρια ευρώ στην «Αθηναϊκή Ζυθοποιία» για παρανομίες τα έτη 1998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2013. Το ίδιο χρονικό διάστημα η «Αθηναϊκή Ζυθοποιία» είχε πωλήσεις στην Ελλάδα 5,5 δισεκατομμύρια ευρώ και κέρδη προ φόρων και αποσβέσεων 1,4 δισεκατομμύρια ευρώ. Όπως παραδ</w:t>
      </w:r>
      <w:r>
        <w:rPr>
          <w:rFonts w:eastAsia="Times New Roman" w:cs="Times New Roman"/>
          <w:szCs w:val="24"/>
        </w:rPr>
        <w:t xml:space="preserve">έχεται, κύριε Υπουργέ μου, η </w:t>
      </w:r>
      <w:r>
        <w:rPr>
          <w:rFonts w:eastAsia="Times New Roman" w:cs="Times New Roman"/>
          <w:szCs w:val="24"/>
        </w:rPr>
        <w:t>ε</w:t>
      </w:r>
      <w:r>
        <w:rPr>
          <w:rFonts w:eastAsia="Times New Roman" w:cs="Times New Roman"/>
          <w:szCs w:val="24"/>
        </w:rPr>
        <w:t xml:space="preserve">πιτροπή του κ. </w:t>
      </w:r>
      <w:proofErr w:type="spellStart"/>
      <w:r>
        <w:rPr>
          <w:rFonts w:eastAsia="Times New Roman" w:cs="Times New Roman"/>
          <w:szCs w:val="24"/>
        </w:rPr>
        <w:t>Κυρατσάκη</w:t>
      </w:r>
      <w:proofErr w:type="spellEnd"/>
      <w:r>
        <w:rPr>
          <w:rFonts w:eastAsia="Times New Roman" w:cs="Times New Roman"/>
          <w:szCs w:val="24"/>
        </w:rPr>
        <w:t>,</w:t>
      </w:r>
      <w:r>
        <w:rPr>
          <w:rFonts w:eastAsia="Times New Roman" w:cs="Times New Roman"/>
          <w:szCs w:val="24"/>
        </w:rPr>
        <w:t xml:space="preserve"> στην Επιτροπή Θεσμών και Διαφάνειας είπε ότι η «Αθηναϊκή Ζυθοποιία», αφού συνελήφθη, περιόρισε το μερίδιο στην αγορά στο 50%.</w:t>
      </w:r>
    </w:p>
    <w:p w14:paraId="1056A8FB"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Άρα, εσείς, που μας ήρθατε και από την Αμερική, τι συμπεραίνετε; Γιατί εμείς εδώ, οι επαρχιώτες Βουλευτές, συμπεραίνουμε ότι παράνομα </w:t>
      </w:r>
      <w:proofErr w:type="spellStart"/>
      <w:r>
        <w:rPr>
          <w:rFonts w:eastAsia="Times New Roman" w:cs="Times New Roman"/>
          <w:szCs w:val="24"/>
        </w:rPr>
        <w:t>διακρατούσε</w:t>
      </w:r>
      <w:proofErr w:type="spellEnd"/>
      <w:r>
        <w:rPr>
          <w:rFonts w:eastAsia="Times New Roman" w:cs="Times New Roman"/>
          <w:szCs w:val="24"/>
        </w:rPr>
        <w:t xml:space="preserve"> μερίδιο της αγοράς 40% και πάνω τόσα χρόνια. </w:t>
      </w:r>
    </w:p>
    <w:p w14:paraId="1056A8FC"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Κύριε Υπουργέ μου, να μη σας εκθέτουν. Δεν σας αρμόζει να κάνετε</w:t>
      </w:r>
      <w:r>
        <w:rPr>
          <w:rFonts w:eastAsia="Times New Roman" w:cs="Times New Roman"/>
          <w:szCs w:val="24"/>
        </w:rPr>
        <w:t xml:space="preserve"> ούτε τον ταχυδρόμο ούτε το</w:t>
      </w:r>
      <w:r>
        <w:rPr>
          <w:rFonts w:eastAsia="Times New Roman" w:cs="Times New Roman"/>
          <w:szCs w:val="24"/>
        </w:rPr>
        <w:t>ν</w:t>
      </w:r>
      <w:r>
        <w:rPr>
          <w:rFonts w:eastAsia="Times New Roman" w:cs="Times New Roman"/>
          <w:szCs w:val="24"/>
        </w:rPr>
        <w:t xml:space="preserve"> γραμματοκομιστή και θα έπρεπε και πάλι να δείτε </w:t>
      </w:r>
      <w:r>
        <w:rPr>
          <w:rFonts w:eastAsia="Times New Roman" w:cs="Times New Roman"/>
          <w:szCs w:val="24"/>
        </w:rPr>
        <w:lastRenderedPageBreak/>
        <w:t xml:space="preserve">τις απαντήσεις σας. Δεν σας ρωτάμε για να μας απαντάει ο </w:t>
      </w:r>
      <w:proofErr w:type="spellStart"/>
      <w:r>
        <w:rPr>
          <w:rFonts w:eastAsia="Times New Roman" w:cs="Times New Roman"/>
          <w:szCs w:val="24"/>
        </w:rPr>
        <w:t>Κυρατσάκης</w:t>
      </w:r>
      <w:proofErr w:type="spellEnd"/>
      <w:r>
        <w:rPr>
          <w:rFonts w:eastAsia="Times New Roman" w:cs="Times New Roman"/>
          <w:szCs w:val="24"/>
        </w:rPr>
        <w:t>. Εσάς ερωτάμε και έχουμε υποχρέωση και δικαίωμα.</w:t>
      </w:r>
    </w:p>
    <w:p w14:paraId="1056A8FD"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Νικόλαος Νικολόπουλος καταθέτε</w:t>
      </w:r>
      <w:r>
        <w:rPr>
          <w:rFonts w:eastAsia="Times New Roman" w:cs="Times New Roman"/>
          <w:szCs w:val="24"/>
        </w:rPr>
        <w:t>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056A8FE"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w:t>
      </w:r>
    </w:p>
    <w:p w14:paraId="1056A8FF"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Ο Υπουργός Οικονομίας και Ανάπτυξης κ. Δήμος Παπαδημητρίου </w:t>
      </w:r>
      <w:r>
        <w:rPr>
          <w:rFonts w:eastAsia="Times New Roman" w:cs="Times New Roman"/>
          <w:szCs w:val="24"/>
        </w:rPr>
        <w:t>έχει τον λόγο για τη δευτερολογία του.</w:t>
      </w:r>
    </w:p>
    <w:p w14:paraId="1056A900"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056A901"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ΔΗΜΟΣ ΠΑΠΑΔΗΜΗΤΡΙΟΥ (Υπουργός Οικονομίας και Ανάπτυξης):</w:t>
      </w:r>
      <w:r>
        <w:rPr>
          <w:rFonts w:eastAsia="Times New Roman" w:cs="Times New Roman"/>
          <w:szCs w:val="24"/>
        </w:rPr>
        <w:t xml:space="preserve"> Σας ευχαριστώ, κύριε Πρόεδρε.</w:t>
      </w:r>
    </w:p>
    <w:p w14:paraId="1056A90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Κύριε Νικολόπουλε, όπως ξέρετε, και ο </w:t>
      </w:r>
      <w:r>
        <w:rPr>
          <w:rFonts w:eastAsia="Times New Roman" w:cs="Times New Roman"/>
          <w:szCs w:val="24"/>
        </w:rPr>
        <w:t>ε</w:t>
      </w:r>
      <w:r>
        <w:rPr>
          <w:rFonts w:eastAsia="Times New Roman" w:cs="Times New Roman"/>
          <w:szCs w:val="24"/>
        </w:rPr>
        <w:t xml:space="preserve">ισαγγελέας είναι ανεξάρτητος, αλλά αυτά τα στοιχεία που </w:t>
      </w:r>
      <w:r>
        <w:rPr>
          <w:rFonts w:eastAsia="Times New Roman" w:cs="Times New Roman"/>
          <w:szCs w:val="24"/>
        </w:rPr>
        <w:t>έχετε θα παρεμβούν….</w:t>
      </w:r>
    </w:p>
    <w:p w14:paraId="1056A903"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Τι θέλετε να πείτε με το ότι είναι ανεξάρτητος; Ότι δεν έχουμε παραδικαστικά κυκλώματα; </w:t>
      </w:r>
    </w:p>
    <w:p w14:paraId="1056A904"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Νικολόπουλε, σας παρακαλώ.</w:t>
      </w:r>
    </w:p>
    <w:p w14:paraId="1056A905"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ΝΙΚΟΛΟΠΟΥΛΟΣ: </w:t>
      </w:r>
      <w:r>
        <w:rPr>
          <w:rFonts w:eastAsia="Times New Roman" w:cs="Times New Roman"/>
          <w:szCs w:val="24"/>
        </w:rPr>
        <w:t>Μα, δεν κατάλαβα…</w:t>
      </w:r>
    </w:p>
    <w:p w14:paraId="1056A906"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ΠΡΟΕΔΡΕΥΩΝ (Ανα</w:t>
      </w:r>
      <w:r>
        <w:rPr>
          <w:rFonts w:eastAsia="Times New Roman" w:cs="Times New Roman"/>
          <w:b/>
          <w:szCs w:val="24"/>
        </w:rPr>
        <w:t>στάσιος Κουράκης):</w:t>
      </w:r>
      <w:r>
        <w:rPr>
          <w:rFonts w:eastAsia="Times New Roman" w:cs="Times New Roman"/>
          <w:szCs w:val="24"/>
        </w:rPr>
        <w:t xml:space="preserve"> Αφήστε τον Υπουργό να ολοκληρώσει την απάντησή του. </w:t>
      </w:r>
    </w:p>
    <w:p w14:paraId="1056A90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παρακαλώ, συνεχίστε. </w:t>
      </w:r>
    </w:p>
    <w:p w14:paraId="1056A908" w14:textId="77777777" w:rsidR="0091056D" w:rsidRDefault="00744911">
      <w:pPr>
        <w:spacing w:line="600" w:lineRule="auto"/>
        <w:ind w:firstLine="720"/>
        <w:jc w:val="both"/>
        <w:rPr>
          <w:rFonts w:eastAsia="Times New Roman" w:cs="Times New Roman"/>
          <w:szCs w:val="24"/>
        </w:rPr>
      </w:pPr>
      <w:r w:rsidRPr="008E1D73">
        <w:rPr>
          <w:rFonts w:eastAsia="Times New Roman" w:cs="Times New Roman"/>
          <w:b/>
          <w:szCs w:val="24"/>
        </w:rPr>
        <w:t>ΔΗΜΟΣ ΠΑΠΑΔΗΜΗΤΡΙΟΥ (Υπουργός Οικονομίας και Ανάπτυξης):</w:t>
      </w:r>
      <w:r w:rsidRPr="008E1D73">
        <w:rPr>
          <w:rFonts w:eastAsia="Times New Roman" w:cs="Times New Roman"/>
          <w:szCs w:val="24"/>
        </w:rPr>
        <w:t xml:space="preserve"> Επίσης θέλω να σας πω ότι για τα θύματα από την υπόθεση της </w:t>
      </w:r>
      <w:r w:rsidRPr="008E1D73">
        <w:rPr>
          <w:rFonts w:eastAsia="Times New Roman" w:cs="Times New Roman"/>
          <w:szCs w:val="24"/>
        </w:rPr>
        <w:t>ζ</w:t>
      </w:r>
      <w:r w:rsidRPr="008E1D73">
        <w:rPr>
          <w:rFonts w:eastAsia="Times New Roman" w:cs="Times New Roman"/>
          <w:szCs w:val="24"/>
        </w:rPr>
        <w:t>υθοποιίας</w:t>
      </w:r>
      <w:r w:rsidRPr="008E1D73">
        <w:rPr>
          <w:rFonts w:eastAsia="Times New Roman" w:cs="Times New Roman"/>
          <w:szCs w:val="24"/>
        </w:rPr>
        <w:t>,</w:t>
      </w:r>
      <w:r w:rsidRPr="008E1D73">
        <w:rPr>
          <w:rFonts w:eastAsia="Times New Roman" w:cs="Times New Roman"/>
          <w:szCs w:val="24"/>
        </w:rPr>
        <w:t xml:space="preserve"> διαπραγματευόμ</w:t>
      </w:r>
      <w:r w:rsidRPr="008E1D73">
        <w:rPr>
          <w:rFonts w:eastAsia="Times New Roman" w:cs="Times New Roman"/>
          <w:szCs w:val="24"/>
        </w:rPr>
        <w:t xml:space="preserve">αστε ένα νομοσχέδιο για την αποζημίωσή τους. Οπότε αυτό που μπορώ να σας πω, είναι ότι αυτά τα θύματα θα βρουν το δίκιο </w:t>
      </w:r>
      <w:r>
        <w:rPr>
          <w:rFonts w:eastAsia="Times New Roman" w:cs="Times New Roman"/>
          <w:szCs w:val="24"/>
        </w:rPr>
        <w:t xml:space="preserve">τους μέσω του νομοσχεδίου και επίσης θα καταθέσουμε αυτά που έχετε και θα πάμε μέχρι και στον Άρειο Πάγο. </w:t>
      </w:r>
    </w:p>
    <w:p w14:paraId="1056A909"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w:t>
      </w:r>
      <w:r>
        <w:rPr>
          <w:rFonts w:eastAsia="Times New Roman" w:cs="Times New Roman"/>
          <w:szCs w:val="24"/>
        </w:rPr>
        <w:t>κ</w:t>
      </w:r>
      <w:r>
        <w:rPr>
          <w:rFonts w:eastAsia="Times New Roman" w:cs="Times New Roman"/>
          <w:szCs w:val="24"/>
        </w:rPr>
        <w:t>. Δήμος Παπαδημητρίου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056A90A"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Αν και τα έχετε ξαναπάρει, εγώ θα τα ξαναδώσω γι</w:t>
      </w:r>
      <w:r>
        <w:rPr>
          <w:rFonts w:eastAsia="Times New Roman" w:cs="Times New Roman"/>
          <w:szCs w:val="24"/>
        </w:rPr>
        <w:t>α να μην έχετε δικαιολογία.</w:t>
      </w:r>
    </w:p>
    <w:p w14:paraId="1056A90B"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Νικολόπουλε, δεν έχετε τον λόγο.</w:t>
      </w:r>
    </w:p>
    <w:p w14:paraId="1056A90C"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ευχαριστούμε, κύριε Υπουργέ. </w:t>
      </w:r>
    </w:p>
    <w:p w14:paraId="1056A90D"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Προχωρούμε στη τρίτη με αριθμό 552/3-3-2017 επίκαιρη ερώτηση δεύτερου κύκλου του Ζ΄ Αντιπροέδρου της Βουλής και Βουλευτή </w:t>
      </w:r>
      <w:r>
        <w:rPr>
          <w:rFonts w:eastAsia="Times New Roman" w:cs="Times New Roman"/>
          <w:szCs w:val="24"/>
        </w:rPr>
        <w:t>Α</w:t>
      </w:r>
      <w:r>
        <w:rPr>
          <w:rFonts w:eastAsia="Times New Roman" w:cs="Times New Roman"/>
          <w:szCs w:val="24"/>
        </w:rPr>
        <w:t xml:space="preserve">΄ </w:t>
      </w:r>
      <w:r>
        <w:rPr>
          <w:rFonts w:eastAsia="Times New Roman" w:cs="Times New Roman"/>
          <w:szCs w:val="24"/>
        </w:rPr>
        <w:t>Αθηνών του Ποταμιού κ. Σπυρίδωνος Λυκούδη προς τον Υπουργό Υγείας</w:t>
      </w:r>
      <w:r>
        <w:rPr>
          <w:rFonts w:eastAsia="Times New Roman" w:cs="Times New Roman"/>
          <w:szCs w:val="24"/>
        </w:rPr>
        <w:t>,</w:t>
      </w:r>
      <w:r>
        <w:rPr>
          <w:rFonts w:eastAsia="Times New Roman" w:cs="Times New Roman"/>
          <w:szCs w:val="24"/>
        </w:rPr>
        <w:t xml:space="preserve"> σχετικά με την έκρυθμη κατάσταση που βρίσκεται ο χώρος της υγείας.</w:t>
      </w:r>
    </w:p>
    <w:p w14:paraId="1056A90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επίκαιρη</w:t>
      </w:r>
      <w:r>
        <w:rPr>
          <w:rFonts w:eastAsia="Times New Roman" w:cs="Times New Roman"/>
          <w:szCs w:val="24"/>
        </w:rPr>
        <w:t xml:space="preserve"> ερώτηση θα απαντήσει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 xml:space="preserve">. </w:t>
      </w:r>
    </w:p>
    <w:p w14:paraId="1056A90F"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Κύριε Λυκούδη, έχετε τον λόγο για να αναπτύξετε την </w:t>
      </w:r>
      <w:r>
        <w:rPr>
          <w:rFonts w:eastAsia="Times New Roman" w:cs="Times New Roman"/>
          <w:szCs w:val="24"/>
        </w:rPr>
        <w:t xml:space="preserve">επίκαιρη </w:t>
      </w:r>
      <w:r>
        <w:rPr>
          <w:rFonts w:eastAsia="Times New Roman" w:cs="Times New Roman"/>
          <w:szCs w:val="24"/>
        </w:rPr>
        <w:t>ερώτησή σας σε δύο λεπτά.</w:t>
      </w:r>
    </w:p>
    <w:p w14:paraId="1056A910"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Ευχαριστώ, κύριε Πρόεδρε.</w:t>
      </w:r>
    </w:p>
    <w:p w14:paraId="1056A911"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Κύριε Υπουργέ, ξέρετε, στο πλαίσιο του κοινοβουλευτικού ελέγχου μια ερώτηση όταν κατατίθεται κα</w:t>
      </w:r>
      <w:r>
        <w:rPr>
          <w:rFonts w:eastAsia="Times New Roman" w:cs="Times New Roman"/>
          <w:szCs w:val="24"/>
        </w:rPr>
        <w:t xml:space="preserve">ι απαντάται τρεις μήνες αργότερα, έχω την εντύπωση –νομίζω ότι το καταλαβαίνετε- ότι από επίκαιρη ερώτηση καθίσταται ανεπίκαιρη. </w:t>
      </w:r>
    </w:p>
    <w:p w14:paraId="1056A91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Αυτό δεν το λέω για να κάνω κριτική ούτε για να ψέξω εσάς προσωπικά ή το Υπουργείο, διότι είναι συνήθης πρακτική στη διαδικασί</w:t>
      </w:r>
      <w:r>
        <w:rPr>
          <w:rFonts w:eastAsia="Times New Roman" w:cs="Times New Roman"/>
          <w:szCs w:val="24"/>
        </w:rPr>
        <w:t>α του κοινοβουλευτικού ελέγχου</w:t>
      </w:r>
      <w:r>
        <w:rPr>
          <w:rFonts w:eastAsia="Times New Roman" w:cs="Times New Roman"/>
          <w:szCs w:val="24"/>
        </w:rPr>
        <w:t>,</w:t>
      </w:r>
      <w:r>
        <w:rPr>
          <w:rFonts w:eastAsia="Times New Roman" w:cs="Times New Roman"/>
          <w:szCs w:val="24"/>
        </w:rPr>
        <w:t xml:space="preserve"> να έχουμε τέτοιες καθυστερήσεις. Απλώς το λέω</w:t>
      </w:r>
      <w:r>
        <w:rPr>
          <w:rFonts w:eastAsia="Times New Roman" w:cs="Times New Roman"/>
          <w:szCs w:val="24"/>
        </w:rPr>
        <w:t>,</w:t>
      </w:r>
      <w:r>
        <w:rPr>
          <w:rFonts w:eastAsia="Times New Roman" w:cs="Times New Roman"/>
          <w:szCs w:val="24"/>
        </w:rPr>
        <w:t xml:space="preserve"> για να συνεννοηθώ μαζί σας από την αρχή ότι προφανώς στην ερώτησή μου έχει χαθεί </w:t>
      </w:r>
      <w:r>
        <w:rPr>
          <w:rFonts w:eastAsia="Times New Roman" w:cs="Times New Roman"/>
          <w:szCs w:val="24"/>
        </w:rPr>
        <w:lastRenderedPageBreak/>
        <w:t xml:space="preserve">η αμεσότητα, καθώς και η αμεσότητα της δομής της. Δεν έχει χαθεί η αμεσότητα του θέματος, γιατί </w:t>
      </w:r>
      <w:r>
        <w:rPr>
          <w:rFonts w:eastAsia="Times New Roman" w:cs="Times New Roman"/>
          <w:szCs w:val="24"/>
        </w:rPr>
        <w:t xml:space="preserve">το θέμα της υγείας είναι επίκαιρο μονίμως, όμως έχει χαθεί ενδεχομένως η αμεσότητα των στοιχείων, τα οποία μπορεί να έχουν αλλάξει. </w:t>
      </w:r>
    </w:p>
    <w:p w14:paraId="1056A913"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Το λέω από την αρχή, γιατί θέλω να έχουμε μια πολύ καθαρή συνεννόηση και συζήτηση μεταξύ μας. Εμείς εκτιμάμε ότι το Εθνικό </w:t>
      </w:r>
      <w:r>
        <w:rPr>
          <w:rFonts w:eastAsia="Times New Roman" w:cs="Times New Roman"/>
          <w:szCs w:val="24"/>
        </w:rPr>
        <w:t>Σύστημα Υγείας, με βάση την εικόνα που έχουμε, βιώνει πολλαπλά αδιέξοδα καθώς και η σχέση των ασθενών με το Εθνικό Σύστημα Υγείας. Η πρωτοβάθμια φροντίδα υγείας έχει προβληματικές λειτουργίες και αυτό σε συνδυασμό με τις ελλείψεις σε προσωπικό οδηγούν τα ν</w:t>
      </w:r>
      <w:r>
        <w:rPr>
          <w:rFonts w:eastAsia="Times New Roman" w:cs="Times New Roman"/>
          <w:szCs w:val="24"/>
        </w:rPr>
        <w:t>οσοκομεία</w:t>
      </w:r>
      <w:r>
        <w:rPr>
          <w:rFonts w:eastAsia="Times New Roman" w:cs="Times New Roman"/>
          <w:szCs w:val="24"/>
        </w:rPr>
        <w:t>,</w:t>
      </w:r>
      <w:r>
        <w:rPr>
          <w:rFonts w:eastAsia="Times New Roman" w:cs="Times New Roman"/>
          <w:szCs w:val="24"/>
        </w:rPr>
        <w:t xml:space="preserve"> με βάση τη δική μας εκτίμηση</w:t>
      </w:r>
      <w:r>
        <w:rPr>
          <w:rFonts w:eastAsia="Times New Roman" w:cs="Times New Roman"/>
          <w:szCs w:val="24"/>
        </w:rPr>
        <w:t>,</w:t>
      </w:r>
      <w:r>
        <w:rPr>
          <w:rFonts w:eastAsia="Times New Roman" w:cs="Times New Roman"/>
          <w:szCs w:val="24"/>
        </w:rPr>
        <w:t xml:space="preserve"> σε προφανή κρίση.</w:t>
      </w:r>
    </w:p>
    <w:p w14:paraId="1056A914"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Το πρωτοβάθμιο εθνικό δίκτυο υγείας, με βάση την εικόνα που έχουμε σήμερα, απασχολεί τους μισούς γιατρούς από όσους απασχολούσε το 2014, είναι έξω από κάθε λογική οποιουδήποτε θέλει να την αντιμετω</w:t>
      </w:r>
      <w:r>
        <w:rPr>
          <w:rFonts w:eastAsia="Times New Roman" w:cs="Times New Roman"/>
          <w:szCs w:val="24"/>
        </w:rPr>
        <w:t xml:space="preserve">πίσει έστω και καλοπροαίρετα. </w:t>
      </w:r>
    </w:p>
    <w:p w14:paraId="1056A915"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Κάτι αντίστοιχο συμβαίνει και με τους συμβεβλημένους με τον ΕΟΠΥΥ γιατρούς, καθώς σύμφωνα με τον Πρόεδρο του Πανελλήνιου Ιατρικού Συλλόγου, την περίοδο που εγώ συνέταξα αυτή την ερώτηση –το ξαναλέω, γιατί θέλω να είμαι πάρα π</w:t>
      </w:r>
      <w:r>
        <w:rPr>
          <w:rFonts w:eastAsia="Times New Roman" w:cs="Times New Roman"/>
          <w:szCs w:val="24"/>
        </w:rPr>
        <w:t xml:space="preserve">ολύ καθαρός και έντιμος στη συζήτηση που κάνουμε- οι </w:t>
      </w:r>
      <w:r>
        <w:rPr>
          <w:rFonts w:eastAsia="Times New Roman" w:cs="Times New Roman"/>
          <w:szCs w:val="24"/>
        </w:rPr>
        <w:lastRenderedPageBreak/>
        <w:t xml:space="preserve">πέντε χιλιάδες συμβεβλημένοι δεν μπορούν να εξυπηρετήσουν τα τριάντα εκατομμύρια επισκέψεις ασθενών τον χρόνο. Αντίστοιχα για τα νοσοκομεία δηλώνονται, πως οι ελλείψεις σε μόνιμο προσωπικό ανέρχονται σε </w:t>
      </w:r>
      <w:proofErr w:type="spellStart"/>
      <w:r>
        <w:rPr>
          <w:rFonts w:eastAsia="Times New Roman" w:cs="Times New Roman"/>
          <w:szCs w:val="24"/>
        </w:rPr>
        <w:t>εξίμισι</w:t>
      </w:r>
      <w:proofErr w:type="spellEnd"/>
      <w:r>
        <w:rPr>
          <w:rFonts w:eastAsia="Times New Roman" w:cs="Times New Roman"/>
          <w:szCs w:val="24"/>
        </w:rPr>
        <w:t xml:space="preserve"> χιλιάδες γιατρούς και σε είκοσι χιλιάδες νοσηλευτές. </w:t>
      </w:r>
    </w:p>
    <w:p w14:paraId="1056A916"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Επίσης ο Πρόεδρος του Π</w:t>
      </w:r>
      <w:r>
        <w:rPr>
          <w:rFonts w:eastAsia="Times New Roman" w:cs="Times New Roman"/>
          <w:szCs w:val="24"/>
        </w:rPr>
        <w:t>Ι</w:t>
      </w:r>
      <w:r>
        <w:rPr>
          <w:rFonts w:eastAsia="Times New Roman" w:cs="Times New Roman"/>
          <w:szCs w:val="24"/>
        </w:rPr>
        <w:t>Σ δήλωσε πως οι μόνιμες προσλήψεις, αν γίνουν και όποτε γίνουν, χρειάζονται τέσσερα χρόνια για να ολοκληρωθούν και πως οι δωδεκάμηνες συμβάσεις που θα πραγματοποιηθούν, δ</w:t>
      </w:r>
      <w:r>
        <w:rPr>
          <w:rFonts w:eastAsia="Times New Roman" w:cs="Times New Roman"/>
          <w:szCs w:val="24"/>
        </w:rPr>
        <w:t>εν πρόκειται να καλύψουν πάγιες ανάγκες.</w:t>
      </w:r>
    </w:p>
    <w:p w14:paraId="1056A91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Αντίστοιχη είναι και η κατάσταση και η λειτουργία στο ΕΚΑΒ. Είχα κάνει μια ερώτηση</w:t>
      </w:r>
      <w:r>
        <w:rPr>
          <w:rFonts w:eastAsia="Times New Roman" w:cs="Times New Roman"/>
          <w:szCs w:val="24"/>
        </w:rPr>
        <w:t>,</w:t>
      </w:r>
      <w:r>
        <w:rPr>
          <w:rFonts w:eastAsia="Times New Roman" w:cs="Times New Roman"/>
          <w:szCs w:val="24"/>
        </w:rPr>
        <w:t xml:space="preserve"> η οποία δεν απαντήθηκε ποτέ. Με την ευκαιρία της σημερινής ερώτησης ελπίζω να απαντήσετε. </w:t>
      </w:r>
    </w:p>
    <w:p w14:paraId="1056A91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Με βάση τα ανωτέρω, λοιπόν -γιατί δεν θέ</w:t>
      </w:r>
      <w:r>
        <w:rPr>
          <w:rFonts w:eastAsia="Times New Roman" w:cs="Times New Roman"/>
          <w:szCs w:val="24"/>
        </w:rPr>
        <w:t>λω να ξεφύγω από τον χρόνο- σας ερωτώ: Ο προγραμματισμός του Υπουργείου ποιος είναι; Με ποιο χρονοδιάγραμμα θα προχωρήσετε για τις προσλήψεις των συμβασιούχων αλλά και των μονίμων που έχουν εξαγγελθεί; Δεδομένων δε των περικοπών που έχει υποστεί ο κλάδος τ</w:t>
      </w:r>
      <w:r>
        <w:rPr>
          <w:rFonts w:eastAsia="Times New Roman" w:cs="Times New Roman"/>
          <w:szCs w:val="24"/>
        </w:rPr>
        <w:t>ης υγείας, υπάρχει κάποιο άλλο σχέδιο ορθής διαχείρισης των διαθέσιμων πόρων, ώστε να μην εμφανίζονται από εδώ και πέρα δυσάρεστα φαινόμενα</w:t>
      </w:r>
      <w:r>
        <w:rPr>
          <w:rFonts w:eastAsia="Times New Roman" w:cs="Times New Roman"/>
          <w:szCs w:val="24"/>
        </w:rPr>
        <w:t>,</w:t>
      </w:r>
      <w:r>
        <w:rPr>
          <w:rFonts w:eastAsia="Times New Roman" w:cs="Times New Roman"/>
          <w:szCs w:val="24"/>
        </w:rPr>
        <w:t xml:space="preserve"> όπως εκείνα που σας ανέφερα προηγουμένως;</w:t>
      </w:r>
    </w:p>
    <w:p w14:paraId="1056A919"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056A91A" w14:textId="77777777" w:rsidR="0091056D" w:rsidRDefault="00744911">
      <w:pPr>
        <w:spacing w:line="600" w:lineRule="auto"/>
        <w:ind w:firstLine="720"/>
        <w:jc w:val="both"/>
        <w:rPr>
          <w:rFonts w:eastAsia="Times New Roman" w:cs="Times New Roman"/>
          <w:szCs w:val="24"/>
        </w:rPr>
      </w:pPr>
      <w:r>
        <w:rPr>
          <w:rFonts w:eastAsia="Times New Roman"/>
          <w:b/>
          <w:bCs/>
        </w:rPr>
        <w:lastRenderedPageBreak/>
        <w:t>ΠΡΟΕΔΡΕΥΩΝ (Αναστάσιος Κουράκης):</w:t>
      </w:r>
      <w:r>
        <w:rPr>
          <w:rFonts w:eastAsia="Times New Roman" w:cs="Times New Roman"/>
          <w:szCs w:val="24"/>
        </w:rPr>
        <w:t xml:space="preserve"> Ευχαριστούμε τ</w:t>
      </w:r>
      <w:r>
        <w:rPr>
          <w:rFonts w:eastAsia="Times New Roman" w:cs="Times New Roman"/>
          <w:szCs w:val="24"/>
        </w:rPr>
        <w:t>ον κ. Λυκούδη.</w:t>
      </w:r>
    </w:p>
    <w:p w14:paraId="1056A91B"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Θα απαντήσει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 xml:space="preserve">. </w:t>
      </w:r>
    </w:p>
    <w:p w14:paraId="1056A91C"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056A91D"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Ευχαριστώ, κύριε Πρόεδρε. </w:t>
      </w:r>
    </w:p>
    <w:p w14:paraId="1056A91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Κύριε Αντιπρόεδρε, εγώ δεν φυγομαχώ, όπως ξέρετε. Απλά το θέμα είναι ότι </w:t>
      </w:r>
      <w:r>
        <w:rPr>
          <w:rFonts w:eastAsia="Times New Roman" w:cs="Times New Roman"/>
          <w:szCs w:val="24"/>
        </w:rPr>
        <w:t>επειδή τρέχουμε πολύ, δεν έχουμε πάντα τη δυνατότητα να απαντάμε την ώρα που πρέπει. Αυτό δεν σημαίνει ότι δεν μπορούμε να απαντάμε.</w:t>
      </w:r>
    </w:p>
    <w:p w14:paraId="1056A91F"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Θα προσπαθήσω</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καλύψω τον χαμένο χρόνο από την απάντηση </w:t>
      </w:r>
      <w:r>
        <w:rPr>
          <w:rFonts w:eastAsia="Times New Roman" w:cs="Times New Roman"/>
          <w:szCs w:val="24"/>
        </w:rPr>
        <w:t>-</w:t>
      </w:r>
      <w:r>
        <w:rPr>
          <w:rFonts w:eastAsia="Times New Roman" w:cs="Times New Roman"/>
          <w:szCs w:val="24"/>
        </w:rPr>
        <w:t>και το έκανα</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επικαιροποιώντας</w:t>
      </w:r>
      <w:proofErr w:type="spellEnd"/>
      <w:r>
        <w:rPr>
          <w:rFonts w:eastAsia="Times New Roman" w:cs="Times New Roman"/>
          <w:szCs w:val="24"/>
        </w:rPr>
        <w:t xml:space="preserve"> σήμερα τα στοιχεία τ</w:t>
      </w:r>
      <w:r>
        <w:rPr>
          <w:rFonts w:eastAsia="Times New Roman" w:cs="Times New Roman"/>
          <w:szCs w:val="24"/>
        </w:rPr>
        <w:t>α οποία θα σας παρουσιάσω σε λίγο. Γιατί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μια ευκαιρία να πούμε μερικά πράγματα. Διότι ο σεισμός, λιμός και καταποντισμός του χώρου της υγείας</w:t>
      </w:r>
      <w:r>
        <w:rPr>
          <w:rFonts w:eastAsia="Times New Roman" w:cs="Times New Roman"/>
          <w:szCs w:val="24"/>
        </w:rPr>
        <w:t>,</w:t>
      </w:r>
      <w:r>
        <w:rPr>
          <w:rFonts w:eastAsia="Times New Roman" w:cs="Times New Roman"/>
          <w:szCs w:val="24"/>
        </w:rPr>
        <w:t xml:space="preserve"> που προβάλλεται από μια σειρά ΜΜΕ, δεν έχει κα</w:t>
      </w:r>
      <w:r>
        <w:rPr>
          <w:rFonts w:eastAsia="Times New Roman" w:cs="Times New Roman"/>
          <w:szCs w:val="24"/>
        </w:rPr>
        <w:t>μ</w:t>
      </w:r>
      <w:r>
        <w:rPr>
          <w:rFonts w:eastAsia="Times New Roman" w:cs="Times New Roman"/>
          <w:szCs w:val="24"/>
        </w:rPr>
        <w:t xml:space="preserve">μία σχέση με την πραγματικότητα </w:t>
      </w:r>
      <w:r>
        <w:rPr>
          <w:rFonts w:eastAsia="Times New Roman" w:cs="Times New Roman"/>
          <w:szCs w:val="24"/>
        </w:rPr>
        <w:t>κ</w:t>
      </w:r>
      <w:r>
        <w:rPr>
          <w:rFonts w:eastAsia="Times New Roman" w:cs="Times New Roman"/>
          <w:szCs w:val="24"/>
        </w:rPr>
        <w:t xml:space="preserve">αι πλέον δεν </w:t>
      </w:r>
      <w:r>
        <w:rPr>
          <w:rFonts w:eastAsia="Times New Roman" w:cs="Times New Roman"/>
          <w:szCs w:val="24"/>
        </w:rPr>
        <w:t>μιλάω με «θα», μιλάω με το τι κάναμε. Παραλάβαμε ένα σύστημα τον Οκτώβριο του 2015, όταν αρχίσαμε να κυβερνάμε στα πρόθυρα λειτουργικής κατάρρευσης. Σήμερα, τόσους μήνες μετά, έχουμε να πούμε τα εξής:</w:t>
      </w:r>
    </w:p>
    <w:p w14:paraId="1056A920"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Πρώτον, τα όρια δαπανών για τον χώρο της υγείας που είχ</w:t>
      </w:r>
      <w:r>
        <w:rPr>
          <w:rFonts w:eastAsia="Times New Roman" w:cs="Times New Roman"/>
          <w:szCs w:val="24"/>
        </w:rPr>
        <w:t xml:space="preserve">ε προβλέψει το μεσοπρόθεσμο που είχε συμφωνήσει η Νέα Δημοκρατία και το ΠΑΣΟΚ –η προηγούμενη κυβέρνηση- ήταν τα εξής: </w:t>
      </w:r>
    </w:p>
    <w:p w14:paraId="1056A921"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Για το 2015</w:t>
      </w:r>
      <w:r>
        <w:rPr>
          <w:rFonts w:eastAsia="Times New Roman" w:cs="Times New Roman"/>
          <w:szCs w:val="24"/>
        </w:rPr>
        <w:t>,</w:t>
      </w:r>
      <w:r>
        <w:rPr>
          <w:rFonts w:eastAsia="Times New Roman" w:cs="Times New Roman"/>
          <w:szCs w:val="24"/>
        </w:rPr>
        <w:t xml:space="preserve"> 1,388 δισεκατομμύρια. Για το 2016</w:t>
      </w:r>
      <w:r>
        <w:rPr>
          <w:rFonts w:eastAsia="Times New Roman" w:cs="Times New Roman"/>
          <w:szCs w:val="24"/>
        </w:rPr>
        <w:t>,</w:t>
      </w:r>
      <w:r>
        <w:rPr>
          <w:rFonts w:eastAsia="Times New Roman" w:cs="Times New Roman"/>
          <w:szCs w:val="24"/>
        </w:rPr>
        <w:t xml:space="preserve"> 1,404 δισεκατομμύρια. Για το 2017</w:t>
      </w:r>
      <w:r>
        <w:rPr>
          <w:rFonts w:eastAsia="Times New Roman" w:cs="Times New Roman"/>
          <w:szCs w:val="24"/>
        </w:rPr>
        <w:t>,</w:t>
      </w:r>
      <w:r>
        <w:rPr>
          <w:rFonts w:eastAsia="Times New Roman" w:cs="Times New Roman"/>
          <w:szCs w:val="24"/>
        </w:rPr>
        <w:t xml:space="preserve"> 1,420 δισεκατομμύρια και το ίδιο για το 2018. Συν 110 </w:t>
      </w:r>
      <w:r>
        <w:rPr>
          <w:rFonts w:eastAsia="Times New Roman" w:cs="Times New Roman"/>
          <w:szCs w:val="24"/>
        </w:rPr>
        <w:t>εκατομμύρια ευρώ, δηλαδή 1,530 δισεκατομμύρια. Τα 110 αφορούσαν την πρωτοβάθμια, τα κέντρα υγείας και τις υγειονομικές περιφέρειες.</w:t>
      </w:r>
    </w:p>
    <w:p w14:paraId="1056A92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Αυτό που εμείς καταφέραμε και αυτό υλοποιούμε είναι το εξής: Το 2015 έγινε 1,556 δισεκατομμύρια. Το 2016 έγινε 1,634. Το ίδι</w:t>
      </w:r>
      <w:r>
        <w:rPr>
          <w:rFonts w:eastAsia="Times New Roman" w:cs="Times New Roman"/>
          <w:szCs w:val="24"/>
        </w:rPr>
        <w:t>ο και για το 2017 με άλλα 20 εκατομμύρια, 1,654 και το ίδιο και για το 2018. Συν 150 εκατομμύρια για την πρωτοβάθμια. Δηλαδή 1,800. Δηλαδή στα τέσσερα χρόνια 1 δισεκατομμύριο παραπάνω στα δημόσια νοσοκομεία και στα κέντρα υγείας της χώρας. Αυτά είναι νούμε</w:t>
      </w:r>
      <w:r>
        <w:rPr>
          <w:rFonts w:eastAsia="Times New Roman" w:cs="Times New Roman"/>
          <w:szCs w:val="24"/>
        </w:rPr>
        <w:t xml:space="preserve">ρα αποτυπωμένα στο μεσοπρόθεσμο, δεν διαψεύδονται. </w:t>
      </w:r>
    </w:p>
    <w:p w14:paraId="1056A923"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Παράλληλα υπήρξε αύξηση της κρατικής χρηματοδότησης από τον κρατικό προϋπολογισμό κατά 300 εκατομμύρια ευρώ προς τα δημόσια νοσοκομεία, τα κέντρα υγείας και την πρωτοβάθμια και επίσης υπήρξε για πρώτη φορ</w:t>
      </w:r>
      <w:r>
        <w:rPr>
          <w:rFonts w:eastAsia="Times New Roman" w:cs="Times New Roman"/>
          <w:szCs w:val="24"/>
        </w:rPr>
        <w:t>ά στα χρονικά μια τεράστια μεταφορά πόρων το 2016 –και που συνεχίζεται και το 2017- από τον ΕΟΠΥΥ προς τα νοσοκομεία. Ενώ το 2015</w:t>
      </w:r>
      <w:r>
        <w:rPr>
          <w:rFonts w:eastAsia="Times New Roman" w:cs="Times New Roman"/>
          <w:szCs w:val="24"/>
        </w:rPr>
        <w:t>,</w:t>
      </w:r>
      <w:r>
        <w:rPr>
          <w:rFonts w:eastAsia="Times New Roman" w:cs="Times New Roman"/>
          <w:szCs w:val="24"/>
        </w:rPr>
        <w:t xml:space="preserve"> ο ΕΟΠΥΥ εισέπραξε από τα ασφαλιστικά ταμεία 3,490 δισεκατομμύρια και μπόρεσε να δώσει στα νοσοκομεία 80 με 90 εκατομμύρια ευρ</w:t>
      </w:r>
      <w:r>
        <w:rPr>
          <w:rFonts w:eastAsia="Times New Roman" w:cs="Times New Roman"/>
          <w:szCs w:val="24"/>
        </w:rPr>
        <w:t>ώ, το 2016</w:t>
      </w:r>
      <w:r>
        <w:rPr>
          <w:rFonts w:eastAsia="Times New Roman" w:cs="Times New Roman"/>
          <w:szCs w:val="24"/>
        </w:rPr>
        <w:t>,</w:t>
      </w:r>
      <w:r>
        <w:rPr>
          <w:rFonts w:eastAsia="Times New Roman" w:cs="Times New Roman"/>
          <w:szCs w:val="24"/>
        </w:rPr>
        <w:t xml:space="preserve"> εισέπραξε 4,129 </w:t>
      </w:r>
      <w:r>
        <w:rPr>
          <w:rFonts w:eastAsia="Times New Roman" w:cs="Times New Roman"/>
          <w:szCs w:val="24"/>
        </w:rPr>
        <w:lastRenderedPageBreak/>
        <w:t>δισεκατομμύρια από τα ασφαλιστικά ταμεία και έδωσε στα νοσοκομεία –ευχαριστώ και τον κ. Πετρόπουλο γι’ αυτό- 530 εκατομμύρια ευρώ. Δεν υπάρχει αυτό το ιστορικό προηγούμενο.</w:t>
      </w:r>
    </w:p>
    <w:p w14:paraId="1056A924"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Αυτός ήταν και ο λόγος, που ενώ στις 31-12-2015 τα νοσο</w:t>
      </w:r>
      <w:r>
        <w:rPr>
          <w:rFonts w:eastAsia="Times New Roman" w:cs="Times New Roman"/>
          <w:szCs w:val="24"/>
        </w:rPr>
        <w:t>κομεία της χώρας έκλεισαν με 935 εκατομμύρια ευρώ έλλειμμα, το 2016, στις 31 Δεκεμβρίου, έκλεισαν με 35 εκατομμύρια ευρώ ταμειακό πλεόνασμα. Αυτά είναι στοιχεία που δεν αμφισβητούνται. Όποιος μπορεί να τα αμφισβητήσει, ας τα αμφισβητήσει.</w:t>
      </w:r>
    </w:p>
    <w:p w14:paraId="1056A925"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Δεύτερον, για να </w:t>
      </w:r>
      <w:r>
        <w:rPr>
          <w:rFonts w:eastAsia="Times New Roman" w:cs="Times New Roman"/>
          <w:szCs w:val="24"/>
        </w:rPr>
        <w:t xml:space="preserve">μιλάμε συγκεκριμένα, από τον Οκτώβριο του 2015 μέχρι σήμερα έχουν αναλάβει υπηρεσία στο δημόσιο σύστημα υγείας της χώρας οι κάτωθι και με τις εξής εργασιακές σχέσεις: </w:t>
      </w:r>
    </w:p>
    <w:p w14:paraId="1056A926"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Πρώτον, μόνιμοι γιατροί από παλιές προκηρύξεις που ήταν «παγωμένες» και τις ξεπαγώσαμε, </w:t>
      </w:r>
      <w:r>
        <w:rPr>
          <w:rFonts w:eastAsia="Times New Roman" w:cs="Times New Roman"/>
          <w:szCs w:val="24"/>
        </w:rPr>
        <w:t xml:space="preserve">διακόσιοι ογδόντα. </w:t>
      </w:r>
    </w:p>
    <w:p w14:paraId="1056A92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Δεύτερον, μόνιμοι γιατροί από νέες προκηρύξεις </w:t>
      </w:r>
      <w:proofErr w:type="spellStart"/>
      <w:r>
        <w:rPr>
          <w:rFonts w:eastAsia="Times New Roman" w:cs="Times New Roman"/>
          <w:szCs w:val="24"/>
        </w:rPr>
        <w:t>εκατόν</w:t>
      </w:r>
      <w:proofErr w:type="spellEnd"/>
      <w:r>
        <w:rPr>
          <w:rFonts w:eastAsia="Times New Roman" w:cs="Times New Roman"/>
          <w:szCs w:val="24"/>
        </w:rPr>
        <w:t xml:space="preserve"> τριάντα οκτώ. Προσέξτε, έχουν αναλάβει υπηρεσία. Υπάρχουν στο Υπουργείο τετρακόσια πρακτικά -πέρα απ’ αυτά τα </w:t>
      </w:r>
      <w:proofErr w:type="spellStart"/>
      <w:r>
        <w:rPr>
          <w:rFonts w:eastAsia="Times New Roman" w:cs="Times New Roman"/>
          <w:szCs w:val="24"/>
        </w:rPr>
        <w:t>εκατόν</w:t>
      </w:r>
      <w:proofErr w:type="spellEnd"/>
      <w:r>
        <w:rPr>
          <w:rFonts w:eastAsia="Times New Roman" w:cs="Times New Roman"/>
          <w:szCs w:val="24"/>
        </w:rPr>
        <w:t xml:space="preserve"> τριάντα οκτώ- που δρομολογούνται. Από τις προκηρύξεις μόνιμου προ</w:t>
      </w:r>
      <w:r>
        <w:rPr>
          <w:rFonts w:eastAsia="Times New Roman" w:cs="Times New Roman"/>
          <w:szCs w:val="24"/>
        </w:rPr>
        <w:t xml:space="preserve">σωπικού, την 4Κ/2016 και την 5Κ/2016, προσελήφθησαν οκτακόσια πενήντα άτομα και άλλοι διακόσιοι από τους κυλιόμενους πίνακες που ακολούθησαν αυτή την προκήρυξη. Στο ΕΚΑΒ έχουν πάει </w:t>
      </w:r>
      <w:proofErr w:type="spellStart"/>
      <w:r>
        <w:rPr>
          <w:rFonts w:eastAsia="Times New Roman" w:cs="Times New Roman"/>
          <w:szCs w:val="24"/>
        </w:rPr>
        <w:lastRenderedPageBreak/>
        <w:t>εκατόν</w:t>
      </w:r>
      <w:proofErr w:type="spellEnd"/>
      <w:r>
        <w:rPr>
          <w:rFonts w:eastAsia="Times New Roman" w:cs="Times New Roman"/>
          <w:szCs w:val="24"/>
        </w:rPr>
        <w:t xml:space="preserve"> ογδόντα έξι. Από τον διαγωνισμό του ΑΣΕΠ του 1998 προσελήφθησαν εννι</w:t>
      </w:r>
      <w:r>
        <w:rPr>
          <w:rFonts w:eastAsia="Times New Roman" w:cs="Times New Roman"/>
          <w:szCs w:val="24"/>
        </w:rPr>
        <w:t xml:space="preserve">ακόσια άτομα. Από την ΑΕΜΥ για το Νοσοκομείο Σαντορίνης πήγαν </w:t>
      </w:r>
      <w:proofErr w:type="spellStart"/>
      <w:r>
        <w:rPr>
          <w:rFonts w:eastAsia="Times New Roman" w:cs="Times New Roman"/>
          <w:szCs w:val="24"/>
        </w:rPr>
        <w:t>εκατόν</w:t>
      </w:r>
      <w:proofErr w:type="spellEnd"/>
      <w:r>
        <w:rPr>
          <w:rFonts w:eastAsia="Times New Roman" w:cs="Times New Roman"/>
          <w:szCs w:val="24"/>
        </w:rPr>
        <w:t xml:space="preserve"> τριάντα. Από το πρόγραμμα δωδεκάμηνης απασχόλησης του ΟΑΕΔ πήραμε τρεις χιλιάδες άτομα. Από επικουρικούς γιατρούς είναι χίλιοι τριακόσιοι ογδόντα τρεις μέχρι τον Δεκέμβριο του 2016, καινο</w:t>
      </w:r>
      <w:r>
        <w:rPr>
          <w:rFonts w:eastAsia="Times New Roman" w:cs="Times New Roman"/>
          <w:szCs w:val="24"/>
        </w:rPr>
        <w:t>ύργιοι και άλλοι διακόσιοι επτά που προστέθηκαν σ’ αυτούς το 2017. Άλλο επικουρικό προσωπικό νοσοκομείων</w:t>
      </w:r>
      <w:r>
        <w:rPr>
          <w:rFonts w:eastAsia="Times New Roman" w:cs="Times New Roman"/>
          <w:szCs w:val="24"/>
        </w:rPr>
        <w:t>.</w:t>
      </w:r>
      <w:r>
        <w:rPr>
          <w:rFonts w:eastAsia="Times New Roman" w:cs="Times New Roman"/>
          <w:szCs w:val="24"/>
        </w:rPr>
        <w:t xml:space="preserve"> Από την προκήρυξη του Μαΐου του 2016 προσελήφθησαν πεντακόσια πενήντα άτομα. Από το ΚΕΕΛΠΝΟ για τις ΜΕΘ προσελήφθησαν διακόσιοι εξήντα επτά και τετρακ</w:t>
      </w:r>
      <w:r>
        <w:rPr>
          <w:rFonts w:eastAsia="Times New Roman" w:cs="Times New Roman"/>
          <w:szCs w:val="24"/>
        </w:rPr>
        <w:t>όσιοι ενενήντα στο πρόγραμμα του μεταναστευτικού για την υποστήριξη των δομών φιλοξενίας.</w:t>
      </w:r>
    </w:p>
    <w:p w14:paraId="1056A92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Όλα αυτά </w:t>
      </w:r>
      <w:proofErr w:type="spellStart"/>
      <w:r>
        <w:rPr>
          <w:rFonts w:eastAsia="Times New Roman" w:cs="Times New Roman"/>
          <w:szCs w:val="24"/>
        </w:rPr>
        <w:t>συμποσούνται</w:t>
      </w:r>
      <w:proofErr w:type="spellEnd"/>
      <w:r>
        <w:rPr>
          <w:rFonts w:eastAsia="Times New Roman" w:cs="Times New Roman"/>
          <w:szCs w:val="24"/>
        </w:rPr>
        <w:t xml:space="preserve"> σε οκτώ χιλιάδες πεντακόσια ενενήντα τέσσερα άτομα τα οποία έχουν αναλάβει υπηρεσία και από τα οποία οι δυο χιλιάδες τετρακόσιοι ογδόντα τέσσερι</w:t>
      </w:r>
      <w:r>
        <w:rPr>
          <w:rFonts w:eastAsia="Times New Roman" w:cs="Times New Roman"/>
          <w:szCs w:val="24"/>
        </w:rPr>
        <w:t>ς είναι μόνιμοι.</w:t>
      </w:r>
    </w:p>
    <w:p w14:paraId="1056A929"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Αναπληρωτή Υπουργού) </w:t>
      </w:r>
    </w:p>
    <w:p w14:paraId="1056A92A"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Ολοκληρώστε, κύριε Υπουργέ.</w:t>
      </w:r>
    </w:p>
    <w:p w14:paraId="1056A92B"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Να τελειώσω τα στοιχεία γι’ αυτό το</w:t>
      </w:r>
      <w:r>
        <w:rPr>
          <w:rFonts w:eastAsia="Times New Roman" w:cs="Times New Roman"/>
          <w:szCs w:val="24"/>
        </w:rPr>
        <w:t xml:space="preserve"> προσωπικό και τα υπόλοιπα θα τα πω στη δευτερολογία μου.</w:t>
      </w:r>
    </w:p>
    <w:p w14:paraId="1056A92C"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Η παράθεση τέτοιων στοιχείων εμένα δεν με βοηθά.</w:t>
      </w:r>
    </w:p>
    <w:p w14:paraId="1056A92D"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Τι να σας κάνω; Δεν μπορώ να σας βοηθήσω περισσότερο.</w:t>
      </w:r>
    </w:p>
    <w:p w14:paraId="1056A92E"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Σ</w:t>
      </w:r>
      <w:r>
        <w:rPr>
          <w:rFonts w:eastAsia="Times New Roman" w:cs="Times New Roman"/>
          <w:b/>
          <w:szCs w:val="24"/>
        </w:rPr>
        <w:t>ΠΥΡΙΔΩΝ ΛΥΚΟΥΔΗΣ (Ζ΄ Αντιπρόεδρος της Βουλής):</w:t>
      </w:r>
      <w:r>
        <w:rPr>
          <w:rFonts w:eastAsia="Times New Roman" w:cs="Times New Roman"/>
          <w:szCs w:val="24"/>
        </w:rPr>
        <w:t xml:space="preserve"> Κύριε Υπουργέ, η παράθεση τέτοιων στοιχείων εμένα δεν με βοηθάει.</w:t>
      </w:r>
    </w:p>
    <w:p w14:paraId="1056A92F"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Δεν μπορώ να σας βοηθήσω περισσότερο. Ακούστε με. </w:t>
      </w:r>
    </w:p>
    <w:p w14:paraId="1056A930"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b/>
          <w:szCs w:val="24"/>
        </w:rPr>
        <w:t>:</w:t>
      </w:r>
      <w:r>
        <w:rPr>
          <w:rFonts w:eastAsia="Times New Roman" w:cs="Times New Roman"/>
          <w:szCs w:val="24"/>
        </w:rPr>
        <w:t xml:space="preserve"> Κύριε Υπουργέ, με </w:t>
      </w:r>
      <w:proofErr w:type="spellStart"/>
      <w:r>
        <w:rPr>
          <w:rFonts w:eastAsia="Times New Roman" w:cs="Times New Roman"/>
          <w:szCs w:val="24"/>
        </w:rPr>
        <w:t>συγχωρείτε</w:t>
      </w:r>
      <w:proofErr w:type="spellEnd"/>
      <w:r>
        <w:rPr>
          <w:rFonts w:eastAsia="Times New Roman" w:cs="Times New Roman"/>
          <w:szCs w:val="24"/>
        </w:rPr>
        <w:t>, αλλά στη δική μου ερώτηση θα εκφωνήσετε πολιτική ομιλία;</w:t>
      </w:r>
    </w:p>
    <w:p w14:paraId="1056A931"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Θα μου πείτε στη δευτερολογία σας.</w:t>
      </w:r>
    </w:p>
    <w:p w14:paraId="1056A932"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Στη δευτερολογία σας, κύριε Λυκούδη, εάν έχετε την κ</w:t>
      </w:r>
      <w:r>
        <w:rPr>
          <w:rFonts w:eastAsia="Times New Roman" w:cs="Times New Roman"/>
          <w:szCs w:val="24"/>
        </w:rPr>
        <w:t>αλοσύνη.</w:t>
      </w:r>
    </w:p>
    <w:p w14:paraId="1056A933"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Επιταχύνω, αν και τα στοιχεία είναι αναλυτικά. </w:t>
      </w:r>
    </w:p>
    <w:p w14:paraId="1056A934"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szCs w:val="24"/>
        </w:rPr>
        <w:lastRenderedPageBreak/>
        <w:t>Σε διαδικασία να αναλάβουν με ολοκληρωμένες προκηρύξεις από διάφορες κατηγορίες είναι χίλιοι οκτακόσιοι τριάντα τρεις, από τους οποίους οι χίλιοι τετρακό</w:t>
      </w:r>
      <w:r>
        <w:rPr>
          <w:rFonts w:eastAsia="Times New Roman" w:cs="Times New Roman"/>
          <w:szCs w:val="24"/>
        </w:rPr>
        <w:t>σιοι είκοσι τρεις μόνιμοι. Έχουν γίνει προκηρύξεις, έχουν επιλεγεί και είναι στη διαδικασία να διοριστούν.</w:t>
      </w:r>
    </w:p>
    <w:p w14:paraId="1056A935"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szCs w:val="24"/>
        </w:rPr>
        <w:t>Προκηρύξεις που έχουν γίνει αλλά δεν έχει ολοκληρωθεί η επιλογή</w:t>
      </w:r>
      <w:r>
        <w:rPr>
          <w:rFonts w:eastAsia="Times New Roman" w:cs="Times New Roman"/>
          <w:szCs w:val="24"/>
        </w:rPr>
        <w:t>,</w:t>
      </w:r>
      <w:r>
        <w:rPr>
          <w:rFonts w:eastAsia="Times New Roman" w:cs="Times New Roman"/>
          <w:szCs w:val="24"/>
        </w:rPr>
        <w:t xml:space="preserve"> είναι για δυο χιλιάδες ογδόντα τρεις, δηλαδή χίλιοι εξακόσιοι εξήντα έξι από την 7Κ, διακόσιοι πενήντα επτά από τις ειδικές κατηγορίες της 7Κ, </w:t>
      </w:r>
      <w:proofErr w:type="spellStart"/>
      <w:r>
        <w:rPr>
          <w:rFonts w:eastAsia="Times New Roman" w:cs="Times New Roman"/>
          <w:szCs w:val="24"/>
        </w:rPr>
        <w:t>εκατόν</w:t>
      </w:r>
      <w:proofErr w:type="spellEnd"/>
      <w:r>
        <w:rPr>
          <w:rFonts w:eastAsia="Times New Roman" w:cs="Times New Roman"/>
          <w:szCs w:val="24"/>
        </w:rPr>
        <w:t xml:space="preserve"> εξήντα νέες προκηρύξεις από τις δυο χιλιάδες θέσεις των μόνιμων γιατρών. Και αυτ</w:t>
      </w:r>
      <w:r>
        <w:rPr>
          <w:rFonts w:eastAsia="Times New Roman" w:cs="Times New Roman"/>
          <w:szCs w:val="24"/>
        </w:rPr>
        <w:t>ές</w:t>
      </w:r>
      <w:r>
        <w:rPr>
          <w:rFonts w:eastAsia="Times New Roman" w:cs="Times New Roman"/>
          <w:szCs w:val="24"/>
        </w:rPr>
        <w:t xml:space="preserve"> οι δύο χιλιάδες ογδόντ</w:t>
      </w:r>
      <w:r>
        <w:rPr>
          <w:rFonts w:eastAsia="Times New Roman" w:cs="Times New Roman"/>
          <w:szCs w:val="24"/>
        </w:rPr>
        <w:t xml:space="preserve">α τρεις είναι μόνιμοι. </w:t>
      </w:r>
    </w:p>
    <w:p w14:paraId="1056A936"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για προκήρυξη είναι οι εξής: Χίλιοι οκτακόσιοι σαράντα μόνιμοι γιατροί, τρεις χιλιάδες εκατό για τις ΤΟΜΥ που ξεκινούν μέσα στον επόμενο μήνα, </w:t>
      </w:r>
      <w:proofErr w:type="spellStart"/>
      <w:r>
        <w:rPr>
          <w:rFonts w:eastAsia="Times New Roman" w:cs="Times New Roman"/>
          <w:szCs w:val="24"/>
        </w:rPr>
        <w:t>επαναπροκήρυξη</w:t>
      </w:r>
      <w:proofErr w:type="spellEnd"/>
      <w:r>
        <w:rPr>
          <w:rFonts w:eastAsia="Times New Roman" w:cs="Times New Roman"/>
          <w:szCs w:val="24"/>
        </w:rPr>
        <w:t xml:space="preserve"> οκτακοσίων πενήντα από τον ΟΑΕΔ, σαράντα για το ΕΚΑΒ και διακόσιοι εβδομήντα σε συνεργασία με το </w:t>
      </w:r>
      <w:r>
        <w:rPr>
          <w:rFonts w:eastAsia="Times New Roman" w:cs="Times New Roman"/>
          <w:szCs w:val="24"/>
        </w:rPr>
        <w:t>Υπουργείο Εργασίας για τις ειδικές κατηγορίες πολυτέκνων κ.λπ.. Αυτ</w:t>
      </w:r>
      <w:r>
        <w:rPr>
          <w:rFonts w:eastAsia="Times New Roman" w:cs="Times New Roman"/>
          <w:szCs w:val="24"/>
        </w:rPr>
        <w:t>ές</w:t>
      </w:r>
      <w:r>
        <w:rPr>
          <w:rFonts w:eastAsia="Times New Roman" w:cs="Times New Roman"/>
          <w:szCs w:val="24"/>
        </w:rPr>
        <w:t xml:space="preserve"> είναι οι έξι χιλιάδες εκατό, από τους οποίους οι δύο χιλιάδες </w:t>
      </w:r>
      <w:proofErr w:type="spellStart"/>
      <w:r>
        <w:rPr>
          <w:rFonts w:eastAsia="Times New Roman" w:cs="Times New Roman"/>
          <w:szCs w:val="24"/>
        </w:rPr>
        <w:t>εκατόν</w:t>
      </w:r>
      <w:proofErr w:type="spellEnd"/>
      <w:r>
        <w:rPr>
          <w:rFonts w:eastAsia="Times New Roman" w:cs="Times New Roman"/>
          <w:szCs w:val="24"/>
        </w:rPr>
        <w:t xml:space="preserve"> πενήντα είναι μόνιμοι.</w:t>
      </w:r>
    </w:p>
    <w:p w14:paraId="1056A937"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szCs w:val="24"/>
        </w:rPr>
        <w:t>Γι’ αυτό, λοιπόν, εγώ λέω ότι το ΕΣΥ έχει να δει τέτοια ενίσχυση του προσωπικού του από τη δεκ</w:t>
      </w:r>
      <w:r>
        <w:rPr>
          <w:rFonts w:eastAsia="Times New Roman" w:cs="Times New Roman"/>
          <w:szCs w:val="24"/>
        </w:rPr>
        <w:t>αετία του ’80, γιατί όλα αυτά αθροίζονται σε δεκαοκτώ χιλιάδες εξακόσια δώδεκα άτομα. Με αυτό το προσωπικό, με τ</w:t>
      </w:r>
      <w:r>
        <w:rPr>
          <w:rFonts w:eastAsia="Times New Roman" w:cs="Times New Roman"/>
          <w:szCs w:val="24"/>
        </w:rPr>
        <w:t>ις</w:t>
      </w:r>
      <w:r>
        <w:rPr>
          <w:rFonts w:eastAsia="Times New Roman" w:cs="Times New Roman"/>
          <w:szCs w:val="24"/>
        </w:rPr>
        <w:t xml:space="preserve"> οκτώ χιλιάδες τριακόσι</w:t>
      </w:r>
      <w:r>
        <w:rPr>
          <w:rFonts w:eastAsia="Times New Roman" w:cs="Times New Roman"/>
          <w:szCs w:val="24"/>
        </w:rPr>
        <w:t>α</w:t>
      </w:r>
      <w:r>
        <w:rPr>
          <w:rFonts w:eastAsia="Times New Roman" w:cs="Times New Roman"/>
          <w:szCs w:val="24"/>
        </w:rPr>
        <w:t xml:space="preserve"> ογδόντα άτομα να έχουν αναλάβει -για να μην ξεχνιόμαστε- </w:t>
      </w:r>
      <w:r>
        <w:rPr>
          <w:rFonts w:eastAsia="Times New Roman" w:cs="Times New Roman"/>
          <w:szCs w:val="24"/>
        </w:rPr>
        <w:lastRenderedPageBreak/>
        <w:t>και με τη χρηματοδότηση που είπα πριν, είναι σαφές ότι η κατ</w:t>
      </w:r>
      <w:r>
        <w:rPr>
          <w:rFonts w:eastAsia="Times New Roman" w:cs="Times New Roman"/>
          <w:szCs w:val="24"/>
        </w:rPr>
        <w:t>άσταση στον χώρο της υγείας δεν έχει καμμία σχέση με αυτή που είχε όταν αναλάβαμε.</w:t>
      </w:r>
    </w:p>
    <w:p w14:paraId="1056A938"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Καλώς, κύριε Υπουργέ.</w:t>
      </w:r>
    </w:p>
    <w:p w14:paraId="1056A939"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Για το ΕΚΑΒ και τα υπόλοιπα θα σας πω στη δευτερολογία μου.</w:t>
      </w:r>
    </w:p>
    <w:p w14:paraId="1056A93A"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(Αναστάσιος Κουράκης): </w:t>
      </w:r>
      <w:r>
        <w:rPr>
          <w:rFonts w:eastAsia="Times New Roman" w:cs="Times New Roman"/>
          <w:szCs w:val="24"/>
        </w:rPr>
        <w:t>Κύριε Λυκούδη, έχετε τον λόγο.</w:t>
      </w:r>
    </w:p>
    <w:p w14:paraId="1056A93B"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Στη διαδικασία του κοινοβουλευτικού ελέγχου, κύριε Υπουργέ –το ξέρετε, δεν θα σας κάνω μάθημα εγώ τώρα- το μόνο που δεν χρειάζεται</w:t>
      </w:r>
      <w:r>
        <w:rPr>
          <w:rFonts w:eastAsia="Times New Roman" w:cs="Times New Roman"/>
          <w:szCs w:val="24"/>
        </w:rPr>
        <w:t>,</w:t>
      </w:r>
      <w:r>
        <w:rPr>
          <w:rFonts w:eastAsia="Times New Roman" w:cs="Times New Roman"/>
          <w:szCs w:val="24"/>
        </w:rPr>
        <w:t xml:space="preserve"> είναι η παράθεση τέτοι</w:t>
      </w:r>
      <w:r>
        <w:rPr>
          <w:rFonts w:eastAsia="Times New Roman" w:cs="Times New Roman"/>
          <w:szCs w:val="24"/>
        </w:rPr>
        <w:t>ων στοιχείων. Βγάλτε μια ανακοίνωση, δώστε τα στη δημοσιότητα, να τα δούμε...</w:t>
      </w:r>
    </w:p>
    <w:p w14:paraId="1056A93C"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Τα έχω πει πολλές φορές, αλλά γράφονται άλλα.</w:t>
      </w:r>
    </w:p>
    <w:p w14:paraId="1056A93D"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Θα με αφήσετε να μιλήσω; Θα με αφήσετε</w:t>
      </w:r>
      <w:r>
        <w:rPr>
          <w:rFonts w:eastAsia="Times New Roman" w:cs="Times New Roman"/>
          <w:szCs w:val="24"/>
        </w:rPr>
        <w:t xml:space="preserve"> να πω και εγώ τα δικά μου; </w:t>
      </w:r>
    </w:p>
    <w:p w14:paraId="1056A93E"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Υπουργέ, μιλάει ο κ. Λυκούδης.</w:t>
      </w:r>
    </w:p>
    <w:p w14:paraId="1056A93F"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Οκτώ λεπτά μιλήσατε. Αφήστε με να πω και εγώ αυτά που θέλω.</w:t>
      </w:r>
    </w:p>
    <w:p w14:paraId="1056A940"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szCs w:val="24"/>
        </w:rPr>
        <w:lastRenderedPageBreak/>
        <w:t>Είναι δυνατόν να συγκρατήσει ο οποιοσδήποτε</w:t>
      </w:r>
      <w:r>
        <w:rPr>
          <w:rFonts w:eastAsia="Times New Roman" w:cs="Times New Roman"/>
          <w:szCs w:val="24"/>
        </w:rPr>
        <w:t>,</w:t>
      </w:r>
      <w:r>
        <w:rPr>
          <w:rFonts w:eastAsia="Times New Roman" w:cs="Times New Roman"/>
          <w:szCs w:val="24"/>
        </w:rPr>
        <w:t xml:space="preserve"> τα </w:t>
      </w:r>
      <w:r>
        <w:rPr>
          <w:rFonts w:eastAsia="Times New Roman" w:cs="Times New Roman"/>
          <w:szCs w:val="24"/>
        </w:rPr>
        <w:t>στοιχεία που δίνετε σήμερα σε μια διαδικασία κοινοβουλευτικού ελέγχου; Εγώ δεν αμφισβητώ αυτά που λέτε, μπορεί να είναι έτσι. Αφήστε που η δική μου ερώτηση δεν αφορούσε το τι κάνει σήμερα η Κυβέρνηση σε σχέση με το παρελθόν, διότι από την αρχή μέχρι το τέλ</w:t>
      </w:r>
      <w:r>
        <w:rPr>
          <w:rFonts w:eastAsia="Times New Roman" w:cs="Times New Roman"/>
          <w:szCs w:val="24"/>
        </w:rPr>
        <w:t xml:space="preserve">ος της δικής σας πολιτικής παρουσίας αυτή την ώρα λέτε τι κάνατε </w:t>
      </w:r>
      <w:r>
        <w:rPr>
          <w:rFonts w:eastAsia="Times New Roman" w:cs="Times New Roman"/>
          <w:szCs w:val="24"/>
        </w:rPr>
        <w:t>εσείς,</w:t>
      </w:r>
      <w:r>
        <w:rPr>
          <w:rFonts w:eastAsia="Times New Roman" w:cs="Times New Roman"/>
          <w:szCs w:val="24"/>
        </w:rPr>
        <w:t xml:space="preserve"> που δεν έκαναν οι προηγούμενοι. </w:t>
      </w:r>
      <w:r>
        <w:rPr>
          <w:rFonts w:eastAsia="Times New Roman" w:cs="Times New Roman"/>
          <w:bCs/>
          <w:shd w:val="clear" w:color="auto" w:fill="FFFFFF"/>
        </w:rPr>
        <w:t xml:space="preserve">Αυτή </w:t>
      </w:r>
      <w:r>
        <w:rPr>
          <w:rFonts w:eastAsia="Times New Roman"/>
          <w:bCs/>
          <w:shd w:val="clear" w:color="auto" w:fill="FFFFFF"/>
        </w:rPr>
        <w:t>είναι</w:t>
      </w:r>
      <w:r>
        <w:rPr>
          <w:rFonts w:eastAsia="Times New Roman" w:cs="Times New Roman"/>
          <w:bCs/>
          <w:shd w:val="clear" w:color="auto" w:fill="FFFFFF"/>
        </w:rPr>
        <w:t xml:space="preserve"> η ερώτηση;</w:t>
      </w:r>
    </w:p>
    <w:p w14:paraId="1056A941"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ΠΑΥΛΟΣ ΠΟΛΑΚΗΣ (Αναπληρωτής Υπουργός Υγείας): </w:t>
      </w:r>
      <w:r>
        <w:rPr>
          <w:rFonts w:eastAsia="Times New Roman" w:cs="Times New Roman"/>
          <w:bCs/>
          <w:shd w:val="clear" w:color="auto" w:fill="FFFFFF"/>
        </w:rPr>
        <w:t xml:space="preserve">Ποια </w:t>
      </w:r>
      <w:r>
        <w:rPr>
          <w:rFonts w:eastAsia="Times New Roman"/>
          <w:bCs/>
          <w:shd w:val="clear" w:color="auto" w:fill="FFFFFF"/>
        </w:rPr>
        <w:t>είναι</w:t>
      </w:r>
      <w:r>
        <w:rPr>
          <w:rFonts w:eastAsia="Times New Roman" w:cs="Times New Roman"/>
          <w:bCs/>
          <w:shd w:val="clear" w:color="auto" w:fill="FFFFFF"/>
        </w:rPr>
        <w:t>;</w:t>
      </w:r>
    </w:p>
    <w:p w14:paraId="1056A942"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ΣΠΥΡΙΔΩΝ ΛΥΚΟΥΔΗΣ</w:t>
      </w:r>
      <w:r>
        <w:rPr>
          <w:rFonts w:eastAsia="Times New Roman" w:cs="Times New Roman"/>
          <w:b/>
          <w:bCs/>
          <w:shd w:val="clear" w:color="auto" w:fill="FFFFFF"/>
        </w:rPr>
        <w:t xml:space="preserve"> </w:t>
      </w:r>
      <w:r>
        <w:rPr>
          <w:rFonts w:eastAsia="Times New Roman" w:cs="Times New Roman"/>
          <w:b/>
          <w:szCs w:val="24"/>
        </w:rPr>
        <w:t>(Ζ΄ Αντιπρόεδρος της Βουλής)</w:t>
      </w:r>
      <w:r>
        <w:rPr>
          <w:rFonts w:eastAsia="Times New Roman" w:cs="Times New Roman"/>
          <w:b/>
          <w:bCs/>
          <w:shd w:val="clear" w:color="auto" w:fill="FFFFFF"/>
        </w:rPr>
        <w:t xml:space="preserve">: </w:t>
      </w:r>
      <w:r>
        <w:rPr>
          <w:rFonts w:eastAsia="Times New Roman" w:cs="Times New Roman"/>
          <w:bCs/>
          <w:shd w:val="clear" w:color="auto" w:fill="FFFFFF"/>
        </w:rPr>
        <w:t>Πού βρίσκεται</w:t>
      </w:r>
      <w:r>
        <w:rPr>
          <w:rFonts w:eastAsia="Times New Roman" w:cs="Times New Roman"/>
          <w:b/>
          <w:bCs/>
          <w:shd w:val="clear" w:color="auto" w:fill="FFFFFF"/>
        </w:rPr>
        <w:t xml:space="preserve"> </w:t>
      </w:r>
      <w:r>
        <w:rPr>
          <w:rFonts w:eastAsia="Times New Roman" w:cs="Times New Roman"/>
          <w:bCs/>
          <w:shd w:val="clear" w:color="auto" w:fill="FFFFFF"/>
        </w:rPr>
        <w:t xml:space="preserve">σήμερα σε σχέση με τις ανάγκες της πολιτείας και της κοινωνίας το σύστημα υγείας; Αυτή </w:t>
      </w:r>
      <w:r>
        <w:rPr>
          <w:rFonts w:eastAsia="Times New Roman"/>
          <w:bCs/>
          <w:shd w:val="clear" w:color="auto" w:fill="FFFFFF"/>
        </w:rPr>
        <w:t>είναι</w:t>
      </w:r>
      <w:r>
        <w:rPr>
          <w:rFonts w:eastAsia="Times New Roman" w:cs="Times New Roman"/>
          <w:bCs/>
          <w:shd w:val="clear" w:color="auto" w:fill="FFFFFF"/>
        </w:rPr>
        <w:t xml:space="preserve"> η ερώτηση. Δεν </w:t>
      </w:r>
      <w:r>
        <w:rPr>
          <w:rFonts w:eastAsia="Times New Roman"/>
          <w:bCs/>
          <w:shd w:val="clear" w:color="auto" w:fill="FFFFFF"/>
        </w:rPr>
        <w:t>είναι</w:t>
      </w:r>
      <w:r>
        <w:rPr>
          <w:rFonts w:eastAsia="Times New Roman" w:cs="Times New Roman"/>
          <w:bCs/>
          <w:shd w:val="clear" w:color="auto" w:fill="FFFFFF"/>
        </w:rPr>
        <w:t xml:space="preserve"> αν είστε εσείς καλύτερος Υπουργός από τον προηγούμενο. Αν </w:t>
      </w:r>
      <w:r>
        <w:rPr>
          <w:rFonts w:eastAsia="Times New Roman"/>
          <w:bCs/>
          <w:shd w:val="clear" w:color="auto" w:fill="FFFFFF"/>
        </w:rPr>
        <w:t>είναι</w:t>
      </w:r>
      <w:r>
        <w:rPr>
          <w:rFonts w:eastAsia="Times New Roman" w:cs="Times New Roman"/>
          <w:bCs/>
          <w:shd w:val="clear" w:color="auto" w:fill="FFFFFF"/>
        </w:rPr>
        <w:t xml:space="preserve"> δυνατόν! </w:t>
      </w:r>
    </w:p>
    <w:p w14:paraId="1056A943"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Εγώ, λοιπόν, δεν παραθέτω στοιχεία όπως τα έχετε εσείς, γιατί δεν τα</w:t>
      </w:r>
      <w:r>
        <w:rPr>
          <w:rFonts w:eastAsia="Times New Roman" w:cs="Times New Roman"/>
          <w:bCs/>
          <w:shd w:val="clear" w:color="auto" w:fill="FFFFFF"/>
        </w:rPr>
        <w:t xml:space="preserve"> έχω να τα παραθέσω. Δεν αμφισβητώ την ειλικρίνεια αυτών που λέτε, γιατί δεν μπορώ να την αμφισβητήσω. Εγώ έχω στα χέρια μου καταθέσεις παραγόντων του χώρου της υγείας. Παραδείγματος χάριν, έχω την εικόνα που δίνει η ΠΟΕΔ</w:t>
      </w:r>
      <w:r>
        <w:rPr>
          <w:rFonts w:eastAsia="Times New Roman" w:cs="Times New Roman"/>
          <w:bCs/>
          <w:shd w:val="clear" w:color="auto" w:fill="FFFFFF"/>
          <w:lang w:val="en-US"/>
        </w:rPr>
        <w:t>H</w:t>
      </w:r>
      <w:r>
        <w:rPr>
          <w:rFonts w:eastAsia="Times New Roman" w:cs="Times New Roman"/>
          <w:bCs/>
          <w:shd w:val="clear" w:color="auto" w:fill="FFFFFF"/>
        </w:rPr>
        <w:t xml:space="preserve">Ν για την κατάσταση. </w:t>
      </w:r>
    </w:p>
    <w:p w14:paraId="1056A944"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ΠΑΥΛΟΣ ΠΟΛΑΚ</w:t>
      </w:r>
      <w:r>
        <w:rPr>
          <w:rFonts w:eastAsia="Times New Roman" w:cs="Times New Roman"/>
          <w:b/>
          <w:bCs/>
          <w:shd w:val="clear" w:color="auto" w:fill="FFFFFF"/>
        </w:rPr>
        <w:t xml:space="preserve">ΗΣ (Αναπληρωτής Υπουργός Υγείας): </w:t>
      </w:r>
      <w:proofErr w:type="spellStart"/>
      <w:r>
        <w:rPr>
          <w:rFonts w:eastAsia="Times New Roman" w:cs="Times New Roman"/>
          <w:bCs/>
          <w:shd w:val="clear" w:color="auto" w:fill="FFFFFF"/>
        </w:rPr>
        <w:t>Καβατζώσατε</w:t>
      </w:r>
      <w:proofErr w:type="spellEnd"/>
      <w:r>
        <w:rPr>
          <w:rFonts w:eastAsia="Times New Roman" w:cs="Times New Roman"/>
          <w:bCs/>
          <w:shd w:val="clear" w:color="auto" w:fill="FFFFFF"/>
        </w:rPr>
        <w:t xml:space="preserve"> τώρα!</w:t>
      </w:r>
    </w:p>
    <w:p w14:paraId="1056A945"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ΣΠΥΡΙΔΩΝ ΛΥΚΟΥΔΗΣ</w:t>
      </w:r>
      <w:r>
        <w:rPr>
          <w:rFonts w:eastAsia="Times New Roman" w:cs="Times New Roman"/>
          <w:b/>
          <w:bCs/>
          <w:shd w:val="clear" w:color="auto" w:fill="FFFFFF"/>
        </w:rPr>
        <w:t xml:space="preserve"> </w:t>
      </w:r>
      <w:r>
        <w:rPr>
          <w:rFonts w:eastAsia="Times New Roman" w:cs="Times New Roman"/>
          <w:b/>
          <w:szCs w:val="24"/>
        </w:rPr>
        <w:t>(Ζ΄ Αντιπρόεδρος της Βουλής)</w:t>
      </w:r>
      <w:r>
        <w:rPr>
          <w:rFonts w:eastAsia="Times New Roman" w:cs="Times New Roman"/>
          <w:b/>
          <w:bCs/>
          <w:shd w:val="clear" w:color="auto" w:fill="FFFFFF"/>
        </w:rPr>
        <w:t xml:space="preserve">: </w:t>
      </w:r>
      <w:r>
        <w:rPr>
          <w:rFonts w:eastAsia="Times New Roman"/>
          <w:bCs/>
          <w:shd w:val="clear" w:color="auto" w:fill="FFFFFF"/>
        </w:rPr>
        <w:t>Α</w:t>
      </w:r>
      <w:r>
        <w:rPr>
          <w:rFonts w:eastAsia="Times New Roman" w:cs="Times New Roman"/>
          <w:bCs/>
          <w:shd w:val="clear" w:color="auto" w:fill="FFFFFF"/>
        </w:rPr>
        <w:t xml:space="preserve"> με </w:t>
      </w:r>
      <w:proofErr w:type="spellStart"/>
      <w:r>
        <w:rPr>
          <w:rFonts w:eastAsia="Times New Roman" w:cs="Times New Roman"/>
          <w:bCs/>
          <w:shd w:val="clear" w:color="auto" w:fill="FFFFFF"/>
        </w:rPr>
        <w:t>συγχωρείτε</w:t>
      </w:r>
      <w:proofErr w:type="spellEnd"/>
      <w:r>
        <w:rPr>
          <w:rFonts w:eastAsia="Times New Roman" w:cs="Times New Roman"/>
          <w:bCs/>
          <w:shd w:val="clear" w:color="auto" w:fill="FFFFFF"/>
        </w:rPr>
        <w:t xml:space="preserve"> πάρα πολύ. Είδα τη γκριμάτσα που κάνατε. Εσείς μπορεί να αμφισβητείτε την αξιοπιστία της ΠΟΕΔΗΝ και καλά κάνετε. Δεν θα σας κάνω έλεγχο εγώ </w:t>
      </w:r>
      <w:r>
        <w:rPr>
          <w:rFonts w:eastAsia="Times New Roman" w:cs="Times New Roman"/>
          <w:bCs/>
          <w:shd w:val="clear" w:color="auto" w:fill="FFFFFF"/>
        </w:rPr>
        <w:t xml:space="preserve">γι’ αυτό το πράγμα. Εγώ έχω άλλον τρόπο να εισπράξω στοιχεία, για να ασκήσω κοινοβουλευτικό </w:t>
      </w:r>
      <w:r>
        <w:rPr>
          <w:rFonts w:eastAsia="Times New Roman"/>
          <w:bCs/>
          <w:shd w:val="clear" w:color="auto" w:fill="FFFFFF"/>
        </w:rPr>
        <w:t>έ</w:t>
      </w:r>
      <w:r>
        <w:rPr>
          <w:rFonts w:eastAsia="Times New Roman" w:cs="Times New Roman"/>
          <w:bCs/>
          <w:shd w:val="clear" w:color="auto" w:fill="FFFFFF"/>
        </w:rPr>
        <w:t xml:space="preserve">λεγχο; Δεν έχω άλλον. </w:t>
      </w:r>
    </w:p>
    <w:p w14:paraId="1056A946"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Με βάση, λοιπόν, τα στοιχεία της ΠΟΕΔΗΝ ολόκληρη η χώρα πάσχει</w:t>
      </w:r>
      <w:r>
        <w:rPr>
          <w:rFonts w:eastAsia="Times New Roman" w:cs="Times New Roman"/>
          <w:bCs/>
          <w:shd w:val="clear" w:color="auto" w:fill="FFFFFF"/>
        </w:rPr>
        <w:t xml:space="preserve"> </w:t>
      </w:r>
      <w:r>
        <w:rPr>
          <w:rFonts w:eastAsia="Times New Roman" w:cs="Times New Roman"/>
          <w:bCs/>
          <w:shd w:val="clear" w:color="auto" w:fill="FFFFFF"/>
        </w:rPr>
        <w:t>σε επίπεδο νοσοκομείων. Εγώ να αναγνωρίσω τα θετικά. Να σας πω, παραδείγματος</w:t>
      </w:r>
      <w:r>
        <w:rPr>
          <w:rFonts w:eastAsia="Times New Roman" w:cs="Times New Roman"/>
          <w:bCs/>
          <w:shd w:val="clear" w:color="auto" w:fill="FFFFFF"/>
        </w:rPr>
        <w:t xml:space="preserve"> χάριν, ότι είχα σημειωμένο το θέμα του τομογράφου στο Νοσοκομείο της Κέρκυρας, η λειτουργία του οποίου εκκρεμούσε επί δέκα χρόνια. Μπορώ να σας αναγνωρίσω παρά ταύτα ότι, αν και ενάμιση χρόνο μετά από την ώρα που αναλάβατε την </w:t>
      </w:r>
      <w:r>
        <w:rPr>
          <w:rFonts w:eastAsia="Times New Roman"/>
          <w:bCs/>
          <w:shd w:val="clear" w:color="auto" w:fill="FFFFFF"/>
        </w:rPr>
        <w:t>Κυβέρνηση,</w:t>
      </w:r>
      <w:r>
        <w:rPr>
          <w:rFonts w:eastAsia="Times New Roman" w:cs="Times New Roman"/>
          <w:bCs/>
          <w:shd w:val="clear" w:color="auto" w:fill="FFFFFF"/>
        </w:rPr>
        <w:t xml:space="preserve"> τον λειτουργήσατε</w:t>
      </w:r>
      <w:r>
        <w:rPr>
          <w:rFonts w:eastAsia="Times New Roman" w:cs="Times New Roman"/>
          <w:bCs/>
          <w:shd w:val="clear" w:color="auto" w:fill="FFFFFF"/>
        </w:rPr>
        <w:t xml:space="preserve"> τον περσινό Αύγουστο. Να σας αναγνωρίσω ότι έστω και αργά κάτι κάνατε. </w:t>
      </w:r>
    </w:p>
    <w:p w14:paraId="1056A947"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Ολόκληρη η άλλη εικόνα; Νοσοκομείο Πάτρας</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Ε</w:t>
      </w:r>
      <w:r>
        <w:rPr>
          <w:rFonts w:eastAsia="Times New Roman" w:cs="Times New Roman"/>
          <w:bCs/>
          <w:shd w:val="clear" w:color="auto" w:fill="FFFFFF"/>
        </w:rPr>
        <w:t>λλείψεις προσωπικού. Νοσοκομείο Αγρινίου, Αιγίου, Καλαβρύτων, Νοσοκομείο Λευκάδας, Διδυμοτείχου. Να μη σας τα διαβάσω. Θα μιλάω και εγώ άλλ</w:t>
      </w:r>
      <w:r>
        <w:rPr>
          <w:rFonts w:eastAsia="Times New Roman" w:cs="Times New Roman"/>
          <w:bCs/>
          <w:shd w:val="clear" w:color="auto" w:fill="FFFFFF"/>
        </w:rPr>
        <w:t xml:space="preserve">α οκτώ λεπτά, όπως μιλήσατε εσείς, και δεν θέλω να καταχραστώ τον χρόνο των συναδέλφων μου. </w:t>
      </w:r>
    </w:p>
    <w:p w14:paraId="1056A948"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Δείτε την εικόνα που δίνει η ΠΟΕΔΗΝ. Αυτό </w:t>
      </w:r>
      <w:r>
        <w:rPr>
          <w:rFonts w:eastAsia="Times New Roman"/>
          <w:bCs/>
          <w:shd w:val="clear" w:color="auto" w:fill="FFFFFF"/>
        </w:rPr>
        <w:t>είναι</w:t>
      </w:r>
      <w:r>
        <w:rPr>
          <w:rFonts w:eastAsia="Times New Roman" w:cs="Times New Roman"/>
          <w:bCs/>
          <w:shd w:val="clear" w:color="auto" w:fill="FFFFFF"/>
        </w:rPr>
        <w:t xml:space="preserve"> το όργανο των εργαζομένων. Από πού αλλού θα αντλήσω στοιχεία εγώ; Σας ξαναλέω ότι ακούω καλοπροαίρετα αυτά που λέτε</w:t>
      </w:r>
      <w:r>
        <w:rPr>
          <w:rFonts w:eastAsia="Times New Roman" w:cs="Times New Roman"/>
          <w:bCs/>
          <w:shd w:val="clear" w:color="auto" w:fill="FFFFFF"/>
        </w:rPr>
        <w:t xml:space="preserve"> εσείς, αλλά δεν μπορείτε</w:t>
      </w:r>
      <w:r>
        <w:rPr>
          <w:rFonts w:eastAsia="Times New Roman" w:cs="Times New Roman"/>
          <w:bCs/>
          <w:shd w:val="clear" w:color="auto" w:fill="FFFFFF"/>
        </w:rPr>
        <w:t>,</w:t>
      </w:r>
      <w:r>
        <w:rPr>
          <w:rFonts w:eastAsia="Times New Roman" w:cs="Times New Roman"/>
          <w:bCs/>
          <w:shd w:val="clear" w:color="auto" w:fill="FFFFFF"/>
        </w:rPr>
        <w:t xml:space="preserve"> μόλις σας δίνω εγώ τα στοιχεία που λέει η ΠΟΕΔΗΝ</w:t>
      </w:r>
      <w:r>
        <w:rPr>
          <w:rFonts w:eastAsia="Times New Roman" w:cs="Times New Roman"/>
          <w:bCs/>
          <w:shd w:val="clear" w:color="auto" w:fill="FFFFFF"/>
        </w:rPr>
        <w:t>,</w:t>
      </w:r>
      <w:r>
        <w:rPr>
          <w:rFonts w:eastAsia="Times New Roman" w:cs="Times New Roman"/>
          <w:bCs/>
          <w:shd w:val="clear" w:color="auto" w:fill="FFFFFF"/>
        </w:rPr>
        <w:t xml:space="preserve"> να μου κάνετε νεύμα «έλα τώρα», δηλαδή </w:t>
      </w:r>
      <w:r>
        <w:rPr>
          <w:rFonts w:eastAsia="Times New Roman" w:cs="Times New Roman"/>
          <w:bCs/>
          <w:shd w:val="clear" w:color="auto" w:fill="FFFFFF"/>
        </w:rPr>
        <w:lastRenderedPageBreak/>
        <w:t xml:space="preserve">«αμάν η ΠΟΕΔΗΝ». Από πού θα πάρουμε στοιχεία εμείς; Από πού αλλού θα εισπράξουμε μια εικόνα, για να μπορέσουμε να την καταθέσουμε; </w:t>
      </w:r>
    </w:p>
    <w:p w14:paraId="1056A949"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Σας λέω,</w:t>
      </w:r>
      <w:r>
        <w:rPr>
          <w:rFonts w:eastAsia="Times New Roman" w:cs="Times New Roman"/>
          <w:bCs/>
          <w:shd w:val="clear" w:color="auto" w:fill="FFFFFF"/>
        </w:rPr>
        <w:t xml:space="preserve"> λοιπόν, κύριε Υπουργέ, ότι η ερώτηση που κατέθεσα εγώ στο πλαίσιο του κοινοβουλευτικού </w:t>
      </w:r>
      <w:r>
        <w:rPr>
          <w:rFonts w:eastAsia="Times New Roman"/>
          <w:bCs/>
          <w:shd w:val="clear" w:color="auto" w:fill="FFFFFF"/>
        </w:rPr>
        <w:t>ε</w:t>
      </w:r>
      <w:r>
        <w:rPr>
          <w:rFonts w:eastAsia="Times New Roman" w:cs="Times New Roman"/>
          <w:bCs/>
          <w:shd w:val="clear" w:color="auto" w:fill="FFFFFF"/>
        </w:rPr>
        <w:t xml:space="preserve">λέγχου, δεν </w:t>
      </w:r>
      <w:r>
        <w:rPr>
          <w:rFonts w:eastAsia="Times New Roman"/>
          <w:bCs/>
          <w:shd w:val="clear" w:color="auto" w:fill="FFFFFF"/>
        </w:rPr>
        <w:t>είναι</w:t>
      </w:r>
      <w:r>
        <w:rPr>
          <w:rFonts w:eastAsia="Times New Roman" w:cs="Times New Roman"/>
          <w:bCs/>
          <w:shd w:val="clear" w:color="auto" w:fill="FFFFFF"/>
        </w:rPr>
        <w:t xml:space="preserve"> μια ερώτηση που αφορά αυτό το κρίσιμο θέμα της υγείας για να τσακωθούμε ούτε για να αμφισβητήσω τις προθέσεις σας. </w:t>
      </w:r>
      <w:r>
        <w:rPr>
          <w:rFonts w:eastAsia="Times New Roman"/>
          <w:bCs/>
          <w:shd w:val="clear" w:color="auto" w:fill="FFFFFF"/>
        </w:rPr>
        <w:t>Είναι</w:t>
      </w:r>
      <w:r>
        <w:rPr>
          <w:rFonts w:eastAsia="Times New Roman" w:cs="Times New Roman"/>
          <w:bCs/>
          <w:shd w:val="clear" w:color="auto" w:fill="FFFFFF"/>
        </w:rPr>
        <w:t xml:space="preserve"> για να δούμε</w:t>
      </w:r>
      <w:r>
        <w:rPr>
          <w:rFonts w:eastAsia="Times New Roman" w:cs="Times New Roman"/>
          <w:bCs/>
          <w:shd w:val="clear" w:color="auto" w:fill="FFFFFF"/>
        </w:rPr>
        <w:t>,</w:t>
      </w:r>
      <w:r>
        <w:rPr>
          <w:rFonts w:eastAsia="Times New Roman" w:cs="Times New Roman"/>
          <w:bCs/>
          <w:shd w:val="clear" w:color="auto" w:fill="FFFFFF"/>
        </w:rPr>
        <w:t xml:space="preserve"> εάν μπορούμε να έχουμε μια άλλη εικόνα για αυτόν τον τομέα που πάσχει, τον τόσο ευαίσθητο τομέα κοινωνικής λειτουργίας, όπως </w:t>
      </w:r>
      <w:r>
        <w:rPr>
          <w:rFonts w:eastAsia="Times New Roman"/>
          <w:bCs/>
          <w:shd w:val="clear" w:color="auto" w:fill="FFFFFF"/>
        </w:rPr>
        <w:t>είναι</w:t>
      </w:r>
      <w:r>
        <w:rPr>
          <w:rFonts w:eastAsia="Times New Roman" w:cs="Times New Roman"/>
          <w:bCs/>
          <w:shd w:val="clear" w:color="auto" w:fill="FFFFFF"/>
        </w:rPr>
        <w:t xml:space="preserve"> η υγεία.</w:t>
      </w:r>
    </w:p>
    <w:p w14:paraId="1056A94A"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Εάν η απάντηση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bCs/>
          <w:shd w:val="clear" w:color="auto" w:fill="FFFFFF"/>
        </w:rPr>
        <w:t>–</w:t>
      </w:r>
      <w:r>
        <w:rPr>
          <w:rFonts w:eastAsia="Times New Roman" w:cs="Times New Roman"/>
          <w:bCs/>
          <w:shd w:val="clear" w:color="auto" w:fill="FFFFFF"/>
        </w:rPr>
        <w:t>και κλείνω, κύριε Πρόεδρε</w:t>
      </w:r>
      <w:r>
        <w:rPr>
          <w:rFonts w:eastAsia="Times New Roman"/>
          <w:bCs/>
          <w:shd w:val="clear" w:color="auto" w:fill="FFFFFF"/>
        </w:rPr>
        <w:t>–</w:t>
      </w:r>
      <w:r>
        <w:rPr>
          <w:rFonts w:eastAsia="Times New Roman" w:cs="Times New Roman"/>
          <w:bCs/>
          <w:shd w:val="clear" w:color="auto" w:fill="FFFFFF"/>
        </w:rPr>
        <w:t xml:space="preserve"> η κατάθεση στοιχείων, για να μου αποδείξετε ότι η σημερινή </w:t>
      </w:r>
      <w:r>
        <w:rPr>
          <w:rFonts w:eastAsia="Times New Roman"/>
          <w:bCs/>
          <w:shd w:val="clear" w:color="auto" w:fill="FFFFFF"/>
        </w:rPr>
        <w:t>Κυβέρνη</w:t>
      </w:r>
      <w:r>
        <w:rPr>
          <w:rFonts w:eastAsia="Times New Roman"/>
          <w:bCs/>
          <w:shd w:val="clear" w:color="auto" w:fill="FFFFFF"/>
        </w:rPr>
        <w:t>ση</w:t>
      </w:r>
      <w:r>
        <w:rPr>
          <w:rFonts w:eastAsia="Times New Roman" w:cs="Times New Roman"/>
          <w:bCs/>
          <w:shd w:val="clear" w:color="auto" w:fill="FFFFFF"/>
        </w:rPr>
        <w:t xml:space="preserve"> τα κάνει καλύτερα από τους προηγούμενους, αυτό </w:t>
      </w:r>
      <w:r>
        <w:rPr>
          <w:rFonts w:eastAsia="Times New Roman"/>
          <w:bCs/>
          <w:shd w:val="clear" w:color="auto" w:fill="FFFFFF"/>
        </w:rPr>
        <w:t>είναι</w:t>
      </w:r>
      <w:r>
        <w:rPr>
          <w:rFonts w:eastAsia="Times New Roman" w:cs="Times New Roman"/>
          <w:bCs/>
          <w:shd w:val="clear" w:color="auto" w:fill="FFFFFF"/>
        </w:rPr>
        <w:t xml:space="preserve"> ένα πολιτικό παραμύθι, που το έχουμε βαρεθεί σε αυτή την Αίθουσα. Το έχουμε βαρεθεί. </w:t>
      </w:r>
    </w:p>
    <w:p w14:paraId="1056A94B" w14:textId="77777777" w:rsidR="0091056D" w:rsidRDefault="00744911">
      <w:pPr>
        <w:spacing w:line="600" w:lineRule="auto"/>
        <w:ind w:firstLine="720"/>
        <w:jc w:val="both"/>
        <w:rPr>
          <w:rFonts w:eastAsia="Times New Roman" w:cs="Times New Roman"/>
          <w:b/>
          <w:bCs/>
          <w:shd w:val="clear" w:color="auto" w:fill="FFFFFF"/>
        </w:rPr>
      </w:pPr>
      <w:r>
        <w:rPr>
          <w:rFonts w:eastAsia="Times New Roman"/>
          <w:b/>
          <w:bCs/>
        </w:rPr>
        <w:t>ΠΡΟΕΔΡΕΥΩΝ (Αναστάσιος Κουράκης):</w:t>
      </w:r>
      <w:r>
        <w:rPr>
          <w:rFonts w:eastAsia="Times New Roman" w:cs="Times New Roman"/>
        </w:rPr>
        <w:t xml:space="preserve"> </w:t>
      </w:r>
      <w:r>
        <w:rPr>
          <w:rFonts w:eastAsia="Times New Roman" w:cs="Times New Roman"/>
          <w:bCs/>
          <w:shd w:val="clear" w:color="auto" w:fill="FFFFFF"/>
        </w:rPr>
        <w:t>Ευχαριστούμε τον κ. Λυκούδη. Κύριε Υπουργέ, έχετε τον λόγο για τρία λεπτά, για ν</w:t>
      </w:r>
      <w:r>
        <w:rPr>
          <w:rFonts w:eastAsia="Times New Roman" w:cs="Times New Roman"/>
          <w:bCs/>
          <w:shd w:val="clear" w:color="auto" w:fill="FFFFFF"/>
        </w:rPr>
        <w:t>α απαντήσετε στη δευτερολογία</w:t>
      </w:r>
      <w:r>
        <w:rPr>
          <w:rFonts w:eastAsia="Times New Roman" w:cs="Times New Roman"/>
          <w:b/>
          <w:bCs/>
          <w:shd w:val="clear" w:color="auto" w:fill="FFFFFF"/>
        </w:rPr>
        <w:t xml:space="preserve"> </w:t>
      </w:r>
      <w:r>
        <w:rPr>
          <w:rFonts w:eastAsia="Times New Roman" w:cs="Times New Roman"/>
          <w:bCs/>
          <w:shd w:val="clear" w:color="auto" w:fill="FFFFFF"/>
        </w:rPr>
        <w:t>σας.</w:t>
      </w:r>
    </w:p>
    <w:p w14:paraId="1056A94C"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ΠΑΥΛΟΣ ΠΟΛΑΚΗΣ (Αναπληρωτής Υπουργός Υγείας):</w:t>
      </w:r>
      <w:r>
        <w:rPr>
          <w:rFonts w:eastAsia="Times New Roman" w:cs="Times New Roman"/>
          <w:bCs/>
          <w:shd w:val="clear" w:color="auto" w:fill="FFFFFF"/>
        </w:rPr>
        <w:t xml:space="preserve"> Κύριε Λυκούδη, έχετε την ευκαιρία να παρακολουθείτε και κάποια δελτία Τύπου, που εκδίδει το Υπουργείο Υγείας με αυτά που λέω, στα οποία παρατίθενται αυτά τα στοιχεία αναλυτικό</w:t>
      </w:r>
      <w:r>
        <w:rPr>
          <w:rFonts w:eastAsia="Times New Roman" w:cs="Times New Roman"/>
          <w:bCs/>
          <w:shd w:val="clear" w:color="auto" w:fill="FFFFFF"/>
        </w:rPr>
        <w:t xml:space="preserve">τατα. </w:t>
      </w:r>
    </w:p>
    <w:p w14:paraId="1056A94D"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ΣΠΥΡΙΔΩΝ ΛΥΚΟΥΔΗΣ</w:t>
      </w:r>
      <w:r>
        <w:rPr>
          <w:rFonts w:eastAsia="Times New Roman" w:cs="Times New Roman"/>
          <w:b/>
          <w:bCs/>
          <w:shd w:val="clear" w:color="auto" w:fill="FFFFFF"/>
        </w:rPr>
        <w:t xml:space="preserve"> </w:t>
      </w:r>
      <w:r>
        <w:rPr>
          <w:rFonts w:eastAsia="Times New Roman" w:cs="Times New Roman"/>
          <w:b/>
          <w:szCs w:val="24"/>
        </w:rPr>
        <w:t>(Ζ΄ Αντιπρόεδρος της Βουλής)</w:t>
      </w:r>
      <w:r>
        <w:rPr>
          <w:rFonts w:eastAsia="Times New Roman" w:cs="Times New Roman"/>
          <w:b/>
          <w:bCs/>
          <w:shd w:val="clear" w:color="auto" w:fill="FFFFFF"/>
        </w:rPr>
        <w:t xml:space="preserve">: </w:t>
      </w:r>
      <w:r>
        <w:rPr>
          <w:rFonts w:eastAsia="Times New Roman" w:cs="Times New Roman"/>
          <w:bCs/>
          <w:shd w:val="clear" w:color="auto" w:fill="FFFFFF"/>
        </w:rPr>
        <w:t xml:space="preserve">Κύριε </w:t>
      </w:r>
      <w:proofErr w:type="spellStart"/>
      <w:r>
        <w:rPr>
          <w:rFonts w:eastAsia="Times New Roman" w:cs="Times New Roman"/>
          <w:bCs/>
          <w:shd w:val="clear" w:color="auto" w:fill="FFFFFF"/>
        </w:rPr>
        <w:t>Πολάκη</w:t>
      </w:r>
      <w:proofErr w:type="spellEnd"/>
      <w:r>
        <w:rPr>
          <w:rFonts w:eastAsia="Times New Roman" w:cs="Times New Roman"/>
          <w:bCs/>
          <w:shd w:val="clear" w:color="auto" w:fill="FFFFFF"/>
        </w:rPr>
        <w:t xml:space="preserve">, σας παρακολουθώ. Μη νομίζετε. </w:t>
      </w:r>
    </w:p>
    <w:p w14:paraId="1056A94E"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ΠΑΥΛΟΣ ΠΟΛΑΚΗΣ (Αναπληρωτής Υπουργός Υγείας): </w:t>
      </w:r>
      <w:r>
        <w:rPr>
          <w:rFonts w:eastAsia="Times New Roman" w:cs="Times New Roman"/>
          <w:bCs/>
          <w:shd w:val="clear" w:color="auto" w:fill="FFFFFF"/>
        </w:rPr>
        <w:t xml:space="preserve">Δεν </w:t>
      </w:r>
      <w:r>
        <w:rPr>
          <w:rFonts w:eastAsia="Times New Roman"/>
          <w:bCs/>
          <w:shd w:val="clear" w:color="auto" w:fill="FFFFFF"/>
        </w:rPr>
        <w:t>είναι</w:t>
      </w:r>
      <w:r>
        <w:rPr>
          <w:rFonts w:eastAsia="Times New Roman" w:cs="Times New Roman"/>
          <w:bCs/>
          <w:shd w:val="clear" w:color="auto" w:fill="FFFFFF"/>
        </w:rPr>
        <w:t xml:space="preserve"> δυνατόν τότε, κύριε Λυκούδη, να μη βλέπετε αυτά τα στοιχεία και να βλέπετε μόνο τις ψευτιές και την </w:t>
      </w:r>
      <w:r>
        <w:rPr>
          <w:rFonts w:eastAsia="Times New Roman" w:cs="Times New Roman"/>
          <w:bCs/>
          <w:shd w:val="clear" w:color="auto" w:fill="FFFFFF"/>
        </w:rPr>
        <w:t xml:space="preserve">«καταστροφή» που λέει η ΠΟΕΔΗΝ από το πρωί έως το βράδυ με το «καρναβάλι» της υγείας, με τα δέκα μουλάρια, τις τρεις άμαξες και τα τριάντα μπαλόνια. </w:t>
      </w:r>
    </w:p>
    <w:p w14:paraId="1056A94F"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Πού λείπουν οι εργαζόμενοι; Λείπουν. Μεταφερόμενο διοικητικό συμβούλιο της ΠΟΕΔΗΝ </w:t>
      </w:r>
      <w:r>
        <w:rPr>
          <w:rFonts w:eastAsia="Times New Roman"/>
          <w:bCs/>
          <w:shd w:val="clear" w:color="auto" w:fill="FFFFFF"/>
        </w:rPr>
        <w:t>είναι</w:t>
      </w:r>
      <w:r>
        <w:rPr>
          <w:rFonts w:eastAsia="Times New Roman" w:cs="Times New Roman"/>
          <w:bCs/>
          <w:shd w:val="clear" w:color="auto" w:fill="FFFFFF"/>
        </w:rPr>
        <w:t xml:space="preserve"> υπό κάποιους συνδι</w:t>
      </w:r>
      <w:r>
        <w:rPr>
          <w:rFonts w:eastAsia="Times New Roman" w:cs="Times New Roman"/>
          <w:bCs/>
          <w:shd w:val="clear" w:color="auto" w:fill="FFFFFF"/>
        </w:rPr>
        <w:t xml:space="preserve">καλιστές, οι οποίοι έχασαν την πρόσβαση στη δυνατότητα ρουσφετιών μετακινήσεων, μετατάξεων και τοπικής </w:t>
      </w:r>
      <w:proofErr w:type="spellStart"/>
      <w:r>
        <w:rPr>
          <w:rFonts w:eastAsia="Times New Roman" w:cs="Times New Roman"/>
          <w:bCs/>
          <w:shd w:val="clear" w:color="auto" w:fill="FFFFFF"/>
        </w:rPr>
        <w:t>μικροεξουσίας</w:t>
      </w:r>
      <w:proofErr w:type="spellEnd"/>
      <w:r>
        <w:rPr>
          <w:rFonts w:eastAsia="Times New Roman" w:cs="Times New Roman"/>
          <w:bCs/>
          <w:shd w:val="clear" w:color="auto" w:fill="FFFFFF"/>
        </w:rPr>
        <w:t>. Μη δουλευόμαστε. Αλλιώς θα είχαμε πλημμύρα κινητοποιήσεων, αν ήταν πραγματικότητα οι ψευτιές τις οποίες λένε από το πρωί μέχρι το βράδυ, γ</w:t>
      </w:r>
      <w:r>
        <w:rPr>
          <w:rFonts w:eastAsia="Times New Roman" w:cs="Times New Roman"/>
          <w:bCs/>
          <w:shd w:val="clear" w:color="auto" w:fill="FFFFFF"/>
        </w:rPr>
        <w:t xml:space="preserve">ια να </w:t>
      </w:r>
      <w:proofErr w:type="spellStart"/>
      <w:r>
        <w:rPr>
          <w:rFonts w:eastAsia="Times New Roman" w:cs="Times New Roman"/>
          <w:bCs/>
          <w:shd w:val="clear" w:color="auto" w:fill="FFFFFF"/>
        </w:rPr>
        <w:t>ξαναδικαιολογήσουν</w:t>
      </w:r>
      <w:proofErr w:type="spellEnd"/>
      <w:r>
        <w:rPr>
          <w:rFonts w:eastAsia="Times New Roman" w:cs="Times New Roman"/>
          <w:bCs/>
          <w:shd w:val="clear" w:color="auto" w:fill="FFFFFF"/>
        </w:rPr>
        <w:t xml:space="preserve"> την ύπαρξή τους. </w:t>
      </w:r>
    </w:p>
    <w:p w14:paraId="1056A950"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Τα στοιχεία αυτά που ανέφερα πριν</w:t>
      </w:r>
      <w:r>
        <w:rPr>
          <w:rFonts w:eastAsia="Times New Roman" w:cs="Times New Roman"/>
          <w:bCs/>
          <w:shd w:val="clear" w:color="auto" w:fill="FFFFFF"/>
        </w:rPr>
        <w:t>,</w:t>
      </w:r>
      <w:r>
        <w:rPr>
          <w:rFonts w:eastAsia="Times New Roman" w:cs="Times New Roman"/>
          <w:bCs/>
          <w:shd w:val="clear" w:color="auto" w:fill="FFFFFF"/>
        </w:rPr>
        <w:t xml:space="preserve"> νομίζω ότι περιγράφουν μια κατάσταση</w:t>
      </w:r>
      <w:r>
        <w:rPr>
          <w:rFonts w:eastAsia="Times New Roman" w:cs="Times New Roman"/>
          <w:bCs/>
          <w:shd w:val="clear" w:color="auto" w:fill="FFFFFF"/>
        </w:rPr>
        <w:t>,</w:t>
      </w:r>
      <w:r>
        <w:rPr>
          <w:rFonts w:eastAsia="Times New Roman" w:cs="Times New Roman"/>
          <w:bCs/>
          <w:shd w:val="clear" w:color="auto" w:fill="FFFFFF"/>
        </w:rPr>
        <w:t xml:space="preserve"> που με βάση και τον πρώτο νόμο της διαλεκτικής, κύριε Λυκούδη -γιατί περάσατε και εσείς από την Αριστερά- η συσσώρευση πολλών χιλιάδων μικρών ποσοτήτων οδηγεί σε νέα ποιότητα. Οκτώ χιλιάδες συν στο σύστημα </w:t>
      </w:r>
      <w:r>
        <w:rPr>
          <w:rFonts w:eastAsia="Times New Roman"/>
          <w:bCs/>
          <w:shd w:val="clear" w:color="auto" w:fill="FFFFFF"/>
        </w:rPr>
        <w:t>είναι</w:t>
      </w:r>
      <w:r>
        <w:rPr>
          <w:rFonts w:eastAsia="Times New Roman" w:cs="Times New Roman"/>
          <w:bCs/>
          <w:shd w:val="clear" w:color="auto" w:fill="FFFFFF"/>
        </w:rPr>
        <w:t xml:space="preserve"> άλλη ποιότητα από οκτώ χιλιάδες πλην. </w:t>
      </w:r>
      <w:proofErr w:type="spellStart"/>
      <w:r>
        <w:rPr>
          <w:rFonts w:eastAsia="Times New Roman" w:cs="Times New Roman"/>
          <w:bCs/>
          <w:shd w:val="clear" w:color="auto" w:fill="FFFFFF"/>
        </w:rPr>
        <w:t>Πόσ</w:t>
      </w:r>
      <w:r>
        <w:rPr>
          <w:rFonts w:eastAsia="Times New Roman" w:cs="Times New Roman"/>
          <w:bCs/>
          <w:shd w:val="clear" w:color="auto" w:fill="FFFFFF"/>
        </w:rPr>
        <w:t>ω</w:t>
      </w:r>
      <w:proofErr w:type="spellEnd"/>
      <w:r>
        <w:rPr>
          <w:rFonts w:eastAsia="Times New Roman" w:cs="Times New Roman"/>
          <w:bCs/>
          <w:shd w:val="clear" w:color="auto" w:fill="FFFFFF"/>
        </w:rPr>
        <w:t xml:space="preserve"> </w:t>
      </w:r>
      <w:r>
        <w:rPr>
          <w:rFonts w:eastAsia="Times New Roman" w:cs="Times New Roman"/>
          <w:bCs/>
          <w:shd w:val="clear" w:color="auto" w:fill="FFFFFF"/>
        </w:rPr>
        <w:t xml:space="preserve">μάλλον </w:t>
      </w:r>
      <w:proofErr w:type="spellStart"/>
      <w:r>
        <w:rPr>
          <w:rFonts w:eastAsia="Times New Roman" w:cs="Times New Roman"/>
          <w:bCs/>
          <w:shd w:val="clear" w:color="auto" w:fill="FFFFFF"/>
        </w:rPr>
        <w:t>δεκαοκτώμισι</w:t>
      </w:r>
      <w:proofErr w:type="spellEnd"/>
      <w:r>
        <w:rPr>
          <w:rFonts w:eastAsia="Times New Roman" w:cs="Times New Roman"/>
          <w:bCs/>
          <w:shd w:val="clear" w:color="auto" w:fill="FFFFFF"/>
        </w:rPr>
        <w:t xml:space="preserve"> χιλιάδες συν. </w:t>
      </w:r>
    </w:p>
    <w:p w14:paraId="1056A951"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Βέβαια μη μου λέτε τώρα ποια </w:t>
      </w:r>
      <w:r>
        <w:rPr>
          <w:rFonts w:eastAsia="Times New Roman"/>
          <w:bCs/>
          <w:shd w:val="clear" w:color="auto" w:fill="FFFFFF"/>
        </w:rPr>
        <w:t>είναι</w:t>
      </w:r>
      <w:r>
        <w:rPr>
          <w:rFonts w:eastAsia="Times New Roman" w:cs="Times New Roman"/>
          <w:bCs/>
          <w:shd w:val="clear" w:color="auto" w:fill="FFFFFF"/>
        </w:rPr>
        <w:t xml:space="preserve"> η ιδεατή κατάσταση για το σύστημα υγείας. Γιατί και για μένα θεωρητικά η υγεία </w:t>
      </w:r>
      <w:r>
        <w:rPr>
          <w:rFonts w:eastAsia="Times New Roman"/>
          <w:bCs/>
          <w:shd w:val="clear" w:color="auto" w:fill="FFFFFF"/>
        </w:rPr>
        <w:t>είναι</w:t>
      </w:r>
      <w:r>
        <w:rPr>
          <w:rFonts w:eastAsia="Times New Roman" w:cs="Times New Roman"/>
          <w:bCs/>
          <w:shd w:val="clear" w:color="auto" w:fill="FFFFFF"/>
        </w:rPr>
        <w:t xml:space="preserve"> η κατάσταση πλήρους και δυναμικής αρμονίας του ανθρώπου με το φυσικό εργασιακό και κοινωνικό του περι</w:t>
      </w:r>
      <w:r>
        <w:rPr>
          <w:rFonts w:eastAsia="Times New Roman" w:cs="Times New Roman"/>
          <w:bCs/>
          <w:shd w:val="clear" w:color="auto" w:fill="FFFFFF"/>
        </w:rPr>
        <w:t xml:space="preserve">βάλλον. Σε ένα παλλαϊκό κράτος και έναν προχωρημένο σοσιαλισμό θα έχουμε άλλα πράγματα στον χώρο της υγείας. </w:t>
      </w:r>
    </w:p>
    <w:p w14:paraId="1056A952"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Εδώ συγκρίνουμε την κακομοιριά που άφησαν </w:t>
      </w:r>
      <w:r>
        <w:rPr>
          <w:rFonts w:eastAsia="Times New Roman"/>
          <w:bCs/>
          <w:shd w:val="clear" w:color="auto" w:fill="FFFFFF"/>
        </w:rPr>
        <w:t>–</w:t>
      </w:r>
      <w:r>
        <w:rPr>
          <w:rFonts w:eastAsia="Times New Roman" w:cs="Times New Roman"/>
          <w:bCs/>
          <w:shd w:val="clear" w:color="auto" w:fill="FFFFFF"/>
        </w:rPr>
        <w:t>καλώς τον κ. Βορίδη</w:t>
      </w:r>
      <w:r>
        <w:rPr>
          <w:rFonts w:eastAsia="Times New Roman"/>
          <w:bCs/>
          <w:shd w:val="clear" w:color="auto" w:fill="FFFFFF"/>
        </w:rPr>
        <w:t>–</w:t>
      </w:r>
      <w:r>
        <w:rPr>
          <w:rFonts w:eastAsia="Times New Roman" w:cs="Times New Roman"/>
          <w:bCs/>
          <w:shd w:val="clear" w:color="auto" w:fill="FFFFFF"/>
        </w:rPr>
        <w:t xml:space="preserve"> με την ανάπτυξη που πάμε να κάνουμε. </w:t>
      </w:r>
    </w:p>
    <w:p w14:paraId="1056A953"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Με τι θα συγκρίνουμε, δηλαδή; Με το τι θα έχ</w:t>
      </w:r>
      <w:r>
        <w:rPr>
          <w:rFonts w:eastAsia="Times New Roman" w:cs="Times New Roman"/>
          <w:szCs w:val="24"/>
        </w:rPr>
        <w:t xml:space="preserve">ουμε στον προχωρημένο κομμουνισμό; Με την κακομοιριά που άφησαν και πώς τη στέλνουμε στα πόδια τους. Με αυτό θα συγκρίνουμε. </w:t>
      </w:r>
    </w:p>
    <w:p w14:paraId="1056A954"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ΣΠΥΡΙΔΩΝ ΛΥΚΟΥΔΗΣ (Ζ΄ Αντιπρόεδρος της Βουλής): </w:t>
      </w:r>
      <w:r>
        <w:rPr>
          <w:rFonts w:eastAsia="Times New Roman" w:cs="Times New Roman"/>
          <w:szCs w:val="24"/>
        </w:rPr>
        <w:t>Δηλαδή για να λειτουργήσει το Νοσοκομείο της Λευκάδας</w:t>
      </w:r>
      <w:r>
        <w:rPr>
          <w:rFonts w:eastAsia="Times New Roman" w:cs="Times New Roman"/>
          <w:szCs w:val="24"/>
        </w:rPr>
        <w:t>,</w:t>
      </w:r>
      <w:r>
        <w:rPr>
          <w:rFonts w:eastAsia="Times New Roman" w:cs="Times New Roman"/>
          <w:szCs w:val="24"/>
        </w:rPr>
        <w:t xml:space="preserve"> θα πρέπει να πάμε στον προχ</w:t>
      </w:r>
      <w:r>
        <w:rPr>
          <w:rFonts w:eastAsia="Times New Roman" w:cs="Times New Roman"/>
          <w:szCs w:val="24"/>
        </w:rPr>
        <w:t xml:space="preserve">ωρημένο κομμουνισμό; </w:t>
      </w:r>
    </w:p>
    <w:p w14:paraId="1056A955"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Να πω μερικά στοιχεία ακόμη, για να τελειώσουμε. Ακούστε με, λοιπόν</w:t>
      </w:r>
      <w:r>
        <w:rPr>
          <w:rFonts w:eastAsia="Times New Roman" w:cs="Times New Roman"/>
          <w:szCs w:val="24"/>
        </w:rPr>
        <w:t>.</w:t>
      </w:r>
      <w:r>
        <w:rPr>
          <w:rFonts w:eastAsia="Times New Roman" w:cs="Times New Roman"/>
          <w:szCs w:val="24"/>
        </w:rPr>
        <w:t xml:space="preserve"> ΕΚΑΒ 2014. Επιχορήγηση από τον κρατικό προϋπολογισμό για λειτουργικές δαπάνες 16.300.000 ευρώ. Για υπερωρίες κι εκτός έ</w:t>
      </w:r>
      <w:r>
        <w:rPr>
          <w:rFonts w:eastAsia="Times New Roman" w:cs="Times New Roman"/>
          <w:szCs w:val="24"/>
        </w:rPr>
        <w:t xml:space="preserve">δρας του άλλου προσωπικού πλην γιατρών 8.942.000 ευρώ. Για εφημερίες γιατρών 2.260.000 ευρώ. Αυτό μας </w:t>
      </w:r>
      <w:r>
        <w:rPr>
          <w:rFonts w:eastAsia="Times New Roman" w:cs="Times New Roman"/>
          <w:szCs w:val="24"/>
        </w:rPr>
        <w:lastRenderedPageBreak/>
        <w:t>κάνει 30.000.000 ευρώ. Και το 2015 και το 2016 και το 2017</w:t>
      </w:r>
      <w:r>
        <w:rPr>
          <w:rFonts w:eastAsia="Times New Roman" w:cs="Times New Roman"/>
          <w:szCs w:val="24"/>
        </w:rPr>
        <w:t>,</w:t>
      </w:r>
      <w:r>
        <w:rPr>
          <w:rFonts w:eastAsia="Times New Roman" w:cs="Times New Roman"/>
          <w:szCs w:val="24"/>
        </w:rPr>
        <w:t xml:space="preserve"> το ποσό αυξήθηκε στα 18.500.000 ευρώ</w:t>
      </w:r>
      <w:r>
        <w:rPr>
          <w:rFonts w:eastAsia="Times New Roman" w:cs="Times New Roman"/>
          <w:szCs w:val="24"/>
        </w:rPr>
        <w:t>,</w:t>
      </w:r>
      <w:r>
        <w:rPr>
          <w:rFonts w:eastAsia="Times New Roman" w:cs="Times New Roman"/>
          <w:szCs w:val="24"/>
        </w:rPr>
        <w:t xml:space="preserve"> για τον εφοδιασμό στα 11.180.000 ευρώ. Έχουμε 2 εκατομμύ</w:t>
      </w:r>
      <w:r>
        <w:rPr>
          <w:rFonts w:eastAsia="Times New Roman" w:cs="Times New Roman"/>
          <w:szCs w:val="24"/>
        </w:rPr>
        <w:t>ρια παραπάνω, δηλαδή, για τις υπερωρίες του προσωπικού, για να καλύψουμε και τις εκτός έδρας μετακινήσεις και τα πάντα. Και πληρώσαμε ειδικά το 2015</w:t>
      </w:r>
      <w:r>
        <w:rPr>
          <w:rFonts w:eastAsia="Times New Roman" w:cs="Times New Roman"/>
          <w:szCs w:val="24"/>
        </w:rPr>
        <w:t>,</w:t>
      </w:r>
      <w:r>
        <w:rPr>
          <w:rFonts w:eastAsia="Times New Roman" w:cs="Times New Roman"/>
          <w:szCs w:val="24"/>
        </w:rPr>
        <w:t xml:space="preserve"> περίπου εξακόσια, επτακόσια χιλιάρικα, που είχαν αφήσει απλήρωτα οι προηγούμενοι. Οι εφημερίες των γιατρών</w:t>
      </w:r>
      <w:r>
        <w:rPr>
          <w:rFonts w:eastAsia="Times New Roman" w:cs="Times New Roman"/>
          <w:szCs w:val="24"/>
        </w:rPr>
        <w:t xml:space="preserve"> πήγαν στα 2.500.000 ευρώ. </w:t>
      </w:r>
    </w:p>
    <w:p w14:paraId="1056A956"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Με τη νομοθετική ρύθμιση ότι το ΕΚΑΒ κάθε χρόνο θα παίρνει το 0,86% του προϋπολογισμού των δαπανών υγείας του ΕΟΠΥΥ και που με βάση αυτό, πήρε πέρ</w:t>
      </w:r>
      <w:r>
        <w:rPr>
          <w:rFonts w:eastAsia="Times New Roman" w:cs="Times New Roman"/>
          <w:szCs w:val="24"/>
        </w:rPr>
        <w:t>υ</w:t>
      </w:r>
      <w:r>
        <w:rPr>
          <w:rFonts w:eastAsia="Times New Roman" w:cs="Times New Roman"/>
          <w:szCs w:val="24"/>
        </w:rPr>
        <w:t>σι για το 2012 και για το 2016 26 εκατομμύρια ευρώ, η συνολική κρατική χρηματοδότ</w:t>
      </w:r>
      <w:r>
        <w:rPr>
          <w:rFonts w:eastAsia="Times New Roman" w:cs="Times New Roman"/>
          <w:szCs w:val="24"/>
        </w:rPr>
        <w:t xml:space="preserve">ηση του ΕΚΑΒ έφτασε στα 58.618.000 ευρώ, από 30 εκατομμύρια ευρώ. Τώρα θα πάει </w:t>
      </w:r>
      <w:r>
        <w:rPr>
          <w:rFonts w:eastAsia="Times New Roman" w:cs="Times New Roman"/>
          <w:szCs w:val="24"/>
        </w:rPr>
        <w:t xml:space="preserve">στα </w:t>
      </w:r>
      <w:r>
        <w:rPr>
          <w:rFonts w:eastAsia="Times New Roman" w:cs="Times New Roman"/>
          <w:szCs w:val="24"/>
        </w:rPr>
        <w:t>60 εκατομμύρια το 2017, διότι θα ξεπληρώσουμε και 50 εκατομμύρια ευρώ χρέη προς την Πολεμική Αεροπορία. Με αυτό που κάνουμε</w:t>
      </w:r>
      <w:r>
        <w:rPr>
          <w:rFonts w:eastAsia="Times New Roman" w:cs="Times New Roman"/>
          <w:szCs w:val="24"/>
        </w:rPr>
        <w:t>,</w:t>
      </w:r>
      <w:r>
        <w:rPr>
          <w:rFonts w:eastAsia="Times New Roman" w:cs="Times New Roman"/>
          <w:szCs w:val="24"/>
        </w:rPr>
        <w:t xml:space="preserve"> θα μας μείνει και ποσό για να ανανεώνει στόλους,</w:t>
      </w:r>
      <w:r>
        <w:rPr>
          <w:rFonts w:eastAsia="Times New Roman" w:cs="Times New Roman"/>
          <w:szCs w:val="24"/>
        </w:rPr>
        <w:t xml:space="preserve"> εξοπλισμούς και ό,τι υλικά θέλει. </w:t>
      </w:r>
    </w:p>
    <w:p w14:paraId="1056A95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Παραλήφθηκαν τα ενενήντα ασθενοφόρα. Προκηρύσσονται διαγωνισμοί </w:t>
      </w:r>
      <w:r>
        <w:rPr>
          <w:rFonts w:eastAsia="Times New Roman" w:cs="Times New Roman"/>
          <w:szCs w:val="24"/>
        </w:rPr>
        <w:t xml:space="preserve">και </w:t>
      </w:r>
      <w:r>
        <w:rPr>
          <w:rFonts w:eastAsia="Times New Roman" w:cs="Times New Roman"/>
          <w:szCs w:val="24"/>
        </w:rPr>
        <w:t xml:space="preserve">για άλλα. Άλλα ενενήντα εκατομμύρια περίπου μέσω των περιφερειών. Υπάρχει και σε εξέλιξη το Ίδρυμα Νιάρχος για άλλα </w:t>
      </w:r>
      <w:proofErr w:type="spellStart"/>
      <w:r>
        <w:rPr>
          <w:rFonts w:eastAsia="Times New Roman" w:cs="Times New Roman"/>
          <w:szCs w:val="24"/>
        </w:rPr>
        <w:t>εκατόν</w:t>
      </w:r>
      <w:proofErr w:type="spellEnd"/>
      <w:r>
        <w:rPr>
          <w:rFonts w:eastAsia="Times New Roman" w:cs="Times New Roman"/>
          <w:szCs w:val="24"/>
        </w:rPr>
        <w:t xml:space="preserve"> σαράντα τρία ασθενοφόρα. </w:t>
      </w:r>
    </w:p>
    <w:p w14:paraId="1056A958"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ΣΠΥ</w:t>
      </w:r>
      <w:r>
        <w:rPr>
          <w:rFonts w:eastAsia="Times New Roman" w:cs="Times New Roman"/>
          <w:b/>
          <w:szCs w:val="24"/>
        </w:rPr>
        <w:t>ΡΙΔΩΝ ΛΥΚΟΥΔΗΣ (Ζ</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Ευτυχώς. </w:t>
      </w:r>
    </w:p>
    <w:p w14:paraId="1056A959"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Όχι δεν είναι ευτυχώς. Ενενήντα πήραμε, που τα </w:t>
      </w:r>
      <w:proofErr w:type="spellStart"/>
      <w:r>
        <w:rPr>
          <w:rFonts w:eastAsia="Times New Roman" w:cs="Times New Roman"/>
          <w:szCs w:val="24"/>
        </w:rPr>
        <w:t>κλωθογυρνούσατε</w:t>
      </w:r>
      <w:proofErr w:type="spellEnd"/>
      <w:r>
        <w:rPr>
          <w:rFonts w:eastAsia="Times New Roman" w:cs="Times New Roman"/>
          <w:szCs w:val="24"/>
        </w:rPr>
        <w:t xml:space="preserve"> το 2007 και άλλα ενενήντα, εξήντα για την Αττική είναι από τα…</w:t>
      </w:r>
    </w:p>
    <w:p w14:paraId="1056A95A"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Αυτή είναι η κατάσταση στο </w:t>
      </w:r>
      <w:r>
        <w:rPr>
          <w:rFonts w:eastAsia="Times New Roman" w:cs="Times New Roman"/>
          <w:szCs w:val="24"/>
        </w:rPr>
        <w:t>ΕΚΑΒ. Η κατάσταση είναι πολύ καλύτερη. Έχει ενισχυθεί και το ΕΚΑΒ. Παίρνει τώρα ενενήντα τρία άτομα. Πέρ</w:t>
      </w:r>
      <w:r>
        <w:rPr>
          <w:rFonts w:eastAsia="Times New Roman" w:cs="Times New Roman"/>
          <w:szCs w:val="24"/>
        </w:rPr>
        <w:t>υ</w:t>
      </w:r>
      <w:r>
        <w:rPr>
          <w:rFonts w:eastAsia="Times New Roman" w:cs="Times New Roman"/>
          <w:szCs w:val="24"/>
        </w:rPr>
        <w:t xml:space="preserve">σι πήρε </w:t>
      </w:r>
      <w:proofErr w:type="spellStart"/>
      <w:r>
        <w:rPr>
          <w:rFonts w:eastAsia="Times New Roman" w:cs="Times New Roman"/>
          <w:szCs w:val="24"/>
        </w:rPr>
        <w:t>εκατόν</w:t>
      </w:r>
      <w:proofErr w:type="spellEnd"/>
      <w:r>
        <w:rPr>
          <w:rFonts w:eastAsia="Times New Roman" w:cs="Times New Roman"/>
          <w:szCs w:val="24"/>
        </w:rPr>
        <w:t xml:space="preserve"> ογδόντα έξι και θα προκηρυχθούν άλλα σαράντα κι έχει κι άλλα σαράντα από ειδικές θέσεις. </w:t>
      </w:r>
      <w:r>
        <w:rPr>
          <w:rFonts w:eastAsia="Times New Roman" w:cs="Times New Roman"/>
          <w:szCs w:val="24"/>
        </w:rPr>
        <w:t>Δ</w:t>
      </w:r>
      <w:r>
        <w:rPr>
          <w:rFonts w:eastAsia="Times New Roman" w:cs="Times New Roman"/>
          <w:szCs w:val="24"/>
        </w:rPr>
        <w:t xml:space="preserve">εν περιλαμβάνω αυτούς που είναι στο πρόγραμμα </w:t>
      </w:r>
      <w:r>
        <w:rPr>
          <w:rFonts w:eastAsia="Times New Roman" w:cs="Times New Roman"/>
          <w:szCs w:val="24"/>
        </w:rPr>
        <w:t xml:space="preserve">για τη φιλοξενία προσφύγων ή από τις άλλες δράσεις ή από το πρόγραμμα του ΟΑΕΔ. </w:t>
      </w:r>
    </w:p>
    <w:p w14:paraId="1056A95B"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Όλα αυτά</w:t>
      </w:r>
      <w:r>
        <w:rPr>
          <w:rFonts w:eastAsia="Times New Roman" w:cs="Times New Roman"/>
          <w:szCs w:val="24"/>
        </w:rPr>
        <w:t>,</w:t>
      </w:r>
      <w:r>
        <w:rPr>
          <w:rFonts w:eastAsia="Times New Roman" w:cs="Times New Roman"/>
          <w:szCs w:val="24"/>
        </w:rPr>
        <w:t xml:space="preserve"> λοιπόν, κύριε Λυκούδη, δίνουν μια άλλη εικόνα από αυτή την οποία αγωνιωδώς και με όλο λιγότερο πιστούς πλέον προσπαθούν να δείξουν τα μέσα μαζικής ενημέρωσης. Τα έχω</w:t>
      </w:r>
      <w:r>
        <w:rPr>
          <w:rFonts w:eastAsia="Times New Roman" w:cs="Times New Roman"/>
          <w:szCs w:val="24"/>
        </w:rPr>
        <w:t xml:space="preserve"> πει πολλές φορές. Μην τα ξαναλέω. Τα βγάλαμε και στη δημοσιότητα με στοιχεία και θα βγουν κι άλλα. Και στην </w:t>
      </w:r>
      <w:r>
        <w:rPr>
          <w:rFonts w:eastAsia="Times New Roman" w:cs="Times New Roman"/>
          <w:szCs w:val="24"/>
        </w:rPr>
        <w:t>ε</w:t>
      </w:r>
      <w:r>
        <w:rPr>
          <w:rFonts w:eastAsia="Times New Roman" w:cs="Times New Roman"/>
          <w:szCs w:val="24"/>
        </w:rPr>
        <w:t xml:space="preserve">ξεταστική θα βγουν πάρα πολλά. </w:t>
      </w:r>
    </w:p>
    <w:p w14:paraId="1056A95C"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κύριε Υπουργέ. </w:t>
      </w:r>
    </w:p>
    <w:p w14:paraId="1056A95D"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Με αυτό κλε</w:t>
      </w:r>
      <w:r>
        <w:rPr>
          <w:rFonts w:eastAsia="Times New Roman" w:cs="Times New Roman"/>
          <w:szCs w:val="24"/>
        </w:rPr>
        <w:t xml:space="preserve">ίνω, κύριε Πρόεδρε. </w:t>
      </w:r>
    </w:p>
    <w:p w14:paraId="1056A95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Όταν κάποιοι των μεγάλων ή των μεσαίων μέσων μαζικής ενημέρωσης έπαιρναν κάθε μήνα, για να προβάλουν ένα </w:t>
      </w:r>
      <w:proofErr w:type="spellStart"/>
      <w:r>
        <w:rPr>
          <w:rFonts w:eastAsia="Times New Roman" w:cs="Times New Roman"/>
          <w:szCs w:val="24"/>
        </w:rPr>
        <w:t>μπάνερ</w:t>
      </w:r>
      <w:proofErr w:type="spellEnd"/>
      <w:r>
        <w:rPr>
          <w:rFonts w:eastAsia="Times New Roman" w:cs="Times New Roman"/>
          <w:szCs w:val="24"/>
        </w:rPr>
        <w:t xml:space="preserve">, 20.000 ευρώ, ή για να </w:t>
      </w:r>
      <w:r>
        <w:rPr>
          <w:rFonts w:eastAsia="Times New Roman" w:cs="Times New Roman"/>
          <w:szCs w:val="24"/>
        </w:rPr>
        <w:lastRenderedPageBreak/>
        <w:t>δημοσιεύουν μία μέρα ένα άρθρο με θέμα</w:t>
      </w:r>
      <w:r>
        <w:rPr>
          <w:rFonts w:eastAsia="Times New Roman" w:cs="Times New Roman"/>
          <w:szCs w:val="24"/>
        </w:rPr>
        <w:t>:</w:t>
      </w:r>
      <w:r>
        <w:rPr>
          <w:rFonts w:eastAsia="Times New Roman" w:cs="Times New Roman"/>
          <w:szCs w:val="24"/>
        </w:rPr>
        <w:t xml:space="preserve"> «Πολιομυελίτιδα Συρία, λέει, ή νοσοκομειακές λοιμώξεις» έπαι</w:t>
      </w:r>
      <w:r>
        <w:rPr>
          <w:rFonts w:eastAsia="Times New Roman" w:cs="Times New Roman"/>
          <w:szCs w:val="24"/>
        </w:rPr>
        <w:t xml:space="preserve">ρναν 19.000 ευρώ, ή </w:t>
      </w:r>
      <w:proofErr w:type="spellStart"/>
      <w:r>
        <w:rPr>
          <w:rFonts w:eastAsia="Times New Roman" w:cs="Times New Roman"/>
          <w:szCs w:val="24"/>
        </w:rPr>
        <w:t>οχταχίλιαρα</w:t>
      </w:r>
      <w:proofErr w:type="spellEnd"/>
      <w:r>
        <w:rPr>
          <w:rFonts w:eastAsia="Times New Roman" w:cs="Times New Roman"/>
          <w:szCs w:val="24"/>
        </w:rPr>
        <w:t xml:space="preserve"> και δεκαχίλιαρα για να μας φτιάξετε σχέδιο επικοινωνίας το ΚΕΕΛΠΝΟ –ατομικά έτσι, «εσύ έλα εδώ, κύριε Βορίδη, πάρε οχτώ χιλιάρικα να μου φτιάξεις ένα σχέδιο επικοινωνίας», ας πούμε- όταν όλοι αυτοί έπαιρναν αυτά και τους τα </w:t>
      </w:r>
      <w:r>
        <w:rPr>
          <w:rFonts w:eastAsia="Times New Roman" w:cs="Times New Roman"/>
          <w:szCs w:val="24"/>
        </w:rPr>
        <w:t>κόψαμε, μαύρα θα τα βλέπουν, ολόμαυρα. Δεν πειράζει. Εμείς ασπρίζουμε την πραγματικότητα!</w:t>
      </w:r>
    </w:p>
    <w:p w14:paraId="1056A95F"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w:t>
      </w:r>
    </w:p>
    <w:p w14:paraId="1056A960"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Σας ευχαριστούμε, κύριε Υπουργέ. </w:t>
      </w:r>
    </w:p>
    <w:p w14:paraId="1056A961"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Προχωρούμε με τη δεύτερη με αριθμό 777/28-4-2017 επίκαιρη ερώτηση πρώτου κύκλου του Βουλευ</w:t>
      </w:r>
      <w:r>
        <w:rPr>
          <w:rFonts w:eastAsia="Times New Roman" w:cs="Times New Roman"/>
          <w:szCs w:val="24"/>
        </w:rPr>
        <w:t>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Εργασίας, Κοινωνικής Ασφάλισης και Κοινωνικής Αλληλεγγύης, με θέμα: «Να απεγκλωβιστούν οι πενήντα χιλιάδες υπό συνταξιοδότηση συμπολίτες μας του ΟΑΕΕ και του</w:t>
      </w:r>
      <w:r>
        <w:rPr>
          <w:rFonts w:eastAsia="Times New Roman" w:cs="Times New Roman"/>
          <w:szCs w:val="24"/>
        </w:rPr>
        <w:t xml:space="preserve"> ΟΓΑ, οι οποίοι σήμερα είναι χωρίς εισόδημα και χωρίς σύνταξη». </w:t>
      </w:r>
    </w:p>
    <w:p w14:paraId="1056A96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του Βουλευτού θα απαντήσει ο Υπουργός Εργασίας, Κοινωνικής Ασφάλισης και Κοινωνικής Αλληλεγγύης κ. Αναστάσιος Πετρόπουλος. </w:t>
      </w:r>
    </w:p>
    <w:p w14:paraId="1056A963"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να αναπ</w:t>
      </w:r>
      <w:r>
        <w:rPr>
          <w:rFonts w:eastAsia="Times New Roman" w:cs="Times New Roman"/>
          <w:szCs w:val="24"/>
        </w:rPr>
        <w:t xml:space="preserve">τύξετε την </w:t>
      </w:r>
      <w:r>
        <w:rPr>
          <w:rFonts w:eastAsia="Times New Roman" w:cs="Times New Roman"/>
          <w:szCs w:val="24"/>
        </w:rPr>
        <w:t xml:space="preserve">επίκαιρη </w:t>
      </w:r>
      <w:r>
        <w:rPr>
          <w:rFonts w:eastAsia="Times New Roman" w:cs="Times New Roman"/>
          <w:szCs w:val="24"/>
        </w:rPr>
        <w:t xml:space="preserve">ερώτησή σας σε δύο λεπτά. </w:t>
      </w:r>
    </w:p>
    <w:p w14:paraId="1056A964"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ΒΑΣΙΛΕΙΟ</w:t>
      </w:r>
      <w:r>
        <w:rPr>
          <w:rFonts w:eastAsia="Times New Roman" w:cs="Times New Roman"/>
          <w:b/>
          <w:szCs w:val="24"/>
        </w:rPr>
        <w:t>Σ</w:t>
      </w:r>
      <w:r>
        <w:rPr>
          <w:rFonts w:eastAsia="Times New Roman" w:cs="Times New Roman"/>
          <w:b/>
          <w:szCs w:val="24"/>
        </w:rPr>
        <w:t xml:space="preserve"> ΚΕΓΚΕΡΟΓΛΟΥ: </w:t>
      </w:r>
      <w:r>
        <w:rPr>
          <w:rFonts w:eastAsia="Times New Roman" w:cs="Times New Roman"/>
          <w:szCs w:val="24"/>
        </w:rPr>
        <w:t xml:space="preserve">Ευχαριστώ, κύριε Πρόεδρε. </w:t>
      </w:r>
    </w:p>
    <w:p w14:paraId="1056A965"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Δεν μπορώ να ξεκινήσω την ανάπτυξη της ερώτησης, παρά μόνο από το σχόλιο ότι η Κυβέρνηση Τσίπρα αποδεικνύεται ως η πλέον αναξιόπιστη που πέρασε ποτέ από αυτόν </w:t>
      </w:r>
      <w:r>
        <w:rPr>
          <w:rFonts w:eastAsia="Times New Roman" w:cs="Times New Roman"/>
          <w:szCs w:val="24"/>
        </w:rPr>
        <w:t xml:space="preserve">τον τόπο. Τώρα μας λένε ότι θα υλοποιήσουν όλα όσα έταξαν στο στάδιο του προχωρημένου κομμουνισμού. </w:t>
      </w:r>
    </w:p>
    <w:p w14:paraId="1056A966"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Κατρούγκαλος</w:t>
      </w:r>
      <w:proofErr w:type="spellEnd"/>
      <w:r>
        <w:rPr>
          <w:rFonts w:eastAsia="Times New Roman" w:cs="Times New Roman"/>
          <w:szCs w:val="24"/>
        </w:rPr>
        <w:t xml:space="preserve"> με τις ανακολουθίες του και τα αλλεπάλληλα ψ</w:t>
      </w:r>
      <w:r>
        <w:rPr>
          <w:rFonts w:eastAsia="Times New Roman" w:cs="Times New Roman"/>
          <w:szCs w:val="24"/>
        </w:rPr>
        <w:t>έ</w:t>
      </w:r>
      <w:r>
        <w:rPr>
          <w:rFonts w:eastAsia="Times New Roman" w:cs="Times New Roman"/>
          <w:szCs w:val="24"/>
        </w:rPr>
        <w:t>ματά του είναι γνήσιος εκφραστής αυτής της πολιτικής. Έκανε λόγο για μεταρρύθμιση του ασφαλι</w:t>
      </w:r>
      <w:r>
        <w:rPr>
          <w:rFonts w:eastAsia="Times New Roman" w:cs="Times New Roman"/>
          <w:szCs w:val="24"/>
        </w:rPr>
        <w:t xml:space="preserve">στικού και προκάλεσε την </w:t>
      </w:r>
      <w:proofErr w:type="spellStart"/>
      <w:r>
        <w:rPr>
          <w:rFonts w:eastAsia="Times New Roman" w:cs="Times New Roman"/>
          <w:szCs w:val="24"/>
        </w:rPr>
        <w:t>τερατογένεση</w:t>
      </w:r>
      <w:proofErr w:type="spellEnd"/>
      <w:r>
        <w:rPr>
          <w:rFonts w:eastAsia="Times New Roman" w:cs="Times New Roman"/>
          <w:szCs w:val="24"/>
        </w:rPr>
        <w:t xml:space="preserve"> του ΕΦΚΑ. </w:t>
      </w:r>
    </w:p>
    <w:p w14:paraId="1056A96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Υποσχόταν αύξηση σε συντάξεις και νομοθέτησε κόφτη. Δεσμεύτηκαν για προστασία των </w:t>
      </w:r>
      <w:proofErr w:type="spellStart"/>
      <w:r>
        <w:rPr>
          <w:rFonts w:eastAsia="Times New Roman" w:cs="Times New Roman"/>
          <w:szCs w:val="24"/>
        </w:rPr>
        <w:t>μικροσυνταξιούχων</w:t>
      </w:r>
      <w:proofErr w:type="spellEnd"/>
      <w:r>
        <w:rPr>
          <w:rFonts w:eastAsia="Times New Roman" w:cs="Times New Roman"/>
          <w:szCs w:val="24"/>
        </w:rPr>
        <w:t xml:space="preserve"> και κατήργησαν το ΕΚΑΣ. Μιλούσε για δίκαιη κατανομή των ασφαλιστικών εισφορών και κατασκεύασε ένα ληστρικό </w:t>
      </w:r>
      <w:r>
        <w:rPr>
          <w:rFonts w:eastAsia="Times New Roman" w:cs="Times New Roman"/>
          <w:szCs w:val="24"/>
        </w:rPr>
        <w:t>και μη ανταποδοτικό σύστημα.</w:t>
      </w:r>
    </w:p>
    <w:p w14:paraId="1056A96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Όμως, η Κυβέρνηση δεν σταμάτησε με τα κατορθώματα του κ. </w:t>
      </w:r>
      <w:proofErr w:type="spellStart"/>
      <w:r>
        <w:rPr>
          <w:rFonts w:eastAsia="Times New Roman" w:cs="Times New Roman"/>
          <w:szCs w:val="24"/>
        </w:rPr>
        <w:t>Κατρούγκαλου</w:t>
      </w:r>
      <w:proofErr w:type="spellEnd"/>
      <w:r>
        <w:rPr>
          <w:rFonts w:eastAsia="Times New Roman" w:cs="Times New Roman"/>
          <w:szCs w:val="24"/>
        </w:rPr>
        <w:t xml:space="preserve">. Σήμερα παραδέχτηκαν ότι πρότειναν στην τρόικα και νέα αύξηση των ασφαλιστικών εισφορών. </w:t>
      </w:r>
    </w:p>
    <w:p w14:paraId="1056A969"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Κύριε Υπουργέ, ζηλέψατε τη δόξα του κ. </w:t>
      </w:r>
      <w:proofErr w:type="spellStart"/>
      <w:r>
        <w:rPr>
          <w:rFonts w:eastAsia="Times New Roman" w:cs="Times New Roman"/>
          <w:szCs w:val="24"/>
        </w:rPr>
        <w:t>Κατρούγκαλου</w:t>
      </w:r>
      <w:proofErr w:type="spellEnd"/>
      <w:r>
        <w:rPr>
          <w:rFonts w:eastAsia="Times New Roman" w:cs="Times New Roman"/>
          <w:szCs w:val="24"/>
        </w:rPr>
        <w:t>; Τις προηγούμεν</w:t>
      </w:r>
      <w:r>
        <w:rPr>
          <w:rFonts w:eastAsia="Times New Roman" w:cs="Times New Roman"/>
          <w:szCs w:val="24"/>
        </w:rPr>
        <w:t xml:space="preserve">ες ημέρες προκαλέσατε μεγάλη σύγχυση με τις αντιφατικές δηλώσεις σας </w:t>
      </w:r>
      <w:r>
        <w:rPr>
          <w:rFonts w:eastAsia="Times New Roman" w:cs="Times New Roman"/>
          <w:szCs w:val="24"/>
        </w:rPr>
        <w:lastRenderedPageBreak/>
        <w:t xml:space="preserve">και το άρθρο 20 του </w:t>
      </w:r>
      <w:r>
        <w:rPr>
          <w:rFonts w:eastAsia="Times New Roman" w:cs="Times New Roman"/>
          <w:szCs w:val="24"/>
        </w:rPr>
        <w:t>ν.</w:t>
      </w:r>
      <w:r>
        <w:rPr>
          <w:rFonts w:eastAsia="Times New Roman" w:cs="Times New Roman"/>
          <w:szCs w:val="24"/>
        </w:rPr>
        <w:t>4387 και τις περιπτώσεις περικοπής σύνταξης στο 60%. Ζητούμε την έκδοση εγκυκλίου και το αρνείστε ειρωνικά. Από το σύνολο των δικαιούχων των ενισχύσεων της ΚΑΠ έχουν</w:t>
      </w:r>
      <w:r>
        <w:rPr>
          <w:rFonts w:eastAsia="Times New Roman" w:cs="Times New Roman"/>
          <w:szCs w:val="24"/>
        </w:rPr>
        <w:t xml:space="preserve"> μέχρι σήμερα ενεργοποιήσει λιγότεροι από τους μισούς, γεγονός που οδήγησε την Ευρωπαϊκή Επιτροπή να μεταθέσει την καταλυτική ημερομηνία μέχρι τις 15 Ιουνίου.</w:t>
      </w:r>
    </w:p>
    <w:p w14:paraId="1056A96A"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Σας ζητούμε αύξηση του πλαφόν των 4.000 ευρώ για τις ληξιπρόθεσμες οφειλές προς τον ΟΓΑ που μπορο</w:t>
      </w:r>
      <w:r>
        <w:rPr>
          <w:rFonts w:eastAsia="Times New Roman" w:cs="Times New Roman"/>
          <w:szCs w:val="24"/>
        </w:rPr>
        <w:t xml:space="preserve">ύν να ρυθμιστούν παράλληλα με την έκδοση σύνταξης και το αρνείστε. Μπορείτε να μας εκθέσετε τους λόγους που δεν δέχεστε  την αύξηση του ποσού των 4.000 ευρώ για ρύθμιση στο </w:t>
      </w:r>
      <w:proofErr w:type="spellStart"/>
      <w:r>
        <w:rPr>
          <w:rFonts w:eastAsia="Times New Roman" w:cs="Times New Roman"/>
          <w:szCs w:val="24"/>
        </w:rPr>
        <w:t>προσυνταξιοδοτικό</w:t>
      </w:r>
      <w:proofErr w:type="spellEnd"/>
      <w:r>
        <w:rPr>
          <w:rFonts w:eastAsia="Times New Roman" w:cs="Times New Roman"/>
          <w:szCs w:val="24"/>
        </w:rPr>
        <w:t xml:space="preserve"> στάδιο και των 20.000 ευρώ για τον ΟΑΕΕ; </w:t>
      </w:r>
    </w:p>
    <w:p w14:paraId="1056A96B"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cs="Times New Roman"/>
          <w:szCs w:val="24"/>
        </w:rPr>
        <w:t xml:space="preserve"> Ευχαριστούμε τον κ. </w:t>
      </w:r>
      <w:proofErr w:type="spellStart"/>
      <w:r>
        <w:rPr>
          <w:rFonts w:eastAsia="Times New Roman" w:cs="Times New Roman"/>
          <w:szCs w:val="24"/>
        </w:rPr>
        <w:t>Κεγκέρογλου</w:t>
      </w:r>
      <w:proofErr w:type="spellEnd"/>
      <w:r>
        <w:rPr>
          <w:rFonts w:eastAsia="Times New Roman" w:cs="Times New Roman"/>
          <w:szCs w:val="24"/>
        </w:rPr>
        <w:t>.</w:t>
      </w:r>
    </w:p>
    <w:p w14:paraId="1056A96C"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Ο Υφυπουργός Εργασίας, Κοινωνικής Ασφάλισης και Κοινωνικής Αλληλεγγύης κ. Αναστάσιος Πετρόπουλος θα απαντήσει μέσα σε τρία λεπτά.</w:t>
      </w:r>
    </w:p>
    <w:p w14:paraId="1056A96D"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κύριε Πρόεδρε.</w:t>
      </w:r>
    </w:p>
    <w:p w14:paraId="1056A96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Η Κομισιόν έκανε μία παράταση, όχι μόνο για την Ελλάδα, αλλά και για άλλες χώρες της Ευρωπαϊκής Ένωσης, κύριε </w:t>
      </w:r>
      <w:proofErr w:type="spellStart"/>
      <w:r>
        <w:rPr>
          <w:rFonts w:eastAsia="Times New Roman" w:cs="Times New Roman"/>
          <w:szCs w:val="24"/>
        </w:rPr>
        <w:t>Κεγκέρογλου</w:t>
      </w:r>
      <w:proofErr w:type="spellEnd"/>
      <w:r>
        <w:rPr>
          <w:rFonts w:eastAsia="Times New Roman" w:cs="Times New Roman"/>
          <w:szCs w:val="24"/>
        </w:rPr>
        <w:t>, μέχρι 15 Ιου</w:t>
      </w:r>
      <w:r>
        <w:rPr>
          <w:rFonts w:eastAsia="Times New Roman" w:cs="Times New Roman"/>
          <w:szCs w:val="24"/>
        </w:rPr>
        <w:t xml:space="preserve">νίου </w:t>
      </w:r>
      <w:r>
        <w:rPr>
          <w:rFonts w:eastAsia="Times New Roman" w:cs="Times New Roman"/>
          <w:szCs w:val="24"/>
        </w:rPr>
        <w:lastRenderedPageBreak/>
        <w:t>να δηλωθούν τα δικαιώματα. Συνεπώς, είναι περιττό να εμφανίζεται ως πρωτοβουλία της Ευρωπαϊκής Ένωσης για την Ελλάδα, που τάχα δημιούργησε πρόβλημα στους αγρότες. Είναι ένα γενικό μέτρο της Ευρωπαϊκής Ένωσης και όχι μόνο για την Ελλάδα.</w:t>
      </w:r>
    </w:p>
    <w:p w14:paraId="1056A96F"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Δεύτερον, έχω </w:t>
      </w:r>
      <w:r>
        <w:rPr>
          <w:rFonts w:eastAsia="Times New Roman" w:cs="Times New Roman"/>
          <w:szCs w:val="24"/>
        </w:rPr>
        <w:t>δηλώσει κατ’ επανάληψη -και δεν νομίζω ότι υπήρχαν αντιφάσεις</w:t>
      </w:r>
      <w:r w:rsidRPr="00A8331C">
        <w:rPr>
          <w:rFonts w:eastAsia="Times New Roman" w:cs="Times New Roman"/>
          <w:szCs w:val="24"/>
        </w:rPr>
        <w:t>-</w:t>
      </w:r>
      <w:r>
        <w:rPr>
          <w:rFonts w:eastAsia="Times New Roman" w:cs="Times New Roman"/>
          <w:szCs w:val="24"/>
        </w:rPr>
        <w:t xml:space="preserve"> ότι όλοι όσοι κάνουν δηλώσεις για δικαιώματα θα έχουν όσον αφορά τους αγρότες μέχρι το 2024 πλήρη τη συνταξιοδοτική παροχή χωρίς περικοπές και χωρίς να καταβάλουν εισφορές, όπως επίσης, το ίδιο</w:t>
      </w:r>
      <w:r>
        <w:rPr>
          <w:rFonts w:eastAsia="Times New Roman" w:cs="Times New Roman"/>
          <w:szCs w:val="24"/>
        </w:rPr>
        <w:t xml:space="preserve"> θα ισχύει και για όσους είχαν καταστεί συνταξιούχοι από άλλα ασφαλιστικά ταμεία μέχρι 12 Μαΐου 2015. Συνεπώς, δεν υπάρχει τέτοιο θέμα και δεν νομίζω ότι υπάρχει χώρος για συγχύσεις και για παρανοήσεις. </w:t>
      </w:r>
    </w:p>
    <w:p w14:paraId="1056A970"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Ας έρθω στην απάντηση στην συγκεκριμένη ερώτηση, η ο</w:t>
      </w:r>
      <w:r>
        <w:rPr>
          <w:rFonts w:eastAsia="Times New Roman" w:cs="Times New Roman"/>
          <w:szCs w:val="24"/>
        </w:rPr>
        <w:t xml:space="preserve">ποία επίσης έχει απαντηθεί σε άλλες προηγούμενες ευκαιρίες. Έχω πει ότι το ύψος της εισφοράς που η </w:t>
      </w:r>
      <w:r>
        <w:rPr>
          <w:rFonts w:eastAsia="Times New Roman" w:cs="Times New Roman"/>
          <w:szCs w:val="24"/>
        </w:rPr>
        <w:t xml:space="preserve">κυβέρνηση </w:t>
      </w:r>
      <w:r>
        <w:rPr>
          <w:rFonts w:eastAsia="Times New Roman" w:cs="Times New Roman"/>
          <w:szCs w:val="24"/>
        </w:rPr>
        <w:t>η δική σας είχε ορίσει ως οφειλόμενη στους αγρότες δεν είναι το ποσό των 4.000 ευρώ. Ήταν 15.000 ευρώ για τους ελεύθερους επαγγελματίες και πήγε στ</w:t>
      </w:r>
      <w:r>
        <w:rPr>
          <w:rFonts w:eastAsia="Times New Roman" w:cs="Times New Roman"/>
          <w:szCs w:val="24"/>
        </w:rPr>
        <w:t>ις 20.000 και αυτό αντιστοιχεί, περίπου, σε μία τριετούς διάρκειας οφειλή.</w:t>
      </w:r>
    </w:p>
    <w:p w14:paraId="1056A971"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Αν πηγαίναμε στις 20.000 ευρώ και τους αγρότες, θα σήμαινε ότι χρειάζονταν περίπου </w:t>
      </w:r>
      <w:r>
        <w:rPr>
          <w:rFonts w:eastAsia="Times New Roman" w:cs="Times New Roman"/>
          <w:szCs w:val="24"/>
        </w:rPr>
        <w:t xml:space="preserve">δεκαέξι </w:t>
      </w:r>
      <w:r>
        <w:rPr>
          <w:rFonts w:eastAsia="Times New Roman" w:cs="Times New Roman"/>
          <w:szCs w:val="24"/>
        </w:rPr>
        <w:t xml:space="preserve">ετών διάρκεια οφειλής, δηλαδή να μην καταβάλουν </w:t>
      </w:r>
      <w:r>
        <w:rPr>
          <w:rFonts w:eastAsia="Times New Roman" w:cs="Times New Roman"/>
          <w:szCs w:val="24"/>
        </w:rPr>
        <w:lastRenderedPageBreak/>
        <w:t>για δεκαέξι χρόνια οι αγρότες κα</w:t>
      </w:r>
      <w:r>
        <w:rPr>
          <w:rFonts w:eastAsia="Times New Roman" w:cs="Times New Roman"/>
          <w:szCs w:val="24"/>
        </w:rPr>
        <w:t>μ</w:t>
      </w:r>
      <w:r>
        <w:rPr>
          <w:rFonts w:eastAsia="Times New Roman" w:cs="Times New Roman"/>
          <w:szCs w:val="24"/>
        </w:rPr>
        <w:t>μία εισφο</w:t>
      </w:r>
      <w:r>
        <w:rPr>
          <w:rFonts w:eastAsia="Times New Roman" w:cs="Times New Roman"/>
          <w:szCs w:val="24"/>
        </w:rPr>
        <w:t xml:space="preserve">ρά και να συμψηφίζεται χωρίς καταβολή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μίας</w:t>
      </w:r>
      <w:proofErr w:type="spellEnd"/>
      <w:r>
        <w:rPr>
          <w:rFonts w:eastAsia="Times New Roman" w:cs="Times New Roman"/>
          <w:szCs w:val="24"/>
        </w:rPr>
        <w:t xml:space="preserve"> εισφοράς το σύνολο των συντάξεων που θα παίρνει μετά. Είναι άτοπο αυτό και αντιστρατεύεται και στην αρχή της καθολικότητας και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που πρέπει να διέπει την κοινωνική ασφάλιση. </w:t>
      </w:r>
    </w:p>
    <w:p w14:paraId="1056A97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Αν πάμε στα δέκ</w:t>
      </w:r>
      <w:r>
        <w:rPr>
          <w:rFonts w:eastAsia="Times New Roman" w:cs="Times New Roman"/>
          <w:szCs w:val="24"/>
        </w:rPr>
        <w:t>α χρόνια που λέτε, πρόκειται για οφειλές περίπου οκτώ ετών, με βάση το ύψος της εισφοράς που αυτή</w:t>
      </w:r>
      <w:r>
        <w:rPr>
          <w:rFonts w:eastAsia="Times New Roman" w:cs="Times New Roman"/>
          <w:szCs w:val="24"/>
        </w:rPr>
        <w:t>ν</w:t>
      </w:r>
      <w:r>
        <w:rPr>
          <w:rFonts w:eastAsia="Times New Roman" w:cs="Times New Roman"/>
          <w:szCs w:val="24"/>
        </w:rPr>
        <w:t xml:space="preserve"> τη στιγμή έχει διαμορφωθεί, δηλαδή, σχεδόν πάνω από το μισό της ελάχιστης διάρκειας που πρέπει κανείς να είναι ασφαλισμένος για να πάρει σύνταξη. Δεν </w:t>
      </w:r>
      <w:proofErr w:type="spellStart"/>
      <w:r>
        <w:rPr>
          <w:rFonts w:eastAsia="Times New Roman" w:cs="Times New Roman"/>
          <w:szCs w:val="24"/>
        </w:rPr>
        <w:t>ευσταθο</w:t>
      </w:r>
      <w:r>
        <w:rPr>
          <w:rFonts w:eastAsia="Times New Roman" w:cs="Times New Roman"/>
          <w:szCs w:val="24"/>
        </w:rPr>
        <w:t>ύν</w:t>
      </w:r>
      <w:proofErr w:type="spellEnd"/>
      <w:r>
        <w:rPr>
          <w:rFonts w:eastAsia="Times New Roman" w:cs="Times New Roman"/>
          <w:szCs w:val="24"/>
        </w:rPr>
        <w:t xml:space="preserve"> τα κριτήρια τα οποία εσείς προτείνετε. </w:t>
      </w:r>
    </w:p>
    <w:p w14:paraId="1056A973"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Εν τούτοις, η Κυβέρνηση προχώρησε στη θεσμοθέτηση των διατάξεων του </w:t>
      </w:r>
      <w:r>
        <w:rPr>
          <w:rFonts w:eastAsia="Times New Roman" w:cs="Times New Roman"/>
          <w:szCs w:val="24"/>
        </w:rPr>
        <w:t>ν</w:t>
      </w:r>
      <w:r>
        <w:rPr>
          <w:rFonts w:eastAsia="Times New Roman" w:cs="Times New Roman"/>
          <w:szCs w:val="24"/>
        </w:rPr>
        <w:t>.</w:t>
      </w:r>
      <w:r>
        <w:rPr>
          <w:rFonts w:eastAsia="Times New Roman" w:cs="Times New Roman"/>
          <w:szCs w:val="24"/>
        </w:rPr>
        <w:t>4469. Δημοσιεύτηκε στις 3</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2017 ο σχετικός νόμος και θα προχωρήσω στην έκδοση υπουργικής απόφασης που θα ρυθμίζει συγκεκριμένα και με κριτήρια</w:t>
      </w:r>
      <w:r>
        <w:rPr>
          <w:rFonts w:eastAsia="Times New Roman" w:cs="Times New Roman"/>
          <w:szCs w:val="24"/>
        </w:rPr>
        <w:t xml:space="preserve"> και προϋποθέσεις πολύ πιο ορισμένες για το θέμα των ελεύθερων επαγγελματιών και των αγροτών. Και εκεί θα δούμε τις δυνατότητες που θα αξιοποιήσουμε από αυτή τη διάταξη για την καταβολή των </w:t>
      </w:r>
      <w:proofErr w:type="spellStart"/>
      <w:r>
        <w:rPr>
          <w:rFonts w:eastAsia="Times New Roman" w:cs="Times New Roman"/>
          <w:szCs w:val="24"/>
        </w:rPr>
        <w:t>οφειλομένων</w:t>
      </w:r>
      <w:proofErr w:type="spellEnd"/>
      <w:r>
        <w:rPr>
          <w:rFonts w:eastAsia="Times New Roman" w:cs="Times New Roman"/>
          <w:szCs w:val="24"/>
        </w:rPr>
        <w:t xml:space="preserve"> εισφορών.</w:t>
      </w:r>
    </w:p>
    <w:p w14:paraId="1056A974"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w:t>
      </w:r>
      <w:r>
        <w:rPr>
          <w:rFonts w:eastAsia="Times New Roman" w:cs="Times New Roman"/>
          <w:szCs w:val="24"/>
        </w:rPr>
        <w:t>με τον κύριο Υπουργό.</w:t>
      </w:r>
    </w:p>
    <w:p w14:paraId="1056A975"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τη δευτερολογία σας.</w:t>
      </w:r>
    </w:p>
    <w:p w14:paraId="1056A976"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Κύριε Υπουργέ, στις 21</w:t>
      </w:r>
      <w:r>
        <w:rPr>
          <w:rFonts w:eastAsia="Times New Roman" w:cs="Times New Roman"/>
          <w:szCs w:val="24"/>
        </w:rPr>
        <w:t xml:space="preserve"> Απριλίου</w:t>
      </w:r>
      <w:r>
        <w:rPr>
          <w:rFonts w:eastAsia="Times New Roman" w:cs="Times New Roman"/>
          <w:szCs w:val="24"/>
        </w:rPr>
        <w:t xml:space="preserve"> μας είχατε πει ότι και οι νέοι συνταξιούχοι, ορίζοντάς τους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και μετά, δεν θα έχουν περικοπή. Στις 28</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2017</w:t>
      </w:r>
      <w:r>
        <w:rPr>
          <w:rFonts w:eastAsia="Times New Roman" w:cs="Times New Roman"/>
          <w:szCs w:val="24"/>
        </w:rPr>
        <w:t xml:space="preserve"> ήλθατε στην Ολομέλεια και είναι η πρώτη φορά που σας είδα να λέτε με ειλικρίνεια ότι «αν προκάλεσα σύγχυση, το παίρνω πίσω και διορθώνω». «Αυτό που είπα την προηγούμενη φορά…» -είπατε συγκεκριμένα- «…ήταν μόνο γι’ αυτούς που έχουν περιουσία, αλλά δεν καλλ</w:t>
      </w:r>
      <w:r>
        <w:rPr>
          <w:rFonts w:eastAsia="Times New Roman" w:cs="Times New Roman"/>
          <w:szCs w:val="24"/>
        </w:rPr>
        <w:t xml:space="preserve">ιεργούν. Όλοι οι άλλοι που καλλιεργούν κι έχουν φορολογητέο εισόδημα θα έχουν την περικοπή του 60%». </w:t>
      </w:r>
    </w:p>
    <w:p w14:paraId="1056A97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Πρώτη, λοιπόν, αντίφαση και διαφορετική απάντηση που προκάλεσε σύγχυση. Η δεύτερη είναι ο ορισμός από πότε και μετά είναι κάποιος νέος συνταξιούχος. Τη μι</w:t>
      </w:r>
      <w:r>
        <w:rPr>
          <w:rFonts w:eastAsia="Times New Roman" w:cs="Times New Roman"/>
          <w:szCs w:val="24"/>
        </w:rPr>
        <w:t xml:space="preserve">α φορά μας λέγατε από </w:t>
      </w:r>
      <w:r>
        <w:rPr>
          <w:rFonts w:eastAsia="Times New Roman" w:cs="Times New Roman"/>
          <w:szCs w:val="24"/>
        </w:rPr>
        <w:t>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και μετά μας είπατε από 13</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2016. Πάει αυτό.</w:t>
      </w:r>
    </w:p>
    <w:p w14:paraId="1056A97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Εάν δεν εκδώσετε εγκύκλιο, θα συνεχίσει να υπάρχει σύγχυση, διότι μετατρέπεστε σε αυτό που κατηγορείτε. Πώς το είπατε;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Εκδώστε μια εγκύκλιο, όπως ακριβώς κάνατε στις 20</w:t>
      </w:r>
      <w:r>
        <w:rPr>
          <w:rFonts w:eastAsia="Times New Roman" w:cs="Times New Roman"/>
          <w:szCs w:val="24"/>
        </w:rPr>
        <w:t xml:space="preserve"> του μήνα, στις 20 Απριλίου, για τους αγρότες.</w:t>
      </w:r>
    </w:p>
    <w:p w14:paraId="1056A979"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Πάμε στο θέμα του πλαφόν. Το 2012 με νομοθετική ρύθμιση </w:t>
      </w:r>
      <w:r>
        <w:rPr>
          <w:rFonts w:eastAsia="Times New Roman" w:cs="Times New Roman"/>
          <w:szCs w:val="24"/>
        </w:rPr>
        <w:t xml:space="preserve">οι </w:t>
      </w:r>
      <w:r>
        <w:rPr>
          <w:rFonts w:eastAsia="Times New Roman" w:cs="Times New Roman"/>
          <w:szCs w:val="24"/>
        </w:rPr>
        <w:t xml:space="preserve">15.000 </w:t>
      </w:r>
      <w:r>
        <w:rPr>
          <w:rFonts w:eastAsia="Times New Roman" w:cs="Times New Roman"/>
          <w:szCs w:val="24"/>
        </w:rPr>
        <w:t xml:space="preserve">έγιναν </w:t>
      </w:r>
      <w:r>
        <w:rPr>
          <w:rFonts w:eastAsia="Times New Roman" w:cs="Times New Roman"/>
          <w:szCs w:val="24"/>
        </w:rPr>
        <w:t>20.000, για τον ΟΓΑ 4.000. Είχαμε τρία χρόνια κρίσης τότε. Σήμερα έχουμε 2017. Έχουν συσσωρευθεί οφειλές. Είναι συν τέσσερα χρόνια γεμάτ</w:t>
      </w:r>
      <w:r>
        <w:rPr>
          <w:rFonts w:eastAsia="Times New Roman" w:cs="Times New Roman"/>
          <w:szCs w:val="24"/>
        </w:rPr>
        <w:t xml:space="preserve">α </w:t>
      </w:r>
      <w:r>
        <w:rPr>
          <w:rFonts w:eastAsia="Times New Roman" w:cs="Times New Roman"/>
          <w:szCs w:val="24"/>
        </w:rPr>
        <w:lastRenderedPageBreak/>
        <w:t>και κάτι παραπάνω. Αυτό που ζητάμε είναι συγκεκριμένο. Τα 4.000 να τα αυξήσετε. Δεν θέλετε να τα πάτε 15.000, 2000; Διπλασιάστε τα στα 8. Είναι, όμως, διπλάσια τα χρόνια της κρίσης. Δώστε και μια αύξηση 50%στο 20.000 να πάει 30. Δώστε και περιθώριο στους</w:t>
      </w:r>
      <w:r>
        <w:rPr>
          <w:rFonts w:eastAsia="Times New Roman" w:cs="Times New Roman"/>
          <w:szCs w:val="24"/>
        </w:rPr>
        <w:t xml:space="preserve"> δύο μήνες έναν ακόμη να γίνουν τρεις. Μέχρι να συγκεντρώσει τα παραπάνω χρήματα ο άνθρωπος, ο οποίος οφείλει ληξιπρόθεσμες οφειλές και να σας καταβάλει 20.000, θα πρέπει να μαζέψει άλλα 15, 10, 5 έστω και αυτό το κάνει εκ των </w:t>
      </w:r>
      <w:proofErr w:type="spellStart"/>
      <w:r>
        <w:rPr>
          <w:rFonts w:eastAsia="Times New Roman" w:cs="Times New Roman"/>
          <w:szCs w:val="24"/>
        </w:rPr>
        <w:t>ενόντων</w:t>
      </w:r>
      <w:proofErr w:type="spellEnd"/>
      <w:r>
        <w:rPr>
          <w:rFonts w:eastAsia="Times New Roman" w:cs="Times New Roman"/>
          <w:szCs w:val="24"/>
        </w:rPr>
        <w:t>. Όμως, ακόμη κι η τρά</w:t>
      </w:r>
      <w:r>
        <w:rPr>
          <w:rFonts w:eastAsia="Times New Roman" w:cs="Times New Roman"/>
          <w:szCs w:val="24"/>
        </w:rPr>
        <w:t>πεζα να του έδινε, οι διαδικασίες είναι περισσότερο χρονοβόρες από το δίμηνο, το οποίο παλιότερα μπορεί να αρκούσε. Τώρα δεν αρκεί. Πρέπει να γίνει τρίμηνο.</w:t>
      </w:r>
    </w:p>
    <w:p w14:paraId="1056A97A"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Δεν σας ζητάμε, όπως παρουσιάζετε, κάποια αλλόκοτα πράγματα με κριτήρια που δεν μπορούν να ισχύσουν</w:t>
      </w:r>
      <w:r>
        <w:rPr>
          <w:rFonts w:eastAsia="Times New Roman" w:cs="Times New Roman"/>
          <w:szCs w:val="24"/>
        </w:rPr>
        <w:t xml:space="preserve">. Εδώ έχω δύο ερωτήσεις Βουλευτών του ΣΥΡΙΖΑ. Τη μια την υπογράφουν εξήντα τέσσερις και την άλλη εξήντα πέντε και λένε ακριβώς τα ίδια πράγματα με μένα. Αλλόκοτα πράγματα λένε και αυτοί; Δεν είναι κανόνες που πρέπει να τους λάβετε υπ’ </w:t>
      </w:r>
      <w:proofErr w:type="spellStart"/>
      <w:r>
        <w:rPr>
          <w:rFonts w:eastAsia="Times New Roman" w:cs="Times New Roman"/>
          <w:szCs w:val="24"/>
        </w:rPr>
        <w:t>όψιν</w:t>
      </w:r>
      <w:proofErr w:type="spellEnd"/>
      <w:r>
        <w:rPr>
          <w:rFonts w:eastAsia="Times New Roman" w:cs="Times New Roman"/>
          <w:szCs w:val="24"/>
        </w:rPr>
        <w:t xml:space="preserve"> σας και να βγάλε</w:t>
      </w:r>
      <w:r>
        <w:rPr>
          <w:rFonts w:eastAsia="Times New Roman" w:cs="Times New Roman"/>
          <w:szCs w:val="24"/>
        </w:rPr>
        <w:t>τε μια υπουργική απόφαση;</w:t>
      </w:r>
    </w:p>
    <w:p w14:paraId="1056A97B"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Οι ερωτήσεις είναι -για να μην τις καταθέσω στα Πρακτικά, καθώς είναι πολυσέλιδες- η 4389/22</w:t>
      </w:r>
      <w:r>
        <w:rPr>
          <w:rFonts w:eastAsia="Times New Roman" w:cs="Times New Roman"/>
          <w:szCs w:val="24"/>
        </w:rPr>
        <w:t>-</w:t>
      </w:r>
      <w:r>
        <w:rPr>
          <w:rFonts w:eastAsia="Times New Roman" w:cs="Times New Roman"/>
          <w:szCs w:val="24"/>
        </w:rPr>
        <w:t>3 και η 4128/13</w:t>
      </w:r>
      <w:r>
        <w:rPr>
          <w:rFonts w:eastAsia="Times New Roman" w:cs="Times New Roman"/>
          <w:szCs w:val="24"/>
        </w:rPr>
        <w:t>-</w:t>
      </w:r>
      <w:r>
        <w:rPr>
          <w:rFonts w:eastAsia="Times New Roman" w:cs="Times New Roman"/>
          <w:szCs w:val="24"/>
        </w:rPr>
        <w:t>3.</w:t>
      </w:r>
    </w:p>
    <w:p w14:paraId="1056A97C"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 xml:space="preserve">Πάρτε, επιτέλους, μια πρωτοβουλία. Βγάλτε την εγκύκλιο και προχωρήστε και στην αύξηση αυτών των ποσών που σας ζητάμε. </w:t>
      </w:r>
      <w:r>
        <w:rPr>
          <w:rFonts w:eastAsia="Times New Roman" w:cs="Times New Roman"/>
          <w:szCs w:val="24"/>
        </w:rPr>
        <w:t>Δεν είναι τίποτα, το οποίο χρειάζεται διαπραγμάτευση με την τρόικα. Είναι δικό μας θέμα.</w:t>
      </w:r>
    </w:p>
    <w:p w14:paraId="1056A97D"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Ευχαριστούμε, κύριε </w:t>
      </w:r>
      <w:proofErr w:type="spellStart"/>
      <w:r>
        <w:rPr>
          <w:rFonts w:eastAsia="Times New Roman" w:cs="Times New Roman"/>
          <w:szCs w:val="24"/>
        </w:rPr>
        <w:t>Κεγκέρογλου</w:t>
      </w:r>
      <w:proofErr w:type="spellEnd"/>
      <w:r>
        <w:rPr>
          <w:rFonts w:eastAsia="Times New Roman" w:cs="Times New Roman"/>
          <w:szCs w:val="24"/>
        </w:rPr>
        <w:t>.</w:t>
      </w:r>
    </w:p>
    <w:p w14:paraId="1056A97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056A97F"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w:t>
      </w:r>
      <w:r>
        <w:rPr>
          <w:rFonts w:eastAsia="Times New Roman" w:cs="Times New Roman"/>
          <w:b/>
          <w:szCs w:val="24"/>
        </w:rPr>
        <w:t>σης και Κοινωνικής Αλληλεγγύης):</w:t>
      </w:r>
      <w:r>
        <w:rPr>
          <w:rFonts w:eastAsia="Times New Roman" w:cs="Times New Roman"/>
          <w:szCs w:val="24"/>
        </w:rPr>
        <w:t xml:space="preserve"> Ευχαριστώ, κύριε Πρόεδρε.</w:t>
      </w:r>
    </w:p>
    <w:p w14:paraId="1056A980"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Την Πέμπτη νομίζω με έχετε ρωτήσει να απαντήσω σχετικά με την εφαρμογή του </w:t>
      </w:r>
      <w:r>
        <w:rPr>
          <w:rFonts w:eastAsia="Times New Roman" w:cs="Times New Roman"/>
          <w:szCs w:val="24"/>
        </w:rPr>
        <w:t>ν.</w:t>
      </w:r>
      <w:r>
        <w:rPr>
          <w:rFonts w:eastAsia="Times New Roman" w:cs="Times New Roman"/>
          <w:szCs w:val="24"/>
        </w:rPr>
        <w:t>4469. Θα κάνουμε κι εκεί μια αναλυτικότερη συζήτηση για να γίνει αντιληπτό και από τον ελληνικό λαό και τους οφειλέτες ε</w:t>
      </w:r>
      <w:r>
        <w:rPr>
          <w:rFonts w:eastAsia="Times New Roman" w:cs="Times New Roman"/>
          <w:szCs w:val="24"/>
        </w:rPr>
        <w:t>ισφορών προς την κοινωνική ασφάλιση οι δυνατότητες που παρέχονται μέσα απ’ αυτές τις διατάξεις για τη διευθέτηση των οφειλών τους.</w:t>
      </w:r>
    </w:p>
    <w:p w14:paraId="1056A981"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Φυσικά, η υπουργική απόφαση που απαιτείται θα εκδοθεί εγκαίρως μέσα στο επόμενο διάστημα. Θα προηγηθούν διαβουλεύσεις με τους</w:t>
      </w:r>
      <w:r>
        <w:rPr>
          <w:rFonts w:eastAsia="Times New Roman" w:cs="Times New Roman"/>
          <w:szCs w:val="24"/>
        </w:rPr>
        <w:t xml:space="preserve"> ενδιαφερόμενους φορείς -το είπα και σήμερα με μια ευκαιρία συζήτησης σε σχετικό συνέδριο- για να κάνουμε με τον καλύτερο τρόπο τη δουλειά μας και για να </w:t>
      </w:r>
      <w:r>
        <w:rPr>
          <w:rFonts w:eastAsia="Times New Roman" w:cs="Times New Roman"/>
          <w:szCs w:val="24"/>
        </w:rPr>
        <w:lastRenderedPageBreak/>
        <w:t>πετύχουμε το καλύτερο αποτέλεσμα στην είσπραξη των οφειλών και για τους ασφαλισμένους και για το σύστη</w:t>
      </w:r>
      <w:r>
        <w:rPr>
          <w:rFonts w:eastAsia="Times New Roman" w:cs="Times New Roman"/>
          <w:szCs w:val="24"/>
        </w:rPr>
        <w:t>μα της κοινωνικής ασφάλισης.</w:t>
      </w:r>
    </w:p>
    <w:p w14:paraId="1056A98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Επομένως, κύριε </w:t>
      </w:r>
      <w:proofErr w:type="spellStart"/>
      <w:r>
        <w:rPr>
          <w:rFonts w:eastAsia="Times New Roman" w:cs="Times New Roman"/>
          <w:szCs w:val="24"/>
        </w:rPr>
        <w:t>Κεγκέρογλου</w:t>
      </w:r>
      <w:proofErr w:type="spellEnd"/>
      <w:r>
        <w:rPr>
          <w:rFonts w:eastAsia="Times New Roman" w:cs="Times New Roman"/>
          <w:szCs w:val="24"/>
        </w:rPr>
        <w:t xml:space="preserve">, το ζήτημα που θέτετε, θα αποτελέσει θέμα που θα </w:t>
      </w:r>
      <w:proofErr w:type="spellStart"/>
      <w:r>
        <w:rPr>
          <w:rFonts w:eastAsia="Times New Roman" w:cs="Times New Roman"/>
          <w:szCs w:val="24"/>
        </w:rPr>
        <w:t>παρέλκει</w:t>
      </w:r>
      <w:proofErr w:type="spellEnd"/>
      <w:r>
        <w:rPr>
          <w:rFonts w:eastAsia="Times New Roman" w:cs="Times New Roman"/>
          <w:szCs w:val="24"/>
        </w:rPr>
        <w:t xml:space="preserve"> να το εξετάσουμε, διότι με </w:t>
      </w:r>
      <w:r>
        <w:rPr>
          <w:rFonts w:eastAsia="Times New Roman" w:cs="Times New Roman"/>
          <w:szCs w:val="24"/>
        </w:rPr>
        <w:t>τον ν.</w:t>
      </w:r>
      <w:r>
        <w:rPr>
          <w:rFonts w:eastAsia="Times New Roman" w:cs="Times New Roman"/>
          <w:szCs w:val="24"/>
        </w:rPr>
        <w:t>4469 διαφαίνονται σοβαρές δυνατότητες καλύτερης αντιμετώπισης αυτών των οφειλών και μέσα από την υπουργική α</w:t>
      </w:r>
      <w:r>
        <w:rPr>
          <w:rFonts w:eastAsia="Times New Roman" w:cs="Times New Roman"/>
          <w:szCs w:val="24"/>
        </w:rPr>
        <w:t xml:space="preserve">πόφαση που θα διαμορφωθεί, θα δώσουμε ακόμα καλύτερες λύσεις από αυτές που υπήρχαν στο παρελθόν για όλους τους ασφαλισμένους. </w:t>
      </w:r>
    </w:p>
    <w:p w14:paraId="1056A983"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Πάντως, σε κάθε περίπτωση, η αρχή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και της καθολικότητας στην κοινωνική ασφάλιση θα πρέπει να διασφαλίζεται, </w:t>
      </w:r>
      <w:r>
        <w:rPr>
          <w:rFonts w:eastAsia="Times New Roman" w:cs="Times New Roman"/>
          <w:szCs w:val="24"/>
        </w:rPr>
        <w:t xml:space="preserve">γιατί είναι μια βασική, θεμελιακή αρχή για την ύπαρξή της και νομίζω ότι κανείς δεν θα έχει αντίρρηση στο να σεβόμαστε αυτούς τους θεμελιώδεις κανόνες. </w:t>
      </w:r>
    </w:p>
    <w:p w14:paraId="1056A984"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Στο πλαίσιο αυτό θα ληφθούν και σχετικές πρωτοβουλίες ως προς τη θεσμική θωράκιση αυτής της δυνατότητας</w:t>
      </w:r>
      <w:r>
        <w:rPr>
          <w:rFonts w:eastAsia="Times New Roman" w:cs="Times New Roman"/>
          <w:szCs w:val="24"/>
        </w:rPr>
        <w:t>. Εκεί θα δούμε πιο συγκεκριμένα τα πράγματα και δεν έχω κα</w:t>
      </w:r>
      <w:r>
        <w:rPr>
          <w:rFonts w:eastAsia="Times New Roman" w:cs="Times New Roman"/>
          <w:szCs w:val="24"/>
        </w:rPr>
        <w:t>μ</w:t>
      </w:r>
      <w:r>
        <w:rPr>
          <w:rFonts w:eastAsia="Times New Roman" w:cs="Times New Roman"/>
          <w:szCs w:val="24"/>
        </w:rPr>
        <w:t>μία αντίρρηση στη συζήτηση που θα γίνει με τους φορείς να έχουμε και τις δικές σας προτάσεις, οι οποίες θα τεθούν άλλωστε και στους κοινωνικούς φορείς, για την αξιοποίηση αυτής της δυνατότητας, πο</w:t>
      </w:r>
      <w:r>
        <w:rPr>
          <w:rFonts w:eastAsia="Times New Roman" w:cs="Times New Roman"/>
          <w:szCs w:val="24"/>
        </w:rPr>
        <w:t xml:space="preserve">υ η Κυβέρνηση έδωσε με έναν τρόπο που θεωρώ πράγματι αποτελεσματικό. Πρέπει να στηριχθεί αυτή η προσπάθεια. </w:t>
      </w:r>
    </w:p>
    <w:p w14:paraId="1056A985"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1056A986"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Υφυπουργό Εργασίας, Κοινωνικής Ασφάλισης και Κοινωνικής Αλληλεγγύης κ. Πετρόπουλο</w:t>
      </w:r>
      <w:r>
        <w:rPr>
          <w:rFonts w:eastAsia="Times New Roman" w:cs="Times New Roman"/>
          <w:szCs w:val="24"/>
        </w:rPr>
        <w:t>.</w:t>
      </w:r>
    </w:p>
    <w:p w14:paraId="1056A98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Πριν προχωρήσουμε στη συζήτηση της επίκαιρης επερώτησης δεκατεσσάρων Βουλευτών της Νέας Δημοκρατίας, να αναφέρω τις επίκαιρες ερωτήσεις που δεν θα συζητηθούν.</w:t>
      </w:r>
    </w:p>
    <w:p w14:paraId="1056A988" w14:textId="77777777" w:rsidR="0091056D" w:rsidRDefault="0074491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Δεν θα συζητηθεί η πρώτη με αριθμό 783/2-5-2017 επίκαιρη ερώτηση δε</w:t>
      </w:r>
      <w:r>
        <w:rPr>
          <w:rFonts w:eastAsia="Times New Roman"/>
          <w:color w:val="000000"/>
          <w:szCs w:val="24"/>
          <w:shd w:val="clear" w:color="auto" w:fill="FFFFFF"/>
        </w:rPr>
        <w:t>ύ</w:t>
      </w:r>
      <w:r>
        <w:rPr>
          <w:rFonts w:eastAsia="Times New Roman"/>
          <w:color w:val="000000"/>
          <w:szCs w:val="24"/>
          <w:shd w:val="clear" w:color="auto" w:fill="FFFFFF"/>
        </w:rPr>
        <w:t>τ</w:t>
      </w:r>
      <w:r>
        <w:rPr>
          <w:rFonts w:eastAsia="Times New Roman"/>
          <w:color w:val="000000"/>
          <w:szCs w:val="24"/>
          <w:shd w:val="clear" w:color="auto" w:fill="FFFFFF"/>
        </w:rPr>
        <w:t>ε</w:t>
      </w:r>
      <w:r>
        <w:rPr>
          <w:rFonts w:eastAsia="Times New Roman"/>
          <w:color w:val="000000"/>
          <w:szCs w:val="24"/>
          <w:shd w:val="clear" w:color="auto" w:fill="FFFFFF"/>
        </w:rPr>
        <w:t xml:space="preserve">ρου κύκλου, του Βουλευτή Φλώρινας της Νέας Δημοκρατίας κ. </w:t>
      </w:r>
      <w:r>
        <w:rPr>
          <w:rFonts w:eastAsia="Times New Roman"/>
          <w:bCs/>
          <w:color w:val="000000"/>
          <w:szCs w:val="24"/>
          <w:shd w:val="clear" w:color="auto" w:fill="FFFFFF"/>
        </w:rPr>
        <w:t>Ιωάννη</w:t>
      </w:r>
      <w:r>
        <w:rPr>
          <w:rFonts w:eastAsia="Times New Roman"/>
          <w:b/>
          <w:bCs/>
          <w:color w:val="000000"/>
          <w:szCs w:val="24"/>
          <w:shd w:val="clear" w:color="auto" w:fill="FFFFFF"/>
        </w:rPr>
        <w:t xml:space="preserve"> </w:t>
      </w:r>
      <w:r>
        <w:rPr>
          <w:rFonts w:eastAsia="Times New Roman"/>
          <w:bCs/>
          <w:color w:val="000000"/>
          <w:szCs w:val="24"/>
          <w:shd w:val="clear" w:color="auto" w:fill="FFFFFF"/>
        </w:rPr>
        <w:t>Αντωνιάδη</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Περιβάλλοντος</w:t>
      </w:r>
      <w:r>
        <w:rPr>
          <w:rFonts w:eastAsia="Times New Roman"/>
          <w:b/>
          <w:bCs/>
          <w:color w:val="000000"/>
          <w:szCs w:val="24"/>
          <w:shd w:val="clear" w:color="auto" w:fill="FFFFFF"/>
        </w:rPr>
        <w:t xml:space="preserve"> </w:t>
      </w:r>
      <w:r>
        <w:rPr>
          <w:rFonts w:eastAsia="Times New Roman"/>
          <w:bCs/>
          <w:color w:val="000000"/>
          <w:szCs w:val="24"/>
          <w:shd w:val="clear" w:color="auto" w:fill="FFFFFF"/>
        </w:rPr>
        <w:t>και Ενέργειας,</w:t>
      </w:r>
      <w:r>
        <w:rPr>
          <w:rFonts w:eastAsia="Times New Roman"/>
          <w:color w:val="000000"/>
          <w:szCs w:val="24"/>
          <w:shd w:val="clear" w:color="auto" w:fill="FFFFFF"/>
        </w:rPr>
        <w:t xml:space="preserve"> σχετικά με τη συνολική και όχι τμηματική μετεγκατάσταση της κοινότητας Αχλάδας Νομού Φλώρινας, λόγω κωλύματος του ερωτώμενου Υπουργού.</w:t>
      </w:r>
    </w:p>
    <w:p w14:paraId="1056A989" w14:textId="77777777" w:rsidR="0091056D" w:rsidRDefault="00744911">
      <w:pPr>
        <w:spacing w:line="600" w:lineRule="auto"/>
        <w:ind w:firstLine="720"/>
        <w:jc w:val="both"/>
        <w:rPr>
          <w:rFonts w:eastAsia="Times New Roman"/>
          <w:color w:val="000000"/>
          <w:szCs w:val="24"/>
        </w:rPr>
      </w:pPr>
      <w:r>
        <w:rPr>
          <w:rFonts w:eastAsia="Times New Roman"/>
          <w:color w:val="000000"/>
          <w:szCs w:val="24"/>
        </w:rPr>
        <w:t xml:space="preserve">Δεν θα συζητηθεί η πρώτη με αριθμό 782/2-5-2017 επίκαιρη ερώτηση πρώτου κύκλου, του Βουλευτή Αττικής της Νέας Δημοκρατίας κ. </w:t>
      </w:r>
      <w:r>
        <w:rPr>
          <w:rFonts w:eastAsia="Times New Roman"/>
          <w:bCs/>
          <w:color w:val="000000"/>
          <w:szCs w:val="24"/>
        </w:rPr>
        <w:t>Γεωργίου Βλάχου</w:t>
      </w:r>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color w:val="000000"/>
          <w:szCs w:val="24"/>
        </w:rPr>
        <w:t xml:space="preserve"> σχετικά με τις προτάσεις – αιτήματα των Δήμων των Μεσογείων εν</w:t>
      </w:r>
      <w:r>
        <w:rPr>
          <w:rFonts w:eastAsia="Times New Roman"/>
          <w:color w:val="000000"/>
          <w:szCs w:val="24"/>
        </w:rPr>
        <w:t xml:space="preserve"> </w:t>
      </w:r>
      <w:r>
        <w:rPr>
          <w:rFonts w:eastAsia="Times New Roman"/>
          <w:color w:val="000000"/>
          <w:szCs w:val="24"/>
        </w:rPr>
        <w:t xml:space="preserve">όψει της διαβούλευσης </w:t>
      </w:r>
      <w:r>
        <w:rPr>
          <w:rFonts w:eastAsia="Times New Roman"/>
          <w:color w:val="000000"/>
          <w:szCs w:val="24"/>
        </w:rPr>
        <w:t>για την ανανέωση της σύμβασης του Διεθνούς Αερολιμένα Αθηνών «Ελ</w:t>
      </w:r>
      <w:r>
        <w:rPr>
          <w:rFonts w:eastAsia="Times New Roman"/>
          <w:color w:val="000000"/>
          <w:szCs w:val="24"/>
        </w:rPr>
        <w:t xml:space="preserve">ευθέριος </w:t>
      </w:r>
      <w:r>
        <w:rPr>
          <w:rFonts w:eastAsia="Times New Roman"/>
          <w:color w:val="000000"/>
          <w:szCs w:val="24"/>
        </w:rPr>
        <w:t xml:space="preserve">Βενιζέλος» με το </w:t>
      </w:r>
      <w:r>
        <w:rPr>
          <w:rFonts w:eastAsia="Times New Roman"/>
          <w:color w:val="000000"/>
          <w:szCs w:val="24"/>
        </w:rPr>
        <w:t xml:space="preserve">ελληνικό δημόσιο </w:t>
      </w:r>
      <w:r>
        <w:rPr>
          <w:rFonts w:eastAsia="Times New Roman"/>
          <w:color w:val="000000"/>
          <w:szCs w:val="24"/>
        </w:rPr>
        <w:t>για την περίοδο 2025-2055, λόγω κωλύματος του ερωτώμενου Υπουργού.</w:t>
      </w:r>
    </w:p>
    <w:p w14:paraId="1056A98A" w14:textId="77777777" w:rsidR="0091056D" w:rsidRDefault="00744911">
      <w:pPr>
        <w:spacing w:line="600" w:lineRule="auto"/>
        <w:ind w:firstLine="720"/>
        <w:jc w:val="both"/>
        <w:rPr>
          <w:rFonts w:eastAsia="Times New Roman"/>
          <w:color w:val="000000"/>
          <w:szCs w:val="24"/>
        </w:rPr>
      </w:pPr>
      <w:r>
        <w:rPr>
          <w:rFonts w:eastAsia="Times New Roman"/>
          <w:color w:val="000000"/>
          <w:szCs w:val="24"/>
        </w:rPr>
        <w:lastRenderedPageBreak/>
        <w:t>Δεν θα συζητηθεί η δεύτερη με αριθμό 659/27-3-2017 επίκαιρη ερώτηση δεύτερου κύκλο</w:t>
      </w:r>
      <w:r>
        <w:rPr>
          <w:rFonts w:eastAsia="Times New Roman"/>
          <w:color w:val="000000"/>
          <w:szCs w:val="24"/>
        </w:rPr>
        <w:t xml:space="preserve">υ, του Βουλευτή Β΄ Αθηνών του Λαϊκού Συνδέσμου - Χρυσή Αυγή κ. </w:t>
      </w:r>
      <w:r>
        <w:rPr>
          <w:rFonts w:eastAsia="Times New Roman"/>
          <w:bCs/>
          <w:color w:val="000000"/>
          <w:szCs w:val="24"/>
        </w:rPr>
        <w:t xml:space="preserve">Ηλία </w:t>
      </w:r>
      <w:proofErr w:type="spellStart"/>
      <w:r>
        <w:rPr>
          <w:rFonts w:eastAsia="Times New Roman"/>
          <w:bCs/>
          <w:color w:val="000000"/>
          <w:szCs w:val="24"/>
        </w:rPr>
        <w:t>Παναγιώταρου</w:t>
      </w:r>
      <w:proofErr w:type="spellEnd"/>
      <w:r>
        <w:rPr>
          <w:rFonts w:eastAsia="Times New Roman"/>
          <w:color w:val="000000"/>
          <w:szCs w:val="24"/>
        </w:rPr>
        <w:t xml:space="preserve"> προς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σχετικά με την «ανθελληνική δράση Τούρκων πρακτόρων και εκπροσώπων τους στη Θράκη», λόγω κωλύματος του ερωτώμενου Υπουργού.</w:t>
      </w:r>
    </w:p>
    <w:p w14:paraId="1056A98B" w14:textId="77777777" w:rsidR="0091056D" w:rsidRDefault="00744911">
      <w:pPr>
        <w:spacing w:line="600" w:lineRule="auto"/>
        <w:ind w:firstLine="720"/>
        <w:jc w:val="both"/>
        <w:rPr>
          <w:rFonts w:eastAsia="Times New Roman"/>
          <w:color w:val="000000"/>
          <w:szCs w:val="24"/>
        </w:rPr>
      </w:pPr>
      <w:r>
        <w:rPr>
          <w:rFonts w:eastAsia="Times New Roman"/>
          <w:color w:val="000000"/>
          <w:szCs w:val="24"/>
          <w:shd w:val="clear" w:color="auto" w:fill="FFFFFF"/>
        </w:rPr>
        <w:t>Δεν θα συζητηθεί η τέτ</w:t>
      </w:r>
      <w:r>
        <w:rPr>
          <w:rFonts w:eastAsia="Times New Roman"/>
          <w:color w:val="000000"/>
          <w:szCs w:val="24"/>
          <w:shd w:val="clear" w:color="auto" w:fill="FFFFFF"/>
        </w:rPr>
        <w:t xml:space="preserve">αρτη με αριθμό 596/13-3-2017 επίκαιρη ερώτηση δεύτερου κύκλου, της Βουλευτού Β΄ Αθηνών του Λαϊκού Συνδέσμου – Χρυσή Αυγή κ. </w:t>
      </w:r>
      <w:r>
        <w:rPr>
          <w:rFonts w:eastAsia="Times New Roman"/>
          <w:bCs/>
          <w:color w:val="000000"/>
          <w:szCs w:val="24"/>
          <w:shd w:val="clear" w:color="auto" w:fill="FFFFFF"/>
        </w:rPr>
        <w:t xml:space="preserve">Ελένης </w:t>
      </w:r>
      <w:proofErr w:type="spellStart"/>
      <w:r>
        <w:rPr>
          <w:rFonts w:eastAsia="Times New Roman"/>
          <w:bCs/>
          <w:color w:val="000000"/>
          <w:szCs w:val="24"/>
          <w:shd w:val="clear" w:color="auto" w:fill="FFFFFF"/>
        </w:rPr>
        <w:t>Ζαρούλια</w:t>
      </w:r>
      <w:proofErr w:type="spellEnd"/>
      <w:r>
        <w:rPr>
          <w:rFonts w:eastAsia="Times New Roman"/>
          <w:b/>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Εξωτερικών</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με θέμα «η Παγκόσμια Τράπεζα “χαρίζει” το Αιγαίο στην Τουρκία», λόγω κωλύματος του </w:t>
      </w:r>
      <w:r>
        <w:rPr>
          <w:rFonts w:eastAsia="Times New Roman"/>
          <w:color w:val="000000"/>
          <w:szCs w:val="24"/>
          <w:shd w:val="clear" w:color="auto" w:fill="FFFFFF"/>
        </w:rPr>
        <w:t>ερωτώμενου Υπουργού.</w:t>
      </w:r>
    </w:p>
    <w:p w14:paraId="1056A98C" w14:textId="77777777" w:rsidR="0091056D" w:rsidRDefault="00744911">
      <w:pPr>
        <w:spacing w:line="600" w:lineRule="auto"/>
        <w:ind w:firstLine="720"/>
        <w:jc w:val="both"/>
        <w:rPr>
          <w:rFonts w:eastAsia="Times New Roman"/>
          <w:color w:val="000000"/>
          <w:szCs w:val="24"/>
        </w:rPr>
      </w:pPr>
      <w:r>
        <w:rPr>
          <w:rFonts w:eastAsia="Times New Roman"/>
          <w:color w:val="000000"/>
          <w:szCs w:val="24"/>
          <w:shd w:val="clear" w:color="auto" w:fill="FFFFFF"/>
        </w:rPr>
        <w:t>Δεν συζητείται η πέμπτη με αριθμό 479/14-2-2017 επίκαιρη ερώτηση δε</w:t>
      </w:r>
      <w:r>
        <w:rPr>
          <w:rFonts w:eastAsia="Times New Roman"/>
          <w:color w:val="000000"/>
          <w:szCs w:val="24"/>
          <w:shd w:val="clear" w:color="auto" w:fill="FFFFFF"/>
        </w:rPr>
        <w:t>ύ</w:t>
      </w:r>
      <w:r>
        <w:rPr>
          <w:rFonts w:eastAsia="Times New Roman"/>
          <w:color w:val="000000"/>
          <w:szCs w:val="24"/>
          <w:shd w:val="clear" w:color="auto" w:fill="FFFFFF"/>
        </w:rPr>
        <w:t>τ</w:t>
      </w:r>
      <w:r>
        <w:rPr>
          <w:rFonts w:eastAsia="Times New Roman"/>
          <w:color w:val="000000"/>
          <w:szCs w:val="24"/>
          <w:shd w:val="clear" w:color="auto" w:fill="FFFFFF"/>
        </w:rPr>
        <w:t>ε</w:t>
      </w:r>
      <w:r>
        <w:rPr>
          <w:rFonts w:eastAsia="Times New Roman"/>
          <w:color w:val="000000"/>
          <w:szCs w:val="24"/>
          <w:shd w:val="clear" w:color="auto" w:fill="FFFFFF"/>
        </w:rPr>
        <w:t xml:space="preserve">ρου κύκλου, του Βουλευτή Ευβοίας του Λαϊκού Συνδέσμου – Χρυσή Αυγή κ. </w:t>
      </w:r>
      <w:r>
        <w:rPr>
          <w:rFonts w:eastAsia="Times New Roman"/>
          <w:bCs/>
          <w:color w:val="000000"/>
          <w:szCs w:val="24"/>
          <w:shd w:val="clear" w:color="auto" w:fill="FFFFFF"/>
        </w:rPr>
        <w:t>Νικολάου</w:t>
      </w:r>
      <w:r>
        <w:rPr>
          <w:rFonts w:eastAsia="Times New Roman"/>
          <w:b/>
          <w:bCs/>
          <w:color w:val="000000"/>
          <w:szCs w:val="24"/>
          <w:shd w:val="clear" w:color="auto" w:fill="FFFFFF"/>
        </w:rPr>
        <w:t xml:space="preserve"> </w:t>
      </w:r>
      <w:r>
        <w:rPr>
          <w:rFonts w:eastAsia="Times New Roman"/>
          <w:bCs/>
          <w:color w:val="000000"/>
          <w:szCs w:val="24"/>
          <w:shd w:val="clear" w:color="auto" w:fill="FFFFFF"/>
        </w:rPr>
        <w:t>Μίχου</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 xml:space="preserve">Περιβάλλοντος και Ενέργειας, </w:t>
      </w:r>
      <w:r>
        <w:rPr>
          <w:rFonts w:eastAsia="Times New Roman"/>
          <w:color w:val="000000"/>
          <w:szCs w:val="24"/>
          <w:shd w:val="clear" w:color="auto" w:fill="FFFFFF"/>
        </w:rPr>
        <w:t>σχετικά με την επιβάρυνση θαλάσσιω</w:t>
      </w:r>
      <w:r>
        <w:rPr>
          <w:rFonts w:eastAsia="Times New Roman"/>
          <w:color w:val="000000"/>
          <w:szCs w:val="24"/>
          <w:shd w:val="clear" w:color="auto" w:fill="FFFFFF"/>
        </w:rPr>
        <w:t>ν οικοσυστημάτων της Μεσογείου με ραδιενεργά απόβλητα, λόγω κωλύματος του ερωτώμενου Υπουργού.</w:t>
      </w:r>
    </w:p>
    <w:p w14:paraId="1056A98D" w14:textId="77777777" w:rsidR="0091056D" w:rsidRDefault="00744911">
      <w:pPr>
        <w:spacing w:line="600" w:lineRule="auto"/>
        <w:ind w:firstLine="720"/>
        <w:jc w:val="both"/>
        <w:rPr>
          <w:rFonts w:eastAsia="Times New Roman"/>
          <w:color w:val="000000"/>
          <w:szCs w:val="24"/>
          <w:shd w:val="clear" w:color="auto" w:fill="FFFFFF"/>
        </w:rPr>
      </w:pPr>
      <w:r>
        <w:rPr>
          <w:rFonts w:eastAsia="Times New Roman"/>
          <w:color w:val="000000"/>
          <w:szCs w:val="24"/>
        </w:rPr>
        <w:t xml:space="preserve">Ομοίως, δεν συζητείται η </w:t>
      </w:r>
      <w:r>
        <w:rPr>
          <w:rFonts w:eastAsia="Times New Roman"/>
          <w:color w:val="000000"/>
          <w:szCs w:val="24"/>
          <w:shd w:val="clear" w:color="auto" w:fill="FFFFFF"/>
        </w:rPr>
        <w:t xml:space="preserve">έκτη με αριθμό 568/6-3-2017 επίκαιρη ερώτηση δεύτερου κύκλου, της Βουλευτού Β΄ Αθηνών του Λαϊκού Συνδέσμου – Χρυσή Αυγή κ. </w:t>
      </w:r>
      <w:r>
        <w:rPr>
          <w:rFonts w:eastAsia="Times New Roman"/>
          <w:bCs/>
          <w:color w:val="000000"/>
          <w:szCs w:val="24"/>
          <w:shd w:val="clear" w:color="auto" w:fill="FFFFFF"/>
        </w:rPr>
        <w:t xml:space="preserve">Ελένης </w:t>
      </w:r>
      <w:proofErr w:type="spellStart"/>
      <w:r>
        <w:rPr>
          <w:rFonts w:eastAsia="Times New Roman"/>
          <w:bCs/>
          <w:color w:val="000000"/>
          <w:szCs w:val="24"/>
          <w:shd w:val="clear" w:color="auto" w:fill="FFFFFF"/>
        </w:rPr>
        <w:t>Ζαρούλ</w:t>
      </w:r>
      <w:r>
        <w:rPr>
          <w:rFonts w:eastAsia="Times New Roman"/>
          <w:bCs/>
          <w:color w:val="000000"/>
          <w:szCs w:val="24"/>
          <w:shd w:val="clear" w:color="auto" w:fill="FFFFFF"/>
        </w:rPr>
        <w:t>ια</w:t>
      </w:r>
      <w:proofErr w:type="spellEnd"/>
      <w:r>
        <w:rPr>
          <w:rFonts w:eastAsia="Times New Roman"/>
          <w:b/>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Εσωτερικών</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με θέμα: «Ο </w:t>
      </w:r>
      <w:r>
        <w:rPr>
          <w:rFonts w:eastAsia="Times New Roman"/>
          <w:color w:val="000000"/>
          <w:szCs w:val="24"/>
          <w:shd w:val="clear" w:color="auto" w:fill="FFFFFF"/>
        </w:rPr>
        <w:t xml:space="preserve">Δήμος </w:t>
      </w:r>
      <w:r>
        <w:rPr>
          <w:rFonts w:eastAsia="Times New Roman"/>
          <w:color w:val="000000"/>
          <w:szCs w:val="24"/>
          <w:shd w:val="clear" w:color="auto" w:fill="FFFFFF"/>
        </w:rPr>
        <w:t>Καβάλας νομιμοποιεί το ψευδοκράτος σε τουριστική έκθεση στην Κωνσταντινούπολη», λόγω κωλύματος του ερωτώμενου Υπουργού.</w:t>
      </w:r>
    </w:p>
    <w:p w14:paraId="1056A98E" w14:textId="77777777" w:rsidR="0091056D" w:rsidRDefault="00744911">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ΕΛΕΝΗ ΖΑΡΟΥΛΙΑ: </w:t>
      </w:r>
      <w:r>
        <w:rPr>
          <w:rFonts w:eastAsia="Times New Roman"/>
          <w:color w:val="000000"/>
          <w:szCs w:val="24"/>
          <w:shd w:val="clear" w:color="auto" w:fill="FFFFFF"/>
        </w:rPr>
        <w:t>Κύριε Πρόεδρε, θα ήθελα τον λόγο.</w:t>
      </w:r>
    </w:p>
    <w:p w14:paraId="1056A98F"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Ναι</w:t>
      </w:r>
      <w:r>
        <w:rPr>
          <w:rFonts w:eastAsia="Times New Roman" w:cs="Times New Roman"/>
          <w:szCs w:val="24"/>
        </w:rPr>
        <w:t xml:space="preserve">, κυρία </w:t>
      </w:r>
      <w:proofErr w:type="spellStart"/>
      <w:r>
        <w:rPr>
          <w:rFonts w:eastAsia="Times New Roman" w:cs="Times New Roman"/>
          <w:szCs w:val="24"/>
        </w:rPr>
        <w:t>Ζαρούλια</w:t>
      </w:r>
      <w:proofErr w:type="spellEnd"/>
      <w:r>
        <w:rPr>
          <w:rFonts w:eastAsia="Times New Roman" w:cs="Times New Roman"/>
          <w:szCs w:val="24"/>
        </w:rPr>
        <w:t>, σας ακούω.</w:t>
      </w:r>
    </w:p>
    <w:p w14:paraId="1056A990" w14:textId="77777777" w:rsidR="0091056D" w:rsidRDefault="00744911">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ΕΛΕΝΗ ΖΑΡΟΥΛΙΑ: </w:t>
      </w:r>
      <w:r>
        <w:rPr>
          <w:rFonts w:eastAsia="Times New Roman"/>
          <w:color w:val="000000"/>
          <w:szCs w:val="24"/>
          <w:shd w:val="clear" w:color="auto" w:fill="FFFFFF"/>
        </w:rPr>
        <w:t xml:space="preserve">Κύριε Πρόεδρε, επειδή οι δημοκρατικές δυνάμεις </w:t>
      </w:r>
      <w:proofErr w:type="spellStart"/>
      <w:r>
        <w:rPr>
          <w:rFonts w:eastAsia="Times New Roman"/>
          <w:color w:val="000000"/>
          <w:szCs w:val="24"/>
          <w:shd w:val="clear" w:color="auto" w:fill="FFFFFF"/>
        </w:rPr>
        <w:t>ενίκησαν</w:t>
      </w:r>
      <w:proofErr w:type="spellEnd"/>
      <w:r>
        <w:rPr>
          <w:rFonts w:eastAsia="Times New Roman"/>
          <w:color w:val="000000"/>
          <w:szCs w:val="24"/>
          <w:shd w:val="clear" w:color="auto" w:fill="FFFFFF"/>
        </w:rPr>
        <w:t xml:space="preserve"> τον φασισμό, απολαμβάνουμε τα αγαθά της δημοκρατίας! Εδώ και δύο μήνες δεν έρχονται οι δημοκράτες Υπουργοί της </w:t>
      </w:r>
      <w:r>
        <w:rPr>
          <w:rFonts w:eastAsia="Times New Roman"/>
          <w:color w:val="000000"/>
          <w:szCs w:val="24"/>
          <w:shd w:val="clear" w:color="auto" w:fill="FFFFFF"/>
        </w:rPr>
        <w:t xml:space="preserve">συγκυβέρνησης </w:t>
      </w:r>
      <w:r>
        <w:rPr>
          <w:rFonts w:eastAsia="Times New Roman"/>
          <w:color w:val="000000"/>
          <w:szCs w:val="24"/>
          <w:shd w:val="clear" w:color="auto" w:fill="FFFFFF"/>
        </w:rPr>
        <w:t>ΣΥΡΙΖΑ – ΑΝΕΛ να απαντήσουν σε δύο ερωτήματα, αυτά τα οποία διαβάσατε πριν από λίγο, που άπτονται των εθνικών μας θεμάτων. Ο ένας δε είναι εδώ κοντά μας απόψε και εντελώς δημοκρατικά ο λόγος που μας έδωσε είναι ότι «δεν συζητείται». «Αποφασίζουμε και διατά</w:t>
      </w:r>
      <w:r>
        <w:rPr>
          <w:rFonts w:eastAsia="Times New Roman"/>
          <w:color w:val="000000"/>
          <w:szCs w:val="24"/>
          <w:shd w:val="clear" w:color="auto" w:fill="FFFFFF"/>
        </w:rPr>
        <w:t xml:space="preserve">ζουμε». Αυτή είναι η δημοκρατία σας. </w:t>
      </w:r>
    </w:p>
    <w:p w14:paraId="1056A991" w14:textId="77777777" w:rsidR="0091056D" w:rsidRDefault="0074491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Επειδή γι’ αυτό το θέμα του Δήμου Καβάλας έχω τοποθετηθεί εδώ και δύο μήνες, θα ήθελα να μου δώσετε λίγο χρόνο για να αναφερθώ στον χάρτη της Παγκόσμιας Τράπεζας που δείχνει τα νησιά του Αιγαίου στην τουρκική επικράτει</w:t>
      </w:r>
      <w:r>
        <w:rPr>
          <w:rFonts w:eastAsia="Times New Roman"/>
          <w:color w:val="000000"/>
          <w:szCs w:val="24"/>
          <w:shd w:val="clear" w:color="auto" w:fill="FFFFFF"/>
        </w:rPr>
        <w:t xml:space="preserve">α. Παραχωρεί, δηλαδή, </w:t>
      </w:r>
      <w:r>
        <w:rPr>
          <w:rFonts w:eastAsia="Times New Roman"/>
          <w:color w:val="000000"/>
          <w:szCs w:val="24"/>
          <w:shd w:val="clear" w:color="auto" w:fill="FFFFFF"/>
          <w:lang w:val="en-US"/>
        </w:rPr>
        <w:t>a</w:t>
      </w:r>
      <w:r>
        <w:rPr>
          <w:rFonts w:eastAsia="Times New Roman"/>
          <w:color w:val="000000"/>
          <w:szCs w:val="24"/>
          <w:shd w:val="clear" w:color="auto" w:fill="FFFFFF"/>
        </w:rPr>
        <w:t xml:space="preserve"> </w:t>
      </w:r>
      <w:r>
        <w:rPr>
          <w:rFonts w:eastAsia="Times New Roman"/>
          <w:color w:val="000000"/>
          <w:szCs w:val="24"/>
          <w:shd w:val="clear" w:color="auto" w:fill="FFFFFF"/>
          <w:lang w:val="en-US"/>
        </w:rPr>
        <w:t>priori</w:t>
      </w:r>
      <w:r>
        <w:rPr>
          <w:rFonts w:eastAsia="Times New Roman"/>
          <w:color w:val="000000"/>
          <w:szCs w:val="24"/>
          <w:shd w:val="clear" w:color="auto" w:fill="FFFFFF"/>
        </w:rPr>
        <w:t xml:space="preserve"> στους Τούρκους τα νησιά μας. </w:t>
      </w:r>
    </w:p>
    <w:p w14:paraId="1056A992"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Σας δίνω δύο λεπτά, κυρία </w:t>
      </w:r>
      <w:proofErr w:type="spellStart"/>
      <w:r>
        <w:rPr>
          <w:rFonts w:eastAsia="Times New Roman" w:cs="Times New Roman"/>
          <w:szCs w:val="24"/>
        </w:rPr>
        <w:t>Ζαρούλια</w:t>
      </w:r>
      <w:proofErr w:type="spellEnd"/>
      <w:r>
        <w:rPr>
          <w:rFonts w:eastAsia="Times New Roman" w:cs="Times New Roman"/>
          <w:szCs w:val="24"/>
        </w:rPr>
        <w:t>.</w:t>
      </w:r>
    </w:p>
    <w:p w14:paraId="1056A993" w14:textId="77777777" w:rsidR="0091056D" w:rsidRDefault="00744911">
      <w:pPr>
        <w:spacing w:line="600" w:lineRule="auto"/>
        <w:ind w:firstLine="720"/>
        <w:jc w:val="both"/>
        <w:rPr>
          <w:rFonts w:eastAsia="Times New Roman"/>
          <w:color w:val="000000"/>
          <w:szCs w:val="24"/>
        </w:rPr>
      </w:pPr>
      <w:r>
        <w:rPr>
          <w:rFonts w:eastAsia="Times New Roman" w:cs="Times New Roman"/>
          <w:b/>
          <w:szCs w:val="24"/>
        </w:rPr>
        <w:t>ΕΛΕΝΗ ΖΑΡΟΥΛΙΑ:</w:t>
      </w:r>
      <w:r>
        <w:rPr>
          <w:rFonts w:eastAsia="Times New Roman" w:cs="Times New Roman"/>
          <w:szCs w:val="24"/>
        </w:rPr>
        <w:t xml:space="preserve"> Ευχαριστώ πάρα πολύ.</w:t>
      </w:r>
    </w:p>
    <w:p w14:paraId="1056A994" w14:textId="77777777" w:rsidR="0091056D" w:rsidRDefault="00744911">
      <w:pPr>
        <w:spacing w:line="600" w:lineRule="auto"/>
        <w:ind w:firstLine="720"/>
        <w:jc w:val="both"/>
        <w:rPr>
          <w:rFonts w:eastAsia="Times New Roman"/>
          <w:szCs w:val="24"/>
        </w:rPr>
      </w:pPr>
      <w:r>
        <w:rPr>
          <w:rFonts w:eastAsia="Times New Roman"/>
          <w:szCs w:val="24"/>
        </w:rPr>
        <w:t>Η απεικόνιση αυτή είναι κατάφωρα προκλητική και ευνοεί την επιθετική επεκτατική πολιτική</w:t>
      </w:r>
      <w:r>
        <w:rPr>
          <w:rFonts w:eastAsia="Times New Roman"/>
          <w:szCs w:val="24"/>
        </w:rPr>
        <w:t xml:space="preserve"> της Τουρκίας. </w:t>
      </w:r>
    </w:p>
    <w:p w14:paraId="1056A995" w14:textId="77777777" w:rsidR="0091056D" w:rsidRDefault="00744911">
      <w:pPr>
        <w:spacing w:line="600" w:lineRule="auto"/>
        <w:ind w:firstLine="720"/>
        <w:jc w:val="both"/>
        <w:rPr>
          <w:rFonts w:eastAsia="Times New Roman"/>
          <w:szCs w:val="24"/>
        </w:rPr>
      </w:pPr>
      <w:r>
        <w:rPr>
          <w:rFonts w:eastAsia="Times New Roman"/>
          <w:szCs w:val="24"/>
        </w:rPr>
        <w:lastRenderedPageBreak/>
        <w:t xml:space="preserve">Επίσης, έχουμε να παρατηρήσουμε ότι, όσο αυξάνεται η επιθετικότητα της Τουρκίας και οι προκλήσεις του </w:t>
      </w:r>
      <w:proofErr w:type="spellStart"/>
      <w:r>
        <w:rPr>
          <w:rFonts w:eastAsia="Times New Roman"/>
          <w:szCs w:val="24"/>
        </w:rPr>
        <w:t>Ερντογάν</w:t>
      </w:r>
      <w:proofErr w:type="spellEnd"/>
      <w:r>
        <w:rPr>
          <w:rFonts w:eastAsia="Times New Roman"/>
          <w:szCs w:val="24"/>
        </w:rPr>
        <w:t xml:space="preserve">, τόσο πιο δουλική είναι η συμπεριφορά της ελληνικής </w:t>
      </w:r>
      <w:r>
        <w:rPr>
          <w:rFonts w:eastAsia="Times New Roman"/>
          <w:szCs w:val="24"/>
        </w:rPr>
        <w:t xml:space="preserve">συγκυβερνήσεως </w:t>
      </w:r>
      <w:r>
        <w:rPr>
          <w:rFonts w:eastAsia="Times New Roman"/>
          <w:szCs w:val="24"/>
        </w:rPr>
        <w:t>και το ΥΠΕΞ μας δεν αντιδρά και ούτε καν υπερασπίζεται τα κεκτ</w:t>
      </w:r>
      <w:r>
        <w:rPr>
          <w:rFonts w:eastAsia="Times New Roman"/>
          <w:szCs w:val="24"/>
        </w:rPr>
        <w:t xml:space="preserve">ημένα. </w:t>
      </w:r>
    </w:p>
    <w:p w14:paraId="1056A996" w14:textId="77777777" w:rsidR="0091056D" w:rsidRDefault="00744911">
      <w:pPr>
        <w:spacing w:line="600" w:lineRule="auto"/>
        <w:ind w:firstLine="720"/>
        <w:jc w:val="both"/>
        <w:rPr>
          <w:rFonts w:eastAsia="Times New Roman"/>
          <w:szCs w:val="24"/>
        </w:rPr>
      </w:pPr>
      <w:r>
        <w:rPr>
          <w:rFonts w:eastAsia="Times New Roman"/>
          <w:szCs w:val="24"/>
        </w:rPr>
        <w:t xml:space="preserve">Η Χρυσή Αυγή δεν περιμένει από μία </w:t>
      </w:r>
      <w:proofErr w:type="spellStart"/>
      <w:r>
        <w:rPr>
          <w:rFonts w:eastAsia="Times New Roman"/>
          <w:szCs w:val="24"/>
        </w:rPr>
        <w:t>εθνομηδενιστική</w:t>
      </w:r>
      <w:proofErr w:type="spellEnd"/>
      <w:r>
        <w:rPr>
          <w:rFonts w:eastAsia="Times New Roman"/>
          <w:szCs w:val="24"/>
        </w:rPr>
        <w:t xml:space="preserve"> συγκυβέρνηση να υπερασπιστεί τα δίκαια των Ελλήνων. Δεν περιμένει τίποτα διαφορετικό από μία συγκυβέρνηση, η οποία τιμά τους καταδικασμένους για κατασκοπία, όπως είχε καταδικαστεί ο Μπελογιάννης με</w:t>
      </w:r>
      <w:r>
        <w:rPr>
          <w:rFonts w:eastAsia="Times New Roman"/>
          <w:szCs w:val="24"/>
        </w:rPr>
        <w:t xml:space="preserve"> τελεσίδικη απόφαση δικαστηρίου.</w:t>
      </w:r>
    </w:p>
    <w:p w14:paraId="1056A99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Και καλό θα ήταν ο ελληνικός λαός να ψάξει να μάθει την αλήθεια και όχι να αρκείται στα ψέματα των αριστερών ταγών και </w:t>
      </w:r>
      <w:r>
        <w:rPr>
          <w:rFonts w:eastAsia="Times New Roman" w:cs="Times New Roman"/>
          <w:szCs w:val="24"/>
        </w:rPr>
        <w:t>σ</w:t>
      </w:r>
      <w:r>
        <w:rPr>
          <w:rFonts w:eastAsia="Times New Roman" w:cs="Times New Roman"/>
          <w:szCs w:val="24"/>
        </w:rPr>
        <w:t xml:space="preserve">την ένοχη σιωπή των </w:t>
      </w:r>
      <w:proofErr w:type="spellStart"/>
      <w:r>
        <w:rPr>
          <w:rFonts w:eastAsia="Times New Roman" w:cs="Times New Roman"/>
          <w:szCs w:val="24"/>
        </w:rPr>
        <w:t>ψευτοδεξιών</w:t>
      </w:r>
      <w:proofErr w:type="spellEnd"/>
      <w:r>
        <w:rPr>
          <w:rFonts w:eastAsia="Times New Roman" w:cs="Times New Roman"/>
          <w:szCs w:val="24"/>
        </w:rPr>
        <w:t>.</w:t>
      </w:r>
    </w:p>
    <w:p w14:paraId="1056A99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Οι μόνοι που απάντησαν στην ύβρη κατά του έθνους και της ιστορίας με τ</w:t>
      </w:r>
      <w:r>
        <w:rPr>
          <w:rFonts w:eastAsia="Times New Roman" w:cs="Times New Roman"/>
          <w:szCs w:val="24"/>
        </w:rPr>
        <w:t xml:space="preserve">ο Μουσείο Μπελογιάννη ήμασταν εμείς οι </w:t>
      </w:r>
      <w:proofErr w:type="spellStart"/>
      <w:r>
        <w:rPr>
          <w:rFonts w:eastAsia="Times New Roman" w:cs="Times New Roman"/>
          <w:szCs w:val="24"/>
        </w:rPr>
        <w:t>χρυσαυγίτες</w:t>
      </w:r>
      <w:proofErr w:type="spellEnd"/>
      <w:r>
        <w:rPr>
          <w:rFonts w:eastAsia="Times New Roman" w:cs="Times New Roman"/>
          <w:szCs w:val="24"/>
        </w:rPr>
        <w:t xml:space="preserve"> και μια ημέρα μετά δεχθήκαμε επίθεση με τσεκούρια και βόμβες κατά των γραφείων μας. Και η </w:t>
      </w:r>
      <w:r>
        <w:rPr>
          <w:rFonts w:eastAsia="Times New Roman" w:cs="Times New Roman"/>
          <w:szCs w:val="24"/>
        </w:rPr>
        <w:t>Αστυνομία</w:t>
      </w:r>
      <w:r>
        <w:rPr>
          <w:rFonts w:eastAsia="Times New Roman" w:cs="Times New Roman"/>
          <w:szCs w:val="24"/>
        </w:rPr>
        <w:t xml:space="preserve"> του μαρξιστικού κράτους δεν συνέλαβε ούτε έναν. Και φυσικά, πώς να συλλάβει;</w:t>
      </w:r>
    </w:p>
    <w:p w14:paraId="1056A999"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Ο ελληνικός λαός, λοιπόν, το</w:t>
      </w:r>
      <w:r>
        <w:rPr>
          <w:rFonts w:eastAsia="Times New Roman" w:cs="Times New Roman"/>
          <w:szCs w:val="24"/>
        </w:rPr>
        <w:t xml:space="preserve"> καλύτερο που έχει να κάνει είναι να στείλει αυτή τη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το συντομότερο δυνατόν στο χρονοντούλαπο της ιστορίας. Πρέπει να αντιδράσει. Θα είναι πολύ καλό για την πατρίδα μας.</w:t>
      </w:r>
    </w:p>
    <w:p w14:paraId="1056A99A"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Ευχαριστώ.</w:t>
      </w:r>
    </w:p>
    <w:p w14:paraId="1056A99B" w14:textId="77777777" w:rsidR="0091056D" w:rsidRDefault="00744911">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w:t>
      </w:r>
    </w:p>
    <w:p w14:paraId="1056A99C" w14:textId="77777777" w:rsidR="0091056D" w:rsidRDefault="00744911">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szCs w:val="24"/>
        </w:rPr>
        <w:t>«</w:t>
      </w:r>
      <w:r>
        <w:rPr>
          <w:rFonts w:eastAsia="Times New Roman"/>
          <w:szCs w:val="24"/>
        </w:rPr>
        <w:t>ΕΛΕΥΘΕΡΙΟΣ ΒΕΝΙΖΕΛΟΣ</w:t>
      </w:r>
      <w:r>
        <w:rPr>
          <w:rFonts w:eastAsia="Times New Roman"/>
          <w:szCs w:val="24"/>
        </w:rPr>
        <w:t>»</w:t>
      </w:r>
      <w:r>
        <w:rPr>
          <w:rFonts w:eastAsia="Times New Roman"/>
          <w:szCs w:val="24"/>
        </w:rPr>
        <w:t xml:space="preserve"> και ενημερώθηκαν για την ιστορία του κτηρίου και </w:t>
      </w:r>
      <w:r>
        <w:rPr>
          <w:rFonts w:eastAsia="Times New Roman"/>
          <w:szCs w:val="24"/>
        </w:rPr>
        <w:t xml:space="preserve">τον τρόπο οργάνωσης και λειτουργίας της Βουλής, είκοσι τέσσερις μαθήτριες και μαθητές και οκτώ εκπαιδευτικοί συνοδοί τους από τα Δημοτικά Σχολεία </w:t>
      </w:r>
      <w:proofErr w:type="spellStart"/>
      <w:r>
        <w:rPr>
          <w:rFonts w:eastAsia="Times New Roman"/>
          <w:szCs w:val="24"/>
        </w:rPr>
        <w:t>Αρκάσας</w:t>
      </w:r>
      <w:proofErr w:type="spellEnd"/>
      <w:r>
        <w:rPr>
          <w:rFonts w:eastAsia="Times New Roman"/>
          <w:szCs w:val="24"/>
        </w:rPr>
        <w:t xml:space="preserve"> και </w:t>
      </w:r>
      <w:proofErr w:type="spellStart"/>
      <w:r>
        <w:rPr>
          <w:rFonts w:eastAsia="Times New Roman"/>
          <w:szCs w:val="24"/>
        </w:rPr>
        <w:t>Διαφανίου</w:t>
      </w:r>
      <w:proofErr w:type="spellEnd"/>
      <w:r>
        <w:rPr>
          <w:rFonts w:eastAsia="Times New Roman"/>
          <w:szCs w:val="24"/>
        </w:rPr>
        <w:t xml:space="preserve"> Καρπάθου, καθώς και από το 11</w:t>
      </w:r>
      <w:r>
        <w:rPr>
          <w:rFonts w:eastAsia="Times New Roman"/>
          <w:szCs w:val="24"/>
          <w:vertAlign w:val="superscript"/>
        </w:rPr>
        <w:t>ο</w:t>
      </w:r>
      <w:r>
        <w:rPr>
          <w:rFonts w:eastAsia="Times New Roman"/>
          <w:szCs w:val="24"/>
        </w:rPr>
        <w:t xml:space="preserve"> Δημοτικό Σχολείο Μυτιλήνης.</w:t>
      </w:r>
    </w:p>
    <w:p w14:paraId="1056A99D" w14:textId="77777777" w:rsidR="0091056D" w:rsidRDefault="00744911">
      <w:pPr>
        <w:spacing w:line="600" w:lineRule="auto"/>
        <w:ind w:firstLine="720"/>
        <w:jc w:val="both"/>
        <w:rPr>
          <w:rFonts w:eastAsia="Times New Roman"/>
          <w:szCs w:val="24"/>
        </w:rPr>
      </w:pPr>
      <w:r>
        <w:rPr>
          <w:rFonts w:eastAsia="Times New Roman"/>
          <w:szCs w:val="24"/>
        </w:rPr>
        <w:t xml:space="preserve">Η Βουλή σάς καλωσορίζει. </w:t>
      </w:r>
    </w:p>
    <w:p w14:paraId="1056A99E" w14:textId="77777777" w:rsidR="0091056D" w:rsidRDefault="00744911">
      <w:pPr>
        <w:spacing w:line="600" w:lineRule="auto"/>
        <w:ind w:firstLine="720"/>
        <w:jc w:val="center"/>
        <w:rPr>
          <w:rFonts w:eastAsia="Times New Roman"/>
          <w:szCs w:val="24"/>
        </w:rPr>
      </w:pPr>
      <w:r>
        <w:rPr>
          <w:rFonts w:eastAsia="Times New Roman"/>
          <w:szCs w:val="24"/>
        </w:rPr>
        <w:t>(Χε</w:t>
      </w:r>
      <w:r>
        <w:rPr>
          <w:rFonts w:eastAsia="Times New Roman"/>
          <w:szCs w:val="24"/>
        </w:rPr>
        <w:t>ιροκροτήματα απ’ όλες τις πτέρυγες της Βουλής)</w:t>
      </w:r>
    </w:p>
    <w:p w14:paraId="1056A99F" w14:textId="77777777" w:rsidR="0091056D" w:rsidRDefault="00744911">
      <w:pPr>
        <w:spacing w:line="600" w:lineRule="auto"/>
        <w:ind w:firstLine="720"/>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ολοκληρώθηκε η συζήτηση των επικαίρων ερωτήσεων.</w:t>
      </w:r>
    </w:p>
    <w:p w14:paraId="1056A9A0" w14:textId="77777777" w:rsidR="0091056D" w:rsidRDefault="00744911">
      <w:pPr>
        <w:jc w:val="center"/>
        <w:rPr>
          <w:rFonts w:eastAsia="Times New Roman" w:cs="Times New Roman"/>
          <w:color w:val="FF0000"/>
          <w:szCs w:val="24"/>
        </w:rPr>
      </w:pPr>
      <w:r w:rsidRPr="006C222A">
        <w:rPr>
          <w:rFonts w:eastAsia="Times New Roman" w:cs="Times New Roman"/>
          <w:color w:val="FF0000"/>
          <w:szCs w:val="24"/>
        </w:rPr>
        <w:t>(ΑΛΛΑΓΗ ΣΕΛΙΔΑΣ ΛΟΓΩ ΑΛΛΑΓΗΣ ΘΕΜΑΤΟΣ</w:t>
      </w:r>
      <w:r w:rsidRPr="006C222A">
        <w:rPr>
          <w:rFonts w:eastAsia="Times New Roman" w:cs="Times New Roman"/>
          <w:color w:val="FF0000"/>
          <w:szCs w:val="24"/>
        </w:rPr>
        <w:t>)</w:t>
      </w:r>
    </w:p>
    <w:p w14:paraId="1056A9A1" w14:textId="77777777" w:rsidR="0091056D" w:rsidRDefault="00744911">
      <w:pPr>
        <w:spacing w:line="600" w:lineRule="auto"/>
        <w:ind w:firstLine="720"/>
        <w:jc w:val="both"/>
        <w:rPr>
          <w:rFonts w:eastAsia="Times New Roman"/>
          <w:bCs/>
        </w:rPr>
      </w:pPr>
      <w:r>
        <w:rPr>
          <w:rFonts w:eastAsia="Times New Roman"/>
          <w:b/>
          <w:bCs/>
        </w:rPr>
        <w:lastRenderedPageBreak/>
        <w:t>ΠΡΟΕΔΡΕΥΩΝ (Αναστάσιος Κουράκης):</w:t>
      </w:r>
      <w:r>
        <w:rPr>
          <w:rFonts w:eastAsia="Times New Roman" w:cs="Times New Roman"/>
          <w:szCs w:val="24"/>
        </w:rPr>
        <w:t xml:space="preserve"> </w:t>
      </w:r>
      <w:r>
        <w:rPr>
          <w:rFonts w:eastAsia="Times New Roman"/>
          <w:bCs/>
        </w:rPr>
        <w:t>Κυρίες και κύριοι συνάδελφοι, εισερχόμαστε στην ημερήσια δ</w:t>
      </w:r>
      <w:r>
        <w:rPr>
          <w:rFonts w:eastAsia="Times New Roman"/>
          <w:bCs/>
        </w:rPr>
        <w:t>ιάταξη των</w:t>
      </w:r>
    </w:p>
    <w:p w14:paraId="1056A9A2" w14:textId="77777777" w:rsidR="0091056D" w:rsidRDefault="00744911">
      <w:pPr>
        <w:spacing w:line="600" w:lineRule="auto"/>
        <w:ind w:firstLine="720"/>
        <w:jc w:val="center"/>
        <w:rPr>
          <w:rFonts w:eastAsia="Times New Roman"/>
          <w:bCs/>
        </w:rPr>
      </w:pPr>
      <w:r>
        <w:rPr>
          <w:rFonts w:eastAsia="Times New Roman"/>
          <w:b/>
          <w:bCs/>
        </w:rPr>
        <w:t>ΕΠΕΡΩΤΗΣΕΩΝ</w:t>
      </w:r>
    </w:p>
    <w:p w14:paraId="1056A9A3" w14:textId="77777777" w:rsidR="0091056D" w:rsidRDefault="00744911">
      <w:pPr>
        <w:spacing w:line="600" w:lineRule="auto"/>
        <w:ind w:firstLine="720"/>
        <w:jc w:val="both"/>
        <w:rPr>
          <w:rFonts w:eastAsia="Times New Roman"/>
          <w:bCs/>
        </w:rPr>
      </w:pPr>
      <w:r>
        <w:rPr>
          <w:rFonts w:eastAsia="Times New Roman"/>
          <w:bCs/>
        </w:rPr>
        <w:t xml:space="preserve">Θα συζητηθεί η υπ’ αριθμόν 18/15/5-4-2017 επίκαιρη επερώτηση </w:t>
      </w:r>
      <w:r>
        <w:rPr>
          <w:rFonts w:eastAsia="Times New Roman"/>
          <w:bCs/>
        </w:rPr>
        <w:t xml:space="preserve">των </w:t>
      </w:r>
      <w:r>
        <w:rPr>
          <w:rFonts w:eastAsia="Times New Roman"/>
          <w:bCs/>
        </w:rPr>
        <w:t xml:space="preserve">Βουλευτών της Νέας Δημοκρατίας </w:t>
      </w:r>
      <w:r>
        <w:rPr>
          <w:rFonts w:eastAsia="Times New Roman"/>
          <w:bCs/>
        </w:rPr>
        <w:t>κ.</w:t>
      </w:r>
      <w:r>
        <w:rPr>
          <w:rFonts w:eastAsia="Times New Roman"/>
          <w:bCs/>
        </w:rPr>
        <w:t>κ.</w:t>
      </w:r>
      <w:r>
        <w:rPr>
          <w:rFonts w:eastAsia="Times New Roman"/>
          <w:bCs/>
        </w:rPr>
        <w:t xml:space="preserve"> </w:t>
      </w:r>
      <w:r>
        <w:rPr>
          <w:rFonts w:eastAsia="Times New Roman"/>
          <w:bCs/>
        </w:rPr>
        <w:t>Μαυρουδή Βορίδη</w:t>
      </w:r>
      <w:r>
        <w:rPr>
          <w:rFonts w:eastAsia="Times New Roman"/>
          <w:bCs/>
        </w:rPr>
        <w:t>,</w:t>
      </w:r>
      <w:r>
        <w:rPr>
          <w:rFonts w:eastAsia="Times New Roman"/>
          <w:bCs/>
        </w:rPr>
        <w:t xml:space="preserve"> Μάξιμου </w:t>
      </w:r>
      <w:proofErr w:type="spellStart"/>
      <w:r>
        <w:rPr>
          <w:rFonts w:eastAsia="Times New Roman"/>
          <w:bCs/>
        </w:rPr>
        <w:t>Χαρακόπου</w:t>
      </w:r>
      <w:r>
        <w:rPr>
          <w:rFonts w:eastAsia="Times New Roman"/>
          <w:bCs/>
        </w:rPr>
        <w:t>λ</w:t>
      </w:r>
      <w:r>
        <w:rPr>
          <w:rFonts w:eastAsia="Times New Roman"/>
          <w:bCs/>
        </w:rPr>
        <w:t>ου</w:t>
      </w:r>
      <w:proofErr w:type="spellEnd"/>
      <w:r>
        <w:rPr>
          <w:rFonts w:eastAsia="Times New Roman"/>
          <w:bCs/>
        </w:rPr>
        <w:t xml:space="preserve">, </w:t>
      </w:r>
      <w:r>
        <w:rPr>
          <w:rFonts w:eastAsia="Times New Roman"/>
          <w:bCs/>
        </w:rPr>
        <w:t>Κωνσταντίνου Γκιουλέκα,</w:t>
      </w:r>
      <w:r>
        <w:rPr>
          <w:rFonts w:eastAsia="Times New Roman"/>
          <w:bCs/>
        </w:rPr>
        <w:t xml:space="preserve"> Κωνσταντίνου Τσιάρα, Άννας </w:t>
      </w:r>
      <w:r>
        <w:rPr>
          <w:rFonts w:eastAsia="Times New Roman"/>
          <w:bCs/>
        </w:rPr>
        <w:t>–</w:t>
      </w:r>
      <w:r>
        <w:rPr>
          <w:rFonts w:eastAsia="Times New Roman"/>
          <w:bCs/>
        </w:rPr>
        <w:t xml:space="preserve"> Μ</w:t>
      </w:r>
      <w:r>
        <w:rPr>
          <w:rFonts w:eastAsia="Times New Roman"/>
          <w:bCs/>
        </w:rPr>
        <w:t>ισέλ Ασημακοπούλου, Μιλτιάδη Βαρβιτσ</w:t>
      </w:r>
      <w:r>
        <w:rPr>
          <w:rFonts w:eastAsia="Times New Roman"/>
          <w:bCs/>
        </w:rPr>
        <w:t xml:space="preserve">ιώτη, Σοφίας </w:t>
      </w:r>
      <w:proofErr w:type="spellStart"/>
      <w:r>
        <w:rPr>
          <w:rFonts w:eastAsia="Times New Roman"/>
          <w:bCs/>
        </w:rPr>
        <w:t>Βούλτεψη</w:t>
      </w:r>
      <w:proofErr w:type="spellEnd"/>
      <w:r>
        <w:rPr>
          <w:rFonts w:eastAsia="Times New Roman"/>
          <w:bCs/>
        </w:rPr>
        <w:t xml:space="preserve">, </w:t>
      </w:r>
      <w:r>
        <w:rPr>
          <w:rFonts w:eastAsia="Times New Roman"/>
          <w:bCs/>
        </w:rPr>
        <w:t xml:space="preserve">Γεωργίου Γεωργαντά, Κωνσταντίνου Καραγκούνη, </w:t>
      </w:r>
      <w:r>
        <w:rPr>
          <w:rFonts w:eastAsia="Times New Roman"/>
          <w:bCs/>
        </w:rPr>
        <w:t xml:space="preserve">Γεωργίου </w:t>
      </w:r>
      <w:proofErr w:type="spellStart"/>
      <w:r>
        <w:rPr>
          <w:rFonts w:eastAsia="Times New Roman"/>
          <w:bCs/>
        </w:rPr>
        <w:t>Καρασμάνη</w:t>
      </w:r>
      <w:proofErr w:type="spellEnd"/>
      <w:r>
        <w:rPr>
          <w:rFonts w:eastAsia="Times New Roman"/>
          <w:bCs/>
        </w:rPr>
        <w:t>, Δημητρίου Κυριαζίδη, Νικολάου Π</w:t>
      </w:r>
      <w:r>
        <w:rPr>
          <w:rFonts w:eastAsia="Times New Roman"/>
          <w:bCs/>
        </w:rPr>
        <w:t xml:space="preserve">αναγιωτόπουλου, Κωνσταντίνου </w:t>
      </w:r>
      <w:r>
        <w:rPr>
          <w:rFonts w:eastAsia="Times New Roman"/>
          <w:bCs/>
        </w:rPr>
        <w:t xml:space="preserve">Τζαβάρα και </w:t>
      </w:r>
      <w:proofErr w:type="spellStart"/>
      <w:r>
        <w:rPr>
          <w:rFonts w:eastAsia="Times New Roman"/>
          <w:bCs/>
        </w:rPr>
        <w:t>Ιάσονα</w:t>
      </w:r>
      <w:proofErr w:type="spellEnd"/>
      <w:r>
        <w:rPr>
          <w:rFonts w:eastAsia="Times New Roman"/>
          <w:bCs/>
        </w:rPr>
        <w:t xml:space="preserve"> </w:t>
      </w:r>
      <w:r>
        <w:rPr>
          <w:rFonts w:eastAsia="Times New Roman"/>
          <w:bCs/>
        </w:rPr>
        <w:t xml:space="preserve">Φωτήλα </w:t>
      </w:r>
      <w:r>
        <w:rPr>
          <w:rFonts w:eastAsia="Times New Roman"/>
          <w:bCs/>
        </w:rPr>
        <w:t>προς τον Υπουργό Εσωτερικών, με θέμα: «Η αυτοδιοίκηση στο στόχαστρο της Κυβέρνησης</w:t>
      </w:r>
      <w:r>
        <w:rPr>
          <w:rFonts w:eastAsia="Times New Roman"/>
          <w:bCs/>
        </w:rPr>
        <w:t>».</w:t>
      </w:r>
    </w:p>
    <w:p w14:paraId="1056A9A4" w14:textId="77777777" w:rsidR="0091056D" w:rsidRDefault="00744911">
      <w:pPr>
        <w:spacing w:line="600" w:lineRule="auto"/>
        <w:ind w:firstLine="720"/>
        <w:jc w:val="both"/>
        <w:rPr>
          <w:rFonts w:eastAsia="Times New Roman"/>
          <w:bCs/>
        </w:rPr>
      </w:pPr>
      <w:r>
        <w:rPr>
          <w:rFonts w:eastAsia="Times New Roman"/>
          <w:bCs/>
        </w:rPr>
        <w:t>Τον λόγο έχει ο πρώτος επερωτών Βουλευτής της Νέας Δημοκρατίας κ. Μάκης Βορίδης, για δέκα λεπτά.</w:t>
      </w:r>
    </w:p>
    <w:p w14:paraId="1056A9A5" w14:textId="77777777" w:rsidR="0091056D" w:rsidRDefault="00744911">
      <w:pPr>
        <w:spacing w:line="600" w:lineRule="auto"/>
        <w:ind w:firstLine="720"/>
        <w:jc w:val="both"/>
        <w:rPr>
          <w:rFonts w:eastAsia="Times New Roman"/>
          <w:bCs/>
        </w:rPr>
      </w:pPr>
      <w:r>
        <w:rPr>
          <w:rFonts w:eastAsia="Times New Roman"/>
          <w:b/>
          <w:bCs/>
        </w:rPr>
        <w:t>ΜΑΥΡΟΥΔΗΣ ΒΟΡΙΔΗΣ:</w:t>
      </w:r>
      <w:r>
        <w:rPr>
          <w:rFonts w:eastAsia="Times New Roman"/>
          <w:bCs/>
        </w:rPr>
        <w:t xml:space="preserve"> Ευχαριστώ, κύριε Πρόεδρε.</w:t>
      </w:r>
    </w:p>
    <w:p w14:paraId="1056A9A6" w14:textId="77777777" w:rsidR="0091056D" w:rsidRDefault="00744911">
      <w:pPr>
        <w:spacing w:line="600" w:lineRule="auto"/>
        <w:ind w:firstLine="720"/>
        <w:jc w:val="both"/>
        <w:rPr>
          <w:rFonts w:eastAsia="Times New Roman"/>
          <w:bCs/>
        </w:rPr>
      </w:pPr>
      <w:r>
        <w:rPr>
          <w:rFonts w:eastAsia="Times New Roman"/>
          <w:bCs/>
        </w:rPr>
        <w:t xml:space="preserve">Κυρίες και κύριοι συνάδελφοι, έχω ακούσει από το Βήμα της Βουλής τον κύριο Υπουργό να επιτιμά την παράταξή μας </w:t>
      </w:r>
      <w:r>
        <w:rPr>
          <w:rFonts w:eastAsia="Times New Roman"/>
          <w:bCs/>
        </w:rPr>
        <w:t>γιατί δεν έχουμε συνδεθεί, έτσι όπως είπε, με κα</w:t>
      </w:r>
      <w:r>
        <w:rPr>
          <w:rFonts w:eastAsia="Times New Roman"/>
          <w:bCs/>
        </w:rPr>
        <w:t>μ</w:t>
      </w:r>
      <w:r>
        <w:rPr>
          <w:rFonts w:eastAsia="Times New Roman"/>
          <w:bCs/>
        </w:rPr>
        <w:t xml:space="preserve">μιά μεγάλη τομή στον χώρο της αυτοδιοίκησης. </w:t>
      </w:r>
    </w:p>
    <w:p w14:paraId="1056A9A7" w14:textId="77777777" w:rsidR="0091056D" w:rsidRDefault="00744911">
      <w:pPr>
        <w:spacing w:line="600" w:lineRule="auto"/>
        <w:ind w:firstLine="720"/>
        <w:jc w:val="both"/>
        <w:rPr>
          <w:rFonts w:eastAsia="Times New Roman"/>
          <w:bCs/>
        </w:rPr>
      </w:pPr>
      <w:r>
        <w:rPr>
          <w:rFonts w:eastAsia="Times New Roman"/>
          <w:bCs/>
        </w:rPr>
        <w:t xml:space="preserve">Θα περίμενε, λοιπόν, </w:t>
      </w:r>
      <w:r>
        <w:rPr>
          <w:rFonts w:eastAsia="Times New Roman"/>
          <w:bCs/>
        </w:rPr>
        <w:t>κάποιος</w:t>
      </w:r>
      <w:r>
        <w:rPr>
          <w:rFonts w:eastAsia="Times New Roman"/>
          <w:bCs/>
        </w:rPr>
        <w:t xml:space="preserve">, εις </w:t>
      </w:r>
      <w:proofErr w:type="spellStart"/>
      <w:r>
        <w:rPr>
          <w:rFonts w:eastAsia="Times New Roman"/>
          <w:bCs/>
        </w:rPr>
        <w:t>αντίστιξιν</w:t>
      </w:r>
      <w:proofErr w:type="spellEnd"/>
      <w:r>
        <w:rPr>
          <w:rFonts w:eastAsia="Times New Roman"/>
          <w:bCs/>
        </w:rPr>
        <w:t xml:space="preserve"> αυτής της κριτικής, να υπάρχει κάποια μεγάλη τομή ή παρέμβαση στον χώρο της αυτοδιοίκησης από </w:t>
      </w:r>
      <w:r>
        <w:rPr>
          <w:rFonts w:eastAsia="Times New Roman"/>
          <w:bCs/>
        </w:rPr>
        <w:lastRenderedPageBreak/>
        <w:t>την πλευρά της Κυβέρνη</w:t>
      </w:r>
      <w:r>
        <w:rPr>
          <w:rFonts w:eastAsia="Times New Roman"/>
          <w:bCs/>
        </w:rPr>
        <w:t xml:space="preserve">σης. Και όχι μόνο δεν υπάρχει τέτοια –δυόμισι χρόνια πέρασαν- αλλά εδώ στην πραγματικότητα δεν ασκούνται ούτε στοιχειωδώς αυτά που πρέπει να ασκηθούν, ώστε οι σχέσεις μεταξύ της </w:t>
      </w:r>
      <w:r>
        <w:rPr>
          <w:rFonts w:eastAsia="Times New Roman"/>
          <w:bCs/>
        </w:rPr>
        <w:t>κ</w:t>
      </w:r>
      <w:r>
        <w:rPr>
          <w:rFonts w:eastAsia="Times New Roman"/>
          <w:bCs/>
        </w:rPr>
        <w:t xml:space="preserve">εντρικής </w:t>
      </w:r>
      <w:r>
        <w:rPr>
          <w:rFonts w:eastAsia="Times New Roman"/>
          <w:bCs/>
        </w:rPr>
        <w:t>κ</w:t>
      </w:r>
      <w:r>
        <w:rPr>
          <w:rFonts w:eastAsia="Times New Roman"/>
          <w:bCs/>
        </w:rPr>
        <w:t>υβέρνησης</w:t>
      </w:r>
      <w:r>
        <w:rPr>
          <w:rFonts w:eastAsia="Times New Roman"/>
          <w:bCs/>
        </w:rPr>
        <w:t xml:space="preserve"> και της </w:t>
      </w:r>
      <w:r>
        <w:rPr>
          <w:rFonts w:eastAsia="Times New Roman"/>
          <w:bCs/>
        </w:rPr>
        <w:t xml:space="preserve">τοπικής αυτοδιοίκησης </w:t>
      </w:r>
      <w:r>
        <w:rPr>
          <w:rFonts w:eastAsia="Times New Roman"/>
          <w:bCs/>
        </w:rPr>
        <w:t>να είναι λειτουργική και ρυ</w:t>
      </w:r>
      <w:r>
        <w:rPr>
          <w:rFonts w:eastAsia="Times New Roman"/>
          <w:bCs/>
        </w:rPr>
        <w:t xml:space="preserve">θμισμένη προς όφελος των πολιτών. </w:t>
      </w:r>
    </w:p>
    <w:p w14:paraId="1056A9A8" w14:textId="77777777" w:rsidR="0091056D" w:rsidRDefault="00744911">
      <w:pPr>
        <w:spacing w:line="600" w:lineRule="auto"/>
        <w:ind w:firstLine="720"/>
        <w:jc w:val="both"/>
        <w:rPr>
          <w:rFonts w:eastAsia="Times New Roman"/>
          <w:bCs/>
        </w:rPr>
      </w:pPr>
      <w:r>
        <w:rPr>
          <w:rFonts w:eastAsia="Times New Roman"/>
          <w:bCs/>
        </w:rPr>
        <w:t>Και εξηγούμαι.</w:t>
      </w:r>
      <w:r w:rsidRPr="00A8331C">
        <w:rPr>
          <w:rFonts w:eastAsia="Times New Roman"/>
          <w:bCs/>
        </w:rPr>
        <w:t xml:space="preserve"> </w:t>
      </w:r>
      <w:r>
        <w:rPr>
          <w:rFonts w:eastAsia="Times New Roman"/>
          <w:bCs/>
        </w:rPr>
        <w:t xml:space="preserve">Ποια είναι η μεγάλη συζήτηση που έχει επιλέξει να ανοίξει σήμερα η Κυβέρνηση για τα ζητήματα της </w:t>
      </w:r>
      <w:r>
        <w:rPr>
          <w:rFonts w:eastAsia="Times New Roman"/>
          <w:bCs/>
        </w:rPr>
        <w:t>τ</w:t>
      </w:r>
      <w:r>
        <w:rPr>
          <w:rFonts w:eastAsia="Times New Roman"/>
          <w:bCs/>
        </w:rPr>
        <w:t xml:space="preserve">οπικής </w:t>
      </w:r>
      <w:r>
        <w:rPr>
          <w:rFonts w:eastAsia="Times New Roman"/>
          <w:bCs/>
        </w:rPr>
        <w:t>α</w:t>
      </w:r>
      <w:r>
        <w:rPr>
          <w:rFonts w:eastAsia="Times New Roman"/>
          <w:bCs/>
        </w:rPr>
        <w:t>υτοδιοίκησης</w:t>
      </w:r>
      <w:r>
        <w:rPr>
          <w:rFonts w:eastAsia="Times New Roman"/>
          <w:bCs/>
        </w:rPr>
        <w:t xml:space="preserve">; Το περίφημο ζήτημα της </w:t>
      </w:r>
      <w:proofErr w:type="spellStart"/>
      <w:r>
        <w:rPr>
          <w:rFonts w:eastAsia="Times New Roman"/>
          <w:bCs/>
        </w:rPr>
        <w:t>κυβερνησιμότητας</w:t>
      </w:r>
      <w:proofErr w:type="spellEnd"/>
      <w:r>
        <w:rPr>
          <w:rFonts w:eastAsia="Times New Roman"/>
          <w:bCs/>
        </w:rPr>
        <w:t xml:space="preserve"> και ειδικότερα, το θέμα του εκλογικού συστήματος. </w:t>
      </w:r>
    </w:p>
    <w:p w14:paraId="1056A9A9" w14:textId="77777777" w:rsidR="0091056D" w:rsidRDefault="00744911">
      <w:pPr>
        <w:spacing w:line="600" w:lineRule="auto"/>
        <w:ind w:firstLine="720"/>
        <w:jc w:val="both"/>
        <w:rPr>
          <w:rFonts w:eastAsia="Times New Roman"/>
          <w:bCs/>
        </w:rPr>
      </w:pPr>
      <w:r>
        <w:rPr>
          <w:rFonts w:eastAsia="Times New Roman"/>
          <w:bCs/>
        </w:rPr>
        <w:t xml:space="preserve">Λες και το πρόβλημα σήμερα των πολιτών σε σχέση με την αυτοδιοίκηση είναι το εκλογικό σύστημα! Αυτό ήταν ο καημός τους! Με αυτό ξυπνούν και κοιμούνται οι πολίτες! </w:t>
      </w:r>
      <w:r>
        <w:rPr>
          <w:rFonts w:eastAsia="Times New Roman"/>
          <w:bCs/>
        </w:rPr>
        <w:t>Αυτό είναι που τους απασχολεί! Αυτό είναι, υποτίθεται, το μεγάλο θέμα που πρέπει να επιλυθεί!</w:t>
      </w:r>
    </w:p>
    <w:p w14:paraId="1056A9AA" w14:textId="77777777" w:rsidR="0091056D" w:rsidRDefault="00744911">
      <w:pPr>
        <w:spacing w:line="600" w:lineRule="auto"/>
        <w:ind w:firstLine="720"/>
        <w:jc w:val="both"/>
        <w:rPr>
          <w:rFonts w:eastAsia="Times New Roman"/>
          <w:bCs/>
        </w:rPr>
      </w:pPr>
      <w:r>
        <w:rPr>
          <w:rFonts w:eastAsia="Times New Roman"/>
          <w:bCs/>
        </w:rPr>
        <w:t xml:space="preserve">Αλλά και ως προς αυτό, τι έρχεται και λέει η Κυβέρνηση; Λέει ο Γενικός Γραμματέας κ. </w:t>
      </w:r>
      <w:proofErr w:type="spellStart"/>
      <w:r>
        <w:rPr>
          <w:rFonts w:eastAsia="Times New Roman"/>
          <w:bCs/>
        </w:rPr>
        <w:t>Πουλάκης</w:t>
      </w:r>
      <w:proofErr w:type="spellEnd"/>
      <w:r>
        <w:rPr>
          <w:rFonts w:eastAsia="Times New Roman"/>
          <w:bCs/>
        </w:rPr>
        <w:t xml:space="preserve">, σε τοποθετήσεις του σε όλα τα σχετικά </w:t>
      </w:r>
      <w:proofErr w:type="spellStart"/>
      <w:r>
        <w:rPr>
          <w:rFonts w:eastAsia="Times New Roman"/>
          <w:bCs/>
        </w:rPr>
        <w:t>αυτοδιοικητικά</w:t>
      </w:r>
      <w:proofErr w:type="spellEnd"/>
      <w:r>
        <w:rPr>
          <w:rFonts w:eastAsia="Times New Roman"/>
          <w:bCs/>
        </w:rPr>
        <w:t xml:space="preserve"> συνέδρια, ΚΕΔΕ</w:t>
      </w:r>
      <w:r>
        <w:rPr>
          <w:rFonts w:eastAsia="Times New Roman"/>
          <w:bCs/>
        </w:rPr>
        <w:t xml:space="preserve">, ΕΝΠΕ, αλλά και όπου αλλού βρεθεί: «Εμείς θα νομοθετήσουμε την απλή αναλογική». </w:t>
      </w:r>
    </w:p>
    <w:p w14:paraId="1056A9AB" w14:textId="77777777" w:rsidR="0091056D" w:rsidRDefault="00744911">
      <w:pPr>
        <w:spacing w:line="600" w:lineRule="auto"/>
        <w:ind w:firstLine="720"/>
        <w:jc w:val="both"/>
        <w:rPr>
          <w:rFonts w:eastAsia="Times New Roman"/>
          <w:bCs/>
        </w:rPr>
      </w:pPr>
      <w:r>
        <w:rPr>
          <w:rFonts w:eastAsia="Times New Roman"/>
          <w:bCs/>
        </w:rPr>
        <w:lastRenderedPageBreak/>
        <w:t>Κι επειδή, βεβαίως, αυτό δημιουργεί τεράστιο ζήτημα, έρχεται με δήλωσή του –εδώ είναι να μας το διευκρινίσει το ακριβές περιεχόμενο της δηλώσεως - και λέει ο κ. Σκουρλέτης: «</w:t>
      </w:r>
      <w:r>
        <w:rPr>
          <w:rFonts w:eastAsia="Times New Roman"/>
          <w:bCs/>
        </w:rPr>
        <w:t>Ναι, μεν την απλή αναλογική, αλλά θα έχει στοιχεία πλειοψηφικού».</w:t>
      </w:r>
    </w:p>
    <w:p w14:paraId="1056A9AC" w14:textId="77777777" w:rsidR="0091056D" w:rsidRDefault="00744911">
      <w:pPr>
        <w:spacing w:line="600" w:lineRule="auto"/>
        <w:ind w:firstLine="720"/>
        <w:jc w:val="both"/>
        <w:rPr>
          <w:rFonts w:eastAsia="Times New Roman"/>
          <w:bCs/>
        </w:rPr>
      </w:pPr>
      <w:r>
        <w:rPr>
          <w:rFonts w:eastAsia="Times New Roman"/>
          <w:bCs/>
        </w:rPr>
        <w:t>Δεν θεωρώ και δεν θεωρούμε ότι το μείζον είναι να συζητήσουμε το εκλογικό σύστημα. Νομίζω ότι υπάρχουν μια σειρά από τεράστια λειτουργικά θέματα τα οποία έχουν διαφανεί, αλλά και σε αυτό ακό</w:t>
      </w:r>
      <w:r>
        <w:rPr>
          <w:rFonts w:eastAsia="Times New Roman"/>
          <w:bCs/>
        </w:rPr>
        <w:t>μη, η θέση της Κυβέρνηση</w:t>
      </w:r>
      <w:r>
        <w:rPr>
          <w:rFonts w:eastAsia="Times New Roman"/>
          <w:bCs/>
        </w:rPr>
        <w:t>ς</w:t>
      </w:r>
      <w:r>
        <w:rPr>
          <w:rFonts w:eastAsia="Times New Roman"/>
          <w:bCs/>
        </w:rPr>
        <w:t xml:space="preserve"> δεν είναι ξεκάθαρη. </w:t>
      </w:r>
    </w:p>
    <w:p w14:paraId="1056A9AD" w14:textId="77777777" w:rsidR="0091056D" w:rsidRDefault="00744911">
      <w:pPr>
        <w:spacing w:line="600" w:lineRule="auto"/>
        <w:ind w:firstLine="720"/>
        <w:jc w:val="both"/>
        <w:rPr>
          <w:rFonts w:eastAsia="Times New Roman" w:cs="Times New Roman"/>
          <w:szCs w:val="24"/>
        </w:rPr>
      </w:pPr>
      <w:r>
        <w:rPr>
          <w:rFonts w:eastAsia="Times New Roman"/>
          <w:bCs/>
        </w:rPr>
        <w:t>Παρουσιάζεται ένα πόρισμα ως προϊόν εργασίας μιας επιτροπής υπηρεσιακών παραγόντων, στην οποία συμμετείχαν στις εργασίες της, μέχρις ενός σημείου, η ΚΕΔΕ και η ΕΝΠΕ. Και το πόρισμα αυτό έχει μέσα διάφορες σκέψ</w:t>
      </w:r>
      <w:r>
        <w:rPr>
          <w:rFonts w:eastAsia="Times New Roman"/>
          <w:bCs/>
        </w:rPr>
        <w:t xml:space="preserve">εις ανάμεσα στις οποίες ενσωματώνει ουσιαστικά </w:t>
      </w:r>
      <w:proofErr w:type="spellStart"/>
      <w:r>
        <w:rPr>
          <w:rFonts w:eastAsia="Times New Roman"/>
          <w:bCs/>
        </w:rPr>
        <w:t>λαϊκοδημοκρατικά</w:t>
      </w:r>
      <w:proofErr w:type="spellEnd"/>
      <w:r>
        <w:rPr>
          <w:rFonts w:eastAsia="Times New Roman"/>
          <w:bCs/>
        </w:rPr>
        <w:t xml:space="preserve"> στοιχεία: Λαϊκές συνελεύσεις με αποφασιστικές αρμοδιότητες που αφαιρούν αρμοδιότητες από τους δημάρχους.</w:t>
      </w:r>
    </w:p>
    <w:p w14:paraId="1056A9AE" w14:textId="77777777" w:rsidR="0091056D" w:rsidRDefault="00744911">
      <w:pPr>
        <w:spacing w:line="600" w:lineRule="auto"/>
        <w:ind w:firstLine="720"/>
        <w:jc w:val="both"/>
        <w:rPr>
          <w:rFonts w:eastAsia="Times New Roman"/>
          <w:szCs w:val="24"/>
        </w:rPr>
      </w:pPr>
      <w:r>
        <w:rPr>
          <w:rFonts w:eastAsia="Times New Roman"/>
          <w:szCs w:val="24"/>
        </w:rPr>
        <w:t xml:space="preserve">Ξέρω την απάντηση του κ. Σκουρλέτη. </w:t>
      </w:r>
      <w:r>
        <w:rPr>
          <w:rFonts w:eastAsia="Times New Roman"/>
          <w:szCs w:val="24"/>
        </w:rPr>
        <w:t>Δηλαδή</w:t>
      </w:r>
      <w:r>
        <w:rPr>
          <w:rFonts w:eastAsia="Times New Roman"/>
          <w:szCs w:val="24"/>
        </w:rPr>
        <w:t xml:space="preserve"> ότι αυτό είναι προς διαβούλευση ή ότι είναι </w:t>
      </w:r>
      <w:r>
        <w:rPr>
          <w:rFonts w:eastAsia="Times New Roman"/>
          <w:szCs w:val="24"/>
        </w:rPr>
        <w:t xml:space="preserve">σκέψεις της </w:t>
      </w:r>
      <w:r>
        <w:rPr>
          <w:rFonts w:eastAsia="Times New Roman"/>
          <w:szCs w:val="24"/>
        </w:rPr>
        <w:t xml:space="preserve">επιτροπής </w:t>
      </w:r>
      <w:r>
        <w:rPr>
          <w:rFonts w:eastAsia="Times New Roman"/>
          <w:szCs w:val="24"/>
        </w:rPr>
        <w:t>που δεν δεσμεύουν την Κυβέρνηση και επιφυλάσσεται η Κυβέρνηση να παρουσιάσει τις θέσεις της, αφού όμως ακούσει το περιεχόμενο ενός τέτοιου σχεδίου επί του οποίου ήδη έχει ανοίξει μία συγκεκριμένη τέτοια συζήτηση. Εν τω μεταξύ, όμως, έ</w:t>
      </w:r>
      <w:r>
        <w:rPr>
          <w:rFonts w:eastAsia="Times New Roman"/>
          <w:szCs w:val="24"/>
        </w:rPr>
        <w:t xml:space="preserve">χει τορπιλιστεί ήδη ο διάλογος με τους θεσμικούς φορείς, με την ΚΕΔΕ. </w:t>
      </w:r>
    </w:p>
    <w:p w14:paraId="1056A9AF" w14:textId="77777777" w:rsidR="0091056D" w:rsidRDefault="00744911">
      <w:pPr>
        <w:spacing w:line="600" w:lineRule="auto"/>
        <w:ind w:firstLine="720"/>
        <w:jc w:val="both"/>
        <w:rPr>
          <w:rFonts w:eastAsia="Times New Roman"/>
          <w:szCs w:val="24"/>
        </w:rPr>
      </w:pPr>
      <w:r>
        <w:rPr>
          <w:rFonts w:eastAsia="Times New Roman"/>
          <w:szCs w:val="24"/>
        </w:rPr>
        <w:lastRenderedPageBreak/>
        <w:t>Αντιλαμβάνομαι ότι προφανώς η πλειοψηφία της ΚΕΔΕ δεν είναι της πολιτικής προτιμήσεως της Κυβέρνησης. Το καταλαβαίνω. Όμως, αυτό δεν είναι λόγος προκειμένου να μη σέβεται κανείς τη θεσμ</w:t>
      </w:r>
      <w:r>
        <w:rPr>
          <w:rFonts w:eastAsia="Times New Roman"/>
          <w:szCs w:val="24"/>
        </w:rPr>
        <w:t xml:space="preserve">ική διαδικασία, να πηγαίνει σε μία συνάντηση ο Υπουργός με σαράντα δημάρχους, να θέλουν σαράντα δήμαρχοι – είναι δήμαρχοι, είναι εκλεγμένοι, είναι </w:t>
      </w:r>
      <w:proofErr w:type="spellStart"/>
      <w:r>
        <w:rPr>
          <w:rFonts w:eastAsia="Times New Roman"/>
          <w:szCs w:val="24"/>
        </w:rPr>
        <w:t>αυτοδιοικητικοί</w:t>
      </w:r>
      <w:proofErr w:type="spellEnd"/>
      <w:r>
        <w:rPr>
          <w:rFonts w:eastAsia="Times New Roman"/>
          <w:szCs w:val="24"/>
        </w:rPr>
        <w:t xml:space="preserve"> παράγοντες, δεν είναι τυχαίοι- να συνομιλήσουν με τον Υπουργό και ο Υπουργός να αποχωρεί </w:t>
      </w:r>
      <w:proofErr w:type="spellStart"/>
      <w:r>
        <w:rPr>
          <w:rFonts w:eastAsia="Times New Roman"/>
          <w:szCs w:val="24"/>
        </w:rPr>
        <w:t>απαξ</w:t>
      </w:r>
      <w:r>
        <w:rPr>
          <w:rFonts w:eastAsia="Times New Roman"/>
          <w:szCs w:val="24"/>
        </w:rPr>
        <w:t>ιωτικά</w:t>
      </w:r>
      <w:proofErr w:type="spellEnd"/>
      <w:r>
        <w:rPr>
          <w:rFonts w:eastAsia="Times New Roman"/>
          <w:szCs w:val="24"/>
        </w:rPr>
        <w:t>. Το πρόσχημα ήταν ότι κάτι έγινε με τα κινητά τηλέφωνα, κάποιος έπαιρνε φωτογραφίες, δεν τα έκλεισαν, δεν τα άνοιξαν –δεν ξέρω- λες και ήταν τώρα σημαντικό το θέμα των κινητών τηλεφώνων μπροστά στον διάλογο ο οποίος έπρεπε να γίνει!</w:t>
      </w:r>
    </w:p>
    <w:p w14:paraId="1056A9B0" w14:textId="77777777" w:rsidR="0091056D" w:rsidRDefault="00744911">
      <w:pPr>
        <w:spacing w:line="600" w:lineRule="auto"/>
        <w:ind w:firstLine="720"/>
        <w:jc w:val="both"/>
        <w:rPr>
          <w:rFonts w:eastAsia="Times New Roman"/>
          <w:szCs w:val="24"/>
        </w:rPr>
      </w:pPr>
      <w:r>
        <w:rPr>
          <w:rFonts w:eastAsia="Times New Roman"/>
          <w:szCs w:val="24"/>
        </w:rPr>
        <w:t>Ήταν υπονομευμέν</w:t>
      </w:r>
      <w:r>
        <w:rPr>
          <w:rFonts w:eastAsia="Times New Roman"/>
          <w:szCs w:val="24"/>
        </w:rPr>
        <w:t xml:space="preserve">ος, λοιπόν, ο διάλογος με τα θεσμικά όργανα, ο οποίος αντικαθίσταται από τις επισκέψεις του </w:t>
      </w:r>
      <w:r>
        <w:rPr>
          <w:rFonts w:eastAsia="Times New Roman"/>
          <w:szCs w:val="24"/>
        </w:rPr>
        <w:t>γενικού γραμματέα</w:t>
      </w:r>
      <w:r>
        <w:rPr>
          <w:rFonts w:eastAsia="Times New Roman"/>
          <w:szCs w:val="24"/>
        </w:rPr>
        <w:t>, αλλά και του κυρίου Υπουργού, σε κομματικές οργανώσεις στις οποίες καλούνται αιρετοί, φίλα προσκείμενοι στον ΣΥΡΙΖΑ! Έτσι θα γίνει ο θεσμικός διά</w:t>
      </w:r>
      <w:r>
        <w:rPr>
          <w:rFonts w:eastAsia="Times New Roman"/>
          <w:szCs w:val="24"/>
        </w:rPr>
        <w:t xml:space="preserve">λογος με την αυτοδιοίκηση; Θα φωνάζουμε τους δικούς μας να ανταλλάσσουμε τις απόψεις που ήδη έχουμε; Μα, δεν είναι αυτοί οι εκπρόσωποι της αυτοδιοίκησης. </w:t>
      </w:r>
    </w:p>
    <w:p w14:paraId="1056A9B1" w14:textId="77777777" w:rsidR="0091056D" w:rsidRDefault="00744911">
      <w:pPr>
        <w:spacing w:line="600" w:lineRule="auto"/>
        <w:ind w:firstLine="720"/>
        <w:jc w:val="both"/>
        <w:rPr>
          <w:rFonts w:eastAsia="Times New Roman"/>
          <w:szCs w:val="24"/>
        </w:rPr>
      </w:pPr>
      <w:r>
        <w:rPr>
          <w:rFonts w:eastAsia="Times New Roman"/>
          <w:szCs w:val="24"/>
        </w:rPr>
        <w:t>Θα αναφερθώ, όμως, τώρα και σε θέματα τα οποία έχουν ανακύψει με πολύ μεγάλη οξύτητα, στα οποία θα αν</w:t>
      </w:r>
      <w:r>
        <w:rPr>
          <w:rFonts w:eastAsia="Times New Roman"/>
          <w:szCs w:val="24"/>
        </w:rPr>
        <w:t xml:space="preserve">αφερθούν μεν εκτενέστατα οι συνάδελφοί μου, αλλά εγώ θα τα πω επιγραμματικά. </w:t>
      </w:r>
    </w:p>
    <w:p w14:paraId="1056A9B2" w14:textId="77777777" w:rsidR="0091056D" w:rsidRDefault="00744911">
      <w:pPr>
        <w:spacing w:line="600" w:lineRule="auto"/>
        <w:ind w:firstLine="720"/>
        <w:jc w:val="both"/>
        <w:rPr>
          <w:rFonts w:eastAsia="Times New Roman"/>
          <w:szCs w:val="24"/>
        </w:rPr>
      </w:pPr>
      <w:r>
        <w:rPr>
          <w:rFonts w:eastAsia="Times New Roman"/>
          <w:szCs w:val="24"/>
        </w:rPr>
        <w:lastRenderedPageBreak/>
        <w:t xml:space="preserve">Καλά, τη μεγάλη τομή για την αυτοδιοίκηση δεν την έχουμε, τη μεγάλη φασαρία όμως για τα δήθεν ζητήματα της </w:t>
      </w:r>
      <w:proofErr w:type="spellStart"/>
      <w:r>
        <w:rPr>
          <w:rFonts w:eastAsia="Times New Roman"/>
          <w:szCs w:val="24"/>
        </w:rPr>
        <w:t>κυβερνησιμότητας</w:t>
      </w:r>
      <w:proofErr w:type="spellEnd"/>
      <w:r>
        <w:rPr>
          <w:rFonts w:eastAsia="Times New Roman"/>
          <w:szCs w:val="24"/>
        </w:rPr>
        <w:t xml:space="preserve"> την έχουμε. Ο διάλογος έχει υπονομευθεί, αλλά εδώ δεν </w:t>
      </w:r>
      <w:r>
        <w:rPr>
          <w:rFonts w:eastAsia="Times New Roman"/>
          <w:szCs w:val="24"/>
        </w:rPr>
        <w:t xml:space="preserve">τακτοποιούνται και τα βασικά λειτουργικά θέματα. Για παράδειγμα, η δική μας κακή Κυβέρνηση –αυτοί οι οποίοι ήταν οι γνωστοί </w:t>
      </w:r>
      <w:proofErr w:type="spellStart"/>
      <w:r>
        <w:rPr>
          <w:rFonts w:eastAsia="Times New Roman"/>
          <w:szCs w:val="24"/>
        </w:rPr>
        <w:t>μνημονιακοί</w:t>
      </w:r>
      <w:proofErr w:type="spellEnd"/>
      <w:r>
        <w:rPr>
          <w:rFonts w:eastAsia="Times New Roman"/>
          <w:szCs w:val="24"/>
        </w:rPr>
        <w:t xml:space="preserve">, οι ανάλγητοι, οι εχθρικοί απέναντι στον λαό- είχε ρυθμίσει τα ζητήματα των </w:t>
      </w:r>
      <w:proofErr w:type="spellStart"/>
      <w:r>
        <w:rPr>
          <w:rFonts w:eastAsia="Times New Roman"/>
          <w:szCs w:val="24"/>
        </w:rPr>
        <w:t>παρακρατηθέντων</w:t>
      </w:r>
      <w:proofErr w:type="spellEnd"/>
      <w:r>
        <w:rPr>
          <w:rFonts w:eastAsia="Times New Roman"/>
          <w:szCs w:val="24"/>
        </w:rPr>
        <w:t xml:space="preserve"> για τους δήμους και μέσα στη</w:t>
      </w:r>
      <w:r>
        <w:rPr>
          <w:rFonts w:eastAsia="Times New Roman"/>
          <w:szCs w:val="24"/>
        </w:rPr>
        <w:t xml:space="preserve">ν οικονομική στενότητα είχαν βρεθεί τα χρήματα που έπρεπε να αποδοθούν. Και αποδίδονταν όχι με τον τρόπο προφανώς που ορίζει ο νόμος, γιατί έχουν μείνει οφειλές του </w:t>
      </w:r>
      <w:r>
        <w:rPr>
          <w:rFonts w:eastAsia="Times New Roman"/>
          <w:szCs w:val="24"/>
        </w:rPr>
        <w:t xml:space="preserve">κεντρικού κράτους </w:t>
      </w:r>
      <w:r>
        <w:rPr>
          <w:rFonts w:eastAsia="Times New Roman"/>
          <w:szCs w:val="24"/>
        </w:rPr>
        <w:t xml:space="preserve">προς την </w:t>
      </w:r>
      <w:r>
        <w:rPr>
          <w:rFonts w:eastAsia="Times New Roman"/>
          <w:szCs w:val="24"/>
        </w:rPr>
        <w:t>αυτοδιοίκηση</w:t>
      </w:r>
      <w:r>
        <w:rPr>
          <w:rFonts w:eastAsia="Times New Roman"/>
          <w:szCs w:val="24"/>
        </w:rPr>
        <w:t xml:space="preserve">, αλλά είχαν ρυθμιστεί. </w:t>
      </w:r>
    </w:p>
    <w:p w14:paraId="1056A9B3" w14:textId="77777777" w:rsidR="0091056D" w:rsidRDefault="00744911">
      <w:pPr>
        <w:spacing w:line="600" w:lineRule="auto"/>
        <w:ind w:firstLine="720"/>
        <w:jc w:val="both"/>
        <w:rPr>
          <w:rFonts w:eastAsia="Times New Roman"/>
          <w:szCs w:val="24"/>
        </w:rPr>
      </w:pPr>
      <w:r>
        <w:rPr>
          <w:rFonts w:eastAsia="Times New Roman"/>
          <w:szCs w:val="24"/>
        </w:rPr>
        <w:t xml:space="preserve">Επομένως, μέχρι και πέρυσι </w:t>
      </w:r>
      <w:r>
        <w:rPr>
          <w:rFonts w:eastAsia="Times New Roman"/>
          <w:szCs w:val="24"/>
        </w:rPr>
        <w:t>στον προϋπολογισμό ήταν γραμμένα ποσά τα οποία ακριβώς ικανοποιούσαν αυτές τις ανάγκες των δήμων που –το τονίζω- δεν τις εφηύραν οι δήμοι, δεν είναι δικές τους, αλλά είναι νομοθετημένες και επειδή δεν έχουν «</w:t>
      </w:r>
      <w:proofErr w:type="spellStart"/>
      <w:r>
        <w:rPr>
          <w:rFonts w:eastAsia="Times New Roman"/>
          <w:szCs w:val="24"/>
        </w:rPr>
        <w:t>ξενομοθετηθεί</w:t>
      </w:r>
      <w:proofErr w:type="spellEnd"/>
      <w:r>
        <w:rPr>
          <w:rFonts w:eastAsia="Times New Roman"/>
          <w:szCs w:val="24"/>
        </w:rPr>
        <w:t>», ισχύουν. Από το 2009 και εντεύθε</w:t>
      </w:r>
      <w:r>
        <w:rPr>
          <w:rFonts w:eastAsia="Times New Roman"/>
          <w:szCs w:val="24"/>
        </w:rPr>
        <w:t xml:space="preserve">ν έχει δημιουργηθεί νέα γενιά </w:t>
      </w:r>
      <w:proofErr w:type="spellStart"/>
      <w:r>
        <w:rPr>
          <w:rFonts w:eastAsia="Times New Roman"/>
          <w:szCs w:val="24"/>
        </w:rPr>
        <w:t>παρακρατηθέντων</w:t>
      </w:r>
      <w:proofErr w:type="spellEnd"/>
      <w:r>
        <w:rPr>
          <w:rFonts w:eastAsia="Times New Roman"/>
          <w:szCs w:val="24"/>
        </w:rPr>
        <w:t xml:space="preserve">, αλλά αυτή η Κυβέρνηση, η ευαίσθητη και αριστερή –και όλα τα σχετικά καλά πράγματα που έχουν αυτοί οι σημερινοί- αυτά τα ποσά για να λειτουργήσει η </w:t>
      </w:r>
      <w:r>
        <w:rPr>
          <w:rFonts w:eastAsia="Times New Roman"/>
          <w:szCs w:val="24"/>
        </w:rPr>
        <w:t>τοπική αυτοδιοίκηση</w:t>
      </w:r>
      <w:r>
        <w:rPr>
          <w:rFonts w:eastAsia="Times New Roman"/>
          <w:szCs w:val="24"/>
        </w:rPr>
        <w:t xml:space="preserve"> δεν τα έχει φροντίσει. Ουσιαστικά, μάλιστα</w:t>
      </w:r>
      <w:r>
        <w:rPr>
          <w:rFonts w:eastAsia="Times New Roman"/>
          <w:szCs w:val="24"/>
        </w:rPr>
        <w:t>, κόπηκαν, χωρίς να υπάρχει και δέσμευση ότι θα δοθούν.</w:t>
      </w:r>
    </w:p>
    <w:p w14:paraId="1056A9B4" w14:textId="77777777" w:rsidR="0091056D" w:rsidRDefault="00744911">
      <w:pPr>
        <w:spacing w:line="600" w:lineRule="auto"/>
        <w:ind w:firstLine="720"/>
        <w:jc w:val="both"/>
        <w:rPr>
          <w:rFonts w:eastAsia="Times New Roman"/>
          <w:szCs w:val="24"/>
        </w:rPr>
      </w:pPr>
      <w:r>
        <w:rPr>
          <w:rFonts w:eastAsia="Times New Roman"/>
          <w:szCs w:val="24"/>
        </w:rPr>
        <w:lastRenderedPageBreak/>
        <w:t>Θα αναφερθώ, επίσης, σε ένα θέμα της κατ’ εξοχήν –</w:t>
      </w:r>
      <w:proofErr w:type="spellStart"/>
      <w:r>
        <w:rPr>
          <w:rFonts w:eastAsia="Times New Roman"/>
          <w:szCs w:val="24"/>
        </w:rPr>
        <w:t>οιονεί</w:t>
      </w:r>
      <w:proofErr w:type="spellEnd"/>
      <w:r>
        <w:rPr>
          <w:rFonts w:eastAsia="Times New Roman"/>
          <w:szCs w:val="24"/>
        </w:rPr>
        <w:t>, υποτιθέμενης- αριστερής ευαισθησίας</w:t>
      </w:r>
      <w:r>
        <w:rPr>
          <w:rFonts w:eastAsia="Times New Roman"/>
          <w:szCs w:val="24"/>
        </w:rPr>
        <w:t>,</w:t>
      </w:r>
      <w:r>
        <w:rPr>
          <w:rFonts w:eastAsia="Times New Roman"/>
          <w:szCs w:val="24"/>
        </w:rPr>
        <w:t xml:space="preserve"> που αφορά τις δομές φτώχειας. Οι δομές φτώχειας στους δήμους λειτουργούσαν. Κάποια κοινωνικά παντοπωλεία </w:t>
      </w:r>
      <w:r>
        <w:rPr>
          <w:rFonts w:eastAsia="Times New Roman"/>
          <w:szCs w:val="24"/>
        </w:rPr>
        <w:t>ή κοινωνικά φαρμακεία εξυπηρετούσαν κάποιους ανθρώπους, οι οποίοι βρίσκονταν σε έσχατη ένδεια και σε μεγάλη ανάγκη. Επί του σημείου, εκεί, στο συγκεκριμένο θέμα απασχολούσαν κάποιους εργαζόμενους</w:t>
      </w:r>
      <w:r>
        <w:rPr>
          <w:rFonts w:eastAsia="Times New Roman"/>
          <w:szCs w:val="24"/>
        </w:rPr>
        <w:t>,</w:t>
      </w:r>
      <w:r>
        <w:rPr>
          <w:rFonts w:eastAsia="Times New Roman"/>
          <w:szCs w:val="24"/>
        </w:rPr>
        <w:t xml:space="preserve"> που χρηματοδοτούνταν από το ΕΣΠΑ. Θα καλυφθούν –λέει τώρα- </w:t>
      </w:r>
      <w:r>
        <w:rPr>
          <w:rFonts w:eastAsia="Times New Roman"/>
          <w:szCs w:val="24"/>
        </w:rPr>
        <w:t xml:space="preserve">από τα καινούργια προγράμματα που περιμένουμε να ανοίξουν από τις περιφέρειες. Μάλιστα. </w:t>
      </w:r>
      <w:r>
        <w:rPr>
          <w:rFonts w:eastAsia="Times New Roman"/>
          <w:szCs w:val="24"/>
        </w:rPr>
        <w:t>Με τ</w:t>
      </w:r>
      <w:r>
        <w:rPr>
          <w:rFonts w:eastAsia="Times New Roman"/>
          <w:szCs w:val="24"/>
        </w:rPr>
        <w:t>η μέριμνα</w:t>
      </w:r>
      <w:r>
        <w:rPr>
          <w:rFonts w:eastAsia="Times New Roman"/>
          <w:szCs w:val="24"/>
        </w:rPr>
        <w:t>, τί</w:t>
      </w:r>
      <w:r>
        <w:rPr>
          <w:rFonts w:eastAsia="Times New Roman"/>
          <w:szCs w:val="24"/>
        </w:rPr>
        <w:t xml:space="preserve"> έχει γίνει εν τω μεταξύ; Όχι, αυτοί οι άνθρωποι δεν έχουν δυνατότητα να πληρωθούν. Άρα, στην πραγματικότητα υπάρχει μία τεράστια εκκρεμότητα, γιατί υπ</w:t>
      </w:r>
      <w:r>
        <w:rPr>
          <w:rFonts w:eastAsia="Times New Roman"/>
          <w:szCs w:val="24"/>
        </w:rPr>
        <w:t>άρχει καθυστέρηση. Δεν το ήξεραν ότι θα λήξουν τα προγράμματα ΕΣΠΑ; Το ήξεραν. Γιατί δεν ενήργησαν και τώρα περιμένουν;</w:t>
      </w:r>
    </w:p>
    <w:p w14:paraId="1056A9B5"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Έρχομαι σε ένα τεράστιο θέμα</w:t>
      </w:r>
      <w:r>
        <w:rPr>
          <w:rFonts w:eastAsia="Times New Roman" w:cs="Times New Roman"/>
          <w:szCs w:val="24"/>
        </w:rPr>
        <w:t>,</w:t>
      </w:r>
      <w:r>
        <w:rPr>
          <w:rFonts w:eastAsia="Times New Roman" w:cs="Times New Roman"/>
          <w:szCs w:val="24"/>
        </w:rPr>
        <w:t xml:space="preserve"> το οποίο έχει δημιουργηθεί</w:t>
      </w:r>
      <w:r>
        <w:rPr>
          <w:rFonts w:eastAsia="Times New Roman" w:cs="Times New Roman"/>
          <w:szCs w:val="24"/>
        </w:rPr>
        <w:t>,</w:t>
      </w:r>
      <w:r>
        <w:rPr>
          <w:rFonts w:eastAsia="Times New Roman" w:cs="Times New Roman"/>
          <w:szCs w:val="24"/>
        </w:rPr>
        <w:t xml:space="preserve"> με απόλυτη ευθύνη της Κυβέρνησης. Θα το αναπτύξει εκτενέστερα ο συνάδελφός μου</w:t>
      </w:r>
      <w:r>
        <w:rPr>
          <w:rFonts w:eastAsia="Times New Roman" w:cs="Times New Roman"/>
          <w:szCs w:val="24"/>
        </w:rPr>
        <w:t xml:space="preserve"> </w:t>
      </w:r>
      <w:r>
        <w:rPr>
          <w:rFonts w:eastAsia="Times New Roman" w:cs="Times New Roman"/>
          <w:szCs w:val="24"/>
        </w:rPr>
        <w:t>κ. Γεωργαντάς. Το ξέρετε αυτό το θέμα. Σε δήμους υπήρξαν συμβασιούχοι ορισμένου χρόνου, γιατί κυρίως ο μεγαλύτερος αριθμός αυτών εργάζονταν σε υπηρεσίες καθαριότητος. Γιατί; Είτε γιατί είναι τουριστικοί δήμοι και το καλοκαίρι έχουν αυξημένες τέτοιες ανάγκ</w:t>
      </w:r>
      <w:r>
        <w:rPr>
          <w:rFonts w:eastAsia="Times New Roman" w:cs="Times New Roman"/>
          <w:szCs w:val="24"/>
        </w:rPr>
        <w:t>ες είτε γιατί είναι δήμοι</w:t>
      </w:r>
      <w:r>
        <w:rPr>
          <w:rFonts w:eastAsia="Times New Roman" w:cs="Times New Roman"/>
          <w:szCs w:val="24"/>
        </w:rPr>
        <w:t>,</w:t>
      </w:r>
      <w:r>
        <w:rPr>
          <w:rFonts w:eastAsia="Times New Roman" w:cs="Times New Roman"/>
          <w:szCs w:val="24"/>
        </w:rPr>
        <w:t xml:space="preserve"> οι οποίοι έχουν παραθεριστική κατοικία και έχουν μεγάλη διαφοροποίηση στον πληθυσμό </w:t>
      </w:r>
      <w:r>
        <w:rPr>
          <w:rFonts w:eastAsia="Times New Roman" w:cs="Times New Roman"/>
          <w:szCs w:val="24"/>
        </w:rPr>
        <w:lastRenderedPageBreak/>
        <w:t>τους από το χειμερινό διάστημα στο θερινό. Αυτά καλύπτονται με συμβάσεις ορισμένου χρόνου.</w:t>
      </w:r>
    </w:p>
    <w:p w14:paraId="1056A9B6"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Έρχεται η Κυβέρνηση, η οποία λέει: «Όχι, καλύπτουν πάγ</w:t>
      </w:r>
      <w:r>
        <w:rPr>
          <w:rFonts w:eastAsia="Times New Roman" w:cs="Times New Roman"/>
          <w:szCs w:val="24"/>
        </w:rPr>
        <w:t>ιες και διαρκείς» και δεν λέει αυτό, αλλά λέει ότι «θα παρατείνω εγώ τον χρόνο των συμβάσεων, τις συμβάσεις ορισμένου χρόνου θα τις παρατείνω μέχρι το 2016». Και έρχεται το 2016 και δίνει νέα παράταση μέχρι το 2017.</w:t>
      </w:r>
    </w:p>
    <w:p w14:paraId="1056A9B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Λένε οι δήμαρχοι: «Μα, δεν έχουμε αυτά τ</w:t>
      </w:r>
      <w:r>
        <w:rPr>
          <w:rFonts w:eastAsia="Times New Roman" w:cs="Times New Roman"/>
          <w:szCs w:val="24"/>
        </w:rPr>
        <w:t>α λεφτά να τα πληρώσουμε. Δεν μπορούμε να τους πληρώσουμε. Εμείς τους θέλουμε για μια συγκεκριμένη δουλειά, άρα δεν θέλουμε αυτή την παράταση». «Δεν μας ενδιαφέρει, είναι ψηφισμένος ο νόμος».</w:t>
      </w:r>
    </w:p>
    <w:p w14:paraId="1056A9B8" w14:textId="77777777" w:rsidR="0091056D" w:rsidRDefault="00744911">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w:t>
      </w:r>
      <w:r>
        <w:rPr>
          <w:rFonts w:eastAsia="Times New Roman"/>
          <w:bCs/>
        </w:rPr>
        <w:t>ου κυρίου Βουλευτή)</w:t>
      </w:r>
    </w:p>
    <w:p w14:paraId="1056A9B9"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056A9BA"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«Είναι ψηφισμένος ο νόμος. Δεν μας ενδιαφέρει».</w:t>
      </w:r>
    </w:p>
    <w:p w14:paraId="1056A9BB"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Έρχονται κλιμάκια του Ελεγκτικού Συνεδρίου και λένε: «Μα, αυτές οι δύο παρατάσεις πάσχουν από συνταγματικής πλευράς. Δεν πρέπει να καταβληθούν οι δαπάνες». Έρχεται</w:t>
      </w:r>
      <w:r>
        <w:rPr>
          <w:rFonts w:eastAsia="Times New Roman" w:cs="Times New Roman"/>
          <w:szCs w:val="24"/>
        </w:rPr>
        <w:t xml:space="preserve"> η Κυβέρνηση, πιάνει τους δημάρχους από το αυτί και τους λέει: «Όχι, άμα δεν κάνετε τις παρατάσεις των συμβάσεων, κάνετε παράβαση καθήκοντος και σας στέλνω στην </w:t>
      </w:r>
      <w:r>
        <w:rPr>
          <w:rFonts w:eastAsia="Times New Roman" w:cs="Times New Roman"/>
          <w:szCs w:val="24"/>
        </w:rPr>
        <w:t>π</w:t>
      </w:r>
      <w:r>
        <w:rPr>
          <w:rFonts w:eastAsia="Times New Roman" w:cs="Times New Roman"/>
          <w:szCs w:val="24"/>
        </w:rPr>
        <w:t>εριφέρεια να απολογηθείτε γι</w:t>
      </w:r>
      <w:r>
        <w:rPr>
          <w:rFonts w:eastAsia="Times New Roman" w:cs="Times New Roman"/>
          <w:szCs w:val="24"/>
        </w:rPr>
        <w:t xml:space="preserve">’ </w:t>
      </w:r>
      <w:r>
        <w:rPr>
          <w:rFonts w:eastAsia="Times New Roman" w:cs="Times New Roman"/>
          <w:szCs w:val="24"/>
        </w:rPr>
        <w:lastRenderedPageBreak/>
        <w:t>αυτή την παράβαση καθήκοντος που κάνετε, η οποία σας ελέγχει και</w:t>
      </w:r>
      <w:r>
        <w:rPr>
          <w:rFonts w:eastAsia="Times New Roman" w:cs="Times New Roman"/>
          <w:szCs w:val="24"/>
        </w:rPr>
        <w:t xml:space="preserve"> πειθαρχικά».</w:t>
      </w:r>
    </w:p>
    <w:p w14:paraId="1056A9BC"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Έρχονται τα κλιμάκια του Ελεγκτικού Συνεδρίου και λένε: «Μα, πώς θα πληρώσετε; Δεν εγκρίνω τη δαπάνη, γιατί αυτή η δαπάνη προέρχεται από τη συνταγματικότητα». Προσφεύγουν σε ορισμένα δικαστήρια οι εργαζόμενοι, χάνουν την υπόθεση των </w:t>
      </w:r>
      <w:r>
        <w:rPr>
          <w:rFonts w:eastAsia="Times New Roman" w:cs="Times New Roman"/>
          <w:szCs w:val="24"/>
        </w:rPr>
        <w:t>παρατάσεων. Ήδη έχουν αρχίσει και βγαίνουν αρνητικές αποφάσεις.</w:t>
      </w:r>
    </w:p>
    <w:p w14:paraId="1056A9BD"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αλλά τέτοιο ανακάτεμα μόνο ο ΣΥΡΙΖΑ μπορούσε να το κάνει, τη στιγμή μάλιστα που έχει προειδοποιηθεί για όλα αυτά.</w:t>
      </w:r>
    </w:p>
    <w:p w14:paraId="1056A9B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Προσέξτε ζήτημα</w:t>
      </w:r>
      <w:r>
        <w:rPr>
          <w:rFonts w:eastAsia="Times New Roman" w:cs="Times New Roman"/>
          <w:szCs w:val="24"/>
        </w:rPr>
        <w:t>,</w:t>
      </w:r>
      <w:r>
        <w:rPr>
          <w:rFonts w:eastAsia="Times New Roman" w:cs="Times New Roman"/>
          <w:szCs w:val="24"/>
        </w:rPr>
        <w:t xml:space="preserve"> το οποίο έρχεται τώρα: Θέμα χρήσης των παραλιώ</w:t>
      </w:r>
      <w:r>
        <w:rPr>
          <w:rFonts w:eastAsia="Times New Roman" w:cs="Times New Roman"/>
          <w:szCs w:val="24"/>
        </w:rPr>
        <w:t>ν. Δεν σας άρεσε, υποτίθεται, το προηγούμενο θεσμικό πλαίσιο. Φέρατε μια διάταξη με την οποία αλλάξατε το προηγούμενο θεσμικό πλαίσιο τώρα στο νομοσχέδιο για τους δασικούς χάρτες. Κάνετε πιο βαριά τη διαδικασία, προσθέτοντας προϋποθέσεις για την έκδοση της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 xml:space="preserve">ποφάσεως και 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μέχρι σήμερα δεν έχει εκδοθεί.</w:t>
      </w:r>
    </w:p>
    <w:p w14:paraId="1056A9BF"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Είμαστε στις αρχές Μαΐου, μπαίνουμε σε τουριστική περίοδο και συζητάμε ακόμα για το τι πρόκειται να γίνει με τις παραλίες. Συζητάμε ακόμα -και </w:t>
      </w:r>
      <w:r>
        <w:rPr>
          <w:rFonts w:eastAsia="Times New Roman" w:cs="Times New Roman"/>
          <w:szCs w:val="24"/>
        </w:rPr>
        <w:lastRenderedPageBreak/>
        <w:t>προσέξτε με ποιον κίνδυ</w:t>
      </w:r>
      <w:r>
        <w:rPr>
          <w:rFonts w:eastAsia="Times New Roman" w:cs="Times New Roman"/>
          <w:szCs w:val="24"/>
        </w:rPr>
        <w:t>νο- με τον κίνδυνο δε</w:t>
      </w:r>
      <w:r>
        <w:rPr>
          <w:rFonts w:eastAsia="Times New Roman" w:cs="Times New Roman"/>
          <w:szCs w:val="24"/>
        </w:rPr>
        <w:t>,</w:t>
      </w:r>
      <w:r>
        <w:rPr>
          <w:rFonts w:eastAsia="Times New Roman" w:cs="Times New Roman"/>
          <w:szCs w:val="24"/>
        </w:rPr>
        <w:t xml:space="preserve"> να υπάρξει λόγω της ηλεκτρονικής πλατφόρμας δημοπρατήσεως</w:t>
      </w:r>
      <w:r>
        <w:rPr>
          <w:rFonts w:eastAsia="Times New Roman" w:cs="Times New Roman"/>
          <w:szCs w:val="24"/>
        </w:rPr>
        <w:t xml:space="preserve"> -</w:t>
      </w:r>
      <w:r>
        <w:rPr>
          <w:rFonts w:eastAsia="Times New Roman" w:cs="Times New Roman"/>
          <w:szCs w:val="24"/>
        </w:rPr>
        <w:t>γιατί κάτι τέτοια λέει το καινούριο σχήμα</w:t>
      </w:r>
      <w:r>
        <w:rPr>
          <w:rFonts w:eastAsia="Times New Roman" w:cs="Times New Roman"/>
          <w:szCs w:val="24"/>
        </w:rPr>
        <w:t>-</w:t>
      </w:r>
      <w:r>
        <w:rPr>
          <w:rFonts w:eastAsia="Times New Roman" w:cs="Times New Roman"/>
          <w:szCs w:val="24"/>
        </w:rPr>
        <w:t xml:space="preserve"> τεράστια καθυστέρηση.</w:t>
      </w:r>
    </w:p>
    <w:p w14:paraId="1056A9C0"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Αφήνω δε</w:t>
      </w:r>
      <w:r>
        <w:rPr>
          <w:rFonts w:eastAsia="Times New Roman" w:cs="Times New Roman"/>
          <w:szCs w:val="24"/>
        </w:rPr>
        <w:t>,</w:t>
      </w:r>
      <w:r>
        <w:rPr>
          <w:rFonts w:eastAsia="Times New Roman" w:cs="Times New Roman"/>
          <w:szCs w:val="24"/>
        </w:rPr>
        <w:t xml:space="preserve"> που νομοθετείτε στους δήμους μια κινητικότητα</w:t>
      </w:r>
      <w:r>
        <w:rPr>
          <w:rFonts w:eastAsia="Times New Roman" w:cs="Times New Roman"/>
          <w:szCs w:val="24"/>
        </w:rPr>
        <w:t>,</w:t>
      </w:r>
      <w:r>
        <w:rPr>
          <w:rFonts w:eastAsia="Times New Roman" w:cs="Times New Roman"/>
          <w:szCs w:val="24"/>
        </w:rPr>
        <w:t xml:space="preserve"> η οποία είναι πρωτοφανής, κινητικότητα εκούσια μεν σ</w:t>
      </w:r>
      <w:r>
        <w:rPr>
          <w:rFonts w:eastAsia="Times New Roman" w:cs="Times New Roman"/>
          <w:szCs w:val="24"/>
        </w:rPr>
        <w:t>ε ό,τι αφορά τη διάθεση του υπαλλήλου να μετακινηθεί προς όπου, αλλά όπου ο δήμος από τον οποίο μετακινείται δεν ερωτάται. Είναι δυνατόν ο προϊστάμενος να μην ερωτάται ποτέ και πουθενά για το αν θα μετακινηθεί κάπου ένας υπάλληλός του;</w:t>
      </w:r>
    </w:p>
    <w:p w14:paraId="1056A9C1"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Το επόμενο ερώτημα ε</w:t>
      </w:r>
      <w:r>
        <w:rPr>
          <w:rFonts w:eastAsia="Times New Roman" w:cs="Times New Roman"/>
          <w:szCs w:val="24"/>
        </w:rPr>
        <w:t>ίναι: Αυτό δεν θίγει την αυτοδιοίκηση; Δεν την θίγει ευθέως; Δεν θίγει το δικαίωμα της να διοικήσει σε τελευταία ανάλυση τους υπαλλήλους της, παρά μόνο με συνεννόηση υπαλλήλων και διαμεσολάβηση εγκρίσεως Υπουργού στην πραγματικότητα να γίνεται αυτή η κινητ</w:t>
      </w:r>
      <w:r>
        <w:rPr>
          <w:rFonts w:eastAsia="Times New Roman" w:cs="Times New Roman"/>
          <w:szCs w:val="24"/>
        </w:rPr>
        <w:t>ικότητα;</w:t>
      </w:r>
    </w:p>
    <w:p w14:paraId="1056A9C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Εδώ λοιπόν, όχι ως προς τα μεγάλα, όχι ως προς τη μεγάλη ιδέα της αυτοδιοίκησης, όχι ως προς τις μεγάλες τομές, αλλά ούτε καν ως προς αυτά που ορίζει το Σύνταγμα, που καθορίζει τα πλαίσια της σχέσης τοπικής αυτοδιοίκησης και κεντρικού κράτους -δηλ</w:t>
      </w:r>
      <w:r>
        <w:rPr>
          <w:rFonts w:eastAsia="Times New Roman" w:cs="Times New Roman"/>
          <w:szCs w:val="24"/>
        </w:rPr>
        <w:t>αδή, τι;- εποπτεία, ρύθμιση, νομιμότητα, ούτε ως προς αυτά δεν μπορείτε να λειτουργήσετε αποτελεσματικά, δημιουργώντας τεράστια ζητήματα που φυσικά καταλήγουν...</w:t>
      </w:r>
    </w:p>
    <w:p w14:paraId="1056A9C3" w14:textId="77777777" w:rsidR="0091056D" w:rsidRDefault="00744911">
      <w:pPr>
        <w:spacing w:line="600" w:lineRule="auto"/>
        <w:ind w:firstLine="720"/>
        <w:jc w:val="both"/>
        <w:rPr>
          <w:rFonts w:eastAsia="Times New Roman" w:cs="Times New Roman"/>
          <w:szCs w:val="24"/>
        </w:rPr>
      </w:pPr>
      <w:r>
        <w:rPr>
          <w:rFonts w:eastAsia="Times New Roman"/>
          <w:b/>
          <w:bCs/>
        </w:rPr>
        <w:lastRenderedPageBreak/>
        <w:t>ΠΡΟΕΔΡΕΥΩΝ (Αναστάσιος Κουράκης):</w:t>
      </w:r>
      <w:r>
        <w:rPr>
          <w:rFonts w:eastAsia="Times New Roman"/>
          <w:bCs/>
        </w:rPr>
        <w:t xml:space="preserve"> </w:t>
      </w:r>
      <w:r>
        <w:rPr>
          <w:rFonts w:eastAsia="Times New Roman" w:cs="Times New Roman"/>
          <w:szCs w:val="24"/>
        </w:rPr>
        <w:t>Κλείστε με αυτό, σας παρακαλώ.</w:t>
      </w:r>
    </w:p>
    <w:p w14:paraId="1056A9C4"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Έκλεισα.</w:t>
      </w:r>
    </w:p>
    <w:p w14:paraId="1056A9C5" w14:textId="77777777" w:rsidR="0091056D" w:rsidRDefault="00744911">
      <w:pPr>
        <w:spacing w:line="600" w:lineRule="auto"/>
        <w:ind w:firstLine="709"/>
        <w:jc w:val="center"/>
        <w:rPr>
          <w:rFonts w:eastAsia="Times New Roman"/>
          <w:bCs/>
        </w:rPr>
      </w:pPr>
      <w:r>
        <w:rPr>
          <w:rFonts w:eastAsia="Times New Roman"/>
          <w:bCs/>
        </w:rPr>
        <w:t>(</w:t>
      </w:r>
      <w:r>
        <w:rPr>
          <w:rFonts w:eastAsia="Times New Roman"/>
          <w:bCs/>
        </w:rPr>
        <w:t>Χειροκροτήματα από την πτέρυγα της Νέας Δημοκρατίας)</w:t>
      </w:r>
    </w:p>
    <w:p w14:paraId="1056A9C6" w14:textId="77777777" w:rsidR="0091056D" w:rsidRDefault="00744911">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Ευχαριστούμε πολύ.</w:t>
      </w:r>
    </w:p>
    <w:p w14:paraId="1056A9C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Στη συνέχεια, τον λόγο έχει ο κ. Μιλτιάδης Βαρβιτσιώτης, Βουλευτής Β</w:t>
      </w:r>
      <w:r>
        <w:rPr>
          <w:rFonts w:eastAsia="Times New Roman" w:cs="Times New Roman"/>
          <w:szCs w:val="24"/>
        </w:rPr>
        <w:t>΄</w:t>
      </w:r>
      <w:r>
        <w:rPr>
          <w:rFonts w:eastAsia="Times New Roman" w:cs="Times New Roman"/>
          <w:szCs w:val="24"/>
        </w:rPr>
        <w:t xml:space="preserve"> Αθηνών της Νέας Δημοκρατίας, για πέντε λεπτά.</w:t>
      </w:r>
    </w:p>
    <w:p w14:paraId="1056A9C8"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Κυρίες και κύριοι συνάδελφοι, αν θέλουμε να παραδεχθούμε κάτι με ειλικρίνεια, είναι ότι από τους λίγους θεσμούς που λειτουργούν στη χώρα</w:t>
      </w:r>
      <w:r>
        <w:rPr>
          <w:rFonts w:eastAsia="Times New Roman" w:cs="Times New Roman"/>
          <w:szCs w:val="24"/>
        </w:rPr>
        <w:t>,</w:t>
      </w:r>
      <w:r>
        <w:rPr>
          <w:rFonts w:eastAsia="Times New Roman" w:cs="Times New Roman"/>
          <w:szCs w:val="24"/>
        </w:rPr>
        <w:t xml:space="preserve"> είναι ο θεσμός της τοπικής αυτοδιοίκησης, με όλες τις παρεμβάσεις που έγιναν τα τελευταία χρόνια, παρεμβάσεις στις οπ</w:t>
      </w:r>
      <w:r>
        <w:rPr>
          <w:rFonts w:eastAsia="Times New Roman" w:cs="Times New Roman"/>
          <w:szCs w:val="24"/>
        </w:rPr>
        <w:t>οίες μπορεί να είχαμε και αντιρρήσεις, είτε λεγόταν «ΚΑΠΟΔΙΣΤΡΙΑΣ» είτε λεγόταν «ΚΑΛΛΙΚΡΑΤΗΣ».</w:t>
      </w:r>
    </w:p>
    <w:p w14:paraId="1056A9C9"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Είναι σίγουρο, όμως, ότι με όλες τις αλλαγές που έγιναν, σήμερα δεν έχουμε υπερχρεωμένους δήμους. Έχουμε δήμους</w:t>
      </w:r>
      <w:r>
        <w:rPr>
          <w:rFonts w:eastAsia="Times New Roman" w:cs="Times New Roman"/>
          <w:szCs w:val="24"/>
        </w:rPr>
        <w:t>,</w:t>
      </w:r>
      <w:r>
        <w:rPr>
          <w:rFonts w:eastAsia="Times New Roman" w:cs="Times New Roman"/>
          <w:szCs w:val="24"/>
        </w:rPr>
        <w:t xml:space="preserve"> που ανταποκρίνονται στα καθήκοντά τους, που προσ</w:t>
      </w:r>
      <w:r>
        <w:rPr>
          <w:rFonts w:eastAsia="Times New Roman" w:cs="Times New Roman"/>
          <w:szCs w:val="24"/>
        </w:rPr>
        <w:t>φέρουν σοβαρό κοινωνικό έργο και που δημιούργησαν δομές-αντίβαρο στην κοινωνική πίεση που υπήρχε στο πλαίσιο της κρίσης. Έφτιαξαν δε</w:t>
      </w:r>
      <w:r>
        <w:rPr>
          <w:rFonts w:eastAsia="Times New Roman" w:cs="Times New Roman"/>
          <w:szCs w:val="24"/>
        </w:rPr>
        <w:t>,</w:t>
      </w:r>
      <w:r>
        <w:rPr>
          <w:rFonts w:eastAsia="Times New Roman" w:cs="Times New Roman"/>
          <w:szCs w:val="24"/>
        </w:rPr>
        <w:t xml:space="preserve"> πρωτότυπες δομές για την αντιμετώπιση της ανθρωπιστικής κρίσης, τις οποίες συγχρηματοδότησαν με προγράμματα του Υπουργείου</w:t>
      </w:r>
      <w:r>
        <w:rPr>
          <w:rFonts w:eastAsia="Times New Roman" w:cs="Times New Roman"/>
          <w:szCs w:val="24"/>
        </w:rPr>
        <w:t xml:space="preserve"> </w:t>
      </w:r>
      <w:r>
        <w:rPr>
          <w:rFonts w:eastAsia="Times New Roman" w:cs="Times New Roman"/>
          <w:szCs w:val="24"/>
        </w:rPr>
        <w:lastRenderedPageBreak/>
        <w:t xml:space="preserve">Εργασίας και Κοινωνικής Ασφάλισης, μέσα από το ΕΣΠΑ του 2007–2013. Αυτές οι δομές κατάφεραν να εξυπηρετήσουν πάνω από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ανθρώπους. Λειτουργούν σε εξήντα έξι δήμους στη χώρα και αφορούν κοινωνικά παντοπωλεία, φαρμακεία, δομές παροχής σ</w:t>
      </w:r>
      <w:r>
        <w:rPr>
          <w:rFonts w:eastAsia="Times New Roman" w:cs="Times New Roman"/>
          <w:szCs w:val="24"/>
        </w:rPr>
        <w:t>υσσιτίων, γραφεία διαμεσολάβησης, κέντρα ημερήσιας υποδοχής αστέγων, υπνωτήρια.</w:t>
      </w:r>
    </w:p>
    <w:p w14:paraId="1056A9CA"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Σε αυτά τα προγράμματα συμμετέχουν ενεργά σαράντα επτά κοινωνικά σχήματα και πενήντα μία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οργανώσεις</w:t>
      </w:r>
      <w:r>
        <w:rPr>
          <w:rFonts w:eastAsia="Times New Roman" w:cs="Times New Roman"/>
          <w:szCs w:val="24"/>
        </w:rPr>
        <w:t>. Είναι μια εξελιγμένη μορφή κοινωνικής προστασίας, την οποία</w:t>
      </w:r>
      <w:r>
        <w:rPr>
          <w:rFonts w:eastAsia="Times New Roman" w:cs="Times New Roman"/>
          <w:szCs w:val="24"/>
        </w:rPr>
        <w:t xml:space="preserve"> όμως σήμερα η Κυβέρνηση σταματά να χρηματοδοτεί. Η ίδια Κυβέρνηση λέει ότι είναι ευαίσθητη απέναντι σε αυτούς που πένονται, σε αυτούς που θίγονται από την οικονομική κρίση. Όμως, δεν κάνει τίποτα για να τους ενισχύσει. Προσπαθεί να φτιάξει παράλληλες δομέ</w:t>
      </w:r>
      <w:r>
        <w:rPr>
          <w:rFonts w:eastAsia="Times New Roman" w:cs="Times New Roman"/>
          <w:szCs w:val="24"/>
        </w:rPr>
        <w:t>ς, ενώ υπάρχουν. Βέβαια, συνεχίζει και κάτι άλλο. Αντί να ενισχύσει αυτές τις δομές και να αξιοποιήσει αυτή την εμπειρία για την αντιμετώπιση και του μεταναστευτικού ζητήματος, ουσιαστικά αγνοεί ότι υπάρχουν και θέλει να φτιάξει από την αρχή καινούργιες δο</w:t>
      </w:r>
      <w:r>
        <w:rPr>
          <w:rFonts w:eastAsia="Times New Roman" w:cs="Times New Roman"/>
          <w:szCs w:val="24"/>
        </w:rPr>
        <w:t xml:space="preserve">μές. </w:t>
      </w:r>
    </w:p>
    <w:p w14:paraId="1056A9CB"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Εγώ πραγματικά</w:t>
      </w:r>
      <w:r>
        <w:rPr>
          <w:rFonts w:eastAsia="Times New Roman" w:cs="Times New Roman"/>
          <w:szCs w:val="24"/>
        </w:rPr>
        <w:t>,</w:t>
      </w:r>
      <w:r>
        <w:rPr>
          <w:rFonts w:eastAsia="Times New Roman" w:cs="Times New Roman"/>
          <w:szCs w:val="24"/>
        </w:rPr>
        <w:t xml:space="preserve"> δεν το καταλαβαίνω, κύριε Υπουργέ. Δεν καταλαβαίνω την εχθρότητα</w:t>
      </w:r>
      <w:r>
        <w:rPr>
          <w:rFonts w:eastAsia="Times New Roman" w:cs="Times New Roman"/>
          <w:szCs w:val="24"/>
        </w:rPr>
        <w:t>,</w:t>
      </w:r>
      <w:r>
        <w:rPr>
          <w:rFonts w:eastAsia="Times New Roman" w:cs="Times New Roman"/>
          <w:szCs w:val="24"/>
        </w:rPr>
        <w:t xml:space="preserve"> την οποία δείχνετε απέναντι στην τοπική αυτοδιοίκηση. Αγνοείτε λειτουργικά τους θέματα. Αγνοείτε την επίλυση χρόνιων προβλημάτων. Αγνοείτε τις επιτυχίες της. Και σήμερα</w:t>
      </w:r>
      <w:r>
        <w:rPr>
          <w:rFonts w:eastAsia="Times New Roman" w:cs="Times New Roman"/>
          <w:szCs w:val="24"/>
        </w:rPr>
        <w:t>,</w:t>
      </w:r>
      <w:r>
        <w:rPr>
          <w:rFonts w:eastAsia="Times New Roman" w:cs="Times New Roman"/>
          <w:szCs w:val="24"/>
        </w:rPr>
        <w:t xml:space="preserve"> το μόνο που θέλετε να κάνετε</w:t>
      </w:r>
      <w:r>
        <w:rPr>
          <w:rFonts w:eastAsia="Times New Roman" w:cs="Times New Roman"/>
          <w:szCs w:val="24"/>
        </w:rPr>
        <w:t>,</w:t>
      </w:r>
      <w:r>
        <w:rPr>
          <w:rFonts w:eastAsia="Times New Roman" w:cs="Times New Roman"/>
          <w:szCs w:val="24"/>
        </w:rPr>
        <w:t xml:space="preserve"> είναι να αναμορφώσετε το εκλογικό τους σύστημα, έτσι όπως το παρουσίασε </w:t>
      </w:r>
      <w:r>
        <w:rPr>
          <w:rFonts w:eastAsia="Times New Roman" w:cs="Times New Roman"/>
          <w:szCs w:val="24"/>
        </w:rPr>
        <w:lastRenderedPageBreak/>
        <w:t>ο Μάκης Βορίδης πριν από λίγο, μέσα από μια λογική πως ό,τι δεν ελέγχουμε ας το διαλύσουμε, να φτιάξουμε κάτι άλλο, για να μπορέσουμε να έχουμε συμμετοχ</w:t>
      </w:r>
      <w:r>
        <w:rPr>
          <w:rFonts w:eastAsia="Times New Roman" w:cs="Times New Roman"/>
          <w:szCs w:val="24"/>
        </w:rPr>
        <w:t>ή στις δομές της τοπικής αυτοδιοίκησης, τουλάχιστον στην εξουσία.</w:t>
      </w:r>
    </w:p>
    <w:p w14:paraId="1056A9CC"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Εγώ πραγματικά</w:t>
      </w:r>
      <w:r>
        <w:rPr>
          <w:rFonts w:eastAsia="Times New Roman" w:cs="Times New Roman"/>
          <w:szCs w:val="24"/>
        </w:rPr>
        <w:t>,</w:t>
      </w:r>
      <w:r>
        <w:rPr>
          <w:rFonts w:eastAsia="Times New Roman" w:cs="Times New Roman"/>
          <w:szCs w:val="24"/>
        </w:rPr>
        <w:t xml:space="preserve"> έχω υπηρετήσει την τοπική αυτοδιοίκηση και έχω απόλυτο σεβασμό στους ανθρώπους από όλα τα κόμματα</w:t>
      </w:r>
      <w:r>
        <w:rPr>
          <w:rFonts w:eastAsia="Times New Roman" w:cs="Times New Roman"/>
          <w:szCs w:val="24"/>
        </w:rPr>
        <w:t>,</w:t>
      </w:r>
      <w:r>
        <w:rPr>
          <w:rFonts w:eastAsia="Times New Roman" w:cs="Times New Roman"/>
          <w:szCs w:val="24"/>
        </w:rPr>
        <w:t xml:space="preserve"> που την υπηρετούν. Γιατί τελικά</w:t>
      </w:r>
      <w:r>
        <w:rPr>
          <w:rFonts w:eastAsia="Times New Roman" w:cs="Times New Roman"/>
          <w:szCs w:val="24"/>
        </w:rPr>
        <w:t>,</w:t>
      </w:r>
      <w:r>
        <w:rPr>
          <w:rFonts w:eastAsia="Times New Roman" w:cs="Times New Roman"/>
          <w:szCs w:val="24"/>
        </w:rPr>
        <w:t xml:space="preserve"> στην τοπική </w:t>
      </w:r>
      <w:proofErr w:type="spellStart"/>
      <w:r>
        <w:rPr>
          <w:rFonts w:eastAsia="Times New Roman" w:cs="Times New Roman"/>
          <w:szCs w:val="24"/>
        </w:rPr>
        <w:t>αυτοδιοίκης</w:t>
      </w:r>
      <w:proofErr w:type="spellEnd"/>
      <w:r>
        <w:rPr>
          <w:rFonts w:eastAsia="Times New Roman" w:cs="Times New Roman"/>
          <w:szCs w:val="24"/>
        </w:rPr>
        <w:t xml:space="preserve">, </w:t>
      </w:r>
      <w:r>
        <w:rPr>
          <w:rFonts w:eastAsia="Times New Roman" w:cs="Times New Roman"/>
          <w:szCs w:val="24"/>
        </w:rPr>
        <w:t>αυτό που έχει μεγ</w:t>
      </w:r>
      <w:r>
        <w:rPr>
          <w:rFonts w:eastAsia="Times New Roman" w:cs="Times New Roman"/>
          <w:szCs w:val="24"/>
        </w:rPr>
        <w:t>αλύτερη σημασία δεν είναι η σημαία με την οποία εκλέγεσαι και δεν είναι η σημαία του κόμματος το οποίο υποστηρίζεις, αλλά είναι η αποτελεσματικότητα της πρότασης και η δουλειά που κάνεις στη διαχείριση των προβλημάτων των πολιτών.</w:t>
      </w:r>
    </w:p>
    <w:p w14:paraId="1056A9CD"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η νομίζετε ότι οι πολίτε</w:t>
      </w:r>
      <w:r>
        <w:rPr>
          <w:rFonts w:eastAsia="Times New Roman" w:cs="Times New Roman"/>
          <w:szCs w:val="24"/>
        </w:rPr>
        <w:t>ς πλέον ψηφίζουν με τόσο κομματικά κριτήρια στην τοπική αυτοδιοίκηση, για να γράψετε κάποια στιγμή μια υποθήκη ότι ενδεχομένως θα έχετε κάποια στιγμή ένα σημαντικό ποσοστό δήμων, στους οποίους οι δήμαρχοι θα προέρχονται από τον ΣΥΡΙΖΑ. Αδιάφορο είναι για τ</w:t>
      </w:r>
      <w:r>
        <w:rPr>
          <w:rFonts w:eastAsia="Times New Roman" w:cs="Times New Roman"/>
          <w:szCs w:val="24"/>
        </w:rPr>
        <w:t>ους πολίτες. Αδιάφορο είναι. Ενδιαφέρον έχει πώς θα συνεχίσουν οι επιτυχίες της αυτοδιοίκησης, πώς η περιουσία θα συνεχίζε</w:t>
      </w:r>
      <w:r>
        <w:rPr>
          <w:rFonts w:eastAsia="Times New Roman" w:cs="Times New Roman"/>
          <w:szCs w:val="24"/>
        </w:rPr>
        <w:t>ι</w:t>
      </w:r>
      <w:r>
        <w:rPr>
          <w:rFonts w:eastAsia="Times New Roman" w:cs="Times New Roman"/>
          <w:szCs w:val="24"/>
        </w:rPr>
        <w:t xml:space="preserve"> να αξιοποιείται και πώς θα δοθούν στους δήμους οι δυνατότητες, οι θεσμικές θωρακίσεις και οι θεσμικές λειτουργίες για να προσφέρουν </w:t>
      </w:r>
      <w:r>
        <w:rPr>
          <w:rFonts w:eastAsia="Times New Roman" w:cs="Times New Roman"/>
          <w:szCs w:val="24"/>
        </w:rPr>
        <w:t>αυτά</w:t>
      </w:r>
      <w:r>
        <w:rPr>
          <w:rFonts w:eastAsia="Times New Roman" w:cs="Times New Roman"/>
          <w:szCs w:val="24"/>
        </w:rPr>
        <w:t>,</w:t>
      </w:r>
      <w:r>
        <w:rPr>
          <w:rFonts w:eastAsia="Times New Roman" w:cs="Times New Roman"/>
          <w:szCs w:val="24"/>
        </w:rPr>
        <w:t xml:space="preserve"> τα οποία πρέπει να προσφέρουν.</w:t>
      </w:r>
    </w:p>
    <w:p w14:paraId="1056A9C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ύριε Υπουργέ, θέλω και εγώ με τη σειρά μου να σας ρωτήσω: Γιατί δεν κάνετε μια τομή σ</w:t>
      </w:r>
      <w:r>
        <w:rPr>
          <w:rFonts w:eastAsia="Times New Roman" w:cs="Times New Roman"/>
          <w:szCs w:val="24"/>
        </w:rPr>
        <w:t>ε</w:t>
      </w:r>
      <w:r>
        <w:rPr>
          <w:rFonts w:eastAsia="Times New Roman" w:cs="Times New Roman"/>
          <w:szCs w:val="24"/>
        </w:rPr>
        <w:t xml:space="preserve"> ό,τι αφορά τις παραλίες; Όντως</w:t>
      </w:r>
      <w:r>
        <w:rPr>
          <w:rFonts w:eastAsia="Times New Roman" w:cs="Times New Roman"/>
          <w:szCs w:val="24"/>
        </w:rPr>
        <w:t>, επί</w:t>
      </w:r>
      <w:r>
        <w:rPr>
          <w:rFonts w:eastAsia="Times New Roman" w:cs="Times New Roman"/>
          <w:szCs w:val="24"/>
        </w:rPr>
        <w:t xml:space="preserve"> πενήντα χρόνια το ελληνικό κράτος δεν έχει καταφέρει να φτιάξει ένα θεσμικό πλαίσιο </w:t>
      </w:r>
      <w:r>
        <w:rPr>
          <w:rFonts w:eastAsia="Times New Roman" w:cs="Times New Roman"/>
          <w:szCs w:val="24"/>
        </w:rPr>
        <w:t xml:space="preserve">σχετικά με </w:t>
      </w:r>
      <w:r>
        <w:rPr>
          <w:rFonts w:eastAsia="Times New Roman" w:cs="Times New Roman"/>
          <w:szCs w:val="24"/>
        </w:rPr>
        <w:lastRenderedPageBreak/>
        <w:t>το</w:t>
      </w:r>
      <w:r>
        <w:rPr>
          <w:rFonts w:eastAsia="Times New Roman" w:cs="Times New Roman"/>
          <w:szCs w:val="24"/>
        </w:rPr>
        <w:t xml:space="preserve"> σε ποιόν ανήκουν οι παραλίες, πώς μπορούν να αξιοποιούνται και πώς μπορούν τελικά να διατηρείται και ο δημόσιος χαρακτήρας τους, αλλά να διατηρείται και μια ευταξία και να υπάρχουν και έσοδα και εξυπηρέτηση όλων των εκατομμυρίων επισκεπτών</w:t>
      </w:r>
      <w:r>
        <w:rPr>
          <w:rFonts w:eastAsia="Times New Roman" w:cs="Times New Roman"/>
          <w:szCs w:val="24"/>
        </w:rPr>
        <w:t>,</w:t>
      </w:r>
      <w:r>
        <w:rPr>
          <w:rFonts w:eastAsia="Times New Roman" w:cs="Times New Roman"/>
          <w:szCs w:val="24"/>
        </w:rPr>
        <w:t xml:space="preserve"> που θα έχουμε φέτος. </w:t>
      </w:r>
    </w:p>
    <w:p w14:paraId="1056A9CF"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056A9D0"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Θα μου επιτρέψετε, κύριε Πρόεδρε, να κάνω χρήση και της δευτερολογίας μου.</w:t>
      </w:r>
    </w:p>
    <w:p w14:paraId="1056A9D1"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Τριάντα εκατομμύρια τουρίστες περιμένουμε φέτος. Έρχονται για τις παραλίες</w:t>
      </w:r>
      <w:r>
        <w:rPr>
          <w:rFonts w:eastAsia="Times New Roman" w:cs="Times New Roman"/>
          <w:szCs w:val="24"/>
        </w:rPr>
        <w:t xml:space="preserve"> μας, οι πιο πολλοί. Περιμένουμε τριάντα εκατομμύρια τουρίστες και ακόμα, Μάιο μήνα, δεν έχετε ρυθμίσει τον τρόπο με τον οποίο θα λειτουργήσουν οι παραλίες φέτος.</w:t>
      </w:r>
    </w:p>
    <w:p w14:paraId="1056A9D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Κάντε μια τομή επιτέλους! Παραδώστε τις παραλίες στους δήμους, σταματήστε τον έλεγχο του Υπου</w:t>
      </w:r>
      <w:r>
        <w:rPr>
          <w:rFonts w:eastAsia="Times New Roman" w:cs="Times New Roman"/>
          <w:szCs w:val="24"/>
        </w:rPr>
        <w:t xml:space="preserve">ργείου Οικονομικών, όπου αυτός υπάρχει και να είμαστε μαζί σας. Βάλτε σωστούς κανόνες, οι οποίοι να ισχύουν στο διηνεκές, κάντε αυτό που απέτυχαν οι προηγούμενοι να κάνουν. Εσείς, όχι </w:t>
      </w:r>
      <w:r>
        <w:rPr>
          <w:rFonts w:eastAsia="Times New Roman" w:cs="Times New Roman"/>
          <w:szCs w:val="24"/>
        </w:rPr>
        <w:t>μόνο</w:t>
      </w:r>
      <w:r>
        <w:rPr>
          <w:rFonts w:eastAsia="Times New Roman" w:cs="Times New Roman"/>
          <w:szCs w:val="24"/>
        </w:rPr>
        <w:t xml:space="preserve"> δεν κάνετε την τομή, εσείς δεν έχετε καταφέρει ούτε το αποτυχημένο </w:t>
      </w:r>
      <w:r>
        <w:rPr>
          <w:rFonts w:eastAsia="Times New Roman" w:cs="Times New Roman"/>
          <w:szCs w:val="24"/>
        </w:rPr>
        <w:t>παλαιό μοντέλο να το κάνετε έγκαιρα, να έχουν βγει σε δημοπρασία οι παραλίες τον Ια</w:t>
      </w:r>
      <w:r>
        <w:rPr>
          <w:rFonts w:eastAsia="Times New Roman" w:cs="Times New Roman"/>
          <w:szCs w:val="24"/>
        </w:rPr>
        <w:lastRenderedPageBreak/>
        <w:t xml:space="preserve">νουάριο, τον Φεβρουάριο, ώστε σήμερα να έχουν εγκατασταθεί οι επιχειρηματίες, να έχουν βάλει τις ομπρέλες τους, τις ξαπλώστρες τους, τα </w:t>
      </w:r>
      <w:r>
        <w:rPr>
          <w:rFonts w:eastAsia="Times New Roman" w:cs="Times New Roman"/>
          <w:szCs w:val="24"/>
          <w:lang w:val="en-US"/>
        </w:rPr>
        <w:t>snack</w:t>
      </w:r>
      <w:r>
        <w:rPr>
          <w:rFonts w:eastAsia="Times New Roman" w:cs="Times New Roman"/>
          <w:szCs w:val="24"/>
        </w:rPr>
        <w:t xml:space="preserve"> </w:t>
      </w:r>
      <w:r>
        <w:rPr>
          <w:rFonts w:eastAsia="Times New Roman" w:cs="Times New Roman"/>
          <w:szCs w:val="24"/>
          <w:lang w:val="en-US"/>
        </w:rPr>
        <w:t>bar</w:t>
      </w:r>
      <w:r>
        <w:rPr>
          <w:rFonts w:eastAsia="Times New Roman" w:cs="Times New Roman"/>
          <w:szCs w:val="24"/>
        </w:rPr>
        <w:t xml:space="preserve"> τους, ό,τι βάζει ο καθένας.</w:t>
      </w:r>
      <w:r>
        <w:rPr>
          <w:rFonts w:eastAsia="Times New Roman" w:cs="Times New Roman"/>
          <w:szCs w:val="24"/>
        </w:rPr>
        <w:t xml:space="preserve"> Γιατί δεν το κάνετε; </w:t>
      </w:r>
    </w:p>
    <w:p w14:paraId="1056A9D3"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Για αυτό σας λέω ότι αισθάνομαι ότι έχετε μια αλλεργία, την οποία δεν είχε παραδοσιακά η Αριστερά απέναντι στους θεσμούς της τοπικής αυτοδιοίκησης. Δεν είναι τα δημοτικά συμβούλια, κύριε Υπουργέ, για να βγάζουν ψηφίσματα συμπαράσταση</w:t>
      </w:r>
      <w:r>
        <w:rPr>
          <w:rFonts w:eastAsia="Times New Roman" w:cs="Times New Roman"/>
          <w:szCs w:val="24"/>
        </w:rPr>
        <w:t xml:space="preserve">ς στον λαό της Νικαράγουας, όπως γινόταν στη δεκαετία του ’80. Άλλωστε, σήμερα θα έπρεπε να βγάζουν ψηφίσματα συμπαράστασης στον λαό της Βενεζουέλας, ο οποίος θίγεται από την αυταρχική πολιτική του </w:t>
      </w:r>
      <w:proofErr w:type="spellStart"/>
      <w:r>
        <w:rPr>
          <w:rFonts w:eastAsia="Times New Roman" w:cs="Times New Roman"/>
          <w:szCs w:val="24"/>
        </w:rPr>
        <w:t>Μαδούρο</w:t>
      </w:r>
      <w:proofErr w:type="spellEnd"/>
      <w:r>
        <w:rPr>
          <w:rFonts w:eastAsia="Times New Roman" w:cs="Times New Roman"/>
          <w:szCs w:val="24"/>
        </w:rPr>
        <w:t xml:space="preserve">. </w:t>
      </w:r>
    </w:p>
    <w:p w14:paraId="1056A9D4"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Για τον </w:t>
      </w:r>
      <w:proofErr w:type="spellStart"/>
      <w:r>
        <w:rPr>
          <w:rFonts w:eastAsia="Times New Roman" w:cs="Times New Roman"/>
          <w:szCs w:val="24"/>
        </w:rPr>
        <w:t>Μαδούρο</w:t>
      </w:r>
      <w:proofErr w:type="spellEnd"/>
      <w:r>
        <w:rPr>
          <w:rFonts w:eastAsia="Times New Roman" w:cs="Times New Roman"/>
          <w:szCs w:val="24"/>
        </w:rPr>
        <w:t>;</w:t>
      </w:r>
    </w:p>
    <w:p w14:paraId="1056A9D5"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ΜΙΛΤΙΑΔΗ</w:t>
      </w:r>
      <w:r>
        <w:rPr>
          <w:rFonts w:eastAsia="Times New Roman" w:cs="Times New Roman"/>
          <w:b/>
          <w:szCs w:val="24"/>
        </w:rPr>
        <w:t xml:space="preserve">Σ ΒΑΡΒΙΤΣΙΩΤΗΣ: </w:t>
      </w:r>
      <w:r>
        <w:rPr>
          <w:rFonts w:eastAsia="Times New Roman" w:cs="Times New Roman"/>
          <w:szCs w:val="24"/>
        </w:rPr>
        <w:t xml:space="preserve">Συμπαράσταση στον λαό. Τον λαό καταπιέζει ο κ. </w:t>
      </w:r>
      <w:proofErr w:type="spellStart"/>
      <w:r>
        <w:rPr>
          <w:rFonts w:eastAsia="Times New Roman" w:cs="Times New Roman"/>
          <w:szCs w:val="24"/>
        </w:rPr>
        <w:t>Μαδούρο</w:t>
      </w:r>
      <w:proofErr w:type="spellEnd"/>
      <w:r>
        <w:rPr>
          <w:rFonts w:eastAsia="Times New Roman" w:cs="Times New Roman"/>
          <w:szCs w:val="24"/>
        </w:rPr>
        <w:t>, κύριε Τζαβάρα. Τον λαό καταπιέζει. Αυτούς τους διαδηλωτές, του λαού, είναι που δολοφονεί στους δρόμους.</w:t>
      </w:r>
    </w:p>
    <w:p w14:paraId="1056A9D6"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Α, εντάξει.</w:t>
      </w:r>
    </w:p>
    <w:p w14:paraId="1056A9D7"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Αλλά η ουσία της </w:t>
      </w:r>
      <w:r>
        <w:rPr>
          <w:rFonts w:eastAsia="Times New Roman" w:cs="Times New Roman"/>
          <w:szCs w:val="24"/>
        </w:rPr>
        <w:t>αυτοδιοίκησης είναι να στηρίξει τους πολίτες. Υπάρχουν μέσα στην επερώτησή μας σοβαρές προτάσεις. Προτάσεις καταθέτουμε σήμερα, προτάσεις για την αξιοποίηση καλύτερα του στελεχιακού δυναμικού κάθε δημοτικού συμβουλίου</w:t>
      </w:r>
      <w:r>
        <w:rPr>
          <w:rFonts w:eastAsia="Times New Roman" w:cs="Times New Roman"/>
          <w:szCs w:val="24"/>
        </w:rPr>
        <w:t>,</w:t>
      </w:r>
      <w:r>
        <w:rPr>
          <w:rFonts w:eastAsia="Times New Roman" w:cs="Times New Roman"/>
          <w:szCs w:val="24"/>
        </w:rPr>
        <w:t xml:space="preserve"> μέσα από τις </w:t>
      </w:r>
      <w:r>
        <w:rPr>
          <w:rFonts w:eastAsia="Times New Roman" w:cs="Times New Roman"/>
          <w:szCs w:val="24"/>
        </w:rPr>
        <w:lastRenderedPageBreak/>
        <w:t>ρυθμίσεις που προτείνουμ</w:t>
      </w:r>
      <w:r>
        <w:rPr>
          <w:rFonts w:eastAsia="Times New Roman" w:cs="Times New Roman"/>
          <w:szCs w:val="24"/>
        </w:rPr>
        <w:t xml:space="preserve">ε. Προτάσεις για την αύξηση της χρηματοδότησης και την επιστροφή των </w:t>
      </w:r>
      <w:proofErr w:type="spellStart"/>
      <w:r>
        <w:rPr>
          <w:rFonts w:eastAsia="Times New Roman" w:cs="Times New Roman"/>
          <w:szCs w:val="24"/>
        </w:rPr>
        <w:t>οφειλουμένων</w:t>
      </w:r>
      <w:proofErr w:type="spellEnd"/>
      <w:r>
        <w:rPr>
          <w:rFonts w:eastAsia="Times New Roman" w:cs="Times New Roman"/>
          <w:szCs w:val="24"/>
        </w:rPr>
        <w:t xml:space="preserve">. Και αυτές τις προτάσεις καλείστε να τις βάλετε στο διάλογο. </w:t>
      </w:r>
    </w:p>
    <w:p w14:paraId="1056A9D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Και μην αγνοείτε τους θεσμικούς φορείς και τους εκπροσώπους τους, γιατί όταν θα σταματήσει ο θεσμοθετημένος διάλ</w:t>
      </w:r>
      <w:r>
        <w:rPr>
          <w:rFonts w:eastAsia="Times New Roman" w:cs="Times New Roman"/>
          <w:szCs w:val="24"/>
        </w:rPr>
        <w:t xml:space="preserve">ογος στην κοινωνία, όταν σταματήσει η πολιτική ηγεσία ενός Υπουργείου να μιλάει με τους θεσμικούς εκπροσώπους του κάθε κλάδου, τότε ξέρετε τι συμβαίνει; Δεν αλλάζουν οι θεσμικοί εκπρόσωποι του κλάδου, συνήθως αλλάζει ο Υπουργός. </w:t>
      </w:r>
    </w:p>
    <w:p w14:paraId="1056A9D9" w14:textId="77777777" w:rsidR="0091056D" w:rsidRDefault="0074491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w:t>
      </w:r>
      <w:r>
        <w:rPr>
          <w:rFonts w:eastAsia="Times New Roman" w:cs="Times New Roman"/>
          <w:szCs w:val="24"/>
        </w:rPr>
        <w:t>έρυγα της Νέας Δημοκρατίας)</w:t>
      </w:r>
    </w:p>
    <w:p w14:paraId="1056A9DA"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Προχωρούμε με τον κ. Γεώργιο Γεωργαντά, Βουλευτή της Νέας Δημοκρατίας του Νομού Κιλκίς.</w:t>
      </w:r>
    </w:p>
    <w:p w14:paraId="1056A9DB"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Ορίστε, κύριε Γεωργαντά, έχετε τον λόγο για πέντε λεπτά.</w:t>
      </w:r>
    </w:p>
    <w:p w14:paraId="1056A9DC"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Ευχαριστώ, κύριε Πρόεδρε.</w:t>
      </w:r>
    </w:p>
    <w:p w14:paraId="1056A9DD"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Κύ</w:t>
      </w:r>
      <w:r>
        <w:rPr>
          <w:rFonts w:eastAsia="Times New Roman" w:cs="Times New Roman"/>
          <w:szCs w:val="24"/>
        </w:rPr>
        <w:t>ριοι συνάδελφοι, αν παρακολουθήσει κανείς το νομοθετικό έργο και τις παρεμβάσεις του Υπουργείου Εσωτερικών τους τελευταίους μήνες, θα δει ότι το μεγάλο ζήτημα για τη χώρα είναι οι υπηρεσίες καθαριότητας, είναι το ζήτημα των συμβασιούχων στους δήμους, είναι</w:t>
      </w:r>
      <w:r>
        <w:rPr>
          <w:rFonts w:eastAsia="Times New Roman" w:cs="Times New Roman"/>
          <w:szCs w:val="24"/>
        </w:rPr>
        <w:t xml:space="preserve"> ο τρόπος με τον οποίο, σύμφωνα με δηλώσεις Υπουργών της Κυβερνήσεως, θα έχουμε </w:t>
      </w:r>
      <w:r>
        <w:rPr>
          <w:rFonts w:eastAsia="Times New Roman" w:cs="Times New Roman"/>
          <w:szCs w:val="24"/>
        </w:rPr>
        <w:t>τριάντα χιλιάδες</w:t>
      </w:r>
      <w:r>
        <w:rPr>
          <w:rFonts w:eastAsia="Times New Roman" w:cs="Times New Roman"/>
          <w:szCs w:val="24"/>
        </w:rPr>
        <w:t xml:space="preserve"> νέους δημοσίους υπαλλήλους.</w:t>
      </w:r>
    </w:p>
    <w:p w14:paraId="1056A9D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Μερικά πράγματα είναι απολύτως ξεκάθαρα. Και θα ήθελα να πιστεύω ότι το δρόμο αυτόν, τον οποίο ξεκίνησε ο προκάτοχος Υπουργός, εσεί</w:t>
      </w:r>
      <w:r>
        <w:rPr>
          <w:rFonts w:eastAsia="Times New Roman" w:cs="Times New Roman"/>
          <w:szCs w:val="24"/>
        </w:rPr>
        <w:t xml:space="preserve">ς θα τον σταματούσατε. </w:t>
      </w:r>
    </w:p>
    <w:p w14:paraId="1056A9DF"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Είναι ξεκάθαρα τα άρθρα 102 και 103 του Συντάγματος -και μάλιστα έτσι τυχαίνει να είναι και δίπλα το ένα στο άλλο- ότι οι οργανισμοί τοπικής αυτοδιοίκησης έχουν οικονομική και διοικητική αυτοτέλεια και βεβαίως</w:t>
      </w:r>
      <w:r>
        <w:rPr>
          <w:rFonts w:eastAsia="Times New Roman" w:cs="Times New Roman"/>
          <w:szCs w:val="24"/>
        </w:rPr>
        <w:t>,</w:t>
      </w:r>
      <w:r>
        <w:rPr>
          <w:rFonts w:eastAsia="Times New Roman" w:cs="Times New Roman"/>
          <w:szCs w:val="24"/>
        </w:rPr>
        <w:t xml:space="preserve"> το δικαίωμα και την υ</w:t>
      </w:r>
      <w:r>
        <w:rPr>
          <w:rFonts w:eastAsia="Times New Roman" w:cs="Times New Roman"/>
          <w:szCs w:val="24"/>
        </w:rPr>
        <w:t>ποχρέωση να καθορίζουν μόνοι τους τις υπηρεσίες ανταποδοτικού χαρακτήρα, όπως είναι οι υπηρεσίες καθαριότητας. Με βάση το ισχύον νομοθετικό πλαίσιο</w:t>
      </w:r>
      <w:r>
        <w:rPr>
          <w:rFonts w:eastAsia="Times New Roman" w:cs="Times New Roman"/>
          <w:szCs w:val="24"/>
        </w:rPr>
        <w:t>,</w:t>
      </w:r>
      <w:r>
        <w:rPr>
          <w:rFonts w:eastAsia="Times New Roman" w:cs="Times New Roman"/>
          <w:szCs w:val="24"/>
        </w:rPr>
        <w:t xml:space="preserve"> έχουν τη δυνατότητα να επιλέγουν είτε συμβασιούχους ορισμένου χρόνου είτε αορίστου είτε και μόνιμο προσωπικ</w:t>
      </w:r>
      <w:r>
        <w:rPr>
          <w:rFonts w:eastAsia="Times New Roman" w:cs="Times New Roman"/>
          <w:szCs w:val="24"/>
        </w:rPr>
        <w:t>ό, χωρίς καμ</w:t>
      </w:r>
      <w:r>
        <w:rPr>
          <w:rFonts w:eastAsia="Times New Roman" w:cs="Times New Roman"/>
          <w:szCs w:val="24"/>
        </w:rPr>
        <w:t>μ</w:t>
      </w:r>
      <w:r>
        <w:rPr>
          <w:rFonts w:eastAsia="Times New Roman" w:cs="Times New Roman"/>
          <w:szCs w:val="24"/>
        </w:rPr>
        <w:t>ία απαγόρευση στις υπηρεσίες ανταποδοτικού χαρακτήρα. Αυτό είναι με διάταξη από τον Μάιο του 2016</w:t>
      </w:r>
      <w:r>
        <w:rPr>
          <w:rFonts w:eastAsia="Times New Roman" w:cs="Times New Roman"/>
          <w:szCs w:val="24"/>
        </w:rPr>
        <w:t>,</w:t>
      </w:r>
      <w:r>
        <w:rPr>
          <w:rFonts w:eastAsia="Times New Roman" w:cs="Times New Roman"/>
          <w:szCs w:val="24"/>
        </w:rPr>
        <w:t xml:space="preserve"> καθώς την ευθύνη για τις υπηρεσίες αυτές και τελικά το κόστος, το οποίο είναι στους πολίτες, το αναλαμβάνει το δημοτικό συμβούλιο και ο δήμαρχος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 αποφασίσει ένας δήμαρχος και ένα δημοτικό συμβούλιο ότι θέλει μόνιμο προσωπικό κάπου -χωρίς καμ</w:t>
      </w:r>
      <w:r>
        <w:rPr>
          <w:rFonts w:eastAsia="Times New Roman" w:cs="Times New Roman"/>
          <w:szCs w:val="24"/>
        </w:rPr>
        <w:t>μ</w:t>
      </w:r>
      <w:r>
        <w:rPr>
          <w:rFonts w:eastAsia="Times New Roman" w:cs="Times New Roman"/>
          <w:szCs w:val="24"/>
        </w:rPr>
        <w:t>ία απαγόρευση, γιατί είναι εξαίρεση από τις απαγορεύσεις που υπάρχουν οι συγκεκριμένες προσλήψεις- μπορεί να τις πραγματοποιήσει</w:t>
      </w:r>
      <w:r>
        <w:rPr>
          <w:rFonts w:eastAsia="Times New Roman" w:cs="Times New Roman"/>
          <w:szCs w:val="24"/>
        </w:rPr>
        <w:t>,</w:t>
      </w:r>
      <w:r>
        <w:rPr>
          <w:rFonts w:eastAsia="Times New Roman" w:cs="Times New Roman"/>
          <w:szCs w:val="24"/>
        </w:rPr>
        <w:t xml:space="preserve"> χωρίς κανένας να του το απαγορεύσει.</w:t>
      </w:r>
    </w:p>
    <w:p w14:paraId="1056A9E0"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Χωρίς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υπάρχει κάποια ανάγκη, κάποιο αίτημα, κάποια παρέμβαση στην Κυβέρνηση, για να λυθεί ένα ζήτημα</w:t>
      </w:r>
      <w:r>
        <w:rPr>
          <w:rFonts w:eastAsia="Times New Roman" w:cs="Times New Roman"/>
          <w:szCs w:val="24"/>
        </w:rPr>
        <w:t>,</w:t>
      </w:r>
      <w:r>
        <w:rPr>
          <w:rFonts w:eastAsia="Times New Roman" w:cs="Times New Roman"/>
          <w:szCs w:val="24"/>
        </w:rPr>
        <w:t xml:space="preserve"> το οποίο λειτουργούσε </w:t>
      </w:r>
      <w:r>
        <w:rPr>
          <w:rFonts w:eastAsia="Times New Roman" w:cs="Times New Roman"/>
          <w:szCs w:val="24"/>
        </w:rPr>
        <w:lastRenderedPageBreak/>
        <w:t>από τους ίδιους τους οργανισμούς τοπικής αυτοδιοίκησης, έρχεστε και παρεμβαίνετε μ</w:t>
      </w:r>
      <w:r>
        <w:rPr>
          <w:rFonts w:eastAsia="Times New Roman" w:cs="Times New Roman"/>
          <w:szCs w:val="24"/>
        </w:rPr>
        <w:t>ε συνεχείς πρωτοβουλίες σας και παρατείνετε τον χρόνο κάποιων συμβασιούχων μέχρι το τέλος του 2017.</w:t>
      </w:r>
    </w:p>
    <w:p w14:paraId="1056A9E1"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Σας επισημάναμε σε αυτή εδώ την Αίθουσα πολλές φορές ότι μια τέτοια πρωτοβουλία σας είναι τελείως αντισυνταγματική, θα δημιουργήσει πολλά ζητήματα, θα εγκλω</w:t>
      </w:r>
      <w:r>
        <w:rPr>
          <w:rFonts w:eastAsia="Times New Roman" w:cs="Times New Roman"/>
          <w:szCs w:val="24"/>
        </w:rPr>
        <w:t>βίσει τους εργαζόμενους σε μια προσδοκία μονιμοποιήσεως, η οποία όμως, με βάση το συνταγματικό πλαίσιο, δεν μπορεί να υπηρετηθεί. Θα δημιουργήσει ζητήματα σε δήμους, οι οποίοι θα κληθούν να πληρώσουν πολλά χρήματα στις υπηρεσίες ανταποδοτικού χαρακτήρα και</w:t>
      </w:r>
      <w:r>
        <w:rPr>
          <w:rFonts w:eastAsia="Times New Roman" w:cs="Times New Roman"/>
          <w:szCs w:val="24"/>
        </w:rPr>
        <w:t xml:space="preserve"> να αυξήσουν τα δημοτικά τέλη, όπως και πράξανε. Θα δημιουργήσει ένα αίσθημα αδικίας απέναντι στους εργαζόμενους, οι οποίοι έτυχε</w:t>
      </w:r>
      <w:r>
        <w:rPr>
          <w:rFonts w:eastAsia="Times New Roman" w:cs="Times New Roman"/>
          <w:szCs w:val="24"/>
        </w:rPr>
        <w:t>,</w:t>
      </w:r>
      <w:r>
        <w:rPr>
          <w:rFonts w:eastAsia="Times New Roman" w:cs="Times New Roman"/>
          <w:szCs w:val="24"/>
        </w:rPr>
        <w:t xml:space="preserve"> τη στιγμή της παρατάσεως</w:t>
      </w:r>
      <w:r>
        <w:rPr>
          <w:rFonts w:eastAsia="Times New Roman" w:cs="Times New Roman"/>
          <w:szCs w:val="24"/>
        </w:rPr>
        <w:t>,</w:t>
      </w:r>
      <w:r>
        <w:rPr>
          <w:rFonts w:eastAsia="Times New Roman" w:cs="Times New Roman"/>
          <w:szCs w:val="24"/>
        </w:rPr>
        <w:t xml:space="preserve"> να μην είναι αυτοί οι οποίοι ήταν οι συμβασιούχοι</w:t>
      </w:r>
      <w:r>
        <w:rPr>
          <w:rFonts w:eastAsia="Times New Roman" w:cs="Times New Roman"/>
          <w:szCs w:val="24"/>
        </w:rPr>
        <w:t>,</w:t>
      </w:r>
      <w:r>
        <w:rPr>
          <w:rFonts w:eastAsia="Times New Roman" w:cs="Times New Roman"/>
          <w:szCs w:val="24"/>
        </w:rPr>
        <w:t xml:space="preserve"> που παρείχαν τις υπηρεσίες τους. </w:t>
      </w:r>
    </w:p>
    <w:p w14:paraId="1056A9E2" w14:textId="77777777" w:rsidR="0091056D" w:rsidRDefault="00744911">
      <w:pPr>
        <w:spacing w:line="600" w:lineRule="auto"/>
        <w:ind w:firstLine="720"/>
        <w:jc w:val="both"/>
        <w:rPr>
          <w:rFonts w:eastAsia="Times New Roman"/>
          <w:szCs w:val="24"/>
        </w:rPr>
      </w:pPr>
      <w:r>
        <w:rPr>
          <w:rFonts w:eastAsia="Times New Roman"/>
          <w:szCs w:val="24"/>
        </w:rPr>
        <w:t>Και θα δημιουρ</w:t>
      </w:r>
      <w:r>
        <w:rPr>
          <w:rFonts w:eastAsia="Times New Roman"/>
          <w:szCs w:val="24"/>
        </w:rPr>
        <w:t>γηθεί το αντιφατικό</w:t>
      </w:r>
      <w:r>
        <w:rPr>
          <w:rFonts w:eastAsia="Times New Roman"/>
          <w:szCs w:val="24"/>
        </w:rPr>
        <w:t>,</w:t>
      </w:r>
      <w:r>
        <w:rPr>
          <w:rFonts w:eastAsia="Times New Roman"/>
          <w:szCs w:val="24"/>
        </w:rPr>
        <w:t xml:space="preserve"> να έχουμε να καλύπτουμε δήθεν ανάγκες σε δήμους, οι οποίες δεν ζητήθηκαν ποτέ και οι οποίες έχουν έναν εποχικό, πραγματικά χαρακτήρα και μπορούμε να το κατανοήσουμε αυτό στους νησιωτικούς δήμους ή οπουδήποτε αλλού, όπου άλλες είναι οι </w:t>
      </w:r>
      <w:r>
        <w:rPr>
          <w:rFonts w:eastAsia="Times New Roman"/>
          <w:szCs w:val="24"/>
        </w:rPr>
        <w:t>ανάγκες το καλοκαίρι και άλλες είναι οι ανάγκες το χειμώνα.</w:t>
      </w:r>
    </w:p>
    <w:p w14:paraId="1056A9E3" w14:textId="77777777" w:rsidR="0091056D" w:rsidRDefault="00744911">
      <w:pPr>
        <w:spacing w:line="600" w:lineRule="auto"/>
        <w:ind w:firstLine="720"/>
        <w:jc w:val="both"/>
        <w:rPr>
          <w:rFonts w:eastAsia="Times New Roman"/>
          <w:szCs w:val="24"/>
        </w:rPr>
      </w:pPr>
      <w:r>
        <w:rPr>
          <w:rFonts w:eastAsia="Times New Roman"/>
          <w:szCs w:val="24"/>
        </w:rPr>
        <w:lastRenderedPageBreak/>
        <w:t xml:space="preserve">Έρχονται τα κλιμάκια του Ελεγκτικού Συνεδρίου και λένε το αυτονόητο, ότι δεν μπορεί αυτές οι δαπάνες να δικαιολογηθούν και να πληρωθούν. Έρχονται τα πολιτικά δικαστήρια. Λένε επίσης το αυτονόητο, </w:t>
      </w:r>
      <w:r>
        <w:rPr>
          <w:rFonts w:eastAsia="Times New Roman"/>
          <w:szCs w:val="24"/>
        </w:rPr>
        <w:t>ότι η τήρηση των συνταγματικών δεσμεύσεων είναι υπεράνω οποιασδήποτε νομοθετικής δικιάς σας πρωτοβουλίας, οποιουδήποτε νόμου, που ούτως ή άλλως μέσα στο ίδιο το περιεχόμενο και στο κείμενό του αναφέρεται ότι είναι κατά παρέκκλιση κάθε γενικής και ειδικής δ</w:t>
      </w:r>
      <w:r>
        <w:rPr>
          <w:rFonts w:eastAsia="Times New Roman"/>
          <w:szCs w:val="24"/>
        </w:rPr>
        <w:t>ιάταξης. Είναι ο αγαπημένος τρόπος</w:t>
      </w:r>
      <w:r>
        <w:rPr>
          <w:rFonts w:eastAsia="Times New Roman"/>
          <w:szCs w:val="24"/>
        </w:rPr>
        <w:t>,</w:t>
      </w:r>
      <w:r>
        <w:rPr>
          <w:rFonts w:eastAsia="Times New Roman"/>
          <w:szCs w:val="24"/>
        </w:rPr>
        <w:t xml:space="preserve"> με τον οποίο θέλετε να νομοθετείτε. Και εσείς επιμένετε σε αυτό.</w:t>
      </w:r>
    </w:p>
    <w:p w14:paraId="1056A9E4" w14:textId="77777777" w:rsidR="0091056D" w:rsidRDefault="00744911">
      <w:pPr>
        <w:spacing w:line="600" w:lineRule="auto"/>
        <w:ind w:firstLine="720"/>
        <w:jc w:val="both"/>
        <w:rPr>
          <w:rFonts w:eastAsia="Times New Roman"/>
          <w:szCs w:val="24"/>
        </w:rPr>
      </w:pPr>
      <w:r>
        <w:rPr>
          <w:rFonts w:eastAsia="Times New Roman"/>
          <w:szCs w:val="24"/>
        </w:rPr>
        <w:t xml:space="preserve">Τη </w:t>
      </w:r>
      <w:r>
        <w:rPr>
          <w:rFonts w:eastAsia="Times New Roman"/>
          <w:szCs w:val="24"/>
        </w:rPr>
        <w:t>διάταξ</w:t>
      </w:r>
      <w:r>
        <w:rPr>
          <w:rFonts w:eastAsia="Times New Roman"/>
          <w:szCs w:val="24"/>
        </w:rPr>
        <w:t>η,</w:t>
      </w:r>
      <w:r>
        <w:rPr>
          <w:rFonts w:eastAsia="Times New Roman"/>
          <w:szCs w:val="24"/>
        </w:rPr>
        <w:t xml:space="preserve"> </w:t>
      </w:r>
      <w:r>
        <w:rPr>
          <w:rFonts w:eastAsia="Times New Roman"/>
          <w:szCs w:val="24"/>
        </w:rPr>
        <w:t>η οποία λέει ότι οι συμβάσεις ορισμένου χρόνου απαγορεύεται να μετατραπούν σε αορίστου</w:t>
      </w:r>
      <w:r>
        <w:rPr>
          <w:rFonts w:eastAsia="Times New Roman"/>
          <w:szCs w:val="24"/>
        </w:rPr>
        <w:t>,</w:t>
      </w:r>
      <w:r>
        <w:rPr>
          <w:rFonts w:eastAsia="Times New Roman"/>
          <w:szCs w:val="24"/>
        </w:rPr>
        <w:t xml:space="preserve"> δεν τη γνωρίζετε; Πραγματικά, οι </w:t>
      </w:r>
      <w:r>
        <w:rPr>
          <w:rFonts w:eastAsia="Times New Roman"/>
          <w:szCs w:val="24"/>
        </w:rPr>
        <w:t xml:space="preserve">δήμαρχοι </w:t>
      </w:r>
      <w:r>
        <w:rPr>
          <w:rFonts w:eastAsia="Times New Roman"/>
          <w:szCs w:val="24"/>
        </w:rPr>
        <w:t>πρέπει να τυγ</w:t>
      </w:r>
      <w:r>
        <w:rPr>
          <w:rFonts w:eastAsia="Times New Roman"/>
          <w:szCs w:val="24"/>
        </w:rPr>
        <w:t xml:space="preserve">χάνουν έναν σεβασμό από όλους μας, καθώς είναι συνταγματικά κατοχυρωμένος ο ρόλος, η ιδιότητά τους και η λειτουργία τους και να μην έχουμε την περίπτωση, όπως τώρα, να καλούνται σε πειθαρχικά συμβούλια </w:t>
      </w:r>
      <w:r>
        <w:rPr>
          <w:rFonts w:eastAsia="Times New Roman"/>
          <w:szCs w:val="24"/>
        </w:rPr>
        <w:t>δ</w:t>
      </w:r>
      <w:r>
        <w:rPr>
          <w:rFonts w:eastAsia="Times New Roman"/>
          <w:szCs w:val="24"/>
        </w:rPr>
        <w:t>ήμαρχοι</w:t>
      </w:r>
      <w:r>
        <w:rPr>
          <w:rFonts w:eastAsia="Times New Roman"/>
          <w:szCs w:val="24"/>
        </w:rPr>
        <w:t>,</w:t>
      </w:r>
      <w:r>
        <w:rPr>
          <w:rFonts w:eastAsia="Times New Roman"/>
          <w:szCs w:val="24"/>
        </w:rPr>
        <w:t xml:space="preserve"> οι οποίοι τηρούν το Σύνταγμα, το Σύνταγμα </w:t>
      </w:r>
      <w:r>
        <w:rPr>
          <w:rFonts w:eastAsia="Times New Roman"/>
          <w:szCs w:val="24"/>
        </w:rPr>
        <w:t>πο</w:t>
      </w:r>
      <w:r>
        <w:rPr>
          <w:rFonts w:eastAsia="Times New Roman"/>
          <w:szCs w:val="24"/>
        </w:rPr>
        <w:t>υ</w:t>
      </w:r>
      <w:r>
        <w:rPr>
          <w:rFonts w:eastAsia="Times New Roman"/>
          <w:szCs w:val="24"/>
        </w:rPr>
        <w:t xml:space="preserve"> είναι υποχρεωμένοι να το τηρήσουν, το Σύνταγμα </w:t>
      </w:r>
      <w:r>
        <w:rPr>
          <w:rFonts w:eastAsia="Times New Roman"/>
          <w:szCs w:val="24"/>
        </w:rPr>
        <w:t>που</w:t>
      </w:r>
      <w:r>
        <w:rPr>
          <w:rFonts w:eastAsia="Times New Roman"/>
          <w:szCs w:val="24"/>
        </w:rPr>
        <w:t xml:space="preserve"> είναι υποχρεωμένοι να τηρήσουν ακόμα και οι </w:t>
      </w:r>
      <w:r>
        <w:rPr>
          <w:rFonts w:eastAsia="Times New Roman"/>
          <w:szCs w:val="24"/>
        </w:rPr>
        <w:t>δικαστές</w:t>
      </w:r>
      <w:r>
        <w:rPr>
          <w:rFonts w:eastAsia="Times New Roman"/>
          <w:szCs w:val="24"/>
        </w:rPr>
        <w:t>,</w:t>
      </w:r>
      <w:r>
        <w:rPr>
          <w:rFonts w:eastAsia="Times New Roman"/>
          <w:szCs w:val="24"/>
        </w:rPr>
        <w:t xml:space="preserve"> </w:t>
      </w:r>
      <w:r>
        <w:rPr>
          <w:rFonts w:eastAsia="Times New Roman"/>
          <w:szCs w:val="24"/>
        </w:rPr>
        <w:t>με συγκεκριμένη διάταξη του άρθρου του Συντάγματος, η οποία αναφέρει ότι όταν διάταξη νόμου είναι αντίθετη με το Σύνταγμα, δεν υποχρεούνται να συμμορ</w:t>
      </w:r>
      <w:r>
        <w:rPr>
          <w:rFonts w:eastAsia="Times New Roman"/>
          <w:szCs w:val="24"/>
        </w:rPr>
        <w:t>φώνονται με αυτήν.</w:t>
      </w:r>
    </w:p>
    <w:p w14:paraId="1056A9E5" w14:textId="77777777" w:rsidR="0091056D" w:rsidRDefault="00744911">
      <w:pPr>
        <w:spacing w:line="600" w:lineRule="auto"/>
        <w:ind w:firstLine="720"/>
        <w:jc w:val="both"/>
        <w:rPr>
          <w:rFonts w:eastAsia="Times New Roman"/>
          <w:szCs w:val="24"/>
        </w:rPr>
      </w:pPr>
      <w:r>
        <w:rPr>
          <w:rFonts w:eastAsia="Times New Roman"/>
          <w:szCs w:val="24"/>
        </w:rPr>
        <w:t>Δεν μπορώ να καταλάβω πραγματικά</w:t>
      </w:r>
      <w:r>
        <w:rPr>
          <w:rFonts w:eastAsia="Times New Roman"/>
          <w:szCs w:val="24"/>
        </w:rPr>
        <w:t>,</w:t>
      </w:r>
      <w:r>
        <w:rPr>
          <w:rFonts w:eastAsia="Times New Roman"/>
          <w:szCs w:val="24"/>
        </w:rPr>
        <w:t xml:space="preserve"> την επιμονή αυτή, την εμμονή αυτή</w:t>
      </w:r>
      <w:r>
        <w:rPr>
          <w:rFonts w:eastAsia="Times New Roman"/>
          <w:szCs w:val="24"/>
        </w:rPr>
        <w:t>,</w:t>
      </w:r>
      <w:r>
        <w:rPr>
          <w:rFonts w:eastAsia="Times New Roman"/>
          <w:szCs w:val="24"/>
        </w:rPr>
        <w:t xml:space="preserve"> παρά μόνο με μία απάντηση. Η απάντηση είναι </w:t>
      </w:r>
      <w:proofErr w:type="spellStart"/>
      <w:r>
        <w:rPr>
          <w:rFonts w:eastAsia="Times New Roman"/>
          <w:szCs w:val="24"/>
        </w:rPr>
        <w:t>ότ</w:t>
      </w:r>
      <w:r>
        <w:rPr>
          <w:rFonts w:eastAsia="Times New Roman"/>
          <w:szCs w:val="24"/>
        </w:rPr>
        <w:t>,</w:t>
      </w:r>
      <w:r>
        <w:rPr>
          <w:rFonts w:eastAsia="Times New Roman"/>
          <w:szCs w:val="24"/>
        </w:rPr>
        <w:t>ι</w:t>
      </w:r>
      <w:proofErr w:type="spellEnd"/>
      <w:r>
        <w:rPr>
          <w:rFonts w:eastAsia="Times New Roman"/>
          <w:szCs w:val="24"/>
        </w:rPr>
        <w:t xml:space="preserve"> επειδή δεν υπάρχει </w:t>
      </w:r>
      <w:r>
        <w:rPr>
          <w:rFonts w:eastAsia="Times New Roman"/>
          <w:szCs w:val="24"/>
        </w:rPr>
        <w:lastRenderedPageBreak/>
        <w:t xml:space="preserve">άλλο απόθεμα λαϊκισμού, άλλο απόθεμα </w:t>
      </w:r>
      <w:proofErr w:type="spellStart"/>
      <w:r>
        <w:rPr>
          <w:rFonts w:eastAsia="Times New Roman"/>
          <w:szCs w:val="24"/>
        </w:rPr>
        <w:t>αριστεροφροσύνης</w:t>
      </w:r>
      <w:proofErr w:type="spellEnd"/>
      <w:r>
        <w:rPr>
          <w:rFonts w:eastAsia="Times New Roman"/>
          <w:szCs w:val="24"/>
        </w:rPr>
        <w:t>, θεωρείτε ότι με αυτόν τον τρόπο διχάζετε τους</w:t>
      </w:r>
      <w:r>
        <w:rPr>
          <w:rFonts w:eastAsia="Times New Roman"/>
          <w:szCs w:val="24"/>
        </w:rPr>
        <w:t xml:space="preserve"> εργαζόμενους για να μιλήσετε για την καλή Αριστερά και την κακή Δεξιά. Τελικά</w:t>
      </w:r>
      <w:r>
        <w:rPr>
          <w:rFonts w:eastAsia="Times New Roman"/>
          <w:szCs w:val="24"/>
        </w:rPr>
        <w:t>,</w:t>
      </w:r>
      <w:r>
        <w:rPr>
          <w:rFonts w:eastAsia="Times New Roman"/>
          <w:szCs w:val="24"/>
        </w:rPr>
        <w:t xml:space="preserve"> οι εργαζόμενοι</w:t>
      </w:r>
      <w:r>
        <w:rPr>
          <w:rFonts w:eastAsia="Times New Roman"/>
          <w:szCs w:val="24"/>
        </w:rPr>
        <w:t>,</w:t>
      </w:r>
      <w:r>
        <w:rPr>
          <w:rFonts w:eastAsia="Times New Roman"/>
          <w:szCs w:val="24"/>
        </w:rPr>
        <w:t xml:space="preserve"> που δεν μπορούν να πληρωθούν</w:t>
      </w:r>
      <w:r>
        <w:rPr>
          <w:rFonts w:eastAsia="Times New Roman"/>
          <w:szCs w:val="24"/>
        </w:rPr>
        <w:t>,</w:t>
      </w:r>
      <w:r>
        <w:rPr>
          <w:rFonts w:eastAsia="Times New Roman"/>
          <w:szCs w:val="24"/>
        </w:rPr>
        <w:t xml:space="preserve"> σε δικές σας πρωτοβουλίες και σε δικές σας ευθύνες είναι αυτή η εμπλοκή την οποία έχουν. Επίσης, έχουμε και δημοτικά συμβούλια τελ</w:t>
      </w:r>
      <w:r>
        <w:rPr>
          <w:rFonts w:eastAsia="Times New Roman"/>
          <w:szCs w:val="24"/>
        </w:rPr>
        <w:t xml:space="preserve">ευταία, στα οποία έχουν καταλογιστεί τα ποσά, </w:t>
      </w:r>
      <w:r>
        <w:rPr>
          <w:rFonts w:eastAsia="Times New Roman"/>
          <w:szCs w:val="24"/>
        </w:rPr>
        <w:t>που</w:t>
      </w:r>
      <w:r>
        <w:rPr>
          <w:rFonts w:eastAsia="Times New Roman"/>
          <w:szCs w:val="24"/>
        </w:rPr>
        <w:t xml:space="preserve"> παρανόμως μετά από τις πιέσεις σας και παρατύπως αποφάσισαν να πληρωθούν. Τελικά, επειδή τα εντάλματα δεν θεωρήθηκαν, έχουν καταλογιστεί όλα αυτά τα ποσά στα μέλη των δημοτικών συμβουλίων.</w:t>
      </w:r>
    </w:p>
    <w:p w14:paraId="1056A9E6" w14:textId="77777777" w:rsidR="0091056D" w:rsidRDefault="00744911">
      <w:pPr>
        <w:spacing w:line="600" w:lineRule="auto"/>
        <w:ind w:firstLine="720"/>
        <w:jc w:val="both"/>
        <w:rPr>
          <w:rFonts w:eastAsia="Times New Roman"/>
          <w:szCs w:val="24"/>
        </w:rPr>
      </w:pPr>
      <w:r>
        <w:rPr>
          <w:rFonts w:eastAsia="Times New Roman"/>
          <w:szCs w:val="24"/>
        </w:rPr>
        <w:t>Κύριε Υπουργέ, αν</w:t>
      </w:r>
      <w:r>
        <w:rPr>
          <w:rFonts w:eastAsia="Times New Roman"/>
          <w:szCs w:val="24"/>
        </w:rPr>
        <w:t xml:space="preserve"> θέλετε πράγματι να καλύψετε κάποιες ανάγκες</w:t>
      </w:r>
      <w:r>
        <w:rPr>
          <w:rFonts w:eastAsia="Times New Roman"/>
          <w:szCs w:val="24"/>
        </w:rPr>
        <w:t>,</w:t>
      </w:r>
      <w:r>
        <w:rPr>
          <w:rFonts w:eastAsia="Times New Roman"/>
          <w:szCs w:val="24"/>
        </w:rPr>
        <w:t xml:space="preserve"> οι οποίες έχουν μια διάρκεια όχι ορισμένου χρόνου, αλλά να καλυφθούν πάγιες και διαρκείς ανάγκες, προκηρύξτε μόνιμες θέσεις, όπως προβλέπεται από τους σχετικούς νόμους, από τις σχετικές διατάξεις μέσω του ΑΣΕΠ, έτσι ώστε να μπορούν να συμμετέχουν όλοι όσο</w:t>
      </w:r>
      <w:r>
        <w:rPr>
          <w:rFonts w:eastAsia="Times New Roman"/>
          <w:szCs w:val="24"/>
        </w:rPr>
        <w:t>ι εργαζόμενοι βρίσκονται σήμερα ως συμβασιούχοι και όλοι όσοι πολίτες μας θα ήθελαν να συμμετάσχουν σε έναν τέτοιον διαγωνισμό.</w:t>
      </w:r>
    </w:p>
    <w:p w14:paraId="1056A9E7" w14:textId="77777777" w:rsidR="0091056D" w:rsidRDefault="00744911">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 Βουλευτή)</w:t>
      </w:r>
    </w:p>
    <w:p w14:paraId="1056A9E8" w14:textId="77777777" w:rsidR="0091056D" w:rsidRDefault="00744911">
      <w:pPr>
        <w:spacing w:line="600" w:lineRule="auto"/>
        <w:ind w:firstLine="720"/>
        <w:jc w:val="both"/>
        <w:rPr>
          <w:rFonts w:eastAsia="Times New Roman"/>
          <w:szCs w:val="24"/>
        </w:rPr>
      </w:pPr>
      <w:r>
        <w:rPr>
          <w:rFonts w:eastAsia="Times New Roman"/>
          <w:szCs w:val="24"/>
        </w:rPr>
        <w:t>Τελειώνω, κύριε Πρόεδρε.</w:t>
      </w:r>
    </w:p>
    <w:p w14:paraId="1056A9E9" w14:textId="77777777" w:rsidR="0091056D" w:rsidRDefault="00744911">
      <w:pPr>
        <w:spacing w:line="600" w:lineRule="auto"/>
        <w:ind w:firstLine="720"/>
        <w:jc w:val="both"/>
        <w:rPr>
          <w:rFonts w:eastAsia="Times New Roman"/>
          <w:szCs w:val="24"/>
        </w:rPr>
      </w:pPr>
      <w:r>
        <w:rPr>
          <w:rFonts w:eastAsia="Times New Roman"/>
          <w:szCs w:val="24"/>
        </w:rPr>
        <w:lastRenderedPageBreak/>
        <w:t>Άλλως, πραγματικά, επαν</w:t>
      </w:r>
      <w:r>
        <w:rPr>
          <w:rFonts w:eastAsia="Times New Roman"/>
          <w:szCs w:val="24"/>
        </w:rPr>
        <w:t>ειλημμένως αυτή η εμμονή σας στην παραβίαση του Συντάγματος και των σχετικών διατάξεων σ</w:t>
      </w:r>
      <w:r>
        <w:rPr>
          <w:rFonts w:eastAsia="Times New Roman"/>
          <w:szCs w:val="24"/>
        </w:rPr>
        <w:t>ά</w:t>
      </w:r>
      <w:r>
        <w:rPr>
          <w:rFonts w:eastAsia="Times New Roman"/>
          <w:szCs w:val="24"/>
        </w:rPr>
        <w:t>ς καθιστά υπόλογο, όχι απλά απέναντι στην κοινωνία και στους Έλληνες πολίτες, αλλά και απέναντι στους ίδιους τελικά τους εργαζόμενους, τους οποίους έχετε εγκλωβίσει.</w:t>
      </w:r>
    </w:p>
    <w:p w14:paraId="1056A9EA" w14:textId="77777777" w:rsidR="0091056D" w:rsidRDefault="00744911">
      <w:pPr>
        <w:spacing w:line="600" w:lineRule="auto"/>
        <w:ind w:firstLine="720"/>
        <w:jc w:val="both"/>
        <w:rPr>
          <w:rFonts w:eastAsia="Times New Roman"/>
          <w:szCs w:val="24"/>
        </w:rPr>
      </w:pPr>
      <w:r>
        <w:rPr>
          <w:rFonts w:eastAsia="Times New Roman"/>
          <w:szCs w:val="24"/>
        </w:rPr>
        <w:t>Ε</w:t>
      </w:r>
      <w:r>
        <w:rPr>
          <w:rFonts w:eastAsia="Times New Roman"/>
          <w:szCs w:val="24"/>
        </w:rPr>
        <w:t>υχαριστώ πολύ.</w:t>
      </w:r>
    </w:p>
    <w:p w14:paraId="1056A9EB" w14:textId="77777777" w:rsidR="0091056D" w:rsidRDefault="0074491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056A9EC" w14:textId="77777777" w:rsidR="0091056D" w:rsidRDefault="0074491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Γεωργαντά.</w:t>
      </w:r>
    </w:p>
    <w:p w14:paraId="1056A9ED" w14:textId="77777777" w:rsidR="0091056D" w:rsidRDefault="00744911">
      <w:pPr>
        <w:spacing w:line="600" w:lineRule="auto"/>
        <w:ind w:firstLine="720"/>
        <w:jc w:val="both"/>
        <w:rPr>
          <w:rFonts w:eastAsia="Times New Roman"/>
          <w:szCs w:val="24"/>
        </w:rPr>
      </w:pPr>
      <w:r>
        <w:rPr>
          <w:rFonts w:eastAsia="Times New Roman"/>
          <w:szCs w:val="24"/>
        </w:rPr>
        <w:t>Τον λόγο έχει τώρα η κ. Άννα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Μισέλ Ασημακοπούλου, Βουλευτής Β΄ Αθηνών της Νέας Δημοκρατίας, για πέντε λεπτά.</w:t>
      </w:r>
    </w:p>
    <w:p w14:paraId="1056A9EE" w14:textId="77777777" w:rsidR="0091056D" w:rsidRDefault="00744911">
      <w:pPr>
        <w:spacing w:line="600" w:lineRule="auto"/>
        <w:ind w:firstLine="720"/>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ΜΙΣΕ</w:t>
      </w:r>
      <w:r>
        <w:rPr>
          <w:rFonts w:eastAsia="Times New Roman"/>
          <w:b/>
          <w:szCs w:val="24"/>
        </w:rPr>
        <w:t>Λ ΑΣΗΜΑΚΟΠΟΥΛΟΥ:</w:t>
      </w:r>
      <w:r>
        <w:rPr>
          <w:rFonts w:eastAsia="Times New Roman"/>
          <w:szCs w:val="24"/>
        </w:rPr>
        <w:t xml:space="preserve"> Ευχαριστώ, κύριε Πρόεδρε.</w:t>
      </w:r>
    </w:p>
    <w:p w14:paraId="1056A9EF" w14:textId="77777777" w:rsidR="0091056D" w:rsidRDefault="00744911">
      <w:pPr>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κύριε Σκουρλέτη, ως Εκπρόσωπος Τύπου του ΣΥΡΙΖΑ επί ημερών </w:t>
      </w:r>
      <w:r>
        <w:rPr>
          <w:rFonts w:eastAsia="Times New Roman"/>
          <w:szCs w:val="24"/>
        </w:rPr>
        <w:t>α</w:t>
      </w:r>
      <w:r>
        <w:rPr>
          <w:rFonts w:eastAsia="Times New Roman"/>
          <w:szCs w:val="24"/>
        </w:rPr>
        <w:t>ντιπολίτευσης του ΣΥΡΙΖΑ ήσασταν η πρώτη φωνή</w:t>
      </w:r>
      <w:r>
        <w:rPr>
          <w:rFonts w:eastAsia="Times New Roman"/>
          <w:szCs w:val="24"/>
        </w:rPr>
        <w:t>,</w:t>
      </w:r>
      <w:r>
        <w:rPr>
          <w:rFonts w:eastAsia="Times New Roman"/>
          <w:szCs w:val="24"/>
        </w:rPr>
        <w:t xml:space="preserve"> η οποία υπερασπίστηκε το όλο επικοινωνιακό αφήγημα του «Η ελπ</w:t>
      </w:r>
      <w:r>
        <w:rPr>
          <w:rFonts w:eastAsia="Times New Roman"/>
          <w:szCs w:val="24"/>
        </w:rPr>
        <w:t>ίδα έρχεται», το «Πρόγραμμα Θεσσαλονίκης», τις υποσχέσεις για 12 δισεκατομμύρια ευρώ παροχές. Ξέρουμε όλοι το αποτέλεσμα όλης αυτής της ρητορικής. Μετά την επιλογή του ελληνικού λαού</w:t>
      </w:r>
      <w:r>
        <w:rPr>
          <w:rFonts w:eastAsia="Times New Roman"/>
          <w:szCs w:val="24"/>
        </w:rPr>
        <w:t>,</w:t>
      </w:r>
      <w:r>
        <w:rPr>
          <w:rFonts w:eastAsia="Times New Roman"/>
          <w:szCs w:val="24"/>
        </w:rPr>
        <w:t xml:space="preserve"> που βρισκόταν σε απελπισία, το αποτέλεσμα είναι ότι καταφέρατε να διαλύσ</w:t>
      </w:r>
      <w:r>
        <w:rPr>
          <w:rFonts w:eastAsia="Times New Roman"/>
          <w:szCs w:val="24"/>
        </w:rPr>
        <w:t>ετε την ελληνική οικονομία.</w:t>
      </w:r>
    </w:p>
    <w:p w14:paraId="1056A9F0" w14:textId="77777777" w:rsidR="0091056D" w:rsidRDefault="00744911">
      <w:pPr>
        <w:spacing w:line="600" w:lineRule="auto"/>
        <w:ind w:firstLine="720"/>
        <w:jc w:val="both"/>
        <w:rPr>
          <w:rFonts w:eastAsia="Times New Roman"/>
          <w:szCs w:val="24"/>
        </w:rPr>
      </w:pPr>
      <w:r>
        <w:rPr>
          <w:rFonts w:eastAsia="Times New Roman"/>
          <w:szCs w:val="24"/>
        </w:rPr>
        <w:lastRenderedPageBreak/>
        <w:t xml:space="preserve">Αντί για 12 δισεκατομμύρια ευρώ παροχές, έχουμε 12,6 δισεκατομμύρια ευρώ νέα μέτρα, </w:t>
      </w:r>
      <w:proofErr w:type="spellStart"/>
      <w:r>
        <w:rPr>
          <w:rFonts w:eastAsia="Times New Roman"/>
          <w:szCs w:val="24"/>
        </w:rPr>
        <w:t>οκτώμισι</w:t>
      </w:r>
      <w:proofErr w:type="spellEnd"/>
      <w:r>
        <w:rPr>
          <w:rFonts w:eastAsia="Times New Roman"/>
          <w:szCs w:val="24"/>
        </w:rPr>
        <w:t xml:space="preserve"> φορές παραπάνω από το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το οποίο τόσο πολύ κριτικάρατε επί ημερών αντιπολιτεύσεως, ένα τρίτο μνημόνιο που κόστισε 100 δισεκατομμύρια στη χώρα και τώρα ένα τέταρτο μνημόνιο, το οποίο έχει 3,6 δισεκατομμύρια ευρώ νέα μέτρα, περικοπές συντάξεων, μείωση του αφορολόγητου</w:t>
      </w:r>
      <w:r>
        <w:rPr>
          <w:rFonts w:eastAsia="Times New Roman"/>
          <w:szCs w:val="24"/>
        </w:rPr>
        <w:t xml:space="preserve"> και καθόλου χρήματα για την ελληνική οικονομία.</w:t>
      </w:r>
    </w:p>
    <w:p w14:paraId="1056A9F1" w14:textId="77777777" w:rsidR="0091056D" w:rsidRDefault="00744911">
      <w:pPr>
        <w:spacing w:line="600" w:lineRule="auto"/>
        <w:ind w:firstLine="720"/>
        <w:jc w:val="both"/>
        <w:rPr>
          <w:rFonts w:eastAsia="Times New Roman"/>
          <w:szCs w:val="24"/>
        </w:rPr>
      </w:pPr>
      <w:r>
        <w:rPr>
          <w:rFonts w:eastAsia="Times New Roman"/>
          <w:szCs w:val="24"/>
        </w:rPr>
        <w:t>Αλλά φαίνεται ότι ο ρόλος σας ως Υπουργός είναι πλέον -είστε επιφορτισμένος πλέον, είναι προφανές- να διαλύσετε την τοπική αυτοδιοίκηση, γιατί αυτό κάνετε συστηματικά. Και μάλιστα, την έχετε βάλει στο στόχασ</w:t>
      </w:r>
      <w:r>
        <w:rPr>
          <w:rFonts w:eastAsia="Times New Roman"/>
          <w:szCs w:val="24"/>
        </w:rPr>
        <w:t>τρο και χτυπάτε σε τρία πράγματα. Της παίρνετε τα χρήματα, της παίρνετε το προσωπικό και της παίρνετε τις αρμοδιότητες. Δηλαδή, τι μένει όρθιο; Τίποτα.</w:t>
      </w:r>
    </w:p>
    <w:p w14:paraId="1056A9F2" w14:textId="77777777" w:rsidR="0091056D" w:rsidRDefault="00744911">
      <w:pPr>
        <w:spacing w:line="600" w:lineRule="auto"/>
        <w:ind w:firstLine="720"/>
        <w:jc w:val="both"/>
        <w:rPr>
          <w:rFonts w:eastAsia="Times New Roman"/>
          <w:szCs w:val="24"/>
        </w:rPr>
      </w:pPr>
      <w:r>
        <w:rPr>
          <w:rFonts w:eastAsia="Times New Roman"/>
          <w:szCs w:val="24"/>
        </w:rPr>
        <w:t>Ξεκινάω και εμβαθύνω και συγκεκριμενοποιώ, όσον αφορά στα οικονομικά. Βέβαια</w:t>
      </w:r>
      <w:r>
        <w:rPr>
          <w:rFonts w:eastAsia="Times New Roman"/>
          <w:szCs w:val="24"/>
        </w:rPr>
        <w:t>,</w:t>
      </w:r>
      <w:r>
        <w:rPr>
          <w:rFonts w:eastAsia="Times New Roman"/>
          <w:szCs w:val="24"/>
        </w:rPr>
        <w:t xml:space="preserve"> δεν ξεκινήσατε εσείς αυτήν</w:t>
      </w:r>
      <w:r>
        <w:rPr>
          <w:rFonts w:eastAsia="Times New Roman"/>
          <w:szCs w:val="24"/>
        </w:rPr>
        <w:t xml:space="preserve"> την προσπάθεια, το ομολογώ.</w:t>
      </w:r>
      <w:r>
        <w:rPr>
          <w:rFonts w:eastAsia="Times New Roman"/>
          <w:szCs w:val="24"/>
        </w:rPr>
        <w:t xml:space="preserve"> </w:t>
      </w:r>
      <w:r>
        <w:rPr>
          <w:rFonts w:eastAsia="Times New Roman"/>
          <w:szCs w:val="24"/>
        </w:rPr>
        <w:t xml:space="preserve">Αυτή η προσπάθεια ξεκίνησε, με την περίφημη </w:t>
      </w:r>
      <w:r>
        <w:rPr>
          <w:rFonts w:eastAsia="Times New Roman"/>
          <w:szCs w:val="24"/>
        </w:rPr>
        <w:t>-</w:t>
      </w:r>
      <w:r>
        <w:rPr>
          <w:rFonts w:eastAsia="Times New Roman"/>
          <w:szCs w:val="24"/>
        </w:rPr>
        <w:t>και νομίζω πρώτη ή δεύτερη</w:t>
      </w:r>
      <w:r>
        <w:rPr>
          <w:rFonts w:eastAsia="Times New Roman"/>
          <w:szCs w:val="24"/>
        </w:rPr>
        <w:t>-</w:t>
      </w:r>
      <w:r>
        <w:rPr>
          <w:rFonts w:eastAsia="Times New Roman"/>
          <w:szCs w:val="24"/>
        </w:rPr>
        <w:t xml:space="preserve"> πράξη νομοθετικού περιεχομένου -κάτι που δεν θα κάνατε ποτέ και μιλάω για τις ημέρες της «</w:t>
      </w:r>
      <w:proofErr w:type="spellStart"/>
      <w:r>
        <w:rPr>
          <w:rFonts w:eastAsia="Times New Roman"/>
          <w:szCs w:val="24"/>
        </w:rPr>
        <w:t>Βαρουφακιάδας</w:t>
      </w:r>
      <w:proofErr w:type="spellEnd"/>
      <w:r>
        <w:rPr>
          <w:rFonts w:eastAsia="Times New Roman"/>
          <w:szCs w:val="24"/>
        </w:rPr>
        <w:t>»- όταν σκουπίσατε τα ταμειακά διαθέσιμα όλου του ε</w:t>
      </w:r>
      <w:r>
        <w:rPr>
          <w:rFonts w:eastAsia="Times New Roman"/>
          <w:szCs w:val="24"/>
        </w:rPr>
        <w:t xml:space="preserve">λληνικού δημοσίου και επιτεθήκατε λυσσαλέα. Πήρατε και τα ταμειακά διαθέσιμα των δήμων, για να παρατείνετε μια διαπραγμάτευση, την </w:t>
      </w:r>
      <w:r>
        <w:rPr>
          <w:rFonts w:eastAsia="Times New Roman"/>
          <w:szCs w:val="24"/>
        </w:rPr>
        <w:lastRenderedPageBreak/>
        <w:t xml:space="preserve">πρώτη «ηρωική» διαπραγμάτευση, όπου ο κ. </w:t>
      </w:r>
      <w:proofErr w:type="spellStart"/>
      <w:r>
        <w:rPr>
          <w:rFonts w:eastAsia="Times New Roman"/>
          <w:szCs w:val="24"/>
        </w:rPr>
        <w:t>Βαρουφάκης</w:t>
      </w:r>
      <w:proofErr w:type="spellEnd"/>
      <w:r>
        <w:rPr>
          <w:rFonts w:eastAsia="Times New Roman"/>
          <w:szCs w:val="24"/>
        </w:rPr>
        <w:t xml:space="preserve"> τεστάρισε τη θεωρία των παιγνίων και μας κατέληξε στο χείλος του γκρεμού,</w:t>
      </w:r>
      <w:r>
        <w:rPr>
          <w:rFonts w:eastAsia="Times New Roman"/>
          <w:szCs w:val="24"/>
        </w:rPr>
        <w:t xml:space="preserve"> πριν από ένα </w:t>
      </w:r>
      <w:proofErr w:type="spellStart"/>
      <w:r>
        <w:rPr>
          <w:rFonts w:eastAsia="Times New Roman"/>
          <w:szCs w:val="24"/>
          <w:lang w:val="en-US"/>
        </w:rPr>
        <w:t>Grexit</w:t>
      </w:r>
      <w:proofErr w:type="spellEnd"/>
      <w:r>
        <w:rPr>
          <w:rFonts w:eastAsia="Times New Roman"/>
          <w:szCs w:val="24"/>
        </w:rPr>
        <w:t xml:space="preserve">. Μας οδήγησε στο να έχουμε κλειστές τράπεζες και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w:t>
      </w:r>
      <w:r>
        <w:rPr>
          <w:rFonts w:eastAsia="Times New Roman"/>
          <w:szCs w:val="24"/>
        </w:rPr>
        <w:t>«</w:t>
      </w:r>
      <w:r>
        <w:rPr>
          <w:rFonts w:eastAsia="Times New Roman"/>
          <w:szCs w:val="24"/>
        </w:rPr>
        <w:t>που θα έφευγαν μετά από δύο μέρες</w:t>
      </w:r>
      <w:r>
        <w:rPr>
          <w:rFonts w:eastAsia="Times New Roman"/>
          <w:szCs w:val="24"/>
        </w:rPr>
        <w:t>»</w:t>
      </w:r>
      <w:r>
        <w:rPr>
          <w:rFonts w:eastAsia="Times New Roman"/>
          <w:szCs w:val="24"/>
        </w:rPr>
        <w:t xml:space="preserve"> και σημειώνω ότι τα έχουμε για δύο χρόνια</w:t>
      </w:r>
      <w:r>
        <w:rPr>
          <w:rFonts w:eastAsia="Times New Roman"/>
          <w:szCs w:val="24"/>
        </w:rPr>
        <w:t>,</w:t>
      </w:r>
      <w:r>
        <w:rPr>
          <w:rFonts w:eastAsia="Times New Roman"/>
          <w:szCs w:val="24"/>
        </w:rPr>
        <w:t xml:space="preserve"> χωρίς καμμία προοπτική. Τους πήρατε, λοιπόν, τα χρήματα, αφού σκουπίσατε τα ταμειακά διαθέσιμα. Κοιτάζει κανείς τον προϋπολογισμό του 2017 και βλέπει βεβαίως</w:t>
      </w:r>
      <w:r>
        <w:rPr>
          <w:rFonts w:eastAsia="Times New Roman"/>
          <w:szCs w:val="24"/>
        </w:rPr>
        <w:t>,</w:t>
      </w:r>
      <w:r>
        <w:rPr>
          <w:rFonts w:eastAsia="Times New Roman"/>
          <w:szCs w:val="24"/>
        </w:rPr>
        <w:t xml:space="preserve"> ότι είναι ο χαμηλότερος των τελευταίων ετών. Δεν υπάρχει κα</w:t>
      </w:r>
      <w:r>
        <w:rPr>
          <w:rFonts w:eastAsia="Times New Roman"/>
          <w:szCs w:val="24"/>
        </w:rPr>
        <w:t>μ</w:t>
      </w:r>
      <w:r>
        <w:rPr>
          <w:rFonts w:eastAsia="Times New Roman"/>
          <w:szCs w:val="24"/>
        </w:rPr>
        <w:t xml:space="preserve">μία συζήτηση για τα νέα </w:t>
      </w:r>
      <w:proofErr w:type="spellStart"/>
      <w:r>
        <w:rPr>
          <w:rFonts w:eastAsia="Times New Roman"/>
          <w:szCs w:val="24"/>
        </w:rPr>
        <w:t>παρακρατηθέν</w:t>
      </w:r>
      <w:r>
        <w:rPr>
          <w:rFonts w:eastAsia="Times New Roman"/>
          <w:szCs w:val="24"/>
        </w:rPr>
        <w:t>τα</w:t>
      </w:r>
      <w:proofErr w:type="spellEnd"/>
      <w:r>
        <w:rPr>
          <w:rFonts w:eastAsia="Times New Roman"/>
          <w:szCs w:val="24"/>
        </w:rPr>
        <w:t xml:space="preserve"> και </w:t>
      </w:r>
      <w:r>
        <w:rPr>
          <w:rFonts w:eastAsia="Times New Roman"/>
          <w:szCs w:val="24"/>
        </w:rPr>
        <w:t xml:space="preserve">το </w:t>
      </w:r>
      <w:r>
        <w:rPr>
          <w:rFonts w:eastAsia="Times New Roman"/>
          <w:szCs w:val="24"/>
        </w:rPr>
        <w:t xml:space="preserve">πότε αυτά θα αποδοθούν. </w:t>
      </w:r>
    </w:p>
    <w:p w14:paraId="1056A9F3" w14:textId="77777777" w:rsidR="0091056D" w:rsidRDefault="00744911">
      <w:pPr>
        <w:spacing w:line="600" w:lineRule="auto"/>
        <w:ind w:firstLine="720"/>
        <w:jc w:val="both"/>
        <w:rPr>
          <w:rFonts w:eastAsia="Times New Roman"/>
          <w:szCs w:val="24"/>
        </w:rPr>
      </w:pPr>
      <w:r>
        <w:rPr>
          <w:rFonts w:eastAsia="Times New Roman"/>
          <w:szCs w:val="24"/>
        </w:rPr>
        <w:t xml:space="preserve">Όπως είπε ο βασικός </w:t>
      </w:r>
      <w:r>
        <w:rPr>
          <w:rFonts w:eastAsia="Times New Roman"/>
          <w:szCs w:val="24"/>
        </w:rPr>
        <w:t>ε</w:t>
      </w:r>
      <w:r>
        <w:rPr>
          <w:rFonts w:eastAsia="Times New Roman"/>
          <w:szCs w:val="24"/>
        </w:rPr>
        <w:t>ισηγητής κ. Βορίδης, έχετε διαλύσει τις δομές, οι οποίες δομές εξυπηρετούσαν ακριβώς αυτούς που εσείς υπερασπίζεστε, τους αδύναμους, αυτο</w:t>
      </w:r>
      <w:r>
        <w:rPr>
          <w:rFonts w:eastAsia="Times New Roman"/>
          <w:szCs w:val="24"/>
        </w:rPr>
        <w:t>ύς</w:t>
      </w:r>
      <w:r>
        <w:rPr>
          <w:rFonts w:eastAsia="Times New Roman"/>
          <w:szCs w:val="24"/>
        </w:rPr>
        <w:t xml:space="preserve"> δηλαδή που θα πληγούν και από την περικοπή των συντάξεων και</w:t>
      </w:r>
      <w:r>
        <w:rPr>
          <w:rFonts w:eastAsia="Times New Roman"/>
          <w:szCs w:val="24"/>
        </w:rPr>
        <w:t xml:space="preserve"> τη μείωση του αφορολόγητου</w:t>
      </w:r>
      <w:r>
        <w:rPr>
          <w:rFonts w:eastAsia="Times New Roman"/>
          <w:szCs w:val="24"/>
        </w:rPr>
        <w:t xml:space="preserve">, </w:t>
      </w:r>
      <w:r>
        <w:rPr>
          <w:rFonts w:eastAsia="Times New Roman"/>
          <w:szCs w:val="24"/>
        </w:rPr>
        <w:t xml:space="preserve">που θα ψηφίσετε </w:t>
      </w:r>
      <w:proofErr w:type="spellStart"/>
      <w:r>
        <w:rPr>
          <w:rFonts w:eastAsia="Times New Roman"/>
          <w:szCs w:val="24"/>
        </w:rPr>
        <w:t>οσονούπω</w:t>
      </w:r>
      <w:proofErr w:type="spellEnd"/>
      <w:r>
        <w:rPr>
          <w:rFonts w:eastAsia="Times New Roman"/>
          <w:szCs w:val="24"/>
        </w:rPr>
        <w:t xml:space="preserve">. Και αν μπορούσαν οι δήμοι να βρουν χρήματα από κάπου αλλού, όπως παραδείγματος χάριν από την εκμετάλλευση των παραλιών, τους </w:t>
      </w:r>
      <w:r>
        <w:rPr>
          <w:rFonts w:eastAsia="Times New Roman"/>
          <w:szCs w:val="24"/>
        </w:rPr>
        <w:t xml:space="preserve">το </w:t>
      </w:r>
      <w:r>
        <w:rPr>
          <w:rFonts w:eastAsia="Times New Roman"/>
          <w:szCs w:val="24"/>
        </w:rPr>
        <w:t>διαλύετε και αυτό, διότι στο νομοσχέδιο με τους δασικούς χάρτες έχετε τρο</w:t>
      </w:r>
      <w:r>
        <w:rPr>
          <w:rFonts w:eastAsia="Times New Roman"/>
          <w:szCs w:val="24"/>
        </w:rPr>
        <w:t xml:space="preserve">ποποιήσει τον τρόπο με τον οποίο γίνεται αυτή η διαδικασία, έχετε προβλέψει μια </w:t>
      </w:r>
      <w:r>
        <w:rPr>
          <w:rFonts w:eastAsia="Times New Roman"/>
          <w:szCs w:val="24"/>
        </w:rPr>
        <w:t>κοινή υπουργική</w:t>
      </w:r>
      <w:r>
        <w:rPr>
          <w:rFonts w:eastAsia="Times New Roman"/>
          <w:szCs w:val="24"/>
        </w:rPr>
        <w:t xml:space="preserve"> </w:t>
      </w:r>
      <w:r>
        <w:rPr>
          <w:rFonts w:eastAsia="Times New Roman"/>
          <w:szCs w:val="24"/>
        </w:rPr>
        <w:t xml:space="preserve">απόφαση, </w:t>
      </w:r>
      <w:r>
        <w:rPr>
          <w:rFonts w:eastAsia="Times New Roman"/>
          <w:szCs w:val="24"/>
        </w:rPr>
        <w:t xml:space="preserve">η οποία θέλει κι άλλο ένα Υπουργείο και γίνεται πιο βαριά. </w:t>
      </w:r>
    </w:p>
    <w:p w14:paraId="1056A9F4" w14:textId="77777777" w:rsidR="0091056D" w:rsidRDefault="00744911">
      <w:pPr>
        <w:spacing w:line="600" w:lineRule="auto"/>
        <w:ind w:firstLine="720"/>
        <w:jc w:val="both"/>
        <w:rPr>
          <w:rFonts w:eastAsia="Times New Roman"/>
          <w:szCs w:val="24"/>
        </w:rPr>
      </w:pPr>
      <w:r>
        <w:rPr>
          <w:rFonts w:eastAsia="Times New Roman"/>
          <w:szCs w:val="24"/>
        </w:rPr>
        <w:lastRenderedPageBreak/>
        <w:t>Τίποτα δεν έχει γίνει κι εδώ γελάω, γιατί εγώ ήλθα σήμερα προετοιμασμένη να μιλήσω και σε ε</w:t>
      </w:r>
      <w:r>
        <w:rPr>
          <w:rFonts w:eastAsia="Times New Roman"/>
          <w:szCs w:val="24"/>
        </w:rPr>
        <w:t xml:space="preserve">πίπεδο προτάσεων, για παράδειγμα για τις έξυπνες πόλεις και το πώς θα μπορούσαν τα συστήματα πληροφορικής να βοηθήσουν τους δήμους, να προάγουν τη δημοκρατία και διάφορα τέτοια μεγαλεπήβολα σχέδια. Κι εσείς έχετε ανακοινώσει ότι θα υπάρξει ένα ηλεκτρονικό </w:t>
      </w:r>
      <w:r>
        <w:rPr>
          <w:rFonts w:eastAsia="Times New Roman"/>
          <w:szCs w:val="24"/>
        </w:rPr>
        <w:t xml:space="preserve">σύστημα για τη δημοπράτηση σε σχέση με τις παραλίες. </w:t>
      </w:r>
    </w:p>
    <w:p w14:paraId="1056A9F5" w14:textId="77777777" w:rsidR="0091056D" w:rsidRDefault="00744911">
      <w:pPr>
        <w:spacing w:line="600" w:lineRule="auto"/>
        <w:ind w:firstLine="720"/>
        <w:jc w:val="both"/>
        <w:rPr>
          <w:rFonts w:eastAsia="Times New Roman"/>
          <w:szCs w:val="24"/>
        </w:rPr>
      </w:pPr>
      <w:r>
        <w:rPr>
          <w:rFonts w:eastAsia="Times New Roman"/>
          <w:szCs w:val="24"/>
        </w:rPr>
        <w:t>Εντωμεταξύ</w:t>
      </w:r>
      <w:r>
        <w:rPr>
          <w:rFonts w:eastAsia="Times New Roman"/>
          <w:szCs w:val="24"/>
        </w:rPr>
        <w:t>,</w:t>
      </w:r>
      <w:r>
        <w:rPr>
          <w:rFonts w:eastAsia="Times New Roman"/>
          <w:szCs w:val="24"/>
        </w:rPr>
        <w:t xml:space="preserve"> έχετε χάσει τόσο πολύ </w:t>
      </w:r>
      <w:r>
        <w:rPr>
          <w:rFonts w:eastAsia="Times New Roman"/>
          <w:szCs w:val="24"/>
        </w:rPr>
        <w:t xml:space="preserve">την </w:t>
      </w:r>
      <w:r>
        <w:rPr>
          <w:rFonts w:eastAsia="Times New Roman"/>
          <w:szCs w:val="24"/>
        </w:rPr>
        <w:t>επαφή με την πραγματικότητα, που δεν ξέρετε ότι είναι μέσα Μαΐου. Πότε δηλαδή θα γίνουν όλα αυτά</w:t>
      </w:r>
      <w:r>
        <w:rPr>
          <w:rFonts w:eastAsia="Times New Roman"/>
          <w:szCs w:val="24"/>
        </w:rPr>
        <w:t xml:space="preserve"> και ο</w:t>
      </w:r>
      <w:r>
        <w:rPr>
          <w:rFonts w:eastAsia="Times New Roman"/>
          <w:szCs w:val="24"/>
        </w:rPr>
        <w:t>ι διαγωνισμοί; Το ηλεκτρονικό σύστημα του αναπτυξιακού νόμου δ</w:t>
      </w:r>
      <w:r>
        <w:rPr>
          <w:rFonts w:eastAsia="Times New Roman"/>
          <w:szCs w:val="24"/>
        </w:rPr>
        <w:t xml:space="preserve">εν έχει γίνει ακόμα. Αυτό το οποίο εξαγγείλατε για τον εξωδικαστικό συμβιβασμό; Ποιος θα τα φτιάξει όλα αυτά τα συστήματα; </w:t>
      </w:r>
    </w:p>
    <w:p w14:paraId="1056A9F6" w14:textId="77777777" w:rsidR="0091056D" w:rsidRDefault="00744911">
      <w:pPr>
        <w:spacing w:line="600" w:lineRule="auto"/>
        <w:ind w:firstLine="720"/>
        <w:jc w:val="both"/>
        <w:rPr>
          <w:rFonts w:eastAsia="Times New Roman"/>
          <w:szCs w:val="24"/>
        </w:rPr>
      </w:pPr>
      <w:r>
        <w:rPr>
          <w:rFonts w:eastAsia="Times New Roman"/>
          <w:szCs w:val="24"/>
        </w:rPr>
        <w:t>Ν</w:t>
      </w:r>
      <w:r>
        <w:rPr>
          <w:rFonts w:eastAsia="Times New Roman"/>
          <w:szCs w:val="24"/>
        </w:rPr>
        <w:t>α σας πω και κάτι; Άντε και φτιάχτηκαν.</w:t>
      </w:r>
    </w:p>
    <w:p w14:paraId="1056A9F7" w14:textId="77777777" w:rsidR="0091056D" w:rsidRDefault="00744911">
      <w:pPr>
        <w:spacing w:line="600" w:lineRule="auto"/>
        <w:ind w:left="360" w:firstLine="36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1056A9F8" w14:textId="77777777" w:rsidR="0091056D" w:rsidRDefault="00744911">
      <w:pPr>
        <w:spacing w:line="600" w:lineRule="auto"/>
        <w:ind w:firstLine="720"/>
        <w:jc w:val="both"/>
        <w:rPr>
          <w:rFonts w:eastAsia="Times New Roman"/>
          <w:szCs w:val="24"/>
        </w:rPr>
      </w:pPr>
      <w:r>
        <w:rPr>
          <w:rFonts w:eastAsia="Times New Roman"/>
          <w:szCs w:val="24"/>
        </w:rPr>
        <w:t>Θα πάρ</w:t>
      </w:r>
      <w:r>
        <w:rPr>
          <w:rFonts w:eastAsia="Times New Roman"/>
          <w:szCs w:val="24"/>
        </w:rPr>
        <w:t xml:space="preserve">ω κι εγώ </w:t>
      </w:r>
      <w:r>
        <w:rPr>
          <w:rFonts w:eastAsia="Times New Roman"/>
          <w:szCs w:val="24"/>
        </w:rPr>
        <w:t>το χρόνο της</w:t>
      </w:r>
      <w:r>
        <w:rPr>
          <w:rFonts w:eastAsia="Times New Roman"/>
          <w:szCs w:val="24"/>
        </w:rPr>
        <w:t xml:space="preserve"> δευτερολογία</w:t>
      </w:r>
      <w:r>
        <w:rPr>
          <w:rFonts w:eastAsia="Times New Roman"/>
          <w:szCs w:val="24"/>
        </w:rPr>
        <w:t>ς</w:t>
      </w:r>
      <w:r>
        <w:rPr>
          <w:rFonts w:eastAsia="Times New Roman"/>
          <w:szCs w:val="24"/>
        </w:rPr>
        <w:t xml:space="preserve"> μου, κύριε Πρόεδρε.</w:t>
      </w:r>
    </w:p>
    <w:p w14:paraId="1056A9F9" w14:textId="77777777" w:rsidR="0091056D" w:rsidRDefault="00744911">
      <w:pPr>
        <w:spacing w:line="600" w:lineRule="auto"/>
        <w:ind w:firstLine="720"/>
        <w:jc w:val="both"/>
        <w:rPr>
          <w:rFonts w:eastAsia="Times New Roman"/>
          <w:szCs w:val="24"/>
        </w:rPr>
      </w:pPr>
      <w:r>
        <w:rPr>
          <w:rFonts w:eastAsia="Times New Roman"/>
          <w:szCs w:val="24"/>
        </w:rPr>
        <w:t xml:space="preserve">Άντε και φτιάχτηκαν τα συστήματα αυτά. Ποιος θα τα λειτουργήσει; Γιατί όπως είπα και </w:t>
      </w:r>
      <w:proofErr w:type="spellStart"/>
      <w:r>
        <w:rPr>
          <w:rFonts w:eastAsia="Times New Roman"/>
          <w:szCs w:val="24"/>
        </w:rPr>
        <w:t>πρ</w:t>
      </w:r>
      <w:r>
        <w:rPr>
          <w:rFonts w:eastAsia="Times New Roman"/>
          <w:szCs w:val="24"/>
        </w:rPr>
        <w:t>,</w:t>
      </w:r>
      <w:r>
        <w:rPr>
          <w:rFonts w:eastAsia="Times New Roman"/>
          <w:szCs w:val="24"/>
        </w:rPr>
        <w:t>ιν</w:t>
      </w:r>
      <w:proofErr w:type="spellEnd"/>
      <w:r>
        <w:rPr>
          <w:rFonts w:eastAsia="Times New Roman"/>
          <w:szCs w:val="24"/>
        </w:rPr>
        <w:t xml:space="preserve"> δεν διαλύσατε μόνο τα οικονομικά των δήμων, διαλύετε και το θέμα του προσωπικού. Ποιος θα τα λειτουργήσει αυτ</w:t>
      </w:r>
      <w:r>
        <w:rPr>
          <w:rFonts w:eastAsia="Times New Roman"/>
          <w:szCs w:val="24"/>
        </w:rPr>
        <w:t xml:space="preserve">ά; </w:t>
      </w:r>
    </w:p>
    <w:p w14:paraId="1056A9FA" w14:textId="77777777" w:rsidR="0091056D" w:rsidRDefault="00744911">
      <w:pPr>
        <w:spacing w:line="600" w:lineRule="auto"/>
        <w:ind w:firstLine="720"/>
        <w:jc w:val="both"/>
        <w:rPr>
          <w:rFonts w:eastAsia="Times New Roman"/>
          <w:szCs w:val="24"/>
        </w:rPr>
      </w:pPr>
      <w:r>
        <w:rPr>
          <w:rFonts w:eastAsia="Times New Roman"/>
          <w:szCs w:val="24"/>
        </w:rPr>
        <w:lastRenderedPageBreak/>
        <w:t xml:space="preserve">Είχα επισκεφτεί προσφάτως </w:t>
      </w:r>
      <w:r>
        <w:rPr>
          <w:rFonts w:eastAsia="Times New Roman"/>
          <w:szCs w:val="24"/>
        </w:rPr>
        <w:t>-</w:t>
      </w:r>
      <w:r>
        <w:rPr>
          <w:rFonts w:eastAsia="Times New Roman"/>
          <w:szCs w:val="24"/>
        </w:rPr>
        <w:t>το χειμώνα</w:t>
      </w:r>
      <w:r>
        <w:rPr>
          <w:rFonts w:eastAsia="Times New Roman"/>
          <w:szCs w:val="24"/>
        </w:rPr>
        <w:t xml:space="preserve">- </w:t>
      </w:r>
      <w:r>
        <w:rPr>
          <w:rFonts w:eastAsia="Times New Roman"/>
          <w:szCs w:val="24"/>
        </w:rPr>
        <w:t xml:space="preserve">για κομματικούς λόγους, το Δήμο Μυκόνου. Μου έλεγε ο εξαιρετικός Δήμαρχος Μυκόνου ότι είχε έναν άνθρωπο </w:t>
      </w:r>
      <w:proofErr w:type="spellStart"/>
      <w:r>
        <w:rPr>
          <w:rFonts w:eastAsia="Times New Roman"/>
          <w:szCs w:val="24"/>
        </w:rPr>
        <w:t>πληροφορικάριο</w:t>
      </w:r>
      <w:proofErr w:type="spellEnd"/>
      <w:r>
        <w:rPr>
          <w:rFonts w:eastAsia="Times New Roman"/>
          <w:szCs w:val="24"/>
        </w:rPr>
        <w:t>,</w:t>
      </w:r>
      <w:r>
        <w:rPr>
          <w:rFonts w:eastAsia="Times New Roman"/>
          <w:szCs w:val="24"/>
        </w:rPr>
        <w:t xml:space="preserve"> τον οποίο ο κ. Παππάς, ο αρμόδιος Υπουργός, αποφάσισε να τον αποσπάσει και να τον πάρει στο γ</w:t>
      </w:r>
      <w:r>
        <w:rPr>
          <w:rFonts w:eastAsia="Times New Roman"/>
          <w:szCs w:val="24"/>
        </w:rPr>
        <w:t xml:space="preserve">ραφείο του. </w:t>
      </w:r>
    </w:p>
    <w:p w14:paraId="1056A9FB" w14:textId="77777777" w:rsidR="0091056D" w:rsidRDefault="00744911">
      <w:pPr>
        <w:spacing w:line="600" w:lineRule="auto"/>
        <w:ind w:firstLine="720"/>
        <w:jc w:val="both"/>
        <w:rPr>
          <w:rFonts w:eastAsia="Times New Roman"/>
          <w:szCs w:val="24"/>
        </w:rPr>
      </w:pPr>
      <w:r>
        <w:rPr>
          <w:rFonts w:eastAsia="Times New Roman"/>
          <w:szCs w:val="24"/>
        </w:rPr>
        <w:t>Με το νέο καθεστώς, λοιπόν, κινητικότητας, το οποίο έχετε εγκαινιάσει</w:t>
      </w:r>
      <w:r>
        <w:rPr>
          <w:rFonts w:eastAsia="Times New Roman"/>
          <w:szCs w:val="24"/>
        </w:rPr>
        <w:t>,</w:t>
      </w:r>
      <w:r>
        <w:rPr>
          <w:rFonts w:eastAsia="Times New Roman"/>
          <w:szCs w:val="24"/>
        </w:rPr>
        <w:t xml:space="preserve"> παίρνετε όποιον θέλετε και δεν ερωτάται καν ο δήμαρχος</w:t>
      </w:r>
      <w:r>
        <w:rPr>
          <w:rFonts w:eastAsia="Times New Roman"/>
          <w:szCs w:val="24"/>
        </w:rPr>
        <w:t xml:space="preserve"> -</w:t>
      </w:r>
      <w:r>
        <w:rPr>
          <w:rFonts w:eastAsia="Times New Roman"/>
          <w:szCs w:val="24"/>
        </w:rPr>
        <w:t>εφόσον υπάρχει ένα συγκεκριμένο κριτήριο θέσεων που εκπληρώνονται</w:t>
      </w:r>
      <w:r>
        <w:rPr>
          <w:rFonts w:eastAsia="Times New Roman"/>
          <w:szCs w:val="24"/>
        </w:rPr>
        <w:t xml:space="preserve">- </w:t>
      </w:r>
      <w:r>
        <w:rPr>
          <w:rFonts w:eastAsia="Times New Roman"/>
          <w:szCs w:val="24"/>
        </w:rPr>
        <w:t>για τις ανάγκες που έχει. Γιατί; Γιατί, όπως είπα</w:t>
      </w:r>
      <w:r>
        <w:rPr>
          <w:rFonts w:eastAsia="Times New Roman"/>
          <w:szCs w:val="24"/>
        </w:rPr>
        <w:t xml:space="preserve">ν οι συνάδελφοι, απαξιώνετε τελείως την </w:t>
      </w:r>
      <w:r>
        <w:rPr>
          <w:rFonts w:eastAsia="Times New Roman"/>
          <w:szCs w:val="24"/>
        </w:rPr>
        <w:t xml:space="preserve">τοπική αυτοδιοίκηση </w:t>
      </w:r>
      <w:r>
        <w:rPr>
          <w:rFonts w:eastAsia="Times New Roman"/>
          <w:szCs w:val="24"/>
        </w:rPr>
        <w:t>και τους υπηρετούντες σε αυτήν και όσον αφορά στο καθεστώς των προσωπικών τους αμοιβών και όσον αφορά στον τρόπο</w:t>
      </w:r>
      <w:r>
        <w:rPr>
          <w:rFonts w:eastAsia="Times New Roman"/>
          <w:szCs w:val="24"/>
        </w:rPr>
        <w:t>,</w:t>
      </w:r>
      <w:r>
        <w:rPr>
          <w:rFonts w:eastAsia="Times New Roman"/>
          <w:szCs w:val="24"/>
        </w:rPr>
        <w:t xml:space="preserve"> με τον οποίο τους συμπεριφέρεστε. </w:t>
      </w:r>
    </w:p>
    <w:p w14:paraId="1056A9FC" w14:textId="77777777" w:rsidR="0091056D" w:rsidRDefault="00744911">
      <w:pPr>
        <w:spacing w:line="600" w:lineRule="auto"/>
        <w:ind w:firstLine="720"/>
        <w:jc w:val="both"/>
        <w:rPr>
          <w:rFonts w:eastAsia="Times New Roman"/>
          <w:szCs w:val="24"/>
        </w:rPr>
      </w:pPr>
      <w:r>
        <w:rPr>
          <w:rFonts w:eastAsia="Times New Roman"/>
          <w:szCs w:val="24"/>
        </w:rPr>
        <w:t xml:space="preserve">Στην </w:t>
      </w:r>
      <w:r>
        <w:rPr>
          <w:rFonts w:eastAsia="Times New Roman"/>
          <w:szCs w:val="24"/>
        </w:rPr>
        <w:t>τοπική α</w:t>
      </w:r>
      <w:r>
        <w:rPr>
          <w:rFonts w:eastAsia="Times New Roman"/>
          <w:szCs w:val="24"/>
        </w:rPr>
        <w:t>υτοδιοίκηση, την οποία είχα τη μεγ</w:t>
      </w:r>
      <w:r>
        <w:rPr>
          <w:rFonts w:eastAsia="Times New Roman"/>
          <w:szCs w:val="24"/>
        </w:rPr>
        <w:t>άλη τιμή να υπηρετήσω ως αντιδήμαρχος της πόλης των Ιωαννίνων, γιατί λένε νομίζετε «τα παράπονα στον δήμαρχο»; Γιατί είναι οι πιο κοντινοί άνθρωποι</w:t>
      </w:r>
      <w:r>
        <w:rPr>
          <w:rFonts w:eastAsia="Times New Roman"/>
          <w:szCs w:val="24"/>
        </w:rPr>
        <w:t>,</w:t>
      </w:r>
      <w:r>
        <w:rPr>
          <w:rFonts w:eastAsia="Times New Roman"/>
          <w:szCs w:val="24"/>
        </w:rPr>
        <w:t xml:space="preserve"> που εξυπηρετούν τ</w:t>
      </w:r>
      <w:r>
        <w:rPr>
          <w:rFonts w:eastAsia="Times New Roman"/>
          <w:szCs w:val="24"/>
        </w:rPr>
        <w:t>α θέματα της</w:t>
      </w:r>
      <w:r>
        <w:rPr>
          <w:rFonts w:eastAsia="Times New Roman"/>
          <w:szCs w:val="24"/>
        </w:rPr>
        <w:t xml:space="preserve"> καθημερινότητα</w:t>
      </w:r>
      <w:r>
        <w:rPr>
          <w:rFonts w:eastAsia="Times New Roman"/>
          <w:szCs w:val="24"/>
        </w:rPr>
        <w:t>ς</w:t>
      </w:r>
      <w:r>
        <w:rPr>
          <w:rFonts w:eastAsia="Times New Roman"/>
          <w:szCs w:val="24"/>
        </w:rPr>
        <w:t xml:space="preserve"> των πολιτών. Οι άνθρωποι</w:t>
      </w:r>
      <w:r>
        <w:rPr>
          <w:rFonts w:eastAsia="Times New Roman"/>
          <w:szCs w:val="24"/>
        </w:rPr>
        <w:t>,</w:t>
      </w:r>
      <w:r>
        <w:rPr>
          <w:rFonts w:eastAsia="Times New Roman"/>
          <w:szCs w:val="24"/>
        </w:rPr>
        <w:t xml:space="preserve"> τους οποίους βλέπεις, </w:t>
      </w:r>
      <w:r>
        <w:rPr>
          <w:rFonts w:eastAsia="Times New Roman"/>
          <w:szCs w:val="24"/>
        </w:rPr>
        <w:t>θα σου λύσουν τα προβλήματα. Και εσείς θέλετε να ακούσετε μόνο όσους από αυτούς τους ανθρώπους πιστεύετε ότι συμφωνούν μαζί σας ιδεολογικά, πολιτικά ή προέρχονται από τον δικό σας κομματικό μηχανισμό.</w:t>
      </w:r>
    </w:p>
    <w:p w14:paraId="1056A9FD" w14:textId="77777777" w:rsidR="0091056D" w:rsidRDefault="00744911">
      <w:pPr>
        <w:spacing w:line="600" w:lineRule="auto"/>
        <w:ind w:firstLine="720"/>
        <w:jc w:val="both"/>
        <w:rPr>
          <w:rFonts w:eastAsia="Times New Roman"/>
          <w:szCs w:val="24"/>
        </w:rPr>
      </w:pPr>
      <w:r>
        <w:rPr>
          <w:rFonts w:eastAsia="Times New Roman"/>
          <w:szCs w:val="24"/>
        </w:rPr>
        <w:lastRenderedPageBreak/>
        <w:t>Έχω πει πολλές φορές ότι η καταστροφή και η διάλυση</w:t>
      </w:r>
      <w:r>
        <w:rPr>
          <w:rFonts w:eastAsia="Times New Roman"/>
          <w:szCs w:val="24"/>
        </w:rPr>
        <w:t>,</w:t>
      </w:r>
      <w:r>
        <w:rPr>
          <w:rFonts w:eastAsia="Times New Roman"/>
          <w:szCs w:val="24"/>
        </w:rPr>
        <w:t xml:space="preserve"> πο</w:t>
      </w:r>
      <w:r>
        <w:rPr>
          <w:rFonts w:eastAsia="Times New Roman"/>
          <w:szCs w:val="24"/>
        </w:rPr>
        <w:t xml:space="preserve">υ προκαλείτε σε όλους τους τομείς -δεν είστε μοναδικός σε αυτό στην Κυβέρνηση, κύριε Υπουργέ, όλοι οι Υπουργοί σας το κάνουν αυτό συστηματικά, όπως στην </w:t>
      </w:r>
      <w:r>
        <w:rPr>
          <w:rFonts w:eastAsia="Times New Roman"/>
          <w:szCs w:val="24"/>
        </w:rPr>
        <w:t>π</w:t>
      </w:r>
      <w:r>
        <w:rPr>
          <w:rFonts w:eastAsia="Times New Roman"/>
          <w:szCs w:val="24"/>
        </w:rPr>
        <w:t xml:space="preserve">αιδεία, στην </w:t>
      </w:r>
      <w:r>
        <w:rPr>
          <w:rFonts w:eastAsia="Times New Roman"/>
          <w:szCs w:val="24"/>
        </w:rPr>
        <w:t>υγεία</w:t>
      </w:r>
      <w:r>
        <w:rPr>
          <w:rFonts w:eastAsia="Times New Roman"/>
          <w:szCs w:val="24"/>
        </w:rPr>
        <w:t>, εσείς έχετε αυτόν τον τομέα- οφείλεται στην ιδεοληψία και στην ανικανότητα σας.</w:t>
      </w:r>
    </w:p>
    <w:p w14:paraId="1056A9FE" w14:textId="77777777" w:rsidR="0091056D" w:rsidRDefault="00744911">
      <w:pPr>
        <w:spacing w:line="600" w:lineRule="auto"/>
        <w:ind w:firstLine="720"/>
        <w:jc w:val="both"/>
        <w:rPr>
          <w:rFonts w:eastAsia="Times New Roman"/>
          <w:szCs w:val="24"/>
        </w:rPr>
      </w:pPr>
      <w:r>
        <w:rPr>
          <w:rFonts w:eastAsia="Times New Roman"/>
          <w:szCs w:val="24"/>
        </w:rPr>
        <w:t>Αυ</w:t>
      </w:r>
      <w:r>
        <w:rPr>
          <w:rFonts w:eastAsia="Times New Roman"/>
          <w:szCs w:val="24"/>
        </w:rPr>
        <w:t xml:space="preserve">τό το πόρισμα της </w:t>
      </w:r>
      <w:r>
        <w:rPr>
          <w:rFonts w:eastAsia="Times New Roman"/>
          <w:szCs w:val="24"/>
        </w:rPr>
        <w:t>ε</w:t>
      </w:r>
      <w:r>
        <w:rPr>
          <w:rFonts w:eastAsia="Times New Roman"/>
          <w:szCs w:val="24"/>
        </w:rPr>
        <w:t xml:space="preserve">πιτροπής, το οποίο είδε το φως της δημοσιότητας δημιούργησε μια τρικυμία στην </w:t>
      </w:r>
      <w:r>
        <w:rPr>
          <w:rFonts w:eastAsia="Times New Roman"/>
          <w:szCs w:val="24"/>
        </w:rPr>
        <w:t xml:space="preserve">τοπική αυτοδιοίκηση </w:t>
      </w:r>
      <w:r>
        <w:rPr>
          <w:rFonts w:eastAsia="Times New Roman"/>
          <w:szCs w:val="24"/>
        </w:rPr>
        <w:t>και ειλικρινά</w:t>
      </w:r>
      <w:r>
        <w:rPr>
          <w:rFonts w:eastAsia="Times New Roman"/>
          <w:szCs w:val="24"/>
        </w:rPr>
        <w:t>,</w:t>
      </w:r>
      <w:r>
        <w:rPr>
          <w:rFonts w:eastAsia="Times New Roman"/>
          <w:szCs w:val="24"/>
        </w:rPr>
        <w:t xml:space="preserve"> ανυπομονώ να ακούσω να μας συγκεκριμενοποιήσετε τι ακριβώς θα κάνετε</w:t>
      </w:r>
      <w:r>
        <w:rPr>
          <w:rFonts w:eastAsia="Times New Roman"/>
          <w:szCs w:val="24"/>
        </w:rPr>
        <w:t>,</w:t>
      </w:r>
      <w:r>
        <w:rPr>
          <w:rFonts w:eastAsia="Times New Roman"/>
          <w:szCs w:val="24"/>
        </w:rPr>
        <w:t xml:space="preserve"> σε σχέση με αυτό. Γιατί η ιδεοληψία και η ανικανότητ</w:t>
      </w:r>
      <w:r>
        <w:rPr>
          <w:rFonts w:eastAsia="Times New Roman"/>
          <w:szCs w:val="24"/>
        </w:rPr>
        <w:t xml:space="preserve">ά </w:t>
      </w:r>
      <w:r>
        <w:rPr>
          <w:rFonts w:eastAsia="Times New Roman"/>
          <w:szCs w:val="24"/>
        </w:rPr>
        <w:t>σας,</w:t>
      </w:r>
      <w:r>
        <w:rPr>
          <w:rFonts w:eastAsia="Times New Roman"/>
          <w:szCs w:val="24"/>
        </w:rPr>
        <w:t xml:space="preserve"> έχει σταθερά το ίδιο αποτέλεσμα. Το αποτέλεσμα είναι η καταστροφή σε οποιονδήποτε τομέα αγγίζετε. Και αυτό το οποίο ειλικρινά με εξοργίζει ορισμένες φορές είναι η αιτιολόγηση που προβάλλετε.</w:t>
      </w:r>
    </w:p>
    <w:p w14:paraId="1056A9FF" w14:textId="77777777" w:rsidR="0091056D" w:rsidRDefault="00744911">
      <w:pPr>
        <w:spacing w:line="600" w:lineRule="auto"/>
        <w:ind w:firstLine="720"/>
        <w:jc w:val="both"/>
        <w:rPr>
          <w:rFonts w:eastAsia="Times New Roman"/>
          <w:szCs w:val="24"/>
        </w:rPr>
      </w:pPr>
      <w:r>
        <w:rPr>
          <w:rFonts w:eastAsia="Times New Roman"/>
          <w:szCs w:val="24"/>
        </w:rPr>
        <w:t>Είστε έτοιμοι να ψηφίσετε τώρα το τέταρτο μνημόνιο, τις περι</w:t>
      </w:r>
      <w:r>
        <w:rPr>
          <w:rFonts w:eastAsia="Times New Roman"/>
          <w:szCs w:val="24"/>
        </w:rPr>
        <w:t>κοπές συντάξεων, τη μείωση του αφορολόγητου. Έχει καταπατηθεί κάθε κόκκινη γραμμή</w:t>
      </w:r>
      <w:r>
        <w:rPr>
          <w:rFonts w:eastAsia="Times New Roman"/>
          <w:szCs w:val="24"/>
        </w:rPr>
        <w:t>,</w:t>
      </w:r>
      <w:r>
        <w:rPr>
          <w:rFonts w:eastAsia="Times New Roman"/>
          <w:szCs w:val="24"/>
        </w:rPr>
        <w:t xml:space="preserve"> που είχε προβάλει ο οποιοσδήποτε. </w:t>
      </w:r>
    </w:p>
    <w:p w14:paraId="1056AA00" w14:textId="77777777" w:rsidR="0091056D" w:rsidRDefault="00744911">
      <w:pPr>
        <w:spacing w:line="600" w:lineRule="auto"/>
        <w:ind w:firstLine="720"/>
        <w:jc w:val="both"/>
        <w:rPr>
          <w:rFonts w:eastAsia="Times New Roman"/>
          <w:szCs w:val="24"/>
        </w:rPr>
      </w:pPr>
      <w:r>
        <w:rPr>
          <w:rFonts w:eastAsia="Times New Roman"/>
          <w:szCs w:val="24"/>
        </w:rPr>
        <w:t>Έχω κατηγοριοποιήσει τις αιτιολογήσεις που δίνετε στον εαυτό σας, αλλά και δημόσια, για το ότι θα ψηφίσετε «ναι» σε όλα αυτά σε λίγες μέρε</w:t>
      </w:r>
      <w:r>
        <w:rPr>
          <w:rFonts w:eastAsia="Times New Roman"/>
          <w:szCs w:val="24"/>
        </w:rPr>
        <w:t>ς. Υπάρχουν τρία σενάρια. Το ένα είναι η άρνηση. «Όχι, δεν είναι έτσι. Είναι ωμά ψέματα. Δεν είναι έτσι». Απλά αρνείστε ότι συμβαίνει αυτό</w:t>
      </w:r>
      <w:r>
        <w:rPr>
          <w:rFonts w:eastAsia="Times New Roman"/>
          <w:szCs w:val="24"/>
        </w:rPr>
        <w:t>,</w:t>
      </w:r>
      <w:r>
        <w:rPr>
          <w:rFonts w:eastAsia="Times New Roman"/>
          <w:szCs w:val="24"/>
        </w:rPr>
        <w:t xml:space="preserve"> το οποίο συμβαίνει. Αυτό είναι το ένα σενάριο.</w:t>
      </w:r>
    </w:p>
    <w:p w14:paraId="1056AA01" w14:textId="77777777" w:rsidR="0091056D" w:rsidRDefault="00744911">
      <w:pPr>
        <w:spacing w:line="600" w:lineRule="auto"/>
        <w:ind w:firstLine="720"/>
        <w:jc w:val="both"/>
        <w:rPr>
          <w:rFonts w:eastAsia="Times New Roman"/>
          <w:szCs w:val="24"/>
        </w:rPr>
      </w:pPr>
      <w:r>
        <w:rPr>
          <w:rFonts w:eastAsia="Times New Roman"/>
          <w:szCs w:val="24"/>
        </w:rPr>
        <w:lastRenderedPageBreak/>
        <w:t>Το άλλο σενάριο είναι το απόλυτα γελοίο. Αυτό πρέπει να σας ομολογήσω</w:t>
      </w:r>
      <w:r>
        <w:rPr>
          <w:rFonts w:eastAsia="Times New Roman"/>
          <w:szCs w:val="24"/>
        </w:rPr>
        <w:t xml:space="preserve"> ότι το άκουσα χθες σε μία δημόσια συζήτηση</w:t>
      </w:r>
      <w:r>
        <w:rPr>
          <w:rFonts w:eastAsia="Times New Roman"/>
          <w:szCs w:val="24"/>
        </w:rPr>
        <w:t>,</w:t>
      </w:r>
      <w:r>
        <w:rPr>
          <w:rFonts w:eastAsia="Times New Roman"/>
          <w:szCs w:val="24"/>
        </w:rPr>
        <w:t xml:space="preserve"> που είχα με τη Βουλευτή του ΣΥΡΙΖΑ κ</w:t>
      </w:r>
      <w:r>
        <w:rPr>
          <w:rFonts w:eastAsia="Times New Roman"/>
          <w:szCs w:val="24"/>
        </w:rPr>
        <w:t>.</w:t>
      </w:r>
      <w:r>
        <w:rPr>
          <w:rFonts w:eastAsia="Times New Roman"/>
          <w:szCs w:val="24"/>
        </w:rPr>
        <w:t xml:space="preserve"> Καρακώστα, η οποία</w:t>
      </w:r>
      <w:r>
        <w:rPr>
          <w:rFonts w:eastAsia="Times New Roman"/>
          <w:szCs w:val="24"/>
        </w:rPr>
        <w:t>,</w:t>
      </w:r>
      <w:r>
        <w:rPr>
          <w:rFonts w:eastAsia="Times New Roman"/>
          <w:szCs w:val="24"/>
        </w:rPr>
        <w:t xml:space="preserve"> όταν της είπαμε ότι έχει καταπατηθεί κάθε κόκκινη γραμμή, για παράδειγμα του κ. </w:t>
      </w:r>
      <w:proofErr w:type="spellStart"/>
      <w:r>
        <w:rPr>
          <w:rFonts w:eastAsia="Times New Roman"/>
          <w:szCs w:val="24"/>
        </w:rPr>
        <w:t>Τσακαλώτου</w:t>
      </w:r>
      <w:proofErr w:type="spellEnd"/>
      <w:r>
        <w:rPr>
          <w:rFonts w:eastAsia="Times New Roman"/>
          <w:szCs w:val="24"/>
        </w:rPr>
        <w:t xml:space="preserve"> που έλεγε για το αφορολόγητο –στον οποίο κι εσείς ασκήσατε κρι</w:t>
      </w:r>
      <w:r>
        <w:rPr>
          <w:rFonts w:eastAsia="Times New Roman"/>
          <w:szCs w:val="24"/>
        </w:rPr>
        <w:t>τική, κύριε Υπουργέ- έφερε το εξής παράδειγμα: «Αν ένα παιδάκι πάει στο σχολείο και δώσει ένα διαγώνισμα και δεν γράψει καλά και γυρίσει στο σπίτι και σας πει «εγώ δεν θα ξαναπάω στο σχολείο</w:t>
      </w:r>
      <w:r>
        <w:rPr>
          <w:rFonts w:eastAsia="Times New Roman"/>
          <w:szCs w:val="24"/>
        </w:rPr>
        <w:t>,</w:t>
      </w:r>
      <w:r>
        <w:rPr>
          <w:rFonts w:eastAsia="Times New Roman"/>
          <w:szCs w:val="24"/>
        </w:rPr>
        <w:t xml:space="preserve"> γιατί δεν έγραψα καλά στο διαγώνισμα», τι θα κάνετε; Θα το βγάλε</w:t>
      </w:r>
      <w:r>
        <w:rPr>
          <w:rFonts w:eastAsia="Times New Roman"/>
          <w:szCs w:val="24"/>
        </w:rPr>
        <w:t>τε από το σχολείο;». Αυτό απάντησε όταν τη ρωτήσαμε αν πρέπει να παραιτηθεί ο Υπουργός</w:t>
      </w:r>
      <w:r>
        <w:rPr>
          <w:rFonts w:eastAsia="Times New Roman"/>
          <w:szCs w:val="24"/>
        </w:rPr>
        <w:t>,</w:t>
      </w:r>
      <w:r>
        <w:rPr>
          <w:rFonts w:eastAsia="Times New Roman"/>
          <w:szCs w:val="24"/>
        </w:rPr>
        <w:t xml:space="preserve"> επειδή μειώνεται το αφορολόγητο. «Όχι» -λέει- «να τον αφήσουμε να </w:t>
      </w:r>
      <w:proofErr w:type="spellStart"/>
      <w:r>
        <w:rPr>
          <w:rFonts w:eastAsia="Times New Roman"/>
          <w:szCs w:val="24"/>
        </w:rPr>
        <w:t>ξαναπροσπαθήσει</w:t>
      </w:r>
      <w:proofErr w:type="spellEnd"/>
      <w:r>
        <w:rPr>
          <w:rFonts w:eastAsia="Times New Roman"/>
          <w:szCs w:val="24"/>
        </w:rPr>
        <w:t>». Ποιος πληρώνει τον λογαριασμό της αποτυχίας; Ο ελληνικός λαός. Αυτή ήταν η κατηγορία</w:t>
      </w:r>
      <w:r>
        <w:rPr>
          <w:rFonts w:eastAsia="Times New Roman"/>
          <w:szCs w:val="24"/>
        </w:rPr>
        <w:t xml:space="preserve"> του γελοίου. Ψέμα, άρνηση, γελοίο.</w:t>
      </w:r>
    </w:p>
    <w:p w14:paraId="1056AA02" w14:textId="77777777" w:rsidR="0091056D" w:rsidRDefault="00744911">
      <w:pPr>
        <w:spacing w:line="600" w:lineRule="auto"/>
        <w:ind w:firstLine="720"/>
        <w:jc w:val="both"/>
        <w:rPr>
          <w:rFonts w:eastAsia="Times New Roman"/>
          <w:szCs w:val="24"/>
        </w:rPr>
      </w:pPr>
      <w:r>
        <w:rPr>
          <w:rFonts w:eastAsia="Times New Roman"/>
          <w:szCs w:val="24"/>
        </w:rPr>
        <w:t xml:space="preserve">Βέβαια, υπάρχει και η τρίτη κατηγορία: Κουνάτε το δάχτυλο. «Φταίνε οι προηγούμενοι ή φταίει κάποιος άλλος». Αυτήν την τακτική την έχετε χρησιμοποιήσει κι εσείς, κύριε Υπουργέ. Έφταιγαν οι δανειστές –συγγνώμη, οι θεσμοί- </w:t>
      </w:r>
      <w:r>
        <w:rPr>
          <w:rFonts w:eastAsia="Times New Roman"/>
          <w:szCs w:val="24"/>
        </w:rPr>
        <w:t xml:space="preserve">που ήταν τα «βαποράκια» των συμφερόντων, αλλά τελικά συνομολογήσατε σε όλα όσα σας έβαλαν στο τραπέζι οι θεσμοί και όλα αυτά θα ψηφιστούν </w:t>
      </w:r>
      <w:proofErr w:type="spellStart"/>
      <w:r>
        <w:rPr>
          <w:rFonts w:eastAsia="Times New Roman"/>
          <w:szCs w:val="24"/>
        </w:rPr>
        <w:t>οσονούπω</w:t>
      </w:r>
      <w:proofErr w:type="spellEnd"/>
      <w:r>
        <w:rPr>
          <w:rFonts w:eastAsia="Times New Roman"/>
          <w:szCs w:val="24"/>
        </w:rPr>
        <w:t xml:space="preserve">. </w:t>
      </w:r>
    </w:p>
    <w:p w14:paraId="1056AA03" w14:textId="77777777" w:rsidR="0091056D" w:rsidRDefault="00744911">
      <w:pPr>
        <w:spacing w:line="600" w:lineRule="auto"/>
        <w:ind w:firstLine="720"/>
        <w:jc w:val="both"/>
        <w:rPr>
          <w:rFonts w:eastAsia="Times New Roman"/>
          <w:szCs w:val="24"/>
        </w:rPr>
      </w:pPr>
      <w:r>
        <w:rPr>
          <w:rFonts w:eastAsia="Times New Roman"/>
          <w:szCs w:val="24"/>
        </w:rPr>
        <w:lastRenderedPageBreak/>
        <w:t>Περιμένω, λοιπόν, με ανυπομονησία να δω μήπως αλλάξατε κατηγορία στην αιτιολόγησή σας και σε κάθε περίπτωση</w:t>
      </w:r>
      <w:r>
        <w:rPr>
          <w:rFonts w:eastAsia="Times New Roman"/>
          <w:szCs w:val="24"/>
        </w:rPr>
        <w:t xml:space="preserve"> να δώσετε ορισμένες συγκεκριμένες απαντήσεις για να επέλθει μια ηρεμία και μια σταθερότητα και μια σοβαρότητα και πάλι σ’ αυτόν τον πολύ σημαντικό χώρο της </w:t>
      </w:r>
      <w:r>
        <w:rPr>
          <w:rFonts w:eastAsia="Times New Roman"/>
          <w:szCs w:val="24"/>
        </w:rPr>
        <w:t>τοπικής αυτοδιοίκησης</w:t>
      </w:r>
      <w:r>
        <w:rPr>
          <w:rFonts w:eastAsia="Times New Roman"/>
          <w:szCs w:val="24"/>
        </w:rPr>
        <w:t>, ο οποίος είναι ο πιο κοντινός στον άνθρωπο και τον οποίον οφείλουμε όλοι απ’</w:t>
      </w:r>
      <w:r>
        <w:rPr>
          <w:rFonts w:eastAsia="Times New Roman"/>
          <w:szCs w:val="24"/>
        </w:rPr>
        <w:t xml:space="preserve"> όλα τα κόμματα και όλες τις παρατάξεις να σεβόμαστε και να τιμούμε.</w:t>
      </w:r>
    </w:p>
    <w:p w14:paraId="1056AA04" w14:textId="77777777" w:rsidR="0091056D" w:rsidRDefault="00744911">
      <w:pPr>
        <w:spacing w:line="600" w:lineRule="auto"/>
        <w:ind w:firstLine="720"/>
        <w:jc w:val="both"/>
        <w:rPr>
          <w:rFonts w:eastAsia="Times New Roman"/>
          <w:szCs w:val="24"/>
        </w:rPr>
      </w:pPr>
      <w:r>
        <w:rPr>
          <w:rFonts w:eastAsia="Times New Roman"/>
          <w:szCs w:val="24"/>
        </w:rPr>
        <w:t>Ευχαριστώ πολύ.</w:t>
      </w:r>
    </w:p>
    <w:p w14:paraId="1056AA05" w14:textId="77777777" w:rsidR="0091056D" w:rsidRDefault="0074491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056AA06" w14:textId="77777777" w:rsidR="0091056D" w:rsidRDefault="0074491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την </w:t>
      </w:r>
      <w:r>
        <w:rPr>
          <w:rFonts w:eastAsia="Times New Roman"/>
          <w:szCs w:val="24"/>
        </w:rPr>
        <w:t xml:space="preserve">κ. </w:t>
      </w:r>
      <w:r>
        <w:rPr>
          <w:rFonts w:eastAsia="Times New Roman"/>
          <w:szCs w:val="24"/>
        </w:rPr>
        <w:t>Ασημακοπούλου.</w:t>
      </w:r>
    </w:p>
    <w:p w14:paraId="1056AA07" w14:textId="77777777" w:rsidR="0091056D" w:rsidRDefault="00744911">
      <w:pPr>
        <w:spacing w:line="600" w:lineRule="auto"/>
        <w:ind w:firstLine="720"/>
        <w:jc w:val="both"/>
        <w:rPr>
          <w:rFonts w:eastAsia="Times New Roman"/>
          <w:szCs w:val="24"/>
        </w:rPr>
      </w:pPr>
      <w:r>
        <w:rPr>
          <w:rFonts w:eastAsia="Times New Roman"/>
          <w:szCs w:val="24"/>
        </w:rPr>
        <w:t>Κυρίες και κύριοι συνάδελφοι, γίνεται γνωστό στο</w:t>
      </w:r>
      <w:r>
        <w:rPr>
          <w:rFonts w:eastAsia="Times New Roman"/>
          <w:szCs w:val="24"/>
        </w:rPr>
        <w:t xml:space="preserve">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w:t>
      </w:r>
      <w:r>
        <w:rPr>
          <w:rFonts w:eastAsia="Times New Roman"/>
          <w:szCs w:val="24"/>
        </w:rPr>
        <w:t xml:space="preserve">μαθήτριες και μαθητές και τέσσερις συνοδοί εκπαιδευτικοί από τα Γυμνάσια Γλαύκης και </w:t>
      </w:r>
      <w:proofErr w:type="spellStart"/>
      <w:r>
        <w:rPr>
          <w:rFonts w:eastAsia="Times New Roman"/>
          <w:szCs w:val="24"/>
        </w:rPr>
        <w:t>Σμίνθης</w:t>
      </w:r>
      <w:proofErr w:type="spellEnd"/>
      <w:r>
        <w:rPr>
          <w:rFonts w:eastAsia="Times New Roman"/>
          <w:szCs w:val="24"/>
        </w:rPr>
        <w:t xml:space="preserve"> Ξάνθης. </w:t>
      </w:r>
    </w:p>
    <w:p w14:paraId="1056AA08" w14:textId="77777777" w:rsidR="0091056D" w:rsidRDefault="00744911">
      <w:pPr>
        <w:spacing w:line="600" w:lineRule="auto"/>
        <w:ind w:firstLine="720"/>
        <w:jc w:val="both"/>
        <w:rPr>
          <w:rFonts w:eastAsia="Times New Roman"/>
          <w:szCs w:val="24"/>
        </w:rPr>
      </w:pPr>
      <w:r>
        <w:rPr>
          <w:rFonts w:eastAsia="Times New Roman"/>
          <w:szCs w:val="24"/>
        </w:rPr>
        <w:t>Η Βουλή σάς καλωσορίζει.</w:t>
      </w:r>
    </w:p>
    <w:p w14:paraId="1056AA09" w14:textId="77777777" w:rsidR="0091056D" w:rsidRDefault="00744911">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1056AA0A" w14:textId="77777777" w:rsidR="0091056D" w:rsidRDefault="00744911">
      <w:pPr>
        <w:spacing w:line="600" w:lineRule="auto"/>
        <w:ind w:firstLine="720"/>
        <w:jc w:val="both"/>
        <w:rPr>
          <w:rFonts w:eastAsia="Times New Roman"/>
          <w:szCs w:val="24"/>
        </w:rPr>
      </w:pPr>
      <w:r>
        <w:rPr>
          <w:rFonts w:eastAsia="Times New Roman"/>
          <w:szCs w:val="24"/>
        </w:rPr>
        <w:lastRenderedPageBreak/>
        <w:t>Να πούμε στους μαθητές ότι παρακολουθούν διαδικασία κοινοβουλευτικού ελέγχου. Είναι μία από τις δύο λειτουργίες που έχει η Βουλή. Η μία είναι να ψηφίζει νόμους -αφού τους έχει συζητήσει προηγουμένως- και η δεύτερη είναι να ασκείται ένας έλεγχος από τους Βο</w:t>
      </w:r>
      <w:r>
        <w:rPr>
          <w:rFonts w:eastAsia="Times New Roman"/>
          <w:szCs w:val="24"/>
        </w:rPr>
        <w:t xml:space="preserve">υλευτές στην Κυβέρνηση. </w:t>
      </w:r>
    </w:p>
    <w:p w14:paraId="1056AA0B" w14:textId="77777777" w:rsidR="0091056D" w:rsidRDefault="00744911">
      <w:pPr>
        <w:spacing w:line="600" w:lineRule="auto"/>
        <w:ind w:firstLine="720"/>
        <w:jc w:val="both"/>
        <w:rPr>
          <w:rFonts w:eastAsia="Times New Roman"/>
          <w:szCs w:val="24"/>
        </w:rPr>
      </w:pPr>
      <w:r>
        <w:rPr>
          <w:rFonts w:eastAsia="Times New Roman"/>
          <w:szCs w:val="24"/>
        </w:rPr>
        <w:t xml:space="preserve">Σήμερα συζητούμε μία επίκαιρη επερώτηση της Νέας Δημοκρατίας γύρω από το ζήτημα της </w:t>
      </w:r>
      <w:r>
        <w:rPr>
          <w:rFonts w:eastAsia="Times New Roman"/>
          <w:szCs w:val="24"/>
        </w:rPr>
        <w:t>τοπικής αυτοδιοίκησης</w:t>
      </w:r>
      <w:r>
        <w:rPr>
          <w:rFonts w:eastAsia="Times New Roman"/>
          <w:szCs w:val="24"/>
        </w:rPr>
        <w:t>. Την επίκαιρη επερώτηση αναπτύσσουν στην αρχή οι Βουλευτές που επερωτούν, εν προκειμένω από τη Νέα Δημοκρατία.</w:t>
      </w:r>
    </w:p>
    <w:p w14:paraId="1056AA0C" w14:textId="77777777" w:rsidR="0091056D" w:rsidRDefault="00744911">
      <w:pPr>
        <w:spacing w:line="600" w:lineRule="auto"/>
        <w:ind w:firstLine="720"/>
        <w:jc w:val="both"/>
        <w:rPr>
          <w:rFonts w:eastAsia="Times New Roman"/>
          <w:szCs w:val="24"/>
        </w:rPr>
      </w:pPr>
      <w:r>
        <w:rPr>
          <w:rFonts w:eastAsia="Times New Roman"/>
          <w:szCs w:val="24"/>
        </w:rPr>
        <w:t xml:space="preserve">Τον λόγο έχει </w:t>
      </w:r>
      <w:r>
        <w:rPr>
          <w:rFonts w:eastAsia="Times New Roman"/>
          <w:szCs w:val="24"/>
        </w:rPr>
        <w:t>τώρα ο κ. Κωνσταντίνος Καραγκούνης, Βουλευτής Αιτωλοακαρνανίας της Νέας Δημοκρατίας, για πέντε λεπτά.</w:t>
      </w:r>
    </w:p>
    <w:p w14:paraId="1056AA0D" w14:textId="77777777" w:rsidR="0091056D" w:rsidRDefault="00744911">
      <w:pPr>
        <w:spacing w:line="600" w:lineRule="auto"/>
        <w:ind w:firstLine="720"/>
        <w:jc w:val="both"/>
        <w:rPr>
          <w:rFonts w:eastAsia="Times New Roman"/>
          <w:szCs w:val="24"/>
        </w:rPr>
      </w:pPr>
      <w:r>
        <w:rPr>
          <w:rFonts w:eastAsia="Times New Roman"/>
          <w:b/>
          <w:szCs w:val="24"/>
        </w:rPr>
        <w:t>ΚΩΝΣΤΑΝΤΙΝΟΣ ΚΑΡΑΓΚΟΥΝΗΣ:</w:t>
      </w:r>
      <w:r>
        <w:rPr>
          <w:rFonts w:eastAsia="Times New Roman"/>
          <w:szCs w:val="24"/>
        </w:rPr>
        <w:t xml:space="preserve"> Ευχαριστώ, κύριε Πρόεδρε. Θα κάνω χρήση και της δευτερολογίας μου.</w:t>
      </w:r>
    </w:p>
    <w:p w14:paraId="1056AA0E" w14:textId="77777777" w:rsidR="0091056D" w:rsidRDefault="00744911">
      <w:pPr>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έχω την αίσθηση </w:t>
      </w:r>
      <w:r>
        <w:rPr>
          <w:rFonts w:eastAsia="Times New Roman"/>
          <w:szCs w:val="24"/>
        </w:rPr>
        <w:t xml:space="preserve">ότι η επίκαιρη επερώτηση της Νέας Δημοκρατίας, αλλά και οι πολύ καλές τοποθετήσεις όλων των συναδέλφων, αναδεικνύουν με τον πλέον εύγλωττο τρόπο τη γύμνια της πολιτικής σας στον χώρο της </w:t>
      </w:r>
      <w:r>
        <w:rPr>
          <w:rFonts w:eastAsia="Times New Roman"/>
          <w:szCs w:val="24"/>
        </w:rPr>
        <w:t>αυτοδιοίκησης</w:t>
      </w:r>
      <w:r>
        <w:rPr>
          <w:rFonts w:eastAsia="Times New Roman"/>
          <w:szCs w:val="24"/>
        </w:rPr>
        <w:t>, τον τρόπο με τον οποίον αντιλαμβάνεστε τη λειτουργία κ</w:t>
      </w:r>
      <w:r>
        <w:rPr>
          <w:rFonts w:eastAsia="Times New Roman"/>
          <w:szCs w:val="24"/>
        </w:rPr>
        <w:t xml:space="preserve">αι κυρίως την απαξίωση προς τον θεσμό, την οποία επιδεικνύετε με κάθε νομοθετική σας πρωτοβουλία και κάθε σας πράξη. </w:t>
      </w:r>
    </w:p>
    <w:p w14:paraId="1056AA0F" w14:textId="77777777" w:rsidR="0091056D" w:rsidRDefault="00744911">
      <w:pPr>
        <w:spacing w:line="600" w:lineRule="auto"/>
        <w:ind w:firstLine="720"/>
        <w:jc w:val="both"/>
        <w:rPr>
          <w:rFonts w:eastAsia="Times New Roman"/>
          <w:szCs w:val="24"/>
        </w:rPr>
      </w:pPr>
      <w:r>
        <w:rPr>
          <w:rFonts w:eastAsia="Times New Roman"/>
          <w:szCs w:val="24"/>
        </w:rPr>
        <w:lastRenderedPageBreak/>
        <w:t xml:space="preserve">Δυστυχώς, με την πολιτική σας και με τις αποφάσεις σας έχετε καταντήσει τους δήμους να είναι επαίτες και ικέτες της </w:t>
      </w:r>
      <w:r>
        <w:rPr>
          <w:rFonts w:eastAsia="Times New Roman"/>
          <w:szCs w:val="24"/>
        </w:rPr>
        <w:t>κεντρικής κυβέρνησης</w:t>
      </w:r>
      <w:r>
        <w:rPr>
          <w:rFonts w:eastAsia="Times New Roman"/>
          <w:szCs w:val="24"/>
        </w:rPr>
        <w:t xml:space="preserve">. </w:t>
      </w:r>
      <w:r>
        <w:rPr>
          <w:rFonts w:eastAsia="Times New Roman"/>
          <w:szCs w:val="24"/>
        </w:rPr>
        <w:t>Στόχος σας θα έπρεπε να ήταν οι δήμοι και οι περιφέρειες να έχουν κίνητρα να φέρουν επενδύσεις στην περιοχή τους και όχι να τους παρεμποδίζετε, όπως συμβαίνει τώρα, και να προσελκύουν μόνιμο πληθυσμό στις περιοχές τους, ώστε να μπορούν να αυξήσουν και τους</w:t>
      </w:r>
      <w:r>
        <w:rPr>
          <w:rFonts w:eastAsia="Times New Roman"/>
          <w:szCs w:val="24"/>
        </w:rPr>
        <w:t xml:space="preserve"> πόρους τους και τη βιωσιμότητά τους. Τώρα, βέβαια, ποιον μόνιμο πληθυσμό; Έχω την αίσθηση ότι με την Κυβέρνηση ΣΥΡΙΖΑ ο μόνος νέος που τελικά θα μείνει στη χώρα θα είναι ο κ. Τσίπρας. </w:t>
      </w:r>
    </w:p>
    <w:p w14:paraId="1056AA10" w14:textId="77777777" w:rsidR="0091056D" w:rsidRDefault="00744911">
      <w:pPr>
        <w:spacing w:line="600" w:lineRule="auto"/>
        <w:ind w:firstLine="720"/>
        <w:jc w:val="both"/>
        <w:rPr>
          <w:rFonts w:eastAsia="Times New Roman"/>
          <w:szCs w:val="24"/>
        </w:rPr>
      </w:pPr>
      <w:r>
        <w:rPr>
          <w:rFonts w:eastAsia="Times New Roman"/>
          <w:szCs w:val="24"/>
        </w:rPr>
        <w:t xml:space="preserve">Κύριε Υπουργέ, αντί να δείτε την </w:t>
      </w:r>
      <w:r>
        <w:rPr>
          <w:rFonts w:eastAsia="Times New Roman"/>
          <w:szCs w:val="24"/>
        </w:rPr>
        <w:t>τοπική αυτοδιοίκηση</w:t>
      </w:r>
      <w:r>
        <w:rPr>
          <w:rFonts w:eastAsia="Times New Roman"/>
          <w:szCs w:val="24"/>
        </w:rPr>
        <w:t xml:space="preserve"> ως μοχλό ανάπτυξη</w:t>
      </w:r>
      <w:r>
        <w:rPr>
          <w:rFonts w:eastAsia="Times New Roman"/>
          <w:szCs w:val="24"/>
        </w:rPr>
        <w:t>ς για τη χώρα και για την οικονομία, βάζετε τόσα εμπόδια και προσκόμματα που δυστυχώς την έχετε καταντήσει τροχοπέδη.</w:t>
      </w:r>
    </w:p>
    <w:p w14:paraId="1056AA11"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Οι αξιότιμοι συνάδελφοι σάς έθεσαν πολύ συγκεκριμένα ερωτήματα τα οποία καταδεικνύουν ποιες είναι οι πραγματικές σας προθέσεις για την τοπ</w:t>
      </w:r>
      <w:r>
        <w:rPr>
          <w:rFonts w:eastAsia="Times New Roman" w:cs="Times New Roman"/>
          <w:szCs w:val="24"/>
        </w:rPr>
        <w:t>ική αυτοδιοίκηση. Διότι στον διάλογο που έχετε ξεκινήσει με τους δήμους για τα νομοθετήματα που θέλετε να φέρετε, κάνετε αυτό που κάνατε πάντα: προωθείτε μόνο αυτά που συμφέρουν και εξυπηρετούν την κυβερνητική σας πολιτική και τις μικροκομματικές σας σκοπι</w:t>
      </w:r>
      <w:r>
        <w:rPr>
          <w:rFonts w:eastAsia="Times New Roman" w:cs="Times New Roman"/>
          <w:szCs w:val="24"/>
        </w:rPr>
        <w:t xml:space="preserve">μότητες και τα μεγάλα, τα πραγματικά </w:t>
      </w:r>
      <w:r>
        <w:rPr>
          <w:rFonts w:eastAsia="Times New Roman" w:cs="Times New Roman"/>
          <w:szCs w:val="24"/>
        </w:rPr>
        <w:lastRenderedPageBreak/>
        <w:t xml:space="preserve">προβλήματα που αντιμετωπίζουν οι δήμοι δεν σας ενδιαφέρουν και ούτε ασχολείστε. Και αυτό είναι κάτι που σας είπε νωρίτερα ο εισηγητής μας, ο Μάκης Βορίδης. </w:t>
      </w:r>
    </w:p>
    <w:p w14:paraId="1056AA1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Η ΚΕΔΕ σάς έχει θέσει μια σειρά από ζητήματα. Και αντί να μπεί</w:t>
      </w:r>
      <w:r>
        <w:rPr>
          <w:rFonts w:eastAsia="Times New Roman" w:cs="Times New Roman"/>
          <w:szCs w:val="24"/>
        </w:rPr>
        <w:t xml:space="preserve">τε ουσιαστικά στην κουβέντα, το μόνο που σας ενδιαφέρει είναι η αλλαγή του εκλογικού νόμου, μήπως και περισώσετε ό,τι μπορείτε στις επόμενες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Το κάνατε πέρυσι και με τον εκλογικό νόμο. Η ΚΕΔΕ σάς κατέθεσε συγκεκριμένες προτάσεις και</w:t>
      </w:r>
      <w:r>
        <w:rPr>
          <w:rFonts w:eastAsia="Times New Roman" w:cs="Times New Roman"/>
          <w:szCs w:val="24"/>
        </w:rPr>
        <w:t xml:space="preserve"> όχι μόνο δεν τις εξετάσατε, αλλά και επιδεικτικά τις αγνοήσατε. Και όντως, σας ενδιαφέρει μόνο εάν στην Αίθουσα υπήρχαν κινητά ή όχι. </w:t>
      </w:r>
    </w:p>
    <w:p w14:paraId="1056AA13"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Έχετε εξαγγείλει την αλλαγή του </w:t>
      </w:r>
      <w:r>
        <w:rPr>
          <w:rFonts w:eastAsia="Times New Roman" w:cs="Times New Roman"/>
          <w:szCs w:val="24"/>
        </w:rPr>
        <w:t>«ΚΑΛΛΙΚΡΑΤΗ»</w:t>
      </w:r>
      <w:r>
        <w:rPr>
          <w:rFonts w:eastAsia="Times New Roman" w:cs="Times New Roman"/>
          <w:szCs w:val="24"/>
        </w:rPr>
        <w:t xml:space="preserve"> χωρίς να πείτε τι ακριβώς θέλετε να κάνετε και κυρίως χωρίς να ενημερώνετε </w:t>
      </w:r>
      <w:r>
        <w:rPr>
          <w:rFonts w:eastAsia="Times New Roman" w:cs="Times New Roman"/>
          <w:szCs w:val="24"/>
        </w:rPr>
        <w:t>τους καθ’ ύλην θεσμικά αρμόδιους. Περιφέρεστε στους διαφόρους φιλικούς σας δήμους για να κάνετε διάλογο και προβάλετε γενικότητες. Πότε θα ενημερώσετε τους δήμους θεσμικά και συγκεκριμένα; Καλέστε τους να τους ενημερώσετε και κυρίως να τους πείτε –γιατί αυ</w:t>
      </w:r>
      <w:r>
        <w:rPr>
          <w:rFonts w:eastAsia="Times New Roman" w:cs="Times New Roman"/>
          <w:szCs w:val="24"/>
        </w:rPr>
        <w:t xml:space="preserve">τό είναι το πολύ βασικό- πόσο κοστίζει αυτή η μεταρρύθμιση. </w:t>
      </w:r>
    </w:p>
    <w:p w14:paraId="1056AA14"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Διότι ξέρετε, κύριε Υπουργέ, ότι οποιαδήποτε μεταρρύθμιση έχει από πίσω και ένα κόστος. Πόσο κοστίζει και τι θέλετε ακριβώς να κάνετε; Εκτός </w:t>
      </w:r>
      <w:r>
        <w:rPr>
          <w:rFonts w:eastAsia="Times New Roman" w:cs="Times New Roman"/>
          <w:szCs w:val="24"/>
        </w:rPr>
        <w:lastRenderedPageBreak/>
        <w:t>εάν πιστεύετε ότι τα προβλήματα των δήμων συμπυκνώνοντ</w:t>
      </w:r>
      <w:r>
        <w:rPr>
          <w:rFonts w:eastAsia="Times New Roman" w:cs="Times New Roman"/>
          <w:szCs w:val="24"/>
        </w:rPr>
        <w:t xml:space="preserve">αι και εξαντλούνται μόνο στο ζήτημα της απλής αναλογικής. </w:t>
      </w:r>
    </w:p>
    <w:p w14:paraId="1056AA15" w14:textId="77777777" w:rsidR="0091056D" w:rsidRDefault="00744911">
      <w:pPr>
        <w:spacing w:line="600" w:lineRule="auto"/>
        <w:ind w:firstLine="720"/>
        <w:jc w:val="both"/>
        <w:rPr>
          <w:rFonts w:eastAsia="Times New Roman" w:cs="Times New Roman"/>
          <w:b/>
          <w:szCs w:val="24"/>
        </w:rPr>
      </w:pPr>
      <w:r>
        <w:rPr>
          <w:rFonts w:eastAsia="UB-Helvetica" w:cs="Times New Roman"/>
          <w:szCs w:val="24"/>
        </w:rPr>
        <w:t xml:space="preserve">(Στο σημείο αυτό την Προεδρική Έδρα καταλαμβάνει η Γ΄ Αντιπρόεδρος της Βουλής κ. </w:t>
      </w:r>
      <w:r w:rsidRPr="001E4F55">
        <w:rPr>
          <w:rFonts w:eastAsia="UB-Helvetica" w:cs="Times New Roman"/>
          <w:b/>
          <w:szCs w:val="24"/>
        </w:rPr>
        <w:t>Α</w:t>
      </w:r>
      <w:r>
        <w:rPr>
          <w:rFonts w:eastAsia="UB-Helvetica" w:cs="Times New Roman"/>
          <w:b/>
          <w:szCs w:val="24"/>
        </w:rPr>
        <w:t>ΝΑΣΤΑΣΙΑ ΧΡΙΣΤΟΔΟΥΛΟΠΟΥΛΟΥ</w:t>
      </w:r>
      <w:r>
        <w:rPr>
          <w:rFonts w:eastAsia="UB-Helvetica" w:cs="Times New Roman"/>
          <w:szCs w:val="24"/>
        </w:rPr>
        <w:t xml:space="preserve">) </w:t>
      </w:r>
    </w:p>
    <w:p w14:paraId="1056AA16"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Το μόνο που κάνετε είναι εκεί που σας βολεύει να μεταφέρετε υποχρεώσεις και αρμοδιότητ</w:t>
      </w:r>
      <w:r>
        <w:rPr>
          <w:rFonts w:eastAsia="Times New Roman" w:cs="Times New Roman"/>
          <w:szCs w:val="24"/>
        </w:rPr>
        <w:t xml:space="preserve">ες στους ΟΤΑ, που αδυνατείτε βεβαίως εσείς ως κεντρική διοίκηση να εκπληρώσετε, χωρίς να δίνετε αντίστοιχους πόρους και αντίστοιχο προσωπικό. Πού είναι οι οικονομικοί πόροι που είχατε υποσχεθεί; </w:t>
      </w:r>
    </w:p>
    <w:p w14:paraId="1056AA1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Πέρυσι -εάν δεν κάνω λάθος, να μας το επιβεβαιώσετε- κόψατε </w:t>
      </w:r>
      <w:r>
        <w:rPr>
          <w:rFonts w:eastAsia="Times New Roman" w:cs="Times New Roman"/>
          <w:szCs w:val="24"/>
        </w:rPr>
        <w:t xml:space="preserve">214 εκατομμύρια ευρώ από την τοπική αυτοδιοίκηση. Βέβαια δεν συζητάω για τα 500 εκατομμύρια ευρώ του ΠΔΕ. Αυτά έχουν εξαφανιστεί για να πάνε στο περίφημο πλεόνασμα. </w:t>
      </w:r>
    </w:p>
    <w:p w14:paraId="1056AA1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Σας το λέμε ξεκάθαρα ως Νέα Δημοκρατία: Δώστε πίσω τα χρήματα που παρακρατήσατε όλο αυτό τ</w:t>
      </w:r>
      <w:r>
        <w:rPr>
          <w:rFonts w:eastAsia="Times New Roman" w:cs="Times New Roman"/>
          <w:szCs w:val="24"/>
        </w:rPr>
        <w:t xml:space="preserve">ο διάστημα τα οποία τα δικαιούνται οι δήμοι, αλλά πάνω από όλα η ίδια η αγορά. </w:t>
      </w:r>
    </w:p>
    <w:p w14:paraId="1056AA19" w14:textId="77777777" w:rsidR="0091056D" w:rsidRDefault="00744911">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προειδοποιητικά το κουδούνι λήξεως του χρόνου ομιλίας του κυρίου Βουλευτή)</w:t>
      </w:r>
    </w:p>
    <w:p w14:paraId="1056AA1A" w14:textId="77777777" w:rsidR="0091056D" w:rsidRDefault="00744911">
      <w:pPr>
        <w:spacing w:line="600" w:lineRule="auto"/>
        <w:ind w:firstLine="720"/>
        <w:jc w:val="both"/>
        <w:rPr>
          <w:rFonts w:eastAsia="Times New Roman"/>
          <w:szCs w:val="24"/>
        </w:rPr>
      </w:pPr>
      <w:r>
        <w:rPr>
          <w:rFonts w:eastAsia="Times New Roman"/>
          <w:szCs w:val="24"/>
        </w:rPr>
        <w:t xml:space="preserve">Θα κάνω χρήση και της δευτερολογίας μου, κυρία Πρόεδρε. </w:t>
      </w:r>
    </w:p>
    <w:p w14:paraId="1056AA1B" w14:textId="77777777" w:rsidR="0091056D" w:rsidRDefault="00744911">
      <w:pPr>
        <w:spacing w:line="600" w:lineRule="auto"/>
        <w:ind w:firstLine="720"/>
        <w:jc w:val="both"/>
        <w:rPr>
          <w:rFonts w:eastAsia="Times New Roman"/>
          <w:szCs w:val="24"/>
        </w:rPr>
      </w:pPr>
      <w:r>
        <w:rPr>
          <w:rFonts w:eastAsia="Times New Roman"/>
          <w:szCs w:val="24"/>
        </w:rPr>
        <w:lastRenderedPageBreak/>
        <w:t>Σας ρωτήσαμε και σα</w:t>
      </w:r>
      <w:r>
        <w:rPr>
          <w:rFonts w:eastAsia="Times New Roman"/>
          <w:szCs w:val="24"/>
        </w:rPr>
        <w:t xml:space="preserve">ς ρωτάμε –το είπε ο εισηγητής και όλοι οι προηγούμενοι συνάδελφοι- για τους </w:t>
      </w:r>
      <w:proofErr w:type="spellStart"/>
      <w:r>
        <w:rPr>
          <w:rFonts w:eastAsia="Times New Roman"/>
          <w:szCs w:val="24"/>
        </w:rPr>
        <w:t>παρακρατηθέντες</w:t>
      </w:r>
      <w:proofErr w:type="spellEnd"/>
      <w:r>
        <w:rPr>
          <w:rFonts w:eastAsia="Times New Roman"/>
          <w:szCs w:val="24"/>
        </w:rPr>
        <w:t xml:space="preserve"> πόρους που είναι ζωτικής σημασίας για τους </w:t>
      </w:r>
      <w:r>
        <w:rPr>
          <w:rFonts w:eastAsia="Times New Roman"/>
          <w:szCs w:val="24"/>
        </w:rPr>
        <w:t xml:space="preserve">δήμους </w:t>
      </w:r>
      <w:r>
        <w:rPr>
          <w:rFonts w:eastAsia="Times New Roman"/>
          <w:szCs w:val="24"/>
        </w:rPr>
        <w:t>και που μέχρι πέρυσι με μία ρύθμιση αποδίδονταν. Πείτε μας συγκεκριμένα: Θα τους αποδώσετε και πότε; Εσείς δεν φων</w:t>
      </w:r>
      <w:r>
        <w:rPr>
          <w:rFonts w:eastAsia="Times New Roman"/>
          <w:szCs w:val="24"/>
        </w:rPr>
        <w:t xml:space="preserve">άζατε όταν η προηγούμενη κυβέρνηση –το ανέφερε ο κ. Βορίδης- καθυστερούσε έστω και για λίγο την πληρωμή ενός επιδόματος; Εσείς δεν κραυγάζατε παντού, στη Βουλή, στον δημόσιο διάλογο; </w:t>
      </w:r>
    </w:p>
    <w:p w14:paraId="1056AA1C" w14:textId="77777777" w:rsidR="0091056D" w:rsidRDefault="00744911">
      <w:pPr>
        <w:spacing w:line="600" w:lineRule="auto"/>
        <w:ind w:firstLine="720"/>
        <w:jc w:val="both"/>
        <w:rPr>
          <w:rFonts w:eastAsia="Times New Roman"/>
          <w:szCs w:val="24"/>
        </w:rPr>
      </w:pPr>
      <w:r>
        <w:rPr>
          <w:rFonts w:eastAsia="Times New Roman"/>
          <w:szCs w:val="24"/>
        </w:rPr>
        <w:t xml:space="preserve">Για να καταλάβετε, σε έναν δικό μου δήμο της περιφέρειάς μου, που είναι </w:t>
      </w:r>
      <w:r>
        <w:rPr>
          <w:rFonts w:eastAsia="Times New Roman"/>
          <w:szCs w:val="24"/>
        </w:rPr>
        <w:t xml:space="preserve">ένας από τους μεγαλύτερους </w:t>
      </w:r>
      <w:r>
        <w:rPr>
          <w:rFonts w:eastAsia="Times New Roman"/>
          <w:szCs w:val="24"/>
        </w:rPr>
        <w:t>δήμους</w:t>
      </w:r>
      <w:r>
        <w:rPr>
          <w:rFonts w:eastAsia="Times New Roman"/>
          <w:szCs w:val="24"/>
        </w:rPr>
        <w:t xml:space="preserve">, στον Δήμο Αγρινίου, χρωστάτε από πέρυσι 2 εκατομμύρια ευρώ. Αυτά είναι απαραίτητα χρήματα για να είναι βιώσιμος ο </w:t>
      </w:r>
      <w:r>
        <w:rPr>
          <w:rFonts w:eastAsia="Times New Roman"/>
          <w:szCs w:val="24"/>
        </w:rPr>
        <w:t xml:space="preserve">δήμος </w:t>
      </w:r>
      <w:r>
        <w:rPr>
          <w:rFonts w:eastAsia="Times New Roman"/>
          <w:szCs w:val="24"/>
        </w:rPr>
        <w:t>και να καλύψει υποχρεώσεις. Θα πρέπει, λοιπόν, να μας απαντήσετε τι θα κάνετε συγκεκριμένα με την από</w:t>
      </w:r>
      <w:r>
        <w:rPr>
          <w:rFonts w:eastAsia="Times New Roman"/>
          <w:szCs w:val="24"/>
        </w:rPr>
        <w:t>δοση των πόρων.</w:t>
      </w:r>
    </w:p>
    <w:p w14:paraId="1056AA1D" w14:textId="77777777" w:rsidR="0091056D" w:rsidRDefault="00744911">
      <w:pPr>
        <w:spacing w:line="600" w:lineRule="auto"/>
        <w:ind w:firstLine="720"/>
        <w:jc w:val="both"/>
        <w:rPr>
          <w:rFonts w:eastAsia="Times New Roman"/>
          <w:szCs w:val="24"/>
        </w:rPr>
      </w:pPr>
      <w:r>
        <w:rPr>
          <w:rFonts w:eastAsia="Times New Roman"/>
          <w:szCs w:val="24"/>
        </w:rPr>
        <w:t xml:space="preserve">Θα σας αναφέρω ένα παράδειγμα το οποίο βεβαίως έχει δει και το φως της δημοσιότητας και αφορά το </w:t>
      </w:r>
      <w:proofErr w:type="spellStart"/>
      <w:r>
        <w:rPr>
          <w:rFonts w:eastAsia="Times New Roman"/>
          <w:szCs w:val="24"/>
        </w:rPr>
        <w:t>Σικιαρίδειο</w:t>
      </w:r>
      <w:proofErr w:type="spellEnd"/>
      <w:r>
        <w:rPr>
          <w:rFonts w:eastAsia="Times New Roman"/>
          <w:szCs w:val="24"/>
        </w:rPr>
        <w:t xml:space="preserve"> Ίδρυμα, αφορά άτομα με ειδικές ανάγκες, που είναι πιο ευαίσθητη κοινωνική ομάδα. Το προσωπικό, εάν δεν κάνω λάθος, από το Πάσχα είν</w:t>
      </w:r>
      <w:r>
        <w:rPr>
          <w:rFonts w:eastAsia="Times New Roman"/>
          <w:szCs w:val="24"/>
        </w:rPr>
        <w:t xml:space="preserve">αι σε επίσχεση εργασίας. Δεν τους πληρώνετε, κύριε Υπουργέ –και δεν αφορά μόνον εσάς, αλλά και την κ. Φωτίου-, γιατί απλά μαζεύετε –όπως σας έχουμε πει- πλεόνασμα υποκρισίας και τίποτα άλλο. Και μην μου πείτε ότι αυτό θα το καλύψει η περιφέρεια, που όντως </w:t>
      </w:r>
      <w:r>
        <w:rPr>
          <w:rFonts w:eastAsia="Times New Roman"/>
          <w:szCs w:val="24"/>
        </w:rPr>
        <w:t xml:space="preserve">κάνει κάποιες φιλότιμες προσπάθειες, αλλά αφορά μόνο είκοσι τέσσερα άτομα, ενώ </w:t>
      </w:r>
      <w:r>
        <w:rPr>
          <w:rFonts w:eastAsia="Times New Roman"/>
          <w:szCs w:val="24"/>
        </w:rPr>
        <w:lastRenderedPageBreak/>
        <w:t xml:space="preserve">εκεί είναι διακόσιοι εργαζόμενοι. Να δούμε, λοιπόν, ποια είναι η ευαισθησία σας. Δείξτε το. </w:t>
      </w:r>
    </w:p>
    <w:p w14:paraId="1056AA1E" w14:textId="77777777" w:rsidR="0091056D" w:rsidRDefault="00744911">
      <w:pPr>
        <w:spacing w:line="600" w:lineRule="auto"/>
        <w:ind w:firstLine="720"/>
        <w:jc w:val="both"/>
        <w:rPr>
          <w:rFonts w:eastAsia="Times New Roman"/>
          <w:szCs w:val="24"/>
        </w:rPr>
      </w:pPr>
      <w:r>
        <w:rPr>
          <w:rFonts w:eastAsia="Times New Roman"/>
          <w:szCs w:val="24"/>
        </w:rPr>
        <w:t>Ένα άλλο ουσιαστικό ζήτημα που έθιξαν και οι προηγούμενοι έχει να κάνει με το θεσμικ</w:t>
      </w:r>
      <w:r>
        <w:rPr>
          <w:rFonts w:eastAsia="Times New Roman"/>
          <w:szCs w:val="24"/>
        </w:rPr>
        <w:t>ό πλαίσιο της δημοπράτησης των έργων. Πήγατε πέρυσι με μια νομοθετική ρύθμιση, μέσα στον Δεκαπενταύγουστο και χωρίς καμμία διαβούλευση, χωρίς κανέναν διάλογο, αιφνιδιάσατε τους πάντες και κυρίως τους εργαζομένους στους δήμους. Αλλάξατε όλο το θεσμικό πλαίσ</w:t>
      </w:r>
      <w:r>
        <w:rPr>
          <w:rFonts w:eastAsia="Times New Roman"/>
          <w:szCs w:val="24"/>
        </w:rPr>
        <w:t xml:space="preserve">ιο, φτιάξατε ένα δαιδαλώδες γραφειοκρατικό σύστημα, δυσκολέψατε τις διαδικασίες και καταστήσατε, δυστυχώς, τη δημοπράτηση των έργων σχεδόν αδύνατη. </w:t>
      </w:r>
    </w:p>
    <w:p w14:paraId="1056AA1F" w14:textId="77777777" w:rsidR="0091056D" w:rsidRDefault="00744911">
      <w:pPr>
        <w:spacing w:line="600" w:lineRule="auto"/>
        <w:ind w:firstLine="720"/>
        <w:jc w:val="both"/>
        <w:rPr>
          <w:rFonts w:eastAsia="Times New Roman" w:cs="Times New Roman"/>
          <w:szCs w:val="24"/>
        </w:rPr>
      </w:pPr>
      <w:r>
        <w:rPr>
          <w:rFonts w:eastAsia="Times New Roman"/>
          <w:szCs w:val="24"/>
        </w:rPr>
        <w:t>Είχατε πει ότι θα έχετε έτοιμη την ηλεκτρονική πλατφόρμα την 1</w:t>
      </w:r>
      <w:r>
        <w:rPr>
          <w:rFonts w:eastAsia="Times New Roman"/>
          <w:szCs w:val="24"/>
          <w:vertAlign w:val="superscript"/>
        </w:rPr>
        <w:t>η</w:t>
      </w:r>
      <w:r>
        <w:rPr>
          <w:rFonts w:eastAsia="Times New Roman"/>
          <w:szCs w:val="24"/>
        </w:rPr>
        <w:t xml:space="preserve"> του Μάη. Δεν έχετε τίποτα έτοιμο και στην ουσία είναι πρακτικά αδύνατο να προχωρήσει το οποιοδήποτε έργο. Το σημαντικότερο είναι ότι δεν προχωρούν και οι μελέτες, για να μπορέσουν να ωριμάσουν τα έργα του ΕΣΠΑ</w:t>
      </w:r>
      <w:r>
        <w:rPr>
          <w:rFonts w:eastAsia="Times New Roman"/>
          <w:szCs w:val="24"/>
        </w:rPr>
        <w:t>,</w:t>
      </w:r>
      <w:r>
        <w:rPr>
          <w:rFonts w:eastAsia="Times New Roman"/>
          <w:szCs w:val="24"/>
        </w:rPr>
        <w:t xml:space="preserve"> που πρέπει να </w:t>
      </w:r>
      <w:proofErr w:type="spellStart"/>
      <w:r>
        <w:rPr>
          <w:rFonts w:eastAsia="Times New Roman"/>
          <w:szCs w:val="24"/>
        </w:rPr>
        <w:t>απορροφηθούν</w:t>
      </w:r>
      <w:proofErr w:type="spellEnd"/>
      <w:r>
        <w:rPr>
          <w:rFonts w:eastAsia="Times New Roman"/>
          <w:szCs w:val="24"/>
        </w:rPr>
        <w:t xml:space="preserve"> από το ΕΣΠΑ. Διαφ</w:t>
      </w:r>
      <w:r>
        <w:rPr>
          <w:rFonts w:eastAsia="Times New Roman"/>
          <w:szCs w:val="24"/>
        </w:rPr>
        <w:t xml:space="preserve">ορετικά δεν μπορεί να γίνει καμμία ωρίμανση εάν δεν προχωρήσουν οι μελέτες. Βεβαίως οι μελέτες δεν προχωρούν, γιατί δεν έχετε τίποτα έτοιμο. Υπάρχει αλαλούμ και ανυπαρξία και δεν μπορεί να «τρέξει» και κανένα έργο ΕΣΠΑ. </w:t>
      </w:r>
    </w:p>
    <w:p w14:paraId="1056AA20"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Όταν εμείς για τόσο διάστημα σας κα</w:t>
      </w:r>
      <w:r>
        <w:rPr>
          <w:rFonts w:eastAsia="Times New Roman" w:cs="Times New Roman"/>
          <w:szCs w:val="24"/>
        </w:rPr>
        <w:t xml:space="preserve">τηγορούσαμε και σας καλούσαμε να κλείσετε την αξιολόγηση, κύριε Υπουργέ, ήταν ακριβώς γι’ αυτόν τον λόγο. Διότι οι καθυστερήσεις είχαν και αρνητικές επιπτώσεις γενικά στην οικονομία </w:t>
      </w:r>
      <w:r>
        <w:rPr>
          <w:rFonts w:eastAsia="Times New Roman" w:cs="Times New Roman"/>
          <w:szCs w:val="24"/>
        </w:rPr>
        <w:lastRenderedPageBreak/>
        <w:t>και στα κοινοτικά κονδύλια που θα έπρεπε να είχαν ήδη παρθεί και τώρα θα τ</w:t>
      </w:r>
      <w:r>
        <w:rPr>
          <w:rFonts w:eastAsia="Times New Roman" w:cs="Times New Roman"/>
          <w:szCs w:val="24"/>
        </w:rPr>
        <w:t xml:space="preserve">α συζητήσουμε από Σεπτέμβρη και βλέπουμε. Να δούμε τι θα γίνει. </w:t>
      </w:r>
    </w:p>
    <w:p w14:paraId="1056AA21"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Τελικά, στην ουσία, τι κάνατε; Κάνατε μια τρύπα στο νερό. Μας φορτώσατε άλλο ένα μνημόνιο και όλα έχουν πάει πίσω. Έχετε μπλοκάρει τους δήμους και επαίρεστε για δήθεν επιτεύγματά σας στο ΕΣΠΑ</w:t>
      </w:r>
      <w:r>
        <w:rPr>
          <w:rFonts w:eastAsia="Times New Roman" w:cs="Times New Roman"/>
          <w:szCs w:val="24"/>
        </w:rPr>
        <w:t xml:space="preserve">. Και για ποιο ΕΣΠΑ μιλάτε; Αφού δεν έχετε χρήματα ούτε να χρηματοδοτήσετε τα τρέχοντα έργα ούτε βεβαίως να κάνετε και τα έργα-γέφυρες, ώστε να μην χαθούν και τα προηγούμενα. </w:t>
      </w:r>
    </w:p>
    <w:p w14:paraId="1056AA2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Το ξέρετε, κύριε Υπουργέ -και αν δεν το ξέρετε, να σας ενημερώσουμε- ότι παντού </w:t>
      </w:r>
      <w:r>
        <w:rPr>
          <w:rFonts w:eastAsia="Times New Roman" w:cs="Times New Roman"/>
          <w:szCs w:val="24"/>
        </w:rPr>
        <w:t xml:space="preserve">στην Ελλάδα όλοι οι εργολάβοι έχουν διακόψει τις εργασίες τους, γιατί δεν υπάρχει χρηματοδότηση. Και μετά μιλάμε για ανάπτυξη και επιτάχυνση του ΕΣΠΑ. </w:t>
      </w:r>
    </w:p>
    <w:p w14:paraId="1056AA23"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Καθυστερήσατε τρία χρόνια, το πρόγραμμα πήγε πίσω, υπονομεύσατε -όπως σας είπα- τις διαδικασίες ωρίμανσης των μελετών, αιφνιδιάσατε τις υπηρεσίες που θα κληθούν να εφαρμόσουν αυτές τις νέες διαδικασίες και τίποτα δεν είναι έτοιμο και τίποτα δεν συμβαίνει κ</w:t>
      </w:r>
      <w:r>
        <w:rPr>
          <w:rFonts w:eastAsia="Times New Roman" w:cs="Times New Roman"/>
          <w:szCs w:val="24"/>
        </w:rPr>
        <w:t xml:space="preserve">αι τίποτα δεν ισχύει. </w:t>
      </w:r>
    </w:p>
    <w:p w14:paraId="1056AA24"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Αφήστε δε που έχετε νομοθετήσει τέτοιους όρους για τη συμμετοχή στις επιτροπές διαγωνισμού, που κάνουν ανέφικτη τη συγκρότησή τους. Πηγαίνετε σε ένα νησί, ζητάτε να υπάρχουν πέντε, έξι μηχανικοί για τη συγκρότηση της </w:t>
      </w:r>
      <w:r>
        <w:rPr>
          <w:rFonts w:eastAsia="Times New Roman" w:cs="Times New Roman"/>
          <w:szCs w:val="24"/>
        </w:rPr>
        <w:lastRenderedPageBreak/>
        <w:t>διαγωνιστικής επ</w:t>
      </w:r>
      <w:r>
        <w:rPr>
          <w:rFonts w:eastAsia="Times New Roman" w:cs="Times New Roman"/>
          <w:szCs w:val="24"/>
        </w:rPr>
        <w:t xml:space="preserve">ιτροπής και στο νησί δεν υπάρχει ούτε ένας. Άντε να υπάρχει μετά βίας ένας μηχανικός! Και λέμε τώρα ότι μπορεί να γίνει διαγωνισμός. </w:t>
      </w:r>
    </w:p>
    <w:p w14:paraId="1056AA25"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Ένα άλλο ζήτημα που αναδείξαμε είναι το ζήτημα των δομών φτώχειας -το είπε ο Μάκης Βορίδης νωρίτερα- το οποίο αφορά οκτακό</w:t>
      </w:r>
      <w:r>
        <w:rPr>
          <w:rFonts w:eastAsia="Times New Roman" w:cs="Times New Roman"/>
          <w:szCs w:val="24"/>
        </w:rPr>
        <w:t xml:space="preserve">σιους και πλέον απλήρωτους εργαζομένους και βεβαίως ένα δικαίωμα που χάνεται για </w:t>
      </w:r>
      <w:proofErr w:type="spellStart"/>
      <w:r>
        <w:rPr>
          <w:rFonts w:eastAsia="Times New Roman" w:cs="Times New Roman"/>
          <w:szCs w:val="24"/>
        </w:rPr>
        <w:t>εκατόν</w:t>
      </w:r>
      <w:proofErr w:type="spellEnd"/>
      <w:r>
        <w:rPr>
          <w:rFonts w:eastAsia="Times New Roman" w:cs="Times New Roman"/>
          <w:szCs w:val="24"/>
        </w:rPr>
        <w:t xml:space="preserve"> δεκαοκτώ χιλιάδες ωφελούμενους. Περιμένουμε να δούμε πότε θα χρηματοδοτηθεί από το ΠΕΠ, αλλά δεν πήρατε καμμία πρόνοια για τη «γέφυρα», ώστε αυτοί οι άνθρωποι να παίρνο</w:t>
      </w:r>
      <w:r>
        <w:rPr>
          <w:rFonts w:eastAsia="Times New Roman" w:cs="Times New Roman"/>
          <w:szCs w:val="24"/>
        </w:rPr>
        <w:t xml:space="preserve">υν, να επωφελούνται, αλλά και οι εργαζόμενοι να μην χάσουν τη δουλειά τους. </w:t>
      </w:r>
    </w:p>
    <w:p w14:paraId="1056AA26"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Βεβαίως, υπάρχει και το ζήτημα με την αβελτηρία αυτής της διάταξης που φέρατε πέρυσι και απαγορεύσατε σε έναν αιρετό συνταξιούχο να καταλαμβάνει θέση ευθύνης, έστω και αμισθί. Δηλ</w:t>
      </w:r>
      <w:r>
        <w:rPr>
          <w:rFonts w:eastAsia="Times New Roman" w:cs="Times New Roman"/>
          <w:szCs w:val="24"/>
        </w:rPr>
        <w:t>αδή ένας τέτοιος αιρετός μπορεί να οριστεί αντιδήμαρχος και θα πρέπει να διακόψει την απολαβή της σύνταξης, έστω και αν θέλει να προσφέρει τις υπηρεσίες του αμισθί, όπως ορίζεται. Λοιπόν, αυτά είναι αδιανόητα πράγματα και απορώ γιατί δεν τα επιλύετε. Πείτε</w:t>
      </w:r>
      <w:r>
        <w:rPr>
          <w:rFonts w:eastAsia="Times New Roman" w:cs="Times New Roman"/>
          <w:szCs w:val="24"/>
        </w:rPr>
        <w:t xml:space="preserve"> μας πότε θα τα επιλύσετε. </w:t>
      </w:r>
    </w:p>
    <w:p w14:paraId="1056AA2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1056AA2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Τελευταίο ζήτημα είναι το θέμα της κινητικότητας των υπαλλήλων των ΟΤΑ. Το είπαν και οι προηγούμενοι συνάδελφοι. Προκειμένου να εξυπηρετήσετε δι</w:t>
      </w:r>
      <w:r>
        <w:rPr>
          <w:rFonts w:eastAsia="Times New Roman" w:cs="Times New Roman"/>
          <w:szCs w:val="24"/>
        </w:rPr>
        <w:t>κούς σας ανθρώπους –γιατί αυτό γίνεται στην ουσία-, δίνετε τη δυνατότητα να μετακινούνται οι υπάλληλοι από τους δήμους, χωρίς την έγκριση και χωρίς τη σύμφωνη γνώμη του δήμου. Και καλά να μιλάμε τώρα για έναν δήμο που έχει και πεντακόσιους εργαζομένους. Όμ</w:t>
      </w:r>
      <w:r>
        <w:rPr>
          <w:rFonts w:eastAsia="Times New Roman" w:cs="Times New Roman"/>
          <w:szCs w:val="24"/>
        </w:rPr>
        <w:t>ως, σε δήμους ορεινούς, νησιωτικούς, όπου είναι ελάχιστοι οι εργαζόμενοι, το να φεύγουν οι υπάλληλοι χωρίς να γνωρίζει τίποτα ο δήμαρχος και να βγαίνουν διάφοροι δήμαρχοι από ακριτικά νησιά και να λένε ότι είμαι μόνος ή είμαι μόνη –η δήμαρχος- για να κάνου</w:t>
      </w:r>
      <w:r>
        <w:rPr>
          <w:rFonts w:eastAsia="Times New Roman" w:cs="Times New Roman"/>
          <w:szCs w:val="24"/>
        </w:rPr>
        <w:t xml:space="preserve">ν τη δουλειά όλων, καταλαβαίνετε ότι αυτό δίνει την εικόνα μιας τριτοκοσμικής χώρας. Λοιπόν, λήξτε το αυτό το θέμα. </w:t>
      </w:r>
    </w:p>
    <w:p w14:paraId="1056AA29"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Ολοκληρώστε, κύριε Καραγκούνη. </w:t>
      </w:r>
    </w:p>
    <w:p w14:paraId="1056AA2A"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Συνοψίζω, κυρία Πρόεδρε.</w:t>
      </w:r>
    </w:p>
    <w:p w14:paraId="1056AA2B"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Έκανα χρήση </w:t>
      </w:r>
      <w:r>
        <w:rPr>
          <w:rFonts w:eastAsia="Times New Roman" w:cs="Times New Roman"/>
          <w:szCs w:val="24"/>
        </w:rPr>
        <w:t xml:space="preserve">και της δευτερολογίας μου. </w:t>
      </w:r>
    </w:p>
    <w:p w14:paraId="1056AA2C"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Τελείωσε και ο χρόνος της δευτερολογίας.</w:t>
      </w:r>
    </w:p>
    <w:p w14:paraId="1056AA2D"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Και στον χώρο της </w:t>
      </w:r>
      <w:r>
        <w:rPr>
          <w:rFonts w:eastAsia="Times New Roman" w:cs="Times New Roman"/>
          <w:szCs w:val="24"/>
        </w:rPr>
        <w:t>αυτοδιοίκησης</w:t>
      </w:r>
      <w:r>
        <w:rPr>
          <w:rFonts w:eastAsia="Times New Roman" w:cs="Times New Roman"/>
          <w:szCs w:val="24"/>
        </w:rPr>
        <w:t xml:space="preserve">, όπως και παντού, κύριε Υπουργέ, πολιτεύεστε και νομοθετείτε με βάση </w:t>
      </w:r>
      <w:r>
        <w:rPr>
          <w:rFonts w:eastAsia="Times New Roman" w:cs="Times New Roman"/>
          <w:szCs w:val="24"/>
        </w:rPr>
        <w:lastRenderedPageBreak/>
        <w:t>τα δικά σας μικρ</w:t>
      </w:r>
      <w:r>
        <w:rPr>
          <w:rFonts w:eastAsia="Times New Roman" w:cs="Times New Roman"/>
          <w:szCs w:val="24"/>
        </w:rPr>
        <w:t xml:space="preserve">ά ή μεγάλα συμφέροντα. Δεν σας ενδιαφέρει η λειτουργία των δήμων. Δεν σας ενδιαφέρει να στηρίξετε τους δήμους. Το μόνο που σας νοιάζει είναι πώς θα στηρίξετε το κομματικό σας κράτος και τους δικούς σας ανθρώπους. Γι’ αυτό και η </w:t>
      </w:r>
      <w:r>
        <w:rPr>
          <w:rFonts w:eastAsia="Times New Roman" w:cs="Times New Roman"/>
          <w:szCs w:val="24"/>
        </w:rPr>
        <w:t>τοπική</w:t>
      </w:r>
      <w:r>
        <w:rPr>
          <w:rFonts w:eastAsia="Times New Roman" w:cs="Times New Roman"/>
          <w:szCs w:val="24"/>
        </w:rPr>
        <w:t xml:space="preserve"> </w:t>
      </w:r>
      <w:r>
        <w:rPr>
          <w:rFonts w:eastAsia="Times New Roman" w:cs="Times New Roman"/>
          <w:szCs w:val="24"/>
        </w:rPr>
        <w:t xml:space="preserve">αυτοδιοίκηση </w:t>
      </w:r>
      <w:r>
        <w:rPr>
          <w:rFonts w:eastAsia="Times New Roman" w:cs="Times New Roman"/>
          <w:szCs w:val="24"/>
        </w:rPr>
        <w:t>κάνει αυ</w:t>
      </w:r>
      <w:r>
        <w:rPr>
          <w:rFonts w:eastAsia="Times New Roman" w:cs="Times New Roman"/>
          <w:szCs w:val="24"/>
        </w:rPr>
        <w:t>τό που κάνει και η συντριπτική πλειοψηφία των πολιτών, απλά σας γυρνάει την πλάτη.</w:t>
      </w:r>
    </w:p>
    <w:p w14:paraId="1056AA2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Ευχαριστώ.</w:t>
      </w:r>
    </w:p>
    <w:p w14:paraId="1056AA2F" w14:textId="77777777" w:rsidR="0091056D" w:rsidRDefault="0074491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056AA30"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τώρα έχει η </w:t>
      </w:r>
      <w:r>
        <w:rPr>
          <w:rFonts w:eastAsia="Times New Roman" w:cs="Times New Roman"/>
          <w:szCs w:val="24"/>
        </w:rPr>
        <w:t xml:space="preserve">κ. </w:t>
      </w:r>
      <w:proofErr w:type="spellStart"/>
      <w:r>
        <w:rPr>
          <w:rFonts w:eastAsia="Times New Roman" w:cs="Times New Roman"/>
          <w:szCs w:val="24"/>
        </w:rPr>
        <w:t>Βούλτεψη</w:t>
      </w:r>
      <w:proofErr w:type="spellEnd"/>
      <w:r>
        <w:rPr>
          <w:rFonts w:eastAsia="Times New Roman" w:cs="Times New Roman"/>
          <w:szCs w:val="24"/>
        </w:rPr>
        <w:t xml:space="preserve"> για τρία λεπτά για την </w:t>
      </w:r>
      <w:proofErr w:type="spellStart"/>
      <w:r>
        <w:rPr>
          <w:rFonts w:eastAsia="Times New Roman" w:cs="Times New Roman"/>
          <w:szCs w:val="24"/>
        </w:rPr>
        <w:t>πρωτολογ</w:t>
      </w:r>
      <w:r>
        <w:rPr>
          <w:rFonts w:eastAsia="Times New Roman" w:cs="Times New Roman"/>
          <w:szCs w:val="24"/>
        </w:rPr>
        <w:t>ία</w:t>
      </w:r>
      <w:proofErr w:type="spellEnd"/>
      <w:r>
        <w:rPr>
          <w:rFonts w:eastAsia="Times New Roman" w:cs="Times New Roman"/>
          <w:szCs w:val="24"/>
        </w:rPr>
        <w:t xml:space="preserve"> και άλλα δύο για τη δευτερολογία της. Θα κάνετε χρήση της δευτερολογίας σας, κυρία </w:t>
      </w:r>
      <w:proofErr w:type="spellStart"/>
      <w:r>
        <w:rPr>
          <w:rFonts w:eastAsia="Times New Roman" w:cs="Times New Roman"/>
          <w:szCs w:val="24"/>
        </w:rPr>
        <w:t>Βούλτεψη</w:t>
      </w:r>
      <w:proofErr w:type="spellEnd"/>
      <w:r>
        <w:rPr>
          <w:rFonts w:eastAsia="Times New Roman" w:cs="Times New Roman"/>
          <w:szCs w:val="24"/>
        </w:rPr>
        <w:t>;</w:t>
      </w:r>
    </w:p>
    <w:p w14:paraId="1056AA31"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Ναι, κυρία Πρόεδρε. Θα κάνω χρήση της δευτερολογίας μου. </w:t>
      </w:r>
    </w:p>
    <w:p w14:paraId="1056AA3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1056AA33"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την ίδια την επίκαιρη επε</w:t>
      </w:r>
      <w:r>
        <w:rPr>
          <w:rFonts w:eastAsia="Times New Roman" w:cs="Times New Roman"/>
          <w:szCs w:val="24"/>
        </w:rPr>
        <w:t xml:space="preserve">ρώτηση που έχουμε καταθέσει με τα υποθέματα που περιλαμβάνει, αλλά και από όσα ανέφεραν οι </w:t>
      </w:r>
      <w:proofErr w:type="spellStart"/>
      <w:r>
        <w:rPr>
          <w:rFonts w:eastAsia="Times New Roman" w:cs="Times New Roman"/>
          <w:szCs w:val="24"/>
        </w:rPr>
        <w:t>προλαλήσαντες</w:t>
      </w:r>
      <w:proofErr w:type="spellEnd"/>
      <w:r>
        <w:rPr>
          <w:rFonts w:eastAsia="Times New Roman" w:cs="Times New Roman"/>
          <w:szCs w:val="24"/>
        </w:rPr>
        <w:t xml:space="preserve"> συνάδελφοι, στο θέμα της </w:t>
      </w:r>
      <w:r>
        <w:rPr>
          <w:rFonts w:eastAsia="Times New Roman" w:cs="Times New Roman"/>
          <w:szCs w:val="24"/>
        </w:rPr>
        <w:t>τοπικής αυτοδιοίκη</w:t>
      </w:r>
      <w:r>
        <w:rPr>
          <w:rFonts w:eastAsia="Times New Roman" w:cs="Times New Roman"/>
          <w:szCs w:val="24"/>
        </w:rPr>
        <w:lastRenderedPageBreak/>
        <w:t>σης</w:t>
      </w:r>
      <w:r>
        <w:rPr>
          <w:rFonts w:eastAsia="Times New Roman" w:cs="Times New Roman"/>
          <w:szCs w:val="24"/>
        </w:rPr>
        <w:t>, των δήμων, δηλαδή των τοπικών κοινωνιών, δηλαδή της Ελλάδας, υπάρχουν ένα σωρό προβλήματα, τα οποία εντ</w:t>
      </w:r>
      <w:r>
        <w:rPr>
          <w:rFonts w:eastAsia="Times New Roman" w:cs="Times New Roman"/>
          <w:szCs w:val="24"/>
        </w:rPr>
        <w:t xml:space="preserve">οπίζονται και περιμένουμε, βέβαια, κάποιες απαντήσεις. </w:t>
      </w:r>
    </w:p>
    <w:p w14:paraId="1056AA34"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Ωστόσο, εδώ, υπάρχει ένα ζήτημα, κύριε Υπουργέ. Πρέπει να κάνετε μιας πεντάρας δουλειά! Πρέπει να δείτε πώς θα λυθούν αυτά τα θέματα. Διότι το γεγονός ότι σας πήραν το προηγούμενο «</w:t>
      </w:r>
      <w:proofErr w:type="spellStart"/>
      <w:r>
        <w:rPr>
          <w:rFonts w:eastAsia="Times New Roman" w:cs="Times New Roman"/>
          <w:szCs w:val="24"/>
        </w:rPr>
        <w:t>παιχνιδάκι</w:t>
      </w:r>
      <w:proofErr w:type="spellEnd"/>
      <w:r>
        <w:rPr>
          <w:rFonts w:eastAsia="Times New Roman" w:cs="Times New Roman"/>
          <w:szCs w:val="24"/>
        </w:rPr>
        <w:t>» σας, δη</w:t>
      </w:r>
      <w:r>
        <w:rPr>
          <w:rFonts w:eastAsia="Times New Roman" w:cs="Times New Roman"/>
          <w:szCs w:val="24"/>
        </w:rPr>
        <w:t xml:space="preserve">λαδή τη ΔΕΗ -και είστε δυσαρεστημένος- δεν σημαίνει ότι θα εγκαταλείψετε στη μοίρα της την </w:t>
      </w:r>
      <w:r>
        <w:rPr>
          <w:rFonts w:eastAsia="Times New Roman" w:cs="Times New Roman"/>
          <w:szCs w:val="24"/>
        </w:rPr>
        <w:t xml:space="preserve">τοπική αυτοδιοίκηση </w:t>
      </w:r>
      <w:r>
        <w:rPr>
          <w:rFonts w:eastAsia="Times New Roman" w:cs="Times New Roman"/>
          <w:szCs w:val="24"/>
        </w:rPr>
        <w:t xml:space="preserve">και τους δήμους. </w:t>
      </w:r>
    </w:p>
    <w:p w14:paraId="1056AA35"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Αν δεν σας αρέσει το καινούργιο </w:t>
      </w:r>
      <w:proofErr w:type="spellStart"/>
      <w:r>
        <w:rPr>
          <w:rFonts w:eastAsia="Times New Roman" w:cs="Times New Roman"/>
          <w:szCs w:val="24"/>
        </w:rPr>
        <w:t>παιχνιδάκι</w:t>
      </w:r>
      <w:proofErr w:type="spellEnd"/>
      <w:r>
        <w:rPr>
          <w:rFonts w:eastAsia="Times New Roman" w:cs="Times New Roman"/>
          <w:szCs w:val="24"/>
        </w:rPr>
        <w:t>, μπορείτε να το πείτε. Μπορείτε να το κάνετε και αυτό. Μπορείτε να πάτε στον Πρωθυπο</w:t>
      </w:r>
      <w:r>
        <w:rPr>
          <w:rFonts w:eastAsia="Times New Roman" w:cs="Times New Roman"/>
          <w:szCs w:val="24"/>
        </w:rPr>
        <w:t>υργό και να του πείτε «ξέρεις, δεν μου αρέσει το καινούργιο παιχνίδι που μου έδωσες, μου είχες δώσει πριν το Υπουργείο Εργασίας, είπα ότι θα πάω τον βασικό μισθό 751 ευρώ, δεν με άφησες, μου το πήρες εκείνο το παιχνίδι. Μετά μου έδωσες τη ΔΕΗ, είπες ότι θα</w:t>
      </w:r>
      <w:r>
        <w:rPr>
          <w:rFonts w:eastAsia="Times New Roman" w:cs="Times New Roman"/>
          <w:szCs w:val="24"/>
        </w:rPr>
        <w:t xml:space="preserve"> την κρατήσεις υπό δημόσιο έλεγχο, έρχεται τώρα και πουλάει το 17% το ΤΑΙΠΕΔ, θα μείνει το 34%, πάει και η ΔΕΗ».</w:t>
      </w:r>
    </w:p>
    <w:p w14:paraId="1056AA36"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 δεν γίνεται έτσι. Έτσι θα εξαφανιστούν όλοι οι δήμοι, όλη η χώρα. Και αντ’ αυτού, κυκλοφορείτε σε όλη την Ελλάδα και περιοδεύετε και προχθές</w:t>
      </w:r>
      <w:r>
        <w:rPr>
          <w:rFonts w:eastAsia="Times New Roman" w:cs="Times New Roman"/>
          <w:szCs w:val="24"/>
        </w:rPr>
        <w:t xml:space="preserve"> από την Κέρκυρα βρίζατε την Αντιπολίτευση και τον Αρχηγό της. Δεν κάνετε κάτι άλλο! Δηλαδή αντί να καθίσετε εδώ και να λύσετε αυτά τα προβλήματα, πάτε εκεί και λέτε ότι στερούμεθα στοιχειώδους οικονομικής παιδείας. Εσείς </w:t>
      </w:r>
      <w:r>
        <w:rPr>
          <w:rFonts w:eastAsia="Times New Roman" w:cs="Times New Roman"/>
          <w:szCs w:val="24"/>
        </w:rPr>
        <w:lastRenderedPageBreak/>
        <w:t>που ξέρετε καλή αριθμητική, αν που</w:t>
      </w:r>
      <w:r>
        <w:rPr>
          <w:rFonts w:eastAsia="Times New Roman" w:cs="Times New Roman"/>
          <w:szCs w:val="24"/>
        </w:rPr>
        <w:t>ληθεί το 17% της ΔΕΗ από το ΤΑΙΠΕΔ πόσο θα μείνει στο κράτος. Για να δούμε, πόσο θα μείνει; Θα μείνει πάνω από 34%;</w:t>
      </w:r>
    </w:p>
    <w:p w14:paraId="1056AA3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Άρα, πάει και αυτό. Και επειδή πριν μαλώνατε και καθυβρίζατε τον κ. </w:t>
      </w:r>
      <w:proofErr w:type="spellStart"/>
      <w:r>
        <w:rPr>
          <w:rFonts w:eastAsia="Times New Roman" w:cs="Times New Roman"/>
          <w:szCs w:val="24"/>
        </w:rPr>
        <w:t>Πιτσιόρλα</w:t>
      </w:r>
      <w:proofErr w:type="spellEnd"/>
      <w:r>
        <w:rPr>
          <w:rFonts w:eastAsia="Times New Roman" w:cs="Times New Roman"/>
          <w:szCs w:val="24"/>
        </w:rPr>
        <w:t xml:space="preserve">, τώρα σας ενημερώνω ότι έχει καινούρια διοίκηση το ΤΑΙΠΕΔ. Θα </w:t>
      </w:r>
      <w:r>
        <w:rPr>
          <w:rFonts w:eastAsia="Times New Roman" w:cs="Times New Roman"/>
          <w:szCs w:val="24"/>
        </w:rPr>
        <w:t>βρίζετε και αυτούς; Δεν ξέρουμε περιμένουμε να δούμε, γιατί έχει βγει προκήρυξη για τη ΔΕΗ.</w:t>
      </w:r>
    </w:p>
    <w:p w14:paraId="1056AA3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Βρίζετε και αποκαλέσατε τον Αρχηγό της Αξιωματικής Αντιπολίτευσης «χυδαίο λαϊκιστή». Δεν μου λέτε: Ποιος είναι χυδαίος λαϊκιστής; Αυτός ο οποίος λέει τις απόψεις το</w:t>
      </w:r>
      <w:r>
        <w:rPr>
          <w:rFonts w:eastAsia="Times New Roman" w:cs="Times New Roman"/>
          <w:szCs w:val="24"/>
        </w:rPr>
        <w:t xml:space="preserve">υ κάθε φορά και αυτές συμβαδίζουν με την πραγματικότητα ή αυτός που έλεγε τα δικά σας ψέματα πριν από τις εκλογές του 2015; Θυμάστε τι λέγατε εσείς προσωπικά, εκπρόσωπος ήσασταν, το είπε και ο συνάδελφος: θα καταργηθεί άμεσα ο ΕΝΦΙΑ, ο μισθός θα γίνει 751 </w:t>
      </w:r>
      <w:r>
        <w:rPr>
          <w:rFonts w:eastAsia="Times New Roman" w:cs="Times New Roman"/>
          <w:szCs w:val="24"/>
        </w:rPr>
        <w:t>ευρώ.</w:t>
      </w:r>
    </w:p>
    <w:p w14:paraId="1056AA39"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Εσείς λέγατε σε μια εκπομπή το 2015 ότι αν δεν μεσολαβούσε το Πάσχα του 2015, θα είχατε φέρει και τον νόμο, αλλά μεσολάβησε το έρημο του Πάσχα του 2015 -και από τότε έχουν έρθει άλλα δύο Πάσχα- και δεν έχετε φέρει ούτε τον νόμο για τον μισθό των 751 </w:t>
      </w:r>
      <w:r>
        <w:rPr>
          <w:rFonts w:eastAsia="Times New Roman" w:cs="Times New Roman"/>
          <w:szCs w:val="24"/>
        </w:rPr>
        <w:t>ευρώ ούτε για τη συλλογικές συμβάσεις. Πόσα Πάσχα θα περάσουν;</w:t>
      </w:r>
    </w:p>
    <w:p w14:paraId="1056AA3A"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 xml:space="preserve">Άρα, πρέπει να είστε πολύ πιο προσεκτικός όταν μιλάτε, διότι εδώ υπάρχουν τα πεπραγμένα σας. Σας θυμίζω ότι εσείς λέγατε: «Τη Δευτέρα 20 Απριλίου 2015 θα κατατεθεί νομοθετική ρύθμιση για την επαναφορά του κατώτατου μισθού...» Συγγνώμη, ποιος είναι χυδαίος </w:t>
      </w:r>
      <w:r>
        <w:rPr>
          <w:rFonts w:eastAsia="Times New Roman" w:cs="Times New Roman"/>
          <w:szCs w:val="24"/>
        </w:rPr>
        <w:t>λαϊκιστής; Δεν πρέπει να προσέχετε τα λόγια σας πάνω σε αυτά τα θέματα; Δεν ορκιζόσασταν ότι θα διατηρηθεί ο δημόσιος χαρακτήρας της ΔΕΗ; Είχατε υπογράψει το ΦΕΚ τον Μάϊο του 2016, όταν λέγατε ότι αυτές οι ιδιωτικοποιήσεις δεν έχουν νόημα, δεν είναι μέσα σ</w:t>
      </w:r>
      <w:r>
        <w:rPr>
          <w:rFonts w:eastAsia="Times New Roman" w:cs="Times New Roman"/>
          <w:szCs w:val="24"/>
        </w:rPr>
        <w:t xml:space="preserve">τους σχεδιασμούς της </w:t>
      </w:r>
      <w:r>
        <w:rPr>
          <w:rFonts w:eastAsia="Times New Roman" w:cs="Times New Roman"/>
          <w:szCs w:val="24"/>
        </w:rPr>
        <w:t xml:space="preserve">Κυβέρνησης </w:t>
      </w:r>
      <w:r>
        <w:rPr>
          <w:rFonts w:eastAsia="Times New Roman" w:cs="Times New Roman"/>
          <w:szCs w:val="24"/>
        </w:rPr>
        <w:t>και άλλα τέτοια ωραία.</w:t>
      </w:r>
    </w:p>
    <w:p w14:paraId="1056AA3B"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Κοιτάξτε να δείτε, εσείς ο οποίος έχετε πει όλα αυτά τα πράγματα φαίνεται ότι δεν μπορείτε πλέον και έχετε πρόβλημα να διαχειριστείτε την τοπική αυτοδιοίκηση. Βρίσκεστε σε αντιπαλότητα με τους δήμους κ</w:t>
      </w:r>
      <w:r>
        <w:rPr>
          <w:rFonts w:eastAsia="Times New Roman" w:cs="Times New Roman"/>
          <w:szCs w:val="24"/>
        </w:rPr>
        <w:t>αι την ΚΕΔΕ και βεβαίως και σε αυτό το θέμα –επειδή δεν προλαβαίνω- σας έχω πει ότι θα ασχοληθεί κάποτε ο ιστορικός του μέλλοντος για το πώς στήθηκε αυτή η παγίδα θανάτου για τον ελληνικό λαό με όλα αυτά τα ψέματα.</w:t>
      </w:r>
    </w:p>
    <w:p w14:paraId="1056AA3C"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Παρακαλώ τη γραμματεία να παραλάβει «τομί</w:t>
      </w:r>
      <w:r>
        <w:rPr>
          <w:rFonts w:eastAsia="Times New Roman" w:cs="Times New Roman"/>
          <w:szCs w:val="24"/>
        </w:rPr>
        <w:t>διο» με τα ψέματά σας. Είναι και απάνθισμα, δεν μπορούμε να τα καταγράψουμε όλα.</w:t>
      </w:r>
    </w:p>
    <w:p w14:paraId="1056AA3D"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Σοφία </w:t>
      </w:r>
      <w:proofErr w:type="spellStart"/>
      <w:r>
        <w:rPr>
          <w:rFonts w:eastAsia="Times New Roman" w:cs="Times New Roman"/>
          <w:szCs w:val="24"/>
        </w:rPr>
        <w:t>Βούλτεψη</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 xml:space="preserve">του Τμήματος Γραμματείας της Διεύθυνσης </w:t>
      </w:r>
      <w:r>
        <w:rPr>
          <w:rFonts w:eastAsia="Times New Roman" w:cs="Times New Roman"/>
          <w:szCs w:val="24"/>
        </w:rPr>
        <w:t>Στενογραφίας και Πρακτικών της Βουλής)</w:t>
      </w:r>
    </w:p>
    <w:p w14:paraId="1056AA3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για τον τρόπο με τον οποίον αντιμετωπίζετε την τοπική αυτοδιοίκηση, μήπως θυμάστε τι λέγατε στο περίφημο </w:t>
      </w:r>
      <w:r>
        <w:rPr>
          <w:rFonts w:eastAsia="Times New Roman" w:cs="Times New Roman"/>
          <w:szCs w:val="24"/>
        </w:rPr>
        <w:t>π</w:t>
      </w:r>
      <w:r>
        <w:rPr>
          <w:rFonts w:eastAsia="Times New Roman" w:cs="Times New Roman"/>
          <w:szCs w:val="24"/>
        </w:rPr>
        <w:t>ρόγραμμα της Θεσσαλονίκης, που ο κ. Τσίπρας έλεγε για αυτοδιοίκηση με αρμοδιότητες και πόρους και φώ</w:t>
      </w:r>
      <w:r>
        <w:rPr>
          <w:rFonts w:eastAsia="Times New Roman" w:cs="Times New Roman"/>
          <w:szCs w:val="24"/>
        </w:rPr>
        <w:t xml:space="preserve">ναζε ότι πήραν τα χρήματα από την αυτοδιοίκηση, αλλά την καταργήσανε, άρα οι δήμαρχοι έχουν γίνει υπάλληλοι του κ. </w:t>
      </w:r>
      <w:proofErr w:type="spellStart"/>
      <w:r>
        <w:rPr>
          <w:rFonts w:eastAsia="Times New Roman" w:cs="Times New Roman"/>
          <w:szCs w:val="24"/>
        </w:rPr>
        <w:t>Φούχτελ</w:t>
      </w:r>
      <w:proofErr w:type="spellEnd"/>
      <w:r>
        <w:rPr>
          <w:rFonts w:eastAsia="Times New Roman" w:cs="Times New Roman"/>
          <w:szCs w:val="24"/>
        </w:rPr>
        <w:t xml:space="preserve">; Πού είναι τώρα ο κ. </w:t>
      </w:r>
      <w:proofErr w:type="spellStart"/>
      <w:r>
        <w:rPr>
          <w:rFonts w:eastAsia="Times New Roman" w:cs="Times New Roman"/>
          <w:szCs w:val="24"/>
        </w:rPr>
        <w:t>Φούχτελ</w:t>
      </w:r>
      <w:proofErr w:type="spellEnd"/>
      <w:r>
        <w:rPr>
          <w:rFonts w:eastAsia="Times New Roman" w:cs="Times New Roman"/>
          <w:szCs w:val="24"/>
        </w:rPr>
        <w:t>; Κυκλοφορεί; Τον συναντάτε; Πού είναι; Είχατε πει δε ότι θα φτιάχνατε και μια αναπτυξιακή τράπεζα για το</w:t>
      </w:r>
      <w:r>
        <w:rPr>
          <w:rFonts w:eastAsia="Times New Roman" w:cs="Times New Roman"/>
          <w:szCs w:val="24"/>
        </w:rPr>
        <w:t>υς δήμους που θα τους δίνατε χαμηλότοκη δανειοδότηση και θα εκδίδατε και ειδικά ομόλογα έργου για την αυτοδιοίκηση.</w:t>
      </w:r>
    </w:p>
    <w:p w14:paraId="1056AA3F"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Κοιτάξτε να δείτε, επειδή τώρα την 1</w:t>
      </w:r>
      <w:r>
        <w:rPr>
          <w:rFonts w:eastAsia="Times New Roman" w:cs="Times New Roman"/>
          <w:szCs w:val="24"/>
          <w:vertAlign w:val="superscript"/>
        </w:rPr>
        <w:t>η</w:t>
      </w:r>
      <w:r>
        <w:rPr>
          <w:rFonts w:eastAsia="Times New Roman" w:cs="Times New Roman"/>
          <w:szCs w:val="24"/>
        </w:rPr>
        <w:t xml:space="preserve"> Δεκεμβρίου 2016, την τελευταία φορά που πήγατε στην ΚΕΔΕ, είπατε ότι θα είναι αυτή η τελευταία χρονιά </w:t>
      </w:r>
      <w:r>
        <w:rPr>
          <w:rFonts w:eastAsia="Times New Roman" w:cs="Times New Roman"/>
          <w:szCs w:val="24"/>
        </w:rPr>
        <w:t>με μείωση δαπανών για την τοπική αυτοδιοίκηση και επειδή όλες οι κόκκινες γραμμές σας είναι πλέον ανύπαρκτες και επειδή αυτά τα λέγατε και το 2014 και τα είπατε και το 2016, καταλαβαίνουμε όλοι ότι τελικά η μόνη κόκκινη γραμμή σας είναι ότι δεν υπάρχουν κό</w:t>
      </w:r>
      <w:r>
        <w:rPr>
          <w:rFonts w:eastAsia="Times New Roman" w:cs="Times New Roman"/>
          <w:szCs w:val="24"/>
        </w:rPr>
        <w:t>κκινες γραμμές.</w:t>
      </w:r>
    </w:p>
    <w:p w14:paraId="1056AA40"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Σας ευχαριστώ.</w:t>
      </w:r>
    </w:p>
    <w:p w14:paraId="1056AA41" w14:textId="77777777" w:rsidR="0091056D" w:rsidRDefault="0074491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056AA42"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1056AA43"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Φωτήλας.</w:t>
      </w:r>
    </w:p>
    <w:p w14:paraId="1056AA44"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Ελάτε, κύριε Φωτήλα, έχετε και εσείς τον λόγο για τρία λεπτά και δύο για τη δευτερολο</w:t>
      </w:r>
      <w:r>
        <w:rPr>
          <w:rFonts w:eastAsia="Times New Roman" w:cs="Times New Roman"/>
          <w:szCs w:val="24"/>
        </w:rPr>
        <w:t>γία σας. Θα κάνετε χρήση;</w:t>
      </w:r>
    </w:p>
    <w:p w14:paraId="1056AA45" w14:textId="77777777" w:rsidR="0091056D" w:rsidRDefault="00744911">
      <w:pPr>
        <w:spacing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Θα συμπτύξω τις δύο τοποθετήσεις, κυρία Πρόεδρε.</w:t>
      </w:r>
    </w:p>
    <w:p w14:paraId="1056AA46" w14:textId="77777777" w:rsidR="0091056D" w:rsidRDefault="00744911">
      <w:pPr>
        <w:spacing w:line="600" w:lineRule="auto"/>
        <w:ind w:firstLine="720"/>
        <w:jc w:val="both"/>
        <w:rPr>
          <w:rFonts w:eastAsia="Times New Roman"/>
          <w:szCs w:val="24"/>
        </w:rPr>
      </w:pPr>
      <w:r>
        <w:rPr>
          <w:rFonts w:eastAsia="Times New Roman"/>
          <w:szCs w:val="24"/>
        </w:rPr>
        <w:t xml:space="preserve">Κυρίες και κύριοι συνάδελφοι, και στον τομέα της </w:t>
      </w:r>
      <w:r>
        <w:rPr>
          <w:rFonts w:eastAsia="Times New Roman"/>
          <w:szCs w:val="24"/>
        </w:rPr>
        <w:t xml:space="preserve">τοπικής αυτοδιοίκησης </w:t>
      </w:r>
      <w:r>
        <w:rPr>
          <w:rFonts w:eastAsia="Times New Roman"/>
          <w:szCs w:val="24"/>
        </w:rPr>
        <w:t>η Κυβέρνηση ΣΥΡΙΖΑ - ΑΝΕΛ περισσότερα προβλήματα δημιούργησε παρά έλυσε. Ακόμα μεγαλύτερη μεί</w:t>
      </w:r>
      <w:r>
        <w:rPr>
          <w:rFonts w:eastAsia="Times New Roman"/>
          <w:szCs w:val="24"/>
        </w:rPr>
        <w:t xml:space="preserve">ωση της χρηματοδότησης, ακόμα λιγότερες αρμοδιότητες στους </w:t>
      </w:r>
      <w:r>
        <w:rPr>
          <w:rFonts w:eastAsia="Times New Roman"/>
          <w:szCs w:val="24"/>
        </w:rPr>
        <w:t xml:space="preserve">δήμους </w:t>
      </w:r>
      <w:r>
        <w:rPr>
          <w:rFonts w:eastAsia="Times New Roman"/>
          <w:szCs w:val="24"/>
        </w:rPr>
        <w:t xml:space="preserve">και στις </w:t>
      </w:r>
      <w:r>
        <w:rPr>
          <w:rFonts w:eastAsia="Times New Roman"/>
          <w:szCs w:val="24"/>
        </w:rPr>
        <w:t>περιφέρειες</w:t>
      </w:r>
      <w:r>
        <w:rPr>
          <w:rFonts w:eastAsia="Times New Roman"/>
          <w:szCs w:val="24"/>
        </w:rPr>
        <w:t xml:space="preserve">, ακόμα περισσότερους συμβασιούχους και ακόμα περισσότερες διατάξεις αντισυνταγματικού χαρακτήρα προσπαθεί να περάσει για να βολέψει δικά της παιδιά φέρνοντας σε δύσκολη </w:t>
      </w:r>
      <w:r>
        <w:rPr>
          <w:rFonts w:eastAsia="Times New Roman"/>
          <w:szCs w:val="24"/>
        </w:rPr>
        <w:t xml:space="preserve">θέση ειδικά τους δημάρχους. Και βέβαια όλα αυτά με ελλιπή διάλογο με τα θεσμοθετημένα όργανα της </w:t>
      </w:r>
      <w:r>
        <w:rPr>
          <w:rFonts w:eastAsia="Times New Roman"/>
          <w:szCs w:val="24"/>
        </w:rPr>
        <w:t>τοπικής αυτοδιοίκησης</w:t>
      </w:r>
      <w:r>
        <w:rPr>
          <w:rFonts w:eastAsia="Times New Roman"/>
          <w:szCs w:val="24"/>
        </w:rPr>
        <w:t>. Ειδικά στην περίπτωση των δημάρχων, που αποτελούν επιλογή του ελληνικού λαού, επιδείξατε πρωτοφανή απαξίωση να συζητήσετε μαζί τους.</w:t>
      </w:r>
    </w:p>
    <w:p w14:paraId="1056AA47" w14:textId="77777777" w:rsidR="0091056D" w:rsidRDefault="00744911">
      <w:pPr>
        <w:spacing w:line="600" w:lineRule="auto"/>
        <w:ind w:firstLine="720"/>
        <w:jc w:val="both"/>
        <w:rPr>
          <w:rFonts w:eastAsia="Times New Roman"/>
          <w:szCs w:val="24"/>
        </w:rPr>
      </w:pPr>
      <w:r>
        <w:rPr>
          <w:rFonts w:eastAsia="Times New Roman"/>
          <w:szCs w:val="24"/>
        </w:rPr>
        <w:t>Απο</w:t>
      </w:r>
      <w:r>
        <w:rPr>
          <w:rFonts w:eastAsia="Times New Roman"/>
          <w:szCs w:val="24"/>
        </w:rPr>
        <w:t xml:space="preserve">κορύφωμα του κοντόφθαλμου της πολιτικής σας είναι και η διάταξη περί απλής αναλογικής στην </w:t>
      </w:r>
      <w:r>
        <w:rPr>
          <w:rFonts w:eastAsia="Times New Roman"/>
          <w:szCs w:val="24"/>
        </w:rPr>
        <w:t xml:space="preserve">τοπική αυτοδιοίκηση </w:t>
      </w:r>
      <w:r>
        <w:rPr>
          <w:rFonts w:eastAsia="Times New Roman"/>
          <w:szCs w:val="24"/>
        </w:rPr>
        <w:t xml:space="preserve">που θέλετε να ψηφίσετε, όπως διαρρέετε, λες και τα όποια προβλήματα της </w:t>
      </w:r>
      <w:r>
        <w:rPr>
          <w:rFonts w:eastAsia="Times New Roman"/>
          <w:szCs w:val="24"/>
        </w:rPr>
        <w:t xml:space="preserve">αυτοδιοίκησης </w:t>
      </w:r>
      <w:r>
        <w:rPr>
          <w:rFonts w:eastAsia="Times New Roman"/>
          <w:szCs w:val="24"/>
        </w:rPr>
        <w:t xml:space="preserve">εστιάζονται </w:t>
      </w:r>
      <w:r>
        <w:rPr>
          <w:rFonts w:eastAsia="Times New Roman"/>
          <w:szCs w:val="24"/>
        </w:rPr>
        <w:lastRenderedPageBreak/>
        <w:t>στο εκλογικό σύστημα και αν το αλλάξουμε θα λυθ</w:t>
      </w:r>
      <w:r>
        <w:rPr>
          <w:rFonts w:eastAsia="Times New Roman"/>
          <w:szCs w:val="24"/>
        </w:rPr>
        <w:t xml:space="preserve">ούν τα προβλήματα αυτόματα. </w:t>
      </w:r>
    </w:p>
    <w:p w14:paraId="1056AA48" w14:textId="77777777" w:rsidR="0091056D" w:rsidRDefault="00744911">
      <w:pPr>
        <w:spacing w:line="600" w:lineRule="auto"/>
        <w:ind w:firstLine="720"/>
        <w:jc w:val="both"/>
        <w:rPr>
          <w:rFonts w:eastAsia="Times New Roman"/>
          <w:szCs w:val="24"/>
        </w:rPr>
      </w:pPr>
      <w:r>
        <w:rPr>
          <w:rFonts w:eastAsia="Times New Roman"/>
          <w:szCs w:val="24"/>
        </w:rPr>
        <w:t>Το θέμα προφανώς είναι ότι γνωρίζετε πως δεν θα καταφέρετε να εκλέξετε δικούς σας δημάρχους και περιφερειάρχες. Και πώς αλλιώς να γίνει άλλωστε με την τραγική πολιτική περικοπών που εφαρμόζετε; Οπότε σκεφτήκατε να κάνετε απλή α</w:t>
      </w:r>
      <w:r>
        <w:rPr>
          <w:rFonts w:eastAsia="Times New Roman"/>
          <w:szCs w:val="24"/>
        </w:rPr>
        <w:t xml:space="preserve">ναλογική, ώστε να αναγκάζετε τους δημάρχους να συνεργάζονται μαζί σας και έτσι να τους ελέγχετε χωρίς μάλιστα να έχετε την πλειοψηφία. Αυτή είναι η δήθεν δημοκρατία σας. Τόσο σας κόβει, τόσο εύρος σχεδιασμού έχετε! </w:t>
      </w:r>
    </w:p>
    <w:p w14:paraId="1056AA49" w14:textId="77777777" w:rsidR="0091056D" w:rsidRDefault="00744911">
      <w:pPr>
        <w:spacing w:line="600" w:lineRule="auto"/>
        <w:ind w:firstLine="720"/>
        <w:jc w:val="both"/>
        <w:rPr>
          <w:rFonts w:eastAsia="Times New Roman"/>
          <w:szCs w:val="24"/>
        </w:rPr>
      </w:pPr>
      <w:r>
        <w:rPr>
          <w:rFonts w:eastAsia="Times New Roman"/>
          <w:szCs w:val="24"/>
        </w:rPr>
        <w:t>Στην πραγματικότητα, όμως, το μόνο που θ</w:t>
      </w:r>
      <w:r>
        <w:rPr>
          <w:rFonts w:eastAsia="Times New Roman"/>
          <w:szCs w:val="24"/>
        </w:rPr>
        <w:t xml:space="preserve">α καταφέρετε είναι να βραχυκυκλώσετε ακόμα περισσότερο τον χώρο της </w:t>
      </w:r>
      <w:r>
        <w:rPr>
          <w:rFonts w:eastAsia="Times New Roman"/>
          <w:szCs w:val="24"/>
        </w:rPr>
        <w:t>αυτοδιοίκησης</w:t>
      </w:r>
      <w:r>
        <w:rPr>
          <w:rFonts w:eastAsia="Times New Roman"/>
          <w:szCs w:val="24"/>
        </w:rPr>
        <w:t xml:space="preserve">. Νομοθετείτε και κυβερνάτε με μόνο κριτήριο την παραμονή σας στην εξουσία με κάθε κόστος και «γαία </w:t>
      </w:r>
      <w:proofErr w:type="spellStart"/>
      <w:r>
        <w:rPr>
          <w:rFonts w:eastAsia="Times New Roman"/>
          <w:szCs w:val="24"/>
        </w:rPr>
        <w:t>πυρί</w:t>
      </w:r>
      <w:proofErr w:type="spellEnd"/>
      <w:r>
        <w:rPr>
          <w:rFonts w:eastAsia="Times New Roman"/>
          <w:szCs w:val="24"/>
        </w:rPr>
        <w:t xml:space="preserve"> </w:t>
      </w:r>
      <w:proofErr w:type="spellStart"/>
      <w:r>
        <w:rPr>
          <w:rFonts w:eastAsia="Times New Roman"/>
          <w:szCs w:val="24"/>
        </w:rPr>
        <w:t>μιχθήτω</w:t>
      </w:r>
      <w:proofErr w:type="spellEnd"/>
      <w:r>
        <w:rPr>
          <w:rFonts w:eastAsia="Times New Roman"/>
          <w:szCs w:val="24"/>
        </w:rPr>
        <w:t>» από εκεί και πέρα.</w:t>
      </w:r>
    </w:p>
    <w:p w14:paraId="1056AA4A" w14:textId="77777777" w:rsidR="0091056D" w:rsidRDefault="00744911">
      <w:pPr>
        <w:spacing w:line="600" w:lineRule="auto"/>
        <w:ind w:firstLine="720"/>
        <w:jc w:val="both"/>
        <w:rPr>
          <w:rFonts w:eastAsia="Times New Roman"/>
          <w:szCs w:val="24"/>
        </w:rPr>
      </w:pPr>
      <w:r>
        <w:rPr>
          <w:rFonts w:eastAsia="Times New Roman"/>
          <w:szCs w:val="24"/>
        </w:rPr>
        <w:t>Θέλω να επιμείνω σε δύο ειδικά θέματα όπου</w:t>
      </w:r>
      <w:r>
        <w:rPr>
          <w:rFonts w:eastAsia="Times New Roman"/>
          <w:szCs w:val="24"/>
        </w:rPr>
        <w:t xml:space="preserve"> αποτυπώνεται ανάγλυφα η αδιέξοδη πολιτική σας και στην </w:t>
      </w:r>
      <w:r>
        <w:rPr>
          <w:rFonts w:eastAsia="Times New Roman"/>
          <w:szCs w:val="24"/>
        </w:rPr>
        <w:t>τοπική αυτοδιοίκηση</w:t>
      </w:r>
      <w:r>
        <w:rPr>
          <w:rFonts w:eastAsia="Times New Roman"/>
          <w:szCs w:val="24"/>
        </w:rPr>
        <w:t>. Το πρώτο έχει να κάνει με τα προβλήματα που έχουν προκύψει από την ψήφιση τον Αύγουστο του 2016 του ν.4412 για τις δημόσιες συμβάσεις έργων, προμηθειών και υπηρεσιών. Το σύνολο τω</w:t>
      </w:r>
      <w:r>
        <w:rPr>
          <w:rFonts w:eastAsia="Times New Roman"/>
          <w:szCs w:val="24"/>
        </w:rPr>
        <w:t xml:space="preserve">ν δήμων προχώρησαν τις διαδικασίες προκειμένου να εφαρμόσουν, ως όφειλαν, τις διατάξεις που έχουν άμεση εφαρμογή. </w:t>
      </w:r>
    </w:p>
    <w:p w14:paraId="1056AA4B" w14:textId="77777777" w:rsidR="0091056D" w:rsidRDefault="00744911">
      <w:pPr>
        <w:spacing w:line="600" w:lineRule="auto"/>
        <w:ind w:firstLine="720"/>
        <w:jc w:val="both"/>
        <w:rPr>
          <w:rFonts w:eastAsia="Times New Roman"/>
          <w:szCs w:val="24"/>
        </w:rPr>
      </w:pPr>
      <w:r>
        <w:rPr>
          <w:rFonts w:eastAsia="Times New Roman"/>
          <w:szCs w:val="24"/>
        </w:rPr>
        <w:lastRenderedPageBreak/>
        <w:t>Γνωρίζετε, όμως, πολύ καλά ότι η πλειονότητα των δήμων δεν είναι σε θέση να προχωρήσουν τις διαδικασίες, διότι ο συγκεκριμένος νόμος είναι δυ</w:t>
      </w:r>
      <w:r>
        <w:rPr>
          <w:rFonts w:eastAsia="Times New Roman"/>
          <w:szCs w:val="24"/>
        </w:rPr>
        <w:t>σνόητος με υπεράριθμες παραπομπές. Δημιουργεί σύγχυση στα άρθρα που εφαρμόζονται στις συμβάσεις και υπάρχουν υπερβολές, όπως στις περιπτώσεις των απευθείας αναθέσεων, που αντί να βελτιώνεται και να διευκολύνεται η διαδικασία, δημιουργεί δαιδαλώδεις και χρο</w:t>
      </w:r>
      <w:r>
        <w:rPr>
          <w:rFonts w:eastAsia="Times New Roman"/>
          <w:szCs w:val="24"/>
        </w:rPr>
        <w:t xml:space="preserve">νοβόρες καταστάσεις, με αποτέλεσμα να παραλύουν κυριολεκτικά οι υπηρεσίες των </w:t>
      </w:r>
      <w:r>
        <w:rPr>
          <w:rFonts w:eastAsia="Times New Roman"/>
          <w:szCs w:val="24"/>
        </w:rPr>
        <w:t xml:space="preserve">δήμων </w:t>
      </w:r>
      <w:r>
        <w:rPr>
          <w:rFonts w:eastAsia="Times New Roman"/>
          <w:szCs w:val="24"/>
        </w:rPr>
        <w:t>και να μην μπορούν να συνεχίσουν αναθέσεις που είναι ήδη σε εξέλιξη.</w:t>
      </w:r>
    </w:p>
    <w:p w14:paraId="1056AA4C" w14:textId="77777777" w:rsidR="0091056D" w:rsidRDefault="00744911">
      <w:pPr>
        <w:spacing w:line="600" w:lineRule="auto"/>
        <w:ind w:firstLine="720"/>
        <w:jc w:val="both"/>
        <w:rPr>
          <w:rFonts w:eastAsia="Times New Roman"/>
          <w:szCs w:val="24"/>
        </w:rPr>
      </w:pPr>
      <w:r>
        <w:rPr>
          <w:rFonts w:eastAsia="Times New Roman"/>
          <w:szCs w:val="24"/>
        </w:rPr>
        <w:t>Η πλέον ανεφάρμοστη πρόβλεψη του νόμου για τους μικρούς δήμους είναι στο άρθρο 221 παράγραφος 8, όπου ορίζεται ότι οι δημοπρασίες έργων με κριτήριο ανάθεσης την πλέον συμφέρουσα τιμή, δηλαδή συνοπτικοί και ανοικτοί διαγωνισμοί μέχρι ένα εκατομμύριο, διενερ</w:t>
      </w:r>
      <w:r>
        <w:rPr>
          <w:rFonts w:eastAsia="Times New Roman"/>
          <w:szCs w:val="24"/>
        </w:rPr>
        <w:t xml:space="preserve">γούνται από τρεις τεχνικούς υπαλλήλους της </w:t>
      </w:r>
      <w:r>
        <w:rPr>
          <w:rFonts w:eastAsia="Times New Roman"/>
          <w:szCs w:val="24"/>
        </w:rPr>
        <w:t xml:space="preserve">Αναθέτουσας </w:t>
      </w:r>
      <w:r>
        <w:rPr>
          <w:rFonts w:eastAsia="Times New Roman"/>
          <w:szCs w:val="24"/>
        </w:rPr>
        <w:t xml:space="preserve">Αρχής. Προφανώς κανένας δεν ρώτησε αν όλες οι </w:t>
      </w:r>
      <w:r>
        <w:rPr>
          <w:rFonts w:eastAsia="Times New Roman"/>
          <w:szCs w:val="24"/>
        </w:rPr>
        <w:t xml:space="preserve">Αναθέτουσες </w:t>
      </w:r>
      <w:r>
        <w:rPr>
          <w:rFonts w:eastAsia="Times New Roman"/>
          <w:szCs w:val="24"/>
        </w:rPr>
        <w:t>Αρχές διαθέτουν τρεις τεχνικούς υπαλλήλους και τρεις αναπληρωματικούς για τη συγκρότηση του οργάνου διενέργειας της δημοπρασίας. Κλασσική περίπ</w:t>
      </w:r>
      <w:r>
        <w:rPr>
          <w:rFonts w:eastAsia="Times New Roman"/>
          <w:szCs w:val="24"/>
        </w:rPr>
        <w:t>τωση νομοθέτησης από τον καναπέ!</w:t>
      </w:r>
    </w:p>
    <w:p w14:paraId="1056AA4D" w14:textId="77777777" w:rsidR="0091056D" w:rsidRDefault="00744911">
      <w:pPr>
        <w:spacing w:line="600" w:lineRule="auto"/>
        <w:ind w:firstLine="720"/>
        <w:jc w:val="both"/>
        <w:rPr>
          <w:rFonts w:eastAsia="Times New Roman"/>
          <w:szCs w:val="24"/>
        </w:rPr>
      </w:pPr>
      <w:r>
        <w:rPr>
          <w:rFonts w:eastAsia="Times New Roman"/>
          <w:szCs w:val="24"/>
        </w:rPr>
        <w:t xml:space="preserve">Υπάρχουν δήμοι που διαθέτουν μόνο ένα τεχνικό μηχανικό, ένα μηχανικό ΤΕ, και σε μερικές περιπτώσεις ακόμα και αυτόν τον έναν θέλετε να τον δώσετε με απόσπαση σε άλλες υπηρεσίες. Και αναρωτιέμαι πώς θα κάνει τις </w:t>
      </w:r>
      <w:r>
        <w:rPr>
          <w:rFonts w:eastAsia="Times New Roman"/>
          <w:szCs w:val="24"/>
        </w:rPr>
        <w:lastRenderedPageBreak/>
        <w:t xml:space="preserve">δημοπρασίες </w:t>
      </w:r>
      <w:r>
        <w:rPr>
          <w:rFonts w:eastAsia="Times New Roman"/>
          <w:szCs w:val="24"/>
        </w:rPr>
        <w:t>των έργων του ο δήμος: Θα ζητήσει μηχανικούς από τις περιφέρειες ή θα κάνει δέηση για να το πετύχει;</w:t>
      </w:r>
    </w:p>
    <w:p w14:paraId="1056AA4E" w14:textId="77777777" w:rsidR="0091056D" w:rsidRDefault="00744911">
      <w:pPr>
        <w:spacing w:line="600" w:lineRule="auto"/>
        <w:ind w:firstLine="720"/>
        <w:jc w:val="both"/>
        <w:rPr>
          <w:rFonts w:eastAsia="Times New Roman"/>
          <w:szCs w:val="24"/>
        </w:rPr>
      </w:pPr>
      <w:r>
        <w:rPr>
          <w:rFonts w:eastAsia="Times New Roman"/>
          <w:szCs w:val="24"/>
        </w:rPr>
        <w:t>Εάν οι προθέσεις σας ήταν να δημιουργηθεί ένα ομοιογενές νομοθετικό πλαίσιο που θα μείωνε τους χρόνους, τα έγγραφα και συγχρόνως θα αναδείκνυε την πλήρη δι</w:t>
      </w:r>
      <w:r>
        <w:rPr>
          <w:rFonts w:eastAsia="Times New Roman"/>
          <w:szCs w:val="24"/>
        </w:rPr>
        <w:t xml:space="preserve">αφάνεια, θα ήμασταν στο πλευρό σας, ώστε να επιτευχθεί η προσπάθειά σας με τον καλύτερο τρόπο. Οι υπηρεσίες, όμως, των αρμοδίων Υπουργείων, αλλά και οι </w:t>
      </w:r>
      <w:r>
        <w:rPr>
          <w:rFonts w:eastAsia="Times New Roman"/>
          <w:szCs w:val="24"/>
        </w:rPr>
        <w:t xml:space="preserve">υπηρεσίες </w:t>
      </w:r>
      <w:r>
        <w:rPr>
          <w:rFonts w:eastAsia="Times New Roman"/>
          <w:szCs w:val="24"/>
        </w:rPr>
        <w:t xml:space="preserve">των δήμων δεν έχουν αυτήν τη στιγμή την ετοιμότητα και την απαραίτητη τεχνογνωσία προκειμένου </w:t>
      </w:r>
      <w:r>
        <w:rPr>
          <w:rFonts w:eastAsia="Times New Roman"/>
          <w:szCs w:val="24"/>
        </w:rPr>
        <w:t>να συντονιστούν και να εφαρμόσουν τις διατάξεις του ν.4412.</w:t>
      </w:r>
    </w:p>
    <w:p w14:paraId="1056AA4F" w14:textId="77777777" w:rsidR="0091056D" w:rsidRDefault="00744911">
      <w:pPr>
        <w:spacing w:line="600" w:lineRule="auto"/>
        <w:ind w:firstLine="720"/>
        <w:jc w:val="both"/>
        <w:rPr>
          <w:rFonts w:eastAsia="Times New Roman"/>
          <w:szCs w:val="24"/>
        </w:rPr>
      </w:pPr>
      <w:r>
        <w:rPr>
          <w:rFonts w:eastAsia="Times New Roman"/>
          <w:szCs w:val="24"/>
        </w:rPr>
        <w:t xml:space="preserve">Ποιες ενέργειες και ποιες αλλαγές, λοιπόν, κάνατε ώστε να ενημερωθούν επαρκώς οι υπηρεσίες των δήμων, αλλά και των Υπουργείων και η εφαρμογή του συγκεκριμένου νόμου να λύσει τα προβλήματα των ΟΤΑ </w:t>
      </w:r>
      <w:r>
        <w:rPr>
          <w:rFonts w:eastAsia="Times New Roman"/>
          <w:szCs w:val="24"/>
        </w:rPr>
        <w:t>και να επιφέρει τα επιθυμητά αποτελέσματα;</w:t>
      </w:r>
    </w:p>
    <w:p w14:paraId="1056AA50" w14:textId="77777777" w:rsidR="0091056D" w:rsidRDefault="00744911">
      <w:pPr>
        <w:spacing w:line="600" w:lineRule="auto"/>
        <w:ind w:firstLine="720"/>
        <w:jc w:val="both"/>
        <w:rPr>
          <w:rFonts w:eastAsia="Times New Roman"/>
          <w:szCs w:val="24"/>
        </w:rPr>
      </w:pPr>
      <w:r>
        <w:rPr>
          <w:rFonts w:eastAsia="Times New Roman"/>
          <w:szCs w:val="24"/>
        </w:rPr>
        <w:t xml:space="preserve">Ένα σημείο επιπλέον που θα ήθελα να ζητήσω διευκρινήσεις αφορά στους δημοτικούς παιδικούς σταθμούς. Φιλοξενούν σήμερα χιλιάδες παιδιά </w:t>
      </w:r>
      <w:proofErr w:type="spellStart"/>
      <w:r>
        <w:rPr>
          <w:rFonts w:eastAsia="Times New Roman"/>
          <w:szCs w:val="24"/>
        </w:rPr>
        <w:t>προνηπιακής</w:t>
      </w:r>
      <w:proofErr w:type="spellEnd"/>
      <w:r>
        <w:rPr>
          <w:rFonts w:eastAsia="Times New Roman"/>
          <w:szCs w:val="24"/>
        </w:rPr>
        <w:t xml:space="preserve"> ηλικίας, τα οποία παρακολουθούν παιδαγωγικά προγράμματα υπό την επί</w:t>
      </w:r>
      <w:r>
        <w:rPr>
          <w:rFonts w:eastAsia="Times New Roman"/>
          <w:szCs w:val="24"/>
        </w:rPr>
        <w:t xml:space="preserve">βλεψη εξειδικευμένου επιστημονικού προσωπικού. </w:t>
      </w:r>
    </w:p>
    <w:p w14:paraId="1056AA51" w14:textId="77777777" w:rsidR="0091056D" w:rsidRDefault="00744911">
      <w:pPr>
        <w:spacing w:line="600" w:lineRule="auto"/>
        <w:ind w:firstLine="720"/>
        <w:jc w:val="both"/>
        <w:rPr>
          <w:rFonts w:eastAsia="Times New Roman"/>
          <w:szCs w:val="24"/>
        </w:rPr>
      </w:pPr>
      <w:r>
        <w:rPr>
          <w:rFonts w:eastAsia="Times New Roman"/>
          <w:szCs w:val="24"/>
        </w:rPr>
        <w:lastRenderedPageBreak/>
        <w:t xml:space="preserve">Πληροφορούμαστε ότι ο Υπουργός Παιδείας, ο κ. </w:t>
      </w:r>
      <w:proofErr w:type="spellStart"/>
      <w:r>
        <w:rPr>
          <w:rFonts w:eastAsia="Times New Roman"/>
          <w:szCs w:val="24"/>
        </w:rPr>
        <w:t>Γαβρόγλου</w:t>
      </w:r>
      <w:proofErr w:type="spellEnd"/>
      <w:r>
        <w:rPr>
          <w:rFonts w:eastAsia="Times New Roman"/>
          <w:szCs w:val="24"/>
        </w:rPr>
        <w:t xml:space="preserve">, θέλει να υπάρξει υποχρεωτική ένταξη των </w:t>
      </w:r>
      <w:proofErr w:type="spellStart"/>
      <w:r>
        <w:rPr>
          <w:rFonts w:eastAsia="Times New Roman"/>
          <w:szCs w:val="24"/>
        </w:rPr>
        <w:t>προνήπιων</w:t>
      </w:r>
      <w:proofErr w:type="spellEnd"/>
      <w:r>
        <w:rPr>
          <w:rFonts w:eastAsia="Times New Roman"/>
          <w:szCs w:val="24"/>
        </w:rPr>
        <w:t xml:space="preserve"> στα δημόσια νηπιαγωγεία, χωρίς κάποιον διάλογο ούτε με τους εργαζόμενους, αλλά ούτε και συνολικά με τ</w:t>
      </w:r>
      <w:r>
        <w:rPr>
          <w:rFonts w:eastAsia="Times New Roman"/>
          <w:szCs w:val="24"/>
        </w:rPr>
        <w:t xml:space="preserve">ην </w:t>
      </w:r>
      <w:r>
        <w:rPr>
          <w:rFonts w:eastAsia="Times New Roman"/>
          <w:szCs w:val="24"/>
        </w:rPr>
        <w:t>τοπική αυτοδιοίκηση</w:t>
      </w:r>
      <w:r>
        <w:rPr>
          <w:rFonts w:eastAsia="Times New Roman"/>
          <w:szCs w:val="24"/>
        </w:rPr>
        <w:t>.</w:t>
      </w:r>
    </w:p>
    <w:p w14:paraId="1056AA52" w14:textId="77777777" w:rsidR="0091056D" w:rsidRDefault="00744911">
      <w:pPr>
        <w:spacing w:line="600" w:lineRule="auto"/>
        <w:ind w:firstLine="720"/>
        <w:jc w:val="both"/>
        <w:rPr>
          <w:rFonts w:eastAsia="Times New Roman"/>
          <w:szCs w:val="24"/>
        </w:rPr>
      </w:pPr>
      <w:r>
        <w:rPr>
          <w:rFonts w:eastAsia="Times New Roman"/>
          <w:szCs w:val="24"/>
        </w:rPr>
        <w:t xml:space="preserve">Επειδή ο θεσμός των δημοτικών παιδικών σταθμών κατά γενική παραδοχή αποτελεί μια επιτυχημένη δομή της </w:t>
      </w:r>
      <w:r>
        <w:rPr>
          <w:rFonts w:eastAsia="Times New Roman"/>
          <w:szCs w:val="24"/>
        </w:rPr>
        <w:t>τοπικής αυτοδιοίκησης</w:t>
      </w:r>
      <w:r>
        <w:rPr>
          <w:rFonts w:eastAsia="Times New Roman"/>
          <w:szCs w:val="24"/>
        </w:rPr>
        <w:t xml:space="preserve"> εστιασμένης στο παιδί και την ψυχοσωματική του εξέλιξη, θα θέλαμε να έχουμε τη θέση της Κυβέρνησης σχετικά μ</w:t>
      </w:r>
      <w:r>
        <w:rPr>
          <w:rFonts w:eastAsia="Times New Roman"/>
          <w:szCs w:val="24"/>
        </w:rPr>
        <w:t xml:space="preserve">ε τις προθέσεις της όσον αφορά στις εκπαιδευτικές δομές των </w:t>
      </w:r>
      <w:r>
        <w:rPr>
          <w:rFonts w:eastAsia="Times New Roman"/>
          <w:szCs w:val="24"/>
        </w:rPr>
        <w:t>δήμων</w:t>
      </w:r>
      <w:r>
        <w:rPr>
          <w:rFonts w:eastAsia="Times New Roman"/>
          <w:szCs w:val="24"/>
        </w:rPr>
        <w:t>.</w:t>
      </w:r>
    </w:p>
    <w:p w14:paraId="1056AA53" w14:textId="77777777" w:rsidR="0091056D" w:rsidRDefault="00744911">
      <w:pPr>
        <w:spacing w:line="600" w:lineRule="auto"/>
        <w:ind w:firstLine="720"/>
        <w:jc w:val="both"/>
        <w:rPr>
          <w:rFonts w:eastAsia="Times New Roman"/>
          <w:szCs w:val="24"/>
        </w:rPr>
      </w:pPr>
      <w:r>
        <w:rPr>
          <w:rFonts w:eastAsia="Times New Roman"/>
          <w:szCs w:val="24"/>
        </w:rPr>
        <w:t>Σας ευχαριστώ.</w:t>
      </w:r>
    </w:p>
    <w:p w14:paraId="1056AA54" w14:textId="77777777" w:rsidR="0091056D" w:rsidRDefault="0074491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056AA55"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για τον χρόνο, κ. Φωτήλα. </w:t>
      </w:r>
    </w:p>
    <w:p w14:paraId="1056AA56"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Κύριε Υπουργέ, θέλετε να μιλήσετ</w:t>
      </w:r>
      <w:r>
        <w:rPr>
          <w:rFonts w:eastAsia="Times New Roman" w:cs="Times New Roman"/>
          <w:szCs w:val="24"/>
        </w:rPr>
        <w:t>ε τώρα;</w:t>
      </w:r>
    </w:p>
    <w:p w14:paraId="1056AA57"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 xml:space="preserve">Μάλιστα, κυρία Πρόεδρε. </w:t>
      </w:r>
    </w:p>
    <w:p w14:paraId="1056AA58"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κάνετε χρήση και </w:t>
      </w:r>
      <w:r>
        <w:rPr>
          <w:rFonts w:eastAsia="Times New Roman" w:cs="Times New Roman"/>
          <w:szCs w:val="24"/>
        </w:rPr>
        <w:t xml:space="preserve">των </w:t>
      </w:r>
      <w:r>
        <w:rPr>
          <w:rFonts w:eastAsia="Times New Roman" w:cs="Times New Roman"/>
          <w:szCs w:val="24"/>
        </w:rPr>
        <w:t xml:space="preserve">είκοσι λεπτών που είναι η </w:t>
      </w:r>
      <w:proofErr w:type="spellStart"/>
      <w:r>
        <w:rPr>
          <w:rFonts w:eastAsia="Times New Roman" w:cs="Times New Roman"/>
          <w:szCs w:val="24"/>
        </w:rPr>
        <w:t>πρωτολογία</w:t>
      </w:r>
      <w:proofErr w:type="spellEnd"/>
      <w:r>
        <w:rPr>
          <w:rFonts w:eastAsia="Times New Roman" w:cs="Times New Roman"/>
          <w:szCs w:val="24"/>
        </w:rPr>
        <w:t xml:space="preserve">; </w:t>
      </w:r>
    </w:p>
    <w:p w14:paraId="1056AA59"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ΣΚΟΥΡΛΕΤΗΣ (Υπουργός Εσωτερικών): </w:t>
      </w:r>
      <w:r>
        <w:rPr>
          <w:rFonts w:eastAsia="Times New Roman" w:cs="Times New Roman"/>
          <w:szCs w:val="24"/>
        </w:rPr>
        <w:t xml:space="preserve">Πόση ώρα έχω; </w:t>
      </w:r>
    </w:p>
    <w:p w14:paraId="1056AA5A"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Η </w:t>
      </w:r>
      <w:proofErr w:type="spellStart"/>
      <w:r>
        <w:rPr>
          <w:rFonts w:eastAsia="Times New Roman" w:cs="Times New Roman"/>
          <w:szCs w:val="24"/>
        </w:rPr>
        <w:t>πρωτολογία</w:t>
      </w:r>
      <w:proofErr w:type="spellEnd"/>
      <w:r>
        <w:rPr>
          <w:rFonts w:eastAsia="Times New Roman" w:cs="Times New Roman"/>
          <w:szCs w:val="24"/>
        </w:rPr>
        <w:t xml:space="preserve"> είναι είκοσι λεπτά, </w:t>
      </w:r>
      <w:r>
        <w:rPr>
          <w:rFonts w:eastAsia="Times New Roman" w:cs="Times New Roman"/>
          <w:szCs w:val="24"/>
        </w:rPr>
        <w:t xml:space="preserve">η </w:t>
      </w:r>
      <w:r>
        <w:rPr>
          <w:rFonts w:eastAsia="Times New Roman" w:cs="Times New Roman"/>
          <w:szCs w:val="24"/>
        </w:rPr>
        <w:t>δευτερολογία</w:t>
      </w:r>
      <w:r>
        <w:rPr>
          <w:rFonts w:eastAsia="Times New Roman" w:cs="Times New Roman"/>
          <w:szCs w:val="24"/>
        </w:rPr>
        <w:t xml:space="preserve"> είναι</w:t>
      </w:r>
      <w:r>
        <w:rPr>
          <w:rFonts w:eastAsia="Times New Roman" w:cs="Times New Roman"/>
          <w:szCs w:val="24"/>
        </w:rPr>
        <w:t xml:space="preserve"> </w:t>
      </w:r>
      <w:r>
        <w:rPr>
          <w:rFonts w:eastAsia="Times New Roman" w:cs="Times New Roman"/>
          <w:szCs w:val="24"/>
        </w:rPr>
        <w:t xml:space="preserve">δέκα λεπτά </w:t>
      </w:r>
      <w:r>
        <w:rPr>
          <w:rFonts w:eastAsia="Times New Roman" w:cs="Times New Roman"/>
          <w:szCs w:val="24"/>
        </w:rPr>
        <w:t>και μετά</w:t>
      </w:r>
      <w:r>
        <w:rPr>
          <w:rFonts w:eastAsia="Times New Roman" w:cs="Times New Roman"/>
          <w:szCs w:val="24"/>
        </w:rPr>
        <w:t xml:space="preserve"> είναι</w:t>
      </w:r>
      <w:r>
        <w:rPr>
          <w:rFonts w:eastAsia="Times New Roman" w:cs="Times New Roman"/>
          <w:szCs w:val="24"/>
        </w:rPr>
        <w:t xml:space="preserve"> πέντε</w:t>
      </w:r>
      <w:r>
        <w:rPr>
          <w:rFonts w:eastAsia="Times New Roman" w:cs="Times New Roman"/>
          <w:szCs w:val="24"/>
        </w:rPr>
        <w:t xml:space="preserve"> λεπτά</w:t>
      </w:r>
      <w:r>
        <w:rPr>
          <w:rFonts w:eastAsia="Times New Roman" w:cs="Times New Roman"/>
          <w:szCs w:val="24"/>
        </w:rPr>
        <w:t xml:space="preserve">. </w:t>
      </w:r>
    </w:p>
    <w:p w14:paraId="1056AA5B"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 xml:space="preserve">Την </w:t>
      </w:r>
      <w:proofErr w:type="spellStart"/>
      <w:r>
        <w:rPr>
          <w:rFonts w:eastAsia="Times New Roman" w:cs="Times New Roman"/>
          <w:szCs w:val="24"/>
        </w:rPr>
        <w:t>πρωτομιλία</w:t>
      </w:r>
      <w:proofErr w:type="spellEnd"/>
      <w:r>
        <w:rPr>
          <w:rFonts w:eastAsia="Times New Roman" w:cs="Times New Roman"/>
          <w:szCs w:val="24"/>
        </w:rPr>
        <w:t xml:space="preserve"> μου. </w:t>
      </w:r>
    </w:p>
    <w:p w14:paraId="1056AA5C"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w:t>
      </w:r>
      <w:r>
        <w:rPr>
          <w:rFonts w:eastAsia="Times New Roman" w:cs="Times New Roman"/>
          <w:b/>
          <w:szCs w:val="24"/>
        </w:rPr>
        <w:t>οδουλοπούλου):</w:t>
      </w:r>
      <w:r>
        <w:rPr>
          <w:rFonts w:eastAsia="Times New Roman" w:cs="Times New Roman"/>
          <w:szCs w:val="24"/>
        </w:rPr>
        <w:t xml:space="preserve"> Τον λόγο έχει ο Υπουργός Εσωτερικών κ. Πάνος Σκουρλέτης.</w:t>
      </w:r>
    </w:p>
    <w:p w14:paraId="1056AA5D"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Κυρίες και κύριοι συνάδελφοι, ειλικρινά πιο πολύ απ’ όλα με συγκίνησε η αναφορά των κυρίων από την Νέα Δημοκρατία στην εποχή που ήμ</w:t>
      </w:r>
      <w:r>
        <w:rPr>
          <w:rFonts w:eastAsia="Times New Roman" w:cs="Times New Roman"/>
          <w:szCs w:val="24"/>
        </w:rPr>
        <w:t xml:space="preserve">ουν εκπρόσωπος Τύπου κι έτσι μου θύμισε παλιές μέρες. Να είστε καλά. </w:t>
      </w:r>
    </w:p>
    <w:p w14:paraId="1056AA5E"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«Πού είσαι νιότη που ’</w:t>
      </w:r>
      <w:proofErr w:type="spellStart"/>
      <w:r>
        <w:rPr>
          <w:rFonts w:eastAsia="Times New Roman" w:cs="Times New Roman"/>
          <w:szCs w:val="24"/>
        </w:rPr>
        <w:t>δειχνες</w:t>
      </w:r>
      <w:proofErr w:type="spellEnd"/>
      <w:r>
        <w:rPr>
          <w:rFonts w:eastAsia="Times New Roman" w:cs="Times New Roman"/>
          <w:szCs w:val="24"/>
        </w:rPr>
        <w:t xml:space="preserve"> πως θα γινόμουν άλλος»!</w:t>
      </w:r>
    </w:p>
    <w:p w14:paraId="1056AA5F"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Κυρίες και κύριοι συνάδελφοι, αναφερθήκατε -κι εσείς ιδι</w:t>
      </w:r>
      <w:r>
        <w:rPr>
          <w:rFonts w:eastAsia="Times New Roman" w:cs="Times New Roman"/>
          <w:szCs w:val="24"/>
        </w:rPr>
        <w:t xml:space="preserve">αίτερα, κύριε Βορίδη- στη νέα γενιά </w:t>
      </w:r>
      <w:proofErr w:type="spellStart"/>
      <w:r>
        <w:rPr>
          <w:rFonts w:eastAsia="Times New Roman" w:cs="Times New Roman"/>
          <w:szCs w:val="24"/>
        </w:rPr>
        <w:t>παρακρατηθέντων</w:t>
      </w:r>
      <w:proofErr w:type="spellEnd"/>
      <w:r>
        <w:rPr>
          <w:rFonts w:eastAsia="Times New Roman" w:cs="Times New Roman"/>
          <w:szCs w:val="24"/>
        </w:rPr>
        <w:t xml:space="preserve">. Αυτή η νέα γενιά </w:t>
      </w:r>
      <w:proofErr w:type="spellStart"/>
      <w:r>
        <w:rPr>
          <w:rFonts w:eastAsia="Times New Roman" w:cs="Times New Roman"/>
          <w:szCs w:val="24"/>
        </w:rPr>
        <w:t>παρακρατηθέντων</w:t>
      </w:r>
      <w:proofErr w:type="spellEnd"/>
      <w:r>
        <w:rPr>
          <w:rFonts w:eastAsia="Times New Roman" w:cs="Times New Roman"/>
          <w:szCs w:val="24"/>
        </w:rPr>
        <w:t xml:space="preserve"> ξέρετε </w:t>
      </w:r>
      <w:r>
        <w:rPr>
          <w:rFonts w:eastAsia="Times New Roman" w:cs="Times New Roman"/>
          <w:szCs w:val="24"/>
        </w:rPr>
        <w:lastRenderedPageBreak/>
        <w:t>ότι έχει το όνομά σας, της Νέας Δημοκρατίας και του ΠΑΣΟΚ; Μην φοβάστε, δεν έχετε όλοι το βάρος των ευθυνών. Δεν ξέρω αν ήσασταν τότε κιόλας στη Νέα Δημοκρατία. Σε</w:t>
      </w:r>
      <w:r>
        <w:rPr>
          <w:rFonts w:eastAsia="Times New Roman" w:cs="Times New Roman"/>
          <w:szCs w:val="24"/>
        </w:rPr>
        <w:t xml:space="preserve"> άλλο κόμμα ήσασταν, μετά πήγατε. </w:t>
      </w:r>
    </w:p>
    <w:p w14:paraId="1056AA60"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Αυτή, λοιπόν, που ονομάζετε νέα γενιά </w:t>
      </w:r>
      <w:proofErr w:type="spellStart"/>
      <w:r>
        <w:rPr>
          <w:rFonts w:eastAsia="Times New Roman" w:cs="Times New Roman"/>
          <w:szCs w:val="24"/>
        </w:rPr>
        <w:t>παρακρατηθέντων</w:t>
      </w:r>
      <w:proofErr w:type="spellEnd"/>
      <w:r>
        <w:rPr>
          <w:rFonts w:eastAsia="Times New Roman" w:cs="Times New Roman"/>
          <w:szCs w:val="24"/>
        </w:rPr>
        <w:t xml:space="preserve"> είναι ακριβώς το 60% των περικοπών που έγινε, με βάση τις δικές σας ημέρες, με βάση τη δική σας νομοθεσία. </w:t>
      </w:r>
    </w:p>
    <w:p w14:paraId="1056AA61"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Μιλήσατε, λοιπόν, τώρα για κάτι το οποίο ήταν ήδη γνωστό, ότι μέχρι και πέρσι θα δινόταν η όγδοη και τελευταία δόση της πρώτης γενιάς </w:t>
      </w:r>
      <w:proofErr w:type="spellStart"/>
      <w:r>
        <w:rPr>
          <w:rFonts w:eastAsia="Times New Roman" w:cs="Times New Roman"/>
          <w:szCs w:val="24"/>
        </w:rPr>
        <w:t>παρακρατηθέντων</w:t>
      </w:r>
      <w:proofErr w:type="spellEnd"/>
      <w:r>
        <w:rPr>
          <w:rFonts w:eastAsia="Times New Roman" w:cs="Times New Roman"/>
          <w:szCs w:val="24"/>
        </w:rPr>
        <w:t>, όπως κι έγινε. Δεν υπήρξε καμμιά άλλη περικοπή δαπανών από την Κυβέρνησή μας προς τους ΟΤΑ και το γνωρίζε</w:t>
      </w:r>
      <w:r>
        <w:rPr>
          <w:rFonts w:eastAsia="Times New Roman" w:cs="Times New Roman"/>
          <w:szCs w:val="24"/>
        </w:rPr>
        <w:t xml:space="preserve">τε καλά. </w:t>
      </w:r>
    </w:p>
    <w:p w14:paraId="1056AA6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Αποκρύπτετε δε και το εξής: ότι έχουν εγκριθεί ακριβώς, ώστε να διευκολυνθούν οι δήμοι στην απόδοση ληξιπρόθεσμων χρεών που έχουν. Έχει εγκριθεί το ποσό των 326 εκατομμυρίων. Και ήδη αρκετά από αυτά έχουν αρχίσει και </w:t>
      </w:r>
      <w:proofErr w:type="spellStart"/>
      <w:r>
        <w:rPr>
          <w:rFonts w:eastAsia="Times New Roman" w:cs="Times New Roman"/>
          <w:szCs w:val="24"/>
        </w:rPr>
        <w:t>απορροφώνται</w:t>
      </w:r>
      <w:proofErr w:type="spellEnd"/>
      <w:r>
        <w:rPr>
          <w:rFonts w:eastAsia="Times New Roman" w:cs="Times New Roman"/>
          <w:szCs w:val="24"/>
        </w:rPr>
        <w:t xml:space="preserve">. </w:t>
      </w:r>
    </w:p>
    <w:p w14:paraId="1056AA63"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Επιπλέον, επει</w:t>
      </w:r>
      <w:r>
        <w:rPr>
          <w:rFonts w:eastAsia="Times New Roman" w:cs="Times New Roman"/>
          <w:szCs w:val="24"/>
        </w:rPr>
        <w:t>δή αυτές οι δαπάνες είχαν συγκεκριμένο χρονικό ορόσημο, που ήταν το τέλος Απριλίου της προηγούμενης χρονιάς, ψηφίσαμε και μάλιστα το είχαμε –και νομίζω εσείς ήσασταν Κοινοβουλευτικός Εκπρόσωπος- σε προηγούμενο νομοσχέδιο του Υπουργείου Εσωτερικών για την α</w:t>
      </w:r>
      <w:r>
        <w:rPr>
          <w:rFonts w:eastAsia="Times New Roman" w:cs="Times New Roman"/>
          <w:szCs w:val="24"/>
        </w:rPr>
        <w:t xml:space="preserve">ξιοποίηση των χρημάτων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w:t>
      </w:r>
      <w:r>
        <w:rPr>
          <w:rFonts w:eastAsia="Times New Roman" w:cs="Times New Roman"/>
          <w:szCs w:val="24"/>
        </w:rPr>
        <w:t>ΑΞΙΑ</w:t>
      </w:r>
      <w:r>
        <w:rPr>
          <w:rFonts w:eastAsia="Times New Roman" w:cs="Times New Roman"/>
          <w:szCs w:val="24"/>
        </w:rPr>
        <w:t>»</w:t>
      </w:r>
      <w:r>
        <w:rPr>
          <w:rFonts w:eastAsia="Times New Roman" w:cs="Times New Roman"/>
          <w:szCs w:val="24"/>
        </w:rPr>
        <w:t xml:space="preserve"> κι ενός μικρού ποσού 30 </w:t>
      </w:r>
      <w:r>
        <w:rPr>
          <w:rFonts w:eastAsia="Times New Roman" w:cs="Times New Roman"/>
          <w:szCs w:val="24"/>
        </w:rPr>
        <w:lastRenderedPageBreak/>
        <w:t>εκατομμυρίων, αθροιστικά 94 εν τω συνόλω, πάλι για την εξόφληση ληξιπρόθεσμων υποχρεώσεων</w:t>
      </w:r>
      <w:r>
        <w:rPr>
          <w:rFonts w:eastAsia="Times New Roman" w:cs="Times New Roman"/>
          <w:szCs w:val="24"/>
        </w:rPr>
        <w:t>,</w:t>
      </w:r>
      <w:r>
        <w:rPr>
          <w:rFonts w:eastAsia="Times New Roman" w:cs="Times New Roman"/>
          <w:szCs w:val="24"/>
        </w:rPr>
        <w:t xml:space="preserve"> που έχουν προκύψει από δικαστικές τελεσίδικες αποφάσεις σε βάρος των δήμων. </w:t>
      </w:r>
    </w:p>
    <w:p w14:paraId="1056AA64"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Αυτά δεν είναι πο</w:t>
      </w:r>
      <w:r>
        <w:rPr>
          <w:rFonts w:eastAsia="Times New Roman" w:cs="Times New Roman"/>
          <w:szCs w:val="24"/>
        </w:rPr>
        <w:t xml:space="preserve">σά; Δεν είναι ποσά τα 2,2 δισεκατομμύρια που έχουν δρομολογηθεί από το ΕΣΠΑ και αφορούν υλοποίηση έργων στους δήμους; Αυτά είναι εκτός ύλης, εκτός ατζέντας; Εν πάση </w:t>
      </w:r>
      <w:proofErr w:type="spellStart"/>
      <w:r>
        <w:rPr>
          <w:rFonts w:eastAsia="Times New Roman" w:cs="Times New Roman"/>
          <w:szCs w:val="24"/>
        </w:rPr>
        <w:t>περιπτώσει</w:t>
      </w:r>
      <w:proofErr w:type="spellEnd"/>
      <w:r>
        <w:rPr>
          <w:rFonts w:eastAsia="Times New Roman" w:cs="Times New Roman"/>
          <w:szCs w:val="24"/>
        </w:rPr>
        <w:t xml:space="preserve">, γνωρίζετε πολύ καλά ότι τα χρήματα που κόψατε από την αυτοδιοίκηση προέρχονται </w:t>
      </w:r>
      <w:r>
        <w:rPr>
          <w:rFonts w:eastAsia="Times New Roman" w:cs="Times New Roman"/>
          <w:szCs w:val="24"/>
        </w:rPr>
        <w:t xml:space="preserve">από τους δικούς σας </w:t>
      </w:r>
      <w:proofErr w:type="spellStart"/>
      <w:r>
        <w:rPr>
          <w:rFonts w:eastAsia="Times New Roman" w:cs="Times New Roman"/>
          <w:szCs w:val="24"/>
        </w:rPr>
        <w:t>μνημονιακούς</w:t>
      </w:r>
      <w:proofErr w:type="spellEnd"/>
      <w:r>
        <w:rPr>
          <w:rFonts w:eastAsia="Times New Roman" w:cs="Times New Roman"/>
          <w:szCs w:val="24"/>
        </w:rPr>
        <w:t xml:space="preserve"> νόμους κι από το δικό σας μεσοπρόθεσμο. Άρα, θα περίμενα, όταν βγαίνετε και αναφέρεστε</w:t>
      </w:r>
      <w:r>
        <w:rPr>
          <w:rFonts w:eastAsia="Times New Roman" w:cs="Times New Roman"/>
          <w:szCs w:val="24"/>
        </w:rPr>
        <w:t>,</w:t>
      </w:r>
      <w:r>
        <w:rPr>
          <w:rFonts w:eastAsia="Times New Roman" w:cs="Times New Roman"/>
          <w:szCs w:val="24"/>
        </w:rPr>
        <w:t xml:space="preserve"> τουλάχιστον, να συνοδεύεται από μια στοιχειώδη αυτοκριτική. Φαίνεται, όμως, ότι είμαι αφελής σε αυτό. </w:t>
      </w:r>
    </w:p>
    <w:p w14:paraId="1056AA65"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Αναφερθήκατε στα θέματα της κινη</w:t>
      </w:r>
      <w:r>
        <w:rPr>
          <w:rFonts w:eastAsia="Times New Roman" w:cs="Times New Roman"/>
          <w:szCs w:val="24"/>
        </w:rPr>
        <w:t>τικότητας. Ακούστε, κύριοι συνάδελφοι, ο νέος νόμος για την κινητικότητα δεν έχει εφαρμοστεί. Δεν έχει εφαρμοστεί και το γνωρίζετε καλά. Αναφέρεστε και κάνετε κριτική, μιλάτε για παραδείγματα κινητικότητας, χωρίς να έχει εφαρμοστεί διότι αυτός έχει κάποιες</w:t>
      </w:r>
      <w:r>
        <w:rPr>
          <w:rFonts w:eastAsia="Times New Roman" w:cs="Times New Roman"/>
          <w:szCs w:val="24"/>
        </w:rPr>
        <w:t xml:space="preserve"> προϋποθέσεις. </w:t>
      </w:r>
    </w:p>
    <w:p w14:paraId="1056AA66"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Δηλαδή, δεν θα εφαρμοστεί; </w:t>
      </w:r>
    </w:p>
    <w:p w14:paraId="1056AA67"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Έχει κάποιες προϋποθέσεις. Πρώτα απ’ όλα να φτιαχτεί η αντίστοιχη ηλεκτρονική πλατφόρμα και κυρίως να καταθέσουν Υπουργεία, δημόσιοι οργ</w:t>
      </w:r>
      <w:r>
        <w:rPr>
          <w:rFonts w:eastAsia="Times New Roman" w:cs="Times New Roman"/>
          <w:szCs w:val="24"/>
        </w:rPr>
        <w:t xml:space="preserve">ανισμοί </w:t>
      </w:r>
      <w:r>
        <w:rPr>
          <w:rFonts w:eastAsia="Times New Roman" w:cs="Times New Roman"/>
          <w:szCs w:val="24"/>
        </w:rPr>
        <w:lastRenderedPageBreak/>
        <w:t xml:space="preserve">και δήμοι τα νέα οργανογράμματά τους. Και ακριβώς στη βάση της κατάθεσης αυτών των οργανογραμμάτων που θα αποτυπώνει τις νέες ανάγκες, να υπάρξει μια αδιάβλητη διαδικασία, η οποία δεν θα είναι με βάση τις γνωριμίες του καθενός και θα αντιμετωπίζει </w:t>
      </w:r>
      <w:r>
        <w:rPr>
          <w:rFonts w:eastAsia="Times New Roman" w:cs="Times New Roman"/>
          <w:szCs w:val="24"/>
        </w:rPr>
        <w:t xml:space="preserve">το θέμα της κινητικότητας. </w:t>
      </w:r>
    </w:p>
    <w:p w14:paraId="1056AA6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Έτσι μέσα απ’ αυτόν τον ορθολογικό τρόπο θα δοθεί η ανάγκη, μέσα από την κατάθεση των νέων οργανογραμμάτων, να δούμε ποιες είναι οι νέες ανάγκες και να μπορέσουμε πλέον να αντιμετωπίσουμε και το θέμα της </w:t>
      </w:r>
      <w:proofErr w:type="spellStart"/>
      <w:r>
        <w:rPr>
          <w:rFonts w:eastAsia="Times New Roman" w:cs="Times New Roman"/>
          <w:szCs w:val="24"/>
        </w:rPr>
        <w:t>υποστελέχωσης</w:t>
      </w:r>
      <w:proofErr w:type="spellEnd"/>
      <w:r>
        <w:rPr>
          <w:rFonts w:eastAsia="Times New Roman" w:cs="Times New Roman"/>
          <w:szCs w:val="24"/>
        </w:rPr>
        <w:t xml:space="preserve"> των δήμων.</w:t>
      </w:r>
      <w:r>
        <w:rPr>
          <w:rFonts w:eastAsia="Times New Roman" w:cs="Times New Roman"/>
          <w:szCs w:val="24"/>
        </w:rPr>
        <w:t xml:space="preserve"> Σε αυτόν δε τον νόμο σας θυμίζω ότι προβλέπονται και ασφαλιστικές δικλείδες. Εάν για παράδειγμα σε μια συγκεκριμένη υπηρεσία δεν καλύπτονται κατά 60% -αν δεν κάνω λάθος- οι οργανικές θέσεις…</w:t>
      </w:r>
    </w:p>
    <w:p w14:paraId="1056AA69"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Είναι 65% στους μικρούς .</w:t>
      </w:r>
    </w:p>
    <w:p w14:paraId="1056AA6A"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w:t>
      </w:r>
      <w:r>
        <w:rPr>
          <w:rFonts w:eastAsia="Times New Roman" w:cs="Times New Roman"/>
          <w:b/>
          <w:szCs w:val="24"/>
        </w:rPr>
        <w:t xml:space="preserve">ΣΚΟΥΡΛΕΤΗΣ (Υπουργός Εσωτερικών): </w:t>
      </w:r>
      <w:r>
        <w:rPr>
          <w:rFonts w:eastAsia="Times New Roman" w:cs="Times New Roman"/>
          <w:szCs w:val="24"/>
        </w:rPr>
        <w:t xml:space="preserve">Ναι είναι 65%. Εάν, λοιπόν, δεν καλύπτονται κατά 65% οι οργανικές θέσεις, δεν πρόκειται να εφαρμοστεί αυτός ο νόμος. Υπάρχει κι αυτή η ασφαλιστική δικλίδα. </w:t>
      </w:r>
    </w:p>
    <w:p w14:paraId="1056AA6B" w14:textId="77777777" w:rsidR="0091056D" w:rsidRDefault="00744911">
      <w:pPr>
        <w:spacing w:after="0" w:line="600" w:lineRule="auto"/>
        <w:ind w:firstLine="720"/>
        <w:jc w:val="both"/>
        <w:rPr>
          <w:rFonts w:eastAsia="Times New Roman" w:cs="Times New Roman"/>
          <w:szCs w:val="24"/>
        </w:rPr>
      </w:pPr>
      <w:r>
        <w:rPr>
          <w:rFonts w:eastAsia="Times New Roman" w:cs="Times New Roman"/>
          <w:szCs w:val="24"/>
        </w:rPr>
        <w:t>Επειδή μιλήσατε για τους μικρούς δήμους, σας αναφέρω και σας θυμί</w:t>
      </w:r>
      <w:r>
        <w:rPr>
          <w:rFonts w:eastAsia="Times New Roman" w:cs="Times New Roman"/>
          <w:szCs w:val="24"/>
        </w:rPr>
        <w:t xml:space="preserve">ζω ότι μόλις πριν από τρεις ημέρες εγκρίναμε την πρόσληψη ογδόντα δύο μόνιμων υπαλλήλων για μικρούς νησιωτικούς δήμους. </w:t>
      </w:r>
    </w:p>
    <w:p w14:paraId="1056AA6C" w14:textId="77777777" w:rsidR="0091056D" w:rsidRDefault="00744911">
      <w:pPr>
        <w:spacing w:after="0" w:line="600" w:lineRule="auto"/>
        <w:ind w:firstLine="720"/>
        <w:jc w:val="both"/>
        <w:rPr>
          <w:rFonts w:eastAsia="Times New Roman" w:cs="Times New Roman"/>
          <w:szCs w:val="24"/>
        </w:rPr>
      </w:pPr>
      <w:r>
        <w:rPr>
          <w:rFonts w:eastAsia="Times New Roman" w:cs="Times New Roman"/>
          <w:szCs w:val="24"/>
        </w:rPr>
        <w:lastRenderedPageBreak/>
        <w:t>Αντίθετα, ξέρετε τι είχατε δρομολογήσει εσείς; Αυτή τη στιγμή μας έρχονται τα αποτελέσματα νόμου του ΑΣΕΠ για την αυτοδιοίκηση του 2009</w:t>
      </w:r>
      <w:r>
        <w:rPr>
          <w:rFonts w:eastAsia="Times New Roman" w:cs="Times New Roman"/>
          <w:szCs w:val="24"/>
        </w:rPr>
        <w:t xml:space="preserve"> και αν κοιτάξετε πού προορίζονται αυτοί οι άνθρωποι, θα καταλάβετε γιατί σήμερα τρεις από τους Βουλευτές είναι από τη Β΄ Αθήνας. Είναι στους δήμους της Β</w:t>
      </w:r>
      <w:r>
        <w:rPr>
          <w:rFonts w:eastAsia="Times New Roman" w:cs="Times New Roman"/>
          <w:szCs w:val="24"/>
        </w:rPr>
        <w:t>΄</w:t>
      </w:r>
      <w:r>
        <w:rPr>
          <w:rFonts w:eastAsia="Times New Roman" w:cs="Times New Roman"/>
          <w:szCs w:val="24"/>
        </w:rPr>
        <w:t xml:space="preserve"> Αθήνας, αγνοώντας οποιεσδήποτε ανάγκες και εξυπηρετώντας καθαρά πελατειακές σχέσεις των υποψηφίων σα</w:t>
      </w:r>
      <w:r>
        <w:rPr>
          <w:rFonts w:eastAsia="Times New Roman" w:cs="Times New Roman"/>
          <w:szCs w:val="24"/>
        </w:rPr>
        <w:t xml:space="preserve">ς με συγκεκριμένους δήμους. Αυτή ήταν, λοιπόν, η χαρτογράφηση των πραγματικών αναγκών. Όμως, με αυτό τον τρόπο είχατε μάθει να αντιμετωπίζετε τις ζωτικές ανάγκες της τοπικής αυτοδιοίκησης. </w:t>
      </w:r>
    </w:p>
    <w:p w14:paraId="1056AA6D" w14:textId="77777777" w:rsidR="0091056D" w:rsidRDefault="00744911">
      <w:pPr>
        <w:spacing w:after="0" w:line="600" w:lineRule="auto"/>
        <w:ind w:firstLine="720"/>
        <w:jc w:val="both"/>
        <w:rPr>
          <w:rFonts w:eastAsia="Times New Roman" w:cs="Times New Roman"/>
          <w:szCs w:val="24"/>
        </w:rPr>
      </w:pPr>
      <w:r>
        <w:rPr>
          <w:rFonts w:eastAsia="Times New Roman" w:cs="Times New Roman"/>
          <w:szCs w:val="24"/>
        </w:rPr>
        <w:t xml:space="preserve">Αναφερθήκατε στα ζητήματα των παραλιών. Δεν γνωρίζετε ότι στις 11 </w:t>
      </w:r>
      <w:r>
        <w:rPr>
          <w:rFonts w:eastAsia="Times New Roman" w:cs="Times New Roman"/>
          <w:szCs w:val="24"/>
        </w:rPr>
        <w:t>Απριλίου ψηφίστηκε η συγκεκριμένη τροπολογία, που για τρία χρόνια δίνει τη δυνατότητα στους δήμους να κάνουν εκείνοι τις δημοπρασίες και ότι από μέρα σε μέρα -ελπίζω μέσα στην εβδομάδα- θα βγει η αντίστοιχη ΚΥΑ; Για τρία χρόνια, όχι κάθε χρόνο, όπως το κάν</w:t>
      </w:r>
      <w:r>
        <w:rPr>
          <w:rFonts w:eastAsia="Times New Roman" w:cs="Times New Roman"/>
          <w:szCs w:val="24"/>
        </w:rPr>
        <w:t xml:space="preserve">ατε εσείς. Άρα, ξεκαθαρίζει το τοπίο. Παρ’ όλα αυτά, κριτική. Εντάξει. </w:t>
      </w:r>
    </w:p>
    <w:p w14:paraId="1056AA6E" w14:textId="77777777" w:rsidR="0091056D" w:rsidRDefault="00744911">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Όμως, η ΚΥΑ δεν έχει βγει μέχρι τα μέσα Μάϊου. </w:t>
      </w:r>
    </w:p>
    <w:p w14:paraId="1056AA6F" w14:textId="77777777" w:rsidR="0091056D" w:rsidRDefault="00744911">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b/>
          <w:szCs w:val="24"/>
        </w:rPr>
        <w:t xml:space="preserve"> (Υπουργός Εσωτερικών)</w:t>
      </w:r>
      <w:r>
        <w:rPr>
          <w:rFonts w:eastAsia="Times New Roman" w:cs="Times New Roman"/>
          <w:b/>
          <w:szCs w:val="24"/>
        </w:rPr>
        <w:t xml:space="preserve">: </w:t>
      </w:r>
      <w:r>
        <w:rPr>
          <w:rFonts w:eastAsia="Times New Roman" w:cs="Times New Roman"/>
          <w:szCs w:val="24"/>
        </w:rPr>
        <w:t xml:space="preserve">Αφήστε τα τώρα αυτά! Εσείς δεν την βγάζατε την ΚΥΑ και περνούσε </w:t>
      </w:r>
      <w:r>
        <w:rPr>
          <w:rFonts w:eastAsia="Times New Roman" w:cs="Times New Roman"/>
          <w:szCs w:val="24"/>
        </w:rPr>
        <w:t xml:space="preserve">το τέλος </w:t>
      </w:r>
      <w:r>
        <w:rPr>
          <w:rFonts w:eastAsia="Times New Roman" w:cs="Times New Roman"/>
          <w:szCs w:val="24"/>
        </w:rPr>
        <w:lastRenderedPageBreak/>
        <w:t xml:space="preserve">Μάϊου και πήγαινε και τα έκανε τότε το Υπουργείο Οικονομικών. Αφήστε τα αυτά. </w:t>
      </w:r>
    </w:p>
    <w:p w14:paraId="1056AA70" w14:textId="77777777" w:rsidR="0091056D" w:rsidRDefault="00744911">
      <w:pPr>
        <w:spacing w:after="0" w:line="600" w:lineRule="auto"/>
        <w:ind w:firstLine="720"/>
        <w:jc w:val="both"/>
        <w:rPr>
          <w:rFonts w:eastAsia="Times New Roman" w:cs="Times New Roman"/>
          <w:szCs w:val="24"/>
        </w:rPr>
      </w:pPr>
      <w:r>
        <w:rPr>
          <w:rFonts w:eastAsia="Times New Roman" w:cs="Times New Roman"/>
          <w:szCs w:val="24"/>
        </w:rPr>
        <w:t>Μιλήστε με τους ανθρώπους της τοπικής αυτοδιοίκησης. Ενημερωθείτε γι’ αυτά τα ζητήματα, πριν έρθετε να κάνετε εδώ πέρα μια κριτική η οποία είναι ανέξοδη. Και δεν φορολο</w:t>
      </w:r>
      <w:r>
        <w:rPr>
          <w:rFonts w:eastAsia="Times New Roman" w:cs="Times New Roman"/>
          <w:szCs w:val="24"/>
        </w:rPr>
        <w:t xml:space="preserve">γείται. Δεν υπάρχει αφορολόγητο, όπως ξέρετε. Είναι ελεύθερο. </w:t>
      </w:r>
    </w:p>
    <w:p w14:paraId="1056AA71" w14:textId="77777777" w:rsidR="0091056D" w:rsidRDefault="00744911">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Φορολογηθήκατε εσείς για τα ψέματα; Πληρώσατε εσείς για τα ψέματα; </w:t>
      </w:r>
    </w:p>
    <w:p w14:paraId="1056AA72" w14:textId="77777777" w:rsidR="0091056D" w:rsidRDefault="00744911">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b/>
          <w:szCs w:val="24"/>
        </w:rPr>
        <w:t xml:space="preserve"> (Υπουργός Εσωτερικών)</w:t>
      </w:r>
      <w:r>
        <w:rPr>
          <w:rFonts w:eastAsia="Times New Roman" w:cs="Times New Roman"/>
          <w:b/>
          <w:szCs w:val="24"/>
        </w:rPr>
        <w:t xml:space="preserve">: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p>
    <w:p w14:paraId="1056AA73" w14:textId="77777777" w:rsidR="0091056D" w:rsidRDefault="00744911">
      <w:pPr>
        <w:spacing w:after="0" w:line="600" w:lineRule="auto"/>
        <w:ind w:firstLine="720"/>
        <w:jc w:val="both"/>
        <w:rPr>
          <w:rFonts w:eastAsia="Times New Roman" w:cs="Times New Roman"/>
          <w:szCs w:val="24"/>
        </w:rPr>
      </w:pPr>
      <w:r>
        <w:rPr>
          <w:rFonts w:eastAsia="Times New Roman" w:cs="Times New Roman"/>
          <w:szCs w:val="24"/>
        </w:rPr>
        <w:t>Μιλάτε για το νέο σύστημα συμβάσεων. Σας ενδιαφέρει να υπάρχει ένας διαφανής και αδιάβλητος τρόπος ή θέλετε να πάμε στον παλιό τρόπο ανάθεσης των δημόσιων συμβάσεων, όπου υπήρξε διασπάθιση του δημόσιου χρήματος και κατασπατάλησή του; Ή δεν υπήρχαν τέτοια φ</w:t>
      </w:r>
      <w:r>
        <w:rPr>
          <w:rFonts w:eastAsia="Times New Roman" w:cs="Times New Roman"/>
          <w:szCs w:val="24"/>
        </w:rPr>
        <w:t xml:space="preserve">αινόμενα στους δήμους; Τα ακούτε για πρώτη φορά. Όλα ήταν καλώς καμωμένα. Και στη συνείδηση του κόσμου οι δήμοι λειτουργούσαν κατά άψογο τρόπο. Αυτά τα ανακαλύπτουμε τώρα για πρώτη φορά; Τα ακούτε για πρώτη φορά από εμένα; Γιατί τέθηκε και ένα ερώτημα για </w:t>
      </w:r>
      <w:r>
        <w:rPr>
          <w:rFonts w:eastAsia="Times New Roman" w:cs="Times New Roman"/>
          <w:szCs w:val="24"/>
        </w:rPr>
        <w:t xml:space="preserve">το ποιος ζει και πού. </w:t>
      </w:r>
    </w:p>
    <w:p w14:paraId="1056AA74" w14:textId="77777777" w:rsidR="0091056D" w:rsidRDefault="00744911">
      <w:pPr>
        <w:spacing w:after="0" w:line="600" w:lineRule="auto"/>
        <w:ind w:firstLine="720"/>
        <w:jc w:val="both"/>
        <w:rPr>
          <w:rFonts w:eastAsia="Times New Roman" w:cs="Times New Roman"/>
          <w:szCs w:val="24"/>
        </w:rPr>
      </w:pPr>
      <w:r>
        <w:rPr>
          <w:rFonts w:eastAsia="Times New Roman" w:cs="Times New Roman"/>
          <w:szCs w:val="24"/>
        </w:rPr>
        <w:lastRenderedPageBreak/>
        <w:t>Είπατε και για τις δομές φτώχειας. Γνωρίζετε</w:t>
      </w:r>
      <w:r>
        <w:rPr>
          <w:rFonts w:eastAsia="Times New Roman" w:cs="Times New Roman"/>
          <w:szCs w:val="24"/>
        </w:rPr>
        <w:t>,</w:t>
      </w:r>
      <w:r>
        <w:rPr>
          <w:rFonts w:eastAsia="Times New Roman" w:cs="Times New Roman"/>
          <w:szCs w:val="24"/>
        </w:rPr>
        <w:t xml:space="preserve"> πολύ καλά</w:t>
      </w:r>
      <w:r>
        <w:rPr>
          <w:rFonts w:eastAsia="Times New Roman" w:cs="Times New Roman"/>
          <w:szCs w:val="24"/>
        </w:rPr>
        <w:t>,</w:t>
      </w:r>
      <w:r>
        <w:rPr>
          <w:rFonts w:eastAsia="Times New Roman" w:cs="Times New Roman"/>
          <w:szCs w:val="24"/>
        </w:rPr>
        <w:t xml:space="preserve"> ότι δόθηκαν τέσσερις παρατάσεις και εξασφαλίστηκε η χρηματοδότηση από εθνικούς πόρους έως ότου μπούμε -και αυτό έχει δρομολογηθεί αυτή τη στιγμή- στη νέα περίοδο του ΕΣΠΑ. Είνα</w:t>
      </w:r>
      <w:r>
        <w:rPr>
          <w:rFonts w:eastAsia="Times New Roman" w:cs="Times New Roman"/>
          <w:szCs w:val="24"/>
        </w:rPr>
        <w:t xml:space="preserve">ι ή δεν είναι έτσι; </w:t>
      </w:r>
    </w:p>
    <w:p w14:paraId="1056AA75" w14:textId="77777777" w:rsidR="0091056D" w:rsidRDefault="00744911">
      <w:pPr>
        <w:spacing w:after="0" w:line="600" w:lineRule="auto"/>
        <w:ind w:firstLine="720"/>
        <w:jc w:val="both"/>
        <w:rPr>
          <w:rFonts w:eastAsia="Times New Roman" w:cs="Times New Roman"/>
          <w:szCs w:val="24"/>
        </w:rPr>
      </w:pPr>
      <w:r>
        <w:rPr>
          <w:rFonts w:eastAsia="Times New Roman" w:cs="Times New Roman"/>
          <w:szCs w:val="24"/>
        </w:rPr>
        <w:t xml:space="preserve">Μια και αναφερθήκατε στο ΕΣΠΑ και ασκείτε κριτική, σας θυμίζω ότι -τι να κάνουμε;- επί των δικών μας ημερών η Ελλάδα ήταν πρώτη σε απορροφητικότητα και δεν έχει υπάρξει προηγούμενο. Ναι ή όχι; </w:t>
      </w:r>
    </w:p>
    <w:p w14:paraId="1056AA76" w14:textId="77777777" w:rsidR="0091056D" w:rsidRDefault="0074491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Όχι, βέβαια. </w:t>
      </w:r>
    </w:p>
    <w:p w14:paraId="1056AA77" w14:textId="77777777" w:rsidR="0091056D" w:rsidRDefault="00744911">
      <w:pPr>
        <w:spacing w:after="0" w:line="600" w:lineRule="auto"/>
        <w:ind w:firstLine="720"/>
        <w:jc w:val="both"/>
        <w:rPr>
          <w:rFonts w:eastAsia="Times New Roman" w:cs="Times New Roman"/>
          <w:szCs w:val="24"/>
        </w:rPr>
      </w:pPr>
      <w:r>
        <w:rPr>
          <w:rFonts w:eastAsia="Times New Roman" w:cs="Times New Roman"/>
          <w:b/>
          <w:szCs w:val="24"/>
        </w:rPr>
        <w:t>ΠΑΝΑ</w:t>
      </w:r>
      <w:r>
        <w:rPr>
          <w:rFonts w:eastAsia="Times New Roman" w:cs="Times New Roman"/>
          <w:b/>
          <w:szCs w:val="24"/>
        </w:rPr>
        <w:t>ΓΙΩΤΗΣ (ΠΑΝΟΣ) ΣΚΟΥΡΛΕΤΗΣ</w:t>
      </w:r>
      <w:r>
        <w:rPr>
          <w:rFonts w:eastAsia="Times New Roman" w:cs="Times New Roman"/>
          <w:b/>
          <w:szCs w:val="24"/>
        </w:rPr>
        <w:t xml:space="preserve"> (Υπουργός Εσωτερικών)</w:t>
      </w:r>
      <w:r>
        <w:rPr>
          <w:rFonts w:eastAsia="Times New Roman" w:cs="Times New Roman"/>
          <w:b/>
          <w:szCs w:val="24"/>
        </w:rPr>
        <w:t xml:space="preserve">: </w:t>
      </w:r>
      <w:r>
        <w:rPr>
          <w:rFonts w:eastAsia="Times New Roman" w:cs="Times New Roman"/>
          <w:szCs w:val="24"/>
        </w:rPr>
        <w:t xml:space="preserve">Ναι. Πρώτη ήταν. </w:t>
      </w:r>
    </w:p>
    <w:p w14:paraId="1056AA78" w14:textId="77777777" w:rsidR="0091056D" w:rsidRDefault="00744911">
      <w:pPr>
        <w:spacing w:after="0" w:line="600" w:lineRule="auto"/>
        <w:ind w:firstLine="720"/>
        <w:jc w:val="both"/>
        <w:rPr>
          <w:rFonts w:eastAsia="Times New Roman" w:cs="Times New Roman"/>
          <w:szCs w:val="24"/>
        </w:rPr>
      </w:pPr>
      <w:r>
        <w:rPr>
          <w:rFonts w:eastAsia="Times New Roman" w:cs="Times New Roman"/>
          <w:szCs w:val="24"/>
        </w:rPr>
        <w:t xml:space="preserve">Και αυτό το αμφισβητείτε; Εσείς οι </w:t>
      </w:r>
      <w:proofErr w:type="spellStart"/>
      <w:r>
        <w:rPr>
          <w:rFonts w:eastAsia="Times New Roman" w:cs="Times New Roman"/>
          <w:szCs w:val="24"/>
        </w:rPr>
        <w:t>φιλοευρωπαίοι</w:t>
      </w:r>
      <w:proofErr w:type="spellEnd"/>
      <w:r>
        <w:rPr>
          <w:rFonts w:eastAsia="Times New Roman" w:cs="Times New Roman"/>
          <w:szCs w:val="24"/>
        </w:rPr>
        <w:t xml:space="preserve"> δεν διαβάζετε τις ανακοινώσεις της Κομισιόν; Τι γίνεται, βρε παιδιά; Πού μένετε; Ευρώπη μένετε; Ελλάδα μένετε; Βαλκάνια μένετε; Πού μένετε π</w:t>
      </w:r>
      <w:r>
        <w:rPr>
          <w:rFonts w:eastAsia="Times New Roman" w:cs="Times New Roman"/>
          <w:szCs w:val="24"/>
        </w:rPr>
        <w:t xml:space="preserve">ια; Έλεος! </w:t>
      </w:r>
    </w:p>
    <w:p w14:paraId="1056AA79" w14:textId="77777777" w:rsidR="0091056D" w:rsidRDefault="00744911">
      <w:pPr>
        <w:spacing w:after="0" w:line="600" w:lineRule="auto"/>
        <w:ind w:firstLine="720"/>
        <w:jc w:val="both"/>
        <w:rPr>
          <w:rFonts w:eastAsia="Times New Roman" w:cs="Times New Roman"/>
          <w:b/>
          <w:szCs w:val="24"/>
        </w:rPr>
      </w:pPr>
      <w:r>
        <w:rPr>
          <w:rFonts w:eastAsia="Times New Roman" w:cs="Times New Roman"/>
          <w:b/>
          <w:szCs w:val="24"/>
        </w:rPr>
        <w:t xml:space="preserve">ΣΟΦΙΑ ΒΟΥΛΤΕΨΗ: </w:t>
      </w:r>
      <w:r>
        <w:rPr>
          <w:rFonts w:eastAsia="Times New Roman" w:cs="Times New Roman"/>
          <w:szCs w:val="24"/>
        </w:rPr>
        <w:t>Εσάς σας αγαπάνε.</w:t>
      </w:r>
      <w:r>
        <w:rPr>
          <w:rFonts w:eastAsia="Times New Roman" w:cs="Times New Roman"/>
          <w:b/>
          <w:szCs w:val="24"/>
        </w:rPr>
        <w:t xml:space="preserve"> </w:t>
      </w:r>
    </w:p>
    <w:p w14:paraId="1056AA7A" w14:textId="77777777" w:rsidR="0091056D" w:rsidRDefault="00744911">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b/>
          <w:szCs w:val="24"/>
        </w:rPr>
        <w:t xml:space="preserve"> (Υπουργός Εσωτερικών)</w:t>
      </w:r>
      <w:r>
        <w:rPr>
          <w:rFonts w:eastAsia="Times New Roman" w:cs="Times New Roman"/>
          <w:b/>
          <w:szCs w:val="24"/>
        </w:rPr>
        <w:t xml:space="preserve">: </w:t>
      </w:r>
      <w:r>
        <w:rPr>
          <w:rFonts w:eastAsia="Times New Roman" w:cs="Times New Roman"/>
          <w:szCs w:val="24"/>
        </w:rPr>
        <w:t xml:space="preserve">Θα σας πω και γι’ αυτά. </w:t>
      </w:r>
    </w:p>
    <w:p w14:paraId="1056AA7B" w14:textId="77777777" w:rsidR="0091056D" w:rsidRDefault="00744911">
      <w:pPr>
        <w:spacing w:after="0" w:line="600" w:lineRule="auto"/>
        <w:ind w:firstLine="720"/>
        <w:jc w:val="both"/>
        <w:rPr>
          <w:rFonts w:eastAsia="Times New Roman" w:cs="Times New Roman"/>
          <w:b/>
          <w:szCs w:val="24"/>
        </w:rPr>
      </w:pPr>
      <w:r>
        <w:rPr>
          <w:rFonts w:eastAsia="Times New Roman" w:cs="Times New Roman"/>
          <w:b/>
          <w:szCs w:val="24"/>
        </w:rPr>
        <w:t xml:space="preserve">ΣΟΦΙΑ ΒΟΥΛΤΕΨΗ: </w:t>
      </w:r>
      <w:r>
        <w:rPr>
          <w:rFonts w:eastAsia="Times New Roman" w:cs="Times New Roman"/>
          <w:szCs w:val="24"/>
        </w:rPr>
        <w:t xml:space="preserve">Σας έδωσαν το </w:t>
      </w:r>
      <w:proofErr w:type="spellStart"/>
      <w:r>
        <w:rPr>
          <w:rFonts w:eastAsia="Times New Roman" w:cs="Times New Roman"/>
          <w:szCs w:val="24"/>
        </w:rPr>
        <w:t>υπερταμείο</w:t>
      </w:r>
      <w:proofErr w:type="spellEnd"/>
      <w:r>
        <w:rPr>
          <w:rFonts w:eastAsia="Times New Roman" w:cs="Times New Roman"/>
          <w:szCs w:val="24"/>
        </w:rPr>
        <w:t xml:space="preserve"> και τώρα σας αγαπάνε. </w:t>
      </w:r>
    </w:p>
    <w:p w14:paraId="1056AA7C" w14:textId="77777777" w:rsidR="0091056D" w:rsidRDefault="00744911">
      <w:pPr>
        <w:spacing w:after="0" w:line="600" w:lineRule="auto"/>
        <w:ind w:firstLine="720"/>
        <w:jc w:val="both"/>
        <w:rPr>
          <w:rFonts w:eastAsia="Times New Roman" w:cs="Times New Roman"/>
          <w:b/>
          <w:szCs w:val="24"/>
        </w:rPr>
      </w:pPr>
      <w:r>
        <w:rPr>
          <w:rFonts w:eastAsia="Times New Roman" w:cs="Times New Roman"/>
          <w:b/>
          <w:szCs w:val="24"/>
        </w:rPr>
        <w:t>ΠΑΝΑΓΙΩΤΗΣ (ΠΑΝΟΣ) ΣΚΟΥΡΛΕΤΗΣ</w:t>
      </w:r>
      <w:r>
        <w:rPr>
          <w:rFonts w:eastAsia="Times New Roman" w:cs="Times New Roman"/>
          <w:b/>
          <w:szCs w:val="24"/>
        </w:rPr>
        <w:t xml:space="preserve"> (Υπουργός Εσωτερικών)</w:t>
      </w:r>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Βούλτεψη</w:t>
      </w:r>
      <w:proofErr w:type="spellEnd"/>
      <w:r>
        <w:rPr>
          <w:rFonts w:eastAsia="Times New Roman" w:cs="Times New Roman"/>
          <w:szCs w:val="24"/>
        </w:rPr>
        <w:t xml:space="preserve">, μια και αναφερθήκατε σε «παιχνίδια» πριν από λίγο, ξέρετε </w:t>
      </w:r>
      <w:r>
        <w:rPr>
          <w:rFonts w:eastAsia="Times New Roman" w:cs="Times New Roman"/>
          <w:szCs w:val="24"/>
        </w:rPr>
        <w:lastRenderedPageBreak/>
        <w:t xml:space="preserve">τι είναι βαθιά αντικοινωνικό; Βαθιά αντικοινωνικό είναι με ένα νόμο να καταργείς μέσα σε μια ημέρα, σε ένα νομοσχέδιο, τον κατώτατο μισθό. Αυτό κάνατε. Εγκληματήσατε. </w:t>
      </w:r>
    </w:p>
    <w:p w14:paraId="1056AA7D" w14:textId="77777777" w:rsidR="0091056D" w:rsidRDefault="00744911">
      <w:pPr>
        <w:spacing w:after="0" w:line="600" w:lineRule="auto"/>
        <w:ind w:firstLine="720"/>
        <w:jc w:val="both"/>
        <w:rPr>
          <w:rFonts w:eastAsia="Times New Roman" w:cs="Times New Roman"/>
          <w:szCs w:val="24"/>
        </w:rPr>
      </w:pPr>
      <w:r>
        <w:rPr>
          <w:rFonts w:eastAsia="Times New Roman" w:cs="Times New Roman"/>
          <w:szCs w:val="24"/>
        </w:rPr>
        <w:t xml:space="preserve">Αυτό, λοιπόν, </w:t>
      </w:r>
      <w:r>
        <w:rPr>
          <w:rFonts w:eastAsia="Times New Roman" w:cs="Times New Roman"/>
          <w:szCs w:val="24"/>
        </w:rPr>
        <w:t>που κάνατε εις βάρος της ελληνικής κοινωνίας το θυμάται ο ελληνικός λαός. Το θυμάται ο ελληνικός λαός</w:t>
      </w:r>
      <w:r w:rsidRPr="00EC35CF">
        <w:rPr>
          <w:rFonts w:eastAsia="Times New Roman" w:cs="Times New Roman"/>
          <w:szCs w:val="24"/>
        </w:rPr>
        <w:t>,</w:t>
      </w:r>
      <w:r>
        <w:rPr>
          <w:rFonts w:eastAsia="Times New Roman" w:cs="Times New Roman"/>
          <w:szCs w:val="24"/>
        </w:rPr>
        <w:t xml:space="preserve"> 25% από το Ακαθάριστο Εθνικό Προϊόν αυτής της χώρας το πήρατε μέσα από τσέπη του. </w:t>
      </w:r>
    </w:p>
    <w:p w14:paraId="1056AA7E" w14:textId="77777777" w:rsidR="0091056D" w:rsidRDefault="00744911">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Φέρτε το εσείς πίσω.</w:t>
      </w:r>
      <w:r>
        <w:rPr>
          <w:rFonts w:eastAsia="Times New Roman" w:cs="Times New Roman"/>
          <w:b/>
          <w:szCs w:val="24"/>
        </w:rPr>
        <w:t xml:space="preserve"> </w:t>
      </w:r>
      <w:r>
        <w:rPr>
          <w:rFonts w:eastAsia="Times New Roman" w:cs="Times New Roman"/>
          <w:szCs w:val="24"/>
        </w:rPr>
        <w:t xml:space="preserve">Γιατί δεν το κάνετε εσείς αυτό; </w:t>
      </w:r>
    </w:p>
    <w:p w14:paraId="1056AA7F" w14:textId="77777777" w:rsidR="0091056D" w:rsidRDefault="00744911">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b/>
          <w:szCs w:val="24"/>
        </w:rPr>
        <w:t xml:space="preserve"> (Υπουργός Εσωτερικών)</w:t>
      </w:r>
      <w:r>
        <w:rPr>
          <w:rFonts w:eastAsia="Times New Roman" w:cs="Times New Roman"/>
          <w:b/>
          <w:szCs w:val="24"/>
        </w:rPr>
        <w:t>:</w:t>
      </w:r>
      <w:r>
        <w:rPr>
          <w:rFonts w:eastAsia="Times New Roman" w:cs="Times New Roman"/>
          <w:szCs w:val="24"/>
        </w:rPr>
        <w:t xml:space="preserve"> Εκτινάξατε την ανεργία, κλείσατε επιχειρήσεις και έρχεστε να μας κουνάτε το δάχτυλο για την ΔΕΗ, διότι όπως χρεοκοπήσατε τη χώρα, χρεώσατε και στη ΔΕΗ 5 δισεκατομμύρια. </w:t>
      </w:r>
    </w:p>
    <w:p w14:paraId="1056AA80" w14:textId="77777777" w:rsidR="0091056D" w:rsidRDefault="00744911">
      <w:pPr>
        <w:spacing w:after="0" w:line="600" w:lineRule="auto"/>
        <w:ind w:firstLine="720"/>
        <w:jc w:val="both"/>
        <w:rPr>
          <w:rFonts w:eastAsia="Times New Roman" w:cs="Times New Roman"/>
          <w:szCs w:val="24"/>
        </w:rPr>
      </w:pPr>
      <w:r>
        <w:rPr>
          <w:rFonts w:eastAsia="Times New Roman" w:cs="Times New Roman"/>
          <w:szCs w:val="24"/>
        </w:rPr>
        <w:t>Για ποιο λόγο 5 δισεκατομμύρια δά</w:t>
      </w:r>
      <w:r>
        <w:rPr>
          <w:rFonts w:eastAsia="Times New Roman" w:cs="Times New Roman"/>
          <w:szCs w:val="24"/>
        </w:rPr>
        <w:t xml:space="preserve">νεια; Για τα κέφια ποιανού; Για να μην υπάρχει διασύνδεση της Κρήτης με την ηπειρωτική Ελλάδα και να πληρώνουμε αυτά τα ποσά τώρα στα </w:t>
      </w:r>
      <w:r>
        <w:rPr>
          <w:rFonts w:eastAsia="Times New Roman" w:cs="Times New Roman"/>
          <w:szCs w:val="24"/>
        </w:rPr>
        <w:t>ΥΚΩ</w:t>
      </w:r>
      <w:r>
        <w:rPr>
          <w:rFonts w:eastAsia="Times New Roman" w:cs="Times New Roman"/>
          <w:szCs w:val="24"/>
        </w:rPr>
        <w:t xml:space="preserve">; Για να μην έχει αναπτυχθεί στις ανανεώσιμες πηγές ενέργειας; Για να έχει πάει φάκελος στην κ. </w:t>
      </w:r>
      <w:proofErr w:type="spellStart"/>
      <w:r>
        <w:rPr>
          <w:rFonts w:eastAsia="Times New Roman" w:cs="Times New Roman"/>
          <w:szCs w:val="24"/>
        </w:rPr>
        <w:t>Ράικου</w:t>
      </w:r>
      <w:proofErr w:type="spellEnd"/>
      <w:r>
        <w:rPr>
          <w:rFonts w:eastAsia="Times New Roman" w:cs="Times New Roman"/>
          <w:szCs w:val="24"/>
        </w:rPr>
        <w:t xml:space="preserve"> για το εργοστάσι</w:t>
      </w:r>
      <w:r>
        <w:rPr>
          <w:rFonts w:eastAsia="Times New Roman" w:cs="Times New Roman"/>
          <w:szCs w:val="24"/>
        </w:rPr>
        <w:t xml:space="preserve">ο φυσικού αερίου στη Μεγαλόπολη, το οποίο ήταν </w:t>
      </w:r>
      <w:proofErr w:type="spellStart"/>
      <w:r>
        <w:rPr>
          <w:rFonts w:eastAsia="Times New Roman" w:cs="Times New Roman"/>
          <w:szCs w:val="24"/>
        </w:rPr>
        <w:t>υπερτιμολογημένο</w:t>
      </w:r>
      <w:proofErr w:type="spellEnd"/>
      <w:r>
        <w:rPr>
          <w:rFonts w:eastAsia="Times New Roman" w:cs="Times New Roman"/>
          <w:szCs w:val="24"/>
        </w:rPr>
        <w:t xml:space="preserve">; </w:t>
      </w:r>
    </w:p>
    <w:p w14:paraId="1056AA81" w14:textId="77777777" w:rsidR="0091056D" w:rsidRDefault="00744911">
      <w:pPr>
        <w:spacing w:after="0" w:line="600" w:lineRule="auto"/>
        <w:ind w:firstLine="720"/>
        <w:jc w:val="both"/>
        <w:rPr>
          <w:rFonts w:eastAsia="Times New Roman" w:cs="Times New Roman"/>
          <w:b/>
          <w:szCs w:val="24"/>
        </w:rPr>
      </w:pPr>
      <w:r>
        <w:rPr>
          <w:rFonts w:eastAsia="Times New Roman" w:cs="Times New Roman"/>
          <w:b/>
          <w:szCs w:val="24"/>
        </w:rPr>
        <w:t xml:space="preserve">ΣΟΦΙΑ ΒΟΥΛΤΕΨΗ: </w:t>
      </w:r>
      <w:r>
        <w:rPr>
          <w:rFonts w:eastAsia="Times New Roman" w:cs="Times New Roman"/>
          <w:szCs w:val="24"/>
        </w:rPr>
        <w:t>Άσε τα παραμύθια!</w:t>
      </w:r>
      <w:r>
        <w:rPr>
          <w:rFonts w:eastAsia="Times New Roman" w:cs="Times New Roman"/>
          <w:b/>
          <w:szCs w:val="24"/>
        </w:rPr>
        <w:t xml:space="preserve"> </w:t>
      </w:r>
    </w:p>
    <w:p w14:paraId="1056AA82" w14:textId="77777777" w:rsidR="0091056D" w:rsidRDefault="00744911">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b/>
          <w:szCs w:val="24"/>
        </w:rPr>
        <w:t xml:space="preserve"> (Υπουργός Εσωτερικών)</w:t>
      </w:r>
      <w:r>
        <w:rPr>
          <w:rFonts w:eastAsia="Times New Roman" w:cs="Times New Roman"/>
          <w:b/>
          <w:szCs w:val="24"/>
        </w:rPr>
        <w:t xml:space="preserve">: </w:t>
      </w:r>
      <w:r>
        <w:rPr>
          <w:rFonts w:eastAsia="Times New Roman" w:cs="Times New Roman"/>
          <w:szCs w:val="24"/>
        </w:rPr>
        <w:t xml:space="preserve">Αυτά, λοιπόν, δεν τα ξεχνάει ο κόσμος. Τα θυμάται. </w:t>
      </w:r>
    </w:p>
    <w:p w14:paraId="1056AA83" w14:textId="77777777" w:rsidR="0091056D" w:rsidRDefault="00744911">
      <w:pPr>
        <w:spacing w:after="0" w:line="600" w:lineRule="auto"/>
        <w:ind w:firstLine="720"/>
        <w:jc w:val="both"/>
        <w:rPr>
          <w:rFonts w:eastAsia="Times New Roman" w:cs="Times New Roman"/>
          <w:szCs w:val="24"/>
        </w:rPr>
      </w:pPr>
      <w:r>
        <w:rPr>
          <w:rFonts w:eastAsia="Times New Roman" w:cs="Times New Roman"/>
          <w:szCs w:val="24"/>
        </w:rPr>
        <w:lastRenderedPageBreak/>
        <w:t>Ας επανέλθουμε, όμως, στα θέματα της τοπικής αυτοδ</w:t>
      </w:r>
      <w:r>
        <w:rPr>
          <w:rFonts w:eastAsia="Times New Roman" w:cs="Times New Roman"/>
          <w:szCs w:val="24"/>
        </w:rPr>
        <w:t xml:space="preserve">ιοίκησης. </w:t>
      </w:r>
    </w:p>
    <w:p w14:paraId="1056AA84" w14:textId="77777777" w:rsidR="0091056D" w:rsidRDefault="00744911">
      <w:pPr>
        <w:spacing w:after="0" w:line="600" w:lineRule="auto"/>
        <w:ind w:firstLine="720"/>
        <w:jc w:val="both"/>
        <w:rPr>
          <w:rFonts w:eastAsia="Times New Roman" w:cs="Times New Roman"/>
          <w:b/>
          <w:szCs w:val="24"/>
        </w:rPr>
      </w:pPr>
      <w:r>
        <w:rPr>
          <w:rFonts w:eastAsia="Times New Roman" w:cs="Times New Roman"/>
          <w:b/>
          <w:szCs w:val="24"/>
        </w:rPr>
        <w:t>ΣΟΦΙΑ ΒΟΥΛΤΕΨΗ:</w:t>
      </w:r>
      <w:r>
        <w:rPr>
          <w:rFonts w:eastAsia="Times New Roman" w:cs="Times New Roman"/>
          <w:szCs w:val="24"/>
        </w:rPr>
        <w:t xml:space="preserve"> Άσε το δάχτυλο και κράτα τη ΔΕΗ σε δημόσιο έλεγχο. </w:t>
      </w:r>
    </w:p>
    <w:p w14:paraId="1056AA85" w14:textId="77777777" w:rsidR="0091056D" w:rsidRDefault="00744911">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b/>
          <w:szCs w:val="24"/>
        </w:rPr>
        <w:t xml:space="preserve"> (Υπουργός Εσωτερικών)</w:t>
      </w:r>
      <w:r>
        <w:rPr>
          <w:rFonts w:eastAsia="Times New Roman" w:cs="Times New Roman"/>
          <w:b/>
          <w:szCs w:val="24"/>
        </w:rPr>
        <w:t>:</w:t>
      </w:r>
      <w:r>
        <w:rPr>
          <w:rFonts w:eastAsia="Times New Roman" w:cs="Times New Roman"/>
          <w:szCs w:val="24"/>
        </w:rPr>
        <w:t xml:space="preserve"> Είστε φασαριόζα, απ’ ό,τι διαπιστώνω. </w:t>
      </w:r>
    </w:p>
    <w:p w14:paraId="1056AA86" w14:textId="77777777" w:rsidR="0091056D" w:rsidRDefault="00744911">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Γιατί δεν τοποθετείτε τον κατώτατο μισθό και κουνάτε το δάχτυλο; </w:t>
      </w:r>
    </w:p>
    <w:p w14:paraId="1056AA87" w14:textId="77777777" w:rsidR="0091056D" w:rsidRDefault="00744911">
      <w:pPr>
        <w:spacing w:after="0" w:line="600" w:lineRule="auto"/>
        <w:ind w:firstLine="720"/>
        <w:jc w:val="both"/>
        <w:rPr>
          <w:rFonts w:eastAsia="Times New Roman"/>
          <w:szCs w:val="24"/>
        </w:rPr>
      </w:pPr>
      <w:r>
        <w:rPr>
          <w:rFonts w:eastAsia="Times New Roman" w:cs="Times New Roman"/>
          <w:b/>
          <w:szCs w:val="24"/>
        </w:rPr>
        <w:t>ΠΡΟ</w:t>
      </w:r>
      <w:r>
        <w:rPr>
          <w:rFonts w:eastAsia="Times New Roman" w:cs="Times New Roman"/>
          <w:b/>
          <w:szCs w:val="24"/>
        </w:rPr>
        <w:t xml:space="preserve">ΕΔΡΕΥΟΥΣΑ (Αναστασία Χριστοδουλοπούλου): </w:t>
      </w:r>
      <w:r>
        <w:rPr>
          <w:rFonts w:eastAsia="Times New Roman" w:cs="Times New Roman"/>
          <w:szCs w:val="24"/>
        </w:rPr>
        <w:t xml:space="preserve">Τώρα θα κάνουμε διάλογο με τον Υπουργό; Πώς το βλέπετε αυτό; </w:t>
      </w:r>
      <w:r>
        <w:rPr>
          <w:rFonts w:eastAsia="Times New Roman"/>
          <w:szCs w:val="24"/>
        </w:rPr>
        <w:t xml:space="preserve">Να σταματήσει να μιλάει; </w:t>
      </w:r>
    </w:p>
    <w:p w14:paraId="1056AA88" w14:textId="77777777" w:rsidR="0091056D" w:rsidRDefault="00744911">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Εσωτερικών): </w:t>
      </w:r>
      <w:r>
        <w:rPr>
          <w:rFonts w:eastAsia="Times New Roman"/>
          <w:szCs w:val="24"/>
        </w:rPr>
        <w:t>Αφήστε με να σας απαντήσω. Θα μου στερήσετε αυτό το δικαίωμα; Μα, που ζείτε</w:t>
      </w:r>
      <w:r>
        <w:rPr>
          <w:rFonts w:eastAsia="Times New Roman"/>
          <w:szCs w:val="24"/>
        </w:rPr>
        <w:t xml:space="preserve"> πλέον, στη Βόρεια Κορέα; Δεν θέλετε στο ελληνικό Κοινοβούλιο να κάνουμε διάλογο; Πού ζείτε πλέον; Αμάν πια!</w:t>
      </w:r>
    </w:p>
    <w:p w14:paraId="1056AA89" w14:textId="77777777" w:rsidR="0091056D" w:rsidRDefault="00744911">
      <w:pPr>
        <w:spacing w:line="600" w:lineRule="auto"/>
        <w:ind w:firstLine="720"/>
        <w:jc w:val="center"/>
        <w:rPr>
          <w:rFonts w:eastAsia="Times New Roman"/>
          <w:szCs w:val="24"/>
        </w:rPr>
      </w:pPr>
      <w:r>
        <w:rPr>
          <w:rFonts w:eastAsia="Times New Roman"/>
          <w:szCs w:val="24"/>
        </w:rPr>
        <w:t>(Χειροκροτήματα)</w:t>
      </w:r>
    </w:p>
    <w:p w14:paraId="1056AA8A" w14:textId="77777777" w:rsidR="0091056D" w:rsidRDefault="00744911">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αναφερθήκατε, αρκετά ενοχλημένοι, και το καταλαβαίνω, στην πρότασή μας για απλή αναλογική. Το αντιλαμβάνομαι </w:t>
      </w:r>
      <w:r>
        <w:rPr>
          <w:rFonts w:eastAsia="Times New Roman"/>
          <w:szCs w:val="24"/>
        </w:rPr>
        <w:t>απόλυτα. Εχθρεύεστε ένα σύστημα το οποίο είναι βαθιά αντιπροσωπευτικό, είναι γνή</w:t>
      </w:r>
      <w:r>
        <w:rPr>
          <w:rFonts w:eastAsia="Times New Roman"/>
          <w:szCs w:val="24"/>
        </w:rPr>
        <w:lastRenderedPageBreak/>
        <w:t xml:space="preserve">σια δημοκρατικό και ξεβολεύει το </w:t>
      </w:r>
      <w:proofErr w:type="spellStart"/>
      <w:r>
        <w:rPr>
          <w:rFonts w:eastAsia="Times New Roman"/>
          <w:szCs w:val="24"/>
        </w:rPr>
        <w:t>αυτοδιοικητικό</w:t>
      </w:r>
      <w:proofErr w:type="spellEnd"/>
      <w:r>
        <w:rPr>
          <w:rFonts w:eastAsia="Times New Roman"/>
          <w:szCs w:val="24"/>
        </w:rPr>
        <w:t xml:space="preserve"> κατεστημένο. Δεν θέλετε, λοιπόν, να υπάρχει μια γνήσια αντιπροσώπευση των τοπικών συσχετισμών. Θέλετε να λειτουργεί ένα τέτοιο π</w:t>
      </w:r>
      <w:r>
        <w:rPr>
          <w:rFonts w:eastAsia="Times New Roman"/>
          <w:szCs w:val="24"/>
        </w:rPr>
        <w:t>αραμορφωτικό εκλογικό σύστημα</w:t>
      </w:r>
      <w:r>
        <w:rPr>
          <w:rFonts w:eastAsia="Times New Roman"/>
          <w:szCs w:val="24"/>
        </w:rPr>
        <w:t>,</w:t>
      </w:r>
      <w:r>
        <w:rPr>
          <w:rFonts w:eastAsia="Times New Roman"/>
          <w:szCs w:val="24"/>
        </w:rPr>
        <w:t xml:space="preserve"> που δεν υπάρχει πουθενά στην Ευρώπη. Στο όνομα ποιας διακυβέρνησης και ποιας δημοκρατικής αντιπροσώπευσης πρέπει το 18%, το 20%, το 22% της πρώτης Κυριακής να παίρνει τα δύο τρίτα του δημοτικού συμβουλίου; Δεν το αντιλαμβάνομ</w:t>
      </w:r>
      <w:r>
        <w:rPr>
          <w:rFonts w:eastAsia="Times New Roman"/>
          <w:szCs w:val="24"/>
        </w:rPr>
        <w:t xml:space="preserve">αι αυτό. </w:t>
      </w:r>
    </w:p>
    <w:p w14:paraId="1056AA8B" w14:textId="77777777" w:rsidR="0091056D" w:rsidRDefault="00744911">
      <w:pPr>
        <w:spacing w:line="600" w:lineRule="auto"/>
        <w:ind w:firstLine="720"/>
        <w:jc w:val="both"/>
        <w:rPr>
          <w:rFonts w:eastAsia="Times New Roman"/>
          <w:szCs w:val="24"/>
        </w:rPr>
      </w:pPr>
      <w:r>
        <w:rPr>
          <w:rFonts w:eastAsia="Times New Roman"/>
          <w:szCs w:val="24"/>
        </w:rPr>
        <w:t xml:space="preserve">Και αφού, λοιπόν, κύριε Βαρβιτσιώτη, λέτε ότι η τοπική αυτοδιοίκηση δεν έχει χρώματα –πολύ σωστά- τα προβλήματα και η </w:t>
      </w:r>
      <w:proofErr w:type="spellStart"/>
      <w:r>
        <w:rPr>
          <w:rFonts w:eastAsia="Times New Roman"/>
          <w:szCs w:val="24"/>
        </w:rPr>
        <w:t>τοπικότητά</w:t>
      </w:r>
      <w:proofErr w:type="spellEnd"/>
      <w:r>
        <w:rPr>
          <w:rFonts w:eastAsia="Times New Roman"/>
          <w:szCs w:val="24"/>
        </w:rPr>
        <w:t xml:space="preserve"> τους δεν είναι το πιο κατάλληλο έδαφος για να υπάρχουν συναινέσεις, για να υπάρχουν συνθέσεις και συνεργασίες; Άρα, η</w:t>
      </w:r>
      <w:r>
        <w:rPr>
          <w:rFonts w:eastAsia="Times New Roman"/>
          <w:szCs w:val="24"/>
        </w:rPr>
        <w:t xml:space="preserve"> τοπική αυτοδιοίκηση δεν μπορεί</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να λειτουργήσει με την απλή αναλογική; Από πού κι ως πού δηλαδή; Πού το ανακαλύψατε αυτό το πράγμα; Ποια παραδοσιακή αντίληψη; Βεβαίως, γιατί –κι αυτό ήταν το μόνο ειλικρινές και </w:t>
      </w:r>
      <w:proofErr w:type="spellStart"/>
      <w:r>
        <w:rPr>
          <w:rFonts w:eastAsia="Times New Roman"/>
          <w:szCs w:val="24"/>
        </w:rPr>
        <w:t>αυτοκριτικό</w:t>
      </w:r>
      <w:proofErr w:type="spellEnd"/>
      <w:r>
        <w:rPr>
          <w:rFonts w:eastAsia="Times New Roman"/>
          <w:szCs w:val="24"/>
        </w:rPr>
        <w:t xml:space="preserve"> στοιχείο που ακούστηκε</w:t>
      </w:r>
      <w:r>
        <w:rPr>
          <w:rFonts w:eastAsia="Times New Roman"/>
          <w:szCs w:val="24"/>
        </w:rPr>
        <w:t xml:space="preserve"> σήμερα εδώ από μεριάς σας- ποτέ, ως παράταξη, δεν συνδέατε το όνομά σας με οποιαδήποτε αλλαγή. Πάντοτε υπερασπιστήκατε τις πίσω γραμμές, την συντηρητική κατάσταση, να μείνουν τα πράγματα έτσι όπως είναι. Αυτό θέλατε πάντοτε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Αυτό </w:t>
      </w:r>
      <w:r>
        <w:rPr>
          <w:rFonts w:eastAsia="Times New Roman"/>
          <w:szCs w:val="24"/>
        </w:rPr>
        <w:t xml:space="preserve">θέλετε και τώρα. </w:t>
      </w:r>
    </w:p>
    <w:p w14:paraId="1056AA8C" w14:textId="77777777" w:rsidR="0091056D" w:rsidRDefault="00744911">
      <w:pPr>
        <w:spacing w:line="600" w:lineRule="auto"/>
        <w:ind w:firstLine="720"/>
        <w:jc w:val="both"/>
        <w:rPr>
          <w:rFonts w:eastAsia="Times New Roman"/>
          <w:szCs w:val="24"/>
        </w:rPr>
      </w:pPr>
      <w:r>
        <w:rPr>
          <w:rFonts w:eastAsia="Times New Roman"/>
          <w:szCs w:val="24"/>
        </w:rPr>
        <w:t xml:space="preserve">Σας θυμίζω, λοιπόν, ότι ο διάλογος αυτός που αναφερθήκατε δεν έχει προηγούμενο. Διότι από τα μέσα του προηγούμενου έτους συμμετείχαν και η </w:t>
      </w:r>
      <w:r>
        <w:rPr>
          <w:rFonts w:eastAsia="Times New Roman"/>
          <w:szCs w:val="24"/>
        </w:rPr>
        <w:lastRenderedPageBreak/>
        <w:t>ΚΕΔΕ και η ΕΛΠΕ και επιστημονικοί φορείς σε μία διαδικασία που</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δεν την έχουμε ξαναδεί. Κ</w:t>
      </w:r>
      <w:r>
        <w:rPr>
          <w:rFonts w:eastAsia="Times New Roman"/>
          <w:szCs w:val="24"/>
        </w:rPr>
        <w:t xml:space="preserve">ι αντί να το εκτιμήσετε αυτό, έρχεστε και μας λέτε: «Μα, τι θα γίνει, θα κάνουμε συνέχεια διάλογο;». Σας ενοχλεί; Τι θέλετε, να τον σταματήσουμε; </w:t>
      </w:r>
    </w:p>
    <w:p w14:paraId="1056AA8D" w14:textId="77777777" w:rsidR="0091056D" w:rsidRDefault="00744911">
      <w:pPr>
        <w:spacing w:line="600" w:lineRule="auto"/>
        <w:ind w:firstLine="720"/>
        <w:jc w:val="both"/>
        <w:rPr>
          <w:rFonts w:eastAsia="Times New Roman"/>
          <w:szCs w:val="24"/>
        </w:rPr>
      </w:pPr>
      <w:r>
        <w:rPr>
          <w:rFonts w:eastAsia="Times New Roman"/>
          <w:szCs w:val="24"/>
        </w:rPr>
        <w:t>Και κάποια στιγμή, λοιπόν, βάλατε τον κ. Πατούλη. Εμένα, ειλικρινά, μου είναι τελείως αδιάφοροι οι προσωπικοί</w:t>
      </w:r>
      <w:r>
        <w:rPr>
          <w:rFonts w:eastAsia="Times New Roman"/>
          <w:szCs w:val="24"/>
        </w:rPr>
        <w:t xml:space="preserve"> του σχεδιασμοί και φιλοδοξίες. Θα τα λύσετε εσείς όταν έρθετε και πάτε να βγάλετε τον υποψήφιο για την Περιφέρεια της Αττικής ή τον υποψήφιο </w:t>
      </w:r>
      <w:r>
        <w:rPr>
          <w:rFonts w:eastAsia="Times New Roman"/>
          <w:szCs w:val="24"/>
        </w:rPr>
        <w:t>δ</w:t>
      </w:r>
      <w:r>
        <w:rPr>
          <w:rFonts w:eastAsia="Times New Roman"/>
          <w:szCs w:val="24"/>
        </w:rPr>
        <w:t>ήμαρχο της Αθήνας, μιας και ο ίδιος λέει ότι ενδιαφέρεται. Δικό σας είναι το πρόβλημα. Κάντε τον, να τον χαίρεστε</w:t>
      </w:r>
      <w:r>
        <w:rPr>
          <w:rFonts w:eastAsia="Times New Roman"/>
          <w:szCs w:val="24"/>
        </w:rPr>
        <w:t xml:space="preserve"> κιόλας και να είναι το πρόσωπό σας στην αυτοδιοίκηση. Το θέλει πολύ ο άνθρωπος. Γιατί, όμως, ταλαιπωρεί την αυτοδιοίκηση; Γιατί δεν στέκεται στο ύψος του θεσμικού ρόλου του Προέδρου της ΚΕΔΕ;</w:t>
      </w:r>
    </w:p>
    <w:p w14:paraId="1056AA8E" w14:textId="77777777" w:rsidR="0091056D" w:rsidRDefault="00744911">
      <w:pPr>
        <w:spacing w:line="600" w:lineRule="auto"/>
        <w:ind w:firstLine="720"/>
        <w:jc w:val="both"/>
        <w:rPr>
          <w:rFonts w:eastAsia="Times New Roman"/>
          <w:szCs w:val="24"/>
        </w:rPr>
      </w:pPr>
      <w:r>
        <w:rPr>
          <w:rFonts w:eastAsia="Times New Roman"/>
          <w:szCs w:val="24"/>
        </w:rPr>
        <w:t>Διότι ο διάλογος στην πρώτη φάση ολοκληρώθηκε, βγήκε ένα πόρισμ</w:t>
      </w:r>
      <w:r>
        <w:rPr>
          <w:rFonts w:eastAsia="Times New Roman"/>
          <w:szCs w:val="24"/>
        </w:rPr>
        <w:t>α το οποίο αποτελεί μια βάση για συζήτηση και αντί αυτό να το επαινέσετε και να πείτε ότι ναι, εδώ μας δίνεται η δυνατότητα να κάνουμε μια συγκεκριμένη βάση, μία κουβέντα, έρχεστε και να εγκαλείτε και λέτε: «Πότε θα το κλείσουμε αυτό το πράγμα; Τι θα γίνει</w:t>
      </w:r>
      <w:r>
        <w:rPr>
          <w:rFonts w:eastAsia="Times New Roman"/>
          <w:szCs w:val="24"/>
        </w:rPr>
        <w:t xml:space="preserve">;».  Τι θέλετε, δηλαδή; Θέλετε μία αντιπαράθεση άρον άρον; </w:t>
      </w:r>
    </w:p>
    <w:p w14:paraId="1056AA8F" w14:textId="77777777" w:rsidR="0091056D" w:rsidRDefault="00744911">
      <w:pPr>
        <w:spacing w:line="600" w:lineRule="auto"/>
        <w:ind w:firstLine="720"/>
        <w:jc w:val="both"/>
        <w:rPr>
          <w:rFonts w:eastAsia="Times New Roman"/>
          <w:szCs w:val="24"/>
        </w:rPr>
      </w:pPr>
      <w:r>
        <w:rPr>
          <w:rFonts w:eastAsia="Times New Roman"/>
          <w:szCs w:val="24"/>
        </w:rPr>
        <w:t>Σας ενδιαφέρει η τοπική αυτοδιοίκηση με βάση την εμπειρία εφαρμογής του «</w:t>
      </w:r>
      <w:r>
        <w:rPr>
          <w:rFonts w:eastAsia="Times New Roman"/>
          <w:szCs w:val="24"/>
        </w:rPr>
        <w:t>ΚΑΛΛΙΚΡΑΤΗ</w:t>
      </w:r>
      <w:r>
        <w:rPr>
          <w:rFonts w:eastAsia="Times New Roman"/>
          <w:szCs w:val="24"/>
        </w:rPr>
        <w:t xml:space="preserve">» να αποκτήσει έναν νέο βηματισμό; Σας ενδιαφέρει η </w:t>
      </w:r>
      <w:r>
        <w:rPr>
          <w:rFonts w:eastAsia="Times New Roman"/>
          <w:szCs w:val="24"/>
        </w:rPr>
        <w:lastRenderedPageBreak/>
        <w:t>ευρωπαϊκή εμπειρία; Σας ενδιαφέρει να δούμε στις δύσκολες, πρ</w:t>
      </w:r>
      <w:r>
        <w:rPr>
          <w:rFonts w:eastAsia="Times New Roman"/>
          <w:szCs w:val="24"/>
        </w:rPr>
        <w:t>άγματι, δημοσιονομικές συνθήκες τι μπορούμε να κάνουμε περισσότερο, ποιος μπορεί να είναι ο ρόλος της στον αποκεντρωμένο περιφερειακό σχεδιασμό; Σας ενδιαφέρει το θέμα των αρμοδιοτήτων ή κινείστε σε αυτή τη λογική προηγούμενα του «</w:t>
      </w:r>
      <w:r>
        <w:rPr>
          <w:rFonts w:eastAsia="Times New Roman"/>
          <w:szCs w:val="24"/>
        </w:rPr>
        <w:t>ΚΑΛΛΙΚΡΑΤΗ</w:t>
      </w:r>
      <w:r>
        <w:rPr>
          <w:rFonts w:eastAsia="Times New Roman"/>
          <w:szCs w:val="24"/>
        </w:rPr>
        <w:t>», που ενώ θεσμ</w:t>
      </w:r>
      <w:r>
        <w:rPr>
          <w:rFonts w:eastAsia="Times New Roman"/>
          <w:szCs w:val="24"/>
        </w:rPr>
        <w:t>οθέτησε την αιρετή περιφέρεια, έδωσε αρμοδιότητες στην αποκεντρωμένη, οι οποίες ουσιαστικά τις αφαιρούσαν από την αιρετή αυτοδιοίκηση;</w:t>
      </w:r>
    </w:p>
    <w:p w14:paraId="1056AA90" w14:textId="77777777" w:rsidR="0091056D" w:rsidRDefault="00744911">
      <w:pPr>
        <w:spacing w:line="600" w:lineRule="auto"/>
        <w:ind w:firstLine="720"/>
        <w:jc w:val="both"/>
        <w:rPr>
          <w:rFonts w:eastAsia="Times New Roman"/>
          <w:szCs w:val="24"/>
        </w:rPr>
      </w:pPr>
      <w:r>
        <w:rPr>
          <w:rFonts w:eastAsia="Times New Roman"/>
          <w:szCs w:val="24"/>
        </w:rPr>
        <w:t>Αυτά δεν είναι ζητήματα; Θα μιλήσουμε κατηγοριοποιώντας τις διάφορες περιπτώσεις των δήμων και τις ανάγκες τους και να δο</w:t>
      </w:r>
      <w:r>
        <w:rPr>
          <w:rFonts w:eastAsia="Times New Roman"/>
          <w:szCs w:val="24"/>
        </w:rPr>
        <w:t xml:space="preserve">ύμε πώς θα τις υποστηρίξουμε; Ίδια είναι η περίπτωση του δήμου της Β΄ Αθήνας και ίδια είναι η περίπτωση ενός νησιωτικού ή ορεινού δήμου ή ενός αγροτικού δήμου; Μπορούν όλοι να τα παρέχουν όλα; Πώς θα στηρίξουμε, με δεδομένη την </w:t>
      </w:r>
      <w:proofErr w:type="spellStart"/>
      <w:r>
        <w:rPr>
          <w:rFonts w:eastAsia="Times New Roman"/>
          <w:szCs w:val="24"/>
        </w:rPr>
        <w:t>υποστελέχωση</w:t>
      </w:r>
      <w:proofErr w:type="spellEnd"/>
      <w:r>
        <w:rPr>
          <w:rFonts w:eastAsia="Times New Roman"/>
          <w:szCs w:val="24"/>
        </w:rPr>
        <w:t xml:space="preserve"> που υπάρχει και</w:t>
      </w:r>
      <w:r>
        <w:rPr>
          <w:rFonts w:eastAsia="Times New Roman"/>
          <w:szCs w:val="24"/>
        </w:rPr>
        <w:t xml:space="preserve"> με τους γνωστούς περιορισμούς, το έργο της τοπικής αυτοδιοίκησης;</w:t>
      </w:r>
    </w:p>
    <w:p w14:paraId="1056AA91" w14:textId="77777777" w:rsidR="0091056D" w:rsidRDefault="00744911">
      <w:pPr>
        <w:spacing w:line="600" w:lineRule="auto"/>
        <w:ind w:firstLine="720"/>
        <w:jc w:val="both"/>
        <w:rPr>
          <w:rFonts w:eastAsia="Times New Roman"/>
          <w:szCs w:val="24"/>
        </w:rPr>
      </w:pPr>
      <w:r>
        <w:rPr>
          <w:rFonts w:eastAsia="Times New Roman"/>
          <w:szCs w:val="24"/>
        </w:rPr>
        <w:t>Εκεί πάνω, λοιπόν, πρέπει να γίνει δουλειά. Εκεί χρειάζονται προτάσεις. Όλα  αυτά, όμως, τα προσπερνάτε κι ερχόσαστε εδώ πέρα και μας λέτε ότι αρνηθήκαμε να δούμε τους εκπροσώπους της ΚΕΔΕ,</w:t>
      </w:r>
      <w:r>
        <w:rPr>
          <w:rFonts w:eastAsia="Times New Roman"/>
          <w:szCs w:val="24"/>
        </w:rPr>
        <w:t xml:space="preserve"> όταν ήρθαν εβδομήντα άνθρωποι αλαλάζοντας στο Υπουργείο, εκ των οποίων οι τριάντα ήταν δήμαρχοι στενά του χώρου σας, μαζί με τους παρατρεχάμενούς τους, οι οποίοι </w:t>
      </w:r>
      <w:r>
        <w:rPr>
          <w:rFonts w:eastAsia="Times New Roman"/>
          <w:szCs w:val="24"/>
        </w:rPr>
        <w:lastRenderedPageBreak/>
        <w:t>ήθελαν ο καθένας να κινηματογραφήσει τον δικό του λόγο για να πάει στον δήμο του να τον δείξε</w:t>
      </w:r>
      <w:r>
        <w:rPr>
          <w:rFonts w:eastAsia="Times New Roman"/>
          <w:szCs w:val="24"/>
        </w:rPr>
        <w:t xml:space="preserve">ι. </w:t>
      </w:r>
    </w:p>
    <w:p w14:paraId="1056AA92" w14:textId="77777777" w:rsidR="0091056D" w:rsidRDefault="00744911">
      <w:pPr>
        <w:spacing w:line="600" w:lineRule="auto"/>
        <w:ind w:firstLine="720"/>
        <w:jc w:val="both"/>
        <w:rPr>
          <w:rFonts w:eastAsia="Times New Roman"/>
          <w:szCs w:val="24"/>
        </w:rPr>
      </w:pPr>
      <w:r>
        <w:rPr>
          <w:rFonts w:eastAsia="Times New Roman"/>
          <w:szCs w:val="24"/>
        </w:rPr>
        <w:t xml:space="preserve">Έτσι κάνετε εσείς διάλογο; Εγώ τους δέχθηκα στο γραφείο. Αλήθεια έτσι κάνετε; Αυτό είναι </w:t>
      </w:r>
      <w:r>
        <w:rPr>
          <w:rFonts w:eastAsia="Times New Roman"/>
          <w:szCs w:val="24"/>
          <w:lang w:val="en-US"/>
        </w:rPr>
        <w:t>show</w:t>
      </w:r>
      <w:r>
        <w:rPr>
          <w:rFonts w:eastAsia="Times New Roman"/>
          <w:szCs w:val="24"/>
        </w:rPr>
        <w:t>.</w:t>
      </w:r>
    </w:p>
    <w:p w14:paraId="1056AA93" w14:textId="77777777" w:rsidR="0091056D" w:rsidRDefault="00744911">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Μπορεί και έτσι. Δεν είναι τρομερό!</w:t>
      </w:r>
    </w:p>
    <w:p w14:paraId="1056AA94" w14:textId="77777777" w:rsidR="0091056D" w:rsidRDefault="00744911">
      <w:pPr>
        <w:spacing w:line="600" w:lineRule="auto"/>
        <w:ind w:firstLine="720"/>
        <w:jc w:val="both"/>
        <w:rPr>
          <w:rFonts w:eastAsia="Times New Roman"/>
          <w:szCs w:val="24"/>
        </w:rPr>
      </w:pPr>
      <w:r>
        <w:rPr>
          <w:rFonts w:eastAsia="Times New Roman"/>
          <w:b/>
          <w:szCs w:val="24"/>
        </w:rPr>
        <w:t>ΠΑΝΑΓΙΩΤΗΣ (ΠΑΝΟΣ) ΣΚΟΥΡΛΕΤΗΣ</w:t>
      </w:r>
      <w:r>
        <w:rPr>
          <w:rFonts w:eastAsia="Times New Roman"/>
          <w:b/>
          <w:szCs w:val="24"/>
        </w:rPr>
        <w:t xml:space="preserve"> </w:t>
      </w:r>
      <w:r>
        <w:rPr>
          <w:rFonts w:eastAsia="Times New Roman" w:cs="Times New Roman"/>
          <w:b/>
          <w:szCs w:val="24"/>
        </w:rPr>
        <w:t>(Υπουργός Εσωτερικών)</w:t>
      </w:r>
      <w:r>
        <w:rPr>
          <w:rFonts w:eastAsia="Times New Roman"/>
          <w:b/>
          <w:szCs w:val="24"/>
        </w:rPr>
        <w:t xml:space="preserve">: </w:t>
      </w:r>
      <w:r>
        <w:rPr>
          <w:rFonts w:eastAsia="Times New Roman"/>
          <w:szCs w:val="24"/>
          <w:lang w:val="en-US"/>
        </w:rPr>
        <w:t>To</w:t>
      </w:r>
      <w:r>
        <w:rPr>
          <w:rFonts w:eastAsia="Times New Roman"/>
          <w:szCs w:val="24"/>
        </w:rPr>
        <w:t xml:space="preserve"> </w:t>
      </w:r>
      <w:r>
        <w:rPr>
          <w:rFonts w:eastAsia="Times New Roman"/>
          <w:szCs w:val="24"/>
          <w:lang w:val="en-US"/>
        </w:rPr>
        <w:t>show</w:t>
      </w:r>
      <w:r>
        <w:rPr>
          <w:rFonts w:eastAsia="Times New Roman"/>
          <w:szCs w:val="24"/>
        </w:rPr>
        <w:t xml:space="preserve"> γίνεται αλλού. Καταθέσαμε και προτάσεις γ</w:t>
      </w:r>
      <w:r>
        <w:rPr>
          <w:rFonts w:eastAsia="Times New Roman"/>
          <w:szCs w:val="24"/>
        </w:rPr>
        <w:t xml:space="preserve">ια τους ανθρώπους που συμμετέχουν και κάνουν </w:t>
      </w:r>
      <w:r>
        <w:rPr>
          <w:rFonts w:eastAsia="Times New Roman"/>
          <w:szCs w:val="24"/>
          <w:lang w:val="en-US"/>
        </w:rPr>
        <w:t>show</w:t>
      </w:r>
      <w:r>
        <w:rPr>
          <w:rFonts w:eastAsia="Times New Roman"/>
          <w:szCs w:val="24"/>
        </w:rPr>
        <w:t xml:space="preserve">. </w:t>
      </w:r>
    </w:p>
    <w:p w14:paraId="1056AA95" w14:textId="77777777" w:rsidR="0091056D" w:rsidRDefault="00744911">
      <w:pPr>
        <w:spacing w:line="600" w:lineRule="auto"/>
        <w:ind w:firstLine="720"/>
        <w:jc w:val="both"/>
        <w:rPr>
          <w:rFonts w:eastAsia="Times New Roman"/>
          <w:szCs w:val="24"/>
        </w:rPr>
      </w:pPr>
      <w:r>
        <w:rPr>
          <w:rFonts w:eastAsia="Times New Roman"/>
          <w:szCs w:val="24"/>
        </w:rPr>
        <w:t xml:space="preserve">Και εν πάση </w:t>
      </w:r>
      <w:proofErr w:type="spellStart"/>
      <w:r>
        <w:rPr>
          <w:rFonts w:eastAsia="Times New Roman"/>
          <w:szCs w:val="24"/>
        </w:rPr>
        <w:t>περιπτώσει</w:t>
      </w:r>
      <w:proofErr w:type="spellEnd"/>
      <w:r>
        <w:rPr>
          <w:rFonts w:eastAsia="Times New Roman"/>
          <w:szCs w:val="24"/>
        </w:rPr>
        <w:t xml:space="preserve"> ο διάλογος συνεχίζεται. Περιμένουμε εμπεριστατωμένες προτάσεις και όχι γενικές διακηρύξεις, και από την </w:t>
      </w:r>
      <w:r>
        <w:rPr>
          <w:rFonts w:eastAsia="Times New Roman"/>
          <w:szCs w:val="24"/>
        </w:rPr>
        <w:t>έ</w:t>
      </w:r>
      <w:r>
        <w:rPr>
          <w:rFonts w:eastAsia="Times New Roman"/>
          <w:szCs w:val="24"/>
        </w:rPr>
        <w:t xml:space="preserve">νωση </w:t>
      </w:r>
      <w:r>
        <w:rPr>
          <w:rFonts w:eastAsia="Times New Roman"/>
          <w:szCs w:val="24"/>
        </w:rPr>
        <w:t>π</w:t>
      </w:r>
      <w:r>
        <w:rPr>
          <w:rFonts w:eastAsia="Times New Roman"/>
          <w:szCs w:val="24"/>
        </w:rPr>
        <w:t>εριφερειών, η οποία έχει μια διαφορετική στάση. Συναντήθηκαν προχθές κ</w:t>
      </w:r>
      <w:r>
        <w:rPr>
          <w:rFonts w:eastAsia="Times New Roman"/>
          <w:szCs w:val="24"/>
        </w:rPr>
        <w:t>αι με τον Πρωθυπουργό. Η συζήτηση κράτησε τρεις ώρες. Ήταν εποικοδομητική, ειλικρινής. Αναδείχθηκαν προβλήματα. Δεν τα έκρυψε κανείς. Δεν συμφωνήσαμε σε όλα.</w:t>
      </w:r>
    </w:p>
    <w:p w14:paraId="1056AA96" w14:textId="77777777" w:rsidR="0091056D" w:rsidRDefault="00744911">
      <w:pPr>
        <w:spacing w:line="600" w:lineRule="auto"/>
        <w:ind w:firstLine="720"/>
        <w:jc w:val="both"/>
        <w:rPr>
          <w:rFonts w:eastAsia="Times New Roman"/>
          <w:szCs w:val="24"/>
        </w:rPr>
      </w:pPr>
      <w:r>
        <w:rPr>
          <w:rFonts w:eastAsia="Times New Roman"/>
          <w:szCs w:val="24"/>
        </w:rPr>
        <w:t>Όλοι, όμως, καταλάβαμε ότι, εάν θέλει να προχωρήσει αυτό</w:t>
      </w:r>
      <w:r>
        <w:rPr>
          <w:rFonts w:eastAsia="Times New Roman"/>
          <w:szCs w:val="24"/>
        </w:rPr>
        <w:t>,</w:t>
      </w:r>
      <w:r>
        <w:rPr>
          <w:rFonts w:eastAsia="Times New Roman"/>
          <w:szCs w:val="24"/>
        </w:rPr>
        <w:t xml:space="preserve"> που ονομάζουμε παραγωγική ανασυγκρότηση </w:t>
      </w:r>
      <w:r>
        <w:rPr>
          <w:rFonts w:eastAsia="Times New Roman"/>
          <w:szCs w:val="24"/>
        </w:rPr>
        <w:t xml:space="preserve">της χώρας, δεν μπορούμε να κρατάμε μία στείρα άρνηση σε όλα ούτε άλλα μπορεί να λέμε στο πρώτο εδάφιο της </w:t>
      </w:r>
      <w:r>
        <w:rPr>
          <w:rFonts w:eastAsia="Times New Roman"/>
          <w:szCs w:val="24"/>
        </w:rPr>
        <w:lastRenderedPageBreak/>
        <w:t>ανακοίνωσης, να τα αλλάζουμε στο δεύτερο και στο τρίτο εδάφιο να μην καταλαβαίνουμε τι λέμε, όπως το κάνουν πολλές φορές άλλοι φορείς της αυτοδιοίκηση</w:t>
      </w:r>
      <w:r>
        <w:rPr>
          <w:rFonts w:eastAsia="Times New Roman"/>
          <w:szCs w:val="24"/>
        </w:rPr>
        <w:t>ς.</w:t>
      </w:r>
    </w:p>
    <w:p w14:paraId="1056AA97" w14:textId="77777777" w:rsidR="0091056D" w:rsidRDefault="00744911">
      <w:pPr>
        <w:spacing w:line="600" w:lineRule="auto"/>
        <w:ind w:firstLine="720"/>
        <w:jc w:val="both"/>
        <w:rPr>
          <w:rFonts w:eastAsia="Times New Roman"/>
          <w:szCs w:val="24"/>
        </w:rPr>
      </w:pPr>
      <w:r>
        <w:rPr>
          <w:rFonts w:eastAsia="Times New Roman"/>
          <w:szCs w:val="24"/>
        </w:rPr>
        <w:t xml:space="preserve">Και υπάρχει μια διαφορά ανάμεσα στην </w:t>
      </w:r>
      <w:r>
        <w:rPr>
          <w:rFonts w:eastAsia="Times New Roman"/>
          <w:szCs w:val="24"/>
        </w:rPr>
        <w:t>έ</w:t>
      </w:r>
      <w:r>
        <w:rPr>
          <w:rFonts w:eastAsia="Times New Roman"/>
          <w:szCs w:val="24"/>
        </w:rPr>
        <w:t xml:space="preserve">νωση </w:t>
      </w:r>
      <w:r>
        <w:rPr>
          <w:rFonts w:eastAsia="Times New Roman"/>
          <w:szCs w:val="24"/>
        </w:rPr>
        <w:t>π</w:t>
      </w:r>
      <w:r>
        <w:rPr>
          <w:rFonts w:eastAsia="Times New Roman"/>
          <w:szCs w:val="24"/>
        </w:rPr>
        <w:t xml:space="preserve">εριφερειών και την ΚΕΔΕ. Σας το λέω γιατί φαντάζομαι ότι μιλάτε με ανθρώπους και από τη μία </w:t>
      </w:r>
      <w:r>
        <w:rPr>
          <w:rFonts w:eastAsia="Times New Roman"/>
          <w:szCs w:val="24"/>
        </w:rPr>
        <w:t>έ</w:t>
      </w:r>
      <w:r>
        <w:rPr>
          <w:rFonts w:eastAsia="Times New Roman"/>
          <w:szCs w:val="24"/>
        </w:rPr>
        <w:t>νωση και από την άλλη. Άρα, λοιπόν, εάν περνάει η γνώμη σας, πείτε κάτι γι’ αυτούς όλους, έτσι ώστε να μπορέσουμε να</w:t>
      </w:r>
      <w:r>
        <w:rPr>
          <w:rFonts w:eastAsia="Times New Roman"/>
          <w:szCs w:val="24"/>
        </w:rPr>
        <w:t xml:space="preserve"> εκμεταλλευτούμε το επόμενο διάστημα αυτή τη συζήτηση η οποία έχει ανοίξει, η οποία</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μπορεί να μας εισαγάγει σε μια νέα εποχή, μια μεταρρυθμιστική περίοδο η οποία δεν θα κλείσει ούτε μπορεί να κλείσει αυτή τη στιγμή. Δεν υπάρχουν οι αντικειμενικές προϋποθέσεις, για να </w:t>
      </w:r>
      <w:proofErr w:type="spellStart"/>
      <w:r>
        <w:rPr>
          <w:rFonts w:eastAsia="Times New Roman"/>
          <w:szCs w:val="24"/>
        </w:rPr>
        <w:t>ξαναχαράξουμε</w:t>
      </w:r>
      <w:proofErr w:type="spellEnd"/>
      <w:r>
        <w:rPr>
          <w:rFonts w:eastAsia="Times New Roman"/>
          <w:szCs w:val="24"/>
        </w:rPr>
        <w:t xml:space="preserve"> τον χάρτη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 xml:space="preserve">υτοδιοίκησης. </w:t>
      </w:r>
    </w:p>
    <w:p w14:paraId="1056AA98" w14:textId="77777777" w:rsidR="0091056D" w:rsidRDefault="00744911">
      <w:pPr>
        <w:spacing w:line="600" w:lineRule="auto"/>
        <w:ind w:firstLine="720"/>
        <w:jc w:val="both"/>
        <w:rPr>
          <w:rFonts w:eastAsia="Times New Roman"/>
          <w:szCs w:val="24"/>
        </w:rPr>
      </w:pPr>
      <w:r>
        <w:rPr>
          <w:rFonts w:eastAsia="Times New Roman"/>
          <w:szCs w:val="24"/>
        </w:rPr>
        <w:t>Και γι’ αυτό όπως ε</w:t>
      </w:r>
      <w:r>
        <w:rPr>
          <w:rFonts w:eastAsia="Times New Roman"/>
          <w:szCs w:val="24"/>
        </w:rPr>
        <w:t xml:space="preserve">ίδατε, εμείς δεν ανοίγουμε το θέμα της </w:t>
      </w:r>
      <w:proofErr w:type="spellStart"/>
      <w:r>
        <w:rPr>
          <w:rFonts w:eastAsia="Times New Roman"/>
          <w:szCs w:val="24"/>
        </w:rPr>
        <w:t>χωροθεσίας</w:t>
      </w:r>
      <w:proofErr w:type="spellEnd"/>
      <w:r>
        <w:rPr>
          <w:rFonts w:eastAsia="Times New Roman"/>
          <w:szCs w:val="24"/>
        </w:rPr>
        <w:t>, το χωροταξικό. Θα προϋπέθετε</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να έχουμε μια άνεση πόρων, την οποία δεν διαθέτουμε. Και μόνο ως εξαίρεση μπορούμε να το δούμε σε κάποιες πολύ, πολύ λίγες περιπτώσεις και κάποια στιγμή. Υπάρχουν, ό</w:t>
      </w:r>
      <w:r>
        <w:rPr>
          <w:rFonts w:eastAsia="Times New Roman"/>
          <w:szCs w:val="24"/>
        </w:rPr>
        <w:t xml:space="preserve">μως, άλλα θεσμικά ζητήματα τα οποία πρέπει να τα αντιμετωπίσουμε. </w:t>
      </w:r>
    </w:p>
    <w:p w14:paraId="1056AA99" w14:textId="77777777" w:rsidR="0091056D" w:rsidRDefault="00744911">
      <w:pPr>
        <w:spacing w:line="600" w:lineRule="auto"/>
        <w:ind w:firstLine="720"/>
        <w:jc w:val="both"/>
        <w:rPr>
          <w:rFonts w:eastAsia="Times New Roman"/>
          <w:szCs w:val="24"/>
        </w:rPr>
      </w:pPr>
      <w:r>
        <w:rPr>
          <w:rFonts w:eastAsia="Times New Roman"/>
          <w:szCs w:val="24"/>
        </w:rPr>
        <w:t xml:space="preserve">Άκουσα που μιλήσατε με απέχθεια λέγοντας για </w:t>
      </w:r>
      <w:proofErr w:type="spellStart"/>
      <w:r>
        <w:rPr>
          <w:rFonts w:eastAsia="Times New Roman"/>
          <w:szCs w:val="24"/>
        </w:rPr>
        <w:t>λαϊκόδημοκρατική</w:t>
      </w:r>
      <w:proofErr w:type="spellEnd"/>
      <w:r>
        <w:rPr>
          <w:rFonts w:eastAsia="Times New Roman"/>
          <w:szCs w:val="24"/>
        </w:rPr>
        <w:t xml:space="preserve"> αντίληψη. Τι εννοείτε; Εννοείτε τη λαϊκή συμμετοχή; </w:t>
      </w:r>
    </w:p>
    <w:p w14:paraId="1056AA9A" w14:textId="77777777" w:rsidR="0091056D" w:rsidRDefault="00744911">
      <w:pPr>
        <w:spacing w:line="600" w:lineRule="auto"/>
        <w:ind w:firstLine="720"/>
        <w:jc w:val="both"/>
        <w:rPr>
          <w:rFonts w:eastAsia="Times New Roman"/>
          <w:szCs w:val="24"/>
        </w:rPr>
      </w:pPr>
      <w:r>
        <w:rPr>
          <w:rFonts w:eastAsia="Times New Roman"/>
          <w:b/>
          <w:szCs w:val="24"/>
        </w:rPr>
        <w:lastRenderedPageBreak/>
        <w:t xml:space="preserve">ΜΑΥΡΟΥΔΗΣ ΒΟΡΙΔΗΣ: </w:t>
      </w:r>
      <w:r>
        <w:rPr>
          <w:rFonts w:eastAsia="Times New Roman"/>
          <w:szCs w:val="24"/>
        </w:rPr>
        <w:t>Να σας το διευκρινίσω. Εννοούμε τους κομμουνιστικούς θε</w:t>
      </w:r>
      <w:r>
        <w:rPr>
          <w:rFonts w:eastAsia="Times New Roman"/>
          <w:szCs w:val="24"/>
        </w:rPr>
        <w:t>σμούς.</w:t>
      </w:r>
    </w:p>
    <w:p w14:paraId="1056AA9B" w14:textId="77777777" w:rsidR="0091056D" w:rsidRDefault="00744911">
      <w:pPr>
        <w:spacing w:line="600" w:lineRule="auto"/>
        <w:ind w:firstLine="720"/>
        <w:jc w:val="both"/>
        <w:rPr>
          <w:rFonts w:eastAsia="Times New Roman"/>
          <w:szCs w:val="24"/>
        </w:rPr>
      </w:pPr>
      <w:r>
        <w:rPr>
          <w:rFonts w:eastAsia="Times New Roman"/>
          <w:b/>
          <w:szCs w:val="24"/>
        </w:rPr>
        <w:t>ΠΑΝΑΓΙΩΤΗΣ (ΠΑΝΟΣ) ΣΚΟΥΡΛΕΤΗΣ</w:t>
      </w:r>
      <w:r>
        <w:rPr>
          <w:rFonts w:eastAsia="Times New Roman"/>
          <w:b/>
          <w:szCs w:val="24"/>
        </w:rPr>
        <w:t xml:space="preserve"> </w:t>
      </w:r>
      <w:r>
        <w:rPr>
          <w:rFonts w:eastAsia="Times New Roman" w:cs="Times New Roman"/>
          <w:b/>
          <w:szCs w:val="24"/>
        </w:rPr>
        <w:t>(Υπουργός Εσωτερικών)</w:t>
      </w:r>
      <w:r>
        <w:rPr>
          <w:rFonts w:eastAsia="Times New Roman"/>
          <w:b/>
          <w:szCs w:val="24"/>
        </w:rPr>
        <w:t>:</w:t>
      </w:r>
      <w:r>
        <w:rPr>
          <w:rFonts w:eastAsia="Times New Roman"/>
          <w:b/>
          <w:szCs w:val="24"/>
        </w:rPr>
        <w:t xml:space="preserve"> </w:t>
      </w:r>
      <w:r>
        <w:rPr>
          <w:rFonts w:eastAsia="Times New Roman"/>
          <w:szCs w:val="24"/>
        </w:rPr>
        <w:t xml:space="preserve">Η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δηλαδή, δεν είναι ο κατ’ εξοχήν χώρος που πρέπει να εκφράζεται αυτό που λέμε «λαϊκή συμμετοχή»; Σας ενοχλεί; Τι θέλετε; Πώς αντιλαμβάνεστε τον ρόλο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w:t>
      </w:r>
      <w:r>
        <w:rPr>
          <w:rFonts w:eastAsia="Times New Roman"/>
          <w:szCs w:val="24"/>
        </w:rPr>
        <w:t>; Ότι είναι ένας εκτελεστικός ιμάντας κάποιων αποφάσεων ενός υδροκεφαλικού μοντέλου διακυβέρνησης; Να είναι, δηλαδή, το κράτος εδώ στην Αθήνα, στο Υπουργικό Συμβούλιο και όλοι οι άλλοι να εκτελούν; Αυτό θέλετε; Δεν το είδαμε αυτό; Δεν έφτασε τα όριά του; Δ</w:t>
      </w:r>
      <w:r>
        <w:rPr>
          <w:rFonts w:eastAsia="Times New Roman"/>
          <w:szCs w:val="24"/>
        </w:rPr>
        <w:t xml:space="preserve">εν πρέπει σε επίπεδο περιφέρειας να ανακαλύψουμε -κάτι το οποίο ποτέ δεν το κάναμε- την έννοια του περιφερειακού δημοκρατικού σχεδιασμού; Δεν θα συμβάλλει αυτό; </w:t>
      </w:r>
    </w:p>
    <w:p w14:paraId="1056AA9C" w14:textId="77777777" w:rsidR="0091056D" w:rsidRDefault="00744911">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Μάλιστα.</w:t>
      </w:r>
    </w:p>
    <w:p w14:paraId="1056AA9D" w14:textId="77777777" w:rsidR="0091056D" w:rsidRDefault="00744911">
      <w:pPr>
        <w:spacing w:line="600" w:lineRule="auto"/>
        <w:ind w:firstLine="720"/>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Πιστεύω τ</w:t>
      </w:r>
      <w:r>
        <w:rPr>
          <w:rFonts w:eastAsia="Times New Roman"/>
          <w:szCs w:val="24"/>
        </w:rPr>
        <w:t>ο «μάλιστα» να σημαίνει και συμφωνία. Εάν ήδη έχω «σπάσει» ήδη έναν από εσάς από κάτω, σημαίνει ότι πάμε καλά! Σημαίνει ότι εξασφαλίζουμε συναινέσεις.</w:t>
      </w:r>
    </w:p>
    <w:p w14:paraId="1056AA9E" w14:textId="77777777" w:rsidR="0091056D" w:rsidRDefault="00744911">
      <w:pPr>
        <w:spacing w:line="600" w:lineRule="auto"/>
        <w:ind w:firstLine="720"/>
        <w:jc w:val="both"/>
        <w:rPr>
          <w:rFonts w:eastAsia="Times New Roman"/>
          <w:szCs w:val="24"/>
        </w:rPr>
      </w:pPr>
      <w:r>
        <w:rPr>
          <w:rFonts w:eastAsia="Times New Roman"/>
          <w:szCs w:val="24"/>
        </w:rPr>
        <w:t>Κυρίες και κύριοι συνάδελφοι, πάνω σε αυτά τα ζητήματα πρέπει να κουβεντιάσουμε και όχι να προσπαθούμε να</w:t>
      </w:r>
      <w:r>
        <w:rPr>
          <w:rFonts w:eastAsia="Times New Roman"/>
          <w:szCs w:val="24"/>
        </w:rPr>
        <w:t xml:space="preserve"> δημιουργήσουμε προβλήματα </w:t>
      </w:r>
      <w:r>
        <w:rPr>
          <w:rFonts w:eastAsia="Times New Roman"/>
          <w:szCs w:val="24"/>
        </w:rPr>
        <w:lastRenderedPageBreak/>
        <w:t xml:space="preserve">και να παίζουμε με τις αγωνίες ανθρώπων. Αναφέρομαι στους συμβασιούχους. Είναι οι δήμαρχοι αυτοί οι οποίοι θα κρίνουν τη συνταγματικότητα ενός νόμου; Γιατί και αυτό ακούστηκε πριν. Μιλάω για τους δημάρχους. Δεν έχει δικαίωμα, με </w:t>
      </w:r>
      <w:r>
        <w:rPr>
          <w:rFonts w:eastAsia="Times New Roman"/>
          <w:szCs w:val="24"/>
        </w:rPr>
        <w:t xml:space="preserve">βάση την ισχύουσα νομοθεσία, η αποκεντρωμένη διοίκηση να εγκαλεί έναν δήμαρχο, όταν παραβιάζει τη νομοθεσία; </w:t>
      </w:r>
    </w:p>
    <w:p w14:paraId="1056AA9F" w14:textId="77777777" w:rsidR="0091056D" w:rsidRDefault="00744911">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Όχι, βέβαια.</w:t>
      </w:r>
    </w:p>
    <w:p w14:paraId="1056AAA0" w14:textId="77777777" w:rsidR="0091056D" w:rsidRDefault="00744911">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Εσωτερικών): </w:t>
      </w:r>
      <w:r>
        <w:rPr>
          <w:rFonts w:eastAsia="Times New Roman"/>
          <w:szCs w:val="24"/>
        </w:rPr>
        <w:t>Το έχει.</w:t>
      </w:r>
    </w:p>
    <w:p w14:paraId="1056AAA1" w14:textId="77777777" w:rsidR="0091056D" w:rsidRDefault="00744911">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Τώρα είστε αποκαλυπτικός!</w:t>
      </w:r>
    </w:p>
    <w:p w14:paraId="1056AAA2" w14:textId="77777777" w:rsidR="0091056D" w:rsidRDefault="00744911">
      <w:pPr>
        <w:spacing w:line="600" w:lineRule="auto"/>
        <w:ind w:firstLine="720"/>
        <w:jc w:val="both"/>
        <w:rPr>
          <w:rFonts w:eastAsia="Times New Roman"/>
          <w:szCs w:val="24"/>
        </w:rPr>
      </w:pPr>
      <w:r>
        <w:rPr>
          <w:rFonts w:eastAsia="Times New Roman"/>
          <w:b/>
          <w:szCs w:val="24"/>
        </w:rPr>
        <w:t>ΚΩΝΣΤΑΝ</w:t>
      </w:r>
      <w:r>
        <w:rPr>
          <w:rFonts w:eastAsia="Times New Roman"/>
          <w:b/>
          <w:szCs w:val="24"/>
        </w:rPr>
        <w:t xml:space="preserve">ΤΙΝΟΣ ΤΖΑΒΑΡΑΣ: </w:t>
      </w:r>
      <w:r>
        <w:rPr>
          <w:rFonts w:eastAsia="Times New Roman"/>
          <w:szCs w:val="24"/>
        </w:rPr>
        <w:t xml:space="preserve">Όχι. Είστε </w:t>
      </w:r>
      <w:proofErr w:type="spellStart"/>
      <w:r>
        <w:rPr>
          <w:rFonts w:eastAsia="Times New Roman"/>
          <w:szCs w:val="24"/>
        </w:rPr>
        <w:t>μαδουριστής</w:t>
      </w:r>
      <w:proofErr w:type="spellEnd"/>
      <w:r>
        <w:rPr>
          <w:rFonts w:eastAsia="Times New Roman"/>
          <w:szCs w:val="24"/>
        </w:rPr>
        <w:t xml:space="preserve"> τώρα!</w:t>
      </w:r>
    </w:p>
    <w:p w14:paraId="1056AAA3" w14:textId="77777777" w:rsidR="0091056D" w:rsidRDefault="00744911">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1056AAA4" w14:textId="77777777" w:rsidR="0091056D" w:rsidRDefault="00744911">
      <w:pPr>
        <w:spacing w:line="600" w:lineRule="auto"/>
        <w:ind w:firstLine="720"/>
        <w:jc w:val="both"/>
        <w:rPr>
          <w:rFonts w:eastAsia="Times New Roman"/>
          <w:szCs w:val="24"/>
        </w:rPr>
      </w:pPr>
      <w:r>
        <w:rPr>
          <w:rFonts w:eastAsia="Times New Roman"/>
          <w:b/>
          <w:szCs w:val="24"/>
        </w:rPr>
        <w:t>ΠΡΟΕΔΡΕΥΩΝ (Αναστασία Χριστοδουλοπούλου):</w:t>
      </w:r>
      <w:r>
        <w:rPr>
          <w:rFonts w:eastAsia="Times New Roman"/>
          <w:szCs w:val="24"/>
        </w:rPr>
        <w:t xml:space="preserve"> Μην απαντάτε όλοι μαζί. Ένας, ένας θα πάρετε τον λόγο μετά.</w:t>
      </w:r>
    </w:p>
    <w:p w14:paraId="1056AAA5" w14:textId="77777777" w:rsidR="0091056D" w:rsidRDefault="00744911">
      <w:pPr>
        <w:spacing w:line="600" w:lineRule="auto"/>
        <w:ind w:firstLine="720"/>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Είναι τελείως διαφορετικό να επικαλείστε κάποιες αποφάσεις επιτρόπων. Εκεί, όμως, εγώ θα σας απαντήσω ότι γιατί εκεί οι περισσότεροι έχουν μια διαφορετική αντιμετώπιση; Και άρα, όπως ξέρετε, το θέμα κάποια στιγμή πρέπει </w:t>
      </w:r>
      <w:r>
        <w:rPr>
          <w:rFonts w:eastAsia="Times New Roman"/>
          <w:szCs w:val="24"/>
        </w:rPr>
        <w:lastRenderedPageBreak/>
        <w:t>να κριθεί στην ολομέλεια του Ελεγκτ</w:t>
      </w:r>
      <w:r>
        <w:rPr>
          <w:rFonts w:eastAsia="Times New Roman"/>
          <w:szCs w:val="24"/>
        </w:rPr>
        <w:t>ικού Συνεδρίου και αυτό πρέπει να γίνει απόλυτα σεβαστό.</w:t>
      </w:r>
    </w:p>
    <w:p w14:paraId="1056AAA6" w14:textId="77777777" w:rsidR="0091056D" w:rsidRDefault="00744911">
      <w:pPr>
        <w:spacing w:line="600" w:lineRule="auto"/>
        <w:ind w:firstLine="720"/>
        <w:jc w:val="both"/>
        <w:rPr>
          <w:rFonts w:eastAsia="Times New Roman"/>
          <w:szCs w:val="24"/>
        </w:rPr>
      </w:pPr>
      <w:r>
        <w:rPr>
          <w:rFonts w:eastAsia="Times New Roman"/>
          <w:szCs w:val="24"/>
        </w:rPr>
        <w:t>Όχι, όμως, να επικαλείστε τώρα διάφορους ανθρώπους οι οποίοι είναι «</w:t>
      </w:r>
      <w:proofErr w:type="spellStart"/>
      <w:r>
        <w:rPr>
          <w:rFonts w:eastAsia="Times New Roman"/>
          <w:szCs w:val="24"/>
        </w:rPr>
        <w:t>ταλιμπάν</w:t>
      </w:r>
      <w:proofErr w:type="spellEnd"/>
      <w:r>
        <w:rPr>
          <w:rFonts w:eastAsia="Times New Roman"/>
          <w:szCs w:val="24"/>
        </w:rPr>
        <w:t xml:space="preserve">» του κόμματός σας και το μόνο που θέλουν να κάνουν είναι αντιπολίτευση στην Κυβέρνηση και δεν τιμούν πρώτα απ’ όλα τον </w:t>
      </w:r>
      <w:proofErr w:type="spellStart"/>
      <w:r>
        <w:rPr>
          <w:rFonts w:eastAsia="Times New Roman"/>
          <w:szCs w:val="24"/>
        </w:rPr>
        <w:t>αυτ</w:t>
      </w:r>
      <w:r>
        <w:rPr>
          <w:rFonts w:eastAsia="Times New Roman"/>
          <w:szCs w:val="24"/>
        </w:rPr>
        <w:t>οδιοικητικό</w:t>
      </w:r>
      <w:proofErr w:type="spellEnd"/>
      <w:r>
        <w:rPr>
          <w:rFonts w:eastAsia="Times New Roman"/>
          <w:szCs w:val="24"/>
        </w:rPr>
        <w:t xml:space="preserve"> τους ρόλο.</w:t>
      </w:r>
    </w:p>
    <w:p w14:paraId="1056AAA7" w14:textId="77777777" w:rsidR="0091056D" w:rsidRDefault="00744911">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Δεν είναι </w:t>
      </w:r>
      <w:proofErr w:type="spellStart"/>
      <w:r>
        <w:rPr>
          <w:rFonts w:eastAsia="Times New Roman"/>
          <w:szCs w:val="24"/>
        </w:rPr>
        <w:t>ταλιμπάν</w:t>
      </w:r>
      <w:proofErr w:type="spellEnd"/>
      <w:r>
        <w:rPr>
          <w:rFonts w:eastAsia="Times New Roman"/>
          <w:szCs w:val="24"/>
        </w:rPr>
        <w:t xml:space="preserve"> ο καημένος!</w:t>
      </w:r>
    </w:p>
    <w:p w14:paraId="1056AAA8" w14:textId="77777777" w:rsidR="0091056D" w:rsidRDefault="00744911">
      <w:pPr>
        <w:spacing w:line="600" w:lineRule="auto"/>
        <w:ind w:firstLine="720"/>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Βλέπω ότι μπορούμε και συνεννοούμαστε.</w:t>
      </w:r>
    </w:p>
    <w:p w14:paraId="1056AAA9"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θα πρέπει σε αυτά τα θέματα</w:t>
      </w:r>
      <w:r>
        <w:rPr>
          <w:rFonts w:eastAsia="Times New Roman" w:cs="Times New Roman"/>
          <w:szCs w:val="24"/>
        </w:rPr>
        <w:t>,</w:t>
      </w:r>
      <w:r>
        <w:rPr>
          <w:rFonts w:eastAsia="Times New Roman" w:cs="Times New Roman"/>
          <w:szCs w:val="24"/>
        </w:rPr>
        <w:t xml:space="preserve"> που αφορούν ανθρώπους και τις αμοιβές </w:t>
      </w:r>
      <w:r>
        <w:rPr>
          <w:rFonts w:eastAsia="Times New Roman" w:cs="Times New Roman"/>
          <w:szCs w:val="24"/>
        </w:rPr>
        <w:t>τους,</w:t>
      </w:r>
      <w:r>
        <w:rPr>
          <w:rFonts w:eastAsia="Times New Roman" w:cs="Times New Roman"/>
          <w:szCs w:val="24"/>
        </w:rPr>
        <w:t xml:space="preserve"> να είμαστε πολύ προσεκτικοί και να μην παίζουμε με τις πραγματικές ανάγκες του κόσμου. Και αυτό, όπως γνωρίζετε και έχουμε πει και άλλη φορά, είμαστε διατεθειμένοι να κάνουμε συνολικά για το θέμα των συμβασιούχων, αν και δεν είναι το θέμα μας σήμερα.</w:t>
      </w:r>
      <w:r>
        <w:rPr>
          <w:rFonts w:eastAsia="Times New Roman" w:cs="Times New Roman"/>
          <w:szCs w:val="24"/>
        </w:rPr>
        <w:t xml:space="preserve"> </w:t>
      </w:r>
    </w:p>
    <w:p w14:paraId="1056AAAA"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Πρόκειται για ένα θέμα το οποίο το δημιουργήσατε, συμβάλατε στη δημιουργία του. Το μέγεθος των συμβασιούχων που σήμερα απασχολούνται στο δημόσιο, σε νοσοκομεία, στους ΟΤΑ κ.λπ. αποτελεί μια ελληνική πρωτοτυπία. Παραβιάζοντας τι; Και την ίδια την ευρωπαϊκ</w:t>
      </w:r>
      <w:r>
        <w:rPr>
          <w:rFonts w:eastAsia="Times New Roman" w:cs="Times New Roman"/>
          <w:szCs w:val="24"/>
        </w:rPr>
        <w:t xml:space="preserve">ή νομοθεσία, η οποία μιλάει για </w:t>
      </w:r>
      <w:r>
        <w:rPr>
          <w:rFonts w:eastAsia="Times New Roman" w:cs="Times New Roman"/>
          <w:szCs w:val="24"/>
        </w:rPr>
        <w:lastRenderedPageBreak/>
        <w:t xml:space="preserve">την κατάχρηση της έννοιας της σύμβασης. Άρα, θα πρέπει να κάνουμε μία τέτοια συζήτηση, η οποία πρώτα απ’ όλα δεν προσφέρεται σε καμμία περίπτωση για φθηνό κομματικό εντυπωσιασμό. Μιλάμε για εργαζόμενους, μιλάμε για ανάγκες, </w:t>
      </w:r>
      <w:r>
        <w:rPr>
          <w:rFonts w:eastAsia="Times New Roman" w:cs="Times New Roman"/>
          <w:szCs w:val="24"/>
        </w:rPr>
        <w:t>μιλάμε για ανθρώπινες ζωές.</w:t>
      </w:r>
    </w:p>
    <w:p w14:paraId="1056AAAB"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Σας ευχαριστώ για την προσοχή σας και νομίζω ότι θα τα πούμε και στη συνέχεια.</w:t>
      </w:r>
    </w:p>
    <w:p w14:paraId="1056AAAC"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Υπουργέ.</w:t>
      </w:r>
    </w:p>
    <w:p w14:paraId="1056AAAD"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Έχει συνεννοηθεί, λέει, ο κ. Γρηγοράκος να ξεκινήσει, γιατί έχει κάποιο κώλυ</w:t>
      </w:r>
      <w:r>
        <w:rPr>
          <w:rFonts w:eastAsia="Times New Roman" w:cs="Times New Roman"/>
          <w:szCs w:val="24"/>
        </w:rPr>
        <w:t xml:space="preserve">μα. </w:t>
      </w:r>
    </w:p>
    <w:p w14:paraId="1056AAA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Κύριε Τζαβάρα, συμφωνείτε; </w:t>
      </w:r>
    </w:p>
    <w:p w14:paraId="1056AAAF"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Βεβαίως, αφού έχει κώλυμα.</w:t>
      </w:r>
    </w:p>
    <w:p w14:paraId="1056AAB0"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σ</w:t>
      </w:r>
      <w:r>
        <w:rPr>
          <w:rFonts w:eastAsia="Times New Roman" w:cs="Times New Roman"/>
          <w:szCs w:val="24"/>
        </w:rPr>
        <w:t>αράντα τρεις φοιτήτριες και φοιτητές και ένας συνοδός καθηγητής από τη Νομική Σχολή του Πανεπιστημίου Αθηνών.</w:t>
      </w:r>
    </w:p>
    <w:p w14:paraId="1056AAB1"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1056AAB2" w14:textId="77777777" w:rsidR="0091056D" w:rsidRDefault="00744911">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1056AAB3"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Να πω μόνο στα παιδιά, επειδή είναι από τη Νομική Σχολή Αθήνας, στην ο</w:t>
      </w:r>
      <w:r>
        <w:rPr>
          <w:rFonts w:eastAsia="Times New Roman" w:cs="Times New Roman"/>
          <w:szCs w:val="24"/>
        </w:rPr>
        <w:t xml:space="preserve">ποία πολλοί έχουμε σπουδάσει, ότι εδώ είναι μία διαδικασία κοινοβουλευτικού ελέγχου. Ένα κόμμα έχει υποβάλει επίκαιρη επερώτηση για το θέμα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δεκατέσσερις Βουλευτές από το κόμμα της Νέας Δημοκρατίας προς τον Υπουργό Εσωτερικών κ. Σ</w:t>
      </w:r>
      <w:r>
        <w:rPr>
          <w:rFonts w:eastAsia="Times New Roman" w:cs="Times New Roman"/>
          <w:szCs w:val="24"/>
        </w:rPr>
        <w:t>κουρλέτη και έτσι μιλούν οι δεκατέσσερις ερωτώντες, μετά ο Υπουργός και τώρα αρχίζουν οι Κοινοβουλευτικοί Εκπρόσωποι. Ο κ. Γρηγοράκος είναι Κοινοβουλευτικός Εκπρόσωπος της Δημοκρατικής Συμπαράταξης.</w:t>
      </w:r>
    </w:p>
    <w:p w14:paraId="1056AAB4"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Έχετε τον λόγο, κύριε Γρηγοράκο, για έξι λεπτά ακριβώς, γ</w:t>
      </w:r>
      <w:r>
        <w:rPr>
          <w:rFonts w:eastAsia="Times New Roman" w:cs="Times New Roman"/>
          <w:szCs w:val="24"/>
        </w:rPr>
        <w:t>ιατί βιάζεστε εξάλλου.</w:t>
      </w:r>
    </w:p>
    <w:p w14:paraId="1056AAB5"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Επειδή ζήτησα διευκόλυνση, θα πάρω όλον τον χρόνο. Δεν έχω δευτερολογία.</w:t>
      </w:r>
    </w:p>
    <w:p w14:paraId="1056AAB6"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Βεβαίως βιάζομαι και δεν θα τον παραβιάσω, κυρία Πρόεδρε.</w:t>
      </w:r>
    </w:p>
    <w:p w14:paraId="1056AAB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1056AAB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ας μπ</w:t>
      </w:r>
      <w:r>
        <w:rPr>
          <w:rFonts w:eastAsia="Times New Roman" w:cs="Times New Roman"/>
          <w:szCs w:val="24"/>
        </w:rPr>
        <w:t>ούμε απευθείας στο ψητό.</w:t>
      </w:r>
    </w:p>
    <w:p w14:paraId="1056AAB9"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Κύριε Σκουρλέτη, εμείς έχουμε κάνει την αυτοκριτική μας και την κάνουμε την αυτοκριτική μας. Και έχουμε πάρα πολύ προσπαθήσει να σας βάλουμε και εσάς τα δύο τελευταία χρόνια να κάνετε την αυτοκριτική σας, αλλά όταν πάμε να πούμε κά</w:t>
      </w:r>
      <w:r>
        <w:rPr>
          <w:rFonts w:eastAsia="Times New Roman" w:cs="Times New Roman"/>
          <w:szCs w:val="24"/>
        </w:rPr>
        <w:t>τι «διορθώστε το, δεν μας αρέσει, δεν είναι καλό, να το συζητήσουμε» αμέσως πίσω από αυτήν την πρότασή μας κρύβονται πολιτικά κίνητρα. Αυτή είναι η διαφορά. Ότι δεν δέχεστε ότι υπάρχουν και καλόπιστοι συνομιλητές, οι οποίοι θέλουν να βοηθήσουν προς τη σωστ</w:t>
      </w:r>
      <w:r>
        <w:rPr>
          <w:rFonts w:eastAsia="Times New Roman" w:cs="Times New Roman"/>
          <w:szCs w:val="24"/>
        </w:rPr>
        <w:t>ή κατεύθυνση.</w:t>
      </w:r>
    </w:p>
    <w:p w14:paraId="1056AABA"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Όταν, λοιπόν, είδα την επερώτηση των συναδέλφων της Νέας Δημοκρατίας είπα ότι είναι αρκετά επώδυνο, γιατί έχω υπηρετήσει και εγώ στο Υπουργείο σας, στο Υπουργείο Εσωτερικών, για το ΠΑΣΟΚ ιδιαίτερα, που έχει πραγματικά φέρει μεγάλες τομές στη </w:t>
      </w:r>
      <w:r>
        <w:rPr>
          <w:rFonts w:eastAsia="Times New Roman" w:cs="Times New Roman"/>
          <w:szCs w:val="24"/>
        </w:rPr>
        <w:t xml:space="preserve">δημόσια διοίκηση, αλλά και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και στην Περιφερειακή Αυτοδιοίκηση, να έρθει σήμερα εδώ να συζητήσει στη Βουλή των Ελλήνων μαζί σας καθ’ ην στιγμήν δεν υπάρχει μια συγκεκριμένη στρατηγική για το τι θα κάνετε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Απ</w:t>
      </w:r>
      <w:r>
        <w:rPr>
          <w:rFonts w:eastAsia="Times New Roman" w:cs="Times New Roman"/>
          <w:szCs w:val="24"/>
        </w:rPr>
        <w:t xml:space="preserve">οσπασματικά σήμερα είπατε πολλά, που από αυτά που είπατε εδώ συμφωνώ σε πάρα πολλά. Από εκεί και πέρα, όμως, τα κρατάτε για να τα λέτε εδώ. Στην πράξη, κύριε Υπουργέ, κάνετε άλλα. </w:t>
      </w:r>
    </w:p>
    <w:p w14:paraId="1056AABB" w14:textId="77777777" w:rsidR="0091056D" w:rsidRDefault="00744911">
      <w:pPr>
        <w:spacing w:after="0" w:line="600" w:lineRule="auto"/>
        <w:ind w:firstLine="720"/>
        <w:jc w:val="both"/>
        <w:rPr>
          <w:rFonts w:eastAsia="Times New Roman" w:cs="Times New Roman"/>
          <w:szCs w:val="24"/>
        </w:rPr>
      </w:pPr>
      <w:r>
        <w:rPr>
          <w:rFonts w:eastAsia="Times New Roman" w:cs="Times New Roman"/>
          <w:szCs w:val="24"/>
        </w:rPr>
        <w:t>Μάλιστα λέτε ότι αυτές τις ημέρες, και το έχετε βάλει και στο διαδίκτυο, θα</w:t>
      </w:r>
      <w:r>
        <w:rPr>
          <w:rFonts w:eastAsia="Times New Roman" w:cs="Times New Roman"/>
          <w:szCs w:val="24"/>
        </w:rPr>
        <w:t xml:space="preserve"> φέρετε να δείτε τι θα κάνουμε με τους νέους θεσμούς του αποκεντρωμένου </w:t>
      </w:r>
      <w:r>
        <w:rPr>
          <w:rFonts w:eastAsia="Times New Roman" w:cs="Times New Roman"/>
          <w:szCs w:val="24"/>
        </w:rPr>
        <w:lastRenderedPageBreak/>
        <w:t xml:space="preserve">κράτους. Εγώ ξέρετε, είμαι υπέρ της αποκέντρωσης. Και όταν ήμουνα στο Υπουργείο Εσωτερικών επί Κυβέρνησης Νέας Δημοκρατίας-ΠΑΣΟΚ, αυτών των επάρατων </w:t>
      </w:r>
      <w:proofErr w:type="spellStart"/>
      <w:r>
        <w:rPr>
          <w:rFonts w:eastAsia="Times New Roman" w:cs="Times New Roman"/>
          <w:szCs w:val="24"/>
        </w:rPr>
        <w:t>Σαμαροβενιζέληδων</w:t>
      </w:r>
      <w:proofErr w:type="spellEnd"/>
      <w:r>
        <w:rPr>
          <w:rFonts w:eastAsia="Times New Roman" w:cs="Times New Roman"/>
          <w:szCs w:val="24"/>
        </w:rPr>
        <w:t>, να ξέρετε ότι δώ</w:t>
      </w:r>
      <w:r>
        <w:rPr>
          <w:rFonts w:eastAsia="Times New Roman" w:cs="Times New Roman"/>
          <w:szCs w:val="24"/>
        </w:rPr>
        <w:t>σαμε πολύ μεγάλες μάχες για τη διαφάνεια, κάναμε πολύ μεγάλες τομές για έρθετε σήμερα εσείς και να βρείτε ένα πάρα πολύ εύκολο έργο και να κυβερνήσετε πιο εύκολα από εμάς. Εμείς ήμασταν υποχρεωμένοι τότε να κάνουμε τομές, μεταρρυθμίσεις, οι οποίες ήθελαν π</w:t>
      </w:r>
      <w:r>
        <w:rPr>
          <w:rFonts w:eastAsia="Times New Roman" w:cs="Times New Roman"/>
          <w:szCs w:val="24"/>
        </w:rPr>
        <w:t>ολλά χρόνια να γίνουν. Τις κάναμε, όμως, και πληρώσαμε γι’ αυτό που κάναμε. Βέβαια, εσείς μιλάτε για ανάπτυξη. Την ακούμε την ανάπτυξη εδώ και πολύ καιρό, ας ελπίσουμε ότι θα έρθει κάποια στιγμή και στην Ελλάδα.</w:t>
      </w:r>
    </w:p>
    <w:p w14:paraId="1056AABC"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Κύριε Σκουρλέτη, πριν από λίγο τα βάλατε με </w:t>
      </w:r>
      <w:r>
        <w:rPr>
          <w:rFonts w:eastAsia="Times New Roman" w:cs="Times New Roman"/>
          <w:szCs w:val="24"/>
        </w:rPr>
        <w:t>τους συναδέλφους της Νέας Δημοκρατίας για τις προσλήψεις, για τις τριάντα χιλιάδες προσλήψεις που εξαγγείλατε εσείς. Το θεωρείτε σωστό κάποιοι, χωρίς να μπουν σε διαδικασία ΑΣΕΠ, να προσληφθούν χωρίς τίποτα, χωρίς κανένα κριτήριο, και να αφήσουμε όλους του</w:t>
      </w:r>
      <w:r>
        <w:rPr>
          <w:rFonts w:eastAsia="Times New Roman" w:cs="Times New Roman"/>
          <w:szCs w:val="24"/>
        </w:rPr>
        <w:t>ς άλλους απ’ έξω; Κα</w:t>
      </w:r>
      <w:r>
        <w:rPr>
          <w:rFonts w:eastAsia="Times New Roman" w:cs="Times New Roman"/>
          <w:szCs w:val="24"/>
        </w:rPr>
        <w:t>μ</w:t>
      </w:r>
      <w:r>
        <w:rPr>
          <w:rFonts w:eastAsia="Times New Roman" w:cs="Times New Roman"/>
          <w:szCs w:val="24"/>
        </w:rPr>
        <w:t xml:space="preserve">μία αντίρρηση, να προκηρύξουμε τριάντα χιλιάδες θέσεις με συγκεκριμένο πλάνο, με συγκεκριμένα κριτήρια, προσόντα και μέσω του ΑΣΕΠ να τους πάρουμε. </w:t>
      </w:r>
    </w:p>
    <w:p w14:paraId="1056AABD"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Ξέρετε ότι, όταν ήμαστε στο Υπουργείο Εσωτερικών με τον Γιάννη τον </w:t>
      </w:r>
      <w:proofErr w:type="spellStart"/>
      <w:r>
        <w:rPr>
          <w:rFonts w:eastAsia="Times New Roman" w:cs="Times New Roman"/>
          <w:szCs w:val="24"/>
        </w:rPr>
        <w:t>Μιχελάκη</w:t>
      </w:r>
      <w:proofErr w:type="spellEnd"/>
      <w:r>
        <w:rPr>
          <w:rFonts w:eastAsia="Times New Roman" w:cs="Times New Roman"/>
          <w:szCs w:val="24"/>
        </w:rPr>
        <w:t xml:space="preserve">, είχαμε ψάξει –δεν ξέρω αν το έχετε ψάξει εσείς ακόμη, να μας το </w:t>
      </w:r>
      <w:r>
        <w:rPr>
          <w:rFonts w:eastAsia="Times New Roman" w:cs="Times New Roman"/>
          <w:szCs w:val="24"/>
        </w:rPr>
        <w:lastRenderedPageBreak/>
        <w:t xml:space="preserve">πείτε αν μπορέσετε στη δευτερολογία σας, θα είμαι εδώ βέβαια- πόσους υπαλλήλους έχει η τοπική αυτοδιοίκηση. Να μας </w:t>
      </w:r>
      <w:r>
        <w:rPr>
          <w:rFonts w:eastAsia="Times New Roman" w:cs="Times New Roman"/>
          <w:szCs w:val="24"/>
        </w:rPr>
        <w:t>πείτε, αν τους ξέρετε. Γιατί οφείλω να ομολογήσω και να κάνω την αυτοκριτική μου ότι προσπαθήσαμε πάρα πολύ να βρούμε όλους αυτούς τους οργανισμούς της τοπικής αυτοδιοίκησης, αλλά δυστυχώς είχαμε βρει την αντίδραση τη δική σας και δεν μπορέσαμε να προχωρήσ</w:t>
      </w:r>
      <w:r>
        <w:rPr>
          <w:rFonts w:eastAsia="Times New Roman" w:cs="Times New Roman"/>
          <w:szCs w:val="24"/>
        </w:rPr>
        <w:t xml:space="preserve">ουμε γρήγορα στις μεταρρυθμίσεις για την τοπική αυτοδιοίκηση. </w:t>
      </w:r>
    </w:p>
    <w:p w14:paraId="1056AAB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Εγώ λοιπόν πιστεύω, κύριε Υπουργέ –γιατί προηγουμένως είπατε, και κουνήσατε το χέρι, για τους τριάντα χιλιάδες συμβασιούχους- ότι δεν θα μπείτε στη διαδικασία αυτή που έκανε η Νέα Δημοκρατία το</w:t>
      </w:r>
      <w:r>
        <w:rPr>
          <w:rFonts w:eastAsia="Times New Roman" w:cs="Times New Roman"/>
          <w:szCs w:val="24"/>
        </w:rPr>
        <w:t xml:space="preserve"> 2004-2009 και φόρτωσε το δημόσιο με οκτακόσιους εβδομήντα πέντε χιλιάδες υπαλλήλους με τον κ. Παυλόπουλο. Ναι, οκτακόσιες εβδομήντα πέντε χιλιάδες προσλήψεις έγιναν σε πέντε χρόνια. Αυτά τα είπε το Υπουργείο Εσωτερικών επί υπουργίας </w:t>
      </w:r>
      <w:proofErr w:type="spellStart"/>
      <w:r>
        <w:rPr>
          <w:rFonts w:eastAsia="Times New Roman" w:cs="Times New Roman"/>
          <w:szCs w:val="24"/>
        </w:rPr>
        <w:t>Μιχελάκη</w:t>
      </w:r>
      <w:proofErr w:type="spellEnd"/>
      <w:r>
        <w:rPr>
          <w:rFonts w:eastAsia="Times New Roman" w:cs="Times New Roman"/>
          <w:szCs w:val="24"/>
        </w:rPr>
        <w:t>-Γρηγοράκου. Ε</w:t>
      </w:r>
      <w:r>
        <w:rPr>
          <w:rFonts w:eastAsia="Times New Roman" w:cs="Times New Roman"/>
          <w:szCs w:val="24"/>
        </w:rPr>
        <w:t xml:space="preserve">σείς, όμως, τώρα, κύριε Υπουργέ, εδώ πέρα, προσπαθείτε να οδηγήσετε τους ΟΤΑ σε κρίση, γιατί ποντάρετε –και φαίνεται από αυτά που κάνετε- σε ένα ωμό πελατειακό κράτος, γιατί δεν σας αρέσει. Είστε </w:t>
      </w:r>
      <w:proofErr w:type="spellStart"/>
      <w:r>
        <w:rPr>
          <w:rFonts w:eastAsia="Times New Roman" w:cs="Times New Roman"/>
          <w:szCs w:val="24"/>
        </w:rPr>
        <w:t>κρατιστές</w:t>
      </w:r>
      <w:proofErr w:type="spellEnd"/>
      <w:r>
        <w:rPr>
          <w:rFonts w:eastAsia="Times New Roman" w:cs="Times New Roman"/>
          <w:szCs w:val="24"/>
        </w:rPr>
        <w:t>, θέλετε να μεγαλώσετε κι άλλο το κράτος. Μα το κρά</w:t>
      </w:r>
      <w:r>
        <w:rPr>
          <w:rFonts w:eastAsia="Times New Roman" w:cs="Times New Roman"/>
          <w:szCs w:val="24"/>
        </w:rPr>
        <w:t>τος –και ξέρω ότι εσείς είστε κι ένας ιδεολόγος μαρξιστής- ότι το κράτος είναι αντιπαραγωγικό. Σε μια Ευρώπη η οποία ταλανίζεται από την οικονομική κρίση προσπαθούμε να βάλουμε κι άλλους μέσα στο κράτος, δηλαδή</w:t>
      </w:r>
      <w:r>
        <w:rPr>
          <w:rFonts w:eastAsia="Times New Roman" w:cs="Times New Roman"/>
          <w:szCs w:val="24"/>
        </w:rPr>
        <w:t>,</w:t>
      </w:r>
      <w:r>
        <w:rPr>
          <w:rFonts w:eastAsia="Times New Roman" w:cs="Times New Roman"/>
          <w:szCs w:val="24"/>
        </w:rPr>
        <w:t xml:space="preserve"> να δώσουμε τη δυνατότητα </w:t>
      </w:r>
      <w:r>
        <w:rPr>
          <w:rFonts w:eastAsia="Times New Roman" w:cs="Times New Roman"/>
          <w:szCs w:val="24"/>
        </w:rPr>
        <w:lastRenderedPageBreak/>
        <w:t>σε κάποιους</w:t>
      </w:r>
      <w:r>
        <w:rPr>
          <w:rFonts w:eastAsia="Times New Roman" w:cs="Times New Roman"/>
          <w:szCs w:val="24"/>
        </w:rPr>
        <w:t>,</w:t>
      </w:r>
      <w:r>
        <w:rPr>
          <w:rFonts w:eastAsia="Times New Roman" w:cs="Times New Roman"/>
          <w:szCs w:val="24"/>
        </w:rPr>
        <w:t xml:space="preserve"> που δε</w:t>
      </w:r>
      <w:r>
        <w:rPr>
          <w:rFonts w:eastAsia="Times New Roman" w:cs="Times New Roman"/>
          <w:szCs w:val="24"/>
        </w:rPr>
        <w:t>ν παράγουν και να μειώσουμε τις πηγές από τις οποίες το κράτος μπορεί να πάρει έσοδα, ούτως ώστε να καταφέρει να καταπολεμήσει την ανεργία και το ασφαλιστικό σύστημα. Εσείς, όμως, αυτή τη στιγμή, ακολουθείτε μια πολιτική με βαρύγδουπες δηλώσεις, ότι θα φέρ</w:t>
      </w:r>
      <w:r>
        <w:rPr>
          <w:rFonts w:eastAsia="Times New Roman" w:cs="Times New Roman"/>
          <w:szCs w:val="24"/>
        </w:rPr>
        <w:t xml:space="preserve">ετε νομοθετικές πρωτοβουλίες, που ακόμη δεν τις έχουμε δει. </w:t>
      </w:r>
    </w:p>
    <w:p w14:paraId="1056AABF"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Εμείς στο ΠΑΣΟΚ και στη Δημοκρατική Συμπαράταξη έχουμε αγωνιστεί όσο ποτέ και όσο κανείς άλλος για την αποκεντρωμένη </w:t>
      </w:r>
      <w:r>
        <w:rPr>
          <w:rFonts w:eastAsia="Times New Roman" w:cs="Times New Roman"/>
          <w:szCs w:val="24"/>
        </w:rPr>
        <w:t>α</w:t>
      </w:r>
      <w:r>
        <w:rPr>
          <w:rFonts w:eastAsia="Times New Roman" w:cs="Times New Roman"/>
          <w:szCs w:val="24"/>
        </w:rPr>
        <w:t xml:space="preserve">υτοδιοίκηση, </w:t>
      </w:r>
      <w:r>
        <w:rPr>
          <w:rFonts w:eastAsia="Times New Roman" w:cs="Times New Roman"/>
          <w:szCs w:val="24"/>
        </w:rPr>
        <w:t>Α΄</w:t>
      </w:r>
      <w:r>
        <w:rPr>
          <w:rFonts w:eastAsia="Times New Roman" w:cs="Times New Roman"/>
          <w:szCs w:val="24"/>
        </w:rPr>
        <w:t xml:space="preserve"> και </w:t>
      </w:r>
      <w:r>
        <w:rPr>
          <w:rFonts w:eastAsia="Times New Roman" w:cs="Times New Roman"/>
          <w:szCs w:val="24"/>
        </w:rPr>
        <w:t>Β΄</w:t>
      </w:r>
      <w:r>
        <w:rPr>
          <w:rFonts w:eastAsia="Times New Roman" w:cs="Times New Roman"/>
          <w:szCs w:val="24"/>
        </w:rPr>
        <w:t xml:space="preserve"> βαθμού. Εμείς θέλουμε μια αυτοδιοίκηση που να μην είνα</w:t>
      </w:r>
      <w:r>
        <w:rPr>
          <w:rFonts w:eastAsia="Times New Roman" w:cs="Times New Roman"/>
          <w:szCs w:val="24"/>
        </w:rPr>
        <w:t xml:space="preserve">ι το μεγάλο χέρι του κεντρικού κράτους και να παρεμβαίνει στις τοπικές κοινωνίες. Διότι οι τοπικές κοινωνίες έχουν αποδεχθεί τον ρόλο της τοπικής αυτοδιοίκησης ότι είναι προς τη θετική κατεύθυνση. Ναι, πρέπει να γίνουν κι άλλα βήματα και πρέπει να δώσουμε </w:t>
      </w:r>
      <w:r>
        <w:rPr>
          <w:rFonts w:eastAsia="Times New Roman" w:cs="Times New Roman"/>
          <w:szCs w:val="24"/>
        </w:rPr>
        <w:t xml:space="preserve">περισσότερες αρμοδιότητες στην τοπική αυτοδιοίκηση και στην </w:t>
      </w:r>
      <w:r>
        <w:rPr>
          <w:rFonts w:eastAsia="Times New Roman" w:cs="Times New Roman"/>
          <w:szCs w:val="24"/>
        </w:rPr>
        <w:t>Π</w:t>
      </w:r>
      <w:r>
        <w:rPr>
          <w:rFonts w:eastAsia="Times New Roman" w:cs="Times New Roman"/>
          <w:szCs w:val="24"/>
        </w:rPr>
        <w:t xml:space="preserve">εριφερειακή </w:t>
      </w:r>
      <w:r>
        <w:rPr>
          <w:rFonts w:eastAsia="Times New Roman" w:cs="Times New Roman"/>
          <w:szCs w:val="24"/>
        </w:rPr>
        <w:t>Α</w:t>
      </w:r>
      <w:r>
        <w:rPr>
          <w:rFonts w:eastAsia="Times New Roman" w:cs="Times New Roman"/>
          <w:szCs w:val="24"/>
        </w:rPr>
        <w:t>υτοδιοίκηση. Αλλά δεν μπορούμε να στερούμε τώρα πια, σε αυτήν την εποχή που βρισκόμαστε, από την τοπική αυτοδιοίκηση να έχει τον πρώτο λόγο στην περιοχή ο κάθε δήμαρχος και οι κάθε άμεσα εκλεγμένοι εκπρόσωποι του λαού. Εμείς λοιπόν αυτό επιθυμούμε, επιθυμο</w:t>
      </w:r>
      <w:r>
        <w:rPr>
          <w:rFonts w:eastAsia="Times New Roman" w:cs="Times New Roman"/>
          <w:szCs w:val="24"/>
        </w:rPr>
        <w:t xml:space="preserve">ύμε μια καλύτερη, μια πιο δημοκρατική τοπική αυτοδιοίκηση. Γιατί έτσι θα γλυτώσει από την αγχόνη του πελατειακού κράτους και του κράτους της συντήρησης, το οποίο δεν αφήνει ποτέ ελεύθερες τις τοπικές δομές και τις τοπικές κοινωνίες να αναπτυχθούν. </w:t>
      </w:r>
    </w:p>
    <w:p w14:paraId="1056AAC0"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Εγώ πισ</w:t>
      </w:r>
      <w:r>
        <w:rPr>
          <w:rFonts w:eastAsia="Times New Roman" w:cs="Times New Roman"/>
          <w:szCs w:val="24"/>
        </w:rPr>
        <w:t xml:space="preserve">τεύω λοιπόν ότι, αντίθετα με ό,τι λέτε, αντιστρατεύεστε ό,τι πάει να γίνει και δεν έχετε κάνει το παραμικρό βήμα τα δύο τελευταία χρόνια προς τη θετική κατεύθυνση και να δούμε ένα μεταρρυθμιστικό πρόγραμμα για τους δήμους και τις περιφέρειες. Εμείς δώσαμε </w:t>
      </w:r>
      <w:r>
        <w:rPr>
          <w:rFonts w:eastAsia="Times New Roman" w:cs="Times New Roman"/>
          <w:szCs w:val="24"/>
        </w:rPr>
        <w:t>ζωή και ανάσα σε ένα μαραμένο θεσμό της τοπικής αυτοδιοίκησης, όταν τον παραλάβαμε και κάναμε δύο μεγάλες τομές, δύο μεγάλες μεταρρυθμίσεις, τον «</w:t>
      </w:r>
      <w:r>
        <w:rPr>
          <w:rFonts w:eastAsia="Times New Roman" w:cs="Times New Roman"/>
          <w:szCs w:val="24"/>
        </w:rPr>
        <w:t>ΚΑΠΟΔΙΣΤΡΙΑ</w:t>
      </w:r>
      <w:r>
        <w:rPr>
          <w:rFonts w:eastAsia="Times New Roman" w:cs="Times New Roman"/>
          <w:szCs w:val="24"/>
        </w:rPr>
        <w:t>» και τον «</w:t>
      </w:r>
      <w:r>
        <w:rPr>
          <w:rFonts w:eastAsia="Times New Roman" w:cs="Times New Roman"/>
          <w:szCs w:val="24"/>
        </w:rPr>
        <w:t>ΚΑΛΛΙΚΡΑΤΗ</w:t>
      </w:r>
      <w:r>
        <w:rPr>
          <w:rFonts w:eastAsia="Times New Roman" w:cs="Times New Roman"/>
          <w:szCs w:val="24"/>
        </w:rPr>
        <w:t>». Και επειδή, κύριε Υπουργέ, υπάρχουν κάποιες συζητήσεις πως υπάρχει περίπτωσ</w:t>
      </w:r>
      <w:r>
        <w:rPr>
          <w:rFonts w:eastAsia="Times New Roman" w:cs="Times New Roman"/>
          <w:szCs w:val="24"/>
        </w:rPr>
        <w:t>η να κάνετε κάποια καινούρια χαρτογράφηση, να αλλάξετε πιθανόν γεωγραφικά όρια δήμων στον «</w:t>
      </w:r>
      <w:r>
        <w:rPr>
          <w:rFonts w:eastAsia="Times New Roman" w:cs="Times New Roman"/>
          <w:szCs w:val="24"/>
        </w:rPr>
        <w:t>ΚΑΛΛΙΚΡΑΤΗ</w:t>
      </w:r>
      <w:r>
        <w:rPr>
          <w:rFonts w:eastAsia="Times New Roman" w:cs="Times New Roman"/>
          <w:szCs w:val="24"/>
        </w:rPr>
        <w:t>», να ξέρετε ότι αυτό θα μπορούσε να γίνει, κύριε Υπουργέ, αλλά θα μπορούσε να γίνει με πολύ μεγάλη συναίνεση. Είναι σίγουρο ότι δεν έγιναν όλα σωστά. Ήταν</w:t>
      </w:r>
      <w:r>
        <w:rPr>
          <w:rFonts w:eastAsia="Times New Roman" w:cs="Times New Roman"/>
          <w:szCs w:val="24"/>
        </w:rPr>
        <w:t xml:space="preserve"> ένα πρόγραμμα το οποίο εφαρμόστηκε, είναι πολύ νέο, είναι πολύ φρέσκο το πρόγραμμα «</w:t>
      </w:r>
      <w:r>
        <w:rPr>
          <w:rFonts w:eastAsia="Times New Roman" w:cs="Times New Roman"/>
          <w:szCs w:val="24"/>
        </w:rPr>
        <w:t>ΚΑΛΛΙΚΡΑΤΗΣ</w:t>
      </w:r>
      <w:r>
        <w:rPr>
          <w:rFonts w:eastAsia="Times New Roman" w:cs="Times New Roman"/>
          <w:szCs w:val="24"/>
        </w:rPr>
        <w:t xml:space="preserve">» για την Ελλάδα. Ναι, να το συζητήσουμε με όλες τις πολιτικές δυνάμεις και εφόσον συμφωνούμε πρέπει να κάνουμε αυτές τις απαραίτητες μεταβολές του </w:t>
      </w:r>
      <w:r>
        <w:rPr>
          <w:rFonts w:eastAsia="Times New Roman" w:cs="Times New Roman"/>
          <w:szCs w:val="24"/>
        </w:rPr>
        <w:t>«ΚΑΛΛΙΚΡΑΤΗ»</w:t>
      </w:r>
      <w:r>
        <w:rPr>
          <w:rFonts w:eastAsia="Times New Roman" w:cs="Times New Roman"/>
          <w:szCs w:val="24"/>
        </w:rPr>
        <w:t xml:space="preserve">, οι οποίες πρέπει να είναι προς τη θετική κατεύθυνση. </w:t>
      </w:r>
    </w:p>
    <w:p w14:paraId="1056AAC1"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Τελειώνοντας, θέλω να πω το εξής, ότι στους «Νόμους» του Πλάτωνα υπάρχει μ</w:t>
      </w:r>
      <w:r>
        <w:rPr>
          <w:rFonts w:eastAsia="Times New Roman" w:cs="Times New Roman"/>
          <w:szCs w:val="24"/>
        </w:rPr>
        <w:t>ί</w:t>
      </w:r>
      <w:r>
        <w:rPr>
          <w:rFonts w:eastAsia="Times New Roman" w:cs="Times New Roman"/>
          <w:szCs w:val="24"/>
        </w:rPr>
        <w:t>α εξαιρετική ρήση, κύριε Υπουργέ, που λέει ότι σε όποια πόλη ο νόμος υποτάσσεται και ακυρώνεται από τους άρχοντες, βλέπω πολύ</w:t>
      </w:r>
      <w:r>
        <w:rPr>
          <w:rFonts w:eastAsia="Times New Roman" w:cs="Times New Roman"/>
          <w:szCs w:val="24"/>
        </w:rPr>
        <w:t xml:space="preserve"> γρήγορα </w:t>
      </w:r>
      <w:r>
        <w:rPr>
          <w:rFonts w:eastAsia="Times New Roman" w:cs="Times New Roman"/>
          <w:szCs w:val="24"/>
        </w:rPr>
        <w:lastRenderedPageBreak/>
        <w:t xml:space="preserve">την καταστροφή της πόλης. Μην είστε, λοιπόν, ένας από αυτούς, που θα βάλει το χέρι του να καταστρέψει ό,τι υπήρχε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w:t>
      </w:r>
    </w:p>
    <w:p w14:paraId="1056AAC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Σας ευχαριστώ.</w:t>
      </w:r>
    </w:p>
    <w:p w14:paraId="1056AAC3"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Επανερχόμαστε στη σειρά των κομμάτων.</w:t>
      </w:r>
    </w:p>
    <w:p w14:paraId="1056AAC4"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Ο κ. Τζαβά</w:t>
      </w:r>
      <w:r>
        <w:rPr>
          <w:rFonts w:eastAsia="Times New Roman" w:cs="Times New Roman"/>
          <w:szCs w:val="24"/>
        </w:rPr>
        <w:t>ρας, ο Κοινοβουλευτικός Εκπρόσωπος της Νέας Δημοκρατίας έχει τον λόγο.</w:t>
      </w:r>
    </w:p>
    <w:p w14:paraId="1056AAC5"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Κύριε Τζαβάρα, έχετε δώδεκα λεπτά και έξι λεπτά. Θα κάνετε χρήση και της δευτερολογίας σας;</w:t>
      </w:r>
    </w:p>
    <w:p w14:paraId="1056AAC6"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Μάλλον.</w:t>
      </w:r>
    </w:p>
    <w:p w14:paraId="1056AAC7"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Θα βάλω δεκαοκτώ λ</w:t>
      </w:r>
      <w:r>
        <w:rPr>
          <w:rFonts w:eastAsia="Times New Roman" w:cs="Times New Roman"/>
          <w:szCs w:val="24"/>
        </w:rPr>
        <w:t>επτά.</w:t>
      </w:r>
    </w:p>
    <w:p w14:paraId="1056AAC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1056AAC9"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Ευχαριστώ πολύ, κυρία Πρόεδρε. </w:t>
      </w:r>
    </w:p>
    <w:p w14:paraId="1056AACA"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Θα μου επιτρέψετε να συγχαρώ το Προεδρείο για τους λόγους, που αφιέρωσε στην έναρξη της σημερινής συνεδρίασης το επετειακό νόημα της ημέρας, γιατί πράγματι αυτή η</w:t>
      </w:r>
      <w:r>
        <w:rPr>
          <w:rFonts w:eastAsia="Times New Roman" w:cs="Times New Roman"/>
          <w:szCs w:val="24"/>
        </w:rPr>
        <w:t xml:space="preserve"> ημέρα γίνεται </w:t>
      </w:r>
      <w:proofErr w:type="spellStart"/>
      <w:r>
        <w:rPr>
          <w:rFonts w:eastAsia="Times New Roman" w:cs="Times New Roman"/>
          <w:szCs w:val="24"/>
        </w:rPr>
        <w:t>εύσημη</w:t>
      </w:r>
      <w:proofErr w:type="spellEnd"/>
      <w:r>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όταν αναφερόμαστε στη μεγάλη νίκη των δυνάμεων του φωτός, των δυνάμεων της Δημοκρατίας, των </w:t>
      </w:r>
      <w:r>
        <w:rPr>
          <w:rFonts w:eastAsia="Times New Roman" w:cs="Times New Roman"/>
          <w:szCs w:val="24"/>
        </w:rPr>
        <w:lastRenderedPageBreak/>
        <w:t xml:space="preserve">δυνάμεων της αλήθειας εναντίον των δυνάμεων του φασισμού και του ναζισμού, που εκπροσωπούν, βεβαίως, το ψέμα και το βαθύ σκοτάδι. </w:t>
      </w:r>
    </w:p>
    <w:p w14:paraId="1056AACB"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Όμως, κύρι</w:t>
      </w:r>
      <w:r>
        <w:rPr>
          <w:rFonts w:eastAsia="Times New Roman" w:cs="Times New Roman"/>
          <w:szCs w:val="24"/>
        </w:rPr>
        <w:t>ε Υπουργέ, πράγματι το μεγάλο ερώτημα, που τίθεται σήμερα, είναι το εξής: Έχουμε ξεμπερδέψει με τον φασισμό; Σήμερα μπορούμε να το πούμε τόσα χρόνια μετά, στο διάβα της ιστορίας, που της έλαχε μάλιστα χθες να πανηγυρίσει και μ</w:t>
      </w:r>
      <w:r>
        <w:rPr>
          <w:rFonts w:eastAsia="Times New Roman" w:cs="Times New Roman"/>
          <w:szCs w:val="24"/>
        </w:rPr>
        <w:t>ί</w:t>
      </w:r>
      <w:r>
        <w:rPr>
          <w:rFonts w:eastAsia="Times New Roman" w:cs="Times New Roman"/>
          <w:szCs w:val="24"/>
        </w:rPr>
        <w:t>α άλλη νίκη εναντίον των ακρα</w:t>
      </w:r>
      <w:r>
        <w:rPr>
          <w:rFonts w:eastAsia="Times New Roman" w:cs="Times New Roman"/>
          <w:szCs w:val="24"/>
        </w:rPr>
        <w:t>ίων πολιτικών θέσεων, μια νίκη αξιών του Διαφωτισμού εναντίον εκείνου ακριβώς του περιθωρίου της πολιτικής ζωής, που τροφοδοτείται από το ψέμα και την απάτη;</w:t>
      </w:r>
    </w:p>
    <w:p w14:paraId="1056AACC"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Όμως, έχουμε και εδώ στην Ελλάδα τελειώσει με τον φασισμό; Ή μήπως θα πρέπει να εντείνουμε όλοι τι</w:t>
      </w:r>
      <w:r>
        <w:rPr>
          <w:rFonts w:eastAsia="Times New Roman" w:cs="Times New Roman"/>
          <w:szCs w:val="24"/>
        </w:rPr>
        <w:t xml:space="preserve">ς προσπάθειές μας για να διαπιστώσουμε και να αντιληφθούμε ότι η ιστορία, όπως λένε οι σοφοί, δεν είναι τίποτε άλλο από μια αέναη επιστροφή του ίδιου με άλλη μορφή; </w:t>
      </w:r>
      <w:r>
        <w:rPr>
          <w:rFonts w:eastAsia="Times New Roman" w:cs="Times New Roman"/>
          <w:szCs w:val="24"/>
        </w:rPr>
        <w:t>Π</w:t>
      </w:r>
      <w:r>
        <w:rPr>
          <w:rFonts w:eastAsia="Times New Roman" w:cs="Times New Roman"/>
          <w:szCs w:val="24"/>
        </w:rPr>
        <w:t>οιος μπορεί, λοιπόν, να αρνηθεί σήμερα ότι το σημερινό πρόσωπο του φασισμού είναι ο λαϊκισ</w:t>
      </w:r>
      <w:r>
        <w:rPr>
          <w:rFonts w:eastAsia="Times New Roman" w:cs="Times New Roman"/>
          <w:szCs w:val="24"/>
        </w:rPr>
        <w:t xml:space="preserve">μός; </w:t>
      </w:r>
    </w:p>
    <w:p w14:paraId="1056AACD"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Αυτόν τον λαϊκισμό, λοιπόν, όσοι τον υπηρετούν δεν προσφέρουν χρήσιμη υπηρεσία στη Δημοκρατία ούτε στην κοινωνία ούτε στην αλήθεια ούτε στην προκοπή αυτού του τόπου. Όσοι προσπαθούν με ψέματα να δημιουργούν καταστάσεις ελκυστικές για να υφαρπάζουν ψή</w:t>
      </w:r>
      <w:r>
        <w:rPr>
          <w:rFonts w:eastAsia="Times New Roman" w:cs="Times New Roman"/>
          <w:szCs w:val="24"/>
        </w:rPr>
        <w:t xml:space="preserve">φους και να δημιουργούν την εντύπωση ότι ήρθαν για να σώσουν αυτόν τον τόπο, πράγματι δεν υπηρετούν την </w:t>
      </w:r>
      <w:r>
        <w:rPr>
          <w:rFonts w:eastAsia="Times New Roman" w:cs="Times New Roman"/>
          <w:szCs w:val="24"/>
        </w:rPr>
        <w:t>Δ</w:t>
      </w:r>
      <w:r>
        <w:rPr>
          <w:rFonts w:eastAsia="Times New Roman" w:cs="Times New Roman"/>
          <w:szCs w:val="24"/>
        </w:rPr>
        <w:t xml:space="preserve">ημοκρατία. </w:t>
      </w:r>
    </w:p>
    <w:p w14:paraId="1056AAC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Άλλωστε είναι γνωστή η διαστρέβλωση του βασικού αξιώματος των αρχαίων Ρωμαίων</w:t>
      </w:r>
      <w:r>
        <w:rPr>
          <w:rFonts w:eastAsia="Times New Roman" w:cs="Times New Roman"/>
          <w:b/>
          <w:szCs w:val="24"/>
        </w:rPr>
        <w:t xml:space="preserve"> </w:t>
      </w:r>
      <w:r>
        <w:rPr>
          <w:rFonts w:eastAsia="Times New Roman" w:cs="Times New Roman"/>
          <w:szCs w:val="24"/>
        </w:rPr>
        <w:t>«</w:t>
      </w:r>
      <w:proofErr w:type="spellStart"/>
      <w:r>
        <w:rPr>
          <w:rFonts w:eastAsia="Times New Roman" w:cs="Times New Roman"/>
          <w:szCs w:val="24"/>
          <w:lang w:val="en-US"/>
        </w:rPr>
        <w:t>salus</w:t>
      </w:r>
      <w:proofErr w:type="spellEnd"/>
      <w:r>
        <w:rPr>
          <w:rFonts w:eastAsia="Times New Roman" w:cs="Times New Roman"/>
          <w:szCs w:val="24"/>
        </w:rPr>
        <w:t xml:space="preserve"> </w:t>
      </w:r>
      <w:proofErr w:type="spellStart"/>
      <w:r>
        <w:rPr>
          <w:rFonts w:eastAsia="Times New Roman" w:cs="Times New Roman"/>
          <w:szCs w:val="24"/>
          <w:lang w:val="en-US"/>
        </w:rPr>
        <w:t>patriae</w:t>
      </w:r>
      <w:proofErr w:type="spellEnd"/>
      <w:r>
        <w:rPr>
          <w:rFonts w:eastAsia="Times New Roman" w:cs="Times New Roman"/>
          <w:szCs w:val="24"/>
        </w:rPr>
        <w:t xml:space="preserve"> </w:t>
      </w:r>
      <w:r>
        <w:rPr>
          <w:rFonts w:eastAsia="Times New Roman" w:cs="Times New Roman"/>
          <w:szCs w:val="24"/>
          <w:lang w:val="en-US"/>
        </w:rPr>
        <w:t>suprema</w:t>
      </w:r>
      <w:r>
        <w:rPr>
          <w:rFonts w:eastAsia="Times New Roman" w:cs="Times New Roman"/>
          <w:szCs w:val="24"/>
        </w:rPr>
        <w:t xml:space="preserve"> </w:t>
      </w:r>
      <w:proofErr w:type="spellStart"/>
      <w:r>
        <w:rPr>
          <w:rFonts w:eastAsia="Times New Roman" w:cs="Times New Roman"/>
          <w:szCs w:val="24"/>
          <w:lang w:val="en-US"/>
        </w:rPr>
        <w:t>lex</w:t>
      </w:r>
      <w:proofErr w:type="spellEnd"/>
      <w:r>
        <w:rPr>
          <w:rFonts w:eastAsia="Times New Roman" w:cs="Times New Roman"/>
          <w:szCs w:val="24"/>
        </w:rPr>
        <w:t xml:space="preserve"> </w:t>
      </w:r>
      <w:proofErr w:type="spellStart"/>
      <w:r>
        <w:rPr>
          <w:rFonts w:eastAsia="Times New Roman" w:cs="Times New Roman"/>
          <w:szCs w:val="24"/>
          <w:lang w:val="en-US"/>
        </w:rPr>
        <w:t>esto</w:t>
      </w:r>
      <w:proofErr w:type="spellEnd"/>
      <w:r>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ο υπέρτατος νόμος να είναι </w:t>
      </w:r>
      <w:r>
        <w:rPr>
          <w:rFonts w:eastAsia="Times New Roman" w:cs="Times New Roman"/>
          <w:szCs w:val="24"/>
        </w:rPr>
        <w:t xml:space="preserve">η σωτηρία της πατρίδας. Αυτό ακριβώς το σύνθημα ο </w:t>
      </w:r>
      <w:proofErr w:type="spellStart"/>
      <w:r>
        <w:rPr>
          <w:rFonts w:eastAsia="Times New Roman" w:cs="Times New Roman"/>
          <w:szCs w:val="24"/>
        </w:rPr>
        <w:t>Μουσολίνι</w:t>
      </w:r>
      <w:proofErr w:type="spellEnd"/>
      <w:r>
        <w:rPr>
          <w:rFonts w:eastAsia="Times New Roman" w:cs="Times New Roman"/>
          <w:szCs w:val="24"/>
        </w:rPr>
        <w:t>, αριστερής καταγωγής το μετέτρεψε και το είπε «</w:t>
      </w:r>
      <w:proofErr w:type="spellStart"/>
      <w:r>
        <w:rPr>
          <w:rFonts w:eastAsia="Times New Roman" w:cs="Times New Roman"/>
          <w:szCs w:val="24"/>
          <w:lang w:val="en-US"/>
        </w:rPr>
        <w:t>salus</w:t>
      </w:r>
      <w:proofErr w:type="spellEnd"/>
      <w:r>
        <w:rPr>
          <w:rFonts w:eastAsia="Times New Roman" w:cs="Times New Roman"/>
          <w:szCs w:val="24"/>
        </w:rPr>
        <w:t xml:space="preserve"> </w:t>
      </w:r>
      <w:proofErr w:type="spellStart"/>
      <w:r>
        <w:rPr>
          <w:rFonts w:eastAsia="Times New Roman" w:cs="Times New Roman"/>
          <w:szCs w:val="24"/>
          <w:lang w:val="en-US"/>
        </w:rPr>
        <w:t>populi</w:t>
      </w:r>
      <w:proofErr w:type="spellEnd"/>
      <w:r>
        <w:rPr>
          <w:rFonts w:eastAsia="Times New Roman" w:cs="Times New Roman"/>
          <w:szCs w:val="24"/>
        </w:rPr>
        <w:t xml:space="preserve"> </w:t>
      </w:r>
      <w:r>
        <w:rPr>
          <w:rFonts w:eastAsia="Times New Roman" w:cs="Times New Roman"/>
          <w:szCs w:val="24"/>
          <w:lang w:val="en-US"/>
        </w:rPr>
        <w:t>suprema</w:t>
      </w:r>
      <w:r>
        <w:rPr>
          <w:rFonts w:eastAsia="Times New Roman" w:cs="Times New Roman"/>
          <w:szCs w:val="24"/>
        </w:rPr>
        <w:t xml:space="preserve"> </w:t>
      </w:r>
      <w:proofErr w:type="spellStart"/>
      <w:r>
        <w:rPr>
          <w:rFonts w:eastAsia="Times New Roman" w:cs="Times New Roman"/>
          <w:szCs w:val="24"/>
          <w:lang w:val="en-US"/>
        </w:rPr>
        <w:t>lex</w:t>
      </w:r>
      <w:proofErr w:type="spellEnd"/>
      <w:r>
        <w:rPr>
          <w:rFonts w:eastAsia="Times New Roman" w:cs="Times New Roman"/>
          <w:szCs w:val="24"/>
        </w:rPr>
        <w:t xml:space="preserve"> </w:t>
      </w:r>
      <w:proofErr w:type="spellStart"/>
      <w:r>
        <w:rPr>
          <w:rFonts w:eastAsia="Times New Roman" w:cs="Times New Roman"/>
          <w:szCs w:val="24"/>
          <w:lang w:val="en-US"/>
        </w:rPr>
        <w:t>esto</w:t>
      </w:r>
      <w:proofErr w:type="spellEnd"/>
      <w:r>
        <w:rPr>
          <w:rFonts w:eastAsia="Times New Roman" w:cs="Times New Roman"/>
          <w:szCs w:val="24"/>
        </w:rPr>
        <w:t xml:space="preserve">». </w:t>
      </w:r>
    </w:p>
    <w:p w14:paraId="1056AACF"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 φασισμός και ο λαϊκισμός και στη ρίζα τους, αλλά και στη λειτουργία τους και στο μήνυμα, που δίνουν, και κυρίως στον τρόπο, με τον οποίο διαβρώνουν τους δημοκρατικούς θεσμούς, έχουν μια απόλυτη ταύτιση και μια υποδόρια σχέση. </w:t>
      </w:r>
    </w:p>
    <w:p w14:paraId="1056AAD0"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Γι’ αυτό ακριβώς -θα μου ε</w:t>
      </w:r>
      <w:r>
        <w:rPr>
          <w:rFonts w:eastAsia="Times New Roman" w:cs="Times New Roman"/>
          <w:szCs w:val="24"/>
        </w:rPr>
        <w:t>πιτρέψετε τώρα για να έρθω σε εσάς- όταν σας άκουσα να λέτε ότι συγκινηθήκατε που σας υπέμνησε τη θέση σας ως Εκπροσώπου Τύπου του κόμματός σας τότε που ήταν αντιπολίτευση, ειλικρινά θέλω να σας πω ότι συναισθάνθηκα αυτή τη συγκίνηση. Ξέρετε γιατί; Γιατί μ</w:t>
      </w:r>
      <w:r>
        <w:rPr>
          <w:rFonts w:eastAsia="Times New Roman" w:cs="Times New Roman"/>
          <w:szCs w:val="24"/>
        </w:rPr>
        <w:t>ου ήρθαν στο μυαλό οι στίχοι του ποιητή «Που είσαι, νιότη, που έδειχνες, πως θα γινόμουν άλλος». Γιατί μη μου πείτε ότι εσείς, ο σημερινός Υπουργός αυτής της Κυβέρνησης του ΣΥΡΙΖΑ αισθάνεστε άνετα μέσα στο κοστούμι του Υπουργού, όταν προσπαθείτε να θυμηθεί</w:t>
      </w:r>
      <w:r>
        <w:rPr>
          <w:rFonts w:eastAsia="Times New Roman" w:cs="Times New Roman"/>
          <w:szCs w:val="24"/>
        </w:rPr>
        <w:t xml:space="preserve">τε τι λέγατε στον ελληνικό λαό εκείνες τις όμορφες, αγωνιστικές στιγμές, που έζησε το κόμμα σας, προσπαθώντας να πάρει την εξουσία και που τελικά το κατάφερε με την παραπλάνηση του ελληνικού λαού, γιατί όλοι σήμερα σε ποσοστό τουλάχιστον 90%, </w:t>
      </w:r>
      <w:r>
        <w:rPr>
          <w:rFonts w:eastAsia="Times New Roman" w:cs="Times New Roman"/>
          <w:szCs w:val="24"/>
        </w:rPr>
        <w:lastRenderedPageBreak/>
        <w:t>από ό,τι δείχ</w:t>
      </w:r>
      <w:r>
        <w:rPr>
          <w:rFonts w:eastAsia="Times New Roman" w:cs="Times New Roman"/>
          <w:szCs w:val="24"/>
        </w:rPr>
        <w:t>νουν οι δημοσκοπήσεις, σας έχουν καταδικάσει και όλοι λένε ότι τους εξαπατήσατε.</w:t>
      </w:r>
    </w:p>
    <w:p w14:paraId="1056AAD1"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Πώς, λοιπόν, έρχεστε εδώ απαντώντας την επερώτησή μας και μας λέτε με αυτό το ύφος ότι «κύριοι δεν καταλαβαίνω σε ποια τοπική αυτοδιοίκηση απευθύνεστε, για ποιους δήμους μιλάτ</w:t>
      </w:r>
      <w:r>
        <w:rPr>
          <w:rFonts w:eastAsia="Times New Roman" w:cs="Times New Roman"/>
          <w:szCs w:val="24"/>
        </w:rPr>
        <w:t>ε εσείς»; Κι αναφέρεστε σε εμάς που δεν κάνουμε τίποτε άλλο από το να σας υπενθυμίζουμε αυτό που έλεγε από του Βήματος τούτου ο Πρωθυπουργός, απευθυνόμενος ως αρχηγός της Αξιωματικής Αντιπολίτευσης στο Κοινοβούλιο. «Είμαστε», έλεγε, «κάθε λέξη από το Σύντα</w:t>
      </w:r>
      <w:r>
        <w:rPr>
          <w:rFonts w:eastAsia="Times New Roman" w:cs="Times New Roman"/>
          <w:szCs w:val="24"/>
        </w:rPr>
        <w:t xml:space="preserve">γμα αυτής της χώρας». </w:t>
      </w:r>
      <w:r>
        <w:rPr>
          <w:rFonts w:eastAsia="Times New Roman" w:cs="Times New Roman"/>
          <w:szCs w:val="24"/>
        </w:rPr>
        <w:t>Ε</w:t>
      </w:r>
      <w:r>
        <w:rPr>
          <w:rFonts w:eastAsia="Times New Roman" w:cs="Times New Roman"/>
          <w:szCs w:val="24"/>
        </w:rPr>
        <w:t>μείς δεν κάναμε τίποτε άλλο σήμερα από το να σας πούμε -θα το έχετε βέβαια λησμονήσει ή τουλάχιστον δεν θα το έχετε προσέξει μπροστά στην πολύ μεγάλη πληρότητα και αυτάρκεια που αισθάνεστε όντας κάτοχοι της εξουσίας- ότι θα έχετε του</w:t>
      </w:r>
      <w:r>
        <w:rPr>
          <w:rFonts w:eastAsia="Times New Roman" w:cs="Times New Roman"/>
          <w:szCs w:val="24"/>
        </w:rPr>
        <w:t>λάχιστον παραγνωρίσει την αξία -θα το έλεγα πιο ευπρεπώς- της διάταξης του άρθρου 102 του Συντάγματος.</w:t>
      </w:r>
    </w:p>
    <w:p w14:paraId="1056AAD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Σε αυτό αναφερόμαστε, στο ότι δηλαδή η τοπική αυτοδιοίκηση, που έχει το τεκμήριο της διοίκησης των τοπικών υποθέσεων, δικαιούται διοικητικής και οικονομι</w:t>
      </w:r>
      <w:r>
        <w:rPr>
          <w:rFonts w:eastAsia="Times New Roman" w:cs="Times New Roman"/>
          <w:szCs w:val="24"/>
        </w:rPr>
        <w:t xml:space="preserve">κής αυτοτέλειας. Αυτή είναι η τοπική αυτοδιοίκηση στην οποία αναφερόμαστε και υπέρ αυτής σήμερα απευθύνουμε αυτόν τον λόγο της επερώτησης και όχι της ερώτησης, όπως έλεγε ο προηγούμενος </w:t>
      </w:r>
      <w:proofErr w:type="spellStart"/>
      <w:r>
        <w:rPr>
          <w:rFonts w:eastAsia="Times New Roman" w:cs="Times New Roman"/>
          <w:szCs w:val="24"/>
        </w:rPr>
        <w:t>Προεδρεύων</w:t>
      </w:r>
      <w:proofErr w:type="spellEnd"/>
      <w:r>
        <w:rPr>
          <w:rFonts w:eastAsia="Times New Roman" w:cs="Times New Roman"/>
          <w:szCs w:val="24"/>
        </w:rPr>
        <w:t>, στην κυβέρνησή σας. Γιατί ακριβώς είστε υποχρεωμένοι με βά</w:t>
      </w:r>
      <w:r>
        <w:rPr>
          <w:rFonts w:eastAsia="Times New Roman" w:cs="Times New Roman"/>
          <w:szCs w:val="24"/>
        </w:rPr>
        <w:t xml:space="preserve">ση το Σύνταγμα </w:t>
      </w:r>
      <w:r>
        <w:rPr>
          <w:rFonts w:eastAsia="Times New Roman" w:cs="Times New Roman"/>
          <w:szCs w:val="24"/>
        </w:rPr>
        <w:lastRenderedPageBreak/>
        <w:t>να εξασφαλίζετε τους πόρους, αλλά και τα νομοθετικά, κανονιστικά και δημοσιονομικά μέσα που είναι αναγκαία, για να εκπληρώνει η τοπική αυτοδιοίκηση, οι δήμοι δηλαδή της χώρας, την αποστολή της και τις αρμοδιότητες που προβλέπει ο νόμος και τ</w:t>
      </w:r>
      <w:r>
        <w:rPr>
          <w:rFonts w:eastAsia="Times New Roman" w:cs="Times New Roman"/>
          <w:szCs w:val="24"/>
        </w:rPr>
        <w:t>ο Σύνταγμα.</w:t>
      </w:r>
    </w:p>
    <w:p w14:paraId="1056AAD3"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Και εσείς τώρα πέστε μας, είστε υπερήφανος στα δυόμισι αυτά χρόνια που η Κυβέρνησή σας διοικεί αυτόν τον τόπο, ασκεί την εποπτεία νομιμότητας, όπως μας είπατε προηγουμένως στους δήμους; Είστε ικανοποιημένος για το έργο που έχετε κάνει προς αυτή</w:t>
      </w:r>
      <w:r>
        <w:rPr>
          <w:rFonts w:eastAsia="Times New Roman" w:cs="Times New Roman"/>
          <w:szCs w:val="24"/>
        </w:rPr>
        <w:t xml:space="preserve"> την κατεύθυνση; Δηλαδή, έχετε εξασφαλίσει στους δήμους όλους τους πόρους που είναι αναγκαίοι, για να μπορούν σήμερα οι δήμαρχοι να κάνουν την δουλειά τους, να ανταποκρίνονται στα καθήκοντά τους, να εκπληρώνουν την αποστολή τους; Ε, όχι, αυτό δεν μπορείτε </w:t>
      </w:r>
      <w:r>
        <w:rPr>
          <w:rFonts w:eastAsia="Times New Roman" w:cs="Times New Roman"/>
          <w:szCs w:val="24"/>
        </w:rPr>
        <w:t xml:space="preserve">να το ισχυριστείτε. </w:t>
      </w:r>
      <w:r>
        <w:rPr>
          <w:rFonts w:eastAsia="Times New Roman" w:cs="Times New Roman"/>
          <w:szCs w:val="24"/>
        </w:rPr>
        <w:t>Ε</w:t>
      </w:r>
      <w:r>
        <w:rPr>
          <w:rFonts w:eastAsia="Times New Roman" w:cs="Times New Roman"/>
          <w:szCs w:val="24"/>
        </w:rPr>
        <w:t>δώ ακριβώς είναι καλόπιστη και ευπρεπής η κριτική μας, γιατί αναφερόμαστε σε έναν κοινό τόπο που το ξέρουν όλοι. Το ξέρουν εκείνοι οι άνθρωποι οι ανήμποροι και οι ξωμάχοι που περιμένουν μάτην στην πόρτα του σπιτιού τους να έρθει ο υπάλ</w:t>
      </w:r>
      <w:r>
        <w:rPr>
          <w:rFonts w:eastAsia="Times New Roman" w:cs="Times New Roman"/>
          <w:szCs w:val="24"/>
        </w:rPr>
        <w:t>ληλος του δήμου, για να εκπληρώσει το πρόγραμμα «Βοήθεια στο σπίτι». Αυτούς δεν τους εντάξατε σε μία γέφυρα για να έχουν τη χρηματοδότηση που απαιτείται. Και αυτούς βεβαίως τους άλλους, εκείνους που περιμένουν να εκπληρωθούν άλλου είδους αποστολές και υποχ</w:t>
      </w:r>
      <w:r>
        <w:rPr>
          <w:rFonts w:eastAsia="Times New Roman" w:cs="Times New Roman"/>
          <w:szCs w:val="24"/>
        </w:rPr>
        <w:t xml:space="preserve">ρεώσεις και αρμοδιότητες της τοπικής αυτοδιοίκησης, όπως είναι η ύδρευση, </w:t>
      </w:r>
      <w:r>
        <w:rPr>
          <w:rFonts w:eastAsia="Times New Roman" w:cs="Times New Roman"/>
          <w:szCs w:val="24"/>
        </w:rPr>
        <w:lastRenderedPageBreak/>
        <w:t>όπως είναι η αποκομιδή των απορριμμάτων. Τεράστια προβλήματα υπάρχουν την Κέρκυρα, τεράστια προβλήματα υπάρχουν στα Ιόνια νησιά, τεράστια προβλήματα είχαμε και εμείς στον Πύργο της Η</w:t>
      </w:r>
      <w:r>
        <w:rPr>
          <w:rFonts w:eastAsia="Times New Roman" w:cs="Times New Roman"/>
          <w:szCs w:val="24"/>
        </w:rPr>
        <w:t xml:space="preserve">λείας και δυστυχώς μέχρι σήμερα δεν έχουμε δει μία αποφασιστική παρέμβασή σας. Αντιθέτως, αυτό που βλέπουμε είναι να έρχεστε εδώ στο Βήμα της Βουλής και σε όποιο άλλο βήμα σας φιλοξενεί και να ζητάτε προτάσεις. Μα, προς Θεού, από ποιο Σύνταγμα -του οποίου </w:t>
      </w:r>
      <w:r>
        <w:rPr>
          <w:rFonts w:eastAsia="Times New Roman" w:cs="Times New Roman"/>
          <w:szCs w:val="24"/>
        </w:rPr>
        <w:t xml:space="preserve">κάθε λέξη είστε, όπως λέγατε- της Ελλάδας προκύπτει ότι η Κυβέρνηση κάνει συλλογή προτάσεων και μετά αφού τις συγκρίνει εφαρμόζει την καλύτερη; </w:t>
      </w:r>
    </w:p>
    <w:p w14:paraId="1056AAD4"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Η Κυβέρνηση δεν δέχεται τις προτάσεις άλλων. Η Κυβέρνηση πήρε εντολή -και αυτό είναι το περιεχόμενο της εντολής</w:t>
      </w:r>
      <w:r>
        <w:rPr>
          <w:rFonts w:eastAsia="Times New Roman" w:cs="Times New Roman"/>
          <w:szCs w:val="24"/>
        </w:rPr>
        <w:t xml:space="preserve"> που πήρατε από τον ελληνικό λαό- να εφαρμόσετε το πρόγραμμα με το οποίο εκλεχθήκατε και με το οποίο πήρατε την εξουσία. Γι’ αυτό να μας μιλήσετε. Τις προτάσεις τις δικές μας αφήστε τες. Αυτή είναι άλλη δουλειά. Αυτή αφορά εμάς και τη σχέση που έχουμε με τ</w:t>
      </w:r>
      <w:r>
        <w:rPr>
          <w:rFonts w:eastAsia="Times New Roman" w:cs="Times New Roman"/>
          <w:szCs w:val="24"/>
        </w:rPr>
        <w:t>ον λαό, δεν αφορά τη σχέση που έχουμε κοινοβουλευτικά μαζί σας με την Κυβέρνηση. Αυτό είναι το νόημα της κοινοβουλευτικής δημοκρατίας. Και γι’ αυτό επιμένω και θα επιμένω να σας λέω, μεταξύ της Νέας Δημοκρατίας και υμών είτε ως ΣΥΡΙΖΑ, είτε ως Κυβέρνηση, δ</w:t>
      </w:r>
      <w:r>
        <w:rPr>
          <w:rFonts w:eastAsia="Times New Roman" w:cs="Times New Roman"/>
          <w:szCs w:val="24"/>
        </w:rPr>
        <w:t xml:space="preserve">εν μπορεί να υπάρξει συνεννόηση, γιατί δεν δίνουμε το ίδιο περιεχόμενο στις ίδιες λέξεις. </w:t>
      </w:r>
    </w:p>
    <w:p w14:paraId="1056AAD5"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 xml:space="preserve">Το χειρότερο, όμως, είναι ότι δεν νιώθουμε το ίδιο δημοκρατικά, με την ίδια ευαισθησία, το Σύνταγμα του 1975. Γιατί εσείς αυτό το Σύνταγμα το έχετε υπ’ </w:t>
      </w:r>
      <w:proofErr w:type="spellStart"/>
      <w:r>
        <w:rPr>
          <w:rFonts w:eastAsia="Times New Roman" w:cs="Times New Roman"/>
          <w:szCs w:val="24"/>
        </w:rPr>
        <w:t>όψιν</w:t>
      </w:r>
      <w:proofErr w:type="spellEnd"/>
      <w:r>
        <w:rPr>
          <w:rFonts w:eastAsia="Times New Roman" w:cs="Times New Roman"/>
          <w:szCs w:val="24"/>
        </w:rPr>
        <w:t xml:space="preserve"> σας και </w:t>
      </w:r>
      <w:r>
        <w:rPr>
          <w:rFonts w:eastAsia="Times New Roman" w:cs="Times New Roman"/>
          <w:szCs w:val="24"/>
        </w:rPr>
        <w:t>ασχολείστε μαζί του σαν να είναι μια διακήρυξη αρχών, μ</w:t>
      </w:r>
      <w:r>
        <w:rPr>
          <w:rFonts w:eastAsia="Times New Roman" w:cs="Times New Roman"/>
          <w:szCs w:val="24"/>
        </w:rPr>
        <w:t>ί</w:t>
      </w:r>
      <w:r>
        <w:rPr>
          <w:rFonts w:eastAsia="Times New Roman" w:cs="Times New Roman"/>
          <w:szCs w:val="24"/>
        </w:rPr>
        <w:t>α διακήρυξη ευπρέπειας, μ</w:t>
      </w:r>
      <w:r>
        <w:rPr>
          <w:rFonts w:eastAsia="Times New Roman" w:cs="Times New Roman"/>
          <w:szCs w:val="24"/>
        </w:rPr>
        <w:t>ί</w:t>
      </w:r>
      <w:r>
        <w:rPr>
          <w:rFonts w:eastAsia="Times New Roman" w:cs="Times New Roman"/>
          <w:szCs w:val="24"/>
        </w:rPr>
        <w:t xml:space="preserve">α διακήρυξη δικαιωμάτων, τα οποία τα έχουμε δει και σε άλλες αναφορές από τότε που έγινε η Αμερικάνικη Επανάσταση μέχρι σήμερα. Αυτό, όμως, που σας διαφεύγει είναι ότι αυτές </w:t>
      </w:r>
      <w:r>
        <w:rPr>
          <w:rFonts w:eastAsia="Times New Roman" w:cs="Times New Roman"/>
          <w:szCs w:val="24"/>
        </w:rPr>
        <w:t xml:space="preserve">τις διακηρύξεις τις κάναμε Σύνταγμα, για να είναι υποχρεωμένη η εκάστοτε κυβέρνηση να τις εφαρμόζει, να προστατεύει τα δικαιώματα, να υπερασπίζεται τις ατομικές ελευθερίες. </w:t>
      </w:r>
    </w:p>
    <w:p w14:paraId="1056AAD6"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Κυρίως, όμως, όπως λέω και επαναλαμβάνω, με βάση το άρθρο 102 του Συντάγματος, είσ</w:t>
      </w:r>
      <w:r>
        <w:rPr>
          <w:rFonts w:eastAsia="Times New Roman" w:cs="Times New Roman"/>
          <w:szCs w:val="24"/>
        </w:rPr>
        <w:t xml:space="preserve">τε υποχρεωμένοι να προστατεύετε τους δήμους. Αυτό δεν το κάνετε. </w:t>
      </w:r>
      <w:r>
        <w:rPr>
          <w:rFonts w:eastAsia="Times New Roman" w:cs="Times New Roman"/>
          <w:szCs w:val="24"/>
        </w:rPr>
        <w:t>Ε</w:t>
      </w:r>
      <w:r>
        <w:rPr>
          <w:rFonts w:eastAsia="Times New Roman" w:cs="Times New Roman"/>
          <w:szCs w:val="24"/>
        </w:rPr>
        <w:t>άν πράγματι εμείς κινηθήκαμε, για να κάνουμε σήμερα αυτήν εδώ την επερώτηση και δεν την κάναμε απλή ερώτηση, είναι γιατί η ίδια η ΚΕΝΕ, οι άνθρωποι που εκπροσωπούν τους δήμους μας έχουν παρα</w:t>
      </w:r>
      <w:r>
        <w:rPr>
          <w:rFonts w:eastAsia="Times New Roman" w:cs="Times New Roman"/>
          <w:szCs w:val="24"/>
        </w:rPr>
        <w:t xml:space="preserve">πονεθεί και όχι μόνο μία φορά, αλλά και εδώ που εκπροσωπούνται στις συζητήσεις, όταν γίνεται ακρόαση φορέων κατά την επεξεργασία στις </w:t>
      </w:r>
      <w:r>
        <w:rPr>
          <w:rFonts w:eastAsia="Times New Roman" w:cs="Times New Roman"/>
          <w:szCs w:val="24"/>
        </w:rPr>
        <w:t>ε</w:t>
      </w:r>
      <w:r>
        <w:rPr>
          <w:rFonts w:eastAsia="Times New Roman" w:cs="Times New Roman"/>
          <w:szCs w:val="24"/>
        </w:rPr>
        <w:t>πιτροπές των νομοσχεδίων. Και εδώ ακόμα, λοιπόν, υπάρχουν τα ίδια παράπονα.</w:t>
      </w:r>
    </w:p>
    <w:p w14:paraId="1056AAD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σας πω και κάτι πολύ σοβαρό, το οποίο προσ</w:t>
      </w:r>
      <w:r>
        <w:rPr>
          <w:rFonts w:eastAsia="Times New Roman" w:cs="Times New Roman"/>
          <w:szCs w:val="24"/>
        </w:rPr>
        <w:t xml:space="preserve">παθήσατε να το περάσετε με πολύ επιδερμικό τρόπο. Είπατε ότι ο ν.4440/2016 για την κινητικότητα εντός του δημοσίου δεν έχει εφαρμοστεί και αφού δεν έχει εφαρμοστεί, </w:t>
      </w:r>
      <w:r>
        <w:rPr>
          <w:rFonts w:eastAsia="Times New Roman" w:cs="Times New Roman"/>
          <w:szCs w:val="24"/>
        </w:rPr>
        <w:lastRenderedPageBreak/>
        <w:t>είναι πρόωρη αυτή η επερώτηση που σας κάνουμε για το ότι στερείτε ορεινούς ή νησιωτικούς δή</w:t>
      </w:r>
      <w:r>
        <w:rPr>
          <w:rFonts w:eastAsia="Times New Roman" w:cs="Times New Roman"/>
          <w:szCs w:val="24"/>
        </w:rPr>
        <w:t xml:space="preserve">μους από το προσωπικό. </w:t>
      </w:r>
    </w:p>
    <w:p w14:paraId="1056AAD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Αυτό, όμως, που προφανώς δεν θα το έχετε λογαριάσει είναι ότι το άρθρο 6 αυτού του συγκεκριμένου νομοθετήματος προβλέπει ότι η απόσπαση και η μετάταξη γίνονται με την αποκλειστική και μόνο απόφαση του φορέα υποδοχής, χωρίς να έχει γ</w:t>
      </w:r>
      <w:r>
        <w:rPr>
          <w:rFonts w:eastAsia="Times New Roman" w:cs="Times New Roman"/>
          <w:szCs w:val="24"/>
        </w:rPr>
        <w:t>ια αυτή την μετακίνηση μεταξύ δήμου και οποιουδήποτε άλλου φορέα του δημοσίου την παραμικρή γνώμη ή την παραμικρή αρμοδιότητα να φέρει αντίρρηση ο φορέας προέλευσης, που στη συγκεκριμένη περίπτωση είναι ο δήμος. Άρα λοιπόν, μη μας μέμφεστε γιατί πρόωρα φέρ</w:t>
      </w:r>
      <w:r>
        <w:rPr>
          <w:rFonts w:eastAsia="Times New Roman" w:cs="Times New Roman"/>
          <w:szCs w:val="24"/>
        </w:rPr>
        <w:t xml:space="preserve">νουμε αυτή τη συγκεκριμένη επερώτηση, γιατί όποτε και να αποφασίσετε εσείς –δεν σας συμφέρει, γι’ αυτό δεν το κάνετε, γιατί έχετε άλλα προβλήματα- να εφαρμόσετε αυτό το νομοθέτημα στο οποίο ασκήσαμε </w:t>
      </w:r>
      <w:proofErr w:type="spellStart"/>
      <w:r>
        <w:rPr>
          <w:rFonts w:eastAsia="Times New Roman" w:cs="Times New Roman"/>
          <w:szCs w:val="24"/>
        </w:rPr>
        <w:t>εντονοτάτη</w:t>
      </w:r>
      <w:proofErr w:type="spellEnd"/>
      <w:r>
        <w:rPr>
          <w:rFonts w:eastAsia="Times New Roman" w:cs="Times New Roman"/>
          <w:szCs w:val="24"/>
        </w:rPr>
        <w:t xml:space="preserve"> κριτική, αυτή η διάταξη του άρθρου 6 θα εφαρμο</w:t>
      </w:r>
      <w:r>
        <w:rPr>
          <w:rFonts w:eastAsia="Times New Roman" w:cs="Times New Roman"/>
          <w:szCs w:val="24"/>
        </w:rPr>
        <w:t>στεί και τότε ακριβώς θα γίνει αυτό για το οποίο προηγουμένως σας κάναμε κριτική.</w:t>
      </w:r>
    </w:p>
    <w:p w14:paraId="1056AAD9"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Καταλήγοντας, κύριε Υπουργέ, θα ήθελα να σας πω και το εξής. Σ’ αυτή τη χώρα δεν υπάρχουν δυο Ελλάδες, σ’ αυτή τη χώρα δεν υπάρχουν δυο λαοί. </w:t>
      </w:r>
      <w:r>
        <w:rPr>
          <w:rFonts w:eastAsia="Times New Roman" w:cs="Times New Roman"/>
          <w:szCs w:val="24"/>
        </w:rPr>
        <w:t>Σ’ αυτήν εδώ τη χώρα υπάρχει ένας κυρίαρχος λαός, ο οποίος κάθε φορά που γίνονται εκλογές κατανέμει ρόλους και αρμοδιότητες και σε εσάς έδωσε το προνόμιο της διακυβέρνησης. Και, όπως σας είπα προηγουμένως, διακυβέρνηση σημαίνει παίρνω αποφάσεις. Μέχρι σήμε</w:t>
      </w:r>
      <w:r>
        <w:rPr>
          <w:rFonts w:eastAsia="Times New Roman" w:cs="Times New Roman"/>
          <w:szCs w:val="24"/>
        </w:rPr>
        <w:t xml:space="preserve">ρα, όμως, για το μόνο πράγμα </w:t>
      </w:r>
      <w:r>
        <w:rPr>
          <w:rFonts w:eastAsia="Times New Roman" w:cs="Times New Roman"/>
          <w:szCs w:val="24"/>
        </w:rPr>
        <w:lastRenderedPageBreak/>
        <w:t xml:space="preserve">που μας έχετε πείσει είναι ότι είστε εντελώς ανίκανοι, εντελώς απροετοίμαστοι, εντελώς ανεπαρκείς να παίρνετε σωστές αποφάσεις, αποφάσεις που θα βγάλουν τον λαό από τη δυσκολία που ζει, τον </w:t>
      </w:r>
      <w:proofErr w:type="spellStart"/>
      <w:r>
        <w:rPr>
          <w:rFonts w:eastAsia="Times New Roman" w:cs="Times New Roman"/>
          <w:szCs w:val="24"/>
        </w:rPr>
        <w:t>εμπερίστατο</w:t>
      </w:r>
      <w:proofErr w:type="spellEnd"/>
      <w:r>
        <w:rPr>
          <w:rFonts w:eastAsia="Times New Roman" w:cs="Times New Roman"/>
          <w:szCs w:val="24"/>
        </w:rPr>
        <w:t xml:space="preserve"> λαό από τη δυσκολία που ζ</w:t>
      </w:r>
      <w:r>
        <w:rPr>
          <w:rFonts w:eastAsia="Times New Roman" w:cs="Times New Roman"/>
          <w:szCs w:val="24"/>
        </w:rPr>
        <w:t xml:space="preserve">ει και αποφάσεις οι οποίες θα κάνουν αυτή τη Δημοκρατία να λειτουργεί, θα δώσουν μία καινούργια πνοή, όπως εσείς το είχατε υποσχεθεί, στους δήμους. </w:t>
      </w:r>
    </w:p>
    <w:p w14:paraId="1056AADA"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Αυτό θέλουμε από εσάς να δούμε και αυτό απαιτούμε. Διαφορετικά, καταλήγοντας, θα συμφωνήσω με τον καθηγητή,</w:t>
      </w:r>
      <w:r>
        <w:rPr>
          <w:rFonts w:eastAsia="Times New Roman" w:cs="Times New Roman"/>
          <w:szCs w:val="24"/>
        </w:rPr>
        <w:t xml:space="preserve"> που πριν από δυο μέρες έγραψε ένα πολύ ενδιαφέρον άρθρο, τον Μάνο Στεφανίδη, αριστερό, ο οποίος στη συνέντευξη που έδωσε είπε την πιο χαρακτηριστική αλήθεια που έχω ακούσει τον τελευταίο καιρό: «Εάν είναι μ</w:t>
      </w:r>
      <w:r>
        <w:rPr>
          <w:rFonts w:eastAsia="Times New Roman" w:cs="Times New Roman"/>
          <w:szCs w:val="24"/>
        </w:rPr>
        <w:t>ί</w:t>
      </w:r>
      <w:r>
        <w:rPr>
          <w:rFonts w:eastAsia="Times New Roman" w:cs="Times New Roman"/>
          <w:szCs w:val="24"/>
        </w:rPr>
        <w:t>α φορά που κυβέρνησε τον τόπο αυτή η αριστερά, ή</w:t>
      </w:r>
      <w:r>
        <w:rPr>
          <w:rFonts w:eastAsia="Times New Roman" w:cs="Times New Roman"/>
          <w:szCs w:val="24"/>
        </w:rPr>
        <w:t xml:space="preserve">ταν τότε που υπήρξε αντιπολίτευση. Γιατί τώρα είναι πλήρως, μα εντελώς πλήρως ανίκανη και αδύναμη να κυβερνήσει τη χώρα». </w:t>
      </w:r>
    </w:p>
    <w:p w14:paraId="1056AADB"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Αυτό πρέπει να το λάβετε υπ</w:t>
      </w:r>
      <w:r>
        <w:rPr>
          <w:rFonts w:eastAsia="Times New Roman" w:cs="Times New Roman"/>
          <w:bCs/>
          <w:shd w:val="clear" w:color="auto" w:fill="FFFFFF"/>
        </w:rPr>
        <w:t xml:space="preserve">’ </w:t>
      </w:r>
      <w:proofErr w:type="spellStart"/>
      <w:r>
        <w:rPr>
          <w:rFonts w:eastAsia="Times New Roman" w:cs="Times New Roman"/>
          <w:bCs/>
          <w:shd w:val="clear" w:color="auto" w:fill="FFFFFF"/>
        </w:rPr>
        <w:t>όψ</w:t>
      </w:r>
      <w:r>
        <w:rPr>
          <w:rFonts w:eastAsia="Times New Roman" w:cs="Times New Roman"/>
          <w:bCs/>
          <w:shd w:val="clear" w:color="auto" w:fill="FFFFFF"/>
        </w:rPr>
        <w:t>ιν</w:t>
      </w:r>
      <w:proofErr w:type="spellEnd"/>
      <w:r>
        <w:rPr>
          <w:rFonts w:eastAsia="Times New Roman" w:cs="Times New Roman"/>
          <w:bCs/>
          <w:shd w:val="clear" w:color="auto" w:fill="FFFFFF"/>
        </w:rPr>
        <w:t xml:space="preserve"> σας, γιατί φοβάμαι ότι θα γίνει αιτία πολλών δεινών και για εσάς και για τον τόπο. </w:t>
      </w:r>
    </w:p>
    <w:p w14:paraId="1056AADC"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Ευχαριστώ.</w:t>
      </w:r>
    </w:p>
    <w:p w14:paraId="1056AADD" w14:textId="77777777" w:rsidR="0091056D" w:rsidRDefault="00744911">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1056AADE" w14:textId="77777777" w:rsidR="0091056D" w:rsidRDefault="00744911">
      <w:pPr>
        <w:spacing w:line="600" w:lineRule="auto"/>
        <w:ind w:firstLine="720"/>
        <w:jc w:val="both"/>
        <w:rPr>
          <w:rFonts w:eastAsia="Times New Roman" w:cs="Times New Roman"/>
          <w:bCs/>
          <w:shd w:val="clear" w:color="auto" w:fill="FFFFFF"/>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cs="Times New Roman"/>
          <w:bCs/>
          <w:shd w:val="clear" w:color="auto" w:fill="FFFFFF"/>
        </w:rPr>
        <w:t xml:space="preserve">Ευχαριστούμε. </w:t>
      </w:r>
    </w:p>
    <w:p w14:paraId="1056AADF" w14:textId="77777777" w:rsidR="0091056D" w:rsidRDefault="00744911">
      <w:pPr>
        <w:spacing w:line="600" w:lineRule="auto"/>
        <w:ind w:firstLine="720"/>
        <w:jc w:val="both"/>
        <w:rPr>
          <w:rFonts w:eastAsia="Times New Roman" w:cs="Times New Roman"/>
        </w:rPr>
      </w:pPr>
      <w:r>
        <w:rPr>
          <w:rFonts w:eastAsia="Times New Roman" w:cs="Times New Roman"/>
          <w:bCs/>
          <w:shd w:val="clear" w:color="auto" w:fill="FFFFFF"/>
        </w:rPr>
        <w:lastRenderedPageBreak/>
        <w:t xml:space="preserve">Τώρα τον λόγο </w:t>
      </w:r>
      <w:r>
        <w:rPr>
          <w:rFonts w:eastAsia="Times New Roman"/>
          <w:bCs/>
          <w:shd w:val="clear" w:color="auto" w:fill="FFFFFF"/>
        </w:rPr>
        <w:t>έχει</w:t>
      </w:r>
      <w:r>
        <w:rPr>
          <w:rFonts w:eastAsia="Times New Roman" w:cs="Times New Roman"/>
          <w:bCs/>
          <w:shd w:val="clear" w:color="auto" w:fill="FFFFFF"/>
        </w:rPr>
        <w:t xml:space="preserve"> για έξι λεπτά ο κ. </w:t>
      </w:r>
      <w:proofErr w:type="spellStart"/>
      <w:r>
        <w:rPr>
          <w:rFonts w:eastAsia="Times New Roman" w:cs="Times New Roman"/>
          <w:bCs/>
          <w:shd w:val="clear" w:color="auto" w:fill="FFFFFF"/>
        </w:rPr>
        <w:t>Μπαλλής</w:t>
      </w:r>
      <w:proofErr w:type="spellEnd"/>
      <w:r>
        <w:rPr>
          <w:rFonts w:eastAsia="Times New Roman" w:cs="Times New Roman"/>
          <w:bCs/>
          <w:shd w:val="clear" w:color="auto" w:fill="FFFFFF"/>
        </w:rPr>
        <w:t xml:space="preserve">, Βουλευτής Μαγνησίας του ΣΥΡΙΖΑ. </w:t>
      </w:r>
    </w:p>
    <w:p w14:paraId="1056AAE0"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ΣΥΜΕΩΝ ΜΠΑΛΛΗΣ:</w:t>
      </w:r>
      <w:r>
        <w:rPr>
          <w:rFonts w:eastAsia="Times New Roman" w:cs="Times New Roman"/>
          <w:bCs/>
          <w:shd w:val="clear" w:color="auto" w:fill="FFFFFF"/>
        </w:rPr>
        <w:t xml:space="preserve"> </w:t>
      </w:r>
      <w:r>
        <w:rPr>
          <w:rFonts w:eastAsia="Times New Roman"/>
          <w:bCs/>
          <w:shd w:val="clear" w:color="auto" w:fill="FFFFFF"/>
        </w:rPr>
        <w:t xml:space="preserve">Ευχαριστώ πολύ, κυρία Πρόεδρε. </w:t>
      </w:r>
      <w:r>
        <w:rPr>
          <w:rFonts w:eastAsia="Times New Roman" w:cs="Times New Roman"/>
          <w:bCs/>
          <w:shd w:val="clear" w:color="auto" w:fill="FFFFFF"/>
        </w:rPr>
        <w:t xml:space="preserve"> </w:t>
      </w:r>
    </w:p>
    <w:p w14:paraId="1056AAE1" w14:textId="77777777" w:rsidR="0091056D" w:rsidRDefault="00744911">
      <w:pPr>
        <w:spacing w:line="600" w:lineRule="auto"/>
        <w:ind w:firstLine="720"/>
        <w:jc w:val="both"/>
        <w:rPr>
          <w:rFonts w:eastAsia="Times New Roman" w:cs="Times New Roman"/>
          <w:bCs/>
          <w:shd w:val="clear" w:color="auto" w:fill="FFFFFF"/>
        </w:rPr>
      </w:pPr>
      <w:r>
        <w:rPr>
          <w:rFonts w:eastAsia="Times New Roman"/>
          <w:bCs/>
          <w:shd w:val="clear" w:color="auto" w:fill="FFFFFF"/>
        </w:rPr>
        <w:t>Κυρίες και κύρ</w:t>
      </w:r>
      <w:r>
        <w:rPr>
          <w:rFonts w:eastAsia="Times New Roman"/>
          <w:bCs/>
          <w:shd w:val="clear" w:color="auto" w:fill="FFFFFF"/>
        </w:rPr>
        <w:t>ιοι συνάδελφοι</w:t>
      </w:r>
      <w:r>
        <w:rPr>
          <w:rFonts w:eastAsia="Times New Roman" w:cs="Times New Roman"/>
          <w:bCs/>
          <w:shd w:val="clear" w:color="auto" w:fill="FFFFFF"/>
        </w:rPr>
        <w:t xml:space="preserve">, εγώ δυστυχώς δεν γνωρίζω λατινικά. Έτσι, με απλά ελληνικά θα μιλήσω και θα πω τις απόψεις μου. </w:t>
      </w:r>
    </w:p>
    <w:p w14:paraId="1056AAE2"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ΚΩΝΣΤΑΝΤΙΝΟΣ ΤΖΑΒΑΡΑΣ:</w:t>
      </w:r>
      <w:r>
        <w:rPr>
          <w:rFonts w:eastAsia="Times New Roman" w:cs="Times New Roman"/>
          <w:bCs/>
          <w:shd w:val="clear" w:color="auto" w:fill="FFFFFF"/>
        </w:rPr>
        <w:t xml:space="preserve"> Δεν βλάπτει. Δεν πειράζει. </w:t>
      </w:r>
    </w:p>
    <w:p w14:paraId="1056AAE3"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ΣΥΜΕΩΝ ΜΠΑΛΛΗΣ:</w:t>
      </w:r>
      <w:r>
        <w:rPr>
          <w:rFonts w:eastAsia="Times New Roman" w:cs="Times New Roman"/>
          <w:bCs/>
          <w:shd w:val="clear" w:color="auto" w:fill="FFFFFF"/>
        </w:rPr>
        <w:t xml:space="preserve"> Ίσως να </w:t>
      </w:r>
      <w:r>
        <w:rPr>
          <w:rFonts w:eastAsia="Times New Roman"/>
          <w:bCs/>
          <w:shd w:val="clear" w:color="auto" w:fill="FFFFFF"/>
        </w:rPr>
        <w:t>είναι</w:t>
      </w:r>
      <w:r>
        <w:rPr>
          <w:rFonts w:eastAsia="Times New Roman" w:cs="Times New Roman"/>
          <w:bCs/>
          <w:shd w:val="clear" w:color="auto" w:fill="FFFFFF"/>
        </w:rPr>
        <w:t xml:space="preserve"> και καλό κάποιες φορές. </w:t>
      </w:r>
    </w:p>
    <w:p w14:paraId="1056AAE4"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Έτσι, με απλά ελληνικά θα πω ότι τώρα </w:t>
      </w:r>
      <w:r>
        <w:rPr>
          <w:rFonts w:eastAsia="Times New Roman" w:cs="Times New Roman"/>
          <w:bCs/>
          <w:shd w:val="clear" w:color="auto" w:fill="FFFFFF"/>
        </w:rPr>
        <w:t>που φαίνεται ότι η καραμέλα περί δεξιού και αριστερού φασισμού δεν μπορεί πια να πουλήσει και να συγκινήσει, έχουμε ανακαλύψει μια καινούρια καραμέλα: Ό,τι δεν συμφωνεί μαζί μας να το βαφτίζουμε λαϊκισμό, άσχετα από το τι περιλαμβάνει αυτό το οποίο χαρακτη</w:t>
      </w:r>
      <w:r>
        <w:rPr>
          <w:rFonts w:eastAsia="Times New Roman" w:cs="Times New Roman"/>
          <w:bCs/>
          <w:shd w:val="clear" w:color="auto" w:fill="FFFFFF"/>
        </w:rPr>
        <w:t xml:space="preserve">ρίζουμε ως λαϊκισμό και από πού προέρχεται. </w:t>
      </w:r>
    </w:p>
    <w:p w14:paraId="1056AAE5"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Λαϊκισμός </w:t>
      </w:r>
      <w:r>
        <w:rPr>
          <w:rFonts w:eastAsia="Times New Roman"/>
          <w:bCs/>
          <w:shd w:val="clear" w:color="auto" w:fill="FFFFFF"/>
        </w:rPr>
        <w:t>είναι</w:t>
      </w:r>
      <w:r>
        <w:rPr>
          <w:rFonts w:eastAsia="Times New Roman" w:cs="Times New Roman"/>
          <w:bCs/>
          <w:shd w:val="clear" w:color="auto" w:fill="FFFFFF"/>
        </w:rPr>
        <w:t xml:space="preserve"> η υπεράσπιση των κοινωνικών δικαιωμάτων, λαϊκισμός </w:t>
      </w:r>
      <w:r>
        <w:rPr>
          <w:rFonts w:eastAsia="Times New Roman"/>
          <w:bCs/>
          <w:shd w:val="clear" w:color="auto" w:fill="FFFFFF"/>
        </w:rPr>
        <w:t>είναι</w:t>
      </w:r>
      <w:r>
        <w:rPr>
          <w:rFonts w:eastAsia="Times New Roman" w:cs="Times New Roman"/>
          <w:bCs/>
          <w:shd w:val="clear" w:color="auto" w:fill="FFFFFF"/>
        </w:rPr>
        <w:t xml:space="preserve"> το να θες να προσπαθήσεις για την καλύτερη μοίρα των φτωχότερων κοινωνικών στρωμάτων, λαϊκισμός </w:t>
      </w:r>
      <w:r>
        <w:rPr>
          <w:rFonts w:eastAsia="Times New Roman"/>
          <w:bCs/>
          <w:shd w:val="clear" w:color="auto" w:fill="FFFFFF"/>
        </w:rPr>
        <w:t>είναι,</w:t>
      </w:r>
      <w:r>
        <w:rPr>
          <w:rFonts w:eastAsia="Times New Roman" w:cs="Times New Roman"/>
          <w:bCs/>
          <w:shd w:val="clear" w:color="auto" w:fill="FFFFFF"/>
        </w:rPr>
        <w:t xml:space="preserve"> όπως είπα και πριν, οτιδήποτε δεν σ</w:t>
      </w:r>
      <w:r>
        <w:rPr>
          <w:rFonts w:eastAsia="Times New Roman" w:cs="Times New Roman"/>
          <w:bCs/>
          <w:shd w:val="clear" w:color="auto" w:fill="FFFFFF"/>
        </w:rPr>
        <w:t xml:space="preserve">υμφωνεί με τη δική μας κατευθυντήρια πολιτική σκέψη και άποψη. Δεν </w:t>
      </w:r>
      <w:r>
        <w:rPr>
          <w:rFonts w:eastAsia="Times New Roman"/>
          <w:bCs/>
          <w:shd w:val="clear" w:color="auto" w:fill="FFFFFF"/>
        </w:rPr>
        <w:t>είναι</w:t>
      </w:r>
      <w:r>
        <w:rPr>
          <w:rFonts w:eastAsia="Times New Roman" w:cs="Times New Roman"/>
          <w:bCs/>
          <w:shd w:val="clear" w:color="auto" w:fill="FFFFFF"/>
        </w:rPr>
        <w:t xml:space="preserve"> όμως έτσι. </w:t>
      </w:r>
    </w:p>
    <w:p w14:paraId="1056AAE6"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Επειδή έγιναν και αναφορές στο κατά πόσον μπορούμε να λέμε ότι ξεμπερδέψαμε από τον φασισμό, επιτρέψτε μου μια, επίσης, απλή σκέψη. Θα ήθελα να πω ότι με τον φασισμό μπορο</w:t>
      </w:r>
      <w:r>
        <w:rPr>
          <w:rFonts w:eastAsia="Times New Roman" w:cs="Times New Roman"/>
          <w:bCs/>
          <w:shd w:val="clear" w:color="auto" w:fill="FFFFFF"/>
        </w:rPr>
        <w:t xml:space="preserve">ύμε να λέμε ότι θα ξεμπερδέψουμε όταν εκείνοι που έχουν στα χέρια τους την ευθύνη πορείας των κοινωνιών, θα αντιληφθούν ότι αυτό που πρέπει να προτάξουμε </w:t>
      </w:r>
      <w:r>
        <w:rPr>
          <w:rFonts w:eastAsia="Times New Roman"/>
          <w:bCs/>
          <w:shd w:val="clear" w:color="auto" w:fill="FFFFFF"/>
        </w:rPr>
        <w:t>είναι</w:t>
      </w:r>
      <w:r>
        <w:rPr>
          <w:rFonts w:eastAsia="Times New Roman" w:cs="Times New Roman"/>
          <w:bCs/>
          <w:shd w:val="clear" w:color="auto" w:fill="FFFFFF"/>
        </w:rPr>
        <w:t xml:space="preserve"> οι κοινωνικές ανάγκες και όχι οι ανάγκες κατεστημένων συμφερόντων. </w:t>
      </w:r>
    </w:p>
    <w:p w14:paraId="1056AAE7"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Ας πάμε, όμως, στο θέμα της </w:t>
      </w:r>
      <w:r>
        <w:rPr>
          <w:rFonts w:eastAsia="Times New Roman" w:cs="Times New Roman"/>
          <w:bCs/>
          <w:shd w:val="clear" w:color="auto" w:fill="FFFFFF"/>
        </w:rPr>
        <w:t xml:space="preserve">σημερινής μας </w:t>
      </w:r>
      <w:r>
        <w:rPr>
          <w:rFonts w:eastAsia="Times New Roman"/>
          <w:bCs/>
          <w:shd w:val="clear" w:color="auto" w:fill="FFFFFF"/>
        </w:rPr>
        <w:t>συζήτηση</w:t>
      </w:r>
      <w:r>
        <w:rPr>
          <w:rFonts w:eastAsia="Times New Roman" w:cs="Times New Roman"/>
          <w:bCs/>
          <w:shd w:val="clear" w:color="auto" w:fill="FFFFFF"/>
        </w:rPr>
        <w:t xml:space="preserve">ς. Άκουσα επτά ομιλητές από τη Νέα Δημοκρατία . Παραδόξως από κανέναν ομιλητή δεν άκουσα να επαναλαμβάνεται το μόνιμο αίτημα «Κάντε εκλογές και φύγετε». Ίσως διότι έχετε αντιληφθεί πια ότι με το κλείσιμο της δεύτερης αξιολόγησης δεν </w:t>
      </w:r>
      <w:r>
        <w:rPr>
          <w:rFonts w:eastAsia="Times New Roman"/>
          <w:bCs/>
          <w:shd w:val="clear" w:color="auto" w:fill="FFFFFF"/>
        </w:rPr>
        <w:t>έ</w:t>
      </w:r>
      <w:r>
        <w:rPr>
          <w:rFonts w:eastAsia="Times New Roman"/>
          <w:bCs/>
          <w:shd w:val="clear" w:color="auto" w:fill="FFFFFF"/>
        </w:rPr>
        <w:t>χει</w:t>
      </w:r>
      <w:r>
        <w:rPr>
          <w:rFonts w:eastAsia="Times New Roman" w:cs="Times New Roman"/>
          <w:bCs/>
          <w:shd w:val="clear" w:color="auto" w:fill="FFFFFF"/>
        </w:rPr>
        <w:t xml:space="preserve"> νόημα αυτό το αίτημά σας. Η χώρα θα επιστρέψει στην κανονικότητα σε όλους τους τομείς και </w:t>
      </w:r>
      <w:r>
        <w:rPr>
          <w:rFonts w:eastAsia="Times New Roman"/>
          <w:bCs/>
          <w:shd w:val="clear" w:color="auto" w:fill="FFFFFF"/>
        </w:rPr>
        <w:t>βεβαίως</w:t>
      </w:r>
      <w:r>
        <w:rPr>
          <w:rFonts w:eastAsia="Times New Roman" w:cs="Times New Roman"/>
          <w:bCs/>
          <w:shd w:val="clear" w:color="auto" w:fill="FFFFFF"/>
        </w:rPr>
        <w:t xml:space="preserve"> και στον τομέα που συζητάμε σήμερα, στην οργάνωση και λειτουργία της τοπικής αυτοδιοίκησης. </w:t>
      </w:r>
    </w:p>
    <w:p w14:paraId="1056AAE8"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Άκουσα, επίσης, από τους ομιλητές της Νέας Δημοκρατίας </w:t>
      </w:r>
      <w:r>
        <w:rPr>
          <w:rFonts w:eastAsia="Times New Roman"/>
          <w:bCs/>
          <w:shd w:val="clear" w:color="auto" w:fill="FFFFFF"/>
        </w:rPr>
        <w:t>–</w:t>
      </w:r>
      <w:r>
        <w:rPr>
          <w:rFonts w:eastAsia="Times New Roman" w:cs="Times New Roman"/>
          <w:bCs/>
          <w:shd w:val="clear" w:color="auto" w:fill="FFFFFF"/>
        </w:rPr>
        <w:t>από τ</w:t>
      </w:r>
      <w:r>
        <w:rPr>
          <w:rFonts w:eastAsia="Times New Roman" w:cs="Times New Roman"/>
          <w:bCs/>
          <w:shd w:val="clear" w:color="auto" w:fill="FFFFFF"/>
        </w:rPr>
        <w:t>ους περισσότερους, όχι από όλους</w:t>
      </w:r>
      <w:r>
        <w:rPr>
          <w:rFonts w:eastAsia="Times New Roman"/>
          <w:bCs/>
          <w:shd w:val="clear" w:color="auto" w:fill="FFFFFF"/>
        </w:rPr>
        <w:t>–</w:t>
      </w:r>
      <w:r>
        <w:rPr>
          <w:rFonts w:eastAsia="Times New Roman" w:cs="Times New Roman"/>
          <w:bCs/>
          <w:shd w:val="clear" w:color="auto" w:fill="FFFFFF"/>
        </w:rPr>
        <w:t xml:space="preserve"> να λένε ότι δεν </w:t>
      </w:r>
      <w:r>
        <w:rPr>
          <w:rFonts w:eastAsia="Times New Roman"/>
          <w:bCs/>
          <w:shd w:val="clear" w:color="auto" w:fill="FFFFFF"/>
        </w:rPr>
        <w:t>είναι</w:t>
      </w:r>
      <w:r>
        <w:rPr>
          <w:rFonts w:eastAsia="Times New Roman" w:cs="Times New Roman"/>
          <w:bCs/>
          <w:shd w:val="clear" w:color="auto" w:fill="FFFFFF"/>
        </w:rPr>
        <w:t xml:space="preserve"> και μείζον πια το εκλογικό σύστημα στην τοπική αυτοδιοίκηση, που θέλετε να φέρετε με τη μεταρρύθμιση σας. </w:t>
      </w:r>
      <w:r>
        <w:rPr>
          <w:rFonts w:eastAsia="Times New Roman" w:cs="Times New Roman"/>
          <w:bCs/>
          <w:shd w:val="clear" w:color="auto" w:fill="FFFFFF"/>
        </w:rPr>
        <w:t>Ε</w:t>
      </w:r>
      <w:r>
        <w:rPr>
          <w:rFonts w:eastAsia="Times New Roman" w:cs="Times New Roman"/>
          <w:bCs/>
          <w:shd w:val="clear" w:color="auto" w:fill="FFFFFF"/>
        </w:rPr>
        <w:t xml:space="preserve">νώ λέει ότι δεν </w:t>
      </w:r>
      <w:r>
        <w:rPr>
          <w:rFonts w:eastAsia="Times New Roman"/>
          <w:bCs/>
          <w:shd w:val="clear" w:color="auto" w:fill="FFFFFF"/>
        </w:rPr>
        <w:t>είναι</w:t>
      </w:r>
      <w:r>
        <w:rPr>
          <w:rFonts w:eastAsia="Times New Roman" w:cs="Times New Roman"/>
          <w:bCs/>
          <w:shd w:val="clear" w:color="auto" w:fill="FFFFFF"/>
        </w:rPr>
        <w:t xml:space="preserve"> μείζον, επιμένει να θέτει αυτό το θέμα και να μένει μόνο σε αυτό, στήνο</w:t>
      </w:r>
      <w:r>
        <w:rPr>
          <w:rFonts w:eastAsia="Times New Roman" w:cs="Times New Roman"/>
          <w:bCs/>
          <w:shd w:val="clear" w:color="auto" w:fill="FFFFFF"/>
        </w:rPr>
        <w:t xml:space="preserve">ντας ένα σκηνικό τέτοιο που περισσότερο μπορεί να μας πείσει ότι αυτή η </w:t>
      </w:r>
      <w:r>
        <w:rPr>
          <w:rFonts w:eastAsia="Times New Roman"/>
          <w:bCs/>
          <w:shd w:val="clear" w:color="auto" w:fill="FFFFFF"/>
        </w:rPr>
        <w:t>συζήτηση</w:t>
      </w:r>
      <w:r>
        <w:rPr>
          <w:rFonts w:eastAsia="Times New Roman" w:cs="Times New Roman"/>
          <w:bCs/>
          <w:shd w:val="clear" w:color="auto" w:fill="FFFFFF"/>
        </w:rPr>
        <w:t xml:space="preserve"> για την τοπική αυτοδιοίκηση </w:t>
      </w:r>
      <w:r>
        <w:rPr>
          <w:rFonts w:eastAsia="Times New Roman"/>
          <w:bCs/>
          <w:shd w:val="clear" w:color="auto" w:fill="FFFFFF"/>
        </w:rPr>
        <w:t>–</w:t>
      </w:r>
      <w:r>
        <w:rPr>
          <w:rFonts w:eastAsia="Times New Roman" w:cs="Times New Roman"/>
          <w:bCs/>
          <w:shd w:val="clear" w:color="auto" w:fill="FFFFFF"/>
        </w:rPr>
        <w:t>και αν δεν κάνω λά</w:t>
      </w:r>
      <w:r>
        <w:rPr>
          <w:rFonts w:eastAsia="Times New Roman" w:cs="Times New Roman"/>
          <w:bCs/>
          <w:shd w:val="clear" w:color="auto" w:fill="FFFFFF"/>
        </w:rPr>
        <w:lastRenderedPageBreak/>
        <w:t>θος γίνεται για δεύτερη φορά σε ενάμισι μήνα περίπου με δική σας πρωτοβουλία</w:t>
      </w:r>
      <w:r>
        <w:rPr>
          <w:rFonts w:eastAsia="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κάτι σαν ένα φιλικό νεύμα προς τις δικές σας φιλικές δυνάμεις της αυτοδιοίκησης για τους δικούς τους και δικούς σας λόγους. </w:t>
      </w:r>
    </w:p>
    <w:p w14:paraId="1056AAE9"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w:t>
      </w:r>
      <w:r>
        <w:rPr>
          <w:rFonts w:eastAsia="Times New Roman"/>
          <w:bCs/>
          <w:shd w:val="clear" w:color="auto" w:fill="FFFFFF"/>
        </w:rPr>
        <w:t>είναι</w:t>
      </w:r>
      <w:r>
        <w:rPr>
          <w:rFonts w:eastAsia="Times New Roman" w:cs="Times New Roman"/>
          <w:bCs/>
          <w:shd w:val="clear" w:color="auto" w:fill="FFFFFF"/>
        </w:rPr>
        <w:t xml:space="preserve"> μείζον το εκλογικό σύστημα. Το έχουμε πει και εμείς. Υπάρχουν πολλά άλλα θέματα που έχουν να κάνουν με τη μεταρρύθμιση π</w:t>
      </w:r>
      <w:r>
        <w:rPr>
          <w:rFonts w:eastAsia="Times New Roman" w:cs="Times New Roman"/>
          <w:bCs/>
          <w:shd w:val="clear" w:color="auto" w:fill="FFFFFF"/>
        </w:rPr>
        <w:t xml:space="preserve">ου θέλουμε να προωθήσουμε στην τοπική αυτοδιοίκηση και αυτό </w:t>
      </w:r>
      <w:r>
        <w:rPr>
          <w:rFonts w:eastAsia="Times New Roman"/>
          <w:bCs/>
          <w:shd w:val="clear" w:color="auto" w:fill="FFFFFF"/>
        </w:rPr>
        <w:t>είναι</w:t>
      </w:r>
      <w:r>
        <w:rPr>
          <w:rFonts w:eastAsia="Times New Roman" w:cs="Times New Roman"/>
          <w:bCs/>
          <w:shd w:val="clear" w:color="auto" w:fill="FFFFFF"/>
        </w:rPr>
        <w:t xml:space="preserve"> κυρίως που θέλετε να αποφύγετε. Γι’ αυτό επιλέγετε να συζητήσουμε για το εκλογικό σύστημα. Σας ενοχλεί ίσως να συζητήσουμε για θεσμούς και </w:t>
      </w:r>
      <w:r>
        <w:rPr>
          <w:rFonts w:eastAsia="Times New Roman"/>
          <w:bCs/>
          <w:shd w:val="clear" w:color="auto" w:fill="FFFFFF"/>
        </w:rPr>
        <w:t>διαδικασίες</w:t>
      </w:r>
      <w:r>
        <w:rPr>
          <w:rFonts w:eastAsia="Times New Roman" w:cs="Times New Roman"/>
          <w:bCs/>
          <w:shd w:val="clear" w:color="auto" w:fill="FFFFFF"/>
        </w:rPr>
        <w:t xml:space="preserve"> που θα φέρουν τη δημοκρατία μέσα στον τ</w:t>
      </w:r>
      <w:r>
        <w:rPr>
          <w:rFonts w:eastAsia="Times New Roman" w:cs="Times New Roman"/>
          <w:bCs/>
          <w:shd w:val="clear" w:color="auto" w:fill="FFFFFF"/>
        </w:rPr>
        <w:t xml:space="preserve">ρόπο που λειτουργεί η αυτοδιοίκηση, να συζητήσουμε για τα θέματα της </w:t>
      </w:r>
      <w:proofErr w:type="spellStart"/>
      <w:r>
        <w:rPr>
          <w:rFonts w:eastAsia="Times New Roman" w:cs="Times New Roman"/>
          <w:bCs/>
          <w:shd w:val="clear" w:color="auto" w:fill="FFFFFF"/>
        </w:rPr>
        <w:t>ενδοδημοτικής</w:t>
      </w:r>
      <w:proofErr w:type="spellEnd"/>
      <w:r>
        <w:rPr>
          <w:rFonts w:eastAsia="Times New Roman" w:cs="Times New Roman"/>
          <w:bCs/>
          <w:shd w:val="clear" w:color="auto" w:fill="FFFFFF"/>
        </w:rPr>
        <w:t xml:space="preserve"> αποκέντρωσης, να συζητήσουμε κυρίως για τους θεσμούς που θα φέρουν τον πολίτη πιο κοντά στη </w:t>
      </w:r>
      <w:r>
        <w:rPr>
          <w:rFonts w:eastAsia="Times New Roman"/>
          <w:bCs/>
          <w:shd w:val="clear" w:color="auto" w:fill="FFFFFF"/>
        </w:rPr>
        <w:t>διαδικασία</w:t>
      </w:r>
      <w:r>
        <w:rPr>
          <w:rFonts w:eastAsia="Times New Roman" w:cs="Times New Roman"/>
          <w:bCs/>
          <w:shd w:val="clear" w:color="auto" w:fill="FFFFFF"/>
        </w:rPr>
        <w:t xml:space="preserve"> και της λήψης και της υλοποίησης των αποφάσεων που τον αφορούν. </w:t>
      </w:r>
    </w:p>
    <w:p w14:paraId="1056AAEA"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Επικε</w:t>
      </w:r>
      <w:r>
        <w:rPr>
          <w:rFonts w:eastAsia="Times New Roman" w:cs="Times New Roman"/>
          <w:bCs/>
          <w:shd w:val="clear" w:color="auto" w:fill="FFFFFF"/>
        </w:rPr>
        <w:t>ντρώθηκε, επίσης, η Νέα Δημοκρατία στις ομιλίες των Βουλευτών της και στα οικονομικά της τοπικής αυτοδιοίκησης. Άκουσα και την παραίνεση «Δώστε αρμοδιότητες με πόρους στην αυτοδιοίκηση, για να πάει καλά». Ξεχνάτε ότι την περίοδο 2010-2013 μεταφέρθηκαν στου</w:t>
      </w:r>
      <w:r>
        <w:rPr>
          <w:rFonts w:eastAsia="Times New Roman" w:cs="Times New Roman"/>
          <w:bCs/>
          <w:shd w:val="clear" w:color="auto" w:fill="FFFFFF"/>
        </w:rPr>
        <w:t xml:space="preserve">ς δήμους διακόσιες είκοσι καινούριες αρμοδιότητες, στην περιφερειακή αυτοδιοίκηση τριακόσιες πενήντα πέντε καινούριες αρμοδιότητες, χωρίς όμως τη μεταφορά των αντίστοιχων πόρων. </w:t>
      </w:r>
    </w:p>
    <w:p w14:paraId="1056AAEB" w14:textId="77777777" w:rsidR="0091056D" w:rsidRDefault="0074491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Ποιος ευθύνεται, λοιπόν, για την οικονομική ασφυξία στην οποίαν έχει οδηγηθεί</w:t>
      </w:r>
      <w:r>
        <w:rPr>
          <w:rFonts w:eastAsia="Times New Roman" w:cs="Times New Roman"/>
          <w:bCs/>
          <w:shd w:val="clear" w:color="auto" w:fill="FFFFFF"/>
        </w:rPr>
        <w:t xml:space="preserve"> </w:t>
      </w:r>
      <w:r>
        <w:rPr>
          <w:rFonts w:eastAsia="Times New Roman"/>
          <w:bCs/>
          <w:shd w:val="clear" w:color="auto" w:fill="FFFFFF"/>
        </w:rPr>
        <w:t>–</w:t>
      </w:r>
      <w:r>
        <w:rPr>
          <w:rFonts w:eastAsia="Times New Roman" w:cs="Times New Roman"/>
          <w:bCs/>
          <w:shd w:val="clear" w:color="auto" w:fill="FFFFFF"/>
        </w:rPr>
        <w:t>όχι τυχαία</w:t>
      </w:r>
      <w:r>
        <w:rPr>
          <w:rFonts w:eastAsia="Times New Roman"/>
          <w:bCs/>
          <w:shd w:val="clear" w:color="auto" w:fill="FFFFFF"/>
        </w:rPr>
        <w:t>–</w:t>
      </w:r>
      <w:r>
        <w:rPr>
          <w:rFonts w:eastAsia="Times New Roman" w:cs="Times New Roman"/>
          <w:bCs/>
          <w:shd w:val="clear" w:color="auto" w:fill="FFFFFF"/>
        </w:rPr>
        <w:t xml:space="preserve"> η τοπική αυτοδιοίκηση; Οι δικές σας επιλογές, των δικών σας κυβερνήσεων εννοώ, και η δική σας πολιτική. </w:t>
      </w:r>
    </w:p>
    <w:p w14:paraId="1056AAEC"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Να υπενθυμίσω επίσης –σας τα είπε αναλυτικά και ο κύριος Υπουργός- ότι μέσα σε αυτήν τη χρονιά μόνο, αρκετά είναι τα εκατομμύρια που δόθη</w:t>
      </w:r>
      <w:r>
        <w:rPr>
          <w:rFonts w:eastAsia="Times New Roman" w:cs="Times New Roman"/>
          <w:szCs w:val="24"/>
        </w:rPr>
        <w:t>καν επιπλέον στην τοπική αυτοδιοίκηση: για διατροφικά επιδόματα 6.246.000 ευρώ, στην περιφέρεια για μεταφορά μαθητών 38 εκατομμύρια, για δαπάνες σχολείων 25 εκατομμύρια, για εξόφληση υποχρεώσεων 12,5 εκατομμύρια και παραπάνω, περίπου 17 εκατομμύρια για δρά</w:t>
      </w:r>
      <w:r>
        <w:rPr>
          <w:rFonts w:eastAsia="Times New Roman" w:cs="Times New Roman"/>
          <w:szCs w:val="24"/>
        </w:rPr>
        <w:t xml:space="preserve">σεις πυροπροστασίας, μισθοδοσία για ΚΗΦΗ, κέντρα </w:t>
      </w:r>
      <w:proofErr w:type="spellStart"/>
      <w:r>
        <w:rPr>
          <w:rFonts w:eastAsia="Times New Roman" w:cs="Times New Roman"/>
          <w:szCs w:val="24"/>
        </w:rPr>
        <w:t>Ρομά</w:t>
      </w:r>
      <w:proofErr w:type="spellEnd"/>
      <w:r>
        <w:rPr>
          <w:rFonts w:eastAsia="Times New Roman" w:cs="Times New Roman"/>
          <w:szCs w:val="24"/>
        </w:rPr>
        <w:t xml:space="preserve">, Κέντρα Διημέρευσης ΑΜΕΑ, για ενίσχυση ορεινών και νησιωτικών δήμων 20 εκατομμύρια, 240.000 ευρώ για αντιμετώπιση προβλημάτων θεομηνίας κι ένα σωρό άλλα πράγματα. </w:t>
      </w:r>
    </w:p>
    <w:p w14:paraId="1056AAED"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w:t>
      </w:r>
      <w:r>
        <w:rPr>
          <w:rFonts w:eastAsia="Times New Roman" w:cs="Times New Roman"/>
          <w:szCs w:val="24"/>
        </w:rPr>
        <w:t xml:space="preserve">ήξεως του χρόνου ομιλίας του κυρίου Βουλευτή) </w:t>
      </w:r>
    </w:p>
    <w:p w14:paraId="1056AAE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Θα τελειώσω σύντομα, κυρία Πρόεδρε. </w:t>
      </w:r>
    </w:p>
    <w:p w14:paraId="1056AAEF"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Επίσης, έγινε και μ</w:t>
      </w:r>
      <w:r>
        <w:rPr>
          <w:rFonts w:eastAsia="Times New Roman" w:cs="Times New Roman"/>
          <w:szCs w:val="24"/>
        </w:rPr>
        <w:t>ί</w:t>
      </w:r>
      <w:r>
        <w:rPr>
          <w:rFonts w:eastAsia="Times New Roman" w:cs="Times New Roman"/>
          <w:szCs w:val="24"/>
        </w:rPr>
        <w:t>α αναφορά ότι δεν επιτρέπουμε να προσφέρουν κάποια στελέχη της αυτοδιοίκησης αμισθί τις υπηρεσίες τους. Εννοούν βεβαίως τους συνταξιούχους που προσφέρου</w:t>
      </w:r>
      <w:r>
        <w:rPr>
          <w:rFonts w:eastAsia="Times New Roman" w:cs="Times New Roman"/>
          <w:szCs w:val="24"/>
        </w:rPr>
        <w:t>ν αμισθί. Προφανώς, δεν θα σας ενημέ</w:t>
      </w:r>
      <w:r>
        <w:rPr>
          <w:rFonts w:eastAsia="Times New Roman" w:cs="Times New Roman"/>
          <w:szCs w:val="24"/>
        </w:rPr>
        <w:lastRenderedPageBreak/>
        <w:t>ρωσε η ΚΕΔΕ ότι από τις 4 Μαρτίου έχει τη διαβεβαίωση του αρμόδιου Υπουργού, του κ. Πετρόπουλου, ότι από αυτά που προβλέπονται στον νόμο εξαιρούνται τα στελέχη της αυτοδιοίκησης που υπηρετούν αμισθί σε θέσεις ευθύνης. Εί</w:t>
      </w:r>
      <w:r>
        <w:rPr>
          <w:rFonts w:eastAsia="Times New Roman" w:cs="Times New Roman"/>
          <w:szCs w:val="24"/>
        </w:rPr>
        <w:t xml:space="preserve">ναι σαφής η διαβεβαίωση του Υπουργού. Μάλλον δεν θα έχετε ενημερωθεί. </w:t>
      </w:r>
    </w:p>
    <w:p w14:paraId="1056AAF0"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Για τα θέματα της δημοπράτησης προφανώς σας ενοχλεί το ότι θέλουμε κι έχουμε καθιερώσει ένα σύστημα το οποίο θα εξασφαλίσει τη διαφάνεια στη δημοπράτηση των έργων. Τα αποτελέσματα δεν θ</w:t>
      </w:r>
      <w:r>
        <w:rPr>
          <w:rFonts w:eastAsia="Times New Roman" w:cs="Times New Roman"/>
          <w:szCs w:val="24"/>
        </w:rPr>
        <w:t>α βγαίνουν στους διαδρόμους των αιθουσών όπου γίνεται η δημοπράτηση των έργων. Θα διασφαλίζεται η συνέχιση και η ολοκλήρωσή τους χωρίς τα υπόλοιπα παρατράγουδα. Εάν εννοείτε να ενισχυθεί ακόμη περισσότερο η διαφάνεια στις δημοπρατήσεις, καταθέστε προτάσεις</w:t>
      </w:r>
      <w:r>
        <w:rPr>
          <w:rFonts w:eastAsia="Times New Roman" w:cs="Times New Roman"/>
          <w:szCs w:val="24"/>
        </w:rPr>
        <w:t xml:space="preserve"> να τις κουβεντιάσουμε. Διότι από το σύνολο της σημερινής σας επερώτησης, πρόταση δεν υπάρχει. Υπάρχει προσπάθεια ελέγχου χωρίς όμως περιεχόμενο και χωρίς αντικείμενο. Θα επανέλθουμε όμως. </w:t>
      </w:r>
    </w:p>
    <w:p w14:paraId="1056AAF1"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056AAF2" w14:textId="77777777" w:rsidR="0091056D" w:rsidRDefault="0074491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56AAF3"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w:t>
      </w:r>
    </w:p>
    <w:p w14:paraId="1056AAF4"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της Χρυσής Αυγής κ. Ηλίας </w:t>
      </w:r>
      <w:proofErr w:type="spellStart"/>
      <w:r>
        <w:rPr>
          <w:rFonts w:eastAsia="Times New Roman" w:cs="Times New Roman"/>
          <w:szCs w:val="24"/>
        </w:rPr>
        <w:t>Παναγιώταρος</w:t>
      </w:r>
      <w:proofErr w:type="spellEnd"/>
      <w:r>
        <w:rPr>
          <w:rFonts w:eastAsia="Times New Roman" w:cs="Times New Roman"/>
          <w:szCs w:val="24"/>
        </w:rPr>
        <w:t xml:space="preserve">. </w:t>
      </w:r>
    </w:p>
    <w:p w14:paraId="1056AAF5"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Ευχαριστώ, κυρία Πρόεδρε. </w:t>
      </w:r>
    </w:p>
    <w:p w14:paraId="1056AAF6"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Να πούμε κι εμείς για την 9</w:t>
      </w:r>
      <w:r>
        <w:rPr>
          <w:rFonts w:eastAsia="Times New Roman" w:cs="Times New Roman"/>
          <w:szCs w:val="24"/>
          <w:vertAlign w:val="superscript"/>
        </w:rPr>
        <w:t>η</w:t>
      </w:r>
      <w:r>
        <w:rPr>
          <w:rFonts w:eastAsia="Times New Roman" w:cs="Times New Roman"/>
          <w:szCs w:val="24"/>
        </w:rPr>
        <w:t xml:space="preserve"> Μαΐου, ημέρα νίκης κατά του φασισμο</w:t>
      </w:r>
      <w:r>
        <w:rPr>
          <w:rFonts w:eastAsia="Times New Roman" w:cs="Times New Roman"/>
          <w:szCs w:val="24"/>
        </w:rPr>
        <w:t>ύ -πολύ σωστά- για να βιώνουμε στη σημερινή εποχή, όχι τους Γερμανοτσολιάδες, όπως λέγατε κάποιοι νυν κυβερνώντες πρώην αντιπολιτευόμενοι για τους πρώην κυβερνώντες νυν αντιπολιτευόμενους, αλλά για να ευχαριστιόμαστε όλοι μαζί, κι εσείς κι όλη η Ελλάδα, το</w:t>
      </w:r>
      <w:r>
        <w:rPr>
          <w:rFonts w:eastAsia="Times New Roman" w:cs="Times New Roman"/>
          <w:szCs w:val="24"/>
        </w:rPr>
        <w:t xml:space="preserve">υς νέους </w:t>
      </w:r>
      <w:proofErr w:type="spellStart"/>
      <w:r>
        <w:rPr>
          <w:rFonts w:eastAsia="Times New Roman" w:cs="Times New Roman"/>
          <w:szCs w:val="24"/>
        </w:rPr>
        <w:t>Μερκελοτσολιάδες</w:t>
      </w:r>
      <w:proofErr w:type="spellEnd"/>
      <w:r>
        <w:rPr>
          <w:rFonts w:eastAsia="Times New Roman" w:cs="Times New Roman"/>
          <w:szCs w:val="24"/>
        </w:rPr>
        <w:t xml:space="preserve"> με διαφορετική αμφίεση και όρεξη για όλα όσα συμβαίνουν στην πατρίδα μας. </w:t>
      </w:r>
    </w:p>
    <w:p w14:paraId="1056AAF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Για την εν λόγω επίκαιρη επερώτηση της Νέας Δημοκρατίας σχετικά με την αυτοδιοίκηση, μας έρχεται στο νου η έκφραση του θυμόσοφου ελληνικού λαού «δυο γάιδαρ</w:t>
      </w:r>
      <w:r>
        <w:rPr>
          <w:rFonts w:eastAsia="Times New Roman" w:cs="Times New Roman"/>
          <w:szCs w:val="24"/>
        </w:rPr>
        <w:t xml:space="preserve">οι μαλώνανε σε ξένο αχυρώνα». </w:t>
      </w:r>
      <w:r>
        <w:rPr>
          <w:rFonts w:eastAsia="Times New Roman" w:cs="Times New Roman"/>
          <w:szCs w:val="24"/>
        </w:rPr>
        <w:t>Μ</w:t>
      </w:r>
      <w:r>
        <w:rPr>
          <w:rFonts w:eastAsia="Times New Roman" w:cs="Times New Roman"/>
          <w:szCs w:val="24"/>
        </w:rPr>
        <w:t>πορώ να θυμηθώ και μ</w:t>
      </w:r>
      <w:r>
        <w:rPr>
          <w:rFonts w:eastAsia="Times New Roman" w:cs="Times New Roman"/>
          <w:szCs w:val="24"/>
        </w:rPr>
        <w:t>ί</w:t>
      </w:r>
      <w:r>
        <w:rPr>
          <w:rFonts w:eastAsia="Times New Roman" w:cs="Times New Roman"/>
          <w:szCs w:val="24"/>
        </w:rPr>
        <w:t>α λατινική ατάκα «</w:t>
      </w:r>
      <w:proofErr w:type="spellStart"/>
      <w:r>
        <w:rPr>
          <w:rFonts w:eastAsia="Times New Roman" w:cs="Times New Roman"/>
          <w:szCs w:val="24"/>
        </w:rPr>
        <w:t>Ζουράρειο</w:t>
      </w:r>
      <w:proofErr w:type="spellEnd"/>
      <w:r>
        <w:rPr>
          <w:rFonts w:eastAsia="Times New Roman" w:cs="Times New Roman"/>
          <w:szCs w:val="24"/>
        </w:rPr>
        <w:t>»: «</w:t>
      </w:r>
      <w:proofErr w:type="spellStart"/>
      <w:r>
        <w:rPr>
          <w:rFonts w:eastAsia="Times New Roman" w:cs="Times New Roman"/>
          <w:szCs w:val="24"/>
          <w:lang w:val="en-US"/>
        </w:rPr>
        <w:t>mezeus</w:t>
      </w:r>
      <w:proofErr w:type="spellEnd"/>
      <w:r>
        <w:rPr>
          <w:rFonts w:eastAsia="Times New Roman" w:cs="Times New Roman"/>
          <w:szCs w:val="24"/>
        </w:rPr>
        <w:t xml:space="preserve"> </w:t>
      </w:r>
      <w:proofErr w:type="spellStart"/>
      <w:r>
        <w:rPr>
          <w:rFonts w:eastAsia="Times New Roman" w:cs="Times New Roman"/>
          <w:szCs w:val="24"/>
          <w:lang w:val="en-US"/>
        </w:rPr>
        <w:t>parlapipus</w:t>
      </w:r>
      <w:proofErr w:type="spellEnd"/>
      <w:r>
        <w:rPr>
          <w:rFonts w:eastAsia="Times New Roman" w:cs="Times New Roman"/>
          <w:szCs w:val="24"/>
        </w:rPr>
        <w:t xml:space="preserve"> </w:t>
      </w:r>
      <w:proofErr w:type="spellStart"/>
      <w:r>
        <w:rPr>
          <w:rFonts w:eastAsia="Times New Roman" w:cs="Times New Roman"/>
          <w:szCs w:val="24"/>
          <w:lang w:val="en-US"/>
        </w:rPr>
        <w:t>politicus</w:t>
      </w:r>
      <w:proofErr w:type="spellEnd"/>
      <w:r>
        <w:rPr>
          <w:rFonts w:eastAsia="Times New Roman" w:cs="Times New Roman"/>
          <w:szCs w:val="24"/>
        </w:rPr>
        <w:t xml:space="preserve">». Η κατάσταση δηλαδή έχει ξεφύγει από κάθε όριο. </w:t>
      </w:r>
    </w:p>
    <w:p w14:paraId="1056AAF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Είναι εδώ η νυν Αξιωματική Αντιπολίτευση, η οποία στηλιτεύει, κατηγορεί τη νυν Κυβέρνηση για την τραγική κατάσταση στην οποία έχουν περιέλθει οι δήμοι, οι περιφέρειες κοκ. Ακούσαμε εδώ διαξιφισμούς. Οι περιφερειάρχες είναι καλοί γιατί μιλούν με τον Πρωθυπο</w:t>
      </w:r>
      <w:r>
        <w:rPr>
          <w:rFonts w:eastAsia="Times New Roman" w:cs="Times New Roman"/>
          <w:szCs w:val="24"/>
        </w:rPr>
        <w:t xml:space="preserve">υργό, η ΚΕΔΕ δεν είναι καλή γιατί </w:t>
      </w:r>
      <w:r>
        <w:rPr>
          <w:rFonts w:eastAsia="Times New Roman" w:cs="Times New Roman"/>
          <w:szCs w:val="24"/>
        </w:rPr>
        <w:lastRenderedPageBreak/>
        <w:t xml:space="preserve">δεν μιλάει με τον Πρωθυπουργό, αναλόγως του χρωματισμού που έχει ο κάθε δήμαρχος ή ο κάθε περιφερειάρχης. </w:t>
      </w:r>
    </w:p>
    <w:p w14:paraId="1056AAF9"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Βασική αιτία κατάρρευσης της αυτοδιοίκησης είναι τα τρία μνημόνια, τα οποία έχετε ψηφίσει όλοι μαζί εσείς του συντα</w:t>
      </w:r>
      <w:r>
        <w:rPr>
          <w:rFonts w:eastAsia="Times New Roman" w:cs="Times New Roman"/>
          <w:szCs w:val="24"/>
        </w:rPr>
        <w:t xml:space="preserve">γματικού τόξου σε δόσεις. Άλλοι ψήφισαν το πρώτο, άλλοι το δεύτερο. Το τρίτο μνημόνιο το ψηφίσατε όλοι μαζί. Τώρα, </w:t>
      </w:r>
      <w:proofErr w:type="spellStart"/>
      <w:r>
        <w:rPr>
          <w:rFonts w:eastAsia="Times New Roman" w:cs="Times New Roman"/>
          <w:szCs w:val="24"/>
        </w:rPr>
        <w:t>οσονούπω</w:t>
      </w:r>
      <w:proofErr w:type="spellEnd"/>
      <w:r>
        <w:rPr>
          <w:rFonts w:eastAsia="Times New Roman" w:cs="Times New Roman"/>
          <w:szCs w:val="24"/>
        </w:rPr>
        <w:t xml:space="preserve"> την άλλη εβδομάδα έρχεται και το τέταρτο μνημόνιο, όπου θα δούμε διάφορα ωραία πράγματα, όπως το να το ψηφίζει η συγκυβέρνηση ΣΥΡΙΖΑ</w:t>
      </w:r>
      <w:r>
        <w:rPr>
          <w:rFonts w:eastAsia="Times New Roman" w:cs="Times New Roman"/>
          <w:szCs w:val="24"/>
        </w:rPr>
        <w:t xml:space="preserve">-ΑΝΕΛ, αυτοί που έλεγαν ότι ποτέ δεν θα ψηφίσουν μνημόνια και άλλες βαρύγδουπες δηλώσεις, και την Αξιωματική Αντιπολίτευση να λέει «δεν θα το ψηφίσω». Θα δούμε βέβαια μέχρι τελευταία στιγμή τι θα γίνει, γιατί το παρασκήνιο είναι πολύ έντονο. </w:t>
      </w:r>
    </w:p>
    <w:p w14:paraId="1056AAFA"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Ο κ. Μητσοτάκ</w:t>
      </w:r>
      <w:r>
        <w:rPr>
          <w:rFonts w:eastAsia="Times New Roman" w:cs="Times New Roman"/>
          <w:szCs w:val="24"/>
        </w:rPr>
        <w:t>ης όμως δηλώνει: «Δεν θα το ψηφίσουμε, αλλά το κράτος έχει συνέχεια κι όταν και αν έρθουμε στην κυβέρνηση, στα πράγματα, το 2018, το 2019, όπως είναι, θα πρέπει να το εφαρμόσουμε». Αυτή ήταν και μια επίσημη βεβαίωση από τον Αρχηγό της Αξιωματικής Αντιπολίτ</w:t>
      </w:r>
      <w:r>
        <w:rPr>
          <w:rFonts w:eastAsia="Times New Roman" w:cs="Times New Roman"/>
          <w:szCs w:val="24"/>
        </w:rPr>
        <w:t xml:space="preserve">ευσης προς τους δανειστές μας, τους </w:t>
      </w:r>
      <w:proofErr w:type="spellStart"/>
      <w:r>
        <w:rPr>
          <w:rFonts w:eastAsia="Times New Roman" w:cs="Times New Roman"/>
          <w:szCs w:val="24"/>
        </w:rPr>
        <w:t>τροϊκανούς</w:t>
      </w:r>
      <w:proofErr w:type="spellEnd"/>
      <w:r>
        <w:rPr>
          <w:rFonts w:eastAsia="Times New Roman" w:cs="Times New Roman"/>
          <w:szCs w:val="24"/>
        </w:rPr>
        <w:t xml:space="preserve">, τους θεσμούς –πείτε τους όπως θέλετε- ότι «εμείς θα είμαστε καλά παιδιά και ότι για λόγους εσωτερικής κατανάλωσης ενδεχομένως δεν θα ψηφίσουμε το τέταρτο μνημόνιο». </w:t>
      </w:r>
    </w:p>
    <w:p w14:paraId="1056AAFB"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Ακούσαμε από τον Κοινοβουλευτικό Εκπρόσωπο</w:t>
      </w:r>
      <w:r>
        <w:rPr>
          <w:rFonts w:eastAsia="Times New Roman" w:cs="Times New Roman"/>
          <w:szCs w:val="24"/>
        </w:rPr>
        <w:t xml:space="preserve"> του ΠΑΣΟΚ-Δημοκρατική Συμπαράταξη την αναφορά που έκανε για τον </w:t>
      </w:r>
      <w:r>
        <w:rPr>
          <w:rFonts w:eastAsia="Times New Roman" w:cs="Times New Roman"/>
          <w:szCs w:val="24"/>
        </w:rPr>
        <w:t>«</w:t>
      </w:r>
      <w:r>
        <w:rPr>
          <w:rFonts w:eastAsia="Times New Roman" w:cs="Times New Roman"/>
          <w:szCs w:val="24"/>
        </w:rPr>
        <w:t>ΚΑΠΟΔΙΣΤΡΙΑ</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lastRenderedPageBreak/>
        <w:t xml:space="preserve">για τον </w:t>
      </w:r>
      <w:r>
        <w:rPr>
          <w:rFonts w:eastAsia="Times New Roman" w:cs="Times New Roman"/>
          <w:szCs w:val="24"/>
        </w:rPr>
        <w:t>«</w:t>
      </w:r>
      <w:r>
        <w:rPr>
          <w:rFonts w:eastAsia="Times New Roman" w:cs="Times New Roman"/>
          <w:szCs w:val="24"/>
        </w:rPr>
        <w:t>ΚΑΛΛΙΚΡΑΤΗ</w:t>
      </w:r>
      <w:r>
        <w:rPr>
          <w:rFonts w:eastAsia="Times New Roman" w:cs="Times New Roman"/>
          <w:szCs w:val="24"/>
        </w:rPr>
        <w:t>»</w:t>
      </w:r>
      <w:r>
        <w:rPr>
          <w:rFonts w:eastAsia="Times New Roman" w:cs="Times New Roman"/>
          <w:szCs w:val="24"/>
        </w:rPr>
        <w:t xml:space="preserve"> για τις τομές. Εμείς σαν Χρυσή Αυγή έχουμε να πούμε ότι αυτές οι δύο μεταρρυθμίσεις οι οποίες έγιναν, ο </w:t>
      </w:r>
      <w:r>
        <w:rPr>
          <w:rFonts w:eastAsia="Times New Roman" w:cs="Times New Roman"/>
          <w:szCs w:val="24"/>
        </w:rPr>
        <w:t>«</w:t>
      </w:r>
      <w:r>
        <w:rPr>
          <w:rFonts w:eastAsia="Times New Roman" w:cs="Times New Roman"/>
          <w:szCs w:val="24"/>
        </w:rPr>
        <w:t>ΚΑΠΟΔΙΣΤΡΙΑΣ</w:t>
      </w:r>
      <w:r>
        <w:rPr>
          <w:rFonts w:eastAsia="Times New Roman" w:cs="Times New Roman"/>
          <w:szCs w:val="24"/>
        </w:rPr>
        <w:t>»</w:t>
      </w:r>
      <w:r>
        <w:rPr>
          <w:rFonts w:eastAsia="Times New Roman" w:cs="Times New Roman"/>
          <w:szCs w:val="24"/>
        </w:rPr>
        <w:t xml:space="preserve"> και ο </w:t>
      </w:r>
      <w:r>
        <w:rPr>
          <w:rFonts w:eastAsia="Times New Roman" w:cs="Times New Roman"/>
          <w:szCs w:val="24"/>
        </w:rPr>
        <w:t>«</w:t>
      </w:r>
      <w:r>
        <w:rPr>
          <w:rFonts w:eastAsia="Times New Roman" w:cs="Times New Roman"/>
          <w:szCs w:val="24"/>
        </w:rPr>
        <w:t>ΚΑΛΛΙΚΡΑΤΗΣ</w:t>
      </w:r>
      <w:r>
        <w:rPr>
          <w:rFonts w:eastAsia="Times New Roman" w:cs="Times New Roman"/>
          <w:szCs w:val="24"/>
        </w:rPr>
        <w:t>»</w:t>
      </w:r>
      <w:r>
        <w:rPr>
          <w:rFonts w:eastAsia="Times New Roman" w:cs="Times New Roman"/>
          <w:szCs w:val="24"/>
        </w:rPr>
        <w:t>, ήταν και είν</w:t>
      </w:r>
      <w:r>
        <w:rPr>
          <w:rFonts w:eastAsia="Times New Roman" w:cs="Times New Roman"/>
          <w:szCs w:val="24"/>
        </w:rPr>
        <w:t>αι βασική αιτία της κακοδαιμονίας της Αυτοδιοίκησης σε όλους τους βαθμούς και σε όλα τα επίπεδα. Αντί να οδηγήσουν προς έναν καλύτερο δρόμο, οδήγησαν προς τα χειρότερα.</w:t>
      </w:r>
    </w:p>
    <w:p w14:paraId="1056AAFC"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Ο λόγος για τη συνεχώς μειούμενη χρηματοδότηση είναι τα μνημόνια. Δεν είναι κάτι άλλο. </w:t>
      </w:r>
      <w:r>
        <w:rPr>
          <w:rFonts w:eastAsia="Times New Roman" w:cs="Times New Roman"/>
          <w:szCs w:val="24"/>
        </w:rPr>
        <w:t>Πλέον τις αποφάσεις δεν τις παίρνει ούτε η κεντρική Κυβέρνηση, ούτε οι δήμοι, ούτε οι περιφέρειες, ούτε κανένας άλλος. Όλα περνάνε από τον έλεγχο της τρόικας, ακόμα και για το τελευταίο απομακρυσμένο χωριό αν θα πρέπει να έχει κάποιους έξτρα δημοτικούς υπα</w:t>
      </w:r>
      <w:r>
        <w:rPr>
          <w:rFonts w:eastAsia="Times New Roman" w:cs="Times New Roman"/>
          <w:szCs w:val="24"/>
        </w:rPr>
        <w:t>λλήλους ή όχι.</w:t>
      </w:r>
    </w:p>
    <w:p w14:paraId="1056AAFD"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Ένας ακόμα λόγος για την μειούμενη και αρνητική κατεύθυνση της Αυτοδιοίκησης επίσης -κι εδώ δεν βλέπουμε να γίνεται κάτι ουσιαστικό- είναι η κακοδιαχείριση και η γενική ατιμωρησία που υπάρχει σε δήμους και περιφέρειες. </w:t>
      </w:r>
    </w:p>
    <w:p w14:paraId="1056AAF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Επειδή τυγχάνει να εί</w:t>
      </w:r>
      <w:r>
        <w:rPr>
          <w:rFonts w:eastAsia="Times New Roman" w:cs="Times New Roman"/>
          <w:szCs w:val="24"/>
        </w:rPr>
        <w:t xml:space="preserve">μαι και εκλεγμένος περιφερειακός σύμβουλος και να παρακολουθούμε τα </w:t>
      </w:r>
      <w:proofErr w:type="spellStart"/>
      <w:r>
        <w:rPr>
          <w:rFonts w:eastAsia="Times New Roman" w:cs="Times New Roman"/>
          <w:szCs w:val="24"/>
        </w:rPr>
        <w:t>τεκταινόμενα</w:t>
      </w:r>
      <w:proofErr w:type="spellEnd"/>
      <w:r>
        <w:rPr>
          <w:rFonts w:eastAsia="Times New Roman" w:cs="Times New Roman"/>
          <w:szCs w:val="24"/>
        </w:rPr>
        <w:t xml:space="preserve"> στην </w:t>
      </w:r>
      <w:r>
        <w:rPr>
          <w:rFonts w:eastAsia="Times New Roman" w:cs="Times New Roman"/>
          <w:szCs w:val="24"/>
        </w:rPr>
        <w:t>π</w:t>
      </w:r>
      <w:r>
        <w:rPr>
          <w:rFonts w:eastAsia="Times New Roman" w:cs="Times New Roman"/>
          <w:szCs w:val="24"/>
        </w:rPr>
        <w:t>εριφέρεια, βλέπουμε να συμβαίνουν υπό τον μανδύα της δημοκρατίας σημεία και τέρατα, να εξευτελίζουν τον θεσμό μπροστά στα μάτια όλου του κόσμου και να λένε ότι αυτό είνα</w:t>
      </w:r>
      <w:r>
        <w:rPr>
          <w:rFonts w:eastAsia="Times New Roman" w:cs="Times New Roman"/>
          <w:szCs w:val="24"/>
        </w:rPr>
        <w:t>ι το σωστό.</w:t>
      </w:r>
    </w:p>
    <w:p w14:paraId="1056AAFF"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Το ζητούμενο απ’ ό,τι φαίνεται και από τις πράξεις της νυν Κυβέρνησης είναι οι πελατειακές σχέσεις. Είναι το πώς έχετε πάρει ένα κομπιουτεράκι και υπολογίζετε: Έχουμε τόσους οι οποίοι είναι όμηροι, άρα μας έχουν ανάγκη για το τι θα τους υποσχεθ</w:t>
      </w:r>
      <w:r>
        <w:rPr>
          <w:rFonts w:eastAsia="Times New Roman" w:cs="Times New Roman"/>
          <w:szCs w:val="24"/>
        </w:rPr>
        <w:t>ούμε για τις εκλογές. Τόσους θα διορίσουμε με διάφορους τρόπους και ειδικότερα στους άπειρους διορισμούς που γίνονται στους δήμους για τις λεγόμενες «δομές φιλοξενίας προσφύγων και μεταναστών». Εκεί βέβαια, αν γίνει κάποιος έλεγχος, δεν θα βρεθεί ούτε ένας</w:t>
      </w:r>
      <w:r>
        <w:rPr>
          <w:rFonts w:eastAsia="Times New Roman" w:cs="Times New Roman"/>
          <w:szCs w:val="24"/>
        </w:rPr>
        <w:t xml:space="preserve"> γιατί μάλλον ή είναι κλεισμένοι στα σπίτια τους και δεν πάνε πουθενά ή δουλεύουν και εργάζονται για άλλες υποχρεώσεις των δήμων.</w:t>
      </w:r>
    </w:p>
    <w:p w14:paraId="1056AB00"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Η εθνικά επιζήμια αποψίλωση του προσωπικού που συνεχίζει να γίνεται από ακριτικές, απομακρυσμένες, νησιωτικές περιοχές έχει κα</w:t>
      </w:r>
      <w:r>
        <w:rPr>
          <w:rFonts w:eastAsia="Times New Roman" w:cs="Times New Roman"/>
          <w:szCs w:val="24"/>
        </w:rPr>
        <w:t>ι πολύ σημαντικές συνέπειες στην εθνική ασφάλεια της χώρας.</w:t>
      </w:r>
    </w:p>
    <w:p w14:paraId="1056AB01"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Αν πραγματικά θα θέλατε να δημιουργήσετε πελατειακές σχέσεις και να κάνετε κι ένα καλό, θα μπορούσατε να τις κάνετε, αλλά όχι παίρνοντάς τους από τις απομακρυσμένες περιοχές και φέρνοντάς τους στα</w:t>
      </w:r>
      <w:r>
        <w:rPr>
          <w:rFonts w:eastAsia="Times New Roman" w:cs="Times New Roman"/>
          <w:szCs w:val="24"/>
        </w:rPr>
        <w:t xml:space="preserve"> μεγάλα αστικά κέντρα ή κάπου αλλού που τους βολεύει όλους. Θα έπρεπε να γεμίσετε τις απομακρυσμένες περιοχές, το έχουμε ξαναπεί αυτό, τις νησιωτικές περιοχές, τα ακριτικά σημεία της πατρίδας μας με υπαλλήλους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έτσι ώστε να υπάρχει</w:t>
      </w:r>
      <w:r>
        <w:rPr>
          <w:rFonts w:eastAsia="Times New Roman" w:cs="Times New Roman"/>
          <w:szCs w:val="24"/>
        </w:rPr>
        <w:t xml:space="preserve"> μια έμμεση τόνωση του διαρκώς μειούμενου ελληνικού πληθυσμού σε αυτές τις περιοχές.</w:t>
      </w:r>
    </w:p>
    <w:p w14:paraId="1056AB0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1056AB03"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Δώστε μου ένα λεπτό ακόμα, κυρία Πρόεδρε. Ευχαριστώ.</w:t>
      </w:r>
    </w:p>
    <w:p w14:paraId="1056AB04"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Σε συνδυασμό με τη λεγόμενη κινητι</w:t>
      </w:r>
      <w:r>
        <w:rPr>
          <w:rFonts w:eastAsia="Times New Roman" w:cs="Times New Roman"/>
          <w:szCs w:val="24"/>
        </w:rPr>
        <w:t xml:space="preserve">κότητα, με την οποία όμως με τον τρόπο που την ψηφίσατε κανείς δεν θα κινηθεί πουθενά, διότι για να γίνει μια κινητικότητα πρέπει να γίνεται με την έγκριση του δημοσίου ή άλλου υπαλλήλου, αν θέλει να πάει κάπου, ο </w:t>
      </w:r>
      <w:proofErr w:type="spellStart"/>
      <w:r>
        <w:rPr>
          <w:rFonts w:eastAsia="Times New Roman" w:cs="Times New Roman"/>
          <w:szCs w:val="24"/>
        </w:rPr>
        <w:t>εξορθολογισμός</w:t>
      </w:r>
      <w:proofErr w:type="spellEnd"/>
      <w:r>
        <w:rPr>
          <w:rFonts w:eastAsia="Times New Roman" w:cs="Times New Roman"/>
          <w:szCs w:val="24"/>
        </w:rPr>
        <w:t xml:space="preserve"> των δαπανών, που θα ήταν έν</w:t>
      </w:r>
      <w:r>
        <w:rPr>
          <w:rFonts w:eastAsia="Times New Roman" w:cs="Times New Roman"/>
          <w:szCs w:val="24"/>
        </w:rPr>
        <w:t>α ισχυρό στοίχημα το οποίο θα μπορούσατε να κερδίσετε αν το θέλατε, θα μπορούσε να βοηθήσει πολύ στο να εξοικονομηθούν χρήματα.</w:t>
      </w:r>
    </w:p>
    <w:p w14:paraId="1056AB05"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Ακούμε συνεχώς να μιλάνε για το ΕΣΠΑ. «Εμείς απορροφήσαμε περισσότερα». «Όχι, εμείς απορροφήσαμε περισσότερα». Η ουσία είναι, όμ</w:t>
      </w:r>
      <w:r>
        <w:rPr>
          <w:rFonts w:eastAsia="Times New Roman" w:cs="Times New Roman"/>
          <w:szCs w:val="24"/>
        </w:rPr>
        <w:t>ως, πού τα απορροφάτε αυτά; Σε πράξεις και ενέργειες οι οποίες έχουν χαρακτήρα βιτρίνας, στο ότι ξοδεύονται για να καλύψουν κάποιες τρύπες ή για να δημιουργηθούν νέες υποδομές, άρα και θέσεις εργασίας; Όπως είναι αυτό το οποίο συζητούσαν διάφοροι, κάτι που</w:t>
      </w:r>
      <w:r>
        <w:rPr>
          <w:rFonts w:eastAsia="Times New Roman" w:cs="Times New Roman"/>
          <w:szCs w:val="24"/>
        </w:rPr>
        <w:t xml:space="preserve"> το εφαρμόζουν, νομίζω, ένας ή δύο δήμοι σε όλη την Ελλάδα, δηλαδή να γίνεται η </w:t>
      </w:r>
      <w:proofErr w:type="spellStart"/>
      <w:r>
        <w:rPr>
          <w:rFonts w:eastAsia="Times New Roman" w:cs="Times New Roman"/>
          <w:szCs w:val="24"/>
        </w:rPr>
        <w:t>κομποστοποίηση</w:t>
      </w:r>
      <w:proofErr w:type="spellEnd"/>
      <w:r>
        <w:rPr>
          <w:rFonts w:eastAsia="Times New Roman" w:cs="Times New Roman"/>
          <w:szCs w:val="24"/>
        </w:rPr>
        <w:t xml:space="preserve"> μέσα στους δήμους και πολύ μεγάλο τμήμα των απορριμμάτων που έχει να κάνει με κλαδιά και αυτού του είδους τα απορρίμματα να χρησιμοποιείται επ’ </w:t>
      </w:r>
      <w:proofErr w:type="spellStart"/>
      <w:r>
        <w:rPr>
          <w:rFonts w:eastAsia="Times New Roman" w:cs="Times New Roman"/>
          <w:szCs w:val="24"/>
        </w:rPr>
        <w:t>ωφελεία</w:t>
      </w:r>
      <w:proofErr w:type="spellEnd"/>
      <w:r>
        <w:rPr>
          <w:rFonts w:eastAsia="Times New Roman" w:cs="Times New Roman"/>
          <w:szCs w:val="24"/>
        </w:rPr>
        <w:t xml:space="preserve"> των δήμων</w:t>
      </w:r>
      <w:r>
        <w:rPr>
          <w:rFonts w:eastAsia="Times New Roman" w:cs="Times New Roman"/>
          <w:szCs w:val="24"/>
        </w:rPr>
        <w:t>, αλλά και των δημοτών.</w:t>
      </w:r>
    </w:p>
    <w:p w14:paraId="1056AB06"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Και κάτι άλλο, κάτι για το οποίο λέγατε τα εντελώς αντίθετα απ’ ό,τι πράττετε τώρα, τη διαχείριση των απορριμμάτων. Εκεί είναι το νέο μεγάλο παιχνίδι των πάσης φύσεως εργολάβων.</w:t>
      </w:r>
    </w:p>
    <w:p w14:paraId="1056AB0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Δυστυχώς κι εσείς, ενώ προεκλογικά στις εκλογές του 20</w:t>
      </w:r>
      <w:r>
        <w:rPr>
          <w:rFonts w:eastAsia="Times New Roman" w:cs="Times New Roman"/>
          <w:szCs w:val="24"/>
        </w:rPr>
        <w:t xml:space="preserve">14, 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είχατε άλλα στην ατζέντα σας και άλλα λέγατε, βλέπουμε να συνεχίζετε κανονικά τις ενέργειες και τις πρακτικές των προηγούμενων και να βλέπουμε αυτό το χρυσάφι που λέγεται «απορρίμματα», αντί να είναι επ’ </w:t>
      </w:r>
      <w:proofErr w:type="spellStart"/>
      <w:r>
        <w:rPr>
          <w:rFonts w:eastAsia="Times New Roman" w:cs="Times New Roman"/>
          <w:szCs w:val="24"/>
        </w:rPr>
        <w:t>ωφελεία</w:t>
      </w:r>
      <w:proofErr w:type="spellEnd"/>
      <w:r>
        <w:rPr>
          <w:rFonts w:eastAsia="Times New Roman" w:cs="Times New Roman"/>
          <w:szCs w:val="24"/>
        </w:rPr>
        <w:t xml:space="preserve"> των δήμων, έτσι ώστ</w:t>
      </w:r>
      <w:r>
        <w:rPr>
          <w:rFonts w:eastAsia="Times New Roman" w:cs="Times New Roman"/>
          <w:szCs w:val="24"/>
        </w:rPr>
        <w:t>ε να έχουν και έσοδα και να μπορούν να καλύπτουν και θέσεις εργασίας μόνοι τους και να έχουν και έσοδα για τους δημότες, να το απεμπολείτε και, μάλιστα, με άκρως αποικιοκρατικούς όρους προς τους γνωστούς μεγαλοεργολάβους.</w:t>
      </w:r>
    </w:p>
    <w:p w14:paraId="1056AB0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Για τους συμβασιούχους, που ακούστ</w:t>
      </w:r>
      <w:r>
        <w:rPr>
          <w:rFonts w:eastAsia="Times New Roman" w:cs="Times New Roman"/>
          <w:szCs w:val="24"/>
        </w:rPr>
        <w:t>ηκαν πολλά, και είχαν ψηφιστεί και κάποιοι νόμοι πριν από λίγο καιρό εδώ εντός της Αιθούσης, ή χρειάζονται και τους προσλαμβάνετε ή δεν χρειάζονται και τους κάνετε κάτι άλλο. Όμως, να τους κρατάτε σε καθεστώς ομηρίας με πρακτικές, οι οποίες, απ’ ότι δείχνο</w:t>
      </w:r>
      <w:r>
        <w:rPr>
          <w:rFonts w:eastAsia="Times New Roman" w:cs="Times New Roman"/>
          <w:szCs w:val="24"/>
        </w:rPr>
        <w:t>υν όλα, είναι και αντισυνταγματικές και θα το βρείτε μπροστά σας δυστυχώς, με ό,τι αυτό συνεπάγεται, δεν πρόκειται να κάνετε τίποτα.</w:t>
      </w:r>
    </w:p>
    <w:p w14:paraId="1056AB09"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Αυτό το οποίο έχουμε να πούμε και επαναλαμβάνουμε κλείνοντας –και ευχαριστώ, κυρία Πρόεδρε, για την ανοχή σας- είναι ότι αν</w:t>
      </w:r>
      <w:r>
        <w:rPr>
          <w:rFonts w:eastAsia="Times New Roman" w:cs="Times New Roman"/>
          <w:szCs w:val="24"/>
        </w:rPr>
        <w:t xml:space="preserve"> υπήρχε θέληση και διάθεση από εσάς να κάνετε καλό στις τοπικές κοινωνίες, θα μπορούσατε να </w:t>
      </w:r>
      <w:r>
        <w:rPr>
          <w:rFonts w:eastAsia="Times New Roman" w:cs="Times New Roman"/>
          <w:szCs w:val="24"/>
        </w:rPr>
        <w:lastRenderedPageBreak/>
        <w:t>κάνετε πολλά, αλλά το μόνο που σας ενδιαφέρει, όπως και τους προηγούμενους και τους νυν, αλλά και τους επόμενους, είναι οι πελατειακές σχέσεις.</w:t>
      </w:r>
    </w:p>
    <w:p w14:paraId="1056AB0A"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Ευχαριστώ πολύ,.</w:t>
      </w:r>
    </w:p>
    <w:p w14:paraId="1056AB0B" w14:textId="77777777" w:rsidR="0091056D" w:rsidRDefault="00744911">
      <w:pPr>
        <w:spacing w:line="600" w:lineRule="auto"/>
        <w:ind w:firstLine="720"/>
        <w:jc w:val="center"/>
        <w:rPr>
          <w:rFonts w:eastAsia="Times New Roman" w:cs="Times New Roman"/>
          <w:szCs w:val="24"/>
        </w:rPr>
      </w:pPr>
      <w:r>
        <w:rPr>
          <w:rFonts w:eastAsia="Times New Roman" w:cs="Times New Roman"/>
          <w:szCs w:val="24"/>
        </w:rPr>
        <w:t>(Χε</w:t>
      </w:r>
      <w:r>
        <w:rPr>
          <w:rFonts w:eastAsia="Times New Roman" w:cs="Times New Roman"/>
          <w:szCs w:val="24"/>
        </w:rPr>
        <w:t>ιροκροτήματα από την πτέρυγα</w:t>
      </w:r>
      <w:r>
        <w:rPr>
          <w:rFonts w:eastAsia="Times New Roman" w:cs="Times New Roman"/>
          <w:szCs w:val="24"/>
        </w:rPr>
        <w:t xml:space="preserve"> 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056AB0C"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Συντυχάκης από το ΚΚΕ για έξι λεπτά.</w:t>
      </w:r>
    </w:p>
    <w:p w14:paraId="1056AB0D"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κυρία Πρόεδρε.</w:t>
      </w:r>
    </w:p>
    <w:p w14:paraId="1056AB0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Να πω κι εγώ με τη σειρά μου ότι σαν αύριο, 9 Μαΐου, </w:t>
      </w:r>
      <w:r>
        <w:rPr>
          <w:rFonts w:eastAsia="Times New Roman" w:cs="Times New Roman"/>
          <w:szCs w:val="24"/>
        </w:rPr>
        <w:t>εβδομήντα δύο χρόνια πριν, οι λαοί της Ευρώπης, ο Κόκκινος Στρατός, η Ένωση Σοβιετικών Σοσιαλιστικών Δημοκρατιών, ο λαός της χώρας μας έδωσαν το αποφασιστικό νικηφόρο χτύπημα στον φασισμό</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ναζισμό.</w:t>
      </w:r>
    </w:p>
    <w:p w14:paraId="1056AB0F"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Αποτίνουμε, λοιπόν, φόρο τιμής σε όλους όσους αγωνίστηκαν</w:t>
      </w:r>
      <w:r>
        <w:rPr>
          <w:rFonts w:eastAsia="Times New Roman" w:cs="Times New Roman"/>
          <w:szCs w:val="24"/>
        </w:rPr>
        <w:t xml:space="preserve"> και έδωσαν τη ζωή τους με το όπλο στο χέρι. Είμαστε περήφανοι για το </w:t>
      </w:r>
      <w:r>
        <w:rPr>
          <w:rFonts w:eastAsia="Times New Roman" w:cs="Times New Roman"/>
          <w:szCs w:val="24"/>
        </w:rPr>
        <w:t>κ</w:t>
      </w:r>
      <w:r>
        <w:rPr>
          <w:rFonts w:eastAsia="Times New Roman" w:cs="Times New Roman"/>
          <w:szCs w:val="24"/>
        </w:rPr>
        <w:t xml:space="preserve">όμμα μας, το ΚΚΕ, που αποτέλεσε την ψυχή και τον αιμοδότη του ηρωικού αγώνα του ΕΑΜ, του ΕΛΑΣ, της ΕΠΟΝ και των άλλων </w:t>
      </w:r>
      <w:proofErr w:type="spellStart"/>
      <w:r>
        <w:rPr>
          <w:rFonts w:eastAsia="Times New Roman" w:cs="Times New Roman"/>
          <w:szCs w:val="24"/>
        </w:rPr>
        <w:t>ΕΑΜικών</w:t>
      </w:r>
      <w:proofErr w:type="spellEnd"/>
      <w:r>
        <w:rPr>
          <w:rFonts w:eastAsia="Times New Roman" w:cs="Times New Roman"/>
          <w:szCs w:val="24"/>
        </w:rPr>
        <w:t xml:space="preserve"> οργανώσεων. Αντλούμε διδάγματα κι όταν χρειαστεί, θα ξαναδώ</w:t>
      </w:r>
      <w:r>
        <w:rPr>
          <w:rFonts w:eastAsia="Times New Roman" w:cs="Times New Roman"/>
          <w:szCs w:val="24"/>
        </w:rPr>
        <w:t>σουμε στον αγώνα ακόμα και τη ζωή μας για να μην αναβιώσει ο φασισμός, για να σταματήσουν οι ιμπεριαλιστικοί πόλεμοι όπου γης, για να λυτρωθεί η εργατική τάξη και οι λαοί από τα βάσανα και τη σκλαβιά για τον σοσιαλισμό</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κομμουνισμό.</w:t>
      </w:r>
    </w:p>
    <w:p w14:paraId="1056AB10"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w:t>
      </w:r>
      <w:r>
        <w:rPr>
          <w:rFonts w:eastAsia="Times New Roman" w:cs="Times New Roman"/>
          <w:szCs w:val="24"/>
        </w:rPr>
        <w:t xml:space="preserve">ευτές, τα ερωτήματα που θέτει στην επερώτησή της η Νέα Δημοκρατία υπό τον τίτλο: «Η </w:t>
      </w:r>
      <w:r>
        <w:rPr>
          <w:rFonts w:eastAsia="Times New Roman" w:cs="Times New Roman"/>
          <w:szCs w:val="24"/>
        </w:rPr>
        <w:t>α</w:t>
      </w:r>
      <w:r>
        <w:rPr>
          <w:rFonts w:eastAsia="Times New Roman" w:cs="Times New Roman"/>
          <w:szCs w:val="24"/>
        </w:rPr>
        <w:t xml:space="preserve">υτοδιοίκηση στο στόχαστρο της Κυβέρνησης» είναι, κατά τη γνώμη μας, παραπλανητικά και υποκριτικά. Γιατί; </w:t>
      </w:r>
    </w:p>
    <w:p w14:paraId="1056AB11"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Πρώτον, ενισχύουν την ψευδεπίγραφη αντιπαράθεση 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ΣΥΡΙΖΑ και στο πεδίο των λεγόμενων </w:t>
      </w:r>
      <w:proofErr w:type="spellStart"/>
      <w:r>
        <w:rPr>
          <w:rFonts w:eastAsia="Times New Roman" w:cs="Times New Roman"/>
          <w:szCs w:val="24"/>
        </w:rPr>
        <w:t>αυτοδιοικητικών</w:t>
      </w:r>
      <w:proofErr w:type="spellEnd"/>
      <w:r>
        <w:rPr>
          <w:rFonts w:eastAsia="Times New Roman" w:cs="Times New Roman"/>
          <w:szCs w:val="24"/>
        </w:rPr>
        <w:t xml:space="preserve"> αλλαγών, κάτι που βολεύει και τους δύο για να συντηρούν τάχα διαχωριστικές γραμμές μεταξύ τους, να συσπειρώνουν τις δυνάμεις τους στον χώρο της τοπικής διοίκησης, όπου άλλωστε Νέα Δημοκρατία και ΠΑΣΟΚ πα</w:t>
      </w:r>
      <w:r>
        <w:rPr>
          <w:rFonts w:eastAsia="Times New Roman" w:cs="Times New Roman"/>
          <w:szCs w:val="24"/>
        </w:rPr>
        <w:t>ραμένουν ως πλειοψηφία στην ΚΕΔΕ και την ΕΝΠΕ.</w:t>
      </w:r>
    </w:p>
    <w:p w14:paraId="1056AB1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Δεύτερον, όλες οι αντιδραστικές ανατροπές που έχουν δρομολογηθεί από τον </w:t>
      </w:r>
      <w:r>
        <w:rPr>
          <w:rFonts w:eastAsia="Times New Roman" w:cs="Times New Roman"/>
          <w:szCs w:val="24"/>
        </w:rPr>
        <w:t>«ΚΑΛΛΙΚΡΑΤΗ»</w:t>
      </w:r>
      <w:r>
        <w:rPr>
          <w:rFonts w:eastAsia="Times New Roman" w:cs="Times New Roman"/>
          <w:szCs w:val="24"/>
        </w:rPr>
        <w:t xml:space="preserve"> στα μεσοπρόθεσμα και στα μνημόνια έχουν σφραγίδα Νέα Δημοκρατία και ΠΑΣΟΚ παλιότερα,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σήμερα, ενώ συναινούν κα</w:t>
      </w:r>
      <w:r>
        <w:rPr>
          <w:rFonts w:eastAsia="Times New Roman" w:cs="Times New Roman"/>
          <w:szCs w:val="24"/>
        </w:rPr>
        <w:t xml:space="preserve">ι τα υπόλοιπα </w:t>
      </w:r>
      <w:r>
        <w:rPr>
          <w:rFonts w:eastAsia="Times New Roman" w:cs="Times New Roman"/>
          <w:szCs w:val="24"/>
        </w:rPr>
        <w:t>κ</w:t>
      </w:r>
      <w:r>
        <w:rPr>
          <w:rFonts w:eastAsia="Times New Roman" w:cs="Times New Roman"/>
          <w:szCs w:val="24"/>
        </w:rPr>
        <w:t xml:space="preserve">όμματα του </w:t>
      </w:r>
      <w:proofErr w:type="spellStart"/>
      <w:r>
        <w:rPr>
          <w:rFonts w:eastAsia="Times New Roman" w:cs="Times New Roman"/>
          <w:szCs w:val="24"/>
        </w:rPr>
        <w:t>ευρωμονόδρομου</w:t>
      </w:r>
      <w:proofErr w:type="spellEnd"/>
      <w:r>
        <w:rPr>
          <w:rFonts w:eastAsia="Times New Roman" w:cs="Times New Roman"/>
          <w:szCs w:val="24"/>
        </w:rPr>
        <w:t xml:space="preserve"> μαζί και οι ηγεσίες της ΚΕΔΕ και της ΕΝΠΕ.</w:t>
      </w:r>
    </w:p>
    <w:p w14:paraId="1056AB13"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Τρίτον, δίνουν λαβή σ’ αυτήν τη νέα κόπια της σοσιαλδημοκρατίας, που ακούει στο όνομα ΣΥΡΙΖΑ, να παρουσιάσει τις εξίσου αντιδραστικές αλλαγές που φέρνει στην τοπική διοίκησ</w:t>
      </w:r>
      <w:r>
        <w:rPr>
          <w:rFonts w:eastAsia="Times New Roman" w:cs="Times New Roman"/>
          <w:szCs w:val="24"/>
        </w:rPr>
        <w:t xml:space="preserve">η με την αναθεώρηση του </w:t>
      </w:r>
      <w:r>
        <w:rPr>
          <w:rFonts w:eastAsia="Times New Roman" w:cs="Times New Roman"/>
          <w:szCs w:val="24"/>
        </w:rPr>
        <w:t>«ΚΑΛΛΙΚΡΑΤΗ»</w:t>
      </w:r>
      <w:r>
        <w:rPr>
          <w:rFonts w:eastAsia="Times New Roman" w:cs="Times New Roman"/>
          <w:szCs w:val="24"/>
        </w:rPr>
        <w:t xml:space="preserve"> ως ριζοσπαστικές μεταρρυθμίσεις, να παρουσιάσουν την τοπική διοίκηση τάχα μου ως λαϊκό θεσμό εξουσίας και κοινωνικού ελέγχου, η οποία, όμως, </w:t>
      </w:r>
      <w:r>
        <w:rPr>
          <w:rFonts w:eastAsia="Times New Roman" w:cs="Times New Roman"/>
          <w:szCs w:val="24"/>
        </w:rPr>
        <w:lastRenderedPageBreak/>
        <w:t>μεταβλήθηκε σε μικρογραφία του κεντρικού κράτους -έτσι λένε- ως αποτέλεσμα έξι</w:t>
      </w:r>
      <w:r>
        <w:rPr>
          <w:rFonts w:eastAsia="Times New Roman" w:cs="Times New Roman"/>
          <w:szCs w:val="24"/>
        </w:rPr>
        <w:t xml:space="preserve"> χρόνων </w:t>
      </w:r>
      <w:proofErr w:type="spellStart"/>
      <w:r>
        <w:rPr>
          <w:rFonts w:eastAsia="Times New Roman" w:cs="Times New Roman"/>
          <w:szCs w:val="24"/>
        </w:rPr>
        <w:t>μνημονιακών</w:t>
      </w:r>
      <w:proofErr w:type="spellEnd"/>
      <w:r>
        <w:rPr>
          <w:rFonts w:eastAsia="Times New Roman" w:cs="Times New Roman"/>
          <w:szCs w:val="24"/>
        </w:rPr>
        <w:t xml:space="preserve"> πολιτικών της Νέας Δημοκρατίας και του ΠΑΣΟΚ.</w:t>
      </w:r>
    </w:p>
    <w:p w14:paraId="1056AB14"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Για το ΚΚΕ είναι απόλυτα ξεκάθαρο ότι η τοπική διοίκηση δεν είναι ένας λαϊκός θεσμός. Ως αναπόσπαστο κομμάτι του αστικού κράτους δρα και υπηρετεί τα συμφέροντα μιας χούφτας πλουτοκρατών.</w:t>
      </w:r>
    </w:p>
    <w:p w14:paraId="1056AB15"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 xml:space="preserve">ίες και κύριοι, η Νέα Δημοκρατία χωρίς αιδώ νοιάζεται για την απόδοση των </w:t>
      </w:r>
      <w:proofErr w:type="spellStart"/>
      <w:r>
        <w:rPr>
          <w:rFonts w:eastAsia="Times New Roman" w:cs="Times New Roman"/>
          <w:szCs w:val="24"/>
        </w:rPr>
        <w:t>παρακρατημένων</w:t>
      </w:r>
      <w:proofErr w:type="spellEnd"/>
      <w:r>
        <w:rPr>
          <w:rFonts w:eastAsia="Times New Roman" w:cs="Times New Roman"/>
          <w:szCs w:val="24"/>
        </w:rPr>
        <w:t xml:space="preserve"> πόρων της αυτοδιοίκησης, όταν η ίδια ως </w:t>
      </w:r>
      <w:r>
        <w:rPr>
          <w:rFonts w:eastAsia="Times New Roman" w:cs="Times New Roman"/>
          <w:szCs w:val="24"/>
        </w:rPr>
        <w:t>κ</w:t>
      </w:r>
      <w:r>
        <w:rPr>
          <w:rFonts w:eastAsia="Times New Roman" w:cs="Times New Roman"/>
          <w:szCs w:val="24"/>
        </w:rPr>
        <w:t>υβέρνηση, όπως και το ΠΑΣΟΚ, στο όνομα της επίτευξης των στόχων της Οικονομικής και Νομισματικής Ενοποίησης παρακρατούσε παράν</w:t>
      </w:r>
      <w:r>
        <w:rPr>
          <w:rFonts w:eastAsia="Times New Roman" w:cs="Times New Roman"/>
          <w:szCs w:val="24"/>
        </w:rPr>
        <w:t xml:space="preserve">ομα τους θεσμοθετημένους πόρους. </w:t>
      </w:r>
    </w:p>
    <w:p w14:paraId="1056AB16"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Το ίδιο κάνει σήμερα η </w:t>
      </w:r>
      <w:r>
        <w:rPr>
          <w:rFonts w:eastAsia="Times New Roman" w:cs="Times New Roman"/>
          <w:szCs w:val="24"/>
        </w:rPr>
        <w:t>σ</w:t>
      </w:r>
      <w:r>
        <w:rPr>
          <w:rFonts w:eastAsia="Times New Roman" w:cs="Times New Roman"/>
          <w:szCs w:val="24"/>
        </w:rPr>
        <w:t>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με πρόσχημα τις δημοσιονομικές δεσμεύσεις, για να επιτευχθεί η δίκαιη ανάπτυξη, όπως λέει, η ανάπτυξη για τους λίγους έναντι των πολλών λέμε εμείς. Και οι δύο, ΣΥΡΙΖΑ και Ν</w:t>
      </w:r>
      <w:r>
        <w:rPr>
          <w:rFonts w:eastAsia="Times New Roman" w:cs="Times New Roman"/>
          <w:szCs w:val="24"/>
        </w:rPr>
        <w:t xml:space="preserve">έα Δημοκρατία, δημιούργησαν γενιές </w:t>
      </w:r>
      <w:proofErr w:type="spellStart"/>
      <w:r>
        <w:rPr>
          <w:rFonts w:eastAsia="Times New Roman" w:cs="Times New Roman"/>
          <w:szCs w:val="24"/>
        </w:rPr>
        <w:t>παρακρατημένων</w:t>
      </w:r>
      <w:proofErr w:type="spellEnd"/>
      <w:r>
        <w:rPr>
          <w:rFonts w:eastAsia="Times New Roman" w:cs="Times New Roman"/>
          <w:szCs w:val="24"/>
        </w:rPr>
        <w:t xml:space="preserve"> πόρων, όχι μόνο επί των θεσμοθετημένων, αλλά και επί των προϋπολογισθέντων. </w:t>
      </w:r>
    </w:p>
    <w:p w14:paraId="1056AB1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Όλοι οι κρατικοί προϋπολογισμοί –και με Νέα Δημοκρατία και με ΣΥΡΙΖΑ- είναι προσανατολισμένοι στους στόχους της μόνιμης </w:t>
      </w:r>
      <w:proofErr w:type="spellStart"/>
      <w:r>
        <w:rPr>
          <w:rFonts w:eastAsia="Times New Roman" w:cs="Times New Roman"/>
          <w:szCs w:val="24"/>
        </w:rPr>
        <w:t>ευρωενωσι</w:t>
      </w:r>
      <w:r>
        <w:rPr>
          <w:rFonts w:eastAsia="Times New Roman" w:cs="Times New Roman"/>
          <w:szCs w:val="24"/>
        </w:rPr>
        <w:t>ακής</w:t>
      </w:r>
      <w:proofErr w:type="spellEnd"/>
      <w:r>
        <w:rPr>
          <w:rFonts w:eastAsia="Times New Roman" w:cs="Times New Roman"/>
          <w:szCs w:val="24"/>
        </w:rPr>
        <w:t xml:space="preserve"> δημοσιονομικής πειθαρχίας. Στο ίδιο δεσμευτικό πνεύμα ευθυγραμμίζουν και </w:t>
      </w:r>
      <w:r>
        <w:rPr>
          <w:rFonts w:eastAsia="Times New Roman" w:cs="Times New Roman"/>
          <w:szCs w:val="24"/>
        </w:rPr>
        <w:lastRenderedPageBreak/>
        <w:t xml:space="preserve">τους προϋπολογισμούς του των δήμων, με πρώτο άξονα την κλιμακούμενη μείωση της χρηματοδότησής τους από τον προϋπολογισμό. </w:t>
      </w:r>
    </w:p>
    <w:p w14:paraId="1056AB1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Μάλιστα, Νέα Δημοκρατία και ΠΑΣΟΚ είχαν θεσπίσει το Οικ</w:t>
      </w:r>
      <w:r>
        <w:rPr>
          <w:rFonts w:eastAsia="Times New Roman" w:cs="Times New Roman"/>
          <w:szCs w:val="24"/>
        </w:rPr>
        <w:t xml:space="preserve">ονομικό Παρατηρητήριο για τον έλεγχο της αντιλαϊκής δημοσιονομικής πορείας στους δήμους. Το ίδιο κάνει σήμερα και η </w:t>
      </w:r>
      <w:r>
        <w:rPr>
          <w:rFonts w:eastAsia="Times New Roman" w:cs="Times New Roman"/>
          <w:szCs w:val="24"/>
        </w:rPr>
        <w:t>σ</w:t>
      </w:r>
      <w:r>
        <w:rPr>
          <w:rFonts w:eastAsia="Times New Roman" w:cs="Times New Roman"/>
          <w:szCs w:val="24"/>
        </w:rPr>
        <w:t>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θέλοντας να αλλάξει απλά τη μορφή του, φέρνοντας στη θέση του την Επιτροπή Ανασυγκρότησης των ΟΤΑ, με την ίδια α</w:t>
      </w:r>
      <w:r>
        <w:rPr>
          <w:rFonts w:eastAsia="Times New Roman" w:cs="Times New Roman"/>
          <w:szCs w:val="24"/>
        </w:rPr>
        <w:t xml:space="preserve">ντιλαϊκή στόχευση. </w:t>
      </w:r>
    </w:p>
    <w:p w14:paraId="1056AB19"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Κοινός παρονομαστής είναι οι δραματικές περικοπές φόρων, ο δραματικός περιορισμός των δαπανών, η αύξηση των ιδίων εσόδων, τα οποία κατά 70% τουλάχιστον προέρχονται από φόρους, τέλη και πρόστιμα, τη συρρίκνωση των κοινωνικών υποδομών, τη</w:t>
      </w:r>
      <w:r>
        <w:rPr>
          <w:rFonts w:eastAsia="Times New Roman" w:cs="Times New Roman"/>
          <w:szCs w:val="24"/>
        </w:rPr>
        <w:t xml:space="preserve">ν ιδιωτικοποίηση υπηρεσιών και έργων, την αντικατάσταση του προσωπικού με σταθερά ασφαλιστικά και εργασιακά δικαιώματα, με προσωπικό ποικίλλων ελαστικών εργασιακών σχέσεων. </w:t>
      </w:r>
    </w:p>
    <w:p w14:paraId="1056AB1A"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Επίσης, είναι εμπαιγμός για χιλιάδες εργαζόμενους να μιλάει η Νέα Δημοκρατία για α</w:t>
      </w:r>
      <w:r>
        <w:rPr>
          <w:rFonts w:eastAsia="Times New Roman" w:cs="Times New Roman"/>
          <w:szCs w:val="24"/>
        </w:rPr>
        <w:t>ποψίλωση των μικρών ορεινών και νησιωτικών δήμων από προσωπικό, όταν η ίδια μέσα από το Πρόγραμμα Αξιολόγησης Δομών Κινητικότητας και Διαθεσιμότητας οδήγησε σε οριζόντιο κούρεμα των οργανικών θέσεων για όλες τις υπηρεσίες και λειτουργίες δήμων και περιφερε</w:t>
      </w:r>
      <w:r>
        <w:rPr>
          <w:rFonts w:eastAsia="Times New Roman" w:cs="Times New Roman"/>
          <w:szCs w:val="24"/>
        </w:rPr>
        <w:t xml:space="preserve">ιών και σε απολύσεις, τσακίζοντας τη μόνιμη και σταθερή δουλειά. </w:t>
      </w:r>
    </w:p>
    <w:p w14:paraId="1056AB1B"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1056AB1C"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Δώστε μου ένα λεπτό, κυρία Πρόεδρε. </w:t>
      </w:r>
    </w:p>
    <w:p w14:paraId="1056AB1D"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Αυτό που πράγματι ενδιαφέρει τη Νέα Δημοκρατία δεν είναι η αποψίλωση </w:t>
      </w:r>
      <w:r>
        <w:rPr>
          <w:rFonts w:eastAsia="Times New Roman" w:cs="Times New Roman"/>
          <w:szCs w:val="24"/>
        </w:rPr>
        <w:t xml:space="preserve">του προσωπικού των ορεινών και νησιωτικών δήμων, αλλά το βέτο των δημάρχων, να μην χάσει την προνομιακή σχέση μαζί τους. </w:t>
      </w:r>
    </w:p>
    <w:p w14:paraId="1056AB1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Την ίδια ακριβώς πολιτική δεσμεύεται να εφαρμόσει και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με αξιολόγηση δομών, κινητικότητα και μείωση προσωπικού. Με διάφορα προσχήματα όπως η αντισυνταγματικότητα στην ανανέωση των συμβάσεων και αρνητικές αποφάσεις του Ελεγκτικού Συνεδρίου οδηγεί στην απόλυση των συμβασιούχων και έτσι αποκαλύπτεται όλο αυ</w:t>
      </w:r>
      <w:r>
        <w:rPr>
          <w:rFonts w:eastAsia="Times New Roman" w:cs="Times New Roman"/>
          <w:szCs w:val="24"/>
        </w:rPr>
        <w:t xml:space="preserve">τό το αντεργατικό πρόσωπο της σημερινής </w:t>
      </w:r>
      <w:r>
        <w:rPr>
          <w:rFonts w:eastAsia="Times New Roman" w:cs="Times New Roman"/>
          <w:szCs w:val="24"/>
        </w:rPr>
        <w:t>σ</w:t>
      </w:r>
      <w:r>
        <w:rPr>
          <w:rFonts w:eastAsia="Times New Roman" w:cs="Times New Roman"/>
          <w:szCs w:val="24"/>
        </w:rPr>
        <w:t>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Οδηγεί αντικειμενικά κρίσιμους τομείς σε πλήρη ιδιωτικοποίηση, όπως την καθαριότητα, τη μετατροπή δημοτικών κοινωνικών δομών για τους φτωχούς, τους παιδικούς σταθμούς, το Πρόγραμμα «Βοήθε</w:t>
      </w:r>
      <w:r>
        <w:rPr>
          <w:rFonts w:eastAsia="Times New Roman" w:cs="Times New Roman"/>
          <w:szCs w:val="24"/>
        </w:rPr>
        <w:t xml:space="preserve">ια στο Σπίτι», τα Κέντρα Δημιουργικής Απασχόλησης Παιδιών σε ευκαιριακές δομές κοινωνικής οικονομίας, παραχωρώντας τις επί τις ουσίας στα </w:t>
      </w:r>
      <w:proofErr w:type="spellStart"/>
      <w:r>
        <w:rPr>
          <w:rFonts w:eastAsia="Times New Roman" w:cs="Times New Roman"/>
          <w:szCs w:val="24"/>
        </w:rPr>
        <w:t>πιράνχας</w:t>
      </w:r>
      <w:proofErr w:type="spellEnd"/>
      <w:r>
        <w:rPr>
          <w:rFonts w:eastAsia="Times New Roman" w:cs="Times New Roman"/>
          <w:szCs w:val="24"/>
        </w:rPr>
        <w:t xml:space="preserve"> των ΜΚΟ και στις ΚΥΝΣΕΠ. </w:t>
      </w:r>
    </w:p>
    <w:p w14:paraId="1056AB1F"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Αυτή η αντιλαϊκή πορεία στους δήμους χρόνια τώρα εδραιώνεται με το ιδεολογικό προκά</w:t>
      </w:r>
      <w:r>
        <w:rPr>
          <w:rFonts w:eastAsia="Times New Roman" w:cs="Times New Roman"/>
          <w:szCs w:val="24"/>
        </w:rPr>
        <w:t xml:space="preserve">λυμμα της δήθεν οικονομικής αυτοδυναμίας και αυτοτέλειας </w:t>
      </w:r>
      <w:r>
        <w:rPr>
          <w:rFonts w:eastAsia="Times New Roman" w:cs="Times New Roman"/>
          <w:szCs w:val="24"/>
        </w:rPr>
        <w:lastRenderedPageBreak/>
        <w:t xml:space="preserve">στην τοπική αυτοδιοίκηση, της λεγόμενης δηλαδή νέας διακυβέρνησης, με την οποία συμφωνούν και η Νέα Δημοκρατία και ο ΣΥΡΙΖΑ. </w:t>
      </w:r>
    </w:p>
    <w:p w14:paraId="1056AB20"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Είναι ένας προσανατολισμός που έχει τη συμφωνία όλων των συμμετεχόντων στ</w:t>
      </w:r>
      <w:r>
        <w:rPr>
          <w:rFonts w:eastAsia="Times New Roman" w:cs="Times New Roman"/>
          <w:szCs w:val="24"/>
        </w:rPr>
        <w:t xml:space="preserve">ην Επιτροπή του Υπουργείου Εσωτερικών για την αναθεώρηση του </w:t>
      </w:r>
      <w:r>
        <w:rPr>
          <w:rFonts w:eastAsia="Times New Roman" w:cs="Times New Roman"/>
          <w:szCs w:val="24"/>
        </w:rPr>
        <w:t>«ΚΑΛΛΙΚΡΑΤΗ»</w:t>
      </w:r>
      <w:r>
        <w:rPr>
          <w:rFonts w:eastAsia="Times New Roman" w:cs="Times New Roman"/>
          <w:szCs w:val="24"/>
        </w:rPr>
        <w:t>, της ΚΕΔΕ, της ΠΟΕ-ΟΤΑ, εκτός από την Κυβέρνηση. Αποτυπώνεται στο βασικό κορμό των ομόφωνων πορισμάτων που δόθηκαν στη δημοσιότητα, ανεξάρτητα από το εάν αποχώρησε η ΚΕΔΕ από ένα σημ</w:t>
      </w:r>
      <w:r>
        <w:rPr>
          <w:rFonts w:eastAsia="Times New Roman" w:cs="Times New Roman"/>
          <w:szCs w:val="24"/>
        </w:rPr>
        <w:t xml:space="preserve">είο και μετά για καθαρά αντιπολιτευτικούς λόγους, δηλαδή η Νέα Δημοκρατία εδώ που τα λέμε και το ΠΑΣΟΚ, με δευτερεύοντα ζητήματα, όπως το θέμα των γενικών γραμματέων στους δήμους και στις περιφέρειες και της απλής αναλογικής. </w:t>
      </w:r>
    </w:p>
    <w:p w14:paraId="1056AB21"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Να γιατί είναι άσφαιρα και συ</w:t>
      </w:r>
      <w:r>
        <w:rPr>
          <w:rFonts w:eastAsia="Times New Roman" w:cs="Times New Roman"/>
          <w:szCs w:val="24"/>
        </w:rPr>
        <w:t xml:space="preserve">νάμα αποπροσανατολιστικά τα ερωτήματα της Νέας Δημοκρατίας προς την Κυβέρνηση. Έχουν στρατηγική </w:t>
      </w:r>
      <w:proofErr w:type="spellStart"/>
      <w:r>
        <w:rPr>
          <w:rFonts w:eastAsia="Times New Roman" w:cs="Times New Roman"/>
          <w:szCs w:val="24"/>
        </w:rPr>
        <w:t>συναντίληψη</w:t>
      </w:r>
      <w:proofErr w:type="spellEnd"/>
      <w:r>
        <w:rPr>
          <w:rFonts w:eastAsia="Times New Roman" w:cs="Times New Roman"/>
          <w:szCs w:val="24"/>
        </w:rPr>
        <w:t xml:space="preserve"> και τα δύο κόμματα και αυτή η στρατηγική </w:t>
      </w:r>
      <w:proofErr w:type="spellStart"/>
      <w:r>
        <w:rPr>
          <w:rFonts w:eastAsia="Times New Roman" w:cs="Times New Roman"/>
          <w:szCs w:val="24"/>
        </w:rPr>
        <w:t>συναντίληψη</w:t>
      </w:r>
      <w:proofErr w:type="spellEnd"/>
      <w:r>
        <w:rPr>
          <w:rFonts w:eastAsia="Times New Roman" w:cs="Times New Roman"/>
          <w:szCs w:val="24"/>
        </w:rPr>
        <w:t xml:space="preserve"> σχετίζεται με την προσέλκυση επενδύσεων και συγκέντρωση πόρων σε έργα και υποδομές που θα υπηρε</w:t>
      </w:r>
      <w:r>
        <w:rPr>
          <w:rFonts w:eastAsia="Times New Roman" w:cs="Times New Roman"/>
          <w:szCs w:val="24"/>
        </w:rPr>
        <w:t>τήσουν επιχειρηματικούς ομίλους και όχι τις λαϊκές ανάγκες, όπως αντισεισμική και αντιπλημμυρική θωράκιση, σχολεία, βρεφονηπιακούς σταθμούς και άλλα. Επίσης, σχετίζεται με τη ληστρική αξιοποίηση από επιχειρηματικούς ομίλους του συνόλου της δημοτικής ακίνητ</w:t>
      </w:r>
      <w:r>
        <w:rPr>
          <w:rFonts w:eastAsia="Times New Roman" w:cs="Times New Roman"/>
          <w:szCs w:val="24"/>
        </w:rPr>
        <w:t xml:space="preserve">ης περιουσίας. </w:t>
      </w:r>
    </w:p>
    <w:p w14:paraId="1056AB22" w14:textId="77777777" w:rsidR="0091056D" w:rsidRDefault="00744911">
      <w:pPr>
        <w:tabs>
          <w:tab w:val="left" w:pos="2738"/>
          <w:tab w:val="center" w:pos="4753"/>
          <w:tab w:val="left" w:pos="5476"/>
        </w:tabs>
        <w:spacing w:line="600" w:lineRule="auto"/>
        <w:ind w:firstLine="720"/>
        <w:jc w:val="both"/>
        <w:rPr>
          <w:rFonts w:eastAsia="Times New Roman" w:cs="Times New Roman"/>
          <w:szCs w:val="24"/>
        </w:rPr>
      </w:pPr>
      <w:r>
        <w:rPr>
          <w:rFonts w:eastAsia="Times New Roman" w:cs="Times New Roman"/>
          <w:szCs w:val="24"/>
        </w:rPr>
        <w:lastRenderedPageBreak/>
        <w:t xml:space="preserve">Και εδώ εντάσσεται και ο διακαής πόθος, η αγωνία της Νέας Δημοκρατίας για το τι θα γίνει με τη θάλασσα, τι θα γίνει με τις παραλίες στους δήμους, για να μεταφερθούν αυτές με τη σειρά τους σε </w:t>
      </w:r>
      <w:proofErr w:type="spellStart"/>
      <w:r>
        <w:rPr>
          <w:rFonts w:eastAsia="Times New Roman" w:cs="Times New Roman"/>
          <w:szCs w:val="24"/>
        </w:rPr>
        <w:t>μεγαλοξενοδόχους</w:t>
      </w:r>
      <w:proofErr w:type="spellEnd"/>
      <w:r>
        <w:rPr>
          <w:rFonts w:eastAsia="Times New Roman" w:cs="Times New Roman"/>
          <w:szCs w:val="24"/>
        </w:rPr>
        <w:t xml:space="preserve">, ακριβώς στο ίδιο πνεύμα. </w:t>
      </w:r>
    </w:p>
    <w:p w14:paraId="1056AB23" w14:textId="77777777" w:rsidR="0091056D" w:rsidRDefault="00744911">
      <w:pPr>
        <w:tabs>
          <w:tab w:val="left" w:pos="2738"/>
          <w:tab w:val="center" w:pos="4753"/>
          <w:tab w:val="left" w:pos="5476"/>
        </w:tabs>
        <w:spacing w:line="600" w:lineRule="auto"/>
        <w:ind w:firstLine="720"/>
        <w:jc w:val="both"/>
        <w:rPr>
          <w:rFonts w:eastAsia="Times New Roman" w:cs="Times New Roman"/>
          <w:szCs w:val="24"/>
        </w:rPr>
      </w:pPr>
      <w:r>
        <w:rPr>
          <w:rFonts w:eastAsia="Times New Roman" w:cs="Times New Roman"/>
          <w:szCs w:val="24"/>
        </w:rPr>
        <w:t>Και τ</w:t>
      </w:r>
      <w:r>
        <w:rPr>
          <w:rFonts w:eastAsia="Times New Roman" w:cs="Times New Roman"/>
          <w:szCs w:val="24"/>
        </w:rPr>
        <w:t xml:space="preserve">έλος, σχετίζεται με την εφαρμογή της λεγόμενης κοινωνικής οικονομίας, με τη συνδρομή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δ</w:t>
      </w:r>
      <w:r>
        <w:rPr>
          <w:rFonts w:eastAsia="Times New Roman" w:cs="Times New Roman"/>
          <w:szCs w:val="24"/>
        </w:rPr>
        <w:t>ιοίκησης, που θα δώσει την ευκαιρία να ανθίσουν οι ΜΚΟ και τα διάφορα δίκτυα, τα οποία ελέγχονται κατά βάση από ανθρώπους των δικών σας κομμάτων και εκμεταλλε</w:t>
      </w:r>
      <w:r>
        <w:rPr>
          <w:rFonts w:eastAsia="Times New Roman" w:cs="Times New Roman"/>
          <w:szCs w:val="24"/>
        </w:rPr>
        <w:t xml:space="preserve">ύονται άνεργους, δημόσιες υποδομές. </w:t>
      </w:r>
    </w:p>
    <w:p w14:paraId="1056AB24" w14:textId="77777777" w:rsidR="0091056D" w:rsidRDefault="0074491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Ολοκληρώστε, κύριε Συντυχάκη. </w:t>
      </w:r>
    </w:p>
    <w:p w14:paraId="1056AB25" w14:textId="77777777" w:rsidR="0091056D" w:rsidRDefault="00744911">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Το ΚΚΕ –και κλείνω, κυρία Πρόεδρε- απορρίπτει όλες αυτές τις εκδοχές του «</w:t>
      </w:r>
      <w:r w:rsidRPr="001012F7">
        <w:rPr>
          <w:rFonts w:eastAsia="Times New Roman"/>
          <w:sz w:val="22"/>
          <w:szCs w:val="24"/>
        </w:rPr>
        <w:t>ΚΑΛΛΙΚΡΑΤΗ</w:t>
      </w:r>
      <w:r w:rsidRPr="001012F7">
        <w:rPr>
          <w:rFonts w:eastAsia="Times New Roman"/>
          <w:sz w:val="22"/>
          <w:szCs w:val="24"/>
        </w:rPr>
        <w:t>»</w:t>
      </w:r>
      <w:r>
        <w:rPr>
          <w:rFonts w:eastAsia="Times New Roman"/>
          <w:szCs w:val="24"/>
        </w:rPr>
        <w:t>, του παλιού, του αναθεωρημένου. Θα κ</w:t>
      </w:r>
      <w:r>
        <w:rPr>
          <w:rFonts w:eastAsia="Times New Roman"/>
          <w:szCs w:val="24"/>
        </w:rPr>
        <w:t xml:space="preserve">άνει ό,τι μπορεί, ό,τι περνάει από το χέρι του, προκειμένου να διεκδικήσει αυτά που απαιτούν οι ίδιοι οι εργαζόμενοι, που έχουν ανάγκη οι πολίτες, προκειμένου να ικανοποιήσουν βασικές σύγχρονες λαϊκές ανάγκες. </w:t>
      </w:r>
    </w:p>
    <w:p w14:paraId="1056AB26" w14:textId="77777777" w:rsidR="0091056D" w:rsidRDefault="00744911">
      <w:pPr>
        <w:spacing w:line="600" w:lineRule="auto"/>
        <w:ind w:firstLine="720"/>
        <w:jc w:val="both"/>
        <w:rPr>
          <w:rFonts w:eastAsia="Times New Roman"/>
          <w:szCs w:val="24"/>
        </w:rPr>
      </w:pPr>
      <w:r>
        <w:rPr>
          <w:rFonts w:eastAsia="Times New Roman"/>
          <w:szCs w:val="24"/>
        </w:rPr>
        <w:lastRenderedPageBreak/>
        <w:t xml:space="preserve">Αυτό, όμως, σημαίνει ότι δεν πρέπει να </w:t>
      </w:r>
      <w:proofErr w:type="spellStart"/>
      <w:r>
        <w:rPr>
          <w:rFonts w:eastAsia="Times New Roman"/>
          <w:szCs w:val="24"/>
        </w:rPr>
        <w:t>παραπλανηθεί</w:t>
      </w:r>
      <w:proofErr w:type="spellEnd"/>
      <w:r>
        <w:rPr>
          <w:rFonts w:eastAsia="Times New Roman"/>
          <w:szCs w:val="24"/>
        </w:rPr>
        <w:t xml:space="preserve"> κανείς και να πιστέψει ότι μια περιφερειακή πολιτική μπορεί να βελτιωθεί ή να γίνει φιλολαϊκή μέσα στο πλαίσιο της γενικής πολιτικής που παραμένει αντιλαϊκή. Απαιτούνται ρήξεις, ανατροπές, ένα διαφορετικό</w:t>
      </w:r>
      <w:r>
        <w:rPr>
          <w:rFonts w:eastAsia="Times New Roman"/>
          <w:szCs w:val="24"/>
        </w:rPr>
        <w:t xml:space="preserve"> κοινωνικό, οικονομικό σύστημα, όπου πραγματικά η λαϊκή συμμετοχή, ο κοινωνικός λαϊκός έλεγχος θα αποτελεί το βασικό στήριγμα. </w:t>
      </w:r>
    </w:p>
    <w:p w14:paraId="1056AB27" w14:textId="77777777" w:rsidR="0091056D" w:rsidRDefault="00744911">
      <w:pPr>
        <w:spacing w:line="600" w:lineRule="auto"/>
        <w:ind w:firstLine="720"/>
        <w:jc w:val="both"/>
        <w:rPr>
          <w:rFonts w:eastAsia="Times New Roman"/>
          <w:szCs w:val="24"/>
        </w:rPr>
      </w:pPr>
      <w:r>
        <w:rPr>
          <w:rFonts w:eastAsia="Times New Roman"/>
          <w:szCs w:val="24"/>
        </w:rPr>
        <w:t xml:space="preserve">Ευχαριστώ πάρα πολύ, κυρία Πρόεδρε. </w:t>
      </w:r>
    </w:p>
    <w:p w14:paraId="1056AB28" w14:textId="77777777" w:rsidR="0091056D" w:rsidRDefault="0074491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 κ. </w:t>
      </w:r>
      <w:proofErr w:type="spellStart"/>
      <w:r>
        <w:rPr>
          <w:rFonts w:eastAsia="Times New Roman"/>
          <w:szCs w:val="24"/>
        </w:rPr>
        <w:t>Κατσίκης</w:t>
      </w:r>
      <w:proofErr w:type="spellEnd"/>
      <w:r>
        <w:rPr>
          <w:rFonts w:eastAsia="Times New Roman"/>
          <w:szCs w:val="24"/>
        </w:rPr>
        <w:t xml:space="preserve"> από τους Ανεξάρτητους Έλληνες έχε</w:t>
      </w:r>
      <w:r>
        <w:rPr>
          <w:rFonts w:eastAsia="Times New Roman"/>
          <w:szCs w:val="24"/>
        </w:rPr>
        <w:t xml:space="preserve">ι τον λόγο. </w:t>
      </w:r>
    </w:p>
    <w:p w14:paraId="1056AB29" w14:textId="77777777" w:rsidR="0091056D" w:rsidRDefault="00744911">
      <w:pPr>
        <w:spacing w:line="600" w:lineRule="auto"/>
        <w:ind w:firstLine="720"/>
        <w:jc w:val="both"/>
        <w:rPr>
          <w:rFonts w:eastAsia="Times New Roman"/>
          <w:szCs w:val="24"/>
        </w:rPr>
      </w:pPr>
      <w:r>
        <w:rPr>
          <w:rFonts w:eastAsia="Times New Roman"/>
          <w:szCs w:val="24"/>
        </w:rPr>
        <w:t xml:space="preserve">Φροντίστε, παρακαλώ, όλοι κάπως να σεβαστείτε τον χρόνο. Δεν είναι το τέλος του κόσμου σήμερα. </w:t>
      </w:r>
    </w:p>
    <w:p w14:paraId="1056AB2A" w14:textId="77777777" w:rsidR="0091056D" w:rsidRDefault="00744911">
      <w:pPr>
        <w:spacing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Ευχαριστώ, κυρία Πρόεδρε. </w:t>
      </w:r>
    </w:p>
    <w:p w14:paraId="1056AB2B" w14:textId="77777777" w:rsidR="0091056D" w:rsidRDefault="00744911">
      <w:pPr>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διερωτώμαι, εάν </w:t>
      </w:r>
      <w:proofErr w:type="spellStart"/>
      <w:r>
        <w:rPr>
          <w:rFonts w:eastAsia="Times New Roman"/>
          <w:szCs w:val="24"/>
        </w:rPr>
        <w:t>εκαλείτο</w:t>
      </w:r>
      <w:proofErr w:type="spellEnd"/>
      <w:r>
        <w:rPr>
          <w:rFonts w:eastAsia="Times New Roman"/>
          <w:szCs w:val="24"/>
        </w:rPr>
        <w:t xml:space="preserve"> η Νέα Δημοκρατία και οι συν</w:t>
      </w:r>
      <w:r>
        <w:rPr>
          <w:rFonts w:eastAsia="Times New Roman"/>
          <w:szCs w:val="24"/>
        </w:rPr>
        <w:t>άδελφοι που υπέβαλαν την επίκαιρη επερώτηση να απαντήσουν στα ερωτήματα τα οποία τη συνθέτουν, τι θα έλεγαν. Και έχω την πεποίθηση ότι αυτά τα ερωτήματα εκπορεύονται μέσα από γνώση που διαθέτουν οι συνάδελφοι της Νέας Δημοκρατίας. Αφού κυβέρνησαν στο παρελ</w:t>
      </w:r>
      <w:r>
        <w:rPr>
          <w:rFonts w:eastAsia="Times New Roman"/>
          <w:szCs w:val="24"/>
        </w:rPr>
        <w:t xml:space="preserve">θόν και χειρίστηκαν </w:t>
      </w:r>
      <w:proofErr w:type="spellStart"/>
      <w:r>
        <w:rPr>
          <w:rFonts w:eastAsia="Times New Roman"/>
          <w:szCs w:val="24"/>
        </w:rPr>
        <w:t>τοπικοαυτοδιοικητικά</w:t>
      </w:r>
      <w:proofErr w:type="spellEnd"/>
      <w:r>
        <w:rPr>
          <w:rFonts w:eastAsia="Times New Roman"/>
          <w:szCs w:val="24"/>
        </w:rPr>
        <w:t xml:space="preserve"> θέματα, σήμερα γνωρίζουν πολύ καλά ότι εκείνο που αποτελεί ερώτημα δεν είναι τίποτα άλλο από εκείνο </w:t>
      </w:r>
      <w:r>
        <w:rPr>
          <w:rFonts w:eastAsia="Times New Roman"/>
          <w:szCs w:val="24"/>
        </w:rPr>
        <w:lastRenderedPageBreak/>
        <w:t>που με δική τους υπαιτιότητα ή από έλλειψη δικής τους ικανότητας δημιούργησαν στο φόντο των παθογενειών. Τέτοιες πα</w:t>
      </w:r>
      <w:r>
        <w:rPr>
          <w:rFonts w:eastAsia="Times New Roman"/>
          <w:szCs w:val="24"/>
        </w:rPr>
        <w:t xml:space="preserve">θογένειες συναντάμε και στο πεδίο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 xml:space="preserve">υτοδιοίκησης. </w:t>
      </w:r>
    </w:p>
    <w:p w14:paraId="1056AB2C" w14:textId="77777777" w:rsidR="0091056D" w:rsidRDefault="00744911">
      <w:pPr>
        <w:spacing w:line="600" w:lineRule="auto"/>
        <w:ind w:firstLine="720"/>
        <w:jc w:val="both"/>
        <w:rPr>
          <w:rFonts w:eastAsia="Times New Roman"/>
          <w:szCs w:val="24"/>
        </w:rPr>
      </w:pPr>
      <w:r>
        <w:rPr>
          <w:rFonts w:eastAsia="Times New Roman"/>
          <w:szCs w:val="24"/>
        </w:rPr>
        <w:t>Και ειλικρινά ερωτώ: Τώρα γεννήθηκε το θέμα το οικονομικό και της δυσχέρειας στο πεδίο της οικονομικής αυτοτέλειας των δήμων, όταν αυτή η Κυβέρνηση το 2016 πλήρωσε την τελευταία δόση των 214 εκα</w:t>
      </w:r>
      <w:r>
        <w:rPr>
          <w:rFonts w:eastAsia="Times New Roman"/>
          <w:szCs w:val="24"/>
        </w:rPr>
        <w:t xml:space="preserve">τομμυρίων ως τελευταία δόση των </w:t>
      </w:r>
      <w:proofErr w:type="spellStart"/>
      <w:r>
        <w:rPr>
          <w:rFonts w:eastAsia="Times New Roman"/>
          <w:szCs w:val="24"/>
        </w:rPr>
        <w:t>παρακρατηθέντων</w:t>
      </w:r>
      <w:proofErr w:type="spellEnd"/>
      <w:r>
        <w:rPr>
          <w:rFonts w:eastAsia="Times New Roman"/>
          <w:szCs w:val="24"/>
        </w:rPr>
        <w:t xml:space="preserve"> πόρων για την </w:t>
      </w:r>
      <w:r>
        <w:rPr>
          <w:rFonts w:eastAsia="Times New Roman"/>
          <w:szCs w:val="24"/>
        </w:rPr>
        <w:t>α</w:t>
      </w:r>
      <w:r>
        <w:rPr>
          <w:rFonts w:eastAsia="Times New Roman"/>
          <w:szCs w:val="24"/>
        </w:rPr>
        <w:t xml:space="preserve">υτοδιοίκηση από το 2009; </w:t>
      </w:r>
    </w:p>
    <w:p w14:paraId="1056AB2D" w14:textId="77777777" w:rsidR="0091056D" w:rsidRDefault="00744911">
      <w:pPr>
        <w:spacing w:line="600" w:lineRule="auto"/>
        <w:ind w:firstLine="720"/>
        <w:jc w:val="both"/>
        <w:rPr>
          <w:rFonts w:eastAsia="Times New Roman"/>
          <w:szCs w:val="24"/>
        </w:rPr>
      </w:pPr>
      <w:r>
        <w:rPr>
          <w:rFonts w:eastAsia="Times New Roman"/>
          <w:szCs w:val="24"/>
        </w:rPr>
        <w:t xml:space="preserve">Όταν το 2002, όπου υπηρετούσα και εγώ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και το 2003, το 2004, το 2005, το 2006, το 2007 και το 2008, μοναδικό θέμα συζήτησης κυρίως των δημάρχων </w:t>
      </w:r>
      <w:r>
        <w:rPr>
          <w:rFonts w:eastAsia="Times New Roman"/>
          <w:szCs w:val="24"/>
        </w:rPr>
        <w:t xml:space="preserve">ήταν, κύριε Υπουργέ των Εσωτερικών –όποιος και αν ήταν τότε ο Υπουργός των Εσωτερικών- «θα μας δώσετε μέρος των </w:t>
      </w:r>
      <w:proofErr w:type="spellStart"/>
      <w:r>
        <w:rPr>
          <w:rFonts w:eastAsia="Times New Roman"/>
          <w:szCs w:val="24"/>
        </w:rPr>
        <w:t>παρακρατηθέντων</w:t>
      </w:r>
      <w:proofErr w:type="spellEnd"/>
      <w:r>
        <w:rPr>
          <w:rFonts w:eastAsia="Times New Roman"/>
          <w:szCs w:val="24"/>
        </w:rPr>
        <w:t xml:space="preserve"> φόρων;», τώρα θυμήθηκαν οι συνάδελφοι της Νέας Δημοκρατίας να θέσουν θέμα ευθύνης των αιρετών που αμισθί προσφέρουν τις υπηρεσίε</w:t>
      </w:r>
      <w:r>
        <w:rPr>
          <w:rFonts w:eastAsia="Times New Roman"/>
          <w:szCs w:val="24"/>
        </w:rPr>
        <w:t xml:space="preserve">ς τους σε πόστο ευθύνης, όταν το 2013, όντας και εγώ δημοτικός σύμβουλος, επικεφαλής δημοτικής παράταξης στον </w:t>
      </w:r>
      <w:r>
        <w:rPr>
          <w:rFonts w:eastAsia="Times New Roman"/>
          <w:szCs w:val="24"/>
        </w:rPr>
        <w:t>δ</w:t>
      </w:r>
      <w:r>
        <w:rPr>
          <w:rFonts w:eastAsia="Times New Roman"/>
          <w:szCs w:val="24"/>
        </w:rPr>
        <w:t xml:space="preserve">ήμο μου, στον Δήμο Παιανίας, δεν ελάμβανα –διότι </w:t>
      </w:r>
      <w:proofErr w:type="spellStart"/>
      <w:r>
        <w:rPr>
          <w:rFonts w:eastAsia="Times New Roman"/>
          <w:szCs w:val="24"/>
        </w:rPr>
        <w:t>περιεκόπησαν</w:t>
      </w:r>
      <w:proofErr w:type="spellEnd"/>
      <w:r>
        <w:rPr>
          <w:rFonts w:eastAsia="Times New Roman"/>
          <w:szCs w:val="24"/>
        </w:rPr>
        <w:t>- ούτε τα 50 ευρώ ως έξοδα παράστασης, τα οποία μας έκοψε η κυβέρνηση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Νέας Δημοκρατίας τότε; </w:t>
      </w:r>
    </w:p>
    <w:p w14:paraId="1056AB2E" w14:textId="77777777" w:rsidR="0091056D" w:rsidRDefault="00744911">
      <w:pPr>
        <w:spacing w:line="600" w:lineRule="auto"/>
        <w:ind w:firstLine="720"/>
        <w:jc w:val="both"/>
        <w:rPr>
          <w:rFonts w:eastAsia="Times New Roman"/>
          <w:szCs w:val="24"/>
        </w:rPr>
      </w:pPr>
      <w:r>
        <w:rPr>
          <w:rFonts w:eastAsia="Times New Roman"/>
          <w:szCs w:val="24"/>
        </w:rPr>
        <w:t xml:space="preserve">Δεν καταλαβαίνω ειλικρινά γιατί αντί να τεθούν προτάσεις σε έναν γόνιμο πολιτικό και εποικοδομητικό διάλογο, για να δούμε πώς μπορούμε να </w:t>
      </w:r>
      <w:r>
        <w:rPr>
          <w:rFonts w:eastAsia="Times New Roman"/>
          <w:szCs w:val="24"/>
        </w:rPr>
        <w:lastRenderedPageBreak/>
        <w:t xml:space="preserve">ξεπεράσουμε τέτοιες παθογένειες που πλήττουν πραγματικά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τίθενται θέμα</w:t>
      </w:r>
      <w:r>
        <w:rPr>
          <w:rFonts w:eastAsia="Times New Roman"/>
          <w:szCs w:val="24"/>
        </w:rPr>
        <w:t xml:space="preserve">τα και θέτετε σε λειτουργία όλο το σύστημα της παρουσίας των Βουλευτών στο Κοινοβούλιο. </w:t>
      </w:r>
    </w:p>
    <w:p w14:paraId="1056AB2F" w14:textId="77777777" w:rsidR="0091056D" w:rsidRDefault="00744911">
      <w:pPr>
        <w:spacing w:line="600" w:lineRule="auto"/>
        <w:ind w:firstLine="720"/>
        <w:jc w:val="both"/>
        <w:rPr>
          <w:rFonts w:eastAsia="Times New Roman"/>
          <w:szCs w:val="24"/>
        </w:rPr>
      </w:pPr>
      <w:r>
        <w:rPr>
          <w:rFonts w:eastAsia="Times New Roman"/>
          <w:szCs w:val="24"/>
        </w:rPr>
        <w:t xml:space="preserve">Επίσης βλέπω ότι τίθεται και θέμα για τις παραλίες. Ξέρετε, όσον αφορά τις παραλίες και τη χρήση τους να σας πω -εξ όσων έχω γίνει λήπτης και δέκτης, κοινωνός θεμάτων </w:t>
      </w:r>
      <w:r>
        <w:rPr>
          <w:rFonts w:eastAsia="Times New Roman"/>
          <w:szCs w:val="24"/>
        </w:rPr>
        <w:t>και προβλημάτων- ότι ερχόταν κόσμος πριν από χρόνια να μου παραπονεθεί, ότι τον Αύγουστο, που τελείωνε η τουριστική σεζόν, δεν είχαν λάβει ακόμα την απαιτούμενη άδεια, ώστε να μπορέσουν να πάρουν την ηλεκτροδότηση, απαραίτητη προϋπόθεση για να μπορούν να λ</w:t>
      </w:r>
      <w:r>
        <w:rPr>
          <w:rFonts w:eastAsia="Times New Roman"/>
          <w:szCs w:val="24"/>
        </w:rPr>
        <w:t>ειτουργούν, και λειτουργούσαν παράνομα.</w:t>
      </w:r>
    </w:p>
    <w:p w14:paraId="1056AB30" w14:textId="77777777" w:rsidR="0091056D" w:rsidRDefault="00744911">
      <w:pPr>
        <w:spacing w:line="600" w:lineRule="auto"/>
        <w:ind w:firstLine="720"/>
        <w:jc w:val="both"/>
        <w:rPr>
          <w:rFonts w:eastAsia="Times New Roman"/>
          <w:szCs w:val="24"/>
        </w:rPr>
      </w:pPr>
      <w:r>
        <w:rPr>
          <w:rFonts w:eastAsia="Times New Roman"/>
          <w:szCs w:val="24"/>
        </w:rPr>
        <w:t xml:space="preserve">Ξαφνικά, όταν πάνε να γίνουν κάποιες βελτιώσεις και στο θέμα αυτό, βάλλεται η σημερινή Κυβέρνηση ότι ολιγωρεί και ότι δεν συμπεριφέρεται ως οφείλει, προκειμένου να προωθεί τις λύσεις τέτοιων θεμάτων. </w:t>
      </w:r>
    </w:p>
    <w:p w14:paraId="1056AB31" w14:textId="77777777" w:rsidR="0091056D" w:rsidRDefault="00744911">
      <w:pPr>
        <w:spacing w:line="600" w:lineRule="auto"/>
        <w:ind w:firstLine="720"/>
        <w:jc w:val="both"/>
        <w:rPr>
          <w:rFonts w:eastAsia="Times New Roman"/>
          <w:szCs w:val="24"/>
        </w:rPr>
      </w:pPr>
      <w:r>
        <w:rPr>
          <w:rFonts w:eastAsia="Times New Roman"/>
          <w:szCs w:val="24"/>
        </w:rPr>
        <w:t>Κυρίες και κύρι</w:t>
      </w:r>
      <w:r>
        <w:rPr>
          <w:rFonts w:eastAsia="Times New Roman"/>
          <w:szCs w:val="24"/>
        </w:rPr>
        <w:t>οι συνάδελφοι, αν κάτι πραγματικά χαρακτηρίζει συνολικά την πορεία της τοπικής αυτοδιοίκησης μετά τη Μεταπολίτευση, είναι η συνεχής και σταθερή ενίσχυση του θεσμικού, οικονομικού και πολιτικού πλαισίου και ρόλου της. Πρόκειται για μία εξέλιξη που συνδέεται</w:t>
      </w:r>
      <w:r>
        <w:rPr>
          <w:rFonts w:eastAsia="Times New Roman"/>
          <w:szCs w:val="24"/>
        </w:rPr>
        <w:t xml:space="preserve"> κυρίως με το ότι σταδιακά επικράτησε τόσο στον πολιτικό κόσμο, όσο και στον ελληνικό λαό η εδραία πεποίθηση ότι η τοπική αυτοδιοίκηση, παρά τις όποιες αδυναμίες της, </w:t>
      </w:r>
      <w:r>
        <w:rPr>
          <w:rFonts w:eastAsia="Times New Roman"/>
          <w:szCs w:val="24"/>
        </w:rPr>
        <w:lastRenderedPageBreak/>
        <w:t>αποτελεί έναν θεσμό βαθύτατα δημοκρατικό, λόγω της άμεσης λαϊκής νομιμοποίησής της, και τ</w:t>
      </w:r>
      <w:r>
        <w:rPr>
          <w:rFonts w:eastAsia="Times New Roman"/>
          <w:szCs w:val="24"/>
        </w:rPr>
        <w:t>αυτόχρονα ιδιαίτερα αποτελεσματικό, λόγω της εγγύτητας με την οποία βλέπει, αντιμετωπίζει και εξετάζει τα προβλήματα των τοπικών κοινωνιών.</w:t>
      </w:r>
    </w:p>
    <w:p w14:paraId="1056AB32" w14:textId="77777777" w:rsidR="0091056D" w:rsidRDefault="00744911">
      <w:pPr>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συνδιαμόρφωση</w:t>
      </w:r>
      <w:proofErr w:type="spellEnd"/>
      <w:r>
        <w:rPr>
          <w:rFonts w:eastAsia="Times New Roman"/>
          <w:szCs w:val="24"/>
        </w:rPr>
        <w:t xml:space="preserve"> άποψης μεταξύ των τοπικών αρχόντων και της κεντρικής διοίκησης, της Κυβέρνησης, αποτελεί τη </w:t>
      </w:r>
      <w:proofErr w:type="spellStart"/>
      <w:r>
        <w:rPr>
          <w:rFonts w:eastAsia="Times New Roman"/>
          <w:szCs w:val="24"/>
        </w:rPr>
        <w:t>λυδία</w:t>
      </w:r>
      <w:proofErr w:type="spellEnd"/>
      <w:r>
        <w:rPr>
          <w:rFonts w:eastAsia="Times New Roman"/>
          <w:szCs w:val="24"/>
        </w:rPr>
        <w:t xml:space="preserve"> λί</w:t>
      </w:r>
      <w:r>
        <w:rPr>
          <w:rFonts w:eastAsia="Times New Roman"/>
          <w:szCs w:val="24"/>
        </w:rPr>
        <w:t xml:space="preserve">θο της λειτουργίας της. Μεμονωμένες ενέργειες και επιβαλλόμενες διαδικασίες οδηγούν νομοτελειακά σε κατάλυση του πυρήνα της δομής ενός ευνομούμενου κράτους. </w:t>
      </w:r>
    </w:p>
    <w:p w14:paraId="1056AB33" w14:textId="77777777" w:rsidR="0091056D" w:rsidRDefault="00744911">
      <w:pPr>
        <w:spacing w:line="600" w:lineRule="auto"/>
        <w:ind w:firstLine="720"/>
        <w:jc w:val="both"/>
        <w:rPr>
          <w:rFonts w:eastAsia="Times New Roman"/>
          <w:szCs w:val="24"/>
        </w:rPr>
      </w:pPr>
      <w:r>
        <w:rPr>
          <w:rFonts w:eastAsia="Times New Roman"/>
          <w:szCs w:val="24"/>
        </w:rPr>
        <w:t>Τη σημερινή Κυβέρνηση ΣΥΡΙΖΑ – ΑΝΕΛ θα μπορούσατε ίσως να την κατηγορήσετε για κάποια πράγματα, όχ</w:t>
      </w:r>
      <w:r>
        <w:rPr>
          <w:rFonts w:eastAsia="Times New Roman"/>
          <w:szCs w:val="24"/>
        </w:rPr>
        <w:t>ι όμως για έλλειψη δημοκρατικού διαλόγου. Η δημόσια διαβούλευση για τα νομοθετήματα, ο διάλογος με τους φορείς, οι συναντήσεις με κάθε εμπλεκόμενο φορέα, κάθε άλλο παρά έλλειμμα δημοκρατίας καταδεικνύουν.</w:t>
      </w:r>
    </w:p>
    <w:p w14:paraId="1056AB34" w14:textId="77777777" w:rsidR="0091056D" w:rsidRDefault="00744911">
      <w:pPr>
        <w:spacing w:line="600" w:lineRule="auto"/>
        <w:ind w:firstLine="720"/>
        <w:jc w:val="both"/>
        <w:rPr>
          <w:rFonts w:eastAsia="Times New Roman"/>
          <w:szCs w:val="24"/>
        </w:rPr>
      </w:pPr>
      <w:r>
        <w:rPr>
          <w:rFonts w:eastAsia="Times New Roman"/>
          <w:szCs w:val="24"/>
        </w:rPr>
        <w:t xml:space="preserve">Είναι δυνατόν να κατηγορείται μια </w:t>
      </w:r>
      <w:r>
        <w:rPr>
          <w:rFonts w:eastAsia="Times New Roman"/>
          <w:szCs w:val="24"/>
        </w:rPr>
        <w:t>κ</w:t>
      </w:r>
      <w:r>
        <w:rPr>
          <w:rFonts w:eastAsia="Times New Roman"/>
          <w:szCs w:val="24"/>
        </w:rPr>
        <w:t>υβέρνηση, επειδή</w:t>
      </w:r>
      <w:r>
        <w:rPr>
          <w:rFonts w:eastAsia="Times New Roman"/>
          <w:szCs w:val="24"/>
        </w:rPr>
        <w:t xml:space="preserve"> δεν εμφανίζεται να αποφασίζει ερήμην όλων, αλλά αξιοποιεί πορίσματα επιτροπών που προκύπτουν από μελέτη, έρευνα και ανταλλαγή απόψεων;</w:t>
      </w:r>
    </w:p>
    <w:p w14:paraId="1056AB35" w14:textId="77777777" w:rsidR="0091056D" w:rsidRDefault="00744911">
      <w:pPr>
        <w:spacing w:line="600" w:lineRule="auto"/>
        <w:ind w:firstLine="720"/>
        <w:jc w:val="both"/>
        <w:rPr>
          <w:rFonts w:eastAsia="Times New Roman"/>
          <w:szCs w:val="24"/>
        </w:rPr>
      </w:pPr>
      <w:r>
        <w:rPr>
          <w:rFonts w:eastAsia="Times New Roman"/>
          <w:szCs w:val="24"/>
        </w:rPr>
        <w:t xml:space="preserve">Είναι δυνατόν να εγκαλείται για τη δημοκρατική δυσλειτουργία; </w:t>
      </w:r>
    </w:p>
    <w:p w14:paraId="1056AB36" w14:textId="77777777" w:rsidR="0091056D" w:rsidRDefault="00744911">
      <w:pPr>
        <w:spacing w:line="600" w:lineRule="auto"/>
        <w:ind w:firstLine="720"/>
        <w:jc w:val="both"/>
        <w:rPr>
          <w:rFonts w:eastAsia="Times New Roman"/>
          <w:szCs w:val="24"/>
        </w:rPr>
      </w:pPr>
      <w:r>
        <w:rPr>
          <w:rFonts w:eastAsia="Times New Roman"/>
          <w:szCs w:val="24"/>
        </w:rPr>
        <w:lastRenderedPageBreak/>
        <w:t>Οι κεντρικοί αυτοτελείς πόροι –ΚΑΠ χάριν συντομίας- των δ</w:t>
      </w:r>
      <w:r>
        <w:rPr>
          <w:rFonts w:eastAsia="Times New Roman"/>
          <w:szCs w:val="24"/>
        </w:rPr>
        <w:t>ήμων προέρχονται από πηγές εσόδων του κράτους, του κρατικού προϋπολογισμού. Όπως ξέρετε, το 20% προέρχεται από τις ετήσιες εισπράξεις του φόρου εισοδήματος φυσικών προσώπων, το 12% από τις ετήσιες εισπράξεις του ΦΠΑ και το 50% από τα συνολικά έσοδα των ετή</w:t>
      </w:r>
      <w:r>
        <w:rPr>
          <w:rFonts w:eastAsia="Times New Roman"/>
          <w:szCs w:val="24"/>
        </w:rPr>
        <w:t>σιων εισπράξεων από τον φόρο ακίνητης περιουσίας.</w:t>
      </w:r>
    </w:p>
    <w:p w14:paraId="1056AB37" w14:textId="77777777" w:rsidR="0091056D" w:rsidRDefault="00744911">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Βουλευτού)</w:t>
      </w:r>
    </w:p>
    <w:p w14:paraId="1056AB38" w14:textId="77777777" w:rsidR="0091056D" w:rsidRDefault="00744911">
      <w:pPr>
        <w:spacing w:line="600" w:lineRule="auto"/>
        <w:ind w:firstLine="720"/>
        <w:jc w:val="both"/>
        <w:rPr>
          <w:rFonts w:eastAsia="Times New Roman"/>
          <w:szCs w:val="24"/>
        </w:rPr>
      </w:pPr>
      <w:r>
        <w:rPr>
          <w:rFonts w:eastAsia="Times New Roman"/>
          <w:szCs w:val="24"/>
        </w:rPr>
        <w:t>Ένα λεπτό, κυρία Πρόεδρε, και σε εμένα, αν έχετε την καλοσύνη.</w:t>
      </w:r>
    </w:p>
    <w:p w14:paraId="1056AB39" w14:textId="77777777" w:rsidR="0091056D" w:rsidRDefault="00744911">
      <w:pPr>
        <w:spacing w:line="600" w:lineRule="auto"/>
        <w:ind w:firstLine="720"/>
        <w:jc w:val="both"/>
        <w:rPr>
          <w:rFonts w:eastAsia="Times New Roman"/>
          <w:szCs w:val="24"/>
        </w:rPr>
      </w:pPr>
      <w:r>
        <w:rPr>
          <w:rFonts w:eastAsia="Times New Roman"/>
          <w:szCs w:val="24"/>
        </w:rPr>
        <w:t>Οι παραπάνω φόροι επιλέχθηκαν γιατί είναι οι περισσότερο δ</w:t>
      </w:r>
      <w:r>
        <w:rPr>
          <w:rFonts w:eastAsia="Times New Roman"/>
          <w:szCs w:val="24"/>
        </w:rPr>
        <w:t xml:space="preserve">υναμικοί φόροι του φορολογικού μας συστήματος και από την άποψη αυτή διασφαλίζεται η επάρκεια των πόρων της τοπικής αυτοδιοίκησης όχι μόνο σήμερα, αλλά και στο μέλλον. </w:t>
      </w:r>
    </w:p>
    <w:p w14:paraId="1056AB3A" w14:textId="77777777" w:rsidR="0091056D" w:rsidRDefault="00744911">
      <w:pPr>
        <w:spacing w:line="600" w:lineRule="auto"/>
        <w:ind w:firstLine="720"/>
        <w:jc w:val="both"/>
        <w:rPr>
          <w:rFonts w:eastAsia="Times New Roman"/>
          <w:szCs w:val="24"/>
        </w:rPr>
      </w:pPr>
      <w:r>
        <w:rPr>
          <w:rFonts w:eastAsia="Times New Roman"/>
          <w:szCs w:val="24"/>
        </w:rPr>
        <w:t xml:space="preserve">Η εικόνα της ελλιπούς απόδοσης, όπως είπα και επαναλαμβάνω, </w:t>
      </w:r>
      <w:proofErr w:type="spellStart"/>
      <w:r>
        <w:rPr>
          <w:rFonts w:eastAsia="Times New Roman"/>
          <w:szCs w:val="24"/>
        </w:rPr>
        <w:t>παρακρατηθέντων</w:t>
      </w:r>
      <w:proofErr w:type="spellEnd"/>
      <w:r>
        <w:rPr>
          <w:rFonts w:eastAsia="Times New Roman"/>
          <w:szCs w:val="24"/>
        </w:rPr>
        <w:t xml:space="preserve"> πόρων δεν ε</w:t>
      </w:r>
      <w:r>
        <w:rPr>
          <w:rFonts w:eastAsia="Times New Roman"/>
          <w:szCs w:val="24"/>
        </w:rPr>
        <w:t>ίναι σημερινή. Ξεκίνησε με την έναρξη της κρίσης κυρίως και κορυφώθηκε το 2009. Ωστόσο, η σημερινή Κυβέρνηση έχει τη γενναιότητα να αντιμετωπίσει την πραγματικότητα και να δρομολογήσει ενέργειες και διαδικασίες προς όφελος της τοπικής αυτοδιοίκησης. Η εκτέ</w:t>
      </w:r>
      <w:r>
        <w:rPr>
          <w:rFonts w:eastAsia="Times New Roman"/>
          <w:szCs w:val="24"/>
        </w:rPr>
        <w:t xml:space="preserve">λεση του προϋπολογισμού του 2016 για τους δήμους, όσον αφορά τη χρηματοδότησή τους </w:t>
      </w:r>
      <w:r>
        <w:rPr>
          <w:rFonts w:eastAsia="Times New Roman"/>
          <w:szCs w:val="24"/>
        </w:rPr>
        <w:lastRenderedPageBreak/>
        <w:t xml:space="preserve">από τους κεντρικούς αυτοτελείς πόρους, πραγματοποιήθηκε κανονικά και εφόσον αφορά την απόδοση της τελευταίας, όπως είπα, δόσης των </w:t>
      </w:r>
      <w:proofErr w:type="spellStart"/>
      <w:r>
        <w:rPr>
          <w:rFonts w:eastAsia="Times New Roman"/>
          <w:szCs w:val="24"/>
        </w:rPr>
        <w:t>παρακρατηθέντων</w:t>
      </w:r>
      <w:proofErr w:type="spellEnd"/>
      <w:r>
        <w:rPr>
          <w:rFonts w:eastAsia="Times New Roman"/>
          <w:szCs w:val="24"/>
        </w:rPr>
        <w:t xml:space="preserve"> πόρων ύψους 214 εκατομμυρί</w:t>
      </w:r>
      <w:r>
        <w:rPr>
          <w:rFonts w:eastAsia="Times New Roman"/>
          <w:szCs w:val="24"/>
        </w:rPr>
        <w:t xml:space="preserve">ων ευρώ. </w:t>
      </w:r>
    </w:p>
    <w:p w14:paraId="1056AB3B" w14:textId="77777777" w:rsidR="0091056D" w:rsidRDefault="00744911">
      <w:pPr>
        <w:spacing w:line="600" w:lineRule="auto"/>
        <w:ind w:firstLine="720"/>
        <w:jc w:val="both"/>
        <w:rPr>
          <w:rFonts w:eastAsia="Times New Roman"/>
          <w:szCs w:val="24"/>
        </w:rPr>
      </w:pPr>
      <w:r>
        <w:rPr>
          <w:rFonts w:eastAsia="Times New Roman"/>
          <w:szCs w:val="24"/>
        </w:rPr>
        <w:t>Όσον αφορά την κινητικότητα –και με αυτό τελειώνω-, η διάταξη αυτή θεσμοθετήθηκε προκειμένου να αξιοποιηθούν ανθρώπινοι πόροι, να διασφαλιστεί η ορθολογική στελέχωση των υπηρεσιών και να εξασφαλιστεί η εύρυθμη λειτουργία τους. Επίσης, όπως είπε κ</w:t>
      </w:r>
      <w:r>
        <w:rPr>
          <w:rFonts w:eastAsia="Times New Roman"/>
          <w:szCs w:val="24"/>
        </w:rPr>
        <w:t>αι ο κύριος Υπουργός, όσον αφορά νομικά κενά, που πιθανόν εντοπίστηκαν κατά την εφαρμογή της, δεν νομίζω πως θα υπάρξει κανείς που θα προβάλει αντιρρήσεις στην εξάλειψή τους, η οποία και θα γίνει.</w:t>
      </w:r>
    </w:p>
    <w:p w14:paraId="1056AB3C" w14:textId="77777777" w:rsidR="0091056D" w:rsidRDefault="00744911">
      <w:pPr>
        <w:spacing w:line="600" w:lineRule="auto"/>
        <w:ind w:firstLine="720"/>
        <w:jc w:val="both"/>
        <w:rPr>
          <w:rFonts w:eastAsia="Times New Roman"/>
          <w:szCs w:val="24"/>
        </w:rPr>
      </w:pPr>
      <w:r>
        <w:rPr>
          <w:rFonts w:eastAsia="Times New Roman"/>
          <w:szCs w:val="24"/>
        </w:rPr>
        <w:t>Το πρόβλημα ενδεχόμενης αποψίλωσης ορεινών και νησιωτικών δ</w:t>
      </w:r>
      <w:r>
        <w:rPr>
          <w:rFonts w:eastAsia="Times New Roman"/>
          <w:szCs w:val="24"/>
        </w:rPr>
        <w:t>ήμων λόγω της κινητικότητας θεωρώ πως ο Υπουργός και οι υπηρεσίες του θα το αντιμετωπίσουν με την προσήκουσα σοβαρότητα, ώστε κανένας δήμος να μην βρεθεί χωρίς προσωπικό.</w:t>
      </w:r>
    </w:p>
    <w:p w14:paraId="1056AB3D"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Και κλείνω, λέγοντας ότι προσβλέπω στην άμβλυνση των αντιθέσεων που η συντήρησή τους </w:t>
      </w:r>
      <w:r>
        <w:rPr>
          <w:rFonts w:eastAsia="Times New Roman" w:cs="Times New Roman"/>
          <w:szCs w:val="24"/>
        </w:rPr>
        <w:t>προκαλεί τόσο κακό στην τοπική αυτοδιοίκηση.</w:t>
      </w:r>
    </w:p>
    <w:p w14:paraId="1056AB3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Σας ευχαριστώ.</w:t>
      </w:r>
    </w:p>
    <w:p w14:paraId="1056AB3F" w14:textId="77777777" w:rsidR="0091056D" w:rsidRDefault="00744911">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Τον λόγο έχει ο κ. Γεωργιάδης από την Ένωση Κεντρώων, για έξι λεπτά.</w:t>
      </w:r>
    </w:p>
    <w:p w14:paraId="1056AB40" w14:textId="77777777" w:rsidR="0091056D" w:rsidRDefault="00744911">
      <w:pPr>
        <w:spacing w:line="600" w:lineRule="auto"/>
        <w:ind w:firstLine="720"/>
        <w:jc w:val="both"/>
        <w:rPr>
          <w:rFonts w:eastAsia="Times New Roman"/>
          <w:bCs/>
        </w:rPr>
      </w:pPr>
      <w:r>
        <w:rPr>
          <w:rFonts w:eastAsia="Times New Roman" w:cs="Times New Roman"/>
          <w:b/>
          <w:szCs w:val="24"/>
        </w:rPr>
        <w:lastRenderedPageBreak/>
        <w:t>ΜΑΡΙΟΣ ΓΕΩΡΓΙΑΔΗΣ:</w:t>
      </w:r>
      <w:r>
        <w:rPr>
          <w:rFonts w:eastAsia="Times New Roman" w:cs="Times New Roman"/>
          <w:szCs w:val="24"/>
        </w:rPr>
        <w:t xml:space="preserve"> Ευχαριστώ, </w:t>
      </w:r>
      <w:r>
        <w:rPr>
          <w:rFonts w:eastAsia="Times New Roman"/>
          <w:bCs/>
        </w:rPr>
        <w:t>κυρία Πρόεδρε.</w:t>
      </w:r>
    </w:p>
    <w:p w14:paraId="1056AB41" w14:textId="77777777" w:rsidR="0091056D" w:rsidRDefault="00744911">
      <w:pPr>
        <w:spacing w:line="600" w:lineRule="auto"/>
        <w:ind w:firstLine="720"/>
        <w:jc w:val="both"/>
        <w:rPr>
          <w:rFonts w:eastAsia="Times New Roman"/>
          <w:bCs/>
        </w:rPr>
      </w:pPr>
      <w:r>
        <w:rPr>
          <w:rFonts w:eastAsia="Times New Roman"/>
          <w:bCs/>
        </w:rPr>
        <w:t>Θα ξεκινήσω με ένα μικρό σχόλιο σε αυτ</w:t>
      </w:r>
      <w:r>
        <w:rPr>
          <w:rFonts w:eastAsia="Times New Roman"/>
          <w:bCs/>
        </w:rPr>
        <w:t>ό που αναφέρθηκε και από τον κ. Βορίδη και τον κ. Βαρβιτσιώτη, σχετικά με τις παραλίες, το οποίο με βρίσκει απόλυτα σύμφωνο. Θεωρώ ότι πρέπει να τελειώσει αυτό το θέμα με τις δημοπρασίες, να γίνει πιο ξεκάθαρο κι επιτέλους, να τελειώσει το θέμα της δικαιολ</w:t>
      </w:r>
      <w:r>
        <w:rPr>
          <w:rFonts w:eastAsia="Times New Roman"/>
          <w:bCs/>
        </w:rPr>
        <w:t>ογίας με την ΚΥΑ.</w:t>
      </w:r>
    </w:p>
    <w:p w14:paraId="1056AB42" w14:textId="77777777" w:rsidR="0091056D" w:rsidRDefault="00744911">
      <w:pPr>
        <w:spacing w:line="600" w:lineRule="auto"/>
        <w:ind w:firstLine="720"/>
        <w:jc w:val="both"/>
        <w:rPr>
          <w:rFonts w:eastAsia="Times New Roman"/>
          <w:bCs/>
        </w:rPr>
      </w:pPr>
      <w:r>
        <w:rPr>
          <w:rFonts w:eastAsia="Times New Roman"/>
          <w:bCs/>
        </w:rPr>
        <w:t>Στην Ένωση Κεντρώων είναι και δική μας πεποίθηση ότι η αυτοδιοίκηση όχι μόνο βρίσκεται στο στόχαστρο της Κυβέρνησης ΣΥΡΙΖΑ</w:t>
      </w:r>
      <w:r>
        <w:rPr>
          <w:rFonts w:eastAsia="Times New Roman"/>
          <w:bCs/>
        </w:rPr>
        <w:t xml:space="preserve"> </w:t>
      </w:r>
      <w:r>
        <w:rPr>
          <w:rFonts w:eastAsia="Times New Roman"/>
          <w:bCs/>
        </w:rPr>
        <w:t>-</w:t>
      </w:r>
      <w:r>
        <w:rPr>
          <w:rFonts w:eastAsia="Times New Roman"/>
          <w:bCs/>
        </w:rPr>
        <w:t xml:space="preserve"> </w:t>
      </w:r>
      <w:r>
        <w:rPr>
          <w:rFonts w:eastAsia="Times New Roman"/>
          <w:bCs/>
        </w:rPr>
        <w:t>ΑΝΕΛ, αλλά ήδη εδώ και δύο χρόνια δέχεται αλλεπάλληλα τα πυρά της. Η Κυβέρνηση βλέπει, δυστυχώς, την αυτοδιοίκηση ως κομματικό λάφυρο και ουδόλως την απασχολεί η οριακή κατάσταση στην οποία βρίσκεται ή η τραγική έλλειψη πόρων που είναι και το σημαντικότερο</w:t>
      </w:r>
      <w:r>
        <w:rPr>
          <w:rFonts w:eastAsia="Times New Roman"/>
          <w:bCs/>
        </w:rPr>
        <w:t xml:space="preserve"> βέβαια πρόβλημά της. Γιατί είναι γνωστό ότι ο απώτερος σκοπός της πλειοψηφίας των </w:t>
      </w:r>
      <w:proofErr w:type="spellStart"/>
      <w:r>
        <w:rPr>
          <w:rFonts w:eastAsia="Times New Roman"/>
          <w:bCs/>
        </w:rPr>
        <w:t>εκατόν</w:t>
      </w:r>
      <w:proofErr w:type="spellEnd"/>
      <w:r>
        <w:rPr>
          <w:rFonts w:eastAsia="Times New Roman"/>
          <w:bCs/>
        </w:rPr>
        <w:t xml:space="preserve"> πενήντα τριών στη Βουλή -της μειοψηφίας, βέβαια, στον λαό, η οποία είναι κάτω από 20%- είναι να καταφέρει να ελέγξει όλους τους δήμους και όλες τις γειτονιές. Ιδέες υ</w:t>
      </w:r>
      <w:r>
        <w:rPr>
          <w:rFonts w:eastAsia="Times New Roman"/>
          <w:bCs/>
        </w:rPr>
        <w:t xml:space="preserve">πάρχουν πολλές. </w:t>
      </w:r>
    </w:p>
    <w:p w14:paraId="1056AB43" w14:textId="77777777" w:rsidR="0091056D" w:rsidRDefault="00744911">
      <w:pPr>
        <w:spacing w:line="600" w:lineRule="auto"/>
        <w:ind w:firstLine="720"/>
        <w:jc w:val="both"/>
        <w:rPr>
          <w:rFonts w:eastAsia="Times New Roman"/>
          <w:bCs/>
        </w:rPr>
      </w:pPr>
      <w:r>
        <w:rPr>
          <w:rFonts w:eastAsia="Times New Roman"/>
          <w:bCs/>
        </w:rPr>
        <w:t xml:space="preserve">Ξεκίνησαν με την πρόταση αλλαγής του τρόπου επιλογής των εκτελεστικών γραμματειών στους δήμους, έτσι ώστε να επιβάλλουν αφεντικά στους δημάρχους. Και προχώρησαν και πιο επιστημονικά, με την εξαγγελία ή θα </w:t>
      </w:r>
      <w:r>
        <w:rPr>
          <w:rFonts w:eastAsia="Times New Roman"/>
          <w:bCs/>
        </w:rPr>
        <w:lastRenderedPageBreak/>
        <w:t>μπορούσα να πω, την απειλή της κατ</w:t>
      </w:r>
      <w:r>
        <w:rPr>
          <w:rFonts w:eastAsia="Times New Roman"/>
          <w:bCs/>
        </w:rPr>
        <w:t xml:space="preserve">άθεσης πριν από το καλοκαίρι ενός πολυνομοσχεδίου που πυρετωδώς προετοιμάζουν. Είναι ένα σχέδιο με αναρίθμητες δήθεν απαραίτητες αλλαγές του </w:t>
      </w:r>
      <w:r>
        <w:rPr>
          <w:rFonts w:eastAsia="Times New Roman"/>
          <w:bCs/>
        </w:rPr>
        <w:t>«</w:t>
      </w:r>
      <w:r>
        <w:rPr>
          <w:rFonts w:eastAsia="Times New Roman"/>
          <w:bCs/>
        </w:rPr>
        <w:t>ΚΑΛΛΙΚΡΑΤΗ</w:t>
      </w:r>
      <w:r>
        <w:rPr>
          <w:rFonts w:eastAsia="Times New Roman"/>
          <w:bCs/>
        </w:rPr>
        <w:t>»</w:t>
      </w:r>
      <w:r>
        <w:rPr>
          <w:rFonts w:eastAsia="Times New Roman"/>
          <w:bCs/>
        </w:rPr>
        <w:t xml:space="preserve"> και άλλα πολλά νεφελώδη, το οποίο βαφτίστηκε: «Μεταρρύθμιση στην </w:t>
      </w:r>
      <w:r>
        <w:rPr>
          <w:rFonts w:eastAsia="Times New Roman"/>
          <w:bCs/>
        </w:rPr>
        <w:t>α</w:t>
      </w:r>
      <w:r>
        <w:rPr>
          <w:rFonts w:eastAsia="Times New Roman"/>
          <w:bCs/>
        </w:rPr>
        <w:t>υτοδιοίκηση».</w:t>
      </w:r>
    </w:p>
    <w:p w14:paraId="1056AB44" w14:textId="77777777" w:rsidR="0091056D" w:rsidRDefault="00744911">
      <w:pPr>
        <w:spacing w:line="600" w:lineRule="auto"/>
        <w:ind w:firstLine="720"/>
        <w:jc w:val="both"/>
        <w:rPr>
          <w:rFonts w:eastAsia="Times New Roman"/>
          <w:bCs/>
        </w:rPr>
      </w:pPr>
      <w:r>
        <w:rPr>
          <w:rFonts w:eastAsia="Times New Roman"/>
          <w:bCs/>
        </w:rPr>
        <w:t>Κι ενώ ο κύριος Υπουργ</w:t>
      </w:r>
      <w:r>
        <w:rPr>
          <w:rFonts w:eastAsia="Times New Roman"/>
          <w:bCs/>
        </w:rPr>
        <w:t>ός διαπραγματεύεται αυτή τη μεταρρύθμιση ανά την επικράτεια με όλους τους πρόθυμους δημάρχους και τα στελέχη του ΣΥΡΙΖΑ, θεωρούμε απαράδεκτο να αρνείται πεισματικά τον διάλογο με τον κατ’ εξοχήν φορέα της αυτοδιοίκησης, τη λεγόμενη βέβαια ΚΕΔΕ, την Κεντρικ</w:t>
      </w:r>
      <w:r>
        <w:rPr>
          <w:rFonts w:eastAsia="Times New Roman"/>
          <w:bCs/>
        </w:rPr>
        <w:t>ή Ένωση Δήμων Ελλάδας.</w:t>
      </w:r>
    </w:p>
    <w:p w14:paraId="1056AB45" w14:textId="77777777" w:rsidR="0091056D" w:rsidRDefault="00744911">
      <w:pPr>
        <w:spacing w:line="600" w:lineRule="auto"/>
        <w:ind w:firstLine="720"/>
        <w:jc w:val="both"/>
        <w:rPr>
          <w:rFonts w:eastAsia="Times New Roman"/>
          <w:bCs/>
        </w:rPr>
      </w:pPr>
      <w:r>
        <w:rPr>
          <w:rFonts w:eastAsia="Times New Roman"/>
          <w:bCs/>
        </w:rPr>
        <w:t xml:space="preserve">Πέραν από τα όσα εφευρίσκουν για δήθεν αναγκαιότητες επί παντός επιστητού, τους ξεφεύγουν και κάποιες αλήθειες. Ξεκάθαρα δηλώνουν ότι δεν τους αρέσει ο </w:t>
      </w:r>
      <w:r>
        <w:rPr>
          <w:rFonts w:eastAsia="Times New Roman"/>
          <w:bCs/>
        </w:rPr>
        <w:t>«</w:t>
      </w:r>
      <w:r>
        <w:rPr>
          <w:rFonts w:eastAsia="Times New Roman"/>
          <w:bCs/>
        </w:rPr>
        <w:t>ΚΑΛΛΙΚΡΑΤΗΣ</w:t>
      </w:r>
      <w:r>
        <w:rPr>
          <w:rFonts w:eastAsia="Times New Roman"/>
          <w:bCs/>
        </w:rPr>
        <w:t>»</w:t>
      </w:r>
      <w:r>
        <w:rPr>
          <w:rFonts w:eastAsia="Times New Roman"/>
          <w:bCs/>
        </w:rPr>
        <w:t xml:space="preserve">, γιατί, όπως αναφέρουν, </w:t>
      </w:r>
      <w:proofErr w:type="spellStart"/>
      <w:r>
        <w:rPr>
          <w:rFonts w:eastAsia="Times New Roman"/>
          <w:bCs/>
        </w:rPr>
        <w:t>οικοδομήθηκε</w:t>
      </w:r>
      <w:proofErr w:type="spellEnd"/>
      <w:r>
        <w:rPr>
          <w:rFonts w:eastAsia="Times New Roman"/>
          <w:bCs/>
        </w:rPr>
        <w:t xml:space="preserve"> εξαρχής στη λογική του λιγότερ</w:t>
      </w:r>
      <w:r>
        <w:rPr>
          <w:rFonts w:eastAsia="Times New Roman"/>
          <w:bCs/>
        </w:rPr>
        <w:t>ου κράτους. Κι όλοι εδώ μέσα αντιλαμβανόμαστε τι σημαίνει αυτό: Περισσότερο κράτος στους δήμους και τις περιφέρειες, περισσότερες υπηρεσίες, περισσότεροι υπάλληλοι, περισσότεροι προϊστάμενοι του εαυτού τους, χιλιάδες προσλήψεις, ώστε όλοι μαζί -και συμπωμα</w:t>
      </w:r>
      <w:r>
        <w:rPr>
          <w:rFonts w:eastAsia="Times New Roman"/>
          <w:bCs/>
        </w:rPr>
        <w:t>τικά, όλοι αυτοί να είναι στελέχη, βέβαια, του ΣΥΡΙΖΑ- να ελέγχουν κάθε δραστηριότητα των τοπικών κοινωνιών.</w:t>
      </w:r>
    </w:p>
    <w:p w14:paraId="1056AB46" w14:textId="77777777" w:rsidR="0091056D" w:rsidRDefault="00744911">
      <w:pPr>
        <w:spacing w:line="600" w:lineRule="auto"/>
        <w:ind w:firstLine="720"/>
        <w:jc w:val="both"/>
        <w:rPr>
          <w:rFonts w:eastAsia="Times New Roman"/>
          <w:bCs/>
        </w:rPr>
      </w:pPr>
      <w:r>
        <w:rPr>
          <w:rFonts w:eastAsia="Times New Roman"/>
          <w:bCs/>
        </w:rPr>
        <w:lastRenderedPageBreak/>
        <w:t xml:space="preserve">Και όντως είναι εύλογο το ερώτημα πώς θα χρηματοδοτηθούν όλα τα παραπάνω, τα οποία οι ίδιοι εσείς έχετε κοστολογήσει το 2015 περί τα 3 </w:t>
      </w:r>
      <w:r>
        <w:rPr>
          <w:rFonts w:eastAsia="Times New Roman"/>
          <w:bCs/>
        </w:rPr>
        <w:t>δισεκατομμύρια και αυτήν τη στιγμή πιθανότητα να έχει διπλασιαστεί, διότι οι απαντήσεις περί συμμετοχικού προϋπολογισμού είναι το μόνο που βλέπουμε μέχρι στιγμής και χρήζει πολλών διευκρινίσεων.</w:t>
      </w:r>
    </w:p>
    <w:p w14:paraId="1056AB47" w14:textId="77777777" w:rsidR="0091056D" w:rsidRDefault="00744911">
      <w:pPr>
        <w:spacing w:line="600" w:lineRule="auto"/>
        <w:ind w:firstLine="720"/>
        <w:jc w:val="both"/>
        <w:rPr>
          <w:rFonts w:eastAsia="Times New Roman"/>
          <w:bCs/>
        </w:rPr>
      </w:pPr>
      <w:r>
        <w:rPr>
          <w:rFonts w:eastAsia="Times New Roman"/>
          <w:bCs/>
        </w:rPr>
        <w:t xml:space="preserve">Για ουσιαστική αναβάθμιση του ρόλου της αυτοδιοίκησης α΄ και </w:t>
      </w:r>
      <w:r>
        <w:rPr>
          <w:rFonts w:eastAsia="Times New Roman"/>
          <w:bCs/>
        </w:rPr>
        <w:t xml:space="preserve">β΄ βαθμού, για το ενδεχόμενο μητροπολιτικής εξέλιξης των μεγάλων δήμων, όπως θα παράδειγμα, της Αθήνας και της Θεσσαλονίκης, για ουσιαστική ενίσχυση των κεντρικών αυτοτελών πόρων, μόνο σοβαρή κουβέντα δεν γίνεται. </w:t>
      </w:r>
    </w:p>
    <w:p w14:paraId="1056AB48" w14:textId="77777777" w:rsidR="0091056D" w:rsidRDefault="00744911">
      <w:pPr>
        <w:spacing w:line="600" w:lineRule="auto"/>
        <w:ind w:firstLine="720"/>
        <w:jc w:val="both"/>
        <w:rPr>
          <w:rFonts w:eastAsia="Times New Roman"/>
          <w:bCs/>
        </w:rPr>
      </w:pPr>
      <w:r>
        <w:rPr>
          <w:rFonts w:eastAsia="Times New Roman"/>
          <w:bCs/>
        </w:rPr>
        <w:t>Στην πράξη, ακόμη και οι θεσμοθετημένοι π</w:t>
      </w:r>
      <w:r>
        <w:rPr>
          <w:rFonts w:eastAsia="Times New Roman"/>
          <w:bCs/>
        </w:rPr>
        <w:t xml:space="preserve">όροι υπέρ των δήμων </w:t>
      </w:r>
      <w:proofErr w:type="spellStart"/>
      <w:r>
        <w:rPr>
          <w:rFonts w:eastAsia="Times New Roman"/>
          <w:bCs/>
        </w:rPr>
        <w:t>παρακρατούνται</w:t>
      </w:r>
      <w:proofErr w:type="spellEnd"/>
      <w:r>
        <w:rPr>
          <w:rFonts w:eastAsia="Times New Roman"/>
          <w:bCs/>
        </w:rPr>
        <w:t xml:space="preserve"> επίτηδες για μήνες ή για χρόνια, εντείνοντας την ασφυξία. Υπενθυμίζω ότι οι πιστώσεις για τις περιφερειακές υπηρεσίες –τις πρώην νομαρχίες, δηλαδή- από 96 εκατομμύρια για το 2016, συρρικνώθηκαν σε μόλις 32 εκατομμύρια για</w:t>
      </w:r>
      <w:r>
        <w:rPr>
          <w:rFonts w:eastAsia="Times New Roman"/>
          <w:bCs/>
        </w:rPr>
        <w:t xml:space="preserve"> το 2017, σημειώνοντας μείωση κατά περίπου 65%.</w:t>
      </w:r>
    </w:p>
    <w:p w14:paraId="1056AB49" w14:textId="77777777" w:rsidR="0091056D" w:rsidRDefault="00744911">
      <w:pPr>
        <w:spacing w:line="600" w:lineRule="auto"/>
        <w:ind w:firstLine="720"/>
        <w:jc w:val="both"/>
        <w:rPr>
          <w:rFonts w:eastAsia="Times New Roman"/>
          <w:bCs/>
        </w:rPr>
      </w:pPr>
      <w:r>
        <w:rPr>
          <w:rFonts w:eastAsia="Times New Roman"/>
          <w:bCs/>
        </w:rPr>
        <w:t>Επιπρόσθετα, είναι γνωστό ότι η αυτοδιοίκηση α΄ βαθμού έχει αποκλειστεί τελείως από το ΕΣΠΑ, ακόμη και για τη λειτουργία των κοινωνικών δομών φτώχειας. Γιατί</w:t>
      </w:r>
      <w:r>
        <w:rPr>
          <w:rFonts w:eastAsia="Times New Roman"/>
          <w:bCs/>
        </w:rPr>
        <w:t>,</w:t>
      </w:r>
      <w:r>
        <w:rPr>
          <w:rFonts w:eastAsia="Times New Roman"/>
          <w:bCs/>
        </w:rPr>
        <w:t xml:space="preserve"> με αποκλειστική ευθύνη της Κυβέρνησης ΣΥΡΙΖΑ</w:t>
      </w:r>
      <w:r>
        <w:rPr>
          <w:rFonts w:eastAsia="Times New Roman"/>
          <w:bCs/>
        </w:rPr>
        <w:t xml:space="preserve"> </w:t>
      </w:r>
      <w:r>
        <w:rPr>
          <w:rFonts w:eastAsia="Times New Roman"/>
          <w:bCs/>
        </w:rPr>
        <w:t>-</w:t>
      </w:r>
      <w:r>
        <w:rPr>
          <w:rFonts w:eastAsia="Times New Roman"/>
          <w:bCs/>
        </w:rPr>
        <w:t xml:space="preserve"> </w:t>
      </w:r>
      <w:r>
        <w:rPr>
          <w:rFonts w:eastAsia="Times New Roman"/>
          <w:bCs/>
        </w:rPr>
        <w:t>ΑΝ</w:t>
      </w:r>
      <w:r>
        <w:rPr>
          <w:rFonts w:eastAsia="Times New Roman"/>
          <w:bCs/>
        </w:rPr>
        <w:t>ΕΛ, καθυστέρησαν οι διαδικασίες έναρξης των προγραμμάτων του νέου ΕΣΠΑ 2014-2020, που θα χρηματοδοτούσαν τη λειτουργία αυτών των δομών.</w:t>
      </w:r>
    </w:p>
    <w:p w14:paraId="1056AB4A" w14:textId="77777777" w:rsidR="0091056D" w:rsidRDefault="00744911">
      <w:pPr>
        <w:spacing w:line="600" w:lineRule="auto"/>
        <w:ind w:firstLine="720"/>
        <w:jc w:val="both"/>
        <w:rPr>
          <w:rFonts w:eastAsia="Times New Roman"/>
          <w:bCs/>
        </w:rPr>
      </w:pPr>
      <w:r>
        <w:rPr>
          <w:rFonts w:eastAsia="Times New Roman"/>
          <w:bCs/>
        </w:rPr>
        <w:lastRenderedPageBreak/>
        <w:t>Αποτέλεσμα ήταν να σταματήσει για απροσδιόριστο διάστημα η παροχή αυτών των υπηρεσιών και οι διακόσιες πενήντα έξι δομές</w:t>
      </w:r>
      <w:r>
        <w:rPr>
          <w:rFonts w:eastAsia="Times New Roman"/>
          <w:bCs/>
        </w:rPr>
        <w:t xml:space="preserve"> με τ</w:t>
      </w:r>
      <w:r>
        <w:rPr>
          <w:rFonts w:eastAsia="Times New Roman"/>
          <w:bCs/>
        </w:rPr>
        <w:t>ι</w:t>
      </w:r>
      <w:r>
        <w:rPr>
          <w:rFonts w:eastAsia="Times New Roman"/>
          <w:bCs/>
        </w:rPr>
        <w:t xml:space="preserve">ς </w:t>
      </w:r>
      <w:proofErr w:type="spellStart"/>
      <w:r>
        <w:rPr>
          <w:rFonts w:eastAsia="Times New Roman"/>
          <w:bCs/>
        </w:rPr>
        <w:t>εκατόν</w:t>
      </w:r>
      <w:proofErr w:type="spellEnd"/>
      <w:r>
        <w:rPr>
          <w:rFonts w:eastAsia="Times New Roman"/>
          <w:bCs/>
        </w:rPr>
        <w:t xml:space="preserve"> δεκαοκτώ χιλιάδες ωφελούμενους συμπολίτες μας που έχουν πραγματικά την ανάγκη από ένα πιάτο φαΐ, από ένα ρούχο ή από το φάρμακό τους, να μη βρίσκουν παρηγοριά. Δυστυχώς, αυτή είναι η περίφημη «πρώτη φορά </w:t>
      </w:r>
      <w:r>
        <w:rPr>
          <w:rFonts w:eastAsia="Times New Roman"/>
          <w:bCs/>
        </w:rPr>
        <w:t>α</w:t>
      </w:r>
      <w:r>
        <w:rPr>
          <w:rFonts w:eastAsia="Times New Roman"/>
          <w:bCs/>
        </w:rPr>
        <w:t xml:space="preserve">ριστερά». </w:t>
      </w:r>
    </w:p>
    <w:p w14:paraId="1056AB4B" w14:textId="77777777" w:rsidR="0091056D" w:rsidRDefault="00744911">
      <w:pPr>
        <w:spacing w:line="600" w:lineRule="auto"/>
        <w:ind w:firstLine="720"/>
        <w:jc w:val="both"/>
        <w:rPr>
          <w:rFonts w:eastAsia="Times New Roman" w:cs="Times New Roman"/>
          <w:szCs w:val="24"/>
        </w:rPr>
      </w:pPr>
      <w:r>
        <w:rPr>
          <w:rFonts w:eastAsia="Times New Roman"/>
          <w:bCs/>
        </w:rPr>
        <w:t>Η Κυβέρνηση επιλέγει το μ</w:t>
      </w:r>
      <w:r>
        <w:rPr>
          <w:rFonts w:eastAsia="Times New Roman"/>
          <w:bCs/>
        </w:rPr>
        <w:t>οντέλο του συγκεντρωτισμού του κεντρικού κράτους πάνω στην αυτοδιοίκηση και αυτό το σχέδιο νόμου είναι το αποτέλεσμα των σχετικών οδηγιών που έδωσε στη λεγόμενη επιτροπή για την αναθεώρηση του θεσμικού πλαισίου της τοπικής αυτοδιοίκησης, μια επιτροπή που α</w:t>
      </w:r>
      <w:r>
        <w:rPr>
          <w:rFonts w:eastAsia="Times New Roman"/>
          <w:bCs/>
        </w:rPr>
        <w:t>ποτελεί ένα θαύμα.</w:t>
      </w:r>
    </w:p>
    <w:p w14:paraId="1056AB4C"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Διότι</w:t>
      </w:r>
      <w:r>
        <w:rPr>
          <w:rFonts w:eastAsia="Times New Roman" w:cs="Times New Roman"/>
          <w:szCs w:val="24"/>
        </w:rPr>
        <w:t>,</w:t>
      </w:r>
      <w:r>
        <w:rPr>
          <w:rFonts w:eastAsia="Times New Roman" w:cs="Times New Roman"/>
          <w:szCs w:val="24"/>
        </w:rPr>
        <w:t xml:space="preserve"> ενώ στο άρθρο 5 του αρχικού νόμου, του ν.4368/2016, προβλεπόταν ότι αποτελείται από είκοσι επτά άτομα, εκμεταλλευόμενη βέβαια η Κυβέρνηση τις διατάξεις για σχηματισμό και κάποιων ομάδων εργασίας, κατάφερε να χωρέσει συνολικά </w:t>
      </w:r>
      <w:proofErr w:type="spellStart"/>
      <w:r>
        <w:rPr>
          <w:rFonts w:eastAsia="Times New Roman" w:cs="Times New Roman"/>
          <w:szCs w:val="24"/>
        </w:rPr>
        <w:t>εκατό</w:t>
      </w:r>
      <w:r>
        <w:rPr>
          <w:rFonts w:eastAsia="Times New Roman" w:cs="Times New Roman"/>
          <w:szCs w:val="24"/>
        </w:rPr>
        <w:t>ν</w:t>
      </w:r>
      <w:proofErr w:type="spellEnd"/>
      <w:r>
        <w:rPr>
          <w:rFonts w:eastAsia="Times New Roman" w:cs="Times New Roman"/>
          <w:szCs w:val="24"/>
        </w:rPr>
        <w:t xml:space="preserve"> τριάντα τέσσερα άτομα μαζί με τη γραμματειακή υποστήριξη, δηλαδή πέντε φορές παραπάνω από την αρχική πρόβλεψη. Όλα αυτά τα άτομα, βέβαια, δικαιούντο αμοιβής.</w:t>
      </w:r>
    </w:p>
    <w:p w14:paraId="1056AB4D" w14:textId="77777777" w:rsidR="0091056D" w:rsidRDefault="00744911">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056AB4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Για να μην α</w:t>
      </w:r>
      <w:r>
        <w:rPr>
          <w:rFonts w:eastAsia="Times New Roman" w:cs="Times New Roman"/>
          <w:szCs w:val="24"/>
        </w:rPr>
        <w:t>δικήσουμε και κανέναν, αναζητήσαμε μήπως υπάρχει κάποια επιστολή, κάποια ανακοίνωση</w:t>
      </w:r>
      <w:r>
        <w:rPr>
          <w:rFonts w:eastAsia="Times New Roman" w:cs="Times New Roman"/>
          <w:szCs w:val="24"/>
        </w:rPr>
        <w:t>,</w:t>
      </w:r>
      <w:r>
        <w:rPr>
          <w:rFonts w:eastAsia="Times New Roman" w:cs="Times New Roman"/>
          <w:szCs w:val="24"/>
        </w:rPr>
        <w:t xml:space="preserve"> με την οποία θα απαλλάσσονται ή θα παραιτηθούν αυτής της αμοιβής τα εν λόγω μέλη, αλλά δεν τα βλέπουμε. </w:t>
      </w:r>
      <w:r>
        <w:rPr>
          <w:rFonts w:eastAsia="Times New Roman" w:cs="Times New Roman"/>
          <w:szCs w:val="24"/>
        </w:rPr>
        <w:t>Ε</w:t>
      </w:r>
      <w:r>
        <w:rPr>
          <w:rFonts w:eastAsia="Times New Roman" w:cs="Times New Roman"/>
          <w:szCs w:val="24"/>
        </w:rPr>
        <w:t>φόσον δεν τα είδαμε, θα παρακαλούσαμε τον κύριο Υπουργό να μας κατ</w:t>
      </w:r>
      <w:r>
        <w:rPr>
          <w:rFonts w:eastAsia="Times New Roman" w:cs="Times New Roman"/>
          <w:szCs w:val="24"/>
        </w:rPr>
        <w:t>αθέσει σήμερα τα αναλυτικά στοιχεία, ώστε να μάθει και ο ελληνικός λαός πού ξοδεύονται τα όσα κουρεύει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από τις συντάξεις των ηλικιωμένων και τα επιδόματα αναπηρίας και ανεργίας.</w:t>
      </w:r>
    </w:p>
    <w:p w14:paraId="1056AB4F"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Αν εξαιρέσουμε περίπου δεκαπέντε άτομα που συμμετείχ</w:t>
      </w:r>
      <w:r>
        <w:rPr>
          <w:rFonts w:eastAsia="Times New Roman" w:cs="Times New Roman"/>
          <w:szCs w:val="24"/>
        </w:rPr>
        <w:t xml:space="preserve">αν ως μέλη </w:t>
      </w:r>
      <w:r>
        <w:rPr>
          <w:rFonts w:eastAsia="Times New Roman" w:cs="Times New Roman"/>
          <w:szCs w:val="24"/>
          <w:lang w:val="en-US"/>
        </w:rPr>
        <w:t>ex</w:t>
      </w:r>
      <w:r>
        <w:rPr>
          <w:rFonts w:eastAsia="Times New Roman" w:cs="Times New Roman"/>
          <w:szCs w:val="24"/>
        </w:rPr>
        <w:t xml:space="preserve"> </w:t>
      </w:r>
      <w:r>
        <w:rPr>
          <w:rFonts w:eastAsia="Times New Roman" w:cs="Times New Roman"/>
          <w:szCs w:val="24"/>
          <w:lang w:val="en-US"/>
        </w:rPr>
        <w:t>officio</w:t>
      </w:r>
      <w:r>
        <w:rPr>
          <w:rFonts w:eastAsia="Times New Roman" w:cs="Times New Roman"/>
          <w:szCs w:val="24"/>
        </w:rPr>
        <w:t xml:space="preserve">, τους οποίους, απ’ ό,τι καταλάβαμε, δεν τους ήθελε και η ίδια η Κυβέρνηση πάρα πολύ στα πόδια της, δεν υπάρχει κανένα στέλεχος που πάει χαμένο για την Κυβέρνηση. </w:t>
      </w:r>
      <w:r>
        <w:rPr>
          <w:rFonts w:eastAsia="Times New Roman" w:cs="Times New Roman"/>
          <w:szCs w:val="24"/>
        </w:rPr>
        <w:t>Τ</w:t>
      </w:r>
      <w:r>
        <w:rPr>
          <w:rFonts w:eastAsia="Times New Roman" w:cs="Times New Roman"/>
          <w:szCs w:val="24"/>
        </w:rPr>
        <w:t>ελικά το μόνο που περιμένουμε να ακούσουμε είναι το «λεφτά υπάρχουν» κα</w:t>
      </w:r>
      <w:r>
        <w:rPr>
          <w:rFonts w:eastAsia="Times New Roman" w:cs="Times New Roman"/>
          <w:szCs w:val="24"/>
        </w:rPr>
        <w:t>ι από εσάς.</w:t>
      </w:r>
    </w:p>
    <w:p w14:paraId="1056AB50"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Έχουμε βέβαια για τριμελή…</w:t>
      </w:r>
    </w:p>
    <w:p w14:paraId="1056AB51"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Πού τα είδατε αυτά και τα λέτε; Πώς το λέτε; Διαβάζετε από μέσα…</w:t>
      </w:r>
    </w:p>
    <w:p w14:paraId="1056AB52"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θα μιλήσετε στην ώρα σας.</w:t>
      </w:r>
    </w:p>
    <w:p w14:paraId="1056AB53"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ΠΑΝΑΓΙΩΤΗΣ (ΠΑ</w:t>
      </w:r>
      <w:r>
        <w:rPr>
          <w:rFonts w:eastAsia="Times New Roman" w:cs="Times New Roman"/>
          <w:b/>
          <w:szCs w:val="24"/>
        </w:rPr>
        <w:t>ΝΟΣ) ΣΚΟΥΡΛΕΤΗΣ (Υπουργός Εσωτερικών):</w:t>
      </w:r>
      <w:r>
        <w:rPr>
          <w:rFonts w:eastAsia="Times New Roman" w:cs="Times New Roman"/>
          <w:szCs w:val="24"/>
        </w:rPr>
        <w:t xml:space="preserve"> Δεν το ξέρετε.</w:t>
      </w:r>
    </w:p>
    <w:p w14:paraId="1056AB54"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lastRenderedPageBreak/>
        <w:t>ΜΑΡΙΟΣ ΓΕΩΡΓΙΑΔΗΣ:</w:t>
      </w:r>
      <w:r>
        <w:rPr>
          <w:rFonts w:eastAsia="Times New Roman" w:cs="Times New Roman"/>
          <w:szCs w:val="24"/>
        </w:rPr>
        <w:t xml:space="preserve"> Κύριε Υπουργέ, σας καλούμε να τα καταθέσετε.</w:t>
      </w:r>
    </w:p>
    <w:p w14:paraId="1056AB55"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Μα, υπάρχουν κατατεθειμένα. Δεν το ξέρετε. Δεν δικαιολογείται από το νεαρό της ηλικία</w:t>
      </w:r>
      <w:r>
        <w:rPr>
          <w:rFonts w:eastAsia="Times New Roman" w:cs="Times New Roman"/>
          <w:szCs w:val="24"/>
        </w:rPr>
        <w:t xml:space="preserve">ς να λέμε ανακρίβειες. Πού τα είδατε αυτά; </w:t>
      </w:r>
    </w:p>
    <w:p w14:paraId="1056AB56"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Το αν λέγονται ανακρίβειες…</w:t>
      </w:r>
    </w:p>
    <w:p w14:paraId="1056AB57"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απαντήσετε, κύριε Υπουργέ.</w:t>
      </w:r>
    </w:p>
    <w:p w14:paraId="1056AB5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Ολοκληρώστε, κύριε Γεωργιάδη.</w:t>
      </w:r>
    </w:p>
    <w:p w14:paraId="1056AB59"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Εμείς σας καλούμε να τα καταθέσετε.</w:t>
      </w:r>
    </w:p>
    <w:p w14:paraId="1056AB5A"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τριμελής επιτροπή από πέντε-έξι άτομα έχει ακουστεί πάρα πολλές φορές, αλλά την </w:t>
      </w:r>
      <w:proofErr w:type="spellStart"/>
      <w:r>
        <w:rPr>
          <w:rFonts w:eastAsia="Times New Roman" w:cs="Times New Roman"/>
          <w:szCs w:val="24"/>
        </w:rPr>
        <w:t>εικοσιεπταμελή</w:t>
      </w:r>
      <w:proofErr w:type="spellEnd"/>
      <w:r>
        <w:rPr>
          <w:rFonts w:eastAsia="Times New Roman" w:cs="Times New Roman"/>
          <w:szCs w:val="24"/>
        </w:rPr>
        <w:t xml:space="preserve"> επιτροπή από </w:t>
      </w:r>
      <w:proofErr w:type="spellStart"/>
      <w:r>
        <w:rPr>
          <w:rFonts w:eastAsia="Times New Roman" w:cs="Times New Roman"/>
          <w:szCs w:val="24"/>
        </w:rPr>
        <w:t>εκατόν</w:t>
      </w:r>
      <w:proofErr w:type="spellEnd"/>
      <w:r>
        <w:rPr>
          <w:rFonts w:eastAsia="Times New Roman" w:cs="Times New Roman"/>
          <w:szCs w:val="24"/>
        </w:rPr>
        <w:t xml:space="preserve"> τριάντα τέσσερα άτομα εγώ προσωπικά πρώτη φορά την ακούω!</w:t>
      </w:r>
    </w:p>
    <w:p w14:paraId="1056AB5B"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Υπήρχε στο παρελθόν.</w:t>
      </w:r>
    </w:p>
    <w:p w14:paraId="1056AB5C"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δεν αμφ</w:t>
      </w:r>
      <w:r>
        <w:rPr>
          <w:rFonts w:eastAsia="Times New Roman" w:cs="Times New Roman"/>
          <w:szCs w:val="24"/>
        </w:rPr>
        <w:t>ισβητούμε ότι επί επτά μήνες όλα τα εν λόγω στελέχη δούλευαν πυρετωδώς για τις τετρακόσιες σαράντα πέντε σελίδες που καταθέσα</w:t>
      </w:r>
      <w:r>
        <w:rPr>
          <w:rFonts w:eastAsia="Times New Roman" w:cs="Times New Roman"/>
          <w:szCs w:val="24"/>
        </w:rPr>
        <w:t>ν</w:t>
      </w:r>
      <w:r>
        <w:rPr>
          <w:rFonts w:eastAsia="Times New Roman" w:cs="Times New Roman"/>
          <w:szCs w:val="24"/>
        </w:rPr>
        <w:t xml:space="preserve">ε και διότι πραγματικά όλα αυτά που αναγράφονται περιλαμβάνουν και ενδιαφέροντα στοιχεία και όλοι μας θα </w:t>
      </w:r>
      <w:r>
        <w:rPr>
          <w:rFonts w:eastAsia="Times New Roman" w:cs="Times New Roman"/>
          <w:szCs w:val="24"/>
        </w:rPr>
        <w:lastRenderedPageBreak/>
        <w:t xml:space="preserve">πρέπει να τα μελετήσουμε </w:t>
      </w:r>
      <w:r>
        <w:rPr>
          <w:rFonts w:eastAsia="Times New Roman" w:cs="Times New Roman"/>
          <w:szCs w:val="24"/>
        </w:rPr>
        <w:t>και να διαβάσουμε προσεκτικά, διότι ο εν λόγω μπαχτσές έχει πάρα πολλά καλούδια.</w:t>
      </w:r>
    </w:p>
    <w:p w14:paraId="1056AB5D"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αναφέρω: </w:t>
      </w:r>
      <w:r>
        <w:rPr>
          <w:rFonts w:eastAsia="Times New Roman" w:cs="Times New Roman"/>
          <w:szCs w:val="24"/>
        </w:rPr>
        <w:t>κ</w:t>
      </w:r>
      <w:r>
        <w:rPr>
          <w:rFonts w:eastAsia="Times New Roman" w:cs="Times New Roman"/>
          <w:szCs w:val="24"/>
        </w:rPr>
        <w:t>αθιέρωση της απλής αναλογικής ως εκλογικού συστήματος, μείωση του ορίου ηλικίας για το δικαίωμα του εκλέγειν στα δεκαεπτά έτη, καθιέρωση τοπικών δημοψηφισ</w:t>
      </w:r>
      <w:r>
        <w:rPr>
          <w:rFonts w:eastAsia="Times New Roman" w:cs="Times New Roman"/>
          <w:szCs w:val="24"/>
        </w:rPr>
        <w:t>μάτων, μείωση θητείας για τους αιρετούς, επισημοποίηση διαφόρων λαϊκών πρωτοβουλιών.</w:t>
      </w:r>
    </w:p>
    <w:p w14:paraId="1056AB5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Τα παραπάνω είναι σε θετικό πρόσημο και εμάς μας βρίσκουν σύμφωνους από την Ένωση Κεντρώων, αλλά, όταν βλέπουμε προσλήψεις δεκάδων επιστημονικών συνεργατών σε κάθε δήμο, οι οποίοι θα βοηθούν και θα εξυπηρετούν την περιφέρεια και όχι μόνο το έργο των δημάρχ</w:t>
      </w:r>
      <w:r>
        <w:rPr>
          <w:rFonts w:eastAsia="Times New Roman" w:cs="Times New Roman"/>
          <w:szCs w:val="24"/>
        </w:rPr>
        <w:t xml:space="preserve">ων, αντιδημάρχων, περιφερειαρχών </w:t>
      </w:r>
      <w:proofErr w:type="spellStart"/>
      <w:r>
        <w:rPr>
          <w:rFonts w:eastAsia="Times New Roman" w:cs="Times New Roman"/>
          <w:szCs w:val="24"/>
        </w:rPr>
        <w:t>κ.ο.κ.</w:t>
      </w:r>
      <w:proofErr w:type="spellEnd"/>
      <w:r>
        <w:rPr>
          <w:rFonts w:eastAsia="Times New Roman" w:cs="Times New Roman"/>
          <w:szCs w:val="24"/>
        </w:rPr>
        <w:t>, με βάση τη σελίδα 106 του πορίσματος -θα με διαψεύσετε, αν δεν αναφέρεται εκεί-, με λίγα λόγια μιλάμε για περαιτέρω διόγκωση του κομματικού στρατού.</w:t>
      </w:r>
    </w:p>
    <w:p w14:paraId="1056AB5F"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Βέβαια, είναι εύκολο να τα φορτώνουμε, αγαπητοί συνάδελφοι, όλα τη</w:t>
      </w:r>
      <w:r>
        <w:rPr>
          <w:rFonts w:eastAsia="Times New Roman" w:cs="Times New Roman"/>
          <w:szCs w:val="24"/>
        </w:rPr>
        <w:t>ς Μεταπολίτευσης στον ΣΥΡΙΖΑ, διότι μας έχετε δώσει το δικαίωμα να το κάνουμε. Εμείς, όμως, ως Ένωση Κεντρώων, δεν ψάχνουμε να βρούμε κάποιον σαν εξιλαστήριο θύμα. Τα προβλήματα της τοπικής αυτοδιοίκησης υπάρχουν εδώ και δεκαετίες.</w:t>
      </w:r>
    </w:p>
    <w:p w14:paraId="1056AB60"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Εσείς, κύριοι της Νέας Δ</w:t>
      </w:r>
      <w:r>
        <w:rPr>
          <w:rFonts w:eastAsia="Times New Roman" w:cs="Times New Roman"/>
          <w:szCs w:val="24"/>
        </w:rPr>
        <w:t xml:space="preserve">ημοκρατίας, σωστά κάνετε και διαμαρτύρεστε για το μακρύ χέρι του ΣΥΡΙΖΑ στα </w:t>
      </w:r>
      <w:proofErr w:type="spellStart"/>
      <w:r>
        <w:rPr>
          <w:rFonts w:eastAsia="Times New Roman" w:cs="Times New Roman"/>
          <w:szCs w:val="24"/>
        </w:rPr>
        <w:t>αυτοδιοικητικά</w:t>
      </w:r>
      <w:proofErr w:type="spellEnd"/>
      <w:r>
        <w:rPr>
          <w:rFonts w:eastAsia="Times New Roman" w:cs="Times New Roman"/>
          <w:szCs w:val="24"/>
        </w:rPr>
        <w:t>, αλλά θέλουμε να μας πείτε τι έχετε κάνει όλα αυτά τα χρόνια για να καθαρίσετε όλο αυτό το τοπίο της αυτοδιοίκησης που το θεωρείτε βρώμικο. Ακόμα και σήμερα είστε εν</w:t>
      </w:r>
      <w:r>
        <w:rPr>
          <w:rFonts w:eastAsia="Times New Roman" w:cs="Times New Roman"/>
          <w:szCs w:val="24"/>
        </w:rPr>
        <w:t>αντίον της απομάκρυνσης των παθογενειών, των αργομισθιών και γενικότερα της διασπάθισης του κρατικού χρήματος.</w:t>
      </w:r>
    </w:p>
    <w:p w14:paraId="1056AB61"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Γεωργιάδη, ολοκληρώστε.</w:t>
      </w:r>
    </w:p>
    <w:p w14:paraId="1056AB62"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Ένα </w:t>
      </w:r>
      <w:proofErr w:type="spellStart"/>
      <w:r>
        <w:rPr>
          <w:rFonts w:eastAsia="Times New Roman" w:cs="Times New Roman"/>
          <w:szCs w:val="24"/>
        </w:rPr>
        <w:t>λεπτάκι</w:t>
      </w:r>
      <w:proofErr w:type="spellEnd"/>
      <w:r>
        <w:rPr>
          <w:rFonts w:eastAsia="Times New Roman" w:cs="Times New Roman"/>
          <w:szCs w:val="24"/>
        </w:rPr>
        <w:t>, κυρία Πρόεδρε</w:t>
      </w:r>
      <w:r>
        <w:rPr>
          <w:rFonts w:eastAsia="Times New Roman" w:cs="Times New Roman"/>
          <w:szCs w:val="24"/>
        </w:rPr>
        <w:t>,</w:t>
      </w:r>
      <w:r>
        <w:rPr>
          <w:rFonts w:eastAsia="Times New Roman" w:cs="Times New Roman"/>
          <w:szCs w:val="24"/>
        </w:rPr>
        <w:t xml:space="preserve"> και ολοκληρώνω.</w:t>
      </w:r>
    </w:p>
    <w:p w14:paraId="1056AB63"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ΟΥΣΑ (Αναστασία Χριστοδουλοπούλου):</w:t>
      </w:r>
      <w:r>
        <w:rPr>
          <w:rFonts w:eastAsia="Times New Roman" w:cs="Times New Roman"/>
          <w:szCs w:val="24"/>
        </w:rPr>
        <w:t xml:space="preserve"> Ένα </w:t>
      </w:r>
      <w:proofErr w:type="spellStart"/>
      <w:r>
        <w:rPr>
          <w:rFonts w:eastAsia="Times New Roman" w:cs="Times New Roman"/>
          <w:szCs w:val="24"/>
        </w:rPr>
        <w:t>λεπτάκι</w:t>
      </w:r>
      <w:proofErr w:type="spellEnd"/>
      <w:r>
        <w:rPr>
          <w:rFonts w:eastAsia="Times New Roman" w:cs="Times New Roman"/>
          <w:szCs w:val="24"/>
        </w:rPr>
        <w:t xml:space="preserve"> και φτάσαμε στα εννιά έτσι.</w:t>
      </w:r>
    </w:p>
    <w:p w14:paraId="1056AB64"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Υπήρχαν και διακοπές.</w:t>
      </w:r>
    </w:p>
    <w:p w14:paraId="1056AB65"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Δεν ήταν προγραμματισμένες!</w:t>
      </w:r>
    </w:p>
    <w:p w14:paraId="1056AB66"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Αυτό γιατί; Διότι πολύ απλά τα πελατειακό κράτος δεν έχει χρώμα κόκκινο, ρο</w:t>
      </w:r>
      <w:r>
        <w:rPr>
          <w:rFonts w:eastAsia="Times New Roman" w:cs="Times New Roman"/>
          <w:szCs w:val="24"/>
        </w:rPr>
        <w:t>ζ ή μόνο πράσινο. Έχει και μπλε και</w:t>
      </w:r>
      <w:r>
        <w:rPr>
          <w:rFonts w:eastAsia="Times New Roman" w:cs="Times New Roman"/>
          <w:szCs w:val="24"/>
        </w:rPr>
        <w:t>,</w:t>
      </w:r>
      <w:r>
        <w:rPr>
          <w:rFonts w:eastAsia="Times New Roman" w:cs="Times New Roman"/>
          <w:szCs w:val="24"/>
        </w:rPr>
        <w:t xml:space="preserve"> αν το θίξουμε, θα θιχ</w:t>
      </w:r>
      <w:r>
        <w:rPr>
          <w:rFonts w:eastAsia="Times New Roman" w:cs="Times New Roman"/>
          <w:szCs w:val="24"/>
        </w:rPr>
        <w:t>θ</w:t>
      </w:r>
      <w:r>
        <w:rPr>
          <w:rFonts w:eastAsia="Times New Roman" w:cs="Times New Roman"/>
          <w:szCs w:val="24"/>
        </w:rPr>
        <w:t>είτε και εσείς.</w:t>
      </w:r>
    </w:p>
    <w:p w14:paraId="1056AB6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 xml:space="preserve">Συμπερασματικά, εμείς δεν δρούμε μηδενιστικά και αναγνωρίζουμε και τα σφάλματα και τα θετικά των επεμβάσεων. </w:t>
      </w:r>
      <w:r>
        <w:rPr>
          <w:rFonts w:eastAsia="Times New Roman" w:cs="Times New Roman"/>
          <w:szCs w:val="24"/>
        </w:rPr>
        <w:t>Ε</w:t>
      </w:r>
      <w:r>
        <w:rPr>
          <w:rFonts w:eastAsia="Times New Roman" w:cs="Times New Roman"/>
          <w:szCs w:val="24"/>
        </w:rPr>
        <w:t>ν προκειμένω, αυτό που θέλουμε είναι διαφάνεια και κοινωνική λογοδοσία.</w:t>
      </w:r>
      <w:r>
        <w:rPr>
          <w:rFonts w:eastAsia="Times New Roman" w:cs="Times New Roman"/>
          <w:szCs w:val="24"/>
        </w:rPr>
        <w:t xml:space="preserve"> Χωρίς την κάθαρση στην τοπική αυτοδιοίκηση, δεν θα καθαρίσει ο τόπος και δεν θα τον καθαρίσει καμμία κυβέρνηση.</w:t>
      </w:r>
    </w:p>
    <w:p w14:paraId="1056AB6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Κλείνω με ένα σχόλιο που ανέφερε η κ. Ασημακοπούλου, διότι έτυχε να είμαι παρών στο χθεσινό πάνελ. Είναι απαράδεκτο να ακούμε από στέλεχος της </w:t>
      </w:r>
      <w:r>
        <w:rPr>
          <w:rFonts w:eastAsia="Times New Roman" w:cs="Times New Roman"/>
          <w:szCs w:val="24"/>
        </w:rPr>
        <w:t>Κυβερνήσεως προσομοίωση αυτή τη στιγμή ίσως του σημαντικότερου νομοσχεδίου που φέρνετε για τα μέτρα, για να πνίξετε περαιτέρω τους μισθούς και τις συντάξεις των Ελλήνων φορολογούμενων, με το ότι θα μαλώσουμε ένα παιδάκι που δεν πήγε καλά στις εξετάσεις. Με</w:t>
      </w:r>
      <w:r>
        <w:rPr>
          <w:rFonts w:eastAsia="Times New Roman" w:cs="Times New Roman"/>
          <w:szCs w:val="24"/>
        </w:rPr>
        <w:t xml:space="preserve"> λίγα λόγια, δηλαδή, παραδέχεστε ότι ο κ. </w:t>
      </w:r>
      <w:proofErr w:type="spellStart"/>
      <w:r>
        <w:rPr>
          <w:rFonts w:eastAsia="Times New Roman" w:cs="Times New Roman"/>
          <w:szCs w:val="24"/>
        </w:rPr>
        <w:t>Τσακαλώτος</w:t>
      </w:r>
      <w:proofErr w:type="spellEnd"/>
      <w:r>
        <w:rPr>
          <w:rFonts w:eastAsia="Times New Roman" w:cs="Times New Roman"/>
          <w:szCs w:val="24"/>
        </w:rPr>
        <w:t xml:space="preserve"> είχε μια αποτυχημένη πολιτική; Να το ξέρουμε, δηλαδή! Προσομοιάζετε την πολιτική και τις αποφάσεις της Κυβέρνησης με ένα μάθημα σε ένα τεστ που δεν έγραψε κάποιος καλά και έχει την ευκαιρία να το ξαναγρά</w:t>
      </w:r>
      <w:r>
        <w:rPr>
          <w:rFonts w:eastAsia="Times New Roman" w:cs="Times New Roman"/>
          <w:szCs w:val="24"/>
        </w:rPr>
        <w:t>ψει;</w:t>
      </w:r>
    </w:p>
    <w:p w14:paraId="1056AB69" w14:textId="77777777" w:rsidR="0091056D" w:rsidRDefault="00744911">
      <w:pPr>
        <w:spacing w:line="600" w:lineRule="auto"/>
        <w:ind w:firstLine="720"/>
        <w:jc w:val="both"/>
        <w:rPr>
          <w:rFonts w:eastAsia="Times New Roman"/>
          <w:szCs w:val="24"/>
        </w:rPr>
      </w:pPr>
      <w:r>
        <w:rPr>
          <w:rFonts w:eastAsia="Times New Roman"/>
          <w:szCs w:val="24"/>
        </w:rPr>
        <w:t xml:space="preserve">Ειλικρινά, θέλω να πιστέψω ότι ήταν ένα λεκτικό ατόπημα, όπως και όλα τα προηγούμενα που έχετε πει ως Κυβέρνηση. Θα ήθελα να σας παρακαλέσω να σοβαρευτείτε. Διαφορετικά, πρέπει να παραιτηθείτε, διότι δεν λέω ότι είναι καλύτεροι οι επόμενοι που μπορεί </w:t>
      </w:r>
      <w:r>
        <w:rPr>
          <w:rFonts w:eastAsia="Times New Roman"/>
          <w:szCs w:val="24"/>
        </w:rPr>
        <w:t>να έρθουν, αλλά εσείς αποδεικνύεστε επικίνδυνοι.</w:t>
      </w:r>
    </w:p>
    <w:p w14:paraId="1056AB6A" w14:textId="77777777" w:rsidR="0091056D" w:rsidRDefault="00744911">
      <w:pPr>
        <w:spacing w:line="600" w:lineRule="auto"/>
        <w:ind w:firstLine="720"/>
        <w:jc w:val="both"/>
        <w:rPr>
          <w:rFonts w:eastAsia="Times New Roman"/>
          <w:szCs w:val="24"/>
        </w:rPr>
      </w:pPr>
      <w:r>
        <w:rPr>
          <w:rFonts w:eastAsia="Times New Roman"/>
          <w:szCs w:val="24"/>
        </w:rPr>
        <w:lastRenderedPageBreak/>
        <w:t>Σας ευχαριστώ πάρα πολύ.</w:t>
      </w:r>
    </w:p>
    <w:p w14:paraId="1056AB6B" w14:textId="77777777" w:rsidR="0091056D" w:rsidRDefault="0074491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 Κοινοβουλευτικός Εκπρόσωπος από το Ποτάμι κ. </w:t>
      </w:r>
      <w:proofErr w:type="spellStart"/>
      <w:r>
        <w:rPr>
          <w:rFonts w:eastAsia="Times New Roman"/>
          <w:szCs w:val="24"/>
        </w:rPr>
        <w:t>Αμυράς</w:t>
      </w:r>
      <w:proofErr w:type="spellEnd"/>
      <w:r>
        <w:rPr>
          <w:rFonts w:eastAsia="Times New Roman"/>
          <w:szCs w:val="24"/>
        </w:rPr>
        <w:t xml:space="preserve"> έχει τον λόγο</w:t>
      </w:r>
      <w:r>
        <w:rPr>
          <w:rFonts w:eastAsia="Times New Roman"/>
          <w:szCs w:val="24"/>
        </w:rPr>
        <w:t>,</w:t>
      </w:r>
      <w:r>
        <w:rPr>
          <w:rFonts w:eastAsia="Times New Roman"/>
          <w:szCs w:val="24"/>
        </w:rPr>
        <w:t xml:space="preserve"> για έξι λεπτά.</w:t>
      </w:r>
    </w:p>
    <w:p w14:paraId="1056AB6C" w14:textId="77777777" w:rsidR="0091056D" w:rsidRDefault="00744911">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Ευχαριστώ, κυρία Πρόεδρε.</w:t>
      </w:r>
    </w:p>
    <w:p w14:paraId="1056AB6D" w14:textId="77777777" w:rsidR="0091056D" w:rsidRDefault="00744911">
      <w:pPr>
        <w:spacing w:line="600" w:lineRule="auto"/>
        <w:ind w:firstLine="720"/>
        <w:jc w:val="both"/>
        <w:rPr>
          <w:rFonts w:eastAsia="Times New Roman"/>
          <w:szCs w:val="24"/>
        </w:rPr>
      </w:pPr>
      <w:r>
        <w:rPr>
          <w:rFonts w:eastAsia="Times New Roman"/>
          <w:szCs w:val="24"/>
        </w:rPr>
        <w:t xml:space="preserve">Κυρίες και κύριοι συνάδελφοι, είμαι απ’ αυτούς που είχαν τη χαρά, την τιμή και τη μεγάλη εμπειρία να έχουν θητεύσει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Είχα τη μεγάλη τιμή, βεβαίως, ως επικεφαλής ανεξάρτητης –και το τονίζω- δημοτικής παράταξης να θητεύσω στον Δήμο Α</w:t>
      </w:r>
      <w:r>
        <w:rPr>
          <w:rFonts w:eastAsia="Times New Roman"/>
          <w:szCs w:val="24"/>
        </w:rPr>
        <w:t xml:space="preserve">θηναίων και όχι ως «διάττων </w:t>
      </w:r>
      <w:proofErr w:type="spellStart"/>
      <w:r>
        <w:rPr>
          <w:rFonts w:eastAsia="Times New Roman"/>
          <w:szCs w:val="24"/>
        </w:rPr>
        <w:t>αστήρ</w:t>
      </w:r>
      <w:proofErr w:type="spellEnd"/>
      <w:r>
        <w:rPr>
          <w:rFonts w:eastAsia="Times New Roman"/>
          <w:szCs w:val="24"/>
        </w:rPr>
        <w:t xml:space="preserve">». Ίσως δεν θυμάστε το </w:t>
      </w:r>
      <w:r>
        <w:rPr>
          <w:rFonts w:eastAsia="Times New Roman"/>
          <w:szCs w:val="24"/>
          <w:lang w:val="en-US"/>
        </w:rPr>
        <w:t>tweet</w:t>
      </w:r>
      <w:r>
        <w:rPr>
          <w:rFonts w:eastAsia="Times New Roman"/>
          <w:szCs w:val="24"/>
        </w:rPr>
        <w:t xml:space="preserve"> που μου είχατε γράψει, αλλά δεν έχει σημασία. Να, λοιπόν, που είμαστε εδώ</w:t>
      </w:r>
      <w:r>
        <w:rPr>
          <w:rFonts w:eastAsia="Times New Roman"/>
          <w:szCs w:val="24"/>
        </w:rPr>
        <w:t>,</w:t>
      </w:r>
      <w:r>
        <w:rPr>
          <w:rFonts w:eastAsia="Times New Roman"/>
          <w:szCs w:val="24"/>
        </w:rPr>
        <w:t xml:space="preserve"> για να συζητήσουμε για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για τα προβλήματά της και τον τρόπο που αυτή θα προχωρήσει μπροστά.</w:t>
      </w:r>
    </w:p>
    <w:p w14:paraId="1056AB6E" w14:textId="77777777" w:rsidR="0091056D" w:rsidRDefault="00744911">
      <w:pPr>
        <w:spacing w:line="600" w:lineRule="auto"/>
        <w:ind w:firstLine="720"/>
        <w:jc w:val="both"/>
        <w:rPr>
          <w:rFonts w:eastAsia="Times New Roman"/>
          <w:szCs w:val="24"/>
        </w:rPr>
      </w:pPr>
      <w:r>
        <w:rPr>
          <w:rFonts w:eastAsia="Times New Roman"/>
          <w:szCs w:val="24"/>
        </w:rPr>
        <w:t>Εγώ</w:t>
      </w:r>
      <w:r>
        <w:rPr>
          <w:rFonts w:eastAsia="Times New Roman"/>
          <w:szCs w:val="24"/>
        </w:rPr>
        <w:t xml:space="preserve">, λοιπόν, αγαπητοί μου συνάδελφοι, από τη μικρή μου εμπειρία στον Δήμο Αθηναίων έχω καταλήξει στο εξής: Δύο είναι οι βασικοί παράγοντες για να πετύχει η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Πρώτον, είναι η προσωπικότητα του δημάρχου. Αν ο δήμαρχος έχει μέσα του αποφασιστι</w:t>
      </w:r>
      <w:r>
        <w:rPr>
          <w:rFonts w:eastAsia="Times New Roman"/>
          <w:szCs w:val="24"/>
        </w:rPr>
        <w:t xml:space="preserve">κότητα και ξέρει από την εμπειρία της πραγματικής ζωής να αντιμετωπίζει προβλήματα και να τα ξεπερνά, τότε ο δήμος του οποίου ηγείται είναι σε καλό δρόμο, κατά την άποψή μου. </w:t>
      </w:r>
    </w:p>
    <w:p w14:paraId="1056AB6F" w14:textId="77777777" w:rsidR="0091056D" w:rsidRDefault="00744911">
      <w:pPr>
        <w:spacing w:line="600" w:lineRule="auto"/>
        <w:ind w:firstLine="720"/>
        <w:jc w:val="both"/>
        <w:rPr>
          <w:rFonts w:eastAsia="Times New Roman"/>
          <w:szCs w:val="24"/>
        </w:rPr>
      </w:pPr>
      <w:r>
        <w:rPr>
          <w:rFonts w:eastAsia="Times New Roman"/>
          <w:szCs w:val="24"/>
        </w:rPr>
        <w:lastRenderedPageBreak/>
        <w:t>Ο δεύτερος παράγοντας επιτυχίας είναι η αποκοπή οποιασδήποτε σύνδεσης με τα κόμμ</w:t>
      </w:r>
      <w:r>
        <w:rPr>
          <w:rFonts w:eastAsia="Times New Roman"/>
          <w:szCs w:val="24"/>
        </w:rPr>
        <w:t>ατα. Όσο πιο ανεξάρτητα διοικείται ένας δήμος, τόσο μεγαλύτερες πιθανότητες επιτυχίας έχει. Γι</w:t>
      </w:r>
      <w:r>
        <w:rPr>
          <w:rFonts w:eastAsia="Times New Roman"/>
          <w:szCs w:val="24"/>
        </w:rPr>
        <w:t>α</w:t>
      </w:r>
      <w:r>
        <w:rPr>
          <w:rFonts w:eastAsia="Times New Roman"/>
          <w:szCs w:val="24"/>
        </w:rPr>
        <w:t xml:space="preserve"> αυτό στενοχωριέμαι όταν ακούω πολιτικούς από διαφορετικά κόμματα να κατηγορεί ο ένας τον άλλο για θέματα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λέγοντας «</w:t>
      </w:r>
      <w:r>
        <w:rPr>
          <w:rFonts w:eastAsia="Times New Roman"/>
          <w:szCs w:val="24"/>
        </w:rPr>
        <w:t>ε</w:t>
      </w:r>
      <w:r>
        <w:rPr>
          <w:rFonts w:eastAsia="Times New Roman"/>
          <w:szCs w:val="24"/>
        </w:rPr>
        <w:t>σείς έχετε τους δ</w:t>
      </w:r>
      <w:r>
        <w:rPr>
          <w:rFonts w:eastAsia="Times New Roman"/>
          <w:szCs w:val="24"/>
        </w:rPr>
        <w:t>ικούς σας» και οι άλλοι να απαντάνε «</w:t>
      </w:r>
      <w:r>
        <w:rPr>
          <w:rFonts w:eastAsia="Times New Roman"/>
          <w:szCs w:val="24"/>
        </w:rPr>
        <w:t>κ</w:t>
      </w:r>
      <w:r>
        <w:rPr>
          <w:rFonts w:eastAsia="Times New Roman"/>
          <w:szCs w:val="24"/>
        </w:rPr>
        <w:t>ι εσείς έχετε άλλους είκοσι δικούς».</w:t>
      </w:r>
    </w:p>
    <w:p w14:paraId="1056AB70" w14:textId="77777777" w:rsidR="0091056D" w:rsidRDefault="00744911">
      <w:pPr>
        <w:spacing w:line="600" w:lineRule="auto"/>
        <w:ind w:firstLine="720"/>
        <w:jc w:val="both"/>
        <w:rPr>
          <w:rFonts w:eastAsia="Times New Roman"/>
          <w:szCs w:val="24"/>
        </w:rPr>
      </w:pPr>
      <w:r>
        <w:rPr>
          <w:rFonts w:eastAsia="Times New Roman"/>
          <w:b/>
          <w:szCs w:val="24"/>
        </w:rPr>
        <w:t xml:space="preserve">ΣΥΜΕΩΝ </w:t>
      </w:r>
      <w:r>
        <w:rPr>
          <w:rFonts w:eastAsia="Times New Roman"/>
          <w:b/>
          <w:szCs w:val="24"/>
        </w:rPr>
        <w:t xml:space="preserve">(ΜΑΚΗΣ) </w:t>
      </w:r>
      <w:r>
        <w:rPr>
          <w:rFonts w:eastAsia="Times New Roman"/>
          <w:b/>
          <w:szCs w:val="24"/>
        </w:rPr>
        <w:t xml:space="preserve">ΜΠΑΛΛΗΣ: </w:t>
      </w:r>
      <w:r>
        <w:rPr>
          <w:rFonts w:eastAsia="Times New Roman"/>
          <w:szCs w:val="24"/>
        </w:rPr>
        <w:t>Απλή αναλογική, επομένως!</w:t>
      </w:r>
    </w:p>
    <w:p w14:paraId="1056AB71" w14:textId="77777777" w:rsidR="0091056D" w:rsidRDefault="00744911">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Βεβαίως και πρέπει να υπάρχει απλή αναλογική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Πρέπει να δημιουργηθεί μια κουλτούρα συνεργ</w:t>
      </w:r>
      <w:r>
        <w:rPr>
          <w:rFonts w:eastAsia="Times New Roman"/>
          <w:szCs w:val="24"/>
        </w:rPr>
        <w:t>ασιών και να φύγουμε απ’ αυτόν τον πολιτικό λαβύρινθο των μεγάλων κεφαλιών που αποφασίζουν για την καθημερινότητα του δημότη.</w:t>
      </w:r>
    </w:p>
    <w:p w14:paraId="1056AB72" w14:textId="77777777" w:rsidR="0091056D" w:rsidRDefault="00744911">
      <w:pPr>
        <w:spacing w:line="600" w:lineRule="auto"/>
        <w:ind w:firstLine="720"/>
        <w:jc w:val="both"/>
        <w:rPr>
          <w:rFonts w:eastAsia="Times New Roman"/>
          <w:szCs w:val="24"/>
        </w:rPr>
      </w:pPr>
      <w:r>
        <w:rPr>
          <w:rFonts w:eastAsia="Times New Roman"/>
          <w:szCs w:val="24"/>
        </w:rPr>
        <w:t>Εγώ, λοιπόν, αγαπητοί συνάδελφοι, με αφορμή την επίκαιρη επερώτηση των Βουλευτών της Νέας Δημοκρατίας καλώ την Κυβέρνηση να κινηθε</w:t>
      </w:r>
      <w:r>
        <w:rPr>
          <w:rFonts w:eastAsia="Times New Roman"/>
          <w:szCs w:val="24"/>
        </w:rPr>
        <w:t>ί με τολμηρό τρόπο στα θέματα των ΟΤΑ.</w:t>
      </w:r>
    </w:p>
    <w:p w14:paraId="1056AB73" w14:textId="77777777" w:rsidR="0091056D" w:rsidRDefault="00744911">
      <w:pPr>
        <w:spacing w:line="600" w:lineRule="auto"/>
        <w:ind w:firstLine="720"/>
        <w:jc w:val="both"/>
        <w:rPr>
          <w:rFonts w:eastAsia="Times New Roman"/>
          <w:szCs w:val="24"/>
        </w:rPr>
      </w:pPr>
      <w:r>
        <w:rPr>
          <w:rFonts w:eastAsia="Times New Roman"/>
          <w:szCs w:val="24"/>
        </w:rPr>
        <w:t>Τόσο παλιό είναι</w:t>
      </w:r>
      <w:r>
        <w:rPr>
          <w:rFonts w:eastAsia="Times New Roman"/>
          <w:szCs w:val="24"/>
        </w:rPr>
        <w:t>,</w:t>
      </w:r>
      <w:r>
        <w:rPr>
          <w:rFonts w:eastAsia="Times New Roman"/>
          <w:szCs w:val="24"/>
        </w:rPr>
        <w:t xml:space="preserve"> που το «τρέχετε»; Το έχω εγώ. Θα σας το στείλω.</w:t>
      </w:r>
    </w:p>
    <w:p w14:paraId="1056AB74" w14:textId="77777777" w:rsidR="0091056D" w:rsidRDefault="00744911">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Εσωτερικών): </w:t>
      </w:r>
      <w:r>
        <w:rPr>
          <w:rFonts w:eastAsia="Times New Roman"/>
          <w:szCs w:val="24"/>
        </w:rPr>
        <w:t>Ποια ημερομηνία ήταν;</w:t>
      </w:r>
    </w:p>
    <w:p w14:paraId="1056AB75" w14:textId="77777777" w:rsidR="0091056D" w:rsidRDefault="00744911">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Θα σας το πω μετά. Ήταν περισσότερο από δύο χρόνια.</w:t>
      </w:r>
    </w:p>
    <w:p w14:paraId="1056AB76" w14:textId="77777777" w:rsidR="0091056D" w:rsidRDefault="00744911">
      <w:pPr>
        <w:spacing w:line="600" w:lineRule="auto"/>
        <w:ind w:firstLine="720"/>
        <w:jc w:val="both"/>
        <w:rPr>
          <w:rFonts w:eastAsia="Times New Roman"/>
          <w:szCs w:val="24"/>
        </w:rPr>
      </w:pPr>
      <w:r>
        <w:rPr>
          <w:rFonts w:eastAsia="Times New Roman"/>
          <w:szCs w:val="24"/>
        </w:rPr>
        <w:lastRenderedPageBreak/>
        <w:t>Αγαπητέ</w:t>
      </w:r>
      <w:r>
        <w:rPr>
          <w:rFonts w:eastAsia="Times New Roman"/>
          <w:szCs w:val="24"/>
        </w:rPr>
        <w:t xml:space="preserve"> κύριε Σκουρλέτη, η αρχή έγινε στο παρελθόν με τον νόμο για τον </w:t>
      </w:r>
      <w:r>
        <w:rPr>
          <w:rFonts w:eastAsia="Times New Roman"/>
          <w:szCs w:val="24"/>
        </w:rPr>
        <w:t>«</w:t>
      </w:r>
      <w:r>
        <w:rPr>
          <w:rFonts w:eastAsia="Times New Roman"/>
          <w:szCs w:val="24"/>
        </w:rPr>
        <w:t>ΚΑΠΟΔΙΣΤΡΙΑ</w:t>
      </w:r>
      <w:r>
        <w:rPr>
          <w:rFonts w:eastAsia="Times New Roman"/>
          <w:szCs w:val="24"/>
        </w:rPr>
        <w:t>»</w:t>
      </w:r>
      <w:r>
        <w:rPr>
          <w:rFonts w:eastAsia="Times New Roman"/>
          <w:szCs w:val="24"/>
        </w:rPr>
        <w:t>. Ο Αλέκος Παπαδόπουλος ήταν τότε ο συντάκτης του νόμου. Έκανε ένα μεγάλο βήμα για να συμμαζέψει εκείνο το χαοτικό τοπίο με τ</w:t>
      </w:r>
      <w:r>
        <w:rPr>
          <w:rFonts w:eastAsia="Times New Roman"/>
          <w:szCs w:val="24"/>
        </w:rPr>
        <w:t>ι</w:t>
      </w:r>
      <w:r>
        <w:rPr>
          <w:rFonts w:eastAsia="Times New Roman"/>
          <w:szCs w:val="24"/>
        </w:rPr>
        <w:t xml:space="preserve">ς χιλιάδες δήμους και τις κοινότητες. </w:t>
      </w:r>
    </w:p>
    <w:p w14:paraId="1056AB77" w14:textId="77777777" w:rsidR="0091056D" w:rsidRDefault="00744911">
      <w:pPr>
        <w:spacing w:line="600" w:lineRule="auto"/>
        <w:ind w:firstLine="720"/>
        <w:jc w:val="both"/>
        <w:rPr>
          <w:rFonts w:eastAsia="Times New Roman"/>
          <w:szCs w:val="24"/>
        </w:rPr>
      </w:pPr>
      <w:r>
        <w:rPr>
          <w:rFonts w:eastAsia="Times New Roman"/>
          <w:szCs w:val="24"/>
        </w:rPr>
        <w:t>Το δεύτερο βήμ</w:t>
      </w:r>
      <w:r>
        <w:rPr>
          <w:rFonts w:eastAsia="Times New Roman"/>
          <w:szCs w:val="24"/>
        </w:rPr>
        <w:t xml:space="preserve">α –που θα έλεγα ότι ήταν το πιο ολοκληρωμένο- ήταν φυσικά με τον νόμο για τον </w:t>
      </w:r>
      <w:r>
        <w:rPr>
          <w:rFonts w:eastAsia="Times New Roman"/>
          <w:szCs w:val="24"/>
        </w:rPr>
        <w:t>«</w:t>
      </w:r>
      <w:r>
        <w:rPr>
          <w:rFonts w:eastAsia="Times New Roman"/>
          <w:szCs w:val="24"/>
        </w:rPr>
        <w:t>ΚΑΛΛΙΚΡΑΤΗ</w:t>
      </w:r>
      <w:r>
        <w:rPr>
          <w:rFonts w:eastAsia="Times New Roman"/>
          <w:szCs w:val="24"/>
        </w:rPr>
        <w:t>»</w:t>
      </w:r>
      <w:r>
        <w:rPr>
          <w:rFonts w:eastAsia="Times New Roman"/>
          <w:szCs w:val="24"/>
        </w:rPr>
        <w:t xml:space="preserve">. Ο </w:t>
      </w:r>
      <w:proofErr w:type="spellStart"/>
      <w:r>
        <w:rPr>
          <w:rFonts w:eastAsia="Times New Roman"/>
          <w:szCs w:val="24"/>
        </w:rPr>
        <w:t>Ραγκούσης</w:t>
      </w:r>
      <w:proofErr w:type="spellEnd"/>
      <w:r>
        <w:rPr>
          <w:rFonts w:eastAsia="Times New Roman"/>
          <w:szCs w:val="24"/>
        </w:rPr>
        <w:t xml:space="preserve"> ήταν ο συντάκτης του νόμου ως Υπουργός τότε.</w:t>
      </w:r>
    </w:p>
    <w:p w14:paraId="1056AB78" w14:textId="77777777" w:rsidR="0091056D" w:rsidRDefault="00744911">
      <w:pPr>
        <w:spacing w:line="600" w:lineRule="auto"/>
        <w:ind w:firstLine="720"/>
        <w:jc w:val="both"/>
        <w:rPr>
          <w:rFonts w:eastAsia="Times New Roman"/>
          <w:szCs w:val="24"/>
        </w:rPr>
      </w:pPr>
      <w:r>
        <w:rPr>
          <w:rFonts w:eastAsia="Times New Roman"/>
          <w:szCs w:val="24"/>
        </w:rPr>
        <w:t xml:space="preserve">Αυτές οι δύο μεταρρυθμίσεις συνέπτυξαν –και πολύ σωστά- τις πενήντα επτά νομαρχίες σε δεκατρείς </w:t>
      </w:r>
      <w:r>
        <w:rPr>
          <w:rFonts w:eastAsia="Times New Roman"/>
          <w:szCs w:val="24"/>
        </w:rPr>
        <w:t xml:space="preserve">περιφέρειες, με αποκεντρωμένο τρόπο διοίκησης. Αυτό είναι σημαντικό. Άλλαξε, επίσης, ο τρόπος χρηματοδότησης των Οργανισμών Τοπικής Αυτοδιοίκησης. Αυξήθηκε η </w:t>
      </w:r>
      <w:proofErr w:type="spellStart"/>
      <w:r>
        <w:rPr>
          <w:rFonts w:eastAsia="Times New Roman"/>
          <w:szCs w:val="24"/>
        </w:rPr>
        <w:t>αυτοδιοικητική</w:t>
      </w:r>
      <w:proofErr w:type="spellEnd"/>
      <w:r>
        <w:rPr>
          <w:rFonts w:eastAsia="Times New Roman"/>
          <w:szCs w:val="24"/>
        </w:rPr>
        <w:t xml:space="preserve"> θητεία από τα τέσσερα στα πέντε έτη. Από εκεί που είχαμε μέχρι το 2010 εννιακόσιους</w:t>
      </w:r>
      <w:r>
        <w:rPr>
          <w:rFonts w:eastAsia="Times New Roman"/>
          <w:szCs w:val="24"/>
        </w:rPr>
        <w:t xml:space="preserve"> δέκα δήμους –αν δεν κάνω λάθος- και </w:t>
      </w:r>
      <w:proofErr w:type="spellStart"/>
      <w:r>
        <w:rPr>
          <w:rFonts w:eastAsia="Times New Roman"/>
          <w:szCs w:val="24"/>
        </w:rPr>
        <w:t>εκατόν</w:t>
      </w:r>
      <w:proofErr w:type="spellEnd"/>
      <w:r>
        <w:rPr>
          <w:rFonts w:eastAsia="Times New Roman"/>
          <w:szCs w:val="24"/>
        </w:rPr>
        <w:t xml:space="preserve"> είκοσι τέσσερις κοινότητες, δηλαδή σχεδόν κάθε χωριό και ένας δήμαρχος ή κοινοτάρχης, φθάσαμε στους τριακόσιους είκοσι πέντε δήμους. Αυτά τα βήματα είναι σημαντικά.</w:t>
      </w:r>
    </w:p>
    <w:p w14:paraId="1056AB79" w14:textId="77777777" w:rsidR="0091056D" w:rsidRDefault="00744911">
      <w:pPr>
        <w:spacing w:line="600" w:lineRule="auto"/>
        <w:ind w:firstLine="720"/>
        <w:jc w:val="both"/>
        <w:rPr>
          <w:rFonts w:eastAsia="Times New Roman"/>
          <w:szCs w:val="24"/>
        </w:rPr>
      </w:pPr>
      <w:r>
        <w:rPr>
          <w:rFonts w:eastAsia="Times New Roman"/>
          <w:szCs w:val="24"/>
        </w:rPr>
        <w:t>Εγώ, λοιπόν, περιμένω από την Κυβέρνηση –για να</w:t>
      </w:r>
      <w:r>
        <w:rPr>
          <w:rFonts w:eastAsia="Times New Roman"/>
          <w:szCs w:val="24"/>
        </w:rPr>
        <w:t xml:space="preserve"> μην το προσωποποιώ- να δω πραγματικά τη δική της μεταρρύθμιση. Ποιο είναι το επόμενο βήμα; Πώς θα χτίσετε πάνω σ’ αυτά που ήδη υπάρχουν και είναι σωστά; Πώς θα αλλάξετε και θα κατεδαφίσετε –για να το πω έτσι- τα αρνητικά</w:t>
      </w:r>
      <w:r>
        <w:rPr>
          <w:rFonts w:eastAsia="Times New Roman"/>
          <w:szCs w:val="24"/>
        </w:rPr>
        <w:t>,</w:t>
      </w:r>
      <w:r>
        <w:rPr>
          <w:rFonts w:eastAsia="Times New Roman"/>
          <w:szCs w:val="24"/>
        </w:rPr>
        <w:t xml:space="preserve"> που είναι </w:t>
      </w:r>
      <w:r>
        <w:rPr>
          <w:rFonts w:eastAsia="Times New Roman"/>
          <w:szCs w:val="24"/>
        </w:rPr>
        <w:lastRenderedPageBreak/>
        <w:t xml:space="preserve">πάρα πολλά, ουκ ολίγα; </w:t>
      </w:r>
      <w:r>
        <w:rPr>
          <w:rFonts w:eastAsia="Times New Roman"/>
          <w:szCs w:val="24"/>
        </w:rPr>
        <w:t>Όμως, ακόμα δεν έχω ακούσει τα βασικά στοιχεία μίας μεταρρύθμισης που θα συμβαδίζει πραγματικά με τον 21</w:t>
      </w:r>
      <w:r>
        <w:rPr>
          <w:rFonts w:eastAsia="Times New Roman"/>
          <w:szCs w:val="24"/>
          <w:vertAlign w:val="superscript"/>
        </w:rPr>
        <w:t>ο</w:t>
      </w:r>
      <w:r>
        <w:rPr>
          <w:rFonts w:eastAsia="Times New Roman"/>
          <w:szCs w:val="24"/>
        </w:rPr>
        <w:t xml:space="preserve"> αιώνα. </w:t>
      </w:r>
    </w:p>
    <w:p w14:paraId="1056AB7A" w14:textId="77777777" w:rsidR="0091056D" w:rsidRDefault="00744911">
      <w:pPr>
        <w:spacing w:line="600" w:lineRule="auto"/>
        <w:ind w:firstLine="720"/>
        <w:jc w:val="both"/>
        <w:rPr>
          <w:rFonts w:eastAsia="Times New Roman"/>
          <w:szCs w:val="24"/>
        </w:rPr>
      </w:pPr>
      <w:r>
        <w:rPr>
          <w:rFonts w:eastAsia="Times New Roman"/>
          <w:szCs w:val="24"/>
        </w:rPr>
        <w:t xml:space="preserve">Ένα συστατικό, όμως, για να πετύχει η οποιαδήποτε κίνηση, θα είναι σαφέστατα η προϋπόθεση της επικοινωνίας και του διαλόγου με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με όρους σεβασμού. Αν η ΚΕΔΕ δεν θέλει να συμμετάσχει στον διάλογο, εσείς πρέπει να επιμείνετε, ξανά και ξανά, γιατί έτσι εκτίθεται εκείνη και νομίζω ότι ενδεχομένως κάποιοι δήμαρχοι εντός της να λάβουν ένα μήνυμα ουσιαστικής </w:t>
      </w:r>
      <w:proofErr w:type="spellStart"/>
      <w:r>
        <w:rPr>
          <w:rFonts w:eastAsia="Times New Roman"/>
          <w:szCs w:val="24"/>
        </w:rPr>
        <w:t>διάδρασης</w:t>
      </w:r>
      <w:proofErr w:type="spellEnd"/>
      <w:r>
        <w:rPr>
          <w:rFonts w:eastAsia="Times New Roman"/>
          <w:szCs w:val="24"/>
        </w:rPr>
        <w:t xml:space="preserve"> με την Κ</w:t>
      </w:r>
      <w:r>
        <w:rPr>
          <w:rFonts w:eastAsia="Times New Roman"/>
          <w:szCs w:val="24"/>
        </w:rPr>
        <w:t>υβέρνηση για ένα θέμα τόσο σοβαρό.</w:t>
      </w:r>
    </w:p>
    <w:p w14:paraId="1056AB7B"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Βεβαίως, υπάρχουν και οι καλοί δήμαρχοι, υπάρχουν και οι κακοί δήμαρχοι, υπάρχουν και οι μέτριοι δήμαρχοι. Αντιστοίχως, υπάρχουν και οι καλοί δημότες και οι ανεύθυνοι δημότες και οι κακοί δημότες. </w:t>
      </w:r>
    </w:p>
    <w:p w14:paraId="1056AB7C"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Ό,τι και να συζητάμε, ε</w:t>
      </w:r>
      <w:r>
        <w:rPr>
          <w:rFonts w:eastAsia="Times New Roman" w:cs="Times New Roman"/>
          <w:szCs w:val="24"/>
        </w:rPr>
        <w:t xml:space="preserve">γώ θα σας πω ότι ο δείκτης αποτελεσματικότητας μιας μεταρρύθμισης θα φανεί από ένα μικρό ενδεχομένως στοιχείο -που μπορεί να μην το έχετε λάβει καν υπ’ </w:t>
      </w:r>
      <w:proofErr w:type="spellStart"/>
      <w:r>
        <w:rPr>
          <w:rFonts w:eastAsia="Times New Roman" w:cs="Times New Roman"/>
          <w:szCs w:val="24"/>
        </w:rPr>
        <w:t>όψιν</w:t>
      </w:r>
      <w:proofErr w:type="spellEnd"/>
      <w:r>
        <w:rPr>
          <w:rFonts w:eastAsia="Times New Roman" w:cs="Times New Roman"/>
          <w:szCs w:val="24"/>
        </w:rPr>
        <w:t xml:space="preserve"> σας, να μην το ξέρετε, και δεν θα σας αδικήσω σε αυτό- που θα έφερε τον τίτλο</w:t>
      </w:r>
      <w:r>
        <w:rPr>
          <w:rFonts w:eastAsia="Times New Roman" w:cs="Times New Roman"/>
          <w:szCs w:val="24"/>
        </w:rPr>
        <w:t>:</w:t>
      </w:r>
      <w:r>
        <w:rPr>
          <w:rFonts w:eastAsia="Times New Roman" w:cs="Times New Roman"/>
          <w:szCs w:val="24"/>
        </w:rPr>
        <w:t xml:space="preserve"> «Τα αδέσποτα σκυλιά </w:t>
      </w:r>
      <w:r>
        <w:rPr>
          <w:rFonts w:eastAsia="Times New Roman" w:cs="Times New Roman"/>
          <w:szCs w:val="24"/>
        </w:rPr>
        <w:t>στην Πανεπιστημιούπολη των Ιωαννίνων».</w:t>
      </w:r>
    </w:p>
    <w:p w14:paraId="1056AB7D"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Πριν από δύο μήνες, κυρίες και κύριοι συνάδελφοι, έπεσε στα χέρια μου μια επιστολή εκατό ξένων φοιτητών -όχι Ελλήνων-, </w:t>
      </w:r>
      <w:r>
        <w:rPr>
          <w:rFonts w:eastAsia="Times New Roman"/>
          <w:szCs w:val="24"/>
        </w:rPr>
        <w:t>οι οποίοι</w:t>
      </w:r>
      <w:r>
        <w:rPr>
          <w:rFonts w:eastAsia="Times New Roman" w:cs="Times New Roman"/>
          <w:szCs w:val="24"/>
        </w:rPr>
        <w:t xml:space="preserve"> φοιτούν στο </w:t>
      </w:r>
      <w:r>
        <w:rPr>
          <w:rFonts w:eastAsia="Times New Roman" w:cs="Times New Roman"/>
          <w:szCs w:val="24"/>
        </w:rPr>
        <w:t>Π</w:t>
      </w:r>
      <w:r>
        <w:rPr>
          <w:rFonts w:eastAsia="Times New Roman" w:cs="Times New Roman"/>
          <w:szCs w:val="24"/>
        </w:rPr>
        <w:t xml:space="preserve">ανεπιστήμιο Ιωαννίνων. Κάνουν κάποια σεμινάρια και κάποια διδακτικά </w:t>
      </w:r>
      <w:r>
        <w:rPr>
          <w:rFonts w:eastAsia="Times New Roman" w:cs="Times New Roman"/>
          <w:szCs w:val="24"/>
        </w:rPr>
        <w:lastRenderedPageBreak/>
        <w:t>προγράμ</w:t>
      </w:r>
      <w:r>
        <w:rPr>
          <w:rFonts w:eastAsia="Times New Roman" w:cs="Times New Roman"/>
          <w:szCs w:val="24"/>
        </w:rPr>
        <w:t xml:space="preserve">ματα εκεί. Μεταξύ αυτών των φοιτητών είναι και κάποιοι φοιτητές από την Κίνα. </w:t>
      </w:r>
      <w:r>
        <w:rPr>
          <w:rFonts w:eastAsia="Times New Roman" w:cs="Times New Roman"/>
          <w:szCs w:val="24"/>
        </w:rPr>
        <w:t>Σ</w:t>
      </w:r>
      <w:r>
        <w:rPr>
          <w:rFonts w:eastAsia="Times New Roman" w:cs="Times New Roman"/>
          <w:szCs w:val="24"/>
        </w:rPr>
        <w:t xml:space="preserve">ας το λέω αυτό για να δούμε τη γεωγραφική απόσταση. Οι εκατό αυτοί φοιτητές έλεγαν προς την πρυτανεία, προς τον δήμο, προς την </w:t>
      </w:r>
      <w:r>
        <w:rPr>
          <w:rFonts w:eastAsia="Times New Roman" w:cs="Times New Roman"/>
          <w:szCs w:val="24"/>
        </w:rPr>
        <w:t>α</w:t>
      </w:r>
      <w:r>
        <w:rPr>
          <w:rFonts w:eastAsia="Times New Roman" w:cs="Times New Roman"/>
          <w:szCs w:val="24"/>
        </w:rPr>
        <w:t xml:space="preserve">στυνομία: «Σώστε μας από τα αδέσποτα σκυλιά, μας </w:t>
      </w:r>
      <w:r>
        <w:rPr>
          <w:rFonts w:eastAsia="Times New Roman" w:cs="Times New Roman"/>
          <w:szCs w:val="24"/>
        </w:rPr>
        <w:t>δαγκώνουν διαρκώς</w:t>
      </w:r>
      <w:r>
        <w:rPr>
          <w:rFonts w:eastAsia="Times New Roman" w:cs="Times New Roman"/>
          <w:szCs w:val="24"/>
        </w:rPr>
        <w:t>.</w:t>
      </w:r>
      <w:r>
        <w:rPr>
          <w:rFonts w:eastAsia="Times New Roman" w:cs="Times New Roman"/>
          <w:szCs w:val="24"/>
        </w:rPr>
        <w:t>».</w:t>
      </w:r>
    </w:p>
    <w:p w14:paraId="1056AB7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Επικοινώνησα, λοιπόν, εγώ με τον </w:t>
      </w:r>
      <w:r>
        <w:rPr>
          <w:rFonts w:eastAsia="Times New Roman" w:cs="Times New Roman"/>
          <w:szCs w:val="24"/>
        </w:rPr>
        <w:t>δ</w:t>
      </w:r>
      <w:r>
        <w:rPr>
          <w:rFonts w:eastAsia="Times New Roman" w:cs="Times New Roman"/>
          <w:szCs w:val="24"/>
        </w:rPr>
        <w:t xml:space="preserve">ήμο, με τις αρχές εκεί και με κάποιους από τους φοιτητές και έμαθα ότι όντως υπάρχει ένα μεγάλο πρόβλημα, γιατί το δημοτικό καταφύγιο αδέσποτων ζώων στα Ιωάννινα έχει «τιγκάρει». Θα μου πείτε ότι αυτό </w:t>
      </w:r>
      <w:r>
        <w:rPr>
          <w:rFonts w:eastAsia="Times New Roman" w:cs="Times New Roman"/>
          <w:szCs w:val="24"/>
        </w:rPr>
        <w:t>μπορεί να συμβαίνει και αλλού!</w:t>
      </w:r>
    </w:p>
    <w:p w14:paraId="1056AB7F"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Δείτε, λοιπόν, κύριε Υπουργέ -και από την απάντησή σας εγώ πολλά θα καταλάβω, νομίζω-</w:t>
      </w:r>
      <w:r>
        <w:rPr>
          <w:rFonts w:eastAsia="Times New Roman" w:cs="Times New Roman"/>
          <w:szCs w:val="24"/>
        </w:rPr>
        <w:t>,</w:t>
      </w:r>
      <w:r>
        <w:rPr>
          <w:rFonts w:eastAsia="Times New Roman" w:cs="Times New Roman"/>
          <w:szCs w:val="24"/>
        </w:rPr>
        <w:t xml:space="preserve"> πώς μπλοκάρει η κεντρική διοίκηση την επίλυση ενός τέτοιου μικρού –μικρό ίσως για κάποιον που το βλέπει από απόσταση- ή μεγάλου –μεγάλο γι</w:t>
      </w:r>
      <w:r>
        <w:rPr>
          <w:rFonts w:eastAsia="Times New Roman" w:cs="Times New Roman"/>
          <w:szCs w:val="24"/>
        </w:rPr>
        <w:t>α τον Κινέζο φοιτητή που τον δαγκώνει το σκυλί- ζητήματος. Έχει κάνει αίτημα ο Δήμος Ιωαννιτών προς την Αποκεντρωμένη Διοίκηση Ηπείρου και Δυτικής Μακεδονίας για την πρόσληψη ενός κτηνιάτρου</w:t>
      </w:r>
      <w:r>
        <w:rPr>
          <w:rFonts w:eastAsia="Times New Roman" w:cs="Times New Roman"/>
          <w:szCs w:val="24"/>
        </w:rPr>
        <w:t>,</w:t>
      </w:r>
      <w:r>
        <w:rPr>
          <w:rFonts w:eastAsia="Times New Roman" w:cs="Times New Roman"/>
          <w:szCs w:val="24"/>
        </w:rPr>
        <w:t xml:space="preserve"> για να στειρώνει τα αδέσποτα, να τα φροντίζει, να τους βάζει το </w:t>
      </w:r>
      <w:proofErr w:type="spellStart"/>
      <w:r>
        <w:rPr>
          <w:rFonts w:eastAsia="Times New Roman" w:cs="Times New Roman"/>
          <w:szCs w:val="24"/>
        </w:rPr>
        <w:t>τσιπάκι</w:t>
      </w:r>
      <w:proofErr w:type="spellEnd"/>
      <w:r>
        <w:rPr>
          <w:rFonts w:eastAsia="Times New Roman" w:cs="Times New Roman"/>
          <w:szCs w:val="24"/>
        </w:rPr>
        <w:t xml:space="preserve">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1056AB80"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(ΜΑΚΗΣ)</w:t>
      </w:r>
      <w:r>
        <w:rPr>
          <w:rFonts w:eastAsia="Times New Roman" w:cs="Times New Roman"/>
          <w:b/>
          <w:szCs w:val="24"/>
        </w:rPr>
        <w:t xml:space="preserve"> ΜΠΑΛΛΗΣ: </w:t>
      </w:r>
      <w:r>
        <w:rPr>
          <w:rFonts w:eastAsia="Times New Roman" w:cs="Times New Roman"/>
          <w:szCs w:val="24"/>
        </w:rPr>
        <w:t>Δεν χρειάζεται πρόσληψη.</w:t>
      </w:r>
    </w:p>
    <w:p w14:paraId="1056AB81"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Χρειάζεται. </w:t>
      </w:r>
    </w:p>
    <w:p w14:paraId="1056AB8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Μετά εστάλη στην αποκεντρωμένη διοίκηση και το αίτημα έγινε δεκτό. Η αποκεντρωμένη διοίκηση απέστειλε στο Υπουργείο Εσωτερικών το θετικό </w:t>
      </w:r>
      <w:r>
        <w:rPr>
          <w:rFonts w:eastAsia="Times New Roman" w:cs="Times New Roman"/>
          <w:szCs w:val="24"/>
        </w:rPr>
        <w:lastRenderedPageBreak/>
        <w:t xml:space="preserve">αίτημα και τη θετική </w:t>
      </w:r>
      <w:r>
        <w:rPr>
          <w:rFonts w:eastAsia="Times New Roman" w:cs="Times New Roman"/>
          <w:szCs w:val="24"/>
        </w:rPr>
        <w:t xml:space="preserve">εισήγηση για την πρόσληψη ενός κτηνιάτρου στο δημοτικό καταφύγιο των Ιωαννίνων. </w:t>
      </w:r>
      <w:r>
        <w:rPr>
          <w:rFonts w:eastAsia="Times New Roman" w:cs="Times New Roman"/>
          <w:szCs w:val="24"/>
        </w:rPr>
        <w:t>Α</w:t>
      </w:r>
      <w:r>
        <w:rPr>
          <w:rFonts w:eastAsia="Times New Roman" w:cs="Times New Roman"/>
          <w:szCs w:val="24"/>
        </w:rPr>
        <w:t xml:space="preserve">πό τότε επικράτησε «σιγή ιχθύος». Το «τότε» πότε είναι; Είναι 17 Φεβρουαρίου του 2016. </w:t>
      </w:r>
    </w:p>
    <w:p w14:paraId="1056AB83"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056AB84"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Γιατί σας τ</w:t>
      </w:r>
      <w:r>
        <w:rPr>
          <w:rFonts w:eastAsia="Times New Roman" w:cs="Times New Roman"/>
          <w:szCs w:val="24"/>
        </w:rPr>
        <w:t>ο</w:t>
      </w:r>
      <w:r>
        <w:rPr>
          <w:rFonts w:eastAsia="Times New Roman" w:cs="Times New Roman"/>
          <w:szCs w:val="24"/>
        </w:rPr>
        <w:t xml:space="preserve"> λέω αυτό; Το λέω διότι η κεντρική διοίκηση σε έναν βαθμό, ενδεχομένως λόγω άγνοιας ή δεν έχει με τι να </w:t>
      </w:r>
      <w:proofErr w:type="spellStart"/>
      <w:r>
        <w:rPr>
          <w:rFonts w:eastAsia="Times New Roman" w:cs="Times New Roman"/>
          <w:szCs w:val="24"/>
        </w:rPr>
        <w:t>πρωτοασχοληθεί</w:t>
      </w:r>
      <w:proofErr w:type="spellEnd"/>
      <w:r>
        <w:rPr>
          <w:rFonts w:eastAsia="Times New Roman" w:cs="Times New Roman"/>
          <w:szCs w:val="24"/>
        </w:rPr>
        <w:t xml:space="preserve">, αφήνει ένα μικρό πρόβλημα να διογκώνεται. </w:t>
      </w:r>
    </w:p>
    <w:p w14:paraId="1056AB85"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Έχω στείλει, λοιπόν, εγώ επιστολή στους φοιτητές και τους λέω ότι θα το δούμε βεβ</w:t>
      </w:r>
      <w:r>
        <w:rPr>
          <w:rFonts w:eastAsia="Times New Roman" w:cs="Times New Roman"/>
          <w:szCs w:val="24"/>
        </w:rPr>
        <w:t>αίως το θέμα και προς το δικό σας όφελος, αλλά προς των αδέσποτων ζώων- εννοείται- και μη στείλετε ακόμα διαμαρτυρία προς τις πρεσβείες σας. Γιατί επρόκειτο να στείλουν διαμαρτυρία προς τις πρεσβείες τους και να κινηθούν νομικά σε βάρος των αρχών</w:t>
      </w:r>
      <w:r>
        <w:rPr>
          <w:rFonts w:eastAsia="Times New Roman" w:cs="Times New Roman"/>
          <w:szCs w:val="24"/>
        </w:rPr>
        <w:t>,</w:t>
      </w:r>
      <w:r>
        <w:rPr>
          <w:rFonts w:eastAsia="Times New Roman" w:cs="Times New Roman"/>
          <w:szCs w:val="24"/>
        </w:rPr>
        <w:t xml:space="preserve"> ενδεχομέ</w:t>
      </w:r>
      <w:r>
        <w:rPr>
          <w:rFonts w:eastAsia="Times New Roman" w:cs="Times New Roman"/>
          <w:szCs w:val="24"/>
        </w:rPr>
        <w:t>νως και του πανεπιστημίου.</w:t>
      </w:r>
    </w:p>
    <w:p w14:paraId="1056AB86"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Άρα, κυρίες και κύριοι συνάδελφοι, για να μη σας κουράζω άλλο, γιατί έχω ξεπεράσει κατά ένα λεπτό τον χρόνο μου, καταλήγω με ένα μικρό σχόλιο. </w:t>
      </w:r>
    </w:p>
    <w:p w14:paraId="1056AB8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Κύριε Σκουρλέτη, άκουσα που λέγατε στη Νέα Δημοκρατία ότι τα μνημόνιά σας φταίνε για </w:t>
      </w:r>
      <w:r>
        <w:rPr>
          <w:rFonts w:eastAsia="Times New Roman" w:cs="Times New Roman"/>
          <w:szCs w:val="24"/>
        </w:rPr>
        <w:t xml:space="preserve">την έλλειψη και τη διακοπή της χρηματοδότησης. Έτσι θα </w:t>
      </w:r>
      <w:r>
        <w:rPr>
          <w:rFonts w:eastAsia="Times New Roman" w:cs="Times New Roman"/>
          <w:szCs w:val="24"/>
        </w:rPr>
        <w:lastRenderedPageBreak/>
        <w:t xml:space="preserve">το πάμε τώρα; Τα μνημόνιά μας και τα μνημόνιά σας, όπως παλιά ήταν τα «γαλάζια» και τα «πράσινα» καφενεία; Τα μνημόνια ή είναι καλά ή δεν είναι ή είναι αναγκαία ή δεν είναι. Εκεί θέλω τη δική σας θέση </w:t>
      </w:r>
      <w:r>
        <w:rPr>
          <w:rFonts w:eastAsia="Times New Roman" w:cs="Times New Roman"/>
          <w:szCs w:val="24"/>
        </w:rPr>
        <w:t>και όχι «τα δικά μας μνημόνια και τα δικά σας μνημόνια».</w:t>
      </w:r>
    </w:p>
    <w:p w14:paraId="1056AB8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Δεν θα πω τώρα για τα νέα μέτρα και για το νέο «μνημόνιο </w:t>
      </w:r>
      <w:proofErr w:type="spellStart"/>
      <w:r>
        <w:rPr>
          <w:rFonts w:eastAsia="Times New Roman" w:cs="Times New Roman"/>
          <w:szCs w:val="24"/>
        </w:rPr>
        <w:t>καβάτζα</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που έρχεται. Θα τα πω τη Δευτέρα στην </w:t>
      </w:r>
      <w:r>
        <w:rPr>
          <w:rFonts w:eastAsia="Times New Roman" w:cs="Times New Roman"/>
          <w:szCs w:val="24"/>
        </w:rPr>
        <w:t>ε</w:t>
      </w:r>
      <w:r>
        <w:rPr>
          <w:rFonts w:eastAsia="Times New Roman" w:cs="Times New Roman"/>
          <w:szCs w:val="24"/>
        </w:rPr>
        <w:t>πιτροπή.</w:t>
      </w:r>
    </w:p>
    <w:p w14:paraId="1056AB89"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szCs w:val="24"/>
        </w:rPr>
        <w:t>ευχαριστώ πολύ.</w:t>
      </w:r>
      <w:r>
        <w:rPr>
          <w:rFonts w:eastAsia="Times New Roman" w:cs="Times New Roman"/>
          <w:szCs w:val="24"/>
        </w:rPr>
        <w:t xml:space="preserve"> </w:t>
      </w:r>
    </w:p>
    <w:p w14:paraId="1056AB8A" w14:textId="77777777" w:rsidR="0091056D" w:rsidRDefault="0074491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1056AB8B"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(Αν</w:t>
      </w:r>
      <w:r>
        <w:rPr>
          <w:rFonts w:eastAsia="Times New Roman" w:cs="Times New Roman"/>
          <w:b/>
          <w:szCs w:val="24"/>
        </w:rPr>
        <w:t>αστασία Χριστοδουλοπούλου):</w:t>
      </w:r>
      <w:r>
        <w:rPr>
          <w:rFonts w:eastAsia="Times New Roman" w:cs="Times New Roman"/>
          <w:szCs w:val="24"/>
        </w:rPr>
        <w:t xml:space="preserve"> Τέλειωσε ο κύκλος των Κοινοβουλευτικών Εκπροσώπων. Οπότε τώρα πάμε στους επερωτώντες Βουλευτές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α δευτερολογήσουν μόνο δύο, ο κ. Βορίδης και ο κ. Γεωργαντάς. </w:t>
      </w:r>
    </w:p>
    <w:p w14:paraId="1056AB8C"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Από ό,τι βλέπω εδώ, ο συνάδελφος λέει ότι έχετε μόνο τρία λεπτά, κύρ</w:t>
      </w:r>
      <w:r>
        <w:rPr>
          <w:rFonts w:eastAsia="Times New Roman" w:cs="Times New Roman"/>
          <w:szCs w:val="24"/>
        </w:rPr>
        <w:t>ιε Βορίδη. Εγώ θα σας δώσω πέντε. Να το κρατήσετε!</w:t>
      </w:r>
    </w:p>
    <w:p w14:paraId="1056AB8D"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Ο κ. Γεωργαντάς έχει τρία λεπτά. </w:t>
      </w:r>
    </w:p>
    <w:p w14:paraId="1056AB8E"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Θα μου δώσετε πέντε λεπτά και εμένα;</w:t>
      </w:r>
    </w:p>
    <w:p w14:paraId="1056AB8F"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Κανονικά είχατε δυόμισι. </w:t>
      </w:r>
    </w:p>
    <w:p w14:paraId="1056AB90"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Θέλω και εγώ πέντε λ</w:t>
      </w:r>
      <w:r>
        <w:rPr>
          <w:rFonts w:eastAsia="Times New Roman" w:cs="Times New Roman"/>
          <w:szCs w:val="24"/>
        </w:rPr>
        <w:t>επτά.</w:t>
      </w:r>
    </w:p>
    <w:p w14:paraId="1056AB91"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εσείς έχετε τρία λεπτά. Εσείς είσαστε Κοινοβουλευτικός Εκπρόσωπος. Τώρα είμαστε στους επερωτώντες. </w:t>
      </w:r>
    </w:p>
    <w:p w14:paraId="1056AB9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Τον λόγο έχει ο κ. Βορίδης.</w:t>
      </w:r>
    </w:p>
    <w:p w14:paraId="1056AB93"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olor w:val="000000"/>
          <w:szCs w:val="24"/>
        </w:rPr>
        <w:t>Ευχαριστώ, κυρία Πρόεδρε.</w:t>
      </w:r>
      <w:r>
        <w:rPr>
          <w:rFonts w:eastAsia="Times New Roman" w:cs="Times New Roman"/>
          <w:szCs w:val="24"/>
        </w:rPr>
        <w:t xml:space="preserve"> </w:t>
      </w:r>
    </w:p>
    <w:p w14:paraId="1056AB94"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 Τώρα, όμως, κύριε Σκουρλέτη, να πούμε πού διαφωνούμε και να πούμε και τι </w:t>
      </w:r>
      <w:proofErr w:type="spellStart"/>
      <w:r>
        <w:rPr>
          <w:rFonts w:eastAsia="Times New Roman" w:cs="Times New Roman"/>
          <w:szCs w:val="24"/>
        </w:rPr>
        <w:t>συνομολογήθηκε</w:t>
      </w:r>
      <w:proofErr w:type="spellEnd"/>
      <w:r>
        <w:rPr>
          <w:rFonts w:eastAsia="Times New Roman" w:cs="Times New Roman"/>
          <w:szCs w:val="24"/>
        </w:rPr>
        <w:t xml:space="preserve"> στη διαδικασία. </w:t>
      </w:r>
    </w:p>
    <w:p w14:paraId="1056AB95"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Σας εγκαλέσαμε γιατί δεν έχετε εκδώσει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η οποία είναι απαραίτητη</w:t>
      </w:r>
      <w:r>
        <w:rPr>
          <w:rFonts w:eastAsia="Times New Roman" w:cs="Times New Roman"/>
          <w:szCs w:val="24"/>
        </w:rPr>
        <w:t>,</w:t>
      </w:r>
      <w:r>
        <w:rPr>
          <w:rFonts w:eastAsia="Times New Roman" w:cs="Times New Roman"/>
          <w:szCs w:val="24"/>
        </w:rPr>
        <w:t xml:space="preserve"> για να προχωρήσει το ζήτημα των παραλιών. Το συνομολογήσατε ότι δεν την έχετε εκδώσει. Τώρα γιατί παραπονείστε για την κριτική αυτή; </w:t>
      </w:r>
    </w:p>
    <w:p w14:paraId="1056AB96"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szCs w:val="24"/>
        </w:rPr>
        <w:t xml:space="preserve">Σας εγκαλέσαμε, γιατί έχετε ανοίξει μία συζήτηση για την </w:t>
      </w:r>
      <w:proofErr w:type="spellStart"/>
      <w:r>
        <w:rPr>
          <w:rFonts w:eastAsia="Times New Roman" w:cs="Times New Roman"/>
          <w:szCs w:val="24"/>
        </w:rPr>
        <w:t>κυβερνησιμότητα</w:t>
      </w:r>
      <w:proofErr w:type="spellEnd"/>
      <w:r>
        <w:rPr>
          <w:rFonts w:eastAsia="Times New Roman" w:cs="Times New Roman"/>
          <w:szCs w:val="24"/>
        </w:rPr>
        <w:t xml:space="preserve"> των δήμων. Ήρθατε πάλι έτσι, σκαιώς, να μας επιπ</w:t>
      </w:r>
      <w:r>
        <w:rPr>
          <w:rFonts w:eastAsia="Times New Roman" w:cs="Times New Roman"/>
          <w:szCs w:val="24"/>
        </w:rPr>
        <w:t xml:space="preserve">λήξετε, γιατί διαφωνούμε με μία απλή αναλογική. Εντάξει, τους ξέρετε τους λόγους της διαφωνίας μας, όχι γιατί απηχούμε το μαύρο, σκοτεινό, συντηρητικό παρελθόν, ξέρω </w:t>
      </w:r>
      <w:proofErr w:type="spellStart"/>
      <w:r>
        <w:rPr>
          <w:rFonts w:eastAsia="Times New Roman" w:cs="Times New Roman"/>
          <w:szCs w:val="24"/>
        </w:rPr>
        <w:t>γω</w:t>
      </w:r>
      <w:proofErr w:type="spellEnd"/>
      <w:r>
        <w:rPr>
          <w:rFonts w:eastAsia="Times New Roman" w:cs="Times New Roman"/>
          <w:szCs w:val="24"/>
        </w:rPr>
        <w:t>, και όλα αυτά τα ωραία γλαφυρά, αλλά γιατί στην πραγματικότητα αυτό το εκλογικό σύστημα</w:t>
      </w:r>
      <w:r>
        <w:rPr>
          <w:rFonts w:eastAsia="Times New Roman" w:cs="Times New Roman"/>
          <w:szCs w:val="24"/>
        </w:rPr>
        <w:t xml:space="preserve">, το οποίο περιγράφεται ως απλή και άδολη, δεν διασφαλίζει την </w:t>
      </w:r>
      <w:proofErr w:type="spellStart"/>
      <w:r>
        <w:rPr>
          <w:rFonts w:eastAsia="Times New Roman" w:cs="Times New Roman"/>
          <w:szCs w:val="24"/>
        </w:rPr>
        <w:t>κυβερνησιμότητα</w:t>
      </w:r>
      <w:proofErr w:type="spellEnd"/>
      <w:r>
        <w:rPr>
          <w:rFonts w:eastAsia="Times New Roman" w:cs="Times New Roman"/>
          <w:szCs w:val="24"/>
        </w:rPr>
        <w:t xml:space="preserve"> στους δήμους.</w:t>
      </w:r>
    </w:p>
    <w:p w14:paraId="1056AB97"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Λέτε τώρα «θα </w:t>
      </w:r>
      <w:proofErr w:type="spellStart"/>
      <w:r>
        <w:rPr>
          <w:rFonts w:eastAsia="Times New Roman" w:cs="Times New Roman"/>
          <w:szCs w:val="24"/>
        </w:rPr>
        <w:t>οικοδομηθούν</w:t>
      </w:r>
      <w:proofErr w:type="spellEnd"/>
      <w:r>
        <w:rPr>
          <w:rFonts w:eastAsia="Times New Roman" w:cs="Times New Roman"/>
          <w:szCs w:val="24"/>
        </w:rPr>
        <w:t xml:space="preserve"> συναινέσεις». Το </w:t>
      </w:r>
      <w:r>
        <w:rPr>
          <w:rFonts w:eastAsia="Times New Roman" w:cs="Times New Roman"/>
          <w:szCs w:val="24"/>
        </w:rPr>
        <w:t>«</w:t>
      </w:r>
      <w:r>
        <w:rPr>
          <w:rFonts w:eastAsia="Times New Roman" w:cs="Times New Roman"/>
          <w:szCs w:val="24"/>
        </w:rPr>
        <w:t xml:space="preserve">θα </w:t>
      </w:r>
      <w:proofErr w:type="spellStart"/>
      <w:r>
        <w:rPr>
          <w:rFonts w:eastAsia="Times New Roman" w:cs="Times New Roman"/>
          <w:szCs w:val="24"/>
        </w:rPr>
        <w:t>οικοδομηθούν</w:t>
      </w:r>
      <w:proofErr w:type="spellEnd"/>
      <w:r>
        <w:rPr>
          <w:rFonts w:eastAsia="Times New Roman" w:cs="Times New Roman"/>
          <w:szCs w:val="24"/>
        </w:rPr>
        <w:t xml:space="preserve"> συναινέσεις» είναι στην καλή προαίρεση του καθενός. Οι δε διακρίσεις οι οποίες δημιουργούν βαθιές διαι</w:t>
      </w:r>
      <w:r>
        <w:rPr>
          <w:rFonts w:eastAsia="Times New Roman" w:cs="Times New Roman"/>
          <w:szCs w:val="24"/>
        </w:rPr>
        <w:t xml:space="preserve">ρέσεις, όπως ξέρετε, δεν είναι πάντα ιδεολογικές. Υπάρχουν σκληρότατες διαφωνίες και διαιρέσεις για λόγους πολύ χαμηλότερους από τους ιδεολογικούς, προσωπικές φιλοδοξίες ή οτιδήποτε άλλο που δεν επιτρέπουν τις συνθέσεις. Την </w:t>
      </w:r>
      <w:proofErr w:type="spellStart"/>
      <w:r>
        <w:rPr>
          <w:rFonts w:eastAsia="Times New Roman" w:cs="Times New Roman"/>
          <w:szCs w:val="24"/>
        </w:rPr>
        <w:t>κυβερνησιμότητα</w:t>
      </w:r>
      <w:proofErr w:type="spellEnd"/>
      <w:r>
        <w:rPr>
          <w:rFonts w:eastAsia="Times New Roman" w:cs="Times New Roman"/>
          <w:szCs w:val="24"/>
        </w:rPr>
        <w:t xml:space="preserve"> πώς θα την εξασ</w:t>
      </w:r>
      <w:r>
        <w:rPr>
          <w:rFonts w:eastAsia="Times New Roman" w:cs="Times New Roman"/>
          <w:szCs w:val="24"/>
        </w:rPr>
        <w:t xml:space="preserve">φαλίσετε; </w:t>
      </w:r>
    </w:p>
    <w:p w14:paraId="1056AB98"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σας εγκαλέσαμε για το θέμα των </w:t>
      </w:r>
      <w:proofErr w:type="spellStart"/>
      <w:r>
        <w:rPr>
          <w:rFonts w:eastAsia="Times New Roman" w:cs="Times New Roman"/>
          <w:szCs w:val="24"/>
        </w:rPr>
        <w:t>παρακρατηθέντων</w:t>
      </w:r>
      <w:proofErr w:type="spellEnd"/>
      <w:r>
        <w:rPr>
          <w:rFonts w:eastAsia="Times New Roman" w:cs="Times New Roman"/>
          <w:szCs w:val="24"/>
        </w:rPr>
        <w:t xml:space="preserve">. Τι συνομολογήσατε; Ότι ναι, δεν τα δίνω και δεν θα τα δώσω. Λέγοντας τι; Ότι, ξέρετε, υπήρξαν περικοπές. Μα, βεβαίως, αλλά και όταν δόθηκαν και </w:t>
      </w:r>
      <w:proofErr w:type="spellStart"/>
      <w:r>
        <w:rPr>
          <w:rFonts w:eastAsia="Times New Roman" w:cs="Times New Roman"/>
          <w:szCs w:val="24"/>
        </w:rPr>
        <w:t>εδίδοντο</w:t>
      </w:r>
      <w:proofErr w:type="spellEnd"/>
      <w:r>
        <w:rPr>
          <w:rFonts w:eastAsia="Times New Roman" w:cs="Times New Roman"/>
          <w:szCs w:val="24"/>
        </w:rPr>
        <w:t xml:space="preserve">, αυτές οι περικοπές υπήρχαν. Και </w:t>
      </w:r>
      <w:proofErr w:type="spellStart"/>
      <w:r>
        <w:rPr>
          <w:rFonts w:eastAsia="Times New Roman" w:cs="Times New Roman"/>
          <w:szCs w:val="24"/>
        </w:rPr>
        <w:t>εδί</w:t>
      </w:r>
      <w:r>
        <w:rPr>
          <w:rFonts w:eastAsia="Times New Roman" w:cs="Times New Roman"/>
          <w:szCs w:val="24"/>
        </w:rPr>
        <w:t>δοντο</w:t>
      </w:r>
      <w:proofErr w:type="spellEnd"/>
      <w:r>
        <w:rPr>
          <w:rFonts w:eastAsia="Times New Roman" w:cs="Times New Roman"/>
          <w:szCs w:val="24"/>
        </w:rPr>
        <w:t xml:space="preserve"> μέχρι τώρα, μετά την περίοδο των περικοπών. Επομένως το μεγάλο ερώτημα είναι γιατί αυτά που </w:t>
      </w:r>
      <w:proofErr w:type="spellStart"/>
      <w:r>
        <w:rPr>
          <w:rFonts w:eastAsia="Times New Roman" w:cs="Times New Roman"/>
          <w:szCs w:val="24"/>
        </w:rPr>
        <w:t>εδίδοντο</w:t>
      </w:r>
      <w:proofErr w:type="spellEnd"/>
      <w:r>
        <w:rPr>
          <w:rFonts w:eastAsia="Times New Roman" w:cs="Times New Roman"/>
          <w:szCs w:val="24"/>
        </w:rPr>
        <w:t>…</w:t>
      </w:r>
    </w:p>
    <w:p w14:paraId="1056AB99"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b/>
          <w:szCs w:val="24"/>
        </w:rPr>
        <w:t xml:space="preserve"> </w:t>
      </w:r>
      <w:r>
        <w:rPr>
          <w:rFonts w:eastAsia="Times New Roman" w:cs="Times New Roman"/>
          <w:b/>
          <w:szCs w:val="24"/>
        </w:rPr>
        <w:t xml:space="preserve">(Υπουργός Εσωτερικών): </w:t>
      </w:r>
      <w:r>
        <w:rPr>
          <w:rFonts w:eastAsia="Times New Roman" w:cs="Times New Roman"/>
          <w:szCs w:val="24"/>
        </w:rPr>
        <w:t>… (</w:t>
      </w:r>
      <w:r>
        <w:rPr>
          <w:rFonts w:eastAsia="Times New Roman" w:cs="Times New Roman"/>
          <w:szCs w:val="24"/>
        </w:rPr>
        <w:t>δ</w:t>
      </w:r>
      <w:r>
        <w:rPr>
          <w:rFonts w:eastAsia="Times New Roman" w:cs="Times New Roman"/>
          <w:szCs w:val="24"/>
        </w:rPr>
        <w:t>εν ακούστηκε)</w:t>
      </w:r>
    </w:p>
    <w:p w14:paraId="1056AB9A"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Ακούστε, γιατί κάνατε ένα άλμα. Μας πήγατε στο 2009 και λέ</w:t>
      </w:r>
      <w:r>
        <w:rPr>
          <w:rFonts w:eastAsia="Times New Roman" w:cs="Times New Roman"/>
          <w:szCs w:val="24"/>
        </w:rPr>
        <w:t>τε, ξέρετε, αυτά έχουν διαμορφωθεί ως οφειλές του 2009. Πράγματι, αλήθεια είναι αυτό. Μόνο που εν συνεχεία οι κυβερνήσεις ρύθμισαν αυτές τις οφειλές. Είπατε σε οκτώ δόσεις. Ναι, αλλά τότε οι κυβερνήσεις οι δικές μας, που τις εγκαλείτε σήμερα…</w:t>
      </w:r>
    </w:p>
    <w:p w14:paraId="1056AB9B"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ΠΑΝΑΓΙΩΤΗΣ (Π</w:t>
      </w:r>
      <w:r>
        <w:rPr>
          <w:rFonts w:eastAsia="Times New Roman" w:cs="Times New Roman"/>
          <w:b/>
          <w:szCs w:val="24"/>
        </w:rPr>
        <w:t>ΑΝΟΣ) ΣΚΟΥΡΛΕΤΗΣ</w:t>
      </w:r>
      <w:r>
        <w:rPr>
          <w:rFonts w:eastAsia="Times New Roman" w:cs="Times New Roman"/>
          <w:b/>
          <w:szCs w:val="24"/>
        </w:rPr>
        <w:t xml:space="preserve"> </w:t>
      </w:r>
      <w:r>
        <w:rPr>
          <w:rFonts w:eastAsia="Times New Roman" w:cs="Times New Roman"/>
          <w:b/>
          <w:szCs w:val="24"/>
        </w:rPr>
        <w:t>(Υπουργός Εσωτερικών):</w:t>
      </w:r>
      <w:r>
        <w:rPr>
          <w:rFonts w:eastAsia="Times New Roman" w:cs="Times New Roman"/>
          <w:szCs w:val="24"/>
        </w:rPr>
        <w:t xml:space="preserve"> Τις ρυθμίσατε το 2011, το 2012, το 2013;</w:t>
      </w:r>
    </w:p>
    <w:p w14:paraId="1056AB9C"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Επαναλαμβάνω, μα, αφού πληρώνονταν τα προηγούμενα. Όποιος γνωρίζει στοιχειωδώς πώς γίνεται η αποπληρωμή ξέρει ότι πρώτα πληρώνεις τα παλιά, μετά ρυθμίζεις τ</w:t>
      </w:r>
      <w:r>
        <w:rPr>
          <w:rFonts w:eastAsia="Times New Roman" w:cs="Times New Roman"/>
          <w:szCs w:val="24"/>
        </w:rPr>
        <w:t xml:space="preserve">α καινούργια. Στα χεράκια σας ήρθαν τα καινούργια και σταματήσατε να πληρώνετε, αυτά τα οποία έπρεπε να πληρώσετε. </w:t>
      </w:r>
    </w:p>
    <w:p w14:paraId="1056AB9D"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ερώτημα είναι γιατί. Διότι, προσέξτε, αυτά ήταν γραμμένα στον </w:t>
      </w:r>
      <w:r>
        <w:rPr>
          <w:rFonts w:eastAsia="Times New Roman" w:cs="Times New Roman"/>
          <w:szCs w:val="24"/>
        </w:rPr>
        <w:t>π</w:t>
      </w:r>
      <w:r>
        <w:rPr>
          <w:rFonts w:eastAsia="Times New Roman" w:cs="Times New Roman"/>
          <w:szCs w:val="24"/>
        </w:rPr>
        <w:t>ροϋπολογισμό, στους προϋπολογισμούς. Επομένως, όπως βρίσκονταν για να δοθο</w:t>
      </w:r>
      <w:r>
        <w:rPr>
          <w:rFonts w:eastAsia="Times New Roman" w:cs="Times New Roman"/>
          <w:szCs w:val="24"/>
        </w:rPr>
        <w:t xml:space="preserve">ύν, θα μπορούσαν να συνεχίσουν να βρίσκονται για να δίδονται. Είναι πολιτική σας επιλογή το ότι δεν τα δίνετε. Να είμαστε </w:t>
      </w:r>
      <w:proofErr w:type="spellStart"/>
      <w:r>
        <w:rPr>
          <w:rFonts w:eastAsia="Times New Roman" w:cs="Times New Roman"/>
          <w:szCs w:val="24"/>
        </w:rPr>
        <w:t>συνεννοημένοι</w:t>
      </w:r>
      <w:proofErr w:type="spellEnd"/>
      <w:r>
        <w:rPr>
          <w:rFonts w:eastAsia="Times New Roman" w:cs="Times New Roman"/>
          <w:szCs w:val="24"/>
        </w:rPr>
        <w:t xml:space="preserve"> και ξεκάθαροι σε αυτό.</w:t>
      </w:r>
    </w:p>
    <w:p w14:paraId="1056AB9E"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szCs w:val="24"/>
        </w:rPr>
        <w:t>Πάω στο επόμενο. Σας θέσαμε, ακούστε, το ζήτημα των συμβασιούχων. Δεν θα ξανακάνω τη συζήτηση αυτ</w:t>
      </w:r>
      <w:r>
        <w:rPr>
          <w:rFonts w:eastAsia="Times New Roman" w:cs="Times New Roman"/>
          <w:szCs w:val="24"/>
        </w:rPr>
        <w:t xml:space="preserve">ή ούτε θα την ανακεφαλαιώσω, γιατί για εμένα είναι ξεκάθαρο. </w:t>
      </w:r>
    </w:p>
    <w:p w14:paraId="1056AB9F"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szCs w:val="24"/>
        </w:rPr>
        <w:t xml:space="preserve">Ερωτήσαμε: Θα αποφασίζει ο δήμαρχος για τη συνταγματικότητα; Όχι. Το δικαστήριο να αποφασίζει; </w:t>
      </w:r>
      <w:r>
        <w:rPr>
          <w:rFonts w:eastAsia="Times New Roman" w:cs="Times New Roman"/>
          <w:szCs w:val="24"/>
        </w:rPr>
        <w:t>Ε</w:t>
      </w:r>
      <w:r>
        <w:rPr>
          <w:rFonts w:eastAsia="Times New Roman" w:cs="Times New Roman"/>
          <w:szCs w:val="24"/>
        </w:rPr>
        <w:t xml:space="preserve">, ναι. Τα κλιμάκια του Ελεγκτικού Συνεδρίου να αποφασίζουν; Ναι. </w:t>
      </w:r>
    </w:p>
    <w:p w14:paraId="1056ABA0"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szCs w:val="24"/>
        </w:rPr>
        <w:lastRenderedPageBreak/>
        <w:t>Ερώτηση τώρα: Με δεδομένο το ζήτ</w:t>
      </w:r>
      <w:r>
        <w:rPr>
          <w:rFonts w:eastAsia="Times New Roman" w:cs="Times New Roman"/>
          <w:szCs w:val="24"/>
        </w:rPr>
        <w:t>ημα που έχει δημιουργηθεί, εσείς τώρα λέτε ότι είναι σωστό να δίδεται εντολή, να καταδιώκονται και να ελέγχονται πειθαρχικά οι δήμαρχοι, γιατί έχουν την άποψη, πρώτον, ότι τους είναι αχρείαστοι οι συγκεκριμένοι εργαζόμενοι, δεύτερον, ότι τους επιβαρύνουν σ</w:t>
      </w:r>
      <w:r>
        <w:rPr>
          <w:rFonts w:eastAsia="Times New Roman" w:cs="Times New Roman"/>
          <w:szCs w:val="24"/>
        </w:rPr>
        <w:t xml:space="preserve">τους δήμους οικονομικά και δεν μπορούν να </w:t>
      </w:r>
      <w:proofErr w:type="spellStart"/>
      <w:r>
        <w:rPr>
          <w:rFonts w:eastAsia="Times New Roman" w:cs="Times New Roman"/>
          <w:szCs w:val="24"/>
        </w:rPr>
        <w:t>αντεπεξέλθουν</w:t>
      </w:r>
      <w:proofErr w:type="spellEnd"/>
      <w:r>
        <w:rPr>
          <w:rFonts w:eastAsia="Times New Roman" w:cs="Times New Roman"/>
          <w:szCs w:val="24"/>
        </w:rPr>
        <w:t xml:space="preserve"> και, τρίτον, ότι σε κάθε περίπτωση –να το πω με τον πιο διπλωματικό τρόπο που μπορώ να το πω;- υπάρχει νομική εκκρεμότητα στο ζήτημα. Εσείς αυτόν τον δήμαρχο θα τον στείλετε να ελεγχθεί πειθαρχικά; </w:t>
      </w:r>
    </w:p>
    <w:p w14:paraId="1056ABA1"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λήξεως του χρόνου ομιλίας του κυρίου Βουλευτή)</w:t>
      </w:r>
    </w:p>
    <w:p w14:paraId="1056ABA2" w14:textId="77777777" w:rsidR="0091056D" w:rsidRDefault="00744911">
      <w:pPr>
        <w:spacing w:line="600" w:lineRule="auto"/>
        <w:ind w:firstLine="720"/>
        <w:contextualSpacing/>
        <w:jc w:val="both"/>
        <w:rPr>
          <w:rFonts w:eastAsia="Times New Roman" w:cs="Times New Roman"/>
          <w:b/>
          <w:szCs w:val="24"/>
        </w:rPr>
      </w:pPr>
      <w:r>
        <w:rPr>
          <w:rFonts w:eastAsia="Times New Roman" w:cs="Times New Roman"/>
          <w:szCs w:val="24"/>
        </w:rPr>
        <w:t xml:space="preserve">Γιατί αυτό το </w:t>
      </w:r>
      <w:proofErr w:type="spellStart"/>
      <w:r>
        <w:rPr>
          <w:rFonts w:eastAsia="Times New Roman" w:cs="Times New Roman"/>
          <w:szCs w:val="24"/>
        </w:rPr>
        <w:t>προεξάρχον</w:t>
      </w:r>
      <w:proofErr w:type="spellEnd"/>
      <w:r>
        <w:rPr>
          <w:rFonts w:eastAsia="Times New Roman" w:cs="Times New Roman"/>
          <w:szCs w:val="24"/>
        </w:rPr>
        <w:t xml:space="preserve"> μέλος μας</w:t>
      </w:r>
      <w:r>
        <w:rPr>
          <w:rFonts w:eastAsia="Times New Roman" w:cs="Times New Roman"/>
          <w:szCs w:val="24"/>
        </w:rPr>
        <w:t>,</w:t>
      </w:r>
      <w:r>
        <w:rPr>
          <w:rFonts w:eastAsia="Times New Roman" w:cs="Times New Roman"/>
          <w:szCs w:val="24"/>
        </w:rPr>
        <w:t xml:space="preserve"> το οποίο είναι και «</w:t>
      </w:r>
      <w:proofErr w:type="spellStart"/>
      <w:r>
        <w:rPr>
          <w:rFonts w:eastAsia="Times New Roman" w:cs="Times New Roman"/>
          <w:szCs w:val="24"/>
        </w:rPr>
        <w:t>ταλιμπάν</w:t>
      </w:r>
      <w:proofErr w:type="spellEnd"/>
      <w:r>
        <w:rPr>
          <w:rFonts w:eastAsia="Times New Roman" w:cs="Times New Roman"/>
          <w:szCs w:val="24"/>
        </w:rPr>
        <w:t>» της παρατάξεώς μας, που ο συγκεκριμένος δεν είναι –μιλάω για τον Δήμαρχο Κασσάνδρας-</w:t>
      </w:r>
      <w:r>
        <w:rPr>
          <w:rFonts w:eastAsia="Times New Roman" w:cs="Times New Roman"/>
          <w:szCs w:val="24"/>
        </w:rPr>
        <w:t>,</w:t>
      </w:r>
      <w:r>
        <w:rPr>
          <w:rFonts w:eastAsia="Times New Roman" w:cs="Times New Roman"/>
          <w:szCs w:val="24"/>
        </w:rPr>
        <w:t xml:space="preserve"> ξέρετε τι λέει; Λέει κάτι πολύ βασικό: «Θα έρθει ο Σκουρλέτης να μου πει ποιους χρειάζομαι και ποιους όχι;»</w:t>
      </w:r>
      <w:r>
        <w:rPr>
          <w:rFonts w:eastAsia="Times New Roman" w:cs="Times New Roman"/>
          <w:szCs w:val="24"/>
        </w:rPr>
        <w:t>.</w:t>
      </w:r>
      <w:r>
        <w:rPr>
          <w:rFonts w:eastAsia="Times New Roman" w:cs="Times New Roman"/>
          <w:szCs w:val="24"/>
        </w:rPr>
        <w:t xml:space="preserve"> Για απαντήστε λίγο σε αυτό. Γιατί εδώ είμαστε στον </w:t>
      </w:r>
      <w:proofErr w:type="spellStart"/>
      <w:r>
        <w:rPr>
          <w:rFonts w:eastAsia="Times New Roman" w:cs="Times New Roman"/>
          <w:szCs w:val="24"/>
        </w:rPr>
        <w:t>αυτοδιοικητικό</w:t>
      </w:r>
      <w:proofErr w:type="spellEnd"/>
      <w:r>
        <w:rPr>
          <w:rFonts w:eastAsia="Times New Roman" w:cs="Times New Roman"/>
          <w:szCs w:val="24"/>
        </w:rPr>
        <w:t xml:space="preserve"> πυρήνα. Εσείς με νόμο θα αποφασίζετε ποιοι είναι οι εργαζόμενοι που χρειάζονται </w:t>
      </w:r>
      <w:r>
        <w:rPr>
          <w:rFonts w:eastAsia="Times New Roman" w:cs="Times New Roman"/>
          <w:szCs w:val="24"/>
        </w:rPr>
        <w:t>στην αυτοδιοίκηση και θα έρχεστε να τους λέτε και πώς θα δεσμεύουν και τους πόρους τους; Εδώ είμαστε στον πυρήνα.</w:t>
      </w:r>
    </w:p>
    <w:p w14:paraId="1056ABA3"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szCs w:val="24"/>
        </w:rPr>
        <w:lastRenderedPageBreak/>
        <w:t>Δεν σας άκουσα να επαναλάβετε τη δήλωση εδώ περί των τριάντα χιλιάδων μονιμοποιήσεων. Το είχατε πει κάποια στιγμή και μετά, τώρα</w:t>
      </w:r>
      <w:r>
        <w:rPr>
          <w:rFonts w:eastAsia="Times New Roman" w:cs="Times New Roman"/>
          <w:szCs w:val="24"/>
        </w:rPr>
        <w:t>,</w:t>
      </w:r>
      <w:r>
        <w:rPr>
          <w:rFonts w:eastAsia="Times New Roman" w:cs="Times New Roman"/>
          <w:szCs w:val="24"/>
        </w:rPr>
        <w:t xml:space="preserve"> εδώ, δεν το </w:t>
      </w:r>
      <w:r>
        <w:rPr>
          <w:rFonts w:eastAsia="Times New Roman" w:cs="Times New Roman"/>
          <w:szCs w:val="24"/>
        </w:rPr>
        <w:t>είπατε, το αφήσατε λίγο πιο ανοικτό. Θα μας το διευκρινίσετε</w:t>
      </w:r>
      <w:r>
        <w:rPr>
          <w:rFonts w:eastAsia="Times New Roman" w:cs="Times New Roman"/>
          <w:szCs w:val="24"/>
        </w:rPr>
        <w:t>;</w:t>
      </w:r>
    </w:p>
    <w:p w14:paraId="1056ABA4"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b/>
          <w:szCs w:val="24"/>
        </w:rPr>
        <w:t xml:space="preserve"> </w:t>
      </w:r>
      <w:r>
        <w:rPr>
          <w:rFonts w:eastAsia="Times New Roman" w:cs="Times New Roman"/>
          <w:b/>
          <w:szCs w:val="24"/>
        </w:rPr>
        <w:t xml:space="preserve">(Υπουργός Εσωτερικών): </w:t>
      </w:r>
      <w:r>
        <w:rPr>
          <w:rFonts w:eastAsia="Times New Roman" w:cs="Times New Roman"/>
          <w:szCs w:val="24"/>
        </w:rPr>
        <w:t xml:space="preserve">Θα το διευκρινίσω. </w:t>
      </w:r>
    </w:p>
    <w:p w14:paraId="1056ABA5"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Θα μας το διευκρινίσετε.</w:t>
      </w:r>
    </w:p>
    <w:p w14:paraId="1056ABA6"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szCs w:val="24"/>
        </w:rPr>
        <w:t xml:space="preserve">Αλλά, εδώ να ξεκαθαρίσουμε εμείς τα πράγματα. Με </w:t>
      </w:r>
      <w:proofErr w:type="spellStart"/>
      <w:r>
        <w:rPr>
          <w:rFonts w:eastAsia="Times New Roman" w:cs="Times New Roman"/>
          <w:szCs w:val="24"/>
        </w:rPr>
        <w:t>συγχωρείτε</w:t>
      </w:r>
      <w:proofErr w:type="spellEnd"/>
      <w:r>
        <w:rPr>
          <w:rFonts w:eastAsia="Times New Roman" w:cs="Times New Roman"/>
          <w:szCs w:val="24"/>
        </w:rPr>
        <w:t>. Εδώ υπάρχουν κατ</w:t>
      </w:r>
      <w:r>
        <w:rPr>
          <w:rFonts w:eastAsia="Times New Roman" w:cs="Times New Roman"/>
          <w:szCs w:val="24"/>
        </w:rPr>
        <w:t>ηγορίες που πράγματι μπορεί κανείς να εξετάσει ότι καλύπτουν μόνιμες, πάγιες και διαρκείς ανάγκες.</w:t>
      </w:r>
    </w:p>
    <w:p w14:paraId="1056ABA7"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056ABA8"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szCs w:val="24"/>
        </w:rPr>
        <w:t>Με την άδειά σας, δεν μπορώ να παραβιάζω την άδειά σας.</w:t>
      </w:r>
    </w:p>
    <w:p w14:paraId="1056ABA9"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w:t>
      </w:r>
      <w:r>
        <w:rPr>
          <w:rFonts w:eastAsia="Times New Roman" w:cs="Times New Roman"/>
          <w:b/>
          <w:szCs w:val="24"/>
        </w:rPr>
        <w:t>) ΣΚΟΥΡΛΕΤΗΣ</w:t>
      </w:r>
      <w:r>
        <w:rPr>
          <w:rFonts w:eastAsia="Times New Roman" w:cs="Times New Roman"/>
          <w:b/>
          <w:szCs w:val="24"/>
        </w:rPr>
        <w:t xml:space="preserve"> </w:t>
      </w:r>
      <w:r>
        <w:rPr>
          <w:rFonts w:eastAsia="Times New Roman" w:cs="Times New Roman"/>
          <w:b/>
          <w:szCs w:val="24"/>
        </w:rPr>
        <w:t xml:space="preserve">(Υπουργός Εσωτερικών): </w:t>
      </w:r>
      <w:r>
        <w:rPr>
          <w:rFonts w:eastAsia="Times New Roman" w:cs="Times New Roman"/>
          <w:szCs w:val="24"/>
        </w:rPr>
        <w:t xml:space="preserve">Επιτέλους, βλέπω να μιλάτε τη γλώσσα της λογικής με το τελευταίο. Συνεχίστε. </w:t>
      </w:r>
    </w:p>
    <w:p w14:paraId="1056ABAA"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Για την άδεια;</w:t>
      </w:r>
    </w:p>
    <w:p w14:paraId="1056ABAB" w14:textId="77777777" w:rsidR="0091056D" w:rsidRDefault="00744911">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b/>
          <w:szCs w:val="24"/>
        </w:rPr>
        <w:t xml:space="preserve"> </w:t>
      </w:r>
      <w:r>
        <w:rPr>
          <w:rFonts w:eastAsia="Times New Roman" w:cs="Times New Roman"/>
          <w:b/>
          <w:szCs w:val="24"/>
        </w:rPr>
        <w:t xml:space="preserve">(Υπουργός Εσωτερικών): </w:t>
      </w:r>
      <w:r>
        <w:rPr>
          <w:rFonts w:eastAsia="Times New Roman" w:cs="Times New Roman"/>
          <w:szCs w:val="24"/>
        </w:rPr>
        <w:t>Και όχι μόνο.</w:t>
      </w:r>
    </w:p>
    <w:p w14:paraId="1056ABAC" w14:textId="77777777" w:rsidR="0091056D" w:rsidRDefault="00744911">
      <w:pPr>
        <w:spacing w:line="600" w:lineRule="auto"/>
        <w:ind w:firstLine="720"/>
        <w:jc w:val="both"/>
        <w:rPr>
          <w:rFonts w:eastAsia="Times New Roman"/>
          <w:szCs w:val="24"/>
        </w:rPr>
      </w:pPr>
      <w:r>
        <w:rPr>
          <w:rFonts w:eastAsia="Times New Roman"/>
          <w:b/>
          <w:szCs w:val="24"/>
        </w:rPr>
        <w:lastRenderedPageBreak/>
        <w:t>ΜΑΥΡΟΥΔΗΣ ΒΟΡΙΔΗΣ:</w:t>
      </w:r>
      <w:r>
        <w:rPr>
          <w:rFonts w:eastAsia="Times New Roman"/>
          <w:szCs w:val="24"/>
        </w:rPr>
        <w:t xml:space="preserve"> Περιμένετε. Όμως, εσεί</w:t>
      </w:r>
      <w:r>
        <w:rPr>
          <w:rFonts w:eastAsia="Times New Roman"/>
          <w:szCs w:val="24"/>
        </w:rPr>
        <w:t>ς έχετε τσουβαλιάσει όλες τις κατηγορίες στη συγκεκριμένη. Δεν είναι έτσι. Εδώ, λοιπόν, πρέπει κανείς, άμα θέλει να την κάνει σοβαρά αυτή τη συζήτηση, να κάτσει να το δει αναλυτικά και ανά κατηγορία.</w:t>
      </w:r>
    </w:p>
    <w:p w14:paraId="1056ABAD" w14:textId="77777777" w:rsidR="0091056D" w:rsidRDefault="00744911">
      <w:pPr>
        <w:spacing w:line="600" w:lineRule="auto"/>
        <w:ind w:firstLine="720"/>
        <w:jc w:val="both"/>
        <w:rPr>
          <w:rFonts w:eastAsia="Times New Roman"/>
          <w:szCs w:val="24"/>
        </w:rPr>
      </w:pPr>
      <w:r>
        <w:rPr>
          <w:rFonts w:eastAsia="Times New Roman"/>
          <w:b/>
          <w:szCs w:val="24"/>
        </w:rPr>
        <w:t>ΜΑΡΙΑ ΘΕΛΕΡΙΤΗ:</w:t>
      </w:r>
      <w:r>
        <w:rPr>
          <w:rFonts w:eastAsia="Times New Roman"/>
          <w:szCs w:val="24"/>
        </w:rPr>
        <w:t xml:space="preserve"> Έχετε ανεξέλεγκτο. </w:t>
      </w:r>
    </w:p>
    <w:p w14:paraId="1056ABAE" w14:textId="77777777" w:rsidR="0091056D" w:rsidRDefault="00744911">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Περιμένετε τώρα.</w:t>
      </w:r>
    </w:p>
    <w:p w14:paraId="1056ABAF" w14:textId="77777777" w:rsidR="0091056D" w:rsidRDefault="00744911">
      <w:pPr>
        <w:spacing w:line="600" w:lineRule="auto"/>
        <w:ind w:firstLine="720"/>
        <w:jc w:val="both"/>
        <w:rPr>
          <w:rFonts w:eastAsia="Times New Roman"/>
          <w:szCs w:val="24"/>
        </w:rPr>
      </w:pPr>
      <w:r>
        <w:rPr>
          <w:rFonts w:eastAsia="Times New Roman"/>
          <w:szCs w:val="24"/>
        </w:rPr>
        <w:t xml:space="preserve">Αποκαλύψατε, όμως, και κάτι άλλο το οποίο θεωρώ εξαιρετικά σημαντικό. Μιλήσατε απολύτως </w:t>
      </w:r>
      <w:proofErr w:type="spellStart"/>
      <w:r>
        <w:rPr>
          <w:rFonts w:eastAsia="Times New Roman"/>
          <w:szCs w:val="24"/>
        </w:rPr>
        <w:t>απαξιωτικά</w:t>
      </w:r>
      <w:proofErr w:type="spellEnd"/>
      <w:r>
        <w:rPr>
          <w:rFonts w:eastAsia="Times New Roman"/>
          <w:szCs w:val="24"/>
        </w:rPr>
        <w:t xml:space="preserve">. Ειλικρινά σας το λέω, δικαίωμά σας να εκφράζεστε όπως θέλετε, χαρακτηρίζετε την Κυβέρνηση, αλλά μιλήσατε εντελώς </w:t>
      </w:r>
      <w:proofErr w:type="spellStart"/>
      <w:r>
        <w:rPr>
          <w:rFonts w:eastAsia="Times New Roman"/>
          <w:szCs w:val="24"/>
        </w:rPr>
        <w:t>απαξιωτικά</w:t>
      </w:r>
      <w:proofErr w:type="spellEnd"/>
      <w:r>
        <w:rPr>
          <w:rFonts w:eastAsia="Times New Roman"/>
          <w:szCs w:val="24"/>
        </w:rPr>
        <w:t xml:space="preserve"> για την ΚΕΔΕ. </w:t>
      </w:r>
      <w:r>
        <w:rPr>
          <w:rFonts w:eastAsia="Times New Roman"/>
          <w:szCs w:val="24"/>
        </w:rPr>
        <w:t>Τ</w:t>
      </w:r>
      <w:r>
        <w:rPr>
          <w:rFonts w:eastAsia="Times New Roman"/>
          <w:szCs w:val="24"/>
        </w:rPr>
        <w:t xml:space="preserve">ι τους λέτε, τελικά; Ότι είναι σε συνεννόηση μαζί μας και έρχονται και θέτουν τα θέματα που θέτουν, διότι θέλουν να σας κάνουν αντιπολίτευση. </w:t>
      </w:r>
    </w:p>
    <w:p w14:paraId="1056ABB0" w14:textId="77777777" w:rsidR="0091056D" w:rsidRDefault="00744911">
      <w:pPr>
        <w:spacing w:line="600" w:lineRule="auto"/>
        <w:ind w:firstLine="720"/>
        <w:jc w:val="both"/>
        <w:rPr>
          <w:rFonts w:eastAsia="Times New Roman"/>
          <w:szCs w:val="24"/>
        </w:rPr>
      </w:pPr>
      <w:r>
        <w:rPr>
          <w:rFonts w:eastAsia="Times New Roman"/>
          <w:szCs w:val="24"/>
        </w:rPr>
        <w:t xml:space="preserve">Να κάνω μια απλή ερώτηση; Δυο λεπτά. Η ΕΝΠΕ δεν είναι δική μας; Γιατί στην ΕΝΠΕ δώσαμε άλλη γραμμή; Άλλη γραμμή </w:t>
      </w:r>
      <w:r>
        <w:rPr>
          <w:rFonts w:eastAsia="Times New Roman"/>
          <w:szCs w:val="24"/>
        </w:rPr>
        <w:t>στην ΕΝΠΕ και άλλη γραμμή στην ΚΕΔΕ; Δικοί μας δεν είναι και οι από εκεί, δικοί μας δεν είναι και οι από εδώ;</w:t>
      </w:r>
    </w:p>
    <w:p w14:paraId="1056ABB1" w14:textId="77777777" w:rsidR="0091056D" w:rsidRDefault="00744911">
      <w:pPr>
        <w:spacing w:line="600" w:lineRule="auto"/>
        <w:ind w:firstLine="720"/>
        <w:jc w:val="both"/>
        <w:rPr>
          <w:rFonts w:eastAsia="Times New Roman"/>
          <w:szCs w:val="24"/>
        </w:rPr>
      </w:pPr>
      <w:r>
        <w:rPr>
          <w:rFonts w:eastAsia="Times New Roman"/>
          <w:szCs w:val="24"/>
        </w:rPr>
        <w:t>Για να πάμε τώρα και στο έγκλημα καθοσιώσεως του Πατούλη. Αυτά τα ζητήματα που σας έθεσα, δηλαδή το ζήτημα των παραλιών, το ζήτημα των συμβασιούχω</w:t>
      </w:r>
      <w:r>
        <w:rPr>
          <w:rFonts w:eastAsia="Times New Roman"/>
          <w:szCs w:val="24"/>
        </w:rPr>
        <w:t xml:space="preserve">ν, το ζήτημα της απλής αναλογικής και της </w:t>
      </w:r>
      <w:proofErr w:type="spellStart"/>
      <w:r>
        <w:rPr>
          <w:rFonts w:eastAsia="Times New Roman"/>
          <w:szCs w:val="24"/>
        </w:rPr>
        <w:t>κυβερνησιμότητας</w:t>
      </w:r>
      <w:proofErr w:type="spellEnd"/>
      <w:r>
        <w:rPr>
          <w:rFonts w:eastAsia="Times New Roman"/>
          <w:szCs w:val="24"/>
        </w:rPr>
        <w:t xml:space="preserve">, </w:t>
      </w:r>
      <w:r>
        <w:rPr>
          <w:rFonts w:eastAsia="Times New Roman"/>
          <w:szCs w:val="24"/>
        </w:rPr>
        <w:lastRenderedPageBreak/>
        <w:t xml:space="preserve">το ζήτημα των </w:t>
      </w:r>
      <w:proofErr w:type="spellStart"/>
      <w:r>
        <w:rPr>
          <w:rFonts w:eastAsia="Times New Roman"/>
          <w:szCs w:val="24"/>
        </w:rPr>
        <w:t>αυτοδιοικητικών</w:t>
      </w:r>
      <w:proofErr w:type="spellEnd"/>
      <w:r>
        <w:rPr>
          <w:rFonts w:eastAsia="Times New Roman"/>
          <w:szCs w:val="24"/>
        </w:rPr>
        <w:t xml:space="preserve"> που πρέπει να παρέχουν αμισθί υπηρεσίες, το ζήτημα της γραφειοκρατίας, της μεγάλης, υψηλής γραφειοκρατίας, που η μείωσή της δεν σημαίνει έλλειψη ελέγχου, για το θέμα </w:t>
      </w:r>
      <w:r>
        <w:rPr>
          <w:rFonts w:eastAsia="Times New Roman"/>
          <w:szCs w:val="24"/>
        </w:rPr>
        <w:t>των συμβάσεων, αυτά τα ζητήματα δεν σας θέτει και η ΚΕΔΕ; Δηλαδή, άμα σας τα θέτει ο Πατούλης, τα θέτει γιατί είναι κομματικός εγκάθετος και δεν είναι ζητήματα αυτά που πρέπει να συζητηθούν;</w:t>
      </w:r>
    </w:p>
    <w:p w14:paraId="1056ABB2" w14:textId="77777777" w:rsidR="0091056D" w:rsidRDefault="00744911">
      <w:pPr>
        <w:spacing w:line="600" w:lineRule="auto"/>
        <w:ind w:firstLine="720"/>
        <w:jc w:val="both"/>
        <w:rPr>
          <w:rFonts w:eastAsia="Times New Roman"/>
          <w:szCs w:val="24"/>
        </w:rPr>
      </w:pPr>
      <w:r>
        <w:rPr>
          <w:rFonts w:eastAsia="Times New Roman"/>
          <w:szCs w:val="24"/>
        </w:rPr>
        <w:t>Επί της ουσίας, εσείς ως Κυβέρνησ</w:t>
      </w:r>
      <w:r>
        <w:rPr>
          <w:rFonts w:eastAsia="Times New Roman"/>
          <w:szCs w:val="24"/>
        </w:rPr>
        <w:t>η</w:t>
      </w:r>
      <w:r>
        <w:rPr>
          <w:rFonts w:eastAsia="Times New Roman"/>
          <w:szCs w:val="24"/>
        </w:rPr>
        <w:t xml:space="preserve">, δεν οφείλετε απαντήσεις και διάλογο; </w:t>
      </w:r>
      <w:r>
        <w:rPr>
          <w:rFonts w:eastAsia="Times New Roman"/>
          <w:szCs w:val="24"/>
        </w:rPr>
        <w:t>Ό</w:t>
      </w:r>
      <w:r>
        <w:rPr>
          <w:rFonts w:eastAsia="Times New Roman"/>
          <w:szCs w:val="24"/>
        </w:rPr>
        <w:t>ταν σας τίθενται αυτά τα ζητήματα, η απάντησή σας ποια θα είναι; «Εσύ είσαι νεοδημοκράτης, δεν σου μιλάω</w:t>
      </w:r>
      <w:r>
        <w:rPr>
          <w:rFonts w:eastAsia="Times New Roman"/>
          <w:szCs w:val="24"/>
        </w:rPr>
        <w:t>.</w:t>
      </w:r>
      <w:r>
        <w:rPr>
          <w:rFonts w:eastAsia="Times New Roman"/>
          <w:szCs w:val="24"/>
        </w:rPr>
        <w:t>»; Το λέω γιατί αποδώσατε αυτό το κίνητρο στον Πατούλη. Είπατε ότι αυτά τα κάνει γιατί είναι σε συνεννόηση μαζί</w:t>
      </w:r>
      <w:r>
        <w:rPr>
          <w:rFonts w:eastAsia="Times New Roman"/>
          <w:szCs w:val="24"/>
        </w:rPr>
        <w:t xml:space="preserve"> μας. </w:t>
      </w:r>
      <w:r>
        <w:rPr>
          <w:rFonts w:eastAsia="Times New Roman"/>
          <w:szCs w:val="24"/>
        </w:rPr>
        <w:t>Ε</w:t>
      </w:r>
      <w:r>
        <w:rPr>
          <w:rFonts w:eastAsia="Times New Roman"/>
          <w:szCs w:val="24"/>
        </w:rPr>
        <w:t>γώ λέω: Έκανε κάτι περισσότερο ο Πατούλης από το να σας θέσει αυτά τα ζητήματα και να ζητάει τον διάλογο μαζί σας; Ποιο είναι το περισσότερο, λοιπόν; Τα ίδια δεν είναι; Αυτά δεν είναι τα ερωτήματα; Άρα, λοιπόν, αυτά δεν είναι θεμιτά ερωτήματα</w:t>
      </w:r>
      <w:r>
        <w:rPr>
          <w:rFonts w:eastAsia="Times New Roman"/>
          <w:szCs w:val="24"/>
        </w:rPr>
        <w:t>,</w:t>
      </w:r>
      <w:r>
        <w:rPr>
          <w:rFonts w:eastAsia="Times New Roman"/>
          <w:szCs w:val="24"/>
        </w:rPr>
        <w:t xml:space="preserve"> που π</w:t>
      </w:r>
      <w:r>
        <w:rPr>
          <w:rFonts w:eastAsia="Times New Roman"/>
          <w:szCs w:val="24"/>
        </w:rPr>
        <w:t>ρέπει η Κυβέρνηση να απαντήσει ως έχουσα την ευθύνη της ρυθμίσεως των σχέσεων με την τοπική αυτοδιοίκηση;</w:t>
      </w:r>
    </w:p>
    <w:p w14:paraId="1056ABB3" w14:textId="77777777" w:rsidR="0091056D" w:rsidRDefault="00744911">
      <w:pPr>
        <w:spacing w:line="600" w:lineRule="auto"/>
        <w:ind w:firstLine="720"/>
        <w:jc w:val="both"/>
        <w:rPr>
          <w:rFonts w:eastAsia="Times New Roman"/>
          <w:szCs w:val="24"/>
        </w:rPr>
      </w:pPr>
      <w:r>
        <w:rPr>
          <w:rFonts w:eastAsia="Times New Roman"/>
          <w:szCs w:val="24"/>
        </w:rPr>
        <w:t>Εδώ, λοιπόν, πάμε στο επίκαιρο. Αυτά είναι τα ζητήματα στα οποία καλείστε να απαντήσετε. Σε αυτά δεν απαντάτε και επιδεικνύετε έναν αυταρχισμό, ο οποί</w:t>
      </w:r>
      <w:r>
        <w:rPr>
          <w:rFonts w:eastAsia="Times New Roman"/>
          <w:szCs w:val="24"/>
        </w:rPr>
        <w:t xml:space="preserve">ος και δεν ταιριάζει. </w:t>
      </w:r>
    </w:p>
    <w:p w14:paraId="1056ABB4" w14:textId="77777777" w:rsidR="0091056D" w:rsidRDefault="00744911">
      <w:pPr>
        <w:spacing w:line="600" w:lineRule="auto"/>
        <w:ind w:firstLine="720"/>
        <w:jc w:val="both"/>
        <w:rPr>
          <w:rFonts w:eastAsia="Times New Roman"/>
          <w:szCs w:val="24"/>
        </w:rPr>
      </w:pPr>
      <w:r>
        <w:rPr>
          <w:rFonts w:eastAsia="Times New Roman"/>
          <w:szCs w:val="24"/>
        </w:rPr>
        <w:t xml:space="preserve">Καλά τώρα, τι λέω κιόλας για την Αριστερά: «αυταρχισμός». Δηλαδή, θα μπορούσα να βάλω μια εξίσωση εδώ: Αριστερά </w:t>
      </w:r>
      <w:proofErr w:type="spellStart"/>
      <w:r>
        <w:rPr>
          <w:rFonts w:eastAsia="Times New Roman"/>
          <w:szCs w:val="24"/>
        </w:rPr>
        <w:t>ίσον</w:t>
      </w:r>
      <w:proofErr w:type="spellEnd"/>
      <w:r>
        <w:rPr>
          <w:rFonts w:eastAsia="Times New Roman"/>
          <w:szCs w:val="24"/>
        </w:rPr>
        <w:t xml:space="preserve"> αυταρχισμός.</w:t>
      </w:r>
    </w:p>
    <w:p w14:paraId="1056ABB5" w14:textId="77777777" w:rsidR="0091056D" w:rsidRDefault="00744911">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Γι</w:t>
      </w:r>
      <w:r>
        <w:rPr>
          <w:rFonts w:eastAsia="Times New Roman"/>
          <w:szCs w:val="24"/>
        </w:rPr>
        <w:t>α</w:t>
      </w:r>
      <w:r>
        <w:rPr>
          <w:rFonts w:eastAsia="Times New Roman"/>
          <w:szCs w:val="24"/>
        </w:rPr>
        <w:t xml:space="preserve"> αυτό μην τη βάλετε, γιατί περνάει και ο χρόνος.</w:t>
      </w:r>
    </w:p>
    <w:p w14:paraId="1056ABB6" w14:textId="77777777" w:rsidR="0091056D" w:rsidRDefault="00744911">
      <w:pPr>
        <w:spacing w:line="600" w:lineRule="auto"/>
        <w:ind w:firstLine="720"/>
        <w:jc w:val="both"/>
        <w:rPr>
          <w:rFonts w:eastAsia="Times New Roman"/>
          <w:szCs w:val="24"/>
        </w:rPr>
      </w:pPr>
      <w:r>
        <w:rPr>
          <w:rFonts w:eastAsia="Times New Roman"/>
          <w:b/>
          <w:szCs w:val="24"/>
        </w:rPr>
        <w:t>ΜΑΥΡΟΥΔ</w:t>
      </w:r>
      <w:r>
        <w:rPr>
          <w:rFonts w:eastAsia="Times New Roman"/>
          <w:b/>
          <w:szCs w:val="24"/>
        </w:rPr>
        <w:t>ΗΣ ΒΟΡΙΔΗΣ:</w:t>
      </w:r>
      <w:r>
        <w:rPr>
          <w:rFonts w:eastAsia="Times New Roman"/>
          <w:szCs w:val="24"/>
        </w:rPr>
        <w:t xml:space="preserve"> </w:t>
      </w:r>
      <w:r w:rsidRPr="00770A31">
        <w:rPr>
          <w:rFonts w:eastAsia="Times New Roman"/>
          <w:szCs w:val="24"/>
        </w:rPr>
        <w:t xml:space="preserve">Όμως, εν πάση </w:t>
      </w:r>
      <w:proofErr w:type="spellStart"/>
      <w:r w:rsidRPr="00770A31">
        <w:rPr>
          <w:rFonts w:eastAsia="Times New Roman"/>
          <w:szCs w:val="24"/>
        </w:rPr>
        <w:t>περιπ</w:t>
      </w:r>
      <w:r w:rsidRPr="00C667F8">
        <w:rPr>
          <w:rFonts w:eastAsia="Times New Roman"/>
          <w:szCs w:val="24"/>
        </w:rPr>
        <w:t>τώσει</w:t>
      </w:r>
      <w:proofErr w:type="spellEnd"/>
      <w:r w:rsidRPr="00C667F8">
        <w:rPr>
          <w:rFonts w:eastAsia="Times New Roman"/>
          <w:szCs w:val="24"/>
        </w:rPr>
        <w:t>…</w:t>
      </w:r>
    </w:p>
    <w:p w14:paraId="1056ABB7" w14:textId="77777777" w:rsidR="0091056D" w:rsidRDefault="00744911">
      <w:pPr>
        <w:spacing w:line="600" w:lineRule="auto"/>
        <w:ind w:firstLine="720"/>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Έλεος!</w:t>
      </w:r>
    </w:p>
    <w:p w14:paraId="1056ABB8" w14:textId="77777777" w:rsidR="0091056D" w:rsidRDefault="00744911">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…για να φύγω απ’ αυτό…</w:t>
      </w:r>
    </w:p>
    <w:p w14:paraId="1056ABB9" w14:textId="77777777" w:rsidR="0091056D" w:rsidRDefault="00744911">
      <w:pPr>
        <w:spacing w:line="600" w:lineRule="auto"/>
        <w:ind w:firstLine="720"/>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Καλύτερα. Τάχιστα.</w:t>
      </w:r>
    </w:p>
    <w:p w14:paraId="1056ABBA" w14:textId="77777777" w:rsidR="0091056D" w:rsidRDefault="00744911">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…μένω, λοιπόν, στο ότι έχ</w:t>
      </w:r>
      <w:r>
        <w:rPr>
          <w:rFonts w:eastAsia="Times New Roman"/>
          <w:szCs w:val="24"/>
        </w:rPr>
        <w:t>ετε μ</w:t>
      </w:r>
      <w:r>
        <w:rPr>
          <w:rFonts w:eastAsia="Times New Roman"/>
          <w:szCs w:val="24"/>
        </w:rPr>
        <w:t>ί</w:t>
      </w:r>
      <w:r>
        <w:rPr>
          <w:rFonts w:eastAsia="Times New Roman"/>
          <w:szCs w:val="24"/>
        </w:rPr>
        <w:t>α υποχρέωση διαλόγου και επιλύσεως των προβλημάτων. Δεν το κάνετε. Αντιθέτως, έχετε βάλει στο στόχαστρο την τοπική αυτοδιοίκηση. Όσο</w:t>
      </w:r>
      <w:r>
        <w:rPr>
          <w:rFonts w:eastAsia="Times New Roman"/>
          <w:szCs w:val="24"/>
        </w:rPr>
        <w:t>,</w:t>
      </w:r>
      <w:r>
        <w:rPr>
          <w:rFonts w:eastAsia="Times New Roman"/>
          <w:szCs w:val="24"/>
        </w:rPr>
        <w:t xml:space="preserve"> δε</w:t>
      </w:r>
      <w:r>
        <w:rPr>
          <w:rFonts w:eastAsia="Times New Roman"/>
          <w:szCs w:val="24"/>
        </w:rPr>
        <w:t>,</w:t>
      </w:r>
      <w:r>
        <w:rPr>
          <w:rFonts w:eastAsia="Times New Roman"/>
          <w:szCs w:val="24"/>
        </w:rPr>
        <w:t xml:space="preserve"> για το τι συμβαίνει στις περιφέρειες, αυτό θα το συζητήσουμε σε επόμενη επερώτηση.</w:t>
      </w:r>
    </w:p>
    <w:p w14:paraId="1056ABBB" w14:textId="77777777" w:rsidR="0091056D" w:rsidRDefault="00744911">
      <w:pPr>
        <w:spacing w:line="600" w:lineRule="auto"/>
        <w:ind w:firstLine="720"/>
        <w:jc w:val="center"/>
        <w:rPr>
          <w:rFonts w:eastAsia="Times New Roman"/>
          <w:szCs w:val="24"/>
        </w:rPr>
      </w:pPr>
      <w:r>
        <w:rPr>
          <w:rFonts w:eastAsia="Times New Roman"/>
          <w:szCs w:val="24"/>
        </w:rPr>
        <w:t>(Χειροκροτήματα από την πτέρυ</w:t>
      </w:r>
      <w:r>
        <w:rPr>
          <w:rFonts w:eastAsia="Times New Roman"/>
          <w:szCs w:val="24"/>
        </w:rPr>
        <w:t>γα της Νέας Δημοκρατίας)</w:t>
      </w:r>
    </w:p>
    <w:p w14:paraId="1056ABBC" w14:textId="77777777" w:rsidR="0091056D" w:rsidRDefault="00744911">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rPr>
        <w:t xml:space="preserve">Ο κ. </w:t>
      </w:r>
      <w:r>
        <w:rPr>
          <w:rFonts w:eastAsia="Times New Roman"/>
          <w:szCs w:val="24"/>
        </w:rPr>
        <w:t>Γεωργαντά</w:t>
      </w:r>
      <w:r>
        <w:rPr>
          <w:rFonts w:eastAsia="Times New Roman"/>
          <w:szCs w:val="24"/>
        </w:rPr>
        <w:t>ς έχει τον λόγο</w:t>
      </w:r>
      <w:r>
        <w:rPr>
          <w:rFonts w:eastAsia="Times New Roman"/>
          <w:szCs w:val="24"/>
        </w:rPr>
        <w:t>.</w:t>
      </w:r>
    </w:p>
    <w:p w14:paraId="1056ABBD" w14:textId="77777777" w:rsidR="0091056D" w:rsidRDefault="00744911">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Κύριε Βορίδη, στην απορία σας για ποιον λόγο ο Υπουργός αντιμετωπίζει με αυτόν τον τρόπο τους δημάρχους, η απά</w:t>
      </w:r>
      <w:r>
        <w:rPr>
          <w:rFonts w:eastAsia="Times New Roman"/>
          <w:szCs w:val="24"/>
        </w:rPr>
        <w:lastRenderedPageBreak/>
        <w:t>ντηση είναι μια: Κατά τον</w:t>
      </w:r>
      <w:r>
        <w:rPr>
          <w:rFonts w:eastAsia="Times New Roman"/>
          <w:szCs w:val="24"/>
        </w:rPr>
        <w:t xml:space="preserve"> Υπουργό, τουλάχιστον με αυτά που εγώ αντιλαμβάνομαι, οι δήμαρχοι είναι υπάλληλοι του Υπουργού Εσωτερικών. Τους λέμε </w:t>
      </w:r>
      <w:r>
        <w:rPr>
          <w:rFonts w:eastAsia="Times New Roman"/>
          <w:szCs w:val="24"/>
        </w:rPr>
        <w:t>-</w:t>
      </w:r>
      <w:r>
        <w:rPr>
          <w:rFonts w:eastAsia="Times New Roman"/>
          <w:szCs w:val="24"/>
        </w:rPr>
        <w:t>στις υπηρεσίες ανταποδοτικότητας</w:t>
      </w:r>
      <w:r>
        <w:rPr>
          <w:rFonts w:eastAsia="Times New Roman"/>
          <w:szCs w:val="24"/>
        </w:rPr>
        <w:t>-</w:t>
      </w:r>
      <w:r>
        <w:rPr>
          <w:rFonts w:eastAsia="Times New Roman"/>
          <w:szCs w:val="24"/>
        </w:rPr>
        <w:t xml:space="preserve"> πόσους υπαλλήλους να πάρουν, για πόσον καιρό να τους πάρουν, πώς να τους πληρώσουν οι ίδιοι. Όταν δεν συ</w:t>
      </w:r>
      <w:r>
        <w:rPr>
          <w:rFonts w:eastAsia="Times New Roman"/>
          <w:szCs w:val="24"/>
        </w:rPr>
        <w:t xml:space="preserve">μμορφώνονται με αυτό που τους λέμε, τους στέλνουμε επιστολή από την αποκεντρωμένη διοίκηση για να περάσουν από πειθαρχικό έλεγχο και ταυτόχρονα, αφήνουμε υπονοούμενα για το τι θα πει η </w:t>
      </w:r>
      <w:r>
        <w:rPr>
          <w:rFonts w:eastAsia="Times New Roman"/>
          <w:szCs w:val="24"/>
        </w:rPr>
        <w:t>ο</w:t>
      </w:r>
      <w:r>
        <w:rPr>
          <w:rFonts w:eastAsia="Times New Roman"/>
          <w:szCs w:val="24"/>
        </w:rPr>
        <w:t>λομέλεια του Ελεγκτικού Συνεδρίου σε αντίθεση, προφανώς, με αυτό που ή</w:t>
      </w:r>
      <w:r>
        <w:rPr>
          <w:rFonts w:eastAsia="Times New Roman"/>
          <w:szCs w:val="24"/>
        </w:rPr>
        <w:t>δη είπαν τα κλιμάκια, σε σχέση με την αντισυνταγματικότητα των διατάξεων και με το μη νόμιμο της δαπάνης.</w:t>
      </w:r>
    </w:p>
    <w:p w14:paraId="1056ABBE" w14:textId="77777777" w:rsidR="0091056D" w:rsidRDefault="00744911">
      <w:pPr>
        <w:spacing w:line="600" w:lineRule="auto"/>
        <w:ind w:firstLine="720"/>
        <w:jc w:val="both"/>
        <w:rPr>
          <w:rFonts w:eastAsia="Times New Roman"/>
          <w:szCs w:val="24"/>
        </w:rPr>
      </w:pPr>
      <w:r>
        <w:rPr>
          <w:rFonts w:eastAsia="Times New Roman"/>
          <w:szCs w:val="24"/>
        </w:rPr>
        <w:t>Τα πράγματα είναι πάρα πολύ απλά. Εγώ, πραγματικά, θα ήθελα να δω έναν κρατικό λειτουργό μιας αποκεντρωμένης διοίκησης που να επιβάλει πειθαρχική ποιν</w:t>
      </w:r>
      <w:r>
        <w:rPr>
          <w:rFonts w:eastAsia="Times New Roman"/>
          <w:szCs w:val="24"/>
        </w:rPr>
        <w:t>ή σε έναν δήμαρχο</w:t>
      </w:r>
      <w:r>
        <w:rPr>
          <w:rFonts w:eastAsia="Times New Roman"/>
          <w:szCs w:val="24"/>
        </w:rPr>
        <w:t>,</w:t>
      </w:r>
      <w:r>
        <w:rPr>
          <w:rFonts w:eastAsia="Times New Roman"/>
          <w:szCs w:val="24"/>
        </w:rPr>
        <w:t xml:space="preserve"> γιατί δεν εφαρμόζει το Σύνταγμα σε διάταξή του που δεν χρειάζεται καμμία ερμηνεία. Τα άρθρα 103 και </w:t>
      </w:r>
      <w:r>
        <w:rPr>
          <w:rFonts w:eastAsia="Times New Roman"/>
          <w:szCs w:val="24"/>
        </w:rPr>
        <w:t>102 του Συντάγματος είναι για πρωτοετή φοιτητή της Νομικής απόλυτα ξεκάθαρο. Καμμία ερμηνεία δεν χρειάζεται. Θα ήθελα πραγματικά να το δω, αν μπορεί να αιτιολογήσει κάποιος κρατικός λειτουργός πειθαρχικό έλεγχο σε βάρος αιρετών οι οποίοι εφαρμόζουν το Σύντ</w:t>
      </w:r>
      <w:r>
        <w:rPr>
          <w:rFonts w:eastAsia="Times New Roman"/>
          <w:szCs w:val="24"/>
        </w:rPr>
        <w:t>αγμα.</w:t>
      </w:r>
    </w:p>
    <w:p w14:paraId="1056ABBF" w14:textId="77777777" w:rsidR="0091056D" w:rsidRDefault="00744911">
      <w:pPr>
        <w:spacing w:line="600" w:lineRule="auto"/>
        <w:ind w:firstLine="720"/>
        <w:jc w:val="both"/>
        <w:rPr>
          <w:rFonts w:eastAsia="Times New Roman"/>
          <w:szCs w:val="24"/>
        </w:rPr>
      </w:pPr>
      <w:r>
        <w:rPr>
          <w:rFonts w:eastAsia="Times New Roman"/>
          <w:szCs w:val="24"/>
        </w:rPr>
        <w:t xml:space="preserve">Και βέβαια, να θυμίσω ότι όταν ο ΣΥΡΙΖΑ ήταν στην Αντιπολίτευση και υπήρξε μια οδηγία προς δημάρχους, για να παραδώσουν τους φακέλους των </w:t>
      </w:r>
      <w:r>
        <w:rPr>
          <w:rFonts w:eastAsia="Times New Roman"/>
          <w:szCs w:val="24"/>
        </w:rPr>
        <w:lastRenderedPageBreak/>
        <w:t>υπαλλήλων για να γίνει το αυτονόητο -ο έλεγχος της γνησιότητας των πτυχίων και των δικαιολογητικών του φακέλου-,</w:t>
      </w:r>
      <w:r>
        <w:rPr>
          <w:rFonts w:eastAsia="Times New Roman"/>
          <w:szCs w:val="24"/>
        </w:rPr>
        <w:t xml:space="preserve"> εκεί βγήκε ο ΣΥΡΙΖΑ και κάλυψε κάποιους δημάρχους και τους είπε «μην στέλνετε τους φακέλους, δεν είναι νόμιμο αυτό για να συμβεί, μην συνεργάζεστε με το Υπουργείο για να γίνει ο έλεγχος». Ποιος έλεγχος; Ο έλεγχος της γνησιότητας των εγγράφων. </w:t>
      </w:r>
    </w:p>
    <w:p w14:paraId="1056ABC0" w14:textId="77777777" w:rsidR="0091056D" w:rsidRDefault="00744911">
      <w:pPr>
        <w:spacing w:line="600" w:lineRule="auto"/>
        <w:ind w:firstLine="720"/>
        <w:jc w:val="both"/>
        <w:rPr>
          <w:rFonts w:eastAsia="Times New Roman"/>
          <w:szCs w:val="24"/>
        </w:rPr>
      </w:pPr>
      <w:r>
        <w:rPr>
          <w:rFonts w:eastAsia="Times New Roman"/>
          <w:szCs w:val="24"/>
        </w:rPr>
        <w:t>Και μπορούμ</w:t>
      </w:r>
      <w:r>
        <w:rPr>
          <w:rFonts w:eastAsia="Times New Roman"/>
          <w:szCs w:val="24"/>
        </w:rPr>
        <w:t>ε να συγκρίνουμε αυτές τις δύο περιπτώσεις, βεβαίως, για να δούμε τη διαφορά νοοτροπίας του καθενός, τη σκοπιμότητα του καθενός και, βεβαίως, για να αξιολογηθεί, τελικά, με ποιον τρόπο βλέπουν όλοι την αυτοδιοίκηση.</w:t>
      </w:r>
    </w:p>
    <w:p w14:paraId="1056ABC1" w14:textId="77777777" w:rsidR="0091056D" w:rsidRDefault="00744911">
      <w:pPr>
        <w:spacing w:line="600" w:lineRule="auto"/>
        <w:ind w:firstLine="720"/>
        <w:jc w:val="both"/>
        <w:rPr>
          <w:rFonts w:eastAsia="Times New Roman"/>
          <w:szCs w:val="24"/>
        </w:rPr>
      </w:pPr>
      <w:r>
        <w:rPr>
          <w:rFonts w:eastAsia="Times New Roman"/>
          <w:szCs w:val="24"/>
        </w:rPr>
        <w:t>(Στο σημείο αυτό την Προεδρική Έδρα κατα</w:t>
      </w:r>
      <w:r>
        <w:rPr>
          <w:rFonts w:eastAsia="Times New Roman"/>
          <w:szCs w:val="24"/>
        </w:rPr>
        <w:t xml:space="preserve">λαμβάνει ο Ζ΄ Αντιπρόεδρος της Βουλής κ. </w:t>
      </w:r>
      <w:r w:rsidRPr="00842509">
        <w:rPr>
          <w:rFonts w:eastAsia="Times New Roman"/>
          <w:b/>
          <w:szCs w:val="24"/>
        </w:rPr>
        <w:t>ΣΠΥΡΙΔΩΝ ΛΥΚΟΥΔΗΣ</w:t>
      </w:r>
      <w:r>
        <w:rPr>
          <w:rFonts w:eastAsia="Times New Roman"/>
          <w:szCs w:val="24"/>
        </w:rPr>
        <w:t>)</w:t>
      </w:r>
    </w:p>
    <w:p w14:paraId="1056ABC2" w14:textId="77777777" w:rsidR="0091056D" w:rsidRDefault="00744911">
      <w:pPr>
        <w:spacing w:line="600" w:lineRule="auto"/>
        <w:ind w:firstLine="720"/>
        <w:jc w:val="both"/>
        <w:rPr>
          <w:rFonts w:eastAsia="Times New Roman"/>
          <w:szCs w:val="24"/>
        </w:rPr>
      </w:pPr>
      <w:r>
        <w:rPr>
          <w:rFonts w:eastAsia="Times New Roman"/>
          <w:szCs w:val="24"/>
        </w:rPr>
        <w:t xml:space="preserve">Υπάρχουν πράγματι κατηγορίες συμβασιούχων, με την έννοια </w:t>
      </w:r>
      <w:r>
        <w:rPr>
          <w:rFonts w:eastAsia="Times New Roman"/>
          <w:szCs w:val="24"/>
        </w:rPr>
        <w:t xml:space="preserve">ότι </w:t>
      </w:r>
      <w:r>
        <w:rPr>
          <w:rFonts w:eastAsia="Times New Roman"/>
          <w:szCs w:val="24"/>
        </w:rPr>
        <w:t xml:space="preserve">προσφέρουν υπηρεσίες χωρίς μόνιμη σχέση με το δημόσιο, όπως είναι οι αναπληρωτές εκπαιδευτικοί, όπως είναι οι επικουρικοί ιατροί, στις </w:t>
      </w:r>
      <w:r>
        <w:rPr>
          <w:rFonts w:eastAsia="Times New Roman"/>
          <w:szCs w:val="24"/>
        </w:rPr>
        <w:t xml:space="preserve">οποίες εμείς θα θέλαμε βεβαίως, να προκηρυχθούν μόνιμες θέσεις. Όχι να γίνει αυτόματη μετατροπή των συμβάσεων ορισμένου χρόνου σε αορίστου, όπως όχι </w:t>
      </w:r>
      <w:r>
        <w:rPr>
          <w:rFonts w:eastAsia="Times New Roman"/>
          <w:szCs w:val="24"/>
        </w:rPr>
        <w:t xml:space="preserve">μόνο </w:t>
      </w:r>
      <w:r>
        <w:rPr>
          <w:rFonts w:eastAsia="Times New Roman"/>
          <w:szCs w:val="24"/>
        </w:rPr>
        <w:t>υπονοήσατε, αλλά είχατε πει ξεκάθαρα νωρίτερα. Εμείς συμφωνούμε να αποφασίσει το δημόσιο τι πραγματικά</w:t>
      </w:r>
      <w:r>
        <w:rPr>
          <w:rFonts w:eastAsia="Times New Roman"/>
          <w:szCs w:val="24"/>
        </w:rPr>
        <w:t xml:space="preserve"> είναι ανάγκη, να το ιεραρχήσει και τις προκηρύξει. Να μην κάνει καμμία αυτόματη μετατροπή, η οποία ούτως ή άλλως απαγορεύεται. Να τις προκηρύξει για να μπορούν να συμμετάσχουν όλοι και </w:t>
      </w:r>
      <w:r>
        <w:rPr>
          <w:rFonts w:eastAsia="Times New Roman"/>
          <w:szCs w:val="24"/>
        </w:rPr>
        <w:lastRenderedPageBreak/>
        <w:t>αυτοί που ήδη εργάζονται και αυτοί που δεν εργάζονται, αλλά έχουν πολλ</w:t>
      </w:r>
      <w:r>
        <w:rPr>
          <w:rFonts w:eastAsia="Times New Roman"/>
          <w:szCs w:val="24"/>
        </w:rPr>
        <w:t>ά προσόντα και αυτή τη στιγμή είναι εκτός των συμβάσεων ορισμένου χρόνου.</w:t>
      </w:r>
    </w:p>
    <w:p w14:paraId="1056ABC3" w14:textId="77777777" w:rsidR="0091056D" w:rsidRDefault="00744911">
      <w:pPr>
        <w:spacing w:line="600" w:lineRule="auto"/>
        <w:ind w:firstLine="720"/>
        <w:jc w:val="both"/>
        <w:rPr>
          <w:rFonts w:eastAsia="Times New Roman"/>
          <w:szCs w:val="24"/>
        </w:rPr>
      </w:pPr>
      <w:r>
        <w:rPr>
          <w:rFonts w:eastAsia="Times New Roman"/>
          <w:szCs w:val="24"/>
        </w:rPr>
        <w:t xml:space="preserve">Σε εκπαιδευτικούς και γιατρούς, λοιπόν, είμαστε απολύτως σύμφωνοι να δημιουργηθούν μόνιμες θέσεις. Απλά τις εξαγγέλλετε συνεχώς, δεν τις έχετε πράξει ποτέ. </w:t>
      </w:r>
    </w:p>
    <w:p w14:paraId="1056ABC4" w14:textId="77777777" w:rsidR="0091056D" w:rsidRDefault="00744911">
      <w:pPr>
        <w:spacing w:line="600" w:lineRule="auto"/>
        <w:ind w:firstLine="720"/>
        <w:jc w:val="both"/>
        <w:rPr>
          <w:rFonts w:eastAsia="Times New Roman"/>
          <w:szCs w:val="24"/>
        </w:rPr>
      </w:pPr>
      <w:r>
        <w:rPr>
          <w:rFonts w:eastAsia="Times New Roman"/>
          <w:szCs w:val="24"/>
        </w:rPr>
        <w:t>Σε όλες τις άλλες υπηρεσί</w:t>
      </w:r>
      <w:r>
        <w:rPr>
          <w:rFonts w:eastAsia="Times New Roman"/>
          <w:szCs w:val="24"/>
        </w:rPr>
        <w:t>ες ανταποδοτικού χαρακτήρα, αφήστε τους δημάρχους να κάνουν αυτό που και το Σύνταγμα το</w:t>
      </w:r>
      <w:r>
        <w:rPr>
          <w:rFonts w:eastAsia="Times New Roman"/>
          <w:szCs w:val="24"/>
        </w:rPr>
        <w:t>ύ</w:t>
      </w:r>
      <w:r>
        <w:rPr>
          <w:rFonts w:eastAsia="Times New Roman"/>
          <w:szCs w:val="24"/>
        </w:rPr>
        <w:t>ς επιτάσσει να κάνουν και ξέρουν πολύ καλά να το κάνουν και στο κάτω-κάτω το πληρώνουν οι δημότες τους. Είναι ανταποδοτική υπηρεσία και από τους δημότες τους θα κριθούν</w:t>
      </w:r>
      <w:r>
        <w:rPr>
          <w:rFonts w:eastAsia="Times New Roman"/>
          <w:szCs w:val="24"/>
        </w:rPr>
        <w:t xml:space="preserve"> μετά από δύο χρόνια.</w:t>
      </w:r>
    </w:p>
    <w:p w14:paraId="1056ABC5" w14:textId="77777777" w:rsidR="0091056D" w:rsidRDefault="00744911">
      <w:pPr>
        <w:spacing w:line="600" w:lineRule="auto"/>
        <w:ind w:firstLine="720"/>
        <w:jc w:val="both"/>
        <w:rPr>
          <w:rFonts w:eastAsia="Times New Roman"/>
          <w:szCs w:val="24"/>
        </w:rPr>
      </w:pPr>
      <w:r>
        <w:rPr>
          <w:rFonts w:eastAsia="Times New Roman"/>
          <w:szCs w:val="24"/>
        </w:rPr>
        <w:t>Ευχαριστώ πολύ.</w:t>
      </w:r>
    </w:p>
    <w:p w14:paraId="1056ABC6" w14:textId="77777777" w:rsidR="0091056D" w:rsidRDefault="00744911">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1056ABC7" w14:textId="77777777" w:rsidR="0091056D" w:rsidRDefault="00744911">
      <w:pPr>
        <w:spacing w:line="600" w:lineRule="auto"/>
        <w:ind w:firstLine="720"/>
        <w:jc w:val="both"/>
        <w:rPr>
          <w:rFonts w:eastAsia="Times New Roman"/>
          <w:szCs w:val="24"/>
        </w:rPr>
      </w:pPr>
      <w:r>
        <w:rPr>
          <w:rFonts w:eastAsia="Times New Roman"/>
          <w:szCs w:val="24"/>
        </w:rPr>
        <w:t>Κύριε Υπουργέ, πόσο χρόνο θέλετε; Δέκα λεπτά;</w:t>
      </w:r>
    </w:p>
    <w:p w14:paraId="1056ABC8" w14:textId="77777777" w:rsidR="0091056D" w:rsidRDefault="00744911">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Εσωτερικών): </w:t>
      </w:r>
      <w:r>
        <w:rPr>
          <w:rFonts w:eastAsia="Times New Roman"/>
          <w:szCs w:val="24"/>
        </w:rPr>
        <w:t>Και λιγότερο, κύριε Πρόεδρε.</w:t>
      </w:r>
    </w:p>
    <w:p w14:paraId="1056ABC9" w14:textId="77777777" w:rsidR="0091056D" w:rsidRDefault="00744911">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Έχετε τον λόγο.</w:t>
      </w:r>
    </w:p>
    <w:p w14:paraId="1056ABCA" w14:textId="77777777" w:rsidR="0091056D" w:rsidRDefault="00744911">
      <w:pPr>
        <w:spacing w:line="600" w:lineRule="auto"/>
        <w:ind w:firstLine="720"/>
        <w:jc w:val="both"/>
        <w:rPr>
          <w:rFonts w:eastAsia="Times New Roman"/>
          <w:szCs w:val="24"/>
        </w:rPr>
      </w:pPr>
      <w:r>
        <w:rPr>
          <w:rFonts w:eastAsia="Times New Roman"/>
          <w:b/>
          <w:szCs w:val="24"/>
        </w:rPr>
        <w:lastRenderedPageBreak/>
        <w:t xml:space="preserve">ΠΑΝΑΓΙΩΤΗΣ (ΠΑΝΟΣ) ΣΚΟΥΡΛΕΤΗΣ (Υπουργός Εσωτερικών): </w:t>
      </w:r>
      <w:r>
        <w:rPr>
          <w:rFonts w:eastAsia="Times New Roman"/>
          <w:szCs w:val="24"/>
        </w:rPr>
        <w:t>Νομίζω ότι η συζήτηση μ</w:t>
      </w:r>
      <w:r>
        <w:rPr>
          <w:rFonts w:eastAsia="Times New Roman"/>
          <w:szCs w:val="24"/>
        </w:rPr>
        <w:t>ά</w:t>
      </w:r>
      <w:r>
        <w:rPr>
          <w:rFonts w:eastAsia="Times New Roman"/>
          <w:szCs w:val="24"/>
        </w:rPr>
        <w:t>ς έδωσε την ευκαιρία και ανέδειξε σε όλες τις διαστάσεις, τις τεράστιες ευθύνες των προηγούμενων κυβερνήσεων, σε σχέση μ</w:t>
      </w:r>
      <w:r>
        <w:rPr>
          <w:rFonts w:eastAsia="Times New Roman"/>
          <w:szCs w:val="24"/>
        </w:rPr>
        <w:t>ε τους πόρους της αυτοδιοίκησης. Δεν υπήρξε καμμία σαφής απάντηση για το 60% και παραπάνω των πόρων που στερήσατε ΠΑΣΟΚ και Νέα Δημοκρατία από την αυτοδιοίκηση. Και έρχεστε τώρα, πραγματικά με μια εντελώς «δικολαβίστικη» να την πω, «αλχημεία» να την πω, πρ</w:t>
      </w:r>
      <w:r>
        <w:rPr>
          <w:rFonts w:eastAsia="Times New Roman"/>
          <w:szCs w:val="24"/>
        </w:rPr>
        <w:t xml:space="preserve">οσπάθεια να μας πείτε «εμείς μεν είχαμε κάνει τις δόσεις, αλλά για τα χρόνια που κόψαμε δεν είχαμε κάνει τη ρύθμιση, για να βρείτε εσείς να συνεχίσετε τη δόση και άρα έχετε ευθύνες», και άλλα λόγια να αγαπιόμαστε. </w:t>
      </w:r>
    </w:p>
    <w:p w14:paraId="1056ABCB" w14:textId="77777777" w:rsidR="0091056D" w:rsidRDefault="00744911">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Εύκολο αυτό.</w:t>
      </w:r>
    </w:p>
    <w:p w14:paraId="1056ABCC" w14:textId="77777777" w:rsidR="0091056D" w:rsidRDefault="00744911">
      <w:pPr>
        <w:spacing w:line="600" w:lineRule="auto"/>
        <w:ind w:firstLine="720"/>
        <w:jc w:val="both"/>
        <w:rPr>
          <w:rFonts w:eastAsia="Times New Roman"/>
          <w:szCs w:val="24"/>
        </w:rPr>
      </w:pPr>
      <w:r>
        <w:rPr>
          <w:rFonts w:eastAsia="Times New Roman"/>
          <w:b/>
          <w:szCs w:val="24"/>
        </w:rPr>
        <w:t>ΠΑΝΑΓΙΩΤΗ</w:t>
      </w:r>
      <w:r>
        <w:rPr>
          <w:rFonts w:eastAsia="Times New Roman"/>
          <w:b/>
          <w:szCs w:val="24"/>
        </w:rPr>
        <w:t xml:space="preserve">Σ (ΠΑΝΟΣ) ΣΚΟΥΡΛΕΤΗΣ (Υπουργός Εσωτερικών): </w:t>
      </w:r>
      <w:r>
        <w:rPr>
          <w:rFonts w:eastAsia="Times New Roman"/>
          <w:szCs w:val="24"/>
        </w:rPr>
        <w:t xml:space="preserve">Αυτό, δηλαδή, είναι πρωτάκουστο. Πρωτάκουστο. Τι λέτε, εν πάση </w:t>
      </w:r>
      <w:proofErr w:type="spellStart"/>
      <w:r>
        <w:rPr>
          <w:rFonts w:eastAsia="Times New Roman"/>
          <w:szCs w:val="24"/>
        </w:rPr>
        <w:t>περιπτώσει</w:t>
      </w:r>
      <w:proofErr w:type="spellEnd"/>
      <w:r>
        <w:rPr>
          <w:rFonts w:eastAsia="Times New Roman"/>
          <w:szCs w:val="24"/>
        </w:rPr>
        <w:t>, τώρα; Τι προτείνετε σε σχέση με τους πόρους; Δεν μας το είπατε καθαρά.</w:t>
      </w:r>
    </w:p>
    <w:p w14:paraId="1056ABCD" w14:textId="77777777" w:rsidR="0091056D" w:rsidRDefault="00744911">
      <w:pPr>
        <w:spacing w:line="600" w:lineRule="auto"/>
        <w:ind w:firstLine="720"/>
        <w:jc w:val="both"/>
        <w:rPr>
          <w:rFonts w:eastAsia="Times New Roman"/>
          <w:szCs w:val="24"/>
        </w:rPr>
      </w:pPr>
      <w:r>
        <w:rPr>
          <w:rFonts w:eastAsia="Times New Roman"/>
          <w:szCs w:val="24"/>
        </w:rPr>
        <w:t>Είδα κάτι το οποίο μου άρεσε. Όταν μιλήσατε για τους συμβασιούχους</w:t>
      </w:r>
      <w:r>
        <w:rPr>
          <w:rFonts w:eastAsia="Times New Roman"/>
          <w:szCs w:val="24"/>
        </w:rPr>
        <w:t>, για πρώτη φορά είδα μια μικρή μετακίνηση. Βεβαίως, ο τελευταίος συνάδελφός σας ήταν σε άλλη γραμμή. Σας διόρθωσε. Τελικά υπάρχει θέμα γι’ αυτούς που επί δέκα, έντεκα, δώδεκα, δεκατρία, δεκατέσσερα, δεκαπέντε χρόνια κα</w:t>
      </w:r>
      <w:r>
        <w:rPr>
          <w:rFonts w:eastAsia="Times New Roman"/>
          <w:szCs w:val="24"/>
        </w:rPr>
        <w:lastRenderedPageBreak/>
        <w:t xml:space="preserve">λύπτουν μέσα από συνεχώς </w:t>
      </w:r>
      <w:proofErr w:type="spellStart"/>
      <w:r>
        <w:rPr>
          <w:rFonts w:eastAsia="Times New Roman"/>
          <w:szCs w:val="24"/>
        </w:rPr>
        <w:t>ανανεούμενες</w:t>
      </w:r>
      <w:proofErr w:type="spellEnd"/>
      <w:r>
        <w:rPr>
          <w:rFonts w:eastAsia="Times New Roman"/>
          <w:szCs w:val="24"/>
        </w:rPr>
        <w:t xml:space="preserve"> συμβάσεις, διαρκείς και πάγιες ανάγκες; Εσείς είπατε «ναι, το βλέπουμε». Ο συνάδελφος σας πριν από λίγο, είπε άλλα πράγματα. Αλλά εγώ</w:t>
      </w:r>
      <w:r>
        <w:rPr>
          <w:rFonts w:eastAsia="Times New Roman"/>
          <w:szCs w:val="24"/>
        </w:rPr>
        <w:t>,</w:t>
      </w:r>
      <w:r>
        <w:rPr>
          <w:rFonts w:eastAsia="Times New Roman"/>
          <w:szCs w:val="24"/>
        </w:rPr>
        <w:t xml:space="preserve"> έστω κι έτσι</w:t>
      </w:r>
      <w:r>
        <w:rPr>
          <w:rFonts w:eastAsia="Times New Roman"/>
          <w:szCs w:val="24"/>
        </w:rPr>
        <w:t>,</w:t>
      </w:r>
      <w:r>
        <w:rPr>
          <w:rFonts w:eastAsia="Times New Roman"/>
          <w:szCs w:val="24"/>
        </w:rPr>
        <w:t xml:space="preserve"> το εκλαμβάνω σαν μια πρώτη διάθεση συζήτησης σε ένα υπαρκτό θέμα. </w:t>
      </w:r>
    </w:p>
    <w:p w14:paraId="1056ABCE" w14:textId="77777777" w:rsidR="0091056D" w:rsidRDefault="00744911">
      <w:pPr>
        <w:spacing w:line="600" w:lineRule="auto"/>
        <w:ind w:firstLine="720"/>
        <w:jc w:val="both"/>
        <w:rPr>
          <w:rFonts w:eastAsia="Times New Roman"/>
          <w:szCs w:val="24"/>
        </w:rPr>
      </w:pPr>
      <w:r>
        <w:rPr>
          <w:rFonts w:eastAsia="Times New Roman"/>
          <w:szCs w:val="24"/>
        </w:rPr>
        <w:t>Το «τριάντα χιλιάδες» δεν το έχετε ακού</w:t>
      </w:r>
      <w:r>
        <w:rPr>
          <w:rFonts w:eastAsia="Times New Roman"/>
          <w:szCs w:val="24"/>
        </w:rPr>
        <w:t>σει από μένα. Διαβάζετε τους τίτλους των δημοσιευμάτων. Είναι άλλο να μιλάμε από μια δεξαμενή και άλλο να σας καλώ -και αυτό πρέπει να κάνουμε κάποια στιγμή-, να δούμε τα κριτήρια αυτών των περιπτώσεων, που πριν από λίγο εσείς ο ίδιος είπατε. Και να δούμε,</w:t>
      </w:r>
      <w:r>
        <w:rPr>
          <w:rFonts w:eastAsia="Times New Roman"/>
          <w:szCs w:val="24"/>
        </w:rPr>
        <w:t xml:space="preserve"> μέσω του ΑΣΕΠ, με ποιον τρόπο θα προσπαθήσουμε να δώσουμε μια βιώσιμη και μόνιμη λύση. Συμφωνούμε σε αυτό; Αν συμφωνούμε σε αυτό, σημαίνει ότι βρισκόμαστε σε καλό δρόμο. Αν δεν συμφωνούμε, διαφωνούμε.</w:t>
      </w:r>
    </w:p>
    <w:p w14:paraId="1056ABCF" w14:textId="77777777" w:rsidR="0091056D" w:rsidRDefault="00744911">
      <w:pPr>
        <w:spacing w:line="600" w:lineRule="auto"/>
        <w:ind w:firstLine="720"/>
        <w:jc w:val="both"/>
        <w:rPr>
          <w:rFonts w:eastAsia="Times New Roman"/>
          <w:szCs w:val="24"/>
        </w:rPr>
      </w:pPr>
      <w:r>
        <w:rPr>
          <w:rFonts w:eastAsia="Times New Roman"/>
          <w:szCs w:val="24"/>
        </w:rPr>
        <w:t>Κανείς δεν επέβαλε στον άλφα ή στον βήτα δήμαρχο αν θα</w:t>
      </w:r>
      <w:r>
        <w:rPr>
          <w:rFonts w:eastAsia="Times New Roman"/>
          <w:szCs w:val="24"/>
        </w:rPr>
        <w:t xml:space="preserve"> πάρει δέκα, είκοσι ή τριάντα ανθρώπους στην καθαριότητα. Όλα τα αιτήματα γίνονται με ευθύνη των δήμων, για τα οκτάμηνα.</w:t>
      </w:r>
    </w:p>
    <w:p w14:paraId="1056ABD0" w14:textId="77777777" w:rsidR="0091056D" w:rsidRDefault="00744911">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Οι παρατάσεις;</w:t>
      </w:r>
    </w:p>
    <w:p w14:paraId="1056ABD1" w14:textId="77777777" w:rsidR="0091056D" w:rsidRDefault="00744911">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Εσωτερικών): </w:t>
      </w:r>
      <w:r>
        <w:rPr>
          <w:rFonts w:eastAsia="Times New Roman"/>
          <w:szCs w:val="24"/>
        </w:rPr>
        <w:t>Θα σας πω και για τις παρατάσεις.</w:t>
      </w:r>
    </w:p>
    <w:p w14:paraId="1056ABD2" w14:textId="77777777" w:rsidR="0091056D" w:rsidRDefault="00744911">
      <w:pPr>
        <w:spacing w:line="600" w:lineRule="auto"/>
        <w:ind w:firstLine="720"/>
        <w:jc w:val="both"/>
        <w:rPr>
          <w:rFonts w:eastAsia="Times New Roman"/>
          <w:szCs w:val="24"/>
        </w:rPr>
      </w:pPr>
      <w:r>
        <w:rPr>
          <w:rFonts w:eastAsia="Times New Roman"/>
          <w:szCs w:val="24"/>
        </w:rPr>
        <w:t xml:space="preserve">Επειδή, όμως, </w:t>
      </w:r>
      <w:r>
        <w:rPr>
          <w:rFonts w:eastAsia="Times New Roman"/>
          <w:szCs w:val="24"/>
        </w:rPr>
        <w:t xml:space="preserve">μιλάμε για τον πυρήνα της διοικητικής αυτοτέλειας, εσείς τον παραβήκατε ως Κυβέρνηση. Τη Δημοτική Αστυνομία δεν την καταργήσαμε </w:t>
      </w:r>
      <w:r>
        <w:rPr>
          <w:rFonts w:eastAsia="Times New Roman"/>
          <w:szCs w:val="24"/>
        </w:rPr>
        <w:lastRenderedPageBreak/>
        <w:t>εμείς. Πηγαίνετε, λοιπόν, και πιάστε όλους τους δημάρχους που έχουν υποστηριχθεί με τον έναν ή με τον άλλον τρόπο από τη Νέα Δημ</w:t>
      </w:r>
      <w:r>
        <w:rPr>
          <w:rFonts w:eastAsia="Times New Roman"/>
          <w:szCs w:val="24"/>
        </w:rPr>
        <w:t>οκρατία. Εγώ προχθές ήμουν με έναν από το Ιόνιο.</w:t>
      </w:r>
    </w:p>
    <w:p w14:paraId="1056ABD3" w14:textId="77777777" w:rsidR="0091056D" w:rsidRDefault="00744911">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Πώς τον λένε;</w:t>
      </w:r>
    </w:p>
    <w:p w14:paraId="1056ABD4" w14:textId="77777777" w:rsidR="0091056D" w:rsidRDefault="00744911">
      <w:pPr>
        <w:spacing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 xml:space="preserve">ΣΚΟΥΡΛΕΤΗΣ (Υπουργός Εσωτερικών): </w:t>
      </w:r>
      <w:r>
        <w:rPr>
          <w:rFonts w:eastAsia="Times New Roman"/>
          <w:szCs w:val="24"/>
        </w:rPr>
        <w:t>Δεν θα σας το πω!</w:t>
      </w:r>
    </w:p>
    <w:p w14:paraId="1056ABD5" w14:textId="77777777" w:rsidR="0091056D" w:rsidRDefault="00744911">
      <w:pPr>
        <w:spacing w:line="600" w:lineRule="auto"/>
        <w:ind w:firstLine="720"/>
        <w:jc w:val="center"/>
        <w:rPr>
          <w:rFonts w:eastAsia="Times New Roman"/>
          <w:szCs w:val="24"/>
        </w:rPr>
      </w:pPr>
      <w:r>
        <w:rPr>
          <w:rFonts w:eastAsia="Times New Roman"/>
          <w:szCs w:val="24"/>
        </w:rPr>
        <w:t>(Γέλωτες στην Αίθουσα)</w:t>
      </w:r>
    </w:p>
    <w:p w14:paraId="1056ABD6" w14:textId="77777777" w:rsidR="0091056D" w:rsidRDefault="00744911">
      <w:pPr>
        <w:spacing w:line="600" w:lineRule="auto"/>
        <w:ind w:firstLine="720"/>
        <w:jc w:val="both"/>
        <w:rPr>
          <w:rFonts w:eastAsia="Times New Roman"/>
          <w:szCs w:val="24"/>
        </w:rPr>
      </w:pPr>
      <w:r>
        <w:rPr>
          <w:rFonts w:eastAsia="Times New Roman"/>
          <w:szCs w:val="24"/>
        </w:rPr>
        <w:t>Δεν θα σας το πω! Είναι εύκολο να δείτε. Αν δείτε τη σύνδεση θα το καταλάβετε.</w:t>
      </w:r>
    </w:p>
    <w:p w14:paraId="1056ABD7" w14:textId="77777777" w:rsidR="0091056D" w:rsidRDefault="00744911">
      <w:pPr>
        <w:spacing w:line="600" w:lineRule="auto"/>
        <w:ind w:firstLine="720"/>
        <w:jc w:val="both"/>
        <w:rPr>
          <w:rFonts w:eastAsia="Times New Roman"/>
          <w:szCs w:val="24"/>
        </w:rPr>
      </w:pPr>
      <w:r>
        <w:rPr>
          <w:rFonts w:eastAsia="Times New Roman"/>
          <w:szCs w:val="24"/>
        </w:rPr>
        <w:t>Ρωτήστε τους: «Θεωρείτε ότι έγινε μια ζημιά άνευ προηγουμένου στα ζητήματα της πόλης, στα ζητήματα της επιτήρησης της κυκλοφορίας, απ’ αυτή τη διάλυση που κάνατε;». Διότι εμείς μεν αποκαταστήσαμε αυτούς τους ανθρώπους ως προς τη θέση εργασίας, αλλά διαλύθη</w:t>
      </w:r>
      <w:r>
        <w:rPr>
          <w:rFonts w:eastAsia="Times New Roman"/>
          <w:szCs w:val="24"/>
        </w:rPr>
        <w:t xml:space="preserve">κε η υπηρεσία και τώρα μας ζητούν νέες προσλήψεις και μάλιστα κάποιοι λένε να τις συγκροτήσουμε σε μια νέα ανταποδοτική βάση. </w:t>
      </w:r>
    </w:p>
    <w:p w14:paraId="1056ABD8" w14:textId="77777777" w:rsidR="0091056D" w:rsidRDefault="00744911">
      <w:pPr>
        <w:spacing w:line="600" w:lineRule="auto"/>
        <w:ind w:firstLine="720"/>
        <w:jc w:val="both"/>
        <w:rPr>
          <w:rFonts w:eastAsia="Times New Roman"/>
          <w:szCs w:val="24"/>
        </w:rPr>
      </w:pPr>
      <w:r>
        <w:rPr>
          <w:rFonts w:eastAsia="Times New Roman"/>
          <w:szCs w:val="24"/>
        </w:rPr>
        <w:t>Ήταν τεράστια η ζημιά που κάνατε. Ρωτήστε έναν που δεν είναι δικός σας, τον δήμαρχο της Θεσσαλονίκης, για να μην αναφέρω τον δικό</w:t>
      </w:r>
      <w:r>
        <w:rPr>
          <w:rFonts w:eastAsia="Times New Roman"/>
          <w:szCs w:val="24"/>
        </w:rPr>
        <w:t xml:space="preserve"> σας και μπλέξει ο άνθρωπος. </w:t>
      </w:r>
    </w:p>
    <w:p w14:paraId="1056ABD9" w14:textId="77777777" w:rsidR="0091056D" w:rsidRDefault="00744911">
      <w:pPr>
        <w:spacing w:line="600" w:lineRule="auto"/>
        <w:ind w:firstLine="720"/>
        <w:jc w:val="both"/>
        <w:rPr>
          <w:rFonts w:eastAsia="Times New Roman"/>
          <w:szCs w:val="24"/>
        </w:rPr>
      </w:pPr>
      <w:r>
        <w:rPr>
          <w:rFonts w:eastAsia="Times New Roman"/>
          <w:szCs w:val="24"/>
        </w:rPr>
        <w:lastRenderedPageBreak/>
        <w:t xml:space="preserve">Από κει και έπειτα, υπάρχει </w:t>
      </w:r>
      <w:proofErr w:type="spellStart"/>
      <w:r>
        <w:rPr>
          <w:rFonts w:eastAsia="Times New Roman"/>
          <w:szCs w:val="24"/>
        </w:rPr>
        <w:t>υποστελέχωση</w:t>
      </w:r>
      <w:proofErr w:type="spellEnd"/>
      <w:r>
        <w:rPr>
          <w:rFonts w:eastAsia="Times New Roman"/>
          <w:szCs w:val="24"/>
        </w:rPr>
        <w:t xml:space="preserve"> και σας ανέφερα ένα πρόβλημα -το οποίο εμείς πρέπει να διαχειριστούμε αυτή τη στιγμή- για χίλιους πεντακόσιους ανθρώπους που έχουν περάσει από τον τελευταίο διαγωνισμό για την </w:t>
      </w:r>
      <w:r>
        <w:rPr>
          <w:rFonts w:eastAsia="Times New Roman"/>
          <w:szCs w:val="24"/>
        </w:rPr>
        <w:t>α</w:t>
      </w:r>
      <w:r>
        <w:rPr>
          <w:rFonts w:eastAsia="Times New Roman"/>
          <w:szCs w:val="24"/>
        </w:rPr>
        <w:t>υτοδιοίκ</w:t>
      </w:r>
      <w:r>
        <w:rPr>
          <w:rFonts w:eastAsia="Times New Roman"/>
          <w:szCs w:val="24"/>
        </w:rPr>
        <w:t>ηση του ΑΣΕΠ, οι οποίοι κατευθύνονται σε πολύ συγκεκριμένους δήμους και βέβαια μετά από τόσα χρόνια οι άνθρωποι δεν προσέρχονται καν. Μέσα σ</w:t>
      </w:r>
      <w:r>
        <w:rPr>
          <w:rFonts w:eastAsia="Times New Roman"/>
          <w:szCs w:val="24"/>
        </w:rPr>
        <w:t>ε</w:t>
      </w:r>
      <w:r>
        <w:rPr>
          <w:rFonts w:eastAsia="Times New Roman"/>
          <w:szCs w:val="24"/>
        </w:rPr>
        <w:t xml:space="preserve"> αυτές τις δύσκολες συνθήκες της </w:t>
      </w:r>
      <w:proofErr w:type="spellStart"/>
      <w:r>
        <w:rPr>
          <w:rFonts w:eastAsia="Times New Roman"/>
          <w:szCs w:val="24"/>
        </w:rPr>
        <w:t>υποστελέχωσης</w:t>
      </w:r>
      <w:proofErr w:type="spellEnd"/>
      <w:r>
        <w:rPr>
          <w:rFonts w:eastAsia="Times New Roman"/>
          <w:szCs w:val="24"/>
        </w:rPr>
        <w:t xml:space="preserve"> έχετε ακούσει για την προσπάθεια που έχουμε κάνει μαζί με την ΜΟΔ, τ</w:t>
      </w:r>
      <w:r>
        <w:rPr>
          <w:rFonts w:eastAsia="Times New Roman"/>
          <w:szCs w:val="24"/>
        </w:rPr>
        <w:t xml:space="preserve">ην Κτηματική Υπηρεσία, τους μηχανικούς και την ΕΕΤΑΑ </w:t>
      </w:r>
      <w:r>
        <w:rPr>
          <w:rFonts w:eastAsia="Times New Roman"/>
          <w:szCs w:val="24"/>
        </w:rPr>
        <w:t xml:space="preserve">σε </w:t>
      </w:r>
      <w:r>
        <w:rPr>
          <w:rFonts w:eastAsia="Times New Roman"/>
          <w:szCs w:val="24"/>
        </w:rPr>
        <w:t>μια προσπάθεια να στηρίξουμε τη δυνατότητα να κατατίθενται μελέτες για να μπορούν οι δήμοι να παίρνουν προγράμματα από το ΕΣΠΑ; Έχει γίνει αυτό. Γνωρίζετε για την έκτακτη ενίσχυση που υπήρξε στους νησ</w:t>
      </w:r>
      <w:r>
        <w:rPr>
          <w:rFonts w:eastAsia="Times New Roman"/>
          <w:szCs w:val="24"/>
        </w:rPr>
        <w:t xml:space="preserve">ιωτικούς και ορεινούς δήμους με την οποία η φίλη σας η ΚΕΔΕ διαφώνησε; </w:t>
      </w:r>
    </w:p>
    <w:p w14:paraId="1056ABDA" w14:textId="77777777" w:rsidR="0091056D" w:rsidRDefault="00744911">
      <w:pPr>
        <w:spacing w:line="600" w:lineRule="auto"/>
        <w:ind w:firstLine="720"/>
        <w:jc w:val="both"/>
        <w:rPr>
          <w:rFonts w:eastAsia="Times New Roman"/>
          <w:szCs w:val="24"/>
        </w:rPr>
      </w:pPr>
      <w:r>
        <w:rPr>
          <w:rFonts w:eastAsia="Times New Roman"/>
          <w:szCs w:val="24"/>
        </w:rPr>
        <w:t>Έφτασε δε και σ’ ένα άλλο σημείο η σημερινή πλειοψηφία της ΚΕΔΕ. Για ένα</w:t>
      </w:r>
      <w:r>
        <w:rPr>
          <w:rFonts w:eastAsia="Times New Roman"/>
          <w:szCs w:val="24"/>
        </w:rPr>
        <w:t>ν</w:t>
      </w:r>
      <w:r>
        <w:rPr>
          <w:rFonts w:eastAsia="Times New Roman"/>
          <w:szCs w:val="24"/>
        </w:rPr>
        <w:t xml:space="preserve"> νόμο στον οποίο επί της αρχής είχατε συμφωνήσει εσείς, όχι όμως με τον τρόπο που πήγε, τη μόνιμη χρηματοδότηση</w:t>
      </w:r>
      <w:r>
        <w:rPr>
          <w:rFonts w:eastAsia="Times New Roman"/>
          <w:szCs w:val="24"/>
        </w:rPr>
        <w:t xml:space="preserve"> του πάρκου Τρίτση –το ξέρετε το πάρκο Τρίτση, φαντάζομαι, είναι στα δυτικά της Αθήνας, εκεί που ο Αρχηγός σας έπαιζε μικρός, όταν ήταν με τα παντελονάκια- εκεί, λοιπόν, πήγε και προσέφυγε εναντίον αυτής της νομοθετικής ρύθμισης στο Συμβούλιο της Επικρατεί</w:t>
      </w:r>
      <w:r>
        <w:rPr>
          <w:rFonts w:eastAsia="Times New Roman"/>
          <w:szCs w:val="24"/>
        </w:rPr>
        <w:t>ας.</w:t>
      </w:r>
    </w:p>
    <w:p w14:paraId="1056ABDB" w14:textId="77777777" w:rsidR="0091056D" w:rsidRDefault="00744911">
      <w:pPr>
        <w:spacing w:line="600" w:lineRule="auto"/>
        <w:ind w:firstLine="720"/>
        <w:jc w:val="both"/>
        <w:rPr>
          <w:rFonts w:eastAsia="Times New Roman"/>
          <w:szCs w:val="24"/>
        </w:rPr>
      </w:pPr>
      <w:r>
        <w:rPr>
          <w:rFonts w:eastAsia="Times New Roman"/>
          <w:szCs w:val="24"/>
        </w:rPr>
        <w:lastRenderedPageBreak/>
        <w:t xml:space="preserve">Προσέξτε, λοιπόν: </w:t>
      </w:r>
      <w:r>
        <w:rPr>
          <w:rFonts w:eastAsia="Times New Roman"/>
          <w:szCs w:val="24"/>
          <w:lang w:val="en-US"/>
        </w:rPr>
        <w:t>H</w:t>
      </w:r>
      <w:r>
        <w:rPr>
          <w:rFonts w:eastAsia="Times New Roman"/>
          <w:szCs w:val="24"/>
        </w:rPr>
        <w:t xml:space="preserve"> </w:t>
      </w:r>
      <w:r>
        <w:rPr>
          <w:rFonts w:eastAsia="Times New Roman"/>
          <w:szCs w:val="24"/>
          <w:lang w:val="en-US"/>
        </w:rPr>
        <w:t>KE</w:t>
      </w:r>
      <w:r>
        <w:rPr>
          <w:rFonts w:eastAsia="Times New Roman"/>
          <w:szCs w:val="24"/>
        </w:rPr>
        <w:t xml:space="preserve">ΔΕ, οι άνθρωποι της </w:t>
      </w:r>
      <w:r>
        <w:rPr>
          <w:rFonts w:eastAsia="Times New Roman"/>
          <w:szCs w:val="24"/>
        </w:rPr>
        <w:t>α</w:t>
      </w:r>
      <w:r>
        <w:rPr>
          <w:rFonts w:eastAsia="Times New Roman"/>
          <w:szCs w:val="24"/>
        </w:rPr>
        <w:t xml:space="preserve">υτοδιοίκησης, σε μία μόνιμη λύση για ένα μεγάλο πάρκο </w:t>
      </w:r>
      <w:proofErr w:type="spellStart"/>
      <w:r>
        <w:rPr>
          <w:rFonts w:eastAsia="Times New Roman"/>
          <w:szCs w:val="24"/>
        </w:rPr>
        <w:t>υπερτοπικής</w:t>
      </w:r>
      <w:proofErr w:type="spellEnd"/>
      <w:r>
        <w:rPr>
          <w:rFonts w:eastAsia="Times New Roman"/>
          <w:szCs w:val="24"/>
        </w:rPr>
        <w:t xml:space="preserve"> αξίας, προσέφυγε εναντίον.</w:t>
      </w:r>
    </w:p>
    <w:p w14:paraId="1056ABDC" w14:textId="77777777" w:rsidR="0091056D" w:rsidRDefault="00744911">
      <w:pPr>
        <w:spacing w:line="600" w:lineRule="auto"/>
        <w:ind w:firstLine="720"/>
        <w:jc w:val="both"/>
        <w:rPr>
          <w:rFonts w:eastAsia="Times New Roman"/>
          <w:szCs w:val="24"/>
        </w:rPr>
      </w:pPr>
      <w:r>
        <w:rPr>
          <w:rFonts w:eastAsia="Times New Roman"/>
          <w:szCs w:val="24"/>
        </w:rPr>
        <w:t>Σας λέω εγώ τώρα: Πώς το χαρακτηρίζετε εσείς; Θα μου το πείτε την άλλη φορά που θα συναντηθούμε, γιατί δεν ξέρω αν έ</w:t>
      </w:r>
      <w:r>
        <w:rPr>
          <w:rFonts w:eastAsia="Times New Roman"/>
          <w:szCs w:val="24"/>
        </w:rPr>
        <w:t xml:space="preserve">χετε δικαίωμα τώρα να ξαναμιλήσετε. </w:t>
      </w:r>
    </w:p>
    <w:p w14:paraId="1056ABDD" w14:textId="77777777" w:rsidR="0091056D" w:rsidRDefault="00744911">
      <w:pPr>
        <w:spacing w:line="600" w:lineRule="auto"/>
        <w:ind w:firstLine="720"/>
        <w:jc w:val="both"/>
        <w:rPr>
          <w:rFonts w:eastAsia="Times New Roman"/>
          <w:szCs w:val="24"/>
        </w:rPr>
      </w:pPr>
      <w:r>
        <w:rPr>
          <w:rFonts w:eastAsia="Times New Roman"/>
          <w:szCs w:val="24"/>
        </w:rPr>
        <w:t>Στις δεδομένες δύσκολες συνθήκες πάλι έχετε ακούσει για πρώτη φορά ότι υπήρξε ένας εθνικός σχεδιασμός για τη διαχείριση των απορριμμάτων και έχουν εγκριθεί και οι περιφερειακοί, υιοθετώντας μια εντελώς διαφορετική λογικ</w:t>
      </w:r>
      <w:r>
        <w:rPr>
          <w:rFonts w:eastAsia="Times New Roman"/>
          <w:szCs w:val="24"/>
        </w:rPr>
        <w:t>ή, εισάγοντας την ανακύκλωση στην πηγή και τη μείωση του τελικού υπολείμματος; Σ</w:t>
      </w:r>
      <w:r>
        <w:rPr>
          <w:rFonts w:eastAsia="Times New Roman"/>
          <w:szCs w:val="24"/>
        </w:rPr>
        <w:t>ε</w:t>
      </w:r>
      <w:r>
        <w:rPr>
          <w:rFonts w:eastAsia="Times New Roman"/>
          <w:szCs w:val="24"/>
        </w:rPr>
        <w:t xml:space="preserve"> αυτά δεν αναφερθήκατε καθόλου. Αυτά δεν αφορούν την αυτοδιοίκηση;</w:t>
      </w:r>
    </w:p>
    <w:p w14:paraId="1056ABDE" w14:textId="77777777" w:rsidR="0091056D" w:rsidRDefault="00744911">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Έχουμε και άλλη επερώτηση. Να μας πείτε πότε θα τη συζητήσουμε.</w:t>
      </w:r>
    </w:p>
    <w:p w14:paraId="1056ABDF" w14:textId="77777777" w:rsidR="0091056D" w:rsidRDefault="00744911">
      <w:pPr>
        <w:spacing w:line="600" w:lineRule="auto"/>
        <w:ind w:firstLine="720"/>
        <w:jc w:val="both"/>
        <w:rPr>
          <w:rFonts w:eastAsia="Times New Roman"/>
          <w:szCs w:val="24"/>
        </w:rPr>
      </w:pPr>
      <w:r>
        <w:rPr>
          <w:rFonts w:eastAsia="Times New Roman"/>
          <w:b/>
          <w:szCs w:val="24"/>
        </w:rPr>
        <w:t>ΠΑΝΑΓΙΩΤΗΣ (ΠΑΝΟΣ) ΣΚΟΥΡΛ</w:t>
      </w:r>
      <w:r>
        <w:rPr>
          <w:rFonts w:eastAsia="Times New Roman"/>
          <w:b/>
          <w:szCs w:val="24"/>
        </w:rPr>
        <w:t>ΕΤΗΣ (Υπουργός Εσωτερικών):</w:t>
      </w:r>
      <w:r>
        <w:rPr>
          <w:rFonts w:eastAsia="Times New Roman"/>
          <w:szCs w:val="24"/>
        </w:rPr>
        <w:t xml:space="preserve"> Βεβαίως.</w:t>
      </w:r>
    </w:p>
    <w:p w14:paraId="1056ABE0" w14:textId="77777777" w:rsidR="0091056D" w:rsidRDefault="00744911">
      <w:pPr>
        <w:spacing w:line="600" w:lineRule="auto"/>
        <w:ind w:firstLine="720"/>
        <w:jc w:val="both"/>
        <w:rPr>
          <w:rFonts w:eastAsia="Times New Roman"/>
          <w:szCs w:val="24"/>
        </w:rPr>
      </w:pPr>
      <w:r>
        <w:rPr>
          <w:rFonts w:eastAsia="Times New Roman"/>
          <w:szCs w:val="24"/>
        </w:rPr>
        <w:t>Επειδή όλοι οι δήμαρχοι δεν είναι ίδιοι και υπάρχουν άνθρωποι οι οποίοι είναι νοικοκύρηδες ανεξαρτήτως από ποιον χώρο υποστηρίχθηκαν ή σε τι πιστεύουν, έχουν υπάρξει αξιόλογες προσπάθειες μέσα από τις οποίες έχουν κατορ</w:t>
      </w:r>
      <w:r>
        <w:rPr>
          <w:rFonts w:eastAsia="Times New Roman"/>
          <w:szCs w:val="24"/>
        </w:rPr>
        <w:t xml:space="preserve">θώσει τα τελευταία χρόνια και έχουν βελτιώσει την </w:t>
      </w:r>
      <w:proofErr w:type="spellStart"/>
      <w:r>
        <w:rPr>
          <w:rFonts w:eastAsia="Times New Roman"/>
          <w:szCs w:val="24"/>
        </w:rPr>
        <w:t>εισπραξιμότητα</w:t>
      </w:r>
      <w:proofErr w:type="spellEnd"/>
      <w:r>
        <w:rPr>
          <w:rFonts w:eastAsia="Times New Roman"/>
          <w:szCs w:val="24"/>
        </w:rPr>
        <w:t xml:space="preserve"> </w:t>
      </w:r>
      <w:r>
        <w:rPr>
          <w:rFonts w:eastAsia="Times New Roman"/>
          <w:szCs w:val="24"/>
        </w:rPr>
        <w:lastRenderedPageBreak/>
        <w:t>των δικών τους πια ιδίων πόρων και γι’ αυτό έχει υπάρξει μία διαφορετική πια αναλογία ανάμεσα στους ΚΑΠ και στους ιδίους πόρους. Είναι ένα ενθαρρυντικό σημάδι εκ μέρους των δήμων, το οποίο θα</w:t>
      </w:r>
      <w:r>
        <w:rPr>
          <w:rFonts w:eastAsia="Times New Roman"/>
          <w:szCs w:val="24"/>
        </w:rPr>
        <w:t xml:space="preserve"> πρέπει μέσα από τις αλλαγές να ενισχύσουμε. </w:t>
      </w:r>
    </w:p>
    <w:p w14:paraId="1056ABE1" w14:textId="77777777" w:rsidR="0091056D" w:rsidRDefault="00744911">
      <w:pPr>
        <w:spacing w:line="600" w:lineRule="auto"/>
        <w:ind w:firstLine="720"/>
        <w:jc w:val="both"/>
        <w:rPr>
          <w:rFonts w:eastAsia="Times New Roman"/>
          <w:szCs w:val="24"/>
        </w:rPr>
      </w:pPr>
      <w:r>
        <w:rPr>
          <w:rFonts w:eastAsia="Times New Roman"/>
          <w:szCs w:val="24"/>
        </w:rPr>
        <w:t xml:space="preserve">Από την παλιά υπερβολή της πλήρους ασυδοσίας και των αναπτυξιακών και δημοτικών επιχειρήσεων που ήταν «οχήματα» για να διεκπεραιώνονται πελατειακές πολιτικές, πέσαμε σε μια άλλη υπερβολή: Έχουμε απαγορεύσει το </w:t>
      </w:r>
      <w:r>
        <w:rPr>
          <w:rFonts w:eastAsia="Times New Roman"/>
          <w:szCs w:val="24"/>
        </w:rPr>
        <w:t xml:space="preserve">οτιδήποτε. </w:t>
      </w:r>
    </w:p>
    <w:p w14:paraId="1056ABE2" w14:textId="77777777" w:rsidR="0091056D" w:rsidRDefault="00744911">
      <w:pPr>
        <w:spacing w:line="600" w:lineRule="auto"/>
        <w:ind w:firstLine="720"/>
        <w:jc w:val="both"/>
        <w:rPr>
          <w:rFonts w:eastAsia="Times New Roman"/>
          <w:szCs w:val="24"/>
        </w:rPr>
      </w:pPr>
      <w:r>
        <w:rPr>
          <w:rFonts w:eastAsia="Times New Roman"/>
          <w:szCs w:val="24"/>
        </w:rPr>
        <w:t>Εμείς, όμως, θεωρούμε ότι πρέπει στην αλλαγή που γίνεται να ξαναθυμηθούμε τη δυνατότητα σε ορισμένες περιπτώσεις να συγκροτούνται επιχειρήσεις ειδικού σκοπού. Μία απ’ αυτές τις δυνατότητες έρχεται τώρα στο νέο νομοσχέδιο για τους ενεργειακούς συνεταιρισμού</w:t>
      </w:r>
      <w:r>
        <w:rPr>
          <w:rFonts w:eastAsia="Times New Roman"/>
          <w:szCs w:val="24"/>
        </w:rPr>
        <w:t xml:space="preserve">ς που φέρνει το Υπουργείο Ενέργειας και Περιβάλλοντος, </w:t>
      </w:r>
      <w:r>
        <w:rPr>
          <w:rFonts w:eastAsia="Times New Roman"/>
          <w:szCs w:val="24"/>
        </w:rPr>
        <w:t xml:space="preserve">με τις οποίες </w:t>
      </w:r>
      <w:r>
        <w:rPr>
          <w:rFonts w:eastAsia="Times New Roman"/>
          <w:szCs w:val="24"/>
        </w:rPr>
        <w:t>θα δίνεται η δυνατότητα στους δήμους να συμπράττουν σε ενεργειακούς τοπικούς συνεταιρισμούς. Πρέπει να σκεφτούμε και άλλες τέτοιες ιδέες, αν θέλουμε να πάμε σε μια λογική πια ενός ιδιαίτε</w:t>
      </w:r>
      <w:r>
        <w:rPr>
          <w:rFonts w:eastAsia="Times New Roman"/>
          <w:szCs w:val="24"/>
        </w:rPr>
        <w:t xml:space="preserve">ρου ρόλου που μπορεί να παίζουν για τα τοπικά πράγματα και στο οικονομικό πεδίο οι δήμοι και ο πρώτος και δεύτερος βαθμός </w:t>
      </w:r>
      <w:r>
        <w:rPr>
          <w:rFonts w:eastAsia="Times New Roman"/>
          <w:szCs w:val="24"/>
        </w:rPr>
        <w:t>α</w:t>
      </w:r>
      <w:r>
        <w:rPr>
          <w:rFonts w:eastAsia="Times New Roman"/>
          <w:szCs w:val="24"/>
        </w:rPr>
        <w:t xml:space="preserve">υτοδιοίκησης. </w:t>
      </w:r>
    </w:p>
    <w:p w14:paraId="1056ABE3" w14:textId="77777777" w:rsidR="0091056D" w:rsidRDefault="00744911">
      <w:pPr>
        <w:spacing w:line="600" w:lineRule="auto"/>
        <w:ind w:firstLine="720"/>
        <w:jc w:val="both"/>
        <w:rPr>
          <w:rFonts w:eastAsia="Times New Roman"/>
          <w:szCs w:val="24"/>
        </w:rPr>
      </w:pPr>
      <w:r>
        <w:rPr>
          <w:rFonts w:eastAsia="Times New Roman"/>
          <w:szCs w:val="24"/>
        </w:rPr>
        <w:t xml:space="preserve">Μας εγκαλείτε για το πώς χειριζόμαστε τα θέματα του διαλόγου γύρω από τη μεταρρύθμιση. Έχετε υπ’ </w:t>
      </w:r>
      <w:proofErr w:type="spellStart"/>
      <w:r>
        <w:rPr>
          <w:rFonts w:eastAsia="Times New Roman"/>
          <w:szCs w:val="24"/>
        </w:rPr>
        <w:t>όψιν</w:t>
      </w:r>
      <w:proofErr w:type="spellEnd"/>
      <w:r>
        <w:rPr>
          <w:rFonts w:eastAsia="Times New Roman"/>
          <w:szCs w:val="24"/>
        </w:rPr>
        <w:t xml:space="preserve"> σας πώς έγιναν ο</w:t>
      </w:r>
      <w:r>
        <w:rPr>
          <w:rFonts w:eastAsia="Times New Roman"/>
          <w:szCs w:val="24"/>
        </w:rPr>
        <w:t xml:space="preserve">ι προηγούμενες μεταρρυθμίσεις; Δεν έγιναν ερήμην πρώτα απ’ όλα των αιρετών; Δεν έγιναν μέσα </w:t>
      </w:r>
      <w:r>
        <w:rPr>
          <w:rFonts w:eastAsia="Times New Roman"/>
          <w:szCs w:val="24"/>
        </w:rPr>
        <w:lastRenderedPageBreak/>
        <w:t>σε κλειστά δωμάτια; Το γεγονός ότι εμείς έχουμε προαναγγείλει, μιλάμε επί τίτλων, μιλάμε σκόρπια, μιλάμε για το περιεχόμενο, θέλουμε να οξύνουμε αυτή τη συζήτηση, τ</w:t>
      </w:r>
      <w:r>
        <w:rPr>
          <w:rFonts w:eastAsia="Times New Roman"/>
          <w:szCs w:val="24"/>
        </w:rPr>
        <w:t xml:space="preserve">ην αντιπαράθεση, τον διάλογο, είναι κακό; </w:t>
      </w:r>
    </w:p>
    <w:p w14:paraId="1056ABE4"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Για ποι</w:t>
      </w:r>
      <w:r>
        <w:rPr>
          <w:rFonts w:eastAsia="Times New Roman" w:cs="Times New Roman"/>
          <w:szCs w:val="24"/>
        </w:rPr>
        <w:t>ο</w:t>
      </w:r>
      <w:r>
        <w:rPr>
          <w:rFonts w:eastAsia="Times New Roman" w:cs="Times New Roman"/>
          <w:szCs w:val="24"/>
        </w:rPr>
        <w:t>ν λόγο, λοιπόν, μας εγκαλείτε αυτή τη στιγμή; Επειδή για πρώτη φορά δείξαμε τι σημαίνει μια ανοι</w:t>
      </w:r>
      <w:r>
        <w:rPr>
          <w:rFonts w:eastAsia="Times New Roman" w:cs="Times New Roman"/>
          <w:szCs w:val="24"/>
        </w:rPr>
        <w:t>κ</w:t>
      </w:r>
      <w:r>
        <w:rPr>
          <w:rFonts w:eastAsia="Times New Roman" w:cs="Times New Roman"/>
          <w:szCs w:val="24"/>
        </w:rPr>
        <w:t>τή δημοκρατική διαδικασία; Επειδή θέλουμε να υιοθετήσετε και εσείς μια δημοκρατική κουλτούρα διαλόγου γύρω α</w:t>
      </w:r>
      <w:r>
        <w:rPr>
          <w:rFonts w:eastAsia="Times New Roman" w:cs="Times New Roman"/>
          <w:szCs w:val="24"/>
        </w:rPr>
        <w:t xml:space="preserve">πό τα θέματα των θεσμικών αλλαγών; </w:t>
      </w:r>
    </w:p>
    <w:p w14:paraId="1056ABE5"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Και σας λέμε, λοιπόν, ότι δεν σκοπεύουμε να αιφνιδιάσουμε κανέναν. Έχουμε πει ότι, εάν είμαστε σε θέση, τον Ιούνιο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Ιούλιο θα φέρουμε πιο συγκεκριμένο πλαίσιο. Τώρα αυτή τη στιγμή θέλουμε να κεντρίσουμε αυτή</w:t>
      </w:r>
      <w:r>
        <w:rPr>
          <w:rFonts w:eastAsia="Times New Roman" w:cs="Times New Roman"/>
          <w:szCs w:val="24"/>
        </w:rPr>
        <w:t xml:space="preserve"> τη συζήτηση. Βάζουμε τα ερεθίσματα. </w:t>
      </w:r>
    </w:p>
    <w:p w14:paraId="1056ABE6"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Εγώ θέλω να αναφερθώ </w:t>
      </w:r>
      <w:r>
        <w:rPr>
          <w:rFonts w:eastAsia="Times New Roman" w:cs="Times New Roman"/>
          <w:szCs w:val="24"/>
        </w:rPr>
        <w:t xml:space="preserve">με θετικό τρόπο </w:t>
      </w:r>
      <w:r>
        <w:rPr>
          <w:rFonts w:eastAsia="Times New Roman" w:cs="Times New Roman"/>
          <w:szCs w:val="24"/>
        </w:rPr>
        <w:t xml:space="preserve">και στην τοποθέτηση του κ. </w:t>
      </w:r>
      <w:proofErr w:type="spellStart"/>
      <w:r>
        <w:rPr>
          <w:rFonts w:eastAsia="Times New Roman" w:cs="Times New Roman"/>
          <w:szCs w:val="24"/>
        </w:rPr>
        <w:t>Αμυρά</w:t>
      </w:r>
      <w:proofErr w:type="spellEnd"/>
      <w:r>
        <w:rPr>
          <w:rFonts w:eastAsia="Times New Roman" w:cs="Times New Roman"/>
          <w:szCs w:val="24"/>
        </w:rPr>
        <w:t>,</w:t>
      </w:r>
      <w:r>
        <w:rPr>
          <w:rFonts w:eastAsia="Times New Roman" w:cs="Times New Roman"/>
          <w:szCs w:val="24"/>
        </w:rPr>
        <w:t xml:space="preserve"> που είπε κάποια πράγματα ενδιαφέροντα</w:t>
      </w:r>
      <w:r>
        <w:rPr>
          <w:rFonts w:eastAsia="Times New Roman" w:cs="Times New Roman"/>
          <w:szCs w:val="24"/>
        </w:rPr>
        <w:t>,</w:t>
      </w:r>
      <w:r>
        <w:rPr>
          <w:rFonts w:eastAsia="Times New Roman" w:cs="Times New Roman"/>
          <w:szCs w:val="24"/>
        </w:rPr>
        <w:t xml:space="preserve"> και στη τοποθέτηση του κ. Γρηγοράκου. Εσείς είχατε το δικό σας αντιπολιτευτικό μοτίβο. </w:t>
      </w:r>
    </w:p>
    <w:p w14:paraId="1056ABE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Αλλά το πιο αστείο α</w:t>
      </w:r>
      <w:r>
        <w:rPr>
          <w:rFonts w:eastAsia="Times New Roman" w:cs="Times New Roman"/>
          <w:szCs w:val="24"/>
        </w:rPr>
        <w:t xml:space="preserve">πό όλα είναι να μιλάτε για αυταρχισμό. Διότι, η έννοια της </w:t>
      </w:r>
      <w:r>
        <w:rPr>
          <w:rFonts w:eastAsia="Times New Roman" w:cs="Times New Roman"/>
          <w:szCs w:val="24"/>
        </w:rPr>
        <w:t>δ</w:t>
      </w:r>
      <w:r>
        <w:rPr>
          <w:rFonts w:eastAsia="Times New Roman" w:cs="Times New Roman"/>
          <w:szCs w:val="24"/>
        </w:rPr>
        <w:t xml:space="preserve">ημοκρατίας, ξέρετε, έχει μια </w:t>
      </w:r>
      <w:proofErr w:type="spellStart"/>
      <w:r>
        <w:rPr>
          <w:rFonts w:eastAsia="Times New Roman" w:cs="Times New Roman"/>
          <w:szCs w:val="24"/>
        </w:rPr>
        <w:t>αυταξία</w:t>
      </w:r>
      <w:proofErr w:type="spellEnd"/>
      <w:r>
        <w:rPr>
          <w:rFonts w:eastAsia="Times New Roman" w:cs="Times New Roman"/>
          <w:szCs w:val="24"/>
        </w:rPr>
        <w:t xml:space="preserve">. Εγώ διαφωνώ με αυτούς που λένε η «αστική δημοκρατία». Είναι μια κατάκτηση των λαών, των αγώνων τους, των κινημάτων. Ειλικρινά μπορεί να γίνει πραγματικότητα, </w:t>
      </w:r>
      <w:r>
        <w:rPr>
          <w:rFonts w:eastAsia="Times New Roman" w:cs="Times New Roman"/>
          <w:szCs w:val="24"/>
        </w:rPr>
        <w:t>να πάρει μεγαλύτερες διαστάσεις</w:t>
      </w:r>
      <w:r>
        <w:rPr>
          <w:rFonts w:eastAsia="Times New Roman" w:cs="Times New Roman"/>
          <w:szCs w:val="24"/>
        </w:rPr>
        <w:t>,</w:t>
      </w:r>
      <w:r>
        <w:rPr>
          <w:rFonts w:eastAsia="Times New Roman" w:cs="Times New Roman"/>
          <w:szCs w:val="24"/>
        </w:rPr>
        <w:t xml:space="preserve"> όταν δίνει τη δυνατότητα για συμμετοχή στον κόσμο και </w:t>
      </w:r>
      <w:r>
        <w:rPr>
          <w:rFonts w:eastAsia="Times New Roman" w:cs="Times New Roman"/>
          <w:szCs w:val="24"/>
        </w:rPr>
        <w:lastRenderedPageBreak/>
        <w:t xml:space="preserve">ιδιαίτερα στο επίπεδο των τοπικών κοινωνιών. Αυτά όλα για τη δικιά σας συγκεντρωτική αντίληψη για το κράτος προφανώς είναι ξένα. </w:t>
      </w:r>
    </w:p>
    <w:p w14:paraId="1056ABE8"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Λαϊκές συνελεύσεις σ</w:t>
      </w:r>
      <w:r>
        <w:rPr>
          <w:rFonts w:eastAsia="Times New Roman" w:cs="Times New Roman"/>
          <w:szCs w:val="24"/>
        </w:rPr>
        <w:t>τις γειτονιές, λοιπόν.</w:t>
      </w:r>
    </w:p>
    <w:p w14:paraId="1056ABE9"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 xml:space="preserve">Ναι. Οι λαϊκές συνελεύσεις στις γειτονιές δεν είναι κακό πράγμα. Και ο συμμετοχικός προϋπολογισμός δεν είναι κακό πράγμα. Γιατί σας τρομάζει; Γιατί σας τρομάζουν αυτές οι σκέψεις, </w:t>
      </w:r>
      <w:r>
        <w:rPr>
          <w:rFonts w:eastAsia="Times New Roman" w:cs="Times New Roman"/>
          <w:szCs w:val="24"/>
        </w:rPr>
        <w:t>αυτές οι προτάσεις;</w:t>
      </w:r>
    </w:p>
    <w:p w14:paraId="1056ABEA"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κυρίες και κύριοι συνάδελφοι, νομίζω ότι ο διάλογος ούτως ή άλλως είναι ανοι</w:t>
      </w:r>
      <w:r>
        <w:rPr>
          <w:rFonts w:eastAsia="Times New Roman" w:cs="Times New Roman"/>
          <w:szCs w:val="24"/>
        </w:rPr>
        <w:t>κ</w:t>
      </w:r>
      <w:r>
        <w:rPr>
          <w:rFonts w:eastAsia="Times New Roman" w:cs="Times New Roman"/>
          <w:szCs w:val="24"/>
        </w:rPr>
        <w:t>τός. Εγώ δεν αρνήθηκα ποτέ να συναντηθώ με την ΚΕΔΕ και ούτε έχω πάψει να επικοινωνώ μαζί της. Αρνήθηκα, όμως, να κάνω μια συγκεκριμένη συζ</w:t>
      </w:r>
      <w:r>
        <w:rPr>
          <w:rFonts w:eastAsia="Times New Roman" w:cs="Times New Roman"/>
          <w:szCs w:val="24"/>
        </w:rPr>
        <w:t xml:space="preserve">ήτηση κάτω από τις συγκεκριμένες συνθήκες που είχε περισσότερα χαρακτηριστικά μιας παράστασης για την οποία αναφέρθηκα πριν και δεν έχω καμμία διάθεση να τη σχολιάσω ξανά. </w:t>
      </w:r>
    </w:p>
    <w:p w14:paraId="1056ABEB"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Νομίζω ότι με αυτά και με τα άλλα η συζήτηση θα συνεχιστεί. Και θα συνεχιστεί είτε </w:t>
      </w:r>
      <w:r>
        <w:rPr>
          <w:rFonts w:eastAsia="Times New Roman" w:cs="Times New Roman"/>
          <w:szCs w:val="24"/>
        </w:rPr>
        <w:t xml:space="preserve">θέλουν να συμμετάσχουν κάποιοι είτε δεν θέλουν. Και ξέρετε γιατί; Γιατί δεν είναι κάποιος τυφλός βολονταρισμός. Είναι μια συζήτηση που πατάει σε πραγματικές ανάγκες. Υπάρχει η απαιτούμενη αυτή τη στιγμή ύλη, υπάρχει η εμπειρία, υπάρχουν πράγματα που έχουν </w:t>
      </w:r>
      <w:r>
        <w:rPr>
          <w:rFonts w:eastAsia="Times New Roman" w:cs="Times New Roman"/>
          <w:szCs w:val="24"/>
        </w:rPr>
        <w:t xml:space="preserve">ωριμάσει τα οποία πρέπει να τα επιχειρήσουμε. </w:t>
      </w:r>
    </w:p>
    <w:p w14:paraId="1056ABEC"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1056ABED"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1056ABEE"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θα ήθελα τον λόγο. </w:t>
      </w:r>
    </w:p>
    <w:p w14:paraId="1056ABEF"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Τζαβάρα, έχετε τον λόγο για πέντε λεπ</w:t>
      </w:r>
      <w:r>
        <w:rPr>
          <w:rFonts w:eastAsia="Times New Roman" w:cs="Times New Roman"/>
          <w:szCs w:val="24"/>
        </w:rPr>
        <w:t xml:space="preserve">τά. </w:t>
      </w:r>
    </w:p>
    <w:p w14:paraId="1056ABF0"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Κύριε Υπουργέ, διαπιστώσω ότι έχετε την τάση να είστε μονίμως αλλού. Δεν είστε συστηματικά εκεί που είναι το αντικείμενο της συζήτησης. Ενδεχομένως να ακολουθείτε αυτή την όμορφη φράση του </w:t>
      </w:r>
      <w:proofErr w:type="spellStart"/>
      <w:r>
        <w:rPr>
          <w:rFonts w:eastAsia="Times New Roman" w:cs="Times New Roman"/>
          <w:szCs w:val="24"/>
        </w:rPr>
        <w:t>Λακάν</w:t>
      </w:r>
      <w:proofErr w:type="spellEnd"/>
      <w:r>
        <w:rPr>
          <w:rFonts w:eastAsia="Times New Roman" w:cs="Times New Roman"/>
          <w:szCs w:val="24"/>
        </w:rPr>
        <w:t xml:space="preserve"> που λέει ότι «δεν είμαι εκεί όπου</w:t>
      </w:r>
      <w:r>
        <w:rPr>
          <w:rFonts w:eastAsia="Times New Roman" w:cs="Times New Roman"/>
          <w:szCs w:val="24"/>
        </w:rPr>
        <w:t xml:space="preserve"> είναι το παιχνίδι της σκέψης μου».</w:t>
      </w:r>
    </w:p>
    <w:p w14:paraId="1056ABF1"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Στη </w:t>
      </w:r>
      <w:r>
        <w:rPr>
          <w:rFonts w:eastAsia="Times New Roman" w:cs="Times New Roman"/>
          <w:szCs w:val="24"/>
        </w:rPr>
        <w:t>δ</w:t>
      </w:r>
      <w:r>
        <w:rPr>
          <w:rFonts w:eastAsia="Times New Roman" w:cs="Times New Roman"/>
          <w:szCs w:val="24"/>
        </w:rPr>
        <w:t>ημοκρατία και ειδικά εδώ σε αυτή την Αίθουσα είστε υποχρεωμένος να δίνετε απαντήσεις στα ζητήματα για τα οποία δέχεστε ερωτήσεις. Είναι πολύ όμορφο και πολύ εύκολο να πηγαίνετε τον λόγο όπου σας ευχαριστεί. Όμως, με</w:t>
      </w:r>
      <w:r>
        <w:rPr>
          <w:rFonts w:eastAsia="Times New Roman" w:cs="Times New Roman"/>
          <w:szCs w:val="24"/>
        </w:rPr>
        <w:t xml:space="preserve"> αυτόν τον τρόπο δεν βοηθάτε το</w:t>
      </w:r>
      <w:r>
        <w:rPr>
          <w:rFonts w:eastAsia="Times New Roman" w:cs="Times New Roman"/>
          <w:szCs w:val="24"/>
        </w:rPr>
        <w:t>ν</w:t>
      </w:r>
      <w:r>
        <w:rPr>
          <w:rFonts w:eastAsia="Times New Roman" w:cs="Times New Roman"/>
          <w:szCs w:val="24"/>
        </w:rPr>
        <w:t xml:space="preserve"> κοινοβουλευτικό έλεγχο. </w:t>
      </w:r>
    </w:p>
    <w:p w14:paraId="1056ABF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Έχετε υποχρέωση, είναι θεσμική σας υποχρέωση να απαντάτε στις ερωτήσεις και στις επερωτήσεις. Γιατί το δικαίωμα αυτό δεν ανήκει στην Κυβέρνηση. Ανήκει στην Αντιπολίτευση. Και κάθε φορά που εδώ, σε α</w:t>
      </w:r>
      <w:r>
        <w:rPr>
          <w:rFonts w:eastAsia="Times New Roman" w:cs="Times New Roman"/>
          <w:szCs w:val="24"/>
        </w:rPr>
        <w:t xml:space="preserve">υτή την Αίθουσα γίνεται διαδικασία κοινοβουλευτικού ελέγχου αυτό που δοκιμάζεται είναι η ευαισθησία σας στις δημοκρατικές κοινοβουλευτικές διαδικασίες. Για </w:t>
      </w:r>
      <w:r>
        <w:rPr>
          <w:rFonts w:eastAsia="Times New Roman" w:cs="Times New Roman"/>
          <w:szCs w:val="24"/>
        </w:rPr>
        <w:lastRenderedPageBreak/>
        <w:t>αυτό είστε μονίμως αλλού, γιατί για αυτές τις δημοκρατικές κατακτήσεις αισθάνεστε εντελώς αδιάφοροι.</w:t>
      </w:r>
    </w:p>
    <w:p w14:paraId="1056ABF3"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Για αυτό, λοιπόν, είναι πολύ ενδιαφέρον να ακούμε από το στόμα σας να ονειροπολείτε σχεδιάζοντας τι θα κάνετε αύριο, μετά από δύο μήνες, μετά από πέντε μήνες. </w:t>
      </w:r>
    </w:p>
    <w:p w14:paraId="1056ABF4"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Αλλά σήμερα περιμέναμε </w:t>
      </w:r>
      <w:r>
        <w:rPr>
          <w:rFonts w:eastAsia="Times New Roman" w:cs="Times New Roman"/>
          <w:szCs w:val="24"/>
        </w:rPr>
        <w:t xml:space="preserve">απάντηση </w:t>
      </w:r>
      <w:r>
        <w:rPr>
          <w:rFonts w:eastAsia="Times New Roman" w:cs="Times New Roman"/>
          <w:szCs w:val="24"/>
        </w:rPr>
        <w:t>στα συγκεκριμένα ζητήματα, για τα οποία επερωτάσθε και δεν ερωτ</w:t>
      </w:r>
      <w:r>
        <w:rPr>
          <w:rFonts w:eastAsia="Times New Roman" w:cs="Times New Roman"/>
          <w:szCs w:val="24"/>
        </w:rPr>
        <w:t xml:space="preserve">άσθε. Υπάρχει δηλαδή μια </w:t>
      </w:r>
      <w:proofErr w:type="spellStart"/>
      <w:r>
        <w:rPr>
          <w:rFonts w:eastAsia="Times New Roman" w:cs="Times New Roman"/>
          <w:szCs w:val="24"/>
        </w:rPr>
        <w:t>εξιδιασμένη</w:t>
      </w:r>
      <w:proofErr w:type="spellEnd"/>
      <w:r>
        <w:rPr>
          <w:rFonts w:eastAsia="Times New Roman" w:cs="Times New Roman"/>
          <w:szCs w:val="24"/>
        </w:rPr>
        <w:t xml:space="preserve"> ένταση αρνητικής τοποθέτησης της Αξιωματικής Αντιπολίτευσης μέσω αυτής της διαδικασίας στην Κυβέρνηση. </w:t>
      </w:r>
    </w:p>
    <w:p w14:paraId="1056ABF5"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Γι’ αυτό από σας, λοιπόν, ζητούμε, πρώτον, να διαχωρίσετε αυτό που ενδεχομένως μπορεί να μην θέλετε να το κάνετε, α</w:t>
      </w:r>
      <w:r>
        <w:rPr>
          <w:rFonts w:eastAsia="Times New Roman" w:cs="Times New Roman"/>
          <w:szCs w:val="24"/>
        </w:rPr>
        <w:t xml:space="preserve">λλά είστε υποχρεωμένος. Και ποιο είναι αυτό; Μας είπατε και μας ρωτάτε ως Νέα Δημοκρατία, γιατί καθυστερήσαμε, αν καθυστερήσαμε, χρήματα, πόρους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τότε που ήμασταν Κυβέρνηση. Είναι ένα ωραίο και ενδιαφέρον θέμα αυτό, αλλά δεν είναι τ</w:t>
      </w:r>
      <w:r>
        <w:rPr>
          <w:rFonts w:eastAsia="Times New Roman" w:cs="Times New Roman"/>
          <w:szCs w:val="24"/>
        </w:rPr>
        <w:t>ο θέμα επί του οποίου γίνεται σήμερα συζήτηση. Και αποφεύγοντας να απαντήσετε στα θέματα τα οποία πράγματι αποτελούν το αντικείμενο του διαλόγου που γίνεται σε αυτή τη διαδικασία του κοινοβουλευτικού ελέγχου, δείχνετε ότι δεν είστε πραγματικά πεπεισμένος γ</w:t>
      </w:r>
      <w:r>
        <w:rPr>
          <w:rFonts w:eastAsia="Times New Roman" w:cs="Times New Roman"/>
          <w:szCs w:val="24"/>
        </w:rPr>
        <w:t xml:space="preserve">ια την αξία, τη σπουδαιότητα και την αποτελεσματικότητα των κοινοβουλευτικών δημοκρατικών θεσμών. </w:t>
      </w:r>
    </w:p>
    <w:p w14:paraId="1056ABF6"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 xml:space="preserve">Θα θυμίσω ακόμα μια πολύ όμορφη έκφραση που είχε πει κάποτε στους Γάλλους όταν ήταν έγκλειστος, ο Μαρκήσιος ντε </w:t>
      </w:r>
      <w:proofErr w:type="spellStart"/>
      <w:r>
        <w:rPr>
          <w:rFonts w:eastAsia="Times New Roman" w:cs="Times New Roman"/>
          <w:szCs w:val="24"/>
        </w:rPr>
        <w:t>Σαντ</w:t>
      </w:r>
      <w:proofErr w:type="spellEnd"/>
      <w:r>
        <w:rPr>
          <w:rFonts w:eastAsia="Times New Roman" w:cs="Times New Roman"/>
          <w:szCs w:val="24"/>
        </w:rPr>
        <w:t>: «Χρειάζεται ακόμα μια προσπάθεια για να</w:t>
      </w:r>
      <w:r>
        <w:rPr>
          <w:rFonts w:eastAsia="Times New Roman" w:cs="Times New Roman"/>
          <w:szCs w:val="24"/>
        </w:rPr>
        <w:t xml:space="preserve"> γίνετε δημοκράτες εσείς της ριζοσπαστικής Αριστεράς». Και μην μας αντιμετωπίζετε με επηρμένη την </w:t>
      </w:r>
      <w:proofErr w:type="spellStart"/>
      <w:r>
        <w:rPr>
          <w:rFonts w:eastAsia="Times New Roman" w:cs="Times New Roman"/>
          <w:szCs w:val="24"/>
        </w:rPr>
        <w:t>οφρύν</w:t>
      </w:r>
      <w:proofErr w:type="spellEnd"/>
      <w:r>
        <w:rPr>
          <w:rFonts w:eastAsia="Times New Roman" w:cs="Times New Roman"/>
          <w:szCs w:val="24"/>
        </w:rPr>
        <w:t xml:space="preserve">. Υπάρχουν θέματα για τα οποία δεν έχετε πείσει κανέναν ότι εγκολπώνεστε βασικές αξίες της </w:t>
      </w:r>
      <w:r>
        <w:rPr>
          <w:rFonts w:eastAsia="Times New Roman" w:cs="Times New Roman"/>
          <w:szCs w:val="24"/>
        </w:rPr>
        <w:t>δ</w:t>
      </w:r>
      <w:r>
        <w:rPr>
          <w:rFonts w:eastAsia="Times New Roman" w:cs="Times New Roman"/>
          <w:szCs w:val="24"/>
        </w:rPr>
        <w:t xml:space="preserve">ημοκρατίας και αυτό καθημερινά το αποδεικνύετε εδώ στη Βουλή, όταν δεν έρχεστε να απαντήσετε σε ερωτήσεις, όταν δεν έρχεστε εσείς οι Υπουργοί να απαντήσετε σε οποιουδήποτε τέτοιου είδους μορφές κοινοβουλευτικού ελέγχου. </w:t>
      </w:r>
    </w:p>
    <w:p w14:paraId="1056ABF7"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Τι προσφορά κάνετε; Στις συνελεύσει</w:t>
      </w:r>
      <w:r>
        <w:rPr>
          <w:rFonts w:eastAsia="Times New Roman" w:cs="Times New Roman"/>
          <w:szCs w:val="24"/>
        </w:rPr>
        <w:t>ς στις λαϊκές της γειτονιάς; Πολύ ενδιαφέρουσα η περίπτωση. Κι εγώ μαζί σας είμαι. Είναι πολύ όμορφο σε μια γειτονιά να συνέρχονται οι κάτοικοι και να μιλάνε και να συζητούνε για τα προβλήματά τους. Εδώ, όμως, είναι που ασκείται με τρόπο πραγματικό, αληθιν</w:t>
      </w:r>
      <w:r>
        <w:rPr>
          <w:rFonts w:eastAsia="Times New Roman" w:cs="Times New Roman"/>
          <w:szCs w:val="24"/>
        </w:rPr>
        <w:t xml:space="preserve">ό και συμβολικό η λαϊκή κυριαρχία. Και αυτήν ακριβώς είστε υποχρεωμένος και να υπηρετείτε και να τη σέβεστε. </w:t>
      </w:r>
    </w:p>
    <w:p w14:paraId="1056ABF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1056ABF9" w14:textId="77777777" w:rsidR="0091056D" w:rsidRDefault="0074491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056ABFA"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1056ABFB"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lastRenderedPageBreak/>
        <w:t>ΜΑΡΙΟΣ ΓΕΩΡΓΙΑΔΗΣ:</w:t>
      </w:r>
      <w:r>
        <w:rPr>
          <w:rFonts w:eastAsia="Times New Roman" w:cs="Times New Roman"/>
          <w:szCs w:val="24"/>
        </w:rPr>
        <w:t xml:space="preserve"> Κύριε Πρόεδρε, ζητώ τον λόγο επί προσωπικού. </w:t>
      </w:r>
    </w:p>
    <w:p w14:paraId="1056ABFC"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Επί προσωπικού;</w:t>
      </w:r>
    </w:p>
    <w:p w14:paraId="1056ABFD"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Δώστε μου μερικά δευτερόλεπτα να σας εξηγήσω το προσωπικό. </w:t>
      </w:r>
    </w:p>
    <w:p w14:paraId="1056ABFE"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Να σας δώσω τον λόγο, αλλά </w:t>
      </w:r>
      <w:r>
        <w:rPr>
          <w:rFonts w:eastAsia="Times New Roman" w:cs="Times New Roman"/>
          <w:szCs w:val="24"/>
        </w:rPr>
        <w:t>νομίζω ότι δεν υπήρξε προσωπικό.</w:t>
      </w:r>
    </w:p>
    <w:p w14:paraId="1056ABFF"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Υπήρξε. Κατά τη διάρκεια της ομιλίας μου με κατηγόρησαν ότι λέω ανακρίβειες και ψέματα. Οφείλω να το διευκρινίσω λίγο αυτό, διότι δεν είχα το σχέδιο νόμου εκείνη τη στιγμή…</w:t>
      </w:r>
    </w:p>
    <w:p w14:paraId="1056AC00"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Ορίστε, κύριε συνάδελφε, έχετε τον λόγο για ένα λεπτό.</w:t>
      </w:r>
    </w:p>
    <w:p w14:paraId="1056AC01"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Ευχαριστώ, κύριε Πρόεδρε.</w:t>
      </w:r>
    </w:p>
    <w:p w14:paraId="1056AC02"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Αναφερθήκατε κύριε Υπουργέ -γιατί εγώ αναφέρθηκα στον ν.4368 περί της σύστασης </w:t>
      </w:r>
      <w:r>
        <w:rPr>
          <w:rFonts w:eastAsia="Times New Roman" w:cs="Times New Roman"/>
          <w:szCs w:val="24"/>
        </w:rPr>
        <w:t>ε</w:t>
      </w:r>
      <w:r>
        <w:rPr>
          <w:rFonts w:eastAsia="Times New Roman" w:cs="Times New Roman"/>
          <w:szCs w:val="24"/>
        </w:rPr>
        <w:t>πιτροπής- και είπατε ότι είναι αμισθί όλοι οι υπάλληλοι. Θα διαβάσω το άρθρ</w:t>
      </w:r>
      <w:r>
        <w:rPr>
          <w:rFonts w:eastAsia="Times New Roman" w:cs="Times New Roman"/>
          <w:szCs w:val="24"/>
        </w:rPr>
        <w:t xml:space="preserve">ο. Στο πλαίσιο της </w:t>
      </w:r>
      <w:r>
        <w:rPr>
          <w:rFonts w:eastAsia="Times New Roman" w:cs="Times New Roman"/>
          <w:szCs w:val="24"/>
        </w:rPr>
        <w:t>ε</w:t>
      </w:r>
      <w:r>
        <w:rPr>
          <w:rFonts w:eastAsia="Times New Roman" w:cs="Times New Roman"/>
          <w:szCs w:val="24"/>
        </w:rPr>
        <w:t xml:space="preserve">πιτροπής, πέρα από την αρχική, η οποία είναι είκοσι επτά άτομα και αυτό το καταλαβαίνουμε ότι είναι έμμισθοι, οι υπόλοιποι λέτε εσείς ότι </w:t>
      </w:r>
      <w:r>
        <w:rPr>
          <w:rFonts w:eastAsia="Times New Roman" w:cs="Times New Roman"/>
          <w:szCs w:val="24"/>
        </w:rPr>
        <w:t xml:space="preserve">εργάζονται </w:t>
      </w:r>
      <w:r>
        <w:rPr>
          <w:rFonts w:eastAsia="Times New Roman" w:cs="Times New Roman"/>
          <w:szCs w:val="24"/>
        </w:rPr>
        <w:t xml:space="preserve">αμισθί και παρακαλώ να μας φέρετε το σχετικό </w:t>
      </w:r>
      <w:r>
        <w:rPr>
          <w:rFonts w:eastAsia="Times New Roman" w:cs="Times New Roman"/>
          <w:szCs w:val="24"/>
        </w:rPr>
        <w:lastRenderedPageBreak/>
        <w:t xml:space="preserve">έγγραφο, το οποίο λέει ότι </w:t>
      </w:r>
      <w:r>
        <w:rPr>
          <w:rFonts w:eastAsia="Times New Roman" w:cs="Times New Roman"/>
          <w:szCs w:val="24"/>
        </w:rPr>
        <w:t xml:space="preserve">εργάζονται </w:t>
      </w:r>
      <w:r>
        <w:rPr>
          <w:rFonts w:eastAsia="Times New Roman" w:cs="Times New Roman"/>
          <w:szCs w:val="24"/>
        </w:rPr>
        <w:t>αμισ</w:t>
      </w:r>
      <w:r>
        <w:rPr>
          <w:rFonts w:eastAsia="Times New Roman" w:cs="Times New Roman"/>
          <w:szCs w:val="24"/>
        </w:rPr>
        <w:t xml:space="preserve">θί. Διότι στην παράγραφο 6 λέει: «Στο πλαίσιο της </w:t>
      </w:r>
      <w:r>
        <w:rPr>
          <w:rFonts w:eastAsia="Times New Roman" w:cs="Times New Roman"/>
          <w:szCs w:val="24"/>
        </w:rPr>
        <w:t>ε</w:t>
      </w:r>
      <w:r>
        <w:rPr>
          <w:rFonts w:eastAsia="Times New Roman" w:cs="Times New Roman"/>
          <w:szCs w:val="24"/>
        </w:rPr>
        <w:t>πιτροπής και με απόφαση του Υπουργείου Εσωτερικών και Διοικητικής Ανασυγκρότησης μπορεί να συγκροτούνται έως και τέσσερις ομάδες. Σε κάθε ομάδα εργασίας, της οποίας υπεύθυνοι ορίζονται τα μέλη, θα υπάρχουν</w:t>
      </w:r>
      <w:r>
        <w:rPr>
          <w:rFonts w:eastAsia="Times New Roman" w:cs="Times New Roman"/>
          <w:szCs w:val="24"/>
        </w:rPr>
        <w:t xml:space="preserve"> και εμπειρογνώμονες και ούτω καθεξής…» Και πάμε στην παράγραφο 7 κατά την οποία αναφέρει: «Η </w:t>
      </w:r>
      <w:r>
        <w:rPr>
          <w:rFonts w:eastAsia="Times New Roman" w:cs="Times New Roman"/>
          <w:szCs w:val="24"/>
        </w:rPr>
        <w:t>ε</w:t>
      </w:r>
      <w:r>
        <w:rPr>
          <w:rFonts w:eastAsia="Times New Roman" w:cs="Times New Roman"/>
          <w:szCs w:val="24"/>
        </w:rPr>
        <w:t>πιτροπή και οι ομάδες εργασίας συνεδριάζουν εντός και εκτός ωραρίου λειτουργίας των υπηρεσιών του Υπουργείου και στα μέλη τους, καθώς και στους εισηγητές και στο</w:t>
      </w:r>
      <w:r>
        <w:rPr>
          <w:rFonts w:eastAsia="Times New Roman" w:cs="Times New Roman"/>
          <w:szCs w:val="24"/>
        </w:rPr>
        <w:t xml:space="preserve">υς υπαλλήλους που ορίζονται για την παροχή γραμματειακής υποστήριξης, καταβάλλεται αποζημίωση για τη συμμετοχή τους στις συνεδριάσεις αυτών σύμφωνα με τα οριζόμενα στο άρθρου 21 του ν.4354/2015 οπότε εκάστοτε ισχύει». Εάν αναφέρεται κάπου ότι </w:t>
      </w:r>
      <w:r>
        <w:rPr>
          <w:rFonts w:eastAsia="Times New Roman" w:cs="Times New Roman"/>
          <w:szCs w:val="24"/>
        </w:rPr>
        <w:t xml:space="preserve">εργάζονται </w:t>
      </w:r>
      <w:r>
        <w:rPr>
          <w:rFonts w:eastAsia="Times New Roman" w:cs="Times New Roman"/>
          <w:szCs w:val="24"/>
        </w:rPr>
        <w:t>αμ</w:t>
      </w:r>
      <w:r>
        <w:rPr>
          <w:rFonts w:eastAsia="Times New Roman" w:cs="Times New Roman"/>
          <w:szCs w:val="24"/>
        </w:rPr>
        <w:t>ισθί, παρακαλώ να το καταθέσετε και θα ανακαλέσω κι εγώ και θα πω ότι έχω κάνει λάθος και δεν το έχω διαβάσει. Όπως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επιφυλάχθηκα κατά την διάρκεια ότι εμείς ανατρέξαμε και δεν βρήκαμε κάτι, αλλά με βάση τον ν.4368 …</w:t>
      </w:r>
    </w:p>
    <w:p w14:paraId="1056AC03"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w:t>
      </w:r>
      <w:r>
        <w:rPr>
          <w:rFonts w:eastAsia="Times New Roman" w:cs="Times New Roman"/>
          <w:b/>
          <w:szCs w:val="24"/>
        </w:rPr>
        <w:t>Υπουργός Εσωτερικών):</w:t>
      </w:r>
      <w:r>
        <w:rPr>
          <w:rFonts w:eastAsia="Times New Roman" w:cs="Times New Roman"/>
          <w:szCs w:val="24"/>
        </w:rPr>
        <w:t xml:space="preserve"> Κύριε Πρόεδρε, μπορώ να έχω τον λόγο;</w:t>
      </w:r>
    </w:p>
    <w:p w14:paraId="1056AC04"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Εντάξει, τη δώσατε τη διευκρίνιση, κύριε Γεωργιάδη. </w:t>
      </w:r>
    </w:p>
    <w:p w14:paraId="1056AC05"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θέλετε κάποιο σχόλιο; </w:t>
      </w:r>
    </w:p>
    <w:p w14:paraId="1056AC06"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Εγώ οφείλω να το διευκρινίσω. Παρακαλώ, όμως, από και πέρα να ανακαλέσετε τον χαρακτηρισμό…</w:t>
      </w:r>
    </w:p>
    <w:p w14:paraId="1056AC07"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Γεωργιάδη, εντάξει.</w:t>
      </w:r>
    </w:p>
    <w:p w14:paraId="1056AC08"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Ορίστε, κύριε Υπουργέ.</w:t>
      </w:r>
    </w:p>
    <w:p w14:paraId="1056AC09"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Εσωτερικών):</w:t>
      </w:r>
      <w:r>
        <w:rPr>
          <w:rFonts w:eastAsia="Times New Roman" w:cs="Times New Roman"/>
          <w:szCs w:val="24"/>
        </w:rPr>
        <w:t xml:space="preserve"> Εσείς αναφερθήκατε σε μία δυν</w:t>
      </w:r>
      <w:r>
        <w:rPr>
          <w:rFonts w:eastAsia="Times New Roman" w:cs="Times New Roman"/>
          <w:szCs w:val="24"/>
        </w:rPr>
        <w:t xml:space="preserve">ατότητα που υπάρχει. Σας διαβεβαιώ, λοιπόν -και παρακαλώ καταθέστε ερώτηση να σας καταθέσουμε τα συγκεκριμένα έγγραφα- ότι κανείς δεν πήρε το παραμικρό. Ούτε οι υπάλληλοι οι οποίοι δουλεύανε υπηρεσιακοί, πέρα από το ωράριό τους και δουλεύανε άπειρες ώρες. </w:t>
      </w:r>
      <w:r>
        <w:rPr>
          <w:rFonts w:eastAsia="Times New Roman" w:cs="Times New Roman"/>
          <w:szCs w:val="24"/>
        </w:rPr>
        <w:t xml:space="preserve">Αυτό σας λέω. </w:t>
      </w:r>
    </w:p>
    <w:p w14:paraId="1056AC0A"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 xml:space="preserve">Παρακαλώ πολύ να πάει επίσημα, </w:t>
      </w:r>
      <w:r>
        <w:rPr>
          <w:rFonts w:eastAsia="Times New Roman" w:cs="Times New Roman"/>
          <w:szCs w:val="24"/>
        </w:rPr>
        <w:t xml:space="preserve">μέσω </w:t>
      </w:r>
      <w:r>
        <w:rPr>
          <w:rFonts w:eastAsia="Times New Roman" w:cs="Times New Roman"/>
          <w:szCs w:val="24"/>
        </w:rPr>
        <w:t>τη</w:t>
      </w:r>
      <w:r>
        <w:rPr>
          <w:rFonts w:eastAsia="Times New Roman" w:cs="Times New Roman"/>
          <w:szCs w:val="24"/>
        </w:rPr>
        <w:t>ς</w:t>
      </w:r>
      <w:r>
        <w:rPr>
          <w:rFonts w:eastAsia="Times New Roman" w:cs="Times New Roman"/>
          <w:szCs w:val="24"/>
        </w:rPr>
        <w:t xml:space="preserve"> επίσημη</w:t>
      </w:r>
      <w:r>
        <w:rPr>
          <w:rFonts w:eastAsia="Times New Roman" w:cs="Times New Roman"/>
          <w:szCs w:val="24"/>
        </w:rPr>
        <w:t>ς</w:t>
      </w:r>
      <w:r>
        <w:rPr>
          <w:rFonts w:eastAsia="Times New Roman" w:cs="Times New Roman"/>
          <w:szCs w:val="24"/>
        </w:rPr>
        <w:t xml:space="preserve"> κοινοβουλευτική</w:t>
      </w:r>
      <w:r>
        <w:rPr>
          <w:rFonts w:eastAsia="Times New Roman" w:cs="Times New Roman"/>
          <w:szCs w:val="24"/>
        </w:rPr>
        <w:t>ς</w:t>
      </w:r>
      <w:r>
        <w:rPr>
          <w:rFonts w:eastAsia="Times New Roman" w:cs="Times New Roman"/>
          <w:szCs w:val="24"/>
        </w:rPr>
        <w:t xml:space="preserve"> οδ</w:t>
      </w:r>
      <w:r>
        <w:rPr>
          <w:rFonts w:eastAsia="Times New Roman" w:cs="Times New Roman"/>
          <w:szCs w:val="24"/>
        </w:rPr>
        <w:t>ού</w:t>
      </w:r>
      <w:r>
        <w:rPr>
          <w:rFonts w:eastAsia="Times New Roman" w:cs="Times New Roman"/>
          <w:szCs w:val="24"/>
        </w:rPr>
        <w:t xml:space="preserve"> και να καταθέσετε ερώτηση για να σας προσκομίσω τα αντίστοιχα έγγραφα. </w:t>
      </w:r>
    </w:p>
    <w:p w14:paraId="1056AC0B"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Επιφυλάσσομαι.</w:t>
      </w:r>
    </w:p>
    <w:p w14:paraId="1056AC0C"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1056AC0D"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lastRenderedPageBreak/>
        <w:t>Κηρ</w:t>
      </w:r>
      <w:r>
        <w:rPr>
          <w:rFonts w:eastAsia="Times New Roman" w:cs="Times New Roman"/>
          <w:szCs w:val="24"/>
        </w:rPr>
        <w:t xml:space="preserve">ύσσεται περαιωμένη η συζήτηση </w:t>
      </w:r>
      <w:r>
        <w:rPr>
          <w:rFonts w:eastAsia="Times New Roman" w:cs="Times New Roman"/>
          <w:szCs w:val="24"/>
        </w:rPr>
        <w:t xml:space="preserve">επί </w:t>
      </w:r>
      <w:r>
        <w:rPr>
          <w:rFonts w:eastAsia="Times New Roman" w:cs="Times New Roman"/>
          <w:szCs w:val="24"/>
        </w:rPr>
        <w:t>της υπ’ αριθμόν 18/15/5-4-2017</w:t>
      </w:r>
      <w:r>
        <w:rPr>
          <w:rFonts w:eastAsia="Times New Roman" w:cs="Times New Roman"/>
          <w:szCs w:val="24"/>
        </w:rPr>
        <w:t xml:space="preserve"> </w:t>
      </w:r>
      <w:r>
        <w:rPr>
          <w:rFonts w:eastAsia="Times New Roman" w:cs="Times New Roman"/>
          <w:szCs w:val="24"/>
        </w:rPr>
        <w:t>επίκαιρης επερώτησης με θέμα: «Η αυτοδιοίκηση στο στόχαστρο της Κυβέρνησης».</w:t>
      </w:r>
    </w:p>
    <w:p w14:paraId="1056AC0E" w14:textId="77777777" w:rsidR="0091056D" w:rsidRDefault="00744911">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1056AC0F"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ΟΛΟΙ</w:t>
      </w:r>
      <w:r>
        <w:rPr>
          <w:rFonts w:eastAsia="Times New Roman" w:cs="Times New Roman"/>
          <w:b/>
          <w:szCs w:val="24"/>
        </w:rPr>
        <w:t xml:space="preserve"> ΟΙ</w:t>
      </w:r>
      <w:r>
        <w:rPr>
          <w:rFonts w:eastAsia="Times New Roman" w:cs="Times New Roman"/>
          <w:b/>
          <w:szCs w:val="24"/>
        </w:rPr>
        <w:t xml:space="preserve"> ΒΟΥΛΕΥΤΕΣ:</w:t>
      </w:r>
      <w:r>
        <w:rPr>
          <w:rFonts w:eastAsia="Times New Roman" w:cs="Times New Roman"/>
          <w:szCs w:val="24"/>
        </w:rPr>
        <w:t xml:space="preserve"> Μάλιστα, μάλιστ</w:t>
      </w:r>
      <w:r>
        <w:rPr>
          <w:rFonts w:eastAsia="Times New Roman" w:cs="Times New Roman"/>
          <w:szCs w:val="24"/>
        </w:rPr>
        <w:t>α.</w:t>
      </w:r>
    </w:p>
    <w:p w14:paraId="1056AC10" w14:textId="77777777" w:rsidR="0091056D" w:rsidRDefault="00744911">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Με τη συναίνεση του Σώματος και ώρα 21.15΄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w:t>
      </w:r>
      <w:r>
        <w:rPr>
          <w:rFonts w:eastAsia="Times New Roman" w:cs="Times New Roman"/>
          <w:szCs w:val="24"/>
        </w:rPr>
        <w:t xml:space="preserve">προσεχή </w:t>
      </w:r>
      <w:r>
        <w:rPr>
          <w:rFonts w:eastAsia="Times New Roman" w:cs="Times New Roman"/>
          <w:szCs w:val="24"/>
        </w:rPr>
        <w:t xml:space="preserve">Τετάρτη 10 Μαΐου 2017 και ώρα 10.00΄, με αντικείμενο εργασιών </w:t>
      </w:r>
      <w:r>
        <w:rPr>
          <w:rFonts w:eastAsia="Times New Roman" w:cs="Times New Roman"/>
          <w:szCs w:val="24"/>
        </w:rPr>
        <w:t>τ</w:t>
      </w:r>
      <w:r>
        <w:rPr>
          <w:rFonts w:eastAsia="Times New Roman" w:cs="Times New Roman"/>
          <w:szCs w:val="24"/>
        </w:rPr>
        <w:t>ου Σώματος</w:t>
      </w:r>
      <w:r>
        <w:rPr>
          <w:rFonts w:eastAsia="Times New Roman" w:cs="Times New Roman"/>
          <w:szCs w:val="24"/>
        </w:rPr>
        <w:t xml:space="preserve"> </w:t>
      </w:r>
      <w:r>
        <w:rPr>
          <w:rFonts w:eastAsia="Times New Roman" w:cs="Times New Roman"/>
          <w:szCs w:val="24"/>
        </w:rPr>
        <w:t>νομοθετική εργασία</w:t>
      </w:r>
      <w:r>
        <w:rPr>
          <w:rFonts w:eastAsia="Times New Roman" w:cs="Times New Roman"/>
          <w:szCs w:val="24"/>
        </w:rPr>
        <w:t>:</w:t>
      </w:r>
      <w:r>
        <w:rPr>
          <w:rFonts w:eastAsia="Times New Roman" w:cs="Times New Roman"/>
          <w:szCs w:val="24"/>
        </w:rPr>
        <w:t xml:space="preserve"> μόνη συζήτηση και ψήφιση επί της αρχής, των άρθρων και του συνόλου του σχεδίου νόμου</w:t>
      </w:r>
      <w:r>
        <w:rPr>
          <w:rFonts w:eastAsia="Times New Roman" w:cs="Times New Roman"/>
          <w:szCs w:val="24"/>
        </w:rPr>
        <w:t xml:space="preserve"> του Υπουργείου Εθνικής Άμυνας</w:t>
      </w:r>
      <w:r>
        <w:rPr>
          <w:rFonts w:eastAsia="Times New Roman" w:cs="Times New Roman"/>
          <w:szCs w:val="24"/>
        </w:rPr>
        <w:t>: «Κύρωση του Μνημονίου Κατανόησης μεταξύ του Υπουργείου Εθνικής Άμυνας της Ελληνικής Δημοκρατίας και του Υπουργείου Άμυνας του Βασιλείου της</w:t>
      </w:r>
      <w:r>
        <w:rPr>
          <w:rFonts w:eastAsia="Times New Roman" w:cs="Times New Roman"/>
          <w:szCs w:val="24"/>
        </w:rPr>
        <w:t xml:space="preserve"> Νορβηγίας σχετικά με τη συνεργασία στον τομέα αμυντικών εξοπλισμών, συστημάτων και υπηρεσιών», σύμφωνα με την ημερήσια διάταξη που έχει διανεμηθεί.</w:t>
      </w:r>
    </w:p>
    <w:p w14:paraId="1056AC11" w14:textId="77777777" w:rsidR="0091056D" w:rsidRDefault="00744911">
      <w:pPr>
        <w:spacing w:line="600" w:lineRule="auto"/>
        <w:ind w:firstLine="720"/>
        <w:jc w:val="both"/>
        <w:rPr>
          <w:rFonts w:eastAsia="Times New Roman" w:cs="Times New Roman"/>
          <w:b/>
          <w:szCs w:val="24"/>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 xml:space="preserve">                                      ΟΙ ΓΡΑΜΜΑΤΕΙΣ</w:t>
      </w:r>
    </w:p>
    <w:p w14:paraId="1056AC12" w14:textId="77777777" w:rsidR="0091056D" w:rsidRDefault="0091056D">
      <w:pPr>
        <w:spacing w:line="600" w:lineRule="auto"/>
        <w:ind w:firstLine="720"/>
        <w:jc w:val="both"/>
        <w:rPr>
          <w:rFonts w:eastAsia="Times New Roman" w:cs="Times New Roman"/>
          <w:szCs w:val="24"/>
        </w:rPr>
      </w:pPr>
    </w:p>
    <w:sectPr w:rsidR="0091056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KqPbyE3x1B91Cujg80SJgRjy/iA=" w:salt="3OaZ8RJDoq+gUgzTQ+5EP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56D"/>
    <w:rsid w:val="002C0591"/>
    <w:rsid w:val="00744911"/>
    <w:rsid w:val="0091056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A8B4"/>
  <w15:docId w15:val="{73A40680-61A8-40C9-98CE-A6979761F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63AC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63AC3"/>
    <w:rPr>
      <w:rFonts w:ascii="Segoe UI" w:hAnsi="Segoe UI" w:cs="Segoe UI"/>
      <w:sz w:val="18"/>
      <w:szCs w:val="18"/>
    </w:rPr>
  </w:style>
  <w:style w:type="paragraph" w:styleId="a4">
    <w:name w:val="List Paragraph"/>
    <w:basedOn w:val="a"/>
    <w:uiPriority w:val="34"/>
    <w:qFormat/>
    <w:rsid w:val="00731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444</MetadataID>
    <Session xmlns="641f345b-441b-4b81-9152-adc2e73ba5e1">Β´</Session>
    <Date xmlns="641f345b-441b-4b81-9152-adc2e73ba5e1">2017-05-07T21:00:00+00:00</Date>
    <Status xmlns="641f345b-441b-4b81-9152-adc2e73ba5e1">
      <Url>http://srv-sp1/praktika/Lists/Incoming_Metadata/EditForm.aspx?ID=444&amp;Source=/praktika/Recordings_Library/Forms/AllItems.aspx</Url>
      <Description>Δημοσιεύτηκε</Description>
    </Status>
    <Meeting xmlns="641f345b-441b-4b81-9152-adc2e73ba5e1">ΡΙΖ´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8A5479-0E8D-4F32-9E4F-AB1C98C3AB85}">
  <ds:schemaRefs>
    <ds:schemaRef ds:uri="http://purl.org/dc/terms/"/>
    <ds:schemaRef ds:uri="http://purl.org/dc/dcmitype/"/>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purl.org/dc/elements/1.1/"/>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630628C3-3F56-4B34-826D-21DEB4080C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172BCF-B651-4D27-A30D-8DA3B26929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192</Pages>
  <Words>34883</Words>
  <Characters>188373</Characters>
  <Application>Microsoft Office Word</Application>
  <DocSecurity>0</DocSecurity>
  <Lines>1569</Lines>
  <Paragraphs>445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2017-05-15T11:13:00Z</dcterms:created>
  <dcterms:modified xsi:type="dcterms:W3CDTF">2017-05-15T11:13:00Z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