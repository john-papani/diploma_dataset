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0BD14" w14:textId="77777777" w:rsidR="007419CE" w:rsidRPr="007419CE" w:rsidRDefault="007419CE" w:rsidP="007419CE">
      <w:pPr>
        <w:spacing w:after="0" w:line="360" w:lineRule="auto"/>
        <w:rPr>
          <w:ins w:id="0" w:author="Φλούδα Χριστίνα" w:date="2018-07-10T13:00:00Z"/>
          <w:rFonts w:eastAsia="Times New Roman"/>
          <w:szCs w:val="24"/>
          <w:lang w:eastAsia="en-US"/>
        </w:rPr>
      </w:pPr>
      <w:bookmarkStart w:id="1" w:name="_GoBack"/>
      <w:bookmarkEnd w:id="1"/>
      <w:ins w:id="2" w:author="Φλούδα Χριστίνα" w:date="2018-07-10T13:00:00Z">
        <w:r w:rsidRPr="007419C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8E292BD" w14:textId="77777777" w:rsidR="007419CE" w:rsidRPr="007419CE" w:rsidRDefault="007419CE" w:rsidP="007419CE">
      <w:pPr>
        <w:spacing w:after="0" w:line="360" w:lineRule="auto"/>
        <w:rPr>
          <w:ins w:id="3" w:author="Φλούδα Χριστίνα" w:date="2018-07-10T13:00:00Z"/>
          <w:rFonts w:eastAsia="Times New Roman"/>
          <w:szCs w:val="24"/>
          <w:lang w:eastAsia="en-US"/>
        </w:rPr>
      </w:pPr>
    </w:p>
    <w:p w14:paraId="57243AC5" w14:textId="77777777" w:rsidR="007419CE" w:rsidRPr="007419CE" w:rsidRDefault="007419CE" w:rsidP="007419CE">
      <w:pPr>
        <w:spacing w:after="0" w:line="360" w:lineRule="auto"/>
        <w:rPr>
          <w:ins w:id="4" w:author="Φλούδα Χριστίνα" w:date="2018-07-10T13:00:00Z"/>
          <w:rFonts w:eastAsia="Times New Roman"/>
          <w:szCs w:val="24"/>
          <w:lang w:eastAsia="en-US"/>
        </w:rPr>
      </w:pPr>
      <w:ins w:id="5" w:author="Φλούδα Χριστίνα" w:date="2018-07-10T13:00:00Z">
        <w:r w:rsidRPr="007419CE">
          <w:rPr>
            <w:rFonts w:eastAsia="Times New Roman"/>
            <w:szCs w:val="24"/>
            <w:lang w:eastAsia="en-US"/>
          </w:rPr>
          <w:t>ΠΙΝΑΚΑΣ ΠΕΡΙΕΧΟΜΕΝΩΝ</w:t>
        </w:r>
      </w:ins>
    </w:p>
    <w:p w14:paraId="23EF76CD" w14:textId="77777777" w:rsidR="007419CE" w:rsidRPr="007419CE" w:rsidRDefault="007419CE" w:rsidP="007419CE">
      <w:pPr>
        <w:spacing w:after="0" w:line="360" w:lineRule="auto"/>
        <w:rPr>
          <w:ins w:id="6" w:author="Φλούδα Χριστίνα" w:date="2018-07-10T13:00:00Z"/>
          <w:rFonts w:eastAsia="Times New Roman"/>
          <w:szCs w:val="24"/>
          <w:lang w:eastAsia="en-US"/>
        </w:rPr>
      </w:pPr>
      <w:ins w:id="7" w:author="Φλούδα Χριστίνα" w:date="2018-07-10T13:00:00Z">
        <w:r w:rsidRPr="007419CE">
          <w:rPr>
            <w:rFonts w:eastAsia="Times New Roman"/>
            <w:szCs w:val="24"/>
            <w:lang w:eastAsia="en-US"/>
          </w:rPr>
          <w:t xml:space="preserve">ΙΖ΄ ΠΕΡΙΟΔΟΣ </w:t>
        </w:r>
      </w:ins>
    </w:p>
    <w:p w14:paraId="34AD6B25" w14:textId="77777777" w:rsidR="007419CE" w:rsidRPr="007419CE" w:rsidRDefault="007419CE" w:rsidP="007419CE">
      <w:pPr>
        <w:spacing w:after="0" w:line="360" w:lineRule="auto"/>
        <w:rPr>
          <w:ins w:id="8" w:author="Φλούδα Χριστίνα" w:date="2018-07-10T13:00:00Z"/>
          <w:rFonts w:eastAsia="Times New Roman"/>
          <w:szCs w:val="24"/>
          <w:lang w:eastAsia="en-US"/>
        </w:rPr>
      </w:pPr>
      <w:ins w:id="9" w:author="Φλούδα Χριστίνα" w:date="2018-07-10T13:00:00Z">
        <w:r w:rsidRPr="007419CE">
          <w:rPr>
            <w:rFonts w:eastAsia="Times New Roman"/>
            <w:szCs w:val="24"/>
            <w:lang w:eastAsia="en-US"/>
          </w:rPr>
          <w:t>ΠΡΟΕΔΡΕΥΟΜΕΝΗΣ ΚΟΙΝΟΒΟΥΛΕΥΤΙΚΗΣ ΔΗΜΟΚΡΑΤΙΑΣ</w:t>
        </w:r>
      </w:ins>
    </w:p>
    <w:p w14:paraId="7BF427A8" w14:textId="77777777" w:rsidR="007419CE" w:rsidRPr="007419CE" w:rsidRDefault="007419CE" w:rsidP="007419CE">
      <w:pPr>
        <w:spacing w:after="0" w:line="360" w:lineRule="auto"/>
        <w:rPr>
          <w:ins w:id="10" w:author="Φλούδα Χριστίνα" w:date="2018-07-10T13:00:00Z"/>
          <w:rFonts w:eastAsia="Times New Roman"/>
          <w:szCs w:val="24"/>
          <w:lang w:eastAsia="en-US"/>
        </w:rPr>
      </w:pPr>
      <w:ins w:id="11" w:author="Φλούδα Χριστίνα" w:date="2018-07-10T13:00:00Z">
        <w:r w:rsidRPr="007419CE">
          <w:rPr>
            <w:rFonts w:eastAsia="Times New Roman"/>
            <w:szCs w:val="24"/>
            <w:lang w:eastAsia="en-US"/>
          </w:rPr>
          <w:t>ΣΥΝΟΔΟΣ Γ΄</w:t>
        </w:r>
      </w:ins>
    </w:p>
    <w:p w14:paraId="60A2413B" w14:textId="77777777" w:rsidR="007419CE" w:rsidRPr="007419CE" w:rsidRDefault="007419CE" w:rsidP="007419CE">
      <w:pPr>
        <w:spacing w:after="0" w:line="360" w:lineRule="auto"/>
        <w:rPr>
          <w:ins w:id="12" w:author="Φλούδα Χριστίνα" w:date="2018-07-10T13:00:00Z"/>
          <w:rFonts w:eastAsia="Times New Roman"/>
          <w:szCs w:val="24"/>
          <w:lang w:eastAsia="en-US"/>
        </w:rPr>
      </w:pPr>
    </w:p>
    <w:p w14:paraId="4BAD4F2C" w14:textId="77777777" w:rsidR="007419CE" w:rsidRPr="007419CE" w:rsidRDefault="007419CE" w:rsidP="007419CE">
      <w:pPr>
        <w:spacing w:after="0" w:line="360" w:lineRule="auto"/>
        <w:rPr>
          <w:ins w:id="13" w:author="Φλούδα Χριστίνα" w:date="2018-07-10T13:00:00Z"/>
          <w:rFonts w:eastAsia="Times New Roman"/>
          <w:szCs w:val="24"/>
          <w:lang w:eastAsia="en-US"/>
        </w:rPr>
      </w:pPr>
      <w:ins w:id="14" w:author="Φλούδα Χριστίνα" w:date="2018-07-10T13:00:00Z">
        <w:r w:rsidRPr="007419CE">
          <w:rPr>
            <w:rFonts w:eastAsia="Times New Roman"/>
            <w:szCs w:val="24"/>
            <w:lang w:eastAsia="en-US"/>
          </w:rPr>
          <w:t>ΣΥΝΕΔΡΙΑΣΗ ΡΜΗ΄</w:t>
        </w:r>
      </w:ins>
    </w:p>
    <w:p w14:paraId="52C3238C" w14:textId="77777777" w:rsidR="007419CE" w:rsidRPr="007419CE" w:rsidRDefault="007419CE" w:rsidP="007419CE">
      <w:pPr>
        <w:spacing w:after="0" w:line="360" w:lineRule="auto"/>
        <w:rPr>
          <w:ins w:id="15" w:author="Φλούδα Χριστίνα" w:date="2018-07-10T13:00:00Z"/>
          <w:rFonts w:eastAsia="Times New Roman"/>
          <w:szCs w:val="24"/>
          <w:lang w:eastAsia="en-US"/>
        </w:rPr>
      </w:pPr>
      <w:ins w:id="16" w:author="Φλούδα Χριστίνα" w:date="2018-07-10T13:00:00Z">
        <w:r w:rsidRPr="007419CE">
          <w:rPr>
            <w:rFonts w:eastAsia="Times New Roman"/>
            <w:szCs w:val="24"/>
            <w:lang w:eastAsia="en-US"/>
          </w:rPr>
          <w:t>Δευτέρα  2 Ιουλίου 2018</w:t>
        </w:r>
      </w:ins>
    </w:p>
    <w:p w14:paraId="2337A686" w14:textId="77777777" w:rsidR="007419CE" w:rsidRPr="007419CE" w:rsidRDefault="007419CE" w:rsidP="007419CE">
      <w:pPr>
        <w:spacing w:after="0" w:line="360" w:lineRule="auto"/>
        <w:rPr>
          <w:ins w:id="17" w:author="Φλούδα Χριστίνα" w:date="2018-07-10T13:00:00Z"/>
          <w:rFonts w:eastAsia="Times New Roman"/>
          <w:szCs w:val="24"/>
          <w:lang w:eastAsia="en-US"/>
        </w:rPr>
      </w:pPr>
    </w:p>
    <w:p w14:paraId="28FC3567" w14:textId="77777777" w:rsidR="007419CE" w:rsidRPr="007419CE" w:rsidRDefault="007419CE" w:rsidP="007419CE">
      <w:pPr>
        <w:spacing w:after="0" w:line="360" w:lineRule="auto"/>
        <w:rPr>
          <w:ins w:id="18" w:author="Φλούδα Χριστίνα" w:date="2018-07-10T13:00:00Z"/>
          <w:rFonts w:eastAsia="Times New Roman"/>
          <w:szCs w:val="24"/>
          <w:lang w:eastAsia="en-US"/>
        </w:rPr>
      </w:pPr>
      <w:ins w:id="19" w:author="Φλούδα Χριστίνα" w:date="2018-07-10T13:00:00Z">
        <w:r w:rsidRPr="007419CE">
          <w:rPr>
            <w:rFonts w:eastAsia="Times New Roman"/>
            <w:szCs w:val="24"/>
            <w:lang w:eastAsia="en-US"/>
          </w:rPr>
          <w:t>ΘΕΜΑΤΑ</w:t>
        </w:r>
      </w:ins>
    </w:p>
    <w:p w14:paraId="6E997846" w14:textId="77777777" w:rsidR="007419CE" w:rsidRPr="007419CE" w:rsidRDefault="007419CE" w:rsidP="007419CE">
      <w:pPr>
        <w:spacing w:after="0" w:line="360" w:lineRule="auto"/>
        <w:rPr>
          <w:ins w:id="20" w:author="Φλούδα Χριστίνα" w:date="2018-07-10T13:00:00Z"/>
          <w:rFonts w:eastAsia="Times New Roman"/>
          <w:szCs w:val="24"/>
          <w:lang w:eastAsia="en-US"/>
        </w:rPr>
      </w:pPr>
      <w:ins w:id="21" w:author="Φλούδα Χριστίνα" w:date="2018-07-10T13:00:00Z">
        <w:r w:rsidRPr="007419CE">
          <w:rPr>
            <w:rFonts w:eastAsia="Times New Roman"/>
            <w:szCs w:val="24"/>
            <w:lang w:eastAsia="en-US"/>
          </w:rPr>
          <w:t xml:space="preserve"> </w:t>
        </w:r>
        <w:r w:rsidRPr="007419CE">
          <w:rPr>
            <w:rFonts w:eastAsia="Times New Roman"/>
            <w:szCs w:val="24"/>
            <w:lang w:eastAsia="en-US"/>
          </w:rPr>
          <w:br/>
          <w:t xml:space="preserve">Α. ΕΙΔΙΚΑ ΘΕΜΑΤΑ </w:t>
        </w:r>
        <w:r w:rsidRPr="007419CE">
          <w:rPr>
            <w:rFonts w:eastAsia="Times New Roman"/>
            <w:szCs w:val="24"/>
            <w:lang w:eastAsia="en-US"/>
          </w:rPr>
          <w:br/>
          <w:t xml:space="preserve">1.  Άδεια απουσίας του Βουλευτή κ. Ν. </w:t>
        </w:r>
        <w:proofErr w:type="spellStart"/>
        <w:r w:rsidRPr="007419CE">
          <w:rPr>
            <w:rFonts w:eastAsia="Times New Roman"/>
            <w:szCs w:val="24"/>
            <w:lang w:eastAsia="en-US"/>
          </w:rPr>
          <w:t>Δένδια</w:t>
        </w:r>
        <w:proofErr w:type="spellEnd"/>
        <w:r w:rsidRPr="007419CE">
          <w:rPr>
            <w:rFonts w:eastAsia="Times New Roman"/>
            <w:szCs w:val="24"/>
            <w:lang w:eastAsia="en-US"/>
          </w:rPr>
          <w:t xml:space="preserve">, σελ. </w:t>
        </w:r>
        <w:r w:rsidRPr="007419CE">
          <w:rPr>
            <w:rFonts w:eastAsia="Times New Roman"/>
            <w:szCs w:val="24"/>
            <w:lang w:eastAsia="en-US"/>
          </w:rPr>
          <w:br/>
          <w:t xml:space="preserve">2. Επί διαδικαστικού θέματος, σελ. </w:t>
        </w:r>
        <w:r w:rsidRPr="007419CE">
          <w:rPr>
            <w:rFonts w:eastAsia="Times New Roman"/>
            <w:szCs w:val="24"/>
            <w:lang w:eastAsia="en-US"/>
          </w:rPr>
          <w:br/>
          <w:t xml:space="preserve"> </w:t>
        </w:r>
        <w:r w:rsidRPr="007419CE">
          <w:rPr>
            <w:rFonts w:eastAsia="Times New Roman"/>
            <w:szCs w:val="24"/>
            <w:lang w:eastAsia="en-US"/>
          </w:rPr>
          <w:br/>
          <w:t xml:space="preserve">Β. ΚΟΙΝΟΒΟΥΛΕΥΤΙΚΟΣ ΕΛΕΓΧΟΣ </w:t>
        </w:r>
        <w:r w:rsidRPr="007419CE">
          <w:rPr>
            <w:rFonts w:eastAsia="Times New Roman"/>
            <w:szCs w:val="24"/>
            <w:lang w:eastAsia="en-US"/>
          </w:rPr>
          <w:br/>
          <w:t xml:space="preserve">Συζήτηση επικαίρων ερωτήσεων: </w:t>
        </w:r>
        <w:r w:rsidRPr="007419CE">
          <w:rPr>
            <w:rFonts w:eastAsia="Times New Roman"/>
            <w:szCs w:val="24"/>
            <w:lang w:eastAsia="en-US"/>
          </w:rPr>
          <w:br/>
          <w:t xml:space="preserve">   α) Προς τον Υπουργό Δικαιοσύνης, Διαφάνειας και Ανθρωπίνων Δικαιωμάτων, με θέμα: «Απονομή χάριτος σε ποινικούς κατάδικους, προκειμένου να διοριστούν ή να πάρουν άδεια ασκήσεως επαγγέλματος.», σελ. </w:t>
        </w:r>
        <w:r w:rsidRPr="007419CE">
          <w:rPr>
            <w:rFonts w:eastAsia="Times New Roman"/>
            <w:szCs w:val="24"/>
            <w:lang w:eastAsia="en-US"/>
          </w:rPr>
          <w:br/>
          <w:t xml:space="preserve">   β) Προς τον Υπουργό Υγείας:</w:t>
        </w:r>
        <w:r w:rsidRPr="007419CE">
          <w:rPr>
            <w:rFonts w:eastAsia="Times New Roman"/>
            <w:szCs w:val="24"/>
            <w:lang w:eastAsia="en-US"/>
          </w:rPr>
          <w:br/>
          <w:t xml:space="preserve">      i. με θέμα: «Ελλείψεις Ιατρικού Προσωπικού των Νοσοκομείων και των Κέντρων Υγείας», σελ. </w:t>
        </w:r>
        <w:r w:rsidRPr="007419CE">
          <w:rPr>
            <w:rFonts w:eastAsia="Times New Roman"/>
            <w:szCs w:val="24"/>
            <w:lang w:eastAsia="en-US"/>
          </w:rPr>
          <w:br/>
          <w:t xml:space="preserve">      </w:t>
        </w:r>
        <w:proofErr w:type="spellStart"/>
        <w:r w:rsidRPr="007419CE">
          <w:rPr>
            <w:rFonts w:eastAsia="Times New Roman"/>
            <w:szCs w:val="24"/>
            <w:lang w:eastAsia="en-US"/>
          </w:rPr>
          <w:t>ii</w:t>
        </w:r>
        <w:proofErr w:type="spellEnd"/>
        <w:r w:rsidRPr="007419CE">
          <w:rPr>
            <w:rFonts w:eastAsia="Times New Roman"/>
            <w:szCs w:val="24"/>
            <w:lang w:eastAsia="en-US"/>
          </w:rPr>
          <w:t xml:space="preserve">. με θέμα: «Εικόνα κατάρρευσης παρουσιάζει το Γενικό Νοσοκομείο  Άρτας», σελ. </w:t>
        </w:r>
        <w:r w:rsidRPr="007419CE">
          <w:rPr>
            <w:rFonts w:eastAsia="Times New Roman"/>
            <w:szCs w:val="24"/>
            <w:lang w:eastAsia="en-US"/>
          </w:rPr>
          <w:br/>
          <w:t xml:space="preserve">      </w:t>
        </w:r>
        <w:proofErr w:type="spellStart"/>
        <w:r w:rsidRPr="007419CE">
          <w:rPr>
            <w:rFonts w:eastAsia="Times New Roman"/>
            <w:szCs w:val="24"/>
            <w:lang w:eastAsia="en-US"/>
          </w:rPr>
          <w:t>iii</w:t>
        </w:r>
        <w:proofErr w:type="spellEnd"/>
        <w:r w:rsidRPr="007419CE">
          <w:rPr>
            <w:rFonts w:eastAsia="Times New Roman"/>
            <w:szCs w:val="24"/>
            <w:lang w:eastAsia="en-US"/>
          </w:rPr>
          <w:t xml:space="preserve">. με θέμα: «Η διοικητική αυτονόμηση του Νοσοκομείου Διδυμοτείχου προϋποθέτει την θωράκισή του με προσωπικό και εξοπλισμό», σελ. </w:t>
        </w:r>
        <w:r w:rsidRPr="007419CE">
          <w:rPr>
            <w:rFonts w:eastAsia="Times New Roman"/>
            <w:szCs w:val="24"/>
            <w:lang w:eastAsia="en-US"/>
          </w:rPr>
          <w:br/>
          <w:t xml:space="preserve">      </w:t>
        </w:r>
        <w:proofErr w:type="spellStart"/>
        <w:r w:rsidRPr="007419CE">
          <w:rPr>
            <w:rFonts w:eastAsia="Times New Roman"/>
            <w:szCs w:val="24"/>
            <w:lang w:eastAsia="en-US"/>
          </w:rPr>
          <w:t>iv</w:t>
        </w:r>
        <w:proofErr w:type="spellEnd"/>
        <w:r w:rsidRPr="007419CE">
          <w:rPr>
            <w:rFonts w:eastAsia="Times New Roman"/>
            <w:szCs w:val="24"/>
            <w:lang w:eastAsia="en-US"/>
          </w:rPr>
          <w:t xml:space="preserve">. με θέμα: «Στελέχωση του Γενικού Νοσοκομείου Δράμας με αναισθησιολόγους και των Κέντρων Υγείας του Νομού με ιατρονοσηλευτικό προσωπικό», σελ. </w:t>
        </w:r>
        <w:r w:rsidRPr="007419CE">
          <w:rPr>
            <w:rFonts w:eastAsia="Times New Roman"/>
            <w:szCs w:val="24"/>
            <w:lang w:eastAsia="en-US"/>
          </w:rPr>
          <w:br/>
        </w:r>
      </w:ins>
    </w:p>
    <w:p w14:paraId="10A7F6B1" w14:textId="77777777" w:rsidR="007419CE" w:rsidRPr="007419CE" w:rsidRDefault="007419CE" w:rsidP="007419CE">
      <w:pPr>
        <w:spacing w:after="0" w:line="360" w:lineRule="auto"/>
        <w:rPr>
          <w:ins w:id="22" w:author="Φλούδα Χριστίνα" w:date="2018-07-10T13:00:00Z"/>
          <w:rFonts w:eastAsia="Times New Roman"/>
          <w:szCs w:val="24"/>
          <w:lang w:eastAsia="en-US"/>
        </w:rPr>
      </w:pPr>
      <w:ins w:id="23" w:author="Φλούδα Χριστίνα" w:date="2018-07-10T13:00:00Z">
        <w:r w:rsidRPr="007419CE">
          <w:rPr>
            <w:rFonts w:eastAsia="Times New Roman"/>
            <w:szCs w:val="24"/>
            <w:lang w:eastAsia="en-US"/>
          </w:rPr>
          <w:t>ΠΡΟΕΔΡΕΥΟΝΤΕΣ</w:t>
        </w:r>
      </w:ins>
    </w:p>
    <w:p w14:paraId="16AF8F16" w14:textId="77777777" w:rsidR="007419CE" w:rsidRPr="007419CE" w:rsidRDefault="007419CE" w:rsidP="007419CE">
      <w:pPr>
        <w:spacing w:after="0" w:line="360" w:lineRule="auto"/>
        <w:rPr>
          <w:ins w:id="24" w:author="Φλούδα Χριστίνα" w:date="2018-07-10T13:00:00Z"/>
          <w:rFonts w:eastAsia="Times New Roman"/>
          <w:szCs w:val="24"/>
          <w:lang w:eastAsia="en-US"/>
        </w:rPr>
      </w:pPr>
      <w:ins w:id="25" w:author="Φλούδα Χριστίνα" w:date="2018-07-10T13:00:00Z">
        <w:r w:rsidRPr="007419CE">
          <w:rPr>
            <w:rFonts w:eastAsia="Times New Roman"/>
            <w:szCs w:val="24"/>
            <w:lang w:eastAsia="en-US"/>
          </w:rPr>
          <w:t>ΛΥΚΟΥΔΗΣ Σ. , σελ.</w:t>
        </w:r>
        <w:r w:rsidRPr="007419CE">
          <w:rPr>
            <w:rFonts w:eastAsia="Times New Roman"/>
            <w:szCs w:val="24"/>
            <w:lang w:eastAsia="en-US"/>
          </w:rPr>
          <w:br/>
        </w:r>
      </w:ins>
    </w:p>
    <w:p w14:paraId="68110DF7" w14:textId="77777777" w:rsidR="007419CE" w:rsidRPr="007419CE" w:rsidRDefault="007419CE" w:rsidP="007419CE">
      <w:pPr>
        <w:spacing w:after="0" w:line="360" w:lineRule="auto"/>
        <w:rPr>
          <w:ins w:id="26" w:author="Φλούδα Χριστίνα" w:date="2018-07-10T13:00:00Z"/>
          <w:rFonts w:eastAsia="Times New Roman"/>
          <w:szCs w:val="24"/>
          <w:lang w:eastAsia="en-US"/>
        </w:rPr>
      </w:pPr>
      <w:ins w:id="27" w:author="Φλούδα Χριστίνα" w:date="2018-07-10T13:00:00Z">
        <w:r w:rsidRPr="007419CE">
          <w:rPr>
            <w:rFonts w:eastAsia="Times New Roman"/>
            <w:szCs w:val="24"/>
            <w:lang w:eastAsia="en-US"/>
          </w:rPr>
          <w:t>ΟΜΙΛΗΤΕΣ</w:t>
        </w:r>
      </w:ins>
    </w:p>
    <w:p w14:paraId="04EBA760" w14:textId="7151A7CD" w:rsidR="007419CE" w:rsidRDefault="007419CE" w:rsidP="007419CE">
      <w:pPr>
        <w:spacing w:line="600" w:lineRule="auto"/>
        <w:ind w:firstLine="720"/>
        <w:jc w:val="center"/>
        <w:rPr>
          <w:ins w:id="28" w:author="Φλούδα Χριστίνα" w:date="2018-07-10T13:00:00Z"/>
          <w:rFonts w:eastAsia="Times New Roman" w:cs="Times New Roman"/>
          <w:szCs w:val="24"/>
        </w:rPr>
      </w:pPr>
      <w:ins w:id="29" w:author="Φλούδα Χριστίνα" w:date="2018-07-10T13:00:00Z">
        <w:r w:rsidRPr="007419CE">
          <w:rPr>
            <w:rFonts w:eastAsia="Times New Roman"/>
            <w:szCs w:val="24"/>
            <w:lang w:eastAsia="en-US"/>
          </w:rPr>
          <w:br/>
          <w:t>Α. Επί διαδικαστικού θέματος:</w:t>
        </w:r>
        <w:r w:rsidRPr="007419CE">
          <w:rPr>
            <w:rFonts w:eastAsia="Times New Roman"/>
            <w:szCs w:val="24"/>
            <w:lang w:eastAsia="en-US"/>
          </w:rPr>
          <w:br/>
          <w:t>ΛΥΚΟΥΔΗΣ Σ. , σελ.</w:t>
        </w:r>
        <w:r w:rsidRPr="007419CE">
          <w:rPr>
            <w:rFonts w:eastAsia="Times New Roman"/>
            <w:szCs w:val="24"/>
            <w:lang w:eastAsia="en-US"/>
          </w:rPr>
          <w:br/>
        </w:r>
        <w:r w:rsidRPr="007419CE">
          <w:rPr>
            <w:rFonts w:eastAsia="Times New Roman"/>
            <w:szCs w:val="24"/>
            <w:lang w:eastAsia="en-US"/>
          </w:rPr>
          <w:br/>
          <w:t>Β. Επί των επικαίρων ερωτήσεων:</w:t>
        </w:r>
        <w:r w:rsidRPr="007419CE">
          <w:rPr>
            <w:rFonts w:eastAsia="Times New Roman"/>
            <w:szCs w:val="24"/>
            <w:lang w:eastAsia="en-US"/>
          </w:rPr>
          <w:br/>
          <w:t>ΔΗΜΟΣΧΑΚΗΣ Α. , σελ.</w:t>
        </w:r>
        <w:r w:rsidRPr="007419CE">
          <w:rPr>
            <w:rFonts w:eastAsia="Times New Roman"/>
            <w:szCs w:val="24"/>
            <w:lang w:eastAsia="en-US"/>
          </w:rPr>
          <w:br/>
          <w:t>ΚΕΓΚΕΡΟΓΛΟΥ Β. , σελ.</w:t>
        </w:r>
        <w:r w:rsidRPr="007419CE">
          <w:rPr>
            <w:rFonts w:eastAsia="Times New Roman"/>
            <w:szCs w:val="24"/>
            <w:lang w:eastAsia="en-US"/>
          </w:rPr>
          <w:br/>
          <w:t>ΚΕΦΑΛΙΔΟΥ Χ. , σελ.</w:t>
        </w:r>
        <w:r w:rsidRPr="007419CE">
          <w:rPr>
            <w:rFonts w:eastAsia="Times New Roman"/>
            <w:szCs w:val="24"/>
            <w:lang w:eastAsia="en-US"/>
          </w:rPr>
          <w:br/>
          <w:t>ΚΟΝΤΟΝΗΣ Χ. , σελ.</w:t>
        </w:r>
        <w:r w:rsidRPr="007419CE">
          <w:rPr>
            <w:rFonts w:eastAsia="Times New Roman"/>
            <w:szCs w:val="24"/>
            <w:lang w:eastAsia="en-US"/>
          </w:rPr>
          <w:br/>
          <w:t>ΚΥΡΙΑΖΙΔΗΣ Δ. , σελ.</w:t>
        </w:r>
        <w:r w:rsidRPr="007419CE">
          <w:rPr>
            <w:rFonts w:eastAsia="Times New Roman"/>
            <w:szCs w:val="24"/>
            <w:lang w:eastAsia="en-US"/>
          </w:rPr>
          <w:br/>
          <w:t>ΞΑΝΘΟΣ Α. , σελ.</w:t>
        </w:r>
        <w:r w:rsidRPr="007419CE">
          <w:rPr>
            <w:rFonts w:eastAsia="Times New Roman"/>
            <w:szCs w:val="24"/>
            <w:lang w:eastAsia="en-US"/>
          </w:rPr>
          <w:br/>
          <w:t>ΠΟΛΑΚΗΣ Π. , σελ.</w:t>
        </w:r>
        <w:r w:rsidRPr="007419CE">
          <w:rPr>
            <w:rFonts w:eastAsia="Times New Roman"/>
            <w:szCs w:val="24"/>
            <w:lang w:eastAsia="en-US"/>
          </w:rPr>
          <w:br/>
          <w:t>ΣΤΥΛΙΟΣ Γ. , σελ.</w:t>
        </w:r>
        <w:r w:rsidRPr="007419CE">
          <w:rPr>
            <w:rFonts w:eastAsia="Times New Roman"/>
            <w:szCs w:val="24"/>
            <w:lang w:eastAsia="en-US"/>
          </w:rPr>
          <w:br/>
        </w:r>
      </w:ins>
    </w:p>
    <w:p w14:paraId="37EFF684" w14:textId="0AB60BB4" w:rsidR="00D06C4D" w:rsidRDefault="007419CE">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7EFF685" w14:textId="77777777" w:rsidR="00D06C4D" w:rsidRDefault="007419CE">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37EFF686" w14:textId="77777777" w:rsidR="00D06C4D" w:rsidRDefault="007419C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7EFF687" w14:textId="77777777" w:rsidR="00D06C4D" w:rsidRDefault="007419CE">
      <w:pPr>
        <w:spacing w:line="600" w:lineRule="auto"/>
        <w:ind w:firstLine="720"/>
        <w:jc w:val="center"/>
        <w:rPr>
          <w:rFonts w:eastAsia="Times New Roman" w:cs="Times New Roman"/>
          <w:szCs w:val="24"/>
        </w:rPr>
      </w:pPr>
      <w:r>
        <w:rPr>
          <w:rFonts w:eastAsia="Times New Roman" w:cs="Times New Roman"/>
          <w:szCs w:val="24"/>
        </w:rPr>
        <w:t>ΣΥΝΟΔΟΣ Γ΄</w:t>
      </w:r>
    </w:p>
    <w:p w14:paraId="37EFF688" w14:textId="77777777" w:rsidR="00D06C4D" w:rsidRDefault="007419CE">
      <w:pPr>
        <w:spacing w:line="600" w:lineRule="auto"/>
        <w:ind w:firstLine="720"/>
        <w:jc w:val="center"/>
        <w:rPr>
          <w:rFonts w:eastAsia="Times New Roman" w:cs="Times New Roman"/>
          <w:szCs w:val="24"/>
        </w:rPr>
      </w:pPr>
      <w:r>
        <w:rPr>
          <w:rFonts w:eastAsia="Times New Roman" w:cs="Times New Roman"/>
          <w:szCs w:val="24"/>
        </w:rPr>
        <w:t>ΣΥΝΕΔΡΙΑΣΗ ΡΜΗ΄</w:t>
      </w:r>
    </w:p>
    <w:p w14:paraId="37EFF689" w14:textId="77777777" w:rsidR="00D06C4D" w:rsidRDefault="007419CE">
      <w:pPr>
        <w:spacing w:line="600" w:lineRule="auto"/>
        <w:ind w:firstLine="720"/>
        <w:jc w:val="center"/>
        <w:rPr>
          <w:rFonts w:eastAsia="Times New Roman" w:cs="Times New Roman"/>
          <w:szCs w:val="24"/>
        </w:rPr>
      </w:pPr>
      <w:r>
        <w:rPr>
          <w:rFonts w:eastAsia="Times New Roman" w:cs="Times New Roman"/>
          <w:szCs w:val="24"/>
        </w:rPr>
        <w:t>Δευτέρα 2 Ιουλίου 2018</w:t>
      </w:r>
    </w:p>
    <w:p w14:paraId="37EFF68A"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Αθήνα, σήμερα στις 2 Ιουλίου 2018, ημέρα Δευτέρα και ώρα 18.05΄</w:t>
      </w:r>
      <w:r w:rsidRPr="00E00863">
        <w:rPr>
          <w:rFonts w:eastAsia="Times New Roman" w:cs="Times New Roman"/>
          <w:szCs w:val="24"/>
        </w:rPr>
        <w:t>,</w:t>
      </w:r>
      <w:r>
        <w:rPr>
          <w:rFonts w:eastAsia="Times New Roman" w:cs="Times New Roman"/>
          <w:szCs w:val="24"/>
        </w:rPr>
        <w:t xml:space="preserve"> συνήλθε στην Αίθουσα</w:t>
      </w:r>
      <w:r w:rsidRPr="00756276">
        <w:rPr>
          <w:rFonts w:eastAsia="Times New Roman" w:cs="Times New Roman"/>
          <w:szCs w:val="24"/>
        </w:rPr>
        <w:t xml:space="preserve"> </w:t>
      </w:r>
      <w:r>
        <w:rPr>
          <w:rFonts w:eastAsia="Times New Roman" w:cs="Times New Roman"/>
          <w:szCs w:val="24"/>
        </w:rPr>
        <w:t xml:space="preserve">των συνεδριάσεων του Βουλευτηρίου η Βουλή σε </w:t>
      </w:r>
      <w:r>
        <w:rPr>
          <w:rFonts w:eastAsia="Times New Roman" w:cs="Times New Roman"/>
          <w:szCs w:val="24"/>
        </w:rPr>
        <w:t>ολομέλεια για να συνεδριάσει υπό την προεδρία του Ζ΄ Αντιπροέδρου αυτής κ</w:t>
      </w:r>
      <w:r w:rsidRPr="00E00863">
        <w:rPr>
          <w:rFonts w:eastAsia="Times New Roman" w:cs="Times New Roman"/>
          <w:szCs w:val="24"/>
        </w:rPr>
        <w:t>.</w:t>
      </w:r>
      <w:r>
        <w:rPr>
          <w:rFonts w:eastAsia="Times New Roman" w:cs="Times New Roman"/>
          <w:b/>
          <w:szCs w:val="24"/>
        </w:rPr>
        <w:t xml:space="preserve"> </w:t>
      </w:r>
      <w:r w:rsidRPr="00043549">
        <w:rPr>
          <w:rFonts w:eastAsia="Times New Roman" w:cs="Times New Roman"/>
          <w:b/>
          <w:szCs w:val="24"/>
        </w:rPr>
        <w:t>ΣΠΥΡΙΔΩΝΟΣ ΛΥΚΟΥΔΗ</w:t>
      </w:r>
      <w:r>
        <w:rPr>
          <w:rFonts w:eastAsia="Times New Roman" w:cs="Times New Roman"/>
          <w:szCs w:val="24"/>
        </w:rPr>
        <w:t>.</w:t>
      </w:r>
    </w:p>
    <w:p w14:paraId="37EFF68B" w14:textId="77777777" w:rsidR="00D06C4D" w:rsidRDefault="007419CE">
      <w:pPr>
        <w:spacing w:line="600" w:lineRule="auto"/>
        <w:ind w:firstLine="720"/>
        <w:jc w:val="both"/>
        <w:rPr>
          <w:rFonts w:eastAsia="Times New Roman" w:cs="Times New Roman"/>
          <w:szCs w:val="24"/>
        </w:rPr>
      </w:pPr>
      <w:r>
        <w:rPr>
          <w:rFonts w:eastAsia="Times New Roman" w:cs="Times New Roman"/>
          <w:b/>
          <w:bCs/>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37EFF68C" w14:textId="77777777" w:rsidR="00D06C4D" w:rsidRDefault="007419CE">
      <w:pPr>
        <w:spacing w:line="600" w:lineRule="auto"/>
        <w:ind w:firstLine="720"/>
        <w:jc w:val="both"/>
        <w:rPr>
          <w:rFonts w:eastAsia="Times New Roman"/>
          <w:szCs w:val="24"/>
        </w:rPr>
      </w:pPr>
      <w:r w:rsidRPr="00752790">
        <w:rPr>
          <w:rFonts w:eastAsia="Times New Roman"/>
          <w:szCs w:val="24"/>
        </w:rPr>
        <w:t xml:space="preserve">Παρακαλείται </w:t>
      </w:r>
      <w:r>
        <w:rPr>
          <w:rFonts w:eastAsia="Times New Roman"/>
          <w:szCs w:val="24"/>
        </w:rPr>
        <w:t>η κυρία</w:t>
      </w:r>
      <w:r w:rsidRPr="006A4AB6">
        <w:rPr>
          <w:rFonts w:eastAsia="Times New Roman"/>
          <w:szCs w:val="24"/>
        </w:rPr>
        <w:t xml:space="preserve"> Γραμματέας</w:t>
      </w:r>
      <w:r w:rsidRPr="00752790">
        <w:rPr>
          <w:rFonts w:eastAsia="Times New Roman"/>
          <w:szCs w:val="24"/>
        </w:rPr>
        <w:t xml:space="preserve"> να ανακοινώσει τις αναφορές προς το Σώμα. </w:t>
      </w:r>
    </w:p>
    <w:p w14:paraId="37EFF68D" w14:textId="77777777" w:rsidR="00D06C4D" w:rsidRDefault="007419CE">
      <w:pPr>
        <w:spacing w:line="600" w:lineRule="auto"/>
        <w:ind w:firstLine="720"/>
        <w:jc w:val="both"/>
        <w:rPr>
          <w:rFonts w:eastAsia="Times New Roman" w:cs="Times New Roman"/>
          <w:szCs w:val="24"/>
        </w:rPr>
      </w:pPr>
      <w:r w:rsidRPr="00752790">
        <w:rPr>
          <w:rFonts w:eastAsia="Times New Roman"/>
          <w:szCs w:val="24"/>
        </w:rPr>
        <w:t>(Α</w:t>
      </w:r>
      <w:r w:rsidRPr="00752790">
        <w:rPr>
          <w:rFonts w:eastAsia="Times New Roman"/>
          <w:szCs w:val="24"/>
        </w:rPr>
        <w:t>νακοινώνονται προς το Σώμα από τ</w:t>
      </w:r>
      <w:r>
        <w:rPr>
          <w:rFonts w:eastAsia="Times New Roman"/>
          <w:szCs w:val="24"/>
        </w:rPr>
        <w:t>η</w:t>
      </w:r>
      <w:r w:rsidRPr="00752790">
        <w:rPr>
          <w:rFonts w:eastAsia="Times New Roman"/>
          <w:szCs w:val="24"/>
        </w:rPr>
        <w:t xml:space="preserve"> Γραμματέα της Βουλής </w:t>
      </w:r>
      <w:r w:rsidRPr="00752790">
        <w:rPr>
          <w:rFonts w:eastAsia="Times New Roman"/>
          <w:szCs w:val="24"/>
        </w:rPr>
        <w:t>κ</w:t>
      </w:r>
      <w:r>
        <w:rPr>
          <w:rFonts w:eastAsia="Times New Roman"/>
          <w:szCs w:val="24"/>
        </w:rPr>
        <w:t>.</w:t>
      </w:r>
      <w:r w:rsidRPr="00752790">
        <w:rPr>
          <w:rFonts w:eastAsia="Times New Roman"/>
          <w:szCs w:val="24"/>
        </w:rPr>
        <w:t xml:space="preserve"> </w:t>
      </w:r>
      <w:r>
        <w:rPr>
          <w:rFonts w:eastAsia="Times New Roman"/>
          <w:szCs w:val="24"/>
        </w:rPr>
        <w:t>Χαρούλα (</w:t>
      </w:r>
      <w:r>
        <w:rPr>
          <w:rFonts w:eastAsia="Times New Roman"/>
          <w:szCs w:val="24"/>
        </w:rPr>
        <w:t>Χαρά</w:t>
      </w:r>
      <w:r>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sidRPr="00752790">
        <w:rPr>
          <w:rFonts w:eastAsia="Times New Roman"/>
          <w:szCs w:val="24"/>
        </w:rPr>
        <w:t xml:space="preserve">, Βουλευτή </w:t>
      </w:r>
      <w:r>
        <w:rPr>
          <w:rFonts w:eastAsia="Times New Roman"/>
          <w:szCs w:val="24"/>
        </w:rPr>
        <w:t>Δράμας,</w:t>
      </w:r>
      <w:r w:rsidRPr="00752790">
        <w:rPr>
          <w:rFonts w:eastAsia="Times New Roman"/>
          <w:szCs w:val="24"/>
        </w:rPr>
        <w:t xml:space="preserve"> τα </w:t>
      </w:r>
      <w:r w:rsidRPr="00026B0E">
        <w:rPr>
          <w:rFonts w:eastAsia="Times New Roman"/>
          <w:szCs w:val="24"/>
        </w:rPr>
        <w:t>ακόλουθα</w:t>
      </w:r>
      <w:r w:rsidRPr="00752790">
        <w:rPr>
          <w:rFonts w:eastAsia="Times New Roman"/>
          <w:szCs w:val="24"/>
        </w:rPr>
        <w:t>:</w:t>
      </w:r>
      <w:r>
        <w:rPr>
          <w:rFonts w:eastAsia="Times New Roman" w:cs="Times New Roman"/>
          <w:szCs w:val="24"/>
        </w:rPr>
        <w:t xml:space="preserve"> </w:t>
      </w:r>
    </w:p>
    <w:p w14:paraId="37EFF68E" w14:textId="77777777" w:rsidR="00D06C4D" w:rsidRDefault="007419CE">
      <w:pPr>
        <w:spacing w:line="600" w:lineRule="auto"/>
        <w:ind w:firstLine="720"/>
        <w:jc w:val="both"/>
        <w:rPr>
          <w:rFonts w:eastAsia="Times New Roman" w:cs="Times New Roman"/>
          <w:szCs w:val="24"/>
        </w:rPr>
      </w:pPr>
      <w:r>
        <w:rPr>
          <w:rFonts w:eastAsia="Times New Roman"/>
          <w:szCs w:val="24"/>
        </w:rPr>
        <w:t>Α. ΚΑΤΑΘΕΣΗ ΑΝΑΦΟΡΩΝ</w:t>
      </w:r>
    </w:p>
    <w:p w14:paraId="37EFF68F" w14:textId="77777777" w:rsidR="00D06C4D" w:rsidRDefault="007419CE">
      <w:pPr>
        <w:spacing w:line="600" w:lineRule="auto"/>
        <w:ind w:firstLine="720"/>
        <w:jc w:val="center"/>
        <w:rPr>
          <w:rFonts w:eastAsia="Times New Roman" w:cs="Times New Roman"/>
          <w:color w:val="FF0000"/>
          <w:szCs w:val="24"/>
        </w:rPr>
      </w:pPr>
      <w:r w:rsidRPr="009174AF">
        <w:rPr>
          <w:rFonts w:eastAsia="Times New Roman" w:cs="Times New Roman"/>
          <w:color w:val="FF0000"/>
          <w:szCs w:val="24"/>
        </w:rPr>
        <w:lastRenderedPageBreak/>
        <w:t>(ΝΑ ΜΠΕΙ Η ΣΕΛΙΔΑ 1</w:t>
      </w:r>
      <w:r w:rsidRPr="009174AF">
        <w:rPr>
          <w:rFonts w:eastAsia="Times New Roman" w:cs="Times New Roman"/>
          <w:color w:val="FF0000"/>
          <w:szCs w:val="24"/>
          <w:vertAlign w:val="superscript"/>
        </w:rPr>
        <w:t>α</w:t>
      </w:r>
      <w:r w:rsidRPr="009174AF">
        <w:rPr>
          <w:rFonts w:eastAsia="Times New Roman" w:cs="Times New Roman"/>
          <w:color w:val="FF0000"/>
          <w:szCs w:val="24"/>
        </w:rPr>
        <w:t>)</w:t>
      </w:r>
    </w:p>
    <w:p w14:paraId="37EFF69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37EFF691" w14:textId="77777777" w:rsidR="00D06C4D" w:rsidRDefault="007419CE">
      <w:pPr>
        <w:spacing w:line="600" w:lineRule="auto"/>
        <w:ind w:firstLine="720"/>
        <w:jc w:val="center"/>
        <w:rPr>
          <w:rFonts w:eastAsia="Times New Roman" w:cs="Times New Roman"/>
          <w:color w:val="FF0000"/>
          <w:szCs w:val="24"/>
        </w:rPr>
      </w:pPr>
      <w:r w:rsidRPr="0080411D">
        <w:rPr>
          <w:rFonts w:eastAsia="Times New Roman" w:cs="Times New Roman"/>
          <w:color w:val="FF0000"/>
          <w:szCs w:val="24"/>
        </w:rPr>
        <w:t>(ΝΑ ΜΠΕΙ Η ΣΕΛΙΔΑ 1β)</w:t>
      </w:r>
    </w:p>
    <w:p w14:paraId="37EFF692" w14:textId="77777777" w:rsidR="00D06C4D" w:rsidRDefault="007419CE">
      <w:pPr>
        <w:spacing w:line="600" w:lineRule="auto"/>
        <w:ind w:firstLine="720"/>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ΑΛΛΑΓΗ ΣΕΛΙΔΑΣ</w:t>
      </w:r>
      <w:r>
        <w:rPr>
          <w:rFonts w:eastAsia="Times New Roman" w:cs="Times New Roman"/>
          <w:color w:val="FF0000"/>
          <w:szCs w:val="24"/>
        </w:rPr>
        <w:t>)</w:t>
      </w:r>
    </w:p>
    <w:p w14:paraId="37EFF693" w14:textId="77777777" w:rsidR="00D06C4D" w:rsidRDefault="007419CE">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(Σπυρίδων Λυκούδης)</w:t>
      </w:r>
      <w:r w:rsidRPr="00367EFF">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 xml:space="preserve">εισερχόμαστε </w:t>
      </w:r>
      <w:r>
        <w:rPr>
          <w:rFonts w:eastAsia="Times New Roman"/>
          <w:szCs w:val="24"/>
        </w:rPr>
        <w:t>στη συζήτηση των</w:t>
      </w:r>
    </w:p>
    <w:p w14:paraId="37EFF694" w14:textId="77777777" w:rsidR="00D06C4D" w:rsidRDefault="007419CE">
      <w:pPr>
        <w:spacing w:line="600" w:lineRule="auto"/>
        <w:ind w:firstLine="720"/>
        <w:jc w:val="center"/>
        <w:rPr>
          <w:rFonts w:eastAsia="Times New Roman"/>
          <w:b/>
          <w:szCs w:val="24"/>
        </w:rPr>
      </w:pPr>
      <w:r>
        <w:rPr>
          <w:rFonts w:eastAsia="Times New Roman"/>
          <w:b/>
          <w:szCs w:val="24"/>
        </w:rPr>
        <w:t>ΕΠΙΚΑΙΡΩΝ ΕΡΩΤΗΣΕΩΝ</w:t>
      </w:r>
    </w:p>
    <w:p w14:paraId="37EFF695" w14:textId="77777777" w:rsidR="00D06C4D" w:rsidRDefault="007419CE">
      <w:pPr>
        <w:spacing w:line="600" w:lineRule="auto"/>
        <w:ind w:firstLine="720"/>
        <w:jc w:val="both"/>
        <w:rPr>
          <w:rFonts w:eastAsia="Times New Roman"/>
          <w:szCs w:val="24"/>
        </w:rPr>
      </w:pPr>
      <w:r>
        <w:rPr>
          <w:rFonts w:eastAsia="Times New Roman"/>
          <w:szCs w:val="24"/>
        </w:rPr>
        <w:t xml:space="preserve">Πριν </w:t>
      </w:r>
      <w:r>
        <w:rPr>
          <w:rFonts w:eastAsia="Times New Roman"/>
          <w:szCs w:val="24"/>
        </w:rPr>
        <w:t>εισέλθουμε</w:t>
      </w:r>
      <w:r>
        <w:rPr>
          <w:rFonts w:eastAsia="Times New Roman"/>
          <w:szCs w:val="24"/>
        </w:rPr>
        <w:t xml:space="preserve"> στη συζήτησ</w:t>
      </w:r>
      <w:r>
        <w:rPr>
          <w:rFonts w:eastAsia="Times New Roman"/>
          <w:szCs w:val="24"/>
        </w:rPr>
        <w:t>η των επικαίρων ερωτήσεων</w:t>
      </w:r>
      <w:r>
        <w:rPr>
          <w:rFonts w:eastAsia="Times New Roman"/>
          <w:szCs w:val="24"/>
        </w:rPr>
        <w:t>, θα ήθελα να ανακοινώσω στο Σώμα ένα αίτημα συναδέλφου για άδεια απουσίας.</w:t>
      </w:r>
    </w:p>
    <w:p w14:paraId="37EFF696" w14:textId="77777777" w:rsidR="00D06C4D" w:rsidRDefault="007419CE">
      <w:pPr>
        <w:spacing w:line="600" w:lineRule="auto"/>
        <w:ind w:firstLine="720"/>
        <w:jc w:val="both"/>
        <w:rPr>
          <w:rFonts w:eastAsia="Times New Roman" w:cs="Times New Roman"/>
          <w:szCs w:val="24"/>
        </w:rPr>
      </w:pPr>
      <w:r>
        <w:rPr>
          <w:rFonts w:eastAsia="Times New Roman"/>
          <w:szCs w:val="24"/>
        </w:rPr>
        <w:t xml:space="preserve">Ο </w:t>
      </w:r>
      <w:r>
        <w:rPr>
          <w:rFonts w:eastAsia="Times New Roman" w:cs="Times New Roman"/>
          <w:szCs w:val="24"/>
        </w:rPr>
        <w:t>Βουλευτής κ. Νικόλαος</w:t>
      </w:r>
      <w:r w:rsidRPr="00E00863">
        <w:rPr>
          <w:rFonts w:eastAsia="Times New Roman" w:cs="Times New Roman"/>
          <w:szCs w:val="24"/>
        </w:rPr>
        <w:t xml:space="preserve"> - </w:t>
      </w:r>
      <w:r>
        <w:rPr>
          <w:rFonts w:eastAsia="Times New Roman" w:cs="Times New Roman"/>
          <w:szCs w:val="24"/>
        </w:rPr>
        <w:t xml:space="preserve">Γεώργιος </w:t>
      </w:r>
      <w:proofErr w:type="spellStart"/>
      <w:r>
        <w:rPr>
          <w:rFonts w:eastAsia="Times New Roman" w:cs="Times New Roman"/>
          <w:szCs w:val="24"/>
        </w:rPr>
        <w:t>Δένδιας</w:t>
      </w:r>
      <w:proofErr w:type="spellEnd"/>
      <w:r>
        <w:rPr>
          <w:rFonts w:eastAsia="Times New Roman" w:cs="Times New Roman"/>
          <w:szCs w:val="24"/>
        </w:rPr>
        <w:t xml:space="preserve"> ζητεί άδεια ολιγοήμερης απουσίας στο εξωτερικό από την Παρασκευή 6 Ιουλίου 2018 έως την Δευτέρα 9 Ιουλίου 2018 για προσωπικούς λόγους. Η Βουλή εγκρίνει; </w:t>
      </w:r>
    </w:p>
    <w:p w14:paraId="37EFF697"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ΟΛΟΙ</w:t>
      </w:r>
      <w:r w:rsidRPr="004A0504">
        <w:rPr>
          <w:rFonts w:eastAsia="Times New Roman" w:cs="Times New Roman"/>
          <w:b/>
          <w:szCs w:val="24"/>
        </w:rPr>
        <w:t xml:space="preserve"> </w:t>
      </w:r>
      <w:r>
        <w:rPr>
          <w:rFonts w:eastAsia="Times New Roman" w:cs="Times New Roman"/>
          <w:b/>
          <w:szCs w:val="24"/>
        </w:rPr>
        <w:t xml:space="preserve">ΟΙ </w:t>
      </w:r>
      <w:r w:rsidRPr="004A0504">
        <w:rPr>
          <w:rFonts w:eastAsia="Times New Roman" w:cs="Times New Roman"/>
          <w:b/>
          <w:szCs w:val="24"/>
        </w:rPr>
        <w:t xml:space="preserve">ΒΟΥΛΕΥΤΕΣ: </w:t>
      </w:r>
      <w:r>
        <w:rPr>
          <w:rFonts w:eastAsia="Times New Roman" w:cs="Times New Roman"/>
          <w:szCs w:val="24"/>
        </w:rPr>
        <w:t xml:space="preserve">Μάλιστα, μάλιστα. </w:t>
      </w:r>
    </w:p>
    <w:p w14:paraId="37EFF698" w14:textId="77777777" w:rsidR="00D06C4D" w:rsidRDefault="007419CE">
      <w:pPr>
        <w:spacing w:line="600" w:lineRule="auto"/>
        <w:ind w:firstLine="720"/>
        <w:jc w:val="both"/>
        <w:rPr>
          <w:rFonts w:eastAsia="Times New Roman" w:cs="Times New Roman"/>
          <w:szCs w:val="24"/>
        </w:rPr>
      </w:pPr>
      <w:r>
        <w:rPr>
          <w:rFonts w:eastAsia="Times New Roman"/>
          <w:b/>
          <w:szCs w:val="24"/>
        </w:rPr>
        <w:t>ΠΡΟΕΔΡΕΥΩΝ (Σπυρίδων Λυκούδης)</w:t>
      </w:r>
      <w:r w:rsidRPr="00367EFF">
        <w:rPr>
          <w:rFonts w:eastAsia="Times New Roman"/>
          <w:b/>
          <w:szCs w:val="24"/>
        </w:rPr>
        <w:t>:</w:t>
      </w:r>
      <w:r>
        <w:rPr>
          <w:rFonts w:eastAsia="Times New Roman"/>
          <w:b/>
          <w:szCs w:val="24"/>
        </w:rPr>
        <w:t xml:space="preserve"> </w:t>
      </w:r>
      <w:r w:rsidRPr="001A770D">
        <w:rPr>
          <w:rFonts w:eastAsia="Times New Roman"/>
          <w:szCs w:val="24"/>
        </w:rPr>
        <w:t>Συνεπώς</w:t>
      </w:r>
      <w:r>
        <w:rPr>
          <w:rFonts w:eastAsia="Times New Roman"/>
          <w:b/>
          <w:szCs w:val="24"/>
        </w:rPr>
        <w:t xml:space="preserve"> </w:t>
      </w:r>
      <w:r>
        <w:rPr>
          <w:rFonts w:eastAsia="Times New Roman" w:cs="Times New Roman"/>
          <w:szCs w:val="24"/>
        </w:rPr>
        <w:t>η</w:t>
      </w:r>
      <w:r>
        <w:rPr>
          <w:rFonts w:eastAsia="Times New Roman" w:cs="Times New Roman"/>
          <w:szCs w:val="24"/>
        </w:rPr>
        <w:t xml:space="preserve"> Βουλή</w:t>
      </w:r>
      <w:r>
        <w:rPr>
          <w:rFonts w:eastAsia="Times New Roman" w:cs="Times New Roman"/>
          <w:szCs w:val="24"/>
        </w:rPr>
        <w:t xml:space="preserve"> ενέκρινε τη ζητηθείσα άδεια.</w:t>
      </w:r>
    </w:p>
    <w:p w14:paraId="37EFF699"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Και τώρα προχωρούμε στη συζήτηση των επικαίρων ερωτήσεων. </w:t>
      </w:r>
    </w:p>
    <w:p w14:paraId="37EFF69A" w14:textId="77777777" w:rsidR="00D06C4D" w:rsidRDefault="007419CE">
      <w:pPr>
        <w:spacing w:line="600" w:lineRule="auto"/>
        <w:ind w:firstLine="720"/>
        <w:jc w:val="both"/>
        <w:rPr>
          <w:rFonts w:eastAsia="Times New Roman"/>
          <w:szCs w:val="24"/>
        </w:rPr>
      </w:pPr>
      <w:r>
        <w:rPr>
          <w:rFonts w:eastAsia="Times New Roman"/>
          <w:szCs w:val="24"/>
        </w:rPr>
        <w:lastRenderedPageBreak/>
        <w:t>Θ</w:t>
      </w:r>
      <w:r>
        <w:rPr>
          <w:rFonts w:eastAsia="Times New Roman"/>
          <w:szCs w:val="24"/>
        </w:rPr>
        <w:t xml:space="preserve">α </w:t>
      </w:r>
      <w:r>
        <w:rPr>
          <w:rFonts w:eastAsia="Times New Roman"/>
          <w:szCs w:val="24"/>
        </w:rPr>
        <w:t>αρχίσουμε με τ</w:t>
      </w:r>
      <w:r>
        <w:rPr>
          <w:rFonts w:eastAsia="Times New Roman"/>
          <w:szCs w:val="24"/>
        </w:rPr>
        <w:t>η δεύτερη με αριθμό 1854/25-6-2018 επίκαιρη ερώτηση πρώτου κύκλου της Βουλευτού Δράμας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Pr>
          <w:rFonts w:eastAsia="Times New Roman"/>
          <w:szCs w:val="24"/>
        </w:rPr>
        <w:t>κ.</w:t>
      </w:r>
      <w:r>
        <w:rPr>
          <w:rFonts w:eastAsia="Times New Roman"/>
          <w:szCs w:val="24"/>
        </w:rPr>
        <w:t xml:space="preserve"> Χαράς </w:t>
      </w:r>
      <w:proofErr w:type="spellStart"/>
      <w:r>
        <w:rPr>
          <w:rFonts w:eastAsia="Times New Roman"/>
          <w:szCs w:val="24"/>
        </w:rPr>
        <w:t>Κεφαλίδου</w:t>
      </w:r>
      <w:proofErr w:type="spellEnd"/>
      <w:r>
        <w:rPr>
          <w:rFonts w:eastAsia="Times New Roman"/>
          <w:szCs w:val="24"/>
        </w:rPr>
        <w:t xml:space="preserve"> </w:t>
      </w:r>
      <w:r>
        <w:rPr>
          <w:rFonts w:eastAsia="Times New Roman"/>
          <w:szCs w:val="24"/>
        </w:rPr>
        <w:t>προς τον Υπουργό Δικαιοσύνης, Διαφάνειας και Ανθρωπίνων Δικαιωμάτων, με θέμα</w:t>
      </w:r>
      <w:r w:rsidRPr="00367EFF">
        <w:rPr>
          <w:rFonts w:eastAsia="Times New Roman"/>
          <w:szCs w:val="24"/>
        </w:rPr>
        <w:t>:</w:t>
      </w:r>
      <w:r>
        <w:rPr>
          <w:rFonts w:eastAsia="Times New Roman"/>
          <w:szCs w:val="24"/>
        </w:rPr>
        <w:t xml:space="preserve"> «Απονομή χάριτος σε ποινικούς κατάδικους, προκειμένου να διοριστούν ή να πάρουν άδεια ασκήσεως επαγγέλματος.».</w:t>
      </w:r>
    </w:p>
    <w:p w14:paraId="37EFF69B" w14:textId="77777777" w:rsidR="00D06C4D" w:rsidRDefault="007419CE">
      <w:pPr>
        <w:spacing w:line="600" w:lineRule="auto"/>
        <w:ind w:firstLine="720"/>
        <w:jc w:val="both"/>
        <w:rPr>
          <w:rFonts w:eastAsia="Times New Roman"/>
          <w:szCs w:val="24"/>
        </w:rPr>
      </w:pPr>
      <w:r>
        <w:rPr>
          <w:rFonts w:eastAsia="Times New Roman"/>
          <w:szCs w:val="24"/>
        </w:rPr>
        <w:t>Ορίστε, κυρία συνάδελφε, έχετε τον λόγο</w:t>
      </w:r>
      <w:r>
        <w:rPr>
          <w:rFonts w:eastAsia="Times New Roman"/>
          <w:szCs w:val="24"/>
        </w:rPr>
        <w:t xml:space="preserve"> για να αναπτύξετε την επίκα</w:t>
      </w:r>
      <w:r>
        <w:rPr>
          <w:rFonts w:eastAsia="Times New Roman"/>
          <w:szCs w:val="24"/>
        </w:rPr>
        <w:t>ιρη ερώτηση.</w:t>
      </w:r>
    </w:p>
    <w:p w14:paraId="37EFF69C" w14:textId="77777777" w:rsidR="00D06C4D" w:rsidRDefault="007419CE">
      <w:pPr>
        <w:spacing w:line="600" w:lineRule="auto"/>
        <w:ind w:firstLine="720"/>
        <w:jc w:val="both"/>
        <w:rPr>
          <w:rFonts w:eastAsia="Times New Roman"/>
          <w:szCs w:val="24"/>
        </w:rPr>
      </w:pPr>
      <w:r>
        <w:rPr>
          <w:rFonts w:eastAsia="Times New Roman"/>
          <w:b/>
          <w:szCs w:val="24"/>
        </w:rPr>
        <w:t>ΧΑΡΟΥΛΑ (ΧΑΡΑ) ΚΕΦΑΛΙΔΟΥ</w:t>
      </w:r>
      <w:r w:rsidRPr="00367EFF">
        <w:rPr>
          <w:rFonts w:eastAsia="Times New Roman"/>
          <w:b/>
          <w:szCs w:val="24"/>
        </w:rPr>
        <w:t>:</w:t>
      </w:r>
      <w:r w:rsidRPr="00367EFF">
        <w:rPr>
          <w:rFonts w:eastAsia="Times New Roman"/>
          <w:szCs w:val="24"/>
        </w:rPr>
        <w:t xml:space="preserve"> </w:t>
      </w:r>
      <w:r>
        <w:rPr>
          <w:rFonts w:eastAsia="Times New Roman"/>
          <w:szCs w:val="24"/>
        </w:rPr>
        <w:t xml:space="preserve">Ευχαριστώ πάρα πολύ, κύριε Πρόεδρε. </w:t>
      </w:r>
    </w:p>
    <w:p w14:paraId="37EFF69D" w14:textId="77777777" w:rsidR="00D06C4D" w:rsidRDefault="007419CE">
      <w:pPr>
        <w:spacing w:line="600" w:lineRule="auto"/>
        <w:ind w:firstLine="720"/>
        <w:jc w:val="both"/>
        <w:rPr>
          <w:rFonts w:eastAsia="Times New Roman"/>
          <w:szCs w:val="24"/>
        </w:rPr>
      </w:pPr>
      <w:r>
        <w:rPr>
          <w:rFonts w:eastAsia="Times New Roman"/>
          <w:szCs w:val="24"/>
        </w:rPr>
        <w:t xml:space="preserve">Κύριε Υπουργέ, πριν από λίγες εβδομάδες σε αυτήν εδώ την Αίθουσα συζητήθηκε η επερώτηση της Δημοκρατικής Συμπαράταξης για τη συστηματική υπονόμευση της </w:t>
      </w:r>
      <w:r>
        <w:rPr>
          <w:rFonts w:eastAsia="Times New Roman"/>
          <w:szCs w:val="24"/>
        </w:rPr>
        <w:t xml:space="preserve">δικαιοσύνης </w:t>
      </w:r>
      <w:r>
        <w:rPr>
          <w:rFonts w:eastAsia="Times New Roman"/>
          <w:szCs w:val="24"/>
        </w:rPr>
        <w:t xml:space="preserve">και τη μεθοδευμένη επιχείρηση ελέγχου της από την Κυβέρνηση. </w:t>
      </w:r>
    </w:p>
    <w:p w14:paraId="37EFF69E" w14:textId="77777777" w:rsidR="00D06C4D" w:rsidRDefault="007419CE">
      <w:pPr>
        <w:spacing w:line="600" w:lineRule="auto"/>
        <w:ind w:firstLine="720"/>
        <w:jc w:val="both"/>
        <w:rPr>
          <w:rFonts w:eastAsia="Times New Roman"/>
          <w:szCs w:val="24"/>
        </w:rPr>
      </w:pPr>
      <w:r>
        <w:rPr>
          <w:rFonts w:eastAsia="Times New Roman"/>
          <w:szCs w:val="24"/>
        </w:rPr>
        <w:t xml:space="preserve">Μέσα σε </w:t>
      </w:r>
      <w:r>
        <w:rPr>
          <w:rFonts w:eastAsia="Times New Roman"/>
          <w:szCs w:val="24"/>
        </w:rPr>
        <w:t>αυτό το πλαίσιο</w:t>
      </w:r>
      <w:r>
        <w:rPr>
          <w:rFonts w:eastAsia="Times New Roman"/>
          <w:szCs w:val="24"/>
        </w:rPr>
        <w:t xml:space="preserve"> της νοοτροπίας και της τακτικής σας διαβάζουμε δημοσιεύματα στον Τύπο ότι με δική σας πρόταση και γνωμοδότηση του Συμβουλίου Χαρίτων χαρίσατε μεταξύ άλλων</w:t>
      </w:r>
      <w:r w:rsidRPr="00367EFF">
        <w:rPr>
          <w:rFonts w:eastAsia="Times New Roman"/>
          <w:szCs w:val="24"/>
        </w:rPr>
        <w:t>:</w:t>
      </w:r>
      <w:r>
        <w:rPr>
          <w:rFonts w:eastAsia="Times New Roman"/>
          <w:szCs w:val="24"/>
        </w:rPr>
        <w:t xml:space="preserve"> Το υπόλοιπο της ποινής </w:t>
      </w:r>
      <w:r>
        <w:rPr>
          <w:rFonts w:eastAsia="Times New Roman"/>
          <w:szCs w:val="24"/>
        </w:rPr>
        <w:lastRenderedPageBreak/>
        <w:t>του κ</w:t>
      </w:r>
      <w:r>
        <w:rPr>
          <w:rFonts w:eastAsia="Times New Roman"/>
          <w:szCs w:val="24"/>
        </w:rPr>
        <w:t>υρίου</w:t>
      </w:r>
      <w:r>
        <w:rPr>
          <w:rFonts w:eastAsia="Times New Roman"/>
          <w:szCs w:val="24"/>
        </w:rPr>
        <w:t xml:space="preserve"> Σ.Σ. του Φ. που του επιβλήθηκε για κατοχή και πώληση ναρκωτικών ουσιών, ώστε να μην αποτελεί κώλυμα για το διορισμό του στη </w:t>
      </w:r>
      <w:r>
        <w:rPr>
          <w:rFonts w:eastAsia="Times New Roman"/>
          <w:szCs w:val="24"/>
        </w:rPr>
        <w:t>«</w:t>
      </w:r>
      <w:r>
        <w:rPr>
          <w:rFonts w:eastAsia="Times New Roman"/>
          <w:szCs w:val="24"/>
        </w:rPr>
        <w:t>ΔΕΗ Α.Ε.</w:t>
      </w:r>
      <w:r>
        <w:rPr>
          <w:rFonts w:eastAsia="Times New Roman"/>
          <w:szCs w:val="24"/>
        </w:rPr>
        <w:t>».</w:t>
      </w:r>
      <w:r>
        <w:rPr>
          <w:rFonts w:eastAsia="Times New Roman"/>
          <w:szCs w:val="24"/>
        </w:rPr>
        <w:t xml:space="preserve"> </w:t>
      </w:r>
    </w:p>
    <w:p w14:paraId="37EFF69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Τις κατά </w:t>
      </w:r>
      <w:proofErr w:type="spellStart"/>
      <w:r>
        <w:rPr>
          <w:rFonts w:eastAsia="Times New Roman" w:cs="Times New Roman"/>
          <w:szCs w:val="24"/>
        </w:rPr>
        <w:t>νόμον</w:t>
      </w:r>
      <w:proofErr w:type="spellEnd"/>
      <w:r>
        <w:rPr>
          <w:rFonts w:eastAsia="Times New Roman" w:cs="Times New Roman"/>
          <w:szCs w:val="24"/>
        </w:rPr>
        <w:t xml:space="preserve"> συνέπειες που απορρέουν από την καταδίκη της κυρίας </w:t>
      </w:r>
      <w:r>
        <w:rPr>
          <w:rFonts w:eastAsia="Times New Roman" w:cs="Times New Roman"/>
          <w:szCs w:val="24"/>
          <w:lang w:val="en-US"/>
        </w:rPr>
        <w:t>G</w:t>
      </w:r>
      <w:r w:rsidRPr="00897E23">
        <w:rPr>
          <w:rFonts w:eastAsia="Times New Roman" w:cs="Times New Roman"/>
          <w:szCs w:val="24"/>
        </w:rPr>
        <w:t>.</w:t>
      </w:r>
      <w:r>
        <w:rPr>
          <w:rFonts w:eastAsia="Times New Roman" w:cs="Times New Roman"/>
          <w:szCs w:val="24"/>
          <w:lang w:val="en-US"/>
        </w:rPr>
        <w:t>M</w:t>
      </w:r>
      <w:r w:rsidRPr="00897E23">
        <w:rPr>
          <w:rFonts w:eastAsia="Times New Roman" w:cs="Times New Roman"/>
          <w:szCs w:val="24"/>
        </w:rPr>
        <w:t>.</w:t>
      </w:r>
      <w:r>
        <w:rPr>
          <w:rFonts w:eastAsia="Times New Roman" w:cs="Times New Roman"/>
          <w:szCs w:val="24"/>
        </w:rPr>
        <w:t xml:space="preserve"> του </w:t>
      </w:r>
      <w:r>
        <w:rPr>
          <w:rFonts w:eastAsia="Times New Roman" w:cs="Times New Roman"/>
          <w:szCs w:val="24"/>
          <w:lang w:val="en-US"/>
        </w:rPr>
        <w:t>J</w:t>
      </w:r>
      <w:r>
        <w:rPr>
          <w:rFonts w:eastAsia="Times New Roman" w:cs="Times New Roman"/>
          <w:szCs w:val="24"/>
        </w:rPr>
        <w:t xml:space="preserve">. -δεν </w:t>
      </w:r>
      <w:r>
        <w:rPr>
          <w:rFonts w:eastAsia="Times New Roman" w:cs="Times New Roman"/>
          <w:szCs w:val="24"/>
        </w:rPr>
        <w:t xml:space="preserve">διαβάζω τα ονόματα για προφανείς λόγους- νοσηλεύτριας για το αδίκημα της κλοπής κατ’ εξακολούθηση, προκειμένου να μην αποτελεί κώλυμα για την άσκηση του επαγγέλματος της νοσηλεύτριας στον δημόσιο ή στον ιδιωτικό τομέα. </w:t>
      </w:r>
    </w:p>
    <w:p w14:paraId="37EFF6A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Τις κατά </w:t>
      </w:r>
      <w:proofErr w:type="spellStart"/>
      <w:r>
        <w:rPr>
          <w:rFonts w:eastAsia="Times New Roman" w:cs="Times New Roman"/>
          <w:szCs w:val="24"/>
        </w:rPr>
        <w:t>νόμον</w:t>
      </w:r>
      <w:proofErr w:type="spellEnd"/>
      <w:r>
        <w:rPr>
          <w:rFonts w:eastAsia="Times New Roman" w:cs="Times New Roman"/>
          <w:szCs w:val="24"/>
        </w:rPr>
        <w:t xml:space="preserve"> συνέπειες που απορρέο</w:t>
      </w:r>
      <w:r>
        <w:rPr>
          <w:rFonts w:eastAsia="Times New Roman" w:cs="Times New Roman"/>
          <w:szCs w:val="24"/>
        </w:rPr>
        <w:t xml:space="preserve">υν από την καταδίκη του κυρίου </w:t>
      </w:r>
      <w:r>
        <w:rPr>
          <w:rFonts w:eastAsia="Times New Roman" w:cs="Times New Roman"/>
          <w:szCs w:val="24"/>
          <w:lang w:val="en-US"/>
        </w:rPr>
        <w:t>B</w:t>
      </w:r>
      <w:r w:rsidRPr="00614D1E">
        <w:rPr>
          <w:rFonts w:eastAsia="Times New Roman" w:cs="Times New Roman"/>
          <w:szCs w:val="24"/>
        </w:rPr>
        <w:t>.</w:t>
      </w:r>
      <w:r>
        <w:rPr>
          <w:rFonts w:eastAsia="Times New Roman" w:cs="Times New Roman"/>
          <w:szCs w:val="24"/>
          <w:lang w:val="en-US"/>
        </w:rPr>
        <w:t>G</w:t>
      </w:r>
      <w:r w:rsidRPr="00614D1E">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D</w:t>
      </w:r>
      <w:r>
        <w:rPr>
          <w:rFonts w:eastAsia="Times New Roman" w:cs="Times New Roman"/>
          <w:szCs w:val="24"/>
        </w:rPr>
        <w:t xml:space="preserve"> για νόθευση διαβατηρίου, προκειμένου να μην αποτελεί κώλυμα για την απόκτηση της ελληνικής ιθαγένειας. </w:t>
      </w:r>
    </w:p>
    <w:p w14:paraId="37EFF6A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Τις κατά </w:t>
      </w:r>
      <w:proofErr w:type="spellStart"/>
      <w:r>
        <w:rPr>
          <w:rFonts w:eastAsia="Times New Roman" w:cs="Times New Roman"/>
          <w:szCs w:val="24"/>
        </w:rPr>
        <w:t>νόμον</w:t>
      </w:r>
      <w:proofErr w:type="spellEnd"/>
      <w:r>
        <w:rPr>
          <w:rFonts w:eastAsia="Times New Roman" w:cs="Times New Roman"/>
          <w:szCs w:val="24"/>
        </w:rPr>
        <w:t xml:space="preserve"> συνέπειες που απορρέουν από την καταδίκη της </w:t>
      </w:r>
      <w:r>
        <w:rPr>
          <w:rFonts w:eastAsia="Times New Roman" w:cs="Times New Roman"/>
          <w:szCs w:val="24"/>
          <w:lang w:val="en-US"/>
        </w:rPr>
        <w:t>M</w:t>
      </w:r>
      <w:r w:rsidRPr="00614D1E">
        <w:rPr>
          <w:rFonts w:eastAsia="Times New Roman" w:cs="Times New Roman"/>
          <w:szCs w:val="24"/>
        </w:rPr>
        <w:t>.</w:t>
      </w:r>
      <w:r>
        <w:rPr>
          <w:rFonts w:eastAsia="Times New Roman" w:cs="Times New Roman"/>
          <w:szCs w:val="24"/>
          <w:lang w:val="en-US"/>
        </w:rPr>
        <w:t>K</w:t>
      </w:r>
      <w:r w:rsidRPr="00614D1E">
        <w:rPr>
          <w:rFonts w:eastAsia="Times New Roman" w:cs="Times New Roman"/>
          <w:szCs w:val="24"/>
        </w:rPr>
        <w:t>.</w:t>
      </w:r>
      <w:r>
        <w:rPr>
          <w:rFonts w:eastAsia="Times New Roman" w:cs="Times New Roman"/>
          <w:szCs w:val="24"/>
        </w:rPr>
        <w:t xml:space="preserve"> για το αδίκημα της κλοπής, προκειμένου να μην </w:t>
      </w:r>
      <w:r>
        <w:rPr>
          <w:rFonts w:eastAsia="Times New Roman" w:cs="Times New Roman"/>
          <w:szCs w:val="24"/>
        </w:rPr>
        <w:t xml:space="preserve">αποτελούν κώλυμα για την απόκτηση της ελληνικής ιθαγένειας και την άσκηση του ιατρικού επαγγέλματος. </w:t>
      </w:r>
    </w:p>
    <w:p w14:paraId="37EFF6A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Δεν είναι οι μόνες</w:t>
      </w:r>
      <w:r>
        <w:rPr>
          <w:rFonts w:eastAsia="Times New Roman" w:cs="Times New Roman"/>
          <w:szCs w:val="24"/>
        </w:rPr>
        <w:t xml:space="preserve">. Τόσο </w:t>
      </w:r>
      <w:r>
        <w:rPr>
          <w:rFonts w:eastAsia="Times New Roman" w:cs="Times New Roman"/>
          <w:szCs w:val="24"/>
        </w:rPr>
        <w:t>εσείς όσο και ο προκάτοχός σας, ο κ. Παρασκευόπουλος έχετε εισηγηθεί σωρεία</w:t>
      </w:r>
      <w:r w:rsidRPr="00C649BA">
        <w:rPr>
          <w:rFonts w:eastAsia="Times New Roman" w:cs="Times New Roman"/>
          <w:szCs w:val="24"/>
        </w:rPr>
        <w:t xml:space="preserve"> </w:t>
      </w:r>
      <w:proofErr w:type="spellStart"/>
      <w:r>
        <w:rPr>
          <w:rFonts w:eastAsia="Times New Roman" w:cs="Times New Roman"/>
          <w:szCs w:val="24"/>
        </w:rPr>
        <w:t>χαρίτων</w:t>
      </w:r>
      <w:proofErr w:type="spellEnd"/>
      <w:r>
        <w:rPr>
          <w:rFonts w:eastAsia="Times New Roman" w:cs="Times New Roman"/>
          <w:szCs w:val="24"/>
        </w:rPr>
        <w:t xml:space="preserve">. Ανέφερα μερικές που θεωρώ </w:t>
      </w:r>
      <w:r>
        <w:rPr>
          <w:rFonts w:eastAsia="Times New Roman" w:cs="Times New Roman"/>
          <w:szCs w:val="24"/>
        </w:rPr>
        <w:lastRenderedPageBreak/>
        <w:t xml:space="preserve">ότι βγάζουν μάτι. </w:t>
      </w:r>
      <w:r>
        <w:rPr>
          <w:rFonts w:eastAsia="Times New Roman" w:cs="Times New Roman"/>
          <w:szCs w:val="24"/>
        </w:rPr>
        <w:t xml:space="preserve">Γραπτές ερωτήσεις έχουν καταθέσει πάρα πολλοί συνάδελφοι από το σύνολο της Αντιπολίτευσης. </w:t>
      </w:r>
    </w:p>
    <w:p w14:paraId="37EFF6A3"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γνωρίζω πάρα πολύ καλά ότι για να γίνει δεκτή η αίτηση χάριτος από τον Πρόεδρο της Δημοκρατίας προηγείται η γνωμοδότηση του </w:t>
      </w:r>
      <w:proofErr w:type="spellStart"/>
      <w:r>
        <w:rPr>
          <w:rFonts w:eastAsia="Times New Roman" w:cs="Times New Roman"/>
          <w:szCs w:val="24"/>
        </w:rPr>
        <w:t>κατηγορήσαντος</w:t>
      </w:r>
      <w:proofErr w:type="spellEnd"/>
      <w:r>
        <w:rPr>
          <w:rFonts w:eastAsia="Times New Roman" w:cs="Times New Roman"/>
          <w:szCs w:val="24"/>
        </w:rPr>
        <w:t xml:space="preserve"> </w:t>
      </w:r>
      <w:r>
        <w:rPr>
          <w:rFonts w:eastAsia="Times New Roman" w:cs="Times New Roman"/>
          <w:szCs w:val="24"/>
        </w:rPr>
        <w:t>εισαγγελέα</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υπηρεσιακού εισηγητή</w:t>
      </w:r>
      <w:r>
        <w:rPr>
          <w:rFonts w:eastAsia="Times New Roman" w:cs="Times New Roman"/>
          <w:szCs w:val="24"/>
        </w:rPr>
        <w:t xml:space="preserve">, απόφαση του Συμβουλίου Χαρίτων, που είναι επταμελές και κατά πλειοψηφία συγκροτείται από δικαστικούς λειτουργούς και ακολουθεί η δική σας πρόταση, ως Υπουργού Δικαιοσύνης, προς τον Πρόεδρο της Δημοκρατίας ο οποίος έχει και τον τελικό λόγο. </w:t>
      </w:r>
    </w:p>
    <w:p w14:paraId="37EFF6A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Γνωρίζω, επίσ</w:t>
      </w:r>
      <w:r>
        <w:rPr>
          <w:rFonts w:eastAsia="Times New Roman" w:cs="Times New Roman"/>
          <w:szCs w:val="24"/>
        </w:rPr>
        <w:t xml:space="preserve">ης, ότι τα κριτήρια απονομής χάριτος δεν ταυτίζονται με εκείνα που χρησιμοποίησε το δικαστήριο για τον σχηματισμό της δικανικής του πεποίθησης. Αυτά είναι γνωστά. </w:t>
      </w:r>
    </w:p>
    <w:p w14:paraId="37EFF6A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Πλην, όμως, σε μια περίοδο που ο κόσμος έχει γίνει έρμαιο του φόβου για τη ζωή και την περιο</w:t>
      </w:r>
      <w:r>
        <w:rPr>
          <w:rFonts w:eastAsia="Times New Roman" w:cs="Times New Roman"/>
          <w:szCs w:val="24"/>
        </w:rPr>
        <w:t>υσία του, τα σκάνδαλα από απάτες και κλοπές φαρμάκων γίνονται καθημερινά πρωτοσέλιδα εφημερίδων και θέματα στα κεντρικά δελτία ειδήσεων, οι ληστείες και οι κλοπές είναι καθημερινό φαινόμενο και πλέον δεν αποτελούν καν είδηση, η ανεργία έχει χτυπήσει κάθε ε</w:t>
      </w:r>
      <w:r>
        <w:rPr>
          <w:rFonts w:eastAsia="Times New Roman" w:cs="Times New Roman"/>
          <w:szCs w:val="24"/>
        </w:rPr>
        <w:t xml:space="preserve">λληνική οικογένεια και οι νέοι επιστήμονες φεύγουν στο εξωτερικό, προκειμένου να </w:t>
      </w:r>
      <w:r>
        <w:rPr>
          <w:rFonts w:eastAsia="Times New Roman" w:cs="Times New Roman"/>
          <w:szCs w:val="24"/>
        </w:rPr>
        <w:lastRenderedPageBreak/>
        <w:t>βρουν δουλειά στο αντικείμενό τους</w:t>
      </w:r>
      <w:r>
        <w:rPr>
          <w:rFonts w:eastAsia="Times New Roman" w:cs="Times New Roman"/>
          <w:szCs w:val="24"/>
        </w:rPr>
        <w:t xml:space="preserve"> και </w:t>
      </w:r>
      <w:r>
        <w:rPr>
          <w:rFonts w:eastAsia="Times New Roman" w:cs="Times New Roman"/>
          <w:szCs w:val="24"/>
        </w:rPr>
        <w:t xml:space="preserve">δημιουργείται ένα πάρα πολύ τοξικό περιβάλλον και σ’ αυτό το τοξικό περιβάλλον ο κύριος Υπουργός τι κάνει; </w:t>
      </w:r>
    </w:p>
    <w:p w14:paraId="37EFF6A6"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Αν ο κύριος Υπουργός, δηλαδή</w:t>
      </w:r>
      <w:r>
        <w:rPr>
          <w:rFonts w:eastAsia="Times New Roman" w:cs="Times New Roman"/>
          <w:szCs w:val="24"/>
        </w:rPr>
        <w:t xml:space="preserve">, δεν προχωρούσε να κάνει την πρόταση για την απονομή χάριτος, θα προχωρούσε η διαδικασία, χωρίς αυτόν; Ποιος δεν θα αναρωτηθεί </w:t>
      </w:r>
      <w:r>
        <w:rPr>
          <w:rFonts w:eastAsia="Times New Roman" w:cs="Times New Roman"/>
          <w:szCs w:val="24"/>
        </w:rPr>
        <w:t xml:space="preserve">πόσο καταχρηστικά </w:t>
      </w:r>
      <w:r>
        <w:rPr>
          <w:rFonts w:eastAsia="Times New Roman" w:cs="Times New Roman"/>
          <w:szCs w:val="24"/>
        </w:rPr>
        <w:t>δ</w:t>
      </w:r>
      <w:r>
        <w:rPr>
          <w:rFonts w:eastAsia="Times New Roman" w:cs="Times New Roman"/>
          <w:szCs w:val="24"/>
        </w:rPr>
        <w:t>όθηκαν</w:t>
      </w:r>
      <w:r>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χάρες αυτές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ιδικά όταν το μεγαλύτερο ποσοστό αφορά την άρση των συνεπειών που απορρέουν από καταδ</w:t>
      </w:r>
      <w:r>
        <w:rPr>
          <w:rFonts w:eastAsia="Times New Roman" w:cs="Times New Roman"/>
          <w:szCs w:val="24"/>
        </w:rPr>
        <w:t>ίκες αλλοδαπών και έτσι τους δίνεται η δυνατότητα απόκτησης της ελληνικής ιθαγένειας, καθώς και το δικαίωμα διορισμού τους στο δημόσιο και εν γένει συμμετοχής τους στον δημόσιο βίο;</w:t>
      </w:r>
    </w:p>
    <w:p w14:paraId="37EFF6A7"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Σας ρωτώ, λοιπόν, κύριε Υπουργέ, για ποια αξιοκρατία μιλάτε και για ποια ε</w:t>
      </w:r>
      <w:r>
        <w:rPr>
          <w:rFonts w:eastAsia="Times New Roman" w:cs="Times New Roman"/>
          <w:szCs w:val="24"/>
        </w:rPr>
        <w:t xml:space="preserve">ξυπηρέτηση του δημοσίου συμφέροντος με τέτοιου είδους αποφάσεις; </w:t>
      </w:r>
    </w:p>
    <w:p w14:paraId="37EFF6A8"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7EFF6A9" w14:textId="77777777" w:rsidR="00D06C4D" w:rsidRDefault="007419CE">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Ο κύριος Υπουργός έχει τον λόγο.</w:t>
      </w:r>
    </w:p>
    <w:p w14:paraId="37EFF6AA" w14:textId="77777777" w:rsidR="00D06C4D" w:rsidRDefault="007419CE">
      <w:pPr>
        <w:spacing w:line="600" w:lineRule="auto"/>
        <w:ind w:firstLine="720"/>
        <w:jc w:val="both"/>
        <w:rPr>
          <w:rFonts w:eastAsia="Times New Roman" w:cs="Times New Roman"/>
          <w:szCs w:val="24"/>
        </w:rPr>
      </w:pPr>
      <w:r w:rsidRPr="000A1526">
        <w:rPr>
          <w:rFonts w:eastAsia="Times New Roman" w:cs="Times New Roman"/>
          <w:b/>
          <w:szCs w:val="24"/>
        </w:rPr>
        <w:t>ΣΤΑΥΡΟΣ</w:t>
      </w:r>
      <w:r>
        <w:rPr>
          <w:rFonts w:eastAsia="Times New Roman" w:cs="Times New Roman"/>
          <w:b/>
          <w:szCs w:val="24"/>
        </w:rPr>
        <w:t xml:space="preserve"> </w:t>
      </w:r>
      <w:r w:rsidRPr="000A1526">
        <w:rPr>
          <w:rFonts w:eastAsia="Times New Roman" w:cs="Times New Roman"/>
          <w:b/>
          <w:szCs w:val="24"/>
        </w:rPr>
        <w:t>ΚΟΝΤΟΝΗΣ (Υπουργός Δικαιοσύνης, Διαφάνειας και Ανθρωπίνων Δικαιωμάτων):</w:t>
      </w:r>
      <w:r>
        <w:rPr>
          <w:rFonts w:eastAsia="Times New Roman" w:cs="Times New Roman"/>
          <w:szCs w:val="24"/>
        </w:rPr>
        <w:t xml:space="preserve"> Ευχαριστώ, κύριε Πρόεδρε. </w:t>
      </w:r>
    </w:p>
    <w:p w14:paraId="37EFF6AB"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εν </w:t>
      </w:r>
      <w:proofErr w:type="spellStart"/>
      <w:r>
        <w:rPr>
          <w:rFonts w:eastAsia="Times New Roman" w:cs="Times New Roman"/>
          <w:szCs w:val="24"/>
        </w:rPr>
        <w:t>πρώτοις</w:t>
      </w:r>
      <w:proofErr w:type="spellEnd"/>
      <w:r>
        <w:rPr>
          <w:rFonts w:eastAsia="Times New Roman" w:cs="Times New Roman"/>
          <w:szCs w:val="24"/>
        </w:rPr>
        <w:t xml:space="preserve"> θα ήθελα να ευχαριστήσω τη συνάδελφο Βουλευτή η οποία υπέβαλε αυτή την επίκαιρη ερώτηση. Αν και </w:t>
      </w:r>
      <w:r>
        <w:rPr>
          <w:rFonts w:eastAsia="Times New Roman" w:cs="Times New Roman"/>
          <w:szCs w:val="24"/>
        </w:rPr>
        <w:lastRenderedPageBreak/>
        <w:t>έχω μιλήσει αρκετές φορές από του Βήματος της Βουλής για τα ζητήματα αυτά και θεωρούσα ότι έχουν διευκρινισθεί, μετά λύπης μο</w:t>
      </w:r>
      <w:r>
        <w:rPr>
          <w:rFonts w:eastAsia="Times New Roman" w:cs="Times New Roman"/>
          <w:szCs w:val="24"/>
        </w:rPr>
        <w:t xml:space="preserve">υ διαπιστώνω ότι πρέπει να επαναλάβω αυτά που έχω πει, αλλά και πράγματα τα οποία διαλαμβάνονται στο Σύνταγμα, στο άρθρο 47 παράγραφος 1, καθώς βλέπω ότι δεν είναι τόσο αυτονόητα ακόμα και για τους Έλληνες και τις Ελληνίδες Βουλευτές. </w:t>
      </w:r>
    </w:p>
    <w:p w14:paraId="37EFF6AC"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Θα ξεκινήσω, λοιπόν,</w:t>
      </w:r>
      <w:r>
        <w:rPr>
          <w:rFonts w:eastAsia="Times New Roman" w:cs="Times New Roman"/>
          <w:szCs w:val="24"/>
        </w:rPr>
        <w:t xml:space="preserve"> κύριε Πρόεδρε, με τα πολύ απλά. </w:t>
      </w:r>
    </w:p>
    <w:p w14:paraId="37EFF6AD"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Θα διαβάσω ακριβώς την ερώτηση της κυρίας συναδέλφου. «Διαβάσαμε πρόσφατα στον Τύπο ότι με δική σας πρόταση και γνωμοδότηση του Συμβουλίου Χαρίτων, χαρίσατε, μεταξύ άλλων…» και αναφέρει δύο παραδείγματα. </w:t>
      </w:r>
    </w:p>
    <w:p w14:paraId="37EFF6A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Ας δούμε πώς έχει</w:t>
      </w:r>
      <w:r>
        <w:rPr>
          <w:rFonts w:eastAsia="Times New Roman" w:cs="Times New Roman"/>
          <w:szCs w:val="24"/>
        </w:rPr>
        <w:t xml:space="preserve"> η διαδικασία. Το Συμβούλιο Χαρίτων δεν χαρίζει ποινές, πολύ δε περισσότερο το Υπουργείο Δικαιοσύνης. Αυτό είναι αποκλειστικό προνόμιο του Προέδρου της Δημοκρατίας. Ο Πρόεδρος της Δημοκρατίας αποφασίζει μετά από γνωμοδότηση του Συμβουλίου Χαρίτων και πρότα</w:t>
      </w:r>
      <w:r>
        <w:rPr>
          <w:rFonts w:eastAsia="Times New Roman" w:cs="Times New Roman"/>
          <w:szCs w:val="24"/>
        </w:rPr>
        <w:t xml:space="preserve">ση του αρμοδίου Υπουργού. </w:t>
      </w:r>
    </w:p>
    <w:p w14:paraId="37EFF6A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Ποιοι συμμετέχουν στο Συμβούλιο Χαρίτων; Το Συμβούλιο Χαρίτων είναι ένα επταμελές όργανο στο οποίο προεδρεύει ο Γενικός Γραμματέας του </w:t>
      </w:r>
      <w:r>
        <w:rPr>
          <w:rFonts w:eastAsia="Times New Roman" w:cs="Times New Roman"/>
          <w:szCs w:val="24"/>
        </w:rPr>
        <w:lastRenderedPageBreak/>
        <w:t>Υπουργείου Δικαιοσύνης και συμμετέχουν ένας Πρόεδρος Εφετών, τρεις Εφέτες και δύο ανώτατοι υπά</w:t>
      </w:r>
      <w:r>
        <w:rPr>
          <w:rFonts w:eastAsia="Times New Roman" w:cs="Times New Roman"/>
          <w:szCs w:val="24"/>
        </w:rPr>
        <w:t>λληλοι του Υπουργείου Δικαιοσύνης.</w:t>
      </w:r>
    </w:p>
    <w:p w14:paraId="37EFF6B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Για να καταλήξει το Συμβούλιο Χαρίτων, δέχεται τη γνωμοδότηση του </w:t>
      </w:r>
      <w:r>
        <w:rPr>
          <w:rFonts w:eastAsia="Times New Roman" w:cs="Times New Roman"/>
          <w:szCs w:val="24"/>
        </w:rPr>
        <w:t xml:space="preserve">εισαγγελέα </w:t>
      </w:r>
      <w:r>
        <w:rPr>
          <w:rFonts w:eastAsia="Times New Roman" w:cs="Times New Roman"/>
          <w:szCs w:val="24"/>
        </w:rPr>
        <w:t>του δικαστηρίου που εξέδωσε την ποινή, όπως επίσης δέχεται την εισήγηση ενός υπαλλήλου</w:t>
      </w:r>
      <w:r>
        <w:rPr>
          <w:rFonts w:eastAsia="Times New Roman" w:cs="Times New Roman"/>
          <w:szCs w:val="24"/>
        </w:rPr>
        <w:t xml:space="preserve"> που ανήκει στο αρμόδιο τμήμα</w:t>
      </w:r>
      <w:r>
        <w:rPr>
          <w:rFonts w:eastAsia="Times New Roman" w:cs="Times New Roman"/>
          <w:szCs w:val="24"/>
        </w:rPr>
        <w:t xml:space="preserve"> του Υπουργείου Δικαιοσύνης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 ένας υπάλληλος του Υπουργείου Δικαιοσύνης ή ένας ανώτερος δικαστικός απ’ αυτούς που σας ανέφερα, εισηγούνται κατά τη συνεδρίαση</w:t>
      </w:r>
      <w:r>
        <w:rPr>
          <w:rFonts w:eastAsia="Times New Roman" w:cs="Times New Roman"/>
          <w:szCs w:val="24"/>
        </w:rPr>
        <w:t xml:space="preserve"> του Συμβουλίου Χαρίτων,</w:t>
      </w:r>
    </w:p>
    <w:p w14:paraId="37EFF6B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Αντιλαμβάνεστε, κύριε Πρόεδρε, κυρίες και κύριοι συνάδελφοι, ότι το Συμβούλιο Χαρίτων είναι ένα ό</w:t>
      </w:r>
      <w:r>
        <w:rPr>
          <w:rFonts w:eastAsia="Times New Roman" w:cs="Times New Roman"/>
          <w:szCs w:val="24"/>
        </w:rPr>
        <w:t>ργανο, στο οποίο συμμετέχουν κατά πλειοψηφία ανώτεροι δικαστικοί λειτουργοί, δύο ανώτατοι υπάλληλοι που έχουν γνώση τ</w:t>
      </w:r>
      <w:r>
        <w:rPr>
          <w:rFonts w:eastAsia="Times New Roman" w:cs="Times New Roman"/>
          <w:szCs w:val="24"/>
        </w:rPr>
        <w:t>ων</w:t>
      </w:r>
      <w:r>
        <w:rPr>
          <w:rFonts w:eastAsia="Times New Roman" w:cs="Times New Roman"/>
          <w:szCs w:val="24"/>
        </w:rPr>
        <w:t xml:space="preserve"> ζητ</w:t>
      </w:r>
      <w:r>
        <w:rPr>
          <w:rFonts w:eastAsia="Times New Roman" w:cs="Times New Roman"/>
          <w:szCs w:val="24"/>
        </w:rPr>
        <w:t>η</w:t>
      </w:r>
      <w:r>
        <w:rPr>
          <w:rFonts w:eastAsia="Times New Roman" w:cs="Times New Roman"/>
          <w:szCs w:val="24"/>
        </w:rPr>
        <w:t>μ</w:t>
      </w:r>
      <w:r>
        <w:rPr>
          <w:rFonts w:eastAsia="Times New Roman" w:cs="Times New Roman"/>
          <w:szCs w:val="24"/>
        </w:rPr>
        <w:t>ά</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του Υπουργείου Δικαιοσύνης και βεβαίως ο Γενικός Γραμματέας.</w:t>
      </w:r>
    </w:p>
    <w:p w14:paraId="37EFF6B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w:t>
      </w:r>
      <w:r>
        <w:rPr>
          <w:rFonts w:eastAsia="Times New Roman" w:cs="Times New Roman"/>
          <w:szCs w:val="24"/>
        </w:rPr>
        <w:t>του κυρίου Υπουργού)</w:t>
      </w:r>
    </w:p>
    <w:p w14:paraId="37EFF6B3"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Αυτό το Συμβούλιο καταλήγει σε πρόταση, σε γνωμοδότηση, αφού ακούσει, όπως σας είπα, τον </w:t>
      </w:r>
      <w:r>
        <w:rPr>
          <w:rFonts w:eastAsia="Times New Roman" w:cs="Times New Roman"/>
          <w:szCs w:val="24"/>
        </w:rPr>
        <w:t xml:space="preserve">εισαγγελέα </w:t>
      </w:r>
      <w:r>
        <w:rPr>
          <w:rFonts w:eastAsia="Times New Roman" w:cs="Times New Roman"/>
          <w:szCs w:val="24"/>
        </w:rPr>
        <w:t xml:space="preserve">του δικαστηρίου που εξέδωσε την </w:t>
      </w:r>
      <w:r>
        <w:rPr>
          <w:rFonts w:eastAsia="Times New Roman" w:cs="Times New Roman"/>
          <w:szCs w:val="24"/>
        </w:rPr>
        <w:lastRenderedPageBreak/>
        <w:t xml:space="preserve">απόφαση και έναν ειδικό εισηγητή, υπάλληλο του αρμοδίου </w:t>
      </w:r>
      <w:r>
        <w:rPr>
          <w:rFonts w:eastAsia="Times New Roman" w:cs="Times New Roman"/>
          <w:szCs w:val="24"/>
        </w:rPr>
        <w:t xml:space="preserve">τμήματος </w:t>
      </w:r>
      <w:r>
        <w:rPr>
          <w:rFonts w:eastAsia="Times New Roman" w:cs="Times New Roman"/>
          <w:szCs w:val="24"/>
        </w:rPr>
        <w:t xml:space="preserve">του Υπουργείου Δικαιοσύνης. Καταλήγει </w:t>
      </w:r>
      <w:r>
        <w:rPr>
          <w:rFonts w:eastAsia="Times New Roman" w:cs="Times New Roman"/>
          <w:szCs w:val="24"/>
        </w:rPr>
        <w:t>σε γνωμοδότηση, την οποία υποβάλει στον Υπουργό Δικαιοσύνης και ο Υπουργός Δικαιοσύνης έχει τη δυνατότητα να συμφωνήσει ή να διαφωνήσει με αυτή τη γνωμοδότηση και να καταθέσει την πρότασή του στον Πρόεδρο της Δημοκρατίας.</w:t>
      </w:r>
    </w:p>
    <w:p w14:paraId="37EFF6B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Επομένως κανένας απ’ όλους αυτούς </w:t>
      </w:r>
      <w:r>
        <w:rPr>
          <w:rFonts w:eastAsia="Times New Roman" w:cs="Times New Roman"/>
          <w:szCs w:val="24"/>
        </w:rPr>
        <w:t xml:space="preserve">που σας ανέφερα μέχρι τώρα δεν αποφασίζει. Είναι παντελώς αβάσιμο αυτό που αναφέρετε στην επίκαιρη ερώτηση, ότι </w:t>
      </w:r>
      <w:r>
        <w:rPr>
          <w:rFonts w:eastAsia="Times New Roman" w:cs="Times New Roman"/>
          <w:szCs w:val="24"/>
        </w:rPr>
        <w:t xml:space="preserve">δηλαδή </w:t>
      </w:r>
      <w:r>
        <w:rPr>
          <w:rFonts w:eastAsia="Times New Roman" w:cs="Times New Roman"/>
          <w:szCs w:val="24"/>
        </w:rPr>
        <w:t>χαρίσαμε ποινές. Διότι το όργανο που αποφασίζει είναι ο Πρόεδρος της Δημοκρατίας, αποκλειστικά και μόνον αυτός.</w:t>
      </w:r>
    </w:p>
    <w:p w14:paraId="37EFF6B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Σας λέγω δε ότι στις περι</w:t>
      </w:r>
      <w:r>
        <w:rPr>
          <w:rFonts w:eastAsia="Times New Roman" w:cs="Times New Roman"/>
          <w:szCs w:val="24"/>
        </w:rPr>
        <w:t>σσότερες περιπτώσεις η ροή είναι ταυτόσημη. Δηλαδή, είτε υπάρχει ομοφωνία είτε πλειοψηφία, σύμφωνη γνώμη, σύμφωνη πρόταση του Υπουργού, τελικά ο Πρόεδρος της Δημοκρατίας αποφασίζει για τη χάρη θετικά ή αρνητικά. Τις περισσότερες φορές, σ’ αυτές που σας ανέ</w:t>
      </w:r>
      <w:r>
        <w:rPr>
          <w:rFonts w:eastAsia="Times New Roman" w:cs="Times New Roman"/>
          <w:szCs w:val="24"/>
        </w:rPr>
        <w:t xml:space="preserve">φερα, θετικά. </w:t>
      </w:r>
    </w:p>
    <w:p w14:paraId="37EFF6B6"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Να αναφερθώ, όμως, στις δύο πρώτες -γιατί για τα υπόλοιπα θα αναφερθώ στη δευτερολογία μου- περιπτώσεις, τις οποίες αναφέρει η κυρία συνάδελφος στην επίκαιρη ερώτησή της.</w:t>
      </w:r>
    </w:p>
    <w:p w14:paraId="37EFF6B7"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Στην πρώτη περίπτωση είχαμε ένα νεαρό παιδί είκοσι τριών ετών, το οποί</w:t>
      </w:r>
      <w:r>
        <w:rPr>
          <w:rFonts w:eastAsia="Times New Roman" w:cs="Times New Roman"/>
          <w:szCs w:val="24"/>
        </w:rPr>
        <w:t>ο το 2008 υπέπεσε στο αδίκημα της κατοχής και πώλησης ναρκωτικών ουσιών. Επρόκειτο περί κάνναβης. Τιμωρήθηκε για την πράξη του από το δικαστήριο και από το 2008 δεν υπέπεσε ποτέ άλλοτε σε κανένα αδίκημα. Το Συμβούλιο -προσέξτε τι θα πω- ομόφωνα αποφάσισε ν</w:t>
      </w:r>
      <w:r>
        <w:rPr>
          <w:rFonts w:eastAsia="Times New Roman" w:cs="Times New Roman"/>
          <w:szCs w:val="24"/>
        </w:rPr>
        <w:t xml:space="preserve">α γνωμοδοτήσει θετικά, όπως ομόφωνες ήταν και οι εισηγήσεις και του </w:t>
      </w:r>
      <w:r>
        <w:rPr>
          <w:rFonts w:eastAsia="Times New Roman" w:cs="Times New Roman"/>
          <w:szCs w:val="24"/>
        </w:rPr>
        <w:t xml:space="preserve">εισαγγελέα </w:t>
      </w:r>
      <w:r>
        <w:rPr>
          <w:rFonts w:eastAsia="Times New Roman" w:cs="Times New Roman"/>
          <w:szCs w:val="24"/>
        </w:rPr>
        <w:t>του δικαστηρίου που εξέδωσε την απόφαση και του ειδικού εισηγητή του Υπουργείου Δικαιοσύνης. Έχουμε, δηλαδή, ένα επταμελές όργανο που αποφασίζει ομόφωνα και δύο επίσης εισηγήσει</w:t>
      </w:r>
      <w:r>
        <w:rPr>
          <w:rFonts w:eastAsia="Times New Roman" w:cs="Times New Roman"/>
          <w:szCs w:val="24"/>
        </w:rPr>
        <w:t>ς προς το Συμβούλιο, που και αυτές εισηγούνται το ίδιο πράγμα. Η πρότασή μου ήταν ταυτόσημη με το Συμβούλιο και ο Πρόεδρος της Δημοκρατίας απένειμε χάρη. Επαναλαμβάνω, πρόκειται για ένα παιδί είκοσι τριών ετών που το 2008 είχε υποπέσει σ’ αυτό το αδίκημα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το οποίο τιμωρήθηκε από το δικαστήριο και ουδέποτε άλλοτε απασχόλησε τη δικαιοσύνη.</w:t>
      </w:r>
    </w:p>
    <w:p w14:paraId="37EFF6B8" w14:textId="77777777" w:rsidR="00D06C4D" w:rsidRDefault="007419CE">
      <w:pPr>
        <w:spacing w:line="600" w:lineRule="auto"/>
        <w:ind w:firstLine="720"/>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 xml:space="preserve">τυπάει </w:t>
      </w:r>
      <w:r>
        <w:rPr>
          <w:rFonts w:eastAsia="Times New Roman" w:cs="Times New Roman"/>
          <w:szCs w:val="24"/>
        </w:rPr>
        <w:t xml:space="preserve">επανειλημμένα </w:t>
      </w:r>
      <w:r w:rsidRPr="00765C4E">
        <w:rPr>
          <w:rFonts w:eastAsia="Times New Roman" w:cs="Times New Roman"/>
          <w:szCs w:val="24"/>
        </w:rPr>
        <w:t xml:space="preserve">το κουδούνι λήξεως του χρόνου </w:t>
      </w:r>
      <w:r>
        <w:rPr>
          <w:rFonts w:eastAsia="Times New Roman" w:cs="Times New Roman"/>
          <w:szCs w:val="24"/>
        </w:rPr>
        <w:t xml:space="preserve">ομιλίας </w:t>
      </w:r>
      <w:r w:rsidRPr="00765C4E">
        <w:rPr>
          <w:rFonts w:eastAsia="Times New Roman" w:cs="Times New Roman"/>
          <w:szCs w:val="24"/>
        </w:rPr>
        <w:t xml:space="preserve">του κυρίου </w:t>
      </w:r>
      <w:r>
        <w:rPr>
          <w:rFonts w:eastAsia="Times New Roman" w:cs="Times New Roman"/>
          <w:szCs w:val="24"/>
        </w:rPr>
        <w:t>Υπουργού</w:t>
      </w:r>
      <w:r w:rsidRPr="00765C4E">
        <w:rPr>
          <w:rFonts w:eastAsia="Times New Roman" w:cs="Times New Roman"/>
          <w:szCs w:val="24"/>
        </w:rPr>
        <w:t>)</w:t>
      </w:r>
      <w:r>
        <w:rPr>
          <w:rFonts w:eastAsia="Times New Roman" w:cs="Times New Roman"/>
          <w:szCs w:val="24"/>
        </w:rPr>
        <w:t xml:space="preserve"> </w:t>
      </w:r>
    </w:p>
    <w:p w14:paraId="37EFF6B9"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 δεύτερη περίπτωση…</w:t>
      </w:r>
    </w:p>
    <w:p w14:paraId="37EFF6BA" w14:textId="77777777" w:rsidR="00D06C4D" w:rsidRDefault="007419CE">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lastRenderedPageBreak/>
        <w:t xml:space="preserve">ΠΡΟΕΔΡΕΥΩΝ (Σπυρίδων Λυκούδης): </w:t>
      </w:r>
      <w:r w:rsidRPr="007D0552">
        <w:rPr>
          <w:rFonts w:eastAsia="Times New Roman" w:cs="Times New Roman"/>
          <w:szCs w:val="24"/>
        </w:rPr>
        <w:t>Κ</w:t>
      </w:r>
      <w:r>
        <w:rPr>
          <w:rFonts w:eastAsia="Times New Roman" w:cs="Times New Roman"/>
          <w:szCs w:val="24"/>
        </w:rPr>
        <w:t xml:space="preserve">ύριε Υπουργέ, </w:t>
      </w:r>
      <w:r>
        <w:rPr>
          <w:rFonts w:eastAsia="Times New Roman" w:cs="Times New Roman"/>
          <w:szCs w:val="24"/>
        </w:rPr>
        <w:t>δεν την αφήνουμε για τη δευτερολογία; Είμαστε ήδη στα έξι λεπτά.</w:t>
      </w:r>
    </w:p>
    <w:p w14:paraId="37EFF6BB" w14:textId="77777777" w:rsidR="00D06C4D" w:rsidRDefault="007419CE">
      <w:pPr>
        <w:tabs>
          <w:tab w:val="left" w:pos="3642"/>
          <w:tab w:val="center" w:pos="4753"/>
          <w:tab w:val="left" w:pos="6214"/>
        </w:tabs>
        <w:spacing w:line="600" w:lineRule="auto"/>
        <w:ind w:firstLine="720"/>
        <w:jc w:val="both"/>
        <w:rPr>
          <w:rFonts w:eastAsia="Times New Roman" w:cs="Times New Roman"/>
          <w:szCs w:val="24"/>
        </w:rPr>
      </w:pPr>
      <w:r w:rsidRPr="00D67CD7">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Να πω και τη δεύτερη περίπτωση, κύριε Πρόεδρε, και τις άλλες στη δευτερολογία μου.</w:t>
      </w:r>
    </w:p>
    <w:p w14:paraId="37EFF6BC" w14:textId="77777777" w:rsidR="00D06C4D" w:rsidRDefault="007419CE">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ΠΡΟΕΔΡΕΥΩΝ (Σπυρίδων Λυκούδη</w:t>
      </w:r>
      <w:r w:rsidRPr="007D0552">
        <w:rPr>
          <w:rFonts w:eastAsia="Times New Roman" w:cs="Times New Roman"/>
          <w:b/>
          <w:szCs w:val="24"/>
        </w:rPr>
        <w:t xml:space="preserve">ς): </w:t>
      </w:r>
      <w:r>
        <w:rPr>
          <w:rFonts w:eastAsia="Times New Roman" w:cs="Times New Roman"/>
          <w:szCs w:val="24"/>
        </w:rPr>
        <w:t>Σας ευχαριστώ.</w:t>
      </w:r>
    </w:p>
    <w:p w14:paraId="37EFF6BD" w14:textId="77777777" w:rsidR="00D06C4D" w:rsidRDefault="007419CE">
      <w:pPr>
        <w:tabs>
          <w:tab w:val="left" w:pos="3642"/>
          <w:tab w:val="center" w:pos="4753"/>
          <w:tab w:val="left" w:pos="6214"/>
        </w:tabs>
        <w:spacing w:line="600" w:lineRule="auto"/>
        <w:ind w:firstLine="720"/>
        <w:jc w:val="both"/>
        <w:rPr>
          <w:rFonts w:eastAsia="Times New Roman" w:cs="Times New Roman"/>
          <w:szCs w:val="24"/>
        </w:rPr>
      </w:pPr>
      <w:r w:rsidRPr="00D67CD7">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Η δεύτερη περίπτωση είναι ακόμη πιο</w:t>
      </w:r>
      <w:r w:rsidRPr="004D2B4E">
        <w:rPr>
          <w:rFonts w:eastAsia="Times New Roman" w:cs="Times New Roman"/>
          <w:szCs w:val="24"/>
        </w:rPr>
        <w:t xml:space="preserve"> </w:t>
      </w:r>
      <w:r>
        <w:rPr>
          <w:rFonts w:eastAsia="Times New Roman" w:cs="Times New Roman"/>
          <w:szCs w:val="24"/>
        </w:rPr>
        <w:t xml:space="preserve">αποκαλυπτική, θα έλεγα. Είχαμε το αδίκημα της κλοπής κατ’ εξακολούθηση. Είχε κλαπεί ρούχο αξίας 70 ευρώ και ρολόι αξίας </w:t>
      </w:r>
      <w:r>
        <w:rPr>
          <w:rFonts w:eastAsia="Times New Roman" w:cs="Times New Roman"/>
          <w:szCs w:val="24"/>
        </w:rPr>
        <w:t>39 ευρώ</w:t>
      </w:r>
      <w:r w:rsidRPr="00940C00">
        <w:rPr>
          <w:rFonts w:eastAsia="Times New Roman" w:cs="Times New Roman"/>
          <w:szCs w:val="24"/>
        </w:rPr>
        <w:t xml:space="preserve"> </w:t>
      </w:r>
      <w:r>
        <w:rPr>
          <w:rFonts w:eastAsia="Times New Roman" w:cs="Times New Roman"/>
          <w:szCs w:val="24"/>
        </w:rPr>
        <w:t>από ένα παιδί είκοσι ετών το 2007. Είχε επιβληθεί ποινή φυλάκισης τριάντα ημερών με τριετή αναστολή. Ήδη, το δικαστήριο του είχε αναγνωρίσει το ελαφρυντικό της ειλικρινούς μεταμέλειας και από το 2007 δεν τέλεσε ποτέ άλλοτε κανένα αδίκημα.</w:t>
      </w:r>
    </w:p>
    <w:p w14:paraId="37EFF6BE" w14:textId="77777777" w:rsidR="00D06C4D" w:rsidRDefault="00741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Καλό είνα</w:t>
      </w:r>
      <w:r>
        <w:rPr>
          <w:rFonts w:eastAsia="Times New Roman" w:cs="Times New Roman"/>
          <w:szCs w:val="24"/>
        </w:rPr>
        <w:t xml:space="preserve">ι, κύριε Πρόεδρε, να γίνεται έλεγχος και για πράξεις της Κυβέρνησης. Εδώ δεν έχουμε πράξη της Κυβέρνησης στην ουσία, έχουμε απόφαση του Προέδρου της Δημοκρατίας. Το σημαντικότερο, όμως, είναι να μην </w:t>
      </w:r>
      <w:r>
        <w:rPr>
          <w:rFonts w:eastAsia="Times New Roman" w:cs="Times New Roman"/>
          <w:szCs w:val="24"/>
        </w:rPr>
        <w:lastRenderedPageBreak/>
        <w:t>αναμασάμε και να μην αναπαράγουμε στην αίθουσα του δικαστ</w:t>
      </w:r>
      <w:r>
        <w:rPr>
          <w:rFonts w:eastAsia="Times New Roman" w:cs="Times New Roman"/>
          <w:szCs w:val="24"/>
        </w:rPr>
        <w:t>ηρίου δημοσιεύματα διαφόρων τύπων, οι οποίοι πουλάνε εξυπνάδα με αυτά που γράφουν στις εφημερίδες. Πουλάνε εξυπνάδα!</w:t>
      </w:r>
    </w:p>
    <w:p w14:paraId="37EFF6BF" w14:textId="77777777" w:rsidR="00D06C4D" w:rsidRDefault="00741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είδα και εγώ αυτό το δημοσίευμα, αλλά δεν έδωσα κα</w:t>
      </w:r>
      <w:r>
        <w:rPr>
          <w:rFonts w:eastAsia="Times New Roman" w:cs="Times New Roman"/>
          <w:szCs w:val="24"/>
        </w:rPr>
        <w:t>μ</w:t>
      </w:r>
      <w:r>
        <w:rPr>
          <w:rFonts w:eastAsia="Times New Roman" w:cs="Times New Roman"/>
          <w:szCs w:val="24"/>
        </w:rPr>
        <w:t>μία σημασία. Αυτός ο εξυπνάκιας</w:t>
      </w:r>
      <w:r w:rsidRPr="00E82871">
        <w:rPr>
          <w:rFonts w:eastAsia="Times New Roman" w:cs="Times New Roman"/>
          <w:szCs w:val="24"/>
        </w:rPr>
        <w:t>,</w:t>
      </w:r>
      <w:r>
        <w:rPr>
          <w:rFonts w:eastAsia="Times New Roman" w:cs="Times New Roman"/>
          <w:szCs w:val="24"/>
        </w:rPr>
        <w:t xml:space="preserve"> ο οποίος έγραψε αυτά τα πράγματα, δεν ήξερε τίποτε γ</w:t>
      </w:r>
      <w:r>
        <w:rPr>
          <w:rFonts w:eastAsia="Times New Roman" w:cs="Times New Roman"/>
          <w:szCs w:val="24"/>
        </w:rPr>
        <w:t xml:space="preserve">ια τα επιμέρους στοιχεία, ούτε την βάσανο των οργάνων τα οποία ασχολήθηκαν ούτε και την ομόφωνη άποψη όλων των παραγόντων -και των εισαγγελικών και των δικαστικών και των υπηρεσιακών παραγόντων. </w:t>
      </w:r>
    </w:p>
    <w:p w14:paraId="37EFF6C0" w14:textId="77777777" w:rsidR="00D06C4D" w:rsidRDefault="007419CE">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Ευχαριστούμε, κύριε Υπουργέ.</w:t>
      </w:r>
      <w:r>
        <w:rPr>
          <w:rFonts w:eastAsia="Times New Roman" w:cs="Times New Roman"/>
          <w:szCs w:val="24"/>
        </w:rPr>
        <w:t xml:space="preserve"> </w:t>
      </w:r>
    </w:p>
    <w:p w14:paraId="37EFF6C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37EFF6C2" w14:textId="77777777" w:rsidR="00D06C4D" w:rsidRDefault="007419CE">
      <w:pPr>
        <w:spacing w:line="600" w:lineRule="auto"/>
        <w:ind w:firstLine="720"/>
        <w:jc w:val="both"/>
        <w:rPr>
          <w:rFonts w:eastAsia="Times New Roman" w:cs="Times New Roman"/>
          <w:szCs w:val="24"/>
        </w:rPr>
      </w:pPr>
      <w:r w:rsidRPr="000373D0">
        <w:rPr>
          <w:rFonts w:eastAsia="Times New Roman" w:cs="Times New Roman"/>
          <w:b/>
          <w:szCs w:val="24"/>
        </w:rPr>
        <w:t>ΧΑΡΟΥΛΑ (ΧΑΡΑ) ΚΕΦΑΛΙΔΟΥ:</w:t>
      </w:r>
      <w:r>
        <w:rPr>
          <w:rFonts w:eastAsia="Times New Roman" w:cs="Times New Roman"/>
          <w:szCs w:val="24"/>
        </w:rPr>
        <w:t xml:space="preserve"> Κύριε Υπουργέ, σας άκουσα με προσοχή. </w:t>
      </w:r>
      <w:r>
        <w:rPr>
          <w:rFonts w:eastAsia="Times New Roman" w:cs="Times New Roman"/>
          <w:szCs w:val="24"/>
        </w:rPr>
        <w:t xml:space="preserve">Μου </w:t>
      </w:r>
      <w:r>
        <w:rPr>
          <w:rFonts w:eastAsia="Times New Roman" w:cs="Times New Roman"/>
          <w:szCs w:val="24"/>
        </w:rPr>
        <w:t xml:space="preserve">επαναλάβετε αυτά που σας είπα στην </w:t>
      </w:r>
      <w:proofErr w:type="spellStart"/>
      <w:r>
        <w:rPr>
          <w:rFonts w:eastAsia="Times New Roman" w:cs="Times New Roman"/>
          <w:szCs w:val="24"/>
        </w:rPr>
        <w:t>πρωτομιλία</w:t>
      </w:r>
      <w:proofErr w:type="spellEnd"/>
      <w:r>
        <w:rPr>
          <w:rFonts w:eastAsia="Times New Roman" w:cs="Times New Roman"/>
          <w:szCs w:val="24"/>
        </w:rPr>
        <w:t xml:space="preserve"> μου. Τα είπα εν τάχει, για να μην μπείτε στον κόπο να μας επαναλάβετε αυτά που έχετε απαντήσει όλες αυτές τ</w:t>
      </w:r>
      <w:r>
        <w:rPr>
          <w:rFonts w:eastAsia="Times New Roman" w:cs="Times New Roman"/>
          <w:szCs w:val="24"/>
        </w:rPr>
        <w:t xml:space="preserve">ις φορές που έχετε ερωτηθεί. </w:t>
      </w:r>
    </w:p>
    <w:p w14:paraId="37EFF6C3"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Σας είπα, λοιπόν, και το ξαναλέω, ότι γνωρίζω πως η απονομή χάριτος αποτελεί προνομία του Προέδρου της Δημοκρατίας. </w:t>
      </w:r>
    </w:p>
    <w:p w14:paraId="37EFF6C4" w14:textId="77777777" w:rsidR="00D06C4D" w:rsidRDefault="007419CE">
      <w:pPr>
        <w:spacing w:line="600" w:lineRule="auto"/>
        <w:ind w:firstLine="720"/>
        <w:jc w:val="both"/>
        <w:rPr>
          <w:rFonts w:eastAsia="Times New Roman" w:cs="Times New Roman"/>
          <w:szCs w:val="24"/>
        </w:rPr>
      </w:pPr>
      <w:r w:rsidRPr="000373D0">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Τότε γιατί λέτε ότι τη χαρίσα</w:t>
      </w:r>
      <w:r>
        <w:rPr>
          <w:rFonts w:eastAsia="Times New Roman" w:cs="Times New Roman"/>
          <w:szCs w:val="24"/>
        </w:rPr>
        <w:t>με;</w:t>
      </w:r>
    </w:p>
    <w:p w14:paraId="37EFF6C5"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 όλα αυτά, ο αρμόδιος Υπουργός δεν αποτελεί διακοσμητικό στοιχείο. Αυτό θέλετε να μας πείτε; Ότι είστε διακοσμητικό στοιχείο σε όλη την ιστορία;</w:t>
      </w:r>
    </w:p>
    <w:p w14:paraId="37EFF6C6" w14:textId="77777777" w:rsidR="00D06C4D" w:rsidRDefault="007419CE">
      <w:pPr>
        <w:spacing w:line="600" w:lineRule="auto"/>
        <w:ind w:firstLine="720"/>
        <w:jc w:val="both"/>
        <w:rPr>
          <w:rFonts w:eastAsia="Times New Roman" w:cs="Times New Roman"/>
          <w:szCs w:val="24"/>
        </w:rPr>
      </w:pPr>
      <w:r w:rsidRPr="000373D0">
        <w:rPr>
          <w:rFonts w:eastAsia="Times New Roman" w:cs="Times New Roman"/>
          <w:b/>
          <w:szCs w:val="24"/>
        </w:rPr>
        <w:t>ΣΤΑΥΡΟΣ ΚΟΝΤΟΝΗΣ (Υπουργός Δικαιοσύνης, Διαφάνειας και Ανθρωπίνων Δικαιωμάτων</w:t>
      </w:r>
      <w:r w:rsidRPr="000373D0">
        <w:rPr>
          <w:rFonts w:eastAsia="Times New Roman" w:cs="Times New Roman"/>
          <w:b/>
          <w:szCs w:val="24"/>
        </w:rPr>
        <w:t>):</w:t>
      </w:r>
      <w:r>
        <w:rPr>
          <w:rFonts w:eastAsia="Times New Roman" w:cs="Times New Roman"/>
          <w:b/>
          <w:szCs w:val="24"/>
        </w:rPr>
        <w:t xml:space="preserve"> </w:t>
      </w:r>
      <w:r>
        <w:rPr>
          <w:rFonts w:eastAsia="Times New Roman" w:cs="Times New Roman"/>
          <w:szCs w:val="24"/>
        </w:rPr>
        <w:t>Εμείς μια πρόταση κάναμε.</w:t>
      </w:r>
    </w:p>
    <w:p w14:paraId="37EFF6C7"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sidRPr="00E82871">
        <w:rPr>
          <w:rFonts w:eastAsia="Times New Roman" w:cs="Times New Roman"/>
          <w:szCs w:val="24"/>
        </w:rPr>
        <w:t xml:space="preserve"> </w:t>
      </w:r>
      <w:r>
        <w:rPr>
          <w:rFonts w:eastAsia="Times New Roman" w:cs="Times New Roman"/>
          <w:szCs w:val="24"/>
        </w:rPr>
        <w:t xml:space="preserve">Είναι, λοιπόν, αυτός ο οποίος παίζει ρόλο σημαντικό, διότι κάνει την πρόταση για την απονομή της χάριτος. </w:t>
      </w:r>
    </w:p>
    <w:p w14:paraId="37EFF6C8"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Και επειδή μας ακούει και ο ελληνικός λαός, δεν μπορώ να δεχθώ ότι ένας Υπουργός Δικαιοσύνης ε</w:t>
      </w:r>
      <w:r>
        <w:rPr>
          <w:rFonts w:eastAsia="Times New Roman" w:cs="Times New Roman"/>
          <w:szCs w:val="24"/>
        </w:rPr>
        <w:t>ίναι διακοσμητικός</w:t>
      </w:r>
      <w:r>
        <w:rPr>
          <w:rFonts w:eastAsia="Times New Roman" w:cs="Times New Roman"/>
          <w:szCs w:val="24"/>
        </w:rPr>
        <w:t xml:space="preserve"> </w:t>
      </w:r>
      <w:r>
        <w:rPr>
          <w:rFonts w:eastAsia="Times New Roman" w:cs="Times New Roman"/>
          <w:szCs w:val="24"/>
        </w:rPr>
        <w:t>σε μία διαδικασία.</w:t>
      </w:r>
    </w:p>
    <w:p w14:paraId="37EFF6C9" w14:textId="77777777" w:rsidR="00D06C4D" w:rsidRDefault="007419CE">
      <w:pPr>
        <w:spacing w:line="600" w:lineRule="auto"/>
        <w:ind w:firstLine="720"/>
        <w:jc w:val="both"/>
        <w:rPr>
          <w:rFonts w:eastAsia="Times New Roman" w:cs="Times New Roman"/>
          <w:szCs w:val="24"/>
        </w:rPr>
      </w:pPr>
      <w:r w:rsidRPr="000373D0">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Ποιος είπε ότι είναι διακοσμητικός; Να μου απαντήσετε επί της ουσίας.</w:t>
      </w:r>
    </w:p>
    <w:p w14:paraId="37EFF6CA"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Δεν θα με διακόπτετε, κύριε Υπουργέ. Εγώ σ</w:t>
      </w:r>
      <w:r>
        <w:rPr>
          <w:rFonts w:eastAsia="Times New Roman" w:cs="Times New Roman"/>
          <w:szCs w:val="24"/>
        </w:rPr>
        <w:t xml:space="preserve">ας άκουσα. Θα με ακούσετε κι εσείς. Εγώ ρωτάω και εσείς απαντάτε. Αυτή είναι η κοινοβουλευτική διαδικασία. </w:t>
      </w:r>
    </w:p>
    <w:p w14:paraId="37EFF6CB"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Εάν δει κανείς έναν συγκεντρωτικό πίνακα με τις δεκάδες περιπτώσεις απονομής χάριτος, είναι αρκετό για να διαπιστώσει ότι υπάρχει καταχρηστική εφαρμ</w:t>
      </w:r>
      <w:r>
        <w:rPr>
          <w:rFonts w:eastAsia="Times New Roman" w:cs="Times New Roman"/>
          <w:szCs w:val="24"/>
        </w:rPr>
        <w:t xml:space="preserve">ογή </w:t>
      </w:r>
      <w:r>
        <w:rPr>
          <w:rFonts w:eastAsia="Times New Roman" w:cs="Times New Roman"/>
          <w:szCs w:val="24"/>
        </w:rPr>
        <w:t xml:space="preserve">τού </w:t>
      </w:r>
      <w:proofErr w:type="spellStart"/>
      <w:r>
        <w:rPr>
          <w:rFonts w:eastAsia="Times New Roman" w:cs="Times New Roman"/>
          <w:szCs w:val="24"/>
        </w:rPr>
        <w:t>όλως</w:t>
      </w:r>
      <w:proofErr w:type="spellEnd"/>
      <w:r>
        <w:rPr>
          <w:rFonts w:eastAsia="Times New Roman" w:cs="Times New Roman"/>
          <w:szCs w:val="24"/>
        </w:rPr>
        <w:t xml:space="preserve"> εξαιρετικού μέτρου, που ονομάζεται απονομή χάριτος. </w:t>
      </w:r>
    </w:p>
    <w:p w14:paraId="37EFF6CC"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Εσείς, προφανώς, έχετε ενημερωθεί </w:t>
      </w:r>
      <w:r w:rsidRPr="002B5B2E">
        <w:rPr>
          <w:rFonts w:eastAsia="Times New Roman"/>
          <w:bCs/>
          <w:shd w:val="clear" w:color="auto" w:fill="FFFFFF"/>
        </w:rPr>
        <w:t>ότι</w:t>
      </w:r>
      <w:r>
        <w:rPr>
          <w:rFonts w:eastAsia="Times New Roman" w:cs="Times New Roman"/>
          <w:szCs w:val="24"/>
        </w:rPr>
        <w:t xml:space="preserve"> υπάρχει μία αλληλογραφία που έχει γίνει με την Επιτροπή Γνωμοδότησης του Συμβουλίου Χαρίτων, που βγάζει αυτές τις αποφάσεις, </w:t>
      </w:r>
      <w:r w:rsidRPr="00F331DF">
        <w:rPr>
          <w:rFonts w:eastAsia="Times New Roman"/>
          <w:bCs/>
        </w:rPr>
        <w:t>και</w:t>
      </w:r>
      <w:r>
        <w:rPr>
          <w:rFonts w:eastAsia="Times New Roman" w:cs="Times New Roman"/>
          <w:szCs w:val="24"/>
        </w:rPr>
        <w:t xml:space="preserve"> ότι </w:t>
      </w:r>
      <w:r>
        <w:rPr>
          <w:rFonts w:eastAsia="Times New Roman" w:cs="Times New Roman"/>
          <w:szCs w:val="24"/>
        </w:rPr>
        <w:t xml:space="preserve">έχουμε ζητήσει </w:t>
      </w:r>
      <w:r>
        <w:rPr>
          <w:rFonts w:eastAsia="Times New Roman" w:cs="Times New Roman"/>
          <w:szCs w:val="24"/>
        </w:rPr>
        <w:t xml:space="preserve">να μας </w:t>
      </w:r>
      <w:r>
        <w:rPr>
          <w:rFonts w:eastAsia="Times New Roman" w:cs="Times New Roman"/>
          <w:szCs w:val="24"/>
        </w:rPr>
        <w:t xml:space="preserve">δοθούν </w:t>
      </w:r>
      <w:r>
        <w:rPr>
          <w:rFonts w:eastAsia="Times New Roman" w:cs="Times New Roman"/>
          <w:szCs w:val="24"/>
        </w:rPr>
        <w:t xml:space="preserve">οι </w:t>
      </w:r>
      <w:r>
        <w:rPr>
          <w:rFonts w:eastAsia="Times New Roman" w:cs="Times New Roman"/>
          <w:szCs w:val="24"/>
        </w:rPr>
        <w:t xml:space="preserve">σχετικές αποφάσεις. </w:t>
      </w:r>
    </w:p>
    <w:p w14:paraId="37EFF6CD"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υδέποτε τις λάβαμε. Έχετε μόνο εσείς πρόσβαση. Και εγώ ρωτάω: δεν είναι δημόσια έγγραφα; Οι εκλεγμένοι Βουλευτές δηλαδή δεν μπορούν να έχουν πρόσβαση; Δεν στοιχειοθετεί έννομο συμφέρον η ερώτηση που κατατίθεται στη Βο</w:t>
      </w:r>
      <w:r>
        <w:rPr>
          <w:rFonts w:eastAsia="Times New Roman" w:cs="Times New Roman"/>
          <w:szCs w:val="24"/>
        </w:rPr>
        <w:t xml:space="preserve">υλή; Νομικός δεν είμαι, αλλά μία απάντηση σε αυτό την περιμένω. </w:t>
      </w:r>
    </w:p>
    <w:p w14:paraId="37EFF6C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Κύριε Πρόεδρε, θα χρειαστώ λίγο χρόνο -σας το λέω προκαταβολικά-, για να τεκμηριώσω την άποψή μου.</w:t>
      </w:r>
    </w:p>
    <w:p w14:paraId="37EFF6C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Θα σας πω και αυτό το οποίο διαπιστώνω μετά λύπης μου. Η σωρεία παραγωγής τέτοιων αποφάσεων,</w:t>
      </w:r>
      <w:r>
        <w:rPr>
          <w:rFonts w:eastAsia="Times New Roman" w:cs="Times New Roman"/>
          <w:szCs w:val="24"/>
        </w:rPr>
        <w:t xml:space="preserve"> αθόρυβα και βουβά, υποσκάπτουν το σύστημα επιβολής ποινών και αποδυναμώνουν τελικά τη δικαιοσύνη. Εσάς </w:t>
      </w:r>
      <w:r>
        <w:rPr>
          <w:rFonts w:eastAsia="Times New Roman" w:cs="Times New Roman"/>
          <w:szCs w:val="24"/>
        </w:rPr>
        <w:lastRenderedPageBreak/>
        <w:t>μπορεί να μην σας ενοχλεί αυτό. Άλλωστε τα έργα και οι ημέρες της διακυβέρνησής σας το μαρτυρούν. Εμάς, όμως, και τον κάθε Έλληνα πολίτη και μας τρομάζο</w:t>
      </w:r>
      <w:r>
        <w:rPr>
          <w:rFonts w:eastAsia="Times New Roman" w:cs="Times New Roman"/>
          <w:szCs w:val="24"/>
        </w:rPr>
        <w:t xml:space="preserve">υν και προκαλούν το κοινό περί δικαίου αίσθημα. </w:t>
      </w:r>
    </w:p>
    <w:p w14:paraId="37EFF6D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κανείς </w:t>
      </w:r>
      <w:r>
        <w:rPr>
          <w:rFonts w:eastAsia="Times New Roman" w:cs="Times New Roman"/>
          <w:szCs w:val="24"/>
        </w:rPr>
        <w:t>δεν διαφων</w:t>
      </w:r>
      <w:r>
        <w:rPr>
          <w:rFonts w:eastAsia="Times New Roman" w:cs="Times New Roman"/>
          <w:szCs w:val="24"/>
        </w:rPr>
        <w:t>εί</w:t>
      </w:r>
      <w:r>
        <w:rPr>
          <w:rFonts w:eastAsia="Times New Roman" w:cs="Times New Roman"/>
          <w:szCs w:val="24"/>
        </w:rPr>
        <w:t xml:space="preserve"> στον σωφρονιστικό ρόλο της δικαιοσύνης και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ανάγκη</w:t>
      </w:r>
      <w:r>
        <w:rPr>
          <w:rFonts w:eastAsia="Times New Roman" w:cs="Times New Roman"/>
          <w:szCs w:val="24"/>
        </w:rPr>
        <w:t>ς</w:t>
      </w:r>
      <w:r>
        <w:rPr>
          <w:rFonts w:eastAsia="Times New Roman" w:cs="Times New Roman"/>
          <w:szCs w:val="24"/>
        </w:rPr>
        <w:t xml:space="preserve"> των σύγχρονων κοινωνιών να επανεντάσσουν στους κόλπους τους πολίτες που έχουν υποπέσει σε ποινικά κολάσιμες πράξεις. </w:t>
      </w:r>
      <w:r>
        <w:rPr>
          <w:rFonts w:eastAsia="Times New Roman" w:cs="Times New Roman"/>
          <w:szCs w:val="24"/>
        </w:rPr>
        <w:t xml:space="preserve">Αυτή είναι μία επιχειρηματολογία την οποία και δεχόμαστε και την έχουμε έτσι κι αλλιώς υπ’ </w:t>
      </w:r>
      <w:proofErr w:type="spellStart"/>
      <w:r>
        <w:rPr>
          <w:rFonts w:eastAsia="Times New Roman" w:cs="Times New Roman"/>
          <w:szCs w:val="24"/>
        </w:rPr>
        <w:t>όψιν</w:t>
      </w:r>
      <w:proofErr w:type="spellEnd"/>
      <w:r>
        <w:rPr>
          <w:rFonts w:eastAsia="Times New Roman" w:cs="Times New Roman"/>
          <w:szCs w:val="24"/>
        </w:rPr>
        <w:t xml:space="preserve"> μας. Φυσικά και οφείλει να δίνει μία δεύτερη ευκαιρία αξιοπρεπούς ζωής. Άλλο είναι αυτό και άλλο αυτό που </w:t>
      </w:r>
      <w:r>
        <w:rPr>
          <w:rFonts w:eastAsia="Times New Roman" w:cs="Times New Roman"/>
          <w:szCs w:val="24"/>
        </w:rPr>
        <w:t xml:space="preserve">μεθοδεύει </w:t>
      </w:r>
      <w:r>
        <w:rPr>
          <w:rFonts w:eastAsia="Times New Roman" w:cs="Times New Roman"/>
          <w:szCs w:val="24"/>
        </w:rPr>
        <w:t>η δική σας Κυβέρνηση. Εσείς φαίνεται ότι έχε</w:t>
      </w:r>
      <w:r>
        <w:rPr>
          <w:rFonts w:eastAsia="Times New Roman" w:cs="Times New Roman"/>
          <w:szCs w:val="24"/>
        </w:rPr>
        <w:t>τε βρει την καινοτόμο λύση να λύσετε και το δημογραφικό πρόβλημα της χώρας. Γιατί εδώ πολιτογραφείτε ως Έλληνες, αναξιοπαθούντες, κλέφτες, απατεώνες, πλαστογράφους από γειτονικές χώρες, τους χαρίζετε τα υπόλοιπα των ποινών τους, ξεπλένετε και τις συνέπειες</w:t>
      </w:r>
      <w:r>
        <w:rPr>
          <w:rFonts w:eastAsia="Times New Roman" w:cs="Times New Roman"/>
          <w:szCs w:val="24"/>
        </w:rPr>
        <w:t xml:space="preserve"> της καταδίκης διά της οδού της απονομής χάριτος στην κολυμβήθρα του Σιλωάμ και τους δίνετε και τη δυνατότητα εργασίας στην γαλαντόμο κατά τα άλλα χώρα μας, τόσο στον δημόσιο όσο </w:t>
      </w:r>
      <w:r w:rsidRPr="00F331DF">
        <w:rPr>
          <w:rFonts w:eastAsia="Times New Roman"/>
          <w:bCs/>
        </w:rPr>
        <w:t>και</w:t>
      </w:r>
      <w:r>
        <w:rPr>
          <w:rFonts w:eastAsia="Times New Roman" w:cs="Times New Roman"/>
          <w:szCs w:val="24"/>
        </w:rPr>
        <w:t xml:space="preserve"> στον ιδιωτικό τομέα</w:t>
      </w:r>
      <w:r>
        <w:rPr>
          <w:rFonts w:eastAsia="Times New Roman" w:cs="Times New Roman"/>
          <w:szCs w:val="24"/>
        </w:rPr>
        <w:t xml:space="preserve"> ή </w:t>
      </w:r>
      <w:r>
        <w:rPr>
          <w:rFonts w:eastAsia="Times New Roman" w:cs="Times New Roman"/>
          <w:szCs w:val="24"/>
        </w:rPr>
        <w:t>σε επαγγέλματα που και η εντιμότητα και το λευκό πο</w:t>
      </w:r>
      <w:r>
        <w:rPr>
          <w:rFonts w:eastAsia="Times New Roman" w:cs="Times New Roman"/>
          <w:szCs w:val="24"/>
        </w:rPr>
        <w:t xml:space="preserve">ινικό μητρώο έχουν λόγο ύπαρξης. Αυτό είναι φυσικά μία προνομία που έχει ο ΣΥΡΙΖΑ. Είναι πολύ </w:t>
      </w:r>
      <w:proofErr w:type="spellStart"/>
      <w:r>
        <w:rPr>
          <w:rFonts w:eastAsia="Times New Roman" w:cs="Times New Roman"/>
          <w:szCs w:val="24"/>
        </w:rPr>
        <w:t>κιμπάρης</w:t>
      </w:r>
      <w:proofErr w:type="spellEnd"/>
      <w:r>
        <w:rPr>
          <w:rFonts w:eastAsia="Times New Roman" w:cs="Times New Roman"/>
          <w:szCs w:val="24"/>
        </w:rPr>
        <w:t xml:space="preserve"> σε αυτά! </w:t>
      </w:r>
    </w:p>
    <w:p w14:paraId="37EFF6D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όταν αναγκάζονται οι νέοι γιατροί, οι νέοι νοσηλευτές, να φύγουν, γιατί αναζητούν αξιοπρεπή δουλειά στην αλλοδαπή, εσείς διευκολ</w:t>
      </w:r>
      <w:r>
        <w:rPr>
          <w:rFonts w:eastAsia="Times New Roman" w:cs="Times New Roman"/>
          <w:szCs w:val="24"/>
        </w:rPr>
        <w:t>ύνετε εισαγόμενους -τουλάχιστον αυτό λένε τα στοιχεία που έχουμε εμείς στο ΦΕΚ- που έχουν καταδικαστεί με τη βούλα του δικαστηρίου για κλοπές, πλην όμως είναι γιατροί και νοσηλευτές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ρος Θεού, όχι ότι δεν υπάρχει και ημεδαπό προσωπικό αντιστοίχων προσόντω</w:t>
      </w:r>
      <w:r>
        <w:rPr>
          <w:rFonts w:eastAsia="Times New Roman" w:cs="Times New Roman"/>
          <w:szCs w:val="24"/>
        </w:rPr>
        <w:t xml:space="preserve">ν. </w:t>
      </w:r>
    </w:p>
    <w:p w14:paraId="37EFF6D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Έτσι, ο ελληνικός λαός μπορεί να κοιμάται τον ύπνο του δικαίου ήσυχος και για την τσέπη του και για την υγεία του. Τα δε νοσοκομεία μας </w:t>
      </w:r>
      <w:r>
        <w:rPr>
          <w:rFonts w:eastAsia="Times New Roman" w:cs="Times New Roman"/>
          <w:szCs w:val="24"/>
        </w:rPr>
        <w:t xml:space="preserve">θα </w:t>
      </w:r>
      <w:r>
        <w:rPr>
          <w:rFonts w:eastAsia="Times New Roman" w:cs="Times New Roman"/>
          <w:szCs w:val="24"/>
        </w:rPr>
        <w:t>μπορούν κι αυτά να κοιμούνται ήσυχα, γιατί τα ακριβά αντικαρκινικά φάρμακα στο εξής θα τα εμπορεύονται με ευκολία</w:t>
      </w:r>
      <w:r>
        <w:rPr>
          <w:rFonts w:eastAsia="Times New Roman" w:cs="Times New Roman"/>
          <w:szCs w:val="24"/>
        </w:rPr>
        <w:t xml:space="preserve"> εξειδικευμένοι </w:t>
      </w:r>
      <w:r>
        <w:rPr>
          <w:rFonts w:eastAsia="Times New Roman" w:cs="Times New Roman"/>
          <w:szCs w:val="24"/>
        </w:rPr>
        <w:t xml:space="preserve">στις </w:t>
      </w:r>
      <w:r>
        <w:rPr>
          <w:rFonts w:eastAsia="Times New Roman" w:cs="Times New Roman"/>
          <w:szCs w:val="24"/>
        </w:rPr>
        <w:t xml:space="preserve">απάτες και κλοπές, κατά </w:t>
      </w:r>
      <w:proofErr w:type="spellStart"/>
      <w:r>
        <w:rPr>
          <w:rFonts w:eastAsia="Times New Roman" w:cs="Times New Roman"/>
          <w:szCs w:val="24"/>
        </w:rPr>
        <w:t>συρροήν</w:t>
      </w:r>
      <w:proofErr w:type="spellEnd"/>
      <w:r>
        <w:rPr>
          <w:rFonts w:eastAsia="Times New Roman" w:cs="Times New Roman"/>
          <w:szCs w:val="24"/>
        </w:rPr>
        <w:t xml:space="preserve">, «επιστήμονες» του είδους, όχι απλοί ερασιτέχνες. </w:t>
      </w:r>
    </w:p>
    <w:p w14:paraId="37EFF6D3"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Και πιο ήσυχη απ’ όλους μπορεί να κοιμάται η Κυβέρνηση των ΣΥΡΙΖΑ και ΑΝΕΛ που βρήκαν την πατέντα για τη προσέλκυση νέου αίματος ψηφοφόρων! </w:t>
      </w:r>
    </w:p>
    <w:p w14:paraId="37EFF6D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Οι άνθρωποι που τους διευκολύνετε τώρα με την απονομή χάριτος και τους </w:t>
      </w:r>
      <w:r>
        <w:rPr>
          <w:rFonts w:eastAsia="Times New Roman" w:cs="Times New Roman"/>
          <w:szCs w:val="24"/>
        </w:rPr>
        <w:t xml:space="preserve">δώσατε </w:t>
      </w:r>
      <w:r>
        <w:rPr>
          <w:rFonts w:eastAsia="Times New Roman" w:cs="Times New Roman"/>
          <w:szCs w:val="24"/>
        </w:rPr>
        <w:t xml:space="preserve">μια χώρα, τους </w:t>
      </w:r>
      <w:r>
        <w:rPr>
          <w:rFonts w:eastAsia="Times New Roman" w:cs="Times New Roman"/>
          <w:szCs w:val="24"/>
        </w:rPr>
        <w:t xml:space="preserve">εξασφαλίσατε </w:t>
      </w:r>
      <w:r>
        <w:rPr>
          <w:rFonts w:eastAsia="Times New Roman" w:cs="Times New Roman"/>
          <w:szCs w:val="24"/>
        </w:rPr>
        <w:t xml:space="preserve">μια καλή δουλειά, είτε στο δημόσιο είτε στον ιδιωτικό τομέα, καταδικασμένοι για κλοπές </w:t>
      </w:r>
      <w:r>
        <w:rPr>
          <w:rFonts w:eastAsia="Times New Roman" w:cs="Times New Roman"/>
          <w:szCs w:val="24"/>
        </w:rPr>
        <w:t xml:space="preserve">και </w:t>
      </w:r>
      <w:r>
        <w:rPr>
          <w:rFonts w:eastAsia="Times New Roman" w:cs="Times New Roman"/>
          <w:szCs w:val="24"/>
        </w:rPr>
        <w:t xml:space="preserve">έμποροι ναρκωτικών, </w:t>
      </w:r>
      <w:r>
        <w:rPr>
          <w:rFonts w:eastAsia="Times New Roman" w:cs="Times New Roman"/>
          <w:szCs w:val="24"/>
        </w:rPr>
        <w:t>μπορεί να είναι.</w:t>
      </w:r>
      <w:r>
        <w:rPr>
          <w:rFonts w:eastAsia="Times New Roman" w:cs="Times New Roman"/>
          <w:szCs w:val="24"/>
        </w:rPr>
        <w:t xml:space="preserve"> Δεν</w:t>
      </w:r>
      <w:r>
        <w:rPr>
          <w:rFonts w:eastAsia="Times New Roman" w:cs="Times New Roman"/>
          <w:szCs w:val="24"/>
        </w:rPr>
        <w:t xml:space="preserve"> είναι</w:t>
      </w:r>
      <w:r>
        <w:rPr>
          <w:rFonts w:eastAsia="Times New Roman" w:cs="Times New Roman"/>
          <w:szCs w:val="24"/>
        </w:rPr>
        <w:t xml:space="preserve"> όμως</w:t>
      </w:r>
      <w:r>
        <w:rPr>
          <w:rFonts w:eastAsia="Times New Roman" w:cs="Times New Roman"/>
          <w:szCs w:val="24"/>
        </w:rPr>
        <w:t xml:space="preserve"> αχάριστ</w:t>
      </w:r>
      <w:r>
        <w:rPr>
          <w:rFonts w:eastAsia="Times New Roman" w:cs="Times New Roman"/>
          <w:szCs w:val="24"/>
        </w:rPr>
        <w:t xml:space="preserve">οι. </w:t>
      </w:r>
      <w:r>
        <w:rPr>
          <w:rFonts w:eastAsia="Times New Roman" w:cs="Times New Roman"/>
          <w:szCs w:val="24"/>
        </w:rPr>
        <w:t>Δ</w:t>
      </w:r>
      <w:r>
        <w:rPr>
          <w:rFonts w:eastAsia="Times New Roman" w:cs="Times New Roman"/>
          <w:szCs w:val="24"/>
        </w:rPr>
        <w:t xml:space="preserve">εν θα ξεχάσουν το καλό που τους </w:t>
      </w:r>
      <w:r>
        <w:rPr>
          <w:rFonts w:eastAsia="Times New Roman" w:cs="Times New Roman"/>
          <w:szCs w:val="24"/>
        </w:rPr>
        <w:lastRenderedPageBreak/>
        <w:t xml:space="preserve">κάνατε, μπορείτε από σήμερα να τους προσμετράτε στη λίστα των εσαεί ευγνωμονούντων. Ξέρετε εσείς. </w:t>
      </w:r>
    </w:p>
    <w:p w14:paraId="37EFF6D5"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έχετε τον λόγο. </w:t>
      </w:r>
    </w:p>
    <w:p w14:paraId="37EFF6D6"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Παρακαλώ πάρα πολύ, λίγη προσοχή στον χρόνο. </w:t>
      </w:r>
    </w:p>
    <w:p w14:paraId="37EFF6D7"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ΣΤΑΥΡΟΣ ΚΟ</w:t>
      </w:r>
      <w:r>
        <w:rPr>
          <w:rFonts w:eastAsia="Times New Roman" w:cs="Times New Roman"/>
          <w:b/>
          <w:szCs w:val="24"/>
        </w:rPr>
        <w:t xml:space="preserve">ΝΤΟΝΗΣ (Υπουργός Δικαιοσύνης, Διαφάνειας και Ανθρωπίνων Δικαιωμάτων): </w:t>
      </w:r>
      <w:r>
        <w:rPr>
          <w:rFonts w:eastAsia="Times New Roman" w:cs="Times New Roman"/>
          <w:szCs w:val="24"/>
        </w:rPr>
        <w:t xml:space="preserve">Κύριε Πρόεδρε, αντιλαμβάνομαι γιατί το κόμμα σας, το Ποτάμι, αποχώρησε από το Κίνημα Αλλαγής. </w:t>
      </w:r>
    </w:p>
    <w:p w14:paraId="37EFF6D8"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εγώ προεδρεύω τώρα. Δεν εκπροσωπώ κανένα κόμ</w:t>
      </w:r>
      <w:r>
        <w:rPr>
          <w:rFonts w:eastAsia="Times New Roman" w:cs="Times New Roman"/>
          <w:szCs w:val="24"/>
        </w:rPr>
        <w:t xml:space="preserve">μα. </w:t>
      </w:r>
    </w:p>
    <w:p w14:paraId="37EFF6D9"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Διότι αυτά που άκουσα έμοιαζαν με μια ρητορεία ακροδεξιά, για να μην πω </w:t>
      </w:r>
      <w:proofErr w:type="spellStart"/>
      <w:r>
        <w:rPr>
          <w:rFonts w:eastAsia="Times New Roman" w:cs="Times New Roman"/>
          <w:szCs w:val="24"/>
        </w:rPr>
        <w:t>φασίζουσα</w:t>
      </w:r>
      <w:proofErr w:type="spellEnd"/>
      <w:r>
        <w:rPr>
          <w:rFonts w:eastAsia="Times New Roman" w:cs="Times New Roman"/>
          <w:szCs w:val="24"/>
        </w:rPr>
        <w:t xml:space="preserve">, παρά θέσεις από κόμμα που θέλει να λέγεται προοδευτικό. </w:t>
      </w:r>
    </w:p>
    <w:p w14:paraId="37EFF6DA"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Η έλλ</w:t>
      </w:r>
      <w:r>
        <w:rPr>
          <w:rFonts w:eastAsia="Times New Roman" w:cs="Times New Roman"/>
          <w:szCs w:val="24"/>
        </w:rPr>
        <w:t xml:space="preserve">ειψη επιχειρημάτων είναι εμφανής! </w:t>
      </w:r>
      <w:r>
        <w:rPr>
          <w:rFonts w:eastAsia="Times New Roman" w:cs="Times New Roman"/>
          <w:szCs w:val="24"/>
        </w:rPr>
        <w:t>Πάρτε το πίσω</w:t>
      </w:r>
      <w:r>
        <w:rPr>
          <w:rFonts w:eastAsia="Times New Roman" w:cs="Times New Roman"/>
          <w:szCs w:val="24"/>
        </w:rPr>
        <w:t>!</w:t>
      </w:r>
    </w:p>
    <w:p w14:paraId="37EFF6DB"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Εν </w:t>
      </w:r>
      <w:proofErr w:type="spellStart"/>
      <w:r>
        <w:rPr>
          <w:rFonts w:eastAsia="Times New Roman" w:cs="Times New Roman"/>
          <w:szCs w:val="24"/>
        </w:rPr>
        <w:t>πρώτοις</w:t>
      </w:r>
      <w:proofErr w:type="spellEnd"/>
      <w:r>
        <w:rPr>
          <w:rFonts w:eastAsia="Times New Roman" w:cs="Times New Roman"/>
          <w:szCs w:val="24"/>
        </w:rPr>
        <w:t xml:space="preserve"> -και μου κάνει εντύπωση αυτό το πράγμα- έμεινε η κυρία Βουλευτής να υπερασπίζεται ότι η Κυβέρνηση δίνει χάρη. Κι ενώ</w:t>
      </w:r>
      <w:r>
        <w:rPr>
          <w:rFonts w:eastAsia="Times New Roman" w:cs="Times New Roman"/>
          <w:szCs w:val="24"/>
        </w:rPr>
        <w:t xml:space="preserve"> η ίδια είπε ότι τη χάρη τη δίνει ο Πρόεδρος της Δημοκρατίας, επανέρχεται στη δευτερολογία της και λέει «έχετε βρει εσείς το κόλπο να δίνετε χάρες». Πρώτο, λοιπόν, αυτό. </w:t>
      </w:r>
    </w:p>
    <w:p w14:paraId="37EFF6DC"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Δεύτερον, δεν μου απάντησε επί της ουσίας στις περιπτώσεις που ανέφερα. </w:t>
      </w:r>
    </w:p>
    <w:p w14:paraId="37EFF6DD"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ΧΑΡΟΥΛΑ (ΧΑΡ</w:t>
      </w:r>
      <w:r>
        <w:rPr>
          <w:rFonts w:eastAsia="Times New Roman" w:cs="Times New Roman"/>
          <w:b/>
          <w:szCs w:val="24"/>
        </w:rPr>
        <w:t xml:space="preserve">Α) ΚΕΦΑΛΙΔΟΥ: </w:t>
      </w:r>
      <w:r>
        <w:rPr>
          <w:rFonts w:eastAsia="Times New Roman" w:cs="Times New Roman"/>
          <w:szCs w:val="24"/>
        </w:rPr>
        <w:t xml:space="preserve">Εσείς απαντάτε, εγώ ρωτάω. </w:t>
      </w:r>
    </w:p>
    <w:p w14:paraId="37EFF6DE"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συνάδελφε, δεν κάνουμε τώρα διάλογο. Σας παρακαλώ πάρα πολύ. </w:t>
      </w:r>
    </w:p>
    <w:p w14:paraId="37EFF6DF"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Εδώ είχαμε έναν θηλυκό Ιαβέρη, κατ</w:t>
      </w:r>
      <w:r>
        <w:rPr>
          <w:rFonts w:eastAsia="Times New Roman" w:cs="Times New Roman"/>
          <w:szCs w:val="24"/>
        </w:rPr>
        <w:t>ά κυριολεξία σήμερα, κύριε Πρόεδρε, ο οποίος κυνηγάει παιδιά είκοσι ετών επειδή υπέπεσαν σε ένα αδίκημα. Ήταν ένα αστείο αδίκημα για το οποίο είχαν τιμωρηθεί με τριάντα ημέρες φυλακή και τους είχε αναγνωριστεί από το δικαστήριο και το ελαφρυντικό της ειλικ</w:t>
      </w:r>
      <w:r>
        <w:rPr>
          <w:rFonts w:eastAsia="Times New Roman" w:cs="Times New Roman"/>
          <w:szCs w:val="24"/>
        </w:rPr>
        <w:t xml:space="preserve">ρινούς μεταμέλειας. </w:t>
      </w:r>
      <w:r>
        <w:rPr>
          <w:rFonts w:eastAsia="Times New Roman" w:cs="Times New Roman"/>
          <w:szCs w:val="24"/>
        </w:rPr>
        <w:t xml:space="preserve">Το γεγονός ότι τιμωρήθηκαν </w:t>
      </w:r>
      <w:r>
        <w:rPr>
          <w:rFonts w:eastAsia="Times New Roman" w:cs="Times New Roman"/>
          <w:szCs w:val="24"/>
        </w:rPr>
        <w:t xml:space="preserve"> με τριάντα μέρες φυλακή πρέπει να στιγματίσει τη ζωή τους; Και δεν τους </w:t>
      </w:r>
      <w:r>
        <w:rPr>
          <w:rFonts w:eastAsia="Times New Roman" w:cs="Times New Roman"/>
          <w:szCs w:val="24"/>
        </w:rPr>
        <w:lastRenderedPageBreak/>
        <w:t>χαρίστηκε η ποινή. Ήρθησαν οι κατά νόμο συνέπειες για να μπορεί αυτό το παιδί είκοσι ετών που έκανε αυτήν την πράξη -έκλεψε ένα ρούχο αξ</w:t>
      </w:r>
      <w:r>
        <w:rPr>
          <w:rFonts w:eastAsia="Times New Roman" w:cs="Times New Roman"/>
          <w:szCs w:val="24"/>
        </w:rPr>
        <w:t xml:space="preserve">ίας 70 ευρώ και ένα ρολόι των 39 ευρώ- να μη στιγματιστεί και να βρει μια δουλειά. Αυτή είναι η κατάσταση. Ορίστε, η ερώτηση που ακούμε σήμερα! </w:t>
      </w:r>
    </w:p>
    <w:p w14:paraId="37EFF6E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Για τον άλλον, ένα νέο πάλι παιδί που είχε παρασυρθεί στη χρήση κάνναβης στα είκοσι τρία του χρόνια ήρθε ο Πρόε</w:t>
      </w:r>
      <w:r>
        <w:rPr>
          <w:rFonts w:eastAsia="Times New Roman" w:cs="Times New Roman"/>
          <w:szCs w:val="24"/>
        </w:rPr>
        <w:t>δρος της Δημοκρατίας και του χάρισε την ποινή, διαπιστώνοντας ότι και τα δύο αυτά παιδιά ουδέποτε είχαν τελέσει άλλο αδίκημα</w:t>
      </w:r>
      <w:r>
        <w:rPr>
          <w:rFonts w:eastAsia="Times New Roman" w:cs="Times New Roman"/>
          <w:szCs w:val="24"/>
        </w:rPr>
        <w:t>.</w:t>
      </w:r>
    </w:p>
    <w:p w14:paraId="37EFF6E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Για δε την άλλη περίπτωση που ανέφερε η κυρία συνάδελφος, βλέποντας τον σχετικό φάκελο -και αναφέρει εδώ «μετά από απόπειρα κλοπής</w:t>
      </w:r>
      <w:r>
        <w:rPr>
          <w:rFonts w:eastAsia="Times New Roman" w:cs="Times New Roman"/>
          <w:szCs w:val="24"/>
        </w:rPr>
        <w:t xml:space="preserve">», δεν είχαμε ούτε καν κλοπή-, ζήτησε μια κοπέλα να διοριστεί στον Δήμο Ιωαννιτών. </w:t>
      </w:r>
    </w:p>
    <w:p w14:paraId="37EFF6E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Γελάτε, κύριε συνάδελφε, αλλά εδώ έχουμε ανθρώπινα δράματα. </w:t>
      </w:r>
    </w:p>
    <w:p w14:paraId="37EFF6E3"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Σε ποιον το λέτε; </w:t>
      </w:r>
    </w:p>
    <w:p w14:paraId="37EFF6E4"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τι θέλετε; </w:t>
      </w:r>
    </w:p>
    <w:p w14:paraId="37EFF6E5"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Σε εμένα απευθύνεται; </w:t>
      </w:r>
    </w:p>
    <w:p w14:paraId="37EFF6E6"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Αυτή η κοπέλα λοιπόν, για να ξέρει το Σώμα, γιατί ο Πρόεδρος της Δημοκρατίας έδωσε χάρη μετά από δική μου πρόταση και γνωμοδότηση του Σ</w:t>
      </w:r>
      <w:r>
        <w:rPr>
          <w:rFonts w:eastAsia="Times New Roman" w:cs="Times New Roman"/>
          <w:szCs w:val="24"/>
        </w:rPr>
        <w:t>υμβουλίου Χαρίτων, ήταν μία κοπέλα η οποία είχε στην πλάτη της μία οικογένεια, τέσσερα ή πέντε, αν θυμάμαι καλά, ανήλικα αδέλφια που είχαν χάσει τον πατέρα τους και η μητέρα τους τα είχε εγκαταλείψει κι έκανε αυτό το αδίκημα. Και τι ζήτησε, κυρίες και κύρι</w:t>
      </w:r>
      <w:r>
        <w:rPr>
          <w:rFonts w:eastAsia="Times New Roman" w:cs="Times New Roman"/>
          <w:szCs w:val="24"/>
        </w:rPr>
        <w:t xml:space="preserve">οι συνάδελφοι, αυτή η κοπέλα που εδώ η κυρία συνάδελφος την αναφέρει ως παράδειγμα ότι θα διοριστεί στον Δήμο Ιωαννιτών; Ζήτησε να διοριστεί στην υπηρεσία καθαριότητας, να μαζεύει τα σκουπίδια στον Δήμο Ιωαννιτών,... </w:t>
      </w:r>
    </w:p>
    <w:p w14:paraId="37EFF6E7"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sidRPr="00616154">
        <w:rPr>
          <w:rFonts w:eastAsia="Times New Roman" w:cs="Times New Roman"/>
          <w:szCs w:val="24"/>
        </w:rPr>
        <w:t>Υπάρχουν και</w:t>
      </w:r>
      <w:r w:rsidRPr="00616154">
        <w:rPr>
          <w:rFonts w:eastAsia="Times New Roman" w:cs="Times New Roman"/>
          <w:szCs w:val="24"/>
        </w:rPr>
        <w:t xml:space="preserve"> άλλες περιπτώσεις</w:t>
      </w:r>
      <w:r w:rsidRPr="00616154">
        <w:rPr>
          <w:rFonts w:eastAsia="Times New Roman" w:cs="Times New Roman"/>
          <w:szCs w:val="24"/>
        </w:rPr>
        <w:t>.</w:t>
      </w:r>
    </w:p>
    <w:p w14:paraId="37EFF6E8"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…και αυτό θα πρέπει να είναι εσαεί στίγμα για έναν άνθρωπο που θέλει να ζήσει αξιοπρεπώς! Κατά τα άλλα -η υποκρισία!- θέλουμε να επανενταχτούν στην κοινωνία</w:t>
      </w:r>
      <w:r>
        <w:rPr>
          <w:rFonts w:eastAsia="Times New Roman" w:cs="Times New Roman"/>
          <w:szCs w:val="24"/>
        </w:rPr>
        <w:t xml:space="preserve"> και να έχουν ένα μέλλον, αφήνοντας πίσω όλες αυτές τις καταστάσεις! </w:t>
      </w:r>
    </w:p>
    <w:p w14:paraId="37EFF6E9" w14:textId="77777777" w:rsidR="00D06C4D" w:rsidRDefault="007419CE">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οι σύγχρονοι Ιαβέρηδες που υπάρχουν ανάμεσά μας δεν πρόκειται ποτέ να δώσουν δεύτερη ευκαιρία σε κανέναν </w:t>
      </w:r>
      <w:r>
        <w:rPr>
          <w:rFonts w:eastAsia="Times New Roman" w:cs="Times New Roman"/>
          <w:szCs w:val="24"/>
        </w:rPr>
        <w:lastRenderedPageBreak/>
        <w:t>συνάνθρωπό μας. Θα έρχονται πάντα εδώ για να λένε γ</w:t>
      </w:r>
      <w:r>
        <w:rPr>
          <w:rFonts w:eastAsia="Times New Roman" w:cs="Times New Roman"/>
          <w:szCs w:val="24"/>
        </w:rPr>
        <w:t xml:space="preserve">ια το στίγμα που αφήνει μια παράνομη πράξη και να ισχυρίζονται ότι ποτέ αυτό το στίγμα δεν πρέπει να αρθεί. </w:t>
      </w:r>
      <w:r>
        <w:rPr>
          <w:rFonts w:eastAsia="Times New Roman"/>
          <w:szCs w:val="24"/>
        </w:rPr>
        <w:t xml:space="preserve">Όμως, αυτά </w:t>
      </w:r>
      <w:r w:rsidRPr="008E3ACD">
        <w:rPr>
          <w:rFonts w:eastAsia="Times New Roman"/>
          <w:szCs w:val="24"/>
        </w:rPr>
        <w:t>-</w:t>
      </w:r>
      <w:r>
        <w:rPr>
          <w:rFonts w:eastAsia="Times New Roman"/>
          <w:szCs w:val="24"/>
        </w:rPr>
        <w:t>το είπα και στην αρχή της δευτερολογίας μου- είναι ισχυρισμοί και ακροδεξιά ρητορεία που δεν περίμενα ποτέ εδώ να ακούσω από ένα προοδευ</w:t>
      </w:r>
      <w:r>
        <w:rPr>
          <w:rFonts w:eastAsia="Times New Roman"/>
          <w:szCs w:val="24"/>
        </w:rPr>
        <w:t>τικό κόμμα.</w:t>
      </w:r>
    </w:p>
    <w:p w14:paraId="37EFF6EA" w14:textId="77777777" w:rsidR="00D06C4D" w:rsidRDefault="007419CE">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37EFF6EB" w14:textId="77777777" w:rsidR="00D06C4D" w:rsidRDefault="007419CE">
      <w:pPr>
        <w:tabs>
          <w:tab w:val="left" w:pos="2940"/>
        </w:tabs>
        <w:spacing w:line="600" w:lineRule="auto"/>
        <w:ind w:firstLine="720"/>
        <w:jc w:val="both"/>
        <w:rPr>
          <w:rFonts w:eastAsia="Times New Roman"/>
          <w:szCs w:val="24"/>
        </w:rPr>
      </w:pPr>
      <w:r w:rsidRPr="003E3663">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Είναι ισχυρισμοί, κύριε Πρόεδρε, που δεν τιμάνε κανέναν σ’ αυτήν την Αίθουσα και δεν περίμενα ποτέ να τα α</w:t>
      </w:r>
      <w:r>
        <w:rPr>
          <w:rFonts w:eastAsia="Times New Roman"/>
          <w:szCs w:val="24"/>
        </w:rPr>
        <w:t>κούσω από τη συνάδελφο σήμερα.</w:t>
      </w:r>
    </w:p>
    <w:p w14:paraId="37EFF6EC" w14:textId="77777777" w:rsidR="00D06C4D" w:rsidRDefault="007419CE">
      <w:pPr>
        <w:tabs>
          <w:tab w:val="left" w:pos="2940"/>
        </w:tabs>
        <w:spacing w:line="600" w:lineRule="auto"/>
        <w:ind w:firstLine="720"/>
        <w:jc w:val="both"/>
        <w:rPr>
          <w:rFonts w:eastAsia="Times New Roman"/>
          <w:szCs w:val="24"/>
        </w:rPr>
      </w:pPr>
      <w:r>
        <w:rPr>
          <w:rFonts w:eastAsia="Times New Roman"/>
          <w:szCs w:val="24"/>
        </w:rPr>
        <w:t>Σας ευχαριστώ.</w:t>
      </w:r>
    </w:p>
    <w:p w14:paraId="37EFF6ED" w14:textId="77777777" w:rsidR="00D06C4D" w:rsidRDefault="007419CE">
      <w:pPr>
        <w:tabs>
          <w:tab w:val="left" w:pos="2940"/>
        </w:tabs>
        <w:spacing w:line="600" w:lineRule="auto"/>
        <w:ind w:firstLine="720"/>
        <w:jc w:val="both"/>
        <w:rPr>
          <w:rFonts w:eastAsia="Times New Roman"/>
          <w:szCs w:val="24"/>
        </w:rPr>
      </w:pPr>
      <w:r w:rsidRPr="0080673A">
        <w:rPr>
          <w:rFonts w:eastAsia="Times New Roman"/>
          <w:b/>
          <w:szCs w:val="24"/>
        </w:rPr>
        <w:t>ΠΡΟΕΔΡΕΥΩΝ (Σπυρίδων Λυκούδης):</w:t>
      </w:r>
      <w:r>
        <w:rPr>
          <w:rFonts w:eastAsia="Times New Roman"/>
          <w:szCs w:val="24"/>
        </w:rPr>
        <w:t xml:space="preserve"> Σας ευχαριστώ, κύριε Υπουργέ.</w:t>
      </w:r>
    </w:p>
    <w:p w14:paraId="37EFF6EE" w14:textId="77777777" w:rsidR="00D06C4D" w:rsidRDefault="007419CE">
      <w:pPr>
        <w:tabs>
          <w:tab w:val="left" w:pos="2940"/>
        </w:tabs>
        <w:spacing w:line="600" w:lineRule="auto"/>
        <w:ind w:firstLine="720"/>
        <w:jc w:val="both"/>
        <w:rPr>
          <w:rFonts w:eastAsia="Times New Roman"/>
          <w:szCs w:val="24"/>
        </w:rPr>
      </w:pPr>
      <w:r>
        <w:rPr>
          <w:rFonts w:eastAsia="Times New Roman"/>
          <w:b/>
          <w:szCs w:val="24"/>
        </w:rPr>
        <w:t>ΧΑΡΟΥΛΑ (</w:t>
      </w:r>
      <w:r w:rsidRPr="0080673A">
        <w:rPr>
          <w:rFonts w:eastAsia="Times New Roman"/>
          <w:b/>
          <w:szCs w:val="24"/>
        </w:rPr>
        <w:t>ΧΑΡΑ</w:t>
      </w:r>
      <w:r>
        <w:rPr>
          <w:rFonts w:eastAsia="Times New Roman"/>
          <w:b/>
          <w:szCs w:val="24"/>
        </w:rPr>
        <w:t>)</w:t>
      </w:r>
      <w:r w:rsidRPr="0080673A">
        <w:rPr>
          <w:rFonts w:eastAsia="Times New Roman"/>
          <w:b/>
          <w:szCs w:val="24"/>
        </w:rPr>
        <w:t xml:space="preserve"> ΚΕΦΑΛΙΔΟΥ:</w:t>
      </w:r>
      <w:r>
        <w:rPr>
          <w:rFonts w:eastAsia="Times New Roman"/>
          <w:szCs w:val="24"/>
        </w:rPr>
        <w:t xml:space="preserve"> Η έλλειψη επιχειρημάτων είναι εμφανέστατη!</w:t>
      </w:r>
    </w:p>
    <w:p w14:paraId="37EFF6EF"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b/>
          <w:szCs w:val="24"/>
        </w:rPr>
        <w:t>ΠΡΟ</w:t>
      </w:r>
      <w:r w:rsidRPr="0080673A">
        <w:rPr>
          <w:rFonts w:eastAsia="Times New Roman"/>
          <w:b/>
          <w:szCs w:val="24"/>
        </w:rPr>
        <w:t>ΕΔΡΕΥΩΝ (Σπυρίδων Λυκούδης):</w:t>
      </w:r>
      <w:r>
        <w:rPr>
          <w:rFonts w:eastAsia="Times New Roman"/>
          <w:szCs w:val="24"/>
        </w:rPr>
        <w:t xml:space="preserve"> Ακολουθεί η</w:t>
      </w:r>
      <w:r>
        <w:rPr>
          <w:rFonts w:eastAsia="Times New Roman" w:cs="Times New Roman"/>
          <w:szCs w:val="24"/>
        </w:rPr>
        <w:t xml:space="preserve"> τέταρτη με αριθμό 2925/172/25-1-2018 ερώτηση και αίτηση κατάθεσης εγγράφων του κύκλου των αναφορών - ερωτήσεων του Βουλευτή Ηρακλείου της Δημοκρατικής </w:t>
      </w:r>
      <w:r>
        <w:rPr>
          <w:rFonts w:eastAsia="Times New Roman" w:cs="Times New Roman"/>
          <w:szCs w:val="24"/>
        </w:rPr>
        <w:lastRenderedPageBreak/>
        <w:t xml:space="preserve">Συμπαράταξης ΠΑΣΟΚ - ΔΗΜΑΡ κ. </w:t>
      </w:r>
      <w:r w:rsidRPr="00FE4CD4">
        <w:rPr>
          <w:rFonts w:eastAsia="Times New Roman" w:cs="Times New Roman"/>
          <w:bCs/>
          <w:szCs w:val="24"/>
        </w:rPr>
        <w:t xml:space="preserve">Βασιλείου </w:t>
      </w:r>
      <w:proofErr w:type="spellStart"/>
      <w:r w:rsidRPr="00FE4CD4">
        <w:rPr>
          <w:rFonts w:eastAsia="Times New Roman" w:cs="Times New Roman"/>
          <w:bCs/>
          <w:szCs w:val="24"/>
        </w:rPr>
        <w:t>Κεγκέρογλου</w:t>
      </w:r>
      <w:proofErr w:type="spellEnd"/>
      <w:r w:rsidRPr="00FE4CD4">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FE4CD4">
        <w:rPr>
          <w:rFonts w:eastAsia="Times New Roman" w:cs="Times New Roman"/>
          <w:bCs/>
          <w:szCs w:val="24"/>
        </w:rPr>
        <w:t>Υγείας,</w:t>
      </w:r>
      <w:r>
        <w:rPr>
          <w:rFonts w:eastAsia="Times New Roman" w:cs="Times New Roman"/>
          <w:szCs w:val="24"/>
        </w:rPr>
        <w:t xml:space="preserve"> με θέμα: «Ελλείψεις </w:t>
      </w:r>
      <w:r>
        <w:rPr>
          <w:rFonts w:eastAsia="Times New Roman" w:cs="Times New Roman"/>
          <w:szCs w:val="24"/>
        </w:rPr>
        <w:t xml:space="preserve">ιατρικού προσωπικού </w:t>
      </w:r>
      <w:r>
        <w:rPr>
          <w:rFonts w:eastAsia="Times New Roman" w:cs="Times New Roman"/>
          <w:szCs w:val="24"/>
        </w:rPr>
        <w:t xml:space="preserve">των </w:t>
      </w:r>
      <w:r>
        <w:rPr>
          <w:rFonts w:eastAsia="Times New Roman" w:cs="Times New Roman"/>
          <w:szCs w:val="24"/>
        </w:rPr>
        <w:t xml:space="preserve">νοσοκομείων </w:t>
      </w:r>
      <w:r>
        <w:rPr>
          <w:rFonts w:eastAsia="Times New Roman" w:cs="Times New Roman"/>
          <w:szCs w:val="24"/>
        </w:rPr>
        <w:t xml:space="preserve">και των </w:t>
      </w:r>
      <w:r>
        <w:rPr>
          <w:rFonts w:eastAsia="Times New Roman" w:cs="Times New Roman"/>
          <w:szCs w:val="24"/>
        </w:rPr>
        <w:t>κέντρων υγείας</w:t>
      </w:r>
      <w:r>
        <w:rPr>
          <w:rFonts w:eastAsia="Times New Roman" w:cs="Times New Roman"/>
          <w:szCs w:val="24"/>
        </w:rPr>
        <w:t xml:space="preserve">». </w:t>
      </w:r>
    </w:p>
    <w:p w14:paraId="37EFF6F0"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Θα απαντηθεί από τον Υπουργό Υγείας κ. Ξανθό.</w:t>
      </w:r>
    </w:p>
    <w:p w14:paraId="37EFF6F1"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37EFF6F2" w14:textId="77777777" w:rsidR="00D06C4D" w:rsidRDefault="007419CE">
      <w:pPr>
        <w:tabs>
          <w:tab w:val="left" w:pos="2940"/>
        </w:tabs>
        <w:spacing w:line="600" w:lineRule="auto"/>
        <w:ind w:firstLine="720"/>
        <w:jc w:val="both"/>
        <w:rPr>
          <w:rFonts w:eastAsia="Times New Roman" w:cs="Times New Roman"/>
          <w:szCs w:val="24"/>
        </w:rPr>
      </w:pPr>
      <w:r w:rsidRPr="00FE4CD4">
        <w:rPr>
          <w:rFonts w:eastAsia="Times New Roman" w:cs="Times New Roman"/>
          <w:b/>
          <w:szCs w:val="24"/>
        </w:rPr>
        <w:t xml:space="preserve">ΒΑΣΙΛΕΙΟΣ ΚΕΓΚΕΡΟΓΛΟΥ: </w:t>
      </w:r>
      <w:r w:rsidRPr="003E3663">
        <w:rPr>
          <w:rFonts w:eastAsia="Times New Roman" w:cs="Times New Roman"/>
          <w:szCs w:val="24"/>
        </w:rPr>
        <w:t>Ναι, κ</w:t>
      </w:r>
      <w:r>
        <w:rPr>
          <w:rFonts w:eastAsia="Times New Roman" w:cs="Times New Roman"/>
          <w:szCs w:val="24"/>
        </w:rPr>
        <w:t>ύριε Πρόεδρε, αλλά δεν μπορεί ο κύριος Υπουργός Δικαιοσύνης να μας χαρακτηρίζει ακρο</w:t>
      </w:r>
      <w:r>
        <w:rPr>
          <w:rFonts w:eastAsia="Times New Roman" w:cs="Times New Roman"/>
          <w:szCs w:val="24"/>
        </w:rPr>
        <w:t>δεξιούς και να φεύγει.</w:t>
      </w:r>
    </w:p>
    <w:p w14:paraId="37EFF6F3" w14:textId="77777777" w:rsidR="00D06C4D" w:rsidRDefault="007419CE">
      <w:pPr>
        <w:tabs>
          <w:tab w:val="left" w:pos="2940"/>
        </w:tabs>
        <w:spacing w:line="600" w:lineRule="auto"/>
        <w:ind w:firstLine="720"/>
        <w:jc w:val="both"/>
        <w:rPr>
          <w:rFonts w:eastAsia="Times New Roman" w:cs="Times New Roman"/>
          <w:szCs w:val="24"/>
        </w:rPr>
      </w:pPr>
      <w:r w:rsidRPr="0080673A">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τελείωσε η ερώτησή του. Τι να κάνουμε;</w:t>
      </w:r>
    </w:p>
    <w:p w14:paraId="37EFF6F4"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Τελείωσε η ερώτηση, αρχίζει η επόμενη.</w:t>
      </w:r>
    </w:p>
    <w:p w14:paraId="37EFF6F5"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Ακούστε, λοιπόν. Για υποδεέστερη περίπτωση, για την οποία του</w:t>
      </w:r>
      <w:r>
        <w:rPr>
          <w:rFonts w:eastAsia="Times New Roman" w:cs="Times New Roman"/>
          <w:szCs w:val="24"/>
        </w:rPr>
        <w:t xml:space="preserve"> παραπονέθηκα, δεν εισηγήθηκε χάρη. Αφορούσε μια κοπέλα από το Ηράκλειο. Όμως για όλους αυτούς -τυχαίνει να είναι μετανάστες, δεν έχει </w:t>
      </w:r>
      <w:r>
        <w:rPr>
          <w:rFonts w:eastAsia="Times New Roman" w:cs="Times New Roman"/>
          <w:szCs w:val="24"/>
        </w:rPr>
        <w:t>καμ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σημασία- που έχουν αδικήματα πολύ πιο βαριά εισηγήθηκε. Αυτό είναι το ερώτημα που πρέπει να απαντήσει.</w:t>
      </w:r>
    </w:p>
    <w:p w14:paraId="37EFF6F6"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Σε κάθε περ</w:t>
      </w:r>
      <w:r>
        <w:rPr>
          <w:rFonts w:eastAsia="Times New Roman" w:cs="Times New Roman"/>
          <w:szCs w:val="24"/>
        </w:rPr>
        <w:t>ίπτωση, δεν είναι αυτή συμπεριφορά, να μας χαρακτηρίζει με αυτά που μας χαρακτήρισε, γιατί έχουμε κι εμείς να του πούμε.</w:t>
      </w:r>
    </w:p>
    <w:p w14:paraId="37EFF6F7"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Κύριε Υπουργέ, θα συζητήσουμε ένα θέμα που αφορά τη στελέχωση του Εθνικού Συστήματος Υγείας και βεβαίως για το θέμα αυτό έχει γίνει πολ</w:t>
      </w:r>
      <w:r>
        <w:rPr>
          <w:rFonts w:eastAsia="Times New Roman" w:cs="Times New Roman"/>
          <w:szCs w:val="24"/>
        </w:rPr>
        <w:t xml:space="preserve">λή κουβέντα τα τελευταία χρόνια, με δεδομένο ότι υπάρχουν περιορισμοί -και θα συνεχίσουν ίσως να υπάρχουν για ένα διάστημα- ως προς τη δυνατότητα να καλυφθούν όλα τα κενά σε ιατρικό προσωπικό στα νοσοκομεία και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της χώρας.</w:t>
      </w:r>
    </w:p>
    <w:p w14:paraId="37EFF6F8"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Προκαταβολικά σα</w:t>
      </w:r>
      <w:r>
        <w:rPr>
          <w:rFonts w:eastAsia="Times New Roman" w:cs="Times New Roman"/>
          <w:szCs w:val="24"/>
        </w:rPr>
        <w:t xml:space="preserve">ς λέω ότι για το θέμα πραγματικά υπάρχουν επιχειρήματα και υπέρ και κατά. Υπάρχουν δηλαδή επιχειρήματα που λένε «ναι, να δοθεί η δυνατότητα να μείνουν παραπάνω από τα </w:t>
      </w:r>
      <w:r>
        <w:rPr>
          <w:rFonts w:eastAsia="Times New Roman" w:cs="Times New Roman"/>
          <w:szCs w:val="24"/>
        </w:rPr>
        <w:t>εξήντα επτά</w:t>
      </w:r>
      <w:r>
        <w:rPr>
          <w:rFonts w:eastAsia="Times New Roman" w:cs="Times New Roman"/>
          <w:szCs w:val="24"/>
        </w:rPr>
        <w:t xml:space="preserve"> οι γιατροί που τούτη την περίοδο κλείνουν σε σημαντικό ποσοστό, σε σημαντικό </w:t>
      </w:r>
      <w:r>
        <w:rPr>
          <w:rFonts w:eastAsia="Times New Roman" w:cs="Times New Roman"/>
          <w:szCs w:val="24"/>
        </w:rPr>
        <w:t xml:space="preserve">βαθμό το όριο αυτό της ηλικίας» και υπάρχουν και τα αντεπιχειρήματα που λένε «δεν πρέπει να γίνει αυτό, γιατί πραγματικά περιμένει ένας κόσμος πάρα πολύ σημαντικός, νέος, να μπει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w:t>
      </w:r>
      <w:r>
        <w:rPr>
          <w:rFonts w:eastAsia="Times New Roman" w:cs="Times New Roman"/>
          <w:szCs w:val="24"/>
        </w:rPr>
        <w:t>».</w:t>
      </w:r>
    </w:p>
    <w:p w14:paraId="37EFF6F9"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Επαναλαμβάνω ότι η ερώτηση γίνεται κάτω από την πραγματι</w:t>
      </w:r>
      <w:r>
        <w:rPr>
          <w:rFonts w:eastAsia="Times New Roman" w:cs="Times New Roman"/>
          <w:szCs w:val="24"/>
        </w:rPr>
        <w:t>κότητα, που ήθελε περιορισμό στη δυνατότητα της Κυβέρνησης -και πρωτύτερα και της σημερινής- να πάρει το απαραίτητο προσωπικό.</w:t>
      </w:r>
    </w:p>
    <w:p w14:paraId="37EFF6FA"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Για όλους τους εξαιρετικούς αυτούς λόγους η ερώτηση είναι αν υπάρχει η σκέψη να δοθεί με κάποιον τρόπο η δυνατότητα να μείνουν γι</w:t>
      </w:r>
      <w:r>
        <w:rPr>
          <w:rFonts w:eastAsia="Times New Roman" w:cs="Times New Roman"/>
          <w:szCs w:val="24"/>
        </w:rPr>
        <w:t xml:space="preserve">α ένα διάστημα μέχρι να καλυφθούν τα κενά, μέχρι να ολοκληρωθούν οι διαδικασίες των προγραμματισμένων προσλήψεων για τα επόμενα δύο χρόνια, να μείνουν οι γιατροί οι οποίοι εισέρχονται στο </w:t>
      </w:r>
      <w:r>
        <w:rPr>
          <w:rFonts w:eastAsia="Times New Roman" w:cs="Times New Roman"/>
          <w:szCs w:val="24"/>
        </w:rPr>
        <w:t xml:space="preserve">εξηκοστό όγδοο </w:t>
      </w:r>
      <w:r>
        <w:rPr>
          <w:rFonts w:eastAsia="Times New Roman" w:cs="Times New Roman"/>
          <w:szCs w:val="24"/>
        </w:rPr>
        <w:t>έτος της ηλικίας τους και μετά.</w:t>
      </w:r>
    </w:p>
    <w:p w14:paraId="37EFF6FB"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Ευχαριστώ.</w:t>
      </w:r>
    </w:p>
    <w:p w14:paraId="37EFF6FC" w14:textId="77777777" w:rsidR="00D06C4D" w:rsidRDefault="007419CE">
      <w:pPr>
        <w:tabs>
          <w:tab w:val="left" w:pos="2940"/>
        </w:tabs>
        <w:spacing w:line="600" w:lineRule="auto"/>
        <w:ind w:firstLine="720"/>
        <w:jc w:val="both"/>
        <w:rPr>
          <w:rFonts w:eastAsia="Times New Roman" w:cs="Times New Roman"/>
          <w:szCs w:val="24"/>
        </w:rPr>
      </w:pPr>
      <w:r w:rsidRPr="005C0227">
        <w:rPr>
          <w:rFonts w:eastAsia="Times New Roman" w:cs="Times New Roman"/>
          <w:b/>
          <w:szCs w:val="24"/>
        </w:rPr>
        <w:t>ΠΡΟΕΔΡΕΥΩΝ</w:t>
      </w:r>
      <w:r w:rsidRPr="005C0227">
        <w:rPr>
          <w:rFonts w:eastAsia="Times New Roman" w:cs="Times New Roman"/>
          <w:b/>
          <w:szCs w:val="24"/>
        </w:rPr>
        <w:t xml:space="preserve"> (Σπυρίδων Λυκούδης):</w:t>
      </w:r>
      <w:r>
        <w:rPr>
          <w:rFonts w:eastAsia="Times New Roman" w:cs="Times New Roman"/>
          <w:szCs w:val="24"/>
        </w:rPr>
        <w:t xml:space="preserve"> Ευχαριστώ, κύριε συνάδελφε.</w:t>
      </w:r>
    </w:p>
    <w:p w14:paraId="37EFF6FD"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7EFF6FE" w14:textId="77777777" w:rsidR="00D06C4D" w:rsidRDefault="007419CE">
      <w:pPr>
        <w:tabs>
          <w:tab w:val="left" w:pos="2940"/>
        </w:tabs>
        <w:spacing w:line="600" w:lineRule="auto"/>
        <w:ind w:firstLine="720"/>
        <w:jc w:val="both"/>
        <w:rPr>
          <w:rFonts w:eastAsia="Times New Roman" w:cs="Times New Roman"/>
          <w:szCs w:val="24"/>
        </w:rPr>
      </w:pPr>
      <w:r w:rsidRPr="0080673A">
        <w:rPr>
          <w:rFonts w:eastAsia="Times New Roman" w:cs="Times New Roman"/>
          <w:b/>
          <w:szCs w:val="24"/>
        </w:rPr>
        <w:t>ΑΝΔΡΕΑΣ ΞΑΝΘΟΣ (Υπουργός Υγείας):</w:t>
      </w:r>
      <w:r>
        <w:rPr>
          <w:rFonts w:eastAsia="Times New Roman" w:cs="Times New Roman"/>
          <w:szCs w:val="24"/>
        </w:rPr>
        <w:t xml:space="preserve"> Αγαπητέ συνάδελφε, νομίζω ότι η συζήτηση για τις ελλείψεις σε ιατρικό δυναμικό και γενικά για την προβληματική στελέχωση του Εθνικού Συστήματος Υγείας είναι μεγάλη συζήτηση. Δεν μπορεί πραγματικά να εξαντληθεί σ’ αυτή τη σύντομη διαδικασία της επίκαιρης ε</w:t>
      </w:r>
      <w:r>
        <w:rPr>
          <w:rFonts w:eastAsia="Times New Roman" w:cs="Times New Roman"/>
          <w:szCs w:val="24"/>
        </w:rPr>
        <w:t xml:space="preserve">ρώτησης. Προφανώς θα χρειαστεί μια πιο εκτεταμένη κουβέντα </w:t>
      </w:r>
      <w:r>
        <w:rPr>
          <w:rFonts w:eastAsia="Times New Roman" w:cs="Times New Roman"/>
          <w:szCs w:val="24"/>
        </w:rPr>
        <w:t>ανάμεσ</w:t>
      </w:r>
      <w:r>
        <w:rPr>
          <w:rFonts w:eastAsia="Times New Roman" w:cs="Times New Roman"/>
          <w:szCs w:val="24"/>
        </w:rPr>
        <w:t>ά</w:t>
      </w:r>
      <w:r>
        <w:rPr>
          <w:rFonts w:eastAsia="Times New Roman" w:cs="Times New Roman"/>
          <w:szCs w:val="24"/>
        </w:rPr>
        <w:t xml:space="preserve"> μας, ανάμεσα στις πολιτικές δυνάμεις.</w:t>
      </w:r>
    </w:p>
    <w:p w14:paraId="37EFF6FF"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Η κρίση επιδείνωσε πάρα πολύ τη στελέχωση του ΕΣΥ. Αυτό είναι αλήθεια. Υπήρξε μια πενταετία που είχαν «παγώσει» οι προσλήψεις μόνιμου </w:t>
      </w:r>
      <w:r>
        <w:rPr>
          <w:rFonts w:eastAsia="Times New Roman" w:cs="Times New Roman"/>
          <w:szCs w:val="24"/>
        </w:rPr>
        <w:lastRenderedPageBreak/>
        <w:t>προσωπικού -από τ</w:t>
      </w:r>
      <w:r>
        <w:rPr>
          <w:rFonts w:eastAsia="Times New Roman" w:cs="Times New Roman"/>
          <w:szCs w:val="24"/>
        </w:rPr>
        <w:t>ο 2010 περίπου μέχρι το 2015-, ενώ στο διάστημα αυτό υπήρχαν συνεχώς αποχωρήσεις λόγω συνταξιοδότησης.</w:t>
      </w:r>
    </w:p>
    <w:p w14:paraId="37EFF700" w14:textId="77777777" w:rsidR="00D06C4D" w:rsidRDefault="007419CE">
      <w:pPr>
        <w:tabs>
          <w:tab w:val="left" w:pos="2940"/>
        </w:tabs>
        <w:spacing w:line="600" w:lineRule="auto"/>
        <w:ind w:firstLine="720"/>
        <w:jc w:val="both"/>
        <w:rPr>
          <w:rFonts w:eastAsia="Times New Roman" w:cs="Times New Roman"/>
          <w:szCs w:val="24"/>
        </w:rPr>
      </w:pPr>
      <w:r>
        <w:rPr>
          <w:rFonts w:eastAsia="Times New Roman" w:cs="Times New Roman"/>
          <w:szCs w:val="24"/>
        </w:rPr>
        <w:t>Επειδή έχετε ρωτήσει για κάποια συγκεκριμένα αριθμητικά στοιχεία, μπορώ να σας πω ότι το 2017 αποχώρησαν τριακόσιοι δεκαεπτά μόνιμοι γιατροί του ΕΣΥ. Ειδ</w:t>
      </w:r>
      <w:r>
        <w:rPr>
          <w:rFonts w:eastAsia="Times New Roman" w:cs="Times New Roman"/>
          <w:szCs w:val="24"/>
        </w:rPr>
        <w:t>ικά όσον αφορά την 7</w:t>
      </w:r>
      <w:r w:rsidRPr="000E2B28">
        <w:rPr>
          <w:rFonts w:eastAsia="Times New Roman" w:cs="Times New Roman"/>
          <w:szCs w:val="24"/>
          <w:vertAlign w:val="superscript"/>
        </w:rPr>
        <w:t>η</w:t>
      </w:r>
      <w:r>
        <w:rPr>
          <w:rFonts w:eastAsia="Times New Roman" w:cs="Times New Roman"/>
          <w:szCs w:val="24"/>
        </w:rPr>
        <w:t xml:space="preserve"> ΥΠΕ, που φαντάζομαι ότι υπάρχει ένα πιο ειδικό ενδιαφέρον από μέρους σας λόγω καταγωγής, αποχώρησαν δεκαεννέα γιατροί, δεκαπέντε από τα νοσοκομεία και τέσσερις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w:t>
      </w:r>
    </w:p>
    <w:p w14:paraId="37EFF701"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η πρόβλεψη είναι ότι το 2018 θα αποχωρήσουν τρια</w:t>
      </w:r>
      <w:r>
        <w:rPr>
          <w:rFonts w:eastAsia="Times New Roman" w:cs="Times New Roman"/>
          <w:szCs w:val="24"/>
        </w:rPr>
        <w:t>κόσι</w:t>
      </w:r>
      <w:r>
        <w:rPr>
          <w:rFonts w:eastAsia="Times New Roman" w:cs="Times New Roman"/>
          <w:szCs w:val="24"/>
        </w:rPr>
        <w:t>οι</w:t>
      </w:r>
      <w:r>
        <w:rPr>
          <w:rFonts w:eastAsia="Times New Roman" w:cs="Times New Roman"/>
          <w:szCs w:val="24"/>
        </w:rPr>
        <w:t xml:space="preserve"> εξήντα τέσσερις γιατροί. Αντίστοιχα, για την περιοχή της 7</w:t>
      </w:r>
      <w:r w:rsidRPr="00332D7B">
        <w:rPr>
          <w:rFonts w:eastAsia="Times New Roman" w:cs="Times New Roman"/>
          <w:szCs w:val="24"/>
          <w:vertAlign w:val="superscript"/>
        </w:rPr>
        <w:t>ης</w:t>
      </w:r>
      <w:r>
        <w:rPr>
          <w:rFonts w:eastAsia="Times New Roman" w:cs="Times New Roman"/>
          <w:szCs w:val="24"/>
        </w:rPr>
        <w:t xml:space="preserve"> ΥΠΕ είναι δεκαοχτώ γιατροί, δεκαέξι από τα νοσοκομεία και δύο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p>
    <w:p w14:paraId="37EFF702"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αγαπητέ συνάδελφε, υπηρετούν στο ΕΣΥ </w:t>
      </w:r>
      <w:proofErr w:type="spellStart"/>
      <w:r>
        <w:rPr>
          <w:rFonts w:eastAsia="Times New Roman" w:cs="Times New Roman"/>
          <w:szCs w:val="24"/>
        </w:rPr>
        <w:t>δεκαεξίμισι</w:t>
      </w:r>
      <w:proofErr w:type="spellEnd"/>
      <w:r>
        <w:rPr>
          <w:rFonts w:eastAsia="Times New Roman" w:cs="Times New Roman"/>
          <w:szCs w:val="24"/>
        </w:rPr>
        <w:t xml:space="preserve"> χιλιάδες γιατροί, συμπεριλαμβανομένων των ειδι</w:t>
      </w:r>
      <w:r>
        <w:rPr>
          <w:rFonts w:eastAsia="Times New Roman" w:cs="Times New Roman"/>
          <w:szCs w:val="24"/>
        </w:rPr>
        <w:t xml:space="preserve">κευομένων. Είναι περίπου οκτώ χιλιάδες εξακόσιοι οι μόνιμοι γιατροί του ΕΣΥ. Είναι περίπου </w:t>
      </w:r>
      <w:proofErr w:type="spellStart"/>
      <w:r>
        <w:rPr>
          <w:rFonts w:eastAsia="Times New Roman" w:cs="Times New Roman"/>
          <w:szCs w:val="24"/>
        </w:rPr>
        <w:t>επτάμισι</w:t>
      </w:r>
      <w:proofErr w:type="spellEnd"/>
      <w:r>
        <w:rPr>
          <w:rFonts w:eastAsia="Times New Roman" w:cs="Times New Roman"/>
          <w:szCs w:val="24"/>
        </w:rPr>
        <w:t xml:space="preserve"> χιλιάδες οι ειδικευόμενοι. </w:t>
      </w:r>
    </w:p>
    <w:p w14:paraId="37EFF703"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όμως, είναι πολύ σημαντικό: Καταφέραμε την περίοδο αυτών των χρόνων της κρίσης, παρά τους περιορισμούς και παρά τη δημοσιο</w:t>
      </w:r>
      <w:r>
        <w:rPr>
          <w:rFonts w:eastAsia="Times New Roman" w:cs="Times New Roman"/>
          <w:szCs w:val="24"/>
        </w:rPr>
        <w:t xml:space="preserve">νομική </w:t>
      </w:r>
      <w:r>
        <w:rPr>
          <w:rFonts w:eastAsia="Times New Roman" w:cs="Times New Roman"/>
          <w:szCs w:val="24"/>
        </w:rPr>
        <w:lastRenderedPageBreak/>
        <w:t xml:space="preserve">ασφυξία, να ενισχύσουμε το σύστημα υγείας με περίπου δύο χιλιάδες επιπλέον των υπηρετούντων το 2015 επικουρικούς γιατρούς. Σήμερα υπηρετούν δύο χιλιάδες επτακόσιοι με δύο χιλιάδες οκτακόσιοι επικουρικοί γιατροί στα νοσοκομεία και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w:t>
      </w:r>
      <w:r>
        <w:rPr>
          <w:rFonts w:eastAsia="Times New Roman" w:cs="Times New Roman"/>
          <w:szCs w:val="24"/>
        </w:rPr>
        <w:t>.</w:t>
      </w:r>
    </w:p>
    <w:p w14:paraId="37EFF704"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Κατά την άποψή μας, αυτό ήταν μια πολύ σημαντική «ένεση» ιατρικού δυναμικού, που συνέβαλε καταλυτικά στο να μην καταρρεύσουν τα δημόσια νοσοκομεία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αυτή την περίοδο λόγω δραματικής </w:t>
      </w:r>
      <w:proofErr w:type="spellStart"/>
      <w:r>
        <w:rPr>
          <w:rFonts w:eastAsia="Times New Roman" w:cs="Times New Roman"/>
          <w:szCs w:val="24"/>
        </w:rPr>
        <w:t>υποστελέχωσης</w:t>
      </w:r>
      <w:proofErr w:type="spellEnd"/>
      <w:r>
        <w:rPr>
          <w:rFonts w:eastAsia="Times New Roman" w:cs="Times New Roman"/>
          <w:szCs w:val="24"/>
        </w:rPr>
        <w:t xml:space="preserve">. </w:t>
      </w:r>
    </w:p>
    <w:p w14:paraId="37EFF705"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είναι πολύ σημαντικό ότι αυτά τ</w:t>
      </w:r>
      <w:r>
        <w:rPr>
          <w:rFonts w:eastAsia="Times New Roman" w:cs="Times New Roman"/>
          <w:szCs w:val="24"/>
        </w:rPr>
        <w:t xml:space="preserve">α χρόνια έχουμε προκηρύξει μαζί με μία δέσμη επτακοσίων πενήντα περίπου γιατρών, που θα προκηρυχθεί στο αμέσως επόμενο διάστημα, δύο χιλιάδες επτακόσιες εξήντα θέσεις μόνιμων γιατρών του ΕΣΥ και έχουμε ενεργοποιήσει από παλιές κρίσεις, από προκηρύξεις του </w:t>
      </w:r>
      <w:r>
        <w:rPr>
          <w:rFonts w:eastAsia="Times New Roman" w:cs="Times New Roman"/>
          <w:szCs w:val="24"/>
        </w:rPr>
        <w:t xml:space="preserve">παρελθόντος, από τη δεκαετία του 2000 -δηλαδή από το 2007, το 2008 μέχρι περίπου το 2011- που «πάγωσαν» στη συνέχεια, εξακόσιες εξήντα θέσεις μονίμων γιατρών του ΕΣΥ. </w:t>
      </w:r>
    </w:p>
    <w:p w14:paraId="37EFF706"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Αθροιστικά, δηλαδή, έχουμε δρομολογήσει την πρόσληψη -δεν έχει ολοκληρωθεί η διαδικασία,</w:t>
      </w:r>
      <w:r>
        <w:rPr>
          <w:rFonts w:eastAsia="Times New Roman" w:cs="Times New Roman"/>
          <w:szCs w:val="24"/>
        </w:rPr>
        <w:t xml:space="preserve"> γιατί είναι σε εξέλιξη και ξέρετε πολύ καλά ότι καθυστερεί πάρα πολύ η διαδικασία επιλογής των μονίμων γιατρών του ΕΣΥ- </w:t>
      </w:r>
      <w:r>
        <w:rPr>
          <w:rFonts w:eastAsia="Times New Roman" w:cs="Times New Roman"/>
          <w:szCs w:val="24"/>
        </w:rPr>
        <w:lastRenderedPageBreak/>
        <w:t>τριών χιλιάδων τετρακοσίων είκοσι μονίμων γιατρών μέσα σε αυτά τα χρόνια της κρίσης και την πρόσληψη δύο χιλιάδων οκτακοσίων επικουρικώ</w:t>
      </w:r>
      <w:r>
        <w:rPr>
          <w:rFonts w:eastAsia="Times New Roman" w:cs="Times New Roman"/>
          <w:szCs w:val="24"/>
        </w:rPr>
        <w:t xml:space="preserve">ν γιατρών. Αυτό </w:t>
      </w:r>
      <w:r>
        <w:rPr>
          <w:rFonts w:eastAsia="Times New Roman" w:cs="Times New Roman"/>
          <w:szCs w:val="24"/>
        </w:rPr>
        <w:t>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αθροίζει μια ενίσχυση, μια </w:t>
      </w:r>
      <w:proofErr w:type="spellStart"/>
      <w:r>
        <w:rPr>
          <w:rFonts w:eastAsia="Times New Roman" w:cs="Times New Roman"/>
          <w:szCs w:val="24"/>
        </w:rPr>
        <w:t>αιμοδότηση</w:t>
      </w:r>
      <w:proofErr w:type="spellEnd"/>
      <w:r>
        <w:rPr>
          <w:rFonts w:eastAsia="Times New Roman" w:cs="Times New Roman"/>
          <w:szCs w:val="24"/>
        </w:rPr>
        <w:t xml:space="preserve"> του συστήματος υγείας πάνω από έξι χιλιάδες γιατρούς με την ολοκλήρωση αυτών των προσλήψεων. </w:t>
      </w:r>
    </w:p>
    <w:p w14:paraId="37EFF707"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στο μεσοδιάστημα είχαμε αυτές τις αποχωρήσεις που ανέφερα πριν, που μαζί με αυτούς που αποχώρησαν το 2015 και το 2016 -που ήταν λιγότεροι, ήταν της τάξης των διακοσίων πενήντα γιατρών κάθε χρονιά- αποχώρησαν περίπου χίλιοι γιατροί από το σύστημα υ</w:t>
      </w:r>
      <w:r>
        <w:rPr>
          <w:rFonts w:eastAsia="Times New Roman" w:cs="Times New Roman"/>
          <w:szCs w:val="24"/>
        </w:rPr>
        <w:t xml:space="preserve">γείας. </w:t>
      </w:r>
    </w:p>
    <w:p w14:paraId="37EFF708"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λοιπόν, ότι έχουμε μία αντιστροφή της τάσης προσλήψεων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αποχωρήσεων, υπέρ των προσλήψεων από το 2016. Και αυτό είναι σαφέστατο. Πραγματικά,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προφανώς μέσα σε αυτούς τους τριακόσιους εξήντα τέσσερις γιατρούς που θα αποχωρήσουν φέτος</w:t>
      </w:r>
      <w:r>
        <w:rPr>
          <w:rFonts w:eastAsia="Times New Roman" w:cs="Times New Roman"/>
          <w:szCs w:val="24"/>
        </w:rPr>
        <w:t xml:space="preserve"> συμπεριλαμβάνονται πάρα πολλοί έμπειροι γιατροί -στον βαθμό του συντονιστή διευθυντή, του διευθυντή</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πραγματικά θεωρούμε ότι είναι λανθασμένο σήμα να παρατείνουμε την εργασία αυτών των ανθρώπων, ιδιαίτερα απέναντι στους νέους γιατρούς που έχουν μεταναστε</w:t>
      </w:r>
      <w:r>
        <w:rPr>
          <w:rFonts w:eastAsia="Times New Roman" w:cs="Times New Roman"/>
          <w:szCs w:val="24"/>
        </w:rPr>
        <w:t xml:space="preserve">ύσει μαζικά στο εξωτερικό. </w:t>
      </w:r>
    </w:p>
    <w:p w14:paraId="37EFF709"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Θυμίζω ότι την περίοδο της κρίσης, την τελευταία οκταετία περίπου, έχουν μεταναστεύσει στις χώρες της Κεντρικής και της Βόρειας Ευρώπης πάνω από δεκαοχτώ χιλιάδες Έλληνες γιατροί, περίπου το 25% με 30% του ενεργού ιατρικού δυναμ</w:t>
      </w:r>
      <w:r>
        <w:rPr>
          <w:rFonts w:eastAsia="Times New Roman" w:cs="Times New Roman"/>
          <w:szCs w:val="24"/>
        </w:rPr>
        <w:t xml:space="preserve">ικού της χώρας. Είναι μια πολύ μεγάλη επιστημονική αιμορραγία αυτή. Είναι αυτό το φαινόμενο του </w:t>
      </w:r>
      <w:r>
        <w:rPr>
          <w:rFonts w:eastAsia="Times New Roman" w:cs="Times New Roman"/>
          <w:szCs w:val="24"/>
          <w:lang w:val="en-US"/>
        </w:rPr>
        <w:t>brain</w:t>
      </w:r>
      <w:r w:rsidRPr="002808A7">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το οποίο θεωρώ ότι είναι μια πραγματική απειλή για τη βιωσιμότητα του συστήματος υγείας της χώρας μας. </w:t>
      </w:r>
    </w:p>
    <w:p w14:paraId="37EFF70A"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ήταν πολύ μεγάλο λάθος, λοιπόν, να πούμε</w:t>
      </w:r>
      <w:r>
        <w:rPr>
          <w:rFonts w:eastAsia="Times New Roman" w:cs="Times New Roman"/>
          <w:szCs w:val="24"/>
        </w:rPr>
        <w:t xml:space="preserve"> ότι παρατείνουμε για άλλα δύο χρόνια τη δυνατότητα να εργαστούν στο σύστημα υγείας άνθρωποι που έχουν συμπληρώσει το εξηκοστό έβδομο έτος της ηλικίας τους. </w:t>
      </w:r>
    </w:p>
    <w:p w14:paraId="37EFF70B"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Κρίναμε, λοιπόν, ότι δεν πρέπει να δοθεί αυτή η παράταση, ότι υπάρχουν αρκετοί έμπειροι γιατροί -κ</w:t>
      </w:r>
      <w:r>
        <w:rPr>
          <w:rFonts w:eastAsia="Times New Roman" w:cs="Times New Roman"/>
          <w:szCs w:val="24"/>
        </w:rPr>
        <w:t xml:space="preserve">αι σε θέσεις διευθυντών- που μπορούν να αναλάβουν την ευθύνη και της επιστημονικής διεύθυνσης του συστήματος και της κάλυψης των αναγκών. </w:t>
      </w:r>
    </w:p>
    <w:p w14:paraId="37EFF70C"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Ωραία, κύριε Υπουργέ. </w:t>
      </w:r>
    </w:p>
    <w:p w14:paraId="37EFF70D"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37EFF70E"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w:t>
      </w:r>
      <w:r>
        <w:rPr>
          <w:rFonts w:eastAsia="Times New Roman" w:cs="Times New Roman"/>
          <w:b/>
          <w:szCs w:val="24"/>
        </w:rPr>
        <w:t xml:space="preserve">ΛΟΥ: </w:t>
      </w:r>
      <w:r>
        <w:rPr>
          <w:rFonts w:eastAsia="Times New Roman" w:cs="Times New Roman"/>
          <w:szCs w:val="24"/>
        </w:rPr>
        <w:t xml:space="preserve">Κύριε Υπουργέ, εξαρχής σας είπα ότι υπάρχουν επιχειρήματα και υπέρ και κατά και νομίζω ότι με προσοχή τα ακούτε και εσείς, όπως και εγώ. </w:t>
      </w:r>
    </w:p>
    <w:p w14:paraId="37EFF70F" w14:textId="77777777" w:rsidR="00D06C4D" w:rsidRDefault="00741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είχατε δίκιο ότι θα δίναμε λανθασμένο σήμα και θα παίρναμε και λανθασμένη απόφαση, αν το κάναμε, εάν αφαιρούσα</w:t>
      </w:r>
      <w:r>
        <w:rPr>
          <w:rFonts w:eastAsia="Times New Roman" w:cs="Times New Roman"/>
          <w:szCs w:val="24"/>
        </w:rPr>
        <w:t xml:space="preserve">με είτε από τις τρεισήμισι χιλιάδες προσλήψεις είτε από τις χίλιες προσλήψεις είτε από τις προσλήψεις του όποιου αριθμού αυτούς που θα παρέμεναν. </w:t>
      </w:r>
    </w:p>
    <w:p w14:paraId="37EFF710"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Από τη στιγμή που δεν τα συσχετίζουμε και δεν τους αφαιρούμε, αυτός θα είναι ένας κόσμος που θα είναι παραπάν</w:t>
      </w:r>
      <w:r>
        <w:rPr>
          <w:rFonts w:eastAsia="Times New Roman" w:cs="Times New Roman"/>
          <w:szCs w:val="24"/>
        </w:rPr>
        <w:t>ω. Με αυτή την έννοια το λέω και εξαρχής και εγώ τάχθηκα υπέρ της προοπτικής. Με αυτή την έννοια θεωρώ ότι θα πρέπει να το εξετάσει και το Υπουργείο για το μεσοδιάστημα, διότι δυστυχώς, όπως και εσείς υποστηρίξατε, δεν ολοκληρώνονται ούτε καν μέσα στους πρ</w:t>
      </w:r>
      <w:r>
        <w:rPr>
          <w:rFonts w:eastAsia="Times New Roman" w:cs="Times New Roman"/>
          <w:szCs w:val="24"/>
        </w:rPr>
        <w:t>οβλεπόμενους χρόνους -που και αυτοί που προβλέπονται είναι μεγάλοι χρόνοι</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ολοκληρώνονται, δυστυχώς, μέσα σε αυτά τα περιθώρια οι διαδικασίες και έχουμε παράταση και μια και δυο και τρεις φορές στην έκδοση των τελικών αποτελεσμάτων.</w:t>
      </w:r>
    </w:p>
    <w:p w14:paraId="37EFF711"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Άρα η επίκληση και</w:t>
      </w:r>
      <w:r>
        <w:rPr>
          <w:rFonts w:eastAsia="Times New Roman" w:cs="Times New Roman"/>
          <w:szCs w:val="24"/>
        </w:rPr>
        <w:t xml:space="preserve"> η ερώτηση για να το εξετάσετε αφορά ακριβώς </w:t>
      </w:r>
      <w:r>
        <w:rPr>
          <w:rFonts w:eastAsia="Times New Roman" w:cs="Times New Roman"/>
          <w:szCs w:val="24"/>
          <w:lang w:val="en-US"/>
        </w:rPr>
        <w:t>plus</w:t>
      </w:r>
      <w:r w:rsidRPr="00CB6858">
        <w:rPr>
          <w:rFonts w:eastAsia="Times New Roman" w:cs="Times New Roman"/>
          <w:szCs w:val="24"/>
        </w:rPr>
        <w:t xml:space="preserve"> </w:t>
      </w:r>
      <w:r>
        <w:rPr>
          <w:rFonts w:eastAsia="Times New Roman" w:cs="Times New Roman"/>
          <w:szCs w:val="24"/>
        </w:rPr>
        <w:t xml:space="preserve">αυτόν τον αριθμό των όποιων προγραμματισμένων προσλήψεων έχουν ήδη δρομολογηθεί ή θα δρομολογηθούν και σε </w:t>
      </w:r>
      <w:r>
        <w:rPr>
          <w:rFonts w:eastAsia="Times New Roman" w:cs="Times New Roman"/>
          <w:szCs w:val="24"/>
        </w:rPr>
        <w:t>καμ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περίπτωση δεν έχει να </w:t>
      </w:r>
      <w:r>
        <w:rPr>
          <w:rFonts w:eastAsia="Times New Roman" w:cs="Times New Roman"/>
          <w:szCs w:val="24"/>
        </w:rPr>
        <w:lastRenderedPageBreak/>
        <w:t xml:space="preserve">κάνει με αντίθεση ή να </w:t>
      </w:r>
      <w:proofErr w:type="spellStart"/>
      <w:r>
        <w:rPr>
          <w:rFonts w:eastAsia="Times New Roman" w:cs="Times New Roman"/>
          <w:szCs w:val="24"/>
        </w:rPr>
        <w:t>περικοπούν</w:t>
      </w:r>
      <w:proofErr w:type="spellEnd"/>
      <w:r>
        <w:rPr>
          <w:rFonts w:eastAsia="Times New Roman" w:cs="Times New Roman"/>
          <w:szCs w:val="24"/>
        </w:rPr>
        <w:t xml:space="preserve"> προσλήψεις. Μακριά από οποιαδήποτε τέ</w:t>
      </w:r>
      <w:r>
        <w:rPr>
          <w:rFonts w:eastAsia="Times New Roman" w:cs="Times New Roman"/>
          <w:szCs w:val="24"/>
        </w:rPr>
        <w:t>τοια σκέψη!</w:t>
      </w:r>
    </w:p>
    <w:p w14:paraId="37EFF712"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Το ίδιο το νούμερο των επικουρικών που αναγκαζόμαστε να ανανεώνουμε και να προσλαμβάνονται δείχνει ακριβώς το μεγάλο θέμα που έχουμε. Βεβαίως, ευτυχώς που υπάρχει και αυτός ο θεσμός και καλύπτει σε ένα σημαντικό ποσοστό τις ανάγκες. Δεν τις καλ</w:t>
      </w:r>
      <w:r>
        <w:rPr>
          <w:rFonts w:eastAsia="Times New Roman" w:cs="Times New Roman"/>
          <w:szCs w:val="24"/>
        </w:rPr>
        <w:t>ύπτει, όμως, στο σύνολο η διατήρησή του δε, επειδή αυξήθηκε το νούμερο από ό,τι ήταν πρωτύτερα. Διότι αλίμονο αν δεν είχε αυξηθεί! Αλίμονο αν είχαμε τους ίδιους επικουρικούς που είχαμε κάποτε! Δεν θα μπορούσε να λειτουργήσει στοιχειωδώς το σύστημα.</w:t>
      </w:r>
    </w:p>
    <w:p w14:paraId="37EFF713"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λέω ότι τα στοιχεία υπάρχουν. Μπορείτε να το κάνετε -σε εθελοντική βάση, βεβαίως- και να γίνει άπαξ. Εξάλλου και η απόφαση του Συμβουλίου Επικρατείας, η οποία έχει εκδοθεί σχετικά με το θέμα, το επιτρέπει, δεν το απαγορεύει για ένα και δύο χρόν</w:t>
      </w:r>
      <w:r>
        <w:rPr>
          <w:rFonts w:eastAsia="Times New Roman" w:cs="Times New Roman"/>
          <w:szCs w:val="24"/>
        </w:rPr>
        <w:t>ια.</w:t>
      </w:r>
    </w:p>
    <w:p w14:paraId="37EFF714"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37EFF715" w14:textId="77777777" w:rsidR="00D06C4D" w:rsidRDefault="007419CE">
      <w:pPr>
        <w:spacing w:line="600" w:lineRule="auto"/>
        <w:ind w:firstLine="720"/>
        <w:contextualSpacing/>
        <w:jc w:val="both"/>
        <w:rPr>
          <w:rFonts w:eastAsia="Times New Roman" w:cs="Times New Roman"/>
          <w:szCs w:val="24"/>
        </w:rPr>
      </w:pPr>
      <w:r w:rsidRPr="00CB6858">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7EFF716"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w:t>
      </w:r>
    </w:p>
    <w:p w14:paraId="37EFF717" w14:textId="77777777" w:rsidR="00D06C4D" w:rsidRDefault="007419CE">
      <w:pPr>
        <w:spacing w:line="600" w:lineRule="auto"/>
        <w:ind w:firstLine="720"/>
        <w:contextualSpacing/>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 xml:space="preserve">Αγαπητέ συνάδελφε, θέλω να πω το εξής. Ο τετραπλασιασμός των υπηρετούντων επικουρικών γιατρών </w:t>
      </w:r>
      <w:r>
        <w:rPr>
          <w:rFonts w:eastAsia="Times New Roman" w:cs="Times New Roman"/>
          <w:szCs w:val="24"/>
        </w:rPr>
        <w:lastRenderedPageBreak/>
        <w:t>που παραλάβαμε το 2015 ήταν πολιτική επιλογή. Δεν ήταν αυτονόητο ούτε δεδομένο. Υπήρξε τριπλασιασμός και παραπάνω. Σχεδόν τέσσερις φορές αυξήθηκε το αντίστοιχο κονδύλι που είχε προβλεφθεί στις λειτουργικές δαπάνες του συστήματος υγείας. Έγιναν οι απαραίτητ</w:t>
      </w:r>
      <w:r>
        <w:rPr>
          <w:rFonts w:eastAsia="Times New Roman" w:cs="Times New Roman"/>
          <w:szCs w:val="24"/>
        </w:rPr>
        <w:t>ες ανακατανομές λοιπών πόρων, ενισχύθηκε το δημόσιο σύστημα, ενισχύθηκαν τα νοσοκομεία, επειδή ακριβώς θεωρούσαμε ότι αυτή είναι η ανάγκη της κοινωνίας σε αυτή την κρίσιμη φάση.</w:t>
      </w:r>
    </w:p>
    <w:p w14:paraId="37EFF718"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ακόμα κενά, αυτό είναι αδιαμφισβήτητο. Υπολογίζουμε ότι σήμερα είναι </w:t>
      </w:r>
      <w:r>
        <w:rPr>
          <w:rFonts w:eastAsia="Times New Roman" w:cs="Times New Roman"/>
          <w:szCs w:val="24"/>
        </w:rPr>
        <w:t xml:space="preserve">περίπου τέσσερις χιλιάδες κενές οργανικές θέσεις γιατρών του ΕΣΥ στα νοσοκομεία και περίπου χίλιες πεντακόσιες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δηλαδή αθροιστικά πεντέμισι χιλιάδες. Αφαιρέστε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δύο χιλιάδες οκτακόσιους επικουρικούς γιατρούς που σήμερα υπηρετούν και το</w:t>
      </w:r>
      <w:r>
        <w:rPr>
          <w:rFonts w:eastAsia="Times New Roman" w:cs="Times New Roman"/>
          <w:szCs w:val="24"/>
        </w:rPr>
        <w:t xml:space="preserve"> πραγματικό κενό είναι περί τις τρεις χιλιάδες.</w:t>
      </w:r>
    </w:p>
    <w:p w14:paraId="37EFF719"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Πραγματικά, χρειάζεται ένα στρατηγικό σχέδιο στο επόμενο διάστημα πώς</w:t>
      </w:r>
      <w:r>
        <w:rPr>
          <w:rFonts w:eastAsia="Times New Roman" w:cs="Times New Roman"/>
          <w:szCs w:val="24"/>
        </w:rPr>
        <w:t>,</w:t>
      </w:r>
      <w:r>
        <w:rPr>
          <w:rFonts w:eastAsia="Times New Roman" w:cs="Times New Roman"/>
          <w:szCs w:val="24"/>
        </w:rPr>
        <w:t xml:space="preserve"> παρά τους περιορισμούς αλλά και παρά τη διαφαινόμενη μεγαλύτερη δυνατότητα κάλυψης κενών θέσεων λόγω τ</w:t>
      </w:r>
      <w:r>
        <w:rPr>
          <w:rFonts w:eastAsia="Times New Roman" w:cs="Times New Roman"/>
          <w:szCs w:val="24"/>
        </w:rPr>
        <w:t>ης αναλογίας</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προς </w:t>
      </w:r>
      <w:r>
        <w:rPr>
          <w:rFonts w:eastAsia="Times New Roman" w:cs="Times New Roman"/>
          <w:szCs w:val="24"/>
        </w:rPr>
        <w:t>έναν</w:t>
      </w:r>
      <w:r>
        <w:rPr>
          <w:rFonts w:eastAsia="Times New Roman" w:cs="Times New Roman"/>
          <w:szCs w:val="24"/>
        </w:rPr>
        <w:t>, τη</w:t>
      </w:r>
      <w:r>
        <w:rPr>
          <w:rFonts w:eastAsia="Times New Roman" w:cs="Times New Roman"/>
          <w:szCs w:val="24"/>
        </w:rPr>
        <w:t>ς</w:t>
      </w:r>
      <w:r>
        <w:rPr>
          <w:rFonts w:eastAsia="Times New Roman" w:cs="Times New Roman"/>
          <w:szCs w:val="24"/>
        </w:rPr>
        <w:t xml:space="preserve"> αν</w:t>
      </w:r>
      <w:r>
        <w:rPr>
          <w:rFonts w:eastAsia="Times New Roman" w:cs="Times New Roman"/>
          <w:szCs w:val="24"/>
        </w:rPr>
        <w:t>αλογία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προσλήψεων προς συνταξιοδοτήσεις που ενεργοποιείται από το 2019 συνολικά στο δημόσιο, μπορούμε σε ένα βάθος τετραετίας να πάμε σε έναν σοβαρό σχεδιασμό. Ήδη έχουμε ζητήσει μια μελέτη από τον </w:t>
      </w:r>
      <w:r>
        <w:rPr>
          <w:rFonts w:eastAsia="Times New Roman" w:cs="Times New Roman"/>
          <w:szCs w:val="24"/>
        </w:rPr>
        <w:lastRenderedPageBreak/>
        <w:t>Παγκόσμιο Οργανισμό Υγείας, την οποία θα μας παρ</w:t>
      </w:r>
      <w:r>
        <w:rPr>
          <w:rFonts w:eastAsia="Times New Roman" w:cs="Times New Roman"/>
          <w:szCs w:val="24"/>
        </w:rPr>
        <w:t>αδώσει τον Σεπτέμβρη. Με βάση αυτή και τις κατευθύνσεις που θα μας δώσει θα κάνουμε μια σοβαρή πρόταση, την οποία μπορούμε να συζητήσουμε κάποια στιγμή και στην Επιτροπή Κοινωνικών Υποθέσεων.</w:t>
      </w:r>
    </w:p>
    <w:p w14:paraId="37EFF71A"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Επαναλαμβάνω, όμως, ότι το κρίσιμο ζήτημα είναι να αντιστραφεί α</w:t>
      </w:r>
      <w:r>
        <w:rPr>
          <w:rFonts w:eastAsia="Times New Roman" w:cs="Times New Roman"/>
          <w:szCs w:val="24"/>
        </w:rPr>
        <w:t xml:space="preserve">υτό το </w:t>
      </w:r>
      <w:r>
        <w:rPr>
          <w:rFonts w:eastAsia="Times New Roman" w:cs="Times New Roman"/>
          <w:szCs w:val="24"/>
          <w:lang w:val="en-US"/>
        </w:rPr>
        <w:t>brain</w:t>
      </w:r>
      <w:r w:rsidRPr="000B01E0">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r w:rsidRPr="000B01E0">
        <w:rPr>
          <w:rFonts w:eastAsia="Times New Roman" w:cs="Times New Roman"/>
          <w:szCs w:val="24"/>
        </w:rPr>
        <w:t>προς</w:t>
      </w:r>
      <w:r>
        <w:rPr>
          <w:rFonts w:eastAsia="Times New Roman" w:cs="Times New Roman"/>
          <w:szCs w:val="24"/>
        </w:rPr>
        <w:t xml:space="preserve"> το εξωτερικό. Εδώ η προσπάθεια που κάνουμε είναι να δώσουμε ένα σήμα στους νέους γιατρούς της χώρας μας </w:t>
      </w:r>
      <w:r>
        <w:rPr>
          <w:rFonts w:eastAsia="Times New Roman" w:cs="Times New Roman"/>
          <w:szCs w:val="24"/>
        </w:rPr>
        <w:t>–</w:t>
      </w:r>
      <w:r>
        <w:rPr>
          <w:rFonts w:eastAsia="Times New Roman" w:cs="Times New Roman"/>
          <w:szCs w:val="24"/>
        </w:rPr>
        <w:t>οι οποίοι κατά τεκμήριο έχουν πολύ υψηλά επιστημονικά στάνταρντ και πολύ καλή κατάρτιση και γι’ αυτό άλλωστε και διαπρέπουν στι</w:t>
      </w:r>
      <w:r>
        <w:rPr>
          <w:rFonts w:eastAsia="Times New Roman" w:cs="Times New Roman"/>
          <w:szCs w:val="24"/>
        </w:rPr>
        <w:t>ς χώρες του εξωτερικού</w:t>
      </w:r>
      <w:r>
        <w:rPr>
          <w:rFonts w:eastAsia="Times New Roman" w:cs="Times New Roman"/>
          <w:szCs w:val="24"/>
        </w:rPr>
        <w:t>–</w:t>
      </w:r>
      <w:r>
        <w:rPr>
          <w:rFonts w:eastAsia="Times New Roman" w:cs="Times New Roman"/>
          <w:szCs w:val="24"/>
        </w:rPr>
        <w:t xml:space="preserve"> ότι έχουν στον τόπο τους αξιοπρεπή επιστημονική και επαγγελματική προοπτική, προφανώς όχι με τους μισθούς της Ευρώπης, αλλά με ένα μέλλον εγγυημένο και όσο γίνεται πιο αξιοπρεπές.</w:t>
      </w:r>
    </w:p>
    <w:p w14:paraId="37EFF71B" w14:textId="77777777" w:rsidR="00D06C4D" w:rsidRDefault="007419CE">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κάνουμε, λοιπόν, για να δώσουμε αυτό το </w:t>
      </w:r>
      <w:r>
        <w:rPr>
          <w:rFonts w:eastAsia="Times New Roman" w:cs="Times New Roman"/>
          <w:szCs w:val="24"/>
        </w:rPr>
        <w:t>σήμα είναι, πρώτον, να προκηρύσσουμε θέσεις στο δημόσιο σύστημα υγείας. Ανοίγουμε θέσεις, λοιπόν</w:t>
      </w:r>
      <w:r>
        <w:rPr>
          <w:rFonts w:eastAsia="Times New Roman" w:cs="Times New Roman"/>
          <w:szCs w:val="24"/>
        </w:rPr>
        <w:t>,</w:t>
      </w:r>
      <w:r>
        <w:rPr>
          <w:rFonts w:eastAsia="Times New Roman" w:cs="Times New Roman"/>
          <w:szCs w:val="24"/>
        </w:rPr>
        <w:t xml:space="preserve"> και μονίμων γιατρών. Σας είπα για αυτές τις δύο χιλιάδες επτακόσιες εξήντα που προκηρύξαμε εμείς και τις εξακόσιες εξήντα παλιές που ενεργοποιήθηκαν.</w:t>
      </w:r>
    </w:p>
    <w:p w14:paraId="37EFF71C" w14:textId="77777777" w:rsidR="00D06C4D" w:rsidRDefault="007419CE">
      <w:pPr>
        <w:spacing w:line="600" w:lineRule="auto"/>
        <w:ind w:firstLine="720"/>
        <w:jc w:val="both"/>
        <w:rPr>
          <w:rFonts w:eastAsia="Times New Roman"/>
          <w:szCs w:val="24"/>
        </w:rPr>
      </w:pPr>
      <w:r w:rsidRPr="001238FE">
        <w:rPr>
          <w:rFonts w:eastAsia="Times New Roman"/>
          <w:szCs w:val="24"/>
        </w:rPr>
        <w:t>Προκηρύσ</w:t>
      </w:r>
      <w:r w:rsidRPr="001238FE">
        <w:rPr>
          <w:rFonts w:eastAsia="Times New Roman"/>
          <w:szCs w:val="24"/>
        </w:rPr>
        <w:t xml:space="preserve">σουμε θέσεις για τις </w:t>
      </w:r>
      <w:r>
        <w:rPr>
          <w:rFonts w:eastAsia="Times New Roman"/>
          <w:szCs w:val="24"/>
        </w:rPr>
        <w:t>τ</w:t>
      </w:r>
      <w:r w:rsidRPr="001238FE">
        <w:rPr>
          <w:rFonts w:eastAsia="Times New Roman"/>
          <w:szCs w:val="24"/>
        </w:rPr>
        <w:t xml:space="preserve">οπικές </w:t>
      </w:r>
      <w:r>
        <w:rPr>
          <w:rFonts w:eastAsia="Times New Roman"/>
          <w:szCs w:val="24"/>
        </w:rPr>
        <w:t>μ</w:t>
      </w:r>
      <w:r w:rsidRPr="001238FE">
        <w:rPr>
          <w:rFonts w:eastAsia="Times New Roman"/>
          <w:szCs w:val="24"/>
        </w:rPr>
        <w:t xml:space="preserve">ονάδες </w:t>
      </w:r>
      <w:r>
        <w:rPr>
          <w:rFonts w:eastAsia="Times New Roman"/>
          <w:szCs w:val="24"/>
        </w:rPr>
        <w:t>υ</w:t>
      </w:r>
      <w:r w:rsidRPr="001238FE">
        <w:rPr>
          <w:rFonts w:eastAsia="Times New Roman"/>
          <w:szCs w:val="24"/>
        </w:rPr>
        <w:t>γείας.</w:t>
      </w:r>
      <w:r w:rsidRPr="001238FE">
        <w:rPr>
          <w:rFonts w:eastAsia="Times New Roman"/>
          <w:szCs w:val="24"/>
        </w:rPr>
        <w:t xml:space="preserve"> Τώρα είμαστε στην </w:t>
      </w:r>
      <w:proofErr w:type="spellStart"/>
      <w:r w:rsidRPr="001238FE">
        <w:rPr>
          <w:rFonts w:eastAsia="Times New Roman"/>
          <w:szCs w:val="24"/>
        </w:rPr>
        <w:t>επαναπροκήρυξη</w:t>
      </w:r>
      <w:proofErr w:type="spellEnd"/>
      <w:r w:rsidRPr="001238FE">
        <w:rPr>
          <w:rFonts w:eastAsia="Times New Roman"/>
          <w:szCs w:val="24"/>
        </w:rPr>
        <w:t xml:space="preserve"> των κενών θέσεων που υπήρξαν από την πρώτη </w:t>
      </w:r>
      <w:r w:rsidRPr="001238FE">
        <w:rPr>
          <w:rFonts w:eastAsia="Times New Roman"/>
          <w:szCs w:val="24"/>
        </w:rPr>
        <w:lastRenderedPageBreak/>
        <w:t>προκήρυξη που έγινε πέρυσι τον Σεπτέμβριο. Φαίνεται ότι έχουμε πολύ μεγάλο ενδιαφέρον και θα έχουμε εκατοντάδες νέους οικογενειακούς γι</w:t>
      </w:r>
      <w:r w:rsidRPr="001238FE">
        <w:rPr>
          <w:rFonts w:eastAsia="Times New Roman"/>
          <w:szCs w:val="24"/>
        </w:rPr>
        <w:t>ατρούς που θα στελεχώσουν τις νέες δομές πρωτοβάθμιας φροντίδας. Αυτό είναι πάρα πολύ ελπιδοφόρο. Είναι πολύ σημαντικό ότι το 80% περίπου από αυτούς τους οικογενειακούς γιατρούς είναι νέοι γιατροί</w:t>
      </w:r>
      <w:r>
        <w:rPr>
          <w:rFonts w:eastAsia="Times New Roman"/>
          <w:szCs w:val="24"/>
        </w:rPr>
        <w:t>,</w:t>
      </w:r>
      <w:r w:rsidRPr="001238FE">
        <w:rPr>
          <w:rFonts w:eastAsia="Times New Roman"/>
          <w:szCs w:val="24"/>
        </w:rPr>
        <w:t xml:space="preserve"> που σχετικά πρόσφατα έχουν τελειώσει ειδικότητα και αναζητ</w:t>
      </w:r>
      <w:r w:rsidRPr="001238FE">
        <w:rPr>
          <w:rFonts w:eastAsia="Times New Roman"/>
          <w:szCs w:val="24"/>
        </w:rPr>
        <w:t xml:space="preserve">ούν μια προοπτική. </w:t>
      </w:r>
    </w:p>
    <w:p w14:paraId="37EFF71D" w14:textId="77777777" w:rsidR="00D06C4D" w:rsidRDefault="007419CE">
      <w:pPr>
        <w:spacing w:line="600" w:lineRule="auto"/>
        <w:ind w:firstLine="720"/>
        <w:jc w:val="both"/>
        <w:rPr>
          <w:rFonts w:eastAsia="Times New Roman"/>
          <w:szCs w:val="24"/>
        </w:rPr>
      </w:pPr>
      <w:r w:rsidRPr="001238FE">
        <w:rPr>
          <w:rFonts w:eastAsia="Times New Roman"/>
          <w:szCs w:val="24"/>
        </w:rPr>
        <w:t>Επίσης, θα πάμε σε ένα νέο μοντέλο συμβάσεων ελεύθερων επαγγελματιών γιατρών με τον ΕΟΠΥΥ</w:t>
      </w:r>
      <w:r>
        <w:rPr>
          <w:rFonts w:eastAsia="Times New Roman"/>
          <w:szCs w:val="24"/>
        </w:rPr>
        <w:t>,</w:t>
      </w:r>
      <w:r w:rsidRPr="001238FE">
        <w:rPr>
          <w:rFonts w:eastAsia="Times New Roman"/>
          <w:szCs w:val="24"/>
        </w:rPr>
        <w:t xml:space="preserve"> που θα δώσει τη δυνατότητα σε νέους γιατρούς που ήταν αποκλεισμένοι τα προηγούμενα χρόνια από το πολύ κλειστό –επιτρέψτε μου να πω- σύστημα των σ</w:t>
      </w:r>
      <w:r w:rsidRPr="001238FE">
        <w:rPr>
          <w:rFonts w:eastAsia="Times New Roman"/>
          <w:szCs w:val="24"/>
        </w:rPr>
        <w:t xml:space="preserve">υμβεβλημένων γιατρών με τα παλαιά ταμεία, με το ΙΚΑ και τα υπόλοιπα ταμεία, να συμβληθούν και άρα να έχουν μια σοβαρή προοπτική. </w:t>
      </w:r>
    </w:p>
    <w:p w14:paraId="37EFF71E" w14:textId="77777777" w:rsidR="00D06C4D" w:rsidRDefault="007419CE">
      <w:pPr>
        <w:spacing w:line="600" w:lineRule="auto"/>
        <w:ind w:firstLine="720"/>
        <w:jc w:val="both"/>
        <w:rPr>
          <w:rFonts w:eastAsia="Times New Roman"/>
          <w:szCs w:val="24"/>
        </w:rPr>
      </w:pPr>
      <w:r w:rsidRPr="001238FE">
        <w:rPr>
          <w:rFonts w:eastAsia="Times New Roman"/>
          <w:szCs w:val="24"/>
        </w:rPr>
        <w:t xml:space="preserve">Φυσικά θα προσπαθήσουμε σε ένα βάθος χρόνου και σταδιακά να καλύψουμε όλα αυτά τα οργανικά κενά τα οποία υπάρχουν στο σύστημα </w:t>
      </w:r>
      <w:r w:rsidRPr="001238FE">
        <w:rPr>
          <w:rFonts w:eastAsia="Times New Roman"/>
          <w:szCs w:val="24"/>
        </w:rPr>
        <w:t>υγείας. Νομίζω ότι αυτή η επένδυση χρειάζεται στη δημόσια περίθαλψη. Προφανώς και δεν είναι –φαντάζομαι ότι και εσείς έτσι το αντιμετωπίζετε- προσλήψεις που έχουν ρουσφετολογική λογική κ</w:t>
      </w:r>
      <w:r w:rsidRPr="008B1A14">
        <w:rPr>
          <w:rFonts w:eastAsia="Times New Roman"/>
          <w:szCs w:val="24"/>
        </w:rPr>
        <w:t>.</w:t>
      </w:r>
      <w:r w:rsidRPr="001238FE">
        <w:rPr>
          <w:rFonts w:eastAsia="Times New Roman"/>
          <w:szCs w:val="24"/>
        </w:rPr>
        <w:t>λπ</w:t>
      </w:r>
      <w:r w:rsidRPr="008B1A14">
        <w:rPr>
          <w:rFonts w:eastAsia="Times New Roman"/>
          <w:szCs w:val="24"/>
        </w:rPr>
        <w:t>.</w:t>
      </w:r>
      <w:r w:rsidRPr="001238FE">
        <w:rPr>
          <w:rFonts w:eastAsia="Times New Roman"/>
          <w:szCs w:val="24"/>
        </w:rPr>
        <w:t xml:space="preserve">, αλλά αφορούν </w:t>
      </w:r>
      <w:proofErr w:type="spellStart"/>
      <w:r w:rsidRPr="001238FE">
        <w:rPr>
          <w:rFonts w:eastAsia="Times New Roman"/>
          <w:szCs w:val="24"/>
        </w:rPr>
        <w:t>στοχευμένα</w:t>
      </w:r>
      <w:proofErr w:type="spellEnd"/>
      <w:r w:rsidRPr="001238FE">
        <w:rPr>
          <w:rFonts w:eastAsia="Times New Roman"/>
          <w:szCs w:val="24"/>
        </w:rPr>
        <w:t xml:space="preserve"> την κάλυψη πολύ σημαντικών αναγκών. </w:t>
      </w:r>
      <w:r w:rsidRPr="001238FE">
        <w:rPr>
          <w:rFonts w:eastAsia="Times New Roman"/>
          <w:szCs w:val="24"/>
        </w:rPr>
        <w:t>Ενισ</w:t>
      </w:r>
      <w:r w:rsidRPr="001238FE">
        <w:rPr>
          <w:rFonts w:eastAsia="Times New Roman"/>
          <w:szCs w:val="24"/>
        </w:rPr>
        <w:t xml:space="preserve">χύουμε τα </w:t>
      </w:r>
      <w:r>
        <w:rPr>
          <w:rFonts w:eastAsia="Times New Roman"/>
          <w:szCs w:val="24"/>
        </w:rPr>
        <w:t>τ</w:t>
      </w:r>
      <w:r w:rsidRPr="001238FE">
        <w:rPr>
          <w:rFonts w:eastAsia="Times New Roman"/>
          <w:szCs w:val="24"/>
        </w:rPr>
        <w:t xml:space="preserve">μήματα </w:t>
      </w:r>
      <w:r>
        <w:rPr>
          <w:rFonts w:eastAsia="Times New Roman"/>
          <w:szCs w:val="24"/>
        </w:rPr>
        <w:t>ε</w:t>
      </w:r>
      <w:r w:rsidRPr="001238FE">
        <w:rPr>
          <w:rFonts w:eastAsia="Times New Roman"/>
          <w:szCs w:val="24"/>
        </w:rPr>
        <w:t xml:space="preserve">πειγόντων </w:t>
      </w:r>
      <w:r>
        <w:rPr>
          <w:rFonts w:eastAsia="Times New Roman"/>
          <w:szCs w:val="24"/>
        </w:rPr>
        <w:t>π</w:t>
      </w:r>
      <w:r w:rsidRPr="001238FE">
        <w:rPr>
          <w:rFonts w:eastAsia="Times New Roman"/>
          <w:szCs w:val="24"/>
        </w:rPr>
        <w:t>ερι</w:t>
      </w:r>
      <w:r w:rsidRPr="001238FE">
        <w:rPr>
          <w:rFonts w:eastAsia="Times New Roman"/>
          <w:szCs w:val="24"/>
        </w:rPr>
        <w:lastRenderedPageBreak/>
        <w:t>στατικών</w:t>
      </w:r>
      <w:r w:rsidRPr="001238FE">
        <w:rPr>
          <w:rFonts w:eastAsia="Times New Roman"/>
          <w:szCs w:val="24"/>
        </w:rPr>
        <w:t xml:space="preserve"> με πεντακόσιους είκοσι μόνιμους γιατρούς και έχουμε ήδη προκηρύξει τις θέσεις. Είναι πολύ μεγάλη παρέμβαση αναδιοργάνωσης της πρώτης γραμμής άμυνας των νοσοκομείων που διαχειρίζονται το επείγον περιστατικό. </w:t>
      </w:r>
    </w:p>
    <w:p w14:paraId="37EFF71F" w14:textId="77777777" w:rsidR="00D06C4D" w:rsidRDefault="007419CE">
      <w:pPr>
        <w:spacing w:line="600" w:lineRule="auto"/>
        <w:ind w:firstLine="720"/>
        <w:jc w:val="both"/>
        <w:rPr>
          <w:rFonts w:eastAsia="Times New Roman"/>
          <w:szCs w:val="24"/>
        </w:rPr>
      </w:pPr>
      <w:r w:rsidRPr="001238FE">
        <w:rPr>
          <w:rFonts w:eastAsia="Times New Roman"/>
          <w:szCs w:val="24"/>
        </w:rPr>
        <w:t xml:space="preserve">Έχουμε προκηρύξει όλες τις κενές οργανικές θέσεις των </w:t>
      </w:r>
      <w:r>
        <w:rPr>
          <w:rFonts w:eastAsia="Times New Roman"/>
          <w:szCs w:val="24"/>
        </w:rPr>
        <w:t>μ</w:t>
      </w:r>
      <w:r w:rsidRPr="001238FE">
        <w:rPr>
          <w:rFonts w:eastAsia="Times New Roman"/>
          <w:szCs w:val="24"/>
        </w:rPr>
        <w:t xml:space="preserve">ονάδων </w:t>
      </w:r>
      <w:r>
        <w:rPr>
          <w:rFonts w:eastAsia="Times New Roman"/>
          <w:szCs w:val="24"/>
        </w:rPr>
        <w:t>ε</w:t>
      </w:r>
      <w:r w:rsidRPr="001238FE">
        <w:rPr>
          <w:rFonts w:eastAsia="Times New Roman"/>
          <w:szCs w:val="24"/>
        </w:rPr>
        <w:t xml:space="preserve">ντατικής </w:t>
      </w:r>
      <w:r>
        <w:rPr>
          <w:rFonts w:eastAsia="Times New Roman"/>
          <w:szCs w:val="24"/>
        </w:rPr>
        <w:t>θ</w:t>
      </w:r>
      <w:r w:rsidRPr="001238FE">
        <w:rPr>
          <w:rFonts w:eastAsia="Times New Roman"/>
          <w:szCs w:val="24"/>
        </w:rPr>
        <w:t>εραπείας.</w:t>
      </w:r>
      <w:r w:rsidRPr="001238FE">
        <w:rPr>
          <w:rFonts w:eastAsia="Times New Roman"/>
          <w:szCs w:val="24"/>
        </w:rPr>
        <w:t xml:space="preserve"> Αυτή είναι μια πολύ σημαντική παρέμβαση ευστάθειας σ’ αυτό το ευαίσθητο πεδίο των ΜΕΘ. Πραγματικά πρέπει να βάλουμε στόχο να ανοίξουμε όλα τα κλειστά κρεβάτια. Αυτά τα χρόνι</w:t>
      </w:r>
      <w:r w:rsidRPr="001238FE">
        <w:rPr>
          <w:rFonts w:eastAsia="Times New Roman"/>
          <w:szCs w:val="24"/>
        </w:rPr>
        <w:t>α τα έχουμε υποδιπλασιάσει και αυτό που σας είπα ήταν πολύ σημαντική αλλαγή.</w:t>
      </w:r>
    </w:p>
    <w:p w14:paraId="37EFF720" w14:textId="77777777" w:rsidR="00D06C4D" w:rsidRDefault="007419CE">
      <w:pPr>
        <w:spacing w:line="600" w:lineRule="auto"/>
        <w:ind w:firstLine="720"/>
        <w:jc w:val="both"/>
        <w:rPr>
          <w:rFonts w:eastAsia="Times New Roman"/>
          <w:szCs w:val="24"/>
        </w:rPr>
      </w:pPr>
      <w:r w:rsidRPr="001238FE">
        <w:rPr>
          <w:rFonts w:eastAsia="Times New Roman"/>
          <w:b/>
          <w:szCs w:val="24"/>
        </w:rPr>
        <w:t>ΠΡΟΕΔΡΕΥΩΝ (Σπυρίδων Λυκούδης):</w:t>
      </w:r>
      <w:r w:rsidRPr="001238FE">
        <w:rPr>
          <w:rFonts w:eastAsia="Times New Roman"/>
          <w:szCs w:val="24"/>
        </w:rPr>
        <w:t xml:space="preserve"> Κύριε Υπουργέ, σας παρακαλώ, ολοκληρώστε. </w:t>
      </w:r>
    </w:p>
    <w:p w14:paraId="37EFF721" w14:textId="77777777" w:rsidR="00D06C4D" w:rsidRDefault="007419CE">
      <w:pPr>
        <w:spacing w:line="600" w:lineRule="auto"/>
        <w:ind w:firstLine="720"/>
        <w:jc w:val="both"/>
        <w:rPr>
          <w:rFonts w:eastAsia="Times New Roman"/>
          <w:szCs w:val="24"/>
        </w:rPr>
      </w:pPr>
      <w:r w:rsidRPr="001238FE">
        <w:rPr>
          <w:rFonts w:eastAsia="Times New Roman"/>
          <w:b/>
          <w:szCs w:val="24"/>
        </w:rPr>
        <w:t xml:space="preserve">ΑΝΔΡΕΑΣ ΞΑΝΘΟΣ (Υπουργός Υγείας): </w:t>
      </w:r>
      <w:r w:rsidRPr="001238FE">
        <w:rPr>
          <w:rFonts w:eastAsia="Times New Roman"/>
          <w:szCs w:val="24"/>
        </w:rPr>
        <w:t>Τελειώνω, κύριε Πρόεδρε.</w:t>
      </w:r>
    </w:p>
    <w:p w14:paraId="37EFF722" w14:textId="77777777" w:rsidR="00D06C4D" w:rsidRDefault="007419CE">
      <w:pPr>
        <w:spacing w:line="600" w:lineRule="auto"/>
        <w:ind w:firstLine="720"/>
        <w:jc w:val="both"/>
        <w:rPr>
          <w:rFonts w:eastAsia="Times New Roman"/>
          <w:szCs w:val="24"/>
        </w:rPr>
      </w:pPr>
      <w:r w:rsidRPr="001238FE">
        <w:rPr>
          <w:rFonts w:eastAsia="Times New Roman"/>
          <w:szCs w:val="24"/>
        </w:rPr>
        <w:t>Ελπίζω μέσα στον Ιούλιο να μπορέσουμε να προκ</w:t>
      </w:r>
      <w:r w:rsidRPr="001238FE">
        <w:rPr>
          <w:rFonts w:eastAsia="Times New Roman"/>
          <w:szCs w:val="24"/>
        </w:rPr>
        <w:t xml:space="preserve">ηρύξουμε </w:t>
      </w:r>
      <w:proofErr w:type="spellStart"/>
      <w:r w:rsidRPr="001238FE">
        <w:rPr>
          <w:rFonts w:eastAsia="Times New Roman"/>
          <w:szCs w:val="24"/>
        </w:rPr>
        <w:t>στοχευμένα</w:t>
      </w:r>
      <w:proofErr w:type="spellEnd"/>
      <w:r w:rsidRPr="001238FE">
        <w:rPr>
          <w:rFonts w:eastAsia="Times New Roman"/>
          <w:szCs w:val="24"/>
        </w:rPr>
        <w:t xml:space="preserve"> τετρακόσιες –ίσως και τετρακόσιες πενήντα- θέσεις ειδικευμένων γιατρών, ειδικά για τα </w:t>
      </w:r>
      <w:r>
        <w:rPr>
          <w:rFonts w:eastAsia="Times New Roman"/>
          <w:szCs w:val="24"/>
        </w:rPr>
        <w:t>κ</w:t>
      </w:r>
      <w:r w:rsidRPr="001238FE">
        <w:rPr>
          <w:rFonts w:eastAsia="Times New Roman"/>
          <w:szCs w:val="24"/>
        </w:rPr>
        <w:t xml:space="preserve">έντρα </w:t>
      </w:r>
      <w:r>
        <w:rPr>
          <w:rFonts w:eastAsia="Times New Roman"/>
          <w:szCs w:val="24"/>
        </w:rPr>
        <w:t>υ</w:t>
      </w:r>
      <w:r w:rsidRPr="001238FE">
        <w:rPr>
          <w:rFonts w:eastAsia="Times New Roman"/>
          <w:szCs w:val="24"/>
        </w:rPr>
        <w:t xml:space="preserve">γείας </w:t>
      </w:r>
      <w:r>
        <w:rPr>
          <w:rFonts w:eastAsia="Times New Roman"/>
          <w:szCs w:val="24"/>
        </w:rPr>
        <w:t>α</w:t>
      </w:r>
      <w:r w:rsidRPr="001238FE">
        <w:rPr>
          <w:rFonts w:eastAsia="Times New Roman"/>
          <w:szCs w:val="24"/>
        </w:rPr>
        <w:t>γροτικού</w:t>
      </w:r>
      <w:r w:rsidRPr="001238FE">
        <w:rPr>
          <w:rFonts w:eastAsia="Times New Roman"/>
          <w:szCs w:val="24"/>
        </w:rPr>
        <w:t xml:space="preserve"> και </w:t>
      </w:r>
      <w:r>
        <w:rPr>
          <w:rFonts w:eastAsia="Times New Roman"/>
          <w:szCs w:val="24"/>
        </w:rPr>
        <w:t>α</w:t>
      </w:r>
      <w:r w:rsidRPr="001238FE">
        <w:rPr>
          <w:rFonts w:eastAsia="Times New Roman"/>
          <w:szCs w:val="24"/>
        </w:rPr>
        <w:t xml:space="preserve">στικού </w:t>
      </w:r>
      <w:r>
        <w:rPr>
          <w:rFonts w:eastAsia="Times New Roman"/>
          <w:szCs w:val="24"/>
        </w:rPr>
        <w:t>τ</w:t>
      </w:r>
      <w:r w:rsidRPr="001238FE">
        <w:rPr>
          <w:rFonts w:eastAsia="Times New Roman"/>
          <w:szCs w:val="24"/>
        </w:rPr>
        <w:t>ύπου</w:t>
      </w:r>
      <w:r w:rsidRPr="001238FE">
        <w:rPr>
          <w:rFonts w:eastAsia="Times New Roman"/>
          <w:szCs w:val="24"/>
        </w:rPr>
        <w:t xml:space="preserve"> σε όλη τη χώρα. Έχουμε έναν σοβαρό σχεδιασμό ανάπτυξης του ανθρώπινου και ιδιαίτερα του ιατρικού δυναμικού του ΕΣΥ και νομίζω ότι αυτό ακριβώς διασφαλίζει τη βιωσιμότητα του συστήματος και την ποιότητα του τομέα της υγείας.</w:t>
      </w:r>
    </w:p>
    <w:p w14:paraId="37EFF723" w14:textId="77777777" w:rsidR="00D06C4D" w:rsidRDefault="007419CE">
      <w:pPr>
        <w:spacing w:line="600" w:lineRule="auto"/>
        <w:ind w:firstLine="720"/>
        <w:jc w:val="both"/>
        <w:rPr>
          <w:rFonts w:eastAsia="Times New Roman"/>
          <w:szCs w:val="24"/>
        </w:rPr>
      </w:pPr>
      <w:r w:rsidRPr="001238FE">
        <w:rPr>
          <w:rFonts w:eastAsia="Times New Roman"/>
          <w:b/>
          <w:szCs w:val="24"/>
        </w:rPr>
        <w:lastRenderedPageBreak/>
        <w:t>ΠΡΟΕΔΡΕΥΩΝ (Σπυρίδων Λυκούδης):</w:t>
      </w:r>
      <w:r w:rsidRPr="001238FE">
        <w:rPr>
          <w:rFonts w:eastAsia="Times New Roman"/>
          <w:szCs w:val="24"/>
        </w:rPr>
        <w:t xml:space="preserve"> Ευχαριστώ.</w:t>
      </w:r>
    </w:p>
    <w:p w14:paraId="37EFF724" w14:textId="77777777" w:rsidR="00D06C4D" w:rsidRDefault="007419CE">
      <w:pPr>
        <w:spacing w:after="0" w:line="600" w:lineRule="auto"/>
        <w:ind w:firstLine="720"/>
        <w:jc w:val="both"/>
        <w:rPr>
          <w:rFonts w:eastAsia="Times New Roman"/>
          <w:color w:val="000000"/>
          <w:szCs w:val="24"/>
        </w:rPr>
      </w:pPr>
      <w:r w:rsidRPr="001238FE">
        <w:rPr>
          <w:rFonts w:eastAsia="Times New Roman"/>
          <w:szCs w:val="24"/>
        </w:rPr>
        <w:t xml:space="preserve">Ακολουθεί η </w:t>
      </w:r>
      <w:r w:rsidRPr="001238FE">
        <w:rPr>
          <w:rFonts w:eastAsia="Times New Roman"/>
          <w:color w:val="000000"/>
          <w:szCs w:val="24"/>
        </w:rPr>
        <w:t>τέταρτη</w:t>
      </w:r>
      <w:r w:rsidRPr="001238FE">
        <w:rPr>
          <w:rFonts w:eastAsia="Times New Roman"/>
          <w:szCs w:val="24"/>
        </w:rPr>
        <w:t xml:space="preserve"> με αριθμό </w:t>
      </w:r>
      <w:r w:rsidRPr="001238FE">
        <w:rPr>
          <w:rFonts w:eastAsia="Times New Roman"/>
          <w:color w:val="000000"/>
          <w:szCs w:val="24"/>
        </w:rPr>
        <w:t xml:space="preserve">1805/12-6-2018 επίκαιρη ερώτηση δεύτερου κύκλου του Βουλευτή Άρτας της Νέας Δημοκρατίας κ. </w:t>
      </w:r>
      <w:r w:rsidRPr="001238FE">
        <w:rPr>
          <w:rFonts w:eastAsia="Times New Roman"/>
          <w:bCs/>
          <w:color w:val="000000"/>
          <w:szCs w:val="24"/>
        </w:rPr>
        <w:t xml:space="preserve">Γεωργίου </w:t>
      </w:r>
      <w:proofErr w:type="spellStart"/>
      <w:r w:rsidRPr="001238FE">
        <w:rPr>
          <w:rFonts w:eastAsia="Times New Roman"/>
          <w:bCs/>
          <w:color w:val="000000"/>
          <w:szCs w:val="24"/>
        </w:rPr>
        <w:t>Στύλιου</w:t>
      </w:r>
      <w:proofErr w:type="spellEnd"/>
      <w:r w:rsidRPr="001238FE">
        <w:rPr>
          <w:rFonts w:eastAsia="Times New Roman"/>
          <w:b/>
          <w:bCs/>
          <w:color w:val="000000"/>
          <w:szCs w:val="24"/>
        </w:rPr>
        <w:t xml:space="preserve"> </w:t>
      </w:r>
      <w:r w:rsidRPr="001238FE">
        <w:rPr>
          <w:rFonts w:eastAsia="Times New Roman"/>
          <w:color w:val="000000"/>
          <w:szCs w:val="24"/>
        </w:rPr>
        <w:t xml:space="preserve">προς τον Υπουργό </w:t>
      </w:r>
      <w:r w:rsidRPr="001238FE">
        <w:rPr>
          <w:rFonts w:eastAsia="Times New Roman"/>
          <w:bCs/>
          <w:color w:val="000000"/>
          <w:szCs w:val="24"/>
        </w:rPr>
        <w:t xml:space="preserve">Υγείας, </w:t>
      </w:r>
      <w:r w:rsidRPr="001238FE">
        <w:rPr>
          <w:rFonts w:eastAsia="Times New Roman"/>
          <w:color w:val="000000"/>
          <w:szCs w:val="24"/>
        </w:rPr>
        <w:t>με θέμα: «Εικόνα κατάρρευσης παρουσιάζει το Γενικό Νοσοκομείο Άρτας».</w:t>
      </w:r>
    </w:p>
    <w:p w14:paraId="37EFF725" w14:textId="77777777" w:rsidR="00D06C4D" w:rsidRDefault="007419CE">
      <w:pPr>
        <w:spacing w:after="0" w:line="600" w:lineRule="auto"/>
        <w:ind w:firstLine="720"/>
        <w:jc w:val="both"/>
        <w:rPr>
          <w:rFonts w:eastAsia="Times New Roman"/>
          <w:color w:val="000000"/>
          <w:szCs w:val="24"/>
        </w:rPr>
      </w:pPr>
      <w:r w:rsidRPr="001238FE">
        <w:rPr>
          <w:rFonts w:eastAsia="Times New Roman"/>
          <w:szCs w:val="24"/>
        </w:rPr>
        <w:t>Θα απαντήσε</w:t>
      </w:r>
      <w:r w:rsidRPr="001238FE">
        <w:rPr>
          <w:rFonts w:eastAsia="Times New Roman"/>
          <w:szCs w:val="24"/>
        </w:rPr>
        <w:t xml:space="preserve">ι ο Αναπληρωτής Υπουργός Υγείας κ. Παύλος </w:t>
      </w:r>
      <w:proofErr w:type="spellStart"/>
      <w:r w:rsidRPr="001238FE">
        <w:rPr>
          <w:rFonts w:eastAsia="Times New Roman"/>
          <w:szCs w:val="24"/>
        </w:rPr>
        <w:t>Πολάκης</w:t>
      </w:r>
      <w:proofErr w:type="spellEnd"/>
      <w:r w:rsidRPr="001238FE">
        <w:rPr>
          <w:rFonts w:eastAsia="Times New Roman"/>
          <w:szCs w:val="24"/>
        </w:rPr>
        <w:t xml:space="preserve">. </w:t>
      </w:r>
    </w:p>
    <w:p w14:paraId="37EFF726" w14:textId="77777777" w:rsidR="00D06C4D" w:rsidRDefault="007419CE">
      <w:pPr>
        <w:spacing w:line="600" w:lineRule="auto"/>
        <w:ind w:firstLine="720"/>
        <w:jc w:val="both"/>
        <w:rPr>
          <w:rFonts w:eastAsia="Times New Roman"/>
          <w:szCs w:val="24"/>
        </w:rPr>
      </w:pPr>
      <w:r w:rsidRPr="001238FE">
        <w:rPr>
          <w:rFonts w:eastAsia="Times New Roman"/>
          <w:szCs w:val="24"/>
        </w:rPr>
        <w:t>Ορίστε</w:t>
      </w:r>
      <w:r>
        <w:rPr>
          <w:rFonts w:eastAsia="Times New Roman"/>
          <w:szCs w:val="24"/>
        </w:rPr>
        <w:t>,</w:t>
      </w:r>
      <w:r w:rsidRPr="001238FE">
        <w:rPr>
          <w:rFonts w:eastAsia="Times New Roman"/>
          <w:szCs w:val="24"/>
        </w:rPr>
        <w:t xml:space="preserve"> κύριε συνάδελφε</w:t>
      </w:r>
      <w:r>
        <w:rPr>
          <w:rFonts w:eastAsia="Times New Roman"/>
          <w:szCs w:val="24"/>
        </w:rPr>
        <w:t>,</w:t>
      </w:r>
      <w:r w:rsidRPr="001238FE">
        <w:rPr>
          <w:rFonts w:eastAsia="Times New Roman"/>
          <w:szCs w:val="24"/>
        </w:rPr>
        <w:t xml:space="preserve"> έχετε τον λόγο. </w:t>
      </w:r>
    </w:p>
    <w:p w14:paraId="37EFF727" w14:textId="77777777" w:rsidR="00D06C4D" w:rsidRDefault="007419CE">
      <w:pPr>
        <w:spacing w:line="600" w:lineRule="auto"/>
        <w:ind w:firstLine="720"/>
        <w:jc w:val="both"/>
        <w:rPr>
          <w:rFonts w:eastAsia="Times New Roman"/>
          <w:szCs w:val="24"/>
        </w:rPr>
      </w:pPr>
      <w:r w:rsidRPr="001238FE">
        <w:rPr>
          <w:rFonts w:eastAsia="Times New Roman"/>
          <w:b/>
          <w:szCs w:val="24"/>
        </w:rPr>
        <w:t>ΓΕΩΡΓΙΟΣ ΣΤΥΛΙΟΣ:</w:t>
      </w:r>
      <w:r w:rsidRPr="001238FE">
        <w:rPr>
          <w:rFonts w:eastAsia="Times New Roman"/>
          <w:szCs w:val="24"/>
        </w:rPr>
        <w:t xml:space="preserve"> Ευχαριστώ πολύ, κύριε Πρόεδρε.</w:t>
      </w:r>
    </w:p>
    <w:p w14:paraId="37EFF728" w14:textId="77777777" w:rsidR="00D06C4D" w:rsidRDefault="007419CE">
      <w:pPr>
        <w:spacing w:line="600" w:lineRule="auto"/>
        <w:ind w:firstLine="720"/>
        <w:jc w:val="both"/>
        <w:rPr>
          <w:rFonts w:eastAsia="Times New Roman"/>
          <w:szCs w:val="24"/>
        </w:rPr>
      </w:pPr>
      <w:r w:rsidRPr="001238FE">
        <w:rPr>
          <w:rFonts w:eastAsia="Times New Roman"/>
          <w:szCs w:val="24"/>
        </w:rPr>
        <w:t>Κύριε Υπουργέ, η ερώτησή μου αφορά την άσχημη εικόνα κατάρρευσης και τα προβλήματα του Γενικού Νοσοκομείου Άρτας.</w:t>
      </w:r>
      <w:r w:rsidRPr="001238FE">
        <w:rPr>
          <w:rFonts w:eastAsia="Times New Roman"/>
          <w:szCs w:val="24"/>
        </w:rPr>
        <w:t xml:space="preserve"> Το πρόβλημα</w:t>
      </w:r>
      <w:r>
        <w:rPr>
          <w:rFonts w:eastAsia="Times New Roman"/>
          <w:szCs w:val="24"/>
        </w:rPr>
        <w:t>,</w:t>
      </w:r>
      <w:r w:rsidRPr="001238FE">
        <w:rPr>
          <w:rFonts w:eastAsia="Times New Roman"/>
          <w:szCs w:val="24"/>
        </w:rPr>
        <w:t xml:space="preserve"> βέβαια</w:t>
      </w:r>
      <w:r>
        <w:rPr>
          <w:rFonts w:eastAsia="Times New Roman"/>
          <w:szCs w:val="24"/>
        </w:rPr>
        <w:t>,</w:t>
      </w:r>
      <w:r w:rsidRPr="001238FE">
        <w:rPr>
          <w:rFonts w:eastAsia="Times New Roman"/>
          <w:szCs w:val="24"/>
        </w:rPr>
        <w:t xml:space="preserve"> δεν είναι σημερινό. Έχω αναφερθεί στα προβλήματα του Νοσοκομείου Άρτας σε παλαιότερες ερωτήσεις και αναφορές </w:t>
      </w:r>
      <w:r>
        <w:rPr>
          <w:rFonts w:eastAsia="Times New Roman"/>
          <w:szCs w:val="24"/>
        </w:rPr>
        <w:t xml:space="preserve">μου </w:t>
      </w:r>
      <w:r w:rsidRPr="001238FE">
        <w:rPr>
          <w:rFonts w:eastAsia="Times New Roman"/>
          <w:szCs w:val="24"/>
        </w:rPr>
        <w:t>στο πλαίσιο του κοινοβουλευτικού ελέγχου</w:t>
      </w:r>
      <w:r>
        <w:rPr>
          <w:rFonts w:eastAsia="Times New Roman"/>
          <w:szCs w:val="24"/>
        </w:rPr>
        <w:t>,</w:t>
      </w:r>
      <w:r w:rsidRPr="001238FE">
        <w:rPr>
          <w:rFonts w:eastAsia="Times New Roman"/>
          <w:szCs w:val="24"/>
        </w:rPr>
        <w:t xml:space="preserve"> τόσο σε απλές ερωτήσεις όσο και σε επίκαιρες, δυστυχώς χωρίς ανταπόκριση από τη</w:t>
      </w:r>
      <w:r w:rsidRPr="001238FE">
        <w:rPr>
          <w:rFonts w:eastAsia="Times New Roman"/>
          <w:szCs w:val="24"/>
        </w:rPr>
        <w:t xml:space="preserve">ν πλευρά της πολιτικής ηγεσίας του Υπουργείου Υγείας. </w:t>
      </w:r>
    </w:p>
    <w:p w14:paraId="37EFF729" w14:textId="77777777" w:rsidR="00D06C4D" w:rsidRDefault="007419CE">
      <w:pPr>
        <w:spacing w:line="600" w:lineRule="auto"/>
        <w:ind w:firstLine="720"/>
        <w:jc w:val="both"/>
        <w:rPr>
          <w:rFonts w:eastAsia="Times New Roman"/>
          <w:szCs w:val="24"/>
        </w:rPr>
      </w:pPr>
      <w:r w:rsidRPr="001238FE">
        <w:rPr>
          <w:rFonts w:eastAsia="Times New Roman"/>
          <w:szCs w:val="24"/>
        </w:rPr>
        <w:t>Η ερώτησή μου είναι πανομοιότυπη με παλαιότερη ερώτηση και αφορά τις ελλείψεις σε ιατρικό και νοσηλευτικό προσωπικό. Πιο συγκεκριμένα, στο Ακτινολογικό Εργαστήριο</w:t>
      </w:r>
      <w:r>
        <w:rPr>
          <w:rFonts w:eastAsia="Times New Roman"/>
          <w:szCs w:val="24"/>
        </w:rPr>
        <w:t>,</w:t>
      </w:r>
      <w:r w:rsidRPr="001238FE">
        <w:rPr>
          <w:rFonts w:eastAsia="Times New Roman"/>
          <w:szCs w:val="24"/>
        </w:rPr>
        <w:t xml:space="preserve"> με το που λύθηκε το πρόβλημα του αξον</w:t>
      </w:r>
      <w:r w:rsidRPr="001238FE">
        <w:rPr>
          <w:rFonts w:eastAsia="Times New Roman"/>
          <w:szCs w:val="24"/>
        </w:rPr>
        <w:t xml:space="preserve">ικού </w:t>
      </w:r>
      <w:r w:rsidRPr="001238FE">
        <w:rPr>
          <w:rFonts w:eastAsia="Times New Roman"/>
          <w:szCs w:val="24"/>
        </w:rPr>
        <w:lastRenderedPageBreak/>
        <w:t>τομογράφου, έφυ</w:t>
      </w:r>
      <w:r>
        <w:rPr>
          <w:rFonts w:eastAsia="Times New Roman"/>
          <w:szCs w:val="24"/>
        </w:rPr>
        <w:t>γαν οι γιατροί. Στο Παθολογικό</w:t>
      </w:r>
      <w:r>
        <w:rPr>
          <w:rFonts w:eastAsia="Times New Roman"/>
          <w:szCs w:val="24"/>
        </w:rPr>
        <w:t xml:space="preserve"> </w:t>
      </w:r>
      <w:r>
        <w:rPr>
          <w:rFonts w:eastAsia="Times New Roman"/>
          <w:szCs w:val="24"/>
        </w:rPr>
        <w:t>-</w:t>
      </w:r>
      <w:r>
        <w:rPr>
          <w:rFonts w:eastAsia="Times New Roman"/>
          <w:szCs w:val="24"/>
        </w:rPr>
        <w:t xml:space="preserve"> </w:t>
      </w:r>
      <w:r w:rsidRPr="001238FE">
        <w:rPr>
          <w:rFonts w:eastAsia="Times New Roman"/>
          <w:szCs w:val="24"/>
        </w:rPr>
        <w:t xml:space="preserve">Ανατομικό Εργαστήριο, το ίδιο, υπολειτουργεί. Στην </w:t>
      </w:r>
      <w:r>
        <w:rPr>
          <w:rFonts w:eastAsia="Times New Roman"/>
          <w:szCs w:val="24"/>
        </w:rPr>
        <w:t>Πνευμονολογική κ</w:t>
      </w:r>
      <w:r w:rsidRPr="001238FE">
        <w:rPr>
          <w:rFonts w:eastAsia="Times New Roman"/>
          <w:szCs w:val="24"/>
        </w:rPr>
        <w:t>αι Ψυχιατρική Κλινική υπάρχουν πολύ μεγάλες ελ</w:t>
      </w:r>
      <w:r>
        <w:rPr>
          <w:rFonts w:eastAsia="Times New Roman"/>
          <w:szCs w:val="24"/>
        </w:rPr>
        <w:t>λείψεις σε ιατρικό προσωπικό. Τ</w:t>
      </w:r>
      <w:r w:rsidRPr="001238FE">
        <w:rPr>
          <w:rFonts w:eastAsia="Times New Roman"/>
          <w:szCs w:val="24"/>
        </w:rPr>
        <w:t xml:space="preserve">ο Κέντρο Φυσικής Αποκατάστασης υπολειτουργεί και υπάρχουν ελλείψεις σε προσωπικό. </w:t>
      </w:r>
    </w:p>
    <w:p w14:paraId="37EFF72A" w14:textId="77777777" w:rsidR="00D06C4D" w:rsidRDefault="007419CE">
      <w:pPr>
        <w:spacing w:line="600" w:lineRule="auto"/>
        <w:ind w:firstLine="720"/>
        <w:jc w:val="both"/>
        <w:rPr>
          <w:rFonts w:eastAsia="Times New Roman"/>
          <w:szCs w:val="24"/>
        </w:rPr>
      </w:pPr>
      <w:r w:rsidRPr="001238FE">
        <w:rPr>
          <w:rFonts w:eastAsia="Times New Roman"/>
          <w:szCs w:val="24"/>
        </w:rPr>
        <w:t>Η ερώτησή μου αφορά</w:t>
      </w:r>
      <w:r w:rsidRPr="008B1A14">
        <w:rPr>
          <w:rFonts w:eastAsia="Times New Roman"/>
          <w:szCs w:val="24"/>
        </w:rPr>
        <w:t>,</w:t>
      </w:r>
      <w:r w:rsidRPr="001238FE">
        <w:rPr>
          <w:rFonts w:eastAsia="Times New Roman"/>
          <w:szCs w:val="24"/>
        </w:rPr>
        <w:t xml:space="preserve"> επίσης</w:t>
      </w:r>
      <w:r w:rsidRPr="008B1A14">
        <w:rPr>
          <w:rFonts w:eastAsia="Times New Roman"/>
          <w:szCs w:val="24"/>
        </w:rPr>
        <w:t>,</w:t>
      </w:r>
      <w:r w:rsidRPr="001238FE">
        <w:rPr>
          <w:rFonts w:eastAsia="Times New Roman"/>
          <w:szCs w:val="24"/>
        </w:rPr>
        <w:t xml:space="preserve"> και τα κενά στην υλικοτεχνική υποδομή. Το μηχάνημα μέτρησης της οστικής πυκνότητας εδώ και </w:t>
      </w:r>
      <w:r w:rsidRPr="001238FE">
        <w:rPr>
          <w:rFonts w:eastAsia="Times New Roman"/>
          <w:szCs w:val="24"/>
        </w:rPr>
        <w:t>ένα</w:t>
      </w:r>
      <w:r>
        <w:rPr>
          <w:rFonts w:eastAsia="Times New Roman"/>
          <w:szCs w:val="24"/>
        </w:rPr>
        <w:t>ν</w:t>
      </w:r>
      <w:r w:rsidRPr="001238FE">
        <w:rPr>
          <w:rFonts w:eastAsia="Times New Roman"/>
          <w:szCs w:val="24"/>
        </w:rPr>
        <w:t xml:space="preserve"> χρόνο δεν λειτουργεί. Η Μονάδα Τεχνητού Νεφρού λ</w:t>
      </w:r>
      <w:r w:rsidRPr="001238FE">
        <w:rPr>
          <w:rFonts w:eastAsia="Times New Roman"/>
          <w:szCs w:val="24"/>
        </w:rPr>
        <w:t>ειτουργεί με τον ίδιο εξοπλισμό εδώ και είκοσι χρόνια και τώρα</w:t>
      </w:r>
      <w:r>
        <w:rPr>
          <w:rFonts w:eastAsia="Times New Roman"/>
          <w:szCs w:val="24"/>
        </w:rPr>
        <w:t>,</w:t>
      </w:r>
      <w:r w:rsidRPr="001238FE">
        <w:rPr>
          <w:rFonts w:eastAsia="Times New Roman"/>
          <w:szCs w:val="24"/>
        </w:rPr>
        <w:t xml:space="preserve"> τους θερινούς μήνες</w:t>
      </w:r>
      <w:r>
        <w:rPr>
          <w:rFonts w:eastAsia="Times New Roman"/>
          <w:szCs w:val="24"/>
        </w:rPr>
        <w:t>,</w:t>
      </w:r>
      <w:r w:rsidRPr="001238FE">
        <w:rPr>
          <w:rFonts w:eastAsia="Times New Roman"/>
          <w:szCs w:val="24"/>
        </w:rPr>
        <w:t xml:space="preserve"> είναι ιδιαίτερα επιβαρυμένη</w:t>
      </w:r>
      <w:r>
        <w:rPr>
          <w:rFonts w:eastAsia="Times New Roman"/>
          <w:szCs w:val="24"/>
        </w:rPr>
        <w:t>,</w:t>
      </w:r>
      <w:r w:rsidRPr="001238FE">
        <w:rPr>
          <w:rFonts w:eastAsia="Times New Roman"/>
          <w:szCs w:val="24"/>
        </w:rPr>
        <w:t xml:space="preserve"> διότι έχουμε νεφροπαθείς που έρχονται από την Αθήνα στην περιφέρεια. Το γνωρίζετε το πρόβλημα. Ακόμα και ο ανελκυστήρας του νοσοκομείου</w:t>
      </w:r>
      <w:r>
        <w:rPr>
          <w:rFonts w:eastAsia="Times New Roman"/>
          <w:szCs w:val="24"/>
        </w:rPr>
        <w:t>,</w:t>
      </w:r>
      <w:r w:rsidRPr="001238FE">
        <w:rPr>
          <w:rFonts w:eastAsia="Times New Roman"/>
          <w:szCs w:val="24"/>
        </w:rPr>
        <w:t xml:space="preserve"> λόγω </w:t>
      </w:r>
      <w:r w:rsidRPr="001238FE">
        <w:rPr>
          <w:rFonts w:eastAsia="Times New Roman"/>
          <w:szCs w:val="24"/>
        </w:rPr>
        <w:t>έλλειψης συντήρησης</w:t>
      </w:r>
      <w:r>
        <w:rPr>
          <w:rFonts w:eastAsia="Times New Roman"/>
          <w:szCs w:val="24"/>
        </w:rPr>
        <w:t>,</w:t>
      </w:r>
      <w:r w:rsidRPr="001238FE">
        <w:rPr>
          <w:rFonts w:eastAsia="Times New Roman"/>
          <w:szCs w:val="24"/>
        </w:rPr>
        <w:t xml:space="preserve"> υπολειτουργεί</w:t>
      </w:r>
      <w:r>
        <w:rPr>
          <w:rFonts w:eastAsia="Times New Roman"/>
          <w:szCs w:val="24"/>
        </w:rPr>
        <w:t>,</w:t>
      </w:r>
      <w:r w:rsidRPr="001238FE">
        <w:rPr>
          <w:rFonts w:eastAsia="Times New Roman"/>
          <w:szCs w:val="24"/>
        </w:rPr>
        <w:t xml:space="preserve"> με αποτέλεσμα να ταλαιπωρούνται οι ηλικιωμένοι και οι ασθενείς. </w:t>
      </w:r>
    </w:p>
    <w:p w14:paraId="37EFF72B" w14:textId="77777777" w:rsidR="00D06C4D" w:rsidRDefault="007419CE">
      <w:pPr>
        <w:spacing w:line="600" w:lineRule="auto"/>
        <w:ind w:firstLine="720"/>
        <w:jc w:val="both"/>
        <w:rPr>
          <w:rFonts w:eastAsia="Times New Roman"/>
          <w:szCs w:val="24"/>
        </w:rPr>
      </w:pPr>
      <w:r w:rsidRPr="001238FE">
        <w:rPr>
          <w:rFonts w:eastAsia="Times New Roman"/>
          <w:szCs w:val="24"/>
        </w:rPr>
        <w:t>Τέλος</w:t>
      </w:r>
      <w:r>
        <w:rPr>
          <w:rFonts w:eastAsia="Times New Roman"/>
          <w:szCs w:val="24"/>
        </w:rPr>
        <w:t>,</w:t>
      </w:r>
      <w:r w:rsidRPr="001238FE">
        <w:rPr>
          <w:rFonts w:eastAsia="Times New Roman"/>
          <w:szCs w:val="24"/>
        </w:rPr>
        <w:t xml:space="preserve"> υπάρχει και το ζήτημα των εργαζομένων </w:t>
      </w:r>
      <w:r>
        <w:rPr>
          <w:rFonts w:eastAsia="Times New Roman"/>
          <w:szCs w:val="24"/>
        </w:rPr>
        <w:t>στην καθαριότητα</w:t>
      </w:r>
      <w:r>
        <w:rPr>
          <w:rFonts w:eastAsia="Times New Roman"/>
          <w:szCs w:val="24"/>
        </w:rPr>
        <w:t>,</w:t>
      </w:r>
      <w:r w:rsidRPr="001238FE">
        <w:rPr>
          <w:rFonts w:eastAsia="Times New Roman"/>
          <w:szCs w:val="24"/>
        </w:rPr>
        <w:t xml:space="preserve"> που παραμένουν χωρίς να έχουν πληρωθεί εδώ και μήνες</w:t>
      </w:r>
      <w:r>
        <w:rPr>
          <w:rFonts w:eastAsia="Times New Roman"/>
          <w:szCs w:val="24"/>
        </w:rPr>
        <w:t>,</w:t>
      </w:r>
      <w:r w:rsidRPr="001238FE">
        <w:rPr>
          <w:rFonts w:eastAsia="Times New Roman"/>
          <w:szCs w:val="24"/>
        </w:rPr>
        <w:t xml:space="preserve"> παρά τις θριαμβολογίες της </w:t>
      </w:r>
      <w:r>
        <w:rPr>
          <w:rFonts w:eastAsia="Times New Roman"/>
          <w:szCs w:val="24"/>
        </w:rPr>
        <w:t>δ</w:t>
      </w:r>
      <w:r w:rsidRPr="001238FE">
        <w:rPr>
          <w:rFonts w:eastAsia="Times New Roman"/>
          <w:szCs w:val="24"/>
        </w:rPr>
        <w:t>ιοίκησης</w:t>
      </w:r>
      <w:r w:rsidRPr="001238FE">
        <w:rPr>
          <w:rFonts w:eastAsia="Times New Roman"/>
          <w:szCs w:val="24"/>
        </w:rPr>
        <w:t xml:space="preserve"> τ</w:t>
      </w:r>
      <w:r w:rsidRPr="001238FE">
        <w:rPr>
          <w:rFonts w:eastAsia="Times New Roman"/>
          <w:szCs w:val="24"/>
        </w:rPr>
        <w:t xml:space="preserve">ου νοσοκομείου για οριστική επίλυση των προβλημάτων τους. </w:t>
      </w:r>
    </w:p>
    <w:p w14:paraId="37EFF72C" w14:textId="77777777" w:rsidR="00D06C4D" w:rsidRDefault="007419CE">
      <w:pPr>
        <w:spacing w:line="600" w:lineRule="auto"/>
        <w:ind w:firstLine="720"/>
        <w:jc w:val="both"/>
        <w:rPr>
          <w:rFonts w:eastAsia="Times New Roman"/>
          <w:szCs w:val="24"/>
        </w:rPr>
      </w:pPr>
      <w:r w:rsidRPr="001238FE">
        <w:rPr>
          <w:rFonts w:eastAsia="Times New Roman"/>
          <w:szCs w:val="24"/>
        </w:rPr>
        <w:t>Με δεδομένα όλα τα παραπάνω</w:t>
      </w:r>
      <w:r>
        <w:rPr>
          <w:rFonts w:eastAsia="Times New Roman"/>
          <w:szCs w:val="24"/>
        </w:rPr>
        <w:t>,</w:t>
      </w:r>
      <w:r w:rsidRPr="001238FE">
        <w:rPr>
          <w:rFonts w:eastAsia="Times New Roman"/>
          <w:szCs w:val="24"/>
        </w:rPr>
        <w:t xml:space="preserve"> ερωτάσθε, κύριε Υπουργέ, σε ποιες ενέργειες σκοπεύετε να προβείτε για την επίλυση αυτών των προβλημάτων. </w:t>
      </w:r>
    </w:p>
    <w:p w14:paraId="37EFF72D" w14:textId="77777777" w:rsidR="00D06C4D" w:rsidRDefault="007419CE">
      <w:pPr>
        <w:spacing w:line="600" w:lineRule="auto"/>
        <w:ind w:firstLine="720"/>
        <w:jc w:val="both"/>
        <w:rPr>
          <w:rFonts w:eastAsia="Times New Roman" w:cs="Times New Roman"/>
          <w:szCs w:val="24"/>
        </w:rPr>
      </w:pPr>
      <w:r w:rsidRPr="00ED6B46">
        <w:rPr>
          <w:rFonts w:eastAsia="Times New Roman" w:cs="Times New Roman"/>
          <w:b/>
          <w:szCs w:val="24"/>
        </w:rPr>
        <w:lastRenderedPageBreak/>
        <w:t xml:space="preserve">ΠΡΟΔΡΕΥΩΝ (Σπυρίδων Λυκούδης): </w:t>
      </w:r>
      <w:r>
        <w:rPr>
          <w:rFonts w:eastAsia="Times New Roman" w:cs="Times New Roman"/>
          <w:szCs w:val="24"/>
        </w:rPr>
        <w:t>Ευχαριστώ, κύριε συνάδελφε.</w:t>
      </w:r>
    </w:p>
    <w:p w14:paraId="37EFF72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Ορί</w:t>
      </w:r>
      <w:r>
        <w:rPr>
          <w:rFonts w:eastAsia="Times New Roman" w:cs="Times New Roman"/>
          <w:szCs w:val="24"/>
        </w:rPr>
        <w:t>στε, κύριε Υπουργέ, έχετε τον λόγο.</w:t>
      </w:r>
    </w:p>
    <w:p w14:paraId="37EFF72F" w14:textId="77777777" w:rsidR="00D06C4D" w:rsidRDefault="007419CE">
      <w:pPr>
        <w:spacing w:line="600" w:lineRule="auto"/>
        <w:ind w:firstLine="720"/>
        <w:jc w:val="both"/>
        <w:rPr>
          <w:rFonts w:eastAsia="Times New Roman" w:cs="Times New Roman"/>
          <w:szCs w:val="24"/>
        </w:rPr>
      </w:pPr>
      <w:r w:rsidRPr="00C903C6">
        <w:rPr>
          <w:rFonts w:eastAsia="Times New Roman" w:cs="Times New Roman"/>
          <w:b/>
          <w:szCs w:val="24"/>
        </w:rPr>
        <w:t xml:space="preserve">ΠΑΥΛΟΣ ΠΟΛΑΚΗΣ (Αναπληρωτής Υπουργός Υγείας): </w:t>
      </w:r>
      <w:r>
        <w:rPr>
          <w:rFonts w:eastAsia="Times New Roman" w:cs="Times New Roman"/>
          <w:szCs w:val="24"/>
        </w:rPr>
        <w:t>Κύριε συνάδελφε</w:t>
      </w:r>
      <w:r w:rsidRPr="00C903C6">
        <w:rPr>
          <w:rFonts w:eastAsia="Times New Roman" w:cs="Times New Roman"/>
          <w:szCs w:val="24"/>
        </w:rPr>
        <w:t xml:space="preserve">, </w:t>
      </w:r>
      <w:r>
        <w:rPr>
          <w:rFonts w:eastAsia="Times New Roman" w:cs="Times New Roman"/>
          <w:szCs w:val="24"/>
        </w:rPr>
        <w:t xml:space="preserve">ευχαριστώ για την ερώτηση. Χαμηλώστε λίγο τις στροφές με την καταστροφή, διότι όλα είναι στοιχεία και δεδομένα. </w:t>
      </w:r>
    </w:p>
    <w:p w14:paraId="37EFF73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Πριν από δύο χρόνια οι ερωτήσεις που κάνατε </w:t>
      </w:r>
      <w:r>
        <w:rPr>
          <w:rFonts w:eastAsia="Times New Roman" w:cs="Times New Roman"/>
          <w:szCs w:val="24"/>
        </w:rPr>
        <w:t>είναι ότι δεν έχουμε γιατρούς, δεν έχουμε λεφτά, δεν έχουμε τέτοια. Τώρα φτάσαμε να μου λέτε ότι δεν δουλεύουν το ασανσέρ και το μηχάνημα οστικής πυκνότητας. Λοιπόν, θα σας απαντήσω σε όλα αναλυτικά, σε όλα</w:t>
      </w:r>
      <w:r>
        <w:rPr>
          <w:rFonts w:eastAsia="Times New Roman" w:cs="Times New Roman"/>
          <w:szCs w:val="24"/>
        </w:rPr>
        <w:t>,</w:t>
      </w:r>
      <w:r>
        <w:rPr>
          <w:rFonts w:eastAsia="Times New Roman" w:cs="Times New Roman"/>
          <w:szCs w:val="24"/>
        </w:rPr>
        <w:t xml:space="preserve"> ένα-ένα, γιατί εμείς δεν αφήνουμε τίποτα να πέσε</w:t>
      </w:r>
      <w:r>
        <w:rPr>
          <w:rFonts w:eastAsia="Times New Roman" w:cs="Times New Roman"/>
          <w:szCs w:val="24"/>
        </w:rPr>
        <w:t xml:space="preserve">ι κάτω. </w:t>
      </w:r>
    </w:p>
    <w:p w14:paraId="37EFF73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Πρώτον, για το 2015 είχατε προγραμματίσει, ως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το 2014, ότι το Νοσοκομείο της Άρτας θα έπαιρνε 6.671.000 ευρώ. Εμείς δώσαμε 7.250.000 ευρώ με την έκτακτη επιχορήγηση των 580.000 ευρώ που δώσαμε το δεύτερο εξάμηνο του 2015. Το 2016 δώσαμε 6.800.000 από τον κρατικό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Και για πρώτη φορά μετά</w:t>
      </w:r>
      <w:r>
        <w:rPr>
          <w:rFonts w:eastAsia="Times New Roman" w:cs="Times New Roman"/>
          <w:szCs w:val="24"/>
        </w:rPr>
        <w:t xml:space="preserve"> από πολλά χρόνια το νοσοκομείο πήρε και 330.000 από τον ΕΟΠΥΥ. Το 2017 πήρε 6.730.000 από το Γενικό Λογιστήριο και πήρε και 3.110.000 ευρώ από τον ΕΟΠΥΥ, πρώτη φορά στην </w:t>
      </w:r>
      <w:r>
        <w:rPr>
          <w:rFonts w:eastAsia="Times New Roman" w:cs="Times New Roman"/>
          <w:szCs w:val="24"/>
        </w:rPr>
        <w:lastRenderedPageBreak/>
        <w:t>ιστορία του. Δεν καταστρέφεται ένα νοσοκομείο, το οποίο πριν από τρία χρόνια και το 2</w:t>
      </w:r>
      <w:r>
        <w:rPr>
          <w:rFonts w:eastAsia="Times New Roman" w:cs="Times New Roman"/>
          <w:szCs w:val="24"/>
        </w:rPr>
        <w:t xml:space="preserve">014, έπαιρνε μόνο τα 6.000.000 από το Γενικό Λογιστήριο του Κράτους και σήμερα παίρνει 6.700.000 και 3.000.000, δηλαδή πάνω από 10.000.000! Ένα το κρατούμενο. </w:t>
      </w:r>
    </w:p>
    <w:p w14:paraId="37EFF73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Δεύτερον, το Νοσοκομείο της Άρτας δεν καταστρέφεται, διότι αυτή τη στιγμή σε </w:t>
      </w:r>
      <w:r>
        <w:rPr>
          <w:rFonts w:eastAsia="Times New Roman" w:cs="Times New Roman"/>
          <w:szCs w:val="24"/>
        </w:rPr>
        <w:t>διακόσιες είκοσι</w:t>
      </w:r>
      <w:r>
        <w:rPr>
          <w:rFonts w:eastAsia="Times New Roman" w:cs="Times New Roman"/>
          <w:szCs w:val="24"/>
        </w:rPr>
        <w:t xml:space="preserve"> κλ</w:t>
      </w:r>
      <w:r>
        <w:rPr>
          <w:rFonts w:eastAsia="Times New Roman" w:cs="Times New Roman"/>
          <w:szCs w:val="24"/>
        </w:rPr>
        <w:t xml:space="preserve">ίνες υπηρετούν </w:t>
      </w:r>
      <w:r>
        <w:rPr>
          <w:rFonts w:eastAsia="Times New Roman" w:cs="Times New Roman"/>
          <w:szCs w:val="24"/>
        </w:rPr>
        <w:t xml:space="preserve">τριακόσιοι τριάντα έξι </w:t>
      </w:r>
      <w:r>
        <w:rPr>
          <w:rFonts w:eastAsia="Times New Roman" w:cs="Times New Roman"/>
          <w:szCs w:val="24"/>
        </w:rPr>
        <w:t xml:space="preserve">νοσηλευτές, για να βάζουμε τα πράγματα στη θέση τους, γιατί μιλάτε για ελλείψεις και δεν ξέρω και εγώ τι. Αυτή τη στιγμή υπηρετούν </w:t>
      </w:r>
      <w:r>
        <w:rPr>
          <w:rFonts w:eastAsia="Times New Roman" w:cs="Times New Roman"/>
          <w:szCs w:val="24"/>
        </w:rPr>
        <w:t xml:space="preserve">εξήντα τρεις </w:t>
      </w:r>
      <w:r>
        <w:rPr>
          <w:rFonts w:eastAsia="Times New Roman" w:cs="Times New Roman"/>
          <w:szCs w:val="24"/>
        </w:rPr>
        <w:t>ειδικευμένοι γιατροί -αυτά είναι στοιχεία</w:t>
      </w:r>
      <w:r>
        <w:rPr>
          <w:rFonts w:eastAsia="Times New Roman" w:cs="Times New Roman"/>
          <w:szCs w:val="24"/>
        </w:rPr>
        <w:t>-</w:t>
      </w:r>
      <w:r>
        <w:rPr>
          <w:rFonts w:eastAsia="Times New Roman" w:cs="Times New Roman"/>
          <w:szCs w:val="24"/>
        </w:rPr>
        <w:t>,</w:t>
      </w:r>
      <w:r>
        <w:rPr>
          <w:rFonts w:eastAsia="Times New Roman" w:cs="Times New Roman"/>
          <w:szCs w:val="24"/>
        </w:rPr>
        <w:t xml:space="preserve"> ολοκληρώθηκε η πρόσληψη δύο επ</w:t>
      </w:r>
      <w:r>
        <w:rPr>
          <w:rFonts w:eastAsia="Times New Roman" w:cs="Times New Roman"/>
          <w:szCs w:val="24"/>
        </w:rPr>
        <w:t xml:space="preserve">ιμελητών Β΄ Ψυχιατρικής, μία θέση επιμελητή Β΄ Παθολογίας, μία θέση ειδικευμένου γιατρού Πνευμονολογίας. Αυτές οι έξι θέσεις που λέω τώρα έχουν προκηρυχθεί από το 2016. Αυτή εκκρεμεί στο αρμόδιο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ενώ υπηρετούν τρεις </w:t>
      </w:r>
      <w:proofErr w:type="spellStart"/>
      <w:r>
        <w:rPr>
          <w:rFonts w:eastAsia="Times New Roman" w:cs="Times New Roman"/>
          <w:szCs w:val="24"/>
        </w:rPr>
        <w:t>πνευμολόγοι</w:t>
      </w:r>
      <w:proofErr w:type="spellEnd"/>
      <w:r>
        <w:rPr>
          <w:rFonts w:eastAsia="Times New Roman" w:cs="Times New Roman"/>
          <w:szCs w:val="24"/>
        </w:rPr>
        <w:t xml:space="preserve"> στο Πνευμονολογικό</w:t>
      </w:r>
      <w:r>
        <w:rPr>
          <w:rFonts w:eastAsia="Times New Roman" w:cs="Times New Roman"/>
          <w:szCs w:val="24"/>
        </w:rPr>
        <w:t>.</w:t>
      </w:r>
      <w:r>
        <w:rPr>
          <w:rFonts w:eastAsia="Times New Roman" w:cs="Times New Roman"/>
          <w:szCs w:val="24"/>
        </w:rPr>
        <w:t xml:space="preserve"> </w:t>
      </w:r>
    </w:p>
    <w:p w14:paraId="37EFF733" w14:textId="77777777" w:rsidR="00D06C4D" w:rsidRDefault="007419CE">
      <w:pPr>
        <w:spacing w:line="600" w:lineRule="auto"/>
        <w:ind w:firstLine="720"/>
        <w:jc w:val="both"/>
        <w:rPr>
          <w:rFonts w:eastAsia="Times New Roman" w:cs="Times New Roman"/>
          <w:szCs w:val="24"/>
        </w:rPr>
      </w:pPr>
      <w:r w:rsidRPr="0032480D">
        <w:rPr>
          <w:rFonts w:eastAsia="Times New Roman" w:cs="Times New Roman"/>
          <w:b/>
          <w:szCs w:val="24"/>
        </w:rPr>
        <w:t>ΓΕΩΡΓΙΟΣ ΣΤΥΛΙΟΣ:</w:t>
      </w:r>
      <w:r>
        <w:rPr>
          <w:rFonts w:eastAsia="Times New Roman" w:cs="Times New Roman"/>
          <w:szCs w:val="24"/>
        </w:rPr>
        <w:t xml:space="preserve"> Λείπει.</w:t>
      </w:r>
    </w:p>
    <w:p w14:paraId="37EFF734"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sidRPr="00C903C6">
        <w:rPr>
          <w:rFonts w:eastAsia="Times New Roman" w:cs="Times New Roman"/>
          <w:szCs w:val="24"/>
        </w:rPr>
        <w:t>Όχι, δεν</w:t>
      </w:r>
      <w:r>
        <w:rPr>
          <w:rFonts w:eastAsia="Times New Roman" w:cs="Times New Roman"/>
          <w:b/>
          <w:szCs w:val="24"/>
        </w:rPr>
        <w:t xml:space="preserve"> </w:t>
      </w:r>
      <w:r>
        <w:rPr>
          <w:rFonts w:eastAsia="Times New Roman" w:cs="Times New Roman"/>
          <w:szCs w:val="24"/>
        </w:rPr>
        <w:t xml:space="preserve">λείπει. Είναι τρεις πνευμονολόγοι και αυτός είναι ο τέταρτος. </w:t>
      </w:r>
    </w:p>
    <w:p w14:paraId="37EFF73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Υπάρχει μία θέση επιμελητή Β΄ </w:t>
      </w:r>
      <w:r>
        <w:rPr>
          <w:rFonts w:eastAsia="Times New Roman" w:cs="Times New Roman"/>
          <w:szCs w:val="24"/>
        </w:rPr>
        <w:t>Κ</w:t>
      </w:r>
      <w:r>
        <w:rPr>
          <w:rFonts w:eastAsia="Times New Roman" w:cs="Times New Roman"/>
          <w:szCs w:val="24"/>
        </w:rPr>
        <w:t xml:space="preserve">αρδιολογίας, που ολοκληρώθηκε η κρίση από το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και είναι στη διαδικασί</w:t>
      </w:r>
      <w:r>
        <w:rPr>
          <w:rFonts w:eastAsia="Times New Roman" w:cs="Times New Roman"/>
          <w:szCs w:val="24"/>
        </w:rPr>
        <w:t xml:space="preserve">α διορισμού. Επίσης, έχουν </w:t>
      </w:r>
      <w:r>
        <w:rPr>
          <w:rFonts w:eastAsia="Times New Roman" w:cs="Times New Roman"/>
          <w:szCs w:val="24"/>
        </w:rPr>
        <w:lastRenderedPageBreak/>
        <w:t xml:space="preserve">προκηρυχθεί με τη φετινή προκήρυξη επτά θέσεις για το ΤΕΠ του Νοσοκομείου της Άρτας και μία θέση ειδικευμένου γιατρού ειδικότητας Ακτινοδιαγνωστικής. </w:t>
      </w:r>
    </w:p>
    <w:p w14:paraId="37EFF736"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Αυτό που βρήκατε να πείτε με το Παθολογικό Ανατομείο, προσλήφθηκε επικουρικός </w:t>
      </w:r>
      <w:r>
        <w:rPr>
          <w:rFonts w:eastAsia="Times New Roman" w:cs="Times New Roman"/>
          <w:szCs w:val="24"/>
        </w:rPr>
        <w:t xml:space="preserve">γιατρός, έκατσε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χρόνο και παραιτήθηκε. Προσλήφθηκε δεύτερος επικουρικός γιατρός, ο οποίος δεν αποδέχθηκε διορισμό. Αυτή τη στιγμή καλύπτεται το </w:t>
      </w:r>
      <w:proofErr w:type="spellStart"/>
      <w:r>
        <w:rPr>
          <w:rFonts w:eastAsia="Times New Roman" w:cs="Times New Roman"/>
          <w:szCs w:val="24"/>
        </w:rPr>
        <w:t>Παθολογοανατομικό</w:t>
      </w:r>
      <w:proofErr w:type="spellEnd"/>
      <w:r>
        <w:rPr>
          <w:rFonts w:eastAsia="Times New Roman" w:cs="Times New Roman"/>
          <w:szCs w:val="24"/>
        </w:rPr>
        <w:t xml:space="preserve"> από γιατρό που έχει μετακινηθεί από άλλο νοσοκομείο και έρχεται τρεις φορές την εβδομάδα.</w:t>
      </w:r>
      <w:r>
        <w:rPr>
          <w:rFonts w:eastAsia="Times New Roman" w:cs="Times New Roman"/>
          <w:szCs w:val="24"/>
        </w:rPr>
        <w:t xml:space="preserve"> Σε επόμενη προκήρυξη θα προκηρύξουμε και μόνιμες θέσεις. Υπήρξε και παλαιότερα τέτοιο πράγμα, που δεν υπήρξε ενδιαφέρον. </w:t>
      </w:r>
    </w:p>
    <w:p w14:paraId="37EFF737"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Το Κέντρο Φυσικής Ιατρικής και Αποκατάστασης έχει δώδεκα άτομα προσωπικό. Δυστυχώς, κτίσατε τα προηγούμενα χρόνια είκοσι έξι </w:t>
      </w:r>
      <w:r>
        <w:rPr>
          <w:rFonts w:eastAsia="Times New Roman" w:cs="Times New Roman"/>
          <w:szCs w:val="24"/>
        </w:rPr>
        <w:t>ΚΕ</w:t>
      </w:r>
      <w:r>
        <w:rPr>
          <w:rFonts w:eastAsia="Times New Roman" w:cs="Times New Roman"/>
          <w:szCs w:val="24"/>
        </w:rPr>
        <w:t>ΦΙ</w:t>
      </w:r>
      <w:r>
        <w:rPr>
          <w:rFonts w:eastAsia="Times New Roman" w:cs="Times New Roman"/>
          <w:szCs w:val="24"/>
        </w:rPr>
        <w:t>Α</w:t>
      </w:r>
      <w:r>
        <w:rPr>
          <w:rFonts w:eastAsia="Times New Roman" w:cs="Times New Roman"/>
          <w:szCs w:val="24"/>
        </w:rPr>
        <w:t xml:space="preserve"> απ</w:t>
      </w:r>
      <w:r>
        <w:rPr>
          <w:rFonts w:eastAsia="Times New Roman" w:cs="Times New Roman"/>
          <w:szCs w:val="24"/>
        </w:rPr>
        <w:t xml:space="preserve">ό τα οποία λειτουργούν τα πέντε. Τώρα,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νέο τρόπο που κάνουμε με το επικουρικό προσωπικό, προβλέπουμε μία δυνατότητα πρόσληψης ανθρώπων εκεί</w:t>
      </w:r>
      <w:r>
        <w:rPr>
          <w:rFonts w:eastAsia="Times New Roman" w:cs="Times New Roman"/>
          <w:szCs w:val="24"/>
        </w:rPr>
        <w:t>,</w:t>
      </w:r>
      <w:r>
        <w:rPr>
          <w:rFonts w:eastAsia="Times New Roman" w:cs="Times New Roman"/>
          <w:szCs w:val="24"/>
        </w:rPr>
        <w:t xml:space="preserve"> που να μπορέσουν να αναπτύξουν πλήρως τις λειτουργίες. Άρα</w:t>
      </w:r>
      <w:r>
        <w:rPr>
          <w:rFonts w:eastAsia="Times New Roman" w:cs="Times New Roman"/>
          <w:szCs w:val="24"/>
        </w:rPr>
        <w:t xml:space="preserve"> δεν καταρρέει ένα πράγμα το οποίο έχει δώδεκα άτομα προσωπικό!</w:t>
      </w:r>
    </w:p>
    <w:p w14:paraId="37EFF738"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Τρίτον, για το κομμάτι που λέτε τώρα</w:t>
      </w:r>
      <w:r>
        <w:rPr>
          <w:rFonts w:eastAsia="Times New Roman" w:cs="Times New Roman"/>
          <w:szCs w:val="24"/>
        </w:rPr>
        <w:t>,</w:t>
      </w:r>
      <w:r>
        <w:rPr>
          <w:rFonts w:eastAsia="Times New Roman" w:cs="Times New Roman"/>
          <w:szCs w:val="24"/>
        </w:rPr>
        <w:t xml:space="preserve"> για το μηχάνημα της οστικής πυκνότητας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w:t>
      </w:r>
      <w:r>
        <w:rPr>
          <w:rFonts w:eastAsia="Times New Roman" w:cs="Times New Roman"/>
          <w:szCs w:val="24"/>
        </w:rPr>
        <w:t xml:space="preserve"> ένα μηχάνημα το οποίο είναι παλιό, δεν το υποστήριζε η </w:t>
      </w:r>
      <w:r>
        <w:rPr>
          <w:rFonts w:eastAsia="Times New Roman" w:cs="Times New Roman"/>
          <w:szCs w:val="24"/>
        </w:rPr>
        <w:lastRenderedPageBreak/>
        <w:t xml:space="preserve">εταιρεία, βρήκαμε την άκρη. Πρέπει να αγοραστεί ένας </w:t>
      </w:r>
      <w:r>
        <w:rPr>
          <w:rFonts w:eastAsia="Times New Roman" w:cs="Times New Roman"/>
          <w:szCs w:val="24"/>
        </w:rPr>
        <w:t xml:space="preserve">καινούργιος ψηφιακός ανιχνευτής. Είναι στη διαδικασία διαγωνισμού για να αγοραστεί και να τοποθετηθεί και κοινώς να μπορέσει να ξαναλειτουργήσει. Αυτό είναι. </w:t>
      </w:r>
    </w:p>
    <w:p w14:paraId="37EFF739"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τα ασανσέρ χαλάνε και συντηρούνται. Το κάνετε και ερώτημα στη Βουλή; Για το όνομα του Ιησού Χριστού, ας πούμε!</w:t>
      </w:r>
    </w:p>
    <w:p w14:paraId="37EFF73A"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Τώρα, αυτό </w:t>
      </w:r>
      <w:r>
        <w:rPr>
          <w:rFonts w:eastAsia="Times New Roman" w:cs="Times New Roman"/>
          <w:szCs w:val="24"/>
        </w:rPr>
        <w:t>στο οποίο</w:t>
      </w:r>
      <w:r>
        <w:rPr>
          <w:rFonts w:eastAsia="Times New Roman" w:cs="Times New Roman"/>
          <w:szCs w:val="24"/>
        </w:rPr>
        <w:t xml:space="preserve"> θέλω να σταθώ είναι το εξής και θα μιλήσω πολύ ανοιχτά. Δυστυχώς, ο </w:t>
      </w:r>
      <w:r>
        <w:rPr>
          <w:rFonts w:eastAsia="Times New Roman" w:cs="Times New Roman"/>
          <w:szCs w:val="24"/>
        </w:rPr>
        <w:t>ε</w:t>
      </w:r>
      <w:r>
        <w:rPr>
          <w:rFonts w:eastAsia="Times New Roman" w:cs="Times New Roman"/>
          <w:szCs w:val="24"/>
        </w:rPr>
        <w:t>πίτροπ</w:t>
      </w:r>
      <w:r>
        <w:rPr>
          <w:rFonts w:eastAsia="Times New Roman" w:cs="Times New Roman"/>
          <w:szCs w:val="24"/>
        </w:rPr>
        <w:t>ό</w:t>
      </w:r>
      <w:r>
        <w:rPr>
          <w:rFonts w:eastAsia="Times New Roman" w:cs="Times New Roman"/>
          <w:szCs w:val="24"/>
        </w:rPr>
        <w:t>ς</w:t>
      </w:r>
      <w:r>
        <w:rPr>
          <w:rFonts w:eastAsia="Times New Roman" w:cs="Times New Roman"/>
          <w:szCs w:val="24"/>
        </w:rPr>
        <w:t xml:space="preserve"> σας στην Άρτα κάποια προηγούμενα έχει με το </w:t>
      </w:r>
      <w:r>
        <w:rPr>
          <w:rFonts w:eastAsia="Times New Roman" w:cs="Times New Roman"/>
          <w:szCs w:val="24"/>
        </w:rPr>
        <w:t>ν</w:t>
      </w:r>
      <w:r>
        <w:rPr>
          <w:rFonts w:eastAsia="Times New Roman" w:cs="Times New Roman"/>
          <w:szCs w:val="24"/>
        </w:rPr>
        <w:t>οσοκομείο και το λέω έτσι, όταν…</w:t>
      </w:r>
    </w:p>
    <w:p w14:paraId="37EFF73B" w14:textId="77777777" w:rsidR="00D06C4D" w:rsidRDefault="007419CE">
      <w:pPr>
        <w:spacing w:line="600" w:lineRule="auto"/>
        <w:ind w:firstLine="720"/>
        <w:jc w:val="both"/>
        <w:rPr>
          <w:rFonts w:eastAsia="Times New Roman" w:cs="Times New Roman"/>
          <w:szCs w:val="24"/>
        </w:rPr>
      </w:pPr>
      <w:r w:rsidRPr="0032480D">
        <w:rPr>
          <w:rFonts w:eastAsia="Times New Roman" w:cs="Times New Roman"/>
          <w:b/>
          <w:szCs w:val="24"/>
        </w:rPr>
        <w:t>ΓΕΩΡΓΙΟΣ ΣΤΥΛΙΟΣ: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7EFF73C"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πειράζει. Ο σεβασμός είναι κάτι που </w:t>
      </w:r>
      <w:proofErr w:type="spellStart"/>
      <w:r>
        <w:rPr>
          <w:rFonts w:eastAsia="Times New Roman" w:cs="Times New Roman"/>
          <w:szCs w:val="24"/>
        </w:rPr>
        <w:t>κατακτάται</w:t>
      </w:r>
      <w:proofErr w:type="spellEnd"/>
      <w:r>
        <w:rPr>
          <w:rFonts w:eastAsia="Times New Roman" w:cs="Times New Roman"/>
          <w:szCs w:val="24"/>
        </w:rPr>
        <w:t>.</w:t>
      </w:r>
    </w:p>
    <w:p w14:paraId="37EFF73D"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Εδώ αποδεικνύουμε –και έχω τα στοιχεία εδώ και θα τα πάρετε- με συγκεκριμένα αριθμητικά στ</w:t>
      </w:r>
      <w:r>
        <w:rPr>
          <w:rFonts w:eastAsia="Times New Roman" w:cs="Times New Roman"/>
          <w:szCs w:val="24"/>
        </w:rPr>
        <w:t xml:space="preserve">οιχεία που κάνει το </w:t>
      </w:r>
      <w:r>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ότι αυτή η πρόσληψη που έκανε με τις ατομικές συμβάσεις εργασίας είναι καλύτερα για το προσωπικό, κάνει εξοικονόμηση του νοσοκομείου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w:t>
      </w:r>
      <w:r>
        <w:rPr>
          <w:rFonts w:eastAsia="Times New Roman" w:cs="Times New Roman"/>
          <w:szCs w:val="24"/>
        </w:rPr>
        <w:t xml:space="preserve"> έχουν κλείσει το </w:t>
      </w:r>
      <w:proofErr w:type="spellStart"/>
      <w:r>
        <w:rPr>
          <w:rFonts w:eastAsia="Times New Roman" w:cs="Times New Roman"/>
          <w:szCs w:val="24"/>
        </w:rPr>
        <w:t>εικοσιτετράμηνο</w:t>
      </w:r>
      <w:proofErr w:type="spellEnd"/>
      <w:r>
        <w:rPr>
          <w:rFonts w:eastAsia="Times New Roman" w:cs="Times New Roman"/>
          <w:szCs w:val="24"/>
        </w:rPr>
        <w:t>, δεν έχουν γίνει νομοθετικές ρυθμίσεις που νομιμοποιού</w:t>
      </w:r>
      <w:r>
        <w:rPr>
          <w:rFonts w:eastAsia="Times New Roman" w:cs="Times New Roman"/>
          <w:szCs w:val="24"/>
        </w:rPr>
        <w:t>ν την πληρωμή τους, παρά τις προσφυγές που έκαναν οι εργολάβοι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εκείνος επιμένει να μην υπογράφει το ένταλμα πληρωμής. Το έχει κάνει από την </w:t>
      </w:r>
      <w:r>
        <w:rPr>
          <w:rFonts w:eastAsia="Times New Roman" w:cs="Times New Roman"/>
          <w:szCs w:val="24"/>
        </w:rPr>
        <w:lastRenderedPageBreak/>
        <w:t>αρχή αυτό και είναι συνειδητό, είναι εσκεμμένο, είναι προκλητικό, είναι ανεπίτρεπτο. Θα το λύσουμε και εκ</w:t>
      </w:r>
      <w:r>
        <w:rPr>
          <w:rFonts w:eastAsia="Times New Roman" w:cs="Times New Roman"/>
          <w:szCs w:val="24"/>
        </w:rPr>
        <w:t xml:space="preserve">εί, όπως και σε πολλές περιοχές σε όλη την Ελλάδα, που το έχουμε λύσει. Εδώ που έχει υποβληθεί το ένταλμα, πληρώθηκαν οι άνθρωποι την προηγούμενη φορά με νομοθετική ρύθμιση από τη Βουλή και συνεχίζει να δημιουργεί πρόβλημα ο ίδιος συγκεκριμένος </w:t>
      </w:r>
      <w:r>
        <w:rPr>
          <w:rFonts w:eastAsia="Times New Roman" w:cs="Times New Roman"/>
          <w:szCs w:val="24"/>
        </w:rPr>
        <w:t>ε</w:t>
      </w:r>
      <w:r>
        <w:rPr>
          <w:rFonts w:eastAsia="Times New Roman" w:cs="Times New Roman"/>
          <w:szCs w:val="24"/>
        </w:rPr>
        <w:t>πίτροπος.</w:t>
      </w:r>
      <w:r>
        <w:rPr>
          <w:rFonts w:eastAsia="Times New Roman" w:cs="Times New Roman"/>
          <w:szCs w:val="24"/>
        </w:rPr>
        <w:t xml:space="preserve"> </w:t>
      </w:r>
      <w:r>
        <w:rPr>
          <w:rFonts w:eastAsia="Times New Roman" w:cs="Times New Roman"/>
          <w:szCs w:val="24"/>
        </w:rPr>
        <w:t xml:space="preserve">Του το υποβάλλουμε ξανά το ένταλμα και ξανά δεν το υπογράφει, λες και εκδικείται τους ανθρώπους. </w:t>
      </w:r>
    </w:p>
    <w:p w14:paraId="37EFF73E" w14:textId="77777777" w:rsidR="00D06C4D" w:rsidRDefault="007419CE">
      <w:pPr>
        <w:spacing w:line="600" w:lineRule="auto"/>
        <w:ind w:firstLine="720"/>
        <w:contextualSpacing/>
        <w:jc w:val="both"/>
        <w:rPr>
          <w:rFonts w:eastAsia="Times New Roman"/>
          <w:szCs w:val="24"/>
        </w:rPr>
      </w:pPr>
      <w:r>
        <w:rPr>
          <w:rFonts w:eastAsia="Times New Roman"/>
          <w:szCs w:val="24"/>
        </w:rPr>
        <w:t>Είναι συνειδητή μας επιλογή να φύγουμε από τους εργολάβους. Το Νοσοκομείο της Άρτας ήταν ένα από τα πρώτα που το έκαναν αυτό και πάει να το μπλοκάρει ο συγκεκ</w:t>
      </w:r>
      <w:r>
        <w:rPr>
          <w:rFonts w:eastAsia="Times New Roman"/>
          <w:szCs w:val="24"/>
        </w:rPr>
        <w:t xml:space="preserve">ριμένος </w:t>
      </w:r>
      <w:r>
        <w:rPr>
          <w:rFonts w:eastAsia="Times New Roman"/>
          <w:szCs w:val="24"/>
        </w:rPr>
        <w:t>ε</w:t>
      </w:r>
      <w:r>
        <w:rPr>
          <w:rFonts w:eastAsia="Times New Roman"/>
          <w:szCs w:val="24"/>
        </w:rPr>
        <w:t>πίτροπος.</w:t>
      </w:r>
    </w:p>
    <w:p w14:paraId="37EFF73F" w14:textId="77777777" w:rsidR="00D06C4D" w:rsidRDefault="007419CE">
      <w:pPr>
        <w:spacing w:line="600" w:lineRule="auto"/>
        <w:ind w:firstLine="720"/>
        <w:contextualSpacing/>
        <w:jc w:val="both"/>
        <w:rPr>
          <w:rFonts w:eastAsia="Times New Roman"/>
          <w:szCs w:val="24"/>
        </w:rPr>
      </w:pPr>
      <w:r w:rsidRPr="00456C53">
        <w:rPr>
          <w:rFonts w:eastAsia="Times New Roman"/>
          <w:b/>
          <w:szCs w:val="24"/>
        </w:rPr>
        <w:t>ΠΡΟΕΔΡΕΥΩΝ (Σπυρίδων Λυκούδης):</w:t>
      </w:r>
      <w:r w:rsidRPr="00665168">
        <w:rPr>
          <w:rFonts w:eastAsia="Times New Roman"/>
          <w:szCs w:val="24"/>
        </w:rPr>
        <w:t xml:space="preserve"> </w:t>
      </w:r>
      <w:r>
        <w:rPr>
          <w:rFonts w:eastAsia="Times New Roman"/>
          <w:szCs w:val="24"/>
        </w:rPr>
        <w:t>Κύριε Υπουργέ, τα υπόλοιπα στη δευτερολογία σας.</w:t>
      </w:r>
    </w:p>
    <w:p w14:paraId="37EFF740" w14:textId="77777777" w:rsidR="00D06C4D" w:rsidRDefault="007419CE">
      <w:pPr>
        <w:spacing w:line="600" w:lineRule="auto"/>
        <w:ind w:firstLine="720"/>
        <w:contextualSpacing/>
        <w:jc w:val="both"/>
        <w:rPr>
          <w:rFonts w:eastAsia="Times New Roman"/>
          <w:szCs w:val="24"/>
        </w:rPr>
      </w:pPr>
      <w:r w:rsidRPr="00456C53">
        <w:rPr>
          <w:rFonts w:eastAsia="Times New Roman"/>
          <w:b/>
          <w:szCs w:val="24"/>
        </w:rPr>
        <w:t>ΠΑΥΛΟΣ ΠΟΛΑΚΗΣ (Αναπληρωτής Υπουργός Υγείας):</w:t>
      </w:r>
      <w:r>
        <w:rPr>
          <w:rFonts w:eastAsia="Times New Roman"/>
          <w:szCs w:val="24"/>
        </w:rPr>
        <w:t xml:space="preserve"> Μισό λεπτό.</w:t>
      </w:r>
    </w:p>
    <w:p w14:paraId="37EFF741" w14:textId="77777777" w:rsidR="00D06C4D" w:rsidRDefault="007419CE">
      <w:pPr>
        <w:spacing w:line="600" w:lineRule="auto"/>
        <w:ind w:firstLine="720"/>
        <w:contextualSpacing/>
        <w:jc w:val="both"/>
        <w:rPr>
          <w:rFonts w:eastAsia="Times New Roman"/>
          <w:szCs w:val="24"/>
        </w:rPr>
      </w:pPr>
      <w:r>
        <w:rPr>
          <w:rFonts w:eastAsia="Times New Roman"/>
          <w:szCs w:val="24"/>
        </w:rPr>
        <w:t xml:space="preserve">Είναι στο Ελεγκτικό Συνέδριο και περιμένουμε απόφαση του </w:t>
      </w:r>
      <w:r>
        <w:rPr>
          <w:rFonts w:eastAsia="Times New Roman"/>
          <w:szCs w:val="24"/>
        </w:rPr>
        <w:t>τμήματος</w:t>
      </w:r>
      <w:r>
        <w:rPr>
          <w:rFonts w:eastAsia="Times New Roman"/>
          <w:szCs w:val="24"/>
        </w:rPr>
        <w:t xml:space="preserve">. Εάν δεν υπάρξει απόφαση του </w:t>
      </w:r>
      <w:r>
        <w:rPr>
          <w:rFonts w:eastAsia="Times New Roman"/>
          <w:szCs w:val="24"/>
        </w:rPr>
        <w:t>τμήματος</w:t>
      </w:r>
      <w:r>
        <w:rPr>
          <w:rFonts w:eastAsia="Times New Roman"/>
          <w:szCs w:val="24"/>
        </w:rPr>
        <w:t>, θα υπάρξει αντίστοιχη νομοθετική ρύθμιση, η οποία θα επιτρέψει στους ανθρώπους να πληρωθούν.</w:t>
      </w:r>
    </w:p>
    <w:p w14:paraId="37EFF742" w14:textId="77777777" w:rsidR="00D06C4D" w:rsidRDefault="007419CE">
      <w:pPr>
        <w:spacing w:line="600" w:lineRule="auto"/>
        <w:ind w:firstLine="720"/>
        <w:contextualSpacing/>
        <w:jc w:val="both"/>
        <w:rPr>
          <w:rFonts w:eastAsia="Times New Roman"/>
          <w:szCs w:val="24"/>
        </w:rPr>
      </w:pPr>
      <w:r w:rsidRPr="00456C53">
        <w:rPr>
          <w:rFonts w:eastAsia="Times New Roman"/>
          <w:b/>
          <w:szCs w:val="24"/>
        </w:rPr>
        <w:t>ΠΡΟΕΔΡΕΥΩΝ (Σπυρίδων Λυκούδης):</w:t>
      </w:r>
      <w:r w:rsidRPr="00665168">
        <w:rPr>
          <w:rFonts w:eastAsia="Times New Roman"/>
          <w:szCs w:val="24"/>
        </w:rPr>
        <w:t xml:space="preserve"> </w:t>
      </w:r>
      <w:r>
        <w:rPr>
          <w:rFonts w:eastAsia="Times New Roman"/>
          <w:szCs w:val="24"/>
        </w:rPr>
        <w:t xml:space="preserve">Κύριε </w:t>
      </w:r>
      <w:proofErr w:type="spellStart"/>
      <w:r>
        <w:rPr>
          <w:rFonts w:eastAsia="Times New Roman"/>
          <w:szCs w:val="24"/>
        </w:rPr>
        <w:t>Στύλιε</w:t>
      </w:r>
      <w:proofErr w:type="spellEnd"/>
      <w:r>
        <w:rPr>
          <w:rFonts w:eastAsia="Times New Roman"/>
          <w:szCs w:val="24"/>
        </w:rPr>
        <w:t>, έχετε τον λόγο.</w:t>
      </w:r>
    </w:p>
    <w:p w14:paraId="37EFF743" w14:textId="77777777" w:rsidR="00D06C4D" w:rsidRDefault="007419CE">
      <w:pPr>
        <w:spacing w:line="600" w:lineRule="auto"/>
        <w:ind w:firstLine="720"/>
        <w:contextualSpacing/>
        <w:jc w:val="both"/>
        <w:rPr>
          <w:rFonts w:eastAsia="Times New Roman"/>
          <w:szCs w:val="24"/>
        </w:rPr>
      </w:pPr>
      <w:r w:rsidRPr="00456C53">
        <w:rPr>
          <w:rFonts w:eastAsia="Times New Roman"/>
          <w:b/>
          <w:szCs w:val="24"/>
        </w:rPr>
        <w:t xml:space="preserve">ΓΕΩΡΓΙΟΣ ΣΤΥΛΙΟΣ: </w:t>
      </w:r>
      <w:r>
        <w:rPr>
          <w:rFonts w:eastAsia="Times New Roman"/>
          <w:szCs w:val="24"/>
        </w:rPr>
        <w:t>Ευχαριστώ πολύ, κύριε Πρόεδρε.</w:t>
      </w:r>
    </w:p>
    <w:p w14:paraId="37EFF744" w14:textId="77777777" w:rsidR="00D06C4D" w:rsidRDefault="007419CE">
      <w:pPr>
        <w:spacing w:line="600" w:lineRule="auto"/>
        <w:ind w:firstLine="720"/>
        <w:contextualSpacing/>
        <w:jc w:val="both"/>
        <w:rPr>
          <w:rFonts w:eastAsia="Times New Roman"/>
          <w:szCs w:val="24"/>
        </w:rPr>
      </w:pPr>
      <w:r>
        <w:rPr>
          <w:rFonts w:eastAsia="Times New Roman"/>
          <w:szCs w:val="24"/>
        </w:rPr>
        <w:lastRenderedPageBreak/>
        <w:t>Δεν με καλύπτει η απάντησή του κυρίου Υπου</w:t>
      </w:r>
      <w:r>
        <w:rPr>
          <w:rFonts w:eastAsia="Times New Roman"/>
          <w:szCs w:val="24"/>
        </w:rPr>
        <w:t>ργού, διότι τα προβλήματα</w:t>
      </w:r>
      <w:r w:rsidRPr="00456C53">
        <w:rPr>
          <w:rFonts w:eastAsia="Times New Roman"/>
          <w:szCs w:val="24"/>
        </w:rPr>
        <w:t xml:space="preserve"> </w:t>
      </w:r>
      <w:r>
        <w:rPr>
          <w:rFonts w:eastAsia="Times New Roman"/>
          <w:szCs w:val="24"/>
        </w:rPr>
        <w:t>υπάρχουν. Όσο κι αν θέλει να εξωραΐσει την κατάσταση, μάρτυρες είναι οι ασθενείς, οι καταγγελίες, τα δημοσιεύματα του τοπικού Τύπου, που επανειλημμένα με αναφορές τα έχω στείλει στο Υπουργείο Υγείας και δεν έχω λάβει καμμία απάντη</w:t>
      </w:r>
      <w:r>
        <w:rPr>
          <w:rFonts w:eastAsia="Times New Roman"/>
          <w:szCs w:val="24"/>
        </w:rPr>
        <w:t>ση.</w:t>
      </w:r>
    </w:p>
    <w:p w14:paraId="37EFF745" w14:textId="77777777" w:rsidR="00D06C4D" w:rsidRDefault="007419CE">
      <w:pPr>
        <w:spacing w:line="600" w:lineRule="auto"/>
        <w:ind w:firstLine="720"/>
        <w:contextualSpacing/>
        <w:jc w:val="both"/>
        <w:rPr>
          <w:rFonts w:eastAsia="Times New Roman"/>
          <w:szCs w:val="24"/>
        </w:rPr>
      </w:pPr>
      <w:r>
        <w:rPr>
          <w:rFonts w:eastAsia="Times New Roman"/>
          <w:szCs w:val="24"/>
        </w:rPr>
        <w:t>Δεν με καλύπτει βέβαια και από την άλλη πλευρά. Κάνω και μια αναφορά στο παρελθόν. «Εσείς είχατε μικρότερο προϋπολογισμό, εμείς έχουμε μεγαλύτερο».</w:t>
      </w:r>
    </w:p>
    <w:p w14:paraId="37EFF746" w14:textId="77777777" w:rsidR="00D06C4D" w:rsidRDefault="007419CE">
      <w:pPr>
        <w:spacing w:line="600" w:lineRule="auto"/>
        <w:ind w:firstLine="720"/>
        <w:contextualSpacing/>
        <w:jc w:val="both"/>
        <w:rPr>
          <w:rFonts w:eastAsia="Times New Roman"/>
          <w:szCs w:val="24"/>
        </w:rPr>
      </w:pPr>
      <w:r>
        <w:rPr>
          <w:rFonts w:eastAsia="Times New Roman"/>
          <w:szCs w:val="24"/>
        </w:rPr>
        <w:t>Αμφισβητώ τα στοιχεία του κυρίου Υπουργού. Όσο καιρό ήμουν κυβερνητικός Βουλευτής ασχολούμουν με τον προ</w:t>
      </w:r>
      <w:r>
        <w:rPr>
          <w:rFonts w:eastAsia="Times New Roman"/>
          <w:szCs w:val="24"/>
        </w:rPr>
        <w:t xml:space="preserve">ϋπολογισμό του Νοσοκομείου Άρτας. Είναι ξεκάθαρο το πώς ήταν η κατάσταση τότε και το πώς είναι σήμερα και γνωρίζω ότι ο προϋπολογισμός του </w:t>
      </w:r>
      <w:r>
        <w:rPr>
          <w:rFonts w:eastAsia="Times New Roman"/>
          <w:szCs w:val="24"/>
        </w:rPr>
        <w:t>ν</w:t>
      </w:r>
      <w:r>
        <w:rPr>
          <w:rFonts w:eastAsia="Times New Roman"/>
          <w:szCs w:val="24"/>
        </w:rPr>
        <w:t xml:space="preserve">οσοκομείου ήταν μεγαλύτερος. Αυτή τη στιγμή, όμως, εγώ δεν είμαι σε θέση να πω αν ήταν </w:t>
      </w:r>
      <w:proofErr w:type="spellStart"/>
      <w:r>
        <w:rPr>
          <w:rFonts w:eastAsia="Times New Roman"/>
          <w:szCs w:val="24"/>
        </w:rPr>
        <w:t>οκτώμισι</w:t>
      </w:r>
      <w:proofErr w:type="spellEnd"/>
      <w:r>
        <w:rPr>
          <w:rFonts w:eastAsia="Times New Roman"/>
          <w:szCs w:val="24"/>
        </w:rPr>
        <w:t xml:space="preserve"> εκατομμύρια ή εννιά </w:t>
      </w:r>
      <w:r>
        <w:rPr>
          <w:rFonts w:eastAsia="Times New Roman"/>
          <w:szCs w:val="24"/>
        </w:rPr>
        <w:t xml:space="preserve">ή </w:t>
      </w:r>
      <w:proofErr w:type="spellStart"/>
      <w:r>
        <w:rPr>
          <w:rFonts w:eastAsia="Times New Roman"/>
          <w:szCs w:val="24"/>
        </w:rPr>
        <w:t>εντεκάμισι</w:t>
      </w:r>
      <w:proofErr w:type="spellEnd"/>
      <w:r>
        <w:rPr>
          <w:rFonts w:eastAsia="Times New Roman"/>
          <w:szCs w:val="24"/>
        </w:rPr>
        <w:t xml:space="preserve">. Αμφισβητώ αυτό που λέει ο Υπουργός σε σχέση με τον προϋπολογισμό του Υπουργείου. Σίγουρα τα προβλήματα στην υγεία δεν είναι σημερινά, αλλά η τραγική κατάσταση του </w:t>
      </w:r>
      <w:r>
        <w:rPr>
          <w:rFonts w:eastAsia="Times New Roman"/>
          <w:szCs w:val="24"/>
        </w:rPr>
        <w:t>ν</w:t>
      </w:r>
      <w:r>
        <w:rPr>
          <w:rFonts w:eastAsia="Times New Roman"/>
          <w:szCs w:val="24"/>
        </w:rPr>
        <w:t xml:space="preserve">οσοκομείου είναι πραγματικά πρωτοφανής και δεν συγκρίνεται με το παρελθόν. </w:t>
      </w:r>
    </w:p>
    <w:p w14:paraId="37EFF747" w14:textId="77777777" w:rsidR="00D06C4D" w:rsidRDefault="007419CE">
      <w:pPr>
        <w:spacing w:line="600" w:lineRule="auto"/>
        <w:ind w:firstLine="720"/>
        <w:contextualSpacing/>
        <w:jc w:val="both"/>
        <w:rPr>
          <w:rFonts w:eastAsia="Times New Roman"/>
          <w:szCs w:val="24"/>
        </w:rPr>
      </w:pPr>
      <w:r>
        <w:rPr>
          <w:rFonts w:eastAsia="Times New Roman"/>
          <w:szCs w:val="24"/>
        </w:rPr>
        <w:t>Εί</w:t>
      </w:r>
      <w:r>
        <w:rPr>
          <w:rFonts w:eastAsia="Times New Roman"/>
          <w:szCs w:val="24"/>
        </w:rPr>
        <w:t xml:space="preserve">μαστε, λοιπόν, εδώ για να δούμε τι μπορεί να γίνει από εδώ και πέρα και πραγματικά η απάντηση δεν με καλύπτει, διότι το Νοσοκομείο της Άρτας </w:t>
      </w:r>
      <w:r>
        <w:rPr>
          <w:rFonts w:eastAsia="Times New Roman"/>
          <w:szCs w:val="24"/>
        </w:rPr>
        <w:lastRenderedPageBreak/>
        <w:t>καλύπτει όχι μόνο την Άρτα αλλά όλη την περιφέρεια, δηλαδή και τα περιστατικά από την Πρέβεζα και από τη Λευκάδα κα</w:t>
      </w:r>
      <w:r>
        <w:rPr>
          <w:rFonts w:eastAsia="Times New Roman"/>
          <w:szCs w:val="24"/>
        </w:rPr>
        <w:t xml:space="preserve">ι από τις περιοχές της Αιτωλοακαρνανίας, τη Βόνιτσα, την Αμφιλοχία, αλλά και από την ορεινή Αιτωλοακαρνανία και την ορεινή Άρτα και από τα ορεινά χωριά των Τρικάλων. </w:t>
      </w:r>
    </w:p>
    <w:p w14:paraId="37EFF748" w14:textId="77777777" w:rsidR="00D06C4D" w:rsidRDefault="007419CE">
      <w:pPr>
        <w:spacing w:line="600" w:lineRule="auto"/>
        <w:ind w:firstLine="720"/>
        <w:contextualSpacing/>
        <w:jc w:val="both"/>
        <w:rPr>
          <w:rFonts w:eastAsia="Times New Roman"/>
          <w:szCs w:val="24"/>
        </w:rPr>
      </w:pPr>
      <w:r>
        <w:rPr>
          <w:rFonts w:eastAsia="Times New Roman"/>
          <w:szCs w:val="24"/>
        </w:rPr>
        <w:t xml:space="preserve">Άρα μιλάμε για ένα </w:t>
      </w:r>
      <w:r>
        <w:rPr>
          <w:rFonts w:eastAsia="Times New Roman"/>
          <w:szCs w:val="24"/>
        </w:rPr>
        <w:t>ν</w:t>
      </w:r>
      <w:r>
        <w:rPr>
          <w:rFonts w:eastAsia="Times New Roman"/>
          <w:szCs w:val="24"/>
        </w:rPr>
        <w:t>οσοκομείο που</w:t>
      </w:r>
      <w:r>
        <w:rPr>
          <w:rFonts w:eastAsia="Times New Roman"/>
          <w:szCs w:val="24"/>
        </w:rPr>
        <w:t>,</w:t>
      </w:r>
      <w:r>
        <w:rPr>
          <w:rFonts w:eastAsia="Times New Roman"/>
          <w:szCs w:val="24"/>
        </w:rPr>
        <w:t xml:space="preserve"> χάρη στις φιλότιμες προσπάθειες των γιατρών και των νο</w:t>
      </w:r>
      <w:r>
        <w:rPr>
          <w:rFonts w:eastAsia="Times New Roman"/>
          <w:szCs w:val="24"/>
        </w:rPr>
        <w:t>σηλευτών</w:t>
      </w:r>
      <w:r>
        <w:rPr>
          <w:rFonts w:eastAsia="Times New Roman"/>
          <w:szCs w:val="24"/>
        </w:rPr>
        <w:t>,</w:t>
      </w:r>
      <w:r>
        <w:rPr>
          <w:rFonts w:eastAsia="Times New Roman"/>
          <w:szCs w:val="24"/>
        </w:rPr>
        <w:t xml:space="preserve"> καταφέρνει να </w:t>
      </w:r>
      <w:proofErr w:type="spellStart"/>
      <w:r>
        <w:rPr>
          <w:rFonts w:eastAsia="Times New Roman"/>
          <w:szCs w:val="24"/>
        </w:rPr>
        <w:t>αντεπεξέλθει</w:t>
      </w:r>
      <w:proofErr w:type="spellEnd"/>
      <w:r>
        <w:rPr>
          <w:rFonts w:eastAsia="Times New Roman"/>
          <w:szCs w:val="24"/>
        </w:rPr>
        <w:t xml:space="preserve"> στα προβλήματα των ασθενών. Όμως, δεν τους δίνει η πολιτεία τα μέσα, διότι δεν βγαίνουν οι βάρδιες, κύριε Υπουργέ. Εκεί είναι το πρόβλημα. </w:t>
      </w:r>
    </w:p>
    <w:p w14:paraId="37EFF749" w14:textId="77777777" w:rsidR="00D06C4D" w:rsidRDefault="007419CE">
      <w:pPr>
        <w:spacing w:line="600" w:lineRule="auto"/>
        <w:ind w:firstLine="720"/>
        <w:contextualSpacing/>
        <w:jc w:val="both"/>
        <w:rPr>
          <w:rFonts w:eastAsia="Times New Roman"/>
          <w:szCs w:val="24"/>
        </w:rPr>
      </w:pPr>
      <w:r>
        <w:rPr>
          <w:rFonts w:eastAsia="Times New Roman"/>
          <w:szCs w:val="24"/>
        </w:rPr>
        <w:t>Κάντε έναν έλεγχο. Ούτε ένα σημείο αυτοκριτικής δεν άκουσα από τον κύριο Υπουργ</w:t>
      </w:r>
      <w:r>
        <w:rPr>
          <w:rFonts w:eastAsia="Times New Roman"/>
          <w:szCs w:val="24"/>
        </w:rPr>
        <w:t xml:space="preserve">ό. Κάντε έναν έλεγχο και στον εαυτό σας και στη </w:t>
      </w:r>
      <w:r>
        <w:rPr>
          <w:rFonts w:eastAsia="Times New Roman"/>
          <w:szCs w:val="24"/>
        </w:rPr>
        <w:t>δ</w:t>
      </w:r>
      <w:r>
        <w:rPr>
          <w:rFonts w:eastAsia="Times New Roman"/>
          <w:szCs w:val="24"/>
        </w:rPr>
        <w:t xml:space="preserve">ιοίκηση του Νοσοκομείου της Άρτας. Όχι να στέλνετε απαντήσεις και δελτία Τύπου </w:t>
      </w:r>
      <w:r>
        <w:rPr>
          <w:rFonts w:eastAsia="Times New Roman"/>
          <w:szCs w:val="24"/>
        </w:rPr>
        <w:t xml:space="preserve">στην τοπική κοινωνία </w:t>
      </w:r>
      <w:r>
        <w:rPr>
          <w:rFonts w:eastAsia="Times New Roman"/>
          <w:szCs w:val="24"/>
        </w:rPr>
        <w:t>να μην κάνω εγώ κοινοβουλευτικό έλεγχο. Ελέγξτε να δείτε πραγματικά τι συμβαίνει, γιατί αυτή είναι η κατάστ</w:t>
      </w:r>
      <w:r>
        <w:rPr>
          <w:rFonts w:eastAsia="Times New Roman"/>
          <w:szCs w:val="24"/>
        </w:rPr>
        <w:t>αση.</w:t>
      </w:r>
    </w:p>
    <w:p w14:paraId="37EFF74A" w14:textId="77777777" w:rsidR="00D06C4D" w:rsidRDefault="007419CE">
      <w:pPr>
        <w:spacing w:line="600" w:lineRule="auto"/>
        <w:ind w:firstLine="720"/>
        <w:contextualSpacing/>
        <w:jc w:val="both"/>
        <w:rPr>
          <w:rFonts w:eastAsia="Times New Roman"/>
          <w:szCs w:val="24"/>
        </w:rPr>
      </w:pPr>
      <w:r>
        <w:rPr>
          <w:rFonts w:eastAsia="Times New Roman"/>
          <w:szCs w:val="24"/>
        </w:rPr>
        <w:t xml:space="preserve">Πάμε τώρα στο μεγάλο ζήτημα, στις καθαρίστριες και στο προσωπικό που εξυπηρετεί τη σίτιση του </w:t>
      </w:r>
      <w:r>
        <w:rPr>
          <w:rFonts w:eastAsia="Times New Roman"/>
          <w:szCs w:val="24"/>
        </w:rPr>
        <w:t>ν</w:t>
      </w:r>
      <w:r>
        <w:rPr>
          <w:rFonts w:eastAsia="Times New Roman"/>
          <w:szCs w:val="24"/>
        </w:rPr>
        <w:t xml:space="preserve">οσοκομείου. Τον Δεκέμβριο του 2017, δηλαδή εδώ και έξι μήνες, υπογράψατε τις συμβάσεις και πανηγύριζαν τότε η διοίκηση του </w:t>
      </w:r>
      <w:r>
        <w:rPr>
          <w:rFonts w:eastAsia="Times New Roman"/>
          <w:szCs w:val="24"/>
        </w:rPr>
        <w:t>ν</w:t>
      </w:r>
      <w:r>
        <w:rPr>
          <w:rFonts w:eastAsia="Times New Roman"/>
          <w:szCs w:val="24"/>
        </w:rPr>
        <w:t>οσοκομείου και η πολιτική ηγεσία</w:t>
      </w:r>
      <w:r>
        <w:rPr>
          <w:rFonts w:eastAsia="Times New Roman"/>
          <w:szCs w:val="24"/>
        </w:rPr>
        <w:t xml:space="preserve"> του Υπουργείου Υγείας ότι «υπογράψαμε τις συμβάσεις». Έχω εδώ τη δήλωση του </w:t>
      </w:r>
      <w:r>
        <w:rPr>
          <w:rFonts w:eastAsia="Times New Roman"/>
          <w:szCs w:val="24"/>
        </w:rPr>
        <w:t>διοικητή</w:t>
      </w:r>
      <w:r>
        <w:rPr>
          <w:rFonts w:eastAsia="Times New Roman"/>
          <w:szCs w:val="24"/>
        </w:rPr>
        <w:t xml:space="preserve"> του </w:t>
      </w:r>
      <w:r>
        <w:rPr>
          <w:rFonts w:eastAsia="Times New Roman"/>
          <w:szCs w:val="24"/>
        </w:rPr>
        <w:t>νοσοκομείου</w:t>
      </w:r>
      <w:r>
        <w:rPr>
          <w:rFonts w:eastAsia="Times New Roman"/>
          <w:szCs w:val="24"/>
        </w:rPr>
        <w:t xml:space="preserve">. Θα την καταθέσω στα Πρακτικά. Θα το διαβάσω ακριβώς όπως το έχω γράψει, </w:t>
      </w:r>
      <w:r>
        <w:rPr>
          <w:rFonts w:eastAsia="Times New Roman"/>
          <w:szCs w:val="24"/>
        </w:rPr>
        <w:lastRenderedPageBreak/>
        <w:t>αλλά υπάρχει και το δημοσίευμα από τον τοπικό Τύπο. Λέει. Διαβάζω μόνο μια γραμμή</w:t>
      </w:r>
      <w:r w:rsidRPr="001512BD">
        <w:rPr>
          <w:rFonts w:eastAsia="Times New Roman"/>
          <w:szCs w:val="24"/>
        </w:rPr>
        <w:t>:</w:t>
      </w:r>
      <w:r>
        <w:rPr>
          <w:rFonts w:eastAsia="Times New Roman"/>
          <w:szCs w:val="24"/>
        </w:rPr>
        <w:t xml:space="preserve"> «Εύχομαι να είμαι αυτός που θα υπογράψει και τη μονιμοποίησή τους».</w:t>
      </w:r>
    </w:p>
    <w:p w14:paraId="37EFF74B" w14:textId="77777777" w:rsidR="00D06C4D" w:rsidRDefault="007419CE">
      <w:pPr>
        <w:spacing w:line="600" w:lineRule="auto"/>
        <w:ind w:firstLine="720"/>
        <w:contextualSpacing/>
        <w:jc w:val="both"/>
        <w:rPr>
          <w:rFonts w:eastAsia="Times New Roman"/>
          <w:szCs w:val="24"/>
        </w:rPr>
      </w:pPr>
      <w:r>
        <w:rPr>
          <w:rFonts w:eastAsia="Times New Roman"/>
          <w:szCs w:val="24"/>
        </w:rPr>
        <w:t>Αντ’ αυτού τι έχουμε σήμερα, κύριε Πρόεδρε; Έχουμε τα εξής</w:t>
      </w:r>
      <w:r w:rsidRPr="001512BD">
        <w:rPr>
          <w:rFonts w:eastAsia="Times New Roman"/>
          <w:szCs w:val="24"/>
        </w:rPr>
        <w:t xml:space="preserve">: </w:t>
      </w:r>
      <w:r>
        <w:rPr>
          <w:rFonts w:eastAsia="Times New Roman"/>
          <w:szCs w:val="24"/>
        </w:rPr>
        <w:t xml:space="preserve">«Φταίει το Ελεγκτικό Συνέδριο, φταίει η Επίτροπος», φταίνε όλοι οι άλλοι εκτός από την πολιτική ηγεσία του Υπουργείου Υγείας. </w:t>
      </w:r>
    </w:p>
    <w:p w14:paraId="37EFF74C" w14:textId="77777777" w:rsidR="00D06C4D" w:rsidRDefault="007419CE">
      <w:pPr>
        <w:spacing w:line="600" w:lineRule="auto"/>
        <w:ind w:firstLine="720"/>
        <w:contextualSpacing/>
        <w:jc w:val="both"/>
        <w:rPr>
          <w:rFonts w:eastAsia="Times New Roman"/>
          <w:szCs w:val="24"/>
        </w:rPr>
      </w:pPr>
      <w:r>
        <w:rPr>
          <w:rFonts w:eastAsia="Times New Roman"/>
          <w:szCs w:val="24"/>
        </w:rPr>
        <w:t xml:space="preserve">Ποιες είναι οι συνέπειες, κύριε Υπουργέ; Έχουμε σαράντα άτομα χωρίς να έχουν πληρωθεί για να δουλεύουν σε τετράωρη εργασία, να παίρνουν </w:t>
      </w:r>
      <w:r>
        <w:rPr>
          <w:rFonts w:eastAsia="Times New Roman"/>
          <w:szCs w:val="24"/>
        </w:rPr>
        <w:t xml:space="preserve">300 </w:t>
      </w:r>
      <w:r>
        <w:rPr>
          <w:rFonts w:eastAsia="Times New Roman"/>
          <w:szCs w:val="24"/>
        </w:rPr>
        <w:t xml:space="preserve">ευρώ τον μήνα -αυτές είναι οι συμβάσεις σας- και να έχουν φτάσει τώρα να </w:t>
      </w:r>
      <w:proofErr w:type="spellStart"/>
      <w:r>
        <w:rPr>
          <w:rFonts w:eastAsia="Times New Roman"/>
          <w:szCs w:val="24"/>
        </w:rPr>
        <w:t>παρακαλάνε</w:t>
      </w:r>
      <w:proofErr w:type="spellEnd"/>
      <w:r>
        <w:rPr>
          <w:rFonts w:eastAsia="Times New Roman"/>
          <w:szCs w:val="24"/>
        </w:rPr>
        <w:t xml:space="preserve"> να πάρουν </w:t>
      </w:r>
      <w:r>
        <w:rPr>
          <w:rFonts w:eastAsia="Times New Roman"/>
          <w:szCs w:val="24"/>
        </w:rPr>
        <w:t xml:space="preserve">200 </w:t>
      </w:r>
      <w:r>
        <w:rPr>
          <w:rFonts w:eastAsia="Times New Roman"/>
          <w:szCs w:val="24"/>
        </w:rPr>
        <w:t xml:space="preserve">ευρώ για να μπορέσουν να ζήσουν τις οικογένειές τους. «Τρέχουν» τα έξοδα, «τρέχουν» τα ενοίκια, «τρέχει» το ρεύμα. Μιλάμε για φτωχές οικογένειες. Για να δουλεύουν ως καθαρίστριες, σημαίνει ότι έχουν πρόβλημα. </w:t>
      </w:r>
    </w:p>
    <w:p w14:paraId="37EFF74D" w14:textId="77777777" w:rsidR="00D06C4D" w:rsidRDefault="007419CE">
      <w:pPr>
        <w:spacing w:line="600" w:lineRule="auto"/>
        <w:ind w:firstLine="720"/>
        <w:contextualSpacing/>
        <w:jc w:val="both"/>
        <w:rPr>
          <w:rFonts w:eastAsia="Times New Roman"/>
          <w:szCs w:val="24"/>
        </w:rPr>
      </w:pPr>
      <w:r>
        <w:rPr>
          <w:rFonts w:eastAsia="Times New Roman"/>
          <w:szCs w:val="24"/>
        </w:rPr>
        <w:t>Η απάντηση; Να πάρετε πρωτοβουλία. Περιμένω απ</w:t>
      </w:r>
      <w:r>
        <w:rPr>
          <w:rFonts w:eastAsia="Times New Roman"/>
          <w:szCs w:val="24"/>
        </w:rPr>
        <w:t>ό εσάς να έλθετε εδώ και να μου πείτε «μ</w:t>
      </w:r>
      <w:r>
        <w:rPr>
          <w:rFonts w:eastAsia="Times New Roman"/>
          <w:szCs w:val="24"/>
        </w:rPr>
        <w:t>ε</w:t>
      </w:r>
      <w:r>
        <w:rPr>
          <w:rFonts w:eastAsia="Times New Roman"/>
          <w:szCs w:val="24"/>
        </w:rPr>
        <w:t xml:space="preserve"> ένα συγκεκριμένο χρονοδιάγραμμα, μ</w:t>
      </w:r>
      <w:r>
        <w:rPr>
          <w:rFonts w:eastAsia="Times New Roman"/>
          <w:szCs w:val="24"/>
        </w:rPr>
        <w:t>ε</w:t>
      </w:r>
      <w:r>
        <w:rPr>
          <w:rFonts w:eastAsia="Times New Roman"/>
          <w:szCs w:val="24"/>
        </w:rPr>
        <w:t xml:space="preserve"> αυτή την τροπολογία, με μια απόφαση θα λύσω το πρόβλημα», διότι έχει πάει από τον Επίτροπο από την Άρτα η απόφαση και έχει έλθει στο Ελεγκτικό Συνέδριο. Το Ελεγκτικό Συνέδριο -αυ</w:t>
      </w:r>
      <w:r>
        <w:rPr>
          <w:rFonts w:eastAsia="Times New Roman"/>
          <w:szCs w:val="24"/>
        </w:rPr>
        <w:t xml:space="preserve">τό αφήνουν να διαρρέει- σύμφωνα με τις πληροφορίες δίνει αρνητική απάντηση. Τι θα κάνουν οι εργαζόμενοι; Ανησυχούν. Γι’ </w:t>
      </w:r>
      <w:r>
        <w:rPr>
          <w:rFonts w:eastAsia="Times New Roman"/>
          <w:szCs w:val="24"/>
        </w:rPr>
        <w:lastRenderedPageBreak/>
        <w:t>αυτό σας το λέω, για να λύσουμε το πρόβλημα των πολιτών. Δεν ήλθα εδώ για να κάνουμε μικροπολιτική.</w:t>
      </w:r>
    </w:p>
    <w:p w14:paraId="37EFF74E" w14:textId="77777777" w:rsidR="00D06C4D" w:rsidRDefault="007419CE">
      <w:pPr>
        <w:spacing w:line="600" w:lineRule="auto"/>
        <w:ind w:firstLine="720"/>
        <w:contextualSpacing/>
        <w:jc w:val="both"/>
        <w:rPr>
          <w:rFonts w:eastAsia="Times New Roman"/>
          <w:szCs w:val="24"/>
        </w:rPr>
      </w:pPr>
      <w:r>
        <w:rPr>
          <w:rFonts w:eastAsia="Times New Roman"/>
          <w:szCs w:val="24"/>
        </w:rPr>
        <w:t>Ευχαριστώ, κύριε Πρόεδρε.</w:t>
      </w:r>
    </w:p>
    <w:p w14:paraId="37EFF74F" w14:textId="77777777" w:rsidR="00D06C4D" w:rsidRDefault="007419CE">
      <w:pPr>
        <w:spacing w:line="600" w:lineRule="auto"/>
        <w:ind w:firstLine="720"/>
        <w:contextualSpacing/>
        <w:jc w:val="both"/>
        <w:rPr>
          <w:rFonts w:eastAsia="Times New Roman"/>
          <w:szCs w:val="24"/>
        </w:rPr>
      </w:pPr>
      <w:r>
        <w:rPr>
          <w:rFonts w:eastAsia="Times New Roman"/>
          <w:szCs w:val="24"/>
        </w:rPr>
        <w:t>(Στο σημεί</w:t>
      </w:r>
      <w:r>
        <w:rPr>
          <w:rFonts w:eastAsia="Times New Roman"/>
          <w:szCs w:val="24"/>
        </w:rPr>
        <w:t xml:space="preserve">ο αυτό ο Βουλευτής κ. Γεώργιος </w:t>
      </w:r>
      <w:proofErr w:type="spellStart"/>
      <w:r>
        <w:rPr>
          <w:rFonts w:eastAsia="Times New Roman"/>
          <w:szCs w:val="24"/>
        </w:rPr>
        <w:t>Στύλιος</w:t>
      </w:r>
      <w:proofErr w:type="spellEnd"/>
      <w:r>
        <w:rPr>
          <w:rFonts w:eastAsia="Times New Roman"/>
          <w:szCs w:val="24"/>
        </w:rPr>
        <w:t xml:space="preserve"> καταθέτει για τα Πρακτικά τ</w:t>
      </w:r>
      <w:r>
        <w:rPr>
          <w:rFonts w:eastAsia="Times New Roman"/>
          <w:szCs w:val="24"/>
        </w:rPr>
        <w:t>ο</w:t>
      </w:r>
      <w:r>
        <w:rPr>
          <w:rFonts w:eastAsia="Times New Roman"/>
          <w:szCs w:val="24"/>
        </w:rPr>
        <w:t xml:space="preserve"> προαναφερθέν έγγραφ</w:t>
      </w:r>
      <w:r>
        <w:rPr>
          <w:rFonts w:eastAsia="Times New Roman"/>
          <w:szCs w:val="24"/>
        </w:rPr>
        <w:t>ο</w:t>
      </w:r>
      <w:r>
        <w:rPr>
          <w:rFonts w:eastAsia="Times New Roman"/>
          <w:szCs w:val="24"/>
        </w:rPr>
        <w:t>, τ</w:t>
      </w:r>
      <w:r>
        <w:rPr>
          <w:rFonts w:eastAsia="Times New Roman"/>
          <w:szCs w:val="24"/>
        </w:rPr>
        <w:t>ο</w:t>
      </w:r>
      <w:r>
        <w:rPr>
          <w:rFonts w:eastAsia="Times New Roman"/>
          <w:szCs w:val="24"/>
        </w:rPr>
        <w:t xml:space="preserve"> οποί</w:t>
      </w:r>
      <w:r>
        <w:rPr>
          <w:rFonts w:eastAsia="Times New Roman"/>
          <w:szCs w:val="24"/>
        </w:rPr>
        <w:t>ο</w:t>
      </w:r>
      <w:r>
        <w:rPr>
          <w:rFonts w:eastAsia="Times New Roman"/>
          <w:szCs w:val="24"/>
        </w:rPr>
        <w:t xml:space="preserve"> βρίσκ</w:t>
      </w:r>
      <w:r>
        <w:rPr>
          <w:rFonts w:eastAsia="Times New Roman"/>
          <w:szCs w:val="24"/>
        </w:rPr>
        <w:t>ε</w:t>
      </w:r>
      <w:r>
        <w:rPr>
          <w:rFonts w:eastAsia="Times New Roman"/>
          <w:szCs w:val="24"/>
        </w:rPr>
        <w:t>ται στο αρχείο του Τμήματος Γραμματείας της Διεύθυνσης Στενογραφίας και Πρακτικών της Βουλής)</w:t>
      </w:r>
    </w:p>
    <w:p w14:paraId="37EFF750" w14:textId="77777777" w:rsidR="00D06C4D" w:rsidRDefault="007419CE">
      <w:pPr>
        <w:spacing w:line="600" w:lineRule="auto"/>
        <w:ind w:firstLine="720"/>
        <w:contextualSpacing/>
        <w:jc w:val="both"/>
        <w:rPr>
          <w:rFonts w:eastAsia="Times New Roman"/>
          <w:szCs w:val="24"/>
        </w:rPr>
      </w:pPr>
      <w:r w:rsidRPr="00F82647">
        <w:rPr>
          <w:rFonts w:eastAsia="Times New Roman"/>
          <w:b/>
          <w:szCs w:val="24"/>
        </w:rPr>
        <w:t>ΠΡΟΕΔΡΕΥΩΝ (Σπυρίδων Λυκούδης):</w:t>
      </w:r>
      <w:r>
        <w:rPr>
          <w:rFonts w:eastAsia="Times New Roman"/>
          <w:szCs w:val="24"/>
        </w:rPr>
        <w:t xml:space="preserve"> Ευχαριστούμε, κύριε συνάδ</w:t>
      </w:r>
      <w:r>
        <w:rPr>
          <w:rFonts w:eastAsia="Times New Roman"/>
          <w:szCs w:val="24"/>
        </w:rPr>
        <w:t>ελφε.</w:t>
      </w:r>
    </w:p>
    <w:p w14:paraId="37EFF751" w14:textId="77777777" w:rsidR="00D06C4D" w:rsidRDefault="007419CE">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37EFF752" w14:textId="77777777" w:rsidR="00D06C4D" w:rsidRDefault="007419CE">
      <w:pPr>
        <w:spacing w:line="600" w:lineRule="auto"/>
        <w:ind w:firstLine="720"/>
        <w:contextualSpacing/>
        <w:jc w:val="both"/>
        <w:rPr>
          <w:rFonts w:eastAsia="Times New Roman"/>
          <w:szCs w:val="24"/>
        </w:rPr>
      </w:pPr>
      <w:r w:rsidRPr="00F82647">
        <w:rPr>
          <w:rFonts w:eastAsia="Times New Roman"/>
          <w:b/>
          <w:szCs w:val="24"/>
        </w:rPr>
        <w:t xml:space="preserve">ΠΑΥΛΟΣ ΠΟΛΑΚΗΣ (Αναπληρωτής Υπουργός Υγείας): </w:t>
      </w:r>
      <w:r>
        <w:rPr>
          <w:rFonts w:eastAsia="Times New Roman"/>
          <w:szCs w:val="24"/>
        </w:rPr>
        <w:t>Πρώτον, δεν με νοιάζει αν σας έπεισα, κύριε συνάδελφε. Τα στοιχεία είναι στοιχεία, τα νούμερα είναι νούμερα και μπορείτε να τα πάρετε. Το να λέτε ότι δεν σας πείθουν τα συγκ</w:t>
      </w:r>
      <w:r>
        <w:rPr>
          <w:rFonts w:eastAsia="Times New Roman"/>
          <w:szCs w:val="24"/>
        </w:rPr>
        <w:t xml:space="preserve">εκριμένα αριθμητικά στοιχεία, τα οποία καταθέτουμε και θα πάρετε, αυτό είναι πρόβλημα που εγώ δεν μπορώ να βοηθήσω στη λύση του. </w:t>
      </w:r>
    </w:p>
    <w:p w14:paraId="37EFF753" w14:textId="77777777" w:rsidR="00D06C4D" w:rsidRDefault="007419CE">
      <w:pPr>
        <w:spacing w:line="600" w:lineRule="auto"/>
        <w:ind w:firstLine="720"/>
        <w:contextualSpacing/>
        <w:jc w:val="both"/>
        <w:rPr>
          <w:rFonts w:eastAsia="Times New Roman"/>
          <w:szCs w:val="24"/>
        </w:rPr>
      </w:pPr>
      <w:r>
        <w:rPr>
          <w:rFonts w:eastAsia="Times New Roman"/>
          <w:szCs w:val="24"/>
        </w:rPr>
        <w:t xml:space="preserve">Είναι δεδομένο ότι έχει μεγαλώσει πάρα πολύ η </w:t>
      </w:r>
      <w:proofErr w:type="spellStart"/>
      <w:r>
        <w:rPr>
          <w:rFonts w:eastAsia="Times New Roman"/>
          <w:szCs w:val="24"/>
        </w:rPr>
        <w:t>χρηματορροή</w:t>
      </w:r>
      <w:proofErr w:type="spellEnd"/>
      <w:r>
        <w:rPr>
          <w:rFonts w:eastAsia="Times New Roman"/>
          <w:szCs w:val="24"/>
        </w:rPr>
        <w:t xml:space="preserve"> προς το Νοσοκομείο της Άρτας, όπως και σε πάρα πολλά νοσοκομεία στη </w:t>
      </w:r>
      <w:r>
        <w:rPr>
          <w:rFonts w:eastAsia="Times New Roman"/>
          <w:szCs w:val="24"/>
        </w:rPr>
        <w:t>χώρα.</w:t>
      </w:r>
    </w:p>
    <w:p w14:paraId="37EFF75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Το να πετάτε μια κουβέντα, δηλαδή ότι εσείς παρακολουθούσατε τον προϋπολογισμό και τότε ήταν υψηλότερος, είναι κάτι για να καλύψετε την ανεπάρκεια σε αυτό που λέτε.</w:t>
      </w:r>
    </w:p>
    <w:p w14:paraId="37EFF75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να συμπληρώσω κάτι. </w:t>
      </w:r>
    </w:p>
    <w:p w14:paraId="37EFF756" w14:textId="77777777" w:rsidR="00D06C4D" w:rsidRDefault="007419CE">
      <w:pPr>
        <w:spacing w:line="600" w:lineRule="auto"/>
        <w:ind w:firstLine="720"/>
        <w:jc w:val="both"/>
        <w:rPr>
          <w:rFonts w:eastAsia="Times New Roman" w:cs="Times New Roman"/>
          <w:szCs w:val="24"/>
        </w:rPr>
      </w:pPr>
      <w:r w:rsidRPr="00473EF3">
        <w:rPr>
          <w:rFonts w:eastAsia="Times New Roman" w:cs="Times New Roman"/>
          <w:b/>
          <w:szCs w:val="24"/>
        </w:rPr>
        <w:t>ΓΕΩΡΓΙΟΣ ΣΤΥΛΙΟΣ:</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εν ακούστηκε)</w:t>
      </w:r>
    </w:p>
    <w:p w14:paraId="37EFF757" w14:textId="77777777" w:rsidR="00D06C4D" w:rsidRDefault="007419CE">
      <w:pPr>
        <w:spacing w:line="600" w:lineRule="auto"/>
        <w:ind w:firstLine="720"/>
        <w:jc w:val="both"/>
        <w:rPr>
          <w:rFonts w:eastAsia="Times New Roman" w:cs="Times New Roman"/>
          <w:szCs w:val="24"/>
        </w:rPr>
      </w:pPr>
      <w:r w:rsidRPr="00473EF3">
        <w:rPr>
          <w:rFonts w:eastAsia="Times New Roman" w:cs="Times New Roman"/>
          <w:b/>
          <w:szCs w:val="24"/>
        </w:rPr>
        <w:t>ΠΑΥΛΟΣ ΠΟΛΑΚΗΣ (Αν</w:t>
      </w:r>
      <w:r w:rsidRPr="00473EF3">
        <w:rPr>
          <w:rFonts w:eastAsia="Times New Roman" w:cs="Times New Roman"/>
          <w:b/>
          <w:szCs w:val="24"/>
        </w:rPr>
        <w:t>απληρωτής Υπουργός Υγείας):</w:t>
      </w:r>
      <w:r>
        <w:rPr>
          <w:rFonts w:eastAsia="Times New Roman" w:cs="Times New Roman"/>
          <w:szCs w:val="24"/>
        </w:rPr>
        <w:t xml:space="preserve"> Έτσι είναι, κύριε </w:t>
      </w:r>
      <w:proofErr w:type="spellStart"/>
      <w:r>
        <w:rPr>
          <w:rFonts w:eastAsia="Times New Roman" w:cs="Times New Roman"/>
          <w:szCs w:val="24"/>
        </w:rPr>
        <w:t>Στύλιο</w:t>
      </w:r>
      <w:proofErr w:type="spellEnd"/>
      <w:r>
        <w:rPr>
          <w:rFonts w:eastAsia="Times New Roman" w:cs="Times New Roman"/>
          <w:szCs w:val="24"/>
        </w:rPr>
        <w:t xml:space="preserve">. Τι να λέμε; Σας πήρε η τηλεόραση. Θα ακούσετε τώρα και ποια είναι η πραγματικότητα. </w:t>
      </w:r>
    </w:p>
    <w:p w14:paraId="37EFF758"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Αυτά που είπατε για τις μονάδες τεχνητού νεφρού δεν ισχύουν. Διότι ξέχασα να </w:t>
      </w:r>
      <w:r>
        <w:rPr>
          <w:rFonts w:eastAsia="Times New Roman" w:cs="Times New Roman"/>
          <w:szCs w:val="24"/>
        </w:rPr>
        <w:t>τα</w:t>
      </w:r>
      <w:r>
        <w:rPr>
          <w:rFonts w:eastAsia="Times New Roman" w:cs="Times New Roman"/>
          <w:szCs w:val="24"/>
        </w:rPr>
        <w:t xml:space="preserve"> πω στην προηγούμενη ερώτηση ότι τα μη</w:t>
      </w:r>
      <w:r>
        <w:rPr>
          <w:rFonts w:eastAsia="Times New Roman" w:cs="Times New Roman"/>
          <w:szCs w:val="24"/>
        </w:rPr>
        <w:t>χανήματα</w:t>
      </w:r>
      <w:r w:rsidRPr="000D7A1D">
        <w:rPr>
          <w:rFonts w:eastAsia="Times New Roman" w:cs="Times New Roman"/>
          <w:szCs w:val="24"/>
        </w:rPr>
        <w:t xml:space="preserve"> -</w:t>
      </w:r>
      <w:r>
        <w:rPr>
          <w:rFonts w:eastAsia="Times New Roman" w:cs="Times New Roman"/>
          <w:szCs w:val="24"/>
        </w:rPr>
        <w:t>έξι και δύο, οκτώ και ένα, εννέα και άλλα δύο</w:t>
      </w:r>
      <w:r w:rsidRPr="000D7A1D">
        <w:rPr>
          <w:rFonts w:eastAsia="Times New Roman" w:cs="Times New Roman"/>
          <w:szCs w:val="24"/>
        </w:rPr>
        <w:t>-</w:t>
      </w:r>
      <w:r>
        <w:rPr>
          <w:rFonts w:eastAsia="Times New Roman" w:cs="Times New Roman"/>
          <w:szCs w:val="24"/>
        </w:rPr>
        <w:t xml:space="preserve"> έντεκα τον αριθμό είναι μετά το 2006 και τα τελευταία δύο είναι από το 2018. Υπάρχει ένας αριθμός παλαιών μηχανημάτων, που είναι από το 1997, τα οποία είναι έξι τον αριθμό. Και υπάρχουν πάρα πολλά μη</w:t>
      </w:r>
      <w:r>
        <w:rPr>
          <w:rFonts w:eastAsia="Times New Roman" w:cs="Times New Roman"/>
          <w:szCs w:val="24"/>
        </w:rPr>
        <w:t>χανήματα τεχνητού νεφρού, τα οποία έχουμε αντικαταστήσει σε όλη τη χώρα.</w:t>
      </w:r>
    </w:p>
    <w:p w14:paraId="37EFF759"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Επίσης, να σας πω ότι αυτά τα δύο χρόνια έχει ενταχθεί σε πρόγραμμα ενεργειακής αναβάθμισης για δύο εκατομμύρια ευρώ, έγινε αναμόρφωση και δημιουργία αποθηκών του </w:t>
      </w:r>
      <w:r>
        <w:rPr>
          <w:rFonts w:eastAsia="Times New Roman" w:cs="Times New Roman"/>
          <w:szCs w:val="24"/>
        </w:rPr>
        <w:t>ν</w:t>
      </w:r>
      <w:r>
        <w:rPr>
          <w:rFonts w:eastAsia="Times New Roman" w:cs="Times New Roman"/>
          <w:szCs w:val="24"/>
        </w:rPr>
        <w:t>οσοκομείου, διαμόρφ</w:t>
      </w:r>
      <w:r>
        <w:rPr>
          <w:rFonts w:eastAsia="Times New Roman" w:cs="Times New Roman"/>
          <w:szCs w:val="24"/>
        </w:rPr>
        <w:t xml:space="preserve">ωση εστιατορίου γιατρών, διασύνδεση ΤΕΠ και </w:t>
      </w:r>
      <w:r>
        <w:rPr>
          <w:rFonts w:eastAsia="Times New Roman" w:cs="Times New Roman"/>
          <w:szCs w:val="24"/>
        </w:rPr>
        <w:t>α</w:t>
      </w:r>
      <w:r>
        <w:rPr>
          <w:rFonts w:eastAsia="Times New Roman" w:cs="Times New Roman"/>
          <w:szCs w:val="24"/>
        </w:rPr>
        <w:t xml:space="preserve">ιματολογικού, εγκατάσταση αξονικού τομογράφου από ίδιους πόρους του </w:t>
      </w:r>
      <w:r>
        <w:rPr>
          <w:rFonts w:eastAsia="Times New Roman" w:cs="Times New Roman"/>
          <w:szCs w:val="24"/>
        </w:rPr>
        <w:t>ν</w:t>
      </w:r>
      <w:r>
        <w:rPr>
          <w:rFonts w:eastAsia="Times New Roman" w:cs="Times New Roman"/>
          <w:szCs w:val="24"/>
        </w:rPr>
        <w:t xml:space="preserve">οσοκομείου. Αν το </w:t>
      </w:r>
      <w:r>
        <w:rPr>
          <w:rFonts w:eastAsia="Times New Roman" w:cs="Times New Roman"/>
          <w:szCs w:val="24"/>
        </w:rPr>
        <w:t>ν</w:t>
      </w:r>
      <w:r>
        <w:rPr>
          <w:rFonts w:eastAsia="Times New Roman" w:cs="Times New Roman"/>
          <w:szCs w:val="24"/>
        </w:rPr>
        <w:t xml:space="preserve">οσοκομείο δεν είχε χρήματα, δεν θα </w:t>
      </w:r>
      <w:r>
        <w:rPr>
          <w:rFonts w:eastAsia="Times New Roman" w:cs="Times New Roman"/>
          <w:szCs w:val="24"/>
        </w:rPr>
        <w:lastRenderedPageBreak/>
        <w:t xml:space="preserve">μπορούσε να τα κάνει αυτά. Επίσης, έγινε διαμόρφωση δαπέδων του </w:t>
      </w:r>
      <w:r>
        <w:rPr>
          <w:rFonts w:eastAsia="Times New Roman" w:cs="Times New Roman"/>
          <w:szCs w:val="24"/>
        </w:rPr>
        <w:t>ν</w:t>
      </w:r>
      <w:r>
        <w:rPr>
          <w:rFonts w:eastAsia="Times New Roman" w:cs="Times New Roman"/>
          <w:szCs w:val="24"/>
        </w:rPr>
        <w:t xml:space="preserve">οσοκομείου από πόρους της </w:t>
      </w:r>
      <w:r>
        <w:rPr>
          <w:rFonts w:eastAsia="Times New Roman" w:cs="Times New Roman"/>
          <w:szCs w:val="24"/>
        </w:rPr>
        <w:t>π</w:t>
      </w:r>
      <w:r>
        <w:rPr>
          <w:rFonts w:eastAsia="Times New Roman" w:cs="Times New Roman"/>
          <w:szCs w:val="24"/>
        </w:rPr>
        <w:t xml:space="preserve">εριφέρειας και εγκατάσταση νέου ατμολέβητα πάλι από πόρους της </w:t>
      </w:r>
      <w:r>
        <w:rPr>
          <w:rFonts w:eastAsia="Times New Roman" w:cs="Times New Roman"/>
          <w:szCs w:val="24"/>
        </w:rPr>
        <w:t>π</w:t>
      </w:r>
      <w:r>
        <w:rPr>
          <w:rFonts w:eastAsia="Times New Roman" w:cs="Times New Roman"/>
          <w:szCs w:val="24"/>
        </w:rPr>
        <w:t xml:space="preserve">εριφέρειας. </w:t>
      </w:r>
    </w:p>
    <w:p w14:paraId="37EFF75A"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Όταν ξεκινήσαμε την ιστορία με τις ατομικές συμβάσεις εργασίας, το πολεμήσατε ως εκεί που δεν πήγαινε άλλο. Δική σας πολιτική ήταν η ιστορία με τους εργ</w:t>
      </w:r>
      <w:r>
        <w:rPr>
          <w:rFonts w:eastAsia="Times New Roman" w:cs="Times New Roman"/>
          <w:szCs w:val="24"/>
        </w:rPr>
        <w:t>ολάβους. Δική σας πολιτική ήταν</w:t>
      </w:r>
      <w:r>
        <w:rPr>
          <w:rFonts w:eastAsia="Times New Roman" w:cs="Times New Roman"/>
          <w:szCs w:val="24"/>
        </w:rPr>
        <w:t>,</w:t>
      </w:r>
      <w:r>
        <w:rPr>
          <w:rFonts w:eastAsia="Times New Roman" w:cs="Times New Roman"/>
          <w:szCs w:val="24"/>
        </w:rPr>
        <w:t xml:space="preserve"> η οποία εκτίναξε τη δαπάνη, εν μέσω κρίσης, περίπου εκατό εκατομμύρια ευρώ σε σχέση με αυτό που έδιναν προ κρίσης, γιατί εκεί γίνονταν τα </w:t>
      </w:r>
      <w:r>
        <w:rPr>
          <w:rFonts w:eastAsia="Times New Roman" w:cs="Times New Roman"/>
          <w:szCs w:val="24"/>
          <w:lang w:val="en-US"/>
        </w:rPr>
        <w:t>deals</w:t>
      </w:r>
      <w:r w:rsidRPr="00010C32">
        <w:rPr>
          <w:rFonts w:eastAsia="Times New Roman" w:cs="Times New Roman"/>
          <w:szCs w:val="24"/>
        </w:rPr>
        <w:t xml:space="preserve">. </w:t>
      </w:r>
      <w:r>
        <w:rPr>
          <w:rFonts w:eastAsia="Times New Roman" w:cs="Times New Roman"/>
          <w:szCs w:val="24"/>
        </w:rPr>
        <w:t>Αυτή τη στιγμή σε όσα νοσοκομεία έχουν γίνει ατομικές συμβάσεις -και είναι πολ</w:t>
      </w:r>
      <w:r>
        <w:rPr>
          <w:rFonts w:eastAsia="Times New Roman" w:cs="Times New Roman"/>
          <w:szCs w:val="24"/>
        </w:rPr>
        <w:t xml:space="preserve">λά και στα άλλα μας έχουν μπλοκάρει διάφορες δικαστικές αποφάσεις- έχουμε, πρώτον, εξοικονόμηση τουλάχιστον 25% από τον πρώτο χρόνο, σε σχέση με αυτό που δίναμε και, δεύτερον, όλοι οι εργαζόμενοι παίρνουν πολύ περισσότερα χρήματα για ίδιο χρόνο εργασίας. </w:t>
      </w:r>
    </w:p>
    <w:p w14:paraId="37EFF75B"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Εδώ σας απάντησα πολύ συγκεκριμένα και μη μου το παίζετε τώρα υπερασπιστής των αθώων και των αδυνάτων, γιατί εδώ ήταν ο κ. Οικονόμου, που έλεγε ότι «όλους αυτούς εμείς θα τους απολύσουμε!». Είναι λίγο προκλητικό να μου βγαίνετε υπερασπιστής. Εδώ το έχει μπ</w:t>
      </w:r>
      <w:r>
        <w:rPr>
          <w:rFonts w:eastAsia="Times New Roman" w:cs="Times New Roman"/>
          <w:szCs w:val="24"/>
        </w:rPr>
        <w:t xml:space="preserve">λοκάρει ένας συγκεκριμένος Επίτροπος. Ακολουθούμε μια συγκεκριμένη νομιμότητα. Τι να κάνουμε; Την ακολουθούμε τη συγκεκριμένη νομιμότητα. Πρέπει να απαντήσει </w:t>
      </w:r>
      <w:r>
        <w:rPr>
          <w:rFonts w:eastAsia="Times New Roman" w:cs="Times New Roman"/>
          <w:szCs w:val="24"/>
        </w:rPr>
        <w:lastRenderedPageBreak/>
        <w:t>το Ελεγκτικό Συνέδριο και με βάση την απόφαση του Ελεγκτικού Συνεδρίου θα παρθεί η αντίστοιχη απόφ</w:t>
      </w:r>
      <w:r>
        <w:rPr>
          <w:rFonts w:eastAsia="Times New Roman" w:cs="Times New Roman"/>
          <w:szCs w:val="24"/>
        </w:rPr>
        <w:t>αση. Διότι αν δικαιώσει, λύνεται το θέμα. Αν δεν δικαιώσει, θα υπάρξει νέα νομοθετική ρύθμιση. Αυτή είναι η απάντηση.</w:t>
      </w:r>
    </w:p>
    <w:p w14:paraId="37EFF75C" w14:textId="77777777" w:rsidR="00D06C4D" w:rsidRDefault="007419C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Υγείας </w:t>
      </w:r>
      <w:r w:rsidRPr="000D63A8">
        <w:rPr>
          <w:rFonts w:eastAsia="Times New Roman" w:cs="Times New Roman"/>
          <w:szCs w:val="24"/>
        </w:rPr>
        <w:t xml:space="preserve">κ. </w:t>
      </w:r>
      <w:r>
        <w:rPr>
          <w:rFonts w:eastAsia="Times New Roman" w:cs="Times New Roman"/>
          <w:szCs w:val="24"/>
        </w:rPr>
        <w:t xml:space="preserve">Παύλος </w:t>
      </w:r>
      <w:proofErr w:type="spellStart"/>
      <w:r>
        <w:rPr>
          <w:rFonts w:eastAsia="Times New Roman" w:cs="Times New Roman"/>
          <w:szCs w:val="24"/>
        </w:rPr>
        <w:t>Πολάκης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7EFF75D" w14:textId="77777777" w:rsidR="00D06C4D" w:rsidRDefault="007419CE">
      <w:pPr>
        <w:spacing w:line="600" w:lineRule="auto"/>
        <w:ind w:firstLine="720"/>
        <w:jc w:val="both"/>
        <w:rPr>
          <w:rFonts w:eastAsia="Times New Roman" w:cs="Times New Roman"/>
          <w:szCs w:val="24"/>
        </w:rPr>
      </w:pPr>
      <w:r w:rsidRPr="005C47D9">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37EFF75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Ακολουθεί η έκτη με αριθμό 1754/5-6-2018 επίκαιρη ερώτηση δεύτερου κύκλου του Βουλευτή Έβρου της Νέας Δημ</w:t>
      </w:r>
      <w:r>
        <w:rPr>
          <w:rFonts w:eastAsia="Times New Roman" w:cs="Times New Roman"/>
          <w:szCs w:val="24"/>
        </w:rPr>
        <w:t xml:space="preserve">οκρατίας κ. </w:t>
      </w:r>
      <w:r w:rsidRPr="005C47D9">
        <w:rPr>
          <w:rFonts w:eastAsia="Times New Roman" w:cs="Times New Roman"/>
          <w:bCs/>
          <w:szCs w:val="24"/>
        </w:rPr>
        <w:t xml:space="preserve">Αναστασίου </w:t>
      </w:r>
      <w:proofErr w:type="spellStart"/>
      <w:r w:rsidRPr="005C47D9">
        <w:rPr>
          <w:rFonts w:eastAsia="Times New Roman" w:cs="Times New Roman"/>
          <w:bCs/>
          <w:szCs w:val="24"/>
        </w:rPr>
        <w:t>Δημοσχάκη</w:t>
      </w:r>
      <w:proofErr w:type="spellEnd"/>
      <w:r w:rsidRPr="005C47D9">
        <w:rPr>
          <w:rFonts w:eastAsia="Times New Roman" w:cs="Times New Roman"/>
          <w:b/>
          <w:szCs w:val="24"/>
        </w:rPr>
        <w:t xml:space="preserve"> </w:t>
      </w:r>
      <w:r>
        <w:rPr>
          <w:rFonts w:eastAsia="Times New Roman" w:cs="Times New Roman"/>
          <w:szCs w:val="24"/>
        </w:rPr>
        <w:t xml:space="preserve">προς τον Υπουργό </w:t>
      </w:r>
      <w:r w:rsidRPr="005C47D9">
        <w:rPr>
          <w:rFonts w:eastAsia="Times New Roman" w:cs="Times New Roman"/>
          <w:bCs/>
          <w:szCs w:val="24"/>
        </w:rPr>
        <w:t>Υγείας,</w:t>
      </w:r>
      <w:r>
        <w:rPr>
          <w:rFonts w:eastAsia="Times New Roman" w:cs="Times New Roman"/>
          <w:szCs w:val="24"/>
        </w:rPr>
        <w:t xml:space="preserve"> με θέμα: «Η διοικητική αυτονόμηση του Νοσοκομείου Διδυμοτείχου προϋποθέτει τη θωράκισή του με προσωπικό και εξοπλισμό».</w:t>
      </w:r>
    </w:p>
    <w:p w14:paraId="37EFF75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37EFF760" w14:textId="77777777" w:rsidR="00D06C4D" w:rsidRDefault="007419CE">
      <w:pPr>
        <w:spacing w:line="600" w:lineRule="auto"/>
        <w:ind w:firstLine="720"/>
        <w:jc w:val="both"/>
        <w:rPr>
          <w:rFonts w:eastAsia="Times New Roman" w:cs="Times New Roman"/>
          <w:szCs w:val="24"/>
        </w:rPr>
      </w:pPr>
      <w:r w:rsidRPr="00473EF3">
        <w:rPr>
          <w:rFonts w:eastAsia="Times New Roman" w:cs="Times New Roman"/>
          <w:b/>
          <w:szCs w:val="24"/>
        </w:rPr>
        <w:t xml:space="preserve">ΑΝΑΣΤΑΣΙΟΣ </w:t>
      </w:r>
      <w:r>
        <w:rPr>
          <w:rFonts w:eastAsia="Times New Roman" w:cs="Times New Roman"/>
          <w:b/>
          <w:szCs w:val="24"/>
        </w:rPr>
        <w:t>(ΤΑΣΟΣ)</w:t>
      </w:r>
      <w:r w:rsidRPr="00473EF3">
        <w:rPr>
          <w:rFonts w:eastAsia="Times New Roman" w:cs="Times New Roman"/>
          <w:b/>
          <w:szCs w:val="24"/>
        </w:rPr>
        <w:t xml:space="preserve"> ΔΗΜΟΣΧΑΚΗΣ:</w:t>
      </w:r>
      <w:r>
        <w:rPr>
          <w:rFonts w:eastAsia="Times New Roman" w:cs="Times New Roman"/>
          <w:szCs w:val="24"/>
        </w:rPr>
        <w:t xml:space="preserve"> Ευχαριστώ, κύρ</w:t>
      </w:r>
      <w:r>
        <w:rPr>
          <w:rFonts w:eastAsia="Times New Roman" w:cs="Times New Roman"/>
          <w:szCs w:val="24"/>
        </w:rPr>
        <w:t>ιε Πρόεδρε.</w:t>
      </w:r>
    </w:p>
    <w:p w14:paraId="37EFF76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έχω χάσει το μέτρημα από τις συνεχείς αναβολές της συζήτησης για τη δέσμια, παράδοξη, αναποτελεσματική διοικητική εξάρτηση του Νοσοκομείου Διδυμοτείχου από αυτό της Αλεξανδρούπολης. </w:t>
      </w:r>
    </w:p>
    <w:p w14:paraId="37EFF76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Εκφράζω τη δυσαρέσκει</w:t>
      </w:r>
      <w:r>
        <w:rPr>
          <w:rFonts w:eastAsia="Times New Roman" w:cs="Times New Roman"/>
          <w:szCs w:val="24"/>
        </w:rPr>
        <w:t>ά</w:t>
      </w:r>
      <w:r>
        <w:rPr>
          <w:rFonts w:eastAsia="Times New Roman" w:cs="Times New Roman"/>
          <w:szCs w:val="24"/>
        </w:rPr>
        <w:t xml:space="preserve"> μου και σας μεταφέρω τη</w:t>
      </w:r>
      <w:r>
        <w:rPr>
          <w:rFonts w:eastAsia="Times New Roman" w:cs="Times New Roman"/>
          <w:szCs w:val="24"/>
        </w:rPr>
        <w:t xml:space="preserve">ν αγανάκτηση ενός </w:t>
      </w:r>
      <w:r>
        <w:rPr>
          <w:rFonts w:eastAsia="Times New Roman" w:cs="Times New Roman"/>
          <w:szCs w:val="24"/>
        </w:rPr>
        <w:t>ν</w:t>
      </w:r>
      <w:r>
        <w:rPr>
          <w:rFonts w:eastAsia="Times New Roman" w:cs="Times New Roman"/>
          <w:szCs w:val="24"/>
        </w:rPr>
        <w:t>ομού. Αλήθεια, πού οφείλεται αυτή η καθυστέρηση; Γιατί περιφρονείτε τη Βουλή; Γιατί αδιαφορείτε; Αυτή είναι η ευαισθησία την οποία επιδεικνύετε σε έναν ακριτικό και νευραλγικό νομό της χώρας;</w:t>
      </w:r>
    </w:p>
    <w:p w14:paraId="37EFF763"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Θέλω να ξεκαθαρίσω από την αρχή, κύριε Πρόεδρ</w:t>
      </w:r>
      <w:r>
        <w:rPr>
          <w:rFonts w:eastAsia="Times New Roman" w:cs="Times New Roman"/>
          <w:szCs w:val="24"/>
        </w:rPr>
        <w:t xml:space="preserve">ε, ότι οι σοβαρές ελλείψεις και η δυσλειτουργία του Νοσοκομείου Διδυμοτείχου δεν πρέπει να αποτελέσει πεδίον πολιτικής αντιπαράθεσης. Θα πρέπει, όμως, να αποτελέσει σημείο εύρεσης λύσεων στο πρόβλημα που υπάρχει. </w:t>
      </w:r>
    </w:p>
    <w:p w14:paraId="37EFF76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Κύριε Υπουργέ, από τη σημερινή συζήτηση πρέπει να φύγουμε με συγκεκριμένες δεσμεύσεις εκ μέρους σας, εκ μέρους της Κυβέρνησης για τα προβλήματα του </w:t>
      </w:r>
      <w:r>
        <w:rPr>
          <w:rFonts w:eastAsia="Times New Roman" w:cs="Times New Roman"/>
          <w:szCs w:val="24"/>
        </w:rPr>
        <w:t>ν</w:t>
      </w:r>
      <w:r>
        <w:rPr>
          <w:rFonts w:eastAsia="Times New Roman" w:cs="Times New Roman"/>
          <w:szCs w:val="24"/>
        </w:rPr>
        <w:t xml:space="preserve">οσοκομείου, που καλύπτει τις ανάγκες περίπου ενενήντα χιλιάδων ανθρώπων στον </w:t>
      </w:r>
      <w:r>
        <w:rPr>
          <w:rFonts w:eastAsia="Times New Roman" w:cs="Times New Roman"/>
          <w:szCs w:val="24"/>
        </w:rPr>
        <w:t>κεντρικό</w:t>
      </w:r>
      <w:r>
        <w:rPr>
          <w:rFonts w:eastAsia="Times New Roman" w:cs="Times New Roman"/>
          <w:szCs w:val="24"/>
        </w:rPr>
        <w:t xml:space="preserve"> και </w:t>
      </w:r>
      <w:r>
        <w:rPr>
          <w:rFonts w:eastAsia="Times New Roman" w:cs="Times New Roman"/>
          <w:szCs w:val="24"/>
        </w:rPr>
        <w:t>βόρειο</w:t>
      </w:r>
      <w:r>
        <w:rPr>
          <w:rFonts w:eastAsia="Times New Roman" w:cs="Times New Roman"/>
          <w:szCs w:val="24"/>
        </w:rPr>
        <w:t xml:space="preserve"> Έβρο. </w:t>
      </w:r>
    </w:p>
    <w:p w14:paraId="37EFF76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έχω καταθέσει τα τελευταία τριάμισι χρόνια επίκαιρες ερωτήσεις και γραπτές κοινοβουλευτικές αναφορές γι’ αυτό το θέμα. </w:t>
      </w:r>
    </w:p>
    <w:p w14:paraId="37EFF766"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Δυστυχώς δεν λύσατε το πρόβλημα</w:t>
      </w:r>
      <w:r>
        <w:rPr>
          <w:rFonts w:eastAsia="Times New Roman" w:cs="Times New Roman"/>
          <w:szCs w:val="24"/>
        </w:rPr>
        <w:t>,</w:t>
      </w:r>
      <w:r>
        <w:rPr>
          <w:rFonts w:eastAsia="Times New Roman" w:cs="Times New Roman"/>
          <w:szCs w:val="24"/>
        </w:rPr>
        <w:t xml:space="preserve"> το οποίο είναι ένα πάγιο αίτημα των παραγόντων και των κατοίκων του </w:t>
      </w:r>
      <w:r>
        <w:rPr>
          <w:rFonts w:eastAsia="Times New Roman" w:cs="Times New Roman"/>
          <w:szCs w:val="24"/>
        </w:rPr>
        <w:t>ν</w:t>
      </w:r>
      <w:r>
        <w:rPr>
          <w:rFonts w:eastAsia="Times New Roman" w:cs="Times New Roman"/>
          <w:szCs w:val="24"/>
        </w:rPr>
        <w:t>ομού, αλλά κυρίως του κεντρικού κ</w:t>
      </w:r>
      <w:r>
        <w:rPr>
          <w:rFonts w:eastAsia="Times New Roman" w:cs="Times New Roman"/>
          <w:szCs w:val="24"/>
        </w:rPr>
        <w:t xml:space="preserve">αι βορείου Έβρου. </w:t>
      </w:r>
    </w:p>
    <w:p w14:paraId="37EFF767"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Ως Κυβέρνηση, εσείς προσωπικά, ο </w:t>
      </w:r>
      <w:proofErr w:type="spellStart"/>
      <w:r>
        <w:rPr>
          <w:rFonts w:eastAsia="Times New Roman" w:cs="Times New Roman"/>
          <w:szCs w:val="24"/>
        </w:rPr>
        <w:t>αποχωρήσας</w:t>
      </w:r>
      <w:proofErr w:type="spellEnd"/>
      <w:r>
        <w:rPr>
          <w:rFonts w:eastAsia="Times New Roman" w:cs="Times New Roman"/>
          <w:szCs w:val="24"/>
        </w:rPr>
        <w:t xml:space="preserve"> Υπουργός Υγείας, το Πρωθυπουργικό Γραφείο, ο προκάτοχος υμών κ. </w:t>
      </w:r>
      <w:proofErr w:type="spellStart"/>
      <w:r>
        <w:rPr>
          <w:rFonts w:eastAsia="Times New Roman" w:cs="Times New Roman"/>
          <w:szCs w:val="24"/>
        </w:rPr>
        <w:t>Κουρουμπλής</w:t>
      </w:r>
      <w:proofErr w:type="spellEnd"/>
      <w:r>
        <w:rPr>
          <w:rFonts w:eastAsia="Times New Roman" w:cs="Times New Roman"/>
          <w:szCs w:val="24"/>
        </w:rPr>
        <w:t xml:space="preserve"> - μάλιστα στο Διδυμότειχο ευρισκόμενος- αλλά και οι Βουλευτές του ΣΥΡΙΖΑ έχουν δεσμευτεί ότι προσεχώς θα πάρετε απόφα</w:t>
      </w:r>
      <w:r>
        <w:rPr>
          <w:rFonts w:eastAsia="Times New Roman" w:cs="Times New Roman"/>
          <w:szCs w:val="24"/>
        </w:rPr>
        <w:t xml:space="preserve">ση διαχωρισμού των δύο </w:t>
      </w:r>
      <w:r>
        <w:rPr>
          <w:rFonts w:eastAsia="Times New Roman" w:cs="Times New Roman"/>
          <w:szCs w:val="24"/>
        </w:rPr>
        <w:t>ν</w:t>
      </w:r>
      <w:r>
        <w:rPr>
          <w:rFonts w:eastAsia="Times New Roman" w:cs="Times New Roman"/>
          <w:szCs w:val="24"/>
        </w:rPr>
        <w:t>οσοκομείων. Μέχρι στιγμής ακούμε μόνο κούφια λόγια, κύριε Πρόεδρε, χωρίς αντίκρισμα. Παρά το γεγονός ότι έχουν έρθει αρκετά νομοσχέδια του Υπουργείου Υγείας, δυστυχώς δεν υπάρχει στο «μυθιστόρημά» σας, στο πολιτικό σας αφήγημα, το Δ</w:t>
      </w:r>
      <w:r>
        <w:rPr>
          <w:rFonts w:eastAsia="Times New Roman" w:cs="Times New Roman"/>
          <w:szCs w:val="24"/>
        </w:rPr>
        <w:t xml:space="preserve">ιδυμότειχο. </w:t>
      </w:r>
    </w:p>
    <w:p w14:paraId="37EFF768"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Πρώτον, θα θέλαμε να μας πείτε πότε θα γίνει η αυτονομία και η αυτοτέλεια του </w:t>
      </w:r>
      <w:r>
        <w:rPr>
          <w:rFonts w:eastAsia="Times New Roman" w:cs="Times New Roman"/>
          <w:szCs w:val="24"/>
        </w:rPr>
        <w:t>ν</w:t>
      </w:r>
      <w:r>
        <w:rPr>
          <w:rFonts w:eastAsia="Times New Roman" w:cs="Times New Roman"/>
          <w:szCs w:val="24"/>
        </w:rPr>
        <w:t xml:space="preserve">οσοκομείου. Παράλληλα, αν θα προχωρήσετε σε αυτή τη διαδικασία, θα προκηρύξετε τις απαραίτητες </w:t>
      </w:r>
      <w:r w:rsidRPr="004200E9">
        <w:rPr>
          <w:rFonts w:eastAsia="Times New Roman" w:cs="Times New Roman"/>
          <w:szCs w:val="24"/>
        </w:rPr>
        <w:t>θέσεις εργασίας</w:t>
      </w:r>
      <w:r>
        <w:rPr>
          <w:rFonts w:eastAsia="Times New Roman" w:cs="Times New Roman"/>
          <w:szCs w:val="24"/>
        </w:rPr>
        <w:t>;</w:t>
      </w:r>
      <w:r w:rsidRPr="004200E9">
        <w:rPr>
          <w:rFonts w:eastAsia="Times New Roman" w:cs="Times New Roman"/>
          <w:szCs w:val="24"/>
        </w:rPr>
        <w:t xml:space="preserve"> </w:t>
      </w:r>
      <w:r>
        <w:rPr>
          <w:rFonts w:eastAsia="Times New Roman" w:cs="Times New Roman"/>
          <w:szCs w:val="24"/>
        </w:rPr>
        <w:t>Θα</w:t>
      </w:r>
      <w:r w:rsidRPr="004200E9">
        <w:rPr>
          <w:rFonts w:eastAsia="Times New Roman" w:cs="Times New Roman"/>
          <w:szCs w:val="24"/>
        </w:rPr>
        <w:t xml:space="preserve"> παρέχετε το</w:t>
      </w:r>
      <w:r>
        <w:rPr>
          <w:rFonts w:eastAsia="Times New Roman" w:cs="Times New Roman"/>
          <w:szCs w:val="24"/>
        </w:rPr>
        <w:t>ν</w:t>
      </w:r>
      <w:r w:rsidRPr="004200E9">
        <w:rPr>
          <w:rFonts w:eastAsia="Times New Roman" w:cs="Times New Roman"/>
          <w:szCs w:val="24"/>
        </w:rPr>
        <w:t xml:space="preserve"> απαραίτητο υλικοτεχνικό εξοπλισμό</w:t>
      </w:r>
      <w:r>
        <w:rPr>
          <w:rFonts w:eastAsia="Times New Roman" w:cs="Times New Roman"/>
          <w:szCs w:val="24"/>
        </w:rPr>
        <w:t>;</w:t>
      </w:r>
      <w:r w:rsidRPr="004200E9">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χετε </w:t>
      </w:r>
      <w:r w:rsidRPr="004200E9">
        <w:rPr>
          <w:rFonts w:eastAsia="Times New Roman" w:cs="Times New Roman"/>
          <w:szCs w:val="24"/>
        </w:rPr>
        <w:t>διάθεση να το κάνετε</w:t>
      </w:r>
      <w:r>
        <w:rPr>
          <w:rFonts w:eastAsia="Times New Roman" w:cs="Times New Roman"/>
          <w:szCs w:val="24"/>
        </w:rPr>
        <w:t>;</w:t>
      </w:r>
    </w:p>
    <w:p w14:paraId="37EFF769"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Επίσης,</w:t>
      </w:r>
      <w:r w:rsidRPr="004200E9">
        <w:rPr>
          <w:rFonts w:eastAsia="Times New Roman" w:cs="Times New Roman"/>
          <w:szCs w:val="24"/>
        </w:rPr>
        <w:t xml:space="preserve"> θα υπάρξει νομοθετική μέριμνα προκειμένου να μεσολαβήσει ένα μεταβατικό στάδιο για την αυτονόμηση του </w:t>
      </w:r>
      <w:r>
        <w:rPr>
          <w:rFonts w:eastAsia="Times New Roman" w:cs="Times New Roman"/>
          <w:szCs w:val="24"/>
        </w:rPr>
        <w:t>Ν</w:t>
      </w:r>
      <w:r w:rsidRPr="004200E9">
        <w:rPr>
          <w:rFonts w:eastAsia="Times New Roman" w:cs="Times New Roman"/>
          <w:szCs w:val="24"/>
        </w:rPr>
        <w:t>οσοκομείου Διδυμοτείχου</w:t>
      </w:r>
      <w:r>
        <w:rPr>
          <w:rFonts w:eastAsia="Times New Roman" w:cs="Times New Roman"/>
          <w:szCs w:val="24"/>
        </w:rPr>
        <w:t>,</w:t>
      </w:r>
      <w:r w:rsidRPr="004200E9">
        <w:rPr>
          <w:rFonts w:eastAsia="Times New Roman" w:cs="Times New Roman"/>
          <w:szCs w:val="24"/>
        </w:rPr>
        <w:t xml:space="preserve"> </w:t>
      </w:r>
      <w:r w:rsidRPr="004200E9">
        <w:rPr>
          <w:rFonts w:eastAsia="Times New Roman" w:cs="Times New Roman"/>
          <w:szCs w:val="24"/>
        </w:rPr>
        <w:lastRenderedPageBreak/>
        <w:t>με χαρακτηρισμό του</w:t>
      </w:r>
      <w:r>
        <w:rPr>
          <w:rFonts w:eastAsia="Times New Roman" w:cs="Times New Roman"/>
          <w:szCs w:val="24"/>
        </w:rPr>
        <w:t xml:space="preserve">, </w:t>
      </w:r>
      <w:r w:rsidRPr="004200E9">
        <w:rPr>
          <w:rFonts w:eastAsia="Times New Roman" w:cs="Times New Roman"/>
          <w:szCs w:val="24"/>
        </w:rPr>
        <w:t xml:space="preserve">όπως λέγεται και για τα </w:t>
      </w:r>
      <w:r w:rsidRPr="004200E9">
        <w:rPr>
          <w:rFonts w:eastAsia="Times New Roman" w:cs="Times New Roman"/>
          <w:szCs w:val="24"/>
        </w:rPr>
        <w:t>κέντρα υγείας</w:t>
      </w:r>
      <w:r>
        <w:rPr>
          <w:rFonts w:eastAsia="Times New Roman" w:cs="Times New Roman"/>
          <w:szCs w:val="24"/>
        </w:rPr>
        <w:t>, «άγονου τ</w:t>
      </w:r>
      <w:r w:rsidRPr="004200E9">
        <w:rPr>
          <w:rFonts w:eastAsia="Times New Roman" w:cs="Times New Roman"/>
          <w:szCs w:val="24"/>
        </w:rPr>
        <w:t>ύπου Α</w:t>
      </w:r>
      <w:r>
        <w:rPr>
          <w:rFonts w:eastAsia="Times New Roman" w:cs="Times New Roman"/>
          <w:szCs w:val="24"/>
        </w:rPr>
        <w:t>»,</w:t>
      </w:r>
      <w:r w:rsidRPr="004200E9">
        <w:rPr>
          <w:rFonts w:eastAsia="Times New Roman" w:cs="Times New Roman"/>
          <w:szCs w:val="24"/>
        </w:rPr>
        <w:t xml:space="preserve"> μέχρι να ολοκλη</w:t>
      </w:r>
      <w:r w:rsidRPr="004200E9">
        <w:rPr>
          <w:rFonts w:eastAsia="Times New Roman" w:cs="Times New Roman"/>
          <w:szCs w:val="24"/>
        </w:rPr>
        <w:t>ρωθούν οι διαδικασίες τοποθέτησης νέου προσωπικού</w:t>
      </w:r>
      <w:r>
        <w:rPr>
          <w:rFonts w:eastAsia="Times New Roman" w:cs="Times New Roman"/>
          <w:szCs w:val="24"/>
        </w:rPr>
        <w:t>;</w:t>
      </w:r>
    </w:p>
    <w:p w14:paraId="37EFF76A"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7EFF76B" w14:textId="77777777" w:rsidR="00D06C4D" w:rsidRDefault="007419CE">
      <w:pPr>
        <w:spacing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37EFF76C"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7EFF76D" w14:textId="77777777" w:rsidR="00D06C4D" w:rsidRDefault="007419CE">
      <w:pPr>
        <w:spacing w:line="600" w:lineRule="auto"/>
        <w:ind w:firstLine="720"/>
        <w:jc w:val="both"/>
        <w:rPr>
          <w:rFonts w:eastAsia="Times New Roman" w:cs="Times New Roman"/>
          <w:szCs w:val="24"/>
        </w:rPr>
      </w:pPr>
      <w:r w:rsidRPr="0094625D">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συνάδελφε, θα απαντήσω </w:t>
      </w:r>
      <w:r w:rsidRPr="004200E9">
        <w:rPr>
          <w:rFonts w:eastAsia="Times New Roman" w:cs="Times New Roman"/>
          <w:szCs w:val="24"/>
        </w:rPr>
        <w:t xml:space="preserve">και </w:t>
      </w:r>
      <w:r>
        <w:rPr>
          <w:rFonts w:eastAsia="Times New Roman" w:cs="Times New Roman"/>
          <w:szCs w:val="24"/>
        </w:rPr>
        <w:t>σε ε</w:t>
      </w:r>
      <w:r w:rsidRPr="004200E9">
        <w:rPr>
          <w:rFonts w:eastAsia="Times New Roman" w:cs="Times New Roman"/>
          <w:szCs w:val="24"/>
        </w:rPr>
        <w:t xml:space="preserve">σάς πολύ </w:t>
      </w:r>
      <w:r w:rsidRPr="004200E9">
        <w:rPr>
          <w:rFonts w:eastAsia="Times New Roman" w:cs="Times New Roman"/>
          <w:szCs w:val="24"/>
        </w:rPr>
        <w:t>συγκεκριμένα</w:t>
      </w:r>
      <w:r>
        <w:rPr>
          <w:rFonts w:eastAsia="Times New Roman" w:cs="Times New Roman"/>
          <w:szCs w:val="24"/>
        </w:rPr>
        <w:t>.</w:t>
      </w:r>
      <w:r w:rsidRPr="004200E9">
        <w:rPr>
          <w:rFonts w:eastAsia="Times New Roman" w:cs="Times New Roman"/>
          <w:szCs w:val="24"/>
        </w:rPr>
        <w:t xml:space="preserve"> </w:t>
      </w:r>
    </w:p>
    <w:p w14:paraId="37EFF76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Κατ’ αρχάς </w:t>
      </w:r>
      <w:r w:rsidRPr="004200E9">
        <w:rPr>
          <w:rFonts w:eastAsia="Times New Roman" w:cs="Times New Roman"/>
          <w:szCs w:val="24"/>
        </w:rPr>
        <w:t xml:space="preserve">δική σας κυβέρνηση </w:t>
      </w:r>
      <w:r>
        <w:rPr>
          <w:rFonts w:eastAsia="Times New Roman" w:cs="Times New Roman"/>
          <w:szCs w:val="24"/>
        </w:rPr>
        <w:t>το συνένωσε το Νοσοκομείο Διδυμοτείχου, γ</w:t>
      </w:r>
      <w:r w:rsidRPr="004200E9">
        <w:rPr>
          <w:rFonts w:eastAsia="Times New Roman" w:cs="Times New Roman"/>
          <w:szCs w:val="24"/>
        </w:rPr>
        <w:t>ια να μην ξεχνιόμαστε</w:t>
      </w:r>
      <w:r>
        <w:rPr>
          <w:rFonts w:eastAsia="Times New Roman" w:cs="Times New Roman"/>
          <w:szCs w:val="24"/>
        </w:rPr>
        <w:t>. Γιατί λ</w:t>
      </w:r>
      <w:r w:rsidRPr="004200E9">
        <w:rPr>
          <w:rFonts w:eastAsia="Times New Roman" w:cs="Times New Roman"/>
          <w:szCs w:val="24"/>
        </w:rPr>
        <w:t>έ</w:t>
      </w:r>
      <w:r>
        <w:rPr>
          <w:rFonts w:eastAsia="Times New Roman" w:cs="Times New Roman"/>
          <w:szCs w:val="24"/>
        </w:rPr>
        <w:t>τε</w:t>
      </w:r>
      <w:r w:rsidRPr="004200E9">
        <w:rPr>
          <w:rFonts w:eastAsia="Times New Roman" w:cs="Times New Roman"/>
          <w:szCs w:val="24"/>
        </w:rPr>
        <w:t xml:space="preserve"> ότι έχετε κάνει ερωτήσεις εναντίον της </w:t>
      </w:r>
      <w:r>
        <w:rPr>
          <w:rFonts w:eastAsia="Times New Roman" w:cs="Times New Roman"/>
          <w:szCs w:val="24"/>
        </w:rPr>
        <w:t>Κ</w:t>
      </w:r>
      <w:r w:rsidRPr="004200E9">
        <w:rPr>
          <w:rFonts w:eastAsia="Times New Roman" w:cs="Times New Roman"/>
          <w:szCs w:val="24"/>
        </w:rPr>
        <w:t xml:space="preserve">υβέρνησης που δεν </w:t>
      </w:r>
      <w:r>
        <w:rPr>
          <w:rFonts w:eastAsia="Times New Roman" w:cs="Times New Roman"/>
          <w:szCs w:val="24"/>
        </w:rPr>
        <w:t xml:space="preserve">το </w:t>
      </w:r>
      <w:r>
        <w:rPr>
          <w:rFonts w:eastAsia="Times New Roman" w:cs="Times New Roman"/>
          <w:szCs w:val="24"/>
        </w:rPr>
        <w:t>δια</w:t>
      </w:r>
      <w:r w:rsidRPr="004200E9">
        <w:rPr>
          <w:rFonts w:eastAsia="Times New Roman" w:cs="Times New Roman"/>
          <w:szCs w:val="24"/>
        </w:rPr>
        <w:t>χωρίζει</w:t>
      </w:r>
      <w:r>
        <w:rPr>
          <w:rFonts w:eastAsia="Times New Roman" w:cs="Times New Roman"/>
          <w:szCs w:val="24"/>
        </w:rPr>
        <w:t xml:space="preserve">. Δεν </w:t>
      </w:r>
      <w:r w:rsidRPr="004200E9">
        <w:rPr>
          <w:rFonts w:eastAsia="Times New Roman" w:cs="Times New Roman"/>
          <w:szCs w:val="24"/>
        </w:rPr>
        <w:t xml:space="preserve">έχω δει την περίοδο </w:t>
      </w:r>
      <w:r>
        <w:rPr>
          <w:rFonts w:eastAsia="Times New Roman" w:cs="Times New Roman"/>
          <w:szCs w:val="24"/>
        </w:rPr>
        <w:t xml:space="preserve">την οποία κυβερνούσατε να έχετε κάνει καμμία ερώτηση για να αποσυνδεθεί. Το θυμηθήκατε μετά. </w:t>
      </w:r>
    </w:p>
    <w:p w14:paraId="37EFF76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Τ</w:t>
      </w:r>
      <w:r w:rsidRPr="004200E9">
        <w:rPr>
          <w:rFonts w:eastAsia="Times New Roman" w:cs="Times New Roman"/>
          <w:szCs w:val="24"/>
        </w:rPr>
        <w:t xml:space="preserve">ο </w:t>
      </w:r>
      <w:r>
        <w:rPr>
          <w:rFonts w:eastAsia="Times New Roman" w:cs="Times New Roman"/>
          <w:szCs w:val="24"/>
        </w:rPr>
        <w:t>Ν</w:t>
      </w:r>
      <w:r w:rsidRPr="004200E9">
        <w:rPr>
          <w:rFonts w:eastAsia="Times New Roman" w:cs="Times New Roman"/>
          <w:szCs w:val="24"/>
        </w:rPr>
        <w:t xml:space="preserve">οσοκομείο Διδυμοτείχου </w:t>
      </w:r>
      <w:r>
        <w:rPr>
          <w:rFonts w:eastAsia="Times New Roman" w:cs="Times New Roman"/>
          <w:szCs w:val="24"/>
        </w:rPr>
        <w:t>-</w:t>
      </w:r>
      <w:r w:rsidRPr="004200E9">
        <w:rPr>
          <w:rFonts w:eastAsia="Times New Roman" w:cs="Times New Roman"/>
          <w:szCs w:val="24"/>
        </w:rPr>
        <w:t>όπως και πολλά νοσοκομεία στη χώρα</w:t>
      </w:r>
      <w:r>
        <w:rPr>
          <w:rFonts w:eastAsia="Times New Roman" w:cs="Times New Roman"/>
          <w:szCs w:val="24"/>
        </w:rPr>
        <w:t>-</w:t>
      </w:r>
      <w:r w:rsidRPr="004200E9">
        <w:rPr>
          <w:rFonts w:eastAsia="Times New Roman" w:cs="Times New Roman"/>
          <w:szCs w:val="24"/>
        </w:rPr>
        <w:t xml:space="preserve"> έχει ενισχυθεί και αυτό πάρα πολύ</w:t>
      </w:r>
      <w:r>
        <w:rPr>
          <w:rFonts w:eastAsia="Times New Roman" w:cs="Times New Roman"/>
          <w:szCs w:val="24"/>
        </w:rPr>
        <w:t>.</w:t>
      </w:r>
      <w:r w:rsidRPr="004200E9">
        <w:rPr>
          <w:rFonts w:eastAsia="Times New Roman" w:cs="Times New Roman"/>
          <w:szCs w:val="24"/>
        </w:rPr>
        <w:t xml:space="preserve"> </w:t>
      </w:r>
      <w:r>
        <w:rPr>
          <w:rFonts w:eastAsia="Times New Roman" w:cs="Times New Roman"/>
          <w:szCs w:val="24"/>
        </w:rPr>
        <w:t>Α</w:t>
      </w:r>
      <w:r w:rsidRPr="004200E9">
        <w:rPr>
          <w:rFonts w:eastAsia="Times New Roman" w:cs="Times New Roman"/>
          <w:szCs w:val="24"/>
        </w:rPr>
        <w:t xml:space="preserve">πό 4 εκατομμύρια </w:t>
      </w:r>
      <w:r>
        <w:rPr>
          <w:rFonts w:eastAsia="Times New Roman" w:cs="Times New Roman"/>
          <w:szCs w:val="24"/>
        </w:rPr>
        <w:t xml:space="preserve">ευρώ παίρνει 5 εκατομμύρια ευρώ από το </w:t>
      </w:r>
      <w:r w:rsidRPr="004200E9">
        <w:rPr>
          <w:rFonts w:eastAsia="Times New Roman" w:cs="Times New Roman"/>
          <w:szCs w:val="24"/>
        </w:rPr>
        <w:t>Γενικό</w:t>
      </w:r>
      <w:r w:rsidRPr="004200E9">
        <w:rPr>
          <w:rFonts w:eastAsia="Times New Roman" w:cs="Times New Roman"/>
          <w:szCs w:val="24"/>
        </w:rPr>
        <w:t xml:space="preserve"> Λογιστήριο</w:t>
      </w:r>
      <w:r>
        <w:rPr>
          <w:rFonts w:eastAsia="Times New Roman" w:cs="Times New Roman"/>
          <w:szCs w:val="24"/>
        </w:rPr>
        <w:t xml:space="preserve"> συν περίπου 500.000 ευρώ από </w:t>
      </w:r>
      <w:r w:rsidRPr="004200E9">
        <w:rPr>
          <w:rFonts w:eastAsia="Times New Roman" w:cs="Times New Roman"/>
          <w:szCs w:val="24"/>
        </w:rPr>
        <w:lastRenderedPageBreak/>
        <w:t>τον ΕΟΠΥΥ</w:t>
      </w:r>
      <w:r>
        <w:rPr>
          <w:rFonts w:eastAsia="Times New Roman" w:cs="Times New Roman"/>
          <w:szCs w:val="24"/>
        </w:rPr>
        <w:t>. Επίσης, χρηματοδοτήθηκε με άλλα 2.</w:t>
      </w:r>
      <w:r w:rsidRPr="004200E9">
        <w:rPr>
          <w:rFonts w:eastAsia="Times New Roman" w:cs="Times New Roman"/>
          <w:szCs w:val="24"/>
        </w:rPr>
        <w:t>700</w:t>
      </w:r>
      <w:r>
        <w:rPr>
          <w:rFonts w:eastAsia="Times New Roman" w:cs="Times New Roman"/>
          <w:szCs w:val="24"/>
        </w:rPr>
        <w:t>.000 ευρώ,</w:t>
      </w:r>
      <w:r w:rsidRPr="004200E9">
        <w:rPr>
          <w:rFonts w:eastAsia="Times New Roman" w:cs="Times New Roman"/>
          <w:szCs w:val="24"/>
        </w:rPr>
        <w:t xml:space="preserve"> για να ξεπληρώσουμε ληξιπρόθεσμα </w:t>
      </w:r>
      <w:r>
        <w:rPr>
          <w:rFonts w:eastAsia="Times New Roman" w:cs="Times New Roman"/>
          <w:szCs w:val="24"/>
        </w:rPr>
        <w:t>χρέη, που δεν ήταν επί δικής μας διακυβερνήσεως. Αυτά αφορούν τα λεφτά.</w:t>
      </w:r>
    </w:p>
    <w:p w14:paraId="37EFF77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Έχετε </w:t>
      </w:r>
      <w:proofErr w:type="spellStart"/>
      <w:r>
        <w:rPr>
          <w:rFonts w:eastAsia="Times New Roman" w:cs="Times New Roman"/>
          <w:szCs w:val="24"/>
        </w:rPr>
        <w:t>εκατόν</w:t>
      </w:r>
      <w:proofErr w:type="spellEnd"/>
      <w:r>
        <w:rPr>
          <w:rFonts w:eastAsia="Times New Roman" w:cs="Times New Roman"/>
          <w:szCs w:val="24"/>
        </w:rPr>
        <w:t xml:space="preserve"> είκοσι κλίνες και υπηρετούν </w:t>
      </w:r>
      <w:proofErr w:type="spellStart"/>
      <w:r>
        <w:rPr>
          <w:rFonts w:eastAsia="Times New Roman" w:cs="Times New Roman"/>
          <w:szCs w:val="24"/>
        </w:rPr>
        <w:t>εκατόν</w:t>
      </w:r>
      <w:proofErr w:type="spellEnd"/>
      <w:r>
        <w:rPr>
          <w:rFonts w:eastAsia="Times New Roman" w:cs="Times New Roman"/>
          <w:szCs w:val="24"/>
        </w:rPr>
        <w:t xml:space="preserve"> σαρ</w:t>
      </w:r>
      <w:r>
        <w:rPr>
          <w:rFonts w:eastAsia="Times New Roman" w:cs="Times New Roman"/>
          <w:szCs w:val="24"/>
        </w:rPr>
        <w:t xml:space="preserve">άντα νοσηλευτές. Δεν έχετε πρόβλημα έλλειψης νοσηλευτικού προσωπικού. </w:t>
      </w:r>
    </w:p>
    <w:p w14:paraId="37EFF77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Και επειδή στην ερώτησή σας γράφετε «οριακό σημείο», «αδυνατεί να παράσχει», κ.λπ., θα σας απαντήσω με νούμερα. Το </w:t>
      </w:r>
      <w:r>
        <w:rPr>
          <w:rFonts w:eastAsia="Times New Roman" w:cs="Times New Roman"/>
          <w:szCs w:val="24"/>
        </w:rPr>
        <w:t>ν</w:t>
      </w:r>
      <w:r>
        <w:rPr>
          <w:rFonts w:eastAsia="Times New Roman" w:cs="Times New Roman"/>
          <w:szCs w:val="24"/>
        </w:rPr>
        <w:t xml:space="preserve">οσοκομείο νοσήλευσε πέρσι </w:t>
      </w:r>
      <w:r>
        <w:rPr>
          <w:rFonts w:eastAsia="Times New Roman" w:cs="Times New Roman"/>
          <w:szCs w:val="24"/>
        </w:rPr>
        <w:t xml:space="preserve">οκτώ χιλιάδες εξακόσιους τριάντα τρεις </w:t>
      </w:r>
      <w:r>
        <w:rPr>
          <w:rFonts w:eastAsia="Times New Roman" w:cs="Times New Roman"/>
          <w:szCs w:val="24"/>
        </w:rPr>
        <w:t>ασθε</w:t>
      </w:r>
      <w:r>
        <w:rPr>
          <w:rFonts w:eastAsia="Times New Roman" w:cs="Times New Roman"/>
          <w:szCs w:val="24"/>
        </w:rPr>
        <w:t xml:space="preserve">νείς. Έκανε </w:t>
      </w:r>
      <w:r>
        <w:rPr>
          <w:rFonts w:eastAsia="Times New Roman" w:cs="Times New Roman"/>
          <w:szCs w:val="24"/>
        </w:rPr>
        <w:t xml:space="preserve">χίλιες εξακόσιες εβδομήντα επτά </w:t>
      </w:r>
      <w:r w:rsidRPr="004200E9">
        <w:rPr>
          <w:rFonts w:eastAsia="Times New Roman" w:cs="Times New Roman"/>
          <w:szCs w:val="24"/>
        </w:rPr>
        <w:t>χειρουργικ</w:t>
      </w:r>
      <w:r>
        <w:rPr>
          <w:rFonts w:eastAsia="Times New Roman" w:cs="Times New Roman"/>
          <w:szCs w:val="24"/>
        </w:rPr>
        <w:t>έ</w:t>
      </w:r>
      <w:r w:rsidRPr="004200E9">
        <w:rPr>
          <w:rFonts w:eastAsia="Times New Roman" w:cs="Times New Roman"/>
          <w:szCs w:val="24"/>
        </w:rPr>
        <w:t>ς επεμβάσ</w:t>
      </w:r>
      <w:r>
        <w:rPr>
          <w:rFonts w:eastAsia="Times New Roman" w:cs="Times New Roman"/>
          <w:szCs w:val="24"/>
        </w:rPr>
        <w:t>ει</w:t>
      </w:r>
      <w:r w:rsidRPr="004200E9">
        <w:rPr>
          <w:rFonts w:eastAsia="Times New Roman" w:cs="Times New Roman"/>
          <w:szCs w:val="24"/>
        </w:rPr>
        <w:t>ς</w:t>
      </w:r>
      <w:r>
        <w:rPr>
          <w:rFonts w:eastAsia="Times New Roman" w:cs="Times New Roman"/>
          <w:szCs w:val="24"/>
        </w:rPr>
        <w:t>.</w:t>
      </w:r>
      <w:r w:rsidRPr="004200E9">
        <w:rPr>
          <w:rFonts w:eastAsia="Times New Roman" w:cs="Times New Roman"/>
          <w:szCs w:val="24"/>
        </w:rPr>
        <w:t xml:space="preserve"> </w:t>
      </w:r>
      <w:r>
        <w:rPr>
          <w:rFonts w:eastAsia="Times New Roman" w:cs="Times New Roman"/>
          <w:szCs w:val="24"/>
        </w:rPr>
        <w:t>Τ</w:t>
      </w:r>
      <w:r w:rsidRPr="004200E9">
        <w:rPr>
          <w:rFonts w:eastAsia="Times New Roman" w:cs="Times New Roman"/>
          <w:szCs w:val="24"/>
        </w:rPr>
        <w:t xml:space="preserve">ο 63% </w:t>
      </w:r>
      <w:r>
        <w:rPr>
          <w:rFonts w:eastAsia="Times New Roman" w:cs="Times New Roman"/>
          <w:szCs w:val="24"/>
        </w:rPr>
        <w:t xml:space="preserve">ήταν </w:t>
      </w:r>
      <w:r w:rsidRPr="004200E9">
        <w:rPr>
          <w:rFonts w:eastAsia="Times New Roman" w:cs="Times New Roman"/>
          <w:szCs w:val="24"/>
        </w:rPr>
        <w:t>γενικής χειρουργικής</w:t>
      </w:r>
      <w:r>
        <w:rPr>
          <w:rFonts w:eastAsia="Times New Roman" w:cs="Times New Roman"/>
          <w:szCs w:val="24"/>
        </w:rPr>
        <w:t xml:space="preserve">, το </w:t>
      </w:r>
      <w:r w:rsidRPr="004200E9">
        <w:rPr>
          <w:rFonts w:eastAsia="Times New Roman" w:cs="Times New Roman"/>
          <w:szCs w:val="24"/>
        </w:rPr>
        <w:t>19</w:t>
      </w:r>
      <w:r>
        <w:rPr>
          <w:rFonts w:eastAsia="Times New Roman" w:cs="Times New Roman"/>
          <w:szCs w:val="24"/>
        </w:rPr>
        <w:t>,5</w:t>
      </w:r>
      <w:r w:rsidRPr="004200E9">
        <w:rPr>
          <w:rFonts w:eastAsia="Times New Roman" w:cs="Times New Roman"/>
          <w:szCs w:val="24"/>
        </w:rPr>
        <w:t xml:space="preserve">% </w:t>
      </w:r>
      <w:r>
        <w:rPr>
          <w:rFonts w:eastAsia="Times New Roman" w:cs="Times New Roman"/>
          <w:szCs w:val="24"/>
        </w:rPr>
        <w:t xml:space="preserve">στη </w:t>
      </w:r>
      <w:r w:rsidRPr="004200E9">
        <w:rPr>
          <w:rFonts w:eastAsia="Times New Roman" w:cs="Times New Roman"/>
          <w:szCs w:val="24"/>
        </w:rPr>
        <w:t>μαιευτική-γυναικολογική</w:t>
      </w:r>
      <w:r>
        <w:rPr>
          <w:rFonts w:eastAsia="Times New Roman" w:cs="Times New Roman"/>
          <w:szCs w:val="24"/>
        </w:rPr>
        <w:t>, ενώ</w:t>
      </w:r>
      <w:r w:rsidRPr="004200E9">
        <w:rPr>
          <w:rFonts w:eastAsia="Times New Roman" w:cs="Times New Roman"/>
          <w:szCs w:val="24"/>
        </w:rPr>
        <w:t xml:space="preserve"> το 18</w:t>
      </w:r>
      <w:r>
        <w:rPr>
          <w:rFonts w:eastAsia="Times New Roman" w:cs="Times New Roman"/>
          <w:szCs w:val="24"/>
        </w:rPr>
        <w:t>,5</w:t>
      </w:r>
      <w:r w:rsidRPr="004200E9">
        <w:rPr>
          <w:rFonts w:eastAsia="Times New Roman" w:cs="Times New Roman"/>
          <w:szCs w:val="24"/>
        </w:rPr>
        <w:t xml:space="preserve">% </w:t>
      </w:r>
      <w:r>
        <w:rPr>
          <w:rFonts w:eastAsia="Times New Roman" w:cs="Times New Roman"/>
          <w:szCs w:val="24"/>
        </w:rPr>
        <w:t xml:space="preserve">στην </w:t>
      </w:r>
      <w:r w:rsidRPr="004200E9">
        <w:rPr>
          <w:rFonts w:eastAsia="Times New Roman" w:cs="Times New Roman"/>
          <w:szCs w:val="24"/>
        </w:rPr>
        <w:t>ορθοπεδικ</w:t>
      </w:r>
      <w:r>
        <w:rPr>
          <w:rFonts w:eastAsia="Times New Roman" w:cs="Times New Roman"/>
          <w:szCs w:val="24"/>
        </w:rPr>
        <w:t>ή.</w:t>
      </w:r>
      <w:r w:rsidRPr="004200E9">
        <w:rPr>
          <w:rFonts w:eastAsia="Times New Roman" w:cs="Times New Roman"/>
          <w:szCs w:val="24"/>
        </w:rPr>
        <w:t xml:space="preserve"> </w:t>
      </w:r>
      <w:r>
        <w:rPr>
          <w:rFonts w:eastAsia="Times New Roman" w:cs="Times New Roman"/>
          <w:szCs w:val="24"/>
        </w:rPr>
        <w:t>Ε</w:t>
      </w:r>
      <w:r w:rsidRPr="004200E9">
        <w:rPr>
          <w:rFonts w:eastAsia="Times New Roman" w:cs="Times New Roman"/>
          <w:szCs w:val="24"/>
        </w:rPr>
        <w:t xml:space="preserve">ίχε </w:t>
      </w:r>
      <w:r>
        <w:rPr>
          <w:rFonts w:eastAsia="Times New Roman" w:cs="Times New Roman"/>
          <w:szCs w:val="24"/>
        </w:rPr>
        <w:t xml:space="preserve">τριάντα χιλιάδες επτακόσιες εξήντα τέσσερις </w:t>
      </w:r>
      <w:r w:rsidRPr="004200E9">
        <w:rPr>
          <w:rFonts w:eastAsia="Times New Roman" w:cs="Times New Roman"/>
          <w:szCs w:val="24"/>
        </w:rPr>
        <w:t>επισκέψεις στα τακτικά εξωτερικά ιατ</w:t>
      </w:r>
      <w:r w:rsidRPr="004200E9">
        <w:rPr>
          <w:rFonts w:eastAsia="Times New Roman" w:cs="Times New Roman"/>
          <w:szCs w:val="24"/>
        </w:rPr>
        <w:t>ρεία</w:t>
      </w:r>
      <w:r>
        <w:rPr>
          <w:rFonts w:eastAsia="Times New Roman" w:cs="Times New Roman"/>
          <w:szCs w:val="24"/>
        </w:rPr>
        <w:t>, δηλαδή</w:t>
      </w:r>
      <w:r w:rsidRPr="004200E9">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είκοσι έξι </w:t>
      </w:r>
      <w:r w:rsidRPr="004200E9">
        <w:rPr>
          <w:rFonts w:eastAsia="Times New Roman" w:cs="Times New Roman"/>
          <w:szCs w:val="24"/>
        </w:rPr>
        <w:t xml:space="preserve">επισκέψεις ανά ημέρα και είχε και </w:t>
      </w:r>
      <w:r>
        <w:rPr>
          <w:rFonts w:eastAsia="Times New Roman" w:cs="Times New Roman"/>
          <w:szCs w:val="24"/>
        </w:rPr>
        <w:t xml:space="preserve">είκοσι τέσσερις χιλιάδες επτακόσιες </w:t>
      </w:r>
      <w:r w:rsidRPr="004200E9">
        <w:rPr>
          <w:rFonts w:eastAsia="Times New Roman" w:cs="Times New Roman"/>
          <w:szCs w:val="24"/>
        </w:rPr>
        <w:t>επισκ</w:t>
      </w:r>
      <w:r>
        <w:rPr>
          <w:rFonts w:eastAsia="Times New Roman" w:cs="Times New Roman"/>
          <w:szCs w:val="24"/>
        </w:rPr>
        <w:t xml:space="preserve">έψεις στο </w:t>
      </w:r>
      <w:r>
        <w:rPr>
          <w:rFonts w:eastAsia="Times New Roman" w:cs="Times New Roman"/>
          <w:szCs w:val="24"/>
        </w:rPr>
        <w:t>τ</w:t>
      </w:r>
      <w:r w:rsidRPr="004200E9">
        <w:rPr>
          <w:rFonts w:eastAsia="Times New Roman" w:cs="Times New Roman"/>
          <w:szCs w:val="24"/>
        </w:rPr>
        <w:t xml:space="preserve">μήμα </w:t>
      </w:r>
      <w:r>
        <w:rPr>
          <w:rFonts w:eastAsia="Times New Roman" w:cs="Times New Roman"/>
          <w:szCs w:val="24"/>
        </w:rPr>
        <w:t>ε</w:t>
      </w:r>
      <w:r w:rsidRPr="004200E9">
        <w:rPr>
          <w:rFonts w:eastAsia="Times New Roman" w:cs="Times New Roman"/>
          <w:szCs w:val="24"/>
        </w:rPr>
        <w:t xml:space="preserve">πειγόντων </w:t>
      </w:r>
      <w:r>
        <w:rPr>
          <w:rFonts w:eastAsia="Times New Roman" w:cs="Times New Roman"/>
          <w:szCs w:val="24"/>
        </w:rPr>
        <w:t>π</w:t>
      </w:r>
      <w:r w:rsidRPr="004200E9">
        <w:rPr>
          <w:rFonts w:eastAsia="Times New Roman" w:cs="Times New Roman"/>
          <w:szCs w:val="24"/>
        </w:rPr>
        <w:t>εριστατικών</w:t>
      </w:r>
      <w:r>
        <w:rPr>
          <w:rFonts w:eastAsia="Times New Roman" w:cs="Times New Roman"/>
          <w:szCs w:val="24"/>
        </w:rPr>
        <w:t xml:space="preserve">, δηλαδή </w:t>
      </w:r>
      <w:r>
        <w:rPr>
          <w:rFonts w:eastAsia="Times New Roman" w:cs="Times New Roman"/>
          <w:szCs w:val="24"/>
        </w:rPr>
        <w:t>εξήντα οκτώ</w:t>
      </w:r>
      <w:r w:rsidRPr="004200E9">
        <w:rPr>
          <w:rFonts w:eastAsia="Times New Roman" w:cs="Times New Roman"/>
          <w:szCs w:val="24"/>
        </w:rPr>
        <w:t xml:space="preserve"> </w:t>
      </w:r>
      <w:r w:rsidRPr="004200E9">
        <w:rPr>
          <w:rFonts w:eastAsia="Times New Roman" w:cs="Times New Roman"/>
          <w:szCs w:val="24"/>
        </w:rPr>
        <w:t>επισκέψεις ανά ημέρα</w:t>
      </w:r>
      <w:r>
        <w:rPr>
          <w:rFonts w:eastAsia="Times New Roman" w:cs="Times New Roman"/>
          <w:szCs w:val="24"/>
        </w:rPr>
        <w:t xml:space="preserve">. </w:t>
      </w:r>
    </w:p>
    <w:p w14:paraId="37EFF77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Έ</w:t>
      </w:r>
      <w:r w:rsidRPr="004200E9">
        <w:rPr>
          <w:rFonts w:eastAsia="Times New Roman" w:cs="Times New Roman"/>
          <w:szCs w:val="24"/>
        </w:rPr>
        <w:t>χουν ήδη προσληφθεί</w:t>
      </w:r>
      <w:r>
        <w:rPr>
          <w:rFonts w:eastAsia="Times New Roman" w:cs="Times New Roman"/>
          <w:szCs w:val="24"/>
        </w:rPr>
        <w:t>,</w:t>
      </w:r>
      <w:r w:rsidRPr="004200E9">
        <w:rPr>
          <w:rFonts w:eastAsia="Times New Roman" w:cs="Times New Roman"/>
          <w:szCs w:val="24"/>
        </w:rPr>
        <w:t xml:space="preserve"> από παλαιότερες προκηρύξεις που έγιναν επί δικής μας </w:t>
      </w:r>
      <w:r>
        <w:rPr>
          <w:rFonts w:eastAsia="Times New Roman" w:cs="Times New Roman"/>
          <w:szCs w:val="24"/>
        </w:rPr>
        <w:t>Κ</w:t>
      </w:r>
      <w:r w:rsidRPr="004200E9">
        <w:rPr>
          <w:rFonts w:eastAsia="Times New Roman" w:cs="Times New Roman"/>
          <w:szCs w:val="24"/>
        </w:rPr>
        <w:t>υβέρνησης</w:t>
      </w:r>
      <w:r>
        <w:rPr>
          <w:rFonts w:eastAsia="Times New Roman" w:cs="Times New Roman"/>
          <w:szCs w:val="24"/>
        </w:rPr>
        <w:t>,</w:t>
      </w:r>
      <w:r w:rsidRPr="004200E9">
        <w:rPr>
          <w:rFonts w:eastAsia="Times New Roman" w:cs="Times New Roman"/>
          <w:szCs w:val="24"/>
        </w:rPr>
        <w:t xml:space="preserve"> ένας παθολόγος</w:t>
      </w:r>
      <w:r>
        <w:rPr>
          <w:rFonts w:eastAsia="Times New Roman" w:cs="Times New Roman"/>
          <w:szCs w:val="24"/>
        </w:rPr>
        <w:t xml:space="preserve"> επιμελητής Β,</w:t>
      </w:r>
      <w:r w:rsidRPr="004200E9">
        <w:rPr>
          <w:rFonts w:eastAsia="Times New Roman" w:cs="Times New Roman"/>
          <w:szCs w:val="24"/>
        </w:rPr>
        <w:t xml:space="preserve"> ένας χειρουργός επιμελητής </w:t>
      </w:r>
      <w:r w:rsidRPr="001B2650">
        <w:rPr>
          <w:rFonts w:eastAsia="Times New Roman" w:cs="Times New Roman"/>
          <w:szCs w:val="24"/>
        </w:rPr>
        <w:t>Β</w:t>
      </w:r>
      <w:r>
        <w:rPr>
          <w:rFonts w:eastAsia="Times New Roman" w:cs="Times New Roman"/>
          <w:szCs w:val="24"/>
        </w:rPr>
        <w:t>, ένας</w:t>
      </w:r>
      <w:r w:rsidRPr="004200E9">
        <w:rPr>
          <w:rFonts w:eastAsia="Times New Roman" w:cs="Times New Roman"/>
          <w:szCs w:val="24"/>
        </w:rPr>
        <w:t xml:space="preserve"> ορθοπεδικός επιμελητής</w:t>
      </w:r>
      <w:r>
        <w:rPr>
          <w:rFonts w:eastAsia="Times New Roman" w:cs="Times New Roman"/>
          <w:szCs w:val="24"/>
        </w:rPr>
        <w:t xml:space="preserve"> Β.</w:t>
      </w:r>
      <w:r w:rsidRPr="004200E9">
        <w:rPr>
          <w:rFonts w:eastAsia="Times New Roman" w:cs="Times New Roman"/>
          <w:szCs w:val="24"/>
        </w:rPr>
        <w:t xml:space="preserve"> </w:t>
      </w:r>
      <w:r>
        <w:rPr>
          <w:rFonts w:eastAsia="Times New Roman" w:cs="Times New Roman"/>
          <w:szCs w:val="24"/>
        </w:rPr>
        <w:t>Β</w:t>
      </w:r>
      <w:r w:rsidRPr="004200E9">
        <w:rPr>
          <w:rFonts w:eastAsia="Times New Roman" w:cs="Times New Roman"/>
          <w:szCs w:val="24"/>
        </w:rPr>
        <w:t xml:space="preserve">γήκε </w:t>
      </w:r>
      <w:r>
        <w:rPr>
          <w:rFonts w:eastAsia="Times New Roman" w:cs="Times New Roman"/>
          <w:szCs w:val="24"/>
        </w:rPr>
        <w:t>άγονη μια</w:t>
      </w:r>
      <w:r w:rsidRPr="004200E9">
        <w:rPr>
          <w:rFonts w:eastAsia="Times New Roman" w:cs="Times New Roman"/>
          <w:szCs w:val="24"/>
        </w:rPr>
        <w:t xml:space="preserve"> προκήρυξη του </w:t>
      </w:r>
      <w:r w:rsidRPr="004200E9">
        <w:rPr>
          <w:rFonts w:eastAsia="Times New Roman" w:cs="Times New Roman"/>
          <w:szCs w:val="24"/>
        </w:rPr>
        <w:lastRenderedPageBreak/>
        <w:t>νευρολόγου</w:t>
      </w:r>
      <w:r>
        <w:rPr>
          <w:rFonts w:eastAsia="Times New Roman" w:cs="Times New Roman"/>
          <w:szCs w:val="24"/>
        </w:rPr>
        <w:t>,</w:t>
      </w:r>
      <w:r w:rsidRPr="004200E9">
        <w:rPr>
          <w:rFonts w:eastAsia="Times New Roman" w:cs="Times New Roman"/>
          <w:szCs w:val="24"/>
        </w:rPr>
        <w:t xml:space="preserve"> </w:t>
      </w:r>
      <w:r>
        <w:rPr>
          <w:rFonts w:eastAsia="Times New Roman" w:cs="Times New Roman"/>
          <w:szCs w:val="24"/>
        </w:rPr>
        <w:t xml:space="preserve">ενώ </w:t>
      </w:r>
      <w:r w:rsidRPr="004200E9">
        <w:rPr>
          <w:rFonts w:eastAsia="Times New Roman" w:cs="Times New Roman"/>
          <w:szCs w:val="24"/>
        </w:rPr>
        <w:t>η διαδικασία</w:t>
      </w:r>
      <w:r>
        <w:rPr>
          <w:rFonts w:eastAsia="Times New Roman" w:cs="Times New Roman"/>
          <w:szCs w:val="24"/>
        </w:rPr>
        <w:t xml:space="preserve"> πρόσληψης</w:t>
      </w:r>
      <w:r w:rsidRPr="004200E9">
        <w:rPr>
          <w:rFonts w:eastAsia="Times New Roman" w:cs="Times New Roman"/>
          <w:szCs w:val="24"/>
        </w:rPr>
        <w:t xml:space="preserve"> αναισθησιολόγου </w:t>
      </w:r>
      <w:r>
        <w:rPr>
          <w:rFonts w:eastAsia="Times New Roman" w:cs="Times New Roman"/>
          <w:szCs w:val="24"/>
        </w:rPr>
        <w:t>-</w:t>
      </w:r>
      <w:r w:rsidRPr="004200E9">
        <w:rPr>
          <w:rFonts w:eastAsia="Times New Roman" w:cs="Times New Roman"/>
          <w:szCs w:val="24"/>
        </w:rPr>
        <w:t>που βρέθηκε</w:t>
      </w:r>
      <w:r>
        <w:rPr>
          <w:rFonts w:eastAsia="Times New Roman" w:cs="Times New Roman"/>
          <w:szCs w:val="24"/>
        </w:rPr>
        <w:t>-</w:t>
      </w:r>
      <w:r w:rsidRPr="002A2396">
        <w:rPr>
          <w:rFonts w:eastAsia="Times New Roman" w:cs="Times New Roman"/>
          <w:szCs w:val="24"/>
        </w:rPr>
        <w:t xml:space="preserve"> </w:t>
      </w:r>
      <w:r w:rsidRPr="004200E9">
        <w:rPr>
          <w:rFonts w:eastAsia="Times New Roman" w:cs="Times New Roman"/>
          <w:szCs w:val="24"/>
        </w:rPr>
        <w:t>ο</w:t>
      </w:r>
      <w:r w:rsidRPr="004200E9">
        <w:rPr>
          <w:rFonts w:eastAsia="Times New Roman" w:cs="Times New Roman"/>
          <w:szCs w:val="24"/>
        </w:rPr>
        <w:t>λοκληρώθηκε</w:t>
      </w:r>
      <w:r>
        <w:rPr>
          <w:rFonts w:eastAsia="Times New Roman" w:cs="Times New Roman"/>
          <w:szCs w:val="24"/>
        </w:rPr>
        <w:t>.</w:t>
      </w:r>
      <w:r w:rsidRPr="004200E9">
        <w:rPr>
          <w:rFonts w:eastAsia="Times New Roman" w:cs="Times New Roman"/>
          <w:szCs w:val="24"/>
        </w:rPr>
        <w:t xml:space="preserve"> </w:t>
      </w:r>
    </w:p>
    <w:p w14:paraId="37EFF773"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Επίσης,</w:t>
      </w:r>
      <w:r w:rsidRPr="004200E9">
        <w:rPr>
          <w:rFonts w:eastAsia="Times New Roman" w:cs="Times New Roman"/>
          <w:szCs w:val="24"/>
        </w:rPr>
        <w:t xml:space="preserve"> </w:t>
      </w:r>
      <w:r>
        <w:rPr>
          <w:rFonts w:eastAsia="Times New Roman" w:cs="Times New Roman"/>
          <w:szCs w:val="24"/>
        </w:rPr>
        <w:t xml:space="preserve">εντός του 2018 </w:t>
      </w:r>
      <w:r w:rsidRPr="004200E9">
        <w:rPr>
          <w:rFonts w:eastAsia="Times New Roman" w:cs="Times New Roman"/>
          <w:szCs w:val="24"/>
        </w:rPr>
        <w:t>αναμένονται</w:t>
      </w:r>
      <w:r>
        <w:rPr>
          <w:rFonts w:eastAsia="Times New Roman" w:cs="Times New Roman"/>
          <w:szCs w:val="24"/>
        </w:rPr>
        <w:t>, από άλλες προκηρύξεις,</w:t>
      </w:r>
      <w:r w:rsidRPr="004200E9">
        <w:rPr>
          <w:rFonts w:eastAsia="Times New Roman" w:cs="Times New Roman"/>
          <w:szCs w:val="24"/>
        </w:rPr>
        <w:t xml:space="preserve"> ένας νευρολόγος</w:t>
      </w:r>
      <w:r>
        <w:rPr>
          <w:rFonts w:eastAsia="Times New Roman" w:cs="Times New Roman"/>
          <w:szCs w:val="24"/>
        </w:rPr>
        <w:t xml:space="preserve"> -</w:t>
      </w:r>
      <w:r w:rsidRPr="004200E9">
        <w:rPr>
          <w:rFonts w:eastAsia="Times New Roman" w:cs="Times New Roman"/>
          <w:szCs w:val="24"/>
        </w:rPr>
        <w:t xml:space="preserve">που έχει προκηρυχθεί </w:t>
      </w:r>
      <w:r>
        <w:rPr>
          <w:rFonts w:eastAsia="Times New Roman" w:cs="Times New Roman"/>
          <w:szCs w:val="24"/>
        </w:rPr>
        <w:t xml:space="preserve">ξανά- ένας ουρολόγος, δύο </w:t>
      </w:r>
      <w:r w:rsidRPr="004200E9">
        <w:rPr>
          <w:rFonts w:eastAsia="Times New Roman" w:cs="Times New Roman"/>
          <w:szCs w:val="24"/>
        </w:rPr>
        <w:t>μικροβιολόγοι</w:t>
      </w:r>
      <w:r>
        <w:rPr>
          <w:rFonts w:eastAsia="Times New Roman" w:cs="Times New Roman"/>
          <w:szCs w:val="24"/>
        </w:rPr>
        <w:t>,</w:t>
      </w:r>
      <w:r w:rsidRPr="004200E9">
        <w:rPr>
          <w:rFonts w:eastAsia="Times New Roman" w:cs="Times New Roman"/>
          <w:szCs w:val="24"/>
        </w:rPr>
        <w:t xml:space="preserve"> ένας ψυχίατρος</w:t>
      </w:r>
      <w:r>
        <w:rPr>
          <w:rFonts w:eastAsia="Times New Roman" w:cs="Times New Roman"/>
          <w:szCs w:val="24"/>
        </w:rPr>
        <w:t xml:space="preserve">, ένας </w:t>
      </w:r>
      <w:r w:rsidRPr="004200E9">
        <w:rPr>
          <w:rFonts w:eastAsia="Times New Roman" w:cs="Times New Roman"/>
          <w:szCs w:val="24"/>
        </w:rPr>
        <w:t>παιδοψυχίατρος</w:t>
      </w:r>
      <w:r>
        <w:rPr>
          <w:rFonts w:eastAsia="Times New Roman" w:cs="Times New Roman"/>
          <w:szCs w:val="24"/>
        </w:rPr>
        <w:t xml:space="preserve"> και ένας μάγειρας από την προκήρυξη 7Κ. Προσλήφθηκαν πρόσφατα</w:t>
      </w:r>
      <w:r>
        <w:rPr>
          <w:rFonts w:eastAsia="Times New Roman" w:cs="Times New Roman"/>
          <w:szCs w:val="24"/>
        </w:rPr>
        <w:t>:</w:t>
      </w:r>
      <w:r>
        <w:rPr>
          <w:rFonts w:eastAsia="Times New Roman" w:cs="Times New Roman"/>
          <w:szCs w:val="24"/>
        </w:rPr>
        <w:t xml:space="preserve"> </w:t>
      </w:r>
      <w:r w:rsidRPr="004200E9">
        <w:rPr>
          <w:rFonts w:eastAsia="Times New Roman" w:cs="Times New Roman"/>
          <w:szCs w:val="24"/>
        </w:rPr>
        <w:t xml:space="preserve">ένας </w:t>
      </w:r>
      <w:r w:rsidRPr="004200E9">
        <w:rPr>
          <w:rFonts w:eastAsia="Times New Roman" w:cs="Times New Roman"/>
          <w:szCs w:val="24"/>
        </w:rPr>
        <w:t>βοηθός θαλάμου</w:t>
      </w:r>
      <w:r>
        <w:rPr>
          <w:rFonts w:eastAsia="Times New Roman" w:cs="Times New Roman"/>
          <w:szCs w:val="24"/>
        </w:rPr>
        <w:t>,</w:t>
      </w:r>
      <w:r w:rsidRPr="004200E9">
        <w:rPr>
          <w:rFonts w:eastAsia="Times New Roman" w:cs="Times New Roman"/>
          <w:szCs w:val="24"/>
        </w:rPr>
        <w:t xml:space="preserve"> ένας βοηθός ιατρικών εργαστηρίων</w:t>
      </w:r>
      <w:r>
        <w:rPr>
          <w:rFonts w:eastAsia="Times New Roman" w:cs="Times New Roman"/>
          <w:szCs w:val="24"/>
        </w:rPr>
        <w:t xml:space="preserve">, ένας χειριστής ιατρικών </w:t>
      </w:r>
      <w:r w:rsidRPr="004200E9">
        <w:rPr>
          <w:rFonts w:eastAsia="Times New Roman" w:cs="Times New Roman"/>
          <w:szCs w:val="24"/>
        </w:rPr>
        <w:t xml:space="preserve">συσκευών και </w:t>
      </w:r>
      <w:r>
        <w:rPr>
          <w:rFonts w:eastAsia="Times New Roman" w:cs="Times New Roman"/>
          <w:szCs w:val="24"/>
        </w:rPr>
        <w:t xml:space="preserve">αποσπάστηκαν-μετακινήθηκαν </w:t>
      </w:r>
      <w:r w:rsidRPr="004200E9">
        <w:rPr>
          <w:rFonts w:eastAsia="Times New Roman" w:cs="Times New Roman"/>
          <w:szCs w:val="24"/>
        </w:rPr>
        <w:t xml:space="preserve">δύο </w:t>
      </w:r>
      <w:r>
        <w:rPr>
          <w:rFonts w:eastAsia="Times New Roman" w:cs="Times New Roman"/>
          <w:szCs w:val="24"/>
        </w:rPr>
        <w:t>νοσηλεύτριες</w:t>
      </w:r>
      <w:r w:rsidRPr="004200E9">
        <w:rPr>
          <w:rFonts w:eastAsia="Times New Roman" w:cs="Times New Roman"/>
          <w:szCs w:val="24"/>
        </w:rPr>
        <w:t xml:space="preserve"> </w:t>
      </w:r>
      <w:r>
        <w:rPr>
          <w:rFonts w:eastAsia="Times New Roman" w:cs="Times New Roman"/>
          <w:szCs w:val="24"/>
        </w:rPr>
        <w:t xml:space="preserve">προς </w:t>
      </w:r>
      <w:r w:rsidRPr="004200E9">
        <w:rPr>
          <w:rFonts w:eastAsia="Times New Roman" w:cs="Times New Roman"/>
          <w:szCs w:val="24"/>
        </w:rPr>
        <w:t xml:space="preserve">το </w:t>
      </w:r>
      <w:r>
        <w:rPr>
          <w:rFonts w:eastAsia="Times New Roman" w:cs="Times New Roman"/>
          <w:szCs w:val="24"/>
        </w:rPr>
        <w:t>ν</w:t>
      </w:r>
      <w:r w:rsidRPr="004200E9">
        <w:rPr>
          <w:rFonts w:eastAsia="Times New Roman" w:cs="Times New Roman"/>
          <w:szCs w:val="24"/>
        </w:rPr>
        <w:t xml:space="preserve">οσοκομείο από </w:t>
      </w:r>
      <w:r>
        <w:rPr>
          <w:rFonts w:eastAsia="Times New Roman" w:cs="Times New Roman"/>
          <w:szCs w:val="24"/>
        </w:rPr>
        <w:t xml:space="preserve">αλλού και λόγω συνυπηρέτησης. Όλα </w:t>
      </w:r>
      <w:r w:rsidRPr="004200E9">
        <w:rPr>
          <w:rFonts w:eastAsia="Times New Roman" w:cs="Times New Roman"/>
          <w:szCs w:val="24"/>
        </w:rPr>
        <w:t xml:space="preserve">αυτά δεν δείχνουν εικόνα καταστροφής </w:t>
      </w:r>
      <w:r>
        <w:rPr>
          <w:rFonts w:eastAsia="Times New Roman" w:cs="Times New Roman"/>
          <w:szCs w:val="24"/>
        </w:rPr>
        <w:t xml:space="preserve">και διάλυσης, για να εξηγούμαστε </w:t>
      </w:r>
      <w:r>
        <w:rPr>
          <w:rFonts w:eastAsia="Times New Roman" w:cs="Times New Roman"/>
          <w:szCs w:val="24"/>
        </w:rPr>
        <w:t xml:space="preserve">και </w:t>
      </w:r>
      <w:r>
        <w:rPr>
          <w:rFonts w:eastAsia="Times New Roman" w:cs="Times New Roman"/>
          <w:szCs w:val="24"/>
        </w:rPr>
        <w:t xml:space="preserve">να μην παρεξηγούμαστε. </w:t>
      </w:r>
    </w:p>
    <w:p w14:paraId="37EFF77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Επίσης, όσον αφορά τον υλικοτεχνικό εξοπλισμό έχει ενταχθεί στο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μια συνολική πρόταση για 1,81 εκατομμύρια ευρώ για ανανέωση του εξοπλισμού του </w:t>
      </w:r>
      <w:r>
        <w:rPr>
          <w:rFonts w:eastAsia="Times New Roman" w:cs="Times New Roman"/>
          <w:szCs w:val="24"/>
        </w:rPr>
        <w:t>ν</w:t>
      </w:r>
      <w:r>
        <w:rPr>
          <w:rFonts w:eastAsia="Times New Roman" w:cs="Times New Roman"/>
          <w:szCs w:val="24"/>
        </w:rPr>
        <w:t>οσοκομείου. Το πρόβλημα με τον αξο</w:t>
      </w:r>
      <w:r>
        <w:rPr>
          <w:rFonts w:eastAsia="Times New Roman" w:cs="Times New Roman"/>
          <w:szCs w:val="24"/>
        </w:rPr>
        <w:t>νικό λύνεται. Δεν υπάρχει θέμα προσωπικού. Κάηκε η λυχνία, η οποία θα αντικατασταθεί, όπως έχουμε αντικαταστήσει πάρα πολλές σε όλη την Ελλάδα στον γερασμένο εξοπλισμό τον οποίο έχουν πάρα πολλά νοσοκομεία. Δεν υπάρχει επιβάρυνση των ασθενών. Έχει υπογραφε</w:t>
      </w:r>
      <w:r>
        <w:rPr>
          <w:rFonts w:eastAsia="Times New Roman" w:cs="Times New Roman"/>
          <w:szCs w:val="24"/>
        </w:rPr>
        <w:t>ί μια σύμβαση το διάστημα που έγινε αυτό και μέχρι να αντικατασταθεί.</w:t>
      </w:r>
    </w:p>
    <w:p w14:paraId="37EFF77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Επίσης, εμείς έχουμε δώσει από το αποθεματικό του Υπουργείου Υγείας και για χειρουργική τράπεζα και για την επίστρωση των δαπέδων του τεχνητού νεφρού.</w:t>
      </w:r>
    </w:p>
    <w:p w14:paraId="37EFF776"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διαχωρισμός θα γίνει. Το έχουμε α</w:t>
      </w:r>
      <w:r>
        <w:rPr>
          <w:rFonts w:eastAsia="Times New Roman"/>
          <w:szCs w:val="24"/>
        </w:rPr>
        <w:t xml:space="preserve">νακοινώσει. Εμείς ό,τι λέμε δεν το παίρνουμε πίσω. Δεν δυσλειτουργεί το νοσοκομείο επειδή είναι συνδεδεμένο, όμως δεν προσέφερε τίποτα η ενοποίηση που κάναμε. Και τα χρόνια που κυβερνούσατε εσείς χρησιμοποιούσατε αυτή τη διασύνδεση -κάτι που δεν το έχουμε </w:t>
      </w:r>
      <w:r>
        <w:rPr>
          <w:rFonts w:eastAsia="Times New Roman"/>
          <w:szCs w:val="24"/>
        </w:rPr>
        <w:t xml:space="preserve">κάνει εμείς- για να παίρνετε προσωπικό από το Διδυμότειχο, να πηγαίνει στο Νοσοκομείο της Αλεξανδρούπολης, που και αυτό είχε μεγάλα κενά, αλλά τώρα έχει ενισχυθεί και αυτό. </w:t>
      </w:r>
    </w:p>
    <w:p w14:paraId="37EFF777"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Οπότε, με βάση αυτά τα δεδομένα, είναι στο νομοσχέδιο το θεσμικό, το οποίο θα διαχ</w:t>
      </w:r>
      <w:r>
        <w:rPr>
          <w:rFonts w:eastAsia="Times New Roman"/>
          <w:szCs w:val="24"/>
        </w:rPr>
        <w:t>ωρίσει και τις υγειονομικές περιφέρειες. Εκεί θα γίνει και ο διαχωρισμός, όχι μόνο του δικού σας, αλλά και νοσοκομείων όπως είναι το «Πανεπιστημιακό</w:t>
      </w:r>
      <w:r>
        <w:rPr>
          <w:rFonts w:eastAsia="Times New Roman"/>
          <w:szCs w:val="24"/>
        </w:rPr>
        <w:t>»</w:t>
      </w:r>
      <w:r>
        <w:rPr>
          <w:rFonts w:eastAsia="Times New Roman"/>
          <w:szCs w:val="24"/>
        </w:rPr>
        <w:t xml:space="preserve"> της Λάρισας με το «</w:t>
      </w:r>
      <w:proofErr w:type="spellStart"/>
      <w:r>
        <w:rPr>
          <w:rFonts w:eastAsia="Times New Roman"/>
          <w:szCs w:val="24"/>
        </w:rPr>
        <w:t>Κουτλιμπάνειο</w:t>
      </w:r>
      <w:proofErr w:type="spellEnd"/>
      <w:r>
        <w:rPr>
          <w:rFonts w:eastAsia="Times New Roman"/>
          <w:szCs w:val="24"/>
        </w:rPr>
        <w:t>», όπως είναι το «</w:t>
      </w:r>
      <w:proofErr w:type="spellStart"/>
      <w:r>
        <w:rPr>
          <w:rFonts w:eastAsia="Times New Roman"/>
          <w:szCs w:val="24"/>
        </w:rPr>
        <w:t>Βενιζέλειο</w:t>
      </w:r>
      <w:proofErr w:type="spellEnd"/>
      <w:r>
        <w:rPr>
          <w:rFonts w:eastAsia="Times New Roman"/>
          <w:szCs w:val="24"/>
        </w:rPr>
        <w:t>» και «ΠΑΓΝΗ», όπως είναι τα νοσοκομεία των νη</w:t>
      </w:r>
      <w:r>
        <w:rPr>
          <w:rFonts w:eastAsia="Times New Roman"/>
          <w:szCs w:val="24"/>
        </w:rPr>
        <w:t xml:space="preserve">σιών του </w:t>
      </w:r>
      <w:r>
        <w:rPr>
          <w:rFonts w:eastAsia="Times New Roman"/>
          <w:szCs w:val="24"/>
        </w:rPr>
        <w:t>α</w:t>
      </w:r>
      <w:r>
        <w:rPr>
          <w:rFonts w:eastAsia="Times New Roman"/>
          <w:szCs w:val="24"/>
        </w:rPr>
        <w:t xml:space="preserve">νατολικού Αιγαίου, όπως είναι η Κοζάνη με την Πτολεμαΐδα κ.λπ., τα οποία θα διαχωριστούν τότε όλα, μαζί με την αλλαγή των υγειονομικών περιφερειών, το σπάσιμο της </w:t>
      </w:r>
      <w:r>
        <w:rPr>
          <w:rFonts w:eastAsia="Times New Roman"/>
          <w:szCs w:val="24"/>
        </w:rPr>
        <w:t>6</w:t>
      </w:r>
      <w:r w:rsidRPr="00877EC7">
        <w:rPr>
          <w:rFonts w:eastAsia="Times New Roman"/>
          <w:szCs w:val="24"/>
          <w:vertAlign w:val="superscript"/>
        </w:rPr>
        <w:t>ης</w:t>
      </w:r>
      <w:r>
        <w:rPr>
          <w:rFonts w:eastAsia="Times New Roman"/>
          <w:szCs w:val="24"/>
        </w:rPr>
        <w:t xml:space="preserve"> </w:t>
      </w:r>
      <w:r>
        <w:rPr>
          <w:rFonts w:eastAsia="Times New Roman"/>
          <w:szCs w:val="24"/>
        </w:rPr>
        <w:t>Υ</w:t>
      </w:r>
      <w:r>
        <w:rPr>
          <w:rFonts w:eastAsia="Times New Roman"/>
          <w:szCs w:val="24"/>
        </w:rPr>
        <w:t xml:space="preserve">γειονομικής </w:t>
      </w:r>
      <w:r>
        <w:rPr>
          <w:rFonts w:eastAsia="Times New Roman"/>
          <w:szCs w:val="24"/>
        </w:rPr>
        <w:t>Π</w:t>
      </w:r>
      <w:r>
        <w:rPr>
          <w:rFonts w:eastAsia="Times New Roman"/>
          <w:szCs w:val="24"/>
        </w:rPr>
        <w:t xml:space="preserve">εριφέρειας, το σπάσιμο της </w:t>
      </w:r>
      <w:r>
        <w:rPr>
          <w:rFonts w:eastAsia="Times New Roman"/>
          <w:szCs w:val="24"/>
        </w:rPr>
        <w:t>4</w:t>
      </w:r>
      <w:r w:rsidRPr="00877EC7">
        <w:rPr>
          <w:rFonts w:eastAsia="Times New Roman"/>
          <w:szCs w:val="24"/>
          <w:vertAlign w:val="superscript"/>
        </w:rPr>
        <w:t>ης</w:t>
      </w:r>
      <w:r>
        <w:rPr>
          <w:rFonts w:eastAsia="Times New Roman"/>
          <w:szCs w:val="24"/>
        </w:rPr>
        <w:t xml:space="preserve"> </w:t>
      </w:r>
      <w:r>
        <w:rPr>
          <w:rFonts w:eastAsia="Times New Roman"/>
          <w:szCs w:val="24"/>
        </w:rPr>
        <w:t>Υ</w:t>
      </w:r>
      <w:r>
        <w:rPr>
          <w:rFonts w:eastAsia="Times New Roman"/>
          <w:szCs w:val="24"/>
        </w:rPr>
        <w:t xml:space="preserve">γειονομικής </w:t>
      </w:r>
      <w:r>
        <w:rPr>
          <w:rFonts w:eastAsia="Times New Roman"/>
          <w:szCs w:val="24"/>
        </w:rPr>
        <w:t>π</w:t>
      </w:r>
      <w:r>
        <w:rPr>
          <w:rFonts w:eastAsia="Times New Roman"/>
          <w:szCs w:val="24"/>
        </w:rPr>
        <w:t>εριφέρειας κ.λπ.</w:t>
      </w:r>
      <w:r>
        <w:rPr>
          <w:rFonts w:eastAsia="Times New Roman"/>
          <w:szCs w:val="24"/>
        </w:rPr>
        <w:t>.</w:t>
      </w:r>
      <w:r>
        <w:rPr>
          <w:rFonts w:eastAsia="Times New Roman"/>
          <w:szCs w:val="24"/>
        </w:rPr>
        <w:t xml:space="preserve"> Τό</w:t>
      </w:r>
      <w:r>
        <w:rPr>
          <w:rFonts w:eastAsia="Times New Roman"/>
          <w:szCs w:val="24"/>
        </w:rPr>
        <w:t xml:space="preserve">τε θα γίνει. </w:t>
      </w:r>
    </w:p>
    <w:p w14:paraId="37EFF778"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Όπως ξέρετε</w:t>
      </w:r>
      <w:r w:rsidRPr="00467F66">
        <w:rPr>
          <w:rFonts w:eastAsia="Times New Roman"/>
          <w:szCs w:val="24"/>
        </w:rPr>
        <w:t>,</w:t>
      </w:r>
      <w:r>
        <w:rPr>
          <w:rFonts w:eastAsia="Times New Roman"/>
          <w:szCs w:val="24"/>
        </w:rPr>
        <w:t xml:space="preserve"> είχαμε ένα μεγάλο και βαρύ νομοθετικό έργο. Υπήρξε μια προσπάθεια αυτό να μπει τον Ιούλιο, όμως, είναι ένα σοβαρό νομοσχέδιο για να το πάμε στα θερινά τμήματα, γι’ αυτό και θα γίνει τον Σεπτέμβρη ή τον Οκτώβρη όλο αυτό, γιατί έχε</w:t>
      </w:r>
      <w:r>
        <w:rPr>
          <w:rFonts w:eastAsia="Times New Roman"/>
          <w:szCs w:val="24"/>
        </w:rPr>
        <w:t>ι και την εκπαίδευση μέσα και έχει και άλλα πολλά.</w:t>
      </w:r>
    </w:p>
    <w:p w14:paraId="37EFF779"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Κρατάω κάποια πράγματα για την πρωτοβάθμια. </w:t>
      </w:r>
    </w:p>
    <w:p w14:paraId="37EFF77A"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5466">
        <w:rPr>
          <w:rFonts w:eastAsia="Times New Roman"/>
          <w:b/>
          <w:szCs w:val="24"/>
        </w:rPr>
        <w:t>ΠΡΟΕΔΡΕΥΩΝ (Σπυρίδων Λυκούδης):</w:t>
      </w:r>
      <w:r>
        <w:rPr>
          <w:rFonts w:eastAsia="Times New Roman"/>
          <w:szCs w:val="24"/>
        </w:rPr>
        <w:t xml:space="preserve"> Εντάξει, κύριε Υπουργέ, τα υπόλοιπα στην δευτερολογία σας. Ευχαριστώ πολύ.</w:t>
      </w:r>
    </w:p>
    <w:p w14:paraId="37EFF77B"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συνάδελφε, έχετε τον λόγο.</w:t>
      </w:r>
    </w:p>
    <w:p w14:paraId="37EFF77C"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5466">
        <w:rPr>
          <w:rFonts w:eastAsia="Times New Roman"/>
          <w:b/>
          <w:szCs w:val="24"/>
        </w:rPr>
        <w:t xml:space="preserve">ΑΝΑΣΤΑΣΙΟΣ </w:t>
      </w:r>
      <w:r>
        <w:rPr>
          <w:rFonts w:eastAsia="Times New Roman"/>
          <w:b/>
          <w:szCs w:val="24"/>
        </w:rPr>
        <w:t xml:space="preserve">(ΤΑΣΟΣ) </w:t>
      </w:r>
      <w:r w:rsidRPr="00755466">
        <w:rPr>
          <w:rFonts w:eastAsia="Times New Roman"/>
          <w:b/>
          <w:szCs w:val="24"/>
        </w:rPr>
        <w:t>ΔΗΜΟΣΧΑΚΗΣ:</w:t>
      </w:r>
      <w:r>
        <w:rPr>
          <w:rFonts w:eastAsia="Times New Roman"/>
          <w:szCs w:val="24"/>
        </w:rPr>
        <w:t xml:space="preserve"> Κύριε Υπουργέ, δεν ξέρετε την ιστορία των νοσοκομείων</w:t>
      </w:r>
      <w:r>
        <w:rPr>
          <w:rFonts w:eastAsia="Times New Roman"/>
          <w:szCs w:val="24"/>
        </w:rPr>
        <w:t>,</w:t>
      </w:r>
      <w:r>
        <w:rPr>
          <w:rFonts w:eastAsia="Times New Roman"/>
          <w:szCs w:val="24"/>
        </w:rPr>
        <w:t xml:space="preserve"> παρά το</w:t>
      </w:r>
      <w:r>
        <w:rPr>
          <w:rFonts w:eastAsia="Times New Roman"/>
          <w:szCs w:val="24"/>
        </w:rPr>
        <w:t>υ</w:t>
      </w:r>
      <w:r>
        <w:rPr>
          <w:rFonts w:eastAsia="Times New Roman"/>
          <w:szCs w:val="24"/>
        </w:rPr>
        <w:t xml:space="preserve"> ότι είστε Αναπληρωτής Υπουργός Υγείας. Δεν σας ενημέρωσαν, προφανώς, για να μη ρίξω την ευθύνη σε σας. </w:t>
      </w:r>
    </w:p>
    <w:p w14:paraId="37EFF77D"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w:t>
      </w:r>
      <w:r>
        <w:rPr>
          <w:rFonts w:eastAsia="Times New Roman"/>
          <w:szCs w:val="24"/>
        </w:rPr>
        <w:t>ν</w:t>
      </w:r>
      <w:r>
        <w:rPr>
          <w:rFonts w:eastAsia="Times New Roman"/>
          <w:szCs w:val="24"/>
        </w:rPr>
        <w:t>οσοκομείο διαχωρίστηκε το 2011 με νόμο του ελληνικού κράτους και επί κυβ</w:t>
      </w:r>
      <w:r>
        <w:rPr>
          <w:rFonts w:eastAsia="Times New Roman"/>
          <w:szCs w:val="24"/>
        </w:rPr>
        <w:t>ερνήσεως Γεωργίου Παπανδρέου…</w:t>
      </w:r>
    </w:p>
    <w:p w14:paraId="37EFF77E"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5466">
        <w:rPr>
          <w:rFonts w:eastAsia="Times New Roman"/>
          <w:b/>
          <w:szCs w:val="24"/>
        </w:rPr>
        <w:t>ΠΑΥΛΟΣ ΠΟΛΑΚΗΣ (Αναπληρωτής Υπουργός Υγείας):</w:t>
      </w:r>
      <w:r>
        <w:rPr>
          <w:rFonts w:eastAsia="Times New Roman"/>
          <w:szCs w:val="24"/>
        </w:rPr>
        <w:t xml:space="preserve"> Αυτό εννοώ με το «μαζί».</w:t>
      </w:r>
    </w:p>
    <w:p w14:paraId="37EFF77F"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5466">
        <w:rPr>
          <w:rFonts w:eastAsia="Times New Roman"/>
          <w:b/>
          <w:szCs w:val="24"/>
        </w:rPr>
        <w:lastRenderedPageBreak/>
        <w:t xml:space="preserve">ΑΝΑΣΤΑΣΙΟΣ </w:t>
      </w:r>
      <w:r>
        <w:rPr>
          <w:rFonts w:eastAsia="Times New Roman"/>
          <w:b/>
          <w:szCs w:val="24"/>
        </w:rPr>
        <w:t xml:space="preserve">(ΤΑΣΟΣ) </w:t>
      </w:r>
      <w:r w:rsidRPr="00755466">
        <w:rPr>
          <w:rFonts w:eastAsia="Times New Roman"/>
          <w:b/>
          <w:szCs w:val="24"/>
        </w:rPr>
        <w:t>ΔΗΜΟΣΧΑΚΗΣ</w:t>
      </w:r>
      <w:r>
        <w:rPr>
          <w:rFonts w:eastAsia="Times New Roman"/>
          <w:b/>
          <w:szCs w:val="24"/>
        </w:rPr>
        <w:t>:</w:t>
      </w:r>
      <w:r>
        <w:rPr>
          <w:rFonts w:eastAsia="Times New Roman"/>
          <w:szCs w:val="24"/>
        </w:rPr>
        <w:t xml:space="preserve"> Δεν ήταν μαζί. Μην ξεχνάτε και αυτά τα οποία πρέπει να μην ξεχνάτε. </w:t>
      </w:r>
    </w:p>
    <w:p w14:paraId="37EFF780"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Δεύτερον, εμείς σήμερα συζητούμε για το πρόβλημα της αυ</w:t>
      </w:r>
      <w:r>
        <w:rPr>
          <w:rFonts w:eastAsia="Times New Roman"/>
          <w:szCs w:val="24"/>
        </w:rPr>
        <w:t>τοτέλειας και της αυτονομίας…</w:t>
      </w:r>
    </w:p>
    <w:p w14:paraId="37EFF781"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Σας απάντησα. </w:t>
      </w:r>
    </w:p>
    <w:p w14:paraId="37EFF782"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5466">
        <w:rPr>
          <w:rFonts w:eastAsia="Times New Roman"/>
          <w:b/>
          <w:szCs w:val="24"/>
        </w:rPr>
        <w:t xml:space="preserve">ΑΝΑΣΤΑΣΙΟΣ </w:t>
      </w:r>
      <w:r>
        <w:rPr>
          <w:rFonts w:eastAsia="Times New Roman"/>
          <w:b/>
          <w:szCs w:val="24"/>
        </w:rPr>
        <w:t xml:space="preserve">(ΤΑΣΟΣ) </w:t>
      </w:r>
      <w:r w:rsidRPr="00755466">
        <w:rPr>
          <w:rFonts w:eastAsia="Times New Roman"/>
          <w:b/>
          <w:szCs w:val="24"/>
        </w:rPr>
        <w:t>ΔΗΜΟΣΧΑΚΗΣ</w:t>
      </w:r>
      <w:r>
        <w:rPr>
          <w:rFonts w:eastAsia="Times New Roman"/>
          <w:b/>
          <w:szCs w:val="24"/>
        </w:rPr>
        <w:t>:</w:t>
      </w:r>
      <w:r>
        <w:rPr>
          <w:rFonts w:eastAsia="Times New Roman"/>
          <w:szCs w:val="24"/>
        </w:rPr>
        <w:t xml:space="preserve"> Μου απαντήσατε στο τέλος, αλλά ρίξατε πολλή χρυσόσκονη στα προβλήματα…</w:t>
      </w:r>
    </w:p>
    <w:p w14:paraId="37EFF783"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Κα</w:t>
      </w:r>
      <w:r>
        <w:rPr>
          <w:rFonts w:eastAsia="Times New Roman"/>
          <w:szCs w:val="24"/>
        </w:rPr>
        <w:t>μ</w:t>
      </w:r>
      <w:r>
        <w:rPr>
          <w:rFonts w:eastAsia="Times New Roman"/>
          <w:szCs w:val="24"/>
        </w:rPr>
        <w:t>μία χρυσόσκονη</w:t>
      </w:r>
      <w:r>
        <w:rPr>
          <w:rFonts w:eastAsia="Times New Roman"/>
          <w:szCs w:val="24"/>
        </w:rPr>
        <w:t xml:space="preserve">. Η πραγματικότητα είναι. </w:t>
      </w:r>
    </w:p>
    <w:p w14:paraId="37EFF784"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5466">
        <w:rPr>
          <w:rFonts w:eastAsia="Times New Roman"/>
          <w:b/>
          <w:szCs w:val="24"/>
        </w:rPr>
        <w:t xml:space="preserve">ΑΝΑΣΤΑΣΙΟΣ </w:t>
      </w:r>
      <w:r>
        <w:rPr>
          <w:rFonts w:eastAsia="Times New Roman"/>
          <w:b/>
          <w:szCs w:val="24"/>
        </w:rPr>
        <w:t xml:space="preserve">(ΤΑΣΟΣ) </w:t>
      </w:r>
      <w:r w:rsidRPr="00755466">
        <w:rPr>
          <w:rFonts w:eastAsia="Times New Roman"/>
          <w:b/>
          <w:szCs w:val="24"/>
        </w:rPr>
        <w:t>ΔΗΜΟΣΧΑΚΗΣ</w:t>
      </w:r>
      <w:r>
        <w:rPr>
          <w:rFonts w:eastAsia="Times New Roman"/>
          <w:b/>
          <w:szCs w:val="24"/>
        </w:rPr>
        <w:t>:</w:t>
      </w:r>
      <w:r>
        <w:rPr>
          <w:rFonts w:eastAsia="Times New Roman"/>
          <w:szCs w:val="24"/>
        </w:rPr>
        <w:t xml:space="preserve"> …τα οποία αυτή τη στιγμή αντιμετωπίζει το </w:t>
      </w:r>
      <w:r>
        <w:rPr>
          <w:rFonts w:eastAsia="Times New Roman"/>
          <w:szCs w:val="24"/>
        </w:rPr>
        <w:t>ν</w:t>
      </w:r>
      <w:r>
        <w:rPr>
          <w:rFonts w:eastAsia="Times New Roman"/>
          <w:szCs w:val="24"/>
        </w:rPr>
        <w:t>οσοκομείο και οι άνθρωποί μας που σας ακούνε εύχομαι να μη γελάνε. Όμως, εμείς αναδεικνύουμε τον διαχωρισμό</w:t>
      </w:r>
      <w:r>
        <w:rPr>
          <w:rFonts w:eastAsia="Times New Roman"/>
          <w:szCs w:val="24"/>
        </w:rPr>
        <w:t>,</w:t>
      </w:r>
      <w:r>
        <w:rPr>
          <w:rFonts w:eastAsia="Times New Roman"/>
          <w:szCs w:val="24"/>
        </w:rPr>
        <w:t xml:space="preserve"> γιατί διεκδικούμε το συναινετικό και βελούδινο</w:t>
      </w:r>
      <w:r>
        <w:rPr>
          <w:rFonts w:eastAsia="Times New Roman"/>
          <w:szCs w:val="24"/>
        </w:rPr>
        <w:t xml:space="preserve"> διαζύγιο των δύο νοσοκομείων, αλλά θέλουμε προίκα, διότι θα καταρρεύσει το νοσοκομείο την επόμενη μέρα που θα ψηφίσετε τον νόμο, όπως έχετε δεσμευτεί</w:t>
      </w:r>
      <w:r>
        <w:rPr>
          <w:rFonts w:eastAsia="Times New Roman"/>
          <w:szCs w:val="24"/>
        </w:rPr>
        <w:t>,</w:t>
      </w:r>
      <w:r>
        <w:rPr>
          <w:rFonts w:eastAsia="Times New Roman"/>
          <w:szCs w:val="24"/>
        </w:rPr>
        <w:t xml:space="preserve"> αλλά δεν έχετε πει πότε. Ας ελπίσουμε ότι δεν είναι προεκλογικό πυροτέχνημα και εμπαιγμός απέναντι σε έν</w:t>
      </w:r>
      <w:r>
        <w:rPr>
          <w:rFonts w:eastAsia="Times New Roman"/>
          <w:szCs w:val="24"/>
        </w:rPr>
        <w:t xml:space="preserve">αν λαό </w:t>
      </w:r>
      <w:r>
        <w:rPr>
          <w:rFonts w:eastAsia="Times New Roman"/>
          <w:szCs w:val="24"/>
        </w:rPr>
        <w:lastRenderedPageBreak/>
        <w:t>που, πραγματικά, αναμένει αυτό το πρόβλημά του να επιλυθεί εδώ και τρ</w:t>
      </w:r>
      <w:r>
        <w:rPr>
          <w:rFonts w:eastAsia="Times New Roman"/>
          <w:szCs w:val="24"/>
        </w:rPr>
        <w:t>ιά</w:t>
      </w:r>
      <w:r>
        <w:rPr>
          <w:rFonts w:eastAsia="Times New Roman"/>
          <w:szCs w:val="24"/>
        </w:rPr>
        <w:t xml:space="preserve">μισι χρόνια, παρά το γεγονός ότι έχετε δώσει κατ’ επανάληψη υποσχέσεις. </w:t>
      </w:r>
    </w:p>
    <w:p w14:paraId="37EFF785"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Θέλω να σας υπογραμμίσω, κύριε Πρόεδρε, με έμφαση ότι οι κάτοικοι του κεντρικού και βορείου Έβρου διεκδικ</w:t>
      </w:r>
      <w:r>
        <w:rPr>
          <w:rFonts w:eastAsia="Times New Roman"/>
          <w:szCs w:val="24"/>
        </w:rPr>
        <w:t>ούν τον αυτοσεβασμό τους και επιδιώκουν την ασφάλειά τους μέσα από την εύρυθμη λειτουργία του Νοσοκομείου Διδυμοτείχου. Αυτή η εύρυθμη λειτουργία, δυστυχώς, είναι κάτι επιδιωκόμενο και αυτό οφείλεται στις λαθεμένες πολιτικές που έχετε εφαρμόσει, αλλά κυρίω</w:t>
      </w:r>
      <w:r>
        <w:rPr>
          <w:rFonts w:eastAsia="Times New Roman"/>
          <w:szCs w:val="24"/>
        </w:rPr>
        <w:t>ς, όμως, οφείλεται και στην κακοδιοίκηση η οποία παρατηρείται στα δύο νοσοκομεία, παρά το ότι οι υπάλληλοι, οι διοικητικοί, το επιστημονικό προσωπικό, οι νοσηλευτές και οι ιατροί κάνουν σοβαρότατες ενέργειες, έχουν ξεπεράσει τον εαυτό τους και υποστηρίζουν</w:t>
      </w:r>
      <w:r>
        <w:rPr>
          <w:rFonts w:eastAsia="Times New Roman"/>
          <w:szCs w:val="24"/>
        </w:rPr>
        <w:t xml:space="preserve"> τη λειτουργία του </w:t>
      </w:r>
      <w:r>
        <w:rPr>
          <w:rFonts w:eastAsia="Times New Roman"/>
          <w:szCs w:val="24"/>
        </w:rPr>
        <w:t>ν</w:t>
      </w:r>
      <w:r>
        <w:rPr>
          <w:rFonts w:eastAsia="Times New Roman"/>
          <w:szCs w:val="24"/>
        </w:rPr>
        <w:t xml:space="preserve">οσοκομείου. </w:t>
      </w:r>
    </w:p>
    <w:p w14:paraId="37EFF786"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έχετε πληροφορηθεί ότι δεν λειτουργούν οι κλινικές. Δεν έχετε πληροφορηθεί ότι δεν υπάρχουν γιατροί. Δυστυχώς αυτή είναι η κατάσταση. </w:t>
      </w:r>
    </w:p>
    <w:p w14:paraId="37EFF787"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Εμείς εκείνο το οποίο θέλουμε, κύριε Υπουργέ, εφόσον θα προχωρήσετε σε αυτή</w:t>
      </w:r>
      <w:r>
        <w:rPr>
          <w:rFonts w:eastAsia="Times New Roman"/>
          <w:szCs w:val="24"/>
        </w:rPr>
        <w:t xml:space="preserve"> τη διαδικασία της αυτοτέλειας και της αυτονομίας, που είναι επιδιωκόμενο από όλο τον νομό</w:t>
      </w:r>
      <w:r>
        <w:rPr>
          <w:rFonts w:eastAsia="Times New Roman"/>
          <w:szCs w:val="24"/>
        </w:rPr>
        <w:t>,</w:t>
      </w:r>
      <w:r>
        <w:rPr>
          <w:rFonts w:eastAsia="Times New Roman"/>
          <w:szCs w:val="24"/>
        </w:rPr>
        <w:t xml:space="preserve"> διότι ενοποιήσατε ανόμοια πράγματα και τα ανέχεστε με αυτόν τον τρόπο, θα πρέπει να εξασφαλίσετε οπωσδήποτε την </w:t>
      </w:r>
      <w:r>
        <w:rPr>
          <w:rFonts w:eastAsia="Times New Roman"/>
          <w:szCs w:val="24"/>
        </w:rPr>
        <w:lastRenderedPageBreak/>
        <w:t>επόμενη μέρα από την αυτονομία, η οποία</w:t>
      </w:r>
      <w:r>
        <w:rPr>
          <w:rFonts w:eastAsia="Times New Roman"/>
          <w:szCs w:val="24"/>
        </w:rPr>
        <w:t>,</w:t>
      </w:r>
      <w:r>
        <w:rPr>
          <w:rFonts w:eastAsia="Times New Roman"/>
          <w:szCs w:val="24"/>
        </w:rPr>
        <w:t xml:space="preserve"> όπως έχετε </w:t>
      </w:r>
      <w:r>
        <w:rPr>
          <w:rFonts w:eastAsia="Times New Roman"/>
          <w:szCs w:val="24"/>
        </w:rPr>
        <w:t>υποσχεθεί</w:t>
      </w:r>
      <w:r>
        <w:rPr>
          <w:rFonts w:eastAsia="Times New Roman"/>
          <w:szCs w:val="24"/>
        </w:rPr>
        <w:t>,</w:t>
      </w:r>
      <w:r>
        <w:rPr>
          <w:rFonts w:eastAsia="Times New Roman"/>
          <w:szCs w:val="24"/>
        </w:rPr>
        <w:t xml:space="preserve"> θα προκύψει προσεχώς, αλλά δεν μας έχετε πει πότε.</w:t>
      </w:r>
    </w:p>
    <w:p w14:paraId="37EFF788"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 κύριε Πρόεδρε.</w:t>
      </w:r>
    </w:p>
    <w:p w14:paraId="37EFF789"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37EFF78A"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έχετε τον λόγο.</w:t>
      </w:r>
    </w:p>
    <w:p w14:paraId="37EFF78B"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Και μόνο από τον τρόπο της δευτερολογίας σας φαίνεται ότι μάλλον σας κάλυψα με την πρώτη απάντηση. </w:t>
      </w:r>
    </w:p>
    <w:p w14:paraId="37EFF78C" w14:textId="77777777" w:rsidR="00D06C4D" w:rsidRDefault="007419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Μην επαναλαμβάνετε διαρκώς το αφήγημα της καταστροφής. </w:t>
      </w:r>
    </w:p>
    <w:p w14:paraId="37EFF78D"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Η κατάσταση στα νοσοκομεία, κύριε συνάδελφε </w:t>
      </w:r>
      <w:proofErr w:type="spellStart"/>
      <w:r>
        <w:rPr>
          <w:rFonts w:eastAsia="Times New Roman" w:cs="Times New Roman"/>
          <w:szCs w:val="24"/>
        </w:rPr>
        <w:t>Δημοσχάκη</w:t>
      </w:r>
      <w:proofErr w:type="spellEnd"/>
      <w:r>
        <w:rPr>
          <w:rFonts w:eastAsia="Times New Roman" w:cs="Times New Roman"/>
          <w:szCs w:val="24"/>
        </w:rPr>
        <w:t xml:space="preserve">, το 2018 σε σχέση με το 2015 και το 2014 δεν </w:t>
      </w:r>
      <w:r>
        <w:rPr>
          <w:rFonts w:eastAsia="Times New Roman" w:cs="Times New Roman"/>
          <w:szCs w:val="24"/>
        </w:rPr>
        <w:t>έχει κα</w:t>
      </w:r>
      <w:r>
        <w:rPr>
          <w:rFonts w:eastAsia="Times New Roman" w:cs="Times New Roman"/>
          <w:szCs w:val="24"/>
        </w:rPr>
        <w:t>μ</w:t>
      </w:r>
      <w:r>
        <w:rPr>
          <w:rFonts w:eastAsia="Times New Roman" w:cs="Times New Roman"/>
          <w:szCs w:val="24"/>
        </w:rPr>
        <w:t>μία σχέση. Το 2014 και το 2015 τα νοσοκομεία γκρεμίζονταν. Τώρα έχουν σταθεροποιηθεί και αναπτύσσονται παντού, σε όλη την Ελλάδα, από το Διδυμότειχο μέχρι τη Γαύδο. Αυτή είναι η πραγματικότητα. Όσο και να το επαναλαμβάνετε, δεν αλλάζει η πραγματικό</w:t>
      </w:r>
      <w:r>
        <w:rPr>
          <w:rFonts w:eastAsia="Times New Roman" w:cs="Times New Roman"/>
          <w:szCs w:val="24"/>
        </w:rPr>
        <w:t>τητα, τη ζει ο καθένας στον τόπο του.</w:t>
      </w:r>
    </w:p>
    <w:p w14:paraId="37EFF78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Μπορεί ο </w:t>
      </w:r>
      <w:r>
        <w:rPr>
          <w:rFonts w:eastAsia="Times New Roman" w:cs="Times New Roman"/>
          <w:szCs w:val="24"/>
        </w:rPr>
        <w:t>«</w:t>
      </w:r>
      <w:r>
        <w:rPr>
          <w:rFonts w:eastAsia="Times New Roman" w:cs="Times New Roman"/>
          <w:szCs w:val="24"/>
        </w:rPr>
        <w:t>ΣΚΑ</w:t>
      </w:r>
      <w:r>
        <w:rPr>
          <w:rFonts w:eastAsia="Times New Roman" w:cs="Times New Roman"/>
          <w:szCs w:val="24"/>
        </w:rPr>
        <w:t xml:space="preserve">Ϊ» </w:t>
      </w:r>
      <w:r>
        <w:rPr>
          <w:rFonts w:eastAsia="Times New Roman" w:cs="Times New Roman"/>
          <w:szCs w:val="24"/>
        </w:rPr>
        <w:t xml:space="preserve">να παίζει καταστροφή για τη Σύμη σήμερα ένα τέταρτο, όταν, όμως, δεν είχαν καθόλου αγροτικούς γιατρούς, δεν αφιέρωνε </w:t>
      </w:r>
      <w:r>
        <w:rPr>
          <w:rFonts w:eastAsia="Times New Roman" w:cs="Times New Roman"/>
          <w:szCs w:val="24"/>
        </w:rPr>
        <w:lastRenderedPageBreak/>
        <w:t>ούτε δευτερόλεπτο. Τώρα που έχει έναν και έναν οπλίτη, τους έλλειψε ο γιατρός. Όταν δ</w:t>
      </w:r>
      <w:r>
        <w:rPr>
          <w:rFonts w:eastAsia="Times New Roman" w:cs="Times New Roman"/>
          <w:szCs w:val="24"/>
        </w:rPr>
        <w:t>εν είχατε μια σειρά από ειδικότητες, που προσλήφθηκαν το προηγούμενο χρονικό διάστημα, δεν κάνατε ερωτήσεις.</w:t>
      </w:r>
    </w:p>
    <w:p w14:paraId="37EFF78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Ωραία, ο κ. Λοβέρδος έκανε τον διαχωρισμό. Τα άλλα δυόμισι χρόνια που κυβερνήσατε, γιατί δεν επιβάλατε </w:t>
      </w:r>
      <w:r>
        <w:rPr>
          <w:rFonts w:eastAsia="Times New Roman" w:cs="Times New Roman"/>
          <w:szCs w:val="24"/>
        </w:rPr>
        <w:t>επί</w:t>
      </w:r>
      <w:r>
        <w:rPr>
          <w:rFonts w:eastAsia="Times New Roman" w:cs="Times New Roman"/>
          <w:szCs w:val="24"/>
        </w:rPr>
        <w:t xml:space="preserve"> κυβέρνησή σας τον διαχωρισμό; Γιατί ο δι</w:t>
      </w:r>
      <w:r>
        <w:rPr>
          <w:rFonts w:eastAsia="Times New Roman" w:cs="Times New Roman"/>
          <w:szCs w:val="24"/>
        </w:rPr>
        <w:t>αχωρισμός τότε ήταν η λογική του πώς να κουτσουρέψετε και να περικόψετε δαπάνες.</w:t>
      </w:r>
    </w:p>
    <w:p w14:paraId="37EFF79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Εμείς και τώρα που είναι ενωμένο, ενισχύσαμε με </w:t>
      </w:r>
      <w:r>
        <w:rPr>
          <w:rFonts w:eastAsia="Times New Roman" w:cs="Times New Roman"/>
          <w:szCs w:val="24"/>
        </w:rPr>
        <w:t>1.000.000</w:t>
      </w:r>
      <w:r>
        <w:rPr>
          <w:rFonts w:eastAsia="Times New Roman" w:cs="Times New Roman"/>
          <w:szCs w:val="24"/>
        </w:rPr>
        <w:t xml:space="preserve"> ευρώ τον χρόνο αθροιστικά τον προϋπολογισμό του, προσλάβαμε αυτούς που σας είπα και έχει μπει στο χρηματοδοτικό πρόγρ</w:t>
      </w:r>
      <w:r>
        <w:rPr>
          <w:rFonts w:eastAsia="Times New Roman" w:cs="Times New Roman"/>
          <w:szCs w:val="24"/>
        </w:rPr>
        <w:t>αμμα. Μη γαργαλάτε σε ένα επίπεδο ένα πράγμα που εσείς το κάνατε, που το ανεχτήκατε και που εμείς για λόγους λειτουργικούς θα το αλλάξουμε, αλλά και μέχρι να το αλλάξουμε</w:t>
      </w:r>
      <w:r>
        <w:rPr>
          <w:rFonts w:eastAsia="Times New Roman" w:cs="Times New Roman"/>
          <w:szCs w:val="24"/>
        </w:rPr>
        <w:t>,</w:t>
      </w:r>
      <w:r>
        <w:rPr>
          <w:rFonts w:eastAsia="Times New Roman" w:cs="Times New Roman"/>
          <w:szCs w:val="24"/>
        </w:rPr>
        <w:t xml:space="preserve"> τα ενισχύσαμε, γιατί αυτός ο διαχωρισμός πρέπει να πάει μαζί και με τον διαχωρισμό τ</w:t>
      </w:r>
      <w:r>
        <w:rPr>
          <w:rFonts w:eastAsia="Times New Roman" w:cs="Times New Roman"/>
          <w:szCs w:val="24"/>
        </w:rPr>
        <w:t>ων υγειονομικών περιφερειών.</w:t>
      </w:r>
    </w:p>
    <w:p w14:paraId="37EFF79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Σε αυτό το μεγάλο θεσμικό νομοσχέδιο, λοιπόν, που θα έρθει το φθινόπωρο στη Βουλή θα υπάρξει ο διαχωρισμός όχι μόνο στο δικό σας, γιατί δεν μπορούμε να κάνουμε μόνο στο δικό σας νοσοκομείο -στο νοσοκομείο </w:t>
      </w:r>
      <w:r>
        <w:rPr>
          <w:rFonts w:eastAsia="Times New Roman" w:cs="Times New Roman"/>
          <w:szCs w:val="24"/>
        </w:rPr>
        <w:lastRenderedPageBreak/>
        <w:t>της περιοχής σας εννοώ</w:t>
      </w:r>
      <w:r>
        <w:rPr>
          <w:rFonts w:eastAsia="Times New Roman" w:cs="Times New Roman"/>
          <w:szCs w:val="24"/>
        </w:rPr>
        <w:t xml:space="preserve">, δεν είναι δικό σας, του ελληνικού λαού είναι- και θα γίνει και με το </w:t>
      </w:r>
      <w:r>
        <w:rPr>
          <w:rFonts w:eastAsia="Times New Roman" w:cs="Times New Roman"/>
          <w:szCs w:val="24"/>
        </w:rPr>
        <w:t>α</w:t>
      </w:r>
      <w:r>
        <w:rPr>
          <w:rFonts w:eastAsia="Times New Roman" w:cs="Times New Roman"/>
          <w:szCs w:val="24"/>
        </w:rPr>
        <w:t xml:space="preserve">νατολικό Αιγαίο και με τα άλλα που είπα στην </w:t>
      </w:r>
      <w:proofErr w:type="spellStart"/>
      <w:r>
        <w:rPr>
          <w:rFonts w:eastAsia="Times New Roman" w:cs="Times New Roman"/>
          <w:szCs w:val="24"/>
        </w:rPr>
        <w:t>πρωτομιλία</w:t>
      </w:r>
      <w:proofErr w:type="spellEnd"/>
      <w:r>
        <w:rPr>
          <w:rFonts w:eastAsia="Times New Roman" w:cs="Times New Roman"/>
          <w:szCs w:val="24"/>
        </w:rPr>
        <w:t xml:space="preserve"> μου.</w:t>
      </w:r>
    </w:p>
    <w:p w14:paraId="37EFF79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Σκύψτε λίγο καλύτερα. Εγώ θα καταθέσω και τα στοιχεία αυτά ξανά για να τα πάρετε κι εσείς.</w:t>
      </w:r>
    </w:p>
    <w:p w14:paraId="37EFF793" w14:textId="77777777" w:rsidR="00D06C4D" w:rsidRDefault="007419C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Αναπληρωτής Υ</w:t>
      </w:r>
      <w:r>
        <w:rPr>
          <w:rFonts w:eastAsia="Times New Roman" w:cs="Times New Roman"/>
          <w:szCs w:val="24"/>
        </w:rPr>
        <w:t xml:space="preserve">πουργός </w:t>
      </w:r>
      <w:r w:rsidRPr="000D63A8">
        <w:rPr>
          <w:rFonts w:eastAsia="Times New Roman" w:cs="Times New Roman"/>
          <w:szCs w:val="24"/>
        </w:rPr>
        <w:t xml:space="preserve">κ. </w:t>
      </w:r>
      <w:r>
        <w:rPr>
          <w:rFonts w:eastAsia="Times New Roman" w:cs="Times New Roman"/>
          <w:szCs w:val="24"/>
        </w:rPr>
        <w:t xml:space="preserve">Παύλος </w:t>
      </w:r>
      <w:proofErr w:type="spellStart"/>
      <w:r>
        <w:rPr>
          <w:rFonts w:eastAsia="Times New Roman" w:cs="Times New Roman"/>
          <w:szCs w:val="24"/>
        </w:rPr>
        <w:t>Πολάκης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7EFF79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Διαβάστε τα στοιχεία αυτά, κάντε τη σύγκριση με τους προϋπολογισμού</w:t>
      </w:r>
      <w:r>
        <w:rPr>
          <w:rFonts w:eastAsia="Times New Roman" w:cs="Times New Roman"/>
          <w:szCs w:val="24"/>
        </w:rPr>
        <w:t>ς και του 2013 και του 2014 και αυτά που είχατε προβλέψει για το 2015, κάντε μια σύγκριση πόσοι υπηρετούσαν τότε και πόσοι υπηρετούν τώρα, κάντε μια σύγκριση ποιοι γιατροί ήρθαν τώρα και σε σχέση με αυτούς που υπήρχαν και τότε να ξαναμιλήσουμε για την κατα</w:t>
      </w:r>
      <w:r>
        <w:rPr>
          <w:rFonts w:eastAsia="Times New Roman" w:cs="Times New Roman"/>
          <w:szCs w:val="24"/>
        </w:rPr>
        <w:t xml:space="preserve">στροφή. </w:t>
      </w:r>
    </w:p>
    <w:p w14:paraId="37EFF795" w14:textId="77777777" w:rsidR="00D06C4D" w:rsidRDefault="007419CE">
      <w:pPr>
        <w:spacing w:line="600" w:lineRule="auto"/>
        <w:ind w:firstLine="720"/>
        <w:jc w:val="both"/>
        <w:rPr>
          <w:rFonts w:eastAsia="Times New Roman" w:cs="Times New Roman"/>
          <w:szCs w:val="24"/>
        </w:rPr>
      </w:pPr>
      <w:r w:rsidRPr="00502C15">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37EFF796" w14:textId="77777777" w:rsidR="00D06C4D" w:rsidRDefault="007419CE">
      <w:pPr>
        <w:spacing w:line="600" w:lineRule="auto"/>
        <w:ind w:firstLine="720"/>
        <w:jc w:val="both"/>
        <w:rPr>
          <w:rFonts w:eastAsia="Times New Roman" w:cs="Times New Roman"/>
          <w:szCs w:val="24"/>
        </w:rPr>
      </w:pPr>
      <w:r w:rsidRPr="00DF668D">
        <w:rPr>
          <w:rFonts w:eastAsia="Times New Roman" w:cs="Times New Roman"/>
          <w:szCs w:val="24"/>
        </w:rPr>
        <w:t xml:space="preserve">Κυρίες και κύριοι συνάδελφοι, ακολουθεί η </w:t>
      </w:r>
      <w:r w:rsidRPr="00DF668D">
        <w:rPr>
          <w:rFonts w:eastAsia="Times New Roman" w:cs="Times New Roman"/>
          <w:szCs w:val="24"/>
        </w:rPr>
        <w:t xml:space="preserve">τρίτη </w:t>
      </w:r>
      <w:r w:rsidRPr="00DF668D">
        <w:rPr>
          <w:rFonts w:eastAsia="Times New Roman" w:cs="Times New Roman"/>
          <w:szCs w:val="24"/>
        </w:rPr>
        <w:t>με αριθμό 3195/5-2-2018 ερώτηση του Βουλευτή Δράμας της Νέας Δημοκρατίας κ.</w:t>
      </w:r>
      <w:r w:rsidRPr="00DF668D">
        <w:rPr>
          <w:rFonts w:eastAsia="Times New Roman" w:cs="Times New Roman"/>
          <w:b/>
          <w:bCs/>
          <w:szCs w:val="24"/>
        </w:rPr>
        <w:t xml:space="preserve"> </w:t>
      </w:r>
      <w:r w:rsidRPr="00DF668D">
        <w:rPr>
          <w:rFonts w:eastAsia="Times New Roman" w:cs="Times New Roman"/>
          <w:bCs/>
          <w:szCs w:val="24"/>
        </w:rPr>
        <w:t xml:space="preserve">Δημητρίου </w:t>
      </w:r>
      <w:r w:rsidRPr="00DF668D">
        <w:rPr>
          <w:rFonts w:eastAsia="Times New Roman" w:cs="Times New Roman"/>
          <w:bCs/>
          <w:szCs w:val="24"/>
        </w:rPr>
        <w:lastRenderedPageBreak/>
        <w:t>Κυριαζίδη</w:t>
      </w:r>
      <w:r w:rsidRPr="00DF668D">
        <w:rPr>
          <w:rFonts w:eastAsia="Times New Roman" w:cs="Times New Roman"/>
          <w:b/>
          <w:bCs/>
          <w:szCs w:val="24"/>
        </w:rPr>
        <w:t xml:space="preserve"> </w:t>
      </w:r>
      <w:r w:rsidRPr="00DF668D">
        <w:rPr>
          <w:rFonts w:eastAsia="Times New Roman" w:cs="Times New Roman"/>
          <w:szCs w:val="24"/>
        </w:rPr>
        <w:t xml:space="preserve">προς τον Υπουργό </w:t>
      </w:r>
      <w:r w:rsidRPr="00DF668D">
        <w:rPr>
          <w:rFonts w:eastAsia="Times New Roman" w:cs="Times New Roman"/>
          <w:bCs/>
          <w:szCs w:val="24"/>
        </w:rPr>
        <w:t>Υγείας,</w:t>
      </w:r>
      <w:r w:rsidRPr="00DF668D">
        <w:rPr>
          <w:rFonts w:eastAsia="Times New Roman" w:cs="Times New Roman"/>
          <w:b/>
          <w:bCs/>
          <w:szCs w:val="24"/>
        </w:rPr>
        <w:t xml:space="preserve"> </w:t>
      </w:r>
      <w:r w:rsidRPr="00DF668D">
        <w:rPr>
          <w:rFonts w:eastAsia="Times New Roman" w:cs="Times New Roman"/>
          <w:szCs w:val="24"/>
        </w:rPr>
        <w:t xml:space="preserve">με θέμα: «Στελέχωση του Γενικού Νοσοκομείου Δράμας με αναισθησιολόγους και των </w:t>
      </w:r>
      <w:r w:rsidRPr="00DF668D">
        <w:rPr>
          <w:rFonts w:eastAsia="Times New Roman" w:cs="Times New Roman"/>
          <w:szCs w:val="24"/>
        </w:rPr>
        <w:t>κ</w:t>
      </w:r>
      <w:r w:rsidRPr="00DF668D">
        <w:rPr>
          <w:rFonts w:eastAsia="Times New Roman" w:cs="Times New Roman"/>
          <w:szCs w:val="24"/>
        </w:rPr>
        <w:t xml:space="preserve">έντρων </w:t>
      </w:r>
      <w:r w:rsidRPr="00DF668D">
        <w:rPr>
          <w:rFonts w:eastAsia="Times New Roman" w:cs="Times New Roman"/>
          <w:szCs w:val="24"/>
        </w:rPr>
        <w:t>υ</w:t>
      </w:r>
      <w:r w:rsidRPr="00DF668D">
        <w:rPr>
          <w:rFonts w:eastAsia="Times New Roman" w:cs="Times New Roman"/>
          <w:szCs w:val="24"/>
        </w:rPr>
        <w:t xml:space="preserve">γείας του </w:t>
      </w:r>
      <w:r w:rsidRPr="00DF668D">
        <w:rPr>
          <w:rFonts w:eastAsia="Times New Roman" w:cs="Times New Roman"/>
          <w:szCs w:val="24"/>
        </w:rPr>
        <w:t>ν</w:t>
      </w:r>
      <w:r w:rsidRPr="00DF668D">
        <w:rPr>
          <w:rFonts w:eastAsia="Times New Roman" w:cs="Times New Roman"/>
          <w:szCs w:val="24"/>
        </w:rPr>
        <w:t>ομού με ιατρονοσηλευτικό προσωπικό».</w:t>
      </w:r>
    </w:p>
    <w:p w14:paraId="37EFF797" w14:textId="77777777" w:rsidR="00D06C4D" w:rsidRDefault="007419CE">
      <w:pPr>
        <w:spacing w:line="600" w:lineRule="auto"/>
        <w:ind w:firstLine="720"/>
        <w:jc w:val="both"/>
        <w:rPr>
          <w:rFonts w:eastAsia="Times New Roman" w:cs="Times New Roman"/>
          <w:szCs w:val="24"/>
        </w:rPr>
      </w:pPr>
      <w:r w:rsidRPr="00DF668D">
        <w:rPr>
          <w:rFonts w:eastAsia="Times New Roman" w:cs="Times New Roman"/>
          <w:szCs w:val="24"/>
        </w:rPr>
        <w:t>Κύριε συνάδελφε, έχετε τον λόγο.</w:t>
      </w:r>
    </w:p>
    <w:p w14:paraId="37EFF798" w14:textId="77777777" w:rsidR="00D06C4D" w:rsidRDefault="007419CE">
      <w:pPr>
        <w:spacing w:line="600" w:lineRule="auto"/>
        <w:ind w:firstLine="720"/>
        <w:jc w:val="both"/>
        <w:rPr>
          <w:rFonts w:eastAsia="Times New Roman" w:cs="Times New Roman"/>
          <w:szCs w:val="24"/>
        </w:rPr>
      </w:pPr>
      <w:r w:rsidRPr="001B7017">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37EFF799"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πιστεύω από όσα </w:t>
      </w:r>
      <w:r>
        <w:rPr>
          <w:rFonts w:eastAsia="Times New Roman" w:cs="Times New Roman"/>
          <w:szCs w:val="24"/>
        </w:rPr>
        <w:t>προηγούμενα είχαν ειπωθεί από την Κρήτη, τον Έβρο, την Ήπειρο, ερχόμενος στη Δράμα...</w:t>
      </w:r>
    </w:p>
    <w:p w14:paraId="37EFF79A" w14:textId="77777777" w:rsidR="00D06C4D" w:rsidRDefault="007419CE">
      <w:pPr>
        <w:spacing w:line="600" w:lineRule="auto"/>
        <w:ind w:firstLine="720"/>
        <w:jc w:val="both"/>
        <w:rPr>
          <w:rFonts w:eastAsia="Times New Roman" w:cs="Times New Roman"/>
          <w:szCs w:val="24"/>
        </w:rPr>
      </w:pPr>
      <w:r w:rsidRPr="00502C15">
        <w:rPr>
          <w:rFonts w:eastAsia="Times New Roman" w:cs="Times New Roman"/>
          <w:b/>
          <w:szCs w:val="24"/>
        </w:rPr>
        <w:t>ΠΑΥΛΟΣ ΠΟΛΑΚΗΣ (Αναπληρωτής Υπουργός Υγείας):</w:t>
      </w:r>
      <w:r>
        <w:rPr>
          <w:rFonts w:eastAsia="Times New Roman" w:cs="Times New Roman"/>
          <w:szCs w:val="24"/>
        </w:rPr>
        <w:t xml:space="preserve"> Έρχομαι για εσάς.</w:t>
      </w:r>
    </w:p>
    <w:p w14:paraId="37EFF79B" w14:textId="77777777" w:rsidR="00D06C4D" w:rsidRDefault="007419CE">
      <w:pPr>
        <w:spacing w:line="600" w:lineRule="auto"/>
        <w:ind w:firstLine="720"/>
        <w:jc w:val="both"/>
        <w:rPr>
          <w:rFonts w:eastAsia="Times New Roman" w:cs="Times New Roman"/>
          <w:szCs w:val="24"/>
        </w:rPr>
      </w:pPr>
      <w:r w:rsidRPr="001B7017">
        <w:rPr>
          <w:rFonts w:eastAsia="Times New Roman" w:cs="Times New Roman"/>
          <w:b/>
          <w:szCs w:val="24"/>
        </w:rPr>
        <w:t>ΔΗΜΗΤΡΙΟΣ ΚΥΡΙΑΖΙΔΗΣ:</w:t>
      </w:r>
      <w:r>
        <w:rPr>
          <w:rFonts w:eastAsia="Times New Roman" w:cs="Times New Roman"/>
          <w:szCs w:val="24"/>
        </w:rPr>
        <w:t xml:space="preserve"> Ευχαριστώ. Πιστεύω θετικά, αλλά από ό,τι άκουσα μέχρι στιγμής, δυστυχώς, ήταν απογοη</w:t>
      </w:r>
      <w:r>
        <w:rPr>
          <w:rFonts w:eastAsia="Times New Roman" w:cs="Times New Roman"/>
          <w:szCs w:val="24"/>
        </w:rPr>
        <w:t xml:space="preserve">τευτικά τα όσα </w:t>
      </w:r>
      <w:r w:rsidRPr="00F76E0A">
        <w:rPr>
          <w:rFonts w:eastAsia="Times New Roman" w:cs="Times New Roman"/>
          <w:szCs w:val="24"/>
        </w:rPr>
        <w:t>έχουν ειπωθεί</w:t>
      </w:r>
      <w:r>
        <w:rPr>
          <w:rFonts w:eastAsia="Times New Roman" w:cs="Times New Roman"/>
          <w:szCs w:val="24"/>
        </w:rPr>
        <w:t xml:space="preserve"> από πλευράς κάλυψης των αναγκών των άλλων </w:t>
      </w:r>
      <w:r w:rsidRPr="00F76E0A">
        <w:rPr>
          <w:rFonts w:eastAsia="Times New Roman" w:cs="Times New Roman"/>
          <w:szCs w:val="24"/>
        </w:rPr>
        <w:t>νοσοκομείων της χώρας.</w:t>
      </w:r>
      <w:r>
        <w:rPr>
          <w:rFonts w:eastAsia="Times New Roman" w:cs="Times New Roman"/>
          <w:szCs w:val="24"/>
        </w:rPr>
        <w:t xml:space="preserve"> </w:t>
      </w:r>
    </w:p>
    <w:p w14:paraId="37EFF79C"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Θέλω να σας μεταφέρω την αγωνία, το σήμα κινδύνου, που εκπέμπει το ιατρικό και νοσηλευτικό προσωπικό του Γενικού Νοσοκομείου Δράμας και των κέντρων υγείας, πάρα </w:t>
      </w:r>
      <w:r>
        <w:rPr>
          <w:rFonts w:eastAsia="Times New Roman" w:cs="Times New Roman"/>
          <w:szCs w:val="24"/>
        </w:rPr>
        <w:t xml:space="preserve">τη φιλότιμη προσπάθεια της διοίκησης, κύριε Υπουργέ. </w:t>
      </w:r>
    </w:p>
    <w:p w14:paraId="37EFF79D"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Ως πληροφορούμαι, η έλλειψη ικανού αριθμού αναισθησιολόγων δημιουργεί τεράστιο πρόβλημα στην ομαλή διεξαγωγή των χειρουργείων και όχι μόνον αυτό, η δεύτερη χειρουργική τράπεζα απειλείται πλέον με κλείσι</w:t>
      </w:r>
      <w:r>
        <w:rPr>
          <w:rFonts w:eastAsia="Times New Roman" w:cs="Times New Roman"/>
          <w:szCs w:val="24"/>
        </w:rPr>
        <w:t>μο.</w:t>
      </w:r>
    </w:p>
    <w:p w14:paraId="37EFF79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Αυτή η ερώτηση, κύριε Υπουργέ, ήρθε στις αρχές του έτους. Δυστυχώς ύστερα από ένα εξάμηνο περιμένουμε μια απάντηση θετική τουλάχιστον σήμερα.</w:t>
      </w:r>
    </w:p>
    <w:p w14:paraId="37EFF79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Μολονότι θα έπρεπε στο </w:t>
      </w:r>
      <w:r>
        <w:rPr>
          <w:rFonts w:eastAsia="Times New Roman" w:cs="Times New Roman"/>
          <w:szCs w:val="24"/>
        </w:rPr>
        <w:t>ν</w:t>
      </w:r>
      <w:r>
        <w:rPr>
          <w:rFonts w:eastAsia="Times New Roman" w:cs="Times New Roman"/>
          <w:szCs w:val="24"/>
        </w:rPr>
        <w:t>οσοκομείο να υπάρχουν πέντε κατ’ ελάχιστον ιατροί της ανωτέρω ειδικότητας, αυτή</w:t>
      </w:r>
      <w:r>
        <w:rPr>
          <w:rFonts w:eastAsia="Times New Roman" w:cs="Times New Roman"/>
          <w:szCs w:val="24"/>
        </w:rPr>
        <w:t xml:space="preserve"> τη στιγμή υπηρετούν μόνο δύο. Ο αριθμός υπολείπεται σημαντικά του αναγκαίου. Αποτέλεσμα αυτής της νοσηρής κατάστασης είναι οι ασθενείς που βρίσκονται στην αναμονή είτε να καταφεύγουν σε δημόσια νοσηλευτικά ιδρύματα εκτός νομού είτε να προσφεύγουν σε ιδιωτ</w:t>
      </w:r>
      <w:r>
        <w:rPr>
          <w:rFonts w:eastAsia="Times New Roman" w:cs="Times New Roman"/>
          <w:szCs w:val="24"/>
        </w:rPr>
        <w:t>ικές κλινικές.</w:t>
      </w:r>
    </w:p>
    <w:p w14:paraId="37EFF7A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Με αφορμή το ζήτημα αυτό το Υπουργείο καλείται να ε</w:t>
      </w:r>
      <w:r>
        <w:rPr>
          <w:rFonts w:eastAsia="Times New Roman" w:cs="Times New Roman"/>
          <w:szCs w:val="24"/>
        </w:rPr>
        <w:t>γκύ</w:t>
      </w:r>
      <w:r>
        <w:rPr>
          <w:rFonts w:eastAsia="Times New Roman" w:cs="Times New Roman"/>
          <w:szCs w:val="24"/>
        </w:rPr>
        <w:t>ψει συνολικά στα προβλήματα όχι μόνο του Νοσοκομείου Δράμας αλλά και των κέντρων υγείας του νομού</w:t>
      </w:r>
      <w:r>
        <w:rPr>
          <w:rFonts w:eastAsia="Times New Roman" w:cs="Times New Roman"/>
          <w:szCs w:val="24"/>
        </w:rPr>
        <w:t>,</w:t>
      </w:r>
      <w:r>
        <w:rPr>
          <w:rFonts w:eastAsia="Times New Roman" w:cs="Times New Roman"/>
          <w:szCs w:val="24"/>
        </w:rPr>
        <w:t xml:space="preserve"> για να ενισχυθούν ιατρικά αλλά και με τις υποδομές.</w:t>
      </w:r>
    </w:p>
    <w:p w14:paraId="37EFF7A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Ως πληροφορούμαι, στο Κέντρο Υγείας </w:t>
      </w:r>
      <w:proofErr w:type="spellStart"/>
      <w:r>
        <w:rPr>
          <w:rFonts w:eastAsia="Times New Roman" w:cs="Times New Roman"/>
          <w:szCs w:val="24"/>
        </w:rPr>
        <w:t>Προσοτσάνης</w:t>
      </w:r>
      <w:proofErr w:type="spellEnd"/>
      <w:r>
        <w:rPr>
          <w:rFonts w:eastAsia="Times New Roman" w:cs="Times New Roman"/>
          <w:szCs w:val="24"/>
        </w:rPr>
        <w:t xml:space="preserve"> άμεσα παρίσταται η ανάγκη κάλυψης τουλάχιστον δύο εκ των πέντε κενών οργανικών θέ</w:t>
      </w:r>
      <w:r>
        <w:rPr>
          <w:rFonts w:eastAsia="Times New Roman" w:cs="Times New Roman"/>
          <w:szCs w:val="24"/>
        </w:rPr>
        <w:lastRenderedPageBreak/>
        <w:t>σεων ιατρών γενικής ιατρικής και για λόγους ασφαλούς λειτουργίας της μονάδας αυτής, ενώ ταυτόχρονα απαιτείται και η κάλυψη των κενών θέσεων παιδιάτρου, μικροβιολόγ</w:t>
      </w:r>
      <w:r>
        <w:rPr>
          <w:rFonts w:eastAsia="Times New Roman" w:cs="Times New Roman"/>
          <w:szCs w:val="24"/>
        </w:rPr>
        <w:t>ου και οδοντιάτρου, χωρίς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λησμονείται και η ανάγκη κάλυψης της έλλειψης νοσηλευτικού προσωπικού, η άμεση πρόσληψη του οποίου επιβάλλεται για λόγους ασφαλούς πραγματοποίησης του κυκλικού ωραρίου που επιβάλλεται στις υπηρεσίες αυτές.</w:t>
      </w:r>
    </w:p>
    <w:p w14:paraId="37EFF7A2" w14:textId="77777777" w:rsidR="00D06C4D" w:rsidRDefault="007419CE">
      <w:pPr>
        <w:spacing w:line="600" w:lineRule="auto"/>
        <w:ind w:firstLine="720"/>
        <w:jc w:val="both"/>
        <w:rPr>
          <w:rFonts w:eastAsia="Times New Roman"/>
          <w:szCs w:val="24"/>
        </w:rPr>
      </w:pPr>
      <w:r>
        <w:rPr>
          <w:rFonts w:eastAsia="Times New Roman"/>
          <w:szCs w:val="24"/>
        </w:rPr>
        <w:t xml:space="preserve">Ανάλογες κατεπείγουσες ανάγκες παρουσιάζουν και τα Κέντρα Υγείας του Κάτω Νευροκοπίου και </w:t>
      </w:r>
      <w:proofErr w:type="spellStart"/>
      <w:r>
        <w:rPr>
          <w:rFonts w:eastAsia="Times New Roman"/>
          <w:szCs w:val="24"/>
        </w:rPr>
        <w:t>Παρανεστίου</w:t>
      </w:r>
      <w:proofErr w:type="spellEnd"/>
      <w:r>
        <w:rPr>
          <w:rFonts w:eastAsia="Times New Roman"/>
          <w:szCs w:val="24"/>
        </w:rPr>
        <w:t xml:space="preserve">, τα οποία εκ των πραγμάτων έχει ξεχάσει η </w:t>
      </w:r>
      <w:r>
        <w:rPr>
          <w:rFonts w:eastAsia="Times New Roman"/>
          <w:szCs w:val="24"/>
        </w:rPr>
        <w:t>π</w:t>
      </w:r>
      <w:r>
        <w:rPr>
          <w:rFonts w:eastAsia="Times New Roman"/>
          <w:szCs w:val="24"/>
        </w:rPr>
        <w:t>ολιτεία.</w:t>
      </w:r>
    </w:p>
    <w:p w14:paraId="37EFF7A3" w14:textId="77777777" w:rsidR="00D06C4D" w:rsidRDefault="007419CE">
      <w:pPr>
        <w:spacing w:line="600" w:lineRule="auto"/>
        <w:ind w:firstLine="720"/>
        <w:jc w:val="both"/>
        <w:rPr>
          <w:rFonts w:eastAsia="Times New Roman"/>
          <w:szCs w:val="24"/>
        </w:rPr>
      </w:pPr>
      <w:r>
        <w:rPr>
          <w:rFonts w:eastAsia="Times New Roman"/>
          <w:szCs w:val="24"/>
        </w:rPr>
        <w:t xml:space="preserve">Σε ό,τι δε αφορά το </w:t>
      </w:r>
      <w:proofErr w:type="spellStart"/>
      <w:r>
        <w:rPr>
          <w:rFonts w:eastAsia="Times New Roman"/>
          <w:szCs w:val="24"/>
        </w:rPr>
        <w:t>Παρανέστι</w:t>
      </w:r>
      <w:proofErr w:type="spellEnd"/>
      <w:r>
        <w:rPr>
          <w:rFonts w:eastAsia="Times New Roman"/>
          <w:szCs w:val="24"/>
        </w:rPr>
        <w:t xml:space="preserve">, το οποίο καλύπτει και τις κεντρικές και τις ιατρικές ανάγκες του </w:t>
      </w:r>
      <w:r>
        <w:rPr>
          <w:rFonts w:eastAsia="Times New Roman"/>
          <w:szCs w:val="24"/>
        </w:rPr>
        <w:t>κ</w:t>
      </w:r>
      <w:r>
        <w:rPr>
          <w:rFonts w:eastAsia="Times New Roman"/>
          <w:szCs w:val="24"/>
        </w:rPr>
        <w:t>έντρο</w:t>
      </w:r>
      <w:r>
        <w:rPr>
          <w:rFonts w:eastAsia="Times New Roman"/>
          <w:szCs w:val="24"/>
        </w:rPr>
        <w:t xml:space="preserve">υ </w:t>
      </w:r>
      <w:r>
        <w:rPr>
          <w:rFonts w:eastAsia="Times New Roman"/>
          <w:szCs w:val="24"/>
        </w:rPr>
        <w:t>μ</w:t>
      </w:r>
      <w:r>
        <w:rPr>
          <w:rFonts w:eastAsia="Times New Roman"/>
          <w:szCs w:val="24"/>
        </w:rPr>
        <w:t>εταναστών, όπου κρατούνται περίπου πεντακόσιοι μετανάστες με αυξημένα προβλήματα περίθαλψης</w:t>
      </w:r>
      <w:r>
        <w:rPr>
          <w:rFonts w:eastAsia="Times New Roman"/>
          <w:szCs w:val="24"/>
        </w:rPr>
        <w:t>,</w:t>
      </w:r>
      <w:r>
        <w:rPr>
          <w:rFonts w:eastAsia="Times New Roman"/>
          <w:szCs w:val="24"/>
        </w:rPr>
        <w:t xml:space="preserve"> ελλείπει και εδώ το ιατρικό προσωπικό, οδοντίατρος, μικροβιολόγος και βεβαίως ο ιατρικός εξοπλισμός είναι ανύπαρκτος, παραδείγματος χάριν</w:t>
      </w:r>
      <w:r w:rsidRPr="00ED674A">
        <w:rPr>
          <w:rFonts w:eastAsia="Times New Roman"/>
          <w:szCs w:val="24"/>
        </w:rPr>
        <w:t>,</w:t>
      </w:r>
      <w:r>
        <w:rPr>
          <w:rFonts w:eastAsia="Times New Roman"/>
          <w:szCs w:val="24"/>
        </w:rPr>
        <w:t xml:space="preserve"> καρδιολογικός, οδοντι</w:t>
      </w:r>
      <w:r>
        <w:rPr>
          <w:rFonts w:eastAsia="Times New Roman"/>
          <w:szCs w:val="24"/>
        </w:rPr>
        <w:t>ατρικός εξοπλισμός δεν υπάρχει.</w:t>
      </w:r>
    </w:p>
    <w:p w14:paraId="37EFF7A4" w14:textId="77777777" w:rsidR="00D06C4D" w:rsidRDefault="007419CE">
      <w:pPr>
        <w:spacing w:line="600" w:lineRule="auto"/>
        <w:ind w:firstLine="720"/>
        <w:jc w:val="both"/>
        <w:rPr>
          <w:rFonts w:eastAsia="Times New Roman"/>
          <w:szCs w:val="24"/>
        </w:rPr>
      </w:pPr>
      <w:r>
        <w:rPr>
          <w:rFonts w:eastAsia="Times New Roman"/>
          <w:szCs w:val="24"/>
        </w:rPr>
        <w:t>Φυσικά</w:t>
      </w:r>
      <w:r>
        <w:rPr>
          <w:rFonts w:eastAsia="Times New Roman"/>
          <w:szCs w:val="24"/>
        </w:rPr>
        <w:t xml:space="preserve"> δεν είναι δυνατόν -σας λέω είναι αδύνατον- να μην υπάρχει ασθενοφόρο</w:t>
      </w:r>
      <w:r>
        <w:rPr>
          <w:rFonts w:eastAsia="Times New Roman"/>
          <w:szCs w:val="24"/>
        </w:rPr>
        <w:t>,</w:t>
      </w:r>
      <w:r>
        <w:rPr>
          <w:rFonts w:eastAsia="Times New Roman"/>
          <w:szCs w:val="24"/>
        </w:rPr>
        <w:t xml:space="preserve"> σε ένα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που απέχει από τη Δράμα εξήντα και </w:t>
      </w:r>
      <w:r>
        <w:rPr>
          <w:rFonts w:eastAsia="Times New Roman"/>
          <w:szCs w:val="24"/>
        </w:rPr>
        <w:lastRenderedPageBreak/>
        <w:t xml:space="preserve">πλέον χιλιόμετρα. Το δε υπάρχον μεταφέρεται στο </w:t>
      </w:r>
      <w:r>
        <w:rPr>
          <w:rFonts w:eastAsia="Times New Roman"/>
          <w:szCs w:val="24"/>
        </w:rPr>
        <w:t>γ</w:t>
      </w:r>
      <w:r>
        <w:rPr>
          <w:rFonts w:eastAsia="Times New Roman"/>
          <w:szCs w:val="24"/>
        </w:rPr>
        <w:t xml:space="preserve">ενικό </w:t>
      </w:r>
      <w:r>
        <w:rPr>
          <w:rFonts w:eastAsia="Times New Roman"/>
          <w:szCs w:val="24"/>
        </w:rPr>
        <w:t>ν</w:t>
      </w:r>
      <w:r>
        <w:rPr>
          <w:rFonts w:eastAsia="Times New Roman"/>
          <w:szCs w:val="24"/>
        </w:rPr>
        <w:t>οσοκομείο</w:t>
      </w:r>
      <w:r>
        <w:rPr>
          <w:rFonts w:eastAsia="Times New Roman"/>
          <w:szCs w:val="24"/>
        </w:rPr>
        <w:t>,</w:t>
      </w:r>
      <w:r>
        <w:rPr>
          <w:rFonts w:eastAsia="Times New Roman"/>
          <w:szCs w:val="24"/>
        </w:rPr>
        <w:t xml:space="preserve"> προκειμένου να καλύψει τ</w:t>
      </w:r>
      <w:r>
        <w:rPr>
          <w:rFonts w:eastAsia="Times New Roman"/>
          <w:szCs w:val="24"/>
        </w:rPr>
        <w:t xml:space="preserve">ις ανάγκες του Νοσοκομείου. </w:t>
      </w:r>
    </w:p>
    <w:p w14:paraId="37EFF7A5" w14:textId="77777777" w:rsidR="00D06C4D" w:rsidRDefault="007419CE">
      <w:pPr>
        <w:spacing w:line="600" w:lineRule="auto"/>
        <w:ind w:firstLine="720"/>
        <w:jc w:val="both"/>
        <w:rPr>
          <w:rFonts w:eastAsia="Times New Roman"/>
          <w:szCs w:val="24"/>
        </w:rPr>
      </w:pPr>
      <w:r>
        <w:rPr>
          <w:rFonts w:eastAsia="Times New Roman"/>
          <w:szCs w:val="24"/>
        </w:rPr>
        <w:t xml:space="preserve">Κύριε Υπουργέ, παρακαλώ να μας πείτε τις ενέργειες του Υπουργείου σας, αν και πέρασε ένα εξάμηνο, μήπως και έχει γίνει κάτι αναφορικά με το </w:t>
      </w:r>
      <w:r>
        <w:rPr>
          <w:rFonts w:eastAsia="Times New Roman"/>
          <w:szCs w:val="24"/>
        </w:rPr>
        <w:t>γ</w:t>
      </w:r>
      <w:r>
        <w:rPr>
          <w:rFonts w:eastAsia="Times New Roman"/>
          <w:szCs w:val="24"/>
        </w:rPr>
        <w:t xml:space="preserve">ενικό </w:t>
      </w:r>
      <w:r>
        <w:rPr>
          <w:rFonts w:eastAsia="Times New Roman"/>
          <w:szCs w:val="24"/>
        </w:rPr>
        <w:t>ν</w:t>
      </w:r>
      <w:r>
        <w:rPr>
          <w:rFonts w:eastAsia="Times New Roman"/>
          <w:szCs w:val="24"/>
        </w:rPr>
        <w:t xml:space="preserve">οσοκομείο και με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w:t>
      </w:r>
    </w:p>
    <w:p w14:paraId="37EFF7A6" w14:textId="77777777" w:rsidR="00D06C4D" w:rsidRDefault="007419CE">
      <w:pPr>
        <w:spacing w:line="600" w:lineRule="auto"/>
        <w:ind w:firstLine="720"/>
        <w:jc w:val="both"/>
        <w:rPr>
          <w:rFonts w:eastAsia="Times New Roman"/>
          <w:szCs w:val="24"/>
        </w:rPr>
      </w:pPr>
      <w:r>
        <w:rPr>
          <w:rFonts w:eastAsia="Times New Roman"/>
          <w:szCs w:val="24"/>
        </w:rPr>
        <w:t>Ευχαριστώ, κύριε Πρόεδρε.</w:t>
      </w:r>
    </w:p>
    <w:p w14:paraId="37EFF7A7" w14:textId="77777777" w:rsidR="00D06C4D" w:rsidRDefault="007419CE">
      <w:pPr>
        <w:spacing w:line="600" w:lineRule="auto"/>
        <w:ind w:firstLine="720"/>
        <w:jc w:val="both"/>
        <w:rPr>
          <w:rFonts w:eastAsia="Times New Roman" w:cs="Times New Roman"/>
          <w:bCs/>
          <w:szCs w:val="24"/>
        </w:rPr>
      </w:pPr>
      <w:r>
        <w:rPr>
          <w:rFonts w:eastAsia="Times New Roman" w:cs="Times New Roman"/>
          <w:b/>
          <w:bCs/>
          <w:szCs w:val="24"/>
        </w:rPr>
        <w:t>ΠΡΟΕΔΡΕΥΩΝ (Σπυρίδ</w:t>
      </w:r>
      <w:r>
        <w:rPr>
          <w:rFonts w:eastAsia="Times New Roman" w:cs="Times New Roman"/>
          <w:b/>
          <w:bCs/>
          <w:szCs w:val="24"/>
        </w:rPr>
        <w:t xml:space="preserve">ων Λυκούδης): </w:t>
      </w:r>
      <w:r w:rsidRPr="005D6ACD">
        <w:rPr>
          <w:rFonts w:eastAsia="Times New Roman" w:cs="Times New Roman"/>
          <w:bCs/>
          <w:szCs w:val="24"/>
        </w:rPr>
        <w:t>Ευχαριστούμε</w:t>
      </w:r>
      <w:r>
        <w:rPr>
          <w:rFonts w:eastAsia="Times New Roman" w:cs="Times New Roman"/>
          <w:bCs/>
          <w:szCs w:val="24"/>
        </w:rPr>
        <w:t>, κύριε συνάδελφε</w:t>
      </w:r>
      <w:r w:rsidRPr="005D6ACD">
        <w:rPr>
          <w:rFonts w:eastAsia="Times New Roman" w:cs="Times New Roman"/>
          <w:bCs/>
          <w:szCs w:val="24"/>
        </w:rPr>
        <w:t>.</w:t>
      </w:r>
    </w:p>
    <w:p w14:paraId="37EFF7A8" w14:textId="77777777" w:rsidR="00D06C4D" w:rsidRDefault="007419CE">
      <w:pPr>
        <w:spacing w:line="600" w:lineRule="auto"/>
        <w:ind w:firstLine="720"/>
        <w:jc w:val="both"/>
        <w:rPr>
          <w:rFonts w:eastAsia="Times New Roman" w:cs="Times New Roman"/>
          <w:bCs/>
          <w:szCs w:val="24"/>
        </w:rPr>
      </w:pPr>
      <w:r w:rsidRPr="005D6ACD">
        <w:rPr>
          <w:rFonts w:eastAsia="Times New Roman" w:cs="Times New Roman"/>
          <w:bCs/>
          <w:szCs w:val="24"/>
        </w:rPr>
        <w:t>Κύριε Υπουργέ, έχετε τον λόγο.</w:t>
      </w:r>
    </w:p>
    <w:p w14:paraId="37EFF7A9" w14:textId="77777777" w:rsidR="00D06C4D" w:rsidRDefault="007419CE">
      <w:pPr>
        <w:spacing w:line="600" w:lineRule="auto"/>
        <w:ind w:firstLine="720"/>
        <w:jc w:val="both"/>
        <w:rPr>
          <w:rFonts w:eastAsia="Times New Roman" w:cs="Times New Roman"/>
          <w:bCs/>
          <w:szCs w:val="24"/>
        </w:rPr>
      </w:pPr>
      <w:r>
        <w:rPr>
          <w:rFonts w:eastAsia="Times New Roman" w:cs="Times New Roman"/>
          <w:b/>
          <w:bCs/>
          <w:szCs w:val="24"/>
        </w:rPr>
        <w:t>ΠΑΥΛΟΣ ΠΟΛΑΚΗΣ (Αναπληρωτής Υπουργός Υγείας)</w:t>
      </w:r>
      <w:r w:rsidRPr="005D6ACD">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Κύριε συνάδελφε, ξεκινάω από τα οικονομικά στοιχεία.</w:t>
      </w:r>
    </w:p>
    <w:p w14:paraId="37EFF7AA"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t>Το 2015</w:t>
      </w:r>
      <w:r>
        <w:rPr>
          <w:rFonts w:eastAsia="Times New Roman" w:cs="Times New Roman"/>
          <w:bCs/>
          <w:szCs w:val="24"/>
        </w:rPr>
        <w:t>,</w:t>
      </w:r>
      <w:r>
        <w:rPr>
          <w:rFonts w:eastAsia="Times New Roman" w:cs="Times New Roman"/>
          <w:bCs/>
          <w:szCs w:val="24"/>
        </w:rPr>
        <w:t xml:space="preserve"> είχατε προγραμματίσει το Νοσοκομείο της Δράμας να επιχορηγηθεί με 5.225.</w:t>
      </w:r>
      <w:r>
        <w:rPr>
          <w:rFonts w:eastAsia="Times New Roman" w:cs="Times New Roman"/>
          <w:bCs/>
          <w:szCs w:val="24"/>
        </w:rPr>
        <w:t>000 ευρώ. Επιχορηγήθηκε, τελικά, με 5.675.000 ευρώ. Το 2016</w:t>
      </w:r>
      <w:r>
        <w:rPr>
          <w:rFonts w:eastAsia="Times New Roman" w:cs="Times New Roman"/>
          <w:bCs/>
          <w:szCs w:val="24"/>
        </w:rPr>
        <w:t>,</w:t>
      </w:r>
      <w:r>
        <w:rPr>
          <w:rFonts w:eastAsia="Times New Roman" w:cs="Times New Roman"/>
          <w:bCs/>
          <w:szCs w:val="24"/>
        </w:rPr>
        <w:t xml:space="preserve"> δόθηκαν 5.864.000 ευρώ από το Γενικό Λογιστήριο και 1.996.000 ευρώ από τον ΕΟΠΥΥ. Σύνολο, περίπου, 8.000.000 ευρώ. Το 2017</w:t>
      </w:r>
      <w:r>
        <w:rPr>
          <w:rFonts w:eastAsia="Times New Roman" w:cs="Times New Roman"/>
          <w:bCs/>
          <w:szCs w:val="24"/>
        </w:rPr>
        <w:t>,</w:t>
      </w:r>
      <w:r>
        <w:rPr>
          <w:rFonts w:eastAsia="Times New Roman" w:cs="Times New Roman"/>
          <w:bCs/>
          <w:szCs w:val="24"/>
        </w:rPr>
        <w:t xml:space="preserve"> πήρε 3.365.000 ευρώ από το Γενικό Λογιστήριο και 5.367.000 ευρώ από τον</w:t>
      </w:r>
      <w:r>
        <w:rPr>
          <w:rFonts w:eastAsia="Times New Roman" w:cs="Times New Roman"/>
          <w:bCs/>
          <w:szCs w:val="24"/>
        </w:rPr>
        <w:t xml:space="preserve"> ΕΟΠΥΥ, πάλι </w:t>
      </w:r>
      <w:r>
        <w:rPr>
          <w:rFonts w:eastAsia="Times New Roman" w:cs="Times New Roman"/>
          <w:bCs/>
          <w:szCs w:val="24"/>
        </w:rPr>
        <w:t xml:space="preserve">8.000.000 </w:t>
      </w:r>
      <w:r>
        <w:rPr>
          <w:rFonts w:eastAsia="Times New Roman" w:cs="Times New Roman"/>
          <w:bCs/>
          <w:szCs w:val="24"/>
        </w:rPr>
        <w:t>και κάτι από εκεί που είχε 5.200.000 ευρώ μόνο. Ένα το κρατούμενο.</w:t>
      </w:r>
    </w:p>
    <w:p w14:paraId="37EFF7AB"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lastRenderedPageBreak/>
        <w:t>Μου αρέσει που γελάτε</w:t>
      </w:r>
      <w:r>
        <w:rPr>
          <w:rFonts w:eastAsia="Times New Roman" w:cs="Times New Roman"/>
          <w:bCs/>
          <w:szCs w:val="24"/>
        </w:rPr>
        <w:t>,</w:t>
      </w:r>
      <w:r>
        <w:rPr>
          <w:rFonts w:eastAsia="Times New Roman" w:cs="Times New Roman"/>
          <w:bCs/>
          <w:szCs w:val="24"/>
        </w:rPr>
        <w:t xml:space="preserve"> όταν σας αποδεικνύουμε με συγκεκριμένα νούμερα το πού τα είχατε καταδικάσει και το πού έχουν φτάσει.</w:t>
      </w:r>
    </w:p>
    <w:p w14:paraId="37EFF7AC" w14:textId="77777777" w:rsidR="00D06C4D" w:rsidRDefault="007419CE">
      <w:pPr>
        <w:spacing w:line="600" w:lineRule="auto"/>
        <w:ind w:firstLine="720"/>
        <w:jc w:val="both"/>
        <w:rPr>
          <w:rFonts w:eastAsia="Times New Roman" w:cs="Times New Roman"/>
          <w:bCs/>
          <w:szCs w:val="24"/>
        </w:rPr>
      </w:pPr>
      <w:r w:rsidRPr="0061317C">
        <w:rPr>
          <w:rFonts w:eastAsia="Times New Roman" w:cs="Times New Roman"/>
          <w:b/>
          <w:bCs/>
          <w:szCs w:val="24"/>
        </w:rPr>
        <w:t>ΔΗΜΗΤΡΙΟΣ ΚΥΡΙΑΖΙΔΗΣ:</w:t>
      </w:r>
      <w:r w:rsidRPr="0061317C">
        <w:rPr>
          <w:rFonts w:eastAsia="Times New Roman" w:cs="Times New Roman"/>
          <w:bCs/>
          <w:szCs w:val="24"/>
        </w:rPr>
        <w:t xml:space="preserve"> </w:t>
      </w:r>
      <w:r>
        <w:rPr>
          <w:rFonts w:eastAsia="Times New Roman" w:cs="Times New Roman"/>
          <w:bCs/>
          <w:szCs w:val="24"/>
        </w:rPr>
        <w:t>Έχουμε και συνέχεια.</w:t>
      </w:r>
      <w:r>
        <w:rPr>
          <w:rFonts w:eastAsia="Times New Roman" w:cs="Times New Roman"/>
          <w:bCs/>
          <w:szCs w:val="24"/>
        </w:rPr>
        <w:t xml:space="preserve"> Θα τα πούμε.</w:t>
      </w:r>
    </w:p>
    <w:p w14:paraId="37EFF7AD" w14:textId="77777777" w:rsidR="00D06C4D" w:rsidRDefault="007419CE">
      <w:pPr>
        <w:spacing w:line="600" w:lineRule="auto"/>
        <w:ind w:firstLine="720"/>
        <w:jc w:val="both"/>
        <w:rPr>
          <w:rFonts w:eastAsia="Times New Roman" w:cs="Times New Roman"/>
          <w:bCs/>
          <w:szCs w:val="24"/>
        </w:rPr>
      </w:pPr>
      <w:r>
        <w:rPr>
          <w:rFonts w:eastAsia="Times New Roman" w:cs="Times New Roman"/>
          <w:b/>
          <w:bCs/>
          <w:szCs w:val="24"/>
        </w:rPr>
        <w:t xml:space="preserve">ΠΑΥΛΟΣ ΠΟΛΑΚΗΣ (Αναπληρωτής Υπουργός Υγείας): </w:t>
      </w:r>
      <w:r w:rsidRPr="008E5D7D">
        <w:rPr>
          <w:rFonts w:eastAsia="Times New Roman" w:cs="Times New Roman"/>
          <w:bCs/>
          <w:szCs w:val="24"/>
        </w:rPr>
        <w:t>Δεν πειράζει</w:t>
      </w:r>
      <w:r>
        <w:rPr>
          <w:rFonts w:eastAsia="Times New Roman" w:cs="Times New Roman"/>
          <w:bCs/>
          <w:szCs w:val="24"/>
        </w:rPr>
        <w:t>. Ά</w:t>
      </w:r>
      <w:r w:rsidRPr="008E5D7D">
        <w:rPr>
          <w:rFonts w:eastAsia="Times New Roman" w:cs="Times New Roman"/>
          <w:bCs/>
          <w:szCs w:val="24"/>
        </w:rPr>
        <w:t>μα δεν μας συμφέρει η πραγματικότητα</w:t>
      </w:r>
      <w:r>
        <w:rPr>
          <w:rFonts w:eastAsia="Times New Roman" w:cs="Times New Roman"/>
          <w:bCs/>
          <w:szCs w:val="24"/>
        </w:rPr>
        <w:t>,</w:t>
      </w:r>
      <w:r w:rsidRPr="008E5D7D">
        <w:rPr>
          <w:rFonts w:eastAsia="Times New Roman" w:cs="Times New Roman"/>
          <w:bCs/>
          <w:szCs w:val="24"/>
        </w:rPr>
        <w:t xml:space="preserve"> τόσο το χειρότερο για την πραγματικότητα.</w:t>
      </w:r>
    </w:p>
    <w:p w14:paraId="37EFF7AE"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t xml:space="preserve">Εκτός από αυτά, κύριε Κυριαζίδη, το </w:t>
      </w:r>
      <w:r>
        <w:rPr>
          <w:rFonts w:eastAsia="Times New Roman" w:cs="Times New Roman"/>
          <w:bCs/>
          <w:szCs w:val="24"/>
        </w:rPr>
        <w:t>ν</w:t>
      </w:r>
      <w:r>
        <w:rPr>
          <w:rFonts w:eastAsia="Times New Roman" w:cs="Times New Roman"/>
          <w:bCs/>
          <w:szCs w:val="24"/>
        </w:rPr>
        <w:t>οσοκομείο πήρε και 4.336.000 ευρώ για πληρωμή ληξιπρόθεσμων χρεώ</w:t>
      </w:r>
      <w:r>
        <w:rPr>
          <w:rFonts w:eastAsia="Times New Roman" w:cs="Times New Roman"/>
          <w:bCs/>
          <w:szCs w:val="24"/>
        </w:rPr>
        <w:t>ν</w:t>
      </w:r>
      <w:r>
        <w:rPr>
          <w:rFonts w:eastAsia="Times New Roman" w:cs="Times New Roman"/>
          <w:bCs/>
          <w:szCs w:val="24"/>
        </w:rPr>
        <w:t>,</w:t>
      </w:r>
      <w:r>
        <w:rPr>
          <w:rFonts w:eastAsia="Times New Roman" w:cs="Times New Roman"/>
          <w:bCs/>
          <w:szCs w:val="24"/>
        </w:rPr>
        <w:t xml:space="preserve"> που είχατε δημιουργήσει όταν ήσασταν κυβέρνηση. Ένα το κρατούμενο. </w:t>
      </w:r>
    </w:p>
    <w:p w14:paraId="37EFF7AF"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t>Πάμε παρακάτω. Το 2016</w:t>
      </w:r>
      <w:r>
        <w:rPr>
          <w:rFonts w:eastAsia="Times New Roman" w:cs="Times New Roman"/>
          <w:bCs/>
          <w:szCs w:val="24"/>
        </w:rPr>
        <w:t>,</w:t>
      </w:r>
      <w:r>
        <w:rPr>
          <w:rFonts w:eastAsia="Times New Roman" w:cs="Times New Roman"/>
          <w:bCs/>
          <w:szCs w:val="24"/>
        </w:rPr>
        <w:t xml:space="preserve"> στο </w:t>
      </w:r>
      <w:r>
        <w:rPr>
          <w:rFonts w:eastAsia="Times New Roman" w:cs="Times New Roman"/>
          <w:bCs/>
          <w:szCs w:val="24"/>
        </w:rPr>
        <w:t>ν</w:t>
      </w:r>
      <w:r>
        <w:rPr>
          <w:rFonts w:eastAsia="Times New Roman" w:cs="Times New Roman"/>
          <w:bCs/>
          <w:szCs w:val="24"/>
        </w:rPr>
        <w:t xml:space="preserve">οσοκομείο σας προσλήφθηκαν δεκαέξι άτομα, δύο </w:t>
      </w:r>
      <w:r>
        <w:rPr>
          <w:rFonts w:eastAsia="Times New Roman" w:cs="Times New Roman"/>
          <w:bCs/>
          <w:szCs w:val="24"/>
        </w:rPr>
        <w:t xml:space="preserve">άτομα </w:t>
      </w:r>
      <w:r>
        <w:rPr>
          <w:rFonts w:eastAsia="Times New Roman" w:cs="Times New Roman"/>
          <w:bCs/>
          <w:szCs w:val="24"/>
        </w:rPr>
        <w:t xml:space="preserve">νοσηλευτικό προσωπικό, δεκαέξι </w:t>
      </w:r>
      <w:r>
        <w:rPr>
          <w:rFonts w:eastAsia="Times New Roman" w:cs="Times New Roman"/>
          <w:bCs/>
          <w:szCs w:val="24"/>
        </w:rPr>
        <w:t xml:space="preserve">άτομα </w:t>
      </w:r>
      <w:r>
        <w:rPr>
          <w:rFonts w:eastAsia="Times New Roman" w:cs="Times New Roman"/>
          <w:bCs/>
          <w:szCs w:val="24"/>
        </w:rPr>
        <w:t>διοικητικό προσωπικό, ένας φαρμακοποιός</w:t>
      </w:r>
      <w:r>
        <w:rPr>
          <w:rFonts w:eastAsia="Times New Roman" w:cs="Times New Roman"/>
          <w:bCs/>
          <w:szCs w:val="24"/>
        </w:rPr>
        <w:t xml:space="preserve"> και</w:t>
      </w:r>
      <w:r>
        <w:rPr>
          <w:rFonts w:eastAsia="Times New Roman" w:cs="Times New Roman"/>
          <w:bCs/>
          <w:szCs w:val="24"/>
        </w:rPr>
        <w:t xml:space="preserve"> ένας βοηθός φαρμακείου.</w:t>
      </w:r>
      <w:r>
        <w:rPr>
          <w:rFonts w:eastAsia="Times New Roman" w:cs="Times New Roman"/>
          <w:bCs/>
          <w:szCs w:val="24"/>
        </w:rPr>
        <w:t xml:space="preserve"> Το 2017</w:t>
      </w:r>
      <w:r>
        <w:rPr>
          <w:rFonts w:eastAsia="Times New Roman" w:cs="Times New Roman"/>
          <w:bCs/>
          <w:szCs w:val="24"/>
        </w:rPr>
        <w:t>,</w:t>
      </w:r>
      <w:r>
        <w:rPr>
          <w:rFonts w:eastAsia="Times New Roman" w:cs="Times New Roman"/>
          <w:bCs/>
          <w:szCs w:val="24"/>
        </w:rPr>
        <w:t xml:space="preserve"> στο </w:t>
      </w:r>
      <w:r>
        <w:rPr>
          <w:rFonts w:eastAsia="Times New Roman" w:cs="Times New Roman"/>
          <w:bCs/>
          <w:szCs w:val="24"/>
        </w:rPr>
        <w:t>ν</w:t>
      </w:r>
      <w:r>
        <w:rPr>
          <w:rFonts w:eastAsia="Times New Roman" w:cs="Times New Roman"/>
          <w:bCs/>
          <w:szCs w:val="24"/>
        </w:rPr>
        <w:t xml:space="preserve">οσοκομείο σας προσλήφθηκαν επτά άτομα, πέντε </w:t>
      </w:r>
      <w:r>
        <w:rPr>
          <w:rFonts w:eastAsia="Times New Roman" w:cs="Times New Roman"/>
          <w:bCs/>
          <w:szCs w:val="24"/>
        </w:rPr>
        <w:t xml:space="preserve">άτομα </w:t>
      </w:r>
      <w:r>
        <w:rPr>
          <w:rFonts w:eastAsia="Times New Roman" w:cs="Times New Roman"/>
          <w:bCs/>
          <w:szCs w:val="24"/>
        </w:rPr>
        <w:t xml:space="preserve">νοσηλευτικό προσωπικό, πέντε </w:t>
      </w:r>
      <w:r>
        <w:rPr>
          <w:rFonts w:eastAsia="Times New Roman" w:cs="Times New Roman"/>
          <w:bCs/>
          <w:szCs w:val="24"/>
        </w:rPr>
        <w:t xml:space="preserve">άτομα </w:t>
      </w:r>
      <w:r>
        <w:rPr>
          <w:rFonts w:eastAsia="Times New Roman" w:cs="Times New Roman"/>
          <w:bCs/>
          <w:szCs w:val="24"/>
        </w:rPr>
        <w:t>διοικητικό</w:t>
      </w:r>
      <w:r w:rsidRPr="00792B48">
        <w:rPr>
          <w:rFonts w:eastAsia="Times New Roman" w:cs="Times New Roman"/>
          <w:bCs/>
          <w:szCs w:val="24"/>
        </w:rPr>
        <w:t xml:space="preserve"> </w:t>
      </w:r>
      <w:r>
        <w:rPr>
          <w:rFonts w:eastAsia="Times New Roman" w:cs="Times New Roman"/>
          <w:bCs/>
          <w:szCs w:val="24"/>
        </w:rPr>
        <w:t>προσωπικό και ένας φαρμακοποιός. Το 2018</w:t>
      </w:r>
      <w:r>
        <w:rPr>
          <w:rFonts w:eastAsia="Times New Roman" w:cs="Times New Roman"/>
          <w:bCs/>
          <w:szCs w:val="24"/>
        </w:rPr>
        <w:t>,</w:t>
      </w:r>
      <w:r>
        <w:rPr>
          <w:rFonts w:eastAsia="Times New Roman" w:cs="Times New Roman"/>
          <w:bCs/>
          <w:szCs w:val="24"/>
        </w:rPr>
        <w:t xml:space="preserve"> προσλήφθηκαν πέντε άτομα νοσηλευτικό προσωπικό, τέσσερα </w:t>
      </w:r>
      <w:r>
        <w:rPr>
          <w:rFonts w:eastAsia="Times New Roman" w:cs="Times New Roman"/>
          <w:bCs/>
          <w:szCs w:val="24"/>
        </w:rPr>
        <w:t xml:space="preserve">άτομα </w:t>
      </w:r>
      <w:r>
        <w:rPr>
          <w:rFonts w:eastAsia="Times New Roman" w:cs="Times New Roman"/>
          <w:bCs/>
          <w:szCs w:val="24"/>
        </w:rPr>
        <w:t>παραϊατρικό</w:t>
      </w:r>
      <w:r w:rsidRPr="00792B48">
        <w:rPr>
          <w:rFonts w:eastAsia="Times New Roman" w:cs="Times New Roman"/>
          <w:bCs/>
          <w:szCs w:val="24"/>
        </w:rPr>
        <w:t xml:space="preserve"> </w:t>
      </w:r>
      <w:r>
        <w:rPr>
          <w:rFonts w:eastAsia="Times New Roman" w:cs="Times New Roman"/>
          <w:bCs/>
          <w:szCs w:val="24"/>
        </w:rPr>
        <w:t xml:space="preserve">προσωπικό και </w:t>
      </w:r>
      <w:r>
        <w:rPr>
          <w:rFonts w:eastAsia="Times New Roman" w:cs="Times New Roman"/>
          <w:bCs/>
          <w:szCs w:val="24"/>
        </w:rPr>
        <w:t xml:space="preserve">επιπλέον </w:t>
      </w:r>
      <w:r>
        <w:rPr>
          <w:rFonts w:eastAsia="Times New Roman" w:cs="Times New Roman"/>
          <w:bCs/>
          <w:szCs w:val="24"/>
        </w:rPr>
        <w:t xml:space="preserve">δύο </w:t>
      </w:r>
      <w:r>
        <w:rPr>
          <w:rFonts w:eastAsia="Times New Roman" w:cs="Times New Roman"/>
          <w:bCs/>
          <w:szCs w:val="24"/>
        </w:rPr>
        <w:t>ά</w:t>
      </w:r>
      <w:r>
        <w:rPr>
          <w:rFonts w:eastAsia="Times New Roman" w:cs="Times New Roman"/>
          <w:bCs/>
          <w:szCs w:val="24"/>
        </w:rPr>
        <w:t xml:space="preserve">τομα </w:t>
      </w:r>
      <w:r>
        <w:rPr>
          <w:rFonts w:eastAsia="Times New Roman" w:cs="Times New Roman"/>
          <w:bCs/>
          <w:szCs w:val="24"/>
        </w:rPr>
        <w:t xml:space="preserve">είναι σε αναμονή προκήρυξης, </w:t>
      </w:r>
      <w:r>
        <w:rPr>
          <w:rFonts w:eastAsia="Times New Roman" w:cs="Times New Roman"/>
          <w:bCs/>
          <w:szCs w:val="24"/>
        </w:rPr>
        <w:t xml:space="preserve">σύνολο </w:t>
      </w:r>
      <w:r>
        <w:rPr>
          <w:rFonts w:eastAsia="Times New Roman" w:cs="Times New Roman"/>
          <w:bCs/>
          <w:szCs w:val="24"/>
        </w:rPr>
        <w:t>έντεκα άτομα.</w:t>
      </w:r>
    </w:p>
    <w:p w14:paraId="37EFF7B0"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lastRenderedPageBreak/>
        <w:t>Το 2017</w:t>
      </w:r>
      <w:r>
        <w:rPr>
          <w:rFonts w:eastAsia="Times New Roman" w:cs="Times New Roman"/>
          <w:bCs/>
          <w:szCs w:val="24"/>
        </w:rPr>
        <w:t>,</w:t>
      </w:r>
      <w:r>
        <w:rPr>
          <w:rFonts w:eastAsia="Times New Roman" w:cs="Times New Roman"/>
          <w:bCs/>
          <w:szCs w:val="24"/>
        </w:rPr>
        <w:t xml:space="preserve"> έχουν προσληφθεί είκοσι τρείς από το πρόγραμμα του ΟΑΕΔ, τέσσερις από το επικουρικό λοιπό προσωπικό πλην ιατρών και έγινε και η πρόσληψη </w:t>
      </w:r>
      <w:r>
        <w:rPr>
          <w:rFonts w:eastAsia="Times New Roman" w:cs="Times New Roman"/>
          <w:bCs/>
          <w:szCs w:val="24"/>
        </w:rPr>
        <w:t xml:space="preserve">σαράντα εννέα ατόμων </w:t>
      </w:r>
      <w:r>
        <w:rPr>
          <w:rFonts w:eastAsia="Times New Roman" w:cs="Times New Roman"/>
          <w:bCs/>
          <w:szCs w:val="24"/>
        </w:rPr>
        <w:t xml:space="preserve">με τις συμβάσεις ορισμένου χρόνου </w:t>
      </w:r>
      <w:r>
        <w:rPr>
          <w:rFonts w:eastAsia="Times New Roman" w:cs="Times New Roman"/>
          <w:bCs/>
          <w:szCs w:val="24"/>
        </w:rPr>
        <w:t>για την καθαριότητα, σίτιση και φύλαξη.</w:t>
      </w:r>
    </w:p>
    <w:p w14:paraId="37EFF7B1"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t>Επίσης από το 2015</w:t>
      </w:r>
      <w:r>
        <w:rPr>
          <w:rFonts w:eastAsia="Times New Roman" w:cs="Times New Roman"/>
          <w:bCs/>
          <w:szCs w:val="24"/>
        </w:rPr>
        <w:t>,</w:t>
      </w:r>
      <w:r>
        <w:rPr>
          <w:rFonts w:eastAsia="Times New Roman" w:cs="Times New Roman"/>
          <w:bCs/>
          <w:szCs w:val="24"/>
        </w:rPr>
        <w:t xml:space="preserve"> στο </w:t>
      </w:r>
      <w:r>
        <w:rPr>
          <w:rFonts w:eastAsia="Times New Roman" w:cs="Times New Roman"/>
          <w:bCs/>
          <w:szCs w:val="24"/>
        </w:rPr>
        <w:t>ν</w:t>
      </w:r>
      <w:r>
        <w:rPr>
          <w:rFonts w:eastAsia="Times New Roman" w:cs="Times New Roman"/>
          <w:bCs/>
          <w:szCs w:val="24"/>
        </w:rPr>
        <w:t>οσοκομείο σας της «καταστροφής» έχουν προσληφθεί δεκατρείς μόνιμοι ιατροί των κάτωθι ειδικοτήτων</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Έ</w:t>
      </w:r>
      <w:r>
        <w:rPr>
          <w:rFonts w:eastAsia="Times New Roman" w:cs="Times New Roman"/>
          <w:bCs/>
          <w:szCs w:val="24"/>
        </w:rPr>
        <w:t xml:space="preserve">νας ιατρός ειδικότητας ορθοπεδικής, ένας ιατρός παιδιατρικής, ένας νευρολόγος, τρεις </w:t>
      </w:r>
      <w:proofErr w:type="spellStart"/>
      <w:r>
        <w:rPr>
          <w:rFonts w:eastAsia="Times New Roman" w:cs="Times New Roman"/>
          <w:bCs/>
          <w:szCs w:val="24"/>
        </w:rPr>
        <w:t>βιοπαθο</w:t>
      </w:r>
      <w:r>
        <w:rPr>
          <w:rFonts w:eastAsia="Times New Roman" w:cs="Times New Roman"/>
          <w:bCs/>
          <w:szCs w:val="24"/>
        </w:rPr>
        <w:t>λόγοι</w:t>
      </w:r>
      <w:proofErr w:type="spellEnd"/>
      <w:r>
        <w:rPr>
          <w:rFonts w:eastAsia="Times New Roman" w:cs="Times New Roman"/>
          <w:bCs/>
          <w:szCs w:val="24"/>
        </w:rPr>
        <w:t xml:space="preserve">, ένας ακτινοδιαγνωστικής μετεκπαίδευσης στην </w:t>
      </w:r>
      <w:proofErr w:type="spellStart"/>
      <w:r>
        <w:rPr>
          <w:rFonts w:eastAsia="Times New Roman" w:cs="Times New Roman"/>
          <w:bCs/>
          <w:szCs w:val="24"/>
        </w:rPr>
        <w:t>παιδοακτινολογία</w:t>
      </w:r>
      <w:proofErr w:type="spellEnd"/>
      <w:r>
        <w:rPr>
          <w:rFonts w:eastAsia="Times New Roman" w:cs="Times New Roman"/>
          <w:bCs/>
          <w:szCs w:val="24"/>
        </w:rPr>
        <w:t>, ένας νεφρολόγος, ένας οφθαλμίατρος, ένας οδοντίατρος, μια ιατρός παθολόγος και δύο ειδικότητας αναισθησιολογίας για την ΜΕΘ.</w:t>
      </w:r>
    </w:p>
    <w:p w14:paraId="37EFF7B2"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t>Έχει ολοκληρωθεί η διαδικασία αξιολόγησης και έχουν σταλεί στο</w:t>
      </w:r>
      <w:r>
        <w:rPr>
          <w:rFonts w:eastAsia="Times New Roman" w:cs="Times New Roman"/>
          <w:bCs/>
          <w:szCs w:val="24"/>
        </w:rPr>
        <w:t xml:space="preserve"> Υπουργείο τρεις γιατροί που αφορούν την ΜΕΘ</w:t>
      </w:r>
      <w:r>
        <w:rPr>
          <w:rFonts w:eastAsia="Times New Roman" w:cs="Times New Roman"/>
          <w:bCs/>
          <w:szCs w:val="24"/>
        </w:rPr>
        <w:t xml:space="preserve"> και </w:t>
      </w:r>
      <w:r>
        <w:rPr>
          <w:rFonts w:eastAsia="Times New Roman" w:cs="Times New Roman"/>
          <w:bCs/>
          <w:szCs w:val="24"/>
        </w:rPr>
        <w:t xml:space="preserve">είναι σε διαδικασία διορισμού με την προκήρυξη που έγινε για τους πάντες. </w:t>
      </w:r>
    </w:p>
    <w:p w14:paraId="37EFF7B3"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t>Επίσης τον Μάρτιο του 2018</w:t>
      </w:r>
      <w:r>
        <w:rPr>
          <w:rFonts w:eastAsia="Times New Roman" w:cs="Times New Roman"/>
          <w:bCs/>
          <w:szCs w:val="24"/>
        </w:rPr>
        <w:t>,</w:t>
      </w:r>
      <w:r>
        <w:rPr>
          <w:rFonts w:eastAsia="Times New Roman" w:cs="Times New Roman"/>
          <w:bCs/>
          <w:szCs w:val="24"/>
        </w:rPr>
        <w:t xml:space="preserve"> προκηρύχθηκαν άλλες οκτώ θέσεις μόνιμες και είναι στο στάδιο της κρίσης που αφορούν την πρόσληψη ενός ια</w:t>
      </w:r>
      <w:r>
        <w:rPr>
          <w:rFonts w:eastAsia="Times New Roman" w:cs="Times New Roman"/>
          <w:bCs/>
          <w:szCs w:val="24"/>
        </w:rPr>
        <w:t xml:space="preserve">τρού παθολόγου, δύο αναισθησιολόγων μόνιμων και πέντε ιατρών για την στελέχωση του τμήματος επειγόντων περιστατικών. </w:t>
      </w:r>
    </w:p>
    <w:p w14:paraId="37EFF7B4"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lastRenderedPageBreak/>
        <w:t>Το πρόβλημα που έχει δημιουργηθεί με την αναισθησιολόγο</w:t>
      </w:r>
      <w:r>
        <w:rPr>
          <w:rFonts w:eastAsia="Times New Roman" w:cs="Times New Roman"/>
          <w:bCs/>
          <w:szCs w:val="24"/>
        </w:rPr>
        <w:t>,</w:t>
      </w:r>
      <w:r>
        <w:rPr>
          <w:rFonts w:eastAsia="Times New Roman" w:cs="Times New Roman"/>
          <w:bCs/>
          <w:szCs w:val="24"/>
        </w:rPr>
        <w:t xml:space="preserve"> καλύπτεται από μετακινημένη συνάδελφο από αγροτικό ιατρείο που κάνει το αγροτικό </w:t>
      </w:r>
      <w:r>
        <w:rPr>
          <w:rFonts w:eastAsia="Times New Roman" w:cs="Times New Roman"/>
          <w:bCs/>
          <w:szCs w:val="24"/>
        </w:rPr>
        <w:t xml:space="preserve">και είναι αναισθησιολόγος. Έχει τρεις και έναν τέσσερις τώρα και είναι προκηρυγμένες στον αέρα οι θέσεις των δύο ειδικευμένων και μόνιμων αναισθησιολόγων. </w:t>
      </w:r>
    </w:p>
    <w:p w14:paraId="37EFF7B5" w14:textId="77777777" w:rsidR="00D06C4D" w:rsidRDefault="007419CE">
      <w:pPr>
        <w:spacing w:line="600" w:lineRule="auto"/>
        <w:ind w:firstLine="720"/>
        <w:jc w:val="both"/>
        <w:rPr>
          <w:rFonts w:eastAsia="Times New Roman" w:cs="Times New Roman"/>
          <w:bCs/>
          <w:szCs w:val="24"/>
        </w:rPr>
      </w:pPr>
      <w:r>
        <w:rPr>
          <w:rFonts w:eastAsia="Times New Roman" w:cs="Times New Roman"/>
          <w:bCs/>
          <w:szCs w:val="24"/>
        </w:rPr>
        <w:t xml:space="preserve">Εκτός από αυτούς στο </w:t>
      </w:r>
      <w:r>
        <w:rPr>
          <w:rFonts w:eastAsia="Times New Roman" w:cs="Times New Roman"/>
          <w:bCs/>
          <w:szCs w:val="24"/>
        </w:rPr>
        <w:t>ν</w:t>
      </w:r>
      <w:r>
        <w:rPr>
          <w:rFonts w:eastAsia="Times New Roman" w:cs="Times New Roman"/>
          <w:bCs/>
          <w:szCs w:val="24"/>
        </w:rPr>
        <w:t>οσοκομείο προσλήφθηκαν και δεκατέσσερα άτομα επικουρικοί ιατροί με τριετή θητε</w:t>
      </w:r>
      <w:r>
        <w:rPr>
          <w:rFonts w:eastAsia="Times New Roman" w:cs="Times New Roman"/>
          <w:bCs/>
          <w:szCs w:val="24"/>
        </w:rPr>
        <w:t>ία, οι οποίοι είναι</w:t>
      </w:r>
      <w:r w:rsidRPr="001B0F9A">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w:t>
      </w:r>
      <w:r>
        <w:rPr>
          <w:rFonts w:eastAsia="Times New Roman" w:cs="Times New Roman"/>
          <w:bCs/>
          <w:szCs w:val="24"/>
        </w:rPr>
        <w:t xml:space="preserve">ύο μαιευτήρες γυναικολόγοι, δύο </w:t>
      </w:r>
      <w:proofErr w:type="spellStart"/>
      <w:r>
        <w:rPr>
          <w:rFonts w:eastAsia="Times New Roman" w:cs="Times New Roman"/>
          <w:bCs/>
          <w:szCs w:val="24"/>
        </w:rPr>
        <w:t>βιοπαθολόγοι</w:t>
      </w:r>
      <w:proofErr w:type="spellEnd"/>
      <w:r>
        <w:rPr>
          <w:rFonts w:eastAsia="Times New Roman" w:cs="Times New Roman"/>
          <w:bCs/>
          <w:szCs w:val="24"/>
        </w:rPr>
        <w:t xml:space="preserve">, δύο καρδιολόγοι, δύο παθολόγοι που η μια αποχώρησε επειδή κατέλαβε θέση σε άλλο νοσοκομείο, ένας νεφρολόγος, ένας οφθαλμίατρος, ένας ΩΡΛ, ένας ουρολόγος και ένας </w:t>
      </w:r>
      <w:proofErr w:type="spellStart"/>
      <w:r>
        <w:rPr>
          <w:rFonts w:eastAsia="Times New Roman" w:cs="Times New Roman"/>
          <w:bCs/>
          <w:szCs w:val="24"/>
        </w:rPr>
        <w:t>ακτινοδιαγνώστης</w:t>
      </w:r>
      <w:proofErr w:type="spellEnd"/>
      <w:r>
        <w:rPr>
          <w:rFonts w:eastAsia="Times New Roman" w:cs="Times New Roman"/>
          <w:bCs/>
          <w:szCs w:val="24"/>
        </w:rPr>
        <w:t xml:space="preserve"> ο οποίος </w:t>
      </w:r>
      <w:r>
        <w:rPr>
          <w:rFonts w:eastAsia="Times New Roman" w:cs="Times New Roman"/>
          <w:bCs/>
          <w:szCs w:val="24"/>
        </w:rPr>
        <w:t>παραιτήθηκε και έγινε αίτημα για αντικατάστασή του -αναμένεται ο διορισμός του πολύ σύντομα τις επόμενες ημέρες- και ένας ιατρός με ειδικότητα χειρουργική.</w:t>
      </w:r>
    </w:p>
    <w:p w14:paraId="37EFF7B6"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Υπάρχουν κάποια αιτήματα σε σχέση με προσλήψεις του στυλ τεχνολογία τροφίμων, ηλεκτρολόγων, θερμαστώ</w:t>
      </w:r>
      <w:r>
        <w:rPr>
          <w:rFonts w:eastAsia="Times New Roman" w:cs="Times New Roman"/>
          <w:szCs w:val="24"/>
        </w:rPr>
        <w:t>ν, ψυκτικών, υδραυλικών</w:t>
      </w:r>
      <w:r>
        <w:rPr>
          <w:rFonts w:eastAsia="Times New Roman" w:cs="Times New Roman"/>
          <w:szCs w:val="24"/>
        </w:rPr>
        <w:t>,</w:t>
      </w:r>
      <w:r>
        <w:rPr>
          <w:rFonts w:eastAsia="Times New Roman" w:cs="Times New Roman"/>
          <w:szCs w:val="24"/>
        </w:rPr>
        <w:t xml:space="preserve"> που είναι γενικότερο πρόβλημα στα νοσοκομεία και που τώρα αυτό θα το καλύψουμε άμεσα μέσα από τον νέο τρόπο πρόσληψης του επικουρικού προσωπικού. Όμως θεωρώ ότι όλα αυτά δεν συγκροτούν μια εικόνα εγκατάλειψης. </w:t>
      </w:r>
      <w:r>
        <w:rPr>
          <w:rFonts w:eastAsia="Times New Roman" w:cs="Times New Roman"/>
          <w:szCs w:val="24"/>
        </w:rPr>
        <w:lastRenderedPageBreak/>
        <w:t>Όλα αυτά και η χρηματ</w:t>
      </w:r>
      <w:r>
        <w:rPr>
          <w:rFonts w:eastAsia="Times New Roman" w:cs="Times New Roman"/>
          <w:szCs w:val="24"/>
        </w:rPr>
        <w:t xml:space="preserve">οδότηση και το προσωπικό συγκροτούν εικόνα σαφούς ενίσχυσης του νοσοκομείου. </w:t>
      </w:r>
    </w:p>
    <w:p w14:paraId="37EFF7B7"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Επίσης να ξέρετε ότι σε πάρα πολλά επαρχιακά νοσοκομεία και με τις θέσεις που έχουν προκηρυχθεί</w:t>
      </w:r>
      <w:r>
        <w:rPr>
          <w:rFonts w:eastAsia="Times New Roman" w:cs="Times New Roman"/>
          <w:szCs w:val="24"/>
        </w:rPr>
        <w:t>,</w:t>
      </w:r>
      <w:r>
        <w:rPr>
          <w:rFonts w:eastAsia="Times New Roman" w:cs="Times New Roman"/>
          <w:szCs w:val="24"/>
        </w:rPr>
        <w:t xml:space="preserve"> υπάρχουν γιατροί οι οποίοι βάζουν θέσεις σε κάποια </w:t>
      </w:r>
      <w:r w:rsidRPr="001D2FB8">
        <w:rPr>
          <w:rFonts w:eastAsia="Times New Roman" w:cs="Times New Roman"/>
          <w:szCs w:val="24"/>
        </w:rPr>
        <w:t>κεντρικά</w:t>
      </w:r>
      <w:r>
        <w:rPr>
          <w:rFonts w:eastAsia="Times New Roman" w:cs="Times New Roman"/>
          <w:szCs w:val="24"/>
        </w:rPr>
        <w:t xml:space="preserve"> νοσοκομεία.</w:t>
      </w:r>
      <w:r w:rsidRPr="00AA1CA6">
        <w:rPr>
          <w:rFonts w:eastAsia="Times New Roman" w:cs="Times New Roman"/>
          <w:szCs w:val="24"/>
        </w:rPr>
        <w:t xml:space="preserve"> </w:t>
      </w:r>
      <w:r>
        <w:rPr>
          <w:rFonts w:eastAsia="Times New Roman" w:cs="Times New Roman"/>
          <w:szCs w:val="24"/>
        </w:rPr>
        <w:t>Στο μεσοδ</w:t>
      </w:r>
      <w:r>
        <w:rPr>
          <w:rFonts w:eastAsia="Times New Roman" w:cs="Times New Roman"/>
          <w:szCs w:val="24"/>
        </w:rPr>
        <w:t xml:space="preserve">ιάστημα μπορεί να υπάρχει κάποιο πρόβλημα. Προσπαθούμε με όλους τους τρόπους να το καλύπτουμε. </w:t>
      </w:r>
    </w:p>
    <w:p w14:paraId="37EFF7B8"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Τώρα όσον αφορά τα κέντρα υγείας, να απαντήσω τώρα ή στη δευτερολογία μου;</w:t>
      </w:r>
    </w:p>
    <w:p w14:paraId="37EFF7B9" w14:textId="77777777" w:rsidR="00D06C4D" w:rsidRDefault="007419CE">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αφήστε το για τη δευτερολογία σας. </w:t>
      </w:r>
    </w:p>
    <w:p w14:paraId="37EFF7BA" w14:textId="77777777" w:rsidR="00D06C4D" w:rsidRDefault="007419CE">
      <w:pPr>
        <w:spacing w:line="600" w:lineRule="auto"/>
        <w:ind w:firstLine="720"/>
        <w:jc w:val="both"/>
        <w:rPr>
          <w:rFonts w:eastAsia="Times New Roman" w:cs="Times New Roman"/>
          <w:szCs w:val="24"/>
        </w:rPr>
      </w:pPr>
      <w:r w:rsidRPr="00F94348">
        <w:rPr>
          <w:rFonts w:eastAsia="Times New Roman" w:cs="Times New Roman"/>
          <w:b/>
          <w:szCs w:val="24"/>
        </w:rPr>
        <w:t>ΠΑ</w:t>
      </w:r>
      <w:r w:rsidRPr="00F94348">
        <w:rPr>
          <w:rFonts w:eastAsia="Times New Roman" w:cs="Times New Roman"/>
          <w:b/>
          <w:szCs w:val="24"/>
        </w:rPr>
        <w:t xml:space="preserve">ΥΛΟΣ ΠΟΛΑΚΗΣ (Αναπληρωτής Υπουργός Υγείας): </w:t>
      </w:r>
      <w:r>
        <w:rPr>
          <w:rFonts w:eastAsia="Times New Roman" w:cs="Times New Roman"/>
          <w:szCs w:val="24"/>
        </w:rPr>
        <w:t xml:space="preserve"> Για τα κέντρα υγείας θα απαντήσω στη δευτερολογία μου. </w:t>
      </w:r>
    </w:p>
    <w:p w14:paraId="37EFF7BB" w14:textId="77777777" w:rsidR="00D06C4D" w:rsidRDefault="007419CE">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κ. Δημήτριος Κυριαζίδης. </w:t>
      </w:r>
    </w:p>
    <w:p w14:paraId="37EFF7BC" w14:textId="77777777" w:rsidR="00D06C4D" w:rsidRDefault="007419CE">
      <w:pPr>
        <w:spacing w:line="600" w:lineRule="auto"/>
        <w:ind w:firstLine="720"/>
        <w:jc w:val="both"/>
        <w:rPr>
          <w:rFonts w:eastAsia="Times New Roman" w:cs="Times New Roman"/>
          <w:szCs w:val="24"/>
        </w:rPr>
      </w:pPr>
      <w:r w:rsidRPr="009B43D2">
        <w:rPr>
          <w:rFonts w:eastAsia="Times New Roman" w:cs="Times New Roman"/>
          <w:b/>
          <w:szCs w:val="24"/>
        </w:rPr>
        <w:t>ΔΗΜΗΤΡΙΟΣ ΚΥΡΙΑΖΙΔΗΣ:</w:t>
      </w:r>
      <w:r>
        <w:rPr>
          <w:rFonts w:eastAsia="Times New Roman" w:cs="Times New Roman"/>
          <w:szCs w:val="24"/>
        </w:rPr>
        <w:t xml:space="preserve"> Κύριε Υπουργέ, η έκθεση ιδεών είναι πολύ καλή, αλλά η πραγματικότητα είναι σε μεγάλη απόσταση. </w:t>
      </w:r>
    </w:p>
    <w:p w14:paraId="37EFF7BD"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στην έλλειψη ιατρικού προσωπικού, οι ανάγκες σε κάποιον βαθμό καλύπτονται με επικουρικούς γιατρούς, όμως το πρόβλημα </w:t>
      </w:r>
      <w:r w:rsidRPr="009B43D2">
        <w:rPr>
          <w:rFonts w:eastAsia="Times New Roman" w:cs="Times New Roman"/>
          <w:szCs w:val="24"/>
        </w:rPr>
        <w:t>εξακολουθεί να υπάρχει σε αρκετ</w:t>
      </w:r>
      <w:r w:rsidRPr="009B43D2">
        <w:rPr>
          <w:rFonts w:eastAsia="Times New Roman" w:cs="Times New Roman"/>
          <w:szCs w:val="24"/>
        </w:rPr>
        <w:t>ές ειδικότητες</w:t>
      </w:r>
      <w:r>
        <w:rPr>
          <w:rFonts w:eastAsia="Times New Roman" w:cs="Times New Roman"/>
          <w:szCs w:val="24"/>
        </w:rPr>
        <w:t>,</w:t>
      </w:r>
      <w:r w:rsidRPr="009B43D2">
        <w:rPr>
          <w:rFonts w:eastAsia="Times New Roman" w:cs="Times New Roman"/>
          <w:szCs w:val="24"/>
        </w:rPr>
        <w:t xml:space="preserve"> καθώς δεν γίνονται προσλήψεις μόνιμου ιατρικού προσωπικού. Οι θέσεις των ιατρών που είναι καλυμμένες σύμφωνα με παλιά –θα έλεγα- </w:t>
      </w:r>
      <w:proofErr w:type="spellStart"/>
      <w:r w:rsidRPr="009B43D2">
        <w:rPr>
          <w:rFonts w:eastAsia="Times New Roman" w:cs="Times New Roman"/>
          <w:szCs w:val="24"/>
        </w:rPr>
        <w:t>οργανογραμμή</w:t>
      </w:r>
      <w:proofErr w:type="spellEnd"/>
      <w:r>
        <w:rPr>
          <w:rFonts w:eastAsia="Times New Roman" w:cs="Times New Roman"/>
          <w:szCs w:val="24"/>
        </w:rPr>
        <w:t xml:space="preserve"> υπολείπεται κατά 50%. Πενήντα δύο μόνιμοι ιατροί, δεκαπέντε επικουρικοί, ενώ θα έπρεπε κάτω από το</w:t>
      </w:r>
      <w:r>
        <w:rPr>
          <w:rFonts w:eastAsia="Times New Roman" w:cs="Times New Roman"/>
          <w:szCs w:val="24"/>
        </w:rPr>
        <w:t xml:space="preserve"> σημερινό οργανόγραμμα που είναι ελλιπές, να είναι </w:t>
      </w:r>
      <w:proofErr w:type="spellStart"/>
      <w:r>
        <w:rPr>
          <w:rFonts w:eastAsia="Times New Roman" w:cs="Times New Roman"/>
          <w:szCs w:val="24"/>
        </w:rPr>
        <w:t>εκατόν</w:t>
      </w:r>
      <w:proofErr w:type="spellEnd"/>
      <w:r>
        <w:rPr>
          <w:rFonts w:eastAsia="Times New Roman" w:cs="Times New Roman"/>
          <w:szCs w:val="24"/>
        </w:rPr>
        <w:t xml:space="preserve"> μία οι θέσεις. </w:t>
      </w:r>
    </w:p>
    <w:p w14:paraId="37EFF7B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Όσον αφορά την έλλειψη προσωπικού σε βοηθητικές υπηρεσίες, υπάρχει έλλειψη στην τεχνική υπηρεσία από υδραυλικό, ηλεκτρολόγο, προσωπικό γενικών καθηκόντων -</w:t>
      </w:r>
      <w:r w:rsidRPr="001B7A70">
        <w:rPr>
          <w:rFonts w:eastAsia="Times New Roman" w:cs="Times New Roman"/>
          <w:szCs w:val="24"/>
        </w:rPr>
        <w:t>η μεταφορά φαρμάκων και υλι</w:t>
      </w:r>
      <w:r w:rsidRPr="001B7A70">
        <w:rPr>
          <w:rFonts w:eastAsia="Times New Roman" w:cs="Times New Roman"/>
          <w:szCs w:val="24"/>
        </w:rPr>
        <w:t>κού γίνεται από εργολάβο και η μεταφορά σκουπιδιών</w:t>
      </w:r>
      <w:r>
        <w:rPr>
          <w:rFonts w:eastAsia="Times New Roman" w:cs="Times New Roman"/>
          <w:szCs w:val="24"/>
        </w:rPr>
        <w:t xml:space="preserve"> εν μέρει και αυτή από εργολάβο- και το υπάρχο</w:t>
      </w:r>
      <w:r w:rsidRPr="001B7A70">
        <w:rPr>
          <w:rFonts w:eastAsia="Times New Roman" w:cs="Times New Roman"/>
          <w:szCs w:val="24"/>
        </w:rPr>
        <w:t>ν προσωπικό έχει να παίρ</w:t>
      </w:r>
      <w:r>
        <w:rPr>
          <w:rFonts w:eastAsia="Times New Roman" w:cs="Times New Roman"/>
          <w:szCs w:val="24"/>
        </w:rPr>
        <w:t xml:space="preserve">νει </w:t>
      </w:r>
      <w:proofErr w:type="spellStart"/>
      <w:r>
        <w:rPr>
          <w:rFonts w:eastAsia="Times New Roman" w:cs="Times New Roman"/>
          <w:szCs w:val="24"/>
        </w:rPr>
        <w:t>χρωστούμενες</w:t>
      </w:r>
      <w:proofErr w:type="spellEnd"/>
      <w:r>
        <w:rPr>
          <w:rFonts w:eastAsia="Times New Roman" w:cs="Times New Roman"/>
          <w:szCs w:val="24"/>
        </w:rPr>
        <w:t xml:space="preserve"> άδειες κ.λπ. και να αμειφθεί καιρό. Η έλλειψη μάγειρα δε γίνεται και αυτή προσωρινά με εργολάβο. </w:t>
      </w:r>
    </w:p>
    <w:p w14:paraId="37EFF7B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 σ</w:t>
      </w:r>
      <w:r w:rsidRPr="00596531">
        <w:rPr>
          <w:rFonts w:eastAsia="Times New Roman" w:cs="Times New Roman"/>
          <w:szCs w:val="24"/>
        </w:rPr>
        <w:t xml:space="preserve">τελέχωση της ΜΕΘ </w:t>
      </w:r>
      <w:r>
        <w:rPr>
          <w:rFonts w:eastAsia="Times New Roman" w:cs="Times New Roman"/>
          <w:szCs w:val="24"/>
        </w:rPr>
        <w:t>π</w:t>
      </w:r>
      <w:r>
        <w:rPr>
          <w:rFonts w:eastAsia="Times New Roman" w:cs="Times New Roman"/>
          <w:szCs w:val="24"/>
        </w:rPr>
        <w:t xml:space="preserve">ρέπει να γίνει </w:t>
      </w:r>
      <w:r w:rsidRPr="00596531">
        <w:rPr>
          <w:rFonts w:eastAsia="Times New Roman" w:cs="Times New Roman"/>
          <w:szCs w:val="24"/>
        </w:rPr>
        <w:t>με την πρόσλ</w:t>
      </w:r>
      <w:r>
        <w:rPr>
          <w:rFonts w:eastAsia="Times New Roman" w:cs="Times New Roman"/>
          <w:szCs w:val="24"/>
        </w:rPr>
        <w:t>ηψη του</w:t>
      </w:r>
      <w:r>
        <w:rPr>
          <w:rFonts w:eastAsia="Times New Roman" w:cs="Times New Roman"/>
          <w:szCs w:val="24"/>
        </w:rPr>
        <w:t xml:space="preserve"> </w:t>
      </w:r>
      <w:r>
        <w:rPr>
          <w:rFonts w:eastAsia="Times New Roman" w:cs="Times New Roman"/>
          <w:szCs w:val="24"/>
        </w:rPr>
        <w:t xml:space="preserve">κατάλληλου προσωπικού, </w:t>
      </w:r>
      <w:r w:rsidRPr="00596531">
        <w:rPr>
          <w:rFonts w:eastAsia="Times New Roman" w:cs="Times New Roman"/>
          <w:szCs w:val="24"/>
        </w:rPr>
        <w:t>ιατρικού και</w:t>
      </w:r>
      <w:r>
        <w:rPr>
          <w:rFonts w:eastAsia="Times New Roman" w:cs="Times New Roman"/>
          <w:szCs w:val="24"/>
        </w:rPr>
        <w:t xml:space="preserve"> νοσηλευτικού,</w:t>
      </w:r>
      <w:r w:rsidRPr="00596531">
        <w:rPr>
          <w:rFonts w:eastAsia="Times New Roman" w:cs="Times New Roman"/>
          <w:szCs w:val="24"/>
        </w:rPr>
        <w:t xml:space="preserve"> έτσι ώστε να υπάρξει η ανάπτυξη και των επτά κρεβατιών που διαθέτει και όχι μόνο των τριών όπως ισχύει σήμερα.</w:t>
      </w:r>
    </w:p>
    <w:p w14:paraId="37EFF7C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Η α</w:t>
      </w:r>
      <w:r w:rsidRPr="004C04B0">
        <w:rPr>
          <w:rFonts w:eastAsia="Times New Roman" w:cs="Times New Roman"/>
          <w:szCs w:val="24"/>
        </w:rPr>
        <w:t>λλαγή του οργανισμού του νοσο</w:t>
      </w:r>
      <w:r>
        <w:rPr>
          <w:rFonts w:eastAsia="Times New Roman" w:cs="Times New Roman"/>
          <w:szCs w:val="24"/>
        </w:rPr>
        <w:t>κομείου με δημιουργία δεύτερ</w:t>
      </w:r>
      <w:r>
        <w:rPr>
          <w:rFonts w:eastAsia="Times New Roman" w:cs="Times New Roman"/>
          <w:szCs w:val="24"/>
        </w:rPr>
        <w:t>ης π</w:t>
      </w:r>
      <w:r w:rsidRPr="004C04B0">
        <w:rPr>
          <w:rFonts w:eastAsia="Times New Roman" w:cs="Times New Roman"/>
          <w:szCs w:val="24"/>
        </w:rPr>
        <w:t xml:space="preserve">αθολογικής κλινικής η οποία θα διαθέτει και </w:t>
      </w:r>
      <w:r>
        <w:rPr>
          <w:rFonts w:eastAsia="Times New Roman" w:cs="Times New Roman"/>
          <w:szCs w:val="24"/>
        </w:rPr>
        <w:t xml:space="preserve">ανάλογο </w:t>
      </w:r>
      <w:r w:rsidRPr="004C04B0">
        <w:rPr>
          <w:rFonts w:eastAsia="Times New Roman" w:cs="Times New Roman"/>
          <w:szCs w:val="24"/>
        </w:rPr>
        <w:t xml:space="preserve">ογκολογικό τμήμα </w:t>
      </w:r>
      <w:r>
        <w:rPr>
          <w:rFonts w:eastAsia="Times New Roman" w:cs="Times New Roman"/>
          <w:szCs w:val="24"/>
        </w:rPr>
        <w:t>-</w:t>
      </w:r>
      <w:r w:rsidRPr="00BE1FAE">
        <w:rPr>
          <w:rFonts w:eastAsia="Times New Roman" w:cs="Times New Roman"/>
          <w:szCs w:val="24"/>
        </w:rPr>
        <w:t xml:space="preserve">που δεσμευτήκατε τον Σεπτέμβριο </w:t>
      </w:r>
      <w:r>
        <w:rPr>
          <w:rFonts w:eastAsia="Times New Roman" w:cs="Times New Roman"/>
          <w:szCs w:val="24"/>
        </w:rPr>
        <w:t xml:space="preserve">και </w:t>
      </w:r>
      <w:r w:rsidRPr="00BE1FAE">
        <w:rPr>
          <w:rFonts w:eastAsia="Times New Roman" w:cs="Times New Roman"/>
          <w:szCs w:val="24"/>
        </w:rPr>
        <w:t>απαρχές του έτους ότι θα λειτουργήσει</w:t>
      </w:r>
      <w:r>
        <w:rPr>
          <w:rFonts w:eastAsia="Times New Roman" w:cs="Times New Roman"/>
          <w:szCs w:val="24"/>
        </w:rPr>
        <w:t>-</w:t>
      </w:r>
      <w:r w:rsidRPr="004C04B0">
        <w:rPr>
          <w:rFonts w:eastAsia="Times New Roman" w:cs="Times New Roman"/>
          <w:szCs w:val="24"/>
        </w:rPr>
        <w:t xml:space="preserve"> </w:t>
      </w:r>
      <w:r>
        <w:rPr>
          <w:rFonts w:eastAsia="Times New Roman" w:cs="Times New Roman"/>
          <w:szCs w:val="24"/>
        </w:rPr>
        <w:t xml:space="preserve">δυστυχώς παραμένει στα χαρτιά ή στις αναφορές που κάνετε μέχρι στιγμής. </w:t>
      </w:r>
    </w:p>
    <w:p w14:paraId="37EFF7C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Θα τα καταθέσω στα Πρακτικά. </w:t>
      </w:r>
    </w:p>
    <w:p w14:paraId="37EFF7C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λοιπόν, κύριε Υπουργέ</w:t>
      </w:r>
      <w:r>
        <w:rPr>
          <w:rFonts w:eastAsia="Times New Roman" w:cs="Times New Roman"/>
          <w:szCs w:val="24"/>
        </w:rPr>
        <w:t>,</w:t>
      </w:r>
      <w:r>
        <w:rPr>
          <w:rFonts w:eastAsia="Times New Roman" w:cs="Times New Roman"/>
          <w:szCs w:val="24"/>
        </w:rPr>
        <w:t xml:space="preserve"> και ο προϋπολογισμός που αναφέρετε είναι ελλιπής κατά 50%, απ’ αυτά τα οποία αναφέρετε. Βεβαίως γίνεται η αναφορά και για τους συμβασιούχους στην καθαριότητα, οι οποίοι έχουν να πληρωθούν αρκετό χρονικό διάστημα. Τώρα εδώ μας </w:t>
      </w:r>
      <w:r w:rsidRPr="007D6063">
        <w:rPr>
          <w:rFonts w:eastAsia="Times New Roman" w:cs="Times New Roman"/>
          <w:szCs w:val="24"/>
        </w:rPr>
        <w:t>φέρατε</w:t>
      </w:r>
      <w:r>
        <w:rPr>
          <w:rFonts w:eastAsia="Times New Roman" w:cs="Times New Roman"/>
          <w:szCs w:val="24"/>
        </w:rPr>
        <w:t xml:space="preserve"> ότι όλα λειτουργούν άψογα. </w:t>
      </w:r>
    </w:p>
    <w:p w14:paraId="37EFF7C3"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Όλα αυτά, κύριε Υπουργέ, που σας ανέφερα προηγουμένως, δεν τα αναφέρω εγώ για να κάνω αντιπολίτευση. Τα αναφέρουν οι εργαζόμενοι, οι ιατροί, οι νοσηλευτές, όλο το υπόλοιπο προσωπικό. «Κραυγή αγωνίας εκπέμπουν οι εργαζόμενοι. Με</w:t>
      </w:r>
      <w:r>
        <w:rPr>
          <w:rFonts w:eastAsia="Times New Roman" w:cs="Times New Roman"/>
          <w:szCs w:val="24"/>
        </w:rPr>
        <w:t xml:space="preserve"> το μισό ιατρικό προσωπικό λειτουργεί</w:t>
      </w:r>
      <w:r>
        <w:rPr>
          <w:rFonts w:eastAsia="Times New Roman" w:cs="Times New Roman"/>
          <w:szCs w:val="24"/>
        </w:rPr>
        <w:t>,</w:t>
      </w:r>
      <w:r>
        <w:rPr>
          <w:rFonts w:eastAsia="Times New Roman" w:cs="Times New Roman"/>
          <w:szCs w:val="24"/>
        </w:rPr>
        <w:t xml:space="preserve"> σε σχέση με το 2009</w:t>
      </w:r>
      <w:r>
        <w:rPr>
          <w:rFonts w:eastAsia="Times New Roman" w:cs="Times New Roman"/>
          <w:szCs w:val="24"/>
        </w:rPr>
        <w:t>,</w:t>
      </w:r>
      <w:r>
        <w:rPr>
          <w:rFonts w:eastAsia="Times New Roman" w:cs="Times New Roman"/>
          <w:szCs w:val="24"/>
        </w:rPr>
        <w:t xml:space="preserve"> το Νοσοκομείο Δράμας». Είναι αυτοί οι εργαζόμενοι, κύριε Υπουργέ, που όταν ως κ</w:t>
      </w:r>
      <w:r w:rsidRPr="0094038A">
        <w:rPr>
          <w:rFonts w:eastAsia="Times New Roman" w:cs="Times New Roman"/>
          <w:szCs w:val="24"/>
        </w:rPr>
        <w:t>υβέρνηση</w:t>
      </w:r>
      <w:r>
        <w:rPr>
          <w:rFonts w:eastAsia="Times New Roman" w:cs="Times New Roman"/>
          <w:szCs w:val="24"/>
        </w:rPr>
        <w:t xml:space="preserve"> με τον τότε Υπουργό Υγείας μεταβήκαμε </w:t>
      </w:r>
      <w:r>
        <w:rPr>
          <w:rFonts w:eastAsia="Times New Roman" w:cs="Times New Roman"/>
          <w:szCs w:val="24"/>
        </w:rPr>
        <w:lastRenderedPageBreak/>
        <w:t xml:space="preserve">στο </w:t>
      </w:r>
      <w:r>
        <w:rPr>
          <w:rFonts w:eastAsia="Times New Roman" w:cs="Times New Roman"/>
          <w:szCs w:val="24"/>
        </w:rPr>
        <w:t>ν</w:t>
      </w:r>
      <w:r>
        <w:rPr>
          <w:rFonts w:eastAsia="Times New Roman" w:cs="Times New Roman"/>
          <w:szCs w:val="24"/>
        </w:rPr>
        <w:t>οσοκομείο</w:t>
      </w:r>
      <w:r>
        <w:rPr>
          <w:rFonts w:eastAsia="Times New Roman" w:cs="Times New Roman"/>
          <w:szCs w:val="24"/>
        </w:rPr>
        <w:t>,</w:t>
      </w:r>
      <w:r>
        <w:rPr>
          <w:rFonts w:eastAsia="Times New Roman" w:cs="Times New Roman"/>
          <w:szCs w:val="24"/>
        </w:rPr>
        <w:t xml:space="preserve"> προπηλακιστήκαμε απ’ αυτούς τους εργαζόμενους που σήμε</w:t>
      </w:r>
      <w:r>
        <w:rPr>
          <w:rFonts w:eastAsia="Times New Roman" w:cs="Times New Roman"/>
          <w:szCs w:val="24"/>
        </w:rPr>
        <w:t>ρα σας εγκαλούν. Άρα αυτοί αναφέρουν όλα αυτά και τα αναφέρουν</w:t>
      </w:r>
      <w:r>
        <w:rPr>
          <w:rFonts w:eastAsia="Times New Roman" w:cs="Times New Roman"/>
          <w:szCs w:val="24"/>
        </w:rPr>
        <w:t xml:space="preserve"> από</w:t>
      </w:r>
      <w:r>
        <w:rPr>
          <w:rFonts w:eastAsia="Times New Roman" w:cs="Times New Roman"/>
          <w:szCs w:val="24"/>
        </w:rPr>
        <w:t xml:space="preserve"> </w:t>
      </w:r>
      <w:r>
        <w:rPr>
          <w:rFonts w:eastAsia="Times New Roman" w:cs="Times New Roman"/>
          <w:szCs w:val="24"/>
        </w:rPr>
        <w:t xml:space="preserve">τις </w:t>
      </w:r>
      <w:r>
        <w:rPr>
          <w:rFonts w:eastAsia="Times New Roman" w:cs="Times New Roman"/>
          <w:szCs w:val="24"/>
        </w:rPr>
        <w:t xml:space="preserve">αρχές του προηγούμενου μήνα. Αρχές του έτους ο ίδιος έκανα αυτή την αναφορά και απάντηση δεν πήρα, κύριε Υπουργέ. </w:t>
      </w:r>
    </w:p>
    <w:p w14:paraId="37EFF7C4"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Μολονότι το </w:t>
      </w:r>
      <w:r>
        <w:rPr>
          <w:rFonts w:eastAsia="Times New Roman" w:cs="Times New Roman"/>
          <w:szCs w:val="24"/>
        </w:rPr>
        <w:t>ν</w:t>
      </w:r>
      <w:r>
        <w:rPr>
          <w:rFonts w:eastAsia="Times New Roman" w:cs="Times New Roman"/>
          <w:szCs w:val="24"/>
        </w:rPr>
        <w:t xml:space="preserve">οσοκομείο είχε ενισχυθεί, δεν λειτουργούσε η ΜΕΘ όταν αναλάβαμε. Λειτούργησε η ΜΕΘ, τοποθετήθηκε αξονικός τομογράφος, ανακατασκευάστηκαν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ο προϋπολογισμός αυξήθηκε όπως εσείς είπατε, ενισχύσατε κάποια νοσοκομεία περίπου με ένα εκατομμύριο,</w:t>
      </w:r>
      <w:r>
        <w:rPr>
          <w:rFonts w:eastAsia="Times New Roman" w:cs="Times New Roman"/>
          <w:szCs w:val="24"/>
        </w:rPr>
        <w:t xml:space="preserve"> ενώ εσείς από τον προϋπολογισμό του Υπουργείου </w:t>
      </w:r>
      <w:r>
        <w:rPr>
          <w:rFonts w:eastAsia="Times New Roman" w:cs="Times New Roman"/>
          <w:szCs w:val="24"/>
        </w:rPr>
        <w:t xml:space="preserve">για </w:t>
      </w:r>
      <w:r>
        <w:rPr>
          <w:rFonts w:eastAsia="Times New Roman" w:cs="Times New Roman"/>
          <w:szCs w:val="24"/>
        </w:rPr>
        <w:t xml:space="preserve">το Νοσοκομείο Δράμας διοχετεύσατε </w:t>
      </w:r>
      <w:r>
        <w:rPr>
          <w:rFonts w:eastAsia="Times New Roman" w:cs="Times New Roman"/>
          <w:szCs w:val="24"/>
        </w:rPr>
        <w:t xml:space="preserve">χρήματα </w:t>
      </w:r>
      <w:r>
        <w:rPr>
          <w:rFonts w:eastAsia="Times New Roman" w:cs="Times New Roman"/>
          <w:szCs w:val="24"/>
        </w:rPr>
        <w:t>-μπορεί να μην το γνωρίζετε</w:t>
      </w:r>
      <w:r>
        <w:rPr>
          <w:rFonts w:eastAsia="Times New Roman" w:cs="Times New Roman"/>
          <w:szCs w:val="24"/>
        </w:rPr>
        <w:t>,</w:t>
      </w:r>
      <w:r>
        <w:rPr>
          <w:rFonts w:eastAsia="Times New Roman" w:cs="Times New Roman"/>
          <w:szCs w:val="24"/>
        </w:rPr>
        <w:t xml:space="preserve"> η ΔΥΠΕ </w:t>
      </w:r>
      <w:r>
        <w:rPr>
          <w:rFonts w:eastAsia="Times New Roman" w:cs="Times New Roman"/>
          <w:szCs w:val="24"/>
        </w:rPr>
        <w:t xml:space="preserve">συγκεκριμένα- </w:t>
      </w:r>
      <w:r>
        <w:rPr>
          <w:rFonts w:eastAsia="Times New Roman" w:cs="Times New Roman"/>
          <w:szCs w:val="24"/>
        </w:rPr>
        <w:t>σε άλλα νοσοκομεία της περιοχής σε βάρος του νοσοκομείου. Αυτή είναι η πραγματικότητα, κύριε Υπουργέ. Αυτά τα αν</w:t>
      </w:r>
      <w:r>
        <w:rPr>
          <w:rFonts w:eastAsia="Times New Roman" w:cs="Times New Roman"/>
          <w:szCs w:val="24"/>
        </w:rPr>
        <w:t xml:space="preserve">αφέρουν οι εργαζόμενοι και όχι ο ομιλών ενδεχομένως κάτω από μια αντιπολιτευτική διάθεση. </w:t>
      </w:r>
    </w:p>
    <w:p w14:paraId="37EFF7C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Σας καταθέτω όσα είχατε δεσμευθεί και για το οργανόγραμμα από αρχές του έτους. Δυστυχώς μένουμε στις προκηρύξεις</w:t>
      </w:r>
      <w:r>
        <w:rPr>
          <w:rFonts w:eastAsia="Times New Roman" w:cs="Times New Roman"/>
          <w:szCs w:val="24"/>
        </w:rPr>
        <w:t>,</w:t>
      </w:r>
      <w:r>
        <w:rPr>
          <w:rFonts w:eastAsia="Times New Roman" w:cs="Times New Roman"/>
          <w:szCs w:val="24"/>
        </w:rPr>
        <w:t xml:space="preserve"> αλλά το έργο αυτό το έχετε επαναλάβει τόση ώρα για </w:t>
      </w:r>
      <w:r>
        <w:rPr>
          <w:rFonts w:eastAsia="Times New Roman" w:cs="Times New Roman"/>
          <w:szCs w:val="24"/>
        </w:rPr>
        <w:t>τόσα νοσοκομεία. Μακάρι επιτέλους να το δούμε και όχι προεκλογικά</w:t>
      </w:r>
      <w:r>
        <w:rPr>
          <w:rFonts w:eastAsia="Times New Roman" w:cs="Times New Roman"/>
          <w:szCs w:val="24"/>
        </w:rPr>
        <w:t>,</w:t>
      </w:r>
      <w:r>
        <w:rPr>
          <w:rFonts w:eastAsia="Times New Roman" w:cs="Times New Roman"/>
          <w:szCs w:val="24"/>
        </w:rPr>
        <w:t xml:space="preserve"> γιατί εκείνη την περίοδο μου φαίνεται πως οδηγείτε όλες αυτές τις δεσμεύσεις. </w:t>
      </w:r>
    </w:p>
    <w:p w14:paraId="37EFF7C6" w14:textId="77777777" w:rsidR="00D06C4D" w:rsidRDefault="007419CE">
      <w:pPr>
        <w:spacing w:line="600" w:lineRule="auto"/>
        <w:ind w:firstLine="720"/>
        <w:jc w:val="both"/>
        <w:rPr>
          <w:rFonts w:eastAsia="Times New Roman" w:cs="Times New Roman"/>
          <w:szCs w:val="24"/>
        </w:rPr>
      </w:pPr>
      <w:r w:rsidRPr="008A1899">
        <w:rPr>
          <w:rFonts w:eastAsia="Times New Roman" w:cs="Times New Roman"/>
          <w:szCs w:val="24"/>
        </w:rPr>
        <w:lastRenderedPageBreak/>
        <w:t>(Στ</w:t>
      </w:r>
      <w:r>
        <w:rPr>
          <w:rFonts w:eastAsia="Times New Roman" w:cs="Times New Roman"/>
          <w:szCs w:val="24"/>
        </w:rPr>
        <w:t>ο σημείο αυτό ο Βουλευτής κ. Δημήτριος Κυριαζίδης</w:t>
      </w:r>
      <w:r w:rsidRPr="008A1899">
        <w:rPr>
          <w:rFonts w:eastAsia="Times New Roman" w:cs="Times New Roman"/>
          <w:szCs w:val="24"/>
        </w:rPr>
        <w:t xml:space="preserve"> καταθέτει για τα Πρακτικά τα προαναφερθέντα έγγραφα, τα ο</w:t>
      </w:r>
      <w:r w:rsidRPr="008A1899">
        <w:rPr>
          <w:rFonts w:eastAsia="Times New Roman" w:cs="Times New Roman"/>
          <w:szCs w:val="24"/>
        </w:rPr>
        <w:t xml:space="preserve">ποία βρίσκονται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37EFF7C7" w14:textId="77777777" w:rsidR="00D06C4D" w:rsidRDefault="007419CE">
      <w:pPr>
        <w:spacing w:line="600" w:lineRule="auto"/>
        <w:ind w:firstLine="720"/>
        <w:jc w:val="both"/>
        <w:rPr>
          <w:rFonts w:eastAsia="Times New Roman"/>
          <w:szCs w:val="24"/>
        </w:rPr>
      </w:pPr>
      <w:r w:rsidRPr="00681E71">
        <w:rPr>
          <w:rFonts w:eastAsia="Times New Roman"/>
          <w:b/>
          <w:szCs w:val="24"/>
        </w:rPr>
        <w:t xml:space="preserve">ΠΡΟΕΔΡΕΥΩΝ (Σπυρίδων Λυκούδης): </w:t>
      </w:r>
      <w:r>
        <w:rPr>
          <w:rFonts w:eastAsia="Times New Roman"/>
          <w:szCs w:val="24"/>
        </w:rPr>
        <w:t>Ευχαριστούμε, κύριε συνάδελφε.</w:t>
      </w:r>
    </w:p>
    <w:p w14:paraId="37EFF7C8" w14:textId="77777777" w:rsidR="00D06C4D" w:rsidRDefault="007419CE">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37EFF7C9" w14:textId="77777777" w:rsidR="00D06C4D" w:rsidRDefault="007419CE">
      <w:pPr>
        <w:spacing w:line="600" w:lineRule="auto"/>
        <w:ind w:firstLine="720"/>
        <w:jc w:val="both"/>
        <w:rPr>
          <w:rFonts w:eastAsia="Times New Roman"/>
          <w:szCs w:val="24"/>
        </w:rPr>
      </w:pPr>
      <w:r w:rsidRPr="00681E71">
        <w:rPr>
          <w:rFonts w:eastAsia="Times New Roman"/>
          <w:b/>
          <w:szCs w:val="24"/>
        </w:rPr>
        <w:t>ΠΑΥΛ</w:t>
      </w:r>
      <w:r>
        <w:rPr>
          <w:rFonts w:eastAsia="Times New Roman"/>
          <w:b/>
          <w:szCs w:val="24"/>
        </w:rPr>
        <w:t>ΟΣ</w:t>
      </w:r>
      <w:r w:rsidRPr="00681E71">
        <w:rPr>
          <w:rFonts w:eastAsia="Times New Roman"/>
          <w:b/>
          <w:szCs w:val="24"/>
        </w:rPr>
        <w:t xml:space="preserve"> ΠΟΛΑΚΗΣ (Αναπληρωτής Υπουργός Υγείας): </w:t>
      </w:r>
      <w:r>
        <w:rPr>
          <w:rFonts w:eastAsia="Times New Roman"/>
          <w:szCs w:val="24"/>
        </w:rPr>
        <w:t>Μόνο όποι</w:t>
      </w:r>
      <w:r>
        <w:rPr>
          <w:rFonts w:eastAsia="Times New Roman"/>
          <w:szCs w:val="24"/>
        </w:rPr>
        <w:t xml:space="preserve">ος δεν θέλει να δει δεν βλέπει. </w:t>
      </w:r>
    </w:p>
    <w:p w14:paraId="37EFF7CA" w14:textId="77777777" w:rsidR="00D06C4D" w:rsidRDefault="007419CE">
      <w:pPr>
        <w:spacing w:line="600" w:lineRule="auto"/>
        <w:ind w:firstLine="720"/>
        <w:jc w:val="both"/>
        <w:rPr>
          <w:rFonts w:eastAsia="Times New Roman"/>
          <w:szCs w:val="24"/>
        </w:rPr>
      </w:pPr>
      <w:r>
        <w:rPr>
          <w:rFonts w:eastAsia="Times New Roman"/>
          <w:szCs w:val="24"/>
        </w:rPr>
        <w:t xml:space="preserve">Σας απάντησα προηγουμένως με στοιχεία τα οποία είναι δημόσιες τοποθετήσεις και μπορείτε να ελέγξετε ποιος λέει αλήθεια, αν λέω εγώ αλήθεια ή αν λέτε εσείς. </w:t>
      </w:r>
    </w:p>
    <w:p w14:paraId="37EFF7CB" w14:textId="77777777" w:rsidR="00D06C4D" w:rsidRDefault="007419CE">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Οι εργαζόμενοι τα λένε. </w:t>
      </w:r>
    </w:p>
    <w:p w14:paraId="37EFF7CC" w14:textId="77777777" w:rsidR="00D06C4D" w:rsidRDefault="007419CE">
      <w:pPr>
        <w:spacing w:line="600" w:lineRule="auto"/>
        <w:ind w:firstLine="720"/>
        <w:jc w:val="both"/>
        <w:rPr>
          <w:rFonts w:eastAsia="Times New Roman"/>
          <w:szCs w:val="24"/>
        </w:rPr>
      </w:pPr>
      <w:r>
        <w:rPr>
          <w:rFonts w:eastAsia="Times New Roman"/>
          <w:b/>
          <w:szCs w:val="24"/>
        </w:rPr>
        <w:t>ΠΑΥΛΟΣ ΠΟΛΑΚΗΣ (Ανα</w:t>
      </w:r>
      <w:r>
        <w:rPr>
          <w:rFonts w:eastAsia="Times New Roman"/>
          <w:b/>
          <w:szCs w:val="24"/>
        </w:rPr>
        <w:t xml:space="preserve">πληρωτής Υπουργός Υγείας): </w:t>
      </w:r>
      <w:r>
        <w:rPr>
          <w:rFonts w:eastAsia="Times New Roman"/>
          <w:szCs w:val="24"/>
        </w:rPr>
        <w:t xml:space="preserve">Τι να σας πω τώρα. Ακούστε με. Το ότι το λένε οι εργαζόμενοι… Κι ο </w:t>
      </w:r>
      <w:proofErr w:type="spellStart"/>
      <w:r>
        <w:rPr>
          <w:rFonts w:eastAsia="Times New Roman"/>
          <w:szCs w:val="24"/>
        </w:rPr>
        <w:t>Γιαννακός</w:t>
      </w:r>
      <w:proofErr w:type="spellEnd"/>
      <w:r>
        <w:rPr>
          <w:rFonts w:eastAsia="Times New Roman"/>
          <w:szCs w:val="24"/>
        </w:rPr>
        <w:t xml:space="preserve"> λέει για καταστροφή. Αλήθεια λέει; Έχει χάσει την πρόσβασή του στην εξουσία και ουρλιάζει. Τι να κάνουμε τώρα; Επειδή βγαίνει ένας οποιοσδήποτε και λέει</w:t>
      </w:r>
      <w:r>
        <w:rPr>
          <w:rFonts w:eastAsia="Times New Roman"/>
          <w:szCs w:val="24"/>
        </w:rPr>
        <w:t xml:space="preserve"> ό,τι θέλει; </w:t>
      </w:r>
    </w:p>
    <w:p w14:paraId="37EFF7CD" w14:textId="77777777" w:rsidR="00D06C4D" w:rsidRDefault="007419CE">
      <w:pPr>
        <w:spacing w:line="600" w:lineRule="auto"/>
        <w:ind w:firstLine="720"/>
        <w:jc w:val="both"/>
        <w:rPr>
          <w:rFonts w:eastAsia="Times New Roman"/>
          <w:szCs w:val="24"/>
        </w:rPr>
      </w:pPr>
      <w:r>
        <w:rPr>
          <w:rFonts w:eastAsia="Times New Roman"/>
          <w:szCs w:val="24"/>
        </w:rPr>
        <w:lastRenderedPageBreak/>
        <w:t xml:space="preserve">Εδώ είναι στοιχεία συγκεκριμένα. Σήμερα υπηρετούν πενήντα πέντε ειδικευμένοι κι έχουμε πάρει δεκατρείς μόνιμους, συν τους δεκατέσσερεις επικουρικούς επιπλέον των πενήντα πέντε. Πόσοι υπηρετούσαν πριν από δύο χρόνια, κύριε Κυριαζίδη; </w:t>
      </w:r>
    </w:p>
    <w:p w14:paraId="37EFF7CE" w14:textId="77777777" w:rsidR="00D06C4D" w:rsidRDefault="007419CE">
      <w:pPr>
        <w:spacing w:line="600" w:lineRule="auto"/>
        <w:ind w:firstLine="720"/>
        <w:jc w:val="both"/>
        <w:rPr>
          <w:rFonts w:eastAsia="Times New Roman"/>
          <w:szCs w:val="24"/>
        </w:rPr>
      </w:pPr>
      <w:r>
        <w:rPr>
          <w:rFonts w:eastAsia="Times New Roman"/>
          <w:b/>
          <w:szCs w:val="24"/>
        </w:rPr>
        <w:t>ΔΗΜΗΤΡΙΟ</w:t>
      </w:r>
      <w:r>
        <w:rPr>
          <w:rFonts w:eastAsia="Times New Roman"/>
          <w:b/>
          <w:szCs w:val="24"/>
        </w:rPr>
        <w:t xml:space="preserve">Σ ΚΥΡΙΑΖΙΔΗΣ: </w:t>
      </w:r>
      <w:r>
        <w:rPr>
          <w:rFonts w:eastAsia="Times New Roman"/>
          <w:szCs w:val="24"/>
        </w:rPr>
        <w:t xml:space="preserve">Άρα ψεύδονται; </w:t>
      </w:r>
    </w:p>
    <w:p w14:paraId="37EFF7CF" w14:textId="77777777" w:rsidR="00D06C4D" w:rsidRDefault="007419CE">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Εντάξει, ηρεμία τώρα. </w:t>
      </w:r>
    </w:p>
    <w:p w14:paraId="37EFF7D0" w14:textId="77777777" w:rsidR="00D06C4D" w:rsidRDefault="007419CE">
      <w:pPr>
        <w:spacing w:line="600" w:lineRule="auto"/>
        <w:ind w:firstLine="720"/>
        <w:jc w:val="both"/>
        <w:rPr>
          <w:rFonts w:eastAsia="Times New Roman"/>
          <w:szCs w:val="24"/>
        </w:rPr>
      </w:pPr>
      <w:r>
        <w:rPr>
          <w:rFonts w:eastAsia="Times New Roman"/>
          <w:szCs w:val="24"/>
        </w:rPr>
        <w:t>Επίσης κάποια που ξέχασα να πω πριν</w:t>
      </w:r>
      <w:r>
        <w:rPr>
          <w:rFonts w:eastAsia="Times New Roman"/>
          <w:szCs w:val="24"/>
        </w:rPr>
        <w:t>,</w:t>
      </w:r>
      <w:r>
        <w:rPr>
          <w:rFonts w:eastAsia="Times New Roman"/>
          <w:szCs w:val="24"/>
        </w:rPr>
        <w:t xml:space="preserve"> είναι ότι έχει μπει στο ΕΣΠΑ 2014-2020 </w:t>
      </w:r>
      <w:proofErr w:type="spellStart"/>
      <w:r>
        <w:rPr>
          <w:rFonts w:eastAsia="Times New Roman"/>
          <w:szCs w:val="24"/>
        </w:rPr>
        <w:t>ιατροτεχνολογικός</w:t>
      </w:r>
      <w:proofErr w:type="spellEnd"/>
      <w:r>
        <w:rPr>
          <w:rFonts w:eastAsia="Times New Roman"/>
          <w:szCs w:val="24"/>
        </w:rPr>
        <w:t xml:space="preserve"> εξοπλισμός 2.333.000 για το νοσοκομείο, άλλες 200.000 για τα μό</w:t>
      </w:r>
      <w:r>
        <w:rPr>
          <w:rFonts w:eastAsia="Times New Roman"/>
          <w:szCs w:val="24"/>
        </w:rPr>
        <w:t xml:space="preserve">νιτορ από τη ΜΕΘ και επίσης προμήθεια κλινών και απαραίτητου εξοπλισμού τρίτο πρόγραμμα που είναι ενταγμένα και είναι σε φάση διαδικασία υλοποίησης, 1.000.000 ευρώ. </w:t>
      </w:r>
    </w:p>
    <w:p w14:paraId="37EFF7D1" w14:textId="77777777" w:rsidR="00D06C4D" w:rsidRDefault="007419CE">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Η Νέα Δημοκρατία τα έκανε αυτά.</w:t>
      </w:r>
    </w:p>
    <w:p w14:paraId="37EFF7D2" w14:textId="77777777" w:rsidR="00D06C4D" w:rsidRDefault="007419CE">
      <w:pPr>
        <w:spacing w:line="600" w:lineRule="auto"/>
        <w:ind w:firstLine="720"/>
        <w:jc w:val="both"/>
        <w:rPr>
          <w:rFonts w:eastAsia="Times New Roman"/>
          <w:b/>
          <w:szCs w:val="24"/>
        </w:rPr>
      </w:pPr>
      <w:r>
        <w:rPr>
          <w:rFonts w:eastAsia="Times New Roman"/>
          <w:b/>
          <w:szCs w:val="24"/>
        </w:rPr>
        <w:t xml:space="preserve">ΠΑΥΛΟΣ ΠΟΛΑΚΗΣ (Αναπληρωτής Υπουργός Υγείας): </w:t>
      </w:r>
      <w:r>
        <w:rPr>
          <w:rFonts w:eastAsia="Times New Roman"/>
          <w:szCs w:val="24"/>
        </w:rPr>
        <w:t>Τωρινά είναι αυτά. Όχι δεν τα κάνατε εσείς.</w:t>
      </w:r>
      <w:r w:rsidRPr="00980A7A">
        <w:rPr>
          <w:rFonts w:eastAsia="Times New Roman"/>
          <w:b/>
          <w:szCs w:val="24"/>
        </w:rPr>
        <w:t xml:space="preserve"> </w:t>
      </w:r>
    </w:p>
    <w:p w14:paraId="37EFF7D3" w14:textId="77777777" w:rsidR="00D06C4D" w:rsidRDefault="007419CE">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Το 2014 τα έκανε. </w:t>
      </w:r>
    </w:p>
    <w:p w14:paraId="37EFF7D4" w14:textId="77777777" w:rsidR="00D06C4D" w:rsidRDefault="007419CE">
      <w:pPr>
        <w:spacing w:line="600" w:lineRule="auto"/>
        <w:ind w:firstLine="720"/>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Όχι, σε αυτό το πρόγραμμα μπήκαν τώρα. </w:t>
      </w:r>
    </w:p>
    <w:p w14:paraId="37EFF7D5" w14:textId="77777777" w:rsidR="00D06C4D" w:rsidRDefault="007419CE">
      <w:pPr>
        <w:spacing w:line="600" w:lineRule="auto"/>
        <w:ind w:firstLine="720"/>
        <w:jc w:val="both"/>
        <w:rPr>
          <w:rFonts w:eastAsia="Times New Roman"/>
          <w:szCs w:val="24"/>
        </w:rPr>
      </w:pPr>
      <w:r>
        <w:rPr>
          <w:rFonts w:eastAsia="Times New Roman"/>
          <w:szCs w:val="24"/>
        </w:rPr>
        <w:t xml:space="preserve">Πάμε παρακάτω για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που</w:t>
      </w:r>
      <w:r>
        <w:rPr>
          <w:rFonts w:eastAsia="Times New Roman"/>
          <w:szCs w:val="24"/>
        </w:rPr>
        <w:t xml:space="preserve"> δεν απάντησα πριν. Κοιτάξτε. Στο Κέντρο Υγείας Νευροκοπίου για να μη λέμε τώρα γενικώς και αορίστως, υπηρετούν δέκα άτομα προσωπικό και δώδεκα γιατροί σύνολο είκοσι δύο. Αναμένονται δύο προσλήψεις γιατρών ακόμα από προκηρύξεις που υπάρχουν. </w:t>
      </w:r>
    </w:p>
    <w:p w14:paraId="37EFF7D6" w14:textId="77777777" w:rsidR="00D06C4D" w:rsidRDefault="007419CE">
      <w:pPr>
        <w:spacing w:line="600" w:lineRule="auto"/>
        <w:ind w:firstLine="720"/>
        <w:jc w:val="both"/>
        <w:rPr>
          <w:rFonts w:eastAsia="Times New Roman"/>
          <w:szCs w:val="24"/>
        </w:rPr>
      </w:pPr>
      <w:r>
        <w:rPr>
          <w:rFonts w:eastAsia="Times New Roman"/>
          <w:szCs w:val="24"/>
        </w:rPr>
        <w:t>Στο Κέντρο Υγ</w:t>
      </w:r>
      <w:r>
        <w:rPr>
          <w:rFonts w:eastAsia="Times New Roman"/>
          <w:szCs w:val="24"/>
        </w:rPr>
        <w:t xml:space="preserve">είας </w:t>
      </w:r>
      <w:proofErr w:type="spellStart"/>
      <w:r>
        <w:rPr>
          <w:rFonts w:eastAsia="Times New Roman"/>
          <w:szCs w:val="24"/>
        </w:rPr>
        <w:t>Παρανεστίου</w:t>
      </w:r>
      <w:proofErr w:type="spellEnd"/>
      <w:r>
        <w:rPr>
          <w:rFonts w:eastAsia="Times New Roman"/>
          <w:szCs w:val="24"/>
        </w:rPr>
        <w:t xml:space="preserve"> υπηρετούν δεκατρία άτομα νοσηλευτικό, παραϊατρικό, διοικητικό προσωπικό, πέντε ιατροί γενικής ιατρικής κι ένας παιδίατρος. Αναμέν</w:t>
      </w:r>
      <w:r>
        <w:rPr>
          <w:rFonts w:eastAsia="Times New Roman"/>
          <w:szCs w:val="24"/>
        </w:rPr>
        <w:t>ε</w:t>
      </w:r>
      <w:r>
        <w:rPr>
          <w:rFonts w:eastAsia="Times New Roman"/>
          <w:szCs w:val="24"/>
        </w:rPr>
        <w:t>ται ένας ΤΕ Ραδιολογίας, που έχει ολοκληρωθεί η προκήρυξη.</w:t>
      </w:r>
    </w:p>
    <w:p w14:paraId="37EFF7D7" w14:textId="77777777" w:rsidR="00D06C4D" w:rsidRDefault="007419CE">
      <w:pPr>
        <w:spacing w:line="600" w:lineRule="auto"/>
        <w:ind w:firstLine="720"/>
        <w:jc w:val="both"/>
        <w:rPr>
          <w:rFonts w:eastAsia="Times New Roman"/>
          <w:szCs w:val="24"/>
        </w:rPr>
      </w:pPr>
      <w:r>
        <w:rPr>
          <w:rFonts w:eastAsia="Times New Roman"/>
          <w:szCs w:val="24"/>
        </w:rPr>
        <w:t xml:space="preserve">Στο Κέντρο Υγείας </w:t>
      </w:r>
      <w:proofErr w:type="spellStart"/>
      <w:r>
        <w:rPr>
          <w:rFonts w:eastAsia="Times New Roman"/>
          <w:szCs w:val="24"/>
        </w:rPr>
        <w:t>Προσοτσάνης</w:t>
      </w:r>
      <w:proofErr w:type="spellEnd"/>
      <w:r>
        <w:rPr>
          <w:rFonts w:eastAsia="Times New Roman"/>
          <w:szCs w:val="24"/>
        </w:rPr>
        <w:t xml:space="preserve"> υπάρχουν δεκαέξι άτομα νοσηλευτικό, παραϊατρικό και διοικητικό προσωπικό και έξι ιατροί, εκ των οποίων ένας παιδίατρος. Είκοσι δύο άτομα δηλαδή. </w:t>
      </w:r>
    </w:p>
    <w:p w14:paraId="37EFF7D8" w14:textId="77777777" w:rsidR="00D06C4D" w:rsidRDefault="007419CE">
      <w:pPr>
        <w:spacing w:line="600" w:lineRule="auto"/>
        <w:ind w:firstLine="720"/>
        <w:jc w:val="both"/>
        <w:rPr>
          <w:rFonts w:eastAsia="Times New Roman"/>
          <w:szCs w:val="24"/>
        </w:rPr>
      </w:pPr>
      <w:r>
        <w:rPr>
          <w:rFonts w:eastAsia="Times New Roman"/>
          <w:szCs w:val="24"/>
        </w:rPr>
        <w:t xml:space="preserve">Είκοσι δύο στο Κέντρο Υγείας </w:t>
      </w:r>
      <w:proofErr w:type="spellStart"/>
      <w:r>
        <w:rPr>
          <w:rFonts w:eastAsia="Times New Roman"/>
          <w:szCs w:val="24"/>
        </w:rPr>
        <w:t>Προσοτσάνης</w:t>
      </w:r>
      <w:proofErr w:type="spellEnd"/>
      <w:r>
        <w:rPr>
          <w:rFonts w:eastAsia="Times New Roman"/>
          <w:szCs w:val="24"/>
        </w:rPr>
        <w:t xml:space="preserve">, δεκαεννιά στο Κέντρο Υγείας </w:t>
      </w:r>
      <w:proofErr w:type="spellStart"/>
      <w:r>
        <w:rPr>
          <w:rFonts w:eastAsia="Times New Roman"/>
          <w:szCs w:val="24"/>
        </w:rPr>
        <w:t>Παρανεστίο</w:t>
      </w:r>
      <w:r>
        <w:rPr>
          <w:rFonts w:eastAsia="Times New Roman"/>
          <w:szCs w:val="24"/>
        </w:rPr>
        <w:t>υ</w:t>
      </w:r>
      <w:proofErr w:type="spellEnd"/>
      <w:r>
        <w:rPr>
          <w:rFonts w:eastAsia="Times New Roman"/>
          <w:szCs w:val="24"/>
        </w:rPr>
        <w:t xml:space="preserve"> και είκοσι δύο στο Κέντρο Υγείας Νευροκοπίου. Δεν θεωρώ ότι είναι </w:t>
      </w:r>
      <w:proofErr w:type="spellStart"/>
      <w:r>
        <w:rPr>
          <w:rFonts w:eastAsia="Times New Roman"/>
          <w:szCs w:val="24"/>
        </w:rPr>
        <w:t>υποστελεχωμένα</w:t>
      </w:r>
      <w:proofErr w:type="spellEnd"/>
      <w:r>
        <w:rPr>
          <w:rFonts w:eastAsia="Times New Roman"/>
          <w:szCs w:val="24"/>
        </w:rPr>
        <w:t xml:space="preserve"> αυτά τα </w:t>
      </w:r>
      <w:r>
        <w:rPr>
          <w:rFonts w:eastAsia="Times New Roman"/>
          <w:szCs w:val="24"/>
        </w:rPr>
        <w:t>κ</w:t>
      </w:r>
      <w:r>
        <w:rPr>
          <w:rFonts w:eastAsia="Times New Roman"/>
          <w:szCs w:val="24"/>
        </w:rPr>
        <w:t xml:space="preserve">έντρα. Για να μην τρελαθούμε δηλαδή. </w:t>
      </w:r>
    </w:p>
    <w:p w14:paraId="37EFF7D9" w14:textId="77777777" w:rsidR="00D06C4D" w:rsidRDefault="007419CE">
      <w:pPr>
        <w:spacing w:line="600" w:lineRule="auto"/>
        <w:ind w:firstLine="720"/>
        <w:jc w:val="both"/>
        <w:rPr>
          <w:rFonts w:eastAsia="Times New Roman"/>
          <w:szCs w:val="24"/>
        </w:rPr>
      </w:pPr>
      <w:r>
        <w:rPr>
          <w:rFonts w:eastAsia="Times New Roman"/>
          <w:szCs w:val="24"/>
        </w:rPr>
        <w:lastRenderedPageBreak/>
        <w:t xml:space="preserve">Επίσης στα τρία </w:t>
      </w:r>
      <w:r>
        <w:rPr>
          <w:rFonts w:eastAsia="Times New Roman"/>
          <w:szCs w:val="24"/>
        </w:rPr>
        <w:t>π</w:t>
      </w:r>
      <w:r>
        <w:rPr>
          <w:rFonts w:eastAsia="Times New Roman"/>
          <w:szCs w:val="24"/>
        </w:rPr>
        <w:t xml:space="preserve">εριφερειακά </w:t>
      </w:r>
      <w:r>
        <w:rPr>
          <w:rFonts w:eastAsia="Times New Roman"/>
          <w:szCs w:val="24"/>
        </w:rPr>
        <w:t>ι</w:t>
      </w:r>
      <w:r>
        <w:rPr>
          <w:rFonts w:eastAsia="Times New Roman"/>
          <w:szCs w:val="24"/>
        </w:rPr>
        <w:t xml:space="preserve">ατρεία Καλλιθέας, </w:t>
      </w:r>
      <w:proofErr w:type="spellStart"/>
      <w:r>
        <w:rPr>
          <w:rFonts w:eastAsia="Times New Roman"/>
          <w:szCs w:val="24"/>
        </w:rPr>
        <w:t>Αδριανής</w:t>
      </w:r>
      <w:proofErr w:type="spellEnd"/>
      <w:r>
        <w:rPr>
          <w:rFonts w:eastAsia="Times New Roman"/>
          <w:szCs w:val="24"/>
        </w:rPr>
        <w:t xml:space="preserve">, Ποταμών υπηρετούν τρεις γιατροί. </w:t>
      </w:r>
    </w:p>
    <w:p w14:paraId="37EFF7DA" w14:textId="77777777" w:rsidR="00D06C4D" w:rsidRDefault="007419CE">
      <w:pPr>
        <w:spacing w:line="600" w:lineRule="auto"/>
        <w:ind w:firstLine="720"/>
        <w:jc w:val="both"/>
        <w:rPr>
          <w:rFonts w:eastAsia="Times New Roman"/>
          <w:szCs w:val="24"/>
        </w:rPr>
      </w:pPr>
      <w:r>
        <w:rPr>
          <w:rFonts w:eastAsia="Times New Roman"/>
          <w:szCs w:val="24"/>
        </w:rPr>
        <w:t xml:space="preserve">Θα σας συμβούλευα πριν κάνετε τις </w:t>
      </w:r>
      <w:r>
        <w:rPr>
          <w:rFonts w:eastAsia="Times New Roman"/>
          <w:szCs w:val="24"/>
        </w:rPr>
        <w:t>ερωτήσεις</w:t>
      </w:r>
      <w:r>
        <w:rPr>
          <w:rFonts w:eastAsia="Times New Roman"/>
          <w:szCs w:val="24"/>
        </w:rPr>
        <w:t>,</w:t>
      </w:r>
      <w:r>
        <w:rPr>
          <w:rFonts w:eastAsia="Times New Roman"/>
          <w:szCs w:val="24"/>
        </w:rPr>
        <w:t xml:space="preserve"> να κοιτάζετε λίγο πιο αναλυτικά τα συγκεκριμένα στοιχεία, διότι μπορεί να έχετε πάρει κάποια κεντρική γραμμή αντιπολιτευτικής διάθεσης σε σχέση με πράγματα, αλλά εδώ υπάρχουν </w:t>
      </w:r>
      <w:proofErr w:type="spellStart"/>
      <w:r>
        <w:rPr>
          <w:rFonts w:eastAsia="Times New Roman"/>
          <w:szCs w:val="24"/>
          <w:lang w:val="en-US"/>
        </w:rPr>
        <w:t>facta</w:t>
      </w:r>
      <w:proofErr w:type="spellEnd"/>
      <w:r>
        <w:rPr>
          <w:rFonts w:eastAsia="Times New Roman"/>
          <w:szCs w:val="24"/>
        </w:rPr>
        <w:t>.</w:t>
      </w:r>
    </w:p>
    <w:p w14:paraId="37EFF7DB" w14:textId="77777777" w:rsidR="00D06C4D" w:rsidRDefault="007419CE">
      <w:pPr>
        <w:spacing w:line="600" w:lineRule="auto"/>
        <w:ind w:firstLine="720"/>
        <w:jc w:val="both"/>
        <w:rPr>
          <w:rFonts w:eastAsia="Times New Roman"/>
          <w:b/>
          <w:szCs w:val="24"/>
        </w:rPr>
      </w:pPr>
      <w:r>
        <w:rPr>
          <w:rFonts w:eastAsia="Times New Roman"/>
          <w:b/>
          <w:szCs w:val="24"/>
        </w:rPr>
        <w:t xml:space="preserve">ΔΗΜΗΤΡΙΟΣ ΚΥΡΙΑΖΙΔΗΣ: </w:t>
      </w:r>
      <w:r>
        <w:rPr>
          <w:rFonts w:eastAsia="Times New Roman"/>
          <w:szCs w:val="24"/>
        </w:rPr>
        <w:t>Κα</w:t>
      </w:r>
      <w:r>
        <w:rPr>
          <w:rFonts w:eastAsia="Times New Roman"/>
          <w:szCs w:val="24"/>
        </w:rPr>
        <w:t>μ</w:t>
      </w:r>
      <w:r>
        <w:rPr>
          <w:rFonts w:eastAsia="Times New Roman"/>
          <w:szCs w:val="24"/>
        </w:rPr>
        <w:t xml:space="preserve">μία σχέση. </w:t>
      </w:r>
      <w:r>
        <w:rPr>
          <w:rFonts w:eastAsia="Times New Roman"/>
          <w:b/>
          <w:szCs w:val="24"/>
        </w:rPr>
        <w:t xml:space="preserve"> </w:t>
      </w:r>
    </w:p>
    <w:p w14:paraId="37EFF7DC" w14:textId="77777777" w:rsidR="00D06C4D" w:rsidRDefault="007419CE">
      <w:pPr>
        <w:spacing w:line="600" w:lineRule="auto"/>
        <w:ind w:firstLine="720"/>
        <w:jc w:val="both"/>
        <w:rPr>
          <w:rFonts w:eastAsia="Times New Roman"/>
          <w:szCs w:val="24"/>
        </w:rPr>
      </w:pPr>
      <w:r>
        <w:rPr>
          <w:rFonts w:eastAsia="Times New Roman"/>
          <w:b/>
          <w:szCs w:val="24"/>
        </w:rPr>
        <w:t>ΠΑΥΛΟΣ ΠΟΛΑΚΗΣ (Αναπληρωτ</w:t>
      </w:r>
      <w:r>
        <w:rPr>
          <w:rFonts w:eastAsia="Times New Roman"/>
          <w:b/>
          <w:szCs w:val="24"/>
        </w:rPr>
        <w:t xml:space="preserve">ής Υπουργός Υγείας): </w:t>
      </w:r>
      <w:r>
        <w:rPr>
          <w:rFonts w:eastAsia="Times New Roman"/>
          <w:szCs w:val="24"/>
        </w:rPr>
        <w:t xml:space="preserve">Έχουν προσληφθεί δεκατρείς μόνιμοι γιατροί συν δεκατέσσερεις επικουρικοί. Το καταλάβατε; </w:t>
      </w:r>
    </w:p>
    <w:p w14:paraId="37EFF7DD" w14:textId="77777777" w:rsidR="00D06C4D" w:rsidRDefault="007419CE">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Θα μας πείτε και πόσοι έφυγαν από το </w:t>
      </w:r>
      <w:r>
        <w:rPr>
          <w:rFonts w:eastAsia="Times New Roman"/>
          <w:szCs w:val="24"/>
        </w:rPr>
        <w:t>ν</w:t>
      </w:r>
      <w:r>
        <w:rPr>
          <w:rFonts w:eastAsia="Times New Roman"/>
          <w:szCs w:val="24"/>
        </w:rPr>
        <w:t xml:space="preserve">οσοκομείο; </w:t>
      </w:r>
    </w:p>
    <w:p w14:paraId="37EFF7DE" w14:textId="77777777" w:rsidR="00D06C4D" w:rsidRDefault="007419CE">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Κυριαζίδη, δεν γίνεται έτσι ο διάλο</w:t>
      </w:r>
      <w:r>
        <w:rPr>
          <w:rFonts w:eastAsia="Times New Roman"/>
          <w:szCs w:val="24"/>
        </w:rPr>
        <w:t>γος</w:t>
      </w:r>
      <w:r>
        <w:rPr>
          <w:rFonts w:eastAsia="Times New Roman"/>
          <w:szCs w:val="24"/>
        </w:rPr>
        <w:t>,</w:t>
      </w:r>
      <w:r>
        <w:rPr>
          <w:rFonts w:eastAsia="Times New Roman"/>
          <w:szCs w:val="24"/>
        </w:rPr>
        <w:t xml:space="preserve"> ξέρετε και επιμένετε.</w:t>
      </w:r>
    </w:p>
    <w:p w14:paraId="37EFF7DF" w14:textId="77777777" w:rsidR="00D06C4D" w:rsidRDefault="007419CE">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Αφήστε τους να επιμένουν. Χαλάνε το αφήγημα. Έχουν πάρει μία γραμμή «καταστροφή, καταστροφή, καταστροφή». Τους λες τόσα δίνατε, τόσα δώσαμε. Τόσους είχατε, τόσους πήραμε. Αυτά τα μηχα</w:t>
      </w:r>
      <w:r>
        <w:rPr>
          <w:rFonts w:eastAsia="Times New Roman"/>
          <w:szCs w:val="24"/>
        </w:rPr>
        <w:t xml:space="preserve">νήματα υπήρχαν, αυτά φτιάξαμε, </w:t>
      </w:r>
      <w:r>
        <w:rPr>
          <w:rFonts w:eastAsia="Times New Roman"/>
          <w:szCs w:val="24"/>
        </w:rPr>
        <w:lastRenderedPageBreak/>
        <w:t xml:space="preserve">αυτά κάναμε. Πάλι λένε το ίδιο. Ε, δεν μπορώ να τους βοηθήσω. Είναι άλλου γιατρού υπόθεση αυτό. Τι να κάνουμε; </w:t>
      </w:r>
    </w:p>
    <w:p w14:paraId="37EFF7E0" w14:textId="77777777" w:rsidR="00D06C4D" w:rsidRDefault="007419CE">
      <w:pPr>
        <w:spacing w:line="600" w:lineRule="auto"/>
        <w:ind w:firstLine="720"/>
        <w:jc w:val="both"/>
        <w:rPr>
          <w:rFonts w:eastAsia="Times New Roman"/>
          <w:b/>
          <w:szCs w:val="24"/>
        </w:rPr>
      </w:pPr>
      <w:r>
        <w:rPr>
          <w:rFonts w:eastAsia="Times New Roman"/>
          <w:szCs w:val="24"/>
        </w:rPr>
        <w:t>Ευχαριστώ πολύ.</w:t>
      </w:r>
    </w:p>
    <w:p w14:paraId="37EFF7E1" w14:textId="77777777" w:rsidR="00D06C4D" w:rsidRDefault="007419CE">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Ελάτε στη Δράμα, κύριε Υπουργέ. </w:t>
      </w:r>
    </w:p>
    <w:p w14:paraId="37EFF7E2" w14:textId="77777777" w:rsidR="00D06C4D" w:rsidRDefault="007419CE">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w:t>
      </w:r>
      <w:r>
        <w:rPr>
          <w:rFonts w:eastAsia="Times New Roman"/>
          <w:szCs w:val="24"/>
        </w:rPr>
        <w:t>με, κύριε Υπουργέ.</w:t>
      </w:r>
    </w:p>
    <w:p w14:paraId="37EFF7E3" w14:textId="77777777" w:rsidR="00D06C4D" w:rsidRDefault="007419CE">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στο σημείο αυτό θα σας ανακοινώσω τις επίκαιρες ερωτήσεις που δεν θα συζητηθούν</w:t>
      </w:r>
    </w:p>
    <w:p w14:paraId="37EFF7E4" w14:textId="77777777" w:rsidR="00D06C4D" w:rsidRDefault="007419CE">
      <w:pPr>
        <w:spacing w:line="600" w:lineRule="auto"/>
        <w:ind w:firstLine="720"/>
        <w:jc w:val="both"/>
        <w:rPr>
          <w:rFonts w:eastAsia="Times New Roman"/>
          <w:szCs w:val="24"/>
        </w:rPr>
      </w:pPr>
      <w:r w:rsidRPr="00063E6A">
        <w:rPr>
          <w:rFonts w:eastAsia="Times New Roman"/>
          <w:szCs w:val="24"/>
        </w:rPr>
        <w:t>Η τρίτη με αριθμό 1830/19-6-2018 επίκαιρη ερώτηση δεύτερου κύκλου του Βουλευτή Δράμας του Συνασπισμού Ριζοσπαστικής Αριστεράς κ</w:t>
      </w:r>
      <w:r w:rsidRPr="00063E6A">
        <w:rPr>
          <w:rFonts w:eastAsia="Times New Roman"/>
          <w:szCs w:val="24"/>
        </w:rPr>
        <w:t xml:space="preserve">. </w:t>
      </w:r>
      <w:r w:rsidRPr="00063E6A">
        <w:rPr>
          <w:rFonts w:eastAsia="Times New Roman"/>
          <w:bCs/>
          <w:szCs w:val="24"/>
        </w:rPr>
        <w:t xml:space="preserve">Χρήστου Καραγιαννίδη </w:t>
      </w:r>
      <w:r w:rsidRPr="00063E6A">
        <w:rPr>
          <w:rFonts w:eastAsia="Times New Roman"/>
          <w:szCs w:val="24"/>
        </w:rPr>
        <w:t xml:space="preserve">προς τον Υπουργό </w:t>
      </w:r>
      <w:r w:rsidRPr="00063E6A">
        <w:rPr>
          <w:rFonts w:eastAsia="Times New Roman"/>
          <w:bCs/>
          <w:szCs w:val="24"/>
        </w:rPr>
        <w:t xml:space="preserve">Υγείας, </w:t>
      </w:r>
      <w:r w:rsidRPr="00063E6A">
        <w:rPr>
          <w:rFonts w:eastAsia="Times New Roman"/>
          <w:szCs w:val="24"/>
        </w:rPr>
        <w:t>με θέμα: «Ρύθμιση των υποχρεώσεων των ΔΕ Νοσηλευτών/Νοσηλευτριών και των δικαιωμάτων που απορρέουν από αυτές»</w:t>
      </w:r>
      <w:r>
        <w:rPr>
          <w:rFonts w:eastAsia="Times New Roman"/>
          <w:szCs w:val="24"/>
        </w:rPr>
        <w:t>,</w:t>
      </w:r>
      <w:r>
        <w:rPr>
          <w:rFonts w:eastAsia="Times New Roman"/>
          <w:szCs w:val="24"/>
        </w:rPr>
        <w:t xml:space="preserve"> δεν θα συζητηθεί λόγω κωλύματος του ερωτώντος Βουλευτή</w:t>
      </w:r>
      <w:r w:rsidRPr="00063E6A">
        <w:rPr>
          <w:rFonts w:eastAsia="Times New Roman"/>
          <w:szCs w:val="24"/>
        </w:rPr>
        <w:t xml:space="preserve">. </w:t>
      </w:r>
    </w:p>
    <w:p w14:paraId="37EFF7E5" w14:textId="77777777" w:rsidR="00D06C4D" w:rsidRDefault="007419CE">
      <w:pPr>
        <w:spacing w:line="600" w:lineRule="auto"/>
        <w:ind w:firstLine="720"/>
        <w:jc w:val="both"/>
        <w:rPr>
          <w:rFonts w:eastAsia="Times New Roman"/>
          <w:szCs w:val="24"/>
        </w:rPr>
      </w:pPr>
      <w:r w:rsidRPr="00A370FF">
        <w:rPr>
          <w:rFonts w:eastAsia="Times New Roman"/>
          <w:szCs w:val="24"/>
        </w:rPr>
        <w:t xml:space="preserve">Η πέμπτη με αριθμό 1800/12-6-2018 επίκαιρη ερώτηση δεύτερου κύκλου του Βουλευτή Ιωαννίνων του Συνασπισμού Ριζοσπαστικής Αριστεράς κ. </w:t>
      </w:r>
      <w:r w:rsidRPr="00A370FF">
        <w:rPr>
          <w:rFonts w:eastAsia="Times New Roman"/>
          <w:bCs/>
          <w:szCs w:val="24"/>
        </w:rPr>
        <w:lastRenderedPageBreak/>
        <w:t xml:space="preserve">Χρήστου Μαντά </w:t>
      </w:r>
      <w:r w:rsidRPr="00A370FF">
        <w:rPr>
          <w:rFonts w:eastAsia="Times New Roman"/>
          <w:szCs w:val="24"/>
        </w:rPr>
        <w:t xml:space="preserve">προς τον Υπουργό </w:t>
      </w:r>
      <w:r w:rsidRPr="00A370FF">
        <w:rPr>
          <w:rFonts w:eastAsia="Times New Roman"/>
          <w:bCs/>
          <w:szCs w:val="24"/>
        </w:rPr>
        <w:t>Υγείας,</w:t>
      </w:r>
      <w:r w:rsidRPr="00A370FF">
        <w:rPr>
          <w:rFonts w:eastAsia="Times New Roman"/>
          <w:szCs w:val="24"/>
        </w:rPr>
        <w:t xml:space="preserve"> με θέμα: «Παγκόσμια ημέρα αιμοδότη και Εθνικό Κέντρο Αιμοδοσίας»</w:t>
      </w:r>
      <w:r>
        <w:rPr>
          <w:rFonts w:eastAsia="Times New Roman"/>
          <w:szCs w:val="24"/>
        </w:rPr>
        <w:t>,</w:t>
      </w:r>
      <w:r w:rsidRPr="00DC7465">
        <w:rPr>
          <w:rFonts w:eastAsia="Times New Roman"/>
          <w:szCs w:val="24"/>
        </w:rPr>
        <w:t xml:space="preserve"> </w:t>
      </w:r>
      <w:r>
        <w:rPr>
          <w:rFonts w:eastAsia="Times New Roman"/>
          <w:szCs w:val="24"/>
        </w:rPr>
        <w:t>δεν θα συζητηθεί λ</w:t>
      </w:r>
      <w:r>
        <w:rPr>
          <w:rFonts w:eastAsia="Times New Roman"/>
          <w:szCs w:val="24"/>
        </w:rPr>
        <w:t>όγω κωλύματος του ερωτώντος Βουλευτή</w:t>
      </w:r>
      <w:r w:rsidRPr="00A370FF">
        <w:rPr>
          <w:rFonts w:eastAsia="Times New Roman"/>
          <w:szCs w:val="24"/>
        </w:rPr>
        <w:t>.</w:t>
      </w:r>
    </w:p>
    <w:p w14:paraId="37EFF7E6" w14:textId="77777777" w:rsidR="00D06C4D" w:rsidRDefault="007419CE">
      <w:pPr>
        <w:spacing w:line="600" w:lineRule="auto"/>
        <w:ind w:firstLine="720"/>
        <w:jc w:val="both"/>
        <w:rPr>
          <w:rFonts w:eastAsia="Times New Roman"/>
          <w:szCs w:val="24"/>
        </w:rPr>
      </w:pPr>
      <w:r w:rsidRPr="00A370FF">
        <w:rPr>
          <w:rFonts w:eastAsia="Times New Roman"/>
          <w:szCs w:val="24"/>
        </w:rPr>
        <w:t xml:space="preserve">Η ένατη με αριθμό 1810/13-6-2018 </w:t>
      </w:r>
      <w:r>
        <w:rPr>
          <w:rFonts w:eastAsia="Times New Roman"/>
          <w:szCs w:val="24"/>
        </w:rPr>
        <w:t>ε</w:t>
      </w:r>
      <w:r w:rsidRPr="00A370FF">
        <w:rPr>
          <w:rFonts w:eastAsia="Times New Roman"/>
          <w:szCs w:val="24"/>
        </w:rPr>
        <w:t xml:space="preserve">πίκαιρη </w:t>
      </w:r>
      <w:r>
        <w:rPr>
          <w:rFonts w:eastAsia="Times New Roman"/>
          <w:szCs w:val="24"/>
        </w:rPr>
        <w:t>ε</w:t>
      </w:r>
      <w:r w:rsidRPr="00A370FF">
        <w:rPr>
          <w:rFonts w:eastAsia="Times New Roman"/>
          <w:szCs w:val="24"/>
        </w:rPr>
        <w:t xml:space="preserve">ρώτηση δεύτερου κύκλου του Βουλευτή Β΄ Θεσσαλονίκης της Ένωσης Κεντρώων κ. </w:t>
      </w:r>
      <w:r w:rsidRPr="00A370FF">
        <w:rPr>
          <w:rFonts w:eastAsia="Times New Roman"/>
          <w:bCs/>
          <w:szCs w:val="24"/>
        </w:rPr>
        <w:t xml:space="preserve">Αριστείδη Φωκά </w:t>
      </w:r>
      <w:r w:rsidRPr="00A370FF">
        <w:rPr>
          <w:rFonts w:eastAsia="Times New Roman"/>
          <w:szCs w:val="24"/>
        </w:rPr>
        <w:t xml:space="preserve">προς τον Υπουργό </w:t>
      </w:r>
      <w:r w:rsidRPr="00A370FF">
        <w:rPr>
          <w:rFonts w:eastAsia="Times New Roman"/>
          <w:bCs/>
          <w:szCs w:val="24"/>
        </w:rPr>
        <w:t xml:space="preserve">Οικονομικών, </w:t>
      </w:r>
      <w:r w:rsidRPr="00A370FF">
        <w:rPr>
          <w:rFonts w:eastAsia="Times New Roman"/>
          <w:szCs w:val="24"/>
        </w:rPr>
        <w:t>με θέμα: «Δραματική αύξηση διοδίων», δεν θα συζητηθεί λ</w:t>
      </w:r>
      <w:r w:rsidRPr="00A370FF">
        <w:rPr>
          <w:rFonts w:eastAsia="Times New Roman"/>
          <w:szCs w:val="24"/>
        </w:rPr>
        <w:t xml:space="preserve">όγω αναρμοδιότητας, καθώς αρμόδιο είναι το Υπουργείο Υποδομών και Μεταφορών. </w:t>
      </w:r>
    </w:p>
    <w:p w14:paraId="37EFF7E7" w14:textId="77777777" w:rsidR="00D06C4D" w:rsidRDefault="007419CE">
      <w:pPr>
        <w:spacing w:line="600" w:lineRule="auto"/>
        <w:ind w:firstLine="720"/>
        <w:jc w:val="both"/>
        <w:rPr>
          <w:rFonts w:eastAsia="Times New Roman"/>
          <w:szCs w:val="24"/>
        </w:rPr>
      </w:pPr>
      <w:r w:rsidRPr="009B103C">
        <w:rPr>
          <w:rFonts w:eastAsia="Times New Roman"/>
          <w:szCs w:val="24"/>
        </w:rPr>
        <w:t xml:space="preserve">Η τρίτη με αριθμό 1884/26-6-2018 </w:t>
      </w:r>
      <w:r>
        <w:rPr>
          <w:rFonts w:eastAsia="Times New Roman"/>
          <w:szCs w:val="24"/>
        </w:rPr>
        <w:t>ε</w:t>
      </w:r>
      <w:r w:rsidRPr="009B103C">
        <w:rPr>
          <w:rFonts w:eastAsia="Times New Roman"/>
          <w:szCs w:val="24"/>
        </w:rPr>
        <w:t xml:space="preserve">πίκαιρη </w:t>
      </w:r>
      <w:r>
        <w:rPr>
          <w:rFonts w:eastAsia="Times New Roman"/>
          <w:szCs w:val="24"/>
        </w:rPr>
        <w:t>ε</w:t>
      </w:r>
      <w:r w:rsidRPr="009B103C">
        <w:rPr>
          <w:rFonts w:eastAsia="Times New Roman"/>
          <w:szCs w:val="24"/>
        </w:rPr>
        <w:t>ρώτηση πρώτου κύκλου του Βουλευτή Β΄ Θεσσαλονίκης του Κομμουνιστικού Κόμματος Ελλάδ</w:t>
      </w:r>
      <w:r>
        <w:rPr>
          <w:rFonts w:eastAsia="Times New Roman"/>
          <w:szCs w:val="24"/>
        </w:rPr>
        <w:t>α</w:t>
      </w:r>
      <w:r w:rsidRPr="009B103C">
        <w:rPr>
          <w:rFonts w:eastAsia="Times New Roman"/>
          <w:szCs w:val="24"/>
        </w:rPr>
        <w:t xml:space="preserve">ς κ. </w:t>
      </w:r>
      <w:r w:rsidRPr="009B103C">
        <w:rPr>
          <w:rFonts w:eastAsia="Times New Roman"/>
          <w:bCs/>
          <w:szCs w:val="24"/>
        </w:rPr>
        <w:t xml:space="preserve">Σάκη </w:t>
      </w:r>
      <w:proofErr w:type="spellStart"/>
      <w:r w:rsidRPr="009B103C">
        <w:rPr>
          <w:rFonts w:eastAsia="Times New Roman"/>
          <w:bCs/>
          <w:szCs w:val="24"/>
        </w:rPr>
        <w:t>Βαρδαλή</w:t>
      </w:r>
      <w:proofErr w:type="spellEnd"/>
      <w:r w:rsidRPr="009B103C">
        <w:rPr>
          <w:rFonts w:eastAsia="Times New Roman"/>
          <w:bCs/>
          <w:szCs w:val="24"/>
        </w:rPr>
        <w:t xml:space="preserve"> </w:t>
      </w:r>
      <w:r w:rsidRPr="009B103C">
        <w:rPr>
          <w:rFonts w:eastAsia="Times New Roman"/>
          <w:szCs w:val="24"/>
        </w:rPr>
        <w:t xml:space="preserve">προς τον Υπουργό </w:t>
      </w:r>
      <w:r w:rsidRPr="009B103C">
        <w:rPr>
          <w:rFonts w:eastAsia="Times New Roman"/>
          <w:bCs/>
          <w:szCs w:val="24"/>
        </w:rPr>
        <w:t>Οικονομικών,</w:t>
      </w:r>
      <w:r w:rsidRPr="009B103C">
        <w:rPr>
          <w:rFonts w:eastAsia="Times New Roman"/>
          <w:szCs w:val="24"/>
        </w:rPr>
        <w:t xml:space="preserve"> με </w:t>
      </w:r>
      <w:r w:rsidRPr="009B103C">
        <w:rPr>
          <w:rFonts w:eastAsia="Times New Roman"/>
          <w:szCs w:val="24"/>
        </w:rPr>
        <w:t>θέμα: «Δυσμενείς εξελίξεις σχετικά με την Ελληνική Βιομηχανία Ζάχαρης», δεν θ</w:t>
      </w:r>
      <w:r>
        <w:rPr>
          <w:rFonts w:eastAsia="Times New Roman"/>
          <w:szCs w:val="24"/>
        </w:rPr>
        <w:t xml:space="preserve">α συζητηθεί λόγω κωλύματος του Υπουργού κ. </w:t>
      </w:r>
      <w:proofErr w:type="spellStart"/>
      <w:r>
        <w:rPr>
          <w:rFonts w:eastAsia="Times New Roman"/>
          <w:szCs w:val="24"/>
        </w:rPr>
        <w:t>Τσακαλώτου</w:t>
      </w:r>
      <w:proofErr w:type="spellEnd"/>
      <w:r>
        <w:rPr>
          <w:rFonts w:eastAsia="Times New Roman"/>
          <w:szCs w:val="24"/>
        </w:rPr>
        <w:t xml:space="preserve">. </w:t>
      </w:r>
    </w:p>
    <w:p w14:paraId="37EFF7E8"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έβδομη </w:t>
      </w:r>
      <w:r>
        <w:rPr>
          <w:rFonts w:eastAsia="Times New Roman" w:cs="Times New Roman"/>
          <w:szCs w:val="24"/>
        </w:rPr>
        <w:t>με αριθμό 1729/30-5-2018 επίκαιρη ερώτηση δε</w:t>
      </w:r>
      <w:r>
        <w:rPr>
          <w:rFonts w:eastAsia="Times New Roman" w:cs="Times New Roman"/>
          <w:szCs w:val="24"/>
        </w:rPr>
        <w:t>ύτε</w:t>
      </w:r>
      <w:r>
        <w:rPr>
          <w:rFonts w:eastAsia="Times New Roman" w:cs="Times New Roman"/>
          <w:szCs w:val="24"/>
        </w:rPr>
        <w:t xml:space="preserve">ρου κύκλου του Βουλευτή Α΄ Θεσσαλονίκης της Ένωσης Κεντρώων κ. </w:t>
      </w:r>
      <w:r w:rsidRPr="00505B75">
        <w:rPr>
          <w:rFonts w:eastAsia="Times New Roman" w:cs="Times New Roman"/>
          <w:bCs/>
          <w:szCs w:val="24"/>
        </w:rPr>
        <w:t xml:space="preserve">Ιωάννη </w:t>
      </w:r>
      <w:proofErr w:type="spellStart"/>
      <w:r w:rsidRPr="00505B75">
        <w:rPr>
          <w:rFonts w:eastAsia="Times New Roman" w:cs="Times New Roman"/>
          <w:bCs/>
          <w:szCs w:val="24"/>
        </w:rPr>
        <w:t>Σαρίδη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505B75">
        <w:rPr>
          <w:rFonts w:eastAsia="Times New Roman" w:cs="Times New Roman"/>
          <w:bCs/>
          <w:szCs w:val="24"/>
        </w:rPr>
        <w:t>Οικονομικών,</w:t>
      </w:r>
      <w:r>
        <w:rPr>
          <w:rFonts w:eastAsia="Times New Roman" w:cs="Times New Roman"/>
          <w:bCs/>
          <w:szCs w:val="24"/>
        </w:rPr>
        <w:t xml:space="preserve"> </w:t>
      </w:r>
      <w:r>
        <w:rPr>
          <w:rFonts w:eastAsia="Times New Roman" w:cs="Times New Roman"/>
          <w:szCs w:val="24"/>
        </w:rPr>
        <w:t xml:space="preserve">με θέμα: «Φοροδοτική ικανότητα των Ελλήνων», </w:t>
      </w:r>
      <w:r>
        <w:rPr>
          <w:rFonts w:eastAsia="Times New Roman" w:cs="Times New Roman"/>
          <w:szCs w:val="24"/>
        </w:rPr>
        <w:t xml:space="preserve">δεν θα συζητηθεί </w:t>
      </w:r>
      <w:r>
        <w:rPr>
          <w:rFonts w:eastAsia="Times New Roman" w:cs="Times New Roman"/>
          <w:szCs w:val="24"/>
        </w:rPr>
        <w:t xml:space="preserve">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37EFF7E9"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 xml:space="preserve">δέκατη τρίτη </w:t>
      </w:r>
      <w:r>
        <w:rPr>
          <w:rFonts w:eastAsia="Times New Roman" w:cs="Times New Roman"/>
          <w:szCs w:val="24"/>
        </w:rPr>
        <w:t>με αριθμό 1518/17-4-2018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Η΄ Αντιπρ</w:t>
      </w:r>
      <w:r>
        <w:rPr>
          <w:rFonts w:eastAsia="Times New Roman" w:cs="Times New Roman"/>
          <w:szCs w:val="24"/>
        </w:rPr>
        <w:t>οέδρου της Βουλής και Ανεξάρτητου Βουλευτή Β΄ Πειραι</w:t>
      </w:r>
      <w:r>
        <w:rPr>
          <w:rFonts w:eastAsia="Times New Roman" w:cs="Times New Roman"/>
          <w:szCs w:val="24"/>
        </w:rPr>
        <w:t>ώς</w:t>
      </w:r>
      <w:r>
        <w:rPr>
          <w:rFonts w:eastAsia="Times New Roman" w:cs="Times New Roman"/>
          <w:szCs w:val="24"/>
        </w:rPr>
        <w:t xml:space="preserve"> κ.</w:t>
      </w:r>
      <w:r>
        <w:rPr>
          <w:rFonts w:eastAsia="Times New Roman" w:cs="Times New Roman"/>
          <w:bCs/>
          <w:szCs w:val="24"/>
        </w:rPr>
        <w:t xml:space="preserve"> </w:t>
      </w:r>
      <w:r w:rsidRPr="00505B75">
        <w:rPr>
          <w:rFonts w:eastAsia="Times New Roman" w:cs="Times New Roman"/>
          <w:bCs/>
          <w:szCs w:val="24"/>
        </w:rPr>
        <w:t>Δημητρίου Καμμένου</w:t>
      </w:r>
      <w:r w:rsidRPr="00505B75">
        <w:rPr>
          <w:rFonts w:eastAsia="Times New Roman" w:cs="Times New Roman"/>
          <w:szCs w:val="24"/>
        </w:rPr>
        <w:t xml:space="preserve"> </w:t>
      </w:r>
      <w:r>
        <w:rPr>
          <w:rFonts w:eastAsia="Times New Roman" w:cs="Times New Roman"/>
          <w:szCs w:val="24"/>
        </w:rPr>
        <w:t xml:space="preserve">προς τον Υπουργό </w:t>
      </w:r>
      <w:r w:rsidRPr="00505B75">
        <w:rPr>
          <w:rFonts w:eastAsia="Times New Roman" w:cs="Times New Roman"/>
          <w:bCs/>
          <w:szCs w:val="24"/>
        </w:rPr>
        <w:t>Οικονομικών,</w:t>
      </w:r>
      <w:r>
        <w:rPr>
          <w:rFonts w:eastAsia="Times New Roman" w:cs="Times New Roman"/>
          <w:bCs/>
          <w:szCs w:val="24"/>
        </w:rPr>
        <w:t xml:space="preserve"> </w:t>
      </w:r>
      <w:r>
        <w:rPr>
          <w:rFonts w:eastAsia="Times New Roman" w:cs="Times New Roman"/>
          <w:szCs w:val="24"/>
        </w:rPr>
        <w:t xml:space="preserve">σχετικά με τα προβλήματα </w:t>
      </w:r>
      <w:r>
        <w:rPr>
          <w:rFonts w:eastAsia="Times New Roman" w:cs="Times New Roman"/>
          <w:szCs w:val="24"/>
        </w:rPr>
        <w:t>τεσσάρων</w:t>
      </w:r>
      <w:r>
        <w:rPr>
          <w:rFonts w:eastAsia="Times New Roman" w:cs="Times New Roman"/>
          <w:szCs w:val="24"/>
        </w:rPr>
        <w:t xml:space="preserve"> εκατομμυρίων δανειοληπτών, </w:t>
      </w:r>
      <w:r>
        <w:rPr>
          <w:rFonts w:eastAsia="Times New Roman" w:cs="Times New Roman"/>
          <w:szCs w:val="24"/>
        </w:rPr>
        <w:t xml:space="preserve">δεν θα συζητηθεί </w:t>
      </w:r>
      <w:r>
        <w:rPr>
          <w:rFonts w:eastAsia="Times New Roman" w:cs="Times New Roman"/>
          <w:szCs w:val="24"/>
        </w:rPr>
        <w:t xml:space="preserve">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37EFF7EA"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τέταρ</w:t>
      </w:r>
      <w:r>
        <w:rPr>
          <w:rFonts w:eastAsia="Times New Roman" w:cs="Times New Roman"/>
          <w:szCs w:val="24"/>
        </w:rPr>
        <w:t xml:space="preserve">τη </w:t>
      </w:r>
      <w:r>
        <w:rPr>
          <w:rFonts w:eastAsia="Times New Roman" w:cs="Times New Roman"/>
          <w:szCs w:val="24"/>
        </w:rPr>
        <w:t xml:space="preserve">με αριθμό 1853/25-6-2018 επίκαιρη ερώτηση πρώτου κύκλου του Βουλευτή Α΄ Θεσσαλονίκης της Ένωσης Κεντρώων κ. </w:t>
      </w:r>
      <w:r w:rsidRPr="00505B75">
        <w:rPr>
          <w:rFonts w:eastAsia="Times New Roman" w:cs="Times New Roman"/>
          <w:bCs/>
          <w:szCs w:val="24"/>
        </w:rPr>
        <w:t xml:space="preserve">Ιωάννη </w:t>
      </w:r>
      <w:proofErr w:type="spellStart"/>
      <w:r w:rsidRPr="00505B75">
        <w:rPr>
          <w:rFonts w:eastAsia="Times New Roman" w:cs="Times New Roman"/>
          <w:bCs/>
          <w:szCs w:val="24"/>
        </w:rPr>
        <w:t>Σαρίδη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505B75">
        <w:rPr>
          <w:rFonts w:eastAsia="Times New Roman" w:cs="Times New Roman"/>
          <w:bCs/>
          <w:szCs w:val="24"/>
        </w:rPr>
        <w:t>Εθνικής Άμυνας,</w:t>
      </w:r>
      <w:r>
        <w:rPr>
          <w:rFonts w:eastAsia="Times New Roman" w:cs="Times New Roman"/>
          <w:szCs w:val="24"/>
        </w:rPr>
        <w:t xml:space="preserve"> με θέμα: «Περαιτέρω </w:t>
      </w:r>
      <w:r>
        <w:rPr>
          <w:rFonts w:eastAsia="Times New Roman" w:cs="Times New Roman"/>
          <w:szCs w:val="24"/>
        </w:rPr>
        <w:t>δ</w:t>
      </w:r>
      <w:r>
        <w:rPr>
          <w:rFonts w:eastAsia="Times New Roman" w:cs="Times New Roman"/>
          <w:szCs w:val="24"/>
        </w:rPr>
        <w:t xml:space="preserve">ιευκρινίσεις επί του </w:t>
      </w:r>
      <w:r>
        <w:rPr>
          <w:rFonts w:eastAsia="Times New Roman" w:cs="Times New Roman"/>
          <w:szCs w:val="24"/>
        </w:rPr>
        <w:t>α</w:t>
      </w:r>
      <w:r>
        <w:rPr>
          <w:rFonts w:eastAsia="Times New Roman" w:cs="Times New Roman"/>
          <w:szCs w:val="24"/>
        </w:rPr>
        <w:t xml:space="preserve">μετάθετου στις Ένοπλες Δυνάμεις», </w:t>
      </w:r>
      <w:r>
        <w:rPr>
          <w:rFonts w:eastAsia="Times New Roman" w:cs="Times New Roman"/>
          <w:szCs w:val="24"/>
        </w:rPr>
        <w:t xml:space="preserve">δεν θα συζητηθεί </w:t>
      </w:r>
      <w:r>
        <w:rPr>
          <w:rFonts w:eastAsia="Times New Roman" w:cs="Times New Roman"/>
          <w:szCs w:val="24"/>
        </w:rPr>
        <w:t>λόγω</w:t>
      </w:r>
      <w:r>
        <w:rPr>
          <w:rFonts w:eastAsia="Times New Roman" w:cs="Times New Roman"/>
          <w:szCs w:val="24"/>
        </w:rPr>
        <w:t xml:space="preserve"> κωλύματος του Υπουργού Εθνικής Άμυνας κ. Πάνου Καμμένου, που θα βρίσκεται στην ορκωμοσία νέων σημαιοφόρων στη Σχολή Ναυτικών Δοκίμων.</w:t>
      </w:r>
    </w:p>
    <w:p w14:paraId="37EFF7EB"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πρώτη </w:t>
      </w:r>
      <w:r>
        <w:rPr>
          <w:rFonts w:eastAsia="Times New Roman" w:cs="Times New Roman"/>
          <w:szCs w:val="24"/>
        </w:rPr>
        <w:t xml:space="preserve">με αριθμό 1860/25-6-2018 επίκαιρη ερώτηση πρώτου κύκλου του Βουλευτή Λακωνίας της Νέας Δημοκρατίας κ. </w:t>
      </w:r>
      <w:r w:rsidRPr="00C76D17">
        <w:rPr>
          <w:rFonts w:eastAsia="Times New Roman" w:cs="Times New Roman"/>
          <w:bCs/>
          <w:szCs w:val="24"/>
        </w:rPr>
        <w:t>Αθανασίου Δ</w:t>
      </w:r>
      <w:r w:rsidRPr="00C76D17">
        <w:rPr>
          <w:rFonts w:eastAsia="Times New Roman" w:cs="Times New Roman"/>
          <w:bCs/>
          <w:szCs w:val="24"/>
        </w:rPr>
        <w:t>αβάκη</w:t>
      </w:r>
      <w:r>
        <w:rPr>
          <w:rFonts w:eastAsia="Times New Roman" w:cs="Times New Roman"/>
          <w:szCs w:val="24"/>
        </w:rPr>
        <w:t xml:space="preserve"> προς τον Υπουργό </w:t>
      </w:r>
      <w:r w:rsidRPr="00C76D17">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 xml:space="preserve">με θέμα: «Κυβερνητικό σχέδιο για τα Ελληνικά Αμυντικά Συστήματα (ΕΑΣ)», </w:t>
      </w:r>
      <w:r>
        <w:rPr>
          <w:rFonts w:eastAsia="Times New Roman" w:cs="Times New Roman"/>
          <w:szCs w:val="24"/>
        </w:rPr>
        <w:t xml:space="preserve">δεν θα συζητηθεί </w:t>
      </w:r>
      <w:r>
        <w:rPr>
          <w:rFonts w:eastAsia="Times New Roman" w:cs="Times New Roman"/>
          <w:szCs w:val="24"/>
        </w:rPr>
        <w:t>λόγω κωλύματος του Αναπληρωτή Υπουργού Εθνικής Άμυνας κ. Φώτιου Κουβέλη, ο οποίος θα βρίσκεται</w:t>
      </w:r>
      <w:r w:rsidRPr="00505B75">
        <w:rPr>
          <w:rFonts w:eastAsia="Times New Roman" w:cs="Times New Roman"/>
          <w:szCs w:val="24"/>
        </w:rPr>
        <w:t xml:space="preserve"> </w:t>
      </w:r>
      <w:r>
        <w:rPr>
          <w:rFonts w:eastAsia="Times New Roman" w:cs="Times New Roman"/>
          <w:szCs w:val="24"/>
        </w:rPr>
        <w:t xml:space="preserve">στην ορκωμοσία νέων σημαιοφόρων </w:t>
      </w:r>
      <w:r>
        <w:rPr>
          <w:rFonts w:eastAsia="Times New Roman" w:cs="Times New Roman"/>
          <w:szCs w:val="24"/>
        </w:rPr>
        <w:t>στη Σχολή Ναυτικών Δοκίμων.</w:t>
      </w:r>
    </w:p>
    <w:p w14:paraId="37EFF7EC"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 xml:space="preserve">πρώτη </w:t>
      </w:r>
      <w:r>
        <w:rPr>
          <w:rFonts w:eastAsia="Times New Roman" w:cs="Times New Roman"/>
          <w:szCs w:val="24"/>
        </w:rPr>
        <w:t>με αριθμό 1861/25-6-2018 επίκαιρη ερώτηση δε</w:t>
      </w:r>
      <w:r>
        <w:rPr>
          <w:rFonts w:eastAsia="Times New Roman" w:cs="Times New Roman"/>
          <w:szCs w:val="24"/>
        </w:rPr>
        <w:t>ύτε</w:t>
      </w:r>
      <w:r>
        <w:rPr>
          <w:rFonts w:eastAsia="Times New Roman" w:cs="Times New Roman"/>
          <w:szCs w:val="24"/>
        </w:rPr>
        <w:t xml:space="preserve">ρου κύκλου του Βουλευτή Μαγνησίας της Νέας Δημοκρατίας κ. </w:t>
      </w:r>
      <w:r w:rsidRPr="00C76D17">
        <w:rPr>
          <w:rFonts w:eastAsia="Times New Roman" w:cs="Times New Roman"/>
          <w:bCs/>
          <w:szCs w:val="24"/>
        </w:rPr>
        <w:t xml:space="preserve">Χρήστου </w:t>
      </w:r>
      <w:proofErr w:type="spellStart"/>
      <w:r w:rsidRPr="00C76D17">
        <w:rPr>
          <w:rFonts w:eastAsia="Times New Roman" w:cs="Times New Roman"/>
          <w:bCs/>
          <w:szCs w:val="24"/>
        </w:rPr>
        <w:t>Μπουκώρου</w:t>
      </w:r>
      <w:proofErr w:type="spellEnd"/>
      <w:r>
        <w:rPr>
          <w:rFonts w:eastAsia="Times New Roman" w:cs="Times New Roman"/>
          <w:szCs w:val="24"/>
        </w:rPr>
        <w:t xml:space="preserve"> προς τον Υπουργό </w:t>
      </w:r>
      <w:r w:rsidRPr="00C76D17">
        <w:rPr>
          <w:rFonts w:eastAsia="Times New Roman" w:cs="Times New Roman"/>
          <w:bCs/>
          <w:szCs w:val="24"/>
        </w:rPr>
        <w:t>Οικονομικών,</w:t>
      </w:r>
      <w:r>
        <w:rPr>
          <w:rFonts w:eastAsia="Times New Roman" w:cs="Times New Roman"/>
          <w:szCs w:val="24"/>
        </w:rPr>
        <w:t xml:space="preserve"> με θέμα: «Αδικαιολόγητη αύξηση αντικειμενικών αξιών σε Σωρό και Αλυ</w:t>
      </w:r>
      <w:r>
        <w:rPr>
          <w:rFonts w:eastAsia="Times New Roman" w:cs="Times New Roman"/>
          <w:szCs w:val="24"/>
        </w:rPr>
        <w:t xml:space="preserve">κές Βόλου», </w:t>
      </w:r>
      <w:r>
        <w:rPr>
          <w:rFonts w:eastAsia="Times New Roman" w:cs="Times New Roman"/>
          <w:szCs w:val="24"/>
        </w:rPr>
        <w:t xml:space="preserve">δεν θα συζητηθεί </w:t>
      </w:r>
      <w:r>
        <w:rPr>
          <w:rFonts w:eastAsia="Times New Roman" w:cs="Times New Roman"/>
          <w:szCs w:val="24"/>
        </w:rPr>
        <w:t xml:space="preserve">λόγω κωλύματος της Υφυπουργού Οικονομικών κ. Αικατερίνης </w:t>
      </w:r>
      <w:proofErr w:type="spellStart"/>
      <w:r>
        <w:rPr>
          <w:rFonts w:eastAsia="Times New Roman" w:cs="Times New Roman"/>
          <w:szCs w:val="24"/>
        </w:rPr>
        <w:t>Παπανάτσιου</w:t>
      </w:r>
      <w:proofErr w:type="spellEnd"/>
      <w:r>
        <w:rPr>
          <w:rFonts w:eastAsia="Times New Roman" w:cs="Times New Roman"/>
          <w:szCs w:val="24"/>
        </w:rPr>
        <w:t>.</w:t>
      </w:r>
    </w:p>
    <w:p w14:paraId="37EFF7ED"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w:t>
      </w:r>
      <w:r>
        <w:rPr>
          <w:rFonts w:eastAsia="Times New Roman" w:cs="Times New Roman"/>
          <w:szCs w:val="24"/>
        </w:rPr>
        <w:t>με αριθμό 1855/25-6-2018 επίκαιρη ερώτηση δε</w:t>
      </w:r>
      <w:r>
        <w:rPr>
          <w:rFonts w:eastAsia="Times New Roman" w:cs="Times New Roman"/>
          <w:szCs w:val="24"/>
        </w:rPr>
        <w:t>ύτε</w:t>
      </w:r>
      <w:r>
        <w:rPr>
          <w:rFonts w:eastAsia="Times New Roman" w:cs="Times New Roman"/>
          <w:szCs w:val="24"/>
        </w:rPr>
        <w:t xml:space="preserve">ρου κύκλου του Βουλευτή Β΄ Αθηνών της Δημοκρατικής Συμπαράταξης ΠΑΣΟΚ – ΔΗΜΑΡ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Δημητρίο</w:t>
      </w:r>
      <w:r>
        <w:rPr>
          <w:rFonts w:eastAsia="Times New Roman" w:cs="Times New Roman"/>
          <w:bCs/>
          <w:szCs w:val="24"/>
        </w:rPr>
        <w:t>υ Καρρά</w:t>
      </w:r>
      <w:r>
        <w:rPr>
          <w:rFonts w:eastAsia="Times New Roman" w:cs="Times New Roman"/>
          <w:b/>
          <w:bCs/>
          <w:szCs w:val="24"/>
        </w:rPr>
        <w:t xml:space="preserve"> </w:t>
      </w:r>
      <w:r>
        <w:rPr>
          <w:rFonts w:eastAsia="Times New Roman" w:cs="Times New Roman"/>
          <w:szCs w:val="24"/>
        </w:rPr>
        <w:t xml:space="preserve">προς τον Υπουργό </w:t>
      </w:r>
      <w:r w:rsidRPr="00F17DBC">
        <w:rPr>
          <w:rFonts w:eastAsia="Times New Roman" w:cs="Times New Roman"/>
          <w:bCs/>
          <w:szCs w:val="24"/>
        </w:rPr>
        <w:t>Οικονομικών,</w:t>
      </w:r>
      <w:r>
        <w:rPr>
          <w:rFonts w:eastAsia="Times New Roman" w:cs="Times New Roman"/>
          <w:szCs w:val="24"/>
        </w:rPr>
        <w:t xml:space="preserve"> με θέμα: «Ανάγκη αποκατάστασης της αδικίας εις βάρος των ιδιοκτητών των προσφυγικών παραπηγμάτων, που καλούνται να πληρώσουν εξοντωτικό ΕΝΦΙΑ»,</w:t>
      </w:r>
      <w:r w:rsidRPr="00F17DBC">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της Υφυπουργού Οικονομικών κ. Αικατερίνης </w:t>
      </w:r>
      <w:proofErr w:type="spellStart"/>
      <w:r>
        <w:rPr>
          <w:rFonts w:eastAsia="Times New Roman" w:cs="Times New Roman"/>
          <w:szCs w:val="24"/>
        </w:rPr>
        <w:t>Παπανάτσιου</w:t>
      </w:r>
      <w:proofErr w:type="spellEnd"/>
      <w:r>
        <w:rPr>
          <w:rFonts w:eastAsia="Times New Roman" w:cs="Times New Roman"/>
          <w:szCs w:val="24"/>
        </w:rPr>
        <w:t>.</w:t>
      </w:r>
    </w:p>
    <w:p w14:paraId="37EFF7EE"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όγδοη </w:t>
      </w:r>
      <w:r>
        <w:rPr>
          <w:rFonts w:eastAsia="Times New Roman" w:cs="Times New Roman"/>
          <w:szCs w:val="24"/>
        </w:rPr>
        <w:t>με αριθμό 1753/5-6-2018 επίκαιρη ερώτηση δε</w:t>
      </w:r>
      <w:r>
        <w:rPr>
          <w:rFonts w:eastAsia="Times New Roman" w:cs="Times New Roman"/>
          <w:szCs w:val="24"/>
        </w:rPr>
        <w:t>ύτε</w:t>
      </w:r>
      <w:r>
        <w:rPr>
          <w:rFonts w:eastAsia="Times New Roman" w:cs="Times New Roman"/>
          <w:szCs w:val="24"/>
        </w:rPr>
        <w:t xml:space="preserve">ρου κύκλου του Βουλευτή Αχαΐας της Νέας Δημοκρατίας, κ. </w:t>
      </w:r>
      <w:r w:rsidRPr="00F17DBC">
        <w:rPr>
          <w:rFonts w:eastAsia="Times New Roman" w:cs="Times New Roman"/>
          <w:bCs/>
          <w:szCs w:val="24"/>
        </w:rPr>
        <w:t xml:space="preserve">Ανδρέα </w:t>
      </w:r>
      <w:proofErr w:type="spellStart"/>
      <w:r w:rsidRPr="00F17DBC">
        <w:rPr>
          <w:rFonts w:eastAsia="Times New Roman" w:cs="Times New Roman"/>
          <w:bCs/>
          <w:szCs w:val="24"/>
        </w:rPr>
        <w:t>Κατσανιώτη</w:t>
      </w:r>
      <w:proofErr w:type="spellEnd"/>
      <w:r>
        <w:rPr>
          <w:rFonts w:eastAsia="Times New Roman" w:cs="Times New Roman"/>
          <w:szCs w:val="24"/>
        </w:rPr>
        <w:t xml:space="preserve">, προς τον Υπουργό </w:t>
      </w:r>
      <w:r w:rsidRPr="00F17DBC">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«Απόδοση θαλασσίου μετώπου ή “μετωπικός” εμπαιγμός»,</w:t>
      </w:r>
      <w:r w:rsidRPr="00F17DBC">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w:t>
      </w:r>
      <w:r>
        <w:rPr>
          <w:rFonts w:eastAsia="Times New Roman" w:cs="Times New Roman"/>
          <w:szCs w:val="24"/>
        </w:rPr>
        <w:t xml:space="preserve">κωλύματος της Υφυπουργού Οικονομικών κ. Αικατερίνης </w:t>
      </w:r>
      <w:proofErr w:type="spellStart"/>
      <w:r>
        <w:rPr>
          <w:rFonts w:eastAsia="Times New Roman" w:cs="Times New Roman"/>
          <w:szCs w:val="24"/>
        </w:rPr>
        <w:t>Παπανάτσιου</w:t>
      </w:r>
      <w:proofErr w:type="spellEnd"/>
      <w:r>
        <w:rPr>
          <w:rFonts w:eastAsia="Times New Roman" w:cs="Times New Roman"/>
          <w:szCs w:val="24"/>
        </w:rPr>
        <w:t>.</w:t>
      </w:r>
    </w:p>
    <w:p w14:paraId="37EFF7EF"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 xml:space="preserve">δέκατη </w:t>
      </w:r>
      <w:r>
        <w:rPr>
          <w:rFonts w:eastAsia="Times New Roman" w:cs="Times New Roman"/>
          <w:szCs w:val="24"/>
        </w:rPr>
        <w:t>με αριθμό 1588/3-5-2018 επίκαιρη ερώτηση δε</w:t>
      </w:r>
      <w:r>
        <w:rPr>
          <w:rFonts w:eastAsia="Times New Roman" w:cs="Times New Roman"/>
          <w:szCs w:val="24"/>
        </w:rPr>
        <w:t>ύτε</w:t>
      </w:r>
      <w:r>
        <w:rPr>
          <w:rFonts w:eastAsia="Times New Roman" w:cs="Times New Roman"/>
          <w:szCs w:val="24"/>
        </w:rPr>
        <w:t>ρου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sidRPr="00F17DBC">
        <w:rPr>
          <w:rFonts w:eastAsia="Times New Roman" w:cs="Times New Roman"/>
          <w:bCs/>
          <w:szCs w:val="24"/>
        </w:rPr>
        <w:t xml:space="preserve">Νικολάου </w:t>
      </w:r>
      <w:proofErr w:type="spellStart"/>
      <w:r w:rsidRPr="00F17DBC">
        <w:rPr>
          <w:rFonts w:eastAsia="Times New Roman" w:cs="Times New Roman"/>
          <w:bCs/>
          <w:szCs w:val="24"/>
        </w:rPr>
        <w:t>Κούζηλου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F17DBC">
        <w:rPr>
          <w:rFonts w:eastAsia="Times New Roman" w:cs="Times New Roman"/>
          <w:bCs/>
          <w:szCs w:val="24"/>
        </w:rPr>
        <w:t>Εθνικής Άμυνας,</w:t>
      </w:r>
      <w:r>
        <w:rPr>
          <w:rFonts w:eastAsia="Times New Roman" w:cs="Times New Roman"/>
          <w:szCs w:val="24"/>
        </w:rPr>
        <w:t xml:space="preserve"> με θέμα: «Σχετικά με το μέλλον της Ελληνικής Αμυντικής Βιομηχανίας», </w:t>
      </w:r>
      <w:r>
        <w:rPr>
          <w:rFonts w:eastAsia="Times New Roman" w:cs="Times New Roman"/>
          <w:szCs w:val="24"/>
        </w:rPr>
        <w:t xml:space="preserve">δεν θα συζητηθεί </w:t>
      </w:r>
      <w:r>
        <w:rPr>
          <w:rFonts w:eastAsia="Times New Roman" w:cs="Times New Roman"/>
          <w:szCs w:val="24"/>
        </w:rPr>
        <w:t>λόγω κωλύματος του Αναπληρωτή Υπουργού Εθνικής Άμυνας κ. Φώτιου Κουβέλη.</w:t>
      </w:r>
    </w:p>
    <w:p w14:paraId="37EFF7F0"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ενδέκατη </w:t>
      </w:r>
      <w:r>
        <w:rPr>
          <w:rFonts w:eastAsia="Times New Roman" w:cs="Times New Roman"/>
          <w:szCs w:val="24"/>
        </w:rPr>
        <w:t>με αριθμό 1538/23-4-2018 επίκαιρη ερώτηση δε</w:t>
      </w:r>
      <w:r>
        <w:rPr>
          <w:rFonts w:eastAsia="Times New Roman" w:cs="Times New Roman"/>
          <w:szCs w:val="24"/>
        </w:rPr>
        <w:t>ύτε</w:t>
      </w:r>
      <w:r>
        <w:rPr>
          <w:rFonts w:eastAsia="Times New Roman" w:cs="Times New Roman"/>
          <w:szCs w:val="24"/>
        </w:rPr>
        <w:t>ρου κύκλου του Βουλευτή Επικρατείας το</w:t>
      </w:r>
      <w:r>
        <w:rPr>
          <w:rFonts w:eastAsia="Times New Roman" w:cs="Times New Roman"/>
          <w:szCs w:val="24"/>
        </w:rPr>
        <w:t xml:space="preserve">υ Λαϊκού Συνδέσμου - Χρυσή Αυγή κ. </w:t>
      </w:r>
      <w:r w:rsidRPr="00F17DBC">
        <w:rPr>
          <w:rFonts w:eastAsia="Times New Roman" w:cs="Times New Roman"/>
          <w:bCs/>
          <w:szCs w:val="24"/>
        </w:rPr>
        <w:t>Χρήστου Παππά</w:t>
      </w:r>
      <w:r w:rsidRPr="00F17DBC">
        <w:rPr>
          <w:rFonts w:eastAsia="Times New Roman" w:cs="Times New Roman"/>
          <w:szCs w:val="24"/>
        </w:rPr>
        <w:t xml:space="preserve"> </w:t>
      </w:r>
      <w:r>
        <w:rPr>
          <w:rFonts w:eastAsia="Times New Roman" w:cs="Times New Roman"/>
          <w:szCs w:val="24"/>
        </w:rPr>
        <w:t xml:space="preserve">προς τον Υπουργό </w:t>
      </w:r>
      <w:r w:rsidRPr="00F17DBC">
        <w:rPr>
          <w:rFonts w:eastAsia="Times New Roman" w:cs="Times New Roman"/>
          <w:bCs/>
          <w:szCs w:val="24"/>
        </w:rPr>
        <w:t>Εθνικής Άμυνας,</w:t>
      </w:r>
      <w:r>
        <w:rPr>
          <w:rFonts w:eastAsia="Times New Roman" w:cs="Times New Roman"/>
          <w:szCs w:val="24"/>
        </w:rPr>
        <w:t xml:space="preserve"> με θέμα: «Επιτακτική η ανάγκη αυξήσεως της στρατιωτικής θητείας»,</w:t>
      </w:r>
      <w:r w:rsidRPr="00F17DBC">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λόγω κωλύματος του Αναπληρωτή Υπουργού Εθνικής Άμυνας κ. Φώτιου Κουβέλη.</w:t>
      </w:r>
    </w:p>
    <w:p w14:paraId="37EFF7F1"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δωδέκατη </w:t>
      </w:r>
      <w:r>
        <w:rPr>
          <w:rFonts w:eastAsia="Times New Roman" w:cs="Times New Roman"/>
          <w:szCs w:val="24"/>
        </w:rPr>
        <w:t>με αριθ</w:t>
      </w:r>
      <w:r>
        <w:rPr>
          <w:rFonts w:eastAsia="Times New Roman" w:cs="Times New Roman"/>
          <w:szCs w:val="24"/>
        </w:rPr>
        <w:t>μό 1539/23-4-2018 επίκαιρη ερώτηση δε</w:t>
      </w:r>
      <w:r>
        <w:rPr>
          <w:rFonts w:eastAsia="Times New Roman" w:cs="Times New Roman"/>
          <w:szCs w:val="24"/>
        </w:rPr>
        <w:t>ύτε</w:t>
      </w:r>
      <w:r>
        <w:rPr>
          <w:rFonts w:eastAsia="Times New Roman" w:cs="Times New Roman"/>
          <w:szCs w:val="24"/>
        </w:rPr>
        <w:t>ρου κύκλου του Βουλευτή Επικρατείας του Λαϊκού Συνδέσμου</w:t>
      </w:r>
      <w:r>
        <w:rPr>
          <w:rFonts w:eastAsia="Times New Roman" w:cs="Times New Roman"/>
          <w:szCs w:val="24"/>
        </w:rPr>
        <w:t xml:space="preserve"> </w:t>
      </w:r>
      <w:r>
        <w:rPr>
          <w:rFonts w:eastAsia="Times New Roman" w:cs="Times New Roman"/>
          <w:szCs w:val="24"/>
        </w:rPr>
        <w:t xml:space="preserve">- Χρυσή Αυγή κ. </w:t>
      </w:r>
      <w:r w:rsidRPr="00104BA1">
        <w:rPr>
          <w:rFonts w:eastAsia="Times New Roman" w:cs="Times New Roman"/>
          <w:bCs/>
          <w:szCs w:val="24"/>
        </w:rPr>
        <w:t>Χρήστου Παππά</w:t>
      </w:r>
      <w:r>
        <w:rPr>
          <w:rFonts w:eastAsia="Times New Roman" w:cs="Times New Roman"/>
          <w:bCs/>
          <w:szCs w:val="24"/>
        </w:rPr>
        <w:t xml:space="preserve"> </w:t>
      </w:r>
      <w:r>
        <w:rPr>
          <w:rFonts w:eastAsia="Times New Roman" w:cs="Times New Roman"/>
          <w:szCs w:val="24"/>
        </w:rPr>
        <w:t xml:space="preserve">προς τον Υπουργό </w:t>
      </w:r>
      <w:r w:rsidRPr="00104BA1">
        <w:rPr>
          <w:rFonts w:eastAsia="Times New Roman" w:cs="Times New Roman"/>
          <w:bCs/>
          <w:szCs w:val="24"/>
        </w:rPr>
        <w:t>Εθνικής Άμυνας,</w:t>
      </w:r>
      <w:r>
        <w:rPr>
          <w:rFonts w:eastAsia="Times New Roman" w:cs="Times New Roman"/>
          <w:szCs w:val="24"/>
        </w:rPr>
        <w:t xml:space="preserve"> με θέμα: «Περί της συμμετοχής ένστολων στρατιωτικών σε κομματική πορεία του ΚΚΕ»,</w:t>
      </w:r>
      <w:r w:rsidRPr="00104BA1">
        <w:rPr>
          <w:rFonts w:eastAsia="Times New Roman" w:cs="Times New Roman"/>
          <w:szCs w:val="24"/>
        </w:rPr>
        <w:t xml:space="preserve"> </w:t>
      </w:r>
      <w:r>
        <w:rPr>
          <w:rFonts w:eastAsia="Times New Roman" w:cs="Times New Roman"/>
          <w:szCs w:val="24"/>
        </w:rPr>
        <w:t>δεν θα συζητηθ</w:t>
      </w:r>
      <w:r>
        <w:rPr>
          <w:rFonts w:eastAsia="Times New Roman" w:cs="Times New Roman"/>
          <w:szCs w:val="24"/>
        </w:rPr>
        <w:t xml:space="preserve">εί </w:t>
      </w:r>
      <w:r>
        <w:rPr>
          <w:rFonts w:eastAsia="Times New Roman" w:cs="Times New Roman"/>
          <w:szCs w:val="24"/>
        </w:rPr>
        <w:t>λόγω κωλύματος του Αναπληρωτή Υπουργού Εθνικής Άμυνας κ. Φώτιου Κουβέλη.</w:t>
      </w:r>
    </w:p>
    <w:p w14:paraId="37EFF7F2"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δεύτερη </w:t>
      </w:r>
      <w:r>
        <w:rPr>
          <w:rFonts w:eastAsia="Times New Roman" w:cs="Times New Roman"/>
          <w:szCs w:val="24"/>
        </w:rPr>
        <w:t xml:space="preserve">με αριθμό 5420/25-4-2018 ερώτηση του Ανεξάρτητου Βουλευτή Ευβοίας κ. </w:t>
      </w:r>
      <w:r w:rsidRPr="00104BA1">
        <w:rPr>
          <w:rFonts w:eastAsia="Times New Roman" w:cs="Times New Roman"/>
          <w:bCs/>
          <w:szCs w:val="24"/>
        </w:rPr>
        <w:t>Νικολάου Μίχου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104BA1">
        <w:rPr>
          <w:rFonts w:eastAsia="Times New Roman" w:cs="Times New Roman"/>
          <w:bCs/>
          <w:szCs w:val="24"/>
        </w:rPr>
        <w:t>Εθνικής Άμυνας,</w:t>
      </w:r>
      <w:r>
        <w:rPr>
          <w:rFonts w:eastAsia="Times New Roman" w:cs="Times New Roman"/>
          <w:szCs w:val="24"/>
        </w:rPr>
        <w:t xml:space="preserve"> με </w:t>
      </w:r>
      <w:r>
        <w:rPr>
          <w:rFonts w:eastAsia="Times New Roman" w:cs="Times New Roman"/>
          <w:szCs w:val="24"/>
        </w:rPr>
        <w:lastRenderedPageBreak/>
        <w:t>θέμα: «Αγορά έτοιμων οπλικών συστημάτων»,</w:t>
      </w:r>
      <w:r w:rsidRPr="00104BA1">
        <w:rPr>
          <w:rFonts w:eastAsia="Times New Roman" w:cs="Times New Roman"/>
          <w:szCs w:val="24"/>
        </w:rPr>
        <w:t xml:space="preserve"> </w:t>
      </w:r>
      <w:r>
        <w:rPr>
          <w:rFonts w:eastAsia="Times New Roman" w:cs="Times New Roman"/>
          <w:szCs w:val="24"/>
        </w:rPr>
        <w:t>δεν θα σ</w:t>
      </w:r>
      <w:r>
        <w:rPr>
          <w:rFonts w:eastAsia="Times New Roman" w:cs="Times New Roman"/>
          <w:szCs w:val="24"/>
        </w:rPr>
        <w:t xml:space="preserve">υζητηθεί </w:t>
      </w:r>
      <w:r>
        <w:rPr>
          <w:rFonts w:eastAsia="Times New Roman" w:cs="Times New Roman"/>
          <w:szCs w:val="24"/>
        </w:rPr>
        <w:t>λόγω κωλύματος του Αναπληρωτή Υπουργού Εθνικής Άμυνας κ. Φώτιου Κουβέλη.</w:t>
      </w:r>
    </w:p>
    <w:p w14:paraId="37EFF7F3" w14:textId="77777777" w:rsidR="00D06C4D" w:rsidRDefault="00741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πρώτη με αριθμό 6010/308/16-5-2018 ερώτηση και αίτηση κατάθεσης εγγράφων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Γιάννη Κουτσούκου προς τον Υπουργό Οικονομικών, με θέμα: «Εκκρεμείς υποθέσεις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ε</w:t>
      </w:r>
      <w:r>
        <w:rPr>
          <w:rFonts w:eastAsia="Times New Roman" w:cs="Times New Roman"/>
          <w:szCs w:val="24"/>
        </w:rPr>
        <w:t xml:space="preserve">λέγχων», δεν θα συζητηθεί λόγω κωλύματος του Αναπληρωτή Υπουργού Οικονομικών κ. Γεώργιου </w:t>
      </w:r>
      <w:proofErr w:type="spellStart"/>
      <w:r>
        <w:rPr>
          <w:rFonts w:eastAsia="Times New Roman" w:cs="Times New Roman"/>
          <w:szCs w:val="24"/>
        </w:rPr>
        <w:t>Χουλιαράκη</w:t>
      </w:r>
      <w:proofErr w:type="spellEnd"/>
      <w:r>
        <w:rPr>
          <w:rFonts w:eastAsia="Times New Roman" w:cs="Times New Roman"/>
          <w:szCs w:val="24"/>
        </w:rPr>
        <w:t xml:space="preserve">. Αιτία: </w:t>
      </w:r>
      <w:r>
        <w:rPr>
          <w:rFonts w:eastAsia="Times New Roman" w:cs="Times New Roman"/>
          <w:szCs w:val="24"/>
        </w:rPr>
        <w:t>Φ</w:t>
      </w:r>
      <w:r>
        <w:rPr>
          <w:rFonts w:eastAsia="Times New Roman" w:cs="Times New Roman"/>
          <w:szCs w:val="24"/>
        </w:rPr>
        <w:t xml:space="preserve">όρτος εργασίας. </w:t>
      </w:r>
    </w:p>
    <w:p w14:paraId="37EFF7F4" w14:textId="77777777" w:rsidR="00D06C4D" w:rsidRDefault="00741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w:t>
      </w:r>
      <w:r>
        <w:rPr>
          <w:rFonts w:eastAsia="Times New Roman" w:cs="Times New Roman"/>
          <w:szCs w:val="24"/>
        </w:rPr>
        <w:t xml:space="preserve"> επικαίρων ερωτήσεων.</w:t>
      </w:r>
    </w:p>
    <w:p w14:paraId="37EFF7F5" w14:textId="77777777" w:rsidR="00D06C4D" w:rsidRDefault="007419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C76C56">
        <w:rPr>
          <w:rFonts w:eastAsia="Times New Roman" w:cs="Times New Roman"/>
          <w:szCs w:val="24"/>
        </w:rPr>
        <w:t>δέχεστε στο σημείο αυτό να λύσουμε τη συνεδρίαση;</w:t>
      </w:r>
    </w:p>
    <w:p w14:paraId="37EFF7F6" w14:textId="77777777" w:rsidR="00D06C4D" w:rsidRDefault="007419CE">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37EFF7F7" w14:textId="77777777" w:rsidR="00D06C4D" w:rsidRDefault="007419CE">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7C2999">
        <w:rPr>
          <w:rFonts w:eastAsia="Times New Roman" w:cs="Times New Roman"/>
          <w:b/>
          <w:szCs w:val="24"/>
        </w:rPr>
        <w:t>:</w:t>
      </w:r>
      <w:r>
        <w:rPr>
          <w:rFonts w:eastAsia="Times New Roman" w:cs="Times New Roman"/>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19</w:t>
      </w:r>
      <w:r w:rsidRPr="00C76C56">
        <w:rPr>
          <w:rFonts w:eastAsia="Times New Roman" w:cs="Times New Roman"/>
          <w:szCs w:val="24"/>
        </w:rPr>
        <w:t>.</w:t>
      </w:r>
      <w:r>
        <w:rPr>
          <w:rFonts w:eastAsia="Times New Roman" w:cs="Times New Roman"/>
          <w:szCs w:val="24"/>
        </w:rPr>
        <w:t>43΄</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w:t>
      </w:r>
      <w:r>
        <w:rPr>
          <w:rFonts w:eastAsia="Times New Roman" w:cs="Times New Roman"/>
          <w:szCs w:val="24"/>
        </w:rPr>
        <w:t xml:space="preserve"> την προσεχή </w:t>
      </w:r>
      <w:r w:rsidRPr="00C76C56">
        <w:rPr>
          <w:rFonts w:eastAsia="Times New Roman" w:cs="Times New Roman"/>
          <w:szCs w:val="24"/>
        </w:rPr>
        <w:t>Τετάρτ</w:t>
      </w:r>
      <w:r w:rsidRPr="00C76C56">
        <w:rPr>
          <w:rFonts w:eastAsia="Times New Roman" w:cs="Times New Roman"/>
          <w:szCs w:val="24"/>
        </w:rPr>
        <w:t xml:space="preserve">η </w:t>
      </w:r>
      <w:r>
        <w:rPr>
          <w:rFonts w:eastAsia="Times New Roman" w:cs="Times New Roman"/>
          <w:szCs w:val="24"/>
        </w:rPr>
        <w:t xml:space="preserve">4 Ιουλίου 2018 </w:t>
      </w:r>
      <w:r w:rsidRPr="00C76C56">
        <w:rPr>
          <w:rFonts w:eastAsia="Times New Roman" w:cs="Times New Roman"/>
          <w:szCs w:val="24"/>
        </w:rPr>
        <w:t>και ώρα 10.00΄</w:t>
      </w:r>
      <w:r>
        <w:rPr>
          <w:rFonts w:eastAsia="Times New Roman" w:cs="Times New Roman"/>
          <w:szCs w:val="24"/>
        </w:rPr>
        <w:t>,</w:t>
      </w:r>
      <w:r w:rsidRPr="00C76C56">
        <w:rPr>
          <w:rFonts w:eastAsia="Times New Roman" w:cs="Times New Roman"/>
          <w:szCs w:val="24"/>
        </w:rPr>
        <w:t xml:space="preserve"> με α</w:t>
      </w:r>
      <w:r>
        <w:rPr>
          <w:rFonts w:eastAsia="Times New Roman" w:cs="Times New Roman"/>
          <w:szCs w:val="24"/>
        </w:rPr>
        <w:t>ντικείμενο εργασιών του Σώματος:</w:t>
      </w:r>
      <w:r w:rsidRPr="00C76C56">
        <w:rPr>
          <w:rFonts w:eastAsia="Times New Roman" w:cs="Times New Roman"/>
          <w:szCs w:val="24"/>
        </w:rPr>
        <w:t xml:space="preserve"> νομοθετική εργασία</w:t>
      </w:r>
      <w:r>
        <w:rPr>
          <w:rFonts w:eastAsia="Times New Roman" w:cs="Times New Roman"/>
          <w:szCs w:val="24"/>
        </w:rPr>
        <w:t xml:space="preserve">, </w:t>
      </w:r>
      <w:r w:rsidRPr="00C76C56">
        <w:rPr>
          <w:rFonts w:eastAsia="Times New Roman" w:cs="Times New Roman"/>
          <w:szCs w:val="24"/>
        </w:rPr>
        <w:t xml:space="preserve">σύμφωνα με την ημερήσια διάταξη που </w:t>
      </w:r>
      <w:r>
        <w:rPr>
          <w:rFonts w:eastAsia="Times New Roman" w:cs="Times New Roman"/>
          <w:szCs w:val="24"/>
        </w:rPr>
        <w:t xml:space="preserve">σας </w:t>
      </w:r>
      <w:r w:rsidRPr="00C76C56">
        <w:rPr>
          <w:rFonts w:eastAsia="Times New Roman" w:cs="Times New Roman"/>
          <w:szCs w:val="24"/>
        </w:rPr>
        <w:t xml:space="preserve">έχει διανεμηθεί. </w:t>
      </w:r>
    </w:p>
    <w:p w14:paraId="37EFF7F8" w14:textId="77777777" w:rsidR="00D06C4D" w:rsidRDefault="007419CE">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ΟΙ ΓΡΑΜΜΑΤΕΙΣ</w:t>
      </w:r>
      <w:r w:rsidRPr="00C76C56">
        <w:rPr>
          <w:rFonts w:eastAsia="Times New Roman" w:cs="Times New Roman"/>
          <w:szCs w:val="24"/>
        </w:rPr>
        <w:t xml:space="preserve"> </w:t>
      </w:r>
    </w:p>
    <w:p w14:paraId="37EFF7F9" w14:textId="77777777" w:rsidR="00D06C4D" w:rsidRDefault="00D06C4D">
      <w:pPr>
        <w:tabs>
          <w:tab w:val="left" w:pos="1138"/>
          <w:tab w:val="left" w:pos="1565"/>
          <w:tab w:val="left" w:pos="2965"/>
          <w:tab w:val="center" w:pos="4753"/>
        </w:tabs>
        <w:spacing w:line="600" w:lineRule="auto"/>
        <w:ind w:firstLine="720"/>
        <w:jc w:val="both"/>
        <w:rPr>
          <w:rFonts w:eastAsia="Times New Roman" w:cs="Times New Roman"/>
          <w:szCs w:val="24"/>
        </w:rPr>
      </w:pPr>
    </w:p>
    <w:sectPr w:rsidR="00D06C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MF55KBZeY+WTum1eUdxtHGHM+JE=" w:salt="FBSMgmvzvbvbdGQtpiZM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C4D"/>
    <w:rsid w:val="007419CE"/>
    <w:rsid w:val="00D06C4D"/>
    <w:rsid w:val="00F317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F684"/>
  <w15:docId w15:val="{0426EA0E-64BE-4998-B1FE-BCCCF56B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0AE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663</MetadataID>
    <Session xmlns="641f345b-441b-4b81-9152-adc2e73ba5e1">Γ´</Session>
    <Date xmlns="641f345b-441b-4b81-9152-adc2e73ba5e1">2018-07-01T21:00:00+00:00</Date>
    <Status xmlns="641f345b-441b-4b81-9152-adc2e73ba5e1">
      <Url>http://srv-sp1/praktika/Lists/Incoming_Metadata/EditForm.aspx?ID=663&amp;Source=/praktika/Recordings_Library/Forms/AllItems.aspx</Url>
      <Description>Δημοσιεύτηκε</Description>
    </Status>
    <Meeting xmlns="641f345b-441b-4b81-9152-adc2e73ba5e1">ΡΜΗ´</Meeting>
  </documentManagement>
</p:properties>
</file>

<file path=customXml/itemProps1.xml><?xml version="1.0" encoding="utf-8"?>
<ds:datastoreItem xmlns:ds="http://schemas.openxmlformats.org/officeDocument/2006/customXml" ds:itemID="{28260E8E-0B5B-4EE4-BE6C-9B255239D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39ED7-1315-4BE9-8C66-D139033BC875}">
  <ds:schemaRefs>
    <ds:schemaRef ds:uri="http://schemas.microsoft.com/sharepoint/v3/contenttype/forms"/>
  </ds:schemaRefs>
</ds:datastoreItem>
</file>

<file path=customXml/itemProps3.xml><?xml version="1.0" encoding="utf-8"?>
<ds:datastoreItem xmlns:ds="http://schemas.openxmlformats.org/officeDocument/2006/customXml" ds:itemID="{BCA431F5-C748-485A-922B-A99E6D2B0EB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13477</Words>
  <Characters>72776</Characters>
  <Application>Microsoft Office Word</Application>
  <DocSecurity>0</DocSecurity>
  <Lines>606</Lines>
  <Paragraphs>172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2018-07-10T10:00:00Z</dcterms:created>
  <dcterms:modified xsi:type="dcterms:W3CDTF">2018-07-10T10:00:00Z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