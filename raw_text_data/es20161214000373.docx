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C4B58" w14:textId="77777777" w:rsidR="00C038AA" w:rsidRPr="00C038AA" w:rsidRDefault="00C038AA" w:rsidP="00C038AA">
      <w:pPr>
        <w:spacing w:after="0" w:line="360" w:lineRule="auto"/>
        <w:rPr>
          <w:ins w:id="0" w:author="Φλούδα Χριστίνα" w:date="2016-12-20T12:55:00Z"/>
          <w:rFonts w:eastAsia="Times New Roman"/>
          <w:szCs w:val="24"/>
          <w:lang w:eastAsia="en-US"/>
        </w:rPr>
      </w:pPr>
      <w:bookmarkStart w:id="1" w:name="_GoBack"/>
      <w:bookmarkEnd w:id="1"/>
      <w:ins w:id="2" w:author="Φλούδα Χριστίνα" w:date="2016-12-20T12:55:00Z">
        <w:r w:rsidRPr="00C038A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4E33540" w14:textId="77777777" w:rsidR="00C038AA" w:rsidRPr="00C038AA" w:rsidRDefault="00C038AA" w:rsidP="00C038AA">
      <w:pPr>
        <w:spacing w:after="0" w:line="360" w:lineRule="auto"/>
        <w:rPr>
          <w:ins w:id="3" w:author="Φλούδα Χριστίνα" w:date="2016-12-20T12:55:00Z"/>
          <w:rFonts w:eastAsia="Times New Roman"/>
          <w:szCs w:val="24"/>
          <w:lang w:eastAsia="en-US"/>
        </w:rPr>
      </w:pPr>
    </w:p>
    <w:p w14:paraId="7B7EC09F" w14:textId="77777777" w:rsidR="00C038AA" w:rsidRPr="00C038AA" w:rsidRDefault="00C038AA" w:rsidP="00C038AA">
      <w:pPr>
        <w:spacing w:after="0" w:line="360" w:lineRule="auto"/>
        <w:rPr>
          <w:ins w:id="4" w:author="Φλούδα Χριστίνα" w:date="2016-12-20T12:55:00Z"/>
          <w:rFonts w:eastAsia="Times New Roman"/>
          <w:szCs w:val="24"/>
          <w:lang w:eastAsia="en-US"/>
        </w:rPr>
      </w:pPr>
      <w:ins w:id="5" w:author="Φλούδα Χριστίνα" w:date="2016-12-20T12:55:00Z">
        <w:r w:rsidRPr="00C038AA">
          <w:rPr>
            <w:rFonts w:eastAsia="Times New Roman"/>
            <w:szCs w:val="24"/>
            <w:lang w:eastAsia="en-US"/>
          </w:rPr>
          <w:t>ΠΙΝΑΚΑΣ ΠΕΡΙΕΧΟΜΕΝΩΝ</w:t>
        </w:r>
      </w:ins>
    </w:p>
    <w:p w14:paraId="48B094F0" w14:textId="77777777" w:rsidR="00C038AA" w:rsidRPr="00C038AA" w:rsidRDefault="00C038AA" w:rsidP="00C038AA">
      <w:pPr>
        <w:spacing w:after="0" w:line="360" w:lineRule="auto"/>
        <w:rPr>
          <w:ins w:id="6" w:author="Φλούδα Χριστίνα" w:date="2016-12-20T12:55:00Z"/>
          <w:rFonts w:eastAsia="Times New Roman"/>
          <w:szCs w:val="24"/>
          <w:lang w:eastAsia="en-US"/>
        </w:rPr>
      </w:pPr>
      <w:ins w:id="7" w:author="Φλούδα Χριστίνα" w:date="2016-12-20T12:55:00Z">
        <w:r w:rsidRPr="00C038AA">
          <w:rPr>
            <w:rFonts w:eastAsia="Times New Roman"/>
            <w:szCs w:val="24"/>
            <w:lang w:eastAsia="en-US"/>
          </w:rPr>
          <w:t xml:space="preserve">ΙΖ΄ ΠΕΡΙΟΔΟΣ </w:t>
        </w:r>
      </w:ins>
    </w:p>
    <w:p w14:paraId="394E9AB9" w14:textId="77777777" w:rsidR="00C038AA" w:rsidRPr="00C038AA" w:rsidRDefault="00C038AA" w:rsidP="00C038AA">
      <w:pPr>
        <w:spacing w:after="0" w:line="360" w:lineRule="auto"/>
        <w:rPr>
          <w:ins w:id="8" w:author="Φλούδα Χριστίνα" w:date="2016-12-20T12:55:00Z"/>
          <w:rFonts w:eastAsia="Times New Roman"/>
          <w:szCs w:val="24"/>
          <w:lang w:eastAsia="en-US"/>
        </w:rPr>
      </w:pPr>
      <w:ins w:id="9" w:author="Φλούδα Χριστίνα" w:date="2016-12-20T12:55:00Z">
        <w:r w:rsidRPr="00C038AA">
          <w:rPr>
            <w:rFonts w:eastAsia="Times New Roman"/>
            <w:szCs w:val="24"/>
            <w:lang w:eastAsia="en-US"/>
          </w:rPr>
          <w:t>ΠΡΟΕΔΡΕΥΟΜΕΝΗΣ ΚΟΙΝΟΒΟΥΛΕΥΤΙΚΗΣ ΔΗΜΟΚΡΑΤΙΑΣ</w:t>
        </w:r>
      </w:ins>
    </w:p>
    <w:p w14:paraId="17927564" w14:textId="77777777" w:rsidR="00C038AA" w:rsidRPr="00C038AA" w:rsidRDefault="00C038AA" w:rsidP="00C038AA">
      <w:pPr>
        <w:spacing w:after="0" w:line="360" w:lineRule="auto"/>
        <w:rPr>
          <w:ins w:id="10" w:author="Φλούδα Χριστίνα" w:date="2016-12-20T12:55:00Z"/>
          <w:rFonts w:eastAsia="Times New Roman"/>
          <w:szCs w:val="24"/>
          <w:lang w:eastAsia="en-US"/>
        </w:rPr>
      </w:pPr>
      <w:ins w:id="11" w:author="Φλούδα Χριστίνα" w:date="2016-12-20T12:55:00Z">
        <w:r w:rsidRPr="00C038AA">
          <w:rPr>
            <w:rFonts w:eastAsia="Times New Roman"/>
            <w:szCs w:val="24"/>
            <w:lang w:eastAsia="en-US"/>
          </w:rPr>
          <w:t>ΣΥΝΟΔΟΣ Β΄</w:t>
        </w:r>
      </w:ins>
    </w:p>
    <w:p w14:paraId="68AE2A0F" w14:textId="77777777" w:rsidR="00C038AA" w:rsidRPr="00C038AA" w:rsidRDefault="00C038AA" w:rsidP="00C038AA">
      <w:pPr>
        <w:spacing w:after="0" w:line="360" w:lineRule="auto"/>
        <w:rPr>
          <w:ins w:id="12" w:author="Φλούδα Χριστίνα" w:date="2016-12-20T12:55:00Z"/>
          <w:rFonts w:eastAsia="Times New Roman"/>
          <w:szCs w:val="24"/>
          <w:lang w:eastAsia="en-US"/>
        </w:rPr>
      </w:pPr>
    </w:p>
    <w:p w14:paraId="7C906C25" w14:textId="77777777" w:rsidR="00C038AA" w:rsidRPr="00C038AA" w:rsidRDefault="00C038AA" w:rsidP="00C038AA">
      <w:pPr>
        <w:spacing w:after="0" w:line="360" w:lineRule="auto"/>
        <w:rPr>
          <w:ins w:id="13" w:author="Φλούδα Χριστίνα" w:date="2016-12-20T12:55:00Z"/>
          <w:rFonts w:eastAsia="Times New Roman"/>
          <w:szCs w:val="24"/>
          <w:lang w:eastAsia="en-US"/>
        </w:rPr>
      </w:pPr>
      <w:ins w:id="14" w:author="Φλούδα Χριστίνα" w:date="2016-12-20T12:55:00Z">
        <w:r w:rsidRPr="00C038AA">
          <w:rPr>
            <w:rFonts w:eastAsia="Times New Roman"/>
            <w:szCs w:val="24"/>
            <w:lang w:eastAsia="en-US"/>
          </w:rPr>
          <w:t>ΣΥΝΕΔΡΙΑΣΗ ΜΖ΄</w:t>
        </w:r>
      </w:ins>
    </w:p>
    <w:p w14:paraId="4B91BA75" w14:textId="77777777" w:rsidR="00C038AA" w:rsidRPr="00C038AA" w:rsidRDefault="00C038AA" w:rsidP="00C038AA">
      <w:pPr>
        <w:spacing w:after="0" w:line="360" w:lineRule="auto"/>
        <w:rPr>
          <w:ins w:id="15" w:author="Φλούδα Χριστίνα" w:date="2016-12-20T12:55:00Z"/>
          <w:rFonts w:eastAsia="Times New Roman"/>
          <w:szCs w:val="24"/>
          <w:lang w:eastAsia="en-US"/>
        </w:rPr>
      </w:pPr>
      <w:ins w:id="16" w:author="Φλούδα Χριστίνα" w:date="2016-12-20T12:55:00Z">
        <w:r w:rsidRPr="00C038AA">
          <w:rPr>
            <w:rFonts w:eastAsia="Times New Roman"/>
            <w:szCs w:val="24"/>
            <w:lang w:eastAsia="en-US"/>
          </w:rPr>
          <w:t>Τετάρτη  14 Δεκεμβρίου 2016</w:t>
        </w:r>
      </w:ins>
    </w:p>
    <w:p w14:paraId="30AAED73" w14:textId="77777777" w:rsidR="00C038AA" w:rsidRPr="00C038AA" w:rsidRDefault="00C038AA" w:rsidP="00C038AA">
      <w:pPr>
        <w:spacing w:after="0" w:line="360" w:lineRule="auto"/>
        <w:rPr>
          <w:ins w:id="17" w:author="Φλούδα Χριστίνα" w:date="2016-12-20T12:55:00Z"/>
          <w:rFonts w:eastAsia="Times New Roman"/>
          <w:szCs w:val="24"/>
          <w:lang w:eastAsia="en-US"/>
        </w:rPr>
      </w:pPr>
    </w:p>
    <w:p w14:paraId="2864318A" w14:textId="77777777" w:rsidR="00C038AA" w:rsidRPr="00C038AA" w:rsidRDefault="00C038AA" w:rsidP="00C038AA">
      <w:pPr>
        <w:spacing w:after="0" w:line="360" w:lineRule="auto"/>
        <w:rPr>
          <w:ins w:id="18" w:author="Φλούδα Χριστίνα" w:date="2016-12-20T12:55:00Z"/>
          <w:rFonts w:eastAsia="Times New Roman"/>
          <w:szCs w:val="24"/>
          <w:lang w:eastAsia="en-US"/>
        </w:rPr>
      </w:pPr>
      <w:ins w:id="19" w:author="Φλούδα Χριστίνα" w:date="2016-12-20T12:55:00Z">
        <w:r w:rsidRPr="00C038AA">
          <w:rPr>
            <w:rFonts w:eastAsia="Times New Roman"/>
            <w:szCs w:val="24"/>
            <w:lang w:eastAsia="en-US"/>
          </w:rPr>
          <w:t>ΘΕΜΑΤΑ</w:t>
        </w:r>
      </w:ins>
    </w:p>
    <w:p w14:paraId="26CD5007" w14:textId="77777777" w:rsidR="00C038AA" w:rsidRPr="00C038AA" w:rsidRDefault="00C038AA" w:rsidP="00C038AA">
      <w:pPr>
        <w:spacing w:after="0" w:line="360" w:lineRule="auto"/>
        <w:rPr>
          <w:ins w:id="20" w:author="Φλούδα Χριστίνα" w:date="2016-12-20T12:55:00Z"/>
          <w:rFonts w:eastAsia="Times New Roman"/>
          <w:szCs w:val="24"/>
          <w:lang w:eastAsia="en-US"/>
        </w:rPr>
      </w:pPr>
      <w:ins w:id="21" w:author="Φλούδα Χριστίνα" w:date="2016-12-20T12:55:00Z">
        <w:r w:rsidRPr="00C038AA">
          <w:rPr>
            <w:rFonts w:eastAsia="Times New Roman"/>
            <w:szCs w:val="24"/>
            <w:lang w:eastAsia="en-US"/>
          </w:rPr>
          <w:t xml:space="preserve"> </w:t>
        </w:r>
        <w:r w:rsidRPr="00C038AA">
          <w:rPr>
            <w:rFonts w:eastAsia="Times New Roman"/>
            <w:szCs w:val="24"/>
            <w:lang w:eastAsia="en-US"/>
          </w:rPr>
          <w:br/>
          <w:t xml:space="preserve">Α. ΕΙΔΙΚΑ ΘΕΜΑΤΑ </w:t>
        </w:r>
        <w:r w:rsidRPr="00C038AA">
          <w:rPr>
            <w:rFonts w:eastAsia="Times New Roman"/>
            <w:szCs w:val="24"/>
            <w:lang w:eastAsia="en-US"/>
          </w:rPr>
          <w:br/>
          <w:t xml:space="preserve">1. Επικύρωση Πρακτικών, σελ. </w:t>
        </w:r>
        <w:r w:rsidRPr="00C038AA">
          <w:rPr>
            <w:rFonts w:eastAsia="Times New Roman"/>
            <w:szCs w:val="24"/>
            <w:lang w:eastAsia="en-US"/>
          </w:rPr>
          <w:br/>
          <w:t xml:space="preserve">2. Ανακοινώνεται ότι τη συνεδρίαση παρακολουθούν σπουδαστές από τη Σχολή Αξιωματικών Νοσηλευτικής, μαθητές από το 1ο ΕΠΑΛ Καματερού, το δημοτικό Σχολείο Σχολής Μωραΐτη, το Γυμνάσιο Νέας </w:t>
        </w:r>
        <w:proofErr w:type="spellStart"/>
        <w:r w:rsidRPr="00C038AA">
          <w:rPr>
            <w:rFonts w:eastAsia="Times New Roman"/>
            <w:szCs w:val="24"/>
            <w:lang w:eastAsia="en-US"/>
          </w:rPr>
          <w:t>Κίου</w:t>
        </w:r>
        <w:proofErr w:type="spellEnd"/>
        <w:r w:rsidRPr="00C038AA">
          <w:rPr>
            <w:rFonts w:eastAsia="Times New Roman"/>
            <w:szCs w:val="24"/>
            <w:lang w:eastAsia="en-US"/>
          </w:rPr>
          <w:t xml:space="preserve"> Αργολίδας, το 5ο Γυμνάσιο Ζωγράφου, το Γενικό Λύκειο  Άστρους Αρκαδίας, φοιτητές του </w:t>
        </w:r>
        <w:proofErr w:type="spellStart"/>
        <w:r w:rsidRPr="00C038AA">
          <w:rPr>
            <w:rFonts w:eastAsia="Times New Roman"/>
            <w:szCs w:val="24"/>
            <w:lang w:eastAsia="en-US"/>
          </w:rPr>
          <w:t>Athens</w:t>
        </w:r>
        <w:proofErr w:type="spellEnd"/>
        <w:r w:rsidRPr="00C038AA">
          <w:rPr>
            <w:rFonts w:eastAsia="Times New Roman"/>
            <w:szCs w:val="24"/>
            <w:lang w:eastAsia="en-US"/>
          </w:rPr>
          <w:t xml:space="preserve"> </w:t>
        </w:r>
        <w:proofErr w:type="spellStart"/>
        <w:r w:rsidRPr="00C038AA">
          <w:rPr>
            <w:rFonts w:eastAsia="Times New Roman"/>
            <w:szCs w:val="24"/>
            <w:lang w:eastAsia="en-US"/>
          </w:rPr>
          <w:t>Center</w:t>
        </w:r>
        <w:proofErr w:type="spellEnd"/>
        <w:r w:rsidRPr="00C038AA">
          <w:rPr>
            <w:rFonts w:eastAsia="Times New Roman"/>
            <w:szCs w:val="24"/>
            <w:lang w:eastAsia="en-US"/>
          </w:rPr>
          <w:t xml:space="preserve">, το </w:t>
        </w:r>
        <w:proofErr w:type="spellStart"/>
        <w:r w:rsidRPr="00C038AA">
          <w:rPr>
            <w:rFonts w:eastAsia="Times New Roman"/>
            <w:szCs w:val="24"/>
            <w:lang w:eastAsia="en-US"/>
          </w:rPr>
          <w:t>Ζάννειο</w:t>
        </w:r>
        <w:proofErr w:type="spellEnd"/>
        <w:r w:rsidRPr="00C038AA">
          <w:rPr>
            <w:rFonts w:eastAsia="Times New Roman"/>
            <w:szCs w:val="24"/>
            <w:lang w:eastAsia="en-US"/>
          </w:rPr>
          <w:t xml:space="preserve"> Πειραματικό Γυμνάσιο Πειραιά, το 2ο Γυμνάσιο  Άργους και το 7ο Γυμνάσιο Αγρινίου, σελ. </w:t>
        </w:r>
        <w:r w:rsidRPr="00C038AA">
          <w:rPr>
            <w:rFonts w:eastAsia="Times New Roman"/>
            <w:szCs w:val="24"/>
            <w:lang w:eastAsia="en-US"/>
          </w:rPr>
          <w:br/>
          <w:t xml:space="preserve">3. Επί διαδικαστικού θέματος, σελ. </w:t>
        </w:r>
        <w:r w:rsidRPr="00C038AA">
          <w:rPr>
            <w:rFonts w:eastAsia="Times New Roman"/>
            <w:szCs w:val="24"/>
            <w:lang w:eastAsia="en-US"/>
          </w:rPr>
          <w:br/>
          <w:t xml:space="preserve">4. Επί προσωπικού θέματος, σελ. </w:t>
        </w:r>
        <w:r w:rsidRPr="00C038AA">
          <w:rPr>
            <w:rFonts w:eastAsia="Times New Roman"/>
            <w:szCs w:val="24"/>
            <w:lang w:eastAsia="en-US"/>
          </w:rPr>
          <w:br/>
          <w:t xml:space="preserve">5. Επί του Κανονισμού, σελ. </w:t>
        </w:r>
        <w:r w:rsidRPr="00C038AA">
          <w:rPr>
            <w:rFonts w:eastAsia="Times New Roman"/>
            <w:szCs w:val="24"/>
            <w:lang w:eastAsia="en-US"/>
          </w:rPr>
          <w:br/>
          <w:t xml:space="preserve"> </w:t>
        </w:r>
        <w:r w:rsidRPr="00C038AA">
          <w:rPr>
            <w:rFonts w:eastAsia="Times New Roman"/>
            <w:szCs w:val="24"/>
            <w:lang w:eastAsia="en-US"/>
          </w:rPr>
          <w:br/>
          <w:t xml:space="preserve">Β. ΝΟΜΟΘΕΤΙΚΗ ΕΡΓΑΣΙΑ </w:t>
        </w:r>
        <w:r w:rsidRPr="00C038AA">
          <w:rPr>
            <w:rFonts w:eastAsia="Times New Roman"/>
            <w:szCs w:val="24"/>
            <w:lang w:eastAsia="en-US"/>
          </w:rPr>
          <w:br/>
          <w:t xml:space="preserve">1. Συζήτηση επί της αρχής του σχεδίου νόμου του Υπουργείου Εργασίας, Κοινωνικής Ασφάλισης και Κοινωνικής Αλληλεγγύης: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sidRPr="00C038AA">
          <w:rPr>
            <w:rFonts w:eastAsia="Times New Roman"/>
            <w:szCs w:val="24"/>
            <w:lang w:eastAsia="en-US"/>
          </w:rPr>
          <w:t>Εφαρμοστικές</w:t>
        </w:r>
        <w:proofErr w:type="spellEnd"/>
        <w:r w:rsidRPr="00C038AA">
          <w:rPr>
            <w:rFonts w:eastAsia="Times New Roman"/>
            <w:szCs w:val="24"/>
            <w:lang w:eastAsia="en-US"/>
          </w:rPr>
          <w:t xml:space="preserve"> Διατάξεις του ν. 4387/2016 (Α' 85)», σελ. </w:t>
        </w:r>
        <w:r w:rsidRPr="00C038AA">
          <w:rPr>
            <w:rFonts w:eastAsia="Times New Roman"/>
            <w:szCs w:val="24"/>
            <w:lang w:eastAsia="en-US"/>
          </w:rPr>
          <w:br/>
          <w:t>2. Κατάθεση Εκθέσεως Διαρκούς Επιτροπής:</w:t>
        </w:r>
      </w:ins>
    </w:p>
    <w:p w14:paraId="2D83EEAA" w14:textId="77777777" w:rsidR="00C038AA" w:rsidRPr="00C038AA" w:rsidRDefault="00C038AA" w:rsidP="00C038AA">
      <w:pPr>
        <w:spacing w:after="0" w:line="360" w:lineRule="auto"/>
        <w:rPr>
          <w:ins w:id="22" w:author="Φλούδα Χριστίνα" w:date="2016-12-20T12:55:00Z"/>
          <w:rFonts w:eastAsia="Times New Roman"/>
          <w:szCs w:val="24"/>
          <w:lang w:eastAsia="en-US"/>
        </w:rPr>
      </w:pPr>
      <w:ins w:id="23" w:author="Φλούδα Χριστίνα" w:date="2016-12-20T12:55:00Z">
        <w:r w:rsidRPr="00C038AA">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sidRPr="00C038AA">
          <w:rPr>
            <w:rFonts w:eastAsia="Times New Roman"/>
            <w:szCs w:val="24"/>
            <w:lang w:eastAsia="en-US"/>
          </w:rPr>
          <w:t>εφαρμοστικές</w:t>
        </w:r>
        <w:proofErr w:type="spellEnd"/>
        <w:r w:rsidRPr="00C038AA">
          <w:rPr>
            <w:rFonts w:eastAsia="Times New Roman"/>
            <w:szCs w:val="24"/>
            <w:lang w:eastAsia="en-US"/>
          </w:rPr>
          <w:t xml:space="preserve"> διατάξεις του ν. 387/2016 (Α'85)», σελ. </w:t>
        </w:r>
        <w:r w:rsidRPr="00C038AA">
          <w:rPr>
            <w:rFonts w:eastAsia="Times New Roman"/>
            <w:szCs w:val="24"/>
            <w:lang w:eastAsia="en-US"/>
          </w:rPr>
          <w:br/>
          <w:t>3. Κατάθεση σχεδίων νόμων:</w:t>
        </w:r>
        <w:r w:rsidRPr="00C038AA">
          <w:rPr>
            <w:rFonts w:eastAsia="Times New Roman"/>
            <w:szCs w:val="24"/>
            <w:lang w:eastAsia="en-US"/>
          </w:rPr>
          <w:br/>
          <w:t xml:space="preserve">    α) Οι Υπουργοί Δικαιοσύνης, Διαφάνειας και Ανθρωπίνων Δικαιωμάτων, Εσωτερικών, Οικονομίας και Ανάπτυξης, Εργασίας, Κοινωνικής Ασφάλισης και Κοινωνικής Αλληλεγγύης, Εξωτερικών, Οικονομικών, Διοικητικής Ανασυγκρότησης, Πολιτισμού και Αθλητισμού, Αγροτικής Ανάπτυξης και Τροφίμων, οι Αναπληρωτές Υπουργοί Οικονομίας και Ανάπτυξης, Εργασίας, Κοινωνικής Ασφάλισης και Κοινωνικής Αλληλεγγύης, Οικονομικών και Δικαιοσύνης, Διαφάνειας και Ανθρωπίνων Δικαιωμάτων, καθώς και ο Υφυπουργός Πολιτισμού και Αθλητισμού, κατέθεσαν στις 12/12/2016 σχέδιο νόμου: «Πτωχευτικός Κώδικας, Διοικητική Δικαιοσύνη, Τέλη-Παράβολα, Οικειοθελής Αποκάλυψη αδήλωτων εισοδημάτων, Ηλεκτρονικές Συναλλαγές, Τροποποιήσεις του ν. 4270/2014 και λοιπές διατάξεις», σελ. </w:t>
        </w:r>
        <w:r w:rsidRPr="00C038AA">
          <w:rPr>
            <w:rFonts w:eastAsia="Times New Roman"/>
            <w:szCs w:val="24"/>
            <w:lang w:eastAsia="en-US"/>
          </w:rPr>
          <w:br/>
          <w:t xml:space="preserve">    β) Οι Υπουργοί Περιβάλλοντος και Ενέργειας, Εσωτερικών, Οικονομικών, Δικαιοσύνης, Διαφάνειας και Ανθρωπίνων Δικαιωμάτων, Υποδομών και Μεταφορών και οι Αναπληρωτές Υπουργοί Οικονομίας και Ανάπτυξης, Περιβάλλοντος και Ενέργειας και Οικονομικών κατέθεσαν στις 14/12/2016 σχέδιο νόμου: «Χωρικός σχεδιασμός-βιώσιμη ανάπτυξη», σελ. </w:t>
        </w:r>
        <w:r w:rsidRPr="00C038AA">
          <w:rPr>
            <w:rFonts w:eastAsia="Times New Roman"/>
            <w:szCs w:val="24"/>
            <w:lang w:eastAsia="en-US"/>
          </w:rPr>
          <w:br/>
          <w:t xml:space="preserve"> </w:t>
        </w:r>
      </w:ins>
    </w:p>
    <w:p w14:paraId="3967CC98" w14:textId="77777777" w:rsidR="00C038AA" w:rsidRPr="00C038AA" w:rsidRDefault="00C038AA" w:rsidP="00C038AA">
      <w:pPr>
        <w:spacing w:after="0" w:line="360" w:lineRule="auto"/>
        <w:rPr>
          <w:ins w:id="24" w:author="Φλούδα Χριστίνα" w:date="2016-12-20T12:55:00Z"/>
          <w:rFonts w:eastAsia="Times New Roman"/>
          <w:szCs w:val="24"/>
          <w:lang w:eastAsia="en-US"/>
        </w:rPr>
      </w:pPr>
      <w:ins w:id="25" w:author="Φλούδα Χριστίνα" w:date="2016-12-20T12:55:00Z">
        <w:r w:rsidRPr="00C038AA">
          <w:rPr>
            <w:rFonts w:eastAsia="Times New Roman"/>
            <w:szCs w:val="24"/>
            <w:lang w:eastAsia="en-US"/>
          </w:rPr>
          <w:br/>
          <w:t>ΠΡΟΕΔΡΕΥΟΝΤΕΣ</w:t>
        </w:r>
      </w:ins>
    </w:p>
    <w:p w14:paraId="5E20BF14" w14:textId="77777777" w:rsidR="00C038AA" w:rsidRPr="00C038AA" w:rsidRDefault="00C038AA" w:rsidP="00C038AA">
      <w:pPr>
        <w:spacing w:after="0" w:line="360" w:lineRule="auto"/>
        <w:rPr>
          <w:ins w:id="26" w:author="Φλούδα Χριστίνα" w:date="2016-12-20T12:55:00Z"/>
          <w:rFonts w:eastAsia="Times New Roman"/>
          <w:szCs w:val="24"/>
          <w:lang w:eastAsia="en-US"/>
        </w:rPr>
      </w:pPr>
    </w:p>
    <w:p w14:paraId="294F56A2" w14:textId="77777777" w:rsidR="00C038AA" w:rsidRPr="00C038AA" w:rsidRDefault="00C038AA" w:rsidP="00C038AA">
      <w:pPr>
        <w:spacing w:after="0" w:line="360" w:lineRule="auto"/>
        <w:rPr>
          <w:ins w:id="27" w:author="Φλούδα Χριστίνα" w:date="2016-12-20T12:55:00Z"/>
          <w:rFonts w:eastAsia="Times New Roman"/>
          <w:szCs w:val="24"/>
          <w:lang w:eastAsia="en-US"/>
        </w:rPr>
      </w:pPr>
      <w:ins w:id="28" w:author="Φλούδα Χριστίνα" w:date="2016-12-20T12:55:00Z">
        <w:r w:rsidRPr="00C038AA">
          <w:rPr>
            <w:rFonts w:eastAsia="Times New Roman"/>
            <w:szCs w:val="24"/>
            <w:lang w:eastAsia="en-US"/>
          </w:rPr>
          <w:t>ΒΑΡΕΜΕΝΟΣ Γ. , σελ.</w:t>
        </w:r>
        <w:r w:rsidRPr="00C038AA">
          <w:rPr>
            <w:rFonts w:eastAsia="Times New Roman"/>
            <w:szCs w:val="24"/>
            <w:lang w:eastAsia="en-US"/>
          </w:rPr>
          <w:br/>
          <w:t xml:space="preserve">ΚΑΚΛΑΜΑΝΗΣ Ν. , σελ. </w:t>
        </w:r>
      </w:ins>
    </w:p>
    <w:p w14:paraId="63BB3BB2" w14:textId="77777777" w:rsidR="00C038AA" w:rsidRPr="00C038AA" w:rsidRDefault="00C038AA" w:rsidP="00C038AA">
      <w:pPr>
        <w:spacing w:after="0" w:line="360" w:lineRule="auto"/>
        <w:rPr>
          <w:ins w:id="29" w:author="Φλούδα Χριστίνα" w:date="2016-12-20T12:55:00Z"/>
          <w:rFonts w:eastAsia="Times New Roman"/>
          <w:szCs w:val="24"/>
          <w:lang w:eastAsia="en-US"/>
        </w:rPr>
      </w:pPr>
      <w:ins w:id="30" w:author="Φλούδα Χριστίνα" w:date="2016-12-20T12:55:00Z">
        <w:r w:rsidRPr="00C038AA">
          <w:rPr>
            <w:rFonts w:eastAsia="Times New Roman"/>
            <w:szCs w:val="24"/>
            <w:lang w:eastAsia="en-US"/>
          </w:rPr>
          <w:t xml:space="preserve">ΚΟΥΡΑΚΗΣ Α. , σελ. </w:t>
        </w:r>
      </w:ins>
    </w:p>
    <w:p w14:paraId="20EE1A5F" w14:textId="77777777" w:rsidR="00C038AA" w:rsidRPr="00C038AA" w:rsidRDefault="00C038AA" w:rsidP="00C038AA">
      <w:pPr>
        <w:spacing w:after="0" w:line="360" w:lineRule="auto"/>
        <w:rPr>
          <w:ins w:id="31" w:author="Φλούδα Χριστίνα" w:date="2016-12-20T12:55:00Z"/>
          <w:rFonts w:eastAsia="Times New Roman"/>
          <w:szCs w:val="24"/>
          <w:lang w:eastAsia="en-US"/>
        </w:rPr>
      </w:pPr>
      <w:ins w:id="32" w:author="Φλούδα Χριστίνα" w:date="2016-12-20T12:55:00Z">
        <w:r w:rsidRPr="00C038AA">
          <w:rPr>
            <w:rFonts w:eastAsia="Times New Roman"/>
            <w:szCs w:val="24"/>
            <w:lang w:eastAsia="en-US"/>
          </w:rPr>
          <w:t>ΧΡΙΣΤΟΔΟΥΛΟΠΟΥΛΟΥ Α. , σελ.</w:t>
        </w:r>
      </w:ins>
    </w:p>
    <w:p w14:paraId="697667E8" w14:textId="77777777" w:rsidR="00C038AA" w:rsidRPr="00C038AA" w:rsidRDefault="00C038AA" w:rsidP="00C038AA">
      <w:pPr>
        <w:spacing w:after="0" w:line="360" w:lineRule="auto"/>
        <w:rPr>
          <w:ins w:id="33" w:author="Φλούδα Χριστίνα" w:date="2016-12-20T12:55:00Z"/>
          <w:rFonts w:eastAsia="Times New Roman"/>
          <w:szCs w:val="24"/>
          <w:lang w:eastAsia="en-US"/>
        </w:rPr>
      </w:pPr>
      <w:ins w:id="34" w:author="Φλούδα Χριστίνα" w:date="2016-12-20T12:55:00Z">
        <w:r w:rsidRPr="00C038AA">
          <w:rPr>
            <w:rFonts w:eastAsia="Times New Roman"/>
            <w:szCs w:val="24"/>
            <w:lang w:eastAsia="en-US"/>
          </w:rPr>
          <w:br/>
        </w:r>
      </w:ins>
    </w:p>
    <w:p w14:paraId="7E7D0E5D" w14:textId="77777777" w:rsidR="00C038AA" w:rsidRPr="00C038AA" w:rsidRDefault="00C038AA" w:rsidP="00C038AA">
      <w:pPr>
        <w:spacing w:after="0" w:line="360" w:lineRule="auto"/>
        <w:rPr>
          <w:ins w:id="35" w:author="Φλούδα Χριστίνα" w:date="2016-12-20T12:55:00Z"/>
          <w:rFonts w:eastAsia="Times New Roman"/>
          <w:szCs w:val="24"/>
          <w:lang w:eastAsia="en-US"/>
        </w:rPr>
      </w:pPr>
      <w:ins w:id="36" w:author="Φλούδα Χριστίνα" w:date="2016-12-20T12:55:00Z">
        <w:r w:rsidRPr="00C038AA">
          <w:rPr>
            <w:rFonts w:eastAsia="Times New Roman"/>
            <w:szCs w:val="24"/>
            <w:lang w:eastAsia="en-US"/>
          </w:rPr>
          <w:t>ΟΜΙΛΗΤΕΣ</w:t>
        </w:r>
      </w:ins>
    </w:p>
    <w:p w14:paraId="1E9CF2E2" w14:textId="77777777" w:rsidR="00C038AA" w:rsidRPr="00C038AA" w:rsidRDefault="00C038AA" w:rsidP="00C038AA">
      <w:pPr>
        <w:spacing w:after="0" w:line="360" w:lineRule="auto"/>
        <w:rPr>
          <w:ins w:id="37" w:author="Φλούδα Χριστίνα" w:date="2016-12-20T12:55:00Z"/>
          <w:rFonts w:eastAsia="Times New Roman"/>
          <w:szCs w:val="24"/>
          <w:lang w:eastAsia="en-US"/>
        </w:rPr>
      </w:pPr>
      <w:ins w:id="38" w:author="Φλούδα Χριστίνα" w:date="2016-12-20T12:55:00Z">
        <w:r w:rsidRPr="00C038AA">
          <w:rPr>
            <w:rFonts w:eastAsia="Times New Roman"/>
            <w:szCs w:val="24"/>
            <w:lang w:eastAsia="en-US"/>
          </w:rPr>
          <w:br/>
          <w:t>Α. Επί διαδικαστικού θέματος:</w:t>
        </w:r>
        <w:r w:rsidRPr="00C038AA">
          <w:rPr>
            <w:rFonts w:eastAsia="Times New Roman"/>
            <w:szCs w:val="24"/>
            <w:lang w:eastAsia="en-US"/>
          </w:rPr>
          <w:br/>
          <w:t>ΑΪΒΑΤΙΔΗΣ Ι. , σελ.</w:t>
        </w:r>
        <w:r w:rsidRPr="00C038AA">
          <w:rPr>
            <w:rFonts w:eastAsia="Times New Roman"/>
            <w:szCs w:val="24"/>
            <w:lang w:eastAsia="en-US"/>
          </w:rPr>
          <w:br/>
          <w:t>ΒΑΡΕΜΕΝΟΣ Γ. , σελ.</w:t>
        </w:r>
        <w:r w:rsidRPr="00C038AA">
          <w:rPr>
            <w:rFonts w:eastAsia="Times New Roman"/>
            <w:szCs w:val="24"/>
            <w:lang w:eastAsia="en-US"/>
          </w:rPr>
          <w:br/>
          <w:t>ΒΟΡΙΔΗΣ Μ. , σελ.</w:t>
        </w:r>
        <w:r w:rsidRPr="00C038AA">
          <w:rPr>
            <w:rFonts w:eastAsia="Times New Roman"/>
            <w:szCs w:val="24"/>
            <w:lang w:eastAsia="en-US"/>
          </w:rPr>
          <w:br/>
          <w:t>ΒΡΟΥΤΣΗΣ Ι. , σελ.</w:t>
        </w:r>
        <w:r w:rsidRPr="00C038AA">
          <w:rPr>
            <w:rFonts w:eastAsia="Times New Roman"/>
            <w:szCs w:val="24"/>
            <w:lang w:eastAsia="en-US"/>
          </w:rPr>
          <w:br/>
          <w:t>ΓΡΕΓΟΣ Α. , σελ.</w:t>
        </w:r>
        <w:r w:rsidRPr="00C038AA">
          <w:rPr>
            <w:rFonts w:eastAsia="Times New Roman"/>
            <w:szCs w:val="24"/>
            <w:lang w:eastAsia="en-US"/>
          </w:rPr>
          <w:br/>
          <w:t>ΗΓΟΥΜΕΝΙΔΗΣ Ν. , σελ.</w:t>
        </w:r>
        <w:r w:rsidRPr="00C038AA">
          <w:rPr>
            <w:rFonts w:eastAsia="Times New Roman"/>
            <w:szCs w:val="24"/>
            <w:lang w:eastAsia="en-US"/>
          </w:rPr>
          <w:br/>
          <w:t>ΚΑΚΛΑΜΑΝΗΣ Ν. , σελ.</w:t>
        </w:r>
        <w:r w:rsidRPr="00C038AA">
          <w:rPr>
            <w:rFonts w:eastAsia="Times New Roman"/>
            <w:szCs w:val="24"/>
            <w:lang w:eastAsia="en-US"/>
          </w:rPr>
          <w:br/>
          <w:t>ΚΑΤΣΩΤΗΣ Χ. , σελ.</w:t>
        </w:r>
        <w:r w:rsidRPr="00C038AA">
          <w:rPr>
            <w:rFonts w:eastAsia="Times New Roman"/>
            <w:szCs w:val="24"/>
            <w:lang w:eastAsia="en-US"/>
          </w:rPr>
          <w:br/>
          <w:t>ΚΟΥΡΑΚΗΣ Α. , σελ.</w:t>
        </w:r>
        <w:r w:rsidRPr="00C038AA">
          <w:rPr>
            <w:rFonts w:eastAsia="Times New Roman"/>
            <w:szCs w:val="24"/>
            <w:lang w:eastAsia="en-US"/>
          </w:rPr>
          <w:br/>
          <w:t>ΛΑΖΑΡΙΔΗΣ Γ. , σελ.</w:t>
        </w:r>
        <w:r w:rsidRPr="00C038AA">
          <w:rPr>
            <w:rFonts w:eastAsia="Times New Roman"/>
            <w:szCs w:val="24"/>
            <w:lang w:eastAsia="en-US"/>
          </w:rPr>
          <w:br/>
          <w:t>ΤΖΟΥΦΗ Μ. , σελ.</w:t>
        </w:r>
        <w:r w:rsidRPr="00C038AA">
          <w:rPr>
            <w:rFonts w:eastAsia="Times New Roman"/>
            <w:szCs w:val="24"/>
            <w:lang w:eastAsia="en-US"/>
          </w:rPr>
          <w:br/>
          <w:t>ΦΩΤΙΟΥ Θ. , σελ.</w:t>
        </w:r>
        <w:r w:rsidRPr="00C038AA">
          <w:rPr>
            <w:rFonts w:eastAsia="Times New Roman"/>
            <w:szCs w:val="24"/>
            <w:lang w:eastAsia="en-US"/>
          </w:rPr>
          <w:br/>
          <w:t>ΧΡΙΣΤΟΔΟΥΛΟΠΟΥΛΟΥ Α. , σελ.</w:t>
        </w:r>
        <w:r w:rsidRPr="00C038AA">
          <w:rPr>
            <w:rFonts w:eastAsia="Times New Roman"/>
            <w:szCs w:val="24"/>
            <w:lang w:eastAsia="en-US"/>
          </w:rPr>
          <w:br/>
        </w:r>
        <w:r w:rsidRPr="00C038AA">
          <w:rPr>
            <w:rFonts w:eastAsia="Times New Roman"/>
            <w:szCs w:val="24"/>
            <w:lang w:eastAsia="en-US"/>
          </w:rPr>
          <w:br/>
          <w:t>Β. Επί προσωπικού θέματος:</w:t>
        </w:r>
        <w:r w:rsidRPr="00C038AA">
          <w:rPr>
            <w:rFonts w:eastAsia="Times New Roman"/>
            <w:szCs w:val="24"/>
            <w:lang w:eastAsia="en-US"/>
          </w:rPr>
          <w:br/>
          <w:t>ΑΪΒΑΤΙΔΗΣ Ι. , σελ.</w:t>
        </w:r>
        <w:r w:rsidRPr="00C038AA">
          <w:rPr>
            <w:rFonts w:eastAsia="Times New Roman"/>
            <w:szCs w:val="24"/>
            <w:lang w:eastAsia="en-US"/>
          </w:rPr>
          <w:br/>
          <w:t>ΠΕΤΡΟΠΟΥΛΟΣ Α. , σελ.</w:t>
        </w:r>
        <w:r w:rsidRPr="00C038AA">
          <w:rPr>
            <w:rFonts w:eastAsia="Times New Roman"/>
            <w:szCs w:val="24"/>
            <w:lang w:eastAsia="en-US"/>
          </w:rPr>
          <w:br/>
          <w:t>ΤΖΑΒΑΡΑΣ Κ. , σελ.</w:t>
        </w:r>
        <w:r w:rsidRPr="00C038AA">
          <w:rPr>
            <w:rFonts w:eastAsia="Times New Roman"/>
            <w:szCs w:val="24"/>
            <w:lang w:eastAsia="en-US"/>
          </w:rPr>
          <w:br/>
          <w:t>ΦΩΤΙΟΥ Θ. , σελ.</w:t>
        </w:r>
        <w:r w:rsidRPr="00C038AA">
          <w:rPr>
            <w:rFonts w:eastAsia="Times New Roman"/>
            <w:szCs w:val="24"/>
            <w:lang w:eastAsia="en-US"/>
          </w:rPr>
          <w:br/>
        </w:r>
        <w:r w:rsidRPr="00C038AA">
          <w:rPr>
            <w:rFonts w:eastAsia="Times New Roman"/>
            <w:szCs w:val="24"/>
            <w:lang w:eastAsia="en-US"/>
          </w:rPr>
          <w:br/>
          <w:t>Γ. Επί του Κανονισμού:</w:t>
        </w:r>
        <w:r w:rsidRPr="00C038AA">
          <w:rPr>
            <w:rFonts w:eastAsia="Times New Roman"/>
            <w:szCs w:val="24"/>
            <w:lang w:eastAsia="en-US"/>
          </w:rPr>
          <w:br/>
          <w:t>ΛΟΒΕΡΔΟΣ Α. , σελ.</w:t>
        </w:r>
        <w:r w:rsidRPr="00C038AA">
          <w:rPr>
            <w:rFonts w:eastAsia="Times New Roman"/>
            <w:szCs w:val="24"/>
            <w:lang w:eastAsia="en-US"/>
          </w:rPr>
          <w:br/>
        </w:r>
        <w:r w:rsidRPr="00C038AA">
          <w:rPr>
            <w:rFonts w:eastAsia="Times New Roman"/>
            <w:szCs w:val="24"/>
            <w:lang w:eastAsia="en-US"/>
          </w:rPr>
          <w:br/>
          <w:t>Δ. Επί του σχεδίου νόμου του Υπουργείου Εργασίας, Κοινωνικής Ασφάλισης και Κοινωνικής Αλληλεγγύης:</w:t>
        </w:r>
        <w:r w:rsidRPr="00C038AA">
          <w:rPr>
            <w:rFonts w:eastAsia="Times New Roman"/>
            <w:szCs w:val="24"/>
            <w:lang w:eastAsia="en-US"/>
          </w:rPr>
          <w:br/>
          <w:t>ΑΪΒΑΤΙΔΗΣ Ι. , σελ.</w:t>
        </w:r>
        <w:r w:rsidRPr="00C038AA">
          <w:rPr>
            <w:rFonts w:eastAsia="Times New Roman"/>
            <w:szCs w:val="24"/>
            <w:lang w:eastAsia="en-US"/>
          </w:rPr>
          <w:br/>
          <w:t>ΒΑΡΔΑΚΗΣ Σ. , σελ.</w:t>
        </w:r>
        <w:r w:rsidRPr="00C038AA">
          <w:rPr>
            <w:rFonts w:eastAsia="Times New Roman"/>
            <w:szCs w:val="24"/>
            <w:lang w:eastAsia="en-US"/>
          </w:rPr>
          <w:br/>
          <w:t>ΒΡΟΥΤΣΗΣ Ι. , σελ.</w:t>
        </w:r>
        <w:r w:rsidRPr="00C038AA">
          <w:rPr>
            <w:rFonts w:eastAsia="Times New Roman"/>
            <w:szCs w:val="24"/>
            <w:lang w:eastAsia="en-US"/>
          </w:rPr>
          <w:br/>
          <w:t>ΓΕΩΡΓΙΑΔΗΣ Σ. , σελ.</w:t>
        </w:r>
        <w:r w:rsidRPr="00C038AA">
          <w:rPr>
            <w:rFonts w:eastAsia="Times New Roman"/>
            <w:szCs w:val="24"/>
            <w:lang w:eastAsia="en-US"/>
          </w:rPr>
          <w:br/>
          <w:t>ΓΙΟΓΙΑΚΑΣ Β. , σελ.</w:t>
        </w:r>
        <w:r w:rsidRPr="00C038AA">
          <w:rPr>
            <w:rFonts w:eastAsia="Times New Roman"/>
            <w:szCs w:val="24"/>
            <w:lang w:eastAsia="en-US"/>
          </w:rPr>
          <w:br/>
          <w:t>ΓΡΕΓΟΣ Α. , σελ.</w:t>
        </w:r>
        <w:r w:rsidRPr="00C038AA">
          <w:rPr>
            <w:rFonts w:eastAsia="Times New Roman"/>
            <w:szCs w:val="24"/>
            <w:lang w:eastAsia="en-US"/>
          </w:rPr>
          <w:br/>
          <w:t>ΔΑΝΕΛΛΗΣ Σ. , σελ.</w:t>
        </w:r>
        <w:r w:rsidRPr="00C038AA">
          <w:rPr>
            <w:rFonts w:eastAsia="Times New Roman"/>
            <w:szCs w:val="24"/>
            <w:lang w:eastAsia="en-US"/>
          </w:rPr>
          <w:br/>
          <w:t>ΔΗΜΟΣΧΑΚΗΣ Α. , σελ.</w:t>
        </w:r>
        <w:r w:rsidRPr="00C038AA">
          <w:rPr>
            <w:rFonts w:eastAsia="Times New Roman"/>
            <w:szCs w:val="24"/>
            <w:lang w:eastAsia="en-US"/>
          </w:rPr>
          <w:br/>
          <w:t>ΔΡΙΤΣΑΣ Θ. , σελ.</w:t>
        </w:r>
        <w:r w:rsidRPr="00C038AA">
          <w:rPr>
            <w:rFonts w:eastAsia="Times New Roman"/>
            <w:szCs w:val="24"/>
            <w:lang w:eastAsia="en-US"/>
          </w:rPr>
          <w:br/>
          <w:t>ΗΓΟΥΜΕΝΙΔΗΣ Ν. , σελ.</w:t>
        </w:r>
        <w:r w:rsidRPr="00C038AA">
          <w:rPr>
            <w:rFonts w:eastAsia="Times New Roman"/>
            <w:szCs w:val="24"/>
            <w:lang w:eastAsia="en-US"/>
          </w:rPr>
          <w:br/>
          <w:t>ΘΕΛΕΡΙΤΗ Μ. , σελ.</w:t>
        </w:r>
        <w:r w:rsidRPr="00C038AA">
          <w:rPr>
            <w:rFonts w:eastAsia="Times New Roman"/>
            <w:szCs w:val="24"/>
            <w:lang w:eastAsia="en-US"/>
          </w:rPr>
          <w:br/>
          <w:t>ΘΕΟΧΑΡΗΣ Θ. , σελ.</w:t>
        </w:r>
        <w:r w:rsidRPr="00C038AA">
          <w:rPr>
            <w:rFonts w:eastAsia="Times New Roman"/>
            <w:szCs w:val="24"/>
            <w:lang w:eastAsia="en-US"/>
          </w:rPr>
          <w:br/>
          <w:t>ΘΕΩΝΑΣ Ι. , σελ.</w:t>
        </w:r>
        <w:r w:rsidRPr="00C038AA">
          <w:rPr>
            <w:rFonts w:eastAsia="Times New Roman"/>
            <w:szCs w:val="24"/>
            <w:lang w:eastAsia="en-US"/>
          </w:rPr>
          <w:br/>
          <w:t>ΘΡΑΨΑΝΙΩΤΗΣ Ε. , σελ.</w:t>
        </w:r>
        <w:r w:rsidRPr="00C038AA">
          <w:rPr>
            <w:rFonts w:eastAsia="Times New Roman"/>
            <w:szCs w:val="24"/>
            <w:lang w:eastAsia="en-US"/>
          </w:rPr>
          <w:br/>
          <w:t>ΚΑΪΣΑΣ Γ. , σελ.</w:t>
        </w:r>
        <w:r w:rsidRPr="00C038AA">
          <w:rPr>
            <w:rFonts w:eastAsia="Times New Roman"/>
            <w:szCs w:val="24"/>
            <w:lang w:eastAsia="en-US"/>
          </w:rPr>
          <w:br/>
          <w:t>ΚΑΤΣΑΒΡΙΑ - ΣΙΩΡΟΠΟΥΛΟΥ Χ. , σελ.</w:t>
        </w:r>
        <w:r w:rsidRPr="00C038AA">
          <w:rPr>
            <w:rFonts w:eastAsia="Times New Roman"/>
            <w:szCs w:val="24"/>
            <w:lang w:eastAsia="en-US"/>
          </w:rPr>
          <w:br/>
          <w:t>ΚΑΤΣΩΤΗΣ Χ. , σελ.</w:t>
        </w:r>
        <w:r w:rsidRPr="00C038AA">
          <w:rPr>
            <w:rFonts w:eastAsia="Times New Roman"/>
            <w:szCs w:val="24"/>
            <w:lang w:eastAsia="en-US"/>
          </w:rPr>
          <w:br/>
          <w:t>ΚΕΓΚΕΡΟΓΛΟΥ Β. , σελ.</w:t>
        </w:r>
        <w:r w:rsidRPr="00C038AA">
          <w:rPr>
            <w:rFonts w:eastAsia="Times New Roman"/>
            <w:szCs w:val="24"/>
            <w:lang w:eastAsia="en-US"/>
          </w:rPr>
          <w:br/>
          <w:t>ΚΟΥΚΟΥΤΣΗΣ Δ. , σελ.</w:t>
        </w:r>
        <w:r w:rsidRPr="00C038AA">
          <w:rPr>
            <w:rFonts w:eastAsia="Times New Roman"/>
            <w:szCs w:val="24"/>
            <w:lang w:eastAsia="en-US"/>
          </w:rPr>
          <w:br/>
          <w:t>ΚΩΝΣΤΑΝΤΙΝΟΠΟΥΛΟΣ Ο. , σελ.</w:t>
        </w:r>
        <w:r w:rsidRPr="00C038AA">
          <w:rPr>
            <w:rFonts w:eastAsia="Times New Roman"/>
            <w:szCs w:val="24"/>
            <w:lang w:eastAsia="en-US"/>
          </w:rPr>
          <w:br/>
          <w:t>ΛΑΖΑΡΙΔΗΣ Γ. , σελ.</w:t>
        </w:r>
        <w:r w:rsidRPr="00C038AA">
          <w:rPr>
            <w:rFonts w:eastAsia="Times New Roman"/>
            <w:szCs w:val="24"/>
            <w:lang w:eastAsia="en-US"/>
          </w:rPr>
          <w:br/>
          <w:t>ΛΑΜΠΡΟΥΛΗΣ Γ. , σελ.</w:t>
        </w:r>
        <w:r w:rsidRPr="00C038AA">
          <w:rPr>
            <w:rFonts w:eastAsia="Times New Roman"/>
            <w:szCs w:val="24"/>
            <w:lang w:eastAsia="en-US"/>
          </w:rPr>
          <w:br/>
          <w:t>ΛΟΒΕΡΔΟΣ Α. , σελ.</w:t>
        </w:r>
        <w:r w:rsidRPr="00C038AA">
          <w:rPr>
            <w:rFonts w:eastAsia="Times New Roman"/>
            <w:szCs w:val="24"/>
            <w:lang w:eastAsia="en-US"/>
          </w:rPr>
          <w:br/>
          <w:t>ΜΑΝΤΑΣ Χ. , σελ.</w:t>
        </w:r>
        <w:r w:rsidRPr="00C038AA">
          <w:rPr>
            <w:rFonts w:eastAsia="Times New Roman"/>
            <w:szCs w:val="24"/>
            <w:lang w:eastAsia="en-US"/>
          </w:rPr>
          <w:br/>
          <w:t>ΜΕΓΑΛΟΟΙΚΟΝΟΜΟΥ Θ. , σελ.</w:t>
        </w:r>
        <w:r w:rsidRPr="00C038AA">
          <w:rPr>
            <w:rFonts w:eastAsia="Times New Roman"/>
            <w:szCs w:val="24"/>
            <w:lang w:eastAsia="en-US"/>
          </w:rPr>
          <w:br/>
          <w:t>ΜΠΑΡΓΙΩΤΑΣ Κ. , σελ.</w:t>
        </w:r>
        <w:r w:rsidRPr="00C038AA">
          <w:rPr>
            <w:rFonts w:eastAsia="Times New Roman"/>
            <w:szCs w:val="24"/>
            <w:lang w:eastAsia="en-US"/>
          </w:rPr>
          <w:br/>
          <w:t>ΠΑΝΑΓΙΩΤΑΡΟΣ Η. , σελ.</w:t>
        </w:r>
        <w:r w:rsidRPr="00C038AA">
          <w:rPr>
            <w:rFonts w:eastAsia="Times New Roman"/>
            <w:szCs w:val="24"/>
            <w:lang w:eastAsia="en-US"/>
          </w:rPr>
          <w:br/>
          <w:t>ΠΑΠΑΔΟΠΟΥΛΟΣ Α. , σελ.</w:t>
        </w:r>
        <w:r w:rsidRPr="00C038AA">
          <w:rPr>
            <w:rFonts w:eastAsia="Times New Roman"/>
            <w:szCs w:val="24"/>
            <w:lang w:eastAsia="en-US"/>
          </w:rPr>
          <w:br/>
          <w:t>ΠΑΠΑΗΛΙΟΥ Γ. , σελ.</w:t>
        </w:r>
        <w:r w:rsidRPr="00C038AA">
          <w:rPr>
            <w:rFonts w:eastAsia="Times New Roman"/>
            <w:szCs w:val="24"/>
            <w:lang w:eastAsia="en-US"/>
          </w:rPr>
          <w:br/>
          <w:t>ΠΑΠΑΧΡΙΣΤΟΠΟΥΛΟΣ Α. , σελ.</w:t>
        </w:r>
        <w:r w:rsidRPr="00C038AA">
          <w:rPr>
            <w:rFonts w:eastAsia="Times New Roman"/>
            <w:szCs w:val="24"/>
            <w:lang w:eastAsia="en-US"/>
          </w:rPr>
          <w:br/>
          <w:t>ΠΑΠΠΑΣ Ν. , σελ.</w:t>
        </w:r>
        <w:r w:rsidRPr="00C038AA">
          <w:rPr>
            <w:rFonts w:eastAsia="Times New Roman"/>
            <w:szCs w:val="24"/>
            <w:lang w:eastAsia="en-US"/>
          </w:rPr>
          <w:br/>
          <w:t>ΠΕΤΡΟΠΟΥΛΟΣ Α. , σελ.</w:t>
        </w:r>
        <w:r w:rsidRPr="00C038AA">
          <w:rPr>
            <w:rFonts w:eastAsia="Times New Roman"/>
            <w:szCs w:val="24"/>
            <w:lang w:eastAsia="en-US"/>
          </w:rPr>
          <w:br/>
          <w:t>ΡΙΖΟΣ Δ. , σελ.</w:t>
        </w:r>
        <w:r w:rsidRPr="00C038AA">
          <w:rPr>
            <w:rFonts w:eastAsia="Times New Roman"/>
            <w:szCs w:val="24"/>
            <w:lang w:eastAsia="en-US"/>
          </w:rPr>
          <w:br/>
          <w:t>ΣΑΛΜΑΣ Μ. , σελ.</w:t>
        </w:r>
        <w:r w:rsidRPr="00C038AA">
          <w:rPr>
            <w:rFonts w:eastAsia="Times New Roman"/>
            <w:szCs w:val="24"/>
            <w:lang w:eastAsia="en-US"/>
          </w:rPr>
          <w:br/>
          <w:t>ΣΑΧΙΝΙΔΗΣ Ι. , σελ.</w:t>
        </w:r>
        <w:r w:rsidRPr="00C038AA">
          <w:rPr>
            <w:rFonts w:eastAsia="Times New Roman"/>
            <w:szCs w:val="24"/>
            <w:lang w:eastAsia="en-US"/>
          </w:rPr>
          <w:br/>
          <w:t>ΣΕΒΑΣΤΑΚΗΣ Δ. , σελ.</w:t>
        </w:r>
        <w:r w:rsidRPr="00C038AA">
          <w:rPr>
            <w:rFonts w:eastAsia="Times New Roman"/>
            <w:szCs w:val="24"/>
            <w:lang w:eastAsia="en-US"/>
          </w:rPr>
          <w:br/>
          <w:t>ΣΙΜΟΡΕΛΗΣ Χ. , σελ.</w:t>
        </w:r>
        <w:r w:rsidRPr="00C038AA">
          <w:rPr>
            <w:rFonts w:eastAsia="Times New Roman"/>
            <w:szCs w:val="24"/>
            <w:lang w:eastAsia="en-US"/>
          </w:rPr>
          <w:br/>
          <w:t>ΣΤΟΓΙΑΝΝΙΔΗΣ Γ. , σελ.</w:t>
        </w:r>
        <w:r w:rsidRPr="00C038AA">
          <w:rPr>
            <w:rFonts w:eastAsia="Times New Roman"/>
            <w:szCs w:val="24"/>
            <w:lang w:eastAsia="en-US"/>
          </w:rPr>
          <w:br/>
          <w:t>ΣΥΝΤΥΧΑΚΗΣ Ε. , σελ.</w:t>
        </w:r>
        <w:r w:rsidRPr="00C038AA">
          <w:rPr>
            <w:rFonts w:eastAsia="Times New Roman"/>
            <w:szCs w:val="24"/>
            <w:lang w:eastAsia="en-US"/>
          </w:rPr>
          <w:br/>
          <w:t>ΤΖΑΒΑΡΑΣ Κ. , σελ.</w:t>
        </w:r>
        <w:r w:rsidRPr="00C038AA">
          <w:rPr>
            <w:rFonts w:eastAsia="Times New Roman"/>
            <w:szCs w:val="24"/>
            <w:lang w:eastAsia="en-US"/>
          </w:rPr>
          <w:br/>
          <w:t>ΤΖΟΥΦΗ Μ. , σελ.</w:t>
        </w:r>
        <w:r w:rsidRPr="00C038AA">
          <w:rPr>
            <w:rFonts w:eastAsia="Times New Roman"/>
            <w:szCs w:val="24"/>
            <w:lang w:eastAsia="en-US"/>
          </w:rPr>
          <w:br/>
          <w:t>ΤΡΙΑΝΤΑΦΥΛΛΙΔΗΣ Α. , σελ.</w:t>
        </w:r>
        <w:r w:rsidRPr="00C038AA">
          <w:rPr>
            <w:rFonts w:eastAsia="Times New Roman"/>
            <w:szCs w:val="24"/>
            <w:lang w:eastAsia="en-US"/>
          </w:rPr>
          <w:br/>
          <w:t>ΦΩΤΙΟΥ Θ. , σελ.</w:t>
        </w:r>
        <w:r w:rsidRPr="00C038AA">
          <w:rPr>
            <w:rFonts w:eastAsia="Times New Roman"/>
            <w:szCs w:val="24"/>
            <w:lang w:eastAsia="en-US"/>
          </w:rPr>
          <w:br/>
          <w:t>ΧΡΙΣΤΟΦΙΛΟΠΟΥΛΟΥ Π. , σελ.</w:t>
        </w:r>
        <w:r w:rsidRPr="00C038AA">
          <w:rPr>
            <w:rFonts w:eastAsia="Times New Roman"/>
            <w:szCs w:val="24"/>
            <w:lang w:eastAsia="en-US"/>
          </w:rPr>
          <w:br/>
        </w:r>
        <w:r w:rsidRPr="00C038AA">
          <w:rPr>
            <w:rFonts w:eastAsia="Times New Roman"/>
            <w:szCs w:val="24"/>
            <w:lang w:eastAsia="en-US"/>
          </w:rPr>
          <w:br/>
          <w:t>ΠΑΡΕΜΒΑΣΕΙΣ:</w:t>
        </w:r>
        <w:r w:rsidRPr="00C038AA">
          <w:rPr>
            <w:rFonts w:eastAsia="Times New Roman"/>
            <w:szCs w:val="24"/>
            <w:lang w:eastAsia="en-US"/>
          </w:rPr>
          <w:br/>
          <w:t>ΑΜΥΡΑΣ Γ. , σελ.</w:t>
        </w:r>
        <w:r w:rsidRPr="00C038AA">
          <w:rPr>
            <w:rFonts w:eastAsia="Times New Roman"/>
            <w:szCs w:val="24"/>
            <w:lang w:eastAsia="en-US"/>
          </w:rPr>
          <w:br/>
          <w:t>ΒΟΡΙΔΗΣ Μ. , σελ.</w:t>
        </w:r>
        <w:r w:rsidRPr="00C038AA">
          <w:rPr>
            <w:rFonts w:eastAsia="Times New Roman"/>
            <w:szCs w:val="24"/>
            <w:lang w:eastAsia="en-US"/>
          </w:rPr>
          <w:br/>
          <w:t>ΚΥΡΙΑΖΙΔΗΣ Δ. , σελ.</w:t>
        </w:r>
        <w:r w:rsidRPr="00C038AA">
          <w:rPr>
            <w:rFonts w:eastAsia="Times New Roman"/>
            <w:szCs w:val="24"/>
            <w:lang w:eastAsia="en-US"/>
          </w:rPr>
          <w:br/>
          <w:t>ΠΑΦΙΛΗΣ Α. , σελ.</w:t>
        </w:r>
        <w:r w:rsidRPr="00C038AA">
          <w:rPr>
            <w:rFonts w:eastAsia="Times New Roman"/>
            <w:szCs w:val="24"/>
            <w:lang w:eastAsia="en-US"/>
          </w:rPr>
          <w:br/>
          <w:t>ΤΡΙΑΝΤΑΦΥΛΛΙΔΗΣ Α. , σελ.</w:t>
        </w:r>
        <w:r w:rsidRPr="00C038AA">
          <w:rPr>
            <w:rFonts w:eastAsia="Times New Roman"/>
            <w:szCs w:val="24"/>
            <w:lang w:eastAsia="en-US"/>
          </w:rPr>
          <w:br/>
          <w:t>ΦΙΛΗΣ Ν. , σελ.</w:t>
        </w:r>
        <w:r w:rsidRPr="00C038AA">
          <w:rPr>
            <w:rFonts w:eastAsia="Times New Roman"/>
            <w:szCs w:val="24"/>
            <w:lang w:eastAsia="en-US"/>
          </w:rPr>
          <w:br/>
        </w:r>
      </w:ins>
    </w:p>
    <w:p w14:paraId="1A9DEF91" w14:textId="77777777" w:rsidR="00C038AA" w:rsidRDefault="00C038AA" w:rsidP="00C038AA">
      <w:pPr>
        <w:spacing w:line="600" w:lineRule="auto"/>
        <w:ind w:firstLine="720"/>
        <w:contextualSpacing/>
        <w:jc w:val="both"/>
        <w:rPr>
          <w:ins w:id="39" w:author="Φλούδα Χριστίνα" w:date="2016-12-20T12:55:00Z"/>
          <w:rFonts w:eastAsia="Times New Roman" w:cs="Times New Roman"/>
          <w:szCs w:val="24"/>
        </w:rPr>
        <w:pPrChange w:id="40" w:author="Φλούδα Χριστίνα" w:date="2016-12-20T12:55:00Z">
          <w:pPr>
            <w:spacing w:line="600" w:lineRule="auto"/>
            <w:ind w:firstLine="720"/>
            <w:contextualSpacing/>
            <w:jc w:val="center"/>
          </w:pPr>
        </w:pPrChange>
      </w:pPr>
    </w:p>
    <w:p w14:paraId="2320C1F3" w14:textId="77777777" w:rsidR="00BC0B8E" w:rsidRDefault="00C038AA">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2320C1F4"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ΙΖ΄ ΠΕΡΙΟΔΟΣ</w:t>
      </w:r>
    </w:p>
    <w:p w14:paraId="2320C1F5"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320C1F6"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ΣΥΝΟΔΟΣ Β΄</w:t>
      </w:r>
    </w:p>
    <w:p w14:paraId="2320C1F7"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ΣΥΝΕΔΡΙΑΣΗ ΜΖ΄</w:t>
      </w:r>
    </w:p>
    <w:p w14:paraId="2320C1F8"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Τετάρτη 14 Δεκεμβρίου 2016</w:t>
      </w:r>
    </w:p>
    <w:p w14:paraId="2320C1F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Αθήνα, σήμερα στις 14 Δεκεμβρίου 2016, ημέρα Τετάρτη και ώρα 10</w:t>
      </w:r>
      <w:r w:rsidRPr="009526DE">
        <w:rPr>
          <w:rFonts w:eastAsia="Times New Roman" w:cs="Times New Roman"/>
          <w:szCs w:val="24"/>
        </w:rPr>
        <w:t>.</w:t>
      </w:r>
      <w:r>
        <w:rPr>
          <w:rFonts w:eastAsia="Times New Roman" w:cs="Times New Roman"/>
          <w:szCs w:val="24"/>
        </w:rPr>
        <w:t>11΄</w:t>
      </w:r>
      <w:r w:rsidRPr="009526DE">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58371F">
        <w:rPr>
          <w:rFonts w:eastAsia="Times New Roman" w:cs="Times New Roman"/>
          <w:b/>
          <w:szCs w:val="24"/>
        </w:rPr>
        <w:t>ΝΙΚΗΤΑ ΚΑΚΛΑΜΑΝΗ</w:t>
      </w:r>
      <w:r>
        <w:rPr>
          <w:rFonts w:eastAsia="Times New Roman" w:cs="Times New Roman"/>
          <w:szCs w:val="24"/>
        </w:rPr>
        <w:t>.</w:t>
      </w:r>
    </w:p>
    <w:p w14:paraId="2320C1FA" w14:textId="77777777" w:rsidR="00BC0B8E" w:rsidRDefault="00C038A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καλημέρα σας. Αρχίζει η συνεδρίασ</w:t>
      </w:r>
      <w:r>
        <w:rPr>
          <w:rFonts w:eastAsia="Times New Roman" w:cs="Times New Roman"/>
          <w:szCs w:val="24"/>
        </w:rPr>
        <w:t>η.</w:t>
      </w:r>
    </w:p>
    <w:p w14:paraId="2320C1FB"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Πριν ξεκινήσουμε, θα ήθελα να κάνω δυο ανακοινώσεις προς το Σώμα. </w:t>
      </w:r>
    </w:p>
    <w:p w14:paraId="2320C1FC"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lastRenderedPageBreak/>
        <w:t>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«Εθνικός Μηχανισμός Συντονισμο</w:t>
      </w:r>
      <w:r>
        <w:rPr>
          <w:rFonts w:eastAsia="Times New Roman" w:cs="Times New Roman"/>
          <w:szCs w:val="24"/>
        </w:rPr>
        <w:t xml:space="preserve">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ν.387/2016 (Α΄ 85)». </w:t>
      </w:r>
    </w:p>
    <w:p w14:paraId="2320C1FD"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Η δεύτερη ανακοίνωση έχει ως εξής:</w:t>
      </w:r>
    </w:p>
    <w:p w14:paraId="2320C1FE"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Οι Υπουργοί Δικαιοσύνης, Διαφάνειας κα</w:t>
      </w:r>
      <w:r>
        <w:rPr>
          <w:rFonts w:eastAsia="Times New Roman" w:cs="Times New Roman"/>
          <w:szCs w:val="24"/>
        </w:rPr>
        <w:t>ι Ανθρωπίνων Δικαιωμάτων, Εσωτερικών, Οικονομίας και Ανάπτυξης, Εργασίας, Κοινωνικής Ασφάλισης και Κοινωνικής Αλληλεγγύης, Εξωτερικών, Οικονομικών, Διοικητικής Ανασυγκρότησης, Πολιτισμού και Αθλητισμού, Αγροτικής Ανάπτυξης και Τροφίμων, οι Αναπληρωτές Υπου</w:t>
      </w:r>
      <w:r>
        <w:rPr>
          <w:rFonts w:eastAsia="Times New Roman" w:cs="Times New Roman"/>
          <w:szCs w:val="24"/>
        </w:rPr>
        <w:t xml:space="preserve">ργοί Οικονομίας και Ανάπτυξης, Εργασίας, Κοινωνικής Ασφάλισης και Κοινωνικής Αλληλεγγύης, Οικονομικών και Δικαιοσύνης, Διαφάνειας και Ανθρωπίνων Δικαιωμάτων, καθώς και ο </w:t>
      </w:r>
      <w:r>
        <w:rPr>
          <w:rFonts w:eastAsia="Times New Roman" w:cs="Times New Roman"/>
          <w:szCs w:val="24"/>
        </w:rPr>
        <w:lastRenderedPageBreak/>
        <w:t>Υφυπουργός Πολιτισμού και Αθλητισμού, κατέθεσαν στις 12-12-2016 σχέδιο νόμου: «Πτωχευτ</w:t>
      </w:r>
      <w:r>
        <w:rPr>
          <w:rFonts w:eastAsia="Times New Roman" w:cs="Times New Roman"/>
          <w:szCs w:val="24"/>
        </w:rPr>
        <w:t>ικός Κώδικας, Διοικητική Δικαιοσύνη, Τέλη-Παράβολα, Οικειοθελής αποκάλυψη αδήλωτων εισοδημάτων, Ηλεκτρονικές συναλλαγές, Τροποποιήσεις του ν.4270/2014 και λοιπές διατάξεις». Το ως άνω σχέδιο νόμου έχει χαρακτηριστεί από την Κυβέρνηση ως επείγον και παραπέμ</w:t>
      </w:r>
      <w:r>
        <w:rPr>
          <w:rFonts w:eastAsia="Times New Roman" w:cs="Times New Roman"/>
          <w:szCs w:val="24"/>
        </w:rPr>
        <w:t>πεται στις συναρμόδιες Διαρκείς Επιτροπές.</w:t>
      </w:r>
    </w:p>
    <w:p w14:paraId="2320C1F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2320C200" w14:textId="77777777" w:rsidR="00BC0B8E" w:rsidRDefault="00C038AA">
      <w:pPr>
        <w:spacing w:line="600" w:lineRule="auto"/>
        <w:ind w:firstLine="720"/>
        <w:jc w:val="center"/>
        <w:rPr>
          <w:rFonts w:eastAsia="Times New Roman" w:cs="Times New Roman"/>
          <w:szCs w:val="24"/>
        </w:rPr>
      </w:pPr>
      <w:r>
        <w:rPr>
          <w:rFonts w:eastAsia="Times New Roman" w:cs="Times New Roman"/>
          <w:b/>
          <w:szCs w:val="24"/>
        </w:rPr>
        <w:t>ΝΟΜΟΘΕΤΙΚΗΣ ΕΡΓΑΣΙΑΣ</w:t>
      </w:r>
    </w:p>
    <w:p w14:paraId="2320C201"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Μόνη συζήτηση και ψήφιση επί της αρχής, των άρθρων και του συνόλου του σχεδίου νόμου του Υπουργείου Εργασίας, Κοινωνικής Ασφάλισης και Κοινωνικής Αλληλε</w:t>
      </w:r>
      <w:r>
        <w:rPr>
          <w:rFonts w:eastAsia="Times New Roman"/>
          <w:color w:val="000000"/>
          <w:szCs w:val="24"/>
        </w:rPr>
        <w:t>γγύης</w:t>
      </w:r>
      <w:r>
        <w:rPr>
          <w:rFonts w:eastAsia="Times New Roman"/>
          <w:color w:val="000000"/>
          <w:szCs w:val="24"/>
        </w:rPr>
        <w:t>:</w:t>
      </w:r>
      <w:r>
        <w:rPr>
          <w:rFonts w:eastAsia="Times New Roman"/>
          <w:color w:val="000000"/>
          <w:szCs w:val="24"/>
        </w:rPr>
        <w:t xml:space="preserve">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olor w:val="000000"/>
          <w:szCs w:val="24"/>
        </w:rPr>
        <w:t>Εφαρμοστικές</w:t>
      </w:r>
      <w:proofErr w:type="spellEnd"/>
      <w:r>
        <w:rPr>
          <w:rFonts w:eastAsia="Times New Roman"/>
          <w:color w:val="000000"/>
          <w:szCs w:val="24"/>
        </w:rPr>
        <w:t xml:space="preserve"> Διατάξεις του ν.4387/2016 (Α΄ 85)».</w:t>
      </w:r>
    </w:p>
    <w:p w14:paraId="2320C202"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lastRenderedPageBreak/>
        <w:t>Η Διάσκεψη των Προέδρων αποφάσισε στ</w:t>
      </w:r>
      <w:r>
        <w:rPr>
          <w:rFonts w:eastAsia="Times New Roman"/>
          <w:color w:val="000000"/>
          <w:szCs w:val="24"/>
        </w:rPr>
        <w:t>η συνεδρίασή της στις 9</w:t>
      </w:r>
      <w:r w:rsidRPr="00DD76E0">
        <w:rPr>
          <w:rFonts w:eastAsia="Times New Roman"/>
          <w:color w:val="000000"/>
          <w:szCs w:val="24"/>
        </w:rPr>
        <w:t>-</w:t>
      </w:r>
      <w:r>
        <w:rPr>
          <w:rFonts w:eastAsia="Times New Roman"/>
          <w:color w:val="000000"/>
          <w:szCs w:val="24"/>
        </w:rPr>
        <w:t>12</w:t>
      </w:r>
      <w:r w:rsidRPr="00DD76E0">
        <w:rPr>
          <w:rFonts w:eastAsia="Times New Roman"/>
          <w:color w:val="000000"/>
          <w:szCs w:val="24"/>
        </w:rPr>
        <w:t>-</w:t>
      </w:r>
      <w:r>
        <w:rPr>
          <w:rFonts w:eastAsia="Times New Roman"/>
          <w:color w:val="000000"/>
          <w:szCs w:val="24"/>
        </w:rPr>
        <w:t>2016 τη συζήτηση του νομοσχεδίου σε δύο συνεδριάσεις. Στη σημερινή συνεδρίαση θα συζητηθεί το νομοσχέδιο επί της αρχής. Στη συνεδρίαση της Πέμπτης 15 Δεκεμβρίου 2016 θα συζητηθούν τα άρθρα και οι τροπολογίες του νομοσχεδίου ως μί</w:t>
      </w:r>
      <w:r>
        <w:rPr>
          <w:rFonts w:eastAsia="Times New Roman"/>
          <w:color w:val="000000"/>
          <w:szCs w:val="24"/>
        </w:rPr>
        <w:t>α ενότητα.</w:t>
      </w:r>
    </w:p>
    <w:p w14:paraId="2320C203"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 xml:space="preserve">Οι συνάδελφοι θα μπορούν να εγγραφούν ελευθέρως κατά τη διάρκεια της ομιλίας των δύο γενικών εισηγητών, δηλαδή του κ. </w:t>
      </w:r>
      <w:proofErr w:type="spellStart"/>
      <w:r>
        <w:rPr>
          <w:rFonts w:eastAsia="Times New Roman"/>
          <w:color w:val="000000"/>
          <w:szCs w:val="24"/>
        </w:rPr>
        <w:t>Θραψανιώτη</w:t>
      </w:r>
      <w:proofErr w:type="spellEnd"/>
      <w:r>
        <w:rPr>
          <w:rFonts w:eastAsia="Times New Roman"/>
          <w:color w:val="000000"/>
          <w:szCs w:val="24"/>
        </w:rPr>
        <w:t xml:space="preserve"> και του κ. </w:t>
      </w:r>
      <w:proofErr w:type="spellStart"/>
      <w:r>
        <w:rPr>
          <w:rFonts w:eastAsia="Times New Roman"/>
          <w:color w:val="000000"/>
          <w:szCs w:val="24"/>
        </w:rPr>
        <w:t>Σαλμά</w:t>
      </w:r>
      <w:proofErr w:type="spellEnd"/>
      <w:r>
        <w:rPr>
          <w:rFonts w:eastAsia="Times New Roman"/>
          <w:color w:val="000000"/>
          <w:szCs w:val="24"/>
        </w:rPr>
        <w:t>. Δεν σας λέω ποια θα είναι η ώρα λήξης της σημερινής συνεδρίασης, γιατί αυτό θα είναι συνάρτηση του</w:t>
      </w:r>
      <w:r>
        <w:rPr>
          <w:rFonts w:eastAsia="Times New Roman"/>
          <w:color w:val="000000"/>
          <w:szCs w:val="24"/>
        </w:rPr>
        <w:t xml:space="preserve"> πόσοι συνάδελφοι θα γραφτούν. Εάν γραφτούν πολλοί, θα το πάμε τουλάχιστον ένα δωδεκάωρο, δηλαδή μέχρι τις 22.00΄ η ώρα. Εάν γραφτούν λιγότεροι, θα τελειώσει η σημερινή συνεδρίαση σε λιγότερο χρόνο.</w:t>
      </w:r>
    </w:p>
    <w:p w14:paraId="2320C204"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lastRenderedPageBreak/>
        <w:t>Κύριοι συνάδελφοι, έχουν κατατεθεί οι υπουργικές τροπολογ</w:t>
      </w:r>
      <w:r>
        <w:rPr>
          <w:rFonts w:eastAsia="Times New Roman"/>
          <w:color w:val="000000"/>
          <w:szCs w:val="24"/>
        </w:rPr>
        <w:t>ίες, τις οποίες έχετε όλοι στα χέρια σας. Δύο εξ αυτών –και μιλώ για τις υπουργικές τροπολογίες- έχουν ήδη ενσωματωθεί ως άρθρα στο νομοσχέδιο. Επομένως μένουν οι υπόλοιπες, τις οποίες θα παρουσιάσουν οι αρμόδιοι Υπουργοί αύριο, αφού θα συζητηθούν αύριο, γ</w:t>
      </w:r>
      <w:r>
        <w:rPr>
          <w:rFonts w:eastAsia="Times New Roman"/>
          <w:color w:val="000000"/>
          <w:szCs w:val="24"/>
        </w:rPr>
        <w:t>ια να μη χάνουμε χρόνο σήμερα που θα γίνει η συζήτηση επί της αρχής.</w:t>
      </w:r>
    </w:p>
    <w:p w14:paraId="2320C205"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Ταυτόχρονα, αν θυμάμαι καλά, νομίζω ότι είναι οκτώ οι βουλευτικές τροπολογίες. Παρακάλεσα την κ</w:t>
      </w:r>
      <w:r w:rsidRPr="0073621A">
        <w:rPr>
          <w:rFonts w:eastAsia="Times New Roman"/>
          <w:color w:val="000000"/>
          <w:szCs w:val="24"/>
        </w:rPr>
        <w:t>.</w:t>
      </w:r>
      <w:r>
        <w:rPr>
          <w:rFonts w:eastAsia="Times New Roman"/>
          <w:color w:val="000000"/>
          <w:szCs w:val="24"/>
        </w:rPr>
        <w:t xml:space="preserve"> Φωτίου αύριο στην έναρξη της συνεδρίασης να πει ποιες από τις βουλευτικές τροπολογίες θα κάνει αποδεκτές, ώστε μιλώντας οι συνάδελφοι να ξέρουν εκ των προτέρων ποιες θα γίνουν δεκτές ή όχι. Η </w:t>
      </w:r>
      <w:r>
        <w:rPr>
          <w:rFonts w:eastAsia="Times New Roman"/>
          <w:color w:val="000000"/>
          <w:szCs w:val="24"/>
        </w:rPr>
        <w:t>ίδι</w:t>
      </w:r>
      <w:r>
        <w:rPr>
          <w:rFonts w:eastAsia="Times New Roman"/>
          <w:color w:val="000000"/>
          <w:szCs w:val="24"/>
        </w:rPr>
        <w:t>α θα μιλήσει μόλις ολοκληρωθεί ο κατάλογος των δύο εισηγητών</w:t>
      </w:r>
      <w:r>
        <w:rPr>
          <w:rFonts w:eastAsia="Times New Roman"/>
          <w:color w:val="000000"/>
          <w:szCs w:val="24"/>
        </w:rPr>
        <w:t xml:space="preserve"> και των έξι ειδικών αγορητών. Δηλαδή, πριν ξεκινήσει ο κατάλογος των Βουλευτών και πριν ξεκινήσουν και οι Κοινοβουλευτικοί Εκπρό</w:t>
      </w:r>
      <w:r>
        <w:rPr>
          <w:rFonts w:eastAsia="Times New Roman"/>
          <w:color w:val="000000"/>
          <w:szCs w:val="24"/>
        </w:rPr>
        <w:lastRenderedPageBreak/>
        <w:t>σωποι, θα μιλήσει η Υπουργός. Βεβαίως, αν υπάρξουν νομοτεχνικές βελτιώσεις κατά τη διάρκεια της συνεδρίασης ή σήμερα ή αύριο, κ</w:t>
      </w:r>
      <w:r>
        <w:rPr>
          <w:rFonts w:eastAsia="Times New Roman"/>
          <w:color w:val="000000"/>
          <w:szCs w:val="24"/>
        </w:rPr>
        <w:t>ατά τη γνωστή πρακτική θα τις αναγνώσει η κυρία Υπουργός, θα κατατεθούν στα Πρακτικά, για να σας διανεμηθούν.</w:t>
      </w:r>
    </w:p>
    <w:p w14:paraId="2320C206" w14:textId="77777777" w:rsidR="00BC0B8E" w:rsidRDefault="00C038AA">
      <w:pPr>
        <w:spacing w:line="600" w:lineRule="auto"/>
        <w:ind w:firstLine="709"/>
        <w:jc w:val="both"/>
        <w:rPr>
          <w:rFonts w:eastAsia="Times New Roman"/>
          <w:color w:val="000000"/>
          <w:szCs w:val="24"/>
        </w:rPr>
      </w:pPr>
      <w:r>
        <w:rPr>
          <w:rFonts w:eastAsia="Times New Roman"/>
          <w:color w:val="000000"/>
          <w:szCs w:val="24"/>
        </w:rPr>
        <w:t xml:space="preserve">Τον λόγο έχει τώρα ο κ. </w:t>
      </w:r>
      <w:proofErr w:type="spellStart"/>
      <w:r>
        <w:rPr>
          <w:rFonts w:eastAsia="Times New Roman"/>
          <w:color w:val="000000"/>
          <w:szCs w:val="24"/>
        </w:rPr>
        <w:t>Βρούτσης</w:t>
      </w:r>
      <w:proofErr w:type="spellEnd"/>
      <w:r>
        <w:rPr>
          <w:rFonts w:eastAsia="Times New Roman"/>
          <w:color w:val="000000"/>
          <w:szCs w:val="24"/>
        </w:rPr>
        <w:t>.</w:t>
      </w:r>
    </w:p>
    <w:p w14:paraId="2320C207"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ευχαριστώ για τη δυνατότητα που μου δίνετε. Δεν έχω να συμπληρώσω σχεδόν τίποτα</w:t>
      </w:r>
      <w:r>
        <w:rPr>
          <w:rFonts w:eastAsia="Times New Roman" w:cs="Times New Roman"/>
          <w:szCs w:val="24"/>
        </w:rPr>
        <w:t xml:space="preserve"> περισσότερο απ’ αυτά που είπατε στο δεύτερο σκέλος της τοποθέτησής σας για τις τροπολογίες. </w:t>
      </w:r>
    </w:p>
    <w:p w14:paraId="2320C208"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Δεν θα λειτουργήσω και πάλι επαναληπτικά στην κριτική για το θέμα των τροπολογιών. Υπάρχουν πάνω από δέκα τροπολογίες, κάτι που είναι απαράδεκτο. </w:t>
      </w:r>
    </w:p>
    <w:p w14:paraId="2320C209"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Θα ήθελα να </w:t>
      </w:r>
      <w:r>
        <w:rPr>
          <w:rFonts w:eastAsia="Times New Roman" w:cs="Times New Roman"/>
          <w:szCs w:val="24"/>
        </w:rPr>
        <w:t>θυμίσω κυρίως προς τους συναδέλφους του ΣΥΡΙΖΑ…</w:t>
      </w:r>
    </w:p>
    <w:p w14:paraId="2320C20A" w14:textId="77777777" w:rsidR="00BC0B8E" w:rsidRDefault="00C038AA">
      <w:pPr>
        <w:spacing w:line="600" w:lineRule="auto"/>
        <w:ind w:firstLine="709"/>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μιλάτε για τις υπουργικές τροπολογίες τώρα.</w:t>
      </w:r>
    </w:p>
    <w:p w14:paraId="2320C20B"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για τις βουλευτικές τροπολογίες</w:t>
      </w:r>
      <w:r>
        <w:rPr>
          <w:rFonts w:eastAsia="Times New Roman" w:cs="Times New Roman"/>
          <w:szCs w:val="24"/>
        </w:rPr>
        <w:t>,</w:t>
      </w:r>
      <w:r>
        <w:rPr>
          <w:rFonts w:eastAsia="Times New Roman" w:cs="Times New Roman"/>
          <w:szCs w:val="24"/>
        </w:rPr>
        <w:t xml:space="preserve"> γιατί, κύριε Πρόεδρε, δεν ξέρουμε ποιες θα γίνουν αποδεκτές κ</w:t>
      </w:r>
      <w:r>
        <w:rPr>
          <w:rFonts w:eastAsia="Times New Roman" w:cs="Times New Roman"/>
          <w:szCs w:val="24"/>
        </w:rPr>
        <w:t xml:space="preserve">αι ποιες όχι από την Κυβέρνηση. Έχει ανοίξει πλέον διάπλατα ένα κανάλι πελατειακών σχέσεων, κύριε Πρόεδρε. Αυτό προσβάλλει και το Κοινοβούλιο και είναι πρωτοφανές. Αυτό δεν έχει ιστορικό προηγούμενο, κυρία Υπουργέ, στην ιστορία του Κοινοβουλίου. </w:t>
      </w:r>
    </w:p>
    <w:p w14:paraId="2320C20C"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Οι βουλευ</w:t>
      </w:r>
      <w:r>
        <w:rPr>
          <w:rFonts w:eastAsia="Times New Roman" w:cs="Times New Roman"/>
          <w:szCs w:val="24"/>
        </w:rPr>
        <w:t>τικές τροπολογίες είναι κομμάτια νόμου</w:t>
      </w:r>
      <w:r>
        <w:rPr>
          <w:rFonts w:eastAsia="Times New Roman" w:cs="Times New Roman"/>
          <w:szCs w:val="24"/>
        </w:rPr>
        <w:t>,</w:t>
      </w:r>
      <w:r>
        <w:rPr>
          <w:rFonts w:eastAsia="Times New Roman" w:cs="Times New Roman"/>
          <w:szCs w:val="24"/>
        </w:rPr>
        <w:t xml:space="preserve"> που σε συμφωνία –έτσι φαίνεται πλέον- με το Υπουργείο έρχονται όχι μόνο σ’ αυτό το νομοσχέδιο, αλλά σε κάθε νομοσχέδιο και ανοίγουν ένα πελατειακό σύστημα σχέσεων μεταξύ κοινωνικών ομάδων και βουλευτών του ΣΥΡΙΖΑ. Αυ</w:t>
      </w:r>
      <w:r>
        <w:rPr>
          <w:rFonts w:eastAsia="Times New Roman" w:cs="Times New Roman"/>
          <w:szCs w:val="24"/>
        </w:rPr>
        <w:t xml:space="preserve">τό είναι το ένα κακό για τη Δημοκρατία. </w:t>
      </w:r>
    </w:p>
    <w:p w14:paraId="2320C20D" w14:textId="77777777" w:rsidR="00BC0B8E" w:rsidRDefault="00C038AA">
      <w:pPr>
        <w:spacing w:line="600" w:lineRule="auto"/>
        <w:ind w:firstLine="709"/>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Ναι, αλλά αυτά να τα πούμε αύριο στην έναρξη. </w:t>
      </w:r>
    </w:p>
    <w:p w14:paraId="2320C20E"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κύριε Πρόεδρε! Κλείνω! </w:t>
      </w:r>
    </w:p>
    <w:p w14:paraId="2320C20F"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Το δεύτερο χειρότερο κακό, κύριε Πρόεδρε –και χτυπώ τον κώδωνα του κινδύνου- είναι ότι ο</w:t>
      </w:r>
      <w:r>
        <w:rPr>
          <w:rFonts w:eastAsia="Times New Roman" w:cs="Times New Roman"/>
          <w:szCs w:val="24"/>
        </w:rPr>
        <w:t xml:space="preserve">ι βουλευτικές τροπολογίες έρχονται ακοστολόγητες. Δεν περνούν από το Γενικό Λογιστήριο του Κράτους. Έρχονται και επιβαρύνουν το ελληνικό δημόσιο με εκατοντάδες εκατομμύρια. </w:t>
      </w:r>
    </w:p>
    <w:p w14:paraId="2320C210" w14:textId="77777777" w:rsidR="00BC0B8E" w:rsidRDefault="00C038AA">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σας παρακαλώ</w:t>
      </w:r>
      <w:r>
        <w:rPr>
          <w:rFonts w:eastAsia="Times New Roman" w:cs="Times New Roman"/>
          <w:szCs w:val="24"/>
        </w:rPr>
        <w:t>,</w:t>
      </w:r>
      <w:r>
        <w:rPr>
          <w:rFonts w:eastAsia="Times New Roman" w:cs="Times New Roman"/>
          <w:szCs w:val="24"/>
        </w:rPr>
        <w:t xml:space="preserve"> αυτά αύριο, που είνα</w:t>
      </w:r>
      <w:r>
        <w:rPr>
          <w:rFonts w:eastAsia="Times New Roman" w:cs="Times New Roman"/>
          <w:szCs w:val="24"/>
        </w:rPr>
        <w:t xml:space="preserve">ι η μέρα τροπολογιών και άρθρων. </w:t>
      </w:r>
    </w:p>
    <w:p w14:paraId="2320C211"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Είναι γενικό, κύριε Πρόεδρε! </w:t>
      </w:r>
    </w:p>
    <w:p w14:paraId="2320C212" w14:textId="77777777" w:rsidR="00BC0B8E" w:rsidRDefault="00C038AA">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Σύμφωνοι, αλλά…</w:t>
      </w:r>
    </w:p>
    <w:p w14:paraId="2320C213"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είναι γενικό. Είναι κάτι πολύ σοβαρό και δεν το κατέχει η οικονομία…</w:t>
      </w:r>
    </w:p>
    <w:p w14:paraId="2320C214" w14:textId="77777777" w:rsidR="00BC0B8E" w:rsidRDefault="00C038AA">
      <w:pPr>
        <w:spacing w:line="600" w:lineRule="auto"/>
        <w:ind w:firstLine="709"/>
        <w:jc w:val="both"/>
        <w:rPr>
          <w:rFonts w:eastAsia="Times New Roman" w:cs="Times New Roman"/>
          <w:szCs w:val="24"/>
        </w:rPr>
      </w:pPr>
      <w:r>
        <w:rPr>
          <w:rFonts w:eastAsia="Times New Roman"/>
          <w:b/>
          <w:bCs/>
        </w:rPr>
        <w:lastRenderedPageBreak/>
        <w:t>ΠΡΟΕΔΡΕΥΩΝ (Νικήτας Κακ</w:t>
      </w:r>
      <w:r>
        <w:rPr>
          <w:rFonts w:eastAsia="Times New Roman"/>
          <w:b/>
          <w:bCs/>
        </w:rPr>
        <w:t>λαμάνης):</w:t>
      </w:r>
      <w:r>
        <w:rPr>
          <w:rFonts w:eastAsia="Times New Roman" w:cs="Times New Roman"/>
          <w:szCs w:val="24"/>
        </w:rPr>
        <w:t xml:space="preserve"> Εντάξει, το κατάλαβα, το καταλάβαμε όλοι! </w:t>
      </w:r>
    </w:p>
    <w:p w14:paraId="2320C215"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Παρακαλώ εδώ να κλείσουμε, για να μη χάνουμε χρόνο.</w:t>
      </w:r>
    </w:p>
    <w:p w14:paraId="2320C216" w14:textId="77777777" w:rsidR="00BC0B8E" w:rsidRDefault="00C038AA">
      <w:pPr>
        <w:spacing w:line="600" w:lineRule="auto"/>
        <w:ind w:firstLine="709"/>
        <w:jc w:val="center"/>
        <w:rPr>
          <w:rFonts w:eastAsia="Times New Roman"/>
          <w:bCs/>
        </w:rPr>
      </w:pPr>
      <w:r>
        <w:rPr>
          <w:rFonts w:eastAsia="Times New Roman"/>
          <w:bCs/>
        </w:rPr>
        <w:t>(Θόρυβος στην Αίθουσα)</w:t>
      </w:r>
    </w:p>
    <w:p w14:paraId="2320C217"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θα το γράψει η ιστορία!</w:t>
      </w:r>
    </w:p>
    <w:p w14:paraId="2320C218" w14:textId="77777777" w:rsidR="00BC0B8E" w:rsidRDefault="00C038AA">
      <w:pPr>
        <w:spacing w:line="600" w:lineRule="auto"/>
        <w:ind w:firstLine="709"/>
        <w:jc w:val="both"/>
        <w:rPr>
          <w:rFonts w:eastAsia="Times New Roman"/>
          <w:bCs/>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Εντάξει, </w:t>
      </w:r>
      <w:r>
        <w:rPr>
          <w:rFonts w:eastAsia="Times New Roman"/>
          <w:szCs w:val="24"/>
        </w:rPr>
        <w:t>κύριε συνάδελφε,</w:t>
      </w:r>
      <w:r>
        <w:rPr>
          <w:rFonts w:eastAsia="Times New Roman" w:cs="Times New Roman"/>
          <w:szCs w:val="24"/>
        </w:rPr>
        <w:t xml:space="preserve"> μην κάνουμε τώρα αντιδικία.  </w:t>
      </w:r>
    </w:p>
    <w:p w14:paraId="2320C219"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2320C21A" w14:textId="77777777" w:rsidR="00BC0B8E" w:rsidRDefault="00C038AA">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σας παρακαλώ! </w:t>
      </w:r>
    </w:p>
    <w:p w14:paraId="2320C21B"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Μην ξεκινάμε έτσι τώρα σε ένα νομοσχέδιο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απ’ ό,τι φαίνεται</w:t>
      </w:r>
      <w:r>
        <w:rPr>
          <w:rFonts w:eastAsia="Times New Roman" w:cs="Times New Roman"/>
          <w:szCs w:val="24"/>
        </w:rPr>
        <w:t>,</w:t>
      </w:r>
      <w:r>
        <w:rPr>
          <w:rFonts w:eastAsia="Times New Roman" w:cs="Times New Roman"/>
          <w:szCs w:val="24"/>
        </w:rPr>
        <w:t xml:space="preserve"> θα έχει ευρύτερη αποδοχή. Δεν είναι σωστό. Αφήστε το τώρα! </w:t>
      </w:r>
    </w:p>
    <w:p w14:paraId="2320C21C"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Μ</w:t>
      </w:r>
      <w:r>
        <w:rPr>
          <w:rFonts w:eastAsia="Times New Roman" w:cs="Times New Roman"/>
          <w:b/>
          <w:szCs w:val="24"/>
        </w:rPr>
        <w:t>ΕΡΟΠΗ ΤΖΟΥΦΗ:</w:t>
      </w:r>
      <w:r>
        <w:rPr>
          <w:rFonts w:eastAsia="Times New Roman" w:cs="Times New Roman"/>
          <w:szCs w:val="24"/>
        </w:rPr>
        <w:t xml:space="preserve"> Κύριε Πρόεδρε, μου επιτρέπετε;</w:t>
      </w:r>
    </w:p>
    <w:p w14:paraId="2320C21D" w14:textId="77777777" w:rsidR="00BC0B8E" w:rsidRDefault="00C038AA">
      <w:pPr>
        <w:spacing w:line="600" w:lineRule="auto"/>
        <w:ind w:firstLine="709"/>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Ορίστε, κυρία συνάδελφε, έχετε τον λόγο για ένα λεπτό.</w:t>
      </w:r>
    </w:p>
    <w:p w14:paraId="2320C21E"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Αυτό που θέλω να πω μόνο είναι ότι τουλάχιστον οι υπουργικές τροπολογίες -</w:t>
      </w:r>
      <w:r>
        <w:rPr>
          <w:rFonts w:eastAsia="Times New Roman" w:cs="Times New Roman"/>
          <w:szCs w:val="24"/>
        </w:rPr>
        <w:t xml:space="preserve">το περιεχόμενο </w:t>
      </w:r>
      <w:r>
        <w:rPr>
          <w:rFonts w:eastAsia="Times New Roman" w:cs="Times New Roman"/>
          <w:szCs w:val="24"/>
        </w:rPr>
        <w:t>κάποιων από αυτές ε</w:t>
      </w:r>
      <w:r>
        <w:rPr>
          <w:rFonts w:eastAsia="Times New Roman" w:cs="Times New Roman"/>
          <w:szCs w:val="24"/>
        </w:rPr>
        <w:t>ξετέθη χθες- στην Επιτροπή έγιναν ευρέως αποδεκτές από τα περισσότερα κόμματα.</w:t>
      </w:r>
    </w:p>
    <w:p w14:paraId="2320C21F" w14:textId="77777777" w:rsidR="00BC0B8E" w:rsidRDefault="00C038AA">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Μα, το είπα! Δεν μιλάει για τις δύο υπουργικές. </w:t>
      </w:r>
    </w:p>
    <w:p w14:paraId="2320C220"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Τις άλλες δεν τις έχουμε δει. Κατά συνέπεια μιλάει σε κενό περιεχομένου αντ</w:t>
      </w:r>
      <w:r>
        <w:rPr>
          <w:rFonts w:eastAsia="Times New Roman" w:cs="Times New Roman"/>
          <w:szCs w:val="24"/>
        </w:rPr>
        <w:t xml:space="preserve">ικείμενο. Αύριο θα μπορούσε ίσως να κάνει ο κύριος συνάδελφος οποιαδήποτε τοποθέτηση επί συγκεκριμένου περιεχομένου. </w:t>
      </w:r>
    </w:p>
    <w:p w14:paraId="2320C221" w14:textId="77777777" w:rsidR="00BC0B8E" w:rsidRDefault="00C038AA">
      <w:pPr>
        <w:spacing w:line="600" w:lineRule="auto"/>
        <w:ind w:firstLine="709"/>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ας μη χαλάμε το κλίμα. </w:t>
      </w:r>
    </w:p>
    <w:p w14:paraId="2320C222" w14:textId="77777777" w:rsidR="00BC0B8E" w:rsidRDefault="00C038AA">
      <w:pPr>
        <w:spacing w:line="600" w:lineRule="auto"/>
        <w:ind w:firstLine="709"/>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w:t>
      </w:r>
      <w:r>
        <w:rPr>
          <w:rFonts w:eastAsia="Times New Roman" w:cs="Times New Roman"/>
        </w:rPr>
        <w:t xml:space="preserve">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σπουδαστές </w:t>
      </w:r>
      <w:r>
        <w:rPr>
          <w:rFonts w:eastAsia="Times New Roman" w:cs="Times New Roman"/>
        </w:rPr>
        <w:t xml:space="preserve">και σπουδάστριες και μια συνοδός Αξιωματικός από τη Σχολή Αξιωματικών Νοσηλευτικής. </w:t>
      </w:r>
    </w:p>
    <w:p w14:paraId="2320C223" w14:textId="77777777" w:rsidR="00BC0B8E" w:rsidRDefault="00C038AA">
      <w:pPr>
        <w:spacing w:line="600" w:lineRule="auto"/>
        <w:ind w:firstLine="709"/>
        <w:jc w:val="both"/>
        <w:rPr>
          <w:rFonts w:eastAsia="Times New Roman" w:cs="Times New Roman"/>
        </w:rPr>
      </w:pPr>
      <w:r>
        <w:rPr>
          <w:rFonts w:eastAsia="Times New Roman" w:cs="Times New Roman"/>
        </w:rPr>
        <w:t xml:space="preserve">Καλωσορίσατε στη Βουλή και σας ευχαριστούμε για το εξαιρετικό έργο που επιτελείτε, το οποίο γνωρίζω προσωπικά.  </w:t>
      </w:r>
    </w:p>
    <w:p w14:paraId="2320C224" w14:textId="77777777" w:rsidR="00BC0B8E" w:rsidRDefault="00C038AA">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 xml:space="preserve">’ </w:t>
      </w:r>
      <w:r>
        <w:rPr>
          <w:rFonts w:eastAsia="Times New Roman" w:cs="Times New Roman"/>
        </w:rPr>
        <w:t>όλες τις πτέρυγες της Βουλής)</w:t>
      </w:r>
    </w:p>
    <w:p w14:paraId="2320C225"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  Τον λόγο έχει ο εισηγητής του ΣΥΡΙΖΑ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w:t>
      </w:r>
    </w:p>
    <w:p w14:paraId="2320C226"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Από τώρα αρχίζει η εγγραφή των συναδέλφων που θέλουν να μιλήσουν. Αναφέρομαι στους Βουλευτές και όχι στους ειδικούς αγορητές, γιατί αυτοί είναι εγγεγραμμένοι από τα κόμματα, έχουν σταλεί τα </w:t>
      </w:r>
      <w:r>
        <w:rPr>
          <w:rFonts w:eastAsia="Times New Roman" w:cs="Times New Roman"/>
          <w:szCs w:val="24"/>
        </w:rPr>
        <w:t xml:space="preserve">ονόματά τους. </w:t>
      </w:r>
    </w:p>
    <w:p w14:paraId="2320C227"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Θραψανιώτη</w:t>
      </w:r>
      <w:proofErr w:type="spellEnd"/>
      <w:r>
        <w:rPr>
          <w:rFonts w:eastAsia="Times New Roman" w:cs="Times New Roman"/>
          <w:szCs w:val="24"/>
        </w:rPr>
        <w:t xml:space="preserve">, έχετε τον λόγο. </w:t>
      </w:r>
    </w:p>
    <w:p w14:paraId="2320C22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olor w:val="000000"/>
          <w:szCs w:val="24"/>
        </w:rPr>
        <w:t>Ευχαριστώ, κύριε Πρόεδρε.</w:t>
      </w:r>
      <w:r>
        <w:rPr>
          <w:rFonts w:eastAsia="Times New Roman" w:cs="Times New Roman"/>
          <w:szCs w:val="24"/>
        </w:rPr>
        <w:t xml:space="preserve"> </w:t>
      </w:r>
    </w:p>
    <w:p w14:paraId="2320C2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πω ότι είναι λίγο οξύμωρο η πλευρά από δεξιά μου να μιλάει για κομματικό και πελατειακό κράτος, </w:t>
      </w:r>
      <w:r>
        <w:rPr>
          <w:rFonts w:eastAsia="Times New Roman" w:cs="Times New Roman"/>
          <w:szCs w:val="24"/>
        </w:rPr>
        <w:t>όταν το μόνο που μπορεί να θυμηθεί κανείς είναι οι διορισμοί στα νοσοκομεία που γινόταν με το σύστημα «τέσσερα, τρία, ένα». Όμως, δυστυχώς,  το «λέγε</w:t>
      </w:r>
      <w:r>
        <w:rPr>
          <w:rFonts w:eastAsia="Times New Roman" w:cs="Times New Roman"/>
          <w:szCs w:val="24"/>
        </w:rPr>
        <w:t xml:space="preserve"> </w:t>
      </w:r>
      <w:proofErr w:type="spellStart"/>
      <w:r>
        <w:rPr>
          <w:rFonts w:eastAsia="Times New Roman" w:cs="Times New Roman"/>
          <w:szCs w:val="24"/>
        </w:rPr>
        <w:t>λέγε</w:t>
      </w:r>
      <w:proofErr w:type="spellEnd"/>
      <w:r>
        <w:rPr>
          <w:rFonts w:eastAsia="Times New Roman" w:cs="Times New Roman"/>
          <w:szCs w:val="24"/>
        </w:rPr>
        <w:t>» είναι απαραίτητο, γιατί έτσι κάτι θα μείνει στο τέλος! Όμως, να γνωρίζετε, κύριοι συνάδελφοι, ότι το</w:t>
      </w:r>
      <w:r>
        <w:rPr>
          <w:rFonts w:eastAsia="Times New Roman" w:cs="Times New Roman"/>
          <w:szCs w:val="24"/>
        </w:rPr>
        <w:t xml:space="preserve"> ψέμα έχει πάντοτε κοντά ποδάρια!</w:t>
      </w:r>
    </w:p>
    <w:p w14:paraId="2320C22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η Κυβέρνηση δείχνει την κατεύθυνση που θέλει να ακολουθήσει για την έξοδο από την κρίση με την κοινωνία όρθια, με τη στήριξη εκείνων που έχουν μεγαλύτερη ανάγκη. </w:t>
      </w:r>
    </w:p>
    <w:p w14:paraId="2320C22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Με την</w:t>
      </w:r>
      <w:r>
        <w:rPr>
          <w:rFonts w:eastAsia="Times New Roman" w:cs="Times New Roman"/>
          <w:szCs w:val="24"/>
        </w:rPr>
        <w:t xml:space="preserve"> ίδια λογική δόθηκε και οικονομική ενίσχυση στους χαμηλοσυνταξιούχους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 ίδιο ισχύει για την αναστολή της αύξησης του ΦΠΑ στα νησιά του βορείου και ανατολικού Αιγαίου, που με τη συγκινητική και αμέριστη βοήθειά τους προσπαθο</w:t>
      </w:r>
      <w:r>
        <w:rPr>
          <w:rFonts w:eastAsia="Times New Roman" w:cs="Times New Roman"/>
          <w:szCs w:val="24"/>
        </w:rPr>
        <w:t xml:space="preserve">ύμε να αντιμετωπίσουμε την προσφυγική κρίση. </w:t>
      </w:r>
    </w:p>
    <w:p w14:paraId="2320C22C" w14:textId="77777777" w:rsidR="00BC0B8E" w:rsidRDefault="00C038AA">
      <w:pPr>
        <w:spacing w:line="600" w:lineRule="auto"/>
        <w:ind w:firstLine="720"/>
        <w:jc w:val="both"/>
        <w:rPr>
          <w:rFonts w:eastAsia="Times New Roman" w:cs="Times New Roman"/>
          <w:bCs/>
          <w:szCs w:val="24"/>
        </w:rPr>
      </w:pPr>
      <w:r>
        <w:rPr>
          <w:rFonts w:eastAsia="Times New Roman" w:cs="Times New Roman"/>
          <w:szCs w:val="24"/>
        </w:rPr>
        <w:t xml:space="preserve">Στο ίδιο πνεύμα είναι και οι </w:t>
      </w:r>
      <w:r>
        <w:rPr>
          <w:rFonts w:eastAsia="Times New Roman" w:cs="Times New Roman"/>
          <w:bCs/>
          <w:szCs w:val="24"/>
        </w:rPr>
        <w:t>τροπολογίες για τα παραχωρητήρια του ΟΑΕΔ -πρώην ΟΕΚ- στους δικαιούχους των εργατικών κατοικιών, όπως και η κατάργηση του παράβολου στα ΚΕΠΑ για τους ανασφάλιστους και τους άπορους,</w:t>
      </w:r>
      <w:r>
        <w:rPr>
          <w:rFonts w:eastAsia="Times New Roman" w:cs="Times New Roman"/>
          <w:bCs/>
          <w:szCs w:val="24"/>
        </w:rPr>
        <w:t xml:space="preserve"> με την υπεράσπιση των συντάξεων και των εργασιακών δικαιωμάτων απέναντι στις ιδεοληψίες του ΔΝΤ και όχι μόνο.</w:t>
      </w:r>
    </w:p>
    <w:p w14:paraId="2320C22D"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Αυτά τα μέτρα αποκτούν ιδιαίτερη σημασία σήμερα</w:t>
      </w:r>
      <w:r>
        <w:rPr>
          <w:rFonts w:eastAsia="Times New Roman" w:cs="Times New Roman"/>
          <w:bCs/>
          <w:szCs w:val="24"/>
        </w:rPr>
        <w:t>,</w:t>
      </w:r>
      <w:r>
        <w:rPr>
          <w:rFonts w:eastAsia="Times New Roman" w:cs="Times New Roman"/>
          <w:bCs/>
          <w:szCs w:val="24"/>
        </w:rPr>
        <w:t xml:space="preserve"> που η διαπραγμάτευση για τη δεύτερη αξιολόγηση είναι σε κρίσιμο σημείο, που πρέπει να επιλέξουμε</w:t>
      </w:r>
      <w:r>
        <w:rPr>
          <w:rFonts w:eastAsia="Times New Roman" w:cs="Times New Roman"/>
          <w:bCs/>
          <w:szCs w:val="24"/>
        </w:rPr>
        <w:t xml:space="preserve"> δρόμο</w:t>
      </w:r>
      <w:r>
        <w:rPr>
          <w:rFonts w:eastAsia="Times New Roman" w:cs="Times New Roman"/>
          <w:bCs/>
          <w:szCs w:val="24"/>
        </w:rPr>
        <w:t>.</w:t>
      </w:r>
      <w:r>
        <w:rPr>
          <w:rFonts w:eastAsia="Times New Roman" w:cs="Times New Roman"/>
          <w:bCs/>
          <w:szCs w:val="24"/>
        </w:rPr>
        <w:t xml:space="preserve"> Αν θα επιλέξουμε τον δρόμο της μονόπλευρης λι</w:t>
      </w:r>
      <w:r>
        <w:rPr>
          <w:rFonts w:eastAsia="Times New Roman" w:cs="Times New Roman"/>
          <w:bCs/>
          <w:szCs w:val="24"/>
        </w:rPr>
        <w:lastRenderedPageBreak/>
        <w:t>τότητας και της ύφεσης</w:t>
      </w:r>
      <w:r>
        <w:rPr>
          <w:rFonts w:eastAsia="Times New Roman" w:cs="Times New Roman"/>
          <w:bCs/>
          <w:szCs w:val="24"/>
        </w:rPr>
        <w:t>,</w:t>
      </w:r>
      <w:r>
        <w:rPr>
          <w:rFonts w:eastAsia="Times New Roman" w:cs="Times New Roman"/>
          <w:bCs/>
          <w:szCs w:val="24"/>
        </w:rPr>
        <w:t xml:space="preserve"> που </w:t>
      </w:r>
      <w:proofErr w:type="spellStart"/>
      <w:r>
        <w:rPr>
          <w:rFonts w:eastAsia="Times New Roman" w:cs="Times New Roman"/>
          <w:bCs/>
          <w:szCs w:val="24"/>
        </w:rPr>
        <w:t>φτωχοποίησε</w:t>
      </w:r>
      <w:proofErr w:type="spellEnd"/>
      <w:r>
        <w:rPr>
          <w:rFonts w:eastAsia="Times New Roman" w:cs="Times New Roman"/>
          <w:bCs/>
          <w:szCs w:val="24"/>
        </w:rPr>
        <w:t xml:space="preserve"> την κοινωνία</w:t>
      </w:r>
      <w:r>
        <w:rPr>
          <w:rFonts w:eastAsia="Times New Roman" w:cs="Times New Roman"/>
          <w:bCs/>
          <w:szCs w:val="24"/>
        </w:rPr>
        <w:t>,</w:t>
      </w:r>
      <w:r>
        <w:rPr>
          <w:rFonts w:eastAsia="Times New Roman" w:cs="Times New Roman"/>
          <w:bCs/>
          <w:szCs w:val="24"/>
        </w:rPr>
        <w:t xml:space="preserve"> ή της δίκαιης κατανομής των βαρών και της αλληλεγγύης. Οι πιέσεις για τη λάθος κατεύθυνση είναι ισχυρές, όμως η βούληση της Κυβέρνησης και της κοινων</w:t>
      </w:r>
      <w:r>
        <w:rPr>
          <w:rFonts w:eastAsia="Times New Roman" w:cs="Times New Roman"/>
          <w:bCs/>
          <w:szCs w:val="24"/>
        </w:rPr>
        <w:t>ία</w:t>
      </w:r>
      <w:r>
        <w:rPr>
          <w:rFonts w:eastAsia="Times New Roman" w:cs="Times New Roman"/>
          <w:bCs/>
          <w:szCs w:val="24"/>
        </w:rPr>
        <w:t>ς</w:t>
      </w:r>
      <w:r>
        <w:rPr>
          <w:rFonts w:eastAsia="Times New Roman" w:cs="Times New Roman"/>
          <w:bCs/>
          <w:szCs w:val="24"/>
        </w:rPr>
        <w:t xml:space="preserve"> θα αποδειχθούν ισχυρότερες. Γι’ αυτό, κυρίες και κύριοι συνάδελφοι, ζητάμε να ψηφίσετε αυτό το νομοσχέδιο, για να φανεί ότι η Βουλή με τη μεγαλύτερη δυνατή πλειοψηφία στηρίζει την προσπάθεια της κοινωνίας να βγει από την κρίση με αλληλεγγύη. Θετική ψήφ</w:t>
      </w:r>
      <w:r>
        <w:rPr>
          <w:rFonts w:eastAsia="Times New Roman" w:cs="Times New Roman"/>
          <w:bCs/>
          <w:szCs w:val="24"/>
        </w:rPr>
        <w:t>ος σε αυτό το νομοσχέδιο δεν σημαίνει κατ’ ανάγκη στήριξη στην Κυβέρνηση, σηματοδοτεί όμως την αναγνώριση της προσπάθειας και των θυσιών  της κοινωνίας.</w:t>
      </w:r>
    </w:p>
    <w:p w14:paraId="2320C22E"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Ο Εθνικός Μηχανισμός Συντονισμού, Παρακολούθησης και Αξιολόγησης των Πολιτικών Κοινωνικής Ένταξης και Κ</w:t>
      </w:r>
      <w:r>
        <w:rPr>
          <w:rFonts w:eastAsia="Times New Roman" w:cs="Times New Roman"/>
          <w:bCs/>
          <w:szCs w:val="24"/>
        </w:rPr>
        <w:t>οινωνικής Συνοχής είναι ένα έργο που το ελληνικό κράτος προσπαθεί να υλοποιήσει τα τελευταία πέντε χρόνια. Ο Εθνικός Μηχανισμός αποτέλεσε αντικείμενο διαβούλευ</w:t>
      </w:r>
      <w:r>
        <w:rPr>
          <w:rFonts w:eastAsia="Times New Roman" w:cs="Times New Roman"/>
          <w:bCs/>
          <w:szCs w:val="24"/>
        </w:rPr>
        <w:lastRenderedPageBreak/>
        <w:t xml:space="preserve">σης από το 2012. Προβλέπεται από την </w:t>
      </w:r>
      <w:r>
        <w:rPr>
          <w:rFonts w:eastAsia="Times New Roman" w:cs="Times New Roman"/>
          <w:bCs/>
          <w:szCs w:val="24"/>
        </w:rPr>
        <w:t>Ε</w:t>
      </w:r>
      <w:r>
        <w:rPr>
          <w:rFonts w:eastAsia="Times New Roman" w:cs="Times New Roman"/>
          <w:bCs/>
          <w:szCs w:val="24"/>
        </w:rPr>
        <w:t xml:space="preserve">θνική </w:t>
      </w:r>
      <w:r>
        <w:rPr>
          <w:rFonts w:eastAsia="Times New Roman" w:cs="Times New Roman"/>
          <w:bCs/>
          <w:szCs w:val="24"/>
        </w:rPr>
        <w:t>Σ</w:t>
      </w:r>
      <w:r>
        <w:rPr>
          <w:rFonts w:eastAsia="Times New Roman" w:cs="Times New Roman"/>
          <w:bCs/>
          <w:szCs w:val="24"/>
        </w:rPr>
        <w:t xml:space="preserve">τρατηγική για την </w:t>
      </w:r>
      <w:r>
        <w:rPr>
          <w:rFonts w:eastAsia="Times New Roman" w:cs="Times New Roman"/>
          <w:bCs/>
          <w:szCs w:val="24"/>
        </w:rPr>
        <w:t>Κ</w:t>
      </w:r>
      <w:r>
        <w:rPr>
          <w:rFonts w:eastAsia="Times New Roman" w:cs="Times New Roman"/>
          <w:bCs/>
          <w:szCs w:val="24"/>
        </w:rPr>
        <w:t xml:space="preserve">οινωνική </w:t>
      </w:r>
      <w:r>
        <w:rPr>
          <w:rFonts w:eastAsia="Times New Roman" w:cs="Times New Roman"/>
          <w:bCs/>
          <w:szCs w:val="24"/>
        </w:rPr>
        <w:t>Έ</w:t>
      </w:r>
      <w:r>
        <w:rPr>
          <w:rFonts w:eastAsia="Times New Roman" w:cs="Times New Roman"/>
          <w:bCs/>
          <w:szCs w:val="24"/>
        </w:rPr>
        <w:t>νταξη, μελέτη η οποία ε</w:t>
      </w:r>
      <w:r>
        <w:rPr>
          <w:rFonts w:eastAsia="Times New Roman" w:cs="Times New Roman"/>
          <w:bCs/>
          <w:szCs w:val="24"/>
        </w:rPr>
        <w:t>κπονήθηκε το 2014, επεξεργάστηκε, εξειδικεύτηκε το δεύτερο εξάμηνο του 2015 και υποβλήθηκε στην Ευρωπαϊκή Ένωση</w:t>
      </w:r>
      <w:r>
        <w:rPr>
          <w:rFonts w:eastAsia="Times New Roman" w:cs="Times New Roman"/>
          <w:bCs/>
          <w:szCs w:val="24"/>
        </w:rPr>
        <w:t>,</w:t>
      </w:r>
      <w:r>
        <w:rPr>
          <w:rFonts w:eastAsia="Times New Roman" w:cs="Times New Roman"/>
          <w:bCs/>
          <w:szCs w:val="24"/>
        </w:rPr>
        <w:t xml:space="preserve"> για να πάρει την τελική μορφή και την έγκρισή της τον Ιούνιου του 2016. Αντανακλά δε τις προτεραιότητες και τους στόχους της Κυβέρνησης για την</w:t>
      </w:r>
      <w:r>
        <w:rPr>
          <w:rFonts w:eastAsia="Times New Roman" w:cs="Times New Roman"/>
          <w:bCs/>
          <w:szCs w:val="24"/>
        </w:rPr>
        <w:t xml:space="preserve"> αντιμετώπιση της φτώχειας και του κοινωνικού αποκλεισμού. </w:t>
      </w:r>
    </w:p>
    <w:p w14:paraId="2320C22F"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Κατά τη σύνταξη του νομοσχέδιου αναδείχθηκαν αδυναμίες της κοινωνικής φροντίδας και πρόνοιας, όπως ο κατακερματισμός και η επικάλυψη αρμοδιοτήτων, η έλλειψη συντονισμού και διαφάνειας, καθώς και η</w:t>
      </w:r>
      <w:r>
        <w:rPr>
          <w:rFonts w:eastAsia="Times New Roman" w:cs="Times New Roman"/>
          <w:bCs/>
          <w:szCs w:val="24"/>
        </w:rPr>
        <w:t xml:space="preserve"> απουσία αποτελεσματικής εποπτείας των φορέων του δημοσίου και του ιδιωτικού τομέα.</w:t>
      </w:r>
    </w:p>
    <w:p w14:paraId="2320C230"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Οι αδυναμίες και οι παθογένειες του πολιτικού μας συστήματος, </w:t>
      </w:r>
      <w:r>
        <w:rPr>
          <w:rFonts w:eastAsia="Times New Roman"/>
          <w:bCs/>
          <w:szCs w:val="24"/>
        </w:rPr>
        <w:t>οι οποίες</w:t>
      </w:r>
      <w:r>
        <w:rPr>
          <w:rFonts w:eastAsia="Times New Roman" w:cs="Times New Roman"/>
          <w:bCs/>
          <w:szCs w:val="24"/>
        </w:rPr>
        <w:t xml:space="preserve"> έχουν σωρευτεί από χρόνια, διαμορφώνουν συνθήκες πολυνομίας και αναποτελεσματικότητας, ευνοϊκό κλίμα</w:t>
      </w:r>
      <w:r>
        <w:rPr>
          <w:rFonts w:eastAsia="Times New Roman" w:cs="Times New Roman"/>
          <w:bCs/>
          <w:szCs w:val="24"/>
        </w:rPr>
        <w:t xml:space="preserve"> για πελατειακές σχέσεις και </w:t>
      </w:r>
      <w:r>
        <w:rPr>
          <w:rFonts w:eastAsia="Times New Roman" w:cs="Times New Roman"/>
          <w:bCs/>
          <w:szCs w:val="24"/>
        </w:rPr>
        <w:lastRenderedPageBreak/>
        <w:t xml:space="preserve">προνομιακή μεταχείριση. Χαρακτηριστικό παράδειγμα είναι ότι οι δεκαεπτά φορείς του κράτους χορηγούν </w:t>
      </w:r>
      <w:proofErr w:type="spellStart"/>
      <w:r>
        <w:rPr>
          <w:rFonts w:eastAsia="Times New Roman" w:cs="Times New Roman"/>
          <w:bCs/>
          <w:szCs w:val="24"/>
        </w:rPr>
        <w:t>εκατόν</w:t>
      </w:r>
      <w:proofErr w:type="spellEnd"/>
      <w:r>
        <w:rPr>
          <w:rFonts w:eastAsia="Times New Roman" w:cs="Times New Roman"/>
          <w:bCs/>
          <w:szCs w:val="24"/>
        </w:rPr>
        <w:t xml:space="preserve"> είκοσι πέντε </w:t>
      </w:r>
      <w:proofErr w:type="spellStart"/>
      <w:r>
        <w:rPr>
          <w:rFonts w:eastAsia="Times New Roman" w:cs="Times New Roman"/>
          <w:bCs/>
          <w:szCs w:val="24"/>
        </w:rPr>
        <w:t>προνοιακά</w:t>
      </w:r>
      <w:proofErr w:type="spellEnd"/>
      <w:r>
        <w:rPr>
          <w:rFonts w:eastAsia="Times New Roman" w:cs="Times New Roman"/>
          <w:bCs/>
          <w:szCs w:val="24"/>
        </w:rPr>
        <w:t xml:space="preserve"> επιδόματα. Με το υπό συζήτηση σχέδιο νόμου ενοποιούνται και θα πιστοποιούνται μέσω της ΗΔΙΚΑ.</w:t>
      </w:r>
    </w:p>
    <w:p w14:paraId="2320C231"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Το </w:t>
      </w:r>
      <w:r>
        <w:rPr>
          <w:rFonts w:eastAsia="Times New Roman" w:cs="Times New Roman"/>
          <w:bCs/>
          <w:szCs w:val="24"/>
        </w:rPr>
        <w:t xml:space="preserve">τελικό σχέδιο δράσης εκπονήθηκε από τις υπηρεσίες και το ανθρώπινο δυναμικό του Υπουργείου Εργασίας, Κοινωνικής Ασφάλισης και Κοινωνικής Αλληλεγγύης και χρηματοδοτήθηκε από την Ευρωπαϊκή Ένωση, εξασφαλίζοντας 59 εκατομμύρια ευρώ. </w:t>
      </w:r>
    </w:p>
    <w:p w14:paraId="2320C232"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Η δομή του Εθνικού Μηχανι</w:t>
      </w:r>
      <w:r>
        <w:rPr>
          <w:rFonts w:eastAsia="Times New Roman" w:cs="Times New Roman"/>
          <w:bCs/>
          <w:szCs w:val="24"/>
        </w:rPr>
        <w:t xml:space="preserve">σμού οργανώνεται σε δύο επίπεδα, το κυβερνητικό και το </w:t>
      </w:r>
      <w:proofErr w:type="spellStart"/>
      <w:r>
        <w:rPr>
          <w:rFonts w:eastAsia="Times New Roman" w:cs="Times New Roman"/>
          <w:bCs/>
          <w:szCs w:val="24"/>
        </w:rPr>
        <w:t>αυτοδιοικητικό</w:t>
      </w:r>
      <w:proofErr w:type="spellEnd"/>
      <w:r>
        <w:rPr>
          <w:rFonts w:eastAsia="Times New Roman" w:cs="Times New Roman"/>
          <w:bCs/>
          <w:szCs w:val="24"/>
        </w:rPr>
        <w:t>. Το Κυβερνητικό Συμβούλιο Κοινωνικής Πολιτικής αποτελεί το συλλογικό όργανο</w:t>
      </w:r>
      <w:r>
        <w:rPr>
          <w:rFonts w:eastAsia="Times New Roman" w:cs="Times New Roman"/>
          <w:bCs/>
          <w:szCs w:val="24"/>
        </w:rPr>
        <w:t>,</w:t>
      </w:r>
      <w:r>
        <w:rPr>
          <w:rFonts w:eastAsia="Times New Roman" w:cs="Times New Roman"/>
          <w:bCs/>
          <w:szCs w:val="24"/>
        </w:rPr>
        <w:t xml:space="preserve"> που λαμβάνει τις τελικές αποφάσεις που αφορούν τον Εθνικό Μηχανισμό.</w:t>
      </w:r>
    </w:p>
    <w:p w14:paraId="2320C233"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lastRenderedPageBreak/>
        <w:t>Ο κεντρικός πυρήνας του Εθνικού Μηχανισμ</w:t>
      </w:r>
      <w:r>
        <w:rPr>
          <w:rFonts w:eastAsia="Times New Roman" w:cs="Times New Roman"/>
          <w:bCs/>
          <w:szCs w:val="24"/>
        </w:rPr>
        <w:t>ού είναι η Γενική Διεύθυνση Πρόνοιας του Υπουργείου</w:t>
      </w:r>
      <w:r>
        <w:rPr>
          <w:rFonts w:eastAsia="Times New Roman" w:cs="Times New Roman"/>
          <w:bCs/>
          <w:szCs w:val="24"/>
        </w:rPr>
        <w:t>,</w:t>
      </w:r>
      <w:r>
        <w:rPr>
          <w:rFonts w:eastAsia="Times New Roman" w:cs="Times New Roman"/>
          <w:bCs/>
          <w:szCs w:val="24"/>
        </w:rPr>
        <w:t xml:space="preserve"> με τις δύο </w:t>
      </w:r>
      <w:r>
        <w:rPr>
          <w:rFonts w:eastAsia="Times New Roman" w:cs="Times New Roman"/>
          <w:bCs/>
          <w:szCs w:val="24"/>
        </w:rPr>
        <w:t>δ</w:t>
      </w:r>
      <w:r>
        <w:rPr>
          <w:rFonts w:eastAsia="Times New Roman" w:cs="Times New Roman"/>
          <w:bCs/>
          <w:szCs w:val="24"/>
        </w:rPr>
        <w:t>ιευθύνσεις και με έξι τμήματα για την εξυπηρέτηση των σκοπών των προτεινόμενων διατάξεων.</w:t>
      </w:r>
    </w:p>
    <w:p w14:paraId="2320C234"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Η πλήρωση των παραπάνω θέσεων μπορεί να γίνει με μετάταξη ή με απόσπαση μονίμων υπαλλήλων ή υπαλλήλων σε σχέση εργασίας ιδιωτικού δικαίου αορίστου χρόνου από φορείς της </w:t>
      </w:r>
      <w:r>
        <w:rPr>
          <w:rFonts w:eastAsia="Times New Roman" w:cs="Times New Roman"/>
          <w:bCs/>
          <w:szCs w:val="24"/>
        </w:rPr>
        <w:t>γ</w:t>
      </w:r>
      <w:r>
        <w:rPr>
          <w:rFonts w:eastAsia="Times New Roman" w:cs="Times New Roman"/>
          <w:bCs/>
          <w:szCs w:val="24"/>
        </w:rPr>
        <w:t xml:space="preserve">ενικής </w:t>
      </w:r>
      <w:r>
        <w:rPr>
          <w:rFonts w:eastAsia="Times New Roman" w:cs="Times New Roman"/>
          <w:bCs/>
          <w:szCs w:val="24"/>
        </w:rPr>
        <w:t>κ</w:t>
      </w:r>
      <w:r>
        <w:rPr>
          <w:rFonts w:eastAsia="Times New Roman" w:cs="Times New Roman"/>
          <w:bCs/>
          <w:szCs w:val="24"/>
        </w:rPr>
        <w:t>υβέρνησης ή του ευρύτερου δημόσιου τομέα.</w:t>
      </w:r>
    </w:p>
    <w:p w14:paraId="2320C235" w14:textId="77777777" w:rsidR="00BC0B8E" w:rsidRDefault="00C038AA">
      <w:pPr>
        <w:spacing w:line="600" w:lineRule="auto"/>
        <w:ind w:firstLine="720"/>
        <w:jc w:val="both"/>
        <w:rPr>
          <w:rFonts w:eastAsia="Times New Roman" w:cs="Times New Roman"/>
          <w:szCs w:val="24"/>
        </w:rPr>
      </w:pPr>
      <w:r>
        <w:rPr>
          <w:rFonts w:eastAsia="Times New Roman" w:cs="Times New Roman"/>
          <w:bCs/>
          <w:szCs w:val="24"/>
        </w:rPr>
        <w:t xml:space="preserve">Σε περιφερειακό επίπεδο εντάσσονται </w:t>
      </w:r>
      <w:r>
        <w:rPr>
          <w:rFonts w:eastAsia="Times New Roman" w:cs="Times New Roman"/>
          <w:bCs/>
          <w:szCs w:val="24"/>
        </w:rPr>
        <w:t xml:space="preserve">οι υπηρεσίες κοινωνικής μέριμνας και τα Περιφερειακά Παρατηρητήρια Κοινωνικής Ένταξης κάθε περιφέρειας. Σε δημοτικό επίπεδο εντάσσονται οι κοινωνικές υπηρεσίες των δήμων και τα </w:t>
      </w:r>
      <w:r>
        <w:rPr>
          <w:rFonts w:eastAsia="Times New Roman" w:cs="Times New Roman"/>
          <w:bCs/>
          <w:szCs w:val="24"/>
        </w:rPr>
        <w:t>κ</w:t>
      </w:r>
      <w:r>
        <w:rPr>
          <w:rFonts w:eastAsia="Times New Roman" w:cs="Times New Roman"/>
          <w:bCs/>
          <w:szCs w:val="24"/>
        </w:rPr>
        <w:t xml:space="preserve">έντρα </w:t>
      </w:r>
      <w:r>
        <w:rPr>
          <w:rFonts w:eastAsia="Times New Roman" w:cs="Times New Roman"/>
          <w:bCs/>
          <w:szCs w:val="24"/>
        </w:rPr>
        <w:t>κ</w:t>
      </w:r>
      <w:r>
        <w:rPr>
          <w:rFonts w:eastAsia="Times New Roman" w:cs="Times New Roman"/>
          <w:bCs/>
          <w:szCs w:val="24"/>
        </w:rPr>
        <w:t xml:space="preserve">οινότητας. Συστήνονται για αυτόν τον σκοπό διακόσια πενήντα τέσσερα </w:t>
      </w:r>
      <w:r>
        <w:rPr>
          <w:rFonts w:eastAsia="Times New Roman" w:cs="Times New Roman"/>
          <w:bCs/>
          <w:szCs w:val="24"/>
        </w:rPr>
        <w:t>κ</w:t>
      </w:r>
      <w:r>
        <w:rPr>
          <w:rFonts w:eastAsia="Times New Roman" w:cs="Times New Roman"/>
          <w:bCs/>
          <w:szCs w:val="24"/>
        </w:rPr>
        <w:t>έν</w:t>
      </w:r>
      <w:r>
        <w:rPr>
          <w:rFonts w:eastAsia="Times New Roman" w:cs="Times New Roman"/>
          <w:bCs/>
          <w:szCs w:val="24"/>
        </w:rPr>
        <w:t xml:space="preserve">τρα </w:t>
      </w:r>
      <w:r>
        <w:rPr>
          <w:rFonts w:eastAsia="Times New Roman" w:cs="Times New Roman"/>
          <w:bCs/>
          <w:szCs w:val="24"/>
        </w:rPr>
        <w:t>κ</w:t>
      </w:r>
      <w:r>
        <w:rPr>
          <w:rFonts w:eastAsia="Times New Roman" w:cs="Times New Roman"/>
          <w:bCs/>
          <w:szCs w:val="24"/>
        </w:rPr>
        <w:t>οινότητας σε δήμους άνω των δέκα χιλιάδων κατοίκων και στελεχώνονται με επτακόσιες πενήντα νέες προσλήψεις με διαδικασία ΑΣΕΠ.</w:t>
      </w:r>
    </w:p>
    <w:p w14:paraId="2320C23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Καθορίζεται επίσης ο ρόλος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οινότητας ως τοπικού σημείου αναφοράς και υποδοχής σε κάθε δήμο</w:t>
      </w:r>
      <w:r>
        <w:rPr>
          <w:rFonts w:eastAsia="Times New Roman" w:cs="Times New Roman"/>
          <w:szCs w:val="24"/>
        </w:rPr>
        <w:t>,</w:t>
      </w:r>
      <w:r>
        <w:rPr>
          <w:rFonts w:eastAsia="Times New Roman" w:cs="Times New Roman"/>
          <w:szCs w:val="24"/>
        </w:rPr>
        <w:t xml:space="preserve"> με συνεχή ενημέρωση</w:t>
      </w:r>
      <w:r>
        <w:rPr>
          <w:rFonts w:eastAsia="Times New Roman" w:cs="Times New Roman"/>
          <w:szCs w:val="24"/>
        </w:rPr>
        <w:t xml:space="preserve">, διαβούλευση και εξυπηρέτηση των πολιτών. Το Υπουργείο Εργασίας συνεργάζεται με τα αρμόδια κατά περίπτωση </w:t>
      </w:r>
      <w:r>
        <w:rPr>
          <w:rFonts w:eastAsia="Times New Roman" w:cs="Times New Roman"/>
          <w:szCs w:val="24"/>
        </w:rPr>
        <w:t>Υ</w:t>
      </w:r>
      <w:r>
        <w:rPr>
          <w:rFonts w:eastAsia="Times New Roman" w:cs="Times New Roman"/>
          <w:szCs w:val="24"/>
        </w:rPr>
        <w:t xml:space="preserve">πουργεία. </w:t>
      </w:r>
    </w:p>
    <w:p w14:paraId="2320C23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άρθρο 9 γίνεται αναφορά στον ρόλο και τις δράσεις που θα αναλάβουν τα συναρμόδια Υπουργεία. Παραδείγματος χάρ</w:t>
      </w:r>
      <w:r>
        <w:rPr>
          <w:rFonts w:eastAsia="Times New Roman" w:cs="Times New Roman"/>
          <w:szCs w:val="24"/>
        </w:rPr>
        <w:t>ιν,</w:t>
      </w:r>
      <w:r>
        <w:rPr>
          <w:rFonts w:eastAsia="Times New Roman" w:cs="Times New Roman"/>
          <w:szCs w:val="24"/>
        </w:rPr>
        <w:t xml:space="preserve"> το Υπουργείο Παιδεία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το οποίο συνεργάζεται για να δώσει λύση με προγράμματα διευκόλυνσης στην πρόσβαση παιδιών και ενήλικων ευάλωτων ομάδων στην εκπαίδευση. Την ίδια διευκόλυνση παρέχει το Υπουργείο Πολιτισμού</w:t>
      </w:r>
      <w:r>
        <w:rPr>
          <w:rFonts w:eastAsia="Times New Roman" w:cs="Times New Roman"/>
          <w:szCs w:val="24"/>
        </w:rPr>
        <w:t>,</w:t>
      </w:r>
      <w:r>
        <w:rPr>
          <w:rFonts w:eastAsia="Times New Roman" w:cs="Times New Roman"/>
          <w:szCs w:val="24"/>
        </w:rPr>
        <w:t xml:space="preserve"> για ευκολότερη πρόσβαση σε μουσεία και αρχαιολογικούς χώρους. Τ</w:t>
      </w:r>
      <w:r>
        <w:rPr>
          <w:rFonts w:eastAsia="Times New Roman" w:cs="Times New Roman"/>
          <w:szCs w:val="24"/>
        </w:rPr>
        <w:t xml:space="preserve">ο Υπουργείο Υποδομών και Μεταφορών θα είναι αρμόδιο για τη δωρεάν ή με μειωμένο κόμιστρο μετακίνηση φοιτητών και πολυτέκνων με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w:t>
      </w:r>
    </w:p>
    <w:p w14:paraId="2320C23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Καθορίζεται επίσης ο τρόπος με τον οποίο οι αρμόδιες αρχές θα συνεργάζονται για τον έλεγχο και τη διαχ</w:t>
      </w:r>
      <w:r>
        <w:rPr>
          <w:rFonts w:eastAsia="Times New Roman" w:cs="Times New Roman"/>
          <w:szCs w:val="24"/>
        </w:rPr>
        <w:t xml:space="preserve">είριση των υπηρεσιακών προγραμμάτων με τον Εθνικό Μηχανισμό. </w:t>
      </w:r>
    </w:p>
    <w:p w14:paraId="2320C23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 πληροφοριακό σύστημα θα λειτουργήσει σε πραγματικό χρόνο, αμφίδρομα και με προστασία των προσωπικών δεδομένων και περιλαμβάνει τρία μητρώα: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Ω</w:t>
      </w:r>
      <w:r>
        <w:rPr>
          <w:rFonts w:eastAsia="Times New Roman" w:cs="Times New Roman"/>
          <w:szCs w:val="24"/>
        </w:rPr>
        <w:t>φελούμενων</w:t>
      </w:r>
      <w:r>
        <w:rPr>
          <w:rFonts w:eastAsia="Times New Roman" w:cs="Times New Roman"/>
          <w:szCs w:val="24"/>
        </w:rPr>
        <w:t>,</w:t>
      </w:r>
      <w:r>
        <w:rPr>
          <w:rFonts w:eastAsia="Times New Roman" w:cs="Times New Roman"/>
          <w:szCs w:val="24"/>
        </w:rPr>
        <w:t xml:space="preserve"> όπου καταχωρ</w:t>
      </w:r>
      <w:r>
        <w:rPr>
          <w:rFonts w:eastAsia="Times New Roman" w:cs="Times New Roman"/>
          <w:szCs w:val="24"/>
        </w:rPr>
        <w:t>ίζον</w:t>
      </w:r>
      <w:r>
        <w:rPr>
          <w:rFonts w:eastAsia="Times New Roman" w:cs="Times New Roman"/>
          <w:szCs w:val="24"/>
        </w:rPr>
        <w:t>ται τα προσω</w:t>
      </w:r>
      <w:r>
        <w:rPr>
          <w:rFonts w:eastAsia="Times New Roman" w:cs="Times New Roman"/>
          <w:szCs w:val="24"/>
        </w:rPr>
        <w:t>πικά στοιχεία των δικαιούχων, ονοματεπώνυμο, ΑΦΜ, ΑΜΚΑ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Μητρώο Ιδρυμάτων</w:t>
      </w:r>
      <w:r>
        <w:rPr>
          <w:rFonts w:eastAsia="Times New Roman" w:cs="Times New Roman"/>
          <w:szCs w:val="24"/>
        </w:rPr>
        <w:t>,</w:t>
      </w:r>
      <w:r>
        <w:rPr>
          <w:rFonts w:eastAsia="Times New Roman" w:cs="Times New Roman"/>
          <w:szCs w:val="24"/>
        </w:rPr>
        <w:t xml:space="preserve"> που καταχωρ</w:t>
      </w:r>
      <w:r>
        <w:rPr>
          <w:rFonts w:eastAsia="Times New Roman" w:cs="Times New Roman"/>
          <w:szCs w:val="24"/>
        </w:rPr>
        <w:t>ίζο</w:t>
      </w:r>
      <w:r>
        <w:rPr>
          <w:rFonts w:eastAsia="Times New Roman" w:cs="Times New Roman"/>
          <w:szCs w:val="24"/>
        </w:rPr>
        <w:t>νται στοιχεία δημοσίων και ιδιωτικών φορέων</w:t>
      </w:r>
      <w:r>
        <w:rPr>
          <w:rFonts w:eastAsia="Times New Roman" w:cs="Times New Roman"/>
          <w:szCs w:val="24"/>
        </w:rPr>
        <w:t>,</w:t>
      </w:r>
      <w:r>
        <w:rPr>
          <w:rFonts w:eastAsia="Times New Roman" w:cs="Times New Roman"/>
          <w:szCs w:val="24"/>
        </w:rPr>
        <w:t xml:space="preserve"> και το Μητρώο Κοινωνικών Προγραμμάτων.</w:t>
      </w:r>
    </w:p>
    <w:p w14:paraId="2320C23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πρόσβαση των πολιτών στο Εθνικό </w:t>
      </w:r>
      <w:proofErr w:type="spellStart"/>
      <w:r>
        <w:rPr>
          <w:rFonts w:eastAsia="Times New Roman" w:cs="Times New Roman"/>
          <w:szCs w:val="24"/>
        </w:rPr>
        <w:t>Γεωπληροφοριακό</w:t>
      </w:r>
      <w:proofErr w:type="spellEnd"/>
      <w:r>
        <w:rPr>
          <w:rFonts w:eastAsia="Times New Roman" w:cs="Times New Roman"/>
          <w:szCs w:val="24"/>
        </w:rPr>
        <w:t xml:space="preserve"> Σύστημα γίνεται με απλό, κατανοητό και εύχρηστο τρόπο, με </w:t>
      </w:r>
      <w:proofErr w:type="spellStart"/>
      <w:r>
        <w:rPr>
          <w:rFonts w:eastAsia="Times New Roman" w:cs="Times New Roman"/>
          <w:szCs w:val="24"/>
        </w:rPr>
        <w:t>προσυμπληρωμένα</w:t>
      </w:r>
      <w:proofErr w:type="spellEnd"/>
      <w:r>
        <w:rPr>
          <w:rFonts w:eastAsia="Times New Roman" w:cs="Times New Roman"/>
          <w:szCs w:val="24"/>
        </w:rPr>
        <w:t xml:space="preserve"> τα περισσότερα πεδία στην ηλεκτρονική καρτέλα. Μπορεί να συμπληρωθεί προσωπικά από το σπίτι, είτε μέσω του Κέντρου Κοινότητας και τω</w:t>
      </w:r>
      <w:r>
        <w:rPr>
          <w:rFonts w:eastAsia="Times New Roman" w:cs="Times New Roman"/>
          <w:szCs w:val="24"/>
        </w:rPr>
        <w:t xml:space="preserve">ν </w:t>
      </w:r>
      <w:r>
        <w:rPr>
          <w:rFonts w:eastAsia="Times New Roman" w:cs="Times New Roman"/>
          <w:szCs w:val="24"/>
        </w:rPr>
        <w:lastRenderedPageBreak/>
        <w:t xml:space="preserve">κοινωνικών υπηρεσιών των δήμων στην ηλεκτρονική διεύθυνση </w:t>
      </w:r>
      <w:r>
        <w:rPr>
          <w:rFonts w:eastAsia="Times New Roman" w:cs="Times New Roman"/>
          <w:szCs w:val="24"/>
          <w:lang w:val="en-US"/>
        </w:rPr>
        <w:t>e</w:t>
      </w:r>
      <w:r>
        <w:rPr>
          <w:rFonts w:eastAsia="Times New Roman" w:cs="Times New Roman"/>
          <w:szCs w:val="24"/>
        </w:rPr>
        <w:t>-</w:t>
      </w:r>
      <w:proofErr w:type="spellStart"/>
      <w:r>
        <w:rPr>
          <w:rFonts w:eastAsia="Times New Roman" w:cs="Times New Roman"/>
          <w:szCs w:val="24"/>
          <w:lang w:val="en-US"/>
        </w:rPr>
        <w:t>pronoia</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τον πολίτη. </w:t>
      </w:r>
    </w:p>
    <w:p w14:paraId="2320C23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Έτσι, με την έναρξη λειτουργίας του Εθνικού Μηχανισμού</w:t>
      </w:r>
      <w:r w:rsidRPr="009D736A">
        <w:rPr>
          <w:rFonts w:eastAsia="Times New Roman" w:cs="Times New Roman"/>
          <w:szCs w:val="24"/>
        </w:rPr>
        <w:t>,</w:t>
      </w:r>
      <w:r>
        <w:rPr>
          <w:rFonts w:eastAsia="Times New Roman" w:cs="Times New Roman"/>
          <w:szCs w:val="24"/>
        </w:rPr>
        <w:t xml:space="preserve"> δημιουργείται μέσω του Γεωτεχνικού Πληροφοριακού Συστήματος ένα ισχυρό εργαλείο</w:t>
      </w:r>
      <w:r w:rsidRPr="009D736A">
        <w:rPr>
          <w:rFonts w:eastAsia="Times New Roman" w:cs="Times New Roman"/>
          <w:szCs w:val="24"/>
        </w:rPr>
        <w:t>,</w:t>
      </w:r>
      <w:r>
        <w:rPr>
          <w:rFonts w:eastAsia="Times New Roman" w:cs="Times New Roman"/>
          <w:szCs w:val="24"/>
        </w:rPr>
        <w:t xml:space="preserve"> που παρέχει τη δυνατότητα στο</w:t>
      </w:r>
      <w:r>
        <w:rPr>
          <w:rFonts w:eastAsia="Times New Roman" w:cs="Times New Roman"/>
          <w:szCs w:val="24"/>
        </w:rPr>
        <w:t>ν ενδιαφερόμενο να έχει άμεση πρόσβαση στην ενημέρωση</w:t>
      </w:r>
      <w:r w:rsidRPr="001350BE">
        <w:rPr>
          <w:rFonts w:eastAsia="Times New Roman" w:cs="Times New Roman"/>
          <w:szCs w:val="24"/>
        </w:rPr>
        <w:t>,</w:t>
      </w:r>
      <w:r>
        <w:rPr>
          <w:rFonts w:eastAsia="Times New Roman" w:cs="Times New Roman"/>
          <w:szCs w:val="24"/>
        </w:rPr>
        <w:t xml:space="preserve"> με διαφάνεια και αντικειμενικότητα. Μέσω του Εθνικού </w:t>
      </w:r>
      <w:proofErr w:type="spellStart"/>
      <w:r>
        <w:rPr>
          <w:rFonts w:eastAsia="Times New Roman" w:cs="Times New Roman"/>
          <w:szCs w:val="24"/>
        </w:rPr>
        <w:t>Γεωπληροφοριακού</w:t>
      </w:r>
      <w:proofErr w:type="spellEnd"/>
      <w:r>
        <w:rPr>
          <w:rFonts w:eastAsia="Times New Roman" w:cs="Times New Roman"/>
          <w:szCs w:val="24"/>
        </w:rPr>
        <w:t xml:space="preserve"> Συστήματος συλλέγονται και επεξεργάζονται πληροφορίες που άπτονται αποκλειστικά της κοινωνικής προστασίας και οι εμπλεκόμενοι φορεί</w:t>
      </w:r>
      <w:r>
        <w:rPr>
          <w:rFonts w:eastAsia="Times New Roman" w:cs="Times New Roman"/>
          <w:szCs w:val="24"/>
        </w:rPr>
        <w:t>ς που έχουν πρόσβαση στα προσωπικά δεδομένα των παραπάνω συστημάτων οφείλουν να λαμβάνουν τα κατάλληλα προληπτικά μέτρα, ώστε να μην παραβιάζεται το απόρρητο. Προβλέπονται επίσης διοικητικές κυρώσεις και ποινές</w:t>
      </w:r>
      <w:r w:rsidRPr="00B941C2">
        <w:rPr>
          <w:rFonts w:eastAsia="Times New Roman" w:cs="Times New Roman"/>
          <w:szCs w:val="24"/>
        </w:rPr>
        <w:t>,</w:t>
      </w:r>
      <w:r>
        <w:rPr>
          <w:rFonts w:eastAsia="Times New Roman" w:cs="Times New Roman"/>
          <w:szCs w:val="24"/>
        </w:rPr>
        <w:t xml:space="preserve"> σε περίπτωση παραβίασης. Ο έλεγχος και η επο</w:t>
      </w:r>
      <w:r>
        <w:rPr>
          <w:rFonts w:eastAsia="Times New Roman" w:cs="Times New Roman"/>
          <w:szCs w:val="24"/>
        </w:rPr>
        <w:t>πτεία των πράξεων τόσο της διοίκησης</w:t>
      </w:r>
      <w:r w:rsidRPr="00B941C2">
        <w:rPr>
          <w:rFonts w:eastAsia="Times New Roman" w:cs="Times New Roman"/>
          <w:szCs w:val="24"/>
        </w:rPr>
        <w:t>,</w:t>
      </w:r>
      <w:r>
        <w:rPr>
          <w:rFonts w:eastAsia="Times New Roman" w:cs="Times New Roman"/>
          <w:szCs w:val="24"/>
        </w:rPr>
        <w:t xml:space="preserve"> σε όλη της βαθμίδα</w:t>
      </w:r>
      <w:r w:rsidRPr="00B941C2">
        <w:rPr>
          <w:rFonts w:eastAsia="Times New Roman" w:cs="Times New Roman"/>
          <w:szCs w:val="24"/>
        </w:rPr>
        <w:t>,</w:t>
      </w:r>
      <w:r>
        <w:rPr>
          <w:rFonts w:eastAsia="Times New Roman" w:cs="Times New Roman"/>
          <w:szCs w:val="24"/>
        </w:rPr>
        <w:t xml:space="preserve"> όσο και των άλλων φορέων, δημοσίων και ιδιωτικών, </w:t>
      </w:r>
      <w:r>
        <w:rPr>
          <w:rFonts w:eastAsia="Times New Roman" w:cs="Times New Roman"/>
          <w:szCs w:val="24"/>
        </w:rPr>
        <w:lastRenderedPageBreak/>
        <w:t>συμβάλλει στον εκσυγχρονισμό της δημόσιας διοίκησης προς όφελος των πολιτών, κατανέμοντας σωστά και δίκαια τα διαθέσιμα κονδύλια.</w:t>
      </w:r>
    </w:p>
    <w:p w14:paraId="2320C23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 επιδιώκεται η αντιμετώπιση ακραίων φαινομένων φτώχειας και κοινωνικού αποκλεισμού σε μονοπρόσωπα και πολυπρόσωπα νοικοκυριά. Ξεκίνησε πιλοτικά σε δεκατρείς δήμους το 2014</w:t>
      </w:r>
      <w:r>
        <w:rPr>
          <w:rFonts w:eastAsia="Times New Roman" w:cs="Times New Roman"/>
          <w:szCs w:val="24"/>
        </w:rPr>
        <w:t>,</w:t>
      </w:r>
      <w:r>
        <w:rPr>
          <w:rFonts w:eastAsia="Times New Roman" w:cs="Times New Roman"/>
          <w:szCs w:val="24"/>
        </w:rPr>
        <w:t xml:space="preserve"> με αμφιλεγόμενα κ</w:t>
      </w:r>
      <w:r>
        <w:rPr>
          <w:rFonts w:eastAsia="Times New Roman" w:cs="Times New Roman"/>
          <w:szCs w:val="24"/>
        </w:rPr>
        <w:t>ριτήρια</w:t>
      </w:r>
      <w:r>
        <w:rPr>
          <w:rFonts w:eastAsia="Times New Roman" w:cs="Times New Roman"/>
          <w:szCs w:val="24"/>
        </w:rPr>
        <w:t>,</w:t>
      </w:r>
      <w:r>
        <w:rPr>
          <w:rFonts w:eastAsia="Times New Roman" w:cs="Times New Roman"/>
          <w:szCs w:val="24"/>
        </w:rPr>
        <w:t xml:space="preserve"> από την τότε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συνεχίστηκε το 2016 σε τριάντα δήμους</w:t>
      </w:r>
      <w:r>
        <w:rPr>
          <w:rFonts w:eastAsia="Times New Roman" w:cs="Times New Roman"/>
          <w:szCs w:val="24"/>
        </w:rPr>
        <w:t>,</w:t>
      </w:r>
      <w:r>
        <w:rPr>
          <w:rFonts w:eastAsia="Times New Roman" w:cs="Times New Roman"/>
          <w:szCs w:val="24"/>
        </w:rPr>
        <w:t xml:space="preserve"> με κριτήρια το ποσοστό ανεργίας</w:t>
      </w:r>
      <w:r>
        <w:rPr>
          <w:rFonts w:eastAsia="Times New Roman" w:cs="Times New Roman"/>
          <w:szCs w:val="24"/>
        </w:rPr>
        <w:t>,</w:t>
      </w:r>
      <w:r>
        <w:rPr>
          <w:rFonts w:eastAsia="Times New Roman" w:cs="Times New Roman"/>
          <w:szCs w:val="24"/>
        </w:rPr>
        <w:t xml:space="preserve"> και συνεχίζεται το 2017 με καθολική εφαρμογή σε ολόκληρη τη χώρα.</w:t>
      </w:r>
    </w:p>
    <w:p w14:paraId="2320C23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χρηματοδότηση ύψους 760 εκατομμυρίων ευρώ προέρχεται  από τον </w:t>
      </w:r>
      <w:r>
        <w:rPr>
          <w:rFonts w:eastAsia="Times New Roman" w:cs="Times New Roman"/>
          <w:szCs w:val="24"/>
        </w:rPr>
        <w:t>κρατικό προϋπολογισμό</w:t>
      </w:r>
      <w:r>
        <w:rPr>
          <w:rFonts w:eastAsia="Times New Roman" w:cs="Times New Roman"/>
          <w:szCs w:val="24"/>
        </w:rPr>
        <w:t>,</w:t>
      </w:r>
      <w:r>
        <w:rPr>
          <w:rFonts w:eastAsia="Times New Roman" w:cs="Times New Roman"/>
          <w:szCs w:val="24"/>
        </w:rPr>
        <w:t xml:space="preserve"> δίχως να περικόπτονται </w:t>
      </w:r>
      <w:proofErr w:type="spellStart"/>
      <w:r>
        <w:rPr>
          <w:rFonts w:eastAsia="Times New Roman" w:cs="Times New Roman"/>
          <w:szCs w:val="24"/>
        </w:rPr>
        <w:t>προνοιακά</w:t>
      </w:r>
      <w:proofErr w:type="spellEnd"/>
      <w:r>
        <w:rPr>
          <w:rFonts w:eastAsia="Times New Roman" w:cs="Times New Roman"/>
          <w:szCs w:val="24"/>
        </w:rPr>
        <w:t xml:space="preserve"> επιδόματα που ίσως κάποιοι περίμεναν, γιατί η Κυβέρνηση τεκμηριωμένα απέδειξε ότι δεν μπορεί να υπάρξει περικοπή από τη στιγμή που το 0,5% του </w:t>
      </w:r>
      <w:r>
        <w:rPr>
          <w:rFonts w:eastAsia="Times New Roman" w:cs="Times New Roman"/>
          <w:szCs w:val="24"/>
        </w:rPr>
        <w:lastRenderedPageBreak/>
        <w:t>ΑΕΠ</w:t>
      </w:r>
      <w:r>
        <w:rPr>
          <w:rFonts w:eastAsia="Times New Roman" w:cs="Times New Roman"/>
          <w:szCs w:val="24"/>
        </w:rPr>
        <w:t>,</w:t>
      </w:r>
      <w:r>
        <w:rPr>
          <w:rFonts w:eastAsia="Times New Roman" w:cs="Times New Roman"/>
          <w:szCs w:val="24"/>
        </w:rPr>
        <w:t xml:space="preserve"> που απαιτείται για να χρηματοδοτήσει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ι</w:t>
      </w:r>
      <w:r>
        <w:rPr>
          <w:rFonts w:eastAsia="Times New Roman" w:cs="Times New Roman"/>
          <w:szCs w:val="24"/>
        </w:rPr>
        <w:t xml:space="preserve">σόδημα </w:t>
      </w:r>
      <w:r>
        <w:rPr>
          <w:rFonts w:eastAsia="Times New Roman" w:cs="Times New Roman"/>
          <w:szCs w:val="24"/>
        </w:rPr>
        <w:t>α</w:t>
      </w:r>
      <w:r>
        <w:rPr>
          <w:rFonts w:eastAsia="Times New Roman" w:cs="Times New Roman"/>
          <w:szCs w:val="24"/>
        </w:rPr>
        <w:t>λληλεγγύης</w:t>
      </w:r>
      <w:r>
        <w:rPr>
          <w:rFonts w:eastAsia="Times New Roman" w:cs="Times New Roman"/>
          <w:szCs w:val="24"/>
        </w:rPr>
        <w:t>,</w:t>
      </w:r>
      <w:r>
        <w:rPr>
          <w:rFonts w:eastAsia="Times New Roman" w:cs="Times New Roman"/>
          <w:szCs w:val="24"/>
        </w:rPr>
        <w:t xml:space="preserve"> δεν θα μπορούσε να εξοικονομηθεί από τα πολύ χαμηλά </w:t>
      </w:r>
      <w:proofErr w:type="spellStart"/>
      <w:r>
        <w:rPr>
          <w:rFonts w:eastAsia="Times New Roman" w:cs="Times New Roman"/>
          <w:szCs w:val="24"/>
        </w:rPr>
        <w:t>προνοιακά</w:t>
      </w:r>
      <w:proofErr w:type="spellEnd"/>
      <w:r>
        <w:rPr>
          <w:rFonts w:eastAsia="Times New Roman" w:cs="Times New Roman"/>
          <w:szCs w:val="24"/>
        </w:rPr>
        <w:t xml:space="preserve"> εισοδήματα, τα οποία να τονίσουμε ότι αποτελούν μόλις το 2,1% του ΑΕΠ έναντι του 4,1% του μέσου ευρωπαϊκού όρου.</w:t>
      </w:r>
    </w:p>
    <w:p w14:paraId="2320C23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Χαρακτηριστικά του είναι η πλατφόρμα</w:t>
      </w:r>
      <w:r>
        <w:rPr>
          <w:rFonts w:eastAsia="Times New Roman" w:cs="Times New Roman"/>
          <w:szCs w:val="24"/>
        </w:rPr>
        <w:t>,</w:t>
      </w:r>
      <w:r>
        <w:rPr>
          <w:rFonts w:eastAsia="Times New Roman" w:cs="Times New Roman"/>
          <w:szCs w:val="24"/>
        </w:rPr>
        <w:t xml:space="preserve"> ώστε ο κάθε ενδιαφερόμε</w:t>
      </w:r>
      <w:r>
        <w:rPr>
          <w:rFonts w:eastAsia="Times New Roman" w:cs="Times New Roman"/>
          <w:szCs w:val="24"/>
        </w:rPr>
        <w:t>νος να μπορεί να διαπιστώνει σε πραγματικό χρόνο αν μπορεί να ενταχθεί στο σύστημα ή όχι</w:t>
      </w:r>
      <w:r>
        <w:rPr>
          <w:rFonts w:eastAsia="Times New Roman" w:cs="Times New Roman"/>
          <w:szCs w:val="24"/>
        </w:rPr>
        <w:t>,</w:t>
      </w:r>
      <w:r>
        <w:rPr>
          <w:rFonts w:eastAsia="Times New Roman" w:cs="Times New Roman"/>
          <w:szCs w:val="24"/>
        </w:rPr>
        <w:t xml:space="preserve"> με βάση το τελευταίο εκκαθαριστικό της εφορίας και τα εισοδηματικά του κριτήρια το τελευταίο εξάμηνο. Αν</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κάποιος ωφελούμενος μετά την υποβολή τη</w:t>
      </w:r>
      <w:r>
        <w:rPr>
          <w:rFonts w:eastAsia="Times New Roman" w:cs="Times New Roman"/>
          <w:szCs w:val="24"/>
        </w:rPr>
        <w:t xml:space="preserve">ς φορολογικής δήλωσης χάσει τη δουλειά του και το εισόδημά του πέσει κάτω από το όριο της φτώχειας, δηλαδή κάτω από 1.200 ευρώ για το εξάμηνο για μονογονεϊκό νοικοκυριό, μπορεί να απευθυνθεί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και να διαπιστώσει αν μπορεί να υποβάλει αί</w:t>
      </w:r>
      <w:r>
        <w:rPr>
          <w:rFonts w:eastAsia="Times New Roman" w:cs="Times New Roman"/>
          <w:szCs w:val="24"/>
        </w:rPr>
        <w:t xml:space="preserve">τημα. </w:t>
      </w:r>
    </w:p>
    <w:p w14:paraId="2320C23F"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 xml:space="preserve">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λληλεγγύης δεν αποτελεί απλά μία οικονομική ενίσχυση για τη καταπολέμηση της ακραίας φτώχειας, συνοδεύεται από έναν συνδυασμό υπηρεσιών κοινωνικής φροντίδας για άτομα που αντιμετωπίζουν προβλήματα αναπηρίας, ανεργίας και κοινω</w:t>
      </w:r>
      <w:r>
        <w:rPr>
          <w:rFonts w:eastAsia="Times New Roman"/>
          <w:szCs w:val="24"/>
        </w:rPr>
        <w:t xml:space="preserve">νικού αποκλεισμού, καθώς και με μέτρα προώθησης στην απασχόληση. Συγκεκριμένα, το 10% των ωφελούμενων από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ισόδημα</w:t>
      </w:r>
      <w:r>
        <w:rPr>
          <w:rFonts w:eastAsia="Times New Roman"/>
          <w:szCs w:val="24"/>
        </w:rPr>
        <w:t xml:space="preserve"> α</w:t>
      </w:r>
      <w:r>
        <w:rPr>
          <w:rFonts w:eastAsia="Times New Roman"/>
          <w:szCs w:val="24"/>
        </w:rPr>
        <w:t xml:space="preserve">λληλεγγύης θα έχουν τη δυνατότητα πρόσβασης στην αγορά εργασίας μέσω προγραμμάτων του ΟΑΕΔ. </w:t>
      </w:r>
    </w:p>
    <w:p w14:paraId="2320C240"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Στις </w:t>
      </w:r>
      <w:proofErr w:type="spellStart"/>
      <w:r>
        <w:rPr>
          <w:rFonts w:eastAsia="Times New Roman"/>
          <w:szCs w:val="24"/>
        </w:rPr>
        <w:t>εφαρμοστικές</w:t>
      </w:r>
      <w:proofErr w:type="spellEnd"/>
      <w:r>
        <w:rPr>
          <w:rFonts w:eastAsia="Times New Roman"/>
          <w:szCs w:val="24"/>
        </w:rPr>
        <w:t xml:space="preserve"> διατάξεις του ν.</w:t>
      </w:r>
      <w:r>
        <w:rPr>
          <w:rFonts w:eastAsia="Times New Roman"/>
          <w:szCs w:val="24"/>
        </w:rPr>
        <w:t>4387/2016 γίνονται τροποποιήσεις, προσθήκες και προβλέπονται μεταβατικές διατάξεις για την πιο αποτελεσματική εφαρμογή των κανόνων της λειτουργίας του ΕΦΚΑ.</w:t>
      </w:r>
    </w:p>
    <w:p w14:paraId="2320C241"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Με την ψήφιση του ασφαλιστικού νόμου 4387/2016 γίνεται προσπάθεια για την πραγματική συγχώνευση των</w:t>
      </w:r>
      <w:r>
        <w:rPr>
          <w:rFonts w:eastAsia="Times New Roman"/>
          <w:szCs w:val="24"/>
        </w:rPr>
        <w:t xml:space="preserve"> </w:t>
      </w:r>
      <w:r>
        <w:rPr>
          <w:rFonts w:eastAsia="Times New Roman"/>
          <w:szCs w:val="24"/>
        </w:rPr>
        <w:t>φ</w:t>
      </w:r>
      <w:r>
        <w:rPr>
          <w:rFonts w:eastAsia="Times New Roman"/>
          <w:szCs w:val="24"/>
        </w:rPr>
        <w:t xml:space="preserve">ορέων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 xml:space="preserve">σφάλισης σε έναν φορέα, ο οποίος θα λειτουργεί με τους ίδιους κανόνες και διαδικασίες για όλους τους πολίτες. Για αυτόν τον σκοπό συνεργάστηκαν όλοι οι </w:t>
      </w:r>
      <w:r>
        <w:rPr>
          <w:rFonts w:eastAsia="Times New Roman"/>
          <w:szCs w:val="24"/>
        </w:rPr>
        <w:lastRenderedPageBreak/>
        <w:t>αρμόδιοι φορείς</w:t>
      </w:r>
      <w:r>
        <w:rPr>
          <w:rFonts w:eastAsia="Times New Roman"/>
          <w:szCs w:val="24"/>
        </w:rPr>
        <w:t>,</w:t>
      </w:r>
      <w:r>
        <w:rPr>
          <w:rFonts w:eastAsia="Times New Roman"/>
          <w:szCs w:val="24"/>
        </w:rPr>
        <w:t xml:space="preserve"> προκειμένου να αποτυπωθεί ο </w:t>
      </w:r>
      <w:r>
        <w:rPr>
          <w:rFonts w:eastAsia="Times New Roman"/>
          <w:szCs w:val="24"/>
        </w:rPr>
        <w:t>ε</w:t>
      </w:r>
      <w:r>
        <w:rPr>
          <w:rFonts w:eastAsia="Times New Roman"/>
          <w:szCs w:val="24"/>
        </w:rPr>
        <w:t xml:space="preserve">νιαίος </w:t>
      </w:r>
      <w:r>
        <w:rPr>
          <w:rFonts w:eastAsia="Times New Roman"/>
          <w:szCs w:val="24"/>
        </w:rPr>
        <w:t>φ</w:t>
      </w:r>
      <w:r>
        <w:rPr>
          <w:rFonts w:eastAsia="Times New Roman"/>
          <w:szCs w:val="24"/>
        </w:rPr>
        <w:t xml:space="preserve">ορέας, που για πρώτη φορά δεν </w:t>
      </w:r>
      <w:r>
        <w:rPr>
          <w:rFonts w:eastAsia="Times New Roman"/>
          <w:szCs w:val="24"/>
        </w:rPr>
        <w:t>αποτελεί μια απλή μεταφορά των επιμέρους ταμείων, αλλά δημιουργείται εξαρχής, με δικές του δομές</w:t>
      </w:r>
      <w:r>
        <w:rPr>
          <w:rFonts w:eastAsia="Times New Roman"/>
          <w:szCs w:val="24"/>
        </w:rPr>
        <w:t>,</w:t>
      </w:r>
      <w:r>
        <w:rPr>
          <w:rFonts w:eastAsia="Times New Roman"/>
          <w:szCs w:val="24"/>
        </w:rPr>
        <w:t xml:space="preserve"> προσαρμοσμένες στην κατεύθυνση της ίσης μεταχείρισης και της αποτελεσματικής εξυπηρέτησης των πολιτών. </w:t>
      </w:r>
    </w:p>
    <w:p w14:paraId="2320C242"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Προκειμένου να υπάρξει όσο το δυνατόν πιο ομαλή μετάβα</w:t>
      </w:r>
      <w:r>
        <w:rPr>
          <w:rFonts w:eastAsia="Times New Roman"/>
          <w:szCs w:val="24"/>
        </w:rPr>
        <w:t>ση στο νέο εγχείρημα για τους ασφαλισμένους, για τους εργοδότες αλλά και το προσωπικό, κρίνεται αναγκαίο ένα μεταβατικό στάδιο μέχρι την επεξεργασία του οργανισμού από το Συμβούλιο της Επικρατείας και την έναρξη ισχύος του. Κατά το μεσοδιάστημα ο Ενιαίος Φ</w:t>
      </w:r>
      <w:r>
        <w:rPr>
          <w:rFonts w:eastAsia="Times New Roman"/>
          <w:szCs w:val="24"/>
        </w:rPr>
        <w:t xml:space="preserve">ορέας Κοινωνικής Ασφάλισης θα λειτουργεί με ενιαίες υπηρεσίες για τις βασικές λειτουργίες του, διατηρώντας όμως τις βασικές δομές των εντασσόμενων ταμείων. Οι υπηρεσίες αυτές θα παρέχουν και τις κατάλληλες οδηγίες σε όλα τα </w:t>
      </w:r>
      <w:r>
        <w:rPr>
          <w:rFonts w:eastAsia="Times New Roman"/>
          <w:szCs w:val="24"/>
        </w:rPr>
        <w:t>π</w:t>
      </w:r>
      <w:r>
        <w:rPr>
          <w:rFonts w:eastAsia="Times New Roman"/>
          <w:szCs w:val="24"/>
        </w:rPr>
        <w:t xml:space="preserve">εριφερειακά </w:t>
      </w:r>
      <w:r>
        <w:rPr>
          <w:rFonts w:eastAsia="Times New Roman"/>
          <w:szCs w:val="24"/>
        </w:rPr>
        <w:t>κ</w:t>
      </w:r>
      <w:r>
        <w:rPr>
          <w:rFonts w:eastAsia="Times New Roman"/>
          <w:szCs w:val="24"/>
        </w:rPr>
        <w:t xml:space="preserve">έντρα. </w:t>
      </w:r>
    </w:p>
    <w:p w14:paraId="2320C243"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Προκειμένο</w:t>
      </w:r>
      <w:r>
        <w:rPr>
          <w:rFonts w:eastAsia="Times New Roman"/>
          <w:szCs w:val="24"/>
        </w:rPr>
        <w:t xml:space="preserve">υ να εξασφαλιστεί ότι ο Ενιαίος Φορέας Κοινωνικής Ασφάλισης θα λειτουργεί ως ένας και μοναδικός φορέας και όχι σαν ομπρέλα στις δομές των </w:t>
      </w:r>
      <w:proofErr w:type="spellStart"/>
      <w:r>
        <w:rPr>
          <w:rFonts w:eastAsia="Times New Roman"/>
          <w:szCs w:val="24"/>
        </w:rPr>
        <w:t>εντασσομένων</w:t>
      </w:r>
      <w:proofErr w:type="spellEnd"/>
      <w:r>
        <w:rPr>
          <w:rFonts w:eastAsia="Times New Roman"/>
          <w:szCs w:val="24"/>
        </w:rPr>
        <w:t xml:space="preserve"> ταμείων</w:t>
      </w:r>
      <w:r w:rsidRPr="00AC69DA">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εκτός από τη Γενική Διεύθυνση Οικονομικών Υπηρεσιών και Διοικητικής Υποστήριξης, η οποία λειτουργεί από τον Μάιο του 2016 και έχει πολύ σημαντικό ρόλο για την προετοιμασία της ένταξης των φορέων στον Ενιαίο Φορέα Κοινωνικής Ασφάλισης, διαρθρώνονται κ</w:t>
      </w:r>
      <w:r>
        <w:rPr>
          <w:rFonts w:eastAsia="Times New Roman"/>
          <w:szCs w:val="24"/>
        </w:rPr>
        <w:t xml:space="preserve">αι θα λειτουργήσουν άμεσα: </w:t>
      </w:r>
      <w:r>
        <w:rPr>
          <w:rFonts w:eastAsia="Times New Roman"/>
          <w:szCs w:val="24"/>
        </w:rPr>
        <w:t>η</w:t>
      </w:r>
      <w:r>
        <w:rPr>
          <w:rFonts w:eastAsia="Times New Roman"/>
          <w:szCs w:val="24"/>
        </w:rPr>
        <w:t xml:space="preserve"> Γενική Διεύθυνση Εισφορών και Ελέγχου, η Γενική Διεύθυνση Απονομής Συντάξεων, η Γενική Διεύθυνση Καταβολής Παροχών Υγείας, η Γενική Διεύθυνση Στρατηγικής και Ανάπτυξης, η Γενική Διεύθυνση Πληροφορικής και Επικοινωνιών, η Γενική</w:t>
      </w:r>
      <w:r>
        <w:rPr>
          <w:rFonts w:eastAsia="Times New Roman"/>
          <w:szCs w:val="24"/>
        </w:rPr>
        <w:t xml:space="preserve"> Διεύθυνση Εξυπηρέτησης Ασφαλισμένων και Εργοδοτών καθώς και η Νομική Υπηρεσία.</w:t>
      </w:r>
    </w:p>
    <w:p w14:paraId="2320C244"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Με μέριμνα του Υπουργείου έχει ξεκινήσει και η εκπαίδευση του προσωπικού</w:t>
      </w:r>
      <w:r>
        <w:rPr>
          <w:rFonts w:eastAsia="Times New Roman"/>
          <w:szCs w:val="24"/>
        </w:rPr>
        <w:t>,</w:t>
      </w:r>
      <w:r>
        <w:rPr>
          <w:rFonts w:eastAsia="Times New Roman"/>
          <w:szCs w:val="24"/>
        </w:rPr>
        <w:t xml:space="preserve"> προκειμένου να είναι σε θέση να ανταποκριθούν στις νέες απαι</w:t>
      </w:r>
      <w:r>
        <w:rPr>
          <w:rFonts w:eastAsia="Times New Roman"/>
          <w:szCs w:val="24"/>
        </w:rPr>
        <w:lastRenderedPageBreak/>
        <w:t>τήσεις και να ασκήσουν με επιτυχία τις νέε</w:t>
      </w:r>
      <w:r>
        <w:rPr>
          <w:rFonts w:eastAsia="Times New Roman"/>
          <w:szCs w:val="24"/>
        </w:rPr>
        <w:t>ς τους αρμοδιότητες. Παράλληλα, με την έναρξη ισχύος του οργανισμού του ΕΦΚΑ διατηρούμε τις υπηρεσίες των ταμείων με την ίδια δομή και αρμοδιότητα. Με τον τρόπο αυτό</w:t>
      </w:r>
      <w:r>
        <w:rPr>
          <w:rFonts w:eastAsia="Times New Roman"/>
          <w:szCs w:val="24"/>
        </w:rPr>
        <w:t>ν</w:t>
      </w:r>
      <w:r>
        <w:rPr>
          <w:rFonts w:eastAsia="Times New Roman"/>
          <w:szCs w:val="24"/>
        </w:rPr>
        <w:t xml:space="preserve"> δεν θα υπάρχει σύγχυση για τους πολίτες, αλλά θα δοθεί χρόνος για την κτηριακή ενοποίηση,</w:t>
      </w:r>
      <w:r>
        <w:rPr>
          <w:rFonts w:eastAsia="Times New Roman"/>
          <w:szCs w:val="24"/>
        </w:rPr>
        <w:t xml:space="preserve"> την τοποθέτηση του προσωπικού και τη διευθέτηση των όποιων εκκρεμοτήτων. </w:t>
      </w:r>
    </w:p>
    <w:p w14:paraId="2320C245"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Με το άρθρο 59 δίνεται η δυνατότητα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στους ελεύθερους επαγγελματίες, στους αυτοαπασχολούμενους και αγρότες να καταβάλλουν μέρος των ασφαλιστικών τους εισφορών και να επι</w:t>
      </w:r>
      <w:r>
        <w:rPr>
          <w:rFonts w:eastAsia="Times New Roman"/>
          <w:szCs w:val="24"/>
        </w:rPr>
        <w:t xml:space="preserve">βαρύνονται με τις νόμιμες προσαυξήσεις μόνο για το εναπομείναν ποσό που οφείλουν. </w:t>
      </w:r>
    </w:p>
    <w:p w14:paraId="2320C246"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Μέχρι τώρα ήταν υποχρεωμένοι να καταβάλλουν ολόκληρες </w:t>
      </w:r>
      <w:r>
        <w:rPr>
          <w:rFonts w:eastAsia="Times New Roman"/>
          <w:szCs w:val="24"/>
        </w:rPr>
        <w:t xml:space="preserve">τις </w:t>
      </w:r>
      <w:r>
        <w:rPr>
          <w:rFonts w:eastAsia="Times New Roman"/>
          <w:szCs w:val="24"/>
        </w:rPr>
        <w:t>ασφαλιστικές εισφορές</w:t>
      </w:r>
      <w:r>
        <w:rPr>
          <w:rFonts w:eastAsia="Times New Roman"/>
          <w:szCs w:val="24"/>
        </w:rPr>
        <w:t>,</w:t>
      </w:r>
      <w:r>
        <w:rPr>
          <w:rFonts w:eastAsia="Times New Roman"/>
          <w:szCs w:val="24"/>
        </w:rPr>
        <w:t xml:space="preserve"> με τον κίνδυνο να μην μπορούν να ανταποκριθούν και να μην μπορούν να πάρουν ασφαλιστική ενημ</w:t>
      </w:r>
      <w:r>
        <w:rPr>
          <w:rFonts w:eastAsia="Times New Roman"/>
          <w:szCs w:val="24"/>
        </w:rPr>
        <w:t xml:space="preserve">ερότητα. Με τις τροποποιήσεις αυτές διευκολύνονται οι ασφαλισμένοι και συγχρόνως τα ασφαλιστικά ταμεία θα εισπράττουν τις ασφαλιστικές εισφορές. </w:t>
      </w:r>
    </w:p>
    <w:p w14:paraId="2320C247"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Με αυτό το νομοσχέδιο η Κυβέρνηση δημιουργεί ένα ολοκληρωμένο σύστημα για την αντιμετώπιση της φτώχειας και το</w:t>
      </w:r>
      <w:r>
        <w:rPr>
          <w:rFonts w:eastAsia="Times New Roman"/>
          <w:szCs w:val="24"/>
        </w:rPr>
        <w:t xml:space="preserve">υ κοινωνικού αποκλεισμού, που με τόση σφοδρότητα έπληξε την κοινωνία μας με τις πολιτικές των μνημονίων. Το σύνολο των διατάξεών του αποτελεί τομή στην κοινωνική πολιτική, ταυτόχρονα εκσυγχρονίζει, οργανώνει και ρυθμίζει το μεγαλύτερο μέρος του </w:t>
      </w:r>
      <w:proofErr w:type="spellStart"/>
      <w:r>
        <w:rPr>
          <w:rFonts w:eastAsia="Times New Roman"/>
          <w:szCs w:val="24"/>
        </w:rPr>
        <w:t>προνοιακού</w:t>
      </w:r>
      <w:proofErr w:type="spellEnd"/>
      <w:r>
        <w:rPr>
          <w:rFonts w:eastAsia="Times New Roman"/>
          <w:szCs w:val="24"/>
        </w:rPr>
        <w:t xml:space="preserve"> </w:t>
      </w:r>
      <w:r>
        <w:rPr>
          <w:rFonts w:eastAsia="Times New Roman"/>
          <w:szCs w:val="24"/>
        </w:rPr>
        <w:t>τοπίου</w:t>
      </w:r>
      <w:r>
        <w:rPr>
          <w:rFonts w:eastAsia="Times New Roman"/>
          <w:szCs w:val="24"/>
        </w:rPr>
        <w:t>,</w:t>
      </w:r>
      <w:r>
        <w:rPr>
          <w:rFonts w:eastAsia="Times New Roman"/>
          <w:szCs w:val="24"/>
        </w:rPr>
        <w:t xml:space="preserve"> δημιουργώντας ξεκάθαρο περιβάλλον για χιλιάδες συμπολίτες μας, των οποίων η πρόσβαση στις κοινωνικές παροχές απλουστεύεται. Εκτός από την οικονομική ενίσχυση αυτών που περισσότερο την έχουν ανάγκη, δημιουργείται ένα πλέγμα παρεμβάσεων που βοηθούν σ</w:t>
      </w:r>
      <w:r>
        <w:rPr>
          <w:rFonts w:eastAsia="Times New Roman"/>
          <w:szCs w:val="24"/>
        </w:rPr>
        <w:t xml:space="preserve">την κοινωνική επανένταξη αλλά και στην εύκολη και αξιοπρεπή πρόσβαση στο </w:t>
      </w:r>
      <w:proofErr w:type="spellStart"/>
      <w:r>
        <w:rPr>
          <w:rFonts w:eastAsia="Times New Roman"/>
          <w:szCs w:val="24"/>
        </w:rPr>
        <w:t>προνοιακό</w:t>
      </w:r>
      <w:proofErr w:type="spellEnd"/>
      <w:r>
        <w:rPr>
          <w:rFonts w:eastAsia="Times New Roman"/>
          <w:szCs w:val="24"/>
        </w:rPr>
        <w:t xml:space="preserve"> σύστημα. </w:t>
      </w:r>
    </w:p>
    <w:p w14:paraId="2320C248"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χρόνου </w:t>
      </w:r>
      <w:r>
        <w:rPr>
          <w:rFonts w:eastAsia="Times New Roman"/>
          <w:szCs w:val="24"/>
        </w:rPr>
        <w:t>ομιλίας</w:t>
      </w:r>
      <w:r>
        <w:rPr>
          <w:rFonts w:eastAsia="Times New Roman"/>
          <w:szCs w:val="24"/>
        </w:rPr>
        <w:t xml:space="preserve"> του κυρίου Βουλευτή)</w:t>
      </w:r>
    </w:p>
    <w:p w14:paraId="2320C249" w14:textId="77777777" w:rsidR="00BC0B8E" w:rsidRDefault="00C038AA">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Μισό λεπτό, κύριε Πρόεδρε.</w:t>
      </w:r>
    </w:p>
    <w:p w14:paraId="2320C24A" w14:textId="77777777" w:rsidR="00BC0B8E" w:rsidRDefault="00C038AA">
      <w:pPr>
        <w:spacing w:line="600" w:lineRule="auto"/>
        <w:ind w:firstLine="720"/>
        <w:jc w:val="both"/>
        <w:rPr>
          <w:rFonts w:eastAsia="Times New Roman"/>
          <w:szCs w:val="24"/>
        </w:rPr>
      </w:pPr>
      <w:r>
        <w:rPr>
          <w:rFonts w:eastAsia="Times New Roman"/>
          <w:szCs w:val="24"/>
        </w:rPr>
        <w:lastRenderedPageBreak/>
        <w:t>Για αυτούς τους λόγους σάς καλώ να ψηφίσετε το νομοσ</w:t>
      </w:r>
      <w:r>
        <w:rPr>
          <w:rFonts w:eastAsia="Times New Roman"/>
          <w:szCs w:val="24"/>
        </w:rPr>
        <w:t>χέδιο με τη μεγαλύτερη δυνατή πλειοψηφία</w:t>
      </w:r>
      <w:r>
        <w:rPr>
          <w:rFonts w:eastAsia="Times New Roman"/>
          <w:szCs w:val="24"/>
        </w:rPr>
        <w:t>,</w:t>
      </w:r>
      <w:r>
        <w:rPr>
          <w:rFonts w:eastAsia="Times New Roman"/>
          <w:szCs w:val="24"/>
        </w:rPr>
        <w:t xml:space="preserve"> για να στείλουμε ένα ισχυρό μήνυμα αλληλεγγύης στην κοινωνία.</w:t>
      </w:r>
    </w:p>
    <w:p w14:paraId="2320C24B" w14:textId="77777777" w:rsidR="00BC0B8E" w:rsidRDefault="00C038AA">
      <w:pPr>
        <w:spacing w:line="600" w:lineRule="auto"/>
        <w:ind w:firstLine="720"/>
        <w:jc w:val="both"/>
        <w:rPr>
          <w:rFonts w:eastAsia="Times New Roman"/>
          <w:szCs w:val="24"/>
        </w:rPr>
      </w:pPr>
      <w:r>
        <w:rPr>
          <w:rFonts w:eastAsia="Times New Roman"/>
          <w:szCs w:val="24"/>
        </w:rPr>
        <w:t>Σας ευχαριστώ.</w:t>
      </w:r>
    </w:p>
    <w:p w14:paraId="2320C24C"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320C24D" w14:textId="77777777" w:rsidR="00BC0B8E" w:rsidRDefault="00C038A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συνάδελφε.</w:t>
      </w:r>
    </w:p>
    <w:p w14:paraId="2320C24E" w14:textId="77777777" w:rsidR="00BC0B8E" w:rsidRDefault="00C038AA">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ισηγ</w:t>
      </w:r>
      <w:r>
        <w:rPr>
          <w:rFonts w:eastAsia="Times New Roman"/>
          <w:szCs w:val="24"/>
        </w:rPr>
        <w:t xml:space="preserve">ητής της Αξιωματικής Αντιπολίτευσης κ. Μάριος </w:t>
      </w:r>
      <w:proofErr w:type="spellStart"/>
      <w:r>
        <w:rPr>
          <w:rFonts w:eastAsia="Times New Roman"/>
          <w:szCs w:val="24"/>
        </w:rPr>
        <w:t>Σαλμάς</w:t>
      </w:r>
      <w:proofErr w:type="spellEnd"/>
      <w:r>
        <w:rPr>
          <w:rFonts w:eastAsia="Times New Roman"/>
          <w:szCs w:val="24"/>
        </w:rPr>
        <w:t>, Βουλευτής Αιτωλοακαρνανίας.</w:t>
      </w:r>
    </w:p>
    <w:p w14:paraId="2320C24F" w14:textId="77777777" w:rsidR="00BC0B8E" w:rsidRDefault="00C038AA">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Σαλμά</w:t>
      </w:r>
      <w:proofErr w:type="spellEnd"/>
      <w:r>
        <w:rPr>
          <w:rFonts w:eastAsia="Times New Roman"/>
          <w:szCs w:val="24"/>
        </w:rPr>
        <w:t>, ορίστε, έχετε τον λόγο.</w:t>
      </w:r>
    </w:p>
    <w:p w14:paraId="2320C250" w14:textId="77777777" w:rsidR="00BC0B8E" w:rsidRDefault="00C038AA">
      <w:pPr>
        <w:spacing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Ευχαριστώ, κύριε Πρόεδρε.</w:t>
      </w:r>
    </w:p>
    <w:p w14:paraId="2320C251" w14:textId="77777777" w:rsidR="00BC0B8E" w:rsidRDefault="00C038AA">
      <w:pPr>
        <w:spacing w:line="600" w:lineRule="auto"/>
        <w:ind w:firstLine="720"/>
        <w:jc w:val="both"/>
        <w:rPr>
          <w:rFonts w:eastAsia="Times New Roman"/>
          <w:szCs w:val="24"/>
        </w:rPr>
      </w:pPr>
      <w:r>
        <w:rPr>
          <w:rFonts w:eastAsia="Times New Roman"/>
          <w:szCs w:val="24"/>
        </w:rPr>
        <w:lastRenderedPageBreak/>
        <w:t>Κυρίες και κύριοι συνάδελφοι, το σημερινό σχέδιο νόμου που κατατέθηκε από την Κυβέρνηση είναι έν</w:t>
      </w:r>
      <w:r>
        <w:rPr>
          <w:rFonts w:eastAsia="Times New Roman"/>
          <w:szCs w:val="24"/>
        </w:rPr>
        <w:t xml:space="preserve">α νομοσχέδιο το οποίο έχει εξήντα πέντε άρθρα σε </w:t>
      </w:r>
      <w:proofErr w:type="spellStart"/>
      <w:r>
        <w:rPr>
          <w:rFonts w:eastAsia="Times New Roman"/>
          <w:szCs w:val="24"/>
        </w:rPr>
        <w:t>εκατόν</w:t>
      </w:r>
      <w:proofErr w:type="spellEnd"/>
      <w:r>
        <w:rPr>
          <w:rFonts w:eastAsia="Times New Roman"/>
          <w:szCs w:val="24"/>
        </w:rPr>
        <w:t xml:space="preserve"> ογδόντα τέσσερις σελίδες και διαπραγματεύεται δύο βασικά θέματα. Το πρώτο είναι ένας μηχανισμός που θα επιβλέπει, θα εποπτεύει και θα ρυθμίζει την κοινωνική ένταξη. Το δεύτερο μέρος είναι </w:t>
      </w:r>
      <w:proofErr w:type="spellStart"/>
      <w:r>
        <w:rPr>
          <w:rFonts w:eastAsia="Times New Roman"/>
          <w:szCs w:val="24"/>
        </w:rPr>
        <w:t>εφαρμοστικές</w:t>
      </w:r>
      <w:proofErr w:type="spellEnd"/>
      <w:r>
        <w:rPr>
          <w:rFonts w:eastAsia="Times New Roman"/>
          <w:szCs w:val="24"/>
        </w:rPr>
        <w:t xml:space="preserve"> διατάξεις</w:t>
      </w:r>
      <w:r>
        <w:rPr>
          <w:rFonts w:eastAsia="Times New Roman"/>
          <w:szCs w:val="24"/>
        </w:rPr>
        <w:t>,</w:t>
      </w:r>
      <w:r>
        <w:rPr>
          <w:rFonts w:eastAsia="Times New Roman"/>
          <w:szCs w:val="24"/>
        </w:rPr>
        <w:t xml:space="preserve"> για την καλύτερη λειτουργία του Ενιαίου Φορέα Κοινωνικής Ασφάλισης.</w:t>
      </w:r>
    </w:p>
    <w:p w14:paraId="2320C252" w14:textId="77777777" w:rsidR="00BC0B8E" w:rsidRDefault="00C038AA">
      <w:pPr>
        <w:spacing w:line="600" w:lineRule="auto"/>
        <w:ind w:firstLine="720"/>
        <w:jc w:val="both"/>
        <w:rPr>
          <w:rFonts w:eastAsia="Times New Roman"/>
          <w:szCs w:val="24"/>
        </w:rPr>
      </w:pPr>
      <w:r>
        <w:rPr>
          <w:rFonts w:eastAsia="Times New Roman"/>
          <w:szCs w:val="24"/>
        </w:rPr>
        <w:t>Πριν μπω στο σχέδιο νόμου</w:t>
      </w:r>
      <w:r>
        <w:rPr>
          <w:rFonts w:eastAsia="Times New Roman"/>
          <w:szCs w:val="24"/>
        </w:rPr>
        <w:t>,</w:t>
      </w:r>
      <w:r>
        <w:rPr>
          <w:rFonts w:eastAsia="Times New Roman"/>
          <w:szCs w:val="24"/>
        </w:rPr>
        <w:t xml:space="preserve"> θα ήθελα να κάνω μερικές πολιτικές παρατηρήσεις, </w:t>
      </w:r>
      <w:r>
        <w:rPr>
          <w:rFonts w:eastAsia="Times New Roman"/>
          <w:szCs w:val="24"/>
        </w:rPr>
        <w:t>οι οποίες</w:t>
      </w:r>
      <w:r>
        <w:rPr>
          <w:rFonts w:eastAsia="Times New Roman"/>
          <w:szCs w:val="24"/>
        </w:rPr>
        <w:t xml:space="preserve"> αφορούν τα θέματα που πραγματεύεται το σημερινό νομοσχέδιο.</w:t>
      </w:r>
    </w:p>
    <w:p w14:paraId="2320C253" w14:textId="77777777" w:rsidR="00BC0B8E" w:rsidRDefault="00C038AA">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όταν συζητούμε για την κοινωνική ένταξη και την κοινωνική πολιτική και την αντιμετώπιση του κοινωνικού αποκλεισμού και την αντιμετώπιση της ακραίας φτώχ</w:t>
      </w:r>
      <w:r>
        <w:rPr>
          <w:rFonts w:eastAsia="Times New Roman"/>
          <w:szCs w:val="24"/>
        </w:rPr>
        <w:t>ε</w:t>
      </w:r>
      <w:r>
        <w:rPr>
          <w:rFonts w:eastAsia="Times New Roman"/>
          <w:szCs w:val="24"/>
        </w:rPr>
        <w:t xml:space="preserve">ιας σε μια περίοδο </w:t>
      </w:r>
      <w:r>
        <w:rPr>
          <w:rFonts w:eastAsia="Times New Roman"/>
          <w:szCs w:val="24"/>
        </w:rPr>
        <w:lastRenderedPageBreak/>
        <w:t>και σε μια χώρα που περνάει και βιώνει μια οικονομική κρίση, που οι άνθρωποι, οι πολ</w:t>
      </w:r>
      <w:r>
        <w:rPr>
          <w:rFonts w:eastAsia="Times New Roman"/>
          <w:szCs w:val="24"/>
        </w:rPr>
        <w:t>ίτες αυτής της χώρας που υπάγονται σε αυτές τις προϋποθέσεις συνεχώς αυξάνουν, πρέπει να μην ξεχνούμε το γεγονός ότι η κοινωνική πολιτική και η ευαισθησία και η δυνατότητα του πολιτικού συστήματος να ωφελεί αυτές τις κατηγορίες υπήρξε πεδίο πολιτικής και ι</w:t>
      </w:r>
      <w:r>
        <w:rPr>
          <w:rFonts w:eastAsia="Times New Roman"/>
          <w:szCs w:val="24"/>
        </w:rPr>
        <w:t>δεολογικής αντιπαράθεσης τα τελευταία χρόνια.</w:t>
      </w:r>
    </w:p>
    <w:p w14:paraId="2320C254" w14:textId="77777777" w:rsidR="00BC0B8E" w:rsidRDefault="00C038AA">
      <w:pPr>
        <w:spacing w:line="600" w:lineRule="auto"/>
        <w:ind w:firstLine="720"/>
        <w:jc w:val="both"/>
        <w:rPr>
          <w:rFonts w:eastAsia="Times New Roman"/>
          <w:szCs w:val="24"/>
        </w:rPr>
      </w:pPr>
      <w:r>
        <w:rPr>
          <w:rFonts w:eastAsia="Times New Roman"/>
          <w:szCs w:val="24"/>
        </w:rPr>
        <w:t xml:space="preserve">Η σημερινή Κυβέρνηση είχε βάλει ψηλά στην πολιτική της ιδεολογική τοποθέτηση και συζήτηση τη στήριξη του κοινωνικού υποτιθέμενου κράτους. Το ερώτημα που τίθεται εύλογα, πριν μπούμε στην ουσία του νομοσχεδίου </w:t>
      </w:r>
      <w:r>
        <w:rPr>
          <w:rFonts w:eastAsia="Times New Roman"/>
          <w:szCs w:val="24"/>
        </w:rPr>
        <w:t>είναι: Η σημερινή Κυβέρνηση μπόρεσε να δημιουργήσει προϋποθέσεις και ευνοϊκότερες καλύτερες για την κοινωνία; Μείωσε τον αριθμό των φτωχών; Μείωσε τη φτώχ</w:t>
      </w:r>
      <w:r>
        <w:rPr>
          <w:rFonts w:eastAsia="Times New Roman"/>
          <w:szCs w:val="24"/>
        </w:rPr>
        <w:t>ε</w:t>
      </w:r>
      <w:r>
        <w:rPr>
          <w:rFonts w:eastAsia="Times New Roman"/>
          <w:szCs w:val="24"/>
        </w:rPr>
        <w:t>ια ή την αύξησε; Περιόρισε τον αριθμό των πολιτών που διαβιούν κάτω από τα όρια της φτώχ</w:t>
      </w:r>
      <w:r>
        <w:rPr>
          <w:rFonts w:eastAsia="Times New Roman"/>
          <w:szCs w:val="24"/>
        </w:rPr>
        <w:t>ε</w:t>
      </w:r>
      <w:r>
        <w:rPr>
          <w:rFonts w:eastAsia="Times New Roman"/>
          <w:szCs w:val="24"/>
        </w:rPr>
        <w:t>ιας</w:t>
      </w:r>
      <w:r>
        <w:rPr>
          <w:rFonts w:eastAsia="Times New Roman"/>
          <w:szCs w:val="24"/>
        </w:rPr>
        <w:t>,</w:t>
      </w:r>
      <w:r>
        <w:rPr>
          <w:rFonts w:eastAsia="Times New Roman"/>
          <w:szCs w:val="24"/>
        </w:rPr>
        <w:t xml:space="preserve"> που υπο</w:t>
      </w:r>
      <w:r>
        <w:rPr>
          <w:rFonts w:eastAsia="Times New Roman"/>
          <w:szCs w:val="24"/>
        </w:rPr>
        <w:t xml:space="preserve">τίθεται </w:t>
      </w:r>
      <w:r>
        <w:rPr>
          <w:rFonts w:eastAsia="Times New Roman"/>
          <w:szCs w:val="24"/>
        </w:rPr>
        <w:lastRenderedPageBreak/>
        <w:t>είναι τα 4.500 ευρώ τον χρόνο</w:t>
      </w:r>
      <w:r>
        <w:rPr>
          <w:rFonts w:eastAsia="Times New Roman"/>
          <w:szCs w:val="24"/>
        </w:rPr>
        <w:t>,</w:t>
      </w:r>
      <w:r>
        <w:rPr>
          <w:rFonts w:eastAsia="Times New Roman"/>
          <w:szCs w:val="24"/>
        </w:rPr>
        <w:t xml:space="preserve"> ή αύξησε τον αριθμό των πολιτών που διαβιούν κάτω από το όριο της φτώχ</w:t>
      </w:r>
      <w:r>
        <w:rPr>
          <w:rFonts w:eastAsia="Times New Roman"/>
          <w:szCs w:val="24"/>
        </w:rPr>
        <w:t>ε</w:t>
      </w:r>
      <w:r>
        <w:rPr>
          <w:rFonts w:eastAsia="Times New Roman"/>
          <w:szCs w:val="24"/>
        </w:rPr>
        <w:t>ιας;</w:t>
      </w:r>
    </w:p>
    <w:p w14:paraId="2320C255" w14:textId="77777777" w:rsidR="00BC0B8E" w:rsidRDefault="00C038AA">
      <w:pPr>
        <w:spacing w:line="600" w:lineRule="auto"/>
        <w:ind w:firstLine="720"/>
        <w:jc w:val="both"/>
        <w:rPr>
          <w:rFonts w:eastAsia="Times New Roman"/>
          <w:szCs w:val="24"/>
        </w:rPr>
      </w:pPr>
      <w:r>
        <w:rPr>
          <w:rFonts w:eastAsia="Times New Roman"/>
          <w:szCs w:val="24"/>
        </w:rPr>
        <w:t xml:space="preserve">Ανεξάρτητα αν </w:t>
      </w:r>
      <w:r>
        <w:rPr>
          <w:rFonts w:eastAsia="Times New Roman"/>
          <w:szCs w:val="24"/>
        </w:rPr>
        <w:t>γίνεται</w:t>
      </w:r>
      <w:r>
        <w:rPr>
          <w:rFonts w:eastAsia="Times New Roman"/>
          <w:szCs w:val="24"/>
        </w:rPr>
        <w:t xml:space="preserve"> σε συνθήκες πολιτικής κρίσης, η δοκιμασία της Κυβέρνησης να εφαρμόσει πολιτική, το γεγονός αυτό δεν την απαλλάσσει, για</w:t>
      </w:r>
      <w:r>
        <w:rPr>
          <w:rFonts w:eastAsia="Times New Roman"/>
          <w:szCs w:val="24"/>
        </w:rPr>
        <w:t>τί τα αποτελέσματα και οι δείκτες της φτώχ</w:t>
      </w:r>
      <w:r>
        <w:rPr>
          <w:rFonts w:eastAsia="Times New Roman"/>
          <w:szCs w:val="24"/>
        </w:rPr>
        <w:t>ε</w:t>
      </w:r>
      <w:r>
        <w:rPr>
          <w:rFonts w:eastAsia="Times New Roman"/>
          <w:szCs w:val="24"/>
        </w:rPr>
        <w:t xml:space="preserve">ιας αλλά και της οικονομικής της πολιτικής είναι μετρήσιμα. Είναι μετρήσιμα και τα αποτελέσματα και των μέτρων που </w:t>
      </w:r>
      <w:proofErr w:type="spellStart"/>
      <w:r>
        <w:rPr>
          <w:rFonts w:eastAsia="Times New Roman"/>
          <w:szCs w:val="24"/>
        </w:rPr>
        <w:t>εφήρμοσε</w:t>
      </w:r>
      <w:proofErr w:type="spellEnd"/>
      <w:r>
        <w:rPr>
          <w:rFonts w:eastAsia="Times New Roman"/>
          <w:szCs w:val="24"/>
        </w:rPr>
        <w:t xml:space="preserve"> αυτή η Κυβέρνηση, προκειμένου να επιτύχει κάποιους στόχους.</w:t>
      </w:r>
    </w:p>
    <w:p w14:paraId="2320C256" w14:textId="77777777" w:rsidR="00BC0B8E" w:rsidRDefault="00C038AA">
      <w:pPr>
        <w:spacing w:line="600" w:lineRule="auto"/>
        <w:ind w:firstLine="720"/>
        <w:jc w:val="both"/>
        <w:rPr>
          <w:rFonts w:eastAsia="Times New Roman"/>
          <w:szCs w:val="24"/>
        </w:rPr>
      </w:pPr>
      <w:r>
        <w:rPr>
          <w:rFonts w:eastAsia="Times New Roman"/>
          <w:szCs w:val="24"/>
        </w:rPr>
        <w:t>Κανείς δεν αμφισβητεί ότι η Κ</w:t>
      </w:r>
      <w:r>
        <w:rPr>
          <w:rFonts w:eastAsia="Times New Roman"/>
          <w:szCs w:val="24"/>
        </w:rPr>
        <w:t>υβέρνηση αυτή μείωσε συντάξεις, κύριες και επικουρικές. Κανείς δεν αμφισβητεί ότι η Κυβέρνηση μείωσε το ΕΚΑΣ. Όλα αυτά, όταν συνέβησαν, αυτόματα μετέφεραν έναν αριθμό του πληθυσμού των πολιτών σε επίπεδα κάτω από τα όρια της φτώχ</w:t>
      </w:r>
      <w:r>
        <w:rPr>
          <w:rFonts w:eastAsia="Times New Roman"/>
          <w:szCs w:val="24"/>
        </w:rPr>
        <w:t>ε</w:t>
      </w:r>
      <w:r>
        <w:rPr>
          <w:rFonts w:eastAsia="Times New Roman"/>
          <w:szCs w:val="24"/>
        </w:rPr>
        <w:t>ιας και πολλούς σε επίπεδα</w:t>
      </w:r>
      <w:r>
        <w:rPr>
          <w:rFonts w:eastAsia="Times New Roman"/>
          <w:szCs w:val="24"/>
        </w:rPr>
        <w:t xml:space="preserve"> ακραίας φτώχ</w:t>
      </w:r>
      <w:r>
        <w:rPr>
          <w:rFonts w:eastAsia="Times New Roman"/>
          <w:szCs w:val="24"/>
        </w:rPr>
        <w:t>ε</w:t>
      </w:r>
      <w:r>
        <w:rPr>
          <w:rFonts w:eastAsia="Times New Roman"/>
          <w:szCs w:val="24"/>
        </w:rPr>
        <w:t xml:space="preserve">ιας. </w:t>
      </w:r>
      <w:r>
        <w:rPr>
          <w:rFonts w:eastAsia="Times New Roman"/>
          <w:szCs w:val="24"/>
        </w:rPr>
        <w:t>Η</w:t>
      </w:r>
      <w:r>
        <w:rPr>
          <w:rFonts w:eastAsia="Times New Roman"/>
          <w:szCs w:val="24"/>
        </w:rPr>
        <w:t xml:space="preserve"> Κυβέρνηση πήρε πάρα πολλά </w:t>
      </w:r>
      <w:r>
        <w:rPr>
          <w:rFonts w:eastAsia="Times New Roman"/>
          <w:szCs w:val="24"/>
        </w:rPr>
        <w:lastRenderedPageBreak/>
        <w:t>μέτρα</w:t>
      </w:r>
      <w:r>
        <w:rPr>
          <w:rFonts w:eastAsia="Times New Roman"/>
          <w:szCs w:val="24"/>
        </w:rPr>
        <w:t>,</w:t>
      </w:r>
      <w:r>
        <w:rPr>
          <w:rFonts w:eastAsia="Times New Roman"/>
          <w:szCs w:val="24"/>
        </w:rPr>
        <w:t xml:space="preserve"> αφαιρώντας πόρους από την κοινωνία είτε με τη μείωση των κοινωνικών δαπανών, που σας προανέφερα, είτε με αύξηση της φορολογίας, τα οποία δυστυχώς δεν έπιασαν τόπο. </w:t>
      </w:r>
      <w:r>
        <w:rPr>
          <w:rFonts w:eastAsia="Times New Roman"/>
          <w:szCs w:val="24"/>
        </w:rPr>
        <w:t>Α</w:t>
      </w:r>
      <w:r>
        <w:rPr>
          <w:rFonts w:eastAsia="Times New Roman"/>
          <w:szCs w:val="24"/>
        </w:rPr>
        <w:t>υτό λέγεται «χαμένες θυσίες του ελλην</w:t>
      </w:r>
      <w:r>
        <w:rPr>
          <w:rFonts w:eastAsia="Times New Roman"/>
          <w:szCs w:val="24"/>
        </w:rPr>
        <w:t>ικού λαού». Και η προηγούμενη κυβέρνηση πήρε μέτρα δύσκολα, αλλά περιόρισε το έλλειμα από 7% και το μηδένισε, επτά ποσοστιαίες μονάδες.</w:t>
      </w:r>
    </w:p>
    <w:p w14:paraId="2320C257" w14:textId="77777777" w:rsidR="00BC0B8E" w:rsidRDefault="00C038AA">
      <w:pPr>
        <w:spacing w:line="600" w:lineRule="auto"/>
        <w:ind w:firstLine="720"/>
        <w:jc w:val="both"/>
        <w:rPr>
          <w:rFonts w:eastAsia="Times New Roman"/>
          <w:szCs w:val="24"/>
        </w:rPr>
      </w:pPr>
      <w:r>
        <w:rPr>
          <w:rFonts w:eastAsia="Times New Roman"/>
          <w:szCs w:val="24"/>
        </w:rPr>
        <w:t>Η Κυβέρνηση πήρε μέτρα 9 δισεκατομμύρια, 6 δισεκατομμύρια για το 2015 και το 2016, τα οποία δεν είχαν συντελεστή αποδοτι</w:t>
      </w:r>
      <w:r>
        <w:rPr>
          <w:rFonts w:eastAsia="Times New Roman"/>
          <w:szCs w:val="24"/>
        </w:rPr>
        <w:t xml:space="preserve">κότητας στον </w:t>
      </w:r>
      <w:r>
        <w:rPr>
          <w:rFonts w:eastAsia="Times New Roman"/>
          <w:szCs w:val="24"/>
        </w:rPr>
        <w:t>π</w:t>
      </w:r>
      <w:r>
        <w:rPr>
          <w:rFonts w:eastAsia="Times New Roman"/>
          <w:szCs w:val="24"/>
        </w:rPr>
        <w:t>ροϋπολογισμό, δεν έπιασαν τόπο</w:t>
      </w:r>
      <w:r>
        <w:rPr>
          <w:rFonts w:eastAsia="Times New Roman"/>
          <w:szCs w:val="24"/>
        </w:rPr>
        <w:t>,</w:t>
      </w:r>
      <w:r>
        <w:rPr>
          <w:rFonts w:eastAsia="Times New Roman"/>
          <w:szCs w:val="24"/>
        </w:rPr>
        <w:t xml:space="preserve"> δυστυχώς.</w:t>
      </w:r>
    </w:p>
    <w:p w14:paraId="2320C258"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Οι συνταξιούχοι είδαν από τις συντάξεις να χάνονται δισεκατομμύρια και την ίδια ώρα μόνο ένα δισεκατομμύριο στον </w:t>
      </w:r>
      <w:r>
        <w:rPr>
          <w:rFonts w:eastAsia="Times New Roman" w:cs="Times New Roman"/>
          <w:szCs w:val="24"/>
        </w:rPr>
        <w:t>π</w:t>
      </w:r>
      <w:r>
        <w:rPr>
          <w:rFonts w:eastAsia="Times New Roman" w:cs="Times New Roman"/>
          <w:szCs w:val="24"/>
        </w:rPr>
        <w:t>ροϋπολογισμό να φαίνεται σαν μείωση των δαπανών. Γιατί; Γιατί αυτόματα μεταφέρθηκαν εκ</w:t>
      </w:r>
      <w:r>
        <w:rPr>
          <w:rFonts w:eastAsia="Times New Roman" w:cs="Times New Roman"/>
          <w:szCs w:val="24"/>
        </w:rPr>
        <w:t>ατοντάδες χιλιάδες νέοι συνταξιούχοι στην πλάτη των ασφαλιστικών τα</w:t>
      </w:r>
      <w:r>
        <w:rPr>
          <w:rFonts w:eastAsia="Times New Roman" w:cs="Times New Roman"/>
          <w:szCs w:val="24"/>
        </w:rPr>
        <w:lastRenderedPageBreak/>
        <w:t xml:space="preserve">μείων </w:t>
      </w:r>
      <w:r>
        <w:rPr>
          <w:rFonts w:eastAsia="Times New Roman" w:cs="Times New Roman"/>
          <w:szCs w:val="24"/>
        </w:rPr>
        <w:t>κ</w:t>
      </w:r>
      <w:r>
        <w:rPr>
          <w:rFonts w:eastAsia="Times New Roman" w:cs="Times New Roman"/>
          <w:szCs w:val="24"/>
        </w:rPr>
        <w:t>αι καλούνται τώρα οι νεότερες γενιές</w:t>
      </w:r>
      <w:r>
        <w:rPr>
          <w:rFonts w:eastAsia="Times New Roman" w:cs="Times New Roman"/>
          <w:szCs w:val="24"/>
        </w:rPr>
        <w:t>,</w:t>
      </w:r>
      <w:r>
        <w:rPr>
          <w:rFonts w:eastAsia="Times New Roman" w:cs="Times New Roman"/>
          <w:szCs w:val="24"/>
        </w:rPr>
        <w:t xml:space="preserve"> με τις ελαστικές μορφές απασχόλησης, που εκτοξεύτηκαν τα τελευταία δύο χρόνια, να πάρουν στην πλάτη τους</w:t>
      </w:r>
      <w:r>
        <w:rPr>
          <w:rFonts w:eastAsia="Times New Roman" w:cs="Times New Roman"/>
          <w:szCs w:val="24"/>
        </w:rPr>
        <w:t>,</w:t>
      </w:r>
      <w:r>
        <w:rPr>
          <w:rFonts w:eastAsia="Times New Roman" w:cs="Times New Roman"/>
          <w:szCs w:val="24"/>
        </w:rPr>
        <w:t xml:space="preserve"> για να πληρωθούν οι συντάξεις. </w:t>
      </w:r>
      <w:r>
        <w:rPr>
          <w:rFonts w:eastAsia="Times New Roman" w:cs="Times New Roman"/>
          <w:szCs w:val="24"/>
        </w:rPr>
        <w:t>Ό</w:t>
      </w:r>
      <w:r>
        <w:rPr>
          <w:rFonts w:eastAsia="Times New Roman" w:cs="Times New Roman"/>
          <w:szCs w:val="24"/>
        </w:rPr>
        <w:t>σο και</w:t>
      </w:r>
      <w:r>
        <w:rPr>
          <w:rFonts w:eastAsia="Times New Roman" w:cs="Times New Roman"/>
          <w:szCs w:val="24"/>
        </w:rPr>
        <w:t xml:space="preserve"> αν γίνονται διάφορα τρικ για να συμβεί αυτό, δεν μπορεί να είναι αποδοτικό.</w:t>
      </w:r>
    </w:p>
    <w:p w14:paraId="2320C2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εννοώ τρικ; Ο Ενιαίος Φορέας Κοινωνικής Ασφάλισης ήταν ένα τρικ. Γιατί δεν έγιναν τρία ασφαλιστικά ταμεία, κάτι που ζητούσε σύσσωμη η Αξιωματική Αντιπολίτευση; Γιατί έπρεπε με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τρόπο να παρθούν οι εισφορές από τους αυτοαπασχολούμενους και τους γεωργούς, τους αγρότες και να ριχτούν οι εισφορές αυτές μέσα στο μεγάλο ταμείο μαζί με τις εισφορές του ΙΚΑ, για να μπορούν να πληρώνονται οι συντάξεις. Αλλά, όπως θα πω στη συνέχ</w:t>
      </w:r>
      <w:r>
        <w:rPr>
          <w:rFonts w:eastAsia="Times New Roman" w:cs="Times New Roman"/>
          <w:szCs w:val="24"/>
        </w:rPr>
        <w:t>εια, έγινε και αυτό επιπόλαια και αναποτελεσματικά.</w:t>
      </w:r>
    </w:p>
    <w:p w14:paraId="2320C25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Επομένως, αν κανείς θέλει να μοιράσει πλούτο στους φτωχούς, πρέπει πρώτα να τον παρ</w:t>
      </w:r>
      <w:r>
        <w:rPr>
          <w:rFonts w:eastAsia="Times New Roman" w:cs="Times New Roman"/>
          <w:szCs w:val="24"/>
        </w:rPr>
        <w:t>αγ</w:t>
      </w:r>
      <w:r>
        <w:rPr>
          <w:rFonts w:eastAsia="Times New Roman" w:cs="Times New Roman"/>
          <w:szCs w:val="24"/>
        </w:rPr>
        <w:t>ά</w:t>
      </w:r>
      <w:r>
        <w:rPr>
          <w:rFonts w:eastAsia="Times New Roman" w:cs="Times New Roman"/>
          <w:szCs w:val="24"/>
        </w:rPr>
        <w:t>γ</w:t>
      </w:r>
      <w:r>
        <w:rPr>
          <w:rFonts w:eastAsia="Times New Roman" w:cs="Times New Roman"/>
          <w:szCs w:val="24"/>
        </w:rPr>
        <w:t xml:space="preserve">ει. </w:t>
      </w:r>
      <w:r>
        <w:rPr>
          <w:rFonts w:eastAsia="Times New Roman" w:cs="Times New Roman"/>
          <w:szCs w:val="24"/>
        </w:rPr>
        <w:t>Η</w:t>
      </w:r>
      <w:r>
        <w:rPr>
          <w:rFonts w:eastAsia="Times New Roman" w:cs="Times New Roman"/>
          <w:szCs w:val="24"/>
        </w:rPr>
        <w:t xml:space="preserve"> σημερινή Κυβέρνηση δεν μπορεί να παρ</w:t>
      </w:r>
      <w:r>
        <w:rPr>
          <w:rFonts w:eastAsia="Times New Roman" w:cs="Times New Roman"/>
          <w:szCs w:val="24"/>
        </w:rPr>
        <w:t>αγάγ</w:t>
      </w:r>
      <w:r>
        <w:rPr>
          <w:rFonts w:eastAsia="Times New Roman" w:cs="Times New Roman"/>
          <w:szCs w:val="24"/>
        </w:rPr>
        <w:t xml:space="preserve">ει πλούτο, γιατί δεν μπορεί να ξεφύγει από το σπιράλ της ύφεσης και να </w:t>
      </w:r>
      <w:r>
        <w:rPr>
          <w:rFonts w:eastAsia="Times New Roman" w:cs="Times New Roman"/>
          <w:szCs w:val="24"/>
        </w:rPr>
        <w:t xml:space="preserve">πάει στην ανάπτυξη. Είπε ο κ. </w:t>
      </w:r>
      <w:proofErr w:type="spellStart"/>
      <w:r>
        <w:rPr>
          <w:rFonts w:eastAsia="Times New Roman" w:cs="Times New Roman"/>
          <w:szCs w:val="24"/>
        </w:rPr>
        <w:t>Ρέ</w:t>
      </w:r>
      <w:r>
        <w:rPr>
          <w:rFonts w:eastAsia="Times New Roman" w:cs="Times New Roman"/>
          <w:szCs w:val="24"/>
        </w:rPr>
        <w:t>γ</w:t>
      </w:r>
      <w:r>
        <w:rPr>
          <w:rFonts w:eastAsia="Times New Roman" w:cs="Times New Roman"/>
          <w:szCs w:val="24"/>
        </w:rPr>
        <w:t>κλιν</w:t>
      </w:r>
      <w:r>
        <w:rPr>
          <w:rFonts w:eastAsia="Times New Roman" w:cs="Times New Roman"/>
          <w:szCs w:val="24"/>
        </w:rPr>
        <w:t>γκ</w:t>
      </w:r>
      <w:proofErr w:type="spellEnd"/>
      <w:r>
        <w:rPr>
          <w:rFonts w:eastAsia="Times New Roman" w:cs="Times New Roman"/>
          <w:szCs w:val="24"/>
        </w:rPr>
        <w:t xml:space="preserve"> ότι το 2017 με 2018 θα είμαστε ξανά εκεί που ήμασταν το 2014 υπό ευνοϊκό άνεμο. Δηλαδή, όλες αυτές οι θυσίες του ελληνικού λαού πήγαν χαμένες.</w:t>
      </w:r>
    </w:p>
    <w:p w14:paraId="2320C25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Άρα, όταν δεν μπορείς να έχεις θετικό πρόσημο στην ανάπτυξή σου και όταν </w:t>
      </w:r>
      <w:r>
        <w:rPr>
          <w:rFonts w:eastAsia="Times New Roman" w:cs="Times New Roman"/>
          <w:szCs w:val="24"/>
        </w:rPr>
        <w:t xml:space="preserve">έχεις κλείσει τις τράπεζες και δεν μπορείς να τις ξανανοίξεις και δεν έχεις μπορέσει να δημιουργήσεις συνθήκες πολιτικής σταθερότητας και συνεργασιών και συναινέσεων, προφανώς είναι δύσκολο να μπεις σε έναν κύκλο αναπτυξιακό,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δε, όταν είσαι εγκ</w:t>
      </w:r>
      <w:r>
        <w:rPr>
          <w:rFonts w:eastAsia="Times New Roman" w:cs="Times New Roman"/>
          <w:szCs w:val="24"/>
        </w:rPr>
        <w:t>λωβισμένος ιδεολογικά από προκαταλήψεις, όπως εναντίων των αποκρατικοποιήσεων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πρέπει να τις κάνεις και να εφαρμόσεις πολιτικές, που οι ίδιοι οι Υπουργοί μέρα με τη μέρα δηλώνουν ότι «τις εφαρμόζουμε, αλλά δεν μπορούμε να τις εφαρμόσουμε». </w:t>
      </w:r>
    </w:p>
    <w:p w14:paraId="2320C25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Έτσι, χάνον</w:t>
      </w:r>
      <w:r>
        <w:rPr>
          <w:rFonts w:eastAsia="Times New Roman" w:cs="Times New Roman"/>
          <w:szCs w:val="24"/>
        </w:rPr>
        <w:t xml:space="preserve">ται επιχειρήσεις του χρυσού στις ΔΕΣΦΑ και η μία μετά την άλλη ακυρώνονται. </w:t>
      </w:r>
      <w:r>
        <w:rPr>
          <w:rFonts w:eastAsia="Times New Roman" w:cs="Times New Roman"/>
          <w:szCs w:val="24"/>
        </w:rPr>
        <w:t>Τ</w:t>
      </w:r>
      <w:r>
        <w:rPr>
          <w:rFonts w:eastAsia="Times New Roman" w:cs="Times New Roman"/>
          <w:szCs w:val="24"/>
        </w:rPr>
        <w:t xml:space="preserve">ην ίδια ώρα ερχόμαστε να υποστηρίξουμε ότι έχουμε και ένα υποτιθέμενο πλεόνασμα, το οποίο ο Πρωθυπουργός έδωσε ως μέρισμα κοινωνικό σε ποιους; Στους συνταξιούχους, για να πει ότι </w:t>
      </w:r>
      <w:r>
        <w:rPr>
          <w:rFonts w:eastAsia="Times New Roman" w:cs="Times New Roman"/>
          <w:szCs w:val="24"/>
        </w:rPr>
        <w:t>έδωσε τη δέκατη τρίτη σύνταξη. Ενώ</w:t>
      </w:r>
      <w:r>
        <w:rPr>
          <w:rFonts w:eastAsia="Times New Roman" w:cs="Times New Roman"/>
          <w:szCs w:val="24"/>
        </w:rPr>
        <w:t>,</w:t>
      </w:r>
      <w:r>
        <w:rPr>
          <w:rFonts w:eastAsia="Times New Roman" w:cs="Times New Roman"/>
          <w:szCs w:val="24"/>
        </w:rPr>
        <w:t xml:space="preserve"> στην πραγματικότητα</w:t>
      </w:r>
      <w:r>
        <w:rPr>
          <w:rFonts w:eastAsia="Times New Roman" w:cs="Times New Roman"/>
          <w:szCs w:val="24"/>
        </w:rPr>
        <w:t>,</w:t>
      </w:r>
      <w:r>
        <w:rPr>
          <w:rFonts w:eastAsia="Times New Roman" w:cs="Times New Roman"/>
          <w:szCs w:val="24"/>
        </w:rPr>
        <w:t xml:space="preserve"> ποιο είναι το τρικ; Πήραν 850 εκατομμύρια από τις κύριες και επικουρικές συντάξεις μέσω του 4% και 6% παρακράτησης, για να πάνε –υποτίθεται- στον κλάδο υγείας του ΕΟΠΥΥ. Αλλά ούτε ένα </w:t>
      </w:r>
      <w:proofErr w:type="spellStart"/>
      <w:r>
        <w:rPr>
          <w:rFonts w:eastAsia="Times New Roman" w:cs="Times New Roman"/>
          <w:szCs w:val="24"/>
        </w:rPr>
        <w:t>σεντ</w:t>
      </w:r>
      <w:proofErr w:type="spellEnd"/>
      <w:r>
        <w:rPr>
          <w:rFonts w:eastAsia="Times New Roman" w:cs="Times New Roman"/>
          <w:szCs w:val="24"/>
        </w:rPr>
        <w:t xml:space="preserve"> δεν πήγε σ</w:t>
      </w:r>
      <w:r>
        <w:rPr>
          <w:rFonts w:eastAsia="Times New Roman" w:cs="Times New Roman"/>
          <w:szCs w:val="24"/>
        </w:rPr>
        <w:t>τον κλάδο υγείας του ΕΟΠΥΥ. Ούτε καν τις προβλεπόμενες εισφορές 4 δισεκατομμυρίων -4,3 για την ακρίβεια- που έπρεπε να έχει πάρει ο ΕΟΠΥΥ, δεν πήρε. Επομέ</w:t>
      </w:r>
      <w:r>
        <w:rPr>
          <w:rFonts w:eastAsia="Times New Roman" w:cs="Times New Roman"/>
          <w:szCs w:val="24"/>
        </w:rPr>
        <w:lastRenderedPageBreak/>
        <w:t>νως όλα αυτά τα χρήματα –τα 850 εκατομμύρια- τα κράτησε</w:t>
      </w:r>
      <w:r>
        <w:rPr>
          <w:rFonts w:eastAsia="Times New Roman" w:cs="Times New Roman"/>
          <w:szCs w:val="24"/>
        </w:rPr>
        <w:t xml:space="preserve"> κ</w:t>
      </w:r>
      <w:r>
        <w:rPr>
          <w:rFonts w:eastAsia="Times New Roman" w:cs="Times New Roman"/>
          <w:szCs w:val="24"/>
        </w:rPr>
        <w:t>αι παρακρατ</w:t>
      </w:r>
      <w:r>
        <w:rPr>
          <w:rFonts w:eastAsia="Times New Roman" w:cs="Times New Roman"/>
          <w:szCs w:val="24"/>
        </w:rPr>
        <w:t>εί</w:t>
      </w:r>
      <w:r>
        <w:rPr>
          <w:rFonts w:eastAsia="Times New Roman" w:cs="Times New Roman"/>
          <w:szCs w:val="24"/>
        </w:rPr>
        <w:t xml:space="preserve"> κι άλλα 350 εκατομμύρια από οφε</w:t>
      </w:r>
      <w:r>
        <w:rPr>
          <w:rFonts w:eastAsia="Times New Roman" w:cs="Times New Roman"/>
          <w:szCs w:val="24"/>
        </w:rPr>
        <w:t>ιλές με το 5%, που κάνετε δήθεν για τις υπηρεσίες που παρέχει το ΙΚΑ στον ΕΟΠΥΥ. Έτσι, πηγαίνουμε στο 1,1 δισεκατομμύριο. Θα κόψετε από του χρόνου κι άλλα 200 εκατομμύρια από τον ΕΟΠΥΥ. Άρα πάμε στο 1,3</w:t>
      </w:r>
      <w:r>
        <w:rPr>
          <w:rFonts w:eastAsia="Times New Roman" w:cs="Times New Roman"/>
          <w:szCs w:val="24"/>
        </w:rPr>
        <w:t xml:space="preserve"> δισεκατομμύριο</w:t>
      </w:r>
      <w:r>
        <w:rPr>
          <w:rFonts w:eastAsia="Times New Roman" w:cs="Times New Roman"/>
          <w:szCs w:val="24"/>
        </w:rPr>
        <w:t xml:space="preserve">. </w:t>
      </w:r>
    </w:p>
    <w:p w14:paraId="2320C25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Ή</w:t>
      </w:r>
      <w:r>
        <w:rPr>
          <w:rFonts w:eastAsia="Times New Roman" w:cs="Times New Roman"/>
          <w:szCs w:val="24"/>
        </w:rPr>
        <w:t xml:space="preserve">ρθε τώρα να πει ο Πρωθυπουργός ότι </w:t>
      </w:r>
      <w:r>
        <w:rPr>
          <w:rFonts w:eastAsia="Times New Roman" w:cs="Times New Roman"/>
          <w:szCs w:val="24"/>
        </w:rPr>
        <w:t>«από αυτά θα μοιράσω στους συνταξιούχους». Για να δούμε όμως τον τρόπο, με τον οποίο μοιράσατε αυτά τα χρήματα. Είναι δίκαιος; Είναι σε αυτούς που πραγματικά έχουν τη μεγαλύτερη ανάγκη; Όχι. Τα μοίρασε οριζόντια</w:t>
      </w:r>
      <w:r>
        <w:rPr>
          <w:rFonts w:eastAsia="Times New Roman" w:cs="Times New Roman"/>
          <w:szCs w:val="24"/>
        </w:rPr>
        <w:t>,</w:t>
      </w:r>
      <w:r>
        <w:rPr>
          <w:rFonts w:eastAsia="Times New Roman" w:cs="Times New Roman"/>
          <w:szCs w:val="24"/>
        </w:rPr>
        <w:t xml:space="preserve"> σε ανθρώπους που ήδη παίρνουν σύνταξη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καλά έκανε. Αλλά, προφανώς, αυτοί που δεν παίρνουν σύνταξη και είναι οι φτωχοί, που παίρνουν μόνο 200 ευρώ –και δεν είναι όλοι που παίρνουν 200 ευρώ- και που μέχρι τώρα έπαιρναν συσσίτια, αυτοί δεν πήραν τίποτα από τον Πρωθυπουργό από το κοινωνικό μέρισμα.</w:t>
      </w:r>
      <w:r>
        <w:rPr>
          <w:rFonts w:eastAsia="Times New Roman" w:cs="Times New Roman"/>
          <w:szCs w:val="24"/>
        </w:rPr>
        <w:t xml:space="preserve"> Είναι δίκαιο αυτό; </w:t>
      </w:r>
      <w:r>
        <w:rPr>
          <w:rFonts w:eastAsia="Times New Roman" w:cs="Times New Roman"/>
          <w:szCs w:val="24"/>
        </w:rPr>
        <w:t>Μ</w:t>
      </w:r>
      <w:r>
        <w:rPr>
          <w:rFonts w:eastAsia="Times New Roman" w:cs="Times New Roman"/>
          <w:szCs w:val="24"/>
        </w:rPr>
        <w:t xml:space="preserve">ιλώ σε ανθρώπους που μεγάλωσαν με </w:t>
      </w:r>
      <w:r>
        <w:rPr>
          <w:rFonts w:eastAsia="Times New Roman" w:cs="Times New Roman"/>
          <w:szCs w:val="24"/>
        </w:rPr>
        <w:lastRenderedPageBreak/>
        <w:t>την ιδέα της στήριξης της φτώχ</w:t>
      </w:r>
      <w:r>
        <w:rPr>
          <w:rFonts w:eastAsia="Times New Roman" w:cs="Times New Roman"/>
          <w:szCs w:val="24"/>
        </w:rPr>
        <w:t>ε</w:t>
      </w:r>
      <w:r>
        <w:rPr>
          <w:rFonts w:eastAsia="Times New Roman" w:cs="Times New Roman"/>
          <w:szCs w:val="24"/>
        </w:rPr>
        <w:t>ιας. Στήριξε τη φτώχ</w:t>
      </w:r>
      <w:r>
        <w:rPr>
          <w:rFonts w:eastAsia="Times New Roman" w:cs="Times New Roman"/>
          <w:szCs w:val="24"/>
        </w:rPr>
        <w:t>ε</w:t>
      </w:r>
      <w:r>
        <w:rPr>
          <w:rFonts w:eastAsia="Times New Roman" w:cs="Times New Roman"/>
          <w:szCs w:val="24"/>
        </w:rPr>
        <w:t xml:space="preserve">ια ο Πρωθυπουργός με τον τρόπο που τα μοίρασε; Γιατί ένας συνταξιούχος, που έπαιρνε 300 ευρώ και τώρα θα πάρει άλλα 300, μπορεί να έχει δέκα διαμερίσματα. Ενώ ο φτωχός που είναι στα συσσίτια και δεν έχει στον ήλιο μοίρα, δεν παίρνει ούτε ένα </w:t>
      </w:r>
      <w:proofErr w:type="spellStart"/>
      <w:r>
        <w:rPr>
          <w:rFonts w:eastAsia="Times New Roman" w:cs="Times New Roman"/>
          <w:szCs w:val="24"/>
        </w:rPr>
        <w:t>σεντ</w:t>
      </w:r>
      <w:proofErr w:type="spellEnd"/>
      <w:r>
        <w:rPr>
          <w:rFonts w:eastAsia="Times New Roman" w:cs="Times New Roman"/>
          <w:szCs w:val="24"/>
        </w:rPr>
        <w:t xml:space="preserve"> από αυτό </w:t>
      </w:r>
      <w:r>
        <w:rPr>
          <w:rFonts w:eastAsia="Times New Roman" w:cs="Times New Roman"/>
          <w:szCs w:val="24"/>
        </w:rPr>
        <w:t>το κοινωνικό μέρισμα.</w:t>
      </w:r>
    </w:p>
    <w:p w14:paraId="2320C25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Άρα έχω μια ασκούμενη πολιτική που δεν έχει εξατομίκευση. </w:t>
      </w:r>
      <w:r>
        <w:rPr>
          <w:rFonts w:eastAsia="Times New Roman" w:cs="Times New Roman"/>
          <w:szCs w:val="24"/>
        </w:rPr>
        <w:t>Η</w:t>
      </w:r>
      <w:r>
        <w:rPr>
          <w:rFonts w:eastAsia="Times New Roman" w:cs="Times New Roman"/>
          <w:szCs w:val="24"/>
        </w:rPr>
        <w:t xml:space="preserve"> πρώτη παρατήρηση εδώ -για να μπω στον μηχανισμό και στα πρώτα δύο κεφάλαια- είναι ότι αφαιρείται ο όρος κοινωνικής πρόνοιας εντελώς, ο οποίος όρος σημαίνει επικουρικότητα του</w:t>
      </w:r>
      <w:r>
        <w:rPr>
          <w:rFonts w:eastAsia="Times New Roman" w:cs="Times New Roman"/>
          <w:szCs w:val="24"/>
        </w:rPr>
        <w:t xml:space="preserve"> κράτους. Δηλαδή, το κράτος επιλέγει πού πάει να στηρίξει. Εκεί που δεν μπορεί </w:t>
      </w:r>
      <w:r>
        <w:rPr>
          <w:rFonts w:eastAsia="Times New Roman" w:cs="Times New Roman"/>
          <w:szCs w:val="24"/>
        </w:rPr>
        <w:t>ο</w:t>
      </w:r>
      <w:r>
        <w:rPr>
          <w:rFonts w:eastAsia="Times New Roman" w:cs="Times New Roman"/>
          <w:szCs w:val="24"/>
        </w:rPr>
        <w:t xml:space="preserve"> πολίτης μόνος του να τα βγάλει πέρα. Έρχεται, δηλαδή, επικουρικά. </w:t>
      </w:r>
      <w:r>
        <w:rPr>
          <w:rFonts w:eastAsia="Times New Roman" w:cs="Times New Roman"/>
          <w:szCs w:val="24"/>
        </w:rPr>
        <w:t>Δ</w:t>
      </w:r>
      <w:r>
        <w:rPr>
          <w:rFonts w:eastAsia="Times New Roman" w:cs="Times New Roman"/>
          <w:szCs w:val="24"/>
        </w:rPr>
        <w:t>εύτερον, εξατομίκευση. Δηλαδή, έχω τον κάθε πολίτη που ξέρω την ανάγκη του και προσπαθώ να τον στηρίξω με πο</w:t>
      </w:r>
      <w:r>
        <w:rPr>
          <w:rFonts w:eastAsia="Times New Roman" w:cs="Times New Roman"/>
          <w:szCs w:val="24"/>
        </w:rPr>
        <w:t>λιτικές επανένταξης. Και όχι μόνο. Με επιδοματικές πολιτικές.</w:t>
      </w:r>
    </w:p>
    <w:p w14:paraId="2320C25F" w14:textId="77777777" w:rsidR="00BC0B8E" w:rsidRDefault="00C038AA">
      <w:pPr>
        <w:spacing w:line="600" w:lineRule="auto"/>
        <w:ind w:firstLine="720"/>
        <w:jc w:val="both"/>
        <w:rPr>
          <w:rFonts w:eastAsia="Times New Roman"/>
          <w:szCs w:val="24"/>
        </w:rPr>
      </w:pPr>
      <w:r>
        <w:rPr>
          <w:rFonts w:eastAsia="Times New Roman"/>
          <w:szCs w:val="24"/>
        </w:rPr>
        <w:lastRenderedPageBreak/>
        <w:t>Κυρία Υπουργέ, το νομοσχέδιο αυτό είναι γενικά προς τη σωστή κατεύθυνση, ειδικά τα δύο πρώτα κεφάλαια που αφορούν τον Εθνικό Μηχανισμό Κοινωνικής Ένταξης. Ο Εθνικός Μηχανισμός Κοινωνικής Ένταξης</w:t>
      </w:r>
      <w:r>
        <w:rPr>
          <w:rFonts w:eastAsia="Times New Roman"/>
          <w:szCs w:val="24"/>
        </w:rPr>
        <w:t xml:space="preserve"> εντάσσεται στην </w:t>
      </w:r>
      <w:r>
        <w:rPr>
          <w:rFonts w:eastAsia="Times New Roman"/>
          <w:szCs w:val="24"/>
        </w:rPr>
        <w:t>Ε</w:t>
      </w:r>
      <w:r>
        <w:rPr>
          <w:rFonts w:eastAsia="Times New Roman"/>
          <w:szCs w:val="24"/>
        </w:rPr>
        <w:t xml:space="preserve">θνική </w:t>
      </w:r>
      <w:r>
        <w:rPr>
          <w:rFonts w:eastAsia="Times New Roman"/>
          <w:szCs w:val="24"/>
        </w:rPr>
        <w:t>Σ</w:t>
      </w:r>
      <w:r>
        <w:rPr>
          <w:rFonts w:eastAsia="Times New Roman"/>
          <w:szCs w:val="24"/>
        </w:rPr>
        <w:t xml:space="preserve">τρατηγική </w:t>
      </w:r>
      <w:r>
        <w:rPr>
          <w:rFonts w:eastAsia="Times New Roman"/>
          <w:szCs w:val="24"/>
        </w:rPr>
        <w:t>Κ</w:t>
      </w:r>
      <w:r>
        <w:rPr>
          <w:rFonts w:eastAsia="Times New Roman"/>
          <w:szCs w:val="24"/>
        </w:rPr>
        <w:t xml:space="preserve">οινωνικής </w:t>
      </w:r>
      <w:r>
        <w:rPr>
          <w:rFonts w:eastAsia="Times New Roman"/>
          <w:szCs w:val="24"/>
        </w:rPr>
        <w:t>Έ</w:t>
      </w:r>
      <w:r>
        <w:rPr>
          <w:rFonts w:eastAsia="Times New Roman"/>
          <w:szCs w:val="24"/>
        </w:rPr>
        <w:t xml:space="preserve">νταξης, η οποία ξεκίνησε το 2012, ολοκληρώθηκε ως σχέδιο τον Δεκέμβριο του 2014, εντάθηκε στην Ευρωπαϊκή Επιτροπή και υιοθετήθηκε και θεωρήθηκε </w:t>
      </w:r>
      <w:proofErr w:type="spellStart"/>
      <w:r>
        <w:rPr>
          <w:rFonts w:eastAsia="Times New Roman"/>
          <w:szCs w:val="24"/>
        </w:rPr>
        <w:t>αιρεσιμότητα</w:t>
      </w:r>
      <w:proofErr w:type="spellEnd"/>
      <w:r>
        <w:rPr>
          <w:rFonts w:eastAsia="Times New Roman"/>
          <w:szCs w:val="24"/>
        </w:rPr>
        <w:t xml:space="preserve"> για την οποιαδήποτε χρηματοδότηση δράσεων από τα ΠΕΠ</w:t>
      </w:r>
      <w:r>
        <w:rPr>
          <w:rFonts w:eastAsia="Times New Roman"/>
          <w:szCs w:val="24"/>
        </w:rPr>
        <w:t xml:space="preserve"> το 2014-2020, που είναι αναγκαία και η συγχρηματοδότηση από το Ευρωπαϊκό Κοινωνικό Ταμείο. Επομένως προφανώς είναι μια δουλειά που βρήκατε από την προηγούμενη κυβέρνηση και δεν θα μπορούσαμε να μην την υποστηρίξουμε, παρά τις παρατηρήσεις τις οποίες πρόκε</w:t>
      </w:r>
      <w:r>
        <w:rPr>
          <w:rFonts w:eastAsia="Times New Roman"/>
          <w:szCs w:val="24"/>
        </w:rPr>
        <w:t xml:space="preserve">ιται να σας κάνω και σας έκανα και στην </w:t>
      </w:r>
      <w:r>
        <w:rPr>
          <w:rFonts w:eastAsia="Times New Roman"/>
          <w:szCs w:val="24"/>
        </w:rPr>
        <w:t>ε</w:t>
      </w:r>
      <w:r>
        <w:rPr>
          <w:rFonts w:eastAsia="Times New Roman"/>
          <w:szCs w:val="24"/>
        </w:rPr>
        <w:t>πιτροπή.</w:t>
      </w:r>
    </w:p>
    <w:p w14:paraId="2320C260" w14:textId="77777777" w:rsidR="00BC0B8E" w:rsidRDefault="00C038AA">
      <w:pPr>
        <w:spacing w:line="600" w:lineRule="auto"/>
        <w:ind w:firstLine="720"/>
        <w:jc w:val="both"/>
        <w:rPr>
          <w:rFonts w:eastAsia="Times New Roman"/>
          <w:szCs w:val="24"/>
        </w:rPr>
      </w:pPr>
      <w:r>
        <w:rPr>
          <w:rFonts w:eastAsia="Times New Roman"/>
          <w:szCs w:val="24"/>
        </w:rPr>
        <w:t>Στο δεύτερο κεφάλαιο, το κοινωνικό επίδομα αλληλεγγύης -όπως το ονομάσατε εσείς-</w:t>
      </w:r>
      <w:r>
        <w:rPr>
          <w:rFonts w:eastAsia="Times New Roman"/>
          <w:szCs w:val="24"/>
        </w:rPr>
        <w:t>,</w:t>
      </w:r>
      <w:r>
        <w:rPr>
          <w:rFonts w:eastAsia="Times New Roman"/>
          <w:szCs w:val="24"/>
        </w:rPr>
        <w:t xml:space="preserve"> δηλαδή το ελάχιστο εγγυημένο εισόδημα, είναι ένα </w:t>
      </w:r>
      <w:r>
        <w:rPr>
          <w:rFonts w:eastAsia="Times New Roman"/>
          <w:szCs w:val="24"/>
        </w:rPr>
        <w:lastRenderedPageBreak/>
        <w:t>έργο, μια πρωτοβουλία</w:t>
      </w:r>
      <w:r>
        <w:rPr>
          <w:rFonts w:eastAsia="Times New Roman"/>
          <w:szCs w:val="24"/>
        </w:rPr>
        <w:t>,</w:t>
      </w:r>
      <w:r>
        <w:rPr>
          <w:rFonts w:eastAsia="Times New Roman"/>
          <w:szCs w:val="24"/>
        </w:rPr>
        <w:t xml:space="preserve"> που έχει τη σφραγίδα της προηγούμενης κυβέρνησης, επ</w:t>
      </w:r>
      <w:r>
        <w:rPr>
          <w:rFonts w:eastAsia="Times New Roman"/>
          <w:szCs w:val="24"/>
        </w:rPr>
        <w:t>ί Υπουργία</w:t>
      </w:r>
      <w:r>
        <w:rPr>
          <w:rFonts w:eastAsia="Times New Roman"/>
          <w:szCs w:val="24"/>
        </w:rPr>
        <w:t>ς</w:t>
      </w:r>
      <w:r>
        <w:rPr>
          <w:rFonts w:eastAsia="Times New Roman"/>
          <w:szCs w:val="24"/>
        </w:rPr>
        <w:t xml:space="preserve"> του Γιάννη </w:t>
      </w:r>
      <w:proofErr w:type="spellStart"/>
      <w:r>
        <w:rPr>
          <w:rFonts w:eastAsia="Times New Roman"/>
          <w:szCs w:val="24"/>
        </w:rPr>
        <w:t>Βρούτση</w:t>
      </w:r>
      <w:proofErr w:type="spellEnd"/>
      <w:r>
        <w:rPr>
          <w:rFonts w:eastAsia="Times New Roman"/>
          <w:szCs w:val="24"/>
        </w:rPr>
        <w:t xml:space="preserve"> και</w:t>
      </w:r>
      <w:r>
        <w:rPr>
          <w:rFonts w:eastAsia="Times New Roman"/>
          <w:szCs w:val="24"/>
        </w:rPr>
        <w:t>,</w:t>
      </w:r>
      <w:r>
        <w:rPr>
          <w:rFonts w:eastAsia="Times New Roman"/>
          <w:szCs w:val="24"/>
        </w:rPr>
        <w:t xml:space="preserve"> επίσης, ήταν Υφυπουργός ο κ. </w:t>
      </w:r>
      <w:proofErr w:type="spellStart"/>
      <w:r>
        <w:rPr>
          <w:rFonts w:eastAsia="Times New Roman"/>
          <w:szCs w:val="24"/>
        </w:rPr>
        <w:t>Κεγκέρογλου</w:t>
      </w:r>
      <w:proofErr w:type="spellEnd"/>
      <w:r>
        <w:rPr>
          <w:rFonts w:eastAsia="Times New Roman"/>
          <w:szCs w:val="24"/>
        </w:rPr>
        <w:t>. Αυτό ήταν μια σημαντική μεταρρύθμιση και σφραγίδα για τη χώρα, το οποίο με καθυστέρηση -έστω και αν αλλάξατε το όνομα-, έρχεστε να το συνεχίσετε. Ξεκίνησε με δεκατρείς δήμους, πή</w:t>
      </w:r>
      <w:r>
        <w:rPr>
          <w:rFonts w:eastAsia="Times New Roman"/>
          <w:szCs w:val="24"/>
        </w:rPr>
        <w:t xml:space="preserve">γε στους τριάντα δήμους και τώρα θέλετε να το κάνετε σε όλη την Ελλάδα. </w:t>
      </w:r>
    </w:p>
    <w:p w14:paraId="2320C261" w14:textId="77777777" w:rsidR="00BC0B8E" w:rsidRDefault="00C038AA">
      <w:pPr>
        <w:spacing w:line="600" w:lineRule="auto"/>
        <w:ind w:firstLine="720"/>
        <w:jc w:val="both"/>
        <w:rPr>
          <w:rFonts w:eastAsia="Times New Roman"/>
          <w:szCs w:val="24"/>
        </w:rPr>
      </w:pPr>
      <w:r>
        <w:rPr>
          <w:rFonts w:eastAsia="Times New Roman"/>
          <w:szCs w:val="24"/>
        </w:rPr>
        <w:t>Πρέπει, όμως, να έχετε την πολιτική γενναιότητα να πείτε ότι το 2015</w:t>
      </w:r>
      <w:r>
        <w:rPr>
          <w:rFonts w:eastAsia="Times New Roman"/>
          <w:szCs w:val="24"/>
        </w:rPr>
        <w:t>,</w:t>
      </w:r>
      <w:r>
        <w:rPr>
          <w:rFonts w:eastAsia="Times New Roman"/>
          <w:szCs w:val="24"/>
        </w:rPr>
        <w:t xml:space="preserve"> αντί να δίνετε συσσίτια και επιδόματα στέγασης, μπορούσατε να έχετε προχωρήσει γρήγορα, χωρίς παλινωδίες</w:t>
      </w:r>
      <w:r>
        <w:rPr>
          <w:rFonts w:eastAsia="Times New Roman"/>
          <w:szCs w:val="24"/>
        </w:rPr>
        <w:t>,</w:t>
      </w:r>
      <w:r>
        <w:rPr>
          <w:rFonts w:eastAsia="Times New Roman"/>
          <w:szCs w:val="24"/>
        </w:rPr>
        <w:t xml:space="preserve"> στο ελά</w:t>
      </w:r>
      <w:r>
        <w:rPr>
          <w:rFonts w:eastAsia="Times New Roman"/>
          <w:szCs w:val="24"/>
        </w:rPr>
        <w:t>χιστο εγγυημένο εισόδημα -επιτρέψτε μου, εγώ έτσι θα το λέω, εφόσον είναι το ίδιο πράγμα-</w:t>
      </w:r>
      <w:r>
        <w:rPr>
          <w:rFonts w:eastAsia="Times New Roman"/>
          <w:szCs w:val="24"/>
        </w:rPr>
        <w:t>,</w:t>
      </w:r>
      <w:r>
        <w:rPr>
          <w:rFonts w:eastAsia="Times New Roman"/>
          <w:szCs w:val="24"/>
        </w:rPr>
        <w:t xml:space="preserve"> να μην έχουμε χάσει χρόνο και να έχουμε περάσει δύο χρόνια της πολιτικής σας και να χρειάζεται τώρα να ακυρωθούν ξανά τα συσσίτια και η κάρτα σίτισης και στέγασης κα</w:t>
      </w:r>
      <w:r>
        <w:rPr>
          <w:rFonts w:eastAsia="Times New Roman"/>
          <w:szCs w:val="24"/>
        </w:rPr>
        <w:t>ι να πάμε εκεί από όπου είχαμε ξεκινήσει το 2014.</w:t>
      </w:r>
    </w:p>
    <w:p w14:paraId="2320C262" w14:textId="77777777" w:rsidR="00BC0B8E" w:rsidRDefault="00C038AA">
      <w:pPr>
        <w:spacing w:line="600" w:lineRule="auto"/>
        <w:ind w:firstLine="720"/>
        <w:jc w:val="both"/>
        <w:rPr>
          <w:rFonts w:eastAsia="Times New Roman"/>
          <w:szCs w:val="24"/>
        </w:rPr>
      </w:pPr>
      <w:r>
        <w:rPr>
          <w:rFonts w:eastAsia="Times New Roman"/>
          <w:szCs w:val="24"/>
        </w:rPr>
        <w:lastRenderedPageBreak/>
        <w:t>Θα ήθελα να κάνω κάποιες παρατηρήσεις στο πρώτο κεφάλαιο, στο</w:t>
      </w:r>
      <w:r>
        <w:rPr>
          <w:rFonts w:eastAsia="Times New Roman"/>
          <w:szCs w:val="24"/>
        </w:rPr>
        <w:t>ν</w:t>
      </w:r>
      <w:r>
        <w:rPr>
          <w:rFonts w:eastAsia="Times New Roman"/>
          <w:szCs w:val="24"/>
        </w:rPr>
        <w:t xml:space="preserve"> μηχανισμό, υπό την επιφύλαξη της δέσμευσής σας ότι θα μπορέσετε να το λειτουργήσετε. Δεν θέλω να είμαι επικριτικός ή μίζερος. Μακάρι να το λειτ</w:t>
      </w:r>
      <w:r>
        <w:rPr>
          <w:rFonts w:eastAsia="Times New Roman"/>
          <w:szCs w:val="24"/>
        </w:rPr>
        <w:t xml:space="preserve">ουργήσετε. Είναι όμως πολύπλοκος και καταθέτω στη Βουλή την πολυπλοκότητα του σχεδίου. </w:t>
      </w:r>
    </w:p>
    <w:p w14:paraId="2320C263" w14:textId="77777777" w:rsidR="00BC0B8E" w:rsidRDefault="00C038AA">
      <w:pPr>
        <w:spacing w:line="600" w:lineRule="auto"/>
        <w:ind w:firstLine="720"/>
        <w:jc w:val="both"/>
        <w:rPr>
          <w:rFonts w:eastAsia="Times New Roman"/>
          <w:szCs w:val="24"/>
        </w:rPr>
      </w:pPr>
      <w:r>
        <w:rPr>
          <w:rFonts w:eastAsia="Times New Roman"/>
          <w:szCs w:val="24"/>
        </w:rPr>
        <w:t xml:space="preserve">(Στο σημείο αυτό ο Βουλευτής κ. Μάριος </w:t>
      </w:r>
      <w:proofErr w:type="spellStart"/>
      <w:r>
        <w:rPr>
          <w:rFonts w:eastAsia="Times New Roman"/>
          <w:szCs w:val="24"/>
        </w:rPr>
        <w:t>Σαλμάς</w:t>
      </w:r>
      <w:proofErr w:type="spellEnd"/>
      <w:r>
        <w:rPr>
          <w:rFonts w:eastAsia="Times New Roman"/>
          <w:szCs w:val="24"/>
        </w:rPr>
        <w:t xml:space="preserve"> καταθέτει για τα Πρακτικά </w:t>
      </w:r>
      <w:r>
        <w:rPr>
          <w:rFonts w:eastAsia="Times New Roman"/>
          <w:szCs w:val="24"/>
        </w:rPr>
        <w:t xml:space="preserve">σχετικό </w:t>
      </w:r>
      <w:r>
        <w:rPr>
          <w:rFonts w:eastAsia="Times New Roman"/>
          <w:szCs w:val="24"/>
        </w:rPr>
        <w:t xml:space="preserve">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w:t>
      </w:r>
      <w:r>
        <w:rPr>
          <w:rFonts w:eastAsia="Times New Roman"/>
          <w:szCs w:val="24"/>
        </w:rPr>
        <w:t>ίας και Πρακτικών της Βουλής)</w:t>
      </w:r>
    </w:p>
    <w:p w14:paraId="2320C264" w14:textId="77777777" w:rsidR="00BC0B8E" w:rsidRDefault="00C038AA">
      <w:pPr>
        <w:spacing w:line="600" w:lineRule="auto"/>
        <w:ind w:firstLine="720"/>
        <w:jc w:val="both"/>
        <w:rPr>
          <w:rFonts w:eastAsia="Times New Roman"/>
          <w:szCs w:val="24"/>
        </w:rPr>
      </w:pPr>
      <w:r>
        <w:rPr>
          <w:rFonts w:eastAsia="Times New Roman"/>
          <w:szCs w:val="24"/>
        </w:rPr>
        <w:t>Δημιουργεί αλληλοεπικαλύψεις, δημιουργεί δομές. Στα κέντρα που έχετε στους δήμους, τα καινούρ</w:t>
      </w:r>
      <w:r>
        <w:rPr>
          <w:rFonts w:eastAsia="Times New Roman"/>
          <w:szCs w:val="24"/>
        </w:rPr>
        <w:t>γ</w:t>
      </w:r>
      <w:r>
        <w:rPr>
          <w:rFonts w:eastAsia="Times New Roman"/>
          <w:szCs w:val="24"/>
        </w:rPr>
        <w:t>ια τα οποία θα συστήσετε και τα λέτε κέντρα κοινότητας, προφανώς επειδή θέλετε να πάρετε κάποιους υπαλλήλους που δεν μπορούν οι δήμο</w:t>
      </w:r>
      <w:r>
        <w:rPr>
          <w:rFonts w:eastAsia="Times New Roman"/>
          <w:szCs w:val="24"/>
        </w:rPr>
        <w:t xml:space="preserve">ι να προσλάβουν στις κοινωνικές υπηρεσίες -είναι πρόγραμμα του ΕΣΠΑ-, για να πάρετε υπαλλήλους πρέπει </w:t>
      </w:r>
      <w:r>
        <w:rPr>
          <w:rFonts w:eastAsia="Times New Roman"/>
          <w:szCs w:val="24"/>
        </w:rPr>
        <w:lastRenderedPageBreak/>
        <w:t>να φτιάξετε καινούρ</w:t>
      </w:r>
      <w:r>
        <w:rPr>
          <w:rFonts w:eastAsia="Times New Roman"/>
          <w:szCs w:val="24"/>
        </w:rPr>
        <w:t>γ</w:t>
      </w:r>
      <w:r>
        <w:rPr>
          <w:rFonts w:eastAsia="Times New Roman"/>
          <w:szCs w:val="24"/>
        </w:rPr>
        <w:t>ιες δομές. Δημιουργείτε τα κέντρα κοινότητας, τα οποία όμως θα είναι μέχρι το 2020 και μετά θα μείνουν πάλι στον αέρα. Την ίδια στιγμή</w:t>
      </w:r>
      <w:r>
        <w:rPr>
          <w:rFonts w:eastAsia="Times New Roman"/>
          <w:szCs w:val="24"/>
        </w:rPr>
        <w:t xml:space="preserve"> θα έχετε κέντρα κοινότητας και κοινωνικές υπηρεσίες του δήμου</w:t>
      </w:r>
      <w:r>
        <w:rPr>
          <w:rFonts w:eastAsia="Times New Roman"/>
          <w:szCs w:val="24"/>
        </w:rPr>
        <w:t>,</w:t>
      </w:r>
      <w:r>
        <w:rPr>
          <w:rFonts w:eastAsia="Times New Roman"/>
          <w:szCs w:val="24"/>
        </w:rPr>
        <w:t xml:space="preserve"> δυισμός, δύο υπηρεσίες</w:t>
      </w:r>
      <w:r>
        <w:rPr>
          <w:rFonts w:eastAsia="Times New Roman"/>
          <w:szCs w:val="24"/>
        </w:rPr>
        <w:t>,</w:t>
      </w:r>
      <w:r>
        <w:rPr>
          <w:rFonts w:eastAsia="Times New Roman"/>
          <w:szCs w:val="24"/>
        </w:rPr>
        <w:t xml:space="preserve"> με τις οποίες και πάλι δεν λύνεται το πρόβλημα, γιατί δεν δημιουργείται </w:t>
      </w:r>
      <w:r>
        <w:rPr>
          <w:rFonts w:eastAsia="Times New Roman"/>
          <w:szCs w:val="24"/>
        </w:rPr>
        <w:t>«Υ</w:t>
      </w:r>
      <w:r>
        <w:rPr>
          <w:rFonts w:eastAsia="Times New Roman"/>
          <w:szCs w:val="24"/>
        </w:rPr>
        <w:t xml:space="preserve">πηρεσία μιας </w:t>
      </w:r>
      <w:r>
        <w:rPr>
          <w:rFonts w:eastAsia="Times New Roman"/>
          <w:szCs w:val="24"/>
        </w:rPr>
        <w:t>Σ</w:t>
      </w:r>
      <w:r>
        <w:rPr>
          <w:rFonts w:eastAsia="Times New Roman"/>
          <w:szCs w:val="24"/>
        </w:rPr>
        <w:t>τάσης</w:t>
      </w:r>
      <w:r>
        <w:rPr>
          <w:rFonts w:eastAsia="Times New Roman"/>
          <w:szCs w:val="24"/>
        </w:rPr>
        <w:t>»</w:t>
      </w:r>
      <w:r>
        <w:rPr>
          <w:rFonts w:eastAsia="Times New Roman"/>
          <w:szCs w:val="24"/>
        </w:rPr>
        <w:t>. Τι είναι αυτό; Ο πολίτης</w:t>
      </w:r>
      <w:r>
        <w:rPr>
          <w:rFonts w:eastAsia="Times New Roman"/>
          <w:szCs w:val="24"/>
        </w:rPr>
        <w:t>,</w:t>
      </w:r>
      <w:r>
        <w:rPr>
          <w:rFonts w:eastAsia="Times New Roman"/>
          <w:szCs w:val="24"/>
        </w:rPr>
        <w:t xml:space="preserve"> που βρίσκεται σε κοινωνικό αποκλεισμό</w:t>
      </w:r>
      <w:r>
        <w:rPr>
          <w:rFonts w:eastAsia="Times New Roman"/>
          <w:szCs w:val="24"/>
        </w:rPr>
        <w:t>,</w:t>
      </w:r>
      <w:r>
        <w:rPr>
          <w:rFonts w:eastAsia="Times New Roman"/>
          <w:szCs w:val="24"/>
        </w:rPr>
        <w:t xml:space="preserve"> να πάει</w:t>
      </w:r>
      <w:r>
        <w:rPr>
          <w:rFonts w:eastAsia="Times New Roman"/>
          <w:szCs w:val="24"/>
        </w:rPr>
        <w:t xml:space="preserve"> σε μια υπηρεσία και να τελειώσει. Σε αυτήν την υπηρεσία στο</w:t>
      </w:r>
      <w:r>
        <w:rPr>
          <w:rFonts w:eastAsia="Times New Roman"/>
          <w:szCs w:val="24"/>
        </w:rPr>
        <w:t>ν</w:t>
      </w:r>
      <w:r>
        <w:rPr>
          <w:rFonts w:eastAsia="Times New Roman"/>
          <w:szCs w:val="24"/>
        </w:rPr>
        <w:t xml:space="preserve"> δήμο πάρτε έναν υπάλληλο του ΟΑΕΔ κι έναν υπάλληλο από οποιαδήποτε άλλη υπηρεσία θέλετε να πάει μια και καλή ο άνθρωπος εκεί και να τελειώσει. Γιατί τώρα τι θα κάνετε; Θα πάει πάλι εκεί, θα τον </w:t>
      </w:r>
      <w:r>
        <w:rPr>
          <w:rFonts w:eastAsia="Times New Roman"/>
          <w:szCs w:val="24"/>
        </w:rPr>
        <w:t>στείλει ξανά, όχι η κοινωνική υπηρεσία του δήμου</w:t>
      </w:r>
      <w:r>
        <w:rPr>
          <w:rFonts w:eastAsia="Times New Roman"/>
          <w:szCs w:val="24"/>
        </w:rPr>
        <w:t>,</w:t>
      </w:r>
      <w:r>
        <w:rPr>
          <w:rFonts w:eastAsia="Times New Roman"/>
          <w:szCs w:val="24"/>
        </w:rPr>
        <w:t xml:space="preserve"> αλλά θα τον στείλει το κέντρο κοινότητας στον ΟΑΕΔ, που ο ΟΑΕΔ δεν έχει καμμία καινούρ</w:t>
      </w:r>
      <w:r>
        <w:rPr>
          <w:rFonts w:eastAsia="Times New Roman"/>
          <w:szCs w:val="24"/>
        </w:rPr>
        <w:t>γ</w:t>
      </w:r>
      <w:r>
        <w:rPr>
          <w:rFonts w:eastAsia="Times New Roman"/>
          <w:szCs w:val="24"/>
        </w:rPr>
        <w:t xml:space="preserve">ια πολιτική ένταξης. </w:t>
      </w:r>
    </w:p>
    <w:p w14:paraId="2320C265" w14:textId="77777777" w:rsidR="00BC0B8E" w:rsidRDefault="00C038AA">
      <w:pPr>
        <w:spacing w:line="600" w:lineRule="auto"/>
        <w:ind w:firstLine="720"/>
        <w:jc w:val="both"/>
        <w:rPr>
          <w:rFonts w:eastAsia="Times New Roman"/>
          <w:szCs w:val="24"/>
        </w:rPr>
      </w:pPr>
      <w:r>
        <w:rPr>
          <w:rFonts w:eastAsia="Times New Roman"/>
          <w:szCs w:val="24"/>
        </w:rPr>
        <w:t>Στη θεωρία είμαστε καλοί</w:t>
      </w:r>
      <w:r>
        <w:rPr>
          <w:rFonts w:eastAsia="Times New Roman"/>
          <w:szCs w:val="24"/>
        </w:rPr>
        <w:t>,</w:t>
      </w:r>
      <w:r>
        <w:rPr>
          <w:rFonts w:eastAsia="Times New Roman"/>
          <w:szCs w:val="24"/>
        </w:rPr>
        <w:t xml:space="preserve"> να λέμε ότι δεν πρέπει να δίνουμε 200 ευρώ σε αυτόν που είναι κάτω από </w:t>
      </w:r>
      <w:r>
        <w:rPr>
          <w:rFonts w:eastAsia="Times New Roman"/>
          <w:szCs w:val="24"/>
        </w:rPr>
        <w:t xml:space="preserve">την ακραία φτώχεια. Πρέπει να τον </w:t>
      </w:r>
      <w:r>
        <w:rPr>
          <w:rFonts w:eastAsia="Times New Roman"/>
          <w:szCs w:val="24"/>
        </w:rPr>
        <w:lastRenderedPageBreak/>
        <w:t xml:space="preserve">βοηθήσουμε και να τον επανεντάξουμε στην εργασία. Αλλά το νομοσχέδιο δεν προβλέπει ενεργητικές πολιτικές ένταξης. Έχει παθητικές πολιτικές ένταξης, τις επιδοματικές. </w:t>
      </w:r>
    </w:p>
    <w:p w14:paraId="2320C266" w14:textId="77777777" w:rsidR="00BC0B8E" w:rsidRDefault="00C038AA">
      <w:pPr>
        <w:spacing w:line="600" w:lineRule="auto"/>
        <w:ind w:firstLine="720"/>
        <w:jc w:val="both"/>
        <w:rPr>
          <w:rFonts w:eastAsia="Times New Roman"/>
          <w:szCs w:val="24"/>
        </w:rPr>
      </w:pPr>
      <w:r>
        <w:rPr>
          <w:rFonts w:eastAsia="Times New Roman"/>
          <w:szCs w:val="24"/>
        </w:rPr>
        <w:t>Βεβαίως, αναμφίβολα, για να μην είμαι άδικος, το ότι θα</w:t>
      </w:r>
      <w:r>
        <w:rPr>
          <w:rFonts w:eastAsia="Times New Roman"/>
          <w:szCs w:val="24"/>
        </w:rPr>
        <w:t xml:space="preserve"> καταγράψετε τα μητρώα των δικαιούχων, των ληπτών </w:t>
      </w:r>
      <w:proofErr w:type="spellStart"/>
      <w:r>
        <w:rPr>
          <w:rFonts w:eastAsia="Times New Roman"/>
          <w:szCs w:val="24"/>
        </w:rPr>
        <w:t>προνοιακών</w:t>
      </w:r>
      <w:proofErr w:type="spellEnd"/>
      <w:r>
        <w:rPr>
          <w:rFonts w:eastAsia="Times New Roman"/>
          <w:szCs w:val="24"/>
        </w:rPr>
        <w:t xml:space="preserve"> επιδομάτων, τα επιδοματικά προγράμματα και τα </w:t>
      </w:r>
      <w:proofErr w:type="spellStart"/>
      <w:r>
        <w:rPr>
          <w:rFonts w:eastAsia="Times New Roman"/>
          <w:szCs w:val="24"/>
        </w:rPr>
        <w:t>προνοιακά</w:t>
      </w:r>
      <w:proofErr w:type="spellEnd"/>
      <w:r>
        <w:rPr>
          <w:rFonts w:eastAsia="Times New Roman"/>
          <w:szCs w:val="24"/>
        </w:rPr>
        <w:t xml:space="preserve"> ιδρύματα, κρατικά και ιδιωτικά, είναι προς τη σωστή κατεύθυνση. Είναι θετικό και γι’ αυτό βεβαίως εμείς θα ψηφίσουμε και το πρώτο κεφάλαιο </w:t>
      </w:r>
      <w:r>
        <w:rPr>
          <w:rFonts w:eastAsia="Times New Roman"/>
          <w:szCs w:val="24"/>
        </w:rPr>
        <w:t xml:space="preserve">και το δεύτερο. </w:t>
      </w:r>
    </w:p>
    <w:p w14:paraId="2320C267" w14:textId="77777777" w:rsidR="00BC0B8E" w:rsidRDefault="00C038AA">
      <w:pPr>
        <w:spacing w:line="600" w:lineRule="auto"/>
        <w:ind w:firstLine="720"/>
        <w:jc w:val="both"/>
        <w:rPr>
          <w:rFonts w:eastAsia="Times New Roman"/>
          <w:szCs w:val="24"/>
        </w:rPr>
      </w:pPr>
      <w:r>
        <w:rPr>
          <w:rFonts w:eastAsia="Times New Roman"/>
          <w:szCs w:val="24"/>
        </w:rPr>
        <w:t>Επί της αρχής, θα στηρίξουμε το σχέδιο νόμου, αποδεικνύοντας κάτι το οποίο πρέπει να σας προβληματίσει και να σας ωριμάσει. Βλέπετε π</w:t>
      </w:r>
      <w:r>
        <w:rPr>
          <w:rFonts w:eastAsia="Times New Roman"/>
          <w:szCs w:val="24"/>
        </w:rPr>
        <w:t>ω</w:t>
      </w:r>
      <w:r>
        <w:rPr>
          <w:rFonts w:eastAsia="Times New Roman"/>
          <w:szCs w:val="24"/>
        </w:rPr>
        <w:t xml:space="preserve">ς η </w:t>
      </w:r>
      <w:r>
        <w:rPr>
          <w:rFonts w:eastAsia="Times New Roman"/>
          <w:szCs w:val="24"/>
        </w:rPr>
        <w:t>Α</w:t>
      </w:r>
      <w:r>
        <w:rPr>
          <w:rFonts w:eastAsia="Times New Roman"/>
          <w:szCs w:val="24"/>
        </w:rPr>
        <w:t>ντιπολίτευση, με τόση πολιτική αντιπαράθεση που έχουμε και που έχουμε ζητήσει εκλογές, δεν διστάζουμ</w:t>
      </w:r>
      <w:r>
        <w:rPr>
          <w:rFonts w:eastAsia="Times New Roman"/>
          <w:szCs w:val="24"/>
        </w:rPr>
        <w:t>ε σε ένα σχέδιο νόμου που εδράζεται στις αρχές μας, που είναι συνέχεια των πολιτικών μας, παρά τις αδυναμίες</w:t>
      </w:r>
      <w:r>
        <w:rPr>
          <w:rFonts w:eastAsia="Times New Roman"/>
          <w:szCs w:val="24"/>
        </w:rPr>
        <w:t>,</w:t>
      </w:r>
      <w:r>
        <w:rPr>
          <w:rFonts w:eastAsia="Times New Roman"/>
          <w:szCs w:val="24"/>
        </w:rPr>
        <w:t xml:space="preserve"> να έλθουμε και να το ψηφίσουμε επί της αρχής. Γιατί αυτό έχει </w:t>
      </w:r>
      <w:r>
        <w:rPr>
          <w:rFonts w:eastAsia="Times New Roman"/>
          <w:szCs w:val="24"/>
        </w:rPr>
        <w:lastRenderedPageBreak/>
        <w:t>ανάγκη ο τόπος. Αυτό είναι στην πράξη πολιτική συνεννόηση</w:t>
      </w:r>
      <w:r>
        <w:rPr>
          <w:rFonts w:eastAsia="Times New Roman"/>
          <w:szCs w:val="24"/>
        </w:rPr>
        <w:t>,</w:t>
      </w:r>
      <w:r>
        <w:rPr>
          <w:rFonts w:eastAsia="Times New Roman"/>
          <w:szCs w:val="24"/>
        </w:rPr>
        <w:t xml:space="preserve"> για να πάμε μπροστά.</w:t>
      </w:r>
    </w:p>
    <w:p w14:paraId="2320C268" w14:textId="77777777" w:rsidR="00BC0B8E" w:rsidRDefault="00C038AA">
      <w:pPr>
        <w:spacing w:line="600" w:lineRule="auto"/>
        <w:ind w:firstLine="720"/>
        <w:jc w:val="both"/>
        <w:rPr>
          <w:rFonts w:eastAsia="Times New Roman"/>
          <w:szCs w:val="24"/>
        </w:rPr>
      </w:pPr>
      <w:r>
        <w:rPr>
          <w:rFonts w:eastAsia="Times New Roman"/>
          <w:szCs w:val="24"/>
        </w:rPr>
        <w:t>Το τ</w:t>
      </w:r>
      <w:r>
        <w:rPr>
          <w:rFonts w:eastAsia="Times New Roman"/>
          <w:szCs w:val="24"/>
        </w:rPr>
        <w:t xml:space="preserve">ρίτο κεφάλαιο δεν μπορούμε να το ψηφίσουμε, γιατί ο </w:t>
      </w:r>
      <w:r>
        <w:rPr>
          <w:rFonts w:eastAsia="Times New Roman"/>
          <w:szCs w:val="24"/>
        </w:rPr>
        <w:t>Ε</w:t>
      </w:r>
      <w:r>
        <w:rPr>
          <w:rFonts w:eastAsia="Times New Roman"/>
          <w:szCs w:val="24"/>
        </w:rPr>
        <w:t xml:space="preserve">νιαίος </w:t>
      </w:r>
      <w:r>
        <w:rPr>
          <w:rFonts w:eastAsia="Times New Roman"/>
          <w:szCs w:val="24"/>
        </w:rPr>
        <w:t>Φ</w:t>
      </w:r>
      <w:r>
        <w:rPr>
          <w:rFonts w:eastAsia="Times New Roman"/>
          <w:szCs w:val="24"/>
        </w:rPr>
        <w:t xml:space="preserve">ορέας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σφάλισης έγινε πρόχειρα. Τι κάνει; Αυτό που με δεκάδες σελίδες κάνει -πάνω από εκατό- είναι να κρατάει τις υπηρεσίες που υπήρχαν στον ΟΓΑ, στο ΕΤΕΑ, στο ΙΚΑ και στα άλλα ταμεία,</w:t>
      </w:r>
      <w:r>
        <w:rPr>
          <w:rFonts w:eastAsia="Times New Roman"/>
          <w:szCs w:val="24"/>
        </w:rPr>
        <w:t xml:space="preserve"> πρόχειρα, αποσπασματικά και γρήγορα και τις παίρνει αυτούσιες την τελευταία στιγμή.</w:t>
      </w:r>
    </w:p>
    <w:p w14:paraId="2320C269" w14:textId="77777777" w:rsidR="00BC0B8E" w:rsidRDefault="00C038AA">
      <w:pPr>
        <w:spacing w:line="600" w:lineRule="auto"/>
        <w:ind w:firstLine="720"/>
        <w:jc w:val="both"/>
        <w:rPr>
          <w:rFonts w:eastAsia="Times New Roman"/>
          <w:szCs w:val="24"/>
        </w:rPr>
      </w:pPr>
      <w:r>
        <w:rPr>
          <w:rFonts w:eastAsia="Times New Roman"/>
          <w:szCs w:val="24"/>
        </w:rPr>
        <w:t>Δεν σας έκανα κριτική για το κατεπείγον</w:t>
      </w:r>
      <w:r>
        <w:rPr>
          <w:rFonts w:eastAsia="Times New Roman"/>
          <w:szCs w:val="24"/>
        </w:rPr>
        <w:t>,</w:t>
      </w:r>
      <w:r>
        <w:rPr>
          <w:rFonts w:eastAsia="Times New Roman"/>
          <w:szCs w:val="24"/>
        </w:rPr>
        <w:t xml:space="preserve"> που από το</w:t>
      </w:r>
      <w:r>
        <w:rPr>
          <w:rFonts w:eastAsia="Times New Roman"/>
          <w:szCs w:val="24"/>
        </w:rPr>
        <w:t>ν</w:t>
      </w:r>
      <w:r>
        <w:rPr>
          <w:rFonts w:eastAsia="Times New Roman"/>
          <w:szCs w:val="24"/>
        </w:rPr>
        <w:t xml:space="preserve"> Μάιο αργήσατε να το φέρετε, γιατί δεν κάνουμε εμείς την αντιπαράθεση. Τι κάνετε, όμως; Παίρνετε όλες τις υπηρεσίες, το</w:t>
      </w:r>
      <w:r>
        <w:rPr>
          <w:rFonts w:eastAsia="Times New Roman"/>
          <w:szCs w:val="24"/>
        </w:rPr>
        <w:t xml:space="preserve">υς αλλάζετε ονόματα, ταμπέλες και τις κρατάτε. Ό,τι στρεβλό υπήρχε στο παλιό ασφαλιστικό σύστημα, δεν διστάσατε να το μεταφέρετε αυτούσιο στον καινούργιο φορέα που φτιάχνετε </w:t>
      </w:r>
      <w:r>
        <w:rPr>
          <w:rFonts w:eastAsia="Times New Roman"/>
          <w:szCs w:val="24"/>
        </w:rPr>
        <w:lastRenderedPageBreak/>
        <w:t>και είναι κρίμα</w:t>
      </w:r>
      <w:r>
        <w:rPr>
          <w:rFonts w:eastAsia="Times New Roman"/>
          <w:szCs w:val="24"/>
        </w:rPr>
        <w:t>,</w:t>
      </w:r>
      <w:r>
        <w:rPr>
          <w:rFonts w:eastAsia="Times New Roman"/>
          <w:szCs w:val="24"/>
        </w:rPr>
        <w:t xml:space="preserve"> γιατί</w:t>
      </w:r>
      <w:r>
        <w:rPr>
          <w:rFonts w:eastAsia="Times New Roman"/>
          <w:szCs w:val="24"/>
        </w:rPr>
        <w:t>,</w:t>
      </w:r>
      <w:r>
        <w:rPr>
          <w:rFonts w:eastAsia="Times New Roman"/>
          <w:szCs w:val="24"/>
        </w:rPr>
        <w:t xml:space="preserve"> αφού τον φτιάχνετε και τον πιστεύετε, φτιάξτε τον σωστά. </w:t>
      </w:r>
    </w:p>
    <w:p w14:paraId="2320C26A" w14:textId="77777777" w:rsidR="00BC0B8E" w:rsidRDefault="00C038AA">
      <w:pPr>
        <w:spacing w:line="600" w:lineRule="auto"/>
        <w:ind w:firstLine="720"/>
        <w:jc w:val="both"/>
        <w:rPr>
          <w:rFonts w:eastAsia="Times New Roman"/>
          <w:szCs w:val="24"/>
        </w:rPr>
      </w:pPr>
      <w:r>
        <w:rPr>
          <w:rFonts w:eastAsia="Times New Roman"/>
          <w:szCs w:val="24"/>
        </w:rPr>
        <w:t>Τι κάναμε εμείς στον ΕΟΠΥΥ</w:t>
      </w:r>
      <w:r>
        <w:rPr>
          <w:rFonts w:eastAsia="Times New Roman"/>
          <w:szCs w:val="24"/>
        </w:rPr>
        <w:t>,</w:t>
      </w:r>
      <w:r>
        <w:rPr>
          <w:rFonts w:eastAsia="Times New Roman"/>
          <w:szCs w:val="24"/>
        </w:rPr>
        <w:t xml:space="preserve"> όταν πήραμε τους κλάδους υγείας και τις υπηρεσίες από τα άλλα ταμεία; Πήραμε τους υπαλλήλους, φτιάξαμε τον οργανισμό του ΕΟΠΥΥ, φτιάξαμε το οργανόγραμμα και τους εντάξαμε εκεί και δούλεψαν όλοι. Ο καθένας πήγε στ</w:t>
      </w:r>
      <w:r>
        <w:rPr>
          <w:rFonts w:eastAsia="Times New Roman"/>
          <w:szCs w:val="24"/>
        </w:rPr>
        <w:t>η</w:t>
      </w:r>
      <w:r>
        <w:rPr>
          <w:rFonts w:eastAsia="Times New Roman"/>
          <w:szCs w:val="24"/>
        </w:rPr>
        <w:t xml:space="preserve">ν υπηρεσία που </w:t>
      </w:r>
      <w:r>
        <w:rPr>
          <w:rFonts w:eastAsia="Times New Roman"/>
          <w:szCs w:val="24"/>
        </w:rPr>
        <w:t xml:space="preserve">χρειάζονταν. Τώρα κρατάτε όπως είναι του ΟΓΑ και τα περιφερειακά τα ονομάζετε σε μη μισθωτών, σε αγροτών του ΙΚΑ. Δεν βγαίνει έτσι αυτό, δεν θα λειτουργήσει. </w:t>
      </w:r>
    </w:p>
    <w:p w14:paraId="2320C26B" w14:textId="77777777" w:rsidR="00BC0B8E" w:rsidRDefault="00C038AA">
      <w:pPr>
        <w:spacing w:line="600" w:lineRule="auto"/>
        <w:ind w:firstLine="720"/>
        <w:jc w:val="both"/>
        <w:rPr>
          <w:rFonts w:eastAsia="Times New Roman"/>
          <w:szCs w:val="24"/>
        </w:rPr>
      </w:pPr>
      <w:r>
        <w:rPr>
          <w:rFonts w:eastAsia="Times New Roman"/>
          <w:szCs w:val="24"/>
        </w:rPr>
        <w:t>Την ίδια ώρα αναγνωρίζετε κι εσείς ότι δεν θα λειτουργήσει. Γιατί; Διότι λέτε στο προτελευταίο άρ</w:t>
      </w:r>
      <w:r>
        <w:rPr>
          <w:rFonts w:eastAsia="Times New Roman"/>
          <w:szCs w:val="24"/>
        </w:rPr>
        <w:t xml:space="preserve">θρο ότι όλο αυτό που καλούμαστε σήμερα να ψηφίσουμε δεν θα ισχύει όταν θα βγει ο οργανισμός του </w:t>
      </w:r>
      <w:r>
        <w:rPr>
          <w:rFonts w:eastAsia="Times New Roman"/>
          <w:szCs w:val="24"/>
        </w:rPr>
        <w:t>Ε</w:t>
      </w:r>
      <w:r>
        <w:rPr>
          <w:rFonts w:eastAsia="Times New Roman"/>
          <w:szCs w:val="24"/>
        </w:rPr>
        <w:t xml:space="preserve">νιαίου </w:t>
      </w:r>
      <w:r>
        <w:rPr>
          <w:rFonts w:eastAsia="Times New Roman"/>
          <w:szCs w:val="24"/>
        </w:rPr>
        <w:t>Φ</w:t>
      </w:r>
      <w:r>
        <w:rPr>
          <w:rFonts w:eastAsia="Times New Roman"/>
          <w:szCs w:val="24"/>
        </w:rPr>
        <w:t xml:space="preserve">ορέα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 xml:space="preserve">σφάλισης. Δηλαδή, σε λίγο καιρό θα κληθούμε, αν το φέρετε </w:t>
      </w:r>
      <w:r>
        <w:rPr>
          <w:rFonts w:eastAsia="Times New Roman"/>
          <w:szCs w:val="24"/>
        </w:rPr>
        <w:lastRenderedPageBreak/>
        <w:t>με νόμο, ή δεν θα κληθούμε, αν το φέρετε με προεδρικό διάταγμα, να έχουμε έν</w:t>
      </w:r>
      <w:r>
        <w:rPr>
          <w:rFonts w:eastAsia="Times New Roman"/>
          <w:szCs w:val="24"/>
        </w:rPr>
        <w:t>αν άλλο οργανισμό</w:t>
      </w:r>
      <w:r>
        <w:rPr>
          <w:rFonts w:eastAsia="Times New Roman"/>
          <w:szCs w:val="24"/>
        </w:rPr>
        <w:t>,</w:t>
      </w:r>
      <w:r>
        <w:rPr>
          <w:rFonts w:eastAsia="Times New Roman"/>
          <w:szCs w:val="24"/>
        </w:rPr>
        <w:t xml:space="preserve"> που προφανώς δεν θα έχει σχέση μ’ αυτό που καλούμαστε σήμερα να ψηφίσουμε και γι’ αυτό δεν το ψηφίζουμε. </w:t>
      </w:r>
    </w:p>
    <w:p w14:paraId="2320C26C" w14:textId="77777777" w:rsidR="00BC0B8E" w:rsidRDefault="00C038AA">
      <w:pPr>
        <w:spacing w:line="600" w:lineRule="auto"/>
        <w:ind w:firstLine="709"/>
        <w:jc w:val="both"/>
        <w:rPr>
          <w:rFonts w:eastAsia="Times New Roman"/>
          <w:szCs w:val="24"/>
        </w:rPr>
      </w:pPr>
      <w:r>
        <w:rPr>
          <w:rFonts w:eastAsia="Times New Roman"/>
          <w:szCs w:val="24"/>
        </w:rPr>
        <w:t>Τα υπόλοιπα θα τα πούμε επί των άρθρων. Ευχαριστώ για την προσοχή σας.</w:t>
      </w:r>
    </w:p>
    <w:p w14:paraId="2320C26D" w14:textId="77777777" w:rsidR="00BC0B8E" w:rsidRDefault="00C038AA">
      <w:pPr>
        <w:spacing w:line="600" w:lineRule="auto"/>
        <w:ind w:firstLine="851"/>
        <w:jc w:val="center"/>
        <w:rPr>
          <w:rFonts w:eastAsia="Times New Roman"/>
          <w:szCs w:val="24"/>
        </w:rPr>
      </w:pPr>
      <w:r>
        <w:rPr>
          <w:rFonts w:eastAsia="Times New Roman"/>
          <w:szCs w:val="24"/>
        </w:rPr>
        <w:t>(Χειροκροτήματα από την πτέρυγα της Νέας Δημοκρατίας)</w:t>
      </w:r>
    </w:p>
    <w:p w14:paraId="2320C26E" w14:textId="77777777" w:rsidR="00BC0B8E" w:rsidRDefault="00C038AA">
      <w:pPr>
        <w:spacing w:line="600" w:lineRule="auto"/>
        <w:ind w:firstLine="851"/>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Γίνεται γνωστό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ξεναγήθηκαν στην έκθεση της αίθουσας «ΕΛΕΥΘΕΡΙΟΣ ΒΕΝΙΖΕΛΟΣ» και ενημερώθηκαν για την ιστορία του κτηρίου και τον τρόπο</w:t>
      </w:r>
      <w:r>
        <w:rPr>
          <w:rFonts w:eastAsia="Times New Roman"/>
          <w:szCs w:val="24"/>
        </w:rPr>
        <w:t xml:space="preserve"> οργάνωσης και λειτουργίας της Βουλής, είκοσι επτά μαθήτριες και μαθητές και τρεις συνοδοί εκπαιδευτικοί από το 1</w:t>
      </w:r>
      <w:r>
        <w:rPr>
          <w:rFonts w:eastAsia="Times New Roman"/>
          <w:szCs w:val="24"/>
          <w:vertAlign w:val="superscript"/>
        </w:rPr>
        <w:t>ο</w:t>
      </w:r>
      <w:r>
        <w:rPr>
          <w:rFonts w:eastAsia="Times New Roman"/>
          <w:szCs w:val="24"/>
        </w:rPr>
        <w:t xml:space="preserve"> ΕΠΑΛ Καματερού.</w:t>
      </w:r>
    </w:p>
    <w:p w14:paraId="2320C26F" w14:textId="77777777" w:rsidR="00BC0B8E" w:rsidRDefault="00C038AA">
      <w:pPr>
        <w:spacing w:line="600" w:lineRule="auto"/>
        <w:ind w:firstLine="851"/>
        <w:jc w:val="both"/>
        <w:rPr>
          <w:rFonts w:eastAsia="Times New Roman"/>
          <w:szCs w:val="24"/>
        </w:rPr>
      </w:pPr>
      <w:r>
        <w:rPr>
          <w:rFonts w:eastAsia="Times New Roman"/>
          <w:szCs w:val="24"/>
        </w:rPr>
        <w:t>Η Βουλή τούς καλωσορίζει.</w:t>
      </w:r>
    </w:p>
    <w:p w14:paraId="2320C270" w14:textId="77777777" w:rsidR="00BC0B8E" w:rsidRDefault="00C038AA">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2320C271" w14:textId="77777777" w:rsidR="00BC0B8E" w:rsidRDefault="00C038AA">
      <w:pPr>
        <w:spacing w:line="600" w:lineRule="auto"/>
        <w:ind w:firstLine="851"/>
        <w:jc w:val="both"/>
        <w:rPr>
          <w:rFonts w:eastAsia="Times New Roman"/>
          <w:szCs w:val="24"/>
        </w:rPr>
      </w:pPr>
      <w:r>
        <w:rPr>
          <w:rFonts w:eastAsia="Times New Roman"/>
          <w:szCs w:val="24"/>
        </w:rPr>
        <w:lastRenderedPageBreak/>
        <w:t>Τον λόγο έχει ο ειδικός αγορητής της Χρυσής Αυγής</w:t>
      </w:r>
      <w:r>
        <w:rPr>
          <w:rFonts w:eastAsia="Times New Roman"/>
          <w:szCs w:val="24"/>
        </w:rPr>
        <w:t xml:space="preserve"> κ. Δημήτριος </w:t>
      </w:r>
      <w:proofErr w:type="spellStart"/>
      <w:r>
        <w:rPr>
          <w:rFonts w:eastAsia="Times New Roman"/>
          <w:szCs w:val="24"/>
        </w:rPr>
        <w:t>Κουκούτσης</w:t>
      </w:r>
      <w:proofErr w:type="spellEnd"/>
      <w:r>
        <w:rPr>
          <w:rFonts w:eastAsia="Times New Roman"/>
          <w:szCs w:val="24"/>
        </w:rPr>
        <w:t>.</w:t>
      </w:r>
    </w:p>
    <w:p w14:paraId="2320C272" w14:textId="77777777" w:rsidR="00BC0B8E" w:rsidRDefault="00C038AA">
      <w:pPr>
        <w:spacing w:line="600" w:lineRule="auto"/>
        <w:ind w:firstLine="851"/>
        <w:jc w:val="both"/>
        <w:rPr>
          <w:rFonts w:eastAsia="Times New Roman"/>
          <w:szCs w:val="24"/>
        </w:rPr>
      </w:pPr>
      <w:r>
        <w:rPr>
          <w:rFonts w:eastAsia="Times New Roman"/>
          <w:b/>
          <w:szCs w:val="24"/>
        </w:rPr>
        <w:t>ΔΗΜΗΤΡΙΟΣ ΚΟΥΚΟΥΤΣΗΣ:</w:t>
      </w:r>
      <w:r>
        <w:rPr>
          <w:rFonts w:eastAsia="Times New Roman"/>
          <w:szCs w:val="24"/>
        </w:rPr>
        <w:t xml:space="preserve"> Ευχαριστώ, κύριε Πρόεδρε.</w:t>
      </w:r>
    </w:p>
    <w:p w14:paraId="2320C273" w14:textId="77777777" w:rsidR="00BC0B8E" w:rsidRDefault="00C038AA">
      <w:pPr>
        <w:spacing w:line="600" w:lineRule="auto"/>
        <w:ind w:firstLine="851"/>
        <w:jc w:val="both"/>
        <w:rPr>
          <w:rFonts w:eastAsia="Times New Roman"/>
          <w:szCs w:val="24"/>
        </w:rPr>
      </w:pPr>
      <w:r>
        <w:rPr>
          <w:rFonts w:eastAsia="Times New Roman"/>
          <w:szCs w:val="24"/>
        </w:rPr>
        <w:t>Η οικονομική κρίση που ξεκίνησε το 2008 στη χώρα μας και κορυφώθηκε με την ένταξη της Ελλάδος σε καθεστώς επιτήρησης από τους διεθνείς τοκογλύφους δεν έχει σταματημό. Παρά τις ελπίδε</w:t>
      </w:r>
      <w:r>
        <w:rPr>
          <w:rFonts w:eastAsia="Times New Roman"/>
          <w:szCs w:val="24"/>
        </w:rPr>
        <w:t>ς που χρησιμοποιήσατε στη διάρκεια της προεκλογικής περιόδου και που τελικά σάς έφεραν στη διακυβέρνηση, διαπιστώνουμε καθημερινά την ανημποριά σας να σταθείτε στον Έλληνα πολίτη.</w:t>
      </w:r>
    </w:p>
    <w:p w14:paraId="2320C274" w14:textId="77777777" w:rsidR="00BC0B8E" w:rsidRDefault="00C038AA">
      <w:pPr>
        <w:spacing w:line="600" w:lineRule="auto"/>
        <w:ind w:firstLine="720"/>
        <w:jc w:val="both"/>
        <w:rPr>
          <w:rFonts w:eastAsia="Times New Roman"/>
          <w:szCs w:val="24"/>
        </w:rPr>
      </w:pPr>
      <w:r>
        <w:rPr>
          <w:rFonts w:eastAsia="Times New Roman"/>
          <w:szCs w:val="24"/>
        </w:rPr>
        <w:t>Φέρνετε αυτό το νομοσχέδιο</w:t>
      </w:r>
      <w:r>
        <w:rPr>
          <w:rFonts w:eastAsia="Times New Roman"/>
          <w:szCs w:val="24"/>
        </w:rPr>
        <w:t>,</w:t>
      </w:r>
      <w:r>
        <w:rPr>
          <w:rFonts w:eastAsia="Times New Roman"/>
          <w:szCs w:val="24"/>
        </w:rPr>
        <w:t xml:space="preserve"> το οποίο ουσιαστικά τι είναι; Είναι η παραδοχή τ</w:t>
      </w:r>
      <w:r>
        <w:rPr>
          <w:rFonts w:eastAsia="Times New Roman"/>
          <w:szCs w:val="24"/>
        </w:rPr>
        <w:t>ης ανθρωπιστικής κρίσης στη χώρα μας. Μια απλή μελέτη των στατιστικών στοιχείων αρκεί</w:t>
      </w:r>
      <w:r>
        <w:rPr>
          <w:rFonts w:eastAsia="Times New Roman"/>
          <w:szCs w:val="24"/>
        </w:rPr>
        <w:t>,</w:t>
      </w:r>
      <w:r>
        <w:rPr>
          <w:rFonts w:eastAsia="Times New Roman"/>
          <w:szCs w:val="24"/>
        </w:rPr>
        <w:t xml:space="preserve"> για να καταδείξει πόσο ατελέσφορη είναι η οικονομική και κοινωνική σας πολιτική. Με ποσοστό 46,1% της ανεργίας </w:t>
      </w:r>
      <w:r>
        <w:rPr>
          <w:rFonts w:eastAsia="Times New Roman"/>
          <w:szCs w:val="24"/>
        </w:rPr>
        <w:lastRenderedPageBreak/>
        <w:t xml:space="preserve">στους νέους μέχρι </w:t>
      </w:r>
      <w:r>
        <w:rPr>
          <w:rFonts w:eastAsia="Times New Roman"/>
          <w:szCs w:val="24"/>
        </w:rPr>
        <w:t>είκοσι τεσσάρων</w:t>
      </w:r>
      <w:r>
        <w:rPr>
          <w:rFonts w:eastAsia="Times New Roman"/>
          <w:szCs w:val="24"/>
        </w:rPr>
        <w:t xml:space="preserve"> ετών και σχεδόν το 1/3 τ</w:t>
      </w:r>
      <w:r>
        <w:rPr>
          <w:rFonts w:eastAsia="Times New Roman"/>
          <w:szCs w:val="24"/>
        </w:rPr>
        <w:t>ου πληθυσμού, του ανθρώπινου δυναμικού χωρίς εργασία, σύμφωνα με τα τελευταία στοιχεία της ΕΛΣΤΑΤ, καταλαβαίνετε κι εσείς ότι τα πράγματα είναι μαύρα, όπως λέει και ο θυμόσοφος λαός μας. Άλλωστε, τα ποσοστά που σας δίνουν οι πρόσφατες δημοσκοπήσεις είναι χ</w:t>
      </w:r>
      <w:r>
        <w:rPr>
          <w:rFonts w:eastAsia="Times New Roman"/>
          <w:szCs w:val="24"/>
        </w:rPr>
        <w:t xml:space="preserve">αρακτηριστικά της έλλειψης εμπιστοσύνης του λαού μας. Τώρα, αν αυτή την εμπιστοσύνη την παίρνει η Αντιπολίτευση, αυτό είναι μια άλλη κουβέντα, αλλά κανένας δεν επιθυμεί εκλογές και ας φωνάζουν όλοι για εκλογές. </w:t>
      </w:r>
    </w:p>
    <w:p w14:paraId="2320C275" w14:textId="77777777" w:rsidR="00BC0B8E" w:rsidRDefault="00C038AA">
      <w:pPr>
        <w:spacing w:line="600" w:lineRule="auto"/>
        <w:ind w:firstLine="851"/>
        <w:jc w:val="both"/>
        <w:rPr>
          <w:rFonts w:eastAsia="Times New Roman"/>
          <w:szCs w:val="24"/>
        </w:rPr>
      </w:pPr>
      <w:r>
        <w:rPr>
          <w:rFonts w:eastAsia="Times New Roman"/>
          <w:szCs w:val="24"/>
        </w:rPr>
        <w:t>Το ζήτημα τώρα είναι ότι το όριο της φτώχεια</w:t>
      </w:r>
      <w:r>
        <w:rPr>
          <w:rFonts w:eastAsia="Times New Roman"/>
          <w:szCs w:val="24"/>
        </w:rPr>
        <w:t>ς, σύμφωνα με την Ευρωπαϊκή Ένωση, είναι στο 60% του μέσου εισοδήματος μιας χώρας, δηλαδή αποδέχεστε εμμέσως</w:t>
      </w:r>
      <w:r>
        <w:rPr>
          <w:rFonts w:eastAsia="Times New Roman"/>
          <w:szCs w:val="24"/>
        </w:rPr>
        <w:t>,</w:t>
      </w:r>
      <w:r>
        <w:rPr>
          <w:rFonts w:eastAsia="Times New Roman"/>
          <w:szCs w:val="24"/>
        </w:rPr>
        <w:t xml:space="preserve"> πλην σαφώς</w:t>
      </w:r>
      <w:r>
        <w:rPr>
          <w:rFonts w:eastAsia="Times New Roman"/>
          <w:szCs w:val="24"/>
        </w:rPr>
        <w:t>,</w:t>
      </w:r>
      <w:r>
        <w:rPr>
          <w:rFonts w:eastAsia="Times New Roman"/>
          <w:szCs w:val="24"/>
        </w:rPr>
        <w:t xml:space="preserve"> ότι το μέσο εισόδημα στην Ελλάδα σήμερα κυμαίνεται πάνω-κάτω στα 700 περίπου ευρώ και αυτό με πολύ αισιόδοξες προβλέψεις και με πολλή </w:t>
      </w:r>
      <w:r>
        <w:rPr>
          <w:rFonts w:eastAsia="Times New Roman"/>
          <w:szCs w:val="24"/>
        </w:rPr>
        <w:t xml:space="preserve">δημιουργική λογιστική. Αν, δηλαδή, το μέσο εισόδημα μειωθεί περαιτέρω, κάτι που δεν αποκλείεται, </w:t>
      </w:r>
      <w:r>
        <w:rPr>
          <w:rFonts w:eastAsia="Times New Roman"/>
          <w:szCs w:val="24"/>
        </w:rPr>
        <w:lastRenderedPageBreak/>
        <w:t xml:space="preserve">τότε το όριο της φτώχειας θα πέσει ακόμα παρακάτω και θα είναι και αποδεκτό. Είναι ένας ορισμός έξω από την πραγματικότητα. </w:t>
      </w:r>
    </w:p>
    <w:p w14:paraId="2320C276" w14:textId="77777777" w:rsidR="00BC0B8E" w:rsidRDefault="00C038AA">
      <w:pPr>
        <w:spacing w:line="600" w:lineRule="auto"/>
        <w:ind w:firstLine="720"/>
        <w:jc w:val="both"/>
        <w:rPr>
          <w:rFonts w:eastAsia="Times New Roman" w:cs="Times New Roman"/>
          <w:szCs w:val="24"/>
        </w:rPr>
      </w:pPr>
      <w:r>
        <w:rPr>
          <w:rFonts w:eastAsia="Times New Roman"/>
          <w:szCs w:val="24"/>
        </w:rPr>
        <w:t xml:space="preserve">Βέβαια, υπάρχει αυτό το «γυάλινο» </w:t>
      </w:r>
      <w:r>
        <w:rPr>
          <w:rFonts w:eastAsia="Times New Roman"/>
          <w:szCs w:val="24"/>
        </w:rPr>
        <w:t>που χτίζεται γύρω</w:t>
      </w:r>
      <w:r>
        <w:rPr>
          <w:rFonts w:eastAsia="Times New Roman"/>
          <w:szCs w:val="24"/>
        </w:rPr>
        <w:t xml:space="preserve"> </w:t>
      </w:r>
      <w:r>
        <w:rPr>
          <w:rFonts w:eastAsia="Times New Roman"/>
          <w:szCs w:val="24"/>
        </w:rPr>
        <w:t>γύρω με την «ανάπτυξη», την «παραγωγικότητα», την «ενίσχυση της απασχόλησης» και με άλλες έννοιες</w:t>
      </w:r>
      <w:r>
        <w:rPr>
          <w:rFonts w:eastAsia="Times New Roman"/>
          <w:szCs w:val="24"/>
        </w:rPr>
        <w:t>,</w:t>
      </w:r>
      <w:r>
        <w:rPr>
          <w:rFonts w:eastAsia="Times New Roman"/>
          <w:szCs w:val="24"/>
        </w:rPr>
        <w:t xml:space="preserve"> τις οποίες τραβάτε από δω, τραβάτε από κει, χωρίς να ξέρετε στην πράξη τι σημαίνει αυτό το 60%, τι πραγματικά σημαίνει για τον κόσμο μας, γ</w:t>
      </w:r>
      <w:r>
        <w:rPr>
          <w:rFonts w:eastAsia="Times New Roman"/>
          <w:szCs w:val="24"/>
        </w:rPr>
        <w:t xml:space="preserve">ια τους Έλληνες πολίτες να ζουν με 300, με 384, με 400, με 500 και με 600 ευρώ, τι σημαίνει όταν τρέχουν οι λογαριασμοί, όταν υπάρχουν υποχρεώσεις, όταν υπάρχουν χρέη, όταν υπάρχουν παιδιά, να προσπαθείς να τα βγάλεις πέρα, να έχεις βασικές ανάγκες και να </w:t>
      </w:r>
      <w:r>
        <w:rPr>
          <w:rFonts w:eastAsia="Times New Roman"/>
          <w:szCs w:val="24"/>
        </w:rPr>
        <w:t>μην μπορείς να τις εκπληρώσεις.</w:t>
      </w:r>
      <w:r>
        <w:rPr>
          <w:rFonts w:eastAsia="Times New Roman" w:cs="Times New Roman"/>
          <w:szCs w:val="24"/>
        </w:rPr>
        <w:t xml:space="preserve"> </w:t>
      </w:r>
      <w:r>
        <w:rPr>
          <w:rFonts w:eastAsia="Times New Roman" w:cs="Times New Roman"/>
          <w:szCs w:val="24"/>
        </w:rPr>
        <w:t>Τι πραγματικά σημαίνει να στέκεσαι στην ουρά του ΟΑΕΔ για αυτά τα λεφτά, στα προγράμματα ενίσχυσης της απασχόλησης</w:t>
      </w:r>
      <w:r>
        <w:rPr>
          <w:rFonts w:eastAsia="Times New Roman" w:cs="Times New Roman"/>
          <w:szCs w:val="24"/>
        </w:rPr>
        <w:t>,</w:t>
      </w:r>
      <w:r>
        <w:rPr>
          <w:rFonts w:eastAsia="Times New Roman" w:cs="Times New Roman"/>
          <w:szCs w:val="24"/>
        </w:rPr>
        <w:t xml:space="preserve"> που θα σε βγάλουν για κανένα πεντάμηνο από τη μιζέρια </w:t>
      </w:r>
      <w:r>
        <w:rPr>
          <w:rFonts w:eastAsia="Times New Roman" w:cs="Times New Roman"/>
          <w:szCs w:val="24"/>
        </w:rPr>
        <w:lastRenderedPageBreak/>
        <w:t>σου και μετά θα σε ξαναρίξουν μέσα για να επανέλθεις σ</w:t>
      </w:r>
      <w:r>
        <w:rPr>
          <w:rFonts w:eastAsia="Times New Roman" w:cs="Times New Roman"/>
          <w:szCs w:val="24"/>
        </w:rPr>
        <w:t xml:space="preserve">την αρχική σου κατάσταση; </w:t>
      </w:r>
    </w:p>
    <w:p w14:paraId="2320C27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Σε τελική ανάλυση</w:t>
      </w:r>
      <w:r>
        <w:rPr>
          <w:rFonts w:eastAsia="Times New Roman" w:cs="Times New Roman"/>
          <w:szCs w:val="24"/>
        </w:rPr>
        <w:t>,</w:t>
      </w:r>
      <w:r>
        <w:rPr>
          <w:rFonts w:eastAsia="Times New Roman" w:cs="Times New Roman"/>
          <w:szCs w:val="24"/>
        </w:rPr>
        <w:t xml:space="preserve"> ποιος και πώς ορίζει τη φτώχεια; Προφανέστατα όχι οι φτωχοί. Είναι οι τελευταίοι. Όχι εκείνοι που ζουν την καθημερινότητα, αυτοί που θέλουν να εξασφαλίσουν μια στέγη στο παιδί τους, τα στοιχειώδη για τον εαυτό </w:t>
      </w:r>
      <w:r>
        <w:rPr>
          <w:rFonts w:eastAsia="Times New Roman" w:cs="Times New Roman"/>
          <w:szCs w:val="24"/>
        </w:rPr>
        <w:t>τους, την οικογένειά τους, τους αγαπημένους τους ανθρώπους. Γιατί η φτώχεια δεν είναι μόνο να μην έχεις να φας. Φτώχεια δεν είναι μόνο να μην έχεις να ντυθείς. Φτώχεια είναι να μην μπορείς να καλέσεις έναν φίλο σου στο σπίτι ή να μη βγεις για καφέ. Φτώχεια</w:t>
      </w:r>
      <w:r>
        <w:rPr>
          <w:rFonts w:eastAsia="Times New Roman" w:cs="Times New Roman"/>
          <w:szCs w:val="24"/>
        </w:rPr>
        <w:t xml:space="preserve"> είναι να μην μπορείς να δώσεις στο παιδί σου να </w:t>
      </w:r>
      <w:r>
        <w:rPr>
          <w:rFonts w:eastAsia="Times New Roman" w:cs="Times New Roman"/>
          <w:szCs w:val="24"/>
        </w:rPr>
        <w:t>π</w:t>
      </w:r>
      <w:r>
        <w:rPr>
          <w:rFonts w:eastAsia="Times New Roman" w:cs="Times New Roman"/>
          <w:szCs w:val="24"/>
        </w:rPr>
        <w:t xml:space="preserve">άει στο σχολείο, φτώχεια είναι να μην πας διακοπές για να ξεκουραστείς. </w:t>
      </w:r>
    </w:p>
    <w:p w14:paraId="2320C27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Τώρα θα μου πείτε ότι τους πήραμε τις δουλειές, να τους στέλνουμε και διακοπές; Σε αυτό έχει δίκιο. Από τι να ξεκουραστούν και οι άνθ</w:t>
      </w:r>
      <w:r>
        <w:rPr>
          <w:rFonts w:eastAsia="Times New Roman" w:cs="Times New Roman"/>
          <w:szCs w:val="24"/>
        </w:rPr>
        <w:t xml:space="preserve">ρωποι σήμερα; Η ψυχή τους το ξέρει. </w:t>
      </w:r>
    </w:p>
    <w:p w14:paraId="2320C27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Φτώχεια είναι να κοιμάσαι με ένα βάρος το βράδυ στο σπίτι σου και να πηγαίνεις να ανοίγεις την πόρτα του μαγαζιού σου και να είσαι βουρκωμένος. Φτώχεια είναι να απασχολείσαι σε δουλειές που με τα προσόντα που έχεις δεν </w:t>
      </w:r>
      <w:r>
        <w:rPr>
          <w:rFonts w:eastAsia="Times New Roman" w:cs="Times New Roman"/>
          <w:szCs w:val="24"/>
        </w:rPr>
        <w:t>φανταζόσουν ποτέ ότι θα απασχοληθείς. Να νιώθεις καθημερινά λιγότερο άνθρωπος στην επιβίωσή σου, στην καθημερινότητά σου. Να καταρρακώνεται η αξιοπρέπειά σου. Αυτή είναι η φτώχεια. Και δεν χρειάζεται να παίρνεις 384 ευρώ. Και με περισσότερα πάλι το ίδιο εί</w:t>
      </w:r>
      <w:r>
        <w:rPr>
          <w:rFonts w:eastAsia="Times New Roman" w:cs="Times New Roman"/>
          <w:szCs w:val="24"/>
        </w:rPr>
        <w:t xml:space="preserve">ναι. </w:t>
      </w:r>
    </w:p>
    <w:p w14:paraId="2320C27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όλα αυτά μ</w:t>
      </w:r>
      <w:r>
        <w:rPr>
          <w:rFonts w:eastAsia="Times New Roman" w:cs="Times New Roman"/>
          <w:szCs w:val="24"/>
        </w:rPr>
        <w:t>ά</w:t>
      </w:r>
      <w:r>
        <w:rPr>
          <w:rFonts w:eastAsia="Times New Roman" w:cs="Times New Roman"/>
          <w:szCs w:val="24"/>
        </w:rPr>
        <w:t xml:space="preserve">ς τα περνούν σαν να είναι κανονικά, σαν να υπάρχει μια κανονικότητα. Δεν πρέπει να τα αμφισβητούμε. Πρέπει να τα </w:t>
      </w:r>
      <w:r>
        <w:rPr>
          <w:rFonts w:eastAsia="Times New Roman" w:cs="Times New Roman"/>
          <w:szCs w:val="24"/>
        </w:rPr>
        <w:t xml:space="preserve">δεχτούμε αδιαμαρτύρητα. Το σφίξιμο στον λαιμό, η απανθρωπιά, η καθημερινότητα, η θηλιά να είναι μονόδρομος. Να είμαστε δούλοι. </w:t>
      </w:r>
      <w:r>
        <w:rPr>
          <w:rFonts w:eastAsia="Times New Roman" w:cs="Times New Roman"/>
          <w:szCs w:val="24"/>
        </w:rPr>
        <w:t>Α</w:t>
      </w:r>
      <w:r>
        <w:rPr>
          <w:rFonts w:eastAsia="Times New Roman" w:cs="Times New Roman"/>
          <w:szCs w:val="24"/>
        </w:rPr>
        <w:t>υτό μ</w:t>
      </w:r>
      <w:r>
        <w:rPr>
          <w:rFonts w:eastAsia="Times New Roman" w:cs="Times New Roman"/>
          <w:szCs w:val="24"/>
        </w:rPr>
        <w:t>ά</w:t>
      </w:r>
      <w:r>
        <w:rPr>
          <w:rFonts w:eastAsia="Times New Roman" w:cs="Times New Roman"/>
          <w:szCs w:val="24"/>
        </w:rPr>
        <w:t xml:space="preserve">ς το περνάνε σαν κάτι το νορμάλ, κάτι το κανονικό. </w:t>
      </w:r>
    </w:p>
    <w:p w14:paraId="2320C27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Δυστυχώς, κυρίες και κύριοι, η μεγάλη άνοδος της ανεργίας σε συνδυασμό</w:t>
      </w:r>
      <w:r>
        <w:rPr>
          <w:rFonts w:eastAsia="Times New Roman" w:cs="Times New Roman"/>
          <w:szCs w:val="24"/>
        </w:rPr>
        <w:t xml:space="preserve"> με τα κενά του συστήματος κοινωνικής προστασίας έχουν αυξήσει τη φτώχεια στην Ελλάδα. Πόση ακριβώς είναι δεν το ξέρουμε και έχει μεταβληθεί –όπως είπαμε- τα τελευταία χρόνια. Έχει αυξηθεί όχι μόνο επειδή η κρίση είναι βαθιά και παρατεταμένη, αλλά επειδή –</w:t>
      </w:r>
      <w:r>
        <w:rPr>
          <w:rFonts w:eastAsia="Times New Roman" w:cs="Times New Roman"/>
          <w:szCs w:val="24"/>
        </w:rPr>
        <w:t xml:space="preserve">και πραγματικά το Υπουργείο εδώ έχει ένα δίκιο- δεν υπήρχε ένας σοβαρός μηχανισμός για να βοηθήσει τα εισοδήματα των φτωχών και των ανέργων. </w:t>
      </w:r>
    </w:p>
    <w:p w14:paraId="2320C27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Αλλά αυτά που δίνουν τώρα είναι ψίχουλα</w:t>
      </w:r>
      <w:r>
        <w:rPr>
          <w:rFonts w:eastAsia="Times New Roman" w:cs="Times New Roman"/>
          <w:szCs w:val="24"/>
        </w:rPr>
        <w:t>,</w:t>
      </w:r>
      <w:r>
        <w:rPr>
          <w:rFonts w:eastAsia="Times New Roman" w:cs="Times New Roman"/>
          <w:szCs w:val="24"/>
        </w:rPr>
        <w:t xml:space="preserve"> στην κυριολεξία. Ο παραδοσιακός υποβιβασμός της πρόνοιας σε φτωχό συγγενή</w:t>
      </w:r>
      <w:r>
        <w:rPr>
          <w:rFonts w:eastAsia="Times New Roman" w:cs="Times New Roman"/>
          <w:szCs w:val="24"/>
        </w:rPr>
        <w:t xml:space="preserve"> του κοινωνικού κράτους είναι μαρασμός. Πάντοτε οποιοδήποτε σοβαρό κράτος είχε ένα δίχτυ ασφαλείας για αυτούς που υποφέρουν, για τους φτωχούς, πράγμα που δεν υπήρξε ποτέ εδώ. </w:t>
      </w:r>
    </w:p>
    <w:p w14:paraId="2320C27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έχουν περάσει πολλές ημέρες από τότε που ο Πρωθυπουργός της χώρας έκανε ένα </w:t>
      </w:r>
      <w:r>
        <w:rPr>
          <w:rFonts w:eastAsia="Times New Roman" w:cs="Times New Roman"/>
          <w:szCs w:val="24"/>
        </w:rPr>
        <w:t>διάγγελμα, που εξαγγέλλει τη</w:t>
      </w:r>
      <w:r>
        <w:rPr>
          <w:rFonts w:eastAsia="Times New Roman" w:cs="Times New Roman"/>
          <w:szCs w:val="24"/>
        </w:rPr>
        <w:t>ν</w:t>
      </w:r>
      <w:r>
        <w:rPr>
          <w:rFonts w:eastAsia="Times New Roman" w:cs="Times New Roman"/>
          <w:szCs w:val="24"/>
        </w:rPr>
        <w:t xml:space="preserve"> ψήφιση μέτρων δυνάμει του παρόντος </w:t>
      </w:r>
      <w:proofErr w:type="spellStart"/>
      <w:r>
        <w:rPr>
          <w:rFonts w:eastAsia="Times New Roman" w:cs="Times New Roman"/>
          <w:szCs w:val="24"/>
        </w:rPr>
        <w:t>σχέδιου</w:t>
      </w:r>
      <w:proofErr w:type="spellEnd"/>
      <w:r>
        <w:rPr>
          <w:rFonts w:eastAsia="Times New Roman" w:cs="Times New Roman"/>
          <w:szCs w:val="24"/>
        </w:rPr>
        <w:t xml:space="preserve"> νόμου, για την ανακούφιση δήθεν των συνταξιούχων που λαμβάνουν σύνταξη έως και 850 ευρώ. Ειδικότερα, εξ όσων προκύπτουν από το διάγγελμα του Πρωθυπουργού, η χορήγηση του οικονομικού β</w:t>
      </w:r>
      <w:r>
        <w:rPr>
          <w:rFonts w:eastAsia="Times New Roman" w:cs="Times New Roman"/>
          <w:szCs w:val="24"/>
        </w:rPr>
        <w:t xml:space="preserve">οηθήματος θα δίδεται και θα διανέμεται </w:t>
      </w:r>
      <w:proofErr w:type="spellStart"/>
      <w:r>
        <w:rPr>
          <w:rFonts w:eastAsia="Times New Roman" w:cs="Times New Roman"/>
          <w:szCs w:val="24"/>
        </w:rPr>
        <w:t>αντισυμμετρικά</w:t>
      </w:r>
      <w:proofErr w:type="spellEnd"/>
      <w:r>
        <w:rPr>
          <w:rFonts w:eastAsia="Times New Roman" w:cs="Times New Roman"/>
          <w:szCs w:val="24"/>
        </w:rPr>
        <w:t xml:space="preserve">. Δηλαδή, όσο περισσότερη είναι η σύνταξη τόσο μικρότερο θα είναι το βοήθημα. Συνολικά μιλούμε για 630 εκατομμύρια ευρώ. </w:t>
      </w:r>
    </w:p>
    <w:p w14:paraId="2320C27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Με αυτά τα ψίχουλα, λοιπόν, θα σώσετε τους κατατρεγμένους συνταξιούχους από τις π</w:t>
      </w:r>
      <w:r>
        <w:rPr>
          <w:rFonts w:eastAsia="Times New Roman" w:cs="Times New Roman"/>
          <w:szCs w:val="24"/>
        </w:rPr>
        <w:t>ολιτικές λιτότητας που εξυπηρετείτε; Με αυτά θα λύσετε τα προβλήματά τους; Τώρα θα μου πείτε ότι και οι άλλοι το είχαν πιθανότατα και δεν το έδωσαν. Δίκιο έχετε σε αυτό. Αλλά λύνουμε έτσι προβλήματα; Αυτό είναι ασπιρίνη για τον καρκίνο –το είπαμε. Είναι πρ</w:t>
      </w:r>
      <w:r>
        <w:rPr>
          <w:rFonts w:eastAsia="Times New Roman" w:cs="Times New Roman"/>
          <w:szCs w:val="24"/>
        </w:rPr>
        <w:t>οφανές ότι δεν λύνονται.</w:t>
      </w:r>
    </w:p>
    <w:p w14:paraId="2320C27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Δυστυχώς, όμως, προσπαθείτε να τους κοροϊδέψετε για άλλη μια φορά</w:t>
      </w:r>
      <w:r>
        <w:rPr>
          <w:rFonts w:eastAsia="Times New Roman" w:cs="Times New Roman"/>
          <w:szCs w:val="24"/>
        </w:rPr>
        <w:t>,</w:t>
      </w:r>
      <w:r>
        <w:rPr>
          <w:rFonts w:eastAsia="Times New Roman" w:cs="Times New Roman"/>
          <w:szCs w:val="24"/>
        </w:rPr>
        <w:t xml:space="preserve"> για λόγους καθαρά ψηφοθηρικούς. Άλλοι λένε ότι θέλετε να πά</w:t>
      </w:r>
      <w:r>
        <w:rPr>
          <w:rFonts w:eastAsia="Times New Roman" w:cs="Times New Roman"/>
          <w:szCs w:val="24"/>
        </w:rPr>
        <w:t>τ</w:t>
      </w:r>
      <w:r>
        <w:rPr>
          <w:rFonts w:eastAsia="Times New Roman" w:cs="Times New Roman"/>
          <w:szCs w:val="24"/>
        </w:rPr>
        <w:t xml:space="preserve">ε σε εκλογές και άλλοι ότι δεν θέλετε να πάτε. Παίζουμε έτσι στις πλάτες του φτωχού κόσμου; </w:t>
      </w:r>
    </w:p>
    <w:p w14:paraId="2320C28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Φέρνετε με </w:t>
      </w:r>
      <w:r>
        <w:rPr>
          <w:rFonts w:eastAsia="Times New Roman" w:cs="Times New Roman"/>
          <w:szCs w:val="24"/>
        </w:rPr>
        <w:t>τη μορφή του επείγοντος το συγκεκριμένο νομοσχέδιο, το οποίο τιτλοφορείται με ένα</w:t>
      </w:r>
      <w:r>
        <w:rPr>
          <w:rFonts w:eastAsia="Times New Roman" w:cs="Times New Roman"/>
          <w:szCs w:val="24"/>
        </w:rPr>
        <w:t>ν</w:t>
      </w:r>
      <w:r>
        <w:rPr>
          <w:rFonts w:eastAsia="Times New Roman" w:cs="Times New Roman"/>
          <w:szCs w:val="24"/>
        </w:rPr>
        <w:t xml:space="preserve"> πομπώδ</w:t>
      </w:r>
      <w:r>
        <w:rPr>
          <w:rFonts w:eastAsia="Times New Roman" w:cs="Times New Roman"/>
          <w:szCs w:val="24"/>
        </w:rPr>
        <w:t>η</w:t>
      </w:r>
      <w:r>
        <w:rPr>
          <w:rFonts w:eastAsia="Times New Roman" w:cs="Times New Roman"/>
          <w:szCs w:val="24"/>
        </w:rPr>
        <w:t xml:space="preserve"> τίτλο: «Εθνικός Μ</w:t>
      </w:r>
      <w:r>
        <w:rPr>
          <w:rFonts w:eastAsia="Times New Roman" w:cs="Times New Roman"/>
          <w:szCs w:val="24"/>
        </w:rPr>
        <w:t>η</w:t>
      </w:r>
      <w:r>
        <w:rPr>
          <w:rFonts w:eastAsia="Times New Roman" w:cs="Times New Roman"/>
          <w:szCs w:val="24"/>
        </w:rPr>
        <w:t>χανισμός Συντονισμού, Παρακολούθησης και Αξιολόγησης των Πολιτικών Κοινωνικής Ένταξης και Κοινωνικής Συνοχής, Ρυθμίσεις για την Κοινωνική Αλληλεγγύ</w:t>
      </w:r>
      <w:r>
        <w:rPr>
          <w:rFonts w:eastAsia="Times New Roman" w:cs="Times New Roman"/>
          <w:szCs w:val="24"/>
        </w:rPr>
        <w:t xml:space="preserve">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 85)»</w:t>
      </w:r>
      <w:r>
        <w:rPr>
          <w:rFonts w:eastAsia="Times New Roman" w:cs="Times New Roman"/>
          <w:szCs w:val="24"/>
        </w:rPr>
        <w:t>.</w:t>
      </w:r>
      <w:r>
        <w:rPr>
          <w:rFonts w:eastAsia="Times New Roman" w:cs="Times New Roman"/>
          <w:szCs w:val="24"/>
        </w:rPr>
        <w:t xml:space="preserve"> </w:t>
      </w:r>
    </w:p>
    <w:p w14:paraId="2320C281"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Έχει </w:t>
      </w:r>
      <w:r>
        <w:rPr>
          <w:rFonts w:eastAsia="Times New Roman"/>
          <w:szCs w:val="24"/>
        </w:rPr>
        <w:t>εξήντα πέντε</w:t>
      </w:r>
      <w:r>
        <w:rPr>
          <w:rFonts w:eastAsia="Times New Roman"/>
          <w:szCs w:val="24"/>
        </w:rPr>
        <w:t xml:space="preserve"> άρθρα. Στα είκοσι δυο άρθρα προβλέπεται η σύσταση του Εθνικού Μηχανισμού και τα υπόλοιπα -τα τελευταία- είναι ουσιαστικά η </w:t>
      </w:r>
      <w:proofErr w:type="spellStart"/>
      <w:r>
        <w:rPr>
          <w:rFonts w:eastAsia="Times New Roman"/>
          <w:szCs w:val="24"/>
        </w:rPr>
        <w:t>επικαιροποίηση</w:t>
      </w:r>
      <w:proofErr w:type="spellEnd"/>
      <w:r>
        <w:rPr>
          <w:rFonts w:eastAsia="Times New Roman"/>
          <w:szCs w:val="24"/>
        </w:rPr>
        <w:t xml:space="preserve"> του νόμου </w:t>
      </w:r>
      <w:proofErr w:type="spellStart"/>
      <w:r>
        <w:rPr>
          <w:rFonts w:eastAsia="Times New Roman"/>
          <w:szCs w:val="24"/>
        </w:rPr>
        <w:t>Κατρούγκαλου</w:t>
      </w:r>
      <w:proofErr w:type="spellEnd"/>
      <w:r>
        <w:rPr>
          <w:rFonts w:eastAsia="Times New Roman"/>
          <w:szCs w:val="24"/>
        </w:rPr>
        <w:t xml:space="preserve"> 4387/2016, ώστε να δι</w:t>
      </w:r>
      <w:r>
        <w:rPr>
          <w:rFonts w:eastAsia="Times New Roman"/>
          <w:szCs w:val="24"/>
        </w:rPr>
        <w:t xml:space="preserve">ευκολυνθεί η μετάβαση από το παλαιό στο νέο ασφαλιστικό καθεστώς. </w:t>
      </w:r>
    </w:p>
    <w:p w14:paraId="2320C282"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Εκτός των άλλων «αρετών» σας, είστε και πονηρούληδες. Με μια φαινομενικά θετική ρύθμιση ανοίγουμε ένα νομοσχέδιο, αλλά κλείνει με τη νομοθετική συμμόρφωση του ασφαλιστικού συστήματος που εσείς συμφωνείτε και συντάσσετε κατά τη διάρκεια των συναντήσεών σας </w:t>
      </w:r>
      <w:r>
        <w:rPr>
          <w:rFonts w:eastAsia="Times New Roman"/>
          <w:szCs w:val="24"/>
        </w:rPr>
        <w:t xml:space="preserve">στο </w:t>
      </w:r>
      <w:r>
        <w:rPr>
          <w:rFonts w:eastAsia="Times New Roman"/>
          <w:szCs w:val="24"/>
        </w:rPr>
        <w:t>«</w:t>
      </w:r>
      <w:r>
        <w:rPr>
          <w:rFonts w:eastAsia="Times New Roman"/>
          <w:szCs w:val="24"/>
        </w:rPr>
        <w:t>Χίλτον</w:t>
      </w:r>
      <w:r>
        <w:rPr>
          <w:rFonts w:eastAsia="Times New Roman"/>
          <w:szCs w:val="24"/>
        </w:rPr>
        <w:t>»</w:t>
      </w:r>
      <w:r>
        <w:rPr>
          <w:rFonts w:eastAsia="Times New Roman"/>
          <w:szCs w:val="24"/>
        </w:rPr>
        <w:t xml:space="preserve"> με τους εταίρους μας, να τους πω έτσι. Οπότε, περιμένετε έναν νόμο που τον καταγγείλαμε, να έρθουμε τώρα εδώ να τον συζητήσουμε, επειδή έχει κάποιες ατέλειες κατ’ εσάς και θέλετε να τις μαζέψετε; </w:t>
      </w:r>
    </w:p>
    <w:p w14:paraId="2320C283"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Είναι απαραίτητο να αναφέρουμε ότι το παρόν απ</w:t>
      </w:r>
      <w:r>
        <w:rPr>
          <w:rFonts w:eastAsia="Times New Roman"/>
          <w:szCs w:val="24"/>
        </w:rPr>
        <w:t xml:space="preserve">οτελεί προϊόν μελέτης που άρχισε να εκπονείται κατά το έτος 2014, όταν στη θέση σας βρίσκονταν οι </w:t>
      </w:r>
      <w:proofErr w:type="spellStart"/>
      <w:r>
        <w:rPr>
          <w:rFonts w:eastAsia="Times New Roman"/>
          <w:szCs w:val="24"/>
        </w:rPr>
        <w:t>μνημονιακές</w:t>
      </w:r>
      <w:proofErr w:type="spellEnd"/>
      <w:r>
        <w:rPr>
          <w:rFonts w:eastAsia="Times New Roman"/>
          <w:szCs w:val="24"/>
        </w:rPr>
        <w:t xml:space="preserve"> κυβερνήσεις που εσείς, ως ακραιφνείς </w:t>
      </w:r>
      <w:proofErr w:type="spellStart"/>
      <w:r>
        <w:rPr>
          <w:rFonts w:eastAsia="Times New Roman"/>
          <w:szCs w:val="24"/>
        </w:rPr>
        <w:t>αντιμνημονιακοί</w:t>
      </w:r>
      <w:proofErr w:type="spellEnd"/>
      <w:r>
        <w:rPr>
          <w:rFonts w:eastAsia="Times New Roman"/>
          <w:szCs w:val="24"/>
        </w:rPr>
        <w:t xml:space="preserve">, μαχόσασταν σθεναρά. </w:t>
      </w:r>
      <w:r>
        <w:rPr>
          <w:rFonts w:eastAsia="Times New Roman"/>
          <w:szCs w:val="24"/>
        </w:rPr>
        <w:t>Ν</w:t>
      </w:r>
      <w:r>
        <w:rPr>
          <w:rFonts w:eastAsia="Times New Roman"/>
          <w:szCs w:val="24"/>
        </w:rPr>
        <w:t xml:space="preserve">α τώρα που έρχεστε να συνεχίσετε το έργο τους. </w:t>
      </w:r>
    </w:p>
    <w:p w14:paraId="2320C284"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μελέτη που προβλέπει </w:t>
      </w:r>
      <w:r>
        <w:rPr>
          <w:rFonts w:eastAsia="Times New Roman"/>
          <w:szCs w:val="24"/>
        </w:rPr>
        <w:t xml:space="preserve">τη σύσταση του Εθνικού Μηχανισμού ονομάστηκε </w:t>
      </w:r>
      <w:r>
        <w:rPr>
          <w:rFonts w:eastAsia="Times New Roman"/>
          <w:szCs w:val="24"/>
        </w:rPr>
        <w:t>Ε</w:t>
      </w:r>
      <w:r>
        <w:rPr>
          <w:rFonts w:eastAsia="Times New Roman"/>
          <w:szCs w:val="24"/>
        </w:rPr>
        <w:t xml:space="preserve">θνική </w:t>
      </w:r>
      <w:r>
        <w:rPr>
          <w:rFonts w:eastAsia="Times New Roman"/>
          <w:szCs w:val="24"/>
        </w:rPr>
        <w:t>Στ</w:t>
      </w:r>
      <w:r>
        <w:rPr>
          <w:rFonts w:eastAsia="Times New Roman"/>
          <w:szCs w:val="24"/>
        </w:rPr>
        <w:t xml:space="preserve">ρατηγική για την </w:t>
      </w:r>
      <w:r>
        <w:rPr>
          <w:rFonts w:eastAsia="Times New Roman"/>
          <w:szCs w:val="24"/>
        </w:rPr>
        <w:t>Κ</w:t>
      </w:r>
      <w:r>
        <w:rPr>
          <w:rFonts w:eastAsia="Times New Roman"/>
          <w:szCs w:val="24"/>
        </w:rPr>
        <w:t xml:space="preserve">οινωνική </w:t>
      </w:r>
      <w:r>
        <w:rPr>
          <w:rFonts w:eastAsia="Times New Roman"/>
          <w:szCs w:val="24"/>
        </w:rPr>
        <w:t>Έ</w:t>
      </w:r>
      <w:r>
        <w:rPr>
          <w:rFonts w:eastAsia="Times New Roman"/>
          <w:szCs w:val="24"/>
        </w:rPr>
        <w:t>νταξη. Οι τρεις, δε, πυλώ</w:t>
      </w:r>
      <w:r>
        <w:rPr>
          <w:rFonts w:eastAsia="Times New Roman"/>
          <w:szCs w:val="24"/>
        </w:rPr>
        <w:lastRenderedPageBreak/>
        <w:t xml:space="preserve">νες της εφαρμογής αφορούν την καταπολέμηση της φτώχειας, την πρόληψη και καταπολέμηση του αποκλεισμού των παιδιών </w:t>
      </w:r>
      <w:r w:rsidRPr="00E232E4">
        <w:rPr>
          <w:rFonts w:eastAsia="Times New Roman"/>
          <w:szCs w:val="24"/>
        </w:rPr>
        <w:t>και την προώθηση της ένταξης</w:t>
      </w:r>
      <w:r>
        <w:rPr>
          <w:rFonts w:eastAsia="Times New Roman"/>
          <w:szCs w:val="24"/>
        </w:rPr>
        <w:t xml:space="preserve">. </w:t>
      </w:r>
    </w:p>
    <w:p w14:paraId="2320C285"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Πρέπ</w:t>
      </w:r>
      <w:r>
        <w:rPr>
          <w:rFonts w:eastAsia="Times New Roman"/>
          <w:szCs w:val="24"/>
        </w:rPr>
        <w:t>ει να σημειώσουμε, δε, ότι αυτό είναι κοινοτική δέσμευση -η ψήφιση του παρόντος εννοώ. Συνεπώς μην κοροϊδεύετε τους Έλληνες πολίτες ότι παίρνετε δήθεν νομοθετικές πρωτοβουλίες για την ανακούφισή τους. Είναι σαφές ότι υποχρεούστε να νομοθετείτε σύμφωνα με τ</w:t>
      </w:r>
      <w:r>
        <w:rPr>
          <w:rFonts w:eastAsia="Times New Roman"/>
          <w:szCs w:val="24"/>
        </w:rPr>
        <w:t xml:space="preserve">ις αποφάσεις των θεσμικών οργάνων της Ευρωπαϊκής Ένωσης.  </w:t>
      </w:r>
    </w:p>
    <w:p w14:paraId="2320C286"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Μετά την πρώτη ανάγνωση των άρθρων των </w:t>
      </w:r>
      <w:r>
        <w:rPr>
          <w:rFonts w:eastAsia="Times New Roman"/>
          <w:szCs w:val="24"/>
        </w:rPr>
        <w:t>κ</w:t>
      </w:r>
      <w:r>
        <w:rPr>
          <w:rFonts w:eastAsia="Times New Roman"/>
          <w:szCs w:val="24"/>
        </w:rPr>
        <w:t>εφαλαίων Α</w:t>
      </w:r>
      <w:r>
        <w:rPr>
          <w:rFonts w:eastAsia="Times New Roman"/>
          <w:szCs w:val="24"/>
        </w:rPr>
        <w:t>΄</w:t>
      </w:r>
      <w:r>
        <w:rPr>
          <w:rFonts w:eastAsia="Times New Roman"/>
          <w:szCs w:val="24"/>
        </w:rPr>
        <w:t xml:space="preserve"> και Β</w:t>
      </w:r>
      <w:r>
        <w:rPr>
          <w:rFonts w:eastAsia="Times New Roman"/>
          <w:szCs w:val="24"/>
        </w:rPr>
        <w:t>΄</w:t>
      </w:r>
      <w:r>
        <w:rPr>
          <w:rFonts w:eastAsia="Times New Roman"/>
          <w:szCs w:val="24"/>
        </w:rPr>
        <w:t xml:space="preserve"> του νομοσχεδίου, γίνεται η διαπίστωση ότι είναι πλέον αδιαμφισβήτητη η ευρεία παραδοχή για την ύπαρξη της ανθρωπιστικής κρίσης, που είναι αποτέλεσμα της εξοντωτικής οικονομικής πολιτικής και της εισροής εκατομμυρίων λαθρομεταναστών και προσφύγων στην Ελλά</w:t>
      </w:r>
      <w:r>
        <w:rPr>
          <w:rFonts w:eastAsia="Times New Roman"/>
          <w:szCs w:val="24"/>
        </w:rPr>
        <w:t xml:space="preserve">δα τα τελευταία χρόνια. Δυστυχώς αυτή η πολιτική συνεχίζεται και τα αποτελέσματά της είναι καταστροφικά, το βλέπουμε όλοι. </w:t>
      </w:r>
    </w:p>
    <w:p w14:paraId="2320C287"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Διαπιστώνουμε, επίσης, ότι η σύσταση του Εθνικού Μηχανισμού και των Διευθύνσεων για την κοινωνική ένταξη και την καταπολέμηση της φτ</w:t>
      </w:r>
      <w:r>
        <w:rPr>
          <w:rFonts w:eastAsia="Times New Roman"/>
          <w:szCs w:val="24"/>
        </w:rPr>
        <w:t>ώχειας είναι αναγκαία για την απορρόφηση οικονομικών πόρων που προέρχονται από τις κοινοτικές χρηματοδοτήσεις. Ως εκ τούτου, συστήνετε έναν εθνικό μηχανισμό που τελικά δεν είναι τίποτε άλλο εκτός από την αναγκαία θεσμική κατοχύρωση της Κυβέρνησης</w:t>
      </w:r>
      <w:r>
        <w:rPr>
          <w:rFonts w:eastAsia="Times New Roman"/>
          <w:szCs w:val="24"/>
        </w:rPr>
        <w:t>,</w:t>
      </w:r>
      <w:r>
        <w:rPr>
          <w:rFonts w:eastAsia="Times New Roman"/>
          <w:szCs w:val="24"/>
        </w:rPr>
        <w:t xml:space="preserve"> ώστε να </w:t>
      </w:r>
      <w:r>
        <w:rPr>
          <w:rFonts w:eastAsia="Times New Roman"/>
          <w:szCs w:val="24"/>
        </w:rPr>
        <w:t xml:space="preserve">τραβάει κοινοτικά κονδύλια από την Ευρωπαϊκή Ένωση και ουσιαστικά επιχειρείτε να βαπτίσετε αυτή την νομοθετική παρέμβαση ως απόδειξη του ανθρωπισμού σας και της ανθρωπιστικής, κοινωνικής πολιτικής σας. </w:t>
      </w:r>
    </w:p>
    <w:p w14:paraId="2320C288"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Στο τρίτο </w:t>
      </w:r>
      <w:r>
        <w:rPr>
          <w:rFonts w:eastAsia="Times New Roman"/>
          <w:szCs w:val="24"/>
        </w:rPr>
        <w:t>κ</w:t>
      </w:r>
      <w:r>
        <w:rPr>
          <w:rFonts w:eastAsia="Times New Roman"/>
          <w:szCs w:val="24"/>
        </w:rPr>
        <w:t xml:space="preserve">εφάλαιο του νομοσχεδίου προκύπτει η </w:t>
      </w:r>
      <w:proofErr w:type="spellStart"/>
      <w:r>
        <w:rPr>
          <w:rFonts w:eastAsia="Times New Roman"/>
          <w:szCs w:val="24"/>
        </w:rPr>
        <w:t>επικαι</w:t>
      </w:r>
      <w:r>
        <w:rPr>
          <w:rFonts w:eastAsia="Times New Roman"/>
          <w:szCs w:val="24"/>
        </w:rPr>
        <w:t>ροποίηση</w:t>
      </w:r>
      <w:proofErr w:type="spellEnd"/>
      <w:r>
        <w:rPr>
          <w:rFonts w:eastAsia="Times New Roman"/>
          <w:szCs w:val="24"/>
        </w:rPr>
        <w:t xml:space="preserve"> του νόμου </w:t>
      </w:r>
      <w:proofErr w:type="spellStart"/>
      <w:r>
        <w:rPr>
          <w:rFonts w:eastAsia="Times New Roman"/>
          <w:szCs w:val="24"/>
        </w:rPr>
        <w:t>Κατρούγκαλου</w:t>
      </w:r>
      <w:proofErr w:type="spellEnd"/>
      <w:r>
        <w:rPr>
          <w:rFonts w:eastAsia="Times New Roman"/>
          <w:szCs w:val="24"/>
        </w:rPr>
        <w:t xml:space="preserve"> για το ασφαλιστικό. Όλοι θα ενθυμούνται, εδώ, σε αυτή την Αίθουσα τις αντιδράσεις που είχε προκαλέσει στο ευρύτερο εργασιακό φάσμα η ψήφισή του. Οι μεγαλύτεροι επιστημονικοί φορείς απεργούσαν επί μήνες μη αποδεχόμενοι την τα</w:t>
      </w:r>
      <w:r>
        <w:rPr>
          <w:rFonts w:eastAsia="Times New Roman"/>
          <w:szCs w:val="24"/>
        </w:rPr>
        <w:t xml:space="preserve">φόπλακα που έθετε ο νόμος αυτός στο επαγγελματικό τους μέλλον. Οι εργαζόμενοι, οι συνταξιούχοι, </w:t>
      </w:r>
      <w:r>
        <w:rPr>
          <w:rFonts w:eastAsia="Times New Roman"/>
          <w:szCs w:val="24"/>
        </w:rPr>
        <w:lastRenderedPageBreak/>
        <w:t xml:space="preserve">είδαν τις αποδοχές τους να συρρικνώνονται και τις εισφορές τους να αυξάνονται. Και φέρνετε αυτό το νομοσχέδιο με δήθεν ρυθμίσεις για την κοινωνική αλληλεγγύη. </w:t>
      </w:r>
    </w:p>
    <w:p w14:paraId="2320C289"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Τα συμπεράσματά του ήδη τα έχει εξαγάγει ο Έλληνας πολίτης για την ικανότητά </w:t>
      </w:r>
      <w:r>
        <w:rPr>
          <w:rFonts w:eastAsia="Times New Roman"/>
          <w:szCs w:val="24"/>
        </w:rPr>
        <w:t>σας,</w:t>
      </w:r>
      <w:r>
        <w:rPr>
          <w:rFonts w:eastAsia="Times New Roman"/>
          <w:szCs w:val="24"/>
        </w:rPr>
        <w:t xml:space="preserve"> ώστε να τον ανακουφίσετε. Όταν ακούει αυτή τη λέξη ανατριχιάζει. Δεν χρειάζεται περαιτέρω νομοθέτηση για εξυπηρέτηση πολιτικών συμφερόντων ούτε σας πιστεύει όταν λέτε ότι προ</w:t>
      </w:r>
      <w:r>
        <w:rPr>
          <w:rFonts w:eastAsia="Times New Roman"/>
          <w:szCs w:val="24"/>
        </w:rPr>
        <w:t xml:space="preserve">τίθεστε να στηρίξετε τις ευπαθείς ομάδες. Όλοι οι Έλληνες είναι ευπαθής ομάδα αυτή τη στιγμή, όλοι μαζί. Σας επιβεβαιώνουμε ότι η </w:t>
      </w:r>
      <w:r>
        <w:rPr>
          <w:rFonts w:eastAsia="Times New Roman"/>
          <w:szCs w:val="24"/>
        </w:rPr>
        <w:t xml:space="preserve">πλειονότητα </w:t>
      </w:r>
      <w:r>
        <w:rPr>
          <w:rFonts w:eastAsia="Times New Roman"/>
          <w:szCs w:val="24"/>
        </w:rPr>
        <w:t>του ελληνικού πληθυσμού αποτελεί κοινωνική ομάδα ευπαθέστατη και οι πολιτικές που επιλέγετε της δυσχεραίνουν ακόμα</w:t>
      </w:r>
      <w:r>
        <w:rPr>
          <w:rFonts w:eastAsia="Times New Roman"/>
          <w:szCs w:val="24"/>
        </w:rPr>
        <w:t xml:space="preserve"> πιο πολύ τη ζωή. </w:t>
      </w:r>
    </w:p>
    <w:p w14:paraId="2320C28A"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Οφείλετε να αναθεωρήσετε το συντομότερο δυνατό. Σε διαφορετική περίπτωση, η Κυβέρνησή σας μόνο δεινά θα φέρει στην ελληνική κοινω</w:t>
      </w:r>
      <w:r>
        <w:rPr>
          <w:rFonts w:eastAsia="Times New Roman"/>
          <w:szCs w:val="24"/>
        </w:rPr>
        <w:lastRenderedPageBreak/>
        <w:t>νία. Για την καταπολέμηση της φτώχειας δεν φτάνουν διαρθρωτικές αλλαγές, ένα νέο παραγωγικό μοντέλο ή μια εκ</w:t>
      </w:r>
      <w:r>
        <w:rPr>
          <w:rFonts w:eastAsia="Times New Roman"/>
          <w:szCs w:val="24"/>
        </w:rPr>
        <w:t xml:space="preserve">παιδευτική ή οποιαδήποτε άλλη μεταρρύθμιση σε οποιονδήποτε τομέα. </w:t>
      </w:r>
    </w:p>
    <w:p w14:paraId="2320C28B" w14:textId="77777777" w:rsidR="00BC0B8E" w:rsidRDefault="00C038AA">
      <w:pPr>
        <w:spacing w:line="600" w:lineRule="auto"/>
        <w:ind w:firstLine="720"/>
        <w:jc w:val="both"/>
        <w:rPr>
          <w:rFonts w:eastAsia="Times New Roman"/>
          <w:szCs w:val="24"/>
        </w:rPr>
      </w:pPr>
      <w:r>
        <w:rPr>
          <w:rFonts w:eastAsia="Times New Roman"/>
          <w:szCs w:val="24"/>
        </w:rPr>
        <w:t>Αυτά είναι απαραίτητα στοιχεία μιας μεσοπρόθεσμης πολιτικής, κατ’ εμάς, για την καταπολέμηση της γενικότερης οικονομικής δυσπραγίας, της ανεργίας που την προκαλεί και την ανάδειξη του παραγ</w:t>
      </w:r>
      <w:r>
        <w:rPr>
          <w:rFonts w:eastAsia="Times New Roman"/>
          <w:szCs w:val="24"/>
        </w:rPr>
        <w:t>όμενου πλούτου.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 xml:space="preserve">μεταξύ οι άνθρωποι που βρίσκονται ήδη κάτω από το όριο της ακραίας φτώχειας χρειάζονται στήριξη άμεσα, χρειάζονται στήριξη τώρα, άμεσα αυτή τη στιγμή! </w:t>
      </w:r>
    </w:p>
    <w:p w14:paraId="2320C28C" w14:textId="77777777" w:rsidR="00BC0B8E" w:rsidRDefault="00C038AA">
      <w:pPr>
        <w:spacing w:line="600" w:lineRule="auto"/>
        <w:ind w:firstLine="720"/>
        <w:jc w:val="both"/>
        <w:rPr>
          <w:rFonts w:eastAsia="Times New Roman"/>
          <w:szCs w:val="24"/>
        </w:rPr>
      </w:pPr>
      <w:r>
        <w:rPr>
          <w:rFonts w:eastAsia="Times New Roman"/>
          <w:szCs w:val="24"/>
        </w:rPr>
        <w:t>Σε αυτό εδώ το νομοσχέδιο οι θετικές διατάξεις είναι ελάχιστες. Θα αναφερθούμε εκτ</w:t>
      </w:r>
      <w:r>
        <w:rPr>
          <w:rFonts w:eastAsia="Times New Roman"/>
          <w:szCs w:val="24"/>
        </w:rPr>
        <w:t xml:space="preserve">ενέστερα στη συζήτηση επί των άρθρων. Θα καταψηφίσουμε το σχέδιο νόμου επί της αρχής, δεδομένου ότι πρόκειται για ένα αμιγώς </w:t>
      </w:r>
      <w:proofErr w:type="spellStart"/>
      <w:r>
        <w:rPr>
          <w:rFonts w:eastAsia="Times New Roman"/>
          <w:szCs w:val="24"/>
        </w:rPr>
        <w:t>μνημονιακό</w:t>
      </w:r>
      <w:proofErr w:type="spellEnd"/>
      <w:r>
        <w:rPr>
          <w:rFonts w:eastAsia="Times New Roman"/>
          <w:szCs w:val="24"/>
        </w:rPr>
        <w:t xml:space="preserve"> νομοσχέδιο και έρχεται στο κάτω–κάτω της γραφής </w:t>
      </w:r>
      <w:r>
        <w:rPr>
          <w:rFonts w:eastAsia="Times New Roman"/>
          <w:szCs w:val="24"/>
        </w:rPr>
        <w:lastRenderedPageBreak/>
        <w:t>σε πλήρη αντίθεση με τις ιδέες μας, με την πίστη μας, με τη στάση ζωής μ</w:t>
      </w:r>
      <w:r>
        <w:rPr>
          <w:rFonts w:eastAsia="Times New Roman"/>
          <w:szCs w:val="24"/>
        </w:rPr>
        <w:t>ας σε εθνικό, κοινωνικό και οικονομικό επίπεδο.</w:t>
      </w:r>
    </w:p>
    <w:p w14:paraId="2320C28D" w14:textId="77777777" w:rsidR="00BC0B8E" w:rsidRDefault="00C038AA">
      <w:pPr>
        <w:spacing w:line="600" w:lineRule="auto"/>
        <w:ind w:firstLine="720"/>
        <w:jc w:val="both"/>
        <w:rPr>
          <w:rFonts w:eastAsia="Times New Roman"/>
          <w:szCs w:val="24"/>
        </w:rPr>
      </w:pPr>
      <w:r>
        <w:rPr>
          <w:rFonts w:eastAsia="Times New Roman"/>
          <w:szCs w:val="24"/>
        </w:rPr>
        <w:t xml:space="preserve">Σας ευχαριστώ, κύριε Πρόεδρε. </w:t>
      </w:r>
    </w:p>
    <w:p w14:paraId="2320C28E" w14:textId="77777777" w:rsidR="00BC0B8E" w:rsidRDefault="00C038AA">
      <w:pPr>
        <w:spacing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2320C28F" w14:textId="77777777" w:rsidR="00BC0B8E" w:rsidRDefault="00C038AA">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 xml:space="preserve">Ευχαριστώ, κύριε </w:t>
      </w:r>
      <w:proofErr w:type="spellStart"/>
      <w:r>
        <w:rPr>
          <w:rFonts w:eastAsia="Times New Roman" w:cs="Times New Roman"/>
          <w:bCs/>
          <w:szCs w:val="24"/>
        </w:rPr>
        <w:t>Κουκούτση</w:t>
      </w:r>
      <w:proofErr w:type="spellEnd"/>
      <w:r>
        <w:rPr>
          <w:rFonts w:eastAsia="Times New Roman" w:cs="Times New Roman"/>
          <w:bCs/>
          <w:szCs w:val="24"/>
        </w:rPr>
        <w:t>.</w:t>
      </w:r>
    </w:p>
    <w:p w14:paraId="2320C290"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η συνάδελφος κ. Εύη </w:t>
      </w:r>
      <w:proofErr w:type="spellStart"/>
      <w:r>
        <w:rPr>
          <w:rFonts w:eastAsia="Times New Roman" w:cs="Times New Roman"/>
          <w:bCs/>
          <w:szCs w:val="24"/>
        </w:rPr>
        <w:t>Χριστοφιλοπούλου</w:t>
      </w:r>
      <w:proofErr w:type="spellEnd"/>
      <w:r>
        <w:rPr>
          <w:rFonts w:eastAsia="Times New Roman" w:cs="Times New Roman"/>
          <w:bCs/>
          <w:szCs w:val="24"/>
        </w:rPr>
        <w:t xml:space="preserve"> από την Δημοκρα</w:t>
      </w:r>
      <w:r>
        <w:rPr>
          <w:rFonts w:eastAsia="Times New Roman" w:cs="Times New Roman"/>
          <w:bCs/>
          <w:szCs w:val="24"/>
        </w:rPr>
        <w:t>τική Συμπαράταξη ΠΑΣΟΚ - ΔΗΜΑΡ.</w:t>
      </w:r>
    </w:p>
    <w:p w14:paraId="2320C291" w14:textId="77777777" w:rsidR="00BC0B8E" w:rsidRDefault="00C038AA">
      <w:pPr>
        <w:spacing w:line="600" w:lineRule="auto"/>
        <w:ind w:firstLine="720"/>
        <w:jc w:val="both"/>
        <w:rPr>
          <w:rFonts w:eastAsia="Times New Roman" w:cs="Times New Roman"/>
          <w:bCs/>
          <w:szCs w:val="24"/>
        </w:rPr>
      </w:pPr>
      <w:r>
        <w:rPr>
          <w:rFonts w:eastAsia="Times New Roman" w:cs="Times New Roman"/>
          <w:b/>
          <w:bCs/>
          <w:szCs w:val="24"/>
        </w:rPr>
        <w:t>ΠΑΡΑΣΚΕΥΗ ΧΡΙΣΤΟΦΙΛΟΠΟΥΛΟΥ:</w:t>
      </w:r>
      <w:r>
        <w:rPr>
          <w:rFonts w:eastAsia="Times New Roman" w:cs="Times New Roman"/>
          <w:bCs/>
          <w:szCs w:val="24"/>
        </w:rPr>
        <w:t xml:space="preserve"> Ευχαριστώ, κύριε Πρόεδρε.</w:t>
      </w:r>
    </w:p>
    <w:p w14:paraId="2320C292"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συζητούμε ένα νομοσχέδιο το οποίο, όπως φαίνεται, θα τύχει ευρύτερης αποδοχής. </w:t>
      </w:r>
    </w:p>
    <w:p w14:paraId="2320C293"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Ωστόσο, είμαι υποχρεωμένη να ξεκινήσω από τα γενικά. Το περι</w:t>
      </w:r>
      <w:r>
        <w:rPr>
          <w:rFonts w:eastAsia="Times New Roman" w:cs="Times New Roman"/>
          <w:bCs/>
          <w:szCs w:val="24"/>
        </w:rPr>
        <w:t xml:space="preserve">βάλλον στο οποίο συζητείται αυτό το νομοσχέδιο είναι ζοφερό. Η αξιολόγηση </w:t>
      </w:r>
      <w:r>
        <w:rPr>
          <w:rFonts w:eastAsia="Times New Roman" w:cs="Times New Roman"/>
          <w:bCs/>
          <w:szCs w:val="24"/>
        </w:rPr>
        <w:lastRenderedPageBreak/>
        <w:t>καρκινοβατεί από εμπόδιο σε εμπόδιο, από κρίση σε κρίση. Οι δήθεν διαπραγματευτές της Κυβέρνησης της δήθεν Αριστεράς που υποθήκευσαν την περιουσία του ελληνικού λαού για ενενήντα ενν</w:t>
      </w:r>
      <w:r>
        <w:rPr>
          <w:rFonts w:eastAsia="Times New Roman" w:cs="Times New Roman"/>
          <w:bCs/>
          <w:szCs w:val="24"/>
        </w:rPr>
        <w:t xml:space="preserve">έα χρόνια στο </w:t>
      </w:r>
      <w:proofErr w:type="spellStart"/>
      <w:r>
        <w:rPr>
          <w:rFonts w:eastAsia="Times New Roman" w:cs="Times New Roman"/>
          <w:bCs/>
          <w:szCs w:val="24"/>
        </w:rPr>
        <w:t>υ</w:t>
      </w:r>
      <w:r>
        <w:rPr>
          <w:rFonts w:eastAsia="Times New Roman" w:cs="Times New Roman"/>
          <w:bCs/>
          <w:szCs w:val="24"/>
        </w:rPr>
        <w:t>περταμείο</w:t>
      </w:r>
      <w:proofErr w:type="spellEnd"/>
      <w:r>
        <w:rPr>
          <w:rFonts w:eastAsia="Times New Roman" w:cs="Times New Roman"/>
          <w:bCs/>
          <w:szCs w:val="24"/>
        </w:rPr>
        <w:t xml:space="preserve"> δηλώνουν αδυναμία. Έχασε ο κ. Τσίπρας δύο στα δύο, κέρδισε ο άξονας Σόιμπλε - </w:t>
      </w:r>
      <w:proofErr w:type="spellStart"/>
      <w:r>
        <w:rPr>
          <w:rFonts w:eastAsia="Times New Roman" w:cs="Times New Roman"/>
          <w:bCs/>
          <w:szCs w:val="24"/>
        </w:rPr>
        <w:t>Τόμσεν</w:t>
      </w:r>
      <w:proofErr w:type="spellEnd"/>
      <w:r>
        <w:rPr>
          <w:rFonts w:eastAsia="Times New Roman" w:cs="Times New Roman"/>
          <w:bCs/>
          <w:szCs w:val="24"/>
        </w:rPr>
        <w:t xml:space="preserve"> δύο στα δύο. </w:t>
      </w:r>
    </w:p>
    <w:p w14:paraId="2320C294"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Αυτό που φαίνεται είναι ότι όχι μόνο οι ρυθμίσεις για το χρέος είναι πενιχρές και θα ενεργοποιηθούν μετά από είκοσι πέντε χρόνια, αλ</w:t>
      </w:r>
      <w:r>
        <w:rPr>
          <w:rFonts w:eastAsia="Times New Roman" w:cs="Times New Roman"/>
          <w:bCs/>
          <w:szCs w:val="24"/>
        </w:rPr>
        <w:t xml:space="preserve">λά ότι την ίδια ώρα έχετε δεχτεί τον κόφτη, άλλο αν δεν θέλετε να </w:t>
      </w:r>
      <w:proofErr w:type="spellStart"/>
      <w:r>
        <w:rPr>
          <w:rFonts w:eastAsia="Times New Roman" w:cs="Times New Roman"/>
          <w:bCs/>
          <w:szCs w:val="24"/>
        </w:rPr>
        <w:t>ονομαστικοποιηθούν</w:t>
      </w:r>
      <w:proofErr w:type="spellEnd"/>
      <w:r>
        <w:rPr>
          <w:rFonts w:eastAsia="Times New Roman" w:cs="Times New Roman"/>
          <w:bCs/>
          <w:szCs w:val="24"/>
        </w:rPr>
        <w:t xml:space="preserve"> τα μέτρα -γνωρίζουμε σε ποιων τα κεφάλια θα πέσει ο κόφτης- και βεβαίως έχετε αποδεχθεί μέχρι το 2021 μη επιτεύξιμα πλεονάσματα. Μπροστά σε αυτά που έρχονται, ο βαρύτατος </w:t>
      </w:r>
      <w:r>
        <w:rPr>
          <w:rFonts w:eastAsia="Times New Roman" w:cs="Times New Roman"/>
          <w:bCs/>
          <w:szCs w:val="24"/>
        </w:rPr>
        <w:t>π</w:t>
      </w:r>
      <w:r>
        <w:rPr>
          <w:rFonts w:eastAsia="Times New Roman" w:cs="Times New Roman"/>
          <w:bCs/>
          <w:szCs w:val="24"/>
        </w:rPr>
        <w:t xml:space="preserve">ροϋπολογισμός του 2017, που ψηφίσατε πρόσφατα, φαντάζει και αυτός λιγότερο βαρύς. </w:t>
      </w:r>
    </w:p>
    <w:p w14:paraId="2320C295"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Ας θυμηθούμε, όμως, λίγο το περιβάλλον και τι ψηφίσαμε προχθές, τι ψηφίσατε εσείς, δηλαδή. Ψηφίσατε, επιπλέον, 2,4 δισ</w:t>
      </w:r>
      <w:r>
        <w:rPr>
          <w:rFonts w:eastAsia="Times New Roman" w:cs="Times New Roman"/>
          <w:bCs/>
          <w:szCs w:val="24"/>
        </w:rPr>
        <w:t>εκατομμύρια</w:t>
      </w:r>
      <w:r>
        <w:rPr>
          <w:rFonts w:eastAsia="Times New Roman" w:cs="Times New Roman"/>
          <w:bCs/>
          <w:szCs w:val="24"/>
        </w:rPr>
        <w:t xml:space="preserve"> βάρη, </w:t>
      </w:r>
      <w:r>
        <w:rPr>
          <w:rFonts w:eastAsia="Times New Roman" w:cs="Times New Roman"/>
          <w:bCs/>
          <w:szCs w:val="24"/>
        </w:rPr>
        <w:lastRenderedPageBreak/>
        <w:t>περικοπές και φόρους στις πλάτες όλων που έχουν μέχρι στιγμής, στη διετία σας και μόνο, υποστεί 7,2 δισ</w:t>
      </w:r>
      <w:r>
        <w:rPr>
          <w:rFonts w:eastAsia="Times New Roman" w:cs="Times New Roman"/>
          <w:bCs/>
          <w:szCs w:val="24"/>
        </w:rPr>
        <w:t>εκατομμύρια</w:t>
      </w:r>
      <w:r>
        <w:rPr>
          <w:rFonts w:eastAsia="Times New Roman" w:cs="Times New Roman"/>
          <w:bCs/>
          <w:szCs w:val="24"/>
        </w:rPr>
        <w:t xml:space="preserve"> μέτρα, βάρη -αυτό ψηφίσα</w:t>
      </w:r>
      <w:r>
        <w:rPr>
          <w:rFonts w:eastAsia="Times New Roman" w:cs="Times New Roman"/>
          <w:bCs/>
          <w:szCs w:val="24"/>
        </w:rPr>
        <w:t>τ</w:t>
      </w:r>
      <w:r>
        <w:rPr>
          <w:rFonts w:eastAsia="Times New Roman" w:cs="Times New Roman"/>
          <w:bCs/>
          <w:szCs w:val="24"/>
        </w:rPr>
        <w:t>ε- εκ των οποίων 1,6 δισ</w:t>
      </w:r>
      <w:r>
        <w:rPr>
          <w:rFonts w:eastAsia="Times New Roman" w:cs="Times New Roman"/>
          <w:bCs/>
          <w:szCs w:val="24"/>
        </w:rPr>
        <w:t>εκατομμύριο</w:t>
      </w:r>
      <w:r>
        <w:rPr>
          <w:rFonts w:eastAsia="Times New Roman" w:cs="Times New Roman"/>
          <w:bCs/>
          <w:szCs w:val="24"/>
        </w:rPr>
        <w:t xml:space="preserve"> ήταν -και είναι- ψηφισμένα μέτρα, βάρη σε συνταξιούχους και ασφαλισμένους</w:t>
      </w:r>
      <w:r>
        <w:rPr>
          <w:rFonts w:eastAsia="Times New Roman" w:cs="Times New Roman"/>
          <w:bCs/>
          <w:szCs w:val="24"/>
        </w:rPr>
        <w:t xml:space="preserve">, εκ των οποίων τα 750 εκατομμύρια σε συνταξιούχους, κύριε Υφυπουργέ της Κοινωνικής Ασφάλισης, μεταξύ των οποίων είναι η κατάργηση του ΕΚΑΣ, τα κοψίματα στις επικουρικές, οι περιορισμοί στα μερίσματα του Μετοχικού Ταμείου </w:t>
      </w:r>
      <w:r>
        <w:rPr>
          <w:rFonts w:eastAsia="Times New Roman" w:cs="Times New Roman"/>
          <w:bCs/>
          <w:szCs w:val="24"/>
        </w:rPr>
        <w:t xml:space="preserve">Πολιτικών </w:t>
      </w:r>
      <w:r>
        <w:rPr>
          <w:rFonts w:eastAsia="Times New Roman" w:cs="Times New Roman"/>
          <w:bCs/>
          <w:szCs w:val="24"/>
        </w:rPr>
        <w:t xml:space="preserve">Υπαλλήλων, οι συντάξεις </w:t>
      </w:r>
      <w:r>
        <w:rPr>
          <w:rFonts w:eastAsia="Times New Roman" w:cs="Times New Roman"/>
          <w:bCs/>
          <w:szCs w:val="24"/>
        </w:rPr>
        <w:t>χηρείας και πάει λέγοντας.</w:t>
      </w:r>
    </w:p>
    <w:p w14:paraId="2320C296"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Μέσα σε αυτό το νομοσχέδιο έρχεται η περίφημη τροπολογία της δήθεν -και αυτό είναι ψέμα- </w:t>
      </w:r>
      <w:r>
        <w:rPr>
          <w:rFonts w:eastAsia="Times New Roman" w:cs="Times New Roman"/>
          <w:bCs/>
          <w:szCs w:val="24"/>
        </w:rPr>
        <w:t>«</w:t>
      </w:r>
      <w:r>
        <w:rPr>
          <w:rFonts w:eastAsia="Times New Roman" w:cs="Times New Roman"/>
          <w:bCs/>
          <w:szCs w:val="24"/>
        </w:rPr>
        <w:t>δέκατης τρίτης σύνταξης</w:t>
      </w:r>
      <w:r>
        <w:rPr>
          <w:rFonts w:eastAsia="Times New Roman" w:cs="Times New Roman"/>
          <w:bCs/>
          <w:szCs w:val="24"/>
        </w:rPr>
        <w:t>»</w:t>
      </w:r>
      <w:r>
        <w:rPr>
          <w:rFonts w:eastAsia="Times New Roman" w:cs="Times New Roman"/>
          <w:bCs/>
          <w:szCs w:val="24"/>
        </w:rPr>
        <w:t xml:space="preserve"> του κυρίου Πρωθυπουργού, η οποία δεν είναι προφανώς σύνταξη, ήθελε να την ονομάσει έτσι. Παίρνετε άριστα στα «βαφτ</w:t>
      </w:r>
      <w:r>
        <w:rPr>
          <w:rFonts w:eastAsia="Times New Roman" w:cs="Times New Roman"/>
          <w:bCs/>
          <w:szCs w:val="24"/>
        </w:rPr>
        <w:t xml:space="preserve">ίσια»,  άριστα στις ονομασίες. Ήρθε, λοιπόν, με τη μορφή τροπολογίας αυτή η δέκατη τρίτη σύνταξη, που δεν είναι σύνταξη, αλλά ένα επίδομα κατά μέσο όρο 380 ευρώ. Συνολικά τα 617 </w:t>
      </w:r>
      <w:r>
        <w:rPr>
          <w:rFonts w:eastAsia="Times New Roman" w:cs="Times New Roman"/>
          <w:bCs/>
          <w:szCs w:val="24"/>
        </w:rPr>
        <w:lastRenderedPageBreak/>
        <w:t xml:space="preserve">εκατομμύρια διανέμονται σε </w:t>
      </w:r>
      <w:r>
        <w:rPr>
          <w:rFonts w:eastAsia="Times New Roman" w:cs="Times New Roman"/>
          <w:bCs/>
          <w:szCs w:val="24"/>
        </w:rPr>
        <w:t>ένα</w:t>
      </w:r>
      <w:r>
        <w:rPr>
          <w:rFonts w:eastAsia="Times New Roman" w:cs="Times New Roman"/>
          <w:bCs/>
          <w:szCs w:val="24"/>
        </w:rPr>
        <w:t xml:space="preserve"> εκατομμύριο εξακόσιες χιλιάδες</w:t>
      </w:r>
      <w:r>
        <w:rPr>
          <w:rFonts w:eastAsia="Times New Roman" w:cs="Times New Roman"/>
          <w:bCs/>
          <w:szCs w:val="24"/>
        </w:rPr>
        <w:t xml:space="preserve"> </w:t>
      </w:r>
      <w:r>
        <w:rPr>
          <w:rFonts w:eastAsia="Times New Roman" w:cs="Times New Roman"/>
          <w:bCs/>
          <w:szCs w:val="24"/>
        </w:rPr>
        <w:t>συνταξιούχους κα</w:t>
      </w:r>
      <w:r>
        <w:rPr>
          <w:rFonts w:eastAsia="Times New Roman" w:cs="Times New Roman"/>
          <w:bCs/>
          <w:szCs w:val="24"/>
        </w:rPr>
        <w:t xml:space="preserve">ι κατά μέσο όρο εκεί πάει αυτό το ποσό και κατανέμεται ανάλογα, κατά όσα μας έχετε δώσει. </w:t>
      </w:r>
    </w:p>
    <w:p w14:paraId="2320C297"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Αυτό, λοιπόν, το ποσό εμείς δεν θα το καταψηφίσουμε -όμως δεν είναι εκεί  το θέμα-, γιατί δεν θα σας μοιάσουμε. Διότι</w:t>
      </w:r>
      <w:r>
        <w:rPr>
          <w:rFonts w:eastAsia="Times New Roman" w:cs="Times New Roman"/>
          <w:bCs/>
          <w:szCs w:val="24"/>
        </w:rPr>
        <w:t>,</w:t>
      </w:r>
      <w:r>
        <w:rPr>
          <w:rFonts w:eastAsia="Times New Roman" w:cs="Times New Roman"/>
          <w:bCs/>
          <w:szCs w:val="24"/>
        </w:rPr>
        <w:t xml:space="preserve"> όταν το 2014 δόθηκαν χρήματα και σε συνταξιούχ</w:t>
      </w:r>
      <w:r>
        <w:rPr>
          <w:rFonts w:eastAsia="Times New Roman" w:cs="Times New Roman"/>
          <w:bCs/>
          <w:szCs w:val="24"/>
        </w:rPr>
        <w:t>ους και σε ανέργους και σε αρκετές κατηγορίες πολιτών, εσείς λοιδορούσατε, καγχάζατε και μάλιστα βγαίνατε και λέγατε ότι δεν είναι πλεόνασμα, αλλά κρυφό έλλειμμα, γιατί υπάρχει 1 δισ</w:t>
      </w:r>
      <w:r>
        <w:rPr>
          <w:rFonts w:eastAsia="Times New Roman" w:cs="Times New Roman"/>
          <w:bCs/>
          <w:szCs w:val="24"/>
        </w:rPr>
        <w:t>εκατομμύριο</w:t>
      </w:r>
      <w:r>
        <w:rPr>
          <w:rFonts w:eastAsia="Times New Roman" w:cs="Times New Roman"/>
          <w:bCs/>
          <w:szCs w:val="24"/>
        </w:rPr>
        <w:t xml:space="preserve"> ληξιπρόθεσμα.</w:t>
      </w:r>
    </w:p>
    <w:p w14:paraId="2320C29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Πόσα ληξιπρόθεσμα υπάρχουν τώρα; Σας απαντώ με τ</w:t>
      </w:r>
      <w:r>
        <w:rPr>
          <w:rFonts w:eastAsia="Times New Roman" w:cs="Times New Roman"/>
          <w:szCs w:val="24"/>
        </w:rPr>
        <w:t xml:space="preserve">α δικά σας επιχειρήματα. Όμως, δεν θα σας μοιάσω στη συμπεριφορά, γιατί θα το ψηφίσω αυτό το πενιχρό επίδομα που δίνετε στους συνταξιούχους. </w:t>
      </w:r>
    </w:p>
    <w:p w14:paraId="2320C29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Πόση είναι η αύξηση των ληξιπρόθεσμων μεταξύ 2014 και 2016; Είναι 60%! Πόση είναι η αύξηση των επιστροφών φόρου σε πολίτες μεταξύ 2014 </w:t>
      </w:r>
      <w:r>
        <w:rPr>
          <w:rFonts w:eastAsia="Times New Roman" w:cs="Times New Roman"/>
          <w:szCs w:val="24"/>
        </w:rPr>
        <w:lastRenderedPageBreak/>
        <w:t xml:space="preserve">και 2016; Είναι 100%! Το λέω επειδή εσείς μιλούσατε για κρυφά ελλείμματα. Αυτά να τα θυμόμαστε! </w:t>
      </w:r>
    </w:p>
    <w:p w14:paraId="2320C29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Βεβαίως, εκτός από αυτή </w:t>
      </w:r>
      <w:r>
        <w:rPr>
          <w:rFonts w:eastAsia="Times New Roman" w:cs="Times New Roman"/>
          <w:szCs w:val="24"/>
        </w:rPr>
        <w:t>την τροπολογία του επιδόματος υπάρχει και μια άλλη τροπολογία, την οποία αναφέρω τώρα επειδή είναι γενικού χαρακτήρα, κύριε Πρόεδρε, κυρία και κύριε Υπουργέ. Πρόκειται για την τροπολογία που καταθέσαμε οι Βουλευτές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Pr>
          <w:rFonts w:eastAsia="Times New Roman" w:cs="Times New Roman"/>
          <w:szCs w:val="24"/>
        </w:rPr>
        <w:t xml:space="preserve">ΑΡ -και παρακαλώ όλες τις πτέρυγες της Βουλής να πάρουν θέση-, με την οποία ζητούμε να επανέλθει στα 1.500 ευρώ το ακατάσχετο των προσωπικών λογαριασμών και να προστατευτούν τα αναπηρικά, τα </w:t>
      </w:r>
      <w:proofErr w:type="spellStart"/>
      <w:r>
        <w:rPr>
          <w:rFonts w:eastAsia="Times New Roman" w:cs="Times New Roman"/>
          <w:szCs w:val="24"/>
        </w:rPr>
        <w:t>προνοιακά</w:t>
      </w:r>
      <w:proofErr w:type="spellEnd"/>
      <w:r>
        <w:rPr>
          <w:rFonts w:eastAsia="Times New Roman" w:cs="Times New Roman"/>
          <w:szCs w:val="24"/>
        </w:rPr>
        <w:t xml:space="preserve"> και τα πάσης φύσεως οικονομικά επιδόματα σε πολίτες ή ο</w:t>
      </w:r>
      <w:r>
        <w:rPr>
          <w:rFonts w:eastAsia="Times New Roman" w:cs="Times New Roman"/>
          <w:szCs w:val="24"/>
        </w:rPr>
        <w:t xml:space="preserve">μάδες πολιτών που έχουν πληγεί από φυσικές καταστροφές, όπως και τα επιδόματα του ΕΛΓΑ ή τα επιδόματα ΠΣΕΑ. </w:t>
      </w:r>
    </w:p>
    <w:p w14:paraId="2320C29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κυρία Υπουργέ -και παρακαλώ και εσάς και τους συναδέλφους σας στο οικονομικό επιτελείο να το δείτε πολύ καλά- δεν είναι ούτε </w:t>
      </w:r>
      <w:proofErr w:type="spellStart"/>
      <w:r>
        <w:rPr>
          <w:rFonts w:eastAsia="Times New Roman" w:cs="Times New Roman"/>
          <w:szCs w:val="24"/>
        </w:rPr>
        <w:t>παροχολογία</w:t>
      </w:r>
      <w:proofErr w:type="spellEnd"/>
      <w:r>
        <w:rPr>
          <w:rFonts w:eastAsia="Times New Roman" w:cs="Times New Roman"/>
          <w:szCs w:val="24"/>
        </w:rPr>
        <w:t xml:space="preserve"> ούτε</w:t>
      </w:r>
      <w:r>
        <w:rPr>
          <w:rFonts w:eastAsia="Times New Roman" w:cs="Times New Roman"/>
          <w:szCs w:val="24"/>
        </w:rPr>
        <w:t xml:space="preserve"> λαϊκίστικο. Είναι να επανέλθει η κατάσταση εκεί που ήταν. Είναι μια ανάσα στους πολίτες και είναι μια σημαντική ανάσα στους αναπήρους, στους έχοντες δικαίωμα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w:t>
      </w:r>
    </w:p>
    <w:p w14:paraId="2320C29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Εσείς τα χειρίζεστε, κυρία Φωτίου, και σας παρακαλώ θερμά να στηρίξετε τη</w:t>
      </w:r>
      <w:r>
        <w:rPr>
          <w:rFonts w:eastAsia="Times New Roman" w:cs="Times New Roman"/>
          <w:szCs w:val="24"/>
        </w:rPr>
        <w:t xml:space="preserve">ν τροπολογία μας ως αρμόδια Υπουργός ή να φέρετε και κάποιες βελτιώσεις σε αυτήν, αρκεί όμως να έχουμε τη θετική σας γνώμη. Γιατί αυτή η τροπολογία, κυρίες και κύριοι συνάδελφοι, πιστεύω ότι μπορεί να είναι μια ουσιαστική ανάσα στους πολίτες. </w:t>
      </w:r>
    </w:p>
    <w:p w14:paraId="2320C29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Βεβαίως, καλ</w:t>
      </w:r>
      <w:r>
        <w:rPr>
          <w:rFonts w:eastAsia="Times New Roman" w:cs="Times New Roman"/>
          <w:szCs w:val="24"/>
        </w:rPr>
        <w:t xml:space="preserve">ό θα ήταν αυτό που δόθηκε από τον Πρωθυπουργό να πάει και σε άλλες κατηγορίες, όπως οι μονογονεϊκές οικογένειες και οι άνεργοι. Θα πρέπει κάποια στιγμή να συζητήσουμε –και έχω προκαλέσει </w:t>
      </w:r>
      <w:r>
        <w:rPr>
          <w:rFonts w:eastAsia="Times New Roman" w:cs="Times New Roman"/>
          <w:szCs w:val="24"/>
        </w:rPr>
        <w:lastRenderedPageBreak/>
        <w:t>και παρακαλέσει τον Πρόεδρο της Επιτροπής Κοινωνικών Υποθέσεων - να γ</w:t>
      </w:r>
      <w:r>
        <w:rPr>
          <w:rFonts w:eastAsia="Times New Roman" w:cs="Times New Roman"/>
          <w:szCs w:val="24"/>
        </w:rPr>
        <w:t>ίνει μια ειδική συζήτηση για τη μέριμνα των ανέργων.</w:t>
      </w:r>
    </w:p>
    <w:p w14:paraId="2320C29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Περνάω τώρα στον κατ’</w:t>
      </w:r>
      <w:r>
        <w:rPr>
          <w:rFonts w:eastAsia="Times New Roman" w:cs="Times New Roman"/>
          <w:szCs w:val="24"/>
        </w:rPr>
        <w:t xml:space="preserve"> </w:t>
      </w:r>
      <w:r>
        <w:rPr>
          <w:rFonts w:eastAsia="Times New Roman" w:cs="Times New Roman"/>
          <w:szCs w:val="24"/>
        </w:rPr>
        <w:t xml:space="preserve">εξοχήν κορμό του νομοσχεδίου που δεν είναι άλλος από τον Εθνικό Μηχανισμό Κοινωνικής Ένταξης. Θα ήμασταν τουλάχιστον υποκριτές, κυρίες και κύριοι συνάδελφοι, εάν δεν ψηφίζαμε αυτές </w:t>
      </w:r>
      <w:r>
        <w:rPr>
          <w:rFonts w:eastAsia="Times New Roman" w:cs="Times New Roman"/>
          <w:szCs w:val="24"/>
        </w:rPr>
        <w:t xml:space="preserve">τις διατάξεις, μια που πρόκειται για διατάξεις που επεξεργαστήκαμε όταν ο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ήταν στο Υπουργείο Εργασίας. Τις επεξεργάστηκε, τις συζήτησε με τους εταίρους μας και εν</w:t>
      </w:r>
      <w:r>
        <w:rPr>
          <w:rFonts w:eastAsia="Times New Roman" w:cs="Times New Roman"/>
          <w:szCs w:val="24"/>
        </w:rPr>
        <w:t xml:space="preserve"> </w:t>
      </w:r>
      <w:r>
        <w:rPr>
          <w:rFonts w:eastAsia="Times New Roman" w:cs="Times New Roman"/>
          <w:szCs w:val="24"/>
        </w:rPr>
        <w:t>όψει του ΕΣΠΑ και εν</w:t>
      </w:r>
      <w:r>
        <w:rPr>
          <w:rFonts w:eastAsia="Times New Roman" w:cs="Times New Roman"/>
          <w:szCs w:val="24"/>
        </w:rPr>
        <w:t xml:space="preserve"> </w:t>
      </w:r>
      <w:r>
        <w:rPr>
          <w:rFonts w:eastAsia="Times New Roman" w:cs="Times New Roman"/>
          <w:szCs w:val="24"/>
        </w:rPr>
        <w:t xml:space="preserve">όψει της ευρύτερης τότε διαπραγμάτευσης και τον Δεκέμβριο του 2014 αυτές οι διατάξεις του </w:t>
      </w:r>
      <w:r>
        <w:rPr>
          <w:rFonts w:eastAsia="Times New Roman" w:cs="Times New Roman"/>
          <w:szCs w:val="24"/>
        </w:rPr>
        <w:t>μ</w:t>
      </w:r>
      <w:r>
        <w:rPr>
          <w:rFonts w:eastAsia="Times New Roman" w:cs="Times New Roman"/>
          <w:szCs w:val="24"/>
        </w:rPr>
        <w:t xml:space="preserve">ηχανισμού </w:t>
      </w:r>
      <w:r>
        <w:rPr>
          <w:rFonts w:eastAsia="Times New Roman" w:cs="Times New Roman"/>
          <w:szCs w:val="24"/>
        </w:rPr>
        <w:t>σ</w:t>
      </w:r>
      <w:r>
        <w:rPr>
          <w:rFonts w:eastAsia="Times New Roman" w:cs="Times New Roman"/>
          <w:szCs w:val="24"/>
        </w:rPr>
        <w:t xml:space="preserve">τήριξης έτυχαν της θετικής γνώμης. </w:t>
      </w:r>
    </w:p>
    <w:p w14:paraId="2320C29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Έρχονται τώρα υπό τη μορφή νομοσχεδίου και βεβαίως είναι θετική η προσπάθεια να υπάρξει εφαρμογή. Ακούσαμε χθες την κυ</w:t>
      </w:r>
      <w:r>
        <w:rPr>
          <w:rFonts w:eastAsia="Times New Roman" w:cs="Times New Roman"/>
          <w:szCs w:val="24"/>
        </w:rPr>
        <w:t xml:space="preserve">ρία Υπουργό </w:t>
      </w:r>
      <w:r>
        <w:rPr>
          <w:rFonts w:eastAsia="Times New Roman" w:cs="Times New Roman"/>
          <w:szCs w:val="24"/>
        </w:rPr>
        <w:lastRenderedPageBreak/>
        <w:t xml:space="preserve">να λέει ότι στο στάδιο της εφαρμογής θα υπάρξει η δυνατότητα να λειτουργήσουν όλα τα ηλεκτρονικά συστήματα, έτσι ώστε πραγματικά να πηγαίνει το επίδομα σε αυτούς που το έχουν ανάγκη. </w:t>
      </w:r>
    </w:p>
    <w:p w14:paraId="2320C2A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Δεν θα σταθώ σε αυτό που είπε ο εισηγητής του ΣΥΡΙΖΑ, το «εμ</w:t>
      </w:r>
      <w:r>
        <w:rPr>
          <w:rFonts w:eastAsia="Times New Roman" w:cs="Times New Roman"/>
          <w:szCs w:val="24"/>
        </w:rPr>
        <w:t xml:space="preserve">είς το είχαμε εφαρμόσει», γιατί είχε ξεκινήσει, ξέρετε, και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πίδομα </w:t>
      </w:r>
      <w:r>
        <w:rPr>
          <w:rFonts w:eastAsia="Times New Roman" w:cs="Times New Roman"/>
          <w:szCs w:val="24"/>
        </w:rPr>
        <w:t>α</w:t>
      </w:r>
      <w:r>
        <w:rPr>
          <w:rFonts w:eastAsia="Times New Roman" w:cs="Times New Roman"/>
          <w:szCs w:val="24"/>
        </w:rPr>
        <w:t xml:space="preserve">λληλεγγύης, που είναι το δεύτερο μεγάλο σημείο που θέλουμε να στηρίξουμε στο νομοσχέδιο, που λεγόταν τότε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Το ίδιο πράγμα είναι. Είχε όμως, λέει, </w:t>
      </w:r>
      <w:r>
        <w:rPr>
          <w:rFonts w:eastAsia="Times New Roman" w:cs="Times New Roman"/>
          <w:szCs w:val="24"/>
        </w:rPr>
        <w:t xml:space="preserve">λάθος κριτήρια. Εντάξει! Καταλαβαίνω ότι πρέπει να δικαιολογήσετε κάπως αυτή τη δίχρονη καθυστέρηση, λέγοντας ότι είχε λάθος κριτήρια. Είχαν γίνει αποδεκτά.  Δεν είναι εκεί το θέμα. Εμείς θα στηρίξουμε αυτές τις διατάξεις, αλλά βεβαίως θα επισημάνουμε και </w:t>
      </w:r>
      <w:r>
        <w:rPr>
          <w:rFonts w:eastAsia="Times New Roman" w:cs="Times New Roman"/>
          <w:szCs w:val="24"/>
        </w:rPr>
        <w:t>ορισμένα πράγματα.</w:t>
      </w:r>
    </w:p>
    <w:p w14:paraId="2320C2A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Κυρία Υπουργέ, οι διατάξεις που φέρνετε οργανωτικά για το Υπουργείο σας με την ενοποίηση του Τμήματος Κοινωνικής Προστασίας, που </w:t>
      </w:r>
      <w:r>
        <w:rPr>
          <w:rFonts w:eastAsia="Times New Roman" w:cs="Times New Roman"/>
          <w:szCs w:val="24"/>
        </w:rPr>
        <w:lastRenderedPageBreak/>
        <w:t>ήταν στο Υπουργείο Εργασίας, και του Τμήματος Πρόνοιας που ήταν στο Υπουργείο Υγείας και πήγε στο άλλο Υπουρ</w:t>
      </w:r>
      <w:r>
        <w:rPr>
          <w:rFonts w:eastAsia="Times New Roman" w:cs="Times New Roman"/>
          <w:szCs w:val="24"/>
        </w:rPr>
        <w:t xml:space="preserve">γείο επί άλλης </w:t>
      </w:r>
      <w:r>
        <w:rPr>
          <w:rFonts w:eastAsia="Times New Roman" w:cs="Times New Roman"/>
          <w:szCs w:val="24"/>
        </w:rPr>
        <w:t>κ</w:t>
      </w:r>
      <w:r>
        <w:rPr>
          <w:rFonts w:eastAsia="Times New Roman" w:cs="Times New Roman"/>
          <w:szCs w:val="24"/>
        </w:rPr>
        <w:t xml:space="preserve">υβέρνησης, είναι θετικές. Ωστόσο, θέλω να σας επισημάνω στα άρθρα 7 και 8 μια διάταξη που έχετε και στα δύο άρθρα, η οποία είναι ρουσφετολογική, εάν δεν την αλλάξετε και σας καλώ να την αλλάξετε. </w:t>
      </w:r>
    </w:p>
    <w:p w14:paraId="2320C2A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Διότι βεβαίως χρειάζεται η στήριξη αυτού το</w:t>
      </w:r>
      <w:r>
        <w:rPr>
          <w:rFonts w:eastAsia="Times New Roman" w:cs="Times New Roman"/>
          <w:szCs w:val="24"/>
        </w:rPr>
        <w:t>υ μηχανισμού από κάποιο προσωπικό που θα έρθει επιπλέον. Πρέπει να έρθει γρήγορα και δεν μπορεί να περιμένει το μόνιμο προσωπικό.</w:t>
      </w:r>
    </w:p>
    <w:p w14:paraId="2320C2A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βάζετε χωρίς κανέναν αριθμητικό περιορισμό και χωρίς κανένα κριτήριο ατομικές συμβάσεις με απόφαση Υπουργού, που μέσα στ</w:t>
      </w:r>
      <w:r>
        <w:rPr>
          <w:rFonts w:eastAsia="Times New Roman" w:cs="Times New Roman"/>
          <w:szCs w:val="24"/>
        </w:rPr>
        <w:t>ο νομοσχέδιο αυτή η απόφαση του Υπουργού δεν προκαθορίζεται με ποια κριτήρια θα δοθεί, πώς θα αποφασίσει. Εγώ είμαι σίγουρη ότι θα κάνετε το καλύτερο. Ο διάδοχός σας ή η διάδοχός σας τι θα κάνει; Ξέρω, θα έρθετε εδώ και θα πείτε ότι θα πάρετε τους άξιους κ</w:t>
      </w:r>
      <w:r>
        <w:rPr>
          <w:rFonts w:eastAsia="Times New Roman" w:cs="Times New Roman"/>
          <w:szCs w:val="24"/>
        </w:rPr>
        <w:t xml:space="preserve">αι τους ικανούς. Παρ’ </w:t>
      </w:r>
      <w:r>
        <w:rPr>
          <w:rFonts w:eastAsia="Times New Roman" w:cs="Times New Roman"/>
          <w:szCs w:val="24"/>
        </w:rPr>
        <w:lastRenderedPageBreak/>
        <w:t xml:space="preserve">όλα αυτά κι επειδή υπάρχουν και φαινόμενα και οικογενειοκρατίας και νεποτισμού στην Κυβέρνησή σας ουκ ολίγα, θα σας πω ότι αυτό δεν μου φτάνει, ακόμα κι αν με διαβεβαιώσετε ότι θα πάρετε τους καλύτερους. </w:t>
      </w:r>
    </w:p>
    <w:p w14:paraId="2320C2A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Βάλτε, λοιπόν, για παράδειγμα</w:t>
      </w:r>
      <w:r>
        <w:rPr>
          <w:rFonts w:eastAsia="Times New Roman" w:cs="Times New Roman"/>
          <w:szCs w:val="24"/>
        </w:rPr>
        <w:t xml:space="preserve">, κριτήρια αντίστοιχα με αυτά των προσλήψεων στη Μονάδα Οργάνωσης της Διαχείρισης του Κοινοτικού Πλαισίου Στήριξης, στη </w:t>
      </w:r>
      <w:r>
        <w:rPr>
          <w:rFonts w:eastAsia="Times New Roman" w:cs="Times New Roman"/>
          <w:szCs w:val="24"/>
        </w:rPr>
        <w:t>«</w:t>
      </w:r>
      <w:r>
        <w:rPr>
          <w:rFonts w:eastAsia="Times New Roman" w:cs="Times New Roman"/>
          <w:szCs w:val="24"/>
        </w:rPr>
        <w:t>ΜΟΔ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Είναι μια πρόταση. Είμαι σίγουρη ότι αν καθίσουμε κάτω μπορούμε να βρούμε κι άλλες προτάσεις. Αυτοπεριοριστείτε και περιορίσ</w:t>
      </w:r>
      <w:r>
        <w:rPr>
          <w:rFonts w:eastAsia="Times New Roman" w:cs="Times New Roman"/>
          <w:szCs w:val="24"/>
        </w:rPr>
        <w:t>τε και τον διάδοχό σας ή τη διάδοχό σας, γιατί έχουμε δημοκρατία και αλλάζουν οι κυβερνήσεις. Αυτή, λοιπόν, η διάταξη δεν μπορεί να μείνει έτσι όπως έχει. Θα καταψηφίσουμε το άρθρο</w:t>
      </w:r>
      <w:r>
        <w:rPr>
          <w:rFonts w:eastAsia="Times New Roman" w:cs="Times New Roman"/>
          <w:szCs w:val="24"/>
        </w:rPr>
        <w:t>,</w:t>
      </w:r>
      <w:r>
        <w:rPr>
          <w:rFonts w:eastAsia="Times New Roman" w:cs="Times New Roman"/>
          <w:szCs w:val="24"/>
        </w:rPr>
        <w:t xml:space="preserve"> αν μείνει έτσι όπως έχει. Θέλω να καλέσω για την αλλαγή της. </w:t>
      </w:r>
    </w:p>
    <w:p w14:paraId="2320C2A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Τώρα, στον λ</w:t>
      </w:r>
      <w:r>
        <w:rPr>
          <w:rFonts w:eastAsia="Times New Roman" w:cs="Times New Roman"/>
          <w:szCs w:val="24"/>
        </w:rPr>
        <w:t xml:space="preserve">ίγο χρόνο που μου μένει, θέλω να ασχοληθώ με τις διατάξεις του τρίτου </w:t>
      </w:r>
      <w:r>
        <w:rPr>
          <w:rFonts w:eastAsia="Times New Roman" w:cs="Times New Roman"/>
          <w:szCs w:val="24"/>
        </w:rPr>
        <w:t>κ</w:t>
      </w:r>
      <w:r>
        <w:rPr>
          <w:rFonts w:eastAsia="Times New Roman" w:cs="Times New Roman"/>
          <w:szCs w:val="24"/>
        </w:rPr>
        <w:t xml:space="preserve">εφαλαίου. Τα ακούσαμε και χθες από τους εκπροσώπους των εργαζομένων τόσο στο ΙΚΑ όσο και στα υπόλοιπα ασφαλιστικά </w:t>
      </w:r>
      <w:r>
        <w:rPr>
          <w:rFonts w:eastAsia="Times New Roman" w:cs="Times New Roman"/>
          <w:szCs w:val="24"/>
        </w:rPr>
        <w:lastRenderedPageBreak/>
        <w:t>ταμεία. Την κατάσταση την περιέγραψε πολύ σωστά ένας απ’ αυτούς ως διοι</w:t>
      </w:r>
      <w:r>
        <w:rPr>
          <w:rFonts w:eastAsia="Times New Roman" w:cs="Times New Roman"/>
          <w:szCs w:val="24"/>
        </w:rPr>
        <w:t xml:space="preserve">κητικό χάος. </w:t>
      </w:r>
    </w:p>
    <w:p w14:paraId="2320C2A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 προηγούμενος Υπουργός, ο κ. </w:t>
      </w:r>
      <w:proofErr w:type="spellStart"/>
      <w:r>
        <w:rPr>
          <w:rFonts w:eastAsia="Times New Roman" w:cs="Times New Roman"/>
          <w:szCs w:val="24"/>
        </w:rPr>
        <w:t>Κατρούγκαλος</w:t>
      </w:r>
      <w:proofErr w:type="spellEnd"/>
      <w:r>
        <w:rPr>
          <w:rFonts w:eastAsia="Times New Roman" w:cs="Times New Roman"/>
          <w:szCs w:val="24"/>
        </w:rPr>
        <w:t>, είχε πάρει τα κανάλια, κατά την προσφιλή του συνήθεια, κι έλεγε ότι οι διατάξεις αυτές θα εφαρμοστούν και θα είναι έτοιμος. Και άκουσα χθες κι εσάς, κύριε Πετρόπουλε και πολλούς συναδέλφους από τη Σ</w:t>
      </w:r>
      <w:r>
        <w:rPr>
          <w:rFonts w:eastAsia="Times New Roman" w:cs="Times New Roman"/>
          <w:szCs w:val="24"/>
        </w:rPr>
        <w:t xml:space="preserve">υμπολίτευση να λένε ότι για πρώτη φορά θα είναι ενιαίοι οι κανόνες. </w:t>
      </w:r>
    </w:p>
    <w:p w14:paraId="2320C2A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 νόμος Λοβέρδου</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Κουτρουμάνη</w:t>
      </w:r>
      <w:proofErr w:type="spellEnd"/>
      <w:r>
        <w:rPr>
          <w:rFonts w:eastAsia="Times New Roman" w:cs="Times New Roman"/>
          <w:szCs w:val="24"/>
        </w:rPr>
        <w:t xml:space="preserve"> ξεχάσατε ότι είχε θεσπίσει ενιαίους κανόνες; Όμως, βεβαίως, αφού ήταν νόμος των προηγούμενων, των </w:t>
      </w:r>
      <w:proofErr w:type="spellStart"/>
      <w:r>
        <w:rPr>
          <w:rFonts w:eastAsia="Times New Roman" w:cs="Times New Roman"/>
          <w:szCs w:val="24"/>
        </w:rPr>
        <w:t>μνημονιακών</w:t>
      </w:r>
      <w:proofErr w:type="spellEnd"/>
      <w:r>
        <w:rPr>
          <w:rFonts w:eastAsia="Times New Roman" w:cs="Times New Roman"/>
          <w:szCs w:val="24"/>
        </w:rPr>
        <w:t>, οι του τρίτου και τέταρτου και πέμπτου και έκτ</w:t>
      </w:r>
      <w:r>
        <w:rPr>
          <w:rFonts w:eastAsia="Times New Roman" w:cs="Times New Roman"/>
          <w:szCs w:val="24"/>
        </w:rPr>
        <w:t xml:space="preserve">ου μνημονίου πώς θα τον εφάρμοζαν; Αυτοί είναι </w:t>
      </w:r>
      <w:proofErr w:type="spellStart"/>
      <w:r>
        <w:rPr>
          <w:rFonts w:eastAsia="Times New Roman" w:cs="Times New Roman"/>
          <w:szCs w:val="24"/>
        </w:rPr>
        <w:t>μνημονιακότεροι</w:t>
      </w:r>
      <w:proofErr w:type="spellEnd"/>
      <w:r>
        <w:rPr>
          <w:rFonts w:eastAsia="Times New Roman" w:cs="Times New Roman"/>
          <w:szCs w:val="24"/>
        </w:rPr>
        <w:t xml:space="preserve"> από εμάς, οπότε έπρεπε να φέρουν έναν </w:t>
      </w:r>
      <w:proofErr w:type="spellStart"/>
      <w:r>
        <w:rPr>
          <w:rFonts w:eastAsia="Times New Roman" w:cs="Times New Roman"/>
          <w:szCs w:val="24"/>
        </w:rPr>
        <w:t>μνημονιακότερο</w:t>
      </w:r>
      <w:proofErr w:type="spellEnd"/>
      <w:r>
        <w:rPr>
          <w:rFonts w:eastAsia="Times New Roman" w:cs="Times New Roman"/>
          <w:szCs w:val="24"/>
        </w:rPr>
        <w:t xml:space="preserve"> νόμο. Κι εκείνος ενιαίους κανόνες ρύθμιζε –θυμίζω- κι εκείνος για μορφή εθνικής σύνταξης έλεγε, για εθνική και αναλογική σύνταξη. Την ίδια λ</w:t>
      </w:r>
      <w:r>
        <w:rPr>
          <w:rFonts w:eastAsia="Times New Roman" w:cs="Times New Roman"/>
          <w:szCs w:val="24"/>
        </w:rPr>
        <w:t xml:space="preserve">ογική είχε ως προς αυτό, όχι ως προς </w:t>
      </w:r>
      <w:r>
        <w:rPr>
          <w:rFonts w:eastAsia="Times New Roman" w:cs="Times New Roman"/>
          <w:szCs w:val="24"/>
        </w:rPr>
        <w:lastRenderedPageBreak/>
        <w:t>όλα τα άλλα όμως, όχι ως προς το τεράστιο αυτό ταμείο το μονολιθικό. Διότι είχαμε αντισταθεί -ξέρετε- εμείς, που ο επικαλούμενος -κάπως τον επικαλέστηκε τον κ. Καμμένο ο Πρωθυπουργός εχθές, δεν θυμάμαι- μάς έλεγε «στα τ</w:t>
      </w:r>
      <w:r>
        <w:rPr>
          <w:rFonts w:eastAsia="Times New Roman" w:cs="Times New Roman"/>
          <w:szCs w:val="24"/>
        </w:rPr>
        <w:t xml:space="preserve">έσσερα». </w:t>
      </w:r>
    </w:p>
    <w:p w14:paraId="2320C2A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Εμείς είχαμε αντισταθεί και λέγαμε αυτό που λέει η κοινή λογική, δηλαδή ένα ταμείο για μισθωτούς, ένα ταμείο για ελεύθερους επαγγελματίες, ένα ταμείο για αγρότες. Επτά μήνες μετά, κυρίες και κύριοι συνάδελφοι, δεν έχουν εκδοθεί εγκύκλιοι. Είναι σ</w:t>
      </w:r>
      <w:r>
        <w:rPr>
          <w:rFonts w:eastAsia="Times New Roman" w:cs="Times New Roman"/>
          <w:szCs w:val="24"/>
        </w:rPr>
        <w:t>τον «αέρα» κυριολεκτικά. Δεν έχει εκδοθεί καν η εγκύκλιος για τις συντάξεις της χηρείας, όχι γιατί δεν μπορούν οι υπάλληλοι, αλλά γιατί είναι τέτοιος ο νόμος, είναι τέτοιες οι ασάφειες που δεν μπορεί να βγει εγκύκλιος, πολύ απλά. Πέφτει όμως το τσεκούρι, δ</w:t>
      </w:r>
      <w:r>
        <w:rPr>
          <w:rFonts w:eastAsia="Times New Roman" w:cs="Times New Roman"/>
          <w:szCs w:val="24"/>
        </w:rPr>
        <w:t xml:space="preserve">εν πειράζει. </w:t>
      </w:r>
    </w:p>
    <w:p w14:paraId="2320C2A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Κι επίσης, η αγορά, κύριε Υπουργέ, βρίσκεται σε</w:t>
      </w:r>
      <w:r>
        <w:rPr>
          <w:rFonts w:eastAsia="Times New Roman" w:cs="Times New Roman"/>
          <w:b/>
          <w:szCs w:val="24"/>
        </w:rPr>
        <w:t xml:space="preserve"> </w:t>
      </w:r>
      <w:r>
        <w:rPr>
          <w:rFonts w:eastAsia="Times New Roman" w:cs="Times New Roman"/>
          <w:szCs w:val="24"/>
        </w:rPr>
        <w:t>σύγχυση. Αυτή τη στιγμή που μιλάμε από 1</w:t>
      </w:r>
      <w:r>
        <w:rPr>
          <w:rFonts w:eastAsia="Times New Roman" w:cs="Times New Roman"/>
          <w:szCs w:val="24"/>
          <w:vertAlign w:val="superscript"/>
        </w:rPr>
        <w:t>η</w:t>
      </w:r>
      <w:r>
        <w:rPr>
          <w:rFonts w:eastAsia="Times New Roman" w:cs="Times New Roman"/>
          <w:szCs w:val="24"/>
        </w:rPr>
        <w:t xml:space="preserve"> Ιανουαρίου του 2017 όσον αφορά τις βαριές </w:t>
      </w:r>
      <w:r>
        <w:rPr>
          <w:rFonts w:eastAsia="Times New Roman" w:cs="Times New Roman"/>
          <w:szCs w:val="24"/>
        </w:rPr>
        <w:lastRenderedPageBreak/>
        <w:t>εισφορές που συνδέονται με το εισόδημα, που θα επιβληθούν σε όλους -ελεύθερους επαγγελματίες, επιστήμονες, αγρ</w:t>
      </w:r>
      <w:r>
        <w:rPr>
          <w:rFonts w:eastAsia="Times New Roman" w:cs="Times New Roman"/>
          <w:szCs w:val="24"/>
        </w:rPr>
        <w:t xml:space="preserve">ότες, εμπόρους-, για αυτές τις βαριές εισφορές δεν ξέρουμε ακόμα και δεν ξέρει η αγορά πώς και τι. Κι έχουμε σήμερα 14 Δεκεμβρίου! </w:t>
      </w:r>
    </w:p>
    <w:p w14:paraId="2320C2A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φέρνετε το τρίτο </w:t>
      </w:r>
      <w:r>
        <w:rPr>
          <w:rFonts w:eastAsia="Times New Roman" w:cs="Times New Roman"/>
          <w:szCs w:val="24"/>
        </w:rPr>
        <w:t>κ</w:t>
      </w:r>
      <w:r>
        <w:rPr>
          <w:rFonts w:eastAsia="Times New Roman" w:cs="Times New Roman"/>
          <w:szCs w:val="24"/>
        </w:rPr>
        <w:t>εφάλαιο του νομοσχεδίου, το οποίο τι κάνει; Κυριολεκτικά συγχωνεύει, τσουβαλιάζει τους υπάρχοντες μηχα</w:t>
      </w:r>
      <w:r>
        <w:rPr>
          <w:rFonts w:eastAsia="Times New Roman" w:cs="Times New Roman"/>
          <w:szCs w:val="24"/>
        </w:rPr>
        <w:t xml:space="preserve">νισμούς των ασφαλιστικών ταμείων σε ένα μονολιθικό πράγμα, με νόμο περνάει αυτός ο </w:t>
      </w:r>
      <w:r>
        <w:rPr>
          <w:rFonts w:eastAsia="Times New Roman" w:cs="Times New Roman"/>
          <w:szCs w:val="24"/>
        </w:rPr>
        <w:t>ο</w:t>
      </w:r>
      <w:r>
        <w:rPr>
          <w:rFonts w:eastAsia="Times New Roman" w:cs="Times New Roman"/>
          <w:szCs w:val="24"/>
        </w:rPr>
        <w:t>ργανισμός, χωρίς κα</w:t>
      </w:r>
      <w:r>
        <w:rPr>
          <w:rFonts w:eastAsia="Times New Roman" w:cs="Times New Roman"/>
          <w:szCs w:val="24"/>
        </w:rPr>
        <w:t>μ</w:t>
      </w:r>
      <w:r>
        <w:rPr>
          <w:rFonts w:eastAsia="Times New Roman" w:cs="Times New Roman"/>
          <w:szCs w:val="24"/>
        </w:rPr>
        <w:t xml:space="preserve">μιά επεξεργασία. </w:t>
      </w:r>
    </w:p>
    <w:p w14:paraId="2320C2A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Αλήθεια -απαντήστε μας-, έχετε σκεφθεί από 1</w:t>
      </w:r>
      <w:r>
        <w:rPr>
          <w:rFonts w:eastAsia="Times New Roman" w:cs="Times New Roman"/>
          <w:szCs w:val="24"/>
          <w:vertAlign w:val="superscript"/>
        </w:rPr>
        <w:t>η</w:t>
      </w:r>
      <w:r>
        <w:rPr>
          <w:rFonts w:eastAsia="Times New Roman" w:cs="Times New Roman"/>
          <w:szCs w:val="24"/>
        </w:rPr>
        <w:t xml:space="preserve"> Ιανουαρίου που θα ισχύουν αυτοί οι νέοι μηχανισμοί, πώς θα εξυπηρετηθεί ο συνταξιούχος, τι θα κάνετε με τον ΟΓΑ, τι θα κάνετε με τους αγρότες; Οι αγρότες θα ταξιδεύουν στην πρωτεύουσα</w:t>
      </w:r>
      <w:r>
        <w:rPr>
          <w:rFonts w:eastAsia="Times New Roman" w:cs="Times New Roman"/>
          <w:szCs w:val="24"/>
        </w:rPr>
        <w:t xml:space="preserve"> του νομού</w:t>
      </w:r>
      <w:r>
        <w:rPr>
          <w:rFonts w:eastAsia="Times New Roman" w:cs="Times New Roman"/>
          <w:szCs w:val="24"/>
        </w:rPr>
        <w:t xml:space="preserve">; Να πάνε πού να εξυπηρετηθούν; Το έχετε προβλέψει; Πείτε μας </w:t>
      </w:r>
      <w:r>
        <w:rPr>
          <w:rFonts w:eastAsia="Times New Roman" w:cs="Times New Roman"/>
          <w:szCs w:val="24"/>
        </w:rPr>
        <w:t xml:space="preserve">πώς θα εξυπηρετηθούν οι ασφαλισμένοι. Εμείς το είχαμε καταψηφίσει και ξανά το καταψηφίζουμε. </w:t>
      </w:r>
    </w:p>
    <w:p w14:paraId="2320C2A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λέγαμε, όμως, από τότε που ψηφιζόταν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ότι αυτός ο νόμος δεν μπορεί να εφαρμοστεί ως προς αυτό το σκέλος. </w:t>
      </w:r>
    </w:p>
    <w:p w14:paraId="2320C2A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Τις περικοπές τις κάνατε πολλές </w:t>
      </w:r>
      <w:r>
        <w:rPr>
          <w:rFonts w:eastAsia="Times New Roman" w:cs="Times New Roman"/>
          <w:szCs w:val="24"/>
        </w:rPr>
        <w:t>φορές και παρά το</w:t>
      </w:r>
      <w:r>
        <w:rPr>
          <w:rFonts w:eastAsia="Times New Roman" w:cs="Times New Roman"/>
          <w:szCs w:val="24"/>
        </w:rPr>
        <w:t>ν</w:t>
      </w:r>
      <w:r>
        <w:rPr>
          <w:rFonts w:eastAsia="Times New Roman" w:cs="Times New Roman"/>
          <w:szCs w:val="24"/>
        </w:rPr>
        <w:t xml:space="preserve"> νόμο και πολλές φορές με λάθη και στέλνατε επιστολές στους συνταξιούχους να τους πείτε ότι «όλα αυτά τα έκαναν οι άλλοι», όταν ξέρουμε πολύ καλά ότι το ασφαλιστικό επί της διετίας και μόνο επιβαρύνθηκε κατά 2,3 δισεκατομμύρια ευρώ. </w:t>
      </w:r>
    </w:p>
    <w:p w14:paraId="2320C2AE"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Υφυπουργέ, τέλος, περιμένω από εσάς να μας διευκρινίσετε για την προσαύξηση της σύνταξης όσων έχουν καταβάλει -επιμένω- επιπλέον ασφαλιστικές εισφορές, που είναι και ο λόγος της προσαύξησης, και οι οποίοι είτε δεν κάνουν χρήση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w:t>
      </w:r>
      <w:r>
        <w:rPr>
          <w:rFonts w:eastAsia="Times New Roman" w:cs="Times New Roman"/>
          <w:szCs w:val="24"/>
        </w:rPr>
        <w:t xml:space="preserve">είτε κάνουν χρήση, όμως είναι ασφαλισμένοι που έχουν οι ίδιοι νεφρική ανεπάρκεια ή είναι γονείς τέκνων που είναι ανίκανα προς εργασία, με βαριές αναπηρίες. </w:t>
      </w:r>
      <w:r>
        <w:rPr>
          <w:rFonts w:eastAsia="Times New Roman" w:cs="Times New Roman"/>
          <w:szCs w:val="24"/>
        </w:rPr>
        <w:lastRenderedPageBreak/>
        <w:t xml:space="preserve">Αυτό οφείλετε να το ξεκαθαρίσετε. Είχαμε συζήτηση και χθες στην </w:t>
      </w:r>
      <w:r>
        <w:rPr>
          <w:rFonts w:eastAsia="Times New Roman" w:cs="Times New Roman"/>
          <w:szCs w:val="24"/>
        </w:rPr>
        <w:t>ε</w:t>
      </w:r>
      <w:r>
        <w:rPr>
          <w:rFonts w:eastAsia="Times New Roman" w:cs="Times New Roman"/>
          <w:szCs w:val="24"/>
        </w:rPr>
        <w:t>πιτροπή και περιμένουμε επ’ αυτού τ</w:t>
      </w:r>
      <w:r>
        <w:rPr>
          <w:rFonts w:eastAsia="Times New Roman" w:cs="Times New Roman"/>
          <w:szCs w:val="24"/>
        </w:rPr>
        <w:t xml:space="preserve">ις θέσεις σας. </w:t>
      </w:r>
    </w:p>
    <w:p w14:paraId="2320C2AF"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ολοκληρώνοντας, θεωρούμε ότι οι διατάξεις του κορμού αυτού του νομοσχεδίου, που είναι οι διατάξεις κοινωνικής ένταξης, αποτελούν συνέχιση της δικής μας πολιτικής και άρθρων που είχαμε φέρει. Διότι δεν </w:t>
      </w:r>
      <w:r>
        <w:rPr>
          <w:rFonts w:eastAsia="Times New Roman" w:cs="Times New Roman"/>
          <w:szCs w:val="24"/>
        </w:rPr>
        <w:t xml:space="preserve">θα αφήσω </w:t>
      </w:r>
      <w:r>
        <w:rPr>
          <w:rFonts w:eastAsia="Times New Roman" w:cs="Times New Roman"/>
          <w:szCs w:val="24"/>
        </w:rPr>
        <w:t xml:space="preserve">ασχολίαστες </w:t>
      </w:r>
      <w:r>
        <w:rPr>
          <w:rFonts w:eastAsia="Times New Roman" w:cs="Times New Roman"/>
          <w:szCs w:val="24"/>
        </w:rPr>
        <w:t>τ</w:t>
      </w:r>
      <w:r>
        <w:rPr>
          <w:rFonts w:eastAsia="Times New Roman" w:cs="Times New Roman"/>
          <w:szCs w:val="24"/>
        </w:rPr>
        <w:t>ις</w:t>
      </w:r>
      <w:r>
        <w:rPr>
          <w:rFonts w:eastAsia="Times New Roman" w:cs="Times New Roman"/>
          <w:szCs w:val="24"/>
        </w:rPr>
        <w:t xml:space="preserve"> καλ</w:t>
      </w:r>
      <w:r>
        <w:rPr>
          <w:rFonts w:eastAsia="Times New Roman" w:cs="Times New Roman"/>
          <w:szCs w:val="24"/>
        </w:rPr>
        <w:t>ές</w:t>
      </w:r>
      <w:r>
        <w:rPr>
          <w:rFonts w:eastAsia="Times New Roman" w:cs="Times New Roman"/>
          <w:szCs w:val="24"/>
        </w:rPr>
        <w:t xml:space="preserve"> πρωτοβουλ</w:t>
      </w:r>
      <w:r>
        <w:rPr>
          <w:rFonts w:eastAsia="Times New Roman" w:cs="Times New Roman"/>
          <w:szCs w:val="24"/>
        </w:rPr>
        <w:t>ίες</w:t>
      </w:r>
      <w:r>
        <w:rPr>
          <w:rFonts w:eastAsia="Times New Roman" w:cs="Times New Roman"/>
          <w:szCs w:val="24"/>
        </w:rPr>
        <w:t xml:space="preserve">. Τα κέντρα κοινότητας τα είχαμε ψηφίσει, κυρία Φωτίου. Είχαμε προτείνει κάποια πράγματα, αλλά τα είχαμε ψηφίσει, γιατί θέλουμε να στηρίξουμε την αντίληψη της μιας υπηρεσίας προς τους φτωχούς. </w:t>
      </w:r>
    </w:p>
    <w:p w14:paraId="2320C2B0"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Για αυτούς τους λόγους, επει</w:t>
      </w:r>
      <w:r>
        <w:rPr>
          <w:rFonts w:eastAsia="Times New Roman" w:cs="Times New Roman"/>
          <w:szCs w:val="24"/>
        </w:rPr>
        <w:t xml:space="preserve">δή έχει μέσα θετικά μέτρα και επειδή αποτελεί συνέχιση μιας πολιτικής που είναι αναγκαία -είναι αναγκαία η πολιτική του ελάχιστου εισοδήματος, του κοινωνικού εισοδήματος για όλους τους συμπολίτες μας- υπερψηφίζουμε επί της αρχής αυτό το νομοσχέδιο. </w:t>
      </w:r>
    </w:p>
    <w:p w14:paraId="2320C2B1"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2320C2B2"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2320C2B3"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Συνεχίζουμε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του Κομμουνιστικού Κόμματος Ελλάδ</w:t>
      </w:r>
      <w:r>
        <w:rPr>
          <w:rFonts w:eastAsia="Times New Roman" w:cs="Times New Roman"/>
          <w:szCs w:val="24"/>
        </w:rPr>
        <w:t>α</w:t>
      </w:r>
      <w:r>
        <w:rPr>
          <w:rFonts w:eastAsia="Times New Roman" w:cs="Times New Roman"/>
          <w:szCs w:val="24"/>
        </w:rPr>
        <w:t xml:space="preserve">ς, τον κ. Χρήστο </w:t>
      </w:r>
      <w:proofErr w:type="spellStart"/>
      <w:r>
        <w:rPr>
          <w:rFonts w:eastAsia="Times New Roman" w:cs="Times New Roman"/>
          <w:szCs w:val="24"/>
        </w:rPr>
        <w:t>Κατσώτη</w:t>
      </w:r>
      <w:proofErr w:type="spellEnd"/>
      <w:r>
        <w:rPr>
          <w:rFonts w:eastAsia="Times New Roman" w:cs="Times New Roman"/>
          <w:szCs w:val="24"/>
        </w:rPr>
        <w:t xml:space="preserve">. </w:t>
      </w:r>
    </w:p>
    <w:p w14:paraId="2320C2B4"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320C2B5"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Διαμαρτύρεται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όπως και ο κ. </w:t>
      </w:r>
      <w:proofErr w:type="spellStart"/>
      <w:r>
        <w:rPr>
          <w:rFonts w:eastAsia="Times New Roman" w:cs="Times New Roman"/>
          <w:szCs w:val="24"/>
        </w:rPr>
        <w:t>Σαλμάς</w:t>
      </w:r>
      <w:proofErr w:type="spellEnd"/>
      <w:r>
        <w:rPr>
          <w:rFonts w:eastAsia="Times New Roman" w:cs="Times New Roman"/>
          <w:szCs w:val="24"/>
        </w:rPr>
        <w:t xml:space="preserve">. Τους πήρατε τη δουλειά! </w:t>
      </w:r>
    </w:p>
    <w:p w14:paraId="2320C2B6"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Όντως, αυτοί είχαν κάνει σημαντική προεργασία και εσείς συνεχίζετε πάνω στην ίδια γραμμή, για να μπορέσετε να υπηρετήσετε αυτό που υπηρετούν και οι άλλοι, την καπιταλιστική</w:t>
      </w:r>
      <w:r>
        <w:rPr>
          <w:rFonts w:eastAsia="Times New Roman" w:cs="Times New Roman"/>
          <w:szCs w:val="24"/>
        </w:rPr>
        <w:t xml:space="preserve"> ανάκαμψη, για να μπει ξανά στη σφαίρα της κερδοφορίας το κεφάλαιο. </w:t>
      </w:r>
    </w:p>
    <w:p w14:paraId="2320C2B7"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Το νομοσχέδιο είναι </w:t>
      </w:r>
      <w:proofErr w:type="spellStart"/>
      <w:r>
        <w:rPr>
          <w:rFonts w:eastAsia="Times New Roman" w:cs="Times New Roman"/>
          <w:szCs w:val="24"/>
        </w:rPr>
        <w:t>μνημονιακή</w:t>
      </w:r>
      <w:proofErr w:type="spellEnd"/>
      <w:r>
        <w:rPr>
          <w:rFonts w:eastAsia="Times New Roman" w:cs="Times New Roman"/>
          <w:szCs w:val="24"/>
        </w:rPr>
        <w:t xml:space="preserve"> δέσμευση, όπως το λέτε και εσείς. Είναι κατεύθυνση της Ευρωπαϊκής Ένωσης. Άρα αφού είναι και δέσμευση τέτοια είναι και δέσμευση που έχουν αναλάβει όλα τα κό</w:t>
      </w:r>
      <w:r>
        <w:rPr>
          <w:rFonts w:eastAsia="Times New Roman" w:cs="Times New Roman"/>
          <w:szCs w:val="24"/>
        </w:rPr>
        <w:t xml:space="preserve">μματα, πλην του </w:t>
      </w:r>
      <w:r>
        <w:rPr>
          <w:rFonts w:eastAsia="Times New Roman" w:cs="Times New Roman"/>
          <w:szCs w:val="24"/>
        </w:rPr>
        <w:lastRenderedPageBreak/>
        <w:t xml:space="preserve">ΚΚΕ, τα οποία ψήφισαν και το τρίτο μνημόνιο. Βέβαια, υλοποιούνται και όλοι οι </w:t>
      </w:r>
      <w:proofErr w:type="spellStart"/>
      <w:r>
        <w:rPr>
          <w:rFonts w:eastAsia="Times New Roman" w:cs="Times New Roman"/>
          <w:szCs w:val="24"/>
        </w:rPr>
        <w:t>εφαρμοστικοί</w:t>
      </w:r>
      <w:proofErr w:type="spellEnd"/>
      <w:r>
        <w:rPr>
          <w:rFonts w:eastAsia="Times New Roman" w:cs="Times New Roman"/>
          <w:szCs w:val="24"/>
        </w:rPr>
        <w:t xml:space="preserve"> νόμοι που συμπεριλαμβάνονται στα προηγούμενα δύο. </w:t>
      </w:r>
    </w:p>
    <w:p w14:paraId="2320C2B8"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Κλείνοντας, ο </w:t>
      </w:r>
      <w:r>
        <w:rPr>
          <w:rFonts w:eastAsia="Times New Roman" w:cs="Times New Roman"/>
          <w:szCs w:val="24"/>
        </w:rPr>
        <w:t>ε</w:t>
      </w:r>
      <w:r>
        <w:rPr>
          <w:rFonts w:eastAsia="Times New Roman" w:cs="Times New Roman"/>
          <w:szCs w:val="24"/>
        </w:rPr>
        <w:t>ισηγητής του ΣΥΡΙΖΑ μάς κάλεσε να ψηφίσουμε το νομοσχέδιο, στέλνοντας ένα μήνυμα αλ</w:t>
      </w:r>
      <w:r>
        <w:rPr>
          <w:rFonts w:eastAsia="Times New Roman" w:cs="Times New Roman"/>
          <w:szCs w:val="24"/>
        </w:rPr>
        <w:t xml:space="preserve">ληλεγγύης στην κοινωνία. </w:t>
      </w:r>
    </w:p>
    <w:p w14:paraId="2320C2B9"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Μα, δεν είστε εσείς αυτοί που τον Μάιο ψήφισαν το νόμο-λαιμητόμο για το ασφαλιστικό, με μείωση των συντάξεων ως 30%; </w:t>
      </w:r>
    </w:p>
    <w:p w14:paraId="2320C2BA"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Δεν είστε αυτοί που κατήργησαν το ΕΚΑΣ από τους πλέον φτωχούς, τους χαμηλοσυνταξιούχους; </w:t>
      </w:r>
    </w:p>
    <w:p w14:paraId="2320C2BB"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Δεν είστε αυτοί που με</w:t>
      </w:r>
      <w:r>
        <w:rPr>
          <w:rFonts w:eastAsia="Times New Roman" w:cs="Times New Roman"/>
          <w:szCs w:val="24"/>
        </w:rPr>
        <w:t xml:space="preserve">ίωσαν την κατώτερη σύνταξη από 486 ευρώ στα 392 ευρώ, με τη λεγόμενη εγκύκλιο </w:t>
      </w:r>
      <w:proofErr w:type="spellStart"/>
      <w:r>
        <w:rPr>
          <w:rFonts w:eastAsia="Times New Roman" w:cs="Times New Roman"/>
          <w:szCs w:val="24"/>
        </w:rPr>
        <w:t>Χαϊκάλη</w:t>
      </w:r>
      <w:proofErr w:type="spellEnd"/>
      <w:r>
        <w:rPr>
          <w:rFonts w:eastAsia="Times New Roman" w:cs="Times New Roman"/>
          <w:szCs w:val="24"/>
        </w:rPr>
        <w:t xml:space="preserve">, και τώρα στα 345 ευρώ μεικτά για δεκαπέντε χρόνια δουλειάς; </w:t>
      </w:r>
    </w:p>
    <w:p w14:paraId="2320C2BC"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Εσείς δεν είστε αυτοί που διατηρούν τον εργασιακό μεσαίωνα που διαμορφώθηκε από Νέα Δημοκρατία και ΠΑΣΟΚ, με</w:t>
      </w:r>
      <w:r>
        <w:rPr>
          <w:rFonts w:eastAsia="Times New Roman" w:cs="Times New Roman"/>
          <w:szCs w:val="24"/>
        </w:rPr>
        <w:t xml:space="preserve"> τις ευέλικτες μορφές </w:t>
      </w:r>
      <w:r>
        <w:rPr>
          <w:rFonts w:eastAsia="Times New Roman" w:cs="Times New Roman"/>
          <w:szCs w:val="24"/>
        </w:rPr>
        <w:lastRenderedPageBreak/>
        <w:t xml:space="preserve">απασχόλησης, τα τρίωρα, τα δίωρα, τα τετράωρα, με αποδοχές ακόμα και 100 ευρώ τον μήνα; </w:t>
      </w:r>
    </w:p>
    <w:p w14:paraId="2320C2BD"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Μήπως δεν διατηρείτε τη μείωση του κατώτατου μισθού στα 586 ευρώ μεικτά, δεν διατηρείτε τους αντεργατικούς νόμους που κατάργησαν τις συλλογικές σ</w:t>
      </w:r>
      <w:r>
        <w:rPr>
          <w:rFonts w:eastAsia="Times New Roman" w:cs="Times New Roman"/>
          <w:szCs w:val="24"/>
        </w:rPr>
        <w:t xml:space="preserve">υμβάσεις εργασίας, που θέσπισαν τις ενώσεις προσώπων, που μαζί με την εργοδοσία δημιουργούν συνθήκες κόλασης και μισθούς πείνας; </w:t>
      </w:r>
    </w:p>
    <w:p w14:paraId="2320C2BE"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Μήπως δεν ληστεύετε τον λαό με φόρους, φόρους, φόρους και ευνοείτε το κεφάλαιο με απαλλαγές και πάλι απαλλαγές; </w:t>
      </w:r>
    </w:p>
    <w:p w14:paraId="2320C2BF"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Δεν μειώσατε το επίδομα ανεργίας, δικαιολογώντας αυτή τη μείωση ως προσαρμογή στον νέο μειωμένο κατώτατο μισθό; </w:t>
      </w:r>
    </w:p>
    <w:p w14:paraId="2320C2C0"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Μήπως δεν διατηρείτε τις προϋποθέσεις για να πάρει κάποιος επίδομα ανεργίας, αυτές τις προϋποθέσεις που αποκλείουν τη μεγάλη πλειοψηφία, </w:t>
      </w:r>
      <w:r>
        <w:rPr>
          <w:rFonts w:eastAsia="Times New Roman" w:cs="Times New Roman"/>
          <w:szCs w:val="24"/>
        </w:rPr>
        <w:lastRenderedPageBreak/>
        <w:t>έτσι ώ</w:t>
      </w:r>
      <w:r>
        <w:rPr>
          <w:rFonts w:eastAsia="Times New Roman" w:cs="Times New Roman"/>
          <w:szCs w:val="24"/>
        </w:rPr>
        <w:t xml:space="preserve">στε μόνο ένα 10% να επιδοτείται από τον ΟΑΕΔ, από το ένα εκατομμύριο διακόσιες χιλιάδες ανέργους; </w:t>
      </w:r>
    </w:p>
    <w:p w14:paraId="2320C2C1" w14:textId="77777777" w:rsidR="00BC0B8E" w:rsidRDefault="00C038AA">
      <w:pPr>
        <w:spacing w:line="600" w:lineRule="auto"/>
        <w:ind w:firstLine="720"/>
        <w:jc w:val="both"/>
        <w:rPr>
          <w:rFonts w:eastAsia="Times New Roman"/>
          <w:szCs w:val="24"/>
        </w:rPr>
      </w:pPr>
      <w:r>
        <w:rPr>
          <w:rFonts w:eastAsia="Times New Roman"/>
          <w:szCs w:val="24"/>
        </w:rPr>
        <w:t>Αυτή η πολιτική, κύριοι, δημιουργεί τη φτώχεια, την εξαθλίωση μεγάλης μερίδας εργαζομένων, αυτοαπασχολουμένων και αγροτών, αυτή δημιουργεί τους άστεγους, τις</w:t>
      </w:r>
      <w:r>
        <w:rPr>
          <w:rFonts w:eastAsia="Times New Roman"/>
          <w:szCs w:val="24"/>
        </w:rPr>
        <w:t xml:space="preserve"> συνθήκες υποσιτισμού των παιδιών, δημιουργεί τα ανείπωτα βάσανα για τον λαό. </w:t>
      </w:r>
    </w:p>
    <w:p w14:paraId="2320C2C2" w14:textId="77777777" w:rsidR="00BC0B8E" w:rsidRDefault="00C038AA">
      <w:pPr>
        <w:spacing w:line="600" w:lineRule="auto"/>
        <w:ind w:firstLine="720"/>
        <w:jc w:val="both"/>
        <w:rPr>
          <w:rFonts w:eastAsia="Times New Roman"/>
          <w:szCs w:val="24"/>
        </w:rPr>
      </w:pPr>
      <w:r>
        <w:rPr>
          <w:rFonts w:eastAsia="Times New Roman"/>
          <w:szCs w:val="24"/>
        </w:rPr>
        <w:t>Ενώ στηρίζετε όλοι σας αυτή τη βαρβαρότητα για τη στήριξη του ιερού και όσιου του κεφαλαίου, το κέρδος, από την άλλη χύνετε κροκοδείλια δάκρυα για τα θύματά σας. Τους παίρνετε τ</w:t>
      </w:r>
      <w:r>
        <w:rPr>
          <w:rFonts w:eastAsia="Times New Roman"/>
          <w:szCs w:val="24"/>
        </w:rPr>
        <w:t>η ζωή και δίνετε σε αυτούς που με δυσκολία ανασαίνουν λίγο από τον αέρα τους, που έτσι κι αλλιώς είναι πολύ λίγος και αυτοί, βέβαια, οδηγούνται με μαθηματική ακρίβεια σε μεγαλύτερη φτώχεια. Σήμερα σε αυτές τις συνθήκες, στην ακραία φτώχεια, βρίσκεται ένα 1</w:t>
      </w:r>
      <w:r>
        <w:rPr>
          <w:rFonts w:eastAsia="Times New Roman"/>
          <w:szCs w:val="24"/>
        </w:rPr>
        <w:t>5%,</w:t>
      </w:r>
    </w:p>
    <w:p w14:paraId="2320C2C3" w14:textId="77777777" w:rsidR="00BC0B8E" w:rsidRDefault="00C038AA">
      <w:pPr>
        <w:spacing w:line="600" w:lineRule="auto"/>
        <w:ind w:firstLine="720"/>
        <w:jc w:val="both"/>
        <w:rPr>
          <w:rFonts w:eastAsia="Times New Roman"/>
          <w:szCs w:val="24"/>
        </w:rPr>
      </w:pPr>
      <w:r>
        <w:rPr>
          <w:rFonts w:eastAsia="Times New Roman"/>
          <w:szCs w:val="24"/>
        </w:rPr>
        <w:lastRenderedPageBreak/>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μείωσης των δαπανών του κρατικού προϋπολογισμού, στη δημιουργία των «ματωμένων» πλεονασμάτων που έχετε συμφωνήσει, έχουμε αντίστοιχη μείωση της προστασίας των εργαζομένων, του λαού, παρόλο που ο κρατικός προϋπολογισμός δημιουργείται από</w:t>
      </w:r>
      <w:r>
        <w:rPr>
          <w:rFonts w:eastAsia="Times New Roman"/>
          <w:szCs w:val="24"/>
        </w:rPr>
        <w:t xml:space="preserve"> τη </w:t>
      </w:r>
      <w:proofErr w:type="spellStart"/>
      <w:r>
        <w:rPr>
          <w:rFonts w:eastAsia="Times New Roman"/>
          <w:szCs w:val="24"/>
        </w:rPr>
        <w:t>φοροληστεία</w:t>
      </w:r>
      <w:proofErr w:type="spellEnd"/>
      <w:r>
        <w:rPr>
          <w:rFonts w:eastAsia="Times New Roman"/>
          <w:szCs w:val="24"/>
        </w:rPr>
        <w:t xml:space="preserve">. Κι όμως, τη μερίδα του λέοντος τη δίνετε στους μεγάλους μονοπωλιακούς ομίλους, που ενθυλακώνουν πέρα από την υπεραξία των εργαζομένων και τον κρατικό προϋπολογισμό, μέσα από χίλιους δύο τρόπους. </w:t>
      </w:r>
    </w:p>
    <w:p w14:paraId="2320C2C4" w14:textId="77777777" w:rsidR="00BC0B8E" w:rsidRDefault="00C038AA">
      <w:pPr>
        <w:spacing w:line="600" w:lineRule="auto"/>
        <w:ind w:firstLine="720"/>
        <w:jc w:val="both"/>
        <w:rPr>
          <w:rFonts w:eastAsia="Times New Roman"/>
          <w:szCs w:val="24"/>
        </w:rPr>
      </w:pPr>
      <w:r>
        <w:rPr>
          <w:rFonts w:eastAsia="Times New Roman"/>
          <w:szCs w:val="24"/>
        </w:rPr>
        <w:t>Ρωτάει η κ. Θεανώ Φωτίου: «Γιατί ψηφίζετε «</w:t>
      </w:r>
      <w:r>
        <w:rPr>
          <w:rFonts w:eastAsia="Times New Roman"/>
          <w:szCs w:val="24"/>
        </w:rPr>
        <w:t>κατά» αυτού του σχεδίου νόμου, αφού αυτό που κάνει είναι να δημιουργεί έναν μηχανισμό; Δεν θα πρέπει να υπάρχει ένας μηχανισμός, να ξέρουμε, να παρακολουθήσουμε τι γίνεται, να αξιολογούμε και να παίρνουμε αντίστοιχα μέτρα και πολιτικές;». Υπάρχει αυτή η αν</w:t>
      </w:r>
      <w:r>
        <w:rPr>
          <w:rFonts w:eastAsia="Times New Roman"/>
          <w:szCs w:val="24"/>
        </w:rPr>
        <w:t xml:space="preserve">άγκη του μηχανισμού; Εμείς λέμε, βεβαίως, </w:t>
      </w:r>
      <w:r>
        <w:rPr>
          <w:rFonts w:eastAsia="Times New Roman"/>
          <w:szCs w:val="24"/>
        </w:rPr>
        <w:lastRenderedPageBreak/>
        <w:t xml:space="preserve">υπάρχει η ανάγκη του μηχανισμού. Κανείς δεν είναι αντίθετος με την τεχνολογία, με την τεχνική επιστήμη, αρκεί αυτή να υπηρετεί τον εργαζόμενο και τον λαό. </w:t>
      </w:r>
    </w:p>
    <w:p w14:paraId="2320C2C5" w14:textId="77777777" w:rsidR="00BC0B8E" w:rsidRDefault="00C038AA">
      <w:pPr>
        <w:spacing w:line="600" w:lineRule="auto"/>
        <w:ind w:firstLine="720"/>
        <w:jc w:val="both"/>
        <w:rPr>
          <w:rFonts w:eastAsia="Times New Roman"/>
          <w:szCs w:val="24"/>
        </w:rPr>
      </w:pPr>
      <w:r>
        <w:rPr>
          <w:rFonts w:eastAsia="Times New Roman"/>
          <w:szCs w:val="24"/>
        </w:rPr>
        <w:t>Για να σας θυμίσω, όμως, κυρία Φωτίου. Μήπως τα ΚΕΠΑ δεν ή</w:t>
      </w:r>
      <w:r>
        <w:rPr>
          <w:rFonts w:eastAsia="Times New Roman"/>
          <w:szCs w:val="24"/>
        </w:rPr>
        <w:t xml:space="preserve">ταν ένας μηχανισμός ενιαίος, όπου πιστοποιούνταν η αναπηρία των ατόμων με ειδικές ανάγκες; Για πείτε μου πώς εξελίχθηκε αυτός ο ενιαίος μηχανισμός των ΚΕΠΑ; Εξελίχθηκε σαν σφαγείο των ποσοστών αναπηρίας των αναπήρων, σαν σφαγείο των συντάξεων, σαν σφαγείο </w:t>
      </w:r>
      <w:r>
        <w:rPr>
          <w:rFonts w:eastAsia="Times New Roman"/>
          <w:szCs w:val="24"/>
        </w:rPr>
        <w:t>των όποιων επιδομάτων. Έτσι, λοιπόν, εξελίχθηκε. Ήταν με τη Νέα Δημοκρατία, τον διατηρήσατε και κάνατε κανονισμό ακόμα χειρότερο, που αποκλείει πολλούς που δεν μπορούν να είναι σε δουλειά από το δικαίωμα να ζήσουν.</w:t>
      </w:r>
    </w:p>
    <w:p w14:paraId="2320C2C6" w14:textId="77777777" w:rsidR="00BC0B8E" w:rsidRDefault="00C038AA">
      <w:pPr>
        <w:spacing w:line="600" w:lineRule="auto"/>
        <w:ind w:firstLine="720"/>
        <w:jc w:val="both"/>
        <w:rPr>
          <w:rFonts w:eastAsia="Times New Roman"/>
          <w:szCs w:val="24"/>
        </w:rPr>
      </w:pPr>
      <w:r>
        <w:rPr>
          <w:rFonts w:eastAsia="Times New Roman"/>
          <w:szCs w:val="24"/>
        </w:rPr>
        <w:t>Έτσι, λοιπόν, σήμερα αυτός ο μηχανισμός π</w:t>
      </w:r>
      <w:r>
        <w:rPr>
          <w:rFonts w:eastAsia="Times New Roman"/>
          <w:szCs w:val="24"/>
        </w:rPr>
        <w:t xml:space="preserve">ου δημιουργείτε υλοποιεί αυτό που έχετε ήδη εξαγγείλει, έχετε ήδη δεσμευθεί, την συρρίκνωση των </w:t>
      </w:r>
      <w:proofErr w:type="spellStart"/>
      <w:r>
        <w:rPr>
          <w:rFonts w:eastAsia="Times New Roman"/>
          <w:szCs w:val="24"/>
        </w:rPr>
        <w:lastRenderedPageBreak/>
        <w:t>προνοιακών</w:t>
      </w:r>
      <w:proofErr w:type="spellEnd"/>
      <w:r>
        <w:rPr>
          <w:rFonts w:eastAsia="Times New Roman"/>
          <w:szCs w:val="24"/>
        </w:rPr>
        <w:t xml:space="preserve"> επιδομάτων ή τη διασύνδεσή τους με το κοινωνικό επίδομα αλληλεγγύης, το ΚΕΑ.</w:t>
      </w:r>
    </w:p>
    <w:p w14:paraId="2320C2C7" w14:textId="77777777" w:rsidR="00BC0B8E" w:rsidRDefault="00C038A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συγγνώμη για μια διακοπή</w:t>
      </w:r>
      <w:r>
        <w:rPr>
          <w:rFonts w:eastAsia="Times New Roman"/>
          <w:szCs w:val="24"/>
        </w:rPr>
        <w:t xml:space="preserve"> δύο τριών δευτερολέπτων. </w:t>
      </w:r>
    </w:p>
    <w:p w14:paraId="2320C2C8" w14:textId="77777777" w:rsidR="00BC0B8E" w:rsidRDefault="00C038AA">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είκοσι μία μαθήτριες και μαθητές και δύο εκπαιδευτικοί από το Δημοτικό Σχολείο Σχολής </w:t>
      </w:r>
      <w:r>
        <w:rPr>
          <w:rFonts w:eastAsia="Times New Roman"/>
          <w:szCs w:val="24"/>
        </w:rPr>
        <w:t>«</w:t>
      </w:r>
      <w:r>
        <w:rPr>
          <w:rFonts w:eastAsia="Times New Roman"/>
          <w:szCs w:val="24"/>
        </w:rPr>
        <w:t>Μωραΐτη</w:t>
      </w:r>
      <w:r>
        <w:rPr>
          <w:rFonts w:eastAsia="Times New Roman"/>
          <w:szCs w:val="24"/>
        </w:rPr>
        <w:t>»</w:t>
      </w:r>
      <w:r>
        <w:rPr>
          <w:rFonts w:eastAsia="Times New Roman"/>
          <w:szCs w:val="24"/>
        </w:rPr>
        <w:t xml:space="preserve">. </w:t>
      </w:r>
    </w:p>
    <w:p w14:paraId="2320C2C9" w14:textId="77777777" w:rsidR="00BC0B8E" w:rsidRDefault="00C038AA">
      <w:pPr>
        <w:spacing w:line="600" w:lineRule="auto"/>
        <w:ind w:firstLine="720"/>
        <w:rPr>
          <w:rFonts w:eastAsia="Times New Roman"/>
          <w:szCs w:val="24"/>
        </w:rPr>
      </w:pPr>
      <w:r>
        <w:rPr>
          <w:rFonts w:eastAsia="Times New Roman"/>
          <w:szCs w:val="24"/>
        </w:rPr>
        <w:t>Η Β</w:t>
      </w:r>
      <w:r>
        <w:rPr>
          <w:rFonts w:eastAsia="Times New Roman"/>
          <w:szCs w:val="24"/>
        </w:rPr>
        <w:t>ουλή τούς καλωσορίζει.</w:t>
      </w:r>
    </w:p>
    <w:p w14:paraId="2320C2CA"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320C2CB" w14:textId="77777777" w:rsidR="00BC0B8E" w:rsidRDefault="00C038AA">
      <w:pPr>
        <w:spacing w:line="600" w:lineRule="auto"/>
        <w:ind w:firstLine="720"/>
        <w:jc w:val="both"/>
        <w:rPr>
          <w:rFonts w:eastAsia="Times New Roman"/>
          <w:szCs w:val="24"/>
        </w:rPr>
      </w:pPr>
      <w:r>
        <w:rPr>
          <w:rFonts w:eastAsia="Times New Roman"/>
          <w:szCs w:val="24"/>
        </w:rPr>
        <w:t>Συνεχίστε, κύριε συνάδελφε.</w:t>
      </w:r>
    </w:p>
    <w:p w14:paraId="2320C2CC" w14:textId="77777777" w:rsidR="00BC0B8E" w:rsidRDefault="00C038AA">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Αυτός ο στόχος, λοιπόν, επιτυγχάνεται με όλα τα άρθρα του πρώτου και δεύτερου κεφαλαίου.</w:t>
      </w:r>
    </w:p>
    <w:p w14:paraId="2320C2CD"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Θα ρωτήσει κανείς: Μα, δεν συμφωνείτε να υπάρχει, όπως είπε, ενιαίος φορέας; Τι κάνετε εσείς; Διασυνδέετε αυτόν τον μηχανισμό, το Υπουργείο Εργασίας, τις περιφέρειες, του δήμους και κάθε άλλον φορέα που κάνει κοινωνική αλληλεγγύη, που δίνει επιδόματα, που </w:t>
      </w:r>
      <w:r>
        <w:rPr>
          <w:rFonts w:eastAsia="Times New Roman"/>
          <w:szCs w:val="24"/>
        </w:rPr>
        <w:t xml:space="preserve">ενισχύει αυτούς που έχουν ανάγκη. </w:t>
      </w:r>
    </w:p>
    <w:p w14:paraId="2320C2CE" w14:textId="77777777" w:rsidR="00BC0B8E" w:rsidRDefault="00C038AA">
      <w:pPr>
        <w:spacing w:line="600" w:lineRule="auto"/>
        <w:ind w:firstLine="720"/>
        <w:jc w:val="both"/>
        <w:rPr>
          <w:rFonts w:eastAsia="Times New Roman"/>
          <w:szCs w:val="24"/>
        </w:rPr>
      </w:pPr>
      <w:r>
        <w:rPr>
          <w:rFonts w:eastAsia="Times New Roman"/>
          <w:szCs w:val="24"/>
        </w:rPr>
        <w:t xml:space="preserve">Και μέσα από αυτόν τον μηχανισμό λέμε ότι θα περικόψετε τα </w:t>
      </w:r>
      <w:proofErr w:type="spellStart"/>
      <w:r>
        <w:rPr>
          <w:rFonts w:eastAsia="Times New Roman"/>
          <w:szCs w:val="24"/>
        </w:rPr>
        <w:t>προνοιακά</w:t>
      </w:r>
      <w:proofErr w:type="spellEnd"/>
      <w:r>
        <w:rPr>
          <w:rFonts w:eastAsia="Times New Roman"/>
          <w:szCs w:val="24"/>
        </w:rPr>
        <w:t xml:space="preserve"> επιδόματα και θα μείνει στο τέλος το κοινωνικό επίδομα αλληλεγγύης, τα 200 ευρώ δηλαδή, που είναι το όριο για την ακραία φτώχεια, έτσι όπως το έχετε ορί</w:t>
      </w:r>
      <w:r>
        <w:rPr>
          <w:rFonts w:eastAsia="Times New Roman"/>
          <w:szCs w:val="24"/>
        </w:rPr>
        <w:t xml:space="preserve">σει, για να μπορεί να επιβιώσει ένας άνθρωπος με 200 ευρώ τον μήνα που θα παίρνει ως ενίσχυση. </w:t>
      </w:r>
    </w:p>
    <w:p w14:paraId="2320C2CF" w14:textId="77777777" w:rsidR="00BC0B8E" w:rsidRDefault="00C038AA">
      <w:pPr>
        <w:spacing w:line="600" w:lineRule="auto"/>
        <w:ind w:firstLine="720"/>
        <w:jc w:val="both"/>
        <w:rPr>
          <w:rFonts w:eastAsia="Times New Roman"/>
          <w:szCs w:val="24"/>
        </w:rPr>
      </w:pPr>
      <w:r>
        <w:rPr>
          <w:rFonts w:eastAsia="Times New Roman"/>
          <w:szCs w:val="24"/>
        </w:rPr>
        <w:t>Υπάρχει, λοιπόν, λύση; Υπάρχει σήμερα ένας ενιαίος φορέας, για παράδειγμα. Είναι ο ΟΑΕΔ. Θα μπορούσε ο ΟΑΕΔ να γίνει αυτός ο φορέας που θα προστατεύει όλον αυτό</w:t>
      </w:r>
      <w:r>
        <w:rPr>
          <w:rFonts w:eastAsia="Times New Roman"/>
          <w:szCs w:val="24"/>
        </w:rPr>
        <w:t xml:space="preserve">ν τον κόσμο, τους εργαζόμενους, τα λαϊκά στρώματα, από αυτή την εξέλιξη; </w:t>
      </w:r>
    </w:p>
    <w:p w14:paraId="2320C2D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Τι διεκδικεί το εργατικό κίνημα; Όποιος είναι άνεργος να επιδοτείται με το 80% του κατώτερου μισθού για όσο διαρκεί η ανεργία του. Αν, λοιπόν, αυτό το είχε αποδεχθεί η Κυβέρνηση, δεν</w:t>
      </w:r>
      <w:r>
        <w:rPr>
          <w:rFonts w:eastAsia="Times New Roman" w:cs="Times New Roman"/>
          <w:szCs w:val="24"/>
        </w:rPr>
        <w:t xml:space="preserve"> θα υπήρχε ανάγκη του επιδόματος κοινωνικής αλληλεγγύης. Θα έπαιρνε το επίδομα ανεργίας ο άνεργος, γιατί αυτό το σύστημα που υπηρετείτε δεν του δίνει δουλειά. Απολύει, εντατικοποιεί κ</w:t>
      </w:r>
      <w:r>
        <w:rPr>
          <w:rFonts w:eastAsia="Times New Roman" w:cs="Times New Roman"/>
          <w:szCs w:val="24"/>
        </w:rPr>
        <w:t>αι ούτε καθεξής.</w:t>
      </w:r>
      <w:r>
        <w:rPr>
          <w:rFonts w:eastAsia="Times New Roman" w:cs="Times New Roman"/>
          <w:szCs w:val="24"/>
        </w:rPr>
        <w:t xml:space="preserve"> </w:t>
      </w:r>
    </w:p>
    <w:p w14:paraId="2320C2D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μια άλλη πλευρά είναι ότι λέτε εσείς «Δεν μπορο</w:t>
      </w:r>
      <w:r>
        <w:rPr>
          <w:rFonts w:eastAsia="Times New Roman" w:cs="Times New Roman"/>
          <w:szCs w:val="24"/>
        </w:rPr>
        <w:t xml:space="preserve">ύμε να φέρουμε τα 751 ευρώ, γιατί οι συνθήκες είναι τέτοιες». Πεντακόσια ογδόντα έξι ευρώ. «Κλαδικές συλλογικές συμβάσεις δεν μπορούμε, γιατί δεν μας το επιτρέπουν». Ενώσεις προσώπων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Το αίτημα, λοιπόν, των συνδικάτων, που είναι 751 ευρώ κατώτερος μι</w:t>
      </w:r>
      <w:r>
        <w:rPr>
          <w:rFonts w:eastAsia="Times New Roman" w:cs="Times New Roman"/>
          <w:szCs w:val="24"/>
        </w:rPr>
        <w:t xml:space="preserve">σθός και κανείς να μην αμείβεται κάτω απ’ αυτό, θα μπορούσε -είναι κι αυτή μια ενιαία κυβερνητική ρύθμιση- να μην οδηγήσει τον κόσμο στο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 το λέτε και </w:t>
      </w:r>
      <w:r>
        <w:rPr>
          <w:rFonts w:eastAsia="Times New Roman" w:cs="Times New Roman"/>
          <w:szCs w:val="24"/>
        </w:rPr>
        <w:lastRenderedPageBreak/>
        <w:t xml:space="preserve">«εισόδημα αλληλεγγύης»- </w:t>
      </w:r>
      <w:r>
        <w:rPr>
          <w:rFonts w:eastAsia="Times New Roman" w:cs="Times New Roman"/>
          <w:szCs w:val="24"/>
        </w:rPr>
        <w:t>α</w:t>
      </w:r>
      <w:r>
        <w:rPr>
          <w:rFonts w:eastAsia="Times New Roman" w:cs="Times New Roman"/>
          <w:szCs w:val="24"/>
        </w:rPr>
        <w:t>λληλεγγύης των 200 ευρώ; Βεβαίως, θα μπορούσε. Επίσης, μια σε</w:t>
      </w:r>
      <w:r>
        <w:rPr>
          <w:rFonts w:eastAsia="Times New Roman" w:cs="Times New Roman"/>
          <w:szCs w:val="24"/>
        </w:rPr>
        <w:t>ιρά άλλα ζητήματα που θέλουμε να πούμε θα μπορούσαν, πράγματι, να πάνε σ</w:t>
      </w:r>
      <w:r>
        <w:rPr>
          <w:rFonts w:eastAsia="Times New Roman" w:cs="Times New Roman"/>
          <w:szCs w:val="24"/>
        </w:rPr>
        <w:t>ε</w:t>
      </w:r>
      <w:r>
        <w:rPr>
          <w:rFonts w:eastAsia="Times New Roman" w:cs="Times New Roman"/>
          <w:szCs w:val="24"/>
        </w:rPr>
        <w:t xml:space="preserve"> αυτή την κατεύθυνση. </w:t>
      </w:r>
    </w:p>
    <w:p w14:paraId="2320C2D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Έχουμε κάνει την πρόταση νόμου των πεντακοσίων δεκατριών σωματείων. Την καταθέσαμε. Εσείς ποιείτε την νήσσαν. Κάνετε την πάπια, δηλαδή. Η Νέα Δημοκρατία, το Ποτ</w:t>
      </w:r>
      <w:r>
        <w:rPr>
          <w:rFonts w:eastAsia="Times New Roman" w:cs="Times New Roman"/>
          <w:szCs w:val="24"/>
        </w:rPr>
        <w:t>άμι, η Ένωση Κεντρώων, οι Ανεξάρτητοι Έλληνες, η Δημοκρατική Συμπαράταξη δεν έβγαλαν κουβέντα, παρ</w:t>
      </w:r>
      <w:r>
        <w:rPr>
          <w:rFonts w:eastAsia="Times New Roman" w:cs="Times New Roman"/>
          <w:szCs w:val="24"/>
        </w:rPr>
        <w:t xml:space="preserve">’ </w:t>
      </w:r>
      <w:r>
        <w:rPr>
          <w:rFonts w:eastAsia="Times New Roman" w:cs="Times New Roman"/>
          <w:szCs w:val="24"/>
        </w:rPr>
        <w:t>όλο που κατατέθηκε η πρόταση των συνδικάτων και σ</w:t>
      </w:r>
      <w:r>
        <w:rPr>
          <w:rFonts w:eastAsia="Times New Roman" w:cs="Times New Roman"/>
          <w:szCs w:val="24"/>
        </w:rPr>
        <w:t>ε</w:t>
      </w:r>
      <w:r>
        <w:rPr>
          <w:rFonts w:eastAsia="Times New Roman" w:cs="Times New Roman"/>
          <w:szCs w:val="24"/>
        </w:rPr>
        <w:t xml:space="preserve"> αυτά τα κόμματα. Άρα, λοιπόν, τι απαντάτε στα συνδικάτα; Ότι δεν κάνουμε δεκτά τα αιτήματά σας. Αυτά που </w:t>
      </w:r>
      <w:r>
        <w:rPr>
          <w:rFonts w:eastAsia="Times New Roman" w:cs="Times New Roman"/>
          <w:szCs w:val="24"/>
        </w:rPr>
        <w:t xml:space="preserve">μπορούν πραγματικά να ικανοποιήσουν ανάγκες από τώρα και πέρα των ίδιων των εργαζομένων και των άλλων λαϊκών στρωμάτων. </w:t>
      </w:r>
    </w:p>
    <w:p w14:paraId="2320C2D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Μπορείτε, λοιπόν, εσείς να υλοποιήσετε αυτές τις προτάσεις τώρα; Αυτές δεν απαιτούν ανατροπή της μορφής οργάνωσης της οικονομίας, </w:t>
      </w:r>
      <w:r>
        <w:rPr>
          <w:rFonts w:eastAsia="Times New Roman" w:cs="Times New Roman"/>
          <w:szCs w:val="24"/>
        </w:rPr>
        <w:lastRenderedPageBreak/>
        <w:t xml:space="preserve">όπως </w:t>
      </w:r>
      <w:r>
        <w:rPr>
          <w:rFonts w:eastAsia="Times New Roman" w:cs="Times New Roman"/>
          <w:szCs w:val="24"/>
        </w:rPr>
        <w:t>είπα και χθες, του κοινωνικού συστήματος για να υλοποιηθούν. Αλλά όμως τι; Αντιστρατεύονται την κύρια πολιτική που έχετε εσείς σήμερα. Ποια είναι αυτή; Να δημιουργήσετε τις προϋποθέσεις, το φιλικό περιβάλλον για ένα φτηνό εργατικό δυναμικό για το μεγάλο κε</w:t>
      </w:r>
      <w:r>
        <w:rPr>
          <w:rFonts w:eastAsia="Times New Roman" w:cs="Times New Roman"/>
          <w:szCs w:val="24"/>
        </w:rPr>
        <w:t>φάλαιο, έτσι ώστε να αυξήσει το μέσο ποσοστό κέρδους, γιατί είναι προϋπόθεση για να βγάλει τα παρκαρισμένα κεφάλαια που έχει να τα βάλει στην παραγωγική διαδικασία.</w:t>
      </w:r>
    </w:p>
    <w:p w14:paraId="2320C2D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 λοιπόν, θέλετε εσείς να κάνετε και γι’ αυτό αρνείστε να εφαρμόσετε αυτά που λέμε, που</w:t>
      </w:r>
      <w:r>
        <w:rPr>
          <w:rFonts w:eastAsia="Times New Roman" w:cs="Times New Roman"/>
          <w:szCs w:val="24"/>
        </w:rPr>
        <w:t xml:space="preserve"> είναι πλευρές οι οποίες θα μπορούσαν πράγματι να  υλοποιηθούν. </w:t>
      </w:r>
    </w:p>
    <w:p w14:paraId="2320C2D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 αυτό, λοιπόν, κι εμείς στο κεφάλαιο ένα και δύο και σε όλα τα άρθρα του καθώς και στο κεφάλαιο τρία, που θα πω τώρα, λέμε «</w:t>
      </w:r>
      <w:r>
        <w:rPr>
          <w:rFonts w:eastAsia="Times New Roman" w:cs="Times New Roman"/>
          <w:szCs w:val="24"/>
        </w:rPr>
        <w:t>όχι</w:t>
      </w:r>
      <w:r>
        <w:rPr>
          <w:rFonts w:eastAsia="Times New Roman" w:cs="Times New Roman"/>
          <w:szCs w:val="24"/>
        </w:rPr>
        <w:t xml:space="preserve">» στο νομοσχέδιο και επί των άρθρων και επί της αρχής. </w:t>
      </w:r>
    </w:p>
    <w:p w14:paraId="2320C2D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Όσον </w:t>
      </w:r>
      <w:r>
        <w:rPr>
          <w:rFonts w:eastAsia="Times New Roman" w:cs="Times New Roman"/>
          <w:szCs w:val="24"/>
        </w:rPr>
        <w:t xml:space="preserve">αφορά στα ζητήματα του τρίτου κεφαλαίου που αφορούν στην εξειδίκευση του νόμου </w:t>
      </w:r>
      <w:proofErr w:type="spellStart"/>
      <w:r>
        <w:rPr>
          <w:rFonts w:eastAsia="Times New Roman" w:cs="Times New Roman"/>
          <w:szCs w:val="24"/>
        </w:rPr>
        <w:t>Κατρούγκαλου</w:t>
      </w:r>
      <w:proofErr w:type="spellEnd"/>
      <w:r>
        <w:rPr>
          <w:rFonts w:eastAsia="Times New Roman" w:cs="Times New Roman"/>
          <w:szCs w:val="24"/>
        </w:rPr>
        <w:t>. Τον έχουμε χαρακτηρίσει νόμο</w:t>
      </w:r>
      <w:r>
        <w:rPr>
          <w:rFonts w:eastAsia="Times New Roman" w:cs="Times New Roman"/>
          <w:szCs w:val="24"/>
        </w:rPr>
        <w:t>-</w:t>
      </w:r>
      <w:r>
        <w:rPr>
          <w:rFonts w:eastAsia="Times New Roman" w:cs="Times New Roman"/>
          <w:szCs w:val="24"/>
        </w:rPr>
        <w:t xml:space="preserve"> λαιμητόμο. Όχι μόνο εμείς. Τώρα πια κι αυτοί που είχαν κάποιες ενστάσεις έχουν πειστεί απόλυτα ότι αυτός ο νόμος έβαλε την ταφόπλακα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που λέμε κοινωνικό χαρακτήρα της ασφάλισης και προχώρησε στην ανταποδοτική λειτουργία του συστήματος με ό,τι αυτό σημαίνει για την προστασία των απόμαχων της δουλειάς. </w:t>
      </w:r>
    </w:p>
    <w:p w14:paraId="2320C2D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Τι σημαίνει ανταποδοτική λειτουργία; Ότι αν έχει το ταμείο θα σου δώσει. Κι ο κ</w:t>
      </w:r>
      <w:r>
        <w:rPr>
          <w:rFonts w:eastAsia="Times New Roman" w:cs="Times New Roman"/>
          <w:szCs w:val="24"/>
        </w:rPr>
        <w:t>ρατικός προϋπολογισμός βαίνει μειούμενος διαρκώς στην ενίσχυση ή τη συμμετοχή του στην ίδια την χρηματοδότηση του ασφαλιστικού συστήματος, όπως βέβαια βαίνει μειούμενη η συμμετοχή της ίδιας της εργοδοσίας, της λεγόμενης συμμετοχής της εργοδοσίας, με τη μεί</w:t>
      </w:r>
      <w:r>
        <w:rPr>
          <w:rFonts w:eastAsia="Times New Roman" w:cs="Times New Roman"/>
          <w:szCs w:val="24"/>
        </w:rPr>
        <w:t>ωση συνολικά των εισφορών τους αλλά και με τη μεγάλη αδήλωτη εργασία, τη μεγάλη εισφοροδιαφυγή που μέχρι και σήμερα είναι 25%-30%.</w:t>
      </w:r>
    </w:p>
    <w:p w14:paraId="2320C2D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Τι κάνει, λοιπόν, το κεφάλαιο τρία, από το άρθρο 23 έως το άρθρο 65; Υλοποιεί, λοιπόν, πλευρές, ενοποιεί τα ταμεία. Η ενοποίη</w:t>
      </w:r>
      <w:r>
        <w:rPr>
          <w:rFonts w:eastAsia="Times New Roman" w:cs="Times New Roman"/>
          <w:szCs w:val="24"/>
        </w:rPr>
        <w:t xml:space="preserve">ση, βέβαια, έχει μία προϋπόθεση: πάνε όλοι προς τα κάτω. Κάνει τον Ενιαίο Φορέα Κοινωνικής Αλληλεγγύης, τον ΕΦΚΑ, και εδώ έχουν προκληθεί σοβαρές ανησυχίες σε όλους τους εργαζόμενους αυτών των ταμείων, γιατί σε προηγούμενο νόμο γράφει για «τυχόν πλεονάζον </w:t>
      </w:r>
      <w:r>
        <w:rPr>
          <w:rFonts w:eastAsia="Times New Roman" w:cs="Times New Roman"/>
          <w:szCs w:val="24"/>
        </w:rPr>
        <w:t xml:space="preserve">προσωπικό», που είναι σίγουρο ότι μέσα από μία συγχώνευση, την ενοποίηση, θα υπάρχει πλεονάζον προσωπικό, όπως λένε οι εργαζόμενοι. Υπάρχει μία πολύ μεγάλη ανησυχία στους εργαζόμενους για το ποια θα είναι η τύχη τους. </w:t>
      </w:r>
    </w:p>
    <w:p w14:paraId="2320C2D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Εμείς ζητήσαμε και στην </w:t>
      </w:r>
      <w:r>
        <w:rPr>
          <w:rFonts w:eastAsia="Times New Roman" w:cs="Times New Roman"/>
          <w:szCs w:val="24"/>
        </w:rPr>
        <w:t>ε</w:t>
      </w:r>
      <w:r>
        <w:rPr>
          <w:rFonts w:eastAsia="Times New Roman" w:cs="Times New Roman"/>
          <w:szCs w:val="24"/>
        </w:rPr>
        <w:t xml:space="preserve">πιτροπή και </w:t>
      </w:r>
      <w:r>
        <w:rPr>
          <w:rFonts w:eastAsia="Times New Roman" w:cs="Times New Roman"/>
          <w:szCs w:val="24"/>
        </w:rPr>
        <w:t>ζητάμε και σήμερα στην Ολομέλεια από τον Υπουργό να απαλείψει από τον προηγούμενο νόμο το «τυχόν πλεονάζον προσωπικό» και να διασφαλίσει τη δουλειά των εργαζομένων, να τρέξουν συνολικά όλα αυτά που πρέπει να τρέξουν. Εκκρεμούν τετρακόσιες χιλιάδες συντάξει</w:t>
      </w:r>
      <w:r>
        <w:rPr>
          <w:rFonts w:eastAsia="Times New Roman" w:cs="Times New Roman"/>
          <w:szCs w:val="24"/>
        </w:rPr>
        <w:t xml:space="preserve">ς και δεν έχουν βγει ακόμη, τα εφάπαξ δεν </w:t>
      </w:r>
      <w:r>
        <w:rPr>
          <w:rFonts w:eastAsia="Times New Roman" w:cs="Times New Roman"/>
          <w:szCs w:val="24"/>
        </w:rPr>
        <w:lastRenderedPageBreak/>
        <w:t>δίνονται. Συνολικά από το 2013 δεν έχουν δοθεί εφάπαξ. Θα πρέπει να τρέξουν αυτά, για να ικανοποιηθούν όλοι οι δικαιούχοι συντάξεων, εφάπαξ κ</w:t>
      </w:r>
      <w:r>
        <w:rPr>
          <w:rFonts w:eastAsia="Times New Roman" w:cs="Times New Roman"/>
          <w:szCs w:val="24"/>
        </w:rPr>
        <w:t>αι τα λοιπά.</w:t>
      </w:r>
    </w:p>
    <w:p w14:paraId="2320C2D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Όσον αφορά τις τροπολογίες θα μιλήσουμε και αύριο. Έχει γίνε</w:t>
      </w:r>
      <w:r>
        <w:rPr>
          <w:rFonts w:eastAsia="Times New Roman" w:cs="Times New Roman"/>
          <w:szCs w:val="24"/>
        </w:rPr>
        <w:t>ι, όμως, πολύ μεγάλη συζήτηση για την τροπολογία που έρχεται να υλοποιήσει την εξαγγελία του Πρωθυπουργού για την εφάπαξ ενίσχυση των συνταξιούχων και όχι την δέκατη τρίτη σύνταξη, γιατί γράφετε μέσα στην τροπολογία «αποκλειστικά για το 2016». Αυτό, λοιπόν</w:t>
      </w:r>
      <w:r>
        <w:rPr>
          <w:rFonts w:eastAsia="Times New Roman" w:cs="Times New Roman"/>
          <w:szCs w:val="24"/>
        </w:rPr>
        <w:t xml:space="preserve">, που γράφετε είναι σαν να λέτε στον Πρωθυπουργό «Τι είναι αυτά που λέτε για δέκατη τρίτη σύνταξη; Εδώ είναι μία ενίσχυση». </w:t>
      </w:r>
    </w:p>
    <w:p w14:paraId="2320C2D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Εμείς, λοιπόν, αν πράγματι θέλετε να δώσετε δέκατη τρίτη σύνταξη, κάναμε τροπολογία. Είναι σήμερα τροπολογία του ΚΚΕ, που προβλέπει</w:t>
      </w:r>
      <w:r>
        <w:rPr>
          <w:rFonts w:eastAsia="Times New Roman" w:cs="Times New Roman"/>
          <w:szCs w:val="24"/>
        </w:rPr>
        <w:t xml:space="preserve"> την επαναφορά της δέκατης τρίτης και δέκατης τέταρτης σύνταξης. Και καλούμε εδώ τα κόμματα να ψηφίσουν την τροπολογία που καταθέσαμε </w:t>
      </w:r>
      <w:r>
        <w:rPr>
          <w:rFonts w:eastAsia="Times New Roman" w:cs="Times New Roman"/>
          <w:szCs w:val="24"/>
        </w:rPr>
        <w:lastRenderedPageBreak/>
        <w:t>σαν ΚΚΕ. Περιμένουμε, λοιπόν, να δούμε ποια θα είναι η θέση σας πάνω σε αυτό.</w:t>
      </w:r>
    </w:p>
    <w:p w14:paraId="2320C2D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την ψηφίσει ο ΣΥΡΙΖΑ!</w:t>
      </w:r>
    </w:p>
    <w:p w14:paraId="2320C2D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ΦΙΛΗΣ:</w:t>
      </w:r>
      <w:r>
        <w:rPr>
          <w:rFonts w:eastAsia="Times New Roman" w:cs="Times New Roman"/>
          <w:szCs w:val="24"/>
        </w:rPr>
        <w:t xml:space="preserve"> Θέλει Γενικό Λογιστήριο του Κράτους αυτό που λέτε. Δεν γίνεται έτσι τροπολογία.</w:t>
      </w:r>
    </w:p>
    <w:p w14:paraId="2320C2D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Είναι η επαναφορά. Κύριε Φίλη, είναι επαναφορά της δέκατης τρίτης και της δέκατης τέταρτης σύνταξης.</w:t>
      </w:r>
    </w:p>
    <w:p w14:paraId="2320C2D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w:t>
      </w:r>
      <w:r>
        <w:rPr>
          <w:rFonts w:eastAsia="Times New Roman" w:cs="Times New Roman"/>
          <w:szCs w:val="24"/>
        </w:rPr>
        <w:t>σώτη</w:t>
      </w:r>
      <w:proofErr w:type="spellEnd"/>
      <w:r>
        <w:rPr>
          <w:rFonts w:eastAsia="Times New Roman" w:cs="Times New Roman"/>
          <w:szCs w:val="24"/>
        </w:rPr>
        <w:t>, αύριο θα την υπερασπιστείτε με πολύ χρόνο. Ευχαριστώ.</w:t>
      </w:r>
    </w:p>
    <w:p w14:paraId="2320C2E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Ποτάμι, κ. Κωνσταντίνος </w:t>
      </w:r>
      <w:proofErr w:type="spellStart"/>
      <w:r>
        <w:rPr>
          <w:rFonts w:eastAsia="Times New Roman" w:cs="Times New Roman"/>
          <w:szCs w:val="24"/>
        </w:rPr>
        <w:t>Μπαργιώτας</w:t>
      </w:r>
      <w:proofErr w:type="spellEnd"/>
      <w:r>
        <w:rPr>
          <w:rFonts w:eastAsia="Times New Roman" w:cs="Times New Roman"/>
          <w:szCs w:val="24"/>
        </w:rPr>
        <w:t>.</w:t>
      </w:r>
    </w:p>
    <w:p w14:paraId="2320C2E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2320C2E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Καλημέρα σας. </w:t>
      </w:r>
    </w:p>
    <w:p w14:paraId="2320C2E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ένα από τα μεγαλύτερα πρ</w:t>
      </w:r>
      <w:r>
        <w:rPr>
          <w:rFonts w:eastAsia="Times New Roman" w:cs="Times New Roman"/>
          <w:szCs w:val="24"/>
        </w:rPr>
        <w:t xml:space="preserve">οβλήματα και τις μεγαλύτερες κατάρες που διαχρονικά έχει αυτή η χώρα και η διακυβέρνησή της είναι η γνωστή </w:t>
      </w:r>
      <w:proofErr w:type="spellStart"/>
      <w:r>
        <w:rPr>
          <w:rFonts w:eastAsia="Times New Roman" w:cs="Times New Roman"/>
          <w:szCs w:val="24"/>
        </w:rPr>
        <w:t>προσοδοθηρία</w:t>
      </w:r>
      <w:proofErr w:type="spellEnd"/>
      <w:r>
        <w:rPr>
          <w:rFonts w:eastAsia="Times New Roman" w:cs="Times New Roman"/>
          <w:szCs w:val="24"/>
        </w:rPr>
        <w:t xml:space="preserve">, που συνδυάζεται άριστα με τον λαϊκισμό. Δηλαδή, η λογική από τη μια μεριά, από τη μεριά της κυβέρνησης, της κατάληψης της εξουσίας και </w:t>
      </w:r>
      <w:r>
        <w:rPr>
          <w:rFonts w:eastAsia="Times New Roman" w:cs="Times New Roman"/>
          <w:szCs w:val="24"/>
        </w:rPr>
        <w:t>του δημόσιου ταμείου και η διαχείρισή του, κατά το δοκούν, και σύμφωνα με ψηφοθηρικά κριτήρια και τη δημιουργία συστημάτων εξουσίας και από την άλλη μεριά η διαμόρφωση ομάδων πιέσεως, οι οποίες αποσκοπούν ακριβώς σε αυτό, δηλαδή, στην απόσπαση προσόδων από</w:t>
      </w:r>
      <w:r>
        <w:rPr>
          <w:rFonts w:eastAsia="Times New Roman" w:cs="Times New Roman"/>
          <w:szCs w:val="24"/>
        </w:rPr>
        <w:t xml:space="preserve"> το δημόσιο χωρίς κριτήρια, χωρίς ορθολογισμό. </w:t>
      </w:r>
    </w:p>
    <w:p w14:paraId="2320C2E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Έτσι παραδοσιακά οι ελληνικές κυβερνήσεις για χρόνια διόριζαν, έχτιζαν, μοίραζαν χρήμα ανάλογα με τις ψηφοθηρικές τους ανάγκες και όχι τις ανάγκες της κυβέρνησης. Αυτό γινόταν από καταβολής</w:t>
      </w:r>
      <w:r>
        <w:rPr>
          <w:rFonts w:eastAsia="Times New Roman" w:cs="Times New Roman"/>
          <w:szCs w:val="24"/>
        </w:rPr>
        <w:t xml:space="preserve"> κόσμου</w:t>
      </w:r>
      <w:r>
        <w:rPr>
          <w:rFonts w:eastAsia="Times New Roman" w:cs="Times New Roman"/>
          <w:szCs w:val="24"/>
        </w:rPr>
        <w:t xml:space="preserve">, προέρχεται ουσιαστικά από έναν βαλκανικό μεσαίωνα και επικράτησε στον </w:t>
      </w:r>
      <w:r>
        <w:rPr>
          <w:rFonts w:eastAsia="Times New Roman" w:cs="Times New Roman"/>
          <w:szCs w:val="24"/>
        </w:rPr>
        <w:lastRenderedPageBreak/>
        <w:t>εικοστό αιώνα να λέγεται «</w:t>
      </w:r>
      <w:proofErr w:type="spellStart"/>
      <w:r>
        <w:rPr>
          <w:rFonts w:eastAsia="Times New Roman" w:cs="Times New Roman"/>
          <w:szCs w:val="24"/>
        </w:rPr>
        <w:t>δ</w:t>
      </w:r>
      <w:r>
        <w:rPr>
          <w:rFonts w:eastAsia="Times New Roman" w:cs="Times New Roman"/>
          <w:szCs w:val="24"/>
        </w:rPr>
        <w:t>ηλιγιαννισμός</w:t>
      </w:r>
      <w:proofErr w:type="spellEnd"/>
      <w:r>
        <w:rPr>
          <w:rFonts w:eastAsia="Times New Roman" w:cs="Times New Roman"/>
          <w:szCs w:val="24"/>
        </w:rPr>
        <w:t>» από τον γνωστό μεγάλο αντίπαλο ενός πολύ μεγάλου εκσυγχρονιστή, του Χαρίλαου Τρικούπη.</w:t>
      </w:r>
    </w:p>
    <w:p w14:paraId="2320C2E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Στις σημερινές εποχές έχει προχωρήσει αρκετά και, δυστυ</w:t>
      </w:r>
      <w:r>
        <w:rPr>
          <w:rFonts w:eastAsia="Times New Roman" w:cs="Times New Roman"/>
          <w:szCs w:val="24"/>
        </w:rPr>
        <w:t xml:space="preserve">χώς, δεν μπόρεσε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να απαλλαγεί απ’ αυτό. Θυμίζω μόνο ενδεικτικά εκείνα τα περίφημα πεντοχίλιαρα, </w:t>
      </w:r>
      <w:proofErr w:type="spellStart"/>
      <w:r>
        <w:rPr>
          <w:rFonts w:eastAsia="Times New Roman" w:cs="Times New Roman"/>
          <w:szCs w:val="24"/>
        </w:rPr>
        <w:t>τριχίλιαρα</w:t>
      </w:r>
      <w:proofErr w:type="spellEnd"/>
      <w:r>
        <w:rPr>
          <w:rFonts w:eastAsia="Times New Roman" w:cs="Times New Roman"/>
          <w:szCs w:val="24"/>
        </w:rPr>
        <w:t xml:space="preserve"> και δεκαχίλιαρα που μοιράζονταν μετά τις φωτιές. Και είμαι αναγκασμένος, δυστυχώς, να συνδέσω την τροπολογία περί δέκατης τρίτης </w:t>
      </w:r>
      <w:r>
        <w:rPr>
          <w:rFonts w:eastAsia="Times New Roman" w:cs="Times New Roman"/>
          <w:szCs w:val="24"/>
        </w:rPr>
        <w:t>σύνταξης ακριβώς με αυτή τη λογική, γιατί στην ουσία γι’ αυτό ακριβώς πρόκειται, για τη διανομή προσόδου με ψηφοθηρικά κριτήρια και με γνώμονα την αλλαγή της κυβερνητικής εικόνας στις δημοσκοπήσεις και τίποτα άλλο. Ποτέ δεν ήταν τόσο φανερό, μάλιστα, γιατί</w:t>
      </w:r>
      <w:r>
        <w:rPr>
          <w:rFonts w:eastAsia="Times New Roman" w:cs="Times New Roman"/>
          <w:szCs w:val="24"/>
        </w:rPr>
        <w:t xml:space="preserve"> η πηγή του πλεονάσματος φέτος είναι η περσινή </w:t>
      </w:r>
      <w:proofErr w:type="spellStart"/>
      <w:r>
        <w:rPr>
          <w:rFonts w:eastAsia="Times New Roman" w:cs="Times New Roman"/>
          <w:szCs w:val="24"/>
        </w:rPr>
        <w:t>υπερφορολόγηση</w:t>
      </w:r>
      <w:proofErr w:type="spellEnd"/>
      <w:r>
        <w:rPr>
          <w:rFonts w:eastAsia="Times New Roman" w:cs="Times New Roman"/>
          <w:szCs w:val="24"/>
        </w:rPr>
        <w:t xml:space="preserve">, η περικοπή των ίδιων συντάξεων που σήμερα επιδοτούνται. Δηλαδή, παίρνουμε ένα δεκάρικο από την αριστερή τσέπη του </w:t>
      </w:r>
      <w:r>
        <w:rPr>
          <w:rFonts w:eastAsia="Times New Roman" w:cs="Times New Roman"/>
          <w:szCs w:val="24"/>
        </w:rPr>
        <w:lastRenderedPageBreak/>
        <w:t xml:space="preserve">συνταξιούχου και του επιστρέφουμε στη δεξιά τριάντα σεντς μετά από έναν χρόνο. </w:t>
      </w:r>
      <w:r>
        <w:rPr>
          <w:rFonts w:eastAsia="Times New Roman" w:cs="Times New Roman"/>
          <w:szCs w:val="24"/>
        </w:rPr>
        <w:t>Είναι εξαιρετική λογική!</w:t>
      </w:r>
    </w:p>
    <w:p w14:paraId="2320C2E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Βέβαια, το πού επιστρέφει και πώς έχει να κάνει μόνο με αυτό που θεωρεί η Κυβέρνηση, προφανώς, προνομιακό χώρο παρέμβασης και προνομιακή ομάδα επηρεασμού. Δεν θα θέλω να σας βάλω στον κόπο, αλλά σκεφτείτε μόνο την εικόνα δύο ανέργω</w:t>
      </w:r>
      <w:r>
        <w:rPr>
          <w:rFonts w:eastAsia="Times New Roman" w:cs="Times New Roman"/>
          <w:szCs w:val="24"/>
        </w:rPr>
        <w:t xml:space="preserve">ν με δύο παιδιά, χωρίς κανένα εισόδημα, στη Β΄ Αθηνών, που έρχονται Χριστούγεννα και δεν μπορούν καν να θερμάνουν το σπίτι τους και αναρωτηθείτε: Εκεί γιατί όχι; </w:t>
      </w:r>
    </w:p>
    <w:p w14:paraId="2320C2E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μετά προσθέστε πολλά παραδείγματα. Σε μια Ελλάδα η οποία μαστίζεται από την κρίση, ανάγκη</w:t>
      </w:r>
      <w:r>
        <w:rPr>
          <w:rFonts w:eastAsia="Times New Roman" w:cs="Times New Roman"/>
          <w:szCs w:val="24"/>
        </w:rPr>
        <w:t xml:space="preserve"> βοηθήματος έχουν παρά πολλοί. Αναρωτηθείτε μόνο ποιος ζει πιο δύσκολα, το ζευγάρι, η οικογένεια που σας είπα ή ο συνταξιούχος με 850 ευρώ, ο οποίος θα πάρει κάποιο εισόδημα και καλά θα κάνει.</w:t>
      </w:r>
    </w:p>
    <w:p w14:paraId="2320C2E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Κανείς δεν έχει αντίρρηση στο να παίρνει κάποιος. Γιατί, όμως, </w:t>
      </w:r>
      <w:r>
        <w:rPr>
          <w:rFonts w:eastAsia="Times New Roman" w:cs="Times New Roman"/>
          <w:szCs w:val="24"/>
        </w:rPr>
        <w:t xml:space="preserve">δεν πάνε στην υγεία η οποία χειμάζεται; Σήμερα έκτισαν την πόρτα του Υπουργείου οι εκπρόσωποι της ΠΟΕΔΗΝ. Πραγματικά, συμφωνώ μαζί σας ότι είναι πολύ κακή τακτική, την οποία χρησιμοποιούσατε για χρόνια, όμως, στα πανεπιστήμια. Εν πάση </w:t>
      </w:r>
      <w:proofErr w:type="spellStart"/>
      <w:r>
        <w:rPr>
          <w:rFonts w:eastAsia="Times New Roman" w:cs="Times New Roman"/>
          <w:szCs w:val="24"/>
        </w:rPr>
        <w:t>περιπτώσει</w:t>
      </w:r>
      <w:proofErr w:type="spellEnd"/>
      <w:r>
        <w:rPr>
          <w:rFonts w:eastAsia="Times New Roman" w:cs="Times New Roman"/>
          <w:szCs w:val="24"/>
        </w:rPr>
        <w:t>, πραγματικ</w:t>
      </w:r>
      <w:r>
        <w:rPr>
          <w:rFonts w:eastAsia="Times New Roman" w:cs="Times New Roman"/>
          <w:szCs w:val="24"/>
        </w:rPr>
        <w:t>ά ως τακτική είναι άθλια, δείχνει όμως ένα τεράστιο πρόβλημα στα γραφεία διασύνδεσης που υπάρχει για πολλά χρόνια. Γιατί να μην πάει ένα μέρος ή όλο το ποσό στην υγεία; Γιατί να μην πάει στην κοινωνική πρόνοια; Γιατί να μην πάει σε σαράντα χιλιάδες πράγματ</w:t>
      </w:r>
      <w:r>
        <w:rPr>
          <w:rFonts w:eastAsia="Times New Roman" w:cs="Times New Roman"/>
          <w:szCs w:val="24"/>
        </w:rPr>
        <w:t xml:space="preserve">α; Γιατί ο </w:t>
      </w:r>
      <w:proofErr w:type="spellStart"/>
      <w:r>
        <w:rPr>
          <w:rFonts w:eastAsia="Times New Roman" w:cs="Times New Roman"/>
          <w:szCs w:val="24"/>
        </w:rPr>
        <w:t>Άη</w:t>
      </w:r>
      <w:proofErr w:type="spellEnd"/>
      <w:r>
        <w:rPr>
          <w:rFonts w:eastAsia="Times New Roman" w:cs="Times New Roman"/>
          <w:szCs w:val="24"/>
        </w:rPr>
        <w:t xml:space="preserve"> Βασίλης πρέπει να δώσει δώρα και η Κυβέρνηση είναι ο </w:t>
      </w:r>
      <w:proofErr w:type="spellStart"/>
      <w:r>
        <w:rPr>
          <w:rFonts w:eastAsia="Times New Roman" w:cs="Times New Roman"/>
          <w:szCs w:val="24"/>
        </w:rPr>
        <w:t>Άη</w:t>
      </w:r>
      <w:proofErr w:type="spellEnd"/>
      <w:r>
        <w:rPr>
          <w:rFonts w:eastAsia="Times New Roman" w:cs="Times New Roman"/>
          <w:szCs w:val="24"/>
        </w:rPr>
        <w:t xml:space="preserve"> Βασίλης που δίνει δώρα στους υπηκόους της με αυτή τη λογική. Δεν έχει καμμία σχέση με τον καπιταλισμό, τον σοσιαλισμό και τη λειτουργία του κράτους στον καπιταλισμό, που έλεγε προηγουμέν</w:t>
      </w:r>
      <w:r>
        <w:rPr>
          <w:rFonts w:eastAsia="Times New Roman" w:cs="Times New Roman"/>
          <w:szCs w:val="24"/>
        </w:rPr>
        <w:t xml:space="preserve">ως ο κ. </w:t>
      </w:r>
      <w:proofErr w:type="spellStart"/>
      <w:r>
        <w:rPr>
          <w:rFonts w:eastAsia="Times New Roman" w:cs="Times New Roman"/>
          <w:szCs w:val="24"/>
        </w:rPr>
        <w:t>Κατσώτης</w:t>
      </w:r>
      <w:proofErr w:type="spellEnd"/>
      <w:r>
        <w:rPr>
          <w:rFonts w:eastAsia="Times New Roman" w:cs="Times New Roman"/>
          <w:szCs w:val="24"/>
        </w:rPr>
        <w:t xml:space="preserve">. Έχει μόνο με τον </w:t>
      </w:r>
      <w:r>
        <w:rPr>
          <w:rFonts w:eastAsia="Times New Roman" w:cs="Times New Roman"/>
          <w:szCs w:val="24"/>
        </w:rPr>
        <w:t>«</w:t>
      </w:r>
      <w:proofErr w:type="spellStart"/>
      <w:r>
        <w:rPr>
          <w:rFonts w:eastAsia="Times New Roman" w:cs="Times New Roman"/>
          <w:szCs w:val="24"/>
        </w:rPr>
        <w:t>δηλιγιαννισμό</w:t>
      </w:r>
      <w:proofErr w:type="spellEnd"/>
      <w:r>
        <w:rPr>
          <w:rFonts w:eastAsia="Times New Roman" w:cs="Times New Roman"/>
          <w:szCs w:val="24"/>
        </w:rPr>
        <w:t>»</w:t>
      </w:r>
      <w:r>
        <w:rPr>
          <w:rFonts w:eastAsia="Times New Roman" w:cs="Times New Roman"/>
          <w:szCs w:val="24"/>
        </w:rPr>
        <w:t>, με έναν αφόρητο λαϊκισμό και ουσιαστικά είναι μια βαθύτατη περιφρόνηση των συ</w:t>
      </w:r>
      <w:r>
        <w:rPr>
          <w:rFonts w:eastAsia="Times New Roman" w:cs="Times New Roman"/>
          <w:szCs w:val="24"/>
        </w:rPr>
        <w:lastRenderedPageBreak/>
        <w:t xml:space="preserve">νταξιούχων που θεωρούνται κορόιδα, τα οποία χαρτζιλικώνονται και αντιδρούν αναλόγως. Σκεφτείτε τη λογική. Είναι απίστευτη! Δεν </w:t>
      </w:r>
      <w:r>
        <w:rPr>
          <w:rFonts w:eastAsia="Times New Roman" w:cs="Times New Roman"/>
          <w:szCs w:val="24"/>
        </w:rPr>
        <w:t>νομίζω ότι «τσιμπά» κανείς πλέον. Ελπίζω, τουλάχιστον.</w:t>
      </w:r>
    </w:p>
    <w:p w14:paraId="2320C2E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Δυστυχώς η ίδια αυτή λογική του λαϊκισμού, της ψηφοθηρίας υπάρχει σε όλη τη γραμμή της Κυβέρνησης. Διαχείριση προσόδων. Βρήκαμε 60 εκατομμύρια. Εγκρίθηκαν 60 εκατομμύρια, όπως είπε η κ. Φωτίου χθες 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πιτροπή, και πρέπει να τα απορροφήσουμε, να προχωρήσουμε να κάνουμε τους διορισμούς. Να τους κάνουμε. Πρόκειται περί διαχείρισης φτώχειας. Όμως, αυτό υπάρχει σ</w:t>
      </w:r>
      <w:r>
        <w:rPr>
          <w:rFonts w:eastAsia="Times New Roman" w:cs="Times New Roman"/>
          <w:szCs w:val="24"/>
        </w:rPr>
        <w:t>ε</w:t>
      </w:r>
      <w:r>
        <w:rPr>
          <w:rFonts w:eastAsia="Times New Roman" w:cs="Times New Roman"/>
          <w:szCs w:val="24"/>
        </w:rPr>
        <w:t xml:space="preserve"> όλη την λειτουργία της κυβέρνησης. Έτσι, φέρνουμε ένα νομοσχέδιο το οποίο είναι </w:t>
      </w:r>
      <w:proofErr w:type="spellStart"/>
      <w:r>
        <w:rPr>
          <w:rFonts w:eastAsia="Times New Roman" w:cs="Times New Roman"/>
          <w:szCs w:val="24"/>
        </w:rPr>
        <w:t>προχειρότατο</w:t>
      </w:r>
      <w:proofErr w:type="spellEnd"/>
      <w:r>
        <w:rPr>
          <w:rFonts w:eastAsia="Times New Roman" w:cs="Times New Roman"/>
          <w:szCs w:val="24"/>
        </w:rPr>
        <w:t xml:space="preserve"> – τα είπαμε και χθες- δημιουργεί έναν μηχανισμό, που πολύ αμφιβάλλω αν θα μπορέσει να λειτουργήσει ποτέ, γιατί πρέπει να απορροφήσουμε χρήματα, κονδύλια και τρέχο</w:t>
      </w:r>
      <w:r>
        <w:rPr>
          <w:rFonts w:eastAsia="Times New Roman" w:cs="Times New Roman"/>
          <w:szCs w:val="24"/>
        </w:rPr>
        <w:t>υμε τον Δεκέμβριο, για να είμαστε έτοιμοι την 1</w:t>
      </w:r>
      <w:r w:rsidRPr="0068054D">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Ιανουαρίου. </w:t>
      </w:r>
    </w:p>
    <w:p w14:paraId="2320C2E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Επεσήμανε κάποιος συνάδελφος χθες την πολύ χαμηλή και προσχηματική, όπως την χαρακτήρισε ο ίδιος συνάδελφος της Συμπολίτευσης –όχι εγώ- συζήτηση στην ακρόαση φορέων από την άποψη ότι ούτε οι φο</w:t>
      </w:r>
      <w:r>
        <w:rPr>
          <w:rFonts w:eastAsia="Times New Roman" w:cs="Times New Roman"/>
          <w:szCs w:val="24"/>
        </w:rPr>
        <w:t xml:space="preserve">ρείς είχαν έρθει όλοι ούτε η συζήτηση που αναπτύχθηκε είχε ιδιαίτερο βάθος. Και αυτό έχει να κάνει με τις επείγουσες διαδικασίες. </w:t>
      </w:r>
    </w:p>
    <w:p w14:paraId="2320C2E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Αντί, λοιπόν, να το διαπιστώνουμε πού και πού, είναι καλό να ξαναδούμε τι ψηφίζουμε και πώς. Οι συγκεκριμένες διαδικασίες, με</w:t>
      </w:r>
      <w:r>
        <w:rPr>
          <w:rFonts w:eastAsia="Times New Roman" w:cs="Times New Roman"/>
          <w:szCs w:val="24"/>
        </w:rPr>
        <w:t xml:space="preserve"> τις οποίες ψηφίζονται τα περισσότερα νομοσχέδια στην Επιτροπή Κοινωνικών Υποθέσεων κι όχι μόνο, καταλήγουν στο πολύ προφανές αποτέλεσμα ότι οι μισοί περίπου Βουλευτές αντικειμενικά δεν έχουν καταλάβει καλά-καλά τι ψηφίζουν. Νομίζω ότι το θέμα εδώ είναι συ</w:t>
      </w:r>
      <w:r>
        <w:rPr>
          <w:rFonts w:eastAsia="Times New Roman" w:cs="Times New Roman"/>
          <w:szCs w:val="24"/>
        </w:rPr>
        <w:t xml:space="preserve">νολικότερο –αυτή είναι μια παρένθεση άσχετη με το νομοσχέδιο- και έχει να κάνει μ’ έναν απαρχαιωμένο </w:t>
      </w:r>
      <w:r>
        <w:rPr>
          <w:rFonts w:eastAsia="Times New Roman" w:cs="Times New Roman"/>
          <w:szCs w:val="24"/>
        </w:rPr>
        <w:lastRenderedPageBreak/>
        <w:t>Κανονισμό, ο οποίος δεν βοηθά για τη συζήτηση εις βάθος των νομοσχεδίων και ο οποίος κάποια στιγμή πρέπει να αλλάξει. Είναι κάτι που πρέπει να το δούμε.</w:t>
      </w:r>
    </w:p>
    <w:p w14:paraId="2320C2E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θεσμοθέτηση και η λειτουργία του εθνικού μηχανισμού -για να περάσω στο νομοσχέδιο αυτό καθαυτό- είναι </w:t>
      </w:r>
      <w:proofErr w:type="spellStart"/>
      <w:r>
        <w:rPr>
          <w:rFonts w:eastAsia="Times New Roman" w:cs="Times New Roman"/>
          <w:szCs w:val="24"/>
        </w:rPr>
        <w:t>μνημονιακή</w:t>
      </w:r>
      <w:proofErr w:type="spellEnd"/>
      <w:r>
        <w:rPr>
          <w:rFonts w:eastAsia="Times New Roman" w:cs="Times New Roman"/>
          <w:szCs w:val="24"/>
        </w:rPr>
        <w:t xml:space="preserve"> επιταγή, μια δέσμευση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από το 2014 ακόμα για τη δημιουργία ενός μηχανισμού ελέγχου του χάους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Γ</w:t>
      </w:r>
      <w:r>
        <w:rPr>
          <w:rFonts w:eastAsia="Times New Roman" w:cs="Times New Roman"/>
          <w:szCs w:val="24"/>
        </w:rPr>
        <w:t xml:space="preserve">ίνεται πρόχειρα, την τελευταία στιγμή και η αίσθηση που έχουμε είναι ότι κανείς δεν ενδιαφέρεται να εφαρμόσει κάτι απ’ όλα αυτά. Απλώς, όπως είπα και προηγουμένως, είναι μια προσπάθεια να προλάβουμε να ανοίξουμε τον κωδικό και να αρχίσει </w:t>
      </w:r>
      <w:r>
        <w:rPr>
          <w:rFonts w:eastAsia="Times New Roman" w:cs="Times New Roman"/>
          <w:szCs w:val="24"/>
        </w:rPr>
        <w:t xml:space="preserve">να </w:t>
      </w:r>
      <w:r>
        <w:rPr>
          <w:rFonts w:eastAsia="Times New Roman" w:cs="Times New Roman"/>
          <w:szCs w:val="24"/>
        </w:rPr>
        <w:t>«τρέχει» το χρή</w:t>
      </w:r>
      <w:r>
        <w:rPr>
          <w:rFonts w:eastAsia="Times New Roman" w:cs="Times New Roman"/>
          <w:szCs w:val="24"/>
        </w:rPr>
        <w:t xml:space="preserve">μα. Το πού θα πάει είναι μια άλλη δουλειά. </w:t>
      </w:r>
    </w:p>
    <w:p w14:paraId="2320C2E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Είναι, επίσης, ένα καλό παράδειγμα για το πώς μία καλή ιδέα μπορεί πραγματικά να θαφτεί από μία γραφειοκρατική λογική, η οποία είναι εγγενής στο ελληνικό δημόσιο και η οποία εξακολουθεί να δημιουργεί τα ίδια προβ</w:t>
      </w:r>
      <w:r>
        <w:rPr>
          <w:rFonts w:eastAsia="Times New Roman" w:cs="Times New Roman"/>
          <w:szCs w:val="24"/>
        </w:rPr>
        <w:t>λήματα. Έτσι, λοιπόν, ο νόμος, κατά τη γνώμη μας, συνθέτει έναν γραφειοκρατικό δεινόσαυρο με δέκα αλλεπάλληλες στοιβάδες, με κοινωνικές επιτροπές, παρατηρητήρια, τα οποία το μόνο που θα κάνουν είναι, αν και όταν συσταθούν -γιατί αυτό, επίσης, είναι ένα πρό</w:t>
      </w:r>
      <w:r>
        <w:rPr>
          <w:rFonts w:eastAsia="Times New Roman" w:cs="Times New Roman"/>
          <w:szCs w:val="24"/>
        </w:rPr>
        <w:t>βλημα- θα αρχίσουν να συγκρούονται μεταξύ τους ή να δημιουργούν αιτήσεις για περισσότερα χαρτιά και περισσότερα παραστατικά, όπως συνήθως γίνεται στο δημόσιο.</w:t>
      </w:r>
    </w:p>
    <w:p w14:paraId="2320C2E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Βέβαια, η ουσία επιτυγχάνεται στο άρθρο 7 και 8 με τις νέες θέσεις εργασίας. Θα καταθέσω μία μελέ</w:t>
      </w:r>
      <w:r>
        <w:rPr>
          <w:rFonts w:eastAsia="Times New Roman" w:cs="Times New Roman"/>
          <w:szCs w:val="24"/>
        </w:rPr>
        <w:t>τη που έχουμε κάνει ως Ποτάμι, η οποία δείχνει ότι σε είκοσι τέσσερις νόμους, δηλαδή περίπου στο ένα τρίτο πε</w:t>
      </w:r>
      <w:r>
        <w:rPr>
          <w:rFonts w:eastAsia="Times New Roman" w:cs="Times New Roman"/>
          <w:szCs w:val="24"/>
        </w:rPr>
        <w:lastRenderedPageBreak/>
        <w:t xml:space="preserve">ρίπου των νόμων που ψήφισε αυτή η Κυβέρνηση συστήνονται </w:t>
      </w:r>
      <w:proofErr w:type="spellStart"/>
      <w:r>
        <w:rPr>
          <w:rFonts w:eastAsia="Times New Roman" w:cs="Times New Roman"/>
          <w:szCs w:val="24"/>
        </w:rPr>
        <w:t>εκατόν</w:t>
      </w:r>
      <w:proofErr w:type="spellEnd"/>
      <w:r>
        <w:rPr>
          <w:rFonts w:eastAsia="Times New Roman" w:cs="Times New Roman"/>
          <w:szCs w:val="24"/>
        </w:rPr>
        <w:t xml:space="preserve"> είκοσι μία καινούργιες δομές πάσης φύσεως που προβλέπουν νέες θέσεις εργασίας. Πολλά</w:t>
      </w:r>
      <w:r>
        <w:rPr>
          <w:rFonts w:eastAsia="Times New Roman" w:cs="Times New Roman"/>
          <w:szCs w:val="24"/>
        </w:rPr>
        <w:t xml:space="preserve"> προβλήματα έχει το ελληνικό δημόσιο που ποτέ δεν είχε πρόβλημα λίγων οργανισμών και λίγων δομών! Μάλλον είχε ακριβώς το αντίθετο και προς τα εκεί πάμε. </w:t>
      </w:r>
    </w:p>
    <w:p w14:paraId="2320C2E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rPr>
        <w:t xml:space="preserve">(Στο σημείο αυτό ο Βουλευτής κ. Κωνσταντίνος </w:t>
      </w:r>
      <w:proofErr w:type="spellStart"/>
      <w:r>
        <w:rPr>
          <w:rFonts w:eastAsia="Times New Roman" w:cs="Times New Roman"/>
        </w:rPr>
        <w:t>Μπαργιώτας</w:t>
      </w:r>
      <w:proofErr w:type="spellEnd"/>
      <w:r>
        <w:rPr>
          <w:rFonts w:eastAsia="Times New Roman" w:cs="Times New Roman"/>
        </w:rPr>
        <w:t xml:space="preserve"> καταθέτει για τα Πρακτικά το προαναφερθέν έγγ</w:t>
      </w:r>
      <w:r>
        <w:rPr>
          <w:rFonts w:eastAsia="Times New Roman" w:cs="Times New Roman"/>
        </w:rPr>
        <w:t>ραφο, το οποίο βρίσκεται στο αρχείο του Τμήματος Γραμματείας της Διεύθυνσης Στενογραφίας και Πρακτικών της Βουλής)</w:t>
      </w:r>
    </w:p>
    <w:p w14:paraId="2320C2F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Οι θέσεις, λοιπόν -πολύ περιληπτικά τις είπαμε- είναι τρ</w:t>
      </w:r>
      <w:r>
        <w:rPr>
          <w:rFonts w:eastAsia="Times New Roman" w:cs="Times New Roman"/>
          <w:szCs w:val="24"/>
        </w:rPr>
        <w:t>ιά</w:t>
      </w:r>
      <w:r>
        <w:rPr>
          <w:rFonts w:eastAsia="Times New Roman" w:cs="Times New Roman"/>
          <w:szCs w:val="24"/>
        </w:rPr>
        <w:t>ντα εννέα, από τις νέες οργανικές θέσεις που συστήνονται. Κάντε μία αναφορά, σας πα</w:t>
      </w:r>
      <w:r>
        <w:rPr>
          <w:rFonts w:eastAsia="Times New Roman" w:cs="Times New Roman"/>
          <w:szCs w:val="24"/>
        </w:rPr>
        <w:t>ρακαλώ, στον ν</w:t>
      </w:r>
      <w:r>
        <w:rPr>
          <w:rFonts w:eastAsia="Times New Roman" w:cs="Times New Roman"/>
          <w:szCs w:val="24"/>
        </w:rPr>
        <w:t>.</w:t>
      </w:r>
      <w:r>
        <w:rPr>
          <w:rFonts w:eastAsia="Times New Roman" w:cs="Times New Roman"/>
          <w:szCs w:val="24"/>
        </w:rPr>
        <w:t xml:space="preserve">4440 για τις αποσπάσεις. Είναι ο νόμος που ψηφίστηκε προχθές. Εγώ δεν ψήφισα ούτε εκείνον ούτε αυτόν, αλλά είναι ντροπή για την κοινοβουλευτική διαδικασία μέσα σε μία βδομάδα να ψηφίζουμε νόμο </w:t>
      </w:r>
      <w:r>
        <w:rPr>
          <w:rFonts w:eastAsia="Times New Roman" w:cs="Times New Roman"/>
          <w:szCs w:val="24"/>
        </w:rPr>
        <w:lastRenderedPageBreak/>
        <w:t>για την κινητικότητα και ο αμέσως επόμενος νόμος</w:t>
      </w:r>
      <w:r>
        <w:rPr>
          <w:rFonts w:eastAsia="Times New Roman" w:cs="Times New Roman"/>
          <w:szCs w:val="24"/>
        </w:rPr>
        <w:t xml:space="preserve"> να προσβλέπει διαφορετικού τύπου κινητικότητα από αυτή που προέβλεπε ο προηγούμενος. Τουλάχιστον, σεβαστείτε αυτά που ψηφίζετε.</w:t>
      </w:r>
    </w:p>
    <w:p w14:paraId="2320C2F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Είπαμε «θέσεις, θέσεις» και είπα και προχθές ότι σε όλο τον κόσμο η εισαγωγή ψηφιακής τεχνολογίας μειώνει τις θέσεις εργασίας. </w:t>
      </w:r>
      <w:r>
        <w:rPr>
          <w:rFonts w:eastAsia="Times New Roman" w:cs="Times New Roman"/>
          <w:szCs w:val="24"/>
        </w:rPr>
        <w:t>Κάνει τα πράγματα πιο εύκολα, πιο φθηνά και πιο γρήγορα. Εδώ έχουμε ακριβώς το αντίθετο παράδειγμα.</w:t>
      </w:r>
    </w:p>
    <w:p w14:paraId="2320C2F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για να απαντήσω και στην κ. </w:t>
      </w:r>
      <w:proofErr w:type="spellStart"/>
      <w:r>
        <w:rPr>
          <w:rFonts w:eastAsia="Times New Roman" w:cs="Times New Roman"/>
          <w:szCs w:val="24"/>
        </w:rPr>
        <w:t>Τζούφη</w:t>
      </w:r>
      <w:proofErr w:type="spellEnd"/>
      <w:r>
        <w:rPr>
          <w:rFonts w:eastAsia="Times New Roman" w:cs="Times New Roman"/>
          <w:szCs w:val="24"/>
        </w:rPr>
        <w:t xml:space="preserve"> που μου είπε προχθές «μα να μην κάνουμε τις προσλήψεις;», η απάντηση είναι ότι ένα από τα μεγαλύτερα προβλήματα που έ</w:t>
      </w:r>
      <w:r>
        <w:rPr>
          <w:rFonts w:eastAsia="Times New Roman" w:cs="Times New Roman"/>
          <w:szCs w:val="24"/>
        </w:rPr>
        <w:t xml:space="preserve">χει όλο το </w:t>
      </w:r>
      <w:proofErr w:type="spellStart"/>
      <w:r>
        <w:rPr>
          <w:rFonts w:eastAsia="Times New Roman" w:cs="Times New Roman"/>
          <w:szCs w:val="24"/>
        </w:rPr>
        <w:t>προνοιακό</w:t>
      </w:r>
      <w:proofErr w:type="spellEnd"/>
      <w:r>
        <w:rPr>
          <w:rFonts w:eastAsia="Times New Roman" w:cs="Times New Roman"/>
          <w:szCs w:val="24"/>
        </w:rPr>
        <w:t xml:space="preserve"> σύστημα, συνήθως είναι ο λόγος του κεφαλαίου, το ποσοστό των χρημάτων που δαπανώνται που φτάνουν στον τελικό χρήστη και αυτό είναι άμεσα συνδεδεμένο με τον τρόπο που λειτουργούν οι μηχανισμοί και με την τάση που είναι αποδεδειγμένοι κα</w:t>
      </w:r>
      <w:r>
        <w:rPr>
          <w:rFonts w:eastAsia="Times New Roman" w:cs="Times New Roman"/>
          <w:szCs w:val="24"/>
        </w:rPr>
        <w:t xml:space="preserve">ι μελετημένοι να αρχίζουν να γίνονται όλο και πιο ακριβοί και </w:t>
      </w:r>
      <w:r>
        <w:rPr>
          <w:rFonts w:eastAsia="Times New Roman" w:cs="Times New Roman"/>
          <w:szCs w:val="24"/>
        </w:rPr>
        <w:lastRenderedPageBreak/>
        <w:t xml:space="preserve">να απορροφούν οι ίδιοι τα χρήματα που πρέπει να δώσουν στους δικαιούχους. </w:t>
      </w:r>
    </w:p>
    <w:p w14:paraId="2320C2F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Άρα, λοιπόν, η απάντηση είναι ότι με τη χρήση ψηφιακών εργαλείων, που θα σχολιάσω αμέσως μετά, ο </w:t>
      </w:r>
      <w:r>
        <w:rPr>
          <w:rFonts w:eastAsia="Times New Roman" w:cs="Times New Roman"/>
          <w:szCs w:val="24"/>
        </w:rPr>
        <w:t>μ</w:t>
      </w:r>
      <w:r>
        <w:rPr>
          <w:rFonts w:eastAsia="Times New Roman" w:cs="Times New Roman"/>
          <w:szCs w:val="24"/>
        </w:rPr>
        <w:t>ηχανισμός πρέπει να ε</w:t>
      </w:r>
      <w:r>
        <w:rPr>
          <w:rFonts w:eastAsia="Times New Roman" w:cs="Times New Roman"/>
          <w:szCs w:val="24"/>
        </w:rPr>
        <w:t xml:space="preserve">ίναι όσο πιο φθηνός γίνεται και όσο πιο σφικτός γίνεται, για να μην απορροφάει ο ίδιος τα κονδύλια που πρέπει να πάνε εκεί. </w:t>
      </w:r>
    </w:p>
    <w:p w14:paraId="2320C2F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απάντηση, λοιπόν, για τις επτακόσιες πενήντα θέσεις είναι να τις κάνουμε, εάν χρειάζονται, και θα το δούμε εάν χρειάζονται. Όμως,</w:t>
      </w:r>
      <w:r>
        <w:rPr>
          <w:rFonts w:eastAsia="Times New Roman" w:cs="Times New Roman"/>
          <w:szCs w:val="24"/>
        </w:rPr>
        <w:t xml:space="preserve"> πρέπει να έχουμε πάντα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το κόστος είναι σημαντικό και πρέπει να είναι όσο το δυνατόν χαμηλότερο. </w:t>
      </w:r>
    </w:p>
    <w:p w14:paraId="2320C2F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Τώρα, για τα ψηφιακά, όπως είπα και χθες, μπερδεύτηκα ακόμη περισσότερο με τον κ. </w:t>
      </w:r>
      <w:proofErr w:type="spellStart"/>
      <w:r>
        <w:rPr>
          <w:rFonts w:eastAsia="Times New Roman" w:cs="Times New Roman"/>
          <w:szCs w:val="24"/>
        </w:rPr>
        <w:t>Τάγαρη</w:t>
      </w:r>
      <w:proofErr w:type="spellEnd"/>
      <w:r>
        <w:rPr>
          <w:rFonts w:eastAsia="Times New Roman" w:cs="Times New Roman"/>
          <w:szCs w:val="24"/>
        </w:rPr>
        <w:t>, τον Πρόεδρο της ΗΔΙΚΑ χθες, ο οποίος με πολύ μεγάλη</w:t>
      </w:r>
      <w:r>
        <w:rPr>
          <w:rFonts w:eastAsia="Times New Roman" w:cs="Times New Roman"/>
          <w:szCs w:val="24"/>
        </w:rPr>
        <w:t xml:space="preserve"> σαφήνεια περιέγραψε αυτό που έλεγα και εγώ στην </w:t>
      </w:r>
      <w:r>
        <w:rPr>
          <w:rFonts w:eastAsia="Times New Roman" w:cs="Times New Roman"/>
          <w:szCs w:val="24"/>
        </w:rPr>
        <w:t>ε</w:t>
      </w:r>
      <w:r>
        <w:rPr>
          <w:rFonts w:eastAsia="Times New Roman" w:cs="Times New Roman"/>
          <w:szCs w:val="24"/>
        </w:rPr>
        <w:t xml:space="preserve">πιτροπή: Ένα σύγχρονο σύστημα ψηφιακό για την εισαγωγή δεδομένων, </w:t>
      </w:r>
      <w:r>
        <w:rPr>
          <w:rFonts w:eastAsia="Times New Roman" w:cs="Times New Roman"/>
          <w:szCs w:val="24"/>
        </w:rPr>
        <w:lastRenderedPageBreak/>
        <w:t>την αυτόματη διασταύρωση και δημιουργία μητρώων, το οποίο όμως δεν έχει καμμία, μα καμμία σχέση, με αυτό που περιγράφεται στο άρθρο 20. Το ά</w:t>
      </w:r>
      <w:r>
        <w:rPr>
          <w:rFonts w:eastAsia="Times New Roman" w:cs="Times New Roman"/>
          <w:szCs w:val="24"/>
        </w:rPr>
        <w:t xml:space="preserve">ρθρο 20 περιγράφει κάτι τελείως διαφορετικό, αν περιγράφει κάτι. </w:t>
      </w:r>
    </w:p>
    <w:p w14:paraId="2320C2F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Ελπίζω τουλάχιστον να αφήσετε την ΗΔΙΚΑ, όντως, να συνεχίσει να φτιάχνει αυτό που κάνει, το οποίο κανονικά έπρεπε να είναι στο άρθρο 2, να περιγράφει το πώς είναι ο ψηφιακός μηχανισμός, πώς </w:t>
      </w:r>
      <w:r>
        <w:rPr>
          <w:rFonts w:eastAsia="Times New Roman" w:cs="Times New Roman"/>
          <w:szCs w:val="24"/>
        </w:rPr>
        <w:t xml:space="preserve">είναι η πλατφόρμα η πληροφορική και πώς κουμπώνουν γύρω-γύρω οι υπηρεσίες. Εδώ έχουμε το αντίθετο, το οποίο είναι, όπως είπα, του 1990. Δεν είναι βοηθητικό το σύστημα. Το σύστημα το ψηφιακό είναι ο μηχανισμός. Όλα τα άλλα θα μπορούσαν να λείπουν, να είναι </w:t>
      </w:r>
      <w:r>
        <w:rPr>
          <w:rFonts w:eastAsia="Times New Roman" w:cs="Times New Roman"/>
          <w:szCs w:val="24"/>
        </w:rPr>
        <w:t>φθηνότερα, πιο γρήγορα και πιο απλά. Αλλά είπαμε, μάνατζμεντ του 1950 και η απαίτηση για καινούργιες θέσεις και καινούργιους βραχίονες η οποία εκτροχιάζει αυτού του τύπου τις προσπάθειες και τις παραπέμπει στις καλένδες.</w:t>
      </w:r>
    </w:p>
    <w:p w14:paraId="2320C2F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Δεν πήρα επαρκή απάντηση από κανένα</w:t>
      </w:r>
      <w:r>
        <w:rPr>
          <w:rFonts w:eastAsia="Times New Roman" w:cs="Times New Roman"/>
          <w:szCs w:val="24"/>
        </w:rPr>
        <w:t xml:space="preserve">ν, κατά τη γνώμη μου τουλάχιστον, για το τι είναι το </w:t>
      </w:r>
      <w:r>
        <w:rPr>
          <w:rFonts w:eastAsia="Times New Roman" w:cs="Times New Roman"/>
          <w:szCs w:val="24"/>
          <w:lang w:val="en-US"/>
        </w:rPr>
        <w:t>e</w:t>
      </w:r>
      <w:r>
        <w:rPr>
          <w:rFonts w:eastAsia="Times New Roman" w:cs="Times New Roman"/>
          <w:szCs w:val="24"/>
        </w:rPr>
        <w:t>-</w:t>
      </w:r>
      <w:proofErr w:type="spellStart"/>
      <w:r>
        <w:rPr>
          <w:rFonts w:eastAsia="Times New Roman" w:cs="Times New Roman"/>
          <w:szCs w:val="24"/>
          <w:lang w:val="en-US"/>
        </w:rPr>
        <w:t>pronoia</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παραδόθηκε πριν από ένα χρόνο, γιατί αγνοείται και γιατί, εν πάση </w:t>
      </w:r>
      <w:proofErr w:type="spellStart"/>
      <w:r>
        <w:rPr>
          <w:rFonts w:eastAsia="Times New Roman" w:cs="Times New Roman"/>
          <w:szCs w:val="24"/>
        </w:rPr>
        <w:t>περιπτώσει</w:t>
      </w:r>
      <w:proofErr w:type="spellEnd"/>
      <w:r>
        <w:rPr>
          <w:rFonts w:eastAsia="Times New Roman" w:cs="Times New Roman"/>
          <w:szCs w:val="24"/>
        </w:rPr>
        <w:t>, εάν δεν κάνει τη δουλειά για την οποία δημιουργήθηκε, δεν καταργείται. Γιατί πρέπει να το νομιμοποιήσουμε ε</w:t>
      </w:r>
      <w:r>
        <w:rPr>
          <w:rFonts w:eastAsia="Times New Roman" w:cs="Times New Roman"/>
          <w:szCs w:val="24"/>
        </w:rPr>
        <w:t xml:space="preserve">κ των υστέρων, από τη στιγμή που θα αγνοηθεί πρακτικά και θα δημιουργήσει ένα άλλο. Είναι ένα μεγάλο ερώτημα. </w:t>
      </w:r>
    </w:p>
    <w:p w14:paraId="2320C2F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Αν υπάρχει πρόβλημα και είναι έτσι, ας συζητήσουμε το θέμα και ας παραπεμφθεί στον </w:t>
      </w:r>
      <w:r>
        <w:rPr>
          <w:rFonts w:eastAsia="Times New Roman" w:cs="Times New Roman"/>
          <w:szCs w:val="24"/>
        </w:rPr>
        <w:t>ε</w:t>
      </w:r>
      <w:r>
        <w:rPr>
          <w:rFonts w:eastAsia="Times New Roman" w:cs="Times New Roman"/>
          <w:szCs w:val="24"/>
        </w:rPr>
        <w:t xml:space="preserve">ισαγγελέα. Εδώ νομιμοποιούμε μία δαπάνη και μία λειτουργία η </w:t>
      </w:r>
      <w:r>
        <w:rPr>
          <w:rFonts w:eastAsia="Times New Roman" w:cs="Times New Roman"/>
          <w:szCs w:val="24"/>
        </w:rPr>
        <w:t>οποία στο αμέσως προηγούμενο άρθρο ουσιαστικά αναιρείται από τη δημιουργία ενός παράλληλου μηχανισμού. Δεν υπάρχει απάντηση σ</w:t>
      </w:r>
      <w:r>
        <w:rPr>
          <w:rFonts w:eastAsia="Times New Roman" w:cs="Times New Roman"/>
          <w:szCs w:val="24"/>
        </w:rPr>
        <w:t>ε</w:t>
      </w:r>
      <w:r>
        <w:rPr>
          <w:rFonts w:eastAsia="Times New Roman" w:cs="Times New Roman"/>
          <w:szCs w:val="24"/>
        </w:rPr>
        <w:t xml:space="preserve"> αυτό, δεν μπορώ να καταλάβω γιατί γίνεται αυτό.</w:t>
      </w:r>
    </w:p>
    <w:p w14:paraId="2320C2F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Ελάχιστο εγγυημένο εισόδημα. Επιτέλους,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 xml:space="preserve">λληλεγγύης. Το πρώτο </w:t>
      </w:r>
      <w:r>
        <w:rPr>
          <w:rFonts w:eastAsia="Times New Roman" w:cs="Times New Roman"/>
          <w:szCs w:val="24"/>
        </w:rPr>
        <w:t xml:space="preserve">νομοσχέδιο στην Επιτροπή Κοινωνικών Υποθέσεων, </w:t>
      </w:r>
      <w:r>
        <w:rPr>
          <w:rFonts w:eastAsia="Times New Roman" w:cs="Times New Roman"/>
          <w:szCs w:val="24"/>
        </w:rPr>
        <w:lastRenderedPageBreak/>
        <w:t xml:space="preserve">αφορούσε, όπως θυμάστε πολύ καλά όλοι, την ανθρωπιστική κρίση και την αντιμετώπισή της. </w:t>
      </w:r>
    </w:p>
    <w:p w14:paraId="2320C2F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Οι μοναδικοί πολιτικοί φορείς, οι οποίοι αρνούνταν μετά βδελυγμίας να συζητήσουν την επέκταση του κοινωνικού εισοδήματος</w:t>
      </w:r>
      <w:r>
        <w:rPr>
          <w:rFonts w:eastAsia="Times New Roman" w:cs="Times New Roman"/>
          <w:szCs w:val="24"/>
        </w:rPr>
        <w:t xml:space="preserve"> αλληλεγγύης, ήταν η Κυβέρνηση. Όλοι οι άλλοι λέγαμε και προσπαθούσαμε να σας πείσουμε ότι ο δρόμος για την αντιμετώπιση της ακραίας φτώχειας είναι η επέκταση του ελάχιστου εγγυημένου εισοδήματος, όπως λεγόταν τότε.</w:t>
      </w:r>
    </w:p>
    <w:p w14:paraId="2320C2F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Εμείς τότε μιλούσαμε για την ανάπτυξη εν</w:t>
      </w:r>
      <w:r>
        <w:rPr>
          <w:rFonts w:eastAsia="Times New Roman" w:cs="Times New Roman"/>
          <w:szCs w:val="24"/>
        </w:rPr>
        <w:t xml:space="preserve">ός μηχανισμού, που να μπορεί να χειρίζεται με ενιαίο τρόπο όλα τα </w:t>
      </w:r>
      <w:proofErr w:type="spellStart"/>
      <w:r>
        <w:rPr>
          <w:rFonts w:eastAsia="Times New Roman" w:cs="Times New Roman"/>
          <w:szCs w:val="24"/>
        </w:rPr>
        <w:t>προνοιακά</w:t>
      </w:r>
      <w:proofErr w:type="spellEnd"/>
      <w:r>
        <w:rPr>
          <w:rFonts w:eastAsia="Times New Roman" w:cs="Times New Roman"/>
          <w:szCs w:val="24"/>
        </w:rPr>
        <w:t>, να μπορεί να χειρίζεται, επίσης, και τους μηχανισμούς υποστήριξης επανένταξης στην εργασία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δηλαδή αυτό, που πάτε στρεβλά και κούτσα-κούτσα να κάνετε τώρα με αυτόν τον ατελέ</w:t>
      </w:r>
      <w:r>
        <w:rPr>
          <w:rFonts w:eastAsia="Times New Roman" w:cs="Times New Roman"/>
          <w:szCs w:val="24"/>
        </w:rPr>
        <w:t xml:space="preserve">στατο νόμο. </w:t>
      </w:r>
    </w:p>
    <w:p w14:paraId="2320C2F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Εσείς επιμένατε τότε ουσιαστικά στη διαιώνιση της επιδοματικής πολιτικής με τα παλαιοκομματικά κριτήρια, που έλεγα στην αρχή, τα οποία, </w:t>
      </w:r>
      <w:r>
        <w:rPr>
          <w:rFonts w:eastAsia="Times New Roman" w:cs="Times New Roman"/>
          <w:szCs w:val="24"/>
        </w:rPr>
        <w:lastRenderedPageBreak/>
        <w:t>όμως, τώρα ανακαλύπτετε επιτέλους και κανείς δεν ξέρει πόσα είναι, κανένας δεν ξέρει πόσα δίνει, κανένας δε</w:t>
      </w:r>
      <w:r>
        <w:rPr>
          <w:rFonts w:eastAsia="Times New Roman" w:cs="Times New Roman"/>
          <w:szCs w:val="24"/>
        </w:rPr>
        <w:t xml:space="preserve">ν ξέρει ποιος τα παίρνει. </w:t>
      </w:r>
    </w:p>
    <w:p w14:paraId="2320C2F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Αυτός είναι ο μηχανισμός, ο οποίος απαντά, μόνο που μας πήρε δυο χρόνια να συμφωνήσουμε, τουλάχιστον, επί της αρχής ότι αυτός πρέπει να είναι και χρειάστηκε η πίεση της Ευρωπαϊκής Ένωσης, δυστυχώς, για να γίνει. Γιατί, μην κρυβόμ</w:t>
      </w:r>
      <w:r>
        <w:rPr>
          <w:rFonts w:eastAsia="Times New Roman" w:cs="Times New Roman"/>
          <w:szCs w:val="24"/>
        </w:rPr>
        <w:t xml:space="preserve">αστε, η υιοθέτηση του συγκεκριμένου μέτρου, και του νομοσχεδίου και του μέτρου, είναι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-αλλιώς δεν θα τα κάνατε- ενώ θα έπρεπε να τα είχαμε κάνει και θα έπρεπε να είχαμε συνεχίσει από εκεί που είχαν σταματήσει ήδη από την άνοιξη του 201</w:t>
      </w:r>
      <w:r>
        <w:rPr>
          <w:rFonts w:eastAsia="Times New Roman" w:cs="Times New Roman"/>
          <w:szCs w:val="24"/>
        </w:rPr>
        <w:t xml:space="preserve">5. Αυτό θα το ψηφίσουμε. </w:t>
      </w:r>
    </w:p>
    <w:p w14:paraId="2320C2F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Κάνω μια παρένθεση. Το νομοσχέδιο δεν θα το ψηφίσουμε. Και δεν θα το ψηφίσουμε, γιατί θα σταματήσουμε να ψηφίζουμε αγαθές προαιρέσεις, οι οποίες δεν συζητιούνται, δεν είναι επεξεργασμένες, δεν καταθέτονται στη Βουλή εγκαίρως και σ</w:t>
      </w:r>
      <w:r>
        <w:rPr>
          <w:rFonts w:eastAsia="Times New Roman" w:cs="Times New Roman"/>
          <w:szCs w:val="24"/>
        </w:rPr>
        <w:t xml:space="preserve">την ουσία δεν κάνουν τη δουλειά, την οποία </w:t>
      </w:r>
      <w:r>
        <w:rPr>
          <w:rFonts w:eastAsia="Times New Roman" w:cs="Times New Roman"/>
          <w:szCs w:val="24"/>
        </w:rPr>
        <w:lastRenderedPageBreak/>
        <w:t xml:space="preserve">ισχυρίζονται ότι κάνουν, επειδή είναι ανεπαρκείς, </w:t>
      </w:r>
      <w:r>
        <w:rPr>
          <w:rFonts w:eastAsia="Times New Roman" w:cs="Times New Roman"/>
          <w:szCs w:val="24"/>
        </w:rPr>
        <w:t>«</w:t>
      </w:r>
      <w:r>
        <w:rPr>
          <w:rFonts w:eastAsia="Times New Roman" w:cs="Times New Roman"/>
          <w:szCs w:val="24"/>
        </w:rPr>
        <w:t>ατζαμίδικες</w:t>
      </w:r>
      <w:r>
        <w:rPr>
          <w:rFonts w:eastAsia="Times New Roman" w:cs="Times New Roman"/>
          <w:szCs w:val="24"/>
        </w:rPr>
        <w:t>»</w:t>
      </w:r>
      <w:r>
        <w:rPr>
          <w:rFonts w:eastAsia="Times New Roman" w:cs="Times New Roman"/>
          <w:szCs w:val="24"/>
        </w:rPr>
        <w:t xml:space="preserve"> ή πολλές φορές και πονηρές. </w:t>
      </w:r>
    </w:p>
    <w:p w14:paraId="2320C2F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 Επομένως για να ψηφίσουμε οτιδήποτε από εδώ και πέρα, θα χρειάζεται να γίνεται κανονική συζήτηση, ενδελεχής και ο νόμος</w:t>
      </w:r>
      <w:r>
        <w:rPr>
          <w:rFonts w:eastAsia="Times New Roman" w:cs="Times New Roman"/>
          <w:szCs w:val="24"/>
        </w:rPr>
        <w:t xml:space="preserve"> να είναι ανεπτυγμένος και να μην βρίθει από ασάφειες, όπως ο συγκεκριμένος. </w:t>
      </w:r>
    </w:p>
    <w:p w14:paraId="2320C30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το κοινωνικό εισόδημα αλληλεγγύης. Θα το ψηφίσουμε, παρ</w:t>
      </w:r>
      <w:r>
        <w:rPr>
          <w:rFonts w:eastAsia="Times New Roman" w:cs="Times New Roman"/>
          <w:szCs w:val="24"/>
        </w:rPr>
        <w:t xml:space="preserve">’ </w:t>
      </w:r>
      <w:r>
        <w:rPr>
          <w:rFonts w:eastAsia="Times New Roman" w:cs="Times New Roman"/>
          <w:szCs w:val="24"/>
        </w:rPr>
        <w:t>όλα αυτά, γιατί είμαστε διαχρονικά υπέρ. Όμως, τα ερωτήματα παραμένουν: Θα είναι η ΗΔΙΚΑ έτοιμη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για να εφαρμόσει το σύστημα, που αναπτύσσει; Θα αφήσουμε την ΗΔΙΚΑ να το λειτουργήσει, όπως το περιέγραψε χθες ο κ. </w:t>
      </w:r>
      <w:proofErr w:type="spellStart"/>
      <w:r>
        <w:rPr>
          <w:rFonts w:eastAsia="Times New Roman" w:cs="Times New Roman"/>
          <w:szCs w:val="24"/>
        </w:rPr>
        <w:t>Τάγαρης</w:t>
      </w:r>
      <w:proofErr w:type="spellEnd"/>
      <w:r>
        <w:rPr>
          <w:rFonts w:eastAsia="Times New Roman" w:cs="Times New Roman"/>
          <w:szCs w:val="24"/>
        </w:rPr>
        <w:t xml:space="preserve">; Υπάρχουν λεφτά για το 2018; Μήπως αυτό το περίφημο πλεόνασμα, που βγήκε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του ελληνικού λαού, θα ήταν πι</w:t>
      </w:r>
      <w:r>
        <w:rPr>
          <w:rFonts w:eastAsia="Times New Roman" w:cs="Times New Roman"/>
          <w:szCs w:val="24"/>
        </w:rPr>
        <w:t xml:space="preserve">ο σωστά από αναδιανεμητική άποψη να πάει για την υποστήριξη του κοινωνικού επιδόματος αλληλεγγύης και όχι να γίνεται </w:t>
      </w:r>
      <w:r>
        <w:rPr>
          <w:rFonts w:eastAsia="Times New Roman" w:cs="Times New Roman"/>
          <w:szCs w:val="24"/>
        </w:rPr>
        <w:lastRenderedPageBreak/>
        <w:t>κομφετί χριστουγεννιάτικο για μικροκομματικούς λόγους; Άλλη μια ερώτηση. Απαντήστε την μόνοι σας, κύριοι συνάδελφοι της Συμπολίτευσης.</w:t>
      </w:r>
    </w:p>
    <w:p w14:paraId="2320C30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Πετρόπουλε, ο πρώτος νομοθέτης, που παραδίδεται στην ελληνική γραμματεία –α, δεν είναι ο κ. Πετρόπουλος εδώ- στα όρια του μύθου, λεγόταν Ζάλευκος, στους </w:t>
      </w:r>
      <w:proofErr w:type="spellStart"/>
      <w:r>
        <w:rPr>
          <w:rFonts w:eastAsia="Times New Roman" w:cs="Times New Roman"/>
          <w:szCs w:val="24"/>
        </w:rPr>
        <w:t>Επιζεφύριους</w:t>
      </w:r>
      <w:proofErr w:type="spellEnd"/>
      <w:r>
        <w:rPr>
          <w:rFonts w:eastAsia="Times New Roman" w:cs="Times New Roman"/>
          <w:szCs w:val="24"/>
        </w:rPr>
        <w:t xml:space="preserve"> </w:t>
      </w:r>
      <w:proofErr w:type="spellStart"/>
      <w:r>
        <w:rPr>
          <w:rFonts w:eastAsia="Times New Roman" w:cs="Times New Roman"/>
          <w:szCs w:val="24"/>
        </w:rPr>
        <w:t>Λοκρούς</w:t>
      </w:r>
      <w:proofErr w:type="spellEnd"/>
      <w:r>
        <w:rPr>
          <w:rFonts w:eastAsia="Times New Roman" w:cs="Times New Roman"/>
          <w:szCs w:val="24"/>
        </w:rPr>
        <w:t xml:space="preserve"> της Κάτω Ιταλίας. Ένα από τα πράγματα, που λέει ο μύθος, είναι ότι ουσιαστικά πρ</w:t>
      </w:r>
      <w:r>
        <w:rPr>
          <w:rFonts w:eastAsia="Times New Roman" w:cs="Times New Roman"/>
          <w:szCs w:val="24"/>
        </w:rPr>
        <w:t>οέβλεπε η νομοθεσία του Ζάλευκου ότι όποιος πήγαινε στην αγορά να προτείνει την αλλαγή υφιστάμενου νόμου ή νέου νόμου, πήγαινε με μια θηλιά κρεμασμένη στο λαιμό και η απόρριψη του νόμου επέσυρε τη θανατική καταδίκη. Δεν νομίζω ότι η θανατική καταδίκη είναι</w:t>
      </w:r>
      <w:r>
        <w:rPr>
          <w:rFonts w:eastAsia="Times New Roman" w:cs="Times New Roman"/>
          <w:szCs w:val="24"/>
        </w:rPr>
        <w:t xml:space="preserve"> καλή, αλλά μια ποινή γι’ αυτό το ατελείωτο κομπολόι αναθεωρήσεων νόμων, τροπολογιών από εβδομάδα σε εβδομάδα και την αλλαγή των νόμων, που οι ίδιοι ψηφίζετε με την ταχύτητα και στην έκταση την οποία γίνεται, θα ήταν καλό να μπει </w:t>
      </w:r>
      <w:r>
        <w:rPr>
          <w:rFonts w:eastAsia="Times New Roman" w:cs="Times New Roman"/>
          <w:szCs w:val="24"/>
        </w:rPr>
        <w:lastRenderedPageBreak/>
        <w:t>κάποια στιγμή. Θα μας γλίτ</w:t>
      </w:r>
      <w:r>
        <w:rPr>
          <w:rFonts w:eastAsia="Times New Roman" w:cs="Times New Roman"/>
          <w:szCs w:val="24"/>
        </w:rPr>
        <w:t>ωνε, τουλάχιστον, από τις προχειρότητες και από την αδυναμία να νομοθετήσουμε σωστά και σοβαρά.</w:t>
      </w:r>
    </w:p>
    <w:p w14:paraId="2320C30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τελευταίο κομμάτι του νομοσχεδίου ουσιαστικά είναι η αναθεώρηση του νόμου, που ψηφίστηκε τον Μάιο. Για μένα η ενοποίηση του ΕΦΚΑ είναι από τις μεγαλύτερες με</w:t>
      </w:r>
      <w:r>
        <w:rPr>
          <w:rFonts w:eastAsia="Times New Roman" w:cs="Times New Roman"/>
          <w:szCs w:val="24"/>
        </w:rPr>
        <w:t>ταρρυθμίσεις στην Ελλάδα και η οποία σε έξι μήνες μόνο, όχι απλώς αναθεωρείται, ουσιαστικά πηγαίνει στις καλένδες, γιατί γίνεται παραδεκτό αυτό που ήταν προφανές, ότι το βάθος της ελληνικής διοίκησης και της κυβερνώσας παράταξης δεν είναι τέτοιο, που να επ</w:t>
      </w:r>
      <w:r>
        <w:rPr>
          <w:rFonts w:eastAsia="Times New Roman" w:cs="Times New Roman"/>
          <w:szCs w:val="24"/>
        </w:rPr>
        <w:t xml:space="preserve">ιτρέπει την αναθεώρηση, την ενοποίηση του οργανισμού μέσα σε έξι μήνες. </w:t>
      </w:r>
    </w:p>
    <w:p w14:paraId="2320C30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Ήταν από την αρχή ένας στόχος υπερβολικός και υπερφίαλος. Επωλήθη ενδεχομένως προς την τρόικα ως μια μεγάλη μεταρρύθμιση η οποία θα γίνει, η οποία δεν γίνεται, γιατί αυτό που γίνεται </w:t>
      </w:r>
      <w:r>
        <w:rPr>
          <w:rFonts w:eastAsia="Times New Roman" w:cs="Times New Roman"/>
          <w:szCs w:val="24"/>
        </w:rPr>
        <w:t xml:space="preserve">είναι να μετονομάζουμε </w:t>
      </w:r>
      <w:r>
        <w:rPr>
          <w:rFonts w:eastAsia="Times New Roman" w:cs="Times New Roman"/>
          <w:szCs w:val="24"/>
        </w:rPr>
        <w:lastRenderedPageBreak/>
        <w:t>τις υπηρεσίες του ΙΚΑ σε υπηρεσίες του ΕΦΚΑ και δημιουργούμε το γνωστό «δεντράκι»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έχουμε διοικητικό συμβούλιο στην κορυφή και διοικητικά συμβούλια παρακάτω, και όπως είπα και προχθές, κα</w:t>
      </w:r>
      <w:r>
        <w:rPr>
          <w:rFonts w:eastAsia="Times New Roman" w:cs="Times New Roman"/>
          <w:szCs w:val="24"/>
        </w:rPr>
        <w:t>μ</w:t>
      </w:r>
      <w:r>
        <w:rPr>
          <w:rFonts w:eastAsia="Times New Roman" w:cs="Times New Roman"/>
          <w:szCs w:val="24"/>
        </w:rPr>
        <w:t>μία καρέκλα δεν θα αλλάξει γραφείο,</w:t>
      </w:r>
      <w:r>
        <w:rPr>
          <w:rFonts w:eastAsia="Times New Roman" w:cs="Times New Roman"/>
          <w:szCs w:val="24"/>
        </w:rPr>
        <w:t xml:space="preserve"> κανένας εργαζόμενος δεν θα συνεργαστεί με κανέναν και κα</w:t>
      </w:r>
      <w:r>
        <w:rPr>
          <w:rFonts w:eastAsia="Times New Roman" w:cs="Times New Roman"/>
          <w:szCs w:val="24"/>
        </w:rPr>
        <w:t>μ</w:t>
      </w:r>
      <w:r>
        <w:rPr>
          <w:rFonts w:eastAsia="Times New Roman" w:cs="Times New Roman"/>
          <w:szCs w:val="24"/>
        </w:rPr>
        <w:t>μία ενοποίηση δεν θα γίνει σε κανένα επίπεδο.</w:t>
      </w:r>
    </w:p>
    <w:p w14:paraId="2320C30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Εκκρεμούν, όπως είπαμε, και ο </w:t>
      </w:r>
      <w:r>
        <w:rPr>
          <w:rFonts w:eastAsia="Times New Roman" w:cs="Times New Roman"/>
          <w:szCs w:val="24"/>
        </w:rPr>
        <w:t>ε</w:t>
      </w:r>
      <w:r>
        <w:rPr>
          <w:rFonts w:eastAsia="Times New Roman" w:cs="Times New Roman"/>
          <w:szCs w:val="24"/>
        </w:rPr>
        <w:t xml:space="preserve">νιαίος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π</w:t>
      </w:r>
      <w:r>
        <w:rPr>
          <w:rFonts w:eastAsia="Times New Roman" w:cs="Times New Roman"/>
          <w:szCs w:val="24"/>
        </w:rPr>
        <w:t>αροχών, ο οποίος θα βγει. Και ο νέος οργανισμός του ΕΦΚΑ εκκρεμεί και πολύ φοβάμαι ότι θα εκκρεμούν γι</w:t>
      </w:r>
      <w:r>
        <w:rPr>
          <w:rFonts w:eastAsia="Times New Roman" w:cs="Times New Roman"/>
          <w:szCs w:val="24"/>
        </w:rPr>
        <w:t xml:space="preserve">α πάρα πολύ καιρό, γιατί άκουσα τον κ. Πετρόπουλο πάλι χθες στις </w:t>
      </w:r>
      <w:r>
        <w:rPr>
          <w:rFonts w:eastAsia="Times New Roman" w:cs="Times New Roman"/>
          <w:szCs w:val="24"/>
        </w:rPr>
        <w:t>ε</w:t>
      </w:r>
      <w:r>
        <w:rPr>
          <w:rFonts w:eastAsia="Times New Roman" w:cs="Times New Roman"/>
          <w:szCs w:val="24"/>
        </w:rPr>
        <w:t>πιτροπές να διαβεβαιώνει ότι όλα αυτά θα γίνουν, μόνο που χρονοδιάγραμμα προγραμματισμού δεν άκουσα και πολύ φοβάμαι μέχρι την επόμενη φορά που η τρόικα θα απαιτήσει την ενοποίηση των ταμείω</w:t>
      </w:r>
      <w:r>
        <w:rPr>
          <w:rFonts w:eastAsia="Times New Roman" w:cs="Times New Roman"/>
          <w:szCs w:val="24"/>
        </w:rPr>
        <w:t>ν, θα συνεχίσουμε με τον ίδιο τρόπο, όπως ήμασταν πάντα.</w:t>
      </w:r>
    </w:p>
    <w:p w14:paraId="2320C30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w:t>
      </w:r>
    </w:p>
    <w:p w14:paraId="2320C306"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320C307" w14:textId="77777777" w:rsidR="00BC0B8E" w:rsidRDefault="00C038A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Τον λόγο </w:t>
      </w:r>
      <w:r>
        <w:rPr>
          <w:rFonts w:eastAsia="Times New Roman"/>
          <w:bCs/>
        </w:rPr>
        <w:t>έχει</w:t>
      </w:r>
      <w:r>
        <w:rPr>
          <w:rFonts w:eastAsia="Times New Roman" w:cs="Times New Roman"/>
          <w:szCs w:val="24"/>
        </w:rPr>
        <w:t xml:space="preserve"> ο προτελευταίος αγορητής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Έλληνες</w:t>
      </w:r>
      <w:r>
        <w:rPr>
          <w:rFonts w:eastAsia="Times New Roman" w:cs="Times New Roman"/>
          <w:szCs w:val="24"/>
        </w:rPr>
        <w:t>. Θ</w:t>
      </w:r>
      <w:r>
        <w:rPr>
          <w:rFonts w:eastAsia="Times New Roman" w:cs="Times New Roman"/>
          <w:szCs w:val="24"/>
        </w:rPr>
        <w:t xml:space="preserve">α </w:t>
      </w:r>
      <w:r>
        <w:rPr>
          <w:rFonts w:eastAsia="Times New Roman" w:cs="Times New Roman"/>
          <w:szCs w:val="24"/>
        </w:rPr>
        <w:t>κλείσουμε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και μετά τον λόγο θα πάρει η κυρία Υπουργός. </w:t>
      </w:r>
    </w:p>
    <w:p w14:paraId="2320C30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2320C30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2320C30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Πριν καμμιά δεκαριά χρόνια, ο</w:t>
      </w:r>
      <w:r>
        <w:rPr>
          <w:rFonts w:eastAsia="Times New Roman" w:cs="Times New Roman"/>
          <w:szCs w:val="24"/>
        </w:rPr>
        <w:t xml:space="preserve"> Τζώρτζ </w:t>
      </w:r>
      <w:proofErr w:type="spellStart"/>
      <w:r>
        <w:rPr>
          <w:rFonts w:eastAsia="Times New Roman" w:cs="Times New Roman"/>
          <w:szCs w:val="24"/>
        </w:rPr>
        <w:t>Σόρος</w:t>
      </w:r>
      <w:proofErr w:type="spellEnd"/>
      <w:r>
        <w:rPr>
          <w:rFonts w:eastAsia="Times New Roman"/>
          <w:szCs w:val="24"/>
        </w:rPr>
        <w:t>–</w:t>
      </w:r>
      <w:r>
        <w:rPr>
          <w:rFonts w:eastAsia="Times New Roman" w:cs="Times New Roman"/>
          <w:szCs w:val="24"/>
        </w:rPr>
        <w:t>όχι βέβαια γιατί αγ</w:t>
      </w:r>
      <w:r>
        <w:rPr>
          <w:rFonts w:eastAsia="Times New Roman" w:cs="Times New Roman"/>
          <w:szCs w:val="24"/>
        </w:rPr>
        <w:t>άπησε το κοινωνικό κράτος αλλά για λόγους αυτοσυντήρησης</w:t>
      </w:r>
      <w:r>
        <w:rPr>
          <w:rFonts w:eastAsia="Times New Roman"/>
          <w:szCs w:val="24"/>
        </w:rPr>
        <w:t>–</w:t>
      </w:r>
      <w:r>
        <w:rPr>
          <w:rFonts w:eastAsia="Times New Roman" w:cs="Times New Roman"/>
          <w:szCs w:val="24"/>
        </w:rPr>
        <w:t xml:space="preserve"> έγραψε ένα βιβλίο, το οποίο  είχε δημοσιεύσει η </w:t>
      </w:r>
      <w:r>
        <w:rPr>
          <w:rFonts w:eastAsia="Times New Roman" w:cs="Times New Roman"/>
          <w:szCs w:val="24"/>
        </w:rPr>
        <w:t>«</w:t>
      </w:r>
      <w:r>
        <w:rPr>
          <w:rFonts w:eastAsia="Times New Roman" w:cs="Times New Roman"/>
          <w:szCs w:val="24"/>
        </w:rPr>
        <w:t>ΕΛΕΥΘΕΡΟΤΥΠΙΑ</w:t>
      </w:r>
      <w:r>
        <w:rPr>
          <w:rFonts w:eastAsia="Times New Roman" w:cs="Times New Roman"/>
          <w:szCs w:val="24"/>
        </w:rPr>
        <w:t>»</w:t>
      </w:r>
      <w:r>
        <w:rPr>
          <w:rFonts w:eastAsia="Times New Roman" w:cs="Times New Roman"/>
          <w:szCs w:val="24"/>
        </w:rPr>
        <w:t>, που δεν υπάρχει πια, με τίτλο «Η κρίση του παγκόσμιου καπιταλισμού». Έλεγε ότι έχουμε συμπιέσει τόσο πολύ τις κοινωνίες, που κάποια σ</w:t>
      </w:r>
      <w:r>
        <w:rPr>
          <w:rFonts w:eastAsia="Times New Roman" w:cs="Times New Roman"/>
          <w:szCs w:val="24"/>
        </w:rPr>
        <w:t xml:space="preserve">τιγμή θα γίνει έκρηξη και θα σπάσει και το δικό μας το κλαδί, αυτό που στηρίζει εμάς, </w:t>
      </w:r>
      <w:r>
        <w:rPr>
          <w:rFonts w:eastAsia="Times New Roman" w:cs="Times New Roman"/>
        </w:rPr>
        <w:t>δηλαδή</w:t>
      </w:r>
      <w:r>
        <w:rPr>
          <w:rFonts w:eastAsia="Times New Roman" w:cs="Times New Roman"/>
          <w:szCs w:val="24"/>
        </w:rPr>
        <w:t>, τους ακραίους καπιταλιστές.</w:t>
      </w:r>
    </w:p>
    <w:p w14:paraId="2320C30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Είκοσι, τριάντα χρόνια νωρίτερα, ο οικονομικός σύμβουλος του Προέδρου</w:t>
      </w:r>
      <w:r>
        <w:rPr>
          <w:rFonts w:eastAsia="Times New Roman" w:cs="Times New Roman"/>
          <w:szCs w:val="24"/>
        </w:rPr>
        <w:t xml:space="preserve"> </w:t>
      </w:r>
      <w:proofErr w:type="spellStart"/>
      <w:r>
        <w:rPr>
          <w:rFonts w:eastAsia="Times New Roman" w:cs="Times New Roman"/>
          <w:szCs w:val="24"/>
        </w:rPr>
        <w:t>Κένεντι</w:t>
      </w:r>
      <w:proofErr w:type="spellEnd"/>
      <w:r>
        <w:rPr>
          <w:rFonts w:eastAsia="Times New Roman" w:cs="Times New Roman"/>
          <w:szCs w:val="24"/>
        </w:rPr>
        <w:t>, ο πατέρας</w:t>
      </w:r>
      <w:r>
        <w:rPr>
          <w:rFonts w:eastAsia="Times New Roman" w:cs="Times New Roman"/>
          <w:szCs w:val="24"/>
        </w:rPr>
        <w:t xml:space="preserve"> </w:t>
      </w:r>
      <w:proofErr w:type="spellStart"/>
      <w:r>
        <w:rPr>
          <w:rFonts w:eastAsia="Times New Roman" w:cs="Times New Roman"/>
          <w:szCs w:val="24"/>
        </w:rPr>
        <w:t>Γκάλμπρεϊθ</w:t>
      </w:r>
      <w:proofErr w:type="spellEnd"/>
      <w:r>
        <w:rPr>
          <w:rFonts w:eastAsia="Times New Roman" w:cs="Times New Roman"/>
          <w:szCs w:val="24"/>
        </w:rPr>
        <w:t>, συμβούλευε τότε τα γεράκια του Πε</w:t>
      </w:r>
      <w:r>
        <w:rPr>
          <w:rFonts w:eastAsia="Times New Roman" w:cs="Times New Roman"/>
          <w:szCs w:val="24"/>
        </w:rPr>
        <w:t xml:space="preserve">νταγώνου να χαρίσουν τα χρέη και στη Νότιο Αμερική και στις χώρες της Αφρικής </w:t>
      </w:r>
      <w:r>
        <w:rPr>
          <w:rFonts w:eastAsia="Times New Roman"/>
          <w:szCs w:val="24"/>
        </w:rPr>
        <w:t>–</w:t>
      </w:r>
      <w:r>
        <w:rPr>
          <w:rFonts w:eastAsia="Times New Roman" w:cs="Times New Roman"/>
          <w:szCs w:val="24"/>
        </w:rPr>
        <w:t>και τον πέρασαν για τρελό.  Προσπαθούσε να τους πείσει ότι θα σας γίνει μπούμερανγκ αυτή η ιστορία, γιατί αυτοί οι άνθρωποι γεννιούνται ζωντανοί-νεκροί. Πρέπει κάτι να κάνετε κα</w:t>
      </w:r>
      <w:r>
        <w:rPr>
          <w:rFonts w:eastAsia="Times New Roman" w:cs="Times New Roman"/>
          <w:szCs w:val="24"/>
        </w:rPr>
        <w:t xml:space="preserve">ι γι’ αυτούς. </w:t>
      </w:r>
    </w:p>
    <w:p w14:paraId="2320C30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Πενήντα χρόνια νωρίτερα, ο </w:t>
      </w:r>
      <w:r>
        <w:rPr>
          <w:rFonts w:eastAsia="Times New Roman" w:cs="Times New Roman"/>
          <w:szCs w:val="24"/>
        </w:rPr>
        <w:t>Κόνραντ Λόρεν</w:t>
      </w:r>
      <w:r>
        <w:rPr>
          <w:rFonts w:eastAsia="Times New Roman" w:cs="Times New Roman"/>
          <w:szCs w:val="24"/>
        </w:rPr>
        <w:t>τ</w:t>
      </w:r>
      <w:r>
        <w:rPr>
          <w:rFonts w:eastAsia="Times New Roman" w:cs="Times New Roman"/>
          <w:szCs w:val="24"/>
        </w:rPr>
        <w:t>ς</w:t>
      </w:r>
      <w:r>
        <w:rPr>
          <w:rFonts w:eastAsia="Times New Roman" w:cs="Times New Roman"/>
          <w:szCs w:val="24"/>
        </w:rPr>
        <w:t xml:space="preserve"> </w:t>
      </w:r>
      <w:r>
        <w:rPr>
          <w:rFonts w:eastAsia="Times New Roman" w:cs="Times New Roman"/>
          <w:szCs w:val="24"/>
        </w:rPr>
        <w:t>έγραφε τα οκτώ θανάσιμα αμαρτήματα του πλανήτη, ό</w:t>
      </w:r>
      <w:r>
        <w:rPr>
          <w:rFonts w:eastAsia="Times New Roman" w:cs="Times New Roman"/>
          <w:szCs w:val="24"/>
        </w:rPr>
        <w:t>π</w:t>
      </w:r>
      <w:r>
        <w:rPr>
          <w:rFonts w:eastAsia="Times New Roman" w:cs="Times New Roman"/>
          <w:szCs w:val="24"/>
        </w:rPr>
        <w:t xml:space="preserve">ου προέβλεπε ότι αυτή η πορεία του καπιταλισμού αργά ή γρήγορα θα έχει συνέπειες και μία από αυτές θα </w:t>
      </w:r>
      <w:r>
        <w:rPr>
          <w:rFonts w:eastAsia="Times New Roman"/>
          <w:bCs/>
        </w:rPr>
        <w:t>είναι</w:t>
      </w:r>
      <w:r>
        <w:rPr>
          <w:rFonts w:eastAsia="Times New Roman" w:cs="Times New Roman"/>
          <w:szCs w:val="24"/>
        </w:rPr>
        <w:t xml:space="preserve"> οι ογκώδεις μετακινήσεις πληθυσμών. Πενή</w:t>
      </w:r>
      <w:r>
        <w:rPr>
          <w:rFonts w:eastAsia="Times New Roman" w:cs="Times New Roman"/>
          <w:szCs w:val="24"/>
        </w:rPr>
        <w:t xml:space="preserve">ντα χρόνια νωρίτερα είχε γραφτεί αυτό το βιβλίο και εμείς το ζούμε στο πετσί μας σήμερα. </w:t>
      </w:r>
    </w:p>
    <w:p w14:paraId="2320C30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Κοινωνικό κράτος: μια λέξη που σιγά σιγά εξαφανίζεται πια από όλες τις χώρες. Δομήθηκε κάπου μετά τον Γαλλικό Διαφωτισμό και είχε θεμέλια </w:t>
      </w:r>
      <w:r>
        <w:rPr>
          <w:rFonts w:eastAsia="Times New Roman"/>
          <w:szCs w:val="24"/>
        </w:rPr>
        <w:lastRenderedPageBreak/>
        <w:t>–</w:t>
      </w:r>
      <w:r>
        <w:rPr>
          <w:rFonts w:eastAsia="Times New Roman" w:cs="Times New Roman"/>
          <w:szCs w:val="24"/>
        </w:rPr>
        <w:t>θα έλεγε κανείς</w:t>
      </w:r>
      <w:r>
        <w:rPr>
          <w:rFonts w:eastAsia="Times New Roman"/>
          <w:szCs w:val="24"/>
        </w:rPr>
        <w:t>–</w:t>
      </w:r>
      <w:r>
        <w:rPr>
          <w:rFonts w:eastAsia="Times New Roman" w:cs="Times New Roman"/>
          <w:szCs w:val="24"/>
        </w:rPr>
        <w:t xml:space="preserve"> για αρκετά</w:t>
      </w:r>
      <w:r>
        <w:rPr>
          <w:rFonts w:eastAsia="Times New Roman" w:cs="Times New Roman"/>
          <w:szCs w:val="24"/>
        </w:rPr>
        <w:t xml:space="preserve"> χρόνια, τουλάχιστον στις ευρωπαϊκές χώρες. </w:t>
      </w:r>
    </w:p>
    <w:p w14:paraId="2320C30E" w14:textId="77777777" w:rsidR="00BC0B8E" w:rsidRDefault="00C038AA">
      <w:pPr>
        <w:spacing w:line="600" w:lineRule="auto"/>
        <w:ind w:firstLine="720"/>
        <w:jc w:val="both"/>
        <w:rPr>
          <w:rFonts w:eastAsia="Times New Roman" w:cs="Times New Roman"/>
          <w:bCs/>
          <w:shd w:val="clear" w:color="auto" w:fill="FFFFFF"/>
        </w:rPr>
      </w:pPr>
      <w:r>
        <w:rPr>
          <w:rFonts w:eastAsia="Times New Roman" w:cs="Times New Roman"/>
          <w:szCs w:val="24"/>
        </w:rPr>
        <w:t xml:space="preserve">Σήμερα φοβάμαι ότι </w:t>
      </w:r>
      <w:r>
        <w:rPr>
          <w:rFonts w:eastAsia="Times New Roman"/>
          <w:bCs/>
        </w:rPr>
        <w:t>έ</w:t>
      </w:r>
      <w:r>
        <w:rPr>
          <w:rFonts w:eastAsia="Times New Roman" w:cs="Times New Roman"/>
          <w:szCs w:val="24"/>
        </w:rPr>
        <w:t xml:space="preserve">χουμε φτάσει στο άλλο άκρο, στο σύνταγμα της αγοράς, που ζούμε σήμερα, όπου οι χρηματοπιστωτικές δομές από τη μια και οι απίστευτες υπερεθνικές επιχειρήσεις από την άλλη έχουν περιφρονήσει τον </w:t>
      </w:r>
      <w:r>
        <w:rPr>
          <w:rFonts w:eastAsia="Times New Roman" w:cs="Times New Roman"/>
          <w:szCs w:val="24"/>
        </w:rPr>
        <w:t>Δ</w:t>
      </w:r>
      <w:r>
        <w:rPr>
          <w:rFonts w:eastAsia="Times New Roman" w:cs="Times New Roman"/>
          <w:szCs w:val="24"/>
        </w:rPr>
        <w:t>ιαφωτισμό και αυτά που δίδαξε η αρχαία ελληνική δημοκρατία και</w:t>
      </w:r>
      <w:r>
        <w:rPr>
          <w:rFonts w:eastAsia="Times New Roman" w:cs="Times New Roman"/>
          <w:szCs w:val="24"/>
        </w:rPr>
        <w:t xml:space="preserve"> τα θεωρούν αστεία πράγματα. Σχεδόν τους </w:t>
      </w:r>
      <w:r>
        <w:rPr>
          <w:rFonts w:eastAsia="Times New Roman"/>
          <w:bCs/>
        </w:rPr>
        <w:t>είναι</w:t>
      </w:r>
      <w:r>
        <w:rPr>
          <w:rFonts w:eastAsia="Times New Roman" w:cs="Times New Roman"/>
          <w:szCs w:val="24"/>
        </w:rPr>
        <w:t xml:space="preserve"> αδιάφορο, βέβαια, εάν συντρίβονται, όχι εκατομμύρια, αλλά </w:t>
      </w:r>
      <w:r>
        <w:rPr>
          <w:rFonts w:eastAsia="Times New Roman" w:cs="Times New Roman"/>
          <w:bCs/>
          <w:shd w:val="clear" w:color="auto" w:fill="FFFFFF"/>
        </w:rPr>
        <w:t xml:space="preserve">δισεκατομμύρια άνθρωποι στον κόσμο, από την έλλειψη του κοινωνικού κράτους. </w:t>
      </w:r>
    </w:p>
    <w:p w14:paraId="2320C30F" w14:textId="77777777" w:rsidR="00BC0B8E" w:rsidRDefault="00C038AA">
      <w:pPr>
        <w:spacing w:line="600" w:lineRule="auto"/>
        <w:ind w:firstLine="720"/>
        <w:jc w:val="both"/>
        <w:rPr>
          <w:rFonts w:eastAsia="Times New Roman" w:cs="Times New Roman"/>
          <w:bCs/>
          <w:shd w:val="clear" w:color="auto" w:fill="FFFFFF"/>
        </w:rPr>
      </w:pPr>
      <w:r>
        <w:rPr>
          <w:rFonts w:eastAsia="Times New Roman"/>
          <w:bCs/>
          <w:shd w:val="clear" w:color="auto" w:fill="FFFFFF"/>
        </w:rPr>
        <w:t>Έχει</w:t>
      </w:r>
      <w:r>
        <w:rPr>
          <w:rFonts w:eastAsia="Times New Roman" w:cs="Times New Roman"/>
          <w:bCs/>
          <w:shd w:val="clear" w:color="auto" w:fill="FFFFFF"/>
        </w:rPr>
        <w:t xml:space="preserve"> σχέση αυτό με αυτό το νομοσχέδιο; Εγώ κατ</w:t>
      </w:r>
      <w:r>
        <w:rPr>
          <w:rFonts w:eastAsia="Times New Roman" w:cs="Times New Roman"/>
          <w:bCs/>
          <w:shd w:val="clear" w:color="auto" w:fill="FFFFFF"/>
        </w:rPr>
        <w:t xml:space="preserve">’ </w:t>
      </w:r>
      <w:r>
        <w:rPr>
          <w:rFonts w:eastAsia="Times New Roman" w:cs="Times New Roman"/>
          <w:bCs/>
          <w:shd w:val="clear" w:color="auto" w:fill="FFFFFF"/>
        </w:rPr>
        <w:t>αρχ</w:t>
      </w:r>
      <w:r>
        <w:rPr>
          <w:rFonts w:eastAsia="Times New Roman" w:cs="Times New Roman"/>
          <w:bCs/>
          <w:shd w:val="clear" w:color="auto" w:fill="FFFFFF"/>
        </w:rPr>
        <w:t>άς</w:t>
      </w:r>
      <w:r>
        <w:rPr>
          <w:rFonts w:eastAsia="Times New Roman" w:cs="Times New Roman"/>
          <w:bCs/>
          <w:shd w:val="clear" w:color="auto" w:fill="FFFFFF"/>
        </w:rPr>
        <w:t>, πριν φτάσω στα σημε</w:t>
      </w:r>
      <w:r>
        <w:rPr>
          <w:rFonts w:eastAsia="Times New Roman" w:cs="Times New Roman"/>
          <w:bCs/>
          <w:shd w:val="clear" w:color="auto" w:fill="FFFFFF"/>
        </w:rPr>
        <w:t xml:space="preserve">ρινά, θα ήθελα να συμβουλεύσει κάποιος τον κ. </w:t>
      </w:r>
      <w:proofErr w:type="spellStart"/>
      <w:r>
        <w:rPr>
          <w:rFonts w:eastAsia="Times New Roman" w:cs="Times New Roman"/>
        </w:rPr>
        <w:t>Τόμσεν</w:t>
      </w:r>
      <w:proofErr w:type="spellEnd"/>
      <w:r>
        <w:rPr>
          <w:rFonts w:eastAsia="Times New Roman" w:cs="Times New Roman"/>
        </w:rPr>
        <w:t>,</w:t>
      </w:r>
      <w:r>
        <w:rPr>
          <w:rFonts w:eastAsia="Times New Roman" w:cs="Times New Roman"/>
          <w:bCs/>
          <w:shd w:val="clear" w:color="auto" w:fill="FFFFFF"/>
        </w:rPr>
        <w:t xml:space="preserve"> που αρθρογραφεί, να κοιτάξει την τελευταία </w:t>
      </w:r>
      <w:r>
        <w:rPr>
          <w:rFonts w:eastAsia="Times New Roman" w:cs="Times New Roman"/>
          <w:bCs/>
          <w:shd w:val="clear" w:color="auto" w:fill="FFFFFF"/>
        </w:rPr>
        <w:t>έ</w:t>
      </w:r>
      <w:r>
        <w:rPr>
          <w:rFonts w:eastAsia="Times New Roman" w:cs="Times New Roman"/>
          <w:bCs/>
          <w:shd w:val="clear" w:color="auto" w:fill="FFFFFF"/>
        </w:rPr>
        <w:t xml:space="preserve">κθεση της </w:t>
      </w:r>
      <w:r>
        <w:rPr>
          <w:rFonts w:eastAsia="Times New Roman" w:cs="Times New Roman"/>
          <w:bCs/>
          <w:shd w:val="clear" w:color="auto" w:fill="FFFFFF"/>
          <w:lang w:val="en-US"/>
        </w:rPr>
        <w:t>EUROSTAT</w:t>
      </w:r>
      <w:r>
        <w:rPr>
          <w:rFonts w:eastAsia="Times New Roman" w:cs="Times New Roman"/>
          <w:bCs/>
          <w:shd w:val="clear" w:color="auto" w:fill="FFFFFF"/>
        </w:rPr>
        <w:t xml:space="preserve"> </w:t>
      </w:r>
      <w:r>
        <w:rPr>
          <w:rFonts w:eastAsia="Times New Roman"/>
          <w:bCs/>
          <w:shd w:val="clear" w:color="auto" w:fill="FFFFFF"/>
        </w:rPr>
        <w:t>–</w:t>
      </w: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ελληνική, </w:t>
      </w:r>
      <w:r>
        <w:rPr>
          <w:rFonts w:eastAsia="Times New Roman"/>
          <w:bCs/>
          <w:shd w:val="clear" w:color="auto" w:fill="FFFFFF"/>
        </w:rPr>
        <w:t>είναι</w:t>
      </w:r>
      <w:r>
        <w:rPr>
          <w:rFonts w:eastAsia="Times New Roman" w:cs="Times New Roman"/>
          <w:bCs/>
          <w:shd w:val="clear" w:color="auto" w:fill="FFFFFF"/>
        </w:rPr>
        <w:t xml:space="preserve"> ευρωπαϊκή</w:t>
      </w:r>
      <w:r>
        <w:rPr>
          <w:rFonts w:eastAsia="Times New Roman"/>
          <w:bCs/>
          <w:shd w:val="clear" w:color="auto" w:fill="FFFFFF"/>
        </w:rPr>
        <w:t>–</w:t>
      </w:r>
      <w:r w:rsidRPr="00043FC0">
        <w:rPr>
          <w:rFonts w:eastAsia="Times New Roman" w:cs="Times New Roman"/>
          <w:bCs/>
          <w:shd w:val="clear" w:color="auto" w:fill="FFFFFF"/>
        </w:rPr>
        <w:t xml:space="preserve"> </w:t>
      </w:r>
      <w:r>
        <w:rPr>
          <w:rFonts w:eastAsia="Times New Roman" w:cs="Times New Roman"/>
          <w:bCs/>
          <w:shd w:val="clear" w:color="auto" w:fill="FFFFFF"/>
        </w:rPr>
        <w:t xml:space="preserve">σύμφωνα με την οποία </w:t>
      </w:r>
      <w:r>
        <w:rPr>
          <w:rFonts w:eastAsia="Times New Roman" w:cs="Times New Roman"/>
          <w:bCs/>
          <w:shd w:val="clear" w:color="auto" w:fill="FFFFFF"/>
        </w:rPr>
        <w:t xml:space="preserve">η χώρα μας </w:t>
      </w:r>
      <w:r>
        <w:rPr>
          <w:rFonts w:eastAsia="Times New Roman"/>
          <w:bCs/>
          <w:shd w:val="clear" w:color="auto" w:fill="FFFFFF"/>
        </w:rPr>
        <w:t>είναι</w:t>
      </w:r>
      <w:r>
        <w:rPr>
          <w:rFonts w:eastAsia="Times New Roman" w:cs="Times New Roman"/>
          <w:bCs/>
          <w:shd w:val="clear" w:color="auto" w:fill="FFFFFF"/>
        </w:rPr>
        <w:t xml:space="preserve"> τελευταία σε επίπεδο φτώχειας. Δηλαδή, στην προσέγγιση του ζόφο</w:t>
      </w:r>
      <w:r>
        <w:rPr>
          <w:rFonts w:eastAsia="Times New Roman" w:cs="Times New Roman"/>
          <w:bCs/>
          <w:shd w:val="clear" w:color="auto" w:fill="FFFFFF"/>
        </w:rPr>
        <w:t xml:space="preserve">υ, που </w:t>
      </w:r>
      <w:r>
        <w:rPr>
          <w:rFonts w:eastAsia="Times New Roman" w:cs="Times New Roman"/>
          <w:bCs/>
          <w:shd w:val="clear" w:color="auto" w:fill="FFFFFF"/>
        </w:rPr>
        <w:lastRenderedPageBreak/>
        <w:t xml:space="preserve">λέγεται φτώχεια, η Ελλάδα </w:t>
      </w:r>
      <w:r>
        <w:rPr>
          <w:rFonts w:eastAsia="Times New Roman"/>
          <w:bCs/>
          <w:shd w:val="clear" w:color="auto" w:fill="FFFFFF"/>
        </w:rPr>
        <w:t>είναι</w:t>
      </w:r>
      <w:r>
        <w:rPr>
          <w:rFonts w:eastAsia="Times New Roman" w:cs="Times New Roman"/>
          <w:bCs/>
          <w:shd w:val="clear" w:color="auto" w:fill="FFFFFF"/>
        </w:rPr>
        <w:t xml:space="preserve"> σχεδόν τελευταία στις είκοσι οκτώ χώρες της Ευρωπαϊκής </w:t>
      </w:r>
      <w:r>
        <w:rPr>
          <w:rFonts w:eastAsia="Times New Roman"/>
          <w:bCs/>
          <w:shd w:val="clear" w:color="auto" w:fill="FFFFFF"/>
        </w:rPr>
        <w:t>Έ</w:t>
      </w:r>
      <w:r>
        <w:rPr>
          <w:rFonts w:eastAsia="Times New Roman" w:cs="Times New Roman"/>
          <w:bCs/>
          <w:shd w:val="clear" w:color="auto" w:fill="FFFFFF"/>
        </w:rPr>
        <w:t xml:space="preserve">νωσης. Αυτά τα λέει η </w:t>
      </w:r>
      <w:r>
        <w:rPr>
          <w:rFonts w:eastAsia="Times New Roman" w:cs="Times New Roman"/>
          <w:bCs/>
          <w:shd w:val="clear" w:color="auto" w:fill="FFFFFF"/>
          <w:lang w:val="en-US"/>
        </w:rPr>
        <w:t>EUROSTAT</w:t>
      </w:r>
      <w:r>
        <w:rPr>
          <w:rFonts w:eastAsia="Times New Roman" w:cs="Times New Roman"/>
          <w:bCs/>
          <w:shd w:val="clear" w:color="auto" w:fill="FFFFFF"/>
        </w:rPr>
        <w:t xml:space="preserve">, τώρα, πρόσφατα. Τα διαβάζει αυτά τα πράγματα, από ό,τι ακούω. </w:t>
      </w:r>
    </w:p>
    <w:p w14:paraId="2320C310" w14:textId="77777777" w:rsidR="00BC0B8E" w:rsidRDefault="00C038A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μάλιστα, δεν μασάω τα λόγια μου. Το χαϊδεμένο παιδί του κ. </w:t>
      </w:r>
      <w:r>
        <w:rPr>
          <w:rFonts w:eastAsia="Times New Roman" w:cs="Times New Roman"/>
          <w:bCs/>
          <w:shd w:val="clear" w:color="auto" w:fill="FFFFFF"/>
        </w:rPr>
        <w:t xml:space="preserve">Σόιμπλε </w:t>
      </w:r>
      <w:r>
        <w:rPr>
          <w:rFonts w:eastAsia="Times New Roman"/>
          <w:bCs/>
          <w:shd w:val="clear" w:color="auto" w:fill="FFFFFF"/>
        </w:rPr>
        <w:t>είναι</w:t>
      </w:r>
      <w:r>
        <w:rPr>
          <w:rFonts w:eastAsia="Times New Roman" w:cs="Times New Roman"/>
          <w:bCs/>
          <w:shd w:val="clear" w:color="auto" w:fill="FFFFFF"/>
        </w:rPr>
        <w:t xml:space="preserve"> ο κ.</w:t>
      </w:r>
      <w:r>
        <w:rPr>
          <w:rFonts w:eastAsia="Times New Roman" w:cs="Times New Roman"/>
        </w:rPr>
        <w:t xml:space="preserve"> </w:t>
      </w:r>
      <w:proofErr w:type="spellStart"/>
      <w:r>
        <w:rPr>
          <w:rFonts w:eastAsia="Times New Roman" w:cs="Times New Roman"/>
        </w:rPr>
        <w:t>Τόμσεν</w:t>
      </w:r>
      <w:proofErr w:type="spellEnd"/>
      <w:r>
        <w:rPr>
          <w:rFonts w:eastAsia="Times New Roman" w:cs="Times New Roman"/>
        </w:rPr>
        <w:t>. Γ</w:t>
      </w:r>
      <w:r>
        <w:rPr>
          <w:rFonts w:eastAsia="Times New Roman" w:cs="Times New Roman"/>
          <w:bCs/>
          <w:shd w:val="clear" w:color="auto" w:fill="FFFFFF"/>
        </w:rPr>
        <w:t xml:space="preserve">ια όσους δεν το ξέρουν, κάθε φορά που πηγαίναμε εμείς και συναντούσαμε τον </w:t>
      </w:r>
      <w:r>
        <w:rPr>
          <w:rFonts w:eastAsia="Times New Roman"/>
          <w:bCs/>
          <w:shd w:val="clear" w:color="auto" w:fill="FFFFFF"/>
        </w:rPr>
        <w:t>κ.</w:t>
      </w:r>
      <w:r>
        <w:rPr>
          <w:rFonts w:eastAsia="Times New Roman" w:cs="Times New Roman"/>
          <w:bCs/>
          <w:shd w:val="clear" w:color="auto" w:fill="FFFFFF"/>
        </w:rPr>
        <w:t xml:space="preserve"> </w:t>
      </w:r>
      <w:r>
        <w:rPr>
          <w:rFonts w:eastAsia="Times New Roman" w:cs="Times New Roman"/>
          <w:bCs/>
        </w:rPr>
        <w:t>Σόιμπλε</w:t>
      </w:r>
      <w:r>
        <w:rPr>
          <w:rFonts w:eastAsia="Times New Roman" w:cs="Times New Roman"/>
          <w:bCs/>
        </w:rPr>
        <w:t>,</w:t>
      </w:r>
      <w:r>
        <w:rPr>
          <w:rFonts w:eastAsia="Times New Roman" w:cs="Times New Roman"/>
          <w:bCs/>
          <w:shd w:val="clear" w:color="auto" w:fill="FFFFFF"/>
        </w:rPr>
        <w:t xml:space="preserve"> έβγαινε ή έμπαινε από την άλλη πόρτα ο κ.</w:t>
      </w:r>
      <w:r>
        <w:rPr>
          <w:rFonts w:eastAsia="Times New Roman" w:cs="Times New Roman"/>
        </w:rPr>
        <w:t xml:space="preserve"> </w:t>
      </w:r>
      <w:proofErr w:type="spellStart"/>
      <w:r>
        <w:rPr>
          <w:rFonts w:eastAsia="Times New Roman" w:cs="Times New Roman"/>
        </w:rPr>
        <w:t>Τόμσεν</w:t>
      </w:r>
      <w:proofErr w:type="spellEnd"/>
      <w:r>
        <w:rPr>
          <w:rFonts w:eastAsia="Times New Roman" w:cs="Times New Roman"/>
          <w:bCs/>
          <w:shd w:val="clear" w:color="auto" w:fill="FFFFFF"/>
        </w:rPr>
        <w:t xml:space="preserve">. Αυτά, για να ξέρουμε τα μας γίνεται. </w:t>
      </w:r>
    </w:p>
    <w:p w14:paraId="2320C311" w14:textId="77777777" w:rsidR="00BC0B8E" w:rsidRDefault="00C038A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w:t>
      </w:r>
      <w:r>
        <w:rPr>
          <w:rFonts w:eastAsia="Times New Roman" w:cs="Times New Roman"/>
          <w:bCs/>
          <w:shd w:val="clear" w:color="auto" w:fill="FFFFFF"/>
        </w:rPr>
        <w:t xml:space="preserve">βρισκόμαστε </w:t>
      </w:r>
      <w:r>
        <w:rPr>
          <w:rFonts w:eastAsia="Times New Roman" w:cs="Times New Roman"/>
          <w:bCs/>
          <w:shd w:val="clear" w:color="auto" w:fill="FFFFFF"/>
        </w:rPr>
        <w:t>μπροστά σε μια σκληρή πραγματικότη</w:t>
      </w:r>
      <w:r>
        <w:rPr>
          <w:rFonts w:eastAsia="Times New Roman" w:cs="Times New Roman"/>
          <w:bCs/>
          <w:shd w:val="clear" w:color="auto" w:fill="FFFFFF"/>
        </w:rPr>
        <w:t xml:space="preserve">τα, την επικαιρότητα δηλαδή, </w:t>
      </w:r>
      <w:r>
        <w:rPr>
          <w:rFonts w:eastAsia="Times New Roman" w:cs="Times New Roman"/>
          <w:bCs/>
          <w:shd w:val="clear" w:color="auto" w:fill="FFFFFF"/>
        </w:rPr>
        <w:t xml:space="preserve">για την οποία </w:t>
      </w:r>
      <w:r>
        <w:rPr>
          <w:rFonts w:eastAsia="Times New Roman" w:cs="Times New Roman"/>
          <w:bCs/>
          <w:shd w:val="clear" w:color="auto" w:fill="FFFFFF"/>
        </w:rPr>
        <w:t>ούτε λίγο ούτε πολύ αδιαφορούν κάποιοι για το τι</w:t>
      </w:r>
      <w:r>
        <w:rPr>
          <w:rFonts w:eastAsia="Times New Roman" w:cs="Times New Roman"/>
          <w:bCs/>
          <w:shd w:val="clear" w:color="auto" w:fill="FFFFFF"/>
        </w:rPr>
        <w:t>,</w:t>
      </w:r>
      <w:r>
        <w:rPr>
          <w:rFonts w:eastAsia="Times New Roman" w:cs="Times New Roman"/>
          <w:bCs/>
          <w:shd w:val="clear" w:color="auto" w:fill="FFFFFF"/>
        </w:rPr>
        <w:t xml:space="preserve"> δηλαδή</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περνάνε οι Έλληνες ή τι έχουν περάσει τα τελευταία, όχι μόνο έξι, επτά χρόνια </w:t>
      </w:r>
      <w:r>
        <w:rPr>
          <w:rFonts w:eastAsia="Times New Roman"/>
          <w:bCs/>
          <w:shd w:val="clear" w:color="auto" w:fill="FFFFFF"/>
        </w:rPr>
        <w:t>–</w:t>
      </w:r>
      <w:r>
        <w:rPr>
          <w:rFonts w:eastAsia="Times New Roman" w:cs="Times New Roman"/>
          <w:bCs/>
          <w:shd w:val="clear" w:color="auto" w:fill="FFFFFF"/>
        </w:rPr>
        <w:t>ακραία περίπτωση</w:t>
      </w:r>
      <w:r>
        <w:rPr>
          <w:rFonts w:eastAsia="Times New Roman"/>
          <w:bCs/>
          <w:shd w:val="clear" w:color="auto" w:fill="FFFFFF"/>
        </w:rPr>
        <w:t>–</w:t>
      </w:r>
      <w:r>
        <w:rPr>
          <w:rFonts w:eastAsia="Times New Roman" w:cs="Times New Roman"/>
          <w:bCs/>
          <w:shd w:val="clear" w:color="auto" w:fill="FFFFFF"/>
        </w:rPr>
        <w:t xml:space="preserve"> αλλά και τα προηγούμενα. </w:t>
      </w:r>
    </w:p>
    <w:p w14:paraId="2320C312" w14:textId="77777777" w:rsidR="00BC0B8E" w:rsidRDefault="00C038A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Ακούω και μέσα σε αυτή την Αίθου</w:t>
      </w:r>
      <w:r>
        <w:rPr>
          <w:rFonts w:eastAsia="Times New Roman" w:cs="Times New Roman"/>
          <w:bCs/>
          <w:shd w:val="clear" w:color="auto" w:fill="FFFFFF"/>
        </w:rPr>
        <w:t>σα διάφορα. Κανείς δεν θριαμβολόγησε γι’ αυτό που είπε ο Πρωθυπουργός πριν από τρεις, τέσσερις μέρες, ότι αυτό το πλεόνασμα το διαθέτω σε αυτούς που το έχουν ανάγκη. Θα μπορούσε να διατεθεί καλύτερα; Ναι. Εγώ με την πρόταση που κάνει το ΚΚΕ για επαναφορά τ</w:t>
      </w:r>
      <w:r>
        <w:rPr>
          <w:rFonts w:eastAsia="Times New Roman" w:cs="Times New Roman"/>
          <w:bCs/>
          <w:shd w:val="clear" w:color="auto" w:fill="FFFFFF"/>
        </w:rPr>
        <w:t>ης δέκατης τρίτης σύνταξης συμφωνώ. Κατ</w:t>
      </w:r>
      <w:r>
        <w:rPr>
          <w:rFonts w:eastAsia="Times New Roman" w:cs="Times New Roman"/>
          <w:bCs/>
          <w:shd w:val="clear" w:color="auto" w:fill="FFFFFF"/>
        </w:rPr>
        <w:t xml:space="preserve">’ </w:t>
      </w:r>
      <w:r>
        <w:rPr>
          <w:rFonts w:eastAsia="Times New Roman" w:cs="Times New Roman"/>
          <w:bCs/>
          <w:shd w:val="clear" w:color="auto" w:fill="FFFFFF"/>
        </w:rPr>
        <w:t>αρχ</w:t>
      </w:r>
      <w:r>
        <w:rPr>
          <w:rFonts w:eastAsia="Times New Roman" w:cs="Times New Roman"/>
          <w:bCs/>
          <w:shd w:val="clear" w:color="auto" w:fill="FFFFFF"/>
        </w:rPr>
        <w:t>άς</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δέκατη τρίτη σύνταξη. Εγώ θέλω να είμαι ακριβής. </w:t>
      </w:r>
      <w:r>
        <w:rPr>
          <w:rFonts w:eastAsia="Times New Roman"/>
          <w:bCs/>
          <w:shd w:val="clear" w:color="auto" w:fill="FFFFFF"/>
        </w:rPr>
        <w:t>Είναι</w:t>
      </w:r>
      <w:r>
        <w:rPr>
          <w:rFonts w:eastAsia="Times New Roman" w:cs="Times New Roman"/>
          <w:bCs/>
          <w:shd w:val="clear" w:color="auto" w:fill="FFFFFF"/>
        </w:rPr>
        <w:t xml:space="preserve"> μια μικρή βοήθεια προσωρινή</w:t>
      </w:r>
      <w:r>
        <w:rPr>
          <w:rFonts w:eastAsia="Times New Roman" w:cs="Times New Roman"/>
          <w:bCs/>
          <w:shd w:val="clear" w:color="auto" w:fill="FFFFFF"/>
        </w:rPr>
        <w:t xml:space="preserve"> για έναν χρόνο. Εγώ θα συμφωνήσω με το ΚΚΕ και θα ήθελα να καταφέρει να καθιερωθεί αυτό και να επανέλθει. Το χρωστάμε σε αυτούς τους ανθρώπους. </w:t>
      </w:r>
    </w:p>
    <w:p w14:paraId="2320C313" w14:textId="77777777" w:rsidR="00BC0B8E" w:rsidRDefault="00C038AA">
      <w:pPr>
        <w:spacing w:line="600" w:lineRule="auto"/>
        <w:ind w:firstLine="720"/>
        <w:jc w:val="both"/>
        <w:rPr>
          <w:rFonts w:eastAsia="Times New Roman" w:cs="Times New Roman"/>
          <w:color w:val="000000" w:themeColor="text1"/>
          <w:szCs w:val="24"/>
        </w:rPr>
      </w:pPr>
      <w:r w:rsidRPr="00155607">
        <w:rPr>
          <w:rFonts w:eastAsia="Times New Roman" w:cs="Times New Roman"/>
          <w:color w:val="000000" w:themeColor="text1"/>
          <w:shd w:val="clear" w:color="auto" w:fill="FFFFFF"/>
        </w:rPr>
        <w:t xml:space="preserve">Όπως επίσης, αυτό που κάνει η Υπουργός σήμερα για περίπου επτακόσιες χιλιάδες πολίτες. </w:t>
      </w:r>
    </w:p>
    <w:p w14:paraId="2320C314" w14:textId="77777777" w:rsidR="00BC0B8E" w:rsidRDefault="00C038AA">
      <w:pPr>
        <w:spacing w:line="600" w:lineRule="auto"/>
        <w:ind w:firstLine="720"/>
        <w:jc w:val="both"/>
        <w:rPr>
          <w:rFonts w:eastAsia="Times New Roman" w:cs="Times New Roman"/>
          <w:szCs w:val="24"/>
        </w:rPr>
      </w:pPr>
      <w:r w:rsidRPr="00155607">
        <w:rPr>
          <w:rFonts w:eastAsia="Times New Roman" w:cs="Times New Roman"/>
          <w:color w:val="000000" w:themeColor="text1"/>
          <w:szCs w:val="24"/>
        </w:rPr>
        <w:t>Είναι κάτι φοβερό; Του</w:t>
      </w:r>
      <w:r w:rsidRPr="00155607">
        <w:rPr>
          <w:rFonts w:eastAsia="Times New Roman" w:cs="Times New Roman"/>
          <w:color w:val="000000" w:themeColor="text1"/>
          <w:szCs w:val="24"/>
        </w:rPr>
        <w:t>ς λύνει το πρόβλημα οριστικά; Όχι. Είναι</w:t>
      </w:r>
      <w:r w:rsidRPr="00155607">
        <w:rPr>
          <w:rFonts w:eastAsia="Times New Roman" w:cs="Times New Roman"/>
          <w:color w:val="000000" w:themeColor="text1"/>
          <w:szCs w:val="24"/>
        </w:rPr>
        <w:t>,</w:t>
      </w:r>
      <w:r w:rsidRPr="00155607">
        <w:rPr>
          <w:rFonts w:eastAsia="Times New Roman" w:cs="Times New Roman"/>
          <w:color w:val="000000" w:themeColor="text1"/>
          <w:szCs w:val="24"/>
        </w:rPr>
        <w:t xml:space="preserve"> </w:t>
      </w:r>
      <w:r w:rsidRPr="00155607">
        <w:rPr>
          <w:rFonts w:eastAsia="Times New Roman" w:cs="Times New Roman"/>
          <w:color w:val="000000" w:themeColor="text1"/>
          <w:szCs w:val="24"/>
        </w:rPr>
        <w:t>όμως,</w:t>
      </w:r>
      <w:r w:rsidRPr="00155607">
        <w:rPr>
          <w:rFonts w:eastAsia="Times New Roman" w:cs="Times New Roman"/>
          <w:color w:val="000000" w:themeColor="text1"/>
          <w:szCs w:val="24"/>
        </w:rPr>
        <w:t xml:space="preserve"> ένα βήμα θετικό. Καθίσαμε και το είδαμε και φτιάξαμε τις δομές κι έναν σκελετό. Και είναι</w:t>
      </w:r>
      <w:r w:rsidRPr="00155607">
        <w:rPr>
          <w:rFonts w:eastAsia="Times New Roman" w:cs="Times New Roman"/>
          <w:color w:val="000000" w:themeColor="text1"/>
          <w:szCs w:val="24"/>
        </w:rPr>
        <w:t>,</w:t>
      </w:r>
      <w:r w:rsidRPr="00155607">
        <w:rPr>
          <w:rFonts w:eastAsia="Times New Roman" w:cs="Times New Roman"/>
          <w:color w:val="000000" w:themeColor="text1"/>
          <w:szCs w:val="24"/>
        </w:rPr>
        <w:t xml:space="preserve"> </w:t>
      </w:r>
      <w:r>
        <w:rPr>
          <w:rFonts w:eastAsia="Times New Roman" w:cs="Times New Roman"/>
          <w:szCs w:val="24"/>
        </w:rPr>
        <w:t>λίγο,</w:t>
      </w:r>
      <w:r>
        <w:rPr>
          <w:rFonts w:eastAsia="Times New Roman" w:cs="Times New Roman"/>
          <w:szCs w:val="24"/>
        </w:rPr>
        <w:t xml:space="preserve"> σχήμα οξύμωρο να ακούω από ανθρώπους, </w:t>
      </w:r>
      <w:r>
        <w:rPr>
          <w:rFonts w:eastAsia="Times New Roman" w:cs="Times New Roman"/>
          <w:szCs w:val="24"/>
        </w:rPr>
        <w:lastRenderedPageBreak/>
        <w:t>που κυβέρνησαν τη χώρα σαράντα χρόνια</w:t>
      </w:r>
      <w:r>
        <w:rPr>
          <w:rFonts w:eastAsia="Times New Roman" w:cs="Times New Roman"/>
          <w:szCs w:val="24"/>
        </w:rPr>
        <w:t>,</w:t>
      </w:r>
      <w:r>
        <w:rPr>
          <w:rFonts w:eastAsia="Times New Roman" w:cs="Times New Roman"/>
          <w:szCs w:val="24"/>
        </w:rPr>
        <w:t xml:space="preserve"> με εναλλαγή στην εξουσία</w:t>
      </w:r>
      <w:r>
        <w:rPr>
          <w:rFonts w:eastAsia="Times New Roman" w:cs="Times New Roman"/>
          <w:szCs w:val="24"/>
        </w:rPr>
        <w:t>,</w:t>
      </w:r>
      <w:r>
        <w:rPr>
          <w:rFonts w:eastAsia="Times New Roman" w:cs="Times New Roman"/>
          <w:szCs w:val="24"/>
        </w:rPr>
        <w:t xml:space="preserve"> να έρχον</w:t>
      </w:r>
      <w:r>
        <w:rPr>
          <w:rFonts w:eastAsia="Times New Roman" w:cs="Times New Roman"/>
          <w:szCs w:val="24"/>
        </w:rPr>
        <w:t>ται και να δίνουν συμβουλές. Εντάξει, είναι δικαίωμα να κάνεις κριτική. Πρέπει, όμως, να κάνεις και την αυτοκριτική σου. Οι άνθρωπο</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που έφτασαν τη χώρα εδώ που την έφτασαν, </w:t>
      </w:r>
      <w:r>
        <w:rPr>
          <w:rFonts w:eastAsia="Times New Roman" w:cs="Times New Roman"/>
          <w:szCs w:val="24"/>
        </w:rPr>
        <w:t xml:space="preserve">είναι </w:t>
      </w:r>
      <w:r>
        <w:rPr>
          <w:rFonts w:eastAsia="Times New Roman" w:cs="Times New Roman"/>
          <w:szCs w:val="24"/>
        </w:rPr>
        <w:t>οι ίδιοι άνθρωποι που αφαίρεσαν το 25% του εισοδήματος των Ελλήνων πολιτών,</w:t>
      </w:r>
      <w:r>
        <w:rPr>
          <w:rFonts w:eastAsia="Times New Roman" w:cs="Times New Roman"/>
          <w:szCs w:val="24"/>
        </w:rPr>
        <w:t xml:space="preserve"> οι ίδιοι άνθρωποι που έριξαν τη χώρα στη φτώχ</w:t>
      </w:r>
      <w:r>
        <w:rPr>
          <w:rFonts w:eastAsia="Times New Roman" w:cs="Times New Roman"/>
          <w:szCs w:val="24"/>
        </w:rPr>
        <w:t>ε</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σε αυτή την ακραία περίπτωση και πραγματικότητα, δίνουν συμβουλές. Είναι δεκτές. Για να έχουν, όμως, αξιοπιστία οι συμβουλές, πιστεύω ότι πρέπει να κάνεις την αυτοκριτική σου, όπως πρέπει κι εμείς να κάνου</w:t>
      </w:r>
      <w:r>
        <w:rPr>
          <w:rFonts w:eastAsia="Times New Roman" w:cs="Times New Roman"/>
          <w:szCs w:val="24"/>
        </w:rPr>
        <w:t>με την αυτοκριτική μας. Κανείς δεν είπε ότι περνάμε καλά. Όχι. Κανείς δεν είπε ότι δεν κάναμε λάθη. Κάναμε. Ένα πράγμα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θα κάνουμε και δεν θα επιτρέπεται να κάνουμε. Και πιστεύω και άπειροι είμαστε. Τα έχω πει πολλές φορές. Και δεν ξέρω εάν είμαι</w:t>
      </w:r>
      <w:r>
        <w:rPr>
          <w:rFonts w:eastAsia="Times New Roman" w:cs="Times New Roman"/>
          <w:szCs w:val="24"/>
        </w:rPr>
        <w:t xml:space="preserve"> ο μόνος που τα λέω. Εγώ πιστεύω ότι τα λένε και άλλοι. Να διορθωνόμαστε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να μη λειτουργούμε άλλο μέσα σε αυτή την Αίθουσα με λογική συμψηφισμού. </w:t>
      </w:r>
    </w:p>
    <w:p w14:paraId="2320C31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Χύθηκε πολύ δηλητήριο, πολλή χολή, πολλή μικροψυχία τις τελευταίες μέρες γι’ αυτό που εξήγγειλε ο </w:t>
      </w:r>
      <w:r>
        <w:rPr>
          <w:rFonts w:eastAsia="Times New Roman" w:cs="Times New Roman"/>
          <w:szCs w:val="24"/>
        </w:rPr>
        <w:t>Πρωθυπουργός πριν τέσσερις μέρες. Ξέρουμε ότι οι άνθρωποι που έχυσαν αυτή τη χολή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θα έρθουν να το ψηφίσουν, γιατί ξέρουν ότι ένας φουκαράς που παίρνει 400 ευρώ, 500 ευρώ</w:t>
      </w:r>
      <w:r>
        <w:rPr>
          <w:rFonts w:eastAsia="Times New Roman" w:cs="Times New Roman"/>
          <w:szCs w:val="24"/>
        </w:rPr>
        <w:t xml:space="preserve">, </w:t>
      </w:r>
      <w:r>
        <w:rPr>
          <w:rFonts w:eastAsia="Times New Roman" w:cs="Times New Roman"/>
          <w:szCs w:val="24"/>
        </w:rPr>
        <w:t>έχει ανάγκη να πάρει άλλα 500 ευρώ τώρα τα Χριστούγεννα. Γιατί τόσο δηλητήριο;</w:t>
      </w:r>
      <w:r>
        <w:rPr>
          <w:rFonts w:eastAsia="Times New Roman" w:cs="Times New Roman"/>
          <w:szCs w:val="24"/>
        </w:rPr>
        <w:t xml:space="preserve"> Κάνε την κριτική σου. Γιατί  αυτή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η μικροψυχία; Και ακούω και ξανακούω. Είπε κανείς ότι αυτό το πράγμα έλυσε προβλήματα; Για όνομα του θεού. Ήταν αναγκαίο να γίνει. Έπρεπε να γίνει κι έγινε. </w:t>
      </w:r>
    </w:p>
    <w:p w14:paraId="2320C31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Εγώ δεν έχω να πω πολλά. Η δομή αυτού του νομοσχεδίου, σ</w:t>
      </w:r>
      <w:r>
        <w:rPr>
          <w:rFonts w:eastAsia="Times New Roman" w:cs="Times New Roman"/>
          <w:szCs w:val="24"/>
        </w:rPr>
        <w:t>ε όλα τα επίπεδα, πιστεύω ότι είναι πρωτόγνωρη. Διαφωνώ με κάποιον αγορητή που λέει ότι είναι σύνθετο. Καθόλου σύνθετο δεν είναι. Πολύ απλό είναι. Ναι, είναι δύσκολο, αλλά νομίζω ότι ξεκαθαρίζει το τοπίο σε όλα τα επίπεδα και δίνει μια ευκαιρία για πρώτη φ</w:t>
      </w:r>
      <w:r>
        <w:rPr>
          <w:rFonts w:eastAsia="Times New Roman" w:cs="Times New Roman"/>
          <w:szCs w:val="24"/>
        </w:rPr>
        <w:t xml:space="preserve">ορά, μετά από πολλές δεκαετίες. </w:t>
      </w:r>
    </w:p>
    <w:p w14:paraId="2320C31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Λυπάμαι που το λέω, αλλά δεν υπήρχε πρόνοια στη χώρα. Δηλαδή, τι άλλο έπρεπε να δούμε εκτός από τα συσσίτια στις εκκλησίες, στους δήμους, τους άστεγους, τους κάδους απορριμμάτων. Τώρα, μην κρυβόμαστε. Ξέρουμε ότι ο μισός πλ</w:t>
      </w:r>
      <w:r>
        <w:rPr>
          <w:rFonts w:eastAsia="Times New Roman" w:cs="Times New Roman"/>
          <w:szCs w:val="24"/>
        </w:rPr>
        <w:t>ηθυσμός της Ελλάδας αυτή τη στιγμή κοντεύει να φτάσει</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θα πω σε </w:t>
      </w:r>
      <w:r>
        <w:rPr>
          <w:rFonts w:eastAsia="Times New Roman" w:cs="Times New Roman"/>
          <w:szCs w:val="24"/>
        </w:rPr>
        <w:t>ακραία φτώχεια</w:t>
      </w:r>
      <w:r>
        <w:rPr>
          <w:rFonts w:eastAsia="Times New Roman" w:cs="Times New Roman"/>
          <w:szCs w:val="24"/>
        </w:rPr>
        <w:t xml:space="preserve">- αλλά </w:t>
      </w:r>
      <w:r>
        <w:rPr>
          <w:rFonts w:eastAsia="Times New Roman" w:cs="Times New Roman"/>
          <w:szCs w:val="24"/>
        </w:rPr>
        <w:t>στο όριο της φτώχειας. Η μεσαία τάξη έχει διαλυθεί. Δυστυχώς τα προγράμματα</w:t>
      </w:r>
      <w:r>
        <w:rPr>
          <w:rFonts w:eastAsia="Times New Roman" w:cs="Times New Roman"/>
          <w:szCs w:val="24"/>
        </w:rPr>
        <w:t>,</w:t>
      </w:r>
      <w:r>
        <w:rPr>
          <w:rFonts w:eastAsia="Times New Roman" w:cs="Times New Roman"/>
          <w:szCs w:val="24"/>
        </w:rPr>
        <w:t xml:space="preserve"> που μας πρότειναν</w:t>
      </w:r>
      <w:r>
        <w:rPr>
          <w:rFonts w:eastAsia="Times New Roman" w:cs="Times New Roman"/>
          <w:szCs w:val="24"/>
        </w:rPr>
        <w:t>,</w:t>
      </w:r>
      <w:r>
        <w:rPr>
          <w:rFonts w:eastAsia="Times New Roman" w:cs="Times New Roman"/>
          <w:szCs w:val="24"/>
        </w:rPr>
        <w:t xml:space="preserve"> εκεί μας έφτασαν. Φταίμε κι εμείς. Κα</w:t>
      </w:r>
      <w:r>
        <w:rPr>
          <w:rFonts w:eastAsia="Times New Roman" w:cs="Times New Roman"/>
          <w:szCs w:val="24"/>
        </w:rPr>
        <w:t>μ</w:t>
      </w:r>
      <w:r>
        <w:rPr>
          <w:rFonts w:eastAsia="Times New Roman" w:cs="Times New Roman"/>
          <w:szCs w:val="24"/>
        </w:rPr>
        <w:t>μία αντίρρηση. Είχαμε ένα πολιτικ</w:t>
      </w:r>
      <w:r>
        <w:rPr>
          <w:rFonts w:eastAsia="Times New Roman" w:cs="Times New Roman"/>
          <w:szCs w:val="24"/>
        </w:rPr>
        <w:t>ό προσωπικό</w:t>
      </w:r>
      <w:r>
        <w:rPr>
          <w:rFonts w:eastAsia="Times New Roman" w:cs="Times New Roman"/>
          <w:szCs w:val="24"/>
        </w:rPr>
        <w:t>,</w:t>
      </w:r>
      <w:r>
        <w:rPr>
          <w:rFonts w:eastAsia="Times New Roman" w:cs="Times New Roman"/>
          <w:szCs w:val="24"/>
        </w:rPr>
        <w:t xml:space="preserve"> που ήταν κατώτερο των περιστάσεων. Πήγαμε στον </w:t>
      </w:r>
      <w:proofErr w:type="spellStart"/>
      <w:r>
        <w:rPr>
          <w:rFonts w:eastAsia="Times New Roman" w:cs="Times New Roman"/>
          <w:szCs w:val="24"/>
        </w:rPr>
        <w:t>υπερδανεισμό</w:t>
      </w:r>
      <w:proofErr w:type="spellEnd"/>
      <w:r>
        <w:rPr>
          <w:rFonts w:eastAsia="Times New Roman" w:cs="Times New Roman"/>
          <w:szCs w:val="24"/>
        </w:rPr>
        <w:t xml:space="preserve">. Κάναμε απίστευτα πράγματα για μεγάλο χρονικό διάστημα. Αυτά πληρώνονται. Κι εμείς φταίμε. Και όταν λέω «εμείς», εννοώ όλοι εμείς: </w:t>
      </w:r>
      <w:r>
        <w:rPr>
          <w:rFonts w:eastAsia="Times New Roman" w:cs="Times New Roman"/>
          <w:szCs w:val="24"/>
        </w:rPr>
        <w:t>κ</w:t>
      </w:r>
      <w:r>
        <w:rPr>
          <w:rFonts w:eastAsia="Times New Roman" w:cs="Times New Roman"/>
          <w:szCs w:val="24"/>
        </w:rPr>
        <w:t xml:space="preserve">αι οι συνδικαλιστές και αυτοί που κυβέρνησαν έχουν </w:t>
      </w:r>
      <w:r>
        <w:rPr>
          <w:rFonts w:eastAsia="Times New Roman" w:cs="Times New Roman"/>
          <w:szCs w:val="24"/>
        </w:rPr>
        <w:t xml:space="preserve">έναν βαθμό ευθύνης. Και δεν είναι κακό να το λέμε. Να τελειώνει αυτή η ιστορία, γιατί έχουμε μεγάλη ανάγκη σήμερα, όσο ποτέ άλλοτε, για μια άλλη πορεία. </w:t>
      </w:r>
    </w:p>
    <w:p w14:paraId="2320C318" w14:textId="77777777" w:rsidR="00BC0B8E" w:rsidRDefault="00C038AA">
      <w:pPr>
        <w:tabs>
          <w:tab w:val="left" w:pos="2608"/>
        </w:tabs>
        <w:spacing w:line="600" w:lineRule="auto"/>
        <w:ind w:firstLine="709"/>
        <w:jc w:val="both"/>
        <w:rPr>
          <w:rFonts w:eastAsia="Times New Roman"/>
          <w:szCs w:val="24"/>
        </w:rPr>
      </w:pPr>
      <w:r>
        <w:rPr>
          <w:rFonts w:eastAsia="Times New Roman" w:cs="Times New Roman"/>
          <w:szCs w:val="24"/>
        </w:rPr>
        <w:lastRenderedPageBreak/>
        <w:t>Τι εννοώ; Δεν έχουμε τη δυνατότητα γι</w:t>
      </w:r>
      <w:r>
        <w:rPr>
          <w:rFonts w:eastAsia="Times New Roman" w:cs="Times New Roman"/>
          <w:szCs w:val="24"/>
        </w:rPr>
        <w:t>’</w:t>
      </w:r>
      <w:r>
        <w:rPr>
          <w:rFonts w:eastAsia="Times New Roman" w:cs="Times New Roman"/>
          <w:szCs w:val="24"/>
        </w:rPr>
        <w:t xml:space="preserve"> αυτά τα πλεονάσματα, που μας ζητάει αυτή τη στιγμή ο κ. Σόιμπλε</w:t>
      </w:r>
      <w:r>
        <w:rPr>
          <w:rFonts w:eastAsia="Times New Roman" w:cs="Times New Roman"/>
          <w:szCs w:val="24"/>
        </w:rPr>
        <w:t xml:space="preserve"> ή ο κ. </w:t>
      </w:r>
      <w:proofErr w:type="spellStart"/>
      <w:r>
        <w:rPr>
          <w:rFonts w:eastAsia="Times New Roman" w:cs="Times New Roman"/>
          <w:szCs w:val="24"/>
        </w:rPr>
        <w:t>Τόμσεν</w:t>
      </w:r>
      <w:proofErr w:type="spellEnd"/>
      <w:r>
        <w:rPr>
          <w:rFonts w:eastAsia="Times New Roman" w:cs="Times New Roman"/>
          <w:szCs w:val="24"/>
        </w:rPr>
        <w:t>. Δεν γίνονται. Δεν ψηφίζονται ποτέ. Οδηγούν οριστικά στην απόλυτη φτωχοποίηση της χώρας. Είναι απαγορευτικά 3,5% πλεονάσματα μέχρι το 2018. Κραυγή αγωνίας όλοι μαζί σε αυτή την Αίθουσα και να σταματήσουμε τους συμψηφισμούς λαθών. Κάναμε όλοι</w:t>
      </w:r>
      <w:r>
        <w:rPr>
          <w:rFonts w:eastAsia="Times New Roman" w:cs="Times New Roman"/>
          <w:szCs w:val="24"/>
        </w:rPr>
        <w:t xml:space="preserve"> λάθη. Αφήστε τώρα το ποιος έκανε τα μεγαλύτερα. Θα μας κρίνει ο Έλληνας πολίτης. Πρέπει να πάμε σαν μια </w:t>
      </w:r>
      <w:r>
        <w:rPr>
          <w:rFonts w:eastAsia="Times New Roman" w:cs="Times New Roman"/>
          <w:szCs w:val="24"/>
        </w:rPr>
        <w:t>«</w:t>
      </w:r>
      <w:r>
        <w:rPr>
          <w:rFonts w:eastAsia="Times New Roman" w:cs="Times New Roman"/>
          <w:szCs w:val="24"/>
        </w:rPr>
        <w:t>μπουνιά</w:t>
      </w:r>
      <w:r>
        <w:rPr>
          <w:rFonts w:eastAsia="Times New Roman" w:cs="Times New Roman"/>
          <w:szCs w:val="24"/>
        </w:rPr>
        <w:t>»</w:t>
      </w:r>
      <w:r>
        <w:rPr>
          <w:rFonts w:eastAsia="Times New Roman" w:cs="Times New Roman"/>
          <w:szCs w:val="24"/>
        </w:rPr>
        <w:t>. Η διαπραγμάτευση συνεχίζεται τώρα που μιλάμε. Είναι δρομολογημένη. Δεν έχει τελειώσει. Θυμίζουμε καμ</w:t>
      </w:r>
      <w:r>
        <w:rPr>
          <w:rFonts w:eastAsia="Times New Roman" w:cs="Times New Roman"/>
          <w:szCs w:val="24"/>
        </w:rPr>
        <w:t>μ</w:t>
      </w:r>
      <w:r>
        <w:rPr>
          <w:rFonts w:eastAsia="Times New Roman" w:cs="Times New Roman"/>
          <w:szCs w:val="24"/>
        </w:rPr>
        <w:t>ιά φορά –βάζουμε και τον εαυτό μου μέσα</w:t>
      </w:r>
      <w:r>
        <w:rPr>
          <w:rFonts w:eastAsia="Times New Roman" w:cs="Times New Roman"/>
          <w:szCs w:val="24"/>
        </w:rPr>
        <w:t>- κάποιους που διασκεδάζουν σε μια σχεδία που σε λίγο θα πέσει στον Νιαγάρα. Τι είναι αυτό το πράγμα; Έχει μεγάλη δύναμη η διαπραγματευτική μας θέση εάν όλα τα κόμματα αυτής της Βουλής πούμε ότι αυτό το πλεόνασμα, κύριοι, που μας ζητάτε, δεν γίνεται, δεν π</w:t>
      </w:r>
      <w:r>
        <w:rPr>
          <w:rFonts w:eastAsia="Times New Roman" w:cs="Times New Roman"/>
          <w:szCs w:val="24"/>
        </w:rPr>
        <w:t>ερνάει. Δεν υπάρχουν καινούρ</w:t>
      </w:r>
      <w:r>
        <w:rPr>
          <w:rFonts w:eastAsia="Times New Roman" w:cs="Times New Roman"/>
          <w:szCs w:val="24"/>
        </w:rPr>
        <w:t>γ</w:t>
      </w:r>
      <w:r>
        <w:rPr>
          <w:rFonts w:eastAsia="Times New Roman" w:cs="Times New Roman"/>
          <w:szCs w:val="24"/>
        </w:rPr>
        <w:t xml:space="preserve">ια μέτρα για μια κοινωνία που είναι </w:t>
      </w:r>
      <w:proofErr w:type="spellStart"/>
      <w:r>
        <w:rPr>
          <w:rFonts w:eastAsia="Times New Roman" w:cs="Times New Roman"/>
          <w:szCs w:val="24"/>
        </w:rPr>
        <w:t>φτωχοποιημένη</w:t>
      </w:r>
      <w:proofErr w:type="spellEnd"/>
      <w:r>
        <w:rPr>
          <w:rFonts w:eastAsia="Times New Roman" w:cs="Times New Roman"/>
          <w:szCs w:val="24"/>
        </w:rPr>
        <w:t xml:space="preserve"> σε </w:t>
      </w:r>
      <w:r>
        <w:rPr>
          <w:rFonts w:eastAsia="Times New Roman" w:cs="Times New Roman"/>
          <w:szCs w:val="24"/>
        </w:rPr>
        <w:lastRenderedPageBreak/>
        <w:t xml:space="preserve">ποσοστό 50%. </w:t>
      </w:r>
      <w:r>
        <w:rPr>
          <w:rFonts w:eastAsia="Times New Roman"/>
          <w:szCs w:val="24"/>
        </w:rPr>
        <w:t xml:space="preserve">Έκκληση αγωνίας είναι. Είμαι ο τελευταίος τροχός της άμαξας σε αυτό το κοινοβούλιο, αλλά έτσι πιστεύω ότι μπορεί να πάει μπροστά η χώρα. </w:t>
      </w:r>
    </w:p>
    <w:p w14:paraId="2320C319"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Εγώ θα χαιρετίσω θετικά</w:t>
      </w:r>
      <w:r>
        <w:rPr>
          <w:rFonts w:eastAsia="Times New Roman"/>
          <w:szCs w:val="24"/>
        </w:rPr>
        <w:t xml:space="preserve"> μάλιστα πολλά πράγματα, το άρθρο 24 ας πούμε για την ηλεκτρονική υπογραφή, που ψηφίστηκε σχεδόν από όλα τα κόμματα και το άρθρο 8 ενός άλλου νομοσχεδίου για τη μία στάση, που ψηφίστηκε από όλα τα κόμματα. Θα μπορούσα να επικαλεστώ κι άλλα. Και θεωρώ θετικ</w:t>
      </w:r>
      <w:r>
        <w:rPr>
          <w:rFonts w:eastAsia="Times New Roman"/>
          <w:szCs w:val="24"/>
        </w:rPr>
        <w:t xml:space="preserve">ό ότι σήμερα το νομοσχέδιο της Υπουργού, όσο κι αν </w:t>
      </w:r>
      <w:proofErr w:type="spellStart"/>
      <w:r>
        <w:rPr>
          <w:rFonts w:eastAsia="Times New Roman"/>
          <w:szCs w:val="24"/>
        </w:rPr>
        <w:t>γκρινιάξανε</w:t>
      </w:r>
      <w:proofErr w:type="spellEnd"/>
      <w:r>
        <w:rPr>
          <w:rFonts w:eastAsia="Times New Roman"/>
          <w:szCs w:val="24"/>
        </w:rPr>
        <w:t xml:space="preserve"> και κάνανε, και αυτό θα ψηφιστεί σε μεγάλο βαθμό από τους περισσότερους. </w:t>
      </w:r>
    </w:p>
    <w:p w14:paraId="2320C31A"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Τα χαιρετίζω αυτά τα πράγματα και νομίζω ότι κάπου πιο σοβαρά θα πρέπει να ενωθούμε και να τελειώσει οριστικά και αμετά</w:t>
      </w:r>
      <w:r>
        <w:rPr>
          <w:rFonts w:eastAsia="Times New Roman"/>
          <w:szCs w:val="24"/>
        </w:rPr>
        <w:t>κλητα αυτή η κατάσταση. Άλλο σκληρή κριτική, άλλο αντιπολίτευση και άλλο η χώρα πάνω από τα κόμματα.</w:t>
      </w:r>
    </w:p>
    <w:p w14:paraId="2320C31B"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Σε ό,τι αφορά το νομοσχέδιο</w:t>
      </w:r>
      <w:r>
        <w:rPr>
          <w:rFonts w:eastAsia="Times New Roman"/>
          <w:szCs w:val="24"/>
        </w:rPr>
        <w:t>,</w:t>
      </w:r>
      <w:r>
        <w:rPr>
          <w:rFonts w:eastAsia="Times New Roman"/>
          <w:szCs w:val="24"/>
        </w:rPr>
        <w:t xml:space="preserve"> θα πω τρεις κουβέντες. Ε</w:t>
      </w:r>
      <w:r>
        <w:rPr>
          <w:rFonts w:eastAsia="Times New Roman"/>
          <w:szCs w:val="24"/>
        </w:rPr>
        <w:t>π</w:t>
      </w:r>
      <w:r>
        <w:rPr>
          <w:rFonts w:eastAsia="Times New Roman"/>
          <w:szCs w:val="24"/>
        </w:rPr>
        <w:t xml:space="preserve">τακόσιες χιλιάδες άνθρωποι ευνοούνται. Κάποιοι, περίπου εξακόσιοι, εργαζόμενοι μέσω ΑΣΕΠ θα βρούνε δουλειά. Γίνονται παρατηρητήρια σε δεκατρείς περιφέρειες. Και χάρηκα χθες τον αντιπρόσωπο των </w:t>
      </w:r>
      <w:r>
        <w:rPr>
          <w:rFonts w:eastAsia="Times New Roman"/>
          <w:szCs w:val="24"/>
        </w:rPr>
        <w:t>π</w:t>
      </w:r>
      <w:r>
        <w:rPr>
          <w:rFonts w:eastAsia="Times New Roman"/>
          <w:szCs w:val="24"/>
        </w:rPr>
        <w:t>εριφερειών που το χαιρέτισε θετικά. Δημιουργούνται διακόσια πε</w:t>
      </w:r>
      <w:r>
        <w:rPr>
          <w:rFonts w:eastAsia="Times New Roman"/>
          <w:szCs w:val="24"/>
        </w:rPr>
        <w:t xml:space="preserve">νήντα τέσσερα σημεία σε όλη την Ελλάδα σε επίπεδο δήμων και βλέπω συνεργασία με έντεκα Υπουργεία, όλες τις κοινωνικές υπηρεσίες. Δεν είπε κανείς, ούτε Υπουργός, ότι το λύσαμε. Αυτό μπορούμε να κάνουμε αυτή τη στιγμή και αυτό κάνουμε. Είναι ένα πολύ θετικό </w:t>
      </w:r>
      <w:r>
        <w:rPr>
          <w:rFonts w:eastAsia="Times New Roman"/>
          <w:szCs w:val="24"/>
        </w:rPr>
        <w:t xml:space="preserve">βήμα για ένα κομμάτι που τους το χρωστάμε. </w:t>
      </w:r>
    </w:p>
    <w:p w14:paraId="2320C31C"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Θα το ξαναπώ. Ειδικά εμάς</w:t>
      </w:r>
      <w:r>
        <w:rPr>
          <w:rFonts w:eastAsia="Times New Roman"/>
          <w:szCs w:val="24"/>
        </w:rPr>
        <w:t>,</w:t>
      </w:r>
      <w:r>
        <w:rPr>
          <w:rFonts w:eastAsia="Times New Roman"/>
          <w:szCs w:val="24"/>
        </w:rPr>
        <w:t xml:space="preserve"> που κυβερνάμε</w:t>
      </w:r>
      <w:r>
        <w:rPr>
          <w:rFonts w:eastAsia="Times New Roman"/>
          <w:szCs w:val="24"/>
        </w:rPr>
        <w:t>,</w:t>
      </w:r>
      <w:r>
        <w:rPr>
          <w:rFonts w:eastAsia="Times New Roman"/>
          <w:szCs w:val="24"/>
        </w:rPr>
        <w:t xml:space="preserve"> δεν μας έστειλαν εδώ ούτε οι βιομήχανοι ούτε οι εφοπλιστές. Δεν έχω τίποτα με τις δύο τάξεις, τις σέβομαι και τις εκτιμάω. Μας έστειλαν οι άνθρωποι αυτοί που υποφέρουν κι</w:t>
      </w:r>
      <w:r>
        <w:rPr>
          <w:rFonts w:eastAsia="Times New Roman"/>
          <w:szCs w:val="24"/>
        </w:rPr>
        <w:t xml:space="preserve"> έχουμε ιερή υποχρέωση </w:t>
      </w:r>
      <w:r>
        <w:rPr>
          <w:rFonts w:eastAsia="Times New Roman"/>
          <w:szCs w:val="24"/>
        </w:rPr>
        <w:t xml:space="preserve">γι’ </w:t>
      </w:r>
      <w:r>
        <w:rPr>
          <w:rFonts w:eastAsia="Times New Roman"/>
          <w:szCs w:val="24"/>
        </w:rPr>
        <w:t xml:space="preserve">αυτούς τους ανθρώπους </w:t>
      </w:r>
      <w:r>
        <w:rPr>
          <w:rFonts w:eastAsia="Times New Roman"/>
          <w:szCs w:val="24"/>
        </w:rPr>
        <w:t>-</w:t>
      </w:r>
      <w:r>
        <w:rPr>
          <w:rFonts w:eastAsia="Times New Roman"/>
          <w:szCs w:val="24"/>
        </w:rPr>
        <w:t xml:space="preserve">που τόσο </w:t>
      </w:r>
      <w:r>
        <w:rPr>
          <w:rFonts w:eastAsia="Times New Roman"/>
          <w:szCs w:val="24"/>
        </w:rPr>
        <w:lastRenderedPageBreak/>
        <w:t>έχουν ταλαιπωρηθεί τα τελευταία έξι-επτά χρόνια</w:t>
      </w:r>
      <w:r>
        <w:rPr>
          <w:rFonts w:eastAsia="Times New Roman"/>
          <w:szCs w:val="24"/>
        </w:rPr>
        <w:t>-</w:t>
      </w:r>
      <w:r>
        <w:rPr>
          <w:rFonts w:eastAsia="Times New Roman"/>
          <w:szCs w:val="24"/>
        </w:rPr>
        <w:t xml:space="preserve"> αυτό το μικρό ξεκίνημα να πάρει σάρκα και οστά και να κάτσουμε όλοι να δουλέψουμε μαζί. </w:t>
      </w:r>
    </w:p>
    <w:p w14:paraId="2320C31D"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Ευχαριστώ πολύ. </w:t>
      </w:r>
    </w:p>
    <w:p w14:paraId="2320C31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w:t>
      </w:r>
      <w:r>
        <w:rPr>
          <w:rFonts w:eastAsia="Times New Roman" w:cs="Times New Roman"/>
          <w:b/>
          <w:szCs w:val="24"/>
        </w:rPr>
        <w:t>ς, Κοινωνικής Ασφάλισης και Κοινωνικής Αλληλεγγύης):</w:t>
      </w:r>
      <w:r>
        <w:rPr>
          <w:rFonts w:eastAsia="Times New Roman" w:cs="Times New Roman"/>
          <w:szCs w:val="24"/>
        </w:rPr>
        <w:t xml:space="preserve"> Και στο τέλος εγώ, κύριε Πρόεδρε;</w:t>
      </w:r>
    </w:p>
    <w:p w14:paraId="2320C31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Ένα λεπτό. Θα μιλήσει η Υπουργός. Θα ξεκινάμε εναλλάξ ένας κοινοβουλευτικός, δύο-τρεις ομιλητές και αφού μιλήσουν πέντε-έξι Βουλευτές, θ</w:t>
      </w:r>
      <w:r>
        <w:rPr>
          <w:rFonts w:eastAsia="Times New Roman" w:cs="Times New Roman"/>
          <w:szCs w:val="24"/>
        </w:rPr>
        <w:t>α παρεμβληθεί και ο κύριος Υφυπουργός. Να μην πέσετε, δηλαδή, οι δύο Υπουργοί μαζί.</w:t>
      </w:r>
    </w:p>
    <w:p w14:paraId="2320C32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w:t>
      </w:r>
    </w:p>
    <w:p w14:paraId="2320C32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2320C32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ειλικρινά, δεν μπορώ πια να υπολογίσω πόσα ν</w:t>
      </w:r>
      <w:r>
        <w:rPr>
          <w:rFonts w:eastAsia="Times New Roman" w:cs="Times New Roman"/>
          <w:szCs w:val="24"/>
        </w:rPr>
        <w:t xml:space="preserve">ομοσχέδια έχουν ψηφιστεί φέτος ως επείγοντα ή κατεπείγοντα. Ξέρω, όμως, με σιγουριά ότι αυτή η διαδικασία έχει γίνει πια συνήθης. Τουλάχιστον σήμερα συζητάμε, έστω και υπό την πίεση του χρόνου, ένα μεγάλο ζήτημα, την αντιμετώπιση της φτώχειας στην πατρίδα </w:t>
      </w:r>
      <w:r>
        <w:rPr>
          <w:rFonts w:eastAsia="Times New Roman" w:cs="Times New Roman"/>
          <w:szCs w:val="24"/>
        </w:rPr>
        <w:t xml:space="preserve">μας. </w:t>
      </w:r>
    </w:p>
    <w:p w14:paraId="2320C32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πρώτο κεφάλαιο του νομοσχεδίου ασχολείται με τον εθνικό μηχανισμό για την καταπολέμηση, την αποτελεσματική κοινωνική ένταξη και την κοινωνική συνοχή. Όμως, ας μην έχουμε αυταπάτες. Ο συγκεκριμένος μηχανισμός αποτελεί εδώ και χρόνια υποχρέωσή μας π</w:t>
      </w:r>
      <w:r>
        <w:rPr>
          <w:rFonts w:eastAsia="Times New Roman" w:cs="Times New Roman"/>
          <w:szCs w:val="24"/>
        </w:rPr>
        <w:t xml:space="preserve">ρος τις ευρωπαϊκές επιταγές. </w:t>
      </w:r>
    </w:p>
    <w:p w14:paraId="2320C32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Αυτό που αναλύθηκε και στις </w:t>
      </w:r>
      <w:r>
        <w:rPr>
          <w:rFonts w:eastAsia="Times New Roman" w:cs="Times New Roman"/>
          <w:szCs w:val="24"/>
        </w:rPr>
        <w:t>ε</w:t>
      </w:r>
      <w:r>
        <w:rPr>
          <w:rFonts w:eastAsia="Times New Roman" w:cs="Times New Roman"/>
          <w:szCs w:val="24"/>
        </w:rPr>
        <w:t>πιτροπές εκ μέρους μου και θέλω να επισημάνω προς το Σώμα είναι η απόλυτη ανάγκη αφ</w:t>
      </w:r>
      <w:r>
        <w:rPr>
          <w:rFonts w:eastAsia="Times New Roman" w:cs="Times New Roman"/>
          <w:szCs w:val="24"/>
        </w:rPr>
        <w:t xml:space="preserve">’ </w:t>
      </w:r>
      <w:r>
        <w:rPr>
          <w:rFonts w:eastAsia="Times New Roman" w:cs="Times New Roman"/>
          <w:szCs w:val="24"/>
        </w:rPr>
        <w:t xml:space="preserve">ενός να προστατεύσουμε τους συνανθρώπους μας που βρέθηκαν στο περιθώριο, αλλά </w:t>
      </w:r>
      <w:r>
        <w:rPr>
          <w:rFonts w:eastAsia="Times New Roman" w:cs="Times New Roman"/>
          <w:szCs w:val="24"/>
        </w:rPr>
        <w:lastRenderedPageBreak/>
        <w:t>κυρίως να τους επαναφέρουμε στην π</w:t>
      </w:r>
      <w:r>
        <w:rPr>
          <w:rFonts w:eastAsia="Times New Roman" w:cs="Times New Roman"/>
          <w:szCs w:val="24"/>
        </w:rPr>
        <w:t>ρότερη κατάσταση όσο τον δυνατόν γρηγορότερα.</w:t>
      </w:r>
    </w:p>
    <w:p w14:paraId="2320C325"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λοιπόν, αυτό που πρέπει να επισημανθεί είναι ότι για όσους σήμερα υποφέρουν και χαρακτηρίζονται </w:t>
      </w:r>
      <w:r>
        <w:rPr>
          <w:rFonts w:eastAsia="Times New Roman" w:cs="Times New Roman"/>
          <w:szCs w:val="24"/>
        </w:rPr>
        <w:t xml:space="preserve">ως </w:t>
      </w:r>
      <w:r>
        <w:rPr>
          <w:rFonts w:eastAsia="Times New Roman" w:cs="Times New Roman"/>
          <w:szCs w:val="24"/>
        </w:rPr>
        <w:t>νεόπτωχοι, δηλαδή άνθρωποι που χτυπήθηκαν απότομα και σκληρά από την οικονομική κρίση, θα πρέπει να μεριμ</w:t>
      </w:r>
      <w:r>
        <w:rPr>
          <w:rFonts w:eastAsia="Times New Roman" w:cs="Times New Roman"/>
          <w:szCs w:val="24"/>
        </w:rPr>
        <w:t xml:space="preserve">νήσουμε ώστε η πολιτεία με την οποιαδήποτε μορφή της –είτε Υπουργείο είτε δήμος είτε περιφέρεια είτε ιδιώτης υπό την εποπτεία της πολιτείας- να αναζητήσει τον συμπολίτη </w:t>
      </w:r>
      <w:r>
        <w:rPr>
          <w:rFonts w:eastAsia="Times New Roman" w:cs="Times New Roman"/>
          <w:szCs w:val="24"/>
        </w:rPr>
        <w:t>μας,</w:t>
      </w:r>
      <w:r>
        <w:rPr>
          <w:rFonts w:eastAsia="Times New Roman" w:cs="Times New Roman"/>
          <w:szCs w:val="24"/>
        </w:rPr>
        <w:t xml:space="preserve"> ο οποίος είναι περιθωριοποιημένος, εξαθλιωμένος και πολλές φορές έχοντας υπερβεί τ</w:t>
      </w:r>
      <w:r>
        <w:rPr>
          <w:rFonts w:eastAsia="Times New Roman" w:cs="Times New Roman"/>
          <w:szCs w:val="24"/>
        </w:rPr>
        <w:t>α όρια της κατάθλιψης, αυτόν τον άνθρωπο που μέχρι σήμερα, μέχρι πρότινος</w:t>
      </w:r>
      <w:r>
        <w:rPr>
          <w:rFonts w:eastAsia="Times New Roman" w:cs="Times New Roman"/>
          <w:szCs w:val="24"/>
        </w:rPr>
        <w:t>,</w:t>
      </w:r>
      <w:r>
        <w:rPr>
          <w:rFonts w:eastAsia="Times New Roman" w:cs="Times New Roman"/>
          <w:szCs w:val="24"/>
        </w:rPr>
        <w:t xml:space="preserve"> ήταν ομαλά κοινωνικά ενταγμένος και τώρα κατ</w:t>
      </w:r>
      <w:r>
        <w:rPr>
          <w:rFonts w:eastAsia="Times New Roman" w:cs="Times New Roman"/>
          <w:szCs w:val="24"/>
        </w:rPr>
        <w:t>ε</w:t>
      </w:r>
      <w:r>
        <w:rPr>
          <w:rFonts w:eastAsia="Times New Roman" w:cs="Times New Roman"/>
          <w:szCs w:val="24"/>
        </w:rPr>
        <w:t xml:space="preserve">στραμμένος από την κρίση. </w:t>
      </w:r>
    </w:p>
    <w:p w14:paraId="2320C326"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πρέπει εμείς να τον βρούμε και να τον βοηθήσουμε, όχι να περιμένουμε από αυτόν να μας ζητήσει βοήθεια. Άλλ</w:t>
      </w:r>
      <w:r>
        <w:rPr>
          <w:rFonts w:eastAsia="Times New Roman" w:cs="Times New Roman"/>
          <w:szCs w:val="24"/>
        </w:rPr>
        <w:t>οτε λόγω απελπισίας, άλ</w:t>
      </w:r>
      <w:r>
        <w:rPr>
          <w:rFonts w:eastAsia="Times New Roman" w:cs="Times New Roman"/>
          <w:szCs w:val="24"/>
        </w:rPr>
        <w:lastRenderedPageBreak/>
        <w:t>λοτε στο όνομα της αξιοπρέπειας και άλλοτε λόγω άγνοιας</w:t>
      </w:r>
      <w:r>
        <w:rPr>
          <w:rFonts w:eastAsia="Times New Roman" w:cs="Times New Roman"/>
          <w:szCs w:val="24"/>
        </w:rPr>
        <w:t>,</w:t>
      </w:r>
      <w:r>
        <w:rPr>
          <w:rFonts w:eastAsia="Times New Roman" w:cs="Times New Roman"/>
          <w:szCs w:val="24"/>
        </w:rPr>
        <w:t xml:space="preserve"> όσοι συμπολίτες μας ζουν στο περιθώριο</w:t>
      </w:r>
      <w:r>
        <w:rPr>
          <w:rFonts w:eastAsia="Times New Roman" w:cs="Times New Roman"/>
          <w:szCs w:val="24"/>
        </w:rPr>
        <w:t>,</w:t>
      </w:r>
      <w:r>
        <w:rPr>
          <w:rFonts w:eastAsia="Times New Roman" w:cs="Times New Roman"/>
          <w:szCs w:val="24"/>
        </w:rPr>
        <w:t xml:space="preserve"> δεν μπορούν να βρουν τον δρόμο για τις δομές εκείνες που θα τους βοηθήσουν αρχικά να σταθούν στα πόδια τους και μετέπειτα να επανενταχθούν ομαλά πάλι στην κοινωνία. </w:t>
      </w:r>
    </w:p>
    <w:p w14:paraId="2320C327"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αυτό που προτείνουμε ως γενική κατεύθυνση και πολιτική είναι ότι στον περιθωριοποιημέ</w:t>
      </w:r>
      <w:r>
        <w:rPr>
          <w:rFonts w:eastAsia="Times New Roman" w:cs="Times New Roman"/>
          <w:szCs w:val="24"/>
        </w:rPr>
        <w:t xml:space="preserve">νο και στον άστεγο δεν μπορείς να προσφέρεις μια σελίδα στο </w:t>
      </w:r>
      <w:r>
        <w:rPr>
          <w:rFonts w:eastAsia="Times New Roman" w:cs="Times New Roman"/>
          <w:szCs w:val="24"/>
          <w:lang w:val="en-US"/>
        </w:rPr>
        <w:t>internet</w:t>
      </w:r>
      <w:r>
        <w:rPr>
          <w:rFonts w:eastAsia="Times New Roman" w:cs="Times New Roman"/>
          <w:szCs w:val="24"/>
        </w:rPr>
        <w:t xml:space="preserve">, για να κάνει αίτηση και να λάβει επίδομα, ούτε στον φτωχό και στον υπερχρεωμένο, ο οποίος όχι </w:t>
      </w:r>
      <w:r>
        <w:rPr>
          <w:rFonts w:eastAsia="Times New Roman" w:cs="Times New Roman"/>
          <w:szCs w:val="24"/>
          <w:lang w:val="en-US"/>
        </w:rPr>
        <w:t>internet</w:t>
      </w:r>
      <w:r>
        <w:rPr>
          <w:rFonts w:eastAsia="Times New Roman" w:cs="Times New Roman"/>
          <w:szCs w:val="24"/>
        </w:rPr>
        <w:t xml:space="preserve"> αλλά πολλές φορές ούτε ρεύμα έχει. </w:t>
      </w:r>
    </w:p>
    <w:p w14:paraId="2320C328"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Πρότεινα ήδη στην </w:t>
      </w:r>
      <w:r>
        <w:rPr>
          <w:rFonts w:eastAsia="Times New Roman" w:cs="Times New Roman"/>
          <w:szCs w:val="24"/>
        </w:rPr>
        <w:t>ε</w:t>
      </w:r>
      <w:r>
        <w:rPr>
          <w:rFonts w:eastAsia="Times New Roman" w:cs="Times New Roman"/>
          <w:szCs w:val="24"/>
        </w:rPr>
        <w:t>πιτροπή τη δημιουργία ενός τ</w:t>
      </w:r>
      <w:r>
        <w:rPr>
          <w:rFonts w:eastAsia="Times New Roman" w:cs="Times New Roman"/>
          <w:szCs w:val="24"/>
        </w:rPr>
        <w:t xml:space="preserve">ετραψήφιου αριθμού, όπου θα δίνονται σαφείς και ορισμένες πληροφορίες σε όσους στερούνται τα βασικά. </w:t>
      </w:r>
    </w:p>
    <w:p w14:paraId="2320C329"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ζητούμενο είναι, όμως, όλοι</w:t>
      </w:r>
      <w:r>
        <w:rPr>
          <w:rFonts w:eastAsia="Times New Roman" w:cs="Times New Roman"/>
          <w:szCs w:val="24"/>
        </w:rPr>
        <w:t>,</w:t>
      </w:r>
      <w:r>
        <w:rPr>
          <w:rFonts w:eastAsia="Times New Roman" w:cs="Times New Roman"/>
          <w:szCs w:val="24"/>
        </w:rPr>
        <w:t xml:space="preserve"> όσοι εργάζονται στις παγκόσμιες κοινωνικές υπηρεσίες</w:t>
      </w:r>
      <w:r>
        <w:rPr>
          <w:rFonts w:eastAsia="Times New Roman" w:cs="Times New Roman"/>
          <w:szCs w:val="24"/>
        </w:rPr>
        <w:t>,</w:t>
      </w:r>
      <w:r>
        <w:rPr>
          <w:rFonts w:eastAsia="Times New Roman" w:cs="Times New Roman"/>
          <w:szCs w:val="24"/>
        </w:rPr>
        <w:t xml:space="preserve"> να ψάξουν, να ρωτήσουν, να μάθουν και να επιμείνουν να βρουν μέχρι κ</w:t>
      </w:r>
      <w:r>
        <w:rPr>
          <w:rFonts w:eastAsia="Times New Roman" w:cs="Times New Roman"/>
          <w:szCs w:val="24"/>
        </w:rPr>
        <w:t xml:space="preserve">αι τον τελευταίο συμπολίτη μας που έχει ανάγκη. </w:t>
      </w:r>
    </w:p>
    <w:p w14:paraId="2320C32A"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Μεγάλο θέμα για τους κοινωνικά αποκλεισμένους, το οποίο πλέον και η ευρωπαϊκή πολιτική έχει δεχτεί, είναι η επανένταξη μέσω της εργασίας και της απασχόλησης. Πράγματι, η αλληλεγγύη προς τον συνάνθρωπο</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t>χει καταρρεύσει λόγω της οικονομικής κρίσης</w:t>
      </w:r>
      <w:r>
        <w:rPr>
          <w:rFonts w:eastAsia="Times New Roman" w:cs="Times New Roman"/>
          <w:szCs w:val="24"/>
        </w:rPr>
        <w:t>,</w:t>
      </w:r>
      <w:r>
        <w:rPr>
          <w:rFonts w:eastAsia="Times New Roman" w:cs="Times New Roman"/>
          <w:szCs w:val="24"/>
        </w:rPr>
        <w:t xml:space="preserve"> είναι πολύ σημαντική, προκειμένου να τον βοηθηθεί να ξεπεράσει τα πρώτα προβλήματα, να αισθανθεί πως δεν είναι μόνος και να αισθανθεί ότι το κράτος είναι εδώ για να τον βοηθήσει. </w:t>
      </w:r>
    </w:p>
    <w:p w14:paraId="2320C32B"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πρέπει –και ορθά εμπλέκεται </w:t>
      </w:r>
      <w:r>
        <w:rPr>
          <w:rFonts w:eastAsia="Times New Roman" w:cs="Times New Roman"/>
          <w:szCs w:val="24"/>
        </w:rPr>
        <w:t xml:space="preserve">στο νομοσχέδιο και ο ΟΑΕΔ- οι άνθρωποι του περιθωρίου να επιστρέψουν το ταχύτερο στην εργασία ή την οποιαδήποτε απασχόληση, ακόμη και εθελοντικά στην αρχή ή με πολύ μικρό τίμημα ή με προγράμματα του ΟΑΕΔ ή με προγράμματα των δήμων </w:t>
      </w:r>
      <w:r>
        <w:rPr>
          <w:rFonts w:eastAsia="Times New Roman" w:cs="Times New Roman"/>
          <w:szCs w:val="24"/>
        </w:rPr>
        <w:lastRenderedPageBreak/>
        <w:t>για την κοινωνική εργασία</w:t>
      </w:r>
      <w:r>
        <w:rPr>
          <w:rFonts w:eastAsia="Times New Roman" w:cs="Times New Roman"/>
          <w:szCs w:val="24"/>
        </w:rPr>
        <w:t xml:space="preserve">. Οι άνθρωποι πρέπει να αποκτήσουν εργασιακή εμπειρία, να παραμείνουν ενεργοί και να επιστρέψουν στη φυσιολογική ζωή, μόλις τους το επιτρέψουν οι συνθήκες. </w:t>
      </w:r>
    </w:p>
    <w:p w14:paraId="2320C32C"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από τη μελέτη του νομοσχεδίου δεν είδα έναν σαφή πολιτικό προσανατολισμό ως προς αυτό το σ</w:t>
      </w:r>
      <w:r>
        <w:rPr>
          <w:rFonts w:eastAsia="Times New Roman" w:cs="Times New Roman"/>
          <w:szCs w:val="24"/>
        </w:rPr>
        <w:t xml:space="preserve">ημείο. Πράγματι, εμπλέκεται ο ΟΑΕΔ, πράγματι, είναι στις προθέσεις της Διοικήτριας του ΟΑΕΔ. </w:t>
      </w:r>
    </w:p>
    <w:p w14:paraId="2320C32D"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επί της ουσίας αναμένουμε να δούμε πόσες και ποιας έκτασης δράσεις και προγράμματα του ΟΑΕΔ θα τρέξουν για τις κοινωνικές ομάδες, ώστε να αντιληφθούμε κατά </w:t>
      </w:r>
      <w:r>
        <w:rPr>
          <w:rFonts w:eastAsia="Times New Roman" w:cs="Times New Roman"/>
          <w:szCs w:val="24"/>
        </w:rPr>
        <w:t xml:space="preserve">πόσο θα γίνει ένα σοβαρό έργο και όχι απλώς για άλλη μια φορά μπαλώματα στα προβλήματα της ανεργίας. </w:t>
      </w:r>
    </w:p>
    <w:p w14:paraId="2320C32E"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Τρίτο ζήτημα του νομοσχεδίου</w:t>
      </w:r>
      <w:r>
        <w:rPr>
          <w:rFonts w:eastAsia="Times New Roman" w:cs="Times New Roman"/>
          <w:szCs w:val="24"/>
        </w:rPr>
        <w:t>,</w:t>
      </w:r>
      <w:r>
        <w:rPr>
          <w:rFonts w:eastAsia="Times New Roman" w:cs="Times New Roman"/>
          <w:szCs w:val="24"/>
        </w:rPr>
        <w:t xml:space="preserve"> το οποίο με απασχολεί</w:t>
      </w:r>
      <w:r>
        <w:rPr>
          <w:rFonts w:eastAsia="Times New Roman" w:cs="Times New Roman"/>
          <w:szCs w:val="24"/>
        </w:rPr>
        <w:t>,</w:t>
      </w:r>
      <w:r>
        <w:rPr>
          <w:rFonts w:eastAsia="Times New Roman" w:cs="Times New Roman"/>
          <w:szCs w:val="24"/>
        </w:rPr>
        <w:t xml:space="preserve"> είναι η παντελής έλλειψη τεχνογνωσίας των δήμων και των υπαλλήλων τους και η έλλειψη πραγματικής ενίσ</w:t>
      </w:r>
      <w:r>
        <w:rPr>
          <w:rFonts w:eastAsia="Times New Roman" w:cs="Times New Roman"/>
          <w:szCs w:val="24"/>
        </w:rPr>
        <w:t xml:space="preserve">χυσης των δημοτικών δομών από τις κεντρικές </w:t>
      </w:r>
      <w:r>
        <w:rPr>
          <w:rFonts w:eastAsia="Times New Roman" w:cs="Times New Roman"/>
          <w:szCs w:val="24"/>
        </w:rPr>
        <w:lastRenderedPageBreak/>
        <w:t xml:space="preserve">υπηρεσίες των Υπουργείων για θέματα που σχετίζονται με το παρόν νομοσχέδιο. </w:t>
      </w:r>
    </w:p>
    <w:p w14:paraId="2320C32F"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Ζητάτε από την </w:t>
      </w:r>
      <w:r>
        <w:rPr>
          <w:rFonts w:eastAsia="Times New Roman" w:cs="Times New Roman"/>
          <w:szCs w:val="24"/>
        </w:rPr>
        <w:t>τοπική αυτοδιοίκηση</w:t>
      </w:r>
      <w:r>
        <w:rPr>
          <w:rFonts w:eastAsia="Times New Roman" w:cs="Times New Roman"/>
          <w:szCs w:val="24"/>
        </w:rPr>
        <w:t xml:space="preserve"> να συμμετάσχει σε ένα πρόγραμμα, ενώ γνωρίζουμε ότι υπάρχουν δήμοι που είναι παντελώς </w:t>
      </w:r>
      <w:proofErr w:type="spellStart"/>
      <w:r>
        <w:rPr>
          <w:rFonts w:eastAsia="Times New Roman" w:cs="Times New Roman"/>
          <w:szCs w:val="24"/>
        </w:rPr>
        <w:t>αστελέχωτοι</w:t>
      </w:r>
      <w:proofErr w:type="spellEnd"/>
      <w:r>
        <w:rPr>
          <w:rFonts w:eastAsia="Times New Roman" w:cs="Times New Roman"/>
          <w:szCs w:val="24"/>
        </w:rPr>
        <w:t>, ό</w:t>
      </w:r>
      <w:r>
        <w:rPr>
          <w:rFonts w:eastAsia="Times New Roman" w:cs="Times New Roman"/>
          <w:szCs w:val="24"/>
        </w:rPr>
        <w:t>χι μόνο από εξειδικευμένο προσωπικό</w:t>
      </w:r>
      <w:r>
        <w:rPr>
          <w:rFonts w:eastAsia="Times New Roman" w:cs="Times New Roman"/>
          <w:szCs w:val="24"/>
        </w:rPr>
        <w:t xml:space="preserve"> </w:t>
      </w:r>
      <w:r>
        <w:rPr>
          <w:rFonts w:eastAsia="Times New Roman" w:cs="Times New Roman"/>
          <w:szCs w:val="24"/>
        </w:rPr>
        <w:t xml:space="preserve">αλλά γενικώς από προσωπικό. </w:t>
      </w:r>
    </w:p>
    <w:p w14:paraId="2320C330"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Συνεχίζοντας θα ήθελα να ενημερώσω την Ολομέλεια για κάποιους προβληματισμούς που έχω στις επιμέρους ρυθμίσεις. </w:t>
      </w:r>
    </w:p>
    <w:p w14:paraId="2320C331"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αόριστες έννοιες, όπως «κοινωνικό φαινόμενο», </w:t>
      </w:r>
      <w:r>
        <w:rPr>
          <w:rFonts w:eastAsia="Times New Roman" w:cs="Times New Roman"/>
          <w:szCs w:val="24"/>
        </w:rPr>
        <w:t>«ακραία φτώχεια» και στο άρθρο 14, δίπλα στις αοριστολογίες, καταγράφεται και η φράση «υπερχρεωμένα νοικοκυριά». Η διατύπωση του άρθρου είναι τόσο ευρεία και τόσο περιοριστική συνάμα, που ο αρμόδιος υπάλληλος του Περιφερειακού Παρατηρητηρίου απορώ πώς θα κ</w:t>
      </w:r>
      <w:r>
        <w:rPr>
          <w:rFonts w:eastAsia="Times New Roman" w:cs="Times New Roman"/>
          <w:szCs w:val="24"/>
        </w:rPr>
        <w:t xml:space="preserve">αταλάβει ποια ακριβώς φαινόμενα θα παρακολουθεί. Προφανώς η ακραία </w:t>
      </w:r>
      <w:r>
        <w:rPr>
          <w:rFonts w:eastAsia="Times New Roman" w:cs="Times New Roman"/>
          <w:szCs w:val="24"/>
        </w:rPr>
        <w:lastRenderedPageBreak/>
        <w:t>φτώχεια δεν συμπορεύεται πάντοτε με την έννοια των υπερχρεωμένων νοικοκυριών. Προφανώς και μια μονογονεϊκή οικογένεια ίσως να έχει περισσότερες απαιτήσεις από ένα υπερχρεωμένο νοικοκυριό κα</w:t>
      </w:r>
      <w:r>
        <w:rPr>
          <w:rFonts w:eastAsia="Times New Roman" w:cs="Times New Roman"/>
          <w:szCs w:val="24"/>
        </w:rPr>
        <w:t xml:space="preserve">ι αντίστοιχα ένας μακροχρόνια άνεργος να είναι στα ίδια όρια φτώχειας με κάποιον υπερήλικα με μειωμένη σύνταξη. </w:t>
      </w:r>
    </w:p>
    <w:p w14:paraId="2320C332" w14:textId="77777777" w:rsidR="00BC0B8E" w:rsidRDefault="00C038AA">
      <w:pPr>
        <w:spacing w:line="600" w:lineRule="auto"/>
        <w:ind w:firstLine="720"/>
        <w:jc w:val="both"/>
        <w:rPr>
          <w:rFonts w:eastAsia="Times New Roman"/>
          <w:szCs w:val="24"/>
        </w:rPr>
      </w:pPr>
      <w:r>
        <w:rPr>
          <w:rFonts w:eastAsia="Times New Roman"/>
          <w:szCs w:val="24"/>
        </w:rPr>
        <w:t>Επομένως στις διατυπώσεις πρέπει να είμαστε προσεκτικοί όχι μόνο για να μη δημιουργούνται παρερμηνείες</w:t>
      </w:r>
      <w:r>
        <w:rPr>
          <w:rFonts w:eastAsia="Times New Roman"/>
          <w:szCs w:val="24"/>
        </w:rPr>
        <w:t xml:space="preserve"> </w:t>
      </w:r>
      <w:r>
        <w:rPr>
          <w:rFonts w:eastAsia="Times New Roman"/>
          <w:szCs w:val="24"/>
        </w:rPr>
        <w:t>αλλά</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για την ορθή εφαρμογή του </w:t>
      </w:r>
      <w:r>
        <w:rPr>
          <w:rFonts w:eastAsia="Times New Roman"/>
          <w:szCs w:val="24"/>
        </w:rPr>
        <w:t>νομοθετήματος.</w:t>
      </w:r>
    </w:p>
    <w:p w14:paraId="2320C333" w14:textId="77777777" w:rsidR="00BC0B8E" w:rsidRDefault="00C038AA">
      <w:pPr>
        <w:spacing w:line="600" w:lineRule="auto"/>
        <w:ind w:firstLine="720"/>
        <w:jc w:val="both"/>
        <w:rPr>
          <w:rFonts w:eastAsia="Times New Roman"/>
          <w:szCs w:val="24"/>
        </w:rPr>
      </w:pPr>
      <w:r>
        <w:rPr>
          <w:rFonts w:eastAsia="Times New Roman"/>
          <w:szCs w:val="24"/>
        </w:rPr>
        <w:t xml:space="preserve">Σχετικά με το άρθρο 22 και το </w:t>
      </w:r>
      <w:r>
        <w:rPr>
          <w:rFonts w:eastAsia="Times New Roman"/>
          <w:szCs w:val="24"/>
        </w:rPr>
        <w:t>κοινωνικό εισόδημα αλληλεγγύης</w:t>
      </w:r>
      <w:r>
        <w:rPr>
          <w:rFonts w:eastAsia="Times New Roman"/>
          <w:szCs w:val="24"/>
        </w:rPr>
        <w:t>, πράγματι το βοήθημα αυτό επεκτείνεται με το νομοσχέδιο σε όλους δήμους και ομολογουμένως θα είναι μια μικρή ανάσα για όλους τους ανθρώπους που έχουν σχεδόν μηδενικά εισοδήματα. Αυ</w:t>
      </w:r>
      <w:r>
        <w:rPr>
          <w:rFonts w:eastAsia="Times New Roman"/>
          <w:szCs w:val="24"/>
        </w:rPr>
        <w:t>τό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σημαίνει πως το </w:t>
      </w:r>
      <w:r>
        <w:rPr>
          <w:rFonts w:eastAsia="Times New Roman"/>
          <w:szCs w:val="24"/>
        </w:rPr>
        <w:t>κοινωνικό εισόδημα αλληλεγγύης</w:t>
      </w:r>
      <w:r>
        <w:rPr>
          <w:rFonts w:eastAsia="Times New Roman"/>
          <w:szCs w:val="24"/>
        </w:rPr>
        <w:t xml:space="preserve"> λύνει όλα τα προβλήματα. Αντιθέτως, θεωρώ πως είναι το ελάχιστο που οφείλουμε να κάνουμε για </w:t>
      </w:r>
      <w:r>
        <w:rPr>
          <w:rFonts w:eastAsia="Times New Roman"/>
          <w:szCs w:val="24"/>
        </w:rPr>
        <w:lastRenderedPageBreak/>
        <w:t>την αληθινή επανένταξη όλων των ανθρώπων που ζουν στα όρια της φτώχειας.</w:t>
      </w:r>
    </w:p>
    <w:p w14:paraId="2320C334" w14:textId="77777777" w:rsidR="00BC0B8E" w:rsidRDefault="00C038AA">
      <w:pPr>
        <w:spacing w:line="600" w:lineRule="auto"/>
        <w:ind w:firstLine="720"/>
        <w:jc w:val="both"/>
        <w:rPr>
          <w:rFonts w:eastAsia="Times New Roman"/>
          <w:szCs w:val="24"/>
        </w:rPr>
      </w:pPr>
      <w:r>
        <w:rPr>
          <w:rFonts w:eastAsia="Times New Roman"/>
          <w:szCs w:val="24"/>
        </w:rPr>
        <w:t xml:space="preserve">Επίσης, είναι σαφές ότι </w:t>
      </w:r>
      <w:r>
        <w:rPr>
          <w:rFonts w:eastAsia="Times New Roman"/>
          <w:szCs w:val="24"/>
        </w:rPr>
        <w:t>πρέπει να προβλεφθεί πιο ευέλικτος τρόπος διανομής το</w:t>
      </w:r>
      <w:r>
        <w:rPr>
          <w:rFonts w:eastAsia="Times New Roman"/>
          <w:szCs w:val="24"/>
        </w:rPr>
        <w:t>υ</w:t>
      </w:r>
      <w:r>
        <w:rPr>
          <w:rFonts w:eastAsia="Times New Roman"/>
          <w:szCs w:val="24"/>
        </w:rPr>
        <w:t xml:space="preserve"> </w:t>
      </w:r>
      <w:r>
        <w:rPr>
          <w:rFonts w:eastAsia="Times New Roman"/>
          <w:szCs w:val="24"/>
        </w:rPr>
        <w:t>κοινωνικού εισοδήματος αλληλεγγύης</w:t>
      </w:r>
      <w:r>
        <w:rPr>
          <w:rFonts w:eastAsia="Times New Roman"/>
          <w:szCs w:val="24"/>
        </w:rPr>
        <w:t>, ο οποίος θα περιλαμβάνει και όλους</w:t>
      </w:r>
      <w:r>
        <w:rPr>
          <w:rFonts w:eastAsia="Times New Roman"/>
          <w:szCs w:val="24"/>
        </w:rPr>
        <w:t>,</w:t>
      </w:r>
      <w:r>
        <w:rPr>
          <w:rFonts w:eastAsia="Times New Roman"/>
          <w:szCs w:val="24"/>
        </w:rPr>
        <w:t xml:space="preserve"> όσοι εν τοις </w:t>
      </w:r>
      <w:proofErr w:type="spellStart"/>
      <w:r>
        <w:rPr>
          <w:rFonts w:eastAsia="Times New Roman"/>
          <w:szCs w:val="24"/>
        </w:rPr>
        <w:t>πράγμασι</w:t>
      </w:r>
      <w:proofErr w:type="spellEnd"/>
      <w:r>
        <w:rPr>
          <w:rFonts w:eastAsia="Times New Roman"/>
          <w:szCs w:val="24"/>
        </w:rPr>
        <w:t xml:space="preserve"> το δικαιούνται, αλλά </w:t>
      </w:r>
      <w:proofErr w:type="spellStart"/>
      <w:r>
        <w:rPr>
          <w:rFonts w:eastAsia="Times New Roman"/>
          <w:szCs w:val="24"/>
        </w:rPr>
        <w:t>τύποις</w:t>
      </w:r>
      <w:proofErr w:type="spellEnd"/>
      <w:r>
        <w:rPr>
          <w:rFonts w:eastAsia="Times New Roman"/>
          <w:szCs w:val="24"/>
        </w:rPr>
        <w:t xml:space="preserve"> δεν έχουν υποβάλει φορολογική δήλωση. Ένας άνθρωπος ή μία οικογένεια που έχει φ</w:t>
      </w:r>
      <w:r>
        <w:rPr>
          <w:rFonts w:eastAsia="Times New Roman"/>
          <w:szCs w:val="24"/>
        </w:rPr>
        <w:t xml:space="preserve">τάσει στα όρια της εξαθλίωσης και φιλοξενείται από συγγενείς, φίλους ή γνωστούς είναι ακραίο να τους ζητάμε να προσκομίσουν εκκαθαρισμένη φορολογική δήλωση. </w:t>
      </w:r>
    </w:p>
    <w:p w14:paraId="2320C335" w14:textId="77777777" w:rsidR="00BC0B8E" w:rsidRDefault="00C038AA">
      <w:pPr>
        <w:spacing w:line="600" w:lineRule="auto"/>
        <w:ind w:firstLine="720"/>
        <w:jc w:val="both"/>
        <w:rPr>
          <w:rFonts w:eastAsia="Times New Roman"/>
          <w:szCs w:val="24"/>
        </w:rPr>
      </w:pPr>
      <w:r>
        <w:rPr>
          <w:rFonts w:eastAsia="Times New Roman"/>
          <w:szCs w:val="24"/>
        </w:rPr>
        <w:t>Βασικό στοιχείο έλλειψης του νομοσχεδίου είναι ένα ρεαλιστικό και βεβαιωμένο χρονοδιάγραμμα ενεργε</w:t>
      </w:r>
      <w:r>
        <w:rPr>
          <w:rFonts w:eastAsia="Times New Roman"/>
          <w:szCs w:val="24"/>
        </w:rPr>
        <w:t xml:space="preserve">ιών. Όλο το πνεύμα του νομοσχεδίου για τον καλύτερο έλεγχο των πόρων και την αντιμετώπιση της φτώχειας </w:t>
      </w:r>
      <w:r>
        <w:rPr>
          <w:rFonts w:eastAsia="Times New Roman"/>
          <w:szCs w:val="24"/>
        </w:rPr>
        <w:lastRenderedPageBreak/>
        <w:t>είναι προς τη σωστή κατεύθυνση. Με δεδομένο, όμως, ότι είναι απαραίτητη η τεχνική εκπαίδευση και ότι υπάρχει έλλειψη προσωπικού, πώς θα μπορέσει να εφαρμ</w:t>
      </w:r>
      <w:r>
        <w:rPr>
          <w:rFonts w:eastAsia="Times New Roman"/>
          <w:szCs w:val="24"/>
        </w:rPr>
        <w:t xml:space="preserve">οστεί αποτελεσματικά ο νόμος; </w:t>
      </w:r>
    </w:p>
    <w:p w14:paraId="2320C336" w14:textId="77777777" w:rsidR="00BC0B8E" w:rsidRDefault="00C038AA">
      <w:pPr>
        <w:spacing w:line="600" w:lineRule="auto"/>
        <w:ind w:firstLine="720"/>
        <w:jc w:val="both"/>
        <w:rPr>
          <w:rFonts w:eastAsia="Times New Roman"/>
          <w:szCs w:val="24"/>
        </w:rPr>
      </w:pPr>
      <w:r>
        <w:rPr>
          <w:rFonts w:eastAsia="Times New Roman"/>
          <w:szCs w:val="24"/>
        </w:rPr>
        <w:t>Πράγματι</w:t>
      </w:r>
      <w:r>
        <w:rPr>
          <w:rFonts w:eastAsia="Times New Roman"/>
          <w:szCs w:val="24"/>
        </w:rPr>
        <w:t>,</w:t>
      </w:r>
      <w:r>
        <w:rPr>
          <w:rFonts w:eastAsia="Times New Roman"/>
          <w:szCs w:val="24"/>
        </w:rPr>
        <w:t xml:space="preserve"> βασικός προβληματισμός μου είναι το γεγονός ότι έχουμε συνηθίσει να ψηφίζονται νόμοι και μετά από λίγο να καταργούνται στην πράξη, διότι η δημόσια διοίκηση αποδεικνύεται ανίκανη να </w:t>
      </w:r>
      <w:proofErr w:type="spellStart"/>
      <w:r>
        <w:rPr>
          <w:rFonts w:eastAsia="Times New Roman"/>
          <w:szCs w:val="24"/>
        </w:rPr>
        <w:t>αντεπεξέλθει</w:t>
      </w:r>
      <w:proofErr w:type="spellEnd"/>
      <w:r>
        <w:rPr>
          <w:rFonts w:eastAsia="Times New Roman"/>
          <w:szCs w:val="24"/>
        </w:rPr>
        <w:t xml:space="preserve"> και να τους εφαρμόσει</w:t>
      </w:r>
      <w:r>
        <w:rPr>
          <w:rFonts w:eastAsia="Times New Roman"/>
          <w:szCs w:val="24"/>
        </w:rPr>
        <w:t xml:space="preserve"> όπως θα πρέπει.</w:t>
      </w:r>
    </w:p>
    <w:p w14:paraId="2320C337" w14:textId="77777777" w:rsidR="00BC0B8E" w:rsidRDefault="00C038AA">
      <w:pPr>
        <w:spacing w:line="600" w:lineRule="auto"/>
        <w:ind w:firstLine="720"/>
        <w:jc w:val="both"/>
        <w:rPr>
          <w:rFonts w:eastAsia="Times New Roman"/>
          <w:szCs w:val="24"/>
        </w:rPr>
      </w:pPr>
      <w:r>
        <w:rPr>
          <w:rFonts w:eastAsia="Times New Roman"/>
          <w:szCs w:val="24"/>
        </w:rPr>
        <w:t>Άρα, κυρία Υπουργέ, εδώ πρέπει να ορίσετε σαφές χρονοδιάγραμμα. Πέραν του Παρατηρητηρίου της Φτώχειας να έχουμε παράλληλα σε λειτουργία και ένα παρατηρητήριο καταγραφής των αποτελεσμάτων του Παρατηρητηρίου της Φτώχειας. Εκεί θα καταγράφοντ</w:t>
      </w:r>
      <w:r>
        <w:rPr>
          <w:rFonts w:eastAsia="Times New Roman"/>
          <w:szCs w:val="24"/>
        </w:rPr>
        <w:t>αι διαρκώς όχι μόνο πόσοι φτωχοί επωφελήθηκαν αλλά και περαιτέρω πόσοι μετά το σχέδιο της αλληλεγγύης εργάστηκαν και επωφελήθηκαν από προγράμ</w:t>
      </w:r>
      <w:r>
        <w:rPr>
          <w:rFonts w:eastAsia="Times New Roman"/>
          <w:szCs w:val="24"/>
        </w:rPr>
        <w:lastRenderedPageBreak/>
        <w:t>ματα του ΟΑΕΔ και, σε τελικό στάδιο, πόσοι φτωχοί έπαψαν να είναι φτωχοί και επανήλθαν σε ανεκτά κοινωνικά επίπεδα.</w:t>
      </w:r>
      <w:r>
        <w:rPr>
          <w:rFonts w:eastAsia="Times New Roman"/>
          <w:szCs w:val="24"/>
        </w:rPr>
        <w:t xml:space="preserve"> Αυτό θα ήταν μια επιτυχία.</w:t>
      </w:r>
    </w:p>
    <w:p w14:paraId="2320C338" w14:textId="77777777" w:rsidR="00BC0B8E" w:rsidRDefault="00C038AA">
      <w:pPr>
        <w:spacing w:line="600" w:lineRule="auto"/>
        <w:ind w:firstLine="720"/>
        <w:jc w:val="both"/>
        <w:rPr>
          <w:rFonts w:eastAsia="Times New Roman"/>
          <w:szCs w:val="24"/>
        </w:rPr>
      </w:pPr>
      <w:r>
        <w:rPr>
          <w:rFonts w:eastAsia="Times New Roman"/>
          <w:szCs w:val="24"/>
        </w:rPr>
        <w:t>Περαιτέρω, κύριοι συνάδελφοι, οφείλω να ενημερώσω και για τις θέσεις της Εθνικής Συνομοσπονδίας Ατόμων με Αναπηρία, η οποία θεωρεί ότι είναι επιβεβλημένη η εκπόνηση διακριτών στρατηγικών για την αναπηρία, σε περιφερειακό και εθν</w:t>
      </w:r>
      <w:r>
        <w:rPr>
          <w:rFonts w:eastAsia="Times New Roman"/>
          <w:szCs w:val="24"/>
        </w:rPr>
        <w:t>ικό επίπεδο, τις προτεραιότητες των οποίων θα πρέπει να λαμβάνει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ο εθνικός μηχανισμός, στη βάση των πολύ συγκροτημένων προτάσεών τους, που μας έδωσαν στο στάδιο της συζήτησης του νομοσχεδίου στις </w:t>
      </w:r>
      <w:r>
        <w:rPr>
          <w:rFonts w:eastAsia="Times New Roman"/>
          <w:szCs w:val="24"/>
        </w:rPr>
        <w:t>επιτροπές</w:t>
      </w:r>
      <w:r>
        <w:rPr>
          <w:rFonts w:eastAsia="Times New Roman"/>
          <w:szCs w:val="24"/>
        </w:rPr>
        <w:t xml:space="preserve">. </w:t>
      </w:r>
    </w:p>
    <w:p w14:paraId="2320C339" w14:textId="77777777" w:rsidR="00BC0B8E" w:rsidRDefault="00C038AA">
      <w:pPr>
        <w:spacing w:line="600" w:lineRule="auto"/>
        <w:ind w:firstLine="720"/>
        <w:jc w:val="both"/>
        <w:rPr>
          <w:rFonts w:eastAsia="Times New Roman"/>
          <w:szCs w:val="24"/>
        </w:rPr>
      </w:pPr>
      <w:r>
        <w:rPr>
          <w:rFonts w:eastAsia="Times New Roman"/>
          <w:szCs w:val="24"/>
        </w:rPr>
        <w:t>Πράγματι, τα άτομα με αναπηρία χρήζ</w:t>
      </w:r>
      <w:r>
        <w:rPr>
          <w:rFonts w:eastAsia="Times New Roman"/>
          <w:szCs w:val="24"/>
        </w:rPr>
        <w:t>ουν ιδιαίτερης προσοχής και</w:t>
      </w:r>
      <w:r>
        <w:rPr>
          <w:rFonts w:eastAsia="Times New Roman"/>
          <w:szCs w:val="24"/>
        </w:rPr>
        <w:t>,</w:t>
      </w:r>
      <w:r>
        <w:rPr>
          <w:rFonts w:eastAsia="Times New Roman"/>
          <w:szCs w:val="24"/>
        </w:rPr>
        <w:t xml:space="preserve"> μάλιστα, λόγω των αυξημένων αναγκών που έχουν, </w:t>
      </w:r>
      <w:r>
        <w:rPr>
          <w:rFonts w:eastAsia="Times New Roman"/>
          <w:szCs w:val="24"/>
        </w:rPr>
        <w:t xml:space="preserve">η πολιτεία </w:t>
      </w:r>
      <w:r>
        <w:rPr>
          <w:rFonts w:eastAsia="Times New Roman"/>
          <w:szCs w:val="24"/>
        </w:rPr>
        <w:t>οφείλει να έχει έναν πιο εξειδικευμένο προγραμματισμό για την κοινωνικοποίηση, την οικονομική ενίσχυση και την εργασιακή επανένταξή τους.</w:t>
      </w:r>
    </w:p>
    <w:p w14:paraId="2320C33A" w14:textId="77777777" w:rsidR="00BC0B8E" w:rsidRDefault="00C038AA">
      <w:pPr>
        <w:spacing w:line="600" w:lineRule="auto"/>
        <w:ind w:firstLine="720"/>
        <w:jc w:val="both"/>
        <w:rPr>
          <w:rFonts w:eastAsia="Times New Roman"/>
          <w:szCs w:val="24"/>
        </w:rPr>
      </w:pPr>
      <w:r>
        <w:rPr>
          <w:rFonts w:eastAsia="Times New Roman"/>
          <w:szCs w:val="24"/>
        </w:rPr>
        <w:lastRenderedPageBreak/>
        <w:t>Στο τελευταίο κεφάλαιο του νομο</w:t>
      </w:r>
      <w:r>
        <w:rPr>
          <w:rFonts w:eastAsia="Times New Roman"/>
          <w:szCs w:val="24"/>
        </w:rPr>
        <w:t xml:space="preserve">σχεδίου θέλω να μείνω στο άρθρο 28 για την κατάργηση του γνωστού «επικυρώσιμου». Είναι προφανώς θέμα που άπτεται των δεσμεύσεών μας, αλλά πρέπει να δούμε τι θα γίνει με το 1,8 εκατομμύρια ευρώ τον χρόνο, που χάνονται από την κατάργησή του, και πώς αυτά θα </w:t>
      </w:r>
      <w:r>
        <w:rPr>
          <w:rFonts w:eastAsia="Times New Roman"/>
          <w:szCs w:val="24"/>
        </w:rPr>
        <w:t xml:space="preserve">αναπληρωθούν, διότι τελικώς πρόκειται για ένα διόλου ευκαταφρόνητο ποσό, το οποίο θα αφαιρεθεί από τα ετήσια έσοδα του </w:t>
      </w:r>
      <w:r>
        <w:rPr>
          <w:rFonts w:eastAsia="Times New Roman"/>
          <w:szCs w:val="24"/>
        </w:rPr>
        <w:t>π</w:t>
      </w:r>
      <w:r>
        <w:rPr>
          <w:rFonts w:eastAsia="Times New Roman"/>
          <w:szCs w:val="24"/>
        </w:rPr>
        <w:t>ροϋπολογισμού.</w:t>
      </w:r>
    </w:p>
    <w:p w14:paraId="2320C33B" w14:textId="77777777" w:rsidR="00BC0B8E" w:rsidRDefault="00C038AA">
      <w:pPr>
        <w:spacing w:line="600" w:lineRule="auto"/>
        <w:ind w:firstLine="720"/>
        <w:jc w:val="both"/>
        <w:rPr>
          <w:rFonts w:eastAsia="Times New Roman"/>
          <w:szCs w:val="24"/>
        </w:rPr>
      </w:pPr>
      <w:r>
        <w:rPr>
          <w:rFonts w:eastAsia="Times New Roman"/>
          <w:szCs w:val="24"/>
        </w:rPr>
        <w:t xml:space="preserve">Σε επόμενο επίπεδο χρήζουν ιδιαίτερης προσοχής οι </w:t>
      </w:r>
      <w:proofErr w:type="spellStart"/>
      <w:r>
        <w:rPr>
          <w:rFonts w:eastAsia="Times New Roman"/>
          <w:szCs w:val="24"/>
        </w:rPr>
        <w:t>εφαρμοστικές</w:t>
      </w:r>
      <w:proofErr w:type="spellEnd"/>
      <w:r>
        <w:rPr>
          <w:rFonts w:eastAsia="Times New Roman"/>
          <w:szCs w:val="24"/>
        </w:rPr>
        <w:t xml:space="preserve"> διατάξεις του νόμου </w:t>
      </w:r>
      <w:proofErr w:type="spellStart"/>
      <w:r>
        <w:rPr>
          <w:rFonts w:eastAsia="Times New Roman"/>
          <w:szCs w:val="24"/>
        </w:rPr>
        <w:t>Κατρούγκαλου</w:t>
      </w:r>
      <w:proofErr w:type="spellEnd"/>
      <w:r>
        <w:rPr>
          <w:rFonts w:eastAsia="Times New Roman"/>
          <w:szCs w:val="24"/>
        </w:rPr>
        <w:t>, οι οποίες περιλαμβάνοντα</w:t>
      </w:r>
      <w:r>
        <w:rPr>
          <w:rFonts w:eastAsia="Times New Roman"/>
          <w:szCs w:val="24"/>
        </w:rPr>
        <w:t xml:space="preserve">ι στο παρόν νομοσχέδιου. Έχουν περάσει ήδη αρκετοί μήνες από την ψήφιση του ασφαλιστικού. Το νομοσχέδιο, όμως, με τα </w:t>
      </w:r>
      <w:proofErr w:type="spellStart"/>
      <w:r>
        <w:rPr>
          <w:rFonts w:eastAsia="Times New Roman"/>
          <w:szCs w:val="24"/>
        </w:rPr>
        <w:t>εφαρμοστικά</w:t>
      </w:r>
      <w:proofErr w:type="spellEnd"/>
      <w:r>
        <w:rPr>
          <w:rFonts w:eastAsia="Times New Roman"/>
          <w:szCs w:val="24"/>
        </w:rPr>
        <w:t xml:space="preserve"> του άρθρα έρχεται μόλις δεκαπέντε μέρες πριν από την εφαρμογή του. Ευλόγως διερωτώμαι αν θα καταφέρει ο δημόσιος μηχανισμός να </w:t>
      </w:r>
      <w:proofErr w:type="spellStart"/>
      <w:r>
        <w:rPr>
          <w:rFonts w:eastAsia="Times New Roman"/>
          <w:szCs w:val="24"/>
        </w:rPr>
        <w:t>αντεπεξέλθει</w:t>
      </w:r>
      <w:proofErr w:type="spellEnd"/>
      <w:r>
        <w:rPr>
          <w:rFonts w:eastAsia="Times New Roman"/>
          <w:szCs w:val="24"/>
        </w:rPr>
        <w:t xml:space="preserve"> στον τεράστιο όγκο δουλειάς που τον περιμένει.</w:t>
      </w:r>
    </w:p>
    <w:p w14:paraId="2320C33C" w14:textId="77777777" w:rsidR="00BC0B8E" w:rsidRDefault="00C038AA">
      <w:pPr>
        <w:spacing w:line="600" w:lineRule="auto"/>
        <w:ind w:firstLine="720"/>
        <w:jc w:val="both"/>
        <w:rPr>
          <w:rFonts w:eastAsia="Times New Roman"/>
          <w:szCs w:val="24"/>
        </w:rPr>
      </w:pPr>
      <w:r>
        <w:rPr>
          <w:rFonts w:eastAsia="Times New Roman"/>
          <w:szCs w:val="24"/>
        </w:rPr>
        <w:lastRenderedPageBreak/>
        <w:t>Ο ΕΦΚΑ θα συγκεντρώσει για πρώτη φορά όλους τους ασφαλισμένους και όλα τα επιμέρους ασφαλιστικά ταμεία. Αυτό σημαίνει πως θα διαχειριστεί εξαρχής ένα τεράστιο αριθμό ασφαλισμένων, οι οποίοι θα έχο</w:t>
      </w:r>
      <w:r>
        <w:rPr>
          <w:rFonts w:eastAsia="Times New Roman"/>
          <w:szCs w:val="24"/>
        </w:rPr>
        <w:t xml:space="preserve">υν απορίες, θα απαιτούν απαντήσεις και θα πιέζουν τους υπαλλήλους του ΕΦΚΑ για διευκρινίσεις. </w:t>
      </w:r>
    </w:p>
    <w:p w14:paraId="2320C33D" w14:textId="77777777" w:rsidR="00BC0B8E" w:rsidRDefault="00C038AA">
      <w:pPr>
        <w:spacing w:line="600" w:lineRule="auto"/>
        <w:ind w:firstLine="720"/>
        <w:jc w:val="both"/>
        <w:rPr>
          <w:rFonts w:eastAsia="Times New Roman"/>
          <w:szCs w:val="24"/>
        </w:rPr>
      </w:pPr>
      <w:r>
        <w:rPr>
          <w:rFonts w:eastAsia="Times New Roman"/>
          <w:szCs w:val="24"/>
        </w:rPr>
        <w:t>Πάντως, εξ όσων διαβάζω από τον Τύπο και από την ενημέρωση που έχω από τους ειδικούς, εκείνοι που θα κληθούν να εφαρμόσουν τη νομοθεσία αναμένουν τις απαραίτητες</w:t>
      </w:r>
      <w:r>
        <w:rPr>
          <w:rFonts w:eastAsia="Times New Roman"/>
          <w:szCs w:val="24"/>
        </w:rPr>
        <w:t xml:space="preserve"> διευκρινίσεις. Είμαι δε σίγουρη ότι αποκλείεται σε δεκαεπτά ημέρες ο ασφαλιστικός φορέας να είναι έτοιμος να λειτουργήσει πλήρως και χωρίς προβλήματα, όχι μόνο οργανωτικά και λειτουργικά αλλά και ουσιαστικά, αναφορικά με θέματα εφαρμογής της νομοθεσίας. </w:t>
      </w:r>
    </w:p>
    <w:p w14:paraId="2320C33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Πέραν όλων αυτών που ανέλυσα για τους κοινωνικά αδύναμους, δεν θα πρέπει να παραγνωρίζουμε και να ξεχνάμε πως στην πραγματικότητα </w:t>
      </w:r>
      <w:r>
        <w:rPr>
          <w:rFonts w:eastAsia="Times New Roman" w:cs="Times New Roman"/>
          <w:szCs w:val="24"/>
        </w:rPr>
        <w:lastRenderedPageBreak/>
        <w:t xml:space="preserve">η ελληνική οικονομία </w:t>
      </w:r>
      <w:r>
        <w:rPr>
          <w:rFonts w:eastAsia="Times New Roman" w:cs="Times New Roman"/>
          <w:szCs w:val="24"/>
        </w:rPr>
        <w:t>-</w:t>
      </w:r>
      <w:r>
        <w:rPr>
          <w:rFonts w:eastAsia="Times New Roman" w:cs="Times New Roman"/>
          <w:szCs w:val="24"/>
        </w:rPr>
        <w:t>και ό,τι απέμεινε από αυτή</w:t>
      </w:r>
      <w:r>
        <w:rPr>
          <w:rFonts w:eastAsia="Times New Roman" w:cs="Times New Roman"/>
          <w:szCs w:val="24"/>
        </w:rPr>
        <w:t>-</w:t>
      </w:r>
      <w:r>
        <w:rPr>
          <w:rFonts w:eastAsia="Times New Roman" w:cs="Times New Roman"/>
          <w:szCs w:val="24"/>
        </w:rPr>
        <w:t xml:space="preserve"> κινείται και υπάρχει χάρ</w:t>
      </w:r>
      <w:r>
        <w:rPr>
          <w:rFonts w:eastAsia="Times New Roman" w:cs="Times New Roman"/>
          <w:szCs w:val="24"/>
        </w:rPr>
        <w:t>ιν</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μικρομεσαί</w:t>
      </w:r>
      <w:r>
        <w:rPr>
          <w:rFonts w:eastAsia="Times New Roman" w:cs="Times New Roman"/>
          <w:szCs w:val="24"/>
        </w:rPr>
        <w:t>ων</w:t>
      </w:r>
      <w:r>
        <w:rPr>
          <w:rFonts w:eastAsia="Times New Roman" w:cs="Times New Roman"/>
          <w:szCs w:val="24"/>
        </w:rPr>
        <w:t xml:space="preserve"> επιχειρήσε</w:t>
      </w:r>
      <w:r>
        <w:rPr>
          <w:rFonts w:eastAsia="Times New Roman" w:cs="Times New Roman"/>
          <w:szCs w:val="24"/>
        </w:rPr>
        <w:t>ων</w:t>
      </w:r>
      <w:r>
        <w:rPr>
          <w:rFonts w:eastAsia="Times New Roman" w:cs="Times New Roman"/>
          <w:szCs w:val="24"/>
        </w:rPr>
        <w:t xml:space="preserve"> και τ</w:t>
      </w:r>
      <w:r>
        <w:rPr>
          <w:rFonts w:eastAsia="Times New Roman" w:cs="Times New Roman"/>
          <w:szCs w:val="24"/>
        </w:rPr>
        <w:t>ων</w:t>
      </w:r>
      <w:r>
        <w:rPr>
          <w:rFonts w:eastAsia="Times New Roman" w:cs="Times New Roman"/>
          <w:szCs w:val="24"/>
        </w:rPr>
        <w:t xml:space="preserve"> ελεύθερ</w:t>
      </w:r>
      <w:r>
        <w:rPr>
          <w:rFonts w:eastAsia="Times New Roman" w:cs="Times New Roman"/>
          <w:szCs w:val="24"/>
        </w:rPr>
        <w:t>ων</w:t>
      </w:r>
      <w:r>
        <w:rPr>
          <w:rFonts w:eastAsia="Times New Roman" w:cs="Times New Roman"/>
          <w:szCs w:val="24"/>
        </w:rPr>
        <w:t xml:space="preserve"> ε</w:t>
      </w:r>
      <w:r>
        <w:rPr>
          <w:rFonts w:eastAsia="Times New Roman" w:cs="Times New Roman"/>
          <w:szCs w:val="24"/>
        </w:rPr>
        <w:t>παγγελματ</w:t>
      </w:r>
      <w:r>
        <w:rPr>
          <w:rFonts w:eastAsia="Times New Roman" w:cs="Times New Roman"/>
          <w:szCs w:val="24"/>
        </w:rPr>
        <w:t>ιών</w:t>
      </w:r>
      <w:r>
        <w:rPr>
          <w:rFonts w:eastAsia="Times New Roman" w:cs="Times New Roman"/>
          <w:szCs w:val="24"/>
        </w:rPr>
        <w:t xml:space="preserve">. </w:t>
      </w:r>
    </w:p>
    <w:p w14:paraId="2320C33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νομοσχέδιο, λοιπόν, προβλέπει σαφώς ότι από 1-1-2017 και με βάση το νέο ασφαλιστικό, όλοι οι ελεύθεροι επαγγελματίες, οι αυτοαπασχολούμενοι αλλά και οι αγρότες, θα υποχρεούνται να καταβάλλουν κάθε μήνα πλέον τις ασφαλιστικές τους εισφορές</w:t>
      </w:r>
      <w:r>
        <w:rPr>
          <w:rFonts w:eastAsia="Times New Roman" w:cs="Times New Roman"/>
          <w:szCs w:val="24"/>
        </w:rPr>
        <w:t xml:space="preserve">. Να θυμίσω σε αυτό το σημείο ότι πολλοί πληρώνουν κάθε δίμηνο, ενώ άλλες κατηγορίες πληρώνουν μία φορά τον χρόνο. Επομένως η αλλαγή είναι πραγματικά μεγάλη. </w:t>
      </w:r>
    </w:p>
    <w:p w14:paraId="2320C34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δεν αναφέρομαι κυρίως στη δυσκολία ενός επαγγελματία να κάνει τους απαραίτητους οικονομικούς </w:t>
      </w:r>
      <w:r>
        <w:rPr>
          <w:rFonts w:eastAsia="Times New Roman" w:cs="Times New Roman"/>
          <w:szCs w:val="24"/>
        </w:rPr>
        <w:t>χειρισμούς, ώστε να μπορεί κάθε μήνα πια να έχει το ποσό που χρειάζεται για τις εισφορές του. Το βασικό πρόβλημα έγκειται στο ότι σε περίπτωση καθυστερήσεως ή μερικής καταβολής, θα αρχίσουν κάθε μήνα να τρέχουν προσαυξήσεις και τόκοι. Μάλιστα, αυτή η φαινο</w:t>
      </w:r>
      <w:r>
        <w:rPr>
          <w:rFonts w:eastAsia="Times New Roman" w:cs="Times New Roman"/>
          <w:szCs w:val="24"/>
        </w:rPr>
        <w:t xml:space="preserve">μενικά μικρή αλλαγή, σε σχέση με τις τεράστιες που </w:t>
      </w:r>
      <w:r>
        <w:rPr>
          <w:rFonts w:eastAsia="Times New Roman" w:cs="Times New Roman"/>
          <w:szCs w:val="24"/>
        </w:rPr>
        <w:lastRenderedPageBreak/>
        <w:t xml:space="preserve">βιώνουμε καθημερινά, είναι ήδη δεδομένο ότι θα προκαλέσει μεγάλες συνέπειες. </w:t>
      </w:r>
    </w:p>
    <w:p w14:paraId="2320C34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για του λόγου το αληθές, το Γενικό Λογιστήριο του Κράτους αναμένει αύξηση εσόδων από το γεγονός ότι οι επαγγελματίες θα αδυ</w:t>
      </w:r>
      <w:r>
        <w:rPr>
          <w:rFonts w:eastAsia="Times New Roman" w:cs="Times New Roman"/>
          <w:szCs w:val="24"/>
        </w:rPr>
        <w:t>νατούν να πληρώσουν στην ώρα τους κάθε μήνα, γιατί θα υπάρχει μηνιαία επιβολή προσαυξήσεων και τόκων στις μη εμπρόθεσμα καταβληθείσες ασφαλιστικές εισφορές. Όμως, δεν θα πρέπει να ξεχνάμε ότι τα τελευταία πέντε με έξι χρόνια οι ελεύθεροι επαγγελματίες έχου</w:t>
      </w:r>
      <w:r>
        <w:rPr>
          <w:rFonts w:eastAsia="Times New Roman" w:cs="Times New Roman"/>
          <w:szCs w:val="24"/>
        </w:rPr>
        <w:t xml:space="preserve">ν επωμισθεί ένα μεγάλο κομμάτι της οικονομικής κατάρρευσης στους τζίρους τους και τελικά απειλείται κάθε χρόνο η ίδια η εργασιακή τους επιβίωση. </w:t>
      </w:r>
    </w:p>
    <w:p w14:paraId="2320C34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Μάλιστα, ένα από τα σταθερά αιτήματα πολλών επαγγελματικών οργανώσεων είναι να υπάρξει πάγωμα των οφειλόμενων </w:t>
      </w:r>
      <w:r>
        <w:rPr>
          <w:rFonts w:eastAsia="Times New Roman" w:cs="Times New Roman"/>
          <w:szCs w:val="24"/>
        </w:rPr>
        <w:t xml:space="preserve">εισφορών μέχρι σήμερα, ώστε να μπορέσουν οι ελεύθεροι επαγγελματίες να αρχίσουν να καταβάλλουν τις τρέχουσες εισφορές τους. </w:t>
      </w:r>
    </w:p>
    <w:p w14:paraId="2320C34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Επειδή, όμως, μέχρι σήμερα δεν έχει αναληφθεί κα</w:t>
      </w:r>
      <w:r>
        <w:rPr>
          <w:rFonts w:eastAsia="Times New Roman" w:cs="Times New Roman"/>
          <w:szCs w:val="24"/>
        </w:rPr>
        <w:t>μ</w:t>
      </w:r>
      <w:r>
        <w:rPr>
          <w:rFonts w:eastAsia="Times New Roman" w:cs="Times New Roman"/>
          <w:szCs w:val="24"/>
        </w:rPr>
        <w:t>μιά νομοθετική πρωτοβουλία σε αυτή την κατεύθυνση, δυστυχώς -και δεν θέλω να γίνω προάγγελος κακών- θεωρώ δεδομένο ότι πολύ μεγάλος αριθμός των ελευθέρων επαγγελματιών δεν θα μπορεί να πληρώσει στην ώρα του κάθε μήνα και τελικώς θα δούμε να εκτοξεύονται οι</w:t>
      </w:r>
      <w:r>
        <w:rPr>
          <w:rFonts w:eastAsia="Times New Roman" w:cs="Times New Roman"/>
          <w:szCs w:val="24"/>
        </w:rPr>
        <w:t xml:space="preserve"> προσαυξήσεις και να καταρρέουν τα αναμενόμενα έσοδα του ΕΦΚΑ.</w:t>
      </w:r>
    </w:p>
    <w:p w14:paraId="2320C34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Τέλος, αναφορικά με την τροπολογία με γενικό αριθμό 796, η οποία αφορά την εξαγγελία του κυρίου Πρωθυπουργού για τη δήθεν δέκατη τρίτη σύνταξη, θεωρούμε, κα</w:t>
      </w:r>
      <w:r>
        <w:rPr>
          <w:rFonts w:eastAsia="Times New Roman" w:cs="Times New Roman"/>
          <w:szCs w:val="24"/>
        </w:rPr>
        <w:t>τ’ αρχάς</w:t>
      </w:r>
      <w:r>
        <w:rPr>
          <w:rFonts w:eastAsia="Times New Roman" w:cs="Times New Roman"/>
          <w:szCs w:val="24"/>
        </w:rPr>
        <w:t>,</w:t>
      </w:r>
      <w:r>
        <w:rPr>
          <w:rFonts w:eastAsia="Times New Roman" w:cs="Times New Roman"/>
          <w:szCs w:val="24"/>
        </w:rPr>
        <w:t xml:space="preserve"> ότι καλό είναι να αποκαθίστ</w:t>
      </w:r>
      <w:r>
        <w:rPr>
          <w:rFonts w:eastAsia="Times New Roman" w:cs="Times New Roman"/>
          <w:szCs w:val="24"/>
        </w:rPr>
        <w:t xml:space="preserve">ανται οι αδικίες και ειδικά οι αδικίες που έχουν υποστεί οι πιο αδύναμοι συνάνθρωποί μας, όπως είναι ο χαμηλοσυνταξιούχοι. Όμως, είναι σαφές ότι συνολικά το παρόν νομοσχέδιο δεν μπορεί να λύσει ουσιαστικά ζητήματα, όπως τη </w:t>
      </w:r>
      <w:r>
        <w:rPr>
          <w:rFonts w:eastAsia="Times New Roman" w:cs="Times New Roman"/>
          <w:szCs w:val="24"/>
        </w:rPr>
        <w:lastRenderedPageBreak/>
        <w:t>χρόνο με τον χρόνο αύξηση των φτω</w:t>
      </w:r>
      <w:r>
        <w:rPr>
          <w:rFonts w:eastAsia="Times New Roman" w:cs="Times New Roman"/>
          <w:szCs w:val="24"/>
        </w:rPr>
        <w:t>χών και περιθωριοποιημένων Ελλήνων και την καθημερινή τους πάλη για επιβίωση. Γι’ αυτό</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το νομοσχέδιο αρκείται στη διαχείρισης της μίζερης κατάστασης. </w:t>
      </w:r>
    </w:p>
    <w:p w14:paraId="2320C34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Στη χώρα μας τα τελευταία χρόνια είναι εξαιρετικά θλιβερά τα νούμερα που αποτυπώνονται, όπως</w:t>
      </w:r>
      <w:r>
        <w:rPr>
          <w:rFonts w:eastAsia="Times New Roman" w:cs="Times New Roman"/>
          <w:szCs w:val="24"/>
        </w:rPr>
        <w:t xml:space="preserve"> η σκληρή πραγματικότητα του 3,8% των συνανθρώπων μας να ζουν σε συνθήκες φτώχειας και κοινωνικού αποκλεισμού. Και αντίστοιχα τρομακτικά είναι τα νούμερα για την παιδική φτώχεια στην Ελλάδα. Η εικόνα αυτή μας θλίβει όλους. Όμως, δεν αρκούν πια η συμπόνια, </w:t>
      </w:r>
      <w:r>
        <w:rPr>
          <w:rFonts w:eastAsia="Times New Roman" w:cs="Times New Roman"/>
          <w:szCs w:val="24"/>
        </w:rPr>
        <w:t xml:space="preserve">η θλίψη και τα δάκρυα για όσα συμβαίνουν γύρω μας. Οφείλουμε όλοι να περάσουμε από τη θεωρία και τα λόγια στην ουσιαστική πράξη και να κάνουμε πράξη την αλλαγή την οποία όλοι βλέπουμε ότι απαιτείται. </w:t>
      </w:r>
    </w:p>
    <w:p w14:paraId="2320C34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χώρα μας και ο λαός μας απαιτούν κάθετες τομές στο σύ</w:t>
      </w:r>
      <w:r>
        <w:rPr>
          <w:rFonts w:eastAsia="Times New Roman" w:cs="Times New Roman"/>
          <w:szCs w:val="24"/>
        </w:rPr>
        <w:t xml:space="preserve">στημα και μια διαφορετική και τίμια προσέγγιση των προβλημάτων. Μόνο τότε θα </w:t>
      </w:r>
      <w:r>
        <w:rPr>
          <w:rFonts w:eastAsia="Times New Roman" w:cs="Times New Roman"/>
          <w:szCs w:val="24"/>
        </w:rPr>
        <w:lastRenderedPageBreak/>
        <w:t>μπορούμε να μιλήσουμε για πραγματική αντιμετώπιση της φτώχειας, της εξαθλίωσης και των τεράστιων δυσκολιών που βιώνει κάθε μέρα η Ελληνίδα και ο Έλληνας.</w:t>
      </w:r>
    </w:p>
    <w:p w14:paraId="2320C34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w:t>
      </w:r>
    </w:p>
    <w:p w14:paraId="2320C34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w:t>
      </w:r>
      <w:r>
        <w:rPr>
          <w:rFonts w:eastAsia="Times New Roman" w:cs="Times New Roman"/>
          <w:szCs w:val="24"/>
        </w:rPr>
        <w:t xml:space="preserve"> Ολοκληρώσαμε με τους εισηγητές και τους αγορητές.</w:t>
      </w:r>
    </w:p>
    <w:p w14:paraId="2320C34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Καλείται στο Βήμα η κυρία Υπουργός.</w:t>
      </w:r>
    </w:p>
    <w:p w14:paraId="2320C34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320C34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Δύο είναι τα θέματα που </w:t>
      </w:r>
      <w:r>
        <w:rPr>
          <w:rFonts w:eastAsia="Times New Roman" w:cs="Times New Roman"/>
          <w:szCs w:val="24"/>
        </w:rPr>
        <w:t>συζητάμε σήμερα. Συζητάμε πολιτικές κοινωνικών παροχών</w:t>
      </w:r>
      <w:r>
        <w:rPr>
          <w:rFonts w:eastAsia="Times New Roman" w:cs="Times New Roman"/>
          <w:szCs w:val="24"/>
        </w:rPr>
        <w:t>,</w:t>
      </w:r>
      <w:r>
        <w:rPr>
          <w:rFonts w:eastAsia="Times New Roman" w:cs="Times New Roman"/>
          <w:szCs w:val="24"/>
        </w:rPr>
        <w:t xml:space="preserve"> οι οποίες υπάρχουν μέσα στο συγκεκριμένο νομοσχέδιο. Είναι το άρθρο 22 με το κοινωνικό εισόδημα αλληλεγγύης, η τροπολογία για τις συντάξεις και συγκεκριμένες τροπολογίες. Και από την άλλη </w:t>
      </w:r>
      <w:r>
        <w:rPr>
          <w:rFonts w:eastAsia="Times New Roman" w:cs="Times New Roman"/>
          <w:szCs w:val="24"/>
        </w:rPr>
        <w:lastRenderedPageBreak/>
        <w:t>συζητάμε ένα</w:t>
      </w:r>
      <w:r>
        <w:rPr>
          <w:rFonts w:eastAsia="Times New Roman" w:cs="Times New Roman"/>
          <w:szCs w:val="24"/>
        </w:rPr>
        <w:t xml:space="preserve"> εργαλείο, τον μηχανισμό, ο οποίος δεν ασκεί πολιτικές, απλά ταξινομεί τα δεδομένα των πολιτικών με διαφανή και καθαρό τρόπο, </w:t>
      </w:r>
      <w:proofErr w:type="spellStart"/>
      <w:r>
        <w:rPr>
          <w:rFonts w:eastAsia="Times New Roman" w:cs="Times New Roman"/>
          <w:szCs w:val="24"/>
        </w:rPr>
        <w:t>προσβάσιμο</w:t>
      </w:r>
      <w:proofErr w:type="spellEnd"/>
      <w:r>
        <w:rPr>
          <w:rFonts w:eastAsia="Times New Roman" w:cs="Times New Roman"/>
          <w:szCs w:val="24"/>
        </w:rPr>
        <w:t xml:space="preserve"> στον κάθε πολίτη και με διαφάνεια.</w:t>
      </w:r>
    </w:p>
    <w:p w14:paraId="2320C34C"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Θα ήθελα να μιλήσω λίγο για την ιστορία των πολιτικών και για την πολλή φασαρία που </w:t>
      </w:r>
      <w:r>
        <w:rPr>
          <w:rFonts w:eastAsia="Times New Roman" w:cs="Times New Roman"/>
          <w:szCs w:val="24"/>
        </w:rPr>
        <w:t xml:space="preserve">γίνεται για την ενίσχυση των χαμηλοσυνταξιούχων. Ακούστε. Με ρώτησε ο </w:t>
      </w:r>
      <w:r>
        <w:rPr>
          <w:rFonts w:eastAsia="Times New Roman" w:cs="Times New Roman"/>
          <w:szCs w:val="24"/>
        </w:rPr>
        <w:t>ε</w:t>
      </w:r>
      <w:r>
        <w:rPr>
          <w:rFonts w:eastAsia="Times New Roman" w:cs="Times New Roman"/>
          <w:szCs w:val="24"/>
        </w:rPr>
        <w:t>ισηγητής της Νέας Δημοκρατίας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ελικά μειώσατε τη φτώχεια; Τι κάνατε εσείς με τις διαφορετικές κοινωνικές πολιτικές από μας»</w:t>
      </w:r>
      <w:r>
        <w:rPr>
          <w:rFonts w:eastAsia="Times New Roman" w:cs="Times New Roman"/>
          <w:szCs w:val="24"/>
        </w:rPr>
        <w:t xml:space="preserve">; </w:t>
      </w:r>
    </w:p>
    <w:p w14:paraId="2320C34D"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Ξέρετε πολύ καλά ότι τα στοιχεία που έχουμε για τη φτώχει</w:t>
      </w:r>
      <w:r>
        <w:rPr>
          <w:rFonts w:eastAsia="Times New Roman" w:cs="Times New Roman"/>
          <w:szCs w:val="24"/>
        </w:rPr>
        <w:t xml:space="preserve">α από τη </w:t>
      </w:r>
      <w:r>
        <w:rPr>
          <w:rFonts w:eastAsia="Times New Roman" w:cs="Times New Roman"/>
          <w:szCs w:val="24"/>
          <w:lang w:val="en-US"/>
        </w:rPr>
        <w:t>EUROSTAT</w:t>
      </w:r>
      <w:r>
        <w:rPr>
          <w:rFonts w:eastAsia="Times New Roman" w:cs="Times New Roman"/>
          <w:szCs w:val="24"/>
        </w:rPr>
        <w:t xml:space="preserve"> είναι του 2014, όταν ακριβώς παραδώσατε την </w:t>
      </w:r>
      <w:r>
        <w:rPr>
          <w:rFonts w:eastAsia="Times New Roman" w:cs="Times New Roman"/>
          <w:szCs w:val="24"/>
        </w:rPr>
        <w:t>κ</w:t>
      </w:r>
      <w:r>
        <w:rPr>
          <w:rFonts w:eastAsia="Times New Roman" w:cs="Times New Roman"/>
          <w:szCs w:val="24"/>
        </w:rPr>
        <w:t>υβέρνηση. Δυστυχώς τα στοιχεία είναι συντριπτικά. Ήμασταν τελευταίοι –και είμαστε ακόμα, διότι αυτό δεν άλλαξε- στα οικογενειακά επιδόματα στην Ευρώπη. Μιλάμε για ένα 0,4%. Είμαστε τελευταίοι μ</w:t>
      </w:r>
      <w:r>
        <w:rPr>
          <w:rFonts w:eastAsia="Times New Roman" w:cs="Times New Roman"/>
          <w:szCs w:val="24"/>
        </w:rPr>
        <w:t xml:space="preserve">έσα στην Ευρώπη των είκοσι </w:t>
      </w:r>
      <w:r>
        <w:rPr>
          <w:rFonts w:eastAsia="Times New Roman" w:cs="Times New Roman"/>
          <w:szCs w:val="24"/>
        </w:rPr>
        <w:lastRenderedPageBreak/>
        <w:t xml:space="preserve">οκτώ. Δίνουμε 2,1% του ΑΕΠ για τις κοινωνικές πολιτικές, για όλη την κοινωνική προστασία. </w:t>
      </w:r>
    </w:p>
    <w:p w14:paraId="2320C34E"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Αυτό παραλάβαμε. Ήμασταν σχεδόν από τους τελευταίους στην Ευρώπη. Τι έκανε η Ευρώπη όλα αυτά τα χρόνια από το 2014 μέχρι </w:t>
      </w:r>
      <w:r>
        <w:rPr>
          <w:rFonts w:eastAsia="Times New Roman" w:cs="Times New Roman"/>
          <w:szCs w:val="24"/>
        </w:rPr>
        <w:t>σήμερα</w:t>
      </w:r>
      <w:r>
        <w:rPr>
          <w:rFonts w:eastAsia="Times New Roman" w:cs="Times New Roman"/>
          <w:szCs w:val="24"/>
        </w:rPr>
        <w:t>; Έβαλε στό</w:t>
      </w:r>
      <w:r>
        <w:rPr>
          <w:rFonts w:eastAsia="Times New Roman" w:cs="Times New Roman"/>
          <w:szCs w:val="24"/>
        </w:rPr>
        <w:t>χους για την εξαφάνιση της ακραίας φτώχειας, της ανεργίας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Τι έχει συμβεί σήμερα; Σήμερα έχουμε την αξιολόγηση των πολιτικών της Ευρώπης τον Ιούνιο του 2016 σε όλον τον ευρωπαϊκό χώρο. Τι λέει η </w:t>
      </w:r>
      <w:r>
        <w:rPr>
          <w:rFonts w:eastAsia="Times New Roman" w:cs="Times New Roman"/>
          <w:szCs w:val="24"/>
          <w:lang w:val="en-US"/>
        </w:rPr>
        <w:t>EUROSTAT</w:t>
      </w:r>
      <w:r>
        <w:rPr>
          <w:rFonts w:eastAsia="Times New Roman" w:cs="Times New Roman"/>
          <w:szCs w:val="24"/>
        </w:rPr>
        <w:t>, λοιπόν; Λέει ότι όλοι οι δείκτες απέτυχαν σε</w:t>
      </w:r>
      <w:r>
        <w:rPr>
          <w:rFonts w:eastAsia="Times New Roman" w:cs="Times New Roman"/>
          <w:szCs w:val="24"/>
        </w:rPr>
        <w:t xml:space="preserve"> όλη την Ευρώπη. Τίποτα</w:t>
      </w:r>
      <w:r>
        <w:rPr>
          <w:rFonts w:eastAsia="Times New Roman" w:cs="Times New Roman"/>
          <w:szCs w:val="24"/>
        </w:rPr>
        <w:t>,</w:t>
      </w:r>
      <w:r>
        <w:rPr>
          <w:rFonts w:eastAsia="Times New Roman" w:cs="Times New Roman"/>
          <w:szCs w:val="24"/>
        </w:rPr>
        <w:t xml:space="preserve"> απ’ όλα όσα είχε βάλει σαν στόχους</w:t>
      </w:r>
      <w:r>
        <w:rPr>
          <w:rFonts w:eastAsia="Times New Roman" w:cs="Times New Roman"/>
          <w:szCs w:val="24"/>
        </w:rPr>
        <w:t>,</w:t>
      </w:r>
      <w:r>
        <w:rPr>
          <w:rFonts w:eastAsia="Times New Roman" w:cs="Times New Roman"/>
          <w:szCs w:val="24"/>
        </w:rPr>
        <w:t xml:space="preserve"> δεν υλοποιήθηκε. </w:t>
      </w:r>
    </w:p>
    <w:p w14:paraId="2320C34F"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Υπάρχει τώρα εδώ ένα μεγάλο πρόβλημα, όταν γίνεται όλη αυτή η αντιπαράθεση για τα 450 εκατομμύρια ευρώ κοινωνικό μέρισμα που βγήκε η προηγούμενη κυβέρνηση και πώς τα έδωσε και μ</w:t>
      </w:r>
      <w:r>
        <w:rPr>
          <w:rFonts w:eastAsia="Times New Roman" w:cs="Times New Roman"/>
          <w:szCs w:val="24"/>
        </w:rPr>
        <w:t>ε τα 600 εκατομμύρια ευρώ…</w:t>
      </w:r>
    </w:p>
    <w:p w14:paraId="2320C350"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αν δεν με ακούτε, δεν θα μπορέσετε να μου απαντήσετε. </w:t>
      </w:r>
    </w:p>
    <w:p w14:paraId="2320C351"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Γελάει με κατανόηση ο κ. </w:t>
      </w:r>
      <w:proofErr w:type="spellStart"/>
      <w:r>
        <w:rPr>
          <w:rFonts w:eastAsia="Times New Roman" w:cs="Times New Roman"/>
          <w:szCs w:val="24"/>
        </w:rPr>
        <w:t>Κατσώτης</w:t>
      </w:r>
      <w:proofErr w:type="spellEnd"/>
      <w:r>
        <w:rPr>
          <w:rFonts w:eastAsia="Times New Roman" w:cs="Times New Roman"/>
          <w:szCs w:val="24"/>
        </w:rPr>
        <w:t xml:space="preserve">. Του </w:t>
      </w:r>
      <w:proofErr w:type="spellStart"/>
      <w:r>
        <w:rPr>
          <w:rFonts w:eastAsia="Times New Roman" w:cs="Times New Roman"/>
          <w:szCs w:val="24"/>
        </w:rPr>
        <w:t>επεφυλάχθη</w:t>
      </w:r>
      <w:proofErr w:type="spellEnd"/>
      <w:r>
        <w:rPr>
          <w:rFonts w:eastAsia="Times New Roman" w:cs="Times New Roman"/>
          <w:szCs w:val="24"/>
        </w:rPr>
        <w:t xml:space="preserve"> και εκείνου προνομιακή….</w:t>
      </w:r>
    </w:p>
    <w:p w14:paraId="2320C352"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 xml:space="preserve">): </w:t>
      </w:r>
      <w:r>
        <w:rPr>
          <w:rFonts w:eastAsia="Times New Roman" w:cs="Times New Roman"/>
          <w:szCs w:val="24"/>
        </w:rPr>
        <w:t>Τα σχόλια αφήστε τα για το Προεδρείο, κυρία Υπουργέ</w:t>
      </w:r>
      <w:r>
        <w:rPr>
          <w:rFonts w:eastAsia="Times New Roman" w:cs="Times New Roman"/>
          <w:szCs w:val="24"/>
        </w:rPr>
        <w:t>, σας παρακαλώ.</w:t>
      </w:r>
    </w:p>
    <w:p w14:paraId="2320C353"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Λέω, λοιπόν, ότι τα 450 εκατομμύρια ευρώ είναι τελείως διαφορετική υπόθεση, γιατί δεν αφορούσαν τους συνταξιούχους αλλά τρεις κατηγορίες πολιτών</w:t>
      </w:r>
      <w:r>
        <w:rPr>
          <w:rFonts w:eastAsia="Times New Roman" w:cs="Times New Roman"/>
          <w:szCs w:val="24"/>
        </w:rPr>
        <w:t xml:space="preserve">. Αφορούσε, πρώτον, όσα άτομα είχαν </w:t>
      </w:r>
      <w:r>
        <w:rPr>
          <w:rFonts w:eastAsia="Times New Roman" w:cs="Times New Roman"/>
          <w:szCs w:val="24"/>
        </w:rPr>
        <w:t xml:space="preserve">εισόδημα </w:t>
      </w:r>
      <w:r>
        <w:rPr>
          <w:rFonts w:eastAsia="Times New Roman" w:cs="Times New Roman"/>
          <w:szCs w:val="24"/>
        </w:rPr>
        <w:t>μέχρι 6.000 ευρώ τον χρόνο, δηλαδή αυτούς πράγματι που βρίσκονται στην ακραία φτώχεια, δεύτερον</w:t>
      </w:r>
      <w:r>
        <w:rPr>
          <w:rFonts w:eastAsia="Times New Roman" w:cs="Times New Roman"/>
          <w:szCs w:val="24"/>
        </w:rPr>
        <w:t>,</w:t>
      </w:r>
      <w:r>
        <w:rPr>
          <w:rFonts w:eastAsia="Times New Roman" w:cs="Times New Roman"/>
          <w:szCs w:val="24"/>
        </w:rPr>
        <w:t xml:space="preserve"> όλους τους ένστολους –μιλάμε για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πρόσωπα με 500 ευρώ </w:t>
      </w:r>
      <w:r>
        <w:rPr>
          <w:rFonts w:eastAsia="Times New Roman" w:cs="Times New Roman"/>
          <w:szCs w:val="24"/>
        </w:rPr>
        <w:lastRenderedPageBreak/>
        <w:t>τον μήνα- και, τρίτον, τους μακροχρόνι</w:t>
      </w:r>
      <w:r>
        <w:rPr>
          <w:rFonts w:eastAsia="Times New Roman" w:cs="Times New Roman"/>
          <w:szCs w:val="24"/>
        </w:rPr>
        <w:t>α άνεργους, των οποίων δεν έχω βρει εδώ το νούμερο.</w:t>
      </w:r>
    </w:p>
    <w:p w14:paraId="2320C354"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Άρα τα 100 εκατομμύρια ευρώ από τα 450 εκατομμύρια ευρώ δόθηκαν στους ένστολους. Όσον αφορά τα υπόλοιπα, σας είπα πώς μοιράστηκαν. Αυτά είναι. </w:t>
      </w:r>
    </w:p>
    <w:p w14:paraId="2320C355"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Έγινε και ένα άλλο μεγάλο λάθος. Εδώ είναι και η μεγάλη διαφ</w:t>
      </w:r>
      <w:r>
        <w:rPr>
          <w:rFonts w:eastAsia="Times New Roman" w:cs="Times New Roman"/>
          <w:szCs w:val="24"/>
        </w:rPr>
        <w:t xml:space="preserve">ορά με μας. Εμείς τα 630 εκατομμύρια ευρώ τα έχουμε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του ΦΠΑ, της φοροδιαφυγής, της φοροκλοπής, της διαφθοράς,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Αυτά τα χρήματα μαζεύτηκαν το 2016 και αποδίδονται το 2016.</w:t>
      </w:r>
    </w:p>
    <w:p w14:paraId="2320C35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w:t>
      </w:r>
      <w:r>
        <w:rPr>
          <w:rFonts w:eastAsia="Times New Roman" w:cs="Times New Roman"/>
          <w:szCs w:val="24"/>
        </w:rPr>
        <w:t xml:space="preserve">ρόεδρος της Βουλής κ. </w:t>
      </w:r>
      <w:r w:rsidRPr="007A5589">
        <w:rPr>
          <w:rFonts w:eastAsia="Times New Roman" w:cs="Times New Roman"/>
          <w:b/>
          <w:szCs w:val="24"/>
        </w:rPr>
        <w:t>ΑΝΑΣΤΑΣΙΟΣ ΚΟΥΡΑΚΗΣ</w:t>
      </w:r>
      <w:r>
        <w:rPr>
          <w:rFonts w:eastAsia="Times New Roman" w:cs="Times New Roman"/>
          <w:szCs w:val="24"/>
        </w:rPr>
        <w:t>)</w:t>
      </w:r>
    </w:p>
    <w:p w14:paraId="2320C35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Τι έκανε η τότε </w:t>
      </w:r>
      <w:r>
        <w:rPr>
          <w:rFonts w:eastAsia="Times New Roman" w:cs="Times New Roman"/>
          <w:szCs w:val="24"/>
        </w:rPr>
        <w:t>κ</w:t>
      </w:r>
      <w:r>
        <w:rPr>
          <w:rFonts w:eastAsia="Times New Roman" w:cs="Times New Roman"/>
          <w:szCs w:val="24"/>
        </w:rPr>
        <w:t xml:space="preserve">υβέρνηση; Πήρε από το πρωτογενές πλεόνασμα που είχε υποσχεθεί αρχές Μαρτίου –βλέποντας ότι έρχονται εκλογές αργά ή </w:t>
      </w:r>
      <w:r>
        <w:rPr>
          <w:rFonts w:eastAsia="Times New Roman" w:cs="Times New Roman"/>
          <w:szCs w:val="24"/>
        </w:rPr>
        <w:lastRenderedPageBreak/>
        <w:t>γρήγορα το 2014- 450 εκατομμύρια ευρώ. Αυτά αφαιρέθηκαν από το πρωτογενές πλεόνασ</w:t>
      </w:r>
      <w:r>
        <w:rPr>
          <w:rFonts w:eastAsia="Times New Roman" w:cs="Times New Roman"/>
          <w:szCs w:val="24"/>
        </w:rPr>
        <w:t>μα με αποτέλεσμα να μην μπορεί το πρωτογενές πλεόνασμα</w:t>
      </w:r>
      <w:r>
        <w:rPr>
          <w:rFonts w:eastAsia="Times New Roman" w:cs="Times New Roman"/>
          <w:szCs w:val="24"/>
        </w:rPr>
        <w:t>,</w:t>
      </w:r>
      <w:r>
        <w:rPr>
          <w:rFonts w:eastAsia="Times New Roman" w:cs="Times New Roman"/>
          <w:szCs w:val="24"/>
        </w:rPr>
        <w:t xml:space="preserve"> που είχαν υποσχεθεί</w:t>
      </w:r>
      <w:r>
        <w:rPr>
          <w:rFonts w:eastAsia="Times New Roman" w:cs="Times New Roman"/>
          <w:szCs w:val="24"/>
        </w:rPr>
        <w:t>,</w:t>
      </w:r>
      <w:r>
        <w:rPr>
          <w:rFonts w:eastAsia="Times New Roman" w:cs="Times New Roman"/>
          <w:szCs w:val="24"/>
        </w:rPr>
        <w:t xml:space="preserve"> να κλείσει. Έτσι βρήκαμε εμείς το έλλειμμα. Τόσο απλά είναι τα πράγματα. Δεν χρειάζονται δραματικοί τόνοι σ’ αυτή την Αίθουσα. Όμως, λέμε ότι αυτό είναι. </w:t>
      </w:r>
    </w:p>
    <w:p w14:paraId="2320C35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θα ήθελα να πω κ</w:t>
      </w:r>
      <w:r>
        <w:rPr>
          <w:rFonts w:eastAsia="Times New Roman" w:cs="Times New Roman"/>
          <w:szCs w:val="24"/>
        </w:rPr>
        <w:t>άτι ακόμα. Δίνουμε εμείς δέκατη τρίτη σύνταξη; Θα μπορούσες τυπικά να πεις ότι για το 1/3 των συνταξιούχων</w:t>
      </w:r>
      <w:r>
        <w:rPr>
          <w:rFonts w:eastAsia="Times New Roman" w:cs="Times New Roman"/>
          <w:szCs w:val="24"/>
        </w:rPr>
        <w:t>,</w:t>
      </w:r>
      <w:r>
        <w:rPr>
          <w:rFonts w:eastAsia="Times New Roman" w:cs="Times New Roman"/>
          <w:szCs w:val="24"/>
        </w:rPr>
        <w:t xml:space="preserve"> που θα πάρουν αυτό το επίδομα τώρα, δηλαδή πεντακόσιες χιλιάδες, είναι υπολογισμένο περίπου αυτό που θα έπαιρναν ως δέκατη τρίτη σύνταξη. Δεν είναι </w:t>
      </w:r>
      <w:r>
        <w:rPr>
          <w:rFonts w:eastAsia="Times New Roman" w:cs="Times New Roman"/>
          <w:szCs w:val="24"/>
        </w:rPr>
        <w:t xml:space="preserve">δέκατη τρίτη σύνταξη. Προφανώς δεν είναι θεσμοθετημένο, για να είναι δέκατη τρίτη σύνταξη. </w:t>
      </w:r>
    </w:p>
    <w:p w14:paraId="2320C3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δεν θα κάνουμε και για όλα ότι δεν είναι τίποτε. Υπάρχει μεγάλη διαφορά. Εμείς αυτό λέμε</w:t>
      </w:r>
      <w:r>
        <w:rPr>
          <w:rFonts w:eastAsia="Times New Roman" w:cs="Times New Roman"/>
          <w:szCs w:val="24"/>
        </w:rPr>
        <w:t>,</w:t>
      </w:r>
      <w:r>
        <w:rPr>
          <w:rFonts w:eastAsia="Times New Roman" w:cs="Times New Roman"/>
          <w:szCs w:val="24"/>
        </w:rPr>
        <w:t xml:space="preserve"> γι’ αυτό που κάναμε και γιατί, όταν υπάρχει </w:t>
      </w:r>
      <w:proofErr w:type="spellStart"/>
      <w:r>
        <w:rPr>
          <w:rFonts w:eastAsia="Times New Roman" w:cs="Times New Roman"/>
          <w:szCs w:val="24"/>
        </w:rPr>
        <w:t>υπεραπόδοση</w:t>
      </w:r>
      <w:proofErr w:type="spellEnd"/>
      <w:r>
        <w:rPr>
          <w:rFonts w:eastAsia="Times New Roman" w:cs="Times New Roman"/>
          <w:szCs w:val="24"/>
        </w:rPr>
        <w:t>, αμέσως τα λ</w:t>
      </w:r>
      <w:r>
        <w:rPr>
          <w:rFonts w:eastAsia="Times New Roman" w:cs="Times New Roman"/>
          <w:szCs w:val="24"/>
        </w:rPr>
        <w:t xml:space="preserve">εφτά πρέπει να δίδονται μέχρι το τέλος του </w:t>
      </w:r>
      <w:r>
        <w:rPr>
          <w:rFonts w:eastAsia="Times New Roman" w:cs="Times New Roman"/>
          <w:szCs w:val="24"/>
        </w:rPr>
        <w:lastRenderedPageBreak/>
        <w:t>χρόνου, ειδάλλως χρεώνονται στον επόμενο χρόνο και στην πραγματικότητα μετρούν και αφαιρούνται από το πρωτογενές πλεόνασμα. Καταλάβατε ποια είναι η διαφορά; Είναι μεγάλη διαφορά. Είμαστε το άσπρο με το μαύρο σε αυ</w:t>
      </w:r>
      <w:r>
        <w:rPr>
          <w:rFonts w:eastAsia="Times New Roman" w:cs="Times New Roman"/>
          <w:szCs w:val="24"/>
        </w:rPr>
        <w:t>τό το επίπεδο. Τι να κάνουμε;</w:t>
      </w:r>
    </w:p>
    <w:p w14:paraId="2320C35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Άρα είπαμε ότι είναι ένα μικρό πρώτο βήμα για τους χαμηλοσυνταξιούχους, γιατί πράγματι υπάρχει και υπόσχεση προς αυτούς και πρέπει να ξέρουν ότι πάντα θα είναι μέσα στο μυαλό μας και στη φροντίδα μας. Δεν θα αφήσουμε αυτό το θ</w:t>
      </w:r>
      <w:r>
        <w:rPr>
          <w:rFonts w:eastAsia="Times New Roman" w:cs="Times New Roman"/>
          <w:szCs w:val="24"/>
        </w:rPr>
        <w:t>έμα.</w:t>
      </w:r>
    </w:p>
    <w:p w14:paraId="2320C35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Τι είναι ο Εθνικός Μηχανισμός για την Κοινωνική Ένταξη και Συνοχή; Πράγματι, εδώ πρέπει να απαντήσω αν είναι </w:t>
      </w:r>
      <w:proofErr w:type="spellStart"/>
      <w:r>
        <w:rPr>
          <w:rFonts w:eastAsia="Times New Roman" w:cs="Times New Roman"/>
          <w:szCs w:val="24"/>
        </w:rPr>
        <w:t>μνημονιακός</w:t>
      </w:r>
      <w:proofErr w:type="spellEnd"/>
      <w:r>
        <w:rPr>
          <w:rFonts w:eastAsia="Times New Roman" w:cs="Times New Roman"/>
          <w:szCs w:val="24"/>
        </w:rPr>
        <w:t xml:space="preserve">, όπως λέει η Χρυσή Αυγή ή το ΚΚΕ. Αν κατάλαβα καλά, είπε κάποιος άλλος ότι είναι </w:t>
      </w:r>
      <w:proofErr w:type="spellStart"/>
      <w:r>
        <w:rPr>
          <w:rFonts w:eastAsia="Times New Roman" w:cs="Times New Roman"/>
          <w:szCs w:val="24"/>
        </w:rPr>
        <w:t>μνημονιακός</w:t>
      </w:r>
      <w:proofErr w:type="spellEnd"/>
      <w:r>
        <w:rPr>
          <w:rFonts w:eastAsia="Times New Roman" w:cs="Times New Roman"/>
          <w:szCs w:val="24"/>
        </w:rPr>
        <w:t>; Νομίζω πως όχι.</w:t>
      </w:r>
    </w:p>
    <w:p w14:paraId="2320C35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Προσέξτε. Είναι υποχ</w:t>
      </w:r>
      <w:r>
        <w:rPr>
          <w:rFonts w:eastAsia="Times New Roman" w:cs="Times New Roman"/>
          <w:szCs w:val="24"/>
        </w:rPr>
        <w:t xml:space="preserve">ρεωτικό εργαλείο για όλα τα κράτη-μέλη της Ευρωπαϊκής Ένωσης. Είναι ευρωπαϊκό εργαλείο. Το λέω προς το ΚΚΕ. </w:t>
      </w:r>
      <w:r>
        <w:rPr>
          <w:rFonts w:eastAsia="Times New Roman" w:cs="Times New Roman"/>
          <w:szCs w:val="24"/>
        </w:rPr>
        <w:lastRenderedPageBreak/>
        <w:t xml:space="preserve">Προφανώς είναι υποχρεωτικό, όταν παίρνεις ΕΣΠΑ. Αν πάρεις ΕΣΠΑ, πρέπει να έχεις </w:t>
      </w:r>
      <w:r>
        <w:rPr>
          <w:rFonts w:eastAsia="Times New Roman" w:cs="Times New Roman"/>
          <w:szCs w:val="24"/>
        </w:rPr>
        <w:t>μ</w:t>
      </w:r>
      <w:r>
        <w:rPr>
          <w:rFonts w:eastAsia="Times New Roman" w:cs="Times New Roman"/>
          <w:szCs w:val="24"/>
        </w:rPr>
        <w:t>ηχανισμό. Μπήκε από το 2012, γιατί η Ελλάδα δεν είχε φτιάξει τέτοιο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ηχανισμό μέχρι εκείνη τη στιγμή, αλλά δεν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Είναι για να εκταμιεύεις τα χρήματα του ΕΣΠΑ. Τι εννοούμε ΕΣΠΑ;</w:t>
      </w:r>
    </w:p>
    <w:p w14:paraId="2320C35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Με το ΕΣΠΑ εννοούμε τις δομές φτώχειας, κύριε </w:t>
      </w:r>
      <w:proofErr w:type="spellStart"/>
      <w:r>
        <w:rPr>
          <w:rFonts w:eastAsia="Times New Roman" w:cs="Times New Roman"/>
          <w:szCs w:val="24"/>
        </w:rPr>
        <w:t>Κατσώτη</w:t>
      </w:r>
      <w:proofErr w:type="spellEnd"/>
      <w:r>
        <w:rPr>
          <w:rFonts w:eastAsia="Times New Roman" w:cs="Times New Roman"/>
          <w:szCs w:val="24"/>
        </w:rPr>
        <w:t>. ΕΣΠΑ είναι οι δομές φτώχειας. Οι στέγες υποστηριζόμενης διαβίωση</w:t>
      </w:r>
      <w:r>
        <w:rPr>
          <w:rFonts w:eastAsia="Times New Roman" w:cs="Times New Roman"/>
          <w:szCs w:val="24"/>
        </w:rPr>
        <w:t>ς είναι ΕΣΠΑ. Όλα αυτά</w:t>
      </w:r>
      <w:r>
        <w:rPr>
          <w:rFonts w:eastAsia="Times New Roman" w:cs="Times New Roman"/>
          <w:szCs w:val="24"/>
        </w:rPr>
        <w:t>,</w:t>
      </w:r>
      <w:r>
        <w:rPr>
          <w:rFonts w:eastAsia="Times New Roman" w:cs="Times New Roman"/>
          <w:szCs w:val="24"/>
        </w:rPr>
        <w:t xml:space="preserve"> από τα οποία αυτή τη στιγμή ωφελείται ο λαός </w:t>
      </w:r>
      <w:r>
        <w:rPr>
          <w:rFonts w:eastAsia="Times New Roman" w:cs="Times New Roman"/>
          <w:szCs w:val="24"/>
        </w:rPr>
        <w:t>μας,</w:t>
      </w:r>
      <w:r>
        <w:rPr>
          <w:rFonts w:eastAsia="Times New Roman" w:cs="Times New Roman"/>
          <w:szCs w:val="24"/>
        </w:rPr>
        <w:t xml:space="preserve"> είναι χρήματα του ΕΣΠΑ. Αυτά τα χρήματα μέχρι το τέλος του χρόνου, αν δεν είχαμε φτιάξει και ψηφίσει τον </w:t>
      </w:r>
      <w:r>
        <w:rPr>
          <w:rFonts w:eastAsia="Times New Roman" w:cs="Times New Roman"/>
          <w:szCs w:val="24"/>
        </w:rPr>
        <w:t>μ</w:t>
      </w:r>
      <w:r>
        <w:rPr>
          <w:rFonts w:eastAsia="Times New Roman" w:cs="Times New Roman"/>
          <w:szCs w:val="24"/>
        </w:rPr>
        <w:t>ηχανισμό, δεν μπορούν να εκταμιεύονται για τη χώρα. Αυτή είναι η υποχρέωση τ</w:t>
      </w:r>
      <w:r>
        <w:rPr>
          <w:rFonts w:eastAsia="Times New Roman" w:cs="Times New Roman"/>
          <w:szCs w:val="24"/>
        </w:rPr>
        <w:t xml:space="preserve">ης χώρας. Για να εξηγούμαστε, δεν είναι </w:t>
      </w:r>
      <w:proofErr w:type="spellStart"/>
      <w:r>
        <w:rPr>
          <w:rFonts w:eastAsia="Times New Roman" w:cs="Times New Roman"/>
          <w:szCs w:val="24"/>
        </w:rPr>
        <w:t>μνημονιακή</w:t>
      </w:r>
      <w:proofErr w:type="spellEnd"/>
      <w:r>
        <w:rPr>
          <w:rFonts w:eastAsia="Times New Roman" w:cs="Times New Roman"/>
          <w:szCs w:val="24"/>
        </w:rPr>
        <w:t xml:space="preserve">. Ο καθένας μπορεί να λέει αυτό που θέλει, την πολιτική του, αλλά δεν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w:t>
      </w:r>
    </w:p>
    <w:p w14:paraId="2320C35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Τι παραλάβαμε εμείς; Το είπαν οι συνάδελφοι της Νέας Δημοκρατίας και της Δημοκρατικής Συμπαράταξης. Παραλάβα</w:t>
      </w:r>
      <w:r>
        <w:rPr>
          <w:rFonts w:eastAsia="Times New Roman" w:cs="Times New Roman"/>
          <w:szCs w:val="24"/>
        </w:rPr>
        <w:t xml:space="preserve">με μια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Σ</w:t>
      </w:r>
      <w:r>
        <w:rPr>
          <w:rFonts w:eastAsia="Times New Roman" w:cs="Times New Roman"/>
          <w:szCs w:val="24"/>
        </w:rPr>
        <w:t xml:space="preserve">τρατηγική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Έ</w:t>
      </w:r>
      <w:r>
        <w:rPr>
          <w:rFonts w:eastAsia="Times New Roman" w:cs="Times New Roman"/>
          <w:szCs w:val="24"/>
        </w:rPr>
        <w:t xml:space="preserve">νταξης και </w:t>
      </w:r>
      <w:r>
        <w:rPr>
          <w:rFonts w:eastAsia="Times New Roman" w:cs="Times New Roman"/>
          <w:szCs w:val="24"/>
        </w:rPr>
        <w:t>Σ</w:t>
      </w:r>
      <w:r>
        <w:rPr>
          <w:rFonts w:eastAsia="Times New Roman" w:cs="Times New Roman"/>
          <w:szCs w:val="24"/>
        </w:rPr>
        <w:t xml:space="preserve">υνοχής. Γιατί λέγεται έτσι; Τι είναι αυτό; Είναι οι πολιτικές που κάνει το κράτος με βάση και κάποιες πολιτικές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Ευρωπαϊκή</w:t>
      </w:r>
      <w:r>
        <w:rPr>
          <w:rFonts w:eastAsia="Times New Roman" w:cs="Times New Roman"/>
          <w:szCs w:val="24"/>
        </w:rPr>
        <w:t>ς</w:t>
      </w:r>
      <w:r>
        <w:rPr>
          <w:rFonts w:eastAsia="Times New Roman" w:cs="Times New Roman"/>
          <w:szCs w:val="24"/>
        </w:rPr>
        <w:t xml:space="preserve"> Ένωση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όπως είναι πολιτικές</w:t>
      </w:r>
      <w:r>
        <w:rPr>
          <w:rFonts w:eastAsia="Times New Roman" w:cs="Times New Roman"/>
          <w:szCs w:val="24"/>
        </w:rPr>
        <w:t xml:space="preserve"> για τη φτώχεια, για την ανεργία, για την παιδική φτ</w:t>
      </w:r>
      <w:r>
        <w:rPr>
          <w:rFonts w:eastAsia="Times New Roman" w:cs="Times New Roman"/>
          <w:szCs w:val="24"/>
        </w:rPr>
        <w:t>ώχεια κ.λπ., εξειδικευμένες στην Ελλάδα. Τι θέλεις εσύ ακριβώς να κάνεις; Είναι οι πολιτικές, πράγματι, για την κοινωνική προστασία.</w:t>
      </w:r>
    </w:p>
    <w:p w14:paraId="2320C35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Παραλάβαμε, λοιπόν, αυτό το σχέδιο το 2014 που έληγε, γιατί έπρεπε να είναι από τις αρχές του 2012. Το ξέρετε όλοι. Έπρεπε </w:t>
      </w:r>
      <w:r>
        <w:rPr>
          <w:rFonts w:eastAsia="Times New Roman" w:cs="Times New Roman"/>
          <w:szCs w:val="24"/>
        </w:rPr>
        <w:t xml:space="preserve">να το αναθεωρήσουμε και με βάση τις απόψεις μας, αλλά και με βάση την εξειδίκευση που έγινε στις περιφέρειες. Το αναθεωρήσαμε το 2015. Εγκρίθηκε τον Σεπτέμβριο του 2015. Από τον Σεπτέμβριο του 2015 μέχρι τον Ιούνιο του 2016 φτιάξαμε τον </w:t>
      </w:r>
      <w:r>
        <w:rPr>
          <w:rFonts w:eastAsia="Times New Roman" w:cs="Times New Roman"/>
          <w:szCs w:val="24"/>
        </w:rPr>
        <w:t>μ</w:t>
      </w:r>
      <w:r>
        <w:rPr>
          <w:rFonts w:eastAsia="Times New Roman" w:cs="Times New Roman"/>
          <w:szCs w:val="24"/>
        </w:rPr>
        <w:t>ηχανισμό, αλλά τον</w:t>
      </w:r>
      <w:r>
        <w:rPr>
          <w:rFonts w:eastAsia="Times New Roman" w:cs="Times New Roman"/>
          <w:szCs w:val="24"/>
        </w:rPr>
        <w:t xml:space="preserve"> φτιάχναμε και με παράλληλες </w:t>
      </w:r>
      <w:r>
        <w:rPr>
          <w:rFonts w:eastAsia="Times New Roman" w:cs="Times New Roman"/>
          <w:szCs w:val="24"/>
        </w:rPr>
        <w:lastRenderedPageBreak/>
        <w:t xml:space="preserve">δράσεις που ψηφίζονταν μέσα στη Βουλή. Τα </w:t>
      </w:r>
      <w:r>
        <w:rPr>
          <w:rFonts w:eastAsia="Times New Roman" w:cs="Times New Roman"/>
          <w:szCs w:val="24"/>
        </w:rPr>
        <w:t>κέντρα κοινότητας</w:t>
      </w:r>
      <w:r>
        <w:rPr>
          <w:rFonts w:eastAsia="Times New Roman" w:cs="Times New Roman"/>
          <w:szCs w:val="24"/>
        </w:rPr>
        <w:t xml:space="preserve"> τα ψηφίσατε νωρίς πέρυσι. Κομμάτι του μηχανισμού ήταν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Διότι ανεξάρτητα από τα περί ανικάνων που λέτε και που προφανώς δεν τα πιστεύετε -προφανώς δεν τα πιστεύε</w:t>
      </w:r>
      <w:r>
        <w:rPr>
          <w:rFonts w:eastAsia="Times New Roman" w:cs="Times New Roman"/>
          <w:szCs w:val="24"/>
        </w:rPr>
        <w:t>τε- είμαστε οι μόνοι που κάνουμε τις μεταρρυθμίσεις για το καλό του λαού και όχι μεταρρυθμίσεις από αυτές που εννοούσατε εσείς, δηλαδή μόνο τα κοψίματα και τα μνημόνια. Αυτά δεν είναι μεταρρυθμίσεις.</w:t>
      </w:r>
    </w:p>
    <w:p w14:paraId="2320C36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Πράγματι, λοιπόν, κάνουμε μεγάλες μεταρρυθμίσεις για το </w:t>
      </w:r>
      <w:r>
        <w:rPr>
          <w:rFonts w:eastAsia="Times New Roman" w:cs="Times New Roman"/>
          <w:szCs w:val="24"/>
        </w:rPr>
        <w:t>καλό του λαού ή εκεί που νομίζουμε και ξέρετε πολύ καλά ότι είμαστε ικανοί να τις εφαρμόζουμε. Μην ξαναμπείτε σε αυτό που είπατε, όταν ψηφίζαμε τον νόμο για την ανθρωπιστική κρίση. Μας λοιδορούσε ο κ. Γεωργιάδης. Εκεί καθόμουν και μου έλεγε «ούτε σε έναν χ</w:t>
      </w:r>
      <w:r>
        <w:rPr>
          <w:rFonts w:eastAsia="Times New Roman" w:cs="Times New Roman"/>
          <w:szCs w:val="24"/>
        </w:rPr>
        <w:t>ρόνο δεν θα έχεις καταφέρει να τον εφαρμόσεις».</w:t>
      </w:r>
    </w:p>
    <w:p w14:paraId="2320C36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Τον εφαρμόσαμε σε τρεις μήνες με κάρτα αλληλεγγύης, η μόνη κάρτα η οποία έδωσε αξιοπρέπεια στους Έλληνες, σε αυτά τα στρώματα, για να μην πηγαίνουν με σακούλες, το οποίο είναι πρωτοτυπία ευρωπαϊκή.</w:t>
      </w:r>
      <w:r>
        <w:rPr>
          <w:rFonts w:eastAsia="Times New Roman" w:cs="Times New Roman"/>
          <w:szCs w:val="24"/>
        </w:rPr>
        <w:t xml:space="preserve"> </w:t>
      </w:r>
      <w:r>
        <w:rPr>
          <w:rFonts w:eastAsia="Times New Roman" w:cs="Times New Roman"/>
          <w:szCs w:val="24"/>
        </w:rPr>
        <w:t>Σήμερα όλο</w:t>
      </w:r>
      <w:r>
        <w:rPr>
          <w:rFonts w:eastAsia="Times New Roman" w:cs="Times New Roman"/>
          <w:szCs w:val="24"/>
        </w:rPr>
        <w:t xml:space="preserve">ι αναγνωρίζουν ότι αυτό δεν έχει γίνει σε κανένα κράτος. Το κάναμε σε τρεις μήνες. </w:t>
      </w:r>
    </w:p>
    <w:p w14:paraId="2320C36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Αυτά τα λέω γιατί εγώ σε τρεις μήνες, που θα υλοποιούμε όλη την ιστορία του </w:t>
      </w:r>
      <w:r>
        <w:rPr>
          <w:rFonts w:eastAsia="Times New Roman" w:cs="Times New Roman"/>
          <w:szCs w:val="24"/>
        </w:rPr>
        <w:t>μ</w:t>
      </w:r>
      <w:r>
        <w:rPr>
          <w:rFonts w:eastAsia="Times New Roman" w:cs="Times New Roman"/>
          <w:szCs w:val="24"/>
        </w:rPr>
        <w:t xml:space="preserve">ηχανισμού από πάνω μέχρι κάτω, θα έρθω εδώ να ζητήσω ξανά να ζητήσετε συγγνώμη, όπως σας ζητάω </w:t>
      </w:r>
      <w:r>
        <w:rPr>
          <w:rFonts w:eastAsia="Times New Roman" w:cs="Times New Roman"/>
          <w:szCs w:val="24"/>
        </w:rPr>
        <w:t>τώρα να ζητήσετε συγγνώμη γι</w:t>
      </w:r>
      <w:r>
        <w:rPr>
          <w:rFonts w:eastAsia="Times New Roman" w:cs="Times New Roman"/>
          <w:szCs w:val="24"/>
        </w:rPr>
        <w:t>’</w:t>
      </w:r>
      <w:r>
        <w:rPr>
          <w:rFonts w:eastAsia="Times New Roman" w:cs="Times New Roman"/>
          <w:szCs w:val="24"/>
        </w:rPr>
        <w:t xml:space="preserve"> αυτά που λέγατε για την ανθρωπιστική κρίση τότε, για το νομοσχέδιο.</w:t>
      </w:r>
    </w:p>
    <w:p w14:paraId="2320C363" w14:textId="77777777" w:rsidR="00BC0B8E" w:rsidRDefault="00C038AA">
      <w:pPr>
        <w:spacing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Ποιος θα ζητήσει συγγνώμη σε ποιον, κυρία Υπουργέ, με αυτά που λέτε; Θα τα πούμε σε λίγο. Θα διαβάσω τα αποσπάσματα που έλεγε στην πλατεία Σ</w:t>
      </w:r>
      <w:r>
        <w:rPr>
          <w:rFonts w:eastAsia="Times New Roman" w:cs="Times New Roman"/>
          <w:szCs w:val="24"/>
        </w:rPr>
        <w:t>υντάγματος ο κ. Τσίπρας. Κύριε Πετρόπουλε, θα τα διαβάσω και για εσάς που γελάτε!</w:t>
      </w:r>
    </w:p>
    <w:p w14:paraId="2320C36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Πάμε τώρα παρακάτω για να δούμε τι είναι ο </w:t>
      </w:r>
      <w:r>
        <w:rPr>
          <w:rFonts w:eastAsia="Times New Roman" w:cs="Times New Roman"/>
          <w:szCs w:val="24"/>
        </w:rPr>
        <w:t>μ</w:t>
      </w:r>
      <w:r>
        <w:rPr>
          <w:rFonts w:eastAsia="Times New Roman" w:cs="Times New Roman"/>
          <w:szCs w:val="24"/>
        </w:rPr>
        <w:t xml:space="preserve">ηχανισμός, για να μη χάνουμε και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μπάλα!</w:t>
      </w:r>
    </w:p>
    <w:p w14:paraId="2320C36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Μιλάμε για έναν </w:t>
      </w:r>
      <w:r>
        <w:rPr>
          <w:rFonts w:eastAsia="Times New Roman" w:cs="Times New Roman"/>
          <w:szCs w:val="24"/>
        </w:rPr>
        <w:t>μ</w:t>
      </w:r>
      <w:r>
        <w:rPr>
          <w:rFonts w:eastAsia="Times New Roman" w:cs="Times New Roman"/>
          <w:szCs w:val="24"/>
        </w:rPr>
        <w:t xml:space="preserve">ηχανισμό που όχι μόνο δεν τον κάνατε, αλλά και, μεταξύ μας, πιστεύω ότι δεν τον θέλετε, κατά βάση. Αυτό γιατί ο </w:t>
      </w:r>
      <w:r>
        <w:rPr>
          <w:rFonts w:eastAsia="Times New Roman" w:cs="Times New Roman"/>
          <w:szCs w:val="24"/>
        </w:rPr>
        <w:t>μ</w:t>
      </w:r>
      <w:r>
        <w:rPr>
          <w:rFonts w:eastAsia="Times New Roman" w:cs="Times New Roman"/>
          <w:szCs w:val="24"/>
        </w:rPr>
        <w:t xml:space="preserve">ηχανισμός αποκαλύπτει τα πάντα. Τίποτα δεν μπορεί να κρυφτεί όταν θα έχει γίνει ο </w:t>
      </w:r>
      <w:r>
        <w:rPr>
          <w:rFonts w:eastAsia="Times New Roman" w:cs="Times New Roman"/>
          <w:szCs w:val="24"/>
        </w:rPr>
        <w:t>μ</w:t>
      </w:r>
      <w:r>
        <w:rPr>
          <w:rFonts w:eastAsia="Times New Roman" w:cs="Times New Roman"/>
          <w:szCs w:val="24"/>
        </w:rPr>
        <w:t xml:space="preserve">ηχανισμός, ούτε τα λεφτά πού </w:t>
      </w:r>
      <w:r>
        <w:rPr>
          <w:rFonts w:eastAsia="Times New Roman" w:cs="Times New Roman"/>
          <w:szCs w:val="24"/>
        </w:rPr>
        <w:t xml:space="preserve">πηγαίνουν ούτε σε ποιους πηγαίνουν ούτε πόσα επιδόματα παίρνει κανείς. Τίποτα δεν μπορεί να κρυφτεί. </w:t>
      </w:r>
    </w:p>
    <w:p w14:paraId="2320C36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Δεν αποδίδει επιδόματα ο </w:t>
      </w:r>
      <w:r>
        <w:rPr>
          <w:rFonts w:eastAsia="Times New Roman" w:cs="Times New Roman"/>
          <w:szCs w:val="24"/>
        </w:rPr>
        <w:t>μ</w:t>
      </w:r>
      <w:r>
        <w:rPr>
          <w:rFonts w:eastAsia="Times New Roman" w:cs="Times New Roman"/>
          <w:szCs w:val="24"/>
        </w:rPr>
        <w:t xml:space="preserve">ηχανισμός, κύριε </w:t>
      </w:r>
      <w:proofErr w:type="spellStart"/>
      <w:r>
        <w:rPr>
          <w:rFonts w:eastAsia="Times New Roman" w:cs="Times New Roman"/>
          <w:szCs w:val="24"/>
        </w:rPr>
        <w:t>Κατσώτη</w:t>
      </w:r>
      <w:proofErr w:type="spellEnd"/>
      <w:r>
        <w:rPr>
          <w:rFonts w:eastAsia="Times New Roman" w:cs="Times New Roman"/>
          <w:szCs w:val="24"/>
        </w:rPr>
        <w:t>, δεν δίνει, αλλά λέει πού δίδονται. Καταγράφει πού δίδονται.</w:t>
      </w:r>
    </w:p>
    <w:p w14:paraId="2320C36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Αυτά τα κόβετε εσείς. </w:t>
      </w:r>
    </w:p>
    <w:p w14:paraId="2320C36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w:t>
      </w:r>
      <w:r>
        <w:rPr>
          <w:rFonts w:eastAsia="Times New Roman" w:cs="Times New Roman"/>
          <w:b/>
          <w:szCs w:val="24"/>
        </w:rPr>
        <w:t xml:space="preserve">ΕΑΝΩ ΦΩΤΙΟΥ (Αναπληρώτρια Υπουργός Εργασίας, Κοινωνικής Ασφάλισης και Κοινωνικής Αλληλεγγύης): </w:t>
      </w:r>
      <w:r>
        <w:rPr>
          <w:rFonts w:eastAsia="Times New Roman" w:cs="Times New Roman"/>
          <w:szCs w:val="24"/>
        </w:rPr>
        <w:t>Τα λέω αυτά για να ξεκαθαρίσουμε και αυτό για να μην υπάρχει όλη αυτή η σύγχυση.</w:t>
      </w:r>
    </w:p>
    <w:p w14:paraId="2320C36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Μπορούσε ο </w:t>
      </w:r>
      <w:r>
        <w:rPr>
          <w:rFonts w:eastAsia="Times New Roman" w:cs="Times New Roman"/>
          <w:szCs w:val="24"/>
        </w:rPr>
        <w:t>μ</w:t>
      </w:r>
      <w:r>
        <w:rPr>
          <w:rFonts w:eastAsia="Times New Roman" w:cs="Times New Roman"/>
          <w:szCs w:val="24"/>
        </w:rPr>
        <w:t xml:space="preserve">ηχανισμός να λειτουργήσει με δήμους αποψιλωμένους; Μπορούσε; Υπήρχε </w:t>
      </w:r>
      <w:r>
        <w:rPr>
          <w:rFonts w:eastAsia="Times New Roman" w:cs="Times New Roman"/>
          <w:szCs w:val="24"/>
        </w:rPr>
        <w:t xml:space="preserve">πιθανότητα να λειτουργήσει, όταν δεν υπάρχουν κοινωνικές υπηρεσίες σε πάρα πολλούς δήμους; Είδαμε και την ΚΕΔΕ στη διαβούλευση. </w:t>
      </w:r>
    </w:p>
    <w:p w14:paraId="2320C36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Προβλέψαμε, λοιπόν, τα </w:t>
      </w:r>
      <w:r>
        <w:rPr>
          <w:rFonts w:eastAsia="Times New Roman" w:cs="Times New Roman"/>
          <w:szCs w:val="24"/>
        </w:rPr>
        <w:t>κέντρα κοινότητας</w:t>
      </w:r>
      <w:r>
        <w:rPr>
          <w:rFonts w:eastAsia="Times New Roman" w:cs="Times New Roman"/>
          <w:szCs w:val="24"/>
        </w:rPr>
        <w:t>. Εδώ έχω και εγώ ένα παράπονο. Πράγματι, η Δημοκρατική Συμπαράταξη το ψήφισε. Δεν το ψ</w:t>
      </w:r>
      <w:r>
        <w:rPr>
          <w:rFonts w:eastAsia="Times New Roman" w:cs="Times New Roman"/>
          <w:szCs w:val="24"/>
        </w:rPr>
        <w:t xml:space="preserve">ήφισε, όμως, η Δεξιά. </w:t>
      </w:r>
    </w:p>
    <w:p w14:paraId="2320C36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κέντρα κοινότητας</w:t>
      </w:r>
      <w:r>
        <w:rPr>
          <w:rFonts w:eastAsia="Times New Roman" w:cs="Times New Roman"/>
          <w:szCs w:val="24"/>
        </w:rPr>
        <w:t xml:space="preserve"> θα εξοπλιστούν με ε</w:t>
      </w:r>
      <w:r>
        <w:rPr>
          <w:rFonts w:eastAsia="Times New Roman" w:cs="Times New Roman"/>
          <w:szCs w:val="24"/>
        </w:rPr>
        <w:t>π</w:t>
      </w:r>
      <w:r>
        <w:rPr>
          <w:rFonts w:eastAsia="Times New Roman" w:cs="Times New Roman"/>
          <w:szCs w:val="24"/>
        </w:rPr>
        <w:t xml:space="preserve">τακόσιους πενήντα νέους ανθρώπους που θα προσληφθούν με ΑΣΕΠ. Ο </w:t>
      </w:r>
      <w:r>
        <w:rPr>
          <w:rFonts w:eastAsia="Times New Roman" w:cs="Times New Roman"/>
          <w:szCs w:val="24"/>
        </w:rPr>
        <w:t>μ</w:t>
      </w:r>
      <w:r>
        <w:rPr>
          <w:rFonts w:eastAsia="Times New Roman" w:cs="Times New Roman"/>
          <w:szCs w:val="24"/>
        </w:rPr>
        <w:t>ηχανισμός χρειάζεται ανθρώπους για να δουλέψει. Αν δεν έχει ανθρώπους, δεν θα δουλέψει. Αυτό το ξέραμε από την πρώτη στιγμή. Φτ</w:t>
      </w:r>
      <w:r>
        <w:rPr>
          <w:rFonts w:eastAsia="Times New Roman" w:cs="Times New Roman"/>
          <w:szCs w:val="24"/>
        </w:rPr>
        <w:t xml:space="preserve">ιάξαμε τα </w:t>
      </w:r>
      <w:r>
        <w:rPr>
          <w:rFonts w:eastAsia="Times New Roman" w:cs="Times New Roman"/>
          <w:szCs w:val="24"/>
        </w:rPr>
        <w:t>κέντρα κοινότητας</w:t>
      </w:r>
      <w:r>
        <w:rPr>
          <w:rFonts w:eastAsia="Times New Roman" w:cs="Times New Roman"/>
          <w:szCs w:val="24"/>
        </w:rPr>
        <w:t>. Ε</w:t>
      </w:r>
      <w:r>
        <w:rPr>
          <w:rFonts w:eastAsia="Times New Roman" w:cs="Times New Roman"/>
          <w:szCs w:val="24"/>
        </w:rPr>
        <w:t>π</w:t>
      </w:r>
      <w:r>
        <w:rPr>
          <w:rFonts w:eastAsia="Times New Roman" w:cs="Times New Roman"/>
          <w:szCs w:val="24"/>
        </w:rPr>
        <w:t>τακόσιοι πενήντα άνθρωποι καινούργιοι. Δεν είναι «ημέτεροι», ξέρετε</w:t>
      </w:r>
      <w:r>
        <w:rPr>
          <w:rFonts w:eastAsia="Times New Roman" w:cs="Times New Roman"/>
          <w:szCs w:val="24"/>
        </w:rPr>
        <w:t>!</w:t>
      </w:r>
      <w:r>
        <w:rPr>
          <w:rFonts w:eastAsia="Times New Roman" w:cs="Times New Roman"/>
          <w:szCs w:val="24"/>
        </w:rPr>
        <w:t xml:space="preserve"> </w:t>
      </w:r>
    </w:p>
    <w:p w14:paraId="2320C36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Όσο και να το λέμε, το Ποτάμι δεν πρόκειται να το καταλάβει. Δεν θα καταλάβει ποτέ: Πρώτον, τι κάνει ο </w:t>
      </w:r>
      <w:r>
        <w:rPr>
          <w:rFonts w:eastAsia="Times New Roman" w:cs="Times New Roman"/>
          <w:szCs w:val="24"/>
        </w:rPr>
        <w:t>μ</w:t>
      </w:r>
      <w:r>
        <w:rPr>
          <w:rFonts w:eastAsia="Times New Roman" w:cs="Times New Roman"/>
          <w:szCs w:val="24"/>
        </w:rPr>
        <w:t xml:space="preserve">ηχανισμός. Δεύτερον, γιατί είναι απλό </w:t>
      </w:r>
      <w:r>
        <w:rPr>
          <w:rFonts w:eastAsia="Times New Roman" w:cs="Times New Roman"/>
          <w:szCs w:val="24"/>
        </w:rPr>
        <w:lastRenderedPageBreak/>
        <w:t xml:space="preserve">για τον κάθε </w:t>
      </w:r>
      <w:r>
        <w:rPr>
          <w:rFonts w:eastAsia="Times New Roman" w:cs="Times New Roman"/>
          <w:szCs w:val="24"/>
        </w:rPr>
        <w:t>πολίτη. Και</w:t>
      </w:r>
      <w:r>
        <w:rPr>
          <w:rFonts w:eastAsia="Times New Roman" w:cs="Times New Roman"/>
          <w:szCs w:val="24"/>
        </w:rPr>
        <w:t>,</w:t>
      </w:r>
      <w:r>
        <w:rPr>
          <w:rFonts w:eastAsia="Times New Roman" w:cs="Times New Roman"/>
          <w:szCs w:val="24"/>
        </w:rPr>
        <w:t xml:space="preserve"> τρίτον, γιατί δεν είναι «ημέτεροι». Γιατί αυτό είναι το λαϊκίστικο. Ο λαϊκισμός ο άγριος είναι να λέμε στον ελληνικό λαό ότι ο ΣΥΡΙΖΑ φτιάχνει κράτος </w:t>
      </w:r>
      <w:proofErr w:type="spellStart"/>
      <w:r>
        <w:rPr>
          <w:rFonts w:eastAsia="Times New Roman" w:cs="Times New Roman"/>
          <w:szCs w:val="24"/>
        </w:rPr>
        <w:t>σ</w:t>
      </w:r>
      <w:r>
        <w:rPr>
          <w:rFonts w:eastAsia="Times New Roman" w:cs="Times New Roman"/>
          <w:szCs w:val="24"/>
        </w:rPr>
        <w:t>υριζαίων</w:t>
      </w:r>
      <w:proofErr w:type="spellEnd"/>
      <w:r>
        <w:rPr>
          <w:rFonts w:eastAsia="Times New Roman" w:cs="Times New Roman"/>
          <w:szCs w:val="24"/>
        </w:rPr>
        <w:t xml:space="preserve">. Δεν </w:t>
      </w:r>
      <w:proofErr w:type="spellStart"/>
      <w:r>
        <w:rPr>
          <w:rFonts w:eastAsia="Times New Roman" w:cs="Times New Roman"/>
          <w:szCs w:val="24"/>
        </w:rPr>
        <w:t>π</w:t>
      </w:r>
      <w:r>
        <w:rPr>
          <w:rFonts w:eastAsia="Times New Roman" w:cs="Times New Roman"/>
          <w:szCs w:val="24"/>
        </w:rPr>
        <w:t>ά</w:t>
      </w:r>
      <w:proofErr w:type="spellEnd"/>
      <w:r>
        <w:rPr>
          <w:rFonts w:eastAsia="Times New Roman" w:cs="Times New Roman"/>
          <w:szCs w:val="24"/>
        </w:rPr>
        <w:t>’ να λες όλα τα δεδομένα, πρέπει να επαναλαμβάνεται αυτό συνέχεια. Αυτός είν</w:t>
      </w:r>
      <w:r>
        <w:rPr>
          <w:rFonts w:eastAsia="Times New Roman" w:cs="Times New Roman"/>
          <w:szCs w:val="24"/>
        </w:rPr>
        <w:t xml:space="preserve">αι ο άγριος λαϊκισμός. Πείτε μου, πόσοι θα είναι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εδώ, με βάση τις διαδικασίες τις οποίες έχουμε καταγράψει μέσα σε αυτόν τον </w:t>
      </w:r>
      <w:r>
        <w:rPr>
          <w:rFonts w:eastAsia="Times New Roman" w:cs="Times New Roman"/>
          <w:szCs w:val="24"/>
        </w:rPr>
        <w:t>μ</w:t>
      </w:r>
      <w:r>
        <w:rPr>
          <w:rFonts w:eastAsia="Times New Roman" w:cs="Times New Roman"/>
          <w:szCs w:val="24"/>
        </w:rPr>
        <w:t xml:space="preserve">ηχανισμό; Πείτε μου. </w:t>
      </w:r>
    </w:p>
    <w:p w14:paraId="2320C36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Πάμε πάλι, λοιπόν. Δεν χαράσσει πολιτικές ο </w:t>
      </w:r>
      <w:r>
        <w:rPr>
          <w:rFonts w:eastAsia="Times New Roman" w:cs="Times New Roman"/>
          <w:szCs w:val="24"/>
        </w:rPr>
        <w:t>μ</w:t>
      </w:r>
      <w:r>
        <w:rPr>
          <w:rFonts w:eastAsia="Times New Roman" w:cs="Times New Roman"/>
          <w:szCs w:val="24"/>
        </w:rPr>
        <w:t xml:space="preserve">ηχανισμός. Ο </w:t>
      </w:r>
      <w:r>
        <w:rPr>
          <w:rFonts w:eastAsia="Times New Roman" w:cs="Times New Roman"/>
          <w:szCs w:val="24"/>
        </w:rPr>
        <w:t>μ</w:t>
      </w:r>
      <w:r>
        <w:rPr>
          <w:rFonts w:eastAsia="Times New Roman" w:cs="Times New Roman"/>
          <w:szCs w:val="24"/>
        </w:rPr>
        <w:t xml:space="preserve">ηχανισμός </w:t>
      </w:r>
      <w:r>
        <w:rPr>
          <w:rFonts w:eastAsia="Times New Roman" w:cs="Times New Roman"/>
          <w:szCs w:val="24"/>
        </w:rPr>
        <w:t xml:space="preserve">είναι εργαλείο. Τι κάνει; Ενοποιεί, πρώτον, όλες τις βάσεις δεδομένων του κράτους. Ενοποιεί και έχει ενιαίους όλους τους φορείς που δίδουν επιδόματα. Ενοποιεί με τον ΑΦΜ όλα τα επιδόματα που δίνονται σε κάθε άνθρωπο. Αυτό είναι καλό ή κακό; Είναι καλό για </w:t>
      </w:r>
      <w:r>
        <w:rPr>
          <w:rFonts w:eastAsia="Times New Roman" w:cs="Times New Roman"/>
          <w:szCs w:val="24"/>
        </w:rPr>
        <w:t xml:space="preserve">να ξέρει το κράτος τι του συμβαίνει. Μέχρι σήμερα δεν ξέραμε. Όταν μας ρώτησαν οι θεσμοί πόσοι είναι οι ανάπηροι, δεν υπήρχε κάποιος να το πει. Όταν μας ρώτησαν πόσοι </w:t>
      </w:r>
      <w:r>
        <w:rPr>
          <w:rFonts w:eastAsia="Times New Roman" w:cs="Times New Roman"/>
          <w:szCs w:val="24"/>
        </w:rPr>
        <w:lastRenderedPageBreak/>
        <w:t>παίρνουν επιδόματα, δεν υπήρχε κάποιος να το πει. Μόνο μας έλεγαν ότι παίρνουν πάρα πολλά</w:t>
      </w:r>
      <w:r>
        <w:rPr>
          <w:rFonts w:eastAsia="Times New Roman" w:cs="Times New Roman"/>
          <w:szCs w:val="24"/>
        </w:rPr>
        <w:t xml:space="preserve"> οι ανάπηροι. </w:t>
      </w:r>
    </w:p>
    <w:p w14:paraId="2320C36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Αν δεν είχαμε κάνει την ενιαία βάση, την ΗΔΙΚΑ -που είναι το κομμάτι του </w:t>
      </w:r>
      <w:r>
        <w:rPr>
          <w:rFonts w:eastAsia="Times New Roman" w:cs="Times New Roman"/>
          <w:szCs w:val="24"/>
        </w:rPr>
        <w:t>μ</w:t>
      </w:r>
      <w:r>
        <w:rPr>
          <w:rFonts w:eastAsia="Times New Roman" w:cs="Times New Roman"/>
          <w:szCs w:val="24"/>
        </w:rPr>
        <w:t>ηχανισμού- θα συνέχιζαν να λένε οι θεσμοί ότι οι ανάπηροι παίρνουν πολλά επιδόματα. Μόνο επειδή είχαμε κάνει αυτό καταφέραμε να πείσουμε ότι δεν υπάρχουν αυτά που έλεγ</w:t>
      </w:r>
      <w:r>
        <w:rPr>
          <w:rFonts w:eastAsia="Times New Roman" w:cs="Times New Roman"/>
          <w:szCs w:val="24"/>
        </w:rPr>
        <w:t xml:space="preserve">αν. </w:t>
      </w:r>
    </w:p>
    <w:p w14:paraId="2320C36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Καταλάβατε; Ο </w:t>
      </w:r>
      <w:r>
        <w:rPr>
          <w:rFonts w:eastAsia="Times New Roman" w:cs="Times New Roman"/>
          <w:szCs w:val="24"/>
        </w:rPr>
        <w:t>μ</w:t>
      </w:r>
      <w:r>
        <w:rPr>
          <w:rFonts w:eastAsia="Times New Roman" w:cs="Times New Roman"/>
          <w:szCs w:val="24"/>
        </w:rPr>
        <w:t xml:space="preserve">ηχανισμός προστατεύει τα ευάλωτα στρώματα, δεν κινδυνεύουν από τον </w:t>
      </w:r>
      <w:r>
        <w:rPr>
          <w:rFonts w:eastAsia="Times New Roman" w:cs="Times New Roman"/>
          <w:szCs w:val="24"/>
        </w:rPr>
        <w:t>μ</w:t>
      </w:r>
      <w:r>
        <w:rPr>
          <w:rFonts w:eastAsia="Times New Roman" w:cs="Times New Roman"/>
          <w:szCs w:val="24"/>
        </w:rPr>
        <w:t xml:space="preserve">ηχανισμό. Οι πολιτικοί κινδυνεύουν. Αυτοί κινδυνεύουν, γιατί πια κανείς, ούτε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 δεν μπορεί να υπόσχεται σε έναν άνθρωπο, είτε ανάπηρο είτε φτωχό ή οτιδήποτε</w:t>
      </w:r>
      <w:r>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τι θα του βρει επίδομα. </w:t>
      </w:r>
    </w:p>
    <w:p w14:paraId="2320C37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Τώρα όλοι αυτοί οι άνθρωποι θα πηγαίνουν στα </w:t>
      </w:r>
      <w:r>
        <w:rPr>
          <w:rFonts w:eastAsia="Times New Roman" w:cs="Times New Roman"/>
          <w:szCs w:val="24"/>
        </w:rPr>
        <w:t>κέντρα κ</w:t>
      </w:r>
      <w:r>
        <w:rPr>
          <w:rFonts w:eastAsia="Times New Roman" w:cs="Times New Roman"/>
          <w:szCs w:val="24"/>
        </w:rPr>
        <w:t xml:space="preserve">οινότητας. Είναι δεν είναι </w:t>
      </w:r>
      <w:r>
        <w:rPr>
          <w:rFonts w:eastAsia="Times New Roman" w:cs="Times New Roman"/>
          <w:szCs w:val="24"/>
        </w:rPr>
        <w:t>«</w:t>
      </w:r>
      <w:proofErr w:type="spellStart"/>
      <w:r>
        <w:rPr>
          <w:rFonts w:eastAsia="Times New Roman" w:cs="Times New Roman"/>
          <w:szCs w:val="24"/>
        </w:rPr>
        <w:t>one</w:t>
      </w:r>
      <w:proofErr w:type="spellEnd"/>
      <w:r>
        <w:rPr>
          <w:rFonts w:eastAsia="Times New Roman" w:cs="Times New Roman"/>
          <w:szCs w:val="24"/>
        </w:rPr>
        <w:t xml:space="preserve"> </w:t>
      </w:r>
      <w:proofErr w:type="spellStart"/>
      <w:r>
        <w:rPr>
          <w:rFonts w:eastAsia="Times New Roman" w:cs="Times New Roman"/>
          <w:szCs w:val="24"/>
        </w:rPr>
        <w:t>stop</w:t>
      </w:r>
      <w:proofErr w:type="spellEnd"/>
      <w:r>
        <w:rPr>
          <w:rFonts w:eastAsia="Times New Roman" w:cs="Times New Roman"/>
          <w:szCs w:val="24"/>
        </w:rPr>
        <w:t xml:space="preserve"> </w:t>
      </w:r>
      <w:proofErr w:type="spellStart"/>
      <w:r>
        <w:rPr>
          <w:rFonts w:eastAsia="Times New Roman" w:cs="Times New Roman"/>
          <w:szCs w:val="24"/>
        </w:rPr>
        <w:t>shop</w:t>
      </w:r>
      <w:proofErr w:type="spellEnd"/>
      <w:r>
        <w:rPr>
          <w:rFonts w:eastAsia="Times New Roman" w:cs="Times New Roman"/>
          <w:szCs w:val="24"/>
        </w:rPr>
        <w:t>»</w:t>
      </w:r>
      <w:r>
        <w:rPr>
          <w:rFonts w:eastAsia="Times New Roman" w:cs="Times New Roman"/>
          <w:szCs w:val="24"/>
        </w:rPr>
        <w:t xml:space="preserve">, και τούτο και το άλλο. Τι είναι; Τι είναι το </w:t>
      </w:r>
      <w:r>
        <w:rPr>
          <w:rFonts w:eastAsia="Times New Roman" w:cs="Times New Roman"/>
          <w:szCs w:val="24"/>
        </w:rPr>
        <w:t>«</w:t>
      </w:r>
      <w:proofErr w:type="spellStart"/>
      <w:r>
        <w:rPr>
          <w:rFonts w:eastAsia="Times New Roman" w:cs="Times New Roman"/>
          <w:szCs w:val="24"/>
        </w:rPr>
        <w:t>one</w:t>
      </w:r>
      <w:proofErr w:type="spellEnd"/>
      <w:r>
        <w:rPr>
          <w:rFonts w:eastAsia="Times New Roman" w:cs="Times New Roman"/>
          <w:szCs w:val="24"/>
        </w:rPr>
        <w:t xml:space="preserve"> </w:t>
      </w:r>
      <w:proofErr w:type="spellStart"/>
      <w:r>
        <w:rPr>
          <w:rFonts w:eastAsia="Times New Roman" w:cs="Times New Roman"/>
          <w:szCs w:val="24"/>
        </w:rPr>
        <w:t>stop</w:t>
      </w:r>
      <w:proofErr w:type="spellEnd"/>
      <w:r>
        <w:rPr>
          <w:rFonts w:eastAsia="Times New Roman" w:cs="Times New Roman"/>
          <w:szCs w:val="24"/>
        </w:rPr>
        <w:t xml:space="preserve"> </w:t>
      </w:r>
      <w:proofErr w:type="spellStart"/>
      <w:r>
        <w:rPr>
          <w:rFonts w:eastAsia="Times New Roman" w:cs="Times New Roman"/>
          <w:szCs w:val="24"/>
        </w:rPr>
        <w:t>shop</w:t>
      </w:r>
      <w:proofErr w:type="spellEnd"/>
      <w:r>
        <w:rPr>
          <w:rFonts w:eastAsia="Times New Roman" w:cs="Times New Roman"/>
          <w:szCs w:val="24"/>
        </w:rPr>
        <w:t>»</w:t>
      </w:r>
      <w:r>
        <w:rPr>
          <w:rFonts w:eastAsia="Times New Roman" w:cs="Times New Roman"/>
          <w:szCs w:val="24"/>
        </w:rPr>
        <w:t xml:space="preserve">; </w:t>
      </w:r>
    </w:p>
    <w:p w14:paraId="2320C37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Εδώ κάνουμε, λοιπόν, έναν πάγκο –να το πούμε έτσι για να το καταβάλει ό</w:t>
      </w:r>
      <w:r>
        <w:rPr>
          <w:rFonts w:eastAsia="Times New Roman" w:cs="Times New Roman"/>
          <w:szCs w:val="24"/>
        </w:rPr>
        <w:t>λος ο κόσμος- σε κάθε δήμο, ο οποίος από πίσω έχει τους τρεις, τέσσερις υπαλλήλους</w:t>
      </w:r>
      <w:r>
        <w:rPr>
          <w:rFonts w:eastAsia="Times New Roman" w:cs="Times New Roman"/>
          <w:szCs w:val="24"/>
        </w:rPr>
        <w:t>,</w:t>
      </w:r>
      <w:r>
        <w:rPr>
          <w:rFonts w:eastAsia="Times New Roman" w:cs="Times New Roman"/>
          <w:szCs w:val="24"/>
        </w:rPr>
        <w:t xml:space="preserve"> που θα προσληφθούν με διαδικασίες ΑΣΕΠ και μπροστά του έχει μια πλατφόρμα.</w:t>
      </w:r>
    </w:p>
    <w:p w14:paraId="2320C37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Όταν πηγαίνει ένας άνθρωπος και του λέει «είμαι αυτός» με το</w:t>
      </w:r>
      <w:r>
        <w:rPr>
          <w:rFonts w:eastAsia="Times New Roman" w:cs="Times New Roman"/>
          <w:szCs w:val="24"/>
        </w:rPr>
        <w:t>ν</w:t>
      </w:r>
      <w:r>
        <w:rPr>
          <w:rFonts w:eastAsia="Times New Roman" w:cs="Times New Roman"/>
          <w:szCs w:val="24"/>
        </w:rPr>
        <w:t xml:space="preserve"> ΑΜΚΑ ή το</w:t>
      </w:r>
      <w:r>
        <w:rPr>
          <w:rFonts w:eastAsia="Times New Roman" w:cs="Times New Roman"/>
          <w:szCs w:val="24"/>
        </w:rPr>
        <w:t>ν</w:t>
      </w:r>
      <w:r>
        <w:rPr>
          <w:rFonts w:eastAsia="Times New Roman" w:cs="Times New Roman"/>
          <w:szCs w:val="24"/>
        </w:rPr>
        <w:t xml:space="preserve"> ΑΦΜ του, αυτόματα όλα τα</w:t>
      </w:r>
      <w:r>
        <w:rPr>
          <w:rFonts w:eastAsia="Times New Roman" w:cs="Times New Roman"/>
          <w:szCs w:val="24"/>
        </w:rPr>
        <w:t xml:space="preserve"> στοιχεία απ’ όλο το κράτος έρχονται μπροστά. Και λέει «εσύ μπορείς να παίρνεις αυτό κι αυτό αλλά είσαι ακόμα δικαιούχος να παίρνεις εκείνα κι εκείνα». Τον διασυνδέει αμέσως. Του λέει: «Κάνε αίτηση. Κι από το σπίτι σου μπορείς, αλλά έλα κι εδώ άμα δεν μπορ</w:t>
      </w:r>
      <w:r>
        <w:rPr>
          <w:rFonts w:eastAsia="Times New Roman" w:cs="Times New Roman"/>
          <w:szCs w:val="24"/>
        </w:rPr>
        <w:t>είς μόνος σου και δεν ξέρεις</w:t>
      </w:r>
      <w:r>
        <w:rPr>
          <w:rFonts w:eastAsia="Times New Roman" w:cs="Times New Roman"/>
          <w:szCs w:val="24"/>
        </w:rPr>
        <w:t>,</w:t>
      </w:r>
      <w:r>
        <w:rPr>
          <w:rFonts w:eastAsia="Times New Roman" w:cs="Times New Roman"/>
          <w:szCs w:val="24"/>
        </w:rPr>
        <w:t xml:space="preserve"> να σου την κάνουμε εμείς, να πάρεις όλα αυτά που δικαιούσαι». «Πού να πάω τον πατέρα μου που είναι άρρωστος;». «Πού να πάω το παιδί μου;». «Τι να κάνω αν είμαι άστεγος;»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Αυτό τους λέει ο μηχανισμός. </w:t>
      </w:r>
    </w:p>
    <w:p w14:paraId="2320C37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Αυτό, οι εκσυγχρον</w:t>
      </w:r>
      <w:r>
        <w:rPr>
          <w:rFonts w:eastAsia="Times New Roman" w:cs="Times New Roman"/>
          <w:szCs w:val="24"/>
        </w:rPr>
        <w:t xml:space="preserve">ιστές του Ποταμιού δεν θέλουν να το καταλάβουν με τίποτα. Υπάρχει λόγος που δεν θέλουν να το καταλάβουν. Και εκσυγχρονιστές, αλλά και αγνωστικιστές και λαϊκιστές. Υπάρχει πρόβλημα, βασικό πρόβλημα. </w:t>
      </w:r>
    </w:p>
    <w:p w14:paraId="2320C37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Δεύτερον, έφτανε αυτό; Όχι δεν έφτανε αυτό. Το κράτος καθ</w:t>
      </w:r>
      <w:r>
        <w:rPr>
          <w:rFonts w:eastAsia="Times New Roman" w:cs="Times New Roman"/>
          <w:szCs w:val="24"/>
        </w:rPr>
        <w:t>ημερινά παρακολουθεί αυτή την κίνηση. Γιατί, ωραία, εμείς φτιάχνουμε το σύστημα και το δίνουμε στους δήμους. Το δίνουμε και στις περιφέρειες. Αν το κράτος μέσα στο Υπουργείο, δηλαδή, δεν παρακολουθεί όλη αυτή την κίνηση καθημερινά, πώς ξέρει ότι στα Γρεβεν</w:t>
      </w:r>
      <w:r>
        <w:rPr>
          <w:rFonts w:eastAsia="Times New Roman" w:cs="Times New Roman"/>
          <w:szCs w:val="24"/>
        </w:rPr>
        <w:t>ά επί ένα</w:t>
      </w:r>
      <w:r>
        <w:rPr>
          <w:rFonts w:eastAsia="Times New Roman" w:cs="Times New Roman"/>
          <w:szCs w:val="24"/>
        </w:rPr>
        <w:t>ν</w:t>
      </w:r>
      <w:r>
        <w:rPr>
          <w:rFonts w:eastAsia="Times New Roman" w:cs="Times New Roman"/>
          <w:szCs w:val="24"/>
        </w:rPr>
        <w:t xml:space="preserve"> μήνα δεν πήγε άνθρωπος; Τι συμβαίνει εκεί; Δεν έπρεπε να παρέμβει τότε το κράτος και να </w:t>
      </w:r>
      <w:r>
        <w:rPr>
          <w:rFonts w:eastAsia="Times New Roman" w:cs="Times New Roman"/>
          <w:szCs w:val="24"/>
        </w:rPr>
        <w:t>πληροφορήσει τους</w:t>
      </w:r>
      <w:r>
        <w:rPr>
          <w:rFonts w:eastAsia="Times New Roman" w:cs="Times New Roman"/>
          <w:szCs w:val="24"/>
        </w:rPr>
        <w:t xml:space="preserve"> πολ</w:t>
      </w:r>
      <w:r>
        <w:rPr>
          <w:rFonts w:eastAsia="Times New Roman" w:cs="Times New Roman"/>
          <w:szCs w:val="24"/>
        </w:rPr>
        <w:t>ίτες</w:t>
      </w:r>
      <w:r>
        <w:rPr>
          <w:rFonts w:eastAsia="Times New Roman" w:cs="Times New Roman"/>
          <w:szCs w:val="24"/>
        </w:rPr>
        <w:t xml:space="preserve">; Καμπάνιες; Πρέπει να πας στο </w:t>
      </w:r>
      <w:r>
        <w:rPr>
          <w:rFonts w:eastAsia="Times New Roman" w:cs="Times New Roman"/>
          <w:szCs w:val="24"/>
        </w:rPr>
        <w:t>κέντρο κοινότητας</w:t>
      </w:r>
      <w:r>
        <w:rPr>
          <w:rFonts w:eastAsia="Times New Roman" w:cs="Times New Roman"/>
          <w:szCs w:val="24"/>
        </w:rPr>
        <w:t>, να μάθεις τι σου συμβαίνει. Πώς θα ξέραμε αν υπάρχουν προβλήματα διαφθοράς; Όχι στ</w:t>
      </w:r>
      <w:r>
        <w:rPr>
          <w:rFonts w:eastAsia="Times New Roman" w:cs="Times New Roman"/>
          <w:szCs w:val="24"/>
        </w:rPr>
        <w:t>ους πολίτες, ακόμα και στις υπηρεσίες. Πώς θα το ξέραμε αν δεν το παρακολουθούσαμε;</w:t>
      </w:r>
    </w:p>
    <w:p w14:paraId="2320C37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προειδοποιητικά το κουδούνι </w:t>
      </w:r>
      <w:r>
        <w:rPr>
          <w:rFonts w:eastAsia="Times New Roman" w:cs="Times New Roman"/>
          <w:szCs w:val="24"/>
        </w:rPr>
        <w:t xml:space="preserve">λήξεως </w:t>
      </w:r>
      <w:r>
        <w:rPr>
          <w:rFonts w:eastAsia="Times New Roman" w:cs="Times New Roman"/>
          <w:szCs w:val="24"/>
        </w:rPr>
        <w:t>του χρόνου</w:t>
      </w:r>
      <w:r>
        <w:rPr>
          <w:rFonts w:eastAsia="Times New Roman" w:cs="Times New Roman"/>
          <w:szCs w:val="24"/>
        </w:rPr>
        <w:t xml:space="preserve"> ομιλίας </w:t>
      </w:r>
      <w:r>
        <w:rPr>
          <w:rFonts w:eastAsia="Times New Roman" w:cs="Times New Roman"/>
          <w:szCs w:val="24"/>
        </w:rPr>
        <w:t>της κυρίας</w:t>
      </w:r>
      <w:r>
        <w:rPr>
          <w:rFonts w:eastAsia="Times New Roman" w:cs="Times New Roman"/>
          <w:szCs w:val="24"/>
        </w:rPr>
        <w:t xml:space="preserve"> Αναπληρώτριας Υπουργού)</w:t>
      </w:r>
    </w:p>
    <w:p w14:paraId="2320C37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Δυο λεπτά και τελειώνω, κύριε Πρόεδρε. </w:t>
      </w:r>
    </w:p>
    <w:p w14:paraId="2320C37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έπρεπε να συνδεθεί η πλατφόρμα του μηχανισμού, που είναι στα διακόσια πενήντα τέσσερα </w:t>
      </w:r>
      <w:r>
        <w:rPr>
          <w:rFonts w:eastAsia="Times New Roman" w:cs="Times New Roman"/>
          <w:szCs w:val="24"/>
        </w:rPr>
        <w:t>κέντρα κ</w:t>
      </w:r>
      <w:r>
        <w:rPr>
          <w:rFonts w:eastAsia="Times New Roman" w:cs="Times New Roman"/>
          <w:szCs w:val="24"/>
        </w:rPr>
        <w:t>οινότητας. Ναι, τα πληρώνει η Ευρωπαϊκή Ένωση. Δεν είχαμε χρήματα για να πάρουμε ε</w:t>
      </w:r>
      <w:r>
        <w:rPr>
          <w:rFonts w:eastAsia="Times New Roman" w:cs="Times New Roman"/>
          <w:szCs w:val="24"/>
        </w:rPr>
        <w:t>π</w:t>
      </w:r>
      <w:r>
        <w:rPr>
          <w:rFonts w:eastAsia="Times New Roman" w:cs="Times New Roman"/>
          <w:szCs w:val="24"/>
        </w:rPr>
        <w:t>τακόσιους πενήντα ανθρώπους. Δεν είχαμε. Τα πληρώνουν όμως μέχρι το 2020 και ξ</w:t>
      </w:r>
      <w:r>
        <w:rPr>
          <w:rFonts w:eastAsia="Times New Roman" w:cs="Times New Roman"/>
          <w:szCs w:val="24"/>
        </w:rPr>
        <w:t>έρετε πολύ καλά ότι αυτά θα επεκταθούν και θα γίνουν μόνιμο προσωπικό των δήμων, στις κοινωνικές υπηρεσίες. Εδώ είμαστε και εδώ θα είμαστε και θα επανέλθουμε να δούμε αν ήταν καλό ή δεν ήταν καλό πράγμα αυτό για τον πολίτη, για τον σεβασμό του, για την αξι</w:t>
      </w:r>
      <w:r>
        <w:rPr>
          <w:rFonts w:eastAsia="Times New Roman" w:cs="Times New Roman"/>
          <w:szCs w:val="24"/>
        </w:rPr>
        <w:t xml:space="preserve">οπρέπειά του. Θα δούμε αν είναι καλό αυτό. </w:t>
      </w:r>
    </w:p>
    <w:p w14:paraId="2320C37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Τέλος, επομένως, κάθε μέρα, λοιπόν, συνδέσαμε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rPr>
        <w:t xml:space="preserve">την Κυβέρνηση με όλα τα Υπουργεία που είναι τα αρμόδια, με την περιφερειακή </w:t>
      </w:r>
      <w:r>
        <w:rPr>
          <w:rFonts w:eastAsia="Times New Roman" w:cs="Times New Roman"/>
          <w:szCs w:val="24"/>
        </w:rPr>
        <w:lastRenderedPageBreak/>
        <w:t>αυτοδιοίκηση και με τους δήμους. Αυτό κάναμε. Αυτό δεν γινόταν αλλιώς. Αλλιώς θα λέ</w:t>
      </w:r>
      <w:r>
        <w:rPr>
          <w:rFonts w:eastAsia="Times New Roman" w:cs="Times New Roman"/>
          <w:szCs w:val="24"/>
        </w:rPr>
        <w:t>γαμε λόγια, όπως έλεγαν όλα τα χρόνια λόγια. Και τίποτα δεν παρακολουθούσε</w:t>
      </w:r>
      <w:r>
        <w:rPr>
          <w:rFonts w:eastAsia="Times New Roman" w:cs="Times New Roman"/>
          <w:szCs w:val="24"/>
        </w:rPr>
        <w:t>,</w:t>
      </w:r>
      <w:r>
        <w:rPr>
          <w:rFonts w:eastAsia="Times New Roman" w:cs="Times New Roman"/>
          <w:szCs w:val="24"/>
        </w:rPr>
        <w:t xml:space="preserve"> τίποτα. Τίποτα δεν ήξερε</w:t>
      </w:r>
      <w:r>
        <w:rPr>
          <w:rFonts w:eastAsia="Times New Roman" w:cs="Times New Roman"/>
          <w:szCs w:val="24"/>
        </w:rPr>
        <w:t>,</w:t>
      </w:r>
      <w:r>
        <w:rPr>
          <w:rFonts w:eastAsia="Times New Roman" w:cs="Times New Roman"/>
          <w:szCs w:val="24"/>
        </w:rPr>
        <w:t xml:space="preserve"> τίποτα. Δεν δίνει αξιοπρέπεια στον πολίτη.</w:t>
      </w:r>
    </w:p>
    <w:p w14:paraId="2320C37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ότι αυτό είναι το εργαλείο. Ποιες είναι οι πολιτικές; Πολιτική είναι το ΚΕΑ, </w:t>
      </w:r>
      <w:r>
        <w:rPr>
          <w:rFonts w:eastAsia="Times New Roman" w:cs="Times New Roman"/>
          <w:szCs w:val="24"/>
        </w:rPr>
        <w:t xml:space="preserve">το Κοινωνικό Εισόδημα Αλληλεγγύης. Το ΚΕΑ είναι πολιτική. Έχουμε μεγάλες αγωνίες για το ΚΕΑ. Γι’ αυτό το σχεδιάσαμε υποχρεωτικά από την πρώτη στιγμή σε τρεις άξονες. Γιατί λέτε δεν το κάναμε το ΚΕΑ από το 2015; </w:t>
      </w:r>
    </w:p>
    <w:p w14:paraId="2320C37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Βρε, συνάδελφοι, δεν πιστεύω ότι είστε υποκρ</w:t>
      </w:r>
      <w:r>
        <w:rPr>
          <w:rFonts w:eastAsia="Times New Roman" w:cs="Times New Roman"/>
          <w:szCs w:val="24"/>
        </w:rPr>
        <w:t xml:space="preserve">ιτές. Πραγματικά. Αλλά γιατί το λέτε αυτό; Αφού ξέρετε ότι το ΚΕΑ για να γίνει ήθελε 760 εκατομμύρια, αυτά που έχουμε βάλει στον προϋπολογισμό. Είχατε βάλει το 2015, στον προϋπολογισμό που ψηφίσατε το 2014, τα 800 εκατομμύρια και τα χάσαμε; Δεν τα είδαμε; </w:t>
      </w:r>
    </w:p>
    <w:p w14:paraId="2320C37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Σαν να μην έφτανε αυτό, είχατε βάλει την </w:t>
      </w:r>
      <w:r>
        <w:rPr>
          <w:rFonts w:eastAsia="Times New Roman" w:cs="Times New Roman"/>
          <w:szCs w:val="24"/>
          <w:lang w:val="en-US"/>
        </w:rPr>
        <w:t>Well</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να σας αξιολογήσει το πρόγραμμα των δεκατριών δήμων. Το αξιολόγησε και είπε ότι είναι </w:t>
      </w:r>
      <w:proofErr w:type="spellStart"/>
      <w:r>
        <w:rPr>
          <w:rFonts w:eastAsia="Times New Roman" w:cs="Times New Roman"/>
          <w:szCs w:val="24"/>
        </w:rPr>
        <w:t>ελλιποβαρές</w:t>
      </w:r>
      <w:proofErr w:type="spellEnd"/>
      <w:r>
        <w:rPr>
          <w:rFonts w:eastAsia="Times New Roman" w:cs="Times New Roman"/>
          <w:szCs w:val="24"/>
        </w:rPr>
        <w:t xml:space="preserve"> –το λέω ευγενικά- και να ξανασχεδιαστεί. Το ξανασχεδιάσαμε. Το κάναμε σε τριάντα δήμους. Έξι μήνες το σχεδ</w:t>
      </w:r>
      <w:r>
        <w:rPr>
          <w:rFonts w:eastAsia="Times New Roman" w:cs="Times New Roman"/>
          <w:szCs w:val="24"/>
        </w:rPr>
        <w:t>ιάσαμε και από πέρυσι μέχρι τώρα εφαρμόζεται σε τριάντα δήμους.</w:t>
      </w:r>
    </w:p>
    <w:p w14:paraId="2320C37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τώρα έχουμε και θετικές κριτικές και θετική αξιολόγηση και το επεκτείνουμε και σε όλη τη χώρα. Πώς; </w:t>
      </w:r>
    </w:p>
    <w:p w14:paraId="2320C37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Μέχρι και πάρτι κάνατε!</w:t>
      </w:r>
    </w:p>
    <w:p w14:paraId="2320C37E"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 xml:space="preserve">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δεν κόβουμε ούτε ένα επίδομα! Σας παρακαλώ πάρα πολύ! Τα 760 εκατομμύρια τα ψηφίσατε…</w:t>
      </w:r>
    </w:p>
    <w:p w14:paraId="2320C37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Τα 900 εκατομμύρια από τα </w:t>
      </w:r>
      <w:proofErr w:type="spellStart"/>
      <w:r>
        <w:rPr>
          <w:rFonts w:eastAsia="Times New Roman" w:cs="Times New Roman"/>
          <w:szCs w:val="24"/>
        </w:rPr>
        <w:t>προνοιακά</w:t>
      </w:r>
      <w:proofErr w:type="spellEnd"/>
      <w:r>
        <w:rPr>
          <w:rFonts w:eastAsia="Times New Roman" w:cs="Times New Roman"/>
          <w:szCs w:val="24"/>
        </w:rPr>
        <w:t xml:space="preserve">; </w:t>
      </w:r>
    </w:p>
    <w:p w14:paraId="2320C380"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w:t>
      </w:r>
      <w:r>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Σας παρακαλώ πολύ! Τα 760 εκατομμύρια τα ψηφίσατε στον </w:t>
      </w:r>
      <w:r>
        <w:rPr>
          <w:rFonts w:eastAsia="Times New Roman" w:cs="Times New Roman"/>
          <w:szCs w:val="24"/>
        </w:rPr>
        <w:t>π</w:t>
      </w:r>
      <w:r>
        <w:rPr>
          <w:rFonts w:eastAsia="Times New Roman" w:cs="Times New Roman"/>
          <w:szCs w:val="24"/>
        </w:rPr>
        <w:t xml:space="preserve">ροϋπολογισμό. Δεν κόψαμε ούτε ένα επίδομα. </w:t>
      </w:r>
    </w:p>
    <w:p w14:paraId="2320C381"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Όμως, πρέπει να γνωρίζετε ότι η Αριστερά πάντα ήθελε να γνωρίζει ο πολίτη</w:t>
      </w:r>
      <w:r>
        <w:rPr>
          <w:rFonts w:eastAsia="Times New Roman" w:cs="Times New Roman"/>
          <w:szCs w:val="24"/>
        </w:rPr>
        <w:t>ς και όλος ο κόσμος και να υπάρχει διαφάνεια. Εμείς αυτό παλεύουμε! Αυτός είναι ο μηχανισμός, αυτές είναι οι πολιτικές. Και δεν θα ξεχάσετε ποτέ ότι το ΚΕΑ έχει τρεις άξονες, τρεις πυλώνες αλληλένδετους. Όποιος μπει στο ΚΕΑ, δεν θα πάρει απλά αυτό το μικρό</w:t>
      </w:r>
      <w:r>
        <w:rPr>
          <w:rFonts w:eastAsia="Times New Roman" w:cs="Times New Roman"/>
          <w:szCs w:val="24"/>
        </w:rPr>
        <w:t xml:space="preserve"> επίδομα. Και γι’ αυτό δεν το λέμε «ελάχιστο εγγυημένο».</w:t>
      </w:r>
    </w:p>
    <w:p w14:paraId="2320C382"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Και με αυτό κλείνετε, σας παρακαλώ, κυρία Υπουργέ.</w:t>
      </w:r>
    </w:p>
    <w:p w14:paraId="2320C383"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Τελειώνω, κύριε Πρ</w:t>
      </w:r>
      <w:r>
        <w:rPr>
          <w:rFonts w:eastAsia="Times New Roman" w:cs="Times New Roman"/>
          <w:szCs w:val="24"/>
        </w:rPr>
        <w:t>όεδρε.</w:t>
      </w:r>
    </w:p>
    <w:p w14:paraId="2320C384"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καθόλου ελάχιστο εγγυημένο με τους όρους που ορίζεται το ελάχιστο εγγυημένο. Δεν πάμε να δώσουμε άλλες ονομασίες. </w:t>
      </w:r>
    </w:p>
    <w:p w14:paraId="2320C385"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Όμως, όποιος παίρνει αυτό το μικρό επίδομα, ταυτόχρονα καθίσταται δικαιούχος στο σύστημα υγείας και έχει δωρεάν ιατροφαρμακε</w:t>
      </w:r>
      <w:r>
        <w:rPr>
          <w:rFonts w:eastAsia="Times New Roman" w:cs="Times New Roman"/>
          <w:szCs w:val="24"/>
        </w:rPr>
        <w:t>υτική περίθαλψη, στο ΤΕΒΑ έχει δωρεάν φρούτα, τρόφιμα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Ταυτόχρονα, τα παιδιά του θα μπουν στους παιδικούς σταθμούς με </w:t>
      </w:r>
      <w:r>
        <w:rPr>
          <w:rFonts w:eastAsia="Times New Roman" w:cs="Times New Roman"/>
          <w:szCs w:val="24"/>
          <w:lang w:val="en-US"/>
        </w:rPr>
        <w:t>voucher</w:t>
      </w:r>
      <w:r>
        <w:rPr>
          <w:rFonts w:eastAsia="Times New Roman" w:cs="Times New Roman"/>
          <w:szCs w:val="24"/>
        </w:rPr>
        <w:t>. Παράλληλα, έχει ένα πλήθος υπηρεσιών</w:t>
      </w:r>
      <w:r>
        <w:rPr>
          <w:rFonts w:eastAsia="Times New Roman" w:cs="Times New Roman"/>
          <w:szCs w:val="24"/>
        </w:rPr>
        <w:t>,</w:t>
      </w:r>
      <w:r>
        <w:rPr>
          <w:rFonts w:eastAsia="Times New Roman" w:cs="Times New Roman"/>
          <w:szCs w:val="24"/>
        </w:rPr>
        <w:t xml:space="preserve"> τις οποίες θα διευρύνουμε συνεχώς, όπως σχολικά γεύματα κ</w:t>
      </w:r>
      <w:r>
        <w:rPr>
          <w:rFonts w:eastAsia="Times New Roman" w:cs="Times New Roman"/>
          <w:szCs w:val="24"/>
        </w:rPr>
        <w:t>.</w:t>
      </w:r>
      <w:r>
        <w:rPr>
          <w:rFonts w:eastAsia="Times New Roman" w:cs="Times New Roman"/>
          <w:szCs w:val="24"/>
        </w:rPr>
        <w:t>λπ., γιατί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ξέρουμε ότι αυτό το επίδομα είναι πολύ μικρό. Χωρίς τις υπηρεσίες δεν γίνεται. Γι’ αυτό και το σύστημα είναι συνδεδεμένο με όλες τις υπηρεσίες.</w:t>
      </w:r>
    </w:p>
    <w:p w14:paraId="2320C386"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το 10% αυτών που μπαίνουν, των δικαιούχων του ΚΕΑ, των ανέργων, θα βρουν δουλειά. Και θα το δείτε και α</w:t>
      </w:r>
      <w:r>
        <w:rPr>
          <w:rFonts w:eastAsia="Times New Roman" w:cs="Times New Roman"/>
          <w:szCs w:val="24"/>
        </w:rPr>
        <w:t>υτό! Διότι βέβαια, ο σκοπός μας δεν είναι να τους παγιδέψουμε μέσα στο ΚΕΑ, μέσα σε ένα δίκτυ φτώχειας, αλλά να τους βάλουμε ξανά στην κοινωνία και την εργασία. Γι’ αυτό λέγεται Εθνικός Μηχανισμός Κοινωνικής Ένταξης και Συνοχής. Μιλάμε για ένταξη στη δουλε</w:t>
      </w:r>
      <w:r>
        <w:rPr>
          <w:rFonts w:eastAsia="Times New Roman" w:cs="Times New Roman"/>
          <w:szCs w:val="24"/>
        </w:rPr>
        <w:t>ιά, ένταξη στην κοινωνία. Αυτός είναι ο μεγάλος μας στόχος και θα τον πετύχουμε!</w:t>
      </w:r>
    </w:p>
    <w:p w14:paraId="2320C387"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20C388" w14:textId="77777777" w:rsidR="00BC0B8E" w:rsidRDefault="00C03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των ΣΥΡΙΖΑ</w:t>
      </w:r>
      <w:r>
        <w:rPr>
          <w:rFonts w:eastAsia="Times New Roman" w:cs="Times New Roman"/>
          <w:szCs w:val="24"/>
        </w:rPr>
        <w:t xml:space="preserve"> και των </w:t>
      </w:r>
      <w:r>
        <w:rPr>
          <w:rFonts w:eastAsia="Times New Roman" w:cs="Times New Roman"/>
          <w:szCs w:val="24"/>
        </w:rPr>
        <w:t>ΑΝΕΛ)</w:t>
      </w:r>
    </w:p>
    <w:p w14:paraId="2320C389"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ευχαριστούμε και εμείς, κυρία Υπουργέ.</w:t>
      </w:r>
    </w:p>
    <w:p w14:paraId="2320C38A"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w:t>
      </w:r>
      <w:r>
        <w:rPr>
          <w:rFonts w:eastAsia="Times New Roman" w:cs="Times New Roman"/>
          <w:szCs w:val="24"/>
        </w:rPr>
        <w:t>υλευτικό Εκπρόσωπο της Δημοκρατικής Συμπαράταξης κ. Ανδρέα Λοβέρδο.</w:t>
      </w:r>
    </w:p>
    <w:p w14:paraId="2320C38B"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Κύριε Πρόεδρε, θα μιλήσουν τώρα οι Κοινοβουλευτικοί Εκπρόσωποι;</w:t>
      </w:r>
    </w:p>
    <w:p w14:paraId="2320C38C"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Μετά θα ακολουθήσουν τέσσερις ομιλητές, δηλαδή οι κ</w:t>
      </w:r>
      <w:r>
        <w:rPr>
          <w:rFonts w:eastAsia="Times New Roman" w:cs="Times New Roman"/>
          <w:szCs w:val="24"/>
        </w:rPr>
        <w:t>ύριοι</w:t>
      </w:r>
      <w:r>
        <w:rPr>
          <w:rFonts w:eastAsia="Times New Roman" w:cs="Times New Roman"/>
          <w:szCs w:val="24"/>
        </w:rPr>
        <w:t xml:space="preserve"> </w:t>
      </w:r>
      <w:proofErr w:type="spellStart"/>
      <w:r>
        <w:rPr>
          <w:rFonts w:eastAsia="Times New Roman" w:cs="Times New Roman"/>
          <w:szCs w:val="24"/>
        </w:rPr>
        <w:t>Ηγουμενίδης</w:t>
      </w:r>
      <w:proofErr w:type="spellEnd"/>
      <w:r>
        <w:rPr>
          <w:rFonts w:eastAsia="Times New Roman" w:cs="Times New Roman"/>
          <w:szCs w:val="24"/>
        </w:rPr>
        <w:t xml:space="preserve">, </w:t>
      </w:r>
      <w:proofErr w:type="spellStart"/>
      <w:r>
        <w:rPr>
          <w:rFonts w:eastAsia="Times New Roman" w:cs="Times New Roman"/>
          <w:szCs w:val="24"/>
        </w:rPr>
        <w:t>Βρούτσης</w:t>
      </w:r>
      <w:proofErr w:type="spellEnd"/>
      <w:r>
        <w:rPr>
          <w:rFonts w:eastAsia="Times New Roman" w:cs="Times New Roman"/>
          <w:szCs w:val="24"/>
        </w:rPr>
        <w:t xml:space="preserve">, Γρέγος και </w:t>
      </w:r>
      <w:proofErr w:type="spellStart"/>
      <w:r>
        <w:rPr>
          <w:rFonts w:eastAsia="Times New Roman" w:cs="Times New Roman"/>
          <w:szCs w:val="24"/>
        </w:rPr>
        <w:t>Κεγκέρογλου</w:t>
      </w:r>
      <w:proofErr w:type="spellEnd"/>
      <w:r>
        <w:rPr>
          <w:rFonts w:eastAsia="Times New Roman" w:cs="Times New Roman"/>
          <w:szCs w:val="24"/>
        </w:rPr>
        <w:t xml:space="preserve"> και μετά θα μιλήσει ο κ. Πετρόπουλος, ο κ. Τζαβάρας και προχωρούμε κανονικά.</w:t>
      </w:r>
    </w:p>
    <w:p w14:paraId="2320C38D"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 για δώδεκα λεπτά.</w:t>
      </w:r>
    </w:p>
    <w:p w14:paraId="2320C38E"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καλημέρα σας!</w:t>
      </w:r>
    </w:p>
    <w:p w14:paraId="2320C38F"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Στα άρθρα 1 έως 20 του σχεδ</w:t>
      </w:r>
      <w:r>
        <w:rPr>
          <w:rFonts w:eastAsia="Times New Roman" w:cs="Times New Roman"/>
          <w:szCs w:val="24"/>
        </w:rPr>
        <w:t xml:space="preserve">ίου νόμου διαρθρώνεται ο Εθνικός Μηχανισμός Συντονισμού, ένας μηχανισμός που πρέπει να θυμίσουμε στην Αίθουσα αυτή –κάτι που έκανε και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στις συνεδριάσεις των </w:t>
      </w:r>
      <w:r>
        <w:rPr>
          <w:rFonts w:eastAsia="Times New Roman" w:cs="Times New Roman"/>
          <w:szCs w:val="24"/>
        </w:rPr>
        <w:t>ε</w:t>
      </w:r>
      <w:r>
        <w:rPr>
          <w:rFonts w:eastAsia="Times New Roman" w:cs="Times New Roman"/>
          <w:szCs w:val="24"/>
        </w:rPr>
        <w:t>πιτροπών- ότι ήταν απαραίτητος ακριβώς για τους λόγους που είπε η κυρία Υπου</w:t>
      </w:r>
      <w:r>
        <w:rPr>
          <w:rFonts w:eastAsia="Times New Roman" w:cs="Times New Roman"/>
          <w:szCs w:val="24"/>
        </w:rPr>
        <w:t xml:space="preserve">ργός. Εφόσον διεκπεραιώνονται το ΕΣΠΑ και κοινοτικοί </w:t>
      </w:r>
      <w:r>
        <w:rPr>
          <w:rFonts w:eastAsia="Times New Roman" w:cs="Times New Roman"/>
          <w:szCs w:val="24"/>
        </w:rPr>
        <w:lastRenderedPageBreak/>
        <w:t>πόροι, θα πρέπει αυτός ο μηχανισμός να είναι υπαρκτός και να διεκπεραιώνει τα καθήκοντά του για την αντιμετώπιση της φτώχειας.</w:t>
      </w:r>
    </w:p>
    <w:p w14:paraId="2320C390"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υπενθυμίσω ότι είχαμε υποβάλει ένα τέτοιο σχέδιο ως προηγούμενη </w:t>
      </w:r>
      <w:r>
        <w:rPr>
          <w:rFonts w:eastAsia="Times New Roman" w:cs="Times New Roman"/>
          <w:szCs w:val="24"/>
        </w:rPr>
        <w:t>κυβέρνηση τον Δεκέμβριο του 2014 και 23 Ιανουαρίου, προ των εκλογών, είχαμε την πρώτη έγκριση από την Ευρωπαϊκή Ένωση. Αν και αυτά δεν έχουν πια καμμία σημασία. Έχουν περάσει δύο χρόνια από τότε και έχετε δείξει ως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χρώμα και τις </w:t>
      </w:r>
      <w:r>
        <w:rPr>
          <w:rFonts w:eastAsia="Times New Roman" w:cs="Times New Roman"/>
          <w:szCs w:val="24"/>
        </w:rPr>
        <w:t>πολιτικές σας.</w:t>
      </w:r>
    </w:p>
    <w:p w14:paraId="2320C391"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η λογική αυτού του μηχανισμού ήταν μια λογική πάρα πολύ χρήσιμη και απαραίτητη. Είχαμε κινητοποιηθεί και είχε προχωρήσει η έγκρισή του από την Ευρωπαϊκή Ένωση στις 23 Ιανουαρίου. Έρχεται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τώρα για να θεσμοθε</w:t>
      </w:r>
      <w:r>
        <w:rPr>
          <w:rFonts w:eastAsia="Times New Roman" w:cs="Times New Roman"/>
          <w:szCs w:val="24"/>
        </w:rPr>
        <w:t>τηθεί.</w:t>
      </w:r>
    </w:p>
    <w:p w14:paraId="2320C392"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με δύο λόγια είναι μια –ο όρος δεν μου αρέσει- </w:t>
      </w:r>
      <w:r>
        <w:rPr>
          <w:rFonts w:eastAsia="Times New Roman" w:cs="Times New Roman"/>
          <w:szCs w:val="24"/>
        </w:rPr>
        <w:t>«</w:t>
      </w:r>
      <w:r>
        <w:rPr>
          <w:rFonts w:eastAsia="Times New Roman" w:cs="Times New Roman"/>
          <w:szCs w:val="24"/>
        </w:rPr>
        <w:t>καθετοποίηση</w:t>
      </w:r>
      <w:r>
        <w:rPr>
          <w:rFonts w:eastAsia="Times New Roman" w:cs="Times New Roman"/>
          <w:szCs w:val="24"/>
        </w:rPr>
        <w:t>»</w:t>
      </w:r>
      <w:r>
        <w:rPr>
          <w:rFonts w:eastAsia="Times New Roman" w:cs="Times New Roman"/>
          <w:szCs w:val="24"/>
        </w:rPr>
        <w:t xml:space="preserve"> των διάσπαρτων μηχανισμών στην κεντρική διοίκηση, στην περιφερειακή διοίκηση και στην </w:t>
      </w:r>
      <w:r>
        <w:rPr>
          <w:rFonts w:eastAsia="Times New Roman" w:cs="Times New Roman"/>
          <w:szCs w:val="24"/>
        </w:rPr>
        <w:t>τοπική αυ</w:t>
      </w:r>
      <w:r>
        <w:rPr>
          <w:rFonts w:eastAsia="Times New Roman" w:cs="Times New Roman"/>
          <w:szCs w:val="24"/>
        </w:rPr>
        <w:t xml:space="preserve">τοδιοίκηση Α΄ </w:t>
      </w:r>
      <w:r>
        <w:rPr>
          <w:rFonts w:eastAsia="Times New Roman" w:cs="Times New Roman"/>
          <w:szCs w:val="24"/>
        </w:rPr>
        <w:t>β</w:t>
      </w:r>
      <w:r>
        <w:rPr>
          <w:rFonts w:eastAsia="Times New Roman" w:cs="Times New Roman"/>
          <w:szCs w:val="24"/>
        </w:rPr>
        <w:t>αθμού.</w:t>
      </w:r>
    </w:p>
    <w:p w14:paraId="2320C39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Θεωρώ ότι μετά την έναρξη της λειτουργίας</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με αυτή την καθετοποιημένη μορφή, θα συγκεντρωθεί εκείνη η εμπειρία που θα δώσει τις δυνατότητες κάποιων αλλαγών και </w:t>
      </w:r>
      <w:proofErr w:type="spellStart"/>
      <w:r>
        <w:rPr>
          <w:rFonts w:eastAsia="Times New Roman" w:cs="Times New Roman"/>
          <w:szCs w:val="24"/>
        </w:rPr>
        <w:t>εξορθολογισμού</w:t>
      </w:r>
      <w:proofErr w:type="spellEnd"/>
      <w:r>
        <w:rPr>
          <w:rFonts w:eastAsia="Times New Roman" w:cs="Times New Roman"/>
          <w:szCs w:val="24"/>
        </w:rPr>
        <w:t>, αν η πράξη έτσι θέλει.</w:t>
      </w:r>
    </w:p>
    <w:p w14:paraId="2320C39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Ωστόσο, έχω να κάνω δύο παρατηρήσεις γιατί με απασχόλησε ιδιαίτερα. Και εγώ και οι συνεργάτες μου ασχοληθήκαμε με την εικόνα, τη θεσμική, τη δομική που δίνει αυτός ο μηχανισμός και σας τις εκθέτω: </w:t>
      </w:r>
    </w:p>
    <w:p w14:paraId="2320C39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μέσα από την ενιαία διάρθρωση αυτού του μηχανισ</w:t>
      </w:r>
      <w:r>
        <w:rPr>
          <w:rFonts w:eastAsia="Times New Roman" w:cs="Times New Roman"/>
          <w:szCs w:val="24"/>
        </w:rPr>
        <w:t xml:space="preserve">μού διαπιστώνει κανείς ότι στο πεδίο της κεντρικής διοίκησης έχουμε δύο νέες </w:t>
      </w:r>
      <w:r>
        <w:rPr>
          <w:rFonts w:eastAsia="Times New Roman" w:cs="Times New Roman"/>
          <w:szCs w:val="24"/>
        </w:rPr>
        <w:t>γενικές διευθύνσεις</w:t>
      </w:r>
      <w:r>
        <w:rPr>
          <w:rFonts w:eastAsia="Times New Roman" w:cs="Times New Roman"/>
          <w:szCs w:val="24"/>
        </w:rPr>
        <w:t xml:space="preserve">. Εδώ προβλέπονται θέσεις, τριάντα εννέα τον αριθμό, </w:t>
      </w:r>
      <w:r>
        <w:rPr>
          <w:rFonts w:eastAsia="Times New Roman" w:cs="Times New Roman"/>
          <w:szCs w:val="24"/>
        </w:rPr>
        <w:lastRenderedPageBreak/>
        <w:t>που θα καλυφθούν με αποσπάσεις και μετατάξεις, δεκαπέντε θέσεις εμπειρογνωμόνων -προφανώς αφορούν καινούργι</w:t>
      </w:r>
      <w:r>
        <w:rPr>
          <w:rFonts w:eastAsia="Times New Roman" w:cs="Times New Roman"/>
          <w:szCs w:val="24"/>
        </w:rPr>
        <w:t>ους ανθρώπους μέσω του ΕΣΠΑ- και το σύνολο του προσωπικού για την κεντρική δομή, που είναι πενήντα τέσσερις άνθρωποι, εκ των οποίων οι δεκαπέντε, ως εμπειρογνώμονες, θα προσληφθούν απ’ έξω.</w:t>
      </w:r>
    </w:p>
    <w:p w14:paraId="2320C39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π</w:t>
      </w:r>
      <w:r>
        <w:rPr>
          <w:rFonts w:eastAsia="Times New Roman" w:cs="Times New Roman"/>
          <w:szCs w:val="24"/>
        </w:rPr>
        <w:t xml:space="preserve">αρατηρητήρια στις δεκατρείς </w:t>
      </w:r>
      <w:r>
        <w:rPr>
          <w:rFonts w:eastAsia="Times New Roman" w:cs="Times New Roman"/>
          <w:szCs w:val="24"/>
        </w:rPr>
        <w:t>π</w:t>
      </w:r>
      <w:r>
        <w:rPr>
          <w:rFonts w:eastAsia="Times New Roman" w:cs="Times New Roman"/>
          <w:szCs w:val="24"/>
        </w:rPr>
        <w:t xml:space="preserve">εριφέρειες είναι </w:t>
      </w:r>
      <w:r>
        <w:rPr>
          <w:rFonts w:eastAsia="Times New Roman" w:cs="Times New Roman"/>
          <w:szCs w:val="24"/>
        </w:rPr>
        <w:t>παρατηρητήρια</w:t>
      </w:r>
      <w:r>
        <w:rPr>
          <w:rFonts w:eastAsia="Times New Roman" w:cs="Times New Roman"/>
          <w:szCs w:val="24"/>
        </w:rPr>
        <w:t xml:space="preserve"> πο</w:t>
      </w:r>
      <w:r>
        <w:rPr>
          <w:rFonts w:eastAsia="Times New Roman" w:cs="Times New Roman"/>
          <w:szCs w:val="24"/>
        </w:rPr>
        <w:t xml:space="preserve">υ δεν καταλάβαμε από πόσους υπαλλήλους θα αποτελούνται και εάν αυτοί θα είναι υπάλληλοι </w:t>
      </w:r>
      <w:r>
        <w:rPr>
          <w:rFonts w:eastAsia="Times New Roman" w:cs="Times New Roman"/>
          <w:szCs w:val="24"/>
        </w:rPr>
        <w:t>π</w:t>
      </w:r>
      <w:r>
        <w:rPr>
          <w:rFonts w:eastAsia="Times New Roman" w:cs="Times New Roman"/>
          <w:szCs w:val="24"/>
        </w:rPr>
        <w:t xml:space="preserve">εριφερειών ή θα προσληφθούν. </w:t>
      </w:r>
    </w:p>
    <w:p w14:paraId="2320C39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Των </w:t>
      </w:r>
      <w:r>
        <w:rPr>
          <w:rFonts w:eastAsia="Times New Roman" w:cs="Times New Roman"/>
          <w:szCs w:val="24"/>
        </w:rPr>
        <w:t>π</w:t>
      </w:r>
      <w:r>
        <w:rPr>
          <w:rFonts w:eastAsia="Times New Roman" w:cs="Times New Roman"/>
          <w:szCs w:val="24"/>
        </w:rPr>
        <w:t>εριφερειών.</w:t>
      </w:r>
    </w:p>
    <w:p w14:paraId="2320C39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Των </w:t>
      </w:r>
      <w:r>
        <w:rPr>
          <w:rFonts w:eastAsia="Times New Roman" w:cs="Times New Roman"/>
          <w:szCs w:val="24"/>
        </w:rPr>
        <w:t>π</w:t>
      </w:r>
      <w:r>
        <w:rPr>
          <w:rFonts w:eastAsia="Times New Roman" w:cs="Times New Roman"/>
          <w:szCs w:val="24"/>
        </w:rPr>
        <w:t>εριφερειών; Άρα «</w:t>
      </w:r>
      <w:r>
        <w:rPr>
          <w:rFonts w:eastAsia="Times New Roman" w:cs="Times New Roman"/>
          <w:szCs w:val="24"/>
        </w:rPr>
        <w:t>χ</w:t>
      </w:r>
      <w:r>
        <w:rPr>
          <w:rFonts w:eastAsia="Times New Roman" w:cs="Times New Roman"/>
          <w:szCs w:val="24"/>
        </w:rPr>
        <w:t xml:space="preserve">» εδώ. Οι περιφέρειες με τις δομές που έχουν. Και στα κέντρα νεότητας και στους </w:t>
      </w:r>
      <w:r>
        <w:rPr>
          <w:rFonts w:eastAsia="Times New Roman" w:cs="Times New Roman"/>
          <w:szCs w:val="24"/>
        </w:rPr>
        <w:t>δ</w:t>
      </w:r>
      <w:r>
        <w:rPr>
          <w:rFonts w:eastAsia="Times New Roman" w:cs="Times New Roman"/>
          <w:szCs w:val="24"/>
        </w:rPr>
        <w:t>ήμους, επτακόσιες πενήντα και διακόσιες πενήντα τέσσερεις με ΑΣΕΠ.</w:t>
      </w:r>
    </w:p>
    <w:p w14:paraId="2320C39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w:t>
      </w:r>
      <w:r>
        <w:rPr>
          <w:rFonts w:eastAsia="Times New Roman" w:cs="Times New Roman"/>
          <w:b/>
          <w:szCs w:val="24"/>
        </w:rPr>
        <w:t>ύης):</w:t>
      </w:r>
      <w:r>
        <w:rPr>
          <w:rFonts w:eastAsia="Times New Roman" w:cs="Times New Roman"/>
          <w:szCs w:val="24"/>
        </w:rPr>
        <w:t xml:space="preserve"> Όλοι μέσα.</w:t>
      </w:r>
    </w:p>
    <w:p w14:paraId="2320C39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Όλοι μέσα. </w:t>
      </w:r>
    </w:p>
    <w:p w14:paraId="2320C39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Εγώ καταθέτω την εξής ερώτηση, που είναι νομίζω λογική: Κύριοι συνάδελφοι, δεν ψηφίσαμε πριν από λίγες μέρες ρυθμίσεις του Υπουργείου Εσωτερικών περί κινητικότητας; Γιατί να χρειαστούμε επτακόσια πενήντα, συν </w:t>
      </w:r>
      <w:r>
        <w:rPr>
          <w:rFonts w:eastAsia="Times New Roman" w:cs="Times New Roman"/>
          <w:szCs w:val="24"/>
        </w:rPr>
        <w:t xml:space="preserve">διακόσια εβδομήντα πέντε, οκτακόσια τέσσερα, συν δεκαπέντε εμπειρογνώμονες, οκτακόσια δεκαεννέα άτομα; Έχουμε ένα πληθωρικό δημόσιο και </w:t>
      </w:r>
      <w:proofErr w:type="spellStart"/>
      <w:r>
        <w:rPr>
          <w:rFonts w:eastAsia="Times New Roman" w:cs="Times New Roman"/>
          <w:szCs w:val="24"/>
        </w:rPr>
        <w:t>αφαιμάζεται</w:t>
      </w:r>
      <w:proofErr w:type="spellEnd"/>
      <w:r>
        <w:rPr>
          <w:rFonts w:eastAsia="Times New Roman" w:cs="Times New Roman"/>
          <w:szCs w:val="24"/>
        </w:rPr>
        <w:t xml:space="preserve"> ο ιδιωτικός τομέας για να καλυφθούν οι δαπάνες του δημοσίου αυτού. Γιατί να χρειαστούμε νέο προσωπικό; </w:t>
      </w:r>
    </w:p>
    <w:p w14:paraId="2320C39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πρ</w:t>
      </w:r>
      <w:r>
        <w:rPr>
          <w:rFonts w:eastAsia="Times New Roman" w:cs="Times New Roman"/>
          <w:szCs w:val="24"/>
        </w:rPr>
        <w:t xml:space="preserve">ώτη σκέψη μιας εύρυθμα </w:t>
      </w:r>
      <w:proofErr w:type="spellStart"/>
      <w:r>
        <w:rPr>
          <w:rFonts w:eastAsia="Times New Roman" w:cs="Times New Roman"/>
          <w:szCs w:val="24"/>
        </w:rPr>
        <w:t>λειτουργούσης</w:t>
      </w:r>
      <w:proofErr w:type="spellEnd"/>
      <w:r>
        <w:rPr>
          <w:rFonts w:eastAsia="Times New Roman" w:cs="Times New Roman"/>
          <w:szCs w:val="24"/>
        </w:rPr>
        <w:t xml:space="preserve"> πολιτείας είναι</w:t>
      </w:r>
      <w:r>
        <w:rPr>
          <w:rFonts w:eastAsia="Times New Roman" w:cs="Times New Roman"/>
          <w:szCs w:val="24"/>
        </w:rPr>
        <w:t>:</w:t>
      </w:r>
      <w:r>
        <w:rPr>
          <w:rFonts w:eastAsia="Times New Roman" w:cs="Times New Roman"/>
          <w:szCs w:val="24"/>
        </w:rPr>
        <w:t xml:space="preserve"> αφού υποφέρουμε και αναγκαζόμαστε να αυξήσουμε τους φόρους, είναι πάρα πολύ λογικό η βασική πηγή της δαπάνης μας που είναι</w:t>
      </w:r>
      <w:r>
        <w:rPr>
          <w:rFonts w:eastAsia="Times New Roman" w:cs="Times New Roman"/>
          <w:szCs w:val="24"/>
        </w:rPr>
        <w:t>,</w:t>
      </w:r>
      <w:r>
        <w:rPr>
          <w:rFonts w:eastAsia="Times New Roman" w:cs="Times New Roman"/>
          <w:szCs w:val="24"/>
        </w:rPr>
        <w:t xml:space="preserve"> πρώτον, οι συντά</w:t>
      </w:r>
      <w:r>
        <w:rPr>
          <w:rFonts w:eastAsia="Times New Roman" w:cs="Times New Roman"/>
          <w:szCs w:val="24"/>
        </w:rPr>
        <w:lastRenderedPageBreak/>
        <w:t>ξεις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η μισθοδοσία του </w:t>
      </w:r>
      <w:r>
        <w:rPr>
          <w:rFonts w:eastAsia="Times New Roman" w:cs="Times New Roman"/>
          <w:szCs w:val="24"/>
        </w:rPr>
        <w:t>δ</w:t>
      </w:r>
      <w:r>
        <w:rPr>
          <w:rFonts w:eastAsia="Times New Roman" w:cs="Times New Roman"/>
          <w:szCs w:val="24"/>
        </w:rPr>
        <w:t>ημοσίου, να μην επιβαρυν</w:t>
      </w:r>
      <w:r>
        <w:rPr>
          <w:rFonts w:eastAsia="Times New Roman" w:cs="Times New Roman"/>
          <w:szCs w:val="24"/>
        </w:rPr>
        <w:t>θεί περαιτέρω. Γιατί να πρέπει να επιβαρυνθεί; Εδώ η καταγραφή από το Γενικό Λογιστήριο, μόνο για τη δαπάνη που αφορά τον μηχανισμό αυτό</w:t>
      </w:r>
      <w:r>
        <w:rPr>
          <w:rFonts w:eastAsia="Times New Roman" w:cs="Times New Roman"/>
          <w:szCs w:val="24"/>
        </w:rPr>
        <w:t>ν</w:t>
      </w:r>
      <w:r>
        <w:rPr>
          <w:rFonts w:eastAsia="Times New Roman" w:cs="Times New Roman"/>
          <w:szCs w:val="24"/>
        </w:rPr>
        <w:t xml:space="preserve"> στο κεντρικό επίπεδο, καταγράφει μια δαπάνη 864.000 ευρώ. </w:t>
      </w:r>
    </w:p>
    <w:p w14:paraId="2320C39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w:t>
      </w:r>
      <w:r>
        <w:rPr>
          <w:rFonts w:eastAsia="Times New Roman" w:cs="Times New Roman"/>
          <w:b/>
          <w:szCs w:val="24"/>
        </w:rPr>
        <w:t>φάλισης και Κοινωνικής Αλληλεγγύης):</w:t>
      </w:r>
      <w:r>
        <w:rPr>
          <w:rFonts w:eastAsia="Times New Roman" w:cs="Times New Roman"/>
          <w:szCs w:val="24"/>
        </w:rPr>
        <w:t xml:space="preserve"> Θεωρητικά.</w:t>
      </w:r>
    </w:p>
    <w:p w14:paraId="2320C39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w:t>
      </w:r>
      <w:proofErr w:type="spellStart"/>
      <w:r>
        <w:rPr>
          <w:rFonts w:eastAsia="Times New Roman" w:cs="Times New Roman"/>
          <w:szCs w:val="24"/>
        </w:rPr>
        <w:t>αφαιρουμένων</w:t>
      </w:r>
      <w:proofErr w:type="spellEnd"/>
      <w:r>
        <w:rPr>
          <w:rFonts w:eastAsia="Times New Roman" w:cs="Times New Roman"/>
          <w:szCs w:val="24"/>
        </w:rPr>
        <w:t xml:space="preserve"> αυτών που έχουμε, γιατί θα είναι αποσπάσεις και μετατάξεις, είναι η δαπάνη για τους υπόλοιπους δεκαπέντε, που θα πάνε ως εμπειρογνώμονες, μέσω ΑΣΕΠ.</w:t>
      </w:r>
    </w:p>
    <w:p w14:paraId="2320C39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w:t>
      </w:r>
      <w:r>
        <w:rPr>
          <w:rFonts w:eastAsia="Times New Roman" w:cs="Times New Roman"/>
          <w:b/>
          <w:szCs w:val="24"/>
        </w:rPr>
        <w:t>ρια Υπουργός Εργασίας, Κοινωνικής Ασφάλισης και Κοινωνικής Αλληλεγγύης):</w:t>
      </w:r>
      <w:r>
        <w:rPr>
          <w:rFonts w:eastAsia="Times New Roman" w:cs="Times New Roman"/>
          <w:szCs w:val="24"/>
        </w:rPr>
        <w:t xml:space="preserve"> Όχι, αυτοί είναι με ΕΣΠΑ.</w:t>
      </w:r>
    </w:p>
    <w:p w14:paraId="2320C3A0"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Ωραία. Με ΕΣΠΑ θα πληρώνονται αυτοί; Ωραία, αφαιρώ το επιχείρημα αυτό. Για να συνεννοηθούμε είμαστε εδώ στο επίπεδο αυτό. </w:t>
      </w:r>
    </w:p>
    <w:p w14:paraId="2320C3A1"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Αλλά για τους υπ</w:t>
      </w:r>
      <w:r>
        <w:rPr>
          <w:rFonts w:eastAsia="Times New Roman" w:cs="Times New Roman"/>
          <w:szCs w:val="24"/>
        </w:rPr>
        <w:t xml:space="preserve">ολοίπους, για τα </w:t>
      </w:r>
      <w:r>
        <w:rPr>
          <w:rFonts w:eastAsia="Times New Roman" w:cs="Times New Roman"/>
          <w:szCs w:val="24"/>
        </w:rPr>
        <w:t>κέντρα νεότητας</w:t>
      </w:r>
      <w:r>
        <w:rPr>
          <w:rFonts w:eastAsia="Times New Roman" w:cs="Times New Roman"/>
          <w:szCs w:val="24"/>
        </w:rPr>
        <w:t xml:space="preserve"> και στους δήμους, γιατί; Γιατί η επιπρόσθετη δαπάνη; Γιατί; Και αυτό, κυρίες και κύριοι Βουλευτές, το αθροίζουμε στις δαπάνες που προκαλούνται από το Υπουργείο αυτό για δημιουργία δομών με αυτά που έφερε η κ</w:t>
      </w:r>
      <w:r>
        <w:rPr>
          <w:rFonts w:eastAsia="Times New Roman" w:cs="Times New Roman"/>
          <w:szCs w:val="24"/>
        </w:rPr>
        <w:t>.</w:t>
      </w:r>
      <w:r>
        <w:rPr>
          <w:rFonts w:eastAsia="Times New Roman" w:cs="Times New Roman"/>
          <w:szCs w:val="24"/>
        </w:rPr>
        <w:t xml:space="preserve"> Αντωνοπούλου. </w:t>
      </w:r>
      <w:r>
        <w:rPr>
          <w:rFonts w:eastAsia="Times New Roman" w:cs="Times New Roman"/>
          <w:szCs w:val="24"/>
        </w:rPr>
        <w:t xml:space="preserve">Τα θυμάστε; Προ ολίγων εβδομάδων γινόντουσαν αυτά εδώ. Από την πλευρά της Δημοκρατικής Συμπαράταξης και εμού προσωπικά είχε κατατεθεί το επιχείρημα ότι είναι παλιά η μέθοδος, της δεκαετίας του </w:t>
      </w:r>
      <w:r>
        <w:rPr>
          <w:rFonts w:eastAsia="Times New Roman" w:cs="Times New Roman"/>
          <w:szCs w:val="24"/>
        </w:rPr>
        <w:t>’</w:t>
      </w:r>
      <w:r>
        <w:rPr>
          <w:rFonts w:eastAsia="Times New Roman" w:cs="Times New Roman"/>
          <w:szCs w:val="24"/>
        </w:rPr>
        <w:t>80</w:t>
      </w:r>
      <w:r>
        <w:rPr>
          <w:rFonts w:eastAsia="Times New Roman" w:cs="Times New Roman"/>
          <w:szCs w:val="24"/>
        </w:rPr>
        <w:t>:</w:t>
      </w:r>
      <w:r>
        <w:rPr>
          <w:rFonts w:eastAsia="Times New Roman" w:cs="Times New Roman"/>
          <w:szCs w:val="24"/>
        </w:rPr>
        <w:t xml:space="preserve"> «όπου έχω ένα πρόβλημα, ιδρύω κράτος».</w:t>
      </w:r>
    </w:p>
    <w:p w14:paraId="2320C3A2" w14:textId="77777777" w:rsidR="00BC0B8E" w:rsidRDefault="00C038AA">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Τώρα, το θέμα είναι</w:t>
      </w:r>
      <w:r>
        <w:rPr>
          <w:rFonts w:eastAsia="Times New Roman" w:cs="Times New Roman"/>
          <w:szCs w:val="24"/>
        </w:rPr>
        <w:t xml:space="preserve"> το κράτος που έχεις πώς σου αποδίδει ή πώς δεν αποδίδει και τι πρέπει να γίνει γι’ αυτό, κυρίες και κύριοι Βουλευτές. Και αντί να μπούμε σε αυτή την μέθοδο του 21</w:t>
      </w:r>
      <w:r>
        <w:rPr>
          <w:rFonts w:eastAsia="Times New Roman" w:cs="Times New Roman"/>
          <w:szCs w:val="24"/>
          <w:vertAlign w:val="superscript"/>
        </w:rPr>
        <w:t>ου</w:t>
      </w:r>
      <w:r>
        <w:rPr>
          <w:rFonts w:eastAsia="Times New Roman" w:cs="Times New Roman"/>
          <w:szCs w:val="24"/>
        </w:rPr>
        <w:t xml:space="preserve"> αιώνα, μετά από ταλαιπωρίες δεκαετιών που η Ελλάδα τις πλήρωσε αυτές τις ταλαιπωρίες, η </w:t>
      </w:r>
      <w:r>
        <w:rPr>
          <w:rFonts w:eastAsia="Times New Roman" w:cs="Times New Roman"/>
          <w:szCs w:val="24"/>
        </w:rPr>
        <w:lastRenderedPageBreak/>
        <w:t>λο</w:t>
      </w:r>
      <w:r>
        <w:rPr>
          <w:rFonts w:eastAsia="Times New Roman" w:cs="Times New Roman"/>
          <w:szCs w:val="24"/>
        </w:rPr>
        <w:t xml:space="preserve">γική «όπου έχω </w:t>
      </w:r>
      <w:r w:rsidRPr="009D1FAB">
        <w:rPr>
          <w:rFonts w:eastAsia="Times New Roman" w:cs="Times New Roman"/>
          <w:color w:val="000000" w:themeColor="text1"/>
          <w:szCs w:val="24"/>
        </w:rPr>
        <w:t>πρόβλημα ιδρύω κρατικές δομές» είναι μια καταδικαστέα πρακτική, πρακτική ΣΥΡΙΖΑ</w:t>
      </w:r>
      <w:r w:rsidRPr="009D1FAB">
        <w:rPr>
          <w:rFonts w:eastAsia="Times New Roman" w:cs="Times New Roman"/>
          <w:color w:val="000000" w:themeColor="text1"/>
          <w:szCs w:val="24"/>
        </w:rPr>
        <w:t xml:space="preserve"> </w:t>
      </w:r>
      <w:r w:rsidRPr="009D1FAB">
        <w:rPr>
          <w:rFonts w:eastAsia="Times New Roman" w:cs="Times New Roman"/>
          <w:color w:val="000000" w:themeColor="text1"/>
          <w:szCs w:val="24"/>
        </w:rPr>
        <w:t>-</w:t>
      </w:r>
      <w:r w:rsidRPr="009D1FAB">
        <w:rPr>
          <w:rFonts w:eastAsia="Times New Roman" w:cs="Times New Roman"/>
          <w:color w:val="000000" w:themeColor="text1"/>
          <w:szCs w:val="24"/>
        </w:rPr>
        <w:t xml:space="preserve"> </w:t>
      </w:r>
      <w:r w:rsidRPr="009D1FAB">
        <w:rPr>
          <w:rFonts w:eastAsia="Times New Roman" w:cs="Times New Roman"/>
          <w:color w:val="000000" w:themeColor="text1"/>
          <w:szCs w:val="24"/>
        </w:rPr>
        <w:t>ΑΝΕΛ στο 100%, που αποτελεί ένα δραματικό πισωγύρισμα σε σχέση με την εμπειρία που έχει σωρεύσει η ελληνική περίπτωση, που έχει σωρευ</w:t>
      </w:r>
      <w:r>
        <w:rPr>
          <w:rFonts w:eastAsia="Times New Roman" w:cs="Times New Roman"/>
          <w:color w:val="000000" w:themeColor="text1"/>
          <w:szCs w:val="24"/>
        </w:rPr>
        <w:t>τ</w:t>
      </w:r>
      <w:r w:rsidRPr="009D1FAB">
        <w:rPr>
          <w:rFonts w:eastAsia="Times New Roman" w:cs="Times New Roman"/>
          <w:color w:val="000000" w:themeColor="text1"/>
          <w:szCs w:val="24"/>
        </w:rPr>
        <w:t>εί στην Ελληνική Δημοκρατ</w:t>
      </w:r>
      <w:r w:rsidRPr="009D1FAB">
        <w:rPr>
          <w:rFonts w:eastAsia="Times New Roman" w:cs="Times New Roman"/>
          <w:color w:val="000000" w:themeColor="text1"/>
          <w:szCs w:val="24"/>
        </w:rPr>
        <w:t>ία σε σχέση με το διοικητικό της σύστημα.</w:t>
      </w:r>
    </w:p>
    <w:p w14:paraId="2320C3A3" w14:textId="77777777" w:rsidR="00BC0B8E" w:rsidRDefault="00C038AA">
      <w:pPr>
        <w:spacing w:line="600" w:lineRule="auto"/>
        <w:ind w:firstLine="720"/>
        <w:contextualSpacing/>
        <w:jc w:val="both"/>
        <w:rPr>
          <w:rFonts w:eastAsia="Times New Roman" w:cs="Times New Roman"/>
          <w:color w:val="000000" w:themeColor="text1"/>
          <w:szCs w:val="24"/>
        </w:rPr>
      </w:pPr>
      <w:r w:rsidRPr="009D1FAB">
        <w:rPr>
          <w:rFonts w:eastAsia="Times New Roman" w:cs="Times New Roman"/>
          <w:color w:val="000000" w:themeColor="text1"/>
          <w:szCs w:val="24"/>
        </w:rPr>
        <w:t>Δεύτερος κύκλος θεμάτων. Εμείς, μέχρι εδώ ψηφίζουμε.</w:t>
      </w:r>
    </w:p>
    <w:p w14:paraId="2320C3A4"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Πάμε τώρα στο ασφαλιστικό κομμάτι. Ένα μεγάλο κομμάτι του σχεδίου νόμου, κυρίες και κύριοι Βουλευτές, αφορά στο ασφαλιστικό.</w:t>
      </w:r>
    </w:p>
    <w:p w14:paraId="2320C3A5" w14:textId="77777777" w:rsidR="00BC0B8E" w:rsidRDefault="00C038AA">
      <w:pPr>
        <w:spacing w:line="600" w:lineRule="auto"/>
        <w:ind w:firstLine="720"/>
        <w:contextualSpacing/>
        <w:jc w:val="both"/>
        <w:rPr>
          <w:rFonts w:eastAsia="Times New Roman" w:cs="Times New Roman"/>
          <w:szCs w:val="24"/>
        </w:rPr>
      </w:pPr>
      <w:r>
        <w:rPr>
          <w:rFonts w:eastAsia="Times New Roman" w:cs="Times New Roman"/>
          <w:szCs w:val="24"/>
        </w:rPr>
        <w:t xml:space="preserve">Δεν θυμάστε, εσείς της Πλειοψηφίας, </w:t>
      </w:r>
      <w:r>
        <w:rPr>
          <w:rFonts w:eastAsia="Times New Roman" w:cs="Times New Roman"/>
          <w:szCs w:val="24"/>
        </w:rPr>
        <w:t xml:space="preserve">τον κ. </w:t>
      </w:r>
      <w:proofErr w:type="spellStart"/>
      <w:r>
        <w:rPr>
          <w:rFonts w:eastAsia="Times New Roman" w:cs="Times New Roman"/>
          <w:szCs w:val="24"/>
        </w:rPr>
        <w:t>Κατρούγκαλο</w:t>
      </w:r>
      <w:proofErr w:type="spellEnd"/>
      <w:r>
        <w:rPr>
          <w:rFonts w:eastAsia="Times New Roman" w:cs="Times New Roman"/>
          <w:szCs w:val="24"/>
        </w:rPr>
        <w:t xml:space="preserve"> να σας λέει ότι θα βρει 500 εκατομμύρια ευρώ από την αλλαγή της αρχιτεκτονικής δομής του ασφαλιστικού; </w:t>
      </w:r>
    </w:p>
    <w:p w14:paraId="2320C3A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Κυρία Υφυπουργέ, ο τότε προϊστάμενός σας ο κ. </w:t>
      </w:r>
      <w:proofErr w:type="spellStart"/>
      <w:r>
        <w:rPr>
          <w:rFonts w:eastAsia="Times New Roman" w:cs="Times New Roman"/>
          <w:szCs w:val="24"/>
        </w:rPr>
        <w:t>Κατρούγκαλος</w:t>
      </w:r>
      <w:proofErr w:type="spellEnd"/>
      <w:r>
        <w:rPr>
          <w:rFonts w:eastAsia="Times New Roman" w:cs="Times New Roman"/>
          <w:szCs w:val="24"/>
        </w:rPr>
        <w:t>, έλεγε στη Βουλή των Ελλήνων ότι 500 εκατομμύρια ευρώ θα εξοικονομηθούν απ</w:t>
      </w:r>
      <w:r>
        <w:rPr>
          <w:rFonts w:eastAsia="Times New Roman" w:cs="Times New Roman"/>
          <w:szCs w:val="24"/>
        </w:rPr>
        <w:t xml:space="preserve">ό την αλλαγή της δομής του ασφαλιστικού. Έγινε ο ΕΦΚΑ. Και αντί να έχει ψηφιστεί μια σχετική εξουσιοδοτική διάταξη και η διοίκηση με </w:t>
      </w:r>
      <w:r>
        <w:rPr>
          <w:rFonts w:eastAsia="Times New Roman" w:cs="Times New Roman"/>
          <w:szCs w:val="24"/>
        </w:rPr>
        <w:lastRenderedPageBreak/>
        <w:t>κανονιστικές πράξεις να μας έχει πει πώς θα λειτουργήσει από την 1η Ιανουαρίου 2017, τώρα δηλαδή, έρχεται εδώ ένας οιωνοί ο</w:t>
      </w:r>
      <w:r>
        <w:rPr>
          <w:rFonts w:eastAsia="Times New Roman" w:cs="Times New Roman"/>
          <w:szCs w:val="24"/>
        </w:rPr>
        <w:t xml:space="preserve">ργανισμός –τσάτρα </w:t>
      </w:r>
      <w:proofErr w:type="spellStart"/>
      <w:r>
        <w:rPr>
          <w:rFonts w:eastAsia="Times New Roman" w:cs="Times New Roman"/>
          <w:szCs w:val="24"/>
        </w:rPr>
        <w:t>πάτρα</w:t>
      </w:r>
      <w:proofErr w:type="spellEnd"/>
      <w:r>
        <w:rPr>
          <w:rFonts w:eastAsia="Times New Roman" w:cs="Times New Roman"/>
          <w:szCs w:val="24"/>
        </w:rPr>
        <w:t xml:space="preserve">, κυρίες και κύριοι Βουλευτές- ο οποίος δεν σου δείχνει ότι παράγει εξοικονομήσεις. Μηδέν ευρώ εξοικονόμηση. Ψέματα έλεγε ο κ. </w:t>
      </w:r>
      <w:proofErr w:type="spellStart"/>
      <w:r>
        <w:rPr>
          <w:rFonts w:eastAsia="Times New Roman" w:cs="Times New Roman"/>
          <w:szCs w:val="24"/>
        </w:rPr>
        <w:t>Κατρούγκαλος</w:t>
      </w:r>
      <w:proofErr w:type="spellEnd"/>
      <w:r>
        <w:rPr>
          <w:rFonts w:eastAsia="Times New Roman" w:cs="Times New Roman"/>
          <w:szCs w:val="24"/>
        </w:rPr>
        <w:t>. Επιχειρήματα του αέρα έλεγε. Επιχειρήματα, τα οποία η πράξη απέδειξε ότι ήταν απολύτως ψευδή</w:t>
      </w:r>
      <w:r>
        <w:rPr>
          <w:rFonts w:eastAsia="Times New Roman" w:cs="Times New Roman"/>
          <w:szCs w:val="24"/>
        </w:rPr>
        <w:t xml:space="preserve">. </w:t>
      </w:r>
    </w:p>
    <w:p w14:paraId="2320C3A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Εδώ, κυρίες και κύριοι Βουλευτές, παράγεται μια εξοικονόμηση 725.000 ευρώ από την κατάργηση κάποιων επιδομάτων και από την κατάργηση κάποιων διοικητικών μονάδων, αλλά αυτή η μικρή εξοικονόμηση ισοφαρίζεται όταν, κατά την έκθεση του Γενικού Λογιστηρίου, </w:t>
      </w:r>
      <w:r>
        <w:rPr>
          <w:rFonts w:eastAsia="Times New Roman" w:cs="Times New Roman"/>
          <w:szCs w:val="24"/>
        </w:rPr>
        <w:t xml:space="preserve">προβλέπεται δαπάνη 620.000 ευρώ για τη στελέχωση του γραφείου του Νομικού Συμβουλίου του Κράτους. Και αν προσθέσουμε και την ανάγκη αμοιβών δικηγόρων, </w:t>
      </w:r>
      <w:r>
        <w:rPr>
          <w:rFonts w:eastAsia="Times New Roman" w:cs="Times New Roman"/>
          <w:szCs w:val="24"/>
          <w:lang w:val="en-US"/>
        </w:rPr>
        <w:t>outsourcing</w:t>
      </w:r>
      <w:r>
        <w:rPr>
          <w:rFonts w:eastAsia="Times New Roman" w:cs="Times New Roman"/>
          <w:szCs w:val="24"/>
        </w:rPr>
        <w:t xml:space="preserve"> δηλαδή, η δαπάνη αυτή θα αυξηθεί. Και στο άρθρο 53 του σχεδίου νόμου προβλέπεται ότι αυτή η λ</w:t>
      </w:r>
      <w:r>
        <w:rPr>
          <w:rFonts w:eastAsia="Times New Roman" w:cs="Times New Roman"/>
          <w:szCs w:val="24"/>
        </w:rPr>
        <w:t xml:space="preserve">ύση, που σας φέρνει εδώ </w:t>
      </w:r>
      <w:r>
        <w:rPr>
          <w:rFonts w:eastAsia="Times New Roman" w:cs="Times New Roman"/>
          <w:szCs w:val="24"/>
        </w:rPr>
        <w:lastRenderedPageBreak/>
        <w:t xml:space="preserve">πέρα η Κυβέρνηση να ψηφίσετε, είναι προσωρινή. Διότι κατά τη συσσωρευόμενη εμπειρία, θα εκδοθεί καινούργιος οργανισμός. Εδώ γελάμε! Εδώ γελάμε για μια Κυβέρνηση απολύτως απροετοίμαστη, με απολύτως βιαστικές διευθετήσεις, που τελικά </w:t>
      </w:r>
      <w:r>
        <w:rPr>
          <w:rFonts w:eastAsia="Times New Roman" w:cs="Times New Roman"/>
          <w:szCs w:val="24"/>
        </w:rPr>
        <w:t xml:space="preserve">τις πληρώνει ο ελληνικός λαός. Και πάντως, το επιχείρημα ότι η αλλαγή της δομής, της αρχιτεκτονικής, όπως έλεγε με έναν χαριτωμένο τρόπο ο τότε Υπουργός Εργασίας και Κοινωνικών Ασφαλίσεων, ο κ. </w:t>
      </w:r>
      <w:proofErr w:type="spellStart"/>
      <w:r>
        <w:rPr>
          <w:rFonts w:eastAsia="Times New Roman" w:cs="Times New Roman"/>
          <w:szCs w:val="24"/>
        </w:rPr>
        <w:t>Κατρούγκαλος</w:t>
      </w:r>
      <w:proofErr w:type="spellEnd"/>
      <w:r>
        <w:rPr>
          <w:rFonts w:eastAsia="Times New Roman" w:cs="Times New Roman"/>
          <w:szCs w:val="24"/>
        </w:rPr>
        <w:t>, θα εξοικονομήσει 500 εκατομμύρια, ήταν ψεύδος. Ψ</w:t>
      </w:r>
      <w:r>
        <w:rPr>
          <w:rFonts w:eastAsia="Times New Roman" w:cs="Times New Roman"/>
          <w:szCs w:val="24"/>
        </w:rPr>
        <w:t xml:space="preserve">εύδος και πάλι ψεύδος! Οι διατάξεις περί ΕΦΚΑ εδώ επιβεβαιώνουν της μομφής μας το αληθές. </w:t>
      </w:r>
    </w:p>
    <w:p w14:paraId="2320C3A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Στα άρθρα 61, 62, 63 αφαιρούνται πόροι από τον ΕΟΠΥΥ, κύριοι συνάδελφοι. Το ΙΚΑ χρωστάει στον ΕΟΠΥΥ. Όταν ερχόταν εδώ το ασφαλιστικό, έλεγα ότι αυτό που δεν μπόρεσα </w:t>
      </w:r>
      <w:r>
        <w:rPr>
          <w:rFonts w:eastAsia="Times New Roman" w:cs="Times New Roman"/>
          <w:szCs w:val="24"/>
        </w:rPr>
        <w:t xml:space="preserve">να κάνω διότι οι </w:t>
      </w:r>
      <w:r>
        <w:rPr>
          <w:rFonts w:eastAsia="Times New Roman" w:cs="Times New Roman"/>
          <w:szCs w:val="24"/>
        </w:rPr>
        <w:t>Πρωθυπουργοί</w:t>
      </w:r>
      <w:r>
        <w:rPr>
          <w:rFonts w:eastAsia="Times New Roman" w:cs="Times New Roman"/>
          <w:szCs w:val="24"/>
        </w:rPr>
        <w:t xml:space="preserve">, με τους οποίους ήμουν δεν το δέχτηκαν, ήταν να μπορεί ο ΕΟΠΥΥ να παίρνει από τις εισφορές αμέσως τα χρήματα των ασφαλισμένων και των </w:t>
      </w:r>
      <w:r>
        <w:rPr>
          <w:rFonts w:eastAsia="Times New Roman" w:cs="Times New Roman"/>
          <w:szCs w:val="24"/>
        </w:rPr>
        <w:lastRenderedPageBreak/>
        <w:t>εργοδοτών. Αμέσως, χωρίς να μεσολαβεί το Υπουργείο Εργασίας. Και επειδή αυτό θα σήμαινε πάρα</w:t>
      </w:r>
      <w:r>
        <w:rPr>
          <w:rFonts w:eastAsia="Times New Roman" w:cs="Times New Roman"/>
          <w:szCs w:val="24"/>
        </w:rPr>
        <w:t xml:space="preserve"> πολλά προβλήματα σε ό,τι αφορά τις δυνατότητες του συνταξιοδοτικού μας μηχανισμού στο να δίνει τις συντάξεις, οι Πρωθυπουργοί δυσκολεύονταν να το δεχτούν. Και δεν το δέχονταν. Και οι Υπουργοί Εργασίας δεν το ήθελαν. Ως Υπουργός Υγείας το πρότεινα αυτό και</w:t>
      </w:r>
      <w:r>
        <w:rPr>
          <w:rFonts w:eastAsia="Times New Roman" w:cs="Times New Roman"/>
          <w:szCs w:val="24"/>
        </w:rPr>
        <w:t xml:space="preserve"> ως Βουλευτής της Αντιπολίτευσης. Αν αυτό γινόταν, ο ΕΟΠΥΥ θα μπορούσε να διαπραγματευτεί τις υπηρεσίες υγείας πάρα πολύ γρήγορα.</w:t>
      </w:r>
    </w:p>
    <w:p w14:paraId="2320C3A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Αντί να γίνει αυτό, μας λέει εδώ το σχέδιο νόμου ότι για όσα χρωστάει το ΙΚΑ συνιστώνται επιτροπές και για τη δαπάνη της εξέτα</w:t>
      </w:r>
      <w:r>
        <w:rPr>
          <w:rFonts w:eastAsia="Times New Roman" w:cs="Times New Roman"/>
          <w:szCs w:val="24"/>
        </w:rPr>
        <w:t xml:space="preserve">σης για το πόσα χρωστάει στον ΕΟΠΥΥ θα </w:t>
      </w:r>
      <w:proofErr w:type="spellStart"/>
      <w:r>
        <w:rPr>
          <w:rFonts w:eastAsia="Times New Roman" w:cs="Times New Roman"/>
          <w:szCs w:val="24"/>
        </w:rPr>
        <w:t>παρακρατάει</w:t>
      </w:r>
      <w:proofErr w:type="spellEnd"/>
      <w:r>
        <w:rPr>
          <w:rFonts w:eastAsia="Times New Roman" w:cs="Times New Roman"/>
          <w:szCs w:val="24"/>
        </w:rPr>
        <w:t xml:space="preserve"> και ένα 5% από τις εισφορές. Αυτό είναι ληστεία σε βάρος του ΕΟΠΥΥ και σε κα</w:t>
      </w:r>
      <w:r>
        <w:rPr>
          <w:rFonts w:eastAsia="Times New Roman" w:cs="Times New Roman"/>
          <w:szCs w:val="24"/>
        </w:rPr>
        <w:t>μ</w:t>
      </w:r>
      <w:r>
        <w:rPr>
          <w:rFonts w:eastAsia="Times New Roman" w:cs="Times New Roman"/>
          <w:szCs w:val="24"/>
        </w:rPr>
        <w:t>μία περίπτωση δεν τη στηρίζουμε. Αντί να ευνοείς τον ΕΟΠΥΥ, του παίρνεις πόρους για να εξετάσεις πόσα του χρωστάς, επειδή του χρ</w:t>
      </w:r>
      <w:r>
        <w:rPr>
          <w:rFonts w:eastAsia="Times New Roman" w:cs="Times New Roman"/>
          <w:szCs w:val="24"/>
        </w:rPr>
        <w:t xml:space="preserve">ωστάς. Κακώς. Για το ΙΚΑ 5% </w:t>
      </w:r>
      <w:r>
        <w:rPr>
          <w:rFonts w:eastAsia="Times New Roman" w:cs="Times New Roman"/>
          <w:szCs w:val="24"/>
        </w:rPr>
        <w:lastRenderedPageBreak/>
        <w:t xml:space="preserve">και ένα 2% σε ό,τι αφορά αντίστοιχες λειτουργίες του ΕΦΚΑ. Οργανωμένη ληστεία το λέω αυτό. </w:t>
      </w:r>
    </w:p>
    <w:p w14:paraId="2320C3A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Για το επίδομα αλληλεγγύης, κυρίες και κύριοι Βουλευτές, τα είπε η </w:t>
      </w:r>
      <w:r>
        <w:rPr>
          <w:rFonts w:eastAsia="Times New Roman" w:cs="Times New Roman"/>
          <w:szCs w:val="24"/>
        </w:rPr>
        <w:t xml:space="preserve">κ. </w:t>
      </w:r>
      <w:proofErr w:type="spellStart"/>
      <w:r>
        <w:rPr>
          <w:rFonts w:eastAsia="Times New Roman" w:cs="Times New Roman"/>
          <w:szCs w:val="24"/>
        </w:rPr>
        <w:t>Χριστοφιλοπούλου</w:t>
      </w:r>
      <w:proofErr w:type="spellEnd"/>
      <w:r>
        <w:rPr>
          <w:rFonts w:eastAsia="Times New Roman" w:cs="Times New Roman"/>
          <w:szCs w:val="24"/>
        </w:rPr>
        <w:t>. Εκφράζει τη Δημοκρατική Συμπαράταξη. Κλείνω με έ</w:t>
      </w:r>
      <w:r>
        <w:rPr>
          <w:rFonts w:eastAsia="Times New Roman" w:cs="Times New Roman"/>
          <w:szCs w:val="24"/>
        </w:rPr>
        <w:t xml:space="preserve">να θέμα που δεν αφορά τους παρισταμένους Υπουργούς, αλλά αφορά τη λειτουργία της Κυβέρνησης γενικότερα και εμένα προσωπικά. </w:t>
      </w:r>
    </w:p>
    <w:p w14:paraId="2320C3A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Όταν συζητούσαμε τον </w:t>
      </w:r>
      <w:r>
        <w:rPr>
          <w:rFonts w:eastAsia="Times New Roman" w:cs="Times New Roman"/>
          <w:szCs w:val="24"/>
        </w:rPr>
        <w:t>προϋπολογισμό</w:t>
      </w:r>
      <w:r>
        <w:rPr>
          <w:rFonts w:eastAsia="Times New Roman" w:cs="Times New Roman"/>
          <w:szCs w:val="24"/>
        </w:rPr>
        <w:t xml:space="preserve">, επειδή ήταν εδώ ο κ. </w:t>
      </w:r>
      <w:proofErr w:type="spellStart"/>
      <w:r>
        <w:rPr>
          <w:rFonts w:eastAsia="Times New Roman" w:cs="Times New Roman"/>
          <w:szCs w:val="24"/>
        </w:rPr>
        <w:t>Τσακαλώτος</w:t>
      </w:r>
      <w:proofErr w:type="spellEnd"/>
      <w:r>
        <w:rPr>
          <w:rFonts w:eastAsia="Times New Roman" w:cs="Times New Roman"/>
          <w:szCs w:val="24"/>
        </w:rPr>
        <w:t xml:space="preserve">, ο κ. </w:t>
      </w:r>
      <w:proofErr w:type="spellStart"/>
      <w:r>
        <w:rPr>
          <w:rFonts w:eastAsia="Times New Roman" w:cs="Times New Roman"/>
          <w:szCs w:val="24"/>
        </w:rPr>
        <w:t>Χουλιαράκης</w:t>
      </w:r>
      <w:proofErr w:type="spellEnd"/>
      <w:r>
        <w:rPr>
          <w:rFonts w:eastAsia="Times New Roman" w:cs="Times New Roman"/>
          <w:szCs w:val="24"/>
        </w:rPr>
        <w:t xml:space="preserve"> και η Υφυπουργός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xml:space="preserve">, έθεσα ένα </w:t>
      </w:r>
      <w:r>
        <w:rPr>
          <w:rFonts w:eastAsia="Times New Roman" w:cs="Times New Roman"/>
          <w:szCs w:val="24"/>
        </w:rPr>
        <w:t>θέμα που αφορά ζήτημα διαφθοράς. Και περίμενα, επειδή οι εποπτεύοντες Υπουργοί ήταν εδώ, να έχω μια απάντηση.</w:t>
      </w:r>
    </w:p>
    <w:p w14:paraId="2320C3AC" w14:textId="77777777" w:rsidR="00BC0B8E" w:rsidRDefault="00C038AA">
      <w:pPr>
        <w:spacing w:line="600" w:lineRule="auto"/>
        <w:ind w:firstLine="720"/>
        <w:jc w:val="both"/>
        <w:rPr>
          <w:rFonts w:eastAsia="Times New Roman"/>
          <w:szCs w:val="24"/>
        </w:rPr>
      </w:pPr>
      <w:r>
        <w:rPr>
          <w:rFonts w:eastAsia="Times New Roman"/>
          <w:szCs w:val="24"/>
        </w:rPr>
        <w:t xml:space="preserve">Μάλιστα, επειδή εμείς δεν είμαστε φιλοκατήγοροι και δεν έχουμε καμμία σχέση με τον ΣΥΡΙΖΑ και τους ΑΝΕΛ, έλεγα ότι η κατηγορία μας δεν αφορά τους </w:t>
      </w:r>
      <w:r>
        <w:rPr>
          <w:rFonts w:eastAsia="Times New Roman"/>
          <w:szCs w:val="24"/>
        </w:rPr>
        <w:t xml:space="preserve">Υπουργούς, αλλά ως Υπουργοί Οικονομικών με τόσα θέματα </w:t>
      </w:r>
      <w:r>
        <w:rPr>
          <w:rFonts w:eastAsia="Times New Roman"/>
          <w:szCs w:val="24"/>
        </w:rPr>
        <w:lastRenderedPageBreak/>
        <w:t>στην ημερήσια διάταξή τους δεν μπορεί να έχουν στα πόδια τους θέματα διαφθοράς τα οποία να τα κοιτάνε ή να μην τα ξέρουν ενδεχομένως.</w:t>
      </w:r>
    </w:p>
    <w:p w14:paraId="2320C3AD" w14:textId="77777777" w:rsidR="00BC0B8E" w:rsidRDefault="00C038AA">
      <w:pPr>
        <w:spacing w:line="600" w:lineRule="auto"/>
        <w:ind w:firstLine="720"/>
        <w:jc w:val="both"/>
        <w:rPr>
          <w:rFonts w:eastAsia="Times New Roman"/>
          <w:szCs w:val="24"/>
        </w:rPr>
      </w:pPr>
      <w:r>
        <w:rPr>
          <w:rFonts w:eastAsia="Times New Roman"/>
          <w:szCs w:val="24"/>
        </w:rPr>
        <w:t>Το θέμα αφορούσε τα λεγόμενα «</w:t>
      </w:r>
      <w:proofErr w:type="spellStart"/>
      <w:r>
        <w:rPr>
          <w:rFonts w:eastAsia="Times New Roman"/>
          <w:szCs w:val="24"/>
        </w:rPr>
        <w:t>φρουτάκια</w:t>
      </w:r>
      <w:proofErr w:type="spellEnd"/>
      <w:r>
        <w:rPr>
          <w:rFonts w:eastAsia="Times New Roman"/>
          <w:szCs w:val="24"/>
        </w:rPr>
        <w:t>». Το θέμα αφορούσε μια μορφ</w:t>
      </w:r>
      <w:r>
        <w:rPr>
          <w:rFonts w:eastAsia="Times New Roman"/>
          <w:szCs w:val="24"/>
        </w:rPr>
        <w:t xml:space="preserve">ή τυχερού παιχνιδιού που είχε προβλεφθεί από τη σύμβαση περί ιδιωτικοποίησης του ΟΠΑΠ και την οποία είχα ψηφίσει. Και εμείς ως Δημοκρατική Συμπαράταξη είχαμε διαμαρτυρηθεί και δι’ εμού για την εκ μέρους σας αύξηση της φορολογίας του ΟΠΑΠ, αφού η </w:t>
      </w:r>
      <w:proofErr w:type="spellStart"/>
      <w:r>
        <w:rPr>
          <w:rFonts w:eastAsia="Times New Roman"/>
          <w:szCs w:val="24"/>
        </w:rPr>
        <w:t>συνιδιωτικ</w:t>
      </w:r>
      <w:r>
        <w:rPr>
          <w:rFonts w:eastAsia="Times New Roman"/>
          <w:szCs w:val="24"/>
        </w:rPr>
        <w:t>οποίηση</w:t>
      </w:r>
      <w:proofErr w:type="spellEnd"/>
      <w:r>
        <w:rPr>
          <w:rFonts w:eastAsia="Times New Roman"/>
          <w:szCs w:val="24"/>
        </w:rPr>
        <w:t xml:space="preserve"> είχε γίνει και ο ΟΠΑΠ λειτουργούσε υπό το νέο ιδιοκτησιακό του καθεστώς. Δηλαδή, δεν μπορείς να αλλάζεις τους όρους μιας ιδιωτικοποίησης εκ των υστέρων. Τι μήνυμα στέλνεις στους επενδυτές και πόσο κακό κάνεις στο συγκεκριμένο επενδυτή που έχει κανο</w:t>
      </w:r>
      <w:r>
        <w:rPr>
          <w:rFonts w:eastAsia="Times New Roman"/>
          <w:szCs w:val="24"/>
        </w:rPr>
        <w:t>νίσει τους λογαριασμούς του; Έχω υπερασπιστεί την ιδιωτικοποίηση και έχω υπερασπιστεί και τον ΟΠΑΠ σε βάρος της Κυβέρνησης αυτής που άλλαξε μονομερώς τους όρους της ιδιωτικοποίησης εκ των υστέρων.</w:t>
      </w:r>
    </w:p>
    <w:p w14:paraId="2320C3AE" w14:textId="77777777" w:rsidR="00BC0B8E" w:rsidRDefault="00C038AA">
      <w:pPr>
        <w:spacing w:line="600" w:lineRule="auto"/>
        <w:ind w:firstLine="720"/>
        <w:jc w:val="both"/>
        <w:rPr>
          <w:rFonts w:eastAsia="Times New Roman"/>
          <w:szCs w:val="24"/>
        </w:rPr>
      </w:pPr>
      <w:r>
        <w:rPr>
          <w:rFonts w:eastAsia="Times New Roman"/>
          <w:szCs w:val="24"/>
        </w:rPr>
        <w:lastRenderedPageBreak/>
        <w:t>Όμως, μια υποχρέωση του ΟΠΑΠ και της Κυβέρνησης και της Επι</w:t>
      </w:r>
      <w:r>
        <w:rPr>
          <w:rFonts w:eastAsia="Times New Roman"/>
          <w:szCs w:val="24"/>
        </w:rPr>
        <w:t xml:space="preserve">τροπής Παιγνίων, </w:t>
      </w:r>
      <w:proofErr w:type="spellStart"/>
      <w:r>
        <w:rPr>
          <w:rFonts w:eastAsia="Times New Roman"/>
          <w:szCs w:val="24"/>
        </w:rPr>
        <w:t>οιονεί</w:t>
      </w:r>
      <w:proofErr w:type="spellEnd"/>
      <w:r>
        <w:rPr>
          <w:rFonts w:eastAsia="Times New Roman"/>
          <w:szCs w:val="24"/>
        </w:rPr>
        <w:t xml:space="preserve"> </w:t>
      </w:r>
      <w:r>
        <w:rPr>
          <w:rFonts w:eastAsia="Times New Roman"/>
          <w:szCs w:val="24"/>
        </w:rPr>
        <w:t>ανεξάρτητης αρχής</w:t>
      </w:r>
      <w:r>
        <w:rPr>
          <w:rFonts w:eastAsia="Times New Roman"/>
          <w:szCs w:val="24"/>
        </w:rPr>
        <w:t xml:space="preserve">, </w:t>
      </w:r>
      <w:r>
        <w:rPr>
          <w:rFonts w:eastAsia="Times New Roman"/>
          <w:szCs w:val="24"/>
        </w:rPr>
        <w:t xml:space="preserve">ανεξάρτητης </w:t>
      </w:r>
      <w:r>
        <w:rPr>
          <w:rFonts w:eastAsia="Times New Roman"/>
          <w:szCs w:val="24"/>
        </w:rPr>
        <w:t xml:space="preserve">διοικητικής </w:t>
      </w:r>
      <w:r>
        <w:rPr>
          <w:rFonts w:eastAsia="Times New Roman"/>
          <w:szCs w:val="24"/>
        </w:rPr>
        <w:t>αρχής</w:t>
      </w:r>
      <w:r>
        <w:rPr>
          <w:rFonts w:eastAsia="Times New Roman"/>
          <w:szCs w:val="24"/>
        </w:rPr>
        <w:t>, ήταν να εκδώσει τον κανονισμό βάσει του οποίου θα γινόταν το παιχνίδι αυτό με τα «</w:t>
      </w:r>
      <w:proofErr w:type="spellStart"/>
      <w:r>
        <w:rPr>
          <w:rFonts w:eastAsia="Times New Roman"/>
          <w:szCs w:val="24"/>
        </w:rPr>
        <w:t>φρουτάκια</w:t>
      </w:r>
      <w:proofErr w:type="spellEnd"/>
      <w:r>
        <w:rPr>
          <w:rFonts w:eastAsia="Times New Roman"/>
          <w:szCs w:val="24"/>
        </w:rPr>
        <w:t xml:space="preserve">». Εκδόθηκε ένας κανονισμός επί </w:t>
      </w:r>
      <w:r>
        <w:rPr>
          <w:rFonts w:eastAsia="Times New Roman"/>
          <w:szCs w:val="24"/>
        </w:rPr>
        <w:t xml:space="preserve">κυβέρνησης </w:t>
      </w:r>
      <w:r>
        <w:rPr>
          <w:rFonts w:eastAsia="Times New Roman"/>
          <w:szCs w:val="24"/>
        </w:rPr>
        <w:t xml:space="preserve">Σαμαρά-Βενιζέλου επί τον Ευγένιο Γιαννακόπουλο, </w:t>
      </w:r>
      <w:r>
        <w:rPr>
          <w:rFonts w:eastAsia="Times New Roman"/>
          <w:szCs w:val="24"/>
        </w:rPr>
        <w:t xml:space="preserve">Επιτροπή Παιγνίων τότε, </w:t>
      </w:r>
      <w:proofErr w:type="spellStart"/>
      <w:r>
        <w:rPr>
          <w:rFonts w:eastAsia="Times New Roman"/>
          <w:szCs w:val="24"/>
        </w:rPr>
        <w:t>αυστηροποιήθηκε</w:t>
      </w:r>
      <w:proofErr w:type="spellEnd"/>
      <w:r>
        <w:rPr>
          <w:rFonts w:eastAsia="Times New Roman"/>
          <w:szCs w:val="24"/>
        </w:rPr>
        <w:t xml:space="preserve"> από τη νέα διοίκηση της Επιτροπής Παιγνίων το καλοκαίρι του 2015, τον κ. </w:t>
      </w:r>
      <w:proofErr w:type="spellStart"/>
      <w:r>
        <w:rPr>
          <w:rFonts w:eastAsia="Times New Roman"/>
          <w:szCs w:val="24"/>
        </w:rPr>
        <w:t>Στεργιώτη</w:t>
      </w:r>
      <w:proofErr w:type="spellEnd"/>
      <w:r>
        <w:rPr>
          <w:rFonts w:eastAsia="Times New Roman"/>
          <w:szCs w:val="24"/>
        </w:rPr>
        <w:t xml:space="preserve">, κυρίες και κύριοι του ΣΥΡΙΖΑ, αν σας λέει και κάτι –δεν ξέρω εάν σας ακολούθησε μετά τη διάσπαση, αλλά ήταν δική σας επιλογή- </w:t>
      </w:r>
      <w:proofErr w:type="spellStart"/>
      <w:r>
        <w:rPr>
          <w:rFonts w:eastAsia="Times New Roman"/>
          <w:szCs w:val="24"/>
        </w:rPr>
        <w:t>αυστηρ</w:t>
      </w:r>
      <w:r>
        <w:rPr>
          <w:rFonts w:eastAsia="Times New Roman"/>
          <w:szCs w:val="24"/>
        </w:rPr>
        <w:t>οποίησε</w:t>
      </w:r>
      <w:proofErr w:type="spellEnd"/>
      <w:r>
        <w:rPr>
          <w:rFonts w:eastAsia="Times New Roman"/>
          <w:szCs w:val="24"/>
        </w:rPr>
        <w:t xml:space="preserve"> τους όρους αυτού του παιχνιδιού καλώς </w:t>
      </w:r>
      <w:proofErr w:type="spellStart"/>
      <w:r>
        <w:rPr>
          <w:rFonts w:eastAsia="Times New Roman"/>
          <w:szCs w:val="24"/>
        </w:rPr>
        <w:t>πράττων</w:t>
      </w:r>
      <w:proofErr w:type="spellEnd"/>
      <w:r>
        <w:rPr>
          <w:rFonts w:eastAsia="Times New Roman"/>
          <w:szCs w:val="24"/>
        </w:rPr>
        <w:t xml:space="preserve"> και στη συνέχεια αλλάξατε τον άνθρωπο αυτόν.</w:t>
      </w:r>
    </w:p>
    <w:p w14:paraId="2320C3AF" w14:textId="77777777" w:rsidR="00BC0B8E" w:rsidRDefault="00C038AA">
      <w:pPr>
        <w:spacing w:line="600" w:lineRule="auto"/>
        <w:ind w:firstLine="720"/>
        <w:jc w:val="both"/>
        <w:rPr>
          <w:rFonts w:eastAsia="Times New Roman"/>
          <w:szCs w:val="24"/>
        </w:rPr>
      </w:pPr>
      <w:r>
        <w:rPr>
          <w:rFonts w:eastAsia="Times New Roman"/>
          <w:szCs w:val="24"/>
        </w:rPr>
        <w:t xml:space="preserve">Τώρα τον Οκτώβριο στην Επιτροπή Θεσμών και Διαφάνειας ο κ. </w:t>
      </w:r>
      <w:proofErr w:type="spellStart"/>
      <w:r>
        <w:rPr>
          <w:rFonts w:eastAsia="Times New Roman"/>
          <w:szCs w:val="24"/>
        </w:rPr>
        <w:t>Τσακαλώτος</w:t>
      </w:r>
      <w:proofErr w:type="spellEnd"/>
      <w:r>
        <w:rPr>
          <w:rFonts w:eastAsia="Times New Roman"/>
          <w:szCs w:val="24"/>
        </w:rPr>
        <w:t xml:space="preserve"> παρουσίασε τον νέο Πρόεδρο της Επιτροπής Παιγνίων. Ο νέος Πρόεδρος είπε ότι αυτή η μορφ</w:t>
      </w:r>
      <w:r>
        <w:rPr>
          <w:rFonts w:eastAsia="Times New Roman"/>
          <w:szCs w:val="24"/>
        </w:rPr>
        <w:t xml:space="preserve">ή τυχερού παιχνιδιού προκαλεί εθισμό, </w:t>
      </w:r>
      <w:r>
        <w:rPr>
          <w:rFonts w:eastAsia="Times New Roman"/>
          <w:szCs w:val="24"/>
        </w:rPr>
        <w:lastRenderedPageBreak/>
        <w:t>χρησιμοποιώντας μια επιστημονική γνώμη περί αυτού –εγώ κρατάω αποστάσεις από όλα αυτά, αλλά ο ίδιος έτσι έπραξε-, ανέλαβε σήμερα, ας πούμε τα καθήκοντά του και την άλλη μέρα εξέδωσε έναν πολυσέλιδο κανονισμό που δημοσι</w:t>
      </w:r>
      <w:r>
        <w:rPr>
          <w:rFonts w:eastAsia="Times New Roman"/>
          <w:szCs w:val="24"/>
        </w:rPr>
        <w:t>εύθηκε στο ΦΕΚ την 1</w:t>
      </w:r>
      <w:r>
        <w:rPr>
          <w:rFonts w:eastAsia="Times New Roman"/>
          <w:szCs w:val="24"/>
          <w:vertAlign w:val="superscript"/>
        </w:rPr>
        <w:t>η</w:t>
      </w:r>
      <w:r>
        <w:rPr>
          <w:rFonts w:eastAsia="Times New Roman"/>
          <w:szCs w:val="24"/>
        </w:rPr>
        <w:t xml:space="preserve"> Ιανουαρίου, που καταργεί όλους τους περιορισμούς. Όλους!</w:t>
      </w:r>
    </w:p>
    <w:p w14:paraId="2320C3B0" w14:textId="77777777" w:rsidR="00BC0B8E" w:rsidRDefault="00C038AA">
      <w:pPr>
        <w:spacing w:line="600" w:lineRule="auto"/>
        <w:ind w:firstLine="720"/>
        <w:jc w:val="both"/>
        <w:rPr>
          <w:rFonts w:eastAsia="Times New Roman"/>
          <w:szCs w:val="24"/>
        </w:rPr>
      </w:pPr>
      <w:r>
        <w:rPr>
          <w:rFonts w:eastAsia="Times New Roman"/>
          <w:szCs w:val="24"/>
        </w:rPr>
        <w:t>Καταργεί τα διακόσια μέτρα απόστασης από το ένα σημείο παιχνιδιού στο άλλο. Καταργεί το όριο των 80 ευρώ συμμετοχής ημερησίως στο παιχνίδι από τον κάθε παίκτη. Καταργεί την υποχ</w:t>
      </w:r>
      <w:r>
        <w:rPr>
          <w:rFonts w:eastAsia="Times New Roman"/>
          <w:szCs w:val="24"/>
        </w:rPr>
        <w:t xml:space="preserve">ρέωση στην κάρτα του παίκτη να αναγράφεται το ΑΦΜ, δηλαδή να φαίνεται το φορολογικό του προφίλ. Αν χρωστάει στο </w:t>
      </w:r>
      <w:r>
        <w:rPr>
          <w:rFonts w:eastAsia="Times New Roman"/>
          <w:szCs w:val="24"/>
        </w:rPr>
        <w:t>δημόσιο</w:t>
      </w:r>
      <w:r>
        <w:rPr>
          <w:rFonts w:eastAsia="Times New Roman"/>
          <w:szCs w:val="24"/>
        </w:rPr>
        <w:t>, πώς παίζει; Καταργείτε οτιδήποτε σχετιζόταν με περιορισμούς και ακόμη πόσες ώρες την ημέρα, την εβδομάδα, τον μήνα θα παίζει κάποιος. Τ</w:t>
      </w:r>
      <w:r>
        <w:rPr>
          <w:rFonts w:eastAsia="Times New Roman"/>
          <w:szCs w:val="24"/>
        </w:rPr>
        <w:t>α καταργεί αυτά ο νέος Πρόεδρος, που έβλεπε ότι θα εθίζονταν οι Έλληνες με αυτό το παιχνίδι. Υπάρχει θέμα διαφθοράς εδώ.</w:t>
      </w:r>
    </w:p>
    <w:p w14:paraId="2320C3B1"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Χθες </w:t>
      </w:r>
      <w:r>
        <w:rPr>
          <w:rFonts w:eastAsia="Times New Roman"/>
          <w:szCs w:val="24"/>
        </w:rPr>
        <w:t xml:space="preserve">από την </w:t>
      </w:r>
      <w:r>
        <w:rPr>
          <w:rFonts w:eastAsia="Times New Roman"/>
          <w:szCs w:val="24"/>
        </w:rPr>
        <w:t xml:space="preserve">Επιτροπή Παιγνίων </w:t>
      </w:r>
      <w:r>
        <w:rPr>
          <w:rFonts w:eastAsia="Times New Roman"/>
          <w:szCs w:val="24"/>
        </w:rPr>
        <w:t xml:space="preserve">εστάλη η </w:t>
      </w:r>
      <w:r>
        <w:rPr>
          <w:rFonts w:eastAsia="Times New Roman"/>
          <w:szCs w:val="24"/>
        </w:rPr>
        <w:t xml:space="preserve">αγόρευσή μου στον </w:t>
      </w:r>
      <w:r>
        <w:rPr>
          <w:rFonts w:eastAsia="Times New Roman"/>
          <w:szCs w:val="24"/>
        </w:rPr>
        <w:t>εισαγγελέα</w:t>
      </w:r>
      <w:r>
        <w:rPr>
          <w:rFonts w:eastAsia="Times New Roman"/>
          <w:szCs w:val="24"/>
        </w:rPr>
        <w:t>. Φαντάζομαι να έστειλε και τον κανονισμό αυτόν και τους προηγούμεν</w:t>
      </w:r>
      <w:r>
        <w:rPr>
          <w:rFonts w:eastAsia="Times New Roman"/>
          <w:szCs w:val="24"/>
        </w:rPr>
        <w:t>ους κανονισμούς για το παιχνίδι αυτό.</w:t>
      </w:r>
    </w:p>
    <w:p w14:paraId="2320C3B2" w14:textId="77777777" w:rsidR="00BC0B8E" w:rsidRDefault="00C038AA">
      <w:pPr>
        <w:spacing w:line="600" w:lineRule="auto"/>
        <w:ind w:firstLine="720"/>
        <w:jc w:val="both"/>
        <w:rPr>
          <w:rFonts w:eastAsia="Times New Roman"/>
          <w:szCs w:val="24"/>
        </w:rPr>
      </w:pPr>
      <w:r>
        <w:rPr>
          <w:rFonts w:eastAsia="Times New Roman"/>
          <w:szCs w:val="24"/>
        </w:rPr>
        <w:t>Εγώ προσωπικά θα ενημερώσω την Εισαγγελία με κάθε στοιχείο που αφορά βήμα προς βήμα το σκάνδαλο αυτό και θα θυμίσω ότι εν όψει αυτού του κανονισμού που δημοσιεύθηκε στο ΦΕΚ 1</w:t>
      </w:r>
      <w:r>
        <w:rPr>
          <w:rFonts w:eastAsia="Times New Roman"/>
          <w:szCs w:val="24"/>
          <w:vertAlign w:val="superscript"/>
        </w:rPr>
        <w:t>η</w:t>
      </w:r>
      <w:r>
        <w:rPr>
          <w:rFonts w:eastAsia="Times New Roman"/>
          <w:szCs w:val="24"/>
        </w:rPr>
        <w:t xml:space="preserve"> Νοεμβρίου, ο ΟΠΑΠ απέσυρε την αγωγή του περί διεθνούς διαιτησίας με την οποία ζητούσε κάποιο δισεκατομμύριο από την αντισυμβαλλόμενη ελληνική Κυβέρνηση.</w:t>
      </w:r>
    </w:p>
    <w:p w14:paraId="2320C3B3" w14:textId="77777777" w:rsidR="00BC0B8E" w:rsidRDefault="00C038AA">
      <w:pPr>
        <w:spacing w:line="600" w:lineRule="auto"/>
        <w:ind w:firstLine="720"/>
        <w:jc w:val="both"/>
        <w:rPr>
          <w:rFonts w:eastAsia="Times New Roman"/>
          <w:szCs w:val="24"/>
        </w:rPr>
      </w:pPr>
      <w:r>
        <w:rPr>
          <w:rFonts w:eastAsia="Times New Roman"/>
          <w:szCs w:val="24"/>
        </w:rPr>
        <w:t>Εδώ έχουμε ένα θέμα διαφθοράς. Εσείς ήσασταν κατά όλων αυτών των παιγνίων, του ειδικού τυχερού παιχνιδ</w:t>
      </w:r>
      <w:r>
        <w:rPr>
          <w:rFonts w:eastAsia="Times New Roman"/>
          <w:szCs w:val="24"/>
        </w:rPr>
        <w:t xml:space="preserve">ιού. Αλλάξατε γνώμη, </w:t>
      </w:r>
      <w:proofErr w:type="spellStart"/>
      <w:r>
        <w:rPr>
          <w:rFonts w:eastAsia="Times New Roman"/>
          <w:szCs w:val="24"/>
        </w:rPr>
        <w:t>αυστηροποιήσατε</w:t>
      </w:r>
      <w:proofErr w:type="spellEnd"/>
      <w:r>
        <w:rPr>
          <w:rFonts w:eastAsia="Times New Roman"/>
          <w:szCs w:val="24"/>
        </w:rPr>
        <w:t xml:space="preserve"> όμως, τις διαδικασίες, αλλάξατε ξανά γνώμη, καταργήσατε τους περιορισμούς και είστε ελεγχόμενοι σήμερα.</w:t>
      </w:r>
    </w:p>
    <w:p w14:paraId="2320C3B4" w14:textId="77777777" w:rsidR="00BC0B8E" w:rsidRDefault="00C038A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σας παρακαλώ.</w:t>
      </w:r>
    </w:p>
    <w:p w14:paraId="2320C3B5" w14:textId="77777777" w:rsidR="00BC0B8E" w:rsidRDefault="00C038AA">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Κλείνω, κύριε Πρόεδρε.</w:t>
      </w:r>
    </w:p>
    <w:p w14:paraId="2320C3B6" w14:textId="77777777" w:rsidR="00BC0B8E" w:rsidRDefault="00C038AA">
      <w:pPr>
        <w:spacing w:line="600" w:lineRule="auto"/>
        <w:ind w:firstLine="720"/>
        <w:jc w:val="both"/>
        <w:rPr>
          <w:rFonts w:eastAsia="Times New Roman"/>
          <w:szCs w:val="24"/>
        </w:rPr>
      </w:pPr>
      <w:r>
        <w:rPr>
          <w:rFonts w:eastAsia="Times New Roman"/>
          <w:szCs w:val="24"/>
        </w:rPr>
        <w:t xml:space="preserve">Δεν ενήργησε </w:t>
      </w:r>
      <w:r>
        <w:rPr>
          <w:rFonts w:eastAsia="Times New Roman"/>
          <w:szCs w:val="24"/>
        </w:rPr>
        <w:t>απαντώντας μου με κάποιον τρόπο ο αρμόδιος Υπουργός, ο αρμόδιος Αναπληρωτής, η αρμόδια Υφυπουργός. Ενήργησε η Επιτροπή Παιγνίων. Καλώς. Οφείλει, όμως, να συμπληρώσει τις ενέργειές της, να στείλει όλο το σχετικό υλικό. Και είμαστε στη διάθεση της δικαστικής</w:t>
      </w:r>
      <w:r>
        <w:rPr>
          <w:rFonts w:eastAsia="Times New Roman"/>
          <w:szCs w:val="24"/>
        </w:rPr>
        <w:t xml:space="preserve"> λειτουργίας, για να παράσχουμε εγγυήσεις.</w:t>
      </w:r>
    </w:p>
    <w:p w14:paraId="2320C3B7" w14:textId="77777777" w:rsidR="00BC0B8E" w:rsidRDefault="00C038AA">
      <w:pPr>
        <w:spacing w:line="600" w:lineRule="auto"/>
        <w:ind w:firstLine="720"/>
        <w:jc w:val="both"/>
        <w:rPr>
          <w:rFonts w:eastAsia="Times New Roman"/>
          <w:szCs w:val="24"/>
        </w:rPr>
      </w:pPr>
      <w:r>
        <w:rPr>
          <w:rFonts w:eastAsia="Times New Roman"/>
          <w:szCs w:val="24"/>
        </w:rPr>
        <w:t>Εδώ τα πράγματα πρέπει να είναι καθαρά. Εσείς τιμητές, εσείς οργανωτές μιας προσπάθειας, δόλιας προσπάθειας, σπίλωσης κάθε πολιτικού αντιπάλου, δεν έχετε κανένα περιθώριο να γλιστράτε σε θέματα διαφθοράς, ούτε ακό</w:t>
      </w:r>
      <w:r>
        <w:rPr>
          <w:rFonts w:eastAsia="Times New Roman"/>
          <w:szCs w:val="24"/>
        </w:rPr>
        <w:t>μη κι αν το ολίσθημα αυτό είναι ολίγων πόντων. Στην προκείμενη περίπτωση είναι χιλιομέτρων και πρέπει να το δείτε κι ως Κοινοβουλευτική Ομάδα.</w:t>
      </w:r>
    </w:p>
    <w:p w14:paraId="2320C3B8" w14:textId="77777777" w:rsidR="00BC0B8E" w:rsidRDefault="00C038AA">
      <w:pPr>
        <w:spacing w:line="600" w:lineRule="auto"/>
        <w:ind w:firstLine="720"/>
        <w:jc w:val="both"/>
        <w:rPr>
          <w:rFonts w:eastAsia="Times New Roman"/>
          <w:szCs w:val="24"/>
        </w:rPr>
      </w:pPr>
      <w:r>
        <w:rPr>
          <w:rFonts w:eastAsia="Times New Roman"/>
          <w:szCs w:val="24"/>
        </w:rPr>
        <w:lastRenderedPageBreak/>
        <w:t>Η Κοινοβουλευτική Ομάδα της Δημοκρατικής Συμπαράταξης συνολικά αυτό το θέμα θα το κρατήσει στην πρώτη θέση της ημ</w:t>
      </w:r>
      <w:r>
        <w:rPr>
          <w:rFonts w:eastAsia="Times New Roman"/>
          <w:szCs w:val="24"/>
        </w:rPr>
        <w:t>ερήσιας διάταξης, μέχρι η Κυβέρνηση να ενεργοποιηθεί.</w:t>
      </w:r>
    </w:p>
    <w:p w14:paraId="2320C3B9" w14:textId="77777777" w:rsidR="00BC0B8E" w:rsidRDefault="00C038AA">
      <w:pPr>
        <w:spacing w:line="600" w:lineRule="auto"/>
        <w:ind w:firstLine="720"/>
        <w:jc w:val="both"/>
        <w:rPr>
          <w:rFonts w:eastAsia="Times New Roman"/>
          <w:szCs w:val="24"/>
        </w:rPr>
      </w:pPr>
      <w:r>
        <w:rPr>
          <w:rFonts w:eastAsia="Times New Roman"/>
          <w:szCs w:val="24"/>
        </w:rPr>
        <w:t>Ευχαριστώ πολύ.</w:t>
      </w:r>
    </w:p>
    <w:p w14:paraId="2320C3BA" w14:textId="77777777" w:rsidR="00BC0B8E" w:rsidRDefault="00C038AA">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320C3BB" w14:textId="77777777" w:rsidR="00BC0B8E" w:rsidRDefault="00C038A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Λοβέρδο.</w:t>
      </w:r>
    </w:p>
    <w:p w14:paraId="2320C3BC" w14:textId="77777777" w:rsidR="00BC0B8E" w:rsidRDefault="00C038AA">
      <w:pPr>
        <w:spacing w:line="600" w:lineRule="auto"/>
        <w:ind w:firstLine="720"/>
        <w:jc w:val="both"/>
        <w:rPr>
          <w:rFonts w:eastAsia="Times New Roman"/>
          <w:szCs w:val="24"/>
        </w:rPr>
      </w:pPr>
      <w:r>
        <w:rPr>
          <w:rFonts w:eastAsia="Times New Roman"/>
          <w:szCs w:val="24"/>
        </w:rPr>
        <w:t xml:space="preserve">Προχωρούμε, όπως έχουμε προαναγγείλει με τον κ. </w:t>
      </w:r>
      <w:proofErr w:type="spellStart"/>
      <w:r>
        <w:rPr>
          <w:rFonts w:eastAsia="Times New Roman"/>
          <w:szCs w:val="24"/>
        </w:rPr>
        <w:t>Η</w:t>
      </w:r>
      <w:r>
        <w:rPr>
          <w:rFonts w:eastAsia="Times New Roman"/>
          <w:szCs w:val="24"/>
        </w:rPr>
        <w:t>γουμενίδη</w:t>
      </w:r>
      <w:proofErr w:type="spellEnd"/>
      <w:r>
        <w:rPr>
          <w:rFonts w:eastAsia="Times New Roman"/>
          <w:szCs w:val="24"/>
        </w:rPr>
        <w:t>, Βουλευτή του ΣΥΡΙΖΑ, για επτά λεπτά.</w:t>
      </w:r>
    </w:p>
    <w:p w14:paraId="2320C3BD" w14:textId="77777777" w:rsidR="00BC0B8E" w:rsidRDefault="00C038AA">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2320C3BE" w14:textId="77777777" w:rsidR="00BC0B8E" w:rsidRDefault="00C038AA">
      <w:pPr>
        <w:spacing w:line="600" w:lineRule="auto"/>
        <w:ind w:firstLine="720"/>
        <w:jc w:val="both"/>
        <w:rPr>
          <w:rFonts w:eastAsia="Times New Roman"/>
          <w:szCs w:val="24"/>
        </w:rPr>
      </w:pPr>
      <w:r>
        <w:rPr>
          <w:rFonts w:eastAsia="Times New Roman"/>
          <w:szCs w:val="24"/>
        </w:rPr>
        <w:t xml:space="preserve">Κυρίες και κύριοι συνάδελφοι, θέλαμε να βάλουμε ένα φρένο ανάσχεσης της κοινωνικής καταστροφής που προκάλεσαν οι πολιτικές επιλογές </w:t>
      </w:r>
      <w:r>
        <w:rPr>
          <w:rFonts w:eastAsia="Times New Roman"/>
          <w:szCs w:val="24"/>
        </w:rPr>
        <w:lastRenderedPageBreak/>
        <w:t>των προκατόχων μας. Θέλαμε ν</w:t>
      </w:r>
      <w:r>
        <w:rPr>
          <w:rFonts w:eastAsia="Times New Roman"/>
          <w:szCs w:val="24"/>
        </w:rPr>
        <w:t>α πλέξουμε ένα δίχτυ αξιοπρέπειας, να οικοδομήσουμε ένα πλέγμα κοινωνικής προστασίας των πολλών, των ευάλωτων, των απροστάτευτων. Αυτό το πράγμα κάναμε, λοιπόν, από τη στιγμή που με τους αγώνες τους οι εργαζόμενοι μάς έφεραν σε θέσεις κυβερνητικής ευθύνης.</w:t>
      </w:r>
      <w:r>
        <w:rPr>
          <w:rFonts w:eastAsia="Times New Roman"/>
          <w:szCs w:val="24"/>
        </w:rPr>
        <w:t xml:space="preserve"> Και δεν το κάναμε ούτε αποσπασματικά, ούτε με όρους διαπλοκής, ούτε με όρους πελατειακού κράτους. Από την πρώτη στιγμή που βρεθήκαμε στη θέση της Κυβέρνησης, ξεδιπλώσαμε ένα σχέδιό μας, έναν σχεδιασμό. </w:t>
      </w:r>
    </w:p>
    <w:p w14:paraId="2320C3BF" w14:textId="77777777" w:rsidR="00BC0B8E" w:rsidRDefault="00C038AA">
      <w:pPr>
        <w:spacing w:line="600" w:lineRule="auto"/>
        <w:ind w:firstLine="720"/>
        <w:jc w:val="both"/>
        <w:rPr>
          <w:rFonts w:eastAsia="Times New Roman"/>
          <w:szCs w:val="24"/>
        </w:rPr>
      </w:pPr>
      <w:r>
        <w:rPr>
          <w:rFonts w:eastAsia="Times New Roman"/>
          <w:szCs w:val="24"/>
        </w:rPr>
        <w:t>Να θυμίσω πως τον νόμο για την ανθρωπιστική κρίση -α</w:t>
      </w:r>
      <w:r>
        <w:rPr>
          <w:rFonts w:eastAsia="Times New Roman"/>
          <w:szCs w:val="24"/>
        </w:rPr>
        <w:t xml:space="preserve">ναφέρθηκε η Υπουργός προηγουμένως στην λοιδορία από στελέχη της Νέας Δημοκρατίας- η Νέα Δημοκρατία και το ΠΑΣΟΚ δεν τον θεωρούσαν αναγκαίο. Συνεχίσαμε με τον νόμο για το παράλληλο πρόγραμμα </w:t>
      </w:r>
      <w:r>
        <w:rPr>
          <w:rFonts w:eastAsia="Times New Roman"/>
          <w:szCs w:val="24"/>
        </w:rPr>
        <w:t xml:space="preserve">στο πλαίσιο </w:t>
      </w:r>
      <w:r>
        <w:rPr>
          <w:rFonts w:eastAsia="Times New Roman"/>
          <w:szCs w:val="24"/>
        </w:rPr>
        <w:t>του ίδιου σχεδιασμού. Να θυμίσω πέρυσι τέτοιο καιρό, π</w:t>
      </w:r>
      <w:r>
        <w:rPr>
          <w:rFonts w:eastAsia="Times New Roman"/>
          <w:szCs w:val="24"/>
        </w:rPr>
        <w:t>αραμονές των Χρι</w:t>
      </w:r>
      <w:r>
        <w:rPr>
          <w:rFonts w:eastAsia="Times New Roman"/>
          <w:szCs w:val="24"/>
        </w:rPr>
        <w:lastRenderedPageBreak/>
        <w:t>στουγέννων, ποιοι συγχρόνιζαν τον πολιτικό τους βηματισμό με τις πολιτικές επιλογές των δανειστών μας. Συνεχίσαμε μέσα στο 2016 πιλοτικά, με την εφαρμογή του κοινωνικού προγράμματος για το κοινωνικό εισόδημα αλληλεγγύης και σε αυτήν την κατ</w:t>
      </w:r>
      <w:r>
        <w:rPr>
          <w:rFonts w:eastAsia="Times New Roman"/>
          <w:szCs w:val="24"/>
        </w:rPr>
        <w:t xml:space="preserve">εύθυνση προσπαθούμε να το εφαρμόσουμε από το 2017 σε όλους τους δήμους της χώρας. Είναι χαρακτηριστικές οι τοποθετήσεις των κομμάτων της Αντιπολίτευσης. </w:t>
      </w:r>
    </w:p>
    <w:p w14:paraId="2320C3C0" w14:textId="77777777" w:rsidR="00BC0B8E" w:rsidRDefault="00C038AA">
      <w:pPr>
        <w:spacing w:line="600" w:lineRule="auto"/>
        <w:ind w:firstLine="720"/>
        <w:jc w:val="both"/>
        <w:rPr>
          <w:rFonts w:eastAsia="Times New Roman"/>
          <w:szCs w:val="24"/>
        </w:rPr>
      </w:pPr>
      <w:r>
        <w:rPr>
          <w:rFonts w:eastAsia="Times New Roman"/>
          <w:szCs w:val="24"/>
        </w:rPr>
        <w:t xml:space="preserve">Στον ίδιο αυτό σχεδιασμό εντάσσεται και το σημερινό νομοσχέδιο, το οποίο θεσμοθετεί έναν ενιαίο </w:t>
      </w:r>
      <w:r>
        <w:rPr>
          <w:rFonts w:eastAsia="Times New Roman"/>
          <w:szCs w:val="24"/>
        </w:rPr>
        <w:t>μηχανι</w:t>
      </w:r>
      <w:r>
        <w:rPr>
          <w:rFonts w:eastAsia="Times New Roman"/>
          <w:szCs w:val="24"/>
        </w:rPr>
        <w:t>σμό</w:t>
      </w:r>
      <w:r>
        <w:rPr>
          <w:rFonts w:eastAsia="Times New Roman"/>
          <w:szCs w:val="24"/>
        </w:rPr>
        <w:t>, που μαζί με τα πληροφοριακά συστήματα θα συγκροτεί και θα επιβλέπει συνολικά και ενιαία τον δείκτη κοινωνικής προστασίας.</w:t>
      </w:r>
    </w:p>
    <w:p w14:paraId="2320C3C1" w14:textId="77777777" w:rsidR="00BC0B8E" w:rsidRDefault="00C038AA">
      <w:pPr>
        <w:spacing w:line="600" w:lineRule="auto"/>
        <w:ind w:firstLine="720"/>
        <w:jc w:val="both"/>
        <w:rPr>
          <w:rFonts w:eastAsia="Times New Roman"/>
          <w:szCs w:val="24"/>
        </w:rPr>
      </w:pPr>
      <w:r>
        <w:rPr>
          <w:rFonts w:eastAsia="Times New Roman"/>
          <w:szCs w:val="24"/>
        </w:rPr>
        <w:t>Εδώ, κυρία Υπουργέ, επιτρέψτε μου μια παρένθεση. Δεν είναι θέμα της σημερινής μας συζήτησης. Αναφέρομαι στη χθεσινή ειδησιογραφία</w:t>
      </w:r>
      <w:r>
        <w:rPr>
          <w:rFonts w:eastAsia="Times New Roman"/>
          <w:szCs w:val="24"/>
        </w:rPr>
        <w:t xml:space="preserve">, με αφορμή το κοινωνικό πλυντήριο, για δραστηριότητες και δράσεις του </w:t>
      </w:r>
      <w:r>
        <w:rPr>
          <w:rFonts w:eastAsia="Times New Roman"/>
          <w:szCs w:val="24"/>
        </w:rPr>
        <w:lastRenderedPageBreak/>
        <w:t>Δήμου Αθηναίων. Μας ενημερώνει η ειδησιογραφία για δέκα χιλιάδες νοικοκυριά χωρίς ρεύμα, στον χώρο του Δήμου Αθηναίων. Πόσα είναι τα νοικοκυριά; Ένα δεύτερο ερώτημα είναι γιατί αυτοί δε</w:t>
      </w:r>
      <w:r>
        <w:rPr>
          <w:rFonts w:eastAsia="Times New Roman"/>
          <w:szCs w:val="24"/>
        </w:rPr>
        <w:t>ν καλύπτονται από την προστασία. Και ένα τρίτο είναι τι θα κάνουμε, να το αντιμετωπίσουμε. Πόσα είναι τα νοικοκυριά στην επικράτεια; Κλείνω την παρένθεση, διότι είπα ότι δεν είναι θέμα σημερινό. Θα επανέλθουμε και ίσως θα πρέπει να δώσει μια απάντηση το Υπ</w:t>
      </w:r>
      <w:r>
        <w:rPr>
          <w:rFonts w:eastAsia="Times New Roman"/>
          <w:szCs w:val="24"/>
        </w:rPr>
        <w:t xml:space="preserve">ουργείο. </w:t>
      </w:r>
    </w:p>
    <w:p w14:paraId="2320C3C2" w14:textId="77777777" w:rsidR="00BC0B8E" w:rsidRDefault="00C038AA">
      <w:pPr>
        <w:spacing w:line="600" w:lineRule="auto"/>
        <w:ind w:firstLine="720"/>
        <w:jc w:val="both"/>
        <w:rPr>
          <w:rFonts w:eastAsia="Times New Roman"/>
          <w:szCs w:val="24"/>
        </w:rPr>
      </w:pPr>
      <w:r>
        <w:rPr>
          <w:rFonts w:eastAsia="Times New Roman"/>
          <w:szCs w:val="24"/>
        </w:rPr>
        <w:t>Κυρίες και κύριοι συνάδελφοι, δεν θα σταθώ σε όλα τα στοιχεία που ανέφεραν αρκετοί από τους προηγούμενους ομιλητές των κομμάτων της Αντιπολίτευσης. Θα ήθελα να δώσω μόνο ένα στοιχείο. Τις χρονιές 2012, 2013, 2014 δόθηκαν σε κοινωνική πολιτική 450</w:t>
      </w:r>
      <w:r>
        <w:rPr>
          <w:rFonts w:eastAsia="Times New Roman"/>
          <w:szCs w:val="24"/>
        </w:rPr>
        <w:t xml:space="preserve"> εκατομμύρια, 150 εκατομμύρια κατ’ έτος. Τις χρονιές 2015, 2016, 2017, με αυτά που ψηφίσαμε και στον προϋπολογισμό, θα δοθούν 1,750 δισεκατομμύρια, δηλαδή έχουμε τετραπλασιασμό του ποσού. </w:t>
      </w:r>
    </w:p>
    <w:p w14:paraId="2320C3C3" w14:textId="77777777" w:rsidR="00BC0B8E" w:rsidRDefault="00C038AA">
      <w:pPr>
        <w:spacing w:line="600" w:lineRule="auto"/>
        <w:ind w:firstLine="720"/>
        <w:jc w:val="both"/>
        <w:rPr>
          <w:rFonts w:eastAsia="Times New Roman"/>
          <w:szCs w:val="24"/>
        </w:rPr>
      </w:pPr>
      <w:r>
        <w:rPr>
          <w:rFonts w:eastAsia="Times New Roman"/>
          <w:szCs w:val="24"/>
        </w:rPr>
        <w:lastRenderedPageBreak/>
        <w:t>Και το λέμε, κυρίες και κύριοι συνάδελφοι, χωρίς καμμία δόση έπαρση</w:t>
      </w:r>
      <w:r>
        <w:rPr>
          <w:rFonts w:eastAsia="Times New Roman"/>
          <w:szCs w:val="24"/>
        </w:rPr>
        <w:t>ς. Γιατί για την Αριστερά είναι τουλάχιστον ντροπή να υπερηφανεύεται κάποιος ότι στηρίζει όπως μπορεί τους ευάλωτους. Το ίδιο ντροπή είναι, κατά τη γνώμη μας, από την άλλη πλευρά να ονομάζει τέτοιου είδους κινήσεις, στάχτη στα μάτια ή κοροϊδία. Και αναφέρο</w:t>
      </w:r>
      <w:r>
        <w:rPr>
          <w:rFonts w:eastAsia="Times New Roman"/>
          <w:szCs w:val="24"/>
        </w:rPr>
        <w:t>μαι εδώ σε όλο το φάσμα της αντιπολιτευτικής τακτικής, από την πολιτικά μικρόψυχη αντιμετώπιση των μέτρων που προτείνουμε ή και εφαρμόζουμε, που έχουν κοινωνικό αποτύπωμα, μέχρι την εκδήλωση αγωνίας μπας και υποχωρήσουν οι δανειστές στις πιέσεις τους και μ</w:t>
      </w:r>
      <w:r>
        <w:rPr>
          <w:rFonts w:eastAsia="Times New Roman"/>
          <w:szCs w:val="24"/>
        </w:rPr>
        <w:t>πορέσουμε να εφαρμόσουμε την κοινωνική μας πολιτική.</w:t>
      </w:r>
    </w:p>
    <w:p w14:paraId="2320C3C4" w14:textId="77777777" w:rsidR="00BC0B8E" w:rsidRDefault="00C038AA">
      <w:pPr>
        <w:spacing w:line="600" w:lineRule="auto"/>
        <w:jc w:val="both"/>
        <w:rPr>
          <w:rFonts w:eastAsia="Times New Roman"/>
          <w:szCs w:val="24"/>
        </w:rPr>
      </w:pPr>
      <w:r>
        <w:rPr>
          <w:rFonts w:eastAsia="Times New Roman"/>
          <w:szCs w:val="24"/>
        </w:rPr>
        <w:t>Αναφέρομαι στη συνειδητή επιλογή εφαρμογής των απόψεων των δανειστών μας.</w:t>
      </w:r>
    </w:p>
    <w:p w14:paraId="2320C3C5" w14:textId="77777777" w:rsidR="00BC0B8E" w:rsidRDefault="00C038AA">
      <w:pPr>
        <w:spacing w:line="600" w:lineRule="auto"/>
        <w:ind w:firstLine="720"/>
        <w:jc w:val="both"/>
        <w:rPr>
          <w:rFonts w:eastAsia="Times New Roman"/>
          <w:szCs w:val="24"/>
        </w:rPr>
      </w:pPr>
      <w:r>
        <w:rPr>
          <w:rFonts w:eastAsia="Times New Roman"/>
          <w:szCs w:val="24"/>
        </w:rPr>
        <w:t xml:space="preserve">Είναι χαρακτηριστικές οι δηλώσεις του Αντιπροέδρου της Νέας Δημοκρατίας κ. Γεωργιάδη: «Θα κάνουμε όσα ζητήσει η τρόικα και άλλα </w:t>
      </w:r>
      <w:r>
        <w:rPr>
          <w:rFonts w:eastAsia="Times New Roman"/>
          <w:szCs w:val="24"/>
        </w:rPr>
        <w:lastRenderedPageBreak/>
        <w:t>τ</w:t>
      </w:r>
      <w:r>
        <w:rPr>
          <w:rFonts w:eastAsia="Times New Roman"/>
          <w:szCs w:val="24"/>
        </w:rPr>
        <w:t xml:space="preserve">όσα», δήλωσε σαν συνέχεια του αμίμητου: «Και αν δεν είχαμε μνημόνια, θα έπρεπε να τα εφεύρουμε», μέχρι τις θεατρικές παραστάσεις της συνδικαλιστικής γραφειοκρατίας στην πόρτα του Υπουργείου Υγείας. Ξέρετε, πρόκειται για παραστάσεις που δεν μας εκπλήσσουν. </w:t>
      </w:r>
    </w:p>
    <w:p w14:paraId="2320C3C6" w14:textId="77777777" w:rsidR="00BC0B8E" w:rsidRDefault="00C038AA">
      <w:pPr>
        <w:spacing w:line="600" w:lineRule="auto"/>
        <w:ind w:firstLine="720"/>
        <w:jc w:val="both"/>
        <w:rPr>
          <w:rFonts w:eastAsia="Times New Roman"/>
          <w:szCs w:val="24"/>
        </w:rPr>
      </w:pPr>
      <w:r>
        <w:rPr>
          <w:rFonts w:eastAsia="Times New Roman"/>
          <w:szCs w:val="24"/>
        </w:rPr>
        <w:t xml:space="preserve">Ξέρουμε πολύ καλά, όπως ξέρετε όλοι οι συνάδελφοι σ’ αυτή την Αίθουσα, ότι η αιχμή του δόρατος της κοινωνικής πολιτικής της Αριστεράς είναι η πολιτική μας στην υγεία. Αυτή η συνειδητή επιλογή μας για στήριξη του δημόσιου συστήματος υγείας δεν γίνεται για </w:t>
      </w:r>
      <w:r>
        <w:rPr>
          <w:rFonts w:eastAsia="Times New Roman"/>
          <w:szCs w:val="24"/>
        </w:rPr>
        <w:t>λόγους ιδεοληψίας. Το δημόσιο σύστημα υγείας είναι το σύστημα που έχουν ανάγκη οι φτωχοί και οι αδύναμοι. Το δημόσιο σύστημα υγείας, πέρα από την υψηλή ποιότητα παρεχόμενης περίθαλψης που προσφέρει, είναι σε τελική ανάλυση και οικονομικότερο. Το δημόσιο σύ</w:t>
      </w:r>
      <w:r>
        <w:rPr>
          <w:rFonts w:eastAsia="Times New Roman"/>
          <w:szCs w:val="24"/>
        </w:rPr>
        <w:t>στημα υγείας θέλουμε να είναι σε θέση να μπορεί να εφαρμόσει το παράλληλο πρόγραμμα και όλα αυτά τα οποία θεσμοθετούμε. Γι’ αυτό</w:t>
      </w:r>
      <w:r>
        <w:rPr>
          <w:rFonts w:eastAsia="Times New Roman"/>
          <w:szCs w:val="24"/>
        </w:rPr>
        <w:t>ν</w:t>
      </w:r>
      <w:r>
        <w:rPr>
          <w:rFonts w:eastAsia="Times New Roman"/>
          <w:szCs w:val="24"/>
        </w:rPr>
        <w:t xml:space="preserve"> τον λόγο όσον αφορά το δημόσιο σύστημα υγείας, </w:t>
      </w:r>
      <w:r>
        <w:rPr>
          <w:rFonts w:eastAsia="Times New Roman"/>
          <w:szCs w:val="24"/>
        </w:rPr>
        <w:lastRenderedPageBreak/>
        <w:t>εμείς θα παραμένουμε πεισματικά μεροληπτικοί υπέρ του. Γι’ αυτόν τον λόγο γίνετ</w:t>
      </w:r>
      <w:r>
        <w:rPr>
          <w:rFonts w:eastAsia="Times New Roman"/>
          <w:szCs w:val="24"/>
        </w:rPr>
        <w:t>αι και όλη αυτή η επίθεση από την Αντιπολίτευση στην πολιτική ηγεσία του Υπουργείου Υγείας.</w:t>
      </w:r>
    </w:p>
    <w:p w14:paraId="2320C3C7" w14:textId="77777777" w:rsidR="00BC0B8E" w:rsidRDefault="00C038AA">
      <w:pPr>
        <w:spacing w:line="600" w:lineRule="auto"/>
        <w:ind w:firstLine="720"/>
        <w:jc w:val="both"/>
        <w:rPr>
          <w:rFonts w:eastAsia="Times New Roman"/>
          <w:szCs w:val="24"/>
        </w:rPr>
      </w:pPr>
      <w:r>
        <w:rPr>
          <w:rFonts w:eastAsia="Times New Roman"/>
          <w:szCs w:val="24"/>
        </w:rPr>
        <w:t>Θα ήθελα, λοιπόν, με αφορμή τη σημερινή συζήτηση, να απευθυνθώ προς τους γραφειοκράτες της ΠΟΕΔΗΝ. Συνεχίστε, κύριοι, τις θεατρικές σας παραστάσεις. Συνεχίστε τις ε</w:t>
      </w:r>
      <w:r>
        <w:rPr>
          <w:rFonts w:eastAsia="Times New Roman"/>
          <w:szCs w:val="24"/>
        </w:rPr>
        <w:t>μφανίσεις τις υποταγμένες στις επιταγές της τηλεοπτικής κάμερας των παιδονόμων της εξουσίας. Χτίστε και άλλους τοίχους στην πόρτα του Υπουργείου Υγείας. Αυτό που ουσιαστικά, αργά αλλά σταθερά, υψώνετε  ένα τείχος ανάμεσα σε σας και την πλειοψηφία των εργαζ</w:t>
      </w:r>
      <w:r>
        <w:rPr>
          <w:rFonts w:eastAsia="Times New Roman"/>
          <w:szCs w:val="24"/>
        </w:rPr>
        <w:t>όμενων στο δημόσιο σύστημα υγείας, οι οποίοι στην πολιτική κατεύθυνση που χαράζουμε ματώνουν -το ξέρουμε ότι ματώνουν- αλλά τελικά καταφέρνουν μαζί μας να κρατήσουμε όρθιο το δημόσιο σύστημα υγείας.</w:t>
      </w:r>
    </w:p>
    <w:p w14:paraId="2320C3C8" w14:textId="77777777" w:rsidR="00BC0B8E" w:rsidRDefault="00C038AA">
      <w:pPr>
        <w:spacing w:line="600" w:lineRule="auto"/>
        <w:ind w:firstLine="720"/>
        <w:jc w:val="both"/>
        <w:rPr>
          <w:rFonts w:eastAsia="Times New Roman"/>
          <w:szCs w:val="24"/>
        </w:rPr>
      </w:pPr>
      <w:r>
        <w:rPr>
          <w:rFonts w:eastAsia="Times New Roman"/>
          <w:szCs w:val="24"/>
        </w:rPr>
        <w:lastRenderedPageBreak/>
        <w:t>Κυρίες και κύριοι συνάδελφοι, έχουμε θεσμοθετήσει, έχουμε</w:t>
      </w:r>
      <w:r>
        <w:rPr>
          <w:rFonts w:eastAsia="Times New Roman"/>
          <w:szCs w:val="24"/>
        </w:rPr>
        <w:t xml:space="preserve"> νομοθετήσει μέτρα στήριξης των πολιτών που βρίσκονται σε ακραία φτώχεια. Έχουμε θεσμοθετήσει μέτρα για την υγειονομική κάλυψη των ανασφάλιστων. Έχουμε νομοθετήσει για τη δικαιότερη κατανομή των επιβαρύνσεων. Πρόκειται για δείγματα μεροληψίας μας υπέρ των </w:t>
      </w:r>
      <w:r>
        <w:rPr>
          <w:rFonts w:eastAsia="Times New Roman"/>
          <w:szCs w:val="24"/>
        </w:rPr>
        <w:t xml:space="preserve">ασθενέστερων κοινωνικά ομάδων. </w:t>
      </w:r>
    </w:p>
    <w:p w14:paraId="2320C3C9" w14:textId="77777777" w:rsidR="00BC0B8E" w:rsidRDefault="00C038AA">
      <w:pPr>
        <w:spacing w:line="600" w:lineRule="auto"/>
        <w:ind w:firstLine="720"/>
        <w:jc w:val="both"/>
        <w:rPr>
          <w:rFonts w:eastAsia="Times New Roman"/>
          <w:szCs w:val="24"/>
        </w:rPr>
      </w:pPr>
      <w:r>
        <w:rPr>
          <w:rFonts w:eastAsia="Times New Roman"/>
          <w:szCs w:val="24"/>
        </w:rPr>
        <w:t>Ωστόσο, έχουμε πλήρη επίγνωση ότι η κοινωνία έχει ανάγκη από πολύ περισσότερα. Τα όνειρά μας για την κοινωνία και για την πατρίδα τραβάνε πολύ πιο μακριά. Αν είπα ότι για την Αριστερά είναι ντροπή να κομπάζει κάποιος ότι βοη</w:t>
      </w:r>
      <w:r>
        <w:rPr>
          <w:rFonts w:eastAsia="Times New Roman"/>
          <w:szCs w:val="24"/>
        </w:rPr>
        <w:t xml:space="preserve">θάει τους αδύνατους, η πιο μεγάλη ντροπή για μας είναι η ύπαρξη ευάλωτων κοινωνικών ομάδων. </w:t>
      </w:r>
    </w:p>
    <w:p w14:paraId="2320C3CA" w14:textId="77777777" w:rsidR="00BC0B8E" w:rsidRDefault="00C038AA">
      <w:pPr>
        <w:spacing w:line="600" w:lineRule="auto"/>
        <w:ind w:firstLine="720"/>
        <w:jc w:val="both"/>
        <w:rPr>
          <w:rFonts w:eastAsia="Times New Roman"/>
          <w:szCs w:val="24"/>
        </w:rPr>
      </w:pPr>
      <w:r>
        <w:rPr>
          <w:rFonts w:eastAsia="Times New Roman"/>
          <w:szCs w:val="24"/>
        </w:rPr>
        <w:t xml:space="preserve">Σε σχέση με τα όνειρά μας, σε σχέση με τις απαιτήσεις της κοινωνίας απαντάμε: Ναι, μπορούμε σήμερα να συμπυκνώσουμε σε πολιτικό σχέδιο </w:t>
      </w:r>
      <w:r>
        <w:rPr>
          <w:rFonts w:eastAsia="Times New Roman"/>
          <w:szCs w:val="24"/>
        </w:rPr>
        <w:lastRenderedPageBreak/>
        <w:t xml:space="preserve">τις ανάγκες των πολλών, την </w:t>
      </w:r>
      <w:r>
        <w:rPr>
          <w:rFonts w:eastAsia="Times New Roman"/>
          <w:szCs w:val="24"/>
        </w:rPr>
        <w:t xml:space="preserve">επανεκκίνηση της οικονομίας, την επανεκκίνηση της απασχόλησης. Ναι, μπορούμε να βγούμε από την κρίση με την κοινωνία όρθια. Είμαστε η πολιτική δύναμη των οικονομικά ασθενέστερων κοινωνικών ομάδων, είμαστε η δύναμη της κοινωνικής και πολιτικής σταθερότητας </w:t>
      </w:r>
      <w:r>
        <w:rPr>
          <w:rFonts w:eastAsia="Times New Roman"/>
          <w:szCs w:val="24"/>
        </w:rPr>
        <w:t>και σίγουρα με τις ζωντανές κοινωνικές δυνάμεις σε κοινή αγωνιστική πορεία, θα τα καταφέρουμε.</w:t>
      </w:r>
    </w:p>
    <w:p w14:paraId="2320C3CB" w14:textId="77777777" w:rsidR="00BC0B8E" w:rsidRDefault="00C038AA">
      <w:pPr>
        <w:spacing w:line="600" w:lineRule="auto"/>
        <w:ind w:firstLine="720"/>
        <w:jc w:val="both"/>
        <w:rPr>
          <w:rFonts w:eastAsia="Times New Roman"/>
          <w:szCs w:val="24"/>
        </w:rPr>
      </w:pPr>
      <w:r>
        <w:rPr>
          <w:rFonts w:eastAsia="Times New Roman"/>
          <w:szCs w:val="24"/>
        </w:rPr>
        <w:t>Σας ευχαριστώ.</w:t>
      </w:r>
    </w:p>
    <w:p w14:paraId="2320C3CC" w14:textId="77777777" w:rsidR="00BC0B8E" w:rsidRDefault="00C038AA">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2320C3CD" w14:textId="77777777" w:rsidR="00BC0B8E" w:rsidRDefault="00C038A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Ηγουμενίδη</w:t>
      </w:r>
      <w:proofErr w:type="spellEnd"/>
      <w:r>
        <w:rPr>
          <w:rFonts w:eastAsia="Times New Roman"/>
          <w:szCs w:val="24"/>
        </w:rPr>
        <w:t>, Βουλευτή του ΣΥΡΙΖΑ.</w:t>
      </w:r>
    </w:p>
    <w:p w14:paraId="2320C3CE" w14:textId="77777777" w:rsidR="00BC0B8E" w:rsidRDefault="00C038AA">
      <w:pPr>
        <w:spacing w:line="600" w:lineRule="auto"/>
        <w:ind w:firstLine="709"/>
        <w:jc w:val="both"/>
        <w:rPr>
          <w:rFonts w:eastAsia="Times New Roman"/>
          <w:szCs w:val="24"/>
        </w:rPr>
      </w:pPr>
      <w:r>
        <w:rPr>
          <w:rFonts w:eastAsia="Times New Roman"/>
          <w:szCs w:val="24"/>
        </w:rPr>
        <w:t>Τον λόγο έχει ο</w:t>
      </w:r>
      <w:r>
        <w:rPr>
          <w:rFonts w:eastAsia="Times New Roman"/>
          <w:szCs w:val="24"/>
        </w:rPr>
        <w:t xml:space="preserve"> κ. Ιωάννης </w:t>
      </w:r>
      <w:proofErr w:type="spellStart"/>
      <w:r>
        <w:rPr>
          <w:rFonts w:eastAsia="Times New Roman"/>
          <w:szCs w:val="24"/>
        </w:rPr>
        <w:t>Βρούτσης</w:t>
      </w:r>
      <w:proofErr w:type="spellEnd"/>
      <w:r>
        <w:rPr>
          <w:rFonts w:eastAsia="Times New Roman"/>
          <w:szCs w:val="24"/>
        </w:rPr>
        <w:t>, Βουλευτής της Νέας Δημοκρατίας για επτά λεπτά.</w:t>
      </w:r>
    </w:p>
    <w:p w14:paraId="2320C3CF" w14:textId="77777777" w:rsidR="00BC0B8E" w:rsidRDefault="00C038AA">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Ευχαριστώ, κύριε Πρόεδρε.</w:t>
      </w:r>
    </w:p>
    <w:p w14:paraId="2320C3D0" w14:textId="77777777" w:rsidR="00BC0B8E" w:rsidRDefault="00C038AA">
      <w:pPr>
        <w:spacing w:line="600" w:lineRule="auto"/>
        <w:jc w:val="both"/>
        <w:rPr>
          <w:rFonts w:eastAsia="Times New Roman"/>
          <w:szCs w:val="24"/>
        </w:rPr>
      </w:pPr>
      <w:r>
        <w:rPr>
          <w:rFonts w:eastAsia="Times New Roman"/>
          <w:szCs w:val="24"/>
        </w:rPr>
        <w:lastRenderedPageBreak/>
        <w:t>Κυρίες και κύριοι συνάδελφοι, λένε ότι η ιστορία εκδικείται. Το παρόν νομοσχέδιο, το οποίο συζητάμε αυτή τη στιγμή, είναι το ζωντανό παράδειγμα</w:t>
      </w:r>
      <w:r>
        <w:rPr>
          <w:rFonts w:eastAsia="Times New Roman"/>
          <w:szCs w:val="24"/>
        </w:rPr>
        <w:t xml:space="preserve"> της επιβεβαίωσης της ιστορίας υπό την έννοια ότι ο ΣΥΡΙΖΑ σήμερα, με το παρόν νομοσχέδιο, βρίσκεται μπροστά σ' ένα παρελθόν το οποίο τον στοιχειώνει, καθώς βρίσκεται αντιμέτωπος με τα ψέματά του, με λόγια ντροπής που είπε στο παρελθόν, αλλά μπροστά και σε</w:t>
      </w:r>
      <w:r>
        <w:rPr>
          <w:rFonts w:eastAsia="Times New Roman"/>
          <w:szCs w:val="24"/>
        </w:rPr>
        <w:t xml:space="preserve"> μία αμείλικτη πραγματικότητα, στην υπεύθυνη, θεσμική, πατριωτική στάση της Αξιωματικής Αντιπολίτευσης, αλλά και άλλων κομμάτων. Δεν θέλω, όμως, να μιλήσω για τα υπόλοιπα κόμματα.</w:t>
      </w:r>
    </w:p>
    <w:p w14:paraId="2320C3D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Αυτή είναι, κύριοι του ΣΥΡΙΖΑ, η σημερινή συζήτηση για το νομοσχέδιο. Και το</w:t>
      </w:r>
      <w:r>
        <w:rPr>
          <w:rFonts w:eastAsia="Times New Roman" w:cs="Times New Roman"/>
          <w:szCs w:val="24"/>
        </w:rPr>
        <w:t xml:space="preserve"> λέω αυτό, γιατί εξαρχής έχουμε τοποθετηθεί. Κι αυτό είναι καλό να το πάρετε ως μάθημα κοινοβουλευτικής ηθικής και υπευθυνότητας. Το </w:t>
      </w:r>
      <w:r>
        <w:rPr>
          <w:rFonts w:eastAsia="Times New Roman" w:cs="Times New Roman"/>
          <w:szCs w:val="24"/>
        </w:rPr>
        <w:lastRenderedPageBreak/>
        <w:t>λέω αυτό προς τους Βουλευτές του ΣΥΡΙΖΑ και προς την Κυβέρνηση: Εμείς θα το ψηφίσουμε το νομοσχέδιο, με την κριτική μας, όμ</w:t>
      </w:r>
      <w:r>
        <w:rPr>
          <w:rFonts w:eastAsia="Times New Roman" w:cs="Times New Roman"/>
          <w:szCs w:val="24"/>
        </w:rPr>
        <w:t xml:space="preserve">ως, σε επιμέρους ζητήματα, και θα αιτιολογήσω γιατί. </w:t>
      </w:r>
    </w:p>
    <w:p w14:paraId="2320C3D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ψηφίσουμε το νομοσχέδιο στο κομμάτι της κοινωνικής πολιτικής, το πρώτο και το δεύτερο κεφάλαιο, διότι ενσωματώνει μέσα πολιτικές οι οποίες ξεκίνησαν επί ημερών της προηγούμενης κυβέρνησης και οι οποί</w:t>
      </w:r>
      <w:r>
        <w:rPr>
          <w:rFonts w:eastAsia="Times New Roman" w:cs="Times New Roman"/>
          <w:szCs w:val="24"/>
        </w:rPr>
        <w:t xml:space="preserve">ες συνεχίζονται. </w:t>
      </w:r>
    </w:p>
    <w:p w14:paraId="2320C3D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Δεν θα ψηφίσουμε το κομμάτι του ασφαλιστικού, διότι εδώ επιβεβαιώνετε ζωντανά πλέον αυτά που λέγαμε, κύριε Πετρόπουλε, ότι όλα είναι </w:t>
      </w:r>
      <w:r>
        <w:rPr>
          <w:rFonts w:eastAsia="Times New Roman" w:cs="Times New Roman"/>
          <w:szCs w:val="24"/>
        </w:rPr>
        <w:t xml:space="preserve">στα </w:t>
      </w:r>
      <w:r>
        <w:rPr>
          <w:rFonts w:eastAsia="Times New Roman" w:cs="Times New Roman"/>
          <w:szCs w:val="24"/>
        </w:rPr>
        <w:t>γόνατα και το ασφαλιστικό στον αέρα. Δεν είναι μόνο οι μειώσεις που κάνατε, τα 3,1 δισεκατομμύρια ευρ</w:t>
      </w:r>
      <w:r>
        <w:rPr>
          <w:rFonts w:eastAsia="Times New Roman" w:cs="Times New Roman"/>
          <w:szCs w:val="24"/>
        </w:rPr>
        <w:t xml:space="preserve">ώ, οι αχρείαστες και οι άδικες, τις οποίες λέω. Είναι και το οργανόγραμμα και η διοικητική αναδιάρθρωση του Υπουργείου, την οποία φέρνετε σήμερα αποσπασματικά ως ένα κομμάτι, </w:t>
      </w:r>
      <w:r>
        <w:rPr>
          <w:rFonts w:eastAsia="Times New Roman" w:cs="Times New Roman"/>
          <w:szCs w:val="24"/>
        </w:rPr>
        <w:lastRenderedPageBreak/>
        <w:t>δείγμα προχειρότητας και μιας πολιτικής η οποία δεν ξέρετε αν θα υπάρχει την επόμ</w:t>
      </w:r>
      <w:r>
        <w:rPr>
          <w:rFonts w:eastAsia="Times New Roman" w:cs="Times New Roman"/>
          <w:szCs w:val="24"/>
        </w:rPr>
        <w:t xml:space="preserve">ενη μέρα. </w:t>
      </w:r>
    </w:p>
    <w:p w14:paraId="2320C3D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Ας πάμε, όμως, τώρα στο κομμάτι της κοινωνικής πολιτικής, για να επιβεβαιώσω αυτό που λέω, ότι η ιστορία σήμερα στοιχειώνει τον ΣΥΡΙΖΑ. </w:t>
      </w:r>
    </w:p>
    <w:p w14:paraId="2320C3D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Ελάχιστο εγγυημένο εισόδημα, κυρίες και κύριοι συνάδελφοι. Αυτό διαπραγματεύεται το σημερινό νομοσχέδιο και </w:t>
      </w:r>
      <w:r>
        <w:rPr>
          <w:rFonts w:eastAsia="Times New Roman" w:cs="Times New Roman"/>
          <w:szCs w:val="24"/>
        </w:rPr>
        <w:t xml:space="preserve">την προέκτασή του μέσα από έναν μηχανισμό για τον οποίο είπα ότι συμφωνούμε. Θέλω να θυμίσω, όμως, τι έλεγε όταν είχα φέρει εγώ το ελάχιστο εγγυημένο εισόδημα στη Βουλή, ως Υπουργός, το οποίο και φέρει την υπογραφή μου μαζί με τον κ. </w:t>
      </w:r>
      <w:proofErr w:type="spellStart"/>
      <w:r>
        <w:rPr>
          <w:rFonts w:eastAsia="Times New Roman" w:cs="Times New Roman"/>
          <w:szCs w:val="24"/>
        </w:rPr>
        <w:t>Κεγκέρογλου</w:t>
      </w:r>
      <w:proofErr w:type="spellEnd"/>
      <w:r>
        <w:rPr>
          <w:rFonts w:eastAsia="Times New Roman" w:cs="Times New Roman"/>
          <w:szCs w:val="24"/>
        </w:rPr>
        <w:t>. Αξίζει να</w:t>
      </w:r>
      <w:r>
        <w:rPr>
          <w:rFonts w:eastAsia="Times New Roman" w:cs="Times New Roman"/>
          <w:szCs w:val="24"/>
        </w:rPr>
        <w:t xml:space="preserve"> αναφερθεί αυτό ως παράδειγμα για την ιστορία, να βλέπουν το βίντεο οι επόμενες γενιές πολιτικών, για να μην κάνουν τα ίδια λάθη και να μην γίνουν ποτέ ΣΥΡΙΖΑ σε επίπεδο συμπεριφοράς και κοινοβουλευτικής πρακτικής. </w:t>
      </w:r>
    </w:p>
    <w:p w14:paraId="2320C3D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Λέγατε ότι «το κομμάτι του ελάχιστου εγγ</w:t>
      </w:r>
      <w:r>
        <w:rPr>
          <w:rFonts w:eastAsia="Times New Roman" w:cs="Times New Roman"/>
          <w:szCs w:val="24"/>
        </w:rPr>
        <w:t>υημένου εισοδήματος, ως πολιτική, το μόνο που εγγυάται είναι η φτώχεια. Είναι ψίχουλα κρατικής φιλανθρωπίας. Είναι ένα επίδομα εξαθλίωσης, κοινωνικής και οικονομικής κοροϊδίας». Αυτά έλεγε ο ΣΥΡΙΖΑ, κυρίες και κύριοι του ΣΥΡΙΖΑ και δεν ψηφίσατε το ελάχιστο</w:t>
      </w:r>
      <w:r>
        <w:rPr>
          <w:rFonts w:eastAsia="Times New Roman" w:cs="Times New Roman"/>
          <w:szCs w:val="24"/>
        </w:rPr>
        <w:t xml:space="preserve"> εγγυημένο εισόδημα, τη μεγαλύτερη θεσμική, κοινωνική μεταρρύθμιση στον νεότερο ελληνικό κράτος. Και το καθυστερήσατε δύο χρόνια εξαπατώντας και κοροϊδεύοντας τους αδύναμους, τις ευάλωτες κοινωνικές ομάδες. </w:t>
      </w:r>
    </w:p>
    <w:p w14:paraId="2320C3D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Άκουσα λίγο πριν να υπερασπίζεστε πάλι, με το ίδ</w:t>
      </w:r>
      <w:r>
        <w:rPr>
          <w:rFonts w:eastAsia="Times New Roman" w:cs="Times New Roman"/>
          <w:szCs w:val="24"/>
        </w:rPr>
        <w:t>ιο πολιτικό παραμύθι και αφήγημα του ΣΥΡΙΖΑ, ότι είστε υπέρ των αδύνατων και ευάλωτων κοινωνικών ομάδων. Αυτό το αφήγημα έχει πλέον ξεπεραστεί, ξέρετε. Δεν σας πιστεύει κανένας. Χρησιμοποιείτε τους αδύναμους, χρησιμοποιείτε τους εργαζόμενους, μόνο για να υ</w:t>
      </w:r>
      <w:r>
        <w:rPr>
          <w:rFonts w:eastAsia="Times New Roman" w:cs="Times New Roman"/>
          <w:szCs w:val="24"/>
        </w:rPr>
        <w:t xml:space="preserve">φαρπάζετε τη ψήφο τους. Στην ουσία, </w:t>
      </w:r>
      <w:r>
        <w:rPr>
          <w:rFonts w:eastAsia="Times New Roman" w:cs="Times New Roman"/>
          <w:szCs w:val="24"/>
        </w:rPr>
        <w:lastRenderedPageBreak/>
        <w:t xml:space="preserve">για το καλό και τη βελτίωσή τους, δεν κάνετε τίποτα. Αυτό το κάνει η Νέα Δημοκρατία και αυτό συμπυκνώνεται μες στην πολιτική μας. </w:t>
      </w:r>
    </w:p>
    <w:p w14:paraId="2320C3D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Είπε η κ. Φωτίου λίγο πριν ότι από τα στοιχεία προβάλλεται ότι η φτώχεια του 2014 ήταν η </w:t>
      </w:r>
      <w:r>
        <w:rPr>
          <w:rFonts w:eastAsia="Times New Roman" w:cs="Times New Roman"/>
          <w:szCs w:val="24"/>
        </w:rPr>
        <w:t>μεγαλύτερη και από εκεί και πέρα άρχισε η φτώχεια να φεύγει. Σε ποιόν τα λέτε αυτά, κυρία Υπουργέ; Σε εμένα, στη Νέα Δημοκρατία;</w:t>
      </w:r>
    </w:p>
    <w:p w14:paraId="2320C3D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Σε εσάς. </w:t>
      </w:r>
    </w:p>
    <w:p w14:paraId="2320C3DA" w14:textId="77777777" w:rsidR="00BC0B8E" w:rsidRDefault="00C038AA">
      <w:pPr>
        <w:spacing w:line="600" w:lineRule="auto"/>
        <w:ind w:firstLine="720"/>
        <w:jc w:val="both"/>
        <w:rPr>
          <w:rFonts w:eastAsia="Times New Roman"/>
          <w:szCs w:val="24"/>
        </w:rPr>
      </w:pPr>
      <w:r>
        <w:rPr>
          <w:rFonts w:eastAsia="Times New Roman" w:cs="Times New Roman"/>
          <w:b/>
          <w:szCs w:val="24"/>
        </w:rPr>
        <w:t xml:space="preserve">ΙΩΑΝΝΗΣ ΒΡΟΥΤΣΗΣ: </w:t>
      </w:r>
      <w:r>
        <w:rPr>
          <w:rFonts w:eastAsia="Times New Roman" w:cs="Times New Roman"/>
          <w:szCs w:val="24"/>
        </w:rPr>
        <w:t>Πάρ</w:t>
      </w:r>
      <w:r>
        <w:rPr>
          <w:rFonts w:eastAsia="Times New Roman" w:cs="Times New Roman"/>
          <w:szCs w:val="24"/>
        </w:rPr>
        <w:t xml:space="preserve">τε, λοιπόν, το αποδεικτικό στοιχείο της Τράπεζας της Ελλάδος, κυρία Φωτίου. </w:t>
      </w:r>
      <w:r>
        <w:rPr>
          <w:rFonts w:eastAsia="Times New Roman"/>
          <w:szCs w:val="24"/>
        </w:rPr>
        <w:t xml:space="preserve">Στη σελίδα 166 η Τράπεζα της Ελλάδος λέει ότι το 2014 μειώθηκε η φτώχεια 7,1%. Το 2015 –ένα χρόνο μείνατε μόνο στην εξουσία- </w:t>
      </w:r>
      <w:proofErr w:type="spellStart"/>
      <w:r>
        <w:rPr>
          <w:rFonts w:eastAsia="Times New Roman"/>
          <w:szCs w:val="24"/>
        </w:rPr>
        <w:t>φτωχοποιήσατε</w:t>
      </w:r>
      <w:proofErr w:type="spellEnd"/>
      <w:r>
        <w:rPr>
          <w:rFonts w:eastAsia="Times New Roman"/>
          <w:szCs w:val="24"/>
        </w:rPr>
        <w:t xml:space="preserve"> τον κόσμο κατά 8%. Ορίστε, το καταθέτω στ</w:t>
      </w:r>
      <w:r>
        <w:rPr>
          <w:rFonts w:eastAsia="Times New Roman"/>
          <w:szCs w:val="24"/>
        </w:rPr>
        <w:t xml:space="preserve">α Πρακτικά, για να το δουν οι Βουλευτές του ΣΥΡΙΖΑ. </w:t>
      </w:r>
    </w:p>
    <w:p w14:paraId="2320C3DB"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w:t>
      </w:r>
      <w:r>
        <w:rPr>
          <w:rFonts w:eastAsia="Times New Roman"/>
          <w:szCs w:val="24"/>
        </w:rPr>
        <w:t>υλής)</w:t>
      </w:r>
    </w:p>
    <w:p w14:paraId="2320C3D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Θα ήθελα τον λόγο μετά, κύριε Πρόεδρε. Δεν ξέρει πότε μετριούνται κάθε φορά τα στοιχεία. </w:t>
      </w:r>
    </w:p>
    <w:p w14:paraId="2320C3D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Καλά, κυρία Φωτίου. Πάμε παρακάτω. </w:t>
      </w:r>
    </w:p>
    <w:p w14:paraId="2320C3DE" w14:textId="77777777" w:rsidR="00BC0B8E" w:rsidRDefault="00C038A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κοινωνι</w:t>
      </w:r>
      <w:r>
        <w:rPr>
          <w:rFonts w:eastAsia="Times New Roman" w:cs="Times New Roman"/>
          <w:szCs w:val="24"/>
        </w:rPr>
        <w:t xml:space="preserve">κό μέρισμα το ψηφίζουμε. Το είχαμε πει και στην </w:t>
      </w:r>
      <w:r>
        <w:rPr>
          <w:rFonts w:eastAsia="Times New Roman" w:cs="Times New Roman"/>
          <w:szCs w:val="24"/>
        </w:rPr>
        <w:t>επιτροπή</w:t>
      </w:r>
      <w:r>
        <w:rPr>
          <w:rFonts w:eastAsia="Times New Roman" w:cs="Times New Roman"/>
          <w:szCs w:val="24"/>
        </w:rPr>
        <w:t xml:space="preserve">. Εμείς δεν είμαστε ΣΥΡΙΖΑ. Θα ακούσετε, όμως, την κριτική μας. Το κοινωνικό μέρισμα, κυρίες και κύριοι συνάδελφοι, ο τρόπος και η διαδικασία με την οποία δίνεται είναι λάθος. Θα τα πούμε ξανά σήμερα </w:t>
      </w:r>
      <w:r>
        <w:rPr>
          <w:rFonts w:eastAsia="Times New Roman" w:cs="Times New Roman"/>
          <w:szCs w:val="24"/>
        </w:rPr>
        <w:t xml:space="preserve">εδώ. Είναι λάθος! </w:t>
      </w:r>
    </w:p>
    <w:p w14:paraId="2320C3DF" w14:textId="77777777" w:rsidR="00BC0B8E" w:rsidRDefault="00C038A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πάμε, όμως, σιγά σιγά στην κριτική, θυμίζω ένα κείμενο. Ακούστε ένα κείμενο για το επάρατο και τρισάθλιο κοινωνικό μέρισμα του Σαμαρά των 500 εκατομμυρίων ευρώ. Τα θυμάστε τα 500 εκατομμύρια ευρώ που έδωσε η προηγούμενη </w:t>
      </w:r>
      <w:r>
        <w:rPr>
          <w:rFonts w:eastAsia="Times New Roman" w:cs="Times New Roman"/>
          <w:szCs w:val="24"/>
        </w:rPr>
        <w:t xml:space="preserve">κυβέρνηση </w:t>
      </w:r>
      <w:r>
        <w:rPr>
          <w:rFonts w:eastAsia="Times New Roman" w:cs="Times New Roman"/>
          <w:szCs w:val="24"/>
        </w:rPr>
        <w:t xml:space="preserve">από το πρωτογενές πλεόνασμα; Ακούστε κάτι, λοιπόν, για το κοινωνικό μέρισμα των 500 εκατομμύριων ευρώ: </w:t>
      </w:r>
    </w:p>
    <w:p w14:paraId="2320C3E0" w14:textId="77777777" w:rsidR="00BC0B8E" w:rsidRDefault="00C038AA">
      <w:pPr>
        <w:tabs>
          <w:tab w:val="left" w:pos="3189"/>
          <w:tab w:val="center" w:pos="4513"/>
        </w:tabs>
        <w:spacing w:line="600" w:lineRule="auto"/>
        <w:ind w:firstLine="720"/>
        <w:jc w:val="both"/>
        <w:rPr>
          <w:rFonts w:eastAsia="Times New Roman"/>
          <w:szCs w:val="24"/>
        </w:rPr>
      </w:pPr>
      <w:r>
        <w:rPr>
          <w:rFonts w:eastAsia="Times New Roman" w:cs="Times New Roman"/>
          <w:szCs w:val="24"/>
        </w:rPr>
        <w:t xml:space="preserve">«Θεωρούμε πράξη ντροπής, πράξη καταισχύνης, πράξη ταπείνωσης του κάθε πολίτη αυτής της χώρας. </w:t>
      </w:r>
      <w:r>
        <w:rPr>
          <w:rFonts w:eastAsia="Times New Roman"/>
          <w:szCs w:val="24"/>
        </w:rPr>
        <w:t>Από τη μια αρπάζουν το ψωμί από το τραπέζι εκατομμυρίων αν</w:t>
      </w:r>
      <w:r>
        <w:rPr>
          <w:rFonts w:eastAsia="Times New Roman"/>
          <w:szCs w:val="24"/>
        </w:rPr>
        <w:t>θρώπων και από την άλλη τους το πετούν με κάποια ψίχουλα για να εξαγοράσουν, όπως φαντάζονται, τη στήριξή τους στην πολιτική που έκλεψε το ψωμί και σκοπό έχει να κλέψει από το τραπέζι και τις καρέκλες και το σπίτι». Πράγματα αδιανόητα! Στην συνέχεια, «το π</w:t>
      </w:r>
      <w:r>
        <w:rPr>
          <w:rFonts w:eastAsia="Times New Roman"/>
          <w:szCs w:val="24"/>
        </w:rPr>
        <w:t xml:space="preserve">λεόνασμά τους είναι σεσημασμένο για τους Έλληνες. Σε αυτό κρύβονται </w:t>
      </w:r>
      <w:r>
        <w:rPr>
          <w:rFonts w:eastAsia="Times New Roman"/>
          <w:szCs w:val="24"/>
        </w:rPr>
        <w:lastRenderedPageBreak/>
        <w:t xml:space="preserve">όλες οι αμαρτίες, όλες οι πληγές, όλη η σήψη, όλη η απάτη της σημερινής πολιτικής». </w:t>
      </w:r>
    </w:p>
    <w:p w14:paraId="2320C3E1" w14:textId="77777777" w:rsidR="00BC0B8E" w:rsidRDefault="00C038AA">
      <w:pPr>
        <w:tabs>
          <w:tab w:val="left" w:pos="3189"/>
          <w:tab w:val="center" w:pos="4513"/>
        </w:tabs>
        <w:spacing w:line="600" w:lineRule="auto"/>
        <w:ind w:firstLine="720"/>
        <w:jc w:val="both"/>
        <w:rPr>
          <w:rFonts w:eastAsia="Times New Roman"/>
          <w:szCs w:val="24"/>
        </w:rPr>
      </w:pPr>
      <w:r>
        <w:rPr>
          <w:rFonts w:eastAsia="Times New Roman"/>
          <w:szCs w:val="24"/>
        </w:rPr>
        <w:t xml:space="preserve">Δεν φταίει η Κυβέρνηση, εδώ που βλέπω. Δεν φταίτε εσείς, κύριοι συνάδελφοι του ΣΥΡΙΖΑ. Είναι λόγια του </w:t>
      </w:r>
      <w:r>
        <w:rPr>
          <w:rFonts w:eastAsia="Times New Roman"/>
          <w:szCs w:val="24"/>
        </w:rPr>
        <w:t xml:space="preserve">κ. Τσίπρα. Λίγη ντροπή. Αυτά έλεγε ο κ. Τσίπρας, το καταθέτω, για να το διαβάσετε, κύριοι του ΣΥΡΙΖΑ για να μην επαναληφθούν στο μέλλον τέτοια φαινόμενα. </w:t>
      </w:r>
    </w:p>
    <w:p w14:paraId="2320C3E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w:t>
      </w:r>
      <w:r>
        <w:rPr>
          <w:rFonts w:eastAsia="Times New Roman" w:cs="Times New Roman"/>
          <w:szCs w:val="24"/>
        </w:rPr>
        <w:t>το οποίο βρίσκεται στο αρχείο του Τμήματος Γραμματείας της Διεύθυνσης Στενογραφίας και Πρακτικών της Βουλής</w:t>
      </w:r>
    </w:p>
    <w:p w14:paraId="2320C3E3" w14:textId="77777777" w:rsidR="00BC0B8E" w:rsidRDefault="00C038AA">
      <w:pPr>
        <w:tabs>
          <w:tab w:val="left" w:pos="3189"/>
          <w:tab w:val="center" w:pos="4513"/>
        </w:tabs>
        <w:spacing w:line="600" w:lineRule="auto"/>
        <w:ind w:firstLine="720"/>
        <w:jc w:val="both"/>
        <w:rPr>
          <w:rFonts w:eastAsia="Times New Roman"/>
          <w:szCs w:val="24"/>
        </w:rPr>
      </w:pPr>
      <w:r>
        <w:rPr>
          <w:rFonts w:eastAsia="Times New Roman"/>
          <w:szCs w:val="24"/>
        </w:rPr>
        <w:t xml:space="preserve">Αυτά έλεγε ο κ. Τσίπρας για τα 500 εκατομμύρια που δώσαμε στους αδύναμους και βάλαμε τις κοινωνικές ομάδες. Και να ποια είναι η πολιτική διαφορά. Η </w:t>
      </w:r>
      <w:r>
        <w:rPr>
          <w:rFonts w:eastAsia="Times New Roman"/>
          <w:szCs w:val="24"/>
        </w:rPr>
        <w:t>Νέα Δημοκρατία το ψηφίζει. Τι λέμε, όμως; Λέμε ότι είναι ντροπή να λέτε ότι είναι δέκατη τρίτη σύνταξη.</w:t>
      </w:r>
    </w:p>
    <w:p w14:paraId="2320C3E4"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Σας διέσυρε το ΚΚΕ σήμερα. Το ΚΚΕ σας διέσυρε, σας κατέβασε την τροπολογία κόντρα σε αυτά που είπε ο Πρωθυπουργός στο διάγγελμα ότι είναι δέκατη τρίτη σ</w:t>
      </w:r>
      <w:r>
        <w:rPr>
          <w:rFonts w:eastAsia="Times New Roman"/>
          <w:szCs w:val="24"/>
        </w:rPr>
        <w:t>ύνταξη. Σας διέσυρε το ΚΚΕ! Σας έφερε τροπολογία να ψηφίσετε τη δέκατη τρίτη σύνταξη. Γιατί δεν το κάνετε;</w:t>
      </w:r>
    </w:p>
    <w:p w14:paraId="2320C3E5"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θέλει σύμμαχο το ΚΚΕ εσάς.</w:t>
      </w:r>
    </w:p>
    <w:p w14:paraId="2320C3E6"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Εν π</w:t>
      </w:r>
      <w:r>
        <w:rPr>
          <w:rFonts w:eastAsia="Times New Roman"/>
          <w:szCs w:val="24"/>
        </w:rPr>
        <w:t xml:space="preserve">άση </w:t>
      </w:r>
      <w:proofErr w:type="spellStart"/>
      <w:r>
        <w:rPr>
          <w:rFonts w:eastAsia="Times New Roman"/>
          <w:szCs w:val="24"/>
        </w:rPr>
        <w:t>περιπτώσει</w:t>
      </w:r>
      <w:proofErr w:type="spellEnd"/>
      <w:r>
        <w:rPr>
          <w:rFonts w:eastAsia="Times New Roman"/>
          <w:szCs w:val="24"/>
        </w:rPr>
        <w:t xml:space="preserve">, εμείς θα ψηφίσουμε την ενίσχυση με τα 517 εκατομμύρια, όμως δεν είναι δέκατη τρίτη σύνταξη, κυρίες και κύριοι συνάδελφοι. </w:t>
      </w:r>
    </w:p>
    <w:p w14:paraId="2320C3E7"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Το δεύτερο είναι ότι άκουσα την Υπουργό να λέει ότι είναι </w:t>
      </w:r>
      <w:proofErr w:type="spellStart"/>
      <w:r>
        <w:rPr>
          <w:rFonts w:eastAsia="Times New Roman"/>
          <w:szCs w:val="24"/>
        </w:rPr>
        <w:t>υπεραπόδοση</w:t>
      </w:r>
      <w:proofErr w:type="spellEnd"/>
      <w:r>
        <w:rPr>
          <w:rFonts w:eastAsia="Times New Roman"/>
          <w:szCs w:val="24"/>
        </w:rPr>
        <w:t xml:space="preserve"> φόρων λαθρεμπορίου και φοροδιαφυγής. Τα πιστεύε</w:t>
      </w:r>
      <w:r>
        <w:rPr>
          <w:rFonts w:eastAsia="Times New Roman"/>
          <w:szCs w:val="24"/>
        </w:rPr>
        <w:t xml:space="preserve">τε αυτά; Έχετε συνειδητοποιήσει τι λέτε; </w:t>
      </w:r>
    </w:p>
    <w:p w14:paraId="2320C3E8"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Κυρίες και κύριοι συνάδελφοι, το πλεόνασμα, όπως διαμορφώθηκε το 2016 και το 2015, είναι αποτέλεσμα της φορολογικής εξόντωσης του κάθε νοικοκυριού, κάθε επιχείρησης. Φορολογήσατε ανέργους, κόψατε συντάξεις. Από εκε</w:t>
      </w:r>
      <w:r>
        <w:rPr>
          <w:rFonts w:eastAsia="Times New Roman"/>
          <w:szCs w:val="24"/>
        </w:rPr>
        <w:t xml:space="preserve">ί δημιουργήθηκε αυτό το οποίο δίνετε σήμερα. Τουλάχιστον σε αυτό να είσαστε ειλικρινείς. </w:t>
      </w:r>
    </w:p>
    <w:p w14:paraId="2320C3E9"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σε αυτό που εμείς ασκούμε κριτική σήμερα, εντονότατη κριτική, είναι ο τρόπος που το δίνετε, όχι η διαφάνεια, γιατί τον μηχανισμό τον έχει φτιάξει το Υπουργείο. Δι</w:t>
      </w:r>
      <w:r>
        <w:rPr>
          <w:rFonts w:eastAsia="Times New Roman"/>
          <w:szCs w:val="24"/>
        </w:rPr>
        <w:t xml:space="preserve">αμέσου της ΗΔΙΚΑ θα γίνει με τον πιο σωστό τρόπο. Έτοιμο τον πήρατε, κύριε Πετρόπουλε, τον «ΗΛΙΟ» τον οποίο δεν εμφανίζετε και ευτυχώς που υπάρχει αυτό και δίνεται με αυτόν τον τρόπο. Ο τρόπος, όμως, που το δίνετε είναι οριζόντιος. Αντί να ακουμπήσετε και </w:t>
      </w:r>
      <w:r>
        <w:rPr>
          <w:rFonts w:eastAsia="Times New Roman"/>
          <w:szCs w:val="24"/>
        </w:rPr>
        <w:t xml:space="preserve">ευάλωτες κοινωνικές ομάδες των ανέργων, το δίνετε οριζόντια έτσι, στα πεταχτά και στα γρήγορα και δημιουργούνται αδικίες. Κάποιος σήμερα θα </w:t>
      </w:r>
      <w:r>
        <w:rPr>
          <w:rFonts w:eastAsia="Times New Roman"/>
          <w:szCs w:val="24"/>
        </w:rPr>
        <w:lastRenderedPageBreak/>
        <w:t xml:space="preserve">παίρνει με τη γυναίκα του 870 ευρώ σύνταξη, αλλά είναι δυο άτομα, κάποιος θα παίρνει από επτακόσια ευρώ σύνταξη δύο </w:t>
      </w:r>
      <w:r>
        <w:rPr>
          <w:rFonts w:eastAsia="Times New Roman"/>
          <w:szCs w:val="24"/>
        </w:rPr>
        <w:t xml:space="preserve">άτομα και θα πάρουν το επίδομα. Είναι δίκαιο αυτό; </w:t>
      </w:r>
    </w:p>
    <w:p w14:paraId="2320C3EA"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320C3EB"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άκουσα, κύριε Πρόεδρε, επιτρέψτε μου.</w:t>
      </w:r>
    </w:p>
    <w:p w14:paraId="2320C3EC"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Θέλετε ένα ή δύο λεπτά ακόμη; </w:t>
      </w:r>
    </w:p>
    <w:p w14:paraId="2320C3ED"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Δύο λεπτά, κύριε Πρόεδρε.</w:t>
      </w:r>
    </w:p>
    <w:p w14:paraId="2320C3EE"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Λέω, λοιπόν, ότι ο τρόπος που το δίνετε είναι άδικος, γιατί είναι οριζόντιος, δεν βάζετε εισοδηματικά κριτήρια. </w:t>
      </w:r>
    </w:p>
    <w:p w14:paraId="2320C3EF"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Εμείς, στο κοινωνικό μέρισμα που δώσαμε, βάλαμε εισοδηματικά κριτήρια, για να μην το πάρει κάποιος </w:t>
      </w:r>
      <w:r>
        <w:rPr>
          <w:rFonts w:eastAsia="Times New Roman"/>
          <w:szCs w:val="24"/>
        </w:rPr>
        <w:t xml:space="preserve">ο οποίος έχει εισοδήματα και από άλλες πηγές και το στερήσουμε από κάποιον που δεν έχει τίποτα, κάποιον </w:t>
      </w:r>
      <w:r>
        <w:rPr>
          <w:rFonts w:eastAsia="Times New Roman"/>
          <w:szCs w:val="24"/>
        </w:rPr>
        <w:lastRenderedPageBreak/>
        <w:t xml:space="preserve">άνεργο, παραδείγματος χάριν. Να, λοιπόν, ποιος ενδιαφέρεται πραγματικά για τους αδύναμους και τους ευάλωτους και βάζει μέτρα κοινωνικής δικαιοσύνης. </w:t>
      </w:r>
    </w:p>
    <w:p w14:paraId="2320C3F0"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Άκ</w:t>
      </w:r>
      <w:r>
        <w:rPr>
          <w:rFonts w:eastAsia="Times New Roman"/>
          <w:szCs w:val="24"/>
        </w:rPr>
        <w:t xml:space="preserve">ουσα τον Υπουργό, κύριο Πετρόπουλο, στην </w:t>
      </w:r>
      <w:r>
        <w:rPr>
          <w:rFonts w:eastAsia="Times New Roman"/>
          <w:szCs w:val="24"/>
        </w:rPr>
        <w:t xml:space="preserve">επιτροπή </w:t>
      </w:r>
      <w:r>
        <w:rPr>
          <w:rFonts w:eastAsia="Times New Roman"/>
          <w:szCs w:val="24"/>
        </w:rPr>
        <w:t xml:space="preserve">να λέει το εξής: «Δεν έχουμε τον μηχανισμό». </w:t>
      </w:r>
    </w:p>
    <w:p w14:paraId="2320C3F1"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Κύριοι του ΣΥΡΙΖΑ, σας διαβεβαιώ ότι ο μηχανισμός είναι έτοιμος στο Υπουργείο Εργασίας. Εάν αύριο η Κυβέρνηση αποφασίσει να βάλει εισοδηματικά κριτήρια, μπορεί </w:t>
      </w:r>
      <w:r>
        <w:rPr>
          <w:rFonts w:eastAsia="Times New Roman"/>
          <w:szCs w:val="24"/>
        </w:rPr>
        <w:t xml:space="preserve">σε τρεις μέρες να λειτουργήσει και να μοιράσει το μέρισμα με εισοδηματικά κριτήρια, για να πιάσουμε και αδύναμες κατηγορίες. </w:t>
      </w:r>
    </w:p>
    <w:p w14:paraId="2320C3F2"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Θα μιλήσω τώρα σχετικά με τα υπόλοιπα και ολοκληρώνω. Κυρίες και κύριοι συνάδελφοι, η συζήτηση αυτή διεξάγεται και σε ένα άλλο περ</w:t>
      </w:r>
      <w:r>
        <w:rPr>
          <w:rFonts w:eastAsia="Times New Roman"/>
          <w:szCs w:val="24"/>
        </w:rPr>
        <w:t xml:space="preserve">ιβάλλον, σε ένα περιβάλλον στο οποίο υπάρχει μια πολιτική οικονομική και κοινωνική αβεβαιότητα. Εγώ πολύ απλά θέλω να αναδείξω ένα ζήτημα το οποίο αφορά το πρωτογενές πλεόνασμα, το 3,5 %, ένα ιδιαίτερα σοβαρό </w:t>
      </w:r>
      <w:r>
        <w:rPr>
          <w:rFonts w:eastAsia="Times New Roman"/>
          <w:szCs w:val="24"/>
        </w:rPr>
        <w:lastRenderedPageBreak/>
        <w:t>ζήτημα, ένα ζήτημα το οποίο μπαίνει στην καθημε</w:t>
      </w:r>
      <w:r>
        <w:rPr>
          <w:rFonts w:eastAsia="Times New Roman"/>
          <w:szCs w:val="24"/>
        </w:rPr>
        <w:t>ρινή ατζέντα, ένα ζήτημα πίσω από το οποίο κρύβεται ο ΣΥΡΙΖΑ.</w:t>
      </w:r>
    </w:p>
    <w:p w14:paraId="2320C3F3"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Σήμερα, παρουσιάσαμε και δώσαμε στη δημοσιότητα -διαμέσου ανακοίνωσης της Νέας Δημοκρατίας- ότι το πρωτογενές πλεόνασμα του 3,5% έχει συμφωνηθεί για δέκα χρόνια από το ΣΥΡΙΖΑ. Για δέκα χρόνια ο </w:t>
      </w:r>
      <w:r>
        <w:rPr>
          <w:rFonts w:eastAsia="Times New Roman"/>
          <w:szCs w:val="24"/>
        </w:rPr>
        <w:t>ΣΥΡΙΖΑ έχει υπογράψει πρωτογενές πλεόνασμα 3,5% μέχρι το 2028 και από κει και πέρα, μέχρι το 2040, αποκλιμάκωση. Είναι το κείμενο -θα το καταθέσω αμέσως- το οποίο επιβεβαιώνει ότι στην πρώτη έκθεση αξιολόγησης, με υπογραφή Τσίπρα, υπογραφή Κυβέρνησης ΣΥΡΙΖ</w:t>
      </w:r>
      <w:r>
        <w:rPr>
          <w:rFonts w:eastAsia="Times New Roman"/>
          <w:szCs w:val="24"/>
        </w:rPr>
        <w:t>Α…</w:t>
      </w:r>
    </w:p>
    <w:p w14:paraId="2320C3F4"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Υπογραφή </w:t>
      </w:r>
      <w:proofErr w:type="spellStart"/>
      <w:r>
        <w:rPr>
          <w:rFonts w:eastAsia="Times New Roman"/>
          <w:szCs w:val="24"/>
        </w:rPr>
        <w:t>Τσακαλώτου</w:t>
      </w:r>
      <w:proofErr w:type="spellEnd"/>
      <w:r>
        <w:rPr>
          <w:rFonts w:eastAsia="Times New Roman"/>
          <w:szCs w:val="24"/>
        </w:rPr>
        <w:t>.</w:t>
      </w:r>
    </w:p>
    <w:p w14:paraId="2320C3F5"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Υπογράψατε 3,5% πρωτογενές πλεόνασμα για δέκα χρόνια!</w:t>
      </w:r>
    </w:p>
    <w:p w14:paraId="2320C3F6" w14:textId="77777777" w:rsidR="00BC0B8E" w:rsidRDefault="00C038AA">
      <w:pPr>
        <w:spacing w:line="600" w:lineRule="auto"/>
        <w:ind w:firstLine="720"/>
        <w:jc w:val="both"/>
        <w:rPr>
          <w:rFonts w:eastAsia="Times New Roman"/>
          <w:szCs w:val="24"/>
        </w:rPr>
      </w:pPr>
      <w:r>
        <w:rPr>
          <w:rFonts w:eastAsia="Times New Roman"/>
          <w:szCs w:val="24"/>
        </w:rPr>
        <w:t xml:space="preserve">Από ποιον κρύβεστε και πού κάνετε τώρα λεονταρισμούς; Είστε έτοιμοι να </w:t>
      </w:r>
      <w:proofErr w:type="spellStart"/>
      <w:r>
        <w:rPr>
          <w:rFonts w:eastAsia="Times New Roman"/>
          <w:szCs w:val="24"/>
        </w:rPr>
        <w:t>αποδράσετε</w:t>
      </w:r>
      <w:proofErr w:type="spellEnd"/>
      <w:r>
        <w:rPr>
          <w:rFonts w:eastAsia="Times New Roman"/>
          <w:szCs w:val="24"/>
        </w:rPr>
        <w:t xml:space="preserve">; Θα τολμήσετε να πάτε σε εκλογές; </w:t>
      </w:r>
    </w:p>
    <w:p w14:paraId="2320C3F7"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Εμείς σας λέμε να πάτε. Κάθε μέρα που μένετε στην Κυβέρνηση, κάνετε κακό. Πηγαίνετε σε εκλογές ή θέλετε να κάνετε πάλι </w:t>
      </w:r>
      <w:proofErr w:type="spellStart"/>
      <w:r>
        <w:rPr>
          <w:rFonts w:eastAsia="Times New Roman"/>
          <w:szCs w:val="24"/>
        </w:rPr>
        <w:t>ψευτοπαλικαρισμούς</w:t>
      </w:r>
      <w:proofErr w:type="spellEnd"/>
      <w:r>
        <w:rPr>
          <w:rFonts w:eastAsia="Times New Roman"/>
          <w:szCs w:val="24"/>
        </w:rPr>
        <w:t xml:space="preserve"> </w:t>
      </w:r>
      <w:r>
        <w:rPr>
          <w:rFonts w:eastAsia="Times New Roman"/>
          <w:szCs w:val="24"/>
        </w:rPr>
        <w:t>και να τα υπογράψετε όλα;</w:t>
      </w:r>
    </w:p>
    <w:p w14:paraId="2320C3F8" w14:textId="77777777" w:rsidR="00BC0B8E" w:rsidRDefault="00C038AA">
      <w:pPr>
        <w:spacing w:line="600" w:lineRule="auto"/>
        <w:ind w:firstLine="720"/>
        <w:jc w:val="both"/>
        <w:rPr>
          <w:rFonts w:eastAsia="Times New Roman"/>
          <w:szCs w:val="24"/>
        </w:rPr>
      </w:pPr>
      <w:r>
        <w:rPr>
          <w:rFonts w:eastAsia="Times New Roman"/>
          <w:szCs w:val="24"/>
        </w:rPr>
        <w:t>Ευχαριστώ πολύ.</w:t>
      </w:r>
    </w:p>
    <w:p w14:paraId="2320C3F9" w14:textId="77777777" w:rsidR="00BC0B8E" w:rsidRDefault="00C038AA">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w:t>
      </w:r>
      <w:r>
        <w:rPr>
          <w:rFonts w:eastAsia="Times New Roman" w:cs="Times New Roman"/>
          <w:szCs w:val="24"/>
        </w:rPr>
        <w:t>ο προαναφερθέν έγγραφο, το οποίο βρίσκεται στο αρχείο του Τμήματος Γραμματείας της Διεύθυνσης Στενογραφίας και Πρακτικών της Βουλής)</w:t>
      </w:r>
    </w:p>
    <w:p w14:paraId="2320C3FA" w14:textId="77777777" w:rsidR="00BC0B8E" w:rsidRDefault="00C038AA">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2320C3FB" w14:textId="77777777" w:rsidR="00BC0B8E" w:rsidRDefault="00C038AA">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(Αναστάσιος Κουράκης): </w:t>
      </w:r>
      <w:r>
        <w:rPr>
          <w:rFonts w:eastAsia="Times New Roman" w:cs="Times New Roman"/>
          <w:bCs/>
          <w:szCs w:val="24"/>
        </w:rPr>
        <w:t>Ευχαριστούμε.</w:t>
      </w:r>
    </w:p>
    <w:p w14:paraId="2320C3FC" w14:textId="77777777" w:rsidR="00BC0B8E" w:rsidRDefault="00C038AA">
      <w:pPr>
        <w:spacing w:line="600" w:lineRule="auto"/>
        <w:ind w:firstLine="720"/>
        <w:jc w:val="both"/>
        <w:rPr>
          <w:rFonts w:eastAsia="Times New Roman"/>
          <w:szCs w:val="24"/>
        </w:rPr>
      </w:pPr>
      <w:r>
        <w:rPr>
          <w:rFonts w:eastAsia="Times New Roman" w:cs="Times New Roman"/>
          <w:bCs/>
          <w:szCs w:val="24"/>
        </w:rPr>
        <w:t xml:space="preserve">Τον λόγο έχει ο κ </w:t>
      </w:r>
      <w:r>
        <w:rPr>
          <w:rFonts w:eastAsia="Times New Roman" w:cs="Times New Roman"/>
          <w:bCs/>
          <w:szCs w:val="24"/>
        </w:rPr>
        <w:t>Γρέγος.</w:t>
      </w:r>
    </w:p>
    <w:p w14:paraId="2320C3FD" w14:textId="77777777" w:rsidR="00BC0B8E" w:rsidRDefault="00C038AA">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Ευχαριστώ, κύριε Πρόεδρε. </w:t>
      </w:r>
    </w:p>
    <w:p w14:paraId="2320C3FE"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Είναι γνωστές διαχρονικά οι σχέσεις αγάπης και στοργής μεταξύ Νέας Δημοκρατίας και ΚΚΕ και, επίσης, ο ελληνικός λαός γνωρίζει πάρα πολύ καλά ότι οι αντιπαραθέσεις μεταξύ ΣΥΡΙΖΑ και Νέας Δημοκρατίας είναι </w:t>
      </w:r>
      <w:r>
        <w:rPr>
          <w:rFonts w:eastAsia="Times New Roman"/>
          <w:szCs w:val="24"/>
        </w:rPr>
        <w:t>συνήθως, αν όχι πάντα, εικονικές.</w:t>
      </w:r>
    </w:p>
    <w:p w14:paraId="2320C3FF" w14:textId="77777777" w:rsidR="00BC0B8E" w:rsidRDefault="00C038AA">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Εικονικές, αλλά όχι άσφαιρες.</w:t>
      </w:r>
    </w:p>
    <w:p w14:paraId="2320C400" w14:textId="77777777" w:rsidR="00BC0B8E" w:rsidRDefault="00C038AA">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Εικονικές, γιατί και οι πολιτικές σας είναι ακριβώς ταυτόσημες.</w:t>
      </w:r>
    </w:p>
    <w:p w14:paraId="2320C401" w14:textId="77777777" w:rsidR="00BC0B8E" w:rsidRDefault="00C038AA">
      <w:pPr>
        <w:spacing w:line="600" w:lineRule="auto"/>
        <w:ind w:firstLine="720"/>
        <w:jc w:val="both"/>
        <w:rPr>
          <w:rFonts w:eastAsia="Times New Roman"/>
          <w:szCs w:val="24"/>
        </w:rPr>
      </w:pPr>
      <w:r>
        <w:rPr>
          <w:rFonts w:eastAsia="Times New Roman"/>
          <w:szCs w:val="24"/>
        </w:rPr>
        <w:t>Επειδή πολλά ακούστηκαν τις τελευταίες ημέρες για μια ακόμα φορά να επιστρέψω από το Βήμ</w:t>
      </w:r>
      <w:r>
        <w:rPr>
          <w:rFonts w:eastAsia="Times New Roman"/>
          <w:szCs w:val="24"/>
        </w:rPr>
        <w:t xml:space="preserve">α της Βουλής και σαν νόμιμα και δημοκρατικά εκλεγμένος Βουλευτής, όπως και όλοι οι Βουλευτές της Χρυσής Αυγής, όλες τις ύβρεις και τις προσβολές εναντίον μας σε όσους έχουν το θράσος να τις εκστομίζουν. Όλοι αυτοί θα πάρουν το σχετικό μήνυμα, όποτε γίνουν </w:t>
      </w:r>
      <w:r>
        <w:rPr>
          <w:rFonts w:eastAsia="Times New Roman"/>
          <w:szCs w:val="24"/>
        </w:rPr>
        <w:t xml:space="preserve">εκλογές και στις αίθουσες των δικαστηρίων. </w:t>
      </w:r>
    </w:p>
    <w:p w14:paraId="2320C402" w14:textId="77777777" w:rsidR="00BC0B8E" w:rsidRDefault="00C038AA">
      <w:pPr>
        <w:spacing w:line="600" w:lineRule="auto"/>
        <w:ind w:firstLine="720"/>
        <w:jc w:val="both"/>
        <w:rPr>
          <w:rFonts w:eastAsia="Times New Roman"/>
          <w:szCs w:val="24"/>
        </w:rPr>
      </w:pPr>
      <w:r>
        <w:rPr>
          <w:rFonts w:eastAsia="Times New Roman"/>
          <w:szCs w:val="24"/>
        </w:rPr>
        <w:lastRenderedPageBreak/>
        <w:t>Ξεκινήσατε με νομοσχέδιο για την αντιμετώπιση της ανθρωπιστικής κρίσης και σήμερα, δύο χρόνια μετά, φέρνετε άλλο νομοσχέδιο, προκειμένου να την αντιμετωπίσετε δήθεν. Η κάρτα αλληλεγγύης, είπε η κυρία Υπουργός, εί</w:t>
      </w:r>
      <w:r>
        <w:rPr>
          <w:rFonts w:eastAsia="Times New Roman"/>
          <w:szCs w:val="24"/>
        </w:rPr>
        <w:t>ναι μια πρωτοτυπία. Αυτό δεν είναι πρωτοτυπία, κύριε Υπουργέ, είναι ντροπή. Είναι ντροπή οι Έλληνες να έχουν ανάγκη από τέτοιες κάρτες σε μια Ευρωπαϊκή Ένωση του 2016.</w:t>
      </w:r>
    </w:p>
    <w:p w14:paraId="2320C40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«Εθνικός Μηχανισμός Συντονισμού, Παρακολούθησης και Αξιολόγησης των Πολιτικών Κοινωνικής</w:t>
      </w:r>
      <w:r>
        <w:rPr>
          <w:rFonts w:eastAsia="Times New Roman" w:cs="Times New Roman"/>
          <w:szCs w:val="24"/>
        </w:rPr>
        <w:t xml:space="preserve">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w:t>
      </w:r>
      <w:r>
        <w:rPr>
          <w:rFonts w:eastAsia="Times New Roman" w:cs="Times New Roman"/>
          <w:szCs w:val="24"/>
        </w:rPr>
        <w:t xml:space="preserve"> του ν.4387/2016</w:t>
      </w:r>
      <w:r>
        <w:rPr>
          <w:rFonts w:eastAsia="Times New Roman" w:cs="Times New Roman"/>
          <w:szCs w:val="24"/>
        </w:rPr>
        <w:t>(Α΄ 85)»</w:t>
      </w:r>
      <w:r>
        <w:rPr>
          <w:rFonts w:eastAsia="Times New Roman" w:cs="Times New Roman"/>
          <w:szCs w:val="24"/>
        </w:rPr>
        <w:t>,</w:t>
      </w:r>
      <w:r>
        <w:rPr>
          <w:rFonts w:eastAsia="Times New Roman" w:cs="Times New Roman"/>
          <w:szCs w:val="24"/>
        </w:rPr>
        <w:t xml:space="preserve"> βαρύγδουπος τίτλος σε ένα νομοσχέδιο, και πάλι με την διαδικασία του επείγοντος, που προσπαθεί δήθεν να δώσει λύσεις ανάγκης στο τερ</w:t>
      </w:r>
      <w:r>
        <w:rPr>
          <w:rFonts w:eastAsia="Times New Roman" w:cs="Times New Roman"/>
          <w:szCs w:val="24"/>
        </w:rPr>
        <w:t>άστιο πρόβλημα του ελληνικού λαού. Είπατε, κύριε Υπουργέ, ότι αδικείτε με αυτήν την διαδικασία αυτό το νομοσχέδιο.</w:t>
      </w:r>
    </w:p>
    <w:p w14:paraId="2320C40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Ακούσαμε τον εισηγητή του ΣΥΡΙΖΑ να καταδικάζει τις πολιτικές των μνημονίων, εμμέσως, τις οποίες αυτό το νομοσχέδιο δήθεν θα λύσει. Και είναι</w:t>
      </w:r>
      <w:r>
        <w:rPr>
          <w:rFonts w:eastAsia="Times New Roman" w:cs="Times New Roman"/>
          <w:szCs w:val="24"/>
        </w:rPr>
        <w:t xml:space="preserve"> οξύμωρο και εξοργιστικό να επικαλείστε ευαισθησίες για ευάλωτες κοινωνικές ομάδες και εφαρμογή κοινωνικής πολιτικής, την ώρα που εφαρμόζετε πιστά και απαρέγκλιτα κάθε εντολή των τοκογλύφων.</w:t>
      </w:r>
    </w:p>
    <w:p w14:paraId="2320C40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Ακούσαμε για δείκτες φτώχειας, μόνο που αυτοί οι δείκτες φτώχειας</w:t>
      </w:r>
      <w:r>
        <w:rPr>
          <w:rFonts w:eastAsia="Times New Roman" w:cs="Times New Roman"/>
          <w:szCs w:val="24"/>
        </w:rPr>
        <w:t xml:space="preserve"> στην Ελλάδα του 2016 δεν είναι καθόλου μετρήσιμοι και είναι απόρροια των δικών σας πολιτικών. </w:t>
      </w:r>
    </w:p>
    <w:p w14:paraId="2320C40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Τι οδήγησε στην ανάγκη θεσμοθέτησης τέτοιων νομοσχεδίων; Οι μειώσεις των μισθών, των συντάξεων, η αύξηση της ανεργίας, η διαφθορά, το πελατειακό κράτος, η ασυδο</w:t>
      </w:r>
      <w:r>
        <w:rPr>
          <w:rFonts w:eastAsia="Times New Roman" w:cs="Times New Roman"/>
          <w:szCs w:val="24"/>
        </w:rPr>
        <w:t xml:space="preserve">σία, οι ψεύτικες υποσχέσεις. Παραδεχτήκατε σήμερα, με κάθε επισημότητα σε αυτό το νομοσχέδιο, ότι ευθύνεστε για αυτήν την πρωτοφανή κρίση και φυσικά είστε ανίκανοι να την αντιμετωπίσετε. </w:t>
      </w:r>
    </w:p>
    <w:p w14:paraId="2320C40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Συνηθίσαμε να βλέπουμε ανθρώπους να ψάχνουν στα σκουπίδια. Συνηθίσαμ</w:t>
      </w:r>
      <w:r>
        <w:rPr>
          <w:rFonts w:eastAsia="Times New Roman" w:cs="Times New Roman"/>
          <w:szCs w:val="24"/>
        </w:rPr>
        <w:t>ε να βλέπουμε κλειστά μαγαζιά και επιχειρήσεις. Συνηθίσαμε στα συσσίτια με εικόνες ντροπής που κάνουν τον γύρο του κόσμου. Συνηθίσαμε πολλά κυλικεία στα σχολεία να προσφέρουν διάφορα είδη σε μαθητές που δεν έχουν να φάνε. Συνηθίσαμε στην εικόνα ανθρώπων έξ</w:t>
      </w:r>
      <w:r>
        <w:rPr>
          <w:rFonts w:eastAsia="Times New Roman" w:cs="Times New Roman"/>
          <w:szCs w:val="24"/>
        </w:rPr>
        <w:t xml:space="preserve">ω από σούπερ </w:t>
      </w:r>
      <w:proofErr w:type="spellStart"/>
      <w:r>
        <w:rPr>
          <w:rFonts w:eastAsia="Times New Roman" w:cs="Times New Roman"/>
          <w:szCs w:val="24"/>
        </w:rPr>
        <w:t>μάρκετ</w:t>
      </w:r>
      <w:proofErr w:type="spellEnd"/>
      <w:r>
        <w:rPr>
          <w:rFonts w:eastAsia="Times New Roman" w:cs="Times New Roman"/>
          <w:szCs w:val="24"/>
        </w:rPr>
        <w:t xml:space="preserve"> που ζητούν όχι ελεημοσύνη, αλλά γάλα για τα παιδιά τους. Συνηθίσαμε σε μισθούς των 200 ευρώ. Όλα αυτά άγνωστα σε εσάς, αλλά μια καθημερινότητα για μεγάλη μερίδα του ελληνικού λαού. </w:t>
      </w:r>
    </w:p>
    <w:p w14:paraId="2320C40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Τα ψίχουλα, που δήθεν μοιράζετε στους συνταξιούχους, α</w:t>
      </w:r>
      <w:r>
        <w:rPr>
          <w:rFonts w:eastAsia="Times New Roman" w:cs="Times New Roman"/>
          <w:szCs w:val="24"/>
        </w:rPr>
        <w:t>ποτελούν προσβολή που και οι ίδιοι καταλαβαίνουν και είναι χρήματα που τους τα κλέψατε με τις περικοπές και τις μειώσεις των συντάξεων. Όταν ένας εργαζόμενος καταβάλλει κάθε μήνα τις εισφορές που του αναλογούν, απαιτεί -και είναι δίκαιο και αυτό να κάνετε-</w:t>
      </w:r>
      <w:r>
        <w:rPr>
          <w:rFonts w:eastAsia="Times New Roman" w:cs="Times New Roman"/>
          <w:szCs w:val="24"/>
        </w:rPr>
        <w:t xml:space="preserve"> την επομένη μέρα με τα πληροφοριακά </w:t>
      </w:r>
      <w:r>
        <w:rPr>
          <w:rFonts w:eastAsia="Times New Roman" w:cs="Times New Roman"/>
          <w:szCs w:val="24"/>
        </w:rPr>
        <w:lastRenderedPageBreak/>
        <w:t>συστήματα που ευαγγελίζεστε σε αυτό το νομοσχέδιο να πάρει την σύνταξή του που δικαιούται και αυτό να γίνεται όχι μετά από τρία χρόνια, αλλά αμέσως την επόμενη μέρα. Και πώς θα ζήσει αυτά τα τρία χρόνια;</w:t>
      </w:r>
    </w:p>
    <w:p w14:paraId="2320C409" w14:textId="77777777" w:rsidR="00BC0B8E" w:rsidRDefault="00C038AA">
      <w:pPr>
        <w:spacing w:line="600" w:lineRule="auto"/>
        <w:ind w:firstLine="720"/>
        <w:jc w:val="both"/>
        <w:rPr>
          <w:rFonts w:eastAsia="Times New Roman"/>
          <w:szCs w:val="24"/>
        </w:rPr>
      </w:pPr>
      <w:r>
        <w:rPr>
          <w:rFonts w:eastAsia="Times New Roman" w:cs="Times New Roman"/>
          <w:szCs w:val="24"/>
        </w:rPr>
        <w:t>Με τα ψέματα το</w:t>
      </w:r>
      <w:r>
        <w:rPr>
          <w:rFonts w:eastAsia="Times New Roman" w:cs="Times New Roman"/>
          <w:szCs w:val="24"/>
        </w:rPr>
        <w:t>υ Τσίπρα και του Μητσοτάκη δεν λύνονται προβλήματα επιβίωσης και δεν πείθουν κανέναν πιά. Δουλειές υπάρχουν, χρήματα υπάρχουν, αλλά μόνο για αλλοδαπούς. Ο Έλληνας πρέπει να εξαθλιωθεί, να πεινάσει, να φύγει σε άλλες χώρες.</w:t>
      </w:r>
    </w:p>
    <w:p w14:paraId="2320C40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Είστε μάλιστα τόσο «δημοκράτες» π</w:t>
      </w:r>
      <w:r>
        <w:rPr>
          <w:rFonts w:eastAsia="Times New Roman" w:cs="Times New Roman"/>
          <w:szCs w:val="24"/>
        </w:rPr>
        <w:t xml:space="preserve">ου χαρακτηρίσατε τα συσσίτια της Χρυσής Αυγής συσσίτια μίσους –βλακωδώς-, στερώντας ακόμα και αυτήν τη βοήθεια προς τους συμπατριώτες μας, τυφλωμένοι από την εμπάθεια και το μίσος σας. </w:t>
      </w:r>
    </w:p>
    <w:p w14:paraId="2320C40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ανεργία αυξάνει, η ελαστική εργασία είναι πλέον η μοναδική σχέση εργ</w:t>
      </w:r>
      <w:r>
        <w:rPr>
          <w:rFonts w:eastAsia="Times New Roman" w:cs="Times New Roman"/>
          <w:szCs w:val="24"/>
        </w:rPr>
        <w:t xml:space="preserve">ασίας. Καταργήθηκαν οι ατομικές και συλλογικές συμβάσεις και τίποτα δεν φαίνεται να σταματά αυτόν τον κατήφορο. Ο Εθνικός Μηχανισμός, σε </w:t>
      </w:r>
      <w:r>
        <w:rPr>
          <w:rFonts w:eastAsia="Times New Roman" w:cs="Times New Roman"/>
          <w:szCs w:val="24"/>
        </w:rPr>
        <w:lastRenderedPageBreak/>
        <w:t>συνεργασία με τους φορείς της τοπικής αυτοδιοίκησης, θα διαπιστώνει τις κοινωνικές ανάγκες των πολιτών, θα συντονίζει τ</w:t>
      </w:r>
      <w:r>
        <w:rPr>
          <w:rFonts w:eastAsia="Times New Roman" w:cs="Times New Roman"/>
          <w:szCs w:val="24"/>
        </w:rPr>
        <w:t xml:space="preserve">η χάραξη πολιτικών κοινωνικής ένταξης και συνοχής, θα παρακολουθεί και θα αξιολογεί την εφαρμογή τους. Παχιά λόγια και ουσία μηδέν! </w:t>
      </w:r>
    </w:p>
    <w:p w14:paraId="2320C40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Συμμετείχατε και συνεχίζετε να συμμετέχετε ενεργά στην προσπάθεια φτωχοποίησης των Ελλήνων και καλείστε τώρα να συστήσετε τ</w:t>
      </w:r>
      <w:r>
        <w:rPr>
          <w:rFonts w:eastAsia="Times New Roman" w:cs="Times New Roman"/>
          <w:szCs w:val="24"/>
        </w:rPr>
        <w:t>ον διοικητικό μηχανισμό που θα είναι αρμόδιος για την καταπολέμηση της φτώχειας. Η σύσταση αυτού του μηχανισμού και οι αρμόδιες διευθύνσεις είναι αναγκαίες για την απορρόφηση των οικονομικών πόρων που προέρχονται από κοινωνικές χρηματοδοτήσεις. Να δούμε, ό</w:t>
      </w:r>
      <w:r>
        <w:rPr>
          <w:rFonts w:eastAsia="Times New Roman" w:cs="Times New Roman"/>
          <w:szCs w:val="24"/>
        </w:rPr>
        <w:t xml:space="preserve">μως, πόσα απ’ αυτά τα κονδύλια θα καταλήξουν στην πραγματική οικονομία και στην πραγματική στήριξη της ελληνικής οικογένειας. Και η καταγραφή, βεβαίως, είναι απαραίτητη. </w:t>
      </w:r>
    </w:p>
    <w:p w14:paraId="2320C40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Μέχρι στιγμής έχετε δείξει ότι δεν μπορείτε να προσφέρετε τίποτα στον σκληρά δοκιμαζό</w:t>
      </w:r>
      <w:r>
        <w:rPr>
          <w:rFonts w:eastAsia="Times New Roman" w:cs="Times New Roman"/>
          <w:szCs w:val="24"/>
        </w:rPr>
        <w:t xml:space="preserve">μενο ελληνικό λαό. Γι’ αυτό και αυτός σας γυρνά την πλάτη κι εσείς κάνετε πως δεν το καταλαβαίνετε. </w:t>
      </w:r>
    </w:p>
    <w:p w14:paraId="2320C40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Να πληροφορήσουμε για ακόμα μια φορά τον ελληνικό λαό ότι καμιά διαφορά δεν υπάρχει στα κόμματα του αντεθνικού, </w:t>
      </w:r>
      <w:proofErr w:type="spellStart"/>
      <w:r>
        <w:rPr>
          <w:rFonts w:eastAsia="Times New Roman" w:cs="Times New Roman"/>
          <w:szCs w:val="24"/>
        </w:rPr>
        <w:t>μνημονιακού</w:t>
      </w:r>
      <w:proofErr w:type="spellEnd"/>
      <w:r>
        <w:rPr>
          <w:rFonts w:eastAsia="Times New Roman" w:cs="Times New Roman"/>
          <w:szCs w:val="24"/>
        </w:rPr>
        <w:t xml:space="preserve"> τόξου και δήθεν δημοκρατικού κα</w:t>
      </w:r>
      <w:r>
        <w:rPr>
          <w:rFonts w:eastAsia="Times New Roman" w:cs="Times New Roman"/>
          <w:szCs w:val="24"/>
        </w:rPr>
        <w:t xml:space="preserve">ι η όποια ενδεχόμενη αλλαγή διακυβέρνησης της χώρας από τη Νέα Δημοκρατία θα έχει τα ίδια και ενδεχομένως, χειρότερα αποτελέσματα.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Νέας Δημοκρατίας έγινε </w:t>
      </w:r>
      <w:r>
        <w:rPr>
          <w:rFonts w:eastAsia="Times New Roman" w:cs="Times New Roman"/>
          <w:szCs w:val="24"/>
          <w:lang w:val="en-US"/>
        </w:rPr>
        <w:t>true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ΣΥΡΙΖΑ. Ψεύτικες υποσχέσεις και παροχές από τον ΣΥΡΙΖΑ, ψεύτικες κ</w:t>
      </w:r>
      <w:r>
        <w:rPr>
          <w:rFonts w:eastAsia="Times New Roman" w:cs="Times New Roman"/>
          <w:szCs w:val="24"/>
        </w:rPr>
        <w:t>αι από την Νέα Δημοκρατία. Τα προγράμματα που δήθεν εξαγγέλλετε κάθε φορά ακυρώνονται την επομένη των εκλογών όπως και το δημοψήφισμα που τόσο δημοκρατικά ακυρώσατε. Και είναι πραγματικά τραγικό και προκλητικό να μιλάτε για κοινωνική αλληλεγγύη, δικαιοσύνη</w:t>
      </w:r>
      <w:r>
        <w:rPr>
          <w:rFonts w:eastAsia="Times New Roman" w:cs="Times New Roman"/>
          <w:szCs w:val="24"/>
        </w:rPr>
        <w:t xml:space="preserve"> και δημοκρατία. </w:t>
      </w:r>
    </w:p>
    <w:p w14:paraId="2320C40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Οι φορείς και οι δομές που προσπαθείτε να φτιάξετε είναι ανεπαρκείς και αναποτελεσματικές. Τις περισσότερες φορές, δε, εξυπηρετούν κομματικά συμφέροντα. </w:t>
      </w:r>
    </w:p>
    <w:p w14:paraId="2320C41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Στις λαϊκές γειτονιές που μαστίζονται κυρίως απ’ αυτήν την πρωτοφανή κρίση δεν τολμά</w:t>
      </w:r>
      <w:r>
        <w:rPr>
          <w:rFonts w:eastAsia="Times New Roman" w:cs="Times New Roman"/>
          <w:szCs w:val="24"/>
        </w:rPr>
        <w:t>τε να κυκλοφορήσετε. Στο Πέραμα, στο Κερατσίνι, στις δυτικές συνοικίες της Θεσσαλονίκης και σε κάθε γειτονιά είστε πλέον ανεπιθύμητοι. Σε αυτές τις γειτονιές έχει γιγαντωθεί το εθνικιστικό κίνημα της Χρυσής Αυγής, που είναι το μόνο που μπορεί να δώσει λύση</w:t>
      </w:r>
      <w:r>
        <w:rPr>
          <w:rFonts w:eastAsia="Times New Roman" w:cs="Times New Roman"/>
          <w:szCs w:val="24"/>
        </w:rPr>
        <w:t xml:space="preserve"> στην ανθρωπιστική κρίση με το πρόγραμμα και τις προτάσεις του. </w:t>
      </w:r>
    </w:p>
    <w:p w14:paraId="2320C41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Όσο δημοκρατικά κι αν οργανώνετε </w:t>
      </w:r>
      <w:proofErr w:type="spellStart"/>
      <w:r>
        <w:rPr>
          <w:rFonts w:eastAsia="Times New Roman" w:cs="Times New Roman"/>
          <w:szCs w:val="24"/>
        </w:rPr>
        <w:t>αντισυγκεντρώσεις</w:t>
      </w:r>
      <w:proofErr w:type="spellEnd"/>
      <w:r>
        <w:rPr>
          <w:rFonts w:eastAsia="Times New Roman" w:cs="Times New Roman"/>
          <w:szCs w:val="24"/>
        </w:rPr>
        <w:t xml:space="preserve"> με τάγματα εφόδου αριστερών παρακρατικών τύπων, όσο δημοκρατικά κι αν μας στερείτε τον λόγο, όσο δημοκρατικά κι αν μας πολεμάτε, μας λασπολογείτε και μας διώκετε, εμείς και μόνο εμείς θα βρισκόμαστε δίπλα </w:t>
      </w:r>
      <w:r>
        <w:rPr>
          <w:rFonts w:eastAsia="Times New Roman" w:cs="Times New Roman"/>
          <w:szCs w:val="24"/>
        </w:rPr>
        <w:t xml:space="preserve">στον Έλληνα </w:t>
      </w:r>
      <w:r>
        <w:rPr>
          <w:rFonts w:eastAsia="Times New Roman" w:cs="Times New Roman"/>
          <w:szCs w:val="24"/>
        </w:rPr>
        <w:lastRenderedPageBreak/>
        <w:t xml:space="preserve">που έχει ανάγκη, στον Έλληνα που μας δίνει δύναμη να συνεχίσουμε, χωρίς να κάνουμε βήμα πίσω σε έναν αγώνα, στον οποίο θα δικαιωθούμε σίγουρα και τον ευχαριστούμε γι’ αυτό. </w:t>
      </w:r>
    </w:p>
    <w:p w14:paraId="2320C41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320C413"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320C41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επτά λεπτά. </w:t>
      </w:r>
      <w:r>
        <w:rPr>
          <w:rFonts w:eastAsia="Times New Roman" w:cs="Times New Roman"/>
          <w:szCs w:val="24"/>
        </w:rPr>
        <w:t>Στη συνέχεια</w:t>
      </w:r>
      <w:r>
        <w:rPr>
          <w:rFonts w:eastAsia="Times New Roman" w:cs="Times New Roman"/>
          <w:szCs w:val="24"/>
        </w:rPr>
        <w:t>, και πριν μιλήσει ο κ. Πετρόπουλος, θα μιλήσει ο κ. Παππάς για μια τροπολογία. Θα την υποστηρίξει για πολύ λίγο και θα προχωρήσουμε με τον κ. Πετρόπουλο και τον</w:t>
      </w:r>
      <w:r>
        <w:rPr>
          <w:rFonts w:eastAsia="Times New Roman" w:cs="Times New Roman"/>
          <w:szCs w:val="24"/>
        </w:rPr>
        <w:t xml:space="preserve"> κ. Τζαβάρα. </w:t>
      </w:r>
    </w:p>
    <w:p w14:paraId="2320C41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320C41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2320C41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ζήσαμε χθες την παράθεση από τον Πρωθυπουργό εξαγγελλιών για τα νησιά και συνολικά, βεβαίως, για τα θέματα που απασχολο</w:t>
      </w:r>
      <w:r>
        <w:rPr>
          <w:rFonts w:eastAsia="Times New Roman" w:cs="Times New Roman"/>
          <w:szCs w:val="24"/>
        </w:rPr>
        <w:t xml:space="preserve">ύν τον τόπο. </w:t>
      </w:r>
    </w:p>
    <w:p w14:paraId="2320C41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Είμαι υποχρεωμένος να ξεκινήσω από εκεί και βεβαίως, να πω ότι την ώρα που μας έκανε αποκαλύψεις ο Πρωθυπουργός για τα νεανικά του χρόνια και τις κακές παρέες που έκανε στα νησιά, την ίδια ώρα, στην παρουσίαση του βιβλίου της Νάντιας Βαλαβάνη</w:t>
      </w:r>
      <w:r>
        <w:rPr>
          <w:rFonts w:eastAsia="Times New Roman" w:cs="Times New Roman"/>
          <w:szCs w:val="24"/>
        </w:rPr>
        <w:t xml:space="preserve">, μιλούσαν για μια μεγάλη προδοσία. Άραγε, έχει σχέση η μετεξέλιξη του κ. Τσίπρα, που ζήλεψε από μικρός τον κ. Καμμένο και σήμερα δεν ξεχωρίζουν -σαν δίδυμοι είναι- στην πολιτική τους; </w:t>
      </w:r>
    </w:p>
    <w:p w14:paraId="2320C41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από τις εξαγγελίες του Πρωθυπουργού </w:t>
      </w:r>
      <w:r>
        <w:rPr>
          <w:rFonts w:eastAsia="Times New Roman" w:cs="Times New Roman"/>
          <w:szCs w:val="24"/>
        </w:rPr>
        <w:t xml:space="preserve">θα αναφέρω, για να δείξω ότι πραγματικά ήταν μια παράσταση, η οποία δεν ανταποκρίνεται στην πραγματικότητα. </w:t>
      </w:r>
    </w:p>
    <w:p w14:paraId="2320C41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εξαγγελλία του ήταν ότι στελεχώνονται οι υπηρεσίες των νησιωτικών δήμων, ούτως ώστε να αντιμετωπίσουν τα αυξημένα προβλήματα. Ουδέν </w:t>
      </w:r>
      <w:proofErr w:type="spellStart"/>
      <w:r>
        <w:rPr>
          <w:rFonts w:eastAsia="Times New Roman" w:cs="Times New Roman"/>
          <w:szCs w:val="24"/>
        </w:rPr>
        <w:t>αναληθέ</w:t>
      </w:r>
      <w:r>
        <w:rPr>
          <w:rFonts w:eastAsia="Times New Roman" w:cs="Times New Roman"/>
          <w:szCs w:val="24"/>
        </w:rPr>
        <w:t>στερο</w:t>
      </w:r>
      <w:proofErr w:type="spellEnd"/>
      <w:r>
        <w:rPr>
          <w:rFonts w:eastAsia="Times New Roman" w:cs="Times New Roman"/>
          <w:szCs w:val="24"/>
        </w:rPr>
        <w:t xml:space="preserve">. </w:t>
      </w:r>
    </w:p>
    <w:p w14:paraId="2320C41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Πρέπει να σας πω ότι και με το νομοσχέδιο που συζητάμε, με βάση το οποίο ιδρύονται διακόσια πενήντα τέσσερα Κέντρα Κοινότητας και τα οποία έχουν ψηφιστεί και από προηγούμενο νόμο, που θα συμβάλουν στην υλοποίηση των κοινωνικών δράσεων και προγραμμά</w:t>
      </w:r>
      <w:r>
        <w:rPr>
          <w:rFonts w:eastAsia="Times New Roman" w:cs="Times New Roman"/>
          <w:szCs w:val="24"/>
        </w:rPr>
        <w:t xml:space="preserve">των και θα είναι δίπλα στις κοινωνικές υπηρεσίες των δήμων, εξαιρούνται εβδομήντα ένας δήμοι πανελλαδικά, και από αυτούς οι σαράντα έξι είναι νησιωτικοί. </w:t>
      </w:r>
    </w:p>
    <w:p w14:paraId="2320C41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καταθέσω στα Πρακτικά τους σαράντα έξι νησιωτικούς δήμους κάτω από δέκα χιλιάδες κατοίκους στους ο</w:t>
      </w:r>
      <w:r>
        <w:rPr>
          <w:rFonts w:eastAsia="Times New Roman" w:cs="Times New Roman"/>
          <w:szCs w:val="24"/>
        </w:rPr>
        <w:t xml:space="preserve">ποίους δεν ιδρύονται Κέντρα Κοινότητας και για τους οποίους δεν είπε κουβέντα ο Πρωθυπουργός. Ούτε για τη Νίσυρο είπε βέβαια κουβέντα, από την οποία μας έκανε τις εξαγγελίες, όπου και εκεί δεν ιδρύονται. </w:t>
      </w:r>
    </w:p>
    <w:p w14:paraId="2320C41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w:t>
      </w:r>
      <w:r>
        <w:rPr>
          <w:rFonts w:eastAsia="Times New Roman" w:cs="Times New Roman"/>
          <w:szCs w:val="24"/>
        </w:rPr>
        <w:t>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320C41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δεύτερη εξαγγελία αφορούσε την επιπλέον χρηματοδότηση των κτηνοτρόφων και των γεωργών στα ν</w:t>
      </w:r>
      <w:r>
        <w:rPr>
          <w:rFonts w:eastAsia="Times New Roman" w:cs="Times New Roman"/>
          <w:szCs w:val="24"/>
        </w:rPr>
        <w:t>ησιά με την εξισωτική αποζημίωση. Ναι! Αφού κατήργησε την υποχρέωση ο δικαιούχος παραγωγός ή κτηνοτρόφος ή ο έχων, όπως εξελίχθηκε, απλά περιουσία που παίρνει επιδότηση να είναι κάτοικος του νησιού, βέβαια, αυξάνονται οι δικαιούχοι και παίρνουν πλέον επιδό</w:t>
      </w:r>
      <w:r>
        <w:rPr>
          <w:rFonts w:eastAsia="Times New Roman" w:cs="Times New Roman"/>
          <w:szCs w:val="24"/>
        </w:rPr>
        <w:t xml:space="preserve">τηση και οι νησιώτες κάτοικοι των Αθηνών. Περί αυτού πρόκειται. </w:t>
      </w:r>
    </w:p>
    <w:p w14:paraId="2320C41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υποτιθέμενη αύξηση των ενισχύσεων για τους αγρότες και τους κτηνοτρόφους είναι η ένταξη στους δικαιούχους της εξισωτικής και των νησιωτών κατοίκων των Αθηνών. </w:t>
      </w:r>
    </w:p>
    <w:p w14:paraId="2320C42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Καταθέτω τις δύο αποφάσεις, α</w:t>
      </w:r>
      <w:r>
        <w:rPr>
          <w:rFonts w:eastAsia="Times New Roman" w:cs="Times New Roman"/>
          <w:szCs w:val="24"/>
        </w:rPr>
        <w:t xml:space="preserve">υτή που ίσχυσε στο παρελθόν και αυτή που βγήκε τώρα, που λέει μόνο η περιουσία να είναι στα νησιά, όχι ο ίδιος να είναι κάτοικος. </w:t>
      </w:r>
    </w:p>
    <w:p w14:paraId="2320C42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w:t>
      </w:r>
      <w:r>
        <w:rPr>
          <w:rFonts w:eastAsia="Times New Roman" w:cs="Times New Roman"/>
          <w:szCs w:val="24"/>
        </w:rPr>
        <w:t xml:space="preserve">ι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2320C42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κρίση ανέδειξε ένα μεγάλο θέμα που αφορά την κοινωνική προστασία, την προστασία των πλέον αδύναμων και, βεβαίως, όχι μόνο αυτό, αλλά</w:t>
      </w:r>
      <w:r>
        <w:rPr>
          <w:rFonts w:eastAsia="Times New Roman" w:cs="Times New Roman"/>
          <w:szCs w:val="24"/>
        </w:rPr>
        <w:t xml:space="preserve"> και την ανάγκη να δημιουργηθεί ένα βιώσιμο κοινωνικό κράτος, που θα συνέχιζε την πολιτική και τη στήριξη στα χαμηλά εισοδήματα και τους μη έχοντες, μια παράδοση που ξεκίνησε από το 1981 και μετά με τις πολιτικές του ΠΑΣΟΚ. </w:t>
      </w:r>
    </w:p>
    <w:p w14:paraId="2320C42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Η ανάγκη, όμως, για τη μεταρρύθ</w:t>
      </w:r>
      <w:r>
        <w:rPr>
          <w:rFonts w:eastAsia="Times New Roman" w:cs="Times New Roman"/>
          <w:szCs w:val="24"/>
        </w:rPr>
        <w:t xml:space="preserve">μιση του κράτους πρόνοιας καταδείχθηκε από την έντονη κρίση και κυρίως από τη δημιουργία ενός μεγάλου τμήματος της κοινωνίας, ανθρώπων που πλέον δεν έχουν πρόσβαση στα βασικά αγαθά. </w:t>
      </w:r>
    </w:p>
    <w:p w14:paraId="2320C42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ακραία φτώχεια έκανε για πρώτη φορά την εμφάνισή της -βεβαίως υπήρχε κα</w:t>
      </w:r>
      <w:r>
        <w:rPr>
          <w:rFonts w:eastAsia="Times New Roman" w:cs="Times New Roman"/>
          <w:szCs w:val="24"/>
        </w:rPr>
        <w:t xml:space="preserve">ι πριν, αλλά σε χαμηλά ποσοστά- σε ένα σημαντικό ποσοστό που κυμαίνεται στο 5%, 6% και 7% και πάνω με την εκδήλωση της κρίσης. </w:t>
      </w:r>
    </w:p>
    <w:p w14:paraId="2320C42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Οι συνέπειες, ακόμα και αν τώρα αντιμετωπιστούν τα αίτια, ακόμα και αν τώρα ξεκινήσει η οικονομική ανάκαμψη, θα είναι για πολλά </w:t>
      </w:r>
      <w:r>
        <w:rPr>
          <w:rFonts w:eastAsia="Times New Roman" w:cs="Times New Roman"/>
          <w:szCs w:val="24"/>
        </w:rPr>
        <w:t xml:space="preserve">χρόνια. Γι’ αυτό πραγματικά χρειάζονται πολιτικές που θα αντιμετωπίσουν την κρίση. </w:t>
      </w:r>
    </w:p>
    <w:p w14:paraId="2320C42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Εμείς πρέπει να πούμε -επειδή γίνεται πολλή συζήτηση- ότι πραγματικά τα προηγούμενα χρόνια ιδρύθηκαν σε κάθε γειτονιά σχολεία, παιδικοί </w:t>
      </w:r>
      <w:r>
        <w:rPr>
          <w:rFonts w:eastAsia="Times New Roman" w:cs="Times New Roman"/>
          <w:szCs w:val="24"/>
        </w:rPr>
        <w:lastRenderedPageBreak/>
        <w:t xml:space="preserve">σταθμοί, κέντρα ημερήσιας φροντίδας </w:t>
      </w:r>
      <w:r>
        <w:rPr>
          <w:rFonts w:eastAsia="Times New Roman" w:cs="Times New Roman"/>
          <w:szCs w:val="24"/>
        </w:rPr>
        <w:t xml:space="preserve">ηλικιωμένων, ΚΑΠΗ και Κέντρα Εξυπηρέτησης Πολιτών. Πολλές φορές μας κατηγορούσε η πτέρυγα αυτή ότι με δανεικά δημιουργούσαμε τα σχολεία, τους παιδικούς σταθμούς, τα ΚΕΠ, ακόμα και τα ΚΑΠΗ, σε κάθε γειτονιά. </w:t>
      </w:r>
    </w:p>
    <w:p w14:paraId="2320C42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αναπτυξιακό και κοινωνικό πρότυπο που η Κυβέρ</w:t>
      </w:r>
      <w:r>
        <w:rPr>
          <w:rFonts w:eastAsia="Times New Roman" w:cs="Times New Roman"/>
          <w:szCs w:val="24"/>
        </w:rPr>
        <w:t xml:space="preserve">νηση σήμερα έρχεται να μας δείξει είναι σε κάθε τετράγωνο και από ένα καζίνο! </w:t>
      </w:r>
    </w:p>
    <w:p w14:paraId="2320C428"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w:t>
      </w:r>
      <w:r>
        <w:rPr>
          <w:rFonts w:eastAsia="Times New Roman" w:cs="Times New Roman"/>
          <w:szCs w:val="24"/>
        </w:rPr>
        <w:t>ΔΗΜΑΡ)</w:t>
      </w:r>
    </w:p>
    <w:p w14:paraId="2320C4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Αυτή είναι η μεγάλη μας διαφορά, κύριοι και κυρίες του ΣΥΡΙΖΑ, και πραγματικά πρέπει να δούμε με έκπλη</w:t>
      </w:r>
      <w:r>
        <w:rPr>
          <w:rFonts w:eastAsia="Times New Roman" w:cs="Times New Roman"/>
          <w:szCs w:val="24"/>
        </w:rPr>
        <w:t xml:space="preserve">ξη όλο αυτό το οποίο συμβαίνει. </w:t>
      </w:r>
    </w:p>
    <w:p w14:paraId="2320C42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Εκπονήσαμε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 xml:space="preserve">Στρατηγική για την </w:t>
      </w:r>
      <w:r>
        <w:rPr>
          <w:rFonts w:eastAsia="Times New Roman" w:cs="Times New Roman"/>
          <w:szCs w:val="24"/>
        </w:rPr>
        <w:t>Κ</w:t>
      </w:r>
      <w:r>
        <w:rPr>
          <w:rFonts w:eastAsia="Times New Roman" w:cs="Times New Roman"/>
          <w:szCs w:val="24"/>
        </w:rPr>
        <w:t xml:space="preserve">οινωνική </w:t>
      </w:r>
      <w:r>
        <w:rPr>
          <w:rFonts w:eastAsia="Times New Roman" w:cs="Times New Roman"/>
          <w:szCs w:val="24"/>
        </w:rPr>
        <w:t xml:space="preserve">Ένταξη και </w:t>
      </w:r>
      <w:r>
        <w:rPr>
          <w:rFonts w:eastAsia="Times New Roman" w:cs="Times New Roman"/>
          <w:szCs w:val="24"/>
        </w:rPr>
        <w:t>Σ</w:t>
      </w:r>
      <w:r>
        <w:rPr>
          <w:rFonts w:eastAsia="Times New Roman" w:cs="Times New Roman"/>
          <w:szCs w:val="24"/>
        </w:rPr>
        <w:t>υνοχή</w:t>
      </w:r>
      <w:r>
        <w:rPr>
          <w:rFonts w:eastAsia="Times New Roman" w:cs="Times New Roman"/>
          <w:szCs w:val="24"/>
        </w:rPr>
        <w:t xml:space="preserve">. Έχει αναφερθεί σε αυτήν η </w:t>
      </w:r>
      <w:proofErr w:type="spellStart"/>
      <w:r>
        <w:rPr>
          <w:rFonts w:eastAsia="Times New Roman" w:cs="Times New Roman"/>
          <w:szCs w:val="24"/>
        </w:rPr>
        <w:t>εισηγήτριά</w:t>
      </w:r>
      <w:proofErr w:type="spellEnd"/>
      <w:r>
        <w:rPr>
          <w:rFonts w:eastAsia="Times New Roman" w:cs="Times New Roman"/>
          <w:szCs w:val="24"/>
        </w:rPr>
        <w:t xml:space="preserve"> </w:t>
      </w:r>
      <w:r>
        <w:rPr>
          <w:rFonts w:eastAsia="Times New Roman" w:cs="Times New Roman"/>
          <w:szCs w:val="24"/>
        </w:rPr>
        <w:t xml:space="preserve">μας, έχει αναφερθεί και η Υπουργός. Η Εθνική Στρατηγική τον Δεκέμβριο 2014 συμφωνήθηκε με την </w:t>
      </w:r>
      <w:r>
        <w:rPr>
          <w:rFonts w:eastAsia="Times New Roman" w:cs="Times New Roman"/>
          <w:szCs w:val="24"/>
        </w:rPr>
        <w:lastRenderedPageBreak/>
        <w:t>Ευρωπαϊκή Επιτροπή και προχώρησε περαιτέρω η εξειδίκευσή της, προκειμένου μέσα στο πλαίσιο αυτής της στρατηγικής, που είναι μέχρι το 2020, να υλοποιηθεί το πρόγραμμα που αφορά το εγγυημένο κοινωνικό εισόδημα ή κοινωνικό εισόδημα αλληλεγγύης, όπως το μετονό</w:t>
      </w:r>
      <w:r>
        <w:rPr>
          <w:rFonts w:eastAsia="Times New Roman" w:cs="Times New Roman"/>
          <w:szCs w:val="24"/>
        </w:rPr>
        <w:t xml:space="preserve">μασε η Κυβέρνηση. </w:t>
      </w:r>
    </w:p>
    <w:p w14:paraId="2320C42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Κύριος στόχος αυτής της πολιτικής είναι η μείωση της φτώχειας και της παιδικής φτώχειας και, βεβαίως, η στήριξη των πλέον αδύναμων, για πρόσβαση στις βασικές υπηρεσίες, στις υπηρεσίες κοινωνικής φροντίδας και στα αγαθά που πραγματικά έχο</w:t>
      </w:r>
      <w:r>
        <w:rPr>
          <w:rFonts w:eastAsia="Times New Roman" w:cs="Times New Roman"/>
          <w:szCs w:val="24"/>
        </w:rPr>
        <w:t xml:space="preserve">υν ανάγκη και οι πλέον αδύναμοι, οικογένειες ολόκληρες. </w:t>
      </w:r>
    </w:p>
    <w:p w14:paraId="2320C42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ήθελα, επίσης, να πω ότι το Ταμείο Ευρωπαϊκής Βοήθειας για τους απόρους, η επισιτιστική βοήθεια, εγκρίθηκε τον Δεκέμβρη 2014 και υλοποιείται από τις κοινωνικές συμπράξεις. Μάλιστα, αυτό το οποίο ε</w:t>
      </w:r>
      <w:r>
        <w:rPr>
          <w:rFonts w:eastAsia="Times New Roman" w:cs="Times New Roman"/>
          <w:szCs w:val="24"/>
        </w:rPr>
        <w:t xml:space="preserve">ξήγγειλε σήμερα ο Πρωθυπουργός στους δήμους της </w:t>
      </w:r>
      <w:r>
        <w:rPr>
          <w:rFonts w:eastAsia="Times New Roman" w:cs="Times New Roman"/>
          <w:szCs w:val="24"/>
        </w:rPr>
        <w:t>δ</w:t>
      </w:r>
      <w:r>
        <w:rPr>
          <w:rFonts w:eastAsia="Times New Roman" w:cs="Times New Roman"/>
          <w:szCs w:val="24"/>
        </w:rPr>
        <w:t xml:space="preserve">υτικής </w:t>
      </w:r>
      <w:r>
        <w:rPr>
          <w:rFonts w:eastAsia="Times New Roman" w:cs="Times New Roman"/>
          <w:szCs w:val="24"/>
        </w:rPr>
        <w:t xml:space="preserve">Θεσσαλονίκης </w:t>
      </w:r>
      <w:r>
        <w:rPr>
          <w:rFonts w:eastAsia="Times New Roman" w:cs="Times New Roman"/>
          <w:szCs w:val="24"/>
        </w:rPr>
        <w:lastRenderedPageBreak/>
        <w:t xml:space="preserve">είναι στο πλαίσιο της επισιτιστικής βοήθειας για τους απόρους, του προγράμματος που η κοινωνική σύμπραξη υλοποιεί στη συγκεκριμένη περιοχή. </w:t>
      </w:r>
    </w:p>
    <w:p w14:paraId="2320C42D" w14:textId="77777777" w:rsidR="00BC0B8E" w:rsidRDefault="00C038AA">
      <w:pPr>
        <w:spacing w:line="600" w:lineRule="auto"/>
        <w:ind w:firstLine="720"/>
        <w:jc w:val="both"/>
        <w:rPr>
          <w:rFonts w:eastAsia="Times New Roman"/>
          <w:szCs w:val="24"/>
        </w:rPr>
      </w:pPr>
      <w:r>
        <w:rPr>
          <w:rFonts w:eastAsia="Times New Roman"/>
          <w:szCs w:val="24"/>
        </w:rPr>
        <w:t xml:space="preserve">Είναι θετικές για εμάς και γι’ αυτό θα είδατε </w:t>
      </w:r>
      <w:r>
        <w:rPr>
          <w:rFonts w:eastAsia="Times New Roman"/>
          <w:szCs w:val="24"/>
        </w:rPr>
        <w:t>ότι έχουμε αντιμετωπίσει και με τη θετική μας ψήφο πρωτοβουλίες της Κυβέρνησης, άσχετα από λάθη ή διαφωνίες σε επιμέρους θέματα, που έχουν να κάνουν με τη στήριξη των πλέον αδυνάμων.</w:t>
      </w:r>
    </w:p>
    <w:p w14:paraId="2320C42E" w14:textId="77777777" w:rsidR="00BC0B8E" w:rsidRDefault="00C038AA">
      <w:pPr>
        <w:spacing w:line="600" w:lineRule="auto"/>
        <w:ind w:firstLine="720"/>
        <w:jc w:val="both"/>
        <w:rPr>
          <w:rFonts w:eastAsia="Times New Roman"/>
          <w:szCs w:val="24"/>
        </w:rPr>
      </w:pPr>
      <w:r>
        <w:rPr>
          <w:rFonts w:eastAsia="Times New Roman"/>
          <w:szCs w:val="24"/>
        </w:rPr>
        <w:t>Πρέπει να θυμίσω ότι και τη δημιουργία των Κέντρων Κοινότητας είχαμε στηρ</w:t>
      </w:r>
      <w:r>
        <w:rPr>
          <w:rFonts w:eastAsia="Times New Roman"/>
          <w:szCs w:val="24"/>
        </w:rPr>
        <w:t xml:space="preserve">ίξει, αλλά στηρίζουμε και την επαναφορά και τη συνέχιση, την έναρξη ουσιαστικά για όλη την Ελλάδα, του προγράμματος </w:t>
      </w:r>
      <w:r>
        <w:rPr>
          <w:rFonts w:eastAsia="Times New Roman"/>
          <w:szCs w:val="24"/>
        </w:rPr>
        <w:t>κοινωνικό εισόδημα αλληλεγγύης</w:t>
      </w:r>
      <w:r>
        <w:rPr>
          <w:rFonts w:eastAsia="Times New Roman"/>
          <w:szCs w:val="24"/>
        </w:rPr>
        <w:t xml:space="preserve">, προκειμένου να μπορέσουν να στηριχθούν οι πλέον αδύναμοι.  </w:t>
      </w:r>
    </w:p>
    <w:p w14:paraId="2320C42F" w14:textId="77777777" w:rsidR="00BC0B8E" w:rsidRDefault="00C038AA">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 xml:space="preserve">χρόνου ομιλίας του κυρίου Βουλευτή) </w:t>
      </w:r>
    </w:p>
    <w:p w14:paraId="2320C430"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Θα ήθελα λίγο χρόνο ακόμα, κύριε Πρόεδρε. </w:t>
      </w:r>
    </w:p>
    <w:p w14:paraId="2320C431" w14:textId="77777777" w:rsidR="00BC0B8E" w:rsidRDefault="00C038AA">
      <w:pPr>
        <w:spacing w:line="600" w:lineRule="auto"/>
        <w:ind w:firstLine="720"/>
        <w:jc w:val="both"/>
        <w:rPr>
          <w:rFonts w:eastAsia="Times New Roman"/>
          <w:szCs w:val="24"/>
        </w:rPr>
      </w:pPr>
      <w:r>
        <w:rPr>
          <w:rFonts w:eastAsia="Times New Roman"/>
          <w:szCs w:val="24"/>
        </w:rPr>
        <w:t xml:space="preserve">Βέβαια, θα πρέπει να πω ότι έχουμε καταθέσει μία πρόταση νόμου εδώ και καιρό, στην οποία λάβαμε υπ’ </w:t>
      </w:r>
      <w:proofErr w:type="spellStart"/>
      <w:r>
        <w:rPr>
          <w:rFonts w:eastAsia="Times New Roman"/>
          <w:szCs w:val="24"/>
        </w:rPr>
        <w:t>όψιν</w:t>
      </w:r>
      <w:proofErr w:type="spellEnd"/>
      <w:r>
        <w:rPr>
          <w:rFonts w:eastAsia="Times New Roman"/>
          <w:szCs w:val="24"/>
        </w:rPr>
        <w:t xml:space="preserve"> μας την αξιολόγηση του πιλοτικού προγράμματος, τις παρατηρήσεις που έγι</w:t>
      </w:r>
      <w:r>
        <w:rPr>
          <w:rFonts w:eastAsia="Times New Roman"/>
          <w:szCs w:val="24"/>
        </w:rPr>
        <w:t>ναν, την έκθεση της Οικονομικής και Κοινωνικής Επιτροπής που έχει αυτή η πρόταση, ενώ το σχέδιο νόμου δεν έχει. Βγάλαμε διαφορετικά συμπεράσματα, γι’ αυτό η πρόταση νόμου που καταθέσαμε έχει άλλα κριτήρια και διαφορετικά ποσά ενίσχυσης απ’ ό,τι το πιλοτικό</w:t>
      </w:r>
      <w:r>
        <w:rPr>
          <w:rFonts w:eastAsia="Times New Roman"/>
          <w:szCs w:val="24"/>
        </w:rPr>
        <w:t xml:space="preserve"> πρόγραμμα που είχαμε υλοποιήσει. Διότι, πλέον, πρέπει να δούμε και πώς λειτούργησε στην πράξη. </w:t>
      </w:r>
    </w:p>
    <w:p w14:paraId="2320C432" w14:textId="77777777" w:rsidR="00BC0B8E" w:rsidRDefault="00C038AA">
      <w:pPr>
        <w:spacing w:line="600" w:lineRule="auto"/>
        <w:ind w:firstLine="720"/>
        <w:jc w:val="both"/>
        <w:rPr>
          <w:rFonts w:eastAsia="Times New Roman"/>
          <w:szCs w:val="24"/>
        </w:rPr>
      </w:pPr>
      <w:r>
        <w:rPr>
          <w:rFonts w:eastAsia="Times New Roman"/>
          <w:szCs w:val="24"/>
        </w:rPr>
        <w:t xml:space="preserve">Αυτό λείπει από τον σχεδιασμό και πιστεύω στην πορεία, τουλάχιστον, να το διορθώσει η Κυβέρνηση. Παραδείγματος </w:t>
      </w:r>
      <w:r>
        <w:rPr>
          <w:rFonts w:eastAsia="Times New Roman"/>
          <w:szCs w:val="24"/>
        </w:rPr>
        <w:t>χάριν</w:t>
      </w:r>
      <w:r>
        <w:rPr>
          <w:rFonts w:eastAsia="Times New Roman"/>
          <w:szCs w:val="24"/>
        </w:rPr>
        <w:t>, λείπει το κριτήριο τού εάν η οικογένεια η</w:t>
      </w:r>
      <w:r>
        <w:rPr>
          <w:rFonts w:eastAsia="Times New Roman"/>
          <w:szCs w:val="24"/>
        </w:rPr>
        <w:t xml:space="preserve"> οποία αιτείται να ενταχθεί στο πρόγραμμα της στήριξης μένει σε ενοικιαζόμενο σπίτι ή όχι. Δεν έχει αυτό το κριτήριο.   </w:t>
      </w:r>
    </w:p>
    <w:p w14:paraId="2320C433"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Συνεχίζοντας, θα ήθελα να πω για το πρόγραμμα </w:t>
      </w:r>
      <w:r>
        <w:rPr>
          <w:rFonts w:eastAsia="Times New Roman"/>
          <w:szCs w:val="24"/>
        </w:rPr>
        <w:t>«</w:t>
      </w:r>
      <w:r>
        <w:rPr>
          <w:rFonts w:eastAsia="Times New Roman"/>
          <w:szCs w:val="24"/>
        </w:rPr>
        <w:t>Στέγαση και Επανένταξη</w:t>
      </w:r>
      <w:r>
        <w:rPr>
          <w:rFonts w:eastAsia="Times New Roman"/>
          <w:szCs w:val="24"/>
        </w:rPr>
        <w:t>»</w:t>
      </w:r>
      <w:r>
        <w:rPr>
          <w:rFonts w:eastAsia="Times New Roman"/>
          <w:szCs w:val="24"/>
        </w:rPr>
        <w:t xml:space="preserve">, που αφορούσε τους αστέγους κι εδώ θα ήθελα να το συνδέσω με το </w:t>
      </w:r>
      <w:r>
        <w:rPr>
          <w:rFonts w:eastAsia="Times New Roman"/>
          <w:szCs w:val="24"/>
        </w:rPr>
        <w:t xml:space="preserve">κοινωνικό μέρισμα. Το κοινωνικό μέρισμα δεν ήταν μόνο αυτό που μοιράστηκε ως οικονομική ενίσχυση, τα 450 εκατομμύρια, που αναφέρθηκε προηγουμένως και διαφώνησαν ο κ. </w:t>
      </w:r>
      <w:proofErr w:type="spellStart"/>
      <w:r>
        <w:rPr>
          <w:rFonts w:eastAsia="Times New Roman"/>
          <w:szCs w:val="24"/>
        </w:rPr>
        <w:t>Βρούτσης</w:t>
      </w:r>
      <w:proofErr w:type="spellEnd"/>
      <w:r>
        <w:rPr>
          <w:rFonts w:eastAsia="Times New Roman"/>
          <w:szCs w:val="24"/>
        </w:rPr>
        <w:t xml:space="preserve"> με την κ. Φωτίου, ήταν και δράσεις συγκεκριμένες, χρηματοδοτήθηκαν προγράμματα. </w:t>
      </w:r>
    </w:p>
    <w:p w14:paraId="2320C434" w14:textId="77777777" w:rsidR="00BC0B8E" w:rsidRDefault="00C038AA">
      <w:pPr>
        <w:spacing w:line="600" w:lineRule="auto"/>
        <w:ind w:firstLine="720"/>
        <w:jc w:val="both"/>
        <w:rPr>
          <w:rFonts w:eastAsia="Times New Roman"/>
          <w:szCs w:val="24"/>
        </w:rPr>
      </w:pPr>
      <w:r>
        <w:rPr>
          <w:rFonts w:eastAsia="Times New Roman"/>
          <w:szCs w:val="24"/>
        </w:rPr>
        <w:t xml:space="preserve">Το πρόγραμμα </w:t>
      </w:r>
      <w:r>
        <w:rPr>
          <w:rFonts w:eastAsia="Times New Roman"/>
          <w:szCs w:val="24"/>
        </w:rPr>
        <w:t>«</w:t>
      </w:r>
      <w:r>
        <w:rPr>
          <w:rFonts w:eastAsia="Times New Roman"/>
          <w:szCs w:val="24"/>
        </w:rPr>
        <w:t>Στέγαση και Επανένταξη</w:t>
      </w:r>
      <w:r>
        <w:rPr>
          <w:rFonts w:eastAsia="Times New Roman"/>
          <w:szCs w:val="24"/>
        </w:rPr>
        <w:t>»</w:t>
      </w:r>
      <w:r>
        <w:rPr>
          <w:rFonts w:eastAsia="Times New Roman"/>
          <w:szCs w:val="24"/>
        </w:rPr>
        <w:t xml:space="preserve"> </w:t>
      </w:r>
      <w:r>
        <w:rPr>
          <w:rFonts w:eastAsia="Times New Roman"/>
          <w:szCs w:val="24"/>
        </w:rPr>
        <w:t>αστέγων</w:t>
      </w:r>
      <w:r>
        <w:rPr>
          <w:rFonts w:eastAsia="Times New Roman"/>
          <w:szCs w:val="24"/>
        </w:rPr>
        <w:t>, το οποίο λειτουργεί μέχρι τώρα με μεγάλη επιτυχία –το έχει αναγνωρίσει η κ. Φωτίου- έχει χρηματοδοτηθεί από αυτά τα 525 εκατομμύρια που ήταν συνολικά. Και ζητώ σήμερα 10 εκατομμύρια να ξεκοπούν από τα 617 εκατ</w:t>
      </w:r>
      <w:r>
        <w:rPr>
          <w:rFonts w:eastAsia="Times New Roman"/>
          <w:szCs w:val="24"/>
        </w:rPr>
        <w:t>ομμύρια και να συνεχιστεί αυτό το πρόγραμμα, το οποίο έχει χρηματοδότηση μέχρι τέλος του 2016. Είναι πάρα πολύ σημαντικό.</w:t>
      </w:r>
    </w:p>
    <w:p w14:paraId="2320C435" w14:textId="77777777" w:rsidR="00BC0B8E" w:rsidRDefault="00C038AA">
      <w:pPr>
        <w:spacing w:line="600" w:lineRule="auto"/>
        <w:ind w:firstLine="720"/>
        <w:jc w:val="both"/>
        <w:rPr>
          <w:rFonts w:eastAsia="Times New Roman"/>
          <w:szCs w:val="24"/>
        </w:rPr>
      </w:pPr>
      <w:r>
        <w:rPr>
          <w:rFonts w:eastAsia="Times New Roman"/>
          <w:szCs w:val="24"/>
        </w:rPr>
        <w:t xml:space="preserve">Κλείνω, αναφερόμενος σε δύο τροπολογίες που έχουμε καταθέσει, σε δύο προτάσεις, πέρα από αυτήν που μόλις αναφέρθηκα. Να πω για </w:t>
      </w:r>
      <w:r>
        <w:rPr>
          <w:rFonts w:eastAsia="Times New Roman"/>
          <w:szCs w:val="24"/>
        </w:rPr>
        <w:lastRenderedPageBreak/>
        <w:t>την τρο</w:t>
      </w:r>
      <w:r>
        <w:rPr>
          <w:rFonts w:eastAsia="Times New Roman"/>
          <w:szCs w:val="24"/>
        </w:rPr>
        <w:t xml:space="preserve">πολογία που αφορά την προστασία από κατάσχεση, συμψηφισμό ή οποιαδήποτε διεκδίκηση των επιδομάτων οποιασδήποτε μορφής, </w:t>
      </w:r>
      <w:proofErr w:type="spellStart"/>
      <w:r>
        <w:rPr>
          <w:rFonts w:eastAsia="Times New Roman"/>
          <w:szCs w:val="24"/>
        </w:rPr>
        <w:t>προνοιακών</w:t>
      </w:r>
      <w:proofErr w:type="spellEnd"/>
      <w:r>
        <w:rPr>
          <w:rFonts w:eastAsia="Times New Roman"/>
          <w:szCs w:val="24"/>
        </w:rPr>
        <w:t xml:space="preserve">, οικογενειακών, επιδομάτων αναπηρίας, οικονομικών βοηθημάτων που έρχονται μετά από φυσικές καταστροφές, του </w:t>
      </w:r>
      <w:r>
        <w:rPr>
          <w:rFonts w:eastAsia="Times New Roman"/>
          <w:szCs w:val="24"/>
        </w:rPr>
        <w:t>κοινωνικού επιδόμα</w:t>
      </w:r>
      <w:r>
        <w:rPr>
          <w:rFonts w:eastAsia="Times New Roman"/>
          <w:szCs w:val="24"/>
        </w:rPr>
        <w:t>τος αλληλεγγύης</w:t>
      </w:r>
      <w:r>
        <w:rPr>
          <w:rFonts w:eastAsia="Times New Roman"/>
          <w:szCs w:val="24"/>
        </w:rPr>
        <w:t xml:space="preserve">. Ζητούμε από τον Υπουργό να κάνει δεκτή αυτή την τροπολογία μας, προκειμένου να μην έχουμε τα φαινόμενα των κατασχέσεων για λεφτά που έχουν ανάγκη αυτοί οι αδύναμοι άνθρωποι, τα οποία είναι </w:t>
      </w:r>
      <w:proofErr w:type="spellStart"/>
      <w:r>
        <w:rPr>
          <w:rFonts w:eastAsia="Times New Roman"/>
          <w:szCs w:val="24"/>
        </w:rPr>
        <w:t>δώρον</w:t>
      </w:r>
      <w:proofErr w:type="spellEnd"/>
      <w:r>
        <w:rPr>
          <w:rFonts w:eastAsia="Times New Roman"/>
          <w:szCs w:val="24"/>
        </w:rPr>
        <w:t xml:space="preserve"> άδωρον αν τους τα δίνεις και τους αφήνεις απ</w:t>
      </w:r>
      <w:r>
        <w:rPr>
          <w:rFonts w:eastAsia="Times New Roman"/>
          <w:szCs w:val="24"/>
        </w:rPr>
        <w:t xml:space="preserve">ροστάτευτους να τους τα πάρουν, είτε οι τράπεζες είτε οι ΔΟΥ. Γιατί οι ΔΟΥ είναι πλέον πρωταθλητές στις κατασχέσεις, ακόμα και από 500 ευρώ. </w:t>
      </w:r>
    </w:p>
    <w:p w14:paraId="2320C436" w14:textId="77777777" w:rsidR="00BC0B8E" w:rsidRDefault="00C038AA">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 xml:space="preserve">Παρακαλώ, ολοκληρώστε. </w:t>
      </w:r>
      <w:r>
        <w:rPr>
          <w:rFonts w:eastAsia="Times New Roman"/>
          <w:b/>
          <w:szCs w:val="24"/>
        </w:rPr>
        <w:t xml:space="preserve"> </w:t>
      </w:r>
    </w:p>
    <w:p w14:paraId="2320C437"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 xml:space="preserve">Κλείνω, λέγοντας ότι το δεύτερο </w:t>
      </w:r>
      <w:r>
        <w:rPr>
          <w:rFonts w:eastAsia="Times New Roman"/>
          <w:szCs w:val="24"/>
        </w:rPr>
        <w:t xml:space="preserve">κομμάτι του νομοσχεδίου, που αφορά, λίγες μέρες πριν την έναρξη λειτουργίας, τον Ενιαίο Φορέα Κοινωνικής Ασφάλισης, αποδεικνύει την ορθότητα της κριτικής που είχαμε ασκήσει από την αρχή και για την επιλογή να γίνει ένας </w:t>
      </w:r>
      <w:proofErr w:type="spellStart"/>
      <w:r>
        <w:rPr>
          <w:rFonts w:eastAsia="Times New Roman"/>
          <w:szCs w:val="24"/>
        </w:rPr>
        <w:t>υπερφορέας</w:t>
      </w:r>
      <w:proofErr w:type="spellEnd"/>
      <w:r>
        <w:rPr>
          <w:rFonts w:eastAsia="Times New Roman"/>
          <w:szCs w:val="24"/>
        </w:rPr>
        <w:t xml:space="preserve"> για την ασφάλιση, αλλά κυ</w:t>
      </w:r>
      <w:r>
        <w:rPr>
          <w:rFonts w:eastAsia="Times New Roman"/>
          <w:szCs w:val="24"/>
        </w:rPr>
        <w:t xml:space="preserve">ρίως για την αδράνεια την οποία επέδειξε ο κ. </w:t>
      </w:r>
      <w:proofErr w:type="spellStart"/>
      <w:r>
        <w:rPr>
          <w:rFonts w:eastAsia="Times New Roman"/>
          <w:szCs w:val="24"/>
        </w:rPr>
        <w:t>Κατρούγκαλος</w:t>
      </w:r>
      <w:proofErr w:type="spellEnd"/>
      <w:r>
        <w:rPr>
          <w:rFonts w:eastAsia="Times New Roman"/>
          <w:szCs w:val="24"/>
        </w:rPr>
        <w:t xml:space="preserve"> στην εφαρμογή αυτού του νόμου και στην προετοιμασία για την εφαρμογή από 1</w:t>
      </w:r>
      <w:r>
        <w:rPr>
          <w:rFonts w:eastAsia="Times New Roman"/>
          <w:szCs w:val="24"/>
          <w:vertAlign w:val="superscript"/>
        </w:rPr>
        <w:t>η</w:t>
      </w:r>
      <w:r>
        <w:rPr>
          <w:rFonts w:eastAsia="Times New Roman"/>
          <w:szCs w:val="24"/>
        </w:rPr>
        <w:t xml:space="preserve"> Ιανουαρίου. </w:t>
      </w:r>
    </w:p>
    <w:p w14:paraId="2320C438" w14:textId="77777777" w:rsidR="00BC0B8E" w:rsidRDefault="00C038AA">
      <w:pPr>
        <w:spacing w:line="600" w:lineRule="auto"/>
        <w:ind w:firstLine="720"/>
        <w:jc w:val="both"/>
        <w:rPr>
          <w:rFonts w:eastAsia="Times New Roman"/>
          <w:szCs w:val="24"/>
        </w:rPr>
      </w:pPr>
      <w:r>
        <w:rPr>
          <w:rFonts w:eastAsia="Times New Roman"/>
          <w:szCs w:val="24"/>
        </w:rPr>
        <w:t xml:space="preserve">Το μόνο που βλέπουμε με σιγουριά να προχωρεί είναι το φιλί του Ιούδα, δηλαδή η λεγόμενη προσωπική διαφορά, που αποτελεί τον πρόδρομο για τη περαιτέρω μείωση και των σημερινών συντάξεων, μέσω των διαπραγματεύσεων τις οποίες διεξάγει η Κυβέρνηση. </w:t>
      </w:r>
    </w:p>
    <w:p w14:paraId="2320C439" w14:textId="77777777" w:rsidR="00BC0B8E" w:rsidRDefault="00C038AA">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p>
    <w:p w14:paraId="2320C43A" w14:textId="77777777" w:rsidR="00BC0B8E" w:rsidRDefault="00C038AA">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320C43B"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w:t>
      </w:r>
      <w:r>
        <w:rPr>
          <w:rFonts w:eastAsia="Times New Roman"/>
          <w:szCs w:val="24"/>
        </w:rPr>
        <w:t>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μαθήτριες και μαθητές και τρεις εκπαιδευτικοί συνοδοί τους από το 5</w:t>
      </w:r>
      <w:r>
        <w:rPr>
          <w:rFonts w:eastAsia="Times New Roman"/>
          <w:szCs w:val="24"/>
          <w:vertAlign w:val="superscript"/>
        </w:rPr>
        <w:t>ο</w:t>
      </w:r>
      <w:r>
        <w:rPr>
          <w:rFonts w:eastAsia="Times New Roman"/>
          <w:szCs w:val="24"/>
        </w:rPr>
        <w:t xml:space="preserve"> Γυμνάσιο Ζωγράφο</w:t>
      </w:r>
      <w:r>
        <w:rPr>
          <w:rFonts w:eastAsia="Times New Roman"/>
          <w:szCs w:val="24"/>
        </w:rPr>
        <w:t xml:space="preserve">υ. </w:t>
      </w:r>
    </w:p>
    <w:p w14:paraId="2320C43C" w14:textId="77777777" w:rsidR="00BC0B8E" w:rsidRDefault="00C038AA">
      <w:pPr>
        <w:spacing w:line="600" w:lineRule="auto"/>
        <w:ind w:firstLine="720"/>
        <w:jc w:val="both"/>
        <w:rPr>
          <w:rFonts w:eastAsia="Times New Roman"/>
          <w:szCs w:val="24"/>
        </w:rPr>
      </w:pPr>
      <w:r>
        <w:rPr>
          <w:rFonts w:eastAsia="Times New Roman"/>
          <w:szCs w:val="24"/>
        </w:rPr>
        <w:t>Η Βουλή τούς καλωσορίζει.</w:t>
      </w:r>
    </w:p>
    <w:p w14:paraId="2320C43D"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320C43E" w14:textId="77777777" w:rsidR="00BC0B8E" w:rsidRDefault="00C038AA">
      <w:pPr>
        <w:spacing w:line="600" w:lineRule="auto"/>
        <w:ind w:firstLine="720"/>
        <w:jc w:val="both"/>
        <w:rPr>
          <w:rFonts w:eastAsia="Times New Roman"/>
          <w:szCs w:val="24"/>
        </w:rPr>
      </w:pPr>
      <w:r>
        <w:rPr>
          <w:rFonts w:eastAsia="Times New Roman"/>
          <w:szCs w:val="24"/>
        </w:rPr>
        <w:t>Να ενημερώσουμε τους μαθητές ότι παρακολουθούν μια συνεδρίαση της Βουλής όπου συζητείται ένα σχέδιο νόμου του Υπουργείου Εργασίας, Κοινωνικής Ασφάλισης και Κοινωνικής Αλληλεγγύ</w:t>
      </w:r>
      <w:r>
        <w:rPr>
          <w:rFonts w:eastAsia="Times New Roman"/>
          <w:szCs w:val="24"/>
        </w:rPr>
        <w:t xml:space="preserve">ης. Μετά τη συζήτηση θα γίνει ψηφοφορία, ώστε να γίνει νόμος του κράτους. </w:t>
      </w:r>
    </w:p>
    <w:p w14:paraId="2320C43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Νίκος Παππάς, Υπουργός Ψηφιακής Πολιτικής, Τηλεπικοινωνιών και Ενημέρωσης, για να υποστηρίξει </w:t>
      </w:r>
      <w:r>
        <w:rPr>
          <w:rFonts w:eastAsia="Times New Roman" w:cs="Times New Roman"/>
          <w:szCs w:val="24"/>
        </w:rPr>
        <w:t>για λίγο</w:t>
      </w:r>
      <w:r>
        <w:rPr>
          <w:rFonts w:eastAsia="Times New Roman" w:cs="Times New Roman"/>
          <w:szCs w:val="24"/>
        </w:rPr>
        <w:t xml:space="preserve"> μια τροπολογία.</w:t>
      </w:r>
    </w:p>
    <w:p w14:paraId="2320C44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w:t>
      </w:r>
      <w:r>
        <w:rPr>
          <w:rFonts w:eastAsia="Times New Roman" w:cs="Times New Roman"/>
          <w:b/>
          <w:szCs w:val="24"/>
        </w:rPr>
        <w:t>ς, Τηλεπικοινωνιών και Ενημέρωσης):</w:t>
      </w:r>
      <w:r>
        <w:rPr>
          <w:rFonts w:eastAsia="Times New Roman" w:cs="Times New Roman"/>
          <w:szCs w:val="24"/>
        </w:rPr>
        <w:t xml:space="preserve"> Ευχαριστώ πάρα πολύ, κύριε Πρόεδρε.</w:t>
      </w:r>
    </w:p>
    <w:p w14:paraId="2320C44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όπως γνωρίζετε, το Υπουργείο Ψηφιακής Πολιτικής είναι νεοσύστατο Υπουργείο και προέκυψε από τη συνένωση των Γενικών Γραμματειών Επικοινωνίας και Ενημέρωσης</w:t>
      </w:r>
      <w:r>
        <w:rPr>
          <w:rFonts w:eastAsia="Times New Roman" w:cs="Times New Roman"/>
          <w:szCs w:val="24"/>
        </w:rPr>
        <w:t>, Ψηφιακής Πολιτικής και Τηλεπικοινωνιών και Ταχυδρομείων. Το οργανόγραμμά του είναι υπό επεξεργασία και θα έρθει στη Βουλή τις επόμενες ημέρες, αλλά επείγει η συνένωση των τριών Γραμματειών κυρίως σε ό,τι αφορά τις οικονομικές και διοικητικές τους υπηρεσί</w:t>
      </w:r>
      <w:r>
        <w:rPr>
          <w:rFonts w:eastAsia="Times New Roman" w:cs="Times New Roman"/>
          <w:szCs w:val="24"/>
        </w:rPr>
        <w:t xml:space="preserve">ες. </w:t>
      </w:r>
    </w:p>
    <w:p w14:paraId="2320C44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Επειδή το Υπουργείο, ως νεοσύστατο, δεν διαθέτει προς το παρόν, Γενική Διεύθυνση Οικονομικών Υπηρεσιών, η Διεύθυνση Οικονομικών και </w:t>
      </w:r>
      <w:r>
        <w:rPr>
          <w:rFonts w:eastAsia="Times New Roman" w:cs="Times New Roman"/>
          <w:szCs w:val="24"/>
        </w:rPr>
        <w:lastRenderedPageBreak/>
        <w:t>Διοικητικών Υπηρεσιών της Γενικής Γραμματείας Ενημέρωσης και Επικοινωνίας είναι η υφιστάμενη διοικητική δομή η οποία μπ</w:t>
      </w:r>
      <w:r>
        <w:rPr>
          <w:rFonts w:eastAsia="Times New Roman" w:cs="Times New Roman"/>
          <w:szCs w:val="24"/>
        </w:rPr>
        <w:t xml:space="preserve">ορεί να παρέχει αυτές τις απαραίτητες υπηρεσίες μέχρι τη συγκρότηση του οργανογράμματος του Υπουργείου. </w:t>
      </w:r>
    </w:p>
    <w:p w14:paraId="2320C44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Έτσι, με τη διάταξη που προτείνεται στη Βουλή</w:t>
      </w:r>
      <w:r>
        <w:rPr>
          <w:rFonts w:eastAsia="Times New Roman" w:cs="Times New Roman"/>
          <w:szCs w:val="24"/>
        </w:rPr>
        <w:t>,</w:t>
      </w:r>
      <w:r>
        <w:rPr>
          <w:rFonts w:eastAsia="Times New Roman" w:cs="Times New Roman"/>
          <w:szCs w:val="24"/>
        </w:rPr>
        <w:t xml:space="preserve"> αυτές οι αρμοδιότητες του Υπουργείου Ψηφιακής Πολιτικής, Τηλεπικοινωνιών και Ενημέρωσης και των υπαγόμεν</w:t>
      </w:r>
      <w:r>
        <w:rPr>
          <w:rFonts w:eastAsia="Times New Roman" w:cs="Times New Roman"/>
          <w:szCs w:val="24"/>
        </w:rPr>
        <w:t>ων σε αυτό Γενικών Γραμματειών ανατίθενται στην υφιστάμενη ήδη Διεύθυνση Οικονομικών και Διοικητών Υπηρεσιών της Γενικής Γραμματείας Ενημέρωσης. Όπως γνωρίζετε, η Γενική Γραμματεία Ψηφιακής Πολιτικής είναι μία γραμματεία</w:t>
      </w:r>
      <w:r>
        <w:rPr>
          <w:rFonts w:eastAsia="Times New Roman" w:cs="Times New Roman"/>
          <w:szCs w:val="24"/>
        </w:rPr>
        <w:t>,</w:t>
      </w:r>
      <w:r>
        <w:rPr>
          <w:rFonts w:eastAsia="Times New Roman" w:cs="Times New Roman"/>
          <w:szCs w:val="24"/>
        </w:rPr>
        <w:t xml:space="preserve"> η οποία </w:t>
      </w:r>
      <w:proofErr w:type="spellStart"/>
      <w:r>
        <w:rPr>
          <w:rFonts w:eastAsia="Times New Roman" w:cs="Times New Roman"/>
          <w:szCs w:val="24"/>
        </w:rPr>
        <w:t>συνεστήθη</w:t>
      </w:r>
      <w:proofErr w:type="spellEnd"/>
      <w:r>
        <w:rPr>
          <w:rFonts w:eastAsia="Times New Roman" w:cs="Times New Roman"/>
          <w:szCs w:val="24"/>
        </w:rPr>
        <w:t xml:space="preserve"> και ήταν υπό τον</w:t>
      </w:r>
      <w:r>
        <w:rPr>
          <w:rFonts w:eastAsia="Times New Roman" w:cs="Times New Roman"/>
          <w:szCs w:val="24"/>
        </w:rPr>
        <w:t xml:space="preserve"> Πρωθυπουργό, αυτήν τη στιγμή είναι υπό το νεοσύστατο Υπουργείο, δεν έχει διοικητικές και οικονομικές υπηρεσίες. Η Γενική Γραμματεία Τηλεπικοινωνιών και Ταχυδρομείων μετακομίζει από το Υπουργείο Υποδομών. </w:t>
      </w:r>
    </w:p>
    <w:p w14:paraId="2320C44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2320C44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Ευχαριστούμε, κύριε Υπουργέ.</w:t>
      </w:r>
    </w:p>
    <w:p w14:paraId="2320C44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Τον λόγο έχει ο κ. Αναστάσιος Πετρόπουλος, Υφυπουργός Εργασίας, Κοινωνικής Ασφάλισης και Κοινωνικής Αλληλεγγύης.</w:t>
      </w:r>
    </w:p>
    <w:p w14:paraId="2320C44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w:t>
      </w:r>
      <w:r>
        <w:rPr>
          <w:rFonts w:eastAsia="Times New Roman" w:cs="Times New Roman"/>
          <w:szCs w:val="24"/>
        </w:rPr>
        <w:t>ώ, κύριε Πρόεδρε.</w:t>
      </w:r>
    </w:p>
    <w:p w14:paraId="2320C44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συζήτηση έχει ένα αντικείμενο</w:t>
      </w:r>
      <w:r>
        <w:rPr>
          <w:rFonts w:eastAsia="Times New Roman" w:cs="Times New Roman"/>
          <w:szCs w:val="24"/>
        </w:rPr>
        <w:t>,</w:t>
      </w:r>
      <w:r>
        <w:rPr>
          <w:rFonts w:eastAsia="Times New Roman" w:cs="Times New Roman"/>
          <w:szCs w:val="24"/>
        </w:rPr>
        <w:t xml:space="preserve"> το οποίο περίμενα να έχει την ομοθυμία όλων των πτερύγων και γιατί αντιμετωπίζει με έναν καλά οργανωμένο τρόπο τα θέματα της φτώχειας, με την </w:t>
      </w:r>
      <w:proofErr w:type="spellStart"/>
      <w:r>
        <w:rPr>
          <w:rFonts w:eastAsia="Times New Roman" w:cs="Times New Roman"/>
          <w:szCs w:val="24"/>
        </w:rPr>
        <w:t>προνοιακή</w:t>
      </w:r>
      <w:proofErr w:type="spellEnd"/>
      <w:r>
        <w:rPr>
          <w:rFonts w:eastAsia="Times New Roman" w:cs="Times New Roman"/>
          <w:szCs w:val="24"/>
        </w:rPr>
        <w:t xml:space="preserve"> πολιτική, και γιατί δημι</w:t>
      </w:r>
      <w:r>
        <w:rPr>
          <w:rFonts w:eastAsia="Times New Roman" w:cs="Times New Roman"/>
          <w:szCs w:val="24"/>
        </w:rPr>
        <w:t xml:space="preserve">ουργεί τις πιο στέρεες βάσεις, όπως εξελίσσεται το εγχείρημα για τη δημιουργία του ΕΦΚΑ, ώστε να έχουμε τις καλύτερες επιδόσεις, που είναι πραγματικά επιδόσεις περηφάνιας για τη </w:t>
      </w:r>
      <w:r>
        <w:rPr>
          <w:rFonts w:eastAsia="Times New Roman" w:cs="Times New Roman"/>
          <w:szCs w:val="24"/>
        </w:rPr>
        <w:lastRenderedPageBreak/>
        <w:t>χώρα, δημιουργώντας σε πολύ μικρό χρονικό διάστημα έναν πολύ μεγάλο δημόσιο ορ</w:t>
      </w:r>
      <w:r>
        <w:rPr>
          <w:rFonts w:eastAsia="Times New Roman" w:cs="Times New Roman"/>
          <w:szCs w:val="24"/>
        </w:rPr>
        <w:t>γανισμό στην κοινωνική ασφάλιση. Είναι ένα επίτευγμα</w:t>
      </w:r>
      <w:r>
        <w:rPr>
          <w:rFonts w:eastAsia="Times New Roman" w:cs="Times New Roman"/>
          <w:szCs w:val="24"/>
        </w:rPr>
        <w:t>,</w:t>
      </w:r>
      <w:r>
        <w:rPr>
          <w:rFonts w:eastAsia="Times New Roman" w:cs="Times New Roman"/>
          <w:szCs w:val="24"/>
        </w:rPr>
        <w:t xml:space="preserve"> που περίμενα να το υποστηρίξετε στην κατεύθυνση της δημιουργίας των δυνατοτήτων</w:t>
      </w:r>
      <w:r>
        <w:rPr>
          <w:rFonts w:eastAsia="Times New Roman" w:cs="Times New Roman"/>
          <w:szCs w:val="24"/>
        </w:rPr>
        <w:t>,</w:t>
      </w:r>
      <w:r>
        <w:rPr>
          <w:rFonts w:eastAsia="Times New Roman" w:cs="Times New Roman"/>
          <w:szCs w:val="24"/>
        </w:rPr>
        <w:t xml:space="preserve"> για να έχουμε τα καλύτερα αποτελέσματα στη λειτουργία του ΕΦΚΑ. </w:t>
      </w:r>
    </w:p>
    <w:p w14:paraId="2320C44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Παρά ταύτα</w:t>
      </w:r>
      <w:r>
        <w:rPr>
          <w:rFonts w:eastAsia="Times New Roman" w:cs="Times New Roman"/>
          <w:szCs w:val="24"/>
        </w:rPr>
        <w:t>,</w:t>
      </w:r>
      <w:r>
        <w:rPr>
          <w:rFonts w:eastAsia="Times New Roman" w:cs="Times New Roman"/>
          <w:szCs w:val="24"/>
        </w:rPr>
        <w:t xml:space="preserve"> δείχνετε ξανά σαν να μην αντιλαμβάνεστε τις </w:t>
      </w:r>
      <w:r>
        <w:rPr>
          <w:rFonts w:eastAsia="Times New Roman" w:cs="Times New Roman"/>
          <w:szCs w:val="24"/>
        </w:rPr>
        <w:t xml:space="preserve">προσπάθειες που καταβάλλει ο ελληνικός λαός, τις προσπάθειες που καταβάλλει η χώρα για να αντιμετωπίσουμε άμεσα, σοβαρά και οξυμένα προβλήματα. Αυτή είναι η στάση κυρίως που επιδεικνύει η Αξιωματική Αντιπολίτευση. </w:t>
      </w:r>
    </w:p>
    <w:p w14:paraId="2320C44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θέλω να σας ενημερώσω, με αυτήν την ε</w:t>
      </w:r>
      <w:r>
        <w:rPr>
          <w:rFonts w:eastAsia="Times New Roman" w:cs="Times New Roman"/>
          <w:szCs w:val="24"/>
        </w:rPr>
        <w:t>υκαιρία, ότι η διαπραγμάτευση συνεχίζεται, εξακολουθεί και σήμερα και αύριο να διεξάγεται από την Ελληνική Κυβέρνηση απέναντι στους δανειστές και θα περίμενα τουλάχιστον να υποστηρίξετε αυτήν την προσπάθεια</w:t>
      </w:r>
      <w:r>
        <w:rPr>
          <w:rFonts w:eastAsia="Times New Roman" w:cs="Times New Roman"/>
          <w:szCs w:val="24"/>
        </w:rPr>
        <w:t>,</w:t>
      </w:r>
      <w:r>
        <w:rPr>
          <w:rFonts w:eastAsia="Times New Roman" w:cs="Times New Roman"/>
          <w:szCs w:val="24"/>
        </w:rPr>
        <w:t xml:space="preserve"> με την αλλαγή της θέ</w:t>
      </w:r>
      <w:r>
        <w:rPr>
          <w:rFonts w:eastAsia="Times New Roman" w:cs="Times New Roman"/>
          <w:szCs w:val="24"/>
        </w:rPr>
        <w:lastRenderedPageBreak/>
        <w:t xml:space="preserve">σης που έχει εκφράσει η Νέα </w:t>
      </w:r>
      <w:r>
        <w:rPr>
          <w:rFonts w:eastAsia="Times New Roman" w:cs="Times New Roman"/>
          <w:szCs w:val="24"/>
        </w:rPr>
        <w:t>Δημοκρατία</w:t>
      </w:r>
      <w:r>
        <w:rPr>
          <w:rFonts w:eastAsia="Times New Roman" w:cs="Times New Roman"/>
          <w:szCs w:val="24"/>
        </w:rPr>
        <w:t>,</w:t>
      </w:r>
      <w:r>
        <w:rPr>
          <w:rFonts w:eastAsia="Times New Roman" w:cs="Times New Roman"/>
          <w:szCs w:val="24"/>
        </w:rPr>
        <w:t xml:space="preserve"> σχετικά με τις συλλογικές διαπραγματεύσεις, να αλλάξετε στάση σχετικά με τα θέματα</w:t>
      </w:r>
      <w:r>
        <w:rPr>
          <w:rFonts w:eastAsia="Times New Roman" w:cs="Times New Roman"/>
          <w:szCs w:val="24"/>
        </w:rPr>
        <w:t>,</w:t>
      </w:r>
      <w:r>
        <w:rPr>
          <w:rFonts w:eastAsia="Times New Roman" w:cs="Times New Roman"/>
          <w:szCs w:val="24"/>
        </w:rPr>
        <w:t xml:space="preserve"> τα οποία αφορούν ένα ζωτικό ζήτημα του ελληνικού λαού και της ίδιας της οικονομίας. Διότι η οικονομία χρειάζεται τις συλλογικές διαπραγματεύσεις και εσείς διακη</w:t>
      </w:r>
      <w:r>
        <w:rPr>
          <w:rFonts w:eastAsia="Times New Roman" w:cs="Times New Roman"/>
          <w:szCs w:val="24"/>
        </w:rPr>
        <w:t>ρύσσετε την άρνησή σας σε αυτό το αίτημα, που είναι αίτημα και των συνδικαλιστικών παρατάξεων</w:t>
      </w:r>
      <w:r>
        <w:rPr>
          <w:rFonts w:eastAsia="Times New Roman" w:cs="Times New Roman"/>
          <w:szCs w:val="24"/>
        </w:rPr>
        <w:t>,</w:t>
      </w:r>
      <w:r>
        <w:rPr>
          <w:rFonts w:eastAsia="Times New Roman" w:cs="Times New Roman"/>
          <w:szCs w:val="24"/>
        </w:rPr>
        <w:t xml:space="preserve"> που εκφράζονται μέσω της Νέας Δημοκρατίας. </w:t>
      </w:r>
    </w:p>
    <w:p w14:paraId="2320C44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Αυτή η διπρόσωπη και αδικαιολόγητα θολή πολιτική που εκφράζει τη Νέα Δημοκρατία, να είναι με όλα και με τίποτα, </w:t>
      </w:r>
      <w:r>
        <w:rPr>
          <w:rFonts w:eastAsia="Times New Roman" w:cs="Times New Roman"/>
          <w:szCs w:val="24"/>
        </w:rPr>
        <w:t>κάποτε πρέπει να ξεκαθαριστεί και τουλάχιστον στα κρίσιμα και επίκαιρα θέματα να πάρει υπεύθυνη θέση. Θα δηλώσετε υποστήριξη στην προσπάθεια της Κυβέρνησης για τις συλλογικές συμβάσεις εργασίας; Κάντε το εδώ.</w:t>
      </w:r>
    </w:p>
    <w:p w14:paraId="2320C44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Παρά την εκτενή ενημέρωσή σας χθες από τους εκπ</w:t>
      </w:r>
      <w:r>
        <w:rPr>
          <w:rFonts w:eastAsia="Times New Roman" w:cs="Times New Roman"/>
          <w:szCs w:val="24"/>
        </w:rPr>
        <w:t xml:space="preserve">ροσώπους των εργαζομένων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ακόμα δεν σας άκουσα να διατυπώσετε επιτέλους άποψη και θέση. Θα υποστηρίξετε αυτό το αίτημα των εργαζόμενων στον Τύπο για ενίσχυση του ΕΔΟΕΑΠ από τους εργοδότες, με τους οποίους καλά πηγαίνατε χέρι-χέρι το προ</w:t>
      </w:r>
      <w:r>
        <w:rPr>
          <w:rFonts w:eastAsia="Times New Roman" w:cs="Times New Roman"/>
          <w:szCs w:val="24"/>
        </w:rPr>
        <w:t xml:space="preserve">ηγούμενο διάστημα με τη διαδικασία των </w:t>
      </w:r>
      <w:proofErr w:type="spellStart"/>
      <w:r>
        <w:rPr>
          <w:rFonts w:eastAsia="Times New Roman" w:cs="Times New Roman"/>
          <w:szCs w:val="24"/>
        </w:rPr>
        <w:t>αδειοδοτήσεων</w:t>
      </w:r>
      <w:proofErr w:type="spellEnd"/>
      <w:r>
        <w:rPr>
          <w:rFonts w:eastAsia="Times New Roman" w:cs="Times New Roman"/>
          <w:szCs w:val="24"/>
        </w:rPr>
        <w:t xml:space="preserve">; Έγινε αυτό. </w:t>
      </w:r>
    </w:p>
    <w:p w14:paraId="2320C44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προηγούμενο διάστημα</w:t>
      </w:r>
      <w:r>
        <w:rPr>
          <w:rFonts w:eastAsia="Times New Roman" w:cs="Times New Roman"/>
          <w:szCs w:val="24"/>
        </w:rPr>
        <w:t xml:space="preserve">, </w:t>
      </w:r>
      <w:r>
        <w:rPr>
          <w:rFonts w:eastAsia="Times New Roman" w:cs="Times New Roman"/>
          <w:szCs w:val="24"/>
        </w:rPr>
        <w:t>το επιχείρημα ήταν ότι δεν θα πάρουν άδειες εκείνοι που τις είχαν και γι’ αυτό δεν καταβάλλουν και δεν θα συμμετάσχουν στο μέρος που τους αναλογεί για τις καταβολές</w:t>
      </w:r>
      <w:r>
        <w:rPr>
          <w:rFonts w:eastAsia="Times New Roman" w:cs="Times New Roman"/>
          <w:szCs w:val="24"/>
        </w:rPr>
        <w:t xml:space="preserve"> εισφορών για την λειτουργία του ΕΔΟΕΑΠ. Τώρα ποιο είναι το επιχείρημα που θα προβάλλουν και τι λέτε </w:t>
      </w:r>
      <w:r>
        <w:rPr>
          <w:rFonts w:eastAsia="Times New Roman" w:cs="Times New Roman"/>
          <w:szCs w:val="24"/>
        </w:rPr>
        <w:t>εσείς,</w:t>
      </w:r>
      <w:r>
        <w:rPr>
          <w:rFonts w:eastAsia="Times New Roman" w:cs="Times New Roman"/>
          <w:szCs w:val="24"/>
        </w:rPr>
        <w:t xml:space="preserve"> ως ένα κόμμα</w:t>
      </w:r>
      <w:r>
        <w:rPr>
          <w:rFonts w:eastAsia="Times New Roman" w:cs="Times New Roman"/>
          <w:szCs w:val="24"/>
        </w:rPr>
        <w:t>,</w:t>
      </w:r>
      <w:r>
        <w:rPr>
          <w:rFonts w:eastAsia="Times New Roman" w:cs="Times New Roman"/>
          <w:szCs w:val="24"/>
        </w:rPr>
        <w:t xml:space="preserve"> το οποίο φιλοδοξείτε, όπως λέτε, να δίνετε λύση στα προβλήματα του ελληνικού λαού; Άμεσο είναι το αίτημα και τώρα πρέπει να δώσετε την</w:t>
      </w:r>
      <w:r>
        <w:rPr>
          <w:rFonts w:eastAsia="Times New Roman" w:cs="Times New Roman"/>
          <w:szCs w:val="24"/>
        </w:rPr>
        <w:t xml:space="preserve"> απάντηση τι λέτε για αυτό, όπως επίσης </w:t>
      </w:r>
      <w:r>
        <w:rPr>
          <w:rFonts w:eastAsia="Times New Roman" w:cs="Times New Roman"/>
          <w:szCs w:val="24"/>
        </w:rPr>
        <w:lastRenderedPageBreak/>
        <w:t>τι λέτε για τις συλλογικές συμβάσεις. Γιατί μπορεί να τα είπε ο κ. Γεωργιάδης, αλλά να πείτε ότι ήταν απόψεις του κ. Γεωργιάδη και όχι της Νέας Δημοκρατίας. Όσο σιωπαίνετε</w:t>
      </w:r>
      <w:r>
        <w:rPr>
          <w:rFonts w:eastAsia="Times New Roman" w:cs="Times New Roman"/>
          <w:szCs w:val="24"/>
        </w:rPr>
        <w:t>,</w:t>
      </w:r>
      <w:r>
        <w:rPr>
          <w:rFonts w:eastAsia="Times New Roman" w:cs="Times New Roman"/>
          <w:szCs w:val="24"/>
        </w:rPr>
        <w:t xml:space="preserve"> σημαίνει ότι υιοθετείτε αυτή την επίθεση σε</w:t>
      </w:r>
      <w:r>
        <w:rPr>
          <w:rFonts w:eastAsia="Times New Roman" w:cs="Times New Roman"/>
          <w:szCs w:val="24"/>
        </w:rPr>
        <w:t xml:space="preserve"> βάρος των συμφερόντων των εργαζομένων και σε βάρος των συμφερόντων της οικονομίας και της κοινωνίας. </w:t>
      </w:r>
    </w:p>
    <w:p w14:paraId="2320C44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Αν δεν το έχετε αντιληφθεί, γιατί ήταν ξένο πράγμα προς τη δική σας ιδεολογία, οι συλλογικές συμβάσεις εργασίας κάνουν μια δίκαιη τομή στις δυνάμεις της </w:t>
      </w:r>
      <w:r>
        <w:rPr>
          <w:rFonts w:eastAsia="Times New Roman" w:cs="Times New Roman"/>
          <w:szCs w:val="24"/>
        </w:rPr>
        <w:t>εργασίας και των επιχειρήσεων</w:t>
      </w:r>
      <w:r>
        <w:rPr>
          <w:rFonts w:eastAsia="Times New Roman" w:cs="Times New Roman"/>
          <w:szCs w:val="24"/>
        </w:rPr>
        <w:t>,</w:t>
      </w:r>
      <w:r>
        <w:rPr>
          <w:rFonts w:eastAsia="Times New Roman" w:cs="Times New Roman"/>
          <w:szCs w:val="24"/>
        </w:rPr>
        <w:t xml:space="preserve"> στη σφαίρα της οικονομικής παραγωγής. Είναι εγκληματική αυτή η άρνησή σας να συμβάλλετε θετικά σε ό,τι στο κάτω-κάτω το Σύνταγμα επιτάσσει, σε ό,τι η κανονικότητα στην Ευρωπαϊκή Ένωση επιβάλλει. </w:t>
      </w:r>
    </w:p>
    <w:p w14:paraId="2320C44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Πόσο έτοιμοι είστε; Θέλετε να</w:t>
      </w:r>
      <w:r>
        <w:rPr>
          <w:rFonts w:eastAsia="Times New Roman" w:cs="Times New Roman"/>
          <w:szCs w:val="24"/>
        </w:rPr>
        <w:t xml:space="preserve"> φύγουμε να έρθετε να κυβερνήσετε, όταν δεν μπορείτε να δώσετε απλές απαντήσεις σε αμείλικτα ερωτήματα </w:t>
      </w:r>
      <w:r>
        <w:rPr>
          <w:rFonts w:eastAsia="Times New Roman" w:cs="Times New Roman"/>
          <w:szCs w:val="24"/>
        </w:rPr>
        <w:lastRenderedPageBreak/>
        <w:t>και άμεσες ανάγκες που έχει η χώρα. Δεν λέτε τίποτα. Και είναι πραγματικά</w:t>
      </w:r>
      <w:r>
        <w:rPr>
          <w:rFonts w:eastAsia="Times New Roman" w:cs="Times New Roman"/>
          <w:szCs w:val="24"/>
        </w:rPr>
        <w:t>,</w:t>
      </w:r>
      <w:r>
        <w:rPr>
          <w:rFonts w:eastAsia="Times New Roman" w:cs="Times New Roman"/>
          <w:szCs w:val="24"/>
        </w:rPr>
        <w:t xml:space="preserve"> κάτι που εμένα τουλάχιστον με δυσαρεστεί. Δεν με χαροποιεί να μη λέει η Αξιωμα</w:t>
      </w:r>
      <w:r>
        <w:rPr>
          <w:rFonts w:eastAsia="Times New Roman" w:cs="Times New Roman"/>
          <w:szCs w:val="24"/>
        </w:rPr>
        <w:t xml:space="preserve">τική Αντιπολίτευση τίποτα. Έχετε ήδη φύγει από την πραγματικότητα. Είστε πάντοτε σε μια κατάσταση φυγής από την πραγματικότητα και αποφυγής κάθε ευθύνης. </w:t>
      </w:r>
    </w:p>
    <w:p w14:paraId="2320C45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Τα λέω αυτά γιατί μου προκαλεί ιδιαίτερη εντύπωση όταν ακούω εδώ τους εκπροσώπους της Νέας Δημοκρατία</w:t>
      </w:r>
      <w:r>
        <w:rPr>
          <w:rFonts w:eastAsia="Times New Roman" w:cs="Times New Roman"/>
          <w:szCs w:val="24"/>
        </w:rPr>
        <w:t>ς οι οποίοι παρέλαβαν ένα σύστημα κοινωνικής ασφάλισης με ταμειακό πλεόνασμα 1,5 δισεκατομμύριο τον χρόνο να παραδίδουν με τα ταμειακό έλλειμμα, όχι αναλογιστικό, πάνω από 1,3 δισεκατομμύριο, να μας παραδίδουν, με μειωμένες τις συντάξεις, σε δραματικό βαθμ</w:t>
      </w:r>
      <w:r>
        <w:rPr>
          <w:rFonts w:eastAsia="Times New Roman" w:cs="Times New Roman"/>
          <w:szCs w:val="24"/>
        </w:rPr>
        <w:t>ό ελλείμματα. Δεν είναι αυτά τα ελλείμματα παράγωγα υψηλών συντάξεων</w:t>
      </w:r>
      <w:r>
        <w:rPr>
          <w:rFonts w:eastAsia="Times New Roman" w:cs="Times New Roman"/>
          <w:szCs w:val="24"/>
        </w:rPr>
        <w:t>,</w:t>
      </w:r>
      <w:r>
        <w:rPr>
          <w:rFonts w:eastAsia="Times New Roman" w:cs="Times New Roman"/>
          <w:szCs w:val="24"/>
        </w:rPr>
        <w:t xml:space="preserve"> αλλά αποδεκατισμένων συντάξεων. Και τώρα</w:t>
      </w:r>
      <w:r>
        <w:rPr>
          <w:rFonts w:eastAsia="Times New Roman" w:cs="Times New Roman"/>
          <w:szCs w:val="24"/>
        </w:rPr>
        <w:t>,</w:t>
      </w:r>
      <w:r>
        <w:rPr>
          <w:rFonts w:eastAsia="Times New Roman" w:cs="Times New Roman"/>
          <w:szCs w:val="24"/>
        </w:rPr>
        <w:t xml:space="preserve"> μας λέτε ότι εμείς κάνουμε τα πράγματα στραβά και χαλάμε τα δικά σας. Ποια; </w:t>
      </w:r>
    </w:p>
    <w:p w14:paraId="2320C45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Οι ασφαλισμένοι στο ΙΚΑ το 2009 ήταν 1,8 εκατομμύριο, 1,3 εκατομμύρ</w:t>
      </w:r>
      <w:r>
        <w:rPr>
          <w:rFonts w:eastAsia="Times New Roman" w:cs="Times New Roman"/>
          <w:szCs w:val="24"/>
        </w:rPr>
        <w:t xml:space="preserve">ιο </w:t>
      </w:r>
      <w:proofErr w:type="spellStart"/>
      <w:r>
        <w:rPr>
          <w:rFonts w:eastAsia="Times New Roman" w:cs="Times New Roman"/>
          <w:szCs w:val="24"/>
        </w:rPr>
        <w:t>κατήντησαν</w:t>
      </w:r>
      <w:proofErr w:type="spellEnd"/>
      <w:r>
        <w:rPr>
          <w:rFonts w:eastAsia="Times New Roman" w:cs="Times New Roman"/>
          <w:szCs w:val="24"/>
        </w:rPr>
        <w:t xml:space="preserve"> το 2015, με αποδοχές ελαττωμένες δραματικά. Επομένως, οι εισφορές επί αυτών των ελαττωμένων αποδοχών ήταν ελάχιστες</w:t>
      </w:r>
      <w:r>
        <w:rPr>
          <w:rFonts w:eastAsia="Times New Roman" w:cs="Times New Roman"/>
          <w:szCs w:val="24"/>
        </w:rPr>
        <w:t>,</w:t>
      </w:r>
      <w:r>
        <w:rPr>
          <w:rFonts w:eastAsia="Times New Roman" w:cs="Times New Roman"/>
          <w:szCs w:val="24"/>
        </w:rPr>
        <w:t xml:space="preserve"> για να εισρέουν μέσα στο σύστημα της κοινωνικής ασφάλισης και να καλύπτουν τις συνταξιοδοτικές ανάγκες. </w:t>
      </w:r>
    </w:p>
    <w:p w14:paraId="2320C45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Έχουμε ένα πρόβλημα </w:t>
      </w:r>
      <w:r>
        <w:rPr>
          <w:rFonts w:eastAsia="Times New Roman" w:cs="Times New Roman"/>
          <w:szCs w:val="24"/>
        </w:rPr>
        <w:t xml:space="preserve">να αντιμετωπίσουμε. Δεν  μπορείς να το δεις διαφορετικά από το να οργανώσεις τουλάχιστον το σύστημα της κοινωνικής ασφάλισης σε μια δίκαιη βάση, δίνοντας ιδεολογικά αυτό που εμείς θεωρούμε </w:t>
      </w:r>
      <w:proofErr w:type="spellStart"/>
      <w:r>
        <w:rPr>
          <w:rFonts w:eastAsia="Times New Roman" w:cs="Times New Roman"/>
          <w:szCs w:val="24"/>
        </w:rPr>
        <w:t>προστατευτέο</w:t>
      </w:r>
      <w:proofErr w:type="spellEnd"/>
      <w:r>
        <w:rPr>
          <w:rFonts w:eastAsia="Times New Roman" w:cs="Times New Roman"/>
          <w:szCs w:val="24"/>
        </w:rPr>
        <w:t>: Κοινότητα συμφερόντων για όλους, χωρίς διακρίσεις. Σ’</w:t>
      </w:r>
      <w:r>
        <w:rPr>
          <w:rFonts w:eastAsia="Times New Roman" w:cs="Times New Roman"/>
          <w:szCs w:val="24"/>
        </w:rPr>
        <w:t xml:space="preserve"> αυτό συμπεριλαμβάνουμε και τους αγρότες κι όλους τους ανθρώπους</w:t>
      </w:r>
      <w:r>
        <w:rPr>
          <w:rFonts w:eastAsia="Times New Roman" w:cs="Times New Roman"/>
          <w:szCs w:val="24"/>
        </w:rPr>
        <w:t>,</w:t>
      </w:r>
      <w:r>
        <w:rPr>
          <w:rFonts w:eastAsia="Times New Roman" w:cs="Times New Roman"/>
          <w:szCs w:val="24"/>
        </w:rPr>
        <w:t xml:space="preserve"> που εργάζονται και απασχολούνται στην Ελλάδα. Γι’ αυτό δεν κάναμε και διακρίσεις στην καταβολή αυτού του επιδόματος</w:t>
      </w:r>
      <w:r>
        <w:rPr>
          <w:rFonts w:eastAsia="Times New Roman" w:cs="Times New Roman"/>
          <w:szCs w:val="24"/>
        </w:rPr>
        <w:t>,</w:t>
      </w:r>
      <w:r>
        <w:rPr>
          <w:rFonts w:eastAsia="Times New Roman" w:cs="Times New Roman"/>
          <w:szCs w:val="24"/>
        </w:rPr>
        <w:t xml:space="preserve"> που πράγματι για 500.000 συνταξιούχους από το 1,6 εκατομμύριο αντιστοιχεί</w:t>
      </w:r>
      <w:r>
        <w:rPr>
          <w:rFonts w:eastAsia="Times New Roman" w:cs="Times New Roman"/>
          <w:szCs w:val="24"/>
        </w:rPr>
        <w:t xml:space="preserve"> με τη σύνταξη που ελάμβαναν. </w:t>
      </w:r>
    </w:p>
    <w:p w14:paraId="2320C45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βοήθημα, επίδομα –πείτε το, όπως θέλετε- δεν το θέλατε. Άτακτα υποχωρήσατε και λέτε «ναι, θα το ψηφίσουμε». Η πρώτη σας αντίδραση ήταν αρνητική. </w:t>
      </w:r>
    </w:p>
    <w:p w14:paraId="2320C45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Καλό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αλλάξατε άποψη, δεν μας δυσαρεστεί αυτό, αλλά α</w:t>
      </w:r>
      <w:r>
        <w:rPr>
          <w:rFonts w:eastAsia="Times New Roman" w:cs="Times New Roman"/>
          <w:szCs w:val="24"/>
        </w:rPr>
        <w:t xml:space="preserve">λλάξτε άποψη και στα άλλα, εάν θέλετε πραγματικά να είστε ειλικρινείς, ώστε να στηρίξουμε αυτήν την προσπάθεια που η Κυβέρνηση κάνει, για να βγάλουμε τα κάστανα από τη φωτιά. Γιατί υπενθυμίζω ότι είμαστε σε διαπραγμάτευση και θα ήταν καλό όλες οι πτέρυγες </w:t>
      </w:r>
      <w:r>
        <w:rPr>
          <w:rFonts w:eastAsia="Times New Roman" w:cs="Times New Roman"/>
          <w:szCs w:val="24"/>
        </w:rPr>
        <w:t>της Βουλής να υποστηρίζουμε αυτό που εμείς επιδιώκουμε, ελεύθερες διαπραγματεύσεις, κατηγορηματική αντίρρηση ή άρνηση, απόλυτη αντίθεση στην οποιαδήποτε αξίωση για μείωση των συντάξεων.</w:t>
      </w:r>
    </w:p>
    <w:p w14:paraId="2320C45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Εμείς το διακηρύσσουμε αυτό. Από εσάς δεν άκουσα να λέτε «όχι, δεν θα </w:t>
      </w:r>
      <w:r>
        <w:rPr>
          <w:rFonts w:eastAsia="Times New Roman" w:cs="Times New Roman"/>
          <w:szCs w:val="24"/>
        </w:rPr>
        <w:t xml:space="preserve">δεχθούμε μείωση των συντάξεων». Δεν άκουσα να το λέτε. Λέτε ότι εμείς θα τη δεχτούμε, εμείς που λέμε όχι. Εσείς, όχι μόνο δεν λέτε όχι, </w:t>
      </w:r>
      <w:r>
        <w:rPr>
          <w:rFonts w:eastAsia="Times New Roman" w:cs="Times New Roman"/>
          <w:szCs w:val="24"/>
        </w:rPr>
        <w:lastRenderedPageBreak/>
        <w:t>αλλά αντιθέτως μιλάτε με έναν, επίσης, ανεύθυνο τρόπο για μείωση των φορολογικών βαρών -κάτι που κι εμείς θέλουμε- χωρίς</w:t>
      </w:r>
      <w:r>
        <w:rPr>
          <w:rFonts w:eastAsia="Times New Roman" w:cs="Times New Roman"/>
          <w:szCs w:val="24"/>
        </w:rPr>
        <w:t xml:space="preserve"> όμως να λέτε από πού θα βγει το ισοδύναμο αποτέλεσμα γι’ αυτή τη μείωση της φορολογίας, την οποία και εμείς θέλουμε φυσικά. Εμείς την πετυχαίνουμε μέσα από τη διαδικασία ανάπτυξης στην οποία βρισκόμαστε. Εσείς πώς θα το πετύχετε αυτό; Δεν μας το έχετε εξη</w:t>
      </w:r>
      <w:r>
        <w:rPr>
          <w:rFonts w:eastAsia="Times New Roman" w:cs="Times New Roman"/>
          <w:szCs w:val="24"/>
        </w:rPr>
        <w:t>γήσει.</w:t>
      </w:r>
    </w:p>
    <w:p w14:paraId="2320C45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συζήτηση γι</w:t>
      </w:r>
      <w:r>
        <w:rPr>
          <w:rFonts w:eastAsia="Times New Roman" w:cs="Times New Roman"/>
          <w:szCs w:val="24"/>
        </w:rPr>
        <w:t>’</w:t>
      </w:r>
      <w:r>
        <w:rPr>
          <w:rFonts w:eastAsia="Times New Roman" w:cs="Times New Roman"/>
          <w:szCs w:val="24"/>
        </w:rPr>
        <w:t xml:space="preserve"> αυτό το νομοσχέδιο είναι μια τομή στη ιδεολογική καταγωγή τη δική σας και τη δική μας, γιατί πραγματικά το ζητούμενο είναι ποιο είναι το </w:t>
      </w:r>
      <w:proofErr w:type="spellStart"/>
      <w:r>
        <w:rPr>
          <w:rFonts w:eastAsia="Times New Roman" w:cs="Times New Roman"/>
          <w:szCs w:val="24"/>
        </w:rPr>
        <w:t>πρόταγμα</w:t>
      </w:r>
      <w:proofErr w:type="spellEnd"/>
      <w:r>
        <w:rPr>
          <w:rFonts w:eastAsia="Times New Roman" w:cs="Times New Roman"/>
          <w:szCs w:val="24"/>
        </w:rPr>
        <w:t xml:space="preserve"> το οποίο επιλέγετε για την ελληνική κοινωνία και ποιο είναι αυτό</w:t>
      </w:r>
      <w:r>
        <w:rPr>
          <w:rFonts w:eastAsia="Times New Roman" w:cs="Times New Roman"/>
          <w:szCs w:val="24"/>
        </w:rPr>
        <w:t>,</w:t>
      </w:r>
      <w:r>
        <w:rPr>
          <w:rFonts w:eastAsia="Times New Roman" w:cs="Times New Roman"/>
          <w:szCs w:val="24"/>
        </w:rPr>
        <w:t xml:space="preserve"> το οποίο εμείς θέτουμε</w:t>
      </w:r>
      <w:r>
        <w:rPr>
          <w:rFonts w:eastAsia="Times New Roman" w:cs="Times New Roman"/>
          <w:szCs w:val="24"/>
        </w:rPr>
        <w:t xml:space="preserve"> μπροστά μας. </w:t>
      </w:r>
    </w:p>
    <w:p w14:paraId="2320C45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Αντί να μεμψιμοιρείτε –και το λέω με επιείκεια, γιατί θα μπορούσα να πω ότι χλευάζετε διαρκώς- για την προσπάθεια λειτουργίας ενός φορέα κοινωνικής ασφάλισης για όλους χωρίς εξαιρέσεις, επαίρεστε ότι εσείς εξαιρούσατε τους αγρότες από την εθ</w:t>
      </w:r>
      <w:r>
        <w:rPr>
          <w:rFonts w:eastAsia="Times New Roman" w:cs="Times New Roman"/>
          <w:szCs w:val="24"/>
        </w:rPr>
        <w:t xml:space="preserve">νική σύνταξη. Εμείς, όμως, θα τους </w:t>
      </w:r>
      <w:r>
        <w:rPr>
          <w:rFonts w:eastAsia="Times New Roman" w:cs="Times New Roman"/>
          <w:szCs w:val="24"/>
        </w:rPr>
        <w:lastRenderedPageBreak/>
        <w:t>δίνουμε εθνική σύνταξη. Παρουσιάζετε τον εαυτό σας προς τους αγρότες ως καλύτερη επιλογή</w:t>
      </w:r>
      <w:r>
        <w:rPr>
          <w:rFonts w:eastAsia="Times New Roman" w:cs="Times New Roman"/>
          <w:szCs w:val="24"/>
        </w:rPr>
        <w:t>,</w:t>
      </w:r>
      <w:r>
        <w:rPr>
          <w:rFonts w:eastAsia="Times New Roman" w:cs="Times New Roman"/>
          <w:szCs w:val="24"/>
        </w:rPr>
        <w:t xml:space="preserve"> -που όχι μόνο δεν τους δίνατε τίποτα, αλλά εξαφανιζόταν και η βασική σύνταξη το 2026 ολοσχερώς- έναντι ημών</w:t>
      </w:r>
      <w:r>
        <w:rPr>
          <w:rFonts w:eastAsia="Times New Roman" w:cs="Times New Roman"/>
          <w:szCs w:val="24"/>
        </w:rPr>
        <w:t>,</w:t>
      </w:r>
      <w:r>
        <w:rPr>
          <w:rFonts w:eastAsia="Times New Roman" w:cs="Times New Roman"/>
          <w:szCs w:val="24"/>
        </w:rPr>
        <w:t xml:space="preserve"> που δίνουμε εθνική σύν</w:t>
      </w:r>
      <w:r>
        <w:rPr>
          <w:rFonts w:eastAsia="Times New Roman" w:cs="Times New Roman"/>
          <w:szCs w:val="24"/>
        </w:rPr>
        <w:t>ταξη στους αγρότες και διατηρούμε, παρά τα όσα έχετε λυσσάξει να λέτε τόσο καιρό, στις μικρές περιοχές, στα μικρά χωριά στην κατηγορία ασφάλισης του ΟΓΑ τα μικρομάγαζα, την κάθε μικρή δραστηριότητα. Το λέτε συνεχώς, για να το ακούσουν οι δανειστές και να α</w:t>
      </w:r>
      <w:r>
        <w:rPr>
          <w:rFonts w:eastAsia="Times New Roman" w:cs="Times New Roman"/>
          <w:szCs w:val="24"/>
        </w:rPr>
        <w:t xml:space="preserve">ξιώσουν την εξαίρεση αυτών των κατηγοριών. Το ζήτησαν, πράγματι, αλλά δεν το δεχτήκαμε. Τέλειωσε και αυτό. </w:t>
      </w:r>
    </w:p>
    <w:p w14:paraId="2320C45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Στηρίξτε, επιτέλους, κάτι λογικό και στηρίξτε</w:t>
      </w:r>
      <w:r>
        <w:rPr>
          <w:rFonts w:eastAsia="Times New Roman" w:cs="Times New Roman"/>
          <w:szCs w:val="24"/>
        </w:rPr>
        <w:t>,</w:t>
      </w:r>
      <w:r>
        <w:rPr>
          <w:rFonts w:eastAsia="Times New Roman" w:cs="Times New Roman"/>
          <w:szCs w:val="24"/>
        </w:rPr>
        <w:t xml:space="preserve"> χωρίς υπεκφυγές</w:t>
      </w:r>
      <w:r>
        <w:rPr>
          <w:rFonts w:eastAsia="Times New Roman" w:cs="Times New Roman"/>
          <w:szCs w:val="24"/>
        </w:rPr>
        <w:t>,</w:t>
      </w:r>
      <w:r>
        <w:rPr>
          <w:rFonts w:eastAsia="Times New Roman" w:cs="Times New Roman"/>
          <w:szCs w:val="24"/>
        </w:rPr>
        <w:t xml:space="preserve"> αυτό το οποίο απλά και λογικά πετυχαίνουμε: Να μην υπάρξουν καθόλου απολύσεις, καμ</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μείωση προσωπικού στους εργαζόμενους στην κοινωνική ασφάλιση, αλλά να ενισχύσουμε τις δομές στους δήμους με την πρόβλεψη </w:t>
      </w:r>
      <w:r>
        <w:rPr>
          <w:rFonts w:eastAsia="Times New Roman" w:cs="Times New Roman"/>
          <w:szCs w:val="24"/>
        </w:rPr>
        <w:lastRenderedPageBreak/>
        <w:t>που υπάρχει στον νόμο από τις διατάξεις της Θεαν</w:t>
      </w:r>
      <w:r>
        <w:rPr>
          <w:rFonts w:eastAsia="Times New Roman" w:cs="Times New Roman"/>
          <w:szCs w:val="24"/>
        </w:rPr>
        <w:t>ού</w:t>
      </w:r>
      <w:r>
        <w:rPr>
          <w:rFonts w:eastAsia="Times New Roman" w:cs="Times New Roman"/>
          <w:szCs w:val="24"/>
        </w:rPr>
        <w:t xml:space="preserve">ς Φωτίου, ώστε να ενισχυθούν οι δήμοι. </w:t>
      </w:r>
    </w:p>
    <w:p w14:paraId="2320C4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Άκουσα λίγο πριν πως ό,τι είπε ο </w:t>
      </w:r>
      <w:r>
        <w:rPr>
          <w:rFonts w:eastAsia="Times New Roman" w:cs="Times New Roman"/>
          <w:szCs w:val="24"/>
        </w:rPr>
        <w:t>Πρωθυπουργός, ο οποίος μίλησε για ενίσχυση των δήμων, δεν ήταν αληθές. Υπάρχει η διάταξη. Στηρίξτε την και θα δούμε την κατανομή και στην πράξη, που είμαι βέβαιος ότι θα είναι λειτουργική.</w:t>
      </w:r>
    </w:p>
    <w:p w14:paraId="2320C45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Επιτέλους, μην περνάτε την απαισιοδοξία στον ελληνικό λαό, στους ασ</w:t>
      </w:r>
      <w:r>
        <w:rPr>
          <w:rFonts w:eastAsia="Times New Roman" w:cs="Times New Roman"/>
          <w:szCs w:val="24"/>
        </w:rPr>
        <w:t>φαλισμένους κυρίως, επαναλαμβάνοντας ότι κανείς δεν θα υπάρχει</w:t>
      </w:r>
      <w:r>
        <w:rPr>
          <w:rFonts w:eastAsia="Times New Roman" w:cs="Times New Roman"/>
          <w:szCs w:val="24"/>
        </w:rPr>
        <w:t>,</w:t>
      </w:r>
      <w:r>
        <w:rPr>
          <w:rFonts w:eastAsia="Times New Roman" w:cs="Times New Roman"/>
          <w:szCs w:val="24"/>
        </w:rPr>
        <w:t xml:space="preserve"> για να πάρει σύνταξη, διότι το σύστημα θα έχει καταρρεύσει. Ε, δεν θα συμβεί αυτό! Και το μεγάλο παράδειγμα συμπεριφοράς αυτής της Κυβέρνησης και πρακτικών αποτελεσμάτων θα είναι η έναρξη λειτ</w:t>
      </w:r>
      <w:r>
        <w:rPr>
          <w:rFonts w:eastAsia="Times New Roman" w:cs="Times New Roman"/>
          <w:szCs w:val="24"/>
        </w:rPr>
        <w:t>ουργίας του Ενιαίου Φορέα Κοινωνικής Ασφάλισης από την αρχή του Γενάρη.</w:t>
      </w:r>
    </w:p>
    <w:p w14:paraId="2320C45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Όπως όμως έχω πει, δεν σημαίνει ότι όλοι θα μεταφερθούν στα ίδια κτήρια μέσα σε μια μέρα. Όλοι, όμως, θα είναι πάνω στην ίδια νομική βάση </w:t>
      </w:r>
      <w:r>
        <w:rPr>
          <w:rFonts w:eastAsia="Times New Roman" w:cs="Times New Roman"/>
          <w:szCs w:val="24"/>
        </w:rPr>
        <w:lastRenderedPageBreak/>
        <w:t>και θα λειτουργούν με ίδιο τρόπο υπολογισμού τ</w:t>
      </w:r>
      <w:r>
        <w:rPr>
          <w:rFonts w:eastAsia="Times New Roman" w:cs="Times New Roman"/>
          <w:szCs w:val="24"/>
        </w:rPr>
        <w:t xml:space="preserve">ων εισφορών, με ίδιο τρόπο κατανομής-απονομής συντάξεων και παροχών, φυσικά με τις δίκαιες διαφοροποιήσεις όπου χρειάζεται. </w:t>
      </w:r>
    </w:p>
    <w:p w14:paraId="2320C45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 αυτό τον λόγο</w:t>
      </w:r>
      <w:r>
        <w:rPr>
          <w:rFonts w:eastAsia="Times New Roman" w:cs="Times New Roman"/>
          <w:szCs w:val="24"/>
        </w:rPr>
        <w:t>,</w:t>
      </w:r>
      <w:r>
        <w:rPr>
          <w:rFonts w:eastAsia="Times New Roman" w:cs="Times New Roman"/>
          <w:szCs w:val="24"/>
        </w:rPr>
        <w:t xml:space="preserve"> θα καταθέσω νομοτεχνική βελτίωση ως προς εκείνους τους ασφαλισμένους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οι οποίοι</w:t>
      </w:r>
      <w:r>
        <w:rPr>
          <w:rFonts w:eastAsia="Times New Roman" w:cs="Times New Roman"/>
          <w:szCs w:val="24"/>
        </w:rPr>
        <w:t>,</w:t>
      </w:r>
      <w:r>
        <w:rPr>
          <w:rFonts w:eastAsia="Times New Roman" w:cs="Times New Roman"/>
          <w:szCs w:val="24"/>
        </w:rPr>
        <w:t xml:space="preserve"> αντί ν</w:t>
      </w:r>
      <w:r>
        <w:rPr>
          <w:rFonts w:eastAsia="Times New Roman" w:cs="Times New Roman"/>
          <w:szCs w:val="24"/>
        </w:rPr>
        <w:t xml:space="preserve">α επιλέξουν να φύγουν νωρίτερα από τον εργασιακό βίο, όπως έχουν το δικαίωμα, θα παραμείνουν στην εργασιακή σχέση που έχουν, στην παροχή εργασιών, καθώς και για όσους απασχολούνται στα </w:t>
      </w:r>
      <w:proofErr w:type="spellStart"/>
      <w:r>
        <w:rPr>
          <w:rFonts w:eastAsia="Times New Roman" w:cs="Times New Roman"/>
          <w:szCs w:val="24"/>
        </w:rPr>
        <w:t>υπερβαρέα</w:t>
      </w:r>
      <w:proofErr w:type="spellEnd"/>
      <w:r>
        <w:rPr>
          <w:rFonts w:eastAsia="Times New Roman" w:cs="Times New Roman"/>
          <w:szCs w:val="24"/>
        </w:rPr>
        <w:t>, που θα έχουν προσαύξηση της σύνταξης</w:t>
      </w:r>
      <w:r>
        <w:rPr>
          <w:rFonts w:eastAsia="Times New Roman" w:cs="Times New Roman"/>
          <w:szCs w:val="24"/>
        </w:rPr>
        <w:t>,</w:t>
      </w:r>
      <w:r>
        <w:rPr>
          <w:rFonts w:eastAsia="Times New Roman" w:cs="Times New Roman"/>
          <w:szCs w:val="24"/>
        </w:rPr>
        <w:t xml:space="preserve"> που τους αντιστοιχεί μ</w:t>
      </w:r>
      <w:r>
        <w:rPr>
          <w:rFonts w:eastAsia="Times New Roman" w:cs="Times New Roman"/>
          <w:szCs w:val="24"/>
        </w:rPr>
        <w:t>ια εκατοστιαία μονάδα για κάθε παραπάνω εισφορά που καταβάλουν από το ανώτατο όριο</w:t>
      </w:r>
      <w:r>
        <w:rPr>
          <w:rFonts w:eastAsia="Times New Roman" w:cs="Times New Roman"/>
          <w:szCs w:val="24"/>
        </w:rPr>
        <w:t>,</w:t>
      </w:r>
      <w:r>
        <w:rPr>
          <w:rFonts w:eastAsia="Times New Roman" w:cs="Times New Roman"/>
          <w:szCs w:val="24"/>
        </w:rPr>
        <w:t xml:space="preserve"> που προβλέπεται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και στα </w:t>
      </w:r>
      <w:proofErr w:type="spellStart"/>
      <w:r>
        <w:rPr>
          <w:rFonts w:eastAsia="Times New Roman" w:cs="Times New Roman"/>
          <w:szCs w:val="24"/>
        </w:rPr>
        <w:t>υπερβαρέα</w:t>
      </w:r>
      <w:proofErr w:type="spellEnd"/>
      <w:r>
        <w:rPr>
          <w:rFonts w:eastAsia="Times New Roman" w:cs="Times New Roman"/>
          <w:szCs w:val="24"/>
        </w:rPr>
        <w:t xml:space="preserve">. </w:t>
      </w:r>
    </w:p>
    <w:p w14:paraId="2320C45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Τη σχετική νομοθετική βελτίωση θα την καταθέσω αμέσως μετά.</w:t>
      </w:r>
    </w:p>
    <w:p w14:paraId="2320C45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 Δεν υπάρχει αυτό που θεώρησε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ότι οι έχοντες άτομα με ανικανότητα ή αναπηρία υπό την κηδεμονία ή την προστασία τους λαμβάνουν και αυτοί -ή θα πρέπει να λαμβάνουν και αυτοί- προσαυξημένη σύνταξη. Τη διάκριση την κάναμε στη διατήρηση του δικαιώματος να αποχωρούν νωρίτερα και είναι μια </w:t>
      </w:r>
      <w:r>
        <w:rPr>
          <w:rFonts w:eastAsia="Times New Roman" w:cs="Times New Roman"/>
          <w:szCs w:val="24"/>
        </w:rPr>
        <w:t xml:space="preserve">υπουργική απόφαση του Γιώργου </w:t>
      </w:r>
      <w:proofErr w:type="spellStart"/>
      <w:r>
        <w:rPr>
          <w:rFonts w:eastAsia="Times New Roman" w:cs="Times New Roman"/>
          <w:szCs w:val="24"/>
        </w:rPr>
        <w:t>Κατρούγκαλου</w:t>
      </w:r>
      <w:proofErr w:type="spellEnd"/>
      <w:r>
        <w:rPr>
          <w:rFonts w:eastAsia="Times New Roman" w:cs="Times New Roman"/>
          <w:szCs w:val="24"/>
        </w:rPr>
        <w:t xml:space="preserve"> και δική μου από πέρυσι</w:t>
      </w:r>
      <w:r>
        <w:rPr>
          <w:rFonts w:eastAsia="Times New Roman" w:cs="Times New Roman"/>
          <w:szCs w:val="24"/>
        </w:rPr>
        <w:t>,</w:t>
      </w:r>
      <w:r>
        <w:rPr>
          <w:rFonts w:eastAsia="Times New Roman" w:cs="Times New Roman"/>
          <w:szCs w:val="24"/>
        </w:rPr>
        <w:t xml:space="preserve"> που ισχύει και διατηρήσαμε αυτό το δικαίωμα σε αυτούς τους ανθρώπους να μην περάσουν τα αυξημένα όρια ηλικίας. Όμως, δεν προβλέπεται σε κα</w:t>
      </w:r>
      <w:r>
        <w:rPr>
          <w:rFonts w:eastAsia="Times New Roman" w:cs="Times New Roman"/>
          <w:szCs w:val="24"/>
        </w:rPr>
        <w:t>μ</w:t>
      </w:r>
      <w:r>
        <w:rPr>
          <w:rFonts w:eastAsia="Times New Roman" w:cs="Times New Roman"/>
          <w:szCs w:val="24"/>
        </w:rPr>
        <w:t>μία περίπτωση, σε κα</w:t>
      </w:r>
      <w:r>
        <w:rPr>
          <w:rFonts w:eastAsia="Times New Roman" w:cs="Times New Roman"/>
          <w:szCs w:val="24"/>
        </w:rPr>
        <w:t>μ</w:t>
      </w:r>
      <w:r>
        <w:rPr>
          <w:rFonts w:eastAsia="Times New Roman" w:cs="Times New Roman"/>
          <w:szCs w:val="24"/>
        </w:rPr>
        <w:t>μία διάταξη νόμου από το παρ</w:t>
      </w:r>
      <w:r>
        <w:rPr>
          <w:rFonts w:eastAsia="Times New Roman" w:cs="Times New Roman"/>
          <w:szCs w:val="24"/>
        </w:rPr>
        <w:t xml:space="preserve">ελθόν αυξημένη εισφορά, ώστε να πάρουν και αυξημένη σύνταξη. Διατηρήσαμε το δικαίωμα </w:t>
      </w:r>
      <w:proofErr w:type="spellStart"/>
      <w:r>
        <w:rPr>
          <w:rFonts w:eastAsia="Times New Roman" w:cs="Times New Roman"/>
          <w:szCs w:val="24"/>
        </w:rPr>
        <w:t>νωρίτερης</w:t>
      </w:r>
      <w:proofErr w:type="spellEnd"/>
      <w:r>
        <w:rPr>
          <w:rFonts w:eastAsia="Times New Roman" w:cs="Times New Roman"/>
          <w:szCs w:val="24"/>
        </w:rPr>
        <w:t xml:space="preserve"> αποχώρησης από την απασχόληση, από την εργασιακή ζωή.</w:t>
      </w:r>
    </w:p>
    <w:p w14:paraId="2320C45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Είπατε, κύριε </w:t>
      </w:r>
      <w:proofErr w:type="spellStart"/>
      <w:r>
        <w:rPr>
          <w:rFonts w:eastAsia="Times New Roman" w:cs="Times New Roman"/>
          <w:szCs w:val="24"/>
        </w:rPr>
        <w:t>Βρούτση</w:t>
      </w:r>
      <w:proofErr w:type="spellEnd"/>
      <w:r>
        <w:rPr>
          <w:rFonts w:eastAsia="Times New Roman" w:cs="Times New Roman"/>
          <w:szCs w:val="24"/>
        </w:rPr>
        <w:t xml:space="preserve">, καθώς και ο </w:t>
      </w:r>
      <w:r>
        <w:rPr>
          <w:rFonts w:eastAsia="Times New Roman" w:cs="Times New Roman"/>
          <w:szCs w:val="24"/>
        </w:rPr>
        <w:t xml:space="preserve">εισηγητής </w:t>
      </w:r>
      <w:r>
        <w:rPr>
          <w:rFonts w:eastAsia="Times New Roman" w:cs="Times New Roman"/>
          <w:szCs w:val="24"/>
        </w:rPr>
        <w:t xml:space="preserve">κ. </w:t>
      </w:r>
      <w:proofErr w:type="spellStart"/>
      <w:r>
        <w:rPr>
          <w:rFonts w:eastAsia="Times New Roman" w:cs="Times New Roman"/>
          <w:szCs w:val="24"/>
        </w:rPr>
        <w:t>Σαλμάς</w:t>
      </w:r>
      <w:proofErr w:type="spellEnd"/>
      <w:r>
        <w:rPr>
          <w:rFonts w:eastAsia="Times New Roman" w:cs="Times New Roman"/>
          <w:szCs w:val="24"/>
        </w:rPr>
        <w:t xml:space="preserve"> –αν δεν κάνω λάθος, και οι δυο σας- ότι πάμε να φάμε</w:t>
      </w:r>
      <w:r>
        <w:rPr>
          <w:rFonts w:eastAsia="Times New Roman" w:cs="Times New Roman"/>
          <w:szCs w:val="24"/>
        </w:rPr>
        <w:t xml:space="preserve"> τα λεφτά του ΕΟΠΥΥ, βάζοντας προμήθεια. Το είπε και ο κ. Λοβέρδος. </w:t>
      </w:r>
    </w:p>
    <w:p w14:paraId="2320C46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Υφυπουργού)</w:t>
      </w:r>
    </w:p>
    <w:p w14:paraId="2320C46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ολοκληρώσω με αυτό, γιατί θέλω να είμαι πάντα ακριβής στο χρόνο μου.</w:t>
      </w:r>
    </w:p>
    <w:p w14:paraId="2320C46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Προμήθεια 5% χορηγούσε ο ΕΟΠΥΥ στο ΙΚΑ επί των ημερών σας, με δική σας απόφαση. </w:t>
      </w:r>
    </w:p>
    <w:p w14:paraId="2320C46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Ποια είναι; </w:t>
      </w:r>
    </w:p>
    <w:p w14:paraId="2320C46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Παλιά απόφαση. </w:t>
      </w:r>
    </w:p>
    <w:p w14:paraId="2320C46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Ποια είναι η απόφαση;</w:t>
      </w:r>
      <w:r>
        <w:rPr>
          <w:rFonts w:eastAsia="Times New Roman" w:cs="Times New Roman"/>
          <w:szCs w:val="24"/>
        </w:rPr>
        <w:t xml:space="preserve"> </w:t>
      </w:r>
    </w:p>
    <w:p w14:paraId="2320C46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Θα τα δώσω στα Πρακτικά. Είναι πολλά εκατομμύρια ευρώ κάθε μήνα που αποσβένονταν από </w:t>
      </w:r>
      <w:r>
        <w:rPr>
          <w:rFonts w:eastAsia="Times New Roman" w:cs="Times New Roman"/>
          <w:szCs w:val="24"/>
        </w:rPr>
        <w:lastRenderedPageBreak/>
        <w:t xml:space="preserve">υποχρεώσεις του ΙΚΑ προς τον ΕΟΠΥΥ. Απόφαση του </w:t>
      </w:r>
      <w:r>
        <w:rPr>
          <w:rFonts w:eastAsia="Times New Roman" w:cs="Times New Roman"/>
          <w:szCs w:val="24"/>
        </w:rPr>
        <w:t xml:space="preserve">διοικητή </w:t>
      </w:r>
      <w:r>
        <w:rPr>
          <w:rFonts w:eastAsia="Times New Roman" w:cs="Times New Roman"/>
          <w:szCs w:val="24"/>
        </w:rPr>
        <w:t>του ΙΚΑ ήταν, εντ</w:t>
      </w:r>
      <w:r>
        <w:rPr>
          <w:rFonts w:eastAsia="Times New Roman" w:cs="Times New Roman"/>
          <w:szCs w:val="24"/>
        </w:rPr>
        <w:t xml:space="preserve">εταλμένου από εσάς. </w:t>
      </w:r>
    </w:p>
    <w:p w14:paraId="2320C46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Ακούστε να δείτε…</w:t>
      </w:r>
    </w:p>
    <w:p w14:paraId="2320C46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Έτσι είναι και μην εκτίθεστε με αντιρρήσεις.</w:t>
      </w:r>
    </w:p>
    <w:p w14:paraId="2320C46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Να καταθέσετε το έγγραφο. Δεν υπήρχε τέτοιο νομ</w:t>
      </w:r>
      <w:r>
        <w:rPr>
          <w:rFonts w:eastAsia="Times New Roman" w:cs="Times New Roman"/>
          <w:szCs w:val="24"/>
        </w:rPr>
        <w:t>οθετικό πλαίσιο. Αν το έκανε ο διοικητής, το έκανε μόνος του.</w:t>
      </w:r>
    </w:p>
    <w:p w14:paraId="2320C46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Απάντησα. Δικό σας ήταν. Τι ήταν;</w:t>
      </w:r>
    </w:p>
    <w:p w14:paraId="2320C46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ΣΑΛΜΑΣ: </w:t>
      </w:r>
      <w:r>
        <w:rPr>
          <w:rFonts w:eastAsia="Times New Roman" w:cs="Times New Roman"/>
          <w:szCs w:val="24"/>
        </w:rPr>
        <w:t>Δεν μπορείτε να λέτε ανακρίβειες. Φτιάξαμε τον ΕΟΠ</w:t>
      </w:r>
      <w:r>
        <w:rPr>
          <w:rFonts w:eastAsia="Times New Roman" w:cs="Times New Roman"/>
          <w:szCs w:val="24"/>
        </w:rPr>
        <w:t>ΥΥ. Δεν ξέρουμε ότι δεν υπάρχει; Δεν υπήρχε νομοθετημένο 5%. Δεν γνωρίζετε.</w:t>
      </w:r>
    </w:p>
    <w:p w14:paraId="2320C46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είναι ανακρίβειες. </w:t>
      </w:r>
    </w:p>
    <w:p w14:paraId="2320C46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θα παραμένω ευγενής</w:t>
      </w:r>
      <w:r>
        <w:rPr>
          <w:rFonts w:eastAsia="Times New Roman" w:cs="Times New Roman"/>
          <w:szCs w:val="24"/>
        </w:rPr>
        <w:t>,</w:t>
      </w:r>
      <w:r>
        <w:rPr>
          <w:rFonts w:eastAsia="Times New Roman" w:cs="Times New Roman"/>
          <w:szCs w:val="24"/>
        </w:rPr>
        <w:t xml:space="preserve"> όσο είμαι εδώ. Μη γίνεστε αγενής. Είπα ακριβώς αυτά που επαναλαμβάνω και τώρα. Η διοίκηση του ΙΚΑ…</w:t>
      </w:r>
    </w:p>
    <w:p w14:paraId="2320C46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Τι επαναλαμβάνετε; Ότι νομοθετείτε κάτι που δεν υπήρχε;</w:t>
      </w:r>
    </w:p>
    <w:p w14:paraId="2320C46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μπορεί μετά ο κ. Τζαβάρας</w:t>
      </w:r>
      <w:r>
        <w:rPr>
          <w:rFonts w:eastAsia="Times New Roman" w:cs="Times New Roman"/>
          <w:szCs w:val="24"/>
        </w:rPr>
        <w:t>,</w:t>
      </w:r>
      <w:r>
        <w:rPr>
          <w:rFonts w:eastAsia="Times New Roman" w:cs="Times New Roman"/>
          <w:szCs w:val="24"/>
        </w:rPr>
        <w:t xml:space="preserve"> που ακολουθ</w:t>
      </w:r>
      <w:r>
        <w:rPr>
          <w:rFonts w:eastAsia="Times New Roman" w:cs="Times New Roman"/>
          <w:szCs w:val="24"/>
        </w:rPr>
        <w:t>εί</w:t>
      </w:r>
      <w:r>
        <w:rPr>
          <w:rFonts w:eastAsia="Times New Roman" w:cs="Times New Roman"/>
          <w:szCs w:val="24"/>
        </w:rPr>
        <w:t>,</w:t>
      </w:r>
      <w:r>
        <w:rPr>
          <w:rFonts w:eastAsia="Times New Roman" w:cs="Times New Roman"/>
          <w:szCs w:val="24"/>
        </w:rPr>
        <w:t xml:space="preserve"> να πει ό,τι θέλει. </w:t>
      </w:r>
    </w:p>
    <w:p w14:paraId="2320C47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Επαναλαμβάνω, ο εντεταλμένος από εσάς διοικητής χρέωνε τον ΕΟΠΥΥ…</w:t>
      </w:r>
    </w:p>
    <w:p w14:paraId="2320C47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Δηλώνετε άγνοια. Εκτίθεστε. Δεν υπήρχε νομοθετημένο 5%. </w:t>
      </w:r>
      <w:r>
        <w:rPr>
          <w:rFonts w:eastAsia="Times New Roman" w:cs="Times New Roman"/>
          <w:szCs w:val="24"/>
        </w:rPr>
        <w:t xml:space="preserve">Σας είπα και στην </w:t>
      </w:r>
      <w:r>
        <w:rPr>
          <w:rFonts w:eastAsia="Times New Roman" w:cs="Times New Roman"/>
          <w:szCs w:val="24"/>
        </w:rPr>
        <w:t xml:space="preserve">επιτροπή </w:t>
      </w:r>
      <w:r>
        <w:rPr>
          <w:rFonts w:eastAsia="Times New Roman" w:cs="Times New Roman"/>
          <w:szCs w:val="24"/>
        </w:rPr>
        <w:t>προχθές «φέρτε το».</w:t>
      </w:r>
    </w:p>
    <w:p w14:paraId="2320C47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Σοβαρευτείτε τότε. Σοβαρευτείτε, για να ακούτε. </w:t>
      </w:r>
    </w:p>
    <w:p w14:paraId="2320C47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xml:space="preserve">, σας παρακαλώ. </w:t>
      </w:r>
    </w:p>
    <w:p w14:paraId="2320C47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ΙΟΣ ΣΑΛΜΑΣ: </w:t>
      </w:r>
      <w:r>
        <w:rPr>
          <w:rFonts w:eastAsia="Times New Roman" w:cs="Times New Roman"/>
          <w:szCs w:val="24"/>
        </w:rPr>
        <w:t>Τι να ακούσω; Ανακρίβειες; Που κάνετε και κρίση, που δεν ξέρετε;</w:t>
      </w:r>
    </w:p>
    <w:p w14:paraId="2320C47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Ακούστε να δείτε, επειδή επικαλείστε την μακρά θητεία σας στο Κοινοβούλιο, μπορώ να </w:t>
      </w:r>
      <w:r>
        <w:rPr>
          <w:rFonts w:eastAsia="Times New Roman" w:cs="Times New Roman"/>
          <w:szCs w:val="24"/>
        </w:rPr>
        <w:t xml:space="preserve">επικαλούμαι άλλα πράγματα εγώ. Να μη μιλάτε έτσι. </w:t>
      </w:r>
    </w:p>
    <w:p w14:paraId="2320C47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Τι να μη μιλάμε; Ότι νομοθετείτε κάτι που δεν υπήρχε, σας λέω! Καταθέστε το.</w:t>
      </w:r>
    </w:p>
    <w:p w14:paraId="2320C47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σας παρακαλώ!</w:t>
      </w:r>
    </w:p>
    <w:p w14:paraId="2320C47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w:t>
      </w:r>
      <w:r>
        <w:rPr>
          <w:rFonts w:eastAsia="Times New Roman" w:cs="Times New Roman"/>
          <w:b/>
          <w:szCs w:val="24"/>
        </w:rPr>
        <w:t xml:space="preserve">κής Ασφάλισης και Κοινωνικής Αλληλεγγύης): </w:t>
      </w:r>
      <w:r>
        <w:rPr>
          <w:rFonts w:eastAsia="Times New Roman" w:cs="Times New Roman"/>
          <w:szCs w:val="24"/>
        </w:rPr>
        <w:t>Να σέβεστε τον εαυτό σας και την Αίθουσα ετούτη.</w:t>
      </w:r>
    </w:p>
    <w:p w14:paraId="2320C47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Τι να σέβομαι; Τις ανακρίβειες ενός Υπουργού;</w:t>
      </w:r>
    </w:p>
    <w:p w14:paraId="2320C47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σας παρακαλώ αφήστε τον κύριο Υπουργό να ολοκληρώσει.</w:t>
      </w:r>
    </w:p>
    <w:p w14:paraId="2320C47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ΑΣΤΑΣΙΟΣ ΠΕΤΡΟΠΟΥΛΟΣ (Υφυπουργός Εργασίας, Κοινωνικής Ασφάλισης και Κοινωνικής Αλληλεγγύης): </w:t>
      </w:r>
      <w:r>
        <w:rPr>
          <w:rFonts w:eastAsia="Times New Roman" w:cs="Times New Roman"/>
          <w:szCs w:val="24"/>
        </w:rPr>
        <w:t>Επαναλαμβάνω, λοιπόν…</w:t>
      </w:r>
    </w:p>
    <w:p w14:paraId="2320C47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Καταθέστε το.</w:t>
      </w:r>
    </w:p>
    <w:p w14:paraId="2320C47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Ο εντεταλμένος </w:t>
      </w:r>
      <w:r>
        <w:rPr>
          <w:rFonts w:eastAsia="Times New Roman" w:cs="Times New Roman"/>
          <w:szCs w:val="24"/>
        </w:rPr>
        <w:t>από εσάς διοικητής και προφανώς…</w:t>
      </w:r>
    </w:p>
    <w:p w14:paraId="2320C47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Και τι σημαίνει αυτό; Πρέπει να το κάνετε νόμο; </w:t>
      </w:r>
    </w:p>
    <w:p w14:paraId="2320C47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κατάλαβα! </w:t>
      </w:r>
    </w:p>
    <w:p w14:paraId="2320C48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Εγώ, λοιπόν, παίρνω την πρωτοβουλία και αυτό το 5</w:t>
      </w:r>
      <w:r>
        <w:rPr>
          <w:rFonts w:eastAsia="Times New Roman" w:cs="Times New Roman"/>
          <w:szCs w:val="24"/>
        </w:rPr>
        <w:t>%, το περιορίζω σε 2% και φωνάζετε και από πάνω.</w:t>
      </w:r>
    </w:p>
    <w:p w14:paraId="2320C48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 ΜΑΡΙΟΣ ΣΑΛΜΑΣ: </w:t>
      </w:r>
      <w:r>
        <w:rPr>
          <w:rFonts w:eastAsia="Times New Roman" w:cs="Times New Roman"/>
          <w:szCs w:val="24"/>
        </w:rPr>
        <w:t>Είναι 2% επί του συνόλου των ασφαλιστικών ταμείων.</w:t>
      </w:r>
    </w:p>
    <w:p w14:paraId="2320C48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Λέγοντας ότι εμείς με αυτό τον τρόπο…</w:t>
      </w:r>
    </w:p>
    <w:p w14:paraId="2320C48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 xml:space="preserve">ΣΑΛΜΑΣ: </w:t>
      </w:r>
      <w:r>
        <w:rPr>
          <w:rFonts w:eastAsia="Times New Roman" w:cs="Times New Roman"/>
          <w:szCs w:val="24"/>
        </w:rPr>
        <w:t xml:space="preserve">Μας λέει ανακρίβειες και κάνει και κριτική. </w:t>
      </w:r>
    </w:p>
    <w:p w14:paraId="2320C484" w14:textId="77777777" w:rsidR="00BC0B8E" w:rsidRDefault="00C038AA">
      <w:pPr>
        <w:spacing w:line="600" w:lineRule="auto"/>
        <w:ind w:firstLine="720"/>
        <w:jc w:val="both"/>
        <w:rPr>
          <w:rFonts w:eastAsia="Times New Roman" w:cs="Times New Roman"/>
          <w:b/>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Καλά, ο κόσμος ακούει και καταλαβαίνει. Όσο φωνάζετε, τόσο χειρότερο για εσάς.</w:t>
      </w:r>
      <w:r>
        <w:rPr>
          <w:rFonts w:eastAsia="Times New Roman" w:cs="Times New Roman"/>
          <w:b/>
          <w:szCs w:val="24"/>
        </w:rPr>
        <w:t xml:space="preserve"> </w:t>
      </w:r>
    </w:p>
    <w:p w14:paraId="2320C48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Μην κάνετε κρ</w:t>
      </w:r>
      <w:r>
        <w:rPr>
          <w:rFonts w:eastAsia="Times New Roman" w:cs="Times New Roman"/>
          <w:szCs w:val="24"/>
        </w:rPr>
        <w:t>ιτική, εκτίθεστε.</w:t>
      </w:r>
    </w:p>
    <w:p w14:paraId="2320C48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Θα κάνω και κριτική, δεν κατάλαβα! </w:t>
      </w:r>
    </w:p>
    <w:p w14:paraId="2320C48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Με ανακρίβειες; Είναι 2% επί του συνόλου των ασφαλιστικών ταμείων.</w:t>
      </w:r>
    </w:p>
    <w:p w14:paraId="2320C48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xml:space="preserve">, σας παρακαλώ, δεν θα συνεχίσουμε έτσι. </w:t>
      </w:r>
    </w:p>
    <w:p w14:paraId="2320C48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Θα σας δώσω ακριβώς τον λογαριασμό. Είναι πάρα πολλά εκατομμύρια, τα οποία</w:t>
      </w:r>
      <w:r>
        <w:rPr>
          <w:rFonts w:eastAsia="Times New Roman" w:cs="Times New Roman"/>
          <w:szCs w:val="24"/>
        </w:rPr>
        <w:t xml:space="preserve"> αφαιρούσατε. Μην επικαλείστε, λοιπόν, τον περιορισμό στο μικρότερο 2% ότι οφείλεται σε δική μας πρόθεση να συμψηφίσουμε υποχρεώσεις προς τον ΕΟΠΥΥ και βάζουμε μια πολύ συγκεκριμένη διάταξη, η οποία εκκαθαρίζει τις εκατέρωθεν απαιτήσεις όλων των λογαριασμώ</w:t>
      </w:r>
      <w:r>
        <w:rPr>
          <w:rFonts w:eastAsia="Times New Roman" w:cs="Times New Roman"/>
          <w:szCs w:val="24"/>
        </w:rPr>
        <w:t xml:space="preserve">ν. </w:t>
      </w:r>
      <w:proofErr w:type="spellStart"/>
      <w:r>
        <w:rPr>
          <w:rFonts w:eastAsia="Times New Roman" w:cs="Times New Roman"/>
          <w:szCs w:val="24"/>
        </w:rPr>
        <w:t>Ες</w:t>
      </w:r>
      <w:proofErr w:type="spellEnd"/>
      <w:r>
        <w:rPr>
          <w:rFonts w:eastAsia="Times New Roman" w:cs="Times New Roman"/>
          <w:szCs w:val="24"/>
        </w:rPr>
        <w:t xml:space="preserve"> </w:t>
      </w:r>
      <w:proofErr w:type="spellStart"/>
      <w:r>
        <w:rPr>
          <w:rFonts w:eastAsia="Times New Roman" w:cs="Times New Roman"/>
          <w:szCs w:val="24"/>
        </w:rPr>
        <w:t>αύριον</w:t>
      </w:r>
      <w:proofErr w:type="spellEnd"/>
      <w:r>
        <w:rPr>
          <w:rFonts w:eastAsia="Times New Roman" w:cs="Times New Roman"/>
          <w:szCs w:val="24"/>
        </w:rPr>
        <w:t xml:space="preserve"> τα νεότερα. </w:t>
      </w:r>
    </w:p>
    <w:p w14:paraId="2320C48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320C48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 xml:space="preserve">Υφυπουργός </w:t>
      </w:r>
      <w:r>
        <w:rPr>
          <w:rFonts w:eastAsia="Times New Roman" w:cs="Times New Roman"/>
          <w:szCs w:val="24"/>
        </w:rPr>
        <w:t>κ. Αναστάσιος Πετρόπουλος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2320C48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2320C48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176-</w:t>
      </w:r>
      <w:r>
        <w:rPr>
          <w:rFonts w:eastAsia="Times New Roman" w:cs="Times New Roman"/>
          <w:szCs w:val="24"/>
        </w:rPr>
        <w:t>182</w:t>
      </w:r>
      <w:r>
        <w:rPr>
          <w:rFonts w:eastAsia="Times New Roman" w:cs="Times New Roman"/>
          <w:szCs w:val="24"/>
        </w:rPr>
        <w:t>)</w:t>
      </w:r>
    </w:p>
    <w:p w14:paraId="2320C48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2320C48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 </w:t>
      </w:r>
      <w:r>
        <w:rPr>
          <w:rFonts w:eastAsia="Times New Roman" w:cs="Times New Roman"/>
          <w:szCs w:val="24"/>
        </w:rPr>
        <w:t>Ευχαριστούμε, κύριε Υπουργέ.</w:t>
      </w:r>
    </w:p>
    <w:p w14:paraId="2320C49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Κωνσταντίνος Τζαβάρας για δώδεκα λεπτά.</w:t>
      </w:r>
    </w:p>
    <w:p w14:paraId="2320C49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πολύ, κύριε Πρόεδρε.</w:t>
      </w:r>
    </w:p>
    <w:p w14:paraId="2320C49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Αυτά που ακούσαμε και από την κυρία Υπουρ</w:t>
      </w:r>
      <w:r>
        <w:rPr>
          <w:rFonts w:eastAsia="Times New Roman" w:cs="Times New Roman"/>
          <w:szCs w:val="24"/>
        </w:rPr>
        <w:t>γό και από τον κύριο Υφυπουργό διαπνέονται από μια θεμελιώδη ανησυχία</w:t>
      </w:r>
      <w:r>
        <w:rPr>
          <w:rFonts w:eastAsia="Times New Roman" w:cs="Times New Roman"/>
          <w:szCs w:val="24"/>
        </w:rPr>
        <w:t>,</w:t>
      </w:r>
      <w:r>
        <w:rPr>
          <w:rFonts w:eastAsia="Times New Roman" w:cs="Times New Roman"/>
          <w:szCs w:val="24"/>
        </w:rPr>
        <w:t xml:space="preserve"> γιατί η Νέα Δημοκρατία δεν μας καταλαβαίνει.</w:t>
      </w:r>
    </w:p>
    <w:p w14:paraId="2320C493"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Και πράγματι, είναι </w:t>
      </w:r>
      <w:r>
        <w:rPr>
          <w:rFonts w:eastAsia="Times New Roman" w:cs="Times New Roman"/>
          <w:szCs w:val="24"/>
        </w:rPr>
        <w:t>απολύτως</w:t>
      </w:r>
      <w:r>
        <w:rPr>
          <w:rFonts w:eastAsia="Times New Roman" w:cs="Times New Roman"/>
          <w:szCs w:val="24"/>
        </w:rPr>
        <w:t xml:space="preserve"> κατανοητή αυτή η στάση, γιατί η Νέα Δημοκρατία δεν κάνει τίποτα άλλο από το να εκπροσωπεί σε αυτήν την Αίθουσα </w:t>
      </w:r>
      <w:r>
        <w:rPr>
          <w:rFonts w:eastAsia="Times New Roman" w:cs="Times New Roman"/>
          <w:szCs w:val="24"/>
        </w:rPr>
        <w:t>την πραγματική, την ζώσα και τη ζέουσα κοινωνική πραγματικότητα, αυτή, που σας έχει βάλει στο περιθώριο και αυτή, η οποία σήμερα δεν δέχεται να ακούσει από σας κα</w:t>
      </w:r>
      <w:r>
        <w:rPr>
          <w:rFonts w:eastAsia="Times New Roman" w:cs="Times New Roman"/>
          <w:szCs w:val="24"/>
        </w:rPr>
        <w:t>μ</w:t>
      </w:r>
      <w:r>
        <w:rPr>
          <w:rFonts w:eastAsia="Times New Roman" w:cs="Times New Roman"/>
          <w:szCs w:val="24"/>
        </w:rPr>
        <w:t>μία άλλη υπόσχεση, δεν δέχεται να εισπράξει από εσάς τίποτα από όσα ψεύτικα, τίποτα από όσα μ</w:t>
      </w:r>
      <w:r>
        <w:rPr>
          <w:rFonts w:eastAsia="Times New Roman" w:cs="Times New Roman"/>
          <w:szCs w:val="24"/>
        </w:rPr>
        <w:t xml:space="preserve">αγικά της είχατε υποσχεθεί και, δυστυχώς, στην πορεία όλα αποδείχθηκαν φρούδα. </w:t>
      </w:r>
    </w:p>
    <w:p w14:paraId="2320C494"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Κυρία Υπουργέ, ειλικρινά σας παρακολούθησα και θα σας διαβεβαιώσω ότι με πείσατε για ένα πράγμα: Ότι είστε ειλικρινής. Είστε ειλικρινής στην πίστη, που έχετε, για το ότι αυτά π</w:t>
      </w:r>
      <w:r>
        <w:rPr>
          <w:rFonts w:eastAsia="Times New Roman" w:cs="Times New Roman"/>
          <w:szCs w:val="24"/>
        </w:rPr>
        <w:t xml:space="preserve">ου λέτε έχουν κάποια σχέση με την πραγματικότητα. Και εδώ αυτό, που ταιριάζει </w:t>
      </w:r>
      <w:r>
        <w:rPr>
          <w:rFonts w:eastAsia="Times New Roman" w:cs="Times New Roman"/>
          <w:szCs w:val="24"/>
        </w:rPr>
        <w:t>ως</w:t>
      </w:r>
      <w:r>
        <w:rPr>
          <w:rFonts w:eastAsia="Times New Roman" w:cs="Times New Roman"/>
          <w:szCs w:val="24"/>
        </w:rPr>
        <w:t xml:space="preserve"> απάντηση στα </w:t>
      </w:r>
      <w:r>
        <w:rPr>
          <w:rFonts w:eastAsia="Times New Roman" w:cs="Times New Roman"/>
          <w:szCs w:val="24"/>
        </w:rPr>
        <w:lastRenderedPageBreak/>
        <w:t xml:space="preserve">όσα άκουσα από εσάς, είναι μια ρήση, που έρχεται από τα κείμενα της </w:t>
      </w:r>
      <w:r>
        <w:rPr>
          <w:rFonts w:eastAsia="Times New Roman" w:cs="Times New Roman"/>
          <w:szCs w:val="24"/>
        </w:rPr>
        <w:t>εκκλησίας</w:t>
      </w:r>
      <w:r>
        <w:rPr>
          <w:rFonts w:eastAsia="Times New Roman" w:cs="Times New Roman"/>
          <w:szCs w:val="24"/>
        </w:rPr>
        <w:t xml:space="preserve">, «πάντα δυνατά τω </w:t>
      </w:r>
      <w:proofErr w:type="spellStart"/>
      <w:r>
        <w:rPr>
          <w:rFonts w:eastAsia="Times New Roman" w:cs="Times New Roman"/>
          <w:szCs w:val="24"/>
        </w:rPr>
        <w:t>πιστεύοντι</w:t>
      </w:r>
      <w:proofErr w:type="spellEnd"/>
      <w:r>
        <w:rPr>
          <w:rFonts w:eastAsia="Times New Roman" w:cs="Times New Roman"/>
          <w:szCs w:val="24"/>
        </w:rPr>
        <w:t xml:space="preserve">». </w:t>
      </w:r>
    </w:p>
    <w:p w14:paraId="2320C495"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Δεν σας κακίζω, λοιπόν, αλλά εκείνο, που δεν μπορώ ν</w:t>
      </w:r>
      <w:r>
        <w:rPr>
          <w:rFonts w:eastAsia="Times New Roman" w:cs="Times New Roman"/>
          <w:szCs w:val="24"/>
        </w:rPr>
        <w:t>α συγχωρήσω σε όλους τους συναδέλφους από την Πλειοψηφία, που έρχονται στο Βήμα αυτό για να μιλήσουν –υποτίθεται- για κάποιο νομοσχέδιο, είναι ότι δεν κάνουν τίποτα άλλο από το να δράττονται της ευκαιρίας</w:t>
      </w:r>
      <w:r>
        <w:rPr>
          <w:rFonts w:eastAsia="Times New Roman" w:cs="Times New Roman"/>
          <w:szCs w:val="24"/>
        </w:rPr>
        <w:t>,</w:t>
      </w:r>
      <w:r>
        <w:rPr>
          <w:rFonts w:eastAsia="Times New Roman" w:cs="Times New Roman"/>
          <w:szCs w:val="24"/>
        </w:rPr>
        <w:t xml:space="preserve"> για να εκφωνήσουν ένα λόγο παράλληλο, που </w:t>
      </w:r>
      <w:proofErr w:type="spellStart"/>
      <w:r>
        <w:rPr>
          <w:rFonts w:eastAsia="Times New Roman" w:cs="Times New Roman"/>
          <w:szCs w:val="24"/>
        </w:rPr>
        <w:t>γέμει</w:t>
      </w:r>
      <w:proofErr w:type="spellEnd"/>
      <w:r>
        <w:rPr>
          <w:rFonts w:eastAsia="Times New Roman" w:cs="Times New Roman"/>
          <w:szCs w:val="24"/>
        </w:rPr>
        <w:t xml:space="preserve"> ιδ</w:t>
      </w:r>
      <w:r>
        <w:rPr>
          <w:rFonts w:eastAsia="Times New Roman" w:cs="Times New Roman"/>
          <w:szCs w:val="24"/>
        </w:rPr>
        <w:t xml:space="preserve">εολογικών αοριστολογιών και δεν συναντά πουθενά τα ζητήματα, που τίθενται από τα συζητούμενα νομοσχέδια. </w:t>
      </w:r>
    </w:p>
    <w:p w14:paraId="2320C496"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Ειλικρινά</w:t>
      </w:r>
      <w:r>
        <w:rPr>
          <w:rFonts w:eastAsia="Times New Roman" w:cs="Times New Roman"/>
          <w:szCs w:val="24"/>
        </w:rPr>
        <w:t>,</w:t>
      </w:r>
      <w:r>
        <w:rPr>
          <w:rFonts w:eastAsia="Times New Roman" w:cs="Times New Roman"/>
          <w:szCs w:val="24"/>
        </w:rPr>
        <w:t xml:space="preserve"> δεν μπορώ να κατανοήσω πώς μπορείτε και να μας πείσετε και μαζί σας, τουλάχιστον, να είμαστε σε τέτοια σχέση, ώστε να αναπτυχθεί σε αυτήν την Αίθουσα ο διάλογος, που η δημοκρατία επιβάλλει, και ο λαός περιμένει από εμάς, εκτός εάν η σχέση η αγαπητική, η ε</w:t>
      </w:r>
      <w:r>
        <w:rPr>
          <w:rFonts w:eastAsia="Times New Roman" w:cs="Times New Roman"/>
          <w:szCs w:val="24"/>
        </w:rPr>
        <w:t xml:space="preserve">ρωτική με την εξουσία, που έχετε αναπτύξει, σας έχει φέρει σε μια τέτοια κατάσταση, </w:t>
      </w:r>
      <w:r>
        <w:rPr>
          <w:rFonts w:eastAsia="Times New Roman" w:cs="Times New Roman"/>
          <w:szCs w:val="24"/>
        </w:rPr>
        <w:lastRenderedPageBreak/>
        <w:t xml:space="preserve">ώστε πλέον να έχετε γίνει εντελώς «ακατάλληλοι για προφυλάξεις», όπως λέει ο μεγάλος Αλεξανδρινός ποιητής. </w:t>
      </w:r>
    </w:p>
    <w:p w14:paraId="2320C497"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Σε μας το λέτε; Εμάς αφορά;</w:t>
      </w:r>
    </w:p>
    <w:p w14:paraId="2320C498"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Όμως, το ενδιαφέρον</w:t>
      </w:r>
      <w:r>
        <w:rPr>
          <w:rFonts w:eastAsia="Times New Roman" w:cs="Times New Roman"/>
          <w:szCs w:val="24"/>
        </w:rPr>
        <w:t>,</w:t>
      </w:r>
      <w:r>
        <w:rPr>
          <w:rFonts w:eastAsia="Times New Roman" w:cs="Times New Roman"/>
          <w:szCs w:val="24"/>
        </w:rPr>
        <w:t xml:space="preserve"> πάνω απ’ όλα</w:t>
      </w:r>
      <w:r>
        <w:rPr>
          <w:rFonts w:eastAsia="Times New Roman" w:cs="Times New Roman"/>
          <w:szCs w:val="24"/>
        </w:rPr>
        <w:t>,</w:t>
      </w:r>
      <w:r>
        <w:rPr>
          <w:rFonts w:eastAsia="Times New Roman" w:cs="Times New Roman"/>
          <w:szCs w:val="24"/>
        </w:rPr>
        <w:t xml:space="preserve"> είναι ότι εσείς μιλάτε για τη φτώχεια</w:t>
      </w:r>
      <w:r>
        <w:rPr>
          <w:rFonts w:eastAsia="Times New Roman" w:cs="Times New Roman"/>
          <w:szCs w:val="24"/>
        </w:rPr>
        <w:t>,</w:t>
      </w:r>
      <w:r>
        <w:rPr>
          <w:rFonts w:eastAsia="Times New Roman" w:cs="Times New Roman"/>
          <w:szCs w:val="24"/>
        </w:rPr>
        <w:t xml:space="preserve"> με εντελώς διαφορετικό πνεύμα από ό,τι η ρύθμιση, που φέρνετε σήμερα, αντιμετωπίζει το ζήτημα. Και θα σας το εξηγήσω αμέσως και πολύ απλά, γιατί αυτά, που είπα προηγουμένως</w:t>
      </w:r>
      <w:r>
        <w:rPr>
          <w:rFonts w:eastAsia="Times New Roman" w:cs="Times New Roman"/>
          <w:szCs w:val="24"/>
        </w:rPr>
        <w:t xml:space="preserve"> ούτε τυχαία ήταν ούτε ήθελα να μεμφθώ και να σας κατηγορήσω αδίκως. </w:t>
      </w:r>
    </w:p>
    <w:p w14:paraId="2320C499"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Έρχεστε εδώ και μας μιλάτε λατρευτικά για τη φτώχεια. Την αγαπάτε τη φτώχεια</w:t>
      </w:r>
      <w:r>
        <w:rPr>
          <w:rFonts w:eastAsia="Times New Roman" w:cs="Times New Roman"/>
          <w:szCs w:val="24"/>
        </w:rPr>
        <w:t>,</w:t>
      </w:r>
      <w:r>
        <w:rPr>
          <w:rFonts w:eastAsia="Times New Roman" w:cs="Times New Roman"/>
          <w:szCs w:val="24"/>
        </w:rPr>
        <w:t xml:space="preserve"> πράγματι. Υπάρχει μια σχέση ιστορική, που σας συνδέει με μια μορφή φτώχειας, εκείνη που υπήρχε στην Ευρώπη κ</w:t>
      </w:r>
      <w:r>
        <w:rPr>
          <w:rFonts w:eastAsia="Times New Roman" w:cs="Times New Roman"/>
          <w:szCs w:val="24"/>
        </w:rPr>
        <w:t>αι στην Αγγλία τον</w:t>
      </w:r>
      <w:r>
        <w:rPr>
          <w:rFonts w:eastAsia="Times New Roman" w:cs="Times New Roman"/>
          <w:szCs w:val="24"/>
          <w:vertAlign w:val="superscript"/>
        </w:rPr>
        <w:t xml:space="preserve"> </w:t>
      </w:r>
      <w:r>
        <w:rPr>
          <w:rFonts w:eastAsia="Times New Roman" w:cs="Times New Roman"/>
          <w:szCs w:val="24"/>
        </w:rPr>
        <w:t>δέκατο ένατο</w:t>
      </w:r>
      <w:r>
        <w:rPr>
          <w:rFonts w:eastAsia="Times New Roman" w:cs="Times New Roman"/>
          <w:szCs w:val="24"/>
        </w:rPr>
        <w:t xml:space="preserve"> αιώνα, δηλαδή εκεί που η εξαθλίωση του προλεταριάτου γινόταν η δύναμη, που μέσα από τις </w:t>
      </w:r>
      <w:r>
        <w:rPr>
          <w:rFonts w:eastAsia="Times New Roman" w:cs="Times New Roman"/>
          <w:szCs w:val="24"/>
        </w:rPr>
        <w:t xml:space="preserve">επαναστατικές </w:t>
      </w:r>
      <w:r>
        <w:rPr>
          <w:rFonts w:eastAsia="Times New Roman" w:cs="Times New Roman"/>
          <w:szCs w:val="24"/>
        </w:rPr>
        <w:t xml:space="preserve">ιδεολογίες εκείνης της εποχής έδιναν στα κουμουνιστικά κόμματα το δικαίωμα να πιστεύουν ότι </w:t>
      </w:r>
      <w:r>
        <w:rPr>
          <w:rFonts w:eastAsia="Times New Roman" w:cs="Times New Roman"/>
          <w:szCs w:val="24"/>
        </w:rPr>
        <w:lastRenderedPageBreak/>
        <w:t>μπορούν να αλλάξουν τον κόσμο.</w:t>
      </w:r>
      <w:r>
        <w:rPr>
          <w:rFonts w:eastAsia="Times New Roman" w:cs="Times New Roman"/>
          <w:szCs w:val="24"/>
        </w:rPr>
        <w:t xml:space="preserve"> Άλλαξαν τα πράγματα. Δεν είναι ίδιο μετά από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w:t>
      </w:r>
      <w:r>
        <w:rPr>
          <w:rFonts w:eastAsia="Times New Roman" w:cs="Times New Roman"/>
          <w:szCs w:val="24"/>
        </w:rPr>
        <w:t>,</w:t>
      </w:r>
      <w:r>
        <w:rPr>
          <w:rFonts w:eastAsia="Times New Roman" w:cs="Times New Roman"/>
          <w:szCs w:val="24"/>
        </w:rPr>
        <w:t xml:space="preserve"> και αυτό, που λέμε σήμερα «φτώχεια» στα πλαίσια της Ευρωπαϊκής Ένωσης, είναι κίνδυνος. Δεν είναι αντικείμενο λατρείας, δεν είναι αντικείμενο αγάπης, δεν είναι αντικείμενο υποστήριξης</w:t>
      </w:r>
      <w:r>
        <w:rPr>
          <w:rFonts w:eastAsia="Times New Roman" w:cs="Times New Roman"/>
          <w:szCs w:val="24"/>
        </w:rPr>
        <w:t>,</w:t>
      </w:r>
      <w:r>
        <w:rPr>
          <w:rFonts w:eastAsia="Times New Roman" w:cs="Times New Roman"/>
          <w:szCs w:val="24"/>
        </w:rPr>
        <w:t xml:space="preserve"> αλλ</w:t>
      </w:r>
      <w:r>
        <w:rPr>
          <w:rFonts w:eastAsia="Times New Roman" w:cs="Times New Roman"/>
          <w:szCs w:val="24"/>
        </w:rPr>
        <w:t>ά είναι κίνδυνος για την κοινωνική συνοχή. Και αυτό, που σήμερα φέρνετε, κύριοι Υπουργοί, να νομοθετήσετε, εάν το είχατε μελετήσει ακόμα πιο καλά, γιατί φαίνεται σας δόθηκε έτοιμο, θα βλέπατε ότι είναι ρύθμιση, που έχει σχέση με τη διάταξη του άρθρου 30 το</w:t>
      </w:r>
      <w:r>
        <w:rPr>
          <w:rFonts w:eastAsia="Times New Roman" w:cs="Times New Roman"/>
          <w:szCs w:val="24"/>
        </w:rPr>
        <w:t xml:space="preserve">υ αναθεωρημένου Κοινωνικού Ευρωπαϊκού Χάρτη, τον οποίον εντελώς </w:t>
      </w:r>
      <w:proofErr w:type="spellStart"/>
      <w:r>
        <w:rPr>
          <w:rFonts w:eastAsia="Times New Roman" w:cs="Times New Roman"/>
          <w:szCs w:val="24"/>
        </w:rPr>
        <w:t>συμπτωματικά</w:t>
      </w:r>
      <w:proofErr w:type="spellEnd"/>
      <w:r>
        <w:rPr>
          <w:rFonts w:eastAsia="Times New Roman" w:cs="Times New Roman"/>
          <w:szCs w:val="24"/>
        </w:rPr>
        <w:t>,</w:t>
      </w:r>
      <w:r>
        <w:rPr>
          <w:rFonts w:eastAsia="Times New Roman" w:cs="Times New Roman"/>
          <w:szCs w:val="24"/>
        </w:rPr>
        <w:t xml:space="preserve"> εσείς οι ίδιοι με τον ν.4359 έχετε υιοθετήσει. </w:t>
      </w:r>
    </w:p>
    <w:p w14:paraId="2320C49A"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Και πράγματι, επειδή ο κύριος Υφυπουργός είπε ότι δεν μας ακούει να μιλάμε, θα ήθελα να ξέρω αν αυτά που λέω είναι σε θέση να τα κ</w:t>
      </w:r>
      <w:r>
        <w:rPr>
          <w:rFonts w:eastAsia="Times New Roman" w:cs="Times New Roman"/>
          <w:szCs w:val="24"/>
        </w:rPr>
        <w:t>αταλαβαίνει. Πιστεύω πως ναι, γιατί αυτή η διάταξη, λοιπόν, του άρθρου 30…</w:t>
      </w:r>
    </w:p>
    <w:p w14:paraId="2320C49B"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συνάδελφε…</w:t>
      </w:r>
    </w:p>
    <w:p w14:paraId="2320C49C"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Μη με διακόπτετε, κυρία Υπουργέ. </w:t>
      </w:r>
    </w:p>
    <w:p w14:paraId="2320C49D"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ΘΕΑΝΩ ΦΩΤΙΟ</w:t>
      </w:r>
      <w:r>
        <w:rPr>
          <w:rFonts w:eastAsia="Times New Roman" w:cs="Times New Roman"/>
          <w:b/>
          <w:szCs w:val="24"/>
        </w:rPr>
        <w:t>Υ (Αναπληρώτρια Υπουργός Εργασίας, Κοινωνικής Ασφάλισης και Κοινωνικής Αλληλεγγύης):</w:t>
      </w:r>
      <w:r>
        <w:rPr>
          <w:rFonts w:eastAsia="Times New Roman" w:cs="Times New Roman"/>
          <w:szCs w:val="24"/>
        </w:rPr>
        <w:t xml:space="preserve"> Είστε και προσβλητικός…</w:t>
      </w:r>
    </w:p>
    <w:p w14:paraId="2320C49E"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καθόλου. Είμαι </w:t>
      </w:r>
      <w:proofErr w:type="spellStart"/>
      <w:r>
        <w:rPr>
          <w:rFonts w:eastAsia="Times New Roman" w:cs="Times New Roman"/>
          <w:szCs w:val="24"/>
        </w:rPr>
        <w:t>επιχειρηματολογικός</w:t>
      </w:r>
      <w:proofErr w:type="spellEnd"/>
      <w:r>
        <w:rPr>
          <w:rFonts w:eastAsia="Times New Roman" w:cs="Times New Roman"/>
          <w:szCs w:val="24"/>
        </w:rPr>
        <w:t>. Απλώς</w:t>
      </w:r>
      <w:r>
        <w:rPr>
          <w:rFonts w:eastAsia="Times New Roman" w:cs="Times New Roman"/>
          <w:szCs w:val="24"/>
        </w:rPr>
        <w:t>,</w:t>
      </w:r>
      <w:r>
        <w:rPr>
          <w:rFonts w:eastAsia="Times New Roman" w:cs="Times New Roman"/>
          <w:szCs w:val="24"/>
        </w:rPr>
        <w:t xml:space="preserve"> δεν έχω λόγο λατρευτικό για κοινωνικές αδυναμίες. Αυτό κάνω και είμαι απόλυτ</w:t>
      </w:r>
      <w:r>
        <w:rPr>
          <w:rFonts w:eastAsia="Times New Roman" w:cs="Times New Roman"/>
          <w:szCs w:val="24"/>
        </w:rPr>
        <w:t>α ορθολογικός και σας το λέω με πολύ σεβασμό, γιατί αν διαβάζατε το άρθρο 30, θα βλέπατε ότι</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ο αναθεωρημένος Κοινωνικός Ευρωπαϊκός Χάρτης και η Ελλάδα σήμερα αναγνωρίζει ως ανθρώπινο δικαίωμα την προστασία του πολίτη κατά της φτώχειας και </w:t>
      </w:r>
      <w:r>
        <w:rPr>
          <w:rFonts w:eastAsia="Times New Roman" w:cs="Times New Roman"/>
          <w:szCs w:val="24"/>
        </w:rPr>
        <w:t xml:space="preserve">κατά του κοινωνικού αποκλεισμού. </w:t>
      </w:r>
    </w:p>
    <w:p w14:paraId="2320C49F" w14:textId="77777777" w:rsidR="00BC0B8E" w:rsidRDefault="00C038AA">
      <w:pPr>
        <w:spacing w:line="600" w:lineRule="auto"/>
        <w:ind w:firstLine="851"/>
        <w:jc w:val="both"/>
        <w:rPr>
          <w:rFonts w:eastAsia="Times New Roman" w:cs="Times New Roman"/>
        </w:rPr>
      </w:pPr>
      <w:r>
        <w:rPr>
          <w:rFonts w:eastAsia="Times New Roman" w:cs="Times New Roman"/>
        </w:rPr>
        <w:t xml:space="preserve">Αλλά εσείς κάνετε λάθος και θα σας το εξηγήσω. </w:t>
      </w:r>
    </w:p>
    <w:p w14:paraId="2320C4A0" w14:textId="77777777" w:rsidR="00BC0B8E" w:rsidRDefault="00C038AA">
      <w:pPr>
        <w:spacing w:line="600" w:lineRule="auto"/>
        <w:ind w:firstLine="851"/>
        <w:jc w:val="both"/>
        <w:rPr>
          <w:rFonts w:eastAsia="Times New Roman" w:cs="Times New Roman"/>
        </w:rPr>
      </w:pPr>
      <w:r>
        <w:rPr>
          <w:rFonts w:eastAsia="Times New Roman" w:cs="Times New Roman"/>
          <w:b/>
        </w:rPr>
        <w:lastRenderedPageBreak/>
        <w:t>ΑΝΑΣΤΑΣΙΟΣ ΠΕΤΡΟΠΟΥΛΟΣ (Υφυπουργός Εργασίας, Κοινωνικής Ασφάλισης και Κοινωνικής Αλληλεγγύης):</w:t>
      </w:r>
      <w:r>
        <w:rPr>
          <w:rFonts w:eastAsia="Times New Roman" w:cs="Times New Roman"/>
        </w:rPr>
        <w:t xml:space="preserve"> Να δώσουμε πιο πολλά; </w:t>
      </w:r>
    </w:p>
    <w:p w14:paraId="2320C4A1" w14:textId="77777777" w:rsidR="00BC0B8E" w:rsidRDefault="00C038AA">
      <w:pPr>
        <w:spacing w:line="600" w:lineRule="auto"/>
        <w:ind w:firstLine="851"/>
        <w:jc w:val="both"/>
        <w:rPr>
          <w:rFonts w:eastAsia="Times New Roman" w:cs="Times New Roman"/>
        </w:rPr>
      </w:pPr>
      <w:r>
        <w:rPr>
          <w:rFonts w:eastAsia="Times New Roman" w:cs="Times New Roman"/>
          <w:b/>
        </w:rPr>
        <w:t>ΚΩΝΣΤΑΝΤΙΝΟΣ ΤΖΑΒΑΡΑΣ:</w:t>
      </w:r>
      <w:r>
        <w:rPr>
          <w:rFonts w:eastAsia="Times New Roman" w:cs="Times New Roman"/>
        </w:rPr>
        <w:t xml:space="preserve"> Εάν, κύριε Υφυπουργέ, ήταν αυτές </w:t>
      </w:r>
      <w:r>
        <w:rPr>
          <w:rFonts w:eastAsia="Times New Roman" w:cs="Times New Roman"/>
        </w:rPr>
        <w:t>οι προθέσεις σας, θα τις είχατε καταστήσει πλέον συνειδητή υποχρέωση σε όλους εκείνους</w:t>
      </w:r>
      <w:r>
        <w:rPr>
          <w:rFonts w:eastAsia="Times New Roman" w:cs="Times New Roman"/>
        </w:rPr>
        <w:t>,</w:t>
      </w:r>
      <w:r>
        <w:rPr>
          <w:rFonts w:eastAsia="Times New Roman" w:cs="Times New Roman"/>
        </w:rPr>
        <w:t xml:space="preserve"> που υπηρετούν το όραμα της εξουσίας αυτής της </w:t>
      </w:r>
      <w:r>
        <w:rPr>
          <w:rFonts w:eastAsia="Times New Roman"/>
          <w:bCs/>
        </w:rPr>
        <w:t>Κυβέρνησης</w:t>
      </w:r>
      <w:r>
        <w:rPr>
          <w:rFonts w:eastAsia="Times New Roman" w:cs="Times New Roman"/>
        </w:rPr>
        <w:t xml:space="preserve">. </w:t>
      </w:r>
    </w:p>
    <w:p w14:paraId="2320C4A2" w14:textId="77777777" w:rsidR="00BC0B8E" w:rsidRDefault="00C038AA">
      <w:pPr>
        <w:spacing w:line="600" w:lineRule="auto"/>
        <w:ind w:firstLine="851"/>
        <w:jc w:val="both"/>
        <w:rPr>
          <w:rFonts w:eastAsia="Times New Roman" w:cs="Times New Roman"/>
        </w:rPr>
      </w:pPr>
      <w:r>
        <w:rPr>
          <w:rFonts w:eastAsia="Times New Roman" w:cs="Times New Roman"/>
        </w:rPr>
        <w:t>Σήμερα, πιστεύω ότι θα πρέπει να ντρέπεστε για ένα πράγμα, ότι στη Θεσσαλονίκη μια ομάδα αστέγων πήγαν να ζεσ</w:t>
      </w:r>
      <w:r>
        <w:rPr>
          <w:rFonts w:eastAsia="Times New Roman" w:cs="Times New Roman"/>
        </w:rPr>
        <w:t xml:space="preserve">ταθούν στα υπόγεια του </w:t>
      </w:r>
      <w:proofErr w:type="spellStart"/>
      <w:r>
        <w:rPr>
          <w:rFonts w:eastAsia="Times New Roman" w:cs="Times New Roman"/>
        </w:rPr>
        <w:t>Ιπποκρατείου</w:t>
      </w:r>
      <w:proofErr w:type="spellEnd"/>
      <w:r>
        <w:rPr>
          <w:rFonts w:eastAsia="Times New Roman" w:cs="Times New Roman"/>
        </w:rPr>
        <w:t xml:space="preserve"> Νοσοκομείου και εκεί αντί για ζεστασιά, αντί για θαλπωρή των διοικήσεων που έχετε διορίσει </w:t>
      </w:r>
      <w:r>
        <w:rPr>
          <w:rFonts w:eastAsia="Times New Roman"/>
        </w:rPr>
        <w:t>–</w:t>
      </w:r>
      <w:r>
        <w:rPr>
          <w:rFonts w:eastAsia="Times New Roman" w:cs="Times New Roman"/>
        </w:rPr>
        <w:t>και φυσικά έχετε διορίσει τα πρόσωπα αυτά με κομματικά κριτήρια</w:t>
      </w:r>
      <w:r>
        <w:rPr>
          <w:rFonts w:eastAsia="Times New Roman"/>
        </w:rPr>
        <w:t>–</w:t>
      </w:r>
      <w:r>
        <w:rPr>
          <w:rFonts w:eastAsia="Times New Roman" w:cs="Times New Roman"/>
        </w:rPr>
        <w:t xml:space="preserve"> ευρήκαν την αστυνομία να τους οδηγεί στον Εισαγγελέα.  </w:t>
      </w:r>
    </w:p>
    <w:p w14:paraId="2320C4A3" w14:textId="77777777" w:rsidR="00BC0B8E" w:rsidRDefault="00C038AA">
      <w:pPr>
        <w:spacing w:line="600" w:lineRule="auto"/>
        <w:ind w:firstLine="851"/>
        <w:jc w:val="both"/>
        <w:rPr>
          <w:rFonts w:eastAsia="Times New Roman"/>
          <w:bCs/>
        </w:rPr>
      </w:pPr>
      <w:r>
        <w:rPr>
          <w:rFonts w:eastAsia="Times New Roman" w:cs="Times New Roman"/>
        </w:rPr>
        <w:lastRenderedPageBreak/>
        <w:t xml:space="preserve">Αυτή, λοιπόν, η </w:t>
      </w:r>
      <w:r>
        <w:rPr>
          <w:rFonts w:eastAsia="Times New Roman"/>
          <w:bCs/>
          <w:shd w:val="clear" w:color="auto" w:fill="FFFFFF"/>
        </w:rPr>
        <w:t>διάταξη</w:t>
      </w:r>
      <w:r>
        <w:rPr>
          <w:rFonts w:eastAsia="Times New Roman" w:cs="Times New Roman"/>
        </w:rPr>
        <w:t xml:space="preserve"> δεν καταρρακώνει απλώς την υποχρέωση που </w:t>
      </w:r>
      <w:r>
        <w:rPr>
          <w:rFonts w:eastAsia="Times New Roman"/>
          <w:bCs/>
        </w:rPr>
        <w:t>έ</w:t>
      </w:r>
      <w:r>
        <w:rPr>
          <w:rFonts w:eastAsia="Times New Roman" w:cs="Times New Roman"/>
        </w:rPr>
        <w:t xml:space="preserve">χετε απέναντι στο </w:t>
      </w:r>
      <w:r>
        <w:rPr>
          <w:rFonts w:eastAsia="Times New Roman"/>
        </w:rPr>
        <w:t>άρθρο</w:t>
      </w:r>
      <w:r>
        <w:rPr>
          <w:rFonts w:eastAsia="Times New Roman" w:cs="Times New Roman"/>
        </w:rPr>
        <w:t xml:space="preserve"> 30 του Αναθεωρημένου Ευρωπαϊκού Κοινωνικού Χάρτη, γιατί θα πρέπει τουλάχιστον να γνωρίζετε, </w:t>
      </w:r>
      <w:r>
        <w:rPr>
          <w:rFonts w:eastAsia="Times New Roman" w:cs="Times New Roman"/>
          <w:bCs/>
          <w:shd w:val="clear" w:color="auto" w:fill="FFFFFF"/>
        </w:rPr>
        <w:t xml:space="preserve">επίσης, </w:t>
      </w:r>
      <w:r>
        <w:rPr>
          <w:rFonts w:eastAsia="Times New Roman" w:cs="Times New Roman"/>
        </w:rPr>
        <w:t xml:space="preserve">ότι αυτός ο </w:t>
      </w:r>
      <w:r>
        <w:rPr>
          <w:rFonts w:eastAsia="Times New Roman"/>
          <w:bCs/>
        </w:rPr>
        <w:t xml:space="preserve">συγκεκριμένος Κοινωνικός Χάρτης λέει ότι έχει </w:t>
      </w:r>
      <w:r>
        <w:rPr>
          <w:rFonts w:eastAsia="Times New Roman"/>
          <w:bCs/>
          <w:shd w:val="clear" w:color="auto" w:fill="FFFFFF"/>
        </w:rPr>
        <w:t>δικαίωμα</w:t>
      </w:r>
      <w:r>
        <w:rPr>
          <w:rFonts w:eastAsia="Times New Roman"/>
          <w:bCs/>
        </w:rPr>
        <w:t xml:space="preserve"> ο φτωχός, ο άστεγος, ο ανάπηρος, αυτός που ζει σε συνθήκες ακραίας φτώχειας από την </w:t>
      </w:r>
      <w:r>
        <w:rPr>
          <w:rFonts w:eastAsia="Times New Roman"/>
          <w:bCs/>
        </w:rPr>
        <w:t xml:space="preserve">πολιτεία </w:t>
      </w:r>
      <w:r>
        <w:rPr>
          <w:rFonts w:eastAsia="Times New Roman"/>
          <w:bCs/>
        </w:rPr>
        <w:t xml:space="preserve">να του εξασφαλίζει πρόσβαση –προσέξτε– πρώτον, στην απασχόληση, δεύτερον, στη μόρφωση, τρίτον, στον πολιτισμό, τέταρτον, στη στέγαση, πέμπτο, στην κοινωνική ζωή. </w:t>
      </w:r>
    </w:p>
    <w:p w14:paraId="2320C4A4" w14:textId="77777777" w:rsidR="00BC0B8E" w:rsidRDefault="00C038AA">
      <w:pPr>
        <w:spacing w:line="600" w:lineRule="auto"/>
        <w:ind w:firstLine="851"/>
        <w:jc w:val="both"/>
        <w:rPr>
          <w:rFonts w:eastAsia="Times New Roman"/>
          <w:bCs/>
        </w:rPr>
      </w:pPr>
      <w:r>
        <w:rPr>
          <w:rFonts w:eastAsia="Times New Roman"/>
          <w:bCs/>
        </w:rPr>
        <w:t xml:space="preserve">Ποιο από όλα αυτά, που αποτελούν μερικές αναφορές και πτυχές αυτού του δικαιώματος, που έχει ο φτωχός πολίτης, υπερασπίζεται αυτή η νομοθετική ρύθμιση που φέρνετε σήμερα; Μόνο ένα. Ξέρετε ποιο είναι αυτό; Αυτό που φέρατε με την τροπολογία της </w:t>
      </w:r>
      <w:proofErr w:type="spellStart"/>
      <w:r>
        <w:rPr>
          <w:rFonts w:eastAsia="Times New Roman"/>
          <w:bCs/>
        </w:rPr>
        <w:t>υστάτης</w:t>
      </w:r>
      <w:proofErr w:type="spellEnd"/>
      <w:r>
        <w:rPr>
          <w:rFonts w:eastAsia="Times New Roman"/>
          <w:bCs/>
        </w:rPr>
        <w:t xml:space="preserve"> στιγ</w:t>
      </w:r>
      <w:r>
        <w:rPr>
          <w:rFonts w:eastAsia="Times New Roman"/>
          <w:bCs/>
        </w:rPr>
        <w:t xml:space="preserve">μής: </w:t>
      </w:r>
      <w:r>
        <w:rPr>
          <w:rFonts w:eastAsia="Times New Roman"/>
          <w:bCs/>
        </w:rPr>
        <w:t>Τ</w:t>
      </w:r>
      <w:r>
        <w:rPr>
          <w:rFonts w:eastAsia="Times New Roman"/>
          <w:bCs/>
        </w:rPr>
        <w:t xml:space="preserve">ο φιλοδώρημα της ευσπλαχνίας, της ελεημοσύνης στους συνταξιούχους. </w:t>
      </w:r>
    </w:p>
    <w:p w14:paraId="2320C4A5" w14:textId="77777777" w:rsidR="00BC0B8E" w:rsidRDefault="00C038AA">
      <w:pPr>
        <w:spacing w:line="600" w:lineRule="auto"/>
        <w:ind w:firstLine="851"/>
        <w:jc w:val="both"/>
        <w:rPr>
          <w:rFonts w:eastAsia="Times New Roman"/>
          <w:bCs/>
        </w:rPr>
      </w:pPr>
      <w:r>
        <w:rPr>
          <w:rFonts w:eastAsia="Times New Roman"/>
          <w:bCs/>
        </w:rPr>
        <w:lastRenderedPageBreak/>
        <w:t xml:space="preserve">Εδώ, </w:t>
      </w:r>
      <w:r>
        <w:rPr>
          <w:rFonts w:eastAsia="Times New Roman"/>
          <w:bCs/>
          <w:shd w:val="clear" w:color="auto" w:fill="FFFFFF"/>
        </w:rPr>
        <w:t>όμως,</w:t>
      </w:r>
      <w:r>
        <w:rPr>
          <w:rFonts w:eastAsia="Times New Roman"/>
          <w:bCs/>
        </w:rPr>
        <w:t xml:space="preserve"> θα σας ερωτήσω τα εξής: Πρώτον, φτωχοί σε αυτή τη χώρα είναι οι συνταξιούχοι; Αυτοί ζουν κάτω από τα όρια της φτώχειας ή σε συνθήκες ακραίας φτώχειας; Αυτοί οι άστεγοι</w:t>
      </w:r>
      <w:r>
        <w:rPr>
          <w:rFonts w:eastAsia="Times New Roman"/>
          <w:bCs/>
        </w:rPr>
        <w:t>,</w:t>
      </w:r>
      <w:r>
        <w:rPr>
          <w:rFonts w:eastAsia="Times New Roman"/>
          <w:bCs/>
        </w:rPr>
        <w:t xml:space="preserve"> πο</w:t>
      </w:r>
      <w:r>
        <w:rPr>
          <w:rFonts w:eastAsia="Times New Roman"/>
          <w:bCs/>
        </w:rPr>
        <w:t xml:space="preserve">υ τους στείλαμε στον </w:t>
      </w:r>
      <w:r>
        <w:rPr>
          <w:rFonts w:eastAsia="Times New Roman"/>
          <w:bCs/>
        </w:rPr>
        <w:t xml:space="preserve">εισαγγελέα, </w:t>
      </w:r>
      <w:r>
        <w:rPr>
          <w:rFonts w:eastAsia="Times New Roman"/>
          <w:bCs/>
        </w:rPr>
        <w:t xml:space="preserve">δεν έχουν το ίδιο </w:t>
      </w:r>
      <w:r>
        <w:rPr>
          <w:rFonts w:eastAsia="Times New Roman"/>
          <w:bCs/>
          <w:shd w:val="clear" w:color="auto" w:fill="FFFFFF"/>
        </w:rPr>
        <w:t>δικαίωμα</w:t>
      </w:r>
      <w:r>
        <w:rPr>
          <w:rFonts w:eastAsia="Times New Roman"/>
          <w:bCs/>
        </w:rPr>
        <w:t xml:space="preserve"> με αυτούς που παίρνουν σήμερα το φιλοδώρημα</w:t>
      </w:r>
      <w:r>
        <w:rPr>
          <w:rFonts w:eastAsia="Times New Roman"/>
          <w:bCs/>
        </w:rPr>
        <w:t>; Κ</w:t>
      </w:r>
      <w:r>
        <w:rPr>
          <w:rFonts w:eastAsia="Times New Roman"/>
          <w:bCs/>
        </w:rPr>
        <w:t xml:space="preserve">αι το κάνετε μόνο και μόνο για να προσελκύσετε την εμπιστοσύνη </w:t>
      </w:r>
      <w:r>
        <w:rPr>
          <w:rFonts w:eastAsia="Times New Roman"/>
          <w:bCs/>
        </w:rPr>
        <w:t xml:space="preserve">τους </w:t>
      </w:r>
      <w:r>
        <w:rPr>
          <w:rFonts w:eastAsia="Times New Roman"/>
          <w:bCs/>
        </w:rPr>
        <w:t>ή ουσιαστικά να τους εκμαυλίσετε, αν όλα δεν πάνε καλά και οδηγηθούμε στις εκλογές</w:t>
      </w:r>
      <w:r>
        <w:rPr>
          <w:rFonts w:eastAsia="Times New Roman"/>
          <w:bCs/>
        </w:rPr>
        <w:t>;</w:t>
      </w:r>
    </w:p>
    <w:p w14:paraId="2320C4A6" w14:textId="77777777" w:rsidR="00BC0B8E" w:rsidRDefault="00C038AA">
      <w:pPr>
        <w:spacing w:line="600" w:lineRule="auto"/>
        <w:ind w:firstLine="851"/>
        <w:jc w:val="both"/>
        <w:rPr>
          <w:rFonts w:eastAsia="Times New Roman"/>
          <w:bCs/>
        </w:rPr>
      </w:pPr>
      <w:r>
        <w:rPr>
          <w:rFonts w:eastAsia="Times New Roman"/>
          <w:bCs/>
          <w:shd w:val="clear" w:color="auto" w:fill="FFFFFF"/>
        </w:rPr>
        <w:t xml:space="preserve">Επίσης, </w:t>
      </w:r>
      <w:r>
        <w:rPr>
          <w:rFonts w:eastAsia="Times New Roman"/>
          <w:bCs/>
        </w:rPr>
        <w:t xml:space="preserve">το δεύτερο που ήθελα να σας ρωτήσω και το οποίο για μένα είναι πολύ σημαντικό: Ποια είναι τα μέτρα τα οποία έχετε </w:t>
      </w:r>
      <w:r>
        <w:rPr>
          <w:rFonts w:eastAsia="Times New Roman"/>
          <w:bCs/>
        </w:rPr>
        <w:t xml:space="preserve">πάρει, </w:t>
      </w:r>
      <w:r>
        <w:rPr>
          <w:rFonts w:eastAsia="Times New Roman"/>
          <w:bCs/>
        </w:rPr>
        <w:t xml:space="preserve">για να μπορέσει να δοθεί στις 21 ή στις 22 Δεκεμβρίου αυτό το συγκεκριμένο δώρο; </w:t>
      </w:r>
    </w:p>
    <w:p w14:paraId="2320C4A7" w14:textId="77777777" w:rsidR="00BC0B8E" w:rsidRDefault="00C038AA">
      <w:pPr>
        <w:spacing w:line="600" w:lineRule="auto"/>
        <w:ind w:firstLine="851"/>
        <w:jc w:val="both"/>
        <w:rPr>
          <w:rFonts w:eastAsia="Times New Roman"/>
          <w:bCs/>
          <w:shd w:val="clear" w:color="auto" w:fill="FFFFFF"/>
        </w:rPr>
      </w:pPr>
      <w:r>
        <w:rPr>
          <w:rFonts w:eastAsia="Times New Roman"/>
          <w:bCs/>
        </w:rPr>
        <w:t xml:space="preserve">Γνωρίζετε πολύ καλά –γιατί αυτή η </w:t>
      </w:r>
      <w:proofErr w:type="spellStart"/>
      <w:r>
        <w:rPr>
          <w:rFonts w:eastAsia="Times New Roman"/>
          <w:bCs/>
        </w:rPr>
        <w:t>Κατρουγκά</w:t>
      </w:r>
      <w:r>
        <w:rPr>
          <w:rFonts w:eastAsia="Times New Roman"/>
          <w:bCs/>
        </w:rPr>
        <w:t>λιος</w:t>
      </w:r>
      <w:proofErr w:type="spellEnd"/>
      <w:r>
        <w:rPr>
          <w:rFonts w:eastAsia="Times New Roman"/>
          <w:bCs/>
        </w:rPr>
        <w:t xml:space="preserve"> νομοθεσία είναι τόσο συμπαγής και τόσο συνεκτική, ώστε σήμερα να χρειαστεί με τα πε</w:t>
      </w:r>
      <w:r>
        <w:rPr>
          <w:rFonts w:eastAsia="Times New Roman"/>
          <w:bCs/>
        </w:rPr>
        <w:lastRenderedPageBreak/>
        <w:t xml:space="preserve">ρισσότερα άρθρα αυτού του νομοσχεδίου να τη διορθώσετε και να τη φέρετε σε κάποια όρια, ώστε να είναι εφαρμόσιμη– ότι υπάρχει η </w:t>
      </w:r>
      <w:r>
        <w:rPr>
          <w:rFonts w:eastAsia="Times New Roman"/>
          <w:bCs/>
          <w:shd w:val="clear" w:color="auto" w:fill="FFFFFF"/>
        </w:rPr>
        <w:t>διάταξη</w:t>
      </w:r>
      <w:r>
        <w:rPr>
          <w:rFonts w:eastAsia="Times New Roman"/>
          <w:bCs/>
        </w:rPr>
        <w:t xml:space="preserve"> του άρθρου 51, η οποία λέει ότι </w:t>
      </w:r>
      <w:r>
        <w:rPr>
          <w:rFonts w:eastAsia="Times New Roman"/>
          <w:bCs/>
        </w:rPr>
        <w:t xml:space="preserve">τίθεται σε </w:t>
      </w:r>
      <w:r>
        <w:rPr>
          <w:rFonts w:eastAsia="Times New Roman"/>
          <w:bCs/>
          <w:shd w:val="clear" w:color="auto" w:fill="FFFFFF"/>
        </w:rPr>
        <w:t>λειτουργία ο ΕΦΚΑ την 1-1-2017 και με το άρθρο 100 των μεταβατικών διατάξεων του ιδίου νόμου λέτε ότι μέχρι τότε υπάρχει μια προσωρινή διοίκηση και ένας προσωρινός διοικητής, που είναι ο διοικητής του ΙΚΑ και αυτός έχει συγκεκριμένες αρμοδιότητε</w:t>
      </w:r>
      <w:r>
        <w:rPr>
          <w:rFonts w:eastAsia="Times New Roman"/>
          <w:bCs/>
          <w:shd w:val="clear" w:color="auto" w:fill="FFFFFF"/>
        </w:rPr>
        <w:t xml:space="preserve">ς. Μεταξύ αυτών των συγκεκριμένων αρμοδιοτήτων, οι οποίες δεν κάνουν τίποτα άλλο από το να προετοιμάζουν τη λειτουργία αυτού του συστήματος από 1-1-2017, δεν περιλαμβάνεται ούτε η έγκριση ούτε η πληρωμή αυτού του είδους των επιδομάτων. </w:t>
      </w:r>
    </w:p>
    <w:p w14:paraId="2320C4A8" w14:textId="77777777" w:rsidR="00BC0B8E" w:rsidRDefault="00C038AA">
      <w:pPr>
        <w:spacing w:line="600" w:lineRule="auto"/>
        <w:ind w:firstLine="851"/>
        <w:jc w:val="both"/>
        <w:rPr>
          <w:rFonts w:eastAsia="Times New Roman"/>
          <w:bCs/>
          <w:shd w:val="clear" w:color="auto" w:fill="FFFFFF"/>
        </w:rPr>
      </w:pPr>
      <w:r>
        <w:rPr>
          <w:rFonts w:eastAsia="Times New Roman"/>
          <w:bCs/>
          <w:shd w:val="clear" w:color="auto" w:fill="FFFFFF"/>
        </w:rPr>
        <w:t>Για πείτε μου, λοιπ</w:t>
      </w:r>
      <w:r>
        <w:rPr>
          <w:rFonts w:eastAsia="Times New Roman"/>
          <w:bCs/>
          <w:shd w:val="clear" w:color="auto" w:fill="FFFFFF"/>
        </w:rPr>
        <w:t xml:space="preserve">όν, επειδή τυχαίνει να γνωριζόμαστε και γνωρίζω ότι έχετε και επαγγελματική δικηγορική ιδιότητα: Ποιος </w:t>
      </w:r>
      <w:r>
        <w:rPr>
          <w:rFonts w:eastAsia="Times New Roman"/>
          <w:bCs/>
          <w:shd w:val="clear" w:color="auto" w:fill="FFFFFF"/>
        </w:rPr>
        <w:t>ε</w:t>
      </w:r>
      <w:r>
        <w:rPr>
          <w:rFonts w:eastAsia="Times New Roman"/>
          <w:bCs/>
          <w:shd w:val="clear" w:color="auto" w:fill="FFFFFF"/>
        </w:rPr>
        <w:t xml:space="preserve">πίτροπος του Ελεγκτικού Συνεδρίου θα εγκρίνει την πληρωμή αυτού του ποσού στις 21 και 22 Δεκεμβρίου; </w:t>
      </w:r>
    </w:p>
    <w:p w14:paraId="2320C4A9" w14:textId="77777777" w:rsidR="00BC0B8E" w:rsidRDefault="00C038AA">
      <w:pPr>
        <w:spacing w:line="600" w:lineRule="auto"/>
        <w:ind w:firstLine="851"/>
        <w:jc w:val="both"/>
        <w:rPr>
          <w:rFonts w:eastAsia="Times New Roman" w:cs="Times New Roman"/>
        </w:rPr>
      </w:pPr>
      <w:r>
        <w:rPr>
          <w:rFonts w:eastAsia="Times New Roman" w:cs="Times New Roman"/>
          <w:b/>
        </w:rPr>
        <w:lastRenderedPageBreak/>
        <w:t>ΑΝΑΣΤΑΣΙΟΣ ΠΕΤΡΟΠΟΥΛΟΣ (Υφυπουργός Εργασίας, Κοινω</w:t>
      </w:r>
      <w:r>
        <w:rPr>
          <w:rFonts w:eastAsia="Times New Roman" w:cs="Times New Roman"/>
          <w:b/>
        </w:rPr>
        <w:t xml:space="preserve">νικής Ασφάλισης και Κοινωνικής Αλληλεγγύης): </w:t>
      </w:r>
      <w:r>
        <w:rPr>
          <w:rFonts w:eastAsia="Times New Roman" w:cs="Times New Roman"/>
        </w:rPr>
        <w:t>Δεν θέλετε να τα δώσουμε;</w:t>
      </w:r>
    </w:p>
    <w:p w14:paraId="2320C4AA" w14:textId="77777777" w:rsidR="00BC0B8E" w:rsidRDefault="00C038AA">
      <w:pPr>
        <w:spacing w:line="600" w:lineRule="auto"/>
        <w:ind w:firstLine="851"/>
        <w:jc w:val="both"/>
        <w:rPr>
          <w:rFonts w:eastAsia="Times New Roman"/>
          <w:bCs/>
          <w:shd w:val="clear" w:color="auto" w:fill="FFFFFF"/>
        </w:rPr>
      </w:pPr>
      <w:r>
        <w:rPr>
          <w:rFonts w:eastAsia="Times New Roman" w:cs="Times New Roman"/>
          <w:b/>
        </w:rPr>
        <w:t xml:space="preserve">ΘΕΑΝΩ ΦΩΤΙΟΥ (Αναπληρώτρια Υπουργός Εργασίας, Κοινωνικής Ασφάλισης και Κοινωνικής Αλληλεγγύης): </w:t>
      </w:r>
      <w:r>
        <w:rPr>
          <w:rFonts w:eastAsia="Times New Roman" w:cs="Times New Roman"/>
        </w:rPr>
        <w:t xml:space="preserve">Δηλαδή, λέτε ότι δεν θα τα δώσουμε; </w:t>
      </w:r>
    </w:p>
    <w:p w14:paraId="2320C4AB" w14:textId="77777777" w:rsidR="00BC0B8E" w:rsidRDefault="00C038AA">
      <w:pPr>
        <w:spacing w:line="600" w:lineRule="auto"/>
        <w:ind w:firstLine="851"/>
        <w:jc w:val="both"/>
        <w:rPr>
          <w:rFonts w:eastAsia="Times New Roman"/>
          <w:bCs/>
          <w:shd w:val="clear" w:color="auto" w:fill="FFFFFF"/>
        </w:rPr>
      </w:pPr>
      <w:r>
        <w:rPr>
          <w:rFonts w:eastAsia="Times New Roman" w:cs="Times New Roman"/>
          <w:b/>
        </w:rPr>
        <w:t>ΚΩΝΣΤΑΝΤΙΝΟΣ ΤΖΑΒΑΡΑΣ:</w:t>
      </w:r>
      <w:r>
        <w:rPr>
          <w:rFonts w:eastAsia="Times New Roman" w:cs="Times New Roman"/>
        </w:rPr>
        <w:t xml:space="preserve"> </w:t>
      </w:r>
      <w:r>
        <w:rPr>
          <w:rFonts w:eastAsia="Times New Roman"/>
          <w:bCs/>
          <w:shd w:val="clear" w:color="auto" w:fill="FFFFFF"/>
        </w:rPr>
        <w:t xml:space="preserve">Έχετε πάρει τέτοιες αποφάσεις, λοιπόν, σχετικά με αυτό που είπα προηγουμένως για την αγάπη σας για την εξουσία, που σας έχουν φέρει σε τέτοια κατάσταση, ώστε να είστε εντελώς ακατάλληλοι για προφυλάξεις. </w:t>
      </w:r>
    </w:p>
    <w:p w14:paraId="2320C4AC" w14:textId="77777777" w:rsidR="00BC0B8E" w:rsidRDefault="00C038AA">
      <w:pPr>
        <w:spacing w:line="600" w:lineRule="auto"/>
        <w:ind w:firstLine="851"/>
        <w:jc w:val="both"/>
        <w:rPr>
          <w:rFonts w:eastAsia="Times New Roman" w:cs="Times New Roman"/>
        </w:rPr>
      </w:pPr>
      <w:r>
        <w:rPr>
          <w:rFonts w:eastAsia="Times New Roman"/>
          <w:bCs/>
          <w:shd w:val="clear" w:color="auto" w:fill="FFFFFF"/>
        </w:rPr>
        <w:t>Γι’ αυτό σας λέω, λοιπόν, ότι υπάρχει και κάποια στ</w:t>
      </w:r>
      <w:r>
        <w:rPr>
          <w:rFonts w:eastAsia="Times New Roman"/>
          <w:bCs/>
          <w:shd w:val="clear" w:color="auto" w:fill="FFFFFF"/>
        </w:rPr>
        <w:t>οιχειώδης υποχρέωση</w:t>
      </w:r>
      <w:r>
        <w:rPr>
          <w:rFonts w:eastAsia="Times New Roman"/>
          <w:bCs/>
          <w:shd w:val="clear" w:color="auto" w:fill="FFFFFF"/>
        </w:rPr>
        <w:t>,</w:t>
      </w:r>
      <w:r>
        <w:rPr>
          <w:rFonts w:eastAsia="Times New Roman"/>
          <w:bCs/>
          <w:shd w:val="clear" w:color="auto" w:fill="FFFFFF"/>
        </w:rPr>
        <w:t xml:space="preserve"> που έχουν οι Υπουργοί, να σέβονται την Αίθουσα αυτή και κυρίως να ακούν</w:t>
      </w:r>
      <w:r>
        <w:rPr>
          <w:rFonts w:eastAsia="Times New Roman"/>
          <w:bCs/>
          <w:shd w:val="clear" w:color="auto" w:fill="FFFFFF"/>
        </w:rPr>
        <w:t>,</w:t>
      </w:r>
      <w:r>
        <w:rPr>
          <w:rFonts w:eastAsia="Times New Roman"/>
          <w:bCs/>
          <w:shd w:val="clear" w:color="auto" w:fill="FFFFFF"/>
        </w:rPr>
        <w:t xml:space="preserve"> χωρίς να διακόπτουν. </w:t>
      </w:r>
    </w:p>
    <w:p w14:paraId="2320C4A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Γιατί εδώ είστε φιλοξενούμενη Κυβέρνηση. Εδώ ο χώρος –το λέω για πολλοστή φορά- είναι Βουλευτήριο, είναι Κοινοβούλιο και είναι αφιερωμένος σ</w:t>
      </w:r>
      <w:r>
        <w:rPr>
          <w:rFonts w:eastAsia="Times New Roman" w:cs="Times New Roman"/>
          <w:szCs w:val="24"/>
        </w:rPr>
        <w:t xml:space="preserve">την άσκηση της λαϊκής κυριαρχίας. Αυτήν την άσκηση της λαϊκής κυριαρχίας εμείς τη διασφαλίζουμε, οι αντιπρόσωποι του ελληνικού λαού, τους οποίους, όπως προηγουμένως είπατε εσείς, δεν αντιλαμβάνεστε. </w:t>
      </w:r>
    </w:p>
    <w:p w14:paraId="2320C4A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Ακούστε και κάτι άλλο τώρα, που είναι εξίσου σοβαρό: Σε </w:t>
      </w:r>
      <w:r>
        <w:rPr>
          <w:rFonts w:eastAsia="Times New Roman" w:cs="Times New Roman"/>
          <w:szCs w:val="24"/>
        </w:rPr>
        <w:t>ποια πολιτισμένη χώρα και κυρίως σε ποια χώρα, όπου κυβερνά</w:t>
      </w:r>
      <w:r>
        <w:rPr>
          <w:rFonts w:eastAsia="Times New Roman" w:cs="Times New Roman"/>
          <w:szCs w:val="24"/>
        </w:rPr>
        <w:t>ει</w:t>
      </w:r>
      <w:r>
        <w:rPr>
          <w:rFonts w:eastAsia="Times New Roman" w:cs="Times New Roman"/>
          <w:szCs w:val="24"/>
        </w:rPr>
        <w:t xml:space="preserve"> τον τόπο μια Αριστερά</w:t>
      </w:r>
      <w:r>
        <w:rPr>
          <w:rFonts w:eastAsia="Times New Roman" w:cs="Times New Roman"/>
          <w:szCs w:val="24"/>
        </w:rPr>
        <w:t>,</w:t>
      </w:r>
      <w:r>
        <w:rPr>
          <w:rFonts w:eastAsia="Times New Roman" w:cs="Times New Roman"/>
          <w:szCs w:val="24"/>
        </w:rPr>
        <w:t xml:space="preserve"> που θέλει να είναι εντελώς ξένη με ό,τι προηγήθηκε με τα κόμματα του παρελθόντος δηλαδή, θα είχαμε το φαινόμενο, που εχθές ήδη πληροφορηθήκαμε: Η ΔΕΗ, δηλαδή, η Δημόσια Επ</w:t>
      </w:r>
      <w:r>
        <w:rPr>
          <w:rFonts w:eastAsia="Times New Roman" w:cs="Times New Roman"/>
          <w:szCs w:val="24"/>
        </w:rPr>
        <w:t>ιχείρηση Ηλεκτρισμού, η οποία διαχειρίζεται κρατικά χρήματα, δηλαδή χρήματα των φορολογουμένων πολιτών, για τους οποίους πολύ κόπτεστε εσείς, δεν δηλώνει παράσταση πολιτικής αγωγής εναντίον κατηγορουμένων, οι οποίοι κατηγορούνται για το ότι παρανόμως εισέπ</w:t>
      </w:r>
      <w:r>
        <w:rPr>
          <w:rFonts w:eastAsia="Times New Roman" w:cs="Times New Roman"/>
          <w:szCs w:val="24"/>
        </w:rPr>
        <w:t>ραξαν χρήματα από αυτά</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lastRenderedPageBreak/>
        <w:t>αποτελούν περιουσία του ελληνικού λαού. Και αν αυτό δεν λέγεται απιστία υπηρεσιακή</w:t>
      </w:r>
      <w:r>
        <w:rPr>
          <w:rFonts w:eastAsia="Times New Roman" w:cs="Times New Roman"/>
          <w:szCs w:val="24"/>
        </w:rPr>
        <w:t>,</w:t>
      </w:r>
      <w:r>
        <w:rPr>
          <w:rFonts w:eastAsia="Times New Roman" w:cs="Times New Roman"/>
          <w:szCs w:val="24"/>
        </w:rPr>
        <w:t xml:space="preserve"> τελεσθείσα διά παραλείψεως, θα ήθελα να ξέρω</w:t>
      </w:r>
      <w:r>
        <w:rPr>
          <w:rFonts w:eastAsia="Times New Roman" w:cs="Times New Roman"/>
          <w:szCs w:val="24"/>
        </w:rPr>
        <w:t>,</w:t>
      </w:r>
      <w:r>
        <w:rPr>
          <w:rFonts w:eastAsia="Times New Roman" w:cs="Times New Roman"/>
          <w:szCs w:val="24"/>
        </w:rPr>
        <w:t xml:space="preserve"> κατά τη δική σας αντίληψη, κύριε Υφυπουργέ, πώς λέγεται. </w:t>
      </w:r>
    </w:p>
    <w:p w14:paraId="2320C4A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η μου πείτε, λοιπόν, ότι αυτό δεν </w:t>
      </w:r>
      <w:r>
        <w:rPr>
          <w:rFonts w:eastAsia="Times New Roman" w:cs="Times New Roman"/>
          <w:szCs w:val="24"/>
        </w:rPr>
        <w:t>έχει κα</w:t>
      </w:r>
      <w:r>
        <w:rPr>
          <w:rFonts w:eastAsia="Times New Roman" w:cs="Times New Roman"/>
          <w:szCs w:val="24"/>
        </w:rPr>
        <w:t>μ</w:t>
      </w:r>
      <w:r>
        <w:rPr>
          <w:rFonts w:eastAsia="Times New Roman" w:cs="Times New Roman"/>
          <w:szCs w:val="24"/>
        </w:rPr>
        <w:t>μία αξία. Διότι</w:t>
      </w:r>
      <w:r>
        <w:rPr>
          <w:rFonts w:eastAsia="Times New Roman" w:cs="Times New Roman"/>
          <w:szCs w:val="24"/>
        </w:rPr>
        <w:t>,</w:t>
      </w:r>
      <w:r>
        <w:rPr>
          <w:rFonts w:eastAsia="Times New Roman" w:cs="Times New Roman"/>
          <w:szCs w:val="24"/>
        </w:rPr>
        <w:t xml:space="preserve"> ακριβώς από την απουσία της ΔΕΗ ως πολιτικής αγωγής</w:t>
      </w:r>
      <w:r>
        <w:rPr>
          <w:rFonts w:eastAsia="Times New Roman" w:cs="Times New Roman"/>
          <w:szCs w:val="24"/>
        </w:rPr>
        <w:t>,</w:t>
      </w:r>
      <w:r>
        <w:rPr>
          <w:rFonts w:eastAsia="Times New Roman" w:cs="Times New Roman"/>
          <w:szCs w:val="24"/>
        </w:rPr>
        <w:t xml:space="preserve"> θα κριθεί εάν το δικαστήριο έχει όλα εκείνα τα απαραίτητα έγγραφα και τα στοιχεία</w:t>
      </w:r>
      <w:r>
        <w:rPr>
          <w:rFonts w:eastAsia="Times New Roman" w:cs="Times New Roman"/>
          <w:szCs w:val="24"/>
        </w:rPr>
        <w:t>,</w:t>
      </w:r>
      <w:r>
        <w:rPr>
          <w:rFonts w:eastAsia="Times New Roman" w:cs="Times New Roman"/>
          <w:szCs w:val="24"/>
        </w:rPr>
        <w:t xml:space="preserve"> που χρειάζονται</w:t>
      </w:r>
      <w:r>
        <w:rPr>
          <w:rFonts w:eastAsia="Times New Roman" w:cs="Times New Roman"/>
          <w:szCs w:val="24"/>
        </w:rPr>
        <w:t>,</w:t>
      </w:r>
      <w:r>
        <w:rPr>
          <w:rFonts w:eastAsia="Times New Roman" w:cs="Times New Roman"/>
          <w:szCs w:val="24"/>
        </w:rPr>
        <w:t xml:space="preserve"> για να οδηγηθεί σε δίκαιη κρίση. Άρα, εδώ με την απουσία, με την παράλειψή της</w:t>
      </w:r>
      <w:r>
        <w:rPr>
          <w:rFonts w:eastAsia="Times New Roman" w:cs="Times New Roman"/>
          <w:szCs w:val="24"/>
        </w:rPr>
        <w:t xml:space="preserve"> η ΔΕΗ να συμμετέχει σε αυτή τη δίκη</w:t>
      </w:r>
      <w:r>
        <w:rPr>
          <w:rFonts w:eastAsia="Times New Roman" w:cs="Times New Roman"/>
          <w:szCs w:val="24"/>
        </w:rPr>
        <w:t>,</w:t>
      </w:r>
      <w:r>
        <w:rPr>
          <w:rFonts w:eastAsia="Times New Roman" w:cs="Times New Roman"/>
          <w:szCs w:val="24"/>
        </w:rPr>
        <w:t xml:space="preserve"> δεν παραβιάζει μόνο τα καθήκοντα που έχει, αλλά κυρίως οδηγεί προφανώς -και αποπειράται να το κάνει- τη </w:t>
      </w:r>
      <w:r>
        <w:rPr>
          <w:rFonts w:eastAsia="Times New Roman" w:cs="Times New Roman"/>
          <w:szCs w:val="24"/>
        </w:rPr>
        <w:t>δ</w:t>
      </w:r>
      <w:r>
        <w:rPr>
          <w:rFonts w:eastAsia="Times New Roman" w:cs="Times New Roman"/>
          <w:szCs w:val="24"/>
        </w:rPr>
        <w:t xml:space="preserve">ικαιοσύνη σε μία εσφαλμένη κρίση. </w:t>
      </w:r>
    </w:p>
    <w:p w14:paraId="2320C4B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Τι χτυπάτε το έδρανο. Θα μας δικάσετε; </w:t>
      </w:r>
    </w:p>
    <w:p w14:paraId="2320C4B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λοιπόν, επειδή με ακούτε και γελάτε, και το γέλιο σας θα ήθελα, εγώ προσωπικά, γιατί σας σέβομαι </w:t>
      </w:r>
      <w:r>
        <w:rPr>
          <w:rFonts w:eastAsia="Times New Roman" w:cs="Times New Roman"/>
          <w:szCs w:val="24"/>
        </w:rPr>
        <w:lastRenderedPageBreak/>
        <w:t>και σας εκτιμάω, να είναι ο σπόρος</w:t>
      </w:r>
      <w:r>
        <w:rPr>
          <w:rFonts w:eastAsia="Times New Roman" w:cs="Times New Roman"/>
          <w:szCs w:val="24"/>
        </w:rPr>
        <w:t>,</w:t>
      </w:r>
      <w:r>
        <w:rPr>
          <w:rFonts w:eastAsia="Times New Roman" w:cs="Times New Roman"/>
          <w:szCs w:val="24"/>
        </w:rPr>
        <w:t xml:space="preserve"> τη στιγμή που μπαίνει μέσα στο χωράφι. Δυστυχώς, όμως δεν έχει άλλη δύναμη από τη δύναμη της γελοιότητας. </w:t>
      </w:r>
    </w:p>
    <w:p w14:paraId="2320C4B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 α</w:t>
      </w:r>
      <w:r>
        <w:rPr>
          <w:rFonts w:eastAsia="Times New Roman" w:cs="Times New Roman"/>
          <w:szCs w:val="24"/>
        </w:rPr>
        <w:t>υτό λοιπόν, το να έχετε εσείς τη δύναμη και το κύρος να ακούτε έναν Βουλευτή και να γελάτε, σημαίνει ότι κάποιοι άλλοι, οι οποίοι σας εμπιστεύθηκαν αυτή τη θέση, δεν είχαν την πολύ μεγάλη πρόνοια</w:t>
      </w:r>
      <w:r>
        <w:rPr>
          <w:rFonts w:eastAsia="Times New Roman" w:cs="Times New Roman"/>
          <w:szCs w:val="24"/>
        </w:rPr>
        <w:t>,</w:t>
      </w:r>
      <w:r>
        <w:rPr>
          <w:rFonts w:eastAsia="Times New Roman" w:cs="Times New Roman"/>
          <w:szCs w:val="24"/>
        </w:rPr>
        <w:t xml:space="preserve"> που έπρεπε να έχουν</w:t>
      </w:r>
      <w:r>
        <w:rPr>
          <w:rFonts w:eastAsia="Times New Roman" w:cs="Times New Roman"/>
          <w:szCs w:val="24"/>
        </w:rPr>
        <w:t>,</w:t>
      </w:r>
      <w:r>
        <w:rPr>
          <w:rFonts w:eastAsia="Times New Roman" w:cs="Times New Roman"/>
          <w:szCs w:val="24"/>
        </w:rPr>
        <w:t xml:space="preserve"> για να σεβαστούν τον ελληνικό λαό, που</w:t>
      </w:r>
      <w:r>
        <w:rPr>
          <w:rFonts w:eastAsia="Times New Roman" w:cs="Times New Roman"/>
          <w:szCs w:val="24"/>
        </w:rPr>
        <w:t xml:space="preserve"> έδωσε σε εμένα το δικαίωμα να εκπροσωπώ εδώ…</w:t>
      </w:r>
    </w:p>
    <w:p w14:paraId="2320C4B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Πείτε και για τους δικούς σας. </w:t>
      </w:r>
    </w:p>
    <w:p w14:paraId="2320C4B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κάνετε διάλογο, σας παρακαλώ. </w:t>
      </w:r>
    </w:p>
    <w:p w14:paraId="2320C4B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Κύριε Τζαβάρα, έχουμε ξεπεράσει τον χρόνο. </w:t>
      </w:r>
    </w:p>
    <w:p w14:paraId="2320C4B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Ούτε μια κουβέντα δεν άκουσα για το νομοσχέδιο!</w:t>
      </w:r>
    </w:p>
    <w:p w14:paraId="2320C4B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Βεβαίως και μιλάμε για το νομοσχέδιο. </w:t>
      </w:r>
    </w:p>
    <w:p w14:paraId="2320C4B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Γιατί όλα αυτά</w:t>
      </w:r>
      <w:r>
        <w:rPr>
          <w:rFonts w:eastAsia="Times New Roman" w:cs="Times New Roman"/>
          <w:szCs w:val="24"/>
        </w:rPr>
        <w:t>,</w:t>
      </w:r>
      <w:r>
        <w:rPr>
          <w:rFonts w:eastAsia="Times New Roman" w:cs="Times New Roman"/>
          <w:szCs w:val="24"/>
        </w:rPr>
        <w:t xml:space="preserve"> που είπα</w:t>
      </w:r>
      <w:r>
        <w:rPr>
          <w:rFonts w:eastAsia="Times New Roman" w:cs="Times New Roman"/>
          <w:szCs w:val="24"/>
        </w:rPr>
        <w:t>,</w:t>
      </w:r>
      <w:r>
        <w:rPr>
          <w:rFonts w:eastAsia="Times New Roman" w:cs="Times New Roman"/>
          <w:szCs w:val="24"/>
        </w:rPr>
        <w:t xml:space="preserve"> έχουν σχέση με το νομοσχέδιο</w:t>
      </w:r>
      <w:r>
        <w:rPr>
          <w:rFonts w:eastAsia="Times New Roman" w:cs="Times New Roman"/>
          <w:szCs w:val="24"/>
        </w:rPr>
        <w:t>,</w:t>
      </w:r>
      <w:r>
        <w:rPr>
          <w:rFonts w:eastAsia="Times New Roman" w:cs="Times New Roman"/>
          <w:szCs w:val="24"/>
        </w:rPr>
        <w:t xml:space="preserve"> υπό την εξής απλή έννοια. Ό</w:t>
      </w:r>
      <w:r>
        <w:rPr>
          <w:rFonts w:eastAsia="Times New Roman" w:cs="Times New Roman"/>
          <w:szCs w:val="24"/>
        </w:rPr>
        <w:t>τι το νομοσχέδιο δεν είναι τίποτε άλλο…</w:t>
      </w:r>
    </w:p>
    <w:p w14:paraId="2320C4B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Εσείς είπατε μια κουβέντα για το νομοσχέδιο; </w:t>
      </w:r>
    </w:p>
    <w:p w14:paraId="2320C4B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Το είπα, δεν το καταλάβατε. Θα σας το πω. </w:t>
      </w:r>
    </w:p>
    <w:p w14:paraId="2320C4B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Δεν είναι του χαρακτήρα μου να διακόπτω, αλλά προσβάλλομαι με αυτά</w:t>
      </w:r>
      <w:r>
        <w:rPr>
          <w:rFonts w:eastAsia="Times New Roman" w:cs="Times New Roman"/>
          <w:szCs w:val="24"/>
        </w:rPr>
        <w:t xml:space="preserve"> που λέτε. </w:t>
      </w:r>
    </w:p>
    <w:p w14:paraId="2320C4B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Το νομοσχέδιο, λοιπόν, αυτό είναι ένας εύσχημος τρόπος υπό το κάλυμμα της αγάπης για τη φτώχια και τη φτωχολογιά</w:t>
      </w:r>
      <w:r>
        <w:rPr>
          <w:rFonts w:eastAsia="Times New Roman" w:cs="Times New Roman"/>
          <w:szCs w:val="24"/>
        </w:rPr>
        <w:t>,</w:t>
      </w:r>
      <w:r>
        <w:rPr>
          <w:rFonts w:eastAsia="Times New Roman" w:cs="Times New Roman"/>
          <w:szCs w:val="24"/>
        </w:rPr>
        <w:t xml:space="preserve"> για να φέρετε εδώ τις διορθώσεις του ν.4387 της μεταρρύθμισης </w:t>
      </w:r>
      <w:proofErr w:type="spellStart"/>
      <w:r>
        <w:rPr>
          <w:rFonts w:eastAsia="Times New Roman" w:cs="Times New Roman"/>
          <w:szCs w:val="24"/>
        </w:rPr>
        <w:t>Κατρούγκαλου</w:t>
      </w:r>
      <w:proofErr w:type="spellEnd"/>
      <w:r>
        <w:rPr>
          <w:rFonts w:eastAsia="Times New Roman" w:cs="Times New Roman"/>
          <w:szCs w:val="24"/>
        </w:rPr>
        <w:t>, η οποία αποδείχθηκε ότι το μόνο</w:t>
      </w:r>
      <w:r>
        <w:rPr>
          <w:rFonts w:eastAsia="Times New Roman" w:cs="Times New Roman"/>
          <w:szCs w:val="24"/>
        </w:rPr>
        <w:t xml:space="preserve"> που κάνει με τα σαράντα τόσα άρθρα που περιλαμβάνει το νομοσχέδιο και για τα οποία κανένας από εσάς δεν αναφέρθηκε</w:t>
      </w:r>
      <w:r>
        <w:rPr>
          <w:rFonts w:eastAsia="Times New Roman" w:cs="Times New Roman"/>
          <w:szCs w:val="24"/>
        </w:rPr>
        <w:t>,</w:t>
      </w:r>
      <w:r>
        <w:rPr>
          <w:rFonts w:eastAsia="Times New Roman" w:cs="Times New Roman"/>
          <w:szCs w:val="24"/>
        </w:rPr>
        <w:t xml:space="preserve"> απλώς αλλάζει ταμπέλες. Δεν κάνει τίποτε άλλο</w:t>
      </w:r>
      <w:r>
        <w:rPr>
          <w:rFonts w:eastAsia="Times New Roman" w:cs="Times New Roman"/>
          <w:szCs w:val="24"/>
        </w:rPr>
        <w:t>,</w:t>
      </w:r>
      <w:r>
        <w:rPr>
          <w:rFonts w:eastAsia="Times New Roman" w:cs="Times New Roman"/>
          <w:szCs w:val="24"/>
        </w:rPr>
        <w:t xml:space="preserve"> δεν δημιουργεί κανένα καινούριο οργανόγραμμα. </w:t>
      </w:r>
    </w:p>
    <w:p w14:paraId="2320C4B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χειρότερο</w:t>
      </w:r>
      <w:r>
        <w:rPr>
          <w:rFonts w:eastAsia="Times New Roman" w:cs="Times New Roman"/>
          <w:szCs w:val="24"/>
        </w:rPr>
        <w:t>,</w:t>
      </w:r>
      <w:r>
        <w:rPr>
          <w:rFonts w:eastAsia="Times New Roman" w:cs="Times New Roman"/>
          <w:szCs w:val="24"/>
        </w:rPr>
        <w:t xml:space="preserve"> που αξίζει να σας πω</w:t>
      </w:r>
      <w:r>
        <w:rPr>
          <w:rFonts w:eastAsia="Times New Roman" w:cs="Times New Roman"/>
          <w:szCs w:val="24"/>
        </w:rPr>
        <w:t>,</w:t>
      </w:r>
      <w:r>
        <w:rPr>
          <w:rFonts w:eastAsia="Times New Roman" w:cs="Times New Roman"/>
          <w:szCs w:val="24"/>
        </w:rPr>
        <w:t xml:space="preserve"> είναι ότι</w:t>
      </w:r>
      <w:r>
        <w:rPr>
          <w:rFonts w:eastAsia="Times New Roman" w:cs="Times New Roman"/>
          <w:szCs w:val="24"/>
        </w:rPr>
        <w:t xml:space="preserve"> με βάση το άρθρο 53, για να λειτουργήσει αυτό το σύστημα, θα πρέπει να περιμένουμε και τα οργανογράμματα και τους κανονισμούς, που κύριος είδε, πότε θα μπορέσετε εσείς να τα φτιάξετε. </w:t>
      </w:r>
    </w:p>
    <w:p w14:paraId="2320C4B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Τζαβάρα, ολοκληρώστε. </w:t>
      </w:r>
    </w:p>
    <w:p w14:paraId="2320C4B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ΤΖΑΒΑΡΑΣ: </w:t>
      </w:r>
      <w:r>
        <w:rPr>
          <w:rFonts w:eastAsia="Times New Roman" w:cs="Times New Roman"/>
          <w:szCs w:val="24"/>
        </w:rPr>
        <w:t xml:space="preserve">Τελειώνω, κύριε Πρόεδρε. </w:t>
      </w:r>
    </w:p>
    <w:p w14:paraId="2320C4C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Περιμένουμε λοιπόν</w:t>
      </w:r>
      <w:r>
        <w:rPr>
          <w:rFonts w:eastAsia="Times New Roman" w:cs="Times New Roman"/>
          <w:szCs w:val="24"/>
        </w:rPr>
        <w:t>,</w:t>
      </w:r>
      <w:r>
        <w:rPr>
          <w:rFonts w:eastAsia="Times New Roman" w:cs="Times New Roman"/>
          <w:szCs w:val="24"/>
        </w:rPr>
        <w:t xml:space="preserve"> μια από τις επόμενες διατάξεις</w:t>
      </w:r>
      <w:r>
        <w:rPr>
          <w:rFonts w:eastAsia="Times New Roman" w:cs="Times New Roman"/>
          <w:szCs w:val="24"/>
        </w:rPr>
        <w:t>,</w:t>
      </w:r>
      <w:r>
        <w:rPr>
          <w:rFonts w:eastAsia="Times New Roman" w:cs="Times New Roman"/>
          <w:szCs w:val="24"/>
        </w:rPr>
        <w:t xml:space="preserve"> που θα φέρετε και θα μας πείτε ότι το σύστημα αυτό που ισχύει σήμερα θα εξακολουθεί να ισχύει δυο, τρία χρόνια ακόμη. </w:t>
      </w:r>
    </w:p>
    <w:p w14:paraId="2320C4C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320C4C2"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Νέας Δημοκρατίας)</w:t>
      </w:r>
    </w:p>
    <w:p w14:paraId="2320C4C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w:t>
      </w:r>
    </w:p>
    <w:p w14:paraId="2320C4C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Θέλω να πω</w:t>
      </w:r>
      <w:r>
        <w:rPr>
          <w:rFonts w:eastAsia="Times New Roman" w:cs="Times New Roman"/>
          <w:szCs w:val="24"/>
        </w:rPr>
        <w:t>,</w:t>
      </w:r>
      <w:r>
        <w:rPr>
          <w:rFonts w:eastAsia="Times New Roman" w:cs="Times New Roman"/>
          <w:szCs w:val="24"/>
        </w:rPr>
        <w:t xml:space="preserve"> κυρίως στους κυρίους Υπουργούς</w:t>
      </w:r>
      <w:r>
        <w:rPr>
          <w:rFonts w:eastAsia="Times New Roman" w:cs="Times New Roman"/>
          <w:szCs w:val="24"/>
        </w:rPr>
        <w:t>,</w:t>
      </w:r>
      <w:r>
        <w:rPr>
          <w:rFonts w:eastAsia="Times New Roman" w:cs="Times New Roman"/>
          <w:szCs w:val="24"/>
        </w:rPr>
        <w:t xml:space="preserve"> ότι ο διάλογος προβλέπεται με μια διαδικασία κοινοβουλευτική, με τις δευτερολογίες, τις </w:t>
      </w:r>
      <w:proofErr w:type="spellStart"/>
      <w:r>
        <w:rPr>
          <w:rFonts w:eastAsia="Times New Roman" w:cs="Times New Roman"/>
          <w:szCs w:val="24"/>
        </w:rPr>
        <w:t>τριτολογίες</w:t>
      </w:r>
      <w:proofErr w:type="spellEnd"/>
      <w:r>
        <w:rPr>
          <w:rFonts w:eastAsia="Times New Roman" w:cs="Times New Roman"/>
          <w:szCs w:val="24"/>
        </w:rPr>
        <w:t xml:space="preserve"> κ</w:t>
      </w:r>
      <w:r>
        <w:rPr>
          <w:rFonts w:eastAsia="Times New Roman" w:cs="Times New Roman"/>
          <w:szCs w:val="24"/>
        </w:rPr>
        <w:t>.λπ</w:t>
      </w:r>
      <w:r>
        <w:rPr>
          <w:rFonts w:eastAsia="Times New Roman" w:cs="Times New Roman"/>
          <w:szCs w:val="24"/>
        </w:rPr>
        <w:t xml:space="preserve">.. Δεν </w:t>
      </w:r>
      <w:r>
        <w:rPr>
          <w:rFonts w:eastAsia="Times New Roman" w:cs="Times New Roman"/>
          <w:szCs w:val="24"/>
        </w:rPr>
        <w:t>μπορού</w:t>
      </w:r>
      <w:r>
        <w:rPr>
          <w:rFonts w:eastAsia="Times New Roman" w:cs="Times New Roman"/>
          <w:szCs w:val="24"/>
        </w:rPr>
        <w:t>ν</w:t>
      </w:r>
      <w:r>
        <w:rPr>
          <w:rFonts w:eastAsia="Times New Roman" w:cs="Times New Roman"/>
          <w:szCs w:val="24"/>
        </w:rPr>
        <w:t xml:space="preserve"> να απαντ</w:t>
      </w:r>
      <w:r>
        <w:rPr>
          <w:rFonts w:eastAsia="Times New Roman" w:cs="Times New Roman"/>
          <w:szCs w:val="24"/>
        </w:rPr>
        <w:t>ούν</w:t>
      </w:r>
      <w:r>
        <w:rPr>
          <w:rFonts w:eastAsia="Times New Roman" w:cs="Times New Roman"/>
          <w:szCs w:val="24"/>
        </w:rPr>
        <w:t xml:space="preserve"> σε κάθε Βουλευτή</w:t>
      </w:r>
      <w:r>
        <w:rPr>
          <w:rFonts w:eastAsia="Times New Roman" w:cs="Times New Roman"/>
          <w:szCs w:val="24"/>
        </w:rPr>
        <w:t>,</w:t>
      </w:r>
      <w:r>
        <w:rPr>
          <w:rFonts w:eastAsia="Times New Roman" w:cs="Times New Roman"/>
          <w:szCs w:val="24"/>
        </w:rPr>
        <w:t xml:space="preserve"> γιατί μετά θα έχει και αυτός την απαίτηση νομίμως να ανταπαντήσει. </w:t>
      </w:r>
    </w:p>
    <w:p w14:paraId="2320C4C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Προχωράμε με τον ανεξάρτητο Βουλευτή κ. Θεοχάρη </w:t>
      </w:r>
      <w:proofErr w:type="spellStart"/>
      <w:r>
        <w:rPr>
          <w:rFonts w:eastAsia="Times New Roman" w:cs="Times New Roman"/>
          <w:szCs w:val="24"/>
        </w:rPr>
        <w:t>Θεοχάρη</w:t>
      </w:r>
      <w:proofErr w:type="spellEnd"/>
      <w:r>
        <w:rPr>
          <w:rFonts w:eastAsia="Times New Roman" w:cs="Times New Roman"/>
          <w:szCs w:val="24"/>
        </w:rPr>
        <w:t xml:space="preserve">. </w:t>
      </w:r>
    </w:p>
    <w:p w14:paraId="2320C4C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w:t>
      </w:r>
      <w:r>
        <w:rPr>
          <w:rFonts w:eastAsia="Times New Roman" w:cs="Times New Roman"/>
          <w:b/>
          <w:szCs w:val="24"/>
        </w:rPr>
        <w:t xml:space="preserve">ς): </w:t>
      </w:r>
      <w:r>
        <w:rPr>
          <w:rFonts w:eastAsia="Times New Roman" w:cs="Times New Roman"/>
          <w:szCs w:val="24"/>
        </w:rPr>
        <w:t xml:space="preserve">Κύριε Πρόεδρε, θα ήθελα τον λόγο για μισό λεπτό. </w:t>
      </w:r>
    </w:p>
    <w:p w14:paraId="2320C4C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Για ποιο πράγμα; </w:t>
      </w:r>
    </w:p>
    <w:p w14:paraId="2320C4C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έχω θιγεί προσωπικά, διότι με εγκαλεί ως μη Βουλευτή. </w:t>
      </w:r>
    </w:p>
    <w:p w14:paraId="2320C4C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Όχι. Αυτό είναι προσωπικό. </w:t>
      </w:r>
    </w:p>
    <w:p w14:paraId="2320C4C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Μισό λεπτό, κύριε Θεοχάρη. </w:t>
      </w:r>
    </w:p>
    <w:p w14:paraId="2320C4C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Όχι, εμένα εγκαλεί</w:t>
      </w:r>
      <w:r>
        <w:rPr>
          <w:rFonts w:eastAsia="Times New Roman" w:cs="Times New Roman"/>
          <w:szCs w:val="24"/>
        </w:rPr>
        <w:t>,</w:t>
      </w:r>
      <w:r>
        <w:rPr>
          <w:rFonts w:eastAsia="Times New Roman" w:cs="Times New Roman"/>
          <w:szCs w:val="24"/>
        </w:rPr>
        <w:t xml:space="preserve"> που δεν είμαι. </w:t>
      </w:r>
    </w:p>
    <w:p w14:paraId="2320C4CC"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Εδώ εκπροσωπείτε την Κυβέρνηση.</w:t>
      </w:r>
    </w:p>
    <w:p w14:paraId="2320C4CD"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w:t>
      </w:r>
    </w:p>
    <w:p w14:paraId="2320C4CE" w14:textId="77777777" w:rsidR="00BC0B8E" w:rsidRDefault="00C038AA">
      <w:pPr>
        <w:tabs>
          <w:tab w:val="left" w:pos="2820"/>
        </w:tabs>
        <w:spacing w:line="600" w:lineRule="auto"/>
        <w:ind w:firstLine="720"/>
        <w:jc w:val="both"/>
        <w:rPr>
          <w:rFonts w:eastAsia="Times New Roman"/>
          <w:szCs w:val="24"/>
        </w:rPr>
      </w:pPr>
      <w:r>
        <w:rPr>
          <w:rFonts w:eastAsia="Times New Roman"/>
          <w:szCs w:val="24"/>
        </w:rPr>
        <w:t>Αν πρόκειται περί προσωπικού</w:t>
      </w:r>
      <w:r>
        <w:rPr>
          <w:rFonts w:eastAsia="Times New Roman"/>
          <w:szCs w:val="24"/>
        </w:rPr>
        <w:t>,</w:t>
      </w:r>
      <w:r>
        <w:rPr>
          <w:rFonts w:eastAsia="Times New Roman"/>
          <w:szCs w:val="24"/>
        </w:rPr>
        <w:t xml:space="preserve"> που μου διέφυγε, κυρία Φωτίου, να αναφερθείτε για ένα λεπτό, όχι όμως ανταπάντηση σε όσ</w:t>
      </w:r>
      <w:r>
        <w:rPr>
          <w:rFonts w:eastAsia="Times New Roman"/>
          <w:szCs w:val="24"/>
        </w:rPr>
        <w:t>α ανέφερε με την πολιτική του κριτική ο κ. Τζαβάρας.</w:t>
      </w:r>
    </w:p>
    <w:p w14:paraId="2320C4CF" w14:textId="77777777" w:rsidR="00BC0B8E" w:rsidRDefault="00C038AA">
      <w:pPr>
        <w:tabs>
          <w:tab w:val="left" w:pos="2820"/>
        </w:tabs>
        <w:spacing w:line="600" w:lineRule="auto"/>
        <w:ind w:firstLine="720"/>
        <w:jc w:val="both"/>
        <w:rPr>
          <w:rFonts w:eastAsia="Times New Roman"/>
          <w:szCs w:val="24"/>
        </w:rPr>
      </w:pPr>
      <w:r>
        <w:rPr>
          <w:rFonts w:eastAsia="Times New Roman"/>
          <w:szCs w:val="24"/>
        </w:rPr>
        <w:t>Έχετε τον λόγο για ένα λεπτό.</w:t>
      </w:r>
    </w:p>
    <w:p w14:paraId="2320C4D0"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Εγώ, κύριε Πρόεδρε, διαμαρτύρομαι αυτή τη στιγμή, διότι με εγκαλεί ως μη Βουλ</w:t>
      </w:r>
      <w:r>
        <w:rPr>
          <w:rFonts w:eastAsia="Times New Roman"/>
          <w:szCs w:val="24"/>
        </w:rPr>
        <w:t>ευτή, ενώ είμαι Βουλευτής</w:t>
      </w:r>
      <w:r>
        <w:rPr>
          <w:rFonts w:eastAsia="Times New Roman"/>
          <w:szCs w:val="24"/>
        </w:rPr>
        <w:t>,</w:t>
      </w:r>
      <w:r>
        <w:rPr>
          <w:rFonts w:eastAsia="Times New Roman"/>
          <w:szCs w:val="24"/>
        </w:rPr>
        <w:t xml:space="preserve"> εκλεγμένη από αυτόν τον ελληνικό λαό. Τόσ</w:t>
      </w:r>
      <w:r>
        <w:rPr>
          <w:rFonts w:eastAsia="Times New Roman"/>
          <w:szCs w:val="24"/>
        </w:rPr>
        <w:t>η</w:t>
      </w:r>
      <w:r>
        <w:rPr>
          <w:rFonts w:eastAsia="Times New Roman"/>
          <w:szCs w:val="24"/>
        </w:rPr>
        <w:t xml:space="preserve"> ώρα με εγκαλεί ως κυβερνητικό, ο οποίος δεν έχει εκλεγεί και ο οποίος λοιδορεί τους Βουλευτές. Ένα κρατούμενο αυτό.</w:t>
      </w:r>
    </w:p>
    <w:p w14:paraId="2320C4D1"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Είμαι Βουλευτής και τόση ώρα λοιδορούμαι, όταν, ενώ είναι εκπρόσωπος τ</w:t>
      </w:r>
      <w:r>
        <w:rPr>
          <w:rFonts w:eastAsia="Times New Roman"/>
          <w:szCs w:val="24"/>
        </w:rPr>
        <w:t xml:space="preserve">ης Αξιωματικής Αντιπολίτευσης, μία κουβέντα </w:t>
      </w:r>
      <w:r>
        <w:rPr>
          <w:rFonts w:eastAsia="Times New Roman"/>
          <w:szCs w:val="24"/>
        </w:rPr>
        <w:t>δε</w:t>
      </w:r>
      <w:r>
        <w:rPr>
          <w:rFonts w:eastAsia="Times New Roman"/>
          <w:szCs w:val="24"/>
        </w:rPr>
        <w:t xml:space="preserve">ν έχει πει για το </w:t>
      </w:r>
      <w:r>
        <w:rPr>
          <w:rFonts w:eastAsia="Times New Roman"/>
          <w:szCs w:val="24"/>
        </w:rPr>
        <w:lastRenderedPageBreak/>
        <w:t>νομοσχέδιο</w:t>
      </w:r>
      <w:r>
        <w:rPr>
          <w:rFonts w:eastAsia="Times New Roman"/>
          <w:szCs w:val="24"/>
        </w:rPr>
        <w:t>,</w:t>
      </w:r>
      <w:r>
        <w:rPr>
          <w:rFonts w:eastAsia="Times New Roman"/>
          <w:szCs w:val="24"/>
        </w:rPr>
        <w:t xml:space="preserve"> στο οποίο είναι </w:t>
      </w:r>
      <w:r>
        <w:rPr>
          <w:rFonts w:eastAsia="Times New Roman"/>
          <w:szCs w:val="24"/>
        </w:rPr>
        <w:t>Κοινοβουλευτικός Εκπρόσωπος</w:t>
      </w:r>
      <w:r>
        <w:rPr>
          <w:rFonts w:eastAsia="Times New Roman"/>
          <w:szCs w:val="24"/>
        </w:rPr>
        <w:t>. Αυτό είναι ντροπή. Δεν έχει ξαναγίνει ποτέ στο ελληνικό Κοινοβούλιο</w:t>
      </w:r>
      <w:r>
        <w:rPr>
          <w:rFonts w:eastAsia="Times New Roman"/>
          <w:szCs w:val="24"/>
        </w:rPr>
        <w:t>,</w:t>
      </w:r>
      <w:r>
        <w:rPr>
          <w:rFonts w:eastAsia="Times New Roman"/>
          <w:szCs w:val="24"/>
        </w:rPr>
        <w:t xml:space="preserve"> όπου βρίσκομαι.</w:t>
      </w:r>
    </w:p>
    <w:p w14:paraId="2320C4D2"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w:t>
      </w:r>
      <w:r>
        <w:rPr>
          <w:rFonts w:eastAsia="Times New Roman"/>
          <w:b/>
          <w:szCs w:val="24"/>
        </w:rPr>
        <w:t>νικής Ασφάλισης και Κοινωνικής Αλληλεγγύης):</w:t>
      </w:r>
      <w:r>
        <w:rPr>
          <w:rFonts w:eastAsia="Times New Roman"/>
          <w:szCs w:val="24"/>
        </w:rPr>
        <w:t xml:space="preserve"> Μισό λεπτό, κύριε Πρόεδρε, θα ήθελα τον λόγο.</w:t>
      </w:r>
    </w:p>
    <w:p w14:paraId="2320C4D3"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Και ο κ. Πετρόπουλος έχει τον λόγο για ένα λεπτό.</w:t>
      </w:r>
    </w:p>
    <w:p w14:paraId="2320C4D4"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w:t>
      </w:r>
      <w:r>
        <w:rPr>
          <w:rFonts w:eastAsia="Times New Roman"/>
          <w:b/>
          <w:szCs w:val="24"/>
        </w:rPr>
        <w:t>Αλληλεγγύης):</w:t>
      </w:r>
      <w:r>
        <w:rPr>
          <w:rFonts w:eastAsia="Times New Roman"/>
          <w:szCs w:val="24"/>
        </w:rPr>
        <w:t xml:space="preserve"> Νομίζω ότι σε όλες μου τις παρεμβάσεις κρατώ με ευπρέπεια τον λόγο. Να λέγεται τώρα ότι εγώ χαρακτηρίζομαι από γελοιότητα και να μου το λέει ο κ. Τζαβάρας αυτό, μάλλον αποτελεί μια κατάχρηση της θέσης να επικαλείται τη λαϊκή βούληση, επειδή ε</w:t>
      </w:r>
      <w:r>
        <w:rPr>
          <w:rFonts w:eastAsia="Times New Roman"/>
          <w:szCs w:val="24"/>
        </w:rPr>
        <w:t xml:space="preserve">ίναι Βουλευτής, για να αναφέρεται με απρέπεια σε μένα. </w:t>
      </w:r>
    </w:p>
    <w:p w14:paraId="2320C4D5"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Δεν νομίζω ότι είναι τιμή για τον λαό και το αξίωμά σας να μου λέτε ότι είμαι γελοίος και κάνω γελοιότητες. Ναι, έχω το προνόμιο, γιατί είμαι πάρα πολύ καλά μέσα μου, να</w:t>
      </w:r>
      <w:r>
        <w:rPr>
          <w:rFonts w:eastAsia="Times New Roman"/>
          <w:szCs w:val="24"/>
        </w:rPr>
        <w:t>ι</w:t>
      </w:r>
      <w:r>
        <w:rPr>
          <w:rFonts w:eastAsia="Times New Roman"/>
          <w:szCs w:val="24"/>
        </w:rPr>
        <w:t xml:space="preserve"> χαμογελάω όταν ακούω να λέτε </w:t>
      </w:r>
      <w:r>
        <w:rPr>
          <w:rFonts w:eastAsia="Times New Roman"/>
          <w:szCs w:val="24"/>
        </w:rPr>
        <w:t>για όλους τους φίλους σας που τους δώσατε δουλειές</w:t>
      </w:r>
      <w:r>
        <w:rPr>
          <w:rFonts w:eastAsia="Times New Roman"/>
          <w:szCs w:val="24"/>
        </w:rPr>
        <w:t>,</w:t>
      </w:r>
      <w:r>
        <w:rPr>
          <w:rFonts w:eastAsia="Times New Roman"/>
          <w:szCs w:val="24"/>
        </w:rPr>
        <w:t xml:space="preserve"> να παίρνουν ωφέλειες από τη ΔΕΗ και συνέβησαν όσα συνέβησαν με τις γνωστές εταιρείες, να μας λέτε εδώ στην Κυβέρνηση τι κάναμε και δεν ξέρω τι έγινε. </w:t>
      </w:r>
    </w:p>
    <w:p w14:paraId="2320C4D6"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Μήπως μιλάτε για κανέναν </w:t>
      </w:r>
      <w:proofErr w:type="spellStart"/>
      <w:r>
        <w:rPr>
          <w:rFonts w:eastAsia="Times New Roman"/>
          <w:szCs w:val="24"/>
        </w:rPr>
        <w:t>πτωχοπρόδρομο</w:t>
      </w:r>
      <w:proofErr w:type="spellEnd"/>
      <w:r>
        <w:rPr>
          <w:rFonts w:eastAsia="Times New Roman"/>
          <w:szCs w:val="24"/>
        </w:rPr>
        <w:t xml:space="preserve"> </w:t>
      </w:r>
      <w:r>
        <w:rPr>
          <w:rFonts w:eastAsia="Times New Roman"/>
          <w:szCs w:val="24"/>
        </w:rPr>
        <w:t xml:space="preserve">και δεν πήγε </w:t>
      </w:r>
      <w:r>
        <w:rPr>
          <w:rFonts w:eastAsia="Times New Roman"/>
          <w:szCs w:val="24"/>
        </w:rPr>
        <w:t>ω</w:t>
      </w:r>
      <w:r>
        <w:rPr>
          <w:rFonts w:eastAsia="Times New Roman"/>
          <w:szCs w:val="24"/>
        </w:rPr>
        <w:t xml:space="preserve">ς </w:t>
      </w:r>
      <w:r>
        <w:rPr>
          <w:rFonts w:eastAsia="Times New Roman"/>
          <w:szCs w:val="24"/>
        </w:rPr>
        <w:t>πολιτική αγωγή η ΔΕΗ; Γιατί οι πολιτικοί σας φίλοι</w:t>
      </w:r>
      <w:r>
        <w:rPr>
          <w:rFonts w:eastAsia="Times New Roman"/>
          <w:szCs w:val="24"/>
        </w:rPr>
        <w:t>,</w:t>
      </w:r>
      <w:r>
        <w:rPr>
          <w:rFonts w:eastAsia="Times New Roman"/>
          <w:szCs w:val="24"/>
        </w:rPr>
        <w:t xml:space="preserve"> που τα άρπαξαν και φύγανε, είναι γνωστοί. Μην κατηγορείτε εμάς. Κρίμα είναι να τα λέτε αυτά. </w:t>
      </w:r>
    </w:p>
    <w:p w14:paraId="2320C4D7"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Ονόματα να μας πείτε.</w:t>
      </w:r>
    </w:p>
    <w:p w14:paraId="2320C4D8"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w:t>
      </w:r>
      <w:r>
        <w:rPr>
          <w:rFonts w:eastAsia="Times New Roman"/>
          <w:b/>
          <w:szCs w:val="24"/>
        </w:rPr>
        <w:t>Ασφάλισης και Κοινωνικής Αλληλεγγύης):</w:t>
      </w:r>
      <w:r>
        <w:rPr>
          <w:rFonts w:eastAsia="Times New Roman"/>
          <w:szCs w:val="24"/>
        </w:rPr>
        <w:t xml:space="preserve"> Να μας πει το όνομα</w:t>
      </w:r>
      <w:r>
        <w:rPr>
          <w:rFonts w:eastAsia="Times New Roman"/>
          <w:szCs w:val="24"/>
        </w:rPr>
        <w:t>,</w:t>
      </w:r>
      <w:r>
        <w:rPr>
          <w:rFonts w:eastAsia="Times New Roman"/>
          <w:szCs w:val="24"/>
        </w:rPr>
        <w:t xml:space="preserve"> για να καταλάβω κι εγώ για τι μιλάει. </w:t>
      </w:r>
    </w:p>
    <w:p w14:paraId="2320C4D9"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Και τέλος…</w:t>
      </w:r>
    </w:p>
    <w:p w14:paraId="2320C4DA"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2320C4DB"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Ακούστε με…</w:t>
      </w:r>
    </w:p>
    <w:p w14:paraId="2320C4DC"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Κυριαζίδη, σας παρακαλώ!</w:t>
      </w:r>
    </w:p>
    <w:p w14:paraId="2320C4DD"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Έχετε βρει το κόλπο. Επειδή πράγματι</w:t>
      </w:r>
      <w:r>
        <w:rPr>
          <w:rFonts w:eastAsia="Times New Roman"/>
          <w:szCs w:val="24"/>
        </w:rPr>
        <w:t>,</w:t>
      </w:r>
      <w:r>
        <w:rPr>
          <w:rFonts w:eastAsia="Times New Roman"/>
          <w:szCs w:val="24"/>
        </w:rPr>
        <w:t xml:space="preserve"> δεν είμαι Βουλευτής, έχετε την εντύπωση ότι εσείς κάθε φορ</w:t>
      </w:r>
      <w:r>
        <w:rPr>
          <w:rFonts w:eastAsia="Times New Roman"/>
          <w:szCs w:val="24"/>
        </w:rPr>
        <w:t xml:space="preserve">ά, όταν θα </w:t>
      </w:r>
      <w:r>
        <w:rPr>
          <w:rFonts w:eastAsia="Times New Roman"/>
          <w:szCs w:val="24"/>
        </w:rPr>
        <w:t>λέ</w:t>
      </w:r>
      <w:r>
        <w:rPr>
          <w:rFonts w:eastAsia="Times New Roman"/>
          <w:szCs w:val="24"/>
        </w:rPr>
        <w:t xml:space="preserve">ω κάτι, θα μου </w:t>
      </w:r>
      <w:r>
        <w:rPr>
          <w:rFonts w:eastAsia="Times New Roman"/>
          <w:szCs w:val="24"/>
        </w:rPr>
        <w:t>στερείτε</w:t>
      </w:r>
      <w:r>
        <w:rPr>
          <w:rFonts w:eastAsia="Times New Roman"/>
          <w:szCs w:val="24"/>
        </w:rPr>
        <w:t xml:space="preserve"> τον λόγο, επειδή δεν είμαι Βουλευτής. </w:t>
      </w:r>
    </w:p>
    <w:p w14:paraId="2320C4DE"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Εγώ δεν είπα για σας.</w:t>
      </w:r>
    </w:p>
    <w:p w14:paraId="2320C4DF"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szCs w:val="24"/>
        </w:rPr>
        <w:t xml:space="preserve"> Το κάνατε με τους εκπροσώπους σας, όταν </w:t>
      </w:r>
      <w:r>
        <w:rPr>
          <w:rFonts w:eastAsia="Times New Roman"/>
          <w:szCs w:val="24"/>
        </w:rPr>
        <w:t>όριζα, ως είχα το δικαίωμα</w:t>
      </w:r>
      <w:r>
        <w:rPr>
          <w:rFonts w:eastAsia="Times New Roman"/>
          <w:szCs w:val="24"/>
        </w:rPr>
        <w:t>,</w:t>
      </w:r>
      <w:r>
        <w:rPr>
          <w:rFonts w:eastAsia="Times New Roman"/>
          <w:szCs w:val="24"/>
        </w:rPr>
        <w:t xml:space="preserve"> </w:t>
      </w:r>
      <w:r>
        <w:rPr>
          <w:rFonts w:eastAsia="Times New Roman"/>
          <w:szCs w:val="24"/>
        </w:rPr>
        <w:t>ως</w:t>
      </w:r>
      <w:r>
        <w:rPr>
          <w:rFonts w:eastAsia="Times New Roman"/>
          <w:szCs w:val="24"/>
        </w:rPr>
        <w:t xml:space="preserve"> αρμόδιος Υπουργός, σε διοίκηση ασφαλιστικού φορέα</w:t>
      </w:r>
      <w:r>
        <w:rPr>
          <w:rFonts w:eastAsia="Times New Roman"/>
          <w:szCs w:val="24"/>
        </w:rPr>
        <w:t>,</w:t>
      </w:r>
      <w:r>
        <w:rPr>
          <w:rFonts w:eastAsia="Times New Roman"/>
          <w:szCs w:val="24"/>
        </w:rPr>
        <w:t xml:space="preserve"> κάποιον και απειλούσε η Νέα Δημοκρατία ότι θα αποχωρήσει από την Αίθουσα</w:t>
      </w:r>
      <w:r>
        <w:rPr>
          <w:rFonts w:eastAsia="Times New Roman"/>
          <w:szCs w:val="24"/>
        </w:rPr>
        <w:t>,</w:t>
      </w:r>
      <w:r>
        <w:rPr>
          <w:rFonts w:eastAsia="Times New Roman"/>
          <w:szCs w:val="24"/>
        </w:rPr>
        <w:t xml:space="preserve"> γιατί δεν κρατάμε τον δικό της. Και χαμογέλασα και επιτιμήθηκα τότε πάλι. </w:t>
      </w:r>
    </w:p>
    <w:p w14:paraId="2320C4E0"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Τ</w:t>
      </w:r>
      <w:r>
        <w:rPr>
          <w:rFonts w:eastAsia="Times New Roman"/>
          <w:szCs w:val="24"/>
        </w:rPr>
        <w:t>ο έχετε βρει κομπολόι αυ</w:t>
      </w:r>
      <w:r>
        <w:rPr>
          <w:rFonts w:eastAsia="Times New Roman"/>
          <w:szCs w:val="24"/>
        </w:rPr>
        <w:t>τό, να μαλώνετε όποιον έχει άποψη. Ξεχάστε το αυτό το καθεστώς.</w:t>
      </w:r>
    </w:p>
    <w:p w14:paraId="2320C4E1"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Κύριε Πρόεδρε…</w:t>
      </w:r>
    </w:p>
    <w:p w14:paraId="2320C4E2"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Ναι, κύριε Τζαβάρα.</w:t>
      </w:r>
    </w:p>
    <w:p w14:paraId="2320C4E3"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Δεν ξέρω, είναι μια πολύ καλή μέθοδος, όταν δεν μπορούμε να απαντήσουμε σε αυτά που μας λένε, να αλλάζουμε θέμα συζήτησης. </w:t>
      </w:r>
    </w:p>
    <w:p w14:paraId="2320C4E4" w14:textId="77777777" w:rsidR="00BC0B8E" w:rsidRDefault="00C038AA">
      <w:pPr>
        <w:tabs>
          <w:tab w:val="left" w:pos="2820"/>
        </w:tabs>
        <w:spacing w:line="600" w:lineRule="auto"/>
        <w:ind w:firstLine="720"/>
        <w:jc w:val="both"/>
        <w:rPr>
          <w:rFonts w:eastAsia="Times New Roman"/>
          <w:szCs w:val="24"/>
        </w:rPr>
      </w:pPr>
      <w:r>
        <w:rPr>
          <w:rFonts w:eastAsia="Times New Roman"/>
          <w:szCs w:val="24"/>
        </w:rPr>
        <w:lastRenderedPageBreak/>
        <w:t xml:space="preserve">Εγώ, λοιπόν, δεν </w:t>
      </w:r>
      <w:r>
        <w:rPr>
          <w:rFonts w:eastAsia="Times New Roman"/>
          <w:szCs w:val="24"/>
        </w:rPr>
        <w:t xml:space="preserve">είπα </w:t>
      </w:r>
      <w:r>
        <w:rPr>
          <w:rFonts w:eastAsia="Times New Roman"/>
          <w:szCs w:val="24"/>
        </w:rPr>
        <w:t>ούτε για την κ</w:t>
      </w:r>
      <w:r>
        <w:rPr>
          <w:rFonts w:eastAsia="Times New Roman"/>
          <w:szCs w:val="24"/>
        </w:rPr>
        <w:t>.</w:t>
      </w:r>
      <w:r>
        <w:rPr>
          <w:rFonts w:eastAsia="Times New Roman"/>
          <w:szCs w:val="24"/>
        </w:rPr>
        <w:t xml:space="preserve"> Φωτίου ότι δεν είναι Βουλευτής. Εγώ είπα ότι εδώ είναι με την ιδιότητα της Υπουργού και αυτή η</w:t>
      </w:r>
      <w:r>
        <w:rPr>
          <w:rFonts w:eastAsia="Times New Roman"/>
          <w:szCs w:val="24"/>
        </w:rPr>
        <w:t xml:space="preserve"> ιδιότητα είναι εκείνη που υπερέχει και καθορίζει και τον λόγο της και τη συμπεριφορά της. Άρα</w:t>
      </w:r>
      <w:r>
        <w:rPr>
          <w:rFonts w:eastAsia="Times New Roman"/>
          <w:szCs w:val="24"/>
        </w:rPr>
        <w:t xml:space="preserve">, </w:t>
      </w:r>
      <w:r>
        <w:rPr>
          <w:rFonts w:eastAsia="Times New Roman"/>
          <w:szCs w:val="24"/>
        </w:rPr>
        <w:t>εδώ έχει υποχωρήσει η ιδιότητα του Βουλευτή.</w:t>
      </w:r>
    </w:p>
    <w:p w14:paraId="2320C4E5"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Α, μπα…</w:t>
      </w:r>
    </w:p>
    <w:p w14:paraId="2320C4E6"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Όχι έτσι, όμως. Δεν θα μπορέσουμε να συνεχίσουμε.</w:t>
      </w:r>
    </w:p>
    <w:p w14:paraId="2320C4E7"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Το «α, μπα» μην το λέτε σε μένα. Π</w:t>
      </w:r>
      <w:r>
        <w:rPr>
          <w:rFonts w:eastAsia="Times New Roman"/>
          <w:szCs w:val="24"/>
        </w:rPr>
        <w:t>εί</w:t>
      </w:r>
      <w:r>
        <w:rPr>
          <w:rFonts w:eastAsia="Times New Roman"/>
          <w:szCs w:val="24"/>
        </w:rPr>
        <w:t>τε το σε κανέναν άλλον</w:t>
      </w:r>
      <w:r>
        <w:rPr>
          <w:rFonts w:eastAsia="Times New Roman"/>
          <w:szCs w:val="24"/>
        </w:rPr>
        <w:t>,</w:t>
      </w:r>
      <w:r>
        <w:rPr>
          <w:rFonts w:eastAsia="Times New Roman"/>
          <w:szCs w:val="24"/>
        </w:rPr>
        <w:t xml:space="preserve"> που για τα ζητήματα αυτά μπορεί να έχετε τις ίδιες γνώσεις. Για μένα μην το λέτε!</w:t>
      </w:r>
    </w:p>
    <w:p w14:paraId="2320C4E8"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ΘΕΑΝΩ ΦΩΤΙΟΥ </w:t>
      </w:r>
      <w:r>
        <w:rPr>
          <w:rFonts w:eastAsia="Times New Roman"/>
          <w:b/>
          <w:szCs w:val="24"/>
        </w:rPr>
        <w:t>(Αναπληρώτρια Υπουργός Εργασίας, Κοινωνικής Ασφάλισης και Κοινωνικής Αλληλεγγύης):</w:t>
      </w:r>
      <w:r>
        <w:rPr>
          <w:rFonts w:eastAsia="Times New Roman"/>
          <w:szCs w:val="24"/>
        </w:rPr>
        <w:t xml:space="preserve"> Τι εννοείτε «τις ίδιες γνώσεις»;</w:t>
      </w:r>
    </w:p>
    <w:p w14:paraId="2320C4E9"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Ό,τι καταλαβαίνετε, γιατί το «α, μπα» δεν είναι έκφραση για το Κοινοβούλιο. Μπορεί να είναι για τις συναναστροφές σας</w:t>
      </w:r>
      <w:r>
        <w:rPr>
          <w:rFonts w:eastAsia="Times New Roman"/>
          <w:szCs w:val="24"/>
        </w:rPr>
        <w:t>. Το «α, μπα» κυρία μου, δεν είναι έκφραση.</w:t>
      </w:r>
    </w:p>
    <w:p w14:paraId="2320C4EA"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θα επιλέγετε εσείς πότε είμαι Υπουργός και πότε Βουλευτής.</w:t>
      </w:r>
    </w:p>
    <w:p w14:paraId="2320C4EB"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Όσον αφορά το θέμα που είπε ο </w:t>
      </w:r>
      <w:r>
        <w:rPr>
          <w:rFonts w:eastAsia="Times New Roman"/>
          <w:szCs w:val="24"/>
        </w:rPr>
        <w:t>κύριος Υφυπουργός, εγώ κριτική έκανα στην Κυβέρνηση και ούτε με ενδιαφέρει εάν είναι ή δεν είναι Βουλευτής. Αυτό που με ενδιαφέρει</w:t>
      </w:r>
      <w:r>
        <w:rPr>
          <w:rFonts w:eastAsia="Times New Roman"/>
          <w:szCs w:val="24"/>
        </w:rPr>
        <w:t>,</w:t>
      </w:r>
      <w:r>
        <w:rPr>
          <w:rFonts w:eastAsia="Times New Roman"/>
          <w:szCs w:val="24"/>
        </w:rPr>
        <w:t xml:space="preserve"> είναι ότι εγώ μιλάω σαν Βουλευτής εδώ.</w:t>
      </w:r>
    </w:p>
    <w:p w14:paraId="2320C4EC"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Εντάξει, κύριε Τζαβάρα. Ευχαριστώ.</w:t>
      </w:r>
    </w:p>
    <w:p w14:paraId="2320C4ED" w14:textId="77777777" w:rsidR="00BC0B8E" w:rsidRDefault="00C038AA">
      <w:pPr>
        <w:tabs>
          <w:tab w:val="left" w:pos="2820"/>
        </w:tabs>
        <w:spacing w:line="600" w:lineRule="auto"/>
        <w:ind w:firstLine="720"/>
        <w:jc w:val="both"/>
        <w:rPr>
          <w:rFonts w:eastAsia="Times New Roman"/>
          <w:szCs w:val="24"/>
        </w:rPr>
      </w:pPr>
      <w:r>
        <w:rPr>
          <w:rFonts w:eastAsia="Times New Roman"/>
          <w:szCs w:val="24"/>
        </w:rPr>
        <w:t xml:space="preserve">Να προχωρήσουμε </w:t>
      </w:r>
      <w:r>
        <w:rPr>
          <w:rFonts w:eastAsia="Times New Roman"/>
          <w:szCs w:val="24"/>
        </w:rPr>
        <w:t>σ</w:t>
      </w:r>
      <w:r>
        <w:rPr>
          <w:rFonts w:eastAsia="Times New Roman"/>
          <w:szCs w:val="24"/>
        </w:rPr>
        <w:t xml:space="preserve">τον κ. Θεοχάρη. </w:t>
      </w:r>
    </w:p>
    <w:p w14:paraId="2320C4EE" w14:textId="77777777" w:rsidR="00BC0B8E" w:rsidRDefault="00C038AA">
      <w:pPr>
        <w:tabs>
          <w:tab w:val="left" w:pos="2820"/>
        </w:tabs>
        <w:spacing w:line="600" w:lineRule="auto"/>
        <w:ind w:firstLine="720"/>
        <w:jc w:val="both"/>
        <w:rPr>
          <w:rFonts w:eastAsia="Times New Roman"/>
          <w:szCs w:val="24"/>
        </w:rPr>
      </w:pPr>
      <w:r>
        <w:rPr>
          <w:rFonts w:eastAsia="Times New Roman"/>
          <w:szCs w:val="24"/>
        </w:rPr>
        <w:t>Συγγνώμη που σας αδίκησα. Έχετε τον λόγο, επίσης, για επτά λεπτά.</w:t>
      </w:r>
    </w:p>
    <w:p w14:paraId="2320C4EF" w14:textId="77777777" w:rsidR="00BC0B8E" w:rsidRDefault="00C038AA">
      <w:pPr>
        <w:tabs>
          <w:tab w:val="left" w:pos="2820"/>
        </w:tabs>
        <w:spacing w:line="600" w:lineRule="auto"/>
        <w:ind w:firstLine="720"/>
        <w:jc w:val="both"/>
        <w:rPr>
          <w:rFonts w:eastAsia="Times New Roman"/>
          <w:szCs w:val="24"/>
        </w:rPr>
      </w:pPr>
      <w:r>
        <w:rPr>
          <w:rFonts w:eastAsia="Times New Roman"/>
          <w:b/>
          <w:szCs w:val="24"/>
        </w:rPr>
        <w:lastRenderedPageBreak/>
        <w:t xml:space="preserve">ΘΕΟΧΑΡΗΣ (ΧΑΡΗΣ) ΘΕΟΧΑΡΗΣ: </w:t>
      </w:r>
      <w:r>
        <w:rPr>
          <w:rFonts w:eastAsia="Times New Roman"/>
          <w:szCs w:val="24"/>
        </w:rPr>
        <w:t xml:space="preserve">Εγώ, κύριε Πρόεδρε, σας ευχαριστώ έτσι κι αλλιώς, κι ας </w:t>
      </w:r>
      <w:proofErr w:type="spellStart"/>
      <w:r>
        <w:rPr>
          <w:rFonts w:eastAsia="Times New Roman"/>
          <w:szCs w:val="24"/>
        </w:rPr>
        <w:t>αδικήθην</w:t>
      </w:r>
      <w:proofErr w:type="spellEnd"/>
      <w:r>
        <w:rPr>
          <w:rFonts w:eastAsia="Times New Roman"/>
          <w:szCs w:val="24"/>
        </w:rPr>
        <w:t>.</w:t>
      </w:r>
    </w:p>
    <w:p w14:paraId="2320C4F0" w14:textId="77777777" w:rsidR="00BC0B8E" w:rsidRDefault="00C038AA">
      <w:pPr>
        <w:spacing w:line="600" w:lineRule="auto"/>
        <w:jc w:val="both"/>
        <w:rPr>
          <w:rFonts w:eastAsia="Times New Roman" w:cs="Times New Roman"/>
          <w:szCs w:val="24"/>
        </w:rPr>
      </w:pPr>
      <w:r>
        <w:rPr>
          <w:rFonts w:eastAsia="Times New Roman"/>
          <w:szCs w:val="24"/>
        </w:rPr>
        <w:t>Κυρίες και κύριοι συνάδελφοι, τι επιδιώκει το Υπουργείο Εργασίας</w:t>
      </w:r>
      <w:r>
        <w:rPr>
          <w:rFonts w:eastAsia="Times New Roman"/>
          <w:szCs w:val="24"/>
        </w:rPr>
        <w:t>,</w:t>
      </w:r>
      <w:r>
        <w:rPr>
          <w:rFonts w:eastAsia="Times New Roman"/>
          <w:szCs w:val="24"/>
        </w:rPr>
        <w:t xml:space="preserve"> με το σημεριν</w:t>
      </w:r>
      <w:r>
        <w:rPr>
          <w:rFonts w:eastAsia="Times New Roman"/>
          <w:szCs w:val="24"/>
        </w:rPr>
        <w:t>ό σχέδιο νόμου</w:t>
      </w:r>
      <w:r>
        <w:rPr>
          <w:rFonts w:eastAsia="Times New Roman"/>
          <w:szCs w:val="24"/>
        </w:rPr>
        <w:t>,</w:t>
      </w:r>
      <w:r>
        <w:rPr>
          <w:rFonts w:eastAsia="Times New Roman"/>
          <w:szCs w:val="24"/>
        </w:rPr>
        <w:t xml:space="preserve"> που φέρνει προς ψήφιση; Πρώτον, συστήνει εθνικό μηχανισμό για την αντιμετώπιση της φτώχειας και του κοινωνικού αποκλεισμού στη χώρα μας. Μεγαλεπήβολο! </w:t>
      </w:r>
      <w:r>
        <w:rPr>
          <w:rFonts w:eastAsia="Times New Roman" w:cs="Times New Roman"/>
          <w:szCs w:val="24"/>
        </w:rPr>
        <w:t xml:space="preserve">Δεύτερον, εισάγει αλλαγές στο Εισόδημα Κοινωνικής Αλληλεγγύης και τρίτον προωθεί αλλαγές </w:t>
      </w:r>
      <w:r>
        <w:rPr>
          <w:rFonts w:eastAsia="Times New Roman" w:cs="Times New Roman"/>
          <w:szCs w:val="24"/>
        </w:rPr>
        <w:t xml:space="preserve">και διευκρινίσεις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έναν πολύ πρόσφατο σχετικά νόμο. </w:t>
      </w:r>
    </w:p>
    <w:p w14:paraId="2320C4F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Οι Κυβερνήσεις διαχρονικά απέτυχαν να αντιμετωπίσουν το πρόβλημα της φτώχειας και του κοινωνικού αποκλεισμού. Το ίδιο κάνετε και εσείς, κυρίες και κύριοι της Συμπολίτευσης, καθώς ο</w:t>
      </w:r>
      <w:r>
        <w:rPr>
          <w:rFonts w:eastAsia="Times New Roman" w:cs="Times New Roman"/>
          <w:szCs w:val="24"/>
        </w:rPr>
        <w:t>ι πολιτικές σας δεν έχουν ούτε στόχο ούτε στρατηγική. Χαρακτηριστικό είναι το Ελάχιστο Εγγυημένο Εισόδημα</w:t>
      </w:r>
      <w:r>
        <w:rPr>
          <w:rFonts w:eastAsia="Times New Roman" w:cs="Times New Roman"/>
          <w:szCs w:val="24"/>
        </w:rPr>
        <w:t>,</w:t>
      </w:r>
      <w:r>
        <w:rPr>
          <w:rFonts w:eastAsia="Times New Roman" w:cs="Times New Roman"/>
          <w:szCs w:val="24"/>
        </w:rPr>
        <w:t xml:space="preserve"> που το 2015 το θάψατε, για να μας το φέρετε τώρα. </w:t>
      </w:r>
    </w:p>
    <w:p w14:paraId="2320C4F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Το 2015, που ήταν η χρονιά σας, κυρίες και κύριοι συνάδελφοι της Συμπολίτευσης, το ποσοστό της ακρ</w:t>
      </w:r>
      <w:r>
        <w:rPr>
          <w:rFonts w:eastAsia="Times New Roman" w:cs="Times New Roman"/>
          <w:szCs w:val="24"/>
        </w:rPr>
        <w:t xml:space="preserve">αίας φτώχειας στην Ελλάδα κυμάνθηκε στο 15% και ένας στους δέκα άνεργους ελάμβανε μόνο το επίδομα ανεργίας. </w:t>
      </w:r>
    </w:p>
    <w:p w14:paraId="2320C4F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ροστασίας αποδείχθηκε ακατάλληλο για τον χειρισμό καταστάσεων επείγουσας ανάγκης, όχι επειδή ήταν φτωχό. Το 2010 ήμ</w:t>
      </w:r>
      <w:r>
        <w:rPr>
          <w:rFonts w:eastAsia="Times New Roman" w:cs="Times New Roman"/>
          <w:szCs w:val="24"/>
        </w:rPr>
        <w:t>ασταν στον μέσο όρο της Ευρωπαϊκής Ένωσης, με 29,1% του ΑΕΠ έναντι 29,4%.</w:t>
      </w:r>
    </w:p>
    <w:p w14:paraId="2320C4F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Αποδείχθηκε ακατάλληλο λόγω αναποτελεσματικότητας. Ενώ οι κοινωνικές παροχές στην Ευρωπαϊκή Ένωση μείωναν τη φτώχεια κατά 9,5%, στη χώρα μας δυστυχώς μόνο 3,9% ήταν το αντίστοιχο απο</w:t>
      </w:r>
      <w:r>
        <w:rPr>
          <w:rFonts w:eastAsia="Times New Roman" w:cs="Times New Roman"/>
          <w:szCs w:val="24"/>
        </w:rPr>
        <w:t xml:space="preserve">τέλεσμα, δηλαδή δυόμισι φορές χειρότερο. </w:t>
      </w:r>
    </w:p>
    <w:p w14:paraId="2320C4F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Στο ελληνικό κοινωνικό κράτος βασιλεύουν γραφειοκρατικοί μηχανισμοί που ευνοούν τις πελατειακές σχέσεις, ενώ όποιος φοροδιαφεύγει δηλώνει χαμηλότερα εισοδήματα και επιδοτείται και από πάνω μέσω των </w:t>
      </w:r>
      <w:proofErr w:type="spellStart"/>
      <w:r>
        <w:rPr>
          <w:rFonts w:eastAsia="Times New Roman" w:cs="Times New Roman"/>
          <w:szCs w:val="24"/>
        </w:rPr>
        <w:t>προνοιακών</w:t>
      </w:r>
      <w:proofErr w:type="spellEnd"/>
      <w:r>
        <w:rPr>
          <w:rFonts w:eastAsia="Times New Roman" w:cs="Times New Roman"/>
          <w:szCs w:val="24"/>
        </w:rPr>
        <w:t xml:space="preserve"> επιδο</w:t>
      </w:r>
      <w:r>
        <w:rPr>
          <w:rFonts w:eastAsia="Times New Roman" w:cs="Times New Roman"/>
          <w:szCs w:val="24"/>
        </w:rPr>
        <w:t xml:space="preserve">μάτων. </w:t>
      </w:r>
    </w:p>
    <w:p w14:paraId="2320C4F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νομοσχέδιό σας δίνει απλώς μια ασπιρίνη στη μάχη για την καταπολέμηση του καρκινώματος που έχει απλωθεί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 xml:space="preserve">λληλεγγύης. </w:t>
      </w:r>
    </w:p>
    <w:p w14:paraId="2320C4F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Τι κάνετε; Επεκτείνετε από 1-1-2017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πίδομα </w:t>
      </w:r>
      <w:r>
        <w:rPr>
          <w:rFonts w:eastAsia="Times New Roman" w:cs="Times New Roman"/>
          <w:szCs w:val="24"/>
        </w:rPr>
        <w:t>α</w:t>
      </w:r>
      <w:r>
        <w:rPr>
          <w:rFonts w:eastAsia="Times New Roman" w:cs="Times New Roman"/>
          <w:szCs w:val="24"/>
        </w:rPr>
        <w:t>λληλεγγύης σε όλ</w:t>
      </w:r>
      <w:r>
        <w:rPr>
          <w:rFonts w:eastAsia="Times New Roman" w:cs="Times New Roman"/>
          <w:szCs w:val="24"/>
        </w:rPr>
        <w:t xml:space="preserve">ους τους δήμους της χώρας, περιορίζοντας όμως παράλληλα τις κατηγορίες των δικαιούχων. Τι άλλο κάνετε; Προσλήψεις, προσλήψεις, προσλήψεις! Τριάντα εννέα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π</w:t>
      </w:r>
      <w:r>
        <w:rPr>
          <w:rFonts w:eastAsia="Times New Roman" w:cs="Times New Roman"/>
          <w:szCs w:val="24"/>
        </w:rPr>
        <w:t>ρόνοιας, με κόστος 864 εκατομμύρια, αναρίθμητοι σύμβουλοι, επτακόσιες πενήντα θέσ</w:t>
      </w:r>
      <w:r>
        <w:rPr>
          <w:rFonts w:eastAsia="Times New Roman" w:cs="Times New Roman"/>
          <w:szCs w:val="24"/>
        </w:rPr>
        <w:t xml:space="preserve">εις που έρχονται στα κέντρα κοινότητας των δήμων. </w:t>
      </w:r>
    </w:p>
    <w:p w14:paraId="2320C4F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νομοσχέδιο μας περιγράφετε ένα φαραωνικό πληροφοριακό σύστημα, τη στιγμή που ο ίδιος ο Πρόεδρος της ΗΔΙΚΑ στην </w:t>
      </w:r>
      <w:r>
        <w:rPr>
          <w:rFonts w:eastAsia="Times New Roman" w:cs="Times New Roman"/>
          <w:szCs w:val="24"/>
        </w:rPr>
        <w:t>ε</w:t>
      </w:r>
      <w:r>
        <w:rPr>
          <w:rFonts w:eastAsia="Times New Roman" w:cs="Times New Roman"/>
          <w:szCs w:val="24"/>
        </w:rPr>
        <w:t xml:space="preserve">πιτροπή περιέγραψε ένα άλλο, ένα σύγχρονο πληροφοριακό </w:t>
      </w:r>
      <w:r>
        <w:rPr>
          <w:rFonts w:eastAsia="Times New Roman" w:cs="Times New Roman"/>
          <w:szCs w:val="24"/>
        </w:rPr>
        <w:t>σύστημα. Συνεννοηθείτε επιτέλους μεταξύ σας!</w:t>
      </w:r>
    </w:p>
    <w:p w14:paraId="2320C4F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Επίσης, φτιάχνετε νέα πληροφοριακά συστήματα όσο κλείνετε ή κουτσουρεύετε τα ήδη υπάρχοντα, τον </w:t>
      </w:r>
      <w:r>
        <w:rPr>
          <w:rFonts w:eastAsia="Times New Roman" w:cs="Times New Roman"/>
          <w:szCs w:val="24"/>
        </w:rPr>
        <w:t>«</w:t>
      </w:r>
      <w:r>
        <w:rPr>
          <w:rFonts w:eastAsia="Times New Roman" w:cs="Times New Roman"/>
          <w:szCs w:val="24"/>
        </w:rPr>
        <w:t>ΗΛΙΟ</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Εσείς κοντέψατε να κλείσετε το </w:t>
      </w:r>
      <w:r>
        <w:rPr>
          <w:rFonts w:eastAsia="Times New Roman" w:cs="Times New Roman"/>
          <w:szCs w:val="24"/>
        </w:rPr>
        <w:t>α</w:t>
      </w:r>
      <w:r>
        <w:rPr>
          <w:rFonts w:eastAsia="Times New Roman" w:cs="Times New Roman"/>
          <w:szCs w:val="24"/>
        </w:rPr>
        <w:t>εροδρόμιο της Μακεδονίας και χρειάστηκε να κάνουμε ερώτηση</w:t>
      </w:r>
      <w:r>
        <w:rPr>
          <w:rFonts w:eastAsia="Times New Roman" w:cs="Times New Roman"/>
          <w:szCs w:val="24"/>
        </w:rPr>
        <w:t xml:space="preserve"> για να διορθώσει ο κ. </w:t>
      </w:r>
      <w:proofErr w:type="spellStart"/>
      <w:r>
        <w:rPr>
          <w:rFonts w:eastAsia="Times New Roman" w:cs="Times New Roman"/>
          <w:szCs w:val="24"/>
        </w:rPr>
        <w:t>Σπίρτζης</w:t>
      </w:r>
      <w:proofErr w:type="spellEnd"/>
      <w:r>
        <w:rPr>
          <w:rFonts w:eastAsia="Times New Roman" w:cs="Times New Roman"/>
          <w:szCs w:val="24"/>
        </w:rPr>
        <w:t xml:space="preserve"> αυτά τα λάθη που έκανε. </w:t>
      </w:r>
    </w:p>
    <w:p w14:paraId="2320C4F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Εσείς διώχνετε καθημερινά εκατοντάδες επιχειρήσεις στη Ρουμανία, στη Βουλγαρία, στην Κύπρο. Ήμουν πριν στον Εμπορικό Σύλλογο Αθηνών και μου έλεγαν πόσες χιλιάδες επιχειρήσεις φεύγουν. </w:t>
      </w:r>
    </w:p>
    <w:p w14:paraId="2320C4F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ΑΛΕΞΑΝΔΡΟΣ ΤΡΙ</w:t>
      </w:r>
      <w:r>
        <w:rPr>
          <w:rFonts w:eastAsia="Times New Roman" w:cs="Times New Roman"/>
          <w:b/>
          <w:szCs w:val="24"/>
        </w:rPr>
        <w:t>ΑΝΤΑΦΥΛΛΙΔΗΣ:</w:t>
      </w:r>
      <w:r>
        <w:rPr>
          <w:rFonts w:eastAsia="Times New Roman" w:cs="Times New Roman"/>
          <w:szCs w:val="24"/>
        </w:rPr>
        <w:t xml:space="preserve"> Έλεος!</w:t>
      </w:r>
    </w:p>
    <w:p w14:paraId="2320C4F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Για την καταπολέμηση της φτώχειας και του κοινωνικού αποκλεισμού</w:t>
      </w:r>
      <w:r>
        <w:rPr>
          <w:rFonts w:eastAsia="Times New Roman" w:cs="Times New Roman"/>
          <w:szCs w:val="24"/>
        </w:rPr>
        <w:t>,</w:t>
      </w:r>
      <w:r>
        <w:rPr>
          <w:rFonts w:eastAsia="Times New Roman" w:cs="Times New Roman"/>
          <w:szCs w:val="24"/>
        </w:rPr>
        <w:t xml:space="preserve"> αυτό που απαιτείται είναι η οικοδόμηση του κοινωνικού κράτους και της οικονομίας από την αρχή. Πώς μπορεί να γίνει αυτό; Με την προσέλκυση επε</w:t>
      </w:r>
      <w:r>
        <w:rPr>
          <w:rFonts w:eastAsia="Times New Roman" w:cs="Times New Roman"/>
          <w:szCs w:val="24"/>
        </w:rPr>
        <w:t xml:space="preserve">νδύσεων και νέων κεφαλαίων για τη δημιουργία θέσεων απασχόλησης. </w:t>
      </w:r>
    </w:p>
    <w:p w14:paraId="2320C4F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Σύμφωνα με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μόνο για τον Νοέμβριο του 2016 χάθηκαν τριάντα επτά χιλιάδες εξακόσιες εξήντα επτά θέσεις εργασίας, που είναι αρνητικό ρεκόρ πενταετίας. </w:t>
      </w:r>
    </w:p>
    <w:p w14:paraId="2320C4F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να μειώσουμε τη φτώχεια</w:t>
      </w:r>
      <w:r>
        <w:rPr>
          <w:rFonts w:eastAsia="Times New Roman" w:cs="Times New Roman"/>
          <w:szCs w:val="24"/>
        </w:rPr>
        <w:t xml:space="preserve"> και τον κοινωνικό αποκλεισμό απαιτείται πολιτική σταθερότητα, γρήγορη και αμερόληπτη απονομή δικαιοσύνης, σταθερό νομικό και κανονιστικό περιβάλλον, μειωμένη γραφειοκρατία, έλλειψη διαφθοράς, μειωμένοι φόροι και κόστη, καθώς και έλλειψη οικονομικών εκπλήξ</w:t>
      </w:r>
      <w:r>
        <w:rPr>
          <w:rFonts w:eastAsia="Times New Roman" w:cs="Times New Roman"/>
          <w:szCs w:val="24"/>
        </w:rPr>
        <w:t xml:space="preserve">εων. </w:t>
      </w:r>
    </w:p>
    <w:p w14:paraId="2320C4F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Επίσης, απαιτείται αξιολόγηση και στόχευση των πολιτικών κοινωνικής ένταξης και κοινωνικής συνοχής για τις ευάλωτες ομάδες του πληθυσμού, ώστε να υπάρχει δίκαιη διαχείριση των διαθέσιμων κοινωνικών πόρων, των χρημάτων του ελληνικού λαού, που τους δίν</w:t>
      </w:r>
      <w:r>
        <w:rPr>
          <w:rFonts w:eastAsia="Times New Roman" w:cs="Times New Roman"/>
          <w:szCs w:val="24"/>
        </w:rPr>
        <w:t xml:space="preserve">ει με αίμα και δάκρυα. </w:t>
      </w:r>
    </w:p>
    <w:p w14:paraId="2320C50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ξέρω πως μιλάω σε ξένη γλώσσα για εσάς. Στο ασφαλιστικό </w:t>
      </w:r>
      <w:proofErr w:type="spellStart"/>
      <w:r>
        <w:rPr>
          <w:rFonts w:eastAsia="Times New Roman" w:cs="Times New Roman"/>
          <w:szCs w:val="24"/>
        </w:rPr>
        <w:t>Κατρούγκαλου</w:t>
      </w:r>
      <w:proofErr w:type="spellEnd"/>
      <w:r>
        <w:rPr>
          <w:rFonts w:eastAsia="Times New Roman" w:cs="Times New Roman"/>
          <w:szCs w:val="24"/>
        </w:rPr>
        <w:t xml:space="preserve"> μας πουλήσατε ως τη μεγάλη μεταρρύθμιση τον ΕΦΚΑ, το ένα Ταμείο, καθώς και τον ενιαίο υπολογισμό σύνταξης. </w:t>
      </w:r>
    </w:p>
    <w:p w14:paraId="2320C50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Σήμερα καταργείτε ή αναβά</w:t>
      </w:r>
      <w:r>
        <w:rPr>
          <w:rFonts w:eastAsia="Times New Roman" w:cs="Times New Roman"/>
          <w:szCs w:val="24"/>
        </w:rPr>
        <w:t xml:space="preserve">λλετε επ’ </w:t>
      </w:r>
      <w:proofErr w:type="spellStart"/>
      <w:r>
        <w:rPr>
          <w:rFonts w:eastAsia="Times New Roman" w:cs="Times New Roman"/>
          <w:szCs w:val="24"/>
        </w:rPr>
        <w:t>αόριστον</w:t>
      </w:r>
      <w:proofErr w:type="spellEnd"/>
      <w:r>
        <w:rPr>
          <w:rFonts w:eastAsia="Times New Roman" w:cs="Times New Roman"/>
          <w:szCs w:val="24"/>
        </w:rPr>
        <w:t xml:space="preserve"> τον ΕΦΚΑ, που τον υποβαθμίζετε σε μια ταμπέλα κάτω από την οποία στην ουσία βάζετε τις υπάρχουσες διευθύνσεις του Υπουργείου, του ΕΤΑΑ, του ΟΑΕΕ, του ΑΔΑ, του ΙΚΑ και των λοιπών ταμείων. </w:t>
      </w:r>
    </w:p>
    <w:p w14:paraId="2320C50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Όταν λοιπόν σας κατηγορούσαμε για προχειρότητα, ε</w:t>
      </w:r>
      <w:r>
        <w:rPr>
          <w:rFonts w:eastAsia="Times New Roman" w:cs="Times New Roman"/>
          <w:szCs w:val="24"/>
        </w:rPr>
        <w:t xml:space="preserve">σείς φωνάζατε πως είναι άδικες οι κατηγορίες. Τώρα διαβάζουμε πως και οι εισφορές των ελευθέρων επαγγελματιών θα υπολογιστούν με τα εισοδήματα του 2015, γιατί τα εισοδήματα του 2016 δεν βγαίνουν και έτσι η κ. </w:t>
      </w:r>
      <w:proofErr w:type="spellStart"/>
      <w:r>
        <w:rPr>
          <w:rFonts w:eastAsia="Times New Roman" w:cs="Times New Roman"/>
          <w:szCs w:val="24"/>
        </w:rPr>
        <w:t>Αχτσιόγλου</w:t>
      </w:r>
      <w:proofErr w:type="spellEnd"/>
      <w:r>
        <w:rPr>
          <w:rFonts w:eastAsia="Times New Roman" w:cs="Times New Roman"/>
          <w:szCs w:val="24"/>
        </w:rPr>
        <w:t xml:space="preserve"> θα μας φέρει νέα τροπολογία, για να </w:t>
      </w:r>
      <w:r>
        <w:rPr>
          <w:rFonts w:eastAsia="Times New Roman" w:cs="Times New Roman"/>
          <w:szCs w:val="24"/>
        </w:rPr>
        <w:t xml:space="preserve">διορθώσει τα ασυμμάζευτα. </w:t>
      </w:r>
    </w:p>
    <w:p w14:paraId="2320C503"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έχετε καταλάβει, κυρίες και κύριοι συνάδελφοι της Συμπολίτευσης, το πραγματικό πρόβλημα του ασφαλιστικού. Ο κόσμος δεν θέλει το διανεμητικό ασφαλιστικό σύστημα που ισχύει σήμερα, δηλαδή ο εργαζόμενος να πληρώνει τον συνταξιού</w:t>
      </w:r>
      <w:r>
        <w:rPr>
          <w:rFonts w:eastAsia="Times New Roman" w:cs="Times New Roman"/>
          <w:szCs w:val="24"/>
        </w:rPr>
        <w:t xml:space="preserve">χο. Αντίθετα, θέλει τα λεφτά του να πιάνουν τόπο, να έχει ένα λογικό ποσοστό απόδοσης, ωσάν να τα είχε βάλει στην τράπεζα. Θέλει ένα σύστημα με αποθεματικά. Θέλει να πιστέψει πως κάποια μέρα θα πάρει σύνταξη. Τώρα και δεν το πιστεύει και γι’ αυτό επιλέγει </w:t>
      </w:r>
      <w:r>
        <w:rPr>
          <w:rFonts w:eastAsia="Times New Roman" w:cs="Times New Roman"/>
          <w:szCs w:val="24"/>
        </w:rPr>
        <w:t>τα μαύρα.</w:t>
      </w:r>
    </w:p>
    <w:p w14:paraId="2320C504"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Δείτε την πρόσφατη παρουσίαση της πρότασης Νεκτάριου-</w:t>
      </w:r>
      <w:proofErr w:type="spellStart"/>
      <w:r>
        <w:rPr>
          <w:rFonts w:eastAsia="Times New Roman" w:cs="Times New Roman"/>
          <w:szCs w:val="24"/>
        </w:rPr>
        <w:t>Τήνιου</w:t>
      </w:r>
      <w:proofErr w:type="spellEnd"/>
      <w:r>
        <w:rPr>
          <w:rFonts w:eastAsia="Times New Roman" w:cs="Times New Roman"/>
          <w:szCs w:val="24"/>
        </w:rPr>
        <w:t>, αν στερέψατε από ιδέες. Κάντε κάτι! Ο κ. Πετρόπουλος ήταν σε αυτή την παρουσίαση. Ας την πάρει!</w:t>
      </w:r>
    </w:p>
    <w:p w14:paraId="2320C505"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Μόνο με βιώσιμη λύση στο ασφαλιστικό ζήτημα, μόνο με επενδύσεις που θα δημιουργήσουν θέσε</w:t>
      </w:r>
      <w:r>
        <w:rPr>
          <w:rFonts w:eastAsia="Times New Roman" w:cs="Times New Roman"/>
          <w:szCs w:val="24"/>
        </w:rPr>
        <w:t xml:space="preserve">ις εργασίας και ανάπτυξη θα μπορέσουμε να καταπολεμήσουμε αποτελεσματικά τη φτώχεια και τον κοινωνικό αποκλεισμό. </w:t>
      </w:r>
    </w:p>
    <w:p w14:paraId="2320C506"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w:t>
      </w:r>
      <w:proofErr w:type="spellStart"/>
      <w:r>
        <w:rPr>
          <w:rFonts w:eastAsia="Times New Roman" w:cs="Times New Roman"/>
          <w:szCs w:val="24"/>
        </w:rPr>
        <w:t>Τσακαλώτος</w:t>
      </w:r>
      <w:proofErr w:type="spellEnd"/>
      <w:r>
        <w:rPr>
          <w:rFonts w:eastAsia="Times New Roman" w:cs="Times New Roman"/>
          <w:szCs w:val="24"/>
        </w:rPr>
        <w:t xml:space="preserve"> μάς είπε ότι το Διεθνές Νομισματικό Ταμείο είναι φειδωλό με την αλήθεια. Γιατί; Διότι είπε πως </w:t>
      </w:r>
      <w:r>
        <w:rPr>
          <w:rFonts w:eastAsia="Times New Roman" w:cs="Times New Roman"/>
          <w:szCs w:val="24"/>
        </w:rPr>
        <w:t xml:space="preserve">η Κυβέρνηση συμφώνησε με το 3,5%, ενώ σύμφωνα με τον κ. </w:t>
      </w:r>
      <w:proofErr w:type="spellStart"/>
      <w:r>
        <w:rPr>
          <w:rFonts w:eastAsia="Times New Roman" w:cs="Times New Roman"/>
          <w:szCs w:val="24"/>
        </w:rPr>
        <w:t>Τσακαλώτο</w:t>
      </w:r>
      <w:proofErr w:type="spellEnd"/>
      <w:r>
        <w:rPr>
          <w:rFonts w:eastAsia="Times New Roman" w:cs="Times New Roman"/>
          <w:szCs w:val="24"/>
        </w:rPr>
        <w:t xml:space="preserve"> δεν έχει συμφωνήσει σε τίποτα. Αλήθεια; Το τρίτο μνημόνιό σας δεν λέει το 3,5%; Δεν πανηγυρίζετε έναν χρόνο τώρα ότι πετύχατε, επιτέλους, το 3,5%, ενώ οι προηγούμενες κυβερνήσεις είχαν 4,5%;</w:t>
      </w:r>
      <w:r>
        <w:rPr>
          <w:rFonts w:eastAsia="Times New Roman" w:cs="Times New Roman"/>
          <w:szCs w:val="24"/>
        </w:rPr>
        <w:t xml:space="preserve"> Εδώ είναι τα πειστήρια. </w:t>
      </w:r>
    </w:p>
    <w:p w14:paraId="2320C507"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για τα Πρακτικά τη σελίδα 14 της </w:t>
      </w:r>
      <w:r>
        <w:rPr>
          <w:rFonts w:eastAsia="Times New Roman" w:cs="Times New Roman"/>
          <w:szCs w:val="24"/>
        </w:rPr>
        <w:t>έ</w:t>
      </w:r>
      <w:r>
        <w:rPr>
          <w:rFonts w:eastAsia="Times New Roman" w:cs="Times New Roman"/>
          <w:szCs w:val="24"/>
        </w:rPr>
        <w:t xml:space="preserve">κθεσης της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α</w:t>
      </w:r>
      <w:r>
        <w:rPr>
          <w:rFonts w:eastAsia="Times New Roman" w:cs="Times New Roman"/>
          <w:szCs w:val="24"/>
        </w:rPr>
        <w:t xml:space="preserve">ξιολόγησης που φέρει την υπογραφή σας, το επίσημο έγγραφο.  </w:t>
      </w:r>
    </w:p>
    <w:p w14:paraId="2320C508"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Διαβάζω και μεταφράζω: «Σε σχέση με το πρωτογενές πλεόνασμα, η Ελλάδα θα πετύχει 0,5% του ΑΕΠ»…</w:t>
      </w:r>
    </w:p>
    <w:p w14:paraId="2320C509"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 xml:space="preserve">ΣΙΜΟΡΕΛΗΣ: </w:t>
      </w:r>
      <w:r>
        <w:rPr>
          <w:rFonts w:eastAsia="Times New Roman" w:cs="Times New Roman"/>
          <w:szCs w:val="24"/>
        </w:rPr>
        <w:t>Αυτό αφορά το 2018!</w:t>
      </w:r>
    </w:p>
    <w:p w14:paraId="2320C50A"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Περιμένετε, κύριε συνάδελφε, να ακούσετε: «…το 2016</w:t>
      </w:r>
      <w:r>
        <w:rPr>
          <w:rFonts w:eastAsia="Times New Roman" w:cs="Times New Roman"/>
          <w:szCs w:val="24"/>
        </w:rPr>
        <w:t>,</w:t>
      </w:r>
      <w:r>
        <w:rPr>
          <w:rFonts w:eastAsia="Times New Roman" w:cs="Times New Roman"/>
          <w:szCs w:val="24"/>
        </w:rPr>
        <w:t xml:space="preserve"> 1,75% το 2017 και 3,5% το 2018. Μετά η Ελλάδα θα διατηρήσει το 3,5% πρωτογενές πλεόνασμα για μια περίοδο δέκα ετών και ύστερα σταδιακά θα το μειώ</w:t>
      </w:r>
      <w:r>
        <w:rPr>
          <w:rFonts w:eastAsia="Times New Roman" w:cs="Times New Roman"/>
          <w:szCs w:val="24"/>
        </w:rPr>
        <w:t xml:space="preserve">σει μέχρι το 2040 στο 1,5%». </w:t>
      </w:r>
    </w:p>
    <w:p w14:paraId="2320C50B"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Πάρτε τη, λοιπόν, κάνετε μάθημα και διαβάστε!</w:t>
      </w:r>
    </w:p>
    <w:p w14:paraId="2320C50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Θεοχάρης </w:t>
      </w:r>
      <w:proofErr w:type="spellStart"/>
      <w:r>
        <w:rPr>
          <w:rFonts w:eastAsia="Times New Roman" w:cs="Times New Roman"/>
          <w:szCs w:val="24"/>
        </w:rPr>
        <w:t>Θεοχάρης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w:t>
      </w:r>
      <w:r>
        <w:rPr>
          <w:rFonts w:eastAsia="Times New Roman" w:cs="Times New Roman"/>
          <w:szCs w:val="24"/>
        </w:rPr>
        <w:t>ίας και Πρακτικών της Βουλής)</w:t>
      </w:r>
    </w:p>
    <w:p w14:paraId="2320C50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Αυτά έχουν τη δική σας υπογραφή. Αφήστε, λοιπόν, τα ψέματα! Δεν τα πιστεύει πια κανένας. Δεν σας αρέσει τώρα, λοιπόν, η δική σας υπογραφή και λέτε πως δεν βγαίνει το πρόγραμμα. Ο Σόιμπλε, λοιπόν, τις σας λέει; Σας έχει δώσει τ</w:t>
      </w:r>
      <w:r>
        <w:rPr>
          <w:rFonts w:eastAsia="Times New Roman" w:cs="Times New Roman"/>
          <w:szCs w:val="24"/>
        </w:rPr>
        <w:t>ο σχοινί που κρεμαστήκατε εσείς οι ίδιοι.</w:t>
      </w:r>
    </w:p>
    <w:p w14:paraId="2320C50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Πέρυσι δεν συμφωνήσατε, κύριε </w:t>
      </w:r>
      <w:proofErr w:type="spellStart"/>
      <w:r>
        <w:rPr>
          <w:rFonts w:eastAsia="Times New Roman" w:cs="Times New Roman"/>
          <w:szCs w:val="24"/>
        </w:rPr>
        <w:t>Τσακαλώτο</w:t>
      </w:r>
      <w:proofErr w:type="spellEnd"/>
      <w:r>
        <w:rPr>
          <w:rFonts w:eastAsia="Times New Roman" w:cs="Times New Roman"/>
          <w:szCs w:val="24"/>
        </w:rPr>
        <w:t xml:space="preserve">; Τι άλλαξε τώρα; </w:t>
      </w:r>
    </w:p>
    <w:p w14:paraId="2320C50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δυστυχώς, λοιπόν, ο φειδωλός με την αλήθεια κ. </w:t>
      </w:r>
      <w:proofErr w:type="spellStart"/>
      <w:r>
        <w:rPr>
          <w:rFonts w:eastAsia="Times New Roman" w:cs="Times New Roman"/>
          <w:szCs w:val="24"/>
        </w:rPr>
        <w:t>Τσακαλώτος</w:t>
      </w:r>
      <w:proofErr w:type="spellEnd"/>
      <w:r>
        <w:rPr>
          <w:rFonts w:eastAsia="Times New Roman" w:cs="Times New Roman"/>
          <w:szCs w:val="24"/>
        </w:rPr>
        <w:t xml:space="preserve"> δεν έχει επιχείρημα και γι’ αυτό θα υποκύψει και θα δεχθεί και νέα μέτρα. </w:t>
      </w:r>
    </w:p>
    <w:p w14:paraId="2320C51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δίνετε ψίχουλα ντροπής στους συνταξιούχους και τολμάτε να τα ονομάσετε δέκατη τρίτη σύνταξη. Οι συντάξεις ενός μηνός είναι 2,4 δισεκατομμύρια και εσείς τολμάτε να πείτε τα 600 εκατομμύρια δέκατη τρίτη σύνταξη. Δεν δίνετε σύντα</w:t>
      </w:r>
      <w:r>
        <w:rPr>
          <w:rFonts w:eastAsia="Times New Roman" w:cs="Times New Roman"/>
          <w:szCs w:val="24"/>
        </w:rPr>
        <w:t xml:space="preserve">ξη σε όσους την περιμένουν χρόνια. Δεν στηρίζετε διακόσιες χιλιάδες παιδιά που ζουν σε οικογένειες χωρίς ούτε έναν εργαζόμενο, ζουν σε οικογένειες χωρίς εισόδημα. Δεν δίνετε πάνω από έναν χρόνο ΦΠΑ σε εξαγωγικές επιχειρήσεις. </w:t>
      </w:r>
      <w:r>
        <w:rPr>
          <w:rFonts w:eastAsia="Times New Roman" w:cs="Times New Roman"/>
          <w:szCs w:val="24"/>
        </w:rPr>
        <w:lastRenderedPageBreak/>
        <w:t>Δεν δίνετε 7 δισεκατομμύρια λη</w:t>
      </w:r>
      <w:r>
        <w:rPr>
          <w:rFonts w:eastAsia="Times New Roman" w:cs="Times New Roman"/>
          <w:szCs w:val="24"/>
        </w:rPr>
        <w:t>ξιπρόθεσμα. Δεν δίνετε σημασία στα προβλήματα του ελληνικού λαού. Δεν του δίνετε, εν τέλει, ελπίδα!</w:t>
      </w:r>
    </w:p>
    <w:p w14:paraId="2320C51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Τσίπρας διάλεξε και αυτός ένα νησί για να πει ψέματα στον ελληνικό λαό. Είπε χθες από τη Νίσυρο: «Θα τηρήσουμε το πρόγραμ</w:t>
      </w:r>
      <w:r>
        <w:rPr>
          <w:rFonts w:eastAsia="Times New Roman" w:cs="Times New Roman"/>
          <w:szCs w:val="24"/>
        </w:rPr>
        <w:t xml:space="preserve">μα μέχρι κεραίας». Πρώτα έγινε αυτή η δήλωση και μετά είπε: «Δεν θα ρωτήσουμε, όμως, κανέναν τι θα κάνουμε με τα πλεονάσματα». </w:t>
      </w:r>
    </w:p>
    <w:p w14:paraId="2320C51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Σωστά, είδαμε με αυτό το νομοσχέδιο τι τα κάνετε τα πλεονάσματα: Προσλήψεις! Είδαμε με τα δάνεια της </w:t>
      </w:r>
      <w:r>
        <w:rPr>
          <w:rFonts w:eastAsia="Times New Roman" w:cs="Times New Roman"/>
          <w:szCs w:val="24"/>
        </w:rPr>
        <w:t>Τράπεζας Αττικής</w:t>
      </w:r>
      <w:r>
        <w:rPr>
          <w:rFonts w:eastAsia="Times New Roman" w:cs="Times New Roman"/>
          <w:szCs w:val="24"/>
        </w:rPr>
        <w:t xml:space="preserve"> τι τα κάνετε τα πλεονάσματα</w:t>
      </w:r>
      <w:r>
        <w:rPr>
          <w:rFonts w:eastAsia="Times New Roman" w:cs="Times New Roman"/>
          <w:szCs w:val="24"/>
        </w:rPr>
        <w:t>.</w:t>
      </w:r>
      <w:r>
        <w:rPr>
          <w:rFonts w:eastAsia="Times New Roman" w:cs="Times New Roman"/>
          <w:szCs w:val="24"/>
        </w:rPr>
        <w:t xml:space="preserve"> Δάνεια σε φίλους κατασκευαστές! Είδαμε με την εντολή που δώσατε στη ΔΕΗ να μην παραστεί στην κακουργηματική δίκη των συνδικαλιστών που κατηγορούνται πως την έκλεψαν, πως έκλεψαν τον ελληνικό λαό, τι τα κάνετε τα πλεονάσματα: Τ</w:t>
      </w:r>
      <w:r>
        <w:rPr>
          <w:rFonts w:eastAsia="Times New Roman" w:cs="Times New Roman"/>
          <w:szCs w:val="24"/>
        </w:rPr>
        <w:t xml:space="preserve">αξίδια για εργατοπατέρες! </w:t>
      </w:r>
      <w:r>
        <w:rPr>
          <w:rFonts w:eastAsia="Times New Roman" w:cs="Times New Roman"/>
          <w:szCs w:val="24"/>
        </w:rPr>
        <w:lastRenderedPageBreak/>
        <w:t>Να είστε σίγουροι, όμως, ότι όπως τα είδαμε εμείς τα είδε και ο ελληνικός λαός και θα σας ανταμείψει όπως σας αξίζει!</w:t>
      </w:r>
    </w:p>
    <w:p w14:paraId="2320C51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20C514"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Θεοχάρη </w:t>
      </w:r>
      <w:proofErr w:type="spellStart"/>
      <w:r>
        <w:rPr>
          <w:rFonts w:eastAsia="Times New Roman"/>
          <w:szCs w:val="24"/>
        </w:rPr>
        <w:t>Θεοχάρη</w:t>
      </w:r>
      <w:proofErr w:type="spellEnd"/>
      <w:r>
        <w:rPr>
          <w:rFonts w:eastAsia="Times New Roman"/>
          <w:szCs w:val="24"/>
        </w:rPr>
        <w:t xml:space="preserve">, Ανεξάρτητο Βουλευτή. </w:t>
      </w:r>
    </w:p>
    <w:p w14:paraId="2320C515" w14:textId="77777777" w:rsidR="00BC0B8E" w:rsidRDefault="00C038AA">
      <w:pPr>
        <w:spacing w:line="600" w:lineRule="auto"/>
        <w:ind w:firstLine="720"/>
        <w:jc w:val="both"/>
        <w:rPr>
          <w:rFonts w:eastAsia="Times New Roman"/>
          <w:szCs w:val="24"/>
        </w:rPr>
      </w:pPr>
      <w:r>
        <w:rPr>
          <w:rFonts w:eastAsia="Times New Roman"/>
          <w:szCs w:val="24"/>
        </w:rPr>
        <w:t>Τον λόγ</w:t>
      </w:r>
      <w:r>
        <w:rPr>
          <w:rFonts w:eastAsia="Times New Roman"/>
          <w:szCs w:val="24"/>
        </w:rPr>
        <w:t xml:space="preserve">ο έχει ο κ. Γεώργιος Παπαηλιού, Βουλευτής του ΣΥΡΙΖΑ, για επτά λεπτά ομοίως. </w:t>
      </w:r>
    </w:p>
    <w:p w14:paraId="2320C516" w14:textId="77777777" w:rsidR="00BC0B8E" w:rsidRDefault="00C038AA">
      <w:pPr>
        <w:spacing w:line="600" w:lineRule="auto"/>
        <w:ind w:firstLine="720"/>
        <w:jc w:val="both"/>
        <w:rPr>
          <w:rFonts w:eastAsia="Times New Roman" w:cs="Times New Roman"/>
          <w:szCs w:val="24"/>
        </w:rPr>
      </w:pPr>
      <w:r>
        <w:rPr>
          <w:rFonts w:eastAsia="Times New Roman"/>
          <w:b/>
          <w:szCs w:val="24"/>
        </w:rPr>
        <w:t xml:space="preserve">ΓΕΩΡΓΙΟΣ ΠΑΠΑΗΛΙΟΥ: </w:t>
      </w:r>
      <w:r>
        <w:rPr>
          <w:rFonts w:eastAsia="Times New Roman"/>
          <w:szCs w:val="24"/>
        </w:rPr>
        <w:t xml:space="preserve">Κύριε Πρόεδρε, κυρίες και κύριοι συνάδελφοι, από τους Βουλευτές της Αντιπολίτευσης και ιδίως της Νέας Δημοκρατίας </w:t>
      </w:r>
      <w:proofErr w:type="spellStart"/>
      <w:r>
        <w:rPr>
          <w:rFonts w:eastAsia="Times New Roman"/>
          <w:szCs w:val="24"/>
        </w:rPr>
        <w:t>ελέχθησαν</w:t>
      </w:r>
      <w:proofErr w:type="spellEnd"/>
      <w:r>
        <w:rPr>
          <w:rFonts w:eastAsia="Times New Roman"/>
          <w:szCs w:val="24"/>
        </w:rPr>
        <w:t xml:space="preserve"> πολλά και </w:t>
      </w:r>
      <w:proofErr w:type="spellStart"/>
      <w:r>
        <w:rPr>
          <w:rFonts w:eastAsia="Times New Roman"/>
          <w:szCs w:val="24"/>
        </w:rPr>
        <w:t>εδόθησαν</w:t>
      </w:r>
      <w:proofErr w:type="spellEnd"/>
      <w:r>
        <w:rPr>
          <w:rFonts w:eastAsia="Times New Roman"/>
          <w:szCs w:val="24"/>
        </w:rPr>
        <w:t xml:space="preserve"> και κάποιοι χαρ</w:t>
      </w:r>
      <w:r>
        <w:rPr>
          <w:rFonts w:eastAsia="Times New Roman"/>
          <w:szCs w:val="24"/>
        </w:rPr>
        <w:t xml:space="preserve">ακτηρισμοί προσβλητικοί και για τους συναδέλφους και για τον φορέα στον οποίο ανήκουμε. </w:t>
      </w:r>
      <w:r>
        <w:rPr>
          <w:rFonts w:eastAsia="Times New Roman" w:cs="Times New Roman"/>
          <w:szCs w:val="24"/>
        </w:rPr>
        <w:t xml:space="preserve"> </w:t>
      </w:r>
    </w:p>
    <w:p w14:paraId="2320C517" w14:textId="77777777" w:rsidR="00BC0B8E" w:rsidRDefault="00C038AA">
      <w:pPr>
        <w:spacing w:line="600" w:lineRule="auto"/>
        <w:ind w:firstLine="720"/>
        <w:jc w:val="both"/>
        <w:rPr>
          <w:rFonts w:eastAsia="Times New Roman"/>
          <w:szCs w:val="24"/>
        </w:rPr>
      </w:pPr>
      <w:r>
        <w:rPr>
          <w:rFonts w:eastAsia="Times New Roman"/>
          <w:szCs w:val="24"/>
        </w:rPr>
        <w:t xml:space="preserve">Ειπώθηκε και κάτι άλλο, αν δεν κάνω λάθος, από τον εισηγητή της Νέας Δημοκρατίας, ότι χρειάζεται να επιδείξουμε πολιτική γενναιότητα. </w:t>
      </w:r>
    </w:p>
    <w:p w14:paraId="2320C518"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ΜΑΡΙΟΣ ΣΑΛΜΑΣ: </w:t>
      </w:r>
      <w:r>
        <w:rPr>
          <w:rFonts w:eastAsia="Times New Roman"/>
          <w:szCs w:val="24"/>
        </w:rPr>
        <w:t>Λάθος κάνεις. Δε</w:t>
      </w:r>
      <w:r>
        <w:rPr>
          <w:rFonts w:eastAsia="Times New Roman"/>
          <w:szCs w:val="24"/>
        </w:rPr>
        <w:t>ν το είπα.</w:t>
      </w:r>
    </w:p>
    <w:p w14:paraId="2320C519" w14:textId="77777777" w:rsidR="00BC0B8E" w:rsidRDefault="00C038AA">
      <w:pPr>
        <w:spacing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 xml:space="preserve">Του το αντιστρέφω. Πολιτική γενναιότητα πρέπει να έχει η Νέα Δημοκρατία, προκειμένου να αναγνωρίσει τις τεράστιες ευθύνες της για τη γένεση της κρίσης, για την επιδείνωσή της και για την κατάσταση στην οποία έχει περιέλθει η </w:t>
      </w:r>
      <w:r>
        <w:rPr>
          <w:rFonts w:eastAsia="Times New Roman"/>
          <w:szCs w:val="24"/>
        </w:rPr>
        <w:t xml:space="preserve">χώρα. </w:t>
      </w:r>
    </w:p>
    <w:p w14:paraId="2320C51A" w14:textId="77777777" w:rsidR="00BC0B8E" w:rsidRDefault="00C038AA">
      <w:pPr>
        <w:spacing w:line="600" w:lineRule="auto"/>
        <w:ind w:firstLine="720"/>
        <w:jc w:val="both"/>
        <w:rPr>
          <w:rFonts w:eastAsia="Times New Roman"/>
          <w:szCs w:val="24"/>
        </w:rPr>
      </w:pPr>
      <w:r>
        <w:rPr>
          <w:rFonts w:eastAsia="Times New Roman"/>
          <w:szCs w:val="24"/>
        </w:rPr>
        <w:t xml:space="preserve">Πάντως, κοινός παρονομαστής της στάσης της Αντιπολίτευσης και της Νέας Δημοκρατίας και του ΠΑΣΟΚ είναι η απόφασή τους να υπερψηφίσουν το νομοσχέδιο, αλλά ταυτόχρονα να επιτεθούν κατά </w:t>
      </w:r>
      <w:r>
        <w:rPr>
          <w:rFonts w:eastAsia="Times New Roman"/>
          <w:szCs w:val="24"/>
        </w:rPr>
        <w:t>του νομοσχεδίου</w:t>
      </w:r>
      <w:r>
        <w:rPr>
          <w:rFonts w:eastAsia="Times New Roman"/>
          <w:szCs w:val="24"/>
        </w:rPr>
        <w:t xml:space="preserve"> εφ’ όλης της ύλης. Εν προκειμένω, υπάρχει αντίφαση</w:t>
      </w:r>
      <w:r>
        <w:rPr>
          <w:rFonts w:eastAsia="Times New Roman"/>
          <w:szCs w:val="24"/>
        </w:rPr>
        <w:t>, που εξηγείται από την αμηχανία τους, διότι δεν τολμούν να καταψηφίσουν ένα νομοσχέδιο κοινωνικού χαρακτήρα.</w:t>
      </w:r>
    </w:p>
    <w:p w14:paraId="2320C51B" w14:textId="77777777" w:rsidR="00BC0B8E" w:rsidRDefault="00C038AA">
      <w:pPr>
        <w:spacing w:line="600" w:lineRule="auto"/>
        <w:ind w:firstLine="720"/>
        <w:jc w:val="both"/>
        <w:rPr>
          <w:rFonts w:eastAsia="Times New Roman"/>
          <w:szCs w:val="24"/>
        </w:rPr>
      </w:pPr>
      <w:r>
        <w:rPr>
          <w:rFonts w:eastAsia="Times New Roman"/>
          <w:szCs w:val="24"/>
        </w:rPr>
        <w:lastRenderedPageBreak/>
        <w:t>Το νομοσχέδιο έρχεται να αντιμετωπίσει τη φτωχοποίηση ευρύτατων κοινωνικών στρωμάτων, φτωχοποίηση που οφείλεται στις νεοφιλελεύθερες πολιτικές λιτ</w:t>
      </w:r>
      <w:r>
        <w:rPr>
          <w:rFonts w:eastAsia="Times New Roman"/>
          <w:szCs w:val="24"/>
        </w:rPr>
        <w:t>ότητας και στην οποία οδήγησαν οι Κυβερνήσεις της Νέας Δημοκρατίας και του ΠΑΣΟΚ.</w:t>
      </w:r>
    </w:p>
    <w:p w14:paraId="2320C51C" w14:textId="77777777" w:rsidR="00BC0B8E" w:rsidRDefault="00C038AA">
      <w:pPr>
        <w:spacing w:line="600" w:lineRule="auto"/>
        <w:ind w:firstLine="720"/>
        <w:jc w:val="both"/>
        <w:rPr>
          <w:rFonts w:eastAsia="Times New Roman"/>
          <w:szCs w:val="24"/>
        </w:rPr>
      </w:pPr>
      <w:r>
        <w:rPr>
          <w:rFonts w:eastAsia="Times New Roman"/>
          <w:szCs w:val="24"/>
        </w:rPr>
        <w:t>Είναι και αυτός ένας λόγος που δεν τολμούν να το καταψηφίσουν, διότι αντιλαμβάνονται ότι ο ελληνικός λαός γνωρίζει ότι η αιτία της φτωχοποίησής τους είναι οι κυβερνήσεις τους</w:t>
      </w:r>
      <w:r>
        <w:rPr>
          <w:rFonts w:eastAsia="Times New Roman"/>
          <w:szCs w:val="24"/>
        </w:rPr>
        <w:t>. Πρόκειται για ένα είδος άρρητης ομολογίας των ευθυνών τους εκ μέρους τους.</w:t>
      </w:r>
    </w:p>
    <w:p w14:paraId="2320C51D" w14:textId="77777777" w:rsidR="00BC0B8E" w:rsidRDefault="00C038AA">
      <w:pPr>
        <w:spacing w:line="600" w:lineRule="auto"/>
        <w:ind w:firstLine="720"/>
        <w:jc w:val="both"/>
        <w:rPr>
          <w:rFonts w:eastAsia="Times New Roman"/>
          <w:szCs w:val="24"/>
        </w:rPr>
      </w:pPr>
      <w:r>
        <w:rPr>
          <w:rFonts w:eastAsia="Times New Roman"/>
          <w:szCs w:val="24"/>
        </w:rPr>
        <w:t xml:space="preserve">Το νομοσχέδιο αποτελεί έκφραση του κοινωνικού </w:t>
      </w:r>
      <w:proofErr w:type="spellStart"/>
      <w:r>
        <w:rPr>
          <w:rFonts w:eastAsia="Times New Roman"/>
          <w:szCs w:val="24"/>
        </w:rPr>
        <w:t>προσήμου</w:t>
      </w:r>
      <w:proofErr w:type="spellEnd"/>
      <w:r>
        <w:rPr>
          <w:rFonts w:eastAsia="Times New Roman"/>
          <w:szCs w:val="24"/>
        </w:rPr>
        <w:t xml:space="preserve"> της κυβερνητικής πολιτικής. Δεν αποτελεί μεμονωμένο στοιχείο της κοινωνικής πολιτικής της Κυβέρνησης. Αποτελεί κρίκο μιας αλ</w:t>
      </w:r>
      <w:r>
        <w:rPr>
          <w:rFonts w:eastAsia="Times New Roman"/>
          <w:szCs w:val="24"/>
        </w:rPr>
        <w:t xml:space="preserve">υσίδας </w:t>
      </w:r>
      <w:proofErr w:type="spellStart"/>
      <w:r>
        <w:rPr>
          <w:rFonts w:eastAsia="Times New Roman"/>
          <w:szCs w:val="24"/>
        </w:rPr>
        <w:t>στοχευμένων</w:t>
      </w:r>
      <w:proofErr w:type="spellEnd"/>
      <w:r>
        <w:rPr>
          <w:rFonts w:eastAsia="Times New Roman"/>
          <w:szCs w:val="24"/>
        </w:rPr>
        <w:t xml:space="preserve"> κοινωνικών παρεμβάσεων, που ψηφίστηκαν επί της παρούσας διακυβέρνησης. </w:t>
      </w:r>
    </w:p>
    <w:p w14:paraId="2320C51E" w14:textId="77777777" w:rsidR="00BC0B8E" w:rsidRDefault="00C038AA">
      <w:pPr>
        <w:spacing w:line="600" w:lineRule="auto"/>
        <w:ind w:firstLine="720"/>
        <w:jc w:val="both"/>
        <w:rPr>
          <w:rFonts w:eastAsia="Times New Roman"/>
          <w:szCs w:val="24"/>
        </w:rPr>
      </w:pPr>
      <w:r>
        <w:rPr>
          <w:rFonts w:eastAsia="Times New Roman"/>
          <w:szCs w:val="24"/>
        </w:rPr>
        <w:lastRenderedPageBreak/>
        <w:t>Η ψήφιση του παρόντος νομοσχεδίου δεν συνιστά μόνο συμβατική υποχρέωση της χώρας. Για την Κυβέρνηση του ΣΥΡΙΖΑ αποτελεί ιδεολογική, ηθική και πολιτική υποχρέωση να α</w:t>
      </w:r>
      <w:r>
        <w:rPr>
          <w:rFonts w:eastAsia="Times New Roman"/>
          <w:szCs w:val="24"/>
        </w:rPr>
        <w:t>ντιμετωπίσει φαινόμενα ακραίας φτώχειας και κοινωνικού αποκλεισμού, τα οποία οφείλονται, επαναλαμβάνω, στις νεοφιλελεύθερες πολιτικές λιτότητας. Δίνεται προτεραιότητα στην αντιμετώπιση της ακραίας φτώχειας και του κοινωνικού αποκλεισμού, εκκινώντας από τις</w:t>
      </w:r>
      <w:r>
        <w:rPr>
          <w:rFonts w:eastAsia="Times New Roman"/>
          <w:szCs w:val="24"/>
        </w:rPr>
        <w:t xml:space="preserve"> πλέον ευάλωτες κοινωνικές ομάδες. </w:t>
      </w:r>
    </w:p>
    <w:p w14:paraId="2320C51F" w14:textId="77777777" w:rsidR="00BC0B8E" w:rsidRDefault="00C038AA">
      <w:pPr>
        <w:spacing w:line="600" w:lineRule="auto"/>
        <w:ind w:firstLine="720"/>
        <w:jc w:val="both"/>
        <w:rPr>
          <w:rFonts w:eastAsia="Times New Roman"/>
          <w:szCs w:val="24"/>
        </w:rPr>
      </w:pPr>
      <w:r>
        <w:rPr>
          <w:rFonts w:eastAsia="Times New Roman"/>
          <w:szCs w:val="24"/>
        </w:rPr>
        <w:t>Ο εθνικός μηχανισμός συντονισμού, παρακολούθησης και αξιολόγησης των πολιτικών κοινωνικής ένταξης και κοινωνικής συνοχής που θεσμοθετείται με το παρόν νομοσχέδιο, είναι ένα έργο που δεν έχει πραγματοποιηθεί εδώ και χρόνι</w:t>
      </w:r>
      <w:r>
        <w:rPr>
          <w:rFonts w:eastAsia="Times New Roman"/>
          <w:szCs w:val="24"/>
        </w:rPr>
        <w:t xml:space="preserve">α. Προβλέπεται από την εθνική στρατηγική για την κοινωνική ένταξη. Θα υλοποιηθεί στο αντίστοιχο σχέδιο δράσης και συγχρόνως θα λειτουργήσει σε τρία επίπεδα, κυβερνητικό, περιφερειακό </w:t>
      </w:r>
      <w:r>
        <w:rPr>
          <w:rFonts w:eastAsia="Times New Roman"/>
          <w:szCs w:val="24"/>
        </w:rPr>
        <w:lastRenderedPageBreak/>
        <w:t>και δημοτικό, που επικοινωνούν μεταξύ τους, αφού ο εθνικός αυτός μηχανισμ</w:t>
      </w:r>
      <w:r>
        <w:rPr>
          <w:rFonts w:eastAsia="Times New Roman"/>
          <w:szCs w:val="24"/>
        </w:rPr>
        <w:t xml:space="preserve">ός </w:t>
      </w:r>
      <w:r>
        <w:rPr>
          <w:rFonts w:eastAsia="Times New Roman"/>
          <w:szCs w:val="24"/>
        </w:rPr>
        <w:t xml:space="preserve">στηρίζεται </w:t>
      </w:r>
      <w:r>
        <w:rPr>
          <w:rFonts w:eastAsia="Times New Roman"/>
          <w:szCs w:val="24"/>
        </w:rPr>
        <w:t xml:space="preserve">και συνδέεται με το ενιαίο </w:t>
      </w:r>
      <w:proofErr w:type="spellStart"/>
      <w:r>
        <w:rPr>
          <w:rFonts w:eastAsia="Times New Roman"/>
          <w:szCs w:val="24"/>
        </w:rPr>
        <w:t>γ</w:t>
      </w:r>
      <w:r>
        <w:rPr>
          <w:rFonts w:eastAsia="Times New Roman"/>
          <w:szCs w:val="24"/>
        </w:rPr>
        <w:t>εωπληροφοριακό</w:t>
      </w:r>
      <w:proofErr w:type="spellEnd"/>
      <w:r>
        <w:rPr>
          <w:rFonts w:eastAsia="Times New Roman"/>
          <w:szCs w:val="24"/>
        </w:rPr>
        <w:t xml:space="preserve"> </w:t>
      </w:r>
      <w:r>
        <w:rPr>
          <w:rFonts w:eastAsia="Times New Roman"/>
          <w:szCs w:val="24"/>
        </w:rPr>
        <w:t>σ</w:t>
      </w:r>
      <w:r>
        <w:rPr>
          <w:rFonts w:eastAsia="Times New Roman"/>
          <w:szCs w:val="24"/>
        </w:rPr>
        <w:t>ύστημα.</w:t>
      </w:r>
    </w:p>
    <w:p w14:paraId="2320C520" w14:textId="77777777" w:rsidR="00BC0B8E" w:rsidRDefault="00C038AA">
      <w:pPr>
        <w:spacing w:line="600" w:lineRule="auto"/>
        <w:ind w:firstLine="720"/>
        <w:jc w:val="both"/>
        <w:rPr>
          <w:rFonts w:eastAsia="Times New Roman"/>
          <w:szCs w:val="24"/>
        </w:rPr>
      </w:pPr>
      <w:r>
        <w:rPr>
          <w:rFonts w:eastAsia="Times New Roman"/>
          <w:szCs w:val="24"/>
        </w:rPr>
        <w:t>Για την παρακολούθηση, τον συντονισμό, την αξιολόγηση της πολιτικής κοινωνικής ένταξης και κοινωνικής συνοχής</w:t>
      </w:r>
      <w:r>
        <w:rPr>
          <w:rFonts w:eastAsia="Times New Roman"/>
          <w:szCs w:val="24"/>
        </w:rPr>
        <w:t>,</w:t>
      </w:r>
      <w:r>
        <w:rPr>
          <w:rFonts w:eastAsia="Times New Roman"/>
          <w:szCs w:val="24"/>
        </w:rPr>
        <w:t xml:space="preserve"> θα υπάρξει σύστημα κοινών δεικτών, καθώς και καθορισμός μεθοδολογίας αξιολόγηση</w:t>
      </w:r>
      <w:r>
        <w:rPr>
          <w:rFonts w:eastAsia="Times New Roman"/>
          <w:szCs w:val="24"/>
        </w:rPr>
        <w:t xml:space="preserve">ς. </w:t>
      </w:r>
    </w:p>
    <w:p w14:paraId="2320C521" w14:textId="77777777" w:rsidR="00BC0B8E" w:rsidRDefault="00C038AA">
      <w:pPr>
        <w:spacing w:line="600" w:lineRule="auto"/>
        <w:ind w:firstLine="720"/>
        <w:jc w:val="both"/>
        <w:rPr>
          <w:rFonts w:eastAsia="Times New Roman"/>
          <w:szCs w:val="24"/>
        </w:rPr>
      </w:pPr>
      <w:r>
        <w:rPr>
          <w:rFonts w:eastAsia="Times New Roman"/>
          <w:szCs w:val="24"/>
        </w:rPr>
        <w:t>Κατά τρόπο αποτελεσματικό θα εποπτεύονται και θα ελέγχονται οι πράξεις όλων των φορέων που εμπλέκονται στην πολιτική κοινωνικής ένταξης και κοινωνικής συνοχής. Παράλληλα, θα αξιοποιούνται η εμπειρία και η τεχνογνωσία τόσο του δημόσιου τομέα, όσο και τω</w:t>
      </w:r>
      <w:r>
        <w:rPr>
          <w:rFonts w:eastAsia="Times New Roman"/>
          <w:szCs w:val="24"/>
        </w:rPr>
        <w:t xml:space="preserve">ν ιδιωτικών φορέων στο πλαίσιο της κοινωνικής πολιτικής. </w:t>
      </w:r>
    </w:p>
    <w:p w14:paraId="2320C522" w14:textId="77777777" w:rsidR="00BC0B8E" w:rsidRDefault="00C038AA">
      <w:pPr>
        <w:spacing w:line="600" w:lineRule="auto"/>
        <w:ind w:firstLine="720"/>
        <w:jc w:val="both"/>
        <w:rPr>
          <w:rFonts w:eastAsia="Times New Roman"/>
          <w:szCs w:val="24"/>
        </w:rPr>
      </w:pPr>
      <w:r>
        <w:rPr>
          <w:rFonts w:eastAsia="Times New Roman"/>
          <w:szCs w:val="24"/>
        </w:rPr>
        <w:t xml:space="preserve">Οι πολίτες θα μπορούν με αξιοπρέπεια να θέτουν τα αιτήματά τους και να έχουν άμεση ανταπόκριση, χωρίς να αναζητούν ενδιάμεσους μη κρατικούς φορείς, προκειμένου να παρέχονται </w:t>
      </w:r>
      <w:r>
        <w:rPr>
          <w:rFonts w:eastAsia="Times New Roman"/>
          <w:szCs w:val="24"/>
        </w:rPr>
        <w:t xml:space="preserve">στους πολίτες </w:t>
      </w:r>
      <w:r>
        <w:rPr>
          <w:rFonts w:eastAsia="Times New Roman"/>
          <w:szCs w:val="24"/>
        </w:rPr>
        <w:t>η πληροφόρ</w:t>
      </w:r>
      <w:r>
        <w:rPr>
          <w:rFonts w:eastAsia="Times New Roman"/>
          <w:szCs w:val="24"/>
        </w:rPr>
        <w:t>ηση, οι υπηρεσίες και τα ωφελήματα που δικαιούνται.</w:t>
      </w:r>
    </w:p>
    <w:p w14:paraId="2320C523" w14:textId="77777777" w:rsidR="00BC0B8E" w:rsidRDefault="00C038AA">
      <w:pPr>
        <w:spacing w:line="600" w:lineRule="auto"/>
        <w:ind w:firstLine="720"/>
        <w:jc w:val="both"/>
        <w:rPr>
          <w:rFonts w:eastAsia="Times New Roman" w:cs="Times New Roman"/>
          <w:szCs w:val="24"/>
        </w:rPr>
      </w:pPr>
      <w:r>
        <w:rPr>
          <w:rFonts w:eastAsia="Times New Roman"/>
          <w:szCs w:val="24"/>
        </w:rPr>
        <w:lastRenderedPageBreak/>
        <w:t xml:space="preserve">Στο πλαίσιο της κοινωνικής πολιτικής της Κυβέρνησης εντάσσεται και η ρύθμιση που βασίζεται στην πρόσφατη εξαγγελία του Πρωθυπουργού για χορήγηση εφάπαξ οικονομικής ενίσχυσης οριζόντια και </w:t>
      </w:r>
      <w:proofErr w:type="spellStart"/>
      <w:r>
        <w:rPr>
          <w:rFonts w:eastAsia="Times New Roman"/>
          <w:szCs w:val="24"/>
        </w:rPr>
        <w:t>αντισυμμετρικά</w:t>
      </w:r>
      <w:proofErr w:type="spellEnd"/>
      <w:r>
        <w:rPr>
          <w:rFonts w:eastAsia="Times New Roman"/>
          <w:szCs w:val="24"/>
        </w:rPr>
        <w:t xml:space="preserve"> σ</w:t>
      </w:r>
      <w:r>
        <w:rPr>
          <w:rFonts w:eastAsia="Times New Roman"/>
          <w:szCs w:val="24"/>
        </w:rPr>
        <w:t>τους συνταξιούχους οι οποίοι λαμβάνουν μηνιαία σύνταξη που υπολείπεται των 850 ευρώ. Θα χορηγηθεί συνολικά ένα ποσό 670 εκατομμυρίων ευρώ, που συνιστά έκτακτη δαπάνη για το οικονομικό έτος 2016. Δεν πρόκειται συνεπώς για πλεόνασμα, όπως ανακριβώς ισχυρίζον</w:t>
      </w:r>
      <w:r>
        <w:rPr>
          <w:rFonts w:eastAsia="Times New Roman"/>
          <w:szCs w:val="24"/>
        </w:rPr>
        <w:t xml:space="preserve">ται οι συνάδελφοι της Αντιπολίτευσης, αλλά για </w:t>
      </w:r>
      <w:proofErr w:type="spellStart"/>
      <w:r>
        <w:rPr>
          <w:rFonts w:eastAsia="Times New Roman"/>
          <w:szCs w:val="24"/>
        </w:rPr>
        <w:t>υπεραπόδοση</w:t>
      </w:r>
      <w:proofErr w:type="spellEnd"/>
      <w:r>
        <w:rPr>
          <w:rFonts w:eastAsia="Times New Roman"/>
          <w:szCs w:val="24"/>
        </w:rPr>
        <w:t xml:space="preserve"> εσόδων.</w:t>
      </w:r>
      <w:r>
        <w:rPr>
          <w:rFonts w:eastAsia="Times New Roman"/>
          <w:szCs w:val="24"/>
        </w:rPr>
        <w:t xml:space="preserve"> </w:t>
      </w:r>
      <w:r>
        <w:rPr>
          <w:rFonts w:eastAsia="Times New Roman" w:cs="Times New Roman"/>
          <w:szCs w:val="24"/>
        </w:rPr>
        <w:t>Η προσπάθεια της Αντιπολίτευσης να απαξιώσει τη συγκεκριμένη οικονομική ενίσχυση δεν αποδίδει.</w:t>
      </w:r>
    </w:p>
    <w:p w14:paraId="2320C52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 κοινωνικό επίδομα αλληλεγγύης, αποτελεί επίδομα που χορηγείται στους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 xml:space="preserve">άπορους συμπολίτες μας σε ολόκληρη την Ελλάδα και αφορά επτακόσιους χιλιάδες περίπου πολίτες, ενώ </w:t>
      </w:r>
      <w:r>
        <w:rPr>
          <w:rFonts w:eastAsia="Times New Roman" w:cs="Times New Roman"/>
          <w:szCs w:val="24"/>
        </w:rPr>
        <w:lastRenderedPageBreak/>
        <w:t>μέχρι τώρα χορηγούνταν πιλοτικά σε ορισμένο αριθμό δήμων. Με τη χορήγηση του κοινωνικού επιδόματος αλληλεγγύης εξασφαλίζεται ένα στοιχειωδώς αξιοπρεπές εισόδημα διαβίωσης και προωθείται η επιβίωση και η στοιχειώδης κοινωνικοοικονομική ενσωμάτωση των ωφελού</w:t>
      </w:r>
      <w:r>
        <w:rPr>
          <w:rFonts w:eastAsia="Times New Roman" w:cs="Times New Roman"/>
          <w:szCs w:val="24"/>
        </w:rPr>
        <w:t xml:space="preserve">μενων. </w:t>
      </w:r>
    </w:p>
    <w:p w14:paraId="2320C52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Τα συμπεράσματα της αξιολόγησης των προηγούμενων πιλοτικών εφαρμογών, καθώς και τα συμπεράσματα από το πρόγραμμα για την καταπολέμηση της ανθρωπιστικής κρίσης που εφαρμόστηκε κατά τη διετία που πέρασε ενσωματώθηκαν στο αναμορφωμένο πρόγραμμα κοινων</w:t>
      </w:r>
      <w:r>
        <w:rPr>
          <w:rFonts w:eastAsia="Times New Roman" w:cs="Times New Roman"/>
          <w:szCs w:val="24"/>
        </w:rPr>
        <w:t>ικού επιδόματος αλληλεγγύης.</w:t>
      </w:r>
    </w:p>
    <w:p w14:paraId="2320C52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Πάντως, το κοινωνικό επίδομα αλληλεγγύης δεν αποτελεί τη μόνη οικονομική ενίσχυση για την καταπολέμηση της ακραίας φτώχειας. Συνοδεύεται και από παροχές σε είδος και σε υπηρεσίες κοινωνικής φροντίδας, καθώς και από μέτρα προώθη</w:t>
      </w:r>
      <w:r>
        <w:rPr>
          <w:rFonts w:eastAsia="Times New Roman" w:cs="Times New Roman"/>
          <w:szCs w:val="24"/>
        </w:rPr>
        <w:t>σης της απασχόλησης.</w:t>
      </w:r>
    </w:p>
    <w:p w14:paraId="2320C52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Μία τελευταία παρατήρηση για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που ιδρύονται σε διακόσιους πενήντα τέσσερις δήμους όλων των περιφερειών της χώρας, πλην της Πελοποννήσου, δυστυχώς. Αυτά αποτελούν τα κύτταρα σε επίπεδο </w:t>
      </w:r>
      <w:r>
        <w:rPr>
          <w:rFonts w:eastAsia="Times New Roman" w:cs="Times New Roman"/>
          <w:szCs w:val="24"/>
        </w:rPr>
        <w:t xml:space="preserve">πρωτοβάθμιας </w:t>
      </w:r>
      <w:r>
        <w:rPr>
          <w:rFonts w:eastAsia="Times New Roman" w:cs="Times New Roman"/>
          <w:szCs w:val="24"/>
        </w:rPr>
        <w:t>τοπικής αυτοδιοίκη</w:t>
      </w:r>
      <w:r>
        <w:rPr>
          <w:rFonts w:eastAsia="Times New Roman" w:cs="Times New Roman"/>
          <w:szCs w:val="24"/>
        </w:rPr>
        <w:t xml:space="preserve">σης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 xml:space="preserve">ηχανισμού </w:t>
      </w:r>
      <w:r>
        <w:rPr>
          <w:rFonts w:eastAsia="Times New Roman" w:cs="Times New Roman"/>
          <w:szCs w:val="24"/>
        </w:rPr>
        <w:t>σ</w:t>
      </w:r>
      <w:r>
        <w:rPr>
          <w:rFonts w:eastAsia="Times New Roman" w:cs="Times New Roman"/>
          <w:szCs w:val="24"/>
        </w:rPr>
        <w:t xml:space="preserve">υντονισμού, παρακολούθησης και αξιολόγησης των πολιτικών κοινωνικής ένταξης και κοινωνικής συνοχής. </w:t>
      </w:r>
    </w:p>
    <w:p w14:paraId="2320C52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επιλογή της πρωτοβάθμιας αυτοδιοίκησης γίνεται λόγω της αυτονόητης  εγγύτητας αυτής με τον πολίτη και συνακόλουθα της ακριβέσ</w:t>
      </w:r>
      <w:r>
        <w:rPr>
          <w:rFonts w:eastAsia="Times New Roman" w:cs="Times New Roman"/>
          <w:szCs w:val="24"/>
        </w:rPr>
        <w:t>τερης πληροφόρησης που έχει ο δήμος για την οικονομική και κοινωνική κατάσταση των ωφελούμενων. Έτσι, επιτυγχάνεται η αποτελεσματικότερη πληροφόρηση, η στήριξη και η προώθησή τους στην αγορά εργασίας.</w:t>
      </w:r>
    </w:p>
    <w:p w14:paraId="2320C5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είναι</w:t>
      </w:r>
      <w:r>
        <w:rPr>
          <w:rFonts w:eastAsia="Times New Roman" w:cs="Times New Roman"/>
          <w:szCs w:val="24"/>
        </w:rPr>
        <w:t xml:space="preserve"> εξαιρετικά σημαντικό, διότι ψηφίζεται υπό συγκεκριμένες οικονομικές και κοινωνικές συνθήκες κι επομένως θα έλεγα ότι είναι εντελώς απαραίτητο. Εντάσσεται </w:t>
      </w:r>
      <w:r>
        <w:rPr>
          <w:rFonts w:eastAsia="Times New Roman" w:cs="Times New Roman"/>
          <w:szCs w:val="24"/>
        </w:rPr>
        <w:lastRenderedPageBreak/>
        <w:t xml:space="preserve">δε συγχρόνως στο </w:t>
      </w:r>
      <w:proofErr w:type="spellStart"/>
      <w:r>
        <w:rPr>
          <w:rFonts w:eastAsia="Times New Roman" w:cs="Times New Roman"/>
          <w:szCs w:val="24"/>
        </w:rPr>
        <w:t>αξιακό</w:t>
      </w:r>
      <w:proofErr w:type="spellEnd"/>
      <w:r>
        <w:rPr>
          <w:rFonts w:eastAsia="Times New Roman" w:cs="Times New Roman"/>
          <w:szCs w:val="24"/>
        </w:rPr>
        <w:t xml:space="preserve"> φορτίο του ΣΥΡΙΖΑ ως κόμματος της </w:t>
      </w:r>
      <w:r>
        <w:rPr>
          <w:rFonts w:eastAsia="Times New Roman" w:cs="Times New Roman"/>
          <w:szCs w:val="24"/>
        </w:rPr>
        <w:t xml:space="preserve">Ριζοσπαστικής </w:t>
      </w:r>
      <w:r>
        <w:rPr>
          <w:rFonts w:eastAsia="Times New Roman" w:cs="Times New Roman"/>
          <w:szCs w:val="24"/>
        </w:rPr>
        <w:t xml:space="preserve">Αριστεράς. </w:t>
      </w:r>
    </w:p>
    <w:p w14:paraId="2320C52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w:t>
      </w:r>
    </w:p>
    <w:p w14:paraId="2320C52B"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τις πτέρυγες του ΣΥΡΙΖΑ και των ΑΝΕΛ)</w:t>
      </w:r>
    </w:p>
    <w:p w14:paraId="2320C52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Παπαηλιού.</w:t>
      </w:r>
    </w:p>
    <w:p w14:paraId="2320C52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κ. Μαρία </w:t>
      </w:r>
      <w:proofErr w:type="spellStart"/>
      <w:r>
        <w:rPr>
          <w:rFonts w:eastAsia="Times New Roman" w:cs="Times New Roman"/>
          <w:szCs w:val="24"/>
        </w:rPr>
        <w:t>Θελερίτη</w:t>
      </w:r>
      <w:proofErr w:type="spellEnd"/>
      <w:r>
        <w:rPr>
          <w:rFonts w:eastAsia="Times New Roman" w:cs="Times New Roman"/>
          <w:szCs w:val="24"/>
        </w:rPr>
        <w:t xml:space="preserve">, Βουλευτή του ΣΥΡΙΖΑ, για επτά λεπτά. Και μετά τον λόγο θα λάβει ο κ. </w:t>
      </w:r>
      <w:proofErr w:type="spellStart"/>
      <w:r>
        <w:rPr>
          <w:rFonts w:eastAsia="Times New Roman" w:cs="Times New Roman"/>
          <w:szCs w:val="24"/>
        </w:rPr>
        <w:t>Γιόγιακας</w:t>
      </w:r>
      <w:proofErr w:type="spellEnd"/>
      <w:r>
        <w:rPr>
          <w:rFonts w:eastAsia="Times New Roman" w:cs="Times New Roman"/>
          <w:szCs w:val="24"/>
        </w:rPr>
        <w:t>.</w:t>
      </w:r>
    </w:p>
    <w:p w14:paraId="2320C52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σήμερα συζητάμε ένα νομοσχέδιο που έρχεται να καλύψει ανάγκες, ελλείμματα και κενά στο ήδη υφιστάμενο θεσμικό πλαίσιο άσκησης κοινωνικής πολιτικής. Κι επίσης, είναι ένα νομοσχέδιο που προκύπτει από τη μεγάλη ανάγκη γ</w:t>
      </w:r>
      <w:r>
        <w:rPr>
          <w:rFonts w:eastAsia="Times New Roman" w:cs="Times New Roman"/>
          <w:szCs w:val="24"/>
        </w:rPr>
        <w:t xml:space="preserve">ια την αλλαγή του </w:t>
      </w:r>
      <w:r>
        <w:rPr>
          <w:rFonts w:eastAsia="Times New Roman" w:cs="Times New Roman"/>
          <w:szCs w:val="24"/>
        </w:rPr>
        <w:t>θεσμ</w:t>
      </w:r>
      <w:r>
        <w:rPr>
          <w:rFonts w:eastAsia="Times New Roman" w:cs="Times New Roman"/>
          <w:szCs w:val="24"/>
        </w:rPr>
        <w:t xml:space="preserve">ικού πλαισίου κοινωνικής πολιτικής. </w:t>
      </w:r>
    </w:p>
    <w:p w14:paraId="2320C52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πραγματικά είναι αλήθεια πως επίσης έρχεται πραγματικά να υιοθετήσει και να νομοθετήσει διατάξεις του αναθεωρημένου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χ</w:t>
      </w:r>
      <w:r>
        <w:rPr>
          <w:rFonts w:eastAsia="Times New Roman" w:cs="Times New Roman"/>
          <w:szCs w:val="24"/>
        </w:rPr>
        <w:t xml:space="preserve">άρτη –το άρθρο 30- και του </w:t>
      </w:r>
      <w:r>
        <w:rPr>
          <w:rFonts w:eastAsia="Times New Roman" w:cs="Times New Roman"/>
          <w:szCs w:val="24"/>
        </w:rPr>
        <w:t>χ</w:t>
      </w:r>
      <w:r>
        <w:rPr>
          <w:rFonts w:eastAsia="Times New Roman" w:cs="Times New Roman"/>
          <w:szCs w:val="24"/>
        </w:rPr>
        <w:t xml:space="preserve">άρτη </w:t>
      </w:r>
      <w:r>
        <w:rPr>
          <w:rFonts w:eastAsia="Times New Roman" w:cs="Times New Roman"/>
          <w:szCs w:val="24"/>
        </w:rPr>
        <w:t>θ</w:t>
      </w:r>
      <w:r>
        <w:rPr>
          <w:rFonts w:eastAsia="Times New Roman" w:cs="Times New Roman"/>
          <w:szCs w:val="24"/>
        </w:rPr>
        <w:t xml:space="preserve">εμελιωδών </w:t>
      </w:r>
      <w:r>
        <w:rPr>
          <w:rFonts w:eastAsia="Times New Roman" w:cs="Times New Roman"/>
          <w:szCs w:val="24"/>
        </w:rPr>
        <w:t>δ</w:t>
      </w:r>
      <w:r>
        <w:rPr>
          <w:rFonts w:eastAsia="Times New Roman" w:cs="Times New Roman"/>
          <w:szCs w:val="24"/>
        </w:rPr>
        <w:t>ικαιωμάτων της Ευ</w:t>
      </w:r>
      <w:r>
        <w:rPr>
          <w:rFonts w:eastAsia="Times New Roman" w:cs="Times New Roman"/>
          <w:szCs w:val="24"/>
        </w:rPr>
        <w:t xml:space="preserve">ρωπαϊκής Ένωσης–άρθρο 34. Ομιλώ για τον συνάδελφο της Αξιωματικής Αντιπολίτευσης, </w:t>
      </w:r>
      <w:r>
        <w:rPr>
          <w:rFonts w:eastAsia="Times New Roman" w:cs="Times New Roman"/>
          <w:szCs w:val="24"/>
        </w:rPr>
        <w:t>ό</w:t>
      </w:r>
      <w:r>
        <w:rPr>
          <w:rFonts w:eastAsia="Times New Roman" w:cs="Times New Roman"/>
          <w:szCs w:val="24"/>
        </w:rPr>
        <w:t xml:space="preserve">που επί πέντε χρόνια η Αξιωματική Αντιπολίτευση δεν θέλησε να θεσμοθετήσει τις διατάξεις αυτές για την κοινωνική προστασία. </w:t>
      </w:r>
    </w:p>
    <w:p w14:paraId="2320C53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μάλιστα, ερχόμαστε εμείς σε αυτή την περίοδο</w:t>
      </w:r>
      <w:r>
        <w:rPr>
          <w:rFonts w:eastAsia="Times New Roman" w:cs="Times New Roman"/>
          <w:szCs w:val="24"/>
        </w:rPr>
        <w:t>, σε μια περίοδο που η Ευρώπη αλλάζει προς το χειρότερο και το συντηρητικότερο μέσα από τις νεοφιλελεύθερες πολιτικές, με αυτό το νομοσχέδιο που υιοθετεί και προστατεύει το θεσμικό πλαίσιο για την κοινωνική προστασία. Και όχι μόνο προστατεύει, αλλά βάζει κ</w:t>
      </w:r>
      <w:r>
        <w:rPr>
          <w:rFonts w:eastAsia="Times New Roman" w:cs="Times New Roman"/>
          <w:szCs w:val="24"/>
        </w:rPr>
        <w:t xml:space="preserve">αι θεμέλια για έναν συντονισμό που θα βοηθήσει να μην υπάρχει </w:t>
      </w:r>
      <w:proofErr w:type="spellStart"/>
      <w:r>
        <w:rPr>
          <w:rFonts w:eastAsia="Times New Roman" w:cs="Times New Roman"/>
          <w:szCs w:val="24"/>
        </w:rPr>
        <w:t>αλληλοκάλυψη</w:t>
      </w:r>
      <w:proofErr w:type="spellEnd"/>
      <w:r>
        <w:rPr>
          <w:rFonts w:eastAsia="Times New Roman" w:cs="Times New Roman"/>
          <w:szCs w:val="24"/>
        </w:rPr>
        <w:t xml:space="preserve"> πολιτικών </w:t>
      </w:r>
      <w:r>
        <w:rPr>
          <w:rFonts w:eastAsia="Times New Roman" w:cs="Times New Roman"/>
          <w:szCs w:val="24"/>
        </w:rPr>
        <w:t>και αρμοδιοτήτων, ό</w:t>
      </w:r>
      <w:r>
        <w:rPr>
          <w:rFonts w:eastAsia="Times New Roman" w:cs="Times New Roman"/>
          <w:szCs w:val="24"/>
        </w:rPr>
        <w:t xml:space="preserve">που μέχρι σήμερα χαρακτήριζαν όλο το κομμάτι της κοινωνικής πρόνοιας. </w:t>
      </w:r>
    </w:p>
    <w:p w14:paraId="2320C53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Επίσης, έρχεται να εφαρμόσει και να στηρίξει αυτό που προβλέπεται μέσα από την εθ</w:t>
      </w:r>
      <w:r>
        <w:rPr>
          <w:rFonts w:eastAsia="Times New Roman" w:cs="Times New Roman"/>
          <w:szCs w:val="24"/>
        </w:rPr>
        <w:t>νική στρατηγική της κοινωνικής πολιτικής τους τρεις βασικούς πυλώνες, που είναι η καταπολέμηση της φτώχειας, έτσι ώστε να διασφαλίζεται ένα αξιοπρεπές βιοτικό επίπεδο για τους συνανθρώπους μας, την πρόσβαση σε υπηρεσίες, ώστε να είναι δυνατή η παροχή συμβο</w:t>
      </w:r>
      <w:r>
        <w:rPr>
          <w:rFonts w:eastAsia="Times New Roman" w:cs="Times New Roman"/>
          <w:szCs w:val="24"/>
        </w:rPr>
        <w:t>υλών υγειονομικής περίθαλψης, φροντίδας, ψυχολογικής και κοινωνικής υποστήριξης σε ανθρώπους που έχουν ανάγκη από τέτοιου είδους υπηρεσίες, και φυσικά την αγορά εργασίας χωρίς αποκλεισμούς, μέσω των ενεργητικών πολιτικών απασχόλησης.</w:t>
      </w:r>
    </w:p>
    <w:p w14:paraId="2320C53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ναι, εμείς σήμερα </w:t>
      </w:r>
      <w:r>
        <w:rPr>
          <w:rFonts w:eastAsia="Times New Roman" w:cs="Times New Roman"/>
          <w:szCs w:val="24"/>
        </w:rPr>
        <w:t>ψηφίζουμε αυτό το νομοσχέδιο ως προς τους δύο πρώτους πυλώνες και υιοθετούμε την επέκταση του προγράμματος για το κοινωνικό εισόδημα όχι μόνο για δεκατρείς δήμους που προβλεπόταν και με μία μελέτη στα ύψη που προέβλεπε η προηγούμενη κυβέρνηση. Σήμερα το εφ</w:t>
      </w:r>
      <w:r>
        <w:rPr>
          <w:rFonts w:eastAsia="Times New Roman" w:cs="Times New Roman"/>
          <w:szCs w:val="24"/>
        </w:rPr>
        <w:t xml:space="preserve">αρμόζουμε για όλους τους δήμους της χώρας, έτσι ώστε σε </w:t>
      </w:r>
      <w:r>
        <w:rPr>
          <w:rFonts w:eastAsia="Times New Roman" w:cs="Times New Roman"/>
          <w:szCs w:val="24"/>
        </w:rPr>
        <w:lastRenderedPageBreak/>
        <w:t>αυτή την περίοδο της λιτότητας και των νεοφιλελεύθερων πολιτικών, να μπορούμε να αντιμετωπίσουμε φαινόμενα ακραίας φτώχειας.</w:t>
      </w:r>
    </w:p>
    <w:p w14:paraId="2320C53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δημιουργούμε τον Εθνικό Μηχανισμό Συντονισμού, Παρακολούθησης και Α</w:t>
      </w:r>
      <w:r>
        <w:rPr>
          <w:rFonts w:eastAsia="Times New Roman" w:cs="Times New Roman"/>
          <w:szCs w:val="24"/>
        </w:rPr>
        <w:t xml:space="preserve">ξιολόγησης των Πολιτικών Κοινωνικής Ένταξης και Κοινωνικής Συνοχής, δηλαδή 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ηχανισμό, όπως αποκαλείται και αναγράφεται στα άρθρα 1 έως 21, έτσι ώστε επιτέλους να έχουμε αποτελεσματικές και αποδοτικές κοινωνικές υπηρεσίες και δράσεις. Ειδικότερα,</w:t>
      </w:r>
      <w:r>
        <w:rPr>
          <w:rFonts w:eastAsia="Times New Roman" w:cs="Times New Roman"/>
          <w:szCs w:val="24"/>
        </w:rPr>
        <w:t xml:space="preserve"> η δημιουργία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ηχανισμού θα μας δώσει και θα μας διασφαλίσει ένα ποιοτικό σύστημα κοινωνικής πρόνοιας και επιτέλους, θα έρθει να βάλει τέλος σε αυτό που υφίσταται στο σημερινό σύστημα κοινωνικής πρόνοιας.</w:t>
      </w:r>
    </w:p>
    <w:p w14:paraId="2320C53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Τι ίσχυε,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w:t>
      </w:r>
      <w:r>
        <w:rPr>
          <w:rFonts w:eastAsia="Times New Roman" w:cs="Times New Roman"/>
          <w:szCs w:val="24"/>
        </w:rPr>
        <w:t>αγαπητοί συνάδελφοι, μέχρι σήμερα; Κατακερματισμένες σε μικρό και σε μεγάλο βαθμό όλες οι υπη</w:t>
      </w:r>
      <w:r>
        <w:rPr>
          <w:rFonts w:eastAsia="Times New Roman" w:cs="Times New Roman"/>
          <w:szCs w:val="24"/>
        </w:rPr>
        <w:lastRenderedPageBreak/>
        <w:t>ρεσίες, άμεση εξάρτηση από την κεντρική διοίκηση και μάλιστα, με ανορθολογικό τρόπο, περιορισμός σε ποσότητα και ποιότητα στο επίπεδο παροχών, επικάλυψη, κακοδιαχε</w:t>
      </w:r>
      <w:r>
        <w:rPr>
          <w:rFonts w:eastAsia="Times New Roman" w:cs="Times New Roman"/>
          <w:szCs w:val="24"/>
        </w:rPr>
        <w:t>ίριση σε περιορισμένους κοινωνικούς πόρους που είχαμε, απουσία κοινωνικής διαβούλευσης και διαφάνειας και καθόλου συντονισμός και αξιολόγηση, η οποία θα μπορούσε μέσα από έναν μακροχρόνιο προγραμματισμό που εμείς επιχειρούμε, να δώσει μια άλλη ανάπτυξη στη</w:t>
      </w:r>
      <w:r>
        <w:rPr>
          <w:rFonts w:eastAsia="Times New Roman" w:cs="Times New Roman"/>
          <w:szCs w:val="24"/>
        </w:rPr>
        <w:t>ν κοινωνική προστασία. Φυσικά, όλο αυτό το άναρχο επέτρεπε να δημιουργηθούν και περιπτώσεις διαφθοράς.</w:t>
      </w:r>
    </w:p>
    <w:p w14:paraId="2320C53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Εμείς, λοιπόν, υιοθετούμε τον Εθνικό Μηχανισμό σε τρία επίπεδα, ακριβώς όπως πρέπει, στο κεντρικό επίπεδο με έναν επιτελικό χαρακτήρα, στο περιφερειακό κ</w:t>
      </w:r>
      <w:r>
        <w:rPr>
          <w:rFonts w:eastAsia="Times New Roman" w:cs="Times New Roman"/>
          <w:szCs w:val="24"/>
        </w:rPr>
        <w:t>αι τοπικό, ενισχύοντας αυτές τις αποκεντρωμένες δομές, δίνοντας έναν πολύ πιο ενεργό ρόλο στους Οργανισμούς Το</w:t>
      </w:r>
      <w:r>
        <w:rPr>
          <w:rFonts w:eastAsia="Times New Roman" w:cs="Times New Roman"/>
          <w:szCs w:val="24"/>
        </w:rPr>
        <w:lastRenderedPageBreak/>
        <w:t xml:space="preserve">πικής Αυτοδιοίκησης. Άλλωστε, δεν θα μπορούσαμε να κάνουμε διαφορετικά, γιατί αυτός είναι ο βαθμός που είναι εγγύτερα στον πολίτη και άρα, μπορεί </w:t>
      </w:r>
      <w:r>
        <w:rPr>
          <w:rFonts w:eastAsia="Times New Roman" w:cs="Times New Roman"/>
          <w:szCs w:val="24"/>
        </w:rPr>
        <w:t>να κάνει αυτή τη διάγνωση αναγκών πολύ καλύτερ</w:t>
      </w:r>
      <w:r>
        <w:rPr>
          <w:rFonts w:eastAsia="Times New Roman" w:cs="Times New Roman"/>
          <w:szCs w:val="24"/>
        </w:rPr>
        <w:t>α</w:t>
      </w:r>
      <w:r>
        <w:rPr>
          <w:rFonts w:eastAsia="Times New Roman" w:cs="Times New Roman"/>
          <w:szCs w:val="24"/>
        </w:rPr>
        <w:t>.</w:t>
      </w:r>
    </w:p>
    <w:p w14:paraId="2320C53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όλοι γνωρίζουμε ότι η άσκηση κοινωνικής πολιτικής στο τοπικό επίπεδο ασκούταν και από τους τρεις βαθμούς διοίκησης -και από το κράτος και από την περιφέρεια και από τους δήμους- και αυτό γινόταν με έ</w:t>
      </w:r>
      <w:r>
        <w:rPr>
          <w:rFonts w:eastAsia="Times New Roman" w:cs="Times New Roman"/>
          <w:szCs w:val="24"/>
        </w:rPr>
        <w:t xml:space="preserve">ναν τρόπο </w:t>
      </w:r>
      <w:proofErr w:type="spellStart"/>
      <w:r>
        <w:rPr>
          <w:rFonts w:eastAsia="Times New Roman" w:cs="Times New Roman"/>
          <w:szCs w:val="24"/>
        </w:rPr>
        <w:t>αλληλοκάλυψης</w:t>
      </w:r>
      <w:proofErr w:type="spellEnd"/>
      <w:r>
        <w:rPr>
          <w:rFonts w:eastAsia="Times New Roman" w:cs="Times New Roman"/>
          <w:szCs w:val="24"/>
        </w:rPr>
        <w:t xml:space="preserve"> σε δομές και σε προγράμματα. Αυτό κάποτε πρέπει να λήξει.</w:t>
      </w:r>
    </w:p>
    <w:p w14:paraId="2320C53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 λοιπόν, έρχεται και υιοθετεί ο εθνικός συντονισμός. Συντονίζει αυτές τις τρεις πολιτικές που προέρχονται από τις τρεις βαθμίδες διοίκησης. Επίσης, αυτό το οποίο κάνει κ</w:t>
      </w:r>
      <w:r>
        <w:rPr>
          <w:rFonts w:eastAsia="Times New Roman" w:cs="Times New Roman"/>
          <w:szCs w:val="24"/>
        </w:rPr>
        <w:t xml:space="preserve">αι σε συνδυασμό με τη μεταρρύθμιση που επιχειρείται στην τοπική αυτοδιοίκηση, δηλαδή με τον </w:t>
      </w:r>
      <w:r>
        <w:rPr>
          <w:rFonts w:eastAsia="Times New Roman" w:cs="Times New Roman"/>
          <w:szCs w:val="24"/>
        </w:rPr>
        <w:t>προσδιορισμό</w:t>
      </w:r>
      <w:r>
        <w:rPr>
          <w:rFonts w:eastAsia="Times New Roman" w:cs="Times New Roman"/>
          <w:szCs w:val="24"/>
        </w:rPr>
        <w:t xml:space="preserve"> των αρμοδιοτήτων </w:t>
      </w:r>
      <w:r>
        <w:rPr>
          <w:rFonts w:eastAsia="Times New Roman" w:cs="Times New Roman"/>
          <w:szCs w:val="24"/>
        </w:rPr>
        <w:t xml:space="preserve">δηλαδή </w:t>
      </w:r>
      <w:r>
        <w:rPr>
          <w:rFonts w:eastAsia="Times New Roman" w:cs="Times New Roman"/>
          <w:szCs w:val="24"/>
        </w:rPr>
        <w:t xml:space="preserve">ποιες αρμοδιότητες ανήκουν σε ποια από τις τρεις βαθμίδες διοίκησης, νομίζω ότι θα </w:t>
      </w:r>
      <w:r>
        <w:rPr>
          <w:rFonts w:eastAsia="Times New Roman" w:cs="Times New Roman"/>
          <w:szCs w:val="24"/>
        </w:rPr>
        <w:t>επι</w:t>
      </w:r>
      <w:r>
        <w:rPr>
          <w:rFonts w:eastAsia="Times New Roman" w:cs="Times New Roman"/>
          <w:szCs w:val="24"/>
        </w:rPr>
        <w:t xml:space="preserve">λύσουμε σε έναν σημαντικό </w:t>
      </w:r>
      <w:r>
        <w:rPr>
          <w:rFonts w:eastAsia="Times New Roman" w:cs="Times New Roman"/>
          <w:szCs w:val="24"/>
        </w:rPr>
        <w:lastRenderedPageBreak/>
        <w:t>βαθμό την έλλει</w:t>
      </w:r>
      <w:r>
        <w:rPr>
          <w:rFonts w:eastAsia="Times New Roman" w:cs="Times New Roman"/>
          <w:szCs w:val="24"/>
        </w:rPr>
        <w:t>ψη συντονισμού που υπάρχει στην άσκηση κοινωνικής πολιτικής στο τοπικό επίπεδο.</w:t>
      </w:r>
    </w:p>
    <w:p w14:paraId="2320C53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την οργάνωση αυτού του συστήματος στα τρία επίπεδα, όπως προανέφερα, στο επιτελικό κράτος προβλέπεται ο κεντρικός πυρήνας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 xml:space="preserve">ηχανισμού με </w:t>
      </w:r>
      <w:r>
        <w:rPr>
          <w:rFonts w:eastAsia="Times New Roman" w:cs="Times New Roman"/>
          <w:szCs w:val="24"/>
        </w:rPr>
        <w:t>τ</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ιεύθυν</w:t>
      </w:r>
      <w:r>
        <w:rPr>
          <w:rFonts w:eastAsia="Times New Roman" w:cs="Times New Roman"/>
          <w:szCs w:val="24"/>
        </w:rPr>
        <w:t xml:space="preserve">ση </w:t>
      </w:r>
      <w:r>
        <w:rPr>
          <w:rFonts w:eastAsia="Times New Roman" w:cs="Times New Roman"/>
          <w:szCs w:val="24"/>
        </w:rPr>
        <w:t>π</w:t>
      </w:r>
      <w:r>
        <w:rPr>
          <w:rFonts w:eastAsia="Times New Roman" w:cs="Times New Roman"/>
          <w:szCs w:val="24"/>
        </w:rPr>
        <w:t xml:space="preserve">ρόνοιας του Υπουργείου Εργασίας και με δύο </w:t>
      </w:r>
      <w:r>
        <w:rPr>
          <w:rFonts w:eastAsia="Times New Roman" w:cs="Times New Roman"/>
          <w:szCs w:val="24"/>
        </w:rPr>
        <w:t>δ</w:t>
      </w:r>
      <w:r>
        <w:rPr>
          <w:rFonts w:eastAsia="Times New Roman" w:cs="Times New Roman"/>
          <w:szCs w:val="24"/>
        </w:rPr>
        <w:t xml:space="preserve">ιευθύνσεις, αυτή της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έ</w:t>
      </w:r>
      <w:r>
        <w:rPr>
          <w:rFonts w:eastAsia="Times New Roman" w:cs="Times New Roman"/>
          <w:szCs w:val="24"/>
        </w:rPr>
        <w:t xml:space="preserve">νταξης και </w:t>
      </w:r>
      <w:r>
        <w:rPr>
          <w:rFonts w:eastAsia="Times New Roman" w:cs="Times New Roman"/>
          <w:szCs w:val="24"/>
        </w:rPr>
        <w:t>σ</w:t>
      </w:r>
      <w:r>
        <w:rPr>
          <w:rFonts w:eastAsia="Times New Roman" w:cs="Times New Roman"/>
          <w:szCs w:val="24"/>
        </w:rPr>
        <w:t xml:space="preserve">υνοχής και της </w:t>
      </w:r>
      <w:r>
        <w:rPr>
          <w:rFonts w:eastAsia="Times New Roman" w:cs="Times New Roman"/>
          <w:szCs w:val="24"/>
        </w:rPr>
        <w:t>κ</w:t>
      </w:r>
      <w:r>
        <w:rPr>
          <w:rFonts w:eastAsia="Times New Roman" w:cs="Times New Roman"/>
          <w:szCs w:val="24"/>
        </w:rPr>
        <w:t xml:space="preserve">αταπολέμησης της </w:t>
      </w:r>
      <w:r>
        <w:rPr>
          <w:rFonts w:eastAsia="Times New Roman" w:cs="Times New Roman"/>
          <w:szCs w:val="24"/>
        </w:rPr>
        <w:t>φ</w:t>
      </w:r>
      <w:r>
        <w:rPr>
          <w:rFonts w:eastAsia="Times New Roman" w:cs="Times New Roman"/>
          <w:szCs w:val="24"/>
        </w:rPr>
        <w:t>τώχειας. Δημιουργούνται δώδεκα σημεία επαφής με συναρμόδια και πολιτικές κοινωνικής ένταξης Υπουργεία και έτσι εξασφαλίζεται οριζ</w:t>
      </w:r>
      <w:r>
        <w:rPr>
          <w:rFonts w:eastAsia="Times New Roman" w:cs="Times New Roman"/>
          <w:szCs w:val="24"/>
        </w:rPr>
        <w:t>όντια ο συντονισμός.</w:t>
      </w:r>
    </w:p>
    <w:p w14:paraId="2320C53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Σε περιφερειακό επίπεδο δημιουργούμε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μ</w:t>
      </w:r>
      <w:r>
        <w:rPr>
          <w:rFonts w:eastAsia="Times New Roman" w:cs="Times New Roman"/>
          <w:szCs w:val="24"/>
        </w:rPr>
        <w:t xml:space="preserve">έριμνας της </w:t>
      </w:r>
      <w:r>
        <w:rPr>
          <w:rFonts w:eastAsia="Times New Roman" w:cs="Times New Roman"/>
          <w:szCs w:val="24"/>
        </w:rPr>
        <w:t>π</w:t>
      </w:r>
      <w:r>
        <w:rPr>
          <w:rFonts w:eastAsia="Times New Roman" w:cs="Times New Roman"/>
          <w:szCs w:val="24"/>
        </w:rPr>
        <w:t>εριφέρειας μαζί με τα δεκατρία περιφερειακά παρατηρητήρια κοινωνικής ένταξης, που θα συντονίζουν και θα εξειδικεύουν και την εθνική στρατηγική κοινωνικής ένταξη</w:t>
      </w:r>
      <w:r>
        <w:rPr>
          <w:rFonts w:eastAsia="Times New Roman" w:cs="Times New Roman"/>
          <w:szCs w:val="24"/>
        </w:rPr>
        <w:t xml:space="preserve">ς και την περιφερειακή στρατηγική και θα </w:t>
      </w:r>
      <w:r>
        <w:rPr>
          <w:rFonts w:eastAsia="Times New Roman" w:cs="Times New Roman"/>
          <w:szCs w:val="24"/>
        </w:rPr>
        <w:lastRenderedPageBreak/>
        <w:t xml:space="preserve">αποτυπώνουν και σε χωρικό επίπεδο τη φτώχεια και τον κοινωνικό αποκλεισμό, σε συνεργασία με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κ</w:t>
      </w:r>
      <w:r>
        <w:rPr>
          <w:rFonts w:eastAsia="Times New Roman" w:cs="Times New Roman"/>
          <w:szCs w:val="24"/>
        </w:rPr>
        <w:t xml:space="preserve">οινωνικής προστασίας του </w:t>
      </w:r>
      <w:r>
        <w:rPr>
          <w:rFonts w:eastAsia="Times New Roman" w:cs="Times New Roman"/>
          <w:szCs w:val="24"/>
        </w:rPr>
        <w:t>δ</w:t>
      </w:r>
      <w:r>
        <w:rPr>
          <w:rFonts w:eastAsia="Times New Roman" w:cs="Times New Roman"/>
          <w:szCs w:val="24"/>
        </w:rPr>
        <w:t>ήμου, η οποία θα συλλέγει όλα τα στοιχεία και τις πληροφορίες στο τοπικό επίπεδο, γ</w:t>
      </w:r>
      <w:r>
        <w:rPr>
          <w:rFonts w:eastAsia="Times New Roman" w:cs="Times New Roman"/>
          <w:szCs w:val="24"/>
        </w:rPr>
        <w:t>ιατί αυτή γνωρίζει πολύ καλύτερα και μπορεί να κάνει καλύτερη διάγνωση αναγκών, έτσι ώστε να έχουμε έναν συντονισμό σε όλα τα επίπεδα.</w:t>
      </w:r>
    </w:p>
    <w:p w14:paraId="2320C53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Τέλος, στους δήμους δίνουμε και τα κέντρα κοινότητας, τα οποία είναι σημεία αναφοράς και επαφής, όπου θα πηγαίνει ο πολίτ</w:t>
      </w:r>
      <w:r>
        <w:rPr>
          <w:rFonts w:eastAsia="Times New Roman" w:cs="Times New Roman"/>
          <w:szCs w:val="24"/>
        </w:rPr>
        <w:t>ης και θα εξυπηρετείται για όλες τις κοινωνικές υπηρεσίες, είτε αφορούν επίδομα, είτε αφορούν προγράμματα, είτε αφορούν άλλου τύπου υπηρεσίες.</w:t>
      </w:r>
    </w:p>
    <w:p w14:paraId="2320C53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Όλα αυτά δημιουργούνται σε όλες τις πρωτεύουσες των δήμων, εκτός από την Περιφέρεια Πελοποννήσου, όπου δεν επετεύ</w:t>
      </w:r>
      <w:r>
        <w:rPr>
          <w:rFonts w:eastAsia="Times New Roman" w:cs="Times New Roman"/>
          <w:szCs w:val="24"/>
        </w:rPr>
        <w:t xml:space="preserve">χθη η συμφωνία με το Υπουργείο. Δυστυχώς, μάλιστα, για την Περιφέρεια Πελοποννήσου το ποσό είναι λιγότερο –οι πόροι, δηλαδή, είναι 367.200 ευρώ έναντι των </w:t>
      </w:r>
      <w:r>
        <w:rPr>
          <w:rFonts w:eastAsia="Times New Roman" w:cs="Times New Roman"/>
          <w:szCs w:val="24"/>
        </w:rPr>
        <w:lastRenderedPageBreak/>
        <w:t>738.000 ευρώ που δίνει το Υπουργείο- και με λιγότερους εργαζομένους, δηλαδή έξι έναντι δεκατριών. Δεν</w:t>
      </w:r>
      <w:r>
        <w:rPr>
          <w:rFonts w:eastAsia="Times New Roman" w:cs="Times New Roman"/>
          <w:szCs w:val="24"/>
        </w:rPr>
        <w:t xml:space="preserve"> είναι μόνο αυτό, αλλά δημιουργούνται και κινητές μονάδες και όχι κανονικά κοινοτικά κέντρα στις έδρες των δήμων. </w:t>
      </w:r>
    </w:p>
    <w:p w14:paraId="2320C53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Τέλος, θα ήθελα να πω ότι δημιουργούνται και σοβαρά όργανα διαβούλευσης ακριβώς για τον σχεδιασμό και τον συντονισμό αυτών των κοινωνικών πολ</w:t>
      </w:r>
      <w:r>
        <w:rPr>
          <w:rFonts w:eastAsia="Times New Roman" w:cs="Times New Roman"/>
          <w:szCs w:val="24"/>
        </w:rPr>
        <w:t xml:space="preserve">ιτικών όπου συμμετέχουν και </w:t>
      </w:r>
      <w:r>
        <w:rPr>
          <w:rFonts w:eastAsia="Times New Roman" w:cs="Times New Roman"/>
          <w:szCs w:val="24"/>
        </w:rPr>
        <w:t>οι ε</w:t>
      </w:r>
      <w:r>
        <w:rPr>
          <w:rFonts w:eastAsia="Times New Roman" w:cs="Times New Roman"/>
          <w:szCs w:val="24"/>
        </w:rPr>
        <w:t xml:space="preserve">υπαθείς ομάδες, αλλά γίνεται και ένας συντονισμός όσον αφορά τους στόχους που έχει η εθνική στρατηγική. </w:t>
      </w:r>
    </w:p>
    <w:p w14:paraId="2320C53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320C53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 αυτά υπάρχουν τα τρία επίπεδα, </w:t>
      </w:r>
      <w:r>
        <w:rPr>
          <w:rFonts w:eastAsia="Times New Roman" w:cs="Times New Roman"/>
          <w:szCs w:val="24"/>
        </w:rPr>
        <w:t xml:space="preserve">δηλαδή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 xml:space="preserve">πιτροπή η οποία έχει σκοπό να προωθήσει σε κεντρικό επίπεδο τον διάλογο, η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 xml:space="preserve">ιαβούλευσης και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 xml:space="preserve">ιαβούλευσης. </w:t>
      </w:r>
      <w:r>
        <w:rPr>
          <w:rFonts w:eastAsia="Times New Roman" w:cs="Times New Roman"/>
          <w:szCs w:val="24"/>
        </w:rPr>
        <w:lastRenderedPageBreak/>
        <w:t xml:space="preserve">Αυτές οι </w:t>
      </w:r>
      <w:r>
        <w:rPr>
          <w:rFonts w:eastAsia="Times New Roman" w:cs="Times New Roman"/>
          <w:szCs w:val="24"/>
        </w:rPr>
        <w:t>ε</w:t>
      </w:r>
      <w:r>
        <w:rPr>
          <w:rFonts w:eastAsia="Times New Roman" w:cs="Times New Roman"/>
          <w:szCs w:val="24"/>
        </w:rPr>
        <w:t>πιτροπές έχουν καθαρά γνωμοδοτικό χαρακτήρα. Μ’ αυτόν τον τρόπο διασφαλίζουμε και</w:t>
      </w:r>
      <w:r>
        <w:rPr>
          <w:rFonts w:eastAsia="Times New Roman" w:cs="Times New Roman"/>
          <w:szCs w:val="24"/>
        </w:rPr>
        <w:t xml:space="preserve"> τη συμμετοχή των ευπαθών ομάδων. Τέλος…</w:t>
      </w:r>
    </w:p>
    <w:p w14:paraId="2320C53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τέλος, όμως, να είναι και τέλος αυτή τη φορά, κυρία συνάδελφε.</w:t>
      </w:r>
    </w:p>
    <w:p w14:paraId="2320C54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Μάλιστα, κύριε Πρόεδρε. Θα ολοκληρώσω μ’ αυτό. </w:t>
      </w:r>
    </w:p>
    <w:p w14:paraId="2320C54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Τέλος, δίνει εργαλεία για αυτήν την άσκηση της κοιν</w:t>
      </w:r>
      <w:r>
        <w:rPr>
          <w:rFonts w:eastAsia="Times New Roman" w:cs="Times New Roman"/>
          <w:szCs w:val="24"/>
        </w:rPr>
        <w:t xml:space="preserve">ωνικής πολιτικής, όπως το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γ</w:t>
      </w:r>
      <w:r>
        <w:rPr>
          <w:rFonts w:eastAsia="Times New Roman" w:cs="Times New Roman"/>
          <w:szCs w:val="24"/>
        </w:rPr>
        <w:t xml:space="preserve">εωγραφικό </w:t>
      </w:r>
      <w:r>
        <w:rPr>
          <w:rFonts w:eastAsia="Times New Roman" w:cs="Times New Roman"/>
          <w:szCs w:val="24"/>
        </w:rPr>
        <w:t>π</w:t>
      </w:r>
      <w:r>
        <w:rPr>
          <w:rFonts w:eastAsia="Times New Roman" w:cs="Times New Roman"/>
          <w:szCs w:val="24"/>
        </w:rPr>
        <w:t xml:space="preserve">ληροφοριακό </w:t>
      </w:r>
      <w:r>
        <w:rPr>
          <w:rFonts w:eastAsia="Times New Roman" w:cs="Times New Roman"/>
          <w:szCs w:val="24"/>
        </w:rPr>
        <w:t>σ</w:t>
      </w:r>
      <w:r>
        <w:rPr>
          <w:rFonts w:eastAsia="Times New Roman" w:cs="Times New Roman"/>
          <w:szCs w:val="24"/>
        </w:rPr>
        <w:t>ύστημα, όπου εκεί υπάρχουν καταγεγραμμένες όλες οι πολιτικές από όποιο επίπεδο και αν ασκούνται. Επίσης, όσον αφορά την αξιολόγηση, υπάρχουν δείκτες παρακολούθησης της κοινωνικής ένταξης, για να μπο</w:t>
      </w:r>
      <w:r>
        <w:rPr>
          <w:rFonts w:eastAsia="Times New Roman" w:cs="Times New Roman"/>
          <w:szCs w:val="24"/>
        </w:rPr>
        <w:t xml:space="preserve">ρούμε πραγματικά να δούμε ότι οι πόροι έχουν πιάσει τόπο καθώς θα έχουμε πολύ αναλυτικά πόσοι από τον </w:t>
      </w:r>
      <w:r>
        <w:rPr>
          <w:rFonts w:eastAsia="Times New Roman" w:cs="Times New Roman"/>
          <w:szCs w:val="24"/>
        </w:rPr>
        <w:lastRenderedPageBreak/>
        <w:t xml:space="preserve">πληθυσμό των κοινωνικά αποκλεισμένων μπορεί να έχουν ενταχθεί. </w:t>
      </w:r>
      <w:r>
        <w:rPr>
          <w:rFonts w:eastAsia="Times New Roman" w:cs="Times New Roman"/>
          <w:szCs w:val="24"/>
        </w:rPr>
        <w:t>Υ</w:t>
      </w:r>
      <w:r>
        <w:rPr>
          <w:rFonts w:eastAsia="Times New Roman" w:cs="Times New Roman"/>
          <w:szCs w:val="24"/>
        </w:rPr>
        <w:t xml:space="preserve">πάρχει </w:t>
      </w:r>
      <w:r>
        <w:rPr>
          <w:rFonts w:eastAsia="Times New Roman" w:cs="Times New Roman"/>
          <w:szCs w:val="24"/>
        </w:rPr>
        <w:t xml:space="preserve">επίσης </w:t>
      </w:r>
      <w:r>
        <w:rPr>
          <w:rFonts w:eastAsia="Times New Roman" w:cs="Times New Roman"/>
          <w:szCs w:val="24"/>
        </w:rPr>
        <w:t xml:space="preserve">και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π</w:t>
      </w:r>
      <w:r>
        <w:rPr>
          <w:rFonts w:eastAsia="Times New Roman" w:cs="Times New Roman"/>
          <w:szCs w:val="24"/>
        </w:rPr>
        <w:t xml:space="preserve">ρόνοιας για τον πολίτη που εντάσσεται στο </w:t>
      </w:r>
      <w:r>
        <w:rPr>
          <w:rFonts w:eastAsia="Times New Roman" w:cs="Times New Roman"/>
          <w:szCs w:val="24"/>
        </w:rPr>
        <w:t>Ε</w:t>
      </w:r>
      <w:r>
        <w:rPr>
          <w:rFonts w:eastAsia="Times New Roman" w:cs="Times New Roman"/>
          <w:szCs w:val="24"/>
        </w:rPr>
        <w:t>θνικ</w:t>
      </w:r>
      <w:r>
        <w:rPr>
          <w:rFonts w:eastAsia="Times New Roman" w:cs="Times New Roman"/>
          <w:szCs w:val="24"/>
        </w:rPr>
        <w:t xml:space="preserve">ό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λληλεγγύης.</w:t>
      </w:r>
    </w:p>
    <w:p w14:paraId="2320C54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Με α</w:t>
      </w:r>
      <w:r>
        <w:rPr>
          <w:rFonts w:eastAsia="Times New Roman" w:cs="Times New Roman"/>
          <w:szCs w:val="24"/>
        </w:rPr>
        <w:t xml:space="preserve">υτό το νομοσχέδιο </w:t>
      </w:r>
      <w:r>
        <w:rPr>
          <w:rFonts w:eastAsia="Times New Roman" w:cs="Times New Roman"/>
          <w:szCs w:val="24"/>
        </w:rPr>
        <w:t xml:space="preserve">επιτυγχάνεται </w:t>
      </w:r>
      <w:r>
        <w:rPr>
          <w:rFonts w:eastAsia="Times New Roman" w:cs="Times New Roman"/>
          <w:szCs w:val="24"/>
        </w:rPr>
        <w:t xml:space="preserve">ένα πολύ σοβαρό βήμα για το σύστημα κοινωνικής προστασίας της χώρας μας, γιατί γίνεται σε αποκεντρωμένο </w:t>
      </w:r>
      <w:proofErr w:type="spellStart"/>
      <w:r>
        <w:rPr>
          <w:rFonts w:eastAsia="Times New Roman" w:cs="Times New Roman"/>
          <w:szCs w:val="24"/>
        </w:rPr>
        <w:t>πολυεπίπεδο</w:t>
      </w:r>
      <w:proofErr w:type="spellEnd"/>
      <w:r>
        <w:rPr>
          <w:rFonts w:eastAsia="Times New Roman" w:cs="Times New Roman"/>
          <w:szCs w:val="24"/>
        </w:rPr>
        <w:t xml:space="preserve"> σύστημα, με έναν μακροχρόνιο εθνικό σχεδιασμό, με εργαλεία, με δικτύωση</w:t>
      </w:r>
      <w:r>
        <w:rPr>
          <w:rFonts w:eastAsia="Times New Roman" w:cs="Times New Roman"/>
          <w:szCs w:val="24"/>
        </w:rPr>
        <w:t xml:space="preserve"> των ευπαθών κοινωνικών ομάδων και με δικτύωση των υπηρεσιών για τον καλύτερο συντονισμό μεταξύ Κυβέρνησης και Τοπικής Αυτοδιοίκησης.</w:t>
      </w:r>
    </w:p>
    <w:p w14:paraId="2320C54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Ευχαριστώ.</w:t>
      </w:r>
    </w:p>
    <w:p w14:paraId="2320C544"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w:t>
      </w:r>
      <w:r>
        <w:rPr>
          <w:rFonts w:eastAsia="Times New Roman" w:cs="Times New Roman"/>
          <w:szCs w:val="24"/>
        </w:rPr>
        <w:t>ες</w:t>
      </w:r>
      <w:r>
        <w:rPr>
          <w:rFonts w:eastAsia="Times New Roman" w:cs="Times New Roman"/>
          <w:szCs w:val="24"/>
        </w:rPr>
        <w:t xml:space="preserve"> του ΣΥΡΙΖΑ και των ΑΝΕΛ)</w:t>
      </w:r>
    </w:p>
    <w:p w14:paraId="2320C54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κυρία</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w:t>
      </w:r>
    </w:p>
    <w:p w14:paraId="2320C54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με τον κ. Βασίλειο </w:t>
      </w:r>
      <w:proofErr w:type="spellStart"/>
      <w:r>
        <w:rPr>
          <w:rFonts w:eastAsia="Times New Roman" w:cs="Times New Roman"/>
          <w:szCs w:val="24"/>
        </w:rPr>
        <w:t>Γιόγιακα</w:t>
      </w:r>
      <w:proofErr w:type="spellEnd"/>
      <w:r>
        <w:rPr>
          <w:rFonts w:eastAsia="Times New Roman" w:cs="Times New Roman"/>
          <w:szCs w:val="24"/>
        </w:rPr>
        <w:t>, Βουλευτή της Νέας Δημοκρατίας, για επτά λεπτά.</w:t>
      </w:r>
    </w:p>
    <w:p w14:paraId="2320C54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Κυρίες και κύριοι συνάδελφοι, έγινε πολύς λόγος στις συνεδριάσεις της </w:t>
      </w:r>
      <w:r>
        <w:rPr>
          <w:rFonts w:eastAsia="Times New Roman" w:cs="Times New Roman"/>
          <w:szCs w:val="24"/>
        </w:rPr>
        <w:t>ε</w:t>
      </w:r>
      <w:r>
        <w:rPr>
          <w:rFonts w:eastAsia="Times New Roman" w:cs="Times New Roman"/>
          <w:szCs w:val="24"/>
        </w:rPr>
        <w:t xml:space="preserve">πιτροπής για το πρώτο σκέλος του νομοσχεδίου για 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 xml:space="preserve">ηχανισμό που θα παρακολουθεί και θα συντονίζει τις πολιτικές κοινωνικής ένταξης και κοινωνικής συνοχής. </w:t>
      </w:r>
    </w:p>
    <w:p w14:paraId="2320C54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ότι αυτός ο </w:t>
      </w:r>
      <w:r>
        <w:rPr>
          <w:rFonts w:eastAsia="Times New Roman" w:cs="Times New Roman"/>
          <w:szCs w:val="24"/>
        </w:rPr>
        <w:t>μ</w:t>
      </w:r>
      <w:r>
        <w:rPr>
          <w:rFonts w:eastAsia="Times New Roman" w:cs="Times New Roman"/>
          <w:szCs w:val="24"/>
        </w:rPr>
        <w:t xml:space="preserve">ηχανισμός ήταν </w:t>
      </w:r>
      <w:proofErr w:type="spellStart"/>
      <w:r>
        <w:rPr>
          <w:rFonts w:eastAsia="Times New Roman" w:cs="Times New Roman"/>
          <w:szCs w:val="24"/>
        </w:rPr>
        <w:t>προαπαιτούμενο</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σ</w:t>
      </w:r>
      <w:r>
        <w:rPr>
          <w:rFonts w:eastAsia="Times New Roman" w:cs="Times New Roman"/>
          <w:szCs w:val="24"/>
        </w:rPr>
        <w:t xml:space="preserve">τρατηγικής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έ</w:t>
      </w:r>
      <w:r>
        <w:rPr>
          <w:rFonts w:eastAsia="Times New Roman" w:cs="Times New Roman"/>
          <w:szCs w:val="24"/>
        </w:rPr>
        <w:t xml:space="preserve">νταξης που είχε ετοιμάσει η κυβέρνηση της Νέας Δημοκρατίας το 2014. Εξάλλου, η ίδια κυβέρνηση είχε ετοιμάσει την εφαρμογή του </w:t>
      </w:r>
      <w:r>
        <w:rPr>
          <w:rFonts w:eastAsia="Times New Roman" w:cs="Times New Roman"/>
          <w:szCs w:val="24"/>
        </w:rPr>
        <w:t>ε</w:t>
      </w:r>
      <w:r>
        <w:rPr>
          <w:rFonts w:eastAsia="Times New Roman" w:cs="Times New Roman"/>
          <w:szCs w:val="24"/>
        </w:rPr>
        <w:t xml:space="preserve">λάχιστου </w:t>
      </w:r>
      <w:r>
        <w:rPr>
          <w:rFonts w:eastAsia="Times New Roman" w:cs="Times New Roman"/>
          <w:szCs w:val="24"/>
        </w:rPr>
        <w:t>ε</w:t>
      </w:r>
      <w:r>
        <w:rPr>
          <w:rFonts w:eastAsia="Times New Roman" w:cs="Times New Roman"/>
          <w:szCs w:val="24"/>
        </w:rPr>
        <w:t xml:space="preserve">γγυημένου </w:t>
      </w:r>
      <w:r>
        <w:rPr>
          <w:rFonts w:eastAsia="Times New Roman" w:cs="Times New Roman"/>
          <w:szCs w:val="24"/>
        </w:rPr>
        <w:t>ε</w:t>
      </w:r>
      <w:r>
        <w:rPr>
          <w:rFonts w:eastAsia="Times New Roman" w:cs="Times New Roman"/>
          <w:szCs w:val="24"/>
        </w:rPr>
        <w:t>ισοδήματος, το οποίο θυμίζω ότι ο ΣΥΡΙΖΑ ως τότε Αντιπολίτευση είχε χαρακτηρίσει ψίχουλα κρατικής φιλανθρωπί</w:t>
      </w:r>
      <w:r>
        <w:rPr>
          <w:rFonts w:eastAsia="Times New Roman" w:cs="Times New Roman"/>
          <w:szCs w:val="24"/>
        </w:rPr>
        <w:t xml:space="preserve">ας. Σήμερα το επαναφέρει, μετονομάζοντάς το σε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w:t>
      </w:r>
    </w:p>
    <w:p w14:paraId="2320C54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Ένας </w:t>
      </w:r>
      <w:r>
        <w:rPr>
          <w:rFonts w:eastAsia="Times New Roman" w:cs="Times New Roman"/>
          <w:szCs w:val="24"/>
        </w:rPr>
        <w:t>Ε</w:t>
      </w:r>
      <w:r>
        <w:rPr>
          <w:rFonts w:eastAsia="Times New Roman" w:cs="Times New Roman"/>
          <w:szCs w:val="24"/>
        </w:rPr>
        <w:t xml:space="preserve">θνικός </w:t>
      </w:r>
      <w:r>
        <w:rPr>
          <w:rFonts w:eastAsia="Times New Roman" w:cs="Times New Roman"/>
          <w:szCs w:val="24"/>
        </w:rPr>
        <w:t>Μ</w:t>
      </w:r>
      <w:r>
        <w:rPr>
          <w:rFonts w:eastAsia="Times New Roman" w:cs="Times New Roman"/>
          <w:szCs w:val="24"/>
        </w:rPr>
        <w:t xml:space="preserve">ηχανισμός, λοιπόν, είναι αναγκαίος για να μπορούν οι κάθε είδους </w:t>
      </w:r>
      <w:proofErr w:type="spellStart"/>
      <w:r>
        <w:rPr>
          <w:rFonts w:eastAsia="Times New Roman" w:cs="Times New Roman"/>
          <w:szCs w:val="24"/>
        </w:rPr>
        <w:t>προνοιακές</w:t>
      </w:r>
      <w:proofErr w:type="spellEnd"/>
      <w:r>
        <w:rPr>
          <w:rFonts w:eastAsia="Times New Roman" w:cs="Times New Roman"/>
          <w:szCs w:val="24"/>
        </w:rPr>
        <w:t xml:space="preserve"> παροχές να κατευθύνονται σ’ αυτούς που πρέπει, όταν πρέπει και να γνωρίζουν όλοι οι εμπ</w:t>
      </w:r>
      <w:r>
        <w:rPr>
          <w:rFonts w:eastAsia="Times New Roman" w:cs="Times New Roman"/>
          <w:szCs w:val="24"/>
        </w:rPr>
        <w:t xml:space="preserve">λεκόμενοι φορείς σε κυβέρνηση, περιφέρειες και δήμους ποιος παίρνει και τι παίρνει. </w:t>
      </w:r>
    </w:p>
    <w:p w14:paraId="2320C54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Εμείς διατυπώσαμε τις επιφυλάξεις μας για το αν αυτός ο μηχανισμός μπορεί να λειτουργήσει έτσι όπως έχει σχεδιαστεί, γιατί προσθέτει κεντρικές </w:t>
      </w:r>
      <w:r>
        <w:rPr>
          <w:rFonts w:eastAsia="Times New Roman" w:cs="Times New Roman"/>
          <w:szCs w:val="24"/>
        </w:rPr>
        <w:t>υ</w:t>
      </w:r>
      <w:r>
        <w:rPr>
          <w:rFonts w:eastAsia="Times New Roman" w:cs="Times New Roman"/>
          <w:szCs w:val="24"/>
        </w:rPr>
        <w:t>πηρεσίες στο αρμόδιο Υπουργ</w:t>
      </w:r>
      <w:r>
        <w:rPr>
          <w:rFonts w:eastAsia="Times New Roman" w:cs="Times New Roman"/>
          <w:szCs w:val="24"/>
        </w:rPr>
        <w:t xml:space="preserve">είο εκεί όπου υπάρχουν ήδη </w:t>
      </w:r>
      <w:r>
        <w:rPr>
          <w:rFonts w:eastAsia="Times New Roman" w:cs="Times New Roman"/>
          <w:szCs w:val="24"/>
        </w:rPr>
        <w:t>υ</w:t>
      </w:r>
      <w:r>
        <w:rPr>
          <w:rFonts w:eastAsia="Times New Roman" w:cs="Times New Roman"/>
          <w:szCs w:val="24"/>
        </w:rPr>
        <w:t>πηρεσίες με αντίστοιχες αρμοδιότητες, γιατί προβλέπει δύο διαφορετικές δομές στην περιφέρεια με περίπου κοινές αρμοδιότητες και γιατί συστήνει μια Εθνική Επιτροπή Κοινωνικής Προστασίας, ενώ υπάρχει ήδη το Κυβερνητικό Συμβούλιο Κ</w:t>
      </w:r>
      <w:r>
        <w:rPr>
          <w:rFonts w:eastAsia="Times New Roman" w:cs="Times New Roman"/>
          <w:szCs w:val="24"/>
        </w:rPr>
        <w:t xml:space="preserve">οινωνικής Πολιτικής. </w:t>
      </w:r>
    </w:p>
    <w:p w14:paraId="2320C54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Για να διασκεδάσει αυτές τις αμφιβολίες, η κυρία Υπουργός επικέντρωσε στον ρόλο των Κέντρων Κοινότητας που θέλει να λειτουργήσουν ως σημεία πρώτης υποδοχής, ενώ οι δικαιούχοι επιδομάτων μπορούν να </w:t>
      </w:r>
      <w:r>
        <w:rPr>
          <w:rFonts w:eastAsia="Times New Roman" w:cs="Times New Roman"/>
          <w:szCs w:val="24"/>
        </w:rPr>
        <w:lastRenderedPageBreak/>
        <w:t>εξυπηρετούνται –και το κάνουν ήδη- απ</w:t>
      </w:r>
      <w:r>
        <w:rPr>
          <w:rFonts w:eastAsia="Times New Roman" w:cs="Times New Roman"/>
          <w:szCs w:val="24"/>
        </w:rPr>
        <w:t xml:space="preserve">ό 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μ</w:t>
      </w:r>
      <w:r>
        <w:rPr>
          <w:rFonts w:eastAsia="Times New Roman" w:cs="Times New Roman"/>
          <w:szCs w:val="24"/>
        </w:rPr>
        <w:t xml:space="preserve">έριμνας των δήμων. Αφήστε που η χρηματοδότηση για τη λειτουργία αυτών των κέντρων γίνεται από το τρέχον ΕΣΠΑ, χωρίς δηλαδή να έχει διασφαλιστεί η χρηματοδότησή τους στο απώτερο μέλλον. </w:t>
      </w:r>
    </w:p>
    <w:p w14:paraId="2320C54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ήθελα να κάνω και μια τελευταία παρατήρ</w:t>
      </w:r>
      <w:r>
        <w:rPr>
          <w:rFonts w:eastAsia="Times New Roman" w:cs="Times New Roman"/>
          <w:szCs w:val="24"/>
        </w:rPr>
        <w:t xml:space="preserve">ηση για 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 xml:space="preserve">ηχανισμό. Το </w:t>
      </w:r>
      <w:r>
        <w:rPr>
          <w:rFonts w:eastAsia="Times New Roman" w:cs="Times New Roman"/>
          <w:szCs w:val="24"/>
        </w:rPr>
        <w:t>ε</w:t>
      </w:r>
      <w:r>
        <w:rPr>
          <w:rFonts w:eastAsia="Times New Roman" w:cs="Times New Roman"/>
          <w:szCs w:val="24"/>
        </w:rPr>
        <w:t xml:space="preserve">νιαίο </w:t>
      </w:r>
      <w:proofErr w:type="spellStart"/>
      <w:r>
        <w:rPr>
          <w:rFonts w:eastAsia="Times New Roman" w:cs="Times New Roman"/>
          <w:szCs w:val="24"/>
        </w:rPr>
        <w:t>γ</w:t>
      </w:r>
      <w:r>
        <w:rPr>
          <w:rFonts w:eastAsia="Times New Roman" w:cs="Times New Roman"/>
          <w:szCs w:val="24"/>
        </w:rPr>
        <w:t>εωπληροφοριακό</w:t>
      </w:r>
      <w:proofErr w:type="spellEnd"/>
      <w:r>
        <w:rPr>
          <w:rFonts w:eastAsia="Times New Roman" w:cs="Times New Roman"/>
          <w:szCs w:val="24"/>
        </w:rPr>
        <w:t xml:space="preserve"> </w:t>
      </w:r>
      <w:proofErr w:type="spellStart"/>
      <w:r>
        <w:rPr>
          <w:rFonts w:eastAsia="Times New Roman" w:cs="Times New Roman"/>
          <w:szCs w:val="24"/>
        </w:rPr>
        <w:t>ύστημα</w:t>
      </w:r>
      <w:proofErr w:type="spellEnd"/>
      <w:r>
        <w:rPr>
          <w:rFonts w:eastAsia="Times New Roman" w:cs="Times New Roman"/>
          <w:szCs w:val="24"/>
        </w:rPr>
        <w:t xml:space="preserve"> είναι όντως ένα πολύ φιλόδοξο έργο. Για να πετύχει πρέπει να διασυνδεθεί με τον καλύτερο δυνατό τρόπο με όλα τα πληροφορικά συστήματα, ώστε να μπορεί να γίνεται εύκολα και γρήγορα η διασταύρωση</w:t>
      </w:r>
      <w:r>
        <w:rPr>
          <w:rFonts w:eastAsia="Times New Roman" w:cs="Times New Roman"/>
          <w:szCs w:val="24"/>
        </w:rPr>
        <w:t xml:space="preserve"> διαφορετικών στοιχείων. Το πιο δύσκολο είναι η ένταξη των μητρώων που έχουν οι δήμοι και οι περιφέρειες για τις δράσεις και τους ωφελούμενους κοινωνικών πολιτικών.</w:t>
      </w:r>
    </w:p>
    <w:p w14:paraId="2320C54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Το άλλο τμήμα του νομοσχεδίου, το μη </w:t>
      </w:r>
      <w:proofErr w:type="spellStart"/>
      <w:r>
        <w:rPr>
          <w:rFonts w:eastAsia="Times New Roman" w:cs="Times New Roman"/>
          <w:szCs w:val="24"/>
        </w:rPr>
        <w:t>προνοιακό</w:t>
      </w:r>
      <w:proofErr w:type="spellEnd"/>
      <w:r>
        <w:rPr>
          <w:rFonts w:eastAsia="Times New Roman" w:cs="Times New Roman"/>
          <w:szCs w:val="24"/>
        </w:rPr>
        <w:t>, που αναφέρεται στον Ενιαίο Φορέα Κοινωνικής</w:t>
      </w:r>
      <w:r>
        <w:rPr>
          <w:rFonts w:eastAsia="Times New Roman" w:cs="Times New Roman"/>
          <w:szCs w:val="24"/>
        </w:rPr>
        <w:t xml:space="preserve"> Ασφάλισης και άλλες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 του νόμου </w:t>
      </w:r>
      <w:proofErr w:type="spellStart"/>
      <w:r>
        <w:rPr>
          <w:rFonts w:eastAsia="Times New Roman" w:cs="Times New Roman"/>
          <w:szCs w:val="24"/>
        </w:rPr>
        <w:t>Κατρούγκαλου</w:t>
      </w:r>
      <w:proofErr w:type="spellEnd"/>
      <w:r>
        <w:rPr>
          <w:rFonts w:eastAsia="Times New Roman" w:cs="Times New Roman"/>
          <w:szCs w:val="24"/>
        </w:rPr>
        <w:t>, μας λέει ουσιαστικά ένα πράγμα, ότι οι αλλαγές στο ασφαλιστικό καρκινοβατούν.</w:t>
      </w:r>
    </w:p>
    <w:p w14:paraId="2320C54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Η ασφαλιστική μεταρρύθμιση δεν είναι μεταρρύθμιση. Αντί η Κυβέρνηση να έχει έτοιμο τον νέο οργανισ</w:t>
      </w:r>
      <w:r>
        <w:rPr>
          <w:rFonts w:eastAsia="Times New Roman" w:cs="Times New Roman"/>
          <w:szCs w:val="24"/>
        </w:rPr>
        <w:t>μό του ΕΦΚΑ, αλλάζει την ταμπέλα στις περιφερειακές υπηρεσίες των διαφόρων ασφαλιστικών ταμείων. Θα λέει ότι έχουμε Ενιαίο Φορέα από την 1</w:t>
      </w:r>
      <w:r>
        <w:rPr>
          <w:rFonts w:eastAsia="Times New Roman" w:cs="Times New Roman"/>
          <w:szCs w:val="24"/>
          <w:vertAlign w:val="superscript"/>
        </w:rPr>
        <w:t>η</w:t>
      </w:r>
      <w:r>
        <w:rPr>
          <w:rFonts w:eastAsia="Times New Roman" w:cs="Times New Roman"/>
          <w:szCs w:val="24"/>
        </w:rPr>
        <w:t xml:space="preserve"> Ιανουαρίου του 2017, όταν παραπέμπει το οργανόγραμμα του ΕΦΚΑ  στο άγνωστο μέλλον. </w:t>
      </w:r>
    </w:p>
    <w:p w14:paraId="2320C54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Πώς θα συσταθεί ο νέος ΕΦΚΑ; Όχι</w:t>
      </w:r>
      <w:r>
        <w:rPr>
          <w:rFonts w:eastAsia="Times New Roman" w:cs="Times New Roman"/>
          <w:szCs w:val="24"/>
        </w:rPr>
        <w:t xml:space="preserve"> με προεδρικό διάταγμα -που σημαίνει ότι περνά προηγουμένως από την κρίση του Συμβουλίου της Επικρατείας-, αλλά με υπουργική απόφαση.</w:t>
      </w:r>
    </w:p>
    <w:p w14:paraId="2320C55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επίσης, διάφορες τροποποιήσεις που επιβεβαιώνουν τα πολλά προβλήματα του νόμου </w:t>
      </w:r>
      <w:proofErr w:type="spellStart"/>
      <w:r>
        <w:rPr>
          <w:rFonts w:eastAsia="Times New Roman" w:cs="Times New Roman"/>
          <w:szCs w:val="24"/>
        </w:rPr>
        <w:t>Κατρούγκαλου</w:t>
      </w:r>
      <w:proofErr w:type="spellEnd"/>
      <w:r>
        <w:rPr>
          <w:rFonts w:eastAsia="Times New Roman" w:cs="Times New Roman"/>
          <w:szCs w:val="24"/>
        </w:rPr>
        <w:t>, πόσο μάλλον όταν εκ</w:t>
      </w:r>
      <w:r>
        <w:rPr>
          <w:rFonts w:eastAsia="Times New Roman" w:cs="Times New Roman"/>
          <w:szCs w:val="24"/>
        </w:rPr>
        <w:t xml:space="preserve">κρεμούν υπουργικές αποφάσεις και εγκύκλιοι από τις οποίες εξαρτάται πότε και πόση σύνταξη θα πάρουν χιλιάδες ασφαλισμένοι. </w:t>
      </w:r>
    </w:p>
    <w:p w14:paraId="2320C55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Να ξέρετε είναι οι ίδιες υπηρεσίες σε ασφαλιστικά ταμεία και στο Γενικό Λογιστήριο του Κράτους που λένε ότι ο νόμος αυτός δεν είναι </w:t>
      </w:r>
      <w:r>
        <w:rPr>
          <w:rFonts w:eastAsia="Times New Roman" w:cs="Times New Roman"/>
          <w:szCs w:val="24"/>
        </w:rPr>
        <w:t xml:space="preserve">ούτε λειτουργικός ούτε βιώσιμος και για τους τωρινούς και για τους μελλοντικούς συνταξιούχους. </w:t>
      </w:r>
    </w:p>
    <w:p w14:paraId="2320C55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 άλλωστε λέει και η Ανώτατη Γενική Συνομοσπονδία Συνταξιούχων Ελλάδ</w:t>
      </w:r>
      <w:r>
        <w:rPr>
          <w:rFonts w:eastAsia="Times New Roman" w:cs="Times New Roman"/>
          <w:szCs w:val="24"/>
        </w:rPr>
        <w:t>α</w:t>
      </w:r>
      <w:r>
        <w:rPr>
          <w:rFonts w:eastAsia="Times New Roman" w:cs="Times New Roman"/>
          <w:szCs w:val="24"/>
        </w:rPr>
        <w:t xml:space="preserve">ς, με αφορμή την </w:t>
      </w:r>
      <w:r>
        <w:rPr>
          <w:rFonts w:eastAsia="Times New Roman" w:cs="Times New Roman"/>
          <w:bCs/>
          <w:szCs w:val="24"/>
        </w:rPr>
        <w:t>τροπολογία,</w:t>
      </w:r>
      <w:r>
        <w:rPr>
          <w:rFonts w:eastAsia="Times New Roman" w:cs="Times New Roman"/>
          <w:szCs w:val="24"/>
        </w:rPr>
        <w:t xml:space="preserve"> κυρία Υπουργέ, για την εφάπαξ οικονομική ενίσχυση στους χαμ</w:t>
      </w:r>
      <w:r>
        <w:rPr>
          <w:rFonts w:eastAsia="Times New Roman" w:cs="Times New Roman"/>
          <w:szCs w:val="24"/>
        </w:rPr>
        <w:t>ηλοσυνταξιούχους, ότι δηλαδή οι ουσιαστικές λύσεις επιτυγχάνονται με όρεξη και διάθεση να λυθεί το ασφαλιστικό και όχι με παροχές που αντιμετωπίζουν τους συνταξιούχους ως παιδιά που τους τάζουν ένα χριστουγεννιάτικο δώρο.</w:t>
      </w:r>
    </w:p>
    <w:p w14:paraId="2320C55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Αντιλαμβανόμαστε ότι για πάρα πολύ</w:t>
      </w:r>
      <w:r>
        <w:rPr>
          <w:rFonts w:eastAsia="Times New Roman" w:cs="Times New Roman"/>
          <w:szCs w:val="24"/>
        </w:rPr>
        <w:t xml:space="preserve"> κόσμο ισχύει το «από το ολότελα καλή κι η </w:t>
      </w:r>
      <w:proofErr w:type="spellStart"/>
      <w:r>
        <w:rPr>
          <w:rFonts w:eastAsia="Times New Roman" w:cs="Times New Roman"/>
          <w:szCs w:val="24"/>
        </w:rPr>
        <w:t>Παναγιώταινα</w:t>
      </w:r>
      <w:proofErr w:type="spellEnd"/>
      <w:r>
        <w:rPr>
          <w:rFonts w:eastAsia="Times New Roman" w:cs="Times New Roman"/>
          <w:szCs w:val="24"/>
        </w:rPr>
        <w:t>»! Γι’ αυτό και θα την ψηφίσουμε. Αλλά δεν είναι ούτε η δέκατη τρίτη σύνταξη, όπως επιμένουν να το πλασάρουν ορισμένοι συνάδελφοι της Συμπολίτευσης.</w:t>
      </w:r>
    </w:p>
    <w:p w14:paraId="2320C55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Ιδού, λοιπόν, και η </w:t>
      </w:r>
      <w:r>
        <w:rPr>
          <w:rFonts w:eastAsia="Times New Roman" w:cs="Times New Roman"/>
          <w:bCs/>
          <w:szCs w:val="24"/>
        </w:rPr>
        <w:t>τροπολογία</w:t>
      </w:r>
      <w:r>
        <w:rPr>
          <w:rFonts w:eastAsia="Times New Roman" w:cs="Times New Roman"/>
          <w:szCs w:val="24"/>
        </w:rPr>
        <w:t xml:space="preserve"> που κατέθεσε, όπως εί</w:t>
      </w:r>
      <w:r>
        <w:rPr>
          <w:rFonts w:eastAsia="Times New Roman" w:cs="Times New Roman"/>
          <w:szCs w:val="24"/>
        </w:rPr>
        <w:t xml:space="preserve">πε και ο πρώην Υπουργός, ο κ. </w:t>
      </w:r>
      <w:proofErr w:type="spellStart"/>
      <w:r>
        <w:rPr>
          <w:rFonts w:eastAsia="Times New Roman" w:cs="Times New Roman"/>
          <w:szCs w:val="24"/>
        </w:rPr>
        <w:t>Βρούτσης</w:t>
      </w:r>
      <w:proofErr w:type="spellEnd"/>
      <w:r>
        <w:rPr>
          <w:rFonts w:eastAsia="Times New Roman" w:cs="Times New Roman"/>
          <w:szCs w:val="24"/>
        </w:rPr>
        <w:t>, για τη δέκατη τρίτη σύνταξη το ΚΚΕ, η οποία έχει δουλευθεί, ώστε να δοθεί προτεραιότητα σε εκείνους που δεν έχουν καμία άλλη πηγή εισοδήματος. Και κυρίως προέρχεται από την αφαίμαξη φορολογούμενων και συνταξιούχων, τ</w:t>
      </w:r>
      <w:r>
        <w:rPr>
          <w:rFonts w:eastAsia="Times New Roman" w:cs="Times New Roman"/>
          <w:szCs w:val="24"/>
        </w:rPr>
        <w:t xml:space="preserve">ην ώρα που τα </w:t>
      </w:r>
      <w:proofErr w:type="spellStart"/>
      <w:r>
        <w:rPr>
          <w:rFonts w:eastAsia="Times New Roman" w:cs="Times New Roman"/>
          <w:szCs w:val="24"/>
        </w:rPr>
        <w:t>χρωστούμενα</w:t>
      </w:r>
      <w:proofErr w:type="spellEnd"/>
      <w:r>
        <w:rPr>
          <w:rFonts w:eastAsia="Times New Roman" w:cs="Times New Roman"/>
          <w:szCs w:val="24"/>
        </w:rPr>
        <w:t xml:space="preserve"> του δημοσίου σε εν αναμονή συντάξεις, πριν δυόμισι μήνες άγγιζαν το 1,4 δισεκατομμύρια ευρώ, σύμφωνα με την Ευρωπαϊκή Επιτροπή,</w:t>
      </w:r>
    </w:p>
    <w:p w14:paraId="2320C55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αναμένουμε από την Κυβέρνηση να τρέξει την εφαρμογή των όσων θα ψ</w:t>
      </w:r>
      <w:r>
        <w:rPr>
          <w:rFonts w:eastAsia="Times New Roman" w:cs="Times New Roman"/>
          <w:szCs w:val="24"/>
        </w:rPr>
        <w:t>ηφιστούν.</w:t>
      </w:r>
    </w:p>
    <w:p w14:paraId="2320C55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w:t>
      </w:r>
    </w:p>
    <w:p w14:paraId="2320C557" w14:textId="77777777" w:rsidR="00BC0B8E" w:rsidRDefault="00C038AA">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2320C55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Γιόγιακα</w:t>
      </w:r>
      <w:proofErr w:type="spellEnd"/>
      <w:r>
        <w:rPr>
          <w:rFonts w:eastAsia="Times New Roman" w:cs="Times New Roman"/>
          <w:szCs w:val="24"/>
        </w:rPr>
        <w:t xml:space="preserve"> Βασίλη, Βουλευτή της Νέας Δημοκρατίας.</w:t>
      </w:r>
    </w:p>
    <w:p w14:paraId="2320C5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Προχωρούμε με τον Κοινοβουλευτικό Εκπρόσωπο</w:t>
      </w:r>
      <w:r>
        <w:rPr>
          <w:rFonts w:eastAsia="Times New Roman" w:cs="Times New Roman"/>
          <w:szCs w:val="24"/>
        </w:rPr>
        <w:t xml:space="preserve"> της Χρυσής Αυγής κ. Ιωάννη </w:t>
      </w:r>
      <w:proofErr w:type="spellStart"/>
      <w:r>
        <w:rPr>
          <w:rFonts w:eastAsia="Times New Roman" w:cs="Times New Roman"/>
          <w:szCs w:val="24"/>
        </w:rPr>
        <w:t>Σαχινίδη</w:t>
      </w:r>
      <w:proofErr w:type="spellEnd"/>
      <w:r>
        <w:rPr>
          <w:rFonts w:eastAsia="Times New Roman" w:cs="Times New Roman"/>
          <w:szCs w:val="24"/>
        </w:rPr>
        <w:t>, που έχει τον λόγο για δώδεκα λεπτά.</w:t>
      </w:r>
    </w:p>
    <w:p w14:paraId="2320C55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olor w:val="000000"/>
          <w:szCs w:val="24"/>
        </w:rPr>
        <w:t>Ευχαριστώ, κύριε Πρόεδρε.</w:t>
      </w:r>
      <w:r>
        <w:rPr>
          <w:rFonts w:eastAsia="Times New Roman" w:cs="Times New Roman"/>
          <w:szCs w:val="24"/>
        </w:rPr>
        <w:t xml:space="preserve"> </w:t>
      </w:r>
    </w:p>
    <w:p w14:paraId="2320C55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Θα μπορούσε σήμερα το νομοσχέδιο να έχει τον τίτλο μιας ελληνικής ταινίας, παραφρασμένης μάλιστα από «χτυποκάρδια στα θρανία», στο «χτυπ</w:t>
      </w:r>
      <w:r>
        <w:rPr>
          <w:rFonts w:eastAsia="Times New Roman" w:cs="Times New Roman"/>
          <w:szCs w:val="24"/>
        </w:rPr>
        <w:t xml:space="preserve">οκάρδια στα έδρανα». </w:t>
      </w:r>
    </w:p>
    <w:p w14:paraId="2320C55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Είδαμε ότι υπήρξαν αναφορές από πλευράς Νέας Δημοκρατίας εις ό,τι αφορά την κατάθεση </w:t>
      </w:r>
      <w:r>
        <w:rPr>
          <w:rFonts w:eastAsia="Times New Roman" w:cs="Times New Roman"/>
          <w:bCs/>
          <w:szCs w:val="24"/>
        </w:rPr>
        <w:t>τροπολογία</w:t>
      </w:r>
      <w:r>
        <w:rPr>
          <w:rFonts w:eastAsia="Times New Roman" w:cs="Times New Roman"/>
          <w:szCs w:val="24"/>
        </w:rPr>
        <w:t>ς του Κομμουνιστικού Κόμματος. Μας έχουν συνηθίσει, άλλωστε. Εδώ υπάρχει μια παλιά αγάπη! Είναι αυ</w:t>
      </w:r>
      <w:r>
        <w:rPr>
          <w:rFonts w:eastAsia="Times New Roman" w:cs="Times New Roman"/>
          <w:szCs w:val="24"/>
        </w:rPr>
        <w:lastRenderedPageBreak/>
        <w:t xml:space="preserve">τοί </w:t>
      </w:r>
      <w:r>
        <w:rPr>
          <w:rFonts w:eastAsia="Times New Roman"/>
          <w:szCs w:val="24"/>
        </w:rPr>
        <w:t>οι οποίοι</w:t>
      </w:r>
      <w:r>
        <w:rPr>
          <w:rFonts w:eastAsia="Times New Roman" w:cs="Times New Roman"/>
          <w:szCs w:val="24"/>
        </w:rPr>
        <w:t xml:space="preserve"> αναγνώρισαν το Κομμουνιστικ</w:t>
      </w:r>
      <w:r>
        <w:rPr>
          <w:rFonts w:eastAsia="Times New Roman" w:cs="Times New Roman"/>
          <w:szCs w:val="24"/>
        </w:rPr>
        <w:t>ό Κόμμα. Είναι αυτοί που έκαναν μνημόσυνο στον Άρη Βελουχιώτη. Και τέλος είναι αυτοί που συγκυβερνήσαν.</w:t>
      </w:r>
    </w:p>
    <w:p w14:paraId="2320C55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αυτό που δεν έχει αναφερθεί ποτέ σε αυτήν την Αίθουσα, είναι το τι είχε προκύψει από αυτήν τη συγκυβέρνηση τότε. Το μόνο καλό που είχε καταφέρει τό</w:t>
      </w:r>
      <w:r>
        <w:rPr>
          <w:rFonts w:eastAsia="Times New Roman" w:cs="Times New Roman"/>
          <w:szCs w:val="24"/>
        </w:rPr>
        <w:t>τε η Νέα Δημοκρατία ήταν ότι είχε εκθέσει το Κομμουνιστικό Κόμμα, γιατί τα Υπουργεία που είχαν αναλάβει πολύ απλά δεν είχαν κάνει τίποτα. Άλλωστε αυτός ήταν και ο λόγος που η πρώην Γραμματέας του Κομμουνιστικού Κόμματος είχε δηλώσει επανειλημμένα ότι δεν τ</w:t>
      </w:r>
      <w:r>
        <w:rPr>
          <w:rFonts w:eastAsia="Times New Roman" w:cs="Times New Roman"/>
          <w:szCs w:val="24"/>
        </w:rPr>
        <w:t>ους ενδιαφέρει η ευθύνη εξουσίας. Αυτά για τα παλιά.</w:t>
      </w:r>
    </w:p>
    <w:p w14:paraId="2320C55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Έχουν γίνει αρκετές αναφορές σε αυτήν την Αίθουσα. Δεν έχουν γίνει αναφορές, όμως, στις τελευταίες πολιτικές εξελίξεις.</w:t>
      </w:r>
    </w:p>
    <w:p w14:paraId="2320C55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πριν αναφερθώ στο σχέδιο νόμου, επιτρέψτε μου να αναφερθώ στις δηλώσ</w:t>
      </w:r>
      <w:r>
        <w:rPr>
          <w:rFonts w:eastAsia="Times New Roman" w:cs="Times New Roman"/>
          <w:szCs w:val="24"/>
        </w:rPr>
        <w:t xml:space="preserve">εις του πρώην Υπουργού σας κ. Παρασκευόπουλου ο οποίος αναφέρθηκε σε εκδημοκρατισμό. Αυτό που χρειάζεται σ’ αυτήν την Αίθουσα είναι πράγματι εκδημοκρατισμός, αλλά όλων των υπολοίπων πλην της Χρυσής Αυγής. </w:t>
      </w:r>
    </w:p>
    <w:p w14:paraId="2320C56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απάντηση του Γενικού μας Γραμματέα και Αρχηγού κ.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-την οποία θα σας διαβάσω αυτούσια και θα την καταθέσω και στα Πρακτικά- στις δηλώσεις του κ. Παρασκευόπουλου ήταν οι εξής: «Οι άσχημα αμειβόμενοι μισθοφόροι της Νέας Δημοκρατίας σε </w:t>
      </w:r>
      <w:r>
        <w:rPr>
          <w:rFonts w:eastAsia="Times New Roman" w:cs="Times New Roman"/>
          <w:szCs w:val="24"/>
        </w:rPr>
        <w:t xml:space="preserve">φυλλάδες και διαδίκτυο, αλλά και επίσημα στελέχη της, που με αφορμή τη δήλωση του πρώην Υπουργού Δικαιοσύνης κ. Παρασκευόπουλου βλέπουν σύμπλευση της εθνικιστικής Χρυσής Αυγής με τον </w:t>
      </w:r>
      <w:proofErr w:type="spellStart"/>
      <w:r>
        <w:rPr>
          <w:rFonts w:eastAsia="Times New Roman" w:cs="Times New Roman"/>
          <w:szCs w:val="24"/>
        </w:rPr>
        <w:t>εθνομηδενιστικό</w:t>
      </w:r>
      <w:proofErr w:type="spellEnd"/>
      <w:r>
        <w:rPr>
          <w:rFonts w:eastAsia="Times New Roman" w:cs="Times New Roman"/>
          <w:szCs w:val="24"/>
        </w:rPr>
        <w:t xml:space="preserve"> ΣΥΡΙΖΑ </w:t>
      </w:r>
      <w:r>
        <w:rPr>
          <w:rFonts w:eastAsia="Times New Roman" w:cs="Times New Roman"/>
          <w:szCs w:val="24"/>
        </w:rPr>
        <w:lastRenderedPageBreak/>
        <w:t xml:space="preserve">είναι απλά βλάκες και απευθύνονται σε βλάκες. Επί </w:t>
      </w:r>
      <w:r>
        <w:rPr>
          <w:rFonts w:eastAsia="Times New Roman" w:cs="Times New Roman"/>
          <w:szCs w:val="24"/>
        </w:rPr>
        <w:t xml:space="preserve">του θέματος όσοι έχουν απορία, ας διαβάσουν το βιβλίο του αείμνηστου Ευάγγελου Λεμπέση </w:t>
      </w:r>
      <w:r>
        <w:rPr>
          <w:rFonts w:eastAsia="Times New Roman" w:cs="Times New Roman"/>
          <w:szCs w:val="24"/>
        </w:rPr>
        <w:t>«</w:t>
      </w:r>
      <w:r>
        <w:rPr>
          <w:rFonts w:eastAsia="Times New Roman" w:cs="Times New Roman"/>
          <w:szCs w:val="24"/>
        </w:rPr>
        <w:t>Η τεράστια κοινωνική σημασία των βλακών στον σύγχρονο βίο</w:t>
      </w:r>
      <w:r>
        <w:rPr>
          <w:rFonts w:eastAsia="Times New Roman" w:cs="Times New Roman"/>
          <w:szCs w:val="24"/>
        </w:rPr>
        <w:t>»</w:t>
      </w:r>
      <w:r>
        <w:rPr>
          <w:rFonts w:eastAsia="Times New Roman" w:cs="Times New Roman"/>
          <w:szCs w:val="24"/>
        </w:rPr>
        <w:t xml:space="preserve">». </w:t>
      </w:r>
    </w:p>
    <w:p w14:paraId="2320C56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 προαναφερθέν έγγραφο, το οπ</w:t>
      </w:r>
      <w:r>
        <w:rPr>
          <w:rFonts w:eastAsia="Times New Roman" w:cs="Times New Roman"/>
          <w:szCs w:val="24"/>
        </w:rPr>
        <w:t xml:space="preserve">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20C56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Μόνο όμως ως τυχαία δεν θα μπορούσε να χαρακτηριστεί η δήλωση του πρώην Υπουργού κ. Παρασκευόπουλου, σχετικά με τον εκδημοκρατισμό του Κινήματός μας φυσ</w:t>
      </w:r>
      <w:r>
        <w:rPr>
          <w:rFonts w:eastAsia="Times New Roman" w:cs="Times New Roman"/>
          <w:szCs w:val="24"/>
        </w:rPr>
        <w:t xml:space="preserve">ικά, όπως επίσης πάλι τυχαία δεν ήταν κι η σιωπή του κυβερνητικού και κομματικού ΣΥΡΙΖΑ για τις δηλώσεις Παρασκευόπουλου. </w:t>
      </w:r>
    </w:p>
    <w:p w14:paraId="2320C56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όπως ήταν αναμενόμενο, μετά και τις μη δηλώσεις των Αριστερών, να πεταχτούν από την αντίπερα όχθη οι </w:t>
      </w:r>
      <w:proofErr w:type="spellStart"/>
      <w:r>
        <w:rPr>
          <w:rFonts w:eastAsia="Times New Roman" w:cs="Times New Roman"/>
          <w:szCs w:val="24"/>
        </w:rPr>
        <w:t>λαοσώστες</w:t>
      </w:r>
      <w:proofErr w:type="spellEnd"/>
      <w:r>
        <w:rPr>
          <w:rFonts w:eastAsia="Times New Roman" w:cs="Times New Roman"/>
          <w:szCs w:val="24"/>
        </w:rPr>
        <w:t xml:space="preserve"> της </w:t>
      </w:r>
      <w:proofErr w:type="spellStart"/>
      <w:r>
        <w:rPr>
          <w:rFonts w:eastAsia="Times New Roman" w:cs="Times New Roman"/>
          <w:szCs w:val="24"/>
        </w:rPr>
        <w:t>ψωφο</w:t>
      </w:r>
      <w:proofErr w:type="spellEnd"/>
      <w:r>
        <w:rPr>
          <w:rFonts w:eastAsia="Times New Roman" w:cs="Times New Roman"/>
          <w:szCs w:val="24"/>
        </w:rPr>
        <w:t>-Δεξιάς κα</w:t>
      </w:r>
      <w:r>
        <w:rPr>
          <w:rFonts w:eastAsia="Times New Roman" w:cs="Times New Roman"/>
          <w:szCs w:val="24"/>
        </w:rPr>
        <w:t xml:space="preserve">ι να υπενθυμίσουν στον ελληνικό λαό τα κακά που έχουν προξενήσει σ’ αυτόν τον τόπο οι </w:t>
      </w:r>
      <w:proofErr w:type="spellStart"/>
      <w:r>
        <w:rPr>
          <w:rFonts w:eastAsia="Times New Roman" w:cs="Times New Roman"/>
          <w:szCs w:val="24"/>
        </w:rPr>
        <w:t>Χρυσαυγίτες</w:t>
      </w:r>
      <w:proofErr w:type="spellEnd"/>
      <w:r>
        <w:rPr>
          <w:rFonts w:eastAsia="Times New Roman" w:cs="Times New Roman"/>
          <w:szCs w:val="24"/>
        </w:rPr>
        <w:t xml:space="preserve">. </w:t>
      </w:r>
    </w:p>
    <w:p w14:paraId="2320C56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ξεκινά ένα λογύδριο -που τέτοια γεννούν μόνο εγκέφαλοι που βρίσκονται σε παροξυσμό- σχετικά με το κίνημά μας και τις σχέσεις του με τη σημερινή Κυβέρνησ</w:t>
      </w:r>
      <w:r>
        <w:rPr>
          <w:rFonts w:eastAsia="Times New Roman" w:cs="Times New Roman"/>
          <w:szCs w:val="24"/>
        </w:rPr>
        <w:t xml:space="preserve">η από το 2014. </w:t>
      </w:r>
    </w:p>
    <w:p w14:paraId="2320C56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Μάλιστα, μίλησε ο κ. </w:t>
      </w:r>
      <w:proofErr w:type="spellStart"/>
      <w:r>
        <w:rPr>
          <w:rFonts w:eastAsia="Times New Roman" w:cs="Times New Roman"/>
          <w:szCs w:val="24"/>
        </w:rPr>
        <w:t>Κικίλιας</w:t>
      </w:r>
      <w:proofErr w:type="spellEnd"/>
      <w:r>
        <w:rPr>
          <w:rFonts w:eastAsia="Times New Roman" w:cs="Times New Roman"/>
          <w:szCs w:val="24"/>
        </w:rPr>
        <w:t xml:space="preserve"> με στόμφο και ανέφερε την σύμπλευση της Χρυσής Αυγής με τον ΣΥΡΙΖΑ, γεγονός που προκάλεσε τη μη εκλογή του Προέδρου της Δημοκρατίας, με αποτέλεσμα την πτώση της </w:t>
      </w:r>
      <w:r>
        <w:rPr>
          <w:rFonts w:eastAsia="Times New Roman" w:cs="Times New Roman"/>
          <w:szCs w:val="24"/>
        </w:rPr>
        <w:t>κ</w:t>
      </w:r>
      <w:r>
        <w:rPr>
          <w:rFonts w:eastAsia="Times New Roman" w:cs="Times New Roman"/>
          <w:szCs w:val="24"/>
        </w:rPr>
        <w:t>υβέρνησης Σαμαρά, κάτι για το οποίο είμαστε υπερ</w:t>
      </w:r>
      <w:r>
        <w:rPr>
          <w:rFonts w:eastAsia="Times New Roman" w:cs="Times New Roman"/>
          <w:szCs w:val="24"/>
        </w:rPr>
        <w:t>ήφανοι.</w:t>
      </w:r>
    </w:p>
    <w:p w14:paraId="2320C56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Να μας </w:t>
      </w:r>
      <w:proofErr w:type="spellStart"/>
      <w:r>
        <w:rPr>
          <w:rFonts w:eastAsia="Times New Roman" w:cs="Times New Roman"/>
          <w:szCs w:val="24"/>
        </w:rPr>
        <w:t>συμπαθάτε</w:t>
      </w:r>
      <w:proofErr w:type="spellEnd"/>
      <w:r>
        <w:rPr>
          <w:rFonts w:eastAsia="Times New Roman" w:cs="Times New Roman"/>
          <w:szCs w:val="24"/>
        </w:rPr>
        <w:t xml:space="preserve"> όμως, κύριε </w:t>
      </w:r>
      <w:proofErr w:type="spellStart"/>
      <w:r>
        <w:rPr>
          <w:rFonts w:eastAsia="Times New Roman" w:cs="Times New Roman"/>
          <w:szCs w:val="24"/>
        </w:rPr>
        <w:t>Κικίλια</w:t>
      </w:r>
      <w:proofErr w:type="spellEnd"/>
      <w:r>
        <w:rPr>
          <w:rFonts w:eastAsia="Times New Roman" w:cs="Times New Roman"/>
          <w:szCs w:val="24"/>
        </w:rPr>
        <w:t xml:space="preserve">, που η γνώμη μας </w:t>
      </w:r>
      <w:proofErr w:type="spellStart"/>
      <w:r>
        <w:rPr>
          <w:rFonts w:eastAsia="Times New Roman" w:cs="Times New Roman"/>
          <w:szCs w:val="24"/>
        </w:rPr>
        <w:t>συνέπεσε</w:t>
      </w:r>
      <w:proofErr w:type="spellEnd"/>
      <w:r>
        <w:rPr>
          <w:rFonts w:eastAsia="Times New Roman" w:cs="Times New Roman"/>
          <w:szCs w:val="24"/>
        </w:rPr>
        <w:t xml:space="preserve"> με τη γνώμη του ΣΥΡΙΖΑ. Διότι σε διαφορετική περίπτωση, αν δηλαδή </w:t>
      </w:r>
      <w:r>
        <w:rPr>
          <w:rFonts w:eastAsia="Times New Roman" w:cs="Times New Roman"/>
          <w:szCs w:val="24"/>
        </w:rPr>
        <w:lastRenderedPageBreak/>
        <w:t>ψηφίζαμε «</w:t>
      </w:r>
      <w:r>
        <w:rPr>
          <w:rFonts w:eastAsia="Times New Roman" w:cs="Times New Roman"/>
          <w:szCs w:val="24"/>
        </w:rPr>
        <w:t>ναι</w:t>
      </w:r>
      <w:r>
        <w:rPr>
          <w:rFonts w:eastAsia="Times New Roman" w:cs="Times New Roman"/>
          <w:szCs w:val="24"/>
        </w:rPr>
        <w:t>» για την εκλογή του Προέδρου της Δημοκρατίας, θα είχαμε σύμπλευση μαζί σας, με τον ΣΥΡΙΖΑ να σκούζει σήμε</w:t>
      </w:r>
      <w:r>
        <w:rPr>
          <w:rFonts w:eastAsia="Times New Roman" w:cs="Times New Roman"/>
          <w:szCs w:val="24"/>
        </w:rPr>
        <w:t>ρα αντί για εσάς.</w:t>
      </w:r>
    </w:p>
    <w:p w14:paraId="2320C56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Μετά θυμήθηκαν τις δηλώσεις </w:t>
      </w:r>
      <w:proofErr w:type="spellStart"/>
      <w:r>
        <w:rPr>
          <w:rFonts w:eastAsia="Times New Roman" w:cs="Times New Roman"/>
          <w:szCs w:val="24"/>
        </w:rPr>
        <w:t>Βούτση</w:t>
      </w:r>
      <w:proofErr w:type="spellEnd"/>
      <w:r>
        <w:rPr>
          <w:rFonts w:eastAsia="Times New Roman" w:cs="Times New Roman"/>
          <w:szCs w:val="24"/>
        </w:rPr>
        <w:t>, όταν για την ψήφιση του νομοσχεδίου για την απλή αναλογική προσμετρούσε στα «</w:t>
      </w:r>
      <w:r>
        <w:rPr>
          <w:rFonts w:eastAsia="Times New Roman" w:cs="Times New Roman"/>
          <w:szCs w:val="24"/>
        </w:rPr>
        <w:t>ναι</w:t>
      </w:r>
      <w:r>
        <w:rPr>
          <w:rFonts w:eastAsia="Times New Roman" w:cs="Times New Roman"/>
          <w:szCs w:val="24"/>
        </w:rPr>
        <w:t xml:space="preserve">» και τις ψήφους της Χρυσής Αυγής. </w:t>
      </w:r>
    </w:p>
    <w:p w14:paraId="2320C56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Με γελοιότητες και με φθηνά πολιτικά τερτίπια προσπαθεί το άλλοτε πανίσχυρο πολιτικό σ</w:t>
      </w:r>
      <w:r>
        <w:rPr>
          <w:rFonts w:eastAsia="Times New Roman" w:cs="Times New Roman"/>
          <w:szCs w:val="24"/>
        </w:rPr>
        <w:t>ύστημα να καταφέρει χτυπήματα κάτω από τη ζώνη στο κίνημά μας. Προσπαθούν να περάσουν στον κόσμο την εντύπωση ότι εμείς έχουμε κοινή πορεία με το ΣΥΡΙΖΑ. Χρησιμοποιούν απλές ενέργειες θεσμικού κυρίως χαρακτήρα, όπως η μετάβαση των Βουλευτών μας στα ακριτικ</w:t>
      </w:r>
      <w:r>
        <w:rPr>
          <w:rFonts w:eastAsia="Times New Roman" w:cs="Times New Roman"/>
          <w:szCs w:val="24"/>
        </w:rPr>
        <w:t>ά νησιά ή την επιλογή του «</w:t>
      </w:r>
      <w:r>
        <w:rPr>
          <w:rFonts w:eastAsia="Times New Roman" w:cs="Times New Roman"/>
          <w:szCs w:val="24"/>
        </w:rPr>
        <w:t>ναι</w:t>
      </w:r>
      <w:r>
        <w:rPr>
          <w:rFonts w:eastAsia="Times New Roman" w:cs="Times New Roman"/>
          <w:szCs w:val="24"/>
        </w:rPr>
        <w:t>» ή του «</w:t>
      </w:r>
      <w:r>
        <w:rPr>
          <w:rFonts w:eastAsia="Times New Roman" w:cs="Times New Roman"/>
          <w:szCs w:val="24"/>
        </w:rPr>
        <w:t>όχι</w:t>
      </w:r>
      <w:r>
        <w:rPr>
          <w:rFonts w:eastAsia="Times New Roman" w:cs="Times New Roman"/>
          <w:szCs w:val="24"/>
        </w:rPr>
        <w:t>» στην ψήφιση των νομοσχεδίων, για να δείξουν τάχα τον κακό δρόμο που έχει πάρει η Χρυσή Αυγή.</w:t>
      </w:r>
    </w:p>
    <w:p w14:paraId="2320C56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Όταν βέβαια η Επιτροπή Αμύνης της Βουλής συνεδριάζει στο κτήριο του Κοινοβουλίου γύρω από ένα τραπέζι, εκεί δεν υπάρχει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εναγκαλισμός</w:t>
      </w:r>
      <w:r>
        <w:rPr>
          <w:rFonts w:eastAsia="Times New Roman" w:cs="Times New Roman"/>
          <w:szCs w:val="24"/>
        </w:rPr>
        <w:t>»</w:t>
      </w:r>
      <w:r>
        <w:rPr>
          <w:rFonts w:eastAsia="Times New Roman" w:cs="Times New Roman"/>
          <w:szCs w:val="24"/>
        </w:rPr>
        <w:t xml:space="preserve"> –εντός εισαγωγικών- με τους </w:t>
      </w:r>
      <w:proofErr w:type="spellStart"/>
      <w:r>
        <w:rPr>
          <w:rFonts w:eastAsia="Times New Roman" w:cs="Times New Roman"/>
          <w:szCs w:val="24"/>
        </w:rPr>
        <w:t>Χρυσαυγίτες</w:t>
      </w:r>
      <w:proofErr w:type="spellEnd"/>
      <w:r>
        <w:rPr>
          <w:rFonts w:eastAsia="Times New Roman" w:cs="Times New Roman"/>
          <w:szCs w:val="24"/>
        </w:rPr>
        <w:t xml:space="preserve">. Όμως αυτό συμβαίνει, όταν βγαίνει η </w:t>
      </w:r>
      <w:r>
        <w:rPr>
          <w:rFonts w:eastAsia="Times New Roman" w:cs="Times New Roman"/>
          <w:szCs w:val="24"/>
        </w:rPr>
        <w:t>ε</w:t>
      </w:r>
      <w:r>
        <w:rPr>
          <w:rFonts w:eastAsia="Times New Roman" w:cs="Times New Roman"/>
          <w:szCs w:val="24"/>
        </w:rPr>
        <w:t xml:space="preserve">πιτροπή εκτός Βουλής. </w:t>
      </w:r>
    </w:p>
    <w:p w14:paraId="2320C56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Από την άλλη, μας λένε ότι η γνώμη μας στα νομοσχέδια δεν πρέπει να έχει ούτε θετικό ούτε αρνητικό πρόσημο, γιατί κινδυνεύουμε είτε στην μι</w:t>
      </w:r>
      <w:r>
        <w:rPr>
          <w:rFonts w:eastAsia="Times New Roman" w:cs="Times New Roman"/>
          <w:szCs w:val="24"/>
        </w:rPr>
        <w:t>α είτε στην άλλη περίπτωση να έχουμε κοινή ρότα ή με τους κυβερνώντες ή με τους αντιπολιτευόμενους, ενώ θα μπορούσαμε κάλλιστα σε όλα τα νομοσχέδια που ψηφίζονται στη Βουλή να ψηφίζουμε «</w:t>
      </w:r>
      <w:r>
        <w:rPr>
          <w:rFonts w:eastAsia="Times New Roman" w:cs="Times New Roman"/>
          <w:szCs w:val="24"/>
        </w:rPr>
        <w:t>παρών</w:t>
      </w:r>
      <w:r>
        <w:rPr>
          <w:rFonts w:eastAsia="Times New Roman" w:cs="Times New Roman"/>
          <w:szCs w:val="24"/>
        </w:rPr>
        <w:t>», για να αποφεύγουμε τη μήνη των πολιτικών μας αντιπάλων.</w:t>
      </w:r>
    </w:p>
    <w:p w14:paraId="2320C56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Αντιλ</w:t>
      </w:r>
      <w:r>
        <w:rPr>
          <w:rFonts w:eastAsia="Times New Roman" w:cs="Times New Roman"/>
          <w:szCs w:val="24"/>
        </w:rPr>
        <w:t xml:space="preserve">αμβανόμαστε, κύριοι του συνταγματικού τόξου με την σπασμένη χορδή, ότι θα σας βόλευε πάρα πολύ ενάντια στις εντολές αυτών που σας έχουν προστάξει, όπως κι εμάς να μπούμε στη Βουλή, αναστατώνοντάς σας και φέρνοντας τα πάνω κάτω. Κι αυτό πράττουμε. Και θα </w:t>
      </w:r>
      <w:r>
        <w:rPr>
          <w:rFonts w:eastAsia="Times New Roman" w:cs="Times New Roman"/>
          <w:szCs w:val="24"/>
        </w:rPr>
        <w:lastRenderedPageBreak/>
        <w:t>συ</w:t>
      </w:r>
      <w:r>
        <w:rPr>
          <w:rFonts w:eastAsia="Times New Roman" w:cs="Times New Roman"/>
          <w:szCs w:val="24"/>
        </w:rPr>
        <w:t>νεχίσουμε να το πράττουμε μέχρι να σας αποτελειώσουμε πολιτικά μια και καλή.</w:t>
      </w:r>
    </w:p>
    <w:p w14:paraId="2320C56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Σε ό,τι αφορά τα της γενόμενης νέας </w:t>
      </w:r>
      <w:proofErr w:type="spellStart"/>
      <w:r>
        <w:rPr>
          <w:rFonts w:eastAsia="Times New Roman" w:cs="Times New Roman"/>
          <w:szCs w:val="24"/>
        </w:rPr>
        <w:t>Χρυσαυγιάδας</w:t>
      </w:r>
      <w:proofErr w:type="spellEnd"/>
      <w:r>
        <w:rPr>
          <w:rFonts w:eastAsia="Times New Roman" w:cs="Times New Roman"/>
          <w:szCs w:val="24"/>
        </w:rPr>
        <w:t>, τα οποία φέρνετ</w:t>
      </w:r>
      <w:r>
        <w:rPr>
          <w:rFonts w:eastAsia="Times New Roman" w:cs="Times New Roman"/>
          <w:szCs w:val="24"/>
        </w:rPr>
        <w:t>ε</w:t>
      </w:r>
      <w:r>
        <w:rPr>
          <w:rFonts w:eastAsia="Times New Roman" w:cs="Times New Roman"/>
          <w:szCs w:val="24"/>
        </w:rPr>
        <w:t xml:space="preserve"> στο προσκήνιο, επειδή υπάρχει προηγούμενο αποτέλεσμα από παλαιότερες </w:t>
      </w:r>
      <w:proofErr w:type="spellStart"/>
      <w:r>
        <w:rPr>
          <w:rFonts w:eastAsia="Times New Roman" w:cs="Times New Roman"/>
          <w:szCs w:val="24"/>
        </w:rPr>
        <w:t>Χρυσαυγιάδες</w:t>
      </w:r>
      <w:proofErr w:type="spellEnd"/>
      <w:r>
        <w:rPr>
          <w:rFonts w:eastAsia="Times New Roman" w:cs="Times New Roman"/>
          <w:szCs w:val="24"/>
        </w:rPr>
        <w:t xml:space="preserve"> σας, σας θυμίζουμε κάτι: Για άλλη μια φορά θα φάτε τα μούτρα σας! Ήδη έχει αρχίσει η κατρακύλα σας και κάνετε σπασμωδικές κινήσεις σαν κι αυτές που γίνονται, όταν ο πνιγμένο</w:t>
      </w:r>
      <w:r>
        <w:rPr>
          <w:rFonts w:eastAsia="Times New Roman" w:cs="Times New Roman"/>
          <w:szCs w:val="24"/>
        </w:rPr>
        <w:t>ς πιάνεται από τα μαλλιά του.</w:t>
      </w:r>
    </w:p>
    <w:p w14:paraId="2320C56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θα πρέπει να αναφερθώ και στην εισβολή, όπως την παρουσίασαν όλα τα μέσα μαζικής ενημέρωσης, έξι Βουλευτών της Χρυσής Αυγής στην ΕΣΗΕΑ. Εμείς θα σας πούμε τους λόγους που το κάναμε. Και δεν ήταν μια εισβολή, αλλά μια ε</w:t>
      </w:r>
      <w:r>
        <w:rPr>
          <w:rFonts w:eastAsia="Times New Roman" w:cs="Times New Roman"/>
          <w:szCs w:val="24"/>
        </w:rPr>
        <w:t xml:space="preserve">ιρηνική </w:t>
      </w:r>
      <w:proofErr w:type="spellStart"/>
      <w:r>
        <w:rPr>
          <w:rFonts w:eastAsia="Times New Roman" w:cs="Times New Roman"/>
          <w:szCs w:val="24"/>
        </w:rPr>
        <w:t>ακτιβιστική</w:t>
      </w:r>
      <w:proofErr w:type="spellEnd"/>
      <w:r>
        <w:rPr>
          <w:rFonts w:eastAsia="Times New Roman" w:cs="Times New Roman"/>
          <w:szCs w:val="24"/>
        </w:rPr>
        <w:t xml:space="preserve"> ενέργεια, απολύτως ειρηνική και δυναμική.</w:t>
      </w:r>
    </w:p>
    <w:p w14:paraId="2320C56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Ταυτόχρονα υπήρχε μια συγκέντρωση διαμαρτυρίας</w:t>
      </w:r>
      <w:r>
        <w:rPr>
          <w:rFonts w:eastAsia="Times New Roman" w:cs="Times New Roman"/>
          <w:szCs w:val="24"/>
        </w:rPr>
        <w:t>,</w:t>
      </w:r>
      <w:r>
        <w:rPr>
          <w:rFonts w:eastAsia="Times New Roman" w:cs="Times New Roman"/>
          <w:szCs w:val="24"/>
        </w:rPr>
        <w:t xml:space="preserve"> την οποία πραγματοποιήσαμε το μεσημέρι</w:t>
      </w:r>
      <w:r>
        <w:rPr>
          <w:rFonts w:eastAsia="Times New Roman" w:cs="Times New Roman"/>
          <w:szCs w:val="24"/>
        </w:rPr>
        <w:t>,</w:t>
      </w:r>
      <w:r>
        <w:rPr>
          <w:rFonts w:eastAsia="Times New Roman" w:cs="Times New Roman"/>
          <w:szCs w:val="24"/>
        </w:rPr>
        <w:t xml:space="preserve"> μέλη της Χρυσής Αυγής</w:t>
      </w:r>
      <w:r>
        <w:rPr>
          <w:rFonts w:eastAsia="Times New Roman" w:cs="Times New Roman"/>
          <w:szCs w:val="24"/>
        </w:rPr>
        <w:t>,</w:t>
      </w:r>
      <w:r>
        <w:rPr>
          <w:rFonts w:eastAsia="Times New Roman" w:cs="Times New Roman"/>
          <w:szCs w:val="24"/>
        </w:rPr>
        <w:t xml:space="preserve"> στο γραφείο της ΕΣΗΕΑ, όπου φιλοξενούνταν τούρκικη φιέστα με θέμα: «Οι εθνικές μειο</w:t>
      </w:r>
      <w:r>
        <w:rPr>
          <w:rFonts w:eastAsia="Times New Roman" w:cs="Times New Roman"/>
          <w:szCs w:val="24"/>
        </w:rPr>
        <w:t xml:space="preserve">νότητες στην Ελλάδα και οι συστάσεις των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ο</w:t>
      </w:r>
      <w:r>
        <w:rPr>
          <w:rFonts w:eastAsia="Times New Roman" w:cs="Times New Roman"/>
          <w:szCs w:val="24"/>
        </w:rPr>
        <w:t xml:space="preserve">ργανισμών». </w:t>
      </w:r>
    </w:p>
    <w:p w14:paraId="2320C56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πάνελ αυτών των ομιλητών υπήρχε μέχρι και κυβερνητική παρουσία, κυρία Υπουργέ, η κυρία </w:t>
      </w:r>
      <w:proofErr w:type="spellStart"/>
      <w:r>
        <w:rPr>
          <w:rFonts w:eastAsia="Times New Roman" w:cs="Times New Roman"/>
          <w:szCs w:val="24"/>
        </w:rPr>
        <w:t>Γιαννακάκη</w:t>
      </w:r>
      <w:proofErr w:type="spellEnd"/>
      <w:r>
        <w:rPr>
          <w:rFonts w:eastAsia="Times New Roman" w:cs="Times New Roman"/>
          <w:szCs w:val="24"/>
        </w:rPr>
        <w:t>, η οποία είναι Γενική Γραμματέας Διαφάνειας και Ανθρωπίνων Δικαιωμάτων, όπως επίσης, ο γνωσ</w:t>
      </w:r>
      <w:r>
        <w:rPr>
          <w:rFonts w:eastAsia="Times New Roman" w:cs="Times New Roman"/>
          <w:szCs w:val="24"/>
        </w:rPr>
        <w:t xml:space="preserve">τός </w:t>
      </w:r>
      <w:proofErr w:type="spellStart"/>
      <w:r>
        <w:rPr>
          <w:rFonts w:eastAsia="Times New Roman" w:cs="Times New Roman"/>
          <w:szCs w:val="24"/>
        </w:rPr>
        <w:t>Δημητράς</w:t>
      </w:r>
      <w:proofErr w:type="spellEnd"/>
      <w:r>
        <w:rPr>
          <w:rFonts w:eastAsia="Times New Roman" w:cs="Times New Roman"/>
          <w:szCs w:val="24"/>
        </w:rPr>
        <w:t xml:space="preserve"> του Παρατηρητηρίου του Ελσίνκι, και ο Πρόεδρος του </w:t>
      </w:r>
      <w:r>
        <w:rPr>
          <w:rFonts w:eastAsia="Times New Roman" w:cs="Times New Roman"/>
          <w:szCs w:val="24"/>
          <w:lang w:val="en-US"/>
        </w:rPr>
        <w:t>DEB</w:t>
      </w:r>
      <w:r>
        <w:rPr>
          <w:rFonts w:eastAsia="Times New Roman" w:cs="Times New Roman"/>
          <w:szCs w:val="24"/>
        </w:rPr>
        <w:t xml:space="preserve">, </w:t>
      </w:r>
      <w:proofErr w:type="spellStart"/>
      <w:r>
        <w:rPr>
          <w:rFonts w:eastAsia="Times New Roman" w:cs="Times New Roman"/>
          <w:szCs w:val="24"/>
        </w:rPr>
        <w:t>Τζαβούζ</w:t>
      </w:r>
      <w:proofErr w:type="spellEnd"/>
      <w:r>
        <w:rPr>
          <w:rFonts w:eastAsia="Times New Roman" w:cs="Times New Roman"/>
          <w:szCs w:val="24"/>
        </w:rPr>
        <w:t>. Μιλάμε για ανθρώπους που έχουν πρωταγωνιστήσει σε ανθελληνικές ενέργειες και που συγκεντρώθηκαν για να αναδείξουν τον περιορισμό των δικαιωμάτων της τούρκικης μειονότητας στην Ελ</w:t>
      </w:r>
      <w:r>
        <w:rPr>
          <w:rFonts w:eastAsia="Times New Roman" w:cs="Times New Roman"/>
          <w:szCs w:val="24"/>
        </w:rPr>
        <w:t>λάδα. Για τα ανθρώπινα, όμως, δικαιώματα στην Τουρκία</w:t>
      </w:r>
      <w:r>
        <w:rPr>
          <w:rFonts w:eastAsia="Times New Roman" w:cs="Times New Roman"/>
          <w:szCs w:val="24"/>
        </w:rPr>
        <w:t>,</w:t>
      </w:r>
      <w:r>
        <w:rPr>
          <w:rFonts w:eastAsia="Times New Roman" w:cs="Times New Roman"/>
          <w:szCs w:val="24"/>
        </w:rPr>
        <w:t xml:space="preserve"> προφανώς όλοι αυτοί πρέπει να είναι απόλυτα ικανοποιημένοι.</w:t>
      </w:r>
    </w:p>
    <w:p w14:paraId="2320C57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Η πρόκληση αυτή μάλιστα ήρθε σε μια χρονική στιγμή όπου η Τουρκία απειλεί την Ελλάδα με πόλεμο</w:t>
      </w:r>
      <w:r>
        <w:rPr>
          <w:rFonts w:eastAsia="Times New Roman" w:cs="Times New Roman"/>
          <w:szCs w:val="24"/>
        </w:rPr>
        <w:t>,</w:t>
      </w:r>
      <w:r>
        <w:rPr>
          <w:rFonts w:eastAsia="Times New Roman" w:cs="Times New Roman"/>
          <w:szCs w:val="24"/>
        </w:rPr>
        <w:t xml:space="preserve"> αμφισβητώντας την κυριαρχία μας στο Αιγαίο, τ</w:t>
      </w:r>
      <w:r>
        <w:rPr>
          <w:rFonts w:eastAsia="Times New Roman" w:cs="Times New Roman"/>
          <w:szCs w:val="24"/>
        </w:rPr>
        <w:t xml:space="preserve">ην ελληνικότητα των νησιών μας, αλλά και προσπαθώντας να δημιουργήσει ένταση στη Θράκη έχοντας, όπως είδε το πανελλήνιο, ως πρόθυμους συμμάχους τον </w:t>
      </w:r>
      <w:proofErr w:type="spellStart"/>
      <w:r>
        <w:rPr>
          <w:rFonts w:eastAsia="Times New Roman" w:cs="Times New Roman"/>
          <w:szCs w:val="24"/>
        </w:rPr>
        <w:t>Ερντογάν</w:t>
      </w:r>
      <w:proofErr w:type="spellEnd"/>
      <w:r>
        <w:rPr>
          <w:rFonts w:eastAsia="Times New Roman" w:cs="Times New Roman"/>
          <w:szCs w:val="24"/>
        </w:rPr>
        <w:t xml:space="preserve"> και την ΕΣΗΕΑ. </w:t>
      </w:r>
    </w:p>
    <w:p w14:paraId="2320C57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Λίγες δεκάδες μέλη της Χρυσής Αυγής ήταν αρκετά για να αποκαλυφθούν στους Έλληνες α</w:t>
      </w:r>
      <w:r>
        <w:rPr>
          <w:rFonts w:eastAsia="Times New Roman" w:cs="Times New Roman"/>
          <w:szCs w:val="24"/>
        </w:rPr>
        <w:t xml:space="preserve">υτές οι αθλιότητες. Με ελληνικές σημαίες και με σύνθημα «Θράκη, γη ελληνική» οι εθνικιστές συγκεντρωθήκαμε έξω από την είσοδο των γραφείων της ΕΣΗΕΑ στην </w:t>
      </w:r>
      <w:r>
        <w:rPr>
          <w:rFonts w:eastAsia="Times New Roman" w:cs="Times New Roman"/>
          <w:szCs w:val="24"/>
        </w:rPr>
        <w:t>ο</w:t>
      </w:r>
      <w:r>
        <w:rPr>
          <w:rFonts w:eastAsia="Times New Roman" w:cs="Times New Roman"/>
          <w:szCs w:val="24"/>
        </w:rPr>
        <w:t>δό Ακαδημίας ενώ αντιπροσωπεία συναγωνιστών, μεταξύ των οποίων ήμουν και εγώ και άλλοι πέντε Βουλευτέ</w:t>
      </w:r>
      <w:r>
        <w:rPr>
          <w:rFonts w:eastAsia="Times New Roman" w:cs="Times New Roman"/>
          <w:szCs w:val="24"/>
        </w:rPr>
        <w:t xml:space="preserve">ς της Χρυσής Αυγής, εισήλθαμε στην αίθουσα της εκδήλωσης και καταγγείλαμε ανοιχτά στους διοργανωτές, ενώ τονίσαμε ότι στην Ελλάδα δεν υπάρχει απολύτως καμία εθνική μειονότητα βάση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w:t>
      </w:r>
    </w:p>
    <w:p w14:paraId="2320C57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Ακολούθησε μια ξέφρενη φυσικά παραπληροφόρηση από</w:t>
      </w:r>
      <w:r>
        <w:rPr>
          <w:rFonts w:eastAsia="Times New Roman" w:cs="Times New Roman"/>
          <w:szCs w:val="24"/>
        </w:rPr>
        <w:t xml:space="preserve"> τα μέσα μαζικής ενημέρωσης και την ΕΣΗΕΑ που μιλούσαν για βίαιη έφοδο και άλλες φαιδρότητες, τις οποίες φυσικά διαψεύδει το οπτικοακουστικό υλικό το οποίο και  δημοσιεύσαμε. Η διαμαρτυρία που κάναμε στην αίθουσα ήταν απολύτως ειρηνική και στόχευε στην κατ</w:t>
      </w:r>
      <w:r>
        <w:rPr>
          <w:rFonts w:eastAsia="Times New Roman" w:cs="Times New Roman"/>
          <w:szCs w:val="24"/>
        </w:rPr>
        <w:t xml:space="preserve">αγγελία της εκδήλωσης. </w:t>
      </w:r>
    </w:p>
    <w:p w14:paraId="2320C57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Εις ό,τι αφορά τα περί λογοκρισίας που τόλμησε να εκστομίσει η ΕΣΗΕΑ στο </w:t>
      </w:r>
      <w:r>
        <w:rPr>
          <w:rFonts w:eastAsia="Times New Roman" w:cs="Times New Roman"/>
          <w:szCs w:val="24"/>
        </w:rPr>
        <w:t>δ</w:t>
      </w:r>
      <w:r>
        <w:rPr>
          <w:rFonts w:eastAsia="Times New Roman" w:cs="Times New Roman"/>
          <w:szCs w:val="24"/>
        </w:rPr>
        <w:t xml:space="preserve">ελτίο Τύπου της, απαντάμε πως χρειάζεται απύθμενο θράσος να μιλά για λογοκρισία η ΕΣΗΕΑ, που δεν αντέδρασε ποτέ στην ολοκληρωτική φίμωση της τρίτης πολιτικής </w:t>
      </w:r>
      <w:r>
        <w:rPr>
          <w:rFonts w:eastAsia="Times New Roman" w:cs="Times New Roman"/>
          <w:szCs w:val="24"/>
        </w:rPr>
        <w:t xml:space="preserve">δύναμης αυτής της χώρας από το σύνολο των ημερησίων εφημερίδων, καθώς επίσης και πως δεν τρέφουμε κανέναν σεβασμό απέναντι στα μέλη της που τυγχάνουν και μάρτυρες κατηγορίας στην πολιτική δίωξη κατά της Χρυσής Αυγής. </w:t>
      </w:r>
    </w:p>
    <w:p w14:paraId="2320C57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Όσο για τα ανθρώπινα δικαιώματα και τι</w:t>
      </w:r>
      <w:r>
        <w:rPr>
          <w:rFonts w:eastAsia="Times New Roman" w:cs="Times New Roman"/>
          <w:szCs w:val="24"/>
        </w:rPr>
        <w:t xml:space="preserve">ς μειονότητες, θα μπορούσαν να επισκεφθούν την Τουρκία -και γιατί όχι να μείνουν εκεί και οι ίδιοι- </w:t>
      </w:r>
      <w:r>
        <w:rPr>
          <w:rFonts w:eastAsia="Times New Roman" w:cs="Times New Roman"/>
          <w:szCs w:val="24"/>
        </w:rPr>
        <w:lastRenderedPageBreak/>
        <w:t xml:space="preserve">για να διαπιστώσουν ποιο καθεστώς στηρίζουν άμεσα εξαιτίας του μίσους τους για τον ελληνισμό. </w:t>
      </w:r>
    </w:p>
    <w:p w14:paraId="2320C57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τους Έλληνες εθνικιστές</w:t>
      </w:r>
      <w:r>
        <w:rPr>
          <w:rFonts w:eastAsia="Times New Roman" w:cs="Times New Roman"/>
          <w:szCs w:val="24"/>
        </w:rPr>
        <w:t>,</w:t>
      </w:r>
      <w:r>
        <w:rPr>
          <w:rFonts w:eastAsia="Times New Roman" w:cs="Times New Roman"/>
          <w:szCs w:val="24"/>
        </w:rPr>
        <w:t xml:space="preserve"> η πατρίδα είναι πάνω από όλα και</w:t>
      </w:r>
      <w:r>
        <w:rPr>
          <w:rFonts w:eastAsia="Times New Roman" w:cs="Times New Roman"/>
          <w:szCs w:val="24"/>
        </w:rPr>
        <w:t xml:space="preserve"> θα βρισκόμαστε πάντα στην πρώτη γραμμή του εθνικού αγώνα. Κάτω, λοιπόν, τα χέρια σας από την πατρίδα. Και καταθέτω και στα Πρακτικά σχετικό άρθρο από την </w:t>
      </w:r>
      <w:r>
        <w:rPr>
          <w:rFonts w:eastAsia="Times New Roman" w:cs="Times New Roman"/>
          <w:szCs w:val="24"/>
        </w:rPr>
        <w:t>ε</w:t>
      </w:r>
      <w:r>
        <w:rPr>
          <w:rFonts w:eastAsia="Times New Roman" w:cs="Times New Roman"/>
          <w:szCs w:val="24"/>
        </w:rPr>
        <w:t>φημερίδα μας «</w:t>
      </w:r>
      <w:r>
        <w:rPr>
          <w:rFonts w:eastAsia="Times New Roman" w:cs="Times New Roman"/>
          <w:szCs w:val="24"/>
        </w:rPr>
        <w:t>ΧΡΥΣΗ ΑΥΓΗ</w:t>
      </w:r>
      <w:r>
        <w:rPr>
          <w:rFonts w:eastAsia="Times New Roman" w:cs="Times New Roman"/>
          <w:szCs w:val="24"/>
        </w:rPr>
        <w:t xml:space="preserve">». </w:t>
      </w:r>
    </w:p>
    <w:p w14:paraId="2320C57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w:t>
      </w:r>
      <w:r>
        <w:rPr>
          <w:rFonts w:eastAsia="Times New Roman" w:cs="Times New Roman"/>
          <w:szCs w:val="24"/>
        </w:rPr>
        <w:t>ικά το προαναφερθέν άρθρο, το οποίο βρίσκεται στο αρχείο του Τμήματος Γραμματείας της Διεύθυνσης Στενογραφίας και  Πρακτικών της Βουλής)</w:t>
      </w:r>
    </w:p>
    <w:p w14:paraId="2320C57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πάμε τώρα στο σχέδιο νόμου. Πριν από λίγες ημέρες είχαμε το διάγγελμα του Πρωθυπουργού προς τον ελληνικό λαό, όπου </w:t>
      </w:r>
      <w:r>
        <w:rPr>
          <w:rFonts w:eastAsia="Times New Roman" w:cs="Times New Roman"/>
          <w:szCs w:val="24"/>
        </w:rPr>
        <w:t xml:space="preserve">είχε εξαγγείλει μέτρα για την ανακούφιση των συνταξιούχων των οποίων η σύνταξη </w:t>
      </w:r>
      <w:r>
        <w:rPr>
          <w:rFonts w:eastAsia="Times New Roman" w:cs="Times New Roman"/>
          <w:szCs w:val="24"/>
        </w:rPr>
        <w:lastRenderedPageBreak/>
        <w:t xml:space="preserve">είναι έως και 850 ευρώ. Τελικά, αυτή η εξαγγελία του Πρωθυπουργού έρχεται ως τροπολογία με γενικό αριθμό 796 και ειδικό 48 και έχει κατατεθεί σήμερα. </w:t>
      </w:r>
    </w:p>
    <w:p w14:paraId="2320C57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 Λαϊκός Σύνδεσμος </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Αυγή θα στηρίξει την παρούσα τροπολογία, διότι κρίνουμε ότι από τις άθλιες συνθήκες στις οποίες διαβιεί η ελληνική οικογένεια, ένα έστω και προσωρινό μέτρο ανακούφισης, θα χαρίσει λίγα χαμόγελα στους Έλληνες πολίτες, δεδομένου ότι στις μέρες μας μεγάλο πο</w:t>
      </w:r>
      <w:r>
        <w:rPr>
          <w:rFonts w:eastAsia="Times New Roman" w:cs="Times New Roman"/>
          <w:szCs w:val="24"/>
        </w:rPr>
        <w:t xml:space="preserve">σοστό των ελληνικών οικογενειών βασίζεται για την επιβίωσή του στις πενιχρές συντάξεις που λαμβάνουν οι ηλικιωμένοι. </w:t>
      </w:r>
    </w:p>
    <w:p w14:paraId="2320C57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Γνωρίζουμε, όμως, πολύ καλά πως αυτή η εφάπαξ καταβολή του βοηθήματος αποσκοπεί στην ψηφοθηρική εξαπάτηση της τρίτης ηλικίας. Αφού έχετε ε</w:t>
      </w:r>
      <w:r>
        <w:rPr>
          <w:rFonts w:eastAsia="Times New Roman" w:cs="Times New Roman"/>
          <w:szCs w:val="24"/>
        </w:rPr>
        <w:t xml:space="preserve">πιβάλει, κυρίες και κύριοι, δυσβάσταχτα μέτρα και φόρους και αφού τους έχετε εξαθλιώσει, τους πετάτε ένα ξεροκόμματο πιστεύοντας ότι θα εκτιμήσουν την κίνησή σας αυτή. Κοροϊδεύετε τους απόμαχους </w:t>
      </w:r>
      <w:r>
        <w:rPr>
          <w:rFonts w:eastAsia="Times New Roman" w:cs="Times New Roman"/>
          <w:szCs w:val="24"/>
        </w:rPr>
        <w:lastRenderedPageBreak/>
        <w:t>οι οποίοι ζουν για άλλη μια φορά τον εφιάλτη των παιδικών του</w:t>
      </w:r>
      <w:r>
        <w:rPr>
          <w:rFonts w:eastAsia="Times New Roman" w:cs="Times New Roman"/>
          <w:szCs w:val="24"/>
        </w:rPr>
        <w:t xml:space="preserve">ς χρόνων με τις στερήσεις τις οποίες έζησαν κατά την περίοδο της Κατοχής. Τότε, γνώριζαν, όμως, ότι αυτό συνέβη επειδή υπερασπίστηκαν την πατρίδα τους σε έναν πόλεμο. Σήμερα το βιώνουν, ενώ παράλληλα ξεπουλιέται η πατρίδα. </w:t>
      </w:r>
    </w:p>
    <w:p w14:paraId="2320C57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εδώ θα σας αναφέρω ένα παράδ</w:t>
      </w:r>
      <w:r>
        <w:rPr>
          <w:rFonts w:eastAsia="Times New Roman" w:cs="Times New Roman"/>
          <w:szCs w:val="24"/>
        </w:rPr>
        <w:t xml:space="preserve">ειγμα, επειδή πάντα μιλάμε και τοποθετούμαστε με στοιχεία. </w:t>
      </w:r>
    </w:p>
    <w:p w14:paraId="2320C57B" w14:textId="77777777" w:rsidR="00BC0B8E" w:rsidRDefault="00C038AA">
      <w:pPr>
        <w:spacing w:line="600" w:lineRule="auto"/>
        <w:ind w:firstLine="720"/>
        <w:jc w:val="both"/>
        <w:rPr>
          <w:rFonts w:eastAsia="Times New Roman"/>
          <w:szCs w:val="24"/>
        </w:rPr>
      </w:pPr>
      <w:r>
        <w:rPr>
          <w:rFonts w:eastAsia="Times New Roman"/>
          <w:szCs w:val="24"/>
        </w:rPr>
        <w:t>Ένας συνταξιούχος του ΟΑΕΕ, του πρώην ΤΕΒΕ, ο οποίος λαμβάνει σύνταξη 462,46 ευρώ συν 230 ευρώ από το ΕΚΑΣ, πάει στα 692,46 ευρώ. Με το βοήθημα που θα του δοθεί, θα πάρει 1.092,46 ευρώ. Τι κάνετε,</w:t>
      </w:r>
      <w:r>
        <w:rPr>
          <w:rFonts w:eastAsia="Times New Roman"/>
          <w:szCs w:val="24"/>
        </w:rPr>
        <w:t xml:space="preserve"> όμως,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Τιμωρείτε αυτούς τους συνταξιούχους, κόβοντας το 50% του ΕΚΑΣ, που σημαίνει 115 ευρώ. Άρα 115 ευρώ επί δώδεκα μήνες μάς κάνει 1.380 ευρώ. Εάν αφαιρέσουμε τα 400 ευρώ επίδομα το οποίο τους δίνετε τώρα για τα Χριστούγεννα, βάζετε το χέρι</w:t>
      </w:r>
      <w:r>
        <w:rPr>
          <w:rFonts w:eastAsia="Times New Roman"/>
          <w:szCs w:val="24"/>
        </w:rPr>
        <w:t xml:space="preserve"> σας στην τσέπη τους </w:t>
      </w:r>
      <w:r>
        <w:rPr>
          <w:rFonts w:eastAsia="Times New Roman"/>
          <w:szCs w:val="24"/>
        </w:rPr>
        <w:lastRenderedPageBreak/>
        <w:t>–συγγνώμη- και τους παίρνετε 980 ευρώ επιπλέον. Αυτά είναι τα χρήματα που θα χάσουν οι συνταξιούχοι, αφού τους δώσετε ένα ξεροκόμματο.</w:t>
      </w:r>
    </w:p>
    <w:p w14:paraId="2320C57C" w14:textId="77777777" w:rsidR="00BC0B8E" w:rsidRDefault="00C038A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320C57D" w14:textId="77777777" w:rsidR="00BC0B8E" w:rsidRDefault="00C038AA">
      <w:pPr>
        <w:spacing w:line="600" w:lineRule="auto"/>
        <w:ind w:firstLine="720"/>
        <w:jc w:val="both"/>
        <w:rPr>
          <w:rFonts w:eastAsia="Times New Roman"/>
          <w:szCs w:val="24"/>
        </w:rPr>
      </w:pPr>
      <w:r>
        <w:rPr>
          <w:rFonts w:eastAsia="Times New Roman"/>
          <w:szCs w:val="24"/>
        </w:rPr>
        <w:t xml:space="preserve">Είστε </w:t>
      </w:r>
      <w:proofErr w:type="spellStart"/>
      <w:r>
        <w:rPr>
          <w:rFonts w:eastAsia="Times New Roman"/>
          <w:szCs w:val="24"/>
        </w:rPr>
        <w:t>ψευτοανθρωπιστές</w:t>
      </w:r>
      <w:proofErr w:type="spellEnd"/>
      <w:r>
        <w:rPr>
          <w:rFonts w:eastAsia="Times New Roman"/>
          <w:szCs w:val="24"/>
        </w:rPr>
        <w:t xml:space="preserve">. Προχθές ακούσαμε από τον Πρόεδρο της Βουλής –τελειώνω, κύριε Πρόεδρε- ότι 5 εκατομμύρια ευρώ τα οποία περίσσεψαν από τον </w:t>
      </w:r>
      <w:r>
        <w:rPr>
          <w:rFonts w:eastAsia="Times New Roman"/>
          <w:szCs w:val="24"/>
        </w:rPr>
        <w:t>π</w:t>
      </w:r>
      <w:r>
        <w:rPr>
          <w:rFonts w:eastAsia="Times New Roman"/>
          <w:szCs w:val="24"/>
        </w:rPr>
        <w:t xml:space="preserve">ροϋπολογισμό της Βουλής, θα πάνε στο </w:t>
      </w:r>
      <w:proofErr w:type="spellStart"/>
      <w:r>
        <w:rPr>
          <w:rFonts w:eastAsia="Times New Roman"/>
          <w:szCs w:val="24"/>
        </w:rPr>
        <w:t>λαθρομεταναστευτικό</w:t>
      </w:r>
      <w:proofErr w:type="spellEnd"/>
      <w:r>
        <w:rPr>
          <w:rFonts w:eastAsia="Times New Roman"/>
          <w:szCs w:val="24"/>
        </w:rPr>
        <w:t>. Νομοθετείτε και αποφασίζετε με αποκλειστικό και μονα</w:t>
      </w:r>
      <w:r>
        <w:rPr>
          <w:rFonts w:eastAsia="Times New Roman"/>
          <w:szCs w:val="24"/>
        </w:rPr>
        <w:t>δικό γνώμονα τους λαθρομετανάστες. Και αυτό φαίνεται από όλες τις πολιτικές σας, που έχετε κάνει πράξη όλο το συνταγματικό τόξο.</w:t>
      </w:r>
    </w:p>
    <w:p w14:paraId="2320C57E" w14:textId="77777777" w:rsidR="00BC0B8E" w:rsidRDefault="00C038AA">
      <w:pPr>
        <w:spacing w:line="600" w:lineRule="auto"/>
        <w:ind w:firstLine="720"/>
        <w:jc w:val="both"/>
        <w:rPr>
          <w:rFonts w:eastAsia="Times New Roman"/>
          <w:szCs w:val="24"/>
        </w:rPr>
      </w:pPr>
      <w:r>
        <w:rPr>
          <w:rFonts w:eastAsia="Times New Roman"/>
          <w:szCs w:val="24"/>
        </w:rPr>
        <w:t>Πριν από λίγο καιρό κόψατε, μάλιστα, ένα επίδομα, το επίδομα της παραμεθορίου περιοχής, το οποίο λάμβαναν οι στρατιωτικοί μας κ</w:t>
      </w:r>
      <w:r>
        <w:rPr>
          <w:rFonts w:eastAsia="Times New Roman"/>
          <w:szCs w:val="24"/>
        </w:rPr>
        <w:t xml:space="preserve">αι ήταν της τάξης των 105 ευρώ έως τον βαθμό του λοχαγού και 140 από τον βαθμό του λοχαγού και πάνω. Και μάλιστα, επειδή, όπως σας είπα, μιλάμε </w:t>
      </w:r>
      <w:r>
        <w:rPr>
          <w:rFonts w:eastAsia="Times New Roman"/>
          <w:szCs w:val="24"/>
        </w:rPr>
        <w:lastRenderedPageBreak/>
        <w:t xml:space="preserve">πάντα με στοιχεία, το επίδομα αυτό είχε να κάνει με τον ειδικό φορέα με κωδικό 15310 και ήταν από τις πιστώσεις </w:t>
      </w:r>
      <w:r>
        <w:rPr>
          <w:rFonts w:eastAsia="Times New Roman"/>
          <w:szCs w:val="24"/>
        </w:rPr>
        <w:t xml:space="preserve">του ΥΕΘΑ, ΚΑ0721 έως 22 από τις γενικές πιστώσεις του ΓΕΣ. Έχετε πάρει λεφτά απ’ όπου μπορείτε, για να τα διαθέσετε αποκλειστικά και μόνο στους λαθρομετανάστες. Αυτό, κύριοι, είναι έγκλημα απέναντι στον </w:t>
      </w:r>
      <w:proofErr w:type="spellStart"/>
      <w:r>
        <w:rPr>
          <w:rFonts w:eastAsia="Times New Roman"/>
          <w:szCs w:val="24"/>
        </w:rPr>
        <w:t>φτωχοποιημένο</w:t>
      </w:r>
      <w:proofErr w:type="spellEnd"/>
      <w:r>
        <w:rPr>
          <w:rFonts w:eastAsia="Times New Roman"/>
          <w:szCs w:val="24"/>
        </w:rPr>
        <w:t xml:space="preserve"> ελληνικό λαό.</w:t>
      </w:r>
    </w:p>
    <w:p w14:paraId="2320C57F" w14:textId="77777777" w:rsidR="00BC0B8E" w:rsidRDefault="00C038AA">
      <w:pPr>
        <w:spacing w:line="600" w:lineRule="auto"/>
        <w:ind w:firstLine="720"/>
        <w:jc w:val="both"/>
        <w:rPr>
          <w:rFonts w:eastAsia="Times New Roman"/>
          <w:szCs w:val="24"/>
        </w:rPr>
      </w:pPr>
      <w:r>
        <w:rPr>
          <w:rFonts w:eastAsia="Times New Roman"/>
          <w:szCs w:val="24"/>
        </w:rPr>
        <w:t xml:space="preserve">Είχαμε ανεργία τον προηγούμενο μήνα, τον Νοέμβριο, απώλεια τριάντα επτά χιλιάδων εξακοσίων εξήντα επτά θέσεων. Όλες αυτές οι θέσεις ήταν από τον ιδιωτικό τομέα, ούτε μια θέση από το </w:t>
      </w:r>
      <w:r>
        <w:rPr>
          <w:rFonts w:eastAsia="Times New Roman"/>
          <w:szCs w:val="24"/>
        </w:rPr>
        <w:t>δ</w:t>
      </w:r>
      <w:r>
        <w:rPr>
          <w:rFonts w:eastAsia="Times New Roman"/>
          <w:szCs w:val="24"/>
        </w:rPr>
        <w:t>ημόσιο. Φτάνει πια με τη διάσωσή σας και με τα μέτρα της ανάπτυξής σας!</w:t>
      </w:r>
    </w:p>
    <w:p w14:paraId="2320C580" w14:textId="77777777" w:rsidR="00BC0B8E" w:rsidRDefault="00C038AA">
      <w:pPr>
        <w:spacing w:line="600" w:lineRule="auto"/>
        <w:ind w:firstLine="720"/>
        <w:jc w:val="both"/>
        <w:rPr>
          <w:rFonts w:eastAsia="Times New Roman"/>
          <w:szCs w:val="24"/>
        </w:rPr>
      </w:pPr>
      <w:r>
        <w:rPr>
          <w:rFonts w:eastAsia="Times New Roman"/>
          <w:szCs w:val="24"/>
        </w:rPr>
        <w:t>Ε</w:t>
      </w:r>
      <w:r>
        <w:rPr>
          <w:rFonts w:eastAsia="Times New Roman"/>
          <w:szCs w:val="24"/>
        </w:rPr>
        <w:t>μείς είμαστε η μόνη εγγύηση για την ευημερία και ασφάλεια των Ελλήνων πολιτών. Είμαστε η μόνη ελπίδα του έθνους. Εμείς, οι Έλληνες εθνικιστές, γεννηθήκαμε έτοιμοι και δεσμευόμαστε ότι στο τέλος εμείς θα νικήσουμε, γιατί για εμάς πάνω απ’ όλα και όλους είνα</w:t>
      </w:r>
      <w:r>
        <w:rPr>
          <w:rFonts w:eastAsia="Times New Roman"/>
          <w:szCs w:val="24"/>
        </w:rPr>
        <w:t>ι η πατρίδα.</w:t>
      </w:r>
    </w:p>
    <w:p w14:paraId="2320C581" w14:textId="77777777" w:rsidR="00BC0B8E" w:rsidRDefault="00C038AA">
      <w:pPr>
        <w:spacing w:line="600" w:lineRule="auto"/>
        <w:ind w:firstLine="720"/>
        <w:jc w:val="both"/>
        <w:rPr>
          <w:rFonts w:eastAsia="Times New Roman"/>
          <w:szCs w:val="24"/>
        </w:rPr>
      </w:pPr>
      <w:r>
        <w:rPr>
          <w:rFonts w:eastAsia="Times New Roman"/>
          <w:szCs w:val="24"/>
        </w:rPr>
        <w:t>Ευχαριστώ.</w:t>
      </w:r>
    </w:p>
    <w:p w14:paraId="2320C582" w14:textId="77777777" w:rsidR="00BC0B8E" w:rsidRDefault="00C038AA">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2320C583" w14:textId="77777777" w:rsidR="00BC0B8E" w:rsidRDefault="00C038A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w:t>
      </w:r>
      <w:r>
        <w:rPr>
          <w:rFonts w:eastAsia="Times New Roman"/>
          <w:szCs w:val="24"/>
        </w:rPr>
        <w:t xml:space="preserve">εναγήθηκαν στην </w:t>
      </w:r>
      <w:r>
        <w:rPr>
          <w:rFonts w:eastAsia="Times New Roman"/>
          <w:szCs w:val="24"/>
        </w:rPr>
        <w:t>έ</w:t>
      </w:r>
      <w:r>
        <w:rPr>
          <w:rFonts w:eastAsia="Times New Roman"/>
          <w:szCs w:val="24"/>
        </w:rPr>
        <w:t>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τρεις συνοδοί εκπαιδευτικοί τους από το Γενικό Λύκειο Άστρους</w:t>
      </w:r>
      <w:r>
        <w:rPr>
          <w:rFonts w:eastAsia="Times New Roman"/>
          <w:szCs w:val="24"/>
        </w:rPr>
        <w:t xml:space="preserve"> Αρκαδίας.</w:t>
      </w:r>
    </w:p>
    <w:p w14:paraId="2320C584" w14:textId="77777777" w:rsidR="00BC0B8E" w:rsidRDefault="00C038AA">
      <w:pPr>
        <w:spacing w:line="600" w:lineRule="auto"/>
        <w:ind w:firstLine="720"/>
        <w:jc w:val="both"/>
        <w:rPr>
          <w:rFonts w:eastAsia="Times New Roman"/>
          <w:szCs w:val="24"/>
        </w:rPr>
      </w:pPr>
      <w:r>
        <w:rPr>
          <w:rFonts w:eastAsia="Times New Roman"/>
          <w:szCs w:val="24"/>
        </w:rPr>
        <w:t xml:space="preserve">Η Βουλή σάς καλωσορίζει. </w:t>
      </w:r>
    </w:p>
    <w:p w14:paraId="2320C585" w14:textId="77777777" w:rsidR="00BC0B8E" w:rsidRDefault="00C038AA">
      <w:pPr>
        <w:spacing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320C586" w14:textId="77777777" w:rsidR="00BC0B8E" w:rsidRDefault="00C038AA">
      <w:pPr>
        <w:spacing w:line="600" w:lineRule="auto"/>
        <w:ind w:firstLine="720"/>
        <w:jc w:val="both"/>
        <w:rPr>
          <w:rFonts w:eastAsia="Times New Roman"/>
          <w:szCs w:val="24"/>
        </w:rPr>
      </w:pPr>
      <w:r>
        <w:rPr>
          <w:rFonts w:eastAsia="Times New Roman"/>
          <w:szCs w:val="24"/>
        </w:rPr>
        <w:t>Να ενημερώσω τους μαθητές και τις μαθήτριες ότι παρακολουθούν τη συνεδρίαση συζήτησης νομοσχεδίου του Υπουργείου Εργασίας, Κοι</w:t>
      </w:r>
      <w:r>
        <w:rPr>
          <w:rFonts w:eastAsia="Times New Roman"/>
          <w:szCs w:val="24"/>
        </w:rPr>
        <w:lastRenderedPageBreak/>
        <w:t>νωνικής Ασφάλισης και Κοινωνικής Αλληλεγγύη</w:t>
      </w:r>
      <w:r>
        <w:rPr>
          <w:rFonts w:eastAsia="Times New Roman"/>
          <w:szCs w:val="24"/>
        </w:rPr>
        <w:t>ς. Τον λόγο παίρνουν διαδοχικά Βουλευτές από διάφορα κόμματα. Ο χρόνος ομιλίας των Βουλευτών είναι επτά λεπτά.</w:t>
      </w:r>
    </w:p>
    <w:p w14:paraId="2320C587" w14:textId="77777777" w:rsidR="00BC0B8E" w:rsidRDefault="00C038AA">
      <w:pPr>
        <w:spacing w:line="600" w:lineRule="auto"/>
        <w:ind w:firstLine="720"/>
        <w:jc w:val="both"/>
        <w:rPr>
          <w:rFonts w:eastAsia="Times New Roman"/>
          <w:szCs w:val="24"/>
        </w:rPr>
      </w:pPr>
      <w:r>
        <w:rPr>
          <w:rFonts w:eastAsia="Times New Roman"/>
          <w:szCs w:val="24"/>
        </w:rPr>
        <w:t xml:space="preserve">Θα μιλήσει τώρα ο Βουλευτής του Κομμουνιστικού Κόμματος Ελλάδας κ. Γεώργιος </w:t>
      </w:r>
      <w:proofErr w:type="spellStart"/>
      <w:r>
        <w:rPr>
          <w:rFonts w:eastAsia="Times New Roman"/>
          <w:szCs w:val="24"/>
        </w:rPr>
        <w:t>Λαμπρούλης</w:t>
      </w:r>
      <w:proofErr w:type="spellEnd"/>
      <w:r>
        <w:rPr>
          <w:rFonts w:eastAsia="Times New Roman"/>
          <w:szCs w:val="24"/>
        </w:rPr>
        <w:t xml:space="preserve"> για επτά λεπτά.</w:t>
      </w:r>
    </w:p>
    <w:p w14:paraId="2320C588" w14:textId="77777777" w:rsidR="00BC0B8E" w:rsidRDefault="00C038AA">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w:t>
      </w:r>
      <w:r>
        <w:rPr>
          <w:rFonts w:eastAsia="Times New Roman"/>
          <w:b/>
          <w:szCs w:val="24"/>
        </w:rPr>
        <w:t>Βουλής):</w:t>
      </w:r>
      <w:r>
        <w:rPr>
          <w:rFonts w:eastAsia="Times New Roman"/>
          <w:szCs w:val="24"/>
        </w:rPr>
        <w:t xml:space="preserve"> Ευχαριστώ, κύριε Πρόεδρε.</w:t>
      </w:r>
    </w:p>
    <w:p w14:paraId="2320C589" w14:textId="77777777" w:rsidR="00BC0B8E" w:rsidRDefault="00C038AA">
      <w:pPr>
        <w:spacing w:line="600" w:lineRule="auto"/>
        <w:ind w:firstLine="720"/>
        <w:jc w:val="both"/>
        <w:rPr>
          <w:rFonts w:eastAsia="Times New Roman"/>
          <w:szCs w:val="24"/>
        </w:rPr>
      </w:pPr>
      <w:r>
        <w:rPr>
          <w:rFonts w:eastAsia="Times New Roman"/>
          <w:szCs w:val="24"/>
        </w:rPr>
        <w:t xml:space="preserve">Με το υπό συζήτηση σχέδιο νόμου η Κυβέρνηση προχωρά στη δημιουργία ενός κρατικού μηχανισμού, προκειμένου να υλοποιήσει την κοινωνική </w:t>
      </w:r>
      <w:proofErr w:type="spellStart"/>
      <w:r>
        <w:rPr>
          <w:rFonts w:eastAsia="Times New Roman"/>
          <w:szCs w:val="24"/>
        </w:rPr>
        <w:t>προνοιακή</w:t>
      </w:r>
      <w:proofErr w:type="spellEnd"/>
      <w:r>
        <w:rPr>
          <w:rFonts w:eastAsia="Times New Roman"/>
          <w:szCs w:val="24"/>
        </w:rPr>
        <w:t xml:space="preserve"> πολιτική της, όπως διατείνεται. Για ποια πολιτική, όμως, γίνεται λόγος; Τι θα </w:t>
      </w:r>
      <w:r>
        <w:rPr>
          <w:rFonts w:eastAsia="Times New Roman"/>
          <w:szCs w:val="24"/>
        </w:rPr>
        <w:t>υλοποιεί αυτός ο μηχανισμός;</w:t>
      </w:r>
    </w:p>
    <w:p w14:paraId="2320C58A" w14:textId="77777777" w:rsidR="00BC0B8E" w:rsidRDefault="00C038AA">
      <w:pPr>
        <w:spacing w:line="600" w:lineRule="auto"/>
        <w:ind w:firstLine="720"/>
        <w:jc w:val="both"/>
        <w:rPr>
          <w:rFonts w:eastAsia="Times New Roman"/>
          <w:szCs w:val="24"/>
        </w:rPr>
      </w:pPr>
      <w:r>
        <w:rPr>
          <w:rFonts w:eastAsia="Times New Roman"/>
          <w:szCs w:val="24"/>
        </w:rPr>
        <w:t xml:space="preserve">Πρόκειται, λοιπόν, για την εφαρμογή, προώθηση μιας συγκεκριμένης πολιτικής, στον πυρήνα της οποίας βρίσκεται η διαχείριση της φτώχειας </w:t>
      </w:r>
      <w:r>
        <w:rPr>
          <w:rFonts w:eastAsia="Times New Roman"/>
          <w:szCs w:val="24"/>
        </w:rPr>
        <w:lastRenderedPageBreak/>
        <w:t>στις πιο ακραίες μορφές της και μάλιστα, με το ελάχιστο δημοσιονομικό κόστος, όχι όμως η αντ</w:t>
      </w:r>
      <w:r>
        <w:rPr>
          <w:rFonts w:eastAsia="Times New Roman"/>
          <w:szCs w:val="24"/>
        </w:rPr>
        <w:t>ιμετώπισή της.</w:t>
      </w:r>
    </w:p>
    <w:p w14:paraId="2320C58B" w14:textId="77777777" w:rsidR="00BC0B8E" w:rsidRDefault="00C038AA">
      <w:pPr>
        <w:spacing w:line="600" w:lineRule="auto"/>
        <w:ind w:firstLine="720"/>
        <w:jc w:val="both"/>
        <w:rPr>
          <w:rFonts w:eastAsia="Times New Roman"/>
          <w:szCs w:val="24"/>
        </w:rPr>
      </w:pPr>
      <w:r>
        <w:rPr>
          <w:rFonts w:eastAsia="Times New Roman"/>
          <w:szCs w:val="24"/>
        </w:rPr>
        <w:t xml:space="preserve">Αφορά αυτούς που η Κυβέρνηση, όπως και οι προηγούμενες εξάλλου κυβερνήσεις, μαζί με την Ευρωπαϊκή Ένωση, το Διεθνές Νομισματικό Ταμείο οδηγούν στη φτώχεια και την εξαθλίωση, γιατί αυτό απαιτεί ο καπιταλιστικός δρόμος ανάπτυξης που υπηρετούν </w:t>
      </w:r>
      <w:r>
        <w:rPr>
          <w:rFonts w:eastAsia="Times New Roman"/>
          <w:szCs w:val="24"/>
        </w:rPr>
        <w:t>όλα τα κόμματα. Αυτό απαιτεί η ανταγωνιστικότητα του κεφαλαίου, δηλαδή η κερδοφορία του και η υπηρέτηση αυτού του δρόμου προϋποθέτει την κατάργηση ακόμα και στοιχειωδών αναγκών του λαού, το συνεχές μάτωμά του, την εξάπλωση της απόλυτης και σχετικής φτώχεια</w:t>
      </w:r>
      <w:r>
        <w:rPr>
          <w:rFonts w:eastAsia="Times New Roman"/>
          <w:szCs w:val="24"/>
        </w:rPr>
        <w:t>ς.</w:t>
      </w:r>
    </w:p>
    <w:p w14:paraId="2320C58C" w14:textId="77777777" w:rsidR="00BC0B8E" w:rsidRDefault="00C038AA">
      <w:pPr>
        <w:spacing w:line="600" w:lineRule="auto"/>
        <w:ind w:firstLine="720"/>
        <w:jc w:val="both"/>
        <w:rPr>
          <w:rFonts w:eastAsia="Times New Roman"/>
          <w:szCs w:val="24"/>
        </w:rPr>
      </w:pPr>
      <w:r>
        <w:rPr>
          <w:rFonts w:eastAsia="Times New Roman"/>
          <w:szCs w:val="24"/>
        </w:rPr>
        <w:t xml:space="preserve">Έτσι από τη μία έχουμε τη διαμόρφωση της εκτεταμένης φτώχειας στο πλαίσιο της καπιταλιστικής οικονομίας και όχι γενικά και αόριστα ένα φαινόμενο, όπως αναφέρεται και στην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κθεση του σχεδίου νόμου και από την άλλη η Κυβέρνηση, το κεφάλαιο, η Ε</w:t>
      </w:r>
      <w:r>
        <w:rPr>
          <w:rFonts w:eastAsia="Times New Roman"/>
          <w:szCs w:val="24"/>
        </w:rPr>
        <w:t xml:space="preserve">υρωπαϊκή Ένωση, </w:t>
      </w:r>
      <w:r>
        <w:rPr>
          <w:rFonts w:eastAsia="Times New Roman"/>
          <w:szCs w:val="24"/>
        </w:rPr>
        <w:lastRenderedPageBreak/>
        <w:t>οριοθετούν τις κρατικές παροχές με το χαμηλότερο δυνατό κόστος στο επίπεδο της εξαθλίωσης και όχι με κριτήριο ότι οι κοινωνικές παροχές αποτελούν λαϊκή ανάγκη και δικαίωμα.</w:t>
      </w:r>
    </w:p>
    <w:p w14:paraId="2320C58D" w14:textId="77777777" w:rsidR="00BC0B8E" w:rsidRDefault="00C038AA">
      <w:pPr>
        <w:spacing w:line="600" w:lineRule="auto"/>
        <w:ind w:firstLine="720"/>
        <w:jc w:val="both"/>
        <w:rPr>
          <w:rFonts w:eastAsia="Times New Roman"/>
          <w:szCs w:val="24"/>
        </w:rPr>
      </w:pPr>
      <w:r>
        <w:rPr>
          <w:rFonts w:eastAsia="Times New Roman"/>
          <w:szCs w:val="24"/>
        </w:rPr>
        <w:t>Αυτή είναι η ουσία της αθλιότητας και της βαρβαρότητας της κυβερνητ</w:t>
      </w:r>
      <w:r>
        <w:rPr>
          <w:rFonts w:eastAsia="Times New Roman"/>
          <w:szCs w:val="24"/>
        </w:rPr>
        <w:t xml:space="preserve">ικής και </w:t>
      </w:r>
      <w:proofErr w:type="spellStart"/>
      <w:r>
        <w:rPr>
          <w:rFonts w:eastAsia="Times New Roman"/>
          <w:szCs w:val="24"/>
        </w:rPr>
        <w:t>ευρωενωσιακής</w:t>
      </w:r>
      <w:proofErr w:type="spellEnd"/>
      <w:r>
        <w:rPr>
          <w:rFonts w:eastAsia="Times New Roman"/>
          <w:szCs w:val="24"/>
        </w:rPr>
        <w:t xml:space="preserve"> πολιτικής: Από τη μία να κόβει δισεκατομμύρια ευρώ από τους φτωχούς, να τσακίζει μισθούς, συντάξεις, παροχές για υγεία, πρόνοια, φάρμακα, να λεηλατεί το λαϊκό εισόδημα και από την άλλη να υπόσχεται λίγα ψίχουλα στους εξαθλιωμένους, γ</w:t>
      </w:r>
      <w:r>
        <w:rPr>
          <w:rFonts w:eastAsia="Times New Roman"/>
          <w:szCs w:val="24"/>
        </w:rPr>
        <w:t>ια τα οποία καλεί τους φτωχούς να δώσουν στους εξαθλιωμένους, προσπαθώντας συγχρόνως να οριοθετήσουν τη διαχωριστική γραμμή της κοινωνίας, ανάμεσα σε αυτούς που βρίσκονται ή κατευθύνονται στην εξαθλίωση από τη μία και στα υπόλοιπα λαϊκά στρώματα από την άλ</w:t>
      </w:r>
      <w:r>
        <w:rPr>
          <w:rFonts w:eastAsia="Times New Roman"/>
          <w:szCs w:val="24"/>
        </w:rPr>
        <w:t>λη και όχι ανάμεσα στους παραγωγούς του πλούτου και σε αυτούς που τον καρπώνονται, όπως τους επιχει</w:t>
      </w:r>
      <w:r>
        <w:rPr>
          <w:rFonts w:eastAsia="Times New Roman"/>
          <w:szCs w:val="24"/>
        </w:rPr>
        <w:lastRenderedPageBreak/>
        <w:t>ρηματικούς ομίλους, τα μονοπώλια. Μάλιστα, κριτήριο για το αν δικαιούνται μια παροχή θα είναι αυτό που η Κυβέρνηση ονομάζει πραγματικές ανάγκες -και φαίνεται</w:t>
      </w:r>
      <w:r>
        <w:rPr>
          <w:rFonts w:eastAsia="Times New Roman"/>
          <w:szCs w:val="24"/>
        </w:rPr>
        <w:t xml:space="preserve"> και μέσα από την εισηγητική έκθεση-, μια έννοια που χρησιμοποιεί για προπαγανδιστικούς λόγους. </w:t>
      </w:r>
    </w:p>
    <w:p w14:paraId="2320C58E" w14:textId="77777777" w:rsidR="00BC0B8E" w:rsidRDefault="00C038AA">
      <w:pPr>
        <w:spacing w:line="600" w:lineRule="auto"/>
        <w:ind w:firstLine="720"/>
        <w:jc w:val="both"/>
        <w:rPr>
          <w:rFonts w:eastAsia="Times New Roman"/>
          <w:szCs w:val="24"/>
        </w:rPr>
      </w:pPr>
      <w:r>
        <w:rPr>
          <w:rFonts w:eastAsia="Times New Roman"/>
          <w:szCs w:val="24"/>
        </w:rPr>
        <w:t xml:space="preserve">Στόχος, σκοπός είναι η ενοχοποίηση ως υπερβολικών των έως τώρα ανεπαρκών κρατικών παροχών, αφού για την Κυβέρνηση, την Ευρωπαϊκή Ένωση, οι πραγματικές ανάγκες </w:t>
      </w:r>
      <w:r>
        <w:rPr>
          <w:rFonts w:eastAsia="Times New Roman"/>
          <w:szCs w:val="24"/>
        </w:rPr>
        <w:t>ισοδυναμούν με την κατάσταση της εξαθλίωσης και μόνο τότε θα υπάρχει μια ελάχιστη κρατική συνδρομή, λες και όλοι οι υπόλοιποι φτωχοί είχαν και έχουν κρατικές παροχές επιπλέον των πραγματικών τους αναγκών. Όμως η Κυβέρνηση στοχεύει κυρίως στο να υποδείξει σ</w:t>
      </w:r>
      <w:r>
        <w:rPr>
          <w:rFonts w:eastAsia="Times New Roman"/>
          <w:szCs w:val="24"/>
        </w:rPr>
        <w:t xml:space="preserve">τον λαό να ρίξει ακόμα πιο κάτω την απαιτητικότητά του, να απεμπολήσει δηλαδή ο λαός ακόμα και τη σκέψη ότι μπορεί να διεκδικήσει την ανάκτηση των απωλειών του, </w:t>
      </w:r>
      <w:proofErr w:type="spellStart"/>
      <w:r>
        <w:rPr>
          <w:rFonts w:eastAsia="Times New Roman"/>
          <w:szCs w:val="24"/>
        </w:rPr>
        <w:t>πόσω</w:t>
      </w:r>
      <w:proofErr w:type="spellEnd"/>
      <w:r>
        <w:rPr>
          <w:rFonts w:eastAsia="Times New Roman"/>
          <w:szCs w:val="24"/>
        </w:rPr>
        <w:t xml:space="preserve"> μάλλον να παλέψει για την ικανοποίηση των σύγχρονων και συνεχώς </w:t>
      </w:r>
      <w:proofErr w:type="spellStart"/>
      <w:r>
        <w:rPr>
          <w:rFonts w:eastAsia="Times New Roman"/>
          <w:szCs w:val="24"/>
        </w:rPr>
        <w:t>διευρυνόμενων</w:t>
      </w:r>
      <w:proofErr w:type="spellEnd"/>
      <w:r>
        <w:rPr>
          <w:rFonts w:eastAsia="Times New Roman"/>
          <w:szCs w:val="24"/>
        </w:rPr>
        <w:t xml:space="preserve"> αναγκών του.</w:t>
      </w:r>
      <w:r>
        <w:rPr>
          <w:rFonts w:eastAsia="Times New Roman"/>
          <w:szCs w:val="24"/>
        </w:rPr>
        <w:t xml:space="preserve"> </w:t>
      </w:r>
    </w:p>
    <w:p w14:paraId="2320C58F"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Στην ουσία, τον θέλει να συμφιλιωθεί και να συμβιβαστεί με τη φτώχεια, χωρίς ημερομηνία λήξης. Εξάλλου αυτό ακριβώς σηματοδοτείται και μέσω του </w:t>
      </w:r>
      <w:r>
        <w:rPr>
          <w:rFonts w:eastAsia="Times New Roman"/>
          <w:szCs w:val="24"/>
        </w:rPr>
        <w:t>μηχανισμού</w:t>
      </w:r>
      <w:r>
        <w:rPr>
          <w:rFonts w:eastAsia="Times New Roman"/>
          <w:szCs w:val="24"/>
        </w:rPr>
        <w:t xml:space="preserve">, για τον οποίο και η Υπουργός είπε ότι θα κρατήσει για χρόνια. Πρακτικά,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σημαίνε</w:t>
      </w:r>
      <w:r>
        <w:rPr>
          <w:rFonts w:eastAsia="Times New Roman"/>
          <w:szCs w:val="24"/>
        </w:rPr>
        <w:t>ι ότι είτε στην περίοδο της κρίσης είτε στην περίοδο της ανάκαμψης θα βασιλεύουν και θα πολλαπλασιάζονται οι φτωχοί και εξαθλιωμένοι. Πρακτικά, αυτό δεν κάνει το περίφημο Κοινωνικό Εισόδημα Αλληλεγγύης, το ΚΕΑ; Εκπαιδεύει λοιπόν μια τετραμελή οικογένεια να</w:t>
      </w:r>
      <w:r>
        <w:rPr>
          <w:rFonts w:eastAsia="Times New Roman"/>
          <w:szCs w:val="24"/>
        </w:rPr>
        <w:t xml:space="preserve"> ζει με 13,3 ευρώ την ημέρα και της επιβάλλει να συμβιβαστεί με την ιδέα ότι με αυτά τα λεφτά θα πρέπει να τραφεί και να εξυπηρετήσει όλες τις ζωτικές ανάγκες της. </w:t>
      </w:r>
    </w:p>
    <w:p w14:paraId="2320C590" w14:textId="77777777" w:rsidR="00BC0B8E" w:rsidRDefault="00C038AA">
      <w:pPr>
        <w:spacing w:line="600" w:lineRule="auto"/>
        <w:ind w:firstLine="720"/>
        <w:jc w:val="both"/>
        <w:rPr>
          <w:rFonts w:eastAsia="Times New Roman"/>
          <w:szCs w:val="24"/>
        </w:rPr>
      </w:pPr>
      <w:r>
        <w:rPr>
          <w:rFonts w:eastAsia="Times New Roman"/>
          <w:szCs w:val="24"/>
        </w:rPr>
        <w:t xml:space="preserve">Αλήθεια, κύριοι της Κυβέρνησης και οι υπόλοιποι της </w:t>
      </w:r>
      <w:r>
        <w:rPr>
          <w:rFonts w:eastAsia="Times New Roman"/>
          <w:szCs w:val="24"/>
        </w:rPr>
        <w:t>συμπολίτευσης</w:t>
      </w:r>
      <w:r>
        <w:rPr>
          <w:rFonts w:eastAsia="Times New Roman"/>
          <w:szCs w:val="24"/>
        </w:rPr>
        <w:t xml:space="preserve"> ή της Αντιπολίτευσης των </w:t>
      </w:r>
      <w:r>
        <w:rPr>
          <w:rFonts w:eastAsia="Times New Roman"/>
          <w:szCs w:val="24"/>
        </w:rPr>
        <w:t xml:space="preserve">άλλων κομμάτων, που στηρίζετε αυτόν τον δρόμο ανάπτυξης, όλα τα άλλα κόμματα πλην του Κομμουνιστικού Κόμματος Ελλάδας, εσείς ζείτε με αυτά τα χρήματα; Όχι βέβαια. Αυτό θα πείτε. </w:t>
      </w:r>
      <w:r>
        <w:rPr>
          <w:rFonts w:eastAsia="Times New Roman"/>
          <w:szCs w:val="24"/>
        </w:rPr>
        <w:lastRenderedPageBreak/>
        <w:t>Και βέβαια, κατά την κ. Φωτίου μπορεί και να καταστραφεί κάποιος αν παίρνει 20</w:t>
      </w:r>
      <w:r>
        <w:rPr>
          <w:rFonts w:eastAsia="Times New Roman"/>
          <w:szCs w:val="24"/>
        </w:rPr>
        <w:t xml:space="preserve">0 ευρώ, σε χρήμα. Γιατί ενδεχομένως, θα είναι –λέει- καλύτερα σε είδος. Και δεν είναι μόνο αυτό. Η υλοποίηση της </w:t>
      </w:r>
      <w:proofErr w:type="spellStart"/>
      <w:r>
        <w:rPr>
          <w:rFonts w:eastAsia="Times New Roman"/>
          <w:szCs w:val="24"/>
        </w:rPr>
        <w:t>προνοιακής</w:t>
      </w:r>
      <w:proofErr w:type="spellEnd"/>
      <w:r>
        <w:rPr>
          <w:rFonts w:eastAsia="Times New Roman"/>
          <w:szCs w:val="24"/>
        </w:rPr>
        <w:t xml:space="preserve"> πολιτικής, μέσω του νέου Μηχανισμού προϋποθέτει την κατάργηση μιας σειράς </w:t>
      </w:r>
      <w:proofErr w:type="spellStart"/>
      <w:r>
        <w:rPr>
          <w:rFonts w:eastAsia="Times New Roman"/>
          <w:szCs w:val="24"/>
        </w:rPr>
        <w:t>προνοιακών</w:t>
      </w:r>
      <w:proofErr w:type="spellEnd"/>
      <w:r>
        <w:rPr>
          <w:rFonts w:eastAsia="Times New Roman"/>
          <w:szCs w:val="24"/>
        </w:rPr>
        <w:t xml:space="preserve"> επιδομάτων, που δίνονται ως σήμερα ώστε το Κοιν</w:t>
      </w:r>
      <w:r>
        <w:rPr>
          <w:rFonts w:eastAsia="Times New Roman"/>
          <w:szCs w:val="24"/>
        </w:rPr>
        <w:t>ωνικό Εισόδημα Αλληλεγγύης να γίνει ο βασικός μοχλός στήριξης των φτωχών και πάμφτωχων. Αυτές δεν είναι και οι οδηγίες του ΟΟΣΑ, όπως και οι κατευθύνσεις του Διεθνούς Νομισματικού Ταμείου και της Παγκόσμιας Τράπεζας για κατάργηση αριθμού επιδομάτων και αντ</w:t>
      </w:r>
      <w:r>
        <w:rPr>
          <w:rFonts w:eastAsia="Times New Roman"/>
          <w:szCs w:val="24"/>
        </w:rPr>
        <w:t>ικατάστασή τους από το Κοινωνικό Εισόδημα Αλληλεγγύης; Αυτός δεν είναι ο λόγος για τον οποίο στο τρίτο μνημόνιο προβλέφθηκε η περικοπή 900 εκατομμυρίων ευρώ κατ’ έτος από τις δαπάνες στον προϋπολογισμό για την πρόνοια, προκειμένου από αυτά τα λεφτά να στηρ</w:t>
      </w:r>
      <w:r>
        <w:rPr>
          <w:rFonts w:eastAsia="Times New Roman"/>
          <w:szCs w:val="24"/>
        </w:rPr>
        <w:t xml:space="preserve">ιχθεί το ΚΕΑ; </w:t>
      </w:r>
    </w:p>
    <w:p w14:paraId="2320C591" w14:textId="77777777" w:rsidR="00BC0B8E" w:rsidRDefault="00C038AA">
      <w:pPr>
        <w:spacing w:after="0" w:line="600" w:lineRule="auto"/>
        <w:ind w:firstLine="720"/>
        <w:jc w:val="both"/>
        <w:rPr>
          <w:rFonts w:eastAsia="Times New Roman"/>
          <w:szCs w:val="24"/>
        </w:rPr>
      </w:pPr>
      <w:r>
        <w:rPr>
          <w:rFonts w:eastAsia="Times New Roman"/>
          <w:szCs w:val="24"/>
        </w:rPr>
        <w:lastRenderedPageBreak/>
        <w:t xml:space="preserve">Τώρα, αν είναι </w:t>
      </w:r>
      <w:proofErr w:type="spellStart"/>
      <w:r>
        <w:rPr>
          <w:rFonts w:eastAsia="Times New Roman"/>
          <w:szCs w:val="24"/>
        </w:rPr>
        <w:t>μνημονιακή</w:t>
      </w:r>
      <w:proofErr w:type="spellEnd"/>
      <w:r>
        <w:rPr>
          <w:rFonts w:eastAsia="Times New Roman"/>
          <w:szCs w:val="24"/>
        </w:rPr>
        <w:t xml:space="preserve"> υποχρέωση ή όχι ο συγκεκριμένος </w:t>
      </w:r>
      <w:r>
        <w:rPr>
          <w:rFonts w:eastAsia="Times New Roman"/>
          <w:szCs w:val="24"/>
        </w:rPr>
        <w:t>μηχανισμός</w:t>
      </w:r>
      <w:r>
        <w:rPr>
          <w:rFonts w:eastAsia="Times New Roman"/>
          <w:szCs w:val="24"/>
        </w:rPr>
        <w:t xml:space="preserve">, όπως είπατε κυρία Υπουργέ, το ζήτημα είναι ότι εφαρμόζει αντιλαϊκές, βάρβαρες πολιτικές </w:t>
      </w:r>
      <w:proofErr w:type="spellStart"/>
      <w:r>
        <w:rPr>
          <w:rFonts w:eastAsia="Times New Roman"/>
          <w:szCs w:val="24"/>
        </w:rPr>
        <w:t>μνημονιακού</w:t>
      </w:r>
      <w:proofErr w:type="spellEnd"/>
      <w:r>
        <w:rPr>
          <w:rFonts w:eastAsia="Times New Roman"/>
          <w:szCs w:val="24"/>
        </w:rPr>
        <w:t xml:space="preserve"> χαρακτήρα. Προβλέπεται στα μνημόνια. Όμως, ακόμα και πριν από αυτήν την</w:t>
      </w:r>
      <w:r>
        <w:rPr>
          <w:rFonts w:eastAsia="Times New Roman"/>
          <w:szCs w:val="24"/>
        </w:rPr>
        <w:t xml:space="preserve"> </w:t>
      </w:r>
      <w:proofErr w:type="spellStart"/>
      <w:r>
        <w:rPr>
          <w:rFonts w:eastAsia="Times New Roman"/>
          <w:szCs w:val="24"/>
        </w:rPr>
        <w:t>μνημονιακή</w:t>
      </w:r>
      <w:proofErr w:type="spellEnd"/>
      <w:r>
        <w:rPr>
          <w:rFonts w:eastAsia="Times New Roman"/>
          <w:szCs w:val="24"/>
        </w:rPr>
        <w:t xml:space="preserve"> πρόβλεψη, τα ΚΕΠΑ, τα Κέντρα Πιστοποίησης Αναπηρίας, δεν αποτέλεσαν και αποτελούν βιομηχανία σφαγιασμού και περικοπής των ποσοστών αναπηρίας, κατ’ επέκταση επιδομάτων και αναπηρικών συντάξεων;</w:t>
      </w:r>
      <w:r>
        <w:rPr>
          <w:rFonts w:eastAsia="Times New Roman"/>
          <w:szCs w:val="24"/>
        </w:rPr>
        <w:t xml:space="preserve"> </w:t>
      </w:r>
      <w:r>
        <w:rPr>
          <w:rFonts w:eastAsia="Times New Roman"/>
          <w:szCs w:val="24"/>
        </w:rPr>
        <w:t>Ο ισχυρισμός ότι δεν πρόκειται να κοπεί κανένα επίδ</w:t>
      </w:r>
      <w:r>
        <w:rPr>
          <w:rFonts w:eastAsia="Times New Roman"/>
          <w:szCs w:val="24"/>
        </w:rPr>
        <w:t>ομα αποτελεί ένα από τα γνωστά «</w:t>
      </w:r>
      <w:proofErr w:type="spellStart"/>
      <w:r>
        <w:rPr>
          <w:rFonts w:eastAsia="Times New Roman"/>
          <w:szCs w:val="24"/>
        </w:rPr>
        <w:t>συριζαίικα</w:t>
      </w:r>
      <w:proofErr w:type="spellEnd"/>
      <w:r>
        <w:rPr>
          <w:rFonts w:eastAsia="Times New Roman"/>
          <w:szCs w:val="24"/>
        </w:rPr>
        <w:t>» τερτίπια και κόλπα, αφού διαμορφώνονται τέτοια αυστηρά κριτήρια που μπορεί στα χαρτιά να υπάρχει το ένα ή το άλλο επίδομα, όμως να περιορίζεται δραστικά ο αριθμός των δικαιούχων ή και αυτοί που θα διατηρούν το δι</w:t>
      </w:r>
      <w:r>
        <w:rPr>
          <w:rFonts w:eastAsia="Times New Roman"/>
          <w:szCs w:val="24"/>
        </w:rPr>
        <w:t xml:space="preserve">καίωμα να παίρνουν πολύ λιγότερα σε σχέση με πριν. </w:t>
      </w:r>
    </w:p>
    <w:p w14:paraId="2320C592" w14:textId="77777777" w:rsidR="00BC0B8E" w:rsidRDefault="00C038AA">
      <w:pPr>
        <w:spacing w:after="0" w:line="600" w:lineRule="auto"/>
        <w:ind w:firstLine="720"/>
        <w:jc w:val="both"/>
        <w:rPr>
          <w:rFonts w:eastAsia="Times New Roman"/>
          <w:szCs w:val="24"/>
        </w:rPr>
      </w:pPr>
      <w:r>
        <w:rPr>
          <w:rFonts w:eastAsia="Times New Roman"/>
          <w:szCs w:val="24"/>
        </w:rPr>
        <w:t xml:space="preserve">Μάλιστα, όπως είπε και η Υπουργός στην τοποθέτησή της, αυτός ο μηχανισμός θα λειτουργήσει ως «δεξαμενή» των εξαθλιωμένων που στο </w:t>
      </w:r>
      <w:r>
        <w:rPr>
          <w:rFonts w:eastAsia="Times New Roman"/>
          <w:szCs w:val="24"/>
        </w:rPr>
        <w:lastRenderedPageBreak/>
        <w:t>όνομα της εργασιακής επανένταξης θα προσφέρονται κατά 10% ως πάμφθηνο εργατ</w:t>
      </w:r>
      <w:r>
        <w:rPr>
          <w:rFonts w:eastAsia="Times New Roman"/>
          <w:szCs w:val="24"/>
        </w:rPr>
        <w:t xml:space="preserve">ικό δυναμικό, δηλαδή τζάμπα εργαζόμενοι στους επιχειρηματικούς ομίλους, αφού συγχρόνως θα επιδοτείται το κόστος τους και βέβαια θα χάνουν και τις όποιες παροχές από το ΚΕΑ. </w:t>
      </w:r>
    </w:p>
    <w:p w14:paraId="2320C593" w14:textId="77777777" w:rsidR="00BC0B8E" w:rsidRDefault="00C038AA">
      <w:pPr>
        <w:spacing w:after="0" w:line="600" w:lineRule="auto"/>
        <w:ind w:firstLine="720"/>
        <w:jc w:val="both"/>
        <w:rPr>
          <w:rFonts w:eastAsia="Times New Roman"/>
          <w:szCs w:val="24"/>
        </w:rPr>
      </w:pPr>
      <w:r>
        <w:rPr>
          <w:rFonts w:eastAsia="Times New Roman"/>
          <w:szCs w:val="24"/>
        </w:rPr>
        <w:t xml:space="preserve">Αυτή την πολιτική, αυτά τα σχέδια και μέτρα της Κυβέρνησης, του κεφαλαίου και της Ευρωπαϊκής Ένωσης απορρίπτει το Κομμουνιστικό Κόμμα </w:t>
      </w:r>
      <w:r>
        <w:rPr>
          <w:rFonts w:eastAsia="Times New Roman"/>
          <w:szCs w:val="24"/>
        </w:rPr>
        <w:t>Ελλάδας</w:t>
      </w:r>
      <w:r>
        <w:rPr>
          <w:rFonts w:eastAsia="Times New Roman"/>
          <w:szCs w:val="24"/>
        </w:rPr>
        <w:t>, μια πολιτική που διαμορφώνει από τη μία την εκτεταμένη φτώχεια και από την άλλη οριοθετεί τις κρατικές παροχές στ</w:t>
      </w:r>
      <w:r>
        <w:rPr>
          <w:rFonts w:eastAsia="Times New Roman"/>
          <w:szCs w:val="24"/>
        </w:rPr>
        <w:t xml:space="preserve">ο επίπεδο της εξαθλίωσης. </w:t>
      </w:r>
    </w:p>
    <w:p w14:paraId="2320C594" w14:textId="77777777" w:rsidR="00BC0B8E" w:rsidRDefault="00C038AA">
      <w:pPr>
        <w:spacing w:after="0" w:line="600" w:lineRule="auto"/>
        <w:ind w:firstLine="720"/>
        <w:jc w:val="both"/>
        <w:rPr>
          <w:rFonts w:eastAsia="Times New Roman"/>
          <w:szCs w:val="24"/>
        </w:rPr>
      </w:pPr>
      <w:r>
        <w:rPr>
          <w:rFonts w:eastAsia="Times New Roman"/>
          <w:szCs w:val="24"/>
        </w:rPr>
        <w:t>Σήμερα –και το λέμε ξεκάθαρα στον λαό- υπάρχουν οι υλικές προϋποθέσεις και δυνατότητες να ζήσει ο λαός μας ικανοποιώντας τις σύγχρονες ανάγκες του. Για να συμβεί αυτό, πρέπει οι υλικές αυτές προϋποθέσεις να λειτουργήσουν σε συνθή</w:t>
      </w:r>
      <w:r>
        <w:rPr>
          <w:rFonts w:eastAsia="Times New Roman"/>
          <w:szCs w:val="24"/>
        </w:rPr>
        <w:t>κες κοινωνικής ιδιοκτησίας και όχι ατομικής, όπως συμβαίνει σήμερα.</w:t>
      </w:r>
    </w:p>
    <w:p w14:paraId="2320C595" w14:textId="77777777" w:rsidR="00BC0B8E" w:rsidRDefault="00C038AA">
      <w:pPr>
        <w:spacing w:after="0" w:line="600" w:lineRule="auto"/>
        <w:ind w:firstLine="720"/>
        <w:jc w:val="both"/>
        <w:rPr>
          <w:rFonts w:eastAsia="Times New Roman"/>
          <w:szCs w:val="24"/>
        </w:rPr>
      </w:pPr>
      <w:r>
        <w:rPr>
          <w:rFonts w:eastAsia="Times New Roman"/>
          <w:szCs w:val="24"/>
        </w:rPr>
        <w:lastRenderedPageBreak/>
        <w:t>Γι’ αυτό το Κομμουνιστικό Κόμμα καλεί τον λαό να μη συμβιβαστεί με τη φτώχεια και τη μιζέρια, αλλά να διεκδικήσει όλα όσα τού πήραν, ιδιαίτερα τα τελευταία χρόνια, αλλά και όλα όσα τού ανή</w:t>
      </w:r>
      <w:r>
        <w:rPr>
          <w:rFonts w:eastAsia="Times New Roman"/>
          <w:szCs w:val="24"/>
        </w:rPr>
        <w:t>κουν.</w:t>
      </w:r>
    </w:p>
    <w:p w14:paraId="2320C596" w14:textId="77777777" w:rsidR="00BC0B8E" w:rsidRDefault="00C038AA">
      <w:pPr>
        <w:spacing w:after="0" w:line="600" w:lineRule="auto"/>
        <w:ind w:firstLine="720"/>
        <w:jc w:val="both"/>
        <w:rPr>
          <w:rFonts w:eastAsia="Times New Roman"/>
          <w:szCs w:val="24"/>
        </w:rPr>
      </w:pPr>
      <w:r>
        <w:rPr>
          <w:rFonts w:eastAsia="Times New Roman"/>
          <w:szCs w:val="24"/>
        </w:rPr>
        <w:t>Ευχαριστώ, κύριε Πρόεδρε.</w:t>
      </w:r>
    </w:p>
    <w:p w14:paraId="2320C597" w14:textId="77777777" w:rsidR="00BC0B8E" w:rsidRDefault="00C038A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w:t>
      </w:r>
      <w:proofErr w:type="spellStart"/>
      <w:r>
        <w:rPr>
          <w:rFonts w:eastAsia="Times New Roman"/>
          <w:szCs w:val="24"/>
        </w:rPr>
        <w:t>Λαμπρούλη</w:t>
      </w:r>
      <w:proofErr w:type="spellEnd"/>
      <w:r>
        <w:rPr>
          <w:rFonts w:eastAsia="Times New Roman"/>
          <w:szCs w:val="24"/>
        </w:rPr>
        <w:t>.</w:t>
      </w:r>
    </w:p>
    <w:p w14:paraId="2320C598" w14:textId="77777777" w:rsidR="00BC0B8E" w:rsidRDefault="00C038AA">
      <w:pPr>
        <w:spacing w:after="0"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Αλέξανδρος Τριανταφυλλίδης, Βουλευτής του ΣΥΡΙΖΑ.</w:t>
      </w:r>
    </w:p>
    <w:p w14:paraId="2320C599" w14:textId="77777777" w:rsidR="00BC0B8E" w:rsidRDefault="00C038AA">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Ευχαριστώ, κύριε Πρόεδρε.</w:t>
      </w:r>
    </w:p>
    <w:p w14:paraId="2320C59A" w14:textId="77777777" w:rsidR="00BC0B8E" w:rsidRDefault="00C038AA">
      <w:pPr>
        <w:spacing w:line="600" w:lineRule="auto"/>
        <w:jc w:val="both"/>
        <w:rPr>
          <w:rFonts w:eastAsia="Times New Roman"/>
          <w:szCs w:val="24"/>
        </w:rPr>
      </w:pPr>
      <w:r>
        <w:rPr>
          <w:rFonts w:eastAsia="Times New Roman"/>
          <w:szCs w:val="24"/>
        </w:rPr>
        <w:t>Νομίζω ότι όποιος παρακολουθεί με αμ</w:t>
      </w:r>
      <w:r>
        <w:rPr>
          <w:rFonts w:eastAsia="Times New Roman"/>
          <w:szCs w:val="24"/>
        </w:rPr>
        <w:t xml:space="preserve">ερόληπτο και αντικειμενικό τρόπο την Υπουργό Θεανώ Φωτίου, θα μπορούσε να πει πολλά. Έχω μάθει, πέρα από τις πολιτικές δομές και τις λειτουργίες, να στηρίζω ανθρώπους οι οποίοι δίνουν την ψυχή τους γι’ αυτό που κάνουν και ένας απ’ αυτούς </w:t>
      </w:r>
      <w:r>
        <w:rPr>
          <w:rFonts w:eastAsia="Times New Roman"/>
          <w:szCs w:val="24"/>
        </w:rPr>
        <w:lastRenderedPageBreak/>
        <w:t>τους ανθρώπους είν</w:t>
      </w:r>
      <w:r>
        <w:rPr>
          <w:rFonts w:eastAsia="Times New Roman"/>
          <w:szCs w:val="24"/>
        </w:rPr>
        <w:t xml:space="preserve">αι η Θεανώ Φωτίου, η οποία εξέπεμψε και στην </w:t>
      </w:r>
      <w:r>
        <w:rPr>
          <w:rFonts w:eastAsia="Times New Roman"/>
          <w:szCs w:val="24"/>
        </w:rPr>
        <w:t xml:space="preserve">επιτροπή </w:t>
      </w:r>
      <w:r>
        <w:rPr>
          <w:rFonts w:eastAsia="Times New Roman"/>
          <w:szCs w:val="24"/>
        </w:rPr>
        <w:t xml:space="preserve">ένα μήνυμα, να βάλουμε όλοι μαζί πλάτη σ’ αυτό που αποτελεί την αναγκαία και ικανή συνθήκη για να συμβεί αυτό και μόνο αυτό. Για το μόνο που δεν μας έχετε κατηγορήσει είναι ότι βάλαμε εμείς τη χώρα στο μνημόνιο. Τη βρήκαμε εκεί μετά από πέντε χρόνια. </w:t>
      </w:r>
    </w:p>
    <w:p w14:paraId="2320C59B" w14:textId="77777777" w:rsidR="00BC0B8E" w:rsidRDefault="00C038AA">
      <w:pPr>
        <w:spacing w:line="600" w:lineRule="auto"/>
        <w:ind w:firstLine="720"/>
        <w:jc w:val="both"/>
        <w:rPr>
          <w:rFonts w:eastAsia="Times New Roman"/>
          <w:szCs w:val="24"/>
        </w:rPr>
      </w:pPr>
      <w:r>
        <w:rPr>
          <w:rFonts w:eastAsia="Times New Roman"/>
          <w:szCs w:val="24"/>
        </w:rPr>
        <w:t>Ο στ</w:t>
      </w:r>
      <w:r>
        <w:rPr>
          <w:rFonts w:eastAsia="Times New Roman"/>
          <w:szCs w:val="24"/>
        </w:rPr>
        <w:t xml:space="preserve">όχος είναι να περάσουμε όλοι μαζί απέναντι, να μη μείνει κανείς πίσω, γι’ αυτό και η αντίληψη αυτής της πολιτικής δεν είναι η πολιτική της </w:t>
      </w:r>
      <w:proofErr w:type="spellStart"/>
      <w:r>
        <w:rPr>
          <w:rFonts w:eastAsia="Times New Roman"/>
          <w:szCs w:val="24"/>
        </w:rPr>
        <w:t>φιλοπτώχου</w:t>
      </w:r>
      <w:proofErr w:type="spellEnd"/>
      <w:r>
        <w:rPr>
          <w:rFonts w:eastAsia="Times New Roman"/>
          <w:szCs w:val="24"/>
        </w:rPr>
        <w:t xml:space="preserve"> εταιρείας, ούτε τα φιλανθρωπικά </w:t>
      </w:r>
      <w:proofErr w:type="spellStart"/>
      <w:r>
        <w:rPr>
          <w:rFonts w:eastAsia="Times New Roman"/>
          <w:szCs w:val="24"/>
        </w:rPr>
        <w:t>τέια</w:t>
      </w:r>
      <w:proofErr w:type="spellEnd"/>
      <w:r>
        <w:rPr>
          <w:rFonts w:eastAsia="Times New Roman"/>
          <w:szCs w:val="24"/>
        </w:rPr>
        <w:t xml:space="preserve">, ούτε, ευκαιρίας δοθείσης, κάποιο </w:t>
      </w:r>
      <w:r>
        <w:rPr>
          <w:rFonts w:eastAsia="Times New Roman"/>
          <w:szCs w:val="24"/>
          <w:lang w:val="en-US"/>
        </w:rPr>
        <w:t>telephone</w:t>
      </w:r>
      <w:r>
        <w:rPr>
          <w:rFonts w:eastAsia="Times New Roman"/>
          <w:szCs w:val="24"/>
        </w:rPr>
        <w:t xml:space="preserve"> που πρέπει να στηρίξει σε</w:t>
      </w:r>
      <w:r>
        <w:rPr>
          <w:rFonts w:eastAsia="Times New Roman"/>
          <w:szCs w:val="24"/>
        </w:rPr>
        <w:t xml:space="preserve"> γιορτές κοντά, Πάσχα, Χριστούγεννα, τους άνεργους, άστεγους, άπορους κλπ</w:t>
      </w:r>
      <w:r>
        <w:rPr>
          <w:rFonts w:eastAsia="Times New Roman"/>
          <w:szCs w:val="24"/>
        </w:rPr>
        <w:t>.</w:t>
      </w:r>
      <w:r>
        <w:rPr>
          <w:rFonts w:eastAsia="Times New Roman"/>
          <w:szCs w:val="24"/>
        </w:rPr>
        <w:t xml:space="preserve">. Δεν είναι αυτή η λογική μας. </w:t>
      </w:r>
    </w:p>
    <w:p w14:paraId="2320C59C" w14:textId="77777777" w:rsidR="00BC0B8E" w:rsidRDefault="00C038AA">
      <w:pPr>
        <w:spacing w:line="600" w:lineRule="auto"/>
        <w:ind w:firstLine="720"/>
        <w:jc w:val="both"/>
        <w:rPr>
          <w:rFonts w:eastAsia="Times New Roman"/>
          <w:szCs w:val="24"/>
        </w:rPr>
      </w:pPr>
      <w:r>
        <w:rPr>
          <w:rFonts w:eastAsia="Times New Roman"/>
          <w:szCs w:val="24"/>
        </w:rPr>
        <w:t>Η λογική μας, έτσι όπως κωδικοποιήθηκε από τη Θεανώ Φωτίου, είναι μια διττή λειτουργία, μια διττή, καθημερινή ανησυχία και αγωνία, να βρεθούμε δίπλα σ</w:t>
      </w:r>
      <w:r>
        <w:rPr>
          <w:rFonts w:eastAsia="Times New Roman"/>
          <w:szCs w:val="24"/>
        </w:rPr>
        <w:t xml:space="preserve">τον άνθρωπο τον αδύναμο, τον άνεργο, τον άστεγο, τον </w:t>
      </w:r>
      <w:r>
        <w:rPr>
          <w:rFonts w:eastAsia="Times New Roman"/>
          <w:szCs w:val="24"/>
        </w:rPr>
        <w:lastRenderedPageBreak/>
        <w:t>άπορο, τον φτωχό, να συγκροτηθεί μια τεράστια αγκαλιά, ένα τεράστιο δίκτυο αλληλεγγύης και ανθρωπιάς πανελλαδικά με συγκροτημένη και συγκεκριμένη πολιτική, με δομές, με λειτουργίες, με συνολική και συλλο</w:t>
      </w:r>
      <w:r>
        <w:rPr>
          <w:rFonts w:eastAsia="Times New Roman"/>
          <w:szCs w:val="24"/>
        </w:rPr>
        <w:t>γική κινητοποίηση της κοινωνίας και όχι ελεημοσύνης, όχι οίκτου. Αυτή είναι η μία πλευρά.</w:t>
      </w:r>
    </w:p>
    <w:p w14:paraId="2320C59D" w14:textId="77777777" w:rsidR="00BC0B8E" w:rsidRDefault="00C038AA">
      <w:pPr>
        <w:spacing w:line="600" w:lineRule="auto"/>
        <w:jc w:val="both"/>
        <w:rPr>
          <w:rFonts w:eastAsia="Times New Roman" w:cs="Times New Roman"/>
          <w:szCs w:val="24"/>
        </w:rPr>
      </w:pPr>
      <w:r>
        <w:rPr>
          <w:rFonts w:eastAsia="Times New Roman"/>
          <w:szCs w:val="24"/>
        </w:rPr>
        <w:t xml:space="preserve">Η άλλη πλευρά, για να απαντήσω σ’ αυτό που ακούστηκε πριν από λίγο, είναι η προετοιμασία μέσω της ανάκαμψης, της επανάκαμψης αυτών που βρέθηκαν εκτός της παραγωγικής </w:t>
      </w:r>
      <w:r>
        <w:rPr>
          <w:rFonts w:eastAsia="Times New Roman"/>
          <w:szCs w:val="24"/>
        </w:rPr>
        <w:t>διαδικασίας ξανά πίσω στη δουλειά, στην παραγωγική ανασυγκρότηση της χώρας. Το προβλέπει και νομίζω ότι δίνει ένα μετρημένο ποσοστό, το 10% των ωφελούμενων ανέργων, δικαιούχων του ΚΕΑ που θα μπουν στην αγορά εργασίας με προγράμματα του ΟΑΕΔ και πιλοτικά πρ</w:t>
      </w:r>
      <w:r>
        <w:rPr>
          <w:rFonts w:eastAsia="Times New Roman"/>
          <w:szCs w:val="24"/>
        </w:rPr>
        <w:t>ογράμματα του χαρτοφυλακίου απασχόλησης του Υπουργείου μας.</w:t>
      </w:r>
      <w:r>
        <w:rPr>
          <w:rFonts w:eastAsia="Times New Roman"/>
          <w:szCs w:val="24"/>
        </w:rPr>
        <w:t xml:space="preserve"> </w:t>
      </w:r>
      <w:r>
        <w:rPr>
          <w:rFonts w:eastAsia="Times New Roman" w:cs="Times New Roman"/>
          <w:szCs w:val="24"/>
        </w:rPr>
        <w:t xml:space="preserve">Δηλαδή, δεν λέμε πάρτε τα 200 έως 400 ευρώ και μείνετε εκεί. Λέμε ότι αυτό είναι το ελάχιστο. Είναι πολύ; Όχι, είναι λίγο. </w:t>
      </w:r>
      <w:r>
        <w:rPr>
          <w:rFonts w:eastAsia="Times New Roman" w:cs="Times New Roman"/>
          <w:szCs w:val="24"/>
        </w:rPr>
        <w:lastRenderedPageBreak/>
        <w:t>Για τη χώρα, για την πατρίδα είναι αυτό που μπορεί να δώσει από την ικμάδ</w:t>
      </w:r>
      <w:r>
        <w:rPr>
          <w:rFonts w:eastAsia="Times New Roman" w:cs="Times New Roman"/>
          <w:szCs w:val="24"/>
        </w:rPr>
        <w:t xml:space="preserve">α. </w:t>
      </w:r>
    </w:p>
    <w:p w14:paraId="2320C59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εκεί ερχόμαστε στη μικροψυχία, στην </w:t>
      </w:r>
      <w:proofErr w:type="spellStart"/>
      <w:r>
        <w:rPr>
          <w:rFonts w:eastAsia="Times New Roman" w:cs="Times New Roman"/>
          <w:szCs w:val="24"/>
        </w:rPr>
        <w:t>μικρονοϊκότητα</w:t>
      </w:r>
      <w:proofErr w:type="spellEnd"/>
      <w:r>
        <w:rPr>
          <w:rFonts w:eastAsia="Times New Roman" w:cs="Times New Roman"/>
          <w:szCs w:val="24"/>
        </w:rPr>
        <w:t>, για αυτό που ανακοίνωσε και ο Πρωθυπουργός.</w:t>
      </w:r>
    </w:p>
    <w:p w14:paraId="2320C59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Όσο τα τσιγάρα ενός βιομήχανου! </w:t>
      </w:r>
    </w:p>
    <w:p w14:paraId="2320C5A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Και είναι πραγματικά να απορεί κανείς πώς το κομμένο ΕΚΑΣ των 158 εκατομ</w:t>
      </w:r>
      <w:r>
        <w:rPr>
          <w:rFonts w:eastAsia="Times New Roman" w:cs="Times New Roman"/>
          <w:szCs w:val="24"/>
        </w:rPr>
        <w:t>μυρίων ευρώ του 2016 ήταν το τεράστιο ποσό και το ποσό των 617 εκατομμυρίων ευρώ, με αυτήν την τροπολογία, είναι ψίχουλα! Είναι τα 617 εκατομμύρια ευρώ ψίχουλα; Εγώ να συμφωνήσω ότι είναι τα ελάχιστα, είναι ανάσα μικρή, μόνο για να περάσει τις γιορτές, για</w:t>
      </w:r>
      <w:r>
        <w:rPr>
          <w:rFonts w:eastAsia="Times New Roman" w:cs="Times New Roman"/>
          <w:szCs w:val="24"/>
        </w:rPr>
        <w:t xml:space="preserve"> να σταθεί όρθια μια κοινωνία ενός εκατομμυρίου εξακοσίων χιλιάδων ανθρώπων, όπου ο παππούς και η γιαγιά θα πάρει τα 850 ευρώ και θα τα δώσει στην άνεργη κόρη, στον άνεργο γιο, στα εγγόνια. Αυτά τα μηνύματα είχαμε εμείς στα γραφεία μας. </w:t>
      </w:r>
    </w:p>
    <w:p w14:paraId="2320C5A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Αυτό δεν είναι παρ</w:t>
      </w:r>
      <w:r>
        <w:rPr>
          <w:rFonts w:eastAsia="Times New Roman" w:cs="Times New Roman"/>
          <w:szCs w:val="24"/>
        </w:rPr>
        <w:t>αχώρηση. Είναι το ελάχιστο που ήμασταν υποχρεωμένοι να κάνουμε για να μη θεωρηθούμε ανάλγητοι, για να μη θεωρηθεί η πολιτική συνολικά ότι διαπνέεται από τη νοοτροπία ο καθένας για την πάρτη του, το «όλοι για έναν και ένας για όλους» να έχει γίνει «όλοι για</w:t>
      </w:r>
      <w:r>
        <w:rPr>
          <w:rFonts w:eastAsia="Times New Roman" w:cs="Times New Roman"/>
          <w:szCs w:val="24"/>
        </w:rPr>
        <w:t xml:space="preserve"> κανέναν και ο καθένας για την πάρτη του». Είναι το ελάχιστο που θα μπορούσαμε να κάνουμε. </w:t>
      </w:r>
    </w:p>
    <w:p w14:paraId="2320C5A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Είπαν κάποιοι από εμάς ότι είναι δέκατη τρίτη σύνταξη. Δεν είναι; Δηλαδή, τι ήταν οι δέκατη τρίτη σύνταξη; Τόσος καιρός πέρασε από τότε που καταργήσατε και τη δέκατ</w:t>
      </w:r>
      <w:r>
        <w:rPr>
          <w:rFonts w:eastAsia="Times New Roman" w:cs="Times New Roman"/>
          <w:szCs w:val="24"/>
        </w:rPr>
        <w:t>η τρίτη και τη δέκατη τέταρτη. Δεν είναι το ακριβώς ισόποσο των Χριστουγέννων και το μισό του Πάσχα; Το ξεχάσατε αυτό; Τόσο γρήγορα ξεχνάτε και το βάλατε στο χρονοντούλαπο της ιστορίας το τι σημαίνει δώρο Πάσχα και δώρο Χριστουγέννων; Ένας ολόκληρος μισθός</w:t>
      </w:r>
      <w:r>
        <w:rPr>
          <w:rFonts w:eastAsia="Times New Roman" w:cs="Times New Roman"/>
          <w:szCs w:val="24"/>
        </w:rPr>
        <w:t xml:space="preserve"> τα Χριστούγεννα και ο μισός το Πάσχα! </w:t>
      </w:r>
    </w:p>
    <w:p w14:paraId="2320C5A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Αυτό λέει η τροπολογία μας μέσα. </w:t>
      </w:r>
    </w:p>
    <w:p w14:paraId="2320C5A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Αυτό εδώ; Και καλά κάνει η τροπολογία σας, αλλά βάζετε το ευκταίο, αυτό που πρέπει να γίνει. Προς εκεί κατευθυνόμαστε. Στην παρούσα φάση</w:t>
      </w:r>
      <w:r>
        <w:rPr>
          <w:rFonts w:eastAsia="Times New Roman" w:cs="Times New Roman"/>
          <w:szCs w:val="24"/>
        </w:rPr>
        <w:t xml:space="preserve">, όμως, είναι το εφικτό. </w:t>
      </w:r>
    </w:p>
    <w:p w14:paraId="2320C5A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άρχισαν από τη μια να λένε για τα ψίχουλα των 617 εκατομμυρίων ευρώ και από την άλλη για το τεράστιο ΕΚΑΣ. Τα 617 εκατομμύρια ευρώ είναι το ΕΚΑΣ επί πέντε. Το ΕΚΑΣ επί πέντε, κατ’ αυτούς, είναι ψίχουλα, ενώ μόνο του το ΕΚΑΣ εί</w:t>
      </w:r>
      <w:r>
        <w:rPr>
          <w:rFonts w:eastAsia="Times New Roman" w:cs="Times New Roman"/>
          <w:szCs w:val="24"/>
        </w:rPr>
        <w:t xml:space="preserve">ναι τεράστιο, για να κάνουν πολιτική τα </w:t>
      </w:r>
      <w:proofErr w:type="spellStart"/>
      <w:r>
        <w:rPr>
          <w:rFonts w:eastAsia="Times New Roman" w:cs="Times New Roman"/>
          <w:szCs w:val="24"/>
        </w:rPr>
        <w:t>πρωινάδικα</w:t>
      </w:r>
      <w:proofErr w:type="spellEnd"/>
      <w:r>
        <w:rPr>
          <w:rFonts w:eastAsia="Times New Roman" w:cs="Times New Roman"/>
          <w:szCs w:val="24"/>
        </w:rPr>
        <w:t xml:space="preserve"> εδώ και οκτώ, εννιά, δώδεκα μήνες, που για το ΕΚΑΣ ογδόντα εννιά χιλιάδες διακόσιοι εβδομήντα δικαιούχοι πήραν και τα αντισταθμιστικά εδώ και ενάμιση μήνα. </w:t>
      </w:r>
    </w:p>
    <w:p w14:paraId="2320C5A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Έρχομαι στα ψηφοθηρικά και εκλογικά.</w:t>
      </w:r>
    </w:p>
    <w:p w14:paraId="2320C5A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Όταν ο Τσίπ</w:t>
      </w:r>
      <w:r>
        <w:rPr>
          <w:rFonts w:eastAsia="Times New Roman" w:cs="Times New Roman"/>
          <w:szCs w:val="24"/>
        </w:rPr>
        <w:t xml:space="preserve">ρας έμαθε -και η Κυβέρνηση έμαθε- ότι από τη δημοπράτηση των κρατικών, δημόσιων συχνοτήτων σε ιδιωτικά κανάλια εισέπραξε </w:t>
      </w:r>
      <w:r>
        <w:rPr>
          <w:rFonts w:eastAsia="Times New Roman" w:cs="Times New Roman"/>
          <w:szCs w:val="24"/>
        </w:rPr>
        <w:lastRenderedPageBreak/>
        <w:t>ή επρόκειτο να εισπράξει 248 εκατομμύρια ευρώ ήταν το πρώτο που σκέφτηκε το να τα διανείμει στις ευπαθείς ομάδες. Είχαμε και τότε εκλογ</w:t>
      </w:r>
      <w:r>
        <w:rPr>
          <w:rFonts w:eastAsia="Times New Roman" w:cs="Times New Roman"/>
          <w:szCs w:val="24"/>
        </w:rPr>
        <w:t xml:space="preserve">ές! Γιατί δεν το είπατε τότε, που βγήκε δύο μέρες μετά ο Τσίπρας από τη </w:t>
      </w:r>
      <w:r>
        <w:rPr>
          <w:rFonts w:eastAsia="Times New Roman" w:cs="Times New Roman"/>
          <w:szCs w:val="24"/>
        </w:rPr>
        <w:t xml:space="preserve">βόρεια </w:t>
      </w:r>
      <w:r>
        <w:rPr>
          <w:rFonts w:eastAsia="Times New Roman" w:cs="Times New Roman"/>
          <w:szCs w:val="24"/>
        </w:rPr>
        <w:t xml:space="preserve">Ελλάδα και είπε ότι αυτά που θα πάρουμε από τα κανάλια –ανεξάρτητα με το τι εξέλιξη θα είχε η υπόθεση, θα το δούμε ποιος είχε τελικά δίκιο- θα τα διανείμουμε; Αυτό δεν μπορείτε </w:t>
      </w:r>
      <w:r>
        <w:rPr>
          <w:rFonts w:eastAsia="Times New Roman" w:cs="Times New Roman"/>
          <w:szCs w:val="24"/>
        </w:rPr>
        <w:t xml:space="preserve">να καταλάβετε εσείς από εκείνη την πτέρυγα. Και δεν αναφέρομαι στο ΚΚΕ. </w:t>
      </w:r>
    </w:p>
    <w:p w14:paraId="2320C5A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Αποκλειστικά και μόνο για την εκλογική πελατεία κόψατε 450 εκατομμύρια ευρώ έντοκα γραμμάτια του </w:t>
      </w:r>
      <w:r>
        <w:rPr>
          <w:rFonts w:eastAsia="Times New Roman" w:cs="Times New Roman"/>
          <w:szCs w:val="24"/>
        </w:rPr>
        <w:t>δημοσίου</w:t>
      </w:r>
      <w:r>
        <w:rPr>
          <w:rFonts w:eastAsia="Times New Roman" w:cs="Times New Roman"/>
          <w:szCs w:val="24"/>
        </w:rPr>
        <w:t>. Δηλαδή, πήρατε από το υποτιθέμενο σχεδιαζόμενο πλεόνασμα κόβοντας έντοκα γρα</w:t>
      </w:r>
      <w:r>
        <w:rPr>
          <w:rFonts w:eastAsia="Times New Roman" w:cs="Times New Roman"/>
          <w:szCs w:val="24"/>
        </w:rPr>
        <w:t xml:space="preserve">μμάτια του </w:t>
      </w:r>
      <w:r>
        <w:rPr>
          <w:rFonts w:eastAsia="Times New Roman" w:cs="Times New Roman"/>
          <w:szCs w:val="24"/>
        </w:rPr>
        <w:t>δημοσίου</w:t>
      </w:r>
      <w:r>
        <w:rPr>
          <w:rFonts w:eastAsia="Times New Roman" w:cs="Times New Roman"/>
          <w:szCs w:val="24"/>
        </w:rPr>
        <w:t xml:space="preserve">, για να τα δώσετε στην εκλογική σας πελατεία. </w:t>
      </w:r>
    </w:p>
    <w:p w14:paraId="2320C5A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Απέναντι σε αυτό έρχεται μια πολιτική που δίνει για την ανθρωπιστική κρίση 105 εκατομμύρια ευρώ στον </w:t>
      </w:r>
      <w:r>
        <w:rPr>
          <w:rFonts w:eastAsia="Times New Roman" w:cs="Times New Roman"/>
          <w:szCs w:val="24"/>
        </w:rPr>
        <w:t xml:space="preserve">προϋπολογισμό </w:t>
      </w:r>
      <w:r>
        <w:rPr>
          <w:rFonts w:eastAsia="Times New Roman" w:cs="Times New Roman"/>
          <w:szCs w:val="24"/>
        </w:rPr>
        <w:t xml:space="preserve">του 2015, 250 εκατομμύρια ευρώ στον </w:t>
      </w:r>
      <w:r>
        <w:rPr>
          <w:rFonts w:eastAsia="Times New Roman" w:cs="Times New Roman"/>
          <w:szCs w:val="24"/>
        </w:rPr>
        <w:t xml:space="preserve">προϋπολογισμό </w:t>
      </w:r>
      <w:r>
        <w:rPr>
          <w:rFonts w:eastAsia="Times New Roman" w:cs="Times New Roman"/>
          <w:szCs w:val="24"/>
        </w:rPr>
        <w:t>του 2016, 617 εκατομμύρι</w:t>
      </w:r>
      <w:r>
        <w:rPr>
          <w:rFonts w:eastAsia="Times New Roman" w:cs="Times New Roman"/>
          <w:szCs w:val="24"/>
        </w:rPr>
        <w:t xml:space="preserve">α ευρώ με τη </w:t>
      </w:r>
      <w:r>
        <w:rPr>
          <w:rFonts w:eastAsia="Times New Roman" w:cs="Times New Roman"/>
          <w:szCs w:val="24"/>
        </w:rPr>
        <w:lastRenderedPageBreak/>
        <w:t>δέκατη τρίτη σύνταξη και 760 εκατομμύρια ευρώ με το ΚΕΑ. Σύνολο, 1,745 εκατομμύρια ευρώ. Είναι ψίχουλα! Εγώ θα συμφωνήσω με εσάς, αλλά είναι αυτό που μπορεί να κάνει η πατρίδα στην παρούσα φάση.</w:t>
      </w:r>
    </w:p>
    <w:p w14:paraId="2320C5AA"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Άκουσα την κ. Θεανώ Φωτίου να λέει κάτι στο οποίο δεν δώσανε απάντηση. Είπε: «Δώσατε 450 εκατομμύρια με διαδικασίες μη διαφανείς. Ακόμη δεν ξέρουμε ποιοι τα πήραν». «Άλλη διαδικασία είναι η διαδικασία των κέντρων κοινότητας που αν μια κοινότητα δεν ενημερώ</w:t>
      </w:r>
      <w:r>
        <w:rPr>
          <w:rFonts w:eastAsia="Times New Roman"/>
          <w:szCs w:val="24"/>
        </w:rPr>
        <w:t xml:space="preserve">σει και δεν πει ότι αυτόν τον μήνα δεν ήρθε κανένας» –είπε η Θεανώ Φωτίου- «θα πρέπει να δούμε τι ακριβώς συμβαίνει, για ποιον λόγο κανείς δικαιούχος επιδόματος δεν πήγε εκεί για να το διεκδικήσει». </w:t>
      </w:r>
      <w:proofErr w:type="spellStart"/>
      <w:r>
        <w:rPr>
          <w:rFonts w:eastAsia="Times New Roman"/>
          <w:szCs w:val="24"/>
        </w:rPr>
        <w:t>Εκατόν</w:t>
      </w:r>
      <w:proofErr w:type="spellEnd"/>
      <w:r>
        <w:rPr>
          <w:rFonts w:eastAsia="Times New Roman"/>
          <w:szCs w:val="24"/>
        </w:rPr>
        <w:t xml:space="preserve"> είκοσι πέντε επιδόματα από δώδεκα, δεκαπέντε φορεί</w:t>
      </w:r>
      <w:r>
        <w:rPr>
          <w:rFonts w:eastAsia="Times New Roman"/>
          <w:szCs w:val="24"/>
        </w:rPr>
        <w:t xml:space="preserve">ς. </w:t>
      </w:r>
    </w:p>
    <w:p w14:paraId="2320C5AB"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Αυτό, μου θύμισε, κύριε Πετρόπουλε, τους εννιακόσιους εξήντα τρεις τρόπους με τους οποίους έβγαινε η σύνταξη του ΙΚΑ. Εννιακόσιοι εξήντα τρεις τρόποι υπήρχαν! Και τώρα γίνεται ένας, διαφανής, ίσος για όλους. </w:t>
      </w:r>
      <w:r>
        <w:rPr>
          <w:rFonts w:eastAsia="Times New Roman"/>
          <w:szCs w:val="24"/>
        </w:rPr>
        <w:lastRenderedPageBreak/>
        <w:t>Ίσα και όμοια. Γιατί; Γιατί δεν έχουμε στο μ</w:t>
      </w:r>
      <w:r>
        <w:rPr>
          <w:rFonts w:eastAsia="Times New Roman"/>
          <w:szCs w:val="24"/>
        </w:rPr>
        <w:t>υαλό μας τις επόμενες εκλογές. Δεν θέλουμε να μαζέψουμε χρήματα στο κομματικό μας ταμείο από τη «</w:t>
      </w:r>
      <w:proofErr w:type="spellStart"/>
      <w:r>
        <w:rPr>
          <w:rFonts w:eastAsia="Times New Roman"/>
          <w:szCs w:val="24"/>
        </w:rPr>
        <w:t>Μίζενς</w:t>
      </w:r>
      <w:proofErr w:type="spellEnd"/>
      <w:r>
        <w:rPr>
          <w:rFonts w:eastAsia="Times New Roman"/>
          <w:szCs w:val="24"/>
        </w:rPr>
        <w:t xml:space="preserve">» 2% και 8%. </w:t>
      </w:r>
    </w:p>
    <w:p w14:paraId="2320C5AC"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Εμάς, η μόνη μας φιλοδοξία είναι όταν κατεβαίνουμε στον κόσμο να συναντήσουμε το χαμόγελό του και πιστέψτε με, ένα κρυφό χαμόγελο αρχίζει σ</w:t>
      </w:r>
      <w:r>
        <w:rPr>
          <w:rFonts w:eastAsia="Times New Roman"/>
          <w:szCs w:val="24"/>
        </w:rPr>
        <w:t xml:space="preserve">ιγά σιγά για το 2017 να </w:t>
      </w:r>
      <w:proofErr w:type="spellStart"/>
      <w:r>
        <w:rPr>
          <w:rFonts w:eastAsia="Times New Roman"/>
          <w:szCs w:val="24"/>
        </w:rPr>
        <w:t>αχνοφαίνεται</w:t>
      </w:r>
      <w:proofErr w:type="spellEnd"/>
      <w:r>
        <w:rPr>
          <w:rFonts w:eastAsia="Times New Roman"/>
          <w:szCs w:val="24"/>
        </w:rPr>
        <w:t>. Μην κλέβετε το χαμόγελο των Ελλήνων πολιτών!</w:t>
      </w:r>
    </w:p>
    <w:p w14:paraId="2320C5AD"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w:t>
      </w:r>
    </w:p>
    <w:p w14:paraId="2320C5AE"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320C5AF"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κι εμείς. </w:t>
      </w:r>
    </w:p>
    <w:p w14:paraId="2320C5B0"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Προχωρούμε με τον Βουλευτή του ΣΥΡΙΖΑ, κ. Σωκράτη </w:t>
      </w:r>
      <w:proofErr w:type="spellStart"/>
      <w:r>
        <w:rPr>
          <w:rFonts w:eastAsia="Times New Roman"/>
          <w:szCs w:val="24"/>
        </w:rPr>
        <w:t>Βαρδάκ</w:t>
      </w:r>
      <w:r>
        <w:rPr>
          <w:rFonts w:eastAsia="Times New Roman"/>
          <w:szCs w:val="24"/>
        </w:rPr>
        <w:t>η</w:t>
      </w:r>
      <w:proofErr w:type="spellEnd"/>
      <w:r>
        <w:rPr>
          <w:rFonts w:eastAsia="Times New Roman"/>
          <w:szCs w:val="24"/>
        </w:rPr>
        <w:t>, ο οποίος έχει τον λόγο για επτά λεπτά.</w:t>
      </w:r>
    </w:p>
    <w:p w14:paraId="2320C5B1"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ΣΩΚΡΑΤΗΣ ΒΑΡΔΑΚΗΣ:</w:t>
      </w:r>
      <w:r>
        <w:rPr>
          <w:rFonts w:eastAsia="Times New Roman"/>
          <w:szCs w:val="24"/>
        </w:rPr>
        <w:t xml:space="preserve"> Ευχαριστώ, κύριε Πρόεδρε. </w:t>
      </w:r>
    </w:p>
    <w:p w14:paraId="2320C5B2"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από την αρχή της διακυβέρνησης της χώρας από την Κυβέρνηση ΣΥΡΙΖΑ-ΑΝΕΛ μια από τις άμεσες προτεραιότητες ήταν η ρύθμιση του δικτύου κοινωνικής προστασίας, εκεί που για πολλά χρόνια, επί κυβερνήσεων Νέας Δημοκρατίας και ΠΑΣΟΚ, </w:t>
      </w:r>
      <w:r>
        <w:rPr>
          <w:rFonts w:eastAsia="Times New Roman"/>
          <w:szCs w:val="24"/>
        </w:rPr>
        <w:t xml:space="preserve">υπήρχε μόνο μια σταθερή μείωση του κοινωνικού προϋπολογισμού και καμμία ενίσχυση του δικτύου κοινωνικής προστασίας. </w:t>
      </w:r>
    </w:p>
    <w:p w14:paraId="2320C5B3" w14:textId="77777777" w:rsidR="00BC0B8E" w:rsidRDefault="00C038A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w:t>
      </w:r>
      <w:r w:rsidRPr="00B96BDA">
        <w:rPr>
          <w:rFonts w:eastAsia="Times New Roman"/>
          <w:szCs w:val="24"/>
        </w:rPr>
        <w:t>κ.</w:t>
      </w:r>
      <w:r w:rsidRPr="00C93BA1">
        <w:rPr>
          <w:rFonts w:eastAsia="Times New Roman"/>
          <w:b/>
          <w:szCs w:val="24"/>
        </w:rPr>
        <w:t xml:space="preserve"> ΑΝΑΣΤΑΣΙΑ ΧΡΙΣΤΟΔΟΥΛΟΠΟΥΛΟΥ</w:t>
      </w:r>
      <w:r>
        <w:rPr>
          <w:rFonts w:eastAsia="Times New Roman"/>
          <w:szCs w:val="24"/>
        </w:rPr>
        <w:t>)</w:t>
      </w:r>
    </w:p>
    <w:p w14:paraId="2320C5B4"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εν λόγω σχέδιο νόμου περιλ</w:t>
      </w:r>
      <w:r>
        <w:rPr>
          <w:rFonts w:eastAsia="Times New Roman"/>
          <w:szCs w:val="24"/>
        </w:rPr>
        <w:t>αμβάνει ρυθμίσεις για την κοινωνική αλληλεγγύη και απεικονίζει τη στρατηγική μας για την υλοποίηση ενός σχεδίου κοινωνικής προστασίας με στρατηγικούς άξονες τη στήριξη των πιο ευάλωτων ομάδων του πληθυσμού, την αναμόρφωση του κράτους πρόνοιας, την αύξηση τ</w:t>
      </w:r>
      <w:r>
        <w:rPr>
          <w:rFonts w:eastAsia="Times New Roman"/>
          <w:szCs w:val="24"/>
        </w:rPr>
        <w:t>ων παρεχόμενων υπηρεσιών και τον εκσυγχρονισμό των δομών.</w:t>
      </w:r>
    </w:p>
    <w:p w14:paraId="2320C5B5"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η Κυβέρνηση αυτή έχει κοινωνικό πρόσωπο και το αποδεικνύει κάθε μέρα που περνά, με σκοπό την παροχή βοήθειας σε ευάλωτα στρώματα. </w:t>
      </w:r>
    </w:p>
    <w:p w14:paraId="2320C5B6"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υπό συζήτηση σχέδιο νόμου ενσωματώ</w:t>
      </w:r>
      <w:r>
        <w:rPr>
          <w:rFonts w:eastAsia="Times New Roman"/>
          <w:szCs w:val="24"/>
        </w:rPr>
        <w:t xml:space="preserve">νει μια σειρά από κρίσιμες παρεμβάσεις, όπως την πλήρη επέκταση του ΚΕΑ σε νοικοκυριά που διαβιούν σε συνθήκες φτώχειας. Πέραν των ρυθμίσεων της κοινωνικής αλληλεγγύης, στο νομοσχέδιο αυτό υπάρχουν και </w:t>
      </w:r>
      <w:proofErr w:type="spellStart"/>
      <w:r>
        <w:rPr>
          <w:rFonts w:eastAsia="Times New Roman"/>
          <w:szCs w:val="24"/>
        </w:rPr>
        <w:t>εφαρμοστικές</w:t>
      </w:r>
      <w:proofErr w:type="spellEnd"/>
      <w:r>
        <w:rPr>
          <w:rFonts w:eastAsia="Times New Roman"/>
          <w:szCs w:val="24"/>
        </w:rPr>
        <w:t xml:space="preserve"> διατάξεις του ν.4387/2016. </w:t>
      </w:r>
    </w:p>
    <w:p w14:paraId="2320C5B7"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Με τον ασφαλι</w:t>
      </w:r>
      <w:r>
        <w:rPr>
          <w:rFonts w:eastAsia="Times New Roman"/>
          <w:szCs w:val="24"/>
        </w:rPr>
        <w:t xml:space="preserve">στικό νόμο του Μαΐου θεσπίστηκε το ΕΣΚΑ, με βασικό άξονα την εξασφάλιση της αξιοπρεπούς διαβίωσης και κοινωνικής προστασίας  με όρους ισότητας, κοινωνικής δικαιοσύνης, αναδιανομής και αλληλεγγύης των γενεών. </w:t>
      </w:r>
    </w:p>
    <w:p w14:paraId="2320C5B8"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ένταξη όλων των φορέων κύριας ασφάλισης στον </w:t>
      </w:r>
      <w:r>
        <w:rPr>
          <w:rFonts w:eastAsia="Times New Roman"/>
          <w:szCs w:val="24"/>
        </w:rPr>
        <w:t xml:space="preserve">ΕΦΚΑ θα βελτιώσει ουσιαστικά τις παρεχόμενες υπηρεσίες προς ασφαλισμένους και </w:t>
      </w:r>
      <w:r>
        <w:rPr>
          <w:rFonts w:eastAsia="Times New Roman"/>
          <w:szCs w:val="24"/>
        </w:rPr>
        <w:lastRenderedPageBreak/>
        <w:t>συνταξιούχους και συγχρόνως η λειτουργία του θα επιτρέψει τη συγκρότηση ενός αποδοτικού συστήματος ελέγχου της φοροδιαφυγής και της ανασφάλιστης εργασίας. Απλοποιούνται οι διαδικ</w:t>
      </w:r>
      <w:r>
        <w:rPr>
          <w:rFonts w:eastAsia="Times New Roman"/>
          <w:szCs w:val="24"/>
        </w:rPr>
        <w:t xml:space="preserve">ασίες, ώστε να ενισχυθεί η διαφάνεια, να μειωθεί το γραφειοκρατικό κόστος και να επιτραπεί η ευκολότερη και ταχύτερη απονομή των συντάξεων. Με την ασφαλιστική μεταρρύθμιση απλοποιείται ριζικά το σύστημα και βελτιώνεται η αποτελεσματικότητα. </w:t>
      </w:r>
    </w:p>
    <w:p w14:paraId="2320C5B9"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Κεφάλαιο Γ΄</w:t>
      </w:r>
      <w:r>
        <w:rPr>
          <w:rFonts w:eastAsia="Times New Roman"/>
          <w:szCs w:val="24"/>
        </w:rPr>
        <w:t xml:space="preserve"> έχει στόχο την εύρυθμη λειτουργία του ΕΦΚΑ και τη διασφάλιση της εξυπηρέτησης των ασφαλισμένων και συνταξιούχων. Στόχος είναι η ομαλή μετάβαση από το παλαιό στο νέο καθεστώς, έχοντας υπ’ </w:t>
      </w:r>
      <w:proofErr w:type="spellStart"/>
      <w:r>
        <w:rPr>
          <w:rFonts w:eastAsia="Times New Roman"/>
          <w:szCs w:val="24"/>
        </w:rPr>
        <w:t>όψιν</w:t>
      </w:r>
      <w:proofErr w:type="spellEnd"/>
      <w:r>
        <w:rPr>
          <w:rFonts w:eastAsia="Times New Roman"/>
          <w:szCs w:val="24"/>
        </w:rPr>
        <w:t xml:space="preserve"> το συμφέρον των ασφαλισμένων στις υφιστάμενες εγκαταστάσεις και</w:t>
      </w:r>
      <w:r>
        <w:rPr>
          <w:rFonts w:eastAsia="Times New Roman"/>
          <w:szCs w:val="24"/>
        </w:rPr>
        <w:t xml:space="preserve"> πληροφοριακά συστήματα, την ομαλή ένταξη του προσωπικού, ώστε να μη διαταραχθεί η λειτουργία του κοινωνικοασφαλιστικού συστήματος. </w:t>
      </w:r>
    </w:p>
    <w:p w14:paraId="2320C5BA"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Με τη διάταξη αυτή διευκρινίζεται ο τρόπος οργάνωσης των υπηρεσιών του ΕΦΚΑ και περαιτέρω ζητήματα της οργανωτικής δομής το</w:t>
      </w:r>
      <w:r>
        <w:rPr>
          <w:rFonts w:eastAsia="Times New Roman"/>
          <w:szCs w:val="24"/>
        </w:rPr>
        <w:t xml:space="preserve">υ. Οι υπηρεσίες των υφιστάμενων φορέων εντάσσονται στη δομή των υπηρεσιών του ΕΦΚΑ και συντίθενται σε ένα οργανωτικό πλαίσιο διαμορφώνοντας μια ενιαία δομή συστήματος κοινωνικής ασφάλισης. </w:t>
      </w:r>
    </w:p>
    <w:p w14:paraId="2320C5BB"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η οικονομική και κοινωνική κρίση των</w:t>
      </w:r>
      <w:r>
        <w:rPr>
          <w:rFonts w:eastAsia="Times New Roman"/>
          <w:szCs w:val="24"/>
        </w:rPr>
        <w:t xml:space="preserve"> περασμένων ετών κατέστησαν επιτακτική την ανάγκη για οριοθέτηση και υλοποίηση ενός σχεδίου. Ξεκάθαρα, λοιπόν, πλέον καταλαβαίνουμε ποια Κυβέρνηση προσανατολίζεται σε μια ισχυρή κοινωνική πολιτική, μια Κυβέρνηση με στρατηγικούς άξονες, μια Κυβέρνηση που στ</w:t>
      </w:r>
      <w:r>
        <w:rPr>
          <w:rFonts w:eastAsia="Times New Roman"/>
          <w:szCs w:val="24"/>
        </w:rPr>
        <w:t>όχο έχει το κράτος πρόνοιας.</w:t>
      </w:r>
    </w:p>
    <w:p w14:paraId="2320C5BC"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320C5BD"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Στογιαννίδης. </w:t>
      </w:r>
    </w:p>
    <w:p w14:paraId="2320C5BE"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lastRenderedPageBreak/>
        <w:t>ΓΡΗΓΟΡΙΟΣ ΣΤΟΓΙΑΝΝΙΔΗΣ:</w:t>
      </w:r>
      <w:r>
        <w:rPr>
          <w:rFonts w:eastAsia="Times New Roman" w:cs="Times New Roman"/>
          <w:szCs w:val="24"/>
        </w:rPr>
        <w:t xml:space="preserve"> Κυρίες και κύριοι Βουλευτές, σήμερα συζητάμε το σχέδιο νόμου του Υπουργείου Εργασίας, με τίτλο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w:t>
      </w:r>
      <w:r>
        <w:rPr>
          <w:rFonts w:eastAsia="Times New Roman" w:cs="Times New Roman"/>
          <w:szCs w:val="24"/>
        </w:rPr>
        <w:t xml:space="preserve">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w:t>
      </w:r>
      <w:r>
        <w:rPr>
          <w:rFonts w:eastAsia="Times New Roman" w:cs="Times New Roman"/>
          <w:szCs w:val="24"/>
        </w:rPr>
        <w:t xml:space="preserve">Α΄ </w:t>
      </w:r>
      <w:r>
        <w:rPr>
          <w:rFonts w:eastAsia="Times New Roman" w:cs="Times New Roman"/>
          <w:szCs w:val="24"/>
        </w:rPr>
        <w:t xml:space="preserve">85)». </w:t>
      </w:r>
    </w:p>
    <w:p w14:paraId="2320C5BF"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Κάποιος τρίτος που ακούει ότι σήμερα νομοθετούμε ένα μηχανισμό για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για την οργάνωση γενικότερα του </w:t>
      </w:r>
      <w:proofErr w:type="spellStart"/>
      <w:r>
        <w:rPr>
          <w:rFonts w:eastAsia="Times New Roman" w:cs="Times New Roman"/>
          <w:szCs w:val="24"/>
        </w:rPr>
        <w:t>προνοιακού</w:t>
      </w:r>
      <w:proofErr w:type="spellEnd"/>
      <w:r>
        <w:rPr>
          <w:rFonts w:eastAsia="Times New Roman" w:cs="Times New Roman"/>
          <w:szCs w:val="24"/>
        </w:rPr>
        <w:t xml:space="preserve"> κράτους, θα αναρωτιόταν: «Μα, μέχρι σήμερα δεν υπήρξαν κυβερνήσεις π</w:t>
      </w:r>
      <w:r>
        <w:rPr>
          <w:rFonts w:eastAsia="Times New Roman" w:cs="Times New Roman"/>
          <w:szCs w:val="24"/>
        </w:rPr>
        <w:t xml:space="preserve">ου να σκεφτούν να οργανώσουν αυτό το κράτος; Είναι δυνατόν το 2016 η Ελλάδα να έρχεται να νομοθετεί πρώτη φορά ένα μηχανισμό που να ενοποιεί όλα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με τον οποίο να μαθαίνουν οι Έλληνες πολίτες τα δικαιώματά τους; Αν είναι δυνατόν! Αυτο</w:t>
      </w:r>
      <w:r>
        <w:rPr>
          <w:rFonts w:eastAsia="Times New Roman" w:cs="Times New Roman"/>
          <w:szCs w:val="24"/>
        </w:rPr>
        <w:t xml:space="preserve">ί οι άνθρωποι που κυβερνούσαν τόσο χαμηλού επιπέδου ήταν νοητικά»; </w:t>
      </w:r>
    </w:p>
    <w:p w14:paraId="2320C5C0"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lastRenderedPageBreak/>
        <w:t>Εγώ θα του έλεγα: Όχι! Αντίθετα, είχαν πολύ μυαλό, αλλά, δυστυχώς, το χρησιμοποιούσαν για άλλους σκοπούς. Δεν είχαν σκοπό να οργανώσουν το κράτος με αξιοκρατία. Δεν είχαν σκοπό την αξιοκρα</w:t>
      </w:r>
      <w:r>
        <w:rPr>
          <w:rFonts w:eastAsia="Times New Roman" w:cs="Times New Roman"/>
          <w:szCs w:val="24"/>
        </w:rPr>
        <w:t xml:space="preserve">τία, το κράτος δικαίου. Ο σκοπός ήταν να οργανώσουν ένα πελατειακό κράτος. Αυτό το πέτυχαν. Τους δίνουμε «συγχαρητήρια». Αυτή είναι η πραγματικότητα. Ήθελαν όλοι οι πολίτες να περνούν από τον πάγκο του Βουλευτή, όπως θα έλεγε κάποιος πολύ απλά. </w:t>
      </w:r>
    </w:p>
    <w:p w14:paraId="2320C5C1"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Εμείς ακρι</w:t>
      </w:r>
      <w:r>
        <w:rPr>
          <w:rFonts w:eastAsia="Times New Roman" w:cs="Times New Roman"/>
          <w:szCs w:val="24"/>
        </w:rPr>
        <w:t xml:space="preserve">βώς το αντίθετο θέλουμε. Να μην περνούν οι πολίτες από τα γραφεία των Βουλευτών. Οι πολίτες θα πηγαίνουν στις δημόσιες υπηρεσίες, εκεί που αξιοκρατικά θα παίρνει ο καθένας αυτό που δικαιούται. Αυτό, λοιπόν, ρυθμίζει αυτός ο νόμος. </w:t>
      </w:r>
    </w:p>
    <w:p w14:paraId="2320C5C2"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Αυτόν, λοιπόν, το νόμο π</w:t>
      </w:r>
      <w:r>
        <w:rPr>
          <w:rFonts w:eastAsia="Times New Roman" w:cs="Times New Roman"/>
          <w:szCs w:val="24"/>
        </w:rPr>
        <w:t xml:space="preserve">ρέπει να τον στηρίξουμε όλοι. Ακόμη και αυτοί που κυβέρνησαν τα προηγούμενα χρόνια, επιτέλους, ας φερθούν πολιτικά και όχι μικροπολιτικά. </w:t>
      </w:r>
    </w:p>
    <w:p w14:paraId="2320C5C3"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lastRenderedPageBreak/>
        <w:t xml:space="preserve">Θα ήθελα να κάνω μια μικρή αναφορά στην τροπολογία για το εφάπαξ ποσό που δίνεται, το οποίο είναι περίσσευμα από τον </w:t>
      </w:r>
      <w:r>
        <w:rPr>
          <w:rFonts w:eastAsia="Times New Roman" w:cs="Times New Roman"/>
          <w:szCs w:val="24"/>
        </w:rPr>
        <w:t xml:space="preserve">οικονομικό στόχο που είχε τεθεί. Δεν πανηγυρίζουμε γι’ αυτό, αλλά είμαστε σίγουροι ότι στην κατάσταση που ζουν οι φτωχοί Έλληνες, οι χαμηλοσυνταξιούχοι, το έχουν μεγάλη ανάγκη. </w:t>
      </w:r>
    </w:p>
    <w:p w14:paraId="2320C5C4"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Δίνουμε 617 εκατομμύρια. Μπορεί να φαίνονται λίγα, αλλά γι’ αυτούς οι οποίοι έ</w:t>
      </w:r>
      <w:r>
        <w:rPr>
          <w:rFonts w:eastAsia="Times New Roman" w:cs="Times New Roman"/>
          <w:szCs w:val="24"/>
        </w:rPr>
        <w:t xml:space="preserve">χουν ανάγκη και τα ελάχιστα, είναι κάτι πολύ σημαντικό. Επίσης, αποδεικνύουμε και κάτι άλλο, ότι ο στόχος μας είναι πάντα να στηρίζουμε τους αδύνατους οικονομικά. </w:t>
      </w:r>
    </w:p>
    <w:p w14:paraId="2320C5C5"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 xml:space="preserve">Ένα άλλο θέμα που υπάρχει σε αυτό το νομοσχέδιο είναι η ίδρυση διακοσίων πενήντα τεσσάρων </w:t>
      </w:r>
      <w:r>
        <w:rPr>
          <w:rFonts w:eastAsia="Times New Roman" w:cs="Times New Roman"/>
          <w:szCs w:val="24"/>
        </w:rPr>
        <w:t>κέ</w:t>
      </w:r>
      <w:r>
        <w:rPr>
          <w:rFonts w:eastAsia="Times New Roman" w:cs="Times New Roman"/>
          <w:szCs w:val="24"/>
        </w:rPr>
        <w:t xml:space="preserve">ντρων κοινότητας </w:t>
      </w:r>
      <w:r>
        <w:rPr>
          <w:rFonts w:eastAsia="Times New Roman" w:cs="Times New Roman"/>
          <w:szCs w:val="24"/>
        </w:rPr>
        <w:t xml:space="preserve">στους δήμους. Τι θα κάνουν αυτά τα </w:t>
      </w:r>
      <w:r>
        <w:rPr>
          <w:rFonts w:eastAsia="Times New Roman" w:cs="Times New Roman"/>
          <w:szCs w:val="24"/>
        </w:rPr>
        <w:t>κέντρα κοινότητας</w:t>
      </w:r>
      <w:r>
        <w:rPr>
          <w:rFonts w:eastAsia="Times New Roman" w:cs="Times New Roman"/>
          <w:szCs w:val="24"/>
        </w:rPr>
        <w:t xml:space="preserve">; Θα στελεχωθούν με αρμόδιους υπαλλήλους που θα βρίσκονται στους δήμους και οι πολίτες θα έχουν τη δυνατότητα να προσέρχονται σε αυτούς τους εκπαιδευμένους υπαλλήλους, για </w:t>
      </w:r>
      <w:r>
        <w:rPr>
          <w:rFonts w:eastAsia="Times New Roman" w:cs="Times New Roman"/>
          <w:szCs w:val="24"/>
        </w:rPr>
        <w:lastRenderedPageBreak/>
        <w:t>να τους εξηγούν</w:t>
      </w:r>
      <w:r>
        <w:rPr>
          <w:rFonts w:eastAsia="Times New Roman" w:cs="Times New Roman"/>
          <w:szCs w:val="24"/>
        </w:rPr>
        <w:t xml:space="preserve"> αναλυτικά τα δικαιώματά τους σχετικά με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ή άλλες παροχές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που έχει το κράτος, ενώ μέχρι σήμερα, για να τα πληροφορηθούν, έπρεπε να βάζουν μέσο σε βουλευτικό γραφείο. </w:t>
      </w:r>
    </w:p>
    <w:p w14:paraId="2320C5C6"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Ένα άλλο θέμα που ρυθμίζεται αφορά το Κοινωνικ</w:t>
      </w:r>
      <w:r>
        <w:rPr>
          <w:rFonts w:eastAsia="Times New Roman" w:cs="Times New Roman"/>
          <w:szCs w:val="24"/>
        </w:rPr>
        <w:t xml:space="preserve">ό Εισόδημα Αλληλεγγύης. Το Κοινωνικό Εισόδημα Αλληλεγγύης ξέρουμε ότι πιλοτικά εφαρμόστηκε από τις προηγούμενες κυβερνήσεις του ΠΑΣΟΚ και της Νέας Δημοκρατίας ως </w:t>
      </w:r>
      <w:proofErr w:type="spellStart"/>
      <w:r>
        <w:rPr>
          <w:rFonts w:eastAsia="Times New Roman" w:cs="Times New Roman"/>
          <w:szCs w:val="24"/>
        </w:rPr>
        <w:t>μνημονιακή</w:t>
      </w:r>
      <w:proofErr w:type="spellEnd"/>
      <w:r>
        <w:rPr>
          <w:rFonts w:eastAsia="Times New Roman" w:cs="Times New Roman"/>
          <w:szCs w:val="24"/>
        </w:rPr>
        <w:t xml:space="preserve"> τους υποχρέωση σε δεκατρείς δήμους. Εμείς τώρα θα το εφαρμόσουμε σε όλη την Ελλάδα.</w:t>
      </w:r>
      <w:r>
        <w:rPr>
          <w:rFonts w:eastAsia="Times New Roman" w:cs="Times New Roman"/>
          <w:szCs w:val="24"/>
        </w:rPr>
        <w:t xml:space="preserve"> Στις επτακόσιες χιλιάδες εκτιμούμε ότι θα φτάσει ο αριθμός των πολιτών που το έχουν ανάγκη. </w:t>
      </w:r>
    </w:p>
    <w:p w14:paraId="2320C5C7" w14:textId="77777777" w:rsidR="00BC0B8E" w:rsidRDefault="00C038AA">
      <w:pPr>
        <w:spacing w:line="600" w:lineRule="auto"/>
        <w:ind w:firstLine="709"/>
        <w:jc w:val="both"/>
        <w:rPr>
          <w:rFonts w:eastAsia="Times New Roman" w:cs="Times New Roman"/>
          <w:szCs w:val="24"/>
        </w:rPr>
      </w:pPr>
      <w:r>
        <w:rPr>
          <w:rFonts w:eastAsia="Times New Roman" w:cs="Times New Roman"/>
          <w:szCs w:val="24"/>
        </w:rPr>
        <w:t>Αυτό αποδεικνύει και κάτι άλλο, ότι αυτή η χώρα έχει φτάσει πολύ χαμηλά. Οι πολίτες έχουν πέσει πολύ χαμηλά. Στόχος μας δεν είναι να αυξήσουμε αυτό τον αριθμό. Στ</w:t>
      </w:r>
      <w:r>
        <w:rPr>
          <w:rFonts w:eastAsia="Times New Roman" w:cs="Times New Roman"/>
          <w:szCs w:val="24"/>
        </w:rPr>
        <w:t xml:space="preserve">όχος μας είναι να τον μειώσουμε τον αριθμό, γιατί εμείς πιστεύουμε ότι ο άνθρωπος πρέπει να έχει εργασία, δεν </w:t>
      </w:r>
      <w:r>
        <w:rPr>
          <w:rFonts w:eastAsia="Times New Roman" w:cs="Times New Roman"/>
          <w:szCs w:val="24"/>
        </w:rPr>
        <w:lastRenderedPageBreak/>
        <w:t xml:space="preserve">μπορεί να ζει με </w:t>
      </w:r>
      <w:proofErr w:type="spellStart"/>
      <w:r>
        <w:rPr>
          <w:rFonts w:eastAsia="Times New Roman" w:cs="Times New Roman"/>
          <w:szCs w:val="24"/>
        </w:rPr>
        <w:t>προνοιακά</w:t>
      </w:r>
      <w:proofErr w:type="spellEnd"/>
      <w:r>
        <w:rPr>
          <w:rFonts w:eastAsia="Times New Roman" w:cs="Times New Roman"/>
          <w:szCs w:val="24"/>
        </w:rPr>
        <w:t xml:space="preserve"> επιδόματα. Γι’ αυτό, λοιπόν, πρέπει να τον εντάξουμε στην αγορά εργασίας. </w:t>
      </w:r>
    </w:p>
    <w:p w14:paraId="2320C5C8" w14:textId="77777777" w:rsidR="00BC0B8E" w:rsidRDefault="00C038AA">
      <w:pPr>
        <w:spacing w:line="600" w:lineRule="auto"/>
        <w:ind w:firstLine="720"/>
        <w:jc w:val="both"/>
        <w:rPr>
          <w:rFonts w:eastAsia="Times New Roman"/>
          <w:szCs w:val="24"/>
        </w:rPr>
      </w:pPr>
      <w:r>
        <w:rPr>
          <w:rFonts w:eastAsia="Times New Roman" w:cs="Times New Roman"/>
          <w:szCs w:val="24"/>
        </w:rPr>
        <w:t xml:space="preserve">Υπάρχει ένας φόβος που πολλοί τον εκφράζουν </w:t>
      </w:r>
      <w:r>
        <w:rPr>
          <w:rFonts w:eastAsia="Times New Roman" w:cs="Times New Roman"/>
          <w:szCs w:val="24"/>
        </w:rPr>
        <w:t>και ονομάζεται «παγίδα της φτώχειας». Δηλαδή, δίνοντας το Κοινωνικό Εισόδημα Αλληλεγγύης ίσως κάποιοι σκεφτούν: «Γατί να μην δουλέψω μαύρα για 300 ευρώ; Έτσι και θα δουλεύω λιγότερο χρόνο, θα παίρνω και το κοινωνικό εισόδημα και θα παίρνω ένα μικρό μισθό.»</w:t>
      </w:r>
      <w:r>
        <w:rPr>
          <w:rFonts w:eastAsia="Times New Roman" w:cs="Times New Roman"/>
          <w:szCs w:val="24"/>
        </w:rPr>
        <w:t>.</w:t>
      </w:r>
    </w:p>
    <w:p w14:paraId="2320C5C9" w14:textId="77777777" w:rsidR="00BC0B8E" w:rsidRDefault="00C038AA">
      <w:pPr>
        <w:spacing w:line="600" w:lineRule="auto"/>
        <w:ind w:firstLine="720"/>
        <w:jc w:val="both"/>
        <w:rPr>
          <w:rFonts w:eastAsia="Times New Roman"/>
          <w:szCs w:val="24"/>
        </w:rPr>
      </w:pPr>
      <w:r>
        <w:rPr>
          <w:rFonts w:eastAsia="Times New Roman"/>
          <w:szCs w:val="24"/>
        </w:rPr>
        <w:t>Εκεί σίγουρα το κράτος θα πρέπει να παρέμβει και να ελέγχει συνεχώς να μην υπάρχουν παραβιάσεις. Αυτό πιστεύουμε ότι έχουμε και εμείς υποχρέωση να το διασφαλίσουμε ως κράτος. Με το κοινωνικό εισόδημα αλληλεγγύης στηρίζουμε τους πολίτες μας που βρίσκονται</w:t>
      </w:r>
      <w:r>
        <w:rPr>
          <w:rFonts w:eastAsia="Times New Roman"/>
          <w:szCs w:val="24"/>
        </w:rPr>
        <w:t xml:space="preserve"> κάτω από το όριο της φτώχειας. </w:t>
      </w:r>
    </w:p>
    <w:p w14:paraId="2320C5CA" w14:textId="77777777" w:rsidR="00BC0B8E" w:rsidRDefault="00C038AA">
      <w:pPr>
        <w:spacing w:line="600" w:lineRule="auto"/>
        <w:ind w:firstLine="720"/>
        <w:jc w:val="both"/>
        <w:rPr>
          <w:rFonts w:eastAsia="Times New Roman"/>
          <w:szCs w:val="24"/>
        </w:rPr>
      </w:pPr>
      <w:r>
        <w:rPr>
          <w:rFonts w:eastAsia="Times New Roman"/>
          <w:szCs w:val="24"/>
        </w:rPr>
        <w:t xml:space="preserve">Επίσης, υπάρχουν και μεταβατικές διατάξεις που αναφέρονται στον Ενιαίο Φορέα Κοινωνικής Ασφάλισης. Όπως γνωρίζετε, πριν από λίγους </w:t>
      </w:r>
      <w:r>
        <w:rPr>
          <w:rFonts w:eastAsia="Times New Roman"/>
          <w:szCs w:val="24"/>
        </w:rPr>
        <w:lastRenderedPageBreak/>
        <w:t xml:space="preserve">μήνες ψηφίσαμε τον νόμο με τον οποίο ενοποιούμε όλα τα </w:t>
      </w:r>
      <w:r>
        <w:rPr>
          <w:rFonts w:eastAsia="Times New Roman"/>
          <w:szCs w:val="24"/>
        </w:rPr>
        <w:t xml:space="preserve">ταμεία </w:t>
      </w:r>
      <w:r>
        <w:rPr>
          <w:rFonts w:eastAsia="Times New Roman"/>
          <w:szCs w:val="24"/>
        </w:rPr>
        <w:t>σε ένα. Αυτό είναι ένα πολύ με</w:t>
      </w:r>
      <w:r>
        <w:rPr>
          <w:rFonts w:eastAsia="Times New Roman"/>
          <w:szCs w:val="24"/>
        </w:rPr>
        <w:t>γάλο εγχείρημα, ένα κολοσσιαίο εγχείρημα.</w:t>
      </w:r>
    </w:p>
    <w:p w14:paraId="2320C5CB" w14:textId="77777777" w:rsidR="00BC0B8E" w:rsidRDefault="00C038AA">
      <w:pPr>
        <w:spacing w:line="600" w:lineRule="auto"/>
        <w:ind w:firstLine="720"/>
        <w:jc w:val="both"/>
        <w:rPr>
          <w:rFonts w:eastAsia="Times New Roman"/>
          <w:szCs w:val="24"/>
        </w:rPr>
      </w:pPr>
      <w:r>
        <w:rPr>
          <w:rFonts w:eastAsia="Times New Roman"/>
          <w:szCs w:val="24"/>
        </w:rPr>
        <w:t>Σίγουρα κατά καιρούς θα συναντάμε ζητήματα που θα χρειάζονται διορθώσεις. Εδώ, λοιπόν, υπάρχουν κάποιες διορθώσεις οι οποίες είναι θετικές. Δεν μπορώ να μην αναφέρω μια διάταξη που λέει ότι όταν ένας ελεύθερος επαγ</w:t>
      </w:r>
      <w:r>
        <w:rPr>
          <w:rFonts w:eastAsia="Times New Roman"/>
          <w:szCs w:val="24"/>
        </w:rPr>
        <w:t>γελματίας απασχολείται με μερική απασχόληση ως μισθωτός, θα αφαιρούνται τα ασφάλιστρα τα οποία καταβάλλει από τη συνολική υποχρέωση που έχει μηνιαίως να καταβάλει. Αυτή είναι μια θετική διάταξη. Γιατί, λοιπόν, να μην την δεχτούμε; Πιστεύω ότι αυτό βοηθά πο</w:t>
      </w:r>
      <w:r>
        <w:rPr>
          <w:rFonts w:eastAsia="Times New Roman"/>
          <w:szCs w:val="24"/>
        </w:rPr>
        <w:t>λλούς ελεύθερους επαγγελματίες.</w:t>
      </w:r>
    </w:p>
    <w:p w14:paraId="2320C5CC" w14:textId="77777777" w:rsidR="00BC0B8E" w:rsidRDefault="00C038AA">
      <w:pPr>
        <w:spacing w:line="600" w:lineRule="auto"/>
        <w:ind w:firstLine="720"/>
        <w:jc w:val="both"/>
        <w:rPr>
          <w:rFonts w:eastAsia="Times New Roman"/>
          <w:szCs w:val="24"/>
        </w:rPr>
      </w:pPr>
      <w:r>
        <w:rPr>
          <w:rFonts w:eastAsia="Times New Roman"/>
          <w:szCs w:val="24"/>
        </w:rPr>
        <w:t>Κλείνοντας, θέλω να κάνω αναφορά στις ελαστικές μορφές απασχόλησης. Έρχονται, λοιπόν, από την Νέα Δημοκρατία και το ΠΑΣΟΚ και μας λένε ότι αυξήθηκαν οι ελαστικές μορφές απασχόλησης. Ξεχνούν να μας πουν ποιοι τις έχουν νομοθε</w:t>
      </w:r>
      <w:r>
        <w:rPr>
          <w:rFonts w:eastAsia="Times New Roman"/>
          <w:szCs w:val="24"/>
        </w:rPr>
        <w:t xml:space="preserve">τήσει σε αυτήν την χώρα τις ελαστικές μορφές </w:t>
      </w:r>
      <w:r>
        <w:rPr>
          <w:rFonts w:eastAsia="Times New Roman"/>
          <w:szCs w:val="24"/>
        </w:rPr>
        <w:lastRenderedPageBreak/>
        <w:t>απασχόλησης. Επίσης, ξεχνούν να μας πουν ότι από έξι μήνες, που ήταν το δικαίωμα του εργοδότη μέχρι το 2010 να επιβάλλει μονομερώς εκ περιτροπής απασχόληση, το ανέβασαν το 2010 σε εννέα μήνες ετησίως. Φτάσαμε, λ</w:t>
      </w:r>
      <w:r>
        <w:rPr>
          <w:rFonts w:eastAsia="Times New Roman"/>
          <w:szCs w:val="24"/>
        </w:rPr>
        <w:t>οιπόν, να έχουμε μονομερή επιβολή της εκ περιτροπής απασχόλησης, για παράδειγμα μια μέρα την εβδομάδα, δηλαδή ένας εργαζόμενος να εργάζεται τέσσερις ημέρες τον μήνα και να λέμε ότι είναι εργαζόμενος, να τον μετράμε στα περίφημα συστήματα που καταγράφουν τη</w:t>
      </w:r>
      <w:r>
        <w:rPr>
          <w:rFonts w:eastAsia="Times New Roman"/>
          <w:szCs w:val="24"/>
        </w:rPr>
        <w:t>ν εργασία.</w:t>
      </w:r>
    </w:p>
    <w:p w14:paraId="2320C5CD" w14:textId="77777777" w:rsidR="00BC0B8E" w:rsidRDefault="00C038AA">
      <w:pPr>
        <w:spacing w:line="600" w:lineRule="auto"/>
        <w:ind w:firstLine="720"/>
        <w:jc w:val="both"/>
        <w:rPr>
          <w:rFonts w:eastAsia="Times New Roman"/>
          <w:szCs w:val="24"/>
        </w:rPr>
      </w:pPr>
      <w:r>
        <w:rPr>
          <w:rFonts w:eastAsia="Times New Roman"/>
          <w:szCs w:val="24"/>
        </w:rPr>
        <w:t>Ας μας πει, λοιπόν, η Νέα Δημοκρατία που κόπτεται τόσο πολύ για τις ελαστικές μορφές απασχόλησης, ποια πρόταση έχει; Ας την φέρει στην Βουλή να την δούμε. Θέλει να τις καταργήσουμε; Πώς να τις καταργήσουμε; Να τις εξαφανίσουμε; Ας την φέρει στην</w:t>
      </w:r>
      <w:r>
        <w:rPr>
          <w:rFonts w:eastAsia="Times New Roman"/>
          <w:szCs w:val="24"/>
        </w:rPr>
        <w:t xml:space="preserve"> Βουλή. Ας σταματήσει να κοροϊδεύει τους πολίτες.</w:t>
      </w:r>
    </w:p>
    <w:p w14:paraId="2320C5CE" w14:textId="77777777" w:rsidR="00BC0B8E" w:rsidRDefault="00C038AA">
      <w:pPr>
        <w:spacing w:line="600" w:lineRule="auto"/>
        <w:ind w:firstLine="720"/>
        <w:jc w:val="both"/>
        <w:rPr>
          <w:rFonts w:eastAsia="Times New Roman"/>
          <w:szCs w:val="24"/>
        </w:rPr>
      </w:pPr>
      <w:r>
        <w:rPr>
          <w:rFonts w:eastAsia="Times New Roman"/>
          <w:szCs w:val="24"/>
        </w:rPr>
        <w:t>Σας ευχαριστώ πολύ.</w:t>
      </w:r>
    </w:p>
    <w:p w14:paraId="2320C5CF" w14:textId="77777777" w:rsidR="00BC0B8E" w:rsidRDefault="00C038AA">
      <w:pPr>
        <w:spacing w:line="600" w:lineRule="auto"/>
        <w:ind w:firstLine="720"/>
        <w:jc w:val="both"/>
        <w:rPr>
          <w:rFonts w:eastAsia="Times New Roman"/>
          <w:b/>
          <w:szCs w:val="24"/>
        </w:rPr>
      </w:pPr>
      <w:r>
        <w:rPr>
          <w:rFonts w:eastAsia="Times New Roman"/>
          <w:b/>
          <w:szCs w:val="24"/>
        </w:rPr>
        <w:lastRenderedPageBreak/>
        <w:t xml:space="preserve">ΧΡΗΣΤΟΣ ΚΑΤΣΩΤΗΣ: </w:t>
      </w:r>
      <w:r>
        <w:rPr>
          <w:rFonts w:eastAsia="Times New Roman"/>
          <w:szCs w:val="24"/>
        </w:rPr>
        <w:t>Κυρία Πρόεδρε, θα ήθελα τον λόγο για ένα λεπτό.</w:t>
      </w:r>
    </w:p>
    <w:p w14:paraId="2320C5D0" w14:textId="77777777" w:rsidR="00BC0B8E" w:rsidRDefault="00C038AA">
      <w:pPr>
        <w:spacing w:line="600" w:lineRule="auto"/>
        <w:ind w:firstLine="720"/>
        <w:jc w:val="both"/>
        <w:rPr>
          <w:rFonts w:eastAsia="Times New Roman"/>
          <w:szCs w:val="24"/>
        </w:rPr>
      </w:pPr>
      <w:r>
        <w:rPr>
          <w:rFonts w:eastAsia="Times New Roman"/>
          <w:b/>
          <w:szCs w:val="24"/>
        </w:rPr>
        <w:t>ΠΡΟΕΔΡΕΥΟΥΣΑ (</w:t>
      </w:r>
      <w:r>
        <w:rPr>
          <w:rFonts w:eastAsia="Times New Roman"/>
          <w:b/>
          <w:szCs w:val="24"/>
        </w:rPr>
        <w:t>Αναστασία Χριστοδουλοπούλου</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Κατσώτη</w:t>
      </w:r>
      <w:proofErr w:type="spellEnd"/>
      <w:r>
        <w:rPr>
          <w:rFonts w:eastAsia="Times New Roman"/>
          <w:szCs w:val="24"/>
        </w:rPr>
        <w:t>, έχετε τον λόγο.</w:t>
      </w:r>
    </w:p>
    <w:p w14:paraId="2320C5D1" w14:textId="77777777" w:rsidR="00BC0B8E" w:rsidRDefault="00C038AA">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Κυρία Πρόεδρε,</w:t>
      </w:r>
      <w:r>
        <w:rPr>
          <w:rFonts w:eastAsia="Times New Roman"/>
          <w:b/>
          <w:szCs w:val="24"/>
        </w:rPr>
        <w:t xml:space="preserve"> </w:t>
      </w:r>
      <w:r>
        <w:rPr>
          <w:rFonts w:eastAsia="Times New Roman"/>
          <w:szCs w:val="24"/>
        </w:rPr>
        <w:t xml:space="preserve">πληροφορηθήκαμε ότι η ΕΡΤ μετέδωσε ότι το ΚΚΕ, πέρα από την Χρυσή Αυγή, δεν ψήφισε την τροπολογία του Υπουργείου Εργασίας για την οικονομική ενίσχυση των συνταξιούχων. </w:t>
      </w:r>
    </w:p>
    <w:p w14:paraId="2320C5D2" w14:textId="77777777" w:rsidR="00BC0B8E" w:rsidRDefault="00C038AA">
      <w:pPr>
        <w:spacing w:line="600" w:lineRule="auto"/>
        <w:ind w:firstLine="720"/>
        <w:jc w:val="both"/>
        <w:rPr>
          <w:rFonts w:eastAsia="Times New Roman"/>
          <w:szCs w:val="24"/>
        </w:rPr>
      </w:pPr>
      <w:r>
        <w:rPr>
          <w:rFonts w:eastAsia="Times New Roman"/>
          <w:szCs w:val="24"/>
        </w:rPr>
        <w:t>Θεωρούμε ότι είναι μια αθλιότητα, μια βρώμικη προβοκάτσια ενάντια στο ΚΚΕ και έτσι το Κ</w:t>
      </w:r>
      <w:r>
        <w:rPr>
          <w:rFonts w:eastAsia="Times New Roman"/>
          <w:szCs w:val="24"/>
        </w:rPr>
        <w:t>ΚΕ δεν μπορεί να αντιμετωπιστεί.</w:t>
      </w:r>
    </w:p>
    <w:p w14:paraId="2320C5D3" w14:textId="77777777" w:rsidR="00BC0B8E" w:rsidRDefault="00C038AA">
      <w:pPr>
        <w:spacing w:line="600" w:lineRule="auto"/>
        <w:ind w:firstLine="720"/>
        <w:jc w:val="both"/>
        <w:rPr>
          <w:rFonts w:eastAsia="Times New Roman"/>
          <w:szCs w:val="24"/>
        </w:rPr>
      </w:pPr>
      <w:r>
        <w:rPr>
          <w:rFonts w:eastAsia="Times New Roman"/>
          <w:szCs w:val="24"/>
        </w:rPr>
        <w:t>Είναι σαφέστατη η θέση μας ότι ψηφίζουμε και αυτήν την τροπολογία και την τροπολογία που παραδίδει τα παραχωρητήρια στους δικαιούχους του ΟΕΚ. Η ΕΡΤ θα πρέπει να ακούει καλύτερα και δεν θα πρέπει να πολεμάει το ΚΚΕ με αυτόν</w:t>
      </w:r>
      <w:r>
        <w:rPr>
          <w:rFonts w:eastAsia="Times New Roman"/>
          <w:szCs w:val="24"/>
        </w:rPr>
        <w:t xml:space="preserve"> τον βρώμικό τρόπο.</w:t>
      </w:r>
    </w:p>
    <w:p w14:paraId="2320C5D4" w14:textId="77777777" w:rsidR="00BC0B8E" w:rsidRDefault="00C038AA">
      <w:pPr>
        <w:spacing w:line="600" w:lineRule="auto"/>
        <w:ind w:firstLine="720"/>
        <w:jc w:val="both"/>
        <w:rPr>
          <w:rFonts w:eastAsia="Times New Roman"/>
          <w:b/>
          <w:szCs w:val="24"/>
        </w:rPr>
      </w:pPr>
      <w:r>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 xml:space="preserve">Προφανώς, θα έγινε κάποια παρεξήγηση. </w:t>
      </w:r>
    </w:p>
    <w:p w14:paraId="2320C5D5" w14:textId="77777777" w:rsidR="00BC0B8E" w:rsidRDefault="00C038AA">
      <w:pPr>
        <w:spacing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Κυρία Πρόεδρε, θα ήθελα τον λόγο.</w:t>
      </w:r>
    </w:p>
    <w:p w14:paraId="2320C5D6" w14:textId="77777777" w:rsidR="00BC0B8E" w:rsidRDefault="00C038AA">
      <w:pPr>
        <w:spacing w:line="600" w:lineRule="auto"/>
        <w:ind w:firstLine="720"/>
        <w:jc w:val="both"/>
        <w:rPr>
          <w:rFonts w:eastAsia="Times New Roman"/>
          <w:b/>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Ορίστε, κύριε συνάδελφε.</w:t>
      </w:r>
    </w:p>
    <w:p w14:paraId="2320C5D7" w14:textId="77777777" w:rsidR="00BC0B8E" w:rsidRDefault="00C038AA">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Δεν αντιλήφθ</w:t>
      </w:r>
      <w:r>
        <w:rPr>
          <w:rFonts w:eastAsia="Times New Roman"/>
          <w:szCs w:val="24"/>
        </w:rPr>
        <w:t>ηκα καλά, αλλά ο κύριος συνάδελφος είπε ότι η Χρυσή Αυγή καταψηφίζει; Αυτό αντιλήφθηκε;</w:t>
      </w:r>
    </w:p>
    <w:p w14:paraId="2320C5D8" w14:textId="77777777" w:rsidR="00BC0B8E" w:rsidRDefault="00C038AA">
      <w:pPr>
        <w:spacing w:line="600" w:lineRule="auto"/>
        <w:ind w:firstLine="720"/>
        <w:jc w:val="both"/>
        <w:rPr>
          <w:rFonts w:eastAsia="Times New Roman"/>
          <w:b/>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Ναι.</w:t>
      </w:r>
    </w:p>
    <w:p w14:paraId="2320C5D9" w14:textId="77777777" w:rsidR="00BC0B8E" w:rsidRDefault="00C038AA">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Η ΕΡΤ το είπε αυτό.</w:t>
      </w:r>
    </w:p>
    <w:p w14:paraId="2320C5DA" w14:textId="77777777" w:rsidR="00BC0B8E" w:rsidRDefault="00C038AA">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Διορθώστε, όμως, γιατί κάνετε κάποιο σφάλμα εδώ. Η Χρυσή Αυγή </w:t>
      </w:r>
      <w:r>
        <w:rPr>
          <w:rFonts w:eastAsia="Times New Roman"/>
          <w:szCs w:val="24"/>
        </w:rPr>
        <w:t>υπερψηφίζει ό,τι είναι χρήσιμο για τον ελληνικό λαό.</w:t>
      </w:r>
    </w:p>
    <w:p w14:paraId="2320C5DB" w14:textId="77777777" w:rsidR="00BC0B8E" w:rsidRDefault="00C038AA">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Η ΕΡΤ το είπε.</w:t>
      </w:r>
    </w:p>
    <w:p w14:paraId="2320C5DC"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ΙΩΑΝΝΗΣ ΑΪΒΑΤΙΔΗΣ: </w:t>
      </w:r>
      <w:r>
        <w:rPr>
          <w:rFonts w:eastAsia="Times New Roman"/>
          <w:szCs w:val="24"/>
        </w:rPr>
        <w:t>Να μην παρερμηνεύετε, σας παρακαλώ.</w:t>
      </w:r>
    </w:p>
    <w:p w14:paraId="2320C5DD" w14:textId="77777777" w:rsidR="00BC0B8E" w:rsidRDefault="00C038A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Εντάξει. </w:t>
      </w:r>
      <w:r>
        <w:rPr>
          <w:rFonts w:eastAsia="Times New Roman"/>
          <w:szCs w:val="24"/>
        </w:rPr>
        <w:t xml:space="preserve">Νομίζω ότι και αργότερα στο στάδιο των ομιλιών θα φανεί αυτό. </w:t>
      </w:r>
      <w:r>
        <w:rPr>
          <w:rFonts w:eastAsia="Times New Roman"/>
          <w:szCs w:val="24"/>
        </w:rPr>
        <w:t>Προφανώς, από παρεξήγηση έγινε, δεν νομίζω ότι υπήρχε σκοπιμότητα.</w:t>
      </w:r>
    </w:p>
    <w:p w14:paraId="2320C5DE" w14:textId="77777777" w:rsidR="00BC0B8E" w:rsidRDefault="00C038AA">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w:t>
      </w:r>
      <w:r>
        <w:rPr>
          <w:rFonts w:eastAsia="Times New Roman" w:cs="Times New Roman"/>
        </w:rPr>
        <w:t xml:space="preserve">ΘΕΡΙΟΣ ΒΕΝΙΖΕΛΟΣ» και ενημερώθηκαν για την ιστορία του κτηρίου και τον τρόπο οργάνωσης και λειτουργίας της Βουλής, δεκαέξι φοιτητές και φοιτήτριες του </w:t>
      </w:r>
      <w:r>
        <w:rPr>
          <w:rFonts w:eastAsia="Times New Roman" w:cs="Times New Roman"/>
          <w:lang w:val="en-US"/>
        </w:rPr>
        <w:t>Athens</w:t>
      </w:r>
      <w:r>
        <w:rPr>
          <w:rFonts w:eastAsia="Times New Roman" w:cs="Times New Roman"/>
        </w:rPr>
        <w:t xml:space="preserve"> </w:t>
      </w:r>
      <w:r>
        <w:rPr>
          <w:rFonts w:eastAsia="Times New Roman" w:cs="Times New Roman"/>
          <w:lang w:val="en-US"/>
        </w:rPr>
        <w:t>Center</w:t>
      </w:r>
      <w:r>
        <w:rPr>
          <w:rFonts w:eastAsia="Times New Roman" w:cs="Times New Roman"/>
        </w:rPr>
        <w:t xml:space="preserve">. </w:t>
      </w:r>
    </w:p>
    <w:p w14:paraId="2320C5DF" w14:textId="77777777" w:rsidR="00BC0B8E" w:rsidRDefault="00C038AA">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320C5E0" w14:textId="77777777" w:rsidR="00BC0B8E" w:rsidRDefault="00C038A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320C5E1" w14:textId="77777777" w:rsidR="00BC0B8E" w:rsidRDefault="00C038AA">
      <w:pPr>
        <w:spacing w:line="600" w:lineRule="auto"/>
        <w:ind w:firstLine="720"/>
        <w:jc w:val="both"/>
        <w:rPr>
          <w:rFonts w:eastAsia="Times New Roman"/>
          <w:szCs w:val="24"/>
        </w:rPr>
      </w:pPr>
      <w:r>
        <w:rPr>
          <w:rFonts w:eastAsia="Times New Roman"/>
          <w:szCs w:val="24"/>
        </w:rPr>
        <w:t>Τον λόγο έχε</w:t>
      </w:r>
      <w:r>
        <w:rPr>
          <w:rFonts w:eastAsia="Times New Roman"/>
          <w:szCs w:val="24"/>
        </w:rPr>
        <w:t xml:space="preserve">ι ο κ. </w:t>
      </w:r>
      <w:proofErr w:type="spellStart"/>
      <w:r>
        <w:rPr>
          <w:rFonts w:eastAsia="Times New Roman"/>
          <w:szCs w:val="24"/>
        </w:rPr>
        <w:t>Δανέλλης</w:t>
      </w:r>
      <w:proofErr w:type="spellEnd"/>
      <w:r>
        <w:rPr>
          <w:rFonts w:eastAsia="Times New Roman"/>
          <w:szCs w:val="24"/>
        </w:rPr>
        <w:t>, για δώδεκα λεπτά.</w:t>
      </w:r>
    </w:p>
    <w:p w14:paraId="2320C5E2"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Ευχαριστώ, κυρία Πρόεδρε.</w:t>
      </w:r>
    </w:p>
    <w:p w14:paraId="2320C5E3" w14:textId="77777777" w:rsidR="00BC0B8E" w:rsidRDefault="00C038AA">
      <w:pPr>
        <w:spacing w:line="600" w:lineRule="auto"/>
        <w:ind w:firstLine="720"/>
        <w:jc w:val="both"/>
        <w:rPr>
          <w:rFonts w:eastAsia="Times New Roman"/>
          <w:szCs w:val="24"/>
        </w:rPr>
      </w:pPr>
      <w:r>
        <w:rPr>
          <w:rFonts w:eastAsia="Times New Roman"/>
          <w:szCs w:val="24"/>
        </w:rPr>
        <w:t>Κυρίες και κύριοι συνάδελφοι, η προσκόλληση σε μια ρητορική που επιμένει να μιλά για την δήθεν προστασία του δημοσίου συμφέροντος αποκλειστικά μέσω του κράτους, σε αντιδιαστολή</w:t>
      </w:r>
      <w:r>
        <w:rPr>
          <w:rFonts w:eastAsia="Times New Roman"/>
          <w:szCs w:val="24"/>
        </w:rPr>
        <w:t xml:space="preserve"> πάντα με το κακό ιδιωτικό </w:t>
      </w:r>
      <w:proofErr w:type="spellStart"/>
      <w:r>
        <w:rPr>
          <w:rFonts w:eastAsia="Times New Roman"/>
          <w:szCs w:val="24"/>
        </w:rPr>
        <w:t>μάναντζμεντ</w:t>
      </w:r>
      <w:proofErr w:type="spellEnd"/>
      <w:r>
        <w:rPr>
          <w:rFonts w:eastAsia="Times New Roman"/>
          <w:szCs w:val="24"/>
        </w:rPr>
        <w:t>, θα πρέπει να αναθεωρηθεί, για παράδειγμα, στην ενέργεια και στη ΔΕΗ.</w:t>
      </w:r>
    </w:p>
    <w:p w14:paraId="2320C5E4" w14:textId="77777777" w:rsidR="00BC0B8E" w:rsidRDefault="00C038AA">
      <w:pPr>
        <w:spacing w:line="600" w:lineRule="auto"/>
        <w:ind w:firstLine="720"/>
        <w:jc w:val="both"/>
        <w:rPr>
          <w:rFonts w:eastAsia="Times New Roman" w:cs="Times New Roman"/>
          <w:szCs w:val="24"/>
        </w:rPr>
      </w:pPr>
      <w:r>
        <w:rPr>
          <w:rFonts w:eastAsia="Times New Roman"/>
          <w:szCs w:val="24"/>
        </w:rPr>
        <w:t xml:space="preserve">Πιο συγκεκριμένα, στη δίκη που έχει ξεκινήσει από την Δευτέρα 28 Νοεμβρίου για το μεγάλο φαγοπότι δεκάδων εκατομμυρίων ευρώ που στήθηκε τα πολλά </w:t>
      </w:r>
      <w:r>
        <w:rPr>
          <w:rFonts w:eastAsia="Times New Roman"/>
          <w:szCs w:val="24"/>
        </w:rPr>
        <w:t>τελευταία χρόνια στη ΓΕΝΟΠ - ΔΕΗ από τους γνωστούς εργατοπατέρες η διοίκηση της ΔΕΗ, η οποία είναι προφανώς διορισμένη, πού βρίσκεται;</w:t>
      </w:r>
    </w:p>
    <w:p w14:paraId="2320C5E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υπόθεση είναι γνωστή. Το σκάνδαλο των παράνομων χρυσών επιχορηγήσεων που έλαβε η ΓΕΝΟΠ </w:t>
      </w:r>
      <w:r>
        <w:rPr>
          <w:rFonts w:eastAsia="Times New Roman" w:cs="Times New Roman"/>
          <w:szCs w:val="24"/>
        </w:rPr>
        <w:t xml:space="preserve">- </w:t>
      </w:r>
      <w:r>
        <w:rPr>
          <w:rFonts w:eastAsia="Times New Roman" w:cs="Times New Roman"/>
          <w:szCs w:val="24"/>
        </w:rPr>
        <w:t>ΔΕΗ κατά τα προηγούμενα χρόνια</w:t>
      </w:r>
      <w:r>
        <w:rPr>
          <w:rFonts w:eastAsia="Times New Roman" w:cs="Times New Roman"/>
          <w:szCs w:val="24"/>
        </w:rPr>
        <w:t xml:space="preserve">, αλλά και κατά τη μετά το σπάσιμο τη φούσκας εποχή. Σε πολυτελή ταξίδια </w:t>
      </w:r>
      <w:r>
        <w:rPr>
          <w:rFonts w:eastAsia="Times New Roman" w:cs="Times New Roman"/>
          <w:szCs w:val="24"/>
        </w:rPr>
        <w:lastRenderedPageBreak/>
        <w:t>κατευθύνθηκαν 32 εκατομμύρια ευρώ, πανάκριβα δώρα και γεύματα, μαϊμού τελετές, ακόμα και δάνεια που δεν επεστράφησαν ποτέ. Κατήγοροι οι επιθεωρητές δημόσιας διοίκησης αλλά και το Συμβ</w:t>
      </w:r>
      <w:r>
        <w:rPr>
          <w:rFonts w:eastAsia="Times New Roman" w:cs="Times New Roman"/>
          <w:szCs w:val="24"/>
        </w:rPr>
        <w:t xml:space="preserve">ούλιο Εφετών Αθηνών. Κατηγορούμενοι πενήντα εννέα συνδικαλιστές με προεξέχοντα τον γνωστό σε όλους, διαχρονικό </w:t>
      </w:r>
      <w:proofErr w:type="spellStart"/>
      <w:r>
        <w:rPr>
          <w:rFonts w:eastAsia="Times New Roman" w:cs="Times New Roman"/>
          <w:szCs w:val="24"/>
        </w:rPr>
        <w:t>αρχισυνδικαλιστή</w:t>
      </w:r>
      <w:proofErr w:type="spellEnd"/>
      <w:r>
        <w:rPr>
          <w:rFonts w:eastAsia="Times New Roman" w:cs="Times New Roman"/>
          <w:szCs w:val="24"/>
        </w:rPr>
        <w:t xml:space="preserve"> κ. Νίκο </w:t>
      </w:r>
      <w:proofErr w:type="spellStart"/>
      <w:r>
        <w:rPr>
          <w:rFonts w:eastAsia="Times New Roman" w:cs="Times New Roman"/>
          <w:szCs w:val="24"/>
        </w:rPr>
        <w:t>Φωτόπουλο</w:t>
      </w:r>
      <w:proofErr w:type="spellEnd"/>
      <w:r>
        <w:rPr>
          <w:rFonts w:eastAsia="Times New Roman" w:cs="Times New Roman"/>
          <w:szCs w:val="24"/>
        </w:rPr>
        <w:t xml:space="preserve">, αλλά και άλλα επιτελικά στελέχη της ΓΕΝΟΠ. </w:t>
      </w:r>
    </w:p>
    <w:p w14:paraId="2320C5E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η ΔΕΗ είναι απούσα, και έπρεπε να βγει να μας το ε</w:t>
      </w:r>
      <w:r>
        <w:rPr>
          <w:rFonts w:eastAsia="Times New Roman" w:cs="Times New Roman"/>
          <w:szCs w:val="24"/>
        </w:rPr>
        <w:t>πισημάνει ο κ. Ρακιντζής προχθές, ότι δηλαδή η ΔΕΗ δεν δηλώνει παράσταση πολιτικής αγωγής σε υπόθεση απιστίας στην υπηρεσία κατά συναυτουργία και κατ’ εξακολούθηση και απάτη σε βαθμό κακουργήματος, από την οποία υπέστη σοβαρότατη ζημία, σύμφωνα με το κατηγ</w:t>
      </w:r>
      <w:r>
        <w:rPr>
          <w:rFonts w:eastAsia="Times New Roman" w:cs="Times New Roman"/>
          <w:szCs w:val="24"/>
        </w:rPr>
        <w:t xml:space="preserve">ορητήριο. </w:t>
      </w:r>
    </w:p>
    <w:p w14:paraId="2320C5E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Με άλλα λόγια, δεν είναι εκεί για να υποστηρίξει το συμφέρον του Έλληνα φορολογούμενου, η ΔΕΗ που κατά τα λοιπά δεν σηκώνει μύγα </w:t>
      </w:r>
      <w:r>
        <w:rPr>
          <w:rFonts w:eastAsia="Times New Roman" w:cs="Times New Roman"/>
          <w:szCs w:val="24"/>
        </w:rPr>
        <w:lastRenderedPageBreak/>
        <w:t xml:space="preserve">στο σπαθί της και παρίσταται και στο τελευταίο πταισματοδικείο της χώρας, προκειμένου και ορθώς, να υπερασπιστεί τα </w:t>
      </w:r>
      <w:r>
        <w:rPr>
          <w:rFonts w:eastAsia="Times New Roman" w:cs="Times New Roman"/>
          <w:szCs w:val="24"/>
        </w:rPr>
        <w:t xml:space="preserve">συμφέροντά της. Συνδικαλιστικά </w:t>
      </w:r>
      <w:proofErr w:type="spellStart"/>
      <w:r>
        <w:rPr>
          <w:rFonts w:eastAsia="Times New Roman" w:cs="Times New Roman"/>
          <w:szCs w:val="24"/>
        </w:rPr>
        <w:t>ομερτά</w:t>
      </w:r>
      <w:proofErr w:type="spellEnd"/>
      <w:r>
        <w:rPr>
          <w:rFonts w:eastAsia="Times New Roman" w:cs="Times New Roman"/>
          <w:szCs w:val="24"/>
        </w:rPr>
        <w:t xml:space="preserve"> σε βάρος των πολιτών. </w:t>
      </w:r>
    </w:p>
    <w:p w14:paraId="2320C5E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η κακή νομοθέτηση αποτελεί μια πάγια τακτική. Έχουμε κουραστεί κι εμείς οι ίδιοι να το επισημαίνουμε και να το σχολιάζουμε διαρκώς. Νομοσχέδια εμφανίζονται στην τελική τους μορ</w:t>
      </w:r>
      <w:r>
        <w:rPr>
          <w:rFonts w:eastAsia="Times New Roman" w:cs="Times New Roman"/>
          <w:szCs w:val="24"/>
        </w:rPr>
        <w:t xml:space="preserve">φή μόνο μετά το τέλος της διαβούλευσης, πράγμα που δεν σημαίνει τίποτα παρά την ουσιαστική κατάργηση της ίδιας της διαδικασίας της διαβούλευσης. Παράδειγμα είναι το σημερινό νομοσχέδιο που τριπλασιάστηκε από τη διαβούλευση μέχρι να φτάσει στην αρμόδια </w:t>
      </w:r>
      <w:r>
        <w:rPr>
          <w:rFonts w:eastAsia="Times New Roman" w:cs="Times New Roman"/>
          <w:szCs w:val="24"/>
        </w:rPr>
        <w:t>επιτ</w:t>
      </w:r>
      <w:r>
        <w:rPr>
          <w:rFonts w:eastAsia="Times New Roman" w:cs="Times New Roman"/>
          <w:szCs w:val="24"/>
        </w:rPr>
        <w:t xml:space="preserve">ροπή </w:t>
      </w:r>
      <w:r>
        <w:rPr>
          <w:rFonts w:eastAsia="Times New Roman" w:cs="Times New Roman"/>
          <w:szCs w:val="24"/>
        </w:rPr>
        <w:t xml:space="preserve">της Βουλής. Είναι σύνηθες πλέον να αγνοούμε ακόμα και τους μέχρι προσφάτως </w:t>
      </w:r>
      <w:proofErr w:type="spellStart"/>
      <w:r>
        <w:rPr>
          <w:rFonts w:eastAsia="Times New Roman" w:cs="Times New Roman"/>
          <w:szCs w:val="24"/>
        </w:rPr>
        <w:t>ψηφισθέντες</w:t>
      </w:r>
      <w:proofErr w:type="spellEnd"/>
      <w:r>
        <w:rPr>
          <w:rFonts w:eastAsia="Times New Roman" w:cs="Times New Roman"/>
          <w:szCs w:val="24"/>
        </w:rPr>
        <w:t xml:space="preserve"> νόμους. </w:t>
      </w:r>
    </w:p>
    <w:p w14:paraId="2320C5E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συζητούμενο νομοσχέδιο είναι χαρακτηριστική η περίπτωση των άρθρων 7 και 8 που αφορούν τις μετατάξεις ή αποσπάσεις</w:t>
      </w:r>
      <w:r>
        <w:rPr>
          <w:rFonts w:eastAsia="Times New Roman" w:cs="Times New Roman"/>
          <w:szCs w:val="24"/>
        </w:rPr>
        <w:t>,</w:t>
      </w:r>
      <w:r>
        <w:rPr>
          <w:rFonts w:eastAsia="Times New Roman" w:cs="Times New Roman"/>
          <w:szCs w:val="24"/>
        </w:rPr>
        <w:t xml:space="preserve"> με τις οποίες </w:t>
      </w:r>
      <w:r>
        <w:rPr>
          <w:rFonts w:eastAsia="Times New Roman" w:cs="Times New Roman"/>
          <w:szCs w:val="24"/>
        </w:rPr>
        <w:lastRenderedPageBreak/>
        <w:t>θα στελεχωθούν οι νέε</w:t>
      </w:r>
      <w:r>
        <w:rPr>
          <w:rFonts w:eastAsia="Times New Roman" w:cs="Times New Roman"/>
          <w:szCs w:val="24"/>
        </w:rPr>
        <w:t xml:space="preserve">ς υπό σύσταση διευθύνσεις του Υπουργείου Εργασίας. Ο νομοθέτης φαίνεται να ξεχνά τα όσα ο ίδιος προέβλεπε, στον νόμο περί κινητικότητας που πήρε ΦΕΚ μόλις πριν από μια εβδομάδα. </w:t>
      </w:r>
    </w:p>
    <w:p w14:paraId="2320C5E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Συζητούμε τα νομοσχέδια με συνοπτικές διαδικασίες που δεν επιτρέπουν στην εθν</w:t>
      </w:r>
      <w:r>
        <w:rPr>
          <w:rFonts w:eastAsia="Times New Roman" w:cs="Times New Roman"/>
          <w:szCs w:val="24"/>
        </w:rPr>
        <w:t>ική αντιπροσωπεία να συνεισφέρει ουσιαστικά και να φανεί χρήσιμη. Παράλληλα</w:t>
      </w:r>
      <w:r>
        <w:rPr>
          <w:rFonts w:eastAsia="Times New Roman" w:cs="Times New Roman"/>
          <w:szCs w:val="24"/>
        </w:rPr>
        <w:t>,</w:t>
      </w:r>
      <w:r>
        <w:rPr>
          <w:rFonts w:eastAsia="Times New Roman" w:cs="Times New Roman"/>
          <w:szCs w:val="24"/>
        </w:rPr>
        <w:t xml:space="preserve"> συζητούμε νομοσχέδια που συνοδεύονται από πληθώρα σοβαρότατων τροπολογιών που σε πολλές περιπτώσεις θα μπορούσαν και θα έπρεπε να αποτελούν ακόμη και αυτόνομα νομοσχέδια. </w:t>
      </w:r>
    </w:p>
    <w:p w14:paraId="2320C5E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μεταξύ άλλων, έχουμε μια τροπολογία που το ειδικό της βάρος επισκιάζει σχεδόν ολόκληρο το νομοσχέδιο. Μόνο το κόστος της, 610 εκατομμύρια ευρώ, αρκεί. Μια τροπολογία με την οποία βεβαίως αποκτούν σάρκα και οστά αυτά που ο κύριος Πρωθυπουργός υποσχέθηκε πρ</w:t>
      </w:r>
      <w:r>
        <w:rPr>
          <w:rFonts w:eastAsia="Times New Roman" w:cs="Times New Roman"/>
          <w:szCs w:val="24"/>
        </w:rPr>
        <w:t xml:space="preserve">οχθές στο διάγγελμά του. Είναι προφανές, και κανείς δεν μπορεί να </w:t>
      </w:r>
      <w:r>
        <w:rPr>
          <w:rFonts w:eastAsia="Times New Roman" w:cs="Times New Roman"/>
          <w:szCs w:val="24"/>
        </w:rPr>
        <w:lastRenderedPageBreak/>
        <w:t xml:space="preserve">διαφωνήσει, ότι για τους αποδέκτες θα είναι εξαιρετικά ευπρόσδεκτά αυτά τα έστω μικρά ποσά και έστω συμβολικού χαρακτήρα. </w:t>
      </w:r>
    </w:p>
    <w:p w14:paraId="2320C5E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Αποτελεί, όμως, αυτή η επιλογή, ενός εφάπαξ βοηθήματος κάποια στιγμ</w:t>
      </w:r>
      <w:r>
        <w:rPr>
          <w:rFonts w:eastAsia="Times New Roman" w:cs="Times New Roman"/>
          <w:szCs w:val="24"/>
        </w:rPr>
        <w:t>ή μικρού έστω, την ορθολογική αποτελεσματική επιλογή της στήριξης, της ανακούφισης των αδυνάμων; Σε μια αντίστοιχη απόφαση-ενέργεια του κ. Σαμαρά μόλις δυόμισι χρόνια πριν, εσείς οι ίδιοι λέγατε άλλα, και είχαν, βεβαίως, λογική, όπως αποδείχθηκε και εκ των</w:t>
      </w:r>
      <w:r>
        <w:rPr>
          <w:rFonts w:eastAsia="Times New Roman" w:cs="Times New Roman"/>
          <w:szCs w:val="24"/>
        </w:rPr>
        <w:t xml:space="preserve"> πραγμάτων. </w:t>
      </w:r>
    </w:p>
    <w:p w14:paraId="2320C5E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προφανώς, θέλει μια άλλου είδους συζήτηση και άλλους σχεδιασμούς, προκειμένου να πιάνουν τόπο οι πάντα μικρές δυνατότητες που έχουμε μπροστά στις πολύ μεγαλύτερες ανάγκες που υπάρχουν, ιδιαίτερα σε μια κοινωνία που τόσα έχει υποστεί όλα αυ</w:t>
      </w:r>
      <w:r>
        <w:rPr>
          <w:rFonts w:eastAsia="Times New Roman" w:cs="Times New Roman"/>
          <w:szCs w:val="24"/>
        </w:rPr>
        <w:t xml:space="preserve">τά τα χρόνια της κρίσης μετά τη διαπίστωση της χρεοκοπίας. </w:t>
      </w:r>
    </w:p>
    <w:p w14:paraId="2320C5E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Σχετικά με το νομοσχέδιο: Νομοθετούμε για άλλη μια φορά, βεβαίως, με την πλάτη στον τοίχο, γιατί η σύσταση του Εθνικού Μηχανισμού Συντονισμού Παρακολούθησης και Αξιολόγησης των Πολιτικών Κοινωνική</w:t>
      </w:r>
      <w:r>
        <w:rPr>
          <w:rFonts w:eastAsia="Times New Roman" w:cs="Times New Roman"/>
          <w:szCs w:val="24"/>
        </w:rPr>
        <w:t xml:space="preserve">ς Ένταξης και Κοινωνικής Συνοχής είναι ανελαστική, μιας και αποτελεί εθνική υποχρέωση για πληρωμές από το ευρωπαϊκό κοινωνικό ταμείο και πρέπει να ολοκληρωθεί μέχρι το τέλος του τρέχοντος έτους. </w:t>
      </w:r>
    </w:p>
    <w:p w14:paraId="2320C5E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η πολυπλοκότητα της αρχιτεκτονικής του υπό θεσμοθέτηση</w:t>
      </w:r>
      <w:r>
        <w:rPr>
          <w:rFonts w:eastAsia="Times New Roman" w:cs="Times New Roman"/>
          <w:szCs w:val="24"/>
        </w:rPr>
        <w:t xml:space="preserve"> μηχανισμού, που είναι διαιρεμένη σε τρία επίπεδα</w:t>
      </w:r>
      <w:r>
        <w:rPr>
          <w:rFonts w:eastAsia="Times New Roman" w:cs="Times New Roman"/>
          <w:szCs w:val="24"/>
        </w:rPr>
        <w:t>,</w:t>
      </w:r>
      <w:r>
        <w:rPr>
          <w:rFonts w:eastAsia="Times New Roman" w:cs="Times New Roman"/>
          <w:szCs w:val="24"/>
        </w:rPr>
        <w:t xml:space="preserve"> εθνικό, περιφερειακό, τοπικό, φοβάμαι πως δεν θα είναι αποτελεσματική, αποδοτική, αλλά θα αναπαραγάγει τη γραφειοκρατία, χωρίς να επιλύει προβλήματα συναρμοδιότητας και δυσλειτουργιών που ήδη σήμερα με άλλ</w:t>
      </w:r>
      <w:r>
        <w:rPr>
          <w:rFonts w:eastAsia="Times New Roman" w:cs="Times New Roman"/>
          <w:szCs w:val="24"/>
        </w:rPr>
        <w:t xml:space="preserve">ες δομές παρατηρούνται. </w:t>
      </w:r>
    </w:p>
    <w:p w14:paraId="2320C5F0" w14:textId="77777777" w:rsidR="00BC0B8E" w:rsidRDefault="00C038AA">
      <w:pPr>
        <w:spacing w:line="600" w:lineRule="auto"/>
        <w:ind w:firstLine="720"/>
        <w:jc w:val="both"/>
        <w:rPr>
          <w:rFonts w:eastAsia="Times New Roman"/>
          <w:szCs w:val="24"/>
        </w:rPr>
      </w:pPr>
      <w:r>
        <w:rPr>
          <w:rFonts w:eastAsia="Times New Roman"/>
          <w:szCs w:val="24"/>
        </w:rPr>
        <w:t xml:space="preserve">Επιχειρεί ο μηχανισμός να μαζέψει το υπάρχον σύστημα; Βοηθά να ξεπεράσουμε το υπάρχον άτολμο σύστημα διοίκησης; Διαμορφώνει ένα </w:t>
      </w:r>
      <w:r>
        <w:rPr>
          <w:rFonts w:eastAsia="Times New Roman"/>
          <w:szCs w:val="24"/>
        </w:rPr>
        <w:lastRenderedPageBreak/>
        <w:t>στοιχειώδες σχέδιο αρχιτεκτονικής συντονισμού και παρακολούθησης; Γιατί, έτσι όπως συστήνεται ο μηχανισ</w:t>
      </w:r>
      <w:r>
        <w:rPr>
          <w:rFonts w:eastAsia="Times New Roman"/>
          <w:szCs w:val="24"/>
        </w:rPr>
        <w:t>μός, φοβούμαστε ότι χάνεται μία ευκαιρία να τεθούν οι βάσεις μιας πλήρους αναδιάρθρωσης ενός πεδίου του κεντρικού, αλλά και του αποκεντρωμένου κράτους, όπως και της αυτοδιοίκησης, που έχει τις δυνατότητες να αυτονομηθεί, ώστε να επιχειρηθούν και να καταστο</w:t>
      </w:r>
      <w:r>
        <w:rPr>
          <w:rFonts w:eastAsia="Times New Roman"/>
          <w:szCs w:val="24"/>
        </w:rPr>
        <w:t xml:space="preserve">ύν εφικτές σημαντικές αλλαγές. </w:t>
      </w:r>
    </w:p>
    <w:p w14:paraId="2320C5F1" w14:textId="77777777" w:rsidR="00BC0B8E" w:rsidRDefault="00C038AA">
      <w:pPr>
        <w:spacing w:line="600" w:lineRule="auto"/>
        <w:ind w:firstLine="720"/>
        <w:jc w:val="both"/>
        <w:rPr>
          <w:rFonts w:eastAsia="Times New Roman"/>
          <w:szCs w:val="24"/>
        </w:rPr>
      </w:pPr>
      <w:r>
        <w:rPr>
          <w:rFonts w:eastAsia="Times New Roman"/>
          <w:szCs w:val="24"/>
        </w:rPr>
        <w:t>Είναι προφανές πως ο μηχανισμός που προβλέπεται στο σχέδιο νόμου δεν αφορά πραγματική αναδιοργάνωση υπηρεσιών κοινωνικής πολιτικής και πρόνοιας στη βάση ενός επιτελικού κράτους. Στην ουσία δημιουργούμε μία ακόμη δομή, η οποία φέρνει νέες προσλήψεις. Στα άρ</w:t>
      </w:r>
      <w:r>
        <w:rPr>
          <w:rFonts w:eastAsia="Times New Roman"/>
          <w:szCs w:val="24"/>
        </w:rPr>
        <w:t>θρα 7, 8 και 9 δημιουργούνται λίγο ή πολύ τριάντα εννιά θέσεις δημοσίων υπαλλήλων, διοικητικές και μερικές ακόμα δυνητικές, με το συνολικό κόστος των νέων δομών να κυμαίνεται κοντά στο ένα εκατομμύριο ευρώ. Φυσικά, δεν προβλέπονται τα απαραίτητα προσόντα τ</w:t>
      </w:r>
      <w:r>
        <w:rPr>
          <w:rFonts w:eastAsia="Times New Roman"/>
          <w:szCs w:val="24"/>
        </w:rPr>
        <w:t xml:space="preserve">ων νέων υπαλλήλων. </w:t>
      </w:r>
    </w:p>
    <w:p w14:paraId="2320C5F2" w14:textId="77777777" w:rsidR="00BC0B8E" w:rsidRDefault="00C038AA">
      <w:pPr>
        <w:spacing w:line="600" w:lineRule="auto"/>
        <w:ind w:firstLine="720"/>
        <w:jc w:val="both"/>
        <w:rPr>
          <w:rFonts w:eastAsia="Times New Roman"/>
          <w:szCs w:val="24"/>
        </w:rPr>
      </w:pPr>
      <w:r>
        <w:rPr>
          <w:rFonts w:eastAsia="Times New Roman"/>
          <w:szCs w:val="24"/>
        </w:rPr>
        <w:lastRenderedPageBreak/>
        <w:t>Επίσης, θεωρούμε ότι θα πρέπει να είμαστε προσεκτικοί σε άλλον έναν τομέα που εμφανίζεται τον τελευταίο καιρό να αποκτά μια κλίμακα αξιοσημείωτη. Οι νέες δομές ηλεκτρονικής διακυβέρνησης, όταν δεν είναι καλά προετοιμασμένες και αλληλεπι</w:t>
      </w:r>
      <w:r>
        <w:rPr>
          <w:rFonts w:eastAsia="Times New Roman"/>
          <w:szCs w:val="24"/>
        </w:rPr>
        <w:t xml:space="preserve">καλύπτονται με άλλες </w:t>
      </w:r>
      <w:proofErr w:type="spellStart"/>
      <w:r>
        <w:rPr>
          <w:rFonts w:eastAsia="Times New Roman"/>
          <w:szCs w:val="24"/>
        </w:rPr>
        <w:t>προϋπάρχουσες</w:t>
      </w:r>
      <w:proofErr w:type="spellEnd"/>
      <w:r>
        <w:rPr>
          <w:rFonts w:eastAsia="Times New Roman"/>
          <w:szCs w:val="24"/>
        </w:rPr>
        <w:t xml:space="preserve"> ηλεκτρονικές δομές, δεν νομίζουμε ότι θα βοηθήσουν στην υπέρβαση των υφισταμένων προβλημάτων. Αντιθέτως, νομίζουμε ότι δημιουργούμε μία νέα πρωτοτυπία, την ηλεκτρονική γραφειοκρατία. </w:t>
      </w:r>
    </w:p>
    <w:p w14:paraId="2320C5F3" w14:textId="77777777" w:rsidR="00BC0B8E" w:rsidRDefault="00C038AA">
      <w:pPr>
        <w:spacing w:line="600" w:lineRule="auto"/>
        <w:ind w:firstLine="720"/>
        <w:jc w:val="both"/>
        <w:rPr>
          <w:rFonts w:eastAsia="Times New Roman"/>
          <w:szCs w:val="24"/>
        </w:rPr>
      </w:pPr>
      <w:r>
        <w:rPr>
          <w:rFonts w:eastAsia="Times New Roman"/>
          <w:szCs w:val="24"/>
        </w:rPr>
        <w:t>Το ξαναλέγαμε και πριν μερικές μέρες,</w:t>
      </w:r>
      <w:r>
        <w:rPr>
          <w:rFonts w:eastAsia="Times New Roman"/>
          <w:szCs w:val="24"/>
        </w:rPr>
        <w:t xml:space="preserve"> όταν συζητούσαμε το νομοσχέδιο του Υπουργείου Οικονομίας και Ανάπτυξης «</w:t>
      </w:r>
      <w:r>
        <w:rPr>
          <w:rFonts w:eastAsia="Times New Roman" w:cs="Times New Roman"/>
          <w:szCs w:val="24"/>
        </w:rPr>
        <w:t xml:space="preserve">Νέο θεσμικό πλαίσιο </w:t>
      </w:r>
      <w:r>
        <w:rPr>
          <w:rFonts w:eastAsia="Times New Roman"/>
          <w:szCs w:val="24"/>
        </w:rPr>
        <w:t>για την</w:t>
      </w:r>
      <w:r>
        <w:rPr>
          <w:rFonts w:eastAsia="Times New Roman" w:cs="Times New Roman"/>
          <w:szCs w:val="24"/>
        </w:rPr>
        <w:t xml:space="preserve"> άσκηση οικονομικής </w:t>
      </w:r>
      <w:r>
        <w:rPr>
          <w:rFonts w:eastAsia="Times New Roman"/>
          <w:szCs w:val="24"/>
        </w:rPr>
        <w:t>δραστηριότητας και άλλες διατάξεις», το λέμε και σήμερα, πως μία καλή ιδέα, ένα καινούργιο συντονιστικό όργανο, βασισμένο σε ψηφιακές κα</w:t>
      </w:r>
      <w:r>
        <w:rPr>
          <w:rFonts w:eastAsia="Times New Roman"/>
          <w:szCs w:val="24"/>
        </w:rPr>
        <w:t xml:space="preserve">ινοτόμες τεχνολογίες, μπορεί να θαφτεί μέσα σε έναν δαίδαλο υπηρεσιών, κάτω από </w:t>
      </w:r>
      <w:proofErr w:type="spellStart"/>
      <w:r>
        <w:rPr>
          <w:rFonts w:eastAsia="Times New Roman"/>
          <w:szCs w:val="24"/>
        </w:rPr>
        <w:t>αλλολοκαλυπτόμενα</w:t>
      </w:r>
      <w:proofErr w:type="spellEnd"/>
      <w:r>
        <w:rPr>
          <w:rFonts w:eastAsia="Times New Roman"/>
          <w:szCs w:val="24"/>
        </w:rPr>
        <w:t xml:space="preserve"> </w:t>
      </w:r>
      <w:r>
        <w:rPr>
          <w:rFonts w:eastAsia="Times New Roman"/>
          <w:szCs w:val="24"/>
          <w:lang w:val="en-US"/>
        </w:rPr>
        <w:t>portals</w:t>
      </w:r>
      <w:r>
        <w:rPr>
          <w:rFonts w:eastAsia="Times New Roman"/>
          <w:szCs w:val="24"/>
        </w:rPr>
        <w:t xml:space="preserve"> που χάνονται μέσα διαφορετικά επίπεδα, είτε της κεντρικής διακυβέρνησης είτε </w:t>
      </w:r>
      <w:r>
        <w:rPr>
          <w:rFonts w:eastAsia="Times New Roman"/>
          <w:szCs w:val="24"/>
        </w:rPr>
        <w:lastRenderedPageBreak/>
        <w:t xml:space="preserve">της τοπικής αυτοδιοίκησης, </w:t>
      </w:r>
      <w:proofErr w:type="spellStart"/>
      <w:r>
        <w:rPr>
          <w:rFonts w:eastAsia="Times New Roman"/>
          <w:szCs w:val="24"/>
        </w:rPr>
        <w:t>πόσω</w:t>
      </w:r>
      <w:proofErr w:type="spellEnd"/>
      <w:r>
        <w:rPr>
          <w:rFonts w:eastAsia="Times New Roman"/>
          <w:szCs w:val="24"/>
        </w:rPr>
        <w:t xml:space="preserve"> μάλλον, όταν παρατηρούμε ότι η </w:t>
      </w:r>
      <w:proofErr w:type="spellStart"/>
      <w:r>
        <w:rPr>
          <w:rFonts w:eastAsia="Times New Roman"/>
          <w:szCs w:val="24"/>
        </w:rPr>
        <w:t>ψηφιοποίησ</w:t>
      </w:r>
      <w:r>
        <w:rPr>
          <w:rFonts w:eastAsia="Times New Roman"/>
          <w:szCs w:val="24"/>
        </w:rPr>
        <w:t>η</w:t>
      </w:r>
      <w:proofErr w:type="spellEnd"/>
      <w:r>
        <w:rPr>
          <w:rFonts w:eastAsia="Times New Roman"/>
          <w:szCs w:val="24"/>
        </w:rPr>
        <w:t xml:space="preserve"> αντί να μειώνει αυξάνει και θέσεις εργασίας. </w:t>
      </w:r>
    </w:p>
    <w:p w14:paraId="2320C5F4" w14:textId="77777777" w:rsidR="00BC0B8E" w:rsidRDefault="00C038AA">
      <w:pPr>
        <w:spacing w:line="600" w:lineRule="auto"/>
        <w:ind w:firstLine="720"/>
        <w:jc w:val="both"/>
        <w:rPr>
          <w:rFonts w:eastAsia="Times New Roman"/>
          <w:szCs w:val="24"/>
        </w:rPr>
      </w:pPr>
      <w:r>
        <w:rPr>
          <w:rFonts w:eastAsia="Times New Roman"/>
          <w:szCs w:val="24"/>
        </w:rPr>
        <w:t xml:space="preserve">Έτσι, η ουσιαστική ηλεκτρονική διακυβέρνηση παραπέμπεται για άλλη μια φορά στις καλένδες ή όπως στην περίπτωση του Ενιαίου </w:t>
      </w:r>
      <w:proofErr w:type="spellStart"/>
      <w:r>
        <w:rPr>
          <w:rFonts w:eastAsia="Times New Roman"/>
          <w:szCs w:val="24"/>
        </w:rPr>
        <w:t>Γεωπληροφοριακού</w:t>
      </w:r>
      <w:proofErr w:type="spellEnd"/>
      <w:r>
        <w:rPr>
          <w:rFonts w:eastAsia="Times New Roman"/>
          <w:szCs w:val="24"/>
        </w:rPr>
        <w:t xml:space="preserve"> Συστήματος, γίνεται δικαιολογία για κατασπατάληση επιπλέον κονδυλίων</w:t>
      </w:r>
      <w:r>
        <w:rPr>
          <w:rFonts w:eastAsia="Times New Roman"/>
          <w:szCs w:val="24"/>
        </w:rPr>
        <w:t xml:space="preserve">, όταν οι ίδιες ανάγκες θα μπορούσαν να καλυφθούν από το </w:t>
      </w:r>
      <w:r>
        <w:rPr>
          <w:rFonts w:eastAsia="Times New Roman"/>
          <w:szCs w:val="24"/>
          <w:lang w:val="en-US"/>
        </w:rPr>
        <w:t>e</w:t>
      </w:r>
      <w:r>
        <w:rPr>
          <w:rFonts w:eastAsia="Times New Roman"/>
          <w:szCs w:val="24"/>
        </w:rPr>
        <w:t>-</w:t>
      </w:r>
      <w:proofErr w:type="spellStart"/>
      <w:r>
        <w:rPr>
          <w:rFonts w:eastAsia="Times New Roman"/>
          <w:szCs w:val="24"/>
          <w:lang w:val="en-US"/>
        </w:rPr>
        <w:t>pronoia</w:t>
      </w:r>
      <w:proofErr w:type="spellEnd"/>
      <w:r>
        <w:rPr>
          <w:rFonts w:eastAsia="Times New Roman"/>
          <w:szCs w:val="24"/>
        </w:rPr>
        <w:t>.</w:t>
      </w:r>
      <w:r>
        <w:rPr>
          <w:rFonts w:eastAsia="Times New Roman"/>
          <w:szCs w:val="24"/>
          <w:lang w:val="en-US"/>
        </w:rPr>
        <w:t>gr</w:t>
      </w:r>
      <w:r>
        <w:rPr>
          <w:rFonts w:eastAsia="Times New Roman"/>
          <w:szCs w:val="24"/>
        </w:rPr>
        <w:t xml:space="preserve">. </w:t>
      </w:r>
    </w:p>
    <w:p w14:paraId="2320C5F5" w14:textId="77777777" w:rsidR="00BC0B8E" w:rsidRDefault="00C038AA">
      <w:pPr>
        <w:spacing w:line="600" w:lineRule="auto"/>
        <w:ind w:firstLine="720"/>
        <w:jc w:val="both"/>
        <w:rPr>
          <w:rFonts w:eastAsia="Times New Roman"/>
          <w:szCs w:val="24"/>
        </w:rPr>
      </w:pPr>
      <w:r>
        <w:rPr>
          <w:rFonts w:eastAsia="Times New Roman"/>
          <w:szCs w:val="24"/>
        </w:rPr>
        <w:t>Σε σχέση με το δεύτερο κεφάλαιο, που επεκτείνει το Κοινωνικό Επίδομα Αλληλεγγύης, το πρώην ελάχιστο εγγυημένο εισόδημα, βεβαίως να σημειώσουμε την προσφιλή συνήθεια να μετονομάζετε, γι</w:t>
      </w:r>
      <w:r>
        <w:rPr>
          <w:rFonts w:eastAsia="Times New Roman"/>
          <w:szCs w:val="24"/>
        </w:rPr>
        <w:t xml:space="preserve">α να ξορκίσετε ίσως, όλα όσα </w:t>
      </w:r>
      <w:proofErr w:type="spellStart"/>
      <w:r>
        <w:rPr>
          <w:rFonts w:eastAsia="Times New Roman"/>
          <w:szCs w:val="24"/>
        </w:rPr>
        <w:t>δαιμονοποιούσατε</w:t>
      </w:r>
      <w:proofErr w:type="spellEnd"/>
      <w:r>
        <w:rPr>
          <w:rFonts w:eastAsia="Times New Roman"/>
          <w:szCs w:val="24"/>
        </w:rPr>
        <w:t xml:space="preserve"> στο παρελθόν.</w:t>
      </w:r>
    </w:p>
    <w:p w14:paraId="2320C5F6" w14:textId="77777777" w:rsidR="00BC0B8E" w:rsidRDefault="00C038AA">
      <w:pPr>
        <w:spacing w:line="600" w:lineRule="auto"/>
        <w:ind w:firstLine="720"/>
        <w:jc w:val="both"/>
        <w:rPr>
          <w:rFonts w:eastAsia="Times New Roman"/>
          <w:szCs w:val="24"/>
        </w:rPr>
      </w:pPr>
      <w:r>
        <w:rPr>
          <w:rFonts w:eastAsia="Times New Roman"/>
          <w:szCs w:val="24"/>
        </w:rPr>
        <w:t>Εμείς είχαμε μιλήσει για την αναγκαιότητα του ελάχιστου εγγυημένου εισοδήματος, αλλά και την επέκταση του από την αρχή, χωρίς υποσημειώσεις και αστερίσκους. Γιατί δεν είναι δυνατόν σε μία χώρα όπω</w:t>
      </w:r>
      <w:r>
        <w:rPr>
          <w:rFonts w:eastAsia="Times New Roman"/>
          <w:szCs w:val="24"/>
        </w:rPr>
        <w:t xml:space="preserve">ς η Ελλάδα </w:t>
      </w:r>
      <w:r>
        <w:rPr>
          <w:rFonts w:eastAsia="Times New Roman"/>
          <w:szCs w:val="24"/>
        </w:rPr>
        <w:lastRenderedPageBreak/>
        <w:t xml:space="preserve">κάποιοι να εισπράττουν τρεις φορές περισσότερα κοινωνικά επιδόματα από φτωχότερους συμπολίτες, ενώ παράλληλα οικογένειες με μακροχρόνια ανέργους να μην δικαιούνται τίποτα απολύτως. </w:t>
      </w:r>
    </w:p>
    <w:p w14:paraId="2320C5F7" w14:textId="77777777" w:rsidR="00BC0B8E" w:rsidRDefault="00C038AA">
      <w:pPr>
        <w:spacing w:line="600" w:lineRule="auto"/>
        <w:ind w:firstLine="720"/>
        <w:jc w:val="both"/>
        <w:rPr>
          <w:rFonts w:eastAsia="Times New Roman"/>
          <w:szCs w:val="24"/>
        </w:rPr>
      </w:pPr>
      <w:r>
        <w:rPr>
          <w:rFonts w:eastAsia="Times New Roman"/>
          <w:szCs w:val="24"/>
        </w:rPr>
        <w:t>Αυτές οι στρεβλώσεις, με το ελάχιστο εγγυημένο εισόδημα, αποφεύ</w:t>
      </w:r>
      <w:r>
        <w:rPr>
          <w:rFonts w:eastAsia="Times New Roman"/>
          <w:szCs w:val="24"/>
        </w:rPr>
        <w:t xml:space="preserve">γονται. Έτσι κατοχυρώνεται και η κοινωνική αλληλεγγύη, αλλά και επιβάλλεται ή μπορούμε να πούμε ότι στηρίζεται η επιδιωκόμενη κοινωνική συνοχή. </w:t>
      </w:r>
    </w:p>
    <w:p w14:paraId="2320C5F8" w14:textId="77777777" w:rsidR="00BC0B8E" w:rsidRDefault="00C038AA">
      <w:pPr>
        <w:spacing w:line="600" w:lineRule="auto"/>
        <w:ind w:firstLine="720"/>
        <w:jc w:val="both"/>
        <w:rPr>
          <w:rFonts w:eastAsia="Times New Roman"/>
          <w:szCs w:val="24"/>
        </w:rPr>
      </w:pPr>
      <w:r>
        <w:rPr>
          <w:rFonts w:eastAsia="Times New Roman"/>
          <w:szCs w:val="24"/>
        </w:rPr>
        <w:t>Ωστόσο, παραμένει το ερώτημα κατά πόσο έχετε πειστεί για την αναγκαιότητα αυτού του εργαλείου, πόσο μπορεί να ε</w:t>
      </w:r>
      <w:r>
        <w:rPr>
          <w:rFonts w:eastAsia="Times New Roman"/>
          <w:szCs w:val="24"/>
        </w:rPr>
        <w:t xml:space="preserve">φαρμοστεί σε ολόκληρη την επικράτεια, ίσως πρέπει να εφαρμοστεί και βεβαίως, κατά πόσο έχουν εξασφαλιστεί και οι πόροι οι οποίοι απαιτούνται για την πλήρη εφαρμογή του. </w:t>
      </w:r>
    </w:p>
    <w:p w14:paraId="2320C5F9" w14:textId="77777777" w:rsidR="00BC0B8E" w:rsidRDefault="00C038AA">
      <w:pPr>
        <w:spacing w:line="600" w:lineRule="auto"/>
        <w:ind w:firstLine="720"/>
        <w:jc w:val="both"/>
        <w:rPr>
          <w:rFonts w:eastAsia="Times New Roman"/>
          <w:szCs w:val="24"/>
        </w:rPr>
      </w:pPr>
      <w:r>
        <w:rPr>
          <w:rFonts w:eastAsia="Times New Roman"/>
          <w:szCs w:val="24"/>
        </w:rPr>
        <w:lastRenderedPageBreak/>
        <w:t>Σε σχέση με το τρίτο κεφάλαιο και τις διορθώσεις στη λειτουργία του Ενιαίου Φορέα Κοιν</w:t>
      </w:r>
      <w:r>
        <w:rPr>
          <w:rFonts w:eastAsia="Times New Roman"/>
          <w:szCs w:val="24"/>
        </w:rPr>
        <w:t xml:space="preserve">ωνικής Ασφάλισης, οι διατάξεις είναι απολύτως συνυφασμένες με την ελλιπή μεταρρύθμιση </w:t>
      </w:r>
      <w:proofErr w:type="spellStart"/>
      <w:r>
        <w:rPr>
          <w:rFonts w:eastAsia="Times New Roman"/>
          <w:szCs w:val="24"/>
        </w:rPr>
        <w:t>Κατρούγκαλου</w:t>
      </w:r>
      <w:proofErr w:type="spellEnd"/>
      <w:r>
        <w:rPr>
          <w:rFonts w:eastAsia="Times New Roman"/>
          <w:szCs w:val="24"/>
        </w:rPr>
        <w:t>, για την οποία, βεβαίως, είχαμε πολλά πει από τον περασμένο Μάιο, οπότε και συζητούσαμε το σχετικό νομοσχέδιο.</w:t>
      </w:r>
    </w:p>
    <w:p w14:paraId="2320C5FA" w14:textId="77777777" w:rsidR="00BC0B8E" w:rsidRDefault="00C038AA">
      <w:pPr>
        <w:spacing w:line="600" w:lineRule="auto"/>
        <w:ind w:firstLine="720"/>
        <w:jc w:val="both"/>
        <w:rPr>
          <w:rFonts w:eastAsia="Times New Roman"/>
          <w:szCs w:val="24"/>
        </w:rPr>
      </w:pPr>
      <w:r>
        <w:rPr>
          <w:rFonts w:eastAsia="Times New Roman"/>
          <w:szCs w:val="24"/>
        </w:rPr>
        <w:t>Μάλιστα, εμείς, το μόνο κόμμα της Αντιπολίτευσ</w:t>
      </w:r>
      <w:r>
        <w:rPr>
          <w:rFonts w:eastAsia="Times New Roman"/>
          <w:szCs w:val="24"/>
        </w:rPr>
        <w:t>ης, καταθέσαμε μια ολοκληρωμένη πρόταση, με μια ολοκληρωμένη αντίληψη, χωρίς βεβαίως να επιδιώκουμε να χαϊδέψουμε τα αυτιά όλων των πολιτών, σε σχέση με ένα εξαιρετικά δύσκολο στην αντιμετώπισή του, ιδιαίτερα όπως έχει σήμερα γίνει, πρόβλημα, όπως είναι το</w:t>
      </w:r>
      <w:r>
        <w:rPr>
          <w:rFonts w:eastAsia="Times New Roman"/>
          <w:szCs w:val="24"/>
        </w:rPr>
        <w:t xml:space="preserve"> ασφαλιστικό. </w:t>
      </w:r>
    </w:p>
    <w:p w14:paraId="2320C5FB" w14:textId="77777777" w:rsidR="00BC0B8E" w:rsidRDefault="00C038AA">
      <w:pPr>
        <w:spacing w:line="600" w:lineRule="auto"/>
        <w:ind w:firstLine="720"/>
        <w:jc w:val="both"/>
        <w:rPr>
          <w:rFonts w:eastAsia="Times New Roman" w:cs="Times New Roman"/>
          <w:szCs w:val="24"/>
        </w:rPr>
      </w:pPr>
      <w:r>
        <w:rPr>
          <w:rFonts w:eastAsia="Times New Roman"/>
          <w:szCs w:val="24"/>
        </w:rPr>
        <w:t>Η δημιουργία του ΕΦΚΑ είναι ένα φιλόδοξο και δύσκολο έργο, που δεν ολοκληρώνεται με τον παραδοσιακό τρόπο μετονομασίας υπηρεσιών.</w:t>
      </w:r>
    </w:p>
    <w:p w14:paraId="2320C5F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Για να το πω αλλιώς, τα άρθρα 40 έως 51 αποκαλύπτουν ανυπαρξία ενός ουσιαστικού ολοκληρωμένου σχεδιασμού. Επίση</w:t>
      </w:r>
      <w:r>
        <w:rPr>
          <w:rFonts w:eastAsia="Times New Roman" w:cs="Times New Roman"/>
          <w:szCs w:val="24"/>
        </w:rPr>
        <w:t>ς, βλέπουμε ότι υπάρχει εμμονή σε πολύπλοκες δομές, που σίγουρα δεν εξασφαλίζουν τη λειτουργική ενοποίηση των ασφαλιστικών ταμείων και την αποδοτικότερη οργάνωση του συστήματος.</w:t>
      </w:r>
    </w:p>
    <w:p w14:paraId="2320C5F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Μια ενιαία δομή απαιτεί συνολικό σχεδιασμό, προκειμένου να οργανωθεί το σύνολο</w:t>
      </w:r>
      <w:r>
        <w:rPr>
          <w:rFonts w:eastAsia="Times New Roman" w:cs="Times New Roman"/>
          <w:szCs w:val="24"/>
        </w:rPr>
        <w:t xml:space="preserve"> των διαθέσιμων πόρων με τον πιο αποτελεσματικό τρόπο. Η μετονομασία των υφισταμένων δομών στη λογική του να μην στενοχωρηθεί κανείς, να μην ξεβολευτεί κανείς ακυρώνει την ίδια την ιδέα της δημιουργίας του ΕΦΚΑ.</w:t>
      </w:r>
    </w:p>
    <w:p w14:paraId="2320C5F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Στα χρόνια της κρίσης, κυρίες και κύριοι συν</w:t>
      </w:r>
      <w:r>
        <w:rPr>
          <w:rFonts w:eastAsia="Times New Roman" w:cs="Times New Roman"/>
          <w:szCs w:val="24"/>
        </w:rPr>
        <w:t xml:space="preserve">άδελφοι, η λέξη μεταρρύθμιση </w:t>
      </w:r>
      <w:proofErr w:type="spellStart"/>
      <w:r>
        <w:rPr>
          <w:rFonts w:eastAsia="Times New Roman" w:cs="Times New Roman"/>
          <w:szCs w:val="24"/>
        </w:rPr>
        <w:t>δαιμονοποιήθηκε</w:t>
      </w:r>
      <w:proofErr w:type="spellEnd"/>
      <w:r>
        <w:rPr>
          <w:rFonts w:eastAsia="Times New Roman" w:cs="Times New Roman"/>
          <w:szCs w:val="24"/>
        </w:rPr>
        <w:t xml:space="preserve"> και συνδέθηκε στο συλλογικό ασυνείδητο με τις άδικες και αναποτελεσματικές, βεβαίως, οριζόντιες περικοπές μισθών και </w:t>
      </w:r>
      <w:r>
        <w:rPr>
          <w:rFonts w:eastAsia="Times New Roman" w:cs="Times New Roman"/>
          <w:szCs w:val="24"/>
        </w:rPr>
        <w:lastRenderedPageBreak/>
        <w:t>συντάξεων. Γι’ αυτήν την παρεξήγηση έχει ευθύνες το σύνολο του πολιτικού συστήματος, διαφορετι</w:t>
      </w:r>
      <w:r>
        <w:rPr>
          <w:rFonts w:eastAsia="Times New Roman" w:cs="Times New Roman"/>
          <w:szCs w:val="24"/>
        </w:rPr>
        <w:t xml:space="preserve">κές βεβαίως. Όμως, πολλές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είναι πραγματικά μεταρρυθμίσεις, που, βεβαίως, θα έπρεπε μόνοι μας να είχαμε υιοθετήσει και υλοποιήσει, χωρίς να μας τις υποδεικνύει ή να μας τις επιβάλλει κανείς. </w:t>
      </w:r>
    </w:p>
    <w:p w14:paraId="2320C5F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 Μηχανισμός Συντονισμού, Παρακολούθησης </w:t>
      </w:r>
      <w:r>
        <w:rPr>
          <w:rFonts w:eastAsia="Times New Roman" w:cs="Times New Roman"/>
          <w:szCs w:val="24"/>
        </w:rPr>
        <w:t>και Αξιολόγησης των Πολιτικών Κοινωνικής Ένταξης και Κοινωνικής Στήριξης, όπως και το ελάχιστο εγγυημένο εισόδημα, αποτελούν γνήσιες μεταρρυθμίσεις, που η ουσιαστική τους υλοποίηση θα ανακουφίσει ένα μεγάλο κομμάτι της πολλά έχουσας υποστεί ελληνικής κοινω</w:t>
      </w:r>
      <w:r>
        <w:rPr>
          <w:rFonts w:eastAsia="Times New Roman" w:cs="Times New Roman"/>
          <w:szCs w:val="24"/>
        </w:rPr>
        <w:t>νίας.</w:t>
      </w:r>
    </w:p>
    <w:p w14:paraId="2320C60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320C60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εμείς ευχαριστούμε, κύριε </w:t>
      </w:r>
      <w:proofErr w:type="spellStart"/>
      <w:r>
        <w:rPr>
          <w:rFonts w:eastAsia="Times New Roman" w:cs="Times New Roman"/>
          <w:szCs w:val="24"/>
        </w:rPr>
        <w:t>Δανέλλη</w:t>
      </w:r>
      <w:proofErr w:type="spellEnd"/>
      <w:r>
        <w:rPr>
          <w:rFonts w:eastAsia="Times New Roman" w:cs="Times New Roman"/>
          <w:szCs w:val="24"/>
        </w:rPr>
        <w:t>.</w:t>
      </w:r>
    </w:p>
    <w:p w14:paraId="2320C60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για επτά λεπτά.</w:t>
      </w:r>
    </w:p>
    <w:p w14:paraId="2320C60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Ευχαριστώ, κυρία Πρόεδρε.</w:t>
      </w:r>
    </w:p>
    <w:p w14:paraId="2320C60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σχέδιο νόμου με τον τίτλο «Ε</w:t>
      </w:r>
      <w:r>
        <w:rPr>
          <w:rFonts w:eastAsia="Times New Roman" w:cs="Times New Roman"/>
          <w:szCs w:val="24"/>
        </w:rPr>
        <w:t xml:space="preserve">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 85)», που φιλοδοξεί και είμαι βέβαιος ότι θα γίνει </w:t>
      </w:r>
      <w:r>
        <w:rPr>
          <w:rFonts w:eastAsia="Times New Roman" w:cs="Times New Roman"/>
          <w:szCs w:val="24"/>
        </w:rPr>
        <w:t xml:space="preserve">νόμος, είμαι βέβαιος, επίσης, ότι θα είναι ένας νόμος εργαλείο, ένα εργαλείο για την αναβάθμιση μιας κατακερματισμένης </w:t>
      </w:r>
      <w:proofErr w:type="spellStart"/>
      <w:r>
        <w:rPr>
          <w:rFonts w:eastAsia="Times New Roman" w:cs="Times New Roman"/>
          <w:szCs w:val="24"/>
        </w:rPr>
        <w:t>προνοιακής</w:t>
      </w:r>
      <w:proofErr w:type="spellEnd"/>
      <w:r>
        <w:rPr>
          <w:rFonts w:eastAsia="Times New Roman" w:cs="Times New Roman"/>
          <w:szCs w:val="24"/>
        </w:rPr>
        <w:t xml:space="preserve"> πρακτικής, αναβάθμιση σε ενιαίο δημόσιο σύστημα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ενισχύσεων προς πολίτες δικαιούχους, που το έχουν ανάγκ</w:t>
      </w:r>
      <w:r>
        <w:rPr>
          <w:rFonts w:eastAsia="Times New Roman" w:cs="Times New Roman"/>
          <w:szCs w:val="24"/>
        </w:rPr>
        <w:t xml:space="preserve">η. </w:t>
      </w:r>
    </w:p>
    <w:p w14:paraId="2320C60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Οι δικαιούχοι πολίτες, που όλοι ξέρουμε ότι είναι οι ευάλωτες κοινωνικές ομάδες –θα πω πιο κάτω πώς παράγονται </w:t>
      </w:r>
      <w:r>
        <w:rPr>
          <w:rFonts w:eastAsia="Times New Roman" w:cs="Times New Roman"/>
          <w:szCs w:val="24"/>
        </w:rPr>
        <w:t xml:space="preserve">αυτές </w:t>
      </w:r>
      <w:r>
        <w:rPr>
          <w:rFonts w:eastAsia="Times New Roman" w:cs="Times New Roman"/>
          <w:szCs w:val="24"/>
        </w:rPr>
        <w:t xml:space="preserve">και σε τι πλαίσιο πρέπει να εντάσσονται τέτοιου είδους πρωτοβουλίες, γιατί δεν φτάνει μόνο η ρύθμιση, έχει να κάνει και με τη συνολική </w:t>
      </w:r>
      <w:r>
        <w:rPr>
          <w:rFonts w:eastAsia="Times New Roman" w:cs="Times New Roman"/>
          <w:szCs w:val="24"/>
        </w:rPr>
        <w:t>πολιτική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υτές οι ευάλωτες </w:t>
      </w:r>
      <w:r>
        <w:rPr>
          <w:rFonts w:eastAsia="Times New Roman" w:cs="Times New Roman"/>
          <w:szCs w:val="24"/>
        </w:rPr>
        <w:lastRenderedPageBreak/>
        <w:t xml:space="preserve">κοινωνικές ομάδες, προφανώς και έχουν ανάγκη την υποστήριξη, τις ενισχυτικές </w:t>
      </w:r>
      <w:proofErr w:type="spellStart"/>
      <w:r>
        <w:rPr>
          <w:rFonts w:eastAsia="Times New Roman" w:cs="Times New Roman"/>
          <w:szCs w:val="24"/>
        </w:rPr>
        <w:t>προνοιακές</w:t>
      </w:r>
      <w:proofErr w:type="spellEnd"/>
      <w:r>
        <w:rPr>
          <w:rFonts w:eastAsia="Times New Roman" w:cs="Times New Roman"/>
          <w:szCs w:val="24"/>
        </w:rPr>
        <w:t xml:space="preserve"> επιδοματικές παροχές, οι οποίες όσο είναι δυνατό πρέπει να είναι αναβαθμισμένες, μεγαλύτερες, πληρέστερες και να καλύπτουν ευρύ φάσμα αναγκώ</w:t>
      </w:r>
      <w:r>
        <w:rPr>
          <w:rFonts w:eastAsia="Times New Roman" w:cs="Times New Roman"/>
          <w:szCs w:val="24"/>
        </w:rPr>
        <w:t xml:space="preserve">ν. Προφανώς και αυτό είναι ένα ανοικτό ζήτημα, δεν το κλείνει ο μηχανισμός. Προφανώς δεν το κλείνει. Αντίθετα το διευκολύνει. </w:t>
      </w:r>
    </w:p>
    <w:p w14:paraId="2320C60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Οι ίδιοι οι πολίτες, οι ευάλωτες κοινωνικές ομάδες ιδιαίτερα, που δεν έχουν φωνή κατά κανόνα, που δεν έχουν εκπροσώπηση, που δεν </w:t>
      </w:r>
      <w:r>
        <w:rPr>
          <w:rFonts w:eastAsia="Times New Roman" w:cs="Times New Roman"/>
          <w:szCs w:val="24"/>
        </w:rPr>
        <w:t xml:space="preserve">έχουν ισχύ κοινωνική, είναι αυτές που περισσότερο, εκτός από την ίδια την ενίσχυση, έχουν ταυτόχρονα τεράστια ανάγκη τη νομική ασφάλεια, την ασφάλεια δικαίου, δηλαδή, και όχι να είναι επιρρεπείς σε συγκυριακές παρεμβάσεις αυτών που </w:t>
      </w:r>
      <w:proofErr w:type="spellStart"/>
      <w:r>
        <w:rPr>
          <w:rFonts w:eastAsia="Times New Roman" w:cs="Times New Roman"/>
          <w:szCs w:val="24"/>
        </w:rPr>
        <w:t>παραέχουν</w:t>
      </w:r>
      <w:proofErr w:type="spellEnd"/>
      <w:r>
        <w:rPr>
          <w:rFonts w:eastAsia="Times New Roman" w:cs="Times New Roman"/>
          <w:szCs w:val="24"/>
        </w:rPr>
        <w:t xml:space="preserve"> φωνή και κυρίω</w:t>
      </w:r>
      <w:r>
        <w:rPr>
          <w:rFonts w:eastAsia="Times New Roman" w:cs="Times New Roman"/>
          <w:szCs w:val="24"/>
        </w:rPr>
        <w:t xml:space="preserve">ς της πολιτικής εκπροσώπησης. Έχουν ανάγκη τη διαφάνεια και την αντικειμενική τεκμηρίωση του δικαιώματος, έχουν ανάγκη τη συμπληρωματικότητα των παροχών σε </w:t>
      </w:r>
      <w:r>
        <w:rPr>
          <w:rFonts w:eastAsia="Times New Roman" w:cs="Times New Roman"/>
          <w:szCs w:val="24"/>
        </w:rPr>
        <w:lastRenderedPageBreak/>
        <w:t>μια ενιαία κατεύθυνση, διαρκώς εξελισσόμενη και σε διαρκώς ενδογενή αναζήτηση της πληρέστερης ακριβώ</w:t>
      </w:r>
      <w:r>
        <w:rPr>
          <w:rFonts w:eastAsia="Times New Roman" w:cs="Times New Roman"/>
          <w:szCs w:val="24"/>
        </w:rPr>
        <w:t xml:space="preserve">ς συμπληρωματικότητας παροχών. </w:t>
      </w:r>
    </w:p>
    <w:p w14:paraId="2320C60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Γιατί δεν φτάνει ένα χρηματικό επίδομα. Χρειάζονται και οι παιδικοί σταθμοί, χρειάζεται και η νοσοκομειακή και ιατροφαρμακευτική περίθαλψη. </w:t>
      </w:r>
    </w:p>
    <w:p w14:paraId="2320C60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Χρειάζονται βεβαίως και πολλά άλλα, για τα οποία είναι δικαιούχοι μέσα απ’ όλες αυτ</w:t>
      </w:r>
      <w:r>
        <w:rPr>
          <w:rFonts w:eastAsia="Times New Roman" w:cs="Times New Roman"/>
          <w:szCs w:val="24"/>
        </w:rPr>
        <w:t xml:space="preserve">ές τις πολιτικές που προσπαθούμε να εφαρμόσουμε, αλλά ταυτόχρονα χρειάζεται κάθε στιγμή η πληροφόρηση και η γνώση αυτών των δικαιωμάτων. </w:t>
      </w:r>
    </w:p>
    <w:p w14:paraId="2320C60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 αυτό, λοιπόν, όταν κανείς εστιάζει και το προσανατολίζει, τότε μπορώ να καταλάβω τις κριτικές που ακούστηκαν. Ήδη ο</w:t>
      </w:r>
      <w:r>
        <w:rPr>
          <w:rFonts w:eastAsia="Times New Roman" w:cs="Times New Roman"/>
          <w:szCs w:val="24"/>
        </w:rPr>
        <w:t xml:space="preserve"> κ. </w:t>
      </w:r>
      <w:proofErr w:type="spellStart"/>
      <w:r>
        <w:rPr>
          <w:rFonts w:eastAsia="Times New Roman" w:cs="Times New Roman"/>
          <w:szCs w:val="24"/>
        </w:rPr>
        <w:t>Δανέλλης</w:t>
      </w:r>
      <w:proofErr w:type="spellEnd"/>
      <w:r>
        <w:rPr>
          <w:rFonts w:eastAsia="Times New Roman" w:cs="Times New Roman"/>
          <w:szCs w:val="24"/>
        </w:rPr>
        <w:t xml:space="preserve">, που κατέβηκε από το Βήμα, εκεί αναφέρθηκε και εκεί εστίασε, ότι αυτή η πρόταση της Κυβέρνησης δεν τα εξασφαλίζει αυτά τα πράγματα. Θα το δούμε. Εμένα η κ. Φωτίου και ο κ. Πετρόπουλος χθες και σήμερα με έχουν </w:t>
      </w:r>
      <w:r>
        <w:rPr>
          <w:rFonts w:eastAsia="Times New Roman" w:cs="Times New Roman"/>
          <w:szCs w:val="24"/>
        </w:rPr>
        <w:lastRenderedPageBreak/>
        <w:t>πείσει, διότι έχουν θέσει και στον</w:t>
      </w:r>
      <w:r>
        <w:rPr>
          <w:rFonts w:eastAsia="Times New Roman" w:cs="Times New Roman"/>
          <w:szCs w:val="24"/>
        </w:rPr>
        <w:t xml:space="preserve"> νόμο και στην αιτιολογική έκθεση, αλλά και στην παρουσίαση πολύ καίρια σημεία- προβλέψεις, για να επιτυγχάνεται ακριβώς αυτός ο συνολικός στόχος. Φυσικά, η πράξη θα το δείξει και ενδεχομένως θα χρειαστούν και περαιτέρω βελτιώσεις. Σέβομαι, όμως, και μπορώ</w:t>
      </w:r>
      <w:r>
        <w:rPr>
          <w:rFonts w:eastAsia="Times New Roman" w:cs="Times New Roman"/>
          <w:szCs w:val="24"/>
        </w:rPr>
        <w:t xml:space="preserve"> να καταλάβω μια κριτική, που λέει ότι αυτό δεν τα εξασφαλίζει αυτά τα πράγματα. Είναι μια άποψη. Θα κριθεί, όπως θα κριθεί και ο νόμος στην πράξη του. </w:t>
      </w:r>
    </w:p>
    <w:p w14:paraId="2320C60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 όμως, στο οποίο πραγματικά στοχεύει -και εκεί πρέπει να συμφωνήσουμε όλοι- είναι κυρίως αυτό: στη</w:t>
      </w:r>
      <w:r>
        <w:rPr>
          <w:rFonts w:eastAsia="Times New Roman" w:cs="Times New Roman"/>
          <w:szCs w:val="24"/>
        </w:rPr>
        <w:t xml:space="preserve">ν αξιοπρέπεια των δικαιούχων. Εκεί κρίνονται όλοι αυτοί οι μηχανισμοί, το να μην είναι εξαρτώμενος ο πολίτης από άλλα κέντρα που θα του δώσουν μια παροχή. Αυτή είναι η πεμπτουσία αυτής της επιλογής και της προσπάθειας που την έκανε μόνο </w:t>
      </w:r>
      <w:r>
        <w:rPr>
          <w:rFonts w:eastAsia="Times New Roman" w:cs="Times New Roman"/>
          <w:szCs w:val="24"/>
        </w:rPr>
        <w:t xml:space="preserve">του </w:t>
      </w:r>
      <w:r>
        <w:rPr>
          <w:rFonts w:eastAsia="Times New Roman" w:cs="Times New Roman"/>
          <w:szCs w:val="24"/>
        </w:rPr>
        <w:t>το Υπουργείο, τ</w:t>
      </w:r>
      <w:r>
        <w:rPr>
          <w:rFonts w:eastAsia="Times New Roman" w:cs="Times New Roman"/>
          <w:szCs w:val="24"/>
        </w:rPr>
        <w:t xml:space="preserve">ην έκαναν μόνες τους οι υπηρεσίες, την έκαναν μόνα τους τα υπουργικά επιτελεία. Και αυτό είναι, επίσης, σημαντικό να τονιστεί. </w:t>
      </w:r>
    </w:p>
    <w:p w14:paraId="2320C60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Ο Εθνικός Μηχανισμός Συντονισμού, Παρακολούθησης και Αξιολόγησης των Πολιτικών Κοινωνικής Ένταξης είναι σημαντικό βήμα. Όχι παρέ</w:t>
      </w:r>
      <w:r>
        <w:rPr>
          <w:rFonts w:eastAsia="Times New Roman" w:cs="Times New Roman"/>
          <w:szCs w:val="24"/>
        </w:rPr>
        <w:t>χω και εγκαταλείπω, αλλά μέσα σ’ αυτό υπάρχει η προσπάθεια κοινωνικής ένταξης και ταυτόχρονα κοινωνικής συνοχής. Όλο αυτό το πλέγμα επιχειρείται να υπηρετηθεί με τον καλύτερο δυνατό τρόπο σ’ αυτές τις συνθήκες. Γι’ αυτό και λέω ότι η αρμόδια Υπουργός και η</w:t>
      </w:r>
      <w:r>
        <w:rPr>
          <w:rFonts w:eastAsia="Times New Roman" w:cs="Times New Roman"/>
          <w:szCs w:val="24"/>
        </w:rPr>
        <w:t xml:space="preserve"> Κυβέρνηση επί του προκειμένου οργανώνουν ίσως για πρώτη φορά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τόσο συστηματικά όντως για πρώτη φορά ένα ενιαίο δημόσιο σύστημα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ενισχύσεων δίπλα στο ασφαλιστικό σύστημα, δίπλα σε όλα τα άλλα συστήματα που έχει το </w:t>
      </w:r>
      <w:r>
        <w:rPr>
          <w:rFonts w:eastAsia="Times New Roman" w:cs="Times New Roman"/>
          <w:szCs w:val="24"/>
        </w:rPr>
        <w:t>ελληνικό κράτος, τα οποία έχουν πάρα πολλές ατέλειες και πολλές αδικίες, που χρειάζεται διαρκώς να είμαστε σε εγρήγορση για να τις αντιμετωπίζουμε.</w:t>
      </w:r>
    </w:p>
    <w:p w14:paraId="2320C60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Όμως, υπήρξε και μια κριτική από αριστερά. Η από δεξιά κριτική νομίζω ότι έχει μείνει σε μια μίζερη κατάστασ</w:t>
      </w:r>
      <w:r>
        <w:rPr>
          <w:rFonts w:eastAsia="Times New Roman" w:cs="Times New Roman"/>
          <w:szCs w:val="24"/>
        </w:rPr>
        <w:t>η, ότι εμείς θα τα κάναμε καλύτερα ή ξέρετε, έχετε αυτό ή το άλλο ή εκείνο. Νομίζω ότι δεν έχει βάθος η δεξιά κριτική. Η κριτική από αριστερά θέτει ένα ζήτημα. Δεν το θέτει με πληρότητα, διότι θα μπορούσε να το αναβαθμίσει. Εγώ θα επιχειρήσω να το κάνω, δι</w:t>
      </w:r>
      <w:r>
        <w:rPr>
          <w:rFonts w:eastAsia="Times New Roman" w:cs="Times New Roman"/>
          <w:szCs w:val="24"/>
        </w:rPr>
        <w:t>ότι νομίζω ότι είναι πολύ σοβαρό ζήτημα και έτσι νομίζω ότι το αντιμετωπίζουν και η Υπουργός και το Υπουργείο και η Κυβέρνηση.</w:t>
      </w:r>
    </w:p>
    <w:p w14:paraId="2320C60D" w14:textId="77777777" w:rsidR="00BC0B8E" w:rsidRDefault="00C038A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320C60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Δώστε μου λίγο περιθώριο χρόνου, κυρία </w:t>
      </w:r>
      <w:r>
        <w:rPr>
          <w:rFonts w:eastAsia="Times New Roman" w:cs="Times New Roman"/>
          <w:szCs w:val="24"/>
        </w:rPr>
        <w:t>Πρόεδρε.</w:t>
      </w:r>
    </w:p>
    <w:p w14:paraId="2320C60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Πράγματι, δεν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Είναι, όμως, μια δέσμευση στο πλαίσιο των </w:t>
      </w:r>
      <w:proofErr w:type="spellStart"/>
      <w:r>
        <w:rPr>
          <w:rFonts w:eastAsia="Times New Roman" w:cs="Times New Roman"/>
          <w:szCs w:val="24"/>
        </w:rPr>
        <w:t>ευρωπαικών</w:t>
      </w:r>
      <w:proofErr w:type="spellEnd"/>
      <w:r>
        <w:rPr>
          <w:rFonts w:eastAsia="Times New Roman" w:cs="Times New Roman"/>
          <w:szCs w:val="24"/>
        </w:rPr>
        <w:t xml:space="preserve"> αποφάσεων –το είπαν και η Υπουργός και ο κ. Πετρόπουλος και ο κ. Τζαβάρας- για τον κοινωνικό αποκλεισμό </w:t>
      </w:r>
      <w:r>
        <w:rPr>
          <w:rFonts w:eastAsia="Times New Roman" w:cs="Times New Roman"/>
          <w:szCs w:val="24"/>
        </w:rPr>
        <w:lastRenderedPageBreak/>
        <w:t>και τη φτώχεια. Αυτό, όμως, είναι μια απειλή που</w:t>
      </w:r>
      <w:r>
        <w:rPr>
          <w:rFonts w:eastAsia="Times New Roman" w:cs="Times New Roman"/>
          <w:szCs w:val="24"/>
        </w:rPr>
        <w:t xml:space="preserve"> δεν πέφτει από τον ουρανό. Στη σύγχρονη κοινωνία και στον σύγχρονο νεοφιλελευθερισμό ενδεχομένως –και ίσως όχι ενδεχομένως, αλλά με βεβαιότητα- κάποιοι κύκλοι οικονομικοί και πολιτικοί θεωρούν δεδομένο ότι για την οικονομική ανάπτυξη θα έχουμε και ανέργου</w:t>
      </w:r>
      <w:r>
        <w:rPr>
          <w:rFonts w:eastAsia="Times New Roman" w:cs="Times New Roman"/>
          <w:szCs w:val="24"/>
        </w:rPr>
        <w:t xml:space="preserve">ς και φτώχεια και απειλή κοινωνικού αποκλεισμού. Άρα, θέλουμε ένα «μαξιλαράκι», για να το εξορθολογήσουμε αυτό, να μην φθάσουν οι σύγχρονες και ισχυρές καπιταλιστικές κοινωνίες στην τόσο μεγάλη ευτέλεια.  </w:t>
      </w:r>
    </w:p>
    <w:p w14:paraId="2320C610"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Αυτή είναι η νεοφιλελεύθερη προσέγγιση και έχει κα</w:t>
      </w:r>
      <w:r>
        <w:rPr>
          <w:rFonts w:eastAsia="Times New Roman" w:cs="Times New Roman"/>
          <w:szCs w:val="24"/>
        </w:rPr>
        <w:t>ι μπόλικη σκοπιμότητα. Δώσε ελεύθερες απολύσεις στις εταιρείες, δώσε ανεργία, για να έχουν ευελιξία και να αναπτύσσεται η επιχειρηματικότητα, αλλά κάνε κι ένα μαξιλαράκι. Ε, όχι, η δική μας προσέγγιση δεν είναι αυτή και εδώ είναι το ζήτημα ποια είναι ακριβ</w:t>
      </w:r>
      <w:r>
        <w:rPr>
          <w:rFonts w:eastAsia="Times New Roman" w:cs="Times New Roman"/>
          <w:szCs w:val="24"/>
        </w:rPr>
        <w:t xml:space="preserve">ώς η αριστερή προσέγγιση σε αυτά τα πράγματα. Η διαφορά είναι ότι για τον νεοφιλελευθερισμό που εκπροσωπείται </w:t>
      </w:r>
      <w:r>
        <w:rPr>
          <w:rFonts w:eastAsia="Times New Roman" w:cs="Times New Roman"/>
          <w:szCs w:val="24"/>
        </w:rPr>
        <w:lastRenderedPageBreak/>
        <w:t>και σ’ αυτήν την Αίθουσα και στην Ελλάδα και διεθνώς, αυτού του είδους οι μηχανισμοί έχουν χαρακτήρα δομικό και προοπτικής. Για μας είναι το αντίθ</w:t>
      </w:r>
      <w:r>
        <w:rPr>
          <w:rFonts w:eastAsia="Times New Roman" w:cs="Times New Roman"/>
          <w:szCs w:val="24"/>
        </w:rPr>
        <w:t>ετο. Είναι μεταβατικοί μηχανισμοί, δεν είναι δομικοί μέσα σε μια παραδοχή ότι έτσι πρέπει να έρθει η ανάπτυξη. Είναι μηχανισμοί ανάγκης, γιατί δεν μπορείς να κλείσεις τα μάτια στη φτώχεια και δεν πρέπει. Διότι δεν πρέπει να κλείσεις τα μάτια στην κοινωνική</w:t>
      </w:r>
      <w:r>
        <w:rPr>
          <w:rFonts w:eastAsia="Times New Roman" w:cs="Times New Roman"/>
          <w:szCs w:val="24"/>
        </w:rPr>
        <w:t xml:space="preserve"> συνοχή και στον κοινωνικό αποκλεισμό, για να δημιουργήσεις μέσα απ’ αυτό όρους ανάπτυξης. Γιατί η εργασία για μας και για την Κυβέρνησή μας και για την Αριστερά, είναι αναπτυξιακός παράγοντας και όχι μόνο ένα ζήτημα κοινωνικής δικαιοσύνης. </w:t>
      </w:r>
    </w:p>
    <w:p w14:paraId="2320C611"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Είναι, λοιπόν,</w:t>
      </w:r>
      <w:r>
        <w:rPr>
          <w:rFonts w:eastAsia="Times New Roman" w:cs="Times New Roman"/>
          <w:szCs w:val="24"/>
        </w:rPr>
        <w:t xml:space="preserve"> ακριβώς αυτή η διαφορετική προσέγγιση που μπορεί να δώσει υπόσταση αριστερή, προοδευτική, κοινωνική, στον μηχανισμό και σ’ αυτά τα μέτρα. </w:t>
      </w:r>
    </w:p>
    <w:p w14:paraId="2320C612" w14:textId="77777777" w:rsidR="00BC0B8E" w:rsidRDefault="00C038AA">
      <w:pPr>
        <w:spacing w:line="600" w:lineRule="auto"/>
        <w:ind w:firstLine="720"/>
        <w:jc w:val="both"/>
        <w:rPr>
          <w:rFonts w:eastAsia="Times New Roman" w:cs="Times New Roman"/>
          <w:szCs w:val="24"/>
        </w:rPr>
      </w:pPr>
      <w:r>
        <w:rPr>
          <w:rFonts w:eastAsia="Times New Roman"/>
          <w:bCs/>
        </w:rPr>
        <w:lastRenderedPageBreak/>
        <w:t xml:space="preserve">(Στο σημείο αυτό κτυπάει </w:t>
      </w:r>
      <w:r>
        <w:rPr>
          <w:rFonts w:eastAsia="Times New Roman"/>
          <w:bCs/>
        </w:rPr>
        <w:t xml:space="preserve">προειδοποιητικά το </w:t>
      </w:r>
      <w:r>
        <w:rPr>
          <w:rFonts w:eastAsia="Times New Roman"/>
          <w:bCs/>
        </w:rPr>
        <w:t>κουδούνι λήξεως του χρόνου ομιλίας του κυρίου Βουλευτή)</w:t>
      </w:r>
    </w:p>
    <w:p w14:paraId="2320C613" w14:textId="77777777" w:rsidR="00BC0B8E" w:rsidRDefault="00C038AA">
      <w:pPr>
        <w:spacing w:line="600" w:lineRule="auto"/>
        <w:ind w:firstLine="567"/>
        <w:jc w:val="both"/>
        <w:rPr>
          <w:rFonts w:eastAsia="Times New Roman" w:cs="Times New Roman"/>
          <w:szCs w:val="24"/>
        </w:rPr>
      </w:pPr>
      <w:r>
        <w:rPr>
          <w:rFonts w:eastAsia="Times New Roman"/>
          <w:b/>
          <w:bCs/>
        </w:rPr>
        <w:t>ΠΡΟΕΔΡΕΥΟΥΣΑ (Αν</w:t>
      </w:r>
      <w:r>
        <w:rPr>
          <w:rFonts w:eastAsia="Times New Roman"/>
          <w:b/>
          <w:bCs/>
        </w:rPr>
        <w:t>αστασία Χριστοδουλοπούλου):</w:t>
      </w:r>
      <w:r>
        <w:rPr>
          <w:rFonts w:eastAsia="Times New Roman" w:cs="Times New Roman"/>
          <w:szCs w:val="24"/>
        </w:rPr>
        <w:t xml:space="preserve"> Ολοκληρώστε, κύριε </w:t>
      </w:r>
      <w:proofErr w:type="spellStart"/>
      <w:r>
        <w:rPr>
          <w:rFonts w:eastAsia="Times New Roman" w:cs="Times New Roman"/>
          <w:szCs w:val="24"/>
        </w:rPr>
        <w:t>Δρίτσα</w:t>
      </w:r>
      <w:proofErr w:type="spellEnd"/>
      <w:r>
        <w:rPr>
          <w:rFonts w:eastAsia="Times New Roman" w:cs="Times New Roman"/>
          <w:szCs w:val="24"/>
        </w:rPr>
        <w:t xml:space="preserve">. </w:t>
      </w:r>
    </w:p>
    <w:p w14:paraId="2320C614" w14:textId="77777777" w:rsidR="00BC0B8E" w:rsidRDefault="00C038AA">
      <w:pPr>
        <w:spacing w:line="600" w:lineRule="auto"/>
        <w:ind w:firstLine="567"/>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Ολοκληρώνω, κυρία Πρόεδρε. </w:t>
      </w:r>
    </w:p>
    <w:p w14:paraId="2320C615"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Κατά τα άλλα, είναι σαν να λέμε ότι έχουμε ένα καπιταλιστικό κράτος. Είναι γνωστό για τη </w:t>
      </w:r>
      <w:proofErr w:type="spellStart"/>
      <w:r>
        <w:rPr>
          <w:rFonts w:eastAsia="Times New Roman" w:cs="Times New Roman"/>
          <w:szCs w:val="24"/>
        </w:rPr>
        <w:t>μανιχαϊστική</w:t>
      </w:r>
      <w:proofErr w:type="spellEnd"/>
      <w:r>
        <w:rPr>
          <w:rFonts w:eastAsia="Times New Roman" w:cs="Times New Roman"/>
          <w:szCs w:val="24"/>
        </w:rPr>
        <w:t xml:space="preserve"> προσέγγιση δεκαετίες ολόκληρες. Ο 20</w:t>
      </w:r>
      <w:r>
        <w:rPr>
          <w:rFonts w:eastAsia="Times New Roman" w:cs="Times New Roman"/>
          <w:szCs w:val="24"/>
          <w:vertAlign w:val="superscript"/>
        </w:rPr>
        <w:t>ος</w:t>
      </w:r>
      <w:r>
        <w:rPr>
          <w:rFonts w:eastAsia="Times New Roman" w:cs="Times New Roman"/>
          <w:szCs w:val="24"/>
        </w:rPr>
        <w:t xml:space="preserve"> αιώνας βασανί</w:t>
      </w:r>
      <w:r>
        <w:rPr>
          <w:rFonts w:eastAsia="Times New Roman" w:cs="Times New Roman"/>
          <w:szCs w:val="24"/>
        </w:rPr>
        <w:t>στηκε απ’ αυτό. Ότι έχουμε ένα καπιταλιστικό κράτος, ως πακέτο το διώχνουμε και βάζουμε ένα σοσιαλιστικό κράτος. Ε, δεν είναι έτσι. Η πάλη των τάξεων είναι μια διαρκής πραγματικότητα και στο επίπεδο της οικονομίας και στο επίπεδο της πολιτικής και στο επίπ</w:t>
      </w:r>
      <w:r>
        <w:rPr>
          <w:rFonts w:eastAsia="Times New Roman" w:cs="Times New Roman"/>
          <w:szCs w:val="24"/>
        </w:rPr>
        <w:t xml:space="preserve">εδο της φιλοσοφίας και σε όλα τα επίπεδα. </w:t>
      </w:r>
    </w:p>
    <w:p w14:paraId="2320C616" w14:textId="77777777" w:rsidR="00BC0B8E" w:rsidRDefault="00C038A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320C617" w14:textId="77777777" w:rsidR="00BC0B8E" w:rsidRDefault="00C038AA">
      <w:pPr>
        <w:spacing w:line="600" w:lineRule="auto"/>
        <w:ind w:firstLine="720"/>
        <w:jc w:val="both"/>
        <w:rPr>
          <w:rFonts w:eastAsia="Times New Roman"/>
          <w:bCs/>
        </w:rPr>
      </w:pPr>
      <w:r>
        <w:rPr>
          <w:rFonts w:eastAsia="Times New Roman"/>
          <w:bCs/>
        </w:rPr>
        <w:lastRenderedPageBreak/>
        <w:t xml:space="preserve">Κυρίες και κύριοι συνάδελφοι, το νομοσχέδιο αυτό έχει και πολλά άλλα, αλλά έχει και αυτές τις βασικές τροπολογίες. Εγώ θα αρχίσω </w:t>
      </w:r>
      <w:r>
        <w:rPr>
          <w:rFonts w:eastAsia="Times New Roman"/>
          <w:bCs/>
        </w:rPr>
        <w:t xml:space="preserve">–τελειώνοντας- από τους όρους έκδοσης των παραχωρητηρίων που εισηγήθηκε χθες η Υπουργός Εργασίας η </w:t>
      </w:r>
      <w:r>
        <w:rPr>
          <w:rFonts w:eastAsia="Times New Roman"/>
          <w:bCs/>
        </w:rPr>
        <w:t xml:space="preserve">κυρία </w:t>
      </w:r>
      <w:proofErr w:type="spellStart"/>
      <w:r>
        <w:rPr>
          <w:rFonts w:eastAsia="Times New Roman"/>
          <w:bCs/>
        </w:rPr>
        <w:t>Αχτσιόγλου</w:t>
      </w:r>
      <w:proofErr w:type="spellEnd"/>
      <w:r>
        <w:rPr>
          <w:rFonts w:eastAsia="Times New Roman"/>
          <w:bCs/>
        </w:rPr>
        <w:t xml:space="preserve">, που είναι εξαιρετικά σημαντική παρέμβαση μετά από δεκαετίες. Ήμουν νιος και γέρασα με αυτά τα παραχωρητήρια των </w:t>
      </w:r>
      <w:r>
        <w:rPr>
          <w:rFonts w:eastAsia="Times New Roman"/>
          <w:bCs/>
        </w:rPr>
        <w:t xml:space="preserve">εργατικών κατοικιών </w:t>
      </w:r>
      <w:r>
        <w:rPr>
          <w:rFonts w:eastAsia="Times New Roman"/>
          <w:bCs/>
        </w:rPr>
        <w:t>και ανο</w:t>
      </w:r>
      <w:r>
        <w:rPr>
          <w:rFonts w:eastAsia="Times New Roman"/>
          <w:bCs/>
        </w:rPr>
        <w:t>ίγει ένας πολύ σοβαρός δρόμος προς αυτήν την κατεύθυνση. Φυσικά, υπάρχει και το μέγα θέμα για το εφάπαξ της οικονομικής ενίσχυσης.</w:t>
      </w:r>
    </w:p>
    <w:p w14:paraId="2320C618" w14:textId="77777777" w:rsidR="00BC0B8E" w:rsidRDefault="00C038AA">
      <w:pPr>
        <w:spacing w:line="600" w:lineRule="auto"/>
        <w:ind w:firstLine="720"/>
        <w:jc w:val="both"/>
        <w:rPr>
          <w:rFonts w:eastAsia="Times New Roman"/>
          <w:bCs/>
        </w:rPr>
      </w:pPr>
      <w:r>
        <w:rPr>
          <w:rFonts w:eastAsia="Times New Roman"/>
          <w:bCs/>
        </w:rPr>
        <w:t xml:space="preserve">Είπα και στην ομιλία μου στον προϋπολογισμό ότι μπορεί να υπάρχει μια άποψη ότι αυτό το ποσό που προήλθε από την </w:t>
      </w:r>
      <w:proofErr w:type="spellStart"/>
      <w:r>
        <w:rPr>
          <w:rFonts w:eastAsia="Times New Roman"/>
          <w:bCs/>
        </w:rPr>
        <w:t>υπεραπόδοση</w:t>
      </w:r>
      <w:proofErr w:type="spellEnd"/>
      <w:r>
        <w:rPr>
          <w:rFonts w:eastAsia="Times New Roman"/>
          <w:bCs/>
        </w:rPr>
        <w:t xml:space="preserve"> </w:t>
      </w:r>
      <w:r>
        <w:rPr>
          <w:rFonts w:eastAsia="Times New Roman"/>
          <w:bCs/>
        </w:rPr>
        <w:t xml:space="preserve">εσόδων θα μπορούσε να κεφαλαιοποιηθεί, να </w:t>
      </w:r>
      <w:proofErr w:type="spellStart"/>
      <w:r>
        <w:rPr>
          <w:rFonts w:eastAsia="Times New Roman"/>
          <w:bCs/>
        </w:rPr>
        <w:t>αποθεματοποιηθεί</w:t>
      </w:r>
      <w:proofErr w:type="spellEnd"/>
      <w:r>
        <w:rPr>
          <w:rFonts w:eastAsia="Times New Roman"/>
          <w:bCs/>
        </w:rPr>
        <w:t>. Θα μπορούσε να επενδυθεί κάπου αλλού. Δύσκολο, διότι αυτά πρέπει να γίνουν μέσα στο 2016, αλλά δεν είναι συνεπές για τη λογική μας για τη δέκατη τρίτη σύνταξη που είναι αναγκαίο να κρατιέται διαρκ</w:t>
      </w:r>
      <w:r>
        <w:rPr>
          <w:rFonts w:eastAsia="Times New Roman"/>
          <w:bCs/>
        </w:rPr>
        <w:t xml:space="preserve">ώς ανοικτός ο στόχος. </w:t>
      </w:r>
    </w:p>
    <w:p w14:paraId="2320C619" w14:textId="77777777" w:rsidR="00BC0B8E" w:rsidRDefault="00C038AA">
      <w:pPr>
        <w:spacing w:line="600" w:lineRule="auto"/>
        <w:ind w:firstLine="720"/>
        <w:jc w:val="both"/>
        <w:rPr>
          <w:rFonts w:eastAsia="Times New Roman"/>
          <w:bCs/>
        </w:rPr>
      </w:pPr>
      <w:r>
        <w:rPr>
          <w:rFonts w:eastAsia="Times New Roman"/>
          <w:bCs/>
        </w:rPr>
        <w:lastRenderedPageBreak/>
        <w:t>Το πρόγραμμα της Θεσσαλονίκης δεν μπορέσαμε να το εφαρμόσουμε, αλλά δεν το ξεχάσαμε κιόλας και δεν θα το ξεχάσουμε. Γιατί για να βγούμε από την κρίση, εκτός από τις επενδύσεις, εκτός από διάφορα άλλα πράγματα πολύ σοβαρά και σημαντικ</w:t>
      </w:r>
      <w:r>
        <w:rPr>
          <w:rFonts w:eastAsia="Times New Roman"/>
          <w:bCs/>
        </w:rPr>
        <w:t>ά δεν πρέπει να ξεχνάμε την ανάγκη να αναζητούμε διαρκώς τρόπους, έστω μικρούς, μεσαίους ή μεγαλύτερους ενίσχυσης και τόνωσης της ενεργούς εσωτερικής ζήτησης, κλειδί για την υπέρβαση της κρίσης σε όλον τον κόσμο και σε όλες τις χώρες που πέρασαν οικονομική</w:t>
      </w:r>
      <w:r>
        <w:rPr>
          <w:rFonts w:eastAsia="Times New Roman"/>
          <w:bCs/>
        </w:rPr>
        <w:t xml:space="preserve"> κρίση. </w:t>
      </w:r>
    </w:p>
    <w:p w14:paraId="2320C61A" w14:textId="77777777" w:rsidR="00BC0B8E" w:rsidRDefault="00C038AA">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Ολοκληρώσατε, κύριε </w:t>
      </w:r>
      <w:proofErr w:type="spellStart"/>
      <w:r>
        <w:rPr>
          <w:rFonts w:eastAsia="Times New Roman"/>
          <w:bCs/>
        </w:rPr>
        <w:t>Δρίτσα</w:t>
      </w:r>
      <w:proofErr w:type="spellEnd"/>
      <w:r>
        <w:rPr>
          <w:rFonts w:eastAsia="Times New Roman"/>
          <w:bCs/>
        </w:rPr>
        <w:t>.</w:t>
      </w:r>
    </w:p>
    <w:p w14:paraId="2320C61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Είναι συνεπής, λοιπόν, επιλογή και δεν είναι ούτε προεκλογική, γιατί δεν είναι στο σχέδιό μας οι εκλογές, αλλά δεν είναι και μια ευκαιριακού τύπου παροχή, </w:t>
      </w:r>
      <w:r>
        <w:rPr>
          <w:rFonts w:eastAsia="Times New Roman" w:cs="Times New Roman"/>
          <w:szCs w:val="24"/>
        </w:rPr>
        <w:t xml:space="preserve">έτσι για να εξευμενίσουμε κάποιον. </w:t>
      </w:r>
      <w:r>
        <w:rPr>
          <w:rFonts w:eastAsia="Times New Roman" w:cs="Times New Roman"/>
          <w:szCs w:val="24"/>
        </w:rPr>
        <w:lastRenderedPageBreak/>
        <w:t>Είναι πράξη δικαιοσύνης, πράξη συνεπής προς μια λογική που μπορούμε και προσπαθούμε διαρκώς να …</w:t>
      </w:r>
    </w:p>
    <w:p w14:paraId="2320C61C" w14:textId="77777777" w:rsidR="00BC0B8E" w:rsidRDefault="00C038A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320C61D" w14:textId="77777777" w:rsidR="00BC0B8E" w:rsidRDefault="00C038AA">
      <w:pPr>
        <w:spacing w:line="600" w:lineRule="auto"/>
        <w:ind w:firstLine="720"/>
        <w:jc w:val="both"/>
        <w:rPr>
          <w:rFonts w:eastAsia="Times New Roman"/>
          <w:bCs/>
        </w:rPr>
      </w:pPr>
      <w:r>
        <w:rPr>
          <w:rFonts w:eastAsia="Times New Roman"/>
          <w:b/>
          <w:bCs/>
        </w:rPr>
        <w:t>ΠΡΟΕΔΡΕΥΟΥΣΑ (Αναστασία Χριστοδουλοπούλο</w:t>
      </w:r>
      <w:r>
        <w:rPr>
          <w:rFonts w:eastAsia="Times New Roman"/>
          <w:b/>
          <w:bCs/>
        </w:rPr>
        <w:t xml:space="preserve">υ): </w:t>
      </w:r>
      <w:r>
        <w:rPr>
          <w:rFonts w:eastAsia="Times New Roman"/>
          <w:bCs/>
        </w:rPr>
        <w:t xml:space="preserve">Ολοκληρώστε, κύριε </w:t>
      </w:r>
      <w:proofErr w:type="spellStart"/>
      <w:r>
        <w:rPr>
          <w:rFonts w:eastAsia="Times New Roman"/>
          <w:bCs/>
        </w:rPr>
        <w:t>Δρίτσα</w:t>
      </w:r>
      <w:proofErr w:type="spellEnd"/>
      <w:r>
        <w:rPr>
          <w:rFonts w:eastAsia="Times New Roman"/>
          <w:bCs/>
        </w:rPr>
        <w:t>, έχετε συμπληρώσει διπλάσιο χρόνο.</w:t>
      </w:r>
    </w:p>
    <w:p w14:paraId="2320C61E" w14:textId="77777777" w:rsidR="00BC0B8E" w:rsidRDefault="00C038AA">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Κύριε </w:t>
      </w:r>
      <w:proofErr w:type="spellStart"/>
      <w:r>
        <w:rPr>
          <w:rFonts w:eastAsia="Times New Roman"/>
          <w:bCs/>
        </w:rPr>
        <w:t>Δρίτσα</w:t>
      </w:r>
      <w:proofErr w:type="spellEnd"/>
      <w:r>
        <w:rPr>
          <w:rFonts w:eastAsia="Times New Roman"/>
          <w:bCs/>
        </w:rPr>
        <w:t>, εκμεταλλεύεστε…</w:t>
      </w:r>
    </w:p>
    <w:p w14:paraId="2320C61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Τζαβάρα, κυρία Πρόεδρε, πολλοί συνάδελφοι </w:t>
      </w:r>
      <w:r>
        <w:rPr>
          <w:rFonts w:eastAsia="Times New Roman" w:cs="Times New Roman"/>
          <w:szCs w:val="24"/>
        </w:rPr>
        <w:t>οι οποίοι μίλησαν πριν από εμένα</w:t>
      </w:r>
      <w:r>
        <w:rPr>
          <w:rFonts w:eastAsia="Times New Roman" w:cs="Times New Roman"/>
          <w:szCs w:val="24"/>
        </w:rPr>
        <w:t xml:space="preserve"> είχαν την ανοχή. Ευχαριστώ για την ανοχ</w:t>
      </w:r>
      <w:r>
        <w:rPr>
          <w:rFonts w:eastAsia="Times New Roman" w:cs="Times New Roman"/>
          <w:szCs w:val="24"/>
        </w:rPr>
        <w:t>ή. Δεν έχει να κάνει με την ιδιαίτερη σχέση, έτσι κι αλλιώς…</w:t>
      </w:r>
    </w:p>
    <w:p w14:paraId="2320C620" w14:textId="77777777" w:rsidR="00BC0B8E" w:rsidRDefault="00C038AA">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Αν και υπήρχε λόγος εξαίρεσης, δεν το προβάλαμε. </w:t>
      </w:r>
    </w:p>
    <w:p w14:paraId="2320C62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Όχι, δεν υπάρχει κανένας λόγος εξαίρεσης. </w:t>
      </w:r>
    </w:p>
    <w:p w14:paraId="2320C622" w14:textId="77777777" w:rsidR="00BC0B8E" w:rsidRDefault="00C038AA">
      <w:pPr>
        <w:spacing w:line="600" w:lineRule="auto"/>
        <w:ind w:firstLine="720"/>
        <w:jc w:val="both"/>
        <w:rPr>
          <w:rFonts w:eastAsia="Times New Roman"/>
          <w:bCs/>
        </w:rPr>
      </w:pPr>
      <w:r>
        <w:rPr>
          <w:rFonts w:eastAsia="Times New Roman"/>
          <w:b/>
          <w:bCs/>
        </w:rPr>
        <w:lastRenderedPageBreak/>
        <w:t>ΚΩΝΣΤΑΝΤΙΝΟΣ ΤΖΑΒΑΡΑΣ:</w:t>
      </w:r>
      <w:r>
        <w:rPr>
          <w:rFonts w:eastAsia="Times New Roman"/>
          <w:bCs/>
        </w:rPr>
        <w:t xml:space="preserve"> Δεν το προβάλαμε, γιατί σας εκτιμάμε. </w:t>
      </w:r>
    </w:p>
    <w:p w14:paraId="2320C62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Αντίθετα, η κυρία Πρόεδρος είναι πολύ αυστηρή μαζί μου συνήθως. </w:t>
      </w:r>
    </w:p>
    <w:p w14:paraId="2320C62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20C625" w14:textId="77777777" w:rsidR="00BC0B8E" w:rsidRDefault="00C038AA">
      <w:pPr>
        <w:spacing w:line="600" w:lineRule="auto"/>
        <w:ind w:firstLine="720"/>
        <w:jc w:val="center"/>
        <w:rPr>
          <w:rFonts w:eastAsia="Times New Roman" w:cs="Times New Roman"/>
          <w:szCs w:val="24"/>
        </w:rPr>
      </w:pPr>
      <w:r>
        <w:rPr>
          <w:rFonts w:eastAsia="Times New Roman"/>
          <w:bCs/>
        </w:rPr>
        <w:t>(Χειροκροτήματα από την πτέρυγα του ΣΥΡΙΖΑ)</w:t>
      </w:r>
    </w:p>
    <w:p w14:paraId="2320C626" w14:textId="77777777" w:rsidR="00BC0B8E" w:rsidRDefault="00C038AA">
      <w:pPr>
        <w:spacing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εννέα μαθητές και μαθήτριες και μία εκπαιδευτικός συνοδός από το </w:t>
      </w:r>
      <w:proofErr w:type="spellStart"/>
      <w:r>
        <w:rPr>
          <w:rFonts w:eastAsia="Times New Roman" w:cs="Times New Roman"/>
        </w:rPr>
        <w:t>Ζάννειο</w:t>
      </w:r>
      <w:proofErr w:type="spellEnd"/>
      <w:r>
        <w:rPr>
          <w:rFonts w:eastAsia="Times New Roman" w:cs="Times New Roman"/>
        </w:rPr>
        <w:t xml:space="preserve"> Πειραματικό Γυμνάσιο Πειραιά. </w:t>
      </w:r>
    </w:p>
    <w:p w14:paraId="2320C627" w14:textId="77777777" w:rsidR="00BC0B8E" w:rsidRDefault="00C038A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320C628" w14:textId="77777777" w:rsidR="00BC0B8E" w:rsidRDefault="00C038AA">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2320C6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Κύριε Λαζαρίδη, θα μιλήσετε</w:t>
      </w:r>
      <w:r>
        <w:rPr>
          <w:rFonts w:eastAsia="Times New Roman" w:cs="Times New Roman"/>
          <w:szCs w:val="24"/>
        </w:rPr>
        <w:t xml:space="preserve"> αμέσως μετά από έναν ακόμη Βουλευτή, γιατί έχει προηγηθεί και άλλος Κοινοβουλευτικός Εκπρόσωπος.</w:t>
      </w:r>
    </w:p>
    <w:p w14:paraId="2320C62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Πρέπει να φύγω, κυρία Πρόεδρε. Ήλπιζα ότι θα μπορούσα να μιλούσα, γιατί, όταν ήμουν επάνω, μου είχαν πει ότι είχε έρθει η σειρά μου.</w:t>
      </w:r>
    </w:p>
    <w:p w14:paraId="2320C62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ΡΕΥΟΥΣΑ (Αναστασία Χριστοδουλοπούλου):</w:t>
      </w:r>
      <w:r>
        <w:rPr>
          <w:rFonts w:eastAsia="Times New Roman" w:cs="Times New Roman"/>
          <w:szCs w:val="24"/>
        </w:rPr>
        <w:t xml:space="preserve"> Κύριε συνάδελφε, ανοίξτε το μικρόφωνό σας, αν θέλετε.</w:t>
      </w:r>
    </w:p>
    <w:p w14:paraId="2320C62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Όταν ήμουν πάνω στη διαδικασία της ψηφοφορίας για το Προεδρείο της Επιτροπής Παραγωγής και Εμπορίου, με ειδοποίησαν ότι είχε έρθει η σειρά μου.</w:t>
      </w:r>
    </w:p>
    <w:p w14:paraId="2320C62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φώναξα αλλά δεν ήσασταν εδώ. Μίλησε, λοιπόν, ο κ. </w:t>
      </w:r>
      <w:proofErr w:type="spellStart"/>
      <w:r>
        <w:rPr>
          <w:rFonts w:eastAsia="Times New Roman" w:cs="Times New Roman"/>
          <w:szCs w:val="24"/>
        </w:rPr>
        <w:t>Δανέλλης</w:t>
      </w:r>
      <w:proofErr w:type="spellEnd"/>
      <w:r>
        <w:rPr>
          <w:rFonts w:eastAsia="Times New Roman" w:cs="Times New Roman"/>
          <w:szCs w:val="24"/>
        </w:rPr>
        <w:t xml:space="preserve"> στη θέση σας. </w:t>
      </w:r>
      <w:r>
        <w:rPr>
          <w:rFonts w:eastAsia="Times New Roman" w:cs="Times New Roman"/>
          <w:szCs w:val="24"/>
        </w:rPr>
        <w:lastRenderedPageBreak/>
        <w:t xml:space="preserve">Τώρα, λοιπόν, επειδή πρέπει να μεσολαβούν πάντα δύο Βουλευτές μεταξύ Κοινοβουλευτικών Εκπροσώπων, μίλησε ο κ. </w:t>
      </w:r>
      <w:proofErr w:type="spellStart"/>
      <w:r>
        <w:rPr>
          <w:rFonts w:eastAsia="Times New Roman" w:cs="Times New Roman"/>
          <w:szCs w:val="24"/>
        </w:rPr>
        <w:t>Δρίτσας</w:t>
      </w:r>
      <w:proofErr w:type="spellEnd"/>
      <w:r>
        <w:rPr>
          <w:rFonts w:eastAsia="Times New Roman" w:cs="Times New Roman"/>
          <w:szCs w:val="24"/>
        </w:rPr>
        <w:t>, θα μιλήσει ο κ.</w:t>
      </w:r>
      <w:r>
        <w:rPr>
          <w:rFonts w:eastAsia="Times New Roman" w:cs="Times New Roman"/>
          <w:szCs w:val="24"/>
        </w:rPr>
        <w:t xml:space="preserve"> </w:t>
      </w:r>
      <w:proofErr w:type="spellStart"/>
      <w:r>
        <w:rPr>
          <w:rFonts w:eastAsia="Times New Roman" w:cs="Times New Roman"/>
          <w:szCs w:val="24"/>
        </w:rPr>
        <w:t>Σιμορέλης</w:t>
      </w:r>
      <w:proofErr w:type="spellEnd"/>
      <w:r>
        <w:rPr>
          <w:rFonts w:eastAsia="Times New Roman" w:cs="Times New Roman"/>
          <w:szCs w:val="24"/>
        </w:rPr>
        <w:t xml:space="preserve"> και αμέσως μετά εσείς.</w:t>
      </w:r>
    </w:p>
    <w:p w14:paraId="2320C62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Κυρία Πρόεδρε, πρέπει να φύγω εγώ.</w:t>
      </w:r>
    </w:p>
    <w:p w14:paraId="2320C62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 δεν είναι θέμα. Είναι επτά λεπτά.</w:t>
      </w:r>
    </w:p>
    <w:p w14:paraId="2320C63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Σιμορέλη</w:t>
      </w:r>
      <w:proofErr w:type="spellEnd"/>
      <w:r>
        <w:rPr>
          <w:rFonts w:eastAsia="Times New Roman" w:cs="Times New Roman"/>
          <w:szCs w:val="24"/>
        </w:rPr>
        <w:t>, θέλετε να δώσουμε τον λόγο στον κ. Λαζαρίδη;</w:t>
      </w:r>
    </w:p>
    <w:p w14:paraId="2320C63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Αλίμον</w:t>
      </w:r>
      <w:r>
        <w:rPr>
          <w:rFonts w:eastAsia="Times New Roman" w:cs="Times New Roman"/>
          <w:szCs w:val="24"/>
        </w:rPr>
        <w:t>ο, κυρία Πρόεδρε.</w:t>
      </w:r>
    </w:p>
    <w:p w14:paraId="2320C63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Λαζαρίδη, έχετε τον λόγο.</w:t>
      </w:r>
    </w:p>
    <w:p w14:paraId="2320C63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κυρία Πρόεδρε. </w:t>
      </w:r>
    </w:p>
    <w:p w14:paraId="2320C63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14:paraId="2320C63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ήλπιζα ότι σήμερα, εν πάση </w:t>
      </w:r>
      <w:proofErr w:type="spellStart"/>
      <w:r>
        <w:rPr>
          <w:rFonts w:eastAsia="Times New Roman" w:cs="Times New Roman"/>
          <w:szCs w:val="24"/>
        </w:rPr>
        <w:t>περιπτώσει</w:t>
      </w:r>
      <w:proofErr w:type="spellEnd"/>
      <w:r>
        <w:rPr>
          <w:rFonts w:eastAsia="Times New Roman" w:cs="Times New Roman"/>
          <w:szCs w:val="24"/>
        </w:rPr>
        <w:t>, αυτό το νομοσχέδιο, το οποίο αφορά την ανακούφιση, την βοήθεια των πασχόντων συνανθρώπων μας, των πασχόντων συμπολιτών μας, κάπου θα ευαισθητοποιούσε την Αντιπολίτευση και θα μπορούσαμε ν</w:t>
      </w:r>
      <w:r>
        <w:rPr>
          <w:rFonts w:eastAsia="Times New Roman" w:cs="Times New Roman"/>
          <w:szCs w:val="24"/>
        </w:rPr>
        <w:t xml:space="preserve">α ψάξουμε να βρούμε κάποια κοινά σημεία, εν πάση </w:t>
      </w:r>
      <w:proofErr w:type="spellStart"/>
      <w:r>
        <w:rPr>
          <w:rFonts w:eastAsia="Times New Roman" w:cs="Times New Roman"/>
          <w:szCs w:val="24"/>
        </w:rPr>
        <w:t>περιπτώσει</w:t>
      </w:r>
      <w:proofErr w:type="spellEnd"/>
      <w:r>
        <w:rPr>
          <w:rFonts w:eastAsia="Times New Roman" w:cs="Times New Roman"/>
          <w:szCs w:val="24"/>
        </w:rPr>
        <w:t xml:space="preserve">, ή να δούμε κάποια γόνιμη αντιπολίτευση από την πλευρά της Αξιωματικής Αντιπολίτευσης ή και της υπόλοιπης Αντιπολίτευσης. </w:t>
      </w:r>
    </w:p>
    <w:p w14:paraId="2320C63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Αντί γι’ αυτό, βλέπω ότι ανέβηκαν οι τόνοι πάρα πολύ. Ακούσαμε εδώ για τη</w:t>
      </w:r>
      <w:r>
        <w:rPr>
          <w:rFonts w:eastAsia="Times New Roman" w:cs="Times New Roman"/>
          <w:szCs w:val="24"/>
        </w:rPr>
        <w:t xml:space="preserve"> φτώχεια. Ακούσαμε εδώ κάποιον συνάδελφο να ρωτάει την κυρία Υπουργό, να της θυμίσει τι έλεγε πριν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Εγώ δεν θα κάνω τον συνήγορο της κυρίας Υπουργού. Δεν χρειάζεται ούτε ο κύριος Υφυπουργός. </w:t>
      </w:r>
    </w:p>
    <w:p w14:paraId="2320C63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Εγώ θα ήθελα να θυμίσω σε αυτούς τους συναδέλφους τι έκανα</w:t>
      </w:r>
      <w:r>
        <w:rPr>
          <w:rFonts w:eastAsia="Times New Roman" w:cs="Times New Roman"/>
          <w:szCs w:val="24"/>
        </w:rPr>
        <w:t xml:space="preserve">ν αυτοί. Αφού είναι να αρχίσουμε να θυμόμαστε, να θυμηθούμε τι έκαναν </w:t>
      </w:r>
      <w:r>
        <w:rPr>
          <w:rFonts w:eastAsia="Times New Roman" w:cs="Times New Roman"/>
          <w:szCs w:val="24"/>
        </w:rPr>
        <w:lastRenderedPageBreak/>
        <w:t>αυτοί, γιατί η φτώχεια και αυτά, τα οποία προσπαθούμε τώρα να διορθώσουμε, είναι αποτέλεσμα των δικών τους πολιτικών. Δεν είναι αποτέλεσμα αυτής της Κυβέρνησης, είναι για να θυμηθούμε τι</w:t>
      </w:r>
      <w:r>
        <w:rPr>
          <w:rFonts w:eastAsia="Times New Roman" w:cs="Times New Roman"/>
          <w:szCs w:val="24"/>
        </w:rPr>
        <w:t xml:space="preserve"> έκαναν.</w:t>
      </w:r>
    </w:p>
    <w:p w14:paraId="2320C63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Όταν παρέδωσαν την </w:t>
      </w:r>
      <w:r>
        <w:rPr>
          <w:rFonts w:eastAsia="Times New Roman" w:cs="Times New Roman"/>
          <w:szCs w:val="24"/>
        </w:rPr>
        <w:t>κ</w:t>
      </w:r>
      <w:r>
        <w:rPr>
          <w:rFonts w:eastAsia="Times New Roman" w:cs="Times New Roman"/>
          <w:szCs w:val="24"/>
        </w:rPr>
        <w:t xml:space="preserve">υβέρνηση τον Δεκέμβριο του 2014, το 1/3 των Ελλήνων είχε </w:t>
      </w:r>
      <w:proofErr w:type="spellStart"/>
      <w:r>
        <w:rPr>
          <w:rFonts w:eastAsia="Times New Roman" w:cs="Times New Roman"/>
          <w:szCs w:val="24"/>
        </w:rPr>
        <w:t>φτωχοποιηθεί</w:t>
      </w:r>
      <w:proofErr w:type="spellEnd"/>
      <w:r>
        <w:rPr>
          <w:rFonts w:eastAsia="Times New Roman" w:cs="Times New Roman"/>
          <w:szCs w:val="24"/>
        </w:rPr>
        <w:t>. Από το 7%, που παρέλαβαν το ποσοστό της ανεργίας, το πήγαν στο 27%. Δεν το πήγε αυτή η Κυβέρνηση. Αντιθέτως, αυτή η Κυβέρνηση μέσα σε αυτόν τον λίγο χρόνο έ</w:t>
      </w:r>
      <w:r>
        <w:rPr>
          <w:rFonts w:eastAsia="Times New Roman" w:cs="Times New Roman"/>
          <w:szCs w:val="24"/>
        </w:rPr>
        <w:t>χει καταφέρει και έχει βελτιώσει τα ποσοστά της ανεργίας κ</w:t>
      </w:r>
      <w:r>
        <w:rPr>
          <w:rFonts w:eastAsia="Times New Roman" w:cs="Times New Roman"/>
          <w:szCs w:val="24"/>
        </w:rPr>
        <w:t>.</w:t>
      </w:r>
      <w:r>
        <w:rPr>
          <w:rFonts w:eastAsia="Times New Roman" w:cs="Times New Roman"/>
          <w:szCs w:val="24"/>
        </w:rPr>
        <w:t xml:space="preserve">λπ., όχι σε τέτοια ποσοστά, που να μας κάνουν να πανηγυρίζουμε, αλλά εν πάση </w:t>
      </w:r>
      <w:proofErr w:type="spellStart"/>
      <w:r>
        <w:rPr>
          <w:rFonts w:eastAsia="Times New Roman" w:cs="Times New Roman"/>
          <w:szCs w:val="24"/>
        </w:rPr>
        <w:t>περιπτώσει</w:t>
      </w:r>
      <w:proofErr w:type="spellEnd"/>
      <w:r>
        <w:rPr>
          <w:rFonts w:eastAsia="Times New Roman" w:cs="Times New Roman"/>
          <w:szCs w:val="24"/>
        </w:rPr>
        <w:t>, πάει να γυρίσει τους δείκτες, πάει κάτι να αλλάξει.</w:t>
      </w:r>
    </w:p>
    <w:p w14:paraId="2320C63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Κλείσατε διακόσι</w:t>
      </w:r>
      <w:r>
        <w:rPr>
          <w:rFonts w:eastAsia="Times New Roman" w:cs="Times New Roman"/>
          <w:szCs w:val="24"/>
        </w:rPr>
        <w:t>ες</w:t>
      </w:r>
      <w:r>
        <w:rPr>
          <w:rFonts w:eastAsia="Times New Roman" w:cs="Times New Roman"/>
          <w:szCs w:val="24"/>
        </w:rPr>
        <w:t xml:space="preserve"> πενήντα δυο χιλιάδες επιχειρήσεις και</w:t>
      </w:r>
      <w:r>
        <w:rPr>
          <w:rFonts w:eastAsia="Times New Roman" w:cs="Times New Roman"/>
          <w:szCs w:val="24"/>
        </w:rPr>
        <w:t xml:space="preserve"> τη μεσαία τάξη την τσακίσατε, που πολλές φορές βγαίνετε εδώ ή από τα κανάλια κ</w:t>
      </w:r>
      <w:r>
        <w:rPr>
          <w:rFonts w:eastAsia="Times New Roman" w:cs="Times New Roman"/>
          <w:szCs w:val="24"/>
        </w:rPr>
        <w:t>.</w:t>
      </w:r>
      <w:r>
        <w:rPr>
          <w:rFonts w:eastAsia="Times New Roman" w:cs="Times New Roman"/>
          <w:szCs w:val="24"/>
        </w:rPr>
        <w:t xml:space="preserve">λπ. και μιλάτε για μεσαία τάξη. Μα, τη μεσαία τάξη εσείς την τσακίσατε. Η μεσαία τάξη είναι αυτά τα κλειστά μαγαζιά που βλέπουμε έξω. Τι είναι </w:t>
      </w:r>
      <w:r>
        <w:rPr>
          <w:rFonts w:eastAsia="Times New Roman" w:cs="Times New Roman"/>
          <w:szCs w:val="24"/>
        </w:rPr>
        <w:lastRenderedPageBreak/>
        <w:t xml:space="preserve">αυτά τα κλειστά μαγαζιά; Ξέρετε, </w:t>
      </w:r>
      <w:r>
        <w:rPr>
          <w:rFonts w:eastAsia="Times New Roman" w:cs="Times New Roman"/>
          <w:szCs w:val="24"/>
        </w:rPr>
        <w:t>αυτή η μεσαία τάξη είναι αυτή που παραδοσιακά έδινε δουλειά στον κόσμο είτε με επενδύσεις η ίδια είτε με προσλήψεις προσωπικού, γυρνούσε τα γρανάζια της μηχανής. Αυτούς τσακίσατε και βγαίνατε και τους λέγατε και αντιπαραγωγικούς, «όχι, αυτοί είναι έμποροι»</w:t>
      </w:r>
      <w:r>
        <w:rPr>
          <w:rFonts w:eastAsia="Times New Roman" w:cs="Times New Roman"/>
          <w:szCs w:val="24"/>
        </w:rPr>
        <w:t xml:space="preserve">, «όχι, αυτοί είναι έτσι, είναι αντιπαραγωγικοί», για να δικαιολογήσετε την εγκληματική σας πολιτική. </w:t>
      </w:r>
    </w:p>
    <w:p w14:paraId="2320C63A" w14:textId="77777777" w:rsidR="00BC0B8E" w:rsidRDefault="00C038AA">
      <w:pPr>
        <w:spacing w:line="600" w:lineRule="auto"/>
        <w:jc w:val="both"/>
        <w:rPr>
          <w:rFonts w:eastAsia="Times New Roman" w:cs="Times New Roman"/>
          <w:szCs w:val="24"/>
        </w:rPr>
      </w:pPr>
      <w:r>
        <w:rPr>
          <w:rFonts w:eastAsia="Times New Roman" w:cs="Times New Roman"/>
          <w:szCs w:val="24"/>
        </w:rPr>
        <w:t>Επίσης, ήθελα να θυμίσω ότι δεν είχατε πάρει κανένα κοινωνικό μέτρο. Αντιθέτως, την κοινωνική πολιτική του κράτους την είχε αναλάβει η Εκκλησία και σίτιζ</w:t>
      </w:r>
      <w:r>
        <w:rPr>
          <w:rFonts w:eastAsia="Times New Roman" w:cs="Times New Roman"/>
          <w:szCs w:val="24"/>
        </w:rPr>
        <w:t>ε κόσμο. Μάλιστα, θυμάμαι ότι δεν είχαν επιδείξει οι προηγούμενες κυβερνήσεις κα</w:t>
      </w:r>
      <w:r>
        <w:rPr>
          <w:rFonts w:eastAsia="Times New Roman" w:cs="Times New Roman"/>
          <w:szCs w:val="24"/>
        </w:rPr>
        <w:t>μ</w:t>
      </w:r>
      <w:r>
        <w:rPr>
          <w:rFonts w:eastAsia="Times New Roman" w:cs="Times New Roman"/>
          <w:szCs w:val="24"/>
        </w:rPr>
        <w:t>μία ευαισθησία και όχι μόνο δεν επιδείκνυαν ευαισθησία, αλλά στην αρχή όταν άρχισε να γίνεται λόγος για υποσιτισμό παιδιών ή για ανθρώπους, οι οποίοι ψάχνουν στους κάδους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έβγαιναν κάποιοι και κατηγορούσαν τον κόσμο που τα μνημόνευε αυτά για δημαγωγία. Λέει «δημαγωγείτε». Μόνο μία μητρόπολη στην πατρίδα μας τη </w:t>
      </w:r>
      <w:r>
        <w:rPr>
          <w:rFonts w:eastAsia="Times New Roman" w:cs="Times New Roman"/>
          <w:szCs w:val="24"/>
        </w:rPr>
        <w:lastRenderedPageBreak/>
        <w:t xml:space="preserve">Θεσσαλονίκη έφτασε να σιτίζει γύρω στους οκτώ με </w:t>
      </w:r>
      <w:proofErr w:type="spellStart"/>
      <w:r>
        <w:rPr>
          <w:rFonts w:eastAsia="Times New Roman" w:cs="Times New Roman"/>
          <w:szCs w:val="24"/>
        </w:rPr>
        <w:t>οκτώμισι</w:t>
      </w:r>
      <w:proofErr w:type="spellEnd"/>
      <w:r>
        <w:rPr>
          <w:rFonts w:eastAsia="Times New Roman" w:cs="Times New Roman"/>
          <w:szCs w:val="24"/>
        </w:rPr>
        <w:t xml:space="preserve"> χιλιάδες ανθρώπους. </w:t>
      </w:r>
    </w:p>
    <w:p w14:paraId="2320C63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Ανέφερε επίσης, ένας συνάδελφος απ</w:t>
      </w:r>
      <w:r>
        <w:rPr>
          <w:rFonts w:eastAsia="Times New Roman" w:cs="Times New Roman"/>
          <w:szCs w:val="24"/>
        </w:rPr>
        <w:t xml:space="preserve">ό την </w:t>
      </w:r>
      <w:r>
        <w:rPr>
          <w:rFonts w:eastAsia="Times New Roman" w:cs="Times New Roman"/>
          <w:szCs w:val="24"/>
          <w:lang w:val="en-US"/>
        </w:rPr>
        <w:t>A</w:t>
      </w:r>
      <w:proofErr w:type="spellStart"/>
      <w:r>
        <w:rPr>
          <w:rFonts w:eastAsia="Times New Roman" w:cs="Times New Roman"/>
          <w:szCs w:val="24"/>
        </w:rPr>
        <w:t>ντιπολίτευση</w:t>
      </w:r>
      <w:proofErr w:type="spellEnd"/>
      <w:r>
        <w:rPr>
          <w:rFonts w:eastAsia="Times New Roman" w:cs="Times New Roman"/>
          <w:szCs w:val="24"/>
        </w:rPr>
        <w:t xml:space="preserve"> και μνημόνευσε τον ΕΟΠΥΥ, κ.λπ.. Τα προβλήματα του ΕΟΠΥΥ, όπως και με όλα τα ασφαλιστικά ταμεία, είναι αποτέλεσμα των πολιτικών τους. Όλα τα ασφαλιστικά ταμεία, υπέστησαν πλήρη καθίζηση, πλήρη καταστροφή με το </w:t>
      </w:r>
      <w:r>
        <w:rPr>
          <w:rFonts w:eastAsia="Times New Roman" w:cs="Times New Roman"/>
          <w:szCs w:val="24"/>
          <w:lang w:val="en-US"/>
        </w:rPr>
        <w:t>PSI</w:t>
      </w:r>
      <w:r>
        <w:rPr>
          <w:rFonts w:eastAsia="Times New Roman" w:cs="Times New Roman"/>
          <w:szCs w:val="24"/>
        </w:rPr>
        <w:t>. Είχαν προηγηθεί και κ</w:t>
      </w:r>
      <w:r>
        <w:rPr>
          <w:rFonts w:eastAsia="Times New Roman" w:cs="Times New Roman"/>
          <w:szCs w:val="24"/>
        </w:rPr>
        <w:t xml:space="preserve">άποια άλλα πράγματα, αλλά με το </w:t>
      </w:r>
      <w:r>
        <w:rPr>
          <w:rFonts w:eastAsia="Times New Roman" w:cs="Times New Roman"/>
          <w:szCs w:val="24"/>
          <w:lang w:val="en-US"/>
        </w:rPr>
        <w:t>PSI</w:t>
      </w:r>
      <w:r>
        <w:rPr>
          <w:rFonts w:eastAsia="Times New Roman" w:cs="Times New Roman"/>
          <w:szCs w:val="24"/>
        </w:rPr>
        <w:t xml:space="preserve"> ήταν η απόλυτη καταστροφή τους. Μόνο σε ένα νοσοκομείο στην πατρίδα μου, επάνω στη Θεσσαλονίκη, οι οφειλές από το 2012 –το 2012 δεν κυβερνούσε αυτή η Κυβέρνηση- είχαν φτάσει στα 240 εκατομμύρια και κινδύνευε να κλείσει. </w:t>
      </w:r>
      <w:r>
        <w:rPr>
          <w:rFonts w:eastAsia="Times New Roman" w:cs="Times New Roman"/>
          <w:szCs w:val="24"/>
        </w:rPr>
        <w:t>Μιλάμε για μεγάλο νοσοκομείο, το οποίο είχε θετικά αποτελέσματα. Δεν ήταν από τα νοσοκομεία που χρειαζόταν εξυγίανση. Μιλάω για το «Παπαγεωργίου». Οι οφειλές του «Παπαγεωργίου» ήταν 70 εκατομμύρια. Άρα, αν κάνουμε το λογαριασμό, έχει 170 εκατομμύρια θετικό</w:t>
      </w:r>
      <w:r>
        <w:rPr>
          <w:rFonts w:eastAsia="Times New Roman" w:cs="Times New Roman"/>
          <w:szCs w:val="24"/>
        </w:rPr>
        <w:t xml:space="preserve"> </w:t>
      </w:r>
      <w:r>
        <w:rPr>
          <w:rFonts w:eastAsia="Times New Roman" w:cs="Times New Roman"/>
          <w:szCs w:val="24"/>
        </w:rPr>
        <w:lastRenderedPageBreak/>
        <w:t>αποτέλεσμα. Άρα, δεν μπορεί να το κατηγορήσει κανείς για κακή διαχείριση. Αυτή ήταν η ευαισθησία κι οι καλοί χειρισμοί που είχατε κάνει.</w:t>
      </w:r>
    </w:p>
    <w:p w14:paraId="2320C63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Τώρα, έρχεται η παρούσα Κυβέρνηση και προσπαθεί να ανακουφίσει κάποιους συμπολίτες μας και λέει ότι υπό </w:t>
      </w:r>
      <w:proofErr w:type="spellStart"/>
      <w:r>
        <w:rPr>
          <w:rFonts w:eastAsia="Times New Roman" w:cs="Times New Roman"/>
          <w:szCs w:val="24"/>
        </w:rPr>
        <w:t>μορφήν</w:t>
      </w:r>
      <w:proofErr w:type="spellEnd"/>
      <w:r>
        <w:rPr>
          <w:rFonts w:eastAsia="Times New Roman" w:cs="Times New Roman"/>
          <w:szCs w:val="24"/>
        </w:rPr>
        <w:t xml:space="preserve"> 13</w:t>
      </w:r>
      <w:r>
        <w:rPr>
          <w:rFonts w:eastAsia="Times New Roman" w:cs="Times New Roman"/>
          <w:szCs w:val="24"/>
          <w:vertAlign w:val="superscript"/>
        </w:rPr>
        <w:t>ου</w:t>
      </w:r>
      <w:r>
        <w:rPr>
          <w:rFonts w:eastAsia="Times New Roman" w:cs="Times New Roman"/>
          <w:szCs w:val="24"/>
        </w:rPr>
        <w:t xml:space="preserve"> μι</w:t>
      </w:r>
      <w:r>
        <w:rPr>
          <w:rFonts w:eastAsia="Times New Roman" w:cs="Times New Roman"/>
          <w:szCs w:val="24"/>
        </w:rPr>
        <w:t>σθού θα τους δώσει ένα ποσό τώρα. Και βγήκαν κάποιοι και λέγανε: «Μα, δεν ρωτήσατε τους εταίρους. Δεν πήρατε άδεια από τους εταίρους. Πώς το δίνετε;» Δηλαδή, ακόμα και σ΄ αυτό, υπήρχε αντίδραση. Αντί σ’ αυτό να δουν οι εταίροι μας έξω ότι μπορούμε να συμφω</w:t>
      </w:r>
      <w:r>
        <w:rPr>
          <w:rFonts w:eastAsia="Times New Roman" w:cs="Times New Roman"/>
          <w:szCs w:val="24"/>
        </w:rPr>
        <w:t>νήσουμε στο να στηρίξουμε τις ευπαθείς ομάδες, ακόμα και σ’ αυτό βλέπουν ότι υπάρχουν κάποιοι πρόθυμοι, ότι κάποιοι πάνε να στηρίξουν και κάποιοι άλλοι πάνε να τραβήξουν το χαλί. Για τα’ όνομα του Θεού!</w:t>
      </w:r>
    </w:p>
    <w:p w14:paraId="2320C63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Βέβαια, πάνω σ’ αυτό βλέπουμε, όταν μιλάμε για ευαισθ</w:t>
      </w:r>
      <w:r>
        <w:rPr>
          <w:rFonts w:eastAsia="Times New Roman" w:cs="Times New Roman"/>
          <w:szCs w:val="24"/>
        </w:rPr>
        <w:t xml:space="preserve">ησία, ότι η ευαισθησία είναι σχετική. Γιατί βλέπουμε για παράδειγμα τον Αντιπρόεδρο της Αξιωματικής Αντιπολίτευσης να δίνει δίκιο στον Σόιμπλε και να λέει ότι </w:t>
      </w:r>
      <w:r>
        <w:rPr>
          <w:rFonts w:eastAsia="Times New Roman" w:cs="Times New Roman"/>
          <w:szCs w:val="24"/>
        </w:rPr>
        <w:lastRenderedPageBreak/>
        <w:t>ο Σόιμπλε αυτά που ζητάει δεν είναι παράλογα και μάλιστα, κανονικά θα έπρεπε περισσότερα απ’ αυτά</w:t>
      </w:r>
      <w:r>
        <w:rPr>
          <w:rFonts w:eastAsia="Times New Roman" w:cs="Times New Roman"/>
          <w:szCs w:val="24"/>
        </w:rPr>
        <w:t xml:space="preserve"> που ζητάει να κάνουμε. Δηλαδή, καταλαβαίνει τώρα ο ελληνικός λαός όταν τα ακούει αυτά, αν δεν ήταν αυτή η Κυβέρνηση και ήταν άλλη κυβέρνηση, το τι θα είχε υποστεί. Βέβαια, βγαίνει και λέει και κάτι άλλο, ότι και το δάνειο 200 εκατομμυρίων να χαριστεί κι α</w:t>
      </w:r>
      <w:r>
        <w:rPr>
          <w:rFonts w:eastAsia="Times New Roman" w:cs="Times New Roman"/>
          <w:szCs w:val="24"/>
        </w:rPr>
        <w:t xml:space="preserve">υτό. Δηλαδή, αυτός θα ήταν ο τρόπος της πολιτικής, την οποία θα έκαναν. Αλλά ο ελληνικός λαός ξέρει πλέον ο καθένας τι πρεσβεύει. </w:t>
      </w:r>
    </w:p>
    <w:p w14:paraId="2320C63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Και εν πάση περίπτωση, εδώ θα ήθελα να πω το εξής: Σε ποια ταινία επιστημονικής φαντασίας έχει δει κανείς το θύμα να πείθεται</w:t>
      </w:r>
      <w:r>
        <w:rPr>
          <w:rFonts w:eastAsia="Times New Roman" w:cs="Times New Roman"/>
          <w:szCs w:val="24"/>
        </w:rPr>
        <w:t xml:space="preserve"> από τον θύτη ότι αυτός είναι ικανός, για να το σώσει; Είναι δυνατόν αυτός ο οποίος πυροβόλησε, να πηγαίνει και να ζητάει μετά από το θύμα του να του εμπιστευτεί την ζωή του, γιατί αυτός θα τον σώσει; Δεν είναι δυνατόν, γιατί η κοινωνία είναι θύμα δικό του</w:t>
      </w:r>
      <w:r>
        <w:rPr>
          <w:rFonts w:eastAsia="Times New Roman" w:cs="Times New Roman"/>
          <w:szCs w:val="24"/>
        </w:rPr>
        <w:t>ς.</w:t>
      </w:r>
    </w:p>
    <w:p w14:paraId="2320C63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συζητούμε σήμερα για ένα νομοσχέδιο στο οποίο εμπεριέχονται τρεις μεγάλες νομοθετικές μεταρρυθμίσεις-παρεμβάσεις: Η θεσμοθέτηση και λειτουργία του Εθνικού Μηχανισμού Παρακολούθησης, Αξιολόγησης και Συντονισμού των Πολιτικών</w:t>
      </w:r>
      <w:r>
        <w:rPr>
          <w:rFonts w:eastAsia="Times New Roman" w:cs="Times New Roman"/>
          <w:szCs w:val="24"/>
        </w:rPr>
        <w:t xml:space="preserve"> Κοινωνικής Ένταξης και Συνοχής. Η εθνική εφαρμογή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α</w:t>
      </w:r>
      <w:r>
        <w:rPr>
          <w:rFonts w:eastAsia="Times New Roman" w:cs="Times New Roman"/>
          <w:szCs w:val="24"/>
        </w:rPr>
        <w:t>λληλεγγύης σ’ όλη την χώρα από τον Ιανουάριο του 2017. Και η τρίτη, που αφορά ρυθμίσεις για τους ασφαλισμένους και τους συνταξιούχους, οι οποίοι περιλαμβάνονται στον Ενιαίο Φορέ</w:t>
      </w:r>
      <w:r>
        <w:rPr>
          <w:rFonts w:eastAsia="Times New Roman" w:cs="Times New Roman"/>
          <w:szCs w:val="24"/>
        </w:rPr>
        <w:t xml:space="preserve">α Κοινωνικής Ασφάλισης (ΕΦΚΑ). </w:t>
      </w:r>
    </w:p>
    <w:p w14:paraId="2320C64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 σχεδιασμός, η ενημέρωση, η παρακολούθηση, η αξιολόγηση κι ο συντονισμός της συνολικής κοινωνικής πολιτικής του κράτους για τις ευάλωτες ομάδες του πληθυσμού σ’ όλες τις πτυχές και τις βαθμίδες της διοίκησης συνιστούν εθνική επιταγή. </w:t>
      </w:r>
    </w:p>
    <w:p w14:paraId="2320C641" w14:textId="77777777" w:rsidR="00BC0B8E" w:rsidRDefault="00C038AA">
      <w:pPr>
        <w:spacing w:line="600" w:lineRule="auto"/>
        <w:ind w:firstLine="851"/>
        <w:jc w:val="both"/>
        <w:rPr>
          <w:rFonts w:eastAsia="Times New Roman" w:cs="Times New Roman"/>
        </w:rPr>
      </w:pPr>
      <w:r>
        <w:rPr>
          <w:rFonts w:eastAsia="Times New Roman" w:cs="Times New Roman"/>
        </w:rPr>
        <w:lastRenderedPageBreak/>
        <w:t>Η ενίσχυση της κοινω</w:t>
      </w:r>
      <w:r>
        <w:rPr>
          <w:rFonts w:eastAsia="Times New Roman" w:cs="Times New Roman"/>
        </w:rPr>
        <w:t xml:space="preserve">νικής προστασίας κρίνεται επιβεβλημένη, προκειμένου να συντονιστούν αποτελεσματικά και να συλλειτουργήσουν όλοι οι συναρμόδιοι φορείς σε κυβερνητικό και </w:t>
      </w:r>
      <w:proofErr w:type="spellStart"/>
      <w:r>
        <w:rPr>
          <w:rFonts w:eastAsia="Times New Roman" w:cs="Times New Roman"/>
        </w:rPr>
        <w:t>αυτοδιοικητικό</w:t>
      </w:r>
      <w:proofErr w:type="spellEnd"/>
      <w:r>
        <w:rPr>
          <w:rFonts w:eastAsia="Times New Roman" w:cs="Times New Roman"/>
        </w:rPr>
        <w:t xml:space="preserve"> επίπεδο, να ενισχυθεί ο κοινωνικός διάλογος μέσω των οργάνων διαβούλευσης, καθώς και να </w:t>
      </w:r>
      <w:r>
        <w:rPr>
          <w:rFonts w:eastAsia="Times New Roman" w:cs="Times New Roman"/>
        </w:rPr>
        <w:t xml:space="preserve">εξαλειφθούν φαινόμενα επικαλύψεων και κακοδιαχείρισης περιορισμένων κοινωνικών πόρων σε ένα εξαιρετικά κρίσιμο τομέα πολιτικής. </w:t>
      </w:r>
    </w:p>
    <w:p w14:paraId="2320C642"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rPr>
        <w:t>Τους ανωτέρω σκοπούς επιδιώκει ο Εθνικός Μηχανισμός Συντονισμού Παρακολούθησης και Αξιολόγησης των Πολιτικών Κοινωνικής Ένταξης</w:t>
      </w:r>
      <w:r>
        <w:rPr>
          <w:rFonts w:eastAsia="Times New Roman" w:cs="Times New Roman"/>
        </w:rPr>
        <w:t xml:space="preserve"> και Κοινωνικής Συνοχής, η σύσταση και </w:t>
      </w:r>
      <w:r>
        <w:rPr>
          <w:rFonts w:eastAsia="Times New Roman" w:cs="Times New Roman"/>
          <w:bCs/>
          <w:shd w:val="clear" w:color="auto" w:fill="FFFFFF"/>
        </w:rPr>
        <w:t xml:space="preserve">λειτουργία του οποίου καθορίζονται από το παρόν σχέδιο νόμου. </w:t>
      </w:r>
    </w:p>
    <w:p w14:paraId="2320C643"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Η προστασία των φτωχών αποτελεί κοινωνικό χρέος. Θεμελιώδης δε προτεραιότητα της </w:t>
      </w:r>
      <w:r>
        <w:rPr>
          <w:rFonts w:eastAsia="Times New Roman"/>
          <w:bCs/>
          <w:shd w:val="clear" w:color="auto" w:fill="FFFFFF"/>
        </w:rPr>
        <w:t>Κυβέρνησης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και παραμένει η ενίσχυση και θω</w:t>
      </w:r>
      <w:r>
        <w:rPr>
          <w:rFonts w:eastAsia="Times New Roman" w:cs="Times New Roman"/>
          <w:bCs/>
          <w:shd w:val="clear" w:color="auto" w:fill="FFFFFF"/>
        </w:rPr>
        <w:lastRenderedPageBreak/>
        <w:t>ράκιση της κοινωνικής προστασίας. Προχωράμε, δηλαδή, όπως αποδεικνύεται από τη μέχρι τώρα νομοθετική μας πρωτοβουλία, ενισχύοντας το κοινωνικό κομμάτι του κρατικού προϋπολογισμού, στηρίζοντας τις πιο ευαίσθητες κοινωνικά ομά</w:t>
      </w:r>
      <w:r>
        <w:rPr>
          <w:rFonts w:eastAsia="Times New Roman" w:cs="Times New Roman"/>
          <w:bCs/>
          <w:shd w:val="clear" w:color="auto" w:fill="FFFFFF"/>
        </w:rPr>
        <w:t xml:space="preserve">δες και όσους έχουν πληγεί περισσότερο από τη μακροχρόνια κρίση. </w:t>
      </w:r>
    </w:p>
    <w:p w14:paraId="2320C644"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Με τη σύσταση και λειτουργία του Εθνικού Μηχανισμού το κράτος θα αποκτήσει ένα ισχυρό εργαλείο για την εξασφάλιση της ενημέρωσης, της διαφάνειας, της αμεσότητας, της αντικειμενικότητας του σ</w:t>
      </w:r>
      <w:r>
        <w:rPr>
          <w:rFonts w:eastAsia="Times New Roman" w:cs="Times New Roman"/>
          <w:bCs/>
          <w:shd w:val="clear" w:color="auto" w:fill="FFFFFF"/>
        </w:rPr>
        <w:t>χεδιασμού και της χρηστής διαχείρισης και κατανομής των πόρων στον τομέα της κοινωνικής προστασίας. Οι πολίτες θα μπορούν με αξιοπρέπεια να θέτουν τα αιτήματά τους και να έχουν άμεση ανταπόκριση, χωρίς να εξαναγκάζονται να αναζητούν ενδιάμεσους μη κρατικού</w:t>
      </w:r>
      <w:r>
        <w:rPr>
          <w:rFonts w:eastAsia="Times New Roman" w:cs="Times New Roman"/>
          <w:bCs/>
          <w:shd w:val="clear" w:color="auto" w:fill="FFFFFF"/>
        </w:rPr>
        <w:t xml:space="preserve">ς φορείς, προκειμένου να τους παρέχονται οι υπηρεσίες και τα ωφελήματα που δικαιούνται. Την τελευταία εξαετία το ποσοστό του πληθυσμού της χώρας, που βρίσκεται είτε </w:t>
      </w:r>
      <w:r>
        <w:rPr>
          <w:rFonts w:eastAsia="Times New Roman" w:cs="Times New Roman"/>
          <w:bCs/>
          <w:shd w:val="clear" w:color="auto" w:fill="FFFFFF"/>
        </w:rPr>
        <w:lastRenderedPageBreak/>
        <w:t>σε κίνδυνο φτώχειας ή ακραίας φτώχειας είτε σε κατάσταση κοινωνικού αποκλεισμού, αυξήθηκε σ</w:t>
      </w:r>
      <w:r>
        <w:rPr>
          <w:rFonts w:eastAsia="Times New Roman" w:cs="Times New Roman"/>
          <w:bCs/>
          <w:shd w:val="clear" w:color="auto" w:fill="FFFFFF"/>
        </w:rPr>
        <w:t xml:space="preserve">ημαντικά. </w:t>
      </w:r>
    </w:p>
    <w:p w14:paraId="2320C645"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Οι προτεινόμενες διατάξεις του κεφαλαίου </w:t>
      </w:r>
      <w:r>
        <w:rPr>
          <w:rFonts w:eastAsia="Times New Roman"/>
          <w:bCs/>
          <w:shd w:val="clear" w:color="auto" w:fill="FFFFFF"/>
        </w:rPr>
        <w:t>Β΄</w:t>
      </w:r>
      <w:r>
        <w:rPr>
          <w:rFonts w:eastAsia="Times New Roman" w:cs="Times New Roman"/>
          <w:bCs/>
          <w:shd w:val="clear" w:color="auto" w:fill="FFFFFF"/>
        </w:rPr>
        <w:t xml:space="preserve"> επιδιώκουν να θέσουν ένα γενικό αλλά ορισμένο πλαίσιο επί ζητημάτων ηλεκτρονικής διακυβέρνησης </w:t>
      </w:r>
      <w:proofErr w:type="spellStart"/>
      <w:r>
        <w:rPr>
          <w:rFonts w:eastAsia="Times New Roman" w:cs="Times New Roman"/>
          <w:bCs/>
          <w:shd w:val="clear" w:color="auto" w:fill="FFFFFF"/>
        </w:rPr>
        <w:t>προνοιακών</w:t>
      </w:r>
      <w:proofErr w:type="spellEnd"/>
      <w:r>
        <w:rPr>
          <w:rFonts w:eastAsia="Times New Roman" w:cs="Times New Roman"/>
          <w:bCs/>
          <w:shd w:val="clear" w:color="auto" w:fill="FFFFFF"/>
        </w:rPr>
        <w:t xml:space="preserve"> υπηρεσιών και επέκτασης του κοινωνικού εισοδήματος αλληλεγγύης από την πιλοτική εφαρμογή, που ε</w:t>
      </w:r>
      <w:r>
        <w:rPr>
          <w:rFonts w:eastAsia="Times New Roman" w:cs="Times New Roman"/>
          <w:bCs/>
          <w:shd w:val="clear" w:color="auto" w:fill="FFFFFF"/>
        </w:rPr>
        <w:t xml:space="preserve">ίχε ως τώρα σε όλους τους δήμους της χώρας, προκειμένου να πάψουν όσο το δυνατόν οι κοινωνικοοικονομικοί αποκλεισμοί των συμπολιτών μας. </w:t>
      </w:r>
    </w:p>
    <w:p w14:paraId="2320C646"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Εξασφαλίσαμε από το πλεόνασμα του προϋπολογισμού 760 εκατομμύρια ευρώ, για να χρηματοδοτήσουμε το κοινωνικό εισόδημα α</w:t>
      </w:r>
      <w:r>
        <w:rPr>
          <w:rFonts w:eastAsia="Times New Roman" w:cs="Times New Roman"/>
          <w:bCs/>
          <w:shd w:val="clear" w:color="auto" w:fill="FFFFFF"/>
        </w:rPr>
        <w:t xml:space="preserve">λληλεγγύης. </w:t>
      </w:r>
      <w:r>
        <w:rPr>
          <w:rFonts w:eastAsia="Times New Roman" w:cs="Times New Roman"/>
          <w:bCs/>
          <w:shd w:val="clear" w:color="auto" w:fill="FFFFFF"/>
          <w:lang w:val="en-US"/>
        </w:rPr>
        <w:t>K</w:t>
      </w:r>
      <w:r>
        <w:rPr>
          <w:rFonts w:eastAsia="Times New Roman" w:cs="Times New Roman"/>
          <w:bCs/>
          <w:shd w:val="clear" w:color="auto" w:fill="FFFFFF"/>
        </w:rPr>
        <w:t xml:space="preserve">αι δεν </w:t>
      </w:r>
      <w:r>
        <w:rPr>
          <w:rFonts w:eastAsia="Times New Roman"/>
          <w:bCs/>
          <w:shd w:val="clear" w:color="auto" w:fill="FFFFFF"/>
        </w:rPr>
        <w:t>είναι</w:t>
      </w:r>
      <w:r>
        <w:rPr>
          <w:rFonts w:eastAsia="Times New Roman" w:cs="Times New Roman"/>
          <w:bCs/>
          <w:shd w:val="clear" w:color="auto" w:fill="FFFFFF"/>
        </w:rPr>
        <w:t xml:space="preserve"> μόνο για επιδόματα αλλά και για υπηρεσίες, όπως δωρεάν φάρμακα, ιατροφαρμακευτική περίθαλψη κ.λπ.</w:t>
      </w:r>
      <w:r>
        <w:rPr>
          <w:rFonts w:eastAsia="Times New Roman" w:cs="Times New Roman"/>
          <w:bCs/>
          <w:shd w:val="clear" w:color="auto" w:fill="FFFFFF"/>
        </w:rPr>
        <w:t>.</w:t>
      </w:r>
      <w:r>
        <w:rPr>
          <w:rFonts w:eastAsia="Times New Roman" w:cs="Times New Roman"/>
          <w:bCs/>
          <w:shd w:val="clear" w:color="auto" w:fill="FFFFFF"/>
        </w:rPr>
        <w:t xml:space="preserve"> </w:t>
      </w:r>
    </w:p>
    <w:p w14:paraId="2320C647"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Το ΚΕΑ δεν εκλαμβάνεται μόνο ως οικονομική ενίσχυση για την καταπολέμηση της ακραίας φτώχειας. Εντάσσεται σε μια γενικότερη κοινων</w:t>
      </w:r>
      <w:r>
        <w:rPr>
          <w:rFonts w:eastAsia="Times New Roman" w:cs="Times New Roman"/>
          <w:bCs/>
          <w:shd w:val="clear" w:color="auto" w:fill="FFFFFF"/>
        </w:rPr>
        <w:t>ική πολιτική κατά του κοινωνικού αποκλεισμού, διότι συνοδεύεται από παροχές σε είδος και υπηρεσίες κοινωνικής φροντίδας, καθώς και από μέτρα προώθησης της απασχόλησης. Συνιστά ένα ολοκληρωμένο πρόγραμμα κοινωνικών παρεμβάσεων, που εξασφαλίζει ένα αξιοπρεπέ</w:t>
      </w:r>
      <w:r>
        <w:rPr>
          <w:rFonts w:eastAsia="Times New Roman" w:cs="Times New Roman"/>
          <w:bCs/>
          <w:shd w:val="clear" w:color="auto" w:fill="FFFFFF"/>
        </w:rPr>
        <w:t xml:space="preserve">ς επίπεδο διαβίωσης και συγχρόνως προωθεί την κοινωνική και οικονομική ένταξη των ωφελούμενων. </w:t>
      </w:r>
    </w:p>
    <w:p w14:paraId="2320C648"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Μεταξύ άλλων, το ΚΕΑ προβλέπεται ότι θα καλύψει πάνω από διακόσιες πενήντα χιλιάδες νοικοκυριά, που διαβιούν σε συνθήκες φτώχειας, ενώ παράλληλα επανακαθορίζοντ</w:t>
      </w:r>
      <w:r>
        <w:rPr>
          <w:rFonts w:eastAsia="Times New Roman" w:cs="Times New Roman"/>
          <w:bCs/>
          <w:shd w:val="clear" w:color="auto" w:fill="FFFFFF"/>
        </w:rPr>
        <w:t xml:space="preserve">αι περιπτώσεις ωφελούμενων και προβλέπεται ότι στο πολυπρόσωπο νοικοκυριό εντάσσονται και τα ενήλικα τέκνα ως είκοσι πέντε ετών, που </w:t>
      </w:r>
      <w:r>
        <w:rPr>
          <w:rFonts w:eastAsia="Times New Roman"/>
          <w:bCs/>
          <w:shd w:val="clear" w:color="auto" w:fill="FFFFFF"/>
        </w:rPr>
        <w:t>είναι</w:t>
      </w:r>
      <w:r>
        <w:rPr>
          <w:rFonts w:eastAsia="Times New Roman" w:cs="Times New Roman"/>
          <w:bCs/>
          <w:shd w:val="clear" w:color="auto" w:fill="FFFFFF"/>
        </w:rPr>
        <w:t xml:space="preserve"> φοιτητές, ενώ περιορίζονται οι κα</w:t>
      </w:r>
      <w:r>
        <w:rPr>
          <w:rFonts w:eastAsia="Times New Roman" w:cs="Times New Roman"/>
          <w:bCs/>
          <w:shd w:val="clear" w:color="auto" w:fill="FFFFFF"/>
        </w:rPr>
        <w:lastRenderedPageBreak/>
        <w:t>τηγορίες των δικαιούχων που χαρακτηρίζονται ως μη δυνάμενοι για εργασία, με κατάργησ</w:t>
      </w:r>
      <w:r>
        <w:rPr>
          <w:rFonts w:eastAsia="Times New Roman" w:cs="Times New Roman"/>
          <w:bCs/>
          <w:shd w:val="clear" w:color="auto" w:fill="FFFFFF"/>
        </w:rPr>
        <w:t xml:space="preserve">η της περίπτωσης για όσους υπηρετούν τη θητεία τους στις Ένοπλες Δυνάμεις. </w:t>
      </w:r>
    </w:p>
    <w:p w14:paraId="2320C649" w14:textId="77777777" w:rsidR="00BC0B8E" w:rsidRDefault="00C038A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320C64A"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Επισπεύδω την τοποθέτηση μου, γιατί τέλειωσε ο χρόνος μου. </w:t>
      </w:r>
    </w:p>
    <w:p w14:paraId="2320C64B" w14:textId="77777777" w:rsidR="00BC0B8E" w:rsidRDefault="00C038AA">
      <w:pPr>
        <w:spacing w:line="600" w:lineRule="auto"/>
        <w:ind w:firstLine="851"/>
        <w:jc w:val="both"/>
        <w:rPr>
          <w:rFonts w:eastAsia="Times New Roman" w:cs="Times New Roman"/>
        </w:rPr>
      </w:pPr>
      <w:r>
        <w:rPr>
          <w:rFonts w:eastAsia="Times New Roman"/>
          <w:bCs/>
          <w:shd w:val="clear" w:color="auto" w:fill="FFFFFF"/>
        </w:rPr>
        <w:t>Κυρίες και κύριοι συνάδελφοι</w:t>
      </w:r>
      <w:r>
        <w:rPr>
          <w:rFonts w:eastAsia="Times New Roman" w:cs="Times New Roman"/>
          <w:bCs/>
          <w:shd w:val="clear" w:color="auto" w:fill="FFFFFF"/>
        </w:rPr>
        <w:t>, με αυτ</w:t>
      </w:r>
      <w:r>
        <w:rPr>
          <w:rFonts w:eastAsia="Times New Roman" w:cs="Times New Roman"/>
          <w:bCs/>
          <w:shd w:val="clear" w:color="auto" w:fill="FFFFFF"/>
        </w:rPr>
        <w:t xml:space="preserve">ό το νομοσχέδιο δημιουργείται ένα ολοκληρωμένο σύστημα για την αντιμετώπιση της φτώχειας και του κοινωνικού αποκλεισμού, αλλά και ένα πλέγμα παρεμβάσεων, που βοηθούν στην κοινωνική επανένταξη και στην εύκολη και αξιοπρεπή πρόσβαση στο </w:t>
      </w:r>
      <w:proofErr w:type="spellStart"/>
      <w:r>
        <w:rPr>
          <w:rFonts w:eastAsia="Times New Roman" w:cs="Times New Roman"/>
          <w:bCs/>
          <w:shd w:val="clear" w:color="auto" w:fill="FFFFFF"/>
        </w:rPr>
        <w:t>προνοιακό</w:t>
      </w:r>
      <w:proofErr w:type="spellEnd"/>
      <w:r>
        <w:rPr>
          <w:rFonts w:eastAsia="Times New Roman" w:cs="Times New Roman"/>
          <w:bCs/>
          <w:shd w:val="clear" w:color="auto" w:fill="FFFFFF"/>
        </w:rPr>
        <w:t xml:space="preserve"> σύστημα. Έρ</w:t>
      </w:r>
      <w:r>
        <w:rPr>
          <w:rFonts w:eastAsia="Times New Roman" w:cs="Times New Roman"/>
          <w:bCs/>
          <w:shd w:val="clear" w:color="auto" w:fill="FFFFFF"/>
        </w:rPr>
        <w:t xml:space="preserve">χεται σε συνέχεια της νομοθετικής μας πρωτοβουλίας, που </w:t>
      </w:r>
      <w:r>
        <w:rPr>
          <w:rFonts w:eastAsia="Times New Roman"/>
          <w:bCs/>
          <w:shd w:val="clear" w:color="auto" w:fill="FFFFFF"/>
        </w:rPr>
        <w:t>έχει</w:t>
      </w:r>
      <w:r>
        <w:rPr>
          <w:rFonts w:eastAsia="Times New Roman" w:cs="Times New Roman"/>
          <w:bCs/>
          <w:shd w:val="clear" w:color="auto" w:fill="FFFFFF"/>
        </w:rPr>
        <w:t xml:space="preserve"> ως στόχευση να προωθούνται και να στηρίζονται πρωτοβουλίες, που βασίζονται στη διαμόρφωση ενός σύγχρονου και κοινωνικά δίκαιου αναπτυξιακού προτύπου. </w:t>
      </w:r>
    </w:p>
    <w:p w14:paraId="2320C64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Όπως ανέφερε ο εισηγητής των Ανεξαρτήτων Ελλ</w:t>
      </w:r>
      <w:r>
        <w:rPr>
          <w:rFonts w:eastAsia="Times New Roman" w:cs="Times New Roman"/>
          <w:szCs w:val="24"/>
        </w:rPr>
        <w:t xml:space="preserve">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στην αρμόδια </w:t>
      </w:r>
      <w:r>
        <w:rPr>
          <w:rFonts w:eastAsia="Times New Roman" w:cs="Times New Roman"/>
          <w:szCs w:val="24"/>
        </w:rPr>
        <w:t>ε</w:t>
      </w:r>
      <w:r>
        <w:rPr>
          <w:rFonts w:eastAsia="Times New Roman" w:cs="Times New Roman"/>
          <w:szCs w:val="24"/>
        </w:rPr>
        <w:t xml:space="preserve">πιτροπή, όλη η διάρθρωση του νομοσχεδίου είναι μια χειροπιαστή απόδειξη ότι η συγκεκριμένη Κυβέρνηση νοιάζεται για τους ανθρώπους που ήταν πραγματικά στο περιθώριο για αρκετά χρόνια. </w:t>
      </w:r>
    </w:p>
    <w:p w14:paraId="2320C64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Στηρίζουμε το παρόν νομοσχέδιο. </w:t>
      </w:r>
    </w:p>
    <w:p w14:paraId="2320C64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20C64F"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2320C65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εμείς ευχαριστούμε. </w:t>
      </w:r>
    </w:p>
    <w:p w14:paraId="2320C65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Σιμορέλης</w:t>
      </w:r>
      <w:proofErr w:type="spellEnd"/>
      <w:r>
        <w:rPr>
          <w:rFonts w:eastAsia="Times New Roman" w:cs="Times New Roman"/>
          <w:szCs w:val="24"/>
        </w:rPr>
        <w:t xml:space="preserve"> για επτά λεπτά. </w:t>
      </w:r>
    </w:p>
    <w:p w14:paraId="2320C65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Ευχαριστώ, κυρία Πρόεδρε. </w:t>
      </w:r>
    </w:p>
    <w:p w14:paraId="2320C65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Μου αρέσει πάντα όταν συζητάμε για το νομοσχέδιο να ασχολούμαι μόνο με το νομοσχέδιο. Αυτή τη φορά όμως θα παραβιάσω τον κανόνα και θα κάνω κι εγώ έναν σχολιασμό, γιατί τις τελευταίες μέρες –και σήμερα ακόμη- βομβαρδιζόμαστε εδώ και μιλάμε για υψηλά πλεονά</w:t>
      </w:r>
      <w:r>
        <w:rPr>
          <w:rFonts w:eastAsia="Times New Roman" w:cs="Times New Roman"/>
          <w:szCs w:val="24"/>
        </w:rPr>
        <w:t xml:space="preserve">σματα. Θα έλεγα κι εγώ τη φράση «κοίτα ποιοι μιλάνε». Θα τους θυμίσω μόνο ένα νούμερο. Για το 2016, η προηγούμενη </w:t>
      </w:r>
      <w:r>
        <w:rPr>
          <w:rFonts w:eastAsia="Times New Roman" w:cs="Times New Roman"/>
          <w:szCs w:val="24"/>
        </w:rPr>
        <w:t>κ</w:t>
      </w:r>
      <w:r>
        <w:rPr>
          <w:rFonts w:eastAsia="Times New Roman" w:cs="Times New Roman"/>
          <w:szCs w:val="24"/>
        </w:rPr>
        <w:t xml:space="preserve">υβέρνηση είχε συμφωνήσει για 4,5%, δηλαδή 8,5 δισεκατομμύρια επιπλέον. </w:t>
      </w:r>
    </w:p>
    <w:p w14:paraId="2320C65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Συζητάμε σήμερα για τον </w:t>
      </w:r>
      <w:r>
        <w:rPr>
          <w:rFonts w:eastAsia="Times New Roman" w:cs="Times New Roman"/>
          <w:szCs w:val="24"/>
        </w:rPr>
        <w:t>μ</w:t>
      </w:r>
      <w:r>
        <w:rPr>
          <w:rFonts w:eastAsia="Times New Roman" w:cs="Times New Roman"/>
          <w:szCs w:val="24"/>
        </w:rPr>
        <w:t xml:space="preserve">ηχανισμό </w:t>
      </w:r>
      <w:r>
        <w:rPr>
          <w:rFonts w:eastAsia="Times New Roman" w:cs="Times New Roman"/>
          <w:szCs w:val="24"/>
        </w:rPr>
        <w:t>π</w:t>
      </w:r>
      <w:r>
        <w:rPr>
          <w:rFonts w:eastAsia="Times New Roman" w:cs="Times New Roman"/>
          <w:szCs w:val="24"/>
        </w:rPr>
        <w:t>αρακολούθησης γενικά των κοινωνικώ</w:t>
      </w:r>
      <w:r>
        <w:rPr>
          <w:rFonts w:eastAsia="Times New Roman" w:cs="Times New Roman"/>
          <w:szCs w:val="24"/>
        </w:rPr>
        <w:t xml:space="preserve">ν γεγονότων που συμβαίνουν στη χώρα μας. Μακάρι να μην υπήρχε ανάγκη, κύριε Υπουργέ, γι’ αυτόν τον </w:t>
      </w:r>
      <w:r>
        <w:rPr>
          <w:rFonts w:eastAsia="Times New Roman" w:cs="Times New Roman"/>
          <w:szCs w:val="24"/>
        </w:rPr>
        <w:t>μ</w:t>
      </w:r>
      <w:r>
        <w:rPr>
          <w:rFonts w:eastAsia="Times New Roman" w:cs="Times New Roman"/>
          <w:szCs w:val="24"/>
        </w:rPr>
        <w:t>ηχανισμό. Μακάρι να μην υπήρχε φτώχεια. Όμως και φτώχεια υπήρχε και υπάρχει και θα υπάρχει όσο θα εφαρμόζονται αυτές οι πολιτικές λιτότητας που εφαρμόζονται</w:t>
      </w:r>
      <w:r>
        <w:rPr>
          <w:rFonts w:eastAsia="Times New Roman" w:cs="Times New Roman"/>
          <w:szCs w:val="24"/>
        </w:rPr>
        <w:t xml:space="preserve"> σήμερα στην Ευρώπη και ειδικά οι νεοφιλελεύθερες πολιτικές. </w:t>
      </w:r>
    </w:p>
    <w:p w14:paraId="2320C65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ανάγκη γι’ αυτόν τον </w:t>
      </w:r>
      <w:r>
        <w:rPr>
          <w:rFonts w:eastAsia="Times New Roman" w:cs="Times New Roman"/>
          <w:szCs w:val="24"/>
        </w:rPr>
        <w:t>μ</w:t>
      </w:r>
      <w:r>
        <w:rPr>
          <w:rFonts w:eastAsia="Times New Roman" w:cs="Times New Roman"/>
          <w:szCs w:val="24"/>
        </w:rPr>
        <w:t>ηχανισμό και για ένα άλλο πράγμα. Επιτρέψτε μου να σας πω ένα παράδειγμα και μια εμπειρία από την επαρχία, από την πόλη των Τρικάλων, όπου μέχρι τώρα τι γινόταν; Πέ</w:t>
      </w:r>
      <w:r>
        <w:rPr>
          <w:rFonts w:eastAsia="Times New Roman" w:cs="Times New Roman"/>
          <w:szCs w:val="24"/>
        </w:rPr>
        <w:t xml:space="preserve">ρα του ότι πολλοί δεν είχαν πληροφόρηση ποιο επίδομα έπρεπε να πάρουν, ήταν αρκετοί κι εκείνοι που έτρεχαν στα πολιτικά γραφεία για να τους χορηγηθεί ένα επίδομα. Κι έρχεται αυτός ο </w:t>
      </w:r>
      <w:r>
        <w:rPr>
          <w:rFonts w:eastAsia="Times New Roman" w:cs="Times New Roman"/>
          <w:szCs w:val="24"/>
        </w:rPr>
        <w:t>μ</w:t>
      </w:r>
      <w:r>
        <w:rPr>
          <w:rFonts w:eastAsia="Times New Roman" w:cs="Times New Roman"/>
          <w:szCs w:val="24"/>
        </w:rPr>
        <w:t>ηχανισμός σήμερα να λύσει αυτά τα ζητήματα και ειδικά ζητήματα αξιοπρέπει</w:t>
      </w:r>
      <w:r>
        <w:rPr>
          <w:rFonts w:eastAsia="Times New Roman" w:cs="Times New Roman"/>
          <w:szCs w:val="24"/>
        </w:rPr>
        <w:t>ας.</w:t>
      </w:r>
    </w:p>
    <w:p w14:paraId="2320C65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βρίσκεται στην ημερήσια διάταξη της σημερινής </w:t>
      </w:r>
      <w:r>
        <w:rPr>
          <w:rFonts w:eastAsia="Times New Roman" w:cs="Times New Roman"/>
          <w:szCs w:val="24"/>
        </w:rPr>
        <w:t>Ο</w:t>
      </w:r>
      <w:r>
        <w:rPr>
          <w:rFonts w:eastAsia="Times New Roman" w:cs="Times New Roman"/>
          <w:szCs w:val="24"/>
        </w:rPr>
        <w:t xml:space="preserve">λομέλειας είναι ένα εξαιρετικά σημαντικό νομοθέτημα. Επιτέλους, η χώρα μας θα αποκτήσει έναν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ηχανισμό για την παρακολούθηση και αξιολόγηση της κοινων</w:t>
      </w:r>
      <w:r>
        <w:rPr>
          <w:rFonts w:eastAsia="Times New Roman" w:cs="Times New Roman"/>
          <w:szCs w:val="24"/>
        </w:rPr>
        <w:t xml:space="preserve">ικής πολιτικής του κράτους. Στόχος μας είναι η προστασία των ευάλωτων κοινωνικών ομάδων να γίνει προτεραιότητα και η κοινωνική πρόνοια να παρέχεται ορθότερα και ταχύτερα, αξιοποιώντας τη σύγχρονη τεχνολογία. </w:t>
      </w:r>
    </w:p>
    <w:p w14:paraId="2320C65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Ο Εθνικός Μηχανισμός Συντονισμού Παρακολούθησης</w:t>
      </w:r>
      <w:r>
        <w:rPr>
          <w:rFonts w:eastAsia="Times New Roman" w:cs="Times New Roman"/>
          <w:szCs w:val="24"/>
        </w:rPr>
        <w:t xml:space="preserve"> και Αξιολόγησης των Πολιτικών Κοινωνικής Ένταξης και Συνοχής, που απασχολεί τα πρώτα άρθρα του νομοσχεδίου αποτελεί υποχρέωση που ανέλαβε η χώρα μας σύμφωνα με τον αναθεωρημένο Ευρωπαϊκό Κοινωνικό Χάρτη και τον Χάρτη Θεμελιωδών Δικαιωμάτων της Ευρωπαϊκής </w:t>
      </w:r>
      <w:r>
        <w:rPr>
          <w:rFonts w:eastAsia="Times New Roman" w:cs="Times New Roman"/>
          <w:szCs w:val="24"/>
        </w:rPr>
        <w:t xml:space="preserve">Ένωσης που προβλέπεται από τη μελέτη «Εθνική Στρατηγική για την Κοινωνική Ένταξη», η οποία έχει εγκριθεί από την Κομισιόν και συνοψίζει τις προτεραιότητες της ελληνικής Κυβέρνησης για την καταπολέμηση της φτώχειας και του κοινωνικού αποκλεισμού, φαινόμενα </w:t>
      </w:r>
      <w:r>
        <w:rPr>
          <w:rFonts w:eastAsia="Times New Roman" w:cs="Times New Roman"/>
          <w:szCs w:val="24"/>
        </w:rPr>
        <w:t xml:space="preserve">που δυστυχώς τα χρόνια των μνημονίων αυξήθηκαν δραματικά. </w:t>
      </w:r>
    </w:p>
    <w:p w14:paraId="2320C65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Δεν προχωράμε σε αυτόν τον νόμο γιατί αποτελεί συμβατική υποχρέωση. Ο ΣΥΡΙΖΑ και η Αριστερά ανέκαθεν έβαζαν σε προτεραιότητα τη σημασία της εξάλειψης των κοινωνικών διακρίσεων και της φτώχειας. Η </w:t>
      </w:r>
      <w:r>
        <w:rPr>
          <w:rFonts w:eastAsia="Times New Roman" w:cs="Times New Roman"/>
          <w:szCs w:val="24"/>
        </w:rPr>
        <w:lastRenderedPageBreak/>
        <w:t>σ</w:t>
      </w:r>
      <w:r>
        <w:rPr>
          <w:rFonts w:eastAsia="Times New Roman" w:cs="Times New Roman"/>
          <w:szCs w:val="24"/>
        </w:rPr>
        <w:t>τιγμή που έρχεται αυτός ο νόμος είναι η πιο κατάλληλη. Το ελληνικό σύστημα κοινωνικής φροντίδας είναι ελλιπές, κατακερματισμένο και αναποτελεσματικό ώστε να αντιμετωπίζει την ανθρωπιστική κρίση που βιώνουμε. Χαρακτηρίζεται από επικαλύψεις αρμοδιοτήτων με ε</w:t>
      </w:r>
      <w:r>
        <w:rPr>
          <w:rFonts w:eastAsia="Times New Roman" w:cs="Times New Roman"/>
          <w:szCs w:val="24"/>
        </w:rPr>
        <w:t>κατοντάδες φορείς και έλλειψη κεντρικού συντονισμού. Η κατάσταση αυτή κατά το παρελθόν επέτρεψε σ’ έναν βαθμό να εμφανιστούν φαινόμενα πελατειακών σχέσεων και διαφθοράς που καθιστούσαν το σύστημα κοινωνικής πρόνοιας αναξιόπιστο και πολιτικό εργαλείο των εκ</w:t>
      </w:r>
      <w:r>
        <w:rPr>
          <w:rFonts w:eastAsia="Times New Roman" w:cs="Times New Roman"/>
          <w:szCs w:val="24"/>
        </w:rPr>
        <w:t xml:space="preserve">άστοτε κυβερνόντων. </w:t>
      </w:r>
    </w:p>
    <w:p w14:paraId="2320C6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θνικός </w:t>
      </w:r>
      <w:r>
        <w:rPr>
          <w:rFonts w:eastAsia="Times New Roman" w:cs="Times New Roman"/>
          <w:szCs w:val="24"/>
        </w:rPr>
        <w:t>Μ</w:t>
      </w:r>
      <w:r>
        <w:rPr>
          <w:rFonts w:eastAsia="Times New Roman" w:cs="Times New Roman"/>
          <w:szCs w:val="24"/>
        </w:rPr>
        <w:t>ηχανισμός, που δομείται σε τρία επίπεδα, το κυβερνητικό, το περιφερειακό και το δημοτικό, θα έχει ως πυρήνα τη Γενική Διεύθυνση Κοινωνικής Πρόνοιας, η οποία αποκτά την ευθύνη διαχείρισης του κοινωνικού εισοδήματος αλληλεγγύης. Μάλιστα, οι δημοτικές κοινωνι</w:t>
      </w:r>
      <w:r>
        <w:rPr>
          <w:rFonts w:eastAsia="Times New Roman" w:cs="Times New Roman"/>
          <w:szCs w:val="24"/>
        </w:rPr>
        <w:t xml:space="preserve">κές υπηρεσίες που στελεχώνονται με επτακόσιες πενήντα νέες προσλήψεις με διαδικασίες ΑΣΕΠ θα αποτελούν τους αμεσότερους αισθητήρες του </w:t>
      </w:r>
      <w:r>
        <w:rPr>
          <w:rFonts w:eastAsia="Times New Roman" w:cs="Times New Roman"/>
          <w:szCs w:val="24"/>
        </w:rPr>
        <w:lastRenderedPageBreak/>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ηχανισμού. Εκεί θα απευθύνονται οι πολίτες με τα προβλήματα και τα αιτήματά τους και θα κάνουν τις ερωτήσεις του</w:t>
      </w:r>
      <w:r>
        <w:rPr>
          <w:rFonts w:eastAsia="Times New Roman" w:cs="Times New Roman"/>
          <w:szCs w:val="24"/>
        </w:rPr>
        <w:t xml:space="preserve">ς. Τα όργανα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 xml:space="preserve">ηχανισμού θα ενημερώνονται και θα επικοινωνούν μέσα από πληροφοριακό σύστημα με τρία μητρώα: το μητρώο </w:t>
      </w:r>
      <w:proofErr w:type="spellStart"/>
      <w:r>
        <w:rPr>
          <w:rFonts w:eastAsia="Times New Roman" w:cs="Times New Roman"/>
          <w:szCs w:val="24"/>
        </w:rPr>
        <w:t>οφειλομένων</w:t>
      </w:r>
      <w:proofErr w:type="spellEnd"/>
      <w:r>
        <w:rPr>
          <w:rFonts w:eastAsia="Times New Roman" w:cs="Times New Roman"/>
          <w:szCs w:val="24"/>
        </w:rPr>
        <w:t xml:space="preserve">, το μητρώο ιδρυμάτων και το μητρώο προγραμμάτων. </w:t>
      </w:r>
    </w:p>
    <w:p w14:paraId="2320C65A" w14:textId="77777777" w:rsidR="00BC0B8E" w:rsidRDefault="00C038AA">
      <w:pPr>
        <w:tabs>
          <w:tab w:val="left" w:pos="2608"/>
        </w:tabs>
        <w:spacing w:line="600" w:lineRule="auto"/>
        <w:jc w:val="both"/>
        <w:rPr>
          <w:rFonts w:eastAsia="Times New Roman"/>
          <w:szCs w:val="24"/>
        </w:rPr>
      </w:pPr>
      <w:r>
        <w:rPr>
          <w:rFonts w:eastAsia="Times New Roman"/>
          <w:szCs w:val="24"/>
        </w:rPr>
        <w:t>Τα πάντα θα είναι ανοιχτά και διαφανή, χωρίς περιθώρια αποκλεισμο</w:t>
      </w:r>
      <w:r>
        <w:rPr>
          <w:rFonts w:eastAsia="Times New Roman"/>
          <w:szCs w:val="24"/>
        </w:rPr>
        <w:t xml:space="preserve">ύ όσων πληρούν τα κριτήρια και εισόδου όσων δεν τα πληρούν. </w:t>
      </w:r>
    </w:p>
    <w:p w14:paraId="2320C65B"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με τη σύσταση και τη λειτουργία του </w:t>
      </w:r>
      <w:r>
        <w:rPr>
          <w:rFonts w:eastAsia="Times New Roman"/>
          <w:szCs w:val="24"/>
        </w:rPr>
        <w:t>Ε</w:t>
      </w:r>
      <w:r>
        <w:rPr>
          <w:rFonts w:eastAsia="Times New Roman"/>
          <w:szCs w:val="24"/>
        </w:rPr>
        <w:t xml:space="preserve">θνικού </w:t>
      </w:r>
      <w:r>
        <w:rPr>
          <w:rFonts w:eastAsia="Times New Roman"/>
          <w:szCs w:val="24"/>
        </w:rPr>
        <w:t>Μ</w:t>
      </w:r>
      <w:r>
        <w:rPr>
          <w:rFonts w:eastAsia="Times New Roman"/>
          <w:szCs w:val="24"/>
        </w:rPr>
        <w:t>ηχανισμού το ελληνικό κράτος θα αποκτήσει ένα ισχυρό εργαλείο για την κοινωνική προστασία των πολιτών και είναι χρέος μα</w:t>
      </w:r>
      <w:r>
        <w:rPr>
          <w:rFonts w:eastAsia="Times New Roman"/>
          <w:szCs w:val="24"/>
        </w:rPr>
        <w:t xml:space="preserve">ς να το στηρίξουμε. Η οργανωτική αναβάθμιση της κοινωνικής πρόνοιας που προβλέπει το παρόν νομοσχέδιο σε συνδυασμό με </w:t>
      </w:r>
      <w:r>
        <w:rPr>
          <w:rFonts w:eastAsia="Times New Roman"/>
          <w:szCs w:val="24"/>
        </w:rPr>
        <w:t>τ</w:t>
      </w:r>
      <w:r>
        <w:rPr>
          <w:rFonts w:eastAsia="Times New Roman"/>
          <w:szCs w:val="24"/>
        </w:rPr>
        <w:t xml:space="preserve">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 xml:space="preserve">λληλεγγύης, που την περασμένη εβδομάδα στην ψήφιση του προϋπολογισμού εγκρίναμε 720 εκατομμύρια ευρώ για πάνω από </w:t>
      </w:r>
      <w:r>
        <w:rPr>
          <w:rFonts w:eastAsia="Times New Roman"/>
          <w:szCs w:val="24"/>
        </w:rPr>
        <w:t xml:space="preserve">διακόσιες χιλιάδες </w:t>
      </w:r>
      <w:r>
        <w:rPr>
          <w:rFonts w:eastAsia="Times New Roman"/>
          <w:szCs w:val="24"/>
        </w:rPr>
        <w:lastRenderedPageBreak/>
        <w:t>νοικοκυριά</w:t>
      </w:r>
      <w:r>
        <w:rPr>
          <w:rFonts w:eastAsia="Times New Roman"/>
          <w:szCs w:val="24"/>
        </w:rPr>
        <w:t>,</w:t>
      </w:r>
      <w:r>
        <w:rPr>
          <w:rFonts w:eastAsia="Times New Roman"/>
          <w:szCs w:val="24"/>
        </w:rPr>
        <w:t xml:space="preserve"> που ζουν στο επίπεδο φτώχειας, αποτελούν σημαντικά βήματα για την αναχαίτιση της ανθρωπιστικής κρίσης. </w:t>
      </w:r>
    </w:p>
    <w:p w14:paraId="2320C65C"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Επιπλέον, να σημειώσουμε ότι το κοινωνικό εισόδημα αλληλεγγύης δεν αποτελεί απλώς οικονομική ενίσχυση για την καταπολέμησ</w:t>
      </w:r>
      <w:r>
        <w:rPr>
          <w:rFonts w:eastAsia="Times New Roman"/>
          <w:szCs w:val="24"/>
        </w:rPr>
        <w:t>η της ακραίας φτώχειας, αλλά συνοδεύεται από παροχές σε είδος και σε υπηρεσίες κοινωνικής φροντίδας και από μέτρα προώθησης της απασχόλησης. Μάλιστα το 10% των ωφελούμενων από το ΚΕΑ θα βρίσκουν δουλειά με το πρόγραμμα του ΟΑΕΔ και του χαρτοφυλακίου απασχό</w:t>
      </w:r>
      <w:r>
        <w:rPr>
          <w:rFonts w:eastAsia="Times New Roman"/>
          <w:szCs w:val="24"/>
        </w:rPr>
        <w:t xml:space="preserve">λησης σε μια προσπάθεια να χτυπήσουμε τη μάστιγα της ανεργίας. </w:t>
      </w:r>
    </w:p>
    <w:p w14:paraId="2320C65D"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Τέλος, θα ήθελα να πω στους συναδέλφους της Αντιπολίτευσης, που πολλές φορές λοιδορούν τις προσπάθειές μας και τις υποβαθμίζουν στο</w:t>
      </w:r>
      <w:r>
        <w:rPr>
          <w:rFonts w:eastAsia="Times New Roman"/>
          <w:szCs w:val="24"/>
        </w:rPr>
        <w:t>ν</w:t>
      </w:r>
      <w:r>
        <w:rPr>
          <w:rFonts w:eastAsia="Times New Roman"/>
          <w:szCs w:val="24"/>
        </w:rPr>
        <w:t xml:space="preserve"> δημόσιο διάλογο, ότι προσπαθούμε να συμμαζέψουμε ένα κράτος</w:t>
      </w:r>
      <w:r>
        <w:rPr>
          <w:rFonts w:eastAsia="Times New Roman"/>
          <w:szCs w:val="24"/>
        </w:rPr>
        <w:t xml:space="preserve"> που με τις αλόγιστες και σκανδαλώδεις πολιτικές σας το φέρατε στο χείλος της καταστροφής. Προσπαθούμε να κατευνάσουμε την ανθρωπιστική κρίση </w:t>
      </w:r>
      <w:r>
        <w:rPr>
          <w:rFonts w:eastAsia="Times New Roman"/>
          <w:szCs w:val="24"/>
        </w:rPr>
        <w:lastRenderedPageBreak/>
        <w:t>που είναι προϊόν της νεοφιλελεύθερης λιτότητας που δικοί σας ομοϊδεάτες επιβάλλουν στην Ευρώπη. Σε αυτή την προσπά</w:t>
      </w:r>
      <w:r>
        <w:rPr>
          <w:rFonts w:eastAsia="Times New Roman"/>
          <w:szCs w:val="24"/>
        </w:rPr>
        <w:t xml:space="preserve">θεια μην βάζετε εμπόδια, γιατί ο ελληνικός λαός και βλέπει και κρίνει. </w:t>
      </w:r>
    </w:p>
    <w:p w14:paraId="2320C65E"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Το κοινωνικό εισόδημα είναι το ελάχιστο που μπορούμε να κάνουμε και να βοηθήσουμε τους συμπολίτες μας που υπέφεραν και υποφέρουν στα χρόνια των μνημονίων. Το ίδιο ισχύει και για τη δέκ</w:t>
      </w:r>
      <w:r>
        <w:rPr>
          <w:rFonts w:eastAsia="Times New Roman"/>
          <w:szCs w:val="24"/>
        </w:rPr>
        <w:t>ατη τρίτη σύνταξη</w:t>
      </w:r>
      <w:r>
        <w:rPr>
          <w:rFonts w:eastAsia="Times New Roman"/>
          <w:szCs w:val="24"/>
        </w:rPr>
        <w:t>,</w:t>
      </w:r>
      <w:r>
        <w:rPr>
          <w:rFonts w:eastAsia="Times New Roman"/>
          <w:szCs w:val="24"/>
        </w:rPr>
        <w:t xml:space="preserve"> που θα μοιραστεί φέτος από το πλεόνασμα. Το μέγιστο θα ήταν να πετύχουμε την απεμπλοκή από την επιτροπεία και τα μνημόνια και μια Ελλάδα με ανάπτυξη, δημοκρατία και κοινωνική δικαιοσύνη. Σε αυτή την κατεύθυνση κινείται η πολιτική μας.</w:t>
      </w:r>
    </w:p>
    <w:p w14:paraId="2320C65F"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Ευ</w:t>
      </w:r>
      <w:r>
        <w:rPr>
          <w:rFonts w:eastAsia="Times New Roman"/>
          <w:szCs w:val="24"/>
        </w:rPr>
        <w:t>χαριστώ.</w:t>
      </w:r>
    </w:p>
    <w:p w14:paraId="2320C660" w14:textId="77777777" w:rsidR="00BC0B8E" w:rsidRDefault="00C038AA">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320C661"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και για την ακρίβεια του χρόνου.</w:t>
      </w:r>
    </w:p>
    <w:p w14:paraId="2320C662"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Σεβαστάκης</w:t>
      </w:r>
      <w:proofErr w:type="spellEnd"/>
      <w:r>
        <w:rPr>
          <w:rFonts w:eastAsia="Times New Roman"/>
          <w:szCs w:val="24"/>
        </w:rPr>
        <w:t xml:space="preserve"> για επτά λεπτά.</w:t>
      </w:r>
    </w:p>
    <w:p w14:paraId="2320C663"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 xml:space="preserve">Σε αντίθεση με τον κ. </w:t>
      </w:r>
      <w:proofErr w:type="spellStart"/>
      <w:r>
        <w:rPr>
          <w:rFonts w:eastAsia="Times New Roman"/>
          <w:szCs w:val="24"/>
        </w:rPr>
        <w:t>Δρίτσα</w:t>
      </w:r>
      <w:proofErr w:type="spellEnd"/>
      <w:r>
        <w:rPr>
          <w:rFonts w:eastAsia="Times New Roman"/>
          <w:szCs w:val="24"/>
        </w:rPr>
        <w:t>, εγώ θα είμαι συ</w:t>
      </w:r>
      <w:r>
        <w:rPr>
          <w:rFonts w:eastAsia="Times New Roman"/>
          <w:szCs w:val="24"/>
        </w:rPr>
        <w:t xml:space="preserve">ντομότερος, θα είμαι ανάστροφα ακριβής. </w:t>
      </w:r>
    </w:p>
    <w:p w14:paraId="2320C664"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Η μικρή κοινοβουλευτική μου εμπειρία και η εμπλοκή μου με τα δημόσια πράγματα με έχει οδηγήσει στο να καταλάβω ότι το </w:t>
      </w:r>
      <w:proofErr w:type="spellStart"/>
      <w:r>
        <w:rPr>
          <w:rFonts w:eastAsia="Times New Roman"/>
          <w:szCs w:val="24"/>
        </w:rPr>
        <w:t>προνοιακό</w:t>
      </w:r>
      <w:proofErr w:type="spellEnd"/>
      <w:r>
        <w:rPr>
          <w:rFonts w:eastAsia="Times New Roman"/>
          <w:szCs w:val="24"/>
        </w:rPr>
        <w:t xml:space="preserve"> κομμάτι ήταν διασκορπισμένο σε μικρές παροχές, κυρίως ευνοιοκρατικές ή παροχές που γίνο</w:t>
      </w:r>
      <w:r>
        <w:rPr>
          <w:rFonts w:eastAsia="Times New Roman"/>
          <w:szCs w:val="24"/>
        </w:rPr>
        <w:t>νταν υπό την πίεση διάφορ</w:t>
      </w:r>
      <w:r>
        <w:rPr>
          <w:rFonts w:eastAsia="Times New Roman"/>
          <w:szCs w:val="24"/>
        </w:rPr>
        <w:t>ων</w:t>
      </w:r>
      <w:r>
        <w:rPr>
          <w:rFonts w:eastAsia="Times New Roman"/>
          <w:szCs w:val="24"/>
        </w:rPr>
        <w:t xml:space="preserve"> ομάδ</w:t>
      </w:r>
      <w:r>
        <w:rPr>
          <w:rFonts w:eastAsia="Times New Roman"/>
          <w:szCs w:val="24"/>
        </w:rPr>
        <w:t>ων</w:t>
      </w:r>
      <w:r>
        <w:rPr>
          <w:rFonts w:eastAsia="Times New Roman"/>
          <w:szCs w:val="24"/>
        </w:rPr>
        <w:t xml:space="preserve"> διάσπαρτ</w:t>
      </w:r>
      <w:r>
        <w:rPr>
          <w:rFonts w:eastAsia="Times New Roman"/>
          <w:szCs w:val="24"/>
        </w:rPr>
        <w:t>ων</w:t>
      </w:r>
      <w:r>
        <w:rPr>
          <w:rFonts w:eastAsia="Times New Roman"/>
          <w:szCs w:val="24"/>
        </w:rPr>
        <w:t>, ασύντακτ</w:t>
      </w:r>
      <w:r>
        <w:rPr>
          <w:rFonts w:eastAsia="Times New Roman"/>
          <w:szCs w:val="24"/>
        </w:rPr>
        <w:t>ων</w:t>
      </w:r>
      <w:r>
        <w:rPr>
          <w:rFonts w:eastAsia="Times New Roman"/>
          <w:szCs w:val="24"/>
        </w:rPr>
        <w:t>, ανορθολογικ</w:t>
      </w:r>
      <w:r>
        <w:rPr>
          <w:rFonts w:eastAsia="Times New Roman"/>
          <w:szCs w:val="24"/>
        </w:rPr>
        <w:t>ών</w:t>
      </w:r>
      <w:r>
        <w:rPr>
          <w:rFonts w:eastAsia="Times New Roman"/>
          <w:szCs w:val="24"/>
        </w:rPr>
        <w:t xml:space="preserve">. Το δεύτερο στοιχείο ήταν η αδυναμία αξιόπιστου αρχείου που να δημιουργεί και να καταγράφει τα προφίλ των δικαιούχων. </w:t>
      </w:r>
    </w:p>
    <w:p w14:paraId="2320C665"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Με αυτήν την έννοια ένα μεγάλο μέρος της όσο περνούσαν τα χρόνια</w:t>
      </w:r>
      <w:r>
        <w:rPr>
          <w:rFonts w:eastAsia="Times New Roman"/>
          <w:szCs w:val="24"/>
        </w:rPr>
        <w:t xml:space="preserve"> και περισσότερο αναγκαίας </w:t>
      </w:r>
      <w:proofErr w:type="spellStart"/>
      <w:r>
        <w:rPr>
          <w:rFonts w:eastAsia="Times New Roman"/>
          <w:szCs w:val="24"/>
        </w:rPr>
        <w:t>προνοιακής</w:t>
      </w:r>
      <w:proofErr w:type="spellEnd"/>
      <w:r>
        <w:rPr>
          <w:rFonts w:eastAsia="Times New Roman"/>
          <w:szCs w:val="24"/>
        </w:rPr>
        <w:t xml:space="preserve"> ύλης σκορπίζονταν. Δεν υπήρχε, δηλαδή, οργανωμένη διασπορά, αλλά σκόρπισμα. </w:t>
      </w:r>
    </w:p>
    <w:p w14:paraId="2320C666"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 xml:space="preserve">Ένα δεύτερο στοιχείο που είχα εντοπίσει είναι ότι οι διάφοροι μηχανισμοί, οι οποίοι διαχειρίζονταν το </w:t>
      </w:r>
      <w:proofErr w:type="spellStart"/>
      <w:r>
        <w:rPr>
          <w:rFonts w:eastAsia="Times New Roman"/>
          <w:szCs w:val="24"/>
        </w:rPr>
        <w:t>προνοιακό</w:t>
      </w:r>
      <w:proofErr w:type="spellEnd"/>
      <w:r>
        <w:rPr>
          <w:rFonts w:eastAsia="Times New Roman"/>
          <w:szCs w:val="24"/>
        </w:rPr>
        <w:t xml:space="preserve"> σκέλος της οικονομίας, ήταν μ</w:t>
      </w:r>
      <w:r>
        <w:rPr>
          <w:rFonts w:eastAsia="Times New Roman"/>
          <w:szCs w:val="24"/>
        </w:rPr>
        <w:t>ηχανισμοί που δημιουργούσαν και μια μικρή εξουσία απέναντι στους επιδοτούμενους. Είχαν μια σχέση ισχύος και στήθηκαν για πάρα πολλά χρόνια μακρές καριέρες και φτιάχτηκαν και πολιτικά προφίλ γύρω από την έννοια της φιλανθρωπίας ή της στρεβλής εκδοχής της πο</w:t>
      </w:r>
      <w:r>
        <w:rPr>
          <w:rFonts w:eastAsia="Times New Roman"/>
          <w:szCs w:val="24"/>
        </w:rPr>
        <w:t>υ είναι η ελεημοσύνη.</w:t>
      </w:r>
    </w:p>
    <w:p w14:paraId="2320C667"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Νομίζω ότι το νομοσχέδιο αποπειράται να οργανώσει με πιο ορθολογικό τρόπο και κυρίως να εξυγιάνει την ίδια την έννοια της παροχής. Είναι μια αμυντική επιλογή η παροχή. Κανονικά πρέπει να κερδίζεις το ψωμί σου, αλλά υπό τους όρους μιας</w:t>
      </w:r>
      <w:r>
        <w:rPr>
          <w:rFonts w:eastAsia="Times New Roman"/>
          <w:szCs w:val="24"/>
        </w:rPr>
        <w:t xml:space="preserve"> οικονομικής κρίσης δομικού χαρακτήρα όπως είναι η σημερινή η </w:t>
      </w:r>
      <w:proofErr w:type="spellStart"/>
      <w:r>
        <w:rPr>
          <w:rFonts w:eastAsia="Times New Roman"/>
          <w:szCs w:val="24"/>
        </w:rPr>
        <w:t>προνοιακή</w:t>
      </w:r>
      <w:proofErr w:type="spellEnd"/>
      <w:r>
        <w:rPr>
          <w:rFonts w:eastAsia="Times New Roman"/>
          <w:szCs w:val="24"/>
        </w:rPr>
        <w:t xml:space="preserve"> δράση έχει πολύ μεγάλη σημασία. </w:t>
      </w:r>
    </w:p>
    <w:p w14:paraId="2320C66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Γιατί δεν πρέπει απλώς να κερδίσεις την οικονομική ανάπτυξη, αλλά πρέπει να το κάνεις με όρους κοινωνικής σταθεροποίησης και κοινωνικής ενότητας. Η μια</w:t>
      </w:r>
      <w:r>
        <w:rPr>
          <w:rFonts w:eastAsia="Times New Roman" w:cs="Times New Roman"/>
          <w:szCs w:val="24"/>
        </w:rPr>
        <w:t xml:space="preserve"> πτυχή της πολιτικής της Κυβέρνησης είναι αυτή: Το </w:t>
      </w:r>
      <w:proofErr w:type="spellStart"/>
      <w:r>
        <w:rPr>
          <w:rFonts w:eastAsia="Times New Roman" w:cs="Times New Roman"/>
          <w:szCs w:val="24"/>
        </w:rPr>
        <w:t>προνοιακό</w:t>
      </w:r>
      <w:proofErr w:type="spellEnd"/>
      <w:r>
        <w:rPr>
          <w:rFonts w:eastAsia="Times New Roman" w:cs="Times New Roman"/>
          <w:szCs w:val="24"/>
        </w:rPr>
        <w:t xml:space="preserve"> κομμάτι να αποτελεί οργανικό κομμάτι της οικονομίας, όχι το παρεμπίπτον και το επίθεμα στην οικονομική κανονικότητα, αλλά όσο μπορεί το εντάσσει σαν οργανικό κομμάτι της οικονομίας. Με αυτή την έ</w:t>
      </w:r>
      <w:r>
        <w:rPr>
          <w:rFonts w:eastAsia="Times New Roman" w:cs="Times New Roman"/>
          <w:szCs w:val="24"/>
        </w:rPr>
        <w:t xml:space="preserve">ννοια, η ενοποίηση είναι ένα πολύ σημαντικό διάβημα, μια πολύ σημαντική απόπειρα. </w:t>
      </w:r>
    </w:p>
    <w:p w14:paraId="2320C66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είναι οι τρόποι εφαρμογής. Πολλοί έχουν επιφυλαχθεί για τον τρόπο με τον οποίο μπορεί αυτό να ενσωματωθεί στη διοικητική πραγματικότητα, στην </w:t>
      </w:r>
      <w:proofErr w:type="spellStart"/>
      <w:r>
        <w:rPr>
          <w:rFonts w:eastAsia="Times New Roman" w:cs="Times New Roman"/>
          <w:szCs w:val="24"/>
        </w:rPr>
        <w:t>αυτοδιοικητ</w:t>
      </w:r>
      <w:r>
        <w:rPr>
          <w:rFonts w:eastAsia="Times New Roman" w:cs="Times New Roman"/>
          <w:szCs w:val="24"/>
        </w:rPr>
        <w:t>ική</w:t>
      </w:r>
      <w:proofErr w:type="spellEnd"/>
      <w:r>
        <w:rPr>
          <w:rFonts w:eastAsia="Times New Roman" w:cs="Times New Roman"/>
          <w:szCs w:val="24"/>
        </w:rPr>
        <w:t xml:space="preserve"> πραγματικότητα, στους διάφορους μηχανισμούς που ελέγχουν και μεσολαβούν ανάμεσα στην κεντρική </w:t>
      </w:r>
      <w:r>
        <w:rPr>
          <w:rFonts w:eastAsia="Times New Roman" w:cs="Times New Roman"/>
          <w:szCs w:val="24"/>
        </w:rPr>
        <w:t>κ</w:t>
      </w:r>
      <w:r>
        <w:rPr>
          <w:rFonts w:eastAsia="Times New Roman" w:cs="Times New Roman"/>
          <w:szCs w:val="24"/>
        </w:rPr>
        <w:t xml:space="preserve">υβέρνηση και στην πραγματικότητα, πώς μπορεί αυτό να εκλαϊκευτεί με έναν υγιή τρόπο. </w:t>
      </w:r>
    </w:p>
    <w:p w14:paraId="2320C66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στοίχημα, ο τρόπος με τον οποίο θα γίνει εμπράγματη η </w:t>
      </w:r>
      <w:proofErr w:type="spellStart"/>
      <w:r>
        <w:rPr>
          <w:rFonts w:eastAsia="Times New Roman" w:cs="Times New Roman"/>
          <w:szCs w:val="24"/>
        </w:rPr>
        <w:t>προνοια</w:t>
      </w:r>
      <w:r>
        <w:rPr>
          <w:rFonts w:eastAsia="Times New Roman" w:cs="Times New Roman"/>
          <w:szCs w:val="24"/>
        </w:rPr>
        <w:t>κή</w:t>
      </w:r>
      <w:proofErr w:type="spellEnd"/>
      <w:r>
        <w:rPr>
          <w:rFonts w:eastAsia="Times New Roman" w:cs="Times New Roman"/>
          <w:szCs w:val="24"/>
        </w:rPr>
        <w:t xml:space="preserve"> πολιτική. Εντούτοις, νομίζω ότι αυτό δεν μειώνει τη σημασία του νομοσχεδίου. </w:t>
      </w:r>
    </w:p>
    <w:p w14:paraId="2320C66B" w14:textId="77777777" w:rsidR="00BC0B8E" w:rsidRDefault="00C038AA">
      <w:pPr>
        <w:spacing w:after="0" w:line="600" w:lineRule="auto"/>
        <w:ind w:firstLine="720"/>
        <w:jc w:val="both"/>
        <w:rPr>
          <w:rFonts w:eastAsia="Times New Roman" w:cs="Times New Roman"/>
          <w:szCs w:val="24"/>
        </w:rPr>
      </w:pPr>
      <w:r>
        <w:rPr>
          <w:rFonts w:eastAsia="Times New Roman" w:cs="Times New Roman"/>
          <w:szCs w:val="24"/>
        </w:rPr>
        <w:t xml:space="preserve">Ένα </w:t>
      </w:r>
      <w:r>
        <w:rPr>
          <w:rFonts w:eastAsia="Times New Roman" w:cs="Times New Roman"/>
          <w:szCs w:val="24"/>
        </w:rPr>
        <w:t>άλλο</w:t>
      </w:r>
      <w:r>
        <w:rPr>
          <w:rFonts w:eastAsia="Times New Roman" w:cs="Times New Roman"/>
          <w:szCs w:val="24"/>
        </w:rPr>
        <w:t xml:space="preserve"> στοιχείο, που θα ήθελα να υπογραμμίσω, είναι ότι η κρίση είναι ένας άτυπος μηχανισμός παραγωγής κέρδους. Δεν είναι το ατύχημα. Η κρίση είναι δομικό, συστημικό στοιχεί</w:t>
      </w:r>
      <w:r>
        <w:rPr>
          <w:rFonts w:eastAsia="Times New Roman" w:cs="Times New Roman"/>
          <w:szCs w:val="24"/>
        </w:rPr>
        <w:t>ο παραγωγής κέρδους. Με αυτή την έννοια, λοιπόν, η έκπτωση των ανθρώπων, το να πεταχτούν οι άνθρωποι έξω από την κανονικότητα, στο πουθενά, να έχουν απόλυτη ανάγκη στήριξης γιατί δεν μπορούν να βγάλουν το ψωμί τους, δεν είναι ένα παρεμπίπτον στοιχείο, αλλά</w:t>
      </w:r>
      <w:r>
        <w:rPr>
          <w:rFonts w:eastAsia="Times New Roman" w:cs="Times New Roman"/>
          <w:szCs w:val="24"/>
        </w:rPr>
        <w:t xml:space="preserve"> ένα οργανικό, συστημικό στοιχείο. Επομένως, η κάλυψή του δεν είναι απλώς ένα περίσσευμα συναισθηματικό μιας κοινωνίας, ούτε απλώς μια πολιτιστική επιλογή. Νομίζω ότι είναι μια επιλογή ενός γενικού ανθρωποκεντρικού </w:t>
      </w:r>
      <w:proofErr w:type="spellStart"/>
      <w:r>
        <w:rPr>
          <w:rFonts w:eastAsia="Times New Roman" w:cs="Times New Roman"/>
          <w:szCs w:val="24"/>
        </w:rPr>
        <w:t>εξορθολογισμού</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να ξαναβρεί η κοι</w:t>
      </w:r>
      <w:r>
        <w:rPr>
          <w:rFonts w:eastAsia="Times New Roman" w:cs="Times New Roman"/>
          <w:szCs w:val="24"/>
        </w:rPr>
        <w:t xml:space="preserve">νωνία ορισμένα μέτρα με τα οποία ο ένας συμπράττει, συνυπάρχει με </w:t>
      </w:r>
      <w:r>
        <w:rPr>
          <w:rFonts w:eastAsia="Times New Roman" w:cs="Times New Roman"/>
          <w:szCs w:val="24"/>
        </w:rPr>
        <w:lastRenderedPageBreak/>
        <w:t>τον άλλον. Σε αυτή τη βάση θα τοποθετούσα την πολιτική επιλογή της Κυβέρνησης, δηλαδή</w:t>
      </w:r>
      <w:r>
        <w:rPr>
          <w:rFonts w:eastAsia="Times New Roman" w:cs="Times New Roman"/>
          <w:szCs w:val="24"/>
        </w:rPr>
        <w:t>,</w:t>
      </w:r>
      <w:r>
        <w:rPr>
          <w:rFonts w:eastAsia="Times New Roman" w:cs="Times New Roman"/>
          <w:szCs w:val="24"/>
        </w:rPr>
        <w:t xml:space="preserve"> να επιλέξει πολιτιστικά το περίσσευμα, ακριβώς γιατί οικονομικά έχουμε ένα δομικό έλλειμμα. </w:t>
      </w:r>
    </w:p>
    <w:p w14:paraId="2320C66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Με αυτές τ</w:t>
      </w:r>
      <w:r>
        <w:rPr>
          <w:rFonts w:eastAsia="Times New Roman" w:cs="Times New Roman"/>
          <w:szCs w:val="24"/>
        </w:rPr>
        <w:t xml:space="preserve">ις σκέψεις, θα έλεγα ότι πρέπει να ενισχυθεί όχι η ψήφιση ή η έγκριση –που ευτυχώς είναι πολύ ευρεία, εάν κρίνω από τις τοποθετήσεις των κομμάτων- αλλά κυρίως η οργανωμένη εφαρμογή, η αξιοπιστία της εφαρμογής. Πάρα πολύ συχνά έχουμε ένα αντιφατικό αρχείο,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άνθρωποι αρχειοθετούνται ως δικαιούχοι, ενώ δεν είναι δικαιούχοι, ενώ υπάρχουν και επικαλύψεις και αυτό παράγει μια μεγάλη σπατάλη, όχι πόρων, αλλά κυρίως κατηγοριοποιεί και αιχμαλωτίζει τους ανθρώπους σε μια αίσθηση ένδειας</w:t>
      </w:r>
      <w:r>
        <w:rPr>
          <w:rFonts w:eastAsia="Times New Roman" w:cs="Times New Roman"/>
          <w:szCs w:val="24"/>
        </w:rPr>
        <w:t xml:space="preserve"> ή αδικία</w:t>
      </w:r>
      <w:r>
        <w:rPr>
          <w:rFonts w:eastAsia="Times New Roman" w:cs="Times New Roman"/>
          <w:szCs w:val="24"/>
        </w:rPr>
        <w:t xml:space="preserve">. </w:t>
      </w:r>
    </w:p>
    <w:p w14:paraId="2320C66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Στην περασμένη κοινοβουλευτική περίοδο, όταν μέμφονταν πολλοί την Υπουργό για το ότι το επίδομα ενοικίου, η ενίσχυση της ΔΕΗ, δηλαδή </w:t>
      </w:r>
      <w:r>
        <w:rPr>
          <w:rFonts w:eastAsia="Times New Roman" w:cs="Times New Roman"/>
          <w:szCs w:val="24"/>
        </w:rPr>
        <w:lastRenderedPageBreak/>
        <w:t xml:space="preserve">οι διάφορες επιδοματικές πολιτικές, δεν είχαν ενότητα, στην πραγματικότητα απέκρυπταν το γεγονός ότι είναι </w:t>
      </w:r>
      <w:r>
        <w:rPr>
          <w:rFonts w:eastAsia="Times New Roman" w:cs="Times New Roman"/>
          <w:szCs w:val="24"/>
        </w:rPr>
        <w:t xml:space="preserve">η ίδια έννοια </w:t>
      </w:r>
      <w:r>
        <w:rPr>
          <w:rFonts w:eastAsia="Times New Roman" w:cs="Times New Roman"/>
          <w:szCs w:val="24"/>
        </w:rPr>
        <w:t>πρ</w:t>
      </w:r>
      <w:r>
        <w:rPr>
          <w:rFonts w:eastAsia="Times New Roman" w:cs="Times New Roman"/>
          <w:szCs w:val="24"/>
        </w:rPr>
        <w:t xml:space="preserve">οϊόν μιας </w:t>
      </w:r>
      <w:r>
        <w:rPr>
          <w:rFonts w:eastAsia="Times New Roman" w:cs="Times New Roman"/>
          <w:szCs w:val="24"/>
        </w:rPr>
        <w:t>μακρόχρονης</w:t>
      </w:r>
      <w:r>
        <w:rPr>
          <w:rFonts w:eastAsia="Times New Roman" w:cs="Times New Roman"/>
          <w:szCs w:val="24"/>
        </w:rPr>
        <w:t xml:space="preserve"> συναλλαγής ή κυρίως μιας χαμηλού επιπέδου διαχείρισης της πολιτικής ισχύος και του οικονομικού περισσεύματος. Νομίζω, λοιπόν, ότι αυτή η πολιτική επιλογή της Κυβέρνησης και θα τύχει της στήριξης και κυρίως θα τύχει της εφαρμογής. </w:t>
      </w:r>
    </w:p>
    <w:p w14:paraId="2320C66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στηρίζοντας την ψήφιση του νομοσχεδίου, βρίσκω και ορισμένα μέτρα που μας ξανασυνδέουν σαν πολιτική κοινότητα με το αυτονόητο, δηλαδή την ανθρωπιά και την απολεσθείσα οικονομική λογική από τις πολιτικές που εφαρμόζονται ευρύτερα στην </w:t>
      </w:r>
      <w:r>
        <w:rPr>
          <w:rFonts w:eastAsia="Times New Roman" w:cs="Times New Roman"/>
          <w:szCs w:val="24"/>
        </w:rPr>
        <w:t xml:space="preserve">Ευρώπη τα τελευταία πολλά χρόνια. </w:t>
      </w:r>
    </w:p>
    <w:p w14:paraId="2320C66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20C670"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320C671"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 ΠΡΟΕΔΡΕΥΟΥΣΑ (Αναστασία Χριστοδουλοπούλου): </w:t>
      </w:r>
      <w:r>
        <w:rPr>
          <w:rFonts w:eastAsia="Times New Roman"/>
          <w:szCs w:val="24"/>
        </w:rPr>
        <w:t>Τον λόγο έχει ο κ. Αθανάσιος Παπαδόπουλος.</w:t>
      </w:r>
    </w:p>
    <w:p w14:paraId="2320C672" w14:textId="77777777" w:rsidR="00BC0B8E" w:rsidRDefault="00C038A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θα μπορούσα να έχω τον λόγο;</w:t>
      </w:r>
    </w:p>
    <w:p w14:paraId="2320C673" w14:textId="77777777" w:rsidR="00BC0B8E" w:rsidRDefault="00C038AA">
      <w:pPr>
        <w:spacing w:line="600" w:lineRule="auto"/>
        <w:ind w:firstLine="720"/>
        <w:jc w:val="both"/>
        <w:rPr>
          <w:rFonts w:eastAsia="Times New Roman"/>
          <w:szCs w:val="24"/>
        </w:rPr>
      </w:pPr>
      <w:r>
        <w:rPr>
          <w:rFonts w:eastAsia="Times New Roman"/>
          <w:b/>
          <w:szCs w:val="24"/>
        </w:rPr>
        <w:t xml:space="preserve"> ΠΡΟΕΔΡΕΥΟΥΣΑ (</w:t>
      </w:r>
      <w:r>
        <w:rPr>
          <w:rFonts w:eastAsia="Times New Roman"/>
          <w:b/>
          <w:szCs w:val="24"/>
        </w:rPr>
        <w:t xml:space="preserve">Αναστασία Χριστοδουλοπούλου): </w:t>
      </w:r>
      <w:r>
        <w:rPr>
          <w:rFonts w:eastAsia="Times New Roman"/>
          <w:szCs w:val="24"/>
        </w:rPr>
        <w:t xml:space="preserve">Κύριε Λοβέρδο, θέλετε να μιλήσετε τώρα; Αφού έχετε μιλήσει, όμως, τι θέλετε; </w:t>
      </w:r>
    </w:p>
    <w:p w14:paraId="2320C674" w14:textId="77777777" w:rsidR="00BC0B8E" w:rsidRDefault="00C038A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Κυρία Πρόεδρε, δεν επείγομαι, αλλά ζητώ τον λόγο κατά το άρθρο 97 παράγραφος 4 του Κανονισμού για μια τοποθέτηση μισού λεπτού. </w:t>
      </w:r>
    </w:p>
    <w:p w14:paraId="2320C675" w14:textId="77777777" w:rsidR="00BC0B8E" w:rsidRDefault="00C038AA">
      <w:pPr>
        <w:spacing w:line="600" w:lineRule="auto"/>
        <w:ind w:firstLine="720"/>
        <w:jc w:val="both"/>
        <w:rPr>
          <w:rFonts w:eastAsia="Times New Roman"/>
          <w:szCs w:val="24"/>
        </w:rPr>
      </w:pPr>
      <w:r>
        <w:rPr>
          <w:rFonts w:eastAsia="Times New Roman"/>
          <w:b/>
          <w:szCs w:val="24"/>
        </w:rPr>
        <w:t xml:space="preserve"> Π</w:t>
      </w:r>
      <w:r>
        <w:rPr>
          <w:rFonts w:eastAsia="Times New Roman"/>
          <w:b/>
          <w:szCs w:val="24"/>
        </w:rPr>
        <w:t xml:space="preserve">ΡΟΕΔΡΕΥΟΥΣΑ (Αναστασία Χριστοδουλοπούλου): </w:t>
      </w:r>
      <w:r>
        <w:rPr>
          <w:rFonts w:eastAsia="Times New Roman"/>
          <w:szCs w:val="24"/>
        </w:rPr>
        <w:t xml:space="preserve">Καλά, εντάξει, κάποια στιγμή θα σας δώσω τον λόγο. Μπερδεύτηκα, νόμιζα ότι δεν έχετε μιλήσει. </w:t>
      </w:r>
    </w:p>
    <w:p w14:paraId="2320C676" w14:textId="77777777" w:rsidR="00BC0B8E" w:rsidRDefault="00C038AA">
      <w:pPr>
        <w:spacing w:line="600" w:lineRule="auto"/>
        <w:ind w:firstLine="720"/>
        <w:jc w:val="both"/>
        <w:rPr>
          <w:rFonts w:eastAsia="Times New Roman"/>
          <w:szCs w:val="24"/>
        </w:rPr>
      </w:pPr>
      <w:r>
        <w:rPr>
          <w:rFonts w:eastAsia="Times New Roman"/>
          <w:szCs w:val="24"/>
        </w:rPr>
        <w:t xml:space="preserve">Ορίστε, κύριε Παπαδόπουλε, έχετε τον λόγο. </w:t>
      </w:r>
    </w:p>
    <w:p w14:paraId="2320C677"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ΑΘΑΝΑΣΙΟΣ ΠΑΠΑΔΟΠΟΥΛΟΣ: </w:t>
      </w:r>
      <w:r>
        <w:rPr>
          <w:rFonts w:eastAsia="Times New Roman"/>
          <w:szCs w:val="24"/>
        </w:rPr>
        <w:t xml:space="preserve">Το σχέδιο νόμου που συζητάμε αποτελεί μια ένδειξη </w:t>
      </w:r>
      <w:r>
        <w:rPr>
          <w:rFonts w:eastAsia="Times New Roman"/>
          <w:szCs w:val="24"/>
        </w:rPr>
        <w:t xml:space="preserve">ότι ακόμη και σε περίοδο οικονομικής επιτήρησης, επιτροπείας, ακόμη και σε πολύ αντίξοες συνθήκες για την εθνική οικονομία, μια </w:t>
      </w:r>
      <w:r>
        <w:rPr>
          <w:rFonts w:eastAsia="Times New Roman"/>
          <w:szCs w:val="24"/>
        </w:rPr>
        <w:t>κ</w:t>
      </w:r>
      <w:r>
        <w:rPr>
          <w:rFonts w:eastAsia="Times New Roman"/>
          <w:szCs w:val="24"/>
        </w:rPr>
        <w:t xml:space="preserve">υβέρνηση που σκοπεύει να ιεραρχήσει τις προτεραιότητές της μπορεί να το κάνει. </w:t>
      </w:r>
    </w:p>
    <w:p w14:paraId="2320C678" w14:textId="77777777" w:rsidR="00BC0B8E" w:rsidRDefault="00C038AA">
      <w:pPr>
        <w:spacing w:line="600" w:lineRule="auto"/>
        <w:ind w:firstLine="720"/>
        <w:jc w:val="both"/>
        <w:rPr>
          <w:rFonts w:eastAsia="Times New Roman"/>
          <w:szCs w:val="24"/>
        </w:rPr>
      </w:pPr>
      <w:r>
        <w:rPr>
          <w:rFonts w:eastAsia="Times New Roman"/>
          <w:szCs w:val="24"/>
        </w:rPr>
        <w:t>Κύριε Τζαβάρα, δεν είναι φιλοξενούμενη αυτή η Κ</w:t>
      </w:r>
      <w:r>
        <w:rPr>
          <w:rFonts w:eastAsia="Times New Roman"/>
          <w:szCs w:val="24"/>
        </w:rPr>
        <w:t xml:space="preserve">υβέρνηση. </w:t>
      </w:r>
    </w:p>
    <w:p w14:paraId="2320C679" w14:textId="77777777" w:rsidR="00BC0B8E" w:rsidRDefault="00C038AA">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Κάνετε λάθος. Δεν είπαμε αυτό το πράγμα. Είπαμε «στην Αίθουσα αυτή». </w:t>
      </w:r>
    </w:p>
    <w:p w14:paraId="2320C67A" w14:textId="77777777" w:rsidR="00BC0B8E" w:rsidRDefault="00C038AA">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Ούτε, βέβαια και το πολιτικό σύστημα που κυβερνούσε, η εναλλαγή ΝΔ-ΠΑΣΟΚ αποτελούν τους φιλοξενούντες για τις πολιτικές δυνάμεις</w:t>
      </w:r>
      <w:r>
        <w:rPr>
          <w:rFonts w:eastAsia="Times New Roman"/>
          <w:szCs w:val="24"/>
        </w:rPr>
        <w:t xml:space="preserve"> που θέλουν να συμβάλλουν στην ανασυγκρότηση αυτής της χώρας. </w:t>
      </w:r>
    </w:p>
    <w:p w14:paraId="2320C67B" w14:textId="77777777" w:rsidR="00BC0B8E" w:rsidRDefault="00C038AA">
      <w:pPr>
        <w:spacing w:line="600" w:lineRule="auto"/>
        <w:ind w:firstLine="720"/>
        <w:jc w:val="both"/>
        <w:rPr>
          <w:rFonts w:eastAsia="Times New Roman"/>
          <w:szCs w:val="24"/>
        </w:rPr>
      </w:pPr>
      <w:r>
        <w:rPr>
          <w:rFonts w:eastAsia="Times New Roman"/>
          <w:szCs w:val="24"/>
        </w:rPr>
        <w:t xml:space="preserve">Αυτή η Κυβέρνηση προέκυψε στην πιο δύσκολη ιστορική περίοδο μιας υπερχρεωμένης χώρας με τεράστιες δυνατότητες, καθώς ο λαός, οι </w:t>
      </w:r>
      <w:r>
        <w:rPr>
          <w:rFonts w:eastAsia="Times New Roman"/>
          <w:szCs w:val="24"/>
        </w:rPr>
        <w:lastRenderedPageBreak/>
        <w:t xml:space="preserve">αποκάτω δεν μπορούσαν πια να ανεχθούν να κυβερνώνται με τον ίδιο </w:t>
      </w:r>
      <w:r>
        <w:rPr>
          <w:rFonts w:eastAsia="Times New Roman"/>
          <w:szCs w:val="24"/>
        </w:rPr>
        <w:t xml:space="preserve">τρόπο, με ένα διαπλεκόμενο νεοφιλελεύθερο σύστημα εξουσίας, που αντί να αντιμετωπίσει τα απίθανα ελλείμματα, οδήγησε σε εμβάθυνση του χρέους, σε εσωτερική υποτίμηση, σε έκρηξη της ανεργίας, σε χιλιάδες ανθρώπινα δράματα, σε ανθρωπιστική κρίση. </w:t>
      </w:r>
    </w:p>
    <w:p w14:paraId="2320C67C" w14:textId="77777777" w:rsidR="00BC0B8E" w:rsidRDefault="00C038AA">
      <w:pPr>
        <w:spacing w:line="600" w:lineRule="auto"/>
        <w:ind w:firstLine="720"/>
        <w:jc w:val="both"/>
        <w:rPr>
          <w:rFonts w:eastAsia="Times New Roman"/>
          <w:szCs w:val="24"/>
        </w:rPr>
      </w:pPr>
      <w:r>
        <w:rPr>
          <w:rFonts w:eastAsia="Times New Roman"/>
          <w:szCs w:val="24"/>
        </w:rPr>
        <w:t>Θα πω, όμως</w:t>
      </w:r>
      <w:r>
        <w:rPr>
          <w:rFonts w:eastAsia="Times New Roman"/>
          <w:szCs w:val="24"/>
        </w:rPr>
        <w:t>, ότι χαιρόμαστε ειλικρινά που οι βασικές αρχές και οι διατάξεις του σχεδίου νόμου συναντούν ευρύτερη αποδοχή, παρά τις ενστάσεις για τα κριτήρια απόδοσης του πρωτογενούς πλεονάσματος του 2016 στους συνταξιούχους των κάτω από 850 ευρώ, καθώς και για τον ΕΦ</w:t>
      </w:r>
      <w:r>
        <w:rPr>
          <w:rFonts w:eastAsia="Times New Roman"/>
          <w:szCs w:val="24"/>
        </w:rPr>
        <w:t xml:space="preserve">ΚΑ ή και για επιμέρους διατάξεις. </w:t>
      </w:r>
    </w:p>
    <w:p w14:paraId="2320C67D" w14:textId="77777777" w:rsidR="00BC0B8E" w:rsidRDefault="00C038AA">
      <w:pPr>
        <w:spacing w:line="600" w:lineRule="auto"/>
        <w:ind w:firstLine="720"/>
        <w:jc w:val="both"/>
        <w:rPr>
          <w:rFonts w:eastAsia="Times New Roman"/>
          <w:szCs w:val="24"/>
        </w:rPr>
      </w:pPr>
      <w:r>
        <w:rPr>
          <w:rFonts w:eastAsia="Times New Roman"/>
          <w:szCs w:val="24"/>
        </w:rPr>
        <w:t xml:space="preserve">Χαιρόμαστε για την ευρύτερη αποδοχή της δημιουργίας του Εθνικού Μηχανισμού Συντονισμού, Παρακολούθησης, Αξιολόγησης των Πολιτικών Κοινωνικής Ένταξης, Συνοχής, για τη συγκρότηση δεκατριών </w:t>
      </w:r>
      <w:r>
        <w:rPr>
          <w:rFonts w:eastAsia="Times New Roman"/>
          <w:szCs w:val="24"/>
        </w:rPr>
        <w:t>π</w:t>
      </w:r>
      <w:r>
        <w:rPr>
          <w:rFonts w:eastAsia="Times New Roman"/>
          <w:szCs w:val="24"/>
        </w:rPr>
        <w:t xml:space="preserve">εριφερειακών </w:t>
      </w:r>
      <w:r>
        <w:rPr>
          <w:rFonts w:eastAsia="Times New Roman"/>
          <w:szCs w:val="24"/>
        </w:rPr>
        <w:t>π</w:t>
      </w:r>
      <w:r>
        <w:rPr>
          <w:rFonts w:eastAsia="Times New Roman"/>
          <w:szCs w:val="24"/>
        </w:rPr>
        <w:t xml:space="preserve">αρατηρητηρίων και </w:t>
      </w:r>
      <w:r>
        <w:rPr>
          <w:rFonts w:eastAsia="Times New Roman"/>
          <w:szCs w:val="24"/>
        </w:rPr>
        <w:t>υ</w:t>
      </w:r>
      <w:r>
        <w:rPr>
          <w:rFonts w:eastAsia="Times New Roman"/>
          <w:szCs w:val="24"/>
        </w:rPr>
        <w:t xml:space="preserve">πηρεσιών </w:t>
      </w:r>
      <w:r>
        <w:rPr>
          <w:rFonts w:eastAsia="Times New Roman"/>
          <w:szCs w:val="24"/>
        </w:rPr>
        <w:t>κ</w:t>
      </w:r>
      <w:r>
        <w:rPr>
          <w:rFonts w:eastAsia="Times New Roman"/>
          <w:szCs w:val="24"/>
        </w:rPr>
        <w:t xml:space="preserve">οινωνικής </w:t>
      </w:r>
      <w:r>
        <w:rPr>
          <w:rFonts w:eastAsia="Times New Roman"/>
          <w:szCs w:val="24"/>
        </w:rPr>
        <w:t>μ</w:t>
      </w:r>
      <w:r>
        <w:rPr>
          <w:rFonts w:eastAsia="Times New Roman"/>
          <w:szCs w:val="24"/>
        </w:rPr>
        <w:t xml:space="preserve">έριμνας, για την ίδρυση </w:t>
      </w:r>
      <w:r>
        <w:rPr>
          <w:rFonts w:eastAsia="Times New Roman"/>
          <w:szCs w:val="24"/>
        </w:rPr>
        <w:lastRenderedPageBreak/>
        <w:t xml:space="preserve">διακοσίων πενήντα τεσσάρων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 xml:space="preserve">οινότητας στους δήμους με επτακόσιες πενήντα νέες προσλήψεις μέσω ΑΣΕΠ, που θα λειτουργούν ως αισθητήρες του </w:t>
      </w:r>
      <w:r>
        <w:rPr>
          <w:rFonts w:eastAsia="Times New Roman"/>
          <w:szCs w:val="24"/>
        </w:rPr>
        <w:t>μ</w:t>
      </w:r>
      <w:r>
        <w:rPr>
          <w:rFonts w:eastAsia="Times New Roman"/>
          <w:szCs w:val="24"/>
        </w:rPr>
        <w:t xml:space="preserve">ηχανισμού και θα υπηρετούν πολίτες για όλα τα κοινωνικά ζητήματά </w:t>
      </w:r>
      <w:r>
        <w:rPr>
          <w:rFonts w:eastAsia="Times New Roman"/>
          <w:szCs w:val="24"/>
        </w:rPr>
        <w:t xml:space="preserve">τους, καθώς θα ενημερώνονται από τα τρία ηλεκτρονικά μητρώα του </w:t>
      </w:r>
      <w:proofErr w:type="spellStart"/>
      <w:r>
        <w:rPr>
          <w:rFonts w:eastAsia="Times New Roman"/>
          <w:szCs w:val="24"/>
        </w:rPr>
        <w:t>Γ</w:t>
      </w:r>
      <w:r>
        <w:rPr>
          <w:rFonts w:eastAsia="Times New Roman"/>
          <w:szCs w:val="24"/>
        </w:rPr>
        <w:t>εωπληροφοριακού</w:t>
      </w:r>
      <w:proofErr w:type="spellEnd"/>
      <w:r>
        <w:rPr>
          <w:rFonts w:eastAsia="Times New Roman"/>
          <w:szCs w:val="24"/>
        </w:rPr>
        <w:t xml:space="preserve"> </w:t>
      </w:r>
      <w:r>
        <w:rPr>
          <w:rFonts w:eastAsia="Times New Roman"/>
          <w:szCs w:val="24"/>
        </w:rPr>
        <w:t>Σ</w:t>
      </w:r>
      <w:r>
        <w:rPr>
          <w:rFonts w:eastAsia="Times New Roman"/>
          <w:szCs w:val="24"/>
        </w:rPr>
        <w:t xml:space="preserve">υστήματος και θα ενημερώνουν για όλα τα προγράμματα ως υπηρεσία μιας στάσης, που ζήτησε ο κ. </w:t>
      </w:r>
      <w:proofErr w:type="spellStart"/>
      <w:r>
        <w:rPr>
          <w:rFonts w:eastAsia="Times New Roman"/>
          <w:szCs w:val="24"/>
        </w:rPr>
        <w:t>Σαλμάς</w:t>
      </w:r>
      <w:proofErr w:type="spellEnd"/>
      <w:r>
        <w:rPr>
          <w:rFonts w:eastAsia="Times New Roman"/>
          <w:szCs w:val="24"/>
        </w:rPr>
        <w:t xml:space="preserve">. </w:t>
      </w:r>
    </w:p>
    <w:p w14:paraId="2320C67E" w14:textId="77777777" w:rsidR="00BC0B8E" w:rsidRDefault="00C038AA">
      <w:pPr>
        <w:spacing w:line="600" w:lineRule="auto"/>
        <w:ind w:firstLine="720"/>
        <w:jc w:val="both"/>
        <w:rPr>
          <w:rFonts w:eastAsia="Times New Roman"/>
          <w:szCs w:val="24"/>
        </w:rPr>
      </w:pPr>
      <w:r>
        <w:rPr>
          <w:rFonts w:eastAsia="Times New Roman"/>
          <w:szCs w:val="24"/>
        </w:rPr>
        <w:t xml:space="preserve">Χαιρόμαστε για τη συμφωνία επέκτασης του </w:t>
      </w:r>
      <w:r>
        <w:rPr>
          <w:rFonts w:eastAsia="Times New Roman"/>
          <w:szCs w:val="24"/>
        </w:rPr>
        <w:t>κ</w:t>
      </w:r>
      <w:r>
        <w:rPr>
          <w:rFonts w:eastAsia="Times New Roman"/>
          <w:szCs w:val="24"/>
        </w:rPr>
        <w:t xml:space="preserve">οινωνικού </w:t>
      </w:r>
      <w:r>
        <w:rPr>
          <w:rFonts w:eastAsia="Times New Roman"/>
          <w:szCs w:val="24"/>
        </w:rPr>
        <w:t>ε</w:t>
      </w:r>
      <w:r>
        <w:rPr>
          <w:rFonts w:eastAsia="Times New Roman"/>
          <w:szCs w:val="24"/>
        </w:rPr>
        <w:t xml:space="preserve">ισοδήματος </w:t>
      </w:r>
      <w:r>
        <w:rPr>
          <w:rFonts w:eastAsia="Times New Roman"/>
          <w:szCs w:val="24"/>
        </w:rPr>
        <w:t>α</w:t>
      </w:r>
      <w:r>
        <w:rPr>
          <w:rFonts w:eastAsia="Times New Roman"/>
          <w:szCs w:val="24"/>
        </w:rPr>
        <w:t>λληλεγγύης σε όλη τη χώρα και για τις δυνατότητες</w:t>
      </w:r>
      <w:r>
        <w:rPr>
          <w:rFonts w:eastAsia="Times New Roman"/>
          <w:szCs w:val="24"/>
        </w:rPr>
        <w:t>,</w:t>
      </w:r>
      <w:r>
        <w:rPr>
          <w:rFonts w:eastAsia="Times New Roman"/>
          <w:szCs w:val="24"/>
        </w:rPr>
        <w:t xml:space="preserve"> που δίνει για συμμετοχή των δικαιούχων στη δωρεάν φαρμακευτική αγωγή τους, αλλά και σε άλλα προγράμματα -σχολικά γεύματα, αξιοποίηση ΤΕΒΑ, στέγες υποστηριζόμενης διαβίωσης, πολιτικές για το παιδί- με καθιέ</w:t>
      </w:r>
      <w:r>
        <w:rPr>
          <w:rFonts w:eastAsia="Times New Roman"/>
          <w:szCs w:val="24"/>
        </w:rPr>
        <w:t xml:space="preserve">ρωση ηλεκτρονικής πλατφόρμας για όλα τα επιδόματα και με ορίζοντα τη δημιουργία Ενιαίου Εθνικού Συστήματος Πρόνοιας, Αλληλεγγύης. </w:t>
      </w:r>
    </w:p>
    <w:p w14:paraId="2320C67F" w14:textId="77777777" w:rsidR="00BC0B8E" w:rsidRDefault="00C038AA">
      <w:pPr>
        <w:spacing w:line="600" w:lineRule="auto"/>
        <w:ind w:firstLine="720"/>
        <w:jc w:val="both"/>
        <w:rPr>
          <w:rFonts w:eastAsia="Times New Roman"/>
          <w:szCs w:val="24"/>
        </w:rPr>
      </w:pPr>
      <w:r>
        <w:rPr>
          <w:rFonts w:eastAsia="Times New Roman"/>
          <w:szCs w:val="24"/>
        </w:rPr>
        <w:lastRenderedPageBreak/>
        <w:t>Αυτή η ευρύτερη αποδοχή μάς επιτρέπει να ελπίζουμε σε συνεννοήσεις και για άλλα ζητήματα πάρα πολύ σοβαρά, για το Κυπριακό, γ</w:t>
      </w:r>
      <w:r>
        <w:rPr>
          <w:rFonts w:eastAsia="Times New Roman"/>
          <w:szCs w:val="24"/>
        </w:rPr>
        <w:t>ια την ένταση στις ελληνοτουρκικές σχέσεις, για τα ζητήματα που αφορούν το προσφυγικό, για όσα προκαλούν τη σύγκρουσή μας με παράλογες απαιτήσεις είτε από τους δανειστές είτε από άλλους, οι οποίοι νομίζουν ότι μπορούν αυτοί να κουμαντάρουν την ευρωπαϊκή οι</w:t>
      </w:r>
      <w:r>
        <w:rPr>
          <w:rFonts w:eastAsia="Times New Roman"/>
          <w:szCs w:val="24"/>
        </w:rPr>
        <w:t xml:space="preserve">κογένεια στα μεγάλα ζητήματα που είναι μπροστά στο δικό της μέλλον και στο μέλλον των λαών που υπηρετεί. </w:t>
      </w:r>
    </w:p>
    <w:p w14:paraId="2320C680" w14:textId="77777777" w:rsidR="00BC0B8E" w:rsidRDefault="00C038AA">
      <w:pPr>
        <w:spacing w:line="600" w:lineRule="auto"/>
        <w:ind w:firstLine="720"/>
        <w:jc w:val="both"/>
        <w:rPr>
          <w:rFonts w:eastAsia="Times New Roman"/>
          <w:szCs w:val="24"/>
        </w:rPr>
      </w:pPr>
      <w:r>
        <w:rPr>
          <w:rFonts w:eastAsia="Times New Roman"/>
          <w:szCs w:val="24"/>
        </w:rPr>
        <w:t>Η ευρύτερη αυτή αποδοχή μας επιτρέπει να ελπίζουμε σε συνεννόηση για όσα αποτελούν τον Ευρωπαϊκό Κοινωνικό Χάρτη, τα θεμελιώδη ανθρώπινα δικαιώματα, γ</w:t>
      </w:r>
      <w:r>
        <w:rPr>
          <w:rFonts w:eastAsia="Times New Roman"/>
          <w:szCs w:val="24"/>
        </w:rPr>
        <w:t>ια τα οποία μας μιλούν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όταν έρχονται εδώ στην Αθήνα οι υπεύθυνοι για τις ευρωπαϊκές πολιτικές απασχόλησης </w:t>
      </w:r>
      <w:r>
        <w:rPr>
          <w:rFonts w:eastAsia="Times New Roman"/>
          <w:szCs w:val="24"/>
        </w:rPr>
        <w:lastRenderedPageBreak/>
        <w:t xml:space="preserve">και κοινωνικών υποθέσεων, όπως ο Τόμας </w:t>
      </w:r>
      <w:proofErr w:type="spellStart"/>
      <w:r>
        <w:rPr>
          <w:rFonts w:eastAsia="Times New Roman"/>
          <w:szCs w:val="24"/>
        </w:rPr>
        <w:t>Χάντελ</w:t>
      </w:r>
      <w:proofErr w:type="spellEnd"/>
      <w:r>
        <w:rPr>
          <w:rFonts w:eastAsia="Times New Roman"/>
          <w:szCs w:val="24"/>
        </w:rPr>
        <w:t>, πρόεδρος της επιτροπής του Ευρωπαϊκού Κοινοβουλίου και αντίστοιχοι επίτροποι –</w:t>
      </w:r>
      <w:proofErr w:type="spellStart"/>
      <w:r>
        <w:rPr>
          <w:rFonts w:eastAsia="Times New Roman"/>
          <w:szCs w:val="24"/>
        </w:rPr>
        <w:t>Σερβιόζ</w:t>
      </w:r>
      <w:proofErr w:type="spellEnd"/>
      <w:r>
        <w:rPr>
          <w:rFonts w:eastAsia="Times New Roman"/>
          <w:szCs w:val="24"/>
        </w:rPr>
        <w:t>, Σβαρτς-</w:t>
      </w:r>
      <w:r>
        <w:rPr>
          <w:rFonts w:eastAsia="Times New Roman"/>
          <w:szCs w:val="24"/>
        </w:rPr>
        <w:t xml:space="preserve"> της Κομισιόν και του Ευρωπαϊκού Κοινωνικού Ταμείου. </w:t>
      </w:r>
    </w:p>
    <w:p w14:paraId="2320C681" w14:textId="77777777" w:rsidR="00BC0B8E" w:rsidRDefault="00C038AA">
      <w:pPr>
        <w:spacing w:line="600" w:lineRule="auto"/>
        <w:ind w:firstLine="720"/>
        <w:jc w:val="both"/>
        <w:rPr>
          <w:rFonts w:eastAsia="Times New Roman"/>
          <w:szCs w:val="24"/>
        </w:rPr>
      </w:pPr>
      <w:r>
        <w:rPr>
          <w:rFonts w:eastAsia="Times New Roman"/>
          <w:szCs w:val="24"/>
        </w:rPr>
        <w:t xml:space="preserve">Είναι αυτονόητο, όμως, ότι για να υπάρξει στην Ελλάδα πολιτική κοινωνικής συνοχής, υψηλή ποιότητα υπηρεσιών υγείας, ουσιαστική μείωση της φτώχειας, όπως ζήτησε ο κ. </w:t>
      </w:r>
      <w:proofErr w:type="spellStart"/>
      <w:r>
        <w:rPr>
          <w:rFonts w:eastAsia="Times New Roman"/>
          <w:szCs w:val="24"/>
        </w:rPr>
        <w:t>Σαλμάς</w:t>
      </w:r>
      <w:proofErr w:type="spellEnd"/>
      <w:r>
        <w:rPr>
          <w:rFonts w:eastAsia="Times New Roman"/>
          <w:szCs w:val="24"/>
        </w:rPr>
        <w:t>, πρέπει να υπάρχει μία σειρά π</w:t>
      </w:r>
      <w:r>
        <w:rPr>
          <w:rFonts w:eastAsia="Times New Roman"/>
          <w:szCs w:val="24"/>
        </w:rPr>
        <w:t xml:space="preserve">ροϋποθέσεων: </w:t>
      </w:r>
    </w:p>
    <w:p w14:paraId="2320C682" w14:textId="77777777" w:rsidR="00BC0B8E" w:rsidRDefault="00C038AA">
      <w:pPr>
        <w:spacing w:line="600" w:lineRule="auto"/>
        <w:ind w:firstLine="720"/>
        <w:jc w:val="both"/>
        <w:rPr>
          <w:rFonts w:eastAsia="Times New Roman"/>
          <w:szCs w:val="24"/>
        </w:rPr>
      </w:pPr>
      <w:r>
        <w:rPr>
          <w:rFonts w:eastAsia="Times New Roman"/>
          <w:szCs w:val="24"/>
        </w:rPr>
        <w:t>Πρώτον, πρέπει να ανακάμψει η εθνική οικονομία, να προχωρήσει η δεύτερη θετική αξιολόγηση της τρίτης σύμβασης, να μπούμε στην ποσοτική χαλάρωση της Ευρωπαϊκής Κεντρικής Τράπεζας, να προχωρήσουν οι προωθητικές μεταρρυθμίσεις, που κάνουμε στη δ</w:t>
      </w:r>
      <w:r>
        <w:rPr>
          <w:rFonts w:eastAsia="Times New Roman"/>
          <w:szCs w:val="24"/>
        </w:rPr>
        <w:t xml:space="preserve">ημόσια διοίκηση και στο κράτος, η είσπραξη εσόδων από το πλαστικό χρήμα, τις ηλεκτρονικές </w:t>
      </w:r>
      <w:r>
        <w:rPr>
          <w:rFonts w:eastAsia="Times New Roman"/>
          <w:szCs w:val="24"/>
        </w:rPr>
        <w:lastRenderedPageBreak/>
        <w:t>συναλλαγές, το λαθρεμπόριο –νομοθετούμε αυτήν την περίοδο-, η αποκάλυψη αδήλωτων περιουσιακών στοιχείων, η διεύρυνση της φορολογικής βάσης.</w:t>
      </w:r>
    </w:p>
    <w:p w14:paraId="2320C683" w14:textId="77777777" w:rsidR="00BC0B8E" w:rsidRDefault="00C038AA">
      <w:pPr>
        <w:spacing w:line="600" w:lineRule="auto"/>
        <w:ind w:firstLine="720"/>
        <w:jc w:val="both"/>
        <w:rPr>
          <w:rFonts w:eastAsia="Times New Roman"/>
          <w:szCs w:val="24"/>
        </w:rPr>
      </w:pPr>
      <w:r>
        <w:rPr>
          <w:rFonts w:eastAsia="Times New Roman"/>
          <w:szCs w:val="24"/>
        </w:rPr>
        <w:t>Δεύτερον, να προχωρήσουν ό</w:t>
      </w:r>
      <w:r>
        <w:rPr>
          <w:rFonts w:eastAsia="Times New Roman"/>
          <w:szCs w:val="24"/>
        </w:rPr>
        <w:t>λες οι αναπτυξιακές παρεμβάσεις</w:t>
      </w:r>
      <w:r>
        <w:rPr>
          <w:rFonts w:eastAsia="Times New Roman"/>
          <w:szCs w:val="24"/>
        </w:rPr>
        <w:t>,</w:t>
      </w:r>
      <w:r>
        <w:rPr>
          <w:rFonts w:eastAsia="Times New Roman"/>
          <w:szCs w:val="24"/>
        </w:rPr>
        <w:t xml:space="preserve"> που θα επιτρέψουν ανάπτυξη 2,7% μέσα στο 2017, οι πολιτικές ενίσχυσης νεοφυούς υγιούς επιχειρηματικότητας, της ανταγωνιστικότητας, της εξωστρέφειας, της καινοτομίας, τα νέα προγράμματα του νέου ΕΣΠΑ, του νέου αναπτυξιακού ν</w:t>
      </w:r>
      <w:r>
        <w:rPr>
          <w:rFonts w:eastAsia="Times New Roman"/>
          <w:szCs w:val="24"/>
        </w:rPr>
        <w:t>όμου, του Ευρωπαϊκού Ταμείου Στρατηγικών Επενδύσεων, τα ταμεία συμμετοχών επιχειρηματικότητας, το νέο πρόγραμμα «</w:t>
      </w:r>
      <w:r>
        <w:rPr>
          <w:rFonts w:eastAsia="Times New Roman"/>
          <w:szCs w:val="24"/>
        </w:rPr>
        <w:t>ΕΞΟΙΚΟΝΟΜΩ</w:t>
      </w:r>
      <w:r>
        <w:rPr>
          <w:rFonts w:eastAsia="Times New Roman"/>
          <w:szCs w:val="24"/>
        </w:rPr>
        <w:t xml:space="preserve">» και πολλά άλλα. </w:t>
      </w:r>
    </w:p>
    <w:p w14:paraId="2320C684" w14:textId="77777777" w:rsidR="00BC0B8E" w:rsidRDefault="00C038AA">
      <w:pPr>
        <w:spacing w:line="600" w:lineRule="auto"/>
        <w:ind w:firstLine="720"/>
        <w:jc w:val="both"/>
        <w:rPr>
          <w:rFonts w:eastAsia="Times New Roman"/>
          <w:szCs w:val="24"/>
        </w:rPr>
      </w:pPr>
      <w:r>
        <w:rPr>
          <w:rFonts w:eastAsia="Times New Roman"/>
          <w:szCs w:val="24"/>
        </w:rPr>
        <w:t>Τρίτον, να μην δεχθούμε τη μείωση του αφορολόγητου και την κατάργηση της προσωπικής διαφοράς στις συντάξεις, τον δ</w:t>
      </w:r>
      <w:r>
        <w:rPr>
          <w:rFonts w:eastAsia="Times New Roman"/>
          <w:szCs w:val="24"/>
        </w:rPr>
        <w:t xml:space="preserve">ιπλασιασμό των ομαδικών απολύσεων, να προωθήσουμε την αναγκαιότητα θεσμοθέτησης της ελευθερίας των συλλογικών διαπραγματεύσεων και, κορυφαίο ζήτημα, </w:t>
      </w:r>
      <w:r>
        <w:rPr>
          <w:rFonts w:eastAsia="Times New Roman"/>
          <w:szCs w:val="24"/>
        </w:rPr>
        <w:lastRenderedPageBreak/>
        <w:t>να μην δεχθούμε παράλογες απαιτήσεις για δεκαετία πρωτογενών πλεονασμάτων 3,5%, καθώς όλοι επισημαίνουν ότι</w:t>
      </w:r>
      <w:r>
        <w:rPr>
          <w:rFonts w:eastAsia="Times New Roman"/>
          <w:szCs w:val="24"/>
        </w:rPr>
        <w:t xml:space="preserve"> δεν βγαίνουν.</w:t>
      </w:r>
    </w:p>
    <w:p w14:paraId="2320C685" w14:textId="77777777" w:rsidR="00BC0B8E" w:rsidRDefault="00C038AA">
      <w:pPr>
        <w:spacing w:line="600" w:lineRule="auto"/>
        <w:ind w:firstLine="720"/>
        <w:jc w:val="both"/>
        <w:rPr>
          <w:rFonts w:eastAsia="Times New Roman"/>
          <w:szCs w:val="24"/>
        </w:rPr>
      </w:pPr>
      <w:r>
        <w:rPr>
          <w:rFonts w:eastAsia="Times New Roman"/>
          <w:szCs w:val="24"/>
        </w:rPr>
        <w:t xml:space="preserve">Οι αναφορές για τροπολογίες πελατειακού χαρακτήρα, οι οποίες δεν ήρθαν ακόμη, νομίζω ότι δεν μπορούν να συμβαδίζουν με τις ευαισθησίες της Κοινοβουλευτικής μας Ομάδας. Έχουμε δείξει δείγματα γραφής και νομίζω ότι όταν μας πείτε τεκμηριωμένα </w:t>
      </w:r>
      <w:r>
        <w:rPr>
          <w:rFonts w:eastAsia="Times New Roman"/>
          <w:szCs w:val="24"/>
        </w:rPr>
        <w:t>το ποιες αποτελούν πελατειακές παρεμβάσεις, να το κάνετε και να το συζητήσουμε εδώ στη Βουλή.</w:t>
      </w:r>
    </w:p>
    <w:p w14:paraId="2320C686" w14:textId="77777777" w:rsidR="00BC0B8E" w:rsidRDefault="00C038AA">
      <w:pPr>
        <w:spacing w:line="600" w:lineRule="auto"/>
        <w:ind w:firstLine="720"/>
        <w:jc w:val="both"/>
        <w:rPr>
          <w:rFonts w:eastAsia="Times New Roman"/>
          <w:szCs w:val="24"/>
        </w:rPr>
      </w:pPr>
      <w:r>
        <w:rPr>
          <w:rFonts w:eastAsia="Times New Roman"/>
          <w:szCs w:val="24"/>
        </w:rPr>
        <w:t>Κλείνοντας, επειδή, κύριε Τζαβάρα, αναρωτηθήκατε αν αλλάζει ο κόσμος, σας λέω ότι αλλάζει ο κόσμος.</w:t>
      </w:r>
    </w:p>
    <w:p w14:paraId="2320C687" w14:textId="77777777" w:rsidR="00BC0B8E" w:rsidRDefault="00C038AA">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Μακάρι.</w:t>
      </w:r>
    </w:p>
    <w:p w14:paraId="2320C688" w14:textId="77777777" w:rsidR="00BC0B8E" w:rsidRDefault="00C038AA">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Αλλάζει</w:t>
      </w:r>
      <w:r>
        <w:rPr>
          <w:rFonts w:eastAsia="Times New Roman"/>
          <w:szCs w:val="24"/>
        </w:rPr>
        <w:t xml:space="preserve"> ο κόσμος αν…</w:t>
      </w:r>
    </w:p>
    <w:p w14:paraId="2320C689" w14:textId="77777777" w:rsidR="00BC0B8E" w:rsidRDefault="00C038AA">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Πρέπει να αλλάξετε και εσείς μαζί του.</w:t>
      </w:r>
    </w:p>
    <w:p w14:paraId="2320C68A"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ΑΘΑΝΑΣΙΟΣ ΠΑΠΑΔΟΠΟΥΛΟΣ: </w:t>
      </w:r>
      <w:r>
        <w:rPr>
          <w:rFonts w:eastAsia="Times New Roman"/>
          <w:szCs w:val="24"/>
        </w:rPr>
        <w:t>Αλλάζει ο κόσμος, αν αλλάξουμε τους συσχετισμούς ανάμεσα σε εκείνους που στηρίζουν το κεφαλαιοκρατικό δικαίωμα του πλουτισμού και σε εκείνους που θέλουν μια</w:t>
      </w:r>
      <w:r>
        <w:rPr>
          <w:rFonts w:eastAsia="Times New Roman"/>
          <w:szCs w:val="24"/>
        </w:rPr>
        <w:t xml:space="preserve"> κοινωνία ανθρώπινης χειραφέτησης, χωρίς εκμετάλλευση και αλλοτρίωση, μια κοινωνία ελεύθερων και ίσων παραγωγών.</w:t>
      </w:r>
    </w:p>
    <w:p w14:paraId="2320C68B" w14:textId="77777777" w:rsidR="00BC0B8E" w:rsidRDefault="00C038AA">
      <w:pPr>
        <w:spacing w:line="600" w:lineRule="auto"/>
        <w:ind w:firstLine="720"/>
        <w:jc w:val="both"/>
        <w:rPr>
          <w:rFonts w:eastAsia="Times New Roman"/>
          <w:szCs w:val="24"/>
        </w:rPr>
      </w:pPr>
      <w:r>
        <w:rPr>
          <w:rFonts w:eastAsia="Times New Roman"/>
          <w:szCs w:val="24"/>
        </w:rPr>
        <w:t>Ευχαριστώ πολύ.</w:t>
      </w:r>
    </w:p>
    <w:p w14:paraId="2320C68C"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320C68D" w14:textId="77777777" w:rsidR="00BC0B8E" w:rsidRDefault="00C038AA">
      <w:pPr>
        <w:spacing w:line="600" w:lineRule="auto"/>
        <w:ind w:firstLine="720"/>
        <w:jc w:val="both"/>
        <w:rPr>
          <w:rFonts w:eastAsia="Times New Roman" w:cs="Times New Roman"/>
        </w:rPr>
      </w:pPr>
      <w:r>
        <w:rPr>
          <w:rFonts w:eastAsia="Times New Roman"/>
          <w:b/>
          <w:szCs w:val="24"/>
        </w:rPr>
        <w:t xml:space="preserve">ΠΡΟΕΔΡΕΥΟΥΣΑ (Αναστασία Χριστοδουλοπούλου): </w:t>
      </w:r>
      <w:r>
        <w:rPr>
          <w:rFonts w:eastAsia="Times New Roman" w:cs="Times New Roman"/>
        </w:rPr>
        <w:t xml:space="preserve"> Ευχαριστούμε και εμείς.</w:t>
      </w:r>
    </w:p>
    <w:p w14:paraId="2320C68E" w14:textId="77777777" w:rsidR="00BC0B8E" w:rsidRDefault="00C038AA">
      <w:pPr>
        <w:spacing w:line="600" w:lineRule="auto"/>
        <w:ind w:firstLine="720"/>
        <w:jc w:val="both"/>
        <w:rPr>
          <w:rFonts w:eastAsia="Times New Roman"/>
          <w:szCs w:val="24"/>
        </w:rPr>
      </w:pPr>
      <w:r>
        <w:rPr>
          <w:rFonts w:eastAsia="Times New Roman" w:cs="Times New Roman"/>
        </w:rPr>
        <w:t>Κυρίες και κύρ</w:t>
      </w:r>
      <w:r>
        <w:rPr>
          <w:rFonts w:eastAsia="Times New Roman" w:cs="Times New Roman"/>
        </w:rPr>
        <w:t xml:space="preserve">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Pr>
          <w:rFonts w:eastAsia="Times New Roman" w:cs="Times New Roman"/>
        </w:rPr>
        <w:lastRenderedPageBreak/>
        <w:t>τρόπο οργά</w:t>
      </w:r>
      <w:r>
        <w:rPr>
          <w:rFonts w:eastAsia="Times New Roman" w:cs="Times New Roman"/>
        </w:rPr>
        <w:t>νωσης και λειτουργίας της Βουλής, πενήντα μαθήτριες και μαθητές και τρεις εκπαιδευτικοί συνοδοί τους από 2</w:t>
      </w:r>
      <w:r w:rsidRPr="00A415A3">
        <w:rPr>
          <w:rFonts w:eastAsia="Times New Roman" w:cs="Times New Roman"/>
          <w:vertAlign w:val="superscript"/>
        </w:rPr>
        <w:t>ο</w:t>
      </w:r>
      <w:r>
        <w:rPr>
          <w:rFonts w:eastAsia="Times New Roman" w:cs="Times New Roman"/>
        </w:rPr>
        <w:t xml:space="preserve"> Γυμνάσιο Άργους. </w:t>
      </w:r>
    </w:p>
    <w:p w14:paraId="2320C68F" w14:textId="77777777" w:rsidR="00BC0B8E" w:rsidRDefault="00C038AA">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320C690" w14:textId="77777777" w:rsidR="00BC0B8E" w:rsidRDefault="00C038A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320C691" w14:textId="77777777" w:rsidR="00BC0B8E" w:rsidRDefault="00C038AA">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Θεωνάς</w:t>
      </w:r>
      <w:proofErr w:type="spellEnd"/>
      <w:r>
        <w:rPr>
          <w:rFonts w:eastAsia="Times New Roman"/>
          <w:szCs w:val="24"/>
        </w:rPr>
        <w:t>.</w:t>
      </w:r>
    </w:p>
    <w:p w14:paraId="2320C692" w14:textId="77777777" w:rsidR="00BC0B8E" w:rsidRDefault="00C038AA">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Ευχαριστώ,</w:t>
      </w:r>
      <w:r>
        <w:rPr>
          <w:rFonts w:eastAsia="Times New Roman"/>
          <w:szCs w:val="24"/>
        </w:rPr>
        <w:t xml:space="preserve"> </w:t>
      </w:r>
      <w:proofErr w:type="spellStart"/>
      <w:r>
        <w:rPr>
          <w:rFonts w:eastAsia="Times New Roman"/>
          <w:szCs w:val="24"/>
        </w:rPr>
        <w:t>συναδέλφισσα</w:t>
      </w:r>
      <w:proofErr w:type="spellEnd"/>
      <w:r>
        <w:rPr>
          <w:rFonts w:eastAsia="Times New Roman"/>
          <w:szCs w:val="24"/>
        </w:rPr>
        <w:t xml:space="preserve"> Πρόεδρε.</w:t>
      </w:r>
    </w:p>
    <w:p w14:paraId="2320C693" w14:textId="77777777" w:rsidR="00BC0B8E" w:rsidRDefault="00C038AA">
      <w:pPr>
        <w:spacing w:line="600" w:lineRule="auto"/>
        <w:ind w:firstLine="720"/>
        <w:jc w:val="both"/>
        <w:rPr>
          <w:rFonts w:eastAsia="Times New Roman"/>
          <w:szCs w:val="24"/>
        </w:rPr>
      </w:pPr>
      <w:r>
        <w:rPr>
          <w:rFonts w:eastAsia="Times New Roman"/>
          <w:szCs w:val="24"/>
        </w:rPr>
        <w:t>Θα προσπαθήσω να είμαι πολύ σύντομος.</w:t>
      </w:r>
    </w:p>
    <w:p w14:paraId="2320C694" w14:textId="77777777" w:rsidR="00BC0B8E" w:rsidRDefault="00C038AA">
      <w:pPr>
        <w:spacing w:line="600" w:lineRule="auto"/>
        <w:ind w:firstLine="720"/>
        <w:jc w:val="both"/>
        <w:rPr>
          <w:rFonts w:eastAsia="Times New Roman"/>
          <w:szCs w:val="24"/>
        </w:rPr>
      </w:pPr>
      <w:r>
        <w:rPr>
          <w:rFonts w:eastAsia="Times New Roman"/>
          <w:szCs w:val="24"/>
        </w:rPr>
        <w:t xml:space="preserve">Ο Εθνικός Μηχανισμός Συντονισμού, Παρακολούθησης και Αξιολόγησης των </w:t>
      </w:r>
      <w:r>
        <w:rPr>
          <w:rFonts w:eastAsia="Times New Roman"/>
          <w:szCs w:val="24"/>
        </w:rPr>
        <w:t>Π</w:t>
      </w:r>
      <w:r>
        <w:rPr>
          <w:rFonts w:eastAsia="Times New Roman"/>
          <w:szCs w:val="24"/>
        </w:rPr>
        <w:t xml:space="preserve">ολιτικών </w:t>
      </w:r>
      <w:r>
        <w:rPr>
          <w:rFonts w:eastAsia="Times New Roman"/>
          <w:szCs w:val="24"/>
        </w:rPr>
        <w:t>Κ</w:t>
      </w:r>
      <w:r>
        <w:rPr>
          <w:rFonts w:eastAsia="Times New Roman"/>
          <w:szCs w:val="24"/>
        </w:rPr>
        <w:t xml:space="preserve">οινωνικής </w:t>
      </w:r>
      <w:r>
        <w:rPr>
          <w:rFonts w:eastAsia="Times New Roman"/>
          <w:szCs w:val="24"/>
        </w:rPr>
        <w:t>Έ</w:t>
      </w:r>
      <w:r>
        <w:rPr>
          <w:rFonts w:eastAsia="Times New Roman"/>
          <w:szCs w:val="24"/>
        </w:rPr>
        <w:t xml:space="preserve">νταξης και </w:t>
      </w:r>
      <w:r>
        <w:rPr>
          <w:rFonts w:eastAsia="Times New Roman"/>
          <w:szCs w:val="24"/>
        </w:rPr>
        <w:t>Κ</w:t>
      </w:r>
      <w:r>
        <w:rPr>
          <w:rFonts w:eastAsia="Times New Roman"/>
          <w:szCs w:val="24"/>
        </w:rPr>
        <w:t xml:space="preserve">οινωνικής </w:t>
      </w:r>
      <w:r>
        <w:rPr>
          <w:rFonts w:eastAsia="Times New Roman"/>
          <w:szCs w:val="24"/>
        </w:rPr>
        <w:t>Σ</w:t>
      </w:r>
      <w:r>
        <w:rPr>
          <w:rFonts w:eastAsia="Times New Roman"/>
          <w:szCs w:val="24"/>
        </w:rPr>
        <w:t xml:space="preserve">υνοχής –πρέπει να τα τονίζουμε αυτά τα στοιχεία, γιατί είναι και χαρακτηριστικά- </w:t>
      </w:r>
      <w:r>
        <w:rPr>
          <w:rFonts w:eastAsia="Times New Roman"/>
          <w:szCs w:val="24"/>
        </w:rPr>
        <w:t>στηρίζεται σχεδόν αποκλειστικά στην αξιοποίηση και εφαρμογή της ψηφιακής τεχνολογίας και προωθεί την ενίσχυση της ηλεκτρονικής διακυβέρνησης.</w:t>
      </w:r>
    </w:p>
    <w:p w14:paraId="2320C695" w14:textId="77777777" w:rsidR="00BC0B8E" w:rsidRDefault="00C038AA">
      <w:pPr>
        <w:spacing w:line="600" w:lineRule="auto"/>
        <w:jc w:val="both"/>
        <w:rPr>
          <w:rFonts w:eastAsia="Times New Roman" w:cs="Times New Roman"/>
          <w:szCs w:val="24"/>
        </w:rPr>
      </w:pPr>
      <w:r>
        <w:rPr>
          <w:rFonts w:eastAsia="Times New Roman"/>
          <w:szCs w:val="24"/>
        </w:rPr>
        <w:lastRenderedPageBreak/>
        <w:t xml:space="preserve"> Έχω την αίσθηση -εγώ τουλάχιστον- ότι η Υπουργός κ. Θεανώ Φωτίου μάς έδωσε τόσα στοιχεία και περιγραφές, που νομί</w:t>
      </w:r>
      <w:r>
        <w:rPr>
          <w:rFonts w:eastAsia="Times New Roman"/>
          <w:szCs w:val="24"/>
        </w:rPr>
        <w:t xml:space="preserve">ζω ότι μας έπεισε σχεδόν όλους για το πού αποσκοπεί αυτός ο </w:t>
      </w:r>
      <w:r>
        <w:rPr>
          <w:rFonts w:eastAsia="Times New Roman"/>
          <w:szCs w:val="24"/>
        </w:rPr>
        <w:t>Ε</w:t>
      </w:r>
      <w:r>
        <w:rPr>
          <w:rFonts w:eastAsia="Times New Roman"/>
          <w:szCs w:val="24"/>
        </w:rPr>
        <w:t xml:space="preserve">θνικός </w:t>
      </w:r>
      <w:r>
        <w:rPr>
          <w:rFonts w:eastAsia="Times New Roman"/>
          <w:szCs w:val="24"/>
        </w:rPr>
        <w:t>Μ</w:t>
      </w:r>
      <w:r>
        <w:rPr>
          <w:rFonts w:eastAsia="Times New Roman"/>
          <w:szCs w:val="24"/>
        </w:rPr>
        <w:t>ηχανισμός, τι αξιοποιεί σε ό,τι αφορά την τεχνολογία και τα μέσα που αξιοποιεί.</w:t>
      </w:r>
      <w:r>
        <w:rPr>
          <w:rFonts w:eastAsia="Times New Roman"/>
          <w:szCs w:val="24"/>
        </w:rPr>
        <w:t xml:space="preserve"> </w:t>
      </w:r>
      <w:r>
        <w:rPr>
          <w:rFonts w:eastAsia="Times New Roman" w:cs="Times New Roman"/>
          <w:szCs w:val="24"/>
        </w:rPr>
        <w:t xml:space="preserve">Και νομίζω ότι άμα θέλει κανείς να πειστεί, τα επιχειρήματα που χρησιμοποίησε η </w:t>
      </w:r>
      <w:proofErr w:type="spellStart"/>
      <w:r>
        <w:rPr>
          <w:rFonts w:eastAsia="Times New Roman" w:cs="Times New Roman"/>
          <w:szCs w:val="24"/>
        </w:rPr>
        <w:t>συναδέλφισσα</w:t>
      </w:r>
      <w:proofErr w:type="spellEnd"/>
      <w:r>
        <w:rPr>
          <w:rFonts w:eastAsia="Times New Roman" w:cs="Times New Roman"/>
          <w:szCs w:val="24"/>
        </w:rPr>
        <w:t xml:space="preserve"> Υπουργός δίνου</w:t>
      </w:r>
      <w:r>
        <w:rPr>
          <w:rFonts w:eastAsia="Times New Roman" w:cs="Times New Roman"/>
          <w:szCs w:val="24"/>
        </w:rPr>
        <w:t>ν τη δυνατότητα να πεισθούμε, αρκεί να έχουμε καλή πίστη.</w:t>
      </w:r>
    </w:p>
    <w:p w14:paraId="2320C69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Δεν θα κάνω περισσότερες παρατηρήσεις πάνω στο περιεχόμενο του νόμου, το οποίο δίνει πολλές δυνατότητες για να αναπτυχθούν πολιτικές που θα εξυπηρετήσουν και τα συμφέροντα των πλατιών λαϊκών στρωμάτ</w:t>
      </w:r>
      <w:r>
        <w:rPr>
          <w:rFonts w:eastAsia="Times New Roman" w:cs="Times New Roman"/>
          <w:szCs w:val="24"/>
        </w:rPr>
        <w:t xml:space="preserve">ων και αυτών που γνωρίζουν τα περισσότερα προβλήματα, αλλά θα ήθελα να κάνω ορισμένες παρατηρήσεις που έχουν σχέση με θέματα τα οποία τέθηκαν στη σημερινή συζήτηση. </w:t>
      </w:r>
    </w:p>
    <w:p w14:paraId="2320C69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πω ότι ένα βασικό θέμα που είχα θέσει και στη συζήτηση στην </w:t>
      </w:r>
      <w:r>
        <w:rPr>
          <w:rFonts w:eastAsia="Times New Roman" w:cs="Times New Roman"/>
          <w:szCs w:val="24"/>
        </w:rPr>
        <w:t>ε</w:t>
      </w:r>
      <w:r>
        <w:rPr>
          <w:rFonts w:eastAsia="Times New Roman" w:cs="Times New Roman"/>
          <w:szCs w:val="24"/>
        </w:rPr>
        <w:t>πιτροπή δεν περιλ</w:t>
      </w:r>
      <w:r>
        <w:rPr>
          <w:rFonts w:eastAsia="Times New Roman" w:cs="Times New Roman"/>
          <w:szCs w:val="24"/>
        </w:rPr>
        <w:t>αμβάνεται στις νομοτεχνικές βελτιώσεις</w:t>
      </w:r>
      <w:r>
        <w:rPr>
          <w:rFonts w:eastAsia="Times New Roman" w:cs="Times New Roman"/>
          <w:szCs w:val="24"/>
        </w:rPr>
        <w:t>,</w:t>
      </w:r>
      <w:r>
        <w:rPr>
          <w:rFonts w:eastAsia="Times New Roman" w:cs="Times New Roman"/>
          <w:szCs w:val="24"/>
        </w:rPr>
        <w:t xml:space="preserve"> που υπέβαλαν και η συνάδελφος Φωτίου και ο συνάδελφος Τάσος Πετρόπουλος και νομίζω ότι είναι κρίμα που δεν περιλαμβάνεται. </w:t>
      </w:r>
    </w:p>
    <w:p w14:paraId="2320C69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απόσυρση του άρθρου 23 του σχεδίου νόμου που συζητάμε θα είναι μια λογική πράξη, αλλά και </w:t>
      </w:r>
      <w:r>
        <w:rPr>
          <w:rFonts w:eastAsia="Times New Roman" w:cs="Times New Roman"/>
          <w:szCs w:val="24"/>
        </w:rPr>
        <w:t>έκφραση του σεβασμού από τη μεριά μας στους ανθρώπους</w:t>
      </w:r>
      <w:r>
        <w:rPr>
          <w:rFonts w:eastAsia="Times New Roman" w:cs="Times New Roman"/>
          <w:szCs w:val="24"/>
        </w:rPr>
        <w:t>,</w:t>
      </w:r>
      <w:r>
        <w:rPr>
          <w:rFonts w:eastAsia="Times New Roman" w:cs="Times New Roman"/>
          <w:szCs w:val="24"/>
        </w:rPr>
        <w:t xml:space="preserve"> που εργάζονται σε συνθήκες επαγγελματικού κινδύνου, επαγγελματικής νόσου και χαμηλού προσδόκιμου ζωής.</w:t>
      </w:r>
    </w:p>
    <w:p w14:paraId="2320C69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Συγκεκριμένα εννοώ ότι η διάταξη του άρθρου 23…</w:t>
      </w:r>
    </w:p>
    <w:p w14:paraId="2320C69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w:t>
      </w:r>
      <w:r>
        <w:rPr>
          <w:rFonts w:eastAsia="Times New Roman" w:cs="Times New Roman"/>
          <w:b/>
          <w:szCs w:val="24"/>
        </w:rPr>
        <w:t>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Θεωνά</w:t>
      </w:r>
      <w:proofErr w:type="spellEnd"/>
      <w:r>
        <w:rPr>
          <w:rFonts w:eastAsia="Times New Roman" w:cs="Times New Roman"/>
          <w:szCs w:val="24"/>
        </w:rPr>
        <w:t>, το κάναμε.</w:t>
      </w:r>
    </w:p>
    <w:p w14:paraId="2320C69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Το κάνατε; Το αφαιρέσατε; Δεν το είδα εγώ να αφαιρείται.</w:t>
      </w:r>
    </w:p>
    <w:p w14:paraId="2320C69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Το έχουμε δώσει σε </w:t>
      </w:r>
      <w:r>
        <w:rPr>
          <w:rFonts w:eastAsia="Times New Roman" w:cs="Times New Roman"/>
          <w:szCs w:val="24"/>
        </w:rPr>
        <w:t>νομοτεχνική βελτίωση.</w:t>
      </w:r>
    </w:p>
    <w:p w14:paraId="2320C69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Διάβασα τις νομοτεχνικές βελτιώσεις. Μακάρι! Ευχαριστώ πολύ, αν το κάνατε.</w:t>
      </w:r>
    </w:p>
    <w:p w14:paraId="2320C69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Από χθες το έχω πει.</w:t>
      </w:r>
    </w:p>
    <w:p w14:paraId="2320C69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Είναι πάρα πολύ σημαντικό. Αφορά κυρίως </w:t>
      </w:r>
      <w:r>
        <w:rPr>
          <w:rFonts w:eastAsia="Times New Roman" w:cs="Times New Roman"/>
          <w:szCs w:val="24"/>
        </w:rPr>
        <w:t>σ</w:t>
      </w:r>
      <w:r>
        <w:rPr>
          <w:rFonts w:eastAsia="Times New Roman" w:cs="Times New Roman"/>
          <w:szCs w:val="24"/>
        </w:rPr>
        <w:t>τα βαριά και ανθυγιεινά επαγγέλματα. Νομίζω ότι όλοι θα συμφωνήσουμε.</w:t>
      </w:r>
    </w:p>
    <w:p w14:paraId="2320C6A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Συμφωνούμε κι εμείς.</w:t>
      </w:r>
    </w:p>
    <w:p w14:paraId="2320C6A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Και θέλω να χειροκροτήσω την άμεση ανταπόκρισή σας, γιατί είναι σωστή και σημαντική.</w:t>
      </w:r>
    </w:p>
    <w:p w14:paraId="2320C6A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Βεβαίως.</w:t>
      </w:r>
    </w:p>
    <w:p w14:paraId="2320C6A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Δεύτερο θέμα που θέλω να σημειώσω,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είναι το εξής.</w:t>
      </w:r>
    </w:p>
    <w:p w14:paraId="2320C6A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ξέρει καλά το παιχνίδι!</w:t>
      </w:r>
    </w:p>
    <w:p w14:paraId="2320C6A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Άμα είναι παιχνίδι, Χρήστο, εντάξει. Εγώ νομίζω ότι πάμε παρακάτω.</w:t>
      </w:r>
    </w:p>
    <w:p w14:paraId="2320C6A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ξέρεις καλά. Από εχθές το είπε ο Υπουργός και σήμερα το αναφέρεις…</w:t>
      </w:r>
    </w:p>
    <w:p w14:paraId="2320C6A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 δεν το άκουσε, κύριε συνάδελφε.</w:t>
      </w:r>
    </w:p>
    <w:p w14:paraId="2320C6A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Πάμε παρακάτω. Εγώ θέλω να σημειώσω το εξής που μπήκε εδώ στη συζήτηση. </w:t>
      </w:r>
    </w:p>
    <w:p w14:paraId="2320C6A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Καταγγέλθηκε ότι το ΙΚΑ χρωστάει και δεν πληρώνει τις υποχρεώσεις του προς τον ΕΟΠΥΥ. Θέλω να σας πω ότι αυτό δεν είναι ακριβές. Απ’ ό,τι εγώ τουλάχιστον ξέρω, από τον Φεβρουάριο του 2015 που βρέθηκα στη </w:t>
      </w:r>
      <w:r>
        <w:rPr>
          <w:rFonts w:eastAsia="Times New Roman" w:cs="Times New Roman"/>
          <w:szCs w:val="24"/>
        </w:rPr>
        <w:t>δ</w:t>
      </w:r>
      <w:r>
        <w:rPr>
          <w:rFonts w:eastAsia="Times New Roman" w:cs="Times New Roman"/>
          <w:szCs w:val="24"/>
        </w:rPr>
        <w:t>ιοίκηση του ΙΚΑ, πάντα γίνονταν συσκέψεις στο Υπουρ</w:t>
      </w:r>
      <w:r>
        <w:rPr>
          <w:rFonts w:eastAsia="Times New Roman" w:cs="Times New Roman"/>
          <w:szCs w:val="24"/>
        </w:rPr>
        <w:t>γείο Εργασίας και Κοινωνικών Ασφαλίσεων και συζητιόταν και το θέμα τού πώς τα ταμεία ανταποκρίνονταν στην απόδοση προς τον ΕΟΠΥΥ των εισφορών που είχαν εισπράξει για τους κλάδους υγείας. Και θα μου επιτρέψετε να πω σε λίγο και μια γνώμη γι’ αυτό.</w:t>
      </w:r>
    </w:p>
    <w:p w14:paraId="2320C6A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το ΙΚΑ ήταν πάντα ο πρώτος οργανισμός που ανταποκρινόταν στις υποχρεώσεις του. Δεν ξέρω αν υπάρχει τίποτε άλλο απέναντι στο ΙΚΑ, αλλά θέλω να σας πω το εξής. Το ΙΚΑ θα είναι ο ακρογωνιαίος λίθος του Ενιαίου Φορέα Κοινωνικής Ασφάλισης κα</w:t>
      </w:r>
      <w:r>
        <w:rPr>
          <w:rFonts w:eastAsia="Times New Roman" w:cs="Times New Roman"/>
          <w:szCs w:val="24"/>
        </w:rPr>
        <w:t xml:space="preserve">ι νομίζω ότι πρέπει να είμαστε όλοι απέναντι στο ΙΚΑ προσεκτικοί αλλά και συνετοί </w:t>
      </w:r>
      <w:r>
        <w:rPr>
          <w:rFonts w:eastAsia="Times New Roman" w:cs="Times New Roman"/>
          <w:szCs w:val="24"/>
        </w:rPr>
        <w:lastRenderedPageBreak/>
        <w:t>στις παρατηρήσεις μας, για να βοηθήσουμε να βελτιωθεί, όσο γίνεται καλύτερα, η δραστηριότητα</w:t>
      </w:r>
      <w:r>
        <w:rPr>
          <w:rFonts w:eastAsia="Times New Roman" w:cs="Times New Roman"/>
          <w:szCs w:val="24"/>
        </w:rPr>
        <w:t>,</w:t>
      </w:r>
      <w:r>
        <w:rPr>
          <w:rFonts w:eastAsia="Times New Roman" w:cs="Times New Roman"/>
          <w:szCs w:val="24"/>
        </w:rPr>
        <w:t xml:space="preserve"> που πρέπει να έχει ο ενιαίος φορέας, ο οποίος θα κληθεί να υπηρετήσει και να λύσ</w:t>
      </w:r>
      <w:r>
        <w:rPr>
          <w:rFonts w:eastAsia="Times New Roman" w:cs="Times New Roman"/>
          <w:szCs w:val="24"/>
        </w:rPr>
        <w:t>ει μεγάλα προβλήματα που απασχολούν τους συνταξιούχους και θα συμβάλλει αποφασιστικά στην καταπολέμηση της φτώχειας.</w:t>
      </w:r>
    </w:p>
    <w:p w14:paraId="2320C6A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Με αυτή την ευκαιρία, θέλω να εκφράσω μια γνώμη που με βασανίζει για χρόνια. Η κατάργηση των κλάδων υγείας των ταμείων ήταν πολύ μεγάλο λάθ</w:t>
      </w:r>
      <w:r>
        <w:rPr>
          <w:rFonts w:eastAsia="Times New Roman" w:cs="Times New Roman"/>
          <w:szCs w:val="24"/>
        </w:rPr>
        <w:t xml:space="preserve">ος, όταν έγινε. Δεν πάω να κάνω τώρα ιστορική αναδρομή και δεν αναφέρω ονόματα. Πάντως, η κατάργηση των κλάδων υγείας ήταν λάθος τη στιγμή που το ΙΚΑ είχε ολοκληρωμένο φορέα πρωτοβάθμιας φροντίδας υγείας σε όλη την Ελλάδα. Διότι σε </w:t>
      </w:r>
      <w:proofErr w:type="spellStart"/>
      <w:r>
        <w:rPr>
          <w:rFonts w:eastAsia="Times New Roman" w:cs="Times New Roman"/>
          <w:szCs w:val="24"/>
        </w:rPr>
        <w:t>εκατόν</w:t>
      </w:r>
      <w:proofErr w:type="spellEnd"/>
      <w:r>
        <w:rPr>
          <w:rFonts w:eastAsia="Times New Roman" w:cs="Times New Roman"/>
          <w:szCs w:val="24"/>
        </w:rPr>
        <w:t xml:space="preserve"> πενήντα πόλεις όπ</w:t>
      </w:r>
      <w:r>
        <w:rPr>
          <w:rFonts w:eastAsia="Times New Roman" w:cs="Times New Roman"/>
          <w:szCs w:val="24"/>
        </w:rPr>
        <w:t>ου στεγάζονταν τα υποκαταστήματα του ΙΚΑ, υπήρχε ένα κομμάτι διοικητι</w:t>
      </w:r>
      <w:r>
        <w:rPr>
          <w:rFonts w:eastAsia="Times New Roman" w:cs="Times New Roman"/>
          <w:szCs w:val="24"/>
        </w:rPr>
        <w:lastRenderedPageBreak/>
        <w:t>κών υπηρεσιών του υποκαταστήματος που αφορούσε τους ασφαλισμένους, τα μητρώα κ.λπ. και το δεύτερο ήμισυ ήταν ιατρεία, με γιατρούς του ΙΚΑ.</w:t>
      </w:r>
    </w:p>
    <w:p w14:paraId="2320C6A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Τώρα, βέβαια, το ΙΚΑ δεν έχει γιατρούς, γιατί απ</w:t>
      </w:r>
      <w:r>
        <w:rPr>
          <w:rFonts w:eastAsia="Times New Roman" w:cs="Times New Roman"/>
          <w:szCs w:val="24"/>
        </w:rPr>
        <w:t>ό τότε που καταργήθηκαν οι κλάδοι υγείας δεν υπάρχουν γιατροί στα ασφαλιστικά ταμεία. Τότε, τα ιατρεία του ΙΚΑ εξυπηρετούσαν όχι μόνο τους ασφαλισμένους του ΙΚΑ, αλλά όλους τους πολίτες στη συγκεκριμένη περιοχή που ήταν το υποκατάστημα, είτε ήθελαν να τους</w:t>
      </w:r>
      <w:r>
        <w:rPr>
          <w:rFonts w:eastAsia="Times New Roman" w:cs="Times New Roman"/>
          <w:szCs w:val="24"/>
        </w:rPr>
        <w:t xml:space="preserve"> γράψουν μία συνταγή, είτε ήθελαν να τους εξετάσει ένας γιατρός να δουν αν είχαν έναν πυρετό ποια είναι η αιτία του ή να τους παραπέμψουν σε νοσοκομείο, αν χρειάζονταν ευρύτερη περίθαλψη. Όλα αυτά τα ιατρεία ήταν ο φορέας πρωτοβάθμιας φροντίδας υγείας σε λ</w:t>
      </w:r>
      <w:r>
        <w:rPr>
          <w:rFonts w:eastAsia="Times New Roman" w:cs="Times New Roman"/>
          <w:szCs w:val="24"/>
        </w:rPr>
        <w:t>ειτουργία. Τα καταργήσαμε και τώρα ψάχνουμε να φτιάξουμε ξανά φορέα πρωτοβάθμιας φροντίδας υγείας.</w:t>
      </w:r>
    </w:p>
    <w:p w14:paraId="2320C6A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Θεωρώ ότι αυτό πρέπει να το βγάλουμε ως ένα συμπέρασμα και να δούμε πώς θα συνεχίσουμε στην πορεία. Εγώ θεωρώ, πάντως, ότι το ΙΚΑ είναι ο μεγαλύτερος ασφαλισ</w:t>
      </w:r>
      <w:r>
        <w:rPr>
          <w:rFonts w:eastAsia="Times New Roman" w:cs="Times New Roman"/>
          <w:szCs w:val="24"/>
        </w:rPr>
        <w:t xml:space="preserve">τικός </w:t>
      </w:r>
      <w:r>
        <w:rPr>
          <w:rFonts w:eastAsia="Times New Roman" w:cs="Times New Roman"/>
          <w:szCs w:val="24"/>
        </w:rPr>
        <w:t>ο</w:t>
      </w:r>
      <w:r>
        <w:rPr>
          <w:rFonts w:eastAsia="Times New Roman" w:cs="Times New Roman"/>
          <w:szCs w:val="24"/>
        </w:rPr>
        <w:t xml:space="preserve">ργανισμός της χώρας και πρέπει να έχει τη συμπάθειά μας, γιατί λειτουργεί και προσφέρει υπηρεσίες σε όλους τους εργαζομένους, αλλά και σε όλους τους ασφαλισμένους και τους ανασφάλιστους της χώρας μας. Αυτό θα ήθελα περισσότερο να θέσω υπ’ </w:t>
      </w:r>
      <w:proofErr w:type="spellStart"/>
      <w:r>
        <w:rPr>
          <w:rFonts w:eastAsia="Times New Roman" w:cs="Times New Roman"/>
          <w:szCs w:val="24"/>
        </w:rPr>
        <w:t>όψιν</w:t>
      </w:r>
      <w:proofErr w:type="spellEnd"/>
      <w:r>
        <w:rPr>
          <w:rFonts w:eastAsia="Times New Roman" w:cs="Times New Roman"/>
          <w:szCs w:val="24"/>
        </w:rPr>
        <w:t xml:space="preserve"> σας.</w:t>
      </w:r>
    </w:p>
    <w:p w14:paraId="2320C6A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Υπάρχουν αρκετά θέματα στα οποία θα μπορούσαμε να συνεννοηθούμε. Με όλον τον σεβασμό στον κ. Τζαβάρα, θα ήθελα να του πω ότι μας αδίκησε λιγάκι σαν φορέα. </w:t>
      </w:r>
    </w:p>
    <w:p w14:paraId="2320C6A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Μιλήσατε για τη φτώχεια, κύριε Τζαβάρα και πολύ καλά κάνατε, γιατί όλους πρέπει να μας απασχολεί το </w:t>
      </w:r>
      <w:r>
        <w:rPr>
          <w:rFonts w:eastAsia="Times New Roman" w:cs="Times New Roman"/>
          <w:szCs w:val="24"/>
        </w:rPr>
        <w:t xml:space="preserve">ζήτημα της φτώχειας και πρέπει να </w:t>
      </w:r>
      <w:r>
        <w:rPr>
          <w:rFonts w:eastAsia="Times New Roman" w:cs="Times New Roman"/>
          <w:szCs w:val="24"/>
        </w:rPr>
        <w:lastRenderedPageBreak/>
        <w:t xml:space="preserve">παλεύουμε για την υπέρβασή της, για το ξεπέρασμά της. Όμως, μας είπατε περίπου ότι κάναμε ένα φιλοδώρημα τώρα με τις ανακοινώσεις του Πρωθυπουργού. Δεν είναι έτσι όμως. </w:t>
      </w:r>
    </w:p>
    <w:p w14:paraId="2320C6B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Εγώ είπα ότι τη φτώχεια πρέπε</w:t>
      </w:r>
      <w:r>
        <w:rPr>
          <w:rFonts w:eastAsia="Times New Roman" w:cs="Times New Roman"/>
          <w:szCs w:val="24"/>
        </w:rPr>
        <w:t>ι να την καταπολεμάμε. Αυτά είναι απόψεις.</w:t>
      </w:r>
    </w:p>
    <w:p w14:paraId="2320C6B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Δεν σας χρεώνω εσάς, αλλά χρεώνω τη Νέα Δημοκρατία ότι με την «Πράξη 6»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μετέτρεψε σε φιλοδωρήματα το δώρο Χριστουγέννων, το δώρο Πάσχα, το επίδομα κανονικής άδειας, τον κα</w:t>
      </w:r>
      <w:r>
        <w:rPr>
          <w:rFonts w:eastAsia="Times New Roman" w:cs="Times New Roman"/>
          <w:szCs w:val="24"/>
        </w:rPr>
        <w:t xml:space="preserve">τώτερο μισθό και την κατώτερη σύνταξη. </w:t>
      </w:r>
    </w:p>
    <w:p w14:paraId="2320C6B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Αυτά πρέπει να τα αποκαταστήσουμε. Θεωρώ ότι κι εμείς έχουμε ευθύνη, γιατί μέχρι τώρα δεν έχουν αποκατασταθεί. Έπρεπε να έχουν αποκατασταθεί και πιστεύω ότι αυτό θα γίνει σε σύντομο χρονικό διάστημα.</w:t>
      </w:r>
    </w:p>
    <w:p w14:paraId="2320C6B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20C6B4"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320C6B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p>
    <w:p w14:paraId="2320C6B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θα ήθελα τον λόγο, παρακαλώ, βάσει του άρθρου 97 του Κανονισμού που οργανώνει την κατ’ αρχήν συζήτηση.</w:t>
      </w:r>
    </w:p>
    <w:p w14:paraId="2320C6B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w:t>
      </w:r>
      <w:r>
        <w:rPr>
          <w:rFonts w:eastAsia="Times New Roman" w:cs="Times New Roman"/>
          <w:b/>
          <w:szCs w:val="24"/>
        </w:rPr>
        <w:t xml:space="preserve">τασία Χριστοδουλοπούλου): </w:t>
      </w:r>
      <w:r>
        <w:rPr>
          <w:rFonts w:eastAsia="Times New Roman" w:cs="Times New Roman"/>
          <w:szCs w:val="24"/>
        </w:rPr>
        <w:t>Δεν λέει αυτό το άρθρο 97. Μιλήστε τώρα για τρία λεπτά, για να τελειώνουμε.</w:t>
      </w:r>
    </w:p>
    <w:p w14:paraId="2320C6B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πηγαίνετε στο άρθρο 97, παράγραφος 5. Εγώ ήθελα να μιλήσω με το άρθρο 97, παράγραφος 4, αλλά δεν έχει σημασία.</w:t>
      </w:r>
    </w:p>
    <w:p w14:paraId="2320C6B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Ούτε το άρθρο 4 ούτε το άρθρο 5. Τίποτα δεν ισχύει. Θέλετε διαρκώς να παρεμβαίνετε. Θα βρίσκουμε έναν τρόπο να δείχνουμε μία ανοχή.</w:t>
      </w:r>
    </w:p>
    <w:p w14:paraId="2320C6B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Είστε πολύ καλή, κυρία Πρόεδρε. Ευχαριστώ.</w:t>
      </w:r>
    </w:p>
    <w:p w14:paraId="2320C6B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Εδώ και πάρα πολλή </w:t>
      </w:r>
      <w:r>
        <w:rPr>
          <w:rFonts w:eastAsia="Times New Roman" w:cs="Times New Roman"/>
          <w:szCs w:val="24"/>
        </w:rPr>
        <w:t xml:space="preserve">ώρα έχει κατατεθεί στην Εθνική Αντιπροσωπεία από τον κ. </w:t>
      </w:r>
      <w:proofErr w:type="spellStart"/>
      <w:r>
        <w:rPr>
          <w:rFonts w:eastAsia="Times New Roman" w:cs="Times New Roman"/>
          <w:szCs w:val="24"/>
        </w:rPr>
        <w:t>Βρούτση</w:t>
      </w:r>
      <w:proofErr w:type="spellEnd"/>
      <w:r>
        <w:rPr>
          <w:rFonts w:eastAsia="Times New Roman" w:cs="Times New Roman"/>
          <w:szCs w:val="24"/>
        </w:rPr>
        <w:t>, αλλά και από τον κ. Θεοχάρη, ένα χωρίο από το «</w:t>
      </w:r>
      <w:r>
        <w:rPr>
          <w:rFonts w:eastAsia="Times New Roman" w:cs="Times New Roman"/>
          <w:szCs w:val="24"/>
          <w:lang w:val="en-US"/>
        </w:rPr>
        <w:t>Compliance</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της Ευρωπαϊκής Επιτροπής στις 9 Ιουνίου 2016, κυρία και κύριε Υπουργέ, σύμφωνα με το οποίο η Κυβέρνηση έχει συμφωνήσει για δέ</w:t>
      </w:r>
      <w:r>
        <w:rPr>
          <w:rFonts w:eastAsia="Times New Roman" w:cs="Times New Roman"/>
          <w:szCs w:val="24"/>
        </w:rPr>
        <w:t xml:space="preserve">κα χρόνια πρωτογενή πλεονάσματα 3,5%. Πριν από λίγο δε, αναρτήθηκε στο διαδίκτυο μία δήλωση του κ. </w:t>
      </w:r>
      <w:proofErr w:type="spellStart"/>
      <w:r>
        <w:rPr>
          <w:rFonts w:eastAsia="Times New Roman" w:cs="Times New Roman"/>
          <w:szCs w:val="24"/>
        </w:rPr>
        <w:t>Ρέγκλινγκ</w:t>
      </w:r>
      <w:proofErr w:type="spellEnd"/>
      <w:r>
        <w:rPr>
          <w:rFonts w:eastAsia="Times New Roman" w:cs="Times New Roman"/>
          <w:szCs w:val="24"/>
        </w:rPr>
        <w:t xml:space="preserve"> ότι ο </w:t>
      </w:r>
      <w:r>
        <w:rPr>
          <w:rFonts w:eastAsia="Times New Roman" w:cs="Times New Roman"/>
          <w:szCs w:val="24"/>
          <w:lang w:val="en-US"/>
        </w:rPr>
        <w:t>ESM</w:t>
      </w:r>
      <w:r>
        <w:rPr>
          <w:rFonts w:eastAsia="Times New Roman" w:cs="Times New Roman"/>
          <w:szCs w:val="24"/>
        </w:rPr>
        <w:t xml:space="preserve"> «παγώνει» ό,τι έχει αποφασιστεί σχετικά με το δημόσιο χρέος έως ότου ξεκαθαριστεί, κριθεί, αξιολογηθεί αν αυτό για το οποίο είμαστε σήμερ</w:t>
      </w:r>
      <w:r>
        <w:rPr>
          <w:rFonts w:eastAsia="Times New Roman" w:cs="Times New Roman"/>
          <w:szCs w:val="24"/>
        </w:rPr>
        <w:t>α εδώ –διότι υπάρχει τροπολογία στο σχέδιο νόμου</w:t>
      </w:r>
      <w:r>
        <w:rPr>
          <w:rFonts w:eastAsia="Times New Roman" w:cs="Times New Roman"/>
          <w:szCs w:val="24"/>
        </w:rPr>
        <w:t>,</w:t>
      </w:r>
      <w:r>
        <w:rPr>
          <w:rFonts w:eastAsia="Times New Roman" w:cs="Times New Roman"/>
          <w:szCs w:val="24"/>
        </w:rPr>
        <w:t xml:space="preserve"> που ρυθμίζει τα ζητήματα των εξαγγελιών του Πρωθυπουργού για το εφάπαξ επίδομα- είναι ή δεν είναι συμβατό με το πρόγραμμα. Αλλιώς, ό,τι συμφωνήθηκε στο </w:t>
      </w:r>
      <w:proofErr w:type="spellStart"/>
      <w:r>
        <w:rPr>
          <w:rFonts w:eastAsia="Times New Roman" w:cs="Times New Roman"/>
          <w:szCs w:val="24"/>
          <w:lang w:val="en-US"/>
        </w:rPr>
        <w:t>Eurogroup</w:t>
      </w:r>
      <w:proofErr w:type="spellEnd"/>
      <w:r>
        <w:rPr>
          <w:rFonts w:eastAsia="Times New Roman" w:cs="Times New Roman"/>
          <w:szCs w:val="24"/>
        </w:rPr>
        <w:t xml:space="preserve"> δεν ισχύει. </w:t>
      </w:r>
    </w:p>
    <w:p w14:paraId="2320C6B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Δεν είστε εδώ, βέβαια, ως Υπουρ</w:t>
      </w:r>
      <w:r>
        <w:rPr>
          <w:rFonts w:eastAsia="Times New Roman" w:cs="Times New Roman"/>
          <w:szCs w:val="24"/>
        </w:rPr>
        <w:t xml:space="preserve">γοί Οικονομικών, αλλά από το δικό σας Υπουργείο. Όμως, είστε μέλη της Κυβέρνησης. </w:t>
      </w:r>
    </w:p>
    <w:p w14:paraId="2320C6BD" w14:textId="77777777" w:rsidR="00BC0B8E" w:rsidRDefault="00C038AA">
      <w:pPr>
        <w:spacing w:line="600" w:lineRule="auto"/>
        <w:ind w:firstLine="720"/>
        <w:jc w:val="both"/>
        <w:rPr>
          <w:rFonts w:eastAsia="Times New Roman" w:cs="Times New Roman"/>
          <w:b/>
          <w:szCs w:val="24"/>
        </w:rPr>
      </w:pPr>
      <w:r>
        <w:rPr>
          <w:rFonts w:eastAsia="Times New Roman" w:cs="Times New Roman"/>
          <w:szCs w:val="24"/>
        </w:rPr>
        <w:t xml:space="preserve">Μπορεί να μην είστε, κύριε Πετρόπουλε, μέλος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αλλά είστε μέλος της Κυβέρνησης. Η κυρία Φωτίου είναι μέρος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Είστε </w:t>
      </w:r>
      <w:r>
        <w:rPr>
          <w:rFonts w:eastAsia="Times New Roman" w:cs="Times New Roman"/>
          <w:szCs w:val="24"/>
        </w:rPr>
        <w:t>υποχρεωμένοι να πάρετε τον λόγο και να μας πείτε και για τα δύο, διότι για μας και για ό,τι συζητείται εκτός Αιθούσης υπάρχει η αίσθηση ότι κοροϊδεύετε τον κόσμο.</w:t>
      </w:r>
    </w:p>
    <w:p w14:paraId="2320C6B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Μπορεί να κοροϊδεύετε τον δικό σας κόσμο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κυρία Πρόεδρε, έχει δηλώσει </w:t>
      </w:r>
      <w:r>
        <w:rPr>
          <w:rFonts w:eastAsia="Times New Roman" w:cs="Times New Roman"/>
          <w:szCs w:val="24"/>
        </w:rPr>
        <w:t xml:space="preserve">ότι εμείς θα ψηφίσουμε την </w:t>
      </w:r>
      <w:r>
        <w:rPr>
          <w:rFonts w:eastAsia="Times New Roman" w:cs="Times New Roman"/>
          <w:bCs/>
          <w:szCs w:val="24"/>
        </w:rPr>
        <w:t>τροπολογία</w:t>
      </w:r>
      <w:r>
        <w:rPr>
          <w:rFonts w:eastAsia="Times New Roman" w:cs="Times New Roman"/>
          <w:szCs w:val="24"/>
        </w:rPr>
        <w:t xml:space="preserve"> αυτή για το εφάπαξ επίδομα-, αλλά κοροϊδεύετε και εμάς! Βάζετε τη Βουλή να ψηφίσει και θα την καλέσετε αύριο να </w:t>
      </w:r>
      <w:proofErr w:type="spellStart"/>
      <w:r>
        <w:rPr>
          <w:rFonts w:eastAsia="Times New Roman" w:cs="Times New Roman"/>
          <w:szCs w:val="24"/>
        </w:rPr>
        <w:t>ξεψηφίσει</w:t>
      </w:r>
      <w:proofErr w:type="spellEnd"/>
      <w:r>
        <w:rPr>
          <w:rFonts w:eastAsia="Times New Roman" w:cs="Times New Roman"/>
          <w:szCs w:val="24"/>
        </w:rPr>
        <w:t>; Ρεζιλεύεστε εσείς, θα ρεζιλέψετε και εμάς; Μαθαίνω ότι και τα άλλα κόμματα της αντιπολίτευσης ε</w:t>
      </w:r>
      <w:r>
        <w:rPr>
          <w:rFonts w:eastAsia="Times New Roman" w:cs="Times New Roman"/>
          <w:szCs w:val="24"/>
        </w:rPr>
        <w:t>ίναι στην ίδια γραμμή.</w:t>
      </w:r>
    </w:p>
    <w:p w14:paraId="2320C6BF" w14:textId="77777777" w:rsidR="00BC0B8E" w:rsidRDefault="00C038AA">
      <w:pPr>
        <w:spacing w:line="600" w:lineRule="auto"/>
        <w:ind w:firstLine="720"/>
        <w:jc w:val="both"/>
        <w:rPr>
          <w:rFonts w:eastAsia="Times New Roman" w:cs="Times New Roman"/>
          <w:b/>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Είσαστε εκπρόσωπος των δανειστών;</w:t>
      </w:r>
    </w:p>
    <w:p w14:paraId="2320C6C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τελειώσω, κυρία Υπουργέ!</w:t>
      </w:r>
    </w:p>
    <w:p w14:paraId="2320C6C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Ψυχραιμία! Θα</w:t>
      </w:r>
      <w:r>
        <w:rPr>
          <w:rFonts w:eastAsia="Times New Roman" w:cs="Times New Roman"/>
          <w:szCs w:val="24"/>
        </w:rPr>
        <w:t xml:space="preserve"> απαντηθεί το αίτημά σας. Περιμένετε.</w:t>
      </w:r>
    </w:p>
    <w:p w14:paraId="2320C6C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Πρέπει να διευκρινίσει η Κυβέρνηση πριν τις ψηφοφορίες και επί της αρχής –και όχι εδώ πέρα να κάθονται οι Υπουργοί και να μη μιλάνε-, τι είναι αυτά τα δύο θέματα: Και το ζήτημα</w:t>
      </w:r>
      <w:r>
        <w:rPr>
          <w:rFonts w:eastAsia="Times New Roman" w:cs="Times New Roman"/>
          <w:szCs w:val="24"/>
        </w:rPr>
        <w:t>,</w:t>
      </w:r>
      <w:r>
        <w:rPr>
          <w:rFonts w:eastAsia="Times New Roman" w:cs="Times New Roman"/>
          <w:szCs w:val="24"/>
        </w:rPr>
        <w:t xml:space="preserve"> που αφορά την </w:t>
      </w:r>
      <w:r>
        <w:rPr>
          <w:rFonts w:eastAsia="Times New Roman" w:cs="Times New Roman"/>
          <w:bCs/>
          <w:szCs w:val="24"/>
        </w:rPr>
        <w:t>τροπολογ</w:t>
      </w:r>
      <w:r>
        <w:rPr>
          <w:rFonts w:eastAsia="Times New Roman" w:cs="Times New Roman"/>
          <w:bCs/>
          <w:szCs w:val="24"/>
        </w:rPr>
        <w:t>ία</w:t>
      </w:r>
      <w:r>
        <w:rPr>
          <w:rFonts w:eastAsia="Times New Roman" w:cs="Times New Roman"/>
          <w:szCs w:val="24"/>
        </w:rPr>
        <w:t xml:space="preserve"> σας σχετικά με το εφάπαξ επίδομα, αλλά και εάν έχετε ή δεν έχετε συμφωνήσει για δέκα χρόνια πρωτογενή πλεονάσματα, μετά το 2018, 3,5% του ΑΕΠ.</w:t>
      </w:r>
    </w:p>
    <w:p w14:paraId="2320C6C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Τα είπε ο κ. </w:t>
      </w:r>
      <w:proofErr w:type="spellStart"/>
      <w:r>
        <w:rPr>
          <w:rFonts w:eastAsia="Times New Roman" w:cs="Times New Roman"/>
          <w:szCs w:val="24"/>
        </w:rPr>
        <w:t>Β</w:t>
      </w:r>
      <w:r>
        <w:rPr>
          <w:rFonts w:eastAsia="Times New Roman" w:cs="Times New Roman"/>
          <w:szCs w:val="24"/>
        </w:rPr>
        <w:t>ρούτσης</w:t>
      </w:r>
      <w:proofErr w:type="spellEnd"/>
      <w:r>
        <w:rPr>
          <w:rFonts w:eastAsia="Times New Roman" w:cs="Times New Roman"/>
          <w:szCs w:val="24"/>
        </w:rPr>
        <w:t>. Επανάληψη!</w:t>
      </w:r>
    </w:p>
    <w:p w14:paraId="2320C6C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πείτε κάτι, κυρία Υπουργέ;</w:t>
      </w:r>
    </w:p>
    <w:p w14:paraId="2320C6C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Όχι, θα μιλήσω όταν έρθει η ώρα. Θα απαντήσουμε.</w:t>
      </w:r>
    </w:p>
    <w:p w14:paraId="2320C6C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 xml:space="preserve">Συνεχίζουμε. Τώρα τον λόγο έχει ο κ. </w:t>
      </w:r>
      <w:proofErr w:type="spellStart"/>
      <w:r>
        <w:rPr>
          <w:rFonts w:eastAsia="Times New Roman" w:cs="Times New Roman"/>
          <w:szCs w:val="24"/>
        </w:rPr>
        <w:t>Καΐσας</w:t>
      </w:r>
      <w:proofErr w:type="spellEnd"/>
      <w:r>
        <w:rPr>
          <w:rFonts w:eastAsia="Times New Roman" w:cs="Times New Roman"/>
          <w:szCs w:val="24"/>
        </w:rPr>
        <w:t xml:space="preserve"> για επτά λεπτά. Μετά είναι ο κ. Γεωργιάδης.</w:t>
      </w:r>
    </w:p>
    <w:p w14:paraId="2320C6C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olor w:val="000000"/>
          <w:szCs w:val="24"/>
        </w:rPr>
        <w:t>Ευχαριστώ, κυρία Πρόεδρε.</w:t>
      </w:r>
      <w:r>
        <w:rPr>
          <w:rFonts w:eastAsia="Times New Roman" w:cs="Times New Roman"/>
          <w:szCs w:val="24"/>
        </w:rPr>
        <w:t xml:space="preserve"> Λιγότερο θα μιλήσω, γιατί τα περισσότερα έχουν λεχθεί για το νομοσχέδιο. </w:t>
      </w:r>
    </w:p>
    <w:p w14:paraId="2320C6C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Pr>
          <w:rFonts w:eastAsia="Times New Roman" w:cs="Times New Roman"/>
          <w:szCs w:val="24"/>
        </w:rPr>
        <w:t xml:space="preserve"> συνάδελφοι, σήμερα συζητάμε ένα νομοσχέδιο το οποίο άργησε να έρθει. Άργησε πάνω από σαράντα χρόνια. Νομίζω ότι η καθυστέρηση αυτή δεν είναι τυχαία: Δεν ήταν γιατί οι προηγούμενες κυβερνήσεις δεν μπορούσαν να κάνουν αυτόν τον </w:t>
      </w:r>
      <w:r>
        <w:rPr>
          <w:rFonts w:eastAsia="Times New Roman" w:cs="Times New Roman"/>
          <w:szCs w:val="24"/>
        </w:rPr>
        <w:t>μ</w:t>
      </w:r>
      <w:r>
        <w:rPr>
          <w:rFonts w:eastAsia="Times New Roman" w:cs="Times New Roman"/>
          <w:szCs w:val="24"/>
        </w:rPr>
        <w:t xml:space="preserve">ηχανισμό σε εθνικό επίπεδο, </w:t>
      </w:r>
      <w:r>
        <w:rPr>
          <w:rFonts w:eastAsia="Times New Roman" w:cs="Times New Roman"/>
          <w:szCs w:val="24"/>
        </w:rPr>
        <w:t xml:space="preserve">δεν είναι γιατί δεν είχαν τις γνώσεις. Η καθυστέρηση ήταν αυτό που έδινε τη δυνατότητα στο πολιτικό σύστημα να εκμεταλλεύεται και τη φτώχεια και την ανεργία και την εξαθλίωση και όλους τους ανθρώπους </w:t>
      </w:r>
      <w:r>
        <w:rPr>
          <w:rFonts w:eastAsia="Times New Roman"/>
          <w:szCs w:val="24"/>
        </w:rPr>
        <w:t>οι οποίοι</w:t>
      </w:r>
      <w:r>
        <w:rPr>
          <w:rFonts w:eastAsia="Times New Roman" w:cs="Times New Roman"/>
          <w:szCs w:val="24"/>
        </w:rPr>
        <w:t xml:space="preserve"> βρίσκονταν σε δύσκολη θέση.</w:t>
      </w:r>
    </w:p>
    <w:p w14:paraId="2320C6C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Έφτασε το 2012 να </w:t>
      </w:r>
      <w:r>
        <w:rPr>
          <w:rFonts w:eastAsia="Times New Roman" w:cs="Times New Roman"/>
          <w:szCs w:val="24"/>
        </w:rPr>
        <w:t>προχωρήσει αυτή η υποχρέωση και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να είναι η τελευταία ημερομηνία για να γίνει νόμος, να γίνει ο </w:t>
      </w:r>
      <w:r>
        <w:rPr>
          <w:rFonts w:eastAsia="Times New Roman" w:cs="Times New Roman"/>
          <w:szCs w:val="24"/>
        </w:rPr>
        <w:t>μ</w:t>
      </w:r>
      <w:r>
        <w:rPr>
          <w:rFonts w:eastAsia="Times New Roman" w:cs="Times New Roman"/>
          <w:szCs w:val="24"/>
        </w:rPr>
        <w:t>ηχανισμός αυτός. Και τώρα ακούμε φωνές να μας ρωτάνε γιατί το φέρνουμε με τη διαδικασία του επείγοντος, τι κάναμε τόσο καιρό. Λίγη αυτοκριτική ν</w:t>
      </w:r>
      <w:r>
        <w:rPr>
          <w:rFonts w:eastAsia="Times New Roman" w:cs="Times New Roman"/>
          <w:szCs w:val="24"/>
        </w:rPr>
        <w:t xml:space="preserve">ομίζω ότι δεν βλάπτει. </w:t>
      </w:r>
    </w:p>
    <w:p w14:paraId="2320C6C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Το 2012, το 2013, το 2014 έκαναν κάποιες προετοιμασίες, αλλά νομοσχέδιο δεν ήρθε στη Βουλή, νόμος δεν έγινε. Έχουμε 14 του Δεκέμβρη. Γιατί το ψηφίζουμε με τη διαδικασία του επείγοντος; Στις 31 Δεκεμβρίου είναι η τελευταία ημερομηνία</w:t>
      </w:r>
      <w:r>
        <w:rPr>
          <w:rFonts w:eastAsia="Times New Roman" w:cs="Times New Roman"/>
          <w:szCs w:val="24"/>
        </w:rPr>
        <w:t>.</w:t>
      </w:r>
    </w:p>
    <w:p w14:paraId="2320C6C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κατάσταση σήμερα στον χώρο αυτό; Σύμφωνα με την εισηγητική έκθεση και σύμφωνα με τα στοιχεία, δεκαεπτά φορείς δίνουν επιδόματα. Μερικοί από τους φορείς δεν είναι γνωστοί κιόλας. Πόσα επιδόματα;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αναφέρονται και δεν </w:t>
      </w:r>
      <w:r>
        <w:rPr>
          <w:rFonts w:eastAsia="Times New Roman" w:cs="Times New Roman"/>
          <w:szCs w:val="24"/>
        </w:rPr>
        <w:t>ξέρω αν υπάρχει κανένας που μπορεί να τα αναφέρει ένα-ένα, να τα έχει δηλαδή καταγεγραμμένα. Με άλλα λόγια, δεν ξέρει κανένας ποιος παίρνει επίδομα, πόσο παίρνει, αν παίρνει ένα επίδομα, αν παίρνει δύο επιδόματα, αν το δικαιούται, αν δεν το δικαιούται κ.λπ</w:t>
      </w:r>
      <w:r>
        <w:rPr>
          <w:rFonts w:eastAsia="Times New Roman" w:cs="Times New Roman"/>
          <w:szCs w:val="24"/>
        </w:rPr>
        <w:t>.</w:t>
      </w:r>
      <w:r>
        <w:rPr>
          <w:rFonts w:eastAsia="Times New Roman" w:cs="Times New Roman"/>
          <w:szCs w:val="24"/>
        </w:rPr>
        <w:t>.</w:t>
      </w:r>
    </w:p>
    <w:p w14:paraId="2320C6C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τυχαία αυτή η κατάσταση. Δεν δημιουργήθηκε γιατί έγιναν σεισμοί, λιμοί και καταποντισμοί. Είναι σκόπιμη. Γιατί; Επειδή έτσι δημιουργούνταν οι πελατειακές σχέσεις, αυτές </w:t>
      </w:r>
      <w:r>
        <w:rPr>
          <w:rFonts w:eastAsia="Times New Roman"/>
          <w:szCs w:val="24"/>
        </w:rPr>
        <w:t xml:space="preserve">οι </w:t>
      </w:r>
      <w:r>
        <w:rPr>
          <w:rFonts w:eastAsia="Times New Roman" w:cs="Times New Roman"/>
          <w:szCs w:val="24"/>
        </w:rPr>
        <w:t>πελατειακές σχέσεις</w:t>
      </w:r>
      <w:r>
        <w:rPr>
          <w:rFonts w:eastAsia="Times New Roman"/>
          <w:szCs w:val="24"/>
        </w:rPr>
        <w:t xml:space="preserve"> που </w:t>
      </w:r>
      <w:r>
        <w:rPr>
          <w:rFonts w:eastAsia="Times New Roman" w:cs="Times New Roman"/>
          <w:szCs w:val="24"/>
        </w:rPr>
        <w:t>καταρράκωναν την αξιοπρέπεια των συνανθρώπων μα</w:t>
      </w:r>
      <w:r>
        <w:rPr>
          <w:rFonts w:eastAsia="Times New Roman" w:cs="Times New Roman"/>
          <w:szCs w:val="24"/>
        </w:rPr>
        <w:t xml:space="preserve">ς, αυτές οι πελατειακές σχέσεις που διαιωνίζονται ακόμα και τώρα και φτάνουν και στα δικά μας τα βουλευτικά γραφεία και σήμερα ακόμα να μας λένε: «Μα, ένα βοήθημα δεν μπορείς να βγάλεις; </w:t>
      </w:r>
      <w:r>
        <w:rPr>
          <w:rFonts w:eastAsia="Times New Roman" w:cs="Times New Roman"/>
          <w:szCs w:val="24"/>
        </w:rPr>
        <w:t>Οι προηγούμενοι το έβγαζαν. Εσύ γιατί δεν μπορείς; Αν πάω σε άλλον, ξ</w:t>
      </w:r>
      <w:r>
        <w:rPr>
          <w:rFonts w:eastAsia="Times New Roman" w:cs="Times New Roman"/>
          <w:szCs w:val="24"/>
        </w:rPr>
        <w:t>έρω ότι θα το βγάλω. Όμως, εγώ εσένα ψήφισα». Αυτή είναι η κατάσταση. Τουλάχιστον εγώ την έχω συναντήσει. Είναι η πρώτη φορά που εκλέγομαι Βουλευτής -δηλαδή το 2015-, αλλά έρχονται στο βουλευτικό μου γραφείο. Και αυτά ακριβώς που σας λέω δεν είναι λόγια δι</w:t>
      </w:r>
      <w:r>
        <w:rPr>
          <w:rFonts w:eastAsia="Times New Roman" w:cs="Times New Roman"/>
          <w:szCs w:val="24"/>
        </w:rPr>
        <w:t>κά μου, αλλά ανθρώπων οι οποίοι βρίσκονται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σε άθλια οικονομική κατάσταση και φτάνουν σε αυτό το σημείο. Νομίζω ότι με αυτήν την κατάσταση είναι εμφανής η καταρράκωση της αξιοπρέπειας κάθε ανθρώπου.</w:t>
      </w:r>
    </w:p>
    <w:p w14:paraId="2320C6C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νομοσχέδιο κάνουμε έναν κεντρικό μηχανισμό ο οποίος προχωρά στις δεκατρείς περιφέρειες. Κάθε περιφέρεια φροντίζει για τους δήμους για τους οποίους είναι υπεύθυνη και σε διακόσιους πενήντα τέσσερις δήμους γίνονται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Όλοι ξέρουμε τι</w:t>
      </w:r>
      <w:r>
        <w:rPr>
          <w:rFonts w:eastAsia="Times New Roman" w:cs="Times New Roman"/>
          <w:szCs w:val="24"/>
        </w:rPr>
        <w:t xml:space="preserve">ς ανάγκες που έχουν οι δήμοι σε προσωπικό. Όμως, ακούστηκαν φωνές σχετικά με το γιατί διορίζονται και γιατί προβλέπονται επτακόσιοι πενήντα εργαζόμενοι για αυτά τα Κέντρα Κοινότητας, παρά το γεγονός ότι </w:t>
      </w:r>
      <w:proofErr w:type="spellStart"/>
      <w:r>
        <w:rPr>
          <w:rFonts w:eastAsia="Times New Roman" w:cs="Times New Roman"/>
          <w:szCs w:val="24"/>
        </w:rPr>
        <w:t>ελέχθη</w:t>
      </w:r>
      <w:proofErr w:type="spellEnd"/>
      <w:r>
        <w:rPr>
          <w:rFonts w:eastAsia="Times New Roman" w:cs="Times New Roman"/>
          <w:szCs w:val="24"/>
        </w:rPr>
        <w:t xml:space="preserve"> από όλες τις πλευρές ότι η διαδικασία θα είναι</w:t>
      </w:r>
      <w:r>
        <w:rPr>
          <w:rFonts w:eastAsia="Times New Roman" w:cs="Times New Roman"/>
          <w:szCs w:val="24"/>
        </w:rPr>
        <w:t xml:space="preserve"> μέσω ΑΣΕΠ και ότι αυτοί οι άνθρωποι θα βοηθούν και τις άλλες κοινωνικές υπηρεσίες του δήμου. </w:t>
      </w:r>
    </w:p>
    <w:p w14:paraId="2320C6C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Αν δεν υπήρχε και αυτή η στελέχωση, πιστεύω ότι αυτός ο μηχανισμός θα ήταν ελλιπής, γιατί τα Κέντρα Κοινότητας είναι οι αισθητήρες του όλου συστήματος. Νομίζω ότ</w:t>
      </w:r>
      <w:r>
        <w:rPr>
          <w:rFonts w:eastAsia="Times New Roman" w:cs="Times New Roman"/>
          <w:szCs w:val="24"/>
        </w:rPr>
        <w:t>ι από εκεί θα παίρνονται όλες οι πληροφορίες. Εκεί θα είναι το αποκούμπι των ανθρώπων που περιέγραψα προη</w:t>
      </w:r>
      <w:r>
        <w:rPr>
          <w:rFonts w:eastAsia="Times New Roman" w:cs="Times New Roman"/>
          <w:szCs w:val="24"/>
        </w:rPr>
        <w:lastRenderedPageBreak/>
        <w:t>γουμένως, των ανθρώπων που θα ξέρουν ότι θα πάνε στο Κέντρο Κοινότητας, θα πουν το όνομά τους και το ΑΦΜ τους και εκεί θα είναι καταγεγραμμένα όλα τα σ</w:t>
      </w:r>
      <w:r>
        <w:rPr>
          <w:rFonts w:eastAsia="Times New Roman" w:cs="Times New Roman"/>
          <w:szCs w:val="24"/>
        </w:rPr>
        <w:t xml:space="preserve">τοιχεία, δηλαδή το μητρώο τους, σύμφωνα με το οποίο θα τους ενημερώσει ο αρμόδιος υπάλληλος για το τι μπορούν και το τι πρέπει να κάνουν και τι δικαιούνται. Γίνεται διασύνδεση όλων των μηχανισμών που εμπλέκονται, όπως της ΗΔΙΚΑ, του </w:t>
      </w:r>
      <w:r>
        <w:rPr>
          <w:rFonts w:eastAsia="Times New Roman" w:cs="Times New Roman"/>
          <w:szCs w:val="24"/>
          <w:lang w:val="en-US"/>
        </w:rPr>
        <w:t>TAXIS</w:t>
      </w:r>
      <w:r>
        <w:rPr>
          <w:rFonts w:eastAsia="Times New Roman" w:cs="Times New Roman"/>
          <w:szCs w:val="24"/>
        </w:rPr>
        <w:t>, της Πρόνοιας κ.λ</w:t>
      </w:r>
      <w:r>
        <w:rPr>
          <w:rFonts w:eastAsia="Times New Roman" w:cs="Times New Roman"/>
          <w:szCs w:val="24"/>
        </w:rPr>
        <w:t xml:space="preserve">π., και νομίζω ότι έτσι βρίσκονται εύκολα τα στοιχεία. </w:t>
      </w:r>
    </w:p>
    <w:p w14:paraId="2320C6C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Αυτός ο μηχανισμός θα χορηγεί απλώς ένα επίδομα; Όχι! Θα δίνει και άλλες παροχές, σύμφωνα πάντα με το μητρώο των ίδιων των δικαιούχων. Αναφέρθηκε ότι γι’ αυτούς θα υπάρχει δωρεάν ιατροφαρμακευτική περ</w:t>
      </w:r>
      <w:r>
        <w:rPr>
          <w:rFonts w:eastAsia="Times New Roman" w:cs="Times New Roman"/>
          <w:szCs w:val="24"/>
        </w:rPr>
        <w:t xml:space="preserve">ίθαλψη και θα προβλέπονται προσβάσεις στους βρεφονηπιακούς σταθμούς. Σαράντα πέντε χιλιάδες παιδιά δικαιούνται φέτος να πάνε σε βρεφονηπιακούς σταθμούς. Στο 10% από αυτούς θα εξασφαλίζεται εργασία. </w:t>
      </w:r>
    </w:p>
    <w:p w14:paraId="2320C6D0" w14:textId="77777777" w:rsidR="00BC0B8E" w:rsidRDefault="00C038AA">
      <w:pPr>
        <w:spacing w:line="600" w:lineRule="auto"/>
        <w:ind w:firstLine="720"/>
        <w:jc w:val="both"/>
        <w:rPr>
          <w:rFonts w:eastAsia="Times New Roman"/>
          <w:bCs/>
        </w:rPr>
      </w:pPr>
      <w:r>
        <w:rPr>
          <w:rFonts w:eastAsia="Times New Roman"/>
          <w:bCs/>
        </w:rPr>
        <w:lastRenderedPageBreak/>
        <w:t xml:space="preserve">(Στο σημείο αυτό </w:t>
      </w:r>
      <w:r>
        <w:rPr>
          <w:rFonts w:eastAsia="Times New Roman"/>
          <w:bCs/>
        </w:rPr>
        <w:t>κ</w:t>
      </w:r>
      <w:r>
        <w:rPr>
          <w:rFonts w:eastAsia="Times New Roman"/>
          <w:bCs/>
        </w:rPr>
        <w:t>τυπάει το κουδούνι λήξεως του χρόνου ομ</w:t>
      </w:r>
      <w:r>
        <w:rPr>
          <w:rFonts w:eastAsia="Times New Roman"/>
          <w:bCs/>
        </w:rPr>
        <w:t>ιλίας του κυρίου Βουλευτή)</w:t>
      </w:r>
    </w:p>
    <w:p w14:paraId="2320C6D1" w14:textId="77777777" w:rsidR="00BC0B8E" w:rsidRDefault="00C038AA">
      <w:pPr>
        <w:spacing w:line="600" w:lineRule="auto"/>
        <w:ind w:firstLine="720"/>
        <w:jc w:val="both"/>
        <w:rPr>
          <w:rFonts w:eastAsia="Times New Roman"/>
          <w:bCs/>
        </w:rPr>
      </w:pPr>
      <w:r>
        <w:rPr>
          <w:rFonts w:eastAsia="Times New Roman"/>
          <w:bCs/>
        </w:rPr>
        <w:t>Ας δούμε τώρα τι προοπτική ανοίγει αυτός ο νόμος. Ανοίγει έναν σωστό δρόμο και, όπως σχεδόν όλοι είπαν, είναι προς τη σωστή κατεύθυνση, γιατί κατοχυρώνει αντικειμενικά κριτήρια στους δικαιούχους και δίνει τη δυνατότητα της παραπέ</w:t>
      </w:r>
      <w:r>
        <w:rPr>
          <w:rFonts w:eastAsia="Times New Roman"/>
          <w:bCs/>
        </w:rPr>
        <w:t xml:space="preserve">ρα μελέτης και επιστημονικής επεξεργασίας των στοιχείων αλλά και τη δυνατότητα της παραπέρα βελτίωσης και επέκτασής του. </w:t>
      </w:r>
    </w:p>
    <w:p w14:paraId="2320C6D2" w14:textId="77777777" w:rsidR="00BC0B8E" w:rsidRDefault="00C038AA">
      <w:pPr>
        <w:spacing w:line="600" w:lineRule="auto"/>
        <w:ind w:firstLine="720"/>
        <w:jc w:val="both"/>
        <w:rPr>
          <w:rFonts w:eastAsia="Times New Roman"/>
          <w:bCs/>
        </w:rPr>
      </w:pPr>
      <w:r>
        <w:rPr>
          <w:rFonts w:eastAsia="Times New Roman"/>
          <w:bCs/>
        </w:rPr>
        <w:t xml:space="preserve">Γι’ αυτό νομίζω ότι αυτός ο νόμος πρέπει να ψηφιστεί από όλους τους Βουλευτές. </w:t>
      </w:r>
    </w:p>
    <w:p w14:paraId="2320C6D3" w14:textId="77777777" w:rsidR="00BC0B8E" w:rsidRDefault="00C038AA">
      <w:pPr>
        <w:spacing w:line="600" w:lineRule="auto"/>
        <w:ind w:firstLine="720"/>
        <w:jc w:val="both"/>
        <w:rPr>
          <w:rFonts w:eastAsia="Times New Roman"/>
          <w:bCs/>
        </w:rPr>
      </w:pPr>
      <w:r>
        <w:rPr>
          <w:rFonts w:eastAsia="Times New Roman"/>
          <w:bCs/>
        </w:rPr>
        <w:t>Σας ευχαριστώ πολύ και για τον χρόνο.</w:t>
      </w:r>
    </w:p>
    <w:p w14:paraId="2320C6D4" w14:textId="77777777" w:rsidR="00BC0B8E" w:rsidRDefault="00C038AA">
      <w:pPr>
        <w:spacing w:line="600" w:lineRule="auto"/>
        <w:ind w:firstLine="720"/>
        <w:jc w:val="center"/>
        <w:rPr>
          <w:rFonts w:eastAsia="Times New Roman"/>
          <w:bCs/>
        </w:rPr>
      </w:pPr>
      <w:r>
        <w:rPr>
          <w:rFonts w:eastAsia="Times New Roman"/>
          <w:bCs/>
        </w:rPr>
        <w:t xml:space="preserve">(Χειροκροτήματα </w:t>
      </w:r>
      <w:r>
        <w:rPr>
          <w:rFonts w:eastAsia="Times New Roman"/>
          <w:bCs/>
        </w:rPr>
        <w:t>από την πτέρυγα του ΣΥΡΙΖΑ)</w:t>
      </w:r>
    </w:p>
    <w:p w14:paraId="2320C6D5" w14:textId="77777777" w:rsidR="00BC0B8E" w:rsidRDefault="00C038AA">
      <w:pPr>
        <w:spacing w:line="600" w:lineRule="auto"/>
        <w:ind w:firstLine="720"/>
        <w:jc w:val="both"/>
        <w:rPr>
          <w:rFonts w:eastAsia="Times New Roman"/>
          <w:bCs/>
        </w:rPr>
      </w:pPr>
      <w:r>
        <w:rPr>
          <w:rFonts w:eastAsia="Times New Roman"/>
          <w:bCs/>
        </w:rPr>
        <w:t xml:space="preserve"> </w:t>
      </w:r>
      <w:r>
        <w:rPr>
          <w:rFonts w:eastAsia="Times New Roman"/>
          <w:b/>
          <w:bCs/>
        </w:rPr>
        <w:t>ΠΡΟΕΔΡΕΥΟΥΣΑ (Αναστασία Χριστοδουλοπούλου):</w:t>
      </w:r>
      <w:r>
        <w:rPr>
          <w:rFonts w:eastAsia="Times New Roman"/>
          <w:bCs/>
        </w:rPr>
        <w:t xml:space="preserve"> Ορίστε, κύριε Γεωργιάδη έχετε τον λόγο. </w:t>
      </w:r>
    </w:p>
    <w:p w14:paraId="2320C6D6" w14:textId="77777777" w:rsidR="00BC0B8E" w:rsidRDefault="00C038AA">
      <w:pPr>
        <w:spacing w:line="600" w:lineRule="auto"/>
        <w:ind w:firstLine="720"/>
        <w:jc w:val="both"/>
        <w:rPr>
          <w:rFonts w:eastAsia="Times New Roman"/>
          <w:bCs/>
        </w:rPr>
      </w:pPr>
      <w:r>
        <w:rPr>
          <w:rFonts w:eastAsia="Times New Roman"/>
          <w:b/>
          <w:bCs/>
        </w:rPr>
        <w:lastRenderedPageBreak/>
        <w:t>ΣΠΥΡΙΔΩΝ-ΑΔΩΝΙΣ ΓΕΩΡΓΙΑΔΗΣ:</w:t>
      </w:r>
      <w:r>
        <w:rPr>
          <w:rFonts w:eastAsia="Times New Roman"/>
          <w:bCs/>
        </w:rPr>
        <w:t xml:space="preserve"> Ευχαριστώ πολύ, κυρία Πρόεδρε.</w:t>
      </w:r>
    </w:p>
    <w:p w14:paraId="2320C6D7" w14:textId="77777777" w:rsidR="00BC0B8E" w:rsidRDefault="00C038AA">
      <w:pPr>
        <w:spacing w:line="600" w:lineRule="auto"/>
        <w:ind w:firstLine="720"/>
        <w:jc w:val="both"/>
        <w:rPr>
          <w:rFonts w:eastAsia="Times New Roman"/>
          <w:bCs/>
        </w:rPr>
      </w:pPr>
      <w:r>
        <w:rPr>
          <w:rFonts w:eastAsia="Times New Roman"/>
          <w:bCs/>
        </w:rPr>
        <w:t>Κυρίες και κύριοι συνάδελφοι, εάν τα πράγματα δεν ήταν τόσο πολύ σοβαρά, ομολογώ ότ</w:t>
      </w:r>
      <w:r>
        <w:rPr>
          <w:rFonts w:eastAsia="Times New Roman"/>
          <w:bCs/>
        </w:rPr>
        <w:t xml:space="preserve">ι η Κυβέρνησή σας θα ήταν ένα </w:t>
      </w:r>
      <w:r>
        <w:rPr>
          <w:rFonts w:eastAsia="Times New Roman"/>
          <w:bCs/>
        </w:rPr>
        <w:t>ωραίο</w:t>
      </w:r>
      <w:r>
        <w:rPr>
          <w:rFonts w:eastAsia="Times New Roman"/>
          <w:bCs/>
        </w:rPr>
        <w:t xml:space="preserve"> αξιοθέατο </w:t>
      </w:r>
      <w:r>
        <w:rPr>
          <w:rFonts w:eastAsia="Times New Roman"/>
          <w:bCs/>
        </w:rPr>
        <w:t>σε</w:t>
      </w:r>
      <w:r>
        <w:rPr>
          <w:rFonts w:eastAsia="Times New Roman"/>
          <w:bCs/>
        </w:rPr>
        <w:t xml:space="preserve"> αυτή τη ζοφερή περίοδο που διανύουμε. </w:t>
      </w:r>
    </w:p>
    <w:p w14:paraId="2320C6D8" w14:textId="77777777" w:rsidR="00BC0B8E" w:rsidRDefault="00C038AA">
      <w:pPr>
        <w:spacing w:line="600" w:lineRule="auto"/>
        <w:ind w:firstLine="720"/>
        <w:jc w:val="both"/>
        <w:rPr>
          <w:rFonts w:eastAsia="Times New Roman"/>
          <w:bCs/>
        </w:rPr>
      </w:pPr>
      <w:r>
        <w:rPr>
          <w:rFonts w:eastAsia="Times New Roman"/>
          <w:bCs/>
        </w:rPr>
        <w:t>Ακούσαμε χθες τον κύριο Πρωθυπουργό να αποκαλεί ούτε λίγο ούτε πολύ «</w:t>
      </w:r>
      <w:proofErr w:type="spellStart"/>
      <w:r>
        <w:rPr>
          <w:rFonts w:eastAsia="Times New Roman"/>
          <w:bCs/>
        </w:rPr>
        <w:t>μπούλη</w:t>
      </w:r>
      <w:proofErr w:type="spellEnd"/>
      <w:r>
        <w:rPr>
          <w:rFonts w:eastAsia="Times New Roman"/>
          <w:bCs/>
        </w:rPr>
        <w:t xml:space="preserve">» τον Υπουργό Εθνικής Αμύνης. Με </w:t>
      </w:r>
      <w:proofErr w:type="spellStart"/>
      <w:r>
        <w:rPr>
          <w:rFonts w:eastAsia="Times New Roman"/>
          <w:bCs/>
        </w:rPr>
        <w:t>συγχωρείτε</w:t>
      </w:r>
      <w:proofErr w:type="spellEnd"/>
      <w:r>
        <w:rPr>
          <w:rFonts w:eastAsia="Times New Roman"/>
          <w:bCs/>
        </w:rPr>
        <w:t xml:space="preserve"> -κύριε Λοβέρδο, μην παίρνετε τέτοια θέση!-, αλλά </w:t>
      </w:r>
      <w:r>
        <w:rPr>
          <w:rFonts w:eastAsia="Times New Roman"/>
          <w:bCs/>
        </w:rPr>
        <w:t>εγώ δεν δέχομαι να λέει κανείς «</w:t>
      </w:r>
      <w:proofErr w:type="spellStart"/>
      <w:r>
        <w:rPr>
          <w:rFonts w:eastAsia="Times New Roman"/>
          <w:bCs/>
        </w:rPr>
        <w:t>μπούλη</w:t>
      </w:r>
      <w:proofErr w:type="spellEnd"/>
      <w:r>
        <w:rPr>
          <w:rFonts w:eastAsia="Times New Roman"/>
          <w:bCs/>
        </w:rPr>
        <w:t>» τον Πάνο Καμμένο!</w:t>
      </w:r>
    </w:p>
    <w:p w14:paraId="2320C6D9" w14:textId="77777777" w:rsidR="00BC0B8E" w:rsidRDefault="00C038AA">
      <w:pPr>
        <w:spacing w:line="600" w:lineRule="auto"/>
        <w:ind w:firstLine="720"/>
        <w:jc w:val="both"/>
        <w:rPr>
          <w:rFonts w:eastAsia="Times New Roman"/>
          <w:szCs w:val="24"/>
        </w:rPr>
      </w:pPr>
      <w:r>
        <w:rPr>
          <w:rFonts w:eastAsia="Times New Roman"/>
          <w:szCs w:val="24"/>
        </w:rPr>
        <w:t>Δεν είναι «</w:t>
      </w:r>
      <w:proofErr w:type="spellStart"/>
      <w:r>
        <w:rPr>
          <w:rFonts w:eastAsia="Times New Roman"/>
          <w:szCs w:val="24"/>
        </w:rPr>
        <w:t>μπούλης</w:t>
      </w:r>
      <w:proofErr w:type="spellEnd"/>
      <w:r>
        <w:rPr>
          <w:rFonts w:eastAsia="Times New Roman"/>
          <w:szCs w:val="24"/>
        </w:rPr>
        <w:t>» ο Πάνος Καμμένος. Είναι ένας πολύ αξιοπρεπής κύριος. Την ίδια ώρα που ο κύριος Πρωθυπουργός μάς λέει «</w:t>
      </w:r>
      <w:proofErr w:type="spellStart"/>
      <w:r>
        <w:rPr>
          <w:rFonts w:eastAsia="Times New Roman"/>
          <w:szCs w:val="24"/>
        </w:rPr>
        <w:t>μπούλη</w:t>
      </w:r>
      <w:proofErr w:type="spellEnd"/>
      <w:r>
        <w:rPr>
          <w:rFonts w:eastAsia="Times New Roman"/>
          <w:szCs w:val="24"/>
        </w:rPr>
        <w:t>» τον Υπουργό Άμυνας και αυτός κάθεται από κάτω και χειροκροτεί σαν να</w:t>
      </w:r>
      <w:r>
        <w:rPr>
          <w:rFonts w:eastAsia="Times New Roman"/>
          <w:szCs w:val="24"/>
        </w:rPr>
        <w:t xml:space="preserve"> μη συμβαίνει τίποτα, -του άρεσε κιόλας ο χαρακτηρισμός- </w:t>
      </w:r>
      <w:r>
        <w:rPr>
          <w:rFonts w:eastAsia="Times New Roman"/>
          <w:szCs w:val="24"/>
        </w:rPr>
        <w:t xml:space="preserve">ακόμη </w:t>
      </w:r>
      <w:r>
        <w:rPr>
          <w:rFonts w:eastAsia="Times New Roman"/>
          <w:szCs w:val="24"/>
        </w:rPr>
        <w:t xml:space="preserve">ακούμε τον κύριο Υφυπουργό της Παιδείας ο οποίος είπε: «Δεν πειράζει να μας </w:t>
      </w:r>
      <w:r>
        <w:rPr>
          <w:rFonts w:eastAsia="Times New Roman"/>
          <w:szCs w:val="24"/>
        </w:rPr>
        <w:lastRenderedPageBreak/>
        <w:t xml:space="preserve">πάρουν </w:t>
      </w:r>
      <w:proofErr w:type="spellStart"/>
      <w:r>
        <w:rPr>
          <w:rFonts w:eastAsia="Times New Roman"/>
          <w:szCs w:val="24"/>
        </w:rPr>
        <w:t>κανά</w:t>
      </w:r>
      <w:proofErr w:type="spellEnd"/>
      <w:r>
        <w:rPr>
          <w:rFonts w:eastAsia="Times New Roman"/>
          <w:szCs w:val="24"/>
        </w:rPr>
        <w:t xml:space="preserve"> δ</w:t>
      </w:r>
      <w:r>
        <w:rPr>
          <w:rFonts w:eastAsia="Times New Roman"/>
          <w:szCs w:val="24"/>
        </w:rPr>
        <w:t>υ</w:t>
      </w:r>
      <w:r>
        <w:rPr>
          <w:rFonts w:eastAsia="Times New Roman"/>
          <w:szCs w:val="24"/>
        </w:rPr>
        <w:t>ο νησάκια οι Τούρκοι. Δεν χάλασε ο κόσμος. Θα τα ξαναπάρουμε.» Έχετε καταλάβει ότι είστε Κυβέρνηση;</w:t>
      </w:r>
    </w:p>
    <w:p w14:paraId="2320C6DA" w14:textId="77777777" w:rsidR="00BC0B8E" w:rsidRDefault="00C038AA">
      <w:pPr>
        <w:spacing w:line="600" w:lineRule="auto"/>
        <w:ind w:firstLine="720"/>
        <w:jc w:val="both"/>
        <w:rPr>
          <w:rFonts w:eastAsia="Times New Roman"/>
          <w:szCs w:val="24"/>
        </w:rPr>
      </w:pPr>
      <w:r>
        <w:rPr>
          <w:rFonts w:eastAsia="Times New Roman"/>
          <w:szCs w:val="24"/>
        </w:rPr>
        <w:t>Κυρ</w:t>
      </w:r>
      <w:r>
        <w:rPr>
          <w:rFonts w:eastAsia="Times New Roman"/>
          <w:szCs w:val="24"/>
        </w:rPr>
        <w:t>ία Φωτίου, κάνετε γκριμάτσες. Η κ. Φωτίου είχε βγει προ ενός μηνός περίπου στον ΣΚΑÏ και είπε ότι η δεύτερη αξιολόγηση έκλεισε. Εσείς το είπατε.</w:t>
      </w:r>
    </w:p>
    <w:p w14:paraId="2320C6DB"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Με δικά μου λόγ</w:t>
      </w:r>
      <w:r>
        <w:rPr>
          <w:rFonts w:eastAsia="Times New Roman"/>
          <w:szCs w:val="24"/>
        </w:rPr>
        <w:t>ια.</w:t>
      </w:r>
    </w:p>
    <w:p w14:paraId="2320C6DC" w14:textId="77777777" w:rsidR="00BC0B8E" w:rsidRDefault="00C038AA">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Μάλιστα, δικά σας λόγια.</w:t>
      </w:r>
    </w:p>
    <w:p w14:paraId="2320C6DD"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Για τα </w:t>
      </w:r>
      <w:proofErr w:type="spellStart"/>
      <w:r>
        <w:rPr>
          <w:rFonts w:eastAsia="Times New Roman"/>
          <w:szCs w:val="24"/>
        </w:rPr>
        <w:t>προνοιακά</w:t>
      </w:r>
      <w:proofErr w:type="spellEnd"/>
      <w:r>
        <w:rPr>
          <w:rFonts w:eastAsia="Times New Roman"/>
          <w:szCs w:val="24"/>
        </w:rPr>
        <w:t xml:space="preserve"> δικαιώματα το είπα. Ακούστε τα.</w:t>
      </w:r>
    </w:p>
    <w:p w14:paraId="2320C6DE"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ΣΠΥΡΙΔΩΝ-ΑΔΩΝΙΣ ΓΕΩΡΓΙΑΔΗΣ: </w:t>
      </w:r>
      <w:r>
        <w:rPr>
          <w:rFonts w:eastAsia="Times New Roman"/>
          <w:szCs w:val="24"/>
        </w:rPr>
        <w:t>Δεν είναι μόνο τα δικά σας</w:t>
      </w:r>
      <w:r>
        <w:rPr>
          <w:rFonts w:eastAsia="Times New Roman"/>
          <w:szCs w:val="24"/>
        </w:rPr>
        <w:t xml:space="preserve"> θέματα η αξιολόγηση, κυρία Φωτίου. Είστε Υπουργός κυβερνήσεως, κυρία Φωτίου.</w:t>
      </w:r>
    </w:p>
    <w:p w14:paraId="2320C6DF" w14:textId="77777777" w:rsidR="00BC0B8E" w:rsidRDefault="00C038AA">
      <w:pPr>
        <w:spacing w:line="600" w:lineRule="auto"/>
        <w:ind w:firstLine="720"/>
        <w:jc w:val="both"/>
        <w:rPr>
          <w:rFonts w:eastAsia="Times New Roman"/>
          <w:szCs w:val="24"/>
        </w:rPr>
      </w:pPr>
      <w:r>
        <w:rPr>
          <w:rFonts w:eastAsia="Times New Roman"/>
          <w:szCs w:val="24"/>
        </w:rPr>
        <w:t>Σήμερα μάθαμε από ευρωπαίο αξιωματούχο</w:t>
      </w:r>
      <w:r>
        <w:rPr>
          <w:rFonts w:eastAsia="Times New Roman"/>
          <w:szCs w:val="24"/>
        </w:rPr>
        <w:t>,</w:t>
      </w:r>
      <w:r>
        <w:rPr>
          <w:rFonts w:eastAsia="Times New Roman"/>
          <w:szCs w:val="24"/>
        </w:rPr>
        <w:t xml:space="preserve"> που παίζει σε όλα τα οικονομικά </w:t>
      </w:r>
      <w:r>
        <w:rPr>
          <w:rFonts w:eastAsia="Times New Roman"/>
          <w:szCs w:val="24"/>
          <w:lang w:val="en-US"/>
        </w:rPr>
        <w:t>sites</w:t>
      </w:r>
      <w:r>
        <w:rPr>
          <w:rFonts w:eastAsia="Times New Roman"/>
          <w:szCs w:val="24"/>
        </w:rPr>
        <w:t>, ότι η αξιολόγηση, λέει, πάει μάλλον μέχρι τον Μάρτιο. Συγγνώμη, τον Μάρτιο έχουν εκλογές στην Ολλαν</w:t>
      </w:r>
      <w:r>
        <w:rPr>
          <w:rFonts w:eastAsia="Times New Roman"/>
          <w:szCs w:val="24"/>
        </w:rPr>
        <w:t>δία, αν δεν το ξέρετε.</w:t>
      </w:r>
    </w:p>
    <w:p w14:paraId="2320C6E0"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Και; Πάνε μαζί με τις δικές μας;</w:t>
      </w:r>
    </w:p>
    <w:p w14:paraId="2320C6E1" w14:textId="77777777" w:rsidR="00BC0B8E" w:rsidRDefault="00C038AA">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Κύρια Πρόεδρε, θέλω να με προστατεύσετε από την κ. Φωτίου. Αν θέλει, μπορεί </w:t>
      </w:r>
      <w:r>
        <w:rPr>
          <w:rFonts w:eastAsia="Times New Roman"/>
          <w:szCs w:val="24"/>
        </w:rPr>
        <w:t>να πάρει το λόγο να απαντήσει μετά. Εδώ δεν κάνουμε γεμιστά ούτε μοιράζουμε μαρμελάδες. Εδώ είναι Κοινοβούλιο.</w:t>
      </w:r>
    </w:p>
    <w:p w14:paraId="2320C6E2" w14:textId="77777777" w:rsidR="00BC0B8E" w:rsidRDefault="00C038AA">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Είστε αστείος.</w:t>
      </w:r>
    </w:p>
    <w:p w14:paraId="2320C6E3" w14:textId="77777777" w:rsidR="00BC0B8E" w:rsidRDefault="00C038AA">
      <w:pPr>
        <w:spacing w:line="600" w:lineRule="auto"/>
        <w:ind w:firstLine="720"/>
        <w:jc w:val="center"/>
        <w:rPr>
          <w:rFonts w:eastAsia="Times New Roman"/>
          <w:szCs w:val="24"/>
        </w:rPr>
      </w:pPr>
      <w:r>
        <w:rPr>
          <w:rFonts w:eastAsia="Times New Roman"/>
          <w:szCs w:val="24"/>
        </w:rPr>
        <w:t>(Θόρυβος στην Αίθουσα)</w:t>
      </w:r>
    </w:p>
    <w:p w14:paraId="2320C6E4" w14:textId="77777777" w:rsidR="00BC0B8E" w:rsidRDefault="00C038AA">
      <w:pPr>
        <w:spacing w:line="600" w:lineRule="auto"/>
        <w:ind w:firstLine="720"/>
        <w:jc w:val="both"/>
        <w:rPr>
          <w:rFonts w:eastAsia="Times New Roman"/>
          <w:szCs w:val="24"/>
        </w:rPr>
      </w:pPr>
      <w:r>
        <w:rPr>
          <w:rFonts w:eastAsia="Times New Roman"/>
          <w:b/>
          <w:szCs w:val="24"/>
        </w:rPr>
        <w:t>ΠΡΟΕΔΡΕΥΟΥΣ</w:t>
      </w:r>
      <w:r>
        <w:rPr>
          <w:rFonts w:eastAsia="Times New Roman"/>
          <w:b/>
          <w:szCs w:val="24"/>
        </w:rPr>
        <w:t>Α (Αναστασία Χριστοδουλοπούλου):</w:t>
      </w:r>
      <w:r>
        <w:rPr>
          <w:rFonts w:eastAsia="Times New Roman"/>
          <w:szCs w:val="24"/>
        </w:rPr>
        <w:t xml:space="preserve"> Ελάτε, κύριε Γεωργιάδη.</w:t>
      </w:r>
    </w:p>
    <w:p w14:paraId="2320C6E5" w14:textId="77777777" w:rsidR="00BC0B8E" w:rsidRDefault="00C038AA">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Πιο αστείο πράγμα από το να είστε εσείς Υπουργός της Ελληνικής Δημοκρατίας δεν έχει υπάρξει.</w:t>
      </w:r>
    </w:p>
    <w:p w14:paraId="2320C6E6" w14:textId="77777777" w:rsidR="00BC0B8E" w:rsidRDefault="00C038AA">
      <w:pPr>
        <w:spacing w:line="600" w:lineRule="auto"/>
        <w:ind w:firstLine="720"/>
        <w:jc w:val="both"/>
        <w:rPr>
          <w:rFonts w:eastAsia="Times New Roman"/>
          <w:szCs w:val="24"/>
        </w:rPr>
      </w:pPr>
      <w:r>
        <w:rPr>
          <w:rFonts w:eastAsia="Times New Roman"/>
          <w:szCs w:val="24"/>
        </w:rPr>
        <w:t>Πάμε, όμως, λίγο τώρα στα σοβαρά. Ήρθε ο κύριος Πρωθυπουργός και ανακοίνωσε πρ</w:t>
      </w:r>
      <w:r>
        <w:rPr>
          <w:rFonts w:eastAsia="Times New Roman"/>
          <w:szCs w:val="24"/>
        </w:rPr>
        <w:t xml:space="preserve">οχθές το κοινωνικό μέρισμα. Μάλιστα. Ο ίδιος Πρωθυπουργός τρεις μέρες πριν μας είπε με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του Μαξίμου -και το λέγατε στα κανάλια, κύριε Παπαδόπουλε, την άλλη μέρα- ότι θριαμβεύσατε ως προς τη ρύθμιση για το χρέος. Προ ολίγου ο κ. </w:t>
      </w:r>
      <w:proofErr w:type="spellStart"/>
      <w:r>
        <w:rPr>
          <w:rFonts w:eastAsia="Times New Roman"/>
          <w:szCs w:val="24"/>
        </w:rPr>
        <w:t>Ρέγκλινγκ</w:t>
      </w:r>
      <w:proofErr w:type="spellEnd"/>
      <w:r>
        <w:rPr>
          <w:rFonts w:eastAsia="Times New Roman"/>
          <w:szCs w:val="24"/>
        </w:rPr>
        <w:t xml:space="preserve"> του </w:t>
      </w:r>
      <w:r>
        <w:rPr>
          <w:rFonts w:eastAsia="Times New Roman"/>
          <w:szCs w:val="24"/>
          <w:lang w:val="en-US"/>
        </w:rPr>
        <w:t>ESM</w:t>
      </w:r>
      <w:r>
        <w:rPr>
          <w:rFonts w:eastAsia="Times New Roman"/>
          <w:szCs w:val="24"/>
        </w:rPr>
        <w:t xml:space="preserve"> α</w:t>
      </w:r>
      <w:r>
        <w:rPr>
          <w:rFonts w:eastAsia="Times New Roman"/>
          <w:szCs w:val="24"/>
        </w:rPr>
        <w:t xml:space="preserve">νακοίνωσε ότι «παγώνει» η ρύθμιση για το χρέος έως ότου διευκρινιστεί τι ακριβώς πράγμα είναι το λεγόμενο κοινωνικό μέρισμα. Με </w:t>
      </w:r>
      <w:proofErr w:type="spellStart"/>
      <w:r>
        <w:rPr>
          <w:rFonts w:eastAsia="Times New Roman"/>
          <w:szCs w:val="24"/>
        </w:rPr>
        <w:t>συγχωρείτε</w:t>
      </w:r>
      <w:proofErr w:type="spellEnd"/>
      <w:r>
        <w:rPr>
          <w:rFonts w:eastAsia="Times New Roman"/>
          <w:szCs w:val="24"/>
        </w:rPr>
        <w:t xml:space="preserve">, </w:t>
      </w:r>
      <w:r>
        <w:rPr>
          <w:rFonts w:eastAsia="Times New Roman"/>
          <w:szCs w:val="24"/>
        </w:rPr>
        <w:lastRenderedPageBreak/>
        <w:t>μήπως διακινδυνεύσατε τον θρίαμβο τον οποίο πετύχατε τη Δευτέρα ή δεν ήταν θρίαμβος; Ή δεν ξέρετε ακριβώς τι κάνετε;</w:t>
      </w:r>
    </w:p>
    <w:p w14:paraId="2320C6E7" w14:textId="77777777" w:rsidR="00BC0B8E" w:rsidRDefault="00C038AA">
      <w:pPr>
        <w:spacing w:line="600" w:lineRule="auto"/>
        <w:ind w:firstLine="720"/>
        <w:jc w:val="both"/>
        <w:rPr>
          <w:rFonts w:eastAsia="Times New Roman"/>
          <w:szCs w:val="24"/>
        </w:rPr>
      </w:pPr>
      <w:r>
        <w:rPr>
          <w:rFonts w:eastAsia="Times New Roman"/>
          <w:szCs w:val="24"/>
        </w:rPr>
        <w:t>Π</w:t>
      </w:r>
      <w:r>
        <w:rPr>
          <w:rFonts w:eastAsia="Times New Roman"/>
          <w:szCs w:val="24"/>
        </w:rPr>
        <w:t>ετάχτηκε η κ. Φωτίου, βέβαια, με το σύνηθες παραμύθι: «Είστε οι εκπρόσωποι των δανειστών». Αυτό το είπε και ο κ. Τσίπρας σήμερα στη Θεσσαλονίκη. Ξέρετε, αυτό το παραμύθι τώρα</w:t>
      </w:r>
      <w:r>
        <w:rPr>
          <w:rFonts w:eastAsia="Times New Roman"/>
          <w:szCs w:val="24"/>
        </w:rPr>
        <w:t xml:space="preserve"> για</w:t>
      </w:r>
      <w:r>
        <w:rPr>
          <w:rFonts w:eastAsia="Times New Roman"/>
          <w:szCs w:val="24"/>
        </w:rPr>
        <w:t xml:space="preserve"> το ποιοι είναι οι εκπρόσωποι των δανειστών, το ζήσαμε. Το ζήσαμε όλη την πε</w:t>
      </w:r>
      <w:r>
        <w:rPr>
          <w:rFonts w:eastAsia="Times New Roman"/>
          <w:szCs w:val="24"/>
        </w:rPr>
        <w:t>ρίοδο του πρώτου εξαμήνου του 2015. Ξέρετε πού μας οδήγησε αυτό το παραμύθι; Μας οδήγησε στο τρίτο, σκληρότερο, χειρότερο από όλα τα μνημόνια και μας έχει οδηγήσει σήμερα σε ένα σημείο που κανείς δεν ξέρει πραγματικά τι θα γίνει τους επόμενους μήνες.</w:t>
      </w:r>
    </w:p>
    <w:p w14:paraId="2320C6E8" w14:textId="77777777" w:rsidR="00BC0B8E" w:rsidRDefault="00C038AA">
      <w:pPr>
        <w:spacing w:line="600" w:lineRule="auto"/>
        <w:ind w:firstLine="720"/>
        <w:jc w:val="both"/>
        <w:rPr>
          <w:rFonts w:eastAsia="Times New Roman"/>
          <w:szCs w:val="24"/>
        </w:rPr>
      </w:pPr>
      <w:r>
        <w:rPr>
          <w:rFonts w:eastAsia="Times New Roman"/>
          <w:szCs w:val="24"/>
        </w:rPr>
        <w:t xml:space="preserve">Χθες </w:t>
      </w:r>
      <w:r>
        <w:rPr>
          <w:rFonts w:eastAsia="Times New Roman"/>
          <w:szCs w:val="24"/>
        </w:rPr>
        <w:t xml:space="preserve">το περιοδικό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κυκλοφόρησε, κυρίες και κύριοι συνάδελφοι, την πρόβλεψή του για την οικονομία το 2017 και για την Ελλάδα προβλέπει ως πιθανό σενάριο το </w:t>
      </w:r>
      <w:proofErr w:type="spellStart"/>
      <w:r>
        <w:rPr>
          <w:rFonts w:eastAsia="Times New Roman"/>
          <w:szCs w:val="24"/>
          <w:lang w:val="en-US"/>
        </w:rPr>
        <w:t>Grexit</w:t>
      </w:r>
      <w:proofErr w:type="spellEnd"/>
      <w:r>
        <w:rPr>
          <w:rFonts w:eastAsia="Times New Roman"/>
          <w:szCs w:val="24"/>
        </w:rPr>
        <w:t xml:space="preserve"> και μάλιστα λέει το «</w:t>
      </w:r>
      <w:proofErr w:type="spellStart"/>
      <w:r>
        <w:rPr>
          <w:rFonts w:eastAsia="Times New Roman"/>
          <w:szCs w:val="24"/>
          <w:lang w:val="en-US"/>
        </w:rPr>
        <w:t>Grexit</w:t>
      </w:r>
      <w:proofErr w:type="spellEnd"/>
      <w:r>
        <w:rPr>
          <w:rFonts w:eastAsia="Times New Roman"/>
          <w:szCs w:val="24"/>
        </w:rPr>
        <w:t xml:space="preserve"> πριν </w:t>
      </w:r>
      <w:r>
        <w:rPr>
          <w:rFonts w:eastAsia="Times New Roman"/>
          <w:szCs w:val="24"/>
        </w:rPr>
        <w:lastRenderedPageBreak/>
        <w:t xml:space="preserve">το </w:t>
      </w:r>
      <w:r>
        <w:rPr>
          <w:rFonts w:eastAsia="Times New Roman"/>
          <w:szCs w:val="24"/>
          <w:lang w:val="en-US"/>
        </w:rPr>
        <w:t>Brexit</w:t>
      </w:r>
      <w:r>
        <w:rPr>
          <w:rFonts w:eastAsia="Times New Roman"/>
          <w:szCs w:val="24"/>
        </w:rPr>
        <w:t xml:space="preserve">», με καταιγισμό δηλαδή. </w:t>
      </w:r>
      <w:r>
        <w:rPr>
          <w:rFonts w:eastAsia="Times New Roman"/>
          <w:szCs w:val="24"/>
        </w:rPr>
        <w:t>Τ</w:t>
      </w:r>
      <w:r>
        <w:rPr>
          <w:rFonts w:eastAsia="Times New Roman"/>
          <w:szCs w:val="24"/>
        </w:rPr>
        <w:t xml:space="preserve">ο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δεν εί</w:t>
      </w:r>
      <w:r>
        <w:rPr>
          <w:rFonts w:eastAsia="Times New Roman"/>
          <w:szCs w:val="24"/>
        </w:rPr>
        <w:t xml:space="preserve">ναι ένα οποιοδήποτε έντυπο, είναι ένα οικονομικό περιοδικό που το διαβάζουν όλοι στον πλανήτη γη. Άρα τι μας λένε ξαφνικά τα σύννεφα που μαζεύονται γύρω μας; Μας λένε ότι αρχίζουμε να ξαναζούμε –και εύχομαι να πέφτω έξω- το θέατρο του παραλόγου που ζήσαμε </w:t>
      </w:r>
      <w:r>
        <w:rPr>
          <w:rFonts w:eastAsia="Times New Roman"/>
          <w:szCs w:val="24"/>
        </w:rPr>
        <w:t>στις αρχές του 2015.</w:t>
      </w:r>
    </w:p>
    <w:p w14:paraId="2320C6E9" w14:textId="77777777" w:rsidR="00BC0B8E" w:rsidRDefault="00C038AA">
      <w:pPr>
        <w:spacing w:line="600" w:lineRule="auto"/>
        <w:ind w:firstLine="720"/>
        <w:jc w:val="both"/>
        <w:rPr>
          <w:rFonts w:eastAsia="Times New Roman"/>
          <w:szCs w:val="24"/>
        </w:rPr>
      </w:pPr>
      <w:r>
        <w:rPr>
          <w:rFonts w:eastAsia="Times New Roman"/>
          <w:szCs w:val="24"/>
        </w:rPr>
        <w:t>Ό</w:t>
      </w:r>
      <w:r>
        <w:rPr>
          <w:rFonts w:eastAsia="Times New Roman"/>
          <w:szCs w:val="24"/>
        </w:rPr>
        <w:t>ταν το Σάββατο το βράδυ ο Αρχηγός της Αξιωματικής Αντιπολιτεύσεως είπε στον κ. Τσίπρα</w:t>
      </w:r>
      <w:r>
        <w:rPr>
          <w:rFonts w:eastAsia="Times New Roman"/>
          <w:szCs w:val="24"/>
        </w:rPr>
        <w:t>:</w:t>
      </w:r>
      <w:r>
        <w:rPr>
          <w:rFonts w:eastAsia="Times New Roman"/>
          <w:szCs w:val="24"/>
        </w:rPr>
        <w:t xml:space="preserve"> «Ελπίζω να μην θέτετε σε κίνδυνο τη διαπραγμάτευση», ο κ. Τσίπρας έσπευσε στην ομιλία του να πει τι στον κ. Μητσοτάκη</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τι πάλι κινδυνολογεί ο κ. Μ</w:t>
      </w:r>
      <w:r>
        <w:rPr>
          <w:rFonts w:eastAsia="Times New Roman"/>
          <w:szCs w:val="24"/>
        </w:rPr>
        <w:t xml:space="preserve">ητσοτάκης. </w:t>
      </w:r>
      <w:r>
        <w:rPr>
          <w:rFonts w:eastAsia="Times New Roman"/>
          <w:szCs w:val="24"/>
        </w:rPr>
        <w:t>Δ</w:t>
      </w:r>
      <w:r>
        <w:rPr>
          <w:rFonts w:eastAsia="Times New Roman"/>
          <w:szCs w:val="24"/>
        </w:rPr>
        <w:t>εν πέρασαν δ</w:t>
      </w:r>
      <w:r>
        <w:rPr>
          <w:rFonts w:eastAsia="Times New Roman"/>
          <w:szCs w:val="24"/>
        </w:rPr>
        <w:t>ύ</w:t>
      </w:r>
      <w:r>
        <w:rPr>
          <w:rFonts w:eastAsia="Times New Roman"/>
          <w:szCs w:val="24"/>
        </w:rPr>
        <w:t xml:space="preserve">ο μέρες και βγαίνει ο </w:t>
      </w:r>
      <w:r>
        <w:rPr>
          <w:rFonts w:eastAsia="Times New Roman"/>
          <w:szCs w:val="24"/>
          <w:lang w:val="en-US"/>
        </w:rPr>
        <w:t>ESM</w:t>
      </w:r>
      <w:r>
        <w:rPr>
          <w:rFonts w:eastAsia="Times New Roman"/>
          <w:szCs w:val="24"/>
        </w:rPr>
        <w:t xml:space="preserve"> και «παγώνει» τη ρύθμιση για το χρέος και το γερμανικό Υπουργείο Οικονομικών ζητάει από την τρόικα γραπτή εξήγηση για το αν τα μέτρα είναι συμβατά με το πρόγραμμα.</w:t>
      </w:r>
    </w:p>
    <w:p w14:paraId="2320C6EA" w14:textId="77777777" w:rsidR="00BC0B8E" w:rsidRDefault="00C038AA">
      <w:pPr>
        <w:spacing w:line="600" w:lineRule="auto"/>
        <w:ind w:firstLine="720"/>
        <w:jc w:val="both"/>
        <w:rPr>
          <w:rFonts w:eastAsia="Times New Roman"/>
          <w:szCs w:val="24"/>
        </w:rPr>
      </w:pPr>
      <w:r>
        <w:rPr>
          <w:rFonts w:eastAsia="Times New Roman"/>
          <w:szCs w:val="24"/>
        </w:rPr>
        <w:t>Εμείς, ως Νέα Δημοκρατία, είπαμε ότι θα ψ</w:t>
      </w:r>
      <w:r>
        <w:rPr>
          <w:rFonts w:eastAsia="Times New Roman"/>
          <w:szCs w:val="24"/>
        </w:rPr>
        <w:t xml:space="preserve">ηφίσουμε τη ρύθμιση. </w:t>
      </w:r>
      <w:r>
        <w:rPr>
          <w:rFonts w:eastAsia="Times New Roman"/>
          <w:szCs w:val="24"/>
        </w:rPr>
        <w:t>Τ</w:t>
      </w:r>
      <w:r>
        <w:rPr>
          <w:rFonts w:eastAsia="Times New Roman"/>
          <w:szCs w:val="24"/>
        </w:rPr>
        <w:t xml:space="preserve">ην ψηφίζουμε με την εξής λογική: Ότι οι άνθρωποι αυτοί έχουν ανάγκη να </w:t>
      </w:r>
      <w:r>
        <w:rPr>
          <w:rFonts w:eastAsia="Times New Roman"/>
          <w:szCs w:val="24"/>
        </w:rPr>
        <w:lastRenderedPageBreak/>
        <w:t>πάρουν αυτά τα χρήματα, είναι αδύναμοι και πρέπει να τους βοηθήσουμε. Ένα πράγμα, όμως, είναι να βοηθάς τους αδύναμους ανθρώπους, άλλο πράγμα είναι να το κάνεις με</w:t>
      </w:r>
      <w:r>
        <w:rPr>
          <w:rFonts w:eastAsia="Times New Roman"/>
          <w:szCs w:val="24"/>
        </w:rPr>
        <w:t xml:space="preserve"> τέτοιον τρόπο ώστε να μη θέσεις σε κίνδυνο συνολικά τη χώρα. Γιατί αν το κάνεις…</w:t>
      </w:r>
    </w:p>
    <w:p w14:paraId="2320C6EB" w14:textId="77777777" w:rsidR="00BC0B8E" w:rsidRDefault="00C038AA">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Να μη στεναχωρήσετε τον Σόιμπλε!</w:t>
      </w:r>
    </w:p>
    <w:p w14:paraId="2320C6EC" w14:textId="77777777" w:rsidR="00BC0B8E" w:rsidRDefault="00C038AA">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Ακούστε, κύριε συνάδελφε, ο κ. Σόιμπλε σε πρόσφατο βιβλίο του είπε ότι χάρηκε πάρα πολύ με </w:t>
      </w:r>
      <w:r>
        <w:rPr>
          <w:rFonts w:eastAsia="Times New Roman"/>
          <w:szCs w:val="24"/>
        </w:rPr>
        <w:t xml:space="preserve">την εκλογή του κ. Αλέξη Τσίπρα. </w:t>
      </w:r>
      <w:r>
        <w:rPr>
          <w:rFonts w:eastAsia="Times New Roman"/>
          <w:szCs w:val="24"/>
        </w:rPr>
        <w:t>Χ</w:t>
      </w:r>
      <w:r>
        <w:rPr>
          <w:rFonts w:eastAsia="Times New Roman"/>
          <w:szCs w:val="24"/>
        </w:rPr>
        <w:t xml:space="preserve">θες, αν δεν το μάθατε –προχθές για την ακρίβεια-, ο Υπουργός σας των Οικονομικών κ. </w:t>
      </w:r>
      <w:proofErr w:type="spellStart"/>
      <w:r>
        <w:rPr>
          <w:rFonts w:eastAsia="Times New Roman"/>
          <w:szCs w:val="24"/>
        </w:rPr>
        <w:t>Γιάνης</w:t>
      </w:r>
      <w:proofErr w:type="spellEnd"/>
      <w:r>
        <w:rPr>
          <w:rFonts w:eastAsia="Times New Roman"/>
          <w:szCs w:val="24"/>
        </w:rPr>
        <w:t xml:space="preserve"> –με ένα νι- </w:t>
      </w:r>
      <w:proofErr w:type="spellStart"/>
      <w:r>
        <w:rPr>
          <w:rFonts w:eastAsia="Times New Roman"/>
          <w:szCs w:val="24"/>
        </w:rPr>
        <w:t>Βαρουφάκης</w:t>
      </w:r>
      <w:proofErr w:type="spellEnd"/>
      <w:r>
        <w:rPr>
          <w:rFonts w:eastAsia="Times New Roman"/>
          <w:szCs w:val="24"/>
        </w:rPr>
        <w:t xml:space="preserve"> μάς αποκάλυψε, αυτός που χειροκροτούσατε και θαυμάζατε εσείς του ΣΥΡΙΖΑ, ότι ο κ. Σόιμπλε τού είπε ότι είχε α</w:t>
      </w:r>
      <w:r>
        <w:rPr>
          <w:rFonts w:eastAsia="Times New Roman"/>
          <w:szCs w:val="24"/>
        </w:rPr>
        <w:t xml:space="preserve">ποφασίσει από τον Ιούνιο του ’14 να διώξει την Κυβέρνηση Σαμαρά-Βενιζέλου, γιατί –όπως είπε ο κ. </w:t>
      </w:r>
      <w:proofErr w:type="spellStart"/>
      <w:r>
        <w:rPr>
          <w:rFonts w:eastAsia="Times New Roman"/>
          <w:szCs w:val="24"/>
        </w:rPr>
        <w:t>Βαρουφάκης</w:t>
      </w:r>
      <w:proofErr w:type="spellEnd"/>
      <w:r>
        <w:rPr>
          <w:rFonts w:eastAsia="Times New Roman"/>
          <w:szCs w:val="24"/>
        </w:rPr>
        <w:t>- θέλει να πάει την Ελλάδα στη δραχμή και με την Κυβέρνηση εκείνη η Ελλάδα έβγαινε από το μνημόνιο και πήγαινε στις αγορές.</w:t>
      </w:r>
    </w:p>
    <w:p w14:paraId="2320C6ED" w14:textId="77777777" w:rsidR="00BC0B8E" w:rsidRDefault="00C038AA">
      <w:pPr>
        <w:spacing w:line="600" w:lineRule="auto"/>
        <w:ind w:firstLine="720"/>
        <w:jc w:val="both"/>
        <w:rPr>
          <w:rFonts w:eastAsia="Times New Roman"/>
          <w:szCs w:val="24"/>
        </w:rPr>
      </w:pPr>
      <w:r>
        <w:rPr>
          <w:rFonts w:eastAsia="Times New Roman"/>
          <w:szCs w:val="24"/>
        </w:rPr>
        <w:lastRenderedPageBreak/>
        <w:t>Κανονικά, θα έπρεπε να μα</w:t>
      </w:r>
      <w:r>
        <w:rPr>
          <w:rFonts w:eastAsia="Times New Roman"/>
          <w:szCs w:val="24"/>
        </w:rPr>
        <w:t xml:space="preserve">ς εξηγήσετε όλοι οι Βουλευτές του ΣΥΡΙΖΑ αν είναι γελοίος ο κ. </w:t>
      </w:r>
      <w:proofErr w:type="spellStart"/>
      <w:r>
        <w:rPr>
          <w:rFonts w:eastAsia="Times New Roman"/>
          <w:szCs w:val="24"/>
        </w:rPr>
        <w:t>Βαρουφάκης</w:t>
      </w:r>
      <w:proofErr w:type="spellEnd"/>
      <w:r>
        <w:rPr>
          <w:rFonts w:eastAsia="Times New Roman"/>
          <w:szCs w:val="24"/>
        </w:rPr>
        <w:t xml:space="preserve"> που τα λέει αυτά. Εάν είναι γελοίος ο κ. </w:t>
      </w:r>
      <w:proofErr w:type="spellStart"/>
      <w:r>
        <w:rPr>
          <w:rFonts w:eastAsia="Times New Roman"/>
          <w:szCs w:val="24"/>
        </w:rPr>
        <w:t>Βαρουφάκης</w:t>
      </w:r>
      <w:proofErr w:type="spellEnd"/>
      <w:r>
        <w:rPr>
          <w:rFonts w:eastAsia="Times New Roman"/>
          <w:szCs w:val="24"/>
        </w:rPr>
        <w:t>, πάει να πει ότι κατά το πρώτο και κρισιμότερο εξάμηνο της διαπραγμάτευσης ΣΥΡΙΖΑ, είχε βάλει ο κ. Τσίπρας έναν γελοίο για Υπουργό</w:t>
      </w:r>
      <w:r>
        <w:rPr>
          <w:rFonts w:eastAsia="Times New Roman"/>
          <w:szCs w:val="24"/>
        </w:rPr>
        <w:t xml:space="preserve"> Οικονομικών. Καταλαβαίνετε και το επίπεδο της κρίσης που πρέπει να έχουμε για έναν Πρωθυπουργό, που στην κρισιμότερη στιγμή βάζει έναν γελοίο. </w:t>
      </w:r>
    </w:p>
    <w:p w14:paraId="2320C6EE" w14:textId="77777777" w:rsidR="00BC0B8E" w:rsidRDefault="00C038AA">
      <w:pPr>
        <w:spacing w:line="600" w:lineRule="auto"/>
        <w:ind w:firstLine="720"/>
        <w:jc w:val="both"/>
        <w:rPr>
          <w:rFonts w:eastAsia="Times New Roman"/>
          <w:szCs w:val="24"/>
        </w:rPr>
      </w:pPr>
      <w:r>
        <w:rPr>
          <w:rFonts w:eastAsia="Times New Roman"/>
          <w:szCs w:val="24"/>
        </w:rPr>
        <w:t xml:space="preserve">Εάν δεν είναι γελοίος ο κ. </w:t>
      </w:r>
      <w:proofErr w:type="spellStart"/>
      <w:r>
        <w:rPr>
          <w:rFonts w:eastAsia="Times New Roman"/>
          <w:szCs w:val="24"/>
        </w:rPr>
        <w:t>Βαρουφάκης</w:t>
      </w:r>
      <w:proofErr w:type="spellEnd"/>
      <w:r>
        <w:rPr>
          <w:rFonts w:eastAsia="Times New Roman"/>
          <w:szCs w:val="24"/>
        </w:rPr>
        <w:t xml:space="preserve"> και αυτά που λέει έχουν μ</w:t>
      </w:r>
      <w:r>
        <w:rPr>
          <w:rFonts w:eastAsia="Times New Roman"/>
          <w:szCs w:val="24"/>
        </w:rPr>
        <w:t>ί</w:t>
      </w:r>
      <w:r>
        <w:rPr>
          <w:rFonts w:eastAsia="Times New Roman"/>
          <w:szCs w:val="24"/>
        </w:rPr>
        <w:t xml:space="preserve">α σοβαρότητα, πρέπει να μας το πείτε, κύριοι Βουλευτές του ΣΥΡΙΖΑ, των ΑΝΕΛ και της Χρυσής Αυγής, γιατί ξαφνικά τώρα θυμηθήκατε ότι δεν μπορούμε να σας συνταυτίζουμε με τη Χρυσή Αυγή. </w:t>
      </w:r>
    </w:p>
    <w:p w14:paraId="2320C6EF" w14:textId="77777777" w:rsidR="00BC0B8E" w:rsidRDefault="00C038AA">
      <w:pPr>
        <w:spacing w:line="600" w:lineRule="auto"/>
        <w:ind w:firstLine="720"/>
        <w:jc w:val="both"/>
        <w:rPr>
          <w:rFonts w:eastAsia="Times New Roman"/>
          <w:szCs w:val="24"/>
        </w:rPr>
      </w:pPr>
      <w:r>
        <w:rPr>
          <w:rFonts w:eastAsia="Times New Roman"/>
          <w:szCs w:val="24"/>
        </w:rPr>
        <w:t xml:space="preserve">Στην κρισιμότερη απόφαση του πολιτικού μας συστήματος, κύριε </w:t>
      </w:r>
      <w:proofErr w:type="spellStart"/>
      <w:r>
        <w:rPr>
          <w:rFonts w:eastAsia="Times New Roman"/>
          <w:szCs w:val="24"/>
        </w:rPr>
        <w:t>Παναγιώταρ</w:t>
      </w:r>
      <w:r>
        <w:rPr>
          <w:rFonts w:eastAsia="Times New Roman"/>
          <w:szCs w:val="24"/>
        </w:rPr>
        <w:t>ε</w:t>
      </w:r>
      <w:proofErr w:type="spellEnd"/>
      <w:r>
        <w:rPr>
          <w:rFonts w:eastAsia="Times New Roman"/>
          <w:szCs w:val="24"/>
        </w:rPr>
        <w:t xml:space="preserve">, των τελευταίων ετών, η Χρυσή Αυγή συμμάχησε με τον ΣΥΡΙΖΑ. </w:t>
      </w:r>
      <w:r>
        <w:rPr>
          <w:rFonts w:eastAsia="Times New Roman"/>
          <w:szCs w:val="24"/>
        </w:rPr>
        <w:t>Ό</w:t>
      </w:r>
      <w:r>
        <w:rPr>
          <w:rFonts w:eastAsia="Times New Roman"/>
          <w:szCs w:val="24"/>
        </w:rPr>
        <w:t xml:space="preserve">πως είπε ο κ. </w:t>
      </w:r>
      <w:proofErr w:type="spellStart"/>
      <w:r>
        <w:rPr>
          <w:rFonts w:eastAsia="Times New Roman"/>
          <w:szCs w:val="24"/>
        </w:rPr>
        <w:t>Βαρουφάκης</w:t>
      </w:r>
      <w:proofErr w:type="spellEnd"/>
      <w:r>
        <w:rPr>
          <w:rFonts w:eastAsia="Times New Roman"/>
          <w:szCs w:val="24"/>
        </w:rPr>
        <w:t xml:space="preserve"> προχθές, η Χρυσή Αυγή, ο ΣΥΡΙΖΑ και </w:t>
      </w:r>
      <w:r>
        <w:rPr>
          <w:rFonts w:eastAsia="Times New Roman"/>
          <w:szCs w:val="24"/>
        </w:rPr>
        <w:lastRenderedPageBreak/>
        <w:t xml:space="preserve">οι ΑΝΕΛ δεν συμμάχησαν μόνο μεταξύ τους, αλλά συμμάχησαν και με τον Σόιμπλε, για να ρίξει την Κυβέρνηση και να μην μπορέσει να βγει </w:t>
      </w:r>
      <w:r>
        <w:rPr>
          <w:rFonts w:eastAsia="Times New Roman"/>
          <w:szCs w:val="24"/>
        </w:rPr>
        <w:t>η Ελλάδα στις αγορές.</w:t>
      </w:r>
    </w:p>
    <w:p w14:paraId="2320C6F0" w14:textId="77777777" w:rsidR="00BC0B8E" w:rsidRDefault="00C038AA">
      <w:pPr>
        <w:spacing w:line="600" w:lineRule="auto"/>
        <w:ind w:firstLine="720"/>
        <w:jc w:val="both"/>
        <w:rPr>
          <w:rFonts w:eastAsia="Times New Roman"/>
          <w:szCs w:val="24"/>
        </w:rPr>
      </w:pPr>
      <w:r>
        <w:rPr>
          <w:rFonts w:eastAsia="Times New Roman"/>
          <w:szCs w:val="24"/>
        </w:rPr>
        <w:t xml:space="preserve">Άρα κυρία Φωτίου, να είστε πολύ προσεκτική, όταν ξαναμιλάτε στο Κοινοβούλιο για το ποιοι είναι οι εκπρόσωποι των δανειστών. Εσείς είστε εκπρόσωποι των δανειστών. Τώρα θα ήμασταν στις αγορές. </w:t>
      </w:r>
      <w:r>
        <w:rPr>
          <w:rFonts w:eastAsia="Times New Roman"/>
          <w:szCs w:val="24"/>
        </w:rPr>
        <w:t>Έ</w:t>
      </w:r>
      <w:r>
        <w:rPr>
          <w:rFonts w:eastAsia="Times New Roman"/>
          <w:szCs w:val="24"/>
        </w:rPr>
        <w:t xml:space="preserve">χουμε ακόμα τον </w:t>
      </w:r>
      <w:proofErr w:type="spellStart"/>
      <w:r>
        <w:rPr>
          <w:rFonts w:eastAsia="Times New Roman"/>
          <w:szCs w:val="24"/>
        </w:rPr>
        <w:t>Τόμσεν</w:t>
      </w:r>
      <w:proofErr w:type="spellEnd"/>
      <w:r>
        <w:rPr>
          <w:rFonts w:eastAsia="Times New Roman"/>
          <w:szCs w:val="24"/>
        </w:rPr>
        <w:t xml:space="preserve"> στο κεφάλι μας, τον</w:t>
      </w:r>
      <w:r>
        <w:rPr>
          <w:rFonts w:eastAsia="Times New Roman"/>
          <w:szCs w:val="24"/>
        </w:rPr>
        <w:t xml:space="preserve"> Σόιμπλε και την τρόικα, γιατί ο ελληνικός λαός παρασύρθηκε από τα ψέματα σας για την δέκατη τρίτη σύνταξη, για τα 751 ευρώ, για την κατάργηση του ΕΝΦΙΑ και όλα τα άλλα που λέγατε. </w:t>
      </w:r>
      <w:r>
        <w:rPr>
          <w:rFonts w:eastAsia="Times New Roman"/>
          <w:szCs w:val="24"/>
        </w:rPr>
        <w:t>Τ</w:t>
      </w:r>
      <w:r>
        <w:rPr>
          <w:rFonts w:eastAsia="Times New Roman"/>
          <w:szCs w:val="24"/>
        </w:rPr>
        <w:t>ο περίφημο- μην το ξεχάσουμε- πρόγραμμα της Θεσσαλονίκης, το οποίο μάλιστα</w:t>
      </w:r>
      <w:r>
        <w:rPr>
          <w:rFonts w:eastAsia="Times New Roman"/>
          <w:szCs w:val="24"/>
        </w:rPr>
        <w:t xml:space="preserve"> θα κάνατε μέσα στις πρώτες εκατό ημέρες και το οποίο ήταν και ανεξάρτητο από τη διαπραγμάτευση με την τρόικα, όπως μας έλεγε η κ. </w:t>
      </w:r>
      <w:proofErr w:type="spellStart"/>
      <w:r>
        <w:rPr>
          <w:rFonts w:eastAsia="Times New Roman"/>
          <w:szCs w:val="24"/>
        </w:rPr>
        <w:t>Νοτοπούλου</w:t>
      </w:r>
      <w:proofErr w:type="spellEnd"/>
      <w:r>
        <w:rPr>
          <w:rFonts w:eastAsia="Times New Roman"/>
          <w:szCs w:val="24"/>
        </w:rPr>
        <w:t>, πως λέγεται η κυρία που διορίσατε στη Θεσσαλονίκη στο γραφείο του Πρωθυπουργού.</w:t>
      </w:r>
    </w:p>
    <w:p w14:paraId="2320C6F1" w14:textId="77777777" w:rsidR="00BC0B8E" w:rsidRDefault="00C038AA">
      <w:pPr>
        <w:spacing w:line="600" w:lineRule="auto"/>
        <w:ind w:firstLine="720"/>
        <w:jc w:val="both"/>
        <w:rPr>
          <w:rFonts w:eastAsia="Times New Roman"/>
          <w:szCs w:val="24"/>
        </w:rPr>
      </w:pPr>
      <w:r>
        <w:rPr>
          <w:rFonts w:eastAsia="Times New Roman"/>
          <w:szCs w:val="24"/>
        </w:rPr>
        <w:lastRenderedPageBreak/>
        <w:t>Αφού λοιπόν, είπατε ένα κάρο ψέμα</w:t>
      </w:r>
      <w:r>
        <w:rPr>
          <w:rFonts w:eastAsia="Times New Roman"/>
          <w:szCs w:val="24"/>
        </w:rPr>
        <w:t xml:space="preserve">τα, πήρατε την εξουσία και τι αποκαλύπτει ο κ. </w:t>
      </w:r>
      <w:proofErr w:type="spellStart"/>
      <w:r>
        <w:rPr>
          <w:rFonts w:eastAsia="Times New Roman"/>
          <w:szCs w:val="24"/>
        </w:rPr>
        <w:t>Βαρουφάκης</w:t>
      </w:r>
      <w:proofErr w:type="spellEnd"/>
      <w:r>
        <w:rPr>
          <w:rFonts w:eastAsia="Times New Roman"/>
          <w:szCs w:val="24"/>
        </w:rPr>
        <w:t xml:space="preserve">; Ότι ήσασταν τα </w:t>
      </w:r>
      <w:proofErr w:type="spellStart"/>
      <w:r>
        <w:rPr>
          <w:rFonts w:eastAsia="Times New Roman"/>
          <w:szCs w:val="24"/>
        </w:rPr>
        <w:t>παιχνιδάκια</w:t>
      </w:r>
      <w:proofErr w:type="spellEnd"/>
      <w:r>
        <w:rPr>
          <w:rFonts w:eastAsia="Times New Roman"/>
          <w:szCs w:val="24"/>
        </w:rPr>
        <w:t xml:space="preserve"> του Σόιμπλε. Παίζατε το παιχνίδι του Σόιμπλε και έχετε τα μούτρα να μας λέτε αν είμαστε εμείς τα όργανα των δανειστών και με ποιους είμαστε; Εμείς είμαστε με την Ελλάδα. </w:t>
      </w:r>
      <w:r>
        <w:rPr>
          <w:rFonts w:eastAsia="Times New Roman"/>
          <w:szCs w:val="24"/>
        </w:rPr>
        <w:t>Θ</w:t>
      </w:r>
      <w:r>
        <w:rPr>
          <w:rFonts w:eastAsia="Times New Roman"/>
          <w:szCs w:val="24"/>
        </w:rPr>
        <w:t>έλουμε η Ελλάδα να βγει από το μνημόνιο, να βγει στις αγορές και να μην έχει ανάγκη κανέναν. Όσο, όμως, κάνετε ανερμάτιστη πολιτική και κάνετε κινήσεις που μπλοκάρουν τη διαπραγμάτευση</w:t>
      </w:r>
      <w:r>
        <w:rPr>
          <w:rFonts w:eastAsia="Times New Roman"/>
          <w:szCs w:val="24"/>
        </w:rPr>
        <w:t>,</w:t>
      </w:r>
      <w:r>
        <w:rPr>
          <w:rFonts w:eastAsia="Times New Roman"/>
          <w:szCs w:val="24"/>
        </w:rPr>
        <w:t xml:space="preserve"> τόσο μεγαλύτερη ανάγκη θα έχουμε από τους δανειστές και τόσο μεγαλύτε</w:t>
      </w:r>
      <w:r>
        <w:rPr>
          <w:rFonts w:eastAsia="Times New Roman"/>
          <w:szCs w:val="24"/>
        </w:rPr>
        <w:t xml:space="preserve">ρη εξάρτηση θα έχουμε από τον </w:t>
      </w:r>
      <w:proofErr w:type="spellStart"/>
      <w:r>
        <w:rPr>
          <w:rFonts w:eastAsia="Times New Roman"/>
          <w:szCs w:val="24"/>
        </w:rPr>
        <w:t>Τόμσεν</w:t>
      </w:r>
      <w:proofErr w:type="spellEnd"/>
      <w:r>
        <w:rPr>
          <w:rFonts w:eastAsia="Times New Roman"/>
          <w:szCs w:val="24"/>
        </w:rPr>
        <w:t xml:space="preserve"> και τον Σόιμπλε. Αυτό είναι που δεν καταλαβαίνει η κ</w:t>
      </w:r>
      <w:r>
        <w:rPr>
          <w:rFonts w:eastAsia="Times New Roman"/>
          <w:szCs w:val="24"/>
        </w:rPr>
        <w:t>.</w:t>
      </w:r>
      <w:r>
        <w:rPr>
          <w:rFonts w:eastAsia="Times New Roman"/>
          <w:szCs w:val="24"/>
        </w:rPr>
        <w:t xml:space="preserve"> Φωτίου και χασκογελάει κιόλας, όταν τα έχει κάνει θάλασσα.</w:t>
      </w:r>
    </w:p>
    <w:p w14:paraId="2320C6F2"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Να προσέχε</w:t>
      </w:r>
      <w:r>
        <w:rPr>
          <w:rFonts w:eastAsia="Times New Roman"/>
          <w:szCs w:val="24"/>
        </w:rPr>
        <w:t>τε λιγάκι! Έτσι;</w:t>
      </w:r>
    </w:p>
    <w:p w14:paraId="2320C6F3" w14:textId="77777777" w:rsidR="00BC0B8E" w:rsidRDefault="00C038AA">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Εσάς, δεν σας προσέχω καθόλου.</w:t>
      </w:r>
    </w:p>
    <w:p w14:paraId="2320C6F4"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Να προσέχετε!</w:t>
      </w:r>
    </w:p>
    <w:p w14:paraId="2320C6F5" w14:textId="77777777" w:rsidR="00BC0B8E" w:rsidRDefault="00C038AA">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Εσάς δεν σας προσέχω ποτέ.</w:t>
      </w:r>
    </w:p>
    <w:p w14:paraId="2320C6F6" w14:textId="77777777" w:rsidR="00BC0B8E" w:rsidRDefault="00C038AA">
      <w:pPr>
        <w:spacing w:line="600" w:lineRule="auto"/>
        <w:ind w:firstLine="720"/>
        <w:jc w:val="both"/>
        <w:rPr>
          <w:rFonts w:eastAsia="Times New Roman"/>
          <w:szCs w:val="24"/>
        </w:rPr>
      </w:pPr>
      <w:r>
        <w:rPr>
          <w:rFonts w:eastAsia="Times New Roman"/>
          <w:b/>
          <w:szCs w:val="24"/>
        </w:rPr>
        <w:t>ΘΕΑΝΩ ΦΩΤΙΟΥ (Α</w:t>
      </w:r>
      <w:r>
        <w:rPr>
          <w:rFonts w:eastAsia="Times New Roman"/>
          <w:b/>
          <w:szCs w:val="24"/>
        </w:rPr>
        <w:t>ναπληρώτρια Υπουργός Εργασίας, Κοινωνικής Ασφάλισης και Κοινωνικής Αλληλεγγύης):</w:t>
      </w:r>
      <w:r>
        <w:rPr>
          <w:rFonts w:eastAsia="Times New Roman"/>
          <w:szCs w:val="24"/>
        </w:rPr>
        <w:t xml:space="preserve"> Φθάνει.</w:t>
      </w:r>
    </w:p>
    <w:p w14:paraId="2320C6F7" w14:textId="77777777" w:rsidR="00BC0B8E" w:rsidRDefault="00C038AA">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Θέλω να φύγετε!</w:t>
      </w:r>
    </w:p>
    <w:p w14:paraId="2320C6F8"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θα με διώξεις εσύ!</w:t>
      </w:r>
    </w:p>
    <w:p w14:paraId="2320C6F9" w14:textId="77777777" w:rsidR="00BC0B8E" w:rsidRDefault="00C038AA">
      <w:pPr>
        <w:spacing w:line="600" w:lineRule="auto"/>
        <w:ind w:firstLine="720"/>
        <w:jc w:val="both"/>
        <w:rPr>
          <w:rFonts w:eastAsia="Times New Roman"/>
          <w:szCs w:val="24"/>
        </w:rPr>
      </w:pPr>
      <w:r>
        <w:rPr>
          <w:rFonts w:eastAsia="Times New Roman"/>
          <w:b/>
          <w:szCs w:val="24"/>
        </w:rPr>
        <w:t>ΣΠΥΡ</w:t>
      </w:r>
      <w:r>
        <w:rPr>
          <w:rFonts w:eastAsia="Times New Roman"/>
          <w:b/>
          <w:szCs w:val="24"/>
        </w:rPr>
        <w:t>ΙΔΩΝ-ΑΔΩΝΙΣ ΓΕΩΡΓΙΑΔΗΣ:</w:t>
      </w:r>
      <w:r>
        <w:rPr>
          <w:rFonts w:eastAsia="Times New Roman"/>
          <w:szCs w:val="24"/>
        </w:rPr>
        <w:t xml:space="preserve"> Μπορείτε να φύγετε;</w:t>
      </w:r>
    </w:p>
    <w:p w14:paraId="2320C6FA"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w:t>
      </w:r>
    </w:p>
    <w:p w14:paraId="2320C6FB" w14:textId="77777777" w:rsidR="00BC0B8E" w:rsidRDefault="00C038AA">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Αυτό θέλω. Να σηκωθείτε να φύγετε!</w:t>
      </w:r>
    </w:p>
    <w:p w14:paraId="2320C6FC"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 σας παρακαλώ.</w:t>
      </w:r>
    </w:p>
    <w:p w14:paraId="2320C6FD" w14:textId="77777777" w:rsidR="00BC0B8E" w:rsidRDefault="00C038AA">
      <w:pPr>
        <w:spacing w:line="600" w:lineRule="auto"/>
        <w:ind w:firstLine="720"/>
        <w:jc w:val="both"/>
        <w:rPr>
          <w:rFonts w:eastAsia="Times New Roman"/>
          <w:szCs w:val="24"/>
        </w:rPr>
      </w:pPr>
      <w:r>
        <w:rPr>
          <w:rFonts w:eastAsia="Times New Roman"/>
          <w:b/>
          <w:szCs w:val="24"/>
        </w:rPr>
        <w:t>ΣΠΥΡΙΔΩΝ-ΑΔΩΝ</w:t>
      </w:r>
      <w:r>
        <w:rPr>
          <w:rFonts w:eastAsia="Times New Roman"/>
          <w:b/>
          <w:szCs w:val="24"/>
        </w:rPr>
        <w:t>ΙΣ ΓΕΩΡΓΙΑΔΗΣ:</w:t>
      </w:r>
      <w:r>
        <w:rPr>
          <w:rFonts w:eastAsia="Times New Roman"/>
          <w:szCs w:val="24"/>
        </w:rPr>
        <w:t xml:space="preserve"> Να σηκωθείτε να φύγετε!</w:t>
      </w:r>
    </w:p>
    <w:p w14:paraId="2320C6FE"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 σας παρακαλώ.</w:t>
      </w:r>
    </w:p>
    <w:p w14:paraId="2320C6FF"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θα με διώξεις εσύ! Εδώ είμαι επειδή το απο</w:t>
      </w:r>
      <w:r>
        <w:rPr>
          <w:rFonts w:eastAsia="Times New Roman"/>
          <w:szCs w:val="24"/>
        </w:rPr>
        <w:t>φάσισε ο ελληνικός λαός.</w:t>
      </w:r>
    </w:p>
    <w:p w14:paraId="2320C700"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w:t>
      </w:r>
    </w:p>
    <w:p w14:paraId="2320C701" w14:textId="77777777" w:rsidR="00BC0B8E" w:rsidRDefault="00C038A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Δεν αποφασίζετε εσείς! Ακούτε;</w:t>
      </w:r>
    </w:p>
    <w:p w14:paraId="2320C702" w14:textId="77777777" w:rsidR="00BC0B8E" w:rsidRDefault="00C038AA">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Αν δεν κλείσετε την αξιολόγηση και πάτε την Ελλάδα στα βράχια, κυρία μου, θα είστε υπόλογοι στην ιστορία.</w:t>
      </w:r>
    </w:p>
    <w:p w14:paraId="2320C703"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w:t>
      </w:r>
    </w:p>
    <w:p w14:paraId="2320C704" w14:textId="77777777" w:rsidR="00BC0B8E" w:rsidRDefault="00C038AA">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Κλείνοντας…</w:t>
      </w:r>
    </w:p>
    <w:p w14:paraId="2320C705"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Είστ</w:t>
      </w:r>
      <w:r>
        <w:rPr>
          <w:rFonts w:eastAsia="Times New Roman"/>
          <w:szCs w:val="24"/>
        </w:rPr>
        <w:t>ε ασυγκράτητος, κύριε Γεωργιάδη! Τελειώσατε!</w:t>
      </w:r>
    </w:p>
    <w:p w14:paraId="2320C706" w14:textId="77777777" w:rsidR="00BC0B8E" w:rsidRDefault="00C038AA">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Κλείνοντας να πω ο κ. Σταθάκης…</w:t>
      </w:r>
    </w:p>
    <w:p w14:paraId="2320C707"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Γεωργιάδη, δεν γίνεται να συνεχίσετε σε αυτό το ύφος.</w:t>
      </w:r>
    </w:p>
    <w:p w14:paraId="2320C708" w14:textId="77777777" w:rsidR="00BC0B8E" w:rsidRDefault="00C038AA">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Ο κ. Σταθάκης στη Γ</w:t>
      </w:r>
      <w:r>
        <w:rPr>
          <w:rFonts w:eastAsia="Times New Roman"/>
          <w:szCs w:val="24"/>
        </w:rPr>
        <w:t xml:space="preserve">ενική Συνέλευση των Βιομηχάνων της </w:t>
      </w:r>
      <w:r>
        <w:rPr>
          <w:rFonts w:eastAsia="Times New Roman"/>
          <w:szCs w:val="24"/>
        </w:rPr>
        <w:t>β</w:t>
      </w:r>
      <w:r>
        <w:rPr>
          <w:rFonts w:eastAsia="Times New Roman"/>
          <w:szCs w:val="24"/>
        </w:rPr>
        <w:t>ορείου Ελλάδος στις 15 Οκτωβρίου, σε διεθνές επίπεδο, δεσμεύτηκε ως Υπουργός Ανάπτυξης της Κυβερνήσεως Τσίπρα τότε ότι η αξιολόγηση θα είχε κλείσει μέχρι 1</w:t>
      </w:r>
      <w:r>
        <w:rPr>
          <w:rFonts w:eastAsia="Times New Roman"/>
          <w:szCs w:val="24"/>
          <w:vertAlign w:val="superscript"/>
        </w:rPr>
        <w:t>η</w:t>
      </w:r>
      <w:r>
        <w:rPr>
          <w:rFonts w:eastAsia="Times New Roman"/>
          <w:szCs w:val="24"/>
        </w:rPr>
        <w:t xml:space="preserve"> Νοεμβρίου. Του είπα τότε εγώ</w:t>
      </w:r>
      <w:r>
        <w:rPr>
          <w:rFonts w:eastAsia="Times New Roman"/>
          <w:szCs w:val="24"/>
        </w:rPr>
        <w:t>:</w:t>
      </w:r>
      <w:r>
        <w:rPr>
          <w:rFonts w:eastAsia="Times New Roman"/>
          <w:szCs w:val="24"/>
        </w:rPr>
        <w:t xml:space="preserve"> «Κλείστε την ως 15 Νοεμβρίου και </w:t>
      </w:r>
      <w:r>
        <w:rPr>
          <w:rFonts w:eastAsia="Times New Roman"/>
          <w:szCs w:val="24"/>
        </w:rPr>
        <w:t xml:space="preserve">εγώ θα σας πω μπράβο». Κλείνει ο Δεκέμβριος, πάμε για Ιανουάριο, ξεκινούν οι εκλογές στις άλλες χώρες, παγώνει ο </w:t>
      </w:r>
      <w:r>
        <w:rPr>
          <w:rFonts w:eastAsia="Times New Roman"/>
          <w:szCs w:val="24"/>
          <w:lang w:val="en-US"/>
        </w:rPr>
        <w:t>ESM</w:t>
      </w:r>
      <w:r>
        <w:rPr>
          <w:rFonts w:eastAsia="Times New Roman"/>
          <w:szCs w:val="24"/>
        </w:rPr>
        <w:t xml:space="preserve"> τα μέτρα, δεν ξέρετε τι σας γίνεται και χασκογελάτε κιόλας. Τόσο επικίνδυνοι είστε.</w:t>
      </w:r>
    </w:p>
    <w:p w14:paraId="2320C709"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320C70A"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w:t>
      </w:r>
    </w:p>
    <w:p w14:paraId="2320C70B" w14:textId="77777777" w:rsidR="00BC0B8E" w:rsidRDefault="00C038AA">
      <w:pPr>
        <w:spacing w:line="600" w:lineRule="auto"/>
        <w:ind w:firstLine="720"/>
        <w:jc w:val="both"/>
        <w:rPr>
          <w:rFonts w:eastAsia="Times New Roman"/>
          <w:szCs w:val="24"/>
        </w:rPr>
      </w:pPr>
      <w:r>
        <w:rPr>
          <w:rFonts w:eastAsia="Times New Roman"/>
          <w:szCs w:val="24"/>
        </w:rPr>
        <w:t>Ολοκληρώθηκε η ομιλία του κ. Γεωργιάδη.</w:t>
      </w:r>
    </w:p>
    <w:p w14:paraId="2320C70C" w14:textId="77777777" w:rsidR="00BC0B8E" w:rsidRDefault="00C038AA">
      <w:pPr>
        <w:spacing w:line="600" w:lineRule="auto"/>
        <w:ind w:firstLine="720"/>
        <w:jc w:val="both"/>
        <w:rPr>
          <w:rFonts w:eastAsia="Times New Roman"/>
          <w:szCs w:val="24"/>
        </w:rPr>
      </w:pPr>
      <w:r>
        <w:rPr>
          <w:rFonts w:eastAsia="Times New Roman"/>
          <w:szCs w:val="24"/>
        </w:rPr>
        <w:t>Τον λόγο έχει ο κ. Ρίζος.</w:t>
      </w:r>
    </w:p>
    <w:p w14:paraId="2320C70D"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Μπράβο.</w:t>
      </w:r>
    </w:p>
    <w:p w14:paraId="2320C70E" w14:textId="77777777" w:rsidR="00BC0B8E" w:rsidRDefault="00C038AA">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Θα σου δώσουμε</w:t>
      </w:r>
      <w:r>
        <w:rPr>
          <w:rFonts w:eastAsia="Times New Roman"/>
          <w:szCs w:val="24"/>
        </w:rPr>
        <w:t xml:space="preserve"> λογαριασμό;</w:t>
      </w:r>
    </w:p>
    <w:p w14:paraId="2320C70F"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Σας παρακαλώ! Άντε!</w:t>
      </w:r>
    </w:p>
    <w:p w14:paraId="2320C710"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Βορίδη, σας παρακαλώ.</w:t>
      </w:r>
    </w:p>
    <w:p w14:paraId="2320C711" w14:textId="77777777" w:rsidR="00BC0B8E" w:rsidRDefault="00C038A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Κάνε τη δουλειά σου. Που κοιτάς κι α</w:t>
      </w:r>
      <w:r>
        <w:rPr>
          <w:rFonts w:eastAsia="Times New Roman"/>
          <w:szCs w:val="24"/>
        </w:rPr>
        <w:t>πό εδώ.</w:t>
      </w:r>
    </w:p>
    <w:p w14:paraId="2320C712"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Σας παρακαλώ. Άντε.</w:t>
      </w:r>
    </w:p>
    <w:p w14:paraId="2320C713"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Βορίδη, δεν κατάλαβα. Τι έχουμε πάθει σήμερα;</w:t>
      </w:r>
    </w:p>
    <w:p w14:paraId="2320C714" w14:textId="77777777" w:rsidR="00BC0B8E" w:rsidRDefault="00C038A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Κυρία Πρόεδρε, τι</w:t>
      </w:r>
      <w:r>
        <w:rPr>
          <w:rFonts w:eastAsia="Times New Roman"/>
          <w:szCs w:val="24"/>
        </w:rPr>
        <w:t>ς παρατηρήσεις σας στην κυρία Υπουργό</w:t>
      </w:r>
      <w:r>
        <w:rPr>
          <w:rFonts w:eastAsia="Times New Roman"/>
          <w:szCs w:val="24"/>
        </w:rPr>
        <w:t>,</w:t>
      </w:r>
      <w:r>
        <w:rPr>
          <w:rFonts w:eastAsia="Times New Roman"/>
          <w:szCs w:val="24"/>
        </w:rPr>
        <w:t xml:space="preserve"> η οποία είναι αναιδεστάτη και </w:t>
      </w:r>
      <w:proofErr w:type="spellStart"/>
      <w:r>
        <w:rPr>
          <w:rFonts w:eastAsia="Times New Roman"/>
          <w:szCs w:val="24"/>
        </w:rPr>
        <w:t>προκλητικοτάτη</w:t>
      </w:r>
      <w:proofErr w:type="spellEnd"/>
      <w:r>
        <w:rPr>
          <w:rFonts w:eastAsia="Times New Roman"/>
          <w:szCs w:val="24"/>
        </w:rPr>
        <w:t>.</w:t>
      </w:r>
    </w:p>
    <w:p w14:paraId="2320C715" w14:textId="77777777" w:rsidR="00BC0B8E" w:rsidRDefault="00C038AA">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Σοβαρά, κύριε Βορίδη;</w:t>
      </w:r>
    </w:p>
    <w:p w14:paraId="2320C716"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ακούω</w:t>
      </w:r>
      <w:r>
        <w:rPr>
          <w:rFonts w:eastAsia="Times New Roman"/>
          <w:szCs w:val="24"/>
        </w:rPr>
        <w:t xml:space="preserve"> τι λέει η κυρία Υπουργός.</w:t>
      </w:r>
    </w:p>
    <w:p w14:paraId="2320C717" w14:textId="77777777" w:rsidR="00BC0B8E" w:rsidRDefault="00C038AA">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Σοβαρά, λέω</w:t>
      </w:r>
      <w:r>
        <w:rPr>
          <w:rFonts w:eastAsia="Times New Roman"/>
          <w:szCs w:val="24"/>
        </w:rPr>
        <w:t>,</w:t>
      </w:r>
      <w:r>
        <w:rPr>
          <w:rFonts w:eastAsia="Times New Roman"/>
          <w:szCs w:val="24"/>
        </w:rPr>
        <w:t xml:space="preserve"> κύριε Βορίδη;</w:t>
      </w:r>
    </w:p>
    <w:p w14:paraId="2320C718" w14:textId="77777777" w:rsidR="00BC0B8E" w:rsidRDefault="00C038A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Ναι, όπως στα είπα.</w:t>
      </w:r>
    </w:p>
    <w:p w14:paraId="2320C719" w14:textId="77777777" w:rsidR="00BC0B8E" w:rsidRDefault="00C038A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μιλάει πάντως στον </w:t>
      </w:r>
      <w:r>
        <w:rPr>
          <w:rFonts w:eastAsia="Times New Roman"/>
          <w:szCs w:val="24"/>
        </w:rPr>
        <w:t>πληθυντικό. Εσείς της μιλάτε στον ενικό. Δεν είναι σωστό.</w:t>
      </w:r>
    </w:p>
    <w:p w14:paraId="2320C71A" w14:textId="77777777" w:rsidR="00BC0B8E" w:rsidRDefault="00C038A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Σε ανθρώπους, κυρία Πρόεδρε, που ελέγχουν τη συμπεριφορά μου, αυτοί που δεν έχουν κανένα δικαίωμα, βεβαίως και θα τους μιλάω στον ενικό.</w:t>
      </w:r>
    </w:p>
    <w:p w14:paraId="2320C71B"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ΠΡΟΕΔΡΕΥΟΥΣΑ (Αναστασία </w:t>
      </w:r>
      <w:r>
        <w:rPr>
          <w:rFonts w:eastAsia="Times New Roman"/>
          <w:b/>
          <w:szCs w:val="24"/>
        </w:rPr>
        <w:t>Χριστοδουλοπούλου):</w:t>
      </w:r>
      <w:r>
        <w:rPr>
          <w:rFonts w:eastAsia="Times New Roman"/>
          <w:szCs w:val="24"/>
        </w:rPr>
        <w:t xml:space="preserve"> Όχι. Αυτά δεν επιτρέπονται. Ηρεμήστε. Νομίζω ότι αυτά δεν αντιστοιχούν ούτε στο κλίμα ούτε στη κρισιμότητα των στιγμών.</w:t>
      </w:r>
    </w:p>
    <w:p w14:paraId="2320C71C" w14:textId="77777777" w:rsidR="00BC0B8E" w:rsidRDefault="00C038A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Αυτά να τα πείτε στην κυρία Υπουργό.</w:t>
      </w:r>
    </w:p>
    <w:p w14:paraId="2320C71D" w14:textId="77777777" w:rsidR="00BC0B8E" w:rsidRDefault="00C038A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O</w:t>
      </w:r>
      <w:r>
        <w:rPr>
          <w:rFonts w:eastAsia="Times New Roman"/>
          <w:szCs w:val="24"/>
        </w:rPr>
        <w:t xml:space="preserve"> κ. Ρίζος έχει </w:t>
      </w:r>
      <w:r>
        <w:rPr>
          <w:rFonts w:eastAsia="Times New Roman"/>
          <w:szCs w:val="24"/>
        </w:rPr>
        <w:t>τον λόγο για επτά λεπτά.</w:t>
      </w:r>
    </w:p>
    <w:p w14:paraId="2320C71E" w14:textId="77777777" w:rsidR="00BC0B8E" w:rsidRDefault="00C038AA">
      <w:pPr>
        <w:spacing w:line="600" w:lineRule="auto"/>
        <w:ind w:firstLine="720"/>
        <w:jc w:val="both"/>
        <w:rPr>
          <w:rFonts w:eastAsia="Times New Roman"/>
          <w:szCs w:val="24"/>
        </w:rPr>
      </w:pPr>
      <w:r>
        <w:rPr>
          <w:rFonts w:eastAsia="Times New Roman"/>
          <w:b/>
          <w:szCs w:val="24"/>
        </w:rPr>
        <w:t>ΔΗΜΗΤΡΙΟΣ ΡΙΖΟΣ:</w:t>
      </w:r>
      <w:r>
        <w:rPr>
          <w:rFonts w:eastAsia="Times New Roman"/>
          <w:szCs w:val="24"/>
        </w:rPr>
        <w:t xml:space="preserve"> Ευχαριστώ, κυρία Πρόεδρε.</w:t>
      </w:r>
    </w:p>
    <w:p w14:paraId="2320C71F" w14:textId="77777777" w:rsidR="00BC0B8E" w:rsidRDefault="00C038AA">
      <w:pPr>
        <w:spacing w:line="600" w:lineRule="auto"/>
        <w:ind w:firstLine="720"/>
        <w:jc w:val="both"/>
        <w:rPr>
          <w:rFonts w:eastAsia="Times New Roman"/>
          <w:szCs w:val="24"/>
        </w:rPr>
      </w:pPr>
      <w:r>
        <w:rPr>
          <w:rFonts w:eastAsia="Times New Roman"/>
          <w:szCs w:val="24"/>
        </w:rPr>
        <w:t>Κυρίες και κύριοι συνάδελφοι, βρισκόμαστε σήμερα εδώ για να συζητήσουμε –υποτίθεται, εάν μας αφήσουν κάποιοι συνάδελφοι- για ένα μεγάλο βήμα που θα γίνει από τις αρχές του νέου έτους για τ</w:t>
      </w:r>
      <w:r>
        <w:rPr>
          <w:rFonts w:eastAsia="Times New Roman"/>
          <w:szCs w:val="24"/>
        </w:rPr>
        <w:t xml:space="preserve">η θεσμοθέτηση του Κοινωνικού Εισοδήματος Αλληλεγγύης, την καθολική εφαρμογή του πια σε εθνική εμβέλεια. Νομίζω ότι τα στοιχεία έχουν ακουστεί ήδη και είναι αρκετά. Μιλάμε για τα 760 εκατομμύρια του τακτικού προϋπολογισμού του 2017 που θα διατεθούν και για </w:t>
      </w:r>
      <w:r>
        <w:rPr>
          <w:rFonts w:eastAsia="Times New Roman"/>
          <w:szCs w:val="24"/>
        </w:rPr>
        <w:t xml:space="preserve">τις </w:t>
      </w:r>
      <w:r>
        <w:rPr>
          <w:rFonts w:eastAsia="Times New Roman"/>
          <w:szCs w:val="24"/>
        </w:rPr>
        <w:t>διακόσιες πενήντα χιλιάδες</w:t>
      </w:r>
      <w:r>
        <w:rPr>
          <w:rFonts w:eastAsia="Times New Roman"/>
          <w:szCs w:val="24"/>
        </w:rPr>
        <w:t xml:space="preserve"> </w:t>
      </w:r>
      <w:r>
        <w:rPr>
          <w:rFonts w:eastAsia="Times New Roman"/>
          <w:szCs w:val="24"/>
        </w:rPr>
        <w:lastRenderedPageBreak/>
        <w:t xml:space="preserve">οικογένειες </w:t>
      </w:r>
      <w:proofErr w:type="spellStart"/>
      <w:r>
        <w:rPr>
          <w:rFonts w:eastAsia="Times New Roman"/>
          <w:szCs w:val="24"/>
        </w:rPr>
        <w:t>ωφελουμένων</w:t>
      </w:r>
      <w:proofErr w:type="spellEnd"/>
      <w:r>
        <w:rPr>
          <w:rFonts w:eastAsia="Times New Roman"/>
          <w:szCs w:val="24"/>
        </w:rPr>
        <w:t xml:space="preserve">, που θα λάβουν την οικονομική ενίσχυση που προβλέπεται. Συνολικός αριθμός; Μιλάμε για πάνω από </w:t>
      </w:r>
      <w:r>
        <w:rPr>
          <w:rFonts w:eastAsia="Times New Roman"/>
          <w:szCs w:val="24"/>
        </w:rPr>
        <w:t>εφτακόσιους χιλιάδες</w:t>
      </w:r>
      <w:r>
        <w:rPr>
          <w:rFonts w:eastAsia="Times New Roman"/>
          <w:szCs w:val="24"/>
        </w:rPr>
        <w:t xml:space="preserve"> συμπολίτες μας. </w:t>
      </w:r>
    </w:p>
    <w:p w14:paraId="2320C720" w14:textId="77777777" w:rsidR="00BC0B8E" w:rsidRDefault="00C038AA">
      <w:pPr>
        <w:spacing w:line="600" w:lineRule="auto"/>
        <w:ind w:firstLine="720"/>
        <w:jc w:val="both"/>
        <w:rPr>
          <w:rFonts w:eastAsia="Times New Roman"/>
          <w:szCs w:val="24"/>
        </w:rPr>
      </w:pPr>
      <w:r>
        <w:rPr>
          <w:rFonts w:eastAsia="Times New Roman"/>
          <w:szCs w:val="24"/>
        </w:rPr>
        <w:t>Αυτό το νομοσχέδιο δεν έρχεται ξεκάρφωτο, μόνο του. Είναι μ</w:t>
      </w:r>
      <w:r>
        <w:rPr>
          <w:rFonts w:eastAsia="Times New Roman"/>
          <w:szCs w:val="24"/>
        </w:rPr>
        <w:t>ί</w:t>
      </w:r>
      <w:r>
        <w:rPr>
          <w:rFonts w:eastAsia="Times New Roman"/>
          <w:szCs w:val="24"/>
        </w:rPr>
        <w:t>α συνέχε</w:t>
      </w:r>
      <w:r>
        <w:rPr>
          <w:rFonts w:eastAsia="Times New Roman"/>
          <w:szCs w:val="24"/>
        </w:rPr>
        <w:t>ια νομοθετημάτων, δράσεων και πρωτοβουλιών που έχουμε φέρει από την αρχή της διακυβέρνησής μας και ακριβώς στοχεύει στην ενίσχυση των πιο ευπαθών κοινωνικών ομάδων. Ήταν ο νόμος για την αντιμετώπιση της ανθρωπιστικής κρίσης που ψηφίσαμε το πρώτο διάστημα τ</w:t>
      </w:r>
      <w:r>
        <w:rPr>
          <w:rFonts w:eastAsia="Times New Roman"/>
          <w:szCs w:val="24"/>
        </w:rPr>
        <w:t>ης διακυβέρνησης, ακριβώς για να στηρίξουμε τους ανθρώπους που χειμάζονται, που ταλαιπωρούνται, που δοκιμάζονται σκληρά από την ύφεση των τελευταίων χρόνων. Πάνω σ’ αυτό ήταν και η κάλυψη της ιατροφαρμακευτικής περίθαλψης όλων των ανασφάλιστων συμπολιτών μ</w:t>
      </w:r>
      <w:r>
        <w:rPr>
          <w:rFonts w:eastAsia="Times New Roman"/>
          <w:szCs w:val="24"/>
        </w:rPr>
        <w:t xml:space="preserve">ας, αυτών που εσείς με τις πολιτικές σας είχατε πετάξει έξω από τις πρόνοιες του Εθνικού </w:t>
      </w:r>
      <w:r>
        <w:rPr>
          <w:rFonts w:eastAsia="Times New Roman"/>
          <w:szCs w:val="24"/>
        </w:rPr>
        <w:lastRenderedPageBreak/>
        <w:t xml:space="preserve">Συστήματος Υγείας, όπως ήταν τα </w:t>
      </w:r>
      <w:proofErr w:type="spellStart"/>
      <w:r>
        <w:rPr>
          <w:rFonts w:eastAsia="Times New Roman"/>
          <w:szCs w:val="24"/>
        </w:rPr>
        <w:t>πεντάευρα</w:t>
      </w:r>
      <w:proofErr w:type="spellEnd"/>
      <w:r>
        <w:rPr>
          <w:rFonts w:eastAsia="Times New Roman"/>
          <w:szCs w:val="24"/>
        </w:rPr>
        <w:t xml:space="preserve"> χαράτσια, όπως ήταν πάρα πολλά πράγματα. </w:t>
      </w:r>
    </w:p>
    <w:p w14:paraId="2320C721" w14:textId="77777777" w:rsidR="00BC0B8E" w:rsidRDefault="00C038AA">
      <w:pPr>
        <w:spacing w:line="600" w:lineRule="auto"/>
        <w:ind w:firstLine="720"/>
        <w:jc w:val="both"/>
        <w:rPr>
          <w:rFonts w:eastAsia="Times New Roman"/>
          <w:szCs w:val="24"/>
        </w:rPr>
      </w:pPr>
      <w:r>
        <w:rPr>
          <w:rFonts w:eastAsia="Times New Roman"/>
          <w:szCs w:val="24"/>
        </w:rPr>
        <w:t>Μας λέτε τώρα ότι αυτά που δώσαμε το τελευταίο διάστημα, ιδιαίτερα το έκτακτο βοήθη</w:t>
      </w:r>
      <w:r>
        <w:rPr>
          <w:rFonts w:eastAsia="Times New Roman"/>
          <w:szCs w:val="24"/>
        </w:rPr>
        <w:t xml:space="preserve">μα στους χαμηλοσυνταξιούχους, και αυτά που δώσαμε στα πλαίσια του Κοινωνικού Επιδόματος Αλληλεγγύης, είναι ψίχουλα. Αυτό δεν ξέρω πώς μπορώ να το χαρακτηρίσω, συνάδελφοι και </w:t>
      </w:r>
      <w:proofErr w:type="spellStart"/>
      <w:r>
        <w:rPr>
          <w:rFonts w:eastAsia="Times New Roman"/>
          <w:szCs w:val="24"/>
        </w:rPr>
        <w:t>συναδέλφισσες</w:t>
      </w:r>
      <w:proofErr w:type="spellEnd"/>
      <w:r>
        <w:rPr>
          <w:rFonts w:eastAsia="Times New Roman"/>
          <w:szCs w:val="24"/>
        </w:rPr>
        <w:t xml:space="preserve">. Υποκρισία; </w:t>
      </w:r>
      <w:r>
        <w:rPr>
          <w:rFonts w:eastAsia="Times New Roman"/>
          <w:szCs w:val="24"/>
        </w:rPr>
        <w:t>Π</w:t>
      </w:r>
      <w:r>
        <w:rPr>
          <w:rFonts w:eastAsia="Times New Roman"/>
          <w:szCs w:val="24"/>
        </w:rPr>
        <w:t>αραλογισμό; Αμετροέπεια; Δεν θέλω να το κάνω, θα το απο</w:t>
      </w:r>
      <w:r>
        <w:rPr>
          <w:rFonts w:eastAsia="Times New Roman"/>
          <w:szCs w:val="24"/>
        </w:rPr>
        <w:t>φύγω, γιατί θα το δείξει ο χρόνος.</w:t>
      </w:r>
    </w:p>
    <w:p w14:paraId="2320C722" w14:textId="77777777" w:rsidR="00BC0B8E" w:rsidRDefault="00C038AA">
      <w:pPr>
        <w:spacing w:line="600" w:lineRule="auto"/>
        <w:ind w:firstLine="720"/>
        <w:jc w:val="both"/>
        <w:rPr>
          <w:rFonts w:eastAsia="Times New Roman"/>
          <w:szCs w:val="24"/>
        </w:rPr>
      </w:pPr>
      <w:r>
        <w:rPr>
          <w:rFonts w:eastAsia="Times New Roman"/>
          <w:szCs w:val="24"/>
        </w:rPr>
        <w:t xml:space="preserve">Ας έλθουμε τώρα στο σημερινό νομοσχέδιο. Εδώ γίνεται κάτι καινούργιο, κάτι που θα αποδειχθεί ευεργετικό προς όλους τους συμπολίτες μας και σε βάθος χρόνου. Δεν θα μιλήσω για τα υπόλοιπα. Αναφέρθηκαν όλοι οι συνάδελφοι σ’ </w:t>
      </w:r>
      <w:r>
        <w:rPr>
          <w:rFonts w:eastAsia="Times New Roman"/>
          <w:szCs w:val="24"/>
        </w:rPr>
        <w:t>αυτά.</w:t>
      </w:r>
    </w:p>
    <w:p w14:paraId="2320C723" w14:textId="77777777" w:rsidR="00BC0B8E" w:rsidRDefault="00C038AA">
      <w:pPr>
        <w:spacing w:line="600" w:lineRule="auto"/>
        <w:ind w:firstLine="720"/>
        <w:jc w:val="both"/>
        <w:rPr>
          <w:rFonts w:eastAsia="Times New Roman"/>
          <w:szCs w:val="24"/>
        </w:rPr>
      </w:pPr>
      <w:r>
        <w:rPr>
          <w:rFonts w:eastAsia="Times New Roman"/>
          <w:szCs w:val="24"/>
        </w:rPr>
        <w:t xml:space="preserve">Εγώ θέλω να σταθώ σ’ ένα πράγμα, στην ίδρυση του Εθνικού Μηχανισμού Παρακολούθησης και Αξιολόγησης. Αυτό το θέμα νομίζω ότι είναι </w:t>
      </w:r>
      <w:r>
        <w:rPr>
          <w:rFonts w:eastAsia="Times New Roman"/>
          <w:szCs w:val="24"/>
        </w:rPr>
        <w:lastRenderedPageBreak/>
        <w:t xml:space="preserve">μια μικρή επανάσταση. Συγγνώμη για την έκφραση, μπορεί να παρεξηγηθώ από κάποιους ότι υπερβάλλω, αλλά νομίζω ότι αυτό </w:t>
      </w:r>
      <w:r>
        <w:rPr>
          <w:rFonts w:eastAsia="Times New Roman"/>
          <w:szCs w:val="24"/>
        </w:rPr>
        <w:t>είναι. Γιατί; Διότι, παρ</w:t>
      </w:r>
      <w:r>
        <w:rPr>
          <w:rFonts w:eastAsia="Times New Roman"/>
          <w:szCs w:val="24"/>
        </w:rPr>
        <w:t xml:space="preserve">’ </w:t>
      </w:r>
      <w:r>
        <w:rPr>
          <w:rFonts w:eastAsia="Times New Roman"/>
          <w:szCs w:val="24"/>
        </w:rPr>
        <w:t xml:space="preserve">όλο που βρισκόμαστε στη δεύτερη δεκαετία του εικοστού πρώτου αιώνα, μέχρι τώρα κανένας δεν ήξερε σ’ αυτή τη χώρα ποια είναι τα </w:t>
      </w:r>
      <w:proofErr w:type="spellStart"/>
      <w:r>
        <w:rPr>
          <w:rFonts w:eastAsia="Times New Roman"/>
          <w:szCs w:val="24"/>
        </w:rPr>
        <w:t>προνοιακά</w:t>
      </w:r>
      <w:proofErr w:type="spellEnd"/>
      <w:r>
        <w:rPr>
          <w:rFonts w:eastAsia="Times New Roman"/>
          <w:szCs w:val="24"/>
        </w:rPr>
        <w:t xml:space="preserve"> επιδόματα, ποιοι και με τι προϋποθέσεις τα λαμβάνουν, για πόσο καιρό και με ποια διαφάνεια κα</w:t>
      </w:r>
      <w:r>
        <w:rPr>
          <w:rFonts w:eastAsia="Times New Roman"/>
          <w:szCs w:val="24"/>
        </w:rPr>
        <w:t xml:space="preserve">ι αναλογικότητα δίνονται. </w:t>
      </w:r>
    </w:p>
    <w:p w14:paraId="2320C724" w14:textId="77777777" w:rsidR="00BC0B8E" w:rsidRDefault="00C038AA">
      <w:pPr>
        <w:spacing w:line="600" w:lineRule="auto"/>
        <w:ind w:firstLine="720"/>
        <w:jc w:val="both"/>
        <w:rPr>
          <w:rFonts w:eastAsia="Times New Roman"/>
          <w:szCs w:val="24"/>
        </w:rPr>
      </w:pPr>
      <w:r>
        <w:rPr>
          <w:rFonts w:eastAsia="Times New Roman"/>
          <w:szCs w:val="24"/>
        </w:rPr>
        <w:t xml:space="preserve">Τι θέλουμε, δηλαδή, συνάδελφοι; Έναν Έλληνα πολίτη που να είναι έρμαιο της γραφειοκρατίας, του αλαλούμ μεταξύ των διαφόρων υπηρεσιών, γιατί έτσι το κάναμε εμείς, ή καλύτερα εσείς; Είμαστε υπερήφανοι για τα δεκαεπτά </w:t>
      </w:r>
      <w:r>
        <w:rPr>
          <w:rFonts w:eastAsia="Times New Roman"/>
          <w:szCs w:val="24"/>
        </w:rPr>
        <w:t>τ</w:t>
      </w:r>
      <w:r>
        <w:rPr>
          <w:rFonts w:eastAsia="Times New Roman"/>
          <w:szCs w:val="24"/>
        </w:rPr>
        <w:t>αμεία που μοί</w:t>
      </w:r>
      <w:r>
        <w:rPr>
          <w:rFonts w:eastAsia="Times New Roman"/>
          <w:szCs w:val="24"/>
        </w:rPr>
        <w:t xml:space="preserve">ραζαν «παροχές» και ο πολίτης ήταν υποχρεωμένος να τρέχει μεταξύ δήμου, υπηρεσιών της παλιάς νομαρχίας, νυν περιφέρειας, του ΟΓΑ ή του ΙΚΑ; </w:t>
      </w:r>
    </w:p>
    <w:p w14:paraId="2320C725" w14:textId="77777777" w:rsidR="00BC0B8E" w:rsidRDefault="00C038AA">
      <w:pPr>
        <w:spacing w:line="600" w:lineRule="auto"/>
        <w:ind w:firstLine="720"/>
        <w:jc w:val="both"/>
        <w:rPr>
          <w:rFonts w:eastAsia="Times New Roman"/>
          <w:szCs w:val="24"/>
        </w:rPr>
      </w:pPr>
      <w:r>
        <w:rPr>
          <w:rFonts w:eastAsia="Times New Roman"/>
          <w:szCs w:val="24"/>
        </w:rPr>
        <w:t>Εδώ πρέπει να δώσουμε τα εύσημα στο Υπουργείο και στην Υπουργό, αλλά πρέπει να πούμε και κάτι για τους ανθρώπους το</w:t>
      </w:r>
      <w:r>
        <w:rPr>
          <w:rFonts w:eastAsia="Times New Roman"/>
          <w:szCs w:val="24"/>
        </w:rPr>
        <w:t xml:space="preserve">υ ΗΔΙΚΑ, </w:t>
      </w:r>
      <w:r>
        <w:rPr>
          <w:rFonts w:eastAsia="Times New Roman"/>
          <w:szCs w:val="24"/>
        </w:rPr>
        <w:lastRenderedPageBreak/>
        <w:t>αυτής της υπηρεσίας της ηλεκτρονικής διακυβέρνησης, μιας δημόσιας υπηρεσίας που μέχρι τώρα συνειδητά κρατιόταν στον λήθαργο, στην απραξία. Γιατί; Διότι τα περισσότερα έργα δίνονταν για υλοποίηση σε ιδιώτες ανάδοχους και, φυσικά, αυτά πολλαπλασιάζο</w:t>
      </w:r>
      <w:r>
        <w:rPr>
          <w:rFonts w:eastAsia="Times New Roman"/>
          <w:szCs w:val="24"/>
        </w:rPr>
        <w:t xml:space="preserve">νταν κάθε φορά και αντίστοιχα πολλαπλασιαζόταν το κόστος. </w:t>
      </w:r>
    </w:p>
    <w:p w14:paraId="2320C726" w14:textId="77777777" w:rsidR="00BC0B8E" w:rsidRDefault="00C038AA">
      <w:pPr>
        <w:spacing w:line="600" w:lineRule="auto"/>
        <w:ind w:firstLine="720"/>
        <w:jc w:val="both"/>
        <w:rPr>
          <w:rFonts w:eastAsia="Times New Roman"/>
          <w:szCs w:val="24"/>
        </w:rPr>
      </w:pPr>
      <w:r>
        <w:rPr>
          <w:rFonts w:eastAsia="Times New Roman"/>
          <w:szCs w:val="24"/>
        </w:rPr>
        <w:t>Οι άνθρωποι αυτοί του ΗΔΙΚΑ κατάφεραν μέσα σε μικρό χρονικό διάστημα να δημιουργήσουν και να αναβαθμίζουν καθημερινά ένα νέο πληροφοριακό σύστημα, που αποτελεί το σημαντικότερο εργαλείο για την παρ</w:t>
      </w:r>
      <w:r>
        <w:rPr>
          <w:rFonts w:eastAsia="Times New Roman"/>
          <w:szCs w:val="24"/>
        </w:rPr>
        <w:t>ακολούθηση και αξιολόγηση της κοινωνικής πολιτικής για τις ευάλωτες ομάδες του πληθυσμού.</w:t>
      </w:r>
    </w:p>
    <w:p w14:paraId="2320C72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Θα συμπεριλαμβάνει τρία μητρώα ωφελούμενων, ιδρυμάτων ή φορέων και προγραμμάτων μέσα από τα διακόσια πενήντα τέσσερα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Αυτά, ας μην ξεχνάμε, είναι τα</w:t>
      </w:r>
      <w:r>
        <w:rPr>
          <w:rFonts w:eastAsia="Times New Roman" w:cs="Times New Roman"/>
          <w:szCs w:val="24"/>
        </w:rPr>
        <w:t xml:space="preserve"> σημεία διασύνδεσης της </w:t>
      </w:r>
      <w:r>
        <w:rPr>
          <w:rFonts w:eastAsia="Times New Roman" w:cs="Times New Roman"/>
          <w:szCs w:val="24"/>
        </w:rPr>
        <w:t>συν</w:t>
      </w:r>
      <w:r>
        <w:rPr>
          <w:rFonts w:eastAsia="Times New Roman" w:cs="Times New Roman"/>
          <w:szCs w:val="24"/>
        </w:rPr>
        <w:t xml:space="preserve">εργασίας μεταξύ της πολιτείας, της περιφέρειας και των δήμων. Δηλαδή, </w:t>
      </w:r>
      <w:r>
        <w:rPr>
          <w:rFonts w:eastAsia="Times New Roman" w:cs="Times New Roman"/>
          <w:szCs w:val="24"/>
        </w:rPr>
        <w:lastRenderedPageBreak/>
        <w:t>πιάνει όλους τους τομείς και από ένα καθεστώς αποσπασματικών λύσεων, με ηλεκτρονικά συστήματα ετήσιων πληρωμών που δεν επικοινώνησαν καθόλου μεταξύ τους ή με τ</w:t>
      </w:r>
      <w:r>
        <w:rPr>
          <w:rFonts w:eastAsia="Times New Roman" w:cs="Times New Roman"/>
          <w:szCs w:val="24"/>
        </w:rPr>
        <w:t>ρίτους φορείς και έτσι δεν ήξερε κανένας τίποτα και χανόταν στην πορεία, περνάμε σε μ</w:t>
      </w:r>
      <w:r>
        <w:rPr>
          <w:rFonts w:eastAsia="Times New Roman" w:cs="Times New Roman"/>
          <w:szCs w:val="24"/>
        </w:rPr>
        <w:t>ί</w:t>
      </w:r>
      <w:r>
        <w:rPr>
          <w:rFonts w:eastAsia="Times New Roman" w:cs="Times New Roman"/>
          <w:szCs w:val="24"/>
        </w:rPr>
        <w:t xml:space="preserve">α οριστική προσέγγιση για λειτουργικότητα σε ανοιχτή πλατφόρμα που θα λειτουργεί και διατρέχει όλο το </w:t>
      </w:r>
      <w:r>
        <w:rPr>
          <w:rFonts w:eastAsia="Times New Roman" w:cs="Times New Roman"/>
          <w:szCs w:val="24"/>
        </w:rPr>
        <w:t>δ</w:t>
      </w:r>
      <w:r>
        <w:rPr>
          <w:rFonts w:eastAsia="Times New Roman" w:cs="Times New Roman"/>
          <w:szCs w:val="24"/>
        </w:rPr>
        <w:t xml:space="preserve">ημόσιο. </w:t>
      </w:r>
    </w:p>
    <w:p w14:paraId="2320C72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Γιατί το λέμε αυτό; Ο κάθε πολίτης θα μπορεί ανά πάσα ώρα </w:t>
      </w:r>
      <w:r>
        <w:rPr>
          <w:rFonts w:eastAsia="Times New Roman" w:cs="Times New Roman"/>
          <w:szCs w:val="24"/>
        </w:rPr>
        <w:t>και στιγμή, εάν πληροί κάποια κριτήρια, να μπαίνει μέσα και να καταγράφεται και ταυτόχρονα να ικανοποιείται, εάν</w:t>
      </w:r>
      <w:r>
        <w:rPr>
          <w:rFonts w:eastAsia="Times New Roman" w:cs="Times New Roman"/>
          <w:szCs w:val="24"/>
        </w:rPr>
        <w:t xml:space="preserve"> είναι</w:t>
      </w:r>
      <w:r>
        <w:rPr>
          <w:rFonts w:eastAsia="Times New Roman" w:cs="Times New Roman"/>
          <w:szCs w:val="24"/>
        </w:rPr>
        <w:t xml:space="preserve">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 αίτημά του, χωρίς την παρέμβαση κανενός, είτε πολιτικού είτε υπηρεσιακού παράγοντα. Αυτό γίνεται, για να υπηρετείται </w:t>
      </w:r>
      <w:r>
        <w:rPr>
          <w:rFonts w:eastAsia="Times New Roman" w:cs="Times New Roman"/>
          <w:szCs w:val="24"/>
        </w:rPr>
        <w:t xml:space="preserve">έτσι η εξασφάλιση και της ενημέρωσης και της διαφάνειας, η αμεσότητα, η χρηστή διαχείριση και η σωστή κατανομή των πόρων. </w:t>
      </w:r>
    </w:p>
    <w:p w14:paraId="2320C7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Βέβαια, αναφέρθηκε τελευταία</w:t>
      </w:r>
      <w:r>
        <w:rPr>
          <w:rFonts w:eastAsia="Times New Roman" w:cs="Times New Roman"/>
          <w:szCs w:val="24"/>
        </w:rPr>
        <w:t>,</w:t>
      </w:r>
      <w:r>
        <w:rPr>
          <w:rFonts w:eastAsia="Times New Roman" w:cs="Times New Roman"/>
          <w:szCs w:val="24"/>
        </w:rPr>
        <w:t xml:space="preserve"> ακόμη ένα θέμα ότι σήμερα με το νομοσχέδιο αυτό περνάμε και σε μια οριστική λύση θεμάτων που αφορούν το</w:t>
      </w:r>
      <w:r>
        <w:rPr>
          <w:rFonts w:eastAsia="Times New Roman" w:cs="Times New Roman"/>
          <w:szCs w:val="24"/>
        </w:rPr>
        <w:t xml:space="preserve">ν πρώην Οργανισμό Εργατικής Κατοικίας, των </w:t>
      </w:r>
      <w:proofErr w:type="spellStart"/>
      <w:r>
        <w:rPr>
          <w:rFonts w:eastAsia="Times New Roman" w:cs="Times New Roman"/>
          <w:szCs w:val="24"/>
        </w:rPr>
        <w:t>εντεκάμισι</w:t>
      </w:r>
      <w:proofErr w:type="spellEnd"/>
      <w:r>
        <w:rPr>
          <w:rFonts w:eastAsia="Times New Roman" w:cs="Times New Roman"/>
          <w:szCs w:val="24"/>
        </w:rPr>
        <w:t xml:space="preserve"> χιλιάδων</w:t>
      </w:r>
      <w:r>
        <w:rPr>
          <w:rFonts w:eastAsia="Times New Roman" w:cs="Times New Roman"/>
          <w:szCs w:val="24"/>
        </w:rPr>
        <w:t xml:space="preserve"> εργατικών κατοικιών σε όλη την Ελλάδα. Αυτή η υπόθεση έρχεται από πολύ μακριά, από το 1978. Τώρα, ξεκαθαρίζονται οι παλιότερες υποχρεώσεις, δίνονται οριστικά παραχωρητήρια σε όλη την Ελλάδα. Το βασικό είναι ένα: οι τιμές βά</w:t>
      </w:r>
      <w:r>
        <w:rPr>
          <w:rFonts w:eastAsia="Times New Roman" w:cs="Times New Roman"/>
          <w:szCs w:val="24"/>
        </w:rPr>
        <w:t xml:space="preserve">σης ανά </w:t>
      </w:r>
      <w:r>
        <w:rPr>
          <w:rFonts w:eastAsia="Times New Roman" w:cs="Times New Roman"/>
          <w:szCs w:val="24"/>
        </w:rPr>
        <w:t>τετραγωνικ</w:t>
      </w:r>
      <w:r>
        <w:rPr>
          <w:rFonts w:eastAsia="Times New Roman" w:cs="Times New Roman"/>
          <w:szCs w:val="24"/>
        </w:rPr>
        <w:t>ό</w:t>
      </w:r>
      <w:r>
        <w:rPr>
          <w:rFonts w:eastAsia="Times New Roman" w:cs="Times New Roman"/>
          <w:szCs w:val="24"/>
        </w:rPr>
        <w:t xml:space="preserve"> μέτρ</w:t>
      </w:r>
      <w:r>
        <w:rPr>
          <w:rFonts w:eastAsia="Times New Roman" w:cs="Times New Roman"/>
          <w:szCs w:val="24"/>
        </w:rPr>
        <w:t>ο</w:t>
      </w:r>
      <w:r>
        <w:rPr>
          <w:rFonts w:eastAsia="Times New Roman" w:cs="Times New Roman"/>
          <w:szCs w:val="24"/>
        </w:rPr>
        <w:t xml:space="preserve"> δεν θα</w:t>
      </w:r>
      <w:r>
        <w:rPr>
          <w:rFonts w:eastAsia="Times New Roman" w:cs="Times New Roman"/>
          <w:szCs w:val="24"/>
        </w:rPr>
        <w:t xml:space="preserve"> είναι εκείνες οι υπέρογκες τιμές που δόθηκαν μέχρι σήμερα, αλλά θα είναι οι ελάχιστες. Ένα παράδειγμα μπορούμε να πάρουμε από τις ρυθμίσεις για το Ολυμπιακό Χωριό. </w:t>
      </w:r>
    </w:p>
    <w:p w14:paraId="2320C72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έχοντας υπ’ </w:t>
      </w:r>
      <w:proofErr w:type="spellStart"/>
      <w:r>
        <w:rPr>
          <w:rFonts w:eastAsia="Times New Roman" w:cs="Times New Roman"/>
          <w:szCs w:val="24"/>
        </w:rPr>
        <w:t>όψιν</w:t>
      </w:r>
      <w:proofErr w:type="spellEnd"/>
      <w:r>
        <w:rPr>
          <w:rFonts w:eastAsia="Times New Roman" w:cs="Times New Roman"/>
          <w:szCs w:val="24"/>
        </w:rPr>
        <w:t xml:space="preserve"> όλα αυτά τα στοιχεία, όλες τις ομιλίες και σ</w:t>
      </w:r>
      <w:r>
        <w:rPr>
          <w:rFonts w:eastAsia="Times New Roman" w:cs="Times New Roman"/>
          <w:szCs w:val="24"/>
        </w:rPr>
        <w:t xml:space="preserve">τις </w:t>
      </w:r>
      <w:r>
        <w:rPr>
          <w:rFonts w:eastAsia="Times New Roman" w:cs="Times New Roman"/>
          <w:szCs w:val="24"/>
        </w:rPr>
        <w:t>ε</w:t>
      </w:r>
      <w:r>
        <w:rPr>
          <w:rFonts w:eastAsia="Times New Roman" w:cs="Times New Roman"/>
          <w:szCs w:val="24"/>
        </w:rPr>
        <w:t xml:space="preserve">πιτροπές και στην Ολομέλεια, σας καλώ να υπερψηφίσουμε αυτό το νομοσχέδιο. </w:t>
      </w:r>
    </w:p>
    <w:p w14:paraId="2320C72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320C72C"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320C72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 κύριε Ρίζο.</w:t>
      </w:r>
    </w:p>
    <w:p w14:paraId="2320C72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2320C72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ΗΛΙΑΣ</w:t>
      </w:r>
      <w:r>
        <w:rPr>
          <w:rFonts w:eastAsia="Times New Roman" w:cs="Times New Roman"/>
          <w:b/>
          <w:szCs w:val="24"/>
        </w:rPr>
        <w:t xml:space="preserve"> ΠΑΝΑΓΙΩΤΑΡΟΣ: </w:t>
      </w:r>
      <w:r>
        <w:rPr>
          <w:rFonts w:eastAsia="Times New Roman" w:cs="Times New Roman"/>
          <w:szCs w:val="24"/>
        </w:rPr>
        <w:t xml:space="preserve">Ευχαριστώ, κυρία Πρόεδρε. </w:t>
      </w:r>
    </w:p>
    <w:p w14:paraId="2320C73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Δεν είναι εδώ ο κ. Γεωργιάδης, έφυγε. Να του απαντήσουμε ότι το τρίτο μνημόνιο το ψήφισε ο ΣΥΡΙΖΑ, οι ΑΝΕΛ, μαζί με το ΠΑΣΟΚ και τη Νέα Δημοκρατία. Όταν ψηφίζατε το τρίτο μνημόνιο, γνωρίζατε πάρα πολύ καλά τι περιλ</w:t>
      </w:r>
      <w:r>
        <w:rPr>
          <w:rFonts w:eastAsia="Times New Roman" w:cs="Times New Roman"/>
          <w:szCs w:val="24"/>
        </w:rPr>
        <w:t xml:space="preserve">αμβάνει το εν λόγω μνημόνιο. </w:t>
      </w:r>
    </w:p>
    <w:p w14:paraId="2320C73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Όσο για τις κατηγορίες ότι η Χρυσή Αυγή κατέστρεψε την οικονομία, καταψηφίζοντας μαζί με τον ΣΥΡΙΖΑ, τους Ανεξάρτητους Έλληνες και άλλους για Πρόεδρο Δημοκρατίας τον κ. Δήμα, έχουμε να απαντήσουμε ότι με όσα κάνατε εις βάρος τ</w:t>
      </w:r>
      <w:r>
        <w:rPr>
          <w:rFonts w:eastAsia="Times New Roman" w:cs="Times New Roman"/>
          <w:szCs w:val="24"/>
        </w:rPr>
        <w:t xml:space="preserve">ης Χρυσής Αυγής, με τα παραδικαστικά κυκλώματα, με την πολιτική αλητεία, με τις παράνομες διώξεις, τις φυλακίσεις </w:t>
      </w:r>
      <w:r>
        <w:rPr>
          <w:rFonts w:eastAsia="Times New Roman" w:cs="Times New Roman"/>
          <w:szCs w:val="24"/>
        </w:rPr>
        <w:lastRenderedPageBreak/>
        <w:t xml:space="preserve">και όλα τα αίσχη εις βάρος του κόμματός μας, της τρίτης πολιτικής δύναμης, που τα κάνατε μόνο και μόνο για να </w:t>
      </w:r>
      <w:proofErr w:type="spellStart"/>
      <w:r>
        <w:rPr>
          <w:rFonts w:eastAsia="Times New Roman" w:cs="Times New Roman"/>
          <w:szCs w:val="24"/>
        </w:rPr>
        <w:t>σκυλεύσετε</w:t>
      </w:r>
      <w:proofErr w:type="spellEnd"/>
      <w:r>
        <w:rPr>
          <w:rFonts w:eastAsia="Times New Roman" w:cs="Times New Roman"/>
          <w:szCs w:val="24"/>
        </w:rPr>
        <w:t xml:space="preserve"> τις ψήφους της Χρυσής</w:t>
      </w:r>
      <w:r>
        <w:rPr>
          <w:rFonts w:eastAsia="Times New Roman" w:cs="Times New Roman"/>
          <w:szCs w:val="24"/>
        </w:rPr>
        <w:t xml:space="preserve"> Αυγής –γιατί νομίσατε ότι θα μας διαλύσετε- τελικά τι καταφέρατε; Να μας ενδυναμώσετε περισσότερο, να είμαστε σταθερά τρίτη πολιτική δύναμη με αυξητικές τάσεις και οι διώκτες μας, ο ένας μετά τον άλλον, να παροπλίζονται, να φεύγουν, να τους ψάχνει η δικαι</w:t>
      </w:r>
      <w:r>
        <w:rPr>
          <w:rFonts w:eastAsia="Times New Roman" w:cs="Times New Roman"/>
          <w:szCs w:val="24"/>
        </w:rPr>
        <w:t xml:space="preserve">οσύνη και οτιδήποτε άλλο. </w:t>
      </w:r>
    </w:p>
    <w:p w14:paraId="2320C73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Υπόλογοι στην ιστορία, κύριε Γεωργιάδη, είστε εσείς για αυτά τα οποία κάνατε εις βάρος ενός ολόκληρου πολιτικού κόμματος, του Αρχηγού του, των Βουλευτών του και της τρίτης πολιτικής δύναμης. Στην τελική, επειδή συνεχώς ακούμε, κα</w:t>
      </w:r>
      <w:r>
        <w:rPr>
          <w:rFonts w:eastAsia="Times New Roman" w:cs="Times New Roman"/>
          <w:szCs w:val="24"/>
        </w:rPr>
        <w:t>ι εσάς και τα στελέχη σας, να στηλιτεύετε το τρίτο μνημόνιο, να σας υπενθυμίσουμε ότι είχατε ψηφίσει και το δεύτερο μνημόνιο. Το τρίτο μνημόνιο ήταν μ</w:t>
      </w:r>
      <w:r>
        <w:rPr>
          <w:rFonts w:eastAsia="Times New Roman" w:cs="Times New Roman"/>
          <w:szCs w:val="24"/>
        </w:rPr>
        <w:t>ί</w:t>
      </w:r>
      <w:r>
        <w:rPr>
          <w:rFonts w:eastAsia="Times New Roman" w:cs="Times New Roman"/>
          <w:szCs w:val="24"/>
        </w:rPr>
        <w:t xml:space="preserve">α φυσική συνέχεια. </w:t>
      </w:r>
    </w:p>
    <w:p w14:paraId="2320C73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Όσο για τις υποθετικές εικασίες ότι μπορεί να βγαίνατε στις αγορές, το άλλο το ξέρετε</w:t>
      </w:r>
      <w:r>
        <w:rPr>
          <w:rFonts w:eastAsia="Times New Roman" w:cs="Times New Roman"/>
          <w:szCs w:val="24"/>
        </w:rPr>
        <w:t xml:space="preserve">; Εάν η γιαγιά μου είχε καρούλια, θα ήταν σιδηρόδρομος. Υποθετικές θεωρίες και σενάρια αλλού, όχι τώρα. Είσαστε το ίδιο υπεύθυνοι και οι μεν και οι δε. </w:t>
      </w:r>
    </w:p>
    <w:p w14:paraId="2320C73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το εν λόγω νομοσχέδιο, το οποίο συζητείται σήμερα, μας έρχεται στον νου ο πάνσοφος ελληνικός λαός μ</w:t>
      </w:r>
      <w:r>
        <w:rPr>
          <w:rFonts w:eastAsia="Times New Roman" w:cs="Times New Roman"/>
          <w:szCs w:val="24"/>
        </w:rPr>
        <w:t xml:space="preserve">ε τις ρήσεις του: «Να σε κάψω Γιάννη να σε αλείψω λάδι». </w:t>
      </w:r>
    </w:p>
    <w:p w14:paraId="2320C735"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Μόνο που στην προκειμένη περίπτωση το «να σε κάψω Γιάννη» έχει να κάνει με τα μνημόνια και τους </w:t>
      </w:r>
      <w:proofErr w:type="spellStart"/>
      <w:r>
        <w:rPr>
          <w:rFonts w:eastAsia="Times New Roman"/>
          <w:szCs w:val="24"/>
        </w:rPr>
        <w:t>εφαρμοστικούς</w:t>
      </w:r>
      <w:proofErr w:type="spellEnd"/>
      <w:r>
        <w:rPr>
          <w:rFonts w:eastAsia="Times New Roman"/>
          <w:szCs w:val="24"/>
        </w:rPr>
        <w:t xml:space="preserve"> νόμους, όπου στην κυριολεξία έχετε τσουρουφλίσει ένα ολόκληρο Έθνος, το ελληνικό Έθνος κ</w:t>
      </w:r>
      <w:r>
        <w:rPr>
          <w:rFonts w:eastAsia="Times New Roman"/>
          <w:szCs w:val="24"/>
        </w:rPr>
        <w:t xml:space="preserve">αι οι διάφορες «ασπιρίνες» που τάχα μου φέρνει τώρα η Κυβέρνηση, εξαγγελίες της προηγούμενης εβδομάδος, μάλλον δεν είναι τίποτα, γιατί στην προκειμένη περίπτωση και το λάδι θα το φορολογήσετε και το πιο πιθανό </w:t>
      </w:r>
      <w:r>
        <w:rPr>
          <w:rFonts w:eastAsia="Times New Roman"/>
          <w:szCs w:val="24"/>
        </w:rPr>
        <w:lastRenderedPageBreak/>
        <w:t xml:space="preserve">είναι ότι θα το κατάσχετε πριν καν το δώσετε, </w:t>
      </w:r>
      <w:r>
        <w:rPr>
          <w:rFonts w:eastAsia="Times New Roman"/>
          <w:szCs w:val="24"/>
        </w:rPr>
        <w:t>για να απαλύνει τον πόνο του ο ελληνικός λαός.</w:t>
      </w:r>
    </w:p>
    <w:p w14:paraId="2320C736" w14:textId="77777777" w:rsidR="00BC0B8E" w:rsidRDefault="00C038AA">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Β΄ Αντιπρόεδρος της Βουλής κ</w:t>
      </w:r>
      <w:r w:rsidRPr="00B70F38">
        <w:rPr>
          <w:rFonts w:eastAsia="Times New Roman"/>
          <w:szCs w:val="24"/>
        </w:rPr>
        <w:t>.</w:t>
      </w:r>
      <w:r w:rsidRPr="00EF4E8E">
        <w:rPr>
          <w:rFonts w:eastAsia="Times New Roman"/>
          <w:b/>
          <w:szCs w:val="24"/>
        </w:rPr>
        <w:t xml:space="preserve"> ΓΕΩΡΓΙΟΣ ΒΑΡΕΜΕΝΟΣ</w:t>
      </w:r>
      <w:r>
        <w:rPr>
          <w:rFonts w:eastAsia="Times New Roman"/>
          <w:szCs w:val="24"/>
        </w:rPr>
        <w:t>)</w:t>
      </w:r>
    </w:p>
    <w:p w14:paraId="2320C737"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Στο πρώτο τμήμα του εν λόγω νομοσχεδίου, ομιλείτε για κάτι που ακούγεται πολύ ωραίο: Εθνικός Μηχανισμός Συντ</w:t>
      </w:r>
      <w:r>
        <w:rPr>
          <w:rFonts w:eastAsia="Times New Roman"/>
          <w:szCs w:val="24"/>
        </w:rPr>
        <w:t>ονισμού, Παρακολούθησης και Αξιολόγησης των Πολιτικών Κοινωνικής Ένταξης και Κοινωνικής Συνοχής. Ωραίο ακούγεται, έτσι ώστε να μπορούμε να βοηθάμε τους συμπολίτες μας με διάφορους τρόπους, με νομοθετήματα, οι οποίοι έχουν προβλήματα. Το μεγαλύτερο, όμως, π</w:t>
      </w:r>
      <w:r>
        <w:rPr>
          <w:rFonts w:eastAsia="Times New Roman"/>
          <w:szCs w:val="24"/>
        </w:rPr>
        <w:t>ρόβλημα είσαστε εσείς, οι οποίοι, με τους νόμους σας, οδηγείτε όλο και περισσότερους Έλληνες στη φτώχεια, στη μετανάστευση, στην αυτοκτονία και στην καταστροφή. Άρα αυτές οι «ασπιρίνες» που σερβίρετε –που δεν είναι καν ασπιρίνες- δεν θα μπορέσει ποτέ ο ελλ</w:t>
      </w:r>
      <w:r>
        <w:rPr>
          <w:rFonts w:eastAsia="Times New Roman"/>
          <w:szCs w:val="24"/>
        </w:rPr>
        <w:t xml:space="preserve">ηνικός λαός να τις βιώσει, είτε έχει να κάνει με τη </w:t>
      </w:r>
      <w:r>
        <w:rPr>
          <w:rFonts w:eastAsia="Times New Roman"/>
          <w:szCs w:val="24"/>
        </w:rPr>
        <w:lastRenderedPageBreak/>
        <w:t>λεγόμενη δέκατη τρίτη σύνταξη που υποσχεθήκατε, που είναι για γέλια –και ο κ. Σαμαράς είχε κάνει κάτι αντίστοιχο, είχε μοιράσει 450 εκατομμύρια, είχε πει, τότε από το πλεόνασμα, φυσικά δεν τα είδε ποτέ κα</w:t>
      </w:r>
      <w:r>
        <w:rPr>
          <w:rFonts w:eastAsia="Times New Roman"/>
          <w:szCs w:val="24"/>
        </w:rPr>
        <w:t xml:space="preserve">νένας, γιατί με διάφορα λογιστικά τερτίπια από τη μία τα δίνατε και από την άλλη τα παίρνατε στο πολλαπλάσιο. </w:t>
      </w:r>
    </w:p>
    <w:p w14:paraId="2320C738"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νοοτροπία σας φάνηκε προχθές που ο κ. </w:t>
      </w:r>
      <w:proofErr w:type="spellStart"/>
      <w:r>
        <w:rPr>
          <w:rFonts w:eastAsia="Times New Roman"/>
          <w:szCs w:val="24"/>
        </w:rPr>
        <w:t>Βούτσης</w:t>
      </w:r>
      <w:proofErr w:type="spellEnd"/>
      <w:r>
        <w:rPr>
          <w:rFonts w:eastAsia="Times New Roman"/>
          <w:szCs w:val="24"/>
        </w:rPr>
        <w:t>, ο αξιότιμος Πρόεδρος της Βουλής, ανακοίνωσε ότι με τη χρηστή οικονομική διοίκηση η Βουλή εξοικον</w:t>
      </w:r>
      <w:r>
        <w:rPr>
          <w:rFonts w:eastAsia="Times New Roman"/>
          <w:szCs w:val="24"/>
        </w:rPr>
        <w:t xml:space="preserve">όμησε περί τα 5 εκατομμύρια ευρώ από τον </w:t>
      </w:r>
      <w:r>
        <w:rPr>
          <w:rFonts w:eastAsia="Times New Roman"/>
          <w:szCs w:val="24"/>
        </w:rPr>
        <w:t>π</w:t>
      </w:r>
      <w:r>
        <w:rPr>
          <w:rFonts w:eastAsia="Times New Roman"/>
          <w:szCs w:val="24"/>
        </w:rPr>
        <w:t xml:space="preserve">ροϋπολογισμό. </w:t>
      </w:r>
      <w:r>
        <w:rPr>
          <w:rFonts w:eastAsia="Times New Roman"/>
          <w:szCs w:val="24"/>
        </w:rPr>
        <w:t>Π</w:t>
      </w:r>
      <w:r>
        <w:rPr>
          <w:rFonts w:eastAsia="Times New Roman"/>
          <w:szCs w:val="24"/>
        </w:rPr>
        <w:t xml:space="preserve">ου θα τα διαθέσει; Στους λαθρομετανάστες! Άρα στον νου σας δεν έχετε επ’ </w:t>
      </w:r>
      <w:proofErr w:type="spellStart"/>
      <w:r>
        <w:rPr>
          <w:rFonts w:eastAsia="Times New Roman"/>
          <w:szCs w:val="24"/>
        </w:rPr>
        <w:t>ουδενί</w:t>
      </w:r>
      <w:proofErr w:type="spellEnd"/>
      <w:r>
        <w:rPr>
          <w:rFonts w:eastAsia="Times New Roman"/>
          <w:szCs w:val="24"/>
        </w:rPr>
        <w:t xml:space="preserve"> τον Έλληνα πολίτη, τον Έλληνα στο γένος πολίτη, γιατί για εσάς –έτσι αυθαιρέτως όπως το λέτε- πολίτης είναι οποιοσδήποτ</w:t>
      </w:r>
      <w:r>
        <w:rPr>
          <w:rFonts w:eastAsia="Times New Roman"/>
          <w:szCs w:val="24"/>
        </w:rPr>
        <w:t xml:space="preserve">ε βρίσκεται εντός αυτής της χώρας είτε είναι παράνομος, είτε είναι </w:t>
      </w:r>
      <w:proofErr w:type="spellStart"/>
      <w:r>
        <w:rPr>
          <w:rFonts w:eastAsia="Times New Roman"/>
          <w:szCs w:val="24"/>
        </w:rPr>
        <w:t>καραπαράνομος</w:t>
      </w:r>
      <w:proofErr w:type="spellEnd"/>
      <w:r>
        <w:rPr>
          <w:rFonts w:eastAsia="Times New Roman"/>
          <w:szCs w:val="24"/>
        </w:rPr>
        <w:t xml:space="preserve">, είτε είναι οτιδήποτε άλλο. </w:t>
      </w:r>
    </w:p>
    <w:p w14:paraId="2320C739"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Μ</w:t>
      </w:r>
      <w:r>
        <w:rPr>
          <w:rFonts w:eastAsia="Times New Roman"/>
          <w:szCs w:val="24"/>
        </w:rPr>
        <w:t xml:space="preserve">ην ξεχνάμε και τους πάρα πολλούς νόμους, τους οποίους φέρνετε ή διάφορα άρθρα και διατάξεις μέσα σε νομοσχέδια, τα οποία ευνοούν </w:t>
      </w:r>
      <w:r>
        <w:rPr>
          <w:rFonts w:eastAsia="Times New Roman"/>
          <w:szCs w:val="24"/>
        </w:rPr>
        <w:lastRenderedPageBreak/>
        <w:t>συνεχώς τους λαθ</w:t>
      </w:r>
      <w:r>
        <w:rPr>
          <w:rFonts w:eastAsia="Times New Roman"/>
          <w:szCs w:val="24"/>
        </w:rPr>
        <w:t xml:space="preserve">ρομετανάστες εις βάρος των Ελλήνων πολιτών και οι οποίοι, φυσικά, και αυτοί που ούτως ή άλλως εδώ και χρόνια περιλαμβάνονται σε όλα αυτά τα ευεργετήματα είτε έχει να κάνει με βοήθειες από τον ΟΑΕΔ είτε με τα ταμεία ανεργίας είτε με το ποιοι θα προτιμώνται </w:t>
      </w:r>
      <w:r>
        <w:rPr>
          <w:rFonts w:eastAsia="Times New Roman"/>
          <w:szCs w:val="24"/>
        </w:rPr>
        <w:t xml:space="preserve">από τις εν λόγω υπηρεσίες. </w:t>
      </w:r>
    </w:p>
    <w:p w14:paraId="2320C73A"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Στο δεύτερο τμήμα του εν λόγω νομοσχεδίου -και εκεί είναι το ωραίο- λέτε</w:t>
      </w:r>
      <w:r>
        <w:rPr>
          <w:rFonts w:eastAsia="Times New Roman"/>
          <w:szCs w:val="24"/>
        </w:rPr>
        <w:t>:</w:t>
      </w:r>
      <w:r>
        <w:rPr>
          <w:rFonts w:eastAsia="Times New Roman"/>
          <w:szCs w:val="24"/>
        </w:rPr>
        <w:t xml:space="preserve"> «Ρυθμίσεις για την κοινωνική αλληλεγγύη και </w:t>
      </w:r>
      <w:proofErr w:type="spellStart"/>
      <w:r>
        <w:rPr>
          <w:rFonts w:eastAsia="Times New Roman"/>
          <w:szCs w:val="24"/>
        </w:rPr>
        <w:t>εφαρμοστικές</w:t>
      </w:r>
      <w:proofErr w:type="spellEnd"/>
      <w:r>
        <w:rPr>
          <w:rFonts w:eastAsia="Times New Roman"/>
          <w:szCs w:val="24"/>
        </w:rPr>
        <w:t xml:space="preserve"> διατάξεις του ν.4387/2016». Ο νόμος </w:t>
      </w:r>
      <w:proofErr w:type="spellStart"/>
      <w:r>
        <w:rPr>
          <w:rFonts w:eastAsia="Times New Roman"/>
          <w:szCs w:val="24"/>
        </w:rPr>
        <w:t>Κατρούγκαλου</w:t>
      </w:r>
      <w:proofErr w:type="spellEnd"/>
      <w:r>
        <w:rPr>
          <w:rFonts w:eastAsia="Times New Roman"/>
          <w:szCs w:val="24"/>
        </w:rPr>
        <w:t xml:space="preserve">, δηλαδή. </w:t>
      </w:r>
      <w:r>
        <w:rPr>
          <w:rFonts w:eastAsia="Times New Roman"/>
          <w:szCs w:val="24"/>
        </w:rPr>
        <w:t>Ε</w:t>
      </w:r>
      <w:r>
        <w:rPr>
          <w:rFonts w:eastAsia="Times New Roman"/>
          <w:szCs w:val="24"/>
        </w:rPr>
        <w:t xml:space="preserve">δώ μιλάμε για την ταφόπλακα των ασφαλιστικών ταμείων, των ελεύθερων επαγγελματιών, των πραγματικών στυλοβατών μιας ελληνικής οικονομίας. Διότι με το να προσπαθείτε να συντηρήσετε ένα υδροκέφαλο </w:t>
      </w:r>
      <w:r>
        <w:rPr>
          <w:rFonts w:eastAsia="Times New Roman"/>
          <w:szCs w:val="24"/>
        </w:rPr>
        <w:t>δ</w:t>
      </w:r>
      <w:r>
        <w:rPr>
          <w:rFonts w:eastAsia="Times New Roman"/>
          <w:szCs w:val="24"/>
        </w:rPr>
        <w:t>ημόσιο, το οποίο στα σύνορά μας, στην παραμεθόριο, εκεί που π</w:t>
      </w:r>
      <w:r>
        <w:rPr>
          <w:rFonts w:eastAsia="Times New Roman"/>
          <w:szCs w:val="24"/>
        </w:rPr>
        <w:t xml:space="preserve">ραγματικά χρειάζεται τόνωση η πατρίδα μας, να είναι αποδεκατισμένο, να μην υπάρχει κανένας, να φυλλορροούν και να είναι όλοι </w:t>
      </w:r>
      <w:proofErr w:type="spellStart"/>
      <w:r>
        <w:rPr>
          <w:rFonts w:eastAsia="Times New Roman"/>
          <w:szCs w:val="24"/>
        </w:rPr>
        <w:t>στριμωγμένοι</w:t>
      </w:r>
      <w:proofErr w:type="spellEnd"/>
      <w:r>
        <w:rPr>
          <w:rFonts w:eastAsia="Times New Roman"/>
          <w:szCs w:val="24"/>
        </w:rPr>
        <w:t xml:space="preserve"> στα μεγάλα αστικά κέντρα, στην Αθήνα, στη Θεσσαλονίκη και αλλού. </w:t>
      </w:r>
    </w:p>
    <w:p w14:paraId="2320C73B"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Άρα με το εν λόγω νομοσχέδιο σερβίρετε στην αρχή αυτ</w:t>
      </w:r>
      <w:r>
        <w:rPr>
          <w:rFonts w:eastAsia="Times New Roman"/>
          <w:szCs w:val="24"/>
        </w:rPr>
        <w:t xml:space="preserve">ό που είναι πολύ εύηχο, ακούγεται όμορφο, ότι βοηθάει τον κόσμο, αλλά επί της ουσίας αυτό δεν σας ενδιαφέρει καθόλου και το μόνο που σας ενδιαφέρει είναι να περάσετε νέες </w:t>
      </w:r>
      <w:proofErr w:type="spellStart"/>
      <w:r>
        <w:rPr>
          <w:rFonts w:eastAsia="Times New Roman"/>
          <w:szCs w:val="24"/>
        </w:rPr>
        <w:t>μνημονιακές</w:t>
      </w:r>
      <w:proofErr w:type="spellEnd"/>
      <w:r>
        <w:rPr>
          <w:rFonts w:eastAsia="Times New Roman"/>
          <w:szCs w:val="24"/>
        </w:rPr>
        <w:t xml:space="preserve"> επιταγές του νόμου </w:t>
      </w:r>
      <w:proofErr w:type="spellStart"/>
      <w:r>
        <w:rPr>
          <w:rFonts w:eastAsia="Times New Roman"/>
          <w:szCs w:val="24"/>
        </w:rPr>
        <w:t>Κατρούγκαλου</w:t>
      </w:r>
      <w:proofErr w:type="spellEnd"/>
      <w:r>
        <w:rPr>
          <w:rFonts w:eastAsia="Times New Roman"/>
          <w:szCs w:val="24"/>
        </w:rPr>
        <w:t xml:space="preserve">. </w:t>
      </w:r>
    </w:p>
    <w:p w14:paraId="2320C73C"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Τελειώνοντας, θα ήθελα να κάνω μ</w:t>
      </w:r>
      <w:r>
        <w:rPr>
          <w:rFonts w:eastAsia="Times New Roman"/>
          <w:szCs w:val="24"/>
        </w:rPr>
        <w:t>ί</w:t>
      </w:r>
      <w:r>
        <w:rPr>
          <w:rFonts w:eastAsia="Times New Roman"/>
          <w:szCs w:val="24"/>
        </w:rPr>
        <w:t xml:space="preserve">α </w:t>
      </w:r>
      <w:r>
        <w:rPr>
          <w:rFonts w:eastAsia="Times New Roman"/>
          <w:szCs w:val="24"/>
        </w:rPr>
        <w:t>μικρή αναφορά με αφορμή τα όσα ακούστηκαν από διάφορα στελέχη του ΣΥΡΙΖΑ για την ελληνική σημαία. Ακούσαμε από κάποιο στέλεχος του ΣΥΡΙΖΑ, ο πρώην Υπουργός Δικαιοσύνης, να λέει για την αποποινικοποίηση του καψίματος της σημαίας. Δηλαδή, αν εγώ τώρα εδώ, εν</w:t>
      </w:r>
      <w:r>
        <w:rPr>
          <w:rFonts w:eastAsia="Times New Roman"/>
          <w:szCs w:val="24"/>
        </w:rPr>
        <w:t>τός αυτής της Αιθούσης, πάρω μ</w:t>
      </w:r>
      <w:r>
        <w:rPr>
          <w:rFonts w:eastAsia="Times New Roman"/>
          <w:szCs w:val="24"/>
        </w:rPr>
        <w:t>ί</w:t>
      </w:r>
      <w:r>
        <w:rPr>
          <w:rFonts w:eastAsia="Times New Roman"/>
          <w:szCs w:val="24"/>
        </w:rPr>
        <w:t xml:space="preserve">α τούρκικη σημαία και την κάνω κουρέλι και τη διαλύσω, θα σας αρέσει; Δεν θα υπάρχει κανένα πρόβλημα; Διότι περί αυτού πρόκειται. Αλλά ξέχασα, αν γίνει κάποια τέτοια ενέργεια, εμπίπτει στον αντιρατσιστικό, ενώ το να καις την </w:t>
      </w:r>
      <w:r>
        <w:rPr>
          <w:rFonts w:eastAsia="Times New Roman"/>
          <w:szCs w:val="24"/>
        </w:rPr>
        <w:t xml:space="preserve">ελληνική σημαία δεν τρέχει κάστανο, διότι όλοι αθωώνονται, οπότε όλα καλά! </w:t>
      </w:r>
    </w:p>
    <w:p w14:paraId="2320C73D"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Ό</w:t>
      </w:r>
      <w:r>
        <w:rPr>
          <w:rFonts w:eastAsia="Times New Roman"/>
          <w:szCs w:val="24"/>
        </w:rPr>
        <w:t>σο για σας, κύριοι της Νέας Δημοκρατίας, μην κλαίτε για την ελληνική σημαία. Εξάλλου έχετε πρωτοκλασάτα στελέχη που έλεγαν «και τι είναι η ελληνική σημαία; Ένα κομμάτι πανί και αν</w:t>
      </w:r>
      <w:r>
        <w:rPr>
          <w:rFonts w:eastAsia="Times New Roman"/>
          <w:szCs w:val="24"/>
        </w:rPr>
        <w:t xml:space="preserve"> την κάψει κάποιος, δεν τρέχει τίποτα!». Αυτά για να σας υπενθυμίσουμε. </w:t>
      </w:r>
    </w:p>
    <w:p w14:paraId="2320C73E"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Β</w:t>
      </w:r>
      <w:r>
        <w:rPr>
          <w:rFonts w:eastAsia="Times New Roman"/>
          <w:szCs w:val="24"/>
        </w:rPr>
        <w:t>γήκε και ο κ. Τσιρώνης και είπε κάποια απίστευτα πράγματα, για να δικαιολογήσει την αποποινικοποίηση της ελληνικής σημαίας, ότι αν μ</w:t>
      </w:r>
      <w:r>
        <w:rPr>
          <w:rFonts w:eastAsia="Times New Roman"/>
          <w:szCs w:val="24"/>
        </w:rPr>
        <w:t>ί</w:t>
      </w:r>
      <w:r>
        <w:rPr>
          <w:rFonts w:eastAsia="Times New Roman"/>
          <w:szCs w:val="24"/>
        </w:rPr>
        <w:t>α σημαία που την έχει κάποιος ιδιώτης στο σπίτι τ</w:t>
      </w:r>
      <w:r>
        <w:rPr>
          <w:rFonts w:eastAsia="Times New Roman"/>
          <w:szCs w:val="24"/>
        </w:rPr>
        <w:t xml:space="preserve">ου κάποιος την πάρει, την κατεβάσει, τη σκίσει, την πετάξει ή οτιδήποτε άλλο, δεν είναι τίποτα γιατί δεν είναι εθνικό σύμβολο. Δεν έχετε ιδέα. Δεν γνωρίζετε τίποτα από εθνικά σύμβολα. </w:t>
      </w:r>
    </w:p>
    <w:p w14:paraId="2320C73F" w14:textId="77777777" w:rsidR="00BC0B8E" w:rsidRDefault="00C038AA">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Αυτό το γνωρίζουμε, εξάλλου: Ο κ. Τσιρώνης, ως μέλος των Οικολόγων Πρασ</w:t>
      </w:r>
      <w:r>
        <w:rPr>
          <w:rFonts w:eastAsia="Times New Roman"/>
          <w:szCs w:val="24"/>
        </w:rPr>
        <w:t>ίνων, που είναι υπέρμαχοι της λεγόμενης «Μακεδονίας», δηλαδή τα Σκόπια να ονομάζονται, να αυτοαποκαλούνται Μακεδονία, τι άλλο θα έλεγε για την ελληνική σημαία;</w:t>
      </w:r>
    </w:p>
    <w:p w14:paraId="2320C740" w14:textId="77777777" w:rsidR="00BC0B8E" w:rsidRDefault="00C038AA">
      <w:pPr>
        <w:spacing w:line="600" w:lineRule="auto"/>
        <w:ind w:firstLine="720"/>
        <w:jc w:val="both"/>
        <w:rPr>
          <w:rFonts w:eastAsia="Times New Roman"/>
          <w:szCs w:val="24"/>
        </w:rPr>
      </w:pPr>
      <w:r>
        <w:rPr>
          <w:rFonts w:eastAsia="Times New Roman"/>
          <w:szCs w:val="24"/>
        </w:rPr>
        <w:lastRenderedPageBreak/>
        <w:t>Ήρθε σήμερα και το κερασάκι στην τούρτα οι δηλώσεις ενός Βουλευτή των πατριωτών Ανεξαρτήτων Ελλή</w:t>
      </w:r>
      <w:r>
        <w:rPr>
          <w:rFonts w:eastAsia="Times New Roman"/>
          <w:szCs w:val="24"/>
        </w:rPr>
        <w:t xml:space="preserve">νων, του κ. </w:t>
      </w:r>
      <w:proofErr w:type="spellStart"/>
      <w:r>
        <w:rPr>
          <w:rFonts w:eastAsia="Times New Roman"/>
          <w:szCs w:val="24"/>
        </w:rPr>
        <w:t>Ζουράρι</w:t>
      </w:r>
      <w:proofErr w:type="spellEnd"/>
      <w:r>
        <w:rPr>
          <w:rFonts w:eastAsia="Times New Roman"/>
          <w:szCs w:val="24"/>
        </w:rPr>
        <w:t>, ο οποίος δήλωσε ότι ως λόγιος τα λέει αυτά, ότι, τι και αν χάσουμε μερικά νησιά, δεν τρέχει τίποτα, θα τα ξαναπάρουμε πίσω, λέει, τα έχουμε χάσει στο παρελθόν και τα έχουμε πάρει, αρκεί να μην χάσουμε την γλώσσα μας.</w:t>
      </w:r>
    </w:p>
    <w:p w14:paraId="2320C741" w14:textId="77777777" w:rsidR="00BC0B8E" w:rsidRDefault="00C038AA">
      <w:pPr>
        <w:spacing w:line="600" w:lineRule="auto"/>
        <w:ind w:firstLine="720"/>
        <w:jc w:val="both"/>
        <w:rPr>
          <w:rFonts w:eastAsia="Times New Roman"/>
          <w:szCs w:val="24"/>
        </w:rPr>
      </w:pPr>
      <w:r>
        <w:rPr>
          <w:rFonts w:eastAsia="Times New Roman"/>
          <w:szCs w:val="24"/>
        </w:rPr>
        <w:t>Να υπενθυμίσω σε ό</w:t>
      </w:r>
      <w:r>
        <w:rPr>
          <w:rFonts w:eastAsia="Times New Roman"/>
          <w:szCs w:val="24"/>
        </w:rPr>
        <w:t xml:space="preserve">λους αυτούς τους κυρίους ότι κάποιοι άνθρωποι κατά την διάρκεια του Μακεδονικού Αγώνα για την απελευθέρωση της Μακεδονίας μας από τους Τούρκους και από τους Βούλγαρους δεν μιλούσαν καν ελληνικά, μιλούσαν κάποια ιδιώματα τοπικά, όπως ο Καπετάν </w:t>
      </w:r>
      <w:proofErr w:type="spellStart"/>
      <w:r>
        <w:rPr>
          <w:rFonts w:eastAsia="Times New Roman"/>
          <w:szCs w:val="24"/>
        </w:rPr>
        <w:t>Κώτας</w:t>
      </w:r>
      <w:proofErr w:type="spellEnd"/>
      <w:r>
        <w:rPr>
          <w:rFonts w:eastAsia="Times New Roman"/>
          <w:szCs w:val="24"/>
        </w:rPr>
        <w:t xml:space="preserve"> ή άλλοι</w:t>
      </w:r>
      <w:r>
        <w:rPr>
          <w:rFonts w:eastAsia="Times New Roman"/>
          <w:szCs w:val="24"/>
        </w:rPr>
        <w:t xml:space="preserve">, αλλά είχαν την Ελλάδα στην καρδιά τους και την ψυχή τους. </w:t>
      </w:r>
    </w:p>
    <w:p w14:paraId="2320C742" w14:textId="77777777" w:rsidR="00BC0B8E" w:rsidRDefault="00C038AA">
      <w:pPr>
        <w:spacing w:line="600" w:lineRule="auto"/>
        <w:ind w:firstLine="720"/>
        <w:jc w:val="both"/>
        <w:rPr>
          <w:rFonts w:eastAsia="Times New Roman"/>
          <w:szCs w:val="24"/>
        </w:rPr>
      </w:pPr>
      <w:r>
        <w:rPr>
          <w:rFonts w:eastAsia="Times New Roman"/>
          <w:szCs w:val="24"/>
        </w:rPr>
        <w:t>Υπήρχαν και κάποιοι άλλοι, όταν γινόταν επανάσταση στην Κρήτη, σε μ</w:t>
      </w:r>
      <w:r>
        <w:rPr>
          <w:rFonts w:eastAsia="Times New Roman"/>
          <w:szCs w:val="24"/>
        </w:rPr>
        <w:t>ί</w:t>
      </w:r>
      <w:r>
        <w:rPr>
          <w:rFonts w:eastAsia="Times New Roman"/>
          <w:szCs w:val="24"/>
        </w:rPr>
        <w:t xml:space="preserve">α από τις επαναστατικές προσπάθειες των </w:t>
      </w:r>
      <w:proofErr w:type="spellStart"/>
      <w:r>
        <w:rPr>
          <w:rFonts w:eastAsia="Times New Roman"/>
          <w:szCs w:val="24"/>
        </w:rPr>
        <w:t>Κρητών</w:t>
      </w:r>
      <w:proofErr w:type="spellEnd"/>
      <w:r>
        <w:rPr>
          <w:rFonts w:eastAsia="Times New Roman"/>
          <w:szCs w:val="24"/>
        </w:rPr>
        <w:t xml:space="preserve"> να απελευθερωθούν και να ενσωματωθούν με την μητέρα Ελλάδα, όταν το βόλι του εχθ</w:t>
      </w:r>
      <w:r>
        <w:rPr>
          <w:rFonts w:eastAsia="Times New Roman"/>
          <w:szCs w:val="24"/>
        </w:rPr>
        <w:t xml:space="preserve">ρού οι οβίδες γκρέμισαν την σημαία μια φορά, την έβαλαν πίσω, την </w:t>
      </w:r>
      <w:r>
        <w:rPr>
          <w:rFonts w:eastAsia="Times New Roman"/>
          <w:szCs w:val="24"/>
        </w:rPr>
        <w:lastRenderedPageBreak/>
        <w:t xml:space="preserve">έβαλαν δεύτερη, την έβαλαν τρίτη φορά, την έβαλαν τέταρτη και όταν πλέον δεν υπήρχε κάτι για να στηρίξουν την σημαία βρέθηκε ένας </w:t>
      </w:r>
      <w:proofErr w:type="spellStart"/>
      <w:r>
        <w:rPr>
          <w:rFonts w:eastAsia="Times New Roman"/>
          <w:szCs w:val="24"/>
        </w:rPr>
        <w:t>Κρητίκαρος</w:t>
      </w:r>
      <w:proofErr w:type="spellEnd"/>
      <w:r>
        <w:rPr>
          <w:rFonts w:eastAsia="Times New Roman"/>
          <w:szCs w:val="24"/>
        </w:rPr>
        <w:t>, ο οποίος έκανε το κορμί του ιστό γι’ αυτήν την σ</w:t>
      </w:r>
      <w:r>
        <w:rPr>
          <w:rFonts w:eastAsia="Times New Roman"/>
          <w:szCs w:val="24"/>
        </w:rPr>
        <w:t>ημαία.</w:t>
      </w:r>
    </w:p>
    <w:p w14:paraId="2320C743" w14:textId="77777777" w:rsidR="00BC0B8E" w:rsidRDefault="00C038AA">
      <w:pPr>
        <w:spacing w:line="600" w:lineRule="auto"/>
        <w:ind w:firstLine="720"/>
        <w:jc w:val="both"/>
        <w:rPr>
          <w:rFonts w:eastAsia="Times New Roman"/>
          <w:szCs w:val="24"/>
        </w:rPr>
      </w:pPr>
      <w:r>
        <w:rPr>
          <w:rFonts w:eastAsia="Times New Roman"/>
          <w:szCs w:val="24"/>
        </w:rPr>
        <w:t>Γι’ αυτό, λοιπόν, για την ελληνική σημαία να μην λέτε λέξη. Κανονικά θα έπρεπε όποιος καίει ή βεβηλώνει την ελληνική σημαία να είναι ένα κακούργημα, όπως συμβαίνει στα περισσότερα σοβαρά κράτη αυτού του κόσμου.</w:t>
      </w:r>
    </w:p>
    <w:p w14:paraId="2320C744" w14:textId="77777777" w:rsidR="00BC0B8E" w:rsidRDefault="00C038AA">
      <w:pPr>
        <w:spacing w:line="600" w:lineRule="auto"/>
        <w:ind w:firstLine="720"/>
        <w:jc w:val="both"/>
        <w:rPr>
          <w:rFonts w:eastAsia="Times New Roman"/>
          <w:szCs w:val="24"/>
        </w:rPr>
      </w:pPr>
      <w:r>
        <w:rPr>
          <w:rFonts w:eastAsia="Times New Roman"/>
          <w:szCs w:val="24"/>
        </w:rPr>
        <w:t>Ευχαριστώ πολύ.</w:t>
      </w:r>
    </w:p>
    <w:p w14:paraId="2320C745" w14:textId="77777777" w:rsidR="00BC0B8E" w:rsidRDefault="00C038AA">
      <w:pPr>
        <w:spacing w:line="600" w:lineRule="auto"/>
        <w:ind w:firstLine="720"/>
        <w:jc w:val="center"/>
        <w:rPr>
          <w:rFonts w:eastAsia="Times New Roman"/>
          <w:szCs w:val="24"/>
        </w:rPr>
      </w:pPr>
      <w:r>
        <w:rPr>
          <w:rFonts w:eastAsia="Times New Roman" w:cs="Times New Roman"/>
          <w:szCs w:val="24"/>
        </w:rPr>
        <w:t>(Χειροκροτήματα από τη</w:t>
      </w:r>
      <w:r>
        <w:rPr>
          <w:rFonts w:eastAsia="Times New Roman" w:cs="Times New Roman"/>
          <w:szCs w:val="24"/>
        </w:rPr>
        <w:t>ν πτέρυγα της Χρυσής Αυγής)</w:t>
      </w:r>
    </w:p>
    <w:p w14:paraId="2320C746" w14:textId="77777777" w:rsidR="00BC0B8E" w:rsidRDefault="00C038AA">
      <w:pPr>
        <w:spacing w:line="600" w:lineRule="auto"/>
        <w:ind w:firstLine="720"/>
        <w:jc w:val="both"/>
        <w:rPr>
          <w:rFonts w:eastAsia="Times New Roman" w:cs="Times New Roman"/>
          <w:b/>
          <w:bCs/>
          <w:szCs w:val="24"/>
        </w:rPr>
      </w:pPr>
      <w:r>
        <w:rPr>
          <w:rFonts w:eastAsia="Times New Roman" w:cs="Times New Roman"/>
          <w:b/>
          <w:bCs/>
          <w:szCs w:val="24"/>
        </w:rPr>
        <w:t>ΠΡΟΕΔΡΕΥΩΝ (</w:t>
      </w:r>
      <w:r w:rsidRPr="00913FA9">
        <w:rPr>
          <w:rFonts w:eastAsia="Times New Roman" w:cs="Times New Roman"/>
          <w:b/>
          <w:bCs/>
          <w:szCs w:val="24"/>
        </w:rPr>
        <w:t>Γ</w:t>
      </w:r>
      <w:r w:rsidRPr="00913FA9">
        <w:rPr>
          <w:rFonts w:eastAsia="Times New Roman" w:cs="Times New Roman"/>
          <w:b/>
          <w:bCs/>
          <w:szCs w:val="24"/>
        </w:rPr>
        <w:t>εώργιος</w:t>
      </w:r>
      <w:r w:rsidRPr="00913FA9">
        <w:rPr>
          <w:rFonts w:eastAsia="Times New Roman" w:cs="Times New Roman"/>
          <w:b/>
          <w:bCs/>
          <w:szCs w:val="24"/>
        </w:rPr>
        <w:t xml:space="preserve"> Β</w:t>
      </w:r>
      <w:r w:rsidRPr="00913FA9">
        <w:rPr>
          <w:rFonts w:eastAsia="Times New Roman" w:cs="Times New Roman"/>
          <w:b/>
          <w:bCs/>
          <w:szCs w:val="24"/>
        </w:rPr>
        <w:t>αρεμένος</w:t>
      </w:r>
      <w:r>
        <w:rPr>
          <w:rFonts w:eastAsia="Times New Roman" w:cs="Times New Roman"/>
          <w:b/>
          <w:bCs/>
          <w:szCs w:val="24"/>
        </w:rPr>
        <w:t>):</w:t>
      </w:r>
      <w:r>
        <w:rPr>
          <w:rFonts w:eastAsia="Times New Roman" w:cs="Times New Roman"/>
          <w:bCs/>
          <w:szCs w:val="24"/>
        </w:rPr>
        <w:t xml:space="preserve"> Τον λόγο έχει ο κ. Χρήστος Μαντάς, από τον ΣΥΡΙΖΑ.</w:t>
      </w:r>
    </w:p>
    <w:p w14:paraId="2320C747" w14:textId="77777777" w:rsidR="00BC0B8E" w:rsidRDefault="00C038AA">
      <w:pPr>
        <w:spacing w:line="600" w:lineRule="auto"/>
        <w:ind w:firstLine="720"/>
        <w:jc w:val="both"/>
        <w:rPr>
          <w:rFonts w:eastAsia="Times New Roman" w:cs="Times New Roman"/>
          <w:bCs/>
          <w:szCs w:val="24"/>
        </w:rPr>
      </w:pPr>
      <w:r>
        <w:rPr>
          <w:rFonts w:eastAsia="Times New Roman" w:cs="Times New Roman"/>
          <w:b/>
          <w:bCs/>
          <w:szCs w:val="24"/>
        </w:rPr>
        <w:t xml:space="preserve">ΧΡΗΣΤΟΣ ΜΑΝΤΑΣ: </w:t>
      </w:r>
      <w:r>
        <w:rPr>
          <w:rFonts w:eastAsia="Times New Roman" w:cs="Times New Roman"/>
          <w:bCs/>
          <w:szCs w:val="24"/>
        </w:rPr>
        <w:t>Ευχαριστώ, κύριε Πρόεδρε.</w:t>
      </w:r>
    </w:p>
    <w:p w14:paraId="2320C748"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lastRenderedPageBreak/>
        <w:t>Κυρίες και κύριοι Βουλευτές, κύριοι Υπουργοί, κυρία Υπουργέ, αυτές τις ημέρες στην Βουλή γίνεται μ</w:t>
      </w:r>
      <w:r>
        <w:rPr>
          <w:rFonts w:eastAsia="Times New Roman" w:cs="Times New Roman"/>
          <w:bCs/>
          <w:szCs w:val="24"/>
        </w:rPr>
        <w:t>ί</w:t>
      </w:r>
      <w:r>
        <w:rPr>
          <w:rFonts w:eastAsia="Times New Roman" w:cs="Times New Roman"/>
          <w:bCs/>
          <w:szCs w:val="24"/>
        </w:rPr>
        <w:t>α ε</w:t>
      </w:r>
      <w:r>
        <w:rPr>
          <w:rFonts w:eastAsia="Times New Roman" w:cs="Times New Roman"/>
          <w:bCs/>
          <w:szCs w:val="24"/>
        </w:rPr>
        <w:t>ξαιρετικά σημαντική προσπάθεια σε πολλά επίπεδα, και με το σημερινό νομοσχέδιο που θα ολοκληρωθεί αύριο με την ψήφισή του και με το νομοσχέδιο που αφορά τα ζητήματα του πλαστικού χρήματος, του Πτωχευτικού Κώδικα και άλλα πολύ κρίσιμα ζητήματα, που είναι πρ</w:t>
      </w:r>
      <w:r>
        <w:rPr>
          <w:rFonts w:eastAsia="Times New Roman" w:cs="Times New Roman"/>
          <w:bCs/>
          <w:szCs w:val="24"/>
        </w:rPr>
        <w:t>οφανώς προωθητικά και έχουν θετικό πρόσημο. Νομίζουμε ότι δίνουμε πραγματικά ένα σήμα και μ</w:t>
      </w:r>
      <w:r>
        <w:rPr>
          <w:rFonts w:eastAsia="Times New Roman" w:cs="Times New Roman"/>
          <w:bCs/>
          <w:szCs w:val="24"/>
        </w:rPr>
        <w:t>ί</w:t>
      </w:r>
      <w:r>
        <w:rPr>
          <w:rFonts w:eastAsia="Times New Roman" w:cs="Times New Roman"/>
          <w:bCs/>
          <w:szCs w:val="24"/>
        </w:rPr>
        <w:t>α ανάσα στην κοινωνία που ζει δύσκολες στιγμές χωρίς αμφιβολία, ιδιαίτερα τα πιο φτωχά στρώματα.</w:t>
      </w:r>
    </w:p>
    <w:p w14:paraId="2320C749"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Θέλω να πω ότι είναι κρίσιμες οι παρεμβάσεις οι οποίες γίνονται. Εγ</w:t>
      </w:r>
      <w:r>
        <w:rPr>
          <w:rFonts w:eastAsia="Times New Roman" w:cs="Times New Roman"/>
          <w:bCs/>
          <w:szCs w:val="24"/>
        </w:rPr>
        <w:t xml:space="preserve">ώ δεν θέλω να υποβαθμίσω σε καμμία περίπτωση και όποια δουλειά έχει γίνει στο παρελθόν και νομίζω ότι αυτό είναι προφανές και από τις τοποθετήσεις που έγιναν και από την Υπουργό. </w:t>
      </w:r>
    </w:p>
    <w:p w14:paraId="2320C74A"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Σήμερα, όμως, γίνεται το βήμα το αποφασιστικό: συγκροτείται ο Μηχανισμός, ο </w:t>
      </w:r>
      <w:r>
        <w:rPr>
          <w:rFonts w:eastAsia="Times New Roman" w:cs="Times New Roman"/>
          <w:bCs/>
          <w:szCs w:val="24"/>
        </w:rPr>
        <w:t xml:space="preserve">οποίος είναι εντελώς απαραίτητος και από την ίδια του τη </w:t>
      </w:r>
      <w:r>
        <w:rPr>
          <w:rFonts w:eastAsia="Times New Roman" w:cs="Times New Roman"/>
          <w:bCs/>
          <w:szCs w:val="24"/>
        </w:rPr>
        <w:lastRenderedPageBreak/>
        <w:t>φύση και από την ίδια του την αποστολή, για να μπορέσει το Κοινωνικό Επίδομα Αλληλεγγύης να φτάσει με όρους διαφάνειας και αποτελεσματικότητας σε αυτούς που το έχουν ανάγκη.</w:t>
      </w:r>
    </w:p>
    <w:p w14:paraId="2320C74B" w14:textId="77777777" w:rsidR="00BC0B8E" w:rsidRDefault="00C038AA">
      <w:pPr>
        <w:spacing w:line="600" w:lineRule="auto"/>
        <w:ind w:firstLine="720"/>
        <w:jc w:val="both"/>
        <w:rPr>
          <w:rFonts w:eastAsia="Times New Roman" w:cs="Times New Roman"/>
          <w:bCs/>
          <w:szCs w:val="24"/>
        </w:rPr>
      </w:pPr>
      <w:r>
        <w:rPr>
          <w:rFonts w:eastAsia="Times New Roman" w:cs="Times New Roman"/>
          <w:bCs/>
          <w:szCs w:val="24"/>
        </w:rPr>
        <w:t xml:space="preserve">Δεν περηφανεύεται </w:t>
      </w:r>
      <w:r>
        <w:rPr>
          <w:rFonts w:eastAsia="Times New Roman" w:cs="Times New Roman"/>
          <w:bCs/>
          <w:szCs w:val="24"/>
        </w:rPr>
        <w:t>κανένας, φαντάζομαι, σε αυτήν την Αίθουσα για την δύσκολη κατάσταση που ζουν πολλοί άνθρωποι στην χώρα μας, για την ακραία φτώχεια. Πρέπει όλοι μαζί πράγματι σε αυτό το επίπεδο να μπορέσουμε να καταλήξουμε στον πιο αποτελεσματικό τρόπο που θα βοηθήσουμε αυ</w:t>
      </w:r>
      <w:r>
        <w:rPr>
          <w:rFonts w:eastAsia="Times New Roman" w:cs="Times New Roman"/>
          <w:bCs/>
          <w:szCs w:val="24"/>
        </w:rPr>
        <w:t>τούς τους ανθρώπους. Νομίζω ότι σε αυτό δεν θα υπάρχει διαφωνία, έχει φανεί ήδη και από τις τοποθετήσεις που έχουν γίνει. Εγώ θα έλεγα ίσα ίσα ότι τα προβλήματα και οι προκλήσεις είναι μπροστά μας, διότι κάτι που νομοθετούμε, ωσότου γίνει πράξη, χρειάζεται</w:t>
      </w:r>
      <w:r>
        <w:rPr>
          <w:rFonts w:eastAsia="Times New Roman" w:cs="Times New Roman"/>
          <w:bCs/>
          <w:szCs w:val="24"/>
        </w:rPr>
        <w:t xml:space="preserve"> πάρα πολύ δρόμο και πάρα πολύ αγώνα.</w:t>
      </w:r>
    </w:p>
    <w:p w14:paraId="2320C74C" w14:textId="77777777" w:rsidR="00BC0B8E" w:rsidRDefault="00C038AA">
      <w:pPr>
        <w:spacing w:line="600" w:lineRule="auto"/>
        <w:ind w:firstLine="720"/>
        <w:jc w:val="both"/>
        <w:rPr>
          <w:rFonts w:eastAsia="Times New Roman" w:cs="Times New Roman"/>
          <w:szCs w:val="24"/>
        </w:rPr>
      </w:pPr>
      <w:r>
        <w:rPr>
          <w:rFonts w:eastAsia="Times New Roman" w:cs="Times New Roman"/>
          <w:bCs/>
          <w:szCs w:val="24"/>
        </w:rPr>
        <w:t xml:space="preserve">Ταυτόχρονα με τον </w:t>
      </w:r>
      <w:r>
        <w:rPr>
          <w:rFonts w:eastAsia="Times New Roman" w:cs="Times New Roman"/>
          <w:bCs/>
          <w:szCs w:val="24"/>
        </w:rPr>
        <w:t>μ</w:t>
      </w:r>
      <w:r>
        <w:rPr>
          <w:rFonts w:eastAsia="Times New Roman" w:cs="Times New Roman"/>
          <w:bCs/>
          <w:szCs w:val="24"/>
        </w:rPr>
        <w:t xml:space="preserve">ηχανισμό υπάρχουν κρίσιμες και σημαντικές παρεμβάσεις που θέλω να τις υπενθυμίσω και για το ΚΕΠΑ, την απαλλαγή </w:t>
      </w:r>
      <w:r>
        <w:rPr>
          <w:rFonts w:eastAsia="Times New Roman" w:cs="Times New Roman"/>
          <w:bCs/>
          <w:szCs w:val="24"/>
        </w:rPr>
        <w:lastRenderedPageBreak/>
        <w:t>δηλαδή των άπορων ανασφάλιστων από το παράβολο και για τις εργατικές κατοικίες που δίνου</w:t>
      </w:r>
      <w:r>
        <w:rPr>
          <w:rFonts w:eastAsia="Times New Roman" w:cs="Times New Roman"/>
          <w:bCs/>
          <w:szCs w:val="24"/>
        </w:rPr>
        <w:t xml:space="preserve">ν έναν ορίζοντα τέλους, για να πάρουν οι δικαιούχοι την οριστική παραχώρηση, όπως επίσης και οι ρυθμίσεις που γίνονται από το αντίστοιχο κομμάτι του Υπουργείου Εργασίας, από τον κ. Πετρόπουλο, για τον ΕΦΚΑ είναι πάρα πολύ σημαντικές, διότι και εκεί έχουμε </w:t>
      </w:r>
      <w:r>
        <w:rPr>
          <w:rFonts w:eastAsia="Times New Roman" w:cs="Times New Roman"/>
          <w:bCs/>
          <w:szCs w:val="24"/>
        </w:rPr>
        <w:t>πολύ μεγάλες προκλήσεις μπροστά μας.</w:t>
      </w:r>
    </w:p>
    <w:p w14:paraId="2320C74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Έχουμε να συγκροτήσουμε έναν οργανισμό, που να είναι ικανός από την 1</w:t>
      </w:r>
      <w:r>
        <w:rPr>
          <w:rFonts w:eastAsia="Times New Roman" w:cs="Times New Roman"/>
          <w:szCs w:val="24"/>
          <w:vertAlign w:val="superscript"/>
        </w:rPr>
        <w:t>η</w:t>
      </w:r>
      <w:r>
        <w:rPr>
          <w:rFonts w:eastAsia="Times New Roman" w:cs="Times New Roman"/>
          <w:szCs w:val="24"/>
        </w:rPr>
        <w:t xml:space="preserve"> Ιανουαρίου του 2017 να δίνει συντάξεις. Είναι κρίσιμο πράγμα αυτό. </w:t>
      </w:r>
      <w:r>
        <w:rPr>
          <w:rFonts w:eastAsia="Times New Roman" w:cs="Times New Roman"/>
          <w:szCs w:val="24"/>
        </w:rPr>
        <w:t>Ν</w:t>
      </w:r>
      <w:r>
        <w:rPr>
          <w:rFonts w:eastAsia="Times New Roman" w:cs="Times New Roman"/>
          <w:szCs w:val="24"/>
        </w:rPr>
        <w:t>ομίζω ότι με τις νομοθετικές ρυθμίσεις που υπάρχουν σε αυτό το δεύτερο μέρος του</w:t>
      </w:r>
      <w:r>
        <w:rPr>
          <w:rFonts w:eastAsia="Times New Roman" w:cs="Times New Roman"/>
          <w:szCs w:val="24"/>
        </w:rPr>
        <w:t xml:space="preserve"> νομοσχεδίου, αυτό εξασφαλίζεται. </w:t>
      </w:r>
    </w:p>
    <w:p w14:paraId="2320C74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Ταυτόχρονα, υπάρχουν και διατάξεις που πραγματικά είναι βελτιωτικές. Θα πω δύο μόνο για να μην το υποβαθμίζουμε. Η διάταξη, ας πούμε, το άρθρου 59 που αφορά τη μερική καταβολή ποσού εισφορών ελεύθερων επαγγελματιών και αυ</w:t>
      </w:r>
      <w:r>
        <w:rPr>
          <w:rFonts w:eastAsia="Times New Roman" w:cs="Times New Roman"/>
          <w:szCs w:val="24"/>
        </w:rPr>
        <w:t xml:space="preserve">τοαπασχολούμενων και αγροτών δίνει μια ανάσα, </w:t>
      </w:r>
      <w:r>
        <w:rPr>
          <w:rFonts w:eastAsia="Times New Roman" w:cs="Times New Roman"/>
          <w:szCs w:val="24"/>
        </w:rPr>
        <w:lastRenderedPageBreak/>
        <w:t>δίνει μια διέξοδο και βοηθάει πραγματικά να μπορέσουν άνθρωποι που βρίσκονται σε αδυναμία να καταβάλουν τις εισφορές τους. Όπως και οι πόροι για τον ΕΔΟΕΑΠ, που δίνονται μέσα από την επόμενη διάταξη, το άρθρο 6</w:t>
      </w:r>
      <w:r>
        <w:rPr>
          <w:rFonts w:eastAsia="Times New Roman" w:cs="Times New Roman"/>
          <w:szCs w:val="24"/>
        </w:rPr>
        <w:t xml:space="preserve">0, επίσης είναι σημαντικοί και βοηθάνε πράγματι σε αυτήν την διαδικασία. </w:t>
      </w:r>
    </w:p>
    <w:p w14:paraId="2320C74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τους δε μακροχρόνιους ανέργους, επειδή έγινε συζήτηση σήμερα και σε σχέση με το επίδομα που δίνετε και πώς κατανέμεται κ.λπ., θέλω να καταθέσω εδώ στα Πρακτικά της Βουλής τη διευ</w:t>
      </w:r>
      <w:r>
        <w:rPr>
          <w:rFonts w:eastAsia="Times New Roman" w:cs="Times New Roman"/>
          <w:szCs w:val="24"/>
        </w:rPr>
        <w:t xml:space="preserve">κρίνιση της κ. </w:t>
      </w:r>
      <w:proofErr w:type="spellStart"/>
      <w:r>
        <w:rPr>
          <w:rFonts w:eastAsia="Times New Roman" w:cs="Times New Roman"/>
          <w:szCs w:val="24"/>
        </w:rPr>
        <w:t>Καραμεσίνη</w:t>
      </w:r>
      <w:proofErr w:type="spellEnd"/>
      <w:r>
        <w:rPr>
          <w:rFonts w:eastAsia="Times New Roman" w:cs="Times New Roman"/>
          <w:szCs w:val="24"/>
        </w:rPr>
        <w:t xml:space="preserve"> σήμερα ότι οι άνεργοι που έχουν δωδεκάμηνη επιδότηση και πληρούν το εισοδηματικό κριτήριο με οικογενειακό εισόδημα κάτω των 10.000 ευρώ, συνεχίζουν να δικαιούνται το επίδομα μακροχρονίως ανέργων, δηλαδή 200 ευρώ μηνιαίως για δώδεκ</w:t>
      </w:r>
      <w:r>
        <w:rPr>
          <w:rFonts w:eastAsia="Times New Roman" w:cs="Times New Roman"/>
          <w:szCs w:val="24"/>
        </w:rPr>
        <w:t xml:space="preserve">α μήνες. Αυτό να το έχουμε υπ’ </w:t>
      </w:r>
      <w:proofErr w:type="spellStart"/>
      <w:r>
        <w:rPr>
          <w:rFonts w:eastAsia="Times New Roman" w:cs="Times New Roman"/>
          <w:szCs w:val="24"/>
        </w:rPr>
        <w:t>όψιν</w:t>
      </w:r>
      <w:proofErr w:type="spellEnd"/>
      <w:r>
        <w:rPr>
          <w:rFonts w:eastAsia="Times New Roman" w:cs="Times New Roman"/>
          <w:szCs w:val="24"/>
        </w:rPr>
        <w:t xml:space="preserve"> μας. </w:t>
      </w:r>
    </w:p>
    <w:p w14:paraId="2320C75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Μαντάς καταθέτει για τα Πρακτικά το προαναφερθέν έγγραφο, το οποίο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20C75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κυρίες και κύριοι συνάδελφοι, επειδή γίνεται μ</w:t>
      </w:r>
      <w:r>
        <w:rPr>
          <w:rFonts w:eastAsia="Times New Roman" w:cs="Times New Roman"/>
          <w:szCs w:val="24"/>
        </w:rPr>
        <w:t>ί</w:t>
      </w:r>
      <w:r>
        <w:rPr>
          <w:rFonts w:eastAsia="Times New Roman" w:cs="Times New Roman"/>
          <w:szCs w:val="24"/>
        </w:rPr>
        <w:t xml:space="preserve">α συζήτηση και ανέβηκαν πάρα πολύ οι τόνοι σε πάρα πολύ κρίσιμες στιγμές που περνάει η χώρα μας. Αυτή τη στιγμή που συζητάμε εξελίσσονται και οι συνομιλίες και η διαπραγμάτευση με τους θεσμούς. Στο Ευρωπαϊκό </w:t>
      </w:r>
      <w:r>
        <w:rPr>
          <w:rFonts w:eastAsia="Times New Roman" w:cs="Times New Roman"/>
          <w:szCs w:val="24"/>
        </w:rPr>
        <w:t>Κοινοβούλιο εξελίσσεται η συζήτηση για τις εργασιακές σχέσεις και όχι μόνο δεν είναι –θα έλεγα- αποδοτικό για τα συμφέροντα της χώρας, αλλά υπονομεύει την προσπάθεια που κάνει η χώρα ως σύνολο, να διοχετεύονται πρώτα απ’ όλα λαθεμένα πράγματα -και θα πω συ</w:t>
      </w:r>
      <w:r>
        <w:rPr>
          <w:rFonts w:eastAsia="Times New Roman" w:cs="Times New Roman"/>
          <w:szCs w:val="24"/>
        </w:rPr>
        <w:t xml:space="preserve">γκεκριμένα γι’ αυτό, δεν θέλω να χρησιμοποιήσω ακραίους όρους- και να </w:t>
      </w:r>
      <w:proofErr w:type="spellStart"/>
      <w:r>
        <w:rPr>
          <w:rFonts w:eastAsia="Times New Roman" w:cs="Times New Roman"/>
          <w:szCs w:val="24"/>
        </w:rPr>
        <w:t>πυροδοτούνται</w:t>
      </w:r>
      <w:proofErr w:type="spellEnd"/>
      <w:r>
        <w:rPr>
          <w:rFonts w:eastAsia="Times New Roman" w:cs="Times New Roman"/>
          <w:szCs w:val="24"/>
        </w:rPr>
        <w:t xml:space="preserve"> στο εσωτερικό της χώρας καταστάσεις που δεν βοηθούν τελικά τη χώρα. </w:t>
      </w:r>
    </w:p>
    <w:p w14:paraId="2320C75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Η Κυβέρνηση –και θέλω να το πω με απόλυτο τρόπο- ποτέ δεν έχει αποδεχθεί πρωτογενή πλεονάσματα 3,5% για</w:t>
      </w:r>
      <w:r>
        <w:rPr>
          <w:rFonts w:eastAsia="Times New Roman" w:cs="Times New Roman"/>
          <w:szCs w:val="24"/>
        </w:rPr>
        <w:t xml:space="preserve"> δέκα χρόνια μετά τη λήξη του προγράμματος. </w:t>
      </w:r>
    </w:p>
    <w:p w14:paraId="2320C75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Καταθέτω ξανά για να διαβάσουν καλά οι συνάδελφοι αυτό που κατέθεσε ο κ. </w:t>
      </w:r>
      <w:proofErr w:type="spellStart"/>
      <w:r>
        <w:rPr>
          <w:rFonts w:eastAsia="Times New Roman" w:cs="Times New Roman"/>
          <w:szCs w:val="24"/>
        </w:rPr>
        <w:t>Βρούτσης</w:t>
      </w:r>
      <w:proofErr w:type="spellEnd"/>
      <w:r>
        <w:rPr>
          <w:rFonts w:eastAsia="Times New Roman" w:cs="Times New Roman"/>
          <w:szCs w:val="24"/>
        </w:rPr>
        <w:t xml:space="preserve">, δηλαδή την αναφορά, το </w:t>
      </w:r>
      <w:r>
        <w:rPr>
          <w:rFonts w:eastAsia="Times New Roman" w:cs="Times New Roman"/>
          <w:szCs w:val="24"/>
          <w:lang w:val="en-US"/>
        </w:rPr>
        <w:t>compliance</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για το πρώτο </w:t>
      </w:r>
      <w:r>
        <w:rPr>
          <w:rFonts w:eastAsia="Times New Roman" w:cs="Times New Roman"/>
          <w:szCs w:val="24"/>
          <w:lang w:val="en-US"/>
        </w:rPr>
        <w:t>review</w:t>
      </w:r>
      <w:r>
        <w:rPr>
          <w:rFonts w:eastAsia="Times New Roman" w:cs="Times New Roman"/>
          <w:szCs w:val="24"/>
        </w:rPr>
        <w:t xml:space="preserve"> τον Ιούνιο του 2016 που είναι η έκθεση της </w:t>
      </w:r>
      <w:r>
        <w:rPr>
          <w:rFonts w:eastAsia="Times New Roman" w:cs="Times New Roman"/>
          <w:szCs w:val="24"/>
          <w:lang w:val="en-US"/>
        </w:rPr>
        <w:t>Commission</w:t>
      </w:r>
      <w:r>
        <w:rPr>
          <w:rFonts w:eastAsia="Times New Roman" w:cs="Times New Roman"/>
          <w:szCs w:val="24"/>
        </w:rPr>
        <w:t xml:space="preserve">. </w:t>
      </w:r>
    </w:p>
    <w:p w14:paraId="2320C75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ο Βουλευτής κ. Χρήστος Μαντάς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20C75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Στην έκθεση της </w:t>
      </w:r>
      <w:r>
        <w:rPr>
          <w:rFonts w:eastAsia="Times New Roman" w:cs="Times New Roman"/>
          <w:szCs w:val="24"/>
          <w:lang w:val="en-US"/>
        </w:rPr>
        <w:t>Commission</w:t>
      </w:r>
      <w:r>
        <w:rPr>
          <w:rFonts w:eastAsia="Times New Roman" w:cs="Times New Roman"/>
          <w:szCs w:val="24"/>
        </w:rPr>
        <w:t>, λοιπόν, εκτός από αυτό το πρώ</w:t>
      </w:r>
      <w:r>
        <w:rPr>
          <w:rFonts w:eastAsia="Times New Roman" w:cs="Times New Roman"/>
          <w:szCs w:val="24"/>
        </w:rPr>
        <w:t>το σενάριο για 3,5% πλεονάσματα, υπάρχουν κι άλλα δ</w:t>
      </w:r>
      <w:r>
        <w:rPr>
          <w:rFonts w:eastAsia="Times New Roman" w:cs="Times New Roman"/>
          <w:szCs w:val="24"/>
        </w:rPr>
        <w:t>ύ</w:t>
      </w:r>
      <w:r>
        <w:rPr>
          <w:rFonts w:eastAsia="Times New Roman" w:cs="Times New Roman"/>
          <w:szCs w:val="24"/>
        </w:rPr>
        <w:t>ο που μιλάνε για 2% και 1,7% πλεονάσματα. Υπάρχουν τρία σενάρια, λοιπόν, τα οποία εκτίθε</w:t>
      </w:r>
      <w:r>
        <w:rPr>
          <w:rFonts w:eastAsia="Times New Roman" w:cs="Times New Roman"/>
          <w:szCs w:val="24"/>
        </w:rPr>
        <w:lastRenderedPageBreak/>
        <w:t>νται σε αυτήν την έκθεση. Όπως, επίσης, στην ίδια διαδικασία έχει κατατεθεί και το σενάριο του Διεθνούς Νομισματικού</w:t>
      </w:r>
      <w:r>
        <w:rPr>
          <w:rFonts w:eastAsia="Times New Roman" w:cs="Times New Roman"/>
          <w:szCs w:val="24"/>
        </w:rPr>
        <w:t xml:space="preserve"> Ταμείου με 1,5% πλεόνασμα. </w:t>
      </w:r>
    </w:p>
    <w:p w14:paraId="2320C75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Αυτό που η Κυβέρνηση παλεύει και έχει διατυπωθεί πολύ συγκεκριμένη πρόταση κι από τον Υπουργό Οικονομικών, που είναι πάνω στο τραπέζι, αφορά την πρόταση να δεσμευτεί η χώρα για 2,5% πλεονάσματα με ταυτόχρονη δέσμευσή της 1% από</w:t>
      </w:r>
      <w:r>
        <w:rPr>
          <w:rFonts w:eastAsia="Times New Roman" w:cs="Times New Roman"/>
          <w:szCs w:val="24"/>
        </w:rPr>
        <w:t xml:space="preserve"> τον Κρατικό Προϋπολογισμό, ξεχωριστό απ’ αυτό, να κατευθύνεται στις μικρές και μεσαίες επιχειρήσεις. </w:t>
      </w:r>
    </w:p>
    <w:p w14:paraId="2320C75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πάντων, θέλω απ’ αυτό το Βήμα να πω τούτο: Η Κυβέρνηση δίνει έναν αγώνα, μ</w:t>
      </w:r>
      <w:r>
        <w:rPr>
          <w:rFonts w:eastAsia="Times New Roman" w:cs="Times New Roman"/>
          <w:szCs w:val="24"/>
        </w:rPr>
        <w:t>ί</w:t>
      </w:r>
      <w:r>
        <w:rPr>
          <w:rFonts w:eastAsia="Times New Roman" w:cs="Times New Roman"/>
          <w:szCs w:val="24"/>
        </w:rPr>
        <w:t>α μάχη σε πολλά επίπεδα. Η Αντιπολίτευση πρέπει με σαφήνεια να τοποθετηθ</w:t>
      </w:r>
      <w:r>
        <w:rPr>
          <w:rFonts w:eastAsia="Times New Roman" w:cs="Times New Roman"/>
          <w:szCs w:val="24"/>
        </w:rPr>
        <w:t xml:space="preserve">εί. Θέλει ναι ή όχι να επανέλθουν οι συλλογικές διαπραγματεύσεις; </w:t>
      </w:r>
      <w:r>
        <w:rPr>
          <w:rFonts w:eastAsia="Times New Roman" w:cs="Times New Roman"/>
          <w:szCs w:val="24"/>
        </w:rPr>
        <w:t>Γ</w:t>
      </w:r>
      <w:r>
        <w:rPr>
          <w:rFonts w:eastAsia="Times New Roman" w:cs="Times New Roman"/>
          <w:szCs w:val="24"/>
        </w:rPr>
        <w:t xml:space="preserve">ια να μιλάμε καθαρά η επεκτασιμότητα των κλαδικών συμβάσεων και η δυνατότητα της </w:t>
      </w:r>
      <w:proofErr w:type="spellStart"/>
      <w:r>
        <w:rPr>
          <w:rFonts w:eastAsia="Times New Roman" w:cs="Times New Roman"/>
          <w:szCs w:val="24"/>
        </w:rPr>
        <w:t>μετενέργειας</w:t>
      </w:r>
      <w:proofErr w:type="spellEnd"/>
      <w:r>
        <w:rPr>
          <w:rFonts w:eastAsia="Times New Roman" w:cs="Times New Roman"/>
          <w:szCs w:val="24"/>
        </w:rPr>
        <w:t xml:space="preserve"> και της πιο ευνοϊκής ρύθμισης για τους εργαζόμενους. </w:t>
      </w:r>
    </w:p>
    <w:p w14:paraId="2320C758" w14:textId="77777777" w:rsidR="00BC0B8E" w:rsidRDefault="00C038AA">
      <w:pPr>
        <w:spacing w:line="600" w:lineRule="auto"/>
        <w:ind w:firstLine="720"/>
        <w:jc w:val="both"/>
        <w:rPr>
          <w:rFonts w:eastAsia="Times New Roman"/>
          <w:szCs w:val="24"/>
        </w:rPr>
      </w:pPr>
      <w:r>
        <w:rPr>
          <w:rFonts w:eastAsia="Times New Roman"/>
          <w:szCs w:val="24"/>
        </w:rPr>
        <w:lastRenderedPageBreak/>
        <w:t>Αυτό είναι ένα καθαρό ερώτημα. Θέλει, ναι</w:t>
      </w:r>
      <w:r>
        <w:rPr>
          <w:rFonts w:eastAsia="Times New Roman"/>
          <w:szCs w:val="24"/>
        </w:rPr>
        <w:t xml:space="preserve"> ή όχι, στηρίζει, ναι ή όχι, την πρόταση της ελληνικής Κυβέρνησης, που διατυπώθηκε από τον Υπουργό Οικονομικών, σε σχέση με τα πρωτογενή πλεονάσματα; Θέλει, ναι ή όχι, να βοηθήσει την προσπάθεια της χώρας ή θέλει, στο όνομα των μικροκομματικών της συμφερόν</w:t>
      </w:r>
      <w:r>
        <w:rPr>
          <w:rFonts w:eastAsia="Times New Roman"/>
          <w:szCs w:val="24"/>
        </w:rPr>
        <w:t xml:space="preserve">των, να προκαλέσει έναν νέο κύκλο αστάθειας στη χώρα; </w:t>
      </w:r>
    </w:p>
    <w:p w14:paraId="2320C759" w14:textId="77777777" w:rsidR="00BC0B8E" w:rsidRDefault="00C038AA">
      <w:pPr>
        <w:spacing w:line="600" w:lineRule="auto"/>
        <w:ind w:firstLine="720"/>
        <w:jc w:val="both"/>
        <w:rPr>
          <w:rFonts w:eastAsia="Times New Roman"/>
          <w:szCs w:val="24"/>
        </w:rPr>
      </w:pPr>
      <w:r>
        <w:rPr>
          <w:rFonts w:eastAsia="Times New Roman"/>
          <w:szCs w:val="24"/>
        </w:rPr>
        <w:t>Σ</w:t>
      </w:r>
      <w:r>
        <w:rPr>
          <w:rFonts w:eastAsia="Times New Roman"/>
          <w:szCs w:val="24"/>
        </w:rPr>
        <w:t xml:space="preserve">ε τελευταία ανάλυση, κυρίες και κύριοι συνάδελφοι, –και απευθύνομαι σε όλες τις πλευρές του Κοινοβουλίου- όταν έχουμε ένα πρόγραμμα το οποίο εκπληρώνουμε και υπάρχει </w:t>
      </w:r>
      <w:proofErr w:type="spellStart"/>
      <w:r>
        <w:rPr>
          <w:rFonts w:eastAsia="Times New Roman"/>
          <w:szCs w:val="24"/>
        </w:rPr>
        <w:t>υπεραπόδοση</w:t>
      </w:r>
      <w:proofErr w:type="spellEnd"/>
      <w:r>
        <w:rPr>
          <w:rFonts w:eastAsia="Times New Roman"/>
          <w:szCs w:val="24"/>
        </w:rPr>
        <w:t xml:space="preserve"> σε αυτό το πρόγραμμα, είναι δικαίωμα ή όχι του ελληνικού Κοινοβουλίου, μέσα απ</w:t>
      </w:r>
      <w:r>
        <w:rPr>
          <w:rFonts w:eastAsia="Times New Roman"/>
          <w:szCs w:val="24"/>
        </w:rPr>
        <w:t xml:space="preserve">ό τις προτάσεις και τη συγκεκριμένη πρόταση της Κυβέρνησης που υπάρχει για το επίδομα αυτό και πού να διατεθεί, να προχωράει σε αυτή τη διαδικασία; Ναι ή όχι; </w:t>
      </w:r>
    </w:p>
    <w:p w14:paraId="2320C75A"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Κύριε Μαντά, έχει παρέλθει ο χρόνος σας. </w:t>
      </w:r>
    </w:p>
    <w:p w14:paraId="2320C75B" w14:textId="77777777" w:rsidR="00BC0B8E" w:rsidRDefault="00C038AA">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Ολοκλ</w:t>
      </w:r>
      <w:r>
        <w:rPr>
          <w:rFonts w:eastAsia="Times New Roman"/>
          <w:szCs w:val="24"/>
        </w:rPr>
        <w:t>ηρώνω, κύριε Πρόεδρε.</w:t>
      </w:r>
    </w:p>
    <w:p w14:paraId="2320C75C" w14:textId="77777777" w:rsidR="00BC0B8E" w:rsidRDefault="00C038AA">
      <w:pPr>
        <w:spacing w:line="600" w:lineRule="auto"/>
        <w:ind w:firstLine="720"/>
        <w:jc w:val="both"/>
        <w:rPr>
          <w:rFonts w:eastAsia="Times New Roman"/>
          <w:szCs w:val="24"/>
        </w:rPr>
      </w:pPr>
      <w:r>
        <w:rPr>
          <w:rFonts w:eastAsia="Times New Roman"/>
          <w:szCs w:val="24"/>
        </w:rPr>
        <w:t xml:space="preserve">Αυτά είναι κρίσιμα ερωτήματα που καθορίζουν, όχι μόνο για τώρα, αλλά και για το μέλλον, για όποια κυβέρνηση κι αν είναι, το πώς η χώρα μας πρέπει να τοποθετείται πάνω σε αυτά.  </w:t>
      </w:r>
    </w:p>
    <w:p w14:paraId="2320C75D" w14:textId="77777777" w:rsidR="00BC0B8E" w:rsidRDefault="00C038AA">
      <w:pPr>
        <w:spacing w:line="600" w:lineRule="auto"/>
        <w:ind w:firstLine="720"/>
        <w:jc w:val="both"/>
        <w:rPr>
          <w:rFonts w:eastAsia="Times New Roman"/>
          <w:szCs w:val="24"/>
        </w:rPr>
      </w:pPr>
      <w:r>
        <w:rPr>
          <w:rFonts w:eastAsia="Times New Roman"/>
          <w:szCs w:val="24"/>
        </w:rPr>
        <w:t>Σ</w:t>
      </w:r>
      <w:r>
        <w:rPr>
          <w:rFonts w:eastAsia="Times New Roman"/>
          <w:szCs w:val="24"/>
        </w:rPr>
        <w:t>ε τελευταία ανάλυση, για όλες αυτές τις δηλώσεις οι οπο</w:t>
      </w:r>
      <w:r>
        <w:rPr>
          <w:rFonts w:eastAsia="Times New Roman"/>
          <w:szCs w:val="24"/>
        </w:rPr>
        <w:t xml:space="preserve">ίες έχουν κατακλείσει το διαδίκτυο, το ελληνικό Υπουργείο Οικονομικών έχει απαντήσει, από την πρώτη δήλωση του Υπουργείου Οικονομικών της Γερμανίας, ότι όλα αυτά βεβαίως συζητούνται στο πλαίσιο της δεύτερης αξιολόγησης με τους θεσμούς. </w:t>
      </w:r>
    </w:p>
    <w:p w14:paraId="2320C75E"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2320C75F" w14:textId="77777777" w:rsidR="00BC0B8E" w:rsidRDefault="00C038AA">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w:t>
      </w:r>
      <w:r>
        <w:rPr>
          <w:rFonts w:eastAsia="Times New Roman"/>
          <w:szCs w:val="24"/>
        </w:rPr>
        <w:t>ΙΖΕΛΟΣ» και ενημερώθηκαν για την ιστορία του κτηρίου και τον τρόπο οργάνωσης και λειτουργίας της Βουλής, είκοσι μαθήτριες και μαθητές και δύο εκπαιδευτικοί συνοδοί τους από το 5</w:t>
      </w:r>
      <w:r>
        <w:rPr>
          <w:rFonts w:eastAsia="Times New Roman"/>
          <w:szCs w:val="24"/>
          <w:vertAlign w:val="superscript"/>
        </w:rPr>
        <w:t>ο</w:t>
      </w:r>
      <w:r>
        <w:rPr>
          <w:rFonts w:eastAsia="Times New Roman"/>
          <w:szCs w:val="24"/>
        </w:rPr>
        <w:t xml:space="preserve"> Γυμνάσιο Ζωγράφου.</w:t>
      </w:r>
    </w:p>
    <w:p w14:paraId="2320C760" w14:textId="77777777" w:rsidR="00BC0B8E" w:rsidRDefault="00C038AA">
      <w:pPr>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2320C761"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 όλες τις πτέ</w:t>
      </w:r>
      <w:r>
        <w:rPr>
          <w:rFonts w:eastAsia="Times New Roman"/>
          <w:szCs w:val="24"/>
        </w:rPr>
        <w:t>ρυγες της Βουλής)</w:t>
      </w:r>
    </w:p>
    <w:p w14:paraId="2320C762" w14:textId="77777777" w:rsidR="00BC0B8E" w:rsidRDefault="00C038AA">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Αϊβατίδης</w:t>
      </w:r>
      <w:proofErr w:type="spellEnd"/>
      <w:r>
        <w:rPr>
          <w:rFonts w:eastAsia="Times New Roman"/>
          <w:szCs w:val="24"/>
        </w:rPr>
        <w:t xml:space="preserve">. </w:t>
      </w:r>
    </w:p>
    <w:p w14:paraId="2320C763" w14:textId="77777777" w:rsidR="00BC0B8E" w:rsidRDefault="00C038AA">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Ευχαριστώ, κύριε Πρόεδρε. </w:t>
      </w:r>
    </w:p>
    <w:p w14:paraId="2320C764" w14:textId="77777777" w:rsidR="00BC0B8E" w:rsidRDefault="00C038AA">
      <w:pPr>
        <w:spacing w:line="600" w:lineRule="auto"/>
        <w:ind w:firstLine="720"/>
        <w:jc w:val="both"/>
        <w:rPr>
          <w:rFonts w:eastAsia="Times New Roman"/>
          <w:szCs w:val="24"/>
        </w:rPr>
      </w:pPr>
      <w:r>
        <w:rPr>
          <w:rFonts w:eastAsia="Times New Roman"/>
          <w:szCs w:val="24"/>
        </w:rPr>
        <w:t xml:space="preserve">Το σχέδιο νόμου που έχει εισαχθεί για τον Εθνικό  Μηχανισμό Συντονισμού, Παρακολούθησης και Αξιολόγησης των Πολιτικών Κοινωνικής Ένταξης και Κοινωνικής Συνοχής, </w:t>
      </w:r>
      <w:r>
        <w:rPr>
          <w:rFonts w:eastAsia="Times New Roman"/>
          <w:szCs w:val="24"/>
        </w:rPr>
        <w:t xml:space="preserve">με συμπαρομαρτούσες ρυθμίσεις για την </w:t>
      </w:r>
      <w:r>
        <w:rPr>
          <w:rFonts w:eastAsia="Times New Roman"/>
          <w:szCs w:val="24"/>
        </w:rPr>
        <w:lastRenderedPageBreak/>
        <w:t xml:space="preserve">κοινωνική αλληλεγγύη και </w:t>
      </w:r>
      <w:proofErr w:type="spellStart"/>
      <w:r>
        <w:rPr>
          <w:rFonts w:eastAsia="Times New Roman"/>
          <w:szCs w:val="24"/>
        </w:rPr>
        <w:t>εφαρμοστικές</w:t>
      </w:r>
      <w:proofErr w:type="spellEnd"/>
      <w:r>
        <w:rPr>
          <w:rFonts w:eastAsia="Times New Roman"/>
          <w:szCs w:val="24"/>
        </w:rPr>
        <w:t xml:space="preserve"> διατάξεις, αλλά και εμπλουτιζόμενο με κάποιες τροπολογίες, είναι ενδιαφέρον να αναρωτηθεί κάποιος τι κίνητρο έχει η Κυβέρνηση για να το εισάγει.  </w:t>
      </w:r>
    </w:p>
    <w:p w14:paraId="2320C765" w14:textId="77777777" w:rsidR="00BC0B8E" w:rsidRDefault="00C038AA">
      <w:pPr>
        <w:spacing w:line="600" w:lineRule="auto"/>
        <w:ind w:firstLine="720"/>
        <w:jc w:val="both"/>
        <w:rPr>
          <w:rFonts w:eastAsia="Times New Roman"/>
          <w:szCs w:val="24"/>
        </w:rPr>
      </w:pPr>
      <w:r>
        <w:rPr>
          <w:rFonts w:eastAsia="Times New Roman"/>
          <w:szCs w:val="24"/>
        </w:rPr>
        <w:t>Ακούσαμε από τους ομιλητές του ΣΥ</w:t>
      </w:r>
      <w:r>
        <w:rPr>
          <w:rFonts w:eastAsia="Times New Roman"/>
          <w:szCs w:val="24"/>
        </w:rPr>
        <w:t xml:space="preserve">ΡΙΖΑ, κυρίως, ότι είναι η αλληλεγγύη για τον </w:t>
      </w:r>
      <w:proofErr w:type="spellStart"/>
      <w:r>
        <w:rPr>
          <w:rFonts w:eastAsia="Times New Roman"/>
          <w:szCs w:val="24"/>
        </w:rPr>
        <w:t>πτωχοποιημένο</w:t>
      </w:r>
      <w:proofErr w:type="spellEnd"/>
      <w:r>
        <w:rPr>
          <w:rFonts w:eastAsia="Times New Roman"/>
          <w:szCs w:val="24"/>
        </w:rPr>
        <w:t xml:space="preserve"> ελληνικό λαό, μ</w:t>
      </w:r>
      <w:r>
        <w:rPr>
          <w:rFonts w:eastAsia="Times New Roman"/>
          <w:szCs w:val="24"/>
        </w:rPr>
        <w:t>ί</w:t>
      </w:r>
      <w:r>
        <w:rPr>
          <w:rFonts w:eastAsia="Times New Roman"/>
          <w:szCs w:val="24"/>
        </w:rPr>
        <w:t xml:space="preserve">α μορφή κυβερνητικού αλτρουισμού, ενώ στην αιτιολογική έκθεση, πέραν αυτών, ρητώς αναφέρεται ότι εισάγεται για την καταπολέμηση των πελατειακών σχέσεων και της διαφθοράς στο πεδίο, </w:t>
      </w:r>
      <w:r>
        <w:rPr>
          <w:rFonts w:eastAsia="Times New Roman"/>
          <w:szCs w:val="24"/>
        </w:rPr>
        <w:t>βέβαια, της κοινωνικής αλληλεγγύης.</w:t>
      </w:r>
    </w:p>
    <w:p w14:paraId="2320C766" w14:textId="77777777" w:rsidR="00BC0B8E" w:rsidRDefault="00C038AA">
      <w:pPr>
        <w:spacing w:line="600" w:lineRule="auto"/>
        <w:ind w:firstLine="720"/>
        <w:jc w:val="both"/>
        <w:rPr>
          <w:rFonts w:eastAsia="Times New Roman"/>
          <w:szCs w:val="24"/>
        </w:rPr>
      </w:pPr>
      <w:r>
        <w:rPr>
          <w:rFonts w:eastAsia="Times New Roman"/>
          <w:szCs w:val="24"/>
        </w:rPr>
        <w:t xml:space="preserve">Το έτος 2014, στον κατάλογο των χωρών σχετικά με τις υπηρεσίες και τη διαφθορά, η χώρα μας κατατάσσονταν στην τεσσαρακοστή τρίτη θέση. Το 2015, ένα έτος που κυβέρνησε ο ΣΥΡΙΖΑ, η χώρα μας υποχώρησε επτά θέσεις και πλέον </w:t>
      </w:r>
      <w:r>
        <w:rPr>
          <w:rFonts w:eastAsia="Times New Roman"/>
          <w:szCs w:val="24"/>
        </w:rPr>
        <w:t xml:space="preserve">κατατάσσεται στην πεντηκοστή θέση παγκοσμίως. Συνεπώς, δεν θα πρέπει, είναι πρόδηλο, η Κυβέρνηση να επαίρεται ότι πατάσσει τη διαφθορά. </w:t>
      </w:r>
    </w:p>
    <w:p w14:paraId="2320C767" w14:textId="77777777" w:rsidR="00BC0B8E" w:rsidRDefault="00C038AA">
      <w:pPr>
        <w:spacing w:line="600" w:lineRule="auto"/>
        <w:ind w:firstLine="720"/>
        <w:jc w:val="both"/>
        <w:rPr>
          <w:rFonts w:eastAsia="Times New Roman"/>
          <w:szCs w:val="24"/>
        </w:rPr>
      </w:pPr>
      <w:r>
        <w:rPr>
          <w:rFonts w:eastAsia="Times New Roman"/>
          <w:szCs w:val="24"/>
        </w:rPr>
        <w:lastRenderedPageBreak/>
        <w:t xml:space="preserve">Ποιο είναι, όμως, το πραγματικό κίνητρο; Το πραγματικό κίνητρο είναι αυτή η </w:t>
      </w:r>
      <w:proofErr w:type="spellStart"/>
      <w:r>
        <w:rPr>
          <w:rFonts w:eastAsia="Times New Roman"/>
          <w:szCs w:val="24"/>
        </w:rPr>
        <w:t>αιρεσιμότητα</w:t>
      </w:r>
      <w:proofErr w:type="spellEnd"/>
      <w:r>
        <w:rPr>
          <w:rFonts w:eastAsia="Times New Roman"/>
          <w:szCs w:val="24"/>
        </w:rPr>
        <w:t xml:space="preserve"> για την εκκίνηση του προγράμμα</w:t>
      </w:r>
      <w:r>
        <w:rPr>
          <w:rFonts w:eastAsia="Times New Roman"/>
          <w:szCs w:val="24"/>
        </w:rPr>
        <w:t xml:space="preserve">τος του ΕΣΠΑ 2014-2020. Δηλαδή, αποτελεί ρητή αίρεση-προϋπόθεση η υπερψήφιση αυτού του σχεδίου νόμου, προκειμένου να δρομολογηθούν οι εξελίξεις για τα προγράμματα ΕΣΠΑ της επόμενης πενταετίας, ουσιαστικά. </w:t>
      </w:r>
    </w:p>
    <w:p w14:paraId="2320C768" w14:textId="77777777" w:rsidR="00BC0B8E" w:rsidRDefault="00C038AA">
      <w:pPr>
        <w:spacing w:line="600" w:lineRule="auto"/>
        <w:ind w:firstLine="720"/>
        <w:jc w:val="both"/>
        <w:rPr>
          <w:rFonts w:eastAsia="Times New Roman" w:cs="Times New Roman"/>
          <w:szCs w:val="24"/>
        </w:rPr>
      </w:pPr>
      <w:r>
        <w:rPr>
          <w:rFonts w:eastAsia="Times New Roman"/>
          <w:szCs w:val="24"/>
        </w:rPr>
        <w:t>Εκείνο που κάνει εντύπωση είναι ότι στο σχέδιο νόμ</w:t>
      </w:r>
      <w:r>
        <w:rPr>
          <w:rFonts w:eastAsia="Times New Roman"/>
          <w:szCs w:val="24"/>
        </w:rPr>
        <w:t>ου αυτό, σε περισσότερα από εκατό σημεία αναφέρονται λέξεις οι οποίες ως ρίζα έχουν τη λέξη έθνος, όπως «εθνικός μηχανισμός», «εθνική στρατηγική»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2320C76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Κάνει ιδιαίτερη εντύπωση διότι, δυστυχώς, ο ΣΥΡΙΖΑ, με διάφορα σχέδια νόμου που έχουν υπερψηφιστε</w:t>
      </w:r>
      <w:r>
        <w:rPr>
          <w:rFonts w:eastAsia="Times New Roman" w:cs="Times New Roman"/>
          <w:szCs w:val="24"/>
        </w:rPr>
        <w:t>ί, έχει ακολουθήσει μία σταθερή εθνοφθόρο πολιτική ειδικά στο θέμα της μετανάστευσης, το λεγόμενο κατ’ ευφημισμό και καθ’ υπερβολή, θα έλεγα, προσφυγικό. Θα αναφερθώ στη συνέχεια σε αυτό.</w:t>
      </w:r>
    </w:p>
    <w:p w14:paraId="2320C76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αναφερθώ σε δύο από τις τροπολογίες που είναι υπο</w:t>
      </w:r>
      <w:r>
        <w:rPr>
          <w:rFonts w:eastAsia="Times New Roman" w:cs="Times New Roman"/>
          <w:szCs w:val="24"/>
        </w:rPr>
        <w:t xml:space="preserve">υργικές και η Χρυσή Αυγή, πιστή και </w:t>
      </w:r>
      <w:proofErr w:type="spellStart"/>
      <w:r>
        <w:rPr>
          <w:rFonts w:eastAsia="Times New Roman" w:cs="Times New Roman"/>
          <w:szCs w:val="24"/>
        </w:rPr>
        <w:t>στοχοπροσηλωμένη</w:t>
      </w:r>
      <w:proofErr w:type="spellEnd"/>
      <w:r>
        <w:rPr>
          <w:rFonts w:eastAsia="Times New Roman" w:cs="Times New Roman"/>
          <w:szCs w:val="24"/>
        </w:rPr>
        <w:t xml:space="preserve"> στο καλό του ελληνικού λαού, θα τις υπερψηφίσει παρ’ ότι εισάγονται από μία στρεβλωμένη αριστερή κυβέρνηση, μία </w:t>
      </w:r>
      <w:proofErr w:type="spellStart"/>
      <w:r>
        <w:rPr>
          <w:rFonts w:eastAsia="Times New Roman" w:cs="Times New Roman"/>
          <w:szCs w:val="24"/>
        </w:rPr>
        <w:t>αριστεροδεξιά</w:t>
      </w:r>
      <w:proofErr w:type="spellEnd"/>
      <w:r>
        <w:rPr>
          <w:rFonts w:eastAsia="Times New Roman" w:cs="Times New Roman"/>
          <w:szCs w:val="24"/>
        </w:rPr>
        <w:t xml:space="preserve"> συγκυβέρνηση.</w:t>
      </w:r>
    </w:p>
    <w:p w14:paraId="2320C76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πρώτη απ’ αυτές είναι η τροπολογία της κ. </w:t>
      </w:r>
      <w:proofErr w:type="spellStart"/>
      <w:r>
        <w:rPr>
          <w:rFonts w:eastAsia="Times New Roman" w:cs="Times New Roman"/>
          <w:szCs w:val="24"/>
        </w:rPr>
        <w:t>Αχτσιόγλου</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του κ. Πετρόπουλου, που αφορά την εφάπαξ οικονομική ενίσχυση στους χαμηλοσυνταξιούχους. Αυτή ακριβώς η τροπολογία είναι η πεμπτουσία της πολιτικής του ΣΥΡΙΖΑ, ο οποίος με αρχηγό τον Αλέξη Τσίπρα ακολουθεί κατά γράμμα την πολιτική Λένιν. Θα θ</w:t>
      </w:r>
      <w:r>
        <w:rPr>
          <w:rFonts w:eastAsia="Times New Roman" w:cs="Times New Roman"/>
          <w:szCs w:val="24"/>
        </w:rPr>
        <w:t xml:space="preserve">υμίσω ότι το 1904 υπήρχε το σπουδαίο αυτό βιβλίο του Βλαντιμίρ </w:t>
      </w:r>
      <w:proofErr w:type="spellStart"/>
      <w:r>
        <w:rPr>
          <w:rFonts w:eastAsia="Times New Roman" w:cs="Times New Roman"/>
          <w:szCs w:val="24"/>
        </w:rPr>
        <w:t>Ίλιτς</w:t>
      </w:r>
      <w:proofErr w:type="spellEnd"/>
      <w:r>
        <w:rPr>
          <w:rFonts w:eastAsia="Times New Roman" w:cs="Times New Roman"/>
          <w:szCs w:val="24"/>
        </w:rPr>
        <w:t xml:space="preserve"> Λένιν «Ένα βήμα εμπρός, δύο βήματα πίσω», το οποίο εκδόθηκε σαν ένα εγχειρίδιο καθοδήγησης για την αντιμετώπιση των προβλημάτων εντός του κόμματος. Αυτό ακριβώς κάνει και ο Αλέξης Τσίπρας</w:t>
      </w:r>
      <w:r>
        <w:rPr>
          <w:rFonts w:eastAsia="Times New Roman" w:cs="Times New Roman"/>
          <w:szCs w:val="24"/>
        </w:rPr>
        <w:t xml:space="preserve">. Παρ’ όλα αυτά, η Χρυσή Αυγή, </w:t>
      </w:r>
      <w:r>
        <w:rPr>
          <w:rFonts w:eastAsia="Times New Roman" w:cs="Times New Roman"/>
          <w:szCs w:val="24"/>
        </w:rPr>
        <w:lastRenderedPageBreak/>
        <w:t>επειδή είναι ένα θετικό μέσο οικονομικής ενίσχυσης των χαμηλοσυνταξιούχων, θα το υπερψηφίσει.</w:t>
      </w:r>
    </w:p>
    <w:p w14:paraId="2320C76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που επίσης η Χρυσή Αυγή θα υπερψηφίσει, είναι της κ. </w:t>
      </w:r>
      <w:proofErr w:type="spellStart"/>
      <w:r>
        <w:rPr>
          <w:rFonts w:eastAsia="Times New Roman" w:cs="Times New Roman"/>
          <w:szCs w:val="24"/>
        </w:rPr>
        <w:t>Αχτσιόγλου</w:t>
      </w:r>
      <w:proofErr w:type="spellEnd"/>
      <w:r>
        <w:rPr>
          <w:rFonts w:eastAsia="Times New Roman" w:cs="Times New Roman"/>
          <w:szCs w:val="24"/>
        </w:rPr>
        <w:t xml:space="preserve"> και της κ. Αντωνοπούλου, των Υπουργών. Είναι </w:t>
      </w:r>
      <w:r>
        <w:rPr>
          <w:rFonts w:eastAsia="Times New Roman" w:cs="Times New Roman"/>
          <w:szCs w:val="24"/>
        </w:rPr>
        <w:t xml:space="preserve">η με αριθμό 797 και ειδικό αριθμό 49. Θα την υπερψηφίσει για τον απλούστατο λόγο ότι, κατά έναν τρόπο, προβλήματα του τέως Οργανισμού Εργατικής Κατοικίας, τα οποία λίμναζαν επί σειρά ετών, ίσως, εάν υπάρχει πολιτική βούληση βέβαια, θα επιλυθούν. </w:t>
      </w:r>
    </w:p>
    <w:p w14:paraId="2320C76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Ένα εξ αυ</w:t>
      </w:r>
      <w:r>
        <w:rPr>
          <w:rFonts w:eastAsia="Times New Roman" w:cs="Times New Roman"/>
          <w:szCs w:val="24"/>
        </w:rPr>
        <w:t>τών είναι ένα ζήτημα που ταλανίζει την Κέρκυρα. Είναι ο οικισμός του Αγ</w:t>
      </w:r>
      <w:r>
        <w:rPr>
          <w:rFonts w:eastAsia="Times New Roman" w:cs="Times New Roman"/>
          <w:szCs w:val="24"/>
        </w:rPr>
        <w:t>ίου</w:t>
      </w:r>
      <w:r>
        <w:rPr>
          <w:rFonts w:eastAsia="Times New Roman" w:cs="Times New Roman"/>
          <w:szCs w:val="24"/>
        </w:rPr>
        <w:t xml:space="preserve"> Ιωάννη, οι εργατικές κατοικίες εκεί, που οι δικαιούχοι δεν έχουν εγκατασταθεί παρ’ ότι είναι έτοιμες οι εργατικές κατοικίες εδώ και κάποια έτη για τον λόγο ότι δεν είναι συνδεδεμένε</w:t>
      </w:r>
      <w:r>
        <w:rPr>
          <w:rFonts w:eastAsia="Times New Roman" w:cs="Times New Roman"/>
          <w:szCs w:val="24"/>
        </w:rPr>
        <w:t xml:space="preserve">ς με αποχετευτικό δίκτυο. Ευελπιστούμε, ως Χρυσή Αυγή, τουλάχιστον να επιλυθεί το θέμα </w:t>
      </w:r>
      <w:r>
        <w:rPr>
          <w:rFonts w:eastAsia="Times New Roman" w:cs="Times New Roman"/>
          <w:szCs w:val="24"/>
        </w:rPr>
        <w:lastRenderedPageBreak/>
        <w:t xml:space="preserve">αυτό στην Κέρκυρα, που είναι ένα θέμα υπερκομματικό και θα είναι επ’ </w:t>
      </w:r>
      <w:proofErr w:type="spellStart"/>
      <w:r>
        <w:rPr>
          <w:rFonts w:eastAsia="Times New Roman" w:cs="Times New Roman"/>
          <w:szCs w:val="24"/>
        </w:rPr>
        <w:t>ωφελεία</w:t>
      </w:r>
      <w:proofErr w:type="spellEnd"/>
      <w:r>
        <w:rPr>
          <w:rFonts w:eastAsia="Times New Roman" w:cs="Times New Roman"/>
          <w:szCs w:val="24"/>
        </w:rPr>
        <w:t xml:space="preserve"> του κερκυραϊκού λαού. </w:t>
      </w:r>
    </w:p>
    <w:p w14:paraId="2320C76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Τις μέρες αυτές επισκέπτεται τη Σαουδική Αραβία η Υπουργός Αμύνης της</w:t>
      </w:r>
      <w:r>
        <w:rPr>
          <w:rFonts w:eastAsia="Times New Roman" w:cs="Times New Roman"/>
          <w:szCs w:val="24"/>
        </w:rPr>
        <w:t xml:space="preserve"> Γερμανίας, η κ. Ούρσουλα Φον Ντερ </w:t>
      </w:r>
      <w:proofErr w:type="spellStart"/>
      <w:r>
        <w:rPr>
          <w:rFonts w:eastAsia="Times New Roman" w:cs="Times New Roman"/>
          <w:szCs w:val="24"/>
        </w:rPr>
        <w:t>Λαίεν</w:t>
      </w:r>
      <w:proofErr w:type="spellEnd"/>
      <w:r>
        <w:rPr>
          <w:rFonts w:eastAsia="Times New Roman" w:cs="Times New Roman"/>
          <w:szCs w:val="24"/>
        </w:rPr>
        <w:t xml:space="preserve">. Στα μέσα μαζικής ενημέρωσης έγινε πρώτη είδηση το ότι η Υπουργός Αμύνης της Γερμανίας δεν φόρεσε στις δημόσιες εμφανίσεις της το </w:t>
      </w:r>
      <w:proofErr w:type="spellStart"/>
      <w:r>
        <w:rPr>
          <w:rFonts w:eastAsia="Times New Roman" w:cs="Times New Roman"/>
          <w:szCs w:val="24"/>
        </w:rPr>
        <w:t>χιτζάμπ</w:t>
      </w:r>
      <w:proofErr w:type="spellEnd"/>
      <w:r>
        <w:rPr>
          <w:rFonts w:eastAsia="Times New Roman" w:cs="Times New Roman"/>
          <w:szCs w:val="24"/>
        </w:rPr>
        <w:t>, το οποίο, δυστυχώς, η Υπουργός Τουρισμού, η κ. Κεφαλογιάννη, το 2014 τον Φεβ</w:t>
      </w:r>
      <w:r>
        <w:rPr>
          <w:rFonts w:eastAsia="Times New Roman" w:cs="Times New Roman"/>
          <w:szCs w:val="24"/>
        </w:rPr>
        <w:t xml:space="preserve">ρουάριο, αλλά και η κ. Κουντουρά, τον Απρίλιο του 2015 είχαν φορέσει, προκειμένου να εντυπωσιάσουν τον κόσμο στο ισλαμικό αυτό κράτος που βασιλεύει και επικρατούν οι </w:t>
      </w:r>
      <w:proofErr w:type="spellStart"/>
      <w:r>
        <w:rPr>
          <w:rFonts w:eastAsia="Times New Roman" w:cs="Times New Roman"/>
          <w:szCs w:val="24"/>
        </w:rPr>
        <w:t>Σαούντ</w:t>
      </w:r>
      <w:proofErr w:type="spellEnd"/>
      <w:r>
        <w:rPr>
          <w:rFonts w:eastAsia="Times New Roman" w:cs="Times New Roman"/>
          <w:szCs w:val="24"/>
        </w:rPr>
        <w:t xml:space="preserve"> και ο νόμος της </w:t>
      </w:r>
      <w:proofErr w:type="spellStart"/>
      <w:r>
        <w:rPr>
          <w:rFonts w:eastAsia="Times New Roman" w:cs="Times New Roman"/>
          <w:szCs w:val="24"/>
        </w:rPr>
        <w:t>σαρία</w:t>
      </w:r>
      <w:proofErr w:type="spellEnd"/>
      <w:r>
        <w:rPr>
          <w:rFonts w:eastAsia="Times New Roman" w:cs="Times New Roman"/>
          <w:szCs w:val="24"/>
        </w:rPr>
        <w:t xml:space="preserve">. </w:t>
      </w:r>
    </w:p>
    <w:p w14:paraId="2320C76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Εδώ θα ήθελα να επισημάνω ότι είναι πραγματικά θλιβερό να β</w:t>
      </w:r>
      <w:r>
        <w:rPr>
          <w:rFonts w:eastAsia="Times New Roman" w:cs="Times New Roman"/>
          <w:szCs w:val="24"/>
        </w:rPr>
        <w:t xml:space="preserve">λέπουμε φεμινίστριες, οι οποίες έχουν ενεργό ρόλο στην πολιτική ζωή του τόπου, να υπερασπίζονται με πολιτικά μέσα, βεβαίως, στην Ελλάδα έναν </w:t>
      </w:r>
      <w:proofErr w:type="spellStart"/>
      <w:r>
        <w:rPr>
          <w:rFonts w:eastAsia="Times New Roman" w:cs="Times New Roman"/>
          <w:szCs w:val="24"/>
        </w:rPr>
        <w:lastRenderedPageBreak/>
        <w:t>μισογυνίστικο</w:t>
      </w:r>
      <w:proofErr w:type="spellEnd"/>
      <w:r>
        <w:rPr>
          <w:rFonts w:eastAsia="Times New Roman" w:cs="Times New Roman"/>
          <w:szCs w:val="24"/>
        </w:rPr>
        <w:t xml:space="preserve"> ισλαμικό </w:t>
      </w:r>
      <w:proofErr w:type="spellStart"/>
      <w:r>
        <w:rPr>
          <w:rFonts w:eastAsia="Times New Roman" w:cs="Times New Roman"/>
          <w:szCs w:val="24"/>
        </w:rPr>
        <w:t>ναταλισμό</w:t>
      </w:r>
      <w:proofErr w:type="spellEnd"/>
      <w:r>
        <w:rPr>
          <w:rFonts w:eastAsia="Times New Roman" w:cs="Times New Roman"/>
          <w:szCs w:val="24"/>
        </w:rPr>
        <w:t xml:space="preserve"> ενώ η Ελλάδα αργοπεθαίνει λόγω της υπογεννητικότητας.</w:t>
      </w:r>
    </w:p>
    <w:p w14:paraId="2320C77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w:t>
      </w:r>
      <w:r>
        <w:rPr>
          <w:rFonts w:eastAsia="Times New Roman" w:cs="Times New Roman"/>
          <w:szCs w:val="24"/>
        </w:rPr>
        <w:t>σε ένα άλλο πολύ σοβαρό συμβάν της επικαιρότητας που είναι σχετιζόμενο άμεσα με τη μετανάστευση.</w:t>
      </w:r>
    </w:p>
    <w:p w14:paraId="2320C77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Στις 16 Οκτωβρίου στη Γερμανία ένας Αφγανός πρόσφυγας δολοφόνησε την κόρη ενός Γερμανού αξιωματούχου της Ευρωπαϊκής Ένωσης, την Μαρία </w:t>
      </w:r>
      <w:proofErr w:type="spellStart"/>
      <w:r>
        <w:rPr>
          <w:rFonts w:eastAsia="Times New Roman" w:cs="Times New Roman"/>
          <w:szCs w:val="24"/>
        </w:rPr>
        <w:t>Λαντενμπέργκερ</w:t>
      </w:r>
      <w:proofErr w:type="spellEnd"/>
      <w:r>
        <w:rPr>
          <w:rFonts w:eastAsia="Times New Roman" w:cs="Times New Roman"/>
          <w:szCs w:val="24"/>
        </w:rPr>
        <w:t xml:space="preserve">. </w:t>
      </w:r>
    </w:p>
    <w:p w14:paraId="2320C772"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Αφγανός συνελήφθη και ομολόγησε ότι είναι το ίδιο άτομο, που το 2013 στην Κέρκυρα αποπειράθηκε να δολοφονήσει μ</w:t>
      </w:r>
      <w:r>
        <w:rPr>
          <w:rFonts w:eastAsia="Times New Roman" w:cs="Times New Roman"/>
          <w:szCs w:val="24"/>
        </w:rPr>
        <w:t>ί</w:t>
      </w:r>
      <w:r>
        <w:rPr>
          <w:rFonts w:eastAsia="Times New Roman" w:cs="Times New Roman"/>
          <w:szCs w:val="24"/>
        </w:rPr>
        <w:t>α νεαρή φοιτήτρια –από το Σούλι, συγκεκριμένα, ήταν αυτή η κοπέλα- η οποία όμως επιβίωσε της επίθεσης, αφού την έριξε σε ένα γκρεμό οκτώ μέτρων.</w:t>
      </w:r>
      <w:r>
        <w:rPr>
          <w:rFonts w:eastAsia="Times New Roman" w:cs="Times New Roman"/>
          <w:szCs w:val="24"/>
        </w:rPr>
        <w:t xml:space="preserve"> Ο ίδιος άνθρωπος, ο οποίος είχε δηλώσει ανήλικος και μάλιστα δεκαεπτά ετών το 2014, εισήλθε στη Γερμανία -από την Ελλάδα βεβαίως- ως δεκαεξάχρονος το 2015. </w:t>
      </w:r>
    </w:p>
    <w:p w14:paraId="2320C773"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lastRenderedPageBreak/>
        <w:t xml:space="preserve">Είναι, λοιπόν, πολύ σημαντικό και πρέπει να αναφερθώ τώρα και εγώ στον τέως Υπουργό Δικαιοσύνης, </w:t>
      </w:r>
      <w:r>
        <w:rPr>
          <w:rFonts w:eastAsia="Times New Roman" w:cs="Times New Roman"/>
          <w:szCs w:val="24"/>
        </w:rPr>
        <w:t>τον κ. Παρασκευόπουλο, για να πω ότι αυτός ο νόμος για την αποσυμφόρηση των φυλακών έχει οδηγήσει σε μ</w:t>
      </w:r>
      <w:r>
        <w:rPr>
          <w:rFonts w:eastAsia="Times New Roman" w:cs="Times New Roman"/>
          <w:szCs w:val="24"/>
        </w:rPr>
        <w:t>ί</w:t>
      </w:r>
      <w:r>
        <w:rPr>
          <w:rFonts w:eastAsia="Times New Roman" w:cs="Times New Roman"/>
          <w:szCs w:val="24"/>
        </w:rPr>
        <w:t xml:space="preserve">α αναζωπύρωση εγκληματικών πράξεων από άτομα τα οποία έχουν εγκληματική προσωπικότητα και είναι ήδη καταδικασθέντα. </w:t>
      </w:r>
    </w:p>
    <w:p w14:paraId="2320C774"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Πριν από αρκετό καιρό, ο </w:t>
      </w:r>
      <w:proofErr w:type="spellStart"/>
      <w:r>
        <w:rPr>
          <w:rFonts w:eastAsia="Times New Roman" w:cs="Times New Roman"/>
          <w:szCs w:val="24"/>
        </w:rPr>
        <w:t>Μακαριώτατο</w:t>
      </w:r>
      <w:r>
        <w:rPr>
          <w:rFonts w:eastAsia="Times New Roman" w:cs="Times New Roman"/>
          <w:szCs w:val="24"/>
        </w:rPr>
        <w:t>ς</w:t>
      </w:r>
      <w:proofErr w:type="spellEnd"/>
      <w:r>
        <w:rPr>
          <w:rFonts w:eastAsia="Times New Roman" w:cs="Times New Roman"/>
          <w:szCs w:val="24"/>
        </w:rPr>
        <w:t xml:space="preserve"> Αρχιεπίσκοπος Ιερώνυμος είχε κάνει μ</w:t>
      </w:r>
      <w:r>
        <w:rPr>
          <w:rFonts w:eastAsia="Times New Roman" w:cs="Times New Roman"/>
          <w:szCs w:val="24"/>
        </w:rPr>
        <w:t>ί</w:t>
      </w:r>
      <w:r>
        <w:rPr>
          <w:rFonts w:eastAsia="Times New Roman" w:cs="Times New Roman"/>
          <w:szCs w:val="24"/>
        </w:rPr>
        <w:t xml:space="preserve">α δημόσια δήλωση και είχε πει ότι δεν είναι δικό μας καθήκον να διώξουμε τους λαθρομετανάστες. Μεταφέρω επί λέξει τι είχε πει πριν κάποια χρόνια: «Είναι καθήκον μας να τους δώσουμε τροφή και νερό, εάν χρειαστούν». </w:t>
      </w:r>
    </w:p>
    <w:p w14:paraId="2320C775"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Χρυσή Αυγή σήμερα λέει, ενισχύοντας την άποψη του Αρχιεπισκόπου -με πολιτικό όμως χαρακτήρα και όχι θρησκευτικό- ότι είναι πρώτη προτεραιότητα για τη Χρυσή Αυγή να </w:t>
      </w:r>
      <w:proofErr w:type="spellStart"/>
      <w:r>
        <w:rPr>
          <w:rFonts w:eastAsia="Times New Roman" w:cs="Times New Roman"/>
          <w:szCs w:val="24"/>
        </w:rPr>
        <w:t>επαναπροωθήσει</w:t>
      </w:r>
      <w:proofErr w:type="spellEnd"/>
      <w:r>
        <w:rPr>
          <w:rFonts w:eastAsia="Times New Roman" w:cs="Times New Roman"/>
          <w:szCs w:val="24"/>
        </w:rPr>
        <w:t xml:space="preserve"> όλους αυτούς </w:t>
      </w:r>
      <w:r>
        <w:rPr>
          <w:rFonts w:eastAsia="Times New Roman" w:cs="Times New Roman"/>
          <w:szCs w:val="24"/>
        </w:rPr>
        <w:lastRenderedPageBreak/>
        <w:t xml:space="preserve">τους παράνομους ισλαμιστές, διότι η Ελλάδα ανήκει στους Έλληνες </w:t>
      </w:r>
      <w:r>
        <w:rPr>
          <w:rFonts w:eastAsia="Times New Roman" w:cs="Times New Roman"/>
          <w:szCs w:val="24"/>
        </w:rPr>
        <w:t xml:space="preserve">και θα ανήκει στους Έλληνες. </w:t>
      </w:r>
    </w:p>
    <w:p w14:paraId="2320C776" w14:textId="77777777" w:rsidR="00BC0B8E" w:rsidRDefault="00C038AA">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2320C777" w14:textId="77777777" w:rsidR="00BC0B8E" w:rsidRDefault="00C038A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320C778" w14:textId="77777777" w:rsidR="00BC0B8E" w:rsidRDefault="00C038AA">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Κωνσταντινόπουλος έχει τον λόγο.</w:t>
      </w:r>
    </w:p>
    <w:p w14:paraId="2320C77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w:t>
      </w:r>
    </w:p>
    <w:p w14:paraId="2320C77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Είμαστε σήμερα εδώ, για να συζητήσουμε</w:t>
      </w:r>
      <w:r>
        <w:rPr>
          <w:rFonts w:eastAsia="Times New Roman" w:cs="Times New Roman"/>
          <w:szCs w:val="24"/>
        </w:rPr>
        <w:t xml:space="preserve"> στην Ολομέλεια –επιτρέψτε μου να πω- το ελάχιστο εγγυημένο εισόδημα, το οποίο άρχισε να λειτουργεί πιλοτικά με πρωτοβουλία του ΠΑΣΟΚ το 2014, το διέκοψε για δ</w:t>
      </w:r>
      <w:r>
        <w:rPr>
          <w:rFonts w:eastAsia="Times New Roman" w:cs="Times New Roman"/>
          <w:szCs w:val="24"/>
        </w:rPr>
        <w:t>ύ</w:t>
      </w:r>
      <w:r>
        <w:rPr>
          <w:rFonts w:eastAsia="Times New Roman" w:cs="Times New Roman"/>
          <w:szCs w:val="24"/>
        </w:rPr>
        <w:t>ο χρόνια η Κυβέρνηση ΣΥΡΙΖΑ-ΑΝΕΛ και σήμερα επανέρχεται και τους καλωσορίζουμε στην πολιτική μας</w:t>
      </w:r>
      <w:r>
        <w:rPr>
          <w:rFonts w:eastAsia="Times New Roman" w:cs="Times New Roman"/>
          <w:szCs w:val="24"/>
        </w:rPr>
        <w:t xml:space="preserve">. </w:t>
      </w:r>
    </w:p>
    <w:p w14:paraId="2320C77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σήμερα, τις τελευταίες ώρες, έχουν δημιουργηθεί γεγονότα, τα οποία δεν μπορούμε να μην επισημάνουμε, όσο κι αν μας καλεί ο κ. </w:t>
      </w:r>
      <w:proofErr w:type="spellStart"/>
      <w:r>
        <w:rPr>
          <w:rFonts w:eastAsia="Times New Roman" w:cs="Times New Roman"/>
          <w:szCs w:val="24"/>
        </w:rPr>
        <w:t>Τσακαλώτος</w:t>
      </w:r>
      <w:proofErr w:type="spellEnd"/>
      <w:r>
        <w:rPr>
          <w:rFonts w:eastAsia="Times New Roman" w:cs="Times New Roman"/>
          <w:szCs w:val="24"/>
        </w:rPr>
        <w:t xml:space="preserve"> να είμαστε ήρεμοι. </w:t>
      </w:r>
      <w:r>
        <w:rPr>
          <w:rFonts w:eastAsia="Times New Roman" w:cs="Times New Roman"/>
          <w:szCs w:val="24"/>
        </w:rPr>
        <w:t>Ε</w:t>
      </w:r>
      <w:r>
        <w:rPr>
          <w:rFonts w:eastAsia="Times New Roman" w:cs="Times New Roman"/>
          <w:szCs w:val="24"/>
        </w:rPr>
        <w:t xml:space="preserve">ίμαστε ήρεμοι και ελπίζω να είναι και η Κυβέρνηση ήρεμη. </w:t>
      </w:r>
    </w:p>
    <w:p w14:paraId="2320C77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Πρώτον, δεν μπορούμε πια να γνωρ</w:t>
      </w:r>
      <w:r>
        <w:rPr>
          <w:rFonts w:eastAsia="Times New Roman" w:cs="Times New Roman"/>
          <w:szCs w:val="24"/>
        </w:rPr>
        <w:t xml:space="preserve">ίζουμε πόσα ψέματα έχετε πει και σε ποιους. Δεν ξέρουμε πια τι έχετε συμφωνήσει κρυφά, φανερά και τι έχετε υπογράψει με τους εταίρους. Ξέρουμε σίγουρα ότι βγήκε μια ανακοίνωση από τον εκπρόσωπο του κ. </w:t>
      </w:r>
      <w:proofErr w:type="spellStart"/>
      <w:r>
        <w:rPr>
          <w:rFonts w:eastAsia="Times New Roman" w:cs="Times New Roman"/>
          <w:szCs w:val="24"/>
        </w:rPr>
        <w:t>Ντάισελμπλουμ</w:t>
      </w:r>
      <w:proofErr w:type="spellEnd"/>
      <w:r>
        <w:rPr>
          <w:rFonts w:eastAsia="Times New Roman" w:cs="Times New Roman"/>
          <w:szCs w:val="24"/>
        </w:rPr>
        <w:t xml:space="preserve"> που λέει ότι παγώνουμε τις θετικές εξελίξ</w:t>
      </w:r>
      <w:r>
        <w:rPr>
          <w:rFonts w:eastAsia="Times New Roman" w:cs="Times New Roman"/>
          <w:szCs w:val="24"/>
        </w:rPr>
        <w:t xml:space="preserve">εις, που εσείς πανηγυρίζατε, για το χρέος. </w:t>
      </w:r>
    </w:p>
    <w:p w14:paraId="2320C77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Κυβέρνηση πρέπει να ενημερώσει τη Βουλή. Τι έχετε συμφωνήσει; Τι έχει συμβεί; Γιατί εμείς είμαστε εδώ και λέμε -το είπαμε από την πρώτη μέρα- ότι εμείς </w:t>
      </w:r>
      <w:proofErr w:type="spellStart"/>
      <w:r>
        <w:rPr>
          <w:rFonts w:eastAsia="Times New Roman" w:cs="Times New Roman"/>
          <w:szCs w:val="24"/>
        </w:rPr>
        <w:t>Συριζαίοι</w:t>
      </w:r>
      <w:proofErr w:type="spellEnd"/>
      <w:r>
        <w:rPr>
          <w:rFonts w:eastAsia="Times New Roman" w:cs="Times New Roman"/>
          <w:szCs w:val="24"/>
        </w:rPr>
        <w:t xml:space="preserve"> δεν πρόκειται να γίνουμε. </w:t>
      </w:r>
      <w:r>
        <w:rPr>
          <w:rFonts w:eastAsia="Times New Roman" w:cs="Times New Roman"/>
          <w:szCs w:val="24"/>
        </w:rPr>
        <w:t>ε</w:t>
      </w:r>
      <w:r>
        <w:rPr>
          <w:rFonts w:eastAsia="Times New Roman" w:cs="Times New Roman"/>
          <w:szCs w:val="24"/>
        </w:rPr>
        <w:t xml:space="preserve">ννοώ στην κουλτούρα. </w:t>
      </w:r>
      <w:r>
        <w:rPr>
          <w:rFonts w:eastAsia="Times New Roman" w:cs="Times New Roman"/>
          <w:szCs w:val="24"/>
        </w:rPr>
        <w:t xml:space="preserve">Όταν διασφαλίσαμε το κοινωνικό μέρισμα, δεν είχαμε τέτοια προβλήματα </w:t>
      </w:r>
      <w:r>
        <w:rPr>
          <w:rFonts w:eastAsia="Times New Roman" w:cs="Times New Roman"/>
          <w:szCs w:val="24"/>
        </w:rPr>
        <w:lastRenderedPageBreak/>
        <w:t xml:space="preserve">στην Ευρώπη. Δεν υπήρχαν τέτοια προβλήματα. </w:t>
      </w:r>
      <w:r>
        <w:rPr>
          <w:rFonts w:eastAsia="Times New Roman" w:cs="Times New Roman"/>
          <w:szCs w:val="24"/>
        </w:rPr>
        <w:t>Δ</w:t>
      </w:r>
      <w:r>
        <w:rPr>
          <w:rFonts w:eastAsia="Times New Roman" w:cs="Times New Roman"/>
          <w:szCs w:val="24"/>
        </w:rPr>
        <w:t>ιασφαλίστηκε το κοινωνικό μέρισμα και δόθηκε και τώρα υπάρχουν άνθρωποι που το έχουν ανάγκη. Εσείς τι ψέματα, πόσα ψέματα έχετε πει και σε ποι</w:t>
      </w:r>
      <w:r>
        <w:rPr>
          <w:rFonts w:eastAsia="Times New Roman" w:cs="Times New Roman"/>
          <w:szCs w:val="24"/>
        </w:rPr>
        <w:t xml:space="preserve">ους; Τι έχετε συμφωνήσει και σήμερα έχουμε αυτές τις εξελίξεις; </w:t>
      </w:r>
    </w:p>
    <w:p w14:paraId="2320C77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Δεύτερο ζήτημα. Είχα την ελπίδα ότι ο Πρωθυπουργός θα έπαιρνε μια απόφαση για τον κ. </w:t>
      </w:r>
      <w:proofErr w:type="spellStart"/>
      <w:r>
        <w:rPr>
          <w:rFonts w:eastAsia="Times New Roman" w:cs="Times New Roman"/>
          <w:szCs w:val="24"/>
        </w:rPr>
        <w:t>Ζουράρι</w:t>
      </w:r>
      <w:proofErr w:type="spellEnd"/>
      <w:r>
        <w:rPr>
          <w:rFonts w:eastAsia="Times New Roman" w:cs="Times New Roman"/>
          <w:szCs w:val="24"/>
        </w:rPr>
        <w:t>, ο οποίος έκανε την εξής δήλωση ως Υπουργός της Κυβέρνησης, ότι «δεν πειράζει και δεν υπάρχει πρόβ</w:t>
      </w:r>
      <w:r>
        <w:rPr>
          <w:rFonts w:eastAsia="Times New Roman" w:cs="Times New Roman"/>
          <w:szCs w:val="24"/>
        </w:rPr>
        <w:t xml:space="preserve">λημα να χάσουμε και δυο-τρία νησιά». Δεν έχει βγει ούτε ένας της Κυβέρνησης ΣΥΡΙΖΑ-ΑΝΕΛ να κάνει μια δήλωση! </w:t>
      </w:r>
    </w:p>
    <w:p w14:paraId="2320C77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Σας ερωτώ, κύριε Υπουργέ: Ποια είναι η άποψη της Κυβέρνησης –είστε δύο Υπουργοί εδώ, εκπροσωπείτε την Κυβέρνηση- για τον κ. </w:t>
      </w:r>
      <w:proofErr w:type="spellStart"/>
      <w:r>
        <w:rPr>
          <w:rFonts w:eastAsia="Times New Roman" w:cs="Times New Roman"/>
          <w:szCs w:val="24"/>
        </w:rPr>
        <w:t>Ζουράρη</w:t>
      </w:r>
      <w:proofErr w:type="spellEnd"/>
      <w:r>
        <w:rPr>
          <w:rFonts w:eastAsia="Times New Roman" w:cs="Times New Roman"/>
          <w:szCs w:val="24"/>
        </w:rPr>
        <w:t>; Τι λέτε στο Σ</w:t>
      </w:r>
      <w:r>
        <w:rPr>
          <w:rFonts w:eastAsia="Times New Roman" w:cs="Times New Roman"/>
          <w:szCs w:val="24"/>
        </w:rPr>
        <w:t xml:space="preserve">ώμα; Συμφωνείτε; Διαφωνείτε; Εκφράζει τις θέσεις της Κυβέρνησης; Είναι Υπουργός της Κυβέρνησης. </w:t>
      </w:r>
    </w:p>
    <w:p w14:paraId="2320C78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Κοιτάξτε, τις τελευταίες μέρες η Κυβέρνηση είναι ένα πλοίο ακυβέρνητο σε όλα τα επίπεδα: στα εθνικά ζητήματα, στα πολιτικά ζητήματα της διαπραγμάτευσης, στα θέ</w:t>
      </w:r>
      <w:r>
        <w:rPr>
          <w:rFonts w:eastAsia="Times New Roman" w:cs="Times New Roman"/>
          <w:szCs w:val="24"/>
        </w:rPr>
        <w:t xml:space="preserve">ματα, που αφορούν το ξέπλυμα των νεοναζί. Είστε σε όλα ένα πλοίο ακυβέρνητο. </w:t>
      </w:r>
      <w:r>
        <w:rPr>
          <w:rFonts w:eastAsia="Times New Roman" w:cs="Times New Roman"/>
          <w:szCs w:val="24"/>
        </w:rPr>
        <w:t>Ε</w:t>
      </w:r>
      <w:r>
        <w:rPr>
          <w:rFonts w:eastAsia="Times New Roman" w:cs="Times New Roman"/>
          <w:szCs w:val="24"/>
        </w:rPr>
        <w:t>πειδή θέλω να είμαι πολύ σαφής, γιατί και εμείς έχουμε ευθύνη για το πώς αντιμετωπίζουμε αυτό το φαινόμενο και πώς να μιλάμε καθαρά, χθες…</w:t>
      </w:r>
    </w:p>
    <w:p w14:paraId="2320C78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Για ποιους μιλάει ο </w:t>
      </w:r>
      <w:r>
        <w:rPr>
          <w:rFonts w:eastAsia="Times New Roman" w:cs="Times New Roman"/>
          <w:szCs w:val="24"/>
        </w:rPr>
        <w:t xml:space="preserve">κύριος; </w:t>
      </w:r>
    </w:p>
    <w:p w14:paraId="2320C78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Χθες είχαμε το Ολοκαύτωμα των Καλαβρύτων. Στο Ολοκαύτωμα των Καλαβρύτων, που είχαμε χθες, οι Γερμανοί σε αντίποινα σκότωσαν όλους τους άνδρες, οχτακόσια άτομα, οι οποίοι δεν ήταν πρόσφυγες, δεν ήταν μετανάστες, δεν ήταν</w:t>
      </w:r>
      <w:r>
        <w:rPr>
          <w:rFonts w:eastAsia="Times New Roman" w:cs="Times New Roman"/>
          <w:szCs w:val="24"/>
        </w:rPr>
        <w:t xml:space="preserve"> Σύριοι, δεν ήταν κακοποιοί, δεν ήταν οτιδήποτε. Ήταν Έλληνες. </w:t>
      </w:r>
    </w:p>
    <w:p w14:paraId="2320C78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Όμως, χθες στο Ολοκαύτωμα δεν υπήρχε εκπροσώπηση της Χρυσής Αυγής. Ξέρετε γιατί να πείτε στον κ. Παρασκευόπουλο και στους άλλους; Γιατί αυτούς τους σκότωσαν νεοναζί. Και υπάρχει υποκρισία -και</w:t>
      </w:r>
      <w:r>
        <w:rPr>
          <w:rFonts w:eastAsia="Times New Roman" w:cs="Times New Roman"/>
          <w:szCs w:val="24"/>
        </w:rPr>
        <w:t xml:space="preserve"> πρέπει να το πούμε- ότι αυτοί από τη μια μεριά, κρατούν υποκριτικά την ελληνική σημαία ως δήθεν πατριώτες και από την άλλη, χαιρετάνε ναζιστικά, γι’ αυτό δεν μπορούν να πάνε να τιμήσουν τους οχτακόσιους άντρες, που σκοτώθηκαν στο Ολοκαύτωμα. Αυτή είναι η </w:t>
      </w:r>
      <w:r>
        <w:rPr>
          <w:rFonts w:eastAsia="Times New Roman" w:cs="Times New Roman"/>
          <w:szCs w:val="24"/>
        </w:rPr>
        <w:t xml:space="preserve">πραγματικότητα! </w:t>
      </w:r>
      <w:r>
        <w:rPr>
          <w:rFonts w:eastAsia="Times New Roman" w:cs="Times New Roman"/>
          <w:szCs w:val="24"/>
        </w:rPr>
        <w:t>Λ</w:t>
      </w:r>
      <w:r>
        <w:rPr>
          <w:rFonts w:eastAsia="Times New Roman" w:cs="Times New Roman"/>
          <w:szCs w:val="24"/>
        </w:rPr>
        <w:t xml:space="preserve">υπάμαι για εσάς, για τη δήθεν Αριστερά, η οποία με τον τρόπο της αυτό και με πολλά γεγονότα προσπαθεί να ξεπλύνει μια ιστορία. </w:t>
      </w:r>
    </w:p>
    <w:p w14:paraId="2320C78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320C78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320C78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Συνεχίστε, κύριε συνάδελφε.</w:t>
      </w:r>
    </w:p>
    <w:p w14:paraId="2320C78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Είναι πολύ καθαρό αυτό και πρέπει να το γνωρίζουν οι Έλληνες πολίτες, γιατί -σας το ξαναλέω- οι οχτακόσιοι, που δολοφονήθηκαν από τους νεοναζί, ήταν Έλληνες πατριώτες,</w:t>
      </w:r>
      <w:r>
        <w:rPr>
          <w:rFonts w:eastAsia="Times New Roman" w:cs="Times New Roman"/>
          <w:szCs w:val="24"/>
        </w:rPr>
        <w:t xml:space="preserve"> παιδιά από δεκατριών χρονών και πάνω. </w:t>
      </w:r>
    </w:p>
    <w:p w14:paraId="2320C78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Κύριοι συνάδελφοι, ο χρόνος σας, του ΣΥΡΙΖΑ τελειώνει. Το ενδιαφέρον είναι αν θα επιλέξετε το πατριωτικό σας καθήκον ή το κομματικό σας.</w:t>
      </w:r>
    </w:p>
    <w:p w14:paraId="2320C78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320C78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w:t>
      </w:r>
      <w:r>
        <w:rPr>
          <w:rFonts w:eastAsia="Times New Roman" w:cs="Times New Roman"/>
          <w:szCs w:val="24"/>
        </w:rPr>
        <w:t>ης ΠΑΣΟΚ-ΔΗΜΑΡ)</w:t>
      </w:r>
    </w:p>
    <w:p w14:paraId="2320C78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μπορώ να έχω τον λόγο;</w:t>
      </w:r>
    </w:p>
    <w:p w14:paraId="2320C78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προσωπικό. </w:t>
      </w:r>
    </w:p>
    <w:p w14:paraId="2320C78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Ζητώ τον λόγο για μισό λεπτό. Ήταν προσωπικό και θέλω…</w:t>
      </w:r>
    </w:p>
    <w:p w14:paraId="2320C78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θέμα </w:t>
      </w:r>
      <w:r>
        <w:rPr>
          <w:rFonts w:eastAsia="Times New Roman" w:cs="Times New Roman"/>
          <w:szCs w:val="24"/>
        </w:rPr>
        <w:t>προσωπικό. Μόνο για προσωπικό μπορείτε να πάρετε τον λόγο.</w:t>
      </w:r>
    </w:p>
    <w:p w14:paraId="2320C78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επιτρέψτε μου για μισό λεπτό…</w:t>
      </w:r>
    </w:p>
    <w:p w14:paraId="2320C79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Έχετε τον λόγο, κύριε </w:t>
      </w:r>
      <w:proofErr w:type="spellStart"/>
      <w:r>
        <w:rPr>
          <w:rFonts w:eastAsia="Times New Roman" w:cs="Times New Roman"/>
          <w:szCs w:val="24"/>
        </w:rPr>
        <w:t>Αϊβατίδη</w:t>
      </w:r>
      <w:proofErr w:type="spellEnd"/>
      <w:r>
        <w:rPr>
          <w:rFonts w:eastAsia="Times New Roman" w:cs="Times New Roman"/>
          <w:szCs w:val="24"/>
        </w:rPr>
        <w:t>.</w:t>
      </w:r>
    </w:p>
    <w:p w14:paraId="2320C79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Ο κύριος, που μίλησε προηγουμένως, χρησιμοποιεί σ</w:t>
      </w:r>
      <w:r>
        <w:rPr>
          <w:rFonts w:eastAsia="Times New Roman" w:cs="Times New Roman"/>
          <w:szCs w:val="24"/>
        </w:rPr>
        <w:t xml:space="preserve">υστηματικά, επειδή δεν έχει άλλα επιχειρήματα, ένα ψεύτικο επιχείρημα εναντίον της Χρυσής Αυγής. </w:t>
      </w:r>
    </w:p>
    <w:p w14:paraId="2320C79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Τον καλώ, λοιπόν, όπως και όλους τους συναδέλφους Βουλευτές να δουν σήμερα στην πρώτη σελίδα της Χρυσής Αυγής στο </w:t>
      </w:r>
      <w:r>
        <w:rPr>
          <w:rFonts w:eastAsia="Times New Roman" w:cs="Times New Roman"/>
          <w:szCs w:val="24"/>
          <w:lang w:val="en-US"/>
        </w:rPr>
        <w:t>site</w:t>
      </w:r>
      <w:r>
        <w:rPr>
          <w:rFonts w:eastAsia="Times New Roman" w:cs="Times New Roman"/>
          <w:szCs w:val="24"/>
        </w:rPr>
        <w:t xml:space="preserve"> μας ποιο </w:t>
      </w:r>
      <w:r>
        <w:rPr>
          <w:rFonts w:eastAsia="Times New Roman" w:cs="Times New Roman"/>
          <w:szCs w:val="24"/>
        </w:rPr>
        <w:lastRenderedPageBreak/>
        <w:t>ακριβώς θέμα έχουμε για τα Καλ</w:t>
      </w:r>
      <w:r>
        <w:rPr>
          <w:rFonts w:eastAsia="Times New Roman" w:cs="Times New Roman"/>
          <w:szCs w:val="24"/>
        </w:rPr>
        <w:t xml:space="preserve">άβρυτα, για τους ήρωες που σφαγιάστηκαν. Σας παρακαλώ, λοιπόν, θερμώς επειδή ο κύριος –επαναλαμβάνω- δεν ασχολήθηκε ουσιαστικά καθόλου με το σχέδιο νόμου αλλά με την κατά </w:t>
      </w:r>
      <w:proofErr w:type="spellStart"/>
      <w:r>
        <w:rPr>
          <w:rFonts w:eastAsia="Times New Roman" w:cs="Times New Roman"/>
          <w:szCs w:val="24"/>
        </w:rPr>
        <w:t>φαντασίαν</w:t>
      </w:r>
      <w:proofErr w:type="spellEnd"/>
      <w:r>
        <w:rPr>
          <w:rFonts w:eastAsia="Times New Roman" w:cs="Times New Roman"/>
          <w:szCs w:val="24"/>
        </w:rPr>
        <w:t xml:space="preserve"> νεοναζιστική οργάνωση, νομίζω ότι είναι εκ του περισσού.</w:t>
      </w:r>
    </w:p>
    <w:p w14:paraId="2320C79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Δεν μπορείτε να κάνετε άλλη ομιλία.</w:t>
      </w:r>
    </w:p>
    <w:p w14:paraId="2320C79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2320C79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2320C796" w14:textId="77777777" w:rsidR="00BC0B8E" w:rsidRDefault="00C038AA">
      <w:pPr>
        <w:spacing w:line="600" w:lineRule="auto"/>
        <w:ind w:firstLine="709"/>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Ευχαριστώ, κύριε Πρόεδρε. </w:t>
      </w:r>
    </w:p>
    <w:p w14:paraId="2320C797" w14:textId="77777777" w:rsidR="00BC0B8E" w:rsidRDefault="00C038AA">
      <w:pPr>
        <w:spacing w:line="600" w:lineRule="auto"/>
        <w:ind w:firstLine="709"/>
        <w:jc w:val="both"/>
        <w:rPr>
          <w:rFonts w:eastAsia="Times New Roman" w:cs="Times New Roman"/>
        </w:rPr>
      </w:pPr>
      <w:r>
        <w:rPr>
          <w:rFonts w:eastAsia="Times New Roman"/>
          <w:bCs/>
        </w:rPr>
        <w:t>Είναι</w:t>
      </w:r>
      <w:r>
        <w:rPr>
          <w:rFonts w:eastAsia="Times New Roman" w:cs="Times New Roman"/>
        </w:rPr>
        <w:t xml:space="preserve"> τόσο θρασύδειλη η Χρυσή Αυγή, ως φασιστική εγκληματική οργάνωση…</w:t>
      </w:r>
    </w:p>
    <w:p w14:paraId="2320C798"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ΙΩΑΝΝΗΣ ΑΪΒΑΤΙΔΗΣ: </w:t>
      </w:r>
      <w:r>
        <w:rPr>
          <w:rFonts w:eastAsia="Times New Roman" w:cs="Times New Roman"/>
        </w:rPr>
        <w:t>Πά</w:t>
      </w:r>
      <w:r>
        <w:rPr>
          <w:rFonts w:eastAsia="Times New Roman" w:cs="Times New Roman"/>
        </w:rPr>
        <w:t>λι τα ίδια!</w:t>
      </w:r>
    </w:p>
    <w:p w14:paraId="2320C799"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ΑΝΤΩΝΙΟΣ ΓΡΕΓΟΣ: </w:t>
      </w:r>
      <w:r>
        <w:rPr>
          <w:rFonts w:eastAsia="Times New Roman" w:cs="Times New Roman"/>
        </w:rPr>
        <w:t>Αυτό πρέπει να διαγραφεί, κύριε Πρόεδρε!</w:t>
      </w:r>
    </w:p>
    <w:p w14:paraId="2320C79A" w14:textId="77777777" w:rsidR="00BC0B8E" w:rsidRDefault="00C038AA">
      <w:pPr>
        <w:spacing w:line="600" w:lineRule="auto"/>
        <w:ind w:firstLine="709"/>
        <w:jc w:val="both"/>
        <w:rPr>
          <w:rFonts w:eastAsia="Times New Roman" w:cs="Times New Roman"/>
        </w:rPr>
      </w:pPr>
      <w:r>
        <w:rPr>
          <w:rFonts w:eastAsia="Times New Roman" w:cs="Times New Roman"/>
          <w:b/>
          <w:bCs/>
          <w:shd w:val="clear" w:color="auto" w:fill="FFFFFF"/>
        </w:rPr>
        <w:lastRenderedPageBreak/>
        <w:t>ΠΡΟΕΔΡΕΥΩΝ (Γεώργιος Βαρεμένος):</w:t>
      </w:r>
      <w:r>
        <w:rPr>
          <w:rFonts w:eastAsia="Times New Roman" w:cs="Times New Roman"/>
          <w:bCs/>
          <w:shd w:val="clear" w:color="auto" w:fill="FFFFFF"/>
        </w:rPr>
        <w:t xml:space="preserve"> </w:t>
      </w:r>
      <w:r>
        <w:rPr>
          <w:rFonts w:eastAsia="Times New Roman" w:cs="Times New Roman"/>
        </w:rPr>
        <w:t>Παρακαλώ, παρακαλώ!</w:t>
      </w:r>
    </w:p>
    <w:p w14:paraId="2320C79B"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ΑΝΤΩΝΙΟΣ ΓΡΕΓΟΣ: </w:t>
      </w:r>
      <w:r>
        <w:rPr>
          <w:rFonts w:eastAsia="Times New Roman" w:cs="Times New Roman"/>
        </w:rPr>
        <w:t>Να διαγραφεί αυτό!</w:t>
      </w:r>
    </w:p>
    <w:p w14:paraId="2320C79C"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ΕΜΜΑΝΟΥΗΛ ΣΥΝΤΥΧΑΚΗΣ: </w:t>
      </w:r>
      <w:r>
        <w:rPr>
          <w:rFonts w:eastAsia="Times New Roman" w:cs="Times New Roman"/>
        </w:rPr>
        <w:t>…που όχι μόνο στα Καλάβρυτα δεν τολμούν αν πάνε…</w:t>
      </w:r>
    </w:p>
    <w:p w14:paraId="2320C79D" w14:textId="77777777" w:rsidR="00BC0B8E" w:rsidRDefault="00C038AA">
      <w:pPr>
        <w:spacing w:line="600" w:lineRule="auto"/>
        <w:ind w:firstLine="709"/>
        <w:jc w:val="both"/>
        <w:rPr>
          <w:rFonts w:eastAsia="Times New Roman" w:cs="Times New Roman"/>
        </w:rPr>
      </w:pPr>
      <w:r>
        <w:rPr>
          <w:rFonts w:eastAsia="Times New Roman" w:cs="Times New Roman"/>
          <w:b/>
          <w:bCs/>
          <w:shd w:val="clear" w:color="auto" w:fill="FFFFFF"/>
        </w:rPr>
        <w:t>ΠΡΟΕΔΡΕΥΩΝ (Γεώργιος Βαρεμ</w:t>
      </w:r>
      <w:r>
        <w:rPr>
          <w:rFonts w:eastAsia="Times New Roman" w:cs="Times New Roman"/>
          <w:b/>
          <w:bCs/>
          <w:shd w:val="clear" w:color="auto" w:fill="FFFFFF"/>
        </w:rPr>
        <w:t>ένος):</w:t>
      </w:r>
      <w:r>
        <w:rPr>
          <w:rFonts w:eastAsia="Times New Roman" w:cs="Times New Roman"/>
          <w:bCs/>
          <w:shd w:val="clear" w:color="auto" w:fill="FFFFFF"/>
        </w:rPr>
        <w:t xml:space="preserve"> </w:t>
      </w:r>
      <w:r>
        <w:rPr>
          <w:rFonts w:eastAsia="Times New Roman" w:cs="Times New Roman"/>
        </w:rPr>
        <w:t>Παρακαλώ!</w:t>
      </w:r>
    </w:p>
    <w:p w14:paraId="2320C79E"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ΕΜΜΑΝΟΥΗΛ ΣΥΝΤΥΧΑΚΗΣ: </w:t>
      </w:r>
      <w:r>
        <w:rPr>
          <w:rFonts w:eastAsia="Times New Roman" w:cs="Times New Roman"/>
        </w:rPr>
        <w:t>Αν τους παίρνει, αν τολμάνε, ας πάνε μ</w:t>
      </w:r>
      <w:r>
        <w:rPr>
          <w:rFonts w:eastAsia="Times New Roman" w:cs="Times New Roman"/>
        </w:rPr>
        <w:t>ί</w:t>
      </w:r>
      <w:r>
        <w:rPr>
          <w:rFonts w:eastAsia="Times New Roman" w:cs="Times New Roman"/>
        </w:rPr>
        <w:t xml:space="preserve">α βόλτα από τα Ανώγια στην Κρήτη και θα τους τακτοποιήσουν. </w:t>
      </w:r>
    </w:p>
    <w:p w14:paraId="2320C79F"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ΙΩΑΝΝΗΣ ΑΪΒΑΤΙΔΗΣ: </w:t>
      </w:r>
      <w:r>
        <w:rPr>
          <w:rFonts w:eastAsia="Times New Roman" w:cs="Times New Roman"/>
        </w:rPr>
        <w:t xml:space="preserve">Τι θα γίνει; </w:t>
      </w:r>
    </w:p>
    <w:p w14:paraId="2320C7A0"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ΑΝΤΩΝΙΟΣ ΓΡΕΓΟΣ: </w:t>
      </w:r>
      <w:r>
        <w:rPr>
          <w:rFonts w:eastAsia="Times New Roman" w:cs="Times New Roman"/>
        </w:rPr>
        <w:t xml:space="preserve">Αν σας παίρνει, να βγείτε εσείς στους δρόμους. Εμείς πάμε παντού.  </w:t>
      </w:r>
    </w:p>
    <w:p w14:paraId="2320C7A1" w14:textId="77777777" w:rsidR="00BC0B8E" w:rsidRDefault="00C038AA">
      <w:pPr>
        <w:spacing w:line="600" w:lineRule="auto"/>
        <w:ind w:firstLine="709"/>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Παρακαλώ!</w:t>
      </w:r>
    </w:p>
    <w:p w14:paraId="2320C7A2" w14:textId="77777777" w:rsidR="00BC0B8E" w:rsidRDefault="00C038AA">
      <w:pPr>
        <w:spacing w:line="600" w:lineRule="auto"/>
        <w:ind w:firstLine="709"/>
        <w:jc w:val="both"/>
        <w:rPr>
          <w:rFonts w:eastAsia="Times New Roman" w:cs="Times New Roman"/>
        </w:rPr>
      </w:pPr>
      <w:r>
        <w:rPr>
          <w:rFonts w:eastAsia="Times New Roman" w:cs="Times New Roman"/>
          <w:b/>
        </w:rPr>
        <w:t xml:space="preserve">ΕΜΜΑΝΟΥΗΛ ΣΥΝΤΥΧΑΚΗΣ: </w:t>
      </w:r>
      <w:r>
        <w:rPr>
          <w:rFonts w:eastAsia="Times New Roman"/>
        </w:rPr>
        <w:t>Κυρίες και κύριοι συνάδελφοι</w:t>
      </w:r>
      <w:r>
        <w:rPr>
          <w:rFonts w:eastAsia="Times New Roman" w:cs="Times New Roman"/>
        </w:rPr>
        <w:t xml:space="preserve">, ο Εθνικός Μηχανισμός Εφαρμογής Πολιτικών Κοινωνικής Ένταξης και του </w:t>
      </w:r>
      <w:r>
        <w:rPr>
          <w:rFonts w:eastAsia="Times New Roman" w:cs="Times New Roman"/>
        </w:rPr>
        <w:lastRenderedPageBreak/>
        <w:t xml:space="preserve">Κοινωνικού Εισοδήματος Αλληλεγγύης δεν </w:t>
      </w:r>
      <w:r>
        <w:rPr>
          <w:rFonts w:eastAsia="Times New Roman"/>
          <w:bCs/>
        </w:rPr>
        <w:t>είναι</w:t>
      </w:r>
      <w:r>
        <w:rPr>
          <w:rFonts w:eastAsia="Times New Roman" w:cs="Times New Roman"/>
        </w:rPr>
        <w:t xml:space="preserve"> δική σας πατέντα. Προβλέπονται στη Στρατηγική τ</w:t>
      </w:r>
      <w:r>
        <w:rPr>
          <w:rFonts w:eastAsia="Times New Roman" w:cs="Times New Roman"/>
        </w:rPr>
        <w:t xml:space="preserve">ης Ευρωπαϊκής </w:t>
      </w:r>
      <w:r>
        <w:rPr>
          <w:rFonts w:eastAsia="Times New Roman"/>
          <w:bCs/>
        </w:rPr>
        <w:t>Έ</w:t>
      </w:r>
      <w:r>
        <w:rPr>
          <w:rFonts w:eastAsia="Times New Roman" w:cs="Times New Roman"/>
        </w:rPr>
        <w:t xml:space="preserve">νωσης </w:t>
      </w:r>
      <w:r>
        <w:rPr>
          <w:rFonts w:eastAsia="Times New Roman"/>
        </w:rPr>
        <w:t>–</w:t>
      </w:r>
      <w:r>
        <w:rPr>
          <w:rFonts w:eastAsia="Times New Roman" w:cs="Times New Roman"/>
        </w:rPr>
        <w:t xml:space="preserve"> Ευρώπη 2020 για τη </w:t>
      </w:r>
      <w:r>
        <w:rPr>
          <w:rFonts w:eastAsia="Times New Roman" w:cs="Times New Roman"/>
          <w:bCs/>
          <w:shd w:val="clear" w:color="auto" w:fill="FFFFFF"/>
        </w:rPr>
        <w:t>διαχείριση</w:t>
      </w:r>
      <w:r>
        <w:rPr>
          <w:rFonts w:eastAsia="Times New Roman" w:cs="Times New Roman"/>
        </w:rPr>
        <w:t xml:space="preserve"> της ακραίας φτώχειας και στις στοχεύσεις της ελληνικής εθνικής στρατηγικής για την κοινωνική ένταξη. </w:t>
      </w:r>
    </w:p>
    <w:p w14:paraId="2320C7A3"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rPr>
        <w:t xml:space="preserve">Αναφέρεται, μάλιστα, ότι η καθολική κάλυψη του πληθυσμού δεν επιλέγεται ως βιώσιμο σενάριο στόχευσης </w:t>
      </w:r>
      <w:r>
        <w:rPr>
          <w:rFonts w:eastAsia="Times New Roman" w:cs="Times New Roman"/>
        </w:rPr>
        <w:t>αυτής της στρατηγικής. Δ</w:t>
      </w:r>
      <w:r>
        <w:rPr>
          <w:rFonts w:eastAsia="Times New Roman" w:cs="Times New Roman"/>
          <w:bCs/>
          <w:shd w:val="clear" w:color="auto" w:fill="FFFFFF"/>
        </w:rPr>
        <w:t xml:space="preserve">ηλαδή, τι μας λέει; Ότι η χορήγηση του Κοινωνικού Εισοδήματος Αλληλεγγύης προϋποθέτει το συνολικό εισόδημα των δικαιούχων να </w:t>
      </w:r>
      <w:r>
        <w:rPr>
          <w:rFonts w:eastAsia="Times New Roman"/>
          <w:bCs/>
          <w:shd w:val="clear" w:color="auto" w:fill="FFFFFF"/>
        </w:rPr>
        <w:t>είναι</w:t>
      </w:r>
      <w:r>
        <w:rPr>
          <w:rFonts w:eastAsia="Times New Roman" w:cs="Times New Roman"/>
          <w:bCs/>
          <w:shd w:val="clear" w:color="auto" w:fill="FFFFFF"/>
        </w:rPr>
        <w:t xml:space="preserve"> ελάχιστο έως μηδενικό και να μη διαθέτουν περιουσία, αλλά να συνδέονται οι δικαιούχοι με την αγορά ερ</w:t>
      </w:r>
      <w:r>
        <w:rPr>
          <w:rFonts w:eastAsia="Times New Roman" w:cs="Times New Roman"/>
          <w:bCs/>
          <w:shd w:val="clear" w:color="auto" w:fill="FFFFFF"/>
        </w:rPr>
        <w:t xml:space="preserve">γασίας ως πάμφθηνο εργατικό δυναμικό. Κατευθύνονται δηλαδή σε περιορισμένο αριθμό ατόμων και κατηγορίες πληθυσμού που ζουν σε συνθήκες εξαθλίωσης. </w:t>
      </w:r>
    </w:p>
    <w:p w14:paraId="2320C7A4"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Η Ευρωπαϊκή Ένωση των μονοπωλίων, που προκαλεί φτώχεια, αστέγους, ανέργους, προσφυγιά, μαζί με τις κυβερνήσε</w:t>
      </w:r>
      <w:r>
        <w:rPr>
          <w:rFonts w:eastAsia="Times New Roman" w:cs="Times New Roman"/>
          <w:bCs/>
          <w:shd w:val="clear" w:color="auto" w:fill="FFFFFF"/>
        </w:rPr>
        <w:t xml:space="preserve">ις που εξαθλιώνουν </w:t>
      </w:r>
      <w:r>
        <w:rPr>
          <w:rFonts w:eastAsia="Times New Roman" w:cs="Times New Roman"/>
          <w:bCs/>
          <w:shd w:val="clear" w:color="auto" w:fill="FFFFFF"/>
        </w:rPr>
        <w:lastRenderedPageBreak/>
        <w:t xml:space="preserve">λαούς αναλαμβάνουν την προστασία των εξαθλιωμένων. Ο λύκος, δηλαδή, να φυλάξει τα πρόβατα. Απόλυτη υποκρισία και εμπαιγμός! </w:t>
      </w:r>
    </w:p>
    <w:p w14:paraId="2320C7A5"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Ποια </w:t>
      </w:r>
      <w:r>
        <w:rPr>
          <w:rFonts w:eastAsia="Times New Roman"/>
          <w:bCs/>
          <w:shd w:val="clear" w:color="auto" w:fill="FFFFFF"/>
        </w:rPr>
        <w:t>είναι,</w:t>
      </w:r>
      <w:r>
        <w:rPr>
          <w:rFonts w:eastAsia="Times New Roman" w:cs="Times New Roman"/>
          <w:bCs/>
          <w:shd w:val="clear" w:color="auto" w:fill="FFFFFF"/>
        </w:rPr>
        <w:t xml:space="preserve"> όμως, η βαθύτερη στόχευση αυτών των πολιτικών; Με μειωμένες δαπάνες να καλύψουν τα κράτη της Ευρωπαϊ</w:t>
      </w:r>
      <w:r>
        <w:rPr>
          <w:rFonts w:eastAsia="Times New Roman" w:cs="Times New Roman"/>
          <w:bCs/>
          <w:shd w:val="clear" w:color="auto" w:fill="FFFFFF"/>
        </w:rPr>
        <w:t xml:space="preserve">κής </w:t>
      </w:r>
      <w:r>
        <w:rPr>
          <w:rFonts w:eastAsia="Times New Roman"/>
          <w:bCs/>
          <w:shd w:val="clear" w:color="auto" w:fill="FFFFFF"/>
        </w:rPr>
        <w:t>Έ</w:t>
      </w:r>
      <w:r>
        <w:rPr>
          <w:rFonts w:eastAsia="Times New Roman" w:cs="Times New Roman"/>
          <w:bCs/>
          <w:shd w:val="clear" w:color="auto" w:fill="FFFFFF"/>
        </w:rPr>
        <w:t xml:space="preserve">νωσης  ορισμένες κατεπείγουσες ανάγκες για μεγαλύτερο αριθμό απόλυτα φτωχών προς αποφυγή κοινωνικών εκρήξεων. </w:t>
      </w:r>
    </w:p>
    <w:p w14:paraId="2320C7A6"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Τι σημαίνει αυτό; Πρώτον, την προς τα κάτω ενοποίηση των παροχών, ώστε το συνολικό ατομικό εισόδημα από κάθε πηγή μαζί με το ΚΕΑ να μην υπερ</w:t>
      </w:r>
      <w:r>
        <w:rPr>
          <w:rFonts w:eastAsia="Times New Roman" w:cs="Times New Roman"/>
          <w:bCs/>
          <w:shd w:val="clear" w:color="auto" w:fill="FFFFFF"/>
        </w:rPr>
        <w:t xml:space="preserve">βαίνει ένα όριο, που </w:t>
      </w:r>
      <w:r>
        <w:rPr>
          <w:rFonts w:eastAsia="Times New Roman"/>
          <w:bCs/>
          <w:shd w:val="clear" w:color="auto" w:fill="FFFFFF"/>
        </w:rPr>
        <w:t>είναι</w:t>
      </w:r>
      <w:r>
        <w:rPr>
          <w:rFonts w:eastAsia="Times New Roman" w:cs="Times New Roman"/>
          <w:bCs/>
          <w:shd w:val="clear" w:color="auto" w:fill="FFFFFF"/>
        </w:rPr>
        <w:t xml:space="preserve"> πολύ χαμηλό. Δεύτερον, την απαλλαγή των καπιταλιστικών κρατών από το κόστος της κοινωνικής πολιτικής, για να ενισχυθούν οι επιχειρηματικοί όμιλοι και η ανταγωνιστικότητά τους με κίνητρα, φοροαπαλλαγές, ζεστό κρατικό χρήμα, όχι μό</w:t>
      </w:r>
      <w:r>
        <w:rPr>
          <w:rFonts w:eastAsia="Times New Roman" w:cs="Times New Roman"/>
          <w:bCs/>
          <w:shd w:val="clear" w:color="auto" w:fill="FFFFFF"/>
        </w:rPr>
        <w:t xml:space="preserve">νο στη συγκυρία της καπιταλιστικής κρίσης, αλλά και μετά από αυτήν. </w:t>
      </w:r>
    </w:p>
    <w:p w14:paraId="2320C7A7"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Η αιτιολογική έκθεση του σχεδίου νόμου φωτογραφίζει τους ευνοούμενους. Η θεσμοθέτηση του </w:t>
      </w:r>
      <w:r>
        <w:rPr>
          <w:rFonts w:eastAsia="Times New Roman" w:cs="Times New Roman"/>
          <w:bCs/>
          <w:shd w:val="clear" w:color="auto" w:fill="FFFFFF"/>
        </w:rPr>
        <w:t>ε</w:t>
      </w:r>
      <w:r>
        <w:rPr>
          <w:rFonts w:eastAsia="Times New Roman" w:cs="Times New Roman"/>
          <w:bCs/>
          <w:shd w:val="clear" w:color="auto" w:fill="FFFFFF"/>
        </w:rPr>
        <w:t xml:space="preserve">θνικού </w:t>
      </w:r>
      <w:r>
        <w:rPr>
          <w:rFonts w:eastAsia="Times New Roman" w:cs="Times New Roman"/>
          <w:bCs/>
          <w:shd w:val="clear" w:color="auto" w:fill="FFFFFF"/>
        </w:rPr>
        <w:t>μ</w:t>
      </w:r>
      <w:r>
        <w:rPr>
          <w:rFonts w:eastAsia="Times New Roman" w:cs="Times New Roman"/>
          <w:bCs/>
          <w:shd w:val="clear" w:color="auto" w:fill="FFFFFF"/>
        </w:rPr>
        <w:t>ηχανισμού, όπως λέει, αποτελεί εθνική υποχρέωση, διεθνή και κοινοτική δέσμευση, σύμφωνα μ</w:t>
      </w:r>
      <w:r>
        <w:rPr>
          <w:rFonts w:eastAsia="Times New Roman" w:cs="Times New Roman"/>
          <w:bCs/>
          <w:shd w:val="clear" w:color="auto" w:fill="FFFFFF"/>
        </w:rPr>
        <w:t xml:space="preserve">ε την </w:t>
      </w:r>
      <w:proofErr w:type="spellStart"/>
      <w:r>
        <w:rPr>
          <w:rFonts w:eastAsia="Times New Roman" w:cs="Times New Roman"/>
          <w:bCs/>
          <w:shd w:val="clear" w:color="auto" w:fill="FFFFFF"/>
        </w:rPr>
        <w:t>αιρεσιμότητα</w:t>
      </w:r>
      <w:proofErr w:type="spellEnd"/>
      <w:r>
        <w:rPr>
          <w:rFonts w:eastAsia="Times New Roman" w:cs="Times New Roman"/>
          <w:bCs/>
          <w:shd w:val="clear" w:color="auto" w:fill="FFFFFF"/>
        </w:rPr>
        <w:t xml:space="preserve"> για την εκκίνηση του προγράμματος ΕΣΠΑ. Δηλαδή ή εφαρμόζετε μηχανισμό αναπαραγωγής και διαχείρισης της ακραίας φτώχειας, για να εξοικονομηθούν πόροι για τις επενδυτικές ορέξεις των μονοπωλιακών ομίλων ή κόβουμε τη χρηματοδότηση των επενδ</w:t>
      </w:r>
      <w:r>
        <w:rPr>
          <w:rFonts w:eastAsia="Times New Roman" w:cs="Times New Roman"/>
          <w:bCs/>
          <w:shd w:val="clear" w:color="auto" w:fill="FFFFFF"/>
        </w:rPr>
        <w:t xml:space="preserve">ύσεων μέσω ΕΣΠΑ. </w:t>
      </w:r>
    </w:p>
    <w:p w14:paraId="2320C7A8"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Αυτός ο μηχανισμός που θεσμοθετείται </w:t>
      </w:r>
      <w:r>
        <w:rPr>
          <w:rFonts w:eastAsia="Times New Roman"/>
          <w:bCs/>
          <w:shd w:val="clear" w:color="auto" w:fill="FFFFFF"/>
        </w:rPr>
        <w:t>είναι</w:t>
      </w:r>
      <w:r>
        <w:rPr>
          <w:rFonts w:eastAsia="Times New Roman" w:cs="Times New Roman"/>
          <w:bCs/>
          <w:shd w:val="clear" w:color="auto" w:fill="FFFFFF"/>
        </w:rPr>
        <w:t xml:space="preserve"> μηχανισμός αναπαραγωγής και διαχείρισης της ακραίας φτώχειας, αναδιανομής της φτώχειας ανάμεσα στους λιγότερο φτωχούς και σε αυτούς που δεν έχουν στον ήλιο μοίρα. Ο μοχλός αυτής της αναδιανομής </w:t>
      </w:r>
      <w:r>
        <w:rPr>
          <w:rFonts w:eastAsia="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το Κοινωνικό Εισόδημα Αλληλεγγύης είτε σε χρήμα είτε σε είδος. </w:t>
      </w:r>
      <w:r>
        <w:rPr>
          <w:rFonts w:eastAsia="Times New Roman"/>
          <w:bCs/>
          <w:shd w:val="clear" w:color="auto" w:fill="FFFFFF"/>
        </w:rPr>
        <w:t>Είναι</w:t>
      </w:r>
      <w:r>
        <w:rPr>
          <w:rFonts w:eastAsia="Times New Roman" w:cs="Times New Roman"/>
          <w:bCs/>
          <w:shd w:val="clear" w:color="auto" w:fill="FFFFFF"/>
        </w:rPr>
        <w:t xml:space="preserve"> απαίτηση του τρίτου μνημονίου που ψηφίσατε από κοινού όλοι μαζί, ΣΥΡΙΖΑ, ΑΝΕΛ, Νέα Δημοκρατία, ΠΑΣΟΚ και Ποτάμι. </w:t>
      </w:r>
    </w:p>
    <w:p w14:paraId="2320C7A9"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Για να δούμε, όμως, την ουσία που κρύβεται πίσω από την κουρτίνα του</w:t>
      </w:r>
      <w:r>
        <w:rPr>
          <w:rFonts w:eastAsia="Times New Roman" w:cs="Times New Roman"/>
          <w:bCs/>
          <w:shd w:val="clear" w:color="auto" w:fill="FFFFFF"/>
        </w:rPr>
        <w:t xml:space="preserve"> σχεδίου νόμου. Πρώτον, η κ</w:t>
      </w:r>
      <w:r>
        <w:rPr>
          <w:rFonts w:eastAsia="Times New Roman" w:cs="Times New Roman"/>
          <w:bCs/>
          <w:shd w:val="clear" w:color="auto" w:fill="FFFFFF"/>
        </w:rPr>
        <w:t>.</w:t>
      </w:r>
      <w:r>
        <w:rPr>
          <w:rFonts w:eastAsia="Times New Roman" w:cs="Times New Roman"/>
          <w:bCs/>
          <w:shd w:val="clear" w:color="auto" w:fill="FFFFFF"/>
        </w:rPr>
        <w:t xml:space="preserve"> Φωτίου την έδωσε με πολύ ανάγλυφο τρόπο τον περασμένο κιόλας Οκτώβρη. Λίγο </w:t>
      </w:r>
      <w:r>
        <w:rPr>
          <w:rFonts w:eastAsia="Times New Roman" w:cs="Times New Roman"/>
          <w:bCs/>
          <w:shd w:val="clear" w:color="auto" w:fill="FFFFFF"/>
        </w:rPr>
        <w:t xml:space="preserve">- </w:t>
      </w:r>
      <w:r>
        <w:rPr>
          <w:rFonts w:eastAsia="Times New Roman" w:cs="Times New Roman"/>
          <w:bCs/>
          <w:shd w:val="clear" w:color="auto" w:fill="FFFFFF"/>
        </w:rPr>
        <w:t>πολύ είπε ότι για να μην καταντήσουν ρεμπεσκέδες όσοι παίρνουν σήμερα επίδομα, πρέπει να τους κοπεί και για να μην γίνουν συνήθεια τα ψίχουλα του ΚΕΑ,</w:t>
      </w:r>
      <w:r>
        <w:rPr>
          <w:rFonts w:eastAsia="Times New Roman" w:cs="Times New Roman"/>
          <w:bCs/>
          <w:shd w:val="clear" w:color="auto" w:fill="FFFFFF"/>
        </w:rPr>
        <w:t xml:space="preserve"> σκοπεύει να αντικαταστήσει μέρος του με παροχές σε είδος. </w:t>
      </w:r>
    </w:p>
    <w:p w14:paraId="2320C7AA" w14:textId="77777777" w:rsidR="00BC0B8E" w:rsidRDefault="00C038AA">
      <w:pPr>
        <w:spacing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Τι είπε, λοιπόν, στην συνέντευξη Τύπου; Όταν φτάνεις σε τόσο μικρά επίπεδα επιδοματικά, όπως </w:t>
      </w:r>
      <w:r>
        <w:rPr>
          <w:rFonts w:eastAsia="Times New Roman"/>
          <w:bCs/>
          <w:shd w:val="clear" w:color="auto" w:fill="FFFFFF"/>
        </w:rPr>
        <w:t>είναι</w:t>
      </w:r>
      <w:r>
        <w:rPr>
          <w:rFonts w:eastAsia="Times New Roman" w:cs="Times New Roman"/>
          <w:bCs/>
          <w:shd w:val="clear" w:color="auto" w:fill="FFFFFF"/>
        </w:rPr>
        <w:t xml:space="preserve"> σήμερα το ΚΕΑ, τα 200 ευρώ, οι παροχές σε είδος μπορούν να σε κάνουν να επιβιώσεις, οι παροχές σε</w:t>
      </w:r>
      <w:r>
        <w:rPr>
          <w:rFonts w:eastAsia="Times New Roman" w:cs="Times New Roman"/>
          <w:bCs/>
          <w:shd w:val="clear" w:color="auto" w:fill="FFFFFF"/>
        </w:rPr>
        <w:t xml:space="preserve"> χρήμα θα σε καταστρέψουν. Γιατί όπως είπα και πριν, </w:t>
      </w:r>
      <w:r>
        <w:rPr>
          <w:rFonts w:eastAsia="Times New Roman"/>
          <w:bCs/>
          <w:shd w:val="clear" w:color="auto" w:fill="FFFFFF"/>
        </w:rPr>
        <w:t>είναι</w:t>
      </w:r>
      <w:r>
        <w:rPr>
          <w:rFonts w:eastAsia="Times New Roman" w:cs="Times New Roman"/>
          <w:bCs/>
          <w:shd w:val="clear" w:color="auto" w:fill="FFFFFF"/>
        </w:rPr>
        <w:t xml:space="preserve"> αδύνατον να επιβιώσεις με 200 ευρώ, ενώ αυτά που σας είπα μόλις πριν </w:t>
      </w:r>
      <w:r>
        <w:rPr>
          <w:rFonts w:eastAsia="Times New Roman"/>
          <w:bCs/>
          <w:shd w:val="clear" w:color="auto" w:fill="FFFFFF"/>
        </w:rPr>
        <w:t>είναι</w:t>
      </w:r>
      <w:r>
        <w:rPr>
          <w:rFonts w:eastAsia="Times New Roman" w:cs="Times New Roman"/>
          <w:bCs/>
          <w:shd w:val="clear" w:color="auto" w:fill="FFFFFF"/>
        </w:rPr>
        <w:t xml:space="preserve"> 150 ευρώ και μπορείς να επιβιώσεις πολύ δύσκολα, αλλά μπορείς. Χωρίς σχόλια! </w:t>
      </w:r>
      <w:r>
        <w:rPr>
          <w:rFonts w:eastAsia="Times New Roman"/>
          <w:bCs/>
          <w:shd w:val="clear" w:color="auto" w:fill="FFFFFF"/>
        </w:rPr>
        <w:t>Είναι</w:t>
      </w:r>
      <w:r>
        <w:rPr>
          <w:rFonts w:eastAsia="Times New Roman" w:cs="Times New Roman"/>
          <w:bCs/>
          <w:shd w:val="clear" w:color="auto" w:fill="FFFFFF"/>
        </w:rPr>
        <w:t xml:space="preserve"> πλήρως αποκαλυπτικά. </w:t>
      </w:r>
    </w:p>
    <w:p w14:paraId="2320C7AB" w14:textId="77777777" w:rsidR="00BC0B8E" w:rsidRDefault="00C038AA">
      <w:pPr>
        <w:spacing w:line="600" w:lineRule="auto"/>
        <w:ind w:firstLine="851"/>
        <w:jc w:val="both"/>
        <w:rPr>
          <w:rFonts w:eastAsia="Times New Roman" w:cs="Times New Roman"/>
        </w:rPr>
      </w:pPr>
      <w:r>
        <w:rPr>
          <w:rFonts w:eastAsia="Times New Roman" w:cs="Times New Roman"/>
          <w:bCs/>
          <w:shd w:val="clear" w:color="auto" w:fill="FFFFFF"/>
        </w:rPr>
        <w:lastRenderedPageBreak/>
        <w:t xml:space="preserve">Δεύτερον, τα εισοδηματικά κριτήρια για το ΚΕΑ </w:t>
      </w:r>
      <w:r>
        <w:rPr>
          <w:rFonts w:eastAsia="Times New Roman"/>
          <w:bCs/>
          <w:shd w:val="clear" w:color="auto" w:fill="FFFFFF"/>
        </w:rPr>
        <w:t>είναι</w:t>
      </w:r>
      <w:r>
        <w:rPr>
          <w:rFonts w:eastAsia="Times New Roman" w:cs="Times New Roman"/>
          <w:bCs/>
          <w:shd w:val="clear" w:color="auto" w:fill="FFFFFF"/>
        </w:rPr>
        <w:t xml:space="preserve"> τόσο χαμηλά, που εξαιρούν τη συντριπτική πλειοψηφία όσων λαμβάνουν τα κατώτερα όρια των συντάξεων. </w:t>
      </w:r>
    </w:p>
    <w:p w14:paraId="2320C7A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Ισοδυναμεί με τη χορήγηση 13 ευρώ ημερησίως σε μια τετραμελή οικογένεια. Τα ίδια πάνω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κάτω προβλέποντα</w:t>
      </w:r>
      <w:r>
        <w:rPr>
          <w:rFonts w:eastAsia="Times New Roman" w:cs="Times New Roman"/>
          <w:szCs w:val="24"/>
        </w:rPr>
        <w:t xml:space="preserve">ν από το ελάχιστο εγγυημένο εισόδημα της Νέας Δημοκρατίας. </w:t>
      </w:r>
    </w:p>
    <w:p w14:paraId="2320C7A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Τρίτον, θα εντάξετε το 10% των δικαιούχων ΚΕΑ σε προγράμματα εργασίας και κατάρτισης. Τι να πει κανείς; Περηφανεύεστε για τα προγράμματα ανακύκλωσης της ανεργίας που καταδικάζουν τους εργαζόμενους</w:t>
      </w:r>
      <w:r>
        <w:rPr>
          <w:rFonts w:eastAsia="Times New Roman" w:cs="Times New Roman"/>
          <w:szCs w:val="24"/>
        </w:rPr>
        <w:t xml:space="preserve"> στη φτώχεια όπως η κοινωφελής εργασία των 490 ευρώ μισθό και υποτυπώδη δικαιώματα. </w:t>
      </w:r>
    </w:p>
    <w:p w14:paraId="2320C7A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μας λέτε ότι δεν κόβετε </w:t>
      </w:r>
      <w:proofErr w:type="spellStart"/>
      <w:r>
        <w:rPr>
          <w:rFonts w:eastAsia="Times New Roman" w:cs="Times New Roman"/>
          <w:szCs w:val="24"/>
        </w:rPr>
        <w:t>προνοιακά</w:t>
      </w:r>
      <w:proofErr w:type="spellEnd"/>
      <w:r>
        <w:rPr>
          <w:rFonts w:eastAsia="Times New Roman" w:cs="Times New Roman"/>
          <w:szCs w:val="24"/>
        </w:rPr>
        <w:t xml:space="preserve"> επιδόματα. Όχι μόνο τα κόβετε, ως </w:t>
      </w:r>
      <w:proofErr w:type="spellStart"/>
      <w:r>
        <w:rPr>
          <w:rFonts w:eastAsia="Times New Roman" w:cs="Times New Roman"/>
          <w:szCs w:val="24"/>
        </w:rPr>
        <w:t>μνημονιακή</w:t>
      </w:r>
      <w:proofErr w:type="spellEnd"/>
      <w:r>
        <w:rPr>
          <w:rFonts w:eastAsia="Times New Roman" w:cs="Times New Roman"/>
          <w:szCs w:val="24"/>
        </w:rPr>
        <w:t xml:space="preserve"> σας υποχρέωση άλλωστε, στο 0,5% του ΑΕΠ ετησίως, αλλά συντηρείτε τις ήδη ισχύουσες</w:t>
      </w:r>
      <w:r>
        <w:rPr>
          <w:rFonts w:eastAsia="Times New Roman" w:cs="Times New Roman"/>
          <w:szCs w:val="24"/>
        </w:rPr>
        <w:t xml:space="preserve"> απαράδεκτες διατάξεις για τα ποσοστά αναπηρίας που συνιστούν περικοπή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w:t>
      </w:r>
    </w:p>
    <w:p w14:paraId="2320C7A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Για παράδειγμα, ανάπηρος με τα δύο πόδια κομμένα, ζαχαρώδη διαβήτη και στεφανιαία νόσο δεν δικαιούται τα 330 ευρώ επίδομα το δίμηνο, διότι είναι κομμένα κάτω από</w:t>
      </w:r>
      <w:r>
        <w:rPr>
          <w:rFonts w:eastAsia="Times New Roman" w:cs="Times New Roman"/>
          <w:szCs w:val="24"/>
        </w:rPr>
        <w:t xml:space="preserve"> τα γόνατα. Για να το δικαιούται, πρέπει η κινητική αναπηρία κάτω άκρων να είναι άνω του 80%. Και για να είναι πάνω από 80%, πρέπει να είναι κομμένα πάνω από το γόνατο. Η αρμόδια λοιπόν υγειονομική επιτροπή του ΚΕΠΑ το</w:t>
      </w:r>
      <w:r>
        <w:rPr>
          <w:rFonts w:eastAsia="Times New Roman" w:cs="Times New Roman"/>
          <w:szCs w:val="24"/>
        </w:rPr>
        <w:t>ύ</w:t>
      </w:r>
      <w:r>
        <w:rPr>
          <w:rFonts w:eastAsia="Times New Roman" w:cs="Times New Roman"/>
          <w:szCs w:val="24"/>
        </w:rPr>
        <w:t xml:space="preserve"> δίνει 75%. Για να το πάρει το επίδομ</w:t>
      </w:r>
      <w:r>
        <w:rPr>
          <w:rFonts w:eastAsia="Times New Roman" w:cs="Times New Roman"/>
          <w:szCs w:val="24"/>
        </w:rPr>
        <w:t>α, πρέπει να ξαναμπεί στο χειρουργείο και να του κόψουν τα πόδια πάνω από το γόνατο, αφού δεν μπορεί να φορέσει προσθετικά πόδια λόγω αγκύλωσης. Αυτά είναι τα ψέματα. Αυτή είναι η αθλιότητα της δήθεν ευαισθησίας σας για τους ανάπηρους. Να πώς κόβετε τα επι</w:t>
      </w:r>
      <w:r>
        <w:rPr>
          <w:rFonts w:eastAsia="Times New Roman" w:cs="Times New Roman"/>
          <w:szCs w:val="24"/>
        </w:rPr>
        <w:t xml:space="preserve">δόματα. </w:t>
      </w:r>
    </w:p>
    <w:p w14:paraId="2320C7B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το συγκεκριμένο πόρισμα του ΚΕΠΑ. </w:t>
      </w:r>
    </w:p>
    <w:p w14:paraId="2320C7B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2320C7B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Αυτή είναι η ουσία των προθέσεων Κυβέρνησης - Ευρωπαϊκής Ένωσης, κυρίες και κύριοι, και των άλλων αστικών κομμάτων: </w:t>
      </w:r>
      <w:r>
        <w:rPr>
          <w:rFonts w:eastAsia="Times New Roman" w:cs="Times New Roman"/>
          <w:szCs w:val="24"/>
        </w:rPr>
        <w:t>Κ</w:t>
      </w:r>
      <w:r>
        <w:rPr>
          <w:rFonts w:eastAsia="Times New Roman" w:cs="Times New Roman"/>
          <w:szCs w:val="24"/>
        </w:rPr>
        <w:t xml:space="preserve">όψιμο δισεκατομμυρίων ευρώ από τους φτωχούς, τσάκισμα συντάξεων, μισθών, παροχών υγείας, πρόνοιας, φάρμακο, </w:t>
      </w:r>
      <w:proofErr w:type="spellStart"/>
      <w:r>
        <w:rPr>
          <w:rFonts w:eastAsia="Times New Roman" w:cs="Times New Roman"/>
          <w:szCs w:val="24"/>
        </w:rPr>
        <w:t>λεηλάτη</w:t>
      </w:r>
      <w:r>
        <w:rPr>
          <w:rFonts w:eastAsia="Times New Roman" w:cs="Times New Roman"/>
          <w:szCs w:val="24"/>
        </w:rPr>
        <w:t>ση</w:t>
      </w:r>
      <w:proofErr w:type="spellEnd"/>
      <w:r>
        <w:rPr>
          <w:rFonts w:eastAsia="Times New Roman" w:cs="Times New Roman"/>
          <w:szCs w:val="24"/>
        </w:rPr>
        <w:t xml:space="preserve"> λαϊκού εισοδήματος και υποσχέσεις για λίγα ψίχουλα στους εξαθλιωμένους. </w:t>
      </w:r>
    </w:p>
    <w:p w14:paraId="2320C7B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Βάζετε τη διαχωριστική γραμμή ανάμεσα σε αυτούς που βρίσκονται ή κατευθύνονται στο τελευταίο σκαλοπάτι της εξαθλίωσης και στα υπόλοιπα λαϊκά στρώματα και όχι ανάμεσα σε αυτούς που </w:t>
      </w:r>
      <w:r>
        <w:rPr>
          <w:rFonts w:eastAsia="Times New Roman" w:cs="Times New Roman"/>
          <w:szCs w:val="24"/>
        </w:rPr>
        <w:t xml:space="preserve">παράγουν τον </w:t>
      </w:r>
      <w:r>
        <w:rPr>
          <w:rFonts w:eastAsia="Times New Roman" w:cs="Times New Roman"/>
          <w:szCs w:val="24"/>
        </w:rPr>
        <w:lastRenderedPageBreak/>
        <w:t xml:space="preserve">πλούτο και σε αυτούς που τον καρπώνονται, δηλαδή τους επιχειρηματικούς ομίλους. Γι’ αυτό εκσυγχρονίζετε το σύστημα κοινωνικής πολιτικής και πρόνοιας σε όλη την κρατική δομή, Υπουργεία, περιφέρειες και δήμους με πιο </w:t>
      </w:r>
      <w:proofErr w:type="spellStart"/>
      <w:r>
        <w:rPr>
          <w:rFonts w:eastAsia="Times New Roman" w:cs="Times New Roman"/>
          <w:szCs w:val="24"/>
        </w:rPr>
        <w:t>αυστηροποιημένα</w:t>
      </w:r>
      <w:proofErr w:type="spellEnd"/>
      <w:r>
        <w:rPr>
          <w:rFonts w:eastAsia="Times New Roman" w:cs="Times New Roman"/>
          <w:szCs w:val="24"/>
        </w:rPr>
        <w:t xml:space="preserve"> κριτήρια που</w:t>
      </w:r>
      <w:r>
        <w:rPr>
          <w:rFonts w:eastAsia="Times New Roman" w:cs="Times New Roman"/>
          <w:szCs w:val="24"/>
        </w:rPr>
        <w:t xml:space="preserve"> θα κόβουν ή θα ξηλώνουν τα επιδόματα. Γι’ αυτό θεσμοθετείτε το Ενιαίο </w:t>
      </w:r>
      <w:proofErr w:type="spellStart"/>
      <w:r>
        <w:rPr>
          <w:rFonts w:eastAsia="Times New Roman" w:cs="Times New Roman"/>
          <w:szCs w:val="24"/>
        </w:rPr>
        <w:t>Γεωπληροφοριακό</w:t>
      </w:r>
      <w:proofErr w:type="spellEnd"/>
      <w:r>
        <w:rPr>
          <w:rFonts w:eastAsia="Times New Roman" w:cs="Times New Roman"/>
          <w:szCs w:val="24"/>
        </w:rPr>
        <w:t xml:space="preserve"> Σύστημα με πλήρη καταγραφή κοινωνικής, οικογενειακής, εισοδηματικής περιουσιακής κατάστασης των φτωχών για να κόβονται ή να περικόπτονται αυτόματα τα επιδόματα. </w:t>
      </w:r>
    </w:p>
    <w:p w14:paraId="2320C7B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Οι επιλ</w:t>
      </w:r>
      <w:r>
        <w:rPr>
          <w:rFonts w:eastAsia="Times New Roman" w:cs="Times New Roman"/>
          <w:szCs w:val="24"/>
        </w:rPr>
        <w:t xml:space="preserve">ογές και η προπαγάνδα της Κυβέρνησης, κυρίες και κύριοι, έχουν μεγάλο βάθος. Με πρόσχημα την αναπόφευκτη επιλογή βρίσκει το άλλοθι για να θολώνονται οι πραγματικοί στόχοι του ΚΕΑ και των μηχανισμών που στήνουν. Καλλιεργεί την αυταπάτη ότι με μια άλλη </w:t>
      </w:r>
      <w:r>
        <w:rPr>
          <w:rFonts w:eastAsia="Times New Roman" w:cs="Times New Roman"/>
          <w:szCs w:val="24"/>
        </w:rPr>
        <w:t>κ</w:t>
      </w:r>
      <w:r>
        <w:rPr>
          <w:rFonts w:eastAsia="Times New Roman" w:cs="Times New Roman"/>
          <w:szCs w:val="24"/>
        </w:rPr>
        <w:t>υβέρ</w:t>
      </w:r>
      <w:r>
        <w:rPr>
          <w:rFonts w:eastAsia="Times New Roman" w:cs="Times New Roman"/>
          <w:szCs w:val="24"/>
        </w:rPr>
        <w:t xml:space="preserve">νηση με ηθική διαχείριση μπορεί τάχα να υπάρξει κρατική κοινωνική πολιτική που να καλύπτει τις σύγχρονες λαϊκές ανάγκες. </w:t>
      </w:r>
    </w:p>
    <w:p w14:paraId="2320C7B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κύριε Πρόεδρε, ο φτωχός και ταλαιπωρημένος λαός δεν έχει να περιμένει τίποτα από παυσίπονα και μάλιστα ιμιτασιόν. Να μην</w:t>
      </w:r>
      <w:r>
        <w:rPr>
          <w:rFonts w:eastAsia="Times New Roman" w:cs="Times New Roman"/>
          <w:szCs w:val="24"/>
        </w:rPr>
        <w:t xml:space="preserve"> αποδεχθεί τα </w:t>
      </w:r>
      <w:proofErr w:type="spellStart"/>
      <w:r>
        <w:rPr>
          <w:rFonts w:eastAsia="Times New Roman" w:cs="Times New Roman"/>
          <w:szCs w:val="24"/>
        </w:rPr>
        <w:t>ξενοφοβικά</w:t>
      </w:r>
      <w:proofErr w:type="spellEnd"/>
      <w:r>
        <w:rPr>
          <w:rFonts w:eastAsia="Times New Roman" w:cs="Times New Roman"/>
          <w:szCs w:val="24"/>
        </w:rPr>
        <w:t>, ρατσιστικά και μισαλλόδοξα κηρύγματα της Χρυσής Αυγής, ούτε τη νομιμοποίηση που της παρέχουν στελέχη του ΣΥΡΙΖΑ –</w:t>
      </w:r>
      <w:r>
        <w:rPr>
          <w:rFonts w:eastAsia="Times New Roman" w:cs="Times New Roman"/>
          <w:szCs w:val="24"/>
        </w:rPr>
        <w:t xml:space="preserve"> </w:t>
      </w:r>
      <w:r>
        <w:rPr>
          <w:rFonts w:eastAsia="Times New Roman" w:cs="Times New Roman"/>
          <w:szCs w:val="24"/>
        </w:rPr>
        <w:t>ο ίδιος ο ΣΥΡΙΖΑ</w:t>
      </w:r>
      <w:r>
        <w:rPr>
          <w:rFonts w:eastAsia="Times New Roman" w:cs="Times New Roman"/>
          <w:szCs w:val="24"/>
        </w:rPr>
        <w:t xml:space="preserve"> </w:t>
      </w:r>
      <w:r>
        <w:rPr>
          <w:rFonts w:eastAsia="Times New Roman" w:cs="Times New Roman"/>
          <w:szCs w:val="24"/>
        </w:rPr>
        <w:t xml:space="preserve">- ξεπλένοντας τον εγκληματικό και ναζιστικό της χαρακτήρα. </w:t>
      </w:r>
    </w:p>
    <w:p w14:paraId="2320C7B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Ο λαός πρέπει να λάβει τα μέτρα του, γι</w:t>
      </w:r>
      <w:r>
        <w:rPr>
          <w:rFonts w:eastAsia="Times New Roman" w:cs="Times New Roman"/>
          <w:szCs w:val="24"/>
        </w:rPr>
        <w:t xml:space="preserve">ατί δεν του αξίζει να ζει με τα ψίχουλα που του επιστρέφουν από τα ματωμένα πλεονάσματα. Πρέπει να αγωνιστεί για να του επιστραφούν όλα όσα του έκλεψαν στο όνομα της εθνικής προσπάθειας αντιμετώπισης της καπιταλιστικής κρίσης. </w:t>
      </w:r>
    </w:p>
    <w:p w14:paraId="2320C7B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Ολοκληρώστε, κύριε Συντυχάκη. </w:t>
      </w:r>
    </w:p>
    <w:p w14:paraId="2320C7B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Τελειώνω. </w:t>
      </w:r>
    </w:p>
    <w:p w14:paraId="2320C7B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το ΚΚΕ κατέθεσε εκ νέου την τροπολογία για την επαναφορά </w:t>
      </w:r>
      <w:r>
        <w:rPr>
          <w:rFonts w:eastAsia="Times New Roman" w:cs="Times New Roman"/>
          <w:szCs w:val="24"/>
        </w:rPr>
        <w:t>της</w:t>
      </w:r>
      <w:r>
        <w:rPr>
          <w:rFonts w:eastAsia="Times New Roman" w:cs="Times New Roman"/>
          <w:szCs w:val="24"/>
          <w:vertAlign w:val="superscript"/>
        </w:rPr>
        <w:t xml:space="preserve"> </w:t>
      </w:r>
      <w:r>
        <w:rPr>
          <w:rFonts w:eastAsia="Times New Roman" w:cs="Times New Roman"/>
          <w:szCs w:val="24"/>
        </w:rPr>
        <w:t>δέκατης τρίτης</w:t>
      </w:r>
      <w:r>
        <w:rPr>
          <w:rFonts w:eastAsia="Times New Roman" w:cs="Times New Roman"/>
          <w:szCs w:val="24"/>
        </w:rPr>
        <w:t xml:space="preserve"> και </w:t>
      </w:r>
      <w:r>
        <w:rPr>
          <w:rFonts w:eastAsia="Times New Roman" w:cs="Times New Roman"/>
          <w:szCs w:val="24"/>
        </w:rPr>
        <w:t xml:space="preserve">της δέκατης τέταρτης </w:t>
      </w:r>
      <w:r>
        <w:rPr>
          <w:rFonts w:eastAsia="Times New Roman" w:cs="Times New Roman"/>
          <w:szCs w:val="24"/>
        </w:rPr>
        <w:t>σύνταξης. Έχει καταθέσει προτάσεις νόμου για την ανακούφιση των λαϊκών</w:t>
      </w:r>
      <w:r>
        <w:rPr>
          <w:rFonts w:eastAsia="Times New Roman" w:cs="Times New Roman"/>
          <w:szCs w:val="24"/>
        </w:rPr>
        <w:t xml:space="preserve"> οικογενειών, για την αντιμετώπιση της ανεργίας. Έχει καταθέσει την πρόταση νόμου πεντακοσίων συνδικαλιστικών οργανώσεων και πάνω για την επαναφορά των 751 ευρώ των συλλογικών συμβάσεων εργασίας. Κα</w:t>
      </w:r>
      <w:r>
        <w:rPr>
          <w:rFonts w:eastAsia="Times New Roman" w:cs="Times New Roman"/>
          <w:szCs w:val="24"/>
        </w:rPr>
        <w:t>μ</w:t>
      </w:r>
      <w:r>
        <w:rPr>
          <w:rFonts w:eastAsia="Times New Roman" w:cs="Times New Roman"/>
          <w:szCs w:val="24"/>
        </w:rPr>
        <w:t>μιά από αυτές δεν έκανε δεκτή ούτε η Κυβέρνηση ούτε τα άλ</w:t>
      </w:r>
      <w:r>
        <w:rPr>
          <w:rFonts w:eastAsia="Times New Roman" w:cs="Times New Roman"/>
          <w:szCs w:val="24"/>
        </w:rPr>
        <w:t xml:space="preserve">λα κόμματα. </w:t>
      </w:r>
    </w:p>
    <w:p w14:paraId="2320C7B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Το ΚΚΕ καλεί τον λαό να εκπαιδευτεί στο λαϊκό σχολείο του αγώνα που θα επιβάλλει στην πράξη να καρπώνεται ο ίδιος τον πλούτο που παράγει και ο οποίος φτάνει και περισσεύει…</w:t>
      </w:r>
    </w:p>
    <w:p w14:paraId="2320C7B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συνάδελφε. </w:t>
      </w:r>
    </w:p>
    <w:p w14:paraId="2320C7B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 ικανοποιήσει τις σύγχρονες ανάγκες του. </w:t>
      </w:r>
    </w:p>
    <w:p w14:paraId="2320C7B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όλα τα παραπάνω και τα όσα είπαν οι </w:t>
      </w:r>
      <w:r>
        <w:rPr>
          <w:rFonts w:eastAsia="Times New Roman" w:cs="Times New Roman"/>
          <w:szCs w:val="24"/>
        </w:rPr>
        <w:t>ε</w:t>
      </w:r>
      <w:r>
        <w:rPr>
          <w:rFonts w:eastAsia="Times New Roman" w:cs="Times New Roman"/>
          <w:szCs w:val="24"/>
        </w:rPr>
        <w:t>ισηγητές μας καταψηφίζουμε το σχέδιο νόμου.</w:t>
      </w:r>
    </w:p>
    <w:p w14:paraId="2320C7B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Ευχαριστώ.</w:t>
      </w:r>
    </w:p>
    <w:p w14:paraId="2320C7B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κ. </w:t>
      </w:r>
      <w:proofErr w:type="spellStart"/>
      <w:r>
        <w:rPr>
          <w:rFonts w:eastAsia="Times New Roman" w:cs="Times New Roman"/>
          <w:szCs w:val="24"/>
        </w:rPr>
        <w:t>Κατσαβριά</w:t>
      </w:r>
      <w:proofErr w:type="spellEnd"/>
      <w:r>
        <w:rPr>
          <w:rFonts w:eastAsia="Times New Roman" w:cs="Times New Roman"/>
          <w:szCs w:val="24"/>
        </w:rPr>
        <w:t xml:space="preserve"> έχει τον λόγο.</w:t>
      </w:r>
    </w:p>
    <w:p w14:paraId="2320C7C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w:t>
      </w:r>
      <w:r>
        <w:rPr>
          <w:rFonts w:eastAsia="Times New Roman" w:cs="Times New Roman"/>
          <w:szCs w:val="24"/>
        </w:rPr>
        <w:t>ρόεδρε, τον λόγο παρακαλώ, για μισό λεπτό.</w:t>
      </w:r>
    </w:p>
    <w:p w14:paraId="2320C7C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γίνεται κάθε φορά που γίνεται αναφορά σε ένα κόμμα να δίνω τον λόγο.</w:t>
      </w:r>
    </w:p>
    <w:p w14:paraId="2320C7C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 αλλά ήταν άσχημη αναφορά και την επιτρέπετε.</w:t>
      </w:r>
    </w:p>
    <w:p w14:paraId="2320C7C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έ</w:t>
      </w:r>
      <w:r>
        <w:rPr>
          <w:rFonts w:eastAsia="Times New Roman" w:cs="Times New Roman"/>
          <w:szCs w:val="24"/>
        </w:rPr>
        <w:t>κανε μόνο σε ένα κόμμα, έκανε και σε άλλο κόμμα αναφορά.</w:t>
      </w:r>
    </w:p>
    <w:p w14:paraId="2320C7C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Στα </w:t>
      </w:r>
      <w:proofErr w:type="spellStart"/>
      <w:r>
        <w:rPr>
          <w:rFonts w:eastAsia="Times New Roman" w:cs="Times New Roman"/>
          <w:szCs w:val="24"/>
        </w:rPr>
        <w:t>Σφακιά</w:t>
      </w:r>
      <w:proofErr w:type="spellEnd"/>
      <w:r>
        <w:rPr>
          <w:rFonts w:eastAsia="Times New Roman" w:cs="Times New Roman"/>
          <w:szCs w:val="24"/>
        </w:rPr>
        <w:t xml:space="preserve"> 7,21% η Χρυσή Αυγή.</w:t>
      </w:r>
    </w:p>
    <w:p w14:paraId="2320C7C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 το πεις στον </w:t>
      </w:r>
      <w:proofErr w:type="spellStart"/>
      <w:r>
        <w:rPr>
          <w:rFonts w:eastAsia="Times New Roman" w:cs="Times New Roman"/>
          <w:szCs w:val="24"/>
        </w:rPr>
        <w:t>Πολάκη</w:t>
      </w:r>
      <w:proofErr w:type="spellEnd"/>
      <w:r>
        <w:rPr>
          <w:rFonts w:eastAsia="Times New Roman" w:cs="Times New Roman"/>
          <w:szCs w:val="24"/>
        </w:rPr>
        <w:t>, όχι σε εμένα.</w:t>
      </w:r>
    </w:p>
    <w:p w14:paraId="2320C7C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Σε σας το λέω, 7,21% και θα γίνει 10% τουλάχιστον.</w:t>
      </w:r>
    </w:p>
    <w:p w14:paraId="2320C7C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Ορίστε, κυρία </w:t>
      </w:r>
      <w:proofErr w:type="spellStart"/>
      <w:r>
        <w:rPr>
          <w:rFonts w:eastAsia="Times New Roman" w:cs="Times New Roman"/>
          <w:szCs w:val="24"/>
        </w:rPr>
        <w:t>Κατσαβριά</w:t>
      </w:r>
      <w:proofErr w:type="spellEnd"/>
      <w:r>
        <w:rPr>
          <w:rFonts w:eastAsia="Times New Roman" w:cs="Times New Roman"/>
          <w:szCs w:val="24"/>
        </w:rPr>
        <w:t>, έχετε τον λόγο.</w:t>
      </w:r>
    </w:p>
    <w:p w14:paraId="2320C7C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Ευχαριστώ, κύριε Πρόεδρε.</w:t>
      </w:r>
    </w:p>
    <w:p w14:paraId="2320C7C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ασφαλώς και δεν είναι πρωτότυπο. Είναι πασίγνωστο φαινόμενο ελληνικό που ενδημεί στον δημόσιο διάλ</w:t>
      </w:r>
      <w:r>
        <w:rPr>
          <w:rFonts w:eastAsia="Times New Roman" w:cs="Times New Roman"/>
          <w:szCs w:val="24"/>
        </w:rPr>
        <w:t xml:space="preserve">ογο για πάρα πολλά χρόνια. Να συμφωνούμε, δηλαδή, διαφωνώντας και μάλιστα σε υψηλούς και επιθετικούς τόνους, όπως αυτούς που </w:t>
      </w:r>
      <w:r>
        <w:rPr>
          <w:rFonts w:eastAsia="Times New Roman" w:cs="Times New Roman"/>
          <w:szCs w:val="24"/>
        </w:rPr>
        <w:lastRenderedPageBreak/>
        <w:t xml:space="preserve">χρησιμοποίησε ο κ. </w:t>
      </w:r>
      <w:proofErr w:type="spellStart"/>
      <w:r>
        <w:rPr>
          <w:rFonts w:eastAsia="Times New Roman" w:cs="Times New Roman"/>
          <w:szCs w:val="24"/>
        </w:rPr>
        <w:t>Βρούτσης</w:t>
      </w:r>
      <w:proofErr w:type="spellEnd"/>
      <w:r>
        <w:rPr>
          <w:rFonts w:eastAsia="Times New Roman" w:cs="Times New Roman"/>
          <w:szCs w:val="24"/>
        </w:rPr>
        <w:t xml:space="preserve"> και άλλοι συνάδελφοι της Νέας Δημοκρατίας και μερικοί υποτιθέμενοι </w:t>
      </w:r>
      <w:proofErr w:type="spellStart"/>
      <w:r>
        <w:rPr>
          <w:rFonts w:eastAsia="Times New Roman" w:cs="Times New Roman"/>
          <w:szCs w:val="24"/>
        </w:rPr>
        <w:t>φιλοευρωπαίοι</w:t>
      </w:r>
      <w:proofErr w:type="spellEnd"/>
      <w:r>
        <w:rPr>
          <w:rFonts w:eastAsia="Times New Roman" w:cs="Times New Roman"/>
          <w:szCs w:val="24"/>
        </w:rPr>
        <w:t xml:space="preserve"> και κατά τα άλλα </w:t>
      </w:r>
      <w:proofErr w:type="spellStart"/>
      <w:r>
        <w:rPr>
          <w:rFonts w:eastAsia="Times New Roman" w:cs="Times New Roman"/>
          <w:szCs w:val="24"/>
        </w:rPr>
        <w:t>αντιλ</w:t>
      </w:r>
      <w:r>
        <w:rPr>
          <w:rFonts w:eastAsia="Times New Roman" w:cs="Times New Roman"/>
          <w:szCs w:val="24"/>
        </w:rPr>
        <w:t>αϊκιστές</w:t>
      </w:r>
      <w:proofErr w:type="spellEnd"/>
      <w:r>
        <w:rPr>
          <w:rFonts w:eastAsia="Times New Roman" w:cs="Times New Roman"/>
          <w:szCs w:val="24"/>
        </w:rPr>
        <w:t>.</w:t>
      </w:r>
    </w:p>
    <w:p w14:paraId="2320C7C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Έχω την αίσθηση, όμως, ότι αυτή η ρητορική στοχεύει στη συγκάλυψη των βαρύτατων ευθυνών τους και όχι στην προσπάθεια μιας καλόπιστης κριτικής, η οποία θα ήταν επιβεβλημένη και καλοδεχούμενη. Η Νέα Δημοκρατία και το άλλοτε σοσιαλιστικό ΠΑΣΟΚ διατε</w:t>
      </w:r>
      <w:r>
        <w:rPr>
          <w:rFonts w:eastAsia="Times New Roman" w:cs="Times New Roman"/>
          <w:szCs w:val="24"/>
        </w:rPr>
        <w:t>ίνονται ότι το παρόν νομοσχέδιο είναι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ενός επιταγή των δανειστών από το 2012 και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ετέρου ότι το είχαν ήδη έτοιμο και εμείς το καθυστερήσαμε. Όμως, όλοι γνωρίζουν ότι οι μισές αλήθειες ισοδυναμούν με πελώρια ψέματα και είναι μισή αλήθεια η </w:t>
      </w:r>
      <w:proofErr w:type="spellStart"/>
      <w:r>
        <w:rPr>
          <w:rFonts w:eastAsia="Times New Roman" w:cs="Times New Roman"/>
          <w:szCs w:val="24"/>
        </w:rPr>
        <w:t>μνημονιακή</w:t>
      </w:r>
      <w:proofErr w:type="spellEnd"/>
      <w:r>
        <w:rPr>
          <w:rFonts w:eastAsia="Times New Roman" w:cs="Times New Roman"/>
          <w:szCs w:val="24"/>
        </w:rPr>
        <w:t xml:space="preserve"> καταγωγή των συγκεκριμένων ρυθμίσεων, γιατί παραγνωρίζεται η χάρτα των κοινωνικών δικαιωμάτων. Όπως επίσης, είναι μισή αλήθεια και το ότι το είχαν τάχα έτοιμο, καθώς το μόνο που είχαν προβλέψει, αλλά όχι σχεδιάσει, ήταν η χρήση της βάσης δεδομένων </w:t>
      </w:r>
      <w:r>
        <w:rPr>
          <w:rFonts w:eastAsia="Times New Roman" w:cs="Times New Roman"/>
          <w:szCs w:val="24"/>
        </w:rPr>
        <w:lastRenderedPageBreak/>
        <w:t>της ΗΔΙ</w:t>
      </w:r>
      <w:r>
        <w:rPr>
          <w:rFonts w:eastAsia="Times New Roman" w:cs="Times New Roman"/>
          <w:szCs w:val="24"/>
        </w:rPr>
        <w:t>ΚΑ. Και για να μην τους αδικήσω, είχαν προβλέψει, επίσης, την πιλοτική εφαρμογή του ελάχιστου εγγυημένου εισοδήματος. Πάντως, έτσι κι αλλιώς, δηλαδή ακόμη και αν τα πράγματα είχαν όπως ακριβώς ισχυρίζονται, το συμπέρασμα είναι προφανές. Εφάρμοσαν πιστά όλε</w:t>
      </w:r>
      <w:r>
        <w:rPr>
          <w:rFonts w:eastAsia="Times New Roman" w:cs="Times New Roman"/>
          <w:szCs w:val="24"/>
        </w:rPr>
        <w:t xml:space="preserve">ς τις </w:t>
      </w:r>
      <w:proofErr w:type="spellStart"/>
      <w:r>
        <w:rPr>
          <w:rFonts w:eastAsia="Times New Roman" w:cs="Times New Roman"/>
          <w:szCs w:val="24"/>
        </w:rPr>
        <w:t>μνημονιακές</w:t>
      </w:r>
      <w:proofErr w:type="spellEnd"/>
      <w:r>
        <w:rPr>
          <w:rFonts w:eastAsia="Times New Roman" w:cs="Times New Roman"/>
          <w:szCs w:val="24"/>
        </w:rPr>
        <w:t xml:space="preserve"> τους δεσμεύσεις, εκτός από εκείνες που αφορούσαν τις πλέον αδύναμες, τις ευάλωτες και ευπαθείς ομάδες του πληθυσμού, δηλαδή τα θύματα της πολιτικής τους.</w:t>
      </w:r>
    </w:p>
    <w:p w14:paraId="2320C7C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Σε κάθε περίπτωση, όμως, είναι οι ίδιοι οι πολίτες που γνωρίζουν ακριβώς τι έκαναν κ</w:t>
      </w:r>
      <w:r>
        <w:rPr>
          <w:rFonts w:eastAsia="Times New Roman" w:cs="Times New Roman"/>
          <w:szCs w:val="24"/>
        </w:rPr>
        <w:t>αι τι δεν έκαναν.</w:t>
      </w:r>
    </w:p>
    <w:p w14:paraId="2320C7C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νεοφιλελευθερισμός της Νέας Δημοκρατίας και του ΠΑΣΟΚ, από την εποχή του Σημίτη έως και σήμερα, έχει ανάγκη από ένα φύλο συκής. Ήδη, από τα μέσα της δεκαετίας του ’90 στα προγράμματά τους διατυπώνεται η πρό</w:t>
      </w:r>
      <w:r>
        <w:rPr>
          <w:rFonts w:eastAsia="Times New Roman" w:cs="Times New Roman"/>
          <w:szCs w:val="24"/>
        </w:rPr>
        <w:t xml:space="preserve">θεσή τους να επουλώνουν τα </w:t>
      </w:r>
      <w:r>
        <w:rPr>
          <w:rFonts w:eastAsia="Times New Roman" w:cs="Times New Roman"/>
          <w:szCs w:val="24"/>
        </w:rPr>
        <w:lastRenderedPageBreak/>
        <w:t>τραύματα των πιο αδύναμων στρωμάτων της κοινωνίας, των θυμάτων δηλαδή της πολιτικής τους.</w:t>
      </w:r>
    </w:p>
    <w:p w14:paraId="2320C7C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Εγκατέλειψαν κάθε συγκροτημένη κοινωνική πολιτική και διέγραψαν την ανάγκη του κράτους πρόνοιας και τους κράτους δικαίου από το λεξιλόγιό τ</w:t>
      </w:r>
      <w:r>
        <w:rPr>
          <w:rFonts w:eastAsia="Times New Roman" w:cs="Times New Roman"/>
          <w:szCs w:val="24"/>
        </w:rPr>
        <w:t>ους. Παρέδωσαν βασικές κοινωνικές δομές είτε σε ιδιωτικά συμφέροντα είτε σε φορείς θολής και αμφίβολης ποιότητας πολλές φορές. Μιλώ για διάφορα κέντρα ψυχικής υγείας, προστασίας υπερηλίκων ή θαλπωρής μικρών και ανυπεράσπιστων παιδιών που προσφέρουν υπηρεσί</w:t>
      </w:r>
      <w:r>
        <w:rPr>
          <w:rFonts w:eastAsia="Times New Roman" w:cs="Times New Roman"/>
          <w:szCs w:val="24"/>
        </w:rPr>
        <w:t xml:space="preserve">ες και μάλιστα με κρατικές ή ευρωπαϊκές χρηματοδοτήσεις. Δεν είναι πια η οργανωμένη κοινωνία, δεν είναι το κράτος που αναλαμβάνει την κοινωνική προστασία. Οι κάθε είδους αναξιοπαθούντες συμπολίτες μας είναι πλέον έρμαια της </w:t>
      </w:r>
      <w:proofErr w:type="spellStart"/>
      <w:r>
        <w:rPr>
          <w:rFonts w:eastAsia="Times New Roman" w:cs="Times New Roman"/>
          <w:szCs w:val="24"/>
        </w:rPr>
        <w:t>φιλάνθρωπης</w:t>
      </w:r>
      <w:proofErr w:type="spellEnd"/>
      <w:r>
        <w:rPr>
          <w:rFonts w:eastAsia="Times New Roman" w:cs="Times New Roman"/>
          <w:szCs w:val="24"/>
        </w:rPr>
        <w:t xml:space="preserve"> και ελεήμονος διάθεσ</w:t>
      </w:r>
      <w:r>
        <w:rPr>
          <w:rFonts w:eastAsia="Times New Roman" w:cs="Times New Roman"/>
          <w:szCs w:val="24"/>
        </w:rPr>
        <w:t>ης, εάν αυτή εκδηλωθεί.</w:t>
      </w:r>
    </w:p>
    <w:p w14:paraId="2320C7C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Οι σημερινοί νεοφιλελεύθεροι και </w:t>
      </w:r>
      <w:proofErr w:type="spellStart"/>
      <w:r>
        <w:rPr>
          <w:rFonts w:eastAsia="Times New Roman" w:cs="Times New Roman"/>
          <w:szCs w:val="24"/>
        </w:rPr>
        <w:t>σοσιαλφιλεύθεροι</w:t>
      </w:r>
      <w:proofErr w:type="spellEnd"/>
      <w:r>
        <w:rPr>
          <w:rFonts w:eastAsia="Times New Roman" w:cs="Times New Roman"/>
          <w:szCs w:val="24"/>
        </w:rPr>
        <w:t xml:space="preserve"> καμώνονται πως αυτοί έκτισαν το κοινωνικό κράτος και αφήνουν να εννοηθεί πως έχουν και </w:t>
      </w:r>
      <w:r>
        <w:rPr>
          <w:rFonts w:eastAsia="Times New Roman" w:cs="Times New Roman"/>
          <w:szCs w:val="24"/>
        </w:rPr>
        <w:lastRenderedPageBreak/>
        <w:t>το δικαίωμα να το γκρεμίσουν. Τους ξεφεύγει μερικές φορές και η ατάκα ότι το μεταπολιτευτικό κο</w:t>
      </w:r>
      <w:r>
        <w:rPr>
          <w:rFonts w:eastAsia="Times New Roman" w:cs="Times New Roman"/>
          <w:szCs w:val="24"/>
        </w:rPr>
        <w:t>ινωνικό κράτος χτίστηκε με δανεικά, προκειμένου να δικαιολογήσουν τη χρε</w:t>
      </w:r>
      <w:r>
        <w:rPr>
          <w:rFonts w:eastAsia="Times New Roman" w:cs="Times New Roman"/>
          <w:szCs w:val="24"/>
        </w:rPr>
        <w:t>ο</w:t>
      </w:r>
      <w:r>
        <w:rPr>
          <w:rFonts w:eastAsia="Times New Roman" w:cs="Times New Roman"/>
          <w:szCs w:val="24"/>
        </w:rPr>
        <w:t xml:space="preserve">κοπία του </w:t>
      </w:r>
      <w:proofErr w:type="spellStart"/>
      <w:r>
        <w:rPr>
          <w:rFonts w:eastAsia="Times New Roman" w:cs="Times New Roman"/>
          <w:szCs w:val="24"/>
        </w:rPr>
        <w:t>κλεπτοκρατικού</w:t>
      </w:r>
      <w:proofErr w:type="spellEnd"/>
      <w:r>
        <w:rPr>
          <w:rFonts w:eastAsia="Times New Roman" w:cs="Times New Roman"/>
          <w:szCs w:val="24"/>
        </w:rPr>
        <w:t xml:space="preserve"> και πελατειακού πολιτικού και οικονομικού συστήματος που οι ίδιοι εξέθρεψαν, αλλά και αντίστροφα αυτό τους εξέθρεψε. Και μετά αναρωτιούνται για το βαρύτατο πο</w:t>
      </w:r>
      <w:r>
        <w:rPr>
          <w:rFonts w:eastAsia="Times New Roman" w:cs="Times New Roman"/>
          <w:szCs w:val="24"/>
        </w:rPr>
        <w:t xml:space="preserve">λιτικό κόστος που πληρώνουν και θρηνούν γοερά για την απώλεια της εξουσίας. </w:t>
      </w:r>
    </w:p>
    <w:p w14:paraId="2320C7C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Κύριε Πρόεδρε, τόσο οι θεσμικές αλλαγές για την ουσιαστική οργάνωση της κοινωνικής πολιτικής που προβλέπει το παρόν νομοσχέδιο, όσο και η πολιτική για το κοινωνικό εισόδημα αλληλε</w:t>
      </w:r>
      <w:r>
        <w:rPr>
          <w:rFonts w:eastAsia="Times New Roman" w:cs="Times New Roman"/>
          <w:szCs w:val="24"/>
        </w:rPr>
        <w:t xml:space="preserve">γγύης έρχονται να δώσουν σάρκα και οστά στη δίκαιη απαίτηση της κοινωνίας για πραγματική κοινωνική δικαιοσύνη και αλληλεγγύη. </w:t>
      </w:r>
    </w:p>
    <w:p w14:paraId="2320C7D0"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Για μας, για τον ΣΥΡΙΖΑ, για την Κυβέρνησή μας είναι η εκπλήρωση του χρέους απέναντι στη χειμαζόμενη από την κρίση κοινωνία. Η δι</w:t>
      </w:r>
      <w:r>
        <w:rPr>
          <w:rFonts w:eastAsia="Times New Roman"/>
          <w:szCs w:val="24"/>
        </w:rPr>
        <w:t>αφάνεια στην χρήση των πόρων και η αποτελεσματικότητα στη διάθεσή τους διασφαλίζονται με τον καλύτερο τρόπο σε όλα τα επίπεδα της διοίκησης. Κανείς δεν έχει το δικαίωμα να σφετερίζεται τον πόνο του άλλου και να κάνει πολιτική, δηλαδή άγρα ψηφοφόρων, είτε ε</w:t>
      </w:r>
      <w:r>
        <w:rPr>
          <w:rFonts w:eastAsia="Times New Roman"/>
          <w:szCs w:val="24"/>
        </w:rPr>
        <w:t xml:space="preserve">ίναι δήμαρχος είτε περιφερειάρχης είτε ακόμη και Βουλευτής ή Υπουργός. </w:t>
      </w:r>
    </w:p>
    <w:p w14:paraId="2320C7D1"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Τα 760 εκατομμύρια του ΚΕΑ θα δώσουν ανάσα σε πολλούς συμπολίτες μας. Εύχομαι τώρα που φαίνεται να γυρίζει η ρόδα της ανάκαμψης και της ανάπτυξης, να χρειαζόμαστε όλο και λιγότερα. Να βρουν όλοι μια δουλειά, να υπάρχει δίκαιη διανομή του εισοδήματος. Να υπ</w:t>
      </w:r>
      <w:r>
        <w:rPr>
          <w:rFonts w:eastAsia="Times New Roman"/>
          <w:szCs w:val="24"/>
        </w:rPr>
        <w:t>άρχει κοινωνική δικαιοσύνη, αξιοπρέπεια και δημοκρατία. Είναι το ελάχιστο που δικαιούνται οι Έλληνες και οι Ελληνίδες. Μαζί τους το επιδιώκουμε, το προσπαθούμε και θα το πετύχουμε.</w:t>
      </w:r>
    </w:p>
    <w:p w14:paraId="2320C7D2"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 xml:space="preserve">Συγχαρητήρια, κυρία Υπουργέ. </w:t>
      </w:r>
    </w:p>
    <w:p w14:paraId="2320C7D3"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Σας ευχαριστώ.</w:t>
      </w:r>
    </w:p>
    <w:p w14:paraId="2320C7D4" w14:textId="77777777" w:rsidR="00BC0B8E" w:rsidRDefault="00C038AA">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w:t>
      </w:r>
      <w:r>
        <w:rPr>
          <w:rFonts w:eastAsia="Times New Roman"/>
          <w:szCs w:val="24"/>
        </w:rPr>
        <w:t>α του ΣΥΡΙΖΑ)</w:t>
      </w:r>
    </w:p>
    <w:p w14:paraId="2320C7D5"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Κυρία </w:t>
      </w:r>
      <w:proofErr w:type="spellStart"/>
      <w:r>
        <w:rPr>
          <w:rFonts w:eastAsia="Times New Roman"/>
          <w:szCs w:val="24"/>
        </w:rPr>
        <w:t>Τζούφη</w:t>
      </w:r>
      <w:proofErr w:type="spellEnd"/>
      <w:r>
        <w:rPr>
          <w:rFonts w:eastAsia="Times New Roman"/>
          <w:szCs w:val="24"/>
        </w:rPr>
        <w:t>, έχετε τον λόγο.</w:t>
      </w:r>
    </w:p>
    <w:p w14:paraId="2320C7D6" w14:textId="77777777" w:rsidR="00BC0B8E" w:rsidRDefault="00C038AA">
      <w:pPr>
        <w:tabs>
          <w:tab w:val="left" w:pos="2608"/>
        </w:tabs>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 κύριε Υπουργέ, κυρίες και κύριοι συνάδελφοι, στο τέλος μιας πολύ κουραστικής μέρας, νομίζω ότι έχει γίνει πλέον σαφές, όπως είχε γίνει και στις </w:t>
      </w:r>
      <w:r>
        <w:rPr>
          <w:rFonts w:eastAsia="Times New Roman"/>
          <w:szCs w:val="24"/>
        </w:rPr>
        <w:t>ε</w:t>
      </w:r>
      <w:r>
        <w:rPr>
          <w:rFonts w:eastAsia="Times New Roman"/>
          <w:szCs w:val="24"/>
        </w:rPr>
        <w:t>πιτροπές, ότι όπως κι εκεί η πλειοψηφία των αρμόδιων φορέων που εκφράζουν την κοινωνία των πολιτών, έτσι και σήμερα εδώ οι περισσότεροι εισηγητές των κομμάτων είπαν ότι το νομοσχέδιο κινείται σε θετική κατεύθυνση κι ότι έρχεται να λύσει και να στηρίξει κρί</w:t>
      </w:r>
      <w:r>
        <w:rPr>
          <w:rFonts w:eastAsia="Times New Roman"/>
          <w:szCs w:val="24"/>
        </w:rPr>
        <w:t xml:space="preserve">σιμες πτυχές του κοινωνικού κράτους για τις ευάλωτες κοινωνικές ομάδες. </w:t>
      </w:r>
    </w:p>
    <w:p w14:paraId="2320C7D7"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Επειδή όμως, η μείζων Αντιπολίτευση δεν μπορεί να αρνηθεί –</w:t>
      </w:r>
      <w:r>
        <w:rPr>
          <w:rFonts w:eastAsia="Times New Roman"/>
          <w:szCs w:val="24"/>
        </w:rPr>
        <w:t xml:space="preserve"> </w:t>
      </w:r>
      <w:r>
        <w:rPr>
          <w:rFonts w:eastAsia="Times New Roman"/>
          <w:szCs w:val="24"/>
        </w:rPr>
        <w:t>κυρίως αυτή και όχι μόνο</w:t>
      </w:r>
      <w:r>
        <w:rPr>
          <w:rFonts w:eastAsia="Times New Roman"/>
          <w:szCs w:val="24"/>
        </w:rPr>
        <w:t xml:space="preserve"> </w:t>
      </w:r>
      <w:r>
        <w:rPr>
          <w:rFonts w:eastAsia="Times New Roman"/>
          <w:szCs w:val="24"/>
        </w:rPr>
        <w:t>- το θετικό πρόσημο αυτών των αλλαγών και σωστά ψηφίζει θετικά επιλέγει -</w:t>
      </w:r>
      <w:r>
        <w:rPr>
          <w:rFonts w:eastAsia="Times New Roman"/>
          <w:szCs w:val="24"/>
        </w:rPr>
        <w:t xml:space="preserve"> </w:t>
      </w:r>
      <w:r>
        <w:rPr>
          <w:rFonts w:eastAsia="Times New Roman"/>
          <w:szCs w:val="24"/>
        </w:rPr>
        <w:t>για να επιβεβαιώσει τη δ</w:t>
      </w:r>
      <w:r>
        <w:rPr>
          <w:rFonts w:eastAsia="Times New Roman"/>
          <w:szCs w:val="24"/>
        </w:rPr>
        <w:t>ήθεν αποτυχία και ανικανότητα της Κυβέρνησης ή γιατί κάποιοι επιλέγουν να ρίξουν αίμα στην αρένα κυρίως του τηλεοπτικού τους ακροατηρίου</w:t>
      </w:r>
      <w:r>
        <w:rPr>
          <w:rFonts w:eastAsia="Times New Roman"/>
          <w:szCs w:val="24"/>
        </w:rPr>
        <w:t xml:space="preserve"> </w:t>
      </w:r>
      <w:r>
        <w:rPr>
          <w:rFonts w:eastAsia="Times New Roman"/>
          <w:szCs w:val="24"/>
        </w:rPr>
        <w:t>- την άγρια επιθετικότητα, προσβλητικούς χαρακτηρισμούς, αναστροφή της πραγματικότητας για καθεστηκυία τάξη και καρέκλε</w:t>
      </w:r>
      <w:r>
        <w:rPr>
          <w:rFonts w:eastAsia="Times New Roman"/>
          <w:szCs w:val="24"/>
        </w:rPr>
        <w:t xml:space="preserve">ς ή και πυροτεχνήματα του τύπου ότι ανακαλύψαμε ότι η Κυβέρνηση έχει υπογράψει δεκάχρονα πλεονάσματα της τάξης του 3,5%. </w:t>
      </w:r>
    </w:p>
    <w:p w14:paraId="2320C7D8"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Απάντησε ο συνάδελφος κ. Μαντάς, θα πω κι εγώ το ίδιο, ότι η Κυβέρνηση ποτέ δεν αποδέχτηκε πρωτογενή πλεονάσματα 3,5% για δέκα χρόνια </w:t>
      </w:r>
      <w:r>
        <w:rPr>
          <w:rFonts w:eastAsia="Times New Roman"/>
          <w:szCs w:val="24"/>
        </w:rPr>
        <w:t xml:space="preserve">μετά τη λήξη του προγράμματος. Τα κείμενα που παρουσιάστηκαν αποτελούν απλώς έκθεση συμμόρφωσης της Κομισιόν. Υπάρχουν πολλά τέτοια και δεν υπογράφονται από την </w:t>
      </w:r>
      <w:r>
        <w:rPr>
          <w:rFonts w:eastAsia="Times New Roman"/>
          <w:szCs w:val="24"/>
        </w:rPr>
        <w:t>ε</w:t>
      </w:r>
      <w:r>
        <w:rPr>
          <w:rFonts w:eastAsia="Times New Roman"/>
          <w:szCs w:val="24"/>
        </w:rPr>
        <w:t xml:space="preserve">λληνική Κυβέρνηση, η οποία έχει </w:t>
      </w:r>
      <w:r>
        <w:rPr>
          <w:rFonts w:eastAsia="Times New Roman"/>
          <w:szCs w:val="24"/>
        </w:rPr>
        <w:lastRenderedPageBreak/>
        <w:t>δηλώσει σαφώς ότι δεν αποδέχεται αυτές τις υποθέσεις για τα πλ</w:t>
      </w:r>
      <w:r>
        <w:rPr>
          <w:rFonts w:eastAsia="Times New Roman"/>
          <w:szCs w:val="24"/>
        </w:rPr>
        <w:t>εονάσματα, διεκδικώντας μια βιώσιμη λύση για το χρέος.</w:t>
      </w:r>
    </w:p>
    <w:p w14:paraId="2320C7D9"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Στην κατεύθυνση αυτή να θυμίσω ότι πριν λίγες μέρες στη συζήτηση του </w:t>
      </w:r>
      <w:r>
        <w:rPr>
          <w:rFonts w:eastAsia="Times New Roman"/>
          <w:szCs w:val="24"/>
        </w:rPr>
        <w:t>π</w:t>
      </w:r>
      <w:r>
        <w:rPr>
          <w:rFonts w:eastAsia="Times New Roman"/>
          <w:szCs w:val="24"/>
        </w:rPr>
        <w:t>ροϋπολογισμού εδώ το ίδιος ο Υπουργός Οικονομικών είχε βάλει στο τραπέζι την προσπάθεια που κάνει η Ελλάδα να λειτουργήσει η λύση τ</w:t>
      </w:r>
      <w:r>
        <w:rPr>
          <w:rFonts w:eastAsia="Times New Roman"/>
          <w:szCs w:val="24"/>
        </w:rPr>
        <w:t>ου 2,5% σε πρωτογενή πλεονάσματα και το άλλο 1% να δαπανηθεί στη μείωση των φόρων για τις μικρές και μεσαίες επιχειρήσεις ενισχύοντας έτσι την ανταγωνιστικότητα και την ανάπτυξη, καλώντας μάλιστα σε ευρύτερη συναίνεση που θα βοηθούσε στη σκληρή διαπραγμάτε</w:t>
      </w:r>
      <w:r>
        <w:rPr>
          <w:rFonts w:eastAsia="Times New Roman"/>
          <w:szCs w:val="24"/>
        </w:rPr>
        <w:t xml:space="preserve">υση. </w:t>
      </w:r>
    </w:p>
    <w:p w14:paraId="2320C7DA"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 xml:space="preserve">Έτσι νομίζω ότι είναι λάθος τελικά να διακινείτε έγγραφα με στόχο να συκοφαντήσετε ως συμβιβασμένη την </w:t>
      </w:r>
      <w:r>
        <w:rPr>
          <w:rFonts w:eastAsia="Times New Roman"/>
          <w:szCs w:val="24"/>
        </w:rPr>
        <w:t>ε</w:t>
      </w:r>
      <w:r>
        <w:rPr>
          <w:rFonts w:eastAsia="Times New Roman"/>
          <w:szCs w:val="24"/>
        </w:rPr>
        <w:t xml:space="preserve">λληνική Κυβέρνηση και δεν βοηθάει στην τελική έκβαση αυτής της μάχης για το σύνολο του ελληνικού λαού. Και πολύ περισσότερο δεν βοηθάνε στην άλλη </w:t>
      </w:r>
      <w:r>
        <w:rPr>
          <w:rFonts w:eastAsia="Times New Roman"/>
          <w:szCs w:val="24"/>
        </w:rPr>
        <w:t xml:space="preserve">μάχη που δίνεται για </w:t>
      </w:r>
      <w:r>
        <w:rPr>
          <w:rFonts w:eastAsia="Times New Roman"/>
          <w:szCs w:val="24"/>
        </w:rPr>
        <w:lastRenderedPageBreak/>
        <w:t>τα εργασιακά δηλώσεις που κάνουν δυστυχώς οι Αντιπρόεδροι της μείζονος Αντιπολίτευσης όπως: «Εμείς θα μπορούσαμε να υπογράψουμε όλες τις μεταρρυθμίσεις και πολύ περισσότερες», «</w:t>
      </w:r>
      <w:r>
        <w:rPr>
          <w:rFonts w:eastAsia="Times New Roman"/>
          <w:szCs w:val="24"/>
        </w:rPr>
        <w:t>ο</w:t>
      </w:r>
      <w:r>
        <w:rPr>
          <w:rFonts w:eastAsia="Times New Roman"/>
          <w:szCs w:val="24"/>
        </w:rPr>
        <w:t>ι συλλογικές συμβάσεις θα οδηγήσουν σε κλείσιμο επιχειρήσ</w:t>
      </w:r>
      <w:r>
        <w:rPr>
          <w:rFonts w:eastAsia="Times New Roman"/>
          <w:szCs w:val="24"/>
        </w:rPr>
        <w:t>εων» ή ότι «</w:t>
      </w:r>
      <w:r>
        <w:rPr>
          <w:rFonts w:eastAsia="Times New Roman"/>
          <w:szCs w:val="24"/>
        </w:rPr>
        <w:t>η</w:t>
      </w:r>
      <w:r>
        <w:rPr>
          <w:rFonts w:eastAsia="Times New Roman"/>
          <w:szCs w:val="24"/>
        </w:rPr>
        <w:t xml:space="preserve"> λύση είναι ειδικές συμβάσεις μεταξύ του εργοδότη και του εργαζόμενου». Το λέω αυτό διότι είναι ανοιχτή και αυτή η μάχη και στο επίπεδο του Ευρωπαϊκού Κοινοβουλίου και στο επίπεδο των </w:t>
      </w:r>
      <w:r>
        <w:rPr>
          <w:rFonts w:eastAsia="Times New Roman"/>
          <w:szCs w:val="24"/>
        </w:rPr>
        <w:t>θ</w:t>
      </w:r>
      <w:r>
        <w:rPr>
          <w:rFonts w:eastAsia="Times New Roman"/>
          <w:szCs w:val="24"/>
        </w:rPr>
        <w:t xml:space="preserve">εσμών. </w:t>
      </w:r>
    </w:p>
    <w:p w14:paraId="2320C7DB"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t>Όμως, για να έρθω στο συζητούμενο νομοσχέδιο, αυτό</w:t>
      </w:r>
      <w:r>
        <w:rPr>
          <w:rFonts w:eastAsia="Times New Roman"/>
          <w:szCs w:val="24"/>
        </w:rPr>
        <w:t xml:space="preserve"> σαφώς αποτελεί συνέχεια της κυβερνητικής πολιτικής, όπως είπα και εισαγωγικά, για να υποστηριχθούν οι άνθρωποι που έχουν πιο πολύ πληγεί από την κρίση και που έχουν περιορισμένη ή καθόλου πρόσβαση σε κοινωνικά δημόσια αγαθά και δυσκολεύονται ή και αδυνατο</w:t>
      </w:r>
      <w:r>
        <w:rPr>
          <w:rFonts w:eastAsia="Times New Roman"/>
          <w:szCs w:val="24"/>
        </w:rPr>
        <w:t>ύν σε πολλά επίπεδα, στέγη, εργασία, ικανοποιητικό εισόδημα, εκπαίδευση, ιατρική περίθαλψη και κοινωνική ασφάλιση.</w:t>
      </w:r>
    </w:p>
    <w:p w14:paraId="2320C7DC" w14:textId="77777777" w:rsidR="00BC0B8E" w:rsidRDefault="00C038AA">
      <w:pPr>
        <w:tabs>
          <w:tab w:val="left" w:pos="2608"/>
        </w:tabs>
        <w:spacing w:line="600" w:lineRule="auto"/>
        <w:ind w:firstLine="720"/>
        <w:jc w:val="both"/>
        <w:rPr>
          <w:rFonts w:eastAsia="Times New Roman"/>
          <w:szCs w:val="24"/>
        </w:rPr>
      </w:pPr>
      <w:r>
        <w:rPr>
          <w:rFonts w:eastAsia="Times New Roman"/>
          <w:szCs w:val="24"/>
        </w:rPr>
        <w:lastRenderedPageBreak/>
        <w:t>Να θυμίσω πως το πρώτο νομοσχέδιο που κατέθεσε η Κυβέρνησή μας ήταν στην τροχιά της καταπολέμησης της ανθρωπιστικής κρίσης και που τότε από α</w:t>
      </w:r>
      <w:r>
        <w:rPr>
          <w:rFonts w:eastAsia="Times New Roman"/>
          <w:szCs w:val="24"/>
        </w:rPr>
        <w:t xml:space="preserve">ρκετούς είχε χαρακτηριστεί ως μονομερής ενέργεια και από άλλους ως ψίχουλα ή μη υλοποιήσιμο. </w:t>
      </w:r>
    </w:p>
    <w:p w14:paraId="2320C7D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Ενάμιση χρόνο μετά μπορούμε να πούμε ότι καταφέραμε να το υλοποιήσουμε, καλύπτοντας στοιχειωδώς –</w:t>
      </w:r>
      <w:r>
        <w:rPr>
          <w:rFonts w:eastAsia="Times New Roman" w:cs="Times New Roman"/>
          <w:szCs w:val="24"/>
        </w:rPr>
        <w:t xml:space="preserve"> </w:t>
      </w:r>
      <w:r>
        <w:rPr>
          <w:rFonts w:eastAsia="Times New Roman" w:cs="Times New Roman"/>
          <w:szCs w:val="24"/>
        </w:rPr>
        <w:t>θα συμφωνήσω εδώ</w:t>
      </w:r>
      <w:r>
        <w:rPr>
          <w:rFonts w:eastAsia="Times New Roman" w:cs="Times New Roman"/>
          <w:szCs w:val="24"/>
        </w:rPr>
        <w:t xml:space="preserve"> </w:t>
      </w:r>
      <w:r>
        <w:rPr>
          <w:rFonts w:eastAsia="Times New Roman" w:cs="Times New Roman"/>
          <w:szCs w:val="24"/>
        </w:rPr>
        <w:t>- τετρακόσιες χιλιάδες συμπολίτες μας στο επίπε</w:t>
      </w:r>
      <w:r>
        <w:rPr>
          <w:rFonts w:eastAsia="Times New Roman" w:cs="Times New Roman"/>
          <w:szCs w:val="24"/>
        </w:rPr>
        <w:t xml:space="preserve">δο των βασικών τους αναγκών. </w:t>
      </w:r>
    </w:p>
    <w:p w14:paraId="2320C7D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Επιπρόσθετα, παρά το ασφυκτικό δημοσιονομικό περιβάλλον, η Κυβέρνηση σε όλο αυτό το διάστημα μάχεται διαρκώς και καθημερινά για κοινωνική ισότητα και αλληλεγγύη, προσπαθώντας, παρά τους δεδομένους περιορισμούς, που δεν τους αμ</w:t>
      </w:r>
      <w:r>
        <w:rPr>
          <w:rFonts w:eastAsia="Times New Roman" w:cs="Times New Roman"/>
          <w:szCs w:val="24"/>
        </w:rPr>
        <w:t xml:space="preserve">φισβητούμε, να ξεδιπλώσει μια πολιτική που προσπαθεί στο επίκεντρό της να έχει τη μεγάλη κοινωνική πλειοψηφία. </w:t>
      </w:r>
    </w:p>
    <w:p w14:paraId="2320C7D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Πώς αποδεικνύεται αυτό; Ενδεικτικά αναφέρω μια σειρά από νομοθετικές διαδικασίες: Κατ’ αρχάς, την κάλυψη των ανασφάλιστων πολιτών. Τη στιγμή που</w:t>
      </w:r>
      <w:r>
        <w:rPr>
          <w:rFonts w:eastAsia="Times New Roman" w:cs="Times New Roman"/>
          <w:szCs w:val="24"/>
        </w:rPr>
        <w:t xml:space="preserve"> οι προηγούμενες κυβερνήσεις άφηναν χωρίς υγειονομική κάλυψη δυόμισ</w:t>
      </w:r>
      <w:r>
        <w:rPr>
          <w:rFonts w:eastAsia="Times New Roman" w:cs="Times New Roman"/>
          <w:szCs w:val="24"/>
        </w:rPr>
        <w:t>ι</w:t>
      </w:r>
      <w:r>
        <w:rPr>
          <w:rFonts w:eastAsia="Times New Roman" w:cs="Times New Roman"/>
          <w:szCs w:val="24"/>
        </w:rPr>
        <w:t xml:space="preserve"> εκατομμύρια πολίτες, δόθηκε η δυνατότητα σε επτακόσιες εξήντα επτά χιλιάδες δικαιούχους με πολύ χαμηλό εισόδημα να έχουν μηδενική συμμετοχή στα φάρμακα, </w:t>
      </w:r>
      <w:proofErr w:type="spellStart"/>
      <w:r>
        <w:rPr>
          <w:rFonts w:eastAsia="Times New Roman" w:cs="Times New Roman"/>
          <w:szCs w:val="24"/>
        </w:rPr>
        <w:t>εκατόν</w:t>
      </w:r>
      <w:proofErr w:type="spellEnd"/>
      <w:r>
        <w:rPr>
          <w:rFonts w:eastAsia="Times New Roman" w:cs="Times New Roman"/>
          <w:szCs w:val="24"/>
        </w:rPr>
        <w:t xml:space="preserve"> ενενήντα χιλιάδες και πλέον</w:t>
      </w:r>
      <w:r>
        <w:rPr>
          <w:rFonts w:eastAsia="Times New Roman" w:cs="Times New Roman"/>
          <w:szCs w:val="24"/>
        </w:rPr>
        <w:t xml:space="preserve"> για εργαστηριακές εξετάσεις ύψους 21,6 εκατομμυρίων ευρώ στις δημόσιες δομές και διακόσιες εβδομήντα τέσσερις χιλιάδες συμπολίτες μας για φάρμακα, αξίας 62,7 εκατομμυρίων ευρώ μέσα στο 2016. </w:t>
      </w:r>
    </w:p>
    <w:p w14:paraId="2320C7E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Παρατείνουμε τη λειτουργία των δομών φτώχειας μέχρι να μπορέσου</w:t>
      </w:r>
      <w:r>
        <w:rPr>
          <w:rFonts w:eastAsia="Times New Roman" w:cs="Times New Roman"/>
          <w:szCs w:val="24"/>
        </w:rPr>
        <w:t xml:space="preserve">με να οδηγήσουμε σε εκείνο που θέλουμε και ονειρευόμαστε. Σχετικά με τα προγράμματα απασχόλησης του ΟΑΕΔ, ο συνάδελφος κ. Μαντάς </w:t>
      </w:r>
      <w:r>
        <w:rPr>
          <w:rFonts w:eastAsia="Times New Roman" w:cs="Times New Roman"/>
          <w:szCs w:val="24"/>
        </w:rPr>
        <w:lastRenderedPageBreak/>
        <w:t>ανέφερε ότι στους μακροχρόνια ανέργους, που έχουν εξαντλήσει το δωδεκάμηνο επιδότησης, τους δίνεται η δυνατότητα, εάν το εισόδη</w:t>
      </w:r>
      <w:r>
        <w:rPr>
          <w:rFonts w:eastAsia="Times New Roman" w:cs="Times New Roman"/>
          <w:szCs w:val="24"/>
        </w:rPr>
        <w:t xml:space="preserve">μά τους είναι κάτω από 10.000 ευρώ, να μην κόβεται το επίδομα. </w:t>
      </w:r>
    </w:p>
    <w:p w14:paraId="2320C7E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Επίσης παρατείνουμε την παροχή των σχολικών γευμάτων, που πρόσφατα εξαγγέλθηκε ότι θα επεκταθούν σε περισσότερους μαθητές, διότι δυστυχώς τα έχουμε ακόμη ανάγκη, τις δομές για ασυνόδευτους ανή</w:t>
      </w:r>
      <w:r>
        <w:rPr>
          <w:rFonts w:eastAsia="Times New Roman" w:cs="Times New Roman"/>
          <w:szCs w:val="24"/>
        </w:rPr>
        <w:t xml:space="preserve">λικους πρόσφυγες, τη χρηματοδότηση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που βοηθάνε στην αντιμετώπιση του προσφυγικού. Τη διευκόλυνση της μετακίνησης ευάλωτων κοινωνικών ομάδων με συγκοινωνιακά μέσα, την ομαλή χρηματοδότηση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υ</w:t>
      </w:r>
      <w:r>
        <w:rPr>
          <w:rFonts w:eastAsia="Times New Roman" w:cs="Times New Roman"/>
          <w:szCs w:val="24"/>
        </w:rPr>
        <w:t xml:space="preserve">ποβοήθησης </w:t>
      </w:r>
      <w:r>
        <w:rPr>
          <w:rFonts w:eastAsia="Times New Roman" w:cs="Times New Roman"/>
          <w:szCs w:val="24"/>
        </w:rPr>
        <w:t>σ</w:t>
      </w:r>
      <w:r>
        <w:rPr>
          <w:rFonts w:eastAsia="Times New Roman" w:cs="Times New Roman"/>
          <w:szCs w:val="24"/>
        </w:rPr>
        <w:t>υνταξι</w:t>
      </w:r>
      <w:r>
        <w:rPr>
          <w:rFonts w:eastAsia="Times New Roman" w:cs="Times New Roman"/>
          <w:szCs w:val="24"/>
        </w:rPr>
        <w:t xml:space="preserve">ούχων και </w:t>
      </w:r>
      <w:r>
        <w:rPr>
          <w:rFonts w:eastAsia="Times New Roman" w:cs="Times New Roman"/>
          <w:szCs w:val="24"/>
        </w:rPr>
        <w:t>η</w:t>
      </w:r>
      <w:r>
        <w:rPr>
          <w:rFonts w:eastAsia="Times New Roman" w:cs="Times New Roman"/>
          <w:szCs w:val="24"/>
        </w:rPr>
        <w:t xml:space="preserve">λικιωμένων </w:t>
      </w:r>
      <w:r>
        <w:rPr>
          <w:rFonts w:eastAsia="Times New Roman" w:cs="Times New Roman"/>
          <w:szCs w:val="24"/>
        </w:rPr>
        <w:t>α</w:t>
      </w:r>
      <w:r>
        <w:rPr>
          <w:rFonts w:eastAsia="Times New Roman" w:cs="Times New Roman"/>
          <w:szCs w:val="24"/>
        </w:rPr>
        <w:t xml:space="preserve">τόμων, με το </w:t>
      </w:r>
      <w:r>
        <w:rPr>
          <w:rFonts w:eastAsia="Times New Roman" w:cs="Times New Roman"/>
          <w:szCs w:val="24"/>
        </w:rPr>
        <w:t>π</w:t>
      </w:r>
      <w:r>
        <w:rPr>
          <w:rFonts w:eastAsia="Times New Roman" w:cs="Times New Roman"/>
          <w:szCs w:val="24"/>
        </w:rPr>
        <w:t xml:space="preserve">ρόγραμμα «Βοήθεια στο Σπίτι», την κάλυψη του 15% των </w:t>
      </w:r>
      <w:proofErr w:type="spellStart"/>
      <w:r>
        <w:rPr>
          <w:rFonts w:eastAsia="Times New Roman" w:cs="Times New Roman"/>
          <w:szCs w:val="24"/>
        </w:rPr>
        <w:t>προκηρυσσομένων</w:t>
      </w:r>
      <w:proofErr w:type="spellEnd"/>
      <w:r>
        <w:rPr>
          <w:rFonts w:eastAsia="Times New Roman" w:cs="Times New Roman"/>
          <w:szCs w:val="24"/>
        </w:rPr>
        <w:t xml:space="preserve"> θέσεων μονίμων υπαλλήλων σε θέσεις ΙΔΑΧ από ανθρώπους με αναπηρία ή μέλη οικογενειών που έχουν στη φροντίδα τους μέλη με αναπηρία, τον κατά προτεραιότ</w:t>
      </w:r>
      <w:r>
        <w:rPr>
          <w:rFonts w:eastAsia="Times New Roman" w:cs="Times New Roman"/>
          <w:szCs w:val="24"/>
        </w:rPr>
        <w:t xml:space="preserve">ητα διορισμό </w:t>
      </w:r>
      <w:r>
        <w:rPr>
          <w:rFonts w:eastAsia="Times New Roman" w:cs="Times New Roman"/>
          <w:szCs w:val="24"/>
        </w:rPr>
        <w:lastRenderedPageBreak/>
        <w:t>των αναπληρωτών εκπαιδευτικών και λοιπού προσωπικού, σε αυξημένο μάλιστα ποσοστό 25%, στους φορείς ενισχυτικής διδασκαλίας και ειδικής εκπαίδευσης για τα παιδιά που έχουν προβλήματα μάθησης. Την αύξηση των κονδυλίων για την ένταξη παιδιών σε β</w:t>
      </w:r>
      <w:r>
        <w:rPr>
          <w:rFonts w:eastAsia="Times New Roman" w:cs="Times New Roman"/>
          <w:szCs w:val="24"/>
        </w:rPr>
        <w:t xml:space="preserve">ρεφονηπιακούς σταθμούς, με στόχο την επέκταση του προγράμματος με την παροχή </w:t>
      </w:r>
      <w:r>
        <w:rPr>
          <w:rFonts w:eastAsia="Times New Roman" w:cs="Times New Roman"/>
          <w:szCs w:val="24"/>
          <w:lang w:val="en-US"/>
        </w:rPr>
        <w:t>voucher</w:t>
      </w:r>
      <w:r>
        <w:rPr>
          <w:rFonts w:eastAsia="Times New Roman" w:cs="Times New Roman"/>
          <w:szCs w:val="24"/>
        </w:rPr>
        <w:t xml:space="preserve"> στο σύνολο των νοικοκυριών με εισόδημα κάτω από το όριο της φτώχειας και επίσης στο σύνολο των νοικοκυριών με πρόσωπα με αναπηρία.</w:t>
      </w:r>
    </w:p>
    <w:p w14:paraId="2320C7E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Θα ήθελα να πω εδώ προς τον συνάδελφο του ΚΚΕ ότι βρίσκεται σε επεξεργασία μια προσπάθεια να νομοθετήσουμε τον </w:t>
      </w:r>
      <w:r>
        <w:rPr>
          <w:rFonts w:eastAsia="Times New Roman" w:cs="Times New Roman"/>
          <w:szCs w:val="24"/>
        </w:rPr>
        <w:t>χ</w:t>
      </w:r>
      <w:r>
        <w:rPr>
          <w:rFonts w:eastAsia="Times New Roman" w:cs="Times New Roman"/>
          <w:szCs w:val="24"/>
        </w:rPr>
        <w:t xml:space="preserve">άρτη των </w:t>
      </w:r>
      <w:r>
        <w:rPr>
          <w:rFonts w:eastAsia="Times New Roman" w:cs="Times New Roman"/>
          <w:szCs w:val="24"/>
        </w:rPr>
        <w:t>δ</w:t>
      </w:r>
      <w:r>
        <w:rPr>
          <w:rFonts w:eastAsia="Times New Roman" w:cs="Times New Roman"/>
          <w:szCs w:val="24"/>
        </w:rPr>
        <w:t xml:space="preserve">ικαιωμάτων για την </w:t>
      </w:r>
      <w:r>
        <w:rPr>
          <w:rFonts w:eastAsia="Times New Roman" w:cs="Times New Roman"/>
          <w:szCs w:val="24"/>
        </w:rPr>
        <w:t>α</w:t>
      </w:r>
      <w:r>
        <w:rPr>
          <w:rFonts w:eastAsia="Times New Roman" w:cs="Times New Roman"/>
          <w:szCs w:val="24"/>
        </w:rPr>
        <w:t>ναπηρία, που ελπίζουμε ότι τον Μάρτιο θα γίνει νόμος του κράτους, όπου εκεί θα γίνει μεγάλη προσπάθεια, αδικίες πο</w:t>
      </w:r>
      <w:r>
        <w:rPr>
          <w:rFonts w:eastAsia="Times New Roman" w:cs="Times New Roman"/>
          <w:szCs w:val="24"/>
        </w:rPr>
        <w:t>υ πράγματι υπάρχουν να αρθούν και να μπορέσουμε να αντιμετωπίσουμε με πιο σωστό και ορθολογικό τρόπο τους ανθρώπους αυτούς που το έχουν ανάγκη.</w:t>
      </w:r>
    </w:p>
    <w:p w14:paraId="2320C7E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 βεβαίως, αυξήσαμε και τις δαπάνες του κοινωνικού προϋπολογισμού κατά 760 εκατομμύρια ευρώ,</w:t>
      </w:r>
      <w:r>
        <w:rPr>
          <w:rFonts w:eastAsia="Times New Roman" w:cs="Times New Roman"/>
          <w:szCs w:val="24"/>
        </w:rPr>
        <w:t xml:space="preserve"> ενώ η συνολική δαπάνη ανέρχεται στο 1,5 δισεκατομμύριο ευρώ, ενώ επιλέξαμε, όπως ήδη έχει ειπωθεί, και είναι γνωστό και λέτε ότι το ψηφίζετε, τη διανομή του κοινωνικού μερίσματος σε εκείνους που υπέστησαν τις μεγαλύτερες πληγές, σηκώνοντας το μεγαλύτερο β</w:t>
      </w:r>
      <w:r>
        <w:rPr>
          <w:rFonts w:eastAsia="Times New Roman" w:cs="Times New Roman"/>
          <w:szCs w:val="24"/>
        </w:rPr>
        <w:t xml:space="preserve">άρος της κρίσης, τα συνήθη υποζύγια, όπως ονομάζονται, τους συνταξιούχους. Μάλιστα, από κάποιους ειπώθηκε ότι είναι η προνομιακή ομάδα του ΣΥΡΙΖΑ. Θα έλεγα ότι αυτή η ηλικιακή ομάδα είναι εκείνη που </w:t>
      </w:r>
      <w:proofErr w:type="spellStart"/>
      <w:r>
        <w:rPr>
          <w:rFonts w:eastAsia="Times New Roman" w:cs="Times New Roman"/>
          <w:szCs w:val="24"/>
        </w:rPr>
        <w:t>δημοσκοπικά</w:t>
      </w:r>
      <w:proofErr w:type="spellEnd"/>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όσο οι δημοσκοπήσεις έχουν αξία</w:t>
      </w:r>
      <w:r>
        <w:rPr>
          <w:rFonts w:eastAsia="Times New Roman" w:cs="Times New Roman"/>
          <w:szCs w:val="24"/>
        </w:rPr>
        <w:t xml:space="preserve"> </w:t>
      </w:r>
      <w:r>
        <w:rPr>
          <w:rFonts w:eastAsia="Times New Roman" w:cs="Times New Roman"/>
          <w:szCs w:val="24"/>
        </w:rPr>
        <w:t>- στην οποί</w:t>
      </w:r>
      <w:r>
        <w:rPr>
          <w:rFonts w:eastAsia="Times New Roman" w:cs="Times New Roman"/>
          <w:szCs w:val="24"/>
        </w:rPr>
        <w:t xml:space="preserve">α η Νέα Δημοκρατία έχει μεγαλύτερη προνομιακή επιρροή. </w:t>
      </w:r>
    </w:p>
    <w:p w14:paraId="2320C7E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Παρ’ ότι η κίνησή μας αυτή έχει δεχθεί κριτικές, θεωρούμε ότι είναι στη σωστή κατεύθυνση και βεβαίως η δαπάνη αυτή δεν προέρχεται από το πρωτογενές πλεόνασμα, αλλά, όπως έχει ειπωθεί και από άλλους, α</w:t>
      </w:r>
      <w:r>
        <w:rPr>
          <w:rFonts w:eastAsia="Times New Roman" w:cs="Times New Roman"/>
          <w:szCs w:val="24"/>
        </w:rPr>
        <w:t xml:space="preserve">πό </w:t>
      </w:r>
      <w:r>
        <w:rPr>
          <w:rFonts w:eastAsia="Times New Roman" w:cs="Times New Roman"/>
          <w:szCs w:val="24"/>
        </w:rPr>
        <w:lastRenderedPageBreak/>
        <w:t xml:space="preserve">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χωρίς να </w:t>
      </w:r>
      <w:proofErr w:type="spellStart"/>
      <w:r>
        <w:rPr>
          <w:rFonts w:eastAsia="Times New Roman" w:cs="Times New Roman"/>
          <w:szCs w:val="24"/>
        </w:rPr>
        <w:t>διακινδυνεύεται</w:t>
      </w:r>
      <w:proofErr w:type="spellEnd"/>
      <w:r>
        <w:rPr>
          <w:rFonts w:eastAsia="Times New Roman" w:cs="Times New Roman"/>
          <w:szCs w:val="24"/>
        </w:rPr>
        <w:t xml:space="preserve"> η επίτευξη του στόχου για το πρωτογενές πλεόνασμα που έχει συμφωνηθεί με τους </w:t>
      </w:r>
      <w:r>
        <w:rPr>
          <w:rFonts w:eastAsia="Times New Roman" w:cs="Times New Roman"/>
          <w:szCs w:val="24"/>
        </w:rPr>
        <w:t>θ</w:t>
      </w:r>
      <w:r>
        <w:rPr>
          <w:rFonts w:eastAsia="Times New Roman" w:cs="Times New Roman"/>
          <w:szCs w:val="24"/>
        </w:rPr>
        <w:t xml:space="preserve">εσμούς. </w:t>
      </w:r>
    </w:p>
    <w:p w14:paraId="2320C7E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Εδώ βεβαίως υπάρχουν συγκρίσεις, τις οποίες καταθέσαμε και στις </w:t>
      </w:r>
      <w:r>
        <w:rPr>
          <w:rFonts w:eastAsia="Times New Roman" w:cs="Times New Roman"/>
          <w:szCs w:val="24"/>
        </w:rPr>
        <w:t>ε</w:t>
      </w:r>
      <w:r>
        <w:rPr>
          <w:rFonts w:eastAsia="Times New Roman" w:cs="Times New Roman"/>
          <w:szCs w:val="24"/>
        </w:rPr>
        <w:t>πιτροπές, με το κοινωνικό μέρισμα που είχε δώσε</w:t>
      </w:r>
      <w:r>
        <w:rPr>
          <w:rFonts w:eastAsia="Times New Roman" w:cs="Times New Roman"/>
          <w:szCs w:val="24"/>
        </w:rPr>
        <w:t xml:space="preserve">ι η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-Βενιζέλου, το οποίο ουσιαστικά είχε ρίξει στα βράχια τον στόχο του πρωτογενούς πλεονάσματος του 2014, αφού ουσιαστικά εγγράφηκε σε αυτόν τον προϋπολογισμό και όχι στο πλεόνασμα του 2013. Όμως, αυτά είναι πλέον ιστορία.</w:t>
      </w:r>
    </w:p>
    <w:p w14:paraId="2320C7E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Πράγματι, η ευρ</w:t>
      </w:r>
      <w:r>
        <w:rPr>
          <w:rFonts w:eastAsia="Times New Roman" w:cs="Times New Roman"/>
          <w:szCs w:val="24"/>
        </w:rPr>
        <w:t>ωπαϊκή και η παγκόσμια οικονομική κρίση και οι επιβεβλημένες πολιτικές της λιτότητας από αυτούς που υλοποιούν τις νεοφιλελεύθερες πολιτικές εδώ και πολλά χρόνια έχουν δημιουργήσει πολύ αυξημένο κίνδυνο φτώχειας –</w:t>
      </w:r>
      <w:r>
        <w:rPr>
          <w:rFonts w:eastAsia="Times New Roman" w:cs="Times New Roman"/>
          <w:szCs w:val="24"/>
        </w:rPr>
        <w:t xml:space="preserve"> </w:t>
      </w:r>
      <w:r>
        <w:rPr>
          <w:rFonts w:eastAsia="Times New Roman" w:cs="Times New Roman"/>
          <w:szCs w:val="24"/>
        </w:rPr>
        <w:t xml:space="preserve">αυτός είναι ο σωστός ορισμός, έχει δίκιο ο </w:t>
      </w:r>
      <w:r>
        <w:rPr>
          <w:rFonts w:eastAsia="Times New Roman" w:cs="Times New Roman"/>
          <w:szCs w:val="24"/>
        </w:rPr>
        <w:t>κ. Τζαβάρας</w:t>
      </w:r>
      <w:r>
        <w:rPr>
          <w:rFonts w:eastAsia="Times New Roman" w:cs="Times New Roman"/>
          <w:szCs w:val="24"/>
        </w:rPr>
        <w:t xml:space="preserve"> </w:t>
      </w:r>
      <w:r>
        <w:rPr>
          <w:rFonts w:eastAsia="Times New Roman" w:cs="Times New Roman"/>
          <w:szCs w:val="24"/>
        </w:rPr>
        <w:t xml:space="preserve">- και έχουν οδηγήσει το κοινωνικό κράτος σε κατάρρευση. </w:t>
      </w:r>
    </w:p>
    <w:p w14:paraId="2320C7E7"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Πόσος είναι αυτός ο αριθμός των νοικοκυριών στη χώρα μας; Περίπου εννιακόσιες χιλιάδες. Και ο πληθυσμός που βρίσκεται σε κίνδυνο φτώχειας είναι στο 35,7%. Δυστυχώς, πολύ αυξημένη είναι και η παιδική φτώχεια, με τη χώρα μας να είναι στην τρίτη θέση στην κατ</w:t>
      </w:r>
      <w:r>
        <w:rPr>
          <w:rFonts w:eastAsia="Times New Roman" w:cs="Times New Roman"/>
          <w:szCs w:val="24"/>
        </w:rPr>
        <w:t xml:space="preserve">αγεγραμμένη φτώχεια στην </w:t>
      </w:r>
      <w:r>
        <w:rPr>
          <w:rFonts w:eastAsia="Times New Roman"/>
          <w:szCs w:val="24"/>
        </w:rPr>
        <w:t xml:space="preserve">Ευρωπαϊκή Ένωση </w:t>
      </w:r>
      <w:r>
        <w:rPr>
          <w:rFonts w:eastAsia="Times New Roman" w:cs="Times New Roman"/>
          <w:szCs w:val="24"/>
        </w:rPr>
        <w:t xml:space="preserve"> μετά τη Βουλγαρία και τη Ρουμανία. </w:t>
      </w:r>
    </w:p>
    <w:p w14:paraId="2320C7E8"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εδώ ακούστηκαν και μια σειρά από ανακρίβειες, ότι το ποσοστό αυτό αυξήθηκε επί Κυβέρνησης ΣΥΡΙΖΑ. Αυτό δεν ανταποκρίνεται στην πραγματικότητα. Τα στοιχεία της ΕΛΣΤΑΤ, τα οπ</w:t>
      </w:r>
      <w:r>
        <w:rPr>
          <w:rFonts w:eastAsia="Times New Roman" w:cs="Times New Roman"/>
          <w:szCs w:val="24"/>
        </w:rPr>
        <w:t xml:space="preserve">οία θα καταθέσω στα Πρακτικά, καταδεικνύουν πως το ποσοστό του πληθυσμού σε κίνδυνο φτώχειας ή κοινωνικό αποκλεισμό τα έτη 2009 και 2010 ήταν στο επίπεδο του 27,7% και μέχρι το 2014 επί κυβερνήσεων ΠΑΣΟΚ και Νέας Δημοκρατίας εκτοξεύθηκε στο 36%. </w:t>
      </w:r>
    </w:p>
    <w:p w14:paraId="2320C7E9"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βεβαί</w:t>
      </w:r>
      <w:r>
        <w:rPr>
          <w:rFonts w:eastAsia="Times New Roman" w:cs="Times New Roman"/>
          <w:szCs w:val="24"/>
        </w:rPr>
        <w:t xml:space="preserve">ως, απολογούμαστε γιατί το 2015 παραμένει σε υψηλά επίπεδα, αν και παρατηρείται μια μικρή μείωση. Δεν τα καταφέραμε ακόμα και γι’ αυτό νομοθετούμε σε αυτή την κατεύθυνση. </w:t>
      </w:r>
    </w:p>
    <w:p w14:paraId="2320C7EA"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Επιπρόσθετα, μας κατηγορείτε ότι δεν στηρίζουμε τη φτώχεια, αλλά ότι στηρίζουμε τους</w:t>
      </w:r>
      <w:r>
        <w:rPr>
          <w:rFonts w:eastAsia="Times New Roman" w:cs="Times New Roman"/>
          <w:szCs w:val="24"/>
        </w:rPr>
        <w:t xml:space="preserve"> συνταξιούχους και όχι τους ανέργους, διότι επιλέξαμε να δώσουμε σε αυτή την κατηγορία το κοινωνικό μέρισμα. Να θυμίσω εδώ ότι το 2009 η ανεργία ήταν στο 9,5%, ενώ επί των ημερών σας άγγιξε το εκρηκτικό 27% με μαζική αναστροφή από μόνιμες θέσεις εργασίας σ</w:t>
      </w:r>
      <w:r>
        <w:rPr>
          <w:rFonts w:eastAsia="Times New Roman" w:cs="Times New Roman"/>
          <w:szCs w:val="24"/>
        </w:rPr>
        <w:t xml:space="preserve">ε θέσεις μερικής απασχόλησης, με καταστροφή οχτακοσίων τριάντα τριών χιλιάδων θέσεων εργασίας, ενώ έκλεισαν και τριακόσιες σαράντα χιλιάδες μικρές επιχειρήσεις. </w:t>
      </w:r>
    </w:p>
    <w:p w14:paraId="2320C7EB"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τι καταφέραμε σε αυτόν τον ενάμιση χρόνο; Κάτι μικρό καταφέραμε, να ελαττώσουμε την ανερ</w:t>
      </w:r>
      <w:r>
        <w:rPr>
          <w:rFonts w:eastAsia="Times New Roman" w:cs="Times New Roman"/>
          <w:szCs w:val="24"/>
        </w:rPr>
        <w:t>γία περίπου στο 23% -</w:t>
      </w:r>
      <w:r>
        <w:rPr>
          <w:rFonts w:eastAsia="Times New Roman" w:cs="Times New Roman"/>
          <w:szCs w:val="24"/>
        </w:rPr>
        <w:t xml:space="preserve"> </w:t>
      </w:r>
      <w:r>
        <w:rPr>
          <w:rFonts w:eastAsia="Times New Roman" w:cs="Times New Roman"/>
          <w:szCs w:val="24"/>
        </w:rPr>
        <w:t xml:space="preserve">δεν </w:t>
      </w:r>
      <w:proofErr w:type="spellStart"/>
      <w:r>
        <w:rPr>
          <w:rFonts w:eastAsia="Times New Roman" w:cs="Times New Roman"/>
          <w:szCs w:val="24"/>
        </w:rPr>
        <w:t>επιχαίρουμε</w:t>
      </w:r>
      <w:proofErr w:type="spellEnd"/>
      <w:r>
        <w:rPr>
          <w:rFonts w:eastAsia="Times New Roman" w:cs="Times New Roman"/>
          <w:szCs w:val="24"/>
        </w:rPr>
        <w:t xml:space="preserve"> γι’ αυτό</w:t>
      </w:r>
      <w:r>
        <w:rPr>
          <w:rFonts w:eastAsia="Times New Roman" w:cs="Times New Roman"/>
          <w:szCs w:val="24"/>
        </w:rPr>
        <w:t xml:space="preserve"> </w:t>
      </w:r>
      <w:r>
        <w:rPr>
          <w:rFonts w:eastAsia="Times New Roman" w:cs="Times New Roman"/>
          <w:szCs w:val="24"/>
        </w:rPr>
        <w:t xml:space="preserve">- αλλά μέσα στο 2016 φαίνεται ότι το πρώτο ενδεκάμηνο είναι </w:t>
      </w:r>
      <w:r>
        <w:rPr>
          <w:rFonts w:eastAsia="Times New Roman" w:cs="Times New Roman"/>
          <w:szCs w:val="24"/>
        </w:rPr>
        <w:lastRenderedPageBreak/>
        <w:t xml:space="preserve">θετικό και διαμορφώνεται στις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οχτώ νέες θέσεις εργασίας, αποτελώντας την υψηλότερη επίδοση από το 2001. Επ</w:t>
      </w:r>
      <w:r>
        <w:rPr>
          <w:rFonts w:eastAsia="Times New Roman" w:cs="Times New Roman"/>
          <w:szCs w:val="24"/>
        </w:rPr>
        <w:t xml:space="preserve">ίσης, οι νέες προσλήψεις δείχνουν μια τάση αναστροφής στην καταστροφή μόνιμων θέσεων εργασίας με το 46% των θέσεων να είναι πλήρους απασχόλησης και όχι μερικής ή εκ περιτροπής. </w:t>
      </w:r>
    </w:p>
    <w:p w14:paraId="2320C7EC" w14:textId="77777777" w:rsidR="00BC0B8E" w:rsidRDefault="00C038AA">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 xml:space="preserve">Αυτή η αύξηση της απασχόλησης στο 1,4% είναι μια από τις υψηλότερες επιδόσεις </w:t>
      </w:r>
      <w:r>
        <w:rPr>
          <w:rFonts w:eastAsia="Times New Roman" w:cs="Times New Roman"/>
          <w:szCs w:val="24"/>
        </w:rPr>
        <w:t xml:space="preserve">της </w:t>
      </w:r>
      <w:r>
        <w:rPr>
          <w:rFonts w:eastAsia="Times New Roman"/>
          <w:szCs w:val="24"/>
        </w:rPr>
        <w:t>Ευρωπαϊκής Ένωσης, πάνω από τον μέσο όρο των ευρωπαϊκών χωρών τόσο στην Ευρωζώνη, που είναι στο 1,2%, όσο και στην Ευρωπαϊκή Ένωση των «28», που είναι στο 1,1,%.</w:t>
      </w:r>
    </w:p>
    <w:p w14:paraId="2320C7ED" w14:textId="77777777" w:rsidR="00BC0B8E" w:rsidRDefault="00C038AA">
      <w:pPr>
        <w:tabs>
          <w:tab w:val="left" w:pos="2738"/>
          <w:tab w:val="center" w:pos="4753"/>
          <w:tab w:val="left" w:pos="5723"/>
        </w:tabs>
        <w:spacing w:line="600" w:lineRule="auto"/>
        <w:ind w:firstLine="720"/>
        <w:jc w:val="both"/>
        <w:rPr>
          <w:rFonts w:eastAsia="Times New Roman"/>
          <w:szCs w:val="24"/>
        </w:rPr>
      </w:pPr>
      <w:r>
        <w:rPr>
          <w:rFonts w:eastAsia="Times New Roman"/>
          <w:szCs w:val="24"/>
        </w:rPr>
        <w:t>Επίσης, επειδή εκφράζετε θέσεις με τις οποίες λίγο ή πολύ μας κατηγορείτε ότι συντηρούμε έ</w:t>
      </w:r>
      <w:r>
        <w:rPr>
          <w:rFonts w:eastAsia="Times New Roman"/>
          <w:szCs w:val="24"/>
        </w:rPr>
        <w:t xml:space="preserve">να παχύσαρκο δημόσιο σύστημα με διπλό προσωπικό, με διπλές υπηρεσίες, να πω εδώ ότι αυτό το οποίο προσπαθούμε να κάνουμε είναι να αναμορφώσουμε και να δημιουργήσουμε τις απολύτως απαραίτητες υπηρεσίες και φορείς με όσο το δυνατόν πιο διαφανείς </w:t>
      </w:r>
      <w:r>
        <w:rPr>
          <w:rFonts w:eastAsia="Times New Roman"/>
          <w:szCs w:val="24"/>
        </w:rPr>
        <w:lastRenderedPageBreak/>
        <w:t xml:space="preserve">διαδικασίες </w:t>
      </w:r>
      <w:r>
        <w:rPr>
          <w:rFonts w:eastAsia="Times New Roman"/>
          <w:szCs w:val="24"/>
        </w:rPr>
        <w:t xml:space="preserve">αξιοκρατίας, αλλά με γνώμονα τις ανάγκες λειτουργίας του κράτους προς όφελος των πολιτών. </w:t>
      </w:r>
    </w:p>
    <w:p w14:paraId="2320C7EE" w14:textId="77777777" w:rsidR="00BC0B8E" w:rsidRDefault="00C038AA">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βεβαίως, εδώ να πω ότι για χρόνια πολλά –</w:t>
      </w:r>
      <w:r>
        <w:rPr>
          <w:rFonts w:eastAsia="Times New Roman"/>
          <w:szCs w:val="24"/>
        </w:rPr>
        <w:t xml:space="preserve"> </w:t>
      </w:r>
      <w:r>
        <w:rPr>
          <w:rFonts w:eastAsia="Times New Roman"/>
          <w:szCs w:val="24"/>
        </w:rPr>
        <w:t>και αυτό είναι καταγεγραμμένο στη συλλογική μνήμη και συνείδηση απαράγραπτα</w:t>
      </w:r>
      <w:r>
        <w:rPr>
          <w:rFonts w:eastAsia="Times New Roman"/>
          <w:szCs w:val="24"/>
        </w:rPr>
        <w:t xml:space="preserve"> </w:t>
      </w:r>
      <w:r>
        <w:rPr>
          <w:rFonts w:eastAsia="Times New Roman"/>
          <w:szCs w:val="24"/>
        </w:rPr>
        <w:t xml:space="preserve">- εσείς ακολουθούσατε αυτόν τον κανόνα, να </w:t>
      </w:r>
      <w:r>
        <w:rPr>
          <w:rFonts w:eastAsia="Times New Roman"/>
          <w:szCs w:val="24"/>
        </w:rPr>
        <w:t xml:space="preserve">ιδρύετε διευθύνσεις, φορείς, οργανισμούς, αρχές, ακόμη και τμήματα πανεπιστημίων, με στόχο, δυστυχώς, τις εξυπηρετήσεις «ημετέρων». </w:t>
      </w:r>
    </w:p>
    <w:p w14:paraId="2320C7EF" w14:textId="77777777" w:rsidR="00BC0B8E" w:rsidRDefault="00C038AA">
      <w:pPr>
        <w:tabs>
          <w:tab w:val="left" w:pos="2738"/>
          <w:tab w:val="center" w:pos="4753"/>
          <w:tab w:val="left" w:pos="5723"/>
        </w:tabs>
        <w:spacing w:line="600" w:lineRule="auto"/>
        <w:ind w:firstLine="720"/>
        <w:jc w:val="both"/>
        <w:rPr>
          <w:rFonts w:eastAsia="Times New Roman"/>
          <w:szCs w:val="24"/>
        </w:rPr>
      </w:pPr>
      <w:r>
        <w:rPr>
          <w:rFonts w:eastAsia="Times New Roman"/>
          <w:szCs w:val="24"/>
        </w:rPr>
        <w:t>Και ενδεικτικώς και γι’ αυτό θα μου επιτρέψετε –</w:t>
      </w:r>
      <w:r>
        <w:rPr>
          <w:rFonts w:eastAsia="Times New Roman"/>
          <w:szCs w:val="24"/>
        </w:rPr>
        <w:t xml:space="preserve"> </w:t>
      </w:r>
      <w:r>
        <w:rPr>
          <w:rFonts w:eastAsia="Times New Roman"/>
          <w:szCs w:val="24"/>
        </w:rPr>
        <w:t>επειδή έχει σηκωθεί πολύ ψηλά το θέμα</w:t>
      </w:r>
      <w:r>
        <w:rPr>
          <w:rFonts w:eastAsia="Times New Roman"/>
          <w:szCs w:val="24"/>
        </w:rPr>
        <w:t xml:space="preserve"> </w:t>
      </w:r>
      <w:r>
        <w:rPr>
          <w:rFonts w:eastAsia="Times New Roman"/>
          <w:szCs w:val="24"/>
        </w:rPr>
        <w:t xml:space="preserve">- να καταθέσω το σύνολο των ειδικών συμβούλων στο Υπουργείο Υγείας, που είναι το μισό σε αριθμό από ό,τι αυτό που χρησιμοποιούσαν οι προηγούμενοι Υπουργοί της </w:t>
      </w:r>
      <w:r>
        <w:rPr>
          <w:rFonts w:eastAsia="Times New Roman"/>
          <w:szCs w:val="24"/>
        </w:rPr>
        <w:t>σ</w:t>
      </w:r>
      <w:r>
        <w:rPr>
          <w:rFonts w:eastAsia="Times New Roman"/>
          <w:szCs w:val="24"/>
        </w:rPr>
        <w:t xml:space="preserve">υγκυβέρνησης Νέας Δημοκρατίας και ΠΑΣΟΚ. </w:t>
      </w:r>
    </w:p>
    <w:p w14:paraId="2320C7F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της κυρίας Βουλευτού)</w:t>
      </w:r>
    </w:p>
    <w:p w14:paraId="2320C7F1"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lastRenderedPageBreak/>
        <w:t>Από τη μεριά μας, λοιπόν και παρά τις υποχωρήσεις -</w:t>
      </w:r>
      <w:r>
        <w:rPr>
          <w:rFonts w:eastAsia="Times New Roman"/>
          <w:szCs w:val="24"/>
        </w:rPr>
        <w:t xml:space="preserve"> </w:t>
      </w:r>
      <w:r>
        <w:rPr>
          <w:rFonts w:eastAsia="Times New Roman"/>
          <w:szCs w:val="24"/>
        </w:rPr>
        <w:t>θα</w:t>
      </w:r>
      <w:r>
        <w:rPr>
          <w:rFonts w:eastAsia="Times New Roman" w:cs="Times New Roman"/>
          <w:szCs w:val="24"/>
        </w:rPr>
        <w:t xml:space="preserve"> μου δώσετε ένα, δύο λεπτά ακόμα, κύριε Πρόεδρε</w:t>
      </w:r>
      <w:r>
        <w:rPr>
          <w:rFonts w:eastAsia="Times New Roman" w:cs="Times New Roman"/>
          <w:szCs w:val="24"/>
        </w:rPr>
        <w:t xml:space="preserve"> </w:t>
      </w:r>
      <w:r>
        <w:rPr>
          <w:rFonts w:eastAsia="Times New Roman" w:cs="Times New Roman"/>
          <w:szCs w:val="24"/>
        </w:rPr>
        <w:t>- που έχουμε κάνει, ώστε να κρατήσουμε τη χώρα στην ευρωπαϊκή μας τροχιά, συνεχίζουμε να αγωνιζόμαστε για την αντιστροφή τη</w:t>
      </w:r>
      <w:r>
        <w:rPr>
          <w:rFonts w:eastAsia="Times New Roman" w:cs="Times New Roman"/>
          <w:szCs w:val="24"/>
        </w:rPr>
        <w:t xml:space="preserve">ς κατάστασης και για την έξοδο της χώρας από το </w:t>
      </w:r>
      <w:proofErr w:type="spellStart"/>
      <w:r>
        <w:rPr>
          <w:rFonts w:eastAsia="Times New Roman" w:cs="Times New Roman"/>
          <w:szCs w:val="24"/>
        </w:rPr>
        <w:t>μνημονιακό</w:t>
      </w:r>
      <w:proofErr w:type="spellEnd"/>
      <w:r>
        <w:rPr>
          <w:rFonts w:eastAsia="Times New Roman" w:cs="Times New Roman"/>
          <w:szCs w:val="24"/>
        </w:rPr>
        <w:t xml:space="preserve"> πλαίσιο και την επιτροπεία, για ανάπτυξη με κοινωνικό πρόσημο και προστασία των ευάλωτων ομάδων. </w:t>
      </w:r>
    </w:p>
    <w:p w14:paraId="2320C7F2"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σε αυτή την κατεύθυνση θεσμοθετούμε και τον </w:t>
      </w:r>
      <w:r>
        <w:rPr>
          <w:rFonts w:eastAsia="Times New Roman" w:cs="Times New Roman"/>
          <w:szCs w:val="24"/>
        </w:rPr>
        <w:t>μ</w:t>
      </w:r>
      <w:r>
        <w:rPr>
          <w:rFonts w:eastAsia="Times New Roman" w:cs="Times New Roman"/>
          <w:szCs w:val="24"/>
        </w:rPr>
        <w:t>ηχανισμό με κριτήρια, ώστε να μπορούν οι υποψήφιοι</w:t>
      </w:r>
      <w:r>
        <w:rPr>
          <w:rFonts w:eastAsia="Times New Roman" w:cs="Times New Roman"/>
          <w:szCs w:val="24"/>
        </w:rPr>
        <w:t xml:space="preserve"> να έχουν τη μέγιστη δυνατή ενημέρωση και οι ωφελούμενοι τη διαφάνεια και να αξιοποιήσουμε, βέβαια, την εμπειρία, την τεχνογνωσία, να πριμοδοτήσουμε την αντικειμενικότητα, τον σχεδιασμό, τη χρηστή διαχείριση και την ορθή κατανομή των διαθέσιμων πόρων. </w:t>
      </w:r>
    </w:p>
    <w:p w14:paraId="2320C7F3"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Σημ</w:t>
      </w:r>
      <w:r>
        <w:rPr>
          <w:rFonts w:eastAsia="Times New Roman" w:cs="Times New Roman"/>
          <w:szCs w:val="24"/>
        </w:rPr>
        <w:t xml:space="preserve">ειώνω, λοιπόν, ότι η λειτουργία αυτού του </w:t>
      </w:r>
      <w:r>
        <w:rPr>
          <w:rFonts w:eastAsia="Times New Roman" w:cs="Times New Roman"/>
          <w:szCs w:val="24"/>
        </w:rPr>
        <w:t>μ</w:t>
      </w:r>
      <w:r>
        <w:rPr>
          <w:rFonts w:eastAsia="Times New Roman" w:cs="Times New Roman"/>
          <w:szCs w:val="24"/>
        </w:rPr>
        <w:t>ηχανισμού θα επιτρέψει, φυσικά και την ορθή και αποτελεσματική και δίκαιη παροχή του Κοινωνικού Επιδόματος Αλληλεγγύης, όπως αποδείχθηκε και από την πιλοτική μελέτη η οποία ήδη έχει τελειώσει και έχει κριθεί ότι ή</w:t>
      </w:r>
      <w:r>
        <w:rPr>
          <w:rFonts w:eastAsia="Times New Roman" w:cs="Times New Roman"/>
          <w:szCs w:val="24"/>
        </w:rPr>
        <w:t xml:space="preserve">ταν στη σωστή κατεύθυνση. </w:t>
      </w:r>
    </w:p>
    <w:p w14:paraId="2320C7F4" w14:textId="77777777" w:rsidR="00BC0B8E" w:rsidRDefault="00C038A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και άλλες διαφορές στο ΚΕΑ, που βεβαίως δεν έχω τον χρόνο να τις αναπτύξω. Ειπώθηκε ότι δεν είναι απλώς επίδομα, αλλά ότι είναι ένα πρόγραμμα που δίνει τη δυνατότητα διασύνδεσης με πάρα πολύ σημαντικές υπηρεσίες προς του</w:t>
      </w:r>
      <w:r>
        <w:rPr>
          <w:rFonts w:eastAsia="Times New Roman" w:cs="Times New Roman"/>
          <w:szCs w:val="24"/>
        </w:rPr>
        <w:t xml:space="preserve">ς ωφελούμενους, αλλά κυρίως ότι δίνει τη δυνατότητα σε ένα 10% των ανθρώπων που μπαίνουν εκεί για προσβασιμότητα στην αγορά εργασίας, για να σπάσει μέσω αυτής της διαδικασίας ο κύκλος της φτώχειας, υπενθυμίζοντας ότι το 1/3 των ανθρώπων που δικαιούνται το </w:t>
      </w:r>
      <w:r>
        <w:rPr>
          <w:rFonts w:eastAsia="Times New Roman" w:cs="Times New Roman"/>
          <w:szCs w:val="24"/>
        </w:rPr>
        <w:t xml:space="preserve">ΚΕΑ δεν είναι καν εγγεγραμμένοι στον ΟΑΕΔ, για να ξέρουν τα δικαιώματά τους. </w:t>
      </w:r>
    </w:p>
    <w:p w14:paraId="2320C7F5" w14:textId="77777777" w:rsidR="00BC0B8E" w:rsidRDefault="00C038AA">
      <w:pPr>
        <w:spacing w:line="600" w:lineRule="auto"/>
        <w:ind w:firstLine="720"/>
        <w:jc w:val="both"/>
        <w:rPr>
          <w:rFonts w:eastAsia="Times New Roman"/>
          <w:szCs w:val="24"/>
        </w:rPr>
      </w:pPr>
      <w:r>
        <w:rPr>
          <w:rFonts w:eastAsia="Times New Roman"/>
          <w:szCs w:val="24"/>
        </w:rPr>
        <w:lastRenderedPageBreak/>
        <w:t>Στο νομοσχέδιο υπάρχουν και διατάξεις που αφορούν την εύρυθμη λειτουργία του ΕΦΚΑ, προσπαθώντας να μεριμνήσει για την ομαλή μετάβαση από το παλιό στο νέο καθεστώς, με στόχο να εξ</w:t>
      </w:r>
      <w:r>
        <w:rPr>
          <w:rFonts w:eastAsia="Times New Roman"/>
          <w:szCs w:val="24"/>
        </w:rPr>
        <w:t>ασφαλιστεί η μέγιστη δυνατή εξυπηρέτηση ασφαλισμένων και συνταξιούχων.</w:t>
      </w:r>
    </w:p>
    <w:p w14:paraId="2320C7F6" w14:textId="77777777" w:rsidR="00BC0B8E" w:rsidRDefault="00C038A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Βάλτε, όμως, μία τελεία τώρα.</w:t>
      </w:r>
    </w:p>
    <w:p w14:paraId="2320C7F7" w14:textId="77777777" w:rsidR="00BC0B8E" w:rsidRDefault="00C038AA">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Τελειώνω, κύριε Πρόεδρε. Σε ένα λεπτό, σας παρακαλώ.</w:t>
      </w:r>
    </w:p>
    <w:p w14:paraId="2320C7F8" w14:textId="77777777" w:rsidR="00BC0B8E" w:rsidRDefault="00C038AA">
      <w:pPr>
        <w:spacing w:line="600" w:lineRule="auto"/>
        <w:ind w:firstLine="720"/>
        <w:jc w:val="both"/>
        <w:rPr>
          <w:rFonts w:eastAsia="Times New Roman"/>
          <w:szCs w:val="24"/>
        </w:rPr>
      </w:pPr>
      <w:r>
        <w:rPr>
          <w:rFonts w:eastAsia="Times New Roman"/>
          <w:szCs w:val="24"/>
        </w:rPr>
        <w:t>Ο στόχος είναι να βοηθήσει αυτή η διαδικασία κα</w:t>
      </w:r>
      <w:r>
        <w:rPr>
          <w:rFonts w:eastAsia="Times New Roman"/>
          <w:szCs w:val="24"/>
        </w:rPr>
        <w:t>ι στην ομαλή καταβολή όλων αυτών που τόσα χρόνια δεν έχουν καταβληθεί, όπως των εφάπαξ, των συντάξεων που καθυστερούν κ.λπ.</w:t>
      </w:r>
      <w:r>
        <w:rPr>
          <w:rFonts w:eastAsia="Times New Roman"/>
          <w:szCs w:val="24"/>
        </w:rPr>
        <w:t>.</w:t>
      </w:r>
      <w:r>
        <w:rPr>
          <w:rFonts w:eastAsia="Times New Roman"/>
          <w:szCs w:val="24"/>
        </w:rPr>
        <w:t xml:space="preserve"> </w:t>
      </w:r>
    </w:p>
    <w:p w14:paraId="2320C7F9" w14:textId="77777777" w:rsidR="00BC0B8E" w:rsidRDefault="00C038AA">
      <w:pPr>
        <w:spacing w:line="600" w:lineRule="auto"/>
        <w:ind w:firstLine="720"/>
        <w:jc w:val="both"/>
        <w:rPr>
          <w:rFonts w:eastAsia="Times New Roman"/>
          <w:szCs w:val="24"/>
        </w:rPr>
      </w:pPr>
      <w:r>
        <w:rPr>
          <w:rFonts w:eastAsia="Times New Roman"/>
          <w:szCs w:val="24"/>
        </w:rPr>
        <w:t>Και βεβαίως και εδώ έχει γίνει κριτική, αλλά θα το αφήσω αυτό για αύριο και θα πω ότι υπάρχουν και τροπολογίες που είναι στη σωστή</w:t>
      </w:r>
      <w:r>
        <w:rPr>
          <w:rFonts w:eastAsia="Times New Roman"/>
          <w:szCs w:val="24"/>
        </w:rPr>
        <w:t xml:space="preserve"> κατεύθυνση.</w:t>
      </w:r>
    </w:p>
    <w:p w14:paraId="2320C7FA" w14:textId="77777777" w:rsidR="00BC0B8E" w:rsidRDefault="00C038AA">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Και αύριο μέρα είναι.</w:t>
      </w:r>
    </w:p>
    <w:p w14:paraId="2320C7FB" w14:textId="77777777" w:rsidR="00BC0B8E" w:rsidRDefault="00C038AA">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Καταληκτικά σημειώνω ότι το κράτος πρέπει να έχει σοβαρή και σχεδιασμένη κοινωνική πολιτική και να μην εκχωρούνται οι αρμοδιότητές του στην κρατική ή ιδιωτική φιλανθρωπία, τ</w:t>
      </w:r>
      <w:r>
        <w:rPr>
          <w:rFonts w:eastAsia="Times New Roman"/>
          <w:szCs w:val="24"/>
        </w:rPr>
        <w:t xml:space="preserve">ις ΜΚΟ ή την Εκκλησία. </w:t>
      </w:r>
    </w:p>
    <w:p w14:paraId="2320C7FC" w14:textId="77777777" w:rsidR="00BC0B8E" w:rsidRDefault="00C038AA">
      <w:pPr>
        <w:spacing w:line="600" w:lineRule="auto"/>
        <w:ind w:firstLine="720"/>
        <w:jc w:val="both"/>
        <w:rPr>
          <w:rFonts w:eastAsia="Times New Roman"/>
          <w:szCs w:val="24"/>
        </w:rPr>
      </w:pPr>
      <w:r>
        <w:rPr>
          <w:rFonts w:eastAsia="Times New Roman"/>
          <w:szCs w:val="24"/>
        </w:rPr>
        <w:t>Η υπεράσπιση και η διασφάλιση των βασικών δικαιωμάτων, που κάποιοι τα ονομάζουν αστικά δικαιώματα, τα οποία συνεχώς συρρικνώνονται και συμπιέζονται στον βωμό της κρίσης και της περικοπής των δαπανών, οδηγώντας μεγάλα στρώματα του πλ</w:t>
      </w:r>
      <w:r>
        <w:rPr>
          <w:rFonts w:eastAsia="Times New Roman"/>
          <w:szCs w:val="24"/>
        </w:rPr>
        <w:t>ηθυσμού στη φτώχεια και στον κοινωνικό αποκλεισμό, αποτελούν υποχρέωση της πολιτείας. Μια αριστερή κυβέρνηση, παρά τις δυσκολίες, οφείλει να προσπαθεί διαρκώς στην κατεύθυνση αυτή. Γι’ αυτό και σας καλώ να υπερψηφίσετε το νομοσχέδιο.</w:t>
      </w:r>
    </w:p>
    <w:p w14:paraId="2320C7FD" w14:textId="77777777" w:rsidR="00BC0B8E" w:rsidRDefault="00C038AA">
      <w:pPr>
        <w:spacing w:line="600" w:lineRule="auto"/>
        <w:ind w:firstLine="720"/>
        <w:jc w:val="both"/>
        <w:rPr>
          <w:rFonts w:eastAsia="Times New Roman"/>
          <w:szCs w:val="24"/>
        </w:rPr>
      </w:pPr>
      <w:r>
        <w:rPr>
          <w:rFonts w:eastAsia="Times New Roman"/>
          <w:szCs w:val="24"/>
        </w:rPr>
        <w:t>Ευχαριστώ πολύ.</w:t>
      </w:r>
    </w:p>
    <w:p w14:paraId="2320C7FE" w14:textId="77777777" w:rsidR="00BC0B8E" w:rsidRDefault="00C038AA">
      <w:pPr>
        <w:spacing w:line="600" w:lineRule="auto"/>
        <w:ind w:firstLine="720"/>
        <w:jc w:val="both"/>
        <w:rPr>
          <w:rFonts w:eastAsia="Times New Roman"/>
          <w:szCs w:val="24"/>
        </w:rPr>
      </w:pPr>
      <w:r>
        <w:rPr>
          <w:rFonts w:eastAsia="Times New Roman" w:cs="Times New Roman"/>
          <w:szCs w:val="24"/>
        </w:rPr>
        <w:lastRenderedPageBreak/>
        <w:t>(Στο σ</w:t>
      </w:r>
      <w:r>
        <w:rPr>
          <w:rFonts w:eastAsia="Times New Roman" w:cs="Times New Roman"/>
          <w:szCs w:val="24"/>
        </w:rPr>
        <w:t xml:space="preserve">ημείο αυτό η Βουλευτής κ.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20C7FF" w14:textId="77777777" w:rsidR="00BC0B8E" w:rsidRDefault="00C038A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320C800" w14:textId="77777777" w:rsidR="00BC0B8E" w:rsidRDefault="00C038A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Πριν δώσω τον λόγο στην κυρία Υπουργό, έχει τον λόγο κατ’ απόλυτη εξαίρεση για δύο λεπτά ο κ. </w:t>
      </w:r>
      <w:proofErr w:type="spellStart"/>
      <w:r>
        <w:rPr>
          <w:rFonts w:eastAsia="Times New Roman"/>
          <w:szCs w:val="24"/>
        </w:rPr>
        <w:t>Δημοσχάκης</w:t>
      </w:r>
      <w:proofErr w:type="spellEnd"/>
      <w:r>
        <w:rPr>
          <w:rFonts w:eastAsia="Times New Roman"/>
          <w:szCs w:val="24"/>
        </w:rPr>
        <w:t>, για να προτείνει κάτι στην Υπουργό.</w:t>
      </w:r>
    </w:p>
    <w:p w14:paraId="2320C801" w14:textId="77777777" w:rsidR="00BC0B8E" w:rsidRDefault="00C038AA">
      <w:pPr>
        <w:spacing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Βεβαίως, κύριε Πρόεδρε.</w:t>
      </w:r>
    </w:p>
    <w:p w14:paraId="2320C802" w14:textId="77777777" w:rsidR="00BC0B8E" w:rsidRDefault="00C038AA">
      <w:pPr>
        <w:spacing w:line="600" w:lineRule="auto"/>
        <w:ind w:firstLine="720"/>
        <w:jc w:val="both"/>
        <w:rPr>
          <w:rFonts w:eastAsia="Times New Roman"/>
          <w:szCs w:val="24"/>
        </w:rPr>
      </w:pPr>
      <w:r>
        <w:rPr>
          <w:rFonts w:eastAsia="Times New Roman"/>
          <w:szCs w:val="24"/>
        </w:rPr>
        <w:t>Το να καταργούνται υπηρεσί</w:t>
      </w:r>
      <w:r>
        <w:rPr>
          <w:rFonts w:eastAsia="Times New Roman"/>
          <w:szCs w:val="24"/>
        </w:rPr>
        <w:t xml:space="preserve">ες χάριν της αναδιάρθρωσης υπηρεσιών, οργανισμών και σωμάτων και της νέας δομής αυτών σε νομούς της χώρας αποτελεί σήμερα ατύχημα για τις τοπικές κοινωνίες της υπαίθρου, αλλά και τις οικονομίες αυτών και όχι μόνο. </w:t>
      </w:r>
    </w:p>
    <w:p w14:paraId="2320C803" w14:textId="77777777" w:rsidR="00BC0B8E" w:rsidRDefault="00C038AA">
      <w:pPr>
        <w:spacing w:line="600" w:lineRule="auto"/>
        <w:ind w:firstLine="720"/>
        <w:jc w:val="both"/>
        <w:rPr>
          <w:rFonts w:eastAsia="Times New Roman"/>
          <w:b/>
          <w:szCs w:val="24"/>
        </w:rPr>
      </w:pPr>
      <w:r>
        <w:rPr>
          <w:rFonts w:eastAsia="Times New Roman"/>
          <w:szCs w:val="24"/>
        </w:rPr>
        <w:lastRenderedPageBreak/>
        <w:t>Το να καταργούνται υπηρεσίες στις παραμεθ</w:t>
      </w:r>
      <w:r>
        <w:rPr>
          <w:rFonts w:eastAsia="Times New Roman"/>
          <w:szCs w:val="24"/>
        </w:rPr>
        <w:t xml:space="preserve">όριες περιοχές, όπως είναι ο Έβρος σε απόσταση 500 μέτρων από τα ποτάμια σύνορά μας με την εξ ανατολών γειτονική χώρα, αποτελεί πράξη κατάργησης εκ προθέσεως εν λειτουργία προωθημένων μονάδων προκάλυψης, με ό,τι αυτό συνεπάγεται για την περιοχή και για τη </w:t>
      </w:r>
      <w:r>
        <w:rPr>
          <w:rFonts w:eastAsia="Times New Roman"/>
          <w:szCs w:val="24"/>
        </w:rPr>
        <w:t>χώρα μας.</w:t>
      </w:r>
      <w:r>
        <w:rPr>
          <w:rFonts w:eastAsia="Times New Roman"/>
          <w:b/>
          <w:szCs w:val="24"/>
        </w:rPr>
        <w:t xml:space="preserve"> </w:t>
      </w:r>
    </w:p>
    <w:p w14:paraId="2320C804" w14:textId="77777777" w:rsidR="00BC0B8E" w:rsidRDefault="00C038A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w:t>
      </w:r>
      <w:r>
        <w:rPr>
          <w:rFonts w:eastAsia="Times New Roman"/>
          <w:szCs w:val="24"/>
        </w:rPr>
        <w:t>: Αυτό έχει σχέση με το συζητούμενο νομοσχέδιο;</w:t>
      </w:r>
    </w:p>
    <w:p w14:paraId="2320C805" w14:textId="77777777" w:rsidR="00BC0B8E" w:rsidRDefault="00C038AA">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Έχει, κύριε Πρόεδρε.</w:t>
      </w:r>
    </w:p>
    <w:p w14:paraId="2320C806" w14:textId="77777777" w:rsidR="00BC0B8E" w:rsidRDefault="00C038AA">
      <w:pPr>
        <w:spacing w:line="600" w:lineRule="auto"/>
        <w:ind w:firstLine="720"/>
        <w:jc w:val="both"/>
        <w:rPr>
          <w:rFonts w:eastAsia="Times New Roman"/>
          <w:szCs w:val="24"/>
        </w:rPr>
      </w:pPr>
      <w:r>
        <w:rPr>
          <w:rFonts w:eastAsia="Times New Roman"/>
          <w:szCs w:val="24"/>
        </w:rPr>
        <w:t xml:space="preserve">Τελευταία καταργήθηκαν υπηρεσίες στον Έβρο. </w:t>
      </w:r>
    </w:p>
    <w:p w14:paraId="2320C807" w14:textId="77777777" w:rsidR="00BC0B8E" w:rsidRDefault="00C038AA">
      <w:pPr>
        <w:spacing w:line="600" w:lineRule="auto"/>
        <w:ind w:firstLine="720"/>
        <w:jc w:val="both"/>
        <w:rPr>
          <w:rFonts w:eastAsia="Times New Roman"/>
          <w:szCs w:val="24"/>
        </w:rPr>
      </w:pPr>
      <w:r>
        <w:rPr>
          <w:rFonts w:eastAsia="Times New Roman"/>
          <w:szCs w:val="24"/>
        </w:rPr>
        <w:t>Σήμερα για πρώτη φορά δέχθηκα επιστολή – πρόταση των πενήντα τεσσάρων</w:t>
      </w:r>
      <w:r>
        <w:rPr>
          <w:rFonts w:eastAsia="Times New Roman"/>
          <w:szCs w:val="24"/>
        </w:rPr>
        <w:t xml:space="preserve"> υπαλλήλων του καταστήματος ΙΚΑ Αλεξανδρούπολης, με την οποία ζητούν να γίνει η έδρα της διεύθυνσης του υπό σύσταση Περιφερειακού Ελεγκτικού Κέντρου Ασφάλισης, του γνωστού ΠΕΚΑ, όπως περι</w:t>
      </w:r>
      <w:r>
        <w:rPr>
          <w:rFonts w:eastAsia="Times New Roman"/>
          <w:szCs w:val="24"/>
        </w:rPr>
        <w:lastRenderedPageBreak/>
        <w:t>γράφει ο νόμος, στην πρωτεύουσα του Νομού Έβρου, στην Αλεξανδρούπολη,</w:t>
      </w:r>
      <w:r>
        <w:rPr>
          <w:rFonts w:eastAsia="Times New Roman"/>
          <w:szCs w:val="24"/>
        </w:rPr>
        <w:t xml:space="preserve"> και την οποία στηρίζουν θεσμικοί παράγοντες της Αλεξανδρούπολης και του Νομού Έβρου.</w:t>
      </w:r>
    </w:p>
    <w:p w14:paraId="2320C808" w14:textId="77777777" w:rsidR="00BC0B8E" w:rsidRDefault="00C038AA">
      <w:pPr>
        <w:spacing w:line="600" w:lineRule="auto"/>
        <w:ind w:firstLine="720"/>
        <w:jc w:val="both"/>
        <w:rPr>
          <w:rFonts w:eastAsia="Times New Roman"/>
          <w:szCs w:val="24"/>
        </w:rPr>
      </w:pPr>
      <w:r>
        <w:rPr>
          <w:rFonts w:eastAsia="Times New Roman"/>
          <w:szCs w:val="24"/>
        </w:rPr>
        <w:t xml:space="preserve"> Όπως τονίζουν στην επιστολή – δήλωσή τους οι πενήντα τέσσερις υπάλληλοι -</w:t>
      </w:r>
      <w:r>
        <w:rPr>
          <w:rFonts w:eastAsia="Times New Roman"/>
          <w:szCs w:val="24"/>
        </w:rPr>
        <w:t xml:space="preserve"> </w:t>
      </w:r>
      <w:r>
        <w:rPr>
          <w:rFonts w:eastAsia="Times New Roman"/>
          <w:szCs w:val="24"/>
        </w:rPr>
        <w:t>και πράγματι καινοτόμα και ευρηματικά</w:t>
      </w:r>
      <w:r>
        <w:rPr>
          <w:rFonts w:eastAsia="Times New Roman"/>
          <w:szCs w:val="24"/>
        </w:rPr>
        <w:t xml:space="preserve"> </w:t>
      </w:r>
      <w:r>
        <w:rPr>
          <w:rFonts w:eastAsia="Times New Roman"/>
          <w:szCs w:val="24"/>
        </w:rPr>
        <w:t>-, οι συναλλασσόμενοι θα πρέπει να διανύσουν από το τρίγω</w:t>
      </w:r>
      <w:r>
        <w:rPr>
          <w:rFonts w:eastAsia="Times New Roman"/>
          <w:szCs w:val="24"/>
        </w:rPr>
        <w:t xml:space="preserve">νο του Νομού Έβρου, από το </w:t>
      </w:r>
      <w:proofErr w:type="spellStart"/>
      <w:r>
        <w:rPr>
          <w:rFonts w:eastAsia="Times New Roman"/>
          <w:szCs w:val="24"/>
        </w:rPr>
        <w:t>Ορμένιο</w:t>
      </w:r>
      <w:proofErr w:type="spellEnd"/>
      <w:r>
        <w:rPr>
          <w:rFonts w:eastAsia="Times New Roman"/>
          <w:szCs w:val="24"/>
        </w:rPr>
        <w:t>, 190 χιλιόμετρα για να φτάσουν στην Αλεξανδρούπολη. Η επόμενη απόσταση μέχρι το άκρον της Περιφέρειας της Ανατολικής Μακεδονίας και Θράκης είναι 160 χιλιόμετρα. Συνεπώς, η Αλεξανδρούπολη και χιλιομετρικά, αλλά και από πλε</w:t>
      </w:r>
      <w:r>
        <w:rPr>
          <w:rFonts w:eastAsia="Times New Roman"/>
          <w:szCs w:val="24"/>
        </w:rPr>
        <w:t xml:space="preserve">υράς κτηριακών υποδομών και υπαλλήλων, προσφέρεται για να ιδρύσετε εκεί αυτό το κέντρο. </w:t>
      </w:r>
    </w:p>
    <w:p w14:paraId="2320C809" w14:textId="77777777" w:rsidR="00BC0B8E" w:rsidRDefault="00C038AA">
      <w:pPr>
        <w:spacing w:line="600" w:lineRule="auto"/>
        <w:ind w:firstLine="720"/>
        <w:jc w:val="both"/>
        <w:rPr>
          <w:rFonts w:eastAsia="Times New Roman"/>
          <w:szCs w:val="24"/>
        </w:rPr>
      </w:pPr>
      <w:r>
        <w:rPr>
          <w:rFonts w:eastAsia="Times New Roman"/>
          <w:szCs w:val="24"/>
        </w:rPr>
        <w:t>Νομίζω ότι είμαι σαφής και το αίτημά μας είναι αιτιολογημένο.</w:t>
      </w:r>
    </w:p>
    <w:p w14:paraId="2320C80A" w14:textId="77777777" w:rsidR="00BC0B8E" w:rsidRDefault="00C038AA">
      <w:pPr>
        <w:spacing w:line="600" w:lineRule="auto"/>
        <w:ind w:firstLine="720"/>
        <w:jc w:val="both"/>
        <w:rPr>
          <w:rFonts w:eastAsia="Times New Roman"/>
          <w:szCs w:val="24"/>
        </w:rPr>
      </w:pPr>
      <w:r>
        <w:rPr>
          <w:rFonts w:eastAsia="Times New Roman"/>
          <w:szCs w:val="24"/>
        </w:rPr>
        <w:t>Ευχαριστώ, κύριε Πρόεδρε.</w:t>
      </w:r>
    </w:p>
    <w:p w14:paraId="2320C80B" w14:textId="77777777" w:rsidR="00BC0B8E" w:rsidRDefault="00C038AA">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Ευχαριστούμε, κύριε </w:t>
      </w:r>
      <w:proofErr w:type="spellStart"/>
      <w:r>
        <w:rPr>
          <w:rFonts w:eastAsia="Times New Roman"/>
          <w:szCs w:val="24"/>
        </w:rPr>
        <w:t>Δημοσχάκη</w:t>
      </w:r>
      <w:proofErr w:type="spellEnd"/>
      <w:r>
        <w:rPr>
          <w:rFonts w:eastAsia="Times New Roman"/>
          <w:szCs w:val="24"/>
        </w:rPr>
        <w:t>.</w:t>
      </w:r>
    </w:p>
    <w:p w14:paraId="2320C80C" w14:textId="77777777" w:rsidR="00BC0B8E" w:rsidRDefault="00C038AA">
      <w:pPr>
        <w:spacing w:line="600" w:lineRule="auto"/>
        <w:ind w:firstLine="720"/>
        <w:jc w:val="both"/>
        <w:rPr>
          <w:rFonts w:eastAsia="Times New Roman"/>
          <w:szCs w:val="24"/>
        </w:rPr>
      </w:pPr>
      <w:r>
        <w:rPr>
          <w:rFonts w:eastAsia="Times New Roman"/>
          <w:szCs w:val="24"/>
        </w:rPr>
        <w:t>Η κυρία Υπουργό</w:t>
      </w:r>
      <w:r>
        <w:rPr>
          <w:rFonts w:eastAsia="Times New Roman"/>
          <w:szCs w:val="24"/>
        </w:rPr>
        <w:t>ς έχει τον λόγο.</w:t>
      </w:r>
    </w:p>
    <w:p w14:paraId="2320C80D" w14:textId="77777777" w:rsidR="00BC0B8E" w:rsidRDefault="00C038AA">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Φαντάζομαι ότι αυτό που μόλις αναφέρθηκε θα το συζητήσουμε αύριο με βάση και την άποψη του αρμόδιου Υφυπουργού, γιατί πρόκειται για το ΕΦΚΑ.</w:t>
      </w:r>
    </w:p>
    <w:p w14:paraId="2320C80E" w14:textId="77777777" w:rsidR="00BC0B8E" w:rsidRDefault="00C038AA">
      <w:pPr>
        <w:spacing w:line="600" w:lineRule="auto"/>
        <w:ind w:firstLine="720"/>
        <w:jc w:val="both"/>
        <w:rPr>
          <w:rFonts w:eastAsia="Times New Roman"/>
          <w:szCs w:val="24"/>
        </w:rPr>
      </w:pPr>
      <w:r>
        <w:rPr>
          <w:rFonts w:eastAsia="Times New Roman"/>
          <w:szCs w:val="24"/>
        </w:rPr>
        <w:t>Κύ</w:t>
      </w:r>
      <w:r>
        <w:rPr>
          <w:rFonts w:eastAsia="Times New Roman"/>
          <w:szCs w:val="24"/>
        </w:rPr>
        <w:t>ριε Πρόεδρε, δικαιούμαι δεκαοκτώ λεπτά απ’ ό,τι με ενημέρωσε ο κ. Κακλαμάνης το πρωί.</w:t>
      </w:r>
    </w:p>
    <w:p w14:paraId="2320C80F" w14:textId="77777777" w:rsidR="00BC0B8E" w:rsidRDefault="00C038A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Μπορεί να μη τα χρειαστείτε.</w:t>
      </w:r>
    </w:p>
    <w:p w14:paraId="2320C810" w14:textId="77777777" w:rsidR="00BC0B8E" w:rsidRDefault="00C038AA">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Ναι, μπορεί.</w:t>
      </w:r>
    </w:p>
    <w:p w14:paraId="2320C811" w14:textId="77777777" w:rsidR="00BC0B8E" w:rsidRDefault="00C038AA">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Πού το ξέρετε;</w:t>
      </w:r>
    </w:p>
    <w:p w14:paraId="2320C812" w14:textId="77777777" w:rsidR="00BC0B8E" w:rsidRDefault="00C038AA">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Είπα ό,τι είναι, γιατί βάλατε δέκα λεπτά, εσείς που ξέρετε. Όμως κατά τη διαδικασία…</w:t>
      </w:r>
    </w:p>
    <w:p w14:paraId="2320C813" w14:textId="77777777" w:rsidR="00BC0B8E" w:rsidRDefault="00C038AA">
      <w:pPr>
        <w:spacing w:line="600" w:lineRule="auto"/>
        <w:ind w:firstLine="720"/>
        <w:jc w:val="both"/>
        <w:rPr>
          <w:rFonts w:eastAsia="Times New Roman"/>
          <w:szCs w:val="24"/>
        </w:rPr>
      </w:pPr>
      <w:r>
        <w:rPr>
          <w:rFonts w:eastAsia="Times New Roman"/>
          <w:b/>
          <w:szCs w:val="24"/>
        </w:rPr>
        <w:t>ΠΡΟΕΔΡΕΥΩΝ (Γεώργιος Βαρε</w:t>
      </w:r>
      <w:r>
        <w:rPr>
          <w:rFonts w:eastAsia="Times New Roman"/>
          <w:b/>
          <w:szCs w:val="24"/>
        </w:rPr>
        <w:t>μένος):</w:t>
      </w:r>
      <w:r>
        <w:rPr>
          <w:rFonts w:eastAsia="Times New Roman"/>
          <w:szCs w:val="24"/>
        </w:rPr>
        <w:t xml:space="preserve"> Εγώ δεν σας αδικώ στον χρόνο εκεί. Μιλήστε τώρα και βλέπουμε. Δεν αδικούμε κανέναν.</w:t>
      </w:r>
    </w:p>
    <w:p w14:paraId="2320C814"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Έχει μιλήσει ξανά η κυρία Υπουργός.</w:t>
      </w:r>
    </w:p>
    <w:p w14:paraId="2320C81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Έβαλα δέκα λεπτά. Τέρμα! Τέλειωσε! Πάει!</w:t>
      </w:r>
    </w:p>
    <w:p w14:paraId="2320C816"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w:t>
      </w:r>
      <w:r>
        <w:rPr>
          <w:rFonts w:eastAsia="Times New Roman" w:cs="Times New Roman"/>
          <w:b/>
          <w:szCs w:val="24"/>
        </w:rPr>
        <w:t>ργός Εργασίας, Κοινωνικής Ασφάλισης και Κοινωνικής Αλληλεγγύης):</w:t>
      </w:r>
      <w:r>
        <w:rPr>
          <w:rFonts w:eastAsia="Times New Roman" w:cs="Times New Roman"/>
          <w:szCs w:val="24"/>
        </w:rPr>
        <w:t xml:space="preserve"> Είναι δυνατόν; Μισό λεπτό. Δεν παζαρεύουμε.</w:t>
      </w:r>
    </w:p>
    <w:p w14:paraId="2320C817"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παρακαλώ. Τελείωσε είπαμε. Συνεχίστε!</w:t>
      </w:r>
    </w:p>
    <w:p w14:paraId="2320C818"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w:t>
      </w:r>
      <w:r>
        <w:rPr>
          <w:rFonts w:eastAsia="Times New Roman" w:cs="Times New Roman"/>
          <w:b/>
          <w:szCs w:val="24"/>
        </w:rPr>
        <w:t>οινωνικής Αλληλεγγύης):</w:t>
      </w:r>
      <w:r>
        <w:rPr>
          <w:rFonts w:eastAsia="Times New Roman" w:cs="Times New Roman"/>
          <w:szCs w:val="24"/>
        </w:rPr>
        <w:t xml:space="preserve"> Για ακούστε με. Ξέρετε πολύ καλά τη διαδικασία. Με ενημέρωσε το πρωί ο Πρόεδρος ότι και οι δύο Υπουργοί, και εγώ και ο κ. Πετρόπουλος, έχουμε τη δυνατότητα να απαντήσουμε μετά.</w:t>
      </w:r>
    </w:p>
    <w:p w14:paraId="2320C819"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w:t>
      </w:r>
      <w:proofErr w:type="spellStart"/>
      <w:r>
        <w:rPr>
          <w:rFonts w:eastAsia="Times New Roman" w:cs="Times New Roman"/>
          <w:szCs w:val="24"/>
        </w:rPr>
        <w:t>Προεδρεύων</w:t>
      </w:r>
      <w:proofErr w:type="spellEnd"/>
      <w:r>
        <w:rPr>
          <w:rFonts w:eastAsia="Times New Roman" w:cs="Times New Roman"/>
          <w:szCs w:val="24"/>
        </w:rPr>
        <w:t xml:space="preserve"> τώρα σας ενημερώνει ότι έχετε δέκα λεπτά, κυρία Υπουργέ.</w:t>
      </w:r>
    </w:p>
    <w:p w14:paraId="2320C81A"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 μα, πώς θα γίνει τώρα; Δεν θα παραδώσω.</w:t>
      </w:r>
    </w:p>
    <w:p w14:paraId="2320C81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ήδη φάγαμ</w:t>
      </w:r>
      <w:r>
        <w:rPr>
          <w:rFonts w:eastAsia="Times New Roman" w:cs="Times New Roman"/>
          <w:szCs w:val="24"/>
        </w:rPr>
        <w:t>ε δύο λεπτά.</w:t>
      </w:r>
    </w:p>
    <w:p w14:paraId="2320C81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Όχι, κύριε Πρόεδρε. Αυτή τη στιγμή εγώ δεν κάνω…</w:t>
      </w:r>
    </w:p>
    <w:p w14:paraId="2320C81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εμείς οι εισηγητές δεν δευτερολογήσαμε. Τότε θέλουμε κι εμείς δευ</w:t>
      </w:r>
      <w:r>
        <w:rPr>
          <w:rFonts w:eastAsia="Times New Roman" w:cs="Times New Roman"/>
          <w:szCs w:val="24"/>
        </w:rPr>
        <w:t>τερολογία.</w:t>
      </w:r>
    </w:p>
    <w:p w14:paraId="2320C81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Ωραία. Να κάνετε.</w:t>
      </w:r>
    </w:p>
    <w:p w14:paraId="2320C81F"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τώρα. Τέλειωσε. Δεν θα ανακυκλώσουμε τη διαδικασία. Δεν γίνεται αυτό το πράγμα. Κυρία</w:t>
      </w:r>
      <w:r>
        <w:rPr>
          <w:rFonts w:eastAsia="Times New Roman" w:cs="Times New Roman"/>
          <w:szCs w:val="24"/>
        </w:rPr>
        <w:t xml:space="preserve"> Υπουργέ, συνεχίστε σας παρακαλώ.</w:t>
      </w:r>
    </w:p>
    <w:p w14:paraId="2320C82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Ο Κανονισμός λέει για δευτερολογία.</w:t>
      </w:r>
    </w:p>
    <w:p w14:paraId="2320C82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Έτσι γίνεται πάντα. Αν έχετε τώρα καινούργια πράγματα, να μου τα πείτε.</w:t>
      </w:r>
    </w:p>
    <w:p w14:paraId="2320C82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είπατε; Δεν άκουσα.</w:t>
      </w:r>
    </w:p>
    <w:p w14:paraId="2320C82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πρώτον, θέλω να ζητήσω συγγνώμη από εσάς, αλλά και από όλους τους συναδέλφους εδώ, διότι </w:t>
      </w:r>
      <w:r>
        <w:rPr>
          <w:rFonts w:eastAsia="Times New Roman" w:cs="Times New Roman"/>
          <w:szCs w:val="24"/>
        </w:rPr>
        <w:t xml:space="preserve">προηγουμένως παρασύρθηκα από αναξιοπρεπή συμπεριφορά θεσμικού παράγοντα της Αξιωματικής Αντιπολίτευσης και απάντησα. </w:t>
      </w:r>
    </w:p>
    <w:p w14:paraId="2320C82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Είναι λάθος να απαντάς σε παρεμβάσεις που ρίχνουν το επίπεδο του Κοινοβουλίου και γίνονται </w:t>
      </w:r>
      <w:proofErr w:type="spellStart"/>
      <w:r>
        <w:rPr>
          <w:rFonts w:eastAsia="Times New Roman" w:cs="Times New Roman"/>
          <w:szCs w:val="24"/>
        </w:rPr>
        <w:t>στοχευμένα</w:t>
      </w:r>
      <w:proofErr w:type="spellEnd"/>
      <w:r>
        <w:rPr>
          <w:rFonts w:eastAsia="Times New Roman" w:cs="Times New Roman"/>
          <w:szCs w:val="24"/>
        </w:rPr>
        <w:t xml:space="preserve"> με εξωφρενικές κατηγορίες, ακολουθών</w:t>
      </w:r>
      <w:r>
        <w:rPr>
          <w:rFonts w:eastAsia="Times New Roman" w:cs="Times New Roman"/>
          <w:szCs w:val="24"/>
        </w:rPr>
        <w:t>τας, προφανώς, τη γκεμπελική ρήση –</w:t>
      </w:r>
      <w:r>
        <w:rPr>
          <w:rFonts w:eastAsia="Times New Roman" w:cs="Times New Roman"/>
          <w:szCs w:val="24"/>
        </w:rPr>
        <w:t xml:space="preserve"> </w:t>
      </w:r>
      <w:r>
        <w:rPr>
          <w:rFonts w:eastAsia="Times New Roman" w:cs="Times New Roman"/>
          <w:szCs w:val="24"/>
        </w:rPr>
        <w:t xml:space="preserve">εννοώ τον </w:t>
      </w:r>
      <w:proofErr w:type="spellStart"/>
      <w:r>
        <w:rPr>
          <w:rFonts w:eastAsia="Times New Roman" w:cs="Times New Roman"/>
          <w:szCs w:val="24"/>
        </w:rPr>
        <w:t>Γκέμπελς</w:t>
      </w:r>
      <w:proofErr w:type="spellEnd"/>
      <w:r>
        <w:rPr>
          <w:rFonts w:eastAsia="Times New Roman" w:cs="Times New Roman"/>
          <w:szCs w:val="24"/>
        </w:rPr>
        <w:t xml:space="preserve">, τον </w:t>
      </w:r>
      <w:r>
        <w:rPr>
          <w:rFonts w:eastAsia="Times New Roman" w:cs="Times New Roman"/>
          <w:szCs w:val="24"/>
        </w:rPr>
        <w:lastRenderedPageBreak/>
        <w:t>υπουργό του Χίτλερ</w:t>
      </w:r>
      <w:r>
        <w:rPr>
          <w:rFonts w:eastAsia="Times New Roman" w:cs="Times New Roman"/>
          <w:szCs w:val="24"/>
        </w:rPr>
        <w:t xml:space="preserve"> </w:t>
      </w:r>
      <w:r>
        <w:rPr>
          <w:rFonts w:eastAsia="Times New Roman" w:cs="Times New Roman"/>
          <w:szCs w:val="24"/>
        </w:rPr>
        <w:t>- «συκοφαντείτε, συκοφαντείτε, κάτι θα μείνει». Ζητώ, λοιπόν, συγγνώμη.</w:t>
      </w:r>
    </w:p>
    <w:p w14:paraId="2320C825"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Δεύτερον, θα αναφερθώ στους δείκτες της φτώχειας και στη σελίδα 166 της </w:t>
      </w:r>
      <w:r>
        <w:rPr>
          <w:rFonts w:eastAsia="Times New Roman" w:cs="Times New Roman"/>
          <w:szCs w:val="24"/>
        </w:rPr>
        <w:t>έ</w:t>
      </w:r>
      <w:r>
        <w:rPr>
          <w:rFonts w:eastAsia="Times New Roman" w:cs="Times New Roman"/>
          <w:szCs w:val="24"/>
        </w:rPr>
        <w:t>κθεσης του Διοικητή της Τράπεζας</w:t>
      </w:r>
      <w:r>
        <w:rPr>
          <w:rFonts w:eastAsia="Times New Roman" w:cs="Times New Roman"/>
          <w:szCs w:val="24"/>
        </w:rPr>
        <w:t xml:space="preserve"> της Ελλάδος για το έτος 2015, που κατέθεσε ο κ. </w:t>
      </w:r>
      <w:proofErr w:type="spellStart"/>
      <w:r>
        <w:rPr>
          <w:rFonts w:eastAsia="Times New Roman" w:cs="Times New Roman"/>
          <w:szCs w:val="24"/>
        </w:rPr>
        <w:t>Βρούτσης</w:t>
      </w:r>
      <w:proofErr w:type="spellEnd"/>
      <w:r>
        <w:rPr>
          <w:rFonts w:eastAsia="Times New Roman" w:cs="Times New Roman"/>
          <w:szCs w:val="24"/>
        </w:rPr>
        <w:t xml:space="preserve">. Είναι μία από τις γνωστές λαθροχειρίες που γίνονται. Δηλαδή, ο κ. </w:t>
      </w:r>
      <w:proofErr w:type="spellStart"/>
      <w:r>
        <w:rPr>
          <w:rFonts w:eastAsia="Times New Roman" w:cs="Times New Roman"/>
          <w:szCs w:val="24"/>
        </w:rPr>
        <w:t>Βρούτσης</w:t>
      </w:r>
      <w:proofErr w:type="spellEnd"/>
      <w:r>
        <w:rPr>
          <w:rFonts w:eastAsia="Times New Roman" w:cs="Times New Roman"/>
          <w:szCs w:val="24"/>
        </w:rPr>
        <w:t xml:space="preserve"> δεν κατέθεσε τις σελίδες 164 και 165, τις οποίες και θα καταθέσω, και κατέθεσε μόνο τη σελίδα 166. Θα καταθέσω τώρα στα Πρ</w:t>
      </w:r>
      <w:r>
        <w:rPr>
          <w:rFonts w:eastAsia="Times New Roman" w:cs="Times New Roman"/>
          <w:szCs w:val="24"/>
        </w:rPr>
        <w:t>ακτικά και τις δύο αυτές σελίδες και θα σας εξηγήσω τι έχει συμβεί.</w:t>
      </w:r>
    </w:p>
    <w:p w14:paraId="2320C826"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 Θεανώ Φωτίου καταθέτει για τα Πρακτικά τα προαναφερθέντα έγγραφα, τα οποία βρίσκονται στο αρχείο του Τμήματος Γραμματείας της Διεύθυνσης Στενογρ</w:t>
      </w:r>
      <w:r>
        <w:rPr>
          <w:rFonts w:eastAsia="Times New Roman" w:cs="Times New Roman"/>
          <w:szCs w:val="24"/>
        </w:rPr>
        <w:t>αφίας και Πρακτικών της Βουλής)</w:t>
      </w:r>
    </w:p>
    <w:p w14:paraId="2320C82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Πρώτον, η Τράπεζα της Ελλάδ</w:t>
      </w:r>
      <w:r>
        <w:rPr>
          <w:rFonts w:eastAsia="Times New Roman" w:cs="Times New Roman"/>
          <w:szCs w:val="24"/>
        </w:rPr>
        <w:t>ο</w:t>
      </w:r>
      <w:r>
        <w:rPr>
          <w:rFonts w:eastAsia="Times New Roman" w:cs="Times New Roman"/>
          <w:szCs w:val="24"/>
        </w:rPr>
        <w:t xml:space="preserve">ς χρησιμοποιεί τη </w:t>
      </w:r>
      <w:r>
        <w:rPr>
          <w:rFonts w:eastAsia="Times New Roman" w:cs="Times New Roman"/>
          <w:szCs w:val="24"/>
          <w:lang w:val="en-US"/>
        </w:rPr>
        <w:t>EUROMOD</w:t>
      </w:r>
      <w:r>
        <w:rPr>
          <w:rFonts w:eastAsia="Times New Roman" w:cs="Times New Roman"/>
          <w:szCs w:val="24"/>
        </w:rPr>
        <w:t xml:space="preserve">, όσον αφορά στα θέματα και τους δείκτες της φτώχειας. Η </w:t>
      </w:r>
      <w:r>
        <w:rPr>
          <w:rFonts w:eastAsia="Times New Roman" w:cs="Times New Roman"/>
          <w:szCs w:val="24"/>
          <w:lang w:val="en-US"/>
        </w:rPr>
        <w:t>EUROMOD</w:t>
      </w:r>
      <w:r>
        <w:rPr>
          <w:rFonts w:eastAsia="Times New Roman" w:cs="Times New Roman"/>
          <w:szCs w:val="24"/>
        </w:rPr>
        <w:t xml:space="preserve"> κάνει τις εκθέσεις της με βάση την άποψη πολιτών στα θέματα και όχι με βάση τα στοιχεία της ΕΛΣΤΑΤ, της </w:t>
      </w:r>
      <w:r>
        <w:rPr>
          <w:rFonts w:eastAsia="Times New Roman" w:cs="Times New Roman"/>
          <w:szCs w:val="24"/>
          <w:lang w:val="en-US"/>
        </w:rPr>
        <w:t>EU</w:t>
      </w:r>
      <w:r>
        <w:rPr>
          <w:rFonts w:eastAsia="Times New Roman" w:cs="Times New Roman"/>
          <w:szCs w:val="24"/>
          <w:lang w:val="en-US"/>
        </w:rPr>
        <w:t>ROSTAT</w:t>
      </w:r>
      <w:r>
        <w:rPr>
          <w:rFonts w:eastAsia="Times New Roman" w:cs="Times New Roman"/>
          <w:szCs w:val="24"/>
        </w:rPr>
        <w:t xml:space="preserve"> ή κανενός άλλου από όσους καθορίζουν τους δείκτες. Συγχρόνως, στις προηγούμενες σελίδες, που μόλις κατέθεσα, η ίδια η Τράπεζα της Ελλάδος αναφέρει ότι στις εκτιμήσεις της δεν συμπεριέλαβε το πρόγραμμα καταπολέμησης της ανθρωπιστικής κρίσης. Δηλαδή, </w:t>
      </w:r>
      <w:r>
        <w:rPr>
          <w:rFonts w:eastAsia="Times New Roman" w:cs="Times New Roman"/>
          <w:szCs w:val="24"/>
        </w:rPr>
        <w:t>αυτά δεν ρωτήθηκαν ούτε καν ρωτήθηκαν αν είχαν ελάφρυνση.</w:t>
      </w:r>
    </w:p>
    <w:p w14:paraId="2320C82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Αντ’ αυτού, λοιπόν, καταθέτω την </w:t>
      </w:r>
      <w:r>
        <w:rPr>
          <w:rFonts w:eastAsia="Times New Roman" w:cs="Times New Roman"/>
          <w:szCs w:val="24"/>
        </w:rPr>
        <w:t>έ</w:t>
      </w:r>
      <w:r>
        <w:rPr>
          <w:rFonts w:eastAsia="Times New Roman" w:cs="Times New Roman"/>
          <w:szCs w:val="24"/>
        </w:rPr>
        <w:t>κθεση της ΕΛΣΤΑΤ για τον πληθυσμό σε κίνδυνο φτώχειας ή κοινωνικού αποκλεισμού του έτους 2015, που έγινε στις 23-6-2016. Τι λέει εκεί; Ακριβώς τα ανάποδα από αυτά π</w:t>
      </w:r>
      <w:r>
        <w:rPr>
          <w:rFonts w:eastAsia="Times New Roman" w:cs="Times New Roman"/>
          <w:szCs w:val="24"/>
        </w:rPr>
        <w:t>ου μόλις είπαν. Είναι απίθανη αυτή η λαθροχειρία της Αξιωματικής Αντιπολίτευσης που θέλει να γίνει και κυβέρνηση με ψέματα! Μόνο με ψέματα!</w:t>
      </w:r>
    </w:p>
    <w:p w14:paraId="2320C82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Εκεί, λοιπόν, τι αναφέρεται; Αναφέρεται ότι ο πληθυσμός σε κίνδυνο φτώχειας ή κοινωνικού αποκλεισμού το 2012 ήταν 34</w:t>
      </w:r>
      <w:r>
        <w:rPr>
          <w:rFonts w:eastAsia="Times New Roman" w:cs="Times New Roman"/>
          <w:szCs w:val="24"/>
        </w:rPr>
        <w:t>,6%, το 2013 ήταν 35,7%, το 2014 ήταν 36% και το 2015, περί ου ο λόγος, ήταν 35,7%. Δηλαδή, έπεσε. Είναι για να υπερηφανευόμαστε; Είναι για να λυπούμαστε. Αλλά όχι και τέτοια σπέκουλα! Το καταθέτω, λοιπόν, και αυτό να ενημερωθεί η Αξιωματική Αντιπολίτευση.</w:t>
      </w:r>
    </w:p>
    <w:p w14:paraId="2320C82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320C82B"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Τώρα, είναι τα γνωστά αυτά, επίσης, πο</w:t>
      </w:r>
      <w:r>
        <w:rPr>
          <w:rFonts w:eastAsia="Times New Roman" w:cs="Times New Roman"/>
          <w:szCs w:val="24"/>
        </w:rPr>
        <w:t xml:space="preserve">υ είπατε για τα 3,5% πλεονάσματα, τα οποία υπογράψαμε. Πρώτον, αυτό που δώσατε δεν ήταν αυτό που υπέγραψε η </w:t>
      </w:r>
      <w:r>
        <w:rPr>
          <w:rFonts w:eastAsia="Times New Roman" w:cs="Times New Roman"/>
          <w:szCs w:val="24"/>
        </w:rPr>
        <w:t>ε</w:t>
      </w:r>
      <w:r>
        <w:rPr>
          <w:rFonts w:eastAsia="Times New Roman" w:cs="Times New Roman"/>
          <w:szCs w:val="24"/>
        </w:rPr>
        <w:t xml:space="preserve">λληνική Κυβέρνηση. Άλλο ψεύδος και λαθροχειρία! </w:t>
      </w:r>
      <w:r>
        <w:rPr>
          <w:rFonts w:eastAsia="Times New Roman" w:cs="Times New Roman"/>
          <w:szCs w:val="24"/>
        </w:rPr>
        <w:lastRenderedPageBreak/>
        <w:t xml:space="preserve">Ήταν ένα ραπόρτο της </w:t>
      </w:r>
      <w:proofErr w:type="spellStart"/>
      <w:r>
        <w:rPr>
          <w:rFonts w:eastAsia="Times New Roman" w:cs="Times New Roman"/>
          <w:szCs w:val="24"/>
        </w:rPr>
        <w:t>Κομισιόν.Δηλαδή</w:t>
      </w:r>
      <w:proofErr w:type="spellEnd"/>
      <w:r>
        <w:rPr>
          <w:rFonts w:eastAsia="Times New Roman" w:cs="Times New Roman"/>
          <w:szCs w:val="24"/>
        </w:rPr>
        <w:t>, εκεί γίνεται η εκτίμηση της Κομισιόν ότι θα υπάρχουν πρωτογεν</w:t>
      </w:r>
      <w:r>
        <w:rPr>
          <w:rFonts w:eastAsia="Times New Roman" w:cs="Times New Roman"/>
          <w:szCs w:val="24"/>
        </w:rPr>
        <w:t xml:space="preserve">ή πλεονάσματα 3,5%. Υπάρχει, όμως, άλλη έκθεση συμμόρφωσης, αυτή τη φορά του ΔΝΤ, η οποία αναφέρει πρωτογενή πλεονάσματα 1,5% για τα επόμενα χρόνια. </w:t>
      </w:r>
    </w:p>
    <w:p w14:paraId="2320C82C"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Αυτά τα κείμενα δεν είναι δεσμευτικά για την ελληνική Κυβέρνηση, ούτε το 3,5% της Κομισιόν ούτε το 1,5% το</w:t>
      </w:r>
      <w:r>
        <w:rPr>
          <w:rFonts w:eastAsia="Times New Roman" w:cs="Times New Roman"/>
          <w:szCs w:val="24"/>
        </w:rPr>
        <w:t xml:space="preserve">υ ΔΝΤ. Το ξέρετε καλά. Δεν υπογράφηκαν από την ελληνική Κυβέρνηση, αλλά είναι μόνιμα αυτή η ιστορία που κάνετε και για την οποία επιμένετε. </w:t>
      </w:r>
    </w:p>
    <w:p w14:paraId="2320C82D"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Ποια υπογράψατε;</w:t>
      </w:r>
    </w:p>
    <w:p w14:paraId="2320C82E"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w:t>
      </w:r>
      <w:r>
        <w:rPr>
          <w:rFonts w:eastAsia="Times New Roman" w:cs="Times New Roman"/>
          <w:b/>
          <w:szCs w:val="24"/>
        </w:rPr>
        <w:t xml:space="preserve">ωνικής Αλληλεγγύης): </w:t>
      </w:r>
      <w:r>
        <w:rPr>
          <w:rFonts w:eastAsia="Times New Roman" w:cs="Times New Roman"/>
          <w:szCs w:val="24"/>
        </w:rPr>
        <w:t>Δυστυχώς, μ’ αυτή τη συμφωνία ψευδών –</w:t>
      </w:r>
      <w:r>
        <w:rPr>
          <w:rFonts w:eastAsia="Times New Roman" w:cs="Times New Roman"/>
          <w:szCs w:val="24"/>
        </w:rPr>
        <w:t xml:space="preserve"> </w:t>
      </w:r>
      <w:r>
        <w:rPr>
          <w:rFonts w:eastAsia="Times New Roman" w:cs="Times New Roman"/>
          <w:szCs w:val="24"/>
        </w:rPr>
        <w:t>διότι δεν πρόκειται για συμφωνία αλήθειας αυτή που έχετε κάνει, αλλά περί συμφωνίας ψεύδους</w:t>
      </w:r>
      <w:r>
        <w:rPr>
          <w:rFonts w:eastAsia="Times New Roman" w:cs="Times New Roman"/>
          <w:szCs w:val="24"/>
        </w:rPr>
        <w:t xml:space="preserve"> </w:t>
      </w:r>
      <w:r>
        <w:rPr>
          <w:rFonts w:eastAsia="Times New Roman" w:cs="Times New Roman"/>
          <w:szCs w:val="24"/>
        </w:rPr>
        <w:t xml:space="preserve">- δεν ξέρω πόσο μπροστά θα πάτε, γιατί το ψέμα έχει εντελώς κοντά ποδάρια. </w:t>
      </w:r>
    </w:p>
    <w:p w14:paraId="2320C82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Όσον αφορά τη φασαρία που κά</w:t>
      </w:r>
      <w:r>
        <w:rPr>
          <w:rFonts w:eastAsia="Times New Roman" w:cs="Times New Roman"/>
          <w:szCs w:val="24"/>
        </w:rPr>
        <w:t>νατε άπαντες, από την Αξιωματική Αντιπολίτευση διά του Αντιπροέδρου της όσο και από τη Δημοκρατική Συμπαράταξη κ.λπ., έχω μείνει κατάπληκτη. Όμως, όταν θυμήθηκα τι είχε συμβεί πάλι σε ανάλογο νομοσχέδιο το 2015 για την ανθρωπιστική κρίση στο οποίο ήμουν ει</w:t>
      </w:r>
      <w:r>
        <w:rPr>
          <w:rFonts w:eastAsia="Times New Roman" w:cs="Times New Roman"/>
          <w:szCs w:val="24"/>
        </w:rPr>
        <w:t xml:space="preserve">σηγήτρια, κατάλαβα ότι είναι μια μόνιμη επωδός. Θυμάστε ακριβώς τι έγινε τότε; Τότε δεν βγήκε ο </w:t>
      </w:r>
      <w:proofErr w:type="spellStart"/>
      <w:r>
        <w:rPr>
          <w:rFonts w:eastAsia="Times New Roman" w:cs="Times New Roman"/>
          <w:szCs w:val="24"/>
        </w:rPr>
        <w:t>Κοστέλο</w:t>
      </w:r>
      <w:proofErr w:type="spellEnd"/>
      <w:r>
        <w:rPr>
          <w:rFonts w:eastAsia="Times New Roman" w:cs="Times New Roman"/>
          <w:szCs w:val="24"/>
        </w:rPr>
        <w:t xml:space="preserve"> και είπε ότι είναι μονομερής πράξη της Κυβέρνησης ο νόμος για την ανθρωπιστική κρίση; Δεν ετοιμαστήκατε να φύγετε σύμπασα τότε η Αντιπολίτευση; Δεν ήρθα</w:t>
      </w:r>
      <w:r>
        <w:rPr>
          <w:rFonts w:eastAsia="Times New Roman" w:cs="Times New Roman"/>
          <w:szCs w:val="24"/>
        </w:rPr>
        <w:t xml:space="preserve">τε ξανά,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ψηφίσατε τον νόμο και τίποτα βεβαίως δεν έγινε; </w:t>
      </w:r>
    </w:p>
    <w:p w14:paraId="2320C830"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Ψυχραιμία, λοιπόν! Σας παρακαλώ να δείξετε ψυχραιμία. Και σ’ αυτό θα απαντήσουμε. Αυτή η ιστορία είναι μια γνωστή ιστορία των δανειστών. Είμαστε σταθεροί σε αυτά που κάνουμε. </w:t>
      </w:r>
      <w:r>
        <w:rPr>
          <w:rFonts w:eastAsia="Times New Roman" w:cs="Times New Roman"/>
          <w:szCs w:val="24"/>
        </w:rPr>
        <w:t xml:space="preserve">Θα ψηφιστούν τα μέτρα αύριο από το Κοινοβούλιο και θα δείτε ότι πάλι δεν θα συμβεί τίποτα στο μέλλον. </w:t>
      </w:r>
    </w:p>
    <w:p w14:paraId="2320C831"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lastRenderedPageBreak/>
        <w:t xml:space="preserve">Ας πούμε δυο λόγια για το νομοσχέδιο. Ήταν αμαρτία όλη αυτή η έκρηξη σήμερα, διότι ξέρετε ότι όταν σε τελευταία ανάλυση τα κόμματα συμφωνούν να ψηφίσουν </w:t>
      </w:r>
      <w:r>
        <w:rPr>
          <w:rFonts w:eastAsia="Times New Roman" w:cs="Times New Roman"/>
          <w:szCs w:val="24"/>
        </w:rPr>
        <w:t>ένα νομοσχέδιο, κάπως πρέπει να δημιουργηθεί ένταση, κάπως πρέπει να βρεθεί ότι είμαστε «οι αυθεντικοί» και «οι ψεύτες», ότι είμαστε «οι ανίκανοι» και «οι ικανοί». Γι’ αυτό, βεβαίως, αντί να έχετε το θάρρος να καταψηφίσετε ένα νομοσχέδιο και να τελειώνουμε</w:t>
      </w:r>
      <w:r>
        <w:rPr>
          <w:rFonts w:eastAsia="Times New Roman" w:cs="Times New Roman"/>
          <w:szCs w:val="24"/>
        </w:rPr>
        <w:t xml:space="preserve">, κάνετε μια τεχνητή πόλωση. Εντάξει. </w:t>
      </w:r>
    </w:p>
    <w:p w14:paraId="2320C832"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της κυρίας Αναπληρώτριας Υπουργού)</w:t>
      </w:r>
    </w:p>
    <w:p w14:paraId="2320C833"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Πρέπει, όμως, να σας πω τα εξής: Το τι ήθελε να κάνει αυτός ο </w:t>
      </w:r>
      <w:r>
        <w:rPr>
          <w:rFonts w:eastAsia="Times New Roman" w:cs="Times New Roman"/>
          <w:szCs w:val="24"/>
        </w:rPr>
        <w:t>μ</w:t>
      </w:r>
      <w:r>
        <w:rPr>
          <w:rFonts w:eastAsia="Times New Roman" w:cs="Times New Roman"/>
          <w:szCs w:val="24"/>
        </w:rPr>
        <w:t>ηχανισμός και πώς συνδέεται με τις πολιτικές της</w:t>
      </w:r>
      <w:r>
        <w:rPr>
          <w:rFonts w:eastAsia="Times New Roman" w:cs="Times New Roman"/>
          <w:szCs w:val="24"/>
        </w:rPr>
        <w:t xml:space="preserve"> Ευρωπαϊκής Ένωσης ως προς τα ΕΣΠΑ, το είπα με πάσα ειλικρίνεια. Εμείς δεν κρυβόμαστε ποτέ πίσω από το δάκτυλό μας. Όμως, πέρα από το τι ήταν υποχρέωση της χώρας, τι κάνουμε εμείς με αυτό το νομοσχέδιο; Μήπως, αν δεν το έχετε </w:t>
      </w:r>
      <w:r>
        <w:rPr>
          <w:rFonts w:eastAsia="Times New Roman" w:cs="Times New Roman"/>
          <w:szCs w:val="24"/>
        </w:rPr>
        <w:lastRenderedPageBreak/>
        <w:t>καταλάβει, πρέπει να το ξανασκ</w:t>
      </w:r>
      <w:r>
        <w:rPr>
          <w:rFonts w:eastAsia="Times New Roman" w:cs="Times New Roman"/>
          <w:szCs w:val="24"/>
        </w:rPr>
        <w:t xml:space="preserve">εφτείτε; Αυτό το νομοσχέδιο δεν κάνει απλώς έναν μηχανισμό, αλλά αποκαθιστά τον δημόσιο χαρακτήρα του </w:t>
      </w:r>
      <w:proofErr w:type="spellStart"/>
      <w:r>
        <w:rPr>
          <w:rFonts w:eastAsia="Times New Roman" w:cs="Times New Roman"/>
          <w:szCs w:val="24"/>
        </w:rPr>
        <w:t>προνοιακού</w:t>
      </w:r>
      <w:proofErr w:type="spellEnd"/>
      <w:r>
        <w:rPr>
          <w:rFonts w:eastAsia="Times New Roman" w:cs="Times New Roman"/>
          <w:szCs w:val="24"/>
        </w:rPr>
        <w:t xml:space="preserve"> κράτους.</w:t>
      </w:r>
    </w:p>
    <w:p w14:paraId="2320C834"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Καλά το κατάλαβε το Ποτάμι που είναι κατά όλων, κάθε έννοιας δημοσίου. Αυτό θέλει νομικά πρόσωπα ιδιωτικού δικαίου, θέλει εταιρείες ή </w:t>
      </w:r>
      <w:r>
        <w:rPr>
          <w:rFonts w:eastAsia="Times New Roman" w:cs="Times New Roman"/>
          <w:szCs w:val="24"/>
        </w:rPr>
        <w:t xml:space="preserve">δεν θέλει καθόλου </w:t>
      </w:r>
      <w:r>
        <w:rPr>
          <w:rFonts w:eastAsia="Times New Roman" w:cs="Times New Roman"/>
          <w:szCs w:val="24"/>
        </w:rPr>
        <w:t>δ</w:t>
      </w:r>
      <w:r>
        <w:rPr>
          <w:rFonts w:eastAsia="Times New Roman" w:cs="Times New Roman"/>
          <w:szCs w:val="24"/>
        </w:rPr>
        <w:t xml:space="preserve">ημόσιο. </w:t>
      </w:r>
    </w:p>
    <w:p w14:paraId="2320C835"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Εμείς είμαστε κατά της διαφθοράς και του μπάχαλου στο </w:t>
      </w:r>
      <w:r>
        <w:rPr>
          <w:rFonts w:eastAsia="Times New Roman" w:cs="Times New Roman"/>
          <w:szCs w:val="24"/>
        </w:rPr>
        <w:t>δ</w:t>
      </w:r>
      <w:r>
        <w:rPr>
          <w:rFonts w:eastAsia="Times New Roman" w:cs="Times New Roman"/>
          <w:szCs w:val="24"/>
        </w:rPr>
        <w:t>ημόσιο.</w:t>
      </w:r>
    </w:p>
    <w:p w14:paraId="2320C836" w14:textId="77777777" w:rsidR="00BC0B8E" w:rsidRDefault="00C038AA">
      <w:pPr>
        <w:spacing w:line="600" w:lineRule="auto"/>
        <w:ind w:firstLine="709"/>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Πολύ καλά το κατάλαβε και καλά θα κάνει να το καταψηφίσει. Όμως, δεν κατάλαβα γιατί το ΚΚΕ που είναι υπέρ του δημόσιου χαρακτήρα της κοινωνικής προστασίας δεν το ψηφίζει, όταν η μόνη περίπτωση για να φτιάξουμε </w:t>
      </w:r>
      <w:r>
        <w:rPr>
          <w:rFonts w:eastAsia="Times New Roman" w:cs="Times New Roman"/>
          <w:szCs w:val="24"/>
        </w:rPr>
        <w:t>δ</w:t>
      </w:r>
      <w:r>
        <w:rPr>
          <w:rFonts w:eastAsia="Times New Roman" w:cs="Times New Roman"/>
          <w:szCs w:val="24"/>
        </w:rPr>
        <w:t xml:space="preserve">ημόσιο ισχυρό για να μπορεί να ελέγχει την </w:t>
      </w:r>
      <w:r>
        <w:rPr>
          <w:rFonts w:eastAsia="Times New Roman" w:cs="Times New Roman"/>
          <w:szCs w:val="24"/>
        </w:rPr>
        <w:t xml:space="preserve">κοινωνική προστασία, ήταν αυτό που κάναμε </w:t>
      </w:r>
      <w:r>
        <w:rPr>
          <w:rFonts w:eastAsia="Times New Roman" w:cs="Times New Roman"/>
          <w:szCs w:val="24"/>
        </w:rPr>
        <w:lastRenderedPageBreak/>
        <w:t xml:space="preserve">εμείς. Δηλαδή, πράγματι από ένα κράτος κοινωνικής προστασίας διαλυμένο, από μια διοίκηση διαλυμένη, πενήντα τέσσερις μόνο υπάλληλοι υπηρετούν στην </w:t>
      </w:r>
      <w:r>
        <w:rPr>
          <w:rFonts w:eastAsia="Times New Roman" w:cs="Times New Roman"/>
          <w:szCs w:val="24"/>
        </w:rPr>
        <w:t>π</w:t>
      </w:r>
      <w:r>
        <w:rPr>
          <w:rFonts w:eastAsia="Times New Roman" w:cs="Times New Roman"/>
          <w:szCs w:val="24"/>
        </w:rPr>
        <w:t>ρόνοια σήμερα. Αυτοί κάνουν οτιδήποτε είναι στο δικό μας χαρτοφυλά</w:t>
      </w:r>
      <w:r>
        <w:rPr>
          <w:rFonts w:eastAsia="Times New Roman" w:cs="Times New Roman"/>
          <w:szCs w:val="24"/>
        </w:rPr>
        <w:t xml:space="preserve">κιο. Βεβαίως, τους ενισχύουμε με τριάντα εννέα από μετατάξεις και από μετακινήσεις. Βεβαίως, λαμβάνουμε υπ’ </w:t>
      </w:r>
      <w:proofErr w:type="spellStart"/>
      <w:r>
        <w:rPr>
          <w:rFonts w:eastAsia="Times New Roman" w:cs="Times New Roman"/>
          <w:szCs w:val="24"/>
        </w:rPr>
        <w:t>όψιν</w:t>
      </w:r>
      <w:proofErr w:type="spellEnd"/>
      <w:r>
        <w:rPr>
          <w:rFonts w:eastAsia="Times New Roman" w:cs="Times New Roman"/>
          <w:szCs w:val="24"/>
        </w:rPr>
        <w:t xml:space="preserve"> τον νόμο που ψηφίσαμε, αλλά αυτός θα εφαρμοστεί τον Απρίλιο. Μέχρι τότε θα έχουν στελεχωθεί σύννομα όλες οι υπηρεσίες. </w:t>
      </w:r>
    </w:p>
    <w:p w14:paraId="2320C837"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Πρώτον, αυτό δεν το θέλ</w:t>
      </w:r>
      <w:r>
        <w:rPr>
          <w:rFonts w:eastAsia="Times New Roman" w:cs="Times New Roman"/>
          <w:szCs w:val="24"/>
        </w:rPr>
        <w:t>ουμε; Δεν θέλουμε δηλαδή να έχουμε ισχυρό κράτος το οποίο μπορεί με ανθρώπους να ελέγχει την κατάσταση; Θέλουμε να είναι στα χέρια των φιλανθρωπικών σωματείων; Θέλουμε να είναι στα χέρια των ΜΚΟ;</w:t>
      </w:r>
    </w:p>
    <w:p w14:paraId="2320C838"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Δεύτερον, ξέρατε πολύ καλά ότι ο </w:t>
      </w:r>
      <w:r>
        <w:rPr>
          <w:rFonts w:eastAsia="Times New Roman" w:cs="Times New Roman"/>
          <w:szCs w:val="24"/>
        </w:rPr>
        <w:t>μ</w:t>
      </w:r>
      <w:r>
        <w:rPr>
          <w:rFonts w:eastAsia="Times New Roman" w:cs="Times New Roman"/>
          <w:szCs w:val="24"/>
        </w:rPr>
        <w:t xml:space="preserve">ηχανισμός δεν μπορούσε να </w:t>
      </w:r>
      <w:r>
        <w:rPr>
          <w:rFonts w:eastAsia="Times New Roman" w:cs="Times New Roman"/>
          <w:szCs w:val="24"/>
        </w:rPr>
        <w:t xml:space="preserve">λειτουργήσει εάν δεν υπήρχαν στην τοπική αυτοδιοίκηση ισχυρές κοινωνικές υπηρεσίες. Το ξέρετε. Όλοι το ξέρετε. Αυτό κάνουν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w:t>
      </w:r>
      <w:r>
        <w:rPr>
          <w:rFonts w:eastAsia="Times New Roman" w:cs="Times New Roman"/>
          <w:szCs w:val="24"/>
        </w:rPr>
        <w:lastRenderedPageBreak/>
        <w:t>Επτακόσιοι είκοσι άνθρωποι, με διαδικασίες ΑΣΕΠ –</w:t>
      </w:r>
      <w:r>
        <w:rPr>
          <w:rFonts w:eastAsia="Times New Roman" w:cs="Times New Roman"/>
          <w:szCs w:val="24"/>
        </w:rPr>
        <w:t xml:space="preserve"> </w:t>
      </w:r>
      <w:r>
        <w:rPr>
          <w:rFonts w:eastAsia="Times New Roman" w:cs="Times New Roman"/>
          <w:szCs w:val="24"/>
        </w:rPr>
        <w:t>θέλετε, δεν θέλετε</w:t>
      </w:r>
      <w:r>
        <w:rPr>
          <w:rFonts w:eastAsia="Times New Roman" w:cs="Times New Roman"/>
          <w:szCs w:val="24"/>
        </w:rPr>
        <w:t xml:space="preserve"> </w:t>
      </w:r>
      <w:r>
        <w:rPr>
          <w:rFonts w:eastAsia="Times New Roman" w:cs="Times New Roman"/>
          <w:szCs w:val="24"/>
        </w:rPr>
        <w:t xml:space="preserve">-, θα είναι εκείνοι οι πρώτοι άνθρωποι </w:t>
      </w:r>
      <w:r>
        <w:rPr>
          <w:rFonts w:eastAsia="Times New Roman"/>
          <w:szCs w:val="24"/>
        </w:rPr>
        <w:t xml:space="preserve">οι </w:t>
      </w:r>
      <w:r>
        <w:rPr>
          <w:rFonts w:eastAsia="Times New Roman"/>
          <w:szCs w:val="24"/>
        </w:rPr>
        <w:t>οποίοι</w:t>
      </w:r>
      <w:r>
        <w:rPr>
          <w:rFonts w:eastAsia="Times New Roman" w:cs="Times New Roman"/>
          <w:szCs w:val="24"/>
        </w:rPr>
        <w:t xml:space="preserve"> θα δίνουν όλες τις πληροφορίες σήμερα, από τη στιγμή που θα στηθεί όλος ο </w:t>
      </w:r>
      <w:r>
        <w:rPr>
          <w:rFonts w:eastAsia="Times New Roman" w:cs="Times New Roman"/>
          <w:szCs w:val="24"/>
        </w:rPr>
        <w:t>μ</w:t>
      </w:r>
      <w:r>
        <w:rPr>
          <w:rFonts w:eastAsia="Times New Roman" w:cs="Times New Roman"/>
          <w:szCs w:val="24"/>
        </w:rPr>
        <w:t>ηχανισμός και θα τελειώσουν οι πελατειακές σχέσεις, τις οποίες οικοδομήσατε τα δύο κόμματα που κυβερνήσατε επί σαράντα χρόνια. Αυτό κάνατε.</w:t>
      </w:r>
    </w:p>
    <w:p w14:paraId="2320C83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Δεν θέλατε να έχουν όλοι οι Έλληνε</w:t>
      </w:r>
      <w:r>
        <w:rPr>
          <w:rFonts w:eastAsia="Times New Roman" w:cs="Times New Roman"/>
          <w:szCs w:val="24"/>
        </w:rPr>
        <w:t xml:space="preserve">ς πολίτες την πληροφορία. Θέλατε να πηγαίνουν στους Βουλευτές, θέλατε να πηγαίνουν στους δημάρχους, να πηγαίνουν στους Υπουργούς και έτσι να εξασφαλίζεται μια μεγάλη πελατεία. Αυτό έγινε. </w:t>
      </w:r>
    </w:p>
    <w:p w14:paraId="2320C83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Και καλά, καταλαβαίνω το να το λέει το Ποτάμι αυτό το πράγμα, αλλά </w:t>
      </w:r>
      <w:r>
        <w:rPr>
          <w:rFonts w:eastAsia="Times New Roman" w:cs="Times New Roman"/>
          <w:szCs w:val="24"/>
        </w:rPr>
        <w:t>να μην το θεωρεί το ΚΚΕ σημαντικό, δεν το καταλαβαίνω!</w:t>
      </w:r>
    </w:p>
    <w:p w14:paraId="2320C83B"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Μιλάτε εσείς για πελατειακό κράτος, για κομματικό κράτος; Έλεος!</w:t>
      </w:r>
    </w:p>
    <w:p w14:paraId="2320C83C"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Θα στήσουμε, λοιπόν, το</w:t>
      </w:r>
      <w:r>
        <w:rPr>
          <w:rFonts w:eastAsia="Times New Roman" w:cs="Times New Roman"/>
          <w:szCs w:val="24"/>
        </w:rPr>
        <w:t xml:space="preserve"> δημόσιο </w:t>
      </w:r>
      <w:proofErr w:type="spellStart"/>
      <w:r>
        <w:rPr>
          <w:rFonts w:eastAsia="Times New Roman" w:cs="Times New Roman"/>
          <w:szCs w:val="24"/>
        </w:rPr>
        <w:t>προνοιακό</w:t>
      </w:r>
      <w:proofErr w:type="spellEnd"/>
      <w:r>
        <w:rPr>
          <w:rFonts w:eastAsia="Times New Roman" w:cs="Times New Roman"/>
          <w:szCs w:val="24"/>
        </w:rPr>
        <w:t xml:space="preserve"> κράτος. Θα το στήσουμε. Είναι αφορμή αυτός ο </w:t>
      </w:r>
      <w:r>
        <w:rPr>
          <w:rFonts w:eastAsia="Times New Roman" w:cs="Times New Roman"/>
          <w:szCs w:val="24"/>
        </w:rPr>
        <w:t>μ</w:t>
      </w:r>
      <w:r>
        <w:rPr>
          <w:rFonts w:eastAsia="Times New Roman" w:cs="Times New Roman"/>
          <w:szCs w:val="24"/>
        </w:rPr>
        <w:t>ηχανισμός. Αυτό πρέπει να το καταλάβουμε όλοι καλά.</w:t>
      </w:r>
    </w:p>
    <w:p w14:paraId="2320C83D"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Η δε πλατφόρμα η οποία συνδέει Κυβέρνηση με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από το πρωί μέχρι το βράδυ κάθε μέρα </w:t>
      </w:r>
      <w:r>
        <w:rPr>
          <w:rFonts w:eastAsia="Times New Roman" w:cs="Times New Roman"/>
          <w:szCs w:val="24"/>
          <w:lang w:val="en-US"/>
        </w:rPr>
        <w:t>online</w:t>
      </w:r>
      <w:r>
        <w:rPr>
          <w:rFonts w:eastAsia="Times New Roman" w:cs="Times New Roman"/>
          <w:szCs w:val="24"/>
        </w:rPr>
        <w:t xml:space="preserve">, δίνει όλες τις πληροφορίες στην </w:t>
      </w:r>
      <w:r>
        <w:rPr>
          <w:rFonts w:eastAsia="Times New Roman" w:cs="Times New Roman"/>
          <w:szCs w:val="24"/>
        </w:rPr>
        <w:t xml:space="preserve">Κυβέρνηση, όπως τις δίνει στην περιφέρεια και όπως τις δίνει και στους δήμους. Έτσι, κανείς πια δεν θα μπορεί να κοροϊδεύει κανέναν, ούτε να κρύβεται. </w:t>
      </w:r>
    </w:p>
    <w:p w14:paraId="2320C83E"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 xml:space="preserve">Έχει σημασία αυτός ο </w:t>
      </w:r>
      <w:r>
        <w:rPr>
          <w:rFonts w:eastAsia="Times New Roman" w:cs="Times New Roman"/>
          <w:szCs w:val="24"/>
        </w:rPr>
        <w:t>μ</w:t>
      </w:r>
      <w:r>
        <w:rPr>
          <w:rFonts w:eastAsia="Times New Roman" w:cs="Times New Roman"/>
          <w:szCs w:val="24"/>
        </w:rPr>
        <w:t xml:space="preserve">ηχανισμός. Είναι ακριβώς όλη η αντίληψή μας για το δημόσιο </w:t>
      </w:r>
      <w:proofErr w:type="spellStart"/>
      <w:r>
        <w:rPr>
          <w:rFonts w:eastAsia="Times New Roman" w:cs="Times New Roman"/>
          <w:szCs w:val="24"/>
        </w:rPr>
        <w:t>προνοιακό</w:t>
      </w:r>
      <w:proofErr w:type="spellEnd"/>
      <w:r>
        <w:rPr>
          <w:rFonts w:eastAsia="Times New Roman" w:cs="Times New Roman"/>
          <w:szCs w:val="24"/>
        </w:rPr>
        <w:t xml:space="preserve"> κράτος, για τ</w:t>
      </w:r>
      <w:r>
        <w:rPr>
          <w:rFonts w:eastAsia="Times New Roman" w:cs="Times New Roman"/>
          <w:szCs w:val="24"/>
        </w:rPr>
        <w:t>η δημόσια κοινωνική προστασία. Είναι εργαλείο σημαντικό. Γι’ αυτό καταλαβαίνω οποιεσδήποτε αντιδράσεις. Όμως, δεν καταλαβαίνω πώς οι άνθρωποι που θέλουν τον δη</w:t>
      </w:r>
      <w:r>
        <w:rPr>
          <w:rFonts w:eastAsia="Times New Roman" w:cs="Times New Roman"/>
          <w:szCs w:val="24"/>
        </w:rPr>
        <w:lastRenderedPageBreak/>
        <w:t>μόσιο τομέα ισχυρό, που θέλουν πράγματι οι Έλληνες πολίτες να μη χρειάζονται πια κανέναν μεσολαβη</w:t>
      </w:r>
      <w:r>
        <w:rPr>
          <w:rFonts w:eastAsia="Times New Roman" w:cs="Times New Roman"/>
          <w:szCs w:val="24"/>
        </w:rPr>
        <w:t xml:space="preserve">τή και με αξιοπρέπεια να πηγαίνουν να μαθαίνουν όλα τους τα δικαιώματα, πώς αυτοί σήμερα μπορεί να μην ψηφίσουν αυτόν τον </w:t>
      </w:r>
      <w:r>
        <w:rPr>
          <w:rFonts w:eastAsia="Times New Roman" w:cs="Times New Roman"/>
          <w:szCs w:val="24"/>
        </w:rPr>
        <w:t>μ</w:t>
      </w:r>
      <w:r>
        <w:rPr>
          <w:rFonts w:eastAsia="Times New Roman" w:cs="Times New Roman"/>
          <w:szCs w:val="24"/>
        </w:rPr>
        <w:t>ηχανισμό. Γιατί βεβαίως είναι πολύ εύκολο να λες ότι το κόμμα μου μοίρασε φρούτα στους Έλληνες φτωχούς, αντί να ξέρει ο φτωχός άνθρωπ</w:t>
      </w:r>
      <w:r>
        <w:rPr>
          <w:rFonts w:eastAsia="Times New Roman" w:cs="Times New Roman"/>
          <w:szCs w:val="24"/>
        </w:rPr>
        <w:t xml:space="preserve">ος ότι τα δικαιούται, ότι θα τα πάρει με συγκεκριμένη διαδικασία, ότι του οφείλονται και θα τα πάρει. Αυτή είναι η μεγάλη διαφορά αυτού του </w:t>
      </w:r>
      <w:r>
        <w:rPr>
          <w:rFonts w:eastAsia="Times New Roman" w:cs="Times New Roman"/>
          <w:szCs w:val="24"/>
        </w:rPr>
        <w:t>μη</w:t>
      </w:r>
      <w:r>
        <w:rPr>
          <w:rFonts w:eastAsia="Times New Roman" w:cs="Times New Roman"/>
          <w:szCs w:val="24"/>
        </w:rPr>
        <w:t xml:space="preserve">χανισμού. </w:t>
      </w:r>
    </w:p>
    <w:p w14:paraId="2320C83F"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Όμως θα επανέλθουμε και αύριο, για να μη σας κουράζω, κύριε Πρόεδρε.</w:t>
      </w:r>
    </w:p>
    <w:p w14:paraId="2320C840"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w:t>
      </w:r>
      <w:r>
        <w:rPr>
          <w:rFonts w:eastAsia="Times New Roman" w:cs="Times New Roman"/>
          <w:szCs w:val="24"/>
        </w:rPr>
        <w:t>ια να κουράζομαι είμαι εγώ, κυρία Υπουργέ, δεν είμαι για να ξεκουράζομαι.</w:t>
      </w:r>
    </w:p>
    <w:p w14:paraId="2320C841"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θα ήθελα τον λόγο. Ανέφερε πέντε φορές το Ποτάμι.</w:t>
      </w:r>
    </w:p>
    <w:p w14:paraId="2320C842"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Και το ΚΚΕ δεκαπέντε, κύριε Πρόεδρε!</w:t>
      </w:r>
    </w:p>
    <w:p w14:paraId="2320C843" w14:textId="77777777" w:rsidR="00BC0B8E" w:rsidRDefault="00C038A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Τέλειωσε ο χ</w:t>
      </w:r>
      <w:r>
        <w:rPr>
          <w:rFonts w:eastAsia="Times New Roman" w:cs="Times New Roman"/>
          <w:szCs w:val="24"/>
        </w:rPr>
        <w:t xml:space="preserve">ρόνος, κύριε </w:t>
      </w:r>
      <w:proofErr w:type="spellStart"/>
      <w:r>
        <w:rPr>
          <w:rFonts w:eastAsia="Times New Roman" w:cs="Times New Roman"/>
          <w:szCs w:val="24"/>
        </w:rPr>
        <w:t>Αμυρά</w:t>
      </w:r>
      <w:proofErr w:type="spellEnd"/>
      <w:r>
        <w:rPr>
          <w:rFonts w:eastAsia="Times New Roman" w:cs="Times New Roman"/>
          <w:szCs w:val="24"/>
        </w:rPr>
        <w:t xml:space="preserve"> και κύριε </w:t>
      </w:r>
      <w:proofErr w:type="spellStart"/>
      <w:r>
        <w:rPr>
          <w:rFonts w:eastAsia="Times New Roman" w:cs="Times New Roman"/>
          <w:szCs w:val="24"/>
        </w:rPr>
        <w:t>Κατσώτη</w:t>
      </w:r>
      <w:proofErr w:type="spellEnd"/>
      <w:r>
        <w:rPr>
          <w:rFonts w:eastAsia="Times New Roman" w:cs="Times New Roman"/>
          <w:szCs w:val="24"/>
        </w:rPr>
        <w:t>. Έχω κάτι πολύ σημαντικό να ανακοινώσω.</w:t>
      </w:r>
    </w:p>
    <w:p w14:paraId="2320C844" w14:textId="77777777" w:rsidR="00BC0B8E" w:rsidRDefault="00C038A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w:t>
      </w:r>
      <w:r>
        <w:rPr>
          <w:rFonts w:eastAsia="Times New Roman" w:cs="Times New Roman"/>
        </w:rPr>
        <w:t>υσας «ΕΛΕΥΘΕΡΙΟΣ ΒΕΝΙΖΕΛΟΣ» και ενημερώθηκαν για την ιστορία του κτηρίου και τον τρόπο οργάνωσης και λειτουργίας της Βουλής, πενήντα δύο μαθήτριες και μαθητές και τέσσερις εκπαιδευτικοί συνοδοί τους από το 7</w:t>
      </w:r>
      <w:r>
        <w:rPr>
          <w:rFonts w:eastAsia="Times New Roman" w:cs="Times New Roman"/>
          <w:vertAlign w:val="superscript"/>
        </w:rPr>
        <w:t>ο</w:t>
      </w:r>
      <w:r>
        <w:rPr>
          <w:rFonts w:eastAsia="Times New Roman" w:cs="Times New Roman"/>
        </w:rPr>
        <w:t xml:space="preserve"> Γυμνάσιο Αγρινίου. </w:t>
      </w:r>
    </w:p>
    <w:p w14:paraId="2320C845" w14:textId="77777777" w:rsidR="00BC0B8E" w:rsidRDefault="00C038AA">
      <w:pPr>
        <w:spacing w:line="600" w:lineRule="auto"/>
        <w:ind w:firstLine="720"/>
        <w:jc w:val="both"/>
        <w:rPr>
          <w:rFonts w:eastAsia="Times New Roman" w:cs="Times New Roman"/>
        </w:rPr>
      </w:pPr>
      <w:r>
        <w:rPr>
          <w:rFonts w:eastAsia="Times New Roman" w:cs="Times New Roman"/>
        </w:rPr>
        <w:t>Η Βουλή σάς καλωσορίζει.</w:t>
      </w:r>
    </w:p>
    <w:p w14:paraId="2320C846" w14:textId="77777777" w:rsidR="00BC0B8E" w:rsidRDefault="00C038AA">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2320C847" w14:textId="77777777" w:rsidR="00BC0B8E" w:rsidRDefault="00C038AA">
      <w:pPr>
        <w:spacing w:line="600" w:lineRule="auto"/>
        <w:ind w:firstLine="720"/>
        <w:rPr>
          <w:rFonts w:eastAsia="Times New Roman" w:cs="Times New Roman"/>
        </w:rPr>
      </w:pPr>
      <w:r>
        <w:rPr>
          <w:rFonts w:eastAsia="Times New Roman" w:cs="Times New Roman"/>
        </w:rPr>
        <w:t>Είμαστε συμπατριώτες!</w:t>
      </w:r>
    </w:p>
    <w:p w14:paraId="2320C848" w14:textId="77777777" w:rsidR="00BC0B8E" w:rsidRDefault="00C038AA">
      <w:pPr>
        <w:spacing w:line="600" w:lineRule="auto"/>
        <w:ind w:firstLine="720"/>
        <w:rPr>
          <w:rFonts w:eastAsia="Times New Roman" w:cs="Times New Roman"/>
        </w:rPr>
      </w:pPr>
      <w:r>
        <w:rPr>
          <w:rFonts w:eastAsia="Times New Roman" w:cs="Times New Roman"/>
          <w:b/>
        </w:rPr>
        <w:lastRenderedPageBreak/>
        <w:t xml:space="preserve">ΙΩΑΝΝΗΣ ΑΪΒΑΤΙΔΗΣ: </w:t>
      </w:r>
      <w:r>
        <w:rPr>
          <w:rFonts w:eastAsia="Times New Roman" w:cs="Times New Roman"/>
        </w:rPr>
        <w:t>Για αυτό ήταν σημαντικό;</w:t>
      </w:r>
    </w:p>
    <w:p w14:paraId="2320C849" w14:textId="77777777" w:rsidR="00BC0B8E" w:rsidRDefault="00C038AA">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Είναι αυταπόδεικτα σημαντικό.</w:t>
      </w:r>
    </w:p>
    <w:p w14:paraId="2320C84A"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επίσης, να ανακοινώσω στο Σώμα ότι οι</w:t>
      </w:r>
      <w:r>
        <w:rPr>
          <w:rFonts w:eastAsia="Times New Roman" w:cs="Times New Roman"/>
          <w:szCs w:val="24"/>
        </w:rPr>
        <w:t xml:space="preserve"> Υπουργοί Περιβάλλοντος και Ενέργειας, Εσωτερικών, Οικονομικών, Δικαιοσύνης, Διαφάνειας και Ανθρωπίνων Δικαιωμάτων, Υποδομών και Μεταφορών και οι Αναπληρωτές Υπουργοί Οικονομίας και Ανάπτυξης, Περιβάλλοντος και Ενέργειας και Οικονομικών κατέθεσαν στις 14</w:t>
      </w:r>
      <w:r>
        <w:rPr>
          <w:rFonts w:eastAsia="Times New Roman" w:cs="Times New Roman"/>
          <w:szCs w:val="24"/>
        </w:rPr>
        <w:t>-</w:t>
      </w:r>
      <w:r>
        <w:rPr>
          <w:rFonts w:eastAsia="Times New Roman" w:cs="Times New Roman"/>
          <w:szCs w:val="24"/>
        </w:rPr>
        <w:t>1</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σχέδιο νόμου: «Χωρικός σχεδιασμός-βιώσιμη ανάπτυξη». Το ως άνω σχέδιο νόμου έχει χαρακτηρισθεί από την </w:t>
      </w:r>
      <w:r>
        <w:rPr>
          <w:rFonts w:eastAsia="Times New Roman"/>
          <w:szCs w:val="24"/>
        </w:rPr>
        <w:t>Κυβέρνηση</w:t>
      </w:r>
      <w:r>
        <w:rPr>
          <w:rFonts w:eastAsia="Times New Roman" w:cs="Times New Roman"/>
          <w:szCs w:val="24"/>
        </w:rPr>
        <w:t xml:space="preserve"> ως επείγον και παραπέμπεται στην αρμόδια Διαρκή Επιτροπή. </w:t>
      </w:r>
    </w:p>
    <w:p w14:paraId="2320C84B" w14:textId="77777777" w:rsidR="00BC0B8E" w:rsidRDefault="00C038AA">
      <w:pPr>
        <w:spacing w:line="600" w:lineRule="auto"/>
        <w:ind w:firstLine="720"/>
        <w:jc w:val="both"/>
        <w:rPr>
          <w:rFonts w:eastAsia="Times New Roman"/>
          <w:color w:val="000000"/>
          <w:szCs w:val="24"/>
        </w:rPr>
      </w:pPr>
      <w:r>
        <w:rPr>
          <w:rFonts w:eastAsia="Times New Roman" w:cs="Times New Roman"/>
          <w:szCs w:val="24"/>
        </w:rPr>
        <w:t>Κηρύσσεται περαιωμένη η συζήτηση επί της αρχής του νομοσχεδίου του Υπουργείου</w:t>
      </w:r>
      <w:r>
        <w:rPr>
          <w:rFonts w:eastAsia="Times New Roman" w:cs="Times New Roman"/>
          <w:szCs w:val="24"/>
        </w:rPr>
        <w:t xml:space="preserve"> </w:t>
      </w:r>
      <w:r>
        <w:rPr>
          <w:rFonts w:eastAsia="Times New Roman"/>
          <w:color w:val="000000"/>
          <w:szCs w:val="24"/>
        </w:rPr>
        <w:t>Εργασίας, Κοινωνικής Ασφάλισης και Κοινωνικής Αλλη</w:t>
      </w:r>
      <w:r>
        <w:rPr>
          <w:rFonts w:eastAsia="Times New Roman"/>
          <w:color w:val="000000"/>
          <w:szCs w:val="24"/>
        </w:rPr>
        <w:lastRenderedPageBreak/>
        <w:t>λεγγύης</w:t>
      </w:r>
      <w:r>
        <w:rPr>
          <w:rFonts w:eastAsia="Times New Roman"/>
          <w:color w:val="000000"/>
          <w:szCs w:val="24"/>
        </w:rPr>
        <w:t>:</w:t>
      </w:r>
      <w:r>
        <w:rPr>
          <w:rFonts w:eastAsia="Times New Roman"/>
          <w:color w:val="000000"/>
          <w:szCs w:val="24"/>
        </w:rPr>
        <w:t xml:space="preserve">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olor w:val="000000"/>
          <w:szCs w:val="24"/>
        </w:rPr>
        <w:t>Εφαρμοστικές</w:t>
      </w:r>
      <w:proofErr w:type="spellEnd"/>
      <w:r>
        <w:rPr>
          <w:rFonts w:eastAsia="Times New Roman"/>
          <w:color w:val="000000"/>
          <w:szCs w:val="24"/>
        </w:rPr>
        <w:t xml:space="preserve"> Διατάξεις του ν.438</w:t>
      </w:r>
      <w:r>
        <w:rPr>
          <w:rFonts w:eastAsia="Times New Roman"/>
          <w:color w:val="000000"/>
          <w:szCs w:val="24"/>
        </w:rPr>
        <w:t>7/2016 (Α΄ 85) και άλλες διατάξεις».</w:t>
      </w:r>
    </w:p>
    <w:p w14:paraId="2320C84C"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 xml:space="preserve">Ερωτάται το Σώμα: Γίνεται δεκτό το νομοσχέδιο επί της αρχής; </w:t>
      </w:r>
    </w:p>
    <w:p w14:paraId="2320C84D"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ΕΜΜΑΝΟΥΗΛ ΘΡΑΨΑΝΙΩΤΗΣ:</w:t>
      </w:r>
      <w:r>
        <w:rPr>
          <w:rFonts w:eastAsia="Times New Roman"/>
          <w:color w:val="000000"/>
          <w:szCs w:val="24"/>
        </w:rPr>
        <w:t xml:space="preserve"> Ναι. </w:t>
      </w:r>
    </w:p>
    <w:p w14:paraId="2320C84E"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Ναι. </w:t>
      </w:r>
    </w:p>
    <w:p w14:paraId="2320C84F"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Όχι. </w:t>
      </w:r>
    </w:p>
    <w:p w14:paraId="2320C850"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Ναι. </w:t>
      </w:r>
    </w:p>
    <w:p w14:paraId="2320C851"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ΧΡΗΣΤΟΣ ΚΑΤΣΩΤΗΣ:</w:t>
      </w:r>
      <w:r>
        <w:rPr>
          <w:rFonts w:eastAsia="Times New Roman"/>
          <w:color w:val="000000"/>
          <w:szCs w:val="24"/>
        </w:rPr>
        <w:t xml:space="preserve"> Όχι.</w:t>
      </w:r>
    </w:p>
    <w:p w14:paraId="2320C852"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ΓΕΩΡΓΙΟΣ ΑΜΥΡΑΣ:</w:t>
      </w:r>
      <w:r>
        <w:rPr>
          <w:rFonts w:eastAsia="Times New Roman"/>
          <w:color w:val="000000"/>
          <w:szCs w:val="24"/>
        </w:rPr>
        <w:t xml:space="preserve"> Όχι. </w:t>
      </w:r>
    </w:p>
    <w:p w14:paraId="2320C853"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ΑΘΑΝΑΣΙΟΣ ΠΑΠΑΧΡΙΣΤΟΠΟΥΛΟΣ:</w:t>
      </w:r>
      <w:r>
        <w:rPr>
          <w:rFonts w:eastAsia="Times New Roman"/>
          <w:color w:val="000000"/>
          <w:szCs w:val="24"/>
        </w:rPr>
        <w:t xml:space="preserve"> Ναι. </w:t>
      </w:r>
    </w:p>
    <w:p w14:paraId="2320C854"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lastRenderedPageBreak/>
        <w:t>ΠΡΟΕΔΡΕΥΩΝ (Γεώργιος Βαρεμένος):</w:t>
      </w:r>
      <w:r>
        <w:rPr>
          <w:rFonts w:eastAsia="Times New Roman"/>
          <w:color w:val="000000"/>
          <w:szCs w:val="24"/>
        </w:rPr>
        <w:t xml:space="preserve"> Η Ένωση Κεντρώων απουσιάζει. </w:t>
      </w:r>
    </w:p>
    <w:p w14:paraId="2320C855"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 xml:space="preserve">Συνεπώς το νομοσχέδιο του </w:t>
      </w:r>
      <w:r>
        <w:rPr>
          <w:rFonts w:eastAsia="Times New Roman" w:cs="Times New Roman"/>
          <w:szCs w:val="24"/>
        </w:rPr>
        <w:t xml:space="preserve">Υπουργείου </w:t>
      </w:r>
      <w:r>
        <w:rPr>
          <w:rFonts w:eastAsia="Times New Roman"/>
          <w:color w:val="000000"/>
          <w:szCs w:val="24"/>
        </w:rPr>
        <w:t>Εργασίας, Κοινωνικής Ασφάλισης και Κοινωνικής Αλληλεγγύης</w:t>
      </w:r>
      <w:r>
        <w:rPr>
          <w:rFonts w:eastAsia="Times New Roman"/>
          <w:color w:val="000000"/>
          <w:szCs w:val="24"/>
        </w:rPr>
        <w:t>:</w:t>
      </w:r>
      <w:r>
        <w:rPr>
          <w:rFonts w:eastAsia="Times New Roman"/>
          <w:color w:val="000000"/>
          <w:szCs w:val="24"/>
        </w:rPr>
        <w:t xml:space="preserve"> «Εθνικός Μηχανισμός Συντονισμού, Παρακολούθησης και Αξιολόγησης</w:t>
      </w:r>
      <w:r>
        <w:rPr>
          <w:rFonts w:eastAsia="Times New Roman"/>
          <w:color w:val="000000"/>
          <w:szCs w:val="24"/>
        </w:rPr>
        <w:t xml:space="preserve"> των Πολιτικών Κοινωνικής Ένταξης και Κοινωνικής Συνοχής, Ρυθμίσεις για την Κοινωνική Αλληλεγγύη και </w:t>
      </w:r>
      <w:proofErr w:type="spellStart"/>
      <w:r>
        <w:rPr>
          <w:rFonts w:eastAsia="Times New Roman"/>
          <w:color w:val="000000"/>
          <w:szCs w:val="24"/>
        </w:rPr>
        <w:t>Εφαρμοστικές</w:t>
      </w:r>
      <w:proofErr w:type="spellEnd"/>
      <w:r>
        <w:rPr>
          <w:rFonts w:eastAsia="Times New Roman"/>
          <w:color w:val="000000"/>
          <w:szCs w:val="24"/>
        </w:rPr>
        <w:t xml:space="preserve"> Διατάξεις του ν.4387/2016 (Α΄ 85) και άλλες διατάξεις» έγινε δεκτό επί της αρχής κατά πλειοψηφία. </w:t>
      </w:r>
    </w:p>
    <w:p w14:paraId="2320C856" w14:textId="77777777" w:rsidR="00BC0B8E" w:rsidRDefault="00C038AA">
      <w:pPr>
        <w:spacing w:line="600" w:lineRule="auto"/>
        <w:ind w:firstLine="720"/>
        <w:jc w:val="both"/>
        <w:rPr>
          <w:rFonts w:eastAsia="Times New Roman"/>
          <w:color w:val="000000"/>
          <w:szCs w:val="24"/>
        </w:rPr>
      </w:pPr>
      <w:r>
        <w:rPr>
          <w:rFonts w:eastAsia="Times New Roman"/>
          <w:color w:val="000000"/>
          <w:szCs w:val="24"/>
        </w:rPr>
        <w:t>Κύριοι συνάδελφοι, έχουν διανεμηθεί τα Πρακ</w:t>
      </w:r>
      <w:r>
        <w:rPr>
          <w:rFonts w:eastAsia="Times New Roman"/>
          <w:color w:val="000000"/>
          <w:szCs w:val="24"/>
        </w:rPr>
        <w:t>τικά της Τρίτης 25 Οκτωβρίου 2016, της Δευτέρας 31 Οκτωβρίου 2016 και της Τετάρτης 2 Νοεμβρίου 2016 και ερωτάται το Σώμα αν τα επικυρώνει.</w:t>
      </w:r>
    </w:p>
    <w:p w14:paraId="2320C857"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t>ΟΛΟΙ ΟΙ ΒΟΥΛΕΥΤΕΣ:</w:t>
      </w:r>
      <w:r>
        <w:rPr>
          <w:rFonts w:eastAsia="Times New Roman"/>
          <w:color w:val="000000"/>
          <w:szCs w:val="24"/>
        </w:rPr>
        <w:t xml:space="preserve"> Μάλιστα, μάλιστα. </w:t>
      </w:r>
    </w:p>
    <w:p w14:paraId="2320C858" w14:textId="77777777" w:rsidR="00BC0B8E" w:rsidRDefault="00C038AA">
      <w:pPr>
        <w:spacing w:line="600" w:lineRule="auto"/>
        <w:ind w:firstLine="720"/>
        <w:jc w:val="both"/>
        <w:rPr>
          <w:rFonts w:eastAsia="Times New Roman"/>
          <w:color w:val="000000"/>
          <w:szCs w:val="24"/>
        </w:rPr>
      </w:pPr>
      <w:r>
        <w:rPr>
          <w:rFonts w:eastAsia="Times New Roman"/>
          <w:b/>
          <w:color w:val="000000"/>
          <w:szCs w:val="24"/>
        </w:rPr>
        <w:lastRenderedPageBreak/>
        <w:t>ΠΡΟΕΔΡΕΥΩΝ (Γεώργιος Βαρεμένος):</w:t>
      </w:r>
      <w:r>
        <w:rPr>
          <w:rFonts w:eastAsia="Times New Roman"/>
          <w:color w:val="000000"/>
          <w:szCs w:val="24"/>
        </w:rPr>
        <w:t xml:space="preserve"> Συνεπώς τα Πρακτικά της Τρίτης 25 Οκτωβρίου 2016, της Δευτέρας 31 Οκτωβρίου 2016 και της Τετάρτης 2 Νοεμβρίου 2016 επικυρώθηκαν. </w:t>
      </w:r>
    </w:p>
    <w:p w14:paraId="2320C859" w14:textId="77777777" w:rsidR="00BC0B8E" w:rsidRDefault="00C038AA">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320C85A" w14:textId="77777777" w:rsidR="00BC0B8E" w:rsidRDefault="00C038AA">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2320C85B" w14:textId="77777777" w:rsidR="00BC0B8E" w:rsidRDefault="00C038AA">
      <w:pPr>
        <w:spacing w:line="600" w:lineRule="auto"/>
        <w:ind w:firstLine="720"/>
        <w:jc w:val="both"/>
        <w:rPr>
          <w:rFonts w:eastAsia="Times New Roman"/>
          <w:color w:val="000000"/>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cs="Times New Roman"/>
          <w:szCs w:val="24"/>
        </w:rPr>
        <w:t xml:space="preserve">Με τη συναίνεση του Σώματος και ώρα 18.57΄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15 Δεκεμβρίου 2016 και ώρα 10.00΄</w:t>
      </w:r>
      <w:r>
        <w:rPr>
          <w:rFonts w:eastAsia="Times New Roman" w:cs="Times New Roman"/>
          <w:szCs w:val="24"/>
        </w:rPr>
        <w:t>,</w:t>
      </w:r>
      <w:r>
        <w:rPr>
          <w:rFonts w:eastAsia="Times New Roman" w:cs="Times New Roman"/>
          <w:szCs w:val="24"/>
        </w:rPr>
        <w:t xml:space="preserve"> με αντικείμενο εργασιών του Σώματος νομοθετική εργασία: συνέχιση της συζήτησης και ψήφιση επί των άρθρων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του συνόλου του σχεδίου νόμου </w:t>
      </w:r>
      <w:r>
        <w:rPr>
          <w:rFonts w:eastAsia="Times New Roman"/>
          <w:color w:val="000000"/>
          <w:szCs w:val="24"/>
        </w:rPr>
        <w:t>του Υπουργείου Εργασίας, Κοινωνικής Ασφάλισης και Κοινωνικής Αλληλεγγύης</w:t>
      </w:r>
      <w:r>
        <w:rPr>
          <w:rFonts w:eastAsia="Times New Roman"/>
          <w:color w:val="000000"/>
          <w:szCs w:val="24"/>
        </w:rPr>
        <w:t>:</w:t>
      </w:r>
      <w:r>
        <w:rPr>
          <w:rFonts w:eastAsia="Times New Roman"/>
          <w:color w:val="000000"/>
          <w:szCs w:val="24"/>
        </w:rPr>
        <w:t xml:space="preserve"> «Εθνικός Μηχανισμός Συντονισμού, Παρακολούθησης και Αξιολόγησης των Πολιτικών Κοινωνικής </w:t>
      </w:r>
      <w:r>
        <w:rPr>
          <w:rFonts w:eastAsia="Times New Roman"/>
          <w:color w:val="000000"/>
          <w:szCs w:val="24"/>
        </w:rPr>
        <w:lastRenderedPageBreak/>
        <w:t>Ένταξης και Κοινωνικής Συνοχής, Ρυθμίσεις για την Κοινωνική Αλλ</w:t>
      </w:r>
      <w:r>
        <w:rPr>
          <w:rFonts w:eastAsia="Times New Roman"/>
          <w:color w:val="000000"/>
          <w:szCs w:val="24"/>
        </w:rPr>
        <w:t xml:space="preserve">ηλεγγύη και </w:t>
      </w:r>
      <w:proofErr w:type="spellStart"/>
      <w:r>
        <w:rPr>
          <w:rFonts w:eastAsia="Times New Roman"/>
          <w:color w:val="000000"/>
          <w:szCs w:val="24"/>
        </w:rPr>
        <w:t>Εφαρμοστικές</w:t>
      </w:r>
      <w:proofErr w:type="spellEnd"/>
      <w:r>
        <w:rPr>
          <w:rFonts w:eastAsia="Times New Roman"/>
          <w:color w:val="000000"/>
          <w:szCs w:val="24"/>
        </w:rPr>
        <w:t xml:space="preserve"> Διατάξεις του ν.4387/2016 (Α΄ 85) και άλλες διατάξεις».</w:t>
      </w:r>
    </w:p>
    <w:p w14:paraId="2320C85C" w14:textId="77777777" w:rsidR="00BC0B8E" w:rsidRDefault="00BC0B8E">
      <w:pPr>
        <w:spacing w:line="600" w:lineRule="auto"/>
        <w:ind w:firstLine="720"/>
        <w:jc w:val="both"/>
        <w:rPr>
          <w:rFonts w:eastAsia="Times New Roman" w:cs="Times New Roman"/>
          <w:szCs w:val="24"/>
        </w:rPr>
      </w:pPr>
    </w:p>
    <w:p w14:paraId="2320C85D" w14:textId="77777777" w:rsidR="00BC0B8E" w:rsidRDefault="00C038AA">
      <w:pPr>
        <w:spacing w:line="600" w:lineRule="auto"/>
        <w:jc w:val="center"/>
        <w:rPr>
          <w:rFonts w:eastAsia="Times New Roman" w:cs="Times New Roman"/>
          <w:b/>
          <w:bCs/>
          <w:szCs w:val="24"/>
        </w:rPr>
      </w:pPr>
      <w:r>
        <w:rPr>
          <w:rFonts w:eastAsia="Times New Roman" w:cs="Times New Roman"/>
          <w:b/>
          <w:bCs/>
          <w:szCs w:val="24"/>
        </w:rPr>
        <w:t>Ο ΠΡΟΕΔΡΟΣ                                                        ΟΙ ΓΡΑΜΜΑΤΕΙΣ</w:t>
      </w:r>
    </w:p>
    <w:sectPr w:rsidR="00BC0B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xulyopX37bPWvET0ZPsSQt4AAxg=" w:salt="50HmH/UGZgtQzxqxb5k3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8E"/>
    <w:rsid w:val="00A10C58"/>
    <w:rsid w:val="00BC0B8E"/>
    <w:rsid w:val="00C038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C1F3"/>
  <w15:docId w15:val="{AE07C185-8E1B-4A28-9E76-3D8BA1A9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A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4A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373</MetadataID>
    <Session xmlns="641f345b-441b-4b81-9152-adc2e73ba5e1">Β´</Session>
    <Date xmlns="641f345b-441b-4b81-9152-adc2e73ba5e1">2016-12-13T22:00:00+00:00</Date>
    <Status xmlns="641f345b-441b-4b81-9152-adc2e73ba5e1">
      <Url>http://srv-sp1/praktika/Lists/Incoming_Metadata/EditForm.aspx?ID=373&amp;Source=/praktika/Recordings_Library/Forms/AllItems.aspx</Url>
      <Description>Δημοσιεύτηκε</Description>
    </Status>
    <Meeting xmlns="641f345b-441b-4b81-9152-adc2e73ba5e1">ΜΖ´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AF530-7E5B-4CFE-AA41-3420A60007B7}">
  <ds:schemaRefs>
    <ds:schemaRef ds:uri="http://purl.org/dc/elements/1.1/"/>
    <ds:schemaRef ds:uri="http://schemas.microsoft.com/office/2006/documentManagement/types"/>
    <ds:schemaRef ds:uri="http://purl.org/dc/terms/"/>
    <ds:schemaRef ds:uri="http://purl.org/dc/dcmitype/"/>
    <ds:schemaRef ds:uri="http://www.w3.org/XML/1998/namespace"/>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9C6736C-E03D-4854-A416-E09E5008B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952DE9-1C95-4BDF-A886-2E6F4BDC2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376</Pages>
  <Words>69735</Words>
  <Characters>376573</Characters>
  <Application>Microsoft Office Word</Application>
  <DocSecurity>0</DocSecurity>
  <Lines>3138</Lines>
  <Paragraphs>890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445418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2016-12-20T10:56:00Z</dcterms:created>
  <dcterms:modified xsi:type="dcterms:W3CDTF">2016-12-20T10:56:00Z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