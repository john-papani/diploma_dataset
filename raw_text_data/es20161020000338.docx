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B22B57" w14:textId="77777777" w:rsidR="000815AF" w:rsidRPr="000815AF" w:rsidRDefault="000815AF" w:rsidP="000815AF">
      <w:pPr>
        <w:spacing w:after="0" w:line="360" w:lineRule="auto"/>
        <w:rPr>
          <w:ins w:id="0" w:author="Φλούδα Χριστίνα" w:date="2016-10-31T12:38:00Z"/>
          <w:rFonts w:eastAsia="Times New Roman"/>
          <w:szCs w:val="24"/>
          <w:lang w:eastAsia="en-US"/>
        </w:rPr>
      </w:pPr>
      <w:bookmarkStart w:id="1" w:name="_GoBack"/>
      <w:bookmarkEnd w:id="1"/>
      <w:ins w:id="2" w:author="Φλούδα Χριστίνα" w:date="2016-10-31T12:38:00Z">
        <w:r w:rsidRPr="000815AF">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61358165" w14:textId="77777777" w:rsidR="000815AF" w:rsidRPr="000815AF" w:rsidRDefault="000815AF" w:rsidP="000815AF">
      <w:pPr>
        <w:spacing w:after="0" w:line="360" w:lineRule="auto"/>
        <w:rPr>
          <w:ins w:id="3" w:author="Φλούδα Χριστίνα" w:date="2016-10-31T12:38:00Z"/>
          <w:rFonts w:eastAsia="Times New Roman"/>
          <w:szCs w:val="24"/>
          <w:lang w:eastAsia="en-US"/>
        </w:rPr>
      </w:pPr>
    </w:p>
    <w:p w14:paraId="5CB1E2E5" w14:textId="77777777" w:rsidR="000815AF" w:rsidRPr="000815AF" w:rsidRDefault="000815AF" w:rsidP="000815AF">
      <w:pPr>
        <w:spacing w:after="0" w:line="360" w:lineRule="auto"/>
        <w:rPr>
          <w:ins w:id="4" w:author="Φλούδα Χριστίνα" w:date="2016-10-31T12:38:00Z"/>
          <w:rFonts w:eastAsia="Times New Roman"/>
          <w:szCs w:val="24"/>
          <w:lang w:eastAsia="en-US"/>
        </w:rPr>
      </w:pPr>
      <w:ins w:id="5" w:author="Φλούδα Χριστίνα" w:date="2016-10-31T12:38:00Z">
        <w:r w:rsidRPr="000815AF">
          <w:rPr>
            <w:rFonts w:eastAsia="Times New Roman"/>
            <w:szCs w:val="24"/>
            <w:lang w:eastAsia="en-US"/>
          </w:rPr>
          <w:t>ΠΙΝΑΚΑΣ ΠΕΡΙΕΧΟΜΕΝΩΝ</w:t>
        </w:r>
      </w:ins>
    </w:p>
    <w:p w14:paraId="2F5A57EA" w14:textId="77777777" w:rsidR="000815AF" w:rsidRPr="000815AF" w:rsidRDefault="000815AF" w:rsidP="000815AF">
      <w:pPr>
        <w:spacing w:after="0" w:line="360" w:lineRule="auto"/>
        <w:rPr>
          <w:ins w:id="6" w:author="Φλούδα Χριστίνα" w:date="2016-10-31T12:38:00Z"/>
          <w:rFonts w:eastAsia="Times New Roman"/>
          <w:szCs w:val="24"/>
          <w:lang w:eastAsia="en-US"/>
        </w:rPr>
      </w:pPr>
      <w:ins w:id="7" w:author="Φλούδα Χριστίνα" w:date="2016-10-31T12:38:00Z">
        <w:r w:rsidRPr="000815AF">
          <w:rPr>
            <w:rFonts w:eastAsia="Times New Roman"/>
            <w:szCs w:val="24"/>
            <w:lang w:eastAsia="en-US"/>
          </w:rPr>
          <w:t xml:space="preserve">ΙΖ΄ ΠΕΡΙΟΔΟΣ </w:t>
        </w:r>
      </w:ins>
    </w:p>
    <w:p w14:paraId="37EB74FD" w14:textId="77777777" w:rsidR="000815AF" w:rsidRPr="000815AF" w:rsidRDefault="000815AF" w:rsidP="000815AF">
      <w:pPr>
        <w:spacing w:after="0" w:line="360" w:lineRule="auto"/>
        <w:rPr>
          <w:ins w:id="8" w:author="Φλούδα Χριστίνα" w:date="2016-10-31T12:38:00Z"/>
          <w:rFonts w:eastAsia="Times New Roman"/>
          <w:szCs w:val="24"/>
          <w:lang w:eastAsia="en-US"/>
        </w:rPr>
      </w:pPr>
      <w:ins w:id="9" w:author="Φλούδα Χριστίνα" w:date="2016-10-31T12:38:00Z">
        <w:r w:rsidRPr="000815AF">
          <w:rPr>
            <w:rFonts w:eastAsia="Times New Roman"/>
            <w:szCs w:val="24"/>
            <w:lang w:eastAsia="en-US"/>
          </w:rPr>
          <w:t>ΠΡΟΕΔΡΕΥΟΜΕΝΗΣ ΚΟΙΝΟΒΟΥΛΕΥΤΙΚΗΣ ΔΗΜΟΚΡΑΤΙΑΣ</w:t>
        </w:r>
      </w:ins>
    </w:p>
    <w:p w14:paraId="5EF3E49A" w14:textId="77777777" w:rsidR="000815AF" w:rsidRPr="000815AF" w:rsidRDefault="000815AF" w:rsidP="000815AF">
      <w:pPr>
        <w:spacing w:after="0" w:line="360" w:lineRule="auto"/>
        <w:rPr>
          <w:ins w:id="10" w:author="Φλούδα Χριστίνα" w:date="2016-10-31T12:38:00Z"/>
          <w:rFonts w:eastAsia="Times New Roman"/>
          <w:szCs w:val="24"/>
          <w:lang w:eastAsia="en-US"/>
        </w:rPr>
      </w:pPr>
      <w:ins w:id="11" w:author="Φλούδα Χριστίνα" w:date="2016-10-31T12:38:00Z">
        <w:r w:rsidRPr="000815AF">
          <w:rPr>
            <w:rFonts w:eastAsia="Times New Roman"/>
            <w:szCs w:val="24"/>
            <w:lang w:eastAsia="en-US"/>
          </w:rPr>
          <w:t>ΣΥΝΟΔΟΣ Β΄</w:t>
        </w:r>
      </w:ins>
    </w:p>
    <w:p w14:paraId="4D95C7DA" w14:textId="77777777" w:rsidR="000815AF" w:rsidRPr="000815AF" w:rsidRDefault="000815AF" w:rsidP="000815AF">
      <w:pPr>
        <w:spacing w:after="0" w:line="360" w:lineRule="auto"/>
        <w:rPr>
          <w:ins w:id="12" w:author="Φλούδα Χριστίνα" w:date="2016-10-31T12:38:00Z"/>
          <w:rFonts w:eastAsia="Times New Roman"/>
          <w:szCs w:val="24"/>
          <w:lang w:eastAsia="en-US"/>
        </w:rPr>
      </w:pPr>
    </w:p>
    <w:p w14:paraId="0620E338" w14:textId="77777777" w:rsidR="000815AF" w:rsidRPr="000815AF" w:rsidRDefault="000815AF" w:rsidP="000815AF">
      <w:pPr>
        <w:spacing w:after="0" w:line="360" w:lineRule="auto"/>
        <w:rPr>
          <w:ins w:id="13" w:author="Φλούδα Χριστίνα" w:date="2016-10-31T12:38:00Z"/>
          <w:rFonts w:eastAsia="Times New Roman"/>
          <w:szCs w:val="24"/>
          <w:lang w:eastAsia="en-US"/>
        </w:rPr>
      </w:pPr>
      <w:ins w:id="14" w:author="Φλούδα Χριστίνα" w:date="2016-10-31T12:38:00Z">
        <w:r w:rsidRPr="000815AF">
          <w:rPr>
            <w:rFonts w:eastAsia="Times New Roman"/>
            <w:szCs w:val="24"/>
            <w:lang w:eastAsia="en-US"/>
          </w:rPr>
          <w:t>ΣΥΝΕΔΡΙΑΣΗ ΙΓ΄</w:t>
        </w:r>
      </w:ins>
    </w:p>
    <w:p w14:paraId="36B999D6" w14:textId="77777777" w:rsidR="000815AF" w:rsidRPr="000815AF" w:rsidRDefault="000815AF" w:rsidP="000815AF">
      <w:pPr>
        <w:spacing w:after="0" w:line="360" w:lineRule="auto"/>
        <w:rPr>
          <w:ins w:id="15" w:author="Φλούδα Χριστίνα" w:date="2016-10-31T12:38:00Z"/>
          <w:rFonts w:eastAsia="Times New Roman"/>
          <w:szCs w:val="24"/>
          <w:lang w:eastAsia="en-US"/>
        </w:rPr>
      </w:pPr>
      <w:ins w:id="16" w:author="Φλούδα Χριστίνα" w:date="2016-10-31T12:38:00Z">
        <w:r w:rsidRPr="000815AF">
          <w:rPr>
            <w:rFonts w:eastAsia="Times New Roman"/>
            <w:szCs w:val="24"/>
            <w:lang w:eastAsia="en-US"/>
          </w:rPr>
          <w:t>Πέμπτη  20 Οκτωβρίου 2016</w:t>
        </w:r>
      </w:ins>
    </w:p>
    <w:p w14:paraId="094F6CF4" w14:textId="77777777" w:rsidR="000815AF" w:rsidRPr="000815AF" w:rsidRDefault="000815AF" w:rsidP="000815AF">
      <w:pPr>
        <w:spacing w:after="0" w:line="360" w:lineRule="auto"/>
        <w:rPr>
          <w:ins w:id="17" w:author="Φλούδα Χριστίνα" w:date="2016-10-31T12:38:00Z"/>
          <w:rFonts w:eastAsia="Times New Roman"/>
          <w:szCs w:val="24"/>
          <w:lang w:eastAsia="en-US"/>
        </w:rPr>
      </w:pPr>
    </w:p>
    <w:p w14:paraId="471387AF" w14:textId="77777777" w:rsidR="000815AF" w:rsidRPr="000815AF" w:rsidRDefault="000815AF" w:rsidP="000815AF">
      <w:pPr>
        <w:spacing w:after="0" w:line="360" w:lineRule="auto"/>
        <w:rPr>
          <w:ins w:id="18" w:author="Φλούδα Χριστίνα" w:date="2016-10-31T12:38:00Z"/>
          <w:rFonts w:eastAsia="Times New Roman"/>
          <w:szCs w:val="24"/>
          <w:lang w:eastAsia="en-US"/>
        </w:rPr>
      </w:pPr>
      <w:ins w:id="19" w:author="Φλούδα Χριστίνα" w:date="2016-10-31T12:38:00Z">
        <w:r w:rsidRPr="000815AF">
          <w:rPr>
            <w:rFonts w:eastAsia="Times New Roman"/>
            <w:szCs w:val="24"/>
            <w:lang w:eastAsia="en-US"/>
          </w:rPr>
          <w:t>ΘΕΜΑΤΑ</w:t>
        </w:r>
      </w:ins>
    </w:p>
    <w:p w14:paraId="53492382" w14:textId="77777777" w:rsidR="000815AF" w:rsidRPr="000815AF" w:rsidRDefault="000815AF" w:rsidP="000815AF">
      <w:pPr>
        <w:spacing w:after="0" w:line="360" w:lineRule="auto"/>
        <w:rPr>
          <w:ins w:id="20" w:author="Φλούδα Χριστίνα" w:date="2016-10-31T12:38:00Z"/>
          <w:rFonts w:eastAsia="Times New Roman"/>
          <w:szCs w:val="24"/>
          <w:lang w:eastAsia="en-US"/>
        </w:rPr>
      </w:pPr>
      <w:ins w:id="21" w:author="Φλούδα Χριστίνα" w:date="2016-10-31T12:38:00Z">
        <w:r w:rsidRPr="000815AF">
          <w:rPr>
            <w:rFonts w:eastAsia="Times New Roman"/>
            <w:szCs w:val="24"/>
            <w:lang w:eastAsia="en-US"/>
          </w:rPr>
          <w:t xml:space="preserve"> </w:t>
        </w:r>
        <w:r w:rsidRPr="000815AF">
          <w:rPr>
            <w:rFonts w:eastAsia="Times New Roman"/>
            <w:szCs w:val="24"/>
            <w:lang w:eastAsia="en-US"/>
          </w:rPr>
          <w:br/>
          <w:t xml:space="preserve">Α. ΕΙΔΙΚΑ ΘΕΜΑΤΑ </w:t>
        </w:r>
        <w:r w:rsidRPr="000815AF">
          <w:rPr>
            <w:rFonts w:eastAsia="Times New Roman"/>
            <w:szCs w:val="24"/>
            <w:lang w:eastAsia="en-US"/>
          </w:rPr>
          <w:br/>
          <w:t xml:space="preserve">1. Επικύρωση Πρακτικών, σελ. </w:t>
        </w:r>
        <w:r w:rsidRPr="000815AF">
          <w:rPr>
            <w:rFonts w:eastAsia="Times New Roman"/>
            <w:szCs w:val="24"/>
            <w:lang w:eastAsia="en-US"/>
          </w:rPr>
          <w:br/>
          <w:t xml:space="preserve">2. Ανακοινώνεται ότι τη συνεδρίαση παρακολουθούν μαθητές από το 7ο Δημοτικό Σχολείο Αγίου Δημητρίου, το 7ο Γενικό Λύκειο Αχαρνών, το Ολλανδικό Λύκειο Mencia Di Mendoza, το 8ο Δημοτικό Σχολείο Αργυρούπολης, το 6ο Γυμνάσιο Γαλατσίου, το 2ο Γυμνάσιο Δραπετσώνας, το Γυμνάσιο Δεμενέκων Αχαΐας, το Ολλανδικό Λύκειο Τrevianum, το 3ο Γενικό Λύκειο Τρίπολης και το 8ο Δημοτικό Σχολείο Ιωαννίνων, σελ. </w:t>
        </w:r>
        <w:r w:rsidRPr="000815AF">
          <w:rPr>
            <w:rFonts w:eastAsia="Times New Roman"/>
            <w:szCs w:val="24"/>
            <w:lang w:eastAsia="en-US"/>
          </w:rPr>
          <w:br/>
          <w:t xml:space="preserve">3.  Άδεια απουσίας της Βουλευτού κ.  Άννας - Μισέλ Ασημακοπούλου, σελ. </w:t>
        </w:r>
        <w:r w:rsidRPr="000815AF">
          <w:rPr>
            <w:rFonts w:eastAsia="Times New Roman"/>
            <w:szCs w:val="24"/>
            <w:lang w:eastAsia="en-US"/>
          </w:rPr>
          <w:br/>
          <w:t xml:space="preserve">4. Επί διαδικαστικού θέματος, σελ. </w:t>
        </w:r>
        <w:r w:rsidRPr="000815AF">
          <w:rPr>
            <w:rFonts w:eastAsia="Times New Roman"/>
            <w:szCs w:val="24"/>
            <w:lang w:eastAsia="en-US"/>
          </w:rPr>
          <w:br/>
          <w:t xml:space="preserve"> </w:t>
        </w:r>
        <w:r w:rsidRPr="000815AF">
          <w:rPr>
            <w:rFonts w:eastAsia="Times New Roman"/>
            <w:szCs w:val="24"/>
            <w:lang w:eastAsia="en-US"/>
          </w:rPr>
          <w:br/>
          <w:t xml:space="preserve">Β. ΚΟΙΝΟΒΟΥΛΕΥΤΙΚΟΣ ΕΛΕΓΧΟΣ </w:t>
        </w:r>
        <w:r w:rsidRPr="000815AF">
          <w:rPr>
            <w:rFonts w:eastAsia="Times New Roman"/>
            <w:szCs w:val="24"/>
            <w:lang w:eastAsia="en-US"/>
          </w:rPr>
          <w:br/>
          <w:t xml:space="preserve">1. Κατάθεση αναφορών, σελ. </w:t>
        </w:r>
        <w:r w:rsidRPr="000815AF">
          <w:rPr>
            <w:rFonts w:eastAsia="Times New Roman"/>
            <w:szCs w:val="24"/>
            <w:lang w:eastAsia="en-US"/>
          </w:rPr>
          <w:br/>
          <w:t xml:space="preserve">2. Ανακοίνωση του δελτίου επικαίρων ερωτήσεων της Παρασκευής 21 Οκτωβρίου 2016, σελ. </w:t>
        </w:r>
        <w:r w:rsidRPr="000815AF">
          <w:rPr>
            <w:rFonts w:eastAsia="Times New Roman"/>
            <w:szCs w:val="24"/>
            <w:lang w:eastAsia="en-US"/>
          </w:rPr>
          <w:br/>
          <w:t>3. Συζήτηση επικαίρων ερωτήσεων:</w:t>
        </w:r>
        <w:r w:rsidRPr="000815AF">
          <w:rPr>
            <w:rFonts w:eastAsia="Times New Roman"/>
            <w:szCs w:val="24"/>
            <w:lang w:eastAsia="en-US"/>
          </w:rPr>
          <w:br/>
          <w:t xml:space="preserve">    α) Προς τον Υπουργό Οικονομικών, σχετικά με την αποπληρωμή του φόρου κληρονομιάς με μεταβίβαση ακινήτου προς το δημόσιο, σελ. </w:t>
        </w:r>
        <w:r w:rsidRPr="000815AF">
          <w:rPr>
            <w:rFonts w:eastAsia="Times New Roman"/>
            <w:szCs w:val="24"/>
            <w:lang w:eastAsia="en-US"/>
          </w:rPr>
          <w:br/>
          <w:t xml:space="preserve">    β) Προς τον Υπουργό Εσωτερικών και Διοικητικής Ανασυγκρότησης, σχετικά με το πρόβλημα δυσοσμίας στον Δήμο Κορδελιού-Ευόσμου της Περιφερειακής Ενότητας Θεσσαλονίκης, σελ. </w:t>
        </w:r>
        <w:r w:rsidRPr="000815AF">
          <w:rPr>
            <w:rFonts w:eastAsia="Times New Roman"/>
            <w:szCs w:val="24"/>
            <w:lang w:eastAsia="en-US"/>
          </w:rPr>
          <w:br/>
          <w:t xml:space="preserve">    γ) Προς τον Υπουργό Αγροτικής Ανάπτυξης και Τροφίμων:</w:t>
        </w:r>
        <w:r w:rsidRPr="000815AF">
          <w:rPr>
            <w:rFonts w:eastAsia="Times New Roman"/>
            <w:szCs w:val="24"/>
            <w:lang w:eastAsia="en-US"/>
          </w:rPr>
          <w:br/>
          <w:t xml:space="preserve">        i. σχετικά με το πρόβλημα των μετακινήσεων των εκτιμητών του ΕΛΓΑ που οδηγεί στην οικονομική ζημιά των πληγέντων αγροτών, σελ. </w:t>
        </w:r>
        <w:r w:rsidRPr="000815AF">
          <w:rPr>
            <w:rFonts w:eastAsia="Times New Roman"/>
            <w:szCs w:val="24"/>
            <w:lang w:eastAsia="en-US"/>
          </w:rPr>
          <w:br/>
          <w:t xml:space="preserve">        ii. σχετικά με την καθυστέρηση στην έναρξη υλοποίησης του Προγράμματος Αγροτικής Ανάπτυξης 2014-2020, σελ. </w:t>
        </w:r>
        <w:r w:rsidRPr="000815AF">
          <w:rPr>
            <w:rFonts w:eastAsia="Times New Roman"/>
            <w:szCs w:val="24"/>
            <w:lang w:eastAsia="en-US"/>
          </w:rPr>
          <w:br/>
          <w:t xml:space="preserve">        iii. σχετικά με την έγκυρη καταβολή των αποζημιώσεων στους κτηνοτρόφους του Νομού Σερρών για το ζωικό τους κεφάλαιο που έχει πληγεί από την οζώδη δερματίτιδα, σελ. </w:t>
        </w:r>
        <w:r w:rsidRPr="000815AF">
          <w:rPr>
            <w:rFonts w:eastAsia="Times New Roman"/>
            <w:szCs w:val="24"/>
            <w:lang w:eastAsia="en-US"/>
          </w:rPr>
          <w:br/>
          <w:t xml:space="preserve">    δ) Προς τον Υπουργό Υποδομών, Μεταφορών και Δικτύων, σχετικά με την ανάγκη ανασχεδιασμού των δρομολογίων της «ΤΡΑΙΝΟΣΕ» για την κάλυψη της Πελοποννήσου, σελ. </w:t>
        </w:r>
        <w:r w:rsidRPr="000815AF">
          <w:rPr>
            <w:rFonts w:eastAsia="Times New Roman"/>
            <w:szCs w:val="24"/>
            <w:lang w:eastAsia="en-US"/>
          </w:rPr>
          <w:br/>
          <w:t xml:space="preserve">    ε) Προς τον Υπουργό Παιδείας,  Έρευνας και Θρησκευμάτων:</w:t>
        </w:r>
        <w:r w:rsidRPr="000815AF">
          <w:rPr>
            <w:rFonts w:eastAsia="Times New Roman"/>
            <w:szCs w:val="24"/>
            <w:lang w:eastAsia="en-US"/>
          </w:rPr>
          <w:br/>
          <w:t xml:space="preserve">        i. σχετικά με την έλλειψη διδακτικού προσωπικού στο ΤΕΙ Αθήνας, σελ. </w:t>
        </w:r>
        <w:r w:rsidRPr="000815AF">
          <w:rPr>
            <w:rFonts w:eastAsia="Times New Roman"/>
            <w:szCs w:val="24"/>
            <w:lang w:eastAsia="en-US"/>
          </w:rPr>
          <w:br/>
          <w:t xml:space="preserve">        ii. σχετικά με την αντιμετώπιση των προβλημάτων στο Ελληνικό Ανοιχτό Πανεπιστήμιο, σελ. </w:t>
        </w:r>
        <w:r w:rsidRPr="000815AF">
          <w:rPr>
            <w:rFonts w:eastAsia="Times New Roman"/>
            <w:szCs w:val="24"/>
            <w:lang w:eastAsia="en-US"/>
          </w:rPr>
          <w:br/>
          <w:t xml:space="preserve"> </w:t>
        </w:r>
        <w:r w:rsidRPr="000815AF">
          <w:rPr>
            <w:rFonts w:eastAsia="Times New Roman"/>
            <w:szCs w:val="24"/>
            <w:lang w:eastAsia="en-US"/>
          </w:rPr>
          <w:br/>
          <w:t xml:space="preserve">Γ. ΝΟΜΟΘΕΤΙΚΗ ΕΡΓΑΣΙΑ </w:t>
        </w:r>
        <w:r w:rsidRPr="000815AF">
          <w:rPr>
            <w:rFonts w:eastAsia="Times New Roman"/>
            <w:szCs w:val="24"/>
            <w:lang w:eastAsia="en-US"/>
          </w:rPr>
          <w:br/>
          <w:t xml:space="preserve">1. Συζήτηση και ψήφιση επί των άρθρων και των τροπολογιών και ψήφιση στο σύνολο του σχεδίου νόμου του Υπουργείου Εργασίας, Κοινωνικής Ασφάλισης και Κοινωνικής Αλληλεγγύης: «Κοινωνική και αλληλέγγυα οικονομία και ανάπτυξη των φορέων της και άλλες διατάξεις», σελ. </w:t>
        </w:r>
        <w:r w:rsidRPr="000815AF">
          <w:rPr>
            <w:rFonts w:eastAsia="Times New Roman"/>
            <w:szCs w:val="24"/>
            <w:lang w:eastAsia="en-US"/>
          </w:rPr>
          <w:br/>
          <w:t>2. Κατάθεση Εκθέσεως Διαρκούς Επιτροπής:</w:t>
        </w:r>
      </w:ins>
    </w:p>
    <w:p w14:paraId="37E41163" w14:textId="77777777" w:rsidR="000815AF" w:rsidRPr="000815AF" w:rsidRDefault="000815AF" w:rsidP="000815AF">
      <w:pPr>
        <w:spacing w:after="0" w:line="360" w:lineRule="auto"/>
        <w:rPr>
          <w:ins w:id="22" w:author="Φλούδα Χριστίνα" w:date="2016-10-31T12:38:00Z"/>
          <w:rFonts w:eastAsia="Times New Roman"/>
          <w:szCs w:val="24"/>
          <w:lang w:eastAsia="en-US"/>
        </w:rPr>
      </w:pPr>
      <w:ins w:id="23" w:author="Φλούδα Χριστίνα" w:date="2016-10-31T12:38:00Z">
        <w:r w:rsidRPr="000815AF">
          <w:rPr>
            <w:rFonts w:eastAsia="Times New Roman"/>
            <w:szCs w:val="24"/>
            <w:lang w:eastAsia="en-US"/>
          </w:rPr>
          <w:t xml:space="preserve">Η Διαρκής Επιτροπή Εθνικής  Άμυνας και Εξωτερικών Υποθέσεων καταθέτει την έκθεσή της στο σχέδιο νόμου του Υπουργείου Εθνικής  Άμυνας: «Κύρωση του Μνημονίου Συνεννόησης σχετικά με την Οργάνωση, Διοίκηση, Ασφάλεια, Χρηματοδότηση και Επάνδρωση του Μικτού Κλιμάκιου του ΝΑΤΟ για τον Ηλεκτρονικό Πόλεμο [Joint Electronic Warfare Core Staff (JEWCS)] προς υποστήριξη του NATO, μεταξύ του Υπουργού  Άμυνας της Γαλλικής Δημοκρατίας, του Ομοσπονδιακού Υπουργείου  Άμυνας της Ομοσπονδιακής Δημοκρατίας της Γερμανίας, του Υπουργείου Εθνικής  Άμυνας της Ελληνικής Δημοκρατίας, του Υπουργείου  Άμυνας της Ιταλικής Δημοκρατίας, του Υπουργού  Άμυνας του Βασιλείου των Κάτω Χωρών, του Υπουργείου  Άμυνας του Βασιλείου της Νορβηγίας, του Υπουργού Εθνικής  Άμυνας της Δημοκρατίας της Πολωνίας, του Υπουργείου  Άμυνας του Ηνωμένου Βασιλείου Μεγάλης Βρετανίας και Βορείου Ιρλανδίας, του Υπουργείου  Άμυνας των Ηνωμένων Πολιτειών της Αμερικής, του Ανώτατου Στρατηγείου Συμμαχικών Δυνάμεων της Ευρώπης και του Αρχηγείου της Ανώτατης Συμμαχικής Διοίκησης Μετασχηματισμού», σελ. </w:t>
        </w:r>
        <w:r w:rsidRPr="000815AF">
          <w:rPr>
            <w:rFonts w:eastAsia="Times New Roman"/>
            <w:szCs w:val="24"/>
            <w:lang w:eastAsia="en-US"/>
          </w:rPr>
          <w:br/>
        </w:r>
      </w:ins>
    </w:p>
    <w:p w14:paraId="437BD0AA" w14:textId="77777777" w:rsidR="000815AF" w:rsidRPr="000815AF" w:rsidRDefault="000815AF" w:rsidP="000815AF">
      <w:pPr>
        <w:spacing w:after="0" w:line="360" w:lineRule="auto"/>
        <w:rPr>
          <w:ins w:id="24" w:author="Φλούδα Χριστίνα" w:date="2016-10-31T12:38:00Z"/>
          <w:rFonts w:eastAsia="Times New Roman"/>
          <w:szCs w:val="24"/>
          <w:lang w:eastAsia="en-US"/>
        </w:rPr>
      </w:pPr>
    </w:p>
    <w:p w14:paraId="0000F176" w14:textId="77777777" w:rsidR="000815AF" w:rsidRPr="000815AF" w:rsidRDefault="000815AF" w:rsidP="000815AF">
      <w:pPr>
        <w:spacing w:after="0" w:line="360" w:lineRule="auto"/>
        <w:rPr>
          <w:ins w:id="25" w:author="Φλούδα Χριστίνα" w:date="2016-10-31T12:38:00Z"/>
          <w:rFonts w:eastAsia="Times New Roman"/>
          <w:szCs w:val="24"/>
          <w:lang w:eastAsia="en-US"/>
        </w:rPr>
      </w:pPr>
      <w:ins w:id="26" w:author="Φλούδα Χριστίνα" w:date="2016-10-31T12:38:00Z">
        <w:r w:rsidRPr="000815AF">
          <w:rPr>
            <w:rFonts w:eastAsia="Times New Roman"/>
            <w:szCs w:val="24"/>
            <w:lang w:eastAsia="en-US"/>
          </w:rPr>
          <w:t>ΠΡΟΕΔΡΕΥΟΝΤΕΣ</w:t>
        </w:r>
      </w:ins>
    </w:p>
    <w:p w14:paraId="3F3BFE54" w14:textId="77777777" w:rsidR="000815AF" w:rsidRPr="000815AF" w:rsidRDefault="000815AF" w:rsidP="000815AF">
      <w:pPr>
        <w:spacing w:after="0" w:line="360" w:lineRule="auto"/>
        <w:rPr>
          <w:ins w:id="27" w:author="Φλούδα Χριστίνα" w:date="2016-10-31T12:38:00Z"/>
          <w:rFonts w:eastAsia="Times New Roman"/>
          <w:szCs w:val="24"/>
          <w:lang w:eastAsia="en-US"/>
        </w:rPr>
      </w:pPr>
    </w:p>
    <w:p w14:paraId="7B98BAC6" w14:textId="77777777" w:rsidR="000815AF" w:rsidRPr="000815AF" w:rsidRDefault="000815AF" w:rsidP="000815AF">
      <w:pPr>
        <w:spacing w:after="0" w:line="360" w:lineRule="auto"/>
        <w:rPr>
          <w:ins w:id="28" w:author="Φλούδα Χριστίνα" w:date="2016-10-31T12:38:00Z"/>
          <w:rFonts w:eastAsia="Times New Roman"/>
          <w:szCs w:val="24"/>
          <w:lang w:eastAsia="en-US"/>
        </w:rPr>
      </w:pPr>
      <w:ins w:id="29" w:author="Φλούδα Χριστίνα" w:date="2016-10-31T12:38:00Z">
        <w:r w:rsidRPr="000815AF">
          <w:rPr>
            <w:rFonts w:eastAsia="Times New Roman"/>
            <w:szCs w:val="24"/>
            <w:lang w:eastAsia="en-US"/>
          </w:rPr>
          <w:t>ΚΡΕΜΑΣΤΙΝΟΣ Δ. , σελ.</w:t>
        </w:r>
      </w:ins>
    </w:p>
    <w:p w14:paraId="2D4238E3" w14:textId="77777777" w:rsidR="000815AF" w:rsidRPr="000815AF" w:rsidRDefault="000815AF" w:rsidP="000815AF">
      <w:pPr>
        <w:spacing w:after="0" w:line="360" w:lineRule="auto"/>
        <w:rPr>
          <w:ins w:id="30" w:author="Φλούδα Χριστίνα" w:date="2016-10-31T12:38:00Z"/>
          <w:rFonts w:eastAsia="Times New Roman"/>
          <w:szCs w:val="24"/>
          <w:lang w:eastAsia="en-US"/>
        </w:rPr>
      </w:pPr>
      <w:ins w:id="31" w:author="Φλούδα Χριστίνα" w:date="2016-10-31T12:38:00Z">
        <w:r w:rsidRPr="000815AF">
          <w:rPr>
            <w:rFonts w:eastAsia="Times New Roman"/>
            <w:szCs w:val="24"/>
            <w:lang w:eastAsia="en-US"/>
          </w:rPr>
          <w:t>ΚΟΥΡΑΚΗΣ Α. , σελ.</w:t>
        </w:r>
      </w:ins>
    </w:p>
    <w:p w14:paraId="608D3926" w14:textId="77777777" w:rsidR="000815AF" w:rsidRPr="000815AF" w:rsidRDefault="000815AF" w:rsidP="000815AF">
      <w:pPr>
        <w:spacing w:after="0" w:line="360" w:lineRule="auto"/>
        <w:rPr>
          <w:ins w:id="32" w:author="Φλούδα Χριστίνα" w:date="2016-10-31T12:38:00Z"/>
          <w:rFonts w:eastAsia="Times New Roman"/>
          <w:szCs w:val="24"/>
          <w:lang w:eastAsia="en-US"/>
        </w:rPr>
      </w:pPr>
      <w:ins w:id="33" w:author="Φλούδα Χριστίνα" w:date="2016-10-31T12:38:00Z">
        <w:r w:rsidRPr="000815AF">
          <w:rPr>
            <w:rFonts w:eastAsia="Times New Roman"/>
            <w:szCs w:val="24"/>
            <w:lang w:eastAsia="en-US"/>
          </w:rPr>
          <w:t>ΛΑΜΠΡΟΥΛΗΣ Γ. , σελ.</w:t>
        </w:r>
        <w:r w:rsidRPr="000815AF">
          <w:rPr>
            <w:rFonts w:eastAsia="Times New Roman"/>
            <w:szCs w:val="24"/>
            <w:lang w:eastAsia="en-US"/>
          </w:rPr>
          <w:br/>
          <w:t>ΛΥΚΟΥΔΗΣ Σ. , σελ.</w:t>
        </w:r>
      </w:ins>
    </w:p>
    <w:p w14:paraId="24D65B18" w14:textId="77777777" w:rsidR="000815AF" w:rsidRPr="000815AF" w:rsidRDefault="000815AF" w:rsidP="000815AF">
      <w:pPr>
        <w:spacing w:after="0" w:line="360" w:lineRule="auto"/>
        <w:rPr>
          <w:ins w:id="34" w:author="Φλούδα Χριστίνα" w:date="2016-10-31T12:38:00Z"/>
          <w:rFonts w:eastAsia="Times New Roman"/>
          <w:szCs w:val="24"/>
          <w:lang w:eastAsia="en-US"/>
        </w:rPr>
      </w:pPr>
    </w:p>
    <w:p w14:paraId="4E717DF6" w14:textId="77777777" w:rsidR="000815AF" w:rsidRPr="000815AF" w:rsidRDefault="000815AF" w:rsidP="000815AF">
      <w:pPr>
        <w:spacing w:after="0" w:line="360" w:lineRule="auto"/>
        <w:rPr>
          <w:ins w:id="35" w:author="Φλούδα Χριστίνα" w:date="2016-10-31T12:38:00Z"/>
          <w:rFonts w:eastAsia="Times New Roman"/>
          <w:szCs w:val="24"/>
          <w:lang w:eastAsia="en-US"/>
        </w:rPr>
      </w:pPr>
      <w:ins w:id="36" w:author="Φλούδα Χριστίνα" w:date="2016-10-31T12:38:00Z">
        <w:r w:rsidRPr="000815AF">
          <w:rPr>
            <w:rFonts w:eastAsia="Times New Roman"/>
            <w:szCs w:val="24"/>
            <w:lang w:eastAsia="en-US"/>
          </w:rPr>
          <w:br/>
        </w:r>
      </w:ins>
    </w:p>
    <w:p w14:paraId="72FA22D3" w14:textId="77777777" w:rsidR="000815AF" w:rsidRPr="000815AF" w:rsidRDefault="000815AF" w:rsidP="000815AF">
      <w:pPr>
        <w:spacing w:after="0" w:line="360" w:lineRule="auto"/>
        <w:rPr>
          <w:ins w:id="37" w:author="Φλούδα Χριστίνα" w:date="2016-10-31T12:38:00Z"/>
          <w:rFonts w:eastAsia="Times New Roman"/>
          <w:szCs w:val="24"/>
          <w:lang w:eastAsia="en-US"/>
        </w:rPr>
      </w:pPr>
      <w:ins w:id="38" w:author="Φλούδα Χριστίνα" w:date="2016-10-31T12:38:00Z">
        <w:r w:rsidRPr="000815AF">
          <w:rPr>
            <w:rFonts w:eastAsia="Times New Roman"/>
            <w:szCs w:val="24"/>
            <w:lang w:eastAsia="en-US"/>
          </w:rPr>
          <w:t>ΟΜΙΛΗΤΕΣ</w:t>
        </w:r>
      </w:ins>
    </w:p>
    <w:p w14:paraId="668A0D6F" w14:textId="0116FE67" w:rsidR="000815AF" w:rsidRDefault="000815AF" w:rsidP="000815AF">
      <w:pPr>
        <w:spacing w:line="600" w:lineRule="auto"/>
        <w:ind w:firstLine="720"/>
        <w:jc w:val="both"/>
        <w:rPr>
          <w:ins w:id="39" w:author="Φλούδα Χριστίνα" w:date="2016-10-31T12:38:00Z"/>
          <w:rFonts w:eastAsia="Times New Roman"/>
          <w:szCs w:val="24"/>
        </w:rPr>
        <w:pPrChange w:id="40" w:author="Φλούδα Χριστίνα" w:date="2016-10-31T12:38:00Z">
          <w:pPr>
            <w:spacing w:line="600" w:lineRule="auto"/>
            <w:ind w:firstLine="720"/>
            <w:jc w:val="center"/>
          </w:pPr>
        </w:pPrChange>
      </w:pPr>
      <w:ins w:id="41" w:author="Φλούδα Χριστίνα" w:date="2016-10-31T12:38:00Z">
        <w:r w:rsidRPr="000815AF">
          <w:rPr>
            <w:rFonts w:eastAsia="Times New Roman"/>
            <w:szCs w:val="24"/>
            <w:lang w:eastAsia="en-US"/>
          </w:rPr>
          <w:br/>
          <w:t>Α. Επί διαδικαστικού θέματος:</w:t>
        </w:r>
        <w:r w:rsidRPr="000815AF">
          <w:rPr>
            <w:rFonts w:eastAsia="Times New Roman"/>
            <w:szCs w:val="24"/>
            <w:lang w:eastAsia="en-US"/>
          </w:rPr>
          <w:br/>
          <w:t>ΑΪΒΑΤΙΔΗΣ Ι. , σελ.</w:t>
        </w:r>
        <w:r w:rsidRPr="000815AF">
          <w:rPr>
            <w:rFonts w:eastAsia="Times New Roman"/>
            <w:szCs w:val="24"/>
            <w:lang w:eastAsia="en-US"/>
          </w:rPr>
          <w:br/>
          <w:t>ΑΝΤΩΝΟΠΟΥΛΟΥ Ο. , σελ.</w:t>
        </w:r>
        <w:r w:rsidRPr="000815AF">
          <w:rPr>
            <w:rFonts w:eastAsia="Times New Roman"/>
            <w:szCs w:val="24"/>
            <w:lang w:eastAsia="en-US"/>
          </w:rPr>
          <w:br/>
          <w:t>ΓΕΩΡΓΑΝΤΑΣ Γ. , σελ.</w:t>
        </w:r>
        <w:r w:rsidRPr="000815AF">
          <w:rPr>
            <w:rFonts w:eastAsia="Times New Roman"/>
            <w:szCs w:val="24"/>
            <w:lang w:eastAsia="en-US"/>
          </w:rPr>
          <w:br/>
          <w:t>ΓΙΟΓΙΑΚΑΣ Β. , σελ.</w:t>
        </w:r>
        <w:r w:rsidRPr="000815AF">
          <w:rPr>
            <w:rFonts w:eastAsia="Times New Roman"/>
            <w:szCs w:val="24"/>
            <w:lang w:eastAsia="en-US"/>
          </w:rPr>
          <w:br/>
          <w:t>ΚΑΤΣΩΤΗΣ Χ. , σελ.</w:t>
        </w:r>
        <w:r w:rsidRPr="000815AF">
          <w:rPr>
            <w:rFonts w:eastAsia="Times New Roman"/>
            <w:szCs w:val="24"/>
            <w:lang w:eastAsia="en-US"/>
          </w:rPr>
          <w:br/>
          <w:t>ΚΟΥΡΑΚΗΣ Α. , σελ.</w:t>
        </w:r>
        <w:r w:rsidRPr="000815AF">
          <w:rPr>
            <w:rFonts w:eastAsia="Times New Roman"/>
            <w:szCs w:val="24"/>
            <w:lang w:eastAsia="en-US"/>
          </w:rPr>
          <w:br/>
          <w:t>ΚΡΕΜΑΣΤΙΝΟΣ Δ. , σελ.</w:t>
        </w:r>
        <w:r w:rsidRPr="000815AF">
          <w:rPr>
            <w:rFonts w:eastAsia="Times New Roman"/>
            <w:szCs w:val="24"/>
            <w:lang w:eastAsia="en-US"/>
          </w:rPr>
          <w:br/>
          <w:t>ΛΥΚΟΥΔΗΣ Σ. , σελ.</w:t>
        </w:r>
        <w:r w:rsidRPr="000815AF">
          <w:rPr>
            <w:rFonts w:eastAsia="Times New Roman"/>
            <w:szCs w:val="24"/>
            <w:lang w:eastAsia="en-US"/>
          </w:rPr>
          <w:br/>
          <w:t>ΜΑΝΤΑΣ Χ. , σελ.</w:t>
        </w:r>
        <w:r w:rsidRPr="000815AF">
          <w:rPr>
            <w:rFonts w:eastAsia="Times New Roman"/>
            <w:szCs w:val="24"/>
            <w:lang w:eastAsia="en-US"/>
          </w:rPr>
          <w:br/>
          <w:t>ΜΠΑΡΓΙΩΤΑΣ Κ. , σελ.</w:t>
        </w:r>
        <w:r w:rsidRPr="000815AF">
          <w:rPr>
            <w:rFonts w:eastAsia="Times New Roman"/>
            <w:szCs w:val="24"/>
            <w:lang w:eastAsia="en-US"/>
          </w:rPr>
          <w:br/>
          <w:t>ΟΙΚΟΝΟΜΟΥ Β. , σελ.</w:t>
        </w:r>
        <w:r w:rsidRPr="000815AF">
          <w:rPr>
            <w:rFonts w:eastAsia="Times New Roman"/>
            <w:szCs w:val="24"/>
            <w:lang w:eastAsia="en-US"/>
          </w:rPr>
          <w:br/>
          <w:t>ΠΑΝΑΓΙΩΤΟΠΟΥΛΟΣ Ν. , σελ.</w:t>
        </w:r>
        <w:r w:rsidRPr="000815AF">
          <w:rPr>
            <w:rFonts w:eastAsia="Times New Roman"/>
            <w:szCs w:val="24"/>
            <w:lang w:eastAsia="en-US"/>
          </w:rPr>
          <w:br/>
          <w:t>ΦΩΤΙΟΥ Θ. , σελ.</w:t>
        </w:r>
        <w:r w:rsidRPr="000815AF">
          <w:rPr>
            <w:rFonts w:eastAsia="Times New Roman"/>
            <w:szCs w:val="24"/>
            <w:lang w:eastAsia="en-US"/>
          </w:rPr>
          <w:br/>
          <w:t>ΧΡΙΣΤΟΦΙΛΟΠΟΥΛΟΥ Π. , σελ.</w:t>
        </w:r>
        <w:r w:rsidRPr="000815AF">
          <w:rPr>
            <w:rFonts w:eastAsia="Times New Roman"/>
            <w:szCs w:val="24"/>
            <w:lang w:eastAsia="en-US"/>
          </w:rPr>
          <w:br/>
        </w:r>
        <w:r w:rsidRPr="000815AF">
          <w:rPr>
            <w:rFonts w:eastAsia="Times New Roman"/>
            <w:szCs w:val="24"/>
            <w:lang w:eastAsia="en-US"/>
          </w:rPr>
          <w:br/>
          <w:t>Β. Επί των επικαίρων ερωτήσεων:</w:t>
        </w:r>
        <w:r w:rsidRPr="000815AF">
          <w:rPr>
            <w:rFonts w:eastAsia="Times New Roman"/>
            <w:szCs w:val="24"/>
            <w:lang w:eastAsia="en-US"/>
          </w:rPr>
          <w:br/>
          <w:t>ΑΛΕΞΙΑΔΗΣ Τ. , σελ.</w:t>
        </w:r>
        <w:r w:rsidRPr="000815AF">
          <w:rPr>
            <w:rFonts w:eastAsia="Times New Roman"/>
            <w:szCs w:val="24"/>
            <w:lang w:eastAsia="en-US"/>
          </w:rPr>
          <w:br/>
          <w:t>ΑΝΑΓΝΩΣΤΟΠΟΥΛΟΥ Α. , σελ.</w:t>
        </w:r>
        <w:r w:rsidRPr="000815AF">
          <w:rPr>
            <w:rFonts w:eastAsia="Times New Roman"/>
            <w:szCs w:val="24"/>
            <w:lang w:eastAsia="en-US"/>
          </w:rPr>
          <w:br/>
          <w:t>ΑΠΟΣΤΟΛΟΥ Ε. , σελ.</w:t>
        </w:r>
        <w:r w:rsidRPr="000815AF">
          <w:rPr>
            <w:rFonts w:eastAsia="Times New Roman"/>
            <w:szCs w:val="24"/>
            <w:lang w:eastAsia="en-US"/>
          </w:rPr>
          <w:br/>
          <w:t>ΑΡΑΜΠΑΤΖΗ Φ. , σελ.</w:t>
        </w:r>
        <w:r w:rsidRPr="000815AF">
          <w:rPr>
            <w:rFonts w:eastAsia="Times New Roman"/>
            <w:szCs w:val="24"/>
            <w:lang w:eastAsia="en-US"/>
          </w:rPr>
          <w:br/>
          <w:t>ΔΕΛΗΣ Ι. , σελ.</w:t>
        </w:r>
        <w:r w:rsidRPr="000815AF">
          <w:rPr>
            <w:rFonts w:eastAsia="Times New Roman"/>
            <w:szCs w:val="24"/>
            <w:lang w:eastAsia="en-US"/>
          </w:rPr>
          <w:br/>
          <w:t>ΚΑΜΜΕΝΟΣ Δ. , σελ.</w:t>
        </w:r>
        <w:r w:rsidRPr="000815AF">
          <w:rPr>
            <w:rFonts w:eastAsia="Times New Roman"/>
            <w:szCs w:val="24"/>
            <w:lang w:eastAsia="en-US"/>
          </w:rPr>
          <w:br/>
          <w:t>ΚΑΡΡΑΣ Γ. , σελ.</w:t>
        </w:r>
        <w:r w:rsidRPr="000815AF">
          <w:rPr>
            <w:rFonts w:eastAsia="Times New Roman"/>
            <w:szCs w:val="24"/>
            <w:lang w:eastAsia="en-US"/>
          </w:rPr>
          <w:br/>
          <w:t>ΚΟΥΤΣΟΥΚΟΣ Γ. , σελ.</w:t>
        </w:r>
        <w:r w:rsidRPr="000815AF">
          <w:rPr>
            <w:rFonts w:eastAsia="Times New Roman"/>
            <w:szCs w:val="24"/>
            <w:lang w:eastAsia="en-US"/>
          </w:rPr>
          <w:br/>
          <w:t>ΜΠΑΛΑΦΑΣ Ι. , σελ.</w:t>
        </w:r>
        <w:r w:rsidRPr="000815AF">
          <w:rPr>
            <w:rFonts w:eastAsia="Times New Roman"/>
            <w:szCs w:val="24"/>
            <w:lang w:eastAsia="en-US"/>
          </w:rPr>
          <w:br/>
          <w:t>ΠΑΠΑΘΕΟΔΩΡΟΥ Θ. , σελ.</w:t>
        </w:r>
        <w:r w:rsidRPr="000815AF">
          <w:rPr>
            <w:rFonts w:eastAsia="Times New Roman"/>
            <w:szCs w:val="24"/>
            <w:lang w:eastAsia="en-US"/>
          </w:rPr>
          <w:br/>
          <w:t>ΤΑΣΣΟΣ Σ. , σελ.</w:t>
        </w:r>
        <w:r w:rsidRPr="000815AF">
          <w:rPr>
            <w:rFonts w:eastAsia="Times New Roman"/>
            <w:szCs w:val="24"/>
            <w:lang w:eastAsia="en-US"/>
          </w:rPr>
          <w:br/>
          <w:t>ΤΖΕΛΕΠΗΣ Μ. , σελ.</w:t>
        </w:r>
        <w:r w:rsidRPr="000815AF">
          <w:rPr>
            <w:rFonts w:eastAsia="Times New Roman"/>
            <w:szCs w:val="24"/>
            <w:lang w:eastAsia="en-US"/>
          </w:rPr>
          <w:br/>
          <w:t>ΧΡΥΣΟΒΕΛΩΝΗ Μ. , σελ.</w:t>
        </w:r>
        <w:r w:rsidRPr="000815AF">
          <w:rPr>
            <w:rFonts w:eastAsia="Times New Roman"/>
            <w:szCs w:val="24"/>
            <w:lang w:eastAsia="en-US"/>
          </w:rPr>
          <w:br/>
        </w:r>
        <w:r w:rsidRPr="000815AF">
          <w:rPr>
            <w:rFonts w:eastAsia="Times New Roman"/>
            <w:szCs w:val="24"/>
            <w:lang w:eastAsia="en-US"/>
          </w:rPr>
          <w:br/>
          <w:t>Γ. Επί του σχεδίου νόμου του Υπουργείου Εργασίας, Κοινωνικής Ασφάλισης και Κοινωνικής Αλληλεγγύης:</w:t>
        </w:r>
        <w:r w:rsidRPr="000815AF">
          <w:rPr>
            <w:rFonts w:eastAsia="Times New Roman"/>
            <w:szCs w:val="24"/>
            <w:lang w:eastAsia="en-US"/>
          </w:rPr>
          <w:br/>
          <w:t>ΑΪΒΑΤΙΔΗΣ Ι. , σελ.</w:t>
        </w:r>
        <w:r w:rsidRPr="000815AF">
          <w:rPr>
            <w:rFonts w:eastAsia="Times New Roman"/>
            <w:szCs w:val="24"/>
            <w:lang w:eastAsia="en-US"/>
          </w:rPr>
          <w:br/>
          <w:t>ΑΛΕΞΙΑΔΗΣ Τ. , σελ.</w:t>
        </w:r>
        <w:r w:rsidRPr="000815AF">
          <w:rPr>
            <w:rFonts w:eastAsia="Times New Roman"/>
            <w:szCs w:val="24"/>
            <w:lang w:eastAsia="en-US"/>
          </w:rPr>
          <w:br/>
          <w:t>ΑΝΤΩΝΟΠΟΥΛΟΥ Ο. , σελ.</w:t>
        </w:r>
        <w:r w:rsidRPr="000815AF">
          <w:rPr>
            <w:rFonts w:eastAsia="Times New Roman"/>
            <w:szCs w:val="24"/>
            <w:lang w:eastAsia="en-US"/>
          </w:rPr>
          <w:br/>
          <w:t>ΒΕΡΝΑΡΔΑΚΗΣ Χ. , σελ.</w:t>
        </w:r>
        <w:r w:rsidRPr="000815AF">
          <w:rPr>
            <w:rFonts w:eastAsia="Times New Roman"/>
            <w:szCs w:val="24"/>
            <w:lang w:eastAsia="en-US"/>
          </w:rPr>
          <w:br/>
          <w:t>ΒΟΥΛΤΕΨΗ Σ. , σελ.</w:t>
        </w:r>
        <w:r w:rsidRPr="000815AF">
          <w:rPr>
            <w:rFonts w:eastAsia="Times New Roman"/>
            <w:szCs w:val="24"/>
            <w:lang w:eastAsia="en-US"/>
          </w:rPr>
          <w:br/>
          <w:t>ΓΕΩΡΓΑΝΤΑΣ Γ. , σελ.</w:t>
        </w:r>
        <w:r w:rsidRPr="000815AF">
          <w:rPr>
            <w:rFonts w:eastAsia="Times New Roman"/>
            <w:szCs w:val="24"/>
            <w:lang w:eastAsia="en-US"/>
          </w:rPr>
          <w:br/>
          <w:t>ΓΙΑΝΝΑΚΙΔΗΣ Ε. , σελ.</w:t>
        </w:r>
        <w:r w:rsidRPr="000815AF">
          <w:rPr>
            <w:rFonts w:eastAsia="Times New Roman"/>
            <w:szCs w:val="24"/>
            <w:lang w:eastAsia="en-US"/>
          </w:rPr>
          <w:br/>
          <w:t>ΓΙΟΓΙΑΚΑΣ Β. , σελ.</w:t>
        </w:r>
        <w:r w:rsidRPr="000815AF">
          <w:rPr>
            <w:rFonts w:eastAsia="Times New Roman"/>
            <w:szCs w:val="24"/>
            <w:lang w:eastAsia="en-US"/>
          </w:rPr>
          <w:br/>
          <w:t>ΔΑΒΑΚΗΣ Α. , σελ.</w:t>
        </w:r>
        <w:r w:rsidRPr="000815AF">
          <w:rPr>
            <w:rFonts w:eastAsia="Times New Roman"/>
            <w:szCs w:val="24"/>
            <w:lang w:eastAsia="en-US"/>
          </w:rPr>
          <w:br/>
          <w:t>ΔΑΝΕΛΛΗΣ Σ. , σελ.</w:t>
        </w:r>
        <w:r w:rsidRPr="000815AF">
          <w:rPr>
            <w:rFonts w:eastAsia="Times New Roman"/>
            <w:szCs w:val="24"/>
            <w:lang w:eastAsia="en-US"/>
          </w:rPr>
          <w:br/>
          <w:t>ΗΓΟΥΜΕΝΙΔΗΣ Ν. , σελ.</w:t>
        </w:r>
        <w:r w:rsidRPr="000815AF">
          <w:rPr>
            <w:rFonts w:eastAsia="Times New Roman"/>
            <w:szCs w:val="24"/>
            <w:lang w:eastAsia="en-US"/>
          </w:rPr>
          <w:br/>
          <w:t>ΘΕΟΧΑΡΟΠΟΥΛΟΣ Α. , σελ.</w:t>
        </w:r>
        <w:r w:rsidRPr="000815AF">
          <w:rPr>
            <w:rFonts w:eastAsia="Times New Roman"/>
            <w:szCs w:val="24"/>
            <w:lang w:eastAsia="en-US"/>
          </w:rPr>
          <w:br/>
          <w:t>ΙΓΓΛΕΖΗ Α. , σελ.</w:t>
        </w:r>
        <w:r w:rsidRPr="000815AF">
          <w:rPr>
            <w:rFonts w:eastAsia="Times New Roman"/>
            <w:szCs w:val="24"/>
            <w:lang w:eastAsia="en-US"/>
          </w:rPr>
          <w:br/>
          <w:t>ΚΑΡΑΚΩΣΤΑ Ε. , σελ.</w:t>
        </w:r>
        <w:r w:rsidRPr="000815AF">
          <w:rPr>
            <w:rFonts w:eastAsia="Times New Roman"/>
            <w:szCs w:val="24"/>
            <w:lang w:eastAsia="en-US"/>
          </w:rPr>
          <w:br/>
          <w:t>ΚΑΡΡΑΣ Γ. , σελ.</w:t>
        </w:r>
        <w:r w:rsidRPr="000815AF">
          <w:rPr>
            <w:rFonts w:eastAsia="Times New Roman"/>
            <w:szCs w:val="24"/>
            <w:lang w:eastAsia="en-US"/>
          </w:rPr>
          <w:br/>
          <w:t>ΚΑΤΣΩΤΗΣ Χ. , σελ.</w:t>
        </w:r>
        <w:r w:rsidRPr="000815AF">
          <w:rPr>
            <w:rFonts w:eastAsia="Times New Roman"/>
            <w:szCs w:val="24"/>
            <w:lang w:eastAsia="en-US"/>
          </w:rPr>
          <w:br/>
          <w:t>ΚΑΦΑΝΤΑΡΗ Χ. , σελ.</w:t>
        </w:r>
        <w:r w:rsidRPr="000815AF">
          <w:rPr>
            <w:rFonts w:eastAsia="Times New Roman"/>
            <w:szCs w:val="24"/>
            <w:lang w:eastAsia="en-US"/>
          </w:rPr>
          <w:br/>
          <w:t>ΚΕΓΚΕΡΟΓΛΟΥ Β. , σελ.</w:t>
        </w:r>
        <w:r w:rsidRPr="000815AF">
          <w:rPr>
            <w:rFonts w:eastAsia="Times New Roman"/>
            <w:szCs w:val="24"/>
            <w:lang w:eastAsia="en-US"/>
          </w:rPr>
          <w:br/>
          <w:t>ΚΕΛΛΑΣ Χ. , σελ.</w:t>
        </w:r>
        <w:r w:rsidRPr="000815AF">
          <w:rPr>
            <w:rFonts w:eastAsia="Times New Roman"/>
            <w:szCs w:val="24"/>
            <w:lang w:eastAsia="en-US"/>
          </w:rPr>
          <w:br/>
          <w:t>ΚΟΥΚΟΥΤΣΗΣ Δ. , σελ.</w:t>
        </w:r>
        <w:r w:rsidRPr="000815AF">
          <w:rPr>
            <w:rFonts w:eastAsia="Times New Roman"/>
            <w:szCs w:val="24"/>
            <w:lang w:eastAsia="en-US"/>
          </w:rPr>
          <w:br/>
          <w:t>ΚΟΥΤΣΟΥΚΟΣ Γ. , σελ.</w:t>
        </w:r>
        <w:r w:rsidRPr="000815AF">
          <w:rPr>
            <w:rFonts w:eastAsia="Times New Roman"/>
            <w:szCs w:val="24"/>
            <w:lang w:eastAsia="en-US"/>
          </w:rPr>
          <w:br/>
          <w:t>ΚΩΝΣΤΑΝΤΟΠΟΥΛΟΣ Δ. , σελ.</w:t>
        </w:r>
        <w:r w:rsidRPr="000815AF">
          <w:rPr>
            <w:rFonts w:eastAsia="Times New Roman"/>
            <w:szCs w:val="24"/>
            <w:lang w:eastAsia="en-US"/>
          </w:rPr>
          <w:br/>
          <w:t>ΛΑΓΟΣ Ι. , σελ.</w:t>
        </w:r>
        <w:r w:rsidRPr="000815AF">
          <w:rPr>
            <w:rFonts w:eastAsia="Times New Roman"/>
            <w:szCs w:val="24"/>
            <w:lang w:eastAsia="en-US"/>
          </w:rPr>
          <w:br/>
          <w:t>ΛΟΒΕΡΔΟΣ Α. , σελ.</w:t>
        </w:r>
        <w:r w:rsidRPr="000815AF">
          <w:rPr>
            <w:rFonts w:eastAsia="Times New Roman"/>
            <w:szCs w:val="24"/>
            <w:lang w:eastAsia="en-US"/>
          </w:rPr>
          <w:br/>
          <w:t>ΜΑΝΤΑΣ Χ. , σελ.</w:t>
        </w:r>
        <w:r w:rsidRPr="000815AF">
          <w:rPr>
            <w:rFonts w:eastAsia="Times New Roman"/>
            <w:szCs w:val="24"/>
            <w:lang w:eastAsia="en-US"/>
          </w:rPr>
          <w:br/>
          <w:t>ΜΕΓΑΛΟΟΙΚΟΝΟΜΟΥ Θ. , σελ.</w:t>
        </w:r>
        <w:r w:rsidRPr="000815AF">
          <w:rPr>
            <w:rFonts w:eastAsia="Times New Roman"/>
            <w:szCs w:val="24"/>
            <w:lang w:eastAsia="en-US"/>
          </w:rPr>
          <w:br/>
          <w:t>ΜΗΤΑΦΙΔΗΣ Τ. , σελ.</w:t>
        </w:r>
        <w:r w:rsidRPr="000815AF">
          <w:rPr>
            <w:rFonts w:eastAsia="Times New Roman"/>
            <w:szCs w:val="24"/>
            <w:lang w:eastAsia="en-US"/>
          </w:rPr>
          <w:br/>
          <w:t>ΜΠΑΡΓΙΩΤΑΣ Κ. , σελ.</w:t>
        </w:r>
        <w:r w:rsidRPr="000815AF">
          <w:rPr>
            <w:rFonts w:eastAsia="Times New Roman"/>
            <w:szCs w:val="24"/>
            <w:lang w:eastAsia="en-US"/>
          </w:rPr>
          <w:br/>
          <w:t>ΜΠΑΡΚΑΣ Κ. , σελ.</w:t>
        </w:r>
        <w:r w:rsidRPr="000815AF">
          <w:rPr>
            <w:rFonts w:eastAsia="Times New Roman"/>
            <w:szCs w:val="24"/>
            <w:lang w:eastAsia="en-US"/>
          </w:rPr>
          <w:br/>
          <w:t>ΟΙΚΟΝΟΜΟΥ Β. , σελ.</w:t>
        </w:r>
        <w:r w:rsidRPr="000815AF">
          <w:rPr>
            <w:rFonts w:eastAsia="Times New Roman"/>
            <w:szCs w:val="24"/>
            <w:lang w:eastAsia="en-US"/>
          </w:rPr>
          <w:br/>
          <w:t>ΠΑΝΑΓΙΩΤΟΠΟΥΛΟΣ Ν. , σελ.</w:t>
        </w:r>
        <w:r w:rsidRPr="000815AF">
          <w:rPr>
            <w:rFonts w:eastAsia="Times New Roman"/>
            <w:szCs w:val="24"/>
            <w:lang w:eastAsia="en-US"/>
          </w:rPr>
          <w:br/>
          <w:t>ΠΑΠΑΡΗΓΑ Α. , σελ.</w:t>
        </w:r>
        <w:r w:rsidRPr="000815AF">
          <w:rPr>
            <w:rFonts w:eastAsia="Times New Roman"/>
            <w:szCs w:val="24"/>
            <w:lang w:eastAsia="en-US"/>
          </w:rPr>
          <w:br/>
          <w:t>ΠΑΠΑΧΡΙΣΤΟΠΟΥΛΟΣ Α. , σελ.</w:t>
        </w:r>
        <w:r w:rsidRPr="000815AF">
          <w:rPr>
            <w:rFonts w:eastAsia="Times New Roman"/>
            <w:szCs w:val="24"/>
            <w:lang w:eastAsia="en-US"/>
          </w:rPr>
          <w:br/>
          <w:t>ΠΑΦΙΛΗΣ Α. , σελ.</w:t>
        </w:r>
        <w:r w:rsidRPr="000815AF">
          <w:rPr>
            <w:rFonts w:eastAsia="Times New Roman"/>
            <w:szCs w:val="24"/>
            <w:lang w:eastAsia="en-US"/>
          </w:rPr>
          <w:br/>
          <w:t>ΠΕΤΡΟΠΟΥΛΟΣ Α. , σελ.</w:t>
        </w:r>
        <w:r w:rsidRPr="000815AF">
          <w:rPr>
            <w:rFonts w:eastAsia="Times New Roman"/>
            <w:szCs w:val="24"/>
            <w:lang w:eastAsia="en-US"/>
          </w:rPr>
          <w:br/>
          <w:t>ΠΟΛΑΚΗΣ Π. , σελ.</w:t>
        </w:r>
        <w:r w:rsidRPr="000815AF">
          <w:rPr>
            <w:rFonts w:eastAsia="Times New Roman"/>
            <w:szCs w:val="24"/>
            <w:lang w:eastAsia="en-US"/>
          </w:rPr>
          <w:br/>
          <w:t>ΣΑΡΑΚΙΩΤΗΣ Ι. , σελ.</w:t>
        </w:r>
        <w:r w:rsidRPr="000815AF">
          <w:rPr>
            <w:rFonts w:eastAsia="Times New Roman"/>
            <w:szCs w:val="24"/>
            <w:lang w:eastAsia="en-US"/>
          </w:rPr>
          <w:br/>
          <w:t>ΣΑΡΙΔΗΣ Ι. , σελ.</w:t>
        </w:r>
        <w:r w:rsidRPr="000815AF">
          <w:rPr>
            <w:rFonts w:eastAsia="Times New Roman"/>
            <w:szCs w:val="24"/>
            <w:lang w:eastAsia="en-US"/>
          </w:rPr>
          <w:br/>
          <w:t>ΣΕΒΑΣΤΑΚΗΣ Δ. , σελ.</w:t>
        </w:r>
        <w:r w:rsidRPr="000815AF">
          <w:rPr>
            <w:rFonts w:eastAsia="Times New Roman"/>
            <w:szCs w:val="24"/>
            <w:lang w:eastAsia="en-US"/>
          </w:rPr>
          <w:br/>
          <w:t>ΣΤΑΜΑΤΑΚΗ Ε. , σελ.</w:t>
        </w:r>
        <w:r w:rsidRPr="000815AF">
          <w:rPr>
            <w:rFonts w:eastAsia="Times New Roman"/>
            <w:szCs w:val="24"/>
            <w:lang w:eastAsia="en-US"/>
          </w:rPr>
          <w:br/>
          <w:t>ΣΤΕΡΓΙΟΥ Κ. , σελ.</w:t>
        </w:r>
        <w:r w:rsidRPr="000815AF">
          <w:rPr>
            <w:rFonts w:eastAsia="Times New Roman"/>
            <w:szCs w:val="24"/>
            <w:lang w:eastAsia="en-US"/>
          </w:rPr>
          <w:br/>
          <w:t>ΣΤΟΓΙΑΝΝΙΔΗΣ Γ. , σελ.</w:t>
        </w:r>
        <w:r w:rsidRPr="000815AF">
          <w:rPr>
            <w:rFonts w:eastAsia="Times New Roman"/>
            <w:szCs w:val="24"/>
            <w:lang w:eastAsia="en-US"/>
          </w:rPr>
          <w:br/>
          <w:t>ΣΤΥΛΙΟΣ Γ. , σελ.</w:t>
        </w:r>
        <w:r w:rsidRPr="000815AF">
          <w:rPr>
            <w:rFonts w:eastAsia="Times New Roman"/>
            <w:szCs w:val="24"/>
            <w:lang w:eastAsia="en-US"/>
          </w:rPr>
          <w:br/>
          <w:t>ΤΖΟΥΦΗ Μ. , σελ.</w:t>
        </w:r>
        <w:r w:rsidRPr="000815AF">
          <w:rPr>
            <w:rFonts w:eastAsia="Times New Roman"/>
            <w:szCs w:val="24"/>
            <w:lang w:eastAsia="en-US"/>
          </w:rPr>
          <w:br/>
          <w:t>ΤΣΟΓΚΑΣ Γ. , σελ.</w:t>
        </w:r>
        <w:r w:rsidRPr="000815AF">
          <w:rPr>
            <w:rFonts w:eastAsia="Times New Roman"/>
            <w:szCs w:val="24"/>
            <w:lang w:eastAsia="en-US"/>
          </w:rPr>
          <w:br/>
          <w:t>ΦΩΤΙΟΥ Θ. , σελ.</w:t>
        </w:r>
        <w:r w:rsidRPr="000815AF">
          <w:rPr>
            <w:rFonts w:eastAsia="Times New Roman"/>
            <w:szCs w:val="24"/>
            <w:lang w:eastAsia="en-US"/>
          </w:rPr>
          <w:br/>
          <w:t>ΧΡΙΣΤΟΦΙΛΟΠΟΥΛΟΥ Π. , σελ.</w:t>
        </w:r>
        <w:r w:rsidRPr="000815AF">
          <w:rPr>
            <w:rFonts w:eastAsia="Times New Roman"/>
            <w:szCs w:val="24"/>
            <w:lang w:eastAsia="en-US"/>
          </w:rPr>
          <w:br/>
        </w:r>
      </w:ins>
    </w:p>
    <w:p w14:paraId="5776DB1C" w14:textId="77777777" w:rsidR="00C04901" w:rsidRDefault="00EA6D8E">
      <w:pPr>
        <w:spacing w:line="600" w:lineRule="auto"/>
        <w:ind w:firstLine="720"/>
        <w:jc w:val="center"/>
        <w:rPr>
          <w:rFonts w:eastAsia="Times New Roman"/>
          <w:szCs w:val="24"/>
        </w:rPr>
      </w:pPr>
      <w:r>
        <w:rPr>
          <w:rFonts w:eastAsia="Times New Roman"/>
          <w:szCs w:val="24"/>
        </w:rPr>
        <w:t>ΠΡΑΚΤΙΚΑ ΒΟΥΛΗΣ</w:t>
      </w:r>
    </w:p>
    <w:p w14:paraId="5776DB1D" w14:textId="77777777" w:rsidR="00C04901" w:rsidRDefault="00EA6D8E">
      <w:pPr>
        <w:spacing w:line="600" w:lineRule="auto"/>
        <w:ind w:firstLine="720"/>
        <w:jc w:val="center"/>
        <w:rPr>
          <w:rFonts w:eastAsia="Times New Roman"/>
          <w:szCs w:val="24"/>
        </w:rPr>
      </w:pPr>
      <w:r>
        <w:rPr>
          <w:rFonts w:eastAsia="Times New Roman"/>
          <w:szCs w:val="24"/>
        </w:rPr>
        <w:t xml:space="preserve">ΙΖ΄ ΠΕΡΙΟΔΟΣ </w:t>
      </w:r>
    </w:p>
    <w:p w14:paraId="5776DB1E" w14:textId="77777777" w:rsidR="00C04901" w:rsidRDefault="00EA6D8E">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5776DB1F" w14:textId="77777777" w:rsidR="00C04901" w:rsidRDefault="00EA6D8E">
      <w:pPr>
        <w:spacing w:line="600" w:lineRule="auto"/>
        <w:ind w:firstLine="720"/>
        <w:jc w:val="center"/>
        <w:rPr>
          <w:rFonts w:eastAsia="Times New Roman"/>
          <w:szCs w:val="24"/>
        </w:rPr>
      </w:pPr>
      <w:r>
        <w:rPr>
          <w:rFonts w:eastAsia="Times New Roman"/>
          <w:szCs w:val="24"/>
        </w:rPr>
        <w:t>ΣΥΝΟΔΟΣ Β΄</w:t>
      </w:r>
    </w:p>
    <w:p w14:paraId="5776DB20" w14:textId="77777777" w:rsidR="00C04901" w:rsidRDefault="00EA6D8E">
      <w:pPr>
        <w:spacing w:line="600" w:lineRule="auto"/>
        <w:ind w:firstLine="720"/>
        <w:jc w:val="center"/>
        <w:rPr>
          <w:rFonts w:eastAsia="Times New Roman"/>
          <w:szCs w:val="24"/>
        </w:rPr>
      </w:pPr>
      <w:r>
        <w:rPr>
          <w:rFonts w:eastAsia="Times New Roman"/>
          <w:szCs w:val="24"/>
        </w:rPr>
        <w:t>ΣΥΝΕΔΡΙΑΣΗ ΙΓ΄</w:t>
      </w:r>
    </w:p>
    <w:p w14:paraId="5776DB21" w14:textId="77777777" w:rsidR="00C04901" w:rsidRDefault="00EA6D8E">
      <w:pPr>
        <w:spacing w:line="600" w:lineRule="auto"/>
        <w:ind w:firstLine="720"/>
        <w:jc w:val="center"/>
        <w:rPr>
          <w:rFonts w:eastAsia="Times New Roman"/>
          <w:szCs w:val="24"/>
        </w:rPr>
      </w:pPr>
      <w:r>
        <w:rPr>
          <w:rFonts w:eastAsia="Times New Roman"/>
          <w:szCs w:val="24"/>
        </w:rPr>
        <w:t>Πέμπτη 20 Οκτωβρίου 201</w:t>
      </w:r>
      <w:r w:rsidRPr="00600A93">
        <w:rPr>
          <w:rFonts w:eastAsia="Times New Roman"/>
          <w:szCs w:val="24"/>
        </w:rPr>
        <w:t>6</w:t>
      </w:r>
    </w:p>
    <w:p w14:paraId="5776DB22" w14:textId="77777777" w:rsidR="00C04901" w:rsidRDefault="00EA6D8E">
      <w:pPr>
        <w:spacing w:line="600" w:lineRule="auto"/>
        <w:ind w:firstLine="720"/>
        <w:jc w:val="both"/>
        <w:rPr>
          <w:rFonts w:eastAsia="Times New Roman"/>
          <w:szCs w:val="24"/>
        </w:rPr>
      </w:pPr>
      <w:r>
        <w:rPr>
          <w:rFonts w:eastAsia="Times New Roman"/>
          <w:szCs w:val="24"/>
        </w:rPr>
        <w:t>Αθήνα, σήμερα στις 20 Οκτωβρίου 2016, ημέρα Πέμπτη και ώρα 9.33΄</w:t>
      </w:r>
      <w:r w:rsidRPr="00314FC8">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Ε΄ Αντιπροέδρου αυτής κ. </w:t>
      </w:r>
      <w:r w:rsidRPr="001C1131">
        <w:rPr>
          <w:rFonts w:eastAsia="Times New Roman"/>
          <w:b/>
          <w:szCs w:val="24"/>
        </w:rPr>
        <w:t>ΔΗΜΗΤΡΙΟΥ ΚΡΕΜΑΣΤΙΝΟΥ</w:t>
      </w:r>
      <w:r>
        <w:rPr>
          <w:rFonts w:eastAsia="Times New Roman"/>
          <w:szCs w:val="24"/>
        </w:rPr>
        <w:t>.</w:t>
      </w:r>
    </w:p>
    <w:p w14:paraId="5776DB23" w14:textId="77777777" w:rsidR="00C04901" w:rsidRDefault="00EA6D8E">
      <w:pPr>
        <w:spacing w:line="600" w:lineRule="auto"/>
        <w:ind w:firstLine="720"/>
        <w:jc w:val="both"/>
        <w:rPr>
          <w:rFonts w:eastAsia="Times New Roman"/>
          <w:szCs w:val="24"/>
        </w:rPr>
      </w:pPr>
      <w:r>
        <w:rPr>
          <w:rFonts w:eastAsia="Times New Roman"/>
          <w:b/>
          <w:bCs/>
          <w:szCs w:val="24"/>
        </w:rPr>
        <w:t xml:space="preserve">ΠΡΟΕΔΡΕΥΩΝ (Δημήτριος Κρεμαστινός): </w:t>
      </w:r>
      <w:r>
        <w:rPr>
          <w:rFonts w:eastAsia="Times New Roman"/>
          <w:szCs w:val="24"/>
        </w:rPr>
        <w:t>Κυρίες και κύριοι συνάδελφοι, αρχίζει η συνεδρίαση.</w:t>
      </w:r>
    </w:p>
    <w:p w14:paraId="5776DB24" w14:textId="77777777" w:rsidR="00C04901" w:rsidRDefault="00EA6D8E">
      <w:pPr>
        <w:spacing w:line="600" w:lineRule="auto"/>
        <w:ind w:firstLine="720"/>
        <w:jc w:val="both"/>
        <w:rPr>
          <w:rFonts w:eastAsia="Times New Roman"/>
          <w:szCs w:val="24"/>
        </w:rPr>
      </w:pPr>
      <w:r>
        <w:rPr>
          <w:rFonts w:eastAsia="Times New Roman"/>
          <w:szCs w:val="24"/>
        </w:rPr>
        <w:lastRenderedPageBreak/>
        <w:t xml:space="preserve">Παρακαλείται η κυρία Γραμματέας να ανακοινώσει τις αναφορές προς το Σώμα. </w:t>
      </w:r>
    </w:p>
    <w:p w14:paraId="5776DB25" w14:textId="77777777" w:rsidR="00C04901" w:rsidRDefault="00EA6D8E">
      <w:pPr>
        <w:spacing w:line="600" w:lineRule="auto"/>
        <w:ind w:firstLine="720"/>
        <w:jc w:val="both"/>
        <w:rPr>
          <w:rFonts w:eastAsia="Times New Roman" w:cs="Times New Roman"/>
          <w:szCs w:val="24"/>
        </w:rPr>
      </w:pPr>
      <w:r>
        <w:rPr>
          <w:rFonts w:eastAsia="Times New Roman"/>
          <w:szCs w:val="24"/>
        </w:rPr>
        <w:t>(Ανακοινώνονται προς το Σώμα από τη Γραμματέα της Βουλής κ. Αναστασία Γκαρά, Βουλευτή Έβρου, τα ακόλουθα:</w:t>
      </w:r>
      <w:r>
        <w:rPr>
          <w:rFonts w:eastAsia="Times New Roman" w:cs="Times New Roman"/>
          <w:szCs w:val="24"/>
        </w:rPr>
        <w:t xml:space="preserve"> </w:t>
      </w:r>
    </w:p>
    <w:p w14:paraId="5776DB26"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Α. ΚΑΤΑΘΕΣΗ ΑΝΑΦΟΡΩΝ</w:t>
      </w:r>
    </w:p>
    <w:p w14:paraId="5776DB27" w14:textId="77777777" w:rsidR="00C04901" w:rsidRDefault="00EA6D8E">
      <w:pPr>
        <w:spacing w:line="600" w:lineRule="auto"/>
        <w:ind w:firstLine="720"/>
        <w:jc w:val="center"/>
        <w:rPr>
          <w:rFonts w:eastAsia="Times New Roman" w:cs="Times New Roman"/>
          <w:szCs w:val="24"/>
        </w:rPr>
      </w:pPr>
      <w:r>
        <w:rPr>
          <w:rFonts w:eastAsia="Times New Roman" w:cs="Times New Roman"/>
          <w:szCs w:val="24"/>
        </w:rPr>
        <w:t>(Να μπει η σελ. 1α)</w:t>
      </w:r>
    </w:p>
    <w:p w14:paraId="5776DB28"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Β. ΑΠΑΝΤΗΣΕΙΣ ΥΠΟΥΡΓΩΝ ΣΕ ΕΡΩΤΗΣΕΙΣ ΒΟΥΛΕΥΤΩΝ</w:t>
      </w:r>
    </w:p>
    <w:p w14:paraId="5776DB29" w14:textId="77777777" w:rsidR="00C04901" w:rsidRDefault="00EA6D8E">
      <w:pPr>
        <w:spacing w:line="600" w:lineRule="auto"/>
        <w:ind w:firstLine="720"/>
        <w:jc w:val="center"/>
        <w:rPr>
          <w:rFonts w:eastAsia="Times New Roman" w:cs="Times New Roman"/>
          <w:szCs w:val="24"/>
        </w:rPr>
      </w:pPr>
      <w:r>
        <w:rPr>
          <w:rFonts w:eastAsia="Times New Roman" w:cs="Times New Roman"/>
          <w:szCs w:val="24"/>
        </w:rPr>
        <w:t>(Να μπει η σελ. 1β)</w:t>
      </w:r>
    </w:p>
    <w:p w14:paraId="5776DB2A" w14:textId="77777777" w:rsidR="00C04901" w:rsidRDefault="00EA6D8E">
      <w:pPr>
        <w:spacing w:line="600" w:lineRule="auto"/>
        <w:ind w:firstLine="720"/>
        <w:jc w:val="center"/>
        <w:rPr>
          <w:rFonts w:eastAsia="Times New Roman" w:cs="Times New Roman"/>
          <w:szCs w:val="24"/>
        </w:rPr>
      </w:pPr>
      <w:r>
        <w:rPr>
          <w:rFonts w:eastAsia="Times New Roman" w:cs="Times New Roman"/>
          <w:szCs w:val="24"/>
        </w:rPr>
        <w:t>(Αλλαγή σελίδας)</w:t>
      </w:r>
    </w:p>
    <w:p w14:paraId="5776DB2B" w14:textId="77777777" w:rsidR="00C04901" w:rsidRDefault="00EA6D8E">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Κυρίες και κύριοι συνάδελφοι, εισερχόμαστε στη συζήτηση των</w:t>
      </w:r>
    </w:p>
    <w:p w14:paraId="5776DB2C" w14:textId="77777777" w:rsidR="00C04901" w:rsidRDefault="00EA6D8E">
      <w:pPr>
        <w:spacing w:line="600" w:lineRule="auto"/>
        <w:ind w:firstLine="720"/>
        <w:jc w:val="center"/>
        <w:rPr>
          <w:rFonts w:eastAsia="Times New Roman"/>
          <w:b/>
          <w:szCs w:val="24"/>
        </w:rPr>
      </w:pPr>
      <w:r>
        <w:rPr>
          <w:rFonts w:eastAsia="Times New Roman"/>
          <w:b/>
          <w:szCs w:val="24"/>
        </w:rPr>
        <w:lastRenderedPageBreak/>
        <w:t>ΕΠΙΚΑΙΡΩΝ ΕΡΩΤΗΣΕΩΝ</w:t>
      </w:r>
    </w:p>
    <w:p w14:paraId="5776DB2D" w14:textId="77777777" w:rsidR="00C04901" w:rsidRDefault="00EA6D8E">
      <w:pPr>
        <w:spacing w:line="600" w:lineRule="auto"/>
        <w:ind w:firstLine="720"/>
        <w:jc w:val="both"/>
        <w:rPr>
          <w:rFonts w:eastAsia="Times New Roman"/>
          <w:szCs w:val="24"/>
        </w:rPr>
      </w:pPr>
      <w:r>
        <w:rPr>
          <w:rFonts w:eastAsia="Times New Roman"/>
          <w:szCs w:val="24"/>
        </w:rPr>
        <w:t>Έχω την τιμή να ανακοινώσω στο Σώμα το δελτίο επικαίρων ερωτήσεων της Παρασκευής 21 Οκτωβρίου 2016.</w:t>
      </w:r>
    </w:p>
    <w:p w14:paraId="5776DB2E" w14:textId="77777777" w:rsidR="00C04901" w:rsidRDefault="00EA6D8E">
      <w:pPr>
        <w:spacing w:line="600" w:lineRule="auto"/>
        <w:ind w:firstLine="720"/>
        <w:jc w:val="both"/>
        <w:rPr>
          <w:rFonts w:eastAsia="Times New Roman"/>
          <w:szCs w:val="24"/>
        </w:rPr>
      </w:pPr>
      <w:r>
        <w:rPr>
          <w:rFonts w:eastAsia="Times New Roman"/>
          <w:bCs/>
          <w:szCs w:val="24"/>
        </w:rPr>
        <w:t>Α. ΕΠΙΚΑΙΡΕΣ ΕΡΩΤΗΣΕΙΣ Πρώτου Κύκλου (Άρθρο 130 παράγραφοι 2 και 3 του Κανονισμού της Βουλής)</w:t>
      </w:r>
      <w:r>
        <w:rPr>
          <w:rFonts w:eastAsia="Times New Roman"/>
          <w:szCs w:val="24"/>
        </w:rPr>
        <w:t xml:space="preserve">  </w:t>
      </w:r>
    </w:p>
    <w:p w14:paraId="5776DB2F"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1. Η με αριθμό 120/18-10-2016 επίκαιρη ερώτηση της Βουλευτού Καρδίτσας του Συνασπισμού Ριζοσπαστικής Αριστεράς κ. Παναγιώτας Βράντζα προς τον Υπουργό Οικονομικών, σχετικά με τον συντελεστή ΦΠΑ 24% για τα ζώντα παραγωγικά ζώα.</w:t>
      </w:r>
    </w:p>
    <w:p w14:paraId="5776DB30"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2. Η με αριθμό 110/17-10-2016 επίκαιρη ερώτηση του Βουλευτή Καβάλας της Νέας Δημοκρατίας κ. Νικολάου Παναγιωτόπουλου προς τον Υπουργό Εργασίας, Κοινωνικής Ασφάλισης και Κοινωνικής Αλληλεγγύης, σχετικά με τις κυβερνητικές υποσχέσεις για τη μοναδική βιομηχανία λιπασμάτων στην Ελλάδα.</w:t>
      </w:r>
    </w:p>
    <w:p w14:paraId="5776DB31"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lastRenderedPageBreak/>
        <w:t>3. Η με αριθμό 117/17-10-2016 επίκαιρη ερώτηση του Βουλευτή Ευβοίας του Λαϊκού Συνδέσμου-Χρυσή</w:t>
      </w:r>
      <w:r w:rsidRPr="00314FC8">
        <w:rPr>
          <w:rFonts w:eastAsia="Times New Roman" w:cs="Times New Roman"/>
          <w:szCs w:val="24"/>
        </w:rPr>
        <w:t xml:space="preserve"> </w:t>
      </w:r>
      <w:r>
        <w:rPr>
          <w:rFonts w:eastAsia="Times New Roman" w:cs="Times New Roman"/>
          <w:szCs w:val="24"/>
        </w:rPr>
        <w:t>Αυγή κ. Νικολάου Μίχου προς τον Υπουργό Οικονομικών, σχετικά με την «σκανδαλώδη» πώληση της «ΤΡΑΙΝΟΣΕ» έναντι του ευτελούς τιμήματος των 45 εκατ. ευρώ.</w:t>
      </w:r>
    </w:p>
    <w:p w14:paraId="5776DB32"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4. Η με αριθμό 116/17-10-2016 επίκαιρη ερώτηση του Βουλευτή Ηρακλείου της Δημοκρατικής Συμπαράταξης ΠΑΣΟΚ-ΔΗΜΑΡ κ. Βασιλείου Κεγκέρογλου προς τον Υπουργό Εργασίας, Κοινωνικής Ασφάλισης και Κοινωνικής Αλληλεγγύης, σχετικά με την απόσυρση υπουργικής απόφασης για κατάργηση του δικαιώματος χορήγησης του εφάπαξ των ξενοδοχοϋπαλλήλων στην 20ετία.</w:t>
      </w:r>
    </w:p>
    <w:p w14:paraId="5776DB33"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5. Η με αριθμό 125/18-10-2016 επίκαιρη ερώτηση του Βουλευτή Β΄ Αθηνών του Κομμουνιστικού Κόμματος Ελλάδας κ. Χρήστου Κατσώτη προς τον Υπουργό Δικαιοσύνης, Διαφάνειας και Ανθρωπίνων </w:t>
      </w:r>
      <w:r>
        <w:rPr>
          <w:rFonts w:eastAsia="Times New Roman" w:cs="Times New Roman"/>
          <w:szCs w:val="24"/>
        </w:rPr>
        <w:lastRenderedPageBreak/>
        <w:t>Δικαιωμάτων, σχετικά με την παρέμβαση της αστικής δικαιοσύνης στο συνδικαλιστικό κίνημα με την απόφαση του Μονομελούς Πρωτοδικείου Αθηνών, που ακυρώνει το 29ο Συνέδριο του Εργατικού Κέντρου Αθήνας (Μάης 2016).</w:t>
      </w:r>
    </w:p>
    <w:p w14:paraId="5776DB34"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6. Η με αριθμό 122/18-10-2016 επίκαιρη ερώτηση του Βουλευτή Β΄ Πειραιώς των Ανεξαρτήτων Ελλήνων κ. Δημητρίου Καμμένου προς τον Υπουργό Υποδομών, Μεταφορών και Δικτύων, σχετικά με τα έργα τραμ και μετρό στον Πειραιά.</w:t>
      </w:r>
    </w:p>
    <w:p w14:paraId="5776DB35"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7. Η με αριθμό 123/18-10-2016 επίκαιρη ερώτηση της Βουλευτού Β΄ Πειραιώς της Ένωσης Κεντρώων κ. Θεοδώρας Μεγαλοοικονόμου προς τον Υπουργό Οικονομίας, Ανάπτυξης και Τουρισμού, σχετικά με την αντιμετώπιση του παρεμπορίου στους Δήμους του Πειραιά, Περάματος, Κορυδαλλού, Κερατσινίου-Δραπετσώνας, Νίκαιας-Αγίου Ιωάννη Ρέντη.</w:t>
      </w:r>
    </w:p>
    <w:p w14:paraId="5776DB36" w14:textId="77777777" w:rsidR="00C04901" w:rsidRDefault="00EA6D8E">
      <w:pPr>
        <w:spacing w:line="600" w:lineRule="auto"/>
        <w:ind w:firstLine="720"/>
        <w:jc w:val="both"/>
        <w:rPr>
          <w:rFonts w:eastAsia="Times New Roman"/>
          <w:bCs/>
          <w:szCs w:val="24"/>
        </w:rPr>
      </w:pPr>
      <w:r>
        <w:rPr>
          <w:rFonts w:eastAsia="Times New Roman"/>
          <w:bCs/>
          <w:szCs w:val="24"/>
        </w:rPr>
        <w:lastRenderedPageBreak/>
        <w:t>Β. ΕΠΙΚΑΙΡΕΣ ΕΡΩΤΗΣΕΙΣ Δεύτερου Κύκλου (Άρθρο 130 παράγραφοι 2 και 3 του Κανονισμού Βουλής)</w:t>
      </w:r>
    </w:p>
    <w:p w14:paraId="5776DB37"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1. Η με αριθμό 121/18-10-2016 επίκαιρη ερώτηση του Βουλευτή Κοζάνης του Συνασπισμού Ριζοσπαστικής Αριστεράς κ. Ιωάννη Θεοφύλακτου προς τον Υπουργό Περιβάλλοντος και Ενέργειας, σχετικά με την πρόσληψη εργατικού προσωπικού στη λιγνιτική μονάδα «ΠΤΟΛΕΜΑΪΔΑ </w:t>
      </w:r>
      <w:r>
        <w:rPr>
          <w:rFonts w:eastAsia="Times New Roman" w:cs="Times New Roman"/>
          <w:szCs w:val="24"/>
          <w:lang w:val="en-US"/>
        </w:rPr>
        <w:t>V</w:t>
      </w:r>
      <w:r>
        <w:rPr>
          <w:rFonts w:eastAsia="Times New Roman" w:cs="Times New Roman"/>
          <w:szCs w:val="24"/>
        </w:rPr>
        <w:t>» με διαφανή κριτήρια από τα μητρώα του ΟΑΕΔ.</w:t>
      </w:r>
    </w:p>
    <w:p w14:paraId="5776DB38"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2. Η με αριθμό 111/17-10-2016 επίκαιρη ερώτηση του Βουλευτή Κιλκίς της Νέας Δημοκρατίας κ. Γεωργίου Γεωργαντά προς τον Υπουργό Υποδομών, Μεταφορών και Δικτύων, σχετικά με εκκίνηση της διαδικασίας για την ιδιωτικοποίηση της Εγνατίας Οδού Α.Ε., την παραχώρηση του οδικού της δικτύου και τα ζητήματα που προκύπτουν.</w:t>
      </w:r>
    </w:p>
    <w:p w14:paraId="5776DB39"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lastRenderedPageBreak/>
        <w:t>3. Η με αριθμό 118/17-10-2016 επίκαιρη ερώτηση του Βουλευτή Επικρατείας του Λαϊκού Συνδέσμου-Χρυσή Αυγή κ. Χρήστου Παππά προς τον Υπουργό Εξωτερικών, σχετικά με την ενέργεια εθνικής μειοδοσίας από την απουσία Ελληνικής Σημαίας σε συνάντηση του Πρωθυπουργού με τον Πρόεδρο της Τουρκίας.</w:t>
      </w:r>
    </w:p>
    <w:p w14:paraId="5776DB3A"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4. Η με αριθμό 115/17-10-2016 επίκαιρη ερώτηση του Βουλευτή Β΄ Αθηνών της Δημοκρατικής Συμπαράταξης ΠΑΣΟΚ-ΔΗΜΑΡ κ. Ανδρέα Λοβέρδου προς τον Υπουργό Δικαιοσύνης, Διαφάνειας και Ανθρωπίνων Δικαιωμάτων, σχετικά με την γονική ισότητα-συνεπιμέλεια τέκνων.</w:t>
      </w:r>
    </w:p>
    <w:p w14:paraId="5776DB3B"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5. Η με αριθμό 126/18-10-2016 επίκαιρη ερώτηση του Βουλευτή Α΄ Θεσσαλονίκης του Κομμουνιστικού Κόμματος Ελλάδας κ. Ιωάννη Δελή προς τους Υπουργούς Εσωτερικών και Διοικητικής Ανασυγκρότησης και Αγροτικής Ανάπτυξης και Τροφίμων, σχετικά με την καταστροφή από τις πυρκαγιές στη νήσο Θάσο.</w:t>
      </w:r>
    </w:p>
    <w:p w14:paraId="5776DB3C"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lastRenderedPageBreak/>
        <w:t>6. Η με αριθμό 124/18-10-2016 επίκαιρη ερώτηση του Βουλευτή Λαρίσης των Ανεξαρτήτων Ελλήνων κ. Βασιλείου Κόκκαλη προς τον Υπουργό Εργασίας, Κοινωνικής Ασφάλισης και Κοινωνικής Αλληλεγγύης, σχετικά με την ανάγκη διάσωσης των επιχειρήσεων και των επιτηδευμάτων των ασφαλισμένων του ΟΑΕΕ που έχουν χρόνιες ασφαλιστικές οφειλές, καθώς και την ανάγκη για την επανεξέταση του ύψους του προστίμου που επιβάλλεται για κάθε αδήλωτο εργαζόμενο.</w:t>
      </w:r>
    </w:p>
    <w:p w14:paraId="5776DB3D"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7. Η με αριθμό 119/18-10-2016 επίκαιρη ερώτηση του Ανεξάρτητου Βουλευτή Β΄ Αθηνών κ. Θεοχάρη Θεοχάρη προς τον Υπουργό Υγείας, σχετικά με τις ελλείψεις σε ιατρικά μηχανήματα που θέτουν σε κίνδυνο την υγεία και τη ζωή των ασθενών.</w:t>
      </w:r>
    </w:p>
    <w:p w14:paraId="5776DB3E"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8. Η με αριθμό 114/17-10-2016 επίκαιρη ερώτηση του Ανεξάρτητου Βουλευτή Αχαΐας κ. Ιάσονα Φωτήλα προς τον Υπουργό Δικαιοσύνης, Διαφάνειας και Ανθρωπίνων Δικαιωμάτων, σχετικά με την παραβίαση του Συντάγματος για μη υποχρεωτική αποχώρηση ανωτάτων δικαστικών λειτουργών.</w:t>
      </w:r>
    </w:p>
    <w:p w14:paraId="5776DB3F"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lastRenderedPageBreak/>
        <w:t>9. Η με αριθμό 75/11-10-2016 επίκαιρη ερώτηση του Βουλευτή Ηρακλείου του Συνασπισμού Ριζοσπαστικής Αριστεράς κ. Νικόλαου Ηγουμενίδη προς τον Υπουργό Αγροτικής Ανάπτυξης και Τροφίμων, σχετικά με την αναβάθμιση της Γεωργική Σχολής Μεσσαράς στο Νομό Ηρακλείου.</w:t>
      </w:r>
    </w:p>
    <w:p w14:paraId="5776DB40"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10. Η με αριθμό 63/10-10-2016 επίκαιρη ερώτηση του Βουλευτή Δωδεκανήσου της Νέας Δημοκρατίας κ. Εμμανουήλ Κόνσολα προς τον Υπουργό Παιδείας, Έρευνας και Θρησκευμάτων, σχετικά με την απαξίωση της Ρόδου από την ακύρωση της Ίδρυσης του Τμήματος Διοίκησης Τουρισμού με έδρα τη Ρόδο και αγγλόφωνων τμημάτων τουριστικών σπουδών που θα απευθύνονται σε αλλοδαπούς φοιτητές με δίδακτρα.</w:t>
      </w:r>
    </w:p>
    <w:p w14:paraId="5776DB41" w14:textId="77777777" w:rsidR="00C04901" w:rsidRDefault="00EA6D8E">
      <w:pPr>
        <w:spacing w:line="600" w:lineRule="auto"/>
        <w:ind w:firstLine="720"/>
        <w:jc w:val="both"/>
        <w:rPr>
          <w:rFonts w:eastAsia="Times New Roman"/>
          <w:bCs/>
          <w:szCs w:val="24"/>
        </w:rPr>
      </w:pPr>
      <w:r>
        <w:rPr>
          <w:rFonts w:eastAsia="Times New Roman"/>
          <w:bCs/>
          <w:szCs w:val="24"/>
        </w:rPr>
        <w:t xml:space="preserve">11. Η με αριθμό 59/10-10-2016 επίκαιρη ερώτηση της Βουλευτού Β΄ Αθηνών του Λαϊκού Συνδέσμου–Χρυσή Αυγή κ. Ελένης Ζαρούλια προς τον Υπουργό Οικονομίας, Ανάπτυξης και Τουρισμού σχετικά με </w:t>
      </w:r>
      <w:r>
        <w:rPr>
          <w:rFonts w:eastAsia="Times New Roman"/>
          <w:bCs/>
          <w:szCs w:val="24"/>
        </w:rPr>
        <w:lastRenderedPageBreak/>
        <w:t xml:space="preserve">τη μείωση της εθνικά κυρίαρχης απονομής δικαιοσύνης μέσω της επικύρωσης της συμφωνίας </w:t>
      </w:r>
      <w:r>
        <w:rPr>
          <w:rFonts w:eastAsia="Times New Roman"/>
          <w:bCs/>
          <w:szCs w:val="24"/>
          <w:lang w:val="en-US"/>
        </w:rPr>
        <w:t>CETA</w:t>
      </w:r>
      <w:r>
        <w:rPr>
          <w:rFonts w:eastAsia="Times New Roman"/>
          <w:bCs/>
          <w:szCs w:val="24"/>
        </w:rPr>
        <w:t xml:space="preserve"> μεταξύ Καναδά και Ε.Ε..</w:t>
      </w:r>
    </w:p>
    <w:p w14:paraId="5776DB42" w14:textId="77777777" w:rsidR="00C04901" w:rsidRDefault="00EA6D8E">
      <w:pPr>
        <w:spacing w:line="600" w:lineRule="auto"/>
        <w:ind w:firstLine="720"/>
        <w:jc w:val="both"/>
        <w:rPr>
          <w:rFonts w:eastAsia="Times New Roman"/>
          <w:bCs/>
          <w:szCs w:val="24"/>
        </w:rPr>
      </w:pPr>
      <w:r>
        <w:rPr>
          <w:rFonts w:eastAsia="Times New Roman"/>
          <w:bCs/>
          <w:szCs w:val="24"/>
        </w:rPr>
        <w:t xml:space="preserve">12. Η με αριθμό 67/10-10-2016 επίκαιρη ερώτηση της Βουλευτού Δράμας της Δημοκρατικής Συμπαράταξης ΠΑΣΟΚ-ΔΗΜΑΡ κ. Χαράς Κεφαλίδου προς τον Υπουργό Πολιτισμού και Αθλητισμού, σχετικά με τη νέα διάρρηξη στο Θεατρικό Μουσείο. </w:t>
      </w:r>
    </w:p>
    <w:p w14:paraId="5776DB43" w14:textId="77777777" w:rsidR="00C04901" w:rsidRDefault="00EA6D8E">
      <w:pPr>
        <w:spacing w:line="600" w:lineRule="auto"/>
        <w:ind w:firstLine="720"/>
        <w:jc w:val="both"/>
        <w:rPr>
          <w:rFonts w:eastAsia="Times New Roman"/>
          <w:bCs/>
          <w:szCs w:val="24"/>
        </w:rPr>
      </w:pPr>
      <w:r>
        <w:rPr>
          <w:rFonts w:eastAsia="Times New Roman"/>
          <w:bCs/>
          <w:szCs w:val="24"/>
        </w:rPr>
        <w:t>13. Η με αριθμό 79/11-10-2016 επίκαιρη ερώτηση του Ζ΄ Αντιπροέδρου της Βουλής και Βουλευτή Α΄ Αθηνών του Ποταμιού κ. Σπυρίδωνος Λυκούδη προς τον Υπουργό Περιβάλλοντος και Ενέργειας, σχετικά με την ανάπλαση του Ρέματος Πικροδάφνης στο Νομό Αττικής.</w:t>
      </w:r>
    </w:p>
    <w:p w14:paraId="5776DB44" w14:textId="77777777" w:rsidR="00C04901" w:rsidRDefault="00EA6D8E">
      <w:pPr>
        <w:spacing w:line="600" w:lineRule="auto"/>
        <w:ind w:firstLine="720"/>
        <w:jc w:val="both"/>
        <w:rPr>
          <w:rFonts w:eastAsia="Times New Roman"/>
          <w:bCs/>
          <w:szCs w:val="24"/>
        </w:rPr>
      </w:pPr>
      <w:r>
        <w:rPr>
          <w:rFonts w:eastAsia="Times New Roman"/>
          <w:bCs/>
          <w:szCs w:val="24"/>
        </w:rPr>
        <w:t>14. Η με αριθμό 80/11-10-2016 επίκαιρη ερώτηση του Βουλευτή Β΄ Πειραιώς των Ανεξαρτήτων Ελλήνων κ. Δημητρίου Καμμένου προς τον Υπουργό Εσωτερικών και Διοικητικής Ανασυγκρότησης, σχετικά με τους αναλογικούς ασύρματους της Ελληνικής Αστυνομίας.</w:t>
      </w:r>
    </w:p>
    <w:p w14:paraId="5776DB45" w14:textId="77777777" w:rsidR="00C04901" w:rsidRDefault="00EA6D8E">
      <w:pPr>
        <w:spacing w:line="600" w:lineRule="auto"/>
        <w:ind w:firstLine="720"/>
        <w:jc w:val="both"/>
        <w:rPr>
          <w:rFonts w:eastAsia="Times New Roman"/>
          <w:bCs/>
          <w:szCs w:val="24"/>
        </w:rPr>
      </w:pPr>
      <w:r>
        <w:rPr>
          <w:rFonts w:eastAsia="Times New Roman"/>
          <w:bCs/>
          <w:szCs w:val="24"/>
        </w:rPr>
        <w:lastRenderedPageBreak/>
        <w:t xml:space="preserve">15. Η με αριθμό 76/11-10-2016 επίκαιρη ερώτηση της Βουλευτού Χαλκιδικής του ΣΥΡΙΖΑ κ. Αικατερίνης Ιγγλέζη προς τον Υπουργό Αγροτικής Ανάπτυξης και Τροφίμων, σχετικά με την ενίσχυση των παραγωγών πράσινης ελιάς του Νομού Χαλκιδικής.  </w:t>
      </w:r>
    </w:p>
    <w:p w14:paraId="5776DB46" w14:textId="77777777" w:rsidR="00C04901" w:rsidRDefault="00EA6D8E">
      <w:pPr>
        <w:spacing w:line="600" w:lineRule="auto"/>
        <w:ind w:firstLine="720"/>
        <w:jc w:val="both"/>
        <w:rPr>
          <w:rFonts w:eastAsia="Times New Roman"/>
          <w:bCs/>
          <w:szCs w:val="24"/>
        </w:rPr>
      </w:pPr>
      <w:r>
        <w:rPr>
          <w:rFonts w:eastAsia="Times New Roman"/>
          <w:bCs/>
          <w:szCs w:val="24"/>
        </w:rPr>
        <w:t>16. Η με αριθμό 68/10-10-2016 επίκαιρη ερώτηση του Βουλευτή Β΄ Αθηνών της Δημοκρατικής Συμπαράταξης ΠΑΣΟΚ-ΔΗΜΑΡ κ. Ανδρέα Λοβέρδου προς τον Υπουργό Εθνικής Άμυνας, σχετικά με την απαξίωση των Ελληνικών Αμυντικών Συστημάτων.</w:t>
      </w:r>
    </w:p>
    <w:p w14:paraId="5776DB47"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17. Η με αριθμό 83/11-10-2016 επίκαιρη ερώτηση του ΣΤ΄ Αντιπροέδρου της Βουλής και Βουλευτή Λαρίσης του Κομμουνιστικού Κόμματος Ελλάδας κ. Γεωργίου Λαμπρούλη προς τους Υπουργούς Αγροτικής Ανάπτυξης και Τροφίμων και Οικονομικών, σχετικά με την αποζημίωση των πληγέντων από τις καταστροφές των ελαιόδεντρων στην πυρκαγιά στο Νομό Λάρισας.</w:t>
      </w:r>
    </w:p>
    <w:p w14:paraId="5776DB48"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lastRenderedPageBreak/>
        <w:t>18. Η με αριθμό 69/10-10-2016 επίκαιρη ερώτηση του Ανεξάρτητου Βουλευτή Αχαΐας κ. Νικολάου Νικολόπουλου προς τον Υπουργό Οικονομίας, Ανάπτυξης και Τουρισμού, σχετικά με την πρόταση-ανάσα για τα κόκκινα δάνεια.</w:t>
      </w:r>
    </w:p>
    <w:p w14:paraId="5776DB49"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19. Η με αριθμό 26/3-10-2016 επίκαιρη ερώτηση του Ανεξάρτητου Βουλευτή Λακωνίας κ. Λεωνίδα Γρηγοράκου προς τον Υπουργό Υγείας, σχετικά με την διαδικασία επιλογής Διευθυντών στο Εθνικό Σύστημα Υγείας (ΕΣΥ).</w:t>
      </w:r>
    </w:p>
    <w:p w14:paraId="5776DB4A" w14:textId="77777777" w:rsidR="00C04901" w:rsidRDefault="00EA6D8E">
      <w:pPr>
        <w:spacing w:line="600" w:lineRule="auto"/>
        <w:ind w:firstLine="720"/>
        <w:jc w:val="both"/>
        <w:rPr>
          <w:rFonts w:eastAsia="Times New Roman"/>
          <w:szCs w:val="24"/>
        </w:rPr>
      </w:pPr>
      <w:r>
        <w:rPr>
          <w:rFonts w:eastAsia="Times New Roman"/>
          <w:szCs w:val="24"/>
        </w:rPr>
        <w:t xml:space="preserve">Όπως μας πληροφορεί ο Γενικός Γραμματέας της Κυβέρνησης κ. Καλογήρου, οι επίκαιρες ερωτήσεις που θα συζητηθούν είναι οκτώ. </w:t>
      </w:r>
    </w:p>
    <w:p w14:paraId="5776DB4B" w14:textId="77777777" w:rsidR="00C04901" w:rsidRDefault="00EA6D8E">
      <w:pPr>
        <w:spacing w:line="600" w:lineRule="auto"/>
        <w:ind w:firstLine="720"/>
        <w:jc w:val="both"/>
        <w:rPr>
          <w:rFonts w:eastAsia="Times New Roman"/>
          <w:szCs w:val="24"/>
        </w:rPr>
      </w:pPr>
      <w:r>
        <w:rPr>
          <w:rFonts w:eastAsia="Times New Roman"/>
          <w:szCs w:val="24"/>
        </w:rPr>
        <w:t>Αυτές που δεν θα συζητηθούν είναι οι εξής:</w:t>
      </w:r>
    </w:p>
    <w:p w14:paraId="5776DB4C" w14:textId="77777777" w:rsidR="00C04901" w:rsidRDefault="00EA6D8E">
      <w:pPr>
        <w:spacing w:line="600" w:lineRule="auto"/>
        <w:ind w:firstLine="720"/>
        <w:jc w:val="both"/>
        <w:rPr>
          <w:rFonts w:eastAsia="Times New Roman"/>
          <w:szCs w:val="24"/>
        </w:rPr>
      </w:pPr>
      <w:r>
        <w:rPr>
          <w:rFonts w:eastAsia="Times New Roman"/>
          <w:szCs w:val="24"/>
        </w:rPr>
        <w:lastRenderedPageBreak/>
        <w:t xml:space="preserve">Η πρώτη με αριθμό 101/17-10-2016 επίκαιρη ερώτηση πρώτου κύκλου της Βουλευτού Αιτωλοακαρνανίας του Συνασπισμού Ριζοσπαστικής Αριστεράς κ. </w:t>
      </w:r>
      <w:r>
        <w:rPr>
          <w:rFonts w:eastAsia="Times New Roman"/>
          <w:bCs/>
          <w:szCs w:val="24"/>
        </w:rPr>
        <w:t xml:space="preserve">Μαρίας Τριανταφύλλου </w:t>
      </w:r>
      <w:r>
        <w:rPr>
          <w:rFonts w:eastAsia="Times New Roman"/>
          <w:szCs w:val="24"/>
        </w:rPr>
        <w:t>προς τον Υπουργό</w:t>
      </w:r>
      <w:r>
        <w:rPr>
          <w:rFonts w:eastAsia="Times New Roman"/>
          <w:b/>
          <w:bCs/>
          <w:szCs w:val="24"/>
        </w:rPr>
        <w:t xml:space="preserve"> </w:t>
      </w:r>
      <w:r>
        <w:rPr>
          <w:rFonts w:eastAsia="Times New Roman"/>
          <w:bCs/>
          <w:szCs w:val="24"/>
        </w:rPr>
        <w:t>Οικονομίας, Ανάπτυξης και Τουρισμού,</w:t>
      </w:r>
      <w:r>
        <w:rPr>
          <w:rFonts w:eastAsia="Times New Roman"/>
          <w:szCs w:val="24"/>
        </w:rPr>
        <w:t xml:space="preserve"> σχετικά με την ολοκλήρωση του έργου της Μαρίνας Μεσολογγίου, δεν θα συζητηθεί λόγω του ότι η κ. Κουντουρά λείπει στο εξωτερικό.</w:t>
      </w:r>
    </w:p>
    <w:p w14:paraId="5776DB4D" w14:textId="77777777" w:rsidR="00C04901" w:rsidRDefault="00EA6D8E">
      <w:pPr>
        <w:spacing w:line="600" w:lineRule="auto"/>
        <w:ind w:firstLine="720"/>
        <w:jc w:val="both"/>
        <w:rPr>
          <w:rFonts w:eastAsia="Times New Roman"/>
          <w:szCs w:val="24"/>
        </w:rPr>
      </w:pPr>
      <w:r>
        <w:rPr>
          <w:rFonts w:eastAsia="Times New Roman"/>
          <w:szCs w:val="24"/>
        </w:rPr>
        <w:t xml:space="preserve">Η δέκατη με αριθμό 54/10-10-2016 επίκαιρη ερώτηση δεύτερου κύκλου του Βουλευτή Χανίων του Συνασπισμού Ριζοσπαστικής Αριστεράς κ. </w:t>
      </w:r>
      <w:r>
        <w:rPr>
          <w:rFonts w:eastAsia="Times New Roman"/>
          <w:bCs/>
          <w:szCs w:val="24"/>
        </w:rPr>
        <w:t>Αντωνίου Μπαλωμενάκη</w:t>
      </w:r>
      <w:r>
        <w:rPr>
          <w:rFonts w:eastAsia="Times New Roman"/>
          <w:szCs w:val="24"/>
        </w:rPr>
        <w:t xml:space="preserve"> προς τον Υπουργό  </w:t>
      </w:r>
      <w:r>
        <w:rPr>
          <w:rFonts w:eastAsia="Times New Roman"/>
          <w:bCs/>
          <w:szCs w:val="24"/>
        </w:rPr>
        <w:t>Οικονομίας, Ανάπτυξης και Τουρισμού,</w:t>
      </w:r>
      <w:r>
        <w:rPr>
          <w:rFonts w:eastAsia="Times New Roman"/>
          <w:szCs w:val="24"/>
        </w:rPr>
        <w:t xml:space="preserve"> σχετικά με την εισαγωγή πλαισίου για την αντιμετώπιση της ανεξέλεγκτης επέκτασης του φαινομένου all inclusive στον τουρισμό, δεν θα συζητηθεί για τον ίδιο λόγο.</w:t>
      </w:r>
    </w:p>
    <w:p w14:paraId="5776DB4E" w14:textId="77777777" w:rsidR="00C04901" w:rsidRDefault="00EA6D8E">
      <w:pPr>
        <w:spacing w:line="600" w:lineRule="auto"/>
        <w:ind w:firstLine="720"/>
        <w:jc w:val="both"/>
        <w:rPr>
          <w:rFonts w:eastAsia="Times New Roman"/>
          <w:szCs w:val="24"/>
        </w:rPr>
      </w:pPr>
      <w:r>
        <w:rPr>
          <w:rFonts w:eastAsia="Times New Roman"/>
          <w:szCs w:val="24"/>
        </w:rPr>
        <w:t xml:space="preserve">Η πέμπτη με αριθμό 108/17-10-2016 επίκαιρη ερώτηση δεύτερου κύκλου του Βουλευτή Β΄ Θεσσαλονίκης του Κομμουνιστικού Κόμματος Ελλάδας κ. </w:t>
      </w:r>
      <w:r>
        <w:rPr>
          <w:rFonts w:eastAsia="Times New Roman"/>
          <w:bCs/>
          <w:szCs w:val="24"/>
        </w:rPr>
        <w:t>Σάκη Βαρδαλή</w:t>
      </w:r>
      <w:r>
        <w:rPr>
          <w:rFonts w:eastAsia="Times New Roman"/>
          <w:szCs w:val="24"/>
        </w:rPr>
        <w:t xml:space="preserve"> προς τον Υπουργό </w:t>
      </w:r>
      <w:r>
        <w:rPr>
          <w:rFonts w:eastAsia="Times New Roman"/>
          <w:bCs/>
          <w:szCs w:val="24"/>
        </w:rPr>
        <w:t>Εργασίας, Κοινω</w:t>
      </w:r>
      <w:r>
        <w:rPr>
          <w:rFonts w:eastAsia="Times New Roman"/>
          <w:bCs/>
          <w:szCs w:val="24"/>
        </w:rPr>
        <w:lastRenderedPageBreak/>
        <w:t>νικής Ασφάλισης και Κοινωνικής Αλληλεγγύης,</w:t>
      </w:r>
      <w:r>
        <w:rPr>
          <w:rFonts w:eastAsia="Times New Roman"/>
          <w:szCs w:val="24"/>
        </w:rPr>
        <w:t xml:space="preserve"> σχετικά με τους εκατόν ογδόντα εργαζόμενους του εργοστασίου λιπασμάτων Νέας Καρβάλης στην Περιφερειακή Ενότητα Καβάλας που εδώ και πέντε μήνες βρίσκονται σε αγωνιστικές κινητοποιήσεις, δεν θα συζητηθεί διότι ο κ. Κατρούγκαλος είναι στο εξωτερικό.</w:t>
      </w:r>
    </w:p>
    <w:p w14:paraId="5776DB4F" w14:textId="77777777" w:rsidR="00C04901" w:rsidRDefault="00EA6D8E">
      <w:pPr>
        <w:spacing w:line="600" w:lineRule="auto"/>
        <w:ind w:firstLine="720"/>
        <w:jc w:val="both"/>
        <w:rPr>
          <w:rFonts w:eastAsia="Times New Roman"/>
          <w:szCs w:val="24"/>
        </w:rPr>
      </w:pPr>
      <w:r>
        <w:rPr>
          <w:rFonts w:eastAsia="Times New Roman"/>
          <w:szCs w:val="24"/>
        </w:rPr>
        <w:t> Επίσης δεν θα συζητηθούν λόγω κωλύματος των αρμοδίων Υπουργών και θα επαναπροσδιοριστούν για συζήτηση οι παρακάτω ερωτήσεις:</w:t>
      </w:r>
    </w:p>
    <w:p w14:paraId="5776DB50" w14:textId="77777777" w:rsidR="00C04901" w:rsidRDefault="00EA6D8E">
      <w:pPr>
        <w:spacing w:line="600" w:lineRule="auto"/>
        <w:ind w:firstLine="720"/>
        <w:jc w:val="both"/>
        <w:rPr>
          <w:rFonts w:eastAsia="Times New Roman"/>
          <w:szCs w:val="24"/>
        </w:rPr>
      </w:pPr>
      <w:r>
        <w:rPr>
          <w:rFonts w:eastAsia="Times New Roman"/>
          <w:szCs w:val="24"/>
        </w:rPr>
        <w:t xml:space="preserve">Η δεύτερη με αριθμό 94/14-10-2016 επίκαιρη ερώτηση πρώτου κύκλου του Βουλευτή Β΄ Αθηνών της Νέας Δημοκρατίας κ. </w:t>
      </w:r>
      <w:r>
        <w:rPr>
          <w:rFonts w:eastAsia="Times New Roman"/>
          <w:bCs/>
          <w:szCs w:val="24"/>
        </w:rPr>
        <w:t>Σπυρίδωνος-Αδώνιδος Γεωργιάδη</w:t>
      </w:r>
      <w:r>
        <w:rPr>
          <w:rFonts w:eastAsia="Times New Roman"/>
          <w:szCs w:val="24"/>
        </w:rPr>
        <w:t xml:space="preserve">  προς τον Υπουργό </w:t>
      </w:r>
      <w:r>
        <w:rPr>
          <w:rFonts w:eastAsia="Times New Roman"/>
          <w:bCs/>
          <w:szCs w:val="24"/>
        </w:rPr>
        <w:t>Υποδομών, Μεταφορών και Δικτύων,</w:t>
      </w:r>
      <w:r>
        <w:rPr>
          <w:rFonts w:eastAsia="Times New Roman"/>
          <w:b/>
          <w:bCs/>
          <w:szCs w:val="24"/>
        </w:rPr>
        <w:t xml:space="preserve"> </w:t>
      </w:r>
      <w:r>
        <w:rPr>
          <w:rFonts w:eastAsia="Times New Roman"/>
          <w:szCs w:val="24"/>
        </w:rPr>
        <w:t>σχετικά με την προκλητική διάθεση 5,4 εκ. ευρώ από εθνικούς πόρους για την υλοποίηση δύο (2) συμβάσεων επικαιροποίησης τεχνικών προδιαγραφών, δεν θα συζητηθεί λόγω ανειλημμένων υποχρεώσεων του Υπουργού κ. Σπίρτζη.</w:t>
      </w:r>
    </w:p>
    <w:p w14:paraId="5776DB51" w14:textId="77777777" w:rsidR="00C04901" w:rsidRDefault="00EA6D8E">
      <w:pPr>
        <w:spacing w:line="600" w:lineRule="auto"/>
        <w:ind w:firstLine="720"/>
        <w:jc w:val="both"/>
        <w:rPr>
          <w:rFonts w:eastAsia="Times New Roman"/>
          <w:szCs w:val="24"/>
        </w:rPr>
      </w:pPr>
      <w:r>
        <w:rPr>
          <w:rFonts w:eastAsia="Times New Roman"/>
          <w:szCs w:val="24"/>
        </w:rPr>
        <w:lastRenderedPageBreak/>
        <w:t xml:space="preserve"> Η τρίτη με αριθμό 99/14-10-2016 επίκαιρη ερώτηση πρώτου κύκλου του Βουλευτή Εύβοιας του Λαϊκού Συνδέσμου–Χρυσή Αυγή κ. </w:t>
      </w:r>
      <w:r>
        <w:rPr>
          <w:rFonts w:eastAsia="Times New Roman"/>
          <w:bCs/>
          <w:szCs w:val="24"/>
        </w:rPr>
        <w:t>Νικολάου Μίχου</w:t>
      </w:r>
      <w:r>
        <w:rPr>
          <w:rFonts w:eastAsia="Times New Roman"/>
          <w:szCs w:val="24"/>
        </w:rPr>
        <w:t xml:space="preserve"> προς τον Υπουργό </w:t>
      </w:r>
      <w:r>
        <w:rPr>
          <w:rFonts w:eastAsia="Times New Roman"/>
          <w:b/>
          <w:bCs/>
          <w:szCs w:val="24"/>
        </w:rPr>
        <w:t xml:space="preserve"> </w:t>
      </w:r>
      <w:r>
        <w:rPr>
          <w:rFonts w:eastAsia="Times New Roman"/>
          <w:bCs/>
          <w:szCs w:val="24"/>
        </w:rPr>
        <w:t>Εσωτερικών και Διοικητικής Ανασυγκρότησης,</w:t>
      </w:r>
      <w:r>
        <w:rPr>
          <w:rFonts w:eastAsia="Times New Roman"/>
          <w:szCs w:val="24"/>
        </w:rPr>
        <w:t xml:space="preserve"> σχετικά με την διεξαγωγή ενδελεχούς έρευνας για τις εκτεταμένες πυρκαγιές σε Χίο, Εύβοια και Θάσο, δεν θα συζητηθεί λόγω ανειλημμένων υποχρεώσεων του Αναπληρωτή Υπουργού, κ. Τόσκα.</w:t>
      </w:r>
    </w:p>
    <w:p w14:paraId="5776DB52" w14:textId="77777777" w:rsidR="00C04901" w:rsidRDefault="00EA6D8E">
      <w:pPr>
        <w:spacing w:line="600" w:lineRule="auto"/>
        <w:ind w:firstLine="720"/>
        <w:jc w:val="both"/>
        <w:rPr>
          <w:rFonts w:eastAsia="Times New Roman"/>
          <w:szCs w:val="24"/>
        </w:rPr>
      </w:pPr>
      <w:r>
        <w:rPr>
          <w:rFonts w:eastAsia="Times New Roman"/>
          <w:szCs w:val="24"/>
        </w:rPr>
        <w:t xml:space="preserve">Η τρίτη με αριθμό 100/14-10-2016 επίκαιρη ερώτηση δεύτερου κύκλου του Βουλευτή  Β΄ Αθηνών του Λαϊκού Συνδέσμου–Χρυσή Αυγή κ. </w:t>
      </w:r>
      <w:r>
        <w:rPr>
          <w:rFonts w:eastAsia="Times New Roman"/>
          <w:bCs/>
          <w:szCs w:val="24"/>
        </w:rPr>
        <w:t>Ηλία Παναγιώταρου</w:t>
      </w:r>
      <w:r>
        <w:rPr>
          <w:rFonts w:eastAsia="Times New Roman"/>
          <w:szCs w:val="24"/>
        </w:rPr>
        <w:t xml:space="preserve"> προς τον Υπουργό </w:t>
      </w:r>
      <w:r>
        <w:rPr>
          <w:rFonts w:eastAsia="Times New Roman"/>
          <w:bCs/>
          <w:szCs w:val="24"/>
        </w:rPr>
        <w:t>Εξωτερικών,</w:t>
      </w:r>
      <w:r>
        <w:rPr>
          <w:rFonts w:eastAsia="Times New Roman"/>
          <w:szCs w:val="24"/>
        </w:rPr>
        <w:t xml:space="preserve"> σχετικά με την ανθελληνική δράση τούρκων πρακτόρων και εκπροσώπων τους στη Θράκη, δεν θα συζητηθεί λόγω ανειλημμένων υποχρεώσεων του κ. Αμανατίδη.</w:t>
      </w:r>
    </w:p>
    <w:p w14:paraId="5776DB53" w14:textId="77777777" w:rsidR="00C04901" w:rsidRDefault="00EA6D8E">
      <w:pPr>
        <w:spacing w:line="600" w:lineRule="auto"/>
        <w:ind w:firstLine="720"/>
        <w:jc w:val="both"/>
        <w:rPr>
          <w:rFonts w:eastAsia="Times New Roman"/>
          <w:szCs w:val="24"/>
        </w:rPr>
      </w:pPr>
      <w:r>
        <w:rPr>
          <w:rFonts w:eastAsia="Times New Roman"/>
          <w:szCs w:val="24"/>
        </w:rPr>
        <w:t xml:space="preserve">Η όγδοη με αριθμό 91/13-10-2016 επίκαιρη ερώτηση δεύτερου κύκλου του Βουλευτή A΄ Θεσσαλονίκης της Ένωσης Κεντρώων κ. </w:t>
      </w:r>
      <w:r>
        <w:rPr>
          <w:rFonts w:eastAsia="Times New Roman"/>
          <w:bCs/>
          <w:szCs w:val="24"/>
        </w:rPr>
        <w:t>Ιωάννη Σαρίδη</w:t>
      </w:r>
      <w:r>
        <w:rPr>
          <w:rFonts w:eastAsia="Times New Roman"/>
          <w:szCs w:val="24"/>
        </w:rPr>
        <w:t xml:space="preserve"> προς τον Υπουργό </w:t>
      </w:r>
      <w:r>
        <w:rPr>
          <w:rFonts w:eastAsia="Times New Roman"/>
          <w:bCs/>
          <w:szCs w:val="24"/>
        </w:rPr>
        <w:t>Ναυτιλίας και Νησιωτικής Πολιτικής,</w:t>
      </w:r>
      <w:r>
        <w:rPr>
          <w:rFonts w:eastAsia="Times New Roman"/>
          <w:szCs w:val="24"/>
        </w:rPr>
        <w:t xml:space="preserve"> </w:t>
      </w:r>
      <w:r>
        <w:rPr>
          <w:rFonts w:eastAsia="Times New Roman"/>
          <w:szCs w:val="24"/>
        </w:rPr>
        <w:lastRenderedPageBreak/>
        <w:t>σχετικά με την έγκριση του μεσοπρόθεσμου επιχειρηματικού σχεδίου για τον Οργανισμό Λιμένος Θεσσαλονίκης (ΟΛΘ), δεν θα συζητηθεί λόγω κωλύματος του κυρίου Υπουργού καθώς θα βρίσκεται στη Μύκονο στα πλαίσια του εορτασμού του Αγίου Αρτέμιου.</w:t>
      </w:r>
    </w:p>
    <w:p w14:paraId="5776DB54" w14:textId="77777777" w:rsidR="00C04901" w:rsidRDefault="00EA6D8E">
      <w:pPr>
        <w:spacing w:line="600" w:lineRule="auto"/>
        <w:ind w:firstLine="720"/>
        <w:jc w:val="both"/>
        <w:rPr>
          <w:rFonts w:eastAsia="Times New Roman"/>
          <w:szCs w:val="24"/>
        </w:rPr>
      </w:pPr>
      <w:r>
        <w:rPr>
          <w:rFonts w:eastAsia="Times New Roman"/>
          <w:szCs w:val="24"/>
        </w:rPr>
        <w:t xml:space="preserve">Η δέκατη τρίτη με αριθμό 11/3-10-2016 επίκαιρη ερώτηση δεύτερου κύκλου του Βουλευτή Β΄ Θεσσαλονίκης της Δημοκρατικής Συμπαράταξης ΠΑΣΟΚ – ΔΗΜΑΡ κ. </w:t>
      </w:r>
      <w:r>
        <w:rPr>
          <w:rFonts w:eastAsia="Times New Roman"/>
          <w:bCs/>
          <w:szCs w:val="24"/>
        </w:rPr>
        <w:t>Γεωργίου Αρβανιτίδη</w:t>
      </w:r>
      <w:r>
        <w:rPr>
          <w:rFonts w:eastAsia="Times New Roman"/>
          <w:szCs w:val="24"/>
        </w:rPr>
        <w:t xml:space="preserve"> προς τον Υπουργό </w:t>
      </w:r>
      <w:r>
        <w:rPr>
          <w:rFonts w:eastAsia="Times New Roman"/>
          <w:bCs/>
          <w:szCs w:val="24"/>
        </w:rPr>
        <w:t>Οικονομίας, Ανάπτυξης και Τουρισμού,</w:t>
      </w:r>
      <w:r>
        <w:rPr>
          <w:rFonts w:eastAsia="Times New Roman"/>
          <w:szCs w:val="24"/>
        </w:rPr>
        <w:t xml:space="preserve"> σχετικά με τη χορήγηση παράτασης ολοκλήρωσης έργων του προγράμματος: «Ενίσχυση ΜΜΕ που δραστηριοποιούνται στους τομείς μεταποίησης, τουρισμού, εμπορίου-υπηρεσιών», δεν θα συζητηθεί λόγω κωλύματος του Υφυπουργού Οικονομίας, Ανάπτυξης και Τουρισμού, κ. Χαρίτση, καθώς θα παρίσταται στο ΚΕΣΥΠ.</w:t>
      </w:r>
    </w:p>
    <w:p w14:paraId="5776DB55" w14:textId="77777777" w:rsidR="00C04901" w:rsidRDefault="00EA6D8E">
      <w:pPr>
        <w:spacing w:line="600" w:lineRule="auto"/>
        <w:ind w:firstLine="720"/>
        <w:jc w:val="both"/>
        <w:rPr>
          <w:rFonts w:eastAsia="Times New Roman"/>
          <w:szCs w:val="24"/>
        </w:rPr>
      </w:pPr>
      <w:r>
        <w:rPr>
          <w:rFonts w:eastAsia="Times New Roman"/>
          <w:szCs w:val="24"/>
        </w:rPr>
        <w:t xml:space="preserve">Η έκτη με αριθμό 88/12-10-2016 επίκαιρη ερώτηση πρώτου κύκλου της Βουλευτού Β΄ Θεσσαλονίκης του Ποταμιού κ. </w:t>
      </w:r>
      <w:r>
        <w:rPr>
          <w:rFonts w:eastAsia="Times New Roman"/>
          <w:bCs/>
          <w:szCs w:val="24"/>
        </w:rPr>
        <w:t>Αικατερίνης Μάρκου</w:t>
      </w:r>
      <w:r>
        <w:rPr>
          <w:rFonts w:eastAsia="Times New Roman"/>
          <w:szCs w:val="24"/>
        </w:rPr>
        <w:t xml:space="preserve"> προς τον Υπουργό </w:t>
      </w:r>
      <w:r>
        <w:rPr>
          <w:rFonts w:eastAsia="Times New Roman"/>
          <w:bCs/>
          <w:szCs w:val="24"/>
        </w:rPr>
        <w:t>Υγείας,</w:t>
      </w:r>
      <w:r>
        <w:rPr>
          <w:rFonts w:eastAsia="Times New Roman"/>
          <w:szCs w:val="24"/>
        </w:rPr>
        <w:t xml:space="preserve"> σχετικά με τη δημιουργία παιδιατρικού </w:t>
      </w:r>
      <w:r>
        <w:rPr>
          <w:rFonts w:eastAsia="Times New Roman"/>
          <w:szCs w:val="24"/>
        </w:rPr>
        <w:lastRenderedPageBreak/>
        <w:t>νοσοκομείου στη Θεσσαλονίκη, δεν θα συζητηθεί λόγω φόρτου εργασίας του Αναπληρωτή Υπουργού Υγείας κ. Πολάκη.</w:t>
      </w:r>
    </w:p>
    <w:p w14:paraId="5776DB56" w14:textId="77777777" w:rsidR="00C04901" w:rsidRDefault="00EA6D8E">
      <w:pPr>
        <w:spacing w:line="600" w:lineRule="auto"/>
        <w:ind w:firstLine="720"/>
        <w:jc w:val="both"/>
        <w:rPr>
          <w:rFonts w:eastAsia="Times New Roman"/>
          <w:szCs w:val="24"/>
        </w:rPr>
      </w:pPr>
      <w:r>
        <w:rPr>
          <w:rFonts w:eastAsia="Times New Roman"/>
          <w:szCs w:val="24"/>
        </w:rPr>
        <w:t xml:space="preserve">Η δωδέκατη με αριθμό 45/5-10-2016 επίκαιρη ερώτηση δεύτερου κύκλου της Βουλευτού Β΄ Πειραιώς της Ένωσης Κεντρώων κ. </w:t>
      </w:r>
      <w:r>
        <w:rPr>
          <w:rFonts w:eastAsia="Times New Roman"/>
          <w:bCs/>
          <w:szCs w:val="24"/>
        </w:rPr>
        <w:t>Θεοδώρας Μεγαλοκοικονόμου</w:t>
      </w:r>
      <w:r>
        <w:rPr>
          <w:rFonts w:eastAsia="Times New Roman"/>
          <w:szCs w:val="24"/>
        </w:rPr>
        <w:t xml:space="preserve"> προς τον Υπουργό </w:t>
      </w:r>
      <w:r>
        <w:rPr>
          <w:rFonts w:eastAsia="Times New Roman"/>
          <w:bCs/>
          <w:szCs w:val="24"/>
        </w:rPr>
        <w:t>Υγείας,</w:t>
      </w:r>
      <w:r>
        <w:rPr>
          <w:rFonts w:eastAsia="Times New Roman"/>
          <w:szCs w:val="24"/>
        </w:rPr>
        <w:t xml:space="preserve"> σχετικά με τις σοβαρότατες ελλείψεις προσωπικού και χρηματοδότησης στο Εθνικό Κέντρο Αποκατάστασης, δεν θα συζητηθεί για τον ίδιο λόγο.</w:t>
      </w:r>
    </w:p>
    <w:p w14:paraId="5776DB57" w14:textId="77777777" w:rsidR="00C04901" w:rsidRDefault="00EA6D8E">
      <w:pPr>
        <w:spacing w:line="600" w:lineRule="auto"/>
        <w:ind w:firstLine="720"/>
        <w:jc w:val="both"/>
        <w:rPr>
          <w:rFonts w:eastAsia="Times New Roman"/>
          <w:szCs w:val="24"/>
        </w:rPr>
      </w:pPr>
      <w:r>
        <w:rPr>
          <w:rFonts w:eastAsia="Times New Roman"/>
          <w:szCs w:val="24"/>
        </w:rPr>
        <w:t xml:space="preserve">Η έκτη με αριθμό 97/14-10-2016 επίκαιρη ερώτηση δεύτερου κύκλου του Βουλευτή Λαρίσης του Ποταμιού κ. </w:t>
      </w:r>
      <w:r>
        <w:rPr>
          <w:rFonts w:eastAsia="Times New Roman"/>
          <w:bCs/>
          <w:szCs w:val="24"/>
        </w:rPr>
        <w:t>Κωνσταντίνου Μπαργιώτα</w:t>
      </w:r>
      <w:r>
        <w:rPr>
          <w:rFonts w:eastAsia="Times New Roman"/>
          <w:szCs w:val="24"/>
        </w:rPr>
        <w:t xml:space="preserve"> προς τον Υπουργό </w:t>
      </w:r>
      <w:r>
        <w:rPr>
          <w:rFonts w:eastAsia="Times New Roman"/>
          <w:bCs/>
          <w:szCs w:val="24"/>
        </w:rPr>
        <w:t>Περιβάλλοντος και Ενέργειας,</w:t>
      </w:r>
      <w:r>
        <w:rPr>
          <w:rFonts w:eastAsia="Times New Roman"/>
          <w:szCs w:val="24"/>
        </w:rPr>
        <w:t xml:space="preserve"> σχετικά με την ολοκλήρωση των υδροηλεκτρικών έργων στη Μεσοχώρα Τρικάλων, δεν θα συζητηθεί λόγω κωλύματος του Υπουργού Ενέργειας κ. Σκουρλέτη, καθώς θα παρίσταται στο Κυβερνητικό Συμβούλιο.</w:t>
      </w:r>
    </w:p>
    <w:p w14:paraId="5776DB58" w14:textId="77777777" w:rsidR="00C04901" w:rsidRDefault="00EA6D8E">
      <w:pPr>
        <w:spacing w:line="600" w:lineRule="auto"/>
        <w:ind w:firstLine="720"/>
        <w:jc w:val="both"/>
        <w:rPr>
          <w:rFonts w:eastAsia="Times New Roman"/>
          <w:szCs w:val="24"/>
        </w:rPr>
      </w:pPr>
      <w:r>
        <w:rPr>
          <w:rFonts w:eastAsia="Times New Roman"/>
          <w:szCs w:val="24"/>
        </w:rPr>
        <w:lastRenderedPageBreak/>
        <w:t xml:space="preserve">Η έβδομη με αριθμό 105/17-10-2016 επίκαιρη ερώτηση δεύτερου κύκλου του Βουλευτή Β΄ Θεσσαλονίκης των Ανεξαρτήτων Ελλήνων κ. </w:t>
      </w:r>
      <w:r>
        <w:rPr>
          <w:rFonts w:eastAsia="Times New Roman"/>
          <w:bCs/>
          <w:szCs w:val="24"/>
        </w:rPr>
        <w:t>Γεωργίου Λαζαρίδη</w:t>
      </w:r>
      <w:r>
        <w:rPr>
          <w:rFonts w:eastAsia="Times New Roman"/>
          <w:szCs w:val="24"/>
        </w:rPr>
        <w:t xml:space="preserve"> προς τον Υπουργό </w:t>
      </w:r>
      <w:r>
        <w:rPr>
          <w:rFonts w:eastAsia="Times New Roman"/>
          <w:bCs/>
          <w:szCs w:val="24"/>
        </w:rPr>
        <w:t>Περιβάλλοντος και Ενέργειας,</w:t>
      </w:r>
      <w:r>
        <w:rPr>
          <w:rFonts w:eastAsia="Times New Roman"/>
          <w:szCs w:val="24"/>
        </w:rPr>
        <w:t xml:space="preserve"> σχετικά με την ελλιπή συντήρηση του Δικτύου Διανομής Ρεύματος (ΔΕΔΔΗΕ) στη νότια Εύβοια, δεν θα συζητηθεί για τον ίδιο λόγο.</w:t>
      </w:r>
    </w:p>
    <w:p w14:paraId="5776DB59" w14:textId="77777777" w:rsidR="00C04901" w:rsidRDefault="00EA6D8E">
      <w:pPr>
        <w:spacing w:line="600" w:lineRule="auto"/>
        <w:ind w:firstLine="720"/>
        <w:jc w:val="both"/>
        <w:rPr>
          <w:rFonts w:eastAsia="Times New Roman"/>
          <w:szCs w:val="24"/>
        </w:rPr>
      </w:pPr>
      <w:r>
        <w:rPr>
          <w:rFonts w:eastAsia="Times New Roman"/>
          <w:szCs w:val="24"/>
        </w:rPr>
        <w:t xml:space="preserve">Η πρώτη με αριθμό 102/17-10-2016 επίκαιρη ερώτηση δεύτερου κύκλου του Βουλευτή Α΄ Θεσσαλονίκης του Συνασπισμού Ριζοσπαστικής Αριστεράς κ. </w:t>
      </w:r>
      <w:r>
        <w:rPr>
          <w:rFonts w:eastAsia="Times New Roman"/>
          <w:bCs/>
          <w:szCs w:val="24"/>
        </w:rPr>
        <w:t>Αλέξανδρου Τριανταφυλλίδη</w:t>
      </w:r>
      <w:r>
        <w:rPr>
          <w:rFonts w:eastAsia="Times New Roman"/>
          <w:szCs w:val="24"/>
        </w:rPr>
        <w:t xml:space="preserve"> προς τον Υπουργό </w:t>
      </w:r>
      <w:r>
        <w:rPr>
          <w:rFonts w:eastAsia="Times New Roman"/>
          <w:bCs/>
          <w:szCs w:val="24"/>
        </w:rPr>
        <w:t>Περιβάλλοντος και Ενέργειας,</w:t>
      </w:r>
      <w:r>
        <w:rPr>
          <w:rFonts w:eastAsia="Times New Roman"/>
          <w:szCs w:val="24"/>
        </w:rPr>
        <w:t xml:space="preserve"> σχετικά με τη λήψη μέτρων για την προστασία της υγείας των κατοίκων και του περιβάλλοντος, κατόπιν δύο περιβαλλοντικών επεισοδίων στη δυτική Θεσσαλονίκη, δεν θα συζητηθεί για λόγους υγείας του Υπουργού κ. Τσιρώνη.</w:t>
      </w:r>
    </w:p>
    <w:p w14:paraId="5776DB5A"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lastRenderedPageBreak/>
        <w:t xml:space="preserve">Πρώτη θα συζητηθεί τώρα η έβδομη με αριθμό 104/17-10-2016 επίκαιρη ερώτηση πρώτου κύκλου του Βουλευτή Β΄ Πειραιώς των Ανεξαρτήτων Ελλήνων κ. </w:t>
      </w:r>
      <w:r>
        <w:rPr>
          <w:rFonts w:eastAsia="Times New Roman" w:cs="Times New Roman"/>
          <w:bCs/>
          <w:szCs w:val="24"/>
        </w:rPr>
        <w:t>Δημητρίου Καμμένου</w:t>
      </w:r>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 xml:space="preserve">σχετικά με την αποπληρωμή του φόρου κληρονομιάς με μεταβίβαση ακινήτου προς το δημόσιο. </w:t>
      </w:r>
    </w:p>
    <w:p w14:paraId="5776DB5B"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Στην ερώτηση θα απαντήσει ο Αναπληρωτής Υπουργός κ. Αλεξιάδης.</w:t>
      </w:r>
    </w:p>
    <w:p w14:paraId="5776DB5C"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Έχετε τον λόγο, κύριε Καμμένε, για δύο λεπτά.</w:t>
      </w:r>
    </w:p>
    <w:p w14:paraId="5776DB5D"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Ευχαριστώ πάρα πολύ, κύριε Πρόεδρε.</w:t>
      </w:r>
    </w:p>
    <w:p w14:paraId="5776DB5E"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Καλημέρα, κύριε Υπουργέ.</w:t>
      </w:r>
    </w:p>
    <w:p w14:paraId="5776DB5F"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Βλέπω τον κ. Μπαλάφα. Τον συγχαίρω για την εκλογή του στην Κεντρική Επιτροπή.</w:t>
      </w:r>
    </w:p>
    <w:p w14:paraId="5776DB60"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είναι ένα ζήτημα το οποίο έχει απασχολήσει, και ειδικά λόγω δημοσιευμάτων των τελευταίων ημερών σε σχέση με τις αποποιήσεις κληρονομιών, πάρα πολύ την ελληνική οικονομία. Υπάρχει μια ανισότητα στη μεταχείριση και μια αδικία, την οποία έχουμε δει όλοι και στις εκλογικές μας περιφέρειες, αλλά και σε όλη την Ελλάδα.</w:t>
      </w:r>
    </w:p>
    <w:p w14:paraId="5776DB61"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Τα τελευταία χρόνια, τα φορολογικά βάρη και τα χρέη φαίνεται ότι καθιστούν ασύμφορη την αποδοχή κληρονομιάς. Τα στοιχεία που έχουμε αυτήν τη στιγμή για τις αποποιήσεις κληρονομιών, είναι ότι έχουν ανέλθει σε πάνω από σαράντα πέντε χιλιάδες εξακόσιες το 2015. Σημαίνει ότι άνθρωποι μετά τον θάνατο του συγγενούς τους πήγαν στα ειρηνοδικεία και έκαναν αποποίηση κληρονομιάς, δηλαδή, δεν ήθελαν να πάρουν το ακίνητο. </w:t>
      </w:r>
    </w:p>
    <w:p w14:paraId="5776DB62"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Αυτό φέρνει πολύ μεγάλο πρόβλημα στο δημόσιο –και στα δικαστήρια βεβαίως- το οποίο στο τέλος τι θα κάνει; Θα αποκτήσει ακίνητα και δεν θα ξέρει τι να τα κάνει. Συγχρόνως ένα ακίνητο το οποίο δεν </w:t>
      </w:r>
      <w:r>
        <w:rPr>
          <w:rFonts w:eastAsia="Times New Roman" w:cs="Times New Roman"/>
          <w:szCs w:val="24"/>
        </w:rPr>
        <w:lastRenderedPageBreak/>
        <w:t>λειτουργεί, δεν μπορεί να πληρώσει ΕΝΦΙΑ, δεν μπορεί να πληρώσει δημοτικά τέλη, νερό, τηλέφωνο ή οτιδήποτε άλλο άμεσο και έμμεσο έσοδο μπορεί να έχει το δημόσιο.</w:t>
      </w:r>
    </w:p>
    <w:p w14:paraId="5776DB63"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Συγχρόνως, όμως, υπάρχει και η νομοθεσία και θα το διαβάσω για τα Πρακτικά, που λέει: «Με πράξη της φορολογικής διοίκησης επιτρέπεται η εξόφληση του συνόλου ή μέρους οφειλόμενου φόρου κληρονομιάς από οφειλέτη που βρίσκεται σε αδυναμία να τον καταβάλει με μετρητά, μετά από αίτησή του, με μεταβίβαση στο ελληνικό δημόσιο της πλήρους κυριότητας ολοκλήρου αξιόλογου κληρονομιαίου ή άλλου ακινήτου, το οποίο βρίσκεται εντός σχεδίου πόλης και δεν βαρύνεται με οποιοδήποτε εμπράγματο δικαίωμα κ.λπ.». Κάτι τέτοιο μέχρι στιγμής δεν έχει συμβεί σαν διαδικασία, δηλαδή κάποιος που χρωστάει να δώσει το ακίνητό του στο δημόσιο και να εξοφλήσει. Θα τα πω και στη δευτερολογία μου.</w:t>
      </w:r>
    </w:p>
    <w:p w14:paraId="5776DB64"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Ερωτάστε, κύριε Υπουργέ: Πώς σκοπεύετε να αντιμετωπίσετε το φαινόμενο της ολοένα αυξανόμενης αποποίησης κληρονομιάς; </w:t>
      </w:r>
    </w:p>
    <w:p w14:paraId="5776DB65"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lastRenderedPageBreak/>
        <w:t>Ποιο το ύψος των εσόδων του ΕΝΦΙΑ που χάνει ή θα χάσει το κράτος ετησίως απ’ αυτήν τη διαδικασία; Έχει υπολογιστεί, επίσης, το ύψος της απώλειας εσόδων, άμεσων ή έμμεσων εάν συνεχιστεί η αποποίηση κληρονομιάς;</w:t>
      </w:r>
    </w:p>
    <w:p w14:paraId="5776DB66"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Για ποιον λόγο καθυστερεί η υπογραφή της υπουργικής απόφασης, που δίνει δυνατότητα εξόφλησης μέρους ή συνόλου του οφειλόμενου ποσού κληρονομιάς με εκχώρηση ακινήτων στο δημόσιο;</w:t>
      </w:r>
    </w:p>
    <w:p w14:paraId="5776DB67"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Και, τέλος, έχουν καθοριστεί οι λεπτομέρειες που αφορούν τη διαδικασία μεταβίβασης ακινήτων, τα απαιτούμενα δικαιολογητικά καθώς και το αρμόδιο όργανο στο οποίο θα πρέπει να σταλεί ο φάκελος για να κριθεί το αν και κατά πόσο το αίτημα θα γίνει αποδεκτό; Είναι πολύ σημαντικό το ερώτημα. Πρέπει να διευκολύνουμε τους πολίτες. Και στο τέλος της ημέρας δεν πρέπει το κράτος να γίνει εταιρεία ακινήτων. Θα επανέλθω στη δευτερολογία μου.</w:t>
      </w:r>
    </w:p>
    <w:p w14:paraId="5776DB68"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Ευχαριστώ πολύ.</w:t>
      </w:r>
    </w:p>
    <w:p w14:paraId="5776DB69"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Παρακαλώ, κύριε Υπουργέ, έχετε τον λόγο για τρία λεπτά.</w:t>
      </w:r>
    </w:p>
    <w:p w14:paraId="5776DB6A"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Ευχαριστώ, κύριε Πρόεδρε.</w:t>
      </w:r>
    </w:p>
    <w:p w14:paraId="5776DB6B"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Κύριε Βουλευτά, για άλλη μια φορά θίγετε με ερώτησή σας ένα σημαντικό θέμα που αφορά τα ζητήματα της φορολογίας. </w:t>
      </w:r>
    </w:p>
    <w:p w14:paraId="5776DB6C"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Πραγματικά υπάρχει νομοθετική ρύθμιση από το 2014, η οποία δίνει δυνατότητα σε πολίτες που δεν μπορούν να πληρώσουν τον φόρο κληρονομιάς –όχι οποιαδήποτε φορολογική υποχρέωση, αλλά μόνο τον φόρο που προκύπτει μετά από κληρονομιά-, να τον πληρώσουν με μεταβίβαση ακινήτου στο δημόσιο. Του συγκεκριμένου ακινήτου ή άλλου ακινήτου. </w:t>
      </w:r>
    </w:p>
    <w:p w14:paraId="5776DB6D"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lastRenderedPageBreak/>
        <w:t xml:space="preserve">Αυτό το νομοθετικό πλαίσιο υπάρχει, αφορά τους πολίτες, όπως είπα, που δεν έχουν τη δυνατότητα να πληρώσουν με άλλον τρόπο τη συγκεκριμένη φορολογική υποχρέωση. Δυστυχώς, από το 2014 δεν έχει προχωρήσει από τη νομοθετική ρύθμιση, στην έκδοση της απόφασης που ορίζει ο νόμος. </w:t>
      </w:r>
    </w:p>
    <w:p w14:paraId="5776DB6E"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Δεν μπορούσαμε να το κάνουμε μέχρι τώρα, διότι είχαμε συγκεκριμένες δημοσιονομικές δεσμεύσεις και καταστάσεις. Τώρα, πλέον, μπορεί να γίνει κάτι τέτοιο. Έχει ήδη γίνει η αρχική επεξεργασία της σχετικής υπουργικής απόφασης, από τη Γενική Γραμματεία Δημοσίων Εσόδων. Είμαστε στο στάδιο της τελικής επεξεργασίας. </w:t>
      </w:r>
    </w:p>
    <w:p w14:paraId="5776DB6F"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Γενικά, με αυτήν την απόφαση, θα μπορούμε σε συγκεκριμένες περιπτώσεις, που ο πολίτης δεν θα μπορεί να πληρώσει τον φόρο κληρονομιάς με μετρητά, να τον πληρώνει μέσω ακινήτου. Ούτως ή άλλως για το δημόσιο το ίδιο είναι, διότι και αν δεν γινόταν αποδοχή κληρονομιάς, το ακίνητο θα ερχόταν στο δημόσιο, αφού θα γινόταν αποποίηση κληρονομιάς. Αλλά, δίνουμε έτσι με έναν τρόπο στους πολίτες, τη </w:t>
      </w:r>
      <w:r>
        <w:rPr>
          <w:rFonts w:eastAsia="Times New Roman" w:cs="Times New Roman"/>
          <w:szCs w:val="24"/>
        </w:rPr>
        <w:lastRenderedPageBreak/>
        <w:t xml:space="preserve">δυνατότητα να κρατήσουν την περιουσία τους και να ρυθμίσουν αυτό το πρόβλημα με εκχώρηση ακινήτου. </w:t>
      </w:r>
    </w:p>
    <w:p w14:paraId="5776DB70"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Υπάρχουν ζητήματα, όπως το πώς θα γίνεται η εκτίμηση του ακινήτου, το πώς θα γίνεται η επιλογή μεταξύ των ακινήτων που έχει ο φορολογούμενος, το ποια θα είναι η διαδικασία κ.λπ.. Όλα αυτά έχουν προβλεφθεί και θα ανακοινωθούν το επόμενο χρονικό διάστημα, ώστε να μπορέσουμε να εξυπηρετήσουμε τους πολίτες.</w:t>
      </w:r>
    </w:p>
    <w:p w14:paraId="5776DB71" w14:textId="77777777" w:rsidR="00C04901" w:rsidRDefault="00EA6D8E">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πω ότι για το ίδιο θέμα, έχω δώσει γραπτή απάντηση σε σχετική ερώτηση του Βουλευτή του Νομού Βοιωτίας κ. Μπασιάκου, έχει ενδιαφερθεί ο Συνήγορος του Πολίτη και θα σας καταθέσω στα Πρακτικά όλη τη σχετική αλληλογραφία από τις υπηρεσίες, από τις οποίες προκύπτει το πού είμαστε αυτή την περίοδο. </w:t>
      </w:r>
    </w:p>
    <w:p w14:paraId="5776DB72" w14:textId="77777777" w:rsidR="00C04901" w:rsidRDefault="00EA6D8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Αυτό που θέλω να είναι σαφές, είναι ότι και σε αυτόν τον τομέα η Κυβέρνηση θα κάνει ό,τι είναι δυνατόν, για να ανακουφίσει τους πολίτες και να τους δώσει τη δυνατότητα να υπερασπίσουν περιουσιακά τους δικαιώματα. Και σε ό,τι αφορά, αυτό που λέτε στην ερώτησή σας, για αποποίηση λόγω χρεών, αυτό ήταν και πριν.  Δηλαδή και πριν, λόγω χρεών δεν γινόταν αποδοχή της κληρονομιάς. Διότι αν κάποιος έπαιρνε μια κληρονομιά αξίας 100.000, ενώ αυτός που του έδινε την κληρονομιά είχε χρέη 120.000, δεν είχε νόημα να πάρει την κληρονομιά. </w:t>
      </w:r>
    </w:p>
    <w:p w14:paraId="5776DB73" w14:textId="77777777" w:rsidR="00C04901" w:rsidRDefault="00EA6D8E">
      <w:pPr>
        <w:spacing w:line="600" w:lineRule="auto"/>
        <w:ind w:firstLine="720"/>
        <w:contextualSpacing/>
        <w:jc w:val="both"/>
        <w:rPr>
          <w:rFonts w:eastAsia="Times New Roman" w:cs="Times New Roman"/>
          <w:szCs w:val="24"/>
        </w:rPr>
      </w:pPr>
      <w:r>
        <w:rPr>
          <w:rFonts w:eastAsia="Times New Roman" w:cs="Times New Roman"/>
          <w:szCs w:val="24"/>
        </w:rPr>
        <w:t>Είχαμε, λοιπόν, και πριν αυτή την κατάσταση, την έχουμε και τώρα. Απλώς, επειδή τώρα έχουν μεγαλώσει τα χρέη προς το δημόσιο και γενικότερα χρέη προς δημόσιο, τράπεζες, ασφαλιστικά ταμεία, λόγω της οικονομικής συγκυρίας, αυτό το φαινόμενο παρατηρείται περισσότερο. Όμως θα το αντιμετωπίσουμε με αυτόν τον τρόπο.</w:t>
      </w:r>
    </w:p>
    <w:p w14:paraId="5776DB74" w14:textId="77777777" w:rsidR="00C04901" w:rsidRDefault="00EA6D8E">
      <w:pPr>
        <w:spacing w:line="600" w:lineRule="auto"/>
        <w:ind w:firstLine="720"/>
        <w:contextualSpacing/>
        <w:jc w:val="both"/>
        <w:rPr>
          <w:rFonts w:eastAsia="Times New Roman" w:cs="Times New Roman"/>
          <w:szCs w:val="24"/>
        </w:rPr>
      </w:pPr>
      <w:r>
        <w:rPr>
          <w:rFonts w:eastAsia="Times New Roman" w:cs="Times New Roman"/>
          <w:szCs w:val="24"/>
        </w:rPr>
        <w:lastRenderedPageBreak/>
        <w:t>(Στο σημείο αυτό ο Υπουργός κ. Τρύφων Αλεξιάδης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5776DB75" w14:textId="77777777" w:rsidR="00C04901" w:rsidRDefault="00EA6D8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Ευχαριστούμε.</w:t>
      </w:r>
    </w:p>
    <w:p w14:paraId="5776DB76" w14:textId="77777777" w:rsidR="00C04901" w:rsidRDefault="00EA6D8E">
      <w:pPr>
        <w:spacing w:line="600" w:lineRule="auto"/>
        <w:ind w:firstLine="720"/>
        <w:contextualSpacing/>
        <w:jc w:val="both"/>
        <w:rPr>
          <w:rFonts w:eastAsia="Times New Roman" w:cs="Times New Roman"/>
          <w:szCs w:val="24"/>
        </w:rPr>
      </w:pPr>
      <w:r>
        <w:rPr>
          <w:rFonts w:eastAsia="Times New Roman" w:cs="Times New Roman"/>
          <w:szCs w:val="24"/>
        </w:rPr>
        <w:t>Ο κ. Καμμένος έχει τον λόγο για να δευτερολογήσει για τρία λεπτά.</w:t>
      </w:r>
    </w:p>
    <w:p w14:paraId="5776DB77" w14:textId="77777777" w:rsidR="00C04901" w:rsidRDefault="00EA6D8E">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 xml:space="preserve">Κύριε Υπουργέ, θυμόμαστε την περίπτωση ενός γνωστού μεγαλοοφειλέτη του δημοσίου, ο οποίος φυλακίστηκε για χρέη προς ΦΠΑ –προς τη ΔΟΥ τέλος πάντων- και κατασχέθηκε ακίνητο μεγάλης αξίας. Υπήρχε πάντοτε και η φιλολογία και η αρθρογραφία τι γίνεται με τη διαφορά. Αν χρωστάς 17 εκατομμύρια, σου κατάσχει το δημόσιο ακίνητη περιουσία αντικειμενικής αξίας, βάσει ΕΝΦΙΑ, -όχι με κάποια περίεργη αξιολόγηση, είναι εύκολος ο τρόπος αξιολόγησης, γιατί πας πάνω στον ΕΝΦΙΑ και στα τετραγωνικά- 35 εκατομμυρίων. Με τα υπόλοιπα 17 τι γίνεται; Πρέπει να το λύσουμε αυτό. Δηλαδή  πρέπει να υπάρξει ένας τρόπος να ελαφρύνεται ο πολίτης και συγχρόνως, όχι να του </w:t>
      </w:r>
      <w:r>
        <w:rPr>
          <w:rFonts w:eastAsia="Times New Roman" w:cs="Times New Roman"/>
          <w:szCs w:val="24"/>
        </w:rPr>
        <w:lastRenderedPageBreak/>
        <w:t>δίνουμε τα ρέστα, γιατί δεν έχει το κράτος λεφτά, αλλά πιθανόν να κρατάμε το ποσό της διαφοράς της αξίας της κατάσχεσης, σε σχέση με την οφειλή προς το δημόσιο, για μελλοντικές φορολογικές οφειλές τα επόμενα δέκα, είκοσι χρόνια και να του πούμε κάθε χρόνο θα σου αφαιρούμε τόσα λεφτά σε σχέση με φόρο εισοδήματος, ΕΝΦΙΑ, ΦΠΑ, ΙΚΑ ή ό,τι άλλο έχει υποχρέωση ή έχει εκδοθεί απαίτηση ή βεβαίωση απαίτησης από το δημόσιο προς αυτόν. Δεν μπορεί να κατάσχουμε ακίνητα -και να φαίνεται μια ληστρική Κυβέρνηση, πόσω μάλλον η δική μας που έχει και μια κοινωνική ευαισθησία περισσότερο από όλες τις άλλες- μεγαλύτερης αξίας από την οφειλή στο δημόσιο. Και στο τέλος δεν τα ωφελείται κανένας, διότι και το κράτος δεν τα βγάζει σε πλειστηριασμό για να εισπράξει το διπλάσιο, τα κρατάει. Δηλαδή αν το κράτος εισέπραττε 35, θα έπρεπε κάποια στιγμή να πει και ο άλλος που θα μας έφτανε στα δικαστήρια γιατί κρατάς 17 εκατομμύρια παραπάνω αφού 17 σου χρωστάω; Πρέπει να λυθεί αυτό το ζήτημα.</w:t>
      </w:r>
    </w:p>
    <w:p w14:paraId="5776DB78" w14:textId="77777777" w:rsidR="00C04901" w:rsidRDefault="00EA6D8E">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θα καταθέσω στα Πρακτικά μια υπόθεση που έχει να κάνει με αυτό που συζητάμε. Έχω την άδεια των διαδίκων. Ήταν ο φόρος κληρονομιάς 465.000, βγήκε από το κράτος απόφαση το 2012 να </w:t>
      </w:r>
      <w:r>
        <w:rPr>
          <w:rFonts w:eastAsia="Times New Roman" w:cs="Times New Roman"/>
          <w:szCs w:val="24"/>
        </w:rPr>
        <w:lastRenderedPageBreak/>
        <w:t>πληρώσει σε δώδεκα διμηνιαίες δόσεις ισόποσες. Έπρεπε κάθε δίμηνο να δίνει 38.763 ευρώ μια γυναίκα, η οποία είναι εβδομήντα τριών ετών και έχει σύνταξη. Εστράφη στο δημόσιο, έχω όλα τα έγγραφα, μου τα έδωσαν και γι’ αυτό ξεκίνησα και την ερώτησή μου και συγχρόνως δεν βρέθηκε λύση. Ο φάκελος έχει μείνει σε μια εκκρεμότητα. Προσέξτε, εβδομήντα τριών χρονών συνταξιούχος και ζητάμε 38.000 το δίμηνο επί δώδεκα δίμηνα. Το διαβάζω γιατί είναι λίγο αστείο, αλλά μέσα από αυτό πρέπει να κάνουμε πολιτική. Θα πρέπει να σημειωθεί ότι από τον μήνα Δεκέμβριο του 2013 έχουν κατασχεθεί από τη ΔΟΥ Κηφισιάς, με αναγκαστική κατάσχεση εις χείρας τρίτων, τα μισθώματα, τα ενοίκια του ακινήτου. Δηλαδή δεν έχει ούτε τα μισθώματα για να πληρώνει έστω και μέρος των 38.000. Δεν είναι φυσιολογικό αυτό. Θα το καταθέσω στα Πρακτικά.</w:t>
      </w:r>
    </w:p>
    <w:p w14:paraId="5776DB79"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Δημήτριος Καμμένος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5776DB7A"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lastRenderedPageBreak/>
        <w:t>Παρακαλώ, κύριε Υπουργέ, δείτε όχι μόνο αυτήν την υπόθεση, αλλά και παρόμοιες υποθέσεις, διότι είναι άδικο να αδικεί το κράτος κατάφωρα και να μην έχει και όφελος το κράτος. Διότι στο τέλος της ημέρας κάνουμε εχθρό έναν πολίτη και δεν έχουμε και όφελος σαν κράτος, γιατί δεν εισπράττουμε τίποτα. Θα πρέπει, λοιπόν, να το λύσουμε.</w:t>
      </w:r>
    </w:p>
    <w:p w14:paraId="5776DB7B"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Δεν θα ήθελα να καταλήξουμε στο φαινόμενο των τριάντα χιλιάδων, σαράντα χιλιάδων, πενήντα χιλιάδων αποποιήσεων κληρονομιάς στα ειρηνοδικεία της Ελλάδος και να γίνει ένα κίνημα τύπου «Δεν κληρονομώ.» Δεν γίνεται εμείς να θρέψουμε κίνημα «Δεν κληρονομώ».</w:t>
      </w:r>
    </w:p>
    <w:p w14:paraId="5776DB7C"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5776DB7D"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Η ακίνητη περιουσία για τον Έλληνα είναι ιερή, πληρώνει τον ΕΝΦΙΑ, ματώνει, αλλά δεν θα πρέπει το κράτος…</w:t>
      </w:r>
    </w:p>
    <w:p w14:paraId="5776DB7E"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Ολοκληρώστε, κύριε συνάδελφε.</w:t>
      </w:r>
    </w:p>
    <w:p w14:paraId="5776DB7F"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lastRenderedPageBreak/>
        <w:t xml:space="preserve">ΔΗΜΗΤΡΙΟΣ ΚΑΜΜΕΝΟΣ: </w:t>
      </w:r>
      <w:r>
        <w:rPr>
          <w:rFonts w:eastAsia="Times New Roman" w:cs="Times New Roman"/>
          <w:szCs w:val="24"/>
        </w:rPr>
        <w:t>Ξέρω την ευαισθησία που έχετε, κύριε Υπουργέ, και συγχωρήστε μου την ένταση, αλλά διαβάζοντας αυτό το χαρτί των διαδίκων, δηλαδή μιας γυναίκας εβδομήντα τριών χρονών που κληρονόμησε ένα ακίνητο και δεν μπορεί να πληρώσει 38.000 ή να βρει μια άκρη, διαπιστώνουμε ότι είναι άδικο και πρέπει να δοθεί μια λύση.</w:t>
      </w:r>
    </w:p>
    <w:p w14:paraId="5776DB80"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5776DB81"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Και εγώ ευχαριστώ.</w:t>
      </w:r>
    </w:p>
    <w:p w14:paraId="5776DB82"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Κύριε Υπουργέ, έχετε και πάλι τον λόγο.</w:t>
      </w:r>
    </w:p>
    <w:p w14:paraId="5776DB83" w14:textId="77777777" w:rsidR="00C04901" w:rsidRDefault="00EA6D8E">
      <w:pPr>
        <w:spacing w:line="600" w:lineRule="auto"/>
        <w:ind w:firstLine="720"/>
        <w:contextualSpacing/>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 xml:space="preserve">Κύριε Καμμένε, πρέπει να πω με σαφήνεια, ότι εμείς δεν υπερασπιζόμαστε και δεν θεωρούμε ότι το φορολογικό σύστημα που έχουμε, οι φορολογικές διαδικασίες ή οι φορολογικές ρυθμίσεις, είναι κάτι το οποίο πρέπει να διατηρήσουμε. Θέλουμε να τα αλλάξουμε όλα και θέλουμε να κρατήσουμε ό,τι θετικό υπάρχει, να μειώσουμε τη φορολογία, </w:t>
      </w:r>
      <w:r>
        <w:rPr>
          <w:rFonts w:eastAsia="Times New Roman" w:cs="Times New Roman"/>
          <w:szCs w:val="24"/>
        </w:rPr>
        <w:lastRenderedPageBreak/>
        <w:t>να κατανείμουμε δίκαια τα φορολογικά βάρη και θέλουμε σε κάθε περίπτωση τις όποιες αδικίες, υπερβολές, αντιφάσεις υπάρχουν, να τις εντοπίζουμε και μία-μία να τις αντιμετωπίζουμε και να τις ξεπεράσουμε.</w:t>
      </w:r>
    </w:p>
    <w:p w14:paraId="5776DB84" w14:textId="77777777" w:rsidR="00C04901" w:rsidRDefault="00EA6D8E">
      <w:pPr>
        <w:spacing w:line="600" w:lineRule="auto"/>
        <w:ind w:firstLine="720"/>
        <w:contextualSpacing/>
        <w:jc w:val="both"/>
        <w:rPr>
          <w:rFonts w:eastAsia="Times New Roman" w:cs="Times New Roman"/>
          <w:szCs w:val="24"/>
        </w:rPr>
      </w:pPr>
      <w:r>
        <w:rPr>
          <w:rFonts w:eastAsia="Times New Roman" w:cs="Times New Roman"/>
          <w:szCs w:val="24"/>
        </w:rPr>
        <w:t>Μία παρατήρηση μόνο. Επειδή ακούμε συχνά σε αυτήν την Αίθουσα ή σε άλλες Αίθουσες αυτού του κτηρίου, μια κριτική στην Κυβέρνηση για τα θέματα υπερφορολόγησης, να θυμίσω ότι η φορολογία στα ακίνητα είναι μια χαρακτηριστική περίπτωση. Εμείς ως Κυβέρνηση δεν αυξήσαμε τη φορολογία στα ακίνητα. Όμως να θυμίσω, ότι οι προηγούμενες κυβερνήσεις παρέλαβαν τη συνολική επιβάρυνση στα ακίνητα, που ήταν περίπου στα 500-600 εκατομμύρια και την έφτασαν στα 3,4 δισεκατομμύρια. Να μην το ξεχνάμε εδώ αυτό. Και επειδή κάποιοι θα πουν, ότι πάλι τα ίδια λέει ο Αλεξιάδης, λέω πάλι τα ίδια και τα ίδια, διότι ορισμένοι δεν θυμούνται το τι έκαναν, όταν ήταν κυβέρνηση και προσπαθούν να μας τονίσουν μόνο, το τι κάνουμε εμείς τώρα που είμαστε Κυβέρνηση.</w:t>
      </w:r>
    </w:p>
    <w:p w14:paraId="5776DB85" w14:textId="77777777" w:rsidR="00C04901" w:rsidRDefault="00EA6D8E">
      <w:pPr>
        <w:spacing w:line="600" w:lineRule="auto"/>
        <w:ind w:firstLine="720"/>
        <w:contextualSpacing/>
        <w:jc w:val="both"/>
        <w:rPr>
          <w:rFonts w:eastAsia="Times New Roman" w:cs="Times New Roman"/>
          <w:szCs w:val="24"/>
        </w:rPr>
      </w:pPr>
      <w:r>
        <w:rPr>
          <w:rFonts w:eastAsia="Times New Roman" w:cs="Times New Roman"/>
          <w:szCs w:val="24"/>
        </w:rPr>
        <w:lastRenderedPageBreak/>
        <w:t>Εμείς θεωρούμε ότι τα ακίνητα έχουν επιβαρυνθεί υπερβολικά και έχουμε φτάσει στο σημείο μια βασική ανάγκη του πολίτη -που είναι η πρώτη κατοικία και η στέγαση της οικογένειάς του- να γίνει πεδίο υπερφορολόγησης και άδικης φορολόγησης. Ένα σημείο είναι αυτό.</w:t>
      </w:r>
    </w:p>
    <w:p w14:paraId="5776DB86" w14:textId="77777777" w:rsidR="00C04901" w:rsidRDefault="00EA6D8E">
      <w:pPr>
        <w:spacing w:line="600" w:lineRule="auto"/>
        <w:ind w:firstLine="720"/>
        <w:contextualSpacing/>
        <w:jc w:val="both"/>
        <w:rPr>
          <w:rFonts w:eastAsia="Times New Roman" w:cs="Times New Roman"/>
          <w:szCs w:val="24"/>
        </w:rPr>
      </w:pPr>
      <w:r>
        <w:rPr>
          <w:rFonts w:eastAsia="Times New Roman" w:cs="Times New Roman"/>
          <w:szCs w:val="24"/>
        </w:rPr>
        <w:t>Δεύτερον, έχουμε το εξής παράλογο γεγονός στην Ελλάδα. Το ελληνικό δημόσιο έχει τεράστια ακίνητη περιουσία, έχει πάρα πολλά κτήρια, αλλά ταυτόχρονα, για να εξυπηρετεί τοπικά και γενικότερα συμφέροντα διαπλοκής και άλλων καταστάσεων, σπαταλά τεράστια ποσά σε ενοίκια κτηρίων. Σήμερα στην ομιλία μου στην Επιτροπή των Οικονομικών Υποθέσεων, θα αναφερθώ πιο αναλυτικά σε αυτό το θέμα. Όμως δεν είναι δυνατόν, μόνο ως Υπουργείο Οικονομικών, ενώ υπάρχουν τόσα ακίνητα, να χάνουμε κάθε χρόνο περίπου στα 25 εκατομμύρια ευρώ -μόνο το Υπουργείο Οικονομικών- για ενοίκια κτηρίων. Επομένως, και με αυτήν την διαδικασία θα αξιοποιήσουμε όποια δυνατότητα υπάρχει, για να κάνουμε εξοικονόμηση δαπανών.</w:t>
      </w:r>
    </w:p>
    <w:p w14:paraId="5776DB87" w14:textId="77777777" w:rsidR="00C04901" w:rsidRDefault="00EA6D8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Σε σχέση δε με αυτό που είπατε, στην επεξεργασία της διάταξης το έχουμε προβλέψει αυτό, δηλαδή αν κάποιος χρωστάει 30 χιλιάδες ευρώ στο δημόσιο και αν το ακίνητο, που τελικά το δημόσιο θα συμφωνήσει μαζί του να εκχωρήσει στο δημόσιο για τη φορολογική του υποχρέωση, κάνει 50 χιλιάδες ευρώ, αυτές τις 20 χιλιάδες ευρώ να μην τα χάνει ο πολίτης, αλλά να υπάρχει ειδική διαδικασία, όπου ο πολίτης να προστατεύεται και, βεβαίως, να μην χάνει και το δημόσιο. Όλα αυτά έχουν προβλεφθεί. Θα κάνετε λίγη υπομονή ακόμα. Θα βγει αυτή η διάταξη και θα αντιμετωπίσουμε και αυτό το ζήτημα. </w:t>
      </w:r>
    </w:p>
    <w:p w14:paraId="5776DB88" w14:textId="77777777" w:rsidR="00C04901" w:rsidRDefault="00EA6D8E">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5776DB89" w14:textId="77777777" w:rsidR="00C04901" w:rsidRDefault="00EA6D8E">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Και εγώ ευχαριστώ.</w:t>
      </w:r>
    </w:p>
    <w:p w14:paraId="5776DB8A" w14:textId="77777777" w:rsidR="00C04901" w:rsidRDefault="00EA6D8E">
      <w:pPr>
        <w:spacing w:line="600" w:lineRule="auto"/>
        <w:ind w:firstLine="720"/>
        <w:contextualSpacing/>
        <w:jc w:val="both"/>
        <w:rPr>
          <w:rFonts w:eastAsia="Times New Roman" w:cs="Times New Roman"/>
          <w:szCs w:val="24"/>
        </w:rPr>
      </w:pPr>
      <w:r>
        <w:rPr>
          <w:rFonts w:eastAsia="Times New Roman" w:cs="Times New Roman"/>
          <w:szCs w:val="24"/>
        </w:rPr>
        <w:t>Προχωρούμε στην πέμπτη με αριθμό 107/17-10-2016 επίκαιρη ερώτηση πρώτου κύκλου του Βουλευτή Α΄ Θεσσαλονίκης του Κομμουνιστικού Κόμματος Ελλάδας κ. Ιωάννη Δελή προς τον Υπουργό Εσωτερικών και Διοικητικής Ανασυγκρότησης, σχετικά με το πρόβλημα δυσοσμίας στον Δήμο Κορδελιού-Ευόσμου της Περιφερειακής Ενότητας Θεσσαλονίκης.</w:t>
      </w:r>
    </w:p>
    <w:p w14:paraId="5776DB8B" w14:textId="77777777" w:rsidR="00C04901" w:rsidRDefault="00EA6D8E">
      <w:pPr>
        <w:spacing w:line="600" w:lineRule="auto"/>
        <w:ind w:firstLine="720"/>
        <w:contextualSpacing/>
        <w:jc w:val="both"/>
        <w:rPr>
          <w:rFonts w:eastAsia="Times New Roman" w:cs="Times New Roman"/>
          <w:szCs w:val="24"/>
        </w:rPr>
      </w:pPr>
      <w:r>
        <w:rPr>
          <w:rFonts w:eastAsia="Times New Roman" w:cs="Times New Roman"/>
          <w:szCs w:val="24"/>
        </w:rPr>
        <w:lastRenderedPageBreak/>
        <w:t>Θα απαντήσει ο Υφυπουργός κ. Μπαλάφας.</w:t>
      </w:r>
    </w:p>
    <w:p w14:paraId="5776DB8C" w14:textId="77777777" w:rsidR="00C04901" w:rsidRDefault="00EA6D8E">
      <w:pPr>
        <w:spacing w:line="600" w:lineRule="auto"/>
        <w:ind w:firstLine="720"/>
        <w:contextualSpacing/>
        <w:jc w:val="both"/>
        <w:rPr>
          <w:rFonts w:eastAsia="Times New Roman" w:cs="Times New Roman"/>
          <w:szCs w:val="24"/>
        </w:rPr>
      </w:pPr>
      <w:r>
        <w:rPr>
          <w:rFonts w:eastAsia="Times New Roman" w:cs="Times New Roman"/>
          <w:szCs w:val="24"/>
        </w:rPr>
        <w:t>Κύριε Δελή, έχετε τον λόγο για δύο λεπτά.</w:t>
      </w:r>
    </w:p>
    <w:p w14:paraId="5776DB8D" w14:textId="77777777" w:rsidR="00C04901" w:rsidRDefault="00EA6D8E">
      <w:pPr>
        <w:spacing w:line="600" w:lineRule="auto"/>
        <w:ind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Ευχαριστώ, κύριε Πρόεδρε.</w:t>
      </w:r>
    </w:p>
    <w:p w14:paraId="5776DB8E" w14:textId="77777777" w:rsidR="00C04901" w:rsidRDefault="00EA6D8E">
      <w:pPr>
        <w:spacing w:line="600" w:lineRule="auto"/>
        <w:ind w:firstLine="720"/>
        <w:contextualSpacing/>
        <w:jc w:val="both"/>
        <w:rPr>
          <w:rFonts w:eastAsia="Times New Roman" w:cs="Times New Roman"/>
          <w:szCs w:val="24"/>
        </w:rPr>
      </w:pPr>
      <w:r>
        <w:rPr>
          <w:rFonts w:eastAsia="Times New Roman" w:cs="Times New Roman"/>
          <w:szCs w:val="24"/>
        </w:rPr>
        <w:t>Κύριε Υπουργέ, η ερώτησή μας αφορά στη δυτική Θεσσαλονίκη και συγκεκριμένα στον Δήμο Κορδελιού-Ευόσμου, τον δεύτερο δήμο του πολεοδομικού συγκροτήματος Θεσσαλονίκης με πληθυσμό πάνω από εκατό χιλιάδες κατοίκους.</w:t>
      </w:r>
    </w:p>
    <w:p w14:paraId="5776DB8F" w14:textId="77777777" w:rsidR="00C04901" w:rsidRDefault="00EA6D8E">
      <w:pPr>
        <w:spacing w:line="600" w:lineRule="auto"/>
        <w:ind w:firstLine="720"/>
        <w:contextualSpacing/>
        <w:jc w:val="both"/>
        <w:rPr>
          <w:rFonts w:eastAsia="Times New Roman" w:cs="Times New Roman"/>
          <w:szCs w:val="24"/>
        </w:rPr>
      </w:pPr>
      <w:r>
        <w:rPr>
          <w:rFonts w:eastAsia="Times New Roman" w:cs="Times New Roman"/>
          <w:szCs w:val="24"/>
        </w:rPr>
        <w:t>Σε καθημερινή βάση το τελευταίο χρονικό διάστημα και συνήθως τις βραδινές ώρες υπάρχει έντονη δυσοσμία στην περιοχή του Κορδελιού και του Ευόσμου, με αυτήν την χαρακτηριστική οσμή υγραερίου, ενώ ταυτόχρονα οι άνθρωποι νιώθουν και ένα περίεργο τσούξιμο στο λαιμό τους.</w:t>
      </w:r>
    </w:p>
    <w:p w14:paraId="5776DB90" w14:textId="77777777" w:rsidR="00C04901" w:rsidRDefault="00EA6D8E">
      <w:pPr>
        <w:spacing w:line="600" w:lineRule="auto"/>
        <w:ind w:firstLine="720"/>
        <w:contextualSpacing/>
        <w:jc w:val="both"/>
        <w:rPr>
          <w:rFonts w:eastAsia="Times New Roman" w:cs="Times New Roman"/>
          <w:szCs w:val="24"/>
        </w:rPr>
      </w:pPr>
      <w:r>
        <w:rPr>
          <w:rFonts w:eastAsia="Times New Roman" w:cs="Times New Roman"/>
          <w:szCs w:val="24"/>
        </w:rPr>
        <w:t>Εδώ πρέπει να πούμε ότι το πρόβλημα της δυσοσμίας σε αυτήν την πυκνοκατοικημένη περιοχή δεν είναι τωρινό, είναι χρόνιο -αρκετά χρόνια- με περιοδικές εξάρσεις, όπως τώρα, κάτι που έχει αρνητικές επιπτώσεις, όπως καταλαβαίνετε, και στην ποιότητα ζωής των κατοίκων όσο και στην υγεία τους.</w:t>
      </w:r>
    </w:p>
    <w:p w14:paraId="5776DB91"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lastRenderedPageBreak/>
        <w:t xml:space="preserve"> Ο σταθμός ατμοσφαιρικής ρύπανσης που υπάρχει στο Κορδελιό και λειτουργεί με ευθύνη της Περιφέρειας Κεντρικής Μακεδονίας αδυνατεί εδώ και καιρό να εντοπίσει τα αίτια αυτής της δυσοσμίας, ίσως γιατί του λείπουν οι απαραίτητες τεχνολογικές δυνατότητες. Πιθανολογούνται, έτσι, ως αιτίες αυτής της δυσοσμίας είτε μονάδες επεξεργασίας αστικών αποβλήτων είτε βιομηχανικές μονάδες, που είναι πολλές στη συγκεκριμένη περιοχή, με μεγαλύτερη βέβαια τις εγκαταστάσεις των ΕΛΠΕ είτε η διαρροή υγραερίου ή φυσικού αερίου, κάτι που δεν αποκλείει την πιθανότητα ατυχήματος μεγάλης έκτασης είτε με μια φωτιά είτε με μια έκρηξη. Πιθανολογούνται. Τίποτα δεν μπορεί να αποκλειστεί, αλλά η αιτία δεν έχει ακόμα εντοπιστεί. </w:t>
      </w:r>
    </w:p>
    <w:p w14:paraId="5776DB92"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5776DB93"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lastRenderedPageBreak/>
        <w:t xml:space="preserve">Τίθεται, λοιπόν, κύριε Υπουργέ, όχι μονάχα πρόβλημα ποιότητας ζωής –και κλείνω κύριε Πρόεδρε- για τους κατοίκους της περιοχής, αλλά και πρόβλημα δημόσιας υγείας, ακόμα και πρόβλημα δημόσιας ασφάλειας εξαιτίας ενός ατυχήματος. </w:t>
      </w:r>
    </w:p>
    <w:p w14:paraId="5776DB94"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Επειδή έχετε ευθύνη ως Κυβέρνηση, σας ρωτάμε, σε ποιες άμεσες –άμεσες όμως- ενέργειες θα προβείτε για να διερευνήσετε, να εντοπίσετε και βεβαίως να αντιμετωπίσετε το πρόβλημα, για να το λύσετε φυσικά, ώστε και να προστατευτεί ο πληθυσμός της περιοχής και να αποκατασταθούν τα όποια προβλήματα υγείας έχουν προκληθεί από το συγκεκριμένο φαινόμενο -αποκατάσταση προβλημάτων υγείας με αποκλειστική ευθύνη, βεβαίως, του κράτους.</w:t>
      </w:r>
    </w:p>
    <w:p w14:paraId="5776DB95"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Ευχαριστώ.</w:t>
      </w:r>
    </w:p>
    <w:p w14:paraId="5776DB96"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w:t>
      </w:r>
    </w:p>
    <w:p w14:paraId="5776DB97"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Κύριε Υφυπουργέ, έχετε τον λόγο για τρία λεπτά.</w:t>
      </w:r>
    </w:p>
    <w:p w14:paraId="5776DB98"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lastRenderedPageBreak/>
        <w:t>ΙΩΑΝΝΗΣ ΜΠΑΛΑΦΑΣ (Υφυπουργός Εσωτερικών και Διοικητικής Ανασυγκρότησης):</w:t>
      </w:r>
      <w:r>
        <w:rPr>
          <w:rFonts w:eastAsia="Times New Roman" w:cs="Times New Roman"/>
          <w:szCs w:val="24"/>
        </w:rPr>
        <w:t xml:space="preserve"> Ευχαριστώ, κύριε Πρόεδρε.</w:t>
      </w:r>
    </w:p>
    <w:p w14:paraId="5776DB99"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Ο κ. Δελής με μία εμπεριστατωμένη τοποθέτησή του, με μία εμπεριστατωμένη επίκαιρη ερώτηση, θέτει ένα ζήτημα που υπάρχει στον Δήμο Κορδελιού Ευόσμου της Περιφερειακής Ενότητας Θεσσαλονίκης, το χρόνιο πρόβλημα –δεν είναι χθεσινό- της δυσοσμίας στην περιοχή ιδιαίτερα του Κορδελιού. Και πραγματικά εγώ εντυπωσιάζομαι. Είναι η πρώτη φορά που γίνομαι δέκτης αυτού του προβλήματος. Έχει υπάρξει ξανά ερώτηση προς τον Υπουργό Περιβάλλοντος στις 17 Σεπτεμβρίου από τον Βουλευτή του ΣΥΡΙΖΑ κ. Τριανταφυλλίδη για το ίδιο θέμα. </w:t>
      </w:r>
    </w:p>
    <w:p w14:paraId="5776DB9A"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Εμείς, ως Υπουργείο Εσωτερικών, γινόμαστε πρώτη φορά δέκτες αυτού του προβλήματος και ήθελα να πω ότι σημασία έχει να δούμε τι κάνουμε. Δηλαδή, η επίκαιρη ερώτηση αυτή να είναι αφορμή για την αντιμετώπιση, επιτέλους, του ζητήματος -να μην το σέρνουμε το θέμα αυτό- με πρώτο στόχο, κύριε Δελή, </w:t>
      </w:r>
      <w:r>
        <w:rPr>
          <w:rFonts w:eastAsia="Times New Roman" w:cs="Times New Roman"/>
          <w:szCs w:val="24"/>
        </w:rPr>
        <w:lastRenderedPageBreak/>
        <w:t>κι εσείς πιστεύω συμφωνείτε, να εντοπίσουμε τα αίτια της δυσοσμίας. Δεν είναι μεταφυσικό το πρόβλημα, από κάπου προέρχεται η δυσοσμία. Δεν είναι μαγικό, δηλαδή, το πρόβλημα και το από πού προέρχεται. Να δούμε, λοιπόν, τι έχει γίνει, τι βρίσκεται σε εξέλιξη και τι περιμένουμε το αμέσως επόμενο διάστημα.</w:t>
      </w:r>
    </w:p>
    <w:p w14:paraId="5776DB9B"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Κατ’ αρχάς, να πούμε τι έχει γίνει. Πρώτα απ’ όλα, μετρήθηκαν οι αέριοι ρύποι. Είναι κάτω των φυσιολογικών ορίων, αλλά έτσι κι αλλιώς οι αέριοι ρύποι σε μια τέτοια περίπτωση δεν θα ευθύνονταν για το πρόβλημα της δυσοσμίας.</w:t>
      </w:r>
    </w:p>
    <w:p w14:paraId="5776DB9C"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Δεύτερον, διενεργήθηκαν -και το ξέρετε πολύ καλά- από τις αρμόδιες υπηρεσίες της Περιφέρειας και της Περιφερειακής Ενότητας Θεσσαλονίκης, η οποία έχει την αρμοδιότητα για το ζήτημα αυτό, έλεγχοι επισταμένως περιμετρικά των εγκαταστάσεων των Ελληνικών Πετρελαίων, χωρίς όμως να προκύψουν συμπεράσματα πως οι οσμές προέρχονταν από τις εγκαταστάσεις των ΕΛΠΕ, που βρίσκονται, όπως ξέρετε, στην περιοχή της πέμπτης συνοικίας του δημοτικού διαμερίσματος του Κορδελιού. </w:t>
      </w:r>
    </w:p>
    <w:p w14:paraId="5776DB9D"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lastRenderedPageBreak/>
        <w:t>Τρίτον, το τμήμα -πάλι στην Περιφερειακή Ενότητα Θεσσαλονίκης- χορήγησης αδειών ανάπτυξης, ενέργειας και φυσικών πόρων έχει προβεί σε έλεγχο των αδειών των βιομηχανικών μονάδων της περιοχής, είτε αυτά είναι τα «ΕΛΛΗΝΙΚΑ ΠΕΤΡΕΛΑΙΑ» είτε είναι η «ΜΑΒΙΣΩ» είτε είναι η «</w:t>
      </w:r>
      <w:r>
        <w:rPr>
          <w:rFonts w:eastAsia="Times New Roman" w:cs="Times New Roman"/>
          <w:szCs w:val="24"/>
          <w:lang w:val="en-US"/>
        </w:rPr>
        <w:t>ELPEDISON</w:t>
      </w:r>
      <w:r>
        <w:rPr>
          <w:rFonts w:eastAsia="Times New Roman" w:cs="Times New Roman"/>
          <w:szCs w:val="24"/>
        </w:rPr>
        <w:t>» και παράλληλα με την αλληλογραφία που κάναμε με τον δήμο, μάς διαβεβαίωσε ότι δεν γνωρίζει άλλη βιομηχανική μονάδα νόμιμη ή παράνομη που να μπορεί να σχετιστεί με τη δυσοσμία. Αυτά ως προς το τι έχει γίνει.</w:t>
      </w:r>
    </w:p>
    <w:p w14:paraId="5776DB9E"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Τώρα, να πούμε τι βρίσκεται σε εξέλιξη. </w:t>
      </w:r>
    </w:p>
    <w:p w14:paraId="5776DB9F"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Πρώτον, έχει δοθεί εντολή ενεργοποίησης του κλιμακίου ελέγχου ποιότητας περιβάλλοντος της μητροπολιτικής ενότητας Θεσσαλονίκης, προκειμένου να προβεί σε περιβαλλοντικές επιθεωρήσεις σε δραστηριότητες της περιοχής. </w:t>
      </w:r>
    </w:p>
    <w:p w14:paraId="5776DBA0"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εξετάζεται η δυνατότητα αναβάθμισης του σταθμού μέτρησης ατμοσφαιρικών ρύπων που βρίσκεται και αυτό στο Κορδελιό. </w:t>
      </w:r>
    </w:p>
    <w:p w14:paraId="5776DBA1"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Τέλος και πιο σημαντικό απ’ όλα, επειδή οι υπηρεσίες –και θα ήθελα να το προσέξουμε αυτό, κύριε Δελή, για να προσπαθήσουμε όλοι ώστε να αντιμετωπιστεί αυτό το ζήτημα- της διεύθυνσης περιβάλλοντος και χωροταξικού σχεδιασμού της περιφέρειας δεν διαθέτουν, μέχρι στιγμής, όργανα ανίχνευσης αυτών των συγκεκριμένων οσμών, η περιφέρεια έχει ήδη απευθυνθεί στο τμήμα χημείας του Αριστοτέλειου Πανεπιστημίου Θεσσαλονίκης, προκειμένου να διενεργηθεί μελέτη, η οποία θα μπορέσει να οδηγήσει με ασφάλεια και σοβαρότητα στην πηγή της ρύπανσης.  </w:t>
      </w:r>
    </w:p>
    <w:p w14:paraId="5776DBA2"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Η μελέτη –είναι χθεσινή ενημέρωσή μου αυτή, κύριε Δελή, την οποία θέτω υπ’ όψιν σας- έως το τέλος του χρόνου θα είναι έτοιμη. Θα προσδιοριστεί και θα εντοπιστεί το κατάλληλο μηχάνημα. Η αξία </w:t>
      </w:r>
      <w:r>
        <w:rPr>
          <w:rFonts w:eastAsia="Times New Roman" w:cs="Times New Roman"/>
          <w:szCs w:val="24"/>
        </w:rPr>
        <w:lastRenderedPageBreak/>
        <w:t xml:space="preserve">του δεν είναι τεράστια, είναι 100 με 150 χιλιάδες ευρώ. Έχει προγραμματιστεί από την περιφέρεια η προμήθειά του από τους πόρους της περιφέρειας, που είναι και η νόμιμη διαδικασία. </w:t>
      </w:r>
    </w:p>
    <w:p w14:paraId="5776DBA3"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Θα έλεγα, μάλιστα, έστω κι εκ περισσού, ότι τέτοια αντίστοιχη διαδικασία είχε γίνει το 2013 και είχε απορριφθεί από τους αντίστοιχους αρμόδιους την περίοδο εκείνη. </w:t>
      </w:r>
    </w:p>
    <w:p w14:paraId="5776DBA4"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Θα σταματήσω εδώ. Στη συνέχεια, στη δευτερολογία μου θα ολοκληρώσω τις υπόλοιπες απαντήσεις, κύριε Πρόεδρε. </w:t>
      </w:r>
    </w:p>
    <w:p w14:paraId="5776DBA5"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776DBA6"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Κι εγώ ευχαριστώ, κύριε Υφυπουργέ. </w:t>
      </w:r>
    </w:p>
    <w:p w14:paraId="5776DBA7"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Κύριε Δελή, έχετε ξανά τον λόγο για τρία λεπτά. </w:t>
      </w:r>
    </w:p>
    <w:p w14:paraId="5776DBA8"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Ευχαριστώ, κύριε Πρόεδρε. </w:t>
      </w:r>
    </w:p>
    <w:p w14:paraId="5776DBA9"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lastRenderedPageBreak/>
        <w:t xml:space="preserve">Με την απάντησή σας, κύριε Υπουργέ, δεν νομίζω ότι απαντάτε συγκεκριμένα στην ερώτηση που σας κάναμε, αφού πρώτα-πρώτα λέτε ότι πρώτη φορά έφτασε στο Υπουργείο σας μία τέτοια ερώτηση για το συγκεκριμένο θέμα. </w:t>
      </w:r>
    </w:p>
    <w:p w14:paraId="5776DBAA"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ΙΩΑΝΝΗΣ ΜΠΑΛΑΦΑΣ (Υφυπουργός Εσωτερικών και Διοικητικής Ανασυγκρότησης): </w:t>
      </w:r>
      <w:r>
        <w:rPr>
          <w:rFonts w:eastAsia="Times New Roman" w:cs="Times New Roman"/>
          <w:szCs w:val="24"/>
        </w:rPr>
        <w:t>Σ’ εμένα. Για τον εαυτό μου μίλησα.</w:t>
      </w:r>
    </w:p>
    <w:p w14:paraId="5776DBAB"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Νομίζω ότι είναι ένα ζήτημα εξαιρετικά σοβαρό για να λέει η Κυβέρνηση εδώ ότι δεν το γνώριζε ή ότι δεν το γνωρίζει. Είναι ένα ζήτημα που απασχολεί εκεί τους κατοίκους της περιοχής. </w:t>
      </w:r>
    </w:p>
    <w:p w14:paraId="5776DBAC"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Είπατε ότι έγιναν έλεγχοι χωρίς αποτέλεσμα. Μα, για να έχουν αποτέλεσμα οι έλεγχοι, πρέπει να γίνονται με τα κατάλληλα εργαλεία και τα κατάλληλα μηχανήματα. Αν δεν τα έχεις αυτά, φυσικά και δεν θα έχουν αποτέλεσμα. </w:t>
      </w:r>
    </w:p>
    <w:p w14:paraId="5776DBAD"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lastRenderedPageBreak/>
        <w:t>Όσον αφορά αυτά που είπατε σε σχέση με την περιφέρεια, μπορεί να συνιστούν και μια ιδιότυπη μετάθεση ευθυνών. Θα μιλήσω μετά και για την περιφέρεια.</w:t>
      </w:r>
    </w:p>
    <w:p w14:paraId="5776DBAE"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Πάντως, σε σχέση με το συγκεκριμένο ζήτημα, ακόμη και οι πρωτοετής φοιτητές του Χημικού, κύριε Υπουργέ, γνωρίζουν ότι η δυσοσμία είναι χαρακτηριστικό γνώρισμα των θειούχων ενώσεων κυρίως, του υδρόθειου, των μερκαπτανών κ.λπ.. Αυτό που χρειάζεται λοιπόν είναι η μέτρηση αυτών των θειούχων ενώσεων, που θα μας οδηγήσει βέβαια και στον εντοπισμό της αιτίας της δυσοσμίας. </w:t>
      </w:r>
    </w:p>
    <w:p w14:paraId="5776DBAF"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Υπάρχει το κατάλληλο εργαστήριο γι’ αυτή τη μέτρηση; </w:t>
      </w:r>
    </w:p>
    <w:p w14:paraId="5776DBB0"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ΙΩΑΝΝΗΣ ΜΠΑΛΑΦΑΣ (Υφυπουργός Εσωτερικών και Διοικητικής Ανασυγκρότησης): </w:t>
      </w:r>
      <w:r>
        <w:rPr>
          <w:rFonts w:eastAsia="Times New Roman" w:cs="Times New Roman"/>
          <w:szCs w:val="24"/>
        </w:rPr>
        <w:t xml:space="preserve">Δεν με παρακολουθήσατε τι σας είπα. </w:t>
      </w:r>
    </w:p>
    <w:p w14:paraId="5776DBB1"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ΔΕΛΗΣ: </w:t>
      </w:r>
      <w:r>
        <w:rPr>
          <w:rFonts w:eastAsia="Times New Roman" w:cs="Times New Roman"/>
          <w:szCs w:val="24"/>
        </w:rPr>
        <w:t xml:space="preserve">Υπάρχει και είναι δημόσιο και διαπιστευμένο. Το είπατε κι εσείς. Τι λείπει, κύριε Υπουργέ; Λείπει ο κατάλληλος τεχνολογικός εξοπλισμός από τον σταθμό μέτρησης ατμοσφαιρικής ρύπανσης στο Κορδελιό. Σε τι συνίσταται αυτός ο εξοπλισμός; Επειδή το ψάξαμε και ασχοληθήκαμε με το θέμα, απαιτείται η τοποθέτηση ενός ειδικού φίλτρου συγκέντρωσης αυτών των θειούχων ενώσεων, το κόστος του οποίου είναι γύρω στις 50.000 ευρώ. Με βάση αυτό το φίλτρο μπορεί το κατάλληλο εργαστήριο να προσδιορίσει και την ποσότητα αυτών των θειούχων ενώσεων που προκαλούν τη δυσοσμία, αλλά και την πηγή και την αιτία δηλαδή του προβλήματος. </w:t>
      </w:r>
    </w:p>
    <w:p w14:paraId="5776DBB2"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Εδώ, να πούμε ότι πρόσφατα η Περιφέρεια Κεντρικής Μακεδονίας απένταξε το έργο «Προσδιορισμός Μερκαπτανών» του προϋπολογισμού του 2016. Απένταξε το συγκεκριμένο κονδύλι, ένα κονδύλι που ήταν από ίδιους πόρους της περιφέρειας. Χρειάζονται, λοιπόν, 50.000 ευρώ, κύριε Υπουργέ. Θα τα δώσετε ή θα μας πείτε πάλι για τα στενά οικονομικά του κράτους, που όταν είναι για τις λαϊκές ανάγκες </w:t>
      </w:r>
      <w:r>
        <w:rPr>
          <w:rFonts w:eastAsia="Times New Roman" w:cs="Times New Roman"/>
          <w:szCs w:val="24"/>
        </w:rPr>
        <w:lastRenderedPageBreak/>
        <w:t xml:space="preserve">σάς πιάνει τσιγκουνιά, ενώ όταν πρόκειται για τις ανάγκες των κεφαλαιοκρατών γίνεστε ανοιχτοχέρηδες; Θα δούμε. </w:t>
      </w:r>
    </w:p>
    <w:p w14:paraId="5776DBB3"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Βεβαίως ας μην ξεχνάμε ότι στον βωμό της ανταγωνιστικότητας των επιχειρήσεων θυσιάζει και η δική σας Κυβέρνηση κάθε μέρα τα αναγκαία μέτρα πρόληψης που οφείλουν να λαμβάνουν αυτές οι επιχειρήσεις, αυξάνοντας έτσι τους επαγγελματικούς κινδύνους για τους εργαζόμενους -τα θανατηφόρα εργατικά ατυχήματα και η έξαρση των επαγγελματικών ασθενειών το μαρτυρούν- αυξάνοντας ακόμα και τους κινδύνους για τη δημόσια υγεία και την ασφάλεια. Και στον βωμό της κερδοφορίας των επιχειρήσεων προσαρμόζετε και την περιβαλλοντική νομοθεσία και τις εκδόσεις αδειών αυτών των επιχειρήσεων με διαδικασίες </w:t>
      </w:r>
      <w:r>
        <w:rPr>
          <w:rFonts w:eastAsia="Times New Roman" w:cs="Times New Roman"/>
          <w:szCs w:val="24"/>
          <w:lang w:val="en-US"/>
        </w:rPr>
        <w:t>fast</w:t>
      </w:r>
      <w:r>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και υπονομεύετε βεβαίως τους ελεγκτικούς μηχανισμούς του κράτους με τις γνωστές ελλείψεις σε προσωπικό και μέσα. Και φυσικά, σπανιότατα –για να μην πούμε ποτέ- εστιάζετε στην εργοδοτική ευθύνη. </w:t>
      </w:r>
    </w:p>
    <w:p w14:paraId="5776DBB4"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πολύ. </w:t>
      </w:r>
    </w:p>
    <w:p w14:paraId="5776DBB5"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Κι εγώ ευχαριστώ. </w:t>
      </w:r>
    </w:p>
    <w:p w14:paraId="5776DBB6"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Παρακαλώ, κύριε Υφυπουργέ, έχετε τον λόγο ξανά για τρία λεπτά. </w:t>
      </w:r>
    </w:p>
    <w:p w14:paraId="5776DBB7"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ΙΩΑΝΝΗΣ ΜΠΑΛΑΦΑΣ (Υφυπουργός Εσωτερικών και Διοικητικής Ανασυγκρότησης): </w:t>
      </w:r>
      <w:r>
        <w:rPr>
          <w:rFonts w:eastAsia="Times New Roman" w:cs="Times New Roman"/>
          <w:szCs w:val="24"/>
        </w:rPr>
        <w:t>Ευχαριστώ, κύριε Πρόεδρε.</w:t>
      </w:r>
    </w:p>
    <w:p w14:paraId="5776DBB8"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Επειδή, κύριε Δελή, εμείς θέλουμε ο κοινοβουλευτικός έλεγχος να είναι μία διαδικασία συγκεκριμένη και να βγάζει αποτελέσματα, όχι να βγάζουμε λόγους, καλό είναι να ακούμε τι λέει ο άλλος. Κι εγώ να ακούω τι λέτε εσείς κι εσείς τι λέω εγώ. </w:t>
      </w:r>
    </w:p>
    <w:p w14:paraId="5776DBB9" w14:textId="77777777" w:rsidR="00C04901" w:rsidRDefault="00EA6D8E">
      <w:pPr>
        <w:tabs>
          <w:tab w:val="left" w:pos="2608"/>
        </w:tabs>
        <w:spacing w:line="600" w:lineRule="auto"/>
        <w:ind w:firstLine="720"/>
        <w:jc w:val="both"/>
        <w:rPr>
          <w:rFonts w:eastAsia="Times New Roman"/>
          <w:szCs w:val="24"/>
        </w:rPr>
      </w:pPr>
      <w:r>
        <w:rPr>
          <w:rFonts w:eastAsia="Times New Roman"/>
          <w:szCs w:val="24"/>
        </w:rPr>
        <w:t xml:space="preserve">Μου αναφέρατε μια φράση: «Πάλι κάνετε μετάθεση ευθυνών». Σε ποιον κάνουμε μετάθεση ευθυνών; Στην περιφέρεια, που συνταγματικά είναι ορισμένη να έχει αυτές τις αρμοδιότητες; Θέλετε να πάρουμε τις αρμοδιότητες αυτές από την περιφέρεια και να τις πάμε στο κεντρικό κράτος; </w:t>
      </w:r>
    </w:p>
    <w:p w14:paraId="5776DBBA" w14:textId="77777777" w:rsidR="00C04901" w:rsidRDefault="00EA6D8E">
      <w:pPr>
        <w:tabs>
          <w:tab w:val="left" w:pos="2608"/>
        </w:tabs>
        <w:spacing w:line="600" w:lineRule="auto"/>
        <w:ind w:firstLine="720"/>
        <w:jc w:val="both"/>
        <w:rPr>
          <w:rFonts w:eastAsia="Times New Roman"/>
          <w:szCs w:val="24"/>
        </w:rPr>
      </w:pPr>
      <w:r>
        <w:rPr>
          <w:rFonts w:eastAsia="Times New Roman"/>
          <w:szCs w:val="24"/>
        </w:rPr>
        <w:lastRenderedPageBreak/>
        <w:t>Εμείς έχουμε ανοιχτή γραμμή με την περιφέρεια και ιδιαίτερα την ενεργοποιήσαμε αυτές τις μέρες με την υπεύθυνη Αντιπεριφερειάρχη, την κυρία Πατουλίδου, η οποία έχει ασχοληθεί ιδιαίτερα με το ζήτημα αυτό. Και φυσικά δεν συζητιέται να πάρουμε την αρμοδιότητα, στο όνομα της μετάθεσης των ευθυνών κ.λπ..</w:t>
      </w:r>
    </w:p>
    <w:p w14:paraId="5776DBBB" w14:textId="77777777" w:rsidR="00C04901" w:rsidRDefault="00EA6D8E">
      <w:pPr>
        <w:tabs>
          <w:tab w:val="left" w:pos="2608"/>
        </w:tabs>
        <w:spacing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Δεν σας είπαμε αυτό.</w:t>
      </w:r>
    </w:p>
    <w:p w14:paraId="5776DBBC" w14:textId="77777777" w:rsidR="00C04901" w:rsidRDefault="00EA6D8E">
      <w:pPr>
        <w:tabs>
          <w:tab w:val="left" w:pos="2608"/>
        </w:tabs>
        <w:spacing w:line="600" w:lineRule="auto"/>
        <w:ind w:firstLine="720"/>
        <w:jc w:val="both"/>
        <w:rPr>
          <w:rFonts w:eastAsia="Times New Roman"/>
          <w:szCs w:val="24"/>
        </w:rPr>
      </w:pPr>
      <w:r>
        <w:rPr>
          <w:rFonts w:eastAsia="Times New Roman"/>
          <w:b/>
          <w:szCs w:val="24"/>
        </w:rPr>
        <w:t xml:space="preserve">ΙΩΑΝΝΗΣ ΜΠΑΛΑΦΑΣ (Υφυπουργός Εσωτερικών και Διοικητικής Ανασυγκρότησης): </w:t>
      </w:r>
      <w:r>
        <w:rPr>
          <w:rFonts w:eastAsia="Times New Roman"/>
          <w:szCs w:val="24"/>
        </w:rPr>
        <w:t xml:space="preserve">Καλό, λοιπόν, είναι να γίνεται διάλογος εις ώτα ακουόντων και όχι εις ώτα μη ακουόντων, για να λύσουμε το πρόβλημα. </w:t>
      </w:r>
    </w:p>
    <w:p w14:paraId="5776DBBD" w14:textId="77777777" w:rsidR="00C04901" w:rsidRDefault="00EA6D8E">
      <w:pPr>
        <w:tabs>
          <w:tab w:val="left" w:pos="2608"/>
        </w:tabs>
        <w:spacing w:line="600" w:lineRule="auto"/>
        <w:ind w:firstLine="720"/>
        <w:jc w:val="both"/>
        <w:rPr>
          <w:rFonts w:eastAsia="Times New Roman"/>
          <w:szCs w:val="24"/>
        </w:rPr>
      </w:pPr>
      <w:r>
        <w:rPr>
          <w:rFonts w:eastAsia="Times New Roman"/>
          <w:szCs w:val="24"/>
        </w:rPr>
        <w:t>Εγώ μέχρι τέλος του χρόνου θα σας ενημερώσω τι έκανε το συγκεκριμένο εργαστήριο, τι συμπέρασμα έβγαλε, ποιο μηχάνημα έχει βάλει συγκεκριμένα ότι χρειάζεται και το ποσόν αυτό ήδη είναι εξασφα</w:t>
      </w:r>
      <w:r>
        <w:rPr>
          <w:rFonts w:eastAsia="Times New Roman"/>
          <w:szCs w:val="24"/>
        </w:rPr>
        <w:lastRenderedPageBreak/>
        <w:t xml:space="preserve">λισμένο από την περιφέρεια για να δοθεί για τη λύση αυτή. Γιατί είναι ένα χρόνιο πρόβλημα που αντιμετωπίζουν τόσο χρόνια και πρέπει να ψάξουμε προς όλες τις κατευθύνσεις. Δεν είμαι ειδικός, αλλά διάβασα τι ενημέρωση υπάρχει, τι κυκλοφορεί επίσης στην περιοχή. Ας ψάξουμε παντού που μπορεί να υπάρχει αυτό το πρόβλημα, όχι μονόπλευρα εδώ ή εκεί ή προκατειλημμένα ποιος μπορεί να έχει δημιουργήσει το πρόβλημα. Να το δούμε αυτό. </w:t>
      </w:r>
    </w:p>
    <w:p w14:paraId="5776DBBE" w14:textId="77777777" w:rsidR="00C04901" w:rsidRDefault="00EA6D8E">
      <w:pPr>
        <w:tabs>
          <w:tab w:val="left" w:pos="2608"/>
        </w:tabs>
        <w:spacing w:line="600" w:lineRule="auto"/>
        <w:ind w:firstLine="720"/>
        <w:jc w:val="both"/>
        <w:rPr>
          <w:rFonts w:eastAsia="Times New Roman"/>
          <w:szCs w:val="24"/>
        </w:rPr>
      </w:pPr>
      <w:r>
        <w:rPr>
          <w:rFonts w:eastAsia="Times New Roman"/>
          <w:szCs w:val="24"/>
        </w:rPr>
        <w:t xml:space="preserve">Εμείς θα παρακολουθήσουμε πολύ στενά αυτό το πράγμα και εγώ σας καλώ μαζί να συνεργαστούμε και γι’ αυτό το ζήτημα, για να αντιμετωπιστούν όλες οι πιθανότητες. </w:t>
      </w:r>
    </w:p>
    <w:p w14:paraId="5776DBBF" w14:textId="77777777" w:rsidR="00C04901" w:rsidRDefault="00EA6D8E">
      <w:pPr>
        <w:tabs>
          <w:tab w:val="left" w:pos="2608"/>
        </w:tabs>
        <w:spacing w:line="600" w:lineRule="auto"/>
        <w:ind w:firstLine="720"/>
        <w:jc w:val="both"/>
        <w:rPr>
          <w:rFonts w:eastAsia="Times New Roman"/>
          <w:szCs w:val="24"/>
        </w:rPr>
      </w:pPr>
      <w:r>
        <w:rPr>
          <w:rFonts w:eastAsia="Times New Roman"/>
          <w:szCs w:val="24"/>
        </w:rPr>
        <w:t xml:space="preserve">Πιστεύω ότι αμέσως μετά το τέλος του χρόνου και την οριστικοποίηση του πορίσματος του Αριστοτελείου Πανεπιστημίου, θα έχουμε τη δυνατότητα να υπάρξει προμήθεια του μηχανήματος και να μπορέσει, επίσης, να ολοκληρωθεί και να δοθεί μια απάντηση σε αυτό το ζήτημα. </w:t>
      </w:r>
    </w:p>
    <w:p w14:paraId="5776DBC0" w14:textId="77777777" w:rsidR="00C04901" w:rsidRDefault="00EA6D8E">
      <w:pPr>
        <w:tabs>
          <w:tab w:val="left" w:pos="2608"/>
        </w:tabs>
        <w:spacing w:line="600" w:lineRule="auto"/>
        <w:ind w:firstLine="720"/>
        <w:jc w:val="both"/>
        <w:rPr>
          <w:rFonts w:eastAsia="Times New Roman"/>
          <w:szCs w:val="24"/>
        </w:rPr>
      </w:pPr>
      <w:r>
        <w:rPr>
          <w:rFonts w:eastAsia="Times New Roman"/>
          <w:szCs w:val="24"/>
        </w:rPr>
        <w:lastRenderedPageBreak/>
        <w:t xml:space="preserve">Τώρα, στην ερώτησή σας θέτετε το ζήτημα του εξειδικευμένου προσωπικού. Σας ενημερώνω, λοιπόν, ότι η περιφέρεια δεν θέτει ζήτημα τέτοιο. Υπάρχουν έξι εξειδικευμένοι μηχανικοί με σύμβαση οι οποίοι δουλεύουν εκεί, μέχρις ότου υπάρξει μόνιμο προσωπικό, αν υπάρξει. </w:t>
      </w:r>
    </w:p>
    <w:p w14:paraId="5776DBC1" w14:textId="77777777" w:rsidR="00C04901" w:rsidRDefault="00EA6D8E">
      <w:pPr>
        <w:tabs>
          <w:tab w:val="left" w:pos="2608"/>
        </w:tabs>
        <w:spacing w:line="600" w:lineRule="auto"/>
        <w:ind w:firstLine="720"/>
        <w:jc w:val="both"/>
        <w:rPr>
          <w:rFonts w:eastAsia="Times New Roman"/>
          <w:szCs w:val="24"/>
        </w:rPr>
      </w:pPr>
      <w:r>
        <w:rPr>
          <w:rFonts w:eastAsia="Times New Roman"/>
          <w:szCs w:val="24"/>
        </w:rPr>
        <w:t>Και χαιρετίζω το ότι μιλάτε για πιθανά ζητήματα υγείας, δεν προκαταλαμβάνετε ότι υπάρχουν. Μακάρι να μην υπάρχουν καθόλου προβλήματα υγείας. Τα πιθανά, όπως λέτε κι εσείς, προβλήματα υγείας αντιμετωπίζονται από Εθνικό Σύστημα Υγείας χωρίς καμία δαπάνη των ανθρώπων που πρέπει να προσφύγουν στις υπηρεσίες του Εθνικού Συστήματος Υγείας.</w:t>
      </w:r>
    </w:p>
    <w:p w14:paraId="5776DBC2" w14:textId="77777777" w:rsidR="00C04901" w:rsidRDefault="00EA6D8E">
      <w:pPr>
        <w:tabs>
          <w:tab w:val="left" w:pos="2608"/>
        </w:tabs>
        <w:spacing w:line="600" w:lineRule="auto"/>
        <w:ind w:firstLine="720"/>
        <w:jc w:val="both"/>
        <w:rPr>
          <w:rFonts w:eastAsia="Times New Roman"/>
          <w:szCs w:val="24"/>
        </w:rPr>
      </w:pPr>
      <w:r>
        <w:rPr>
          <w:rFonts w:eastAsia="Times New Roman"/>
          <w:szCs w:val="24"/>
        </w:rPr>
        <w:t xml:space="preserve">Και τέλος ως προς τις άδειες και τους ελέγχους, πρέπει να σας πω το εξής: Η όποια αυστηροποίηση, κύριε Δελή, των διαδικασιών αδειοδότησης, αν δεν υπάρχει συστηματικός έλεγχος τήρησης των όρων, </w:t>
      </w:r>
      <w:r>
        <w:rPr>
          <w:rFonts w:eastAsia="Times New Roman"/>
          <w:szCs w:val="24"/>
        </w:rPr>
        <w:lastRenderedPageBreak/>
        <w:t>είναι δώρον άδωρον. Το θεσμικό πλαίσιο υπάρχει, σε τελευταία ανάλυση. Μένει να εφαρμοστεί και πρωτίστως να ενισχυθούν -αυτό κάνουμε- οι ελεγκτικοί μηχανισμοί της διοίκησης, τόσο πληθυσμιακά όσο και ουσιαστικά.</w:t>
      </w:r>
    </w:p>
    <w:p w14:paraId="5776DBC3" w14:textId="77777777" w:rsidR="00C04901" w:rsidRDefault="00EA6D8E">
      <w:pPr>
        <w:tabs>
          <w:tab w:val="left" w:pos="2608"/>
        </w:tabs>
        <w:spacing w:line="600" w:lineRule="auto"/>
        <w:ind w:firstLine="720"/>
        <w:jc w:val="both"/>
        <w:rPr>
          <w:rFonts w:eastAsia="Times New Roman"/>
          <w:szCs w:val="24"/>
        </w:rPr>
      </w:pPr>
      <w:r>
        <w:rPr>
          <w:rFonts w:eastAsia="Times New Roman"/>
          <w:szCs w:val="24"/>
        </w:rPr>
        <w:t>Ευχαριστώ πολύ, κύριε Πρόεδρε.</w:t>
      </w:r>
    </w:p>
    <w:p w14:paraId="5776DBC4" w14:textId="77777777" w:rsidR="00C04901" w:rsidRDefault="00EA6D8E">
      <w:pPr>
        <w:tabs>
          <w:tab w:val="left" w:pos="2608"/>
        </w:tabs>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Κι εγώ ευχαριστώ, κύριε Υπουργέ.</w:t>
      </w:r>
    </w:p>
    <w:p w14:paraId="5776DBC5" w14:textId="77777777" w:rsidR="00C04901" w:rsidRDefault="00EA6D8E">
      <w:pPr>
        <w:tabs>
          <w:tab w:val="left" w:pos="2608"/>
        </w:tabs>
        <w:spacing w:line="600" w:lineRule="auto"/>
        <w:ind w:firstLine="720"/>
        <w:jc w:val="both"/>
        <w:rPr>
          <w:rFonts w:eastAsia="Times New Roman"/>
          <w:szCs w:val="24"/>
        </w:rPr>
      </w:pPr>
      <w:r>
        <w:rPr>
          <w:rFonts w:eastAsia="Times New Roman"/>
          <w:szCs w:val="24"/>
        </w:rPr>
        <w:t>Κυρίες και κύριοι συνάδελφοι, η Βουλευτής κ. Άννα-Μισέλ Ασημακοπούλου ζητεί άδεια ολιγοήμερης απουσίας</w:t>
      </w:r>
      <w:r w:rsidRPr="008D6752">
        <w:rPr>
          <w:rFonts w:eastAsia="Times New Roman"/>
          <w:szCs w:val="24"/>
        </w:rPr>
        <w:t xml:space="preserve"> </w:t>
      </w:r>
      <w:r>
        <w:rPr>
          <w:rFonts w:eastAsia="Times New Roman"/>
          <w:szCs w:val="24"/>
        </w:rPr>
        <w:t>για οικογενειακούς λόγους από 27 Οκτωβρίου έως 30 Οκτωβρίου 2016, για να πάει στο εξωτερικό, στο Ισραήλ. Η Βουλή εγκρίνει;</w:t>
      </w:r>
    </w:p>
    <w:p w14:paraId="5776DBC6" w14:textId="77777777" w:rsidR="00C04901" w:rsidRDefault="00EA6D8E">
      <w:pPr>
        <w:tabs>
          <w:tab w:val="left" w:pos="2608"/>
        </w:tabs>
        <w:spacing w:line="600" w:lineRule="auto"/>
        <w:ind w:firstLine="720"/>
        <w:jc w:val="both"/>
        <w:rPr>
          <w:rFonts w:eastAsia="Times New Roman"/>
          <w:szCs w:val="24"/>
        </w:rPr>
      </w:pPr>
      <w:r>
        <w:rPr>
          <w:rFonts w:eastAsia="Times New Roman"/>
          <w:b/>
          <w:szCs w:val="24"/>
        </w:rPr>
        <w:t xml:space="preserve">ΟΛΟΙ ΟΙ ΒΟΥΛΕΥΤΕΣ: </w:t>
      </w:r>
      <w:r>
        <w:rPr>
          <w:rFonts w:eastAsia="Times New Roman"/>
          <w:szCs w:val="24"/>
        </w:rPr>
        <w:t>Μάλιστα, μάλιστα.</w:t>
      </w:r>
    </w:p>
    <w:p w14:paraId="5776DBC7" w14:textId="77777777" w:rsidR="00C04901" w:rsidRDefault="00EA6D8E">
      <w:pPr>
        <w:tabs>
          <w:tab w:val="left" w:pos="2608"/>
        </w:tabs>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Συνεπώς η Βουλή ενέκρινε τη ζητηθείσα άδεια.</w:t>
      </w:r>
    </w:p>
    <w:p w14:paraId="5776DBC8" w14:textId="77777777" w:rsidR="00C04901" w:rsidRDefault="00EA6D8E">
      <w:pPr>
        <w:tabs>
          <w:tab w:val="left" w:pos="2608"/>
        </w:tabs>
        <w:spacing w:line="600" w:lineRule="auto"/>
        <w:ind w:firstLine="720"/>
        <w:jc w:val="both"/>
        <w:rPr>
          <w:rFonts w:eastAsia="Times New Roman" w:cs="Times New Roman"/>
          <w:szCs w:val="24"/>
        </w:rPr>
      </w:pPr>
      <w:r>
        <w:rPr>
          <w:rFonts w:eastAsia="Times New Roman"/>
          <w:szCs w:val="24"/>
        </w:rPr>
        <w:lastRenderedPageBreak/>
        <w:t xml:space="preserve">Προχωρούμε στην τέταρτη με αριθμό </w:t>
      </w:r>
      <w:r>
        <w:rPr>
          <w:rFonts w:eastAsia="Times New Roman" w:cs="Times New Roman"/>
          <w:szCs w:val="24"/>
        </w:rPr>
        <w:t xml:space="preserve">86/11-10-2016 </w:t>
      </w:r>
      <w:r>
        <w:rPr>
          <w:rFonts w:eastAsia="Times New Roman"/>
          <w:szCs w:val="24"/>
        </w:rPr>
        <w:t>επίκαιρη ερώτηση πρώτου κύκλου</w:t>
      </w:r>
      <w:r>
        <w:rPr>
          <w:rFonts w:eastAsia="Times New Roman" w:cs="Times New Roman"/>
          <w:szCs w:val="24"/>
        </w:rPr>
        <w:t xml:space="preserve"> του Βουλευτή Ηλείας της Δημοκρατικής Συμπαράταξης ΠΑΣΟΚ-ΔΗΜΑΡ κ. </w:t>
      </w:r>
      <w:r>
        <w:rPr>
          <w:rFonts w:eastAsia="Times New Roman" w:cs="Times New Roman"/>
          <w:bCs/>
          <w:szCs w:val="24"/>
        </w:rPr>
        <w:t>Ιωάννη Κουτσούκου</w:t>
      </w:r>
      <w:r>
        <w:rPr>
          <w:rFonts w:eastAsia="Times New Roman" w:cs="Times New Roman"/>
          <w:szCs w:val="24"/>
        </w:rPr>
        <w:t xml:space="preserve"> προς τον Υπουργό </w:t>
      </w:r>
      <w:r>
        <w:rPr>
          <w:rFonts w:eastAsia="Times New Roman" w:cs="Times New Roman"/>
          <w:bCs/>
          <w:szCs w:val="24"/>
        </w:rPr>
        <w:t>Αγροτικής Ανάπτυξης και Τροφίμων,</w:t>
      </w:r>
      <w:r>
        <w:rPr>
          <w:rFonts w:eastAsia="Times New Roman" w:cs="Times New Roman"/>
          <w:b/>
          <w:szCs w:val="24"/>
        </w:rPr>
        <w:t xml:space="preserve"> </w:t>
      </w:r>
      <w:r>
        <w:rPr>
          <w:rFonts w:eastAsia="Times New Roman" w:cs="Times New Roman"/>
          <w:szCs w:val="24"/>
        </w:rPr>
        <w:t>σχετικά με το πρόβλημα των μετακινήσεων των εκτιμητών του ΕΛΓΑ που οδηγεί στην οικονομική ζημιά των πληγέντων αγροτών.</w:t>
      </w:r>
    </w:p>
    <w:p w14:paraId="5776DBC9" w14:textId="77777777" w:rsidR="00C04901" w:rsidRDefault="00EA6D8E">
      <w:pPr>
        <w:tabs>
          <w:tab w:val="left" w:pos="2608"/>
        </w:tabs>
        <w:spacing w:line="600" w:lineRule="auto"/>
        <w:ind w:firstLine="720"/>
        <w:jc w:val="both"/>
        <w:rPr>
          <w:rFonts w:eastAsia="Times New Roman" w:cs="Times New Roman"/>
          <w:szCs w:val="24"/>
        </w:rPr>
      </w:pPr>
      <w:r>
        <w:rPr>
          <w:rFonts w:eastAsia="Times New Roman" w:cs="Times New Roman"/>
          <w:szCs w:val="24"/>
        </w:rPr>
        <w:t>Κύριε Κουτσούκο, έχετε τον λόγο.</w:t>
      </w:r>
    </w:p>
    <w:p w14:paraId="5776DBCA" w14:textId="77777777" w:rsidR="00C04901" w:rsidRDefault="00EA6D8E">
      <w:pPr>
        <w:tabs>
          <w:tab w:val="left" w:pos="2608"/>
        </w:tabs>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 xml:space="preserve">Ευχαριστώ, κύριε Πρόεδρε. </w:t>
      </w:r>
    </w:p>
    <w:p w14:paraId="5776DBCB" w14:textId="77777777" w:rsidR="00C04901" w:rsidRDefault="00EA6D8E">
      <w:pPr>
        <w:tabs>
          <w:tab w:val="left" w:pos="2608"/>
        </w:tabs>
        <w:spacing w:line="600" w:lineRule="auto"/>
        <w:ind w:firstLine="720"/>
        <w:jc w:val="both"/>
        <w:rPr>
          <w:rFonts w:eastAsia="Times New Roman" w:cs="Times New Roman"/>
          <w:szCs w:val="24"/>
        </w:rPr>
      </w:pPr>
      <w:r>
        <w:rPr>
          <w:rFonts w:eastAsia="Times New Roman" w:cs="Times New Roman"/>
          <w:szCs w:val="24"/>
        </w:rPr>
        <w:t xml:space="preserve">Κύριε Υπουργέ, οι αγρότες του κάμπου της Ηλείας βγήκαν στους δρόμους προχθές, καθώς αυτά που τους υποσχεθήκατε στις 16 του προηγούμενου μήνα, στις συσκέψεις που πραγματοποιήθηκαν στο Βαρθολομιό και στα Λεχαινά, ότι θα προχωρήσουν γρήγορα οι εκτιμήσεις για να κινηθούν οι διαδικασίες των αποζημιώσεων, βρίσκονται στο μηδέν. </w:t>
      </w:r>
    </w:p>
    <w:p w14:paraId="5776DBCC" w14:textId="77777777" w:rsidR="00C04901" w:rsidRDefault="00EA6D8E">
      <w:pPr>
        <w:tabs>
          <w:tab w:val="left" w:pos="2608"/>
        </w:tabs>
        <w:spacing w:line="600" w:lineRule="auto"/>
        <w:ind w:firstLine="720"/>
        <w:jc w:val="both"/>
        <w:rPr>
          <w:rFonts w:eastAsia="Times New Roman" w:cs="Times New Roman"/>
          <w:szCs w:val="24"/>
        </w:rPr>
      </w:pPr>
      <w:r>
        <w:rPr>
          <w:rFonts w:eastAsia="Times New Roman" w:cs="Times New Roman"/>
          <w:szCs w:val="24"/>
        </w:rPr>
        <w:lastRenderedPageBreak/>
        <w:t>Θυμάστε πολύ καλά, κύριε Υπουργέ, ότι κατά την επίσκεψή σας στην Ηλεία είδατε απελπισμένους ανθρώπους που κρεμόντουσαν από τα χείλη σας, ελπίζοντας ότι θα πάρουν μια συγκεκριμένη δέσμευση που θα οδηγούσε σε έγκαιρες αποζημιώσεις, ώστε όχι μόνο να μην υποστούν οικονομική ζημιά, αλλά να συνεχίσουν να καλλιεργούν.</w:t>
      </w:r>
    </w:p>
    <w:p w14:paraId="5776DBCD" w14:textId="77777777" w:rsidR="00C04901" w:rsidRDefault="00EA6D8E">
      <w:pPr>
        <w:spacing w:line="600" w:lineRule="auto"/>
        <w:ind w:firstLine="720"/>
        <w:jc w:val="both"/>
        <w:rPr>
          <w:rFonts w:eastAsia="Times New Roman"/>
          <w:szCs w:val="24"/>
        </w:rPr>
      </w:pPr>
      <w:r>
        <w:rPr>
          <w:rFonts w:eastAsia="Times New Roman"/>
          <w:szCs w:val="24"/>
        </w:rPr>
        <w:t xml:space="preserve">Και ξέρετε από πρώτο χέρι, εφόσον επισκεφθήκατε εκτάσεις που έχουν καταστραφεί, ότι οι ζημιές είναι μεγάλες και στις εκτατικές καλλιέργειες, στα καλαμπόκια, στις πιπεριές, σε άλλα οπωροκηπευτικά, στις σταφίδες που τις πήρε η βροχή από τα αλώνια, αλλά είναι ιδιαίτερα καταστροφικές στις θερμοκηπιακές εγκαταστάσεις, που πάνω από δύο χιλιάδες στρέμματα πλέον έχουν βρεθεί εκτός παραγωγής. Και περιμένουν αυτοί οι άνθρωποι, όσοι εμπίπτουν στον κανονισμό του ΕΛΓΑ, να κινηθούν οι διαδικασίες για να υπάρξει ρευστότητα, γιατί κανείς δεν πρόκειται να τους δανείσει για να καλλιεργήσουν, και όσοι τους είπατε ότι θα ενταχθούν στα ΠΣΕΑ, με γρήγορες διαδικασίες να ξεκινήσουν τη διαδικασία αποκατάστασης </w:t>
      </w:r>
      <w:r>
        <w:rPr>
          <w:rFonts w:eastAsia="Times New Roman"/>
          <w:szCs w:val="24"/>
        </w:rPr>
        <w:lastRenderedPageBreak/>
        <w:t>των θερμοκηπιακών τους εγκαταστάσεων. Αυτό, όμως, δεν μπορούν να το κάνουν, αν δεν υπάρχουν οι εκτιμήσεις.</w:t>
      </w:r>
    </w:p>
    <w:p w14:paraId="5776DBCE" w14:textId="77777777" w:rsidR="00C04901" w:rsidRDefault="00EA6D8E">
      <w:pPr>
        <w:spacing w:line="600" w:lineRule="auto"/>
        <w:ind w:firstLine="720"/>
        <w:jc w:val="both"/>
        <w:rPr>
          <w:rFonts w:eastAsia="Times New Roman"/>
          <w:szCs w:val="24"/>
        </w:rPr>
      </w:pPr>
      <w:r>
        <w:rPr>
          <w:rFonts w:eastAsia="Times New Roman"/>
          <w:szCs w:val="24"/>
        </w:rPr>
        <w:t xml:space="preserve">Εμείς, κύριε Υπουργέ, σας είχαμε καταθέσει ερώτηση από το καλοκαίρι για τα προβλήματα του ΕΛΓΑ. Οι Βουλευτές της Δημοκρατικής Συμπαράταξης, ο παρακαθήμενος κ. Τζελέπης, εγώ και άλλοι, σας έχουμε καταθέσει επτά φορές τροπολογία, για να λύσετε το πρόβλημα των οδοιπορικών του ΕΛΓΑ και δεν το έχετε πράξει. Ελπίζουμε σήμερα να μας δώσετε μια απάντηση και σας έχουμε δώσει μια χρυσή ευκαιρία. </w:t>
      </w:r>
    </w:p>
    <w:p w14:paraId="5776DBCF" w14:textId="77777777" w:rsidR="00C04901" w:rsidRDefault="00EA6D8E">
      <w:pPr>
        <w:spacing w:line="600" w:lineRule="auto"/>
        <w:ind w:firstLine="720"/>
        <w:jc w:val="both"/>
        <w:rPr>
          <w:rFonts w:eastAsia="Times New Roman"/>
          <w:szCs w:val="24"/>
        </w:rPr>
      </w:pPr>
      <w:r>
        <w:rPr>
          <w:rFonts w:eastAsia="Times New Roman"/>
          <w:szCs w:val="24"/>
        </w:rPr>
        <w:t>Στο νομοσχέδιο που συζητείται, έχουμε καταθέσει τροπολογία διακομματικού χαρακτήρα, για να λύσετε το πρόβλημα των οδοιπορικών του ΕΛΓΑ και να ξεκινήσουν εκτιμήσεις. Περιμένουμε, λοιπόν, με πολλή αγωνία εμείς, αλλά περισσότερο οι αγρότες την απάντησή σας.</w:t>
      </w:r>
    </w:p>
    <w:p w14:paraId="5776DBD0" w14:textId="77777777" w:rsidR="00C04901" w:rsidRDefault="00EA6D8E">
      <w:pPr>
        <w:spacing w:line="600" w:lineRule="auto"/>
        <w:ind w:firstLine="720"/>
        <w:jc w:val="both"/>
        <w:rPr>
          <w:rFonts w:eastAsia="Times New Roman"/>
          <w:szCs w:val="24"/>
        </w:rPr>
      </w:pPr>
      <w:r>
        <w:rPr>
          <w:rFonts w:eastAsia="Times New Roman"/>
          <w:szCs w:val="24"/>
        </w:rPr>
        <w:t>Ευχαριστώ, κύριε Πρόεδρε.</w:t>
      </w:r>
    </w:p>
    <w:p w14:paraId="5776DBD1" w14:textId="77777777" w:rsidR="00C04901" w:rsidRDefault="00EA6D8E">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Ευχαριστώ.</w:t>
      </w:r>
    </w:p>
    <w:p w14:paraId="5776DBD2" w14:textId="77777777" w:rsidR="00C04901" w:rsidRDefault="00EA6D8E">
      <w:pPr>
        <w:spacing w:line="600" w:lineRule="auto"/>
        <w:ind w:firstLine="720"/>
        <w:jc w:val="both"/>
        <w:rPr>
          <w:rFonts w:eastAsia="Times New Roman"/>
          <w:szCs w:val="24"/>
        </w:rPr>
      </w:pPr>
      <w:r>
        <w:rPr>
          <w:rFonts w:eastAsia="Times New Roman"/>
          <w:szCs w:val="24"/>
        </w:rPr>
        <w:t>Θα απαντήσει ο κύριος Υπουργός, ο κ. Αποστόλου. Κύριε Υπουργέ, έχετε τον λόγο για τρία λεπτά.</w:t>
      </w:r>
    </w:p>
    <w:p w14:paraId="5776DBD3" w14:textId="77777777" w:rsidR="00C04901" w:rsidRDefault="00EA6D8E">
      <w:pPr>
        <w:spacing w:line="600" w:lineRule="auto"/>
        <w:ind w:firstLine="720"/>
        <w:jc w:val="both"/>
        <w:rPr>
          <w:rFonts w:eastAsia="Times New Roman"/>
          <w:szCs w:val="24"/>
        </w:rPr>
      </w:pPr>
      <w:r>
        <w:rPr>
          <w:rFonts w:eastAsia="Times New Roman"/>
          <w:b/>
          <w:szCs w:val="24"/>
        </w:rPr>
        <w:t xml:space="preserve">ΕΥΑΓΓΕΛΟΣ ΑΠΟΣΤΟΛΟΥ (Υπουργός Αγροτικής Ανάπτυξης και Τροφίμων): </w:t>
      </w:r>
      <w:r>
        <w:rPr>
          <w:rFonts w:eastAsia="Times New Roman"/>
          <w:szCs w:val="24"/>
        </w:rPr>
        <w:t xml:space="preserve">Κύριε συνάδελφε, όντως κι εσείς κι εμείς βρεθήκαμε έγκαιρα στην περιοχή. Πραγματικά οι ζημιές είναι πάρα πολύ μεγάλες, ιδιαίτερα οι ζημιές που αφορούν τις θερμοκηπιακές εγκαταστάσεις. Πραγματικά καταλάβαμε την αγωνία τους και είμαστε αυτήν την ώρα σε μια κατάσταση εξατομίκευσης των συγκεκριμένων αιτήσεων και εκτιμήσεων. Δηλαδή, δεν έχει σταματήσει η δουλειά. </w:t>
      </w:r>
    </w:p>
    <w:p w14:paraId="5776DBD4" w14:textId="77777777" w:rsidR="00C04901" w:rsidRDefault="00EA6D8E">
      <w:pPr>
        <w:spacing w:line="600" w:lineRule="auto"/>
        <w:ind w:firstLine="720"/>
        <w:jc w:val="both"/>
        <w:rPr>
          <w:rFonts w:eastAsia="Times New Roman"/>
          <w:szCs w:val="24"/>
        </w:rPr>
      </w:pPr>
      <w:r>
        <w:rPr>
          <w:rFonts w:eastAsia="Times New Roman"/>
          <w:szCs w:val="24"/>
        </w:rPr>
        <w:t xml:space="preserve">Όμως εγώ θα πάω κατευθείαν να απαντήσω σε αυτό που αφορά τους εκτιμητές, τις μετακινήσεις και τη χιλιομετρική αποζημίωση των εκτιμητών. </w:t>
      </w:r>
    </w:p>
    <w:p w14:paraId="5776DBD5" w14:textId="77777777" w:rsidR="00C04901" w:rsidRDefault="00EA6D8E">
      <w:pPr>
        <w:spacing w:line="600" w:lineRule="auto"/>
        <w:ind w:firstLine="720"/>
        <w:jc w:val="both"/>
        <w:rPr>
          <w:rFonts w:eastAsia="Times New Roman"/>
          <w:szCs w:val="24"/>
        </w:rPr>
      </w:pPr>
      <w:r>
        <w:rPr>
          <w:rFonts w:eastAsia="Times New Roman"/>
          <w:szCs w:val="24"/>
        </w:rPr>
        <w:t xml:space="preserve">Κατ’ αρχάς, ξέρετε ότι τον Ιούλιο του 2016, με τροπολογία ανεβάσαμε τις διανυκτερεύσεις των εκτιμητών από εκατόν πενήντα που ήταν στους γεωπόνους σε διακόσιους, όπως και στους κτηνιάτρους από εκατόν ογδόντα σε διακόσιους. Δηλαδή, ουσιαστικά όλες οι μέρες απασχόλησής τους μπορούν να είναι στη δουλειά της εκτίμησης, την οποία υπηρετούν. </w:t>
      </w:r>
    </w:p>
    <w:p w14:paraId="5776DBD6" w14:textId="77777777" w:rsidR="00C04901" w:rsidRDefault="00EA6D8E">
      <w:pPr>
        <w:spacing w:line="600" w:lineRule="auto"/>
        <w:ind w:firstLine="720"/>
        <w:jc w:val="both"/>
        <w:rPr>
          <w:rFonts w:eastAsia="Times New Roman"/>
          <w:szCs w:val="24"/>
        </w:rPr>
      </w:pPr>
      <w:r>
        <w:rPr>
          <w:rFonts w:eastAsia="Times New Roman"/>
          <w:szCs w:val="24"/>
        </w:rPr>
        <w:t xml:space="preserve">Από εκεί και πέρα, λοιπόν, επειδή την ίδια περίοδο είχαμε επιμείνει στο να επανέλθει το δεκάλεπτο και της χιλιομετρικής αποζημίωσης στους εκτιμητές, γιατί το συγκεκριμένο δεκάλεπτο αφαιρέθηκε ευρύτερα στον δημόσιο τομέα και ξέρετε ότι με τον ν.4336/2015 –δηλαδή, το τρίτο μνημόνιο το οποίο το ψηφίσατε κι εσείς, το ψηφίσαμε κι εμείς- επεβλήθη η συγκεκριμένη περικοπή. Κύριε συνάδελφε, να τα λέμε τα πράγματα με το όνομά τους. Η δική μου προσέγγιση αυτή είναι. </w:t>
      </w:r>
    </w:p>
    <w:p w14:paraId="5776DBD7" w14:textId="77777777" w:rsidR="00C04901" w:rsidRDefault="00EA6D8E">
      <w:pPr>
        <w:spacing w:line="600" w:lineRule="auto"/>
        <w:ind w:firstLine="720"/>
        <w:jc w:val="both"/>
        <w:rPr>
          <w:rFonts w:eastAsia="Times New Roman"/>
          <w:szCs w:val="24"/>
        </w:rPr>
      </w:pPr>
      <w:r>
        <w:rPr>
          <w:rFonts w:eastAsia="Times New Roman"/>
          <w:szCs w:val="24"/>
        </w:rPr>
        <w:t>Εμείς σας το λέμε. Κι εσείς πιέζετε κι εμείς από τη δική μας πλευρά πιέζουμε. Από την ώρα, όμως, που είναι θέμα γενικής κυβέρνησης και αφορά το σημείο αναφοράς στη συγκεκριμένη νομοθετική ρύθμιση, το αρμόδιο Υπουργείο Οικονομικών αποφαίνεται ότι αφορά ευρύτερα τον δημόσιο τομέα και δεν μπορεί να επανέλθει η συγκεκριμένη ρύθμιση. Θα συνεχίζουμε εμείς να επιμένουμε κι εσείς καταθέστε τροπολογίες. Δεν διαφωνούμε. Όμως αυτό δεν σημαίνει ότι το έργο των εκτιμητών δεν βρίσκεται σε εξέλιξη.</w:t>
      </w:r>
    </w:p>
    <w:p w14:paraId="5776DBD8" w14:textId="77777777" w:rsidR="00C04901" w:rsidRDefault="00EA6D8E">
      <w:pPr>
        <w:spacing w:line="600" w:lineRule="auto"/>
        <w:ind w:firstLine="720"/>
        <w:jc w:val="both"/>
        <w:rPr>
          <w:rFonts w:eastAsia="Times New Roman"/>
          <w:szCs w:val="24"/>
        </w:rPr>
      </w:pPr>
      <w:r>
        <w:rPr>
          <w:rFonts w:eastAsia="Times New Roman"/>
          <w:szCs w:val="24"/>
        </w:rPr>
        <w:t>Μετά την τροπολογία του Ιουλίου, επανήλθαν οι εκτιμητές και όντως έγινε μια σημαντική δουλειά. Αυτήν την ώρα βρισκόμαστε στην εκτίμηση των ζημιών. Από εκεί και πέρα, αν επιμένουν οι ίδιοι και διεκδικούν, είναι συνδικαλιστικό τους δικαίωμα. Εμείς από τη δική μας πλευρά εγγυόμαστε ότι οι αποζημιώσεις που αντιστοιχούν στις αντίστοιχες ζημιές, βεβαίως, θα δοθούν όσον αφορά τον ΕΛΓΑ μέσα από διαδικασίες που κι εσείς το ξέρετε ότι υπάρχει ένας χρόνος. Διότι όλα αυτά τα στοιχεία πρέπει να διασταυρώνονται μέσω ΟΠΕΚΕΠΕ, μέσω διαδικασιών που οπωσδήποτε χρειάζεται να υπάρχει μια εξατομίκευση.</w:t>
      </w:r>
    </w:p>
    <w:p w14:paraId="5776DBD9" w14:textId="77777777" w:rsidR="00C04901" w:rsidRDefault="00EA6D8E">
      <w:pPr>
        <w:tabs>
          <w:tab w:val="left" w:pos="2738"/>
          <w:tab w:val="center" w:pos="4753"/>
          <w:tab w:val="left" w:pos="5699"/>
        </w:tabs>
        <w:spacing w:line="600" w:lineRule="auto"/>
        <w:ind w:firstLine="720"/>
        <w:jc w:val="both"/>
        <w:rPr>
          <w:rFonts w:eastAsia="Times New Roman" w:cs="Times New Roman"/>
          <w:szCs w:val="24"/>
        </w:rPr>
      </w:pPr>
      <w:r>
        <w:rPr>
          <w:rFonts w:eastAsia="Times New Roman" w:cs="Times New Roman"/>
          <w:szCs w:val="24"/>
        </w:rPr>
        <w:t xml:space="preserve">Όσον αφορά τα ΠΣΕΑ και όλα αυτά –δεν μας επιτρέπει ο χρόνος- στη δευτερολογία μου θα σας πω. </w:t>
      </w:r>
    </w:p>
    <w:p w14:paraId="5776DBDA" w14:textId="77777777" w:rsidR="00C04901" w:rsidRDefault="00EA6D8E">
      <w:pPr>
        <w:tabs>
          <w:tab w:val="left" w:pos="2738"/>
          <w:tab w:val="center" w:pos="4753"/>
          <w:tab w:val="left" w:pos="5699"/>
        </w:tabs>
        <w:spacing w:line="600" w:lineRule="auto"/>
        <w:ind w:firstLine="720"/>
        <w:jc w:val="both"/>
        <w:rPr>
          <w:rFonts w:eastAsia="Times New Roman" w:cs="Times New Roman"/>
          <w:szCs w:val="24"/>
        </w:rPr>
      </w:pPr>
      <w:r>
        <w:rPr>
          <w:rFonts w:eastAsia="Times New Roman" w:cs="Times New Roman"/>
          <w:szCs w:val="24"/>
        </w:rPr>
        <w:t xml:space="preserve">Όμως, στην Ηλεία και βεβαίως, σε όλες τις περιοχές που έχουν πληγεί, αν ρωτήσετε τις κτηνοτροφικές εκμεταλλεύσεις που υπέστησαν ζημιές εξαιτίας της απώλειας ζωοτροφών, της βοσκήσιμης ύλης, ήδη εννιά μονάδες που δήλωσαν ότι υπέστησαν ζημιές έχουν στους λογαριασμούς τους αυτή την ώρα ένα ποσό το οποίο θα τους καλύψει για εκατό μέρες τις δαπάνες ζωοτροφών των μονάδων τους. </w:t>
      </w:r>
    </w:p>
    <w:p w14:paraId="5776DBDB" w14:textId="77777777" w:rsidR="00C04901" w:rsidRDefault="00EA6D8E">
      <w:pPr>
        <w:tabs>
          <w:tab w:val="left" w:pos="2738"/>
          <w:tab w:val="center" w:pos="4753"/>
          <w:tab w:val="left" w:pos="5699"/>
        </w:tabs>
        <w:spacing w:line="600" w:lineRule="auto"/>
        <w:ind w:firstLine="720"/>
        <w:jc w:val="both"/>
        <w:rPr>
          <w:rFonts w:eastAsia="Times New Roman" w:cs="Times New Roman"/>
          <w:szCs w:val="24"/>
        </w:rPr>
      </w:pPr>
      <w:r>
        <w:rPr>
          <w:rFonts w:eastAsia="Times New Roman" w:cs="Times New Roman"/>
          <w:szCs w:val="24"/>
        </w:rPr>
        <w:t xml:space="preserve">Αυτή είναι μια πρώτη κίνηση και υπάρχουν και άλλες. </w:t>
      </w:r>
    </w:p>
    <w:p w14:paraId="5776DBDC" w14:textId="77777777" w:rsidR="00C04901" w:rsidRDefault="00EA6D8E">
      <w:pPr>
        <w:spacing w:line="600" w:lineRule="auto"/>
        <w:ind w:firstLine="720"/>
        <w:jc w:val="both"/>
        <w:rPr>
          <w:rFonts w:eastAsia="Times New Roman" w:cs="Times New Roman"/>
        </w:rPr>
      </w:pPr>
      <w:r>
        <w:rPr>
          <w:rFonts w:eastAsia="Times New Roman"/>
          <w:b/>
          <w:szCs w:val="24"/>
        </w:rPr>
        <w:t xml:space="preserve">ΠΡΟΕΔΡΕΥΩΝ (Δημήτριος Κρεμαστινός): </w:t>
      </w:r>
      <w:r>
        <w:rPr>
          <w:rFonts w:eastAsia="Times New Roman" w:cs="Times New Roman"/>
        </w:rPr>
        <w:t>Κυρίες και κύριοι συνάδελφοι, πριν δώσω τον λόγο στον κ. Κουτσούκο,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έξι μαθήτριες και μαθητές και δύο συνοδοί εκπαιδευτικοί από το 7</w:t>
      </w:r>
      <w:r>
        <w:rPr>
          <w:rFonts w:eastAsia="Times New Roman" w:cs="Times New Roman"/>
          <w:vertAlign w:val="superscript"/>
        </w:rPr>
        <w:t>ο</w:t>
      </w:r>
      <w:r>
        <w:rPr>
          <w:rFonts w:eastAsia="Times New Roman" w:cs="Times New Roman"/>
        </w:rPr>
        <w:t xml:space="preserve"> Δημοτικό Σχολείο Αγίου Δημητρίου. </w:t>
      </w:r>
    </w:p>
    <w:p w14:paraId="5776DBDD" w14:textId="77777777" w:rsidR="00C04901" w:rsidRDefault="00EA6D8E">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5776DBDE" w14:textId="77777777" w:rsidR="00C04901" w:rsidRDefault="00EA6D8E">
      <w:pPr>
        <w:spacing w:line="600" w:lineRule="auto"/>
        <w:ind w:firstLine="720"/>
        <w:jc w:val="center"/>
        <w:rPr>
          <w:rFonts w:eastAsia="Times New Roman" w:cs="Times New Roman"/>
        </w:rPr>
      </w:pPr>
      <w:r>
        <w:rPr>
          <w:rFonts w:eastAsia="Times New Roman" w:cs="Times New Roman"/>
        </w:rPr>
        <w:t>(Χειροκροτήματα από όλες τις πτέρυγες της Βουλής)</w:t>
      </w:r>
    </w:p>
    <w:p w14:paraId="5776DBDF" w14:textId="77777777" w:rsidR="00C04901" w:rsidRDefault="00EA6D8E">
      <w:pPr>
        <w:spacing w:line="600" w:lineRule="auto"/>
        <w:ind w:firstLine="720"/>
        <w:jc w:val="both"/>
        <w:rPr>
          <w:rFonts w:eastAsia="Times New Roman" w:cs="Times New Roman"/>
        </w:rPr>
      </w:pPr>
      <w:r>
        <w:rPr>
          <w:rFonts w:eastAsia="Times New Roman" w:cs="Times New Roman"/>
        </w:rPr>
        <w:t xml:space="preserve">Ορίστε, κύριε Κουτσούκο, έχετε τον λόγο για τρία λεπτά. </w:t>
      </w:r>
    </w:p>
    <w:p w14:paraId="5776DBE0" w14:textId="77777777" w:rsidR="00C04901" w:rsidRDefault="00EA6D8E">
      <w:pPr>
        <w:spacing w:line="600" w:lineRule="auto"/>
        <w:ind w:firstLine="720"/>
        <w:jc w:val="both"/>
        <w:rPr>
          <w:rFonts w:eastAsia="Times New Roman" w:cs="Times New Roman"/>
        </w:rPr>
      </w:pPr>
      <w:r>
        <w:rPr>
          <w:rFonts w:eastAsia="Times New Roman" w:cs="Times New Roman"/>
          <w:b/>
        </w:rPr>
        <w:t xml:space="preserve">ΓΙΑΝΝΗΣ ΚΟΥΤΣΟΥΚΟΣ: </w:t>
      </w:r>
      <w:r>
        <w:rPr>
          <w:rFonts w:eastAsia="Times New Roman" w:cs="Times New Roman"/>
        </w:rPr>
        <w:t xml:space="preserve">Λυπάμαι, κύριε Υπουργέ, που απογοητεύετε όχι εμένα, αλλά τους αγρότες που μας ακούν. Και λυπάμαι πολύ περισσότερο που δεν έχετε μάθει ακόμα να μιλάτε με όρους αλήθειας. </w:t>
      </w:r>
    </w:p>
    <w:p w14:paraId="5776DBE1" w14:textId="77777777" w:rsidR="00C04901" w:rsidRDefault="00EA6D8E">
      <w:pPr>
        <w:spacing w:line="600" w:lineRule="auto"/>
        <w:ind w:firstLine="720"/>
        <w:jc w:val="both"/>
        <w:rPr>
          <w:rFonts w:eastAsia="Times New Roman" w:cs="Times New Roman"/>
        </w:rPr>
      </w:pPr>
      <w:r>
        <w:rPr>
          <w:rFonts w:eastAsia="Times New Roman" w:cs="Times New Roman"/>
        </w:rPr>
        <w:t xml:space="preserve">Κύριε Υπουργέ, εκτιμήσεις δεν γίνονται. Οι εκτιμήσεις έχουν σταματήσει. Οι εργαζόμενοι του ΕΛΓΑ με απόφαση του σωματείου τους έχουν κάνει αποχή από το εκτιμητικό έργο, γιατί ο κύριος πρόεδρος του ΕΛΓΑ και εσείς τους είχατε υποσχεθεί ότι μέχρι το τέλος του Σεπτέμβρη θα λύσετε το θέμα των οδοιπορικών και δεν το λύσατε. </w:t>
      </w:r>
    </w:p>
    <w:p w14:paraId="5776DBE2" w14:textId="77777777" w:rsidR="00C04901" w:rsidRDefault="00EA6D8E">
      <w:pPr>
        <w:spacing w:line="600" w:lineRule="auto"/>
        <w:ind w:firstLine="720"/>
        <w:jc w:val="both"/>
        <w:rPr>
          <w:rFonts w:eastAsia="Times New Roman" w:cs="Times New Roman"/>
        </w:rPr>
      </w:pPr>
      <w:r>
        <w:rPr>
          <w:rFonts w:eastAsia="Times New Roman" w:cs="Times New Roman"/>
        </w:rPr>
        <w:t xml:space="preserve">Και δεν λέτε αλήθεια, καθώς με τον ν.4336/2015 έχουν εξαιρεθεί τα οδοιπορικά άλλων κατηγοριών εργαζομένων, εκτιμητών ευρωπαϊκών προγραμμάτων που πληρώνονται από ίδιους πόρους. Και ξέρετε πολύ καλά εσείς ότι ο ΕΛΓΑ έχει το τέλος εκτίμησης. Άρα, έχει δικούς του πόρους. Άρα, δεν επιβαρύνει τον προϋπολογισμό. </w:t>
      </w:r>
    </w:p>
    <w:p w14:paraId="5776DBE3" w14:textId="77777777" w:rsidR="00C04901" w:rsidRDefault="00EA6D8E">
      <w:pPr>
        <w:spacing w:line="600" w:lineRule="auto"/>
        <w:ind w:firstLine="720"/>
        <w:jc w:val="both"/>
        <w:rPr>
          <w:rFonts w:eastAsia="Times New Roman" w:cs="Times New Roman"/>
        </w:rPr>
      </w:pPr>
      <w:r>
        <w:rPr>
          <w:rFonts w:eastAsia="Times New Roman" w:cs="Times New Roman"/>
        </w:rPr>
        <w:t xml:space="preserve">Και επειδή στην Ελλάδα υπήρχε τρόικα και πριν αναλάβετε εσείς, γίνονταν εκτιμήσεις και πληρώνονταν τα οδοιπορικά. Εσείς καταντήσατε την Ελλάδα δέσμια των υπαλληλίσκων της τρόικας που δεν σας επιτρέπουν να περάσετε μια απλή τροπολογία, στην οποία –επαναλαμβάνω- υπογράφουν Βουλευτές από όλα τα κόμματα της Αντιπολίτευσης. </w:t>
      </w:r>
    </w:p>
    <w:p w14:paraId="5776DBE4" w14:textId="77777777" w:rsidR="00C04901" w:rsidRDefault="00EA6D8E">
      <w:pPr>
        <w:spacing w:line="600" w:lineRule="auto"/>
        <w:ind w:firstLine="720"/>
        <w:jc w:val="both"/>
        <w:rPr>
          <w:rFonts w:eastAsia="Times New Roman" w:cs="Times New Roman"/>
        </w:rPr>
      </w:pPr>
      <w:r>
        <w:rPr>
          <w:rFonts w:eastAsia="Times New Roman" w:cs="Times New Roman"/>
        </w:rPr>
        <w:t xml:space="preserve">Αλήθεια, οι Βουλευτές του ΣΥΡΙΖΑ των περιοχών που έχουν υποστεί ζημιές δεν σας λένε τίποτα; Αυτοί δεν επικοινωνούν με κόσμο; Δεν αισθάνονται τα προβλήματα των αγροτών; </w:t>
      </w:r>
    </w:p>
    <w:p w14:paraId="5776DBE5" w14:textId="77777777" w:rsidR="00C04901" w:rsidRDefault="00EA6D8E">
      <w:pPr>
        <w:spacing w:line="600" w:lineRule="auto"/>
        <w:ind w:firstLine="720"/>
        <w:jc w:val="both"/>
        <w:rPr>
          <w:rFonts w:eastAsia="Times New Roman" w:cs="Times New Roman"/>
        </w:rPr>
      </w:pPr>
      <w:r>
        <w:rPr>
          <w:rFonts w:eastAsia="Times New Roman" w:cs="Times New Roman"/>
        </w:rPr>
        <w:t xml:space="preserve">Εγώ, λοιπόν, σας λέω ότι αν θέλατε, μια και κάνετε «περήφανη» διαπραγμάτευση, όπως μας λέτε κάθε τρεις και λίγο, αυτό το θέμα θα το είχατε λύσει, διότι εξαρτάται από την πρωτογενή παραγωγή. Δεν αφορά μόνο τους αγρότες της Ηλείας. Εγώ τους βλέπω και αισθάνομαι την αγωνία τους και την πίεσή τους, γιατί καταστρέφονται, γιατί θα φύγουν εκτός παραγωγής. Δεν τους δανείζει κανένας για να φτιάξουν τα θερμοκήπια, να καλλιεργήσουν. Από εσάς περιμένουν. </w:t>
      </w:r>
    </w:p>
    <w:p w14:paraId="5776DBE6" w14:textId="77777777" w:rsidR="00C04901" w:rsidRDefault="00EA6D8E">
      <w:pPr>
        <w:spacing w:line="600" w:lineRule="auto"/>
        <w:ind w:firstLine="720"/>
        <w:jc w:val="both"/>
        <w:rPr>
          <w:rFonts w:eastAsia="Times New Roman" w:cs="Times New Roman"/>
        </w:rPr>
      </w:pPr>
      <w:r>
        <w:rPr>
          <w:rFonts w:eastAsia="Times New Roman" w:cs="Times New Roman"/>
        </w:rPr>
        <w:t xml:space="preserve">Είναι πανελλαδικό πρόβλημα και αντί να μας λέτε ότι θα δοθούν έγκαιρα οι αποζημιώσεις και να μην ανησυχούν, πρέπει να το δούμε στην πράξη αυτό. Και αν δεν δουν τους εκτιμητές του ΕΛΓΑ στα χωράφια, δεν πρόκειται να ησυχάσουν. </w:t>
      </w:r>
    </w:p>
    <w:p w14:paraId="5776DBE7" w14:textId="77777777" w:rsidR="00C04901" w:rsidRDefault="00EA6D8E">
      <w:pPr>
        <w:spacing w:line="600" w:lineRule="auto"/>
        <w:ind w:firstLine="720"/>
        <w:jc w:val="both"/>
        <w:rPr>
          <w:rFonts w:eastAsia="Times New Roman" w:cs="Times New Roman"/>
        </w:rPr>
      </w:pPr>
      <w:r>
        <w:rPr>
          <w:rFonts w:eastAsia="Times New Roman" w:cs="Times New Roman"/>
        </w:rPr>
        <w:t xml:space="preserve">Επαναλαμβάνω –για να το ακούσετε καλά- ότι βγήκαν στους δρόμους προχθές και θα συνεχίσουν. Και φοβάμαι ποιες θα είναι οι μορφές της αντίδρασής τους. </w:t>
      </w:r>
    </w:p>
    <w:p w14:paraId="5776DBE8" w14:textId="77777777" w:rsidR="00C04901" w:rsidRDefault="00EA6D8E">
      <w:pPr>
        <w:spacing w:line="600" w:lineRule="auto"/>
        <w:ind w:firstLine="720"/>
        <w:jc w:val="both"/>
        <w:rPr>
          <w:rFonts w:eastAsia="Times New Roman" w:cs="Times New Roman"/>
        </w:rPr>
      </w:pPr>
      <w:r>
        <w:rPr>
          <w:rFonts w:eastAsia="Times New Roman" w:cs="Times New Roman"/>
        </w:rPr>
        <w:t xml:space="preserve">Διότι, κύριε Υπουργέ, θυμάστε, όταν ήρθατε στις συσκέψεις στο Βαρθολομιό και στα Λεχαινά, ότι οι αγρότες παρά τον πόνο τους σας αντιμετώπισαν με πάρα πολύ σεβασμό, γιατί περίμεναν από εσάς να τους δώσετε λύσεις. Σας ενημερώνω, λοιπόν, ότι αυτή τη στιγμή ξεχειλίζει η αγανάκτηση. Και ενώ σήμερα είχατε την ευκαιρία να δώσετε μια λύση, εσείς δεν τη δίνετε επικαλούμενοι την τρόικα και το γενικότερο περιβάλλον. Αυτό νομίζω ότι είναι αίσχος σε ό,τι αφορά την πολιτική του Υπουργείου, το οποίο για πρώτη φορά το εντάξατε στους περιορισμούς του μνημονίου. </w:t>
      </w:r>
    </w:p>
    <w:p w14:paraId="5776DBE9" w14:textId="77777777" w:rsidR="00C04901" w:rsidRDefault="00EA6D8E">
      <w:pPr>
        <w:spacing w:line="600" w:lineRule="auto"/>
        <w:ind w:firstLine="720"/>
        <w:jc w:val="both"/>
        <w:rPr>
          <w:rFonts w:eastAsia="Times New Roman" w:cs="Times New Roman"/>
        </w:rPr>
      </w:pPr>
      <w:r>
        <w:rPr>
          <w:rFonts w:eastAsia="Times New Roman" w:cs="Times New Roman"/>
        </w:rPr>
        <w:t xml:space="preserve">Ευχαριστώ, κύριε Πρόεδρε. </w:t>
      </w:r>
    </w:p>
    <w:p w14:paraId="5776DBEA" w14:textId="77777777" w:rsidR="00C04901" w:rsidRDefault="00EA6D8E">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Και εγώ ευχαριστώ. </w:t>
      </w:r>
    </w:p>
    <w:p w14:paraId="5776DBEB" w14:textId="77777777" w:rsidR="00C04901" w:rsidRDefault="00EA6D8E">
      <w:pPr>
        <w:spacing w:line="600" w:lineRule="auto"/>
        <w:ind w:firstLine="720"/>
        <w:jc w:val="both"/>
        <w:rPr>
          <w:rFonts w:eastAsia="Times New Roman"/>
          <w:szCs w:val="24"/>
        </w:rPr>
      </w:pPr>
      <w:r>
        <w:rPr>
          <w:rFonts w:eastAsia="Times New Roman"/>
          <w:szCs w:val="24"/>
        </w:rPr>
        <w:t xml:space="preserve">Ορίστε, κύριε Υπουργέ, έχετε τον λόγο και πάλι. </w:t>
      </w:r>
    </w:p>
    <w:p w14:paraId="5776DBEC" w14:textId="77777777" w:rsidR="00C04901" w:rsidRDefault="00EA6D8E">
      <w:pPr>
        <w:spacing w:line="600" w:lineRule="auto"/>
        <w:ind w:firstLine="720"/>
        <w:jc w:val="both"/>
        <w:rPr>
          <w:rFonts w:eastAsia="Times New Roman"/>
          <w:szCs w:val="24"/>
        </w:rPr>
      </w:pPr>
      <w:r>
        <w:rPr>
          <w:rFonts w:eastAsia="Times New Roman"/>
          <w:b/>
          <w:szCs w:val="24"/>
        </w:rPr>
        <w:t xml:space="preserve">ΕΥΑΓΓΕΛΟΣ ΑΠΟΣΤΟΛΟΥ (Υπουργός Αγροτικής Ανάπτυξης και Τροφίμων): </w:t>
      </w:r>
      <w:r>
        <w:rPr>
          <w:rFonts w:eastAsia="Times New Roman"/>
          <w:szCs w:val="24"/>
        </w:rPr>
        <w:t xml:space="preserve">Κύριε συνάδελφε, αν κάναμε εμείς δέσμια της τρόικας την Ελλάδα, θα σας απαντήσω με μια παροιμία που λέμε στα χωριά μας: Στο σπίτι του κρεμασμένου δεν μιλάνε για σχοινί. </w:t>
      </w:r>
    </w:p>
    <w:p w14:paraId="5776DBED" w14:textId="77777777" w:rsidR="00C04901" w:rsidRDefault="00EA6D8E">
      <w:pPr>
        <w:spacing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Ήταν εκτός τρόικας ο ΕΛΓΑ! Για πρώτη φορά βάλατε τον ΕΛΓΑ στην τρόικα!</w:t>
      </w:r>
    </w:p>
    <w:p w14:paraId="5776DBEE" w14:textId="77777777" w:rsidR="00C04901" w:rsidRDefault="00EA6D8E">
      <w:pPr>
        <w:spacing w:line="600" w:lineRule="auto"/>
        <w:ind w:firstLine="720"/>
        <w:jc w:val="both"/>
        <w:rPr>
          <w:rFonts w:eastAsia="Times New Roman" w:cs="Times New Roman"/>
          <w:szCs w:val="24"/>
        </w:rPr>
      </w:pPr>
      <w:r>
        <w:rPr>
          <w:rFonts w:eastAsia="Times New Roman"/>
          <w:b/>
          <w:szCs w:val="24"/>
        </w:rPr>
        <w:t xml:space="preserve">ΕΥΑΓΓΕΛΟΣ ΑΠΟΣΤΟΛΟΥ (Υπουργός Αγροτικής Ανάπτυξης και Τροφίμων): </w:t>
      </w:r>
      <w:r>
        <w:rPr>
          <w:rFonts w:eastAsia="Times New Roman"/>
          <w:szCs w:val="24"/>
        </w:rPr>
        <w:t xml:space="preserve">Ήταν τεράστιες οι δικές σας ευθύνες, γιατί οδηγήσατε τη χώρα στο να είναι δέσμια αποφάσεων. </w:t>
      </w:r>
      <w:r>
        <w:rPr>
          <w:rFonts w:eastAsia="Times New Roman" w:cs="Times New Roman"/>
          <w:szCs w:val="24"/>
        </w:rPr>
        <w:t xml:space="preserve">Και το ξέρετε όλοι ότι σε αυτή τη διαδικασία, αυτή την ώρα που βρισκόμαστε, είναι μονόδρομος η συγκεκριμένη συμπεριφορά από τη δική μας πλευρά. </w:t>
      </w:r>
    </w:p>
    <w:p w14:paraId="5776DBEF"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Εγώ δεν είμαι από αυτούς που θα αρχίσω να φωνάζω και να χτυπιέμαι, αλλά σας λέω ένα πράγμα: Δεσμευτήκαμε εκεί που βρεθήκαμε, δεσμευόμαστε και εδώ ότι όλες οι εκτιμήσεις θα γίνουν κανονικά. Για όλες τις ζημιές υπάρχουν σημεία αναφοράς που μπορούμε να τις προσεγγίσουμε με απόλυτη βεβαιότητα και ορθότητα. </w:t>
      </w:r>
    </w:p>
    <w:p w14:paraId="5776DBF0"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Άρα, λοιπόν, εκεί δεν υπάρχει ζήτημα. Και σας το λέω, γιατί προηγουμένως το αγνοήσατε, ότι ήδη στους κτηνοτρόφους που είχαν άμεσο πρόβλημα στείλαμε χρήματα για να μπορέσουν να καλύψουν τις ανάγκες ζωοτροφών. Αυτή την ώρα εξατομικεύονται οι εκτιμήσεις που είχαμε, διότι σταμάτησαν οι εκτιμητές προχθές. Όλο το προηγούμενο διάστημα είχαν γίνει οι συγκεκριμένες διαδικασίες και για τις ζημιές που αφορούν τον ΕΛΓΑ. </w:t>
      </w:r>
    </w:p>
    <w:p w14:paraId="5776DBF1"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Αυτή την ώρα οδηγούμαστε σε σύντομο χρόνο, γιατί όπως ξέρετε οι διαδικασίες χρειάζονται κάποιον χρόνο για να ολοκληρωθούν, στο να πληρωθούν από τον ΕΛΓΑ οι ζημιές που αφορούν την παραγωγή, το ζωικό κεφάλαιο. Βεβαίως, για το υπόλοιπο κομμάτι, ιδιαίτερα για την Ηλεία, επειδή έχουμε θερμοκηπιακές μονάδες που έχουν υποστεί μεγάλες ζημιές έχουμε το «Πρόγραμμα 5.2», που έχουμε πει πώς θα μπορέσουμε να τις εντάξουμε εκεί. Διότι τα ΠΣΕΑ έχουν ένα συγκεκριμένο κατώφλι, που δεν μπορούμε να το υπερβούμε.</w:t>
      </w:r>
    </w:p>
    <w:p w14:paraId="5776DBF2"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Άρα, αντιλαμβάνεστε ότι εξετάζουμε όλες τις δυνατότητες και να είναι σίγουρος ο λαός της Ηλείας και όσοι έχουν πληγεί, γιατί ήταν μια πολύ δύσκολη χρονιά, κύριε Κουτσούκο. Και από την αντιμετώπιση που είχα από τους κατοίκους της Ηλείας, μια αντιμετώπιση που υπάρχει σε όλη την Ελλάδα, φαίνεται ότι κατανοεί ο αγροτικός κόσμος ότι δημιουργήθηκαν προβλήματα από αυτές τις καιρικές συνθήκες που βίωσε η χώρα μας. Εμείς κάνουμε ό,τι μπορούμε και θα συνεχίσουμε να το κάνουμε για να τους καλύψουμε ένα κομμάτι αυτής της ζημιάς που έχουν πάθει. </w:t>
      </w:r>
    </w:p>
    <w:p w14:paraId="5776DBF3"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Ευχαριστούμε. </w:t>
      </w:r>
    </w:p>
    <w:p w14:paraId="5776DBF4" w14:textId="77777777" w:rsidR="00C04901" w:rsidRDefault="00EA6D8E">
      <w:pPr>
        <w:spacing w:line="600" w:lineRule="auto"/>
        <w:ind w:firstLine="720"/>
        <w:jc w:val="both"/>
        <w:rPr>
          <w:rFonts w:eastAsia="Times New Roman"/>
          <w:color w:val="000000"/>
          <w:szCs w:val="24"/>
          <w:shd w:val="clear" w:color="auto" w:fill="FFFFFF"/>
        </w:rPr>
      </w:pPr>
      <w:r>
        <w:rPr>
          <w:rFonts w:eastAsia="Times New Roman"/>
          <w:szCs w:val="24"/>
        </w:rPr>
        <w:t xml:space="preserve">Προχωρούμε στη συζήτηση της δεύτερης με αριθμό </w:t>
      </w:r>
      <w:r>
        <w:rPr>
          <w:rFonts w:eastAsia="Times New Roman"/>
          <w:color w:val="000000"/>
          <w:szCs w:val="24"/>
          <w:shd w:val="clear" w:color="auto" w:fill="FFFFFF"/>
        </w:rPr>
        <w:t xml:space="preserve">95/14-10-2016 επίκαιρης ερώτησης δεύτερου κύκλου της Βουλευτή Σερρών της Νέας Δημοκρατίας κ. </w:t>
      </w:r>
      <w:r>
        <w:rPr>
          <w:rFonts w:eastAsia="Times New Roman"/>
          <w:bCs/>
          <w:color w:val="000000"/>
          <w:szCs w:val="24"/>
          <w:shd w:val="clear" w:color="auto" w:fill="FFFFFF"/>
        </w:rPr>
        <w:t xml:space="preserve">Φωτεινής Αραμπατζή </w:t>
      </w:r>
      <w:r>
        <w:rPr>
          <w:rFonts w:eastAsia="Times New Roman"/>
          <w:color w:val="000000"/>
          <w:szCs w:val="24"/>
          <w:shd w:val="clear" w:color="auto" w:fill="FFFFFF"/>
        </w:rPr>
        <w:t>προς τον Υπουργό</w:t>
      </w:r>
      <w:r>
        <w:rPr>
          <w:rFonts w:eastAsia="Times New Roman"/>
          <w:b/>
          <w:color w:val="000000"/>
          <w:szCs w:val="24"/>
          <w:shd w:val="clear" w:color="auto" w:fill="FFFFFF"/>
        </w:rPr>
        <w:t xml:space="preserve"> </w:t>
      </w:r>
      <w:r>
        <w:rPr>
          <w:rFonts w:eastAsia="Times New Roman"/>
          <w:bCs/>
          <w:color w:val="000000"/>
          <w:szCs w:val="24"/>
          <w:shd w:val="clear" w:color="auto" w:fill="FFFFFF"/>
        </w:rPr>
        <w:t>Αγροτικής Ανάπτυξης και Τροφίμων,</w:t>
      </w:r>
      <w:r>
        <w:rPr>
          <w:rFonts w:eastAsia="Times New Roman"/>
          <w:b/>
          <w:bCs/>
          <w:color w:val="000000"/>
          <w:szCs w:val="24"/>
          <w:shd w:val="clear" w:color="auto" w:fill="FFFFFF"/>
        </w:rPr>
        <w:t xml:space="preserve"> </w:t>
      </w:r>
      <w:r>
        <w:rPr>
          <w:rFonts w:eastAsia="Times New Roman"/>
          <w:color w:val="000000"/>
          <w:szCs w:val="24"/>
          <w:shd w:val="clear" w:color="auto" w:fill="FFFFFF"/>
        </w:rPr>
        <w:t>σχετικά με την καθυστέρηση στην έναρξη υλοποίησης του Προγράμματος Αγροτικής Ανάπτυξης 2014-2020.</w:t>
      </w:r>
    </w:p>
    <w:p w14:paraId="5776DBF5" w14:textId="77777777" w:rsidR="00C04901" w:rsidRDefault="00EA6D8E">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Κυρία Αραμπατζή, έχετε τον λόγο για δύο λεπτά. </w:t>
      </w:r>
    </w:p>
    <w:p w14:paraId="5776DBF6" w14:textId="77777777" w:rsidR="00C04901" w:rsidRDefault="00EA6D8E">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ΦΩΤΕΙΝΗ ΑΡΑΜΠΑΤΖΗ</w:t>
      </w:r>
      <w:r>
        <w:rPr>
          <w:rFonts w:eastAsia="Times New Roman"/>
          <w:color w:val="000000"/>
          <w:szCs w:val="24"/>
          <w:shd w:val="clear" w:color="auto" w:fill="FFFFFF"/>
        </w:rPr>
        <w:t xml:space="preserve">: Ευχαριστώ πολύ, κύριε Πρόεδρε. </w:t>
      </w:r>
    </w:p>
    <w:p w14:paraId="5776DBF7" w14:textId="77777777" w:rsidR="00C04901" w:rsidRDefault="00EA6D8E">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Κύριε Υπουργέ, είναι πραγματικά άνευ προηγουμένου η καθυστέρηση που επιδεικνύει η Κυβέρνησή σας στην αξιοποίηση του Προγράμματος Αγροτικής Ανάπτυξης 2014-2020, με αποτέλεσμα διασφαλισμένοι κοινοτικοί πόροι ύψους 4,7 δισεκατομμυρίων ευρώ, συνολικά 6 δισεκατομμυρίων ευρώ με την εθνική συμμετοχή, να μένουν αναπορρόφητοι.</w:t>
      </w:r>
    </w:p>
    <w:p w14:paraId="5776DBF8" w14:textId="77777777" w:rsidR="00C04901" w:rsidRDefault="00EA6D8E">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Σχεδόν δύο χρόνια μετά, δηλαδή από το τέλος του 2014 που έκλεισε η Κοινή Αγροτική Πολιτική και μετά τη νέα αυτή προγραμματική περίοδο, εξαιτίας της διαχειριστικής σας ανεπάρκειας, στερείται πολύτιμα κονδύλια από την αγροτική οικονομία, ιδιαίτερα σε αυτήν τη δύσκολη περίοδο της βαθιάς κρίσης και της νέας ύφεσης, τη στιγμή βεβαίως που έχετε φορτώσει τον αγροτοκτηνοτροφικό κόσμο της χώρας με φορολογικά και ασφαλιστικά ασήκωτα βάρη. </w:t>
      </w:r>
    </w:p>
    <w:p w14:paraId="5776DBF9" w14:textId="77777777" w:rsidR="00C04901" w:rsidRDefault="00EA6D8E">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Συνέπεια αυτής της τραγικής κυβερνητικής αβελτηρίας, κύριε Υπουργέ, το να κάνετε δηλαδή το αυτονόητο, που είναι να βγάλετε τις σχετικές προκηρύξεις για να τρέξουν τα έτοιμα κοινοτικά κονδύλια, είναι να μένει κλειστό και αδρανές το κατ’ εξοχήν αναπτυξιακό εργαλείο της αγροτικής οικονομίας, το λεγόμενο επί το λαϊκότερο «αγροτικό ΕΣΠΑ», που θα μπορούσε να δώσει ανάσα στην αγροτική παραγωγή και βεβαίως δυναμική και τροχιά στο σύνολο της εθνικής οικονομίας. </w:t>
      </w:r>
    </w:p>
    <w:p w14:paraId="5776DBFA" w14:textId="77777777" w:rsidR="00C04901" w:rsidRDefault="00EA6D8E">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Γιατί αφορά σχέδια βελτίωσης, προγράμματα επενδύσεων στις ιδιωτικές εκμεταλλεύσεις, μέτρα μεταποίησης που δίνουν και την προστιθέμενη αξία στον γεωργικό τομέα και τα αγροτουριστικά προγράμματα, τα </w:t>
      </w:r>
      <w:r>
        <w:rPr>
          <w:rFonts w:eastAsia="Times New Roman"/>
          <w:color w:val="000000"/>
          <w:szCs w:val="24"/>
          <w:shd w:val="clear" w:color="auto" w:fill="FFFFFF"/>
          <w:lang w:val="en-US"/>
        </w:rPr>
        <w:t>LEADER</w:t>
      </w:r>
      <w:r>
        <w:rPr>
          <w:rFonts w:eastAsia="Times New Roman"/>
          <w:color w:val="000000"/>
          <w:szCs w:val="24"/>
          <w:shd w:val="clear" w:color="auto" w:fill="FFFFFF"/>
        </w:rPr>
        <w:t xml:space="preserve">. Λιμνάζουν, λοιπόν, στον βάλτο της ακυβερνησίας και της ανεπάρκειάς σας. </w:t>
      </w:r>
    </w:p>
    <w:p w14:paraId="5776DBFB" w14:textId="77777777" w:rsidR="00C04901" w:rsidRDefault="00EA6D8E">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Και έπρεπε να κατατεθεί, κύριε Υπουργέ, η συγκεκριμένη επίκαιρη ερώτηση στις 13 Οκτωβρίου 2016 και να γίνει σχετική παρέμβαση του Ευρωβουλευτή, του κ. Μανώλη Κεφαλογιάννη προς τον αρμόδιο Επίτροπο της Ευρωπαϊκής Επιτροπής, τον κ. Χόγκαν, και να γίνει και η επίκληση του Ευρωπαίου Επιτρόπου στις 6 Οκτωβρίου προς τη χώρα μας, που σας συνέστησε, κύριε Υπουργέ, να προχωρήσετε χωρίς καμμία καθυστέρηση στην υλοποίηση, προκειμένου να γίνει η απορρόφηση, για να φέρετε</w:t>
      </w:r>
      <w:r>
        <w:rPr>
          <w:rFonts w:eastAsia="Times New Roman" w:cs="Times New Roman"/>
          <w:szCs w:val="24"/>
        </w:rPr>
        <w:t xml:space="preserve"> σπασμωδικά και άρον-άρον στις 14 Οκτωβρίου 2016 –και αυτό, βεβαίως, με ελλιπές θεσμικό πλαίσιο, γιατί λείπει η σχετική και απαραίτητη κοινή υπουργική απόφαση- το πρόγραμμα των νέων γεωργών, πρόγραμμα που είχατε προδημοσιεύσει τον Απρίλιο του 2016, το οποίο βεβαίως και παγώσατε και το οποίο αξίζει να σημειωθεί –ω του θαύματος!- ότι βγήκε στη ΔΙΑΥΓΕΙΑ μόλις προχθές, στις 18 Οκτωβρίου.</w:t>
      </w:r>
    </w:p>
    <w:p w14:paraId="5776DBFC"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Επειδή, λοιπόν, κύριε Υπουργέ, η χώρα μας για πρώτη φορά είναι ουραγός στην απορρόφηση των ευρωπαϊκών κονδυλίων σε επίπεδο Ευρωπαϊκής Ένωσης, θέλω να μου απαντήσετε ευθέως πότε, επιτέλους, θα βγάλετε τα υπόλοιπα προγράμματα αγροτικής ανάπτυξης.</w:t>
      </w:r>
    </w:p>
    <w:p w14:paraId="5776DBFD"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Ευχαριστώ.</w:t>
      </w:r>
    </w:p>
    <w:p w14:paraId="5776DBFE" w14:textId="77777777" w:rsidR="00C04901" w:rsidRDefault="00EA6D8E">
      <w:pPr>
        <w:spacing w:line="600" w:lineRule="auto"/>
        <w:ind w:firstLine="720"/>
        <w:jc w:val="both"/>
        <w:rPr>
          <w:rFonts w:eastAsia="Times New Roman"/>
          <w:bCs/>
        </w:rPr>
      </w:pPr>
      <w:r>
        <w:rPr>
          <w:rFonts w:eastAsia="Times New Roman"/>
          <w:b/>
          <w:bCs/>
        </w:rPr>
        <w:t xml:space="preserve">ΠΡΟΕΔΡΕΥΩΝ (Δημήτριος Κρεμαστινός): </w:t>
      </w:r>
      <w:r>
        <w:rPr>
          <w:rFonts w:eastAsia="Times New Roman"/>
          <w:bCs/>
        </w:rPr>
        <w:t xml:space="preserve">Ευχαριστούμε πολύ. </w:t>
      </w:r>
    </w:p>
    <w:p w14:paraId="5776DBFF" w14:textId="77777777" w:rsidR="00C04901" w:rsidRDefault="00EA6D8E">
      <w:pPr>
        <w:spacing w:line="600" w:lineRule="auto"/>
        <w:ind w:firstLine="720"/>
        <w:jc w:val="both"/>
        <w:rPr>
          <w:rFonts w:eastAsia="Times New Roman"/>
          <w:bCs/>
        </w:rPr>
      </w:pPr>
      <w:r>
        <w:rPr>
          <w:rFonts w:eastAsia="Times New Roman"/>
          <w:bCs/>
        </w:rPr>
        <w:t>Τον λόγο έχει ο Υπουργός κ. Αποστόλου.</w:t>
      </w:r>
    </w:p>
    <w:p w14:paraId="5776DC00"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 xml:space="preserve">Κυρία συνάδελφε, δεν είναι δύο χρόνια που έχει εγκριθεί το Πρόγραμμα Αγροτικής Ανάπτυξης, διότι εγκρίθηκε τον Δεκέμβριο του 2015. Και έγινε αυτό, διότι το πρόγραμμα που είχατε υποβάλει ένα χρόνο πριν, δυστυχώς για τη χώρα μας, μας επιστράφηκε με επισημάνσεις, παρατηρήσεις και διορθώσεις που ουσιαστικά το καθιστούσαν απαράδεκτο. </w:t>
      </w:r>
    </w:p>
    <w:p w14:paraId="5776DC01"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Άρα, εμείς μέσα από διαδικασίες προσέγγισης των αναγκών και με βάση το πρόγραμμα που έχουμε, προσεγγίσαμε το ζήτημα και το πρόγραμμα εγκρίθηκε τον Δεκέμβριο του 2015. Άρα, μην μιλάτε για δύο χρόνια, να μιλάμε για ένα χρόνο, έτσι όπως ξεκινήσαμε. </w:t>
      </w:r>
    </w:p>
    <w:p w14:paraId="5776DC02"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Στη συνέχεια της έγκρισής του, προχωρήσαμε στις απαραίτητες διαδικασίες, δρομολογήσαμε όλες αυτές τις ενέργειες, ούτως ώστε να μπορέσουμε αφ’ ενός να εντάξουμε τις ανειλημμένες υποχρεώσεις στη νέα περίοδο και αφ’ ετέρου να διαμορφώσουμε ένα τέτοιο θεσμικό πλαίσιο, για να έχουμε την άμεση υλοποίησή του. </w:t>
      </w:r>
    </w:p>
    <w:p w14:paraId="5776DC03"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Προς την κατεύθυνση αυτή έγιναν πολλά. Δεν μου επιτρέπει ο χρόνος να σταθώ σε λεπτομέρειες. Θα σας πω μόνο αυτό. Έχουμε ένα συντονισμό με τις περιφέρειες σχετικά με τις αρμοδιότητες και τις εκχωρήσεις συγκεκριμένων μέτρων και δράσεων. </w:t>
      </w:r>
    </w:p>
    <w:p w14:paraId="5776DC04"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Αυτήν την ώρα έχει ολοκληρωθεί η σχετική διαδικασία, παραχωρώντας το 38% των πόρων του Προγράμματος Αγροτικής Ανάπτυξης στην περιφέρεια, κάνοντας πράξη αυτό που έχουμε στο πρόγραμμά μας: αποκέντρωση και αυτοδιοίκηση. Μπήκαμε, λοιπόν, σε αυτήν τη διαδικασία.</w:t>
      </w:r>
    </w:p>
    <w:p w14:paraId="5776DC05"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Βεβαίως, έχει ήδη αποσταλεί η σχετική επιστολή στις περιφέρειες, έχουν εκδοθεί οι υπουργικές αποφάσεις. Ταυτόχρονα, επειδή μιλάτε για απορροφητικότητα, θα σας πω μόνο ένα πράγμα. Οι μέχρι σήμερα πληρωμές του Προγράμματος Αγροτικής Ανάπτυξης 2014, σε αυτό το μισό χρόνο έχουν ανέβει σε ποσοστό απορρόφησης 8,84%. Μιλάμε για 228.000.000 ευρώ κοινοτική συμμετοχή. Η δημόσια δαπάνη είναι 252.000.000 ευρώ. </w:t>
      </w:r>
    </w:p>
    <w:p w14:paraId="5776DC06"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Ταυτόχρονα, έχουν γίνει προκηρύξεις του μέτρου ενίσχυσης των παραγωγών σε ορεινές και μειονεκτικές περιοχές, αυτό που αφορά την εξισωτική αποζημίωση. Θα απορροφηθούν 160.000.000 ευρώ εντός της χρονιάς. Επίσης, ένα κομμάτι από τις ανειλημμένες υποχρεώσεις θα απορροφηθεί.</w:t>
      </w:r>
    </w:p>
    <w:p w14:paraId="5776DC07"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Εμείς υπολογίζουμε ότι μέχρι το τέλος της χρονιάς θα ξεπεράσουμε το 15% όσον αφορά την απορροφητικότητα. Υπάρχει σε εξέλιξη ήδη το Πρόγραμμα Αγροτικής Ανάπτυξης. Έχει εκδοθεί ΦΕΚ και η υπουργική απόφαση και προχωράει. Από τις 31 Οκτωβρίου μέχρι 31 Νοεμβρίου καλούνται οι Έλληνες νέοι αγρότες να υποβάλλουν τα αιτήματά τους. Ξέρετε ότι περιμένουν τουλάχιστον δώδεκα χιλιάδες νέοι αγρότες να ενταχθούν στο συγκεκριμένο πρόγραμμα. </w:t>
      </w:r>
    </w:p>
    <w:p w14:paraId="5776DC08"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Ήδη βρισκόμαστε στην τελική επεξεργασία του προγράμματος που αφορά το </w:t>
      </w:r>
      <w:r>
        <w:rPr>
          <w:rFonts w:eastAsia="Times New Roman" w:cs="Times New Roman"/>
          <w:szCs w:val="24"/>
          <w:lang w:val="en-US"/>
        </w:rPr>
        <w:t>LEADER</w:t>
      </w:r>
      <w:r>
        <w:rPr>
          <w:rFonts w:eastAsia="Times New Roman" w:cs="Times New Roman"/>
          <w:szCs w:val="24"/>
        </w:rPr>
        <w:t xml:space="preserve">. Εκεί, σε συνεννόηση με την τοπική αυτοδιοίκηση και τους φορείς, βρισκόμαστε προς το τέλος ολοκλήρωσης των προγραμμάτων και των αιτημάτων που θα γίνουν αποδεκτά. </w:t>
      </w:r>
    </w:p>
    <w:p w14:paraId="5776DC09"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Δεν μου επιτρέπει ο χρόνος να πω άλλα. Στη δευτερολογία μου θα σας πω ότι μέχρι τέλος Δεκεμβρίου άλλα τέσσερα-πέντε μέτρα που αφορούν τη μεταποίηση, τα βιολογικά κλπ., ετοιμάζονται να προκηρυχθούν. Αν ανατρέξετε στο τι έγινε την περίοδο 2007-2012, θα δείτε ότι υπάρχουν συγκεκριμένα μέτρα που θα υλοποιηθούν μετά από τρία-τέσσερα χρόνια. Και έρχεστε εσείς και εγκαλείτε εμάς που παραλάβαμε –το επαναλαμβάνω- ένα πρόγραμμα που είχε επιστραφεί από την Ευρωπαϊκή Ένωση ως απαράδεκτο. </w:t>
      </w:r>
    </w:p>
    <w:p w14:paraId="5776DC0A" w14:textId="77777777" w:rsidR="00C04901" w:rsidRDefault="00EA6D8E">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Κυρία Αραμπατζή, δευτερολογείτε για τρία λεπτά.</w:t>
      </w:r>
    </w:p>
    <w:p w14:paraId="5776DC0B" w14:textId="77777777" w:rsidR="00C04901" w:rsidRDefault="00EA6D8E">
      <w:pPr>
        <w:spacing w:line="600" w:lineRule="auto"/>
        <w:ind w:firstLine="720"/>
        <w:jc w:val="both"/>
        <w:rPr>
          <w:rFonts w:eastAsia="Times New Roman"/>
          <w:szCs w:val="24"/>
        </w:rPr>
      </w:pPr>
      <w:r>
        <w:rPr>
          <w:rFonts w:eastAsia="Times New Roman"/>
          <w:b/>
          <w:szCs w:val="24"/>
        </w:rPr>
        <w:t xml:space="preserve">ΦΩΤΕΙΝΗ ΑΡΑΜΠΑΤΖΗ: </w:t>
      </w:r>
      <w:r>
        <w:rPr>
          <w:rFonts w:eastAsia="Times New Roman"/>
          <w:szCs w:val="24"/>
        </w:rPr>
        <w:t>Κύριε Υπουργέ, εδώ δεν πρέπει να ακούγονται ανακρίβειες.</w:t>
      </w:r>
    </w:p>
    <w:p w14:paraId="5776DC0C" w14:textId="77777777" w:rsidR="00C04901" w:rsidRDefault="00EA6D8E">
      <w:pPr>
        <w:spacing w:line="600" w:lineRule="auto"/>
        <w:ind w:firstLine="720"/>
        <w:jc w:val="both"/>
        <w:rPr>
          <w:rFonts w:eastAsia="Times New Roman"/>
          <w:szCs w:val="24"/>
        </w:rPr>
      </w:pPr>
      <w:r>
        <w:rPr>
          <w:rFonts w:eastAsia="Times New Roman"/>
          <w:szCs w:val="24"/>
        </w:rPr>
        <w:t>Παραλάβατε ένα πρόγραμμα και λάβατε επισημάνσεις, ερωτήσεις και παρατηρήσεις από την Κομισιόν, όπως παραλαμβάνουν όλες οι χώρες της Ευρωπαϊκής Ένωσης, οι οποίες υποβάλλουν τα προγράμματά τους. Ό,τι, λοιπόν, παρέλαβαν οι υπόλοιπες χώρες, παραλάβατε και εσείς.</w:t>
      </w:r>
    </w:p>
    <w:p w14:paraId="5776DC0D" w14:textId="77777777" w:rsidR="00C04901" w:rsidRDefault="00EA6D8E">
      <w:pPr>
        <w:spacing w:line="600" w:lineRule="auto"/>
        <w:ind w:firstLine="720"/>
        <w:jc w:val="both"/>
        <w:rPr>
          <w:rFonts w:eastAsia="Times New Roman"/>
          <w:szCs w:val="24"/>
        </w:rPr>
      </w:pPr>
      <w:r>
        <w:rPr>
          <w:rFonts w:eastAsia="Times New Roman"/>
          <w:szCs w:val="24"/>
        </w:rPr>
        <w:t>Και θέλω να μου πείτε, επειδή μας προκαλείτε, τι επισημάνσεις επί της ουσίας, παρατηρήσεις και αλλαγές κάνατε επί του δικού μας κατατεθειμένου προγράμματος. Φοβάμαι ότι δεν κάνατε καμμία ουσιαστική παρατήρηση και αφήνατε απλώς τον χρόνο να τρέχει.</w:t>
      </w:r>
    </w:p>
    <w:p w14:paraId="5776DC0E" w14:textId="77777777" w:rsidR="00C04901" w:rsidRDefault="00EA6D8E">
      <w:pPr>
        <w:spacing w:line="600" w:lineRule="auto"/>
        <w:ind w:firstLine="720"/>
        <w:jc w:val="both"/>
        <w:rPr>
          <w:rFonts w:eastAsia="Times New Roman"/>
          <w:szCs w:val="24"/>
        </w:rPr>
      </w:pPr>
      <w:r>
        <w:rPr>
          <w:rFonts w:eastAsia="Times New Roman"/>
          <w:szCs w:val="24"/>
        </w:rPr>
        <w:t>Και δεν είναι τυχαίο, κύριε Υπουργέ, ότι ήμασταν η τελευταία χώρα της Ευρωπαϊκής Ένωσης, σύμφωνα με το δελτίο Τύπου της Ευρωπαϊκής Επιτροπής, στις 11 Δεκεμβρίου του 2015, που εγκρίθηκε το Πρόγραμμα Αγροτικής Ανάπτυξης. Και αυτό είναι με δική σας ευθύνη και υπογραφή, κύριε Υπουργέ, γιατί θα σας πω ότι ακόμα και η Κύπρος η οποία εξήλθε από το μνημόνιο και η οποία φυσικά δεν χρειάστηκε να φορτωθεί το τρίτο και βαρύτατο μνημόνιο της δικής σας Κυβέρνησης και η οποία είχε τα σχετικά προβλήματα και καθυστέρησε στην έγκριση του Προγράμματος Αγροτικής Ανάπτυξης, να σας πληροφορήσω, κύριε Υπουργέ, ότι έχει ήδη κλείσει –όχι προκηρύξει- και τα προγράμματα για τους νέους αγρότες, τα οποία μόλις προχθές στις 14 Οκτωβρίου με ημερομηνία 18 Οκτωβρίου στη ΔΙΑΥΓΕΙΑ, βγάλατε στη δημοσιότητα, επαναλαμβάνω αμέσως μετά τις κοινοβουλευτικές παρεμβάσεις. Η Κύπρος, λοιπόν, κύριε Υπουργέ, έχει κλείσει και τα σχετικά με τους νέους γεωργούς και με τα σχέδια βελτίωσης.</w:t>
      </w:r>
    </w:p>
    <w:p w14:paraId="5776DC0F" w14:textId="77777777" w:rsidR="00C04901" w:rsidRDefault="00EA6D8E">
      <w:pPr>
        <w:spacing w:line="600" w:lineRule="auto"/>
        <w:ind w:firstLine="720"/>
        <w:jc w:val="both"/>
        <w:rPr>
          <w:rFonts w:eastAsia="Times New Roman"/>
          <w:szCs w:val="24"/>
        </w:rPr>
      </w:pPr>
      <w:r>
        <w:rPr>
          <w:rFonts w:eastAsia="Times New Roman"/>
          <w:szCs w:val="24"/>
        </w:rPr>
        <w:t xml:space="preserve">Κύριε Υπουργέ, αναφερθήκατε στην απορρόφηση. Τα στοιχεία του πίνακα εκτέλεσης της Ευρωπαϊκής Επιτροπής είναι δυστυχώς αποκαρδιωτικά για τη χώρα μας. Οι αριθμοί αποκαλύπτουν ότι η Ελλάδα είναι τελευταία, ακριβώς μετά τη Μάλτα στην απορρόφηση, με ποσοστό 5,01% των πόρων, πολύ κάτω από τον ευρωπαϊκό μέσο όρο, που κυμαίνεται στο 12,42%. Και είναι λυπηρό, κύριε Υπουργέ, γιατί χώρες νέες στην Ευρωπαϊκή Ένωση, όπως η Σλοβενία και η Σλοβακία, βρίσκονται στο 16,60% και στο 12,82% αντίστοιχα, ενώ η Ρουμανία και η Βουλγαρία είναι δύο μονάδες μπροστά. </w:t>
      </w:r>
    </w:p>
    <w:p w14:paraId="5776DC10" w14:textId="77777777" w:rsidR="00C04901" w:rsidRDefault="00EA6D8E">
      <w:pPr>
        <w:spacing w:line="600" w:lineRule="auto"/>
        <w:ind w:firstLine="720"/>
        <w:jc w:val="both"/>
        <w:rPr>
          <w:rFonts w:eastAsia="Times New Roman"/>
          <w:szCs w:val="24"/>
        </w:rPr>
      </w:pPr>
      <w:r>
        <w:rPr>
          <w:rFonts w:eastAsia="Times New Roman"/>
          <w:szCs w:val="24"/>
        </w:rPr>
        <w:t>Δεν ξέρω, βεβαίως, εάν αυτό είχε υπ’ όψιν του, ότι η Βουλγαρία είναι μπροστά, ο Διοικητής του ΟΑΕΕ, όταν κάλεσε τις επιχειρήσεις να πάνε να μεταναστεύσουν στη Βουλγαρία, αλλά αυτήν τη μοίρα, κύριε Υπουργέ, που εξασφαλίζετε για τη χώρα μας, να είναι ο επαίτης, ο παρίας και ο τελευταίος, δεν μπορούμε να την ανεχθούμε.</w:t>
      </w:r>
    </w:p>
    <w:p w14:paraId="5776DC11" w14:textId="77777777" w:rsidR="00C04901" w:rsidRDefault="00EA6D8E">
      <w:pPr>
        <w:spacing w:line="600" w:lineRule="auto"/>
        <w:ind w:firstLine="720"/>
        <w:jc w:val="both"/>
        <w:rPr>
          <w:rFonts w:eastAsia="Times New Roman"/>
          <w:szCs w:val="24"/>
        </w:rPr>
      </w:pPr>
      <w:r>
        <w:rPr>
          <w:rFonts w:eastAsia="Times New Roman"/>
          <w:szCs w:val="24"/>
        </w:rPr>
        <w:t xml:space="preserve">Αξίζει να σημειωθεί –γιατί αναφέρατε ότι έγιναν πληρωμές- ότι όλες οι πληρωμές που έγιναν αφορούν ανειλημμένες υποχρεώσεις του προηγούμενου ΠΑΑ. </w:t>
      </w:r>
    </w:p>
    <w:p w14:paraId="5776DC12" w14:textId="77777777" w:rsidR="00C04901" w:rsidRDefault="00EA6D8E">
      <w:pPr>
        <w:spacing w:line="600" w:lineRule="auto"/>
        <w:ind w:firstLine="720"/>
        <w:jc w:val="both"/>
        <w:rPr>
          <w:rFonts w:eastAsia="Times New Roman"/>
          <w:szCs w:val="24"/>
        </w:rPr>
      </w:pPr>
      <w:r>
        <w:rPr>
          <w:rFonts w:eastAsia="Times New Roman"/>
          <w:szCs w:val="24"/>
        </w:rPr>
        <w:t>Και επειδή μας προκαλέσατε για την περίοδο 2007 – 2013, για να αποδείξουμε και από αυτό το Βήμα, ότι ευτυχώς για εμάς και δυστυχώς για εσάς δεν είμαστε όλοι ίδιοι, να σας πω ότι τον αντίστοιχο χρόνο της αντίστοιχης προγραμματικής περιόδου 2007 – 2013, τον μήνα Σεπτέμβριο του 2009, κύριε Υπουργέ, η Ελλάδα -και εδώ έχω τα έγγραφα και θα τα καταθέσω στα Πρακτικά- απορροφούσε ευρωπαϊκούς πόρους για τη γεωργία της τάξης του 21% του συνολικού προγράμματος, δίπλα στον ευρωπαϊκό μέσο όρο που ήταν 22%. Για συγκρίνετε, λοιπόν: 5% σήμερα, 21% επί της «κακιάς» Νέας Δημοκρατίας, κύριε Υπουργέ.</w:t>
      </w:r>
    </w:p>
    <w:p w14:paraId="5776DC13" w14:textId="77777777" w:rsidR="00C04901" w:rsidRDefault="00EA6D8E">
      <w:pPr>
        <w:spacing w:line="600" w:lineRule="auto"/>
        <w:ind w:firstLine="720"/>
        <w:jc w:val="both"/>
        <w:rPr>
          <w:rFonts w:eastAsia="Times New Roman"/>
          <w:szCs w:val="24"/>
        </w:rPr>
      </w:pPr>
      <w:r>
        <w:rPr>
          <w:rFonts w:eastAsia="Times New Roman"/>
          <w:szCs w:val="24"/>
        </w:rPr>
        <w:t xml:space="preserve">Και επειδή, κύριε Υπουργέ, λόγω ακριβώς της οικονομικής κρίσης γνωρίζετε ότι το πρόγραμμα είναι εμπροσθοβαρές, που σημαίνει ότι μπορούμε να παίρνουμε τα χρήματα μπροστά λόγω της οικονομικής κρίσης, θέλω να δεσμευτείτε εδώ από αυτό το Βήμα για το πώς θα αποτρέψετε τον ορατό κίνδυνο της απώλειας των ευρωπαϊκών κονδυλίων, που δεν είχατε τη δυνατότητα να απορροφήσετε, γιατί φαντάζομαι ότι γνωρίζετε ότι σε αυτήν την προγραμματική περίοδο πανευρωπαϊκά ισχύουν νέοι περιορισμοί στη διάθεση των πόρων, δηλαδή στις πληρωμές. Δεν ισχύει το «ν+2» στο τέλος της προγραμματικής περιόδου. Ισχύει το «ν+2» σε κάθε έτος που περνάει, που σημαίνει ότι χρήματα του 2014 πρέπει να απορροφηθούν μέχρι το 2017, χρήματα του 2015 μέχρι το 2018. Αλλιώς χάνονται. </w:t>
      </w:r>
    </w:p>
    <w:p w14:paraId="5776DC14" w14:textId="77777777" w:rsidR="00C04901" w:rsidRDefault="00EA6D8E">
      <w:pPr>
        <w:spacing w:line="600" w:lineRule="auto"/>
        <w:ind w:firstLine="720"/>
        <w:jc w:val="both"/>
        <w:rPr>
          <w:rFonts w:eastAsia="Times New Roman"/>
          <w:szCs w:val="24"/>
        </w:rPr>
      </w:pPr>
      <w:r>
        <w:rPr>
          <w:rFonts w:eastAsia="Times New Roman"/>
          <w:szCs w:val="24"/>
        </w:rPr>
        <w:t>Αν δεν επιτευχθούν, λοιπόν, αυτοί οι ενδιάμεσοι στόχοι πώς λοιπόν, εσείς, κύριε Υπουργέ, και θέλω να δεσμευτείτε, θα αποτρέψετε τον κίνδυνο να χάσουμε αυτά τα πολύτιμα 4,7 δισεκατομμύρια, όταν βεβαίως κομπορρημονούσατε φέρνοντας τον αναπτυξιακό νόμο για πόσα λεφτά; Για 580 εκατομμύρια μέχρι το 2022.</w:t>
      </w:r>
    </w:p>
    <w:p w14:paraId="5776DC15" w14:textId="77777777" w:rsidR="00C04901" w:rsidRDefault="00EA6D8E">
      <w:pPr>
        <w:spacing w:line="600" w:lineRule="auto"/>
        <w:ind w:firstLine="720"/>
        <w:jc w:val="both"/>
        <w:rPr>
          <w:rFonts w:eastAsia="Times New Roman"/>
          <w:szCs w:val="24"/>
        </w:rPr>
      </w:pPr>
      <w:r>
        <w:rPr>
          <w:rFonts w:eastAsia="Times New Roman"/>
          <w:szCs w:val="24"/>
        </w:rPr>
        <w:t>Σας ευχαριστώ.</w:t>
      </w:r>
    </w:p>
    <w:p w14:paraId="5776DC16" w14:textId="77777777" w:rsidR="00C04901" w:rsidRDefault="00EA6D8E">
      <w:pPr>
        <w:spacing w:line="600" w:lineRule="auto"/>
        <w:ind w:firstLine="720"/>
        <w:jc w:val="both"/>
        <w:rPr>
          <w:rFonts w:eastAsia="Times New Roman"/>
          <w:szCs w:val="24"/>
        </w:rPr>
      </w:pPr>
      <w:r>
        <w:rPr>
          <w:rFonts w:eastAsia="Times New Roman" w:cs="Times New Roman"/>
          <w:szCs w:val="24"/>
        </w:rPr>
        <w:t>(Στο σημείο αυτό η Βουλευτής κ. Φωτεινή Αραμπατζή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5776DC17" w14:textId="77777777" w:rsidR="00C04901" w:rsidRDefault="00EA6D8E">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Ευχαριστώ, κυρία Αραμπατζή.</w:t>
      </w:r>
    </w:p>
    <w:p w14:paraId="5776DC18" w14:textId="77777777" w:rsidR="00C04901" w:rsidRDefault="00EA6D8E">
      <w:pPr>
        <w:spacing w:line="600" w:lineRule="auto"/>
        <w:ind w:firstLine="720"/>
        <w:jc w:val="both"/>
        <w:rPr>
          <w:rFonts w:eastAsia="Times New Roman"/>
          <w:szCs w:val="24"/>
        </w:rPr>
      </w:pP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ενημερώθηκαν για την ιστορία του κτηρίου και τον τρόπο οργάνωσης και λειτουργίας της Βουλής, σαράντα δύο μαθητές και μαθήτριες και τρεις εκπαιδευτικοί συνοδοί από το 7ο Γενικό Λύκειο Αχαρνών. </w:t>
      </w:r>
    </w:p>
    <w:p w14:paraId="5776DC19" w14:textId="77777777" w:rsidR="00C04901" w:rsidRDefault="00EA6D8E">
      <w:pPr>
        <w:spacing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5776DC1A" w14:textId="77777777" w:rsidR="00C04901" w:rsidRDefault="00EA6D8E">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5776DC1B" w14:textId="77777777" w:rsidR="00C04901" w:rsidRDefault="00EA6D8E">
      <w:pPr>
        <w:spacing w:line="600" w:lineRule="auto"/>
        <w:ind w:firstLine="720"/>
        <w:jc w:val="both"/>
        <w:rPr>
          <w:rFonts w:eastAsia="Times New Roman"/>
          <w:szCs w:val="24"/>
        </w:rPr>
      </w:pPr>
      <w:r>
        <w:rPr>
          <w:rFonts w:eastAsia="Times New Roman"/>
          <w:szCs w:val="24"/>
        </w:rPr>
        <w:t>Κύριε Υπουργέ, έχετε τον λόγο.</w:t>
      </w:r>
    </w:p>
    <w:p w14:paraId="5776DC1C"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Ευχαριστώ, κύριε Πρόεδρε.</w:t>
      </w:r>
    </w:p>
    <w:p w14:paraId="5776DC1D"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Κυρία συνάδελφε, κι εμένα μου αρέσουν τα νούμερα και πρέπει να απαντάμε με νούμερα, για να στοιχειοθετούμε αυτά που λέμε. </w:t>
      </w:r>
    </w:p>
    <w:p w14:paraId="5776DC1E"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Έρχομαι, λοιπόν, στην προγραμματική περίοδο που ουσιαστικά δουλέψατε εσείς, την περίοδο 2007-2013. Στις 29-11-2007 εγκρίθηκε το πρόγραμμα της προηγούμενης περιόδου, δηλαδή, το ίδιο έτος με αυτό της τυπικής έναρξης της συγκεκριμένης προγραμματικής περιόδου, σε αντίθεση με εμάς, που το πρόγραμμα 2014-2020 εγκρίθηκε δύο χρόνια αργότερα. Ένα χρόνο εσείς είχατε καθυστερήσει να το στείλετε. Μαζί με τις επεξεργασίες, τις επισημάνσεις και όλα αυτά καθυστέρησε τουλάχιστον ενάμιση χρόνο. Και η καθυστέρηση οφείλεται σε εσάς. Ένα αυτό. </w:t>
      </w:r>
    </w:p>
    <w:p w14:paraId="5776DC1F"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Τέλος Αυγούστου του 2014 εστάλη το πρόγραμμα.</w:t>
      </w:r>
    </w:p>
    <w:p w14:paraId="5776DC20"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Δεύτερον, εγκρίθηκε τελικά αυτό στο τέλος του 2015. Εμείς, λόγω της μη ωριμότητας της πρώτης υποβολής, αντιλαμβάνεστε πόσο χρόνο χάσαμε. Παρ’ όλα αυτά, σε σύντομο χρονικό διάστημα προχωρήσαμε. Ήδη αυτή την ώρα, επαναλαμβάνω, έχουμε πέντε μέτρα ύψους 1,5 δισεκατομμυρίου. Έχει προκηρυχθεί ένα μέρος. Εμείς έχουμε δεσμευθεί. Και όντως, μέχρι το τέλος του 2016</w:t>
      </w:r>
      <w:r w:rsidRPr="0097428F">
        <w:rPr>
          <w:rFonts w:eastAsia="Times New Roman" w:cs="Times New Roman"/>
          <w:szCs w:val="24"/>
        </w:rPr>
        <w:t xml:space="preserve">, </w:t>
      </w:r>
      <w:r>
        <w:rPr>
          <w:rFonts w:eastAsia="Times New Roman" w:cs="Times New Roman"/>
          <w:szCs w:val="24"/>
        </w:rPr>
        <w:t xml:space="preserve">θα προκηρυχθούν. </w:t>
      </w:r>
    </w:p>
    <w:p w14:paraId="5776DC21"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Άρα, λοιπόν, από τα 4,7 έχουμε 1,5 δισεκατομμύριο. Ξεκινάμε. Έχουμε μπροστά μας τα επόμενα χρόνια. Προκηρύσσουμε όλο το ποσό. Και το κάνουμε για τον απλούστατο λόγο ότι έχουμε τη δυνατότητα από δω και πέρα να μπορούμε να μεταφέρουμε πόρους από το ένα μέτρο στο άλλο. Έτσι, θα δούμε πώς, ξεκινώντας το συγκεκριμένο πρόγραμμα, θα υλοποιήσει αυτά που έχουμε ως βάση στο πρόγραμμά μας και με τι ευελιξία στη διαχείριση των συγκεκριμένων πόρων. Και αυτή την ευελιξία την πήραμε προχθές, όταν ήταν εδώ ο Επίτροπος, ο κ. Χόγκαν και κάναμε ουσιαστική συζήτηση. Και όντως, μας είπε και ο ίδιος να προχωρήσουμε το πρόγραμμα αγροτικής ανάπτυξης, διότι ουσιαστικά είναι το μόνο πρόγραμμα που μπορεί ο αγροτικός χώρος να αξιοποιήσει. Και αυτή τη δουλειά κάνουμε. </w:t>
      </w:r>
    </w:p>
    <w:p w14:paraId="5776DC22"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Εκείνο που εγώ θέλω να σας πω είναι να μην ξεχνάτε ότι το 2015 εμείς, που κλείσαμε το προηγούμενο πρόγραμμα, είχαμε μια απορροφητικότητα πάνω από 750 με 850 εκατομμύρια. Ήταν 300 εκατομμύρια πιο πάνω από αυτά που στον προϋπολογισμό είχατε εσείς υπολογίσει. </w:t>
      </w:r>
    </w:p>
    <w:p w14:paraId="5776DC23"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Άρα, μεθοδικά, με σεβασμό στους πόρους και κυρίως μέσα από μέτρα και δράσεις που έχουν σχέση με την προγραμματική μας προσέγγιση θα αξιοποιήσουμε τους πόρους. Και να είναι σίγουρος ο αγροτικός χώρος ότι θα δώσουμε μάχες και ότι η αποτελεσματικότητα των πόρων δεν θα αργήσει να φανεί και να υπηρετεί τον αγροτικό χώρο. </w:t>
      </w:r>
    </w:p>
    <w:p w14:paraId="5776DC24"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Ευχαριστώ.</w:t>
      </w:r>
    </w:p>
    <w:p w14:paraId="5776DC25"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Κι εγώ ευχαριστώ.</w:t>
      </w:r>
    </w:p>
    <w:p w14:paraId="5776DC26"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Προχωρούμε στην τέταρτη με αριθμό 90/13-10-2016 επίκαιρη ερώτηση δεύτερου κύκλου του Βουλευτή Σερρών της Δημοκρατικής Συμπαράταξης ΠΑΣΟΚ-ΔΗΜΑΡ κ. Μιχαήλ Τζελέπη προς τον Υπουργό Αγροτικής Ανάπτυξης και Τροφίμων, σχετικά με την έγκυρη καταβολή των αποζημιώσεων στους κτηνοτρόφους του Νομού Σερρών για το ζωικό τους κεφάλαιο που έχει πληγεί από την οζώδη δερματίτιδα.</w:t>
      </w:r>
    </w:p>
    <w:p w14:paraId="5776DC27"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Κύριε Τζελέπη, έχετε τον λόγο για δύο λεπτά.</w:t>
      </w:r>
    </w:p>
    <w:p w14:paraId="5776DC28"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Ευχαριστώ, κύριε Πρόεδρε. </w:t>
      </w:r>
    </w:p>
    <w:p w14:paraId="5776DC29"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Κύριε Υπουργέ, ο Νομός Σερρών τον Απρίλιο του 2016 επλήγη και αυτός από τη ζωονόσο, την οζώδη δερματίτιδα. Μάλιστα, στις 12 Απριλίου 2016 είχαμε την πρώτη θανάτωση ολόκληρου του ζωικού κεφαλαίου σε κτηνοτροφική μονάδα. Μέχρι τις αρχές του Ιουνίου θανατώθηκαν στο Νομό Σερρών πλέον των τρεισήμισι χιλιάδων ζώων. Η ζωονόσος εντοπίστηκε σε σαράντα τέσσερις εστίες και θανατώθηκε το ζωικό κεφάλαιο που αφορούσε περίπου ογδόντα οικογένειες κτηνοτρόφων.</w:t>
      </w:r>
    </w:p>
    <w:p w14:paraId="5776DC2A"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Έκανα επίκαιρη ερώτηση τέλος Ιουνίου του 2016, ζητώντας τα εξής: Το χρονοδιάγραμμα, πότε θα πληρωθούν οι παραγωγοί, ποια είναι η διαδικασία. Επίσης, ζήτησα να βγει και κοινή υπουργική απόφαση, με πρωτοβουλία του υπουργείου σας, σε συνεργασία με το Υπουργείο Εργασίας και το Υπουργείο Οικονομικών, για την αναστολή των ασφαλιστικών εισφορών, για το ακατάσχετο του λογαριασμού των συγκεκριμένων κτηνοτρόφων, μιας και από τη μια μέρα στην άλλη βρέθηκαν με μηδενικό εισόδημα. </w:t>
      </w:r>
    </w:p>
    <w:p w14:paraId="5776DC2B"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Ήρθε και απάντησε εδώ ο Αναπληρωτής Υπουργός, ο οποίος είπε ότι αυτή η διαδικασία θα γίνει το συντομότερο δυνατό, και μάλιστα θα υπάρξει και μέριμνα, ούτως ώστε να μην είναι μόνο μία αποζημίωση ανά ζωική μονάδα, αλλά να δούμε και τα διαφυγόντα κέρδη, δηλαδή αυτά που καθημερινά η κάθε κτηνοτροφική μονάδα έδινε ως εισόδημα στον κτηνοτρόφο. </w:t>
      </w:r>
    </w:p>
    <w:p w14:paraId="5776DC2C"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5776DC2D"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Πέρασαν ήδη έξι μήνες, κι ενώ η υπουργική απόφαση που βγάλατε σε συνεργασία με το Υπουργείο Οικονομικών, η 1677/9-6-2016 προβλέπει άμεση και προσήκουσα αποζημίωση εντός εξήντα ημερών από την απόφαση λήψης υγειονομικών μέτρων, ήδη έχουμε έξι μήνες και οι παραγωγοί, οι κτηνοτρόφοι βρίσκονται σε απελπιστική κατάσταση. Δεν ξέρουν ακόμα το πότε θα πληρωθούν, είναι με μηδενικό εισόδημα. Υπάρχει πρόβλημα επιβίωσης! </w:t>
      </w:r>
    </w:p>
    <w:p w14:paraId="5776DC2E"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Κι ενώ υπήρχε η δυνατότητα και πάλι μέσα απ’ αυτήν τη κοινή υπουργική απόφαση –που εσείς υπογράψατε, που εσείς συμφωνήσατε με το Υπουργείο Οικονομικών- να δοθεί άμεσα το 80%, όπου έχει θανατωθεί το 100% του ζωικού κεφαλαίου, ούτως ώστε οι παραγωγοί να μπορέσουν σιγά σιγά να αντικαθιστούν το κεφάλαιό τους, δυστυχώς, δεν έγινε τίποτα. Και αυτήν τη στιγμή επικρατεί η απόλυτη απελπισία σε αυτές τις κτηνοτροφικές οικογένειες του Νομού Σερρών. </w:t>
      </w:r>
    </w:p>
    <w:p w14:paraId="5776DC2F"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5776DC30"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Ευχαριστώ. </w:t>
      </w:r>
    </w:p>
    <w:p w14:paraId="5776DC31" w14:textId="77777777" w:rsidR="00C04901" w:rsidRDefault="00EA6D8E">
      <w:pPr>
        <w:spacing w:line="600" w:lineRule="auto"/>
        <w:ind w:firstLine="720"/>
        <w:jc w:val="both"/>
        <w:rPr>
          <w:rFonts w:eastAsia="Times New Roman" w:cs="Times New Roman"/>
        </w:rPr>
      </w:pP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ενημερώθηκαν για την ιστορία του κτηρίου και τον τρόπο οργάνωσης και λειτουργίας της Βουλής, τριάντα τέσσερις μαθητές και μαθήτριες και τρεις εκπαιδευτικοί συνοδοί τους από το Ολλανδικό Λύκειο Mencia Di Mendoza. </w:t>
      </w:r>
    </w:p>
    <w:p w14:paraId="5776DC32" w14:textId="77777777" w:rsidR="00C04901" w:rsidRDefault="00EA6D8E">
      <w:pPr>
        <w:spacing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5776DC33" w14:textId="77777777" w:rsidR="00C04901" w:rsidRDefault="00EA6D8E">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5776DC34" w14:textId="77777777" w:rsidR="00C04901" w:rsidRDefault="00EA6D8E">
      <w:pPr>
        <w:spacing w:line="600" w:lineRule="auto"/>
        <w:ind w:firstLine="720"/>
        <w:jc w:val="both"/>
        <w:rPr>
          <w:rFonts w:eastAsia="Times New Roman" w:cs="Times New Roman"/>
        </w:rPr>
      </w:pPr>
      <w:r>
        <w:rPr>
          <w:rFonts w:eastAsia="Times New Roman" w:cs="Times New Roman"/>
        </w:rPr>
        <w:t xml:space="preserve">Τον λόγο έχει ο Υπουργός Αγροτικής Ανάπτυξης και Τροφίμων κ. Ευάγγελος Αποστόλου για τρία λεπτά. </w:t>
      </w:r>
    </w:p>
    <w:p w14:paraId="5776DC35" w14:textId="77777777" w:rsidR="00C04901" w:rsidRDefault="00EA6D8E">
      <w:pPr>
        <w:spacing w:line="600" w:lineRule="auto"/>
        <w:ind w:firstLine="720"/>
        <w:jc w:val="both"/>
        <w:rPr>
          <w:rFonts w:eastAsia="Times New Roman" w:cs="Times New Roman"/>
        </w:rPr>
      </w:pPr>
      <w:r>
        <w:rPr>
          <w:rFonts w:eastAsia="Times New Roman" w:cs="Times New Roman"/>
          <w:b/>
        </w:rPr>
        <w:t>ΕΥΑΓΓΕΛΟΣ ΑΠΟΣΤΟΛΟΥ (Υπουργός Αγροτικής Ανάπτυξης και Τροφίμων):</w:t>
      </w:r>
      <w:r>
        <w:rPr>
          <w:rFonts w:eastAsia="Times New Roman" w:cs="Times New Roman"/>
        </w:rPr>
        <w:t xml:space="preserve"> Κύριοι συνάδελφοι, ξέρετε ότι τον Ιούνιο του 2016 χορηγήθηκαν σε δικαιούχους της περιοχής Σερρών 405.000 ευρώ, παλιές εκκρεμότητες που αφορούσαν την οζώδη δερματίτιδα. </w:t>
      </w:r>
    </w:p>
    <w:p w14:paraId="5776DC36" w14:textId="77777777" w:rsidR="00C04901" w:rsidRDefault="00EA6D8E">
      <w:pPr>
        <w:spacing w:line="600" w:lineRule="auto"/>
        <w:ind w:firstLine="720"/>
        <w:jc w:val="both"/>
        <w:rPr>
          <w:rFonts w:eastAsia="Times New Roman" w:cs="Times New Roman"/>
        </w:rPr>
      </w:pPr>
      <w:r>
        <w:rPr>
          <w:rFonts w:eastAsia="Times New Roman" w:cs="Times New Roman"/>
        </w:rPr>
        <w:t xml:space="preserve">Όντως τα αιτήματα που αναφέρατε είναι αιτήματα που βρίσκονται στη διαδικασία αξιολόγησης. Έχουν υποβληθεί ουσιαστικά σε εμάς στις 6 Σεπτεμβρίου κι αφού έγινε όλη η διαδικασία τεκμηρίωσης, έχουμε να ικανοποιήσουμε για τον νομό Σερρών ένα αίτημα 2,37 εκατομμυρίων ευρώ. </w:t>
      </w:r>
    </w:p>
    <w:p w14:paraId="5776DC37" w14:textId="77777777" w:rsidR="00C04901" w:rsidRDefault="00EA6D8E">
      <w:pPr>
        <w:spacing w:line="600" w:lineRule="auto"/>
        <w:ind w:firstLine="720"/>
        <w:jc w:val="both"/>
        <w:rPr>
          <w:rFonts w:eastAsia="Times New Roman" w:cs="Times New Roman"/>
        </w:rPr>
      </w:pPr>
      <w:r>
        <w:rPr>
          <w:rFonts w:eastAsia="Times New Roman" w:cs="Times New Roman"/>
        </w:rPr>
        <w:t xml:space="preserve">Λόγω του ότι στην κατανομή θα συμπεριληφθούν και κτηνοτρόφοι από άλλες περιοχές -έχουμε ένα ποσό 5,51 εκατομμύρια ευρώ, το οποίο θα δώσουμε για την οζώδη δερματίτιδα- πρέπει να δούμε τι συμβαίνει σε όλες τις περιοχές και να τα συγκεντρώσουμε. Πιστεύουμε ότι τα 5,51 εκατομμύρια ευρώ καλύπτουν όλες τις ανάγκες. Και από την ώρα που θα τεκμηριωθεί για όλη την Ελλάδα, θα προχωρήσουμε. </w:t>
      </w:r>
    </w:p>
    <w:p w14:paraId="5776DC38" w14:textId="77777777" w:rsidR="00C04901" w:rsidRDefault="00EA6D8E">
      <w:pPr>
        <w:spacing w:line="600" w:lineRule="auto"/>
        <w:ind w:firstLine="720"/>
        <w:jc w:val="both"/>
        <w:rPr>
          <w:rFonts w:eastAsia="Times New Roman" w:cs="Times New Roman"/>
        </w:rPr>
      </w:pPr>
      <w:r>
        <w:rPr>
          <w:rFonts w:eastAsia="Times New Roman" w:cs="Times New Roman"/>
        </w:rPr>
        <w:t xml:space="preserve">Βεβαίως, οι δικές μας υπηρεσίες βρίσκονται σε μια συνεννόηση με το Υπουργείο Οικονομικών για τις πληρωμές που θα γίνουν άμεσα -δεν μπορώ να σας πω ούτε σε πέντε ούτε σε δέκα ημέρες-, αλλά ήδη η διαδικασία αυτή βαίνει προς το τέλος της. Θα υπάρξει η αντίστοιχη πληρωμή και βεβαίως, θα πιστωθούν στους λογαριασμούς των συγκεκριμένων βοοτρόφων. </w:t>
      </w:r>
    </w:p>
    <w:p w14:paraId="5776DC39"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εκείνο που πρέπει να δούμε είναι πώς θα αντιμετωπίσουμε αυτό το μεγάλο πρόβλημα της οζώδους δερματίτιδας, που έπληξε κυρίως εμάς και τη γείτονα Βουλγαρία, μέσα από μια συνεννόηση, και ευρέως και με την χώρα από την οποία προέρχεται, την Τουρκία. </w:t>
      </w:r>
    </w:p>
    <w:p w14:paraId="5776DC3A"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Τον περασμένο μήνα έγινε στη Σόφια μια συνάντηση με την παρουσία του Επιτρόπου Υγείας κ. Αντρουκάιτις, όπου είχαμε μια ουσιαστική συζήτηση. Αναγνωρίστηκε το πρόβλημα από τους συμμετέχοντες εκπροσώπους των χωρών, δηλαδή τους Υπουργούς Γεωργίας της Ευρωπαϊκής Ένωσης. </w:t>
      </w:r>
    </w:p>
    <w:p w14:paraId="5776DC3B"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Στη δευτερολογία μου θα σας πω και ποιες δεσμεύσεις ελήφθησαν, ούτως ώστε να πάμε και πιο πέρα, δηλαδή να μπορούμε να αντιμετωπίσουμε το πρόβλημα πιο μεθοδικά. </w:t>
      </w:r>
    </w:p>
    <w:p w14:paraId="5776DC3C"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Τζελέπη, έχετε τον λόγο για τρία λεπτά. </w:t>
      </w:r>
    </w:p>
    <w:p w14:paraId="5776DC3D"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Ευχαριστώ, κύριε Πρόεδρε. </w:t>
      </w:r>
    </w:p>
    <w:p w14:paraId="5776DC3E"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Κύριε Υπουργέ, νομίζω ότι κατανοείτε απόλυτα πόσο σημαντικό είναι το θέμα αυτό για τους κτηνοτρόφους που έχουν χάσει το ζωικό τους κεφάλαιο, με υπαιτιότητα της οζώδους δερματίτιδας, καθώς αυτή τη στιγμή δεν μπορούν να επιβιώσουν. </w:t>
      </w:r>
    </w:p>
    <w:p w14:paraId="5776DC3F"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Πραγματικά μένω έκπληκτος, γιατί τον Ιούνιο μήνα ο Αναπληρωτής Υπουργός σας είχε πει ότι οδεύουμε σε πληρωμή. Έχω και τα Πρακτικά εδώ. Μάλιστα, είχε πει ότι θα δώσετε, όχι μόνο αυτά που προβλέπει η υπουργική απόφαση για αποζημίωση ανά ζωικό κεφάλαιο, σύμφωνα με την αγοραία τιμή αξίας, αλλά και επιπλέον χρήματα, διεκδικώντας από την Ευρωπαϊκή Ένωση να αλλάξει τον κανονισμό για το εισόδημα που χάνουν οι κτηνοτρόφοι. </w:t>
      </w:r>
    </w:p>
    <w:p w14:paraId="5776DC40"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Όμως, σήμερα ακούω με έκπληξη από εσάς ότι θα περιμένετε την τεκμηρίωση για όλη την Ελλάδα. Ωραία! Να την περιμένετε την τεκμηρίωση για όλη την Ελλάδα. </w:t>
      </w:r>
    </w:p>
    <w:p w14:paraId="5776DC41"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Κατ’ αρχάς, οι αρμόδιες διευθύνσεις αγροτικής οικονομίας -οι ΔΑΟΚ- κάθε νομού και κάθε περιφέρειας, σύμφωνα με την εγκύκλιο, δηλαδή τη δική σας κοινή υπουργική απόφαση, οφείλουν να διεκπεραιώσουν αυτή τη διαδικασία μέσα σε τριάντα ημέρες. Δεν μπορεί σήμερα να λέτε ποιο είναι το ύψος των αποζημιώσεων για τους συγκεκριμένους κτηνοτρόφους από τον Απρίλιο μήνα ως τις 9 Σεπτεμβρίου!</w:t>
      </w:r>
    </w:p>
    <w:p w14:paraId="5776DC42"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Δεν μιλάμε για παραγωγούς οι οποίοι έχουν άλλα εισοδήματα. Γνωρίζετε πολύ καλά ότι ο ιδιοκτήτης κτηνοτροφικής μονάδας δεν μπορεί να έχει άλλες ασχολίες. Ακόμα, όμως, κι αν έχει κάποιες άλλες καλλιέργειες, τα συγκεκριμένα προϊόντα τα χρησιμοποιεί για ζωοτροφές, για το ζωικό κεφάλαιο το οποίο έχει. Δηλαδή, αυτή τη στιγμή αυτές οι οικογένειες είναι με μηδενικό εισόδημα. </w:t>
      </w:r>
    </w:p>
    <w:p w14:paraId="5776DC43"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Εγώ θα επικαλεστώ την ευαισθησία σας απέναντι στους κτηνοτρόφους, όπως επανειλημμένα έχετε πει εδώ στη Βουλή. Να δώσετε το 80% αυτής της προκαταβολής, ει δυνατόν από χθες, αν και τώρα είναι ήδη πολύ αργά! Γιατί πού θα βρουν αυτοί οι κτηνοτρόφοι τώρα τις ζωοτροφές που χρειάζονται για να ετοιμαστούν, ούτως ώστε να αντικαταστήσουν το ζωικό τους κεφάλαιο;</w:t>
      </w:r>
    </w:p>
    <w:p w14:paraId="5776DC44"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Καταλαβαίνετε; Υπάρχει πρόβλημα επιβίωσης για τους συγκεκριμένους κτηνοτρόφους. Δεν έχετε κάνει τίποτα απολύτως, όπως να αναστείλετε τις ασφαλιστικές τους εισφορές, να κάνετε ακατάσχετους τους λογαριασμούς τους. Μπαίνουν οι ενιαίες ευρωπαϊκές ενισχύσεις, είτε για το βόειο κρέας είτε οι εξισωτικές, και τις κατάσχουν οι τράπεζες. </w:t>
      </w:r>
    </w:p>
    <w:p w14:paraId="5776DC45"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Είναι δυνατόν να αφήνουμε στη μοίρα τους τούς συγκεκριμένους κτηνοτρόφους, να τους αφήνουμε στην απόλυτη αδιαφορία, όταν ακούσαμε άλλα από τον Αναπληρωτή Υπουργό εδώ πριν από δύο μήνες; Και σήμερα με έκπληξη βλέπω ότι περιμένουμε να τεκμηριωθεί σε όλη την Ελλάδα η αποζημίωση. </w:t>
      </w:r>
    </w:p>
    <w:p w14:paraId="5776DC46"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Πραγματικά, θα πρέπει να το δείτε άμεσα και με πολύ μεγάλη ευαισθησία το συγκεκριμένο θέμα. </w:t>
      </w:r>
    </w:p>
    <w:p w14:paraId="5776DC47"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Κύριε Αποστόλου, έχετε τον λόγο και πάλι. </w:t>
      </w:r>
    </w:p>
    <w:p w14:paraId="5776DC48"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 xml:space="preserve">Κύριε συνάδελφε, σας είπα ότι έχουμε το συγκεκριμένο ποσό στη διάθεσή μας. Είναι 5,51 εκατομμύρια ευρώ. Από αυτά 2,37 εκατομμύρια ευρώ αφορούν τους βοοτρόφους των Σερρών. Είναι ένα θέμα το οποίο εντός ημερών τακτοποιείται. Δεν μπορούσαμε να κάνουμε κάτι διαφορετικό. </w:t>
      </w:r>
    </w:p>
    <w:p w14:paraId="5776DC49"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Είναι λογικό εσείς να ενδιαφέρεστε για τους βοοτρόφους των Σερρών. Όμως, εμείς έχουμε τη συνολική εικόνα των βοοτρόφων σε όλη την Ελλάδα και έχουμε ιδιαίτερα την εικόνα της οζώδους δερματίτιδας. </w:t>
      </w:r>
    </w:p>
    <w:p w14:paraId="5776DC4A" w14:textId="77777777" w:rsidR="00C04901" w:rsidRDefault="00EA6D8E">
      <w:pPr>
        <w:spacing w:line="600" w:lineRule="auto"/>
        <w:ind w:firstLine="720"/>
        <w:jc w:val="both"/>
        <w:rPr>
          <w:rFonts w:eastAsia="Times New Roman"/>
          <w:szCs w:val="24"/>
        </w:rPr>
      </w:pPr>
      <w:r>
        <w:rPr>
          <w:rFonts w:eastAsia="Times New Roman"/>
          <w:szCs w:val="24"/>
        </w:rPr>
        <w:t xml:space="preserve">Γιατί, αυτά που θα σας πω, νομίζω ενδιαφέρουν περισσότερο τους βοοτρόφους, όχι ότι δεν έχουν την ανάγκη των συγκεκριμενών χρημάτων. Το ότι θα αντιμετωπιστεί από την Ευρωπαϊκή Τράπεζα, από εδώ και πέρα, το σύνολο των αναγκών σε εμβόλια, σε όλες τις περιπτώσεις που έχουμε μονάδες, είναι πάρα πολύ σημαντικό, διότι είχαμε κι εκεί ένα μεγάλο πρόβλημα. Θα προχωρήσουμε, δηλαδή, στον προληπτικό εμβολιασμό όλων και βεβαίως, με τη βοήθεια της Ευρωπαϊκής Ένωσης. </w:t>
      </w:r>
    </w:p>
    <w:p w14:paraId="5776DC4B" w14:textId="77777777" w:rsidR="00C04901" w:rsidRDefault="00EA6D8E">
      <w:pPr>
        <w:spacing w:line="600" w:lineRule="auto"/>
        <w:ind w:firstLine="720"/>
        <w:jc w:val="both"/>
        <w:rPr>
          <w:rFonts w:eastAsia="Times New Roman"/>
          <w:szCs w:val="24"/>
        </w:rPr>
      </w:pPr>
      <w:r>
        <w:rPr>
          <w:rFonts w:eastAsia="Times New Roman"/>
          <w:szCs w:val="24"/>
        </w:rPr>
        <w:t xml:space="preserve">Επίσης, θα τροποποιηθεί η νομοθεσία, ώστε να ρυθμιστούν θέματα κατανάλωσης και εμπορίας κρέατος και γάλατος που προέρχεται από τις προσβεβλημένες περιοχές. Για παράδειγμα, σε θέματα που αφορούν την ολική θανάτωση ζώων όπου είχαμε κτηνοτροφικές εκμεταλλεύσεις, εφόσον υπήρχε στη συγκεκριμένη περίπτωση εμβολιακή κάλυψη, θα έχουν άλλη αντιμετώπιση. Δεν θα οδηγούνται σε θανάτωση. Είναι θέμα ημερών να εκδοθεί σχετική οδηγία από την Ευρωπαϊκή Ένωση. </w:t>
      </w:r>
    </w:p>
    <w:p w14:paraId="5776DC4C" w14:textId="77777777" w:rsidR="00C04901" w:rsidRDefault="00EA6D8E">
      <w:pPr>
        <w:spacing w:line="600" w:lineRule="auto"/>
        <w:ind w:firstLine="720"/>
        <w:jc w:val="both"/>
        <w:rPr>
          <w:rFonts w:eastAsia="Times New Roman"/>
          <w:szCs w:val="24"/>
        </w:rPr>
      </w:pPr>
      <w:r>
        <w:rPr>
          <w:rFonts w:eastAsia="Times New Roman"/>
          <w:szCs w:val="24"/>
        </w:rPr>
        <w:t xml:space="preserve">Άρα, λοιπόν, ζητήματα ουσιαστικά, που τους οδηγούσαν σε εξαφανισμό, αρχίζουμε να τα προσεγγίζουμε, έχοντας, βεβαίως, μπροστά μας και μία δύσκολη πραγματικότητα, μια δύσκολη δημοσιονομική κατάσταση. Εξαντλούμε όλες τις δυνατότητες εκμαίευσης πόρων από την Ευρωπαϊκή Επιτροπή, βεβαίως, λαμβάνοντάς υπ’ όψιν και τις δημοσιονομικές συνθήκες που υπάρχουν στη χώρα μας. </w:t>
      </w:r>
    </w:p>
    <w:p w14:paraId="5776DC4D" w14:textId="77777777" w:rsidR="00C04901" w:rsidRDefault="00EA6D8E">
      <w:pPr>
        <w:spacing w:line="600" w:lineRule="auto"/>
        <w:ind w:firstLine="720"/>
        <w:jc w:val="both"/>
        <w:rPr>
          <w:rFonts w:eastAsia="Times New Roman"/>
          <w:szCs w:val="24"/>
        </w:rPr>
      </w:pPr>
      <w:r>
        <w:rPr>
          <w:rFonts w:eastAsia="Times New Roman"/>
          <w:szCs w:val="24"/>
        </w:rPr>
        <w:t xml:space="preserve">Για εμάς, ο αγροτικός τομέας, ιδιαίτερα η κτηνοτροφία και το έχουμε αποδείξει –πάρτε για παράδειγμα ότι προχθές καταθέσαμε την πρότασή μας για τις συνδεδεμένες ενισχύσεις, διπλασιάσαμε, τριπλασιάσαμε τα ποσά που αφορούν την κτηνοτροφία, την αιγοτροφία, την βοοτροφία- είναι ο κλάδος τον οποίο πρέπει να στηρίξουμε, μπορεί να προσφέρει πολλά σε αυτά που συζητάμε για παραγωγική ανασυγκρότηση. </w:t>
      </w:r>
    </w:p>
    <w:p w14:paraId="5776DC4E" w14:textId="77777777" w:rsidR="00C04901" w:rsidRDefault="00EA6D8E">
      <w:pPr>
        <w:spacing w:line="600" w:lineRule="auto"/>
        <w:ind w:firstLine="720"/>
        <w:jc w:val="both"/>
        <w:rPr>
          <w:rFonts w:eastAsia="Times New Roman"/>
          <w:szCs w:val="24"/>
        </w:rPr>
      </w:pPr>
      <w:r>
        <w:rPr>
          <w:rFonts w:eastAsia="Times New Roman"/>
          <w:szCs w:val="24"/>
        </w:rPr>
        <w:t>Δείτε το μεγάλο σημερινό επίτευγμα. Σας το λέω, κύριε συνάδελφε. Ρεκόρ εξαγωγών στα τρόφιμα για την Ελλάδα το 2016. Άρα, λοιπόν, το ότι προσπαθούμε να έχουμε μια ποιοτική γεωργία, με ποιότητα, με γεωγραφικές ενδείξεις, φέρνει το αποτέλεσμά του και δίνουμε μάχες γι’ αυτά.</w:t>
      </w:r>
    </w:p>
    <w:p w14:paraId="5776DC4F" w14:textId="77777777" w:rsidR="00C04901" w:rsidRDefault="00EA6D8E">
      <w:pPr>
        <w:spacing w:line="600" w:lineRule="auto"/>
        <w:ind w:firstLine="720"/>
        <w:jc w:val="both"/>
        <w:rPr>
          <w:rFonts w:eastAsia="Times New Roman"/>
          <w:szCs w:val="24"/>
        </w:rPr>
      </w:pPr>
      <w:r>
        <w:rPr>
          <w:rFonts w:eastAsia="Times New Roman"/>
          <w:szCs w:val="24"/>
        </w:rPr>
        <w:t xml:space="preserve">Άρα, λοιπόν, κατανοώ την ανησυχία σας. Κατανοήστε κι εσείς τις μεγάλες μάχες που δίνουμε για τον χώρο. </w:t>
      </w:r>
    </w:p>
    <w:p w14:paraId="5776DC50" w14:textId="77777777" w:rsidR="00C04901" w:rsidRDefault="00EA6D8E">
      <w:pPr>
        <w:spacing w:line="600" w:lineRule="auto"/>
        <w:ind w:firstLine="720"/>
        <w:jc w:val="both"/>
        <w:rPr>
          <w:rFonts w:eastAsia="Times New Roman"/>
          <w:szCs w:val="24"/>
        </w:rPr>
      </w:pPr>
      <w:r>
        <w:rPr>
          <w:rFonts w:eastAsia="Times New Roman"/>
          <w:b/>
          <w:szCs w:val="24"/>
        </w:rPr>
        <w:t>ΜΙΧΑΗΛ ΤΖΕΛΕΠΗΣ:</w:t>
      </w:r>
      <w:r>
        <w:rPr>
          <w:rFonts w:eastAsia="Times New Roman"/>
          <w:szCs w:val="24"/>
        </w:rPr>
        <w:t xml:space="preserve"> Για το συγκεκριμένο; Γιατί μέχρι τότε θα πεθάνουν οι κτηνοτρόφοι.</w:t>
      </w:r>
    </w:p>
    <w:p w14:paraId="5776DC51" w14:textId="77777777" w:rsidR="00C04901" w:rsidRDefault="00EA6D8E">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Προχωρούμε στην όγδοη με αριθμό 106/17-10-2016 επίκαιρη ερώτηση πρώτου κύκλου του Βουλευτή Β΄ Αθηνών της Ένωσης Κεντρώων κ. </w:t>
      </w:r>
      <w:r>
        <w:rPr>
          <w:rFonts w:eastAsia="Times New Roman"/>
          <w:bCs/>
          <w:szCs w:val="24"/>
        </w:rPr>
        <w:t>Γεωργίου-Δημητρίου Καρρά</w:t>
      </w:r>
      <w:r>
        <w:rPr>
          <w:rFonts w:eastAsia="Times New Roman"/>
          <w:szCs w:val="24"/>
        </w:rPr>
        <w:t xml:space="preserve"> προς τον Υπουργό </w:t>
      </w:r>
      <w:r>
        <w:rPr>
          <w:rFonts w:eastAsia="Times New Roman"/>
          <w:bCs/>
          <w:szCs w:val="24"/>
        </w:rPr>
        <w:t>Υποδομών, Μεταφορών και Δικτύων,</w:t>
      </w:r>
      <w:r>
        <w:rPr>
          <w:rFonts w:eastAsia="Times New Roman"/>
          <w:szCs w:val="24"/>
        </w:rPr>
        <w:t xml:space="preserve"> σχετικά με την ανάγκη ανασχεδιασμού των δρομολογίων της «ΤΡΑΙΝΟΣΕ» για την κάλυψη της Πελοποννήσου.</w:t>
      </w:r>
    </w:p>
    <w:p w14:paraId="5776DC52" w14:textId="77777777" w:rsidR="00C04901" w:rsidRDefault="00EA6D8E">
      <w:pPr>
        <w:spacing w:line="600" w:lineRule="auto"/>
        <w:ind w:firstLine="720"/>
        <w:jc w:val="both"/>
        <w:rPr>
          <w:rFonts w:eastAsia="Times New Roman"/>
          <w:szCs w:val="24"/>
        </w:rPr>
      </w:pPr>
      <w:r>
        <w:rPr>
          <w:rFonts w:eastAsia="Times New Roman"/>
          <w:szCs w:val="24"/>
        </w:rPr>
        <w:t xml:space="preserve">Στην ερώτηση θα απαντήσει η Υφυπουργός κ. Χρυσοβελώνη.  </w:t>
      </w:r>
    </w:p>
    <w:p w14:paraId="5776DC53" w14:textId="77777777" w:rsidR="00C04901" w:rsidRDefault="00EA6D8E">
      <w:pPr>
        <w:spacing w:line="600" w:lineRule="auto"/>
        <w:ind w:firstLine="720"/>
        <w:jc w:val="both"/>
        <w:rPr>
          <w:rFonts w:eastAsia="Times New Roman"/>
          <w:szCs w:val="24"/>
        </w:rPr>
      </w:pPr>
      <w:r>
        <w:rPr>
          <w:rFonts w:eastAsia="Times New Roman"/>
          <w:szCs w:val="24"/>
        </w:rPr>
        <w:t xml:space="preserve">Κύριε Καρρά, έχετε τον λόγο για δύο λεπτά. </w:t>
      </w:r>
    </w:p>
    <w:p w14:paraId="5776DC54" w14:textId="77777777" w:rsidR="00C04901" w:rsidRDefault="00EA6D8E">
      <w:pPr>
        <w:spacing w:line="600" w:lineRule="auto"/>
        <w:ind w:firstLine="720"/>
        <w:jc w:val="both"/>
        <w:rPr>
          <w:rFonts w:eastAsia="Times New Roman"/>
          <w:szCs w:val="24"/>
        </w:rPr>
      </w:pPr>
      <w:r>
        <w:rPr>
          <w:rFonts w:eastAsia="Times New Roman"/>
          <w:b/>
          <w:szCs w:val="24"/>
        </w:rPr>
        <w:t xml:space="preserve">ΓΕΩΡΓΙΟΣ-ΔΗΜΗΤΡΙΟΣ ΚΑΡΡΑΣ: </w:t>
      </w:r>
      <w:r>
        <w:rPr>
          <w:rFonts w:eastAsia="Times New Roman"/>
          <w:szCs w:val="24"/>
        </w:rPr>
        <w:t>Σας ευχαριστώ, κύριε Πρόεδρε. Ευχαριστώ και την Υπουργό για την παρουσία της.</w:t>
      </w:r>
    </w:p>
    <w:p w14:paraId="5776DC55" w14:textId="77777777" w:rsidR="00C04901" w:rsidRDefault="00EA6D8E">
      <w:pPr>
        <w:spacing w:line="600" w:lineRule="auto"/>
        <w:ind w:firstLine="720"/>
        <w:jc w:val="both"/>
        <w:rPr>
          <w:rFonts w:eastAsia="Times New Roman"/>
          <w:szCs w:val="24"/>
        </w:rPr>
      </w:pPr>
      <w:r>
        <w:rPr>
          <w:rFonts w:eastAsia="Times New Roman"/>
          <w:szCs w:val="24"/>
        </w:rPr>
        <w:t xml:space="preserve">Το 2010, όταν η Ελλάδα βρέθηκε να εγκαταλείπει την εποχή των ελλειμμάτων και των δανεισμών, οι πρώτοι που τιμωρήθηκαν με τα ελλείμματα του σιδηροδρομικού δικτύου ήταν οι κάτοικοι της Πελοποννήσου. Το μόνο δίκτυο του οποίου ανεστάλη η λειτουργία ήταν της Πελοποννήσου. Έκτοτε, τελεί εν αναστολή λειτουργίας. </w:t>
      </w:r>
    </w:p>
    <w:p w14:paraId="5776DC56" w14:textId="77777777" w:rsidR="00C04901" w:rsidRDefault="00EA6D8E">
      <w:pPr>
        <w:spacing w:line="600" w:lineRule="auto"/>
        <w:ind w:firstLine="720"/>
        <w:jc w:val="both"/>
        <w:rPr>
          <w:rFonts w:eastAsia="Times New Roman"/>
          <w:szCs w:val="24"/>
        </w:rPr>
      </w:pPr>
      <w:r>
        <w:rPr>
          <w:rFonts w:eastAsia="Times New Roman"/>
          <w:szCs w:val="24"/>
        </w:rPr>
        <w:t xml:space="preserve">Παράλληλα, δεν μπορούν να εξυπηρετηθούν οι κάτοικοι, κυρίως για τις καθυστερήσεις στα έργα παραχώρησης. Είναι γνωστές οι καθυστερήσεις που αφορούν τον άξονα Κόρινθος-Πάτρα, Πάτρα-Πύργος, τα συζητάμε και στη Βουλή τακτικά αυτά, και το μόνο που βλέπουμε είναι συμβάσεις επιτάχυνσης για επιτάχυνση, υποτίθεται, της ολοκλήρωσης. </w:t>
      </w:r>
    </w:p>
    <w:p w14:paraId="5776DC57" w14:textId="77777777" w:rsidR="00C04901" w:rsidRDefault="00EA6D8E">
      <w:pPr>
        <w:spacing w:line="600" w:lineRule="auto"/>
        <w:ind w:firstLine="720"/>
        <w:jc w:val="both"/>
        <w:rPr>
          <w:rFonts w:eastAsia="Times New Roman"/>
          <w:szCs w:val="24"/>
        </w:rPr>
      </w:pPr>
      <w:r>
        <w:rPr>
          <w:rFonts w:eastAsia="Times New Roman"/>
          <w:szCs w:val="24"/>
        </w:rPr>
        <w:t xml:space="preserve">Ανεξάρτητα, όμως, από αυτό, σήμερα μεταβάλλεται το σιδηροδρομικό τοπίο της χώρας διότι, ήδη, η «ΤΡΑΙΝΟΣΕ», που έχει το μεταφορικό και το επιβατηγό έργο ιδιωτικοποιείται. </w:t>
      </w:r>
    </w:p>
    <w:p w14:paraId="5776DC58" w14:textId="77777777" w:rsidR="00C04901" w:rsidRDefault="00EA6D8E">
      <w:pPr>
        <w:spacing w:line="600" w:lineRule="auto"/>
        <w:ind w:firstLine="720"/>
        <w:jc w:val="both"/>
        <w:rPr>
          <w:rFonts w:eastAsia="Times New Roman"/>
          <w:szCs w:val="24"/>
        </w:rPr>
      </w:pPr>
      <w:r>
        <w:rPr>
          <w:rFonts w:eastAsia="Times New Roman"/>
          <w:szCs w:val="24"/>
        </w:rPr>
        <w:t>Αντίστοιχα, το ελληνικό κράτος, συνεχίζοντας την τακτική των προηγουμένων ετών, ενισχύει από το 2011 το σιδηροδρομικό έργο, για τα ελλείμματα, τα υποτιθέμενα, σε ορισμένες ίσως γραμμές. Και παράλληλα, δεν ενδιαφέρεται για να χρησιμοποιηθεί και πάλι η γραμμή Πελοποννήσου για την εξυπηρέτηση των κατοίκων. Μένουν, λοιπόν, μη ανταγωνιστικές οι εθνικές οδοί παραχώρησης.</w:t>
      </w:r>
    </w:p>
    <w:p w14:paraId="5776DC59" w14:textId="77777777" w:rsidR="00C04901" w:rsidRDefault="00EA6D8E">
      <w:pPr>
        <w:spacing w:line="600" w:lineRule="auto"/>
        <w:ind w:firstLine="720"/>
        <w:jc w:val="both"/>
        <w:rPr>
          <w:rFonts w:eastAsia="Times New Roman"/>
          <w:szCs w:val="24"/>
        </w:rPr>
      </w:pPr>
      <w:r>
        <w:rPr>
          <w:rFonts w:eastAsia="Times New Roman"/>
          <w:szCs w:val="24"/>
        </w:rPr>
        <w:t>Υπάρχουν άνθρωποι που ζουν στη δυτική πλευρά της Πελοποννήσου και δεν είναι σε θέση να χρησιμοποιήσουν –και ιδιαίτερα αναφέρομαι σε ηλικιωμένους και νέους- το κόστος των αυτοκινητοδρόμων. Και βρισκόμαστε ήδη στο έκτο έτος αναστολής λειτουργίας.</w:t>
      </w:r>
    </w:p>
    <w:p w14:paraId="5776DC5A"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5776DC5B"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Θα τελειώσω αμέσως και θα τα πω στη δευτερολογία μου, κύριε Πρόεδρε.</w:t>
      </w:r>
    </w:p>
    <w:p w14:paraId="5776DC5C"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Ο νόμος προβλέπει αφ’ ενός μεν την ενίσχυση των δρομολογίων, αφ’ ετέρου παρέχει το δικαίωμα στον Υπουργό Υποδομών –σύμφωνα με σύμβαση παραχώρησης δημόσιας υπηρεσίας που έχει υπογραφεί- κάθε Οκτώβρη να ανασχεδιάζει, είτε σε συνεργασία με την «ΤΡΑΙΝΟΣΕ» είτε παίρνοντας την πρωτοβουλία, τα λειτουργούντα δρομολόγια. </w:t>
      </w:r>
    </w:p>
    <w:p w14:paraId="5776DC5D"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Ζητούμε, λοιπόν, να κάνει χρήση ο Υπουργός του δικαιώματος του άρθρου 14 της σύμβασης παροχής δημόσιας υπηρεσίας και να αναθεωρήσει τα δρομολόγια και να εντάξει -και εν όψει της ιδιωτικοποίησης της «ΤΡΑΙΝΟΣΕ», η οποία θα εξακολουθήσει να λαμβάνει τα 50 εκατομμύρια ευρώ ενίσχυση για την εκτέλεση δρομολογίων- και δρομολόγια της Πελοποννήσου ούτως ώστε να εξυπηρετηθούν οι κάτοικοι.</w:t>
      </w:r>
    </w:p>
    <w:p w14:paraId="5776DC5E"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5776DC5F"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Ευχαριστώ, κύριε Καρρά.</w:t>
      </w:r>
    </w:p>
    <w:p w14:paraId="5776DC60"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Τον λόγο έχει η κ. Χρυσοβελώνη.</w:t>
      </w:r>
    </w:p>
    <w:p w14:paraId="5776DC61" w14:textId="77777777" w:rsidR="00C04901" w:rsidRDefault="00EA6D8E">
      <w:pPr>
        <w:spacing w:line="600" w:lineRule="auto"/>
        <w:ind w:firstLine="720"/>
        <w:jc w:val="both"/>
        <w:rPr>
          <w:rFonts w:eastAsia="Times New Roman"/>
          <w:szCs w:val="24"/>
        </w:rPr>
      </w:pPr>
      <w:r>
        <w:rPr>
          <w:rFonts w:eastAsia="Times New Roman"/>
          <w:b/>
          <w:szCs w:val="24"/>
        </w:rPr>
        <w:t>ΜΑΡΙΝΑ ΧΡΥΣΟΒΕΛΩΝΗ (Υφυπουργός Μεταφορών, Υποδομών και Δικτύων):</w:t>
      </w:r>
      <w:r>
        <w:rPr>
          <w:rFonts w:eastAsia="Times New Roman"/>
          <w:szCs w:val="24"/>
        </w:rPr>
        <w:t xml:space="preserve"> Ευχαριστώ, κύριε Πρόεδρε.</w:t>
      </w:r>
    </w:p>
    <w:p w14:paraId="5776DC62" w14:textId="77777777" w:rsidR="00C04901" w:rsidRDefault="00EA6D8E">
      <w:pPr>
        <w:spacing w:line="600" w:lineRule="auto"/>
        <w:ind w:firstLine="720"/>
        <w:jc w:val="both"/>
        <w:rPr>
          <w:rFonts w:eastAsia="Times New Roman"/>
          <w:szCs w:val="24"/>
        </w:rPr>
      </w:pPr>
      <w:r>
        <w:rPr>
          <w:rFonts w:eastAsia="Times New Roman"/>
          <w:szCs w:val="24"/>
        </w:rPr>
        <w:t>Κύριε Βουλευτά, ευχαριστώ για την ερώτησή σας, γιατί εδώ δίνεται η ευκαιρία να πούμε κάποια πολύ σημαντικά πράγματα για την Πελοπόννησο που σας ενδιαφέρει.</w:t>
      </w:r>
    </w:p>
    <w:p w14:paraId="5776DC63" w14:textId="77777777" w:rsidR="00C04901" w:rsidRDefault="00EA6D8E">
      <w:pPr>
        <w:spacing w:line="600" w:lineRule="auto"/>
        <w:ind w:firstLine="720"/>
        <w:jc w:val="both"/>
        <w:rPr>
          <w:rFonts w:eastAsia="Times New Roman"/>
          <w:szCs w:val="24"/>
        </w:rPr>
      </w:pPr>
      <w:r>
        <w:rPr>
          <w:rFonts w:eastAsia="Times New Roman"/>
          <w:szCs w:val="24"/>
        </w:rPr>
        <w:t>Πριν, όμως, σας απαντήσω επί των συγκεκριμένων ερωτημάτων που διαλαμβάνετε στην ερώτησή σας, θα ήθελα να αναφερθώ στα δεδομένα εκείνα τα οποία υπήρχαν στον ελληνικό σιδηρόδρομο κατά τη στιγμή που αναλάβαμε τα καθήκοντά μας ως Κυβέρνηση, πολλά από τα οποία συνεχίζουν να υπάρχουν ακόμα και τώρα, διότι –όπως πολύ καλά καταλαβαίνετε- η κατάσταση αυτή δεν είναι δυνατόν να αντιστραφεί από τη μία στιγμή στην άλλη.</w:t>
      </w:r>
    </w:p>
    <w:p w14:paraId="5776DC64" w14:textId="77777777" w:rsidR="00C04901" w:rsidRDefault="00EA6D8E">
      <w:pPr>
        <w:spacing w:line="600" w:lineRule="auto"/>
        <w:ind w:firstLine="720"/>
        <w:jc w:val="both"/>
        <w:rPr>
          <w:rFonts w:eastAsia="Times New Roman"/>
          <w:szCs w:val="24"/>
        </w:rPr>
      </w:pPr>
      <w:r>
        <w:rPr>
          <w:rFonts w:eastAsia="Times New Roman"/>
          <w:szCs w:val="24"/>
        </w:rPr>
        <w:t>Ανάμεσα, λοιπόν, στις μνημονιακές δεσμεύσεις της χώρας ήταν και η αναδιάρθρωση του σιδηροδρομικού τομέα. Με τον ν.3891/2010 –ο οποίος ξεκίνησε μεν προς εξυγίανση του σιδηροδρομικού τοπίου, στην πραγματικότητα όμως κατέληξε να ενσωματώσει το μνημόνιο- αποφασίστηκε η αναδιάρθρωση του σιδηροδρομικού συστήματος με τη ρύθμιση του ζητήματος των συσσωρευμένων χρεών και την αναθεώρηση των ζημιογόνων δραστηριοτήτων.</w:t>
      </w:r>
    </w:p>
    <w:p w14:paraId="5776DC65" w14:textId="77777777" w:rsidR="00C04901" w:rsidRDefault="00EA6D8E">
      <w:pPr>
        <w:spacing w:line="600" w:lineRule="auto"/>
        <w:ind w:firstLine="720"/>
        <w:jc w:val="both"/>
        <w:rPr>
          <w:rFonts w:eastAsia="Times New Roman"/>
          <w:szCs w:val="24"/>
        </w:rPr>
      </w:pPr>
      <w:r>
        <w:rPr>
          <w:rFonts w:eastAsia="Times New Roman"/>
          <w:szCs w:val="24"/>
        </w:rPr>
        <w:t xml:space="preserve">Όλα τα παραπάνω, δυστυχώς, είναι τα αδιαμφισβήτητα αποτελέσματα μιας κακής πολιτικής που ακολούθησε η προηγούμενη κυβέρνηση και στο κομμάτι των μεταφορών. Από την εφαρμογή, λοιπόν, του νόμου αυτού, θύμα υπήρξε ο σιδηρόδρομος, όπως και εσείς αναφέρατε στην πρωτολογία σας. Πολλές σιδηροδρομικές γραμμές παρέμειναν απολύτως ανενεργές. Δεν υπήρξε αναβάθμιση του σιδηροδρομικού δικτύου. Υπήρξε έλλειψη τροχαίου υλικού με ταυτόχρονη απαξίωση του υφιστάμενου και δραστική απομείωση της αξίας του. </w:t>
      </w:r>
    </w:p>
    <w:p w14:paraId="5776DC66" w14:textId="77777777" w:rsidR="00C04901" w:rsidRDefault="00EA6D8E">
      <w:pPr>
        <w:spacing w:line="600" w:lineRule="auto"/>
        <w:ind w:firstLine="720"/>
        <w:jc w:val="both"/>
        <w:rPr>
          <w:rFonts w:eastAsia="Times New Roman"/>
          <w:szCs w:val="24"/>
        </w:rPr>
      </w:pPr>
      <w:r>
        <w:rPr>
          <w:rFonts w:eastAsia="Times New Roman"/>
          <w:szCs w:val="24"/>
        </w:rPr>
        <w:t>Σε αυτό, δυστυχώς, το περιβάλλον που δημιουργήθηκε, επλήγη, κύριε Βουλευτά, από κάθε άποψη και το σιδηροδρομικό δίκτυο της Πελοποννήσου. Τρανταχτό παράδειγμα –θα ήθελα να αναφέρω- αποτελεί η γραμμή Κόρινθος-Ναύπλιο, για την οποία είχε δαπανηθεί στο παρελθόν το ποσό των 80 εκατομμυρίων ευρώ, η οποία λειτούργησε λιγότερο από ένα χρόνο και τελικά απαξιώθηκε τελείως.</w:t>
      </w:r>
    </w:p>
    <w:p w14:paraId="5776DC67" w14:textId="77777777" w:rsidR="00C04901" w:rsidRDefault="00EA6D8E">
      <w:pPr>
        <w:spacing w:line="600" w:lineRule="auto"/>
        <w:ind w:firstLine="720"/>
        <w:jc w:val="both"/>
        <w:rPr>
          <w:rFonts w:eastAsia="Times New Roman"/>
          <w:szCs w:val="24"/>
        </w:rPr>
      </w:pPr>
      <w:r>
        <w:rPr>
          <w:rFonts w:eastAsia="Times New Roman"/>
          <w:szCs w:val="24"/>
        </w:rPr>
        <w:t>Υπό αυτές τις συνθήκες καταλαβαίνετε, κύριε Βουλευτά, ότι δεν είχαμε πάρα πολλά περιθώρια για ελιγμούς. Παρ’ όλα αυτά και επειδή αναφέρεστε στην ερώτησή σας στη σύμβαση παροχής δημόσιας σιδηροδρομικής υπηρεσίας μεταξύ του ελληνικού δημοσίου και της «ΤΡΑΙΝΟΣΕ», να σας θυμίσω κατ’ αρχάς –γιατί όλα έχουν τη σημασία τους- ότι η σύμβαση αυτή υπογράφηκε μεν το 2015 επί δικής μας Κυβερνήσεως, πλην όμως το κείμενο της αυτό είχε συμφωνηθεί από την προηγούμενη κυβέρνηση και δεν υπήρχαν ουσιαστικές δυνατότητες και περιθώρια τροποποίησης.</w:t>
      </w:r>
    </w:p>
    <w:p w14:paraId="5776DC68" w14:textId="77777777" w:rsidR="00C04901" w:rsidRDefault="00EA6D8E">
      <w:pPr>
        <w:spacing w:line="600" w:lineRule="auto"/>
        <w:ind w:firstLine="720"/>
        <w:jc w:val="both"/>
        <w:rPr>
          <w:rFonts w:eastAsia="Times New Roman"/>
          <w:szCs w:val="24"/>
        </w:rPr>
      </w:pPr>
      <w:r>
        <w:rPr>
          <w:rFonts w:eastAsia="Times New Roman"/>
          <w:szCs w:val="24"/>
        </w:rPr>
        <w:t>Όμως, κύριε Βουλευτά δεν επενδύουμε τόσο στην ενεργοποίηση του άρθρου 14 παράγραφος 6 της συγκεκριμένης συμβάσεως, που -όπως θα γνωρίζετε- προβλέπει τον μονομερή καθορισμό δρομολογίων έστω και αν αυτά είναι ζημιογόνα, γιατί πολλές φορές αυτό δεν μπορεί να εφαρμοστεί για τον λόγο ότι η σιδηροδρομική γραμμή είναι επιβαρυμένη αλλά και για λόγους ασφάλειας, όπως συμβαίνει και στην Πελοπόννησο.</w:t>
      </w:r>
    </w:p>
    <w:p w14:paraId="5776DC69"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Υφυπουργού)</w:t>
      </w:r>
    </w:p>
    <w:p w14:paraId="5776DC6A"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Λίγο χρόνο, κύριε Πρόεδρε.</w:t>
      </w:r>
    </w:p>
    <w:p w14:paraId="5776DC6B"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Επενδύουμε, όμως, σε μία εκ βάθρων αλλαγή των παρεχομένων υπηρεσιών προς το επιβατικό κοινό και στην ανάδειξη, βεβαίως, των εμπορευματικών μεταφορών. </w:t>
      </w:r>
    </w:p>
    <w:p w14:paraId="5776DC6C" w14:textId="77777777" w:rsidR="00C04901" w:rsidRDefault="00EA6D8E">
      <w:pPr>
        <w:spacing w:line="600" w:lineRule="auto"/>
        <w:ind w:firstLine="720"/>
        <w:jc w:val="both"/>
        <w:rPr>
          <w:rFonts w:eastAsia="Times New Roman"/>
          <w:szCs w:val="24"/>
        </w:rPr>
      </w:pPr>
      <w:r>
        <w:rPr>
          <w:rFonts w:eastAsia="Times New Roman" w:cs="Times New Roman"/>
          <w:szCs w:val="24"/>
        </w:rPr>
        <w:t>Θα γνωρίζετε ασφαλώς ότι πριν από λίγους μήνες ψηφίστηκε ο ν.4408/2016 για τη δημιουργία του ενιαίου ευρωπαϊκού σιδηροδρομικού χώρου που σηματοδοτεί ακριβώς αυτή την αλλαγή την οποία επιδιώκει να επιτύχει η Κυβέρνηση, δεδομένου ότι συγκεκριμένες γραμμές –ανάμεσα στις οποίες είναι και η επίμαχη της Πελοποννήσου- έχουν εξαιρεθεί από το διευρωπαϊκό δίκτυο.</w:t>
      </w:r>
    </w:p>
    <w:p w14:paraId="5776DC6D"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Και αυτό τι σημαίνει; Σημαίνει ότι παρέχεται, πλέον, η δυνατότητα στον διαχειριστή της υποδομής να συμμετέχει σε συγκεκριμένες περιφερειακές πρωτοβουλίες τις οποίες και θα αναπτύξω στο δεύτερο κομμάτι της τοποθέτησής μου και νομίζω ότι έτσι θα σας δώσω επαρκή απάντηση και στα δύο ερωτήματα. Απλώς η ανάπτυξη την οποία έκανα ήταν αναγκαία να γίνει έτσι ώστε να γίνει αντιληπτό το τι παρέλαβε αυτή η Κυβέρνηση και το τι σχεδιάζει να πράξει.</w:t>
      </w:r>
    </w:p>
    <w:p w14:paraId="5776DC6E"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Τον λόγο έχει ο κ. Καρράς.</w:t>
      </w:r>
    </w:p>
    <w:p w14:paraId="5776DC6F"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Ευχαριστώ, κύριε Πρόεδρε.</w:t>
      </w:r>
    </w:p>
    <w:p w14:paraId="5776DC70"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Κατ’ αρχάς κατάσταση γραμμής. Η κατάσταση γραμμής, όπως βεβαιώνεται σε απάντηση της Διεύθυνσης Κυκλοφορίας ΟΣΕ, με ημερομηνία 22-1-2016, και την οποία θα καταθέσω στα Πρακτικά -είναι επί του κοινοβουλευτικού ελέγχου, κυρία Υπουργέ, και θα έχετε υπ’ όψιν σας- αναφέρει ότι η κατάσταση γραμμής, έστω και αν είναι μετρική, δηλαδή, παλαιού τύπου, η σιδηροδρομική γραμμή είναι κατάλληλη και είναι ενεργό δίκτυο. Διαβάζω επί λέξει: «Η σιδηροδρομική γραμμή μετρικού εύρους Κόρινθος-Μύλοι-Καλαμάτα είχε ανακαινιστεί» –μιλάει γι’ αυτήν τη γραμμή- «και βρίσκεται σε καθεστώς προσωρινής λειτουργίας, αλλά έχει χαρακτηριστεί το δίκτυο της Πελοποννήσου ως ενεργό». Είναι απάντηση στον κοινοβουλευτικό έλεγχο στις 22-1-2016.</w:t>
      </w:r>
    </w:p>
    <w:p w14:paraId="5776DC71"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Δεύτερο ζήτημα το οποίο με απασχολεί: Ανεξάρτητα από το ζήτημα του ευρωπαϊκού σιδηροδρομικού χώρου, που αναφερθήκατε, κυρία Υπουργέ, θέλω να θυμίσω ότι η νότια Πελοπόννησος είναι και το νοτιότερο κομμάτι του ευρωπαϊκού χώρου και δεν εξυπηρετείται από τον σιδηρόδρομο. Τουλάχιστον τελειώστε τα έργα υποδομής, τις παραχωρήσεις.</w:t>
      </w:r>
    </w:p>
    <w:p w14:paraId="5776DC72"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Τρίτο ζήτημα που θέλω να θίξω: Ο όρος της σύμβασης παροχής δημόσιας υπηρεσίας –το δέχεστε και εσείς- παρέχει στον Υπουργό την εξουσία να ενεργοποιήσει. Τι ζήτησα, λοιπόν, με την ερώτησή μου; Να επανασχεδιάσετε τα δρομολόγια. Σήμερα βρίσκεται σε διαδικασία ιδιωτικοποίησης η «ΤΡΑΙΝΟΣΕ» και μπορεί να της επιβληθεί. </w:t>
      </w:r>
    </w:p>
    <w:p w14:paraId="5776DC73"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Γιατί το λέω αυτό; Διότι το μεν δίκτυο είναι καλό, αλλά φέρατε προχθές και ψηφίστηκε και μία άλλη διάταξη για την οποία ατελώς δεν μας φέρατε τη σύμβαση και κυρώσαμε νομοθετικά το δικαίωμα να συμψηφίζει η ιταλική «ΤΡΑΙΝΟΣΕ», πλέον, τα έργα συντήρησης που κάνει στο τροχαίο υλικό, κυρία Υπουργέ, με τα μισθώματα τα οποία θα καταβάλλει στη «ΓΑΙΑΟΣΕ». </w:t>
      </w:r>
    </w:p>
    <w:p w14:paraId="5776DC74"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Δηλαδή, τα κίνητρα υπάρχουν και δεν τίθεται το θέμα των 700 εκατομμυρίων για το οποίο υπαινιχθήκατε τις επιστροφές προς την Ευρωπαϊκή Ένωση, για τον λόγο ότι εφόσον ιδιωτικοποιείται η «ΤΡΑΙΝΟΣΕ» είναι δεδομένη η απόφαση της Ευρωπαϊκής Ένωσης να τα διαγράψει. Συνεπώς, με την ιδιωτικοποίηση της «ΤΡΑΙΝΟΣΕ» λειτουργεί πλήρως η αρμοδιότητα του Υπουργείου να επιβάλει στον νέο φορέα την κυκλοφορία και στην Πελοπόννησο. </w:t>
      </w:r>
    </w:p>
    <w:p w14:paraId="5776DC75"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Για να συνοψίσω, αποδεικνύεται ότι η κατάσταση της γραμμής είναι καλή, αποδεικνύεται ότι υπάρχει η δυνατότητα, αν το τροχαίο υλικό που θα χρησιμοποιηθεί έχει κάποια ανάγκη συντήρησης έχει αναλάβει η «ΤΡΑΙΝΟΣΕ» και ο νέος ιδιοκτήτης, με κόστος του ελληνικού κράτους αφού θα συμψηφίζεται προς τα μισθώματα, να το συντηρεί και να είναι λειτουργικό. Επομένως, εκείνα στα οποία αναφερθήκατε στο 2010 μπορεί να ίσχυαν, στο 2016, όμως, τα δεδομένα έχουν μεταβληθεί. </w:t>
      </w:r>
    </w:p>
    <w:p w14:paraId="5776DC76"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Θέλω να πω το εξής: Η Πελοπόννησος είναι ένα ζωντανό κομμάτι του ελληνικού χώρου. Να μην εξακολουθήσει να καταδικάζεται σε δυσκολία μετακίνησης, και για έναν πρόσθετο λόγο. Αυτήν τη στιγμή έχουμε εκατόμβες θυμάτων ιδιαίτερα στο κομμάτι Πάτρα-Πύργος. Το τρένο είναι ασφαλές, όσο και αν αναφερθήκατε ότι δεν είναι ασφαλές, φαίνεται από τα στοιχεία τα οποία θα καταθέσω. </w:t>
      </w:r>
    </w:p>
    <w:p w14:paraId="5776DC77"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Και έχω καταθέσει και μία αίτηση κατάθεσης εγγράφων. Δώσατε το δικαίωμα -προηγουμένως το κράτος το είχε δώσει στην κρατική «ΤΡΑΙΝΟΣΕ» και τώρα το δώσατε στην ιδιωτική «ΤΡΑΙΝΟΣΕ»- να συμψηφίζει με μισθώματα. Δηλαδή, η νέα «ΤΡΑΙΝΟΣΕ» δεν θα έχει καν δικό της τροχαίο υλικό, παραχωρούμε και αυτό ακόμα, και θα δίνει ένα μίσθωμα. Αλλά μίσθωμα ποτέ δεν θα δώσει διότι στα μισθώματα θα χρεώνει τα κόστη συντήρησης, τα οποία δεν γνωρίζουμε πόσα θα είναι.</w:t>
      </w:r>
    </w:p>
    <w:p w14:paraId="5776DC78"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Φέρατε διάταξη νόμου, ψηφίστηκε στις 27-9-2016, αλλά τις υποκρυπτόμενες συμβάσεις που αποδεικνύουν ποιο είναι το μέγεθος οικονομικής αποτίμησης και των υποχρεώσεων που έχει αναλάβει το δημόσιο και ποιο είναι το μίσθωμα, δεν το φέρατε στη Βουλή και αναμένω την κατάθεση των εγγράφων.</w:t>
      </w:r>
    </w:p>
    <w:p w14:paraId="5776DC79"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5776DC7A"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Γεώργιος-Δημήτριος Καρράς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5776DC7B"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Και εμείς σας ευχαριστούμε, κύριε Καρρά.</w:t>
      </w:r>
    </w:p>
    <w:p w14:paraId="5776DC7C"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Προτού δώσω τον λόγο στην Υφυπουργό κ. Χρυσοβελώνη, γίνεται γνωστό στο Σώμα ότι τη συνεδρίασή μας παρακολουθούν από τα άνω δυτικά θεωρεία, αφού προηγουμένως συμμετείχαν στο εκπαιδευτικό πρόγραμμα Εργαστήρι Δημοκρατίας που οργανώνει τ</w:t>
      </w:r>
      <w:r>
        <w:rPr>
          <w:rFonts w:eastAsia="Times New Roman" w:cs="Times New Roman"/>
          <w:szCs w:val="24"/>
          <w:lang w:val="en-US"/>
        </w:rPr>
        <w:t>o</w:t>
      </w:r>
      <w:r>
        <w:rPr>
          <w:rFonts w:eastAsia="Times New Roman" w:cs="Times New Roman"/>
          <w:szCs w:val="24"/>
        </w:rPr>
        <w:t xml:space="preserve"> Ίδρυμα της Βουλής, είκοσι τρεις μαθητές και μαθήτριες και δύο συνοδοί εκπαιδευτικοί από το 8</w:t>
      </w:r>
      <w:r>
        <w:rPr>
          <w:rFonts w:eastAsia="Times New Roman" w:cs="Times New Roman"/>
          <w:szCs w:val="24"/>
          <w:vertAlign w:val="superscript"/>
        </w:rPr>
        <w:t>ο</w:t>
      </w:r>
      <w:r>
        <w:rPr>
          <w:rFonts w:eastAsia="Times New Roman" w:cs="Times New Roman"/>
          <w:szCs w:val="24"/>
        </w:rPr>
        <w:t xml:space="preserve"> Δημοτικό Σχολείο Αργυρούπολης.</w:t>
      </w:r>
    </w:p>
    <w:p w14:paraId="5776DC7D"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Η Βουλή σάς καλωσορίζει.</w:t>
      </w:r>
    </w:p>
    <w:p w14:paraId="5776DC7E" w14:textId="77777777" w:rsidR="00C04901" w:rsidRDefault="00EA6D8E">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5776DC7F"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Τον λόγο έχει τώρα η Υφυπουργός Υποδομών, Μεταφορών και Δικτύων, κ. Μαρίνα Χρυσοβελώνη, για τρία λεπτά.</w:t>
      </w:r>
    </w:p>
    <w:p w14:paraId="5776DC80"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ΜΑΡΙΝΑ ΧΡΥΣΟΒΕΛΩΝΗ (Υφυπουργός Μεταφορών, Υποδομών και Δικτύων): </w:t>
      </w:r>
      <w:r>
        <w:rPr>
          <w:rFonts w:eastAsia="Times New Roman" w:cs="Times New Roman"/>
          <w:szCs w:val="24"/>
        </w:rPr>
        <w:t>Ευχαριστώ, κύριε Πρόεδρε.</w:t>
      </w:r>
    </w:p>
    <w:p w14:paraId="5776DC81"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Κύριε Βουλευτά, σας άκουσα με πάρα πολύ μεγάλη προσοχή. Απλώς θα πρέπει να ξέρετε το εξής, ότι η Κυβέρνηση αυτή δεν σχεδιάζει και δεν ενδιαφέρεται να κάνει «μπαλώματα», ακόμη και στο κομμάτι του σιδηροδρόμου. Μας ενδιαφέρει να δώσουμε ουσιαστικές λύσεις και εν προκειμένω στην Πελοπόννησο να δώσουμε νέα πνοή στον σιδηρόδρομο, λαμβάνοντας πάντοτε υπ’ όψιν  ότι βρισκόμαστε σε ένα περιβάλλον οικονομικής ασφυξίας και βεβαίως ότι υπάρχουν και ελλείψεις προσωπικού.</w:t>
      </w:r>
    </w:p>
    <w:p w14:paraId="5776DC82"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Σε κάθε περίπτωση, όμως, να σας επισημάνω τα εξής: Ένα μεγάλο τμήμα του δικτύου της Πελοποννήσου συμπεριλαμβάνεται στα προτεινόμενα έργα για υλοποίηση στο πλαίσιο του «πακέτου Γιούνκερ». Ασφαλώς αυτό θα το γνωρίζετε. Το έργο αυτό, λοιπόν, αφορά στη μετατροπή από μετρικού σε κανονικού εύρους γραμμή και την αναβάθμιση της υφιστάμενης μονής σιδηροδρομικής γραμμής στα αντίστοιχα τμήματα Πάτρα-Πύργος-Αλφειός-Κυπαρισσία- Καλαμάτα.</w:t>
      </w:r>
    </w:p>
    <w:p w14:paraId="5776DC83"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Για το έργο αυτό το οποίο θα γνωρίζετε, επίσης, ότι συνδέει γειτονικές χώρες βρίσκεται ήδη σε εξέλιξη σχετική μελέτη βιωσιμότητας, σκοπιμότητας, η οποία θα έχει ολοκληρωθεί τον Απρίλιο του 2017. </w:t>
      </w:r>
    </w:p>
    <w:p w14:paraId="5776DC84"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Πιο ψηλά, όμως, στην ατζέντα του Υπουργείου είναι η προώθηση του τουριστικού σιδηροδρόμου της Περιφέρειας της Πελοποννήσου.</w:t>
      </w:r>
    </w:p>
    <w:p w14:paraId="5776DC85"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Συγκεκριμένα, λοιπόν, έχει αποφασιστεί η πιλοτική επαναλειτουργία του σιδηροδρόμου της Πελοποννήσου, με τουριστικό και μεταφορικό χαρακτήρα, ένα σχέδιο το οποίο τυγχάνει της πάρα πολύ μεγάλης υποστήριξης του Υπουργού Υποδομών κ. Σπίρτζη, της δικής μου, αλλά και της Αναπληρώτριας Υπουργού Τουρισμού κ. Κουντουρά.</w:t>
      </w:r>
    </w:p>
    <w:p w14:paraId="5776DC86"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Είναι ένα έργο πρόκληση που θα δώσει πραγματικά πάρα πολύ μεγάλη ώθηση στον σιδηρόδρομο στην Πελοπόννησο. Ενδεικτικά παραδείγματα αναφέρω. Κατάκολο-Ολυμπία, Οδοντωτός Καλαβρύτων-Διακοφτού, Κόρινθος-Μυκήνες-Άργος-Ναύπλιο, Αθήνα-Ισθμός-Λουτράκι και άλλα.</w:t>
      </w:r>
    </w:p>
    <w:p w14:paraId="5776DC87"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Ήδη, λοιπόν, σήμερα –και θεωρώ ότι είναι μία ευτυχής συγκυρία που συζητείται η συγκεκριμένη ερώτηση εδώ- αλλά και αύριο πραγματοποιείται στη Ζυρίχη της Ελβετίας σχετική ημερίδα, η οποία έχει ως θέμα «Τουρισμός, τρένα και περιφερειακή ανάπτυξη» κι η οποία στοχεύει στην αξιοποίηση του υφιστάμενου σιδηροδρομικού δικτύου για τουριστικούς σκοπούς και εν γένει για μεταφορικούς σκοπούς.</w:t>
      </w:r>
    </w:p>
    <w:p w14:paraId="5776DC88"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Στο συμπόσιο αυτό, το οποίο θα διεξαχθεί, θα παρουσιαστούν υλοποιημένα παραδείγματα από την διεθνή εμπειρία σιδηροδρομικών διαδρομών ενταγμένων στο παγκόσμιο δίκτυο της πολιτιστικής κληρονομιάς της </w:t>
      </w:r>
      <w:r>
        <w:rPr>
          <w:rFonts w:eastAsia="Times New Roman" w:cs="Times New Roman"/>
          <w:szCs w:val="24"/>
          <w:lang w:val="en-US"/>
        </w:rPr>
        <w:t>UNESCO</w:t>
      </w:r>
      <w:r>
        <w:rPr>
          <w:rFonts w:eastAsia="Times New Roman" w:cs="Times New Roman"/>
          <w:szCs w:val="24"/>
        </w:rPr>
        <w:t xml:space="preserve"> και θα διερευνηθεί αντίστοιχη δυνατότητα ένταξης του σιδηροδρομικού δικτύου της Πελοποννήσου στο δίκτυο πολιτιστικής κληρονομιάς της </w:t>
      </w:r>
      <w:r>
        <w:rPr>
          <w:rFonts w:eastAsia="Times New Roman" w:cs="Times New Roman"/>
          <w:szCs w:val="24"/>
          <w:lang w:val="en-US"/>
        </w:rPr>
        <w:t>UNESCO</w:t>
      </w:r>
      <w:r>
        <w:rPr>
          <w:rFonts w:eastAsia="Times New Roman" w:cs="Times New Roman"/>
          <w:szCs w:val="24"/>
        </w:rPr>
        <w:t>.</w:t>
      </w:r>
    </w:p>
    <w:p w14:paraId="5776DC89"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Σε αυτό το συμπόσιο συμμετέχουν στελέχη και εκπρόσωποι από τον ΟΣΕ, από τη «ΓΑΙΑΟΣΕ», καθώς επίσης και μία πολυπληθής αντιπροσωπεία από την Περιφέρεια της Πελοποννήσου.</w:t>
      </w:r>
    </w:p>
    <w:p w14:paraId="5776DC8A"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Αν μη τι άλλο, λοιπόν, βλέπετε κύριε Βουλευτά, ότι μέσα σε ένα κλίμα το οποίο είναι δύσκολο, σε μία οικονομική κατάσταση εξαιρετικά ασφυκτική, από την πλευρά της Κυβέρνησης υπάρχει σχεδιασμός στον τομέα του σιδηροδρόμου, στον οποίο σχεδιασμό ασφαλώς και εντάσσεται η Πελοπόννησος.</w:t>
      </w:r>
    </w:p>
    <w:p w14:paraId="5776DC8B"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Ευχαριστούμε πολύ.</w:t>
      </w:r>
    </w:p>
    <w:p w14:paraId="5776DC8C"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Θα συζητηθεί τώρα η ένατη με αριθμό 56/10-10-2016 επίκαιρη ερώτηση του δεύτερου κύκλου του Βουλευτή Λέσβου του Κομμουνιστικού Κόμματος Ελλάδας κ. Σταύρου Τάσσου προς τον Υπουργό Παιδείας, Έρευνας και Θρησκευμάτων, σχετικά με την έλλειψη διδακτικού προσωπικού στο ΤΕΙ Αθήνας.</w:t>
      </w:r>
    </w:p>
    <w:p w14:paraId="5776DC8D"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Θα απαντήσει η Αναπληρώτρια Υπουργός κ. Αναγνωστοπούλου.</w:t>
      </w:r>
    </w:p>
    <w:p w14:paraId="5776DC8E"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Ο κ. Τάσσος έχει το λόγο.</w:t>
      </w:r>
    </w:p>
    <w:p w14:paraId="5776DC8F"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ΣΤΑΥΡΟΣ ΤΑΣΣΟΣ:</w:t>
      </w:r>
      <w:r>
        <w:rPr>
          <w:rFonts w:eastAsia="Times New Roman" w:cs="Times New Roman"/>
          <w:szCs w:val="24"/>
        </w:rPr>
        <w:t xml:space="preserve"> Ευχαριστώ, κύριε Πρόεδρε.</w:t>
      </w:r>
    </w:p>
    <w:p w14:paraId="5776DC90"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Το χειμερινό ακαδημαϊκό εξάμηνο ξεκίνησε στο ΤΕΙ Αθήνας με ελλείψεις σε διδάσκοντες, αφού δεν είναι δυνατόν -τουλάχιστον προς το παρόν- η πρόσληψη των εκτάκτων συμβασιούχων επιστημονικών και εργαστηριακών συνεργατών που καλύπτουν περισσότερες από τις μισές ώρες διδασκαλίας, ιδιαίτερα στα εργαστηριακά μαθήματα.</w:t>
      </w:r>
    </w:p>
    <w:p w14:paraId="5776DC91"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Οι ανάγκες αυτές συνεχώς αυξάνονται, αφού διαρκώς συνταξιοδοτούνται μόνιμοι καθηγητές και δεν γίνονται προσλήψεις νέων. Είναι γνωστό, βέβαια, ότι υπάρχουν δραστικές μειώσεις στα κονδύλια από τον τακτικό προϋπολογισμό, όχι μόνο στο ΤΕΙ Αθηνών αλλά και σε όλα τα ΤΕΙ και τα ΑΕΙ της χώρας, και οι αμοιβές των εκτάκτων συνεργατών, που καλύπτονται, είναι μόλις τριάντα εννέα για την ακαδημαϊκή χρονιά 2016-2017 και η πληρωμή τους θα γίνει από τα ισχνά αποθέματα του ΤΕΙ Αθήνας. Για αυτόν τον λόγο οι ώρες διδασκαλίας, που ανατίθενται σε έκτακτους συνεργάτες, έχουν μειωθεί αισθητά, περίπου 40% με 50%, την τελευταία πενταετία. Η μείωση αυτή οδηγεί σε κάθετη υποβάθμιση της εκπαιδευτικής διαδικασίας, διότι, ενώ οι ανάγκες σε πολλές περιπτώσεις είναι αυξημένες, αυτές αποκρύπτονται μέσω της δημιουργίας υπεράριθμων εργαστηριακών ομάδων -τριάντα, σαράντα, πενήντα έως και εκατό ατόμων- με έναν μόνον διδάσκοντα. Εξάλλου, λόγω της έλλειψης διδάσκοντα πολλά μαθήματα και εργαστήρια έχουν καταργηθεί στα νέα προγράμματα σπουδών. </w:t>
      </w:r>
    </w:p>
    <w:p w14:paraId="5776DC92"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Επιπλέον, δεν έχει ληφθεί καμμία μέριμνα από το Υπουργείο Παιδείας, ώστε να έχουν υπογραφεί οι συμβάσεις των έκτακτων έγκαιρα και να μπορούν να διδάξουν αμέσως με την έναρξη του ακαδημαϊκού έτους. Η καθυστέρηση των αναθέσεων στους έκτακτους συνεργάτες θα εμποδίσει την έγκαιρη έναρξη πολλών μαθημάτων, ιδιαίτερα εργαστηριακών, για περισσότερο από έναν μήνα, με αποτέλεσμα είτε τη συμπίεση των μαθημάτων, είτε την παράταση του ακαδημαϊκού έτους, είτε και την κατάργηση ολόκληρων εργαστηριακών μαθημάτων. </w:t>
      </w:r>
    </w:p>
    <w:p w14:paraId="5776DC93"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Σας ρωτάμε, λοιπόν, κυρία Υπουργέ: </w:t>
      </w:r>
    </w:p>
    <w:p w14:paraId="5776DC94"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Τι προτίθεστε να κάνετε, ώστε, πρώτον, να προσληφθεί άμεσα το διδακτικό προσωπικό στο ΤΕΙ Αθήνας, αλλά και σε όλα τα ΤΕΙ και ΑΕΙ της χώρας, με μόνιμη και σταθερή σχέση εργασίας, για να καλυφθούν τεράστιες ανάγκες διδασκαλίας και έρευνας των ιδρυμάτων; Και δεύτερον, να υπογραφούν άμεσα οι συμβάσεις των έκτακτων διδασκόντων, που εκκρεμούν, να διασφαλιστεί η πλήρης κάλυψη του κάθε προγράμματος σπουδών σε διδακτικό προσωπικό, να πραγματοποιηθούν με τους προβλεπόμενους όρους ασφάλειας και υγιεινής όλα τα εργαστήρια, να μη μείνει κανένας σπουδαστής εκτός εργαστηριακού μαθήματος; </w:t>
      </w:r>
    </w:p>
    <w:p w14:paraId="5776DC95"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Κυρία Υπουργέ, έχετε τον λόγο για τρία λεπτά. </w:t>
      </w:r>
    </w:p>
    <w:p w14:paraId="5776DC96"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ΑΘΑΝΑΣΙΑ (ΣΙΑ) ΑΝΑΓΝΩΣΤΟΠΟΥΛΟΥ (Αναπληρώτρια Υπουργός Παιδείας, Έρευνας και Θρησκευμάτων): </w:t>
      </w:r>
      <w:r>
        <w:rPr>
          <w:rFonts w:eastAsia="Times New Roman" w:cs="Times New Roman"/>
          <w:szCs w:val="24"/>
        </w:rPr>
        <w:t xml:space="preserve">Ευχαριστώ, κύριε Πρόεδρε. </w:t>
      </w:r>
    </w:p>
    <w:p w14:paraId="5776DC97"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Κύριε συνάδελφε, μάλλον δεν είσαστε πολύ καλά πληροφορημένος. Κατ’ αρχάς, για τη διαδικασία πρόσληψης των εργαστηριακών και επιστημονικών συνεργατών στα ΤΕΙ έχει ήδη υπογραφεί από τις 5/10, με βάση την πράξη υπουργικού συμβουλίου, η κατανομή των πιστώσεων στα εκπαιδευτικά ιδρύματα, οπότε είναι θέμα των υπηρεσιών των ιδρυμάτων πότε θα ολοκληρώσουν τις διαδικασίες για υπογραφή με τους ενδιαφερόμενους. Τα περισσότερα εκπαιδευτικά ιδρύματα έχουν προχωρήσει στην πρόσληψη αυτού του προσωπικού και εδώ και ένα δεκαήμερο έχουν μπει και έχουν αρχίσει να διδάσκουν. Όπου δεν υπάρχουν, αυτό δεν είναι ευθύνη της πολιτείας, αλλά πρέπει να επιταχύνουν τους ρυθμούς τα ίδια τα ιδρύματα. </w:t>
      </w:r>
    </w:p>
    <w:p w14:paraId="5776DC98"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Δεύτερο σημείο. Για πρώτη φορά φέτος αυτές οι εξαιρετικά χρονοβόρες διαδικασίες για την έκδοση πράξης υπουργικού συμβουλίου ξεκίνησαν από τον Ιούνιο και έχει ήδη υπογραφεί, όπως σας είπα. Υπήρξε η μεγαλύτερη δυνατή μέριμνα και για πρώτη φορά μετά από τριάντα χρόνια έχουμε τόσο έγκυρη πρόσληψη του έκτακτου προσωπικού. Θα έλεγα ότι, όπως φάνηκε και στην πρωτοβάθμια και στη δευτεροβάθμια εκπαίδευση, ήταν η πολιτική γενικώς του Υπουργείου να ξεκινήσουν όλες οι βαθμίδες της εκπαίδευσης κανονικά. </w:t>
      </w:r>
    </w:p>
    <w:p w14:paraId="5776DC99"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Όσον αφορά τώρα τον αριθμό των θέσεων εκτάκτων, ήδη από το ακαδημαϊκό έτος 2015-2016 έχει σταματήσει ο κατήφορος, που όντως ήταν μεγάλος από το 2010 έως το 2014. Για να είμαι, λοιπόν, πιο συγκεκριμένη, από το 2015-2016 όσες θέσεις-πιστώσεις ζητήθηκαν για διάθεση από ταμειακά υπόλοιπα εγκρίθηκαν και για το ακαδημαϊκό έτος 2016-2017, κρατήθηκαν στο ίδιο επίπεδο. </w:t>
      </w:r>
    </w:p>
    <w:p w14:paraId="5776DC9A"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Από τις εξακόσιες σαράντα επτά, λοιπόν, θέσεις-πιστώσεις, οι διακόσιες κατανεμήθηκαν στο ΤΕΙ Αθήνας. </w:t>
      </w:r>
    </w:p>
    <w:p w14:paraId="5776DC9B"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Όσον αφορά τώρα τη χρήση διαθέσιμων, επειδή λέτε «γιατί να γίνεται από διαθέσιμα;», έχω να πω το εξής: Εάν τα διαθέσιμα δεν διατεθούν σε δύσκολους καιρούς, τότε πότε θα διατεθούν; Και ξέρετε, τα διαθέσιμα είναι δημόσιο χρήμα, επίσης. Δεν είναι ένα χρήμα που έρχεται από αλλού.</w:t>
      </w:r>
    </w:p>
    <w:p w14:paraId="5776DC9C"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Τώρα, σε ό,τι αφορά την πρόσληψη μόνιμου εκπαιδευτικού προσωπικού, εδώ πραγματικά είναι άδικο αυτό που λέτε. Εκτός από κινδυνολογία ή καταστροφολογία είναι άδικο, γιατί αυτή η Κυβέρνηση έδωσε πραγματική ανάσα ζωής στα ανώτατα ιδρύματα, προχωρώντας σε προσλήψεις μόνιμου προσωπικού σε όλα τα ανώτατα ιδρύματα, καλύπτοντας χίλιες θέσεις μέσα σε ένα εξάμηνο. </w:t>
      </w:r>
    </w:p>
    <w:p w14:paraId="5776DC9D"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Οι πρώτες πεντακόσιες θέσεις δόθηκαν τον Απρίλιο και η δεύτερη δόση ήταν πριν λίγες μέρες, εκ των οποίων στο ΤΕΙ Αθήνας δόθηκαν δεκαέξι θέσεις τον Απρίλιο και είκοσι τρεις θέσεις τώρα. Και να πω ότι το ΤΕΙ Αθήνας έχει την χαμηλότερη αναλογία ανάμεσα σε διδάσκοντες και διδασκόμενους. Και πάλι, σε αυτήν την περίπτωση, δώσαμε όσες θέσεις θεωρούσαμε ότι έπρεπε να έχει αυτό το ΤΕΙ για να μη χάσει αυτήν την καλή αναλογία που έχει μεταξύ διδασκόντων και διδασκομένων. Θα σας πω ότι, ειδικά στο ΤΕΙ Αθήνας, από την πρώτη στη δεύτερη κατανομή, αυξήθηκαν οι θέσεις που πήρε κατά 44%. </w:t>
      </w:r>
    </w:p>
    <w:p w14:paraId="5776DC9E"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Για να μην φάω άλλο χρόνο, θα μιλήσω στην συνέχεια για τα υπόλοιπα. </w:t>
      </w:r>
    </w:p>
    <w:p w14:paraId="5776DC9F"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Τάσσο, έχετε τον λόγο και πάλι για τρία λεπτά.</w:t>
      </w:r>
    </w:p>
    <w:p w14:paraId="5776DCA0"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ΣΤΑΥΡΟΣ ΤΑΣΣΟΣ:</w:t>
      </w:r>
      <w:r>
        <w:rPr>
          <w:rFonts w:eastAsia="Times New Roman" w:cs="Times New Roman"/>
          <w:szCs w:val="24"/>
        </w:rPr>
        <w:t xml:space="preserve"> Κυρία Υπουργέ, λέτε ότι προσλήφθηκαν τόσα άτομα όσα χρειάζονται για να εκτελούνται και τα εργαστήρια και να γίνεται και η διδασκαλία στα μαθήματα, με τέτοιον τρόπο ώστε να μην υπάρχουν τμήματα τριάντα, σαράντα, πενήντα έως και εκατό ατόμων. Αμφισβητείτε, επομένως, ότι τα κονδύλια που διατίθενται από τον τακτικό προϋπολογισμό για τις αμοιβές των εκτάκτων συνεργατών καλύπτουν, μόλις, τριάντα εννιά θέσεις.</w:t>
      </w:r>
    </w:p>
    <w:p w14:paraId="5776DCA1"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ΑΘΑΝΑΣΙΑ (ΣΙΑ) ΑΝΑΓΝΩΣΤΟΠΟΥΛΟΥ (Αναπληρώτρια Υπουργός Παιδείας, Έρευνας και Θρησκευμάτων):</w:t>
      </w:r>
      <w:r>
        <w:rPr>
          <w:rFonts w:eastAsia="Times New Roman" w:cs="Times New Roman"/>
          <w:szCs w:val="24"/>
        </w:rPr>
        <w:t xml:space="preserve"> Απολύτως, κύριε Τάσσο. Τα υπέγραψα εγώ με τα χέρια μου και τα έχω εδώ να σας τα δώσω.</w:t>
      </w:r>
    </w:p>
    <w:p w14:paraId="5776DCA2"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(Στο σημείο αυτό η Αναπληρώτρια Υπουργός Παιδείας, Έρευνας και Θρησκευμάτων κ. Αθανασία (Σία) Αναγνωστοπούλου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5776DCA3"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ΣΤΑΥΡΟΣ ΤΑΣΣΟΣ:</w:t>
      </w:r>
      <w:r>
        <w:rPr>
          <w:rFonts w:eastAsia="Times New Roman" w:cs="Times New Roman"/>
          <w:szCs w:val="24"/>
        </w:rPr>
        <w:t xml:space="preserve"> Ωραία.</w:t>
      </w:r>
    </w:p>
    <w:p w14:paraId="5776DCA4"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Και επομένως, λέτε και ισχυρίζεστε ότι αυτή τη στιγμή το προσωπικό που υπάρχει -και το μόνιμο και το έκτακτο- είναι επαρκές για να λειτουργεί το ΤΕΙ Αθήνας, αλλά και τα υπόλοιπα ΤΕΙ και ΑΕΙ της χώρας, με ικανοποιητικό τρόπο. Αυτό λέτε.</w:t>
      </w:r>
    </w:p>
    <w:p w14:paraId="5776DCA5"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Εμείς το αμφισβητούμε αυτό, γιατί είναι γνωστό ότι αυτές οι ελλείψεις υπάρχουν. Και είναι γνωστό, επίσης, ότι η πολιτική που εφαρμόζεται και στον τομέα της παιδείας αποβλέπει στη μείωση της δαπάνης από τον τακτικό προϋπολογισμό, μόνο και μόνο για να εξοικονομηθούν πόροι για να πληρωθούν οι δανειστές και να δοθούν επιδοτήσεις στο κεφάλαιο. Αυτή είναι η γενικότερη πολιτική που ακολουθείτε και στον τομέα της παιδείας, όπως και στον τομέα της υγείας.</w:t>
      </w:r>
    </w:p>
    <w:p w14:paraId="5776DCA6"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Εμείς, λοιπόν, επαναλαμβάνουμε και επανερχόμαστε και λέμε ότι θα πρέπει να προσληφθεί το αναγκαίο μόνιμο προσωπικό, ώστε να μπορούν να καλύπτονται όλες οι ανάγκες διδασκαλίας και έρευνας των ιδρυμάτων και αυτό το μόνιμο προσωπικό δεν υπάρχει σήμερα. Δεν υπάρχει σήμερα.</w:t>
      </w:r>
    </w:p>
    <w:p w14:paraId="5776DCA7"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Όπως, επίσης, σε πολλές περιπτώσεις δεν καλύπτονται όλα τα μαθήματα. Αυτό που περιλαμβάνεται και στα προγράμματα σπουδών. Καταργούνται πολλά μαθήματα και εργαστήρια. Έχουν καταργηθεί ήδη, λόγω ακριβώς της έλλειψης του διδακτικού και επιστημονικού προσωπικού. </w:t>
      </w:r>
    </w:p>
    <w:p w14:paraId="5776DCA8"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Επομένως, υπάρχουν ελλείψεις στην παιδεία και είναι μεγάλες αυτές οι ελλείψεις. Κι εμείς λέμε ότι, στο πλαίσιο αυτής της πολιτικής, δεν μπορούν να ικανοποιηθούν αυτές οι ανάγκες, διότι όπως σας είπα, ο στόχος της πολιτικής σας είναι να μειωθούν οι δαπάνες και στην παιδεία και στην υγεία και στην πρόνοια, για να εξοικονομηθούν πόροι και να πληρωθούν –όπως προβλέπει το μνημόνιο, δηλαδή- οι δανειστές και να δοθούν επιδοτήσεις στο κεφάλαιο.</w:t>
      </w:r>
    </w:p>
    <w:p w14:paraId="5776DCA9"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w:t>
      </w:r>
    </w:p>
    <w:p w14:paraId="5776DCAA"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Κυρία Υπουργέ, έχετε τον λόγο.</w:t>
      </w:r>
    </w:p>
    <w:p w14:paraId="5776DCAB"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ΑΘΑΝΑΣΙΑ (ΣΙΑ) ΑΝΑΓΝΩΣΤΟΠΟΥΛΟΥ (Αναπληρώτρια Υπουργός Παιδείας, Έρευνας και Θρησκευμάτων):</w:t>
      </w:r>
      <w:r>
        <w:rPr>
          <w:rFonts w:eastAsia="Times New Roman" w:cs="Times New Roman"/>
          <w:szCs w:val="24"/>
        </w:rPr>
        <w:t xml:space="preserve"> Κύριε συνάδελφε, εσείς μπορεί να αμφισβητείτε και να λέτε ότι είναι τριάντα εννιά, εγώ όμως έχω καταθέσει στα Πρακτικά το αντίστοιχο έγγραφο, είναι υπογεγραμμένες αυτές οι διακόσιες πιστώσεις για το ΤΕΙ Αθήνας και μπορείτε να δείτε και τις υπόλοιπες πιστώσεις. Τώρα, αν το αμφισβητείτε, είναι δικό σας θέμα, δεν μπορώ να κάνω κάτι άλλο.</w:t>
      </w:r>
    </w:p>
    <w:p w14:paraId="5776DCAC"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Θέλω, όμως, να συνεχίσω, λέγοντας ότι ειδικά για το ΤΕΙ Αθήνας, στα τετρακόσια μέλη μόνιμου εκπαιδευτικού προσωπικού που έχουν τα ΤΕΙ Αθήνας, προστίθεται μόνιμο προσωπικό –επιμένω- δεκαέξι θέσεις με την κατανομή του Απριλίου, είκοσι τρεις θέσεις με την κατανομή που έγινε πριν από λίγες μέρες συν είκοσι μία θέσεις προσωποπαγείς, μόνιμες θέσεις εργαστηριακών συνεργατών, σε εκτέλεση αμετάκλητης δικαστικής απόφασης, η οποία είχε δημοσιευθεί σε ΦΕΚ από τις 13 Οκτωβρίου 2016. </w:t>
      </w:r>
    </w:p>
    <w:p w14:paraId="5776DCAD"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Συγχρόνως, έχουν κατανεμηθεί για το ακαδημαϊκό έτος 2016-2017 άλλες τρεις θέσεις -πιστώσεις για την πρόσληψη έκτακτου εκπαιδευτικού προσωπικού και ειδικότερα ωρομίσθιων εκπαιδευτικών με σύμβαση εργασίας ιδιωτικού δικαίου ορισμένου χρόνου. Αυτές οι θέσεις δεν επιβαρύνουν τα αποθεματικά του ιδρύματος, αλλά πιστώνονται στον τακτικό προϋπολογισμό. </w:t>
      </w:r>
    </w:p>
    <w:p w14:paraId="5776DCAE"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Θέλω να πω και κάτι άλλο, κύριε Τάσσο: Σύμφωνα με τα στοιχεία που μας έστειλε το ΤΕΙ Αθήνας, μας διαβεβαίωσε ότι ο αριθμός των φοιτητών στις εργαστηριακές ομάδες δεν ξεπερνάει τους είκοσι πέντε φοιτητές. Μάλιστα, σε αρκετές περιπτώσεις, αυτός ο αριθμός είναι μικρότερος των είκοσι φοιτητών. Μάλιστα, αυτό είναι και σύμφωνα με την απόφαση που έχει λάβει η Συνέλευση του ΤΕΙ. </w:t>
      </w:r>
    </w:p>
    <w:p w14:paraId="5776DCAF"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Κοιτάξτε, κύριε Τάσσο, εμείς όχι μόνο δεν μειώσαμε τον προϋπολογισμό για την παιδεία -ενώ όπως ξέρουμε και είχε πει η προηγούμενη Κυβέρνηση, ο προϋπολογισμός θα πήγαινε στο 1,8%-, αλλά ο προϋπολογισμός έμεινε ίδιος. Και ειδικά για τα Ανώτατα Ιδρύματα στο 2,8%, έχουμε μία μικρή –πολύ μικρή- αύξηση, άνοδο φέτος του προϋπολογισμού. </w:t>
      </w:r>
    </w:p>
    <w:p w14:paraId="5776DCB0"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Εγώ θα πω ένα πράγμα: Θαύματα δεν γίνονται σε μία ημέρα. Έχει επέλθει μία καταστροφή από το 2010. Αυτό που προσπαθήσαμε να κάνουμε –και αυτό δεν μπορεί να το αμφισβητήσει απολύτως κανείς, γιατί είναι πεπραγμένα, δεν είναι «θα κάνουμε»- είναι ότι προσπαθούμε με νύχια και με δόντια να δώσουμε ανάσα στην εκπαίδευση. </w:t>
      </w:r>
    </w:p>
    <w:p w14:paraId="5776DCB1"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Το ότι έγιναν, λοιπόν, χίλιες προσλήψεις μέσα σε ένα εξάμηνο μόνο μόνιμου προσωπικού –προκηρύχθηκαν, για να είμαι ακριβής, χίλιες θέσεις μόνιμου προσωπικού μελών ΔΕΠ στα Ανώτατα Ιδρύματα- αυτό δεν μπορεί να αμφισβητηθεί. Το ότι στα ΤΕΙ δώσαμε για έκτακτο ερευνητικό, εργαστηριακό προσωπικό τόσες πιστώσεις –διακόσιες, για παράδειγμα στο ΤΕΙ Αθήνας- επίσης δεν μπορεί να αμφισβητηθεί, γιατί είναι υπογεγραμμένα. Είναι πράξεις υπουργικού συμβουλίου. Δεν είναι κάτι που λέω εγώ. Το ότι αυτό για πρώτη φορά μετά από τριάντα χρόνια, όπως έγινε στην πρωτοβάθμια και στη δευτεροβάθμια εκπαίδευση, έγινε ήδη από τις αρχές Οκτώβρη –ποτέ δεν έχει συμβεί αυτό-, γιατί μεριμνήσαμε όλο το καλοκαίρι, επειδή είναι διαδικασία χρονοβόρα, ούτε αυτό μπορεί να αμφισβητηθεί. </w:t>
      </w:r>
    </w:p>
    <w:p w14:paraId="5776DCB2"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Συμφωνώ σε ένα πράγμα: Χρειάζονται μεγαλύτεροι προϋπολογισμοί για την παιδεία και την υγεία. Αυτό δεν πρόκειται να το αμφισβητήσω εγώ και δεν το έχει αμφισβητήσει και η Κυβέρνηση. </w:t>
      </w:r>
    </w:p>
    <w:p w14:paraId="5776DCB3"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776DCB4"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Κι εγώ ευχαριστώ. </w:t>
      </w:r>
    </w:p>
    <w:p w14:paraId="5776DCB5"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Σειρά έχει τώρα η εντέκατη με αριθμό 55/10-10-2016 επίκαιρη ερώτηση δεύτερου κύκλου του Βουλευτής Αχαΐας της Δημοκρατικής Συμπαράταξης ΠΑΣΟΚ-ΔΗΜΑΡ κ. Θεόδωρου Παπαθεοδώρου προς τον Υπουργό Παιδείας, Έρευνας και Θρησκευμάτων, σχετικά με την αντιμετώπιση των προβλημάτων στο Ελληνικό Ανοιχτό Πανεπιστήμιο. </w:t>
      </w:r>
    </w:p>
    <w:p w14:paraId="5776DCB6"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Κύριε Παπαθεοδώρου, έχετε τον λόγο. </w:t>
      </w:r>
    </w:p>
    <w:p w14:paraId="5776DCB7"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Ευχαριστώ, κύριε Πρόεδρε.</w:t>
      </w:r>
    </w:p>
    <w:p w14:paraId="5776DCB8"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Κυρία Υπουργέ, η κατάσταση στο Ελληνικό Ανοιχτό Πανεπιστήμιο είναι αρκετά κρίσιμη. Επομένως, θα μου επιτρέψετε να προσπεράσω τις ευχαριστίες για την εδώ παρουσία σας σήμερα και να συζητήσουμε τα κρίσιμα προβλήματα. Πρέπει να σας πω, επίσης, ότι υπάρχει πάρα πολύς κόσμος, φοιτητές και καθηγητές του ΕΑΠ και ΣΕΠ, που παρακολουθούν αυτή τη συζήτηση. </w:t>
      </w:r>
    </w:p>
    <w:p w14:paraId="5776DCB9"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Ξεκινάω από το βασικό: Το πρώτο πρόβλημα, κυρία Υπουργέ, έχει να κάνει με τους ΣΕΠ πλήρους απασχόλησης. Βγήκε προς το τέλος του καλοκαιριού μία πρόσκληση ενδιαφέροντος από την πλευρά της διοικούσας επιτροπής, όπου είχε συγκεκριμένες προϋποθέσεις για συμβάσεις εργασίας ορισμένου χρόνου. Μάλιστα, εσείς η ίδια εδώ είχατε πει ότι πλέον καταργούνται τα «μπλοκάκια» και θα πάμε σε συμβάσεις εργασίας ορισμένου χρόνου. </w:t>
      </w:r>
    </w:p>
    <w:p w14:paraId="5776DCBA" w14:textId="77777777" w:rsidR="00C04901" w:rsidRDefault="00EA6D8E">
      <w:pPr>
        <w:tabs>
          <w:tab w:val="left" w:pos="2608"/>
        </w:tabs>
        <w:spacing w:line="600" w:lineRule="auto"/>
        <w:ind w:firstLine="720"/>
        <w:jc w:val="both"/>
        <w:rPr>
          <w:rFonts w:eastAsia="Times New Roman"/>
          <w:szCs w:val="24"/>
        </w:rPr>
      </w:pPr>
      <w:r>
        <w:rPr>
          <w:rFonts w:eastAsia="Times New Roman"/>
          <w:szCs w:val="24"/>
        </w:rPr>
        <w:t xml:space="preserve">Το πρόβλημα είναι ότι κάτι τέτοιο δεν έγινε και παρά το γεγονός ότι πάρα πολλοί από τους υποψηφίους προσπάθησαν να επικοινωνήσουν μέσω αλληλογραφίας με τον πρόεδρο της διοικούσας επιτροπής, από τις 7 μέχρι τις 17 Οκτωβρίου, κάτι τέτοιο δεν έγινε δυνατό. </w:t>
      </w:r>
    </w:p>
    <w:p w14:paraId="5776DCBB" w14:textId="77777777" w:rsidR="00C04901" w:rsidRDefault="00EA6D8E">
      <w:pPr>
        <w:tabs>
          <w:tab w:val="left" w:pos="2608"/>
        </w:tabs>
        <w:spacing w:line="600" w:lineRule="auto"/>
        <w:ind w:firstLine="720"/>
        <w:jc w:val="both"/>
        <w:rPr>
          <w:rFonts w:eastAsia="Times New Roman"/>
          <w:szCs w:val="24"/>
        </w:rPr>
      </w:pPr>
      <w:r>
        <w:rPr>
          <w:rFonts w:eastAsia="Times New Roman"/>
          <w:szCs w:val="24"/>
        </w:rPr>
        <w:t xml:space="preserve">Όχι μόνο δεν έχουμε συμβάσεις, αλλά έχουμε μπλοκάκια. Είπαμε πέρσι στους συγκεκριμένους υποψηφίους: «Κλείστε τα μπλοκάκια» και φέτος τους υποχρεώσαμε να τα ξανανοίξουν τα μπλοκάκια. Τους υποχρέωσε η διοικούσα επιτροπή η οποία, όπως και το Υπουργείο, νομίζει ότι κατήργησε τα μπλοκάκια όπως καταργήσατε τον ΕΝΦΙΑ. Δηλαδή, επανέρχεται. </w:t>
      </w:r>
    </w:p>
    <w:p w14:paraId="5776DCBC" w14:textId="77777777" w:rsidR="00C04901" w:rsidRDefault="00EA6D8E">
      <w:pPr>
        <w:tabs>
          <w:tab w:val="left" w:pos="2608"/>
        </w:tabs>
        <w:spacing w:line="600" w:lineRule="auto"/>
        <w:ind w:firstLine="720"/>
        <w:jc w:val="both"/>
        <w:rPr>
          <w:rFonts w:eastAsia="Times New Roman"/>
          <w:szCs w:val="24"/>
        </w:rPr>
      </w:pPr>
      <w:r>
        <w:rPr>
          <w:rFonts w:eastAsia="Times New Roman"/>
          <w:szCs w:val="24"/>
        </w:rPr>
        <w:t xml:space="preserve">Και επανέρχεται, κυρία Υπουργέ, και θα ήθελα να σας το τονίσω αυτό, με προσλήψεις για τμήματα των δεκαπέντε φοιτητών, που έχουν αμοιβή 211 ευρώ το μήνα. Με τέτοιου είδους, αν θέλετε, αμοιβές έχετε προσλάβει αυτή την ειδική κατηγορία. </w:t>
      </w:r>
    </w:p>
    <w:p w14:paraId="5776DCBD" w14:textId="77777777" w:rsidR="00C04901" w:rsidRDefault="00EA6D8E">
      <w:pPr>
        <w:tabs>
          <w:tab w:val="left" w:pos="2608"/>
        </w:tabs>
        <w:spacing w:line="600" w:lineRule="auto"/>
        <w:ind w:firstLine="720"/>
        <w:jc w:val="both"/>
        <w:rPr>
          <w:rFonts w:eastAsia="Times New Roman"/>
          <w:szCs w:val="24"/>
        </w:rPr>
      </w:pPr>
      <w:r>
        <w:rPr>
          <w:rFonts w:eastAsia="Times New Roman"/>
          <w:szCs w:val="24"/>
        </w:rPr>
        <w:t xml:space="preserve">Πάμε, λοιπόν, στην ειδική κατηγορία η οποία προσπαθεί να βρει το δίκιο της και θα καταθέσω στα Πρακτικά μόνο και μόνο για να ακουστεί, να το διαβάσετε κι εσείς, επιστολές που έχουν στείλει και καταγγέλλουν συγκεκριμένα ζητήματα διαφάνειας επιλογής. Το πρώτο είναι ότι δεν υπάρχουν μπλοκάκια. Το δεύτερο είναι ότι στη συγκεκριμένη περίπτωση έχουμε αδιαφανείς διαδικασίες. </w:t>
      </w:r>
    </w:p>
    <w:p w14:paraId="5776DCBE"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5776DCBF" w14:textId="77777777" w:rsidR="00C04901" w:rsidRDefault="00EA6D8E">
      <w:pPr>
        <w:tabs>
          <w:tab w:val="left" w:pos="2608"/>
        </w:tabs>
        <w:spacing w:line="600" w:lineRule="auto"/>
        <w:ind w:firstLine="720"/>
        <w:jc w:val="both"/>
        <w:rPr>
          <w:rFonts w:eastAsia="Times New Roman"/>
          <w:szCs w:val="24"/>
        </w:rPr>
      </w:pPr>
      <w:r>
        <w:rPr>
          <w:rFonts w:eastAsia="Times New Roman"/>
          <w:szCs w:val="24"/>
        </w:rPr>
        <w:t>Την ανοχή σας, κύριε Πρόεδρε, τελειώνω.</w:t>
      </w:r>
    </w:p>
    <w:p w14:paraId="5776DCC0" w14:textId="77777777" w:rsidR="00C04901" w:rsidRDefault="00EA6D8E">
      <w:pPr>
        <w:tabs>
          <w:tab w:val="left" w:pos="2608"/>
        </w:tabs>
        <w:spacing w:line="600" w:lineRule="auto"/>
        <w:ind w:firstLine="720"/>
        <w:jc w:val="both"/>
        <w:rPr>
          <w:rFonts w:eastAsia="Times New Roman"/>
          <w:szCs w:val="24"/>
        </w:rPr>
      </w:pPr>
      <w:r>
        <w:rPr>
          <w:rFonts w:eastAsia="Times New Roman"/>
          <w:szCs w:val="24"/>
        </w:rPr>
        <w:t xml:space="preserve">Θα καταθέσω, επίσης, στα Πρακτικά την πρόσκληση εκδήλωσης ενδιαφέροντος για έναν λόγο πάρα πολύ απλό, γιατί είναι πρωτοφανές σε πανεπιστήμιο, σε νέα ακαδημαϊκή μονάδα -είμαστε και οι δύο πανεπιστημιακοί- να γίνεται πρόσκληση ενδιαφέροντος και λένε ότι θα καθορίσουν αργότερα τα κριτήρια επιλογής. </w:t>
      </w:r>
    </w:p>
    <w:p w14:paraId="5776DCC1" w14:textId="77777777" w:rsidR="00C04901" w:rsidRDefault="00EA6D8E">
      <w:pPr>
        <w:tabs>
          <w:tab w:val="left" w:pos="2608"/>
        </w:tabs>
        <w:spacing w:line="600" w:lineRule="auto"/>
        <w:ind w:firstLine="720"/>
        <w:jc w:val="both"/>
        <w:rPr>
          <w:rFonts w:eastAsia="Times New Roman"/>
          <w:szCs w:val="24"/>
        </w:rPr>
      </w:pPr>
      <w:r>
        <w:rPr>
          <w:rFonts w:eastAsia="Times New Roman"/>
          <w:szCs w:val="24"/>
        </w:rPr>
        <w:t>Μέχρι σήμερα, το ξέρετε πολύ καλά, κριτήρια επιλογής με τα οποία προσελήφθησαν αυτοί οι άνθρωποι, όπως και τα καθήκοντά τους, δεν έχουμε πουθενά. Μάθαμε ποιοι επελέγησαν και μάλιστα μου κατήγγειλαν και το εξής γεγονός: Μία Κυριακή ένας υποψήφιος έλαβε ένα τηλεφώνημα ότι την άλλη μέρα είναι πλήρους απασχόλησης. Το όνομά του μέχρι σήμερα δεν έχει εμφανιστεί πουθενά. Οι διαδικασίες μέσω των οποίων επελέγησαν αυτά τα άτομα πουθενά δεν έχουν εμφανιστεί.</w:t>
      </w:r>
    </w:p>
    <w:p w14:paraId="5776DCC2" w14:textId="77777777" w:rsidR="00C04901" w:rsidRDefault="00EA6D8E">
      <w:pPr>
        <w:tabs>
          <w:tab w:val="left" w:pos="2608"/>
        </w:tabs>
        <w:spacing w:line="600" w:lineRule="auto"/>
        <w:ind w:firstLine="720"/>
        <w:jc w:val="both"/>
        <w:rPr>
          <w:rFonts w:eastAsia="Times New Roman"/>
          <w:szCs w:val="24"/>
        </w:rPr>
      </w:pPr>
      <w:r>
        <w:rPr>
          <w:rFonts w:eastAsia="Times New Roman"/>
          <w:szCs w:val="24"/>
        </w:rPr>
        <w:t>Κλείνω εδώ και θα επανέλθω στη δευτερολογία μου με πολλά άλλα προβλήματα, γιατί πραγματικά, κύριε Πρόεδρε, είναι σημαντικά αυτά που ταλαιπωρούν το ΕΑΠ.</w:t>
      </w:r>
    </w:p>
    <w:p w14:paraId="5776DCC3" w14:textId="77777777" w:rsidR="00C04901" w:rsidRDefault="00EA6D8E">
      <w:pPr>
        <w:tabs>
          <w:tab w:val="left" w:pos="2820"/>
        </w:tabs>
        <w:spacing w:line="600" w:lineRule="auto"/>
        <w:ind w:firstLine="720"/>
        <w:jc w:val="both"/>
        <w:rPr>
          <w:rFonts w:eastAsia="Times New Roman"/>
          <w:szCs w:val="24"/>
        </w:rPr>
      </w:pPr>
      <w:r>
        <w:rPr>
          <w:rFonts w:eastAsia="Times New Roman" w:cs="Times New Roman"/>
          <w:szCs w:val="24"/>
        </w:rPr>
        <w:t>(Στο σημείο αυτό ο Βουλευτής κ. Θεόδωρος Παπαθεοδώρου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5776DCC4" w14:textId="77777777" w:rsidR="00C04901" w:rsidRDefault="00EA6D8E">
      <w:pPr>
        <w:tabs>
          <w:tab w:val="left" w:pos="2608"/>
        </w:tabs>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Κυρία Υπουργέ, έχετε τον λόγο.</w:t>
      </w:r>
    </w:p>
    <w:p w14:paraId="5776DCC5" w14:textId="77777777" w:rsidR="00C04901" w:rsidRDefault="00EA6D8E">
      <w:pPr>
        <w:tabs>
          <w:tab w:val="left" w:pos="2820"/>
        </w:tabs>
        <w:spacing w:line="600" w:lineRule="auto"/>
        <w:ind w:firstLine="720"/>
        <w:jc w:val="both"/>
        <w:rPr>
          <w:rFonts w:eastAsia="Times New Roman"/>
          <w:szCs w:val="24"/>
        </w:rPr>
      </w:pPr>
      <w:r>
        <w:rPr>
          <w:rFonts w:eastAsia="Times New Roman"/>
          <w:b/>
          <w:szCs w:val="24"/>
        </w:rPr>
        <w:t>ΑΘΑΝΑΣΙΑ (ΣΙΑ) ΑΝΑΓΝΩΣΤΟΠΟΥΛΟΥ (Αναπληρώτρια Υπουργός Παιδείας, Έρευνας και Θρησκευμάτων):</w:t>
      </w:r>
      <w:r>
        <w:rPr>
          <w:rFonts w:eastAsia="Times New Roman"/>
          <w:szCs w:val="24"/>
        </w:rPr>
        <w:t xml:space="preserve"> Ευχαριστώ, κύριε Πρόεδρε.</w:t>
      </w:r>
    </w:p>
    <w:p w14:paraId="5776DCC6" w14:textId="77777777" w:rsidR="00C04901" w:rsidRDefault="00EA6D8E">
      <w:pPr>
        <w:tabs>
          <w:tab w:val="left" w:pos="2820"/>
        </w:tabs>
        <w:spacing w:line="600" w:lineRule="auto"/>
        <w:ind w:firstLine="720"/>
        <w:jc w:val="both"/>
        <w:rPr>
          <w:rFonts w:eastAsia="Times New Roman"/>
          <w:szCs w:val="24"/>
        </w:rPr>
      </w:pPr>
      <w:r>
        <w:rPr>
          <w:rFonts w:eastAsia="Times New Roman"/>
          <w:szCs w:val="24"/>
        </w:rPr>
        <w:t>Κύριε συνάδελφε, πραγματικά έχω κληθεί σε αυτή την Αίθουσα άπειρες φορές φέτος να μιλήσω για το ΕΑΠ.</w:t>
      </w:r>
    </w:p>
    <w:p w14:paraId="5776DCC7" w14:textId="77777777" w:rsidR="00C04901" w:rsidRDefault="00EA6D8E">
      <w:pPr>
        <w:tabs>
          <w:tab w:val="left" w:pos="2820"/>
        </w:tabs>
        <w:spacing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Σε μένα πρώτη φορά.</w:t>
      </w:r>
    </w:p>
    <w:p w14:paraId="5776DCC8" w14:textId="77777777" w:rsidR="00C04901" w:rsidRDefault="00EA6D8E">
      <w:pPr>
        <w:tabs>
          <w:tab w:val="left" w:pos="2820"/>
        </w:tabs>
        <w:spacing w:line="600" w:lineRule="auto"/>
        <w:ind w:firstLine="720"/>
        <w:jc w:val="both"/>
        <w:rPr>
          <w:rFonts w:eastAsia="Times New Roman"/>
          <w:szCs w:val="24"/>
        </w:rPr>
      </w:pPr>
      <w:r>
        <w:rPr>
          <w:rFonts w:eastAsia="Times New Roman"/>
          <w:b/>
          <w:szCs w:val="24"/>
        </w:rPr>
        <w:t>ΑΘΑΝΑΣΙΑ (ΣΙΑ) ΑΝΑΓΝΩΣΤΟΠΟΥΛΟΥ (Αναπληρώτρια Υπουργός Παιδείας, Έρευνας και Θρησκευμάτων):</w:t>
      </w:r>
      <w:r>
        <w:rPr>
          <w:rFonts w:eastAsia="Times New Roman"/>
          <w:szCs w:val="24"/>
        </w:rPr>
        <w:t xml:space="preserve"> Για πρώτη φορά στα χρονικά και από το κόμμα σας, κυρίως από το κόμμα σας αλλά και από άλλα, έχω κληθεί να απαντήσω για το ΕΑΠ.</w:t>
      </w:r>
    </w:p>
    <w:p w14:paraId="5776DCC9" w14:textId="77777777" w:rsidR="00C04901" w:rsidRDefault="00EA6D8E">
      <w:pPr>
        <w:tabs>
          <w:tab w:val="left" w:pos="2820"/>
        </w:tabs>
        <w:spacing w:line="600" w:lineRule="auto"/>
        <w:ind w:firstLine="720"/>
        <w:jc w:val="both"/>
        <w:rPr>
          <w:rFonts w:eastAsia="Times New Roman"/>
          <w:szCs w:val="24"/>
        </w:rPr>
      </w:pPr>
      <w:r>
        <w:rPr>
          <w:rFonts w:eastAsia="Times New Roman"/>
          <w:szCs w:val="24"/>
        </w:rPr>
        <w:t xml:space="preserve">Πραγματικά είναι απορίας άξιο πώς ξαφνικά το ΕΑΠ βρέθηκε στο επίκεντρο των συζητήσεων και μάλιστα με έναν τρόπο ο οποίος τελικά χτυπάει το ίδιο το ΕΑΠ. Αν έχετε, δηλαδή, σκοπό να χτυπήσετε εμάς, χτυπάτε το ίδιο το ΕΑΠ. </w:t>
      </w:r>
    </w:p>
    <w:p w14:paraId="5776DCCA" w14:textId="77777777" w:rsidR="00C04901" w:rsidRDefault="00EA6D8E">
      <w:pPr>
        <w:tabs>
          <w:tab w:val="left" w:pos="2820"/>
        </w:tabs>
        <w:spacing w:line="600" w:lineRule="auto"/>
        <w:ind w:firstLine="720"/>
        <w:jc w:val="both"/>
        <w:rPr>
          <w:rFonts w:eastAsia="Times New Roman"/>
          <w:szCs w:val="24"/>
        </w:rPr>
      </w:pPr>
      <w:r>
        <w:rPr>
          <w:rFonts w:eastAsia="Times New Roman"/>
          <w:szCs w:val="24"/>
        </w:rPr>
        <w:t>Εγώ έχω άλλη εντύπωση για το ΕΑΠ τουλάχιστον, και όχι μόνο εγώ, γιατί να την είχα εγώ, δεν θα υπήρχε κανένα θέμα, αλλά έχει την εντύπωση όλος ο κόσμος και ειδικά οι φοιτητές, οι διδάσκοντες, το διοικητικό προσωπικό και ένας άλλος κόσμος.</w:t>
      </w:r>
    </w:p>
    <w:p w14:paraId="5776DCCB" w14:textId="77777777" w:rsidR="00C04901" w:rsidRDefault="00EA6D8E">
      <w:pPr>
        <w:tabs>
          <w:tab w:val="left" w:pos="2820"/>
        </w:tabs>
        <w:spacing w:line="600" w:lineRule="auto"/>
        <w:ind w:firstLine="720"/>
        <w:jc w:val="both"/>
        <w:rPr>
          <w:rFonts w:eastAsia="Times New Roman"/>
          <w:szCs w:val="24"/>
        </w:rPr>
      </w:pPr>
      <w:r>
        <w:rPr>
          <w:rFonts w:eastAsia="Times New Roman"/>
          <w:szCs w:val="24"/>
        </w:rPr>
        <w:t xml:space="preserve">Θέλω, λοιπόν, κατ’ αρχάς να πω, κύριε Παπαθεοδώρου, ότι μετά από χρόνια αδράνειας που είχαν κάνει το ΕΑΠ ένα εντελώς κλειστό ίδρυμα, ξαφνικά έχουμε ένα ίδρυμα εξωστρεφές και θα εξηγήσω τι εννοώ. </w:t>
      </w:r>
    </w:p>
    <w:p w14:paraId="5776DCCC" w14:textId="77777777" w:rsidR="00C04901" w:rsidRDefault="00EA6D8E">
      <w:pPr>
        <w:tabs>
          <w:tab w:val="left" w:pos="2820"/>
        </w:tabs>
        <w:spacing w:line="600" w:lineRule="auto"/>
        <w:ind w:firstLine="720"/>
        <w:jc w:val="both"/>
        <w:rPr>
          <w:rFonts w:eastAsia="Times New Roman"/>
          <w:szCs w:val="24"/>
        </w:rPr>
      </w:pPr>
      <w:r>
        <w:rPr>
          <w:rFonts w:eastAsia="Times New Roman"/>
          <w:szCs w:val="24"/>
        </w:rPr>
        <w:t>Μετά θα έρθω και στην ερώτησή σας. Θα ξεκινήσω, όμως, από μερικά πράγματα, τα οποία ρυθμίσαμε και τα οποία, αν έμεναν έτσι όπως ήταν μέχρι τη στιγμή που τα ρυθμίσαμε, θα κατέρρεε το Ανοιχτό Πανεπιστήμιο.</w:t>
      </w:r>
    </w:p>
    <w:p w14:paraId="5776DCCD" w14:textId="77777777" w:rsidR="00C04901" w:rsidRDefault="00EA6D8E">
      <w:pPr>
        <w:tabs>
          <w:tab w:val="left" w:pos="2820"/>
        </w:tabs>
        <w:spacing w:line="600" w:lineRule="auto"/>
        <w:ind w:firstLine="720"/>
        <w:jc w:val="both"/>
        <w:rPr>
          <w:rFonts w:eastAsia="Times New Roman"/>
          <w:szCs w:val="24"/>
        </w:rPr>
      </w:pPr>
      <w:r>
        <w:rPr>
          <w:rFonts w:eastAsia="Times New Roman"/>
          <w:szCs w:val="24"/>
        </w:rPr>
        <w:t xml:space="preserve">Πρώτο θέμα, το διοικητικό προσωπικό. Ας μου πει κάποιος αν ένα ανώτατο ίδρυμα, οποιοσδήποτε οργανισμός άλλωστε, μπορεί να λειτουργήσει χωρίς διοικητικό προσωπικό. Επί τόσα χρόνια που λειτουργεί ΕΑΠ κανένας δεν φρόντισε από τις διοικούσες επιτροπές, ούτε η πολιτεία των κυβερνήσεών σας, να κάνει ένα οργανόγραμμα για να ξέρει τι διοικητικό προσωπικό χρειάζεται. Και όχι μόνο αυτό, αλλά αυτό το διοικητικό προσωπικό πληρωνόταν μέσω ΕΣΠΑ. </w:t>
      </w:r>
    </w:p>
    <w:p w14:paraId="5776DCCE" w14:textId="77777777" w:rsidR="00C04901" w:rsidRDefault="00EA6D8E">
      <w:pPr>
        <w:tabs>
          <w:tab w:val="left" w:pos="2820"/>
        </w:tabs>
        <w:spacing w:line="600" w:lineRule="auto"/>
        <w:ind w:firstLine="720"/>
        <w:jc w:val="both"/>
        <w:rPr>
          <w:rFonts w:eastAsia="Times New Roman"/>
          <w:szCs w:val="24"/>
        </w:rPr>
      </w:pPr>
      <w:r>
        <w:rPr>
          <w:rFonts w:eastAsia="Times New Roman"/>
          <w:szCs w:val="24"/>
        </w:rPr>
        <w:t>Ξέρετε πού φτάσαμε, κύριε Παπαθεοδώρου; Παραμονές πρωτοχρονιάς όλος αυτός ο κόσμος, το διοικητικό προσωπικό, έπρεπε να φύγει, να καταρρεύσει, δηλαδή, το πανεπιστήμιο, γιατί είχε τελειώσει το ΕΣΠΑ, γιατί δεν υπήρχε δυνατότητα να πληρωθούν και να μείνουν.</w:t>
      </w:r>
    </w:p>
    <w:p w14:paraId="5776DCCF" w14:textId="77777777" w:rsidR="00C04901" w:rsidRDefault="00EA6D8E">
      <w:pPr>
        <w:tabs>
          <w:tab w:val="left" w:pos="2820"/>
        </w:tabs>
        <w:spacing w:line="600" w:lineRule="auto"/>
        <w:ind w:firstLine="720"/>
        <w:jc w:val="both"/>
        <w:rPr>
          <w:rFonts w:eastAsia="Times New Roman"/>
          <w:szCs w:val="24"/>
        </w:rPr>
      </w:pPr>
      <w:r>
        <w:rPr>
          <w:rFonts w:eastAsia="Times New Roman"/>
          <w:szCs w:val="24"/>
        </w:rPr>
        <w:t>Δεν θα σας εξηγήσω εδώ τι υπεράνθρωπες προσπάθειες έγιναν και από τη διοικούσα επιτροπή και από μας στο Υπουργείο Παιδείας, για να μπορέσει να μείνει ο κόσμος, για να λειτουργήσει το πανεπιστήμιο. Αυτό, λοιπόν, είναι το πρώτο. Και μάλιστα, τώρα προχωράει, επιτέλους, στη διαμόρφωση οργανογράμματος, για να μπορέσει να πάρει μόνιμο διοικητικό προσωπικό, όπως αξίζει σε κάθε ίδρυμα.</w:t>
      </w:r>
    </w:p>
    <w:p w14:paraId="5776DCD0" w14:textId="77777777" w:rsidR="00C04901" w:rsidRDefault="00EA6D8E">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της κυρίας Υπουργού)</w:t>
      </w:r>
    </w:p>
    <w:p w14:paraId="5776DCD1" w14:textId="77777777" w:rsidR="00C04901" w:rsidRDefault="00EA6D8E">
      <w:pPr>
        <w:spacing w:line="600" w:lineRule="auto"/>
        <w:ind w:firstLine="720"/>
        <w:jc w:val="both"/>
        <w:rPr>
          <w:rFonts w:eastAsia="Times New Roman"/>
          <w:szCs w:val="24"/>
        </w:rPr>
      </w:pPr>
      <w:r>
        <w:rPr>
          <w:rFonts w:eastAsia="Times New Roman"/>
          <w:szCs w:val="24"/>
        </w:rPr>
        <w:t>Κύριε Παπαθεοδώρου, για να λέμε τα πράγματα όπως είναι και μάλιστα, για να τελειώνουμε με αυτό το θέμα του διοικητικού προσωπικού και επειδή στην ερώτησή σας το αφήνετε να εννοηθεί, λέγοντας «κομματοκρατία, η Κυβέρνηση επεμβαίνει» και διάφορα άλλα -άλλωστε αυτή είναι η αγαπημένη πιπίλα της παράταξής σας και όχι μόνο για την κομματοκρατία-, να σας πληροφορήσω πως έμειναν όλοι οι διοικητικοί υπάλληλοι. Όλοι, μηδενός και μηδεμιάς εξαιρουμένου και εξαιρουμένης, όλοι οι διοικητικοί υπάλληλοι που οι προηγούμενες διοικούσες επιτροπές είχαν προσλάβει. Ούτε «μπάσαμε» ούτε διώξαμε κόσμο ούτε τίποτα. Έγιναν ελάχιστες προσλήψεις για τα καινούργια προγράμματα του ΕΑΠ που έπρεπε να τρέξουν, ελάχιστες αναθέσεις και αυτό ήταν όλο. Θα επανέλθω στα υπόλοιπα στη συνέχεια.</w:t>
      </w:r>
    </w:p>
    <w:p w14:paraId="5776DCD2" w14:textId="77777777" w:rsidR="00C04901" w:rsidRDefault="00EA6D8E">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Ευχαριστώ.</w:t>
      </w:r>
    </w:p>
    <w:p w14:paraId="5776DCD3" w14:textId="77777777" w:rsidR="00C04901" w:rsidRDefault="00EA6D8E">
      <w:pPr>
        <w:spacing w:line="600" w:lineRule="auto"/>
        <w:ind w:firstLine="720"/>
        <w:jc w:val="both"/>
        <w:rPr>
          <w:rFonts w:eastAsia="Times New Roman"/>
          <w:szCs w:val="24"/>
        </w:rPr>
      </w:pPr>
      <w:r>
        <w:rPr>
          <w:rFonts w:eastAsia="Times New Roman"/>
          <w:szCs w:val="24"/>
        </w:rPr>
        <w:t>Παρακαλώ, κύριε Παπαθεοδώρου, έχετε τρία λεπτά.</w:t>
      </w:r>
    </w:p>
    <w:p w14:paraId="5776DCD4" w14:textId="77777777" w:rsidR="00C04901" w:rsidRDefault="00EA6D8E">
      <w:pPr>
        <w:spacing w:line="600" w:lineRule="auto"/>
        <w:ind w:firstLine="720"/>
        <w:jc w:val="both"/>
        <w:rPr>
          <w:rFonts w:eastAsia="Times New Roman"/>
          <w:szCs w:val="24"/>
        </w:rPr>
      </w:pPr>
      <w:r>
        <w:rPr>
          <w:rFonts w:eastAsia="Times New Roman"/>
          <w:b/>
          <w:szCs w:val="24"/>
        </w:rPr>
        <w:t>ΘΕΟΔΩΡΟΣ ΠΑΠΑΘΕΟΔΩΡΟΥ:</w:t>
      </w:r>
      <w:r>
        <w:rPr>
          <w:rFonts w:eastAsia="Times New Roman"/>
          <w:szCs w:val="24"/>
        </w:rPr>
        <w:t xml:space="preserve"> Ευχαριστώ, κύριε Πρόεδρε.</w:t>
      </w:r>
    </w:p>
    <w:p w14:paraId="5776DCD5" w14:textId="77777777" w:rsidR="00C04901" w:rsidRDefault="00EA6D8E">
      <w:pPr>
        <w:spacing w:line="600" w:lineRule="auto"/>
        <w:ind w:firstLine="720"/>
        <w:jc w:val="both"/>
        <w:rPr>
          <w:rFonts w:eastAsia="Times New Roman"/>
          <w:szCs w:val="24"/>
        </w:rPr>
      </w:pPr>
      <w:r>
        <w:rPr>
          <w:rFonts w:eastAsia="Times New Roman"/>
          <w:szCs w:val="24"/>
        </w:rPr>
        <w:t>Κυρία Υπουργέ, δεν μου απαντήσατε στην ερώτηση. Εγώ θα συνεχίσω και με άλλες ερωτήσεις, κρατήστε τον αριθμό. Όπως επίσης, δεν θα με εγκαλέσετε για το ενδιαφέρον μου για το ΕΑΠ. Το υπηρέτησα δέκα χρόνια και διατηρώ σχέσεις και με τους φοιτητές και με τους συναδέλφους, οι οποίοι και με τροφοδοτούν συνεχώς με ερωτήσεις. Αυτό που απαντήσατε είναι στην προηγούμενη ερώτηση που σας είχα καταθέσει, την οποία δεν είχατε απαντήσει. Πάμε τώρα στα άλλα θέματα. Σημειώστε.</w:t>
      </w:r>
    </w:p>
    <w:p w14:paraId="5776DCD6" w14:textId="77777777" w:rsidR="00C04901" w:rsidRDefault="00EA6D8E">
      <w:pPr>
        <w:spacing w:line="600" w:lineRule="auto"/>
        <w:ind w:firstLine="720"/>
        <w:jc w:val="both"/>
        <w:rPr>
          <w:rFonts w:eastAsia="Times New Roman"/>
          <w:szCs w:val="24"/>
        </w:rPr>
      </w:pPr>
      <w:r>
        <w:rPr>
          <w:rFonts w:eastAsia="Times New Roman"/>
          <w:b/>
          <w:szCs w:val="24"/>
        </w:rPr>
        <w:t>ΑΘΑΝΑΣΙΑ (ΣΙΑ) ΑΝΑΓΝΩΣΤΟΠΟΥΛΟΥ (Αναπληρώτρια Υπουργός Παιδείας, Έρευνας και Θρησκευμάτων):</w:t>
      </w:r>
      <w:r>
        <w:rPr>
          <w:rFonts w:eastAsia="Times New Roman"/>
          <w:szCs w:val="24"/>
        </w:rPr>
        <w:t xml:space="preserve"> Την έχω και εδώ, κύριε Παπαθεοδώρου.</w:t>
      </w:r>
    </w:p>
    <w:p w14:paraId="5776DCD7" w14:textId="77777777" w:rsidR="00C04901" w:rsidRDefault="00EA6D8E">
      <w:pPr>
        <w:spacing w:line="600" w:lineRule="auto"/>
        <w:ind w:firstLine="720"/>
        <w:jc w:val="both"/>
        <w:rPr>
          <w:rFonts w:eastAsia="Times New Roman"/>
          <w:szCs w:val="24"/>
        </w:rPr>
      </w:pPr>
      <w:r>
        <w:rPr>
          <w:rFonts w:eastAsia="Times New Roman"/>
          <w:b/>
          <w:szCs w:val="24"/>
        </w:rPr>
        <w:t>ΘΕΟΔΩΡΟΣ ΠΑΠΑΘΕΟΔΩΡΟΥ:</w:t>
      </w:r>
      <w:r>
        <w:rPr>
          <w:rFonts w:eastAsia="Times New Roman"/>
          <w:szCs w:val="24"/>
        </w:rPr>
        <w:t xml:space="preserve"> Λοιπόν, διαπιστώνουμε μέσα από τους αξιολογικούς πίνακες παράνομο αποκλεισμό και αυθαίρετη εξαίρεση, παράκαμψη αξιολογημένων μελών ΣΕΠ με τον νόμο του 2014, με την ανυπόστατη αιτιολογία είτε ότι είναι δημόσιοι υπάλληλοι είτε ότι είναι συνταξιούχοι είτε ότι δουλεύουν και απασχολούνται παράλληλα σε άλλο ΑΕΙ του εξωτερικού. Θέλω μια απάντηση που το βρήκατε, που το εδράζετε, αν υπάρχει νομικό κείμενο, εγκύκλιος, απόφαση, οτιδήποτε. </w:t>
      </w:r>
    </w:p>
    <w:p w14:paraId="5776DCD8" w14:textId="77777777" w:rsidR="00C04901" w:rsidRDefault="00EA6D8E">
      <w:pPr>
        <w:spacing w:line="600" w:lineRule="auto"/>
        <w:ind w:firstLine="720"/>
        <w:jc w:val="both"/>
        <w:rPr>
          <w:rFonts w:eastAsia="Times New Roman"/>
          <w:szCs w:val="24"/>
        </w:rPr>
      </w:pPr>
      <w:r>
        <w:rPr>
          <w:rFonts w:eastAsia="Times New Roman"/>
          <w:szCs w:val="24"/>
        </w:rPr>
        <w:t>Επίσης, διαπιστώνουμε το πρωτοφανές στα ελληνικά ακαδημαϊκά δεδομένα. Δηλαδή, έχουμε κοινά μεταπτυχιακά του ΕΑΠ με άλλα ξένα πανεπιστήμια. Και είναι το μοναδικό πανεπιστήμιο, όπου οι καθηγητές του ΕΑΠ δεν μπορούν να δουλέψουν στα κοινά μεταπτυχιακά. Το απαγορεύει η διοικούσα. Είναι παράνομο, τιμωρητικό. Ξέρουμε ποιους τιμωρείτε. Όμως, ξέρετε κάτι; Επειδή σας είπα, είμαστε κι οι δύο ακαδημαϊκοί, εκφεύγει κάθε λογικής σήμερα το γεγονός ότι μέλη ΔΕΠ ενός πανεπιστημίου που συνεργάζονται σε μεταπτυχιακό με άλλο πανεπιστήμιο, δεν μπορούν να εργαστούν σε αυτό το μεταπτυχιακό.</w:t>
      </w:r>
    </w:p>
    <w:p w14:paraId="5776DCD9" w14:textId="77777777" w:rsidR="00C04901" w:rsidRDefault="00EA6D8E">
      <w:pPr>
        <w:spacing w:line="600" w:lineRule="auto"/>
        <w:ind w:firstLine="720"/>
        <w:jc w:val="both"/>
        <w:rPr>
          <w:rFonts w:eastAsia="Times New Roman"/>
          <w:szCs w:val="24"/>
        </w:rPr>
      </w:pPr>
      <w:r>
        <w:rPr>
          <w:rFonts w:eastAsia="Times New Roman"/>
          <w:szCs w:val="24"/>
        </w:rPr>
        <w:t>Προχωρώ σε κάτι άλλο το οποίο έχει μεγάλη σημασία. Παραβιάστηκαν οι λίστες κατάταξης παλαιότερων ΣΕΠ, αλλάξατε τις ποσοστώσεις του νόμου για 85% και 15% νέων και καινούριων, χωρίς αυτό βέβαια να είχατε τη δυνατότητα να το περάσετε από την Βουλή -την είχατε, μάλλον και δεν το κάνατε-, με απλή απόφαση της διοικούσης επιτροπής. Όλα αυτά, είναι αδιαφανή και είναι αυθαίρετα.</w:t>
      </w:r>
    </w:p>
    <w:p w14:paraId="5776DCDA" w14:textId="77777777" w:rsidR="00C04901" w:rsidRDefault="00EA6D8E">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5776DCDB" w14:textId="77777777" w:rsidR="00C04901" w:rsidRDefault="00EA6D8E">
      <w:pPr>
        <w:spacing w:line="600" w:lineRule="auto"/>
        <w:ind w:firstLine="720"/>
        <w:jc w:val="both"/>
        <w:rPr>
          <w:rFonts w:eastAsia="Times New Roman"/>
          <w:szCs w:val="24"/>
        </w:rPr>
      </w:pPr>
      <w:r>
        <w:rPr>
          <w:rFonts w:eastAsia="Times New Roman"/>
          <w:szCs w:val="24"/>
        </w:rPr>
        <w:t>Θέλω να σας πω, όμως, και κάτι άλλο. Κυρία Υπουργέ θέλω την προσοχή σας εδώ, γιατί πραγματικά αυτό που γίνεται στον ΕΑΠ δεν είναι απλά αυτό το οποίο είπατε προηγουμένως, δηλαδή, ότι σας κατηγορούμε για κομματοκρατία. Δεν υπάρχει πουθενά στον κόσμο αυτό που κάνετε. Σας λέω λοιπόν το εξής: λέτε ότι στα νέα προγράμματα αξιολογείται ο υποψήφιος με 25% εάν έχει οικονομικά ή κοινωνικά προβλήματα. Στο δημόσιο προσλαμβάνονται; Έρχονται να διδάξουν. Έχετε δει πουθενά σε πανεπιστήμιο να έχουμε κοινωνικά και οικονομικά κριτήρια, όταν τους ίδιους ανθρώπους που έχετε πριμοδοτήσει τους βάζετε στο μπλοκάκι και παίρνουν διακόσια ευρώ το μήνα, γιατί έχουν υπερβολικές παρακρατήσεις και εισφορές.</w:t>
      </w:r>
    </w:p>
    <w:p w14:paraId="5776DCDC" w14:textId="77777777" w:rsidR="00C04901" w:rsidRDefault="00EA6D8E">
      <w:pPr>
        <w:spacing w:line="600" w:lineRule="auto"/>
        <w:ind w:firstLine="720"/>
        <w:jc w:val="both"/>
        <w:rPr>
          <w:rFonts w:eastAsia="Times New Roman"/>
          <w:szCs w:val="24"/>
        </w:rPr>
      </w:pPr>
      <w:r>
        <w:rPr>
          <w:rFonts w:eastAsia="Times New Roman"/>
          <w:szCs w:val="24"/>
        </w:rPr>
        <w:t xml:space="preserve">Επίσης, κυρία Υπουργέ έχετε ακούσει για τα νέα μεταπτυχιακά; Έχετε ακούσει. Ξέρετε ποιος το αποφάσισε; Η διοικούσα επιτροπή εν αγνοία των σχολών. Το πρωτοφανές επίσης, είναι ότι δεν συμβαίνει σε κανένα πανεπιστήμιο να ορίζεται νέο μεταπτυχιακό και να το μαθαίνει η κοσμητεία ή η σχολή από τις εφημερίδες. Και από την άλλη πλευρά, να μην ξέρουμε ποιο είναι το πρόγραμμα, ποιοι θα διδάξουν, πώς θα γίνει η προκήρυξη. Γι’ αυτό και έχετε προκηρύξεις κυρία Υπουργέ, στις οποίες δεν προσέρχεται κανείς. </w:t>
      </w:r>
    </w:p>
    <w:p w14:paraId="5776DCDD" w14:textId="77777777" w:rsidR="00C04901" w:rsidRDefault="00EA6D8E">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Ολοκληρώστε, σας παρακαλώ.</w:t>
      </w:r>
    </w:p>
    <w:p w14:paraId="5776DCDE" w14:textId="77777777" w:rsidR="00C04901" w:rsidRDefault="00EA6D8E">
      <w:pPr>
        <w:spacing w:line="600" w:lineRule="auto"/>
        <w:ind w:firstLine="720"/>
        <w:jc w:val="both"/>
        <w:rPr>
          <w:rFonts w:eastAsia="Times New Roman"/>
          <w:szCs w:val="24"/>
        </w:rPr>
      </w:pPr>
      <w:r>
        <w:rPr>
          <w:rFonts w:eastAsia="Times New Roman"/>
          <w:b/>
          <w:szCs w:val="24"/>
        </w:rPr>
        <w:t>ΘΕΟΔΩΡΟΣ ΠΑΠΑΘΕΟΔΩΡΟΥ:</w:t>
      </w:r>
      <w:r>
        <w:rPr>
          <w:rFonts w:eastAsia="Times New Roman"/>
          <w:szCs w:val="24"/>
        </w:rPr>
        <w:t xml:space="preserve"> Ολοκληρώνω, κύριε Πρόεδρε.</w:t>
      </w:r>
    </w:p>
    <w:p w14:paraId="5776DCDF" w14:textId="77777777" w:rsidR="00C04901" w:rsidRDefault="00EA6D8E">
      <w:pPr>
        <w:spacing w:line="600" w:lineRule="auto"/>
        <w:ind w:firstLine="720"/>
        <w:jc w:val="both"/>
        <w:rPr>
          <w:rFonts w:eastAsia="Times New Roman"/>
          <w:szCs w:val="24"/>
        </w:rPr>
      </w:pPr>
      <w:r>
        <w:rPr>
          <w:rFonts w:eastAsia="Times New Roman"/>
          <w:szCs w:val="24"/>
        </w:rPr>
        <w:t>Πήρατε ένα ίδρυμα, το οποίο είχε αξιοζήλευτη θέση μεταξύ των ακαδημαϊκών ιδρυμάτων, και τελικά αυτό το οποίο καταφέρατε να κάνετε μέσα σε ενάμιση χρόνο είναι έναν ιδιότυπο ΟΑΕΔ. Και φοβούμαι ότι το ξέρετε κι εσείς. Η διοικούσα το έκανε.</w:t>
      </w:r>
    </w:p>
    <w:p w14:paraId="5776DCE0" w14:textId="77777777" w:rsidR="00C04901" w:rsidRDefault="00EA6D8E">
      <w:pPr>
        <w:spacing w:line="600" w:lineRule="auto"/>
        <w:ind w:firstLine="720"/>
        <w:jc w:val="both"/>
        <w:rPr>
          <w:rFonts w:eastAsia="Times New Roman" w:cs="Times New Roman"/>
          <w:szCs w:val="24"/>
        </w:rPr>
      </w:pPr>
      <w:r>
        <w:rPr>
          <w:rFonts w:eastAsia="Times New Roman" w:cs="Times New Roman"/>
          <w:szCs w:val="24"/>
          <w:lang w:val="en-US"/>
        </w:rPr>
        <w:t>H</w:t>
      </w:r>
      <w:r>
        <w:rPr>
          <w:rFonts w:eastAsia="Times New Roman" w:cs="Times New Roman"/>
          <w:szCs w:val="24"/>
        </w:rPr>
        <w:t xml:space="preserve"> διοικούσα επιτροπή, η οποία βρίσκεται απέναντι στα ΣΕΠ και απέναντι στα ΔΕΠ, πήρε ένα πανεπιστήμιο και το έκανε ΟΑΕΔ για κομματικούς φίλους. </w:t>
      </w:r>
    </w:p>
    <w:p w14:paraId="5776DCE1"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ολοκληρώστε. </w:t>
      </w:r>
    </w:p>
    <w:p w14:paraId="5776DCE2"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Ολοκληρώνω, κύριε Πρόεδρε. </w:t>
      </w:r>
    </w:p>
    <w:p w14:paraId="5776DCE3"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Υπάρχουν επώνυμες καταγγελίες για ζητήματα ηθικής και ακαδημαϊκής τάξης στο ΕΑΠ. Σας παρακαλώ, πριν επανέλθω με νέα ερώτηση, να το ρυθμίσετε και να φροντίσετε το εξής: Ξέρετε ότι η αδιαφάνεια, όπως και οι κομματικές προσλήψεις, έχουν την αντίδραση αυτή τη στιγμή των ΣΕΠ, με προσφυγές που θα κατατεθούν στη δικαιοσύνη. Γιατί όταν υπάρχει νομοθεσία ή την αλλάζετε ή από την άλλη πλευρά αυτά τα οποία γίνονται είναι ένας κύκλος αδιαφανών διαδικασιών, σε ένα ίδρυμα που είναι τόσο ανοιχτό, όπως είπατε, που το παρακολουθούμε όλοι. </w:t>
      </w:r>
    </w:p>
    <w:p w14:paraId="5776DCE4"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κύριε Παπαθεοδώρου, ολοκληρώστε.</w:t>
      </w:r>
    </w:p>
    <w:p w14:paraId="5776DCE5"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Όπως σας είπα και προηγουμένως, έχω υπηρετήσει το ίδρυμα και μπορώ να έχω άποψη για το πώς λειτουργεί. </w:t>
      </w:r>
    </w:p>
    <w:p w14:paraId="5776DCE6"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Κυρία Υπουργέ, έχετε τον λόγο. </w:t>
      </w:r>
    </w:p>
    <w:p w14:paraId="5776DCE7"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ΑΘΑΝΑΣΙΑ (ΣΙΑ) ΑΝΑΓΝΩΣΤΟΠΟΥΛΟΥ (Αναπληρώτρια Υπουργός Παιδείας, Έρευνας και Θρησκευμάτων):</w:t>
      </w:r>
      <w:r>
        <w:rPr>
          <w:rFonts w:eastAsia="Times New Roman" w:cs="Times New Roman"/>
          <w:szCs w:val="24"/>
        </w:rPr>
        <w:t xml:space="preserve"> Ακούσαμε έναν λόγο καταγγελτικό και δεν ξέρω σε τι να πρωτοαπαντήσω.</w:t>
      </w:r>
    </w:p>
    <w:p w14:paraId="5776DCE8"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Στοιχεία έδωσα. </w:t>
      </w:r>
    </w:p>
    <w:p w14:paraId="5776DCE9"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ΑΘΑΝΑΣΙΑ (ΣΙΑ) ΑΝΑΓΝΩΣΤΟΠΟΥΛΟΥ (Αναπληρώτρια Υπουργός Παιδείας, Έρευνας και Θρησκευμάτων):</w:t>
      </w:r>
      <w:r>
        <w:rPr>
          <w:rFonts w:eastAsia="Times New Roman" w:cs="Times New Roman"/>
          <w:szCs w:val="24"/>
        </w:rPr>
        <w:t xml:space="preserve"> Κύριε Παπαθεοδώρου, δεν εγκαλώ εσάς προσωπικά. Μου έχετε κάνει πάρα πολλές ερωτήσεις.</w:t>
      </w:r>
    </w:p>
    <w:p w14:paraId="5776DCEA"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Θέλω να πω, γιατί δεν έχω άπειρο χρόνο, τρία πράγματα: Πρώτον, στου κρεμασμένου το σπίτι δεν μιλάμε για σχοινί. Αυτό βάλτε το στο μυαλό σας και θα δούμε για τις καταγγελίες και τα υπόλοιπα. Δεν θα πω τίποτε άλλο προς το παρόν. </w:t>
      </w:r>
    </w:p>
    <w:p w14:paraId="5776DCEB"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Υπάρχει ήδη από τις 27-4-2016 εγκριτική απόφαση του Υπουργείου Εσωτερικών και Διοικητικής Ανασυγκρότησης που αφορά δύο χιλιάδες τριακόσιες  θέσεις μελών ΣΕΠ. Τα κριτήρια και οι λίστες, έτσι όπως διαμορφώθηκαν, ακολούθησαν αυστηρά τις υφιστάμενες λίστες κατάταξης, εκτός από τις περιπτώσεις εκείνες που δεν ανανέωσαν διαθεσιμότητα ή βρίσκονταν σε σύνταξη. </w:t>
      </w:r>
    </w:p>
    <w:p w14:paraId="5776DCEC"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 διαβάσετε τα κείμενα που σας έδωσα. </w:t>
      </w:r>
    </w:p>
    <w:p w14:paraId="5776DCED"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ΑΘΑΝΑΣΙΑ (ΣΙΑ) ΑΝΑΓΝΩΣΤΟΠΟΥΛΟΥ (Αναπληρώτρια Υπουργός Παιδείας, Έρευνας και Θρησκευμάτων):</w:t>
      </w:r>
      <w:r>
        <w:rPr>
          <w:rFonts w:eastAsia="Times New Roman" w:cs="Times New Roman"/>
          <w:szCs w:val="24"/>
        </w:rPr>
        <w:t xml:space="preserve"> Κύριε Παπαθεοδώρου, μην με διακόπτετε. Δεν σας διέκοψα. </w:t>
      </w:r>
    </w:p>
    <w:p w14:paraId="5776DCEE"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Θα ήθελα να πω το εξής: Λέτε ότι «άξιοι συνάδελφοι, οι οποίοι εργάζονται και σε ένα πανεπιστήμιο του εξωτερικού» κ.λπ.. Εδώ, λοιπόν, σε σχέση με το Ανοικτό Πανεπιστήμιο η δική μου πολιτική βούληση, δηλαδή, η βούληση του Υπουργείου είναι να αρχίσουν να ανοίγουν τα ιδρύματα, κύριε Παπαθεοδώρου, προς κόσμο πανάξιο, ο οποίος είναι άνεργος. </w:t>
      </w:r>
    </w:p>
    <w:p w14:paraId="5776DCEF"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Μπράβο. Νομοθετήστε το, λοιπόν!</w:t>
      </w:r>
    </w:p>
    <w:p w14:paraId="5776DCF0"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ΑΘΑΝΑΣΙΑ (ΣΙΑ) ΑΝΑΓΝΩΣΤΟΠΟΥΛΟΥ (Αναπληρώτρια Υπουργός Παιδείας, Έρευνας και Θρησκευμάτων):</w:t>
      </w:r>
      <w:r>
        <w:rPr>
          <w:rFonts w:eastAsia="Times New Roman" w:cs="Times New Roman"/>
          <w:szCs w:val="24"/>
        </w:rPr>
        <w:t xml:space="preserve"> Ακριβώς αυτό θα κάνουμε! </w:t>
      </w:r>
    </w:p>
    <w:p w14:paraId="5776DCF1"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Όμως, αυτό το θέμα του «δουλεύω σε δεκαπέντε πανεπιστήμια ενώ υπάρχουν και άλλοι συνάδελφοι, είμαι το σύστημα, είμαι πρύτανης, αντιπρύτανης, υφυπουργός και δουλεύω…</w:t>
      </w:r>
    </w:p>
    <w:p w14:paraId="5776DCF2"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Συνωμοτείτε με την παρανομία, κυρία Υπουργέ. </w:t>
      </w:r>
    </w:p>
    <w:p w14:paraId="5776DCF3"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ΑΘΑΝΑΣΙΑ (ΣΙΑ) ΑΝΑΓΝΩΣΤΟΠΟΥΛΟΥ (Αναπληρώτρια Υπουργός Παιδείας, Έρευνας και Θρησκευμάτων):</w:t>
      </w:r>
      <w:r>
        <w:rPr>
          <w:rFonts w:eastAsia="Times New Roman" w:cs="Times New Roman"/>
          <w:szCs w:val="24"/>
        </w:rPr>
        <w:t xml:space="preserve"> Κύριε Παπαθεοδώρου, δεν κάνω διάλογο!</w:t>
      </w:r>
    </w:p>
    <w:p w14:paraId="5776DCF4"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Παπαθεοδώρου, σας παρακαλώ μη διακόπτετε!</w:t>
      </w:r>
    </w:p>
    <w:p w14:paraId="5776DCF5"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ΑΘΑΝΑΣΙΑ (ΣΙΑ) ΑΝΑΓΝΩΣΤΟΠΟΥΛΟΥ (Αναπληρώτρια Υπουργός Παιδείας, Έρευνας και Θρησκευμάτων):</w:t>
      </w:r>
      <w:r>
        <w:rPr>
          <w:rFonts w:eastAsia="Times New Roman" w:cs="Times New Roman"/>
          <w:szCs w:val="24"/>
        </w:rPr>
        <w:t xml:space="preserve"> Βγάζετε ένα καταγγελτικό λόγο και τώρα περιμένετε κάποιες απαντήσεις. Πρέπει να τις ακούσετε, τι να κάνουμε!</w:t>
      </w:r>
    </w:p>
    <w:p w14:paraId="5776DCF6"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Πρέπει να ανανεωθεί το προσωπικό. Και πάλι οι λίστες αυτές έγιναν σύμφωνα με τις λίστες κατάταξης που υπήρχαν. Όσοι δεν δήλωσαν διαθεσιμότητα μέσα στις προθεσμίες που υπήρχαν, όσοι είναι συνταξιούχοι, αυτοί δεν μπήκαν στις λίστες κατάταξης, κύριε Παπαθεοδώρου. </w:t>
      </w:r>
    </w:p>
    <w:p w14:paraId="5776DCF7"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Άλλωστε, όποιος έχει πρόβλημα, μπορεί να στείλει μια επιστολή στο Υπουργείο, για να την δούμε. Όσο για τις καταγγελίες ηθικής και λοιπής τάξης που είπατε, δεν τις ξέρω. Εάν μου έρθουν στο Υπουργείο, να τις δω ευχαρίστως. </w:t>
      </w:r>
    </w:p>
    <w:p w14:paraId="5776DCF8"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Θα αναφερθώ σε ένα τελευταίο σημείο, που δεν είναι τελευταίο: Λέτε ότι η διοικούσα πήρε απόφαση για διάφορα προγράμματα, για τα οποία δεν ήξεραν οι κοσμήτορες. Μάλλον αυτοί, που σας πληροφόρησαν δεν ξέρουν ότι έχουμε νομοθετήσει και η διοικούσα επιτροπή περιλαμβάνει και κοσμήτορες. </w:t>
      </w:r>
    </w:p>
    <w:p w14:paraId="5776DCF9" w14:textId="77777777" w:rsidR="00C04901" w:rsidRDefault="00EA6D8E">
      <w:pPr>
        <w:tabs>
          <w:tab w:val="left" w:pos="2738"/>
          <w:tab w:val="center" w:pos="4753"/>
          <w:tab w:val="left" w:pos="5723"/>
        </w:tabs>
        <w:spacing w:line="600" w:lineRule="auto"/>
        <w:jc w:val="both"/>
        <w:rPr>
          <w:rFonts w:eastAsia="Times New Roman" w:cs="Times New Roman"/>
          <w:szCs w:val="24"/>
        </w:rPr>
      </w:pPr>
      <w:r>
        <w:rPr>
          <w:rFonts w:eastAsia="Times New Roman" w:cs="Times New Roman"/>
          <w:szCs w:val="24"/>
        </w:rPr>
        <w:t xml:space="preserve">Δεν σας πληροφόρησαν ότι προχωρώντας νομοθετικά προς την αυτονόμηση του ΕΑΠ -κάτι που δεν έγινε επί τόσα χρόνια- υπάρχουν και κοσμήτορες. </w:t>
      </w:r>
    </w:p>
    <w:p w14:paraId="5776DCFA" w14:textId="77777777" w:rsidR="00C04901" w:rsidRDefault="00EA6D8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Αν οι ίδιοι δεν ήταν στις συνεδριάσεις της διοικούσας, εγώ δεν μπορώ να το ξέρω, γιατί, όπως ξέρετε, κύριε Παπαθεοδώρου, εμείς ξεκινήσαμε την απεξάρτηση του πανεπιστημίου από το Υπουργείο. Νομοθετήσαμε ότι εσωτερικά θέματα για τα οποία αποφασίζει η διοικούσα να μην έρχονται στο Υπουργείο. Και εκείνοι οι κοσμήτορες πού είναι; </w:t>
      </w:r>
    </w:p>
    <w:p w14:paraId="5776DCFB" w14:textId="77777777" w:rsidR="00C04901" w:rsidRDefault="00EA6D8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Θέλω να πω ένα πράγμα, κύριε Παπαθεοδώρου. Πέρυσι –επειδή έχω και εικόνα από πέρυσι- οι φοιτητές πήραν τα βιβλία τους τον Νοέμβριο. Φέτος για πρώτη φορά έχουν ήδη πάρει τα βιβλία τους. </w:t>
      </w:r>
    </w:p>
    <w:p w14:paraId="5776DCFC" w14:textId="77777777" w:rsidR="00C04901" w:rsidRDefault="00EA6D8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Ξέρω ότι έχουν ανοίξει προγράμματα. Λέτε: «Παραδώσατε το ΕΑΠ σε μία κατάσταση…». Να σας πω σε τι κατάσταση παρέδωσε το ΕΑΠ η προηγούμενη διοικούσα; Πέρυσι τέτοια εποχή οι εγγραφές στο ΕΑΠ είχαν πέσει κατά 30%, για να μην πω παραπάνω. Είχε φθίνουσα πορεία. Αλλάξαμε τον τρόπο επιλογής των υποψηφίων φοιτητών και δεν γίνεται πια, δηλαδή, με αυτό το μοναδικό -όχι στην επικράτεια, αλλά διεθνώς- σύστημα της κλήρωσης, αλλά μπορούν να μπαίνουν όσο το δυνατόν περισσότεροι φοιτητές. </w:t>
      </w:r>
    </w:p>
    <w:p w14:paraId="5776DCFD" w14:textId="77777777" w:rsidR="00C04901" w:rsidRDefault="00EA6D8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Υπουργού)</w:t>
      </w:r>
    </w:p>
    <w:p w14:paraId="5776DCFE" w14:textId="77777777" w:rsidR="00C04901" w:rsidRDefault="00EA6D8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Κύριε Πρόεδρε, επειδή πήρε λίγο παραπάνω χρόνο ο κ. Παπαθεοδώρου, δώστε και σε εμένα λίγο περισσότερο. </w:t>
      </w:r>
    </w:p>
    <w:p w14:paraId="5776DCFF" w14:textId="77777777" w:rsidR="00C04901" w:rsidRDefault="00EA6D8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Κύριε Παπαθεοδώρου, εκτός από όλα αυτά, τις καταγγελίες και όλα αυτά, γιατί δεν αναφέρετε τίποτα για ένα πανεπιστήμιο που για πρώτη φορά επιτελεί τον κοινωνικό του ρόλο; </w:t>
      </w:r>
    </w:p>
    <w:p w14:paraId="5776DD00" w14:textId="77777777" w:rsidR="00C04901" w:rsidRDefault="00EA6D8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Κατ’ αρχάς, από τις τρεις πόλεις που είχε για συμβουλευτικές συναντήσεις έχει δώδεκα πόλεις τώρα. Άνοιξε παραρτήματα σε διάφορα μέρη της Ελλάδας. Έφτιαξε προγράμματα, τα οποία είναι πάρα πολύ σημαντικά. Να σας αναφέρω μερικά με κοινωνικό πρόσημο; </w:t>
      </w:r>
    </w:p>
    <w:p w14:paraId="5776DD01" w14:textId="77777777" w:rsidR="00C04901" w:rsidRDefault="00EA6D8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Κυρία Υπουργέ…</w:t>
      </w:r>
    </w:p>
    <w:p w14:paraId="5776DD02" w14:textId="77777777" w:rsidR="00C04901" w:rsidRDefault="00EA6D8E">
      <w:pPr>
        <w:tabs>
          <w:tab w:val="left" w:pos="2738"/>
          <w:tab w:val="center" w:pos="4753"/>
          <w:tab w:val="left" w:pos="5723"/>
        </w:tabs>
        <w:spacing w:line="600" w:lineRule="auto"/>
        <w:ind w:firstLine="720"/>
        <w:jc w:val="both"/>
        <w:rPr>
          <w:rFonts w:eastAsia="Times New Roman" w:cs="Times New Roman"/>
          <w:szCs w:val="24"/>
        </w:rPr>
      </w:pPr>
      <w:r>
        <w:rPr>
          <w:rFonts w:eastAsia="Times New Roman"/>
          <w:b/>
          <w:szCs w:val="24"/>
        </w:rPr>
        <w:t xml:space="preserve">ΑΘΑΝΑΣΙΑ (ΣΙΑ) ΑΝΑΓΝΩΣΤΟΠΟΥΛΟΥ (Αναπληρώτρια Υπουργός Παιδείας, Έρευνας και Θρησκευμάτων): </w:t>
      </w:r>
      <w:r>
        <w:rPr>
          <w:rFonts w:eastAsia="Times New Roman" w:cs="Times New Roman"/>
          <w:szCs w:val="24"/>
        </w:rPr>
        <w:t xml:space="preserve">Αφήστε με να μιλήσω, κύριε Παπαθεοδώρου. </w:t>
      </w:r>
    </w:p>
    <w:p w14:paraId="5776DD03" w14:textId="77777777" w:rsidR="00C04901" w:rsidRDefault="00EA6D8E">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Κύριε Παπαθεοδώρου, παρακαλώ!</w:t>
      </w:r>
    </w:p>
    <w:p w14:paraId="5776DD04" w14:textId="77777777" w:rsidR="00C04901" w:rsidRDefault="00EA6D8E">
      <w:pPr>
        <w:spacing w:line="600" w:lineRule="auto"/>
        <w:ind w:firstLine="720"/>
        <w:jc w:val="both"/>
        <w:rPr>
          <w:rFonts w:eastAsia="Times New Roman"/>
          <w:szCs w:val="24"/>
        </w:rPr>
      </w:pPr>
      <w:r>
        <w:rPr>
          <w:rFonts w:eastAsia="Times New Roman"/>
          <w:b/>
          <w:szCs w:val="24"/>
        </w:rPr>
        <w:t xml:space="preserve">ΑΘΑΝΑΣΙΑ (ΣΙΑ) ΑΝΑΓΝΩΣΤΟΠΟΥΛΟΥ (Αναπληρώτρια Υπουργός Παιδείας, Έρευνας και Θρησκευμάτων): </w:t>
      </w:r>
      <w:r>
        <w:rPr>
          <w:rFonts w:eastAsia="Times New Roman"/>
          <w:szCs w:val="24"/>
        </w:rPr>
        <w:t xml:space="preserve">Αφήστε με να μιλήσω, γιατί έχετε μείνει στη γλώσσα μιας προηγούμενης περιόδου και λυπάμαι και για εσάς προσωπικά επειδή γνωριζόμαστε και ξέρουμε ότι και οι δύο είμαστε πανεπιστημιακοί. </w:t>
      </w:r>
    </w:p>
    <w:p w14:paraId="5776DD05" w14:textId="77777777" w:rsidR="00C04901" w:rsidRDefault="00EA6D8E">
      <w:pPr>
        <w:spacing w:line="600" w:lineRule="auto"/>
        <w:ind w:firstLine="720"/>
        <w:jc w:val="both"/>
        <w:rPr>
          <w:rFonts w:eastAsia="Times New Roman"/>
          <w:szCs w:val="24"/>
        </w:rPr>
      </w:pPr>
      <w:r>
        <w:rPr>
          <w:rFonts w:eastAsia="Times New Roman"/>
          <w:szCs w:val="24"/>
        </w:rPr>
        <w:t xml:space="preserve">Γίνεται, λοιπόν, πρόγραμμα εξ αποστάσεως, για να μπορούν να φοιτήσουν κρατούμενοι. Γίνεται πρόγραμμα για πρόσφυγες. </w:t>
      </w:r>
    </w:p>
    <w:p w14:paraId="5776DD06"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Πρόγραμμα για πρόσφυγες με μηδέν υποψηφίους! Δεν μπορώ να μιλήσω.</w:t>
      </w:r>
    </w:p>
    <w:p w14:paraId="5776DD07" w14:textId="77777777" w:rsidR="00C04901" w:rsidRDefault="00EA6D8E">
      <w:pPr>
        <w:spacing w:line="600" w:lineRule="auto"/>
        <w:ind w:firstLine="720"/>
        <w:jc w:val="both"/>
        <w:rPr>
          <w:rFonts w:eastAsia="Times New Roman" w:cs="Times New Roman"/>
          <w:szCs w:val="24"/>
        </w:rPr>
      </w:pPr>
      <w:r>
        <w:rPr>
          <w:rFonts w:eastAsia="Times New Roman"/>
          <w:b/>
          <w:szCs w:val="24"/>
        </w:rPr>
        <w:t xml:space="preserve">ΑΘΑΝΑΣΙΑ (ΣΙΑ) ΑΝΑΓΝΩΣΤΟΠΟΥΛΟΥ (Αναπληρώτρια Υπουργός Παιδείας, Έρευνας και Θρησκευμάτων): </w:t>
      </w:r>
      <w:r>
        <w:rPr>
          <w:rFonts w:eastAsia="Times New Roman" w:cs="Times New Roman"/>
          <w:szCs w:val="24"/>
        </w:rPr>
        <w:t xml:space="preserve">Γίνονται διάφορα τέτοια προγράμματα. Υπάρχει συμφωνία με το Υπουργείο Δικαιοσύνης για σωφρονιστικούς υπαλλήλους. Δεν μιλάω για ειδική αγωγή και λοιπά. </w:t>
      </w:r>
    </w:p>
    <w:p w14:paraId="5776DD08"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Εγώ θεωρώ ότι όλο αυτό το χάος που βλέπετε εσείς, που λέτε ότι δεν λειτουργεί τίποτα, δεν υπάρχει. Τι πείραξε που κάποιοι καθηγητές οι οποίοι δεν ήταν διαθέσιμοι και δεν έβαλαν τη στιγμή που έπρεπε στα περιθώρια που έπρεπε βγήκαν από τις λίστες; Ε, δεν πειράζει, κύριε Παπαθεοδώρου! Δεν πειράζει! Ας αλλάξει λίγο αυτό το σύστημα, πρυτάνεις, αντιπρυτάνεις, ακόμα και Υφυπουργοί να διδάσκουν στο ΕΑΠ! Έλεος!</w:t>
      </w:r>
    </w:p>
    <w:p w14:paraId="5776DD09"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Και θέλω να πω και ένα άλλο -και κλείνω με αυτό, κύριε Πρόεδρε- για τους φοιτητές. Πότε άλλοτε έγινε τόση συντονισμένη προσπάθεια, εκτός από το να αυξηθούν οι πόλεις συμβουλευτικής συνάντησης των φοιτητών, να έχουν μειωμένο εισιτήριο οι φοιτητές; Σας πληροφορώ εγώ, για να το ξέρετε, έχουν μειωμένο εισιτήριο στα ΚΤΕΛ. Και πρώτη φορά αυτή η διοικούσα επιτροπή κατάφερε τα βιβλία, τα πανεπιστημιακά συγγράμματα να μπουν και αυτά στον ΕΥΔΟΞΟ, όπως όλα τα πανεπιστημιακά συγγράμματα και έχουμε τα ίδια κριτήρια. Θα μπορούσα να σας απαριθμήσω πολλά ακόμα. </w:t>
      </w:r>
    </w:p>
    <w:p w14:paraId="5776DD0A"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Κλείνοντας, να σας πω, κύριε Παπαθεοδώρου, ότι γίνεται μια σημαντική μεταρρύθμιση στο ΑΕΠ. Αν θέλετε και έχετε τη διάθεση, επειδή το ξέρω πάρα πολύ καλά ότι ενδιαφέρεστε για αυτό το πανεπιστήμιο και είναι ειλικρινές και ακαδημαϊκό το ενδιαφέρον σας, θα σας έλεγα να το παρακολουθήσετε. </w:t>
      </w:r>
    </w:p>
    <w:p w14:paraId="5776DD0B"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 xml:space="preserve">Το παρακολουθώ. </w:t>
      </w:r>
    </w:p>
    <w:p w14:paraId="5776DD0C" w14:textId="77777777" w:rsidR="00C04901" w:rsidRDefault="00EA6D8E">
      <w:pPr>
        <w:spacing w:line="600" w:lineRule="auto"/>
        <w:ind w:firstLine="720"/>
        <w:jc w:val="both"/>
        <w:rPr>
          <w:rFonts w:eastAsia="Times New Roman" w:cs="Times New Roman"/>
          <w:szCs w:val="24"/>
        </w:rPr>
      </w:pPr>
      <w:r>
        <w:rPr>
          <w:rFonts w:eastAsia="Times New Roman"/>
          <w:b/>
          <w:szCs w:val="24"/>
        </w:rPr>
        <w:t xml:space="preserve">ΑΘΑΝΑΣΙΑ (ΣΙΑ) ΑΝΑΓΝΩΣΤΟΠΟΥΛΟΥ (Αναπληρώτρια Υπουργός Παιδείας, Έρευνας και Θρησκευμάτων): </w:t>
      </w:r>
      <w:r>
        <w:rPr>
          <w:rFonts w:eastAsia="Times New Roman" w:cs="Times New Roman"/>
          <w:szCs w:val="24"/>
        </w:rPr>
        <w:t xml:space="preserve">Να παρακολουθήσετε αυτή τη μεταρρύθμιση, να κάνετε, βεβαίως, την κριτική σας, να δώσετε τις ιδέες που έχετε, γιατί είναι σημαντικό να παίρνουμε ιδέες από ανθρώπους που δούλεψαν εκεί και να τις συζητήσουμε με γόνιμο τρόπο. </w:t>
      </w:r>
    </w:p>
    <w:p w14:paraId="5776DD0D"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Ας σταματήσει αυτός ο πυροβολισμός του ΑΕΠ. Έλεος πια!</w:t>
      </w:r>
    </w:p>
    <w:p w14:paraId="5776DD0E"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5776DD0F" w14:textId="77777777" w:rsidR="00C04901" w:rsidRDefault="00EA6D8E">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Ευχαριστώ και εγώ, κυρία Υπουργέ. </w:t>
      </w:r>
    </w:p>
    <w:p w14:paraId="5776DD10" w14:textId="77777777" w:rsidR="00C04901" w:rsidRDefault="00EA6D8E">
      <w:pPr>
        <w:spacing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ενημερώθηκαν για την ιστορία του κτηρίου και τον τρόπο οργάνωσης και λειτουργίας της Βουλής, σαράντα μαθήτριες και μαθητές, καθώς και τρεις συνοδοί εκπαιδευτικοί από το 6</w:t>
      </w:r>
      <w:r>
        <w:rPr>
          <w:rFonts w:eastAsia="Times New Roman" w:cs="Times New Roman"/>
          <w:vertAlign w:val="superscript"/>
        </w:rPr>
        <w:t>ο</w:t>
      </w:r>
      <w:r>
        <w:rPr>
          <w:rFonts w:eastAsia="Times New Roman" w:cs="Times New Roman"/>
        </w:rPr>
        <w:t xml:space="preserve"> Γυμνάσιο Γαλατσίου. </w:t>
      </w:r>
    </w:p>
    <w:p w14:paraId="5776DD11" w14:textId="77777777" w:rsidR="00C04901" w:rsidRDefault="00EA6D8E">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5776DD12" w14:textId="77777777" w:rsidR="00C04901" w:rsidRDefault="00EA6D8E">
      <w:pPr>
        <w:spacing w:line="600" w:lineRule="auto"/>
        <w:ind w:firstLine="720"/>
        <w:jc w:val="center"/>
        <w:rPr>
          <w:rFonts w:eastAsia="Times New Roman" w:cs="Times New Roman"/>
        </w:rPr>
      </w:pPr>
      <w:r>
        <w:rPr>
          <w:rFonts w:eastAsia="Times New Roman" w:cs="Times New Roman"/>
        </w:rPr>
        <w:t>(Χειροκροτήματα από όλες τις πτέρυγες της Βουλής)</w:t>
      </w:r>
    </w:p>
    <w:p w14:paraId="5776DD13" w14:textId="77777777" w:rsidR="00C04901" w:rsidRDefault="00EA6D8E">
      <w:pPr>
        <w:spacing w:line="600" w:lineRule="auto"/>
        <w:ind w:firstLine="720"/>
        <w:jc w:val="center"/>
        <w:rPr>
          <w:rFonts w:eastAsia="Times New Roman" w:cs="Times New Roman"/>
        </w:rPr>
      </w:pPr>
      <w:r>
        <w:rPr>
          <w:rFonts w:eastAsia="Times New Roman" w:cs="Times New Roman"/>
        </w:rPr>
        <w:t>ΑΛΛΑΓΗ ΣΕΛΙΔΑΣ</w:t>
      </w:r>
    </w:p>
    <w:p w14:paraId="5776DD14" w14:textId="77777777" w:rsidR="00C04901" w:rsidRDefault="00EA6D8E">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Κυρίες και κύριοι συνάδελφοι, εισερχόμαστε στην ημερήσια διάταξη της</w:t>
      </w:r>
    </w:p>
    <w:p w14:paraId="5776DD15" w14:textId="77777777" w:rsidR="00C04901" w:rsidRDefault="00EA6D8E">
      <w:pPr>
        <w:spacing w:line="600" w:lineRule="auto"/>
        <w:ind w:firstLine="720"/>
        <w:jc w:val="center"/>
        <w:rPr>
          <w:rFonts w:eastAsia="Times New Roman"/>
          <w:b/>
          <w:szCs w:val="24"/>
        </w:rPr>
      </w:pPr>
      <w:r>
        <w:rPr>
          <w:rFonts w:eastAsia="Times New Roman"/>
          <w:b/>
          <w:szCs w:val="24"/>
        </w:rPr>
        <w:t>ΝΟΜΟΘΕΤΙΚΗΣ ΕΡΓΑΣΙΑΣ</w:t>
      </w:r>
    </w:p>
    <w:p w14:paraId="5776DD16" w14:textId="77777777" w:rsidR="00C04901" w:rsidRDefault="00EA6D8E">
      <w:pPr>
        <w:spacing w:line="600" w:lineRule="auto"/>
        <w:ind w:firstLine="720"/>
        <w:jc w:val="both"/>
        <w:rPr>
          <w:rFonts w:eastAsia="Times New Roman"/>
          <w:szCs w:val="24"/>
        </w:rPr>
      </w:pPr>
      <w:r>
        <w:rPr>
          <w:rFonts w:eastAsia="Times New Roman"/>
          <w:szCs w:val="24"/>
        </w:rPr>
        <w:t>Συνέχιση της συζήτησης και ψήφιση επί των άρθρων και του συνόλου του σχεδίου νόμου του Υπουργείου Εργασίας, Κοινωνικής Ασφάλισης και Κοινωνικής Αλληλεγγύης: «Κοινωνική και αλληλέγγυα οικονομία και ανάπτυξη των φορέων της και άλλες διατάξεις».</w:t>
      </w:r>
    </w:p>
    <w:p w14:paraId="5776DD17" w14:textId="77777777" w:rsidR="00C04901" w:rsidRDefault="00EA6D8E">
      <w:pPr>
        <w:spacing w:line="600" w:lineRule="auto"/>
        <w:ind w:firstLine="720"/>
        <w:jc w:val="both"/>
        <w:rPr>
          <w:rFonts w:eastAsia="Times New Roman"/>
          <w:szCs w:val="24"/>
        </w:rPr>
      </w:pPr>
      <w:r>
        <w:rPr>
          <w:rFonts w:eastAsia="Times New Roman"/>
          <w:szCs w:val="24"/>
        </w:rPr>
        <w:t xml:space="preserve">Στη συνεδρίαση της 19ης Οκτωβρίου του 2016 συζητήθηκε και ψηφίστηκε το νομοσχέδιο επί της αρχής. Στη σημερινή συνεδρίαση θα συζητηθούν τα άρθρα και οι τροπολογίες του νομοσχεδίου ως μία ενότητα. </w:t>
      </w:r>
    </w:p>
    <w:p w14:paraId="5776DD18" w14:textId="77777777" w:rsidR="00C04901" w:rsidRDefault="00EA6D8E">
      <w:pPr>
        <w:spacing w:line="600" w:lineRule="auto"/>
        <w:ind w:firstLine="720"/>
        <w:jc w:val="both"/>
        <w:rPr>
          <w:rFonts w:eastAsia="Times New Roman"/>
          <w:szCs w:val="24"/>
        </w:rPr>
      </w:pPr>
      <w:r>
        <w:rPr>
          <w:rFonts w:eastAsia="Times New Roman"/>
          <w:szCs w:val="24"/>
        </w:rPr>
        <w:t xml:space="preserve">Η διαδικασία έχει ως εξής: Θα μιλήσουν πρώτα οι εισηγητές και οι ειδικοί αγορητές επί των άρθρων και των τροπολογιών, κατόπιν οι εναπομείναντες ομιλητές επί της αρχής, οι οποίοι θα μιλήσουν και επί των άρθρων και επί των τροπολογιών, και στη συνέχεια θα πάρουν τον λόγο όσοι τυχόν εγγραφούν στον κατάλογο ομιλητών επί των άρθρων και των τροπολογιών. </w:t>
      </w:r>
    </w:p>
    <w:p w14:paraId="5776DD19" w14:textId="77777777" w:rsidR="00C04901" w:rsidRDefault="00EA6D8E">
      <w:pPr>
        <w:spacing w:line="600" w:lineRule="auto"/>
        <w:ind w:firstLine="720"/>
        <w:jc w:val="both"/>
        <w:rPr>
          <w:rFonts w:eastAsia="Times New Roman"/>
          <w:szCs w:val="24"/>
        </w:rPr>
      </w:pPr>
      <w:r>
        <w:rPr>
          <w:rFonts w:eastAsia="Times New Roman"/>
          <w:szCs w:val="24"/>
        </w:rPr>
        <w:t>Ερωτάται το Σώμα: Συμφωνεί με την πρόταση του Προεδρείου;</w:t>
      </w:r>
    </w:p>
    <w:p w14:paraId="5776DD1A" w14:textId="77777777" w:rsidR="00C04901" w:rsidRDefault="00EA6D8E">
      <w:pPr>
        <w:spacing w:line="600" w:lineRule="auto"/>
        <w:ind w:firstLine="720"/>
        <w:jc w:val="both"/>
        <w:rPr>
          <w:rFonts w:eastAsia="Times New Roman"/>
          <w:szCs w:val="24"/>
        </w:rPr>
      </w:pPr>
      <w:r>
        <w:rPr>
          <w:rFonts w:eastAsia="Times New Roman"/>
          <w:b/>
          <w:szCs w:val="24"/>
        </w:rPr>
        <w:t>ΠΟΛΛΟΙ ΒΟΥΛΕΥΤΕΣ:</w:t>
      </w:r>
      <w:r>
        <w:rPr>
          <w:rFonts w:eastAsia="Times New Roman"/>
          <w:szCs w:val="24"/>
        </w:rPr>
        <w:t xml:space="preserve"> Μάλιστα, μάλιστα.</w:t>
      </w:r>
    </w:p>
    <w:p w14:paraId="5776DD1B" w14:textId="77777777" w:rsidR="00C04901" w:rsidRDefault="00EA6D8E">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Συνεπώς το Σώμα συμφώνησε.</w:t>
      </w:r>
    </w:p>
    <w:p w14:paraId="5776DD1C" w14:textId="77777777" w:rsidR="00C04901" w:rsidRDefault="00EA6D8E">
      <w:pPr>
        <w:spacing w:line="600" w:lineRule="auto"/>
        <w:ind w:firstLine="720"/>
        <w:jc w:val="both"/>
        <w:rPr>
          <w:rFonts w:eastAsia="Times New Roman"/>
          <w:szCs w:val="24"/>
        </w:rPr>
      </w:pPr>
      <w:r>
        <w:rPr>
          <w:rFonts w:eastAsia="Times New Roman"/>
          <w:szCs w:val="24"/>
        </w:rPr>
        <w:t>Προχωρούμε με τον εισηγητή του ΣΥΡΙΖΑ, τον κ. Στογιαννίδη, ο οποίος θα έχει τον λόγο για οκτώ λεπτά.</w:t>
      </w:r>
    </w:p>
    <w:p w14:paraId="5776DD1D" w14:textId="77777777" w:rsidR="00C04901" w:rsidRDefault="00EA6D8E">
      <w:pPr>
        <w:spacing w:line="600" w:lineRule="auto"/>
        <w:ind w:firstLine="720"/>
        <w:jc w:val="both"/>
        <w:rPr>
          <w:rFonts w:eastAsia="Times New Roman"/>
          <w:szCs w:val="24"/>
        </w:rPr>
      </w:pPr>
      <w:r>
        <w:rPr>
          <w:rFonts w:eastAsia="Times New Roman"/>
          <w:b/>
          <w:szCs w:val="24"/>
        </w:rPr>
        <w:t xml:space="preserve">ΓΡΗΓΟΡΙΟΣ ΣΤΟΓΙΑΝΝΙΔΗΣ: </w:t>
      </w:r>
      <w:r>
        <w:rPr>
          <w:rFonts w:eastAsia="Times New Roman"/>
          <w:szCs w:val="24"/>
        </w:rPr>
        <w:t>Ευχαριστώ, κύριε Πρόεδρε.</w:t>
      </w:r>
    </w:p>
    <w:p w14:paraId="5776DD1E" w14:textId="77777777" w:rsidR="00C04901" w:rsidRDefault="00EA6D8E">
      <w:pPr>
        <w:spacing w:line="600" w:lineRule="auto"/>
        <w:ind w:firstLine="720"/>
        <w:jc w:val="both"/>
        <w:rPr>
          <w:rFonts w:eastAsia="Times New Roman"/>
          <w:szCs w:val="24"/>
        </w:rPr>
      </w:pPr>
      <w:r>
        <w:rPr>
          <w:rFonts w:eastAsia="Times New Roman"/>
          <w:szCs w:val="24"/>
        </w:rPr>
        <w:t>Πριν ξεκινήσω την εισήγησή μου επί των άρθρων του νομοσχεδίου περί κοινωνικής και αλληλέγγυας οικονομίας, θα ήθελα να ενημερώσω το Σώμα για ένα δυσάρεστο γεγονός. Σήμερα τα ξημερώματα απεβίωσε ο Περιφερειάρχης Ανατολικής Μακεδονίας και Θράκης, ο Γιώργος Παυλίδης, στο νοσοκομείο της Ξάνθης. Έχασε τη μάχη με τον καρκίνο. Εκφράζω και από το Βήμα τα συλλυπητήριά μου προς τους συγγενείς του.</w:t>
      </w:r>
    </w:p>
    <w:p w14:paraId="5776DD1F" w14:textId="77777777" w:rsidR="00C04901" w:rsidRDefault="00EA6D8E">
      <w:pPr>
        <w:spacing w:line="600" w:lineRule="auto"/>
        <w:ind w:firstLine="720"/>
        <w:jc w:val="both"/>
        <w:rPr>
          <w:rFonts w:eastAsia="Times New Roman"/>
          <w:szCs w:val="24"/>
        </w:rPr>
      </w:pPr>
      <w:r>
        <w:rPr>
          <w:rFonts w:eastAsia="Times New Roman"/>
          <w:szCs w:val="24"/>
        </w:rPr>
        <w:t xml:space="preserve">Κυρίες και κύριοι Βουλευτές, στο πρώτο άρθρο του νομοσχεδίου τίθεται ο σκοπός του νομοθετήματος, που είναι η δημιουργία ενός ευνοϊκού θεσμικού περιβάλλοντος, που θα διευκολύνει τη συμμετοχή όσων πολιτών το επιθυμούν, σε παραγωγικές δραστηριότητες που διέπονται από τα χαρακτηριστικά της κοινωνικής και αλληλέγγυας οικονομίας. </w:t>
      </w:r>
    </w:p>
    <w:p w14:paraId="5776DD20" w14:textId="77777777" w:rsidR="00C04901" w:rsidRDefault="00EA6D8E">
      <w:pPr>
        <w:spacing w:line="600" w:lineRule="auto"/>
        <w:ind w:firstLine="720"/>
        <w:jc w:val="both"/>
        <w:rPr>
          <w:rFonts w:eastAsia="Times New Roman"/>
          <w:szCs w:val="24"/>
        </w:rPr>
      </w:pPr>
      <w:r>
        <w:rPr>
          <w:rFonts w:eastAsia="Times New Roman"/>
          <w:szCs w:val="24"/>
        </w:rPr>
        <w:t xml:space="preserve">Στο άρθρο 2 δίνονται οι ορισμοί των εννοιών, που χρησιμοποιούνται στον νόμο. </w:t>
      </w:r>
    </w:p>
    <w:p w14:paraId="5776DD21" w14:textId="77777777" w:rsidR="00C04901" w:rsidRDefault="00EA6D8E">
      <w:pPr>
        <w:spacing w:line="600" w:lineRule="auto"/>
        <w:ind w:firstLine="720"/>
        <w:jc w:val="both"/>
        <w:rPr>
          <w:rFonts w:eastAsia="Times New Roman"/>
          <w:szCs w:val="24"/>
        </w:rPr>
      </w:pPr>
      <w:r>
        <w:rPr>
          <w:rFonts w:eastAsia="Times New Roman"/>
          <w:szCs w:val="24"/>
        </w:rPr>
        <w:t xml:space="preserve">Στο Κεφάλαιο Β΄ «Φορείς κοινωνικής και αλληλέγγυας οικονομίας» στο άρθρο 3 περιγράφεται η ιδιότητα του φορέα  της κοινωνικής και αλληλέγγυας οικονομίας, οι προϋποθέσεις που οφείλει να πληροί κάθε νομικό πρόσωπο για την απόδοση της ιδιότητας αυτής σε αυτό, καθώς και ο τρόπος απόκτησης της ιδιότητας αυτής. </w:t>
      </w:r>
    </w:p>
    <w:p w14:paraId="5776DD22" w14:textId="77777777" w:rsidR="00C04901" w:rsidRDefault="00EA6D8E">
      <w:pPr>
        <w:spacing w:line="600" w:lineRule="auto"/>
        <w:ind w:firstLine="720"/>
        <w:jc w:val="both"/>
        <w:rPr>
          <w:rFonts w:eastAsia="Times New Roman"/>
          <w:szCs w:val="24"/>
        </w:rPr>
      </w:pPr>
      <w:r>
        <w:rPr>
          <w:rFonts w:eastAsia="Times New Roman"/>
          <w:szCs w:val="24"/>
        </w:rPr>
        <w:t>Στην παράγραφο 1 ορίζεται ότι η ιδιότητα αυτή αποδίδεται αυτοδικαίως στις ΚΟΙΝΣΕΠ, στους συνεταιρισμούς εργαζομένων. Για λοιπά νομικά πρόσωπα ή ενώσεις προσώπων η απόδοση σε αυτά της ιδιότητας του φορέα της κοινωνικής και αλληλέγγυας οικονομίας συντελείται εφόσον το καταστατικό τους περιέχει τις απαιτούμενες προβλέψεις του παρόντος νόμου και εφαρμόζει τους προβλεπόμενους περιορισμούς στη διανομή των κερδών τους, εφόσον είναι κερδοσκοπικοί.</w:t>
      </w:r>
    </w:p>
    <w:p w14:paraId="5776DD23" w14:textId="77777777" w:rsidR="00C04901" w:rsidRDefault="00EA6D8E">
      <w:pPr>
        <w:spacing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Ζ΄ Αντιπρόεδρος της Βουλής κ. </w:t>
      </w:r>
      <w:r w:rsidRPr="00E224FA">
        <w:rPr>
          <w:rFonts w:eastAsia="Times New Roman"/>
          <w:b/>
          <w:szCs w:val="24"/>
        </w:rPr>
        <w:t>ΣΠΥΡΙΔΩΝ ΛΥΚΟΥΔΗΣ</w:t>
      </w:r>
      <w:r>
        <w:rPr>
          <w:rFonts w:eastAsia="Times New Roman"/>
          <w:szCs w:val="24"/>
        </w:rPr>
        <w:t>)</w:t>
      </w:r>
    </w:p>
    <w:p w14:paraId="5776DD24" w14:textId="77777777" w:rsidR="00C04901" w:rsidRDefault="00EA6D8E">
      <w:pPr>
        <w:spacing w:line="600" w:lineRule="auto"/>
        <w:ind w:firstLine="720"/>
        <w:jc w:val="both"/>
        <w:rPr>
          <w:rFonts w:eastAsia="Times New Roman"/>
          <w:szCs w:val="24"/>
        </w:rPr>
      </w:pPr>
      <w:r>
        <w:rPr>
          <w:rFonts w:eastAsia="Times New Roman"/>
          <w:szCs w:val="24"/>
        </w:rPr>
        <w:t>Στο Κεφάλαιο Γ΄ περιγράφονται τα υποστηρικτικά μέτρα. Με το άρθρο αυτό ρυθμίζονται τα υποστηρικτικά μέτρα για τους φορείς της κοινωνικής και αλληλέγγυας οικονομίας.</w:t>
      </w:r>
    </w:p>
    <w:p w14:paraId="5776DD25" w14:textId="77777777" w:rsidR="00C04901" w:rsidRDefault="00EA6D8E">
      <w:pPr>
        <w:spacing w:line="600" w:lineRule="auto"/>
        <w:ind w:firstLine="720"/>
        <w:jc w:val="both"/>
        <w:rPr>
          <w:rFonts w:eastAsia="Times New Roman"/>
          <w:szCs w:val="24"/>
        </w:rPr>
      </w:pPr>
      <w:r>
        <w:rPr>
          <w:rFonts w:eastAsia="Times New Roman"/>
          <w:szCs w:val="24"/>
        </w:rPr>
        <w:t>Οι φορείς της κοινωνικής και αλληλέγγυας οικονομίας, που εγγράφονται στο μητρώο, έχουν πρόσβαση σε χρηματοδοτικά εργαλεία, όπως το Εθνικό Ταμείο Επιχειρηματικότητας και Ανάπτυξης και τον αναπτυξιακό νόμο.</w:t>
      </w:r>
    </w:p>
    <w:p w14:paraId="5776DD26" w14:textId="77777777" w:rsidR="00C04901" w:rsidRDefault="00EA6D8E">
      <w:pPr>
        <w:spacing w:line="600" w:lineRule="auto"/>
        <w:ind w:firstLine="720"/>
        <w:jc w:val="both"/>
        <w:rPr>
          <w:rFonts w:eastAsia="Times New Roman"/>
          <w:szCs w:val="24"/>
        </w:rPr>
      </w:pPr>
      <w:r>
        <w:rPr>
          <w:rFonts w:eastAsia="Times New Roman"/>
          <w:szCs w:val="24"/>
        </w:rPr>
        <w:t>Στο Κεφάλαιο Δ΄ γίνεται αναφορά στις Κοινωνικές Συνεταιριστικές Επιχειρήσεις. Ορίζονται οι Κοινωνικές Συνεταιριστικές Επιχειρήσεις. Πρόκειται για αστικούς συνεταιρισμούς του ν.1667/1986 που έχουν ως καταστατικό σκοπό τη συλλογική και την κοινωνική ωφέλεια, δηλαδή, αφ’ ενός την από κοινού εξυπηρέτηση των αναγκών των μελών τους, μέσα από τη δημιουργία ισότιμων σχέσεων παραγωγής, τη δημιουργία θέσεων σταθερής και αξιοπρεπούς εργασίας και τη συμφιλίωση προσωπικής, οικογενειακής και επαγγελματικής ζωής και αφ’ ετέρου την εξυπηρέτηση κοινωνικών αναγκών τοπικού ή ευρύτερου χαρακτήρα, αξιοποιώντας την κοινωνική καινοτομία μέσα από δραστηριότητες βιώσιμης ανάπτυξης ή παροχής κοινωνικών υπηρεσιών γενικού ενδιαφέροντος ή παροχής υπηρεσιών ένταξης ευάλωτων ή ειδικών ομάδων, όπως ορίζονται στο άρθρο 2.</w:t>
      </w:r>
    </w:p>
    <w:p w14:paraId="5776DD27" w14:textId="77777777" w:rsidR="00C04901" w:rsidRDefault="00EA6D8E">
      <w:pPr>
        <w:spacing w:line="600" w:lineRule="auto"/>
        <w:ind w:firstLine="720"/>
        <w:jc w:val="both"/>
        <w:rPr>
          <w:rFonts w:eastAsia="Times New Roman"/>
          <w:szCs w:val="24"/>
        </w:rPr>
      </w:pPr>
      <w:r>
        <w:rPr>
          <w:rFonts w:eastAsia="Times New Roman"/>
          <w:szCs w:val="24"/>
        </w:rPr>
        <w:t>Στο Κεφάλαιο Ε΄ γίνεται αναφορά στους συνεταιρισμούς εργαζομένων. Θέλω να πω ότι οι συνεταιρισμοί εργαζομένων είναι κάτι που πρώτη φορά εισάγεται στην ελληνική νομοθεσία.</w:t>
      </w:r>
    </w:p>
    <w:p w14:paraId="5776DD28"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Στο άρθρο αυτό ορίζονται οι συνεταιρισμοί εργαζομένων. Είναι αστικοί συνεταιρισμοί, που έχουν εκ του νόμου εμπορική ιδιότητα και παράγουν συλλογική ωφέλεια, δηλαδή, επιτυγχάνουν την από κοινού εξυπηρέτηση των αναγκών των μελών τους μέσα από τη δημιουργία ισότιμων σχέσεων παραγωγής, τη δημιουργία θέσεων σταθερής και αξιοπρεπούς εργασίας και τη συμφιλίωση προσωπικής, οικογενειακής και επαγγελματικής ζωής, ενώ επίσης ορίζεται ότι στους συνεταιρισμούς εργαζομένων συμμετέχουν αποκλειστικά και μόνο φυσικά πρόσωπα, τα οποία επιθυμούν να βιοποριστούν με συλλογικό και αυτόνομο τρόπο, παράγοντας από κοινού αγαθά και υπηρεσίες για τρίτους.</w:t>
      </w:r>
    </w:p>
    <w:p w14:paraId="5776DD29"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Εδώ θα ήθελα να επεκταθώ λίγο περισσότερο, γιατί υπάρχει μία παρεξηγημένη έννοια στη χώρα μας τις τελευταίες δεκαετίες για τον συνεργατισμό. Παρ’ όλο που στις δεκαετίες 1970-1980 υπήρξε ανάπτυξη των συνεταιρισμών και στην περιοχή μου ειδικά υπήρχαν και συνεταιριστικές βιομηχανίες, δυστυχώς παρήκμασαν, όχι γιατί φταίει ο συνεταιρισμός, αλλά εξαιτίας της κακοδιαχείρισης και το λάθος τρόπο διοίκησης. Δυστυχώς διόριζαν σε αυτές τις επιχειρήσεις ανθρώπους, που δεν είχαν τις γνώσεις. Επίσης, κατάντησαν να είναι κρατικοδίαιτες επιχειρήσεις. Αυτό δεν επιδιώκεται με το συγκεκριμένο νομοσχέδιο. Το ξεχωρίζω για να μην υπάρχουν παρεξηγήσεις. </w:t>
      </w:r>
    </w:p>
    <w:p w14:paraId="5776DD2A"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Στο Κεφάλαιο Δ΄ «Λοιπές ρυθμίσεις, μεταβατικές διατάξεις» στο Β΄ Μέρος έχουμε τη σύσταση Ειδικής Γραμματείας Κοινωνικής και Αλληλέγγυας Οικονομίας. Με την προτεινόμενη διάταξη συγκροτείται στο Υπουργείο Εργασίας, Κοινωνικής Ασφάλισης και Κοινωνικής Αλληλεγγύης ενιαίος διοικητικός τομέας, με τίτλο: «Ειδική Γραμματεία Κοινωνικής και Αλληλέγγυας Οικονομίας». Η λειτουργία της θα έχει ως έργο την εκτέλεση και εφαρμογή της κυβερνητικής πολιτικής για την κοινωνική και αλληλέγγυα οικονομία με αποτελεσματικότερο τρόπο.</w:t>
      </w:r>
    </w:p>
    <w:p w14:paraId="5776DD2B"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Αναλυτικότερα, καταρτίζει την εθνική στρατηγική για την κοινωνική και αλληλέγγυα οικονομία, παρακολουθεί και συντονίζει τις σχετικές δράσεις για την εφαρμογή και τη διασφάλιση της συνεκτικότητας της εθνικής στρατηγικής. Μελετά και παράγει πολιτικές και επιβλέπει την εφαρμογή τους προς όφελος του πολίτη. Αναπτύσσει συνεργασία στους θεματικούς τομείς με αρμόδια Υπουργεία, εξειδικεύει την εθνική στρατηγική ανά τομέα, σε συνεργασία με τα αρμόδια Υπουργεία και τους φορείς και παρακολουθεί τις διεθνείς εξελίξεις.</w:t>
      </w:r>
    </w:p>
    <w:p w14:paraId="5776DD2C"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Στο Κεφάλαιο Β΄ αναφέρεται η σύσταση ειδικής γραμματείας Ρομά. Η κοινωνική αλληλεγγύη διαδραματίζει σημαντικό ρόλο για τη στήριξη και ενίσχυση ευάλωτων κοινωνικών ομάδων, όπως των Ρομά. Η καταπολέμηση του κοινωνικού αποκλεισμού είναι στόχος της Κυβέρνησης. </w:t>
      </w:r>
    </w:p>
    <w:p w14:paraId="5776DD2D"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Κρίνεται λοιπόν επιβεβλημένη η ουσιαστική σε όλους τους τομείς της κοινωνικής ζωής παρέμβαση της πολιτείας για τον τερματισμό του αποκλεισμού των Ρομά, τη βελτίωση της κοινωνικής και οικονομικής κατάστασής τους και την ουσιαστική κοινωνική και εργασιακή τους ένταξη. </w:t>
      </w:r>
    </w:p>
    <w:p w14:paraId="5776DD2E"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Έτσι συνοπτικά αναφέρεται ότι συστήνεται Ειδική Γραμματεία Κοινωνικής Ένταξης των Ρομά, υπαγόμενη απευθείας στον Αναπληρωτή Υπουργό Εργασίας, Κοινωνικής Ασφάλισης και Κοινωνικής Αλληλεγγύης, αρμόδιο για θέματα κοινωνικής αλληλεγγύης και καθορίζονται οι επιδιωκόμενοι σκοποί της.</w:t>
      </w:r>
    </w:p>
    <w:p w14:paraId="5776DD2F"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Όπως ανέφερε χθες και η Υπουργός κ. Φωτίου, στην Ελλάδα έχουμε εκατόν πενήντα χιλιάδες Ρομά. Δυστυχώς, το πολιτικό σύστημα αυτούς τους ανθρώπους τους είχε βάλει στην άκρη. Πολλές φορές τους χρησιμοποιούσε. Ειδικά στην περιοχή μου είναι κοινό μυστικό ότι τους θυμόταν μόνο στις εκλογές. Εξαγόραζε ψήφους από αυτούς, όσοι, δηλαδή, επιτήδειοι είχαν τα λεφτά να τους πληρώνουν.</w:t>
      </w:r>
    </w:p>
    <w:p w14:paraId="5776DD30"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Θα σας αναφέρω ένα παράδειγμα. Πέρυσι βρισκόμουν σε ένα ΚΕΠ στην Ξάνθη. Ήταν εκεί δύο Ρομά, ο ένας 25 και ο άλλος 30 χρονών. Η υπάλληλος του ΚΕΠ τους ζήτησε να κάνουν μία υπεύθυνη δήλωση. Ο ένας ρώτησε τον άλλον «ξέρεις να γράφεις;» και ο άλλος απάντησε «όχι». Δύο νέοι άνθρωποι, δηλαδή, δεν ήξεραν να γράφουν το ονοματεπώνυμό τους και μεγάλωσαν σε αυτή τη χώρα. </w:t>
      </w:r>
    </w:p>
    <w:p w14:paraId="5776DD31"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Θεωρώ ότι είναι ντροπή για το πολιτικό μας σύστημα να υπάρχουν νέοι άνθρωποι, που να μην ξέρουν να γράφουν το όνομά τους. Στον οικισμό που υπάρχει στην Ξάνθη, στο Δροσερό, κατά εποχές υπάρχουν χιλιάδες κάτοικοι. Αν πάει όμως κάποιος στο Γυμνάσιο Δροσερού, θα δει δεκάδες παιδιά. Ενώ αυτοί οι άνθρωποι είναι πολύτεκνοι, τα παιδιά τους δεν πηγαίνουν στο σχολείο. Αυτό αποδεικνύει ότι πρέπει να δείξουμε ιδιαίτερη φροντίδα και προσοχή. Επιτέλους θα πρέπει να ενδιαφερθούμε γι’ αυτούς τους ανθρώπους. </w:t>
      </w:r>
    </w:p>
    <w:p w14:paraId="5776DD32"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Επίσης, όπως διευκρίνισε και η Υπουργός, όλα τα χρήματα, που θα ξοδευθούν γι’ αυτούς δεν θα προέρχονται από κρατικά κονδύλια, από τον προϋπολογισμό, αλλά από κοινοτικά ταμεία. Απλώς χρειάζεται συντονισμός. Πρέπει, λοιπόν, να μην είμαστε αρνητικοί στην ίδρυση ειδικής γραμματείας Ρομά. </w:t>
      </w:r>
    </w:p>
    <w:p w14:paraId="5776DD33"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5776DD34" w14:textId="77777777" w:rsidR="00C04901" w:rsidRDefault="00EA6D8E">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Τελειώνω, κύριε Πρόεδρε, σε ένα λεπτό. </w:t>
      </w:r>
    </w:p>
    <w:p w14:paraId="5776DD35" w14:textId="77777777" w:rsidR="00C04901" w:rsidRDefault="00EA6D8E">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επίσης να κάνω μια αναφορά στις εκτιμήσεις, που γίνονται για τις ανεξόφλητες οφειλές από τον ΕΟΠΥΥ, ληξιπρόθεσμες οφειλές μέχρι το 2012. Το είπα και χθες ότι είναι ένα θέμα πολύ σοβαρό. Θεωρούμε ότι οι μειώσεις, που γίνονται προς τους ανθρώπους που έχουν τα ληξιπρόθεσμα ή τους φορείς είναι πολύ μικρές. Δυστυχώς, δεν περιγράφεται σωστά στο άρθρο του νόμου. Κάνει αναφορά για 45% μείωση, αλλά αναφέρεται στο υπόλοιπο 10% που έχει μείνει, καθώς έχουν πάρει την προκαταβολή του 90% αυτοί οι φορείς. Άρα, θεωρούμε ότι η ρύθμιση είναι προς τη σωστή κατεύθυνση. </w:t>
      </w:r>
    </w:p>
    <w:p w14:paraId="5776DD36" w14:textId="77777777" w:rsidR="00C04901" w:rsidRDefault="00EA6D8E">
      <w:pPr>
        <w:spacing w:line="600" w:lineRule="auto"/>
        <w:ind w:firstLine="720"/>
        <w:contextualSpacing/>
        <w:jc w:val="both"/>
        <w:rPr>
          <w:rFonts w:eastAsia="Times New Roman" w:cs="Times New Roman"/>
          <w:szCs w:val="24"/>
        </w:rPr>
      </w:pPr>
      <w:r>
        <w:rPr>
          <w:rFonts w:eastAsia="Times New Roman" w:cs="Times New Roman"/>
          <w:szCs w:val="24"/>
        </w:rPr>
        <w:t>Επίσης, με την τροπολογία που κατέθεσε και ο Υπουργός, σε όσους οφείλονται μέχρι 15.000 ευρώ εκεί θα υπάρξει μείωση κατά 20% και όχι 45%. Επαναλαμβάνω ότι η αναφορά είναι για το 10% του συνολικού ποσού. Άρα, λοιπόν, είναι 4,5% στο σύνολο για αυτούς που τους οφείλονται μεγάλα ποσά και 2% στο σύνολο για αυτούς που τους οφείλονται μικρότερα ποσά.</w:t>
      </w:r>
    </w:p>
    <w:p w14:paraId="5776DD37" w14:textId="77777777" w:rsidR="00C04901" w:rsidRDefault="00EA6D8E">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5776DD38" w14:textId="77777777" w:rsidR="00C04901" w:rsidRDefault="00EA6D8E">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5776DD39" w14:textId="77777777" w:rsidR="00C04901" w:rsidRDefault="00EA6D8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κύριε συνάδελφε.</w:t>
      </w:r>
    </w:p>
    <w:p w14:paraId="5776DD3A" w14:textId="77777777" w:rsidR="00C04901" w:rsidRDefault="00EA6D8E">
      <w:pPr>
        <w:spacing w:line="600" w:lineRule="auto"/>
        <w:ind w:firstLine="720"/>
        <w:contextualSpacing/>
        <w:jc w:val="both"/>
        <w:rPr>
          <w:rFonts w:eastAsia="Times New Roman" w:cs="Times New Roman"/>
          <w:szCs w:val="24"/>
        </w:rPr>
      </w:pPr>
      <w:r>
        <w:rPr>
          <w:rFonts w:eastAsia="Times New Roman" w:cs="Times New Roman"/>
          <w:szCs w:val="24"/>
        </w:rPr>
        <w:t>Η Υπουργός κ. Αντωνοπούλου θέλει να καταθέσει ορισμένες νομοτεχνικές  βελτιώσεις.</w:t>
      </w:r>
    </w:p>
    <w:p w14:paraId="5776DD3B" w14:textId="77777777" w:rsidR="00C04901" w:rsidRDefault="00EA6D8E">
      <w:pPr>
        <w:spacing w:line="600" w:lineRule="auto"/>
        <w:ind w:firstLine="720"/>
        <w:contextualSpacing/>
        <w:jc w:val="both"/>
        <w:rPr>
          <w:rFonts w:eastAsia="Times New Roman" w:cs="Times New Roman"/>
          <w:szCs w:val="24"/>
        </w:rPr>
      </w:pPr>
      <w:r>
        <w:rPr>
          <w:rFonts w:eastAsia="Times New Roman" w:cs="Times New Roman"/>
          <w:szCs w:val="24"/>
        </w:rPr>
        <w:t>Ορίστε, έχετε τον λόγο, κυρία Υπουργέ.</w:t>
      </w:r>
    </w:p>
    <w:p w14:paraId="5776DD3C" w14:textId="77777777" w:rsidR="00C04901" w:rsidRDefault="00EA6D8E">
      <w:pPr>
        <w:spacing w:line="600" w:lineRule="auto"/>
        <w:ind w:firstLine="720"/>
        <w:contextualSpacing/>
        <w:jc w:val="both"/>
        <w:rPr>
          <w:rFonts w:eastAsia="Times New Roman" w:cs="Times New Roman"/>
          <w:szCs w:val="24"/>
        </w:rPr>
      </w:pPr>
      <w:r>
        <w:rPr>
          <w:rFonts w:eastAsia="Times New Roman" w:cs="Times New Roman"/>
          <w:b/>
          <w:szCs w:val="24"/>
        </w:rPr>
        <w:t xml:space="preserve">ΟΥΡΑΝΙΑ ΑΝΤΩΝΟΠΟΥΛΟΥ (Αναπληρώτρια Υπουργός Εργασίας, Κοινωνικής Ασφάλισης και Κοινωνικής Αλληλεγγύης): </w:t>
      </w:r>
      <w:r>
        <w:rPr>
          <w:rFonts w:eastAsia="Times New Roman" w:cs="Times New Roman"/>
          <w:szCs w:val="24"/>
        </w:rPr>
        <w:t>Ευχαριστώ, κύριε Πρόεδρε.</w:t>
      </w:r>
    </w:p>
    <w:p w14:paraId="5776DD3D" w14:textId="77777777" w:rsidR="00C04901" w:rsidRDefault="00EA6D8E">
      <w:pPr>
        <w:spacing w:line="600" w:lineRule="auto"/>
        <w:ind w:firstLine="720"/>
        <w:contextualSpacing/>
        <w:jc w:val="both"/>
        <w:rPr>
          <w:rFonts w:eastAsia="Times New Roman" w:cs="Times New Roman"/>
          <w:szCs w:val="24"/>
        </w:rPr>
      </w:pPr>
      <w:r>
        <w:rPr>
          <w:rFonts w:eastAsia="Times New Roman" w:cs="Times New Roman"/>
          <w:szCs w:val="24"/>
        </w:rPr>
        <w:t>Θα ήθελα να καταθέσω ορισμένες  νομοτεχνικές βελτιώσεις.</w:t>
      </w:r>
    </w:p>
    <w:p w14:paraId="5776DD3E" w14:textId="77777777" w:rsidR="00C04901" w:rsidRDefault="00EA6D8E">
      <w:pPr>
        <w:spacing w:line="600" w:lineRule="auto"/>
        <w:ind w:firstLine="720"/>
        <w:contextualSpacing/>
        <w:jc w:val="both"/>
        <w:rPr>
          <w:rFonts w:eastAsia="Times New Roman" w:cs="Times New Roman"/>
          <w:szCs w:val="24"/>
        </w:rPr>
      </w:pPr>
      <w:r>
        <w:rPr>
          <w:rFonts w:eastAsia="Times New Roman" w:cs="Times New Roman"/>
          <w:szCs w:val="24"/>
        </w:rPr>
        <w:t xml:space="preserve">Η πρώτη αφορά τις παραγράφους 2, 11 και 12 του άρθρου 2, οι οποίες αποσύρονται. Είναι μια διόρθωση της ήδη κατατεθειμένης από τις 19-10-2016 υπ’ αριθμόν 4 νομοτεχνικής. </w:t>
      </w:r>
    </w:p>
    <w:p w14:paraId="5776DD3F" w14:textId="77777777" w:rsidR="00C04901" w:rsidRDefault="00EA6D8E">
      <w:pPr>
        <w:spacing w:line="600" w:lineRule="auto"/>
        <w:ind w:firstLine="720"/>
        <w:contextualSpacing/>
        <w:jc w:val="both"/>
        <w:rPr>
          <w:rFonts w:eastAsia="Times New Roman" w:cs="Times New Roman"/>
          <w:szCs w:val="24"/>
        </w:rPr>
      </w:pPr>
      <w:r>
        <w:rPr>
          <w:rFonts w:eastAsia="Times New Roman" w:cs="Times New Roman"/>
          <w:szCs w:val="24"/>
        </w:rPr>
        <w:t xml:space="preserve">Η δεύτερη, αφορά την παράγραφο 1 του άρθρου 3 που αναδιατυπώνεται. Για να μην μακρηγορήσω, θα ήθελα να πω ότι αυτό που κάνουμε εδώ είναι να καθορίζουμε ότι δεν αφορά τον δημόσιο τομέα ο χώρος της κοινωνικής οικονομίας. Δηλαδή, στην έννοια των ορισμών για τους φορείς κοινωνικής και αλληλέγγυας οικονομίας έχουμε καθορίσει τις κοινωνικές συνεταιριστικές επιχειρήσεις, κοινωνικούς συνεταιρισμούς περιορισμένης ευθύνης, συνεταιρισμούς εργαζομένων. </w:t>
      </w:r>
    </w:p>
    <w:p w14:paraId="5776DD40" w14:textId="77777777" w:rsidR="00C04901" w:rsidRDefault="00EA6D8E">
      <w:pPr>
        <w:spacing w:line="600" w:lineRule="auto"/>
        <w:ind w:firstLine="720"/>
        <w:contextualSpacing/>
        <w:jc w:val="both"/>
        <w:rPr>
          <w:rFonts w:eastAsia="Times New Roman" w:cs="Times New Roman"/>
          <w:szCs w:val="24"/>
        </w:rPr>
      </w:pPr>
      <w:r>
        <w:rPr>
          <w:rFonts w:eastAsia="Times New Roman" w:cs="Times New Roman"/>
          <w:szCs w:val="24"/>
        </w:rPr>
        <w:t xml:space="preserve">Το δ. έλεγε: «Οποιοδήποτε άλλο μη μονοπρόσωπο νομικό πρόσωπο, εφόσον έχει αποκτήσει νομική προσωπικότητα, όπως ιδίως αγροτικοί συνεταιρισμοί, αστικοί συνεταιρισμοί, αστικές εταιρείες, εφόσον σωρευτικά συντρέχουν οι εξής προϋποθέσεις». Και παρακάτω έχουμε τις προϋποθέσεις. </w:t>
      </w:r>
    </w:p>
    <w:p w14:paraId="5776DD41" w14:textId="77777777" w:rsidR="00C04901" w:rsidRDefault="00EA6D8E">
      <w:pPr>
        <w:spacing w:line="600" w:lineRule="auto"/>
        <w:ind w:firstLine="720"/>
        <w:contextualSpacing/>
        <w:jc w:val="both"/>
        <w:rPr>
          <w:rFonts w:eastAsia="Times New Roman" w:cs="Times New Roman"/>
          <w:szCs w:val="24"/>
        </w:rPr>
      </w:pPr>
      <w:r>
        <w:rPr>
          <w:rFonts w:eastAsia="Times New Roman" w:cs="Times New Roman"/>
          <w:szCs w:val="24"/>
        </w:rPr>
        <w:t xml:space="preserve">Εδώ, λοιπόν, έχουμε προσθέσει το στ., το οποίο λέει: «δεν έχει ιδρυθεί και δεν διοικείται άμεσα ή έμμεσα από ΝΠΔΔ ή ΟΤΑ α’ ή β’ βαθμού ή από άλλο νομικό πρόσωπο του ευρύτερου δημόσιου τομέα». Αυτό ήταν ένα αίτημα το οποίο συζητήσαμε και έχει ενσωματωθεί. </w:t>
      </w:r>
    </w:p>
    <w:p w14:paraId="5776DD42" w14:textId="77777777" w:rsidR="00C04901" w:rsidRDefault="00EA6D8E">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 xml:space="preserve">Στο άρθρο 3; </w:t>
      </w:r>
    </w:p>
    <w:p w14:paraId="5776DD43" w14:textId="77777777" w:rsidR="00C04901" w:rsidRDefault="00EA6D8E">
      <w:pPr>
        <w:spacing w:line="600" w:lineRule="auto"/>
        <w:ind w:firstLine="720"/>
        <w:contextualSpacing/>
        <w:jc w:val="both"/>
        <w:rPr>
          <w:rFonts w:eastAsia="Times New Roman" w:cs="Times New Roman"/>
          <w:szCs w:val="24"/>
        </w:rPr>
      </w:pPr>
      <w:r>
        <w:rPr>
          <w:rFonts w:eastAsia="Times New Roman" w:cs="Times New Roman"/>
          <w:b/>
          <w:szCs w:val="24"/>
        </w:rPr>
        <w:t xml:space="preserve">ΟΥΡΑΝΙΑ ΑΝΤΩΝΟΠΟΥΛΟΥ (Αναπληρώτρια Υπουργός Εργασίας, Κοινωνικής Ασφάλισης και Κοινωνικής Αλληλεγγύης): </w:t>
      </w:r>
      <w:r>
        <w:rPr>
          <w:rFonts w:eastAsia="Times New Roman" w:cs="Times New Roman"/>
          <w:szCs w:val="24"/>
        </w:rPr>
        <w:t xml:space="preserve">Ναι, είναι στο άρθρο 3 παράγραφος 1. </w:t>
      </w:r>
    </w:p>
    <w:p w14:paraId="5776DD44" w14:textId="77777777" w:rsidR="00C04901" w:rsidRDefault="00EA6D8E">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Μα, ούτε αυτό ισχύει!</w:t>
      </w:r>
    </w:p>
    <w:p w14:paraId="5776DD45" w14:textId="77777777" w:rsidR="00C04901" w:rsidRDefault="00EA6D8E">
      <w:pPr>
        <w:spacing w:line="600" w:lineRule="auto"/>
        <w:ind w:firstLine="720"/>
        <w:contextualSpacing/>
        <w:jc w:val="both"/>
        <w:rPr>
          <w:rFonts w:eastAsia="Times New Roman" w:cs="Times New Roman"/>
          <w:szCs w:val="24"/>
        </w:rPr>
      </w:pPr>
      <w:r>
        <w:rPr>
          <w:rFonts w:eastAsia="Times New Roman" w:cs="Times New Roman"/>
          <w:szCs w:val="24"/>
        </w:rPr>
        <w:t xml:space="preserve">Κυρία Υπουργέ, θα έπρεπε να δοθούν τα νέα άρθρα, όπως έχουν διαμορφωθεί. Δεν βγάζουμε άκρη. Τα έχετε αλλάξει όλα. </w:t>
      </w:r>
    </w:p>
    <w:p w14:paraId="5776DD46" w14:textId="77777777" w:rsidR="00C04901" w:rsidRDefault="00EA6D8E">
      <w:pPr>
        <w:spacing w:line="600" w:lineRule="auto"/>
        <w:ind w:firstLine="720"/>
        <w:contextualSpacing/>
        <w:jc w:val="both"/>
        <w:rPr>
          <w:rFonts w:eastAsia="Times New Roman" w:cs="Times New Roman"/>
          <w:szCs w:val="24"/>
        </w:rPr>
      </w:pPr>
      <w:r>
        <w:rPr>
          <w:rFonts w:eastAsia="Times New Roman" w:cs="Times New Roman"/>
          <w:b/>
          <w:szCs w:val="24"/>
        </w:rPr>
        <w:t xml:space="preserve">ΟΥΡΑΝΙΑ ΑΝΤΩΝΟΠΟΥΛΟΥ (Αναπληρώτρια Υπουργός Εργασίας, Κοινωνικής Ασφάλισης και Κοινωνικής Αλληλεγγύης): </w:t>
      </w:r>
      <w:r>
        <w:rPr>
          <w:rFonts w:eastAsia="Times New Roman" w:cs="Times New Roman"/>
          <w:szCs w:val="24"/>
        </w:rPr>
        <w:t>Είναι αναδιατύπωση της παραγράφου 1 του άρθρου 3.</w:t>
      </w:r>
    </w:p>
    <w:p w14:paraId="5776DD47" w14:textId="77777777" w:rsidR="00C04901" w:rsidRDefault="00EA6D8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Κύριοι συνάδελφοι, επειδή είναι πολλές οι νομοτεχνικές αλλαγές και βελτιώσεις, που έχουν γίνει, η υπηρεσία με ενημερώνει ότι δουλεύει συνεχώς για να μπορέσει να τις διαμορφώσει και να τις έχετε. Είναι πολλές και δημιουργούνται τα προβλήματα που λέτε, είναι αλήθεια. </w:t>
      </w:r>
    </w:p>
    <w:p w14:paraId="5776DD48" w14:textId="77777777" w:rsidR="00C04901" w:rsidRDefault="00EA6D8E">
      <w:pPr>
        <w:spacing w:line="600" w:lineRule="auto"/>
        <w:ind w:firstLine="720"/>
        <w:contextualSpacing/>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 xml:space="preserve">Ας ακούσουμε το γενικό πλαίσιο. </w:t>
      </w:r>
    </w:p>
    <w:p w14:paraId="5776DD49" w14:textId="77777777" w:rsidR="00C04901" w:rsidRDefault="00EA6D8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Απλώς να ξέρουμε, κυρία Υπουργέ, ότι τελειώνουμε με αυτές τις νομοτεχνικές, για να μπορεί και η υπηρεσία να δουλέψει αποτελεσματικά. </w:t>
      </w:r>
    </w:p>
    <w:p w14:paraId="5776DD4A" w14:textId="77777777" w:rsidR="00C04901" w:rsidRDefault="00EA6D8E">
      <w:pPr>
        <w:spacing w:line="600" w:lineRule="auto"/>
        <w:ind w:firstLine="720"/>
        <w:contextualSpacing/>
        <w:jc w:val="both"/>
        <w:rPr>
          <w:rFonts w:eastAsia="Times New Roman" w:cs="Times New Roman"/>
          <w:szCs w:val="24"/>
        </w:rPr>
      </w:pPr>
      <w:r>
        <w:rPr>
          <w:rFonts w:eastAsia="Times New Roman" w:cs="Times New Roman"/>
          <w:b/>
          <w:szCs w:val="24"/>
        </w:rPr>
        <w:t xml:space="preserve">ΟΥΡΑΝΙΑ ΑΝΤΩΝΟΠΟΥΛΟΥ (Αναπληρώτρια Υπουργός Εργασίας, Κοινωνικής Ασφάλισης και Κοινωνικής Αλληλεγγύης): </w:t>
      </w:r>
      <w:r>
        <w:rPr>
          <w:rFonts w:eastAsia="Times New Roman" w:cs="Times New Roman"/>
          <w:szCs w:val="24"/>
        </w:rPr>
        <w:t xml:space="preserve">Τελειώσαμε, ναι. </w:t>
      </w:r>
    </w:p>
    <w:p w14:paraId="5776DD4B" w14:textId="77777777" w:rsidR="00C04901" w:rsidRDefault="00EA6D8E">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 xml:space="preserve">Εγώ πάντα κρατάω μια επιφύλαξη. </w:t>
      </w:r>
    </w:p>
    <w:p w14:paraId="5776DD4C" w14:textId="77777777" w:rsidR="00C04901" w:rsidRDefault="00EA6D8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Καλές είναι οι επιφυλάξεις, αλλά να βοηθάμε. </w:t>
      </w:r>
    </w:p>
    <w:p w14:paraId="5776DD4D"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 xml:space="preserve">Ας ακούσουμε τα γενικά και βλέπουμε. </w:t>
      </w:r>
    </w:p>
    <w:p w14:paraId="5776DD4E"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ΟΥΡΑΝΙΑ ΑΝΤΩΝΟΠΟΥΛΟΥ (Αναπληρώτρια Υπουργός Εργασίας, Κοινωνικής Ασφάλισης και Κοινωνικής Αλληλεγγύης): </w:t>
      </w:r>
      <w:r>
        <w:rPr>
          <w:rFonts w:eastAsia="Times New Roman" w:cs="Times New Roman"/>
          <w:szCs w:val="24"/>
        </w:rPr>
        <w:t>Η περίπτωση δ΄ που προστίθεται στο τέλος της παραγράφου 6 του άρθρου 34 του ν.4144/13 (Α΄88) με την παράγραφο 2 του άρθρου 52 αναδιατυπώνεται ώστε να ενσωματώσουμε τη νομολογία του Ελεγκτικού Συνεδρίου. Είναι μια πολύ μικρή αλλαγή που φέρνουμε και αναδιατυπώνεται εκ νέου ως εξής «Οι δαπάνες των κλάδων «ΛΑΕΚ» και «Λογαριασμός Κοινωνικής Πολιτικής» βαρύνουν για την κάλυψή τους, τους διαχρονικά αποδιδόμενους πόρους στον ΟΑΕΔ, οι οποίοι δεν συνιστούν κρατική επιχορήγηση –αυτό είναι που έχουμε προσθέσει- ή χρηματοδότηση των δικαιούχων του παρόντος άρθρου και καταβάλλονται από τα σχετικά ταμειακά διαθέσιμα, ανεξαρτήτως αν έχει μεταφερθεί από το ΙΚΑ ή τον ΕΦΚΑ, κατά το έτος καταβολής τους, το ποσό που αντιστοιχεί στις εν λόγω ενιαύσιες δαπάνες».</w:t>
      </w:r>
    </w:p>
    <w:p w14:paraId="5776DD4F"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Τέλος, θέλω να σας πληροφορήσω ότι υπάρχει ακόμα μια τροπολογία –μόλις τώρα πήραμε το οκ ότι θα ενταχθεί- η οποία αφορά τις φορολογικές ελαφρύνσεις. Έρχεται αυτήν τη στιγμή, την ετοιμάζουν και την κατεβάζουν. Υπάρχει αυτή η μία που εκκρεμεί κι έρχεται τώρα. </w:t>
      </w:r>
    </w:p>
    <w:p w14:paraId="5776DD50"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5776DD51"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(Στο σημείο αυτό η Αναπληρώτρια Υπουργός Εργασίας, Κοινωνικής Ασφάλισης και Κοινωνικής Αλληλεγγύης, κ. Ουρανία Αντωνοπούλου καταθέτει για τα Πρακτικά τις πραναφερθείσες νομοτεχνικές βελτιώσεις, οι οποίες έχουν ως εξής: </w:t>
      </w:r>
    </w:p>
    <w:p w14:paraId="5776DD52" w14:textId="77777777" w:rsidR="00C04901" w:rsidRDefault="00EA6D8E">
      <w:pPr>
        <w:spacing w:line="600" w:lineRule="auto"/>
        <w:ind w:firstLine="720"/>
        <w:jc w:val="center"/>
        <w:rPr>
          <w:rFonts w:eastAsia="Times New Roman" w:cs="Times New Roman"/>
          <w:szCs w:val="24"/>
        </w:rPr>
      </w:pPr>
      <w:r>
        <w:rPr>
          <w:rFonts w:eastAsia="Times New Roman" w:cs="Times New Roman"/>
          <w:szCs w:val="24"/>
        </w:rPr>
        <w:t>ΑΛΛΑΓΗ ΣΕΛΙΔΑΣ</w:t>
      </w:r>
    </w:p>
    <w:p w14:paraId="5776DD53" w14:textId="77777777" w:rsidR="00C04901" w:rsidRDefault="00EA6D8E">
      <w:pPr>
        <w:spacing w:line="600" w:lineRule="auto"/>
        <w:ind w:firstLine="720"/>
        <w:jc w:val="center"/>
        <w:rPr>
          <w:rFonts w:eastAsia="Times New Roman" w:cs="Times New Roman"/>
          <w:szCs w:val="24"/>
        </w:rPr>
      </w:pPr>
      <w:r>
        <w:rPr>
          <w:rFonts w:eastAsia="Times New Roman" w:cs="Times New Roman"/>
          <w:szCs w:val="24"/>
        </w:rPr>
        <w:t>(Να μπουν οι σελίδες 137-138)</w:t>
      </w:r>
    </w:p>
    <w:p w14:paraId="5776DD54" w14:textId="77777777" w:rsidR="00C04901" w:rsidRDefault="00EA6D8E">
      <w:pPr>
        <w:spacing w:line="600" w:lineRule="auto"/>
        <w:ind w:firstLine="720"/>
        <w:jc w:val="center"/>
        <w:rPr>
          <w:rFonts w:eastAsia="Times New Roman" w:cs="Times New Roman"/>
          <w:szCs w:val="24"/>
        </w:rPr>
      </w:pPr>
      <w:r>
        <w:rPr>
          <w:rFonts w:eastAsia="Times New Roman" w:cs="Times New Roman"/>
          <w:szCs w:val="24"/>
        </w:rPr>
        <w:t>ΑΛΛΑΓΗ ΣΕΛΙΔΑΣ</w:t>
      </w:r>
    </w:p>
    <w:p w14:paraId="5776DD55"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Ευχαριστούμε, κυρία Υπουργέ. </w:t>
      </w:r>
    </w:p>
    <w:p w14:paraId="5776DD56"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Κύριε Πρόεδρε, παρακαλώ τον λόγο για ένα λεπτό. </w:t>
      </w:r>
    </w:p>
    <w:p w14:paraId="5776DD57"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Ορίστε, κύριε συνάδελφε. </w:t>
      </w:r>
    </w:p>
    <w:p w14:paraId="5776DD58"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Αρχίζει να δημιουργείται τεχνικό πρόβλημα ουσιώδες. Θα έχουμε ολοκληρωμένο κείμενο την ώρα της ψηφοφορίας; Αρχίζουμε να χάνουμε τον μπούσουλα, έχει δίκιο ο κ. Κατσώτης. </w:t>
      </w:r>
    </w:p>
    <w:p w14:paraId="5776DD59"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Κύριε Μπαργιώτα, θα το έχουμε.</w:t>
      </w:r>
    </w:p>
    <w:p w14:paraId="5776DD5A"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Είναι πολύ σημαντικό. Είμαστε λίγες ώρες πριν την ψηφοφορία κι ενδέχεται να ψηφίσουμε άλλα και να καταλήξουμε με άλλα. Καλό είναι να ολοκληρωθεί το κείμενο. </w:t>
      </w:r>
    </w:p>
    <w:p w14:paraId="5776DD5B"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Τον λόγο έχει η εισηγήτρια της Νέας Δημοκρατίας, κ. Σοφία Βούλτεψη, για οκτώ λεπτά. </w:t>
      </w:r>
    </w:p>
    <w:p w14:paraId="5776DD5C"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Ευχαριστώ, κύριε Πρόεδρε. </w:t>
      </w:r>
    </w:p>
    <w:p w14:paraId="5776DD5D"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Έχει δημιουργηθεί πρόβλημα, γιατί απ’ ό,τι έχουμε καταλάβει έχει δημιουργηθεί πρόβλημα και στην αναρίθμηση όλου του νομοσχεδίου και γι’ αυτό, ενώ συζητούμε επί των άρθρων, δεν μπορούμε να μπούμε και να κάνουμε αναφορά σε ένα-ένα τα άρθρα ούτε να τοποθετηθούμε πλήρως. Θέλω να ξεκαθαρίσω ότι εάν επρόκειτο μόνο για το κομμάτι, που αφορά στην κοινωνική οικονομία, που το έχουμε δουλέψει αρκετά, αυτό θα μπορούσε να ξεπεραστεί. </w:t>
      </w:r>
    </w:p>
    <w:p w14:paraId="5776DD5E"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Τώρα όσον αφορά στις τροπολογίες, υπάρχουν ανυπέρβλητα εμπόδια. Για τις τροπολογίες θα μιλήσει εκ μέρους της Αξιωματικής Αντιπολίτευσης ο Κοινοβουλευτικός μας Εκπρόσωπος και πρώην Υπουργός Εργασίας, κ. Παναγιωτόπουλος, διότι έχουμε διαφωνίες σε αρκετές από αυτές, πλέον, όπως έχουν έρθει. Κάποιες απ’ αυτές έχουν ενταχθεί και στο νομοσχέδιο, αλλά δεν έχουμε το νομοσχέδιο. Το ξέρει όλο το Σώμα. Δεν ψέγω κανέναν. Έχουν γίνει πολλές αλλαγές, πολλές διορθώσεις και δεν μπορούμε τώρα να δώσουμε ευθύνη είτε στην Υπουργό είτε στις υπηρεσίες. </w:t>
      </w:r>
    </w:p>
    <w:p w14:paraId="5776DD5F"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Θα μπορούσαμε ενδεχομένως, να συμφωνήσουμε να το πάρουμε και να έρθουμε μια άλλη μέρα -όπως έχει συμβεί και άλλες φορές- έτσι ώστε να μπορούμε να ψηφίσουμε επί ενός άρθρου κάθε φορά και να ξέρουμε τι ψηφίζουμε. Φοβούμαι ότι θα έχουμε ένα πρόβλημα στο τι ψηφίσαμε στο τέλος της ημέρας. Ας το δει αυτό και το Προεδρείο, γιατί νομίζω ότι είναι θέμα και του Προεδρείου και της Υπουργού, βεβαίως, αλλά κυρίως θέμα του Προεδρείου αν θα μπορούσαμε, όσον αφορά στα άρθρα, να το κάνουμε έτσι με την ψηφοφορία. Να συζητήσουμε, δηλαδή, αλλά να κάνουμε έτσι την ψηφοφορία, διότι μου λένε ότι θα είναι αργά το μεσημέρι αυτό. Θα έχουμε αυτήν την δυσκολία. Δεν ξέρω, δείτε το. Πιθανόν να άξιζε τον κόπο, γιατί έγιναν αρκετές αλλαγές και δεν νομίζω ότι είναι πρόβλημα να αλλάξει λίγο η ημέρα της ψηφοφορίας. </w:t>
      </w:r>
    </w:p>
    <w:p w14:paraId="5776DD60"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Κατόπιν αυτού έχω να πω το εξής: Όπως διαπιστώσατε όλοι, διαπιστώθηκε, δηλαδή, μέσα στην Αίθουσα, η Νέα Δημοκρατία με υπευθυνότητα και με βάση το κοινό καλό αντιμετώπισε το παρόν νομοσχέδιο και δημιουργήθηκαν έτσι οι συνθήκες να συνεργαστούμε γι’ αυτές τις διορθώσεις που μας δημιουργούν τώρα αυτά τα πρακτικά προβλήματα, ώστε να ξέρει ο καθένας μας και τι ψηφίζει, κυρίως ως κόμματα. Μας ενδιαφέρει η ανάπτυξη του τρίτου τομέα και πιστεύουμε ότι έχουν πλέον ωριμάσει οι συνθήκες για να αναπτυχθεί και στην πατρίδα μας. </w:t>
      </w:r>
    </w:p>
    <w:p w14:paraId="5776DD61"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Προσπαθήσαμε πάρα πολύ να κάνουμε τις παρατηρήσεις μας, να μιλήσουμε με τους φορείς, να έχουμε επικοινωνία με όλους και να λυθούν πολλά προβλήματα. Γι’ αυτό και έγιναν αυτές οι αλλαγές, τις οποίες μπορώ να τις ξεχωρίσω τώρα, αλλά δεν θα τις ξεχωρίσω κατ’ άρθρο, διότι δεν γίνεται αυτό με την αναρίθμηση, κυρίως  όσον αφορά τις ωφελούμενες ομάδες, όπου μπήκε ότι θα ωφελούνται και οι νέοι κάτω των είκοσι πέντε ετών. </w:t>
      </w:r>
    </w:p>
    <w:p w14:paraId="5776DD62"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Όσον αφορά το θέμα της ίσης αμοιβής για ισόχρονη εργασία, είδαμε ότι αυτό αφαιρέθηκε και παρέμεινε απλώς η αναλογικότητα ανώτατης προς κατώτατη αμοιβή. Εντάξει, αυτό θα το αποφασίζει και η γενική συνέλευση. Μακάρι να έχουν έσοδα για να δίνουν και ανώτατες και κατώτατες αμοιβές. Αυτό εξαρτάται από εμάς και από την Κυβέρνηση κυρίως ως προς την εφαρμογή του νόμου. </w:t>
      </w:r>
    </w:p>
    <w:p w14:paraId="5776DD63"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Έχει ξεκαθαριστεί –και ειδικά τώρα με τη νέα νομοτεχνική παρέμβαση της Υπουργού- ότι ξεχωρίζουμε πλέον τον τρίτο τομέα πλήρως από τον ιδιωτικό και τον δημόσιο, όπως και έπρεπε να γίνει. </w:t>
      </w:r>
    </w:p>
    <w:p w14:paraId="5776DD64"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Έχει ξεκαθαριστεί ότι δεν υπάρχει διπλή εγγραφή, δηλαδή, και στο μητρώο τους και στο ΓΕΜΗ, αλλά θα υπάρχει ένα νέο μητρώο που θα λειτουργεί ως ΓΕΜΗ. Αυτό ήταν ένα αίτημα των φορέων για να αποφευχθούν οι διπλοεγγραφές. </w:t>
      </w:r>
    </w:p>
    <w:p w14:paraId="5776DD65"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Έχουν διευκρινιστεί περαιτέρω κάποια κριτήρια για την παραχώρηση της κινητής και ακίνητης περιουσίας. Είναι ένα ζήτημα για το οποίο πολλοί μπορεί να έχουν ενστάσεις, πλην όμως πρέπει να λειτουργήσει και αυτό το κομμάτι. </w:t>
      </w:r>
    </w:p>
    <w:p w14:paraId="5776DD66"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Διευκρινίστηκε ο ρόλος των εθελοντών ως προς τις σχέσεις τους με τις Κοινωνικές Συνεταιριστικές Επιχειρήσεις. Διευκρινίστηκε ότι το εργαλείο για τον κοινωνικό αντίκτυπο θα είναι προαιρετικό, άρα δεν θα δημιουργήσει πρόσθετα προβλήματα και πονοκεφάλους σε όσους θέλουν να δραστηριοποιηθούν σε αυτό τον τομέα. </w:t>
      </w:r>
    </w:p>
    <w:p w14:paraId="5776DD67"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Η συζήτηση που έγινε γύρω από τις δύο νέες γραμματείες νομίζω ότι έχει εξαντληθεί. Έχουμε καλή τη πίστει δεχτεί ότι υπάρχει ανάγκη για εξειδικευμένο προσωπικό και επομένως περιμένουμε να δούμε και την πρόσκληση προς όλο τον ευρύτερο τομέα, όπου ενδεχομένως να υπηρετούν υπάλληλοι οι οποίοι έχουν κάποια πείρα, εμπειρία, γνώσεις. Νομίζω ότι γενικά θα βρούμε μια άκρη.</w:t>
      </w:r>
    </w:p>
    <w:p w14:paraId="5776DD68"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Ως προς το θέμα της κοινωνικής οικονομίας δεν βλέπω να υπάρχουν προβλήματα. Προβλήματα δημιουργήθηκαν μετά. </w:t>
      </w:r>
    </w:p>
    <w:p w14:paraId="5776DD69"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Σε αυτό το σημείο θέλω να πω ότι είχαμε μια συνεργασία με σκοπό το κοινό καλό. Ωστόσο, η χθεσινή παρουσία στη Βουλή του Υπουργού κ. Κατρούγκαλου, όπως και η παρουσία του την προηγούμενη εβδομάδα στην επιτροπή, ενόχλησε την Αξιωματική Αντιπολίτευση. Ο κ. Κατρούγκαλος ήξερε ότι συζητείται ένα νομοσχέδιο με καλή διάθεση και καλή πρόθεση, αλλά ήρθε να μιλήσει για άλλο θέμα, πλην της αρμοδιότητάς του. </w:t>
      </w:r>
    </w:p>
    <w:p w14:paraId="5776DD6A"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Όπως και ο κ. Μητσοτάκης! </w:t>
      </w:r>
    </w:p>
    <w:p w14:paraId="5776DD6B"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Δεν είναι αρμοδιότητά του. Είναι συνταγματολόγος, αλλά τώρα είναι Υπουργός Εργασίας. </w:t>
      </w:r>
    </w:p>
    <w:p w14:paraId="5776DD6C"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Επετέθη, λοιπόν, στην Αξιωματική Αντιπολίτευση, με αφορμή ένα θέμα, που έχει βαρύνει το δημόσιο βίο, το θέμα της «ρύθμισης» του ραδιοτηλεοπτικού τοπίου και το οποίο θέτει σοβαρά ζητήματα τήρησης της συνταγματικής και δημοκρατικής τάξης. Αυτό είναι με ευθύνη της Κυβέρνησης. Εμείς δεν προκαλέσαμε κάτι. </w:t>
      </w:r>
    </w:p>
    <w:p w14:paraId="5776DD6D"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Ο κ. Κατρούγκαλος ήρθε στην Ολομέλεια για να υβρίσει την Αξιωματική Αντιπολίτευση και γενικά τα κόμματα της Αντιπολίτευσης, για να πει ότι «εσείς είστε υπεύθυνοι για τη διαπλοκή». </w:t>
      </w:r>
    </w:p>
    <w:p w14:paraId="5776DD6E"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Εγώ θέλω να είμαι προσεκτική και είδατε ότι ήμουν πάρα πολύ προσεκτική όλες αυτές τις ημέρες και δεν αναφέρθηκα σε άλλα παρεμπίπτοντα ζητήματα. Ωστόσο, ο κ. Κατρούγκαλος καλό θα ήταν να ασχολείται με τα ζητήματα του Υπουργείου του και να αφήσει το ρόλο του συνταγματολόγου σε άλλους. </w:t>
      </w:r>
    </w:p>
    <w:p w14:paraId="5776DD6F"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Επίσης, είναι πολύ ενοχλητικό το γεγονός ότι έρχεται και ξανάρχεται και προκαλεί την Αντιπολίτευση ρωτώντας την, όσον αφορά στα εργασιακά, αν η Αξιωματική Αντιπολίτευση, η Νέα Δημοκρατία, είναι υπέρ της επιστροφής των συλλογικών διαπραγματεύσεων ή είναι με το ΔΝΤ. </w:t>
      </w:r>
    </w:p>
    <w:p w14:paraId="5776DD70"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Με συγχωρείτε, αλλά αυτό είναι ένα θέμα, που εμείς το λύσαμε ως κυβέρνηση από το 2014. Εμείς θέλαμε να πάμε στη δίμηνη παράταση, ακριβώς για να αντιμετωπίσουμε τα θέματα του ΔΝΤ, με το οποίο εμείς διαπραγματευόμασταν όταν μας αποκαλούσατε με διάφορους υβριστικούς χαρακτηρισμούς. </w:t>
      </w:r>
    </w:p>
    <w:p w14:paraId="5776DD71"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Δεν είναι, λοιπόν, δικό μας θέμα αυτό, αν θα είναι ή δεν θα είναι. Έχουμε ξεκάθαρη θέση, και για το θέμα της εργασίας και για το θέμα των συλλογικών διαπραγματεύσεων και για όλα τα θέματα τα σχετιζόμενα με την αρμοδιότητα του κ. Κατρούγκαλου. </w:t>
      </w:r>
    </w:p>
    <w:p w14:paraId="5776DD72"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Όμως, στις εκλογές του Σεπτεμβρίου 2015 ο ΣΥΡΙΖΑ κάλεσε το λαό να τον ψηφίσει επειδή, όπως είπε, μόνο ο ΣΥΡΙΖΑ μπορούσε να διαπραγματευτεί αυτά τα ανοιχτά ζητήματα, μεταξύ των οποίων και τα εργασιακά. </w:t>
      </w:r>
    </w:p>
    <w:p w14:paraId="5776DD73" w14:textId="77777777" w:rsidR="00C04901" w:rsidRDefault="00EA6D8E">
      <w:pPr>
        <w:spacing w:line="600" w:lineRule="auto"/>
        <w:ind w:firstLine="720"/>
        <w:jc w:val="both"/>
        <w:rPr>
          <w:rFonts w:eastAsia="Times New Roman"/>
          <w:szCs w:val="24"/>
        </w:rPr>
      </w:pPr>
      <w:r>
        <w:rPr>
          <w:rFonts w:eastAsia="Times New Roman"/>
          <w:szCs w:val="24"/>
        </w:rPr>
        <w:t xml:space="preserve">Τώρα, λοιπόν, ο λαός ήρθε και έδωσε την εντολή. Λέτε: «Ο λαός μας εμπιστεύθηκε να διαπραγματευτούμε». Ο κ. Κατρούγκαλος τι θέλει; Γιατί έρχεται και ξανάρχεται, με αυτόν τον υβριστικό τρόπο, και επιτίθεται στην Αντιπολίτευση λέγοντας ότι εκείνος είναι εναντίον του Διεθνούς Νομισματικού Ταμείου και η αντιπολίτευση είναι υπέρ. </w:t>
      </w:r>
    </w:p>
    <w:p w14:paraId="5776DD74" w14:textId="77777777" w:rsidR="00C04901" w:rsidRDefault="00EA6D8E">
      <w:pPr>
        <w:spacing w:line="600" w:lineRule="auto"/>
        <w:ind w:firstLine="720"/>
        <w:jc w:val="both"/>
        <w:rPr>
          <w:rFonts w:eastAsia="Times New Roman"/>
          <w:szCs w:val="24"/>
        </w:rPr>
      </w:pPr>
      <w:r>
        <w:rPr>
          <w:rFonts w:eastAsia="Times New Roman"/>
          <w:szCs w:val="24"/>
        </w:rPr>
        <w:t xml:space="preserve">Το αντίθετο συμβαίνει. Διότι εμείς δεν κυνηγήσαμε το ΔΝΤ από τις Βρυξέλλες στο Νταβός και από το Νταβός στην Ουάσιγκτον και από την Ουάσιγκτον στη Λίμα του Περού. Ο κ. Τσακαλώτος το έχει κάνει. </w:t>
      </w:r>
    </w:p>
    <w:p w14:paraId="5776DD75" w14:textId="77777777" w:rsidR="00C04901" w:rsidRDefault="00EA6D8E">
      <w:pPr>
        <w:spacing w:line="600" w:lineRule="auto"/>
        <w:ind w:firstLine="720"/>
        <w:jc w:val="both"/>
        <w:rPr>
          <w:rFonts w:eastAsia="Times New Roman"/>
          <w:szCs w:val="24"/>
        </w:rPr>
      </w:pPr>
      <w:r>
        <w:rPr>
          <w:rFonts w:eastAsia="Times New Roman"/>
          <w:szCs w:val="24"/>
        </w:rPr>
        <w:t xml:space="preserve">Άρα, λοιπόν, δεν καταλαβαίνω γιατί μας εγκαλεί κάθε τόσο ο Κατρούγκαλος με αυτό το ύφος κι έρχεται και μας ρωτάει αν είμαστε εμείς με το ΔΝΤ. Όχι, δεν είμαστε με το ΔΝΤ. Εσείς είσαστε με το ΔΝΤ, κύριε Κατρούγκαλε. </w:t>
      </w:r>
    </w:p>
    <w:p w14:paraId="5776DD76" w14:textId="77777777" w:rsidR="00C04901" w:rsidRDefault="00EA6D8E">
      <w:pPr>
        <w:spacing w:line="600" w:lineRule="auto"/>
        <w:ind w:firstLine="720"/>
        <w:jc w:val="both"/>
        <w:rPr>
          <w:rFonts w:eastAsia="Times New Roman"/>
          <w:szCs w:val="24"/>
        </w:rPr>
      </w:pPr>
      <w:r>
        <w:rPr>
          <w:rFonts w:eastAsia="Times New Roman"/>
          <w:szCs w:val="24"/>
        </w:rPr>
        <w:t xml:space="preserve">Θέλω να απευθυνθώ στην κυρία Υπουργό, γιατί εγώ με τον κ. Κατρούγκαλο δεν μπορώ να συνεννοηθώ. Δεν γίνεται. Κάθε φορά που υπάρχει θέμα του Υπουργείου Εργασίας, διάφοροι πολίτες –που δεν ξέρω και πού ανήκουν πολιτικά και δεν με ενδιαφέρει- φέρνουν διάφορα αιτήματα και λένε μου συμβαίνει αυτό, μου συμβαίνει τούτο, μου συμβαίνει κείνο. </w:t>
      </w:r>
    </w:p>
    <w:p w14:paraId="5776DD77" w14:textId="77777777" w:rsidR="00C04901" w:rsidRDefault="00EA6D8E">
      <w:pPr>
        <w:spacing w:line="600" w:lineRule="auto"/>
        <w:ind w:firstLine="720"/>
        <w:jc w:val="both"/>
        <w:rPr>
          <w:rFonts w:eastAsia="Times New Roman"/>
          <w:szCs w:val="24"/>
        </w:rPr>
      </w:pPr>
      <w:r>
        <w:rPr>
          <w:rFonts w:eastAsia="Times New Roman"/>
          <w:szCs w:val="24"/>
        </w:rPr>
        <w:t xml:space="preserve">Από τον κ. Κατρούγκαλο, που δεν ασχολείται, όπως καταλαβαίνω, με αυτά τα «ποταπά» θέματα –διότι κάθε φορά βομβαρδιζόμαστε με προβλήματα, άρα, δεν ξέρω, δεν λύνεται- δεν μπορώ να περιμένω να δώσει λύσεις στα προβλήματα του κόσμου. Εκείνος πολεμάει το ΔΝΤ και τη διαπλοκή. Είναι σε άλλη σφαίρα. Έχει κάνει την υπέρβαση. </w:t>
      </w:r>
    </w:p>
    <w:p w14:paraId="5776DD78" w14:textId="77777777" w:rsidR="00C04901" w:rsidRDefault="00EA6D8E">
      <w:pPr>
        <w:spacing w:line="600" w:lineRule="auto"/>
        <w:ind w:firstLine="720"/>
        <w:jc w:val="both"/>
        <w:rPr>
          <w:rFonts w:eastAsia="Times New Roman"/>
          <w:szCs w:val="24"/>
        </w:rPr>
      </w:pPr>
      <w:r>
        <w:rPr>
          <w:rFonts w:eastAsia="Times New Roman"/>
          <w:szCs w:val="24"/>
        </w:rPr>
        <w:t xml:space="preserve">Εδώ, όμως, –και θα σας τα δώσω, κυρία Υπουργέ, να τα δείτε, διότι ενδεχομένως εσείς να μπορείτε να κάνετε μια επεξεργασία- υπάρχουν άνθρωποι με αναπηρία, που μπλέκονται στα γρανάζια της γραφειοκρατίας, μεταξύ του ΙΚΑ, της εφορίας, των ΚΕΠΑ, γίνεται ένας μύλος, ενώ υπάγονται σε κάποιους νόμους. Ίσως χρειάζονται κάποιες διευκρινήσεις. </w:t>
      </w:r>
    </w:p>
    <w:p w14:paraId="5776DD79" w14:textId="77777777" w:rsidR="00C04901" w:rsidRDefault="00EA6D8E">
      <w:pPr>
        <w:spacing w:line="600" w:lineRule="auto"/>
        <w:ind w:firstLine="720"/>
        <w:jc w:val="both"/>
        <w:rPr>
          <w:rFonts w:eastAsia="Times New Roman"/>
          <w:szCs w:val="24"/>
        </w:rPr>
      </w:pPr>
      <w:r>
        <w:rPr>
          <w:rFonts w:eastAsia="Times New Roman"/>
          <w:szCs w:val="24"/>
        </w:rPr>
        <w:t xml:space="preserve">Για παράδειγμα, υπάρχουν εκπαιδευτικοί του ΟΑΕΔ, που υπάγονται σε νόμους του 1994 και οι οποίοι τώρα με κάποιο τρόπο τίθενται εκτός της διαδικασίας και θα έπρεπε να μην τίθενται εκτός, αφού τους προστατεύει ο συγκεκριμένος νόμος. Θα σας τα δώσω αυτά για να τα δείτε, όπως σας είπα, μήπως μπορέσουμε να συνεννοηθούμε και να αφήσουμε τον κ. Κατρούγκαλο στον μεγάλο αγώνα, που διεξάγει εναντίον εσωτερικών και εξωτερικών εχθρών. </w:t>
      </w:r>
    </w:p>
    <w:p w14:paraId="5776DD7A" w14:textId="77777777" w:rsidR="00C04901" w:rsidRDefault="00EA6D8E">
      <w:pPr>
        <w:spacing w:line="600" w:lineRule="auto"/>
        <w:ind w:firstLine="720"/>
        <w:jc w:val="both"/>
        <w:rPr>
          <w:rFonts w:eastAsia="Times New Roman"/>
          <w:szCs w:val="24"/>
        </w:rPr>
      </w:pPr>
      <w:r>
        <w:rPr>
          <w:rFonts w:eastAsia="Times New Roman"/>
          <w:szCs w:val="24"/>
        </w:rPr>
        <w:t xml:space="preserve">Τέλος, σας είπα ότι με τις τροπολογίες θα ασχοληθεί ο Κοινοβουλευτικός μας Εκπρόσωπος διότι έχουμε ενστάσεις. Για παράδειγμα, στο θέμα της καθαριότητας έχουμε πει ότι τελικά δεν πληρώνονται καθόλου αυτοί οι οποίοι κάνουν τις συμβάσεις με το δημόσιο. Κύριε Μαντά, ερχόντουσαν και διαμαρτυρόντουσαν από τότε που σταμάτησαν. Εμείς δεν υπερασπιζόμαστε κανέναν, αλλά ξέρουμε ότι αυτές οι συμβάσεις με το δημόσιο είναι προβληματικές. </w:t>
      </w:r>
    </w:p>
    <w:p w14:paraId="5776DD7B" w14:textId="77777777" w:rsidR="00C04901" w:rsidRDefault="00EA6D8E">
      <w:pPr>
        <w:spacing w:line="600" w:lineRule="auto"/>
        <w:ind w:firstLine="720"/>
        <w:jc w:val="both"/>
        <w:rPr>
          <w:rFonts w:eastAsia="Times New Roman"/>
          <w:szCs w:val="24"/>
        </w:rPr>
      </w:pPr>
      <w:r>
        <w:rPr>
          <w:rFonts w:eastAsia="Times New Roman"/>
          <w:b/>
          <w:szCs w:val="24"/>
        </w:rPr>
        <w:t>ΧΡΗΣΤΟΣ ΜΑΝΤΑΣ:</w:t>
      </w:r>
      <w:r>
        <w:rPr>
          <w:rFonts w:eastAsia="Times New Roman"/>
          <w:szCs w:val="24"/>
        </w:rPr>
        <w:t xml:space="preserve"> Θα τα εξηγήσουμε μετά. </w:t>
      </w:r>
    </w:p>
    <w:p w14:paraId="5776DD7C" w14:textId="77777777" w:rsidR="00C04901" w:rsidRDefault="00EA6D8E">
      <w:pPr>
        <w:spacing w:line="600" w:lineRule="auto"/>
        <w:ind w:firstLine="720"/>
        <w:jc w:val="both"/>
        <w:rPr>
          <w:rFonts w:eastAsia="Times New Roman"/>
          <w:szCs w:val="24"/>
        </w:rPr>
      </w:pPr>
      <w:r>
        <w:rPr>
          <w:rFonts w:eastAsia="Times New Roman"/>
          <w:b/>
          <w:szCs w:val="24"/>
        </w:rPr>
        <w:t>ΣΟΦΙΑ ΒΟΥΛΤΕΨΗ:</w:t>
      </w:r>
      <w:r>
        <w:rPr>
          <w:rFonts w:eastAsia="Times New Roman"/>
          <w:szCs w:val="24"/>
        </w:rPr>
        <w:t xml:space="preserve"> Θα τα εξηγήσετε.</w:t>
      </w:r>
    </w:p>
    <w:p w14:paraId="5776DD7D" w14:textId="77777777" w:rsidR="00C04901" w:rsidRDefault="00EA6D8E">
      <w:pPr>
        <w:spacing w:line="600" w:lineRule="auto"/>
        <w:ind w:firstLine="720"/>
        <w:jc w:val="both"/>
        <w:rPr>
          <w:rFonts w:eastAsia="Times New Roman"/>
          <w:szCs w:val="24"/>
        </w:rPr>
      </w:pPr>
      <w:r>
        <w:rPr>
          <w:rFonts w:eastAsia="Times New Roman"/>
          <w:szCs w:val="24"/>
        </w:rPr>
        <w:t xml:space="preserve">Με το ΕΚΑΒ έχουμε πρόβλημα, διότι καταλήγει να πληρώνει  το ΕΚΑΒ που είναι διαλυμένο. Βλέπουμε τι γίνεται. Δεν ξέρω. </w:t>
      </w:r>
    </w:p>
    <w:p w14:paraId="5776DD7E" w14:textId="77777777" w:rsidR="00C04901" w:rsidRDefault="00EA6D8E">
      <w:pPr>
        <w:spacing w:line="600" w:lineRule="auto"/>
        <w:ind w:firstLine="720"/>
        <w:jc w:val="both"/>
        <w:rPr>
          <w:rFonts w:eastAsia="Times New Roman"/>
          <w:szCs w:val="24"/>
        </w:rPr>
      </w:pPr>
      <w:r>
        <w:rPr>
          <w:rFonts w:eastAsia="Times New Roman"/>
          <w:szCs w:val="24"/>
        </w:rPr>
        <w:t xml:space="preserve">Σας είπα ότι έχουμε  διαφωνίες σε κάποια από αυτά τα θέματα, σε άλλα όχι. Θα ασχοληθεί με αυτά ο κ. Παναγιωτόπουλος. </w:t>
      </w:r>
    </w:p>
    <w:p w14:paraId="5776DD7F" w14:textId="77777777" w:rsidR="00C04901" w:rsidRDefault="00EA6D8E">
      <w:pPr>
        <w:spacing w:line="600" w:lineRule="auto"/>
        <w:ind w:firstLine="720"/>
        <w:jc w:val="both"/>
        <w:rPr>
          <w:rFonts w:eastAsia="Times New Roman"/>
          <w:szCs w:val="24"/>
        </w:rPr>
      </w:pPr>
      <w:r>
        <w:rPr>
          <w:rFonts w:eastAsia="Times New Roman"/>
          <w:szCs w:val="24"/>
        </w:rPr>
        <w:t xml:space="preserve">Επομένως, να πω και να καταλήξω ότι συμφωνούμε με τα άρθρα, που αφορούν καθαρά στην κοινωνική οικονομία. Το λέω με έναν φόβο γιατί δεν το έχω δει όλο. Θα το δούμε. Αν μπορούσαμε να ψηφίσουμε άλλη μέρα, θα ήταν καλύτερα. </w:t>
      </w:r>
    </w:p>
    <w:p w14:paraId="5776DD80" w14:textId="77777777" w:rsidR="00C04901" w:rsidRDefault="00EA6D8E">
      <w:pPr>
        <w:spacing w:line="600" w:lineRule="auto"/>
        <w:ind w:firstLine="720"/>
        <w:jc w:val="both"/>
        <w:rPr>
          <w:rFonts w:eastAsia="Times New Roman"/>
          <w:szCs w:val="24"/>
        </w:rPr>
      </w:pPr>
      <w:r>
        <w:rPr>
          <w:rFonts w:eastAsia="Times New Roman"/>
          <w:szCs w:val="24"/>
        </w:rPr>
        <w:t xml:space="preserve">Όσον αφορά τις τροπολογίες, που αφορούν άλλα ζητήματα, παρεμπίπτοντα ή μη παρεμπίπτοντα, άσχετα, θα τα δούμε στην πορεία της ημέρας και όπως σας είπα ο Κοινοβουλευτικός μας Εκπρόσωπος θα σας εξηγήσει με ποιον ακριβώς τρόπο ψηφίζουμε. </w:t>
      </w:r>
    </w:p>
    <w:p w14:paraId="5776DD81" w14:textId="77777777" w:rsidR="00C04901" w:rsidRDefault="00EA6D8E">
      <w:pPr>
        <w:spacing w:line="600" w:lineRule="auto"/>
        <w:ind w:firstLine="720"/>
        <w:jc w:val="both"/>
        <w:rPr>
          <w:rFonts w:eastAsia="Times New Roman"/>
          <w:szCs w:val="24"/>
        </w:rPr>
      </w:pPr>
      <w:r>
        <w:rPr>
          <w:rFonts w:eastAsia="Times New Roman"/>
          <w:szCs w:val="24"/>
        </w:rPr>
        <w:t xml:space="preserve">Ευχαριστώ. </w:t>
      </w:r>
    </w:p>
    <w:p w14:paraId="5776DD82" w14:textId="77777777" w:rsidR="00C04901" w:rsidRDefault="00EA6D8E">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Ο συνάδελφος ειδικός αγορητής της Χρυσής Αυγής κ. Δημήτριος Κουκούτσης έχει τον λόγο για οκτώ λεπτά.  </w:t>
      </w:r>
    </w:p>
    <w:p w14:paraId="5776DD83" w14:textId="77777777" w:rsidR="00C04901" w:rsidRDefault="00EA6D8E">
      <w:pPr>
        <w:spacing w:line="600" w:lineRule="auto"/>
        <w:ind w:firstLine="720"/>
        <w:jc w:val="both"/>
        <w:rPr>
          <w:rFonts w:eastAsia="Times New Roman"/>
          <w:szCs w:val="24"/>
        </w:rPr>
      </w:pPr>
      <w:r>
        <w:rPr>
          <w:rFonts w:eastAsia="Times New Roman"/>
          <w:b/>
          <w:szCs w:val="24"/>
        </w:rPr>
        <w:t xml:space="preserve">ΔΗΜΗΤΡΙΟΣ ΚΟΥΚΟΥΤΣΗΣ: </w:t>
      </w:r>
      <w:r>
        <w:rPr>
          <w:rFonts w:eastAsia="Times New Roman"/>
          <w:szCs w:val="24"/>
        </w:rPr>
        <w:t xml:space="preserve">Ευχαριστώ, κύριε Πρόεδρε. </w:t>
      </w:r>
    </w:p>
    <w:p w14:paraId="5776DD84" w14:textId="77777777" w:rsidR="00C04901" w:rsidRDefault="00EA6D8E">
      <w:pPr>
        <w:spacing w:line="600" w:lineRule="auto"/>
        <w:ind w:firstLine="720"/>
        <w:jc w:val="both"/>
        <w:rPr>
          <w:rFonts w:eastAsia="Times New Roman"/>
          <w:szCs w:val="24"/>
        </w:rPr>
      </w:pPr>
      <w:r>
        <w:rPr>
          <w:rFonts w:eastAsia="Times New Roman"/>
          <w:szCs w:val="24"/>
        </w:rPr>
        <w:t xml:space="preserve">Οι ορισμοί του άρθρου 1 χαρακτηρίζονται από αοριστία και ασάφεια σε τέτοιο βαθμό, που ακόμα κι ο πιο καλοπροαίρετος μελετητής του συγκεκριμένου νόμου από τη αρχή αντιλαμβάνεται ότι πρόκειται για λόγια και διακηρύξεις άνευ ουσίας και σοβαρότητας που, μάλλον, μια τρύπα στο νερό μπορούν να δημιουργήσουν, παρά το σταθερό και ευνοϊκό περιβάλλον το οποίο ευαγγελίζονται. </w:t>
      </w:r>
    </w:p>
    <w:p w14:paraId="5776DD85" w14:textId="77777777" w:rsidR="00C04901" w:rsidRDefault="00EA6D8E">
      <w:pPr>
        <w:spacing w:line="600" w:lineRule="auto"/>
        <w:ind w:firstLine="720"/>
        <w:jc w:val="both"/>
        <w:rPr>
          <w:rFonts w:eastAsia="Times New Roman"/>
          <w:szCs w:val="24"/>
        </w:rPr>
      </w:pPr>
      <w:r>
        <w:rPr>
          <w:rFonts w:eastAsia="Times New Roman"/>
          <w:szCs w:val="24"/>
        </w:rPr>
        <w:t xml:space="preserve">Καινοφανείς και ασαφείς νομικά έννοιες που επιδέχονται πολλαπλών ερμηνειών, είναι αυτονόητο ότι θα δημιουργήσουν περισσότερα προβλήματα απ’ ό,τι, υποτίθεται, θα λύσουν, ενώ η απουσία ενός σαφούς πλαισίου και κανόνων είναι δυνατόν να ανοίξουν τον δρόμο σε δραστηριότητες ξένες προς τους σκοπούς τους οποίος διακηρύσσει ότι επιδιώκει το υπό ψήφιση σχέδιο νόμου. </w:t>
      </w:r>
    </w:p>
    <w:p w14:paraId="5776DD86" w14:textId="77777777" w:rsidR="00C04901" w:rsidRDefault="00EA6D8E">
      <w:pPr>
        <w:spacing w:line="600" w:lineRule="auto"/>
        <w:ind w:firstLine="720"/>
        <w:jc w:val="both"/>
        <w:rPr>
          <w:rFonts w:eastAsia="Times New Roman"/>
          <w:b/>
          <w:szCs w:val="24"/>
        </w:rPr>
      </w:pPr>
      <w:r>
        <w:rPr>
          <w:rFonts w:eastAsia="Times New Roman"/>
          <w:szCs w:val="24"/>
        </w:rPr>
        <w:t xml:space="preserve">Στο άρθρο 2, πάλι, υπάρχουν ορισμοί που χρησιμοποιούνται στο υπό ψήφιση σχέδιο νόμου. Πέραν του ορισμού της κοινωνικής και αλληλέγγυας οικονομίας, ο οποίος –όπως προαναφέρθηκε στη γενική ανάλυση των παρόντων- δημιουργεί ένα πλαίσιο νεφελώδες, αόριστο και προβληματικό, οι όροι και οι προϋποθέσεις που αφορούν τους συμμετέχοντες φορείς πρόκειται να οδηγήσουν με μαθηματική ακρίβεια στη δυσλειτουργία τους και στην αναποτελεσματικότητά τους. </w:t>
      </w:r>
    </w:p>
    <w:p w14:paraId="5776DD87" w14:textId="77777777" w:rsidR="00C04901" w:rsidRDefault="00EA6D8E">
      <w:pPr>
        <w:spacing w:line="600" w:lineRule="auto"/>
        <w:ind w:firstLine="720"/>
        <w:jc w:val="both"/>
        <w:rPr>
          <w:rFonts w:eastAsia="Times New Roman"/>
          <w:szCs w:val="24"/>
        </w:rPr>
      </w:pPr>
      <w:r>
        <w:rPr>
          <w:rFonts w:eastAsia="Times New Roman"/>
          <w:szCs w:val="24"/>
        </w:rPr>
        <w:t>Η εμπλοκή υγιών παραγωγικών δυνάμεων του τόπου μας στους πειραματισμούς της Κυβέρνησης και η κατασπατάληση δημοσίων και κοινοτικών πόρων, προκειμένου να ικανοποιηθούν οι μαρξιστικής προέλευσης ονειρώξεις των εμπνευστών του παρόντος σχεδίου νόμου, πρόκειται να έχει άμεσο αντίκτυπο και μάλιστα δυσμενέστατο στην εθνική μας οικονομία.</w:t>
      </w:r>
    </w:p>
    <w:p w14:paraId="5776DD88" w14:textId="77777777" w:rsidR="00C04901" w:rsidRDefault="00EA6D8E">
      <w:pPr>
        <w:spacing w:line="600" w:lineRule="auto"/>
        <w:ind w:firstLine="720"/>
        <w:jc w:val="both"/>
        <w:rPr>
          <w:rFonts w:eastAsia="Times New Roman"/>
          <w:szCs w:val="24"/>
        </w:rPr>
      </w:pPr>
      <w:r>
        <w:rPr>
          <w:rFonts w:eastAsia="Times New Roman"/>
          <w:szCs w:val="24"/>
        </w:rPr>
        <w:t xml:space="preserve">Ειδικότερα ενώ η παράγραφος 2 του άρθρου 2 στο εδάφιο γ΄ ορίζει ότι οι φορείς και οι ενώσεις νομικών προσώπων δεν αποδίδουν προτεραιότητα στη μεγιστοποίηση και την ατομική ιδιοποίηση του κέρδους τους και εφαρμόζουν περιορισμούς στη διανομή κερδών, εν συνεχεία στο εδάφιο δ΄ θεσπίζεται, στην ουσία, η δυνατότητα της γενικής συνέλευσης να διαμορφώσει τον ανώτερο καθαρό μισθό κατά το δοκούν. </w:t>
      </w:r>
    </w:p>
    <w:p w14:paraId="5776DD89" w14:textId="77777777" w:rsidR="00C04901" w:rsidRDefault="00EA6D8E">
      <w:pPr>
        <w:spacing w:line="600" w:lineRule="auto"/>
        <w:ind w:firstLine="720"/>
        <w:jc w:val="both"/>
        <w:rPr>
          <w:rFonts w:eastAsia="Times New Roman"/>
          <w:szCs w:val="24"/>
        </w:rPr>
      </w:pPr>
      <w:r>
        <w:rPr>
          <w:rFonts w:eastAsia="Times New Roman"/>
          <w:szCs w:val="24"/>
        </w:rPr>
        <w:t>Σύμφωνα, λοιπόν, με τους «φωστήρες» -οι οποίοι προφανώς νομοθετούν έχοντας στο μυαλό τους καταστάσεις, ξέρω εγώ, Οκτωβριανής επανάστασης- η γενική συνέλευση ενός νομικού προσώπου πλέον ασκεί διοίκηση και διαχείριση και όχι εποπτεία, όπως είναι εκ του νόμου ο ρόλος της, έχοντας τη δυνατότητα εν προκειμένω να ορίσει όποιο ανώτατο όριο θέλει στον μισθό.</w:t>
      </w:r>
    </w:p>
    <w:p w14:paraId="5776DD8A" w14:textId="77777777" w:rsidR="00C04901" w:rsidRDefault="00EA6D8E">
      <w:pPr>
        <w:spacing w:line="600" w:lineRule="auto"/>
        <w:ind w:firstLine="720"/>
        <w:jc w:val="both"/>
        <w:rPr>
          <w:rFonts w:eastAsia="Times New Roman"/>
          <w:szCs w:val="24"/>
        </w:rPr>
      </w:pPr>
      <w:r>
        <w:rPr>
          <w:rFonts w:eastAsia="Times New Roman"/>
          <w:szCs w:val="24"/>
        </w:rPr>
        <w:t>Οι υπαίτιοι, λοιπόν, της κατρακύλισης των μισθών των Ελλήνων εργαζομένων ακόμα και στα επίπεδα των 300 ευρώ ή 400 ευρώ, υπόσχονται χωρίς ανώτατο όριο μισθούς στο όνομα της αλληλεγγύης, της κοινωνικής δικαιοσύνης και οποιουδήποτε άλλου αφηγήματος επιχειρούν να πλασάρουν στο κοινό τους εν είδει κουτόχορτου.</w:t>
      </w:r>
    </w:p>
    <w:p w14:paraId="5776DD8B" w14:textId="77777777" w:rsidR="00C04901" w:rsidRDefault="00EA6D8E">
      <w:pPr>
        <w:spacing w:line="600" w:lineRule="auto"/>
        <w:ind w:firstLine="720"/>
        <w:jc w:val="both"/>
        <w:rPr>
          <w:rFonts w:eastAsia="Times New Roman"/>
          <w:szCs w:val="24"/>
        </w:rPr>
      </w:pPr>
      <w:r>
        <w:rPr>
          <w:rFonts w:eastAsia="Times New Roman"/>
          <w:szCs w:val="24"/>
        </w:rPr>
        <w:t>Ιδιαίτερης προσοχής, όμως, χρήζει και ο όρος «δίκαιο και αλληλέγγυο» εμπόριο. Αφ΄ενός κάποιος θα πρέπει να εξηγήσει στους συντάκτες του υπό ψήφιση σχεδίου νόμου αλλά και εν γένει στην Αριστερά, ότι ο όρος «αλληλέγγυος» και «αλληλεγγύη» δεν αποτελεί πανάκεια για να χρησιμοποιείται οπουδήποτε. Το πραγματικό, κανονικό εμπόριο που διεξάγεται με βάση την κείμενη νομοθεσία λειτουργεί με συγκεκριμένους κανόνες και αρχές, καταβάλλει φόρους και στηρίζει την εθνική μας οικονομία. Είναι δίκαιο, άδικο αυτό;</w:t>
      </w:r>
    </w:p>
    <w:p w14:paraId="5776DD8C" w14:textId="77777777" w:rsidR="00C04901" w:rsidRDefault="00EA6D8E">
      <w:pPr>
        <w:spacing w:line="600" w:lineRule="auto"/>
        <w:ind w:firstLine="720"/>
        <w:jc w:val="both"/>
        <w:rPr>
          <w:rFonts w:eastAsia="Times New Roman"/>
          <w:szCs w:val="24"/>
        </w:rPr>
      </w:pPr>
      <w:r>
        <w:rPr>
          <w:rFonts w:eastAsia="Times New Roman"/>
          <w:szCs w:val="24"/>
        </w:rPr>
        <w:t>Επίσης, βλέπουμε μια διατύπωση στο εδάφιο β΄ της παραγράφου 6. Είναι μια έκφραση η οποία χρειάζεται μεγάλη προσοχή. Είναι ρατσιστική. Μπορεί να χαρακτηριστεί φασιστική, ναζιστική. Αποδέχεστε ότι υφίστανται φυλές οι οποίες χρήζουν ιδιαίτερης προστασίας έναντι άλλων; Ευτυχώς, όμως, για τους συντάκτες του παρόντος νομοθετήματος η συγκεκριμένη διάταξη αναφέρεται σε φυλές ζώων και όχι ανθρώπων. Άρα, δεν εμπίπτει -ακόμη!- στις διατάξεις του αντιρατσιστικού νόμου.</w:t>
      </w:r>
    </w:p>
    <w:p w14:paraId="5776DD8D" w14:textId="77777777" w:rsidR="00C04901" w:rsidRDefault="00EA6D8E">
      <w:pPr>
        <w:spacing w:line="600" w:lineRule="auto"/>
        <w:ind w:firstLine="720"/>
        <w:jc w:val="both"/>
        <w:rPr>
          <w:rFonts w:eastAsia="Times New Roman"/>
          <w:szCs w:val="24"/>
        </w:rPr>
      </w:pPr>
      <w:r>
        <w:rPr>
          <w:rFonts w:eastAsia="Times New Roman"/>
          <w:szCs w:val="24"/>
        </w:rPr>
        <w:t>Πάντως, σύντροφοι της Αριστεράς, είναι ένα καλό βήμα το ότι αποδέχεστε την ύπαρξη διαφορετικών φυλών έστω και στα υπόλοιπα είδη του ζωικού βασιλείου. Είναι μια καλή αρχή.</w:t>
      </w:r>
    </w:p>
    <w:p w14:paraId="5776DD8E" w14:textId="77777777" w:rsidR="00C04901" w:rsidRDefault="00EA6D8E">
      <w:pPr>
        <w:spacing w:line="600" w:lineRule="auto"/>
        <w:ind w:firstLine="720"/>
        <w:jc w:val="both"/>
        <w:rPr>
          <w:rFonts w:eastAsia="Times New Roman"/>
          <w:szCs w:val="24"/>
        </w:rPr>
      </w:pPr>
      <w:r>
        <w:rPr>
          <w:rFonts w:eastAsia="Times New Roman"/>
          <w:szCs w:val="24"/>
        </w:rPr>
        <w:t>Με τις διατάξεις των άρθρων 4, 5, 6, ξεκινάει ένας φαύλος κύκλος κατασπατάλησης του δημοσίου χρήματος μέσω της αφειδούς χρηματοδότησης κρατικοδίαιτων στην ουσία φορέων. Και σε αυτό εντέλει συνίσταται η ουσία και ο πραγματικός σκοπός του υπό ψήφιση σχεδίου νόμου.</w:t>
      </w:r>
    </w:p>
    <w:p w14:paraId="5776DD8F" w14:textId="77777777" w:rsidR="00C04901" w:rsidRDefault="00EA6D8E">
      <w:pPr>
        <w:spacing w:line="600" w:lineRule="auto"/>
        <w:ind w:firstLine="720"/>
        <w:jc w:val="both"/>
        <w:rPr>
          <w:rFonts w:eastAsia="Times New Roman"/>
          <w:szCs w:val="24"/>
        </w:rPr>
      </w:pPr>
      <w:r>
        <w:rPr>
          <w:rFonts w:eastAsia="Times New Roman"/>
          <w:szCs w:val="24"/>
        </w:rPr>
        <w:t xml:space="preserve"> Ο λόγος πλέον δεν γίνεται περί οικονομίας και πολύ περισσότερο περί κοινωνικής και αλληλέγγυας οικονομίας. Πρόκειται για συγκρότηση κρατικοδίαιτων σχημάτων τα οποία θα ταΐζονται από τον κορβανά του δημοσίου και τα κοινοτικά κονδύλια και θα απομυζούν ταμεία, εις βάρος των υγιών παραγωγικών δυνάμεων του τόπου μας, οι οποίες όχι μόνο δεν έχουν τη δυνατότητα κρατικής χρηματοδότησης ή έστω μιας ενίσχυσης, αλλά αντίθετα, εξοντώνονται από το ίδιο το κράτος το οποίο αφειδώς, όμως, θα χρηματοδοτεί την αλληλεγγύη και τις πάσης φύσεως «εναλλακτικές» μορφές της οικονομίας.</w:t>
      </w:r>
    </w:p>
    <w:p w14:paraId="5776DD90" w14:textId="77777777" w:rsidR="00C04901" w:rsidRDefault="00EA6D8E">
      <w:pPr>
        <w:spacing w:line="600" w:lineRule="auto"/>
        <w:ind w:firstLine="720"/>
        <w:jc w:val="both"/>
        <w:rPr>
          <w:rFonts w:eastAsia="Times New Roman"/>
          <w:szCs w:val="24"/>
        </w:rPr>
      </w:pPr>
      <w:r>
        <w:rPr>
          <w:rFonts w:eastAsia="Times New Roman"/>
          <w:szCs w:val="24"/>
        </w:rPr>
        <w:t xml:space="preserve">Στο άρθρο 7 ρυθμίζονται θέματα σχετικά με την προσφορά εθελοντικών υπηρεσιών προς τους φορείς κοινωνικής και αλληλέγγυας οικονομίας από μη μέλη. Εντάξει, για τον εθελοντισμό στην Ελλάδα έχουμε ακούσει πολλές φορές μετά τα </w:t>
      </w:r>
      <w:r>
        <w:rPr>
          <w:rFonts w:eastAsia="Times New Roman"/>
          <w:szCs w:val="24"/>
          <w:lang w:val="en-US"/>
        </w:rPr>
        <w:t>Olympic</w:t>
      </w:r>
      <w:r>
        <w:rPr>
          <w:rFonts w:eastAsia="Times New Roman"/>
          <w:szCs w:val="24"/>
        </w:rPr>
        <w:t xml:space="preserve"> </w:t>
      </w:r>
      <w:r>
        <w:rPr>
          <w:rFonts w:eastAsia="Times New Roman"/>
          <w:szCs w:val="24"/>
          <w:lang w:val="en-US"/>
        </w:rPr>
        <w:t>Games</w:t>
      </w:r>
      <w:r>
        <w:rPr>
          <w:rFonts w:eastAsia="Times New Roman"/>
          <w:szCs w:val="24"/>
        </w:rPr>
        <w:t>. Εδώ, όμως, τίθεται ένα ερώτημα. Ξέρετε, όλοι εθελοντές είναι αλλά σε κάποια νησιά παίρνουν 2.500 ευρώ με 3.000 ευρώ σε κάποιες ΜΚΟ. Τέλος πάντων.</w:t>
      </w:r>
    </w:p>
    <w:p w14:paraId="5776DD91" w14:textId="77777777" w:rsidR="00C04901" w:rsidRDefault="00EA6D8E">
      <w:pPr>
        <w:spacing w:line="600" w:lineRule="auto"/>
        <w:ind w:firstLine="720"/>
        <w:jc w:val="both"/>
        <w:rPr>
          <w:rFonts w:eastAsia="Times New Roman"/>
          <w:szCs w:val="24"/>
        </w:rPr>
      </w:pPr>
      <w:r>
        <w:rPr>
          <w:rFonts w:eastAsia="Times New Roman"/>
          <w:szCs w:val="24"/>
        </w:rPr>
        <w:t>Εν όψει τού ότι στο άρθρο 2 του παρόντος στην έννοια των ειδικών ομάδων εντάσσονται οικονομικοί μετανάστες και πρόσφυγες, δηλαδή, το σύνολο των λαθρομεταναστών, που διαβιούν στην πατρίδα μας, το συγκεκριμένο σχήμα της ΚΟΙΝΣΕΠ Ένταξης είναι προφανές ότι λειτουργεί ως 5η φάλαγγα. Γιατί; Για να διοχετευθούν πάλι κονδύλια προς τους λαθρομετανάστες και ταυτόχρονα να αγκιστρωθούν αυτοί στις τοπικές κοινωνίες υπό το πρόσχημα της συμμετοχής τους στους συγκεκριμένους φορείς.</w:t>
      </w:r>
    </w:p>
    <w:p w14:paraId="5776DD92"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Είναι πάλι μία ακόμη περίπτωση ρατσισμού κατά των Ελλήνων εφόσον οι οικονομικοί μετανάστες και πρόσφυγες, όπως αναφέρει το άρθρο 2, προτιμώνται έναντι των Ελλήνων όχι με βάση εισοδηματικά κριτήρια, αλλά με το κριτήριο τού ότι δεν είναι Έλληνες, γι’ αυτό και προτιμώνται.</w:t>
      </w:r>
    </w:p>
    <w:p w14:paraId="5776DD93"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Τώρα πάμε στην Ειδική Γραμματεία Κοινωνικής Ένταξης των Ρομά, η οποία είναι υπαγόμενη απευθείας στον αρμόδιο Υπουργό και με στόχο την ένταξή τους στην κοινωνία και τη ρύθμιση και διαχείριση θεμάτων σχετικών. Εδώ, βέβαια, μπαίνουμε σε μεγάλη ιστορία για εκατοντάδες έτη θα πω εγώ. Δυστυχώς δεν έχουμε τον χρόνο να το αναλύσουμε. </w:t>
      </w:r>
    </w:p>
    <w:p w14:paraId="5776DD94"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Η ετήσια δαπάνη όλων αυτών των επιτροπών, γραμματειών κ.λπ. –το αναλύσαμε και χθες- ξεπερνάει τις 600.000 ευρώ τον χρόνο, με τους πλέον μετριοπαθείς υπολογισμούς και χωρίς να συνυπολογίζονται η δαπάνη από τη χρηματοδότηση του Ταμείου Κοινωνικής Οικονομίας και η δαπάνη από τη δυνατότητα, που παρέχει το άρθρο 44 παράγραφος 3 στον ειδικό γραμματέα κοινωνικής ένταξης των αθίγγανων να συγκροτεί ομάδες εργασίας με τη συμμετοχή ιδιωτών, το ύψος της οποίας όμως, όπως αναφέρεται στις σχετικές εκθέσεις, εξαρτάται από πραγματικά περιστατικά. </w:t>
      </w:r>
    </w:p>
    <w:p w14:paraId="5776DD95"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Εδώ θα έχουμε, δηλαδή, μετακλητούς, συνεργάτες, σύμβουλους, επιτροπές, πλήθος οργάνων. Είναι εξοργιστική περίπτωση διασπάθισης δημοσίου χρήματος. </w:t>
      </w:r>
    </w:p>
    <w:p w14:paraId="5776DD96"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Όμως ακόμα πιο εξοργιστικό και ύποπτο είναι το γεγονός ότι δεν προσδιορίζεται στη σχετική διάταξη ούτε ποιοι θα είναι οι συγκεκριμένοι ιδιώτες και με βάση ποια κριτήρια θα επιλέγονται ούτε ποιες θα είναι απολαβές τους και με βάση ποια κριτήρια θα επιλέγονται, εφόσον προκύπτει από το ίδιο το κείμενο και τις σχετικές εκθέσεις ότι δεν θα είναι εθελοντές. Τουλάχιστον, ας προσλάβουν αθίγγανους στις συγκεκριμένες ομάδες εργασίας μήπως και μειωθεί με τον τρόπο αυτόν η εγκληματικότητα και η παραβατική συμπεριφορά τους, η οποία στην κάστα τους ανθεί.</w:t>
      </w:r>
    </w:p>
    <w:p w14:paraId="5776DD97"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Επιπλέον, και όσον αφορά στην επιβάρυνση του κρατικού προϋπολογισμού από τη χρηματοδότηση των φορέων της κοινωνικής και αλληλέγγυας οικονομίας για την εκτέλεση προγραμματικών συμβάσεων - άρθρο 5 παράγραφος 3-, για την επιχορήγηση των συνεταιρισμών εργαζομένων -άρθρο 33 παράγραφος 1-, δεν υπάρχει καμμία συγκεκριμένη εκτίμηση της επιβάρυνσης, που θα προκύψει για τα δημόσια ταμεία. Γίνεται μια απλή αναφορά στις σχετικές εκθέσεις, περί «ενδεχομένης ετησίας δαπάνης».</w:t>
      </w:r>
    </w:p>
    <w:p w14:paraId="5776DD98"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κύριε Πρόεδρε, κύριε Υπουργέ, ο Λαϊκός Σύνδεσμος-Χρυσή Αυγή έχει καταθέσει κάποιες τροπολογίες. Οι τροπολογίες αυτές αναφέρονται σε μακροχρόνια άνεργους λόγω γήρατος και αναπηρίας. Έχουμε καταθέσει τροπολογίες πάρα πολύ σημαντικές για τα ΑΜΕΑ, για την προτεραιότητα των ατόμων με αναπηρία στην ικανοποίηση απαιτήσεων από ασφαλιστικές εταιρείες –ξέρετε, μιλάω για την «ΑΣΠΙΣ ΠΡΟΝΟΙΑ», για την «</w:t>
      </w:r>
      <w:r>
        <w:rPr>
          <w:rFonts w:eastAsia="Times New Roman" w:cs="Times New Roman"/>
          <w:szCs w:val="24"/>
          <w:lang w:val="en-US"/>
        </w:rPr>
        <w:t>COMMERClAL</w:t>
      </w:r>
      <w:r>
        <w:rPr>
          <w:rFonts w:eastAsia="Times New Roman" w:cs="Times New Roman"/>
          <w:szCs w:val="24"/>
        </w:rPr>
        <w:t xml:space="preserve"> </w:t>
      </w:r>
      <w:r>
        <w:rPr>
          <w:rFonts w:eastAsia="Times New Roman" w:cs="Times New Roman"/>
          <w:szCs w:val="24"/>
          <w:lang w:val="en-US"/>
        </w:rPr>
        <w:t>VALUE</w:t>
      </w:r>
      <w:r>
        <w:rPr>
          <w:rFonts w:eastAsia="Times New Roman" w:cs="Times New Roman"/>
          <w:szCs w:val="24"/>
        </w:rPr>
        <w:t>» κ.λπ.-, για τη χορήγηση επιδόματος κίνησης σε άτομα με αναπηρία για τους οποίους έχει διαπιστωθεί ποσοστό αναπηρίας 80% και άνω ανεξαρτήτως παθήσεως. Γιατί εμείς τα άτομα με ειδικές ανάγκες τα έχουμε θέσει σε πρώτη προτεραιότητα. Όσο και αν τα μέσα αποχαύνωσης θέλουν να δείξουν το αντίθετο είμαστε δίπλα τους. Επαφίεται σε εσάς τώρα να μας δείξετε κατά πόσο είστε και εσείς μαζί τους.</w:t>
      </w:r>
    </w:p>
    <w:p w14:paraId="5776DD99"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Ευχαριστώ πολύ.</w:t>
      </w:r>
    </w:p>
    <w:p w14:paraId="5776DD9A" w14:textId="77777777" w:rsidR="00C04901" w:rsidRDefault="00EA6D8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5776DD9B"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κύριε συνάδελφε.</w:t>
      </w:r>
    </w:p>
    <w:p w14:paraId="5776DD9C"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επτά μαθητές και μαθήτριες και τρεις εκπαιδευτικοί συνοδοί τους από το 2</w:t>
      </w:r>
      <w:r>
        <w:rPr>
          <w:rFonts w:eastAsia="Times New Roman" w:cs="Times New Roman"/>
          <w:szCs w:val="24"/>
          <w:vertAlign w:val="superscript"/>
        </w:rPr>
        <w:t>ο</w:t>
      </w:r>
      <w:r>
        <w:rPr>
          <w:rFonts w:eastAsia="Times New Roman" w:cs="Times New Roman"/>
          <w:szCs w:val="24"/>
        </w:rPr>
        <w:t xml:space="preserve"> Γυμνάσιο Δραπετσώνας.</w:t>
      </w:r>
    </w:p>
    <w:p w14:paraId="5776DD9D"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5776DD9E" w14:textId="77777777" w:rsidR="00C04901" w:rsidRDefault="00EA6D8E">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5776DD9F"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ΟΥΡΑΝΙΑ ΑΝΤΩΝΟΠΟΥΛΟΥ (Αναπληρώτρια Υπουργός Εργασίας, Κοινωνικής Ασφάλισης και Κοινωνικής Αλληλεγγύης):</w:t>
      </w:r>
      <w:r>
        <w:rPr>
          <w:rFonts w:eastAsia="Times New Roman" w:cs="Times New Roman"/>
          <w:szCs w:val="24"/>
        </w:rPr>
        <w:t xml:space="preserve"> Κύριε Πρόεδρε, ζητώ τον λόγο.</w:t>
      </w:r>
    </w:p>
    <w:p w14:paraId="5776DDA0"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Τον λόγο έχει η κυρία Υπουργός.</w:t>
      </w:r>
    </w:p>
    <w:p w14:paraId="5776DDA1"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ΟΥΡΑΝΙΑ ΑΝΤΩΝΟΠΟΥΛΟΥ (Αναπληρώτρια Υπουργός Εργασίας, Κοινωνικής Ασφάλισης και Κοινωνικής Αλληλεγγύης):</w:t>
      </w:r>
      <w:r>
        <w:rPr>
          <w:rFonts w:eastAsia="Times New Roman" w:cs="Times New Roman"/>
          <w:szCs w:val="24"/>
        </w:rPr>
        <w:t xml:space="preserve"> Όσον αφορά στις παρατηρήσεις που έκανε η κ. Βούλτεψη προηγουμένως –δυστυχώς δεν είναι εδώ αυτήν τη στιγμή, αλλά φαντάζομαι να με ακούει- για τον Υπουργό Εργασίας, τον κ. Κατρούγκαλο, θέλω να πω ότι φυσικά θα μεταβιβάσω αυτά που μου έδωσε στον Υπουργό και είμαι σίγουρη ότι θα τα εξετάσει.</w:t>
      </w:r>
    </w:p>
    <w:p w14:paraId="5776DDA2"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Από την άλλη, θα ήθελα να παρακαλέσω να μην αναφερόμαστε με τέτοιον απαξιωτικό τρόπο. Με φέρνετε εμένα προσωπικά σε πάρα πολύ δύσκολη θέση, γιατί πρέπει να απαντήσω σ’ αυτό που είπατε. Ο Υπουργός έχει αναλάβει και φέρνει σε πέρας ένα πολύ δύσκολο έργο και το Υπουργείο Εργασίας κάνει όλα τα δυνατά, για να μπορεί να εξασφαλίσει τους καλύτερους όρους που μπορεί. Παρακαλώ, λοιπόν, όταν έχετε κάποιες παρατηρήσεις που θα θέλατε να κάνετε για τον Υπουργό μας, τουλάχιστον να μας κάνετε την τιμή να είναι παρών, για να μπορέσει ο ίδιος να απαντήσει.</w:t>
      </w:r>
    </w:p>
    <w:p w14:paraId="5776DDA3"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Ευχαριστώ.</w:t>
      </w:r>
    </w:p>
    <w:p w14:paraId="5776DDA4"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Η ειδική αγορήτρια της Δημοκρατικής Συμπαράταξης ΠΑΣΟΚ-ΔΗΜΑΡ κ. Χριστοφιλοπούλου έχει τον λόγο.</w:t>
      </w:r>
    </w:p>
    <w:p w14:paraId="5776DDA5"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Ευχαριστώ πολύ.</w:t>
      </w:r>
    </w:p>
    <w:p w14:paraId="5776DDA6"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συζητούμε ένα νομοσχέδιο το οποίο χθες επί της αρχής είχε ευρύτατη αποδοχή. </w:t>
      </w:r>
    </w:p>
    <w:p w14:paraId="5776DDA7"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Πριν μπούμε σ’ αυτό το νομοσχέδιο αυτό καθαυτό, θέλω να αναφέρω, κυρία Υπουργέ -και  μέσα από εσάς το μήνυμα είναι προς την Κυβέρνηση και ιδιαίτερα προς το Υπουργείο Υγείας- το γεγονός ότι υπάρχουν καταγγελίες ότι η διοίκηση του ΕΚΑΒ διώκει εργαζόμενους που μετέχουν στη σημερινή απεργία. Η διοίκηση του ΕΚΑΒ, απ’ όσο ξέρω, είναι μέρος αυτής της Κυβέρνησης ΣΥΡΙΖΑ-ΑΝΕΛ και η διοίκηση του ΕΚΑΒ θα όφειλε τουλάχιστον να σεβαστεί το δικαίωμα των εργαζομένων να διαμαρτύρονται και να απεργούν. Το λέω, επειδή τους είδαμε πριν από λίγο με τα ασθενοφόρα του ΕΚΑΒ που είναι έξω.</w:t>
      </w:r>
    </w:p>
    <w:p w14:paraId="5776DDA8"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Με την ευκαιρία, να ξεκινήσω από την τροπολογία που ήρθε νύχτα. Κοιτάξτε, η Δημοκρατική Συμπαράταξη δεν είναι εναντίον των ιδιωτικοποιήσεων. Όμως, ποιων ιδιωτικοποιήσεων; Του πυρήνα του Εθνικού Συστήματος Υγείας; Ούτε είπαμε ποτέ να μη βοηθήσει υπό προϋποθέσεις ο ιδιωτικός τομέας το ΕΚΑΒ. Όμως, οι διασώστες του ΕΚΑΒ αυτή τη στιγμή, που δίνουν έναν πολύ σκληρό αγώνα, χρειάζονται αυτό το </w:t>
      </w:r>
      <w:r>
        <w:rPr>
          <w:rFonts w:eastAsia="Times New Roman" w:cs="Times New Roman"/>
          <w:szCs w:val="24"/>
          <w:lang w:val="en-US"/>
        </w:rPr>
        <w:t>deal</w:t>
      </w:r>
      <w:r>
        <w:rPr>
          <w:rFonts w:eastAsia="Times New Roman" w:cs="Times New Roman"/>
          <w:szCs w:val="24"/>
        </w:rPr>
        <w:t xml:space="preserve"> με κάποιες εταιρείες, χωρίς κριτήρια, χωρίς διαγωνισμό, νύχτα; </w:t>
      </w:r>
    </w:p>
    <w:p w14:paraId="5776DDA9"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Τι ακριβώς είναι αυτή η τροπολογία, κυρίες και κύριοι της Κυβέρνησης; Τι ακριβώς θέλει να κάνει αυτή η τροπολογία; Το λέω και προς τους συναδέλφους της Συμπολίτευσης, γιατί πρέπει να σκεφτούμε. Γιατί δεν τη βγάλατε στη διαβούλευση; Εάν θέλαμε να βοηθήσει ο ιδιωτικός τομέας, με κριτήρια διαφάνειας και με διαδικασίες, αφού πρώτα εξαντληθούν οι δυνατότητες του Στρατού, της Αεροπορίας, του Λιμενικού, τότε να δούμε με ποιες προϋποθέσεις, με διαφάνεια και με διαβούλευση, εάν και κατά πόσο μπορεί να γίνει κάτι τέτοιο. </w:t>
      </w:r>
    </w:p>
    <w:p w14:paraId="5776DDAA"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Οι εργαζόμενοι; Έχουν κάποια άποψη γι’ αυτό; Τους ακούσατε; Τους άκουσε ο Υπουργός; Εσείς, που είστε Υπουργείο Απασχόλησης, τους ακούσατε; </w:t>
      </w:r>
    </w:p>
    <w:p w14:paraId="5776DDAB"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Εγώ θα έλεγα να αποσύρετε την τροπολογία για το ΕΚΑΒ και να καθίσουμε να συζητήσουμε τα πάντα, αλλά όχι έτσι. Δεν υπάρχει χρόνος.</w:t>
      </w:r>
    </w:p>
    <w:p w14:paraId="5776DDAC"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Κυρία Υπουργέ, φέρατε τις τροπολογίες για την ανεργία. Θα επιφυλαχθώ αυτήν που φέρατε τώρα, για να τη δω. Η ανεργία είναι πάρα πολύ σοβαρό ζήτημα. Θα είδατε σήμερα ότι έξι στους δέκα εργαζόμενους που προσλαμβάνονται είναι μερικής απασχόλησης. Αυτό είναι πάρα πολύ σημαντικό ζήτημα. Αυτό βαίνει διογκούμενο, δυστυχώς, και το γνωρίζετε. Γι’ αυτό θα είμαστε πάρα πολύ προσεκτικοί στον χειρισμό των τροπολογιών. Έχουμε ενστάσεις, αλλά επειδή δεν έχω πάρα πολύ χρόνο, δεσμεύομαι να σας τις καταθέσω και κατά τη διάρκεια της συζήτησης. </w:t>
      </w:r>
    </w:p>
    <w:p w14:paraId="5776DDAD"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Βεβαίως, αντιπαρέρχομαι το γεγονός ότι εάν αυτό συνέβαινε επί των δικών μας ημερών, όχι απλώς θα μας καταγγέλλατε ότι εισάγουμε εργασιακές συνθήκες γαλέρας, αλλά και κάτι παραπάνω, διότι έχουμε ακούσει και υποστεί πάρα πολλά. Δεν είναι, όμως, της παρούσης.</w:t>
      </w:r>
    </w:p>
    <w:p w14:paraId="5776DDAE"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Έρχομαι τώρα στο νομοσχέδιο. Κοιτάξτε, έχουμε εκατόν είκοσι τρεις νομοτεχνικές βελτιώσεις. Αυτό έχει και τη θετική του πλευρά, όπως το είπαμε και χθες με τον κ. Μπαργιώτα από το Ποτάμι, ότι δηλαδή ακούσατε, κυρία Υπουργέ, και εσείς προσωπικά αρκετές από τις προτάσεις μας. Σας άκουσα -γιατί ήμουν με τους εργαζόμενους από το ΕΚΑΒ που ζήτησαν να δουν τα κόμματα- και άκουσα αυτό που είπατε για τα φορολογικά κίνητρα. Θεωρώ πολύ σημαντικό το ότι ακούσατε και τη φωνή των ίδιων των κοινωνικών επιχειρήσεων, αλλά και άλλων κομμάτων, ότι χρειάζονται πραγματικά φορολογικά κίνητρα. Θα δούμε, λοιπόν, τη ρύθμιση που φέρατε. </w:t>
      </w:r>
    </w:p>
    <w:p w14:paraId="5776DDAF"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Επίσης, θετικό θεωρούμε το γεγονός ότι μειώνεται η γραφειοκρατία και θα υπάρξει ένα μητρώο, στην ουσία μία διαδικασία απλοποιημένη. Αυτό το θεωρούμε θετικό. </w:t>
      </w:r>
    </w:p>
    <w:p w14:paraId="5776DDB0"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Έρχομαι, όμως, σε κάποια προβλήματα. Ακούστε, κύριε Υπουργέ, στο ζήτημα της διάθεσης των ακινήτων το να προσθέσετε απλώς τις αρχές της αντικειμενικότητας και της διαφάνειας ως φράσεις στον νόμο, καλό είναι, αλλά δεν είναι αρκετό. Θεωρούμε ότι εδώ η διάταξη θα πρέπει να εξειδικευτεί έτι περαιτέρω. Γι’ αυτό είπαμε, κύριε Πρόεδρε –και προς εσάς είναι αυτό- ότι θα έπρεπε κανονικά η συζήτηση επί των άρθρων του νομοσχεδίου να πάει την άλλη εβδομάδα, ώστε να έχει και η Κυβέρνηση τη δυνατότητα να βελτιώσει. Γιατί ξέρετε κάτι, κύριοι συνάδελφοι, από όλες τις παρατάξεις; Εδώ θα είμαστε και θα έρθουμε να βελτιώσουμε πάλι διατάξεις. Λέω, λοιπόν, ότι στο ζήτημα των ακινήτων εμείς δεν καλυπτόμεθα. Νομίζουμε ότι πρέπει να υπάρξουν εξειδικευμένα κριτήρια.</w:t>
      </w:r>
    </w:p>
    <w:p w14:paraId="5776DDB1"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Επίσης, το «Εργαλείο Μέτρησης Κοινωνικού Αντικτύπου» το μετατρέπετε σε προαιρετικό. Εμείς κατανοούμε τις δυσκολίες που έχει το να το προσδιορίσεις. Ωστόσο, δεν είναι «πονάει κεφάλι, κόβει κεφάλι». Εμείς θα θέλαμε από την πλευρά σας μια προσπάθεια να εξειδικευτεί, αντί να το πετάξουμε. </w:t>
      </w:r>
    </w:p>
    <w:p w14:paraId="5776DDB2"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Δύο ακόμα επισημάνσεις θα κάνω. Το θέμα των προγραμματικών συμβάσεων δεν θεωρούμε ότι βελτιώνεται με τη ρύθμιση που φέρατε. Ήταν πρόβλημα και του προηγούμενου νόμου, του νόμου που είχαμε φέρει εμείς και στον οποίο πατάει αυτός ο νόμος. Το πρόβλημα ήταν ότι χρειαζόταν μια διαγωνιστική διαδικασία με κριτήρια και διαφάνεια. Σε αυτό το κενό δεν απαντάτε. Θεωρούμε, λοιπόν, πολύ σημαντικό να γίνει περαιτέρω βελτίωση στο άρθρο αυτό. </w:t>
      </w:r>
    </w:p>
    <w:p w14:paraId="5776DDB3"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Επίσης, θεωρούμε σημαντικό να σας επισημάνουμε ότι κάποια στιγμή καταργείτε αυτό που εσείς οι ίδιοι φέρατε, την απαγόρευση υπεργολαβίας από ΚΟΙΝΣΕΠ σε τρίτη εταιρεία. Γιατί το κάνετε αυτό; Νομίζω ότι ήταν θετικό μέτρο η απαγόρευση υπεργολαβίας.</w:t>
      </w:r>
    </w:p>
    <w:p w14:paraId="5776DDB4"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Έρχομαι τώρα σε ένα ζήτημα το οποίο είναι εκτός νομοσχεδίου, αλλά εντός του αντικειμένου και μπορεί να επηρεάσει την εφαρμογή του νομοσχεδίου, γιατί πρέπει στην επί των άρθρων συζήτηση να τα συζητάμε και αυτά. Είναι οι αστικές μη κερδοσκοπικές εταιρείες των δήμων. Εκτιμούμε ότι αυτές οι εταιρείες δεν θα πρέπει –και εδώ είναι ίσως ένα θέμα θεσμοθέτησης- να μετέχουν στις κοινωνικές επιχειρήσεις, στο κοινωνικώς επιχειρείν. Δεν είμαι σίγουρη αν πρέπει να γίνει με ρύθμιση, αλλά πρέπει να το δείτε αυτό το θέμα, γιατί θα είναι –να το πω με μια παροιμία- «Γιάννης κερνάει, Γιάννης πίνει.» </w:t>
      </w:r>
    </w:p>
    <w:p w14:paraId="5776DDB5"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 xml:space="preserve">Το είπαμε. </w:t>
      </w:r>
    </w:p>
    <w:p w14:paraId="5776DDB6"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Αν το είπατε και αν έγινε, θα το δω –βλέπετε ότι είναι καταιγιστικά, δεν προλαβαίνουμε- και θα τοποθετηθούμε.</w:t>
      </w:r>
    </w:p>
    <w:p w14:paraId="5776DDB7"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Ναι, είναι στη ρύθμιση.</w:t>
      </w:r>
    </w:p>
    <w:p w14:paraId="5776DDB8"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Τελευταία επισήμανση. Για τις ΜΚΟ, θα πρέπει να μη λαμβάνουν κίνητρα και χρήματα από αυτές τις διατάξεις που σήμερα ψηφίζουμε και ταυτόχρονα να μην έχουν σωρεύσει χρήματα. Κατανοείτε ότι με αυτό το νομοσχέδιο συμμεριζόμαστε όλες οι πτέρυγες της Βουλής, που το ψηφίζουμε, την ανάγκη να θωρακιστεί αυτή η διαδικασία, έτσι ώστε να μη μπορούν να παρεισφρήσουν περίεργες καταστάσεις. Στην πραγματικότητα θα υπάρχουν, αλλά θα πρέπει να ενταθούν και οι έλεγχοι. Δεν φτάνει, αλλά σίγουρα πρέπει να δούμε και το θέμα των ΜΚΟ.</w:t>
      </w:r>
    </w:p>
    <w:p w14:paraId="5776DDB9"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Ολοκληρώνω με αυτά, λέγοντας ότι όσον αφορά στα θέματα Ρομά –δεν είναι εδώ η κ. Φωτίου, αλλά άκουσα πολύ προσεκτικά την τοποθέτησή της- συμφωνούμε για την ενσωμάτωση των Ρομά και είμαστε πολύ πρόθυμοι να συνεργαστούμε με όλα τα κόμματα για αυτό. Συμφωνούμε ότι αυτή η ενσωμάτωση βελτιώνει και τις συνθήκες των ίδιων των Ρομά και αποτρέπει τον κοινωνικό ρατσισμό, ο οποίος υπάρχει. Διαφωνούμε, όμως, ότι ο τρόπος για να το κάνουμε είναι να κάνουμε άλλη μία ειδική γραμματεία. Το τεκμηρίωσα χθες, επιμένω σήμερα, δεν χρειαζόμαστε περισσότερες ειδικές γραμματείες. </w:t>
      </w:r>
    </w:p>
    <w:p w14:paraId="5776DDBA"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της κυρίας Βουλευτού)</w:t>
      </w:r>
    </w:p>
    <w:p w14:paraId="5776DDBB"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Κύριε Πρόεδρε, ζητώ κι εγώ την ανοχή σας για ένα - δύο λεπτά, γιατί είναι πάρα πολλά τα άρθρα και οι τροπολογίες.</w:t>
      </w:r>
    </w:p>
    <w:p w14:paraId="5776DDBC"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Η κ. Φωτίου χθες μας εγκάλεσε –θα μιλήσουν και άλλοι συνάδελφοι γι’ αυτό- ότι φέραμε τροπολογία για να μοριοδοτήσουμε τις δομές της φτώχειας. Εγώ νομίζω ότι θα μπορούσε να το καλοδεχτεί και να μας πει και ευχαριστώ για αυτό. Γιατί αν δεν θέλετε να κάνετε δεκτή τη δική μας, ας έχουμε μία διαπαραταξιακή τροπολογία με όσους συναδέλφους συμφωνούμε, γιατί στην ουσία στη μοριοδότηση δεν διαφωνούμε. Εμείς τι λέμε; Λέμε ότι σε 66 δήμους δημιουργήθηκαν αυτές οι δομές, υπάρχουν πάνω από 120 χιλιάδες ωφελούμενοι, υπάρχει ο νέος σχεδιασμός για τα κέντρα κοινότητας, μετά από τη διευκρίνιση της Κυβέρνησης εμείς ψηφίσαμε -σας θυμίζω- καλή τη πίστη, αυτόν τον σχεδιασμό. Ποιος είναι ο στόχος τώρα; Να διασφαλιστούν αυτοί οι άνθρωποι, γιατί είναι μήνες απλήρωτοι και θα κλείσουν οι δομές της φτώχειας, τα συσσίτια, τα υπνωτήρια κ.λπ..</w:t>
      </w:r>
    </w:p>
    <w:p w14:paraId="5776DDBD"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Λέμε λοιπόν: ας νομοθετήσουμε τα κριτήρια, που θα δώσουν τη δυνατότητα το έμπειρο προσωπικό, που έχει μέχρι τώρα λειτουργήσει, να διατηρηθεί και βεβαίως θα υπάρχουν και ευκαιρίες να μπουν και νεότεροι άνθρωποι στην ιστορία της αντιμετώπισης της φτώχειας και να αποκτήσουν εμπειρία και να μπορέσουν να προσφέρουν και αυτοί. </w:t>
      </w:r>
    </w:p>
    <w:p w14:paraId="5776DDBE"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Πρώτον, εις όφελος των ίδιων των χρηστών, που είναι οι πιο δυσκολεμένοι συμπολίτες μας, εις όφελος των ίδιων των δομών, που πρέπει να συνεχίσουν να προσφέρουν, παρακαλούμε θερμά δείτε αυτήν την τροπολογία της Δημοκρατικής Συμπαράταξης.</w:t>
      </w:r>
    </w:p>
    <w:p w14:paraId="5776DDBF"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Τέλος, κύριε Πρόεδρε, και ευχαριστώ για την ανοχή σας, μία κουβέντα θα πω μόνο. Έχετε νομοθετήσει οκτώ φορές για την περίφημη σύμβαση έργου στα νοσοκομεία και στους άλλους δημόσιους φορείς. Αφού σας βγήκε ότι αυτό προσκρούει στο ενωσιακό δίκαιο, φέρατε σήμερα μία τροπολογία για συμβάσεις εργασίας ορισμένου χρόνου. </w:t>
      </w:r>
    </w:p>
    <w:p w14:paraId="5776DDC0"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Κοιτάξτε, και αυτή έχει προβλήματα και πάλι θα καταπέσει. Δεν το λέμε με κακή πίστη, το λέμε για να προλάβουμε. Εμείς δεν θα την ψηφίσουμε, αλλά αν την ψηφίσει η κυβερνητική πλειοψηφία, θα πω ότι δεν μπορείς να κάνεις συμβάσεις ορισμένου χρόνου για πάγιες και διαρκείς ανάγκες. Ο καθαρισμός, η φύλαξη κτηρίου στα νοσοκομεία και σε άλλα δημόσια κτήρια και η σίτιση δεν είναι έκτακτες συνθήκες. Είναι πάγιες και διαρκείς ανάγκες. Λυπούμεθα, αλλά αυτή η τροπολογία θα καταπέσει και αυτή ως χάρτινος πύργος. </w:t>
      </w:r>
    </w:p>
    <w:p w14:paraId="5776DDC1"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Εν κατακλείδι, θεωρούμε ότι το νομοσχέδιο αυτό είναι μία θετική συμβολή. Θεωρούμε ότι τα περισσότερα, κυρία Υπουργέ, δεν μπορέσαμε να τα βελτιώσουμε όσο θα θέλαμε και ελπίζω να θέλατε και εσείς. Θα ψηφίσουμε ορισμένα άρθρα. Είμαστε συγκεκριμένοι. Όμως, θέλουμε να αποσύρετε την τροπολογία για το ΕΚΑΒ και νομίζω ότι πρέπει να αποσύρετε και την τροπολογία μήπως και υπάρχει κάποια άλλη διευθέτηση για τα νοσοκομεία. Η τροπολογία αυτή δεν μπορεί να προχωρήσει. </w:t>
      </w:r>
    </w:p>
    <w:p w14:paraId="5776DDC2"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5776DDC3" w14:textId="77777777" w:rsidR="00C04901" w:rsidRDefault="00EA6D8E">
      <w:pPr>
        <w:spacing w:line="600" w:lineRule="auto"/>
        <w:ind w:firstLine="720"/>
        <w:jc w:val="both"/>
        <w:rPr>
          <w:rFonts w:eastAsia="Times New Roman" w:cs="Times New Roman"/>
          <w:szCs w:val="24"/>
        </w:rPr>
      </w:pPr>
      <w:r>
        <w:rPr>
          <w:rFonts w:eastAsia="Times New Roman"/>
          <w:bCs/>
        </w:rPr>
        <w:t>(Χειροκροτήματα από την πτέρυγα της Δημοκρατικής Συμπαράταξης ΠΑΣΟΚ-ΔΗΜΑΡ)</w:t>
      </w:r>
      <w:r>
        <w:rPr>
          <w:rFonts w:eastAsia="Times New Roman" w:cs="Times New Roman"/>
          <w:szCs w:val="24"/>
        </w:rPr>
        <w:t xml:space="preserve"> </w:t>
      </w:r>
    </w:p>
    <w:p w14:paraId="5776DDC4"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κυρία συνάδελφε.</w:t>
      </w:r>
    </w:p>
    <w:p w14:paraId="5776DDC5"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Τον λόγο έχει ο ειδικός αγορητής του Κομμουνιστικού Κόμματος Ελλάδας, ο συνάδελφος κ. Χρήστος Κατσώτης. </w:t>
      </w:r>
    </w:p>
    <w:p w14:paraId="5776DDC6"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Ευχαριστώ, κύριε Πρόεδρε.</w:t>
      </w:r>
    </w:p>
    <w:p w14:paraId="5776DDC7"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Χθες νομίζω ότι αναπτύξαμε τα επιχειρήματά μας για το θέμα του σχεδίου νόμου για την λεγόμενη κοινωνική οικονομία και κατά πόσο αυτή μπορεί πράγματι να αναπτυχθεί στο πλαίσιο του καπιταλισμού.</w:t>
      </w:r>
    </w:p>
    <w:p w14:paraId="5776DDC8"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Βέβαια, βλέπουμε ότι υπάρχει όντως μία μεγάλη συμφωνία εδώ των κομμάτων. Όλα τα ιδεολογικά ρεύματα -φιλελεύθεροι, σοσιαλδημοκράτες, παλιοί και νέοι- τα διάφορα οπορτουνιστικά ρεύματα και σχήματα, που δεν αμφισβητούν αυτόν τον καπιταλιστικό τρόπο παραγωγής, επιδιώκουν να ενσωματώσουν και να συστρατεύσουν λαϊκές δυνάμεις σε αυτόν τον δρόμο και μέσα από την κοινωνική οικονομία. Όλοι εκφράζουν την συμφωνία τους με το σχέδιο νόμου, το οποίο είναι στην κατεύθυνση των οργανισμών του κεφαλαίου, του ΟΟΣΑ και της Ευρωπαϊκής Ένωσης, που αφειδώς προσφέρουν και την υλική στήριξη, προκειμένου να αναπτυχθεί αυτός ο τομέας. </w:t>
      </w:r>
    </w:p>
    <w:p w14:paraId="5776DDC9"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Φαντάζομαι ότι κανείς από εσάς ή κανένας από αυτούς που μας ακούει δεν θεωρούν ότι το κεφάλαιο αντιστρατεύεται τον υπέρτατο νόμο, το κέρδος. Γιατί εσείς λέτε ότι η κοινωνική οικονομία λειτουργεί με άλλα κριτήρια.</w:t>
      </w:r>
    </w:p>
    <w:p w14:paraId="5776DDCA"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Το σχέδιο νόμου προωθεί, όπως είπαμε και εχθές, την εμπορευματοποίηση των κοινωνικών παροχών, που πρέπει να παρέχονται από το κράτος, συμβάλλει στην ελάφρυνση του κρατικού προϋπολογισμού, για να μένουν ακόμη περισσότερα για να πηγαίνουν στους επιχειρηματικούς ομίλους, δηλαδή ζεστό χρήμα που θα βγαίνει μέσα από τη ληστεία του ελληνικού λαού, με φοροελαφρύνσεις, με επιδοτήσεις και άλλα προνόμια. </w:t>
      </w:r>
    </w:p>
    <w:p w14:paraId="5776DDCB"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Αυτό το σχέδιο νόμου στοχεύει στη διαχείριση του εκρηκτικού προβλήματος της ανεργίας με τη δημιουργία της νέας κατηγορίας των αυτοαπασχολουμένων σε επιχειρήσεις κοινωνικής οικονομίας και όχι μόνο, αλλά και εργαζομένων, καθώς και εθελοντών, δηλαδή απλήρωτων εργαζομένων, με μισθούς πείνας, -και αυτοί περιστασιακοί-, που βέβαια δεν θα καταγράφονται στις λίστες των ανέργων. </w:t>
      </w:r>
    </w:p>
    <w:p w14:paraId="5776DDCC"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Στοχεύει στην αλλοίωση του περιεχομένου της επιχειρηματικότητας με τα χαρακτηριστικά που εσείς θέλετε να τους προσδώσετε, αυτά του κοινωνικού περιεχομένου. Απαντά στις στρατιές των ανέργων με συνεταιρισμούς εργαζομένων, που μπορούν να συνεχίζουν να διαχειρίζονται τις πτωχευμένες ιδιωτικές επιχειρήσεις. Βέβαια, η εμπειρία που υπάρχει και στη χώρα μας από τις προβληματικές επιχειρήσεις επί ΠΑΣΟΚ, αλλά και από τη ΒΙΟΜΕ, είναι ότι η εξέλιξή τους αποδεικνύει πως στον καπιταλισμό η λειτουργία αυτή ενισχύει απλά την στρατηγική του ίδιου του συστήματος. </w:t>
      </w:r>
    </w:p>
    <w:p w14:paraId="5776DDCD"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Πάμε, λοιπόν, στα άρθρα, γιατί έχουμε πει πολλά στα υπόλοιπα. Εμείς δεν θα ψηφίσουμε τα άρθρα που αφορούν τη λεγόμενη κοινωνική οικονομία. Θα ψηφίσουμε «παρών» στα άρθρα 42, 49 που αφορούν τη σύσταση ειδικής γραμματείας Ρομά. Φαντάζομαι να λέμε σωστά τα νούμερα μετά από τις αλλαγές που έχετε κάνει.</w:t>
      </w:r>
    </w:p>
    <w:p w14:paraId="5776DDCE"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Επίσης, με το άρθρο 51 παρατείνεται η καταβολή των συντάξεων και των επιδομάτων, αν η καθυστέρηση στην εξέταση από τα ΚΕΠΑ δεν οφείλεται στον ανάπηρο ή στην ανάπηρη, μέχρι στις 30-6-17, με την προϋπόθεση ότι στην προηγούμενη κρίση είχε ποσοστό αναπηρίας 67%. Επίσης, υποχρεώνεται ο ανάπηρος ή η ανάπηρη να επιστρέψει τα χρήματα που πήρε σαν αναπηρική σύνταξη, καθώς και κάθε είδος επιδόματος, εάν μετά την εξέταση του ΚΕΠΑ δεν πάρει συντάξιμο ποσοστό αναπηρίας ή πάρει μικρό ποσοστό αναπηρίας. </w:t>
      </w:r>
    </w:p>
    <w:p w14:paraId="5776DDCF"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Είναι γνωστό ότι στις επιτροπές αυτές τα τελευταία χρόνια αποτελεί κανόνα η μείωση του βαθμού αναπηρίας σε ανθρώπους που δεν έχει αλλάξει η κατάσταση της υγείας τους, σε σχέση με το προηγούμενο διάστημα. Παρ’ όλα αυτά, η κατεύθυνση που υπάρχει λειτουργεί και με αυτές τις επιτροπές που υπάρχουν. Τα ΚΕΠΑ έχουν γίνει μηχανισμός μείωσης του αριθμού και του ύψους των αναπηρικών συντάξεων και των επιδομάτων, με τον περιορισμό της χορήγησής τους σε ένα μικρό τμήμα των τελείως βαριών αναπηριών. </w:t>
      </w:r>
    </w:p>
    <w:p w14:paraId="5776DDD0"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Θεωρούμε απαράδεκτη τη διάταξη αυτή που προβλέπει την υποχρέωση επιστροφής αυτών των χρημάτων. Δηλαδή, πώς θα ζήσει ο ανάπηρος ή η ανάπηρη, αν του αφαιρέσουν αυτό το πενιχρό εισόδημα που πήρε τέλος πάντων και σήμερα το ζητούν πίσω, επειδή δεν είναι 67% αλλά είναι 65%. Εμείς θα ψηφίσουμε «παρών» για τις άλλες ρυθμίσεις και θεωρούμε ότι αυτό θα πρέπει να απαλειφθεί, το θέμα δηλαδή της αναζήτησης πίσω των αναπηρικών συντάξεων αν τα ΚΕΠΑ δεν κρίνουν συντάξιμο το ποσοστό αναπηρίας. </w:t>
      </w:r>
    </w:p>
    <w:p w14:paraId="5776DDD1"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Δίνεται η δυνατότητα στην ειδική επιστημονική επιτροπή που καταρτίζει τον κανονισμό εκτίμησης του βαθμού αναπηρίας να προσδιορίζει με βάση τον πίνακα αυτού του νόμου, του ν.2643/98, τις χρόνιες παθήσεις που επιφέρουν περιορισμένες δυνατότητες για επαγγελματική απασχόληση. Αναθεώρηση του πίνακα μπορεί να γίνει με απόφαση του Υπουργού Εργασίας, μετά από εισήγηση, λέει, της Διεύθυνσης Αναπηρίας του ΙΚΑ-ΕΤΑΜ και μετά από γνώμη της ειδικής επιστημονικής επιτροπής. Ακόμα, δίνεται η δυνατότητα στον Υπουργό με απόφασή του να τροποποιεί τον πίνακα. Όσοι εντάσσονται με βάση την πάθηση που έχουν στον πίνακα, μπορεί να συμμετέχουν –λέει- στις προκηρύξεις για κάλυψη θέσεων εργασίας, όπως προβλέπει ο παραπάνω νόμος. Αυτό, βέβαια, το να προκηρυχθούν θέσεις, έχει να γίνει εδώ και πάρα πολλά χρόνια. Η αναθεώρηση, όμως, του πίνακα μπορεί να σημαίνει όχι μόνο την ένταξη και άλλων παθήσεων, αλλά και την κατάργηση από τον πίνακα παθήσεων που υπήρχαν μέχρι σήμερα. Εμείς θα ψηφίσουμε «παρών» στο συγκεκριμένο άρθρο. </w:t>
      </w:r>
    </w:p>
    <w:p w14:paraId="5776DDD2"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Το άρθρο 51 αφορά τα ακίνητα των φορέων κοινωνικής ασφάλισης, που μπορούν, λέει, με απόφαση των διοικητικών συμβουλίων και έγκριση του αρμόδιου Υπουργού να εκμισθώνονται είτε ένα-ένα είτε κατά ομάδες σε άλλους φορείς. </w:t>
      </w:r>
    </w:p>
    <w:p w14:paraId="5776DDD3"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Δεν συμφωνούμε. Η θέση μας είναι να αξιοποιηθούν τα ακίνητα των φορέων κοινωνικής ασφάλισης προς όφελος συνολικά του λαού και όσα χρειάζονται να αναπαλαιωθούν ή να γίνουν αξιοποιήσιμα με κρατική χρηματοδότηση και να πάνε σε κοινωνικές δομές όπως γηροκομεία, παιδικοί σταθμοί, κέντρα αποκατάστασης και πολυιατρεία. </w:t>
      </w:r>
    </w:p>
    <w:p w14:paraId="5776DDD4"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Υπάρχει μέσα σε αυτό το άρθρο η διάλυση του ενιαίου κεφαλαίου αποζημίωσης των φορτοεκφορτωτών. Εμείς δεν θα συμφωνήσουμε, αν αυτό το κεφάλαιο, που είναι των ίδιων των εργαζομένων, χαθεί. Είναι ένα θέμα στο οποίο νομίζω ότι πρέπει να σταθούν και τα υπόλοιπα κόμματα.</w:t>
      </w:r>
    </w:p>
    <w:p w14:paraId="5776DDD5"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Με κοινή απόφαση των Υπουργών συνιστώνται τοπικά τμήματα κοινωνικής επιθεώρησης. Γνωρίζουμε ότι υπάρχει μεγάλη αναστάτωση στο Υπουργείο και προβλέπει μετακίνηση και όχι πρόσληψη μόνιμου προσωπικού. </w:t>
      </w:r>
    </w:p>
    <w:p w14:paraId="5776DDD6"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Για το άρθρο 53, υποστηρίζουμε την πλήρη εξόφληση όλων των χρωστούμενων από τον ΕΟΠΥΥ και ιδιαίτερα αυτών που αφορούν τους αυτοαπασχολούμενους, υγειονομικούς και τους ασθενείς. Εδώ υπάρχει τροπολογία. Αυτήν την υπουργική τροπολογία θα την ψηφίσουμε, αν δεν ενσωματωθεί συνολικά στο άρθρο 53.</w:t>
      </w:r>
    </w:p>
    <w:p w14:paraId="5776DDD7"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Επισημαίνουμε τα εξής: Διαφωνούμε στην εκβιαστική, υποχρεωτική παρακράτηση μέρους των οφειλόμενων με τις εκπτώσεις. Είναι χρήματα δεδουλευμένα και για τα οποία έχουν πληρώσει φόρους. Η ανάθεση ευθύνης να πληρώσουν τα ασφαλιστικά ταμεία από δικά τους χρήματα, εάν δεν γίνει εκκαθάριση μέχρι τις 30 Ιουνίου 2017, ενδεχομένως να οδηγήσει στο να μην πληρωθεί ένα τουλάχιστον μέρος της οφειλόμενων υγειονομικών ή δομών, αλλά και ασθενών. </w:t>
      </w:r>
    </w:p>
    <w:p w14:paraId="5776DDD8"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5776DDD9"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Θα χρειαστώ ένα λεπτό, κύριε Πρόεδρε. </w:t>
      </w:r>
    </w:p>
    <w:p w14:paraId="5776DDDA"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Διότι αφενός μεν υπάρχει έλλειψη προσωπικού στα ασφαλιστικά ταμεία και δεν μπορεί να γίνει έγκαιρη διεκπεραίωση και αφετέρου είναι γνωστή η άσχημη οικονομική κατάσταση που αδυνατούν να πληρώσουμε με δικά τους έξοδα. Στο συγκεκριμένο άρθρο θα ψηφίσουμε «παρών». </w:t>
      </w:r>
    </w:p>
    <w:p w14:paraId="5776DDDB"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Στο άρθρο 56 –το είπα, κυρία Υπουργέ- διαφωνούμε ριζικά με την επιχορήγηση των ξενοδόχων. Νομίζω ότι αυτό το άρθρο είναι πρόκληση. Πρέπει να το πάρετε πίσω. Πρέπει να επιδοτήσετε τους ανέργους και όχι τους ξενοδόχους, γιατί, όπως είπαμε, δεν μπορεί να παρατείνεται η σύμβαση σε αυτούς τους εργαζόμενους που τους έχει ήδη ανάγκη ο εργοδότης, γιατί είναι γεμάτα τα ξενοδοχεία και αντί να τους πληρώνει ο εργοδότης να τους πληρώνει ο άνεργος. </w:t>
      </w:r>
    </w:p>
    <w:p w14:paraId="5776DDDC"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Επίσης, θέλω να αναφερθώ στις υπουργικές τροπολογίες. Επειδή δεν θα έχουμε άλλο χρόνο, φαντάζομαι, δώστε μου ένα λεπτό, κύριε Πρόεδρε. </w:t>
      </w:r>
    </w:p>
    <w:p w14:paraId="5776DDDD"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Είναι μέχρι σήμερα δώδεκα τροπολογίες υπουργικές. Η τροπολογία με γενικό αριθμό 703 και ειδικό 26, για την απαλλαγή των ακινήτων του ΕΟΤ από τον ΕΝΦΙΑ, είναι ένα άλλο δώρο ακόμη, το οποίο γίνεται εν όψει των ιδιωτικοποιήσεων. Εμείς διαφωνούμε ριζικά με αυτήν την πολιτική που χαρατσώνει τον λαό από τη μία και απαλλάσσει το κεφάλαιο από την άλλη. </w:t>
      </w:r>
    </w:p>
    <w:p w14:paraId="5776DDDE"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Στην τροπολογία με γενικό αριθμό 713 και ειδικό 30 που ορίζει την παράδοση θητείας του επικουρικού προσωπικού στα κέντρα κοινωνικής πρόνοιας θα ψηφίσουμε «ναι», αν και διατηρούμε τις επιφυλάξεις μας για τις προϋποθέσεις που τίθενται, των «εξαιρετικών αναγκών», όπως λέει, καθώς και την πρόληψη της κάλυψης των δαπανών από τους προϋπολογισμούς των οικείων κέντρων. Ποιος θα αποφασίζει ότι υπάρχουν εξαιρετικές ανάγκες; Αν δεν υπάρχει κάλυψη, τι θα γίνουν αυτοί οι εργαζόμενοι και οι δομές;</w:t>
      </w:r>
    </w:p>
    <w:p w14:paraId="5776DDDF"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Επίσης, στην τροπολογία με γενικό αριθμό 717 και ειδικό 34 ψηφίζουμε «όχι», γιατί προωθείτε η σύμπραξη με τον ιδιωτικό τομέα. Η προοπτική για επάρκεια τεχνικών μέσων στο ΕΚΑΒ απομακρύνεται. Επίσης, θέλουμε κι εμείς να καταγγείλουμε εδώ αυτήν την πρακτική της διοίκησης του ΕΚΑΒ, όπου σήμερα προσπαθεί να εκβιάσει, να τρομοκρατήσει τους εργαζόμενους που παίρνουν μέρος στις κινητοποιήσεις. Ψηφίζουμε «όχι», λοιπόν, σε αυτήν την τροπολογία. </w:t>
      </w:r>
    </w:p>
    <w:p w14:paraId="5776DDE0"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Η τροπολογία με γενικό αριθμό 718 και ειδικό 35 προβλέπει την παράταση καταβολής των δαπανών μετακίνησης του προσωπικού των Ενόπλων Δυνάμεων και των Σωμάτων Ασφαλείας μέχρι τα τέλη του 2017. Θα ψηφίσουμε «ναι» στην τροπολογία. Σημειώνουμε, όμως, ότι αυτή η ρύθμιση δεν πρέπει να αποτελέσει αφορμή για την επιμήκυνση του χρόνου πληρωμής των δαπανών, γιατί η επιβάρυνση του προσωπικού είναι μεγάλη. </w:t>
      </w:r>
    </w:p>
    <w:p w14:paraId="5776DDE1"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Η τροπολογία με γενικό αριθμό 719 αφορά όλους αυτούς τους εργαζόμενους που δεινοπαθούν με τις επιλογές των κυβερνήσεων για το λεγόμενο «κόστος εργασίας». αναφέρθηκε η κ. Χριστοφιλοπούλου εδώ προηγουμένως σε αυτό. Νομίζω ότι δεν μπορεί η κ. Χριστοφιλοπούλου να μιλάει γι’ αυτό το θέμα. Από τώρα, προκρίνεται η σύμβαση των είκοσι τεσσάρων μηνών με την απαγόρευση ανανέωσης, όπως γράφει μέσα η τροπολογία, καθώς και την απαγόρευση της μετατροπής των συμβάσεων σε αορίστου χρόνου. Είναι όλοι αυτοί οι εργαζόμενοι που ήταν στα νοσοκομεία: καθαρίστριες, υπάλληλοι μαγειρείων και λοιπά. Εμείς θα ψηφίσουμε «ναι». Καλούμε, βέβαια, τους εργαζόμενους να στρατευθούν με το ταξικό κίνημα για πλήρη και σταθερή εργασία, με πλήρη δικαιώματα. Αυτοί, λοιπόν, θα διασφαλιστούν μόνο όταν γίνουν αορίστου χρόνου με πλήρη δικαιώματα. </w:t>
      </w:r>
    </w:p>
    <w:p w14:paraId="5776DDE2"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Η τροπολογία με γενικό αριθμό 720 και ειδικό 37 αφορά προγράμματα απασχόλησης στο Δημόσιο, που ανακυκλώνουν την ανεργία και δεν απαντούν στις αγωνίες και στον εφιάλτη της ανεργίας χιλιάδων ανέργων, αλλά και νέων. Δεν την ψηφίζουμε, όπως συνήθως κάνουμε με αυτά τα προγράμματα, γιατί είναι ένα εργαλείο ενίσχυσης συνολικά του κεφαλαίου, αλλά πάνω απ’ όλα, όμως, ανατροπής εργασιακών σχέσεων, συλλογικών συμβάσεων κοκ..</w:t>
      </w:r>
    </w:p>
    <w:p w14:paraId="5776DDE3"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Η τροπολογία με γενικό αριθμό 721 με ειδικό 38 αφορά ρύθμιση των ληξιπρόθεσμων δόσεων ανέργων προς τον τέως ΟΕΚ, καθώς και την αναστολή καταβολής δόσεων δανείων στον ΟΕΚ από ανέργους. Στην τροπολογία αυτή θα ψηφίσουμε «ναι», αλλά σημειώνουμε ότι οι ρυθμίσεις δεν απαντούν στη δεινή θέση που έχουν περιέλθει όλοι αυτοί οι εργαζόμενοι από την ανεργία, τη μείωση των μισθών, τη φορολεηλασία κοκ.. Έχουμε καταθέσει συγκεκριμένη τροπολογία, αλλά και πρόταση νόμου και γι’ αυτούς τους εργαζόμενους που έχουν δανειοδοτηθεί από τον ΟΕΚ – η Κυβέρνηση δεν την έχει κάνει δεκτή- όπου μιλάμε και για απαλοιφή από το κεφάλαιο. </w:t>
      </w:r>
    </w:p>
    <w:p w14:paraId="5776DDE4"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Στην τροπολογία 722/19 για το ολοκληρωμένη πληροφοριακό σύστημα του ΙΚΑ, για τη παράταση της σύμβασης, ψηφίζουμε «παρών», γιατί έχει γίνει το γεφύρι της Άρτας όλο αυτό το ολοκληρωμένο πληροφοριακό σύστημα και δεν ξέρω, βέβαια, και η σύμβαση τι περιέχει. Δεν αναφέρεται, δεν υπάρχει μέσα στην τροπολογία που έχει κατατεθεί. </w:t>
      </w:r>
    </w:p>
    <w:p w14:paraId="5776DDE5"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Στην τροπολογία 723/40, αν δεν ενσωματωθεί, όπως είπα, στο άρθρο 53, θα ψηφίσουμε «ναι», αν ενσωματωθεί θα είμαστε συνολικά στο «παρών». </w:t>
      </w:r>
    </w:p>
    <w:p w14:paraId="5776DDE6"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Στην τροπολογία 724/41 ψηφίζουμε «ναι» για τη συνέχεια της δουλειάς των εργαζομένων στο «Βοήθεια στο Σπίτι», οι οποίοι ζουν με την αβεβαιότητα από την έναρξη του προγράμματος. Θέλουμε να θυμίσουμε εδώ και ποια ήταν η θέση του ΣΥΡΙΖΑ, όταν ήταν Αξιωματική Αντιπολίτευση, για όλους αυτούς τους εργαζόμενους, για αυτό το πρόγραμμα της «Βοήθειας στο Σπίτι». Τα έχετε ξεχάσει όλα και βέβαια αυτοί οι εργαζόμενοι ζουν με την όλη αυτή την αγωνία και την αβεβαιότητα. </w:t>
      </w:r>
    </w:p>
    <w:p w14:paraId="5776DDE7"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Η τροπολογία 725/42 που καταθέσατε σήμερα, κυρία Υπουργέ, είναι μία προκλητική επίσης τροπολογία. Όταν αφορά επιχορήγηση εργοδοτών δεν ισχύουν οι περιορισμοί των τετρακοσίων πενήντα ημερήσιων επιδομάτων ανεργίας την τετραετία. Έτσι όσοι δίνουν την επιταγή στον εργοδότη, αυτός θα επιδοτείται για όσο χρόνο απασχολεί τον εργαζόμενο. Άρα λοιπόν, εδώ ενώ στον άνεργο υπάρχουν περιορισμοί τα τετρακόσια πενήντα επιδόματα στην τετραετία, δεν το καταργείτε για τον άνεργο, το καταργείτε όταν επιδοτείται ο εργοδότης. </w:t>
      </w:r>
    </w:p>
    <w:p w14:paraId="5776DDE8"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Υπάρχει, βέβαια, η τροπολογία που θα φέρετε για τη φορολογία, για τα κίνητρα τα φορολογικά και άλλα κίνητρα για την κοινωνική οικονομία, στην οποία βέβαια θα ψηφίσουμε «όχι». Θα δούμε βέβαια και την τροπολογία. </w:t>
      </w:r>
    </w:p>
    <w:p w14:paraId="5776DDE9"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Υπάρχει και η τροπολογία του ΚΚΕ, που έχουμε καταθέσει για την κατάργηση του ενιαίου φόρου καυσίμων, όπως επίσης και του ΦΠΑ, στο πετρέλαιο θέρμανσης. Δεν έχετε πει τι θα κάνετε με αυτή. Εμείς το ξαναλέμε: Να την κάνετε αποδεκτή. Έρχεται ο χειμώνας, ο οποίος θα βαρύς για πάρα πολύ κόσμος και σε όλη την Ελλάδα. Εδώ να πάρετε θέση και πρέπει να πάρουν θέση και όλα τα υπόλοιπα κόμματα τι λένε σε σχέση με το πετρέλαιο θέρμανσης. </w:t>
      </w:r>
    </w:p>
    <w:p w14:paraId="5776DDEA"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Ευχαριστούμε, κύριε συνάδελφε. </w:t>
      </w:r>
    </w:p>
    <w:p w14:paraId="5776DDEB"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ακολουθούν τριάντα πέντε ομιλητές, συν οι υπόλοιποι ειδικοί αγορητές, συν οι Κοινοβουλευτικοί Εκπρόσωποι, συν οι τέσσερις Υπουργοί που έχουν ζητήσει να πάρουν το λόγο. Πρέπει να είμαστε πάρα πολύ συνεπείς στο χρόνο. </w:t>
      </w:r>
    </w:p>
    <w:p w14:paraId="5776DDEC"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Ο συνάδελφος, κ. Κατσώτης μίλησε πάρα πολύ, αλλά επειδή δεν έχει δώσει άλλον ομιλητή το Κομμουνιστικό Κόμμα Ελλάδας μέσα στους υπόλοιπους τριάντα πέντε, ήταν προφανές ότι έπρεπε να του δοθεί με μεγάλη δυνατότητα ανάπτυξης των απόψεων του ΚΚΕ και γι’ αυτό είχε πολύ περισσότερο χρόνο. Δεν θα πάμε έτσι, όμως. Τα οκτάλεπτα από εδώ και μπρος θα τηρούνται ή το πολύ πολύ να φύγουμε ένα λεπτό από τον προσδιορισμένο χρόνο. </w:t>
      </w:r>
    </w:p>
    <w:p w14:paraId="5776DDED"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Ο συνάδελφος, κ. Κωνσταντίνος Μπαργιώτας, ειδικός αγορητής από το Ποτάμι, έχει τον λόγο. </w:t>
      </w:r>
    </w:p>
    <w:p w14:paraId="5776DDEE"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 xml:space="preserve">Ευχαριστώ, κύριε Πρόεδρε. </w:t>
      </w:r>
    </w:p>
    <w:p w14:paraId="5776DDEF"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Θα προσπαθήσω να είμαι συνεπής, άλλωστε έχουμε μιλήσει για το νομοσχέδιο πάρα πολλές φορές μέσα σε πέντε μέρες οι ειδικοί αγορητές. Νομίζω ότι δεν έχουμε πολλά πράγματα να πούμε για το πρώτο κεφάλαιο του νομοσχεδίου. Παρά τις επιμέρους επιφυλάξεις θα ψηφίσουμε τα περισσότερα άρθρα. Έχουν ενσωματωθεί πολλές αλλαγές. Υπήρξε μια γόνιμη διαδικασία, τα θετικά της οποίας έχουμε υπογραμμίσει πολλές φορές από όλες τις πτέρυγες του Κοινοβουλίου. </w:t>
      </w:r>
    </w:p>
    <w:p w14:paraId="5776DDF0"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Πολύ γρήγορα θα σας πω τις δύο κύριες επιφυλάξεις που απομένουν. Είναι ο ακριβής τρόπος διάθεσης των ακινήτων -το είπε και η κ. Χριστοφιλοπούλου, δηλαδή ο τρόπος με τον οποίο θα παραχωρούνται, τα κριτήρια και η μέθοδος η οποία νομίζω κι εγώ ότι πρέπει να γίνει πιο σαφής- και η παραμονή των προγραμματικών συμβάσεων οι οποίες, κατά τη γνώμη μας, πρέπει να γίνουν διαφανείς διαγωνιστικές διαδικασίες παντού, σε όλες τις σχέσεις των ΚΟΙΝΣΕΠ με τον δημόσιο και τον ευρύτερο δημόσιο τομέα, ακριβώς για να διαφυλαχθούν κυρίως οι ΚΟΙΝΣΕΠ από σκάνδαλα, σκανδαλάκια και κακές πρακτικές του παρελθόντος. </w:t>
      </w:r>
    </w:p>
    <w:p w14:paraId="5776DDF1"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Έχω επιχειρηματολογήσει πολλές φορές και με πολλούς τρόπους γιατί δεν ψηφίζουμε ειδικές γραμματείες. Για την ειδική γραμματεία των ΚΟΙΝΣΕΠ έχω πει πολλά. Θα μπορούσε κανείς να μπει στη διαδικασία της συζήτησης για τους Ρομά, όμως υπάρχουν δύο πράγματα. Το ένα είναι έχουμε πει πολλές φορές ότι είναι άγονη αυτή η διαδικασία και αυτό το διοικητικό μοντέλο δημιουργίας διαρκώς διοικητικών δομών στις οποίες ηγούνται κομματικά στελέχη χωρίς προσόντα.  </w:t>
      </w:r>
    </w:p>
    <w:p w14:paraId="5776DDF2" w14:textId="77777777" w:rsidR="00C04901" w:rsidRDefault="00EA6D8E">
      <w:pPr>
        <w:spacing w:line="600" w:lineRule="auto"/>
        <w:ind w:firstLine="720"/>
        <w:jc w:val="both"/>
        <w:rPr>
          <w:rFonts w:eastAsia="Times New Roman"/>
          <w:szCs w:val="24"/>
        </w:rPr>
      </w:pPr>
      <w:r>
        <w:rPr>
          <w:rFonts w:eastAsia="Times New Roman"/>
          <w:szCs w:val="24"/>
        </w:rPr>
        <w:t>Το άλλο που είναι πραγματικά ενοχλητικό, είναι η χθεσινή τοποθέτηση της κ. Φωτίου, η οποία δεν επιχειρηματολόγησε για την ανάγκη της ειδικής γραμματείας. Από την Ευρώπη απαιτείται ενιαίος οργανισμός ή ενιαία υπηρεσία, δεν είναι σώνει και καλά ειδική γραμματεία. Αλλού υπάρχουν Υπουργεία, αλλού σκέτες υπηρεσίες. Η διλημματική, όμως, λογική του στυλ «πείτε μας αν είστε υπέρ των Ρομά ή όχι» κάποια στιγμή πρέπει να σταματήσει. Είναι πραγματικά ενοχλητική. Μόλις ζορίστηκε ο κ. Κατρούγκαλος ολίσθησε στα περί «γερμανοτσολιάδων» χθες, μετά την ομιλία του κ. Μητσοτάκη και αμέσως μετά η κ. Φωτίου ολίσθησε στα διλημματικά «είστε άσπρο ή είστε μαύρο». Είμαστε με τους Ρομά, θεωρούμε ότι πρέπει να γίνει το παν για να προχωρήσουν οι διαδικασίες ένταξης, να βοηθηθούν και να ενισχυθούν. Δεν νομίζουμε, όμως, ότι η ειδική γραμματεία, δηλαδή ο διορισμός ακόμα ενός κομματικού στελέχους χωρίς διαδικασία προσόντων και επιλογή, βοηθάει κανέναν, αλλά διαιωνίζει την κακοδαιμονία και των Ρομά και του ελληνικού δημοσίου. Γι’ αυτό θα το καταψηφίσουμε.</w:t>
      </w:r>
    </w:p>
    <w:p w14:paraId="5776DDF3" w14:textId="77777777" w:rsidR="00C04901" w:rsidRDefault="00EA6D8E">
      <w:pPr>
        <w:spacing w:line="600" w:lineRule="auto"/>
        <w:ind w:firstLine="720"/>
        <w:jc w:val="both"/>
        <w:rPr>
          <w:rFonts w:eastAsia="Times New Roman"/>
          <w:szCs w:val="24"/>
        </w:rPr>
      </w:pPr>
      <w:r>
        <w:rPr>
          <w:rFonts w:eastAsia="Times New Roman"/>
          <w:szCs w:val="24"/>
        </w:rPr>
        <w:t>Το δεύτερο μέρος του νομοσχεδίου «χαρίζουμε ακίνητα», με το άρθρο 51 -ενδεχομένως, μπορεί να έχω μπερδευτεί- και η βροχή τροπολογιών, μπορεί να πάρει κάλλιστα, δυστυχώς, τον τίτλο «παραχωρώ ακίνητα, μοιράζω λεφτά και κάνω διορισμούς. Διορίζω, διορίζω, διορίζω». Από εδώ και πέρα θα μιλήσω για τα επόμενα τρία ή τέσσερα λεπτά γι’ αυτό.</w:t>
      </w:r>
    </w:p>
    <w:p w14:paraId="5776DDF4" w14:textId="77777777" w:rsidR="00C04901" w:rsidRDefault="00EA6D8E">
      <w:pPr>
        <w:spacing w:line="600" w:lineRule="auto"/>
        <w:ind w:firstLine="720"/>
        <w:jc w:val="both"/>
        <w:rPr>
          <w:rFonts w:eastAsia="Times New Roman"/>
          <w:szCs w:val="24"/>
        </w:rPr>
      </w:pPr>
      <w:r>
        <w:rPr>
          <w:rFonts w:eastAsia="Times New Roman"/>
          <w:szCs w:val="24"/>
        </w:rPr>
        <w:t xml:space="preserve">Το άρθρο 52 για την παραχώρηση εκμίσθωσης και παραχώρηση ακινήτων των φορέων κοινωνικής ασφάλισης από τον Υπουργό, είναι αγνώστου πατρός; Κυρία Αντωνοπούλου, εσείς εφόσον η κ. Φωτίου και ο κ. Κατρούγκαλος δεν αισθάνονται την ανάγκη να μας εξηγήσουν τι ακριβώς είναι αυτό, κάποια στιγμή πρέπει να μας πείτε ποια είναι η λογική πίσω από αυτό. Είναι η πέμπτη φορά που ρωτάω και επισημαίνω ότι αυτό εδώ μοιάζει να είναι σκανδαλώδες και κρατάω μια μικρή επιφύλαξη ότι μπορεί και να μην είναι. Το να κάνετε, όμως, την «πάπια» και να περνάτε ένα άρθρο το οποίο έχει συγκεκριμένη βαρύτητα και να μην μιλάει κανείς γι’ αυτό, με κανέναν τρόπο είναι κατ’ αρχάς ύποπτο και σίγουρα δεν είναι υγιές. Μπορεί να κάνω λάθος, όμως, η δυνατότητα του Υπουργού, κύριε Μαντά, να παραχωρεί ακίνητα των φορέων κοινωνικής ασφάλισης, χωρίς τη σύμφωνη γνώμη των ΔΣ των ταμείων κατ’ αρχάς φαίνεται περίεργη. Δεν μιλάει κανείς γι’ αυτό. </w:t>
      </w:r>
    </w:p>
    <w:p w14:paraId="5776DDF5" w14:textId="77777777" w:rsidR="00C04901" w:rsidRDefault="00EA6D8E">
      <w:pPr>
        <w:spacing w:line="600" w:lineRule="auto"/>
        <w:ind w:firstLine="720"/>
        <w:jc w:val="both"/>
        <w:rPr>
          <w:rFonts w:eastAsia="Times New Roman"/>
          <w:szCs w:val="24"/>
        </w:rPr>
      </w:pPr>
      <w:r>
        <w:rPr>
          <w:rFonts w:eastAsia="Times New Roman"/>
          <w:szCs w:val="24"/>
        </w:rPr>
        <w:t>Μιλάμε για ακίνητα. Κάποιος «λιγουρεύεται» τα ακίνητα του ΙΚΑ στην Πανεπιστημίου και στην Αγίου Κωνσταντίνου, λέω εγώ. Είναι αλήθεια; Κάνω λάθος; Υπάρχει ανάγκη; Δεν μιλάει κανένας; Πώς θα γίνει; Περιμένουμε από την πρώτη μέρα.</w:t>
      </w:r>
    </w:p>
    <w:p w14:paraId="5776DDF6" w14:textId="77777777" w:rsidR="00C04901" w:rsidRDefault="00EA6D8E">
      <w:pPr>
        <w:spacing w:line="600" w:lineRule="auto"/>
        <w:ind w:firstLine="720"/>
        <w:jc w:val="both"/>
        <w:rPr>
          <w:rFonts w:eastAsia="Times New Roman"/>
          <w:szCs w:val="24"/>
        </w:rPr>
      </w:pPr>
      <w:r>
        <w:rPr>
          <w:rFonts w:eastAsia="Times New Roman"/>
          <w:szCs w:val="24"/>
        </w:rPr>
        <w:t xml:space="preserve">Να περάσουμε λίγο στις τροπολογίες, οι οποίες είναι βροχή. Πρώτη παρατήρηση: θετικές και αρνητικές, αναγκαίες και αμφισβητούμενες, αμφίσημες. Είναι περίπου ένα δισεκατομμύριο αντίκτυπο στον κρατικό προϋπολογισμό. Δεν λέω «κόστος». Αντίκτυπο. Δεν είναι δυνατόν, να περνάνε νύχτα ένα πακέτο τροπολογιών που έχει αντίκτυπο ένα ολόκληρο δισεκατομμύριο στον προϋπολογισμό, στο κόστος του δημοσίου, χωρίς καμμία συζήτηση, κάτω από το τραπέζι. Δεν έχω καμμία αντίρρηση, πολλές από αυτές τις ψηφίζουμε, φαίνονται αναγκαίες, φαίνονται θετικές. Έλεος! </w:t>
      </w:r>
    </w:p>
    <w:p w14:paraId="5776DDF7" w14:textId="77777777" w:rsidR="00C04901" w:rsidRDefault="00EA6D8E">
      <w:pPr>
        <w:spacing w:line="600" w:lineRule="auto"/>
        <w:ind w:firstLine="720"/>
        <w:jc w:val="both"/>
        <w:rPr>
          <w:rFonts w:eastAsia="Times New Roman"/>
          <w:szCs w:val="24"/>
        </w:rPr>
      </w:pPr>
      <w:r>
        <w:rPr>
          <w:rFonts w:eastAsia="Times New Roman"/>
          <w:szCs w:val="24"/>
        </w:rPr>
        <w:t xml:space="preserve">Η μία που είναι αρκετά προβληματική είναι αυτή που αφορά το ΕΚΑΒ. Είμαστε, κατ’ αρχάς, σύμφωνοι στο να πληρωθούν οι ληξιπρόθεσμες. Αυτές οι οφειλές που έχει καταγράψει το ΕΚΑΒ, αν και εκεί υπάρχουν ορισμένες. Θα μπορούσε κανείς να επισημάνει ότι αμείβονται και εξοφλούνται και ιδιώτες χωρίς έκπτωση. Εδώ δεν έχει </w:t>
      </w:r>
      <w:r>
        <w:rPr>
          <w:rFonts w:eastAsia="Times New Roman"/>
          <w:szCs w:val="24"/>
          <w:lang w:val="en-US"/>
        </w:rPr>
        <w:t>clawback</w:t>
      </w:r>
      <w:r>
        <w:rPr>
          <w:rFonts w:eastAsia="Times New Roman"/>
          <w:szCs w:val="24"/>
        </w:rPr>
        <w:t xml:space="preserve">, όπως έχει στους άλλους. Τα πληρώνουμε όλα και μερικά δεν είναι και τόσο καθαρά. Υπάρχουν «μυρωδάτες» ιστορίες στις Κυκλάδες, που πάνε κι έρχονται και ανακυκλώνονται χρόνια και περιμένουν να πάρουν χιλιάδες ευρώ και θα τα πάρουν με αυτήν την τροπολογία. Εν πάση περιπτώσει καλό είναι να τελειώνουμε με τα ληξιπρόθεσμα και να σταματήσουμε. </w:t>
      </w:r>
    </w:p>
    <w:p w14:paraId="5776DDF8" w14:textId="77777777" w:rsidR="00C04901" w:rsidRDefault="00EA6D8E">
      <w:pPr>
        <w:spacing w:line="600" w:lineRule="auto"/>
        <w:ind w:firstLine="720"/>
        <w:jc w:val="both"/>
        <w:rPr>
          <w:rFonts w:eastAsia="Times New Roman"/>
          <w:szCs w:val="24"/>
        </w:rPr>
      </w:pPr>
      <w:r>
        <w:rPr>
          <w:rFonts w:eastAsia="Times New Roman"/>
          <w:szCs w:val="24"/>
        </w:rPr>
        <w:t xml:space="preserve">Υπάρχει ένα μείζον θέμα. Είμαστε υπέρ της δυνατότητας </w:t>
      </w:r>
      <w:r>
        <w:rPr>
          <w:rFonts w:eastAsia="Times New Roman"/>
          <w:szCs w:val="24"/>
          <w:lang w:val="en-US"/>
        </w:rPr>
        <w:t>outsourcing</w:t>
      </w:r>
      <w:r>
        <w:rPr>
          <w:rFonts w:eastAsia="Times New Roman"/>
          <w:szCs w:val="24"/>
        </w:rPr>
        <w:t xml:space="preserve">, όπως λέγεται, το να παίρνει έργο κάποιος ιδιώτης, εκεί που πρέπει, όταν χρειάζεται και υπό προϋποθέσεις. Το άρθρο εισάγει τη δυνατότητα -και σωστά-, αλλά δεν έχει ούτε σύμβαση ούτε μηχανισμό ούτε διαγωνισμό ούτε διαφάνεια ούτε κόστος. Εγώ λέω να το προχωρήσω λίγο παραπάνω και ας στεναχωρήσω τους συνδικαλιστές του ΕΚΑΒ που είναι στο κτήριο της Βουλής. Αν ο ιδιώτης μπορεί να κάνει την αεροδιακομιδή από τη Μύκονο με μικρό αεροπλάνο, που είναι φθηνότερο από το </w:t>
      </w:r>
      <w:r>
        <w:rPr>
          <w:rFonts w:eastAsia="Times New Roman"/>
          <w:szCs w:val="24"/>
          <w:lang w:val="en-US"/>
        </w:rPr>
        <w:t>c</w:t>
      </w:r>
      <w:r>
        <w:rPr>
          <w:rFonts w:eastAsia="Times New Roman"/>
          <w:szCs w:val="24"/>
        </w:rPr>
        <w:t xml:space="preserve">-130 να προτιμήσουμε το μικρό αεροπλάνο. Αλλά να ξέρουμε πότε το χρειαζόμαστε, με ποια διαδικασία τον έχουμε προσλάβει, πόσα λεφτά θα πάρει, με κλασσικές ανοιχτές διαδικασίες. Η παράγραφος γ΄ δεν λέει τίποτα. Λέει ότι «υπάρχει δυνατότητα σύμβασης με υπογραφή του Υπουργού». Με το φίλο του, με κάποιον άλλον, με διαγωνιστική διαδικασία, με αμοιβή ανά μίλι, ανά χιλιόμετρο, ανά ναυτικό μίλι; Πώς; </w:t>
      </w:r>
    </w:p>
    <w:p w14:paraId="5776DDF9" w14:textId="77777777" w:rsidR="00C04901" w:rsidRDefault="00EA6D8E">
      <w:pPr>
        <w:spacing w:line="600" w:lineRule="auto"/>
        <w:ind w:firstLine="720"/>
        <w:jc w:val="both"/>
        <w:rPr>
          <w:rFonts w:eastAsia="Times New Roman" w:cs="Times New Roman"/>
        </w:rPr>
      </w:pPr>
      <w:r>
        <w:rPr>
          <w:rFonts w:eastAsia="Times New Roman" w:cs="Times New Roman"/>
        </w:rPr>
        <w:t xml:space="preserve">Νομίζω ότι καλά είναι το γ΄ και το δ΄ να αποσυρθούν και να επανέλθουν επεξεργασμένα. Είναι επίσης ακατανόητο το δ΄, το οποίο φτιάχνει ένα έσοδο για το ΕΚΑΒ -0,86% το οποίο δεν ξέρω πώς βγήκε, έχει και αυτό το ενδιαφέρον του- φτιάχνει έναν λογαριασμό, λέει, ένα ποσό που θα χρησιμοποιεί το ΕΚΑΒ για αεροδιακομιδές. </w:t>
      </w:r>
    </w:p>
    <w:p w14:paraId="5776DDFA" w14:textId="77777777" w:rsidR="00C04901" w:rsidRDefault="00EA6D8E">
      <w:pPr>
        <w:spacing w:line="600" w:lineRule="auto"/>
        <w:ind w:firstLine="720"/>
        <w:jc w:val="both"/>
        <w:rPr>
          <w:rFonts w:eastAsia="Times New Roman" w:cs="Times New Roman"/>
        </w:rPr>
      </w:pPr>
      <w:r>
        <w:rPr>
          <w:rFonts w:eastAsia="Times New Roman" w:cs="Times New Roman"/>
        </w:rPr>
        <w:t xml:space="preserve">Δεν πληρώνονται </w:t>
      </w:r>
      <w:r>
        <w:rPr>
          <w:rFonts w:eastAsia="Times New Roman" w:cs="Times New Roman"/>
          <w:lang w:val="en-US"/>
        </w:rPr>
        <w:t>per</w:t>
      </w:r>
      <w:r>
        <w:rPr>
          <w:rFonts w:eastAsia="Times New Roman" w:cs="Times New Roman"/>
        </w:rPr>
        <w:t xml:space="preserve"> </w:t>
      </w:r>
      <w:r>
        <w:rPr>
          <w:rFonts w:eastAsia="Times New Roman" w:cs="Times New Roman"/>
          <w:lang w:val="en-US"/>
        </w:rPr>
        <w:t>case</w:t>
      </w:r>
      <w:r>
        <w:rPr>
          <w:rFonts w:eastAsia="Times New Roman" w:cs="Times New Roman"/>
        </w:rPr>
        <w:t xml:space="preserve">; Δεν αποζημιώνονται από τα ταμεία; Δεν πληρώνονται ανάλογα με το κόστος της αεροδιακομιδής; Έχουμε έναν κουμπαρά που τον μοιράζουμε; Όπως είναι διατυπωμένο, σε συνδυασμό με το γ’, δημιουργεί πονηρές σκέψεις. </w:t>
      </w:r>
    </w:p>
    <w:p w14:paraId="5776DDFB" w14:textId="77777777" w:rsidR="00C04901" w:rsidRDefault="00EA6D8E">
      <w:pPr>
        <w:spacing w:line="600" w:lineRule="auto"/>
        <w:ind w:firstLine="720"/>
        <w:jc w:val="both"/>
        <w:rPr>
          <w:rFonts w:eastAsia="Times New Roman" w:cs="Times New Roman"/>
        </w:rPr>
      </w:pPr>
      <w:r>
        <w:rPr>
          <w:rFonts w:eastAsia="Times New Roman" w:cs="Times New Roman"/>
        </w:rPr>
        <w:t xml:space="preserve">Τελειώνω σε ένα λεπτό με αυτό το σίριαλ με τις καθαρίστριες του δημοσίου. Πρέπει να τα λέμε. Ο κ. Πολάκης είναι ιδιαίτερα ευρηματικός. Ξεκινήσαμε από τις καθαρίστριες των νοσοκομείων και μετά από επτά, οκτώ αποτυχημένες νομικές προσπάθειες στο γόνατο, τη μία δεν έπαιρναν άδεια, την άλλη δεν μπορούσαν να πληρωθούν, την τρίτη το Συμβούλιο της Επικρατείας έλεγε «σοβαρευτείτε, αυτά δεν γίνονται», φθάσαμε σε αυτό, που εκτός του ότι εγείρει θέματα συνταγματικότητας, όπως επεσήμανε προηγουμένως η κ. Χριστοφιλοπούλου, είναι και το μεγαλύτερο ρουσφέτι που έχει γίνει στο ελληνικό δημόσιο εδώ και χρόνια. </w:t>
      </w:r>
    </w:p>
    <w:p w14:paraId="5776DDFC" w14:textId="77777777" w:rsidR="00C04901" w:rsidRDefault="00EA6D8E">
      <w:pPr>
        <w:spacing w:line="600" w:lineRule="auto"/>
        <w:ind w:firstLine="720"/>
        <w:jc w:val="both"/>
        <w:rPr>
          <w:rFonts w:eastAsia="Times New Roman" w:cs="Times New Roman"/>
        </w:rPr>
      </w:pPr>
      <w:r>
        <w:rPr>
          <w:rFonts w:eastAsia="Times New Roman" w:cs="Times New Roman"/>
        </w:rPr>
        <w:t xml:space="preserve">Σημαίνει ότι εφτά με οκτώ χιλιάδες συμβασιούχοι με συμβάσεις ορισμένου χρόνου θα είναι κρεμασμένοι από τα Υπουργεία και τους Υπουργούς για τα επόμενα πέντε- έξι χρόνια, περιμένοντας κάθε φορά και ικετεύοντας για την παράταση της σύμβασής τους σε συνθήκες κοτζαμπασισμού, που δεν θυμίζουν ούτε καν προχουντικές περιόδους. Θυμίζουν δεληγιαννισμό και Πλατεία Κλαυθμώνος. </w:t>
      </w:r>
    </w:p>
    <w:p w14:paraId="5776DDFD" w14:textId="77777777" w:rsidR="00C04901" w:rsidRDefault="00EA6D8E">
      <w:pPr>
        <w:spacing w:line="600" w:lineRule="auto"/>
        <w:ind w:firstLine="720"/>
        <w:jc w:val="both"/>
        <w:rPr>
          <w:rFonts w:eastAsia="Times New Roman" w:cs="Times New Roman"/>
        </w:rPr>
      </w:pPr>
      <w:r>
        <w:rPr>
          <w:rFonts w:eastAsia="Times New Roman" w:cs="Times New Roman"/>
        </w:rPr>
        <w:t xml:space="preserve">Είναι ντροπή πραγματικά για μία κυβέρνηση της Αριστεράς. Εγώ σέβομαι το ιδεολογικό κώλυμα, που εγώ το θεωρώ κώλυμα εναντίον των εταιρειών, αλλά υπάρχουν διαδικασίες, μόνιμες ή αν δεν μπορείτε κάτι άλλο. Αυτό εδώ είναι ένα απαράδεκτο ρουσφέτι που δημιουργεί νέες συνθήκες στο δημόσιο, που θυμίζουν παλιές εποχές. </w:t>
      </w:r>
    </w:p>
    <w:p w14:paraId="5776DDFE" w14:textId="77777777" w:rsidR="00C04901" w:rsidRDefault="00EA6D8E">
      <w:pPr>
        <w:spacing w:line="600" w:lineRule="auto"/>
        <w:ind w:firstLine="720"/>
        <w:jc w:val="both"/>
        <w:rPr>
          <w:rFonts w:eastAsia="Times New Roman" w:cs="Times New Roman"/>
        </w:rPr>
      </w:pPr>
      <w:r>
        <w:rPr>
          <w:rFonts w:eastAsia="Times New Roman" w:cs="Times New Roman"/>
        </w:rPr>
        <w:t>Σας ευχαριστώ.</w:t>
      </w:r>
    </w:p>
    <w:p w14:paraId="5776DDFF" w14:textId="77777777" w:rsidR="00C04901" w:rsidRDefault="00EA6D8E">
      <w:pPr>
        <w:spacing w:line="600" w:lineRule="auto"/>
        <w:ind w:firstLine="720"/>
        <w:jc w:val="both"/>
        <w:rPr>
          <w:rFonts w:eastAsia="Times New Roman" w:cs="Times New Roman"/>
          <w:szCs w:val="24"/>
        </w:rPr>
      </w:pPr>
      <w:r>
        <w:rPr>
          <w:rFonts w:eastAsia="Times New Roman" w:cs="Times New Roman"/>
          <w:b/>
        </w:rPr>
        <w:t>ΠΡΟΕΔΡΕΥΩΝ (Σπυρίδων Λυκούδης):</w:t>
      </w:r>
      <w:r>
        <w:rPr>
          <w:rFonts w:eastAsia="Times New Roman" w:cs="Times New Roman"/>
          <w:szCs w:val="24"/>
        </w:rPr>
        <w:t xml:space="preserve"> Ευχαριστώ, κύριε Μπαργιώτα.</w:t>
      </w:r>
    </w:p>
    <w:p w14:paraId="5776DE00"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Τον λόγο έχει ο ειδικός αγορητής των Ανεξαρτήτων Ελλήνων κ. Παπαχριστόπουλος.</w:t>
      </w:r>
    </w:p>
    <w:p w14:paraId="5776DE01"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Ευχαριστώ, κύριε Πρόεδρε.</w:t>
      </w:r>
    </w:p>
    <w:p w14:paraId="5776DE02"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Θέλω να χαιρετίσω θετικά την αποδοχή που είχε το συγκεκριμένο νομοσχέδιο από το σύνολο σχεδόν των κομμάτων του Κοινοβουλίου, με κάποιες εξαιρέσεις. Είναι ένα θετικό βήμα. Επίσης είναι πολύ θετικό ότι έγιναν δεκτές πολλές τροπολογίες, πιστεύω σε θετική κατεύθυνση. Θα μπορούσα να τις αναφέρω μία-μία. </w:t>
      </w:r>
    </w:p>
    <w:p w14:paraId="5776DE03"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Όμως, θέλω να σταθώ σε μία τροπολογία, με όλο το σεβασμό που έχω και στο συνδικαλισμό και στους συνδικαλιστές του ΕΚΑΒ ειδικότερα. Άκουσα την επιχειρηματολογία τους και επειδή μου αρέσει να τους κοιτάω κατά πρόσωπο, θέλω να τους θυμίσω τα εξής. </w:t>
      </w:r>
    </w:p>
    <w:p w14:paraId="5776DE04"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Πρώτον, άκουσα ότι υπάρχει πρόθεση του Υπουργού να ιδιωτικοποιήσει το ΕΚΑΒ. Θέλω να τους θυμίσω ότι αυτή η διάταξη υπάρχει από το 1999. Απλά είχε ενεργοποιηθεί επιλεκτικά από τις τότε κυβερνήσεις και ποτέ το ΕΚΑΒ δεν υπάρχει περίπτωση να ιδιωτικοποιηθεί για έναν απλό λόγο. Ξέρουμε όλοι ότι πάρα πολλά ασθενοφόρα είναι ιδιωτικά. Ποτέ, όμως, αυτή η Κυβέρνηση δεν πιστοποίησε ή δεν αναγνώρισε σε αυτά τα ασθενοφόρα να μπορούν να κάνουν τη δουλειά του ΕΚΑΒ.</w:t>
      </w:r>
    </w:p>
    <w:p w14:paraId="5776DE05"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Είμαι της άποψης ότι το ΕΚΑΒ κάνει πολύ σωστά τη δουλειά του, με μία διαφορά. Το 50% -και οι ίδιοι το παραδέχονται- των υπηρεσιών του ΕΚΑΒ αυτή την στιγμή καρκινοβατεί. Δεν μπορούν δηλαδή να ανταποκριθούν και όπως ξέρετε το ΕΚΑΒ είναι για πολύ επείγουσες περιπτώσεις. </w:t>
      </w:r>
    </w:p>
    <w:p w14:paraId="5776DE06"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Τι πειράζει όταν το διοικητικό συμβούλιο του ΕΚΑΒ προτείνει και βεβαίως έχει την έγκριση του εκάστοτε Υπουργού να ενεργοποιηθεί ένα ιδιωτικό, ας το πούμε, ασθενοφόρο είτε αυτό είναι στη Γαύδο ή δεν ξέρω πού αλλού, στην άκρη του κόσμου. Σε καμμία περίπτωση αυτό δεν σημαίνει ιδιωτικοποίηση του ΕΚΑΒ.</w:t>
      </w:r>
    </w:p>
    <w:p w14:paraId="5776DE07"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Σας το λέω γιατί είδα μία μαζική αντίδραση, την οποία σέβομαι. Όμως, έχω διαφορετική άποψη. </w:t>
      </w:r>
    </w:p>
    <w:p w14:paraId="5776DE08"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Επίσης, άκουσα ότι εκατό ασθενοφόρα μπορούν να επιδιορθωθούν γρήγορα με 200 ή 300 χιλιάδες ευρώ. Δεν θεωρώ το ποσό μεγάλο, αλλά θέλω να θυμίσω στους φίλους συνδικαλιστές, με όλον τον σεβασμό ότι αυτά τα ασθενοφόρα έχουν κάνει ένα εκατομμύρια χιλιόμετρα το καθένα. Το πρόβλημα θα το λύσει ο διαγωνισμός.</w:t>
      </w:r>
    </w:p>
    <w:p w14:paraId="5776DE09"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Άκουσα και το άλλο επιχείρημα, ότι μπορεί ο διαγωνισμός να γίνει σε οκτώ μήνες. Ξέρετε πολύ καλά ότι μπορεί μόνο με τρεις ενστάσεις θα πάει δύο και τρία χρόνια πίσω. Η πολιτεία δεν μπορεί να καθίσει με σταυρωμένα τα χέρια. Η διάταξη που περνάει σε καμμία περίπτωση δεν βάζει τους ιδιώτες μέσα στο ΕΚΑΒ. Ας τη μελετήσουν καλύτερα. Το λέω αυτό γιατί θέλω να τους κοιτάζω στα μάτια. </w:t>
      </w:r>
    </w:p>
    <w:p w14:paraId="5776DE0A"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Θέλω όμως να σταθώ και σε κάτι άλλο: Επειδή η επικαιρότητα τρέχει και δεν έχω σκοπό να χρησιμοποιήσω όλον τον χρόνο, μου έκανε πολύ θετική εντύπωση γιατί το ποτήρι το βλέπω μισογεμάτο και όχι μισοάδειο, ότι ο Πρόεδρος της Βουλής σε αυτήν την περιβόητη πλέον Διάσκεψη των Προέδρων πρότεινε τα μέλη του ΕΣΡ και όλα τα κόμματα, μηδενός εξαιρουμένου, εξέφρασαν συμπάθεια και επιβεβαίωση για τα πρόσωπα που πρότεινε ο Πρόεδρος της Βουλής. </w:t>
      </w:r>
    </w:p>
    <w:p w14:paraId="5776DE0B"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Αυτό για εμένα είναι πολύ θετικό βήμα και δείχνει ότι δεν υπάρχει καμμία πρόθεση για καινούργια διαπλοκή. Υπάρχουν επιφυλάξεις που δεν τις δέχομαι. Εμείς, σαν Ανεξάρτητοι Έλληνες είπαμε να γίνει τώρα η συγκρότηση του ΕΣΡ. Έχουμε ξεχωρίσει τα δύο πράγματα. Είναι άλλο πράγμα η δικαστική εξουσία που τη σεβόμαστε και θα σεβαστούμε την απόφασή της και άλλο πράγμα η νομοθετική εξουσία, αυτό δηλαδή που κάνει η Διάσκεψη των Προέδρων.</w:t>
      </w:r>
    </w:p>
    <w:p w14:paraId="5776DE0C"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Θέλω να πάω ακόμη παραπέρα και να πω το εξής: Πιστεύω ότι το ΕΣΡ πολύ σύντομα θα συγκροτηθεί. Η καλή διάθεση που είδα και η διαφοροποίηση που έκανε ο κ. Δένδιας από τη σκληρή γραμμή του κόμματός του είναι κατά τη γνώμη μου ενθαρρυντικό σημείο ότι κάτι αλλάζει και στη Νέα Δημοκρατία. </w:t>
      </w:r>
    </w:p>
    <w:p w14:paraId="5776DE0D"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Δεν μπορεί αυτή η γραμμή ρήξης να τραβήξει παντοτινά. Δεν γίνεται, είναι αδιέξοδη. Ξέρουμε όλοι ότι στη Νέα Δημοκρατία υπάρχουν και άλλες φωνές. Η προσωπική μου άποψη, που δεν σημαίνει ότι πρέπει να τη συμμερίζεστε, είναι ότι θα βρεθεί λύση και σύντομα. </w:t>
      </w:r>
    </w:p>
    <w:p w14:paraId="5776DE0E"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Τελειώνοντας, θέλω να πω ότι η δημοκρατία δεν έχει αδιέξοδα. Θέλω επίσης να θυμίσω, γιατί κάποιοι έχουν προχωρήσει πάρα πολύ, ότι καμμία φορά ναι, υπάρχουν αντίθετες αποφάσεις των ανωτάτων δικαστηρίων. Τις έχω μαζέψει και είναι γύρω στις δεκαπέντε. Δεν θέλω να τις διαβάσω, αλλά τις έχω εδώ. Και τι έγινε;</w:t>
      </w:r>
    </w:p>
    <w:p w14:paraId="5776DE0F"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Σεβόμαστε τη δικαιοσύνη αλλά η Κυβέρνηση προχωράει. Είμαι πεπεισμένος ότι μπορεί να συνυπάρξει σωστά η δικαιοσύνη και είμαι από αυτούς που έχω πει ότι όταν θα γίνει η αναθεώρηση του Συντάγματος, το άρθρο 90 θα πρέπει δίνει περισσότερη ανεξαρτησία στη δικαιοσύνη, σύμφωνα με την πρόταση που είχε κάνει αείμνηστος Σωτήρης Μπάγιας. Είμαι από αυτούς και συνεχίζω να το πιστεύω και θα κάνω αγώνα γι’ αυτό. Με τη διαφορά ότι η Κυβέρνηση προχωράει και πρέπει να προχωράει. </w:t>
      </w:r>
    </w:p>
    <w:p w14:paraId="5776DE10"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Αναδεικνύω ξανά το θετικό κλίμα που υπήρχε, που διέψευσε όλες τις Κασσάνδρες, ότι πάει η Κυβέρνηση να βάλει τους δικούς της κ.λπ.. Εάν ψάξετε ένα, ένα τα προτεινόμενα ονόματα από τον Πρόεδρο της Βουλής θα δείτε ότι από όλους όσοι ήταν παρόντες –και το εννοώ και χάρηκα γι’ αυτό- δεν αμφισβήτησε κανένας την αξιοπιστία, την αξιοπρέπεια, το αδέκαστο και το τι ακριβώς ήταν αυτά τα άτομα που πρότεινε ο Πρόεδρος της Βουλής. </w:t>
      </w:r>
    </w:p>
    <w:p w14:paraId="5776DE11"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Δεν έχω να πω περισσότερα. Εννοείται ότι αυτό το νομοσχέδιο εμείς το υπερψηφίζουμε. </w:t>
      </w:r>
    </w:p>
    <w:p w14:paraId="5776DE12"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5776DE13" w14:textId="77777777" w:rsidR="00C04901" w:rsidRDefault="00EA6D8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776DE14"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w:t>
      </w:r>
    </w:p>
    <w:p w14:paraId="5776DE15"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Η ειδική αγορήτρια της Ένωσης Κεντρώων, κ. Θεοδώρα Μεγαλοοικονόμου, έχει τον λόγο. </w:t>
      </w:r>
    </w:p>
    <w:p w14:paraId="5776DE16" w14:textId="77777777" w:rsidR="00C04901" w:rsidRDefault="00EA6D8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Σας ευχαριστώ, κύριε Πρόεδρε.</w:t>
      </w:r>
    </w:p>
    <w:p w14:paraId="5776DE17" w14:textId="77777777" w:rsidR="00C04901" w:rsidRDefault="00EA6D8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Κυρία Υπουργέ, η χθεσινή ημέρα εδώ στο Κοινοβούλιο ήταν αρκετά ενδιαφέρουσα. Κατατέθηκαν από όλες τις πλευρές προτάσεις, σκέψεις και τελικώς θεωρώ ότι δεν υπάρχει τίποτα πιο σημαντικό από τον διάλογο που μπορούμε να κάνουμε, ώστε να καταλήξουμε σε μία κεντρική ιδέα και να βρούμε κάποιον συγκεκριμένο δεσμό. </w:t>
      </w:r>
    </w:p>
    <w:p w14:paraId="5776DE18" w14:textId="77777777" w:rsidR="00C04901" w:rsidRDefault="00EA6D8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Από την πλευρά μας, όμως, ως Ένωση Κεντρώων πάντοτε υπερασπιζόμαστε τη διαλεκτική διαδικασία και πιστεύουμε ότι αυτό θα μας φέρει πιο κοντά. </w:t>
      </w:r>
    </w:p>
    <w:p w14:paraId="5776DE19" w14:textId="77777777" w:rsidR="00C04901" w:rsidRDefault="00EA6D8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Το παρόν νομοσχέδιο προσφέρεται για να έχουμε μια ανταλλαγή απόψεων. Μιλήσαμε και με τους φορείς και θεωρούμε ότι οι κοινωνικές συνεταιριστικές επιχειρήσεις αποτελούν μία μορφή επιχειρήσεων που επιδιώκουν να συνδυάσουν το κέρδος με την κοινωνική προσφορά. Θεωρώ ότι η σύλληψη της ιδέας των ΚΟΙΝΣΕΠ είναι αρκετά πρωτοποριακή και την επιβραβεύουμε. </w:t>
      </w:r>
    </w:p>
    <w:p w14:paraId="5776DE1A" w14:textId="77777777" w:rsidR="00C04901" w:rsidRDefault="00EA6D8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Ενώ το νομοσχέδιο, κυρία Υπουργέ, κινείται σε σωστές γραμμές, οφείλω να κάνω κάποιες παρατηρήσεις, όπως, παραδείγματος χάριν, στο άρθρο 11 συμφωνώ με τη σύσταση εθνικής επιτροπής για την Κοινωνική Αλληλέγγυα Οικονομία. Ωστόσο, ακριβώς αυτή η εθνική επιτροπή θα αποτελείται από εκπροσώπους όλων των σημαντικών φορέων. Θεωρώ επιβεβλημένο να αναβαθμιστεί ο ρόλος της, δηλαδή θα μπορούσε να έχει πιο αποφασιστικές αρμοδιότητες επί συγκεκριμένων θεμάτων και να μην περιορίζεται μόνο στο να διατυπώνει γνώμη, την οποία πολλές φορές τα όργανα της πολιτείας αγνοούν.</w:t>
      </w:r>
    </w:p>
    <w:p w14:paraId="5776DE1B" w14:textId="77777777" w:rsidR="00C04901" w:rsidRDefault="00EA6D8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Στο άρθρο 2 παράγραφος 9, που αφορά τον ορισμό των ειδικών ομάδων, θα μπορούσε να προστεθεί και η κατηγορία των αναλφάβητων. Θεωρώ ότι οι Ρομά είναι στο μεγαλύτερο βαθμό αναλφάβητοι και λόγω του αναλφαβητισμού δεν μπορούν να ενταχθούν και σε θέσεις εργασίας και αυτό τους ωθεί σε παραβατικότητα. </w:t>
      </w:r>
    </w:p>
    <w:p w14:paraId="5776DE1C" w14:textId="77777777" w:rsidR="00C04901" w:rsidRDefault="00EA6D8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Όσον αφορά αυτές τις ομάδες, ζήτησα τουλάχιστον να θεωρήσετε ότι το 30% -αυτό που μας δίνει ως μίνιμουμ η ΕΟΚ- είναι λίγο και να το αυξήσετε. Εγώ ζητώ 40%. Θα είμαι ευχαριστημένη να φθάσουμε τουλάχιστον πάνω από το 30%, να πάμε στο 35%, για να μπορέσουν και αυτές οι ομάδες των Ρομά να ενταχθούν και να τους δοθεί μία ευκαιρία εργασίας. </w:t>
      </w:r>
    </w:p>
    <w:p w14:paraId="5776DE1D" w14:textId="77777777" w:rsidR="00C04901" w:rsidRDefault="00EA6D8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Σε σχέση με τον ρόλο του Συνεταιρισμού Εργαζομένων στο άρθρο 25, θέλω να κάνω μια ιδιαίτερη αναφορά. Θα πρέπει να δώσουμε ιδιαίτερη βαρύτητα σε αυτή τη νέα νομική μορφή που φιλοδοξεί να κάνει τομή στον τρόπο που αντιλαμβανόμαστε τις συνεταιριστικές επιχειρήσεις. Η αιτιολογική έκθεση λέει ότι το νομικό σχήμα του Συνεταιρισμού Εργαζομένων φιλοδοξεί να χρησιμοποιήσει για τη μεταβίβαση πτωχευμένων ιδιωτικών επιχειρήσεων τους εργαζόμενους. </w:t>
      </w:r>
    </w:p>
    <w:p w14:paraId="5776DE1E" w14:textId="77777777" w:rsidR="00C04901" w:rsidRDefault="00EA6D8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Όμως, αυτό το εγχείρημα, αυτή η μεταβίβαση θα πρέπει να γίνει με κάποιο τρόπο πολύ οργανωμένο και θα πρέπει να συνοδεύεται από πραγματική αναδιάρθρωση του υπάρχοντος νομοθετικού πλαισίου και φυσικά, να γίνουν ανάλογες τροποποιήσεις στον Πτωχευτικό Κώδικα. Δηλαδή, για να είναι εύρυθμη η λειτουργία του Συνεταιρισμού Εργαζομένων, πρέπει να μην οδηγηθεί σε πολύμηνες, πολυετείς καθυστερήσεις άνευ λόγου και γραφειοκρατικές διαδικασίες. Η μεταβίβαση της διαδικασίας των πτωχευμένων ή υπό πτώχευση επιχειρήσεων μπορεί να γίνει έκρυθμη, οπότε η πολιτεία πρέπει να τους βοηθήσει να γίνει όσο το δυνατόν πιο γρήγορα αυτή η διαδικασία. Τουλάχιστον στον Πτωχευτικό Κώδικα πρέπει να γίνει μεγάλη επεξεργασία για να ενταχθούν. </w:t>
      </w:r>
    </w:p>
    <w:p w14:paraId="5776DE1F" w14:textId="77777777" w:rsidR="00C04901" w:rsidRDefault="00EA6D8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Όσον αφορά το παλαιό άρθρο 26 και νυν 27 με τίτλο: «Σχέσεις μελών με τον Συνεταιρισμό Εργαζομένων», με τη νομοθετική βελτίωση που κάνατε χθες, κυρία Υπουργέ, απαλείψατε τελείως την παράγραφο 8. Πράγματι, το άρθρο ήταν αντιφατικό και ως είχε δεν θα μπορούσε να παραμείνει. Όμως και εδώ τώρα υπάρχουν ακόμη θέματα. Παραμένει τελείως αρρύθμιστη η δυνατότητα να λάβουν υπερεργολαβία μέλη του Συνεταιρισμού Εργαζομένων για έργα που θα χρηματοδοτούνται από το δημόσιο. Εκεί δεν γίνεται διευκρίνιση. Μπορεί να εργάζονται το πρωί και υπερεργολαβικά να πάρουν και άλλα έργα. Θεωρώ ότι το θέμα είναι σημαντικό και εφ’ όσον πλέον δεν υπάρχει κανένας περιορισμός, είναι πολύ εύκολο να οδηγηθούμε σε διαπλεκόμενες σχέσεις με το δημόσιο και να κατασπαταλήσουμε δημόσιο χρήμα. </w:t>
      </w:r>
    </w:p>
    <w:p w14:paraId="5776DE20"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Επομένως, θεωρώ ότι είναι απαραίτητη αυτή η ρύθμιση. Να το ξεκαθαρίσετε ότι δεν θα έχουν δικαίωμα. Να το αναφέρετε.</w:t>
      </w:r>
    </w:p>
    <w:p w14:paraId="5776DE21"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Θέλω να κάνω μία σύντομη αναφορά στην προσπάθεια που κάνετε μέσω του ΕΟΠΥΥ να εξοφληθούν οι ιδιώτες, στους οποίους χρωστάτε 450 εκατομμύρια ευρώ μέχρι το 2012. Πρέπει να τακτοποιηθούν αυτές οι οφειλές, διότι οι ιδιώτες ή τα ιατρικά επαγγέλματα δεν μπορούν να συντηρούν τον ΕΟΠΥΥ βάζοντας δικά τους χρήματα. Ξέρουμε ότι είναι μεγάλες οι οφειλές. Το είπα και χθες ότι πρέπει να ξεκαθαρίζει ο ΕΟΠΥΥ τις συμβάσεις που τους κάνει. Δεν μπορεί να έρχεται εκ των υστέρων και να τους κάνει περικοπές. Επομένως, είναι λίγο διφορούμενη η διάταξη. </w:t>
      </w:r>
    </w:p>
    <w:p w14:paraId="5776DE22"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Στη διάταξη που αφορά την αξιοποίηση της ακίνητης περιουσίας των φορέων κοινωνικής ασφάλισης: Θεωρώ ότι είναι θετική η προσπάθεια να αξιοποιηθούν ακίνητα, όπως είναι παραδείγματος χάριν το ΕΣΠΕΡΙΑ, που παραμένει κλειστό. Η αξιοποίηση αυτών των ακινήτων, που ανήκουν τώρα και στα ασφαλιστικά ταμεία, πρέπει να γίνει προς αυτά. Πρέπει, όμως, να έχουμε ένα πιστοποιητικό από πιστοποιημένο εκτιμητή στην ενοικίαση και στην τιμή, ώστε να μην δώσουμε μία πάρα πολύ μειωμένη τιμή. Πρέπει να κοιτάμε και την πραγματική τιμή της γύρω περιοχής σαν μίσθωμα ή σαν αξία. Δεν θέλουμε να πάρουμε τα ακίνητα επειδή είναι ανεκμετάλλευτα και να τα ξεπουλήσουμε. Χρειάζεται να τα αξιοποιήσουμε.</w:t>
      </w:r>
    </w:p>
    <w:p w14:paraId="5776DE23"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Θέλω, επίσης, να διαφωνήσω με την τακτική του ότι έρχονται τροπολογίες της τελευταίας στιγμής. Αυτό το νομοσχέδιο ήταν αρκετές ημέρες στην αρμόδια επιτροπή. Είναι παράλογο να περιμένουν οι Υπουργοί την τελευταία ημέρα της συνομιλίας και της Ολομέλειας για να φέρουν τροπολογίες, τις οποίες εμείς ως Βουλευτές δεν μπορούμε να μελετήσουμε και να αξιοποιήσουμε δεόντως. Μπορεί να έχετε δίκιο, αλλά δεν μας δίνεται ο χρόνος για να μπορέσουμε να το αξιοποιήσουμε και να πούμε αν είναι σωστό ή λάθος. </w:t>
      </w:r>
    </w:p>
    <w:p w14:paraId="5776DE24"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Ως προς την τροπολογία 724 για την παράθεση του Προγράμματος «Βοήθεια στο Σπίτι», το οποίο είναι άκρως απαραίτητο για τους συμπολίτες μας, θεωρώ ότι είναι σωστό. Είναι μία δύσκολη εποχή και πρέπει να συνεχιστεί.</w:t>
      </w:r>
    </w:p>
    <w:p w14:paraId="5776DE25"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Βλέπω, επίσης, την τροπολογία που ήρθε χθες το βράδυ για εξαίρεση των δικαιούχων επιταγής, επανένταξης στην αγορά εργασίας από περιοριστικές διατάξεις, που τελικώς τους απέκλειαν από το να λάβουν αργότερα το επίδομα εργασίας. Σε κάθε περίπτωση η Ένωση Κεντρώων κι εγώ φυσικά είμαστε υπέρ των ρυθμίσεων που οδηγούν στην ανακούφιση των ανέργων. </w:t>
      </w:r>
    </w:p>
    <w:p w14:paraId="5776DE26"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Όμως, η επιφύλαξη που διατηρώ στην τροπολογία έγκειται στο ότι το Γενικό Λογιστήριο του Κράτους δεν μας έδωσε στοιχεία για το πόσο θα κοστίζει. Θεωρώ ότι είναι απαραίτητο να έχουμε συγκεκριμένα στοιχεία για το πόσο θα κοστίσει η τροπολογία αυτή, παρ’ όλο που δημιουργεί θέσεις εργασίας και σ’ αυτό είμαστε σύμφωνοι. Όμως, έχουμε και το δικαίωμα να ξέρουμε πόσο θα κοστίσει. Ότι είμαστε σύμφωνοι, δεν το αμφισβητώ. </w:t>
      </w:r>
    </w:p>
    <w:p w14:paraId="5776DE27"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Θέλω να πω ότι τελικά και στις δύο ειδικές γραμματείες, στις οποίες αναφέρθηκα και χθες, μας δώσατε την υπόσχεση, κύριε Υπουργέ, ότι θα αξιοποιηθούν και άτομα που βρίσκονται ήδη στο δημόσιο, αν είναι ικανά για τις θέσεις αυτές. Μετά θα προχωρήσετε, θέλοντας να περιορίσετε όσο περισσότερο γίνεται το κόστος. Ελπίζουμε να φτάσετε στο καλό αποτέλεσμα. Θα συμφωνήσω σε αυτό. </w:t>
      </w:r>
    </w:p>
    <w:p w14:paraId="5776DE28"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Κλείνοντας να πω ότι η ψήφιση του σημερινού νομοσχεδίου είναι για να στηρίξουμε πλήρως τις κοινωνικές συνεταιριστικές εταιρείες, ώστε να περάσουν από τη θεωρία στην πράξη, να ανοίξουν καινούργιες θέσεις εργασίας, να αλλάξει η καθημερινότητα της Ελληνίδας και του Έλληνα και να δώσουμε επιτέλους στη χώρα μας μία ώθηση, για να μπορέσει να βγει από τον βούρκο. Ελπίζουμε να τα καταφέρετε.</w:t>
      </w:r>
    </w:p>
    <w:p w14:paraId="5776DE29"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Ευχαριστώ.</w:t>
      </w:r>
    </w:p>
    <w:p w14:paraId="5776DE2A" w14:textId="77777777" w:rsidR="00C04901" w:rsidRDefault="00EA6D8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5776DE2B"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κυρία συνάδελφε.</w:t>
      </w:r>
    </w:p>
    <w:p w14:paraId="5776DE2C"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έχει κλείσει ο κατάλογος των ειδικών αγορητών. </w:t>
      </w:r>
    </w:p>
    <w:p w14:paraId="5776DE2D"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Έχει ζητήσει και θα λάβει τον λόγο η συνάδελφος, κ. Αλέκα Παπαρήγα, από το Κομμουνιστικό Κόμμα Ελλάδας.</w:t>
      </w:r>
    </w:p>
    <w:p w14:paraId="5776DE2E"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Πριν δώσω τον λόγο, θέλω να κάνω μία διόρθωση. Στον κατάλογο των ομιλητών που υπήρχε στο Προεδρείο εκ παραλείψεως δεν αναφερόταν το όνομα του συναδέλφου, κ. Κωνσταντίνου Στεργίου, από το Κομμουνιστικό Κόμμα Ελλάδας, που είναι όγδοος στη σειρά. Το αναφέρω ως διόρθωση. Ο συνάδελφος θα μιλήσει στη σειρά του. Έγινε λάθος πριν με την εκφώνηση του καταλόγου.</w:t>
      </w:r>
    </w:p>
    <w:p w14:paraId="5776DE2F"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Κυρία Παπαρήγα, έχετε τον λόγο.</w:t>
      </w:r>
    </w:p>
    <w:p w14:paraId="5776DE30" w14:textId="77777777" w:rsidR="00C04901" w:rsidRDefault="00EA6D8E">
      <w:pPr>
        <w:spacing w:line="600" w:lineRule="auto"/>
        <w:ind w:firstLine="720"/>
        <w:jc w:val="both"/>
        <w:rPr>
          <w:rFonts w:eastAsia="Times New Roman"/>
          <w:szCs w:val="24"/>
        </w:rPr>
      </w:pPr>
      <w:r>
        <w:rPr>
          <w:rFonts w:eastAsia="Times New Roman"/>
          <w:b/>
          <w:szCs w:val="24"/>
        </w:rPr>
        <w:t xml:space="preserve">ΑΛΕΞΑΝΔΡΑ ΠΑΠΑΡΗΓΑ: </w:t>
      </w:r>
      <w:r>
        <w:rPr>
          <w:rFonts w:eastAsia="Times New Roman"/>
          <w:szCs w:val="24"/>
        </w:rPr>
        <w:t>Κυρίες και κύριοι Βουλευτές, το κατηγορηματικό «όχι» το δικό μας σε αυτό το νομοσχέδιο δεν οφείλεται στο γεγονός ότι εμείς κρίνουμε το νομοσχέδιο από τη σκοπιά του σοσιαλισμού - κομμουνισμού, ούτε βεβαίως είχαμε καμμία απαίτηση από την Κυβέρνηση σε τέτοια ζητήματα ούτε άλλωστε πιστεύουμε και σε οάσεις σοσιαλιστικές και σε σοσιαλιστικές νησίδες στο πλαίσιο του καπιταλισμού. Αυτά οι ιδεολογικοί πατέρες του ΣΥΡΙΖΑ τα έλεγαν πριν πολλά χρόνια. Τώρα δεν τα υποστηρίζουν ούτε στα λόγια.</w:t>
      </w:r>
    </w:p>
    <w:p w14:paraId="5776DE31" w14:textId="77777777" w:rsidR="00C04901" w:rsidRDefault="00EA6D8E">
      <w:pPr>
        <w:spacing w:line="600" w:lineRule="auto"/>
        <w:ind w:firstLine="720"/>
        <w:jc w:val="both"/>
        <w:rPr>
          <w:rFonts w:eastAsia="Times New Roman"/>
          <w:szCs w:val="24"/>
        </w:rPr>
      </w:pPr>
      <w:r>
        <w:rPr>
          <w:rFonts w:eastAsia="Times New Roman"/>
          <w:szCs w:val="24"/>
        </w:rPr>
        <w:t xml:space="preserve">Η αντίθεσή μας είναι για τον εξής λόγο: Έχοντας πάει το κριτήριο, το όριο της φτώχειας στον πάτο -κυριολεκτικά στον πάτο-, φέρνετε ένα νομοσχέδιο για να αντιμετωπίσετε τα οξυμένα προβλήματα της φτώχειας, της ανεργίας, της «ανθρωπιστικής κρίσης», όπως λέτε. Ούτε στοιχειωδώς δεν απαντά σε αυτές τις ανάγκες, ούτε με αμυντικό τρόπο. </w:t>
      </w:r>
    </w:p>
    <w:p w14:paraId="5776DE32" w14:textId="77777777" w:rsidR="00C04901" w:rsidRDefault="00EA6D8E">
      <w:pPr>
        <w:spacing w:line="600" w:lineRule="auto"/>
        <w:ind w:firstLine="720"/>
        <w:jc w:val="both"/>
        <w:rPr>
          <w:rFonts w:eastAsia="Times New Roman"/>
          <w:szCs w:val="24"/>
        </w:rPr>
      </w:pPr>
      <w:r>
        <w:rPr>
          <w:rFonts w:eastAsia="Times New Roman"/>
          <w:szCs w:val="24"/>
        </w:rPr>
        <w:t>Δεν μπορείτε να μας κατηγορήσετε εμάς ότι δεν έχουμε προτείνει επανειλημμένα μέσα στη Βουλή συγκεκριμένα αιτήματα για την αντιμετώπιση στοιχειωδών αναγκών των φτωχών και με βάση το δικό σας κριτήριο, αλλά και με βάση το πραγματικό κριτήριο της φτώχειας, τα οποία βεβαίως τα έχετε καταψηφίσει. Κάθε άλλο αδιαφορούμε για τη φτωχοποίηση ή όπως εσείς το ονομάζετε «ανθρωπιστική κρίση», για τους δικούς σας σκοπούς.</w:t>
      </w:r>
    </w:p>
    <w:p w14:paraId="5776DE33" w14:textId="77777777" w:rsidR="00C04901" w:rsidRDefault="00EA6D8E">
      <w:pPr>
        <w:spacing w:line="600" w:lineRule="auto"/>
        <w:ind w:firstLine="720"/>
        <w:jc w:val="both"/>
        <w:rPr>
          <w:rFonts w:eastAsia="Times New Roman"/>
          <w:szCs w:val="24"/>
        </w:rPr>
      </w:pPr>
      <w:r>
        <w:rPr>
          <w:rFonts w:eastAsia="Times New Roman"/>
          <w:szCs w:val="24"/>
        </w:rPr>
        <w:t xml:space="preserve">Καταψηφίζουμε αυτό το νομοσχέδιο γιατί συνιστά μια εξαιρετικά επικίνδυνη παγίδα, πολιτική και ιδεολογική και οικονομική, σε βάρος των ανθρώπων, που κυριολεκτικά αισθάνονται πνιγμένοι και πιάνονται από τα μαλλιά τους. </w:t>
      </w:r>
    </w:p>
    <w:p w14:paraId="5776DE34" w14:textId="77777777" w:rsidR="00C04901" w:rsidRDefault="00EA6D8E">
      <w:pPr>
        <w:spacing w:line="600" w:lineRule="auto"/>
        <w:ind w:firstLine="720"/>
        <w:jc w:val="both"/>
        <w:rPr>
          <w:rFonts w:eastAsia="Times New Roman"/>
          <w:szCs w:val="24"/>
        </w:rPr>
      </w:pPr>
      <w:r>
        <w:rPr>
          <w:rFonts w:eastAsia="Times New Roman"/>
          <w:szCs w:val="24"/>
        </w:rPr>
        <w:t xml:space="preserve">Αυτό το νομοσχέδιο που φέρνετε είναι απολύτως ενταγμένο στην μνημονιακή πολιτική της Κυβέρνησης, στις μνημονιακές επιλογές της Ευρωπαϊκής Ένωσης, για να χρησιμοποιήσω τους όρους που εσείς χρησιμοποιείτε. Είναι όμως και απολύτως ενταγμένο σε πολιτικές της Ευρωπαϊκής Ένωσης, του ΟΟΣΑ και άλλων διεθνών καπιταλιστικών διακρατικών οργανισμών πριν την κρίση. Δεν αφορά μία επιλογή αναγκαστική και υποχρεωτική στο πλαίσιο της κρίσης. </w:t>
      </w:r>
    </w:p>
    <w:p w14:paraId="5776DE35" w14:textId="77777777" w:rsidR="00C04901" w:rsidRDefault="00EA6D8E">
      <w:pPr>
        <w:spacing w:line="600" w:lineRule="auto"/>
        <w:ind w:firstLine="720"/>
        <w:jc w:val="both"/>
        <w:rPr>
          <w:rFonts w:eastAsia="Times New Roman"/>
          <w:szCs w:val="24"/>
        </w:rPr>
      </w:pPr>
      <w:r>
        <w:rPr>
          <w:rFonts w:eastAsia="Times New Roman"/>
          <w:szCs w:val="24"/>
        </w:rPr>
        <w:t>Εμφανίζετε μάλιστα τον τομέα της κοινωνικής οικονομίας ως τομέα που είναι κάτι διαφορετικό από την οικονομία της αγοράς, από την καπιταλιστική αγορά, από τις καπιταλιστικές επιχειρήσεις.</w:t>
      </w:r>
    </w:p>
    <w:p w14:paraId="5776DE36" w14:textId="77777777" w:rsidR="00C04901" w:rsidRDefault="00EA6D8E">
      <w:pPr>
        <w:spacing w:line="600" w:lineRule="auto"/>
        <w:ind w:firstLine="720"/>
        <w:jc w:val="both"/>
        <w:rPr>
          <w:rFonts w:eastAsia="Times New Roman"/>
          <w:szCs w:val="24"/>
        </w:rPr>
      </w:pPr>
      <w:r>
        <w:rPr>
          <w:rFonts w:eastAsia="Times New Roman"/>
          <w:szCs w:val="24"/>
        </w:rPr>
        <w:t>Πρέπει να σας πω ότι ό,τι σάπιο, ό,τι πιο ακραίο υπάρχει στην καπιταλιστική οικονομία, θα αναπαραχθεί με ακόμα πιο ανεξέλεγκτο τρόπο στον τομέα της κοινωνικής οικονομίας, τα πάντα: κερδοφορία, ρουσφετολογία, διαφθορά, δημιουργία σύγχρονων δικτύων εξαγοράς συνειδήσεων, όπου ο τομέας της κοινωνικής οικονομίας έχει πολύ μεγάλη δυναμική. Το λέμε αυτό όχι ως μία πρόβλεψη, αλλά καθώς μία γενίκευση της πείρας γιατί αυτός ο τομέας έχει χτιστεί σε κάποιες χώρες για ένα διάστημα. Δεν είναι τυχαίο ότι υπερψηφίζεται από όλα τα κόμματα της Βουλής, που υπερψήφισαν και το τρίτο μνημόνιο. Δεν είναι καθόλου, μα καθόλου τυχαίο. Είναι μέσα σε αυτήν τη λογική.</w:t>
      </w:r>
    </w:p>
    <w:p w14:paraId="5776DE37" w14:textId="77777777" w:rsidR="00C04901" w:rsidRDefault="00EA6D8E">
      <w:pPr>
        <w:spacing w:line="600" w:lineRule="auto"/>
        <w:ind w:firstLine="720"/>
        <w:jc w:val="both"/>
        <w:rPr>
          <w:rFonts w:eastAsia="Times New Roman"/>
          <w:szCs w:val="24"/>
        </w:rPr>
      </w:pPr>
      <w:r>
        <w:rPr>
          <w:rFonts w:eastAsia="Times New Roman"/>
          <w:szCs w:val="24"/>
        </w:rPr>
        <w:t xml:space="preserve">Επειδή σας είπα προηγουμένως ότι δεν κρίνουμε αυτό το νομοσχέδιο από τη σκοπιά του σοσιαλισμού – κομμουνισμού, εννοείται ότι αυτό δεν σημαίνει ότι  θα σας χαρίσουμε μερικές τοποθετήσεις που έγιναν εδώ στη Βουλή. </w:t>
      </w:r>
    </w:p>
    <w:p w14:paraId="5776DE38" w14:textId="77777777" w:rsidR="00C04901" w:rsidRDefault="00EA6D8E">
      <w:pPr>
        <w:spacing w:line="600" w:lineRule="auto"/>
        <w:ind w:firstLine="720"/>
        <w:jc w:val="both"/>
        <w:rPr>
          <w:rFonts w:eastAsia="Times New Roman"/>
          <w:szCs w:val="24"/>
        </w:rPr>
      </w:pPr>
      <w:r>
        <w:rPr>
          <w:rFonts w:eastAsia="Times New Roman"/>
          <w:szCs w:val="24"/>
        </w:rPr>
        <w:t>Δεν ξέρω αν στον ΣΥΡΙΖΑ υπάρχουν τίποτα «σκονάκια» που κυκλοφορούν και αναπαράγονται αυτές οι τοποθετήσεις ή είναι επιλογές των ίδιων των Βουλευτών. Όμως «αιδώς, Αργείοι!».</w:t>
      </w:r>
    </w:p>
    <w:p w14:paraId="5776DE39" w14:textId="77777777" w:rsidR="00C04901" w:rsidRDefault="00EA6D8E">
      <w:pPr>
        <w:spacing w:line="600" w:lineRule="auto"/>
        <w:ind w:firstLine="720"/>
        <w:jc w:val="both"/>
        <w:rPr>
          <w:rFonts w:eastAsia="Times New Roman" w:cs="Times New Roman"/>
          <w:szCs w:val="24"/>
        </w:rPr>
      </w:pPr>
      <w:r>
        <w:rPr>
          <w:rFonts w:eastAsia="Times New Roman"/>
          <w:szCs w:val="24"/>
        </w:rPr>
        <w:t>Τι με την Παρισινή Κομμούνα συσχετίστηκε η κοινωνική οικονομία, τι με τη μάχη κατά της πείνας και της σοδειάς στην Κατοχή από το ΕΑΜ και τον ΕΛΑΣ! Τι σχέση έχουν αυτά με το νομοσχέδιο που φέρνετε, που είναι ενταγμένο απολύτως μέσα στην πολιτική της Κομισιόν και της Κοινωνικής και Οικονομικής Επιτροπής της Κομισιόν; Τι σχέση έχει η Παρισινή Κομμούνα που ήταν βεβαίως μια πρόωρη και ανώριμη επανάσταση ένοπλη στις συνθήκες του γαλλοπρωσικού πολέμου; Τι σχέση έχει με το ΕΑΜ και τον ΕΛΑΣ, με τον ένοπλο εθνικοαπελευθερωτικό αγώνα, όταν η καπιταλιστική οικονομία είχε σμπαραλιαστεί, όταν το αστικό κράτος δεν μπορούσε να λειτουργήσει, η κατοχική κυβέρνηση δεν τα κατάφερνε και που στο κάτω κάτω ο ένοπλος λαός κυνηγούσε τους μαυραγορίτες και καταλάμβανε αποθήκες και μοίραζε τα τρόφιμα. Έχουν αυτά καμμία σχέση με αυτό που κάνετε; Εν πάση περιπτώσει, και λίγος σεβασμός, έστω μουσειακός, ας το πούμε έτσι, στην Ιστορία</w:t>
      </w:r>
      <w:r>
        <w:rPr>
          <w:rFonts w:eastAsia="Times New Roman" w:cs="Times New Roman"/>
          <w:szCs w:val="24"/>
        </w:rPr>
        <w:t>.</w:t>
      </w:r>
    </w:p>
    <w:p w14:paraId="5776DE3A"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Είναι πρόκληση. Εμείς προκαλούμαστε όταν ακούμε αυτά τα πράγματα. Κι εμείς ποτέ δεν έχουμε επικαλεστεί την Ιστορία, στην οποία πρωταγωνίστησε το Κομμουνιστικό Κόμμα Ελλάδας, για να αντικρούσουμε ένα τρέχον νομοσχέδιο. Χάθηκε λίγος σεβασμός, λίγο μέτρημα; </w:t>
      </w:r>
    </w:p>
    <w:p w14:paraId="5776DE3B"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Με συγχωρείτε, αλλά θα ευτελιστεί και ο εθελοντισμός στα πλαίσιο της κοινωνικής δημοκρατίας. Ο εθελοντισμός θα είναι και ολίγον πληρωμένος, οι εργασιακές σχέσεις θα είναι ακόμα πιο άθλιες και μάλιστα αυτές θα αποτελέσουν και πιλότο για τις ιδιωτικές επιχειρήσεις, κυρίως. Οι επιχειρήσεις όχι μόνο έχουν διεισδύσει σε αυτόν τον τομέα της λεγόμενης ανθρωπιστικής κρίσης, αλλά θα διεισδύσουν ακόμα περισσότερο και θα σφετεριστούν ό,τι έχει δημιουργήσει –ας πούμε- η τοπική, η ατομική πρωτοβουλία. Αυτά έχουν γίνει σε άλλες χώρες και λίγο παρακάτω θα το υπογραμμίσω. </w:t>
      </w:r>
    </w:p>
    <w:p w14:paraId="5776DE3C"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Το κυριότερο είναι ότι πάτε να χρησιμοποιήσετε τη φτωχολογιά, τους εθελοντές, τους αμειβόμενους με μισθούς πείνας. Πάτε να τους χρησιμοποιήσετε ακριβώς σαν μια ασπίδα πρόληψης, ούτως ώστε ο συνδικαλισμός να μην υπάρχει μέσα σ’ αυτόν τον χώρο. Αυτό εξυπακούεται, αφού είναι επιχειρηματίες, αφού είναι αυτοαπασχολούμενοι, αφού αυτοδιαχειρίζονται μάλιστα τις επιχειρήσεις. Η τοπικότητα δεν είναι καθόλου τυχαία επιλογή. Κι από αυτήν την άποψη είναι πολύ πλούσια. </w:t>
      </w:r>
    </w:p>
    <w:p w14:paraId="5776DE3D"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Κι εγώ θα παρακαλούσα τους Βουλευτές, ιδιαίτερα του ΣΥΡΙΖΑ, να μελετήσουν –γιατί ξέρω ότι έλκονται από τέτοια πράγματα- την πείρα της Λατινικής Αμερικής από το 2001 έως και 2008, 2009, 2010, γιατί νομίζω τα τελευταία χρόνια αυτά έχουν σβήσει. </w:t>
      </w:r>
    </w:p>
    <w:p w14:paraId="5776DE3E"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Ο ΟΟΣΑ από το 1998 επεξεργάστηκε συγκροτημένα αυτήν την πολιτική της κοινωνικής οικονομίας. Τέτοιες μορφές –που περιλαμβάνει και το νομοσχέδιο- φούντωσαν στο Εκουαδόρ, στη Βολιβία, τη Βραζιλία και στην Αργεντινή. Πότε φούντωσαν; Όταν είχαν γίνει εξεγέρσεις των ιθαγενών πληθυσμών και αυτών που δεν είχαν κλήρο, αυτών που ήταν πάμφτωχοι στην περιφέρεια των μεγάλων αστικών κέντρων. Τους έδωσαν γη, τους άφησαν να κάνουν παραγωγικές μικρές επιχειρήσεις αυτοδιαχειριζόμενες, μπήκαν οι εκκλησιαστικές κοινότητες, έκαναν σχολεία, έκαναν νοσοκομεία, έκαναν ιατρεία. Πού βρίσκονται αυτά; Στη συνέχεια βεβαίως, αυτά τα σφετερίστηκαν οι μεγάλες επιχειρήσεις, γιατί και εκεί βγαίνει κέρδος. Μπορεί άμεσα να βγαίνει κέρδος ιδεολογικοπολιτικό, γιατί εκμαυλίζουν τους ανθρώπους και τους κρατάνε, ας πούμε, σε μια κατάσταση επανάπαυσης ότι κάτι θα καταφέρουν ή αν θέλετε σε μία πρώτη φάση μπορεί σε αυτόν για παράδειγμα που δεν έχει δοκιμάσει ούτε την πατάτα να την φάει. </w:t>
      </w:r>
    </w:p>
    <w:p w14:paraId="5776DE3F"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Πού βρίσκονται όλες αυτές οι επιχειρήσεις; Το 2011 το Ευρωκοινοβούλιο –το λαϊκό όργανο, ας πούμε, της Ευρωπαϊκής Ένωσης- παίρνει απόφαση και λέει το εξής: ότι η κοινωνική οικονομία θα γλιτώσει ένα μέρος των κρατικών παροχών. Είναι απόφαση του Ευρωκοινοβουλίου. Μην μου πείτε ότι το σημερινό Ευρωκοινοβούλιο είναι πιο προοδευτικό από το προηγούμενο. </w:t>
      </w:r>
    </w:p>
    <w:p w14:paraId="5776DE40"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Ο ΟΟΣΑ το λέει καθαρά ότι η κοινωνική οικονομία υπηρετεί το εξής: Το κράτος να ρυθμίζει την κοινωνική πολιτική και όχι να κάνει κοινωνικές παροχές. Το προτελευταίο Νταβός που έγινε ασχολήθηκε με την κοινωνική οικονομία, το Διεθνές Νομισματικό Ταμείο. Αυτοί είναι κατ’ εξοχήν τομείς όπου η κερδοφορία είναι και οικονομική. </w:t>
      </w:r>
    </w:p>
    <w:p w14:paraId="5776DE41"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Θα γίνει –ας κάνω μία παρομοίωση τηρουμένων των αναλογιών- περίπου το εξής: Θα μπουν μέσα οι επιχειρήσεις ως χορηγοί. Θα πάρουν και κίνητρα στην πορεία. Θα είναι κάπως σαν τη </w:t>
      </w:r>
      <w:r>
        <w:rPr>
          <w:rFonts w:eastAsia="Times New Roman" w:cs="Times New Roman"/>
          <w:szCs w:val="24"/>
          <w:lang w:val="en-US"/>
        </w:rPr>
        <w:t>Skoda</w:t>
      </w:r>
      <w:r>
        <w:rPr>
          <w:rFonts w:eastAsia="Times New Roman" w:cs="Times New Roman"/>
          <w:szCs w:val="24"/>
        </w:rPr>
        <w:t xml:space="preserve"> Ξάνθη που όταν δεν τους συμφέρει θα φεύγουν και θα γίνεται σκέτη Ξάνθη. Κάπως έτσι θα γίνει. </w:t>
      </w:r>
    </w:p>
    <w:p w14:paraId="5776DE42"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Στην Ευρωπαϊκή Ένωση -νομίζω ότι αναφέρθηκε και από προηγούμενο Βουλευτή του Κομμουνιστικού Κόμματος Ελλάδας, αλλά θα ήθελα κι εγώ να το επαναλάβω- ποιες είναι στον κατάλογο των κοινωνικών εταιρειών; Μία επιχείρηση «ΜΟΝΤΡΑΓΚΟΝ» –αν τη λέω καλά- στη Χώρα των Βάσκων με ογδόντα πέντε χιλιάδες εργαζόμενους και κύκλο εργασιών 15 δισεκατομμύρια ευρώ το 2009. Ξεκίνησε ως συνομοσπονδία εργατικών συνεταιρισμών, η οποία προήλθε από μία βιοτεχνία της κοινωνικής οικονομίας ειδών θέρμανσης.</w:t>
      </w:r>
    </w:p>
    <w:p w14:paraId="5776DE43"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Ένας άλλος αγροτικός συνεταιρισμός στην Ιρλανδία έχει δέκα χιλιάδες μέλη, κύκλο εργασιών 693 εκατομμύρια ευρώ και κερδοφορία 19 εκατομμύρια ευρώ. </w:t>
      </w:r>
    </w:p>
    <w:p w14:paraId="5776DE44"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Ένας οικοδομικός συνεταιρισμός στη Μεγάλη Βρετανία έχει 200 δισεκατομμύρια λίρες κεφάλαιο, δεκαεννέα χιλιάδες υπαλλήλους και 495 εκατομμύρια λίρες εισόδημα. </w:t>
      </w:r>
    </w:p>
    <w:p w14:paraId="5776DE45"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Σουηδικός καταναλωτικός συνεταιρισμός -αυτά είναι στοιχεία της Ευρωπαϊκής Ένωσης- έχει 3,1 εκατομμύρια μέλη, το 2008 έφθασε να ελέγχει το 55% του συνεταιριστικού λιανικού εμπορίου στη Σουηδία, το οποίο με τη σειρά του αντιστοιχεί στο 21,4% του συνολικού λιανικού εμπορίου τροφίμων. </w:t>
      </w:r>
    </w:p>
    <w:p w14:paraId="5776DE46"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Καταναλωτικός συνεταιρισμός «τάδε» στη Μεγάλη Βρετανία έχει τεσσεράμισι εκατομμύρια μέλη, εκατόν είκοσι τρεις χιλιάδες υπαλλήλους, τέσσερις χιλιάδες τριακόσια καταστήματα, 9,5 δισεκατομμύρια λίρες κύκλο εργασιών και εκατόν έντεκα εκατομμύρια λίρες κέρδη. </w:t>
      </w:r>
    </w:p>
    <w:p w14:paraId="5776DE47"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Αυτές είναι αυτοδιαχειριζόμενες τοπικές μονάδες, ΚΟΙΝΣΕΠ, όπως τις λένε; Αυτά είναι μονοπώλια! Αυτά δεν ξεπήδησαν από αυτές τις μικρές μονάδες. Αυτά απορρόφησαν, σφετερίστηκαν ή μπήκαν σε χώρους, αφού διέλυσαν αυτές τις ομάδες. </w:t>
      </w:r>
    </w:p>
    <w:p w14:paraId="5776DE48"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Αν είχαν γίνει με αυτό τον τρόπο, θα είχαμε σωθεί. Δηλαδή, αν από τα κάτω ο λαός παίρνει στα χέρια του την οικονομία και την ελέγχει και ο άνεργος, ο φτωχός, γίνεται επιχειρηματίας. </w:t>
      </w:r>
    </w:p>
    <w:p w14:paraId="5776DE49"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Αυτά πάτε να περάσετε. Το ένα είναι η μείωση των κοινωνικών παροχών και το άλλο το να δημιουργηθεί ένας καινούργιος χώρος κυριολεκτικά άντλησης συνειδήσεων, πρόληψης ριζοσπαστικοποίησης, ένας χώρος όπου η κομματική ρουσφετολογία, το πλιάτσικο και η διαφθορά θα οργιάζουν. Απλώς θα είναι κάτω. </w:t>
      </w:r>
    </w:p>
    <w:p w14:paraId="5776DE4A"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Στο κάτω-κάτω, αυτό δείχνει και η ιστορία των συνεταιρισμών. Αμυντικοί ήταν στην αρχή. Πώς εξελίχθηκαν; Δεν υπάρχει χώρος ανεξάρτητος, ουδέτερος και αυτόνομος έξω από την οικονομία της αγοράς. </w:t>
      </w:r>
    </w:p>
    <w:p w14:paraId="5776DE4B"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Τελειώνω λέγοντας ότι το ψηφίζουν όλα τα κόμματα στη Βουλή με τις παρατηρήσεις τους, ενώ μαχαιρώνεστε για τις τηλεοπτικές άδειες και για το ποιος επιχειρηματίας θα μπει ή θα βγει. Εδώ πάει ωραία και καλά: Βελτιώσεις, τροπολογίες και κάτι καλύτερο, ακριβώς γιατί ξέρετε ότι αυτό μπορεί να γίνει ένα μέσο για να πάψει ο λαός να διεκδικεί δωρεάν παιδεία, υγεία, σταθερή δουλειά, κανονικούς ανθρώπινους μισθούς κ.τλ.. </w:t>
      </w:r>
    </w:p>
    <w:p w14:paraId="5776DE4C"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Μπορεί προσωρινά να κοροϊδέψετε έναν κόσμο. Ξέρετε, όμως, ότι αν κάποτε ένα κυβερνητικό κόμμα κορόιδευε για καμμιά εικοσαετία, τώρα δεν είναι τόσο εύκολο. Έχει συντομευθεί ο χρόνος που η κοροϊδία μπορεί να ανθεί μια χαρά.</w:t>
      </w:r>
    </w:p>
    <w:p w14:paraId="5776DE4D"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Ευχαριστούμε, κυρία συνάδελφε. </w:t>
      </w:r>
    </w:p>
    <w:p w14:paraId="5776DE4E" w14:textId="77777777" w:rsidR="00C04901" w:rsidRDefault="00EA6D8E">
      <w:pPr>
        <w:spacing w:line="600" w:lineRule="auto"/>
        <w:ind w:firstLine="720"/>
        <w:jc w:val="both"/>
        <w:rPr>
          <w:rFonts w:eastAsia="Times New Roman" w:cs="Times New Roman"/>
        </w:rPr>
      </w:pP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ενημερώθηκαν για την ιστορία του κτηρίου και τον τρόπο οργάνωσης και λειτουργίας της Βουλής, τριάντα τρεις μαθητές και μαθήτριες και δύο εκπαιδευτικοί συνοδοί τους από το πρώτο τμήμα του Γυμνασίου Δεμενέκων Αχαΐας. </w:t>
      </w:r>
    </w:p>
    <w:p w14:paraId="5776DE4F" w14:textId="77777777" w:rsidR="00C04901" w:rsidRDefault="00EA6D8E">
      <w:pPr>
        <w:spacing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5776DE50" w14:textId="77777777" w:rsidR="00C04901" w:rsidRDefault="00EA6D8E">
      <w:pPr>
        <w:spacing w:line="600" w:lineRule="auto"/>
        <w:ind w:firstLine="709"/>
        <w:jc w:val="center"/>
        <w:rPr>
          <w:rFonts w:eastAsia="Times New Roman" w:cs="Times New Roman"/>
        </w:rPr>
      </w:pPr>
      <w:r>
        <w:rPr>
          <w:rFonts w:eastAsia="Times New Roman" w:cs="Times New Roman"/>
        </w:rPr>
        <w:t>(Χειροκροτήματα απ’ όλες τις πτέρυγες της Βουλής)</w:t>
      </w:r>
    </w:p>
    <w:p w14:paraId="5776DE51" w14:textId="77777777" w:rsidR="00C04901" w:rsidRDefault="00EA6D8E">
      <w:pPr>
        <w:spacing w:line="600" w:lineRule="auto"/>
        <w:ind w:firstLine="720"/>
        <w:jc w:val="both"/>
        <w:rPr>
          <w:rFonts w:eastAsia="Times New Roman" w:cs="Times New Roman"/>
        </w:rPr>
      </w:pPr>
      <w:r>
        <w:rPr>
          <w:rFonts w:eastAsia="Times New Roman" w:cs="Times New Roman"/>
          <w:b/>
        </w:rPr>
        <w:t xml:space="preserve">ΠΑΥΛΟΣ ΠΟΛΑΚΗΣ (Αναπληρωτής Υπουργός Υγείας): </w:t>
      </w:r>
      <w:r>
        <w:rPr>
          <w:rFonts w:eastAsia="Times New Roman" w:cs="Times New Roman"/>
        </w:rPr>
        <w:t xml:space="preserve">Κύριε Πρόεδρε, θα ήθελα το λόγο για να υπερασπιστώ δύο τροπολογίες. </w:t>
      </w:r>
    </w:p>
    <w:p w14:paraId="5776DE52"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Ας δούμε πώς θα εξελιχθεί η συζήτηση και θα συνεννοηθούμε. </w:t>
      </w:r>
    </w:p>
    <w:p w14:paraId="5776DE53"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Κύριες και κύριοι συνάδελφοι, δεν έχουμε μπει ακόμα στον κατάλογο των ομιλητών, τώρα μπαίνουμε. Ακολουθούν τριάντα έξι συνάδελφοι, συνεπώς μαζί με τις παρεμβάσεις των Υπουργών, και για τις τροπολογίες και για τις νομοτεχνικές βελτιώσεις, η συνεδρίαση θα πάει πάρα πολύ αργά. </w:t>
      </w:r>
    </w:p>
    <w:p w14:paraId="5776DE54"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Γι’ αυτό το Προεδρείο κάνει μια πρόταση. Να περιορίσουμε το χρόνο των ομιλιών από τα οκτώ στα έξι λεπτά και να το κάνουμε τώρα, πριν ξεκινήσει ο κατάλογος, για να μην υπάρξουν ευνοημένοι και μη συνάδελφοι. </w:t>
      </w:r>
    </w:p>
    <w:p w14:paraId="5776DE55"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Νομίζω ότι συμφωνείτε, ώστε να έχουμε μια άνεση για να προλάβουν όλοι, γιατί πολύ φοβάμαι ότι οι δέκα τελευταίοι ομιλητές μπορεί να μη μιλήσουν.</w:t>
      </w:r>
    </w:p>
    <w:p w14:paraId="5776DE56"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ΤΡΙΑΝΤΑΦΥΛΛΟΣ ΜΗΤΑΦΙΔΗΣ:</w:t>
      </w:r>
      <w:r>
        <w:rPr>
          <w:rFonts w:eastAsia="Times New Roman" w:cs="Times New Roman"/>
          <w:szCs w:val="24"/>
        </w:rPr>
        <w:t xml:space="preserve"> Έχει γίνει καθεστώς αυτό. </w:t>
      </w:r>
    </w:p>
    <w:p w14:paraId="5776DE57"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Δεν σας άκουσα. </w:t>
      </w:r>
    </w:p>
    <w:p w14:paraId="5776DE58"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ΤΡΙΑΝΤΑΦΥΛΛΟΣ ΜΗΤΑΦΙΔΗΣ: </w:t>
      </w:r>
      <w:r>
        <w:rPr>
          <w:rFonts w:eastAsia="Times New Roman" w:cs="Times New Roman"/>
          <w:szCs w:val="24"/>
        </w:rPr>
        <w:t>Δυστυχώς</w:t>
      </w:r>
      <w:r>
        <w:rPr>
          <w:rFonts w:eastAsia="Times New Roman" w:cs="Times New Roman"/>
          <w:b/>
          <w:szCs w:val="24"/>
        </w:rPr>
        <w:t xml:space="preserve"> </w:t>
      </w:r>
      <w:r>
        <w:rPr>
          <w:rFonts w:eastAsia="Times New Roman" w:cs="Times New Roman"/>
          <w:szCs w:val="24"/>
        </w:rPr>
        <w:t>έχει γίνει καθεστώς αυτό. Είμαστε ώρες ολόκληρες…</w:t>
      </w:r>
    </w:p>
    <w:p w14:paraId="5776DE59"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Κύριε συνάδελφε, έχετε δίκιο. Υπάρχει μια συνολική ευθύνη του Προεδρείου που είναι τόσο ανεχτικό απέναντι στην παραβίαση του χρόνου, αλλά και το δεδομένο ότι πια ουδείς συνάδελφος περιορίζεται στο χρόνο του. Πρέπει όλοι να έχουμε μια επαφή με την πραγματικότητα. </w:t>
      </w:r>
    </w:p>
    <w:p w14:paraId="5776DE5A"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Κύριε Πολάκη, θα μιλήσει τώρα ο κ. Πετρόπουλος, που είχε ζητήσει νωρίτερα το λόγο. Γι’ αυτό σας είπα να περιμένετε.</w:t>
      </w:r>
    </w:p>
    <w:p w14:paraId="5776DE5B" w14:textId="77777777" w:rsidR="00C04901" w:rsidRDefault="00EA6D8E">
      <w:pPr>
        <w:spacing w:line="600" w:lineRule="auto"/>
        <w:ind w:firstLine="720"/>
        <w:jc w:val="both"/>
        <w:rPr>
          <w:rFonts w:eastAsia="Times New Roman"/>
          <w:szCs w:val="24"/>
        </w:rPr>
      </w:pPr>
      <w:r>
        <w:rPr>
          <w:rFonts w:eastAsia="Times New Roman"/>
          <w:szCs w:val="24"/>
        </w:rPr>
        <w:t xml:space="preserve">Κύριε Υπουργέ, κύριε Πετρόπουλε, σας παρακαλώ πάρα πολύ με προσοχή στον χρόνο, για να είμαστε μέσα στα όρια. </w:t>
      </w:r>
    </w:p>
    <w:p w14:paraId="5776DE5C" w14:textId="77777777" w:rsidR="00C04901" w:rsidRDefault="00EA6D8E">
      <w:pPr>
        <w:spacing w:line="600" w:lineRule="auto"/>
        <w:ind w:firstLine="720"/>
        <w:jc w:val="both"/>
        <w:rPr>
          <w:rFonts w:eastAsia="Times New Roman"/>
          <w:szCs w:val="24"/>
        </w:rPr>
      </w:pPr>
      <w:r>
        <w:rPr>
          <w:rFonts w:eastAsia="Times New Roman"/>
          <w:b/>
          <w:szCs w:val="24"/>
        </w:rPr>
        <w:t xml:space="preserve">ΑΝΑΣΤΑΣΙΟΣ ΠΕΤΡΟΠΟΥΛΟΣ (Υφυπουργός Εργασίας, Κοινωνικής Ασφάλισης και Κοινωνικής Αλληλεγγύης): </w:t>
      </w:r>
      <w:r>
        <w:rPr>
          <w:rFonts w:eastAsia="Times New Roman"/>
          <w:szCs w:val="24"/>
        </w:rPr>
        <w:t xml:space="preserve">Κύριε Πρόεδρε, θα ήθελα να καταθέσω μια νομοτεχνική βελτίωση στο άρθρο 51, σχετικά με τη δυνατότητα που παρέχεται να προχωρούν σε έργα ήδη εργαζόμενοι στους φορείς κοινωνικής ασφάλισης, μηχανικοί, οι οποίοι πολλές φορές αντί να κάνουν αυτοί τη δουλειά, προχωρούν σε μια διαδικασία ανάθεσης εκτός, ενώ έχουμε ανθρώπους που μπορούν να δουλέψουν και πρέπει να εξοικονομούμε δαπάνες. </w:t>
      </w:r>
    </w:p>
    <w:p w14:paraId="5776DE5D" w14:textId="77777777" w:rsidR="00C04901" w:rsidRDefault="00EA6D8E">
      <w:pPr>
        <w:spacing w:line="600" w:lineRule="auto"/>
        <w:ind w:firstLine="720"/>
        <w:jc w:val="both"/>
        <w:rPr>
          <w:rFonts w:eastAsia="Times New Roman"/>
          <w:szCs w:val="24"/>
        </w:rPr>
      </w:pPr>
      <w:r>
        <w:rPr>
          <w:rFonts w:eastAsia="Times New Roman"/>
          <w:szCs w:val="24"/>
        </w:rPr>
        <w:t xml:space="preserve">Γι’ αυτόν τον λόγο προσθέσαμε και λέμε ρητά ότι «χωρίς πρόσθετη αμοιβή, οι φορείς μπορούν να αναθέτουν τη σύνταξη τεχνικών προδιαγραφών, μελετών και τευχών δημοπράτησης σε μηχανικό ΠΕ ή ΤΕ που υπηρετεί στον φορέα κοινωνικής ασφάλισης». Και αυτό, μετά από κάποια κριτική που διατυπώθηκε ότι μπορεί να ευνοούμε κάποιους, να παίρνουν παραπάνω χρήματα. Μπαίνει ρητά η διάταξη «χωρίς πρόσθετη αμοιβή». </w:t>
      </w:r>
    </w:p>
    <w:p w14:paraId="5776DE5E" w14:textId="77777777" w:rsidR="00C04901" w:rsidRDefault="00EA6D8E">
      <w:pPr>
        <w:spacing w:line="600" w:lineRule="auto"/>
        <w:ind w:firstLine="720"/>
        <w:jc w:val="both"/>
        <w:rPr>
          <w:rFonts w:eastAsia="Times New Roman"/>
          <w:szCs w:val="24"/>
        </w:rPr>
      </w:pPr>
      <w:r>
        <w:rPr>
          <w:rFonts w:eastAsia="Times New Roman"/>
          <w:szCs w:val="24"/>
        </w:rPr>
        <w:t>Γενικότερα, η διάταξη αυτή έχει και μια επιπλέον νομοτεχνική βελτίωση. Η διάταξη που υπήρχε στην περίπτωση β΄ της παραγράφου 1 αντικαθίσταται από την εξής διάταξη: «Κατ’ εξαίρεση, δύνανται να συνάπτουν συμφωνίες με εταιρείες διαχείρισης και αξιοποίησης ακινήτων, εφόσον, κατόπιν εισήγησης της αρμόδιας υπηρεσίας, κριθεί από το διοικητικό συμβούλιο του φορέα ότι ο φορέας δεν διαθέτει την απαιτούμενη υποδομή». Έχουμε βάλει, δηλαδή, γενικά τη δυνατότητα να παρέχονται υπηρεσίες τέτοιες από τον φορέα και κατ' εξαίρεση από την Εταιρεία Διαχείρισης Επενδυτικών Κεφαλαίων Ταμείων Ασφάλισης, τη γνωστή ΕΔΕΚΤ ΑΕΠΕΥ.</w:t>
      </w:r>
    </w:p>
    <w:p w14:paraId="5776DE5F" w14:textId="77777777" w:rsidR="00C04901" w:rsidRDefault="00EA6D8E">
      <w:pPr>
        <w:spacing w:line="600" w:lineRule="auto"/>
        <w:ind w:firstLine="720"/>
        <w:jc w:val="both"/>
        <w:rPr>
          <w:rFonts w:eastAsia="Times New Roman"/>
          <w:szCs w:val="24"/>
        </w:rPr>
      </w:pPr>
      <w:r>
        <w:rPr>
          <w:rFonts w:eastAsia="Times New Roman"/>
          <w:szCs w:val="24"/>
        </w:rPr>
        <w:t xml:space="preserve"> Αυτό αντιμετωπίζει ένα πρόβλημα γραφειοκρατικό, που οδηγούσε στην πραγματικότητα όλους τους φορείς να μην κάνουν ποτέ κανένα έργο. Το είχα διαπιστώσει και ως διοικητής του ΟΑΕΕ αυτό. Μόνο το ΙΚΑ μπορούσε να κάνει αυτή τη δουλειά. Όλοι οι άλλοι περίμεναν γραφειοκρατικές διατυπώσεις και διαδικασίες που οδηγούσαν στο αποτέλεσμα να είναι η περιουσία των ακινήτων σε μια κατάσταση δραματική. </w:t>
      </w:r>
    </w:p>
    <w:p w14:paraId="5776DE60" w14:textId="77777777" w:rsidR="00C04901" w:rsidRDefault="00EA6D8E">
      <w:pPr>
        <w:spacing w:line="600" w:lineRule="auto"/>
        <w:ind w:firstLine="720"/>
        <w:jc w:val="both"/>
        <w:rPr>
          <w:rFonts w:eastAsia="Times New Roman"/>
          <w:szCs w:val="24"/>
        </w:rPr>
      </w:pPr>
      <w:r>
        <w:rPr>
          <w:rFonts w:eastAsia="Times New Roman"/>
          <w:szCs w:val="24"/>
        </w:rPr>
        <w:t xml:space="preserve">Αυτοί είναι οι λόγοι και καταθέτω αυτή τη νομοτεχνική βελτίωση. </w:t>
      </w:r>
    </w:p>
    <w:p w14:paraId="5776DE61" w14:textId="77777777" w:rsidR="00C04901" w:rsidRDefault="00EA6D8E">
      <w:pPr>
        <w:spacing w:line="600" w:lineRule="auto"/>
        <w:ind w:firstLine="720"/>
        <w:jc w:val="both"/>
        <w:rPr>
          <w:rFonts w:eastAsia="Times New Roman"/>
          <w:szCs w:val="24"/>
        </w:rPr>
      </w:pPr>
      <w:r>
        <w:rPr>
          <w:rFonts w:eastAsia="Times New Roman"/>
          <w:szCs w:val="24"/>
        </w:rPr>
        <w:t xml:space="preserve">(Στο σημείο αυτό ο Υφυπουργός Εργασίας, Κοινωνικής Ασφάλισης και Κοινωνικής Αλληλεγγύης, κ. Αναστάσιος Πετρόπουλος καταθέτει για τα Πρακτικά την προαναφερθείσα νομοτεχνική βελτίωση, η οποία έχει ως εξής: </w:t>
      </w:r>
    </w:p>
    <w:p w14:paraId="5776DE62" w14:textId="77777777" w:rsidR="00C04901" w:rsidRDefault="00EA6D8E">
      <w:pPr>
        <w:spacing w:line="600" w:lineRule="auto"/>
        <w:ind w:firstLine="720"/>
        <w:jc w:val="both"/>
        <w:rPr>
          <w:rFonts w:eastAsia="Times New Roman"/>
          <w:b/>
          <w:szCs w:val="24"/>
        </w:rPr>
      </w:pPr>
      <w:r>
        <w:rPr>
          <w:rFonts w:eastAsia="Times New Roman"/>
          <w:szCs w:val="24"/>
        </w:rPr>
        <w:t>ΑΛΛΑΓΗ ΣΕΛΙΔΑΣ</w:t>
      </w:r>
    </w:p>
    <w:p w14:paraId="5776DE63" w14:textId="77777777" w:rsidR="00C04901" w:rsidRDefault="00EA6D8E">
      <w:pPr>
        <w:spacing w:line="600" w:lineRule="auto"/>
        <w:ind w:firstLine="720"/>
        <w:jc w:val="both"/>
        <w:rPr>
          <w:rFonts w:eastAsia="Times New Roman"/>
          <w:szCs w:val="24"/>
        </w:rPr>
      </w:pPr>
      <w:r w:rsidRPr="009B611F">
        <w:rPr>
          <w:rFonts w:eastAsia="Times New Roman"/>
          <w:szCs w:val="24"/>
        </w:rPr>
        <w:t>ΝΑ ΜΠΟΥΝ ΟΙ ΣΕΛ 213 -214</w:t>
      </w:r>
    </w:p>
    <w:p w14:paraId="5776DE64" w14:textId="77777777" w:rsidR="00C04901" w:rsidRDefault="00EA6D8E">
      <w:pPr>
        <w:ind w:firstLine="720"/>
        <w:jc w:val="both"/>
        <w:rPr>
          <w:rFonts w:eastAsia="Times New Roman"/>
          <w:szCs w:val="24"/>
        </w:rPr>
      </w:pPr>
      <w:r w:rsidRPr="009B611F">
        <w:rPr>
          <w:rFonts w:eastAsia="Times New Roman"/>
          <w:szCs w:val="24"/>
        </w:rPr>
        <w:t>ΑΛΛΑΓΗ ΣΕΛ</w:t>
      </w:r>
      <w:r>
        <w:rPr>
          <w:rFonts w:eastAsia="Times New Roman"/>
          <w:szCs w:val="24"/>
        </w:rPr>
        <w:t>ΙΔΑΣ</w:t>
      </w:r>
    </w:p>
    <w:p w14:paraId="5776DE65" w14:textId="77777777" w:rsidR="00C04901" w:rsidRDefault="00EA6D8E">
      <w:pPr>
        <w:spacing w:line="600" w:lineRule="auto"/>
        <w:ind w:firstLine="720"/>
        <w:jc w:val="both"/>
        <w:rPr>
          <w:rFonts w:eastAsia="Times New Roman"/>
          <w:szCs w:val="24"/>
        </w:rPr>
      </w:pPr>
      <w:r>
        <w:rPr>
          <w:rFonts w:eastAsia="Times New Roman"/>
          <w:b/>
          <w:szCs w:val="24"/>
        </w:rPr>
        <w:t xml:space="preserve">ΠΡΟΔΡΕΥΩΝ (Σπυρίδων Λυκούδης): </w:t>
      </w:r>
      <w:r>
        <w:rPr>
          <w:rFonts w:eastAsia="Times New Roman"/>
          <w:szCs w:val="24"/>
        </w:rPr>
        <w:t xml:space="preserve">Ευχαριστώ, κύριε Υφυπουργέ και για την προσοχή σας στον χρόνο. </w:t>
      </w:r>
    </w:p>
    <w:p w14:paraId="5776DE66" w14:textId="77777777" w:rsidR="00C04901" w:rsidRDefault="00EA6D8E">
      <w:pPr>
        <w:spacing w:line="600" w:lineRule="auto"/>
        <w:ind w:firstLine="720"/>
        <w:jc w:val="both"/>
        <w:rPr>
          <w:rFonts w:eastAsia="Times New Roman"/>
          <w:b/>
          <w:szCs w:val="24"/>
        </w:rPr>
      </w:pPr>
      <w:r>
        <w:rPr>
          <w:rFonts w:eastAsia="Times New Roman"/>
          <w:szCs w:val="24"/>
        </w:rPr>
        <w:t>Κύριε Πολάκη, έχετε τον λόγο.</w:t>
      </w:r>
    </w:p>
    <w:p w14:paraId="5776DE67" w14:textId="77777777" w:rsidR="00C04901" w:rsidRDefault="00EA6D8E">
      <w:pPr>
        <w:spacing w:line="600" w:lineRule="auto"/>
        <w:ind w:firstLine="720"/>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 xml:space="preserve">Ευχαριστώ, κύριε Πρόεδρε. </w:t>
      </w:r>
    </w:p>
    <w:p w14:paraId="5776DE68" w14:textId="77777777" w:rsidR="00C04901" w:rsidRDefault="00EA6D8E">
      <w:pPr>
        <w:spacing w:line="600" w:lineRule="auto"/>
        <w:ind w:firstLine="720"/>
        <w:jc w:val="both"/>
        <w:rPr>
          <w:rFonts w:eastAsia="Times New Roman"/>
          <w:szCs w:val="24"/>
        </w:rPr>
      </w:pPr>
      <w:r>
        <w:rPr>
          <w:rFonts w:eastAsia="Times New Roman"/>
          <w:szCs w:val="24"/>
        </w:rPr>
        <w:t xml:space="preserve">Είμαι εδώ για να υπερασπιστώ δύο τροπολογίες. Η πρώτη, που θα πω αμέσως τώρα, με γενικό αριθμό 723 και ειδικό 40, αφορά την προσθήκη στο άρθρο 53, που ρυθμίζει τα ληξιπρόθεσμα χρέη των φορέων κοινωνικής ασφάλισης, που ως καθοδικός διάδοχος είχε αναλάβει ο ΕΟΠΥΥ για πριν το 2012. Προσθέτουμε και τη ρύθμιση η οποία αφορά τις ληξιπρόθεσμες οφειλές του ΕΟΠΥΥ μετά το 2012 και έως 30-4-2016. </w:t>
      </w:r>
    </w:p>
    <w:p w14:paraId="5776DE69" w14:textId="77777777" w:rsidR="00C04901" w:rsidRDefault="00EA6D8E">
      <w:pPr>
        <w:spacing w:line="600" w:lineRule="auto"/>
        <w:ind w:firstLine="720"/>
        <w:jc w:val="both"/>
        <w:rPr>
          <w:rFonts w:eastAsia="Times New Roman"/>
          <w:szCs w:val="24"/>
        </w:rPr>
      </w:pPr>
      <w:r>
        <w:rPr>
          <w:rFonts w:eastAsia="Times New Roman"/>
          <w:szCs w:val="24"/>
        </w:rPr>
        <w:t>Με αυτή τη ρύθμιση δίνουμε τη δυνατότητα, με αντίστοιχη διαδικασία που θα ακολουθηθεί και για τα χρέη πριν του 2012, να εξοφλήσει ο ΕΟΠΥΥ το σύνολο των χρημάτων τα οποία οφείλονται με την παρακράτηση του 10% από την πληρωμή στους παρόχους του και σε ορισμένες περιπτώσεις, για κάποιους παρόχους, το σύνολο της οφειλής, που για λόγους διαδικαστικούς, γραφειοκρατικούς κ.λπ., δεν είχαν αποδοθεί τα έτη 2013 και 2014.</w:t>
      </w:r>
    </w:p>
    <w:p w14:paraId="5776DE6A" w14:textId="77777777" w:rsidR="00C04901" w:rsidRDefault="00EA6D8E">
      <w:pPr>
        <w:spacing w:line="600" w:lineRule="auto"/>
        <w:ind w:firstLine="720"/>
        <w:jc w:val="both"/>
        <w:rPr>
          <w:rFonts w:eastAsia="Times New Roman"/>
          <w:szCs w:val="24"/>
        </w:rPr>
      </w:pPr>
      <w:r>
        <w:rPr>
          <w:rFonts w:eastAsia="Times New Roman"/>
          <w:szCs w:val="24"/>
        </w:rPr>
        <w:t xml:space="preserve">Η πληρωμή μέσω του προγράμματος των ληξιπρόθεσμων των οφειλών αυτών έχει τρία τεράστια πλεονεκτήματα. </w:t>
      </w:r>
    </w:p>
    <w:p w14:paraId="5776DE6B" w14:textId="77777777" w:rsidR="00C04901" w:rsidRDefault="00EA6D8E">
      <w:pPr>
        <w:spacing w:line="600" w:lineRule="auto"/>
        <w:ind w:firstLine="720"/>
        <w:jc w:val="both"/>
        <w:rPr>
          <w:rFonts w:eastAsia="Times New Roman"/>
          <w:szCs w:val="24"/>
        </w:rPr>
      </w:pPr>
      <w:r>
        <w:rPr>
          <w:rFonts w:eastAsia="Times New Roman"/>
          <w:szCs w:val="24"/>
        </w:rPr>
        <w:t xml:space="preserve">Πρώτον, δίνει ζεστό χρήμα στην αγορά. Υπολογίζεται ότι με τη ρύθμιση που περιέχεται στο άρθρο 53 και με τη ρύθμιση που προστίθεται με αυτό εδώ, θα πέσουν στην αγορά περίπου 800-900 εκατομμύρια ευρώ. Και δίνεται η δυνατότητα να γίνει αυτό το πράγμα.  </w:t>
      </w:r>
    </w:p>
    <w:p w14:paraId="5776DE6C" w14:textId="77777777" w:rsidR="00C04901" w:rsidRDefault="00EA6D8E">
      <w:pPr>
        <w:spacing w:line="600" w:lineRule="auto"/>
        <w:ind w:firstLine="720"/>
        <w:jc w:val="both"/>
        <w:rPr>
          <w:rFonts w:eastAsia="Times New Roman"/>
          <w:szCs w:val="24"/>
        </w:rPr>
      </w:pPr>
      <w:r>
        <w:rPr>
          <w:rFonts w:eastAsia="Times New Roman"/>
          <w:szCs w:val="24"/>
        </w:rPr>
        <w:t xml:space="preserve">Το δεύτερο είναι ότι θα μπορέσει ο ΕΟΠΥΥ να βγάλει τα βαρίδια και να εισπράξει από τη φετινή χρήση, δηλαδή από τις φετινές καταβολές που πρέπει να κάνει προς του παρόχους του, ένα πολύ μεγάλο μέρος του </w:t>
      </w:r>
      <w:r>
        <w:rPr>
          <w:rFonts w:eastAsia="Times New Roman"/>
          <w:szCs w:val="24"/>
          <w:lang w:val="en-US"/>
        </w:rPr>
        <w:t>claw</w:t>
      </w:r>
      <w:r>
        <w:rPr>
          <w:rFonts w:eastAsia="Times New Roman"/>
          <w:szCs w:val="24"/>
        </w:rPr>
        <w:t xml:space="preserve"> </w:t>
      </w:r>
      <w:r>
        <w:rPr>
          <w:rFonts w:eastAsia="Times New Roman"/>
          <w:szCs w:val="24"/>
          <w:lang w:val="en-US"/>
        </w:rPr>
        <w:t>back</w:t>
      </w:r>
      <w:r>
        <w:rPr>
          <w:rFonts w:eastAsia="Times New Roman"/>
          <w:szCs w:val="24"/>
        </w:rPr>
        <w:t xml:space="preserve"> το οποίο έχει συσσωρευθεί από τα έτη 2012, 2013, 2014 κλπ. και δεν έχει συμψηφιστεί. </w:t>
      </w:r>
    </w:p>
    <w:p w14:paraId="5776DE6D" w14:textId="77777777" w:rsidR="00C04901" w:rsidRDefault="00EA6D8E">
      <w:pPr>
        <w:spacing w:line="600" w:lineRule="auto"/>
        <w:ind w:firstLine="720"/>
        <w:jc w:val="both"/>
        <w:rPr>
          <w:rFonts w:eastAsia="Times New Roman"/>
          <w:szCs w:val="24"/>
        </w:rPr>
      </w:pPr>
      <w:r>
        <w:rPr>
          <w:rFonts w:eastAsia="Times New Roman"/>
          <w:szCs w:val="24"/>
        </w:rPr>
        <w:t xml:space="preserve">Αυτό θα έχει σαν αποτέλεσμα να κρατηθεί ένα μεγάλο μέρος </w:t>
      </w:r>
      <w:r>
        <w:rPr>
          <w:rFonts w:eastAsia="Times New Roman"/>
          <w:szCs w:val="24"/>
          <w:lang w:val="en-US"/>
        </w:rPr>
        <w:t>claw</w:t>
      </w:r>
      <w:r>
        <w:rPr>
          <w:rFonts w:eastAsia="Times New Roman"/>
          <w:szCs w:val="24"/>
        </w:rPr>
        <w:t xml:space="preserve"> </w:t>
      </w:r>
      <w:r>
        <w:rPr>
          <w:rFonts w:eastAsia="Times New Roman"/>
          <w:szCs w:val="24"/>
          <w:lang w:val="en-US"/>
        </w:rPr>
        <w:t>back</w:t>
      </w:r>
      <w:r>
        <w:rPr>
          <w:rFonts w:eastAsia="Times New Roman"/>
          <w:szCs w:val="24"/>
        </w:rPr>
        <w:t xml:space="preserve"> τώρα, χωρίς όμως να δημιουργηθούν συνθήκες ασφυξίας στην αγορά. Γιατί αν κρατήσεις τέσσερις-πέντε μήνες και δεν πληρώσεις τους παρόχους, ουσιαστικά, κάποιους μικρούς αδύναμους θα τους κλείσεις. Δίνοντας, όμως τα παλαιότερα χρήματα, ζεστό χρήμα, μέσω του προγράμματος των ληξιπρόθεσμων οφειλών, μπορείς να κάνεις την κράτηση από τη φετινή χρήση.</w:t>
      </w:r>
    </w:p>
    <w:p w14:paraId="5776DE6E" w14:textId="77777777" w:rsidR="00C04901" w:rsidRDefault="00EA6D8E">
      <w:pPr>
        <w:spacing w:line="600" w:lineRule="auto"/>
        <w:ind w:firstLine="720"/>
        <w:jc w:val="both"/>
        <w:rPr>
          <w:rFonts w:eastAsia="Times New Roman"/>
          <w:b/>
          <w:szCs w:val="24"/>
        </w:rPr>
      </w:pPr>
      <w:r>
        <w:rPr>
          <w:rFonts w:eastAsia="Times New Roman"/>
          <w:szCs w:val="24"/>
        </w:rPr>
        <w:t xml:space="preserve">Και το τρίτο και σημαντικότερο πλεονέκτημα είναι ότι οι τρέχουσες ασφαλιστικές εισφορές οι οποίες μπαίνουν στον ΕΟΠΥΥ, από τη φετινή χρονιά, από τα ασφαλιστικά ταμεία, πάνε και πάρα πολύ καλά, όπως ξέρετε, κύριε Πετρόπουλε, και θα πιάσουμε τον στόχο των 4 δισεκατομμυρίων, όπως έχουμε συνεννοηθεί με τον κ. Πετρόπουλο, για πρώτη φορά στα χρονικά του ΕΟΠΥΥ.  </w:t>
      </w:r>
    </w:p>
    <w:p w14:paraId="5776DE6F" w14:textId="77777777" w:rsidR="00C04901" w:rsidRDefault="00EA6D8E">
      <w:pPr>
        <w:spacing w:line="600" w:lineRule="auto"/>
        <w:ind w:firstLine="720"/>
        <w:jc w:val="both"/>
        <w:rPr>
          <w:rFonts w:eastAsia="Times New Roman"/>
          <w:szCs w:val="24"/>
        </w:rPr>
      </w:pPr>
      <w:r>
        <w:rPr>
          <w:rFonts w:eastAsia="Times New Roman"/>
          <w:szCs w:val="24"/>
        </w:rPr>
        <w:t>Έτσι, θα μπορέσει να υπάρξει διαθέσιμο χρήμα, το οποίο θα στραφεί με βάση την πολιτική μας επιλογή και την ταξική μας μεροληψία -που λέει και ο συνάδελφος Ανδρέας Ξανθός- προς τα νοσοκομεία για τη χρηματοδότηση και την ενίσχυση των προϋπολογισμών των νοσοκομείων.</w:t>
      </w:r>
    </w:p>
    <w:p w14:paraId="5776DE70" w14:textId="77777777" w:rsidR="00C04901" w:rsidRDefault="00EA6D8E">
      <w:pPr>
        <w:spacing w:line="600" w:lineRule="auto"/>
        <w:ind w:firstLine="720"/>
        <w:jc w:val="both"/>
        <w:rPr>
          <w:rFonts w:eastAsia="Times New Roman"/>
          <w:szCs w:val="24"/>
        </w:rPr>
      </w:pPr>
      <w:r>
        <w:rPr>
          <w:rFonts w:eastAsia="Times New Roman"/>
          <w:szCs w:val="24"/>
        </w:rPr>
        <w:t>Να θυμίσω εδώ –γιατί κάποιοι έχουν κοντή μνήμη- ότι φέτος για πρώτη χρονιά από την ίδρυσή του ο ΕΟΠΥΥ έχει δώσει μέχρι στιγμής στα δημόσια νοσοκομεία πάνω από 210 εκατομμύρια ευρώ πραγματικό χρήμα. Αυτή είναι η πρώτη τροπολογία.</w:t>
      </w:r>
    </w:p>
    <w:p w14:paraId="5776DE71" w14:textId="77777777" w:rsidR="00C04901" w:rsidRDefault="00EA6D8E">
      <w:pPr>
        <w:spacing w:line="600" w:lineRule="auto"/>
        <w:ind w:firstLine="720"/>
        <w:jc w:val="both"/>
        <w:rPr>
          <w:rFonts w:eastAsia="Times New Roman"/>
          <w:szCs w:val="24"/>
        </w:rPr>
      </w:pPr>
      <w:r>
        <w:rPr>
          <w:rFonts w:eastAsia="Times New Roman"/>
          <w:szCs w:val="24"/>
        </w:rPr>
        <w:t>Η δεύτερη τροπολογία είναι με γενικό αριθμό 717 και ειδικό 34 και έχει να κάνει με το ΕΚΑΒ. Εδώ θα αναγκαστώ να πω και κάποια πράγματα για την κινητοποίηση, που με ενημέρωσαν ότι έγινε, και για την ομιλία της κ. Χριστοφιλοπούλου πριν. Θα αναφερθώ κατ’ αρχάς στην τροπολογία.</w:t>
      </w:r>
    </w:p>
    <w:p w14:paraId="5776DE72" w14:textId="77777777" w:rsidR="00C04901" w:rsidRDefault="00EA6D8E">
      <w:pPr>
        <w:spacing w:line="600" w:lineRule="auto"/>
        <w:ind w:firstLine="720"/>
        <w:jc w:val="both"/>
        <w:rPr>
          <w:rFonts w:eastAsia="Times New Roman"/>
          <w:szCs w:val="24"/>
        </w:rPr>
      </w:pPr>
      <w:r>
        <w:rPr>
          <w:rFonts w:eastAsia="Times New Roman"/>
          <w:szCs w:val="24"/>
        </w:rPr>
        <w:t>Τι κάνουμε με αυτήν την τροπολογία; Προικοδοτούμε το ΕΚΑΒ με ένα ποσό κάθε χρόνο μέσα από τον ΕΟΠΥΥ. Λέμε ότι το ΕΚΑΒ θα παίρνει κάθε χρόνο για τις ανάγκες των αεροδιακομιδών που εκτελεί –και οι οποίες είναι για ασφαλισμένους του ΕΟΠΥΥ ή και ανασφάλιστους- προικοδοτείται με το 0,86% του 1.402.000.000, που είναι οι δαπάνες υγείας πλην φαρμάκων. Και αυτά τα χρήματα, που είναι περίπου 12 εκατομμύρια ευρώ, θα δίνονται από τους κωδικούς που αφορούν τα νοσοκομεία και τη δημόσια υγεία.</w:t>
      </w:r>
    </w:p>
    <w:p w14:paraId="5776DE73" w14:textId="77777777" w:rsidR="00C04901" w:rsidRDefault="00EA6D8E">
      <w:pPr>
        <w:spacing w:line="600" w:lineRule="auto"/>
        <w:ind w:firstLine="720"/>
        <w:jc w:val="both"/>
        <w:rPr>
          <w:rFonts w:eastAsia="Times New Roman"/>
          <w:szCs w:val="24"/>
        </w:rPr>
      </w:pPr>
      <w:r>
        <w:rPr>
          <w:rFonts w:eastAsia="Times New Roman"/>
          <w:szCs w:val="24"/>
        </w:rPr>
        <w:t>Προσέξτε τώρα, λύνουμε ένα πρόβλημα που κρατάει από το 1980! Υπάρχουν απλήρωτες διακομιδές προς την Πολεμική Αεροπορία ακόμα από τη δεκαετία του 1980 και τη δεκαετία του 1990 και τη δεκαετία του 2000. Ξέρετε πόσο έχουν συσσωρευτεί αυτά τα χρέη; Γύρω στα 100 εκατομμύρια είναι τα απλήρωτα χρέη! Και βγαίνουν και μας κουνάνε το δάχτυλο! Είναι να τρελαίνεσαι, είναι να παίρνεις φόρα!</w:t>
      </w:r>
    </w:p>
    <w:p w14:paraId="5776DE74" w14:textId="77777777" w:rsidR="00C04901" w:rsidRDefault="00EA6D8E">
      <w:pPr>
        <w:spacing w:line="600" w:lineRule="auto"/>
        <w:ind w:firstLine="720"/>
        <w:jc w:val="both"/>
        <w:rPr>
          <w:rFonts w:eastAsia="Times New Roman"/>
          <w:szCs w:val="24"/>
        </w:rPr>
      </w:pPr>
      <w:r>
        <w:rPr>
          <w:rFonts w:eastAsia="Times New Roman"/>
          <w:szCs w:val="24"/>
        </w:rPr>
        <w:t>Με αυτόν τον τρόπο και με την αναδρομική ισχύ που δίνουμε από 1-1-2012 -και από την εποχή των κουρεμάτων- και σε συμφωνία με την Αεροπορία θα δοθούν 50 εκατομμύρια ευρώ προς τα εκεί έναντι παλαιών οφειλών. Και κάθε χρόνο το ΕΚΑΒ θα προικοδοτείται με 12 εκατομμύρια ευρώ, τα οποία θα είναι και για τις αεροδιακομιδές και για τις πλωτές διακομιδές και για την πληρωμή των επικουρικών των γιατρών -που ούτε αυτό είχε ρυθμιστεί ποτέ απ’ αυτούς που μας κουνάνε το δάχτυλο- και θα έχει και χρήματα για να κάνει ανανέωση του εξοπλισμού του.</w:t>
      </w:r>
    </w:p>
    <w:p w14:paraId="5776DE75" w14:textId="77777777" w:rsidR="00C04901" w:rsidRDefault="00EA6D8E">
      <w:pPr>
        <w:spacing w:line="600" w:lineRule="auto"/>
        <w:ind w:firstLine="720"/>
        <w:jc w:val="both"/>
        <w:rPr>
          <w:rFonts w:eastAsia="Times New Roman"/>
          <w:szCs w:val="24"/>
        </w:rPr>
      </w:pPr>
      <w:r>
        <w:rPr>
          <w:rFonts w:eastAsia="Times New Roman"/>
          <w:szCs w:val="24"/>
        </w:rPr>
        <w:t>Διότι, μόνο το κόστος των αεροδιακομιδών έφτασε το ύψος των 11 εκατομμυρίων, των 12 εκατομμυρίων ή και των 13 εκατομμυρίων κάποιες χρονιές. Και το κόστος των πλωτών διακομιδών στα νησιά των Κυκλάδων, με τους γνωστούς καϊκτσήδες από τη Νάξο και άλλων νησιών, έφτασε τα 2 εκατομμύρια ευρώ. Και τι κάνουμε αυτή τη στιγμή; Τη χρήση των πυροσβεστικών ελικοπτέρων για τις διακομιδές, τη βάση στη Σύρο, την οποία εγκαινιάζουμε τη Δευτέρα και μειώνει στο μισό τον χρόνο των διακομιδών, τη συμφωνία με το Υπουργείο Εμπορικής Ναυτιλίας και τη χρήση δύο πλωτών μέσων του Λιμενικού, τα οποία μετασκευάζονται, για να κάνουν αυτά τις πρώτες διακομιδές και θα πληρώνουμε μόνο το καύσιμο και όχι τα τριχίλιαρα και τα πεντοχίλιαρα, που μας χρέωναν οι διάφοροι τοπικοί που είχαν βάρκες και έβγαζαν ένα πλωτό κάθε χρόνο μόνο από το ΕΚΑΒ.</w:t>
      </w:r>
    </w:p>
    <w:p w14:paraId="5776DE76" w14:textId="77777777" w:rsidR="00C04901" w:rsidRDefault="00EA6D8E">
      <w:pPr>
        <w:spacing w:line="600" w:lineRule="auto"/>
        <w:ind w:firstLine="720"/>
        <w:jc w:val="both"/>
        <w:rPr>
          <w:rFonts w:eastAsia="Times New Roman"/>
          <w:szCs w:val="24"/>
        </w:rPr>
      </w:pPr>
      <w:r>
        <w:rPr>
          <w:rFonts w:eastAsia="Times New Roman"/>
          <w:szCs w:val="24"/>
        </w:rPr>
        <w:t xml:space="preserve">Αυτό λύνουμε συνάδελφοι. Δίνουμε 12 εκατομμύρια κάθε χρόνο στο ΕΚΑΒ. Πρακτικά του δίνουμε παραπάνω από το 50% του προϋπολογισμού που είχε μέχρι τώρα. Και βγαίνουν και μιλάνε αντί να πουν, να το πω και αλλιώς, «ευλόγησον»; </w:t>
      </w:r>
    </w:p>
    <w:p w14:paraId="5776DE77" w14:textId="77777777" w:rsidR="00C04901" w:rsidRDefault="00EA6D8E">
      <w:pPr>
        <w:tabs>
          <w:tab w:val="left" w:pos="3695"/>
        </w:tabs>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Κύριε Υπουργέ, συντομεύετε.</w:t>
      </w:r>
    </w:p>
    <w:p w14:paraId="5776DE78" w14:textId="77777777" w:rsidR="00C04901" w:rsidRDefault="00EA6D8E">
      <w:pPr>
        <w:tabs>
          <w:tab w:val="left" w:pos="3695"/>
        </w:tabs>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Υπήρξε μια κατηγορία ότι εμείς –ποιοι; εμείς!- πάμε για ιδιωτικοποίηση των διακομιδών. Εδώ τώρα ο αντιπολιτευτικός οίστρος τυφλώνει. Και όταν τυφλώνεσαι, κουτουλάς στον τοίχο. </w:t>
      </w:r>
    </w:p>
    <w:p w14:paraId="5776DE79" w14:textId="77777777" w:rsidR="00C04901" w:rsidRDefault="00EA6D8E">
      <w:pPr>
        <w:tabs>
          <w:tab w:val="left" w:pos="3695"/>
        </w:tabs>
        <w:spacing w:line="600" w:lineRule="auto"/>
        <w:ind w:firstLine="720"/>
        <w:jc w:val="both"/>
        <w:rPr>
          <w:rFonts w:eastAsia="Times New Roman"/>
          <w:szCs w:val="24"/>
        </w:rPr>
      </w:pPr>
      <w:r>
        <w:rPr>
          <w:rFonts w:eastAsia="Times New Roman" w:cs="Times New Roman"/>
          <w:szCs w:val="24"/>
        </w:rPr>
        <w:t>Η διάταξη που αναφέρουν –είναι η παράγραφος 3- ψηφίστηκε το 1999! Η κ. Χριστοφιλοπούλου πού ήταν τότε; Στο ΚΟΔΗΣΟ; Η διάταξη είναι του 1999. Δεν την βγάζουμε, για να προλάβουμε μια έκτακτη κατάσταση.</w:t>
      </w:r>
    </w:p>
    <w:p w14:paraId="5776DE7A"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Εάν κάτι συμβεί, χαλάσουν όλα τα ελικόπτερα, δεν έχουμε λιμενικά ή γίνει κάποια μαζική καταστροφή και χρειαστούμε παραπάνω μέσα, να μπορούμε να κάνουμε σύμβαση με κάποιες εταιρείες για να μπορεί να γίνεται αυτή η μεταφορά. </w:t>
      </w:r>
    </w:p>
    <w:p w14:paraId="5776DE7B"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Και εδώ τώρα έρχομαι στο σωματείο του ΕΚΑΒ, το οποίο και αυτό πού ήταν; Δεν το ξέρει το σωματείο του ΕΚΑΒ από το 1999 στον νόμο του ΕΚΑΒ ότι υπάρχει αυτή η διάταξη; Τώρα την ανακάλυψαν οι αντάρτες του ΕΚΑΒ με επικεφαλής τον καπετάν Μαθιόπουλο ότι εμείς θα ιδιωτικοποιήσουμε; Να το καταλάβω και εγώ δηλαδή. Και πού ήταν τόσον καιρό το σωματείο, που διαρρηγνύει τα ιμάτιά του περί ιδιωτικοποίησης, όταν οι πλωτές διακομιδές με τα πλωτά μέσα από τη Νάξο έφταναν ένα και ενάμισι και δύο εκατομμύρια ευρώ τον χρόνο; Πότε σήκωσαν το ανάστημά τους απέναντι στην εκχώρηση της ιδιωτικοποίησης; </w:t>
      </w:r>
    </w:p>
    <w:p w14:paraId="5776DE7C"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Η σημερινή κινητοποίηση ήταν κινητοποίηση όχι διεκδίκησης και πάλης ενάντια στην ιδιωτικοποίηση. Ήταν «αγωνιστικό» τηλεοπτικό σόου για τη δικαιολόγηση της ύπαρξης όχι του σωματείου, αλλά συγκεκριμένων ανθρώπων -αυτό το πράγμα είναι-, οι οποίοι βλέπουν ότι δεν θα έχουν λόγο ύπαρξης σε λίγο. Αυτή είναι η πολύ σκληρή πραγματικότητα. </w:t>
      </w:r>
    </w:p>
    <w:p w14:paraId="5776DE7D"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Προικοδοτούμε το ΕΚΑΒ με 12 εκατομμύρια ευρώ τον χρόνο. Λύνουμε το πρόβλημα των αεροδιακομιδών άπαξ και διά παντός. Πληρώνουμε τα χρέη που υπήρχαν από το ΕΚΑΒ προς την Πολεμική Αεροπορία. Και βγαίνει το σωματείο να μας πει ότι ιδιωτικοποιούμε, επειδή κρατάμε μια διάταξη έκτακτης ανάγκης, που ισχύει από το 1999 και την ανακάλυψαν χθες;</w:t>
      </w:r>
    </w:p>
    <w:p w14:paraId="5776DE7E"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Υπουργέ, ολοκληρώστε.</w:t>
      </w:r>
    </w:p>
    <w:p w14:paraId="5776DE7F"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Το σχέδιο της αριστερής παρένθεσης από κάποιους προβεβλημένους από τα ΜΜΕ εκπροσώπους σωματείων τύπου προέδρου ΙΣΑ, τύπου προέδρου ΠΟΕΔΗΝ, τύπου προέδρου του ΕΚΑΒ τώρα, οδηγεί στον αυτοεξευτελισμό κάποιων ανθρώπων. Αυτή είναι η πραγματικότητα και όποιος έχει αντιρρήσεις να τις εξηγήσουμε πολύ διεξοδικά.</w:t>
      </w:r>
    </w:p>
    <w:p w14:paraId="5776DE80"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Ευχαριστώ πολύ.</w:t>
      </w:r>
    </w:p>
    <w:p w14:paraId="5776DE81" w14:textId="77777777" w:rsidR="00C04901" w:rsidRDefault="00EA6D8E">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5776DE82"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w:t>
      </w:r>
    </w:p>
    <w:p w14:paraId="5776DE83"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Περιττό να πω ότι και οι Κοινοβουλευτικοί Εκπρόσωποι περιορίζουν την ομιλία τους στα έξι λεπτά.</w:t>
      </w:r>
    </w:p>
    <w:p w14:paraId="5776DE84"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Το ακούτε, κύριε Μαντά;</w:t>
      </w:r>
    </w:p>
    <w:p w14:paraId="5776DE85"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Κύριε Πρόεδρε, δεν μίλησα χθες, επειδή θα μιλήσω σήμερα συνολικά. </w:t>
      </w:r>
    </w:p>
    <w:p w14:paraId="5776DE86"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Εντάξει, αλλά αντιλαμβάνεστε ότι πρέπει όλοι να κάνουμε μια προσπάθεια για τον χρόνο.</w:t>
      </w:r>
    </w:p>
    <w:p w14:paraId="5776DE87"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Θα είμαι σύντομος.</w:t>
      </w:r>
    </w:p>
    <w:p w14:paraId="5776DE88"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w:t>
      </w:r>
    </w:p>
    <w:p w14:paraId="5776DE89"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Τον λόγο έχει ο κ. Δημήτριος Σεβαστάκης από τον ΣΥΡΙΖΑ.</w:t>
      </w:r>
    </w:p>
    <w:p w14:paraId="5776DE8A"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ΔΗΜΗΤΡΙΟΣ ΣΕΒΑΣΤΑΚΗΣ:</w:t>
      </w:r>
      <w:r>
        <w:rPr>
          <w:rFonts w:eastAsia="Times New Roman" w:cs="Times New Roman"/>
          <w:szCs w:val="24"/>
        </w:rPr>
        <w:t xml:space="preserve"> Ευχαριστώ πολύ, κύριε Πρόεδρε.</w:t>
      </w:r>
    </w:p>
    <w:p w14:paraId="5776DE8B"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Είναι ευτύχημα ότι μιλάω μετά τον κ. Πολάκη και επομένως μπορώ να μιλήσω για τον ουτοπικό σοσιαλισμό του Σαιν Σιμόν, του Φουριέ και του Όουεν κάνοντας γέφυρα με τη χθεσινή τοποθέτηση του κ. Συντυχάκη, που είπε ότι η υφέρπουσα ιδεολογική διήκουσα του νομοσχεδίου είναι ο ουτοπικός και ο εξελικτικός σοσιαλισμός του Μπερνστάιν. </w:t>
      </w:r>
    </w:p>
    <w:p w14:paraId="5776DE8C"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Είναι ένα νομοσχέδιο που αδικείται λίγο από την ανάγκη να παραχθεί αντιμαχία, όταν το ίδιο το νομοσχέδιο δεν την περιέχει. Δηλαδή, πάρα πολλά στελέχη, πάρα πολλοί ομιλητές είχαν ανάγκη να φύγουν προς άλλα θέματα, να διευρύνουν τη θεματολογία και επομένως να συσκοτίσουν το, κατά τη γνώμη μου, πολύ σημαντικό ιδεολογικό υπόστρωμα που έχει αυτό το νομοσχέδιο. </w:t>
      </w:r>
    </w:p>
    <w:p w14:paraId="5776DE8D"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Δεν θα μακρηγορήσω, θα πειθαρχήσω και στα έξι λεπτά.</w:t>
      </w:r>
    </w:p>
    <w:p w14:paraId="5776DE8E"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Ο κ. Κεγκέρογλου, μάλιστα, θεώρησε ότι η αλληλέγγυα και κοινωνική οικονομία είναι αντιφατικοί όροι. Φυσικά δεν είναι. Η κοινωνική οργάνωση στον καπιταλισμό μπορεί να ενέχει χαρακτηριστικά μη αλληλεγγύης και το ξέρουμε πάρα πολύ καλά. </w:t>
      </w:r>
    </w:p>
    <w:p w14:paraId="5776DE8F"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Θα μείνω σε ένα σημείο που νομίζω ότι έχει αδικηθεί από τις ομιλίες, που είναι η μετάβαση σε ένα άλλο προφίλ εργαζόμενου που επιχειρεί να συγκροτήσει και μια σχέση συνεργατική και να δώσει και μια απάντηση στο δικό του παραγωγικό ερώτημα. </w:t>
      </w:r>
    </w:p>
    <w:p w14:paraId="5776DE90"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Δίνει τη δυνατότητα το νομοσχέδιο στο ενδιάμεσο αυτού του άνομου τοπίου που ήταν το συνεταιριστικό κίνημα και η έκπτωσή του να στηθούν συνεργατικά διαβήματα, συνεργατικές απόπειρες από ανθρώπους οι οποίοι βρίσκονται στην γκρίζα ζώνη της παραγωγής και στην γκρίζα ζώνη της οικονομίας, ανθρώπους που έχουν είτε χαμηλές δυνατότητες είτε πτωχευμένοι είτε αδύνατοι με κοινωνικά χαρακτηριστικά που τους δημιουργούν ανάσχεση.</w:t>
      </w:r>
    </w:p>
    <w:p w14:paraId="5776DE91"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Βρίσκω ότι το νομοσχέδιο βρίσκεται στον αντίποδα μιας επιδοματικής κουλτούρας, όπου δίκην ελεήμονος υπερκράτους δίνω στο ΑΤΜ κάθε μήνα ένα μικρό ποσό σαν ισοδύναμο της απραξίας. Το νομοσχέδιο πάει ακριβώς το ανάποδο, προσπαθεί να πάει. </w:t>
      </w:r>
    </w:p>
    <w:p w14:paraId="5776DE92"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Φυσικά, όλες οι επιφυλάξεις που έχουν εκφραστεί έχουν βάση. Μπορεί μία απόπειρα να εκπέσει, μπορεί μια συνεργατική απόπειρα ή άλλη, ένα τέτοιο διάβημα, να εκτραπεί. Και το έχουμε δει στο πρόσφατο παράδειγμα του συνεταιριστικού κινήματος, όπου έγιναν γραφειοκρατικοί οργανισμοί με σκάνδαλα, με καταχρήσεις, με υπερδανεισμό ή με καταρράκωση του συνεταιριστικού αιτήματος. Εν τούτοις, δεν πρέπει να γινόμαστε προ-καχύποπτοι. Πρέπει να αφήσουμε να αναπτυχθεί αυτό το κομμάτι της χαμηλής ανταλλαγής που θέλει να υποκαταστήσει την έλλειψη ανταλλακτικού σφρίγους. </w:t>
      </w:r>
    </w:p>
    <w:p w14:paraId="5776DE93"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Είναι προφανής η κρίση και ότι στο πλάι αυτής της κρίσης στήνεται η ανάγκη επινόησης νέων θεσμών. Γιατί το νομοσχέδιο προσπαθεί να επινοήσει νέους θεσμούς. Και νομίζω ότι αυτό θα είναι μια συνεχής προσπάθεια, εάν κάποιος θέλει να δει ότι πίσω από το δίλημμα «καπιταλισμός ή σοσιαλισμός» υπάρχει και το τώρα. Και απέναντι στο τώρα, σε ένα αδήριτο και συντριπτικό τώρα, πρέπει κανείς να απαντήσει και να απαντήσει με τόλμη, με φαντασία, μη γραφειοκρατική φαντασία και κυρίως να διαισθανθεί το κοινωνικό αίτημα, την κοινωνική ανάγκη. </w:t>
      </w:r>
    </w:p>
    <w:p w14:paraId="5776DE94"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Εγώ, λοιπόν, θεωρώ ότι αυτή η πλευρά, το να υποκαταστήσεις μια επιδοματική κουλτούρα και επομένως μια διεκδικητική ρηχότητα -γιατί η επιδοματική κουλτούρα στήνει και μια διεκδικητική ρηχότητα- με την αυτοβουλία, με τις καθαρές σχέσεις, με μια συνεταιριστική κουλτούρα, η οποία θα είναι μικρής κλίμακας και άρα, θα μπορεί να μπει στις μικρές ρωγμές της κοινωνίας, νομίζω ότι είναι μια ιδεολογική απόπειρα που έχει τη δύναμή της. </w:t>
      </w:r>
    </w:p>
    <w:p w14:paraId="5776DE95"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Αυτές τις πρόνοιες νομίζω περιέχει το νομοσχέδιο στον βασικό του κορμό. Βεβαίως, συγκροτεί, συνθέτει και τον τύπο οργάνωσης. Προσπαθεί να χαρακτηρίσει, εκτός από το προφίλ των ληπτών ή αυτών που επιχειρούν, και να προοικονομήσει και τον τύπο οργάνωσης. </w:t>
      </w:r>
    </w:p>
    <w:p w14:paraId="5776DE96"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του κυρίου Βουλευτή)</w:t>
      </w:r>
    </w:p>
    <w:p w14:paraId="5776DE97"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Προσπαθεί να δώσει, επίσης, μια απάντηση –δυστυχώς, δεν έχω τον χρόνο να το αναλύσω, μίλησε και ο κ. Μπαργιώτας προηγουμένως ίσως λίγο εκτενέστερα- για τους Ρομά, γι’ αυτή την αδιευθέτητη κοινωνική ομάδα, η οποία και για λόγους πολιτιστικών ιδιοτυπιών δεν μπαίνουν στο σύστημα, δεν μορφώνονται, δεν χρησιμοποιούν τα κοινωνικά αγαθά με τον τρόπο που μπορούν και να τα διεκδικήσουν και να τους βοηθήσουν να ενταχθούν στο κοινωνικό συνεχές. </w:t>
      </w:r>
    </w:p>
    <w:p w14:paraId="5776DE98"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Νομίζω, λοιπόν, ότι αυτοί οι όροι, αυτό το προφίλ και αυτή η ιδεολογική ιδιοτυπία του νομοσχεδίου το κάνουν πολύ παραγωγικό και χαίρομαι πάρα πολύ που είμαστε σύμφωνες όλες οι πολιτικές δυνάμεις σ’ αυτό.</w:t>
      </w:r>
    </w:p>
    <w:p w14:paraId="5776DE99" w14:textId="77777777" w:rsidR="00C04901" w:rsidRDefault="00EA6D8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776DE9A"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συνάδελφε.</w:t>
      </w:r>
    </w:p>
    <w:p w14:paraId="5776DE9B"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Ο συνάδελφος κ. Θεοχαρόπουλος από τη Δημοκρατική Συμπαράταξη έχει τον λόγο.</w:t>
      </w:r>
    </w:p>
    <w:p w14:paraId="5776DE9C"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Κυρίες και κύριοι Βουλευτές, κύριοι Υπουργοί, η κοινωνική οικονομία που συζητάμε σήμερα πράγματι μπορεί να εξυπηρετήσει κοινωνικούς σκοπούς και γι’ αυτόν τον λόγο εμείς εκφραστήκαμε χθες και είπαμε ότι είμαστε θετικοί επί της αρχής. Υπάρχουν, βέβαια, και επιφυλάξεις που έχουν αναλυθεί σήμερα κατά τη διάρκεια της συζήτησης του νομοσχεδίου.</w:t>
      </w:r>
    </w:p>
    <w:p w14:paraId="5776DE9D"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Πρέπει να πούμε ότι το φιλόδοξο αυτό εγχείρημα θα πρέπει να υλοποιηθεί μέσα σε ένα σαφές πλαίσιο καλής και σταθερής λειτουργίας, με κανόνες που θα γίνονται σεβαστοί από όλους τους συμμετέχοντες.</w:t>
      </w:r>
    </w:p>
    <w:p w14:paraId="5776DE9E"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Όλα αυτά, όμως, προϋποθέτουν και την καλλιέργεια της αντίστοιχης κουλτούρας. Τη διάδοση και προώθηση του μοντέλου, ώστε να μην περιοριστεί σε λιγοστά παραδείγματα. Υπάρχει κάποιο σχέδιο γι’ αυτό; Οι διάφοροι εκπρόσωποι Υπουργείων στις υπό σύσταση επιτροπές θα έπρεπε ο καθένας από το πόστο του να προωθεί και το μοντέλο αυτό. Μήπως θα έπρεπε το μοντέλο αυτό να ενταχθεί σε μια ολιστική εθνική στρατηγική ανάπτυξης και απασχόλησης, όταν κάποια στιγμή βέβαια έρθει αυτή η ολιστική προσέγγιση; Διότι, όπως θα εξηγήσω, υπάρχει πλήρης απουσία ενός εθνικού σχεδίου παραγωγικής ανασυγκρότησης για τη χώρα και μεγαλύτερος χαμένος από αυτό δεν είναι άλλος από την κοινωνία.</w:t>
      </w:r>
    </w:p>
    <w:p w14:paraId="5776DE9F"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 Είναι κοινότοπο πλέον να ισχυριστούμε ότι η κρίση δεν βαθαίνει απλά, αλλά παγιώνεται. Παίρνει τα χαρακτηριστικά ενός μόνιμου συστήματος. Διότι, δυστυχώς, η σημερινή Κυβέρνηση δεν διαθέτει τεκμηριωμένες προτάσεις, δεν έχει προχωρήσει σε μεταρρυθμίσεις σε κανέναν τομέα πολιτικής και έχει υποβαθμίσει εξαιρετικά κρίσιμα ζητήματα. </w:t>
      </w:r>
    </w:p>
    <w:p w14:paraId="5776DEA0"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Τι έχει κάνει, για παράδειγμα, για το πραγματικό πρόβλημα της φτώχειας; Δεν χτυπάει τη φτώχεια η πολιτική της Κυβέρνησης, αλλά ουσιαστικά αναπαράγονται οι συνθήκες που τη γεννούν. Πρέπει να έχουμε στόχο τη δημιουργία ενός κράτους παροχής ποιοτικών κοινωνικών υπηρεσιών. Με τα επιδόματα δεν λύνεται το θέμα και βέβαια στο προσχέδιο του κρατικού προϋπολογισμού –και αφορά και το συγκεκριμένο θέμα του κοινωνικού εισοδήματος αλληλεγγύης- υπάρχουν δαπάνες 760 εκατομμυρίων ευρώ για το 2017. Για να δώσει το κοινωνικό εισόδημα αλληλεγγύης για το 2018 θα πρέπει να βρει 900 εκατομμύρια ευρώ, τα οποία δεν έχει. Τι θα κάνει; Ή δεν θα τα δώσει ή θα τα πάρει από τους φτωχούς, μέσω έμμεσων και άμεσων φόρων, για να τα μοιράσει στους φτωχούς. Αυτό στην καλύτερη περίπτωση λέγεται ανακύκλωση φτώχειας. </w:t>
      </w:r>
    </w:p>
    <w:p w14:paraId="5776DEA1"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Νέα φοροκαταιγίδα, επίσης, έρχεται για το 2017, η οποία θα μεγεθύνει περαιτέρω και την «τρύπα» βέβαια του ασφαλιστικού. Οι συνταξιούχοι βλέπουν περικοπές στο εισόδημα. Σε αυτήν την κατάσταση συζητούμε αυτό το νομοσχέδιο και τις τροπολογίες, όπου θα πω ορισμένα πράγματα στη συνέχεια, και οι ασφαλισμένοι αδυνατούν να ανταποκριθούν στις ασφαλιστικές τους εισφορές. Ορατός πλέον είναι ο κίνδυνος περαιτέρω αύξησης της φοροδιαφυγής και της εισφοροδιαφυγής και της «μαύρης» εργασίας. Τα προβλήματα μετατοπίζονται, δυστυχώς, στις επόμενες γενιές. Η διαγενεακή αλληλεγγύη έχει ξεχαστεί και βεβαίως χαρακτηριστική είναι η έκθεση του Γραφείου Προϋπολογισμού της Βουλής όλες αυτές τις μέρες, η οποία τι λέει σε σχέση με το προσχέδιο που συζητάται ήδη; Λέει απλούστατα ότι έχουμε μια φοροκεντρική λιτότητα, η οποία δεν οδηγεί πουθενά . Έχουμε πρόβλεψη για μείωση δαπανών μόλις κατά 3%, ενώ το 97% είναι η αύξηση των εσόδων. Δηλαδή, δεν κάνουμε μεταρρυθμίσεις για εξορθολογισμό των δαπανών -δεν μιλάω για μείωση μισθών και συντάξεων, όπως πιθανόν θέλουν οι νεοφιλελεύθερες πτέρυγες, μιλάω για εξορθολογισμό δαπανών- με αποτέλεσμα το 97% να αποτελεί αύξηση ουσιαστικά εσόδων, μέσω έμμεσων και άμεσων φόρων. Αυτό χαρακτηρίζεται βέβαια και από την έκθεση του Γραφείου Προϋπολογισμού της Βουλής όχι μόνο ως αρκετά αισιόδοξο, αλλά κι ότι δεν θα επιτευχθεί αν δεν γίνουν οι απαιτούμενες μεταρρυθμίσεις. Και βεβαίως, θα έχει ως τελικό αποτέλεσμα, όπως λέει και η έκθεση, τη μείωση και των ίδιων των εσόδων από τους ίδιους τους έμμεσους και άμεσους φόρους. Χαρακτηριστικά αναφέρει ότι μόνο το Μεξικό φαίνεται να έχει διατηρήσει  πρωτογενές πλεόνασμα μεγαλύτερο του 3,5% για μια δεκαετία, ενώ πάνω από το 3% μόνο το Βέλγιο και η Φινλανδία. Γι’ αυτό το λόγο η Δημοκρατική Συμπαράταξη, που βρίσκεται και στις Βρυξέλλες αυτές τις ημέρες, κατέθεσε συγκεκριμένες προτάσεις και έχουμε πει τα συγκεκριμένα θέματα και της μείωσης των στόχων πρωτογενούς πλεονάσματος και της αναδιάρθρωσης του δημοσίου χρέους. Αν αυτά δεν προωθηθούν, τότε και η Ευρωπαϊκή Ένωση  δεν θα έχει πάρει τις ευθύνες που της αναλογούν. </w:t>
      </w:r>
    </w:p>
    <w:p w14:paraId="5776DEA2"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Και βεβαίως, το ίδιο το προσχέδιο, όπως λέει και η έκθεση του Γραφείου Προϋπολογισμού, αποδομεί εν μέρει τα επιχειρήματά του. Δεν μπορεί να επιτευχθεί καμμία ανάπτυξη και καμμία προοπτική ανάπτυξης με αυτές τις φορομπηχτικές πολιτικές. </w:t>
      </w:r>
    </w:p>
    <w:p w14:paraId="5776DEA3"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Έχετε καταθέσει σήμερα, εδώ, μια σωρεία τροπολογιών και  πάλι. Μόλις τώρα κατατίθενται τροπολογίες. Άκουσα πριν από λίγο τον κ. Πολάκη. Δεν είναι εδώ αυτή τη στιγμή. Δεν μπορώ να κατανοήσω, όμως, ούτε το ύφος ούτε την ουσία αυτών που είπε. Είχαμε μια ανακοίνωση πριν από λίγες μέρες και καταγγελίες των εργαζομένων για τα διαλυμένα ασθενοφόρα από τα εκατοντάδες χιλιόμετρα που έχουν διανύσει. Παίρνουν φωτιά, ενώ μεταφέρουν ασθενείς, λένε οι καταγγελίες. Σε όλο τον Νομό Αττικής δεν υπάρχει ούτε ένα εφεδρικό όχημα. Αυτό δείχνει ότι αντί για μια πολιτική κοινωνικής συνοχής, συνεχίζουμε και έχουμε κοινωνική αναλγησία. </w:t>
      </w:r>
    </w:p>
    <w:p w14:paraId="5776DEA4"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Σε όλα αυτά τι απάντησε η λαλίστατη ηγεσία του Υπουργείου Υγείας; Τίποτα! Ήρθε εδώ και άρχισε να φωνάζει εναντίον όσων διεκδικούν έξω από τη Βουλή. Δεν συζήτησε καν μαζί τους. Φέρνει μια τροπολογία που μπορεί να οδηγήσει –πέραν του αιφνιδιαστικού της τροπολογίας- από την πίσω πόρτα σε ιδιωτικοποιήσεις, χωρίς διαφάνεια. Και βεβαίως, οι ιδιωτικοποιήσεις δεν μπορεί να ξεκινούν από τον τομέα της Υγείας, δεν μπορεί να ξεκινούν από εδώ πέρα, πρέπει να ξεκινήσουν από αλλού όπου δεν προχωρούν, και να φτάσουμε σε ένα κοινωνικό σύστημα υγείας, σε ένα δημόσιο σύστημα υγείας που θα εκπληροί τις προϋποθέσεις. Δυστυχώς, τον είδαμε να επιτίθεται και στην Αντιπολίτευση και στους εργαζόμενους και δεν τιμά αυτή η στάση την Κυβέρνηση. </w:t>
      </w:r>
    </w:p>
    <w:p w14:paraId="5776DEA5"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Τελειώνοντας, γιατί δεν έχω άλλο χρόνο και ευχαριστώ για την ανοχή, κύριε Πρόεδρε, θέλω να πω μόνο κάτι για την τροπολογία του ΕΛΓΑ, γιατί, δυστυχώς, μέσα σε ελάχιστο χρόνο έρχεται ένα άλλο νομοσχέδιο σε τροπολογίες. </w:t>
      </w:r>
    </w:p>
    <w:p w14:paraId="5776DEA6"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Έχουμε καταθέσει και εμείς για έκτη φορά μια τροπολογία, την οποία αυτήν την φορά δεν την καταθέτουμε μόνο εμείς, αλλά είναι διακομματική και υπογράφεται και από Βουλευτές της Δημοκρατικής Συμπαράταξης και του Ποταμιού και της Ένωσης Κεντρώων και της Νέας Δημοκρατίας, και η οποία θέλει να ρυθμίσει το θέμα του ΕΛΓΑ.</w:t>
      </w:r>
    </w:p>
    <w:p w14:paraId="5776DEA7"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Λέμε το εξής, λοιπόν: Δεν έχει κανένα δημοσιονομικό κόστος να μπει στις εξαιρέσεις που έχουν μπει και τα ερευνητικά ιδρύματα και διάφοροι άλλοι οργανισμοί, οι οποίοι δεν έχουν τέτοιο κόστος. Οι αγρότες περιμένουν να γίνουν οι εκτιμήσεις και να λάβουν τις αποζημιώσεις τους. Η μη αποδοχή της αυτή τη στιγμή από την Κυβέρνηση για ένα θέμα, που ταλαιπωρεί τους αγρότες, ταλαιπωρεί τους γεωπόνους, ταλαιπωρεί τον ΕΛΓΑ, δεν μπορεί να γίνει κατανοητή. </w:t>
      </w:r>
    </w:p>
    <w:p w14:paraId="5776DEA8"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Αυτό το οποίο ζητάμε είναι η ένταξη του ΕΛΓΑ στις εξαιρέσεις της παραγράφου 2 του άρθρου 2 του ν.4336/2015, όπως είναι και για άλλους οργανισμούς, καθώς οι δαπάνες για τις μετακινήσεις όχι μόνο δεν βαραίνουν το κράτος αλλά ούτε και τις ασφαλιστικές εισφορές των αγροτών. Δεν μπορούμε να κατανοήσουμε γιατί δεν γίνεται αυτή αποδεκτή. </w:t>
      </w:r>
    </w:p>
    <w:p w14:paraId="5776DEA9"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5776DEAA"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Σας ευχαριστούμε, κύριε Θεοχαρόπουλε.</w:t>
      </w:r>
    </w:p>
    <w:p w14:paraId="5776DEAB"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Η συνάδελφος κ. Ελένη Σταματάκη από τον ΣΥΡΙΖΑ έχει τον λόγο.</w:t>
      </w:r>
    </w:p>
    <w:p w14:paraId="5776DEAC"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ΕΛΕΝΗ ΣΤΑΜΑΤΑΚΗ: </w:t>
      </w:r>
      <w:r>
        <w:rPr>
          <w:rFonts w:eastAsia="Times New Roman" w:cs="Times New Roman"/>
          <w:szCs w:val="24"/>
        </w:rPr>
        <w:t>Ευχαριστώ, κύριε Πρόεδρε.</w:t>
      </w:r>
    </w:p>
    <w:p w14:paraId="5776DEAD"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Υπουργοί, κυρίες και κύριοι συνάδελφοι, το νομοσχέδιο που συζητάμε, θα ψηφίσουμε και θα γίνει νόμος, είναι μια αρχή για μεγαλύτερη συμμετοχή των πολιτών στην παραγωγή και στην οικονομία. </w:t>
      </w:r>
    </w:p>
    <w:p w14:paraId="5776DEAE"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Η κοινωνική και αλληλέγγυα οικονομία αποτελεί έναν τρίτο τομέα οικονομίας παράλληλο με τον δημόσιο και τον ιδιωτικό. Περιλαμβάνει οργανισμούς, όπως επαγγελματικούς, αγροτικούς, δασικούς συνεταιρισμούς, μη κερδοσκοπικές οργανώσεις και κοινωνικές επιχειρήσεις.</w:t>
      </w:r>
    </w:p>
    <w:p w14:paraId="5776DEAF"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Εξαιτίας των στρεβλών πολιτικών που επικράτησαν τη δεκαετία του ’90, οι οποίες προσέγγιζαν αυτές τις δομές ως συμπληρώματα του κράτους ή της αγοράς, ο τομέας αυτός είναι παρεξηγημένος στην Ελλάδα. Όμως, στα χρόνια της κρίσης, με την ένταξη της αλληλεγγύης στην καθημερινή πολιτική πρακτική σε συνδυασμό με τα δεκάδες νέα συνεταιριστικά εγχειρήματα, έχει επανέλθει δυναμικά η ανάγκη διαμόρφωσης ενός τρίτου τομέα οικονομίας σε ένα νέο πλαίσιο οικονομικών δραστηριοτήτων, που θα στηρίζεται σε δημοκρατικές, ισότιμες, αλληλέγγυες, συνεργατικές και οικολογικές σχέσεις παραγωγής, διανομής, κατανάλωσης και επανεπένδυσης.</w:t>
      </w:r>
    </w:p>
    <w:p w14:paraId="5776DEB0"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Αυτός είναι ο τομέας της κοινωνικής και αλληλέγγυας οικονομίας και οφείλουμε να διαμορφώσουμε το νομικό πλαίσιο που θα εξυπηρετήσει την ανάγκη του και θα υποστηρίξει ενεργά την υλοποίησή του. Στην Ευρώπη, στις Ηνωμένες Πολιτείες, στην Λατινική Αμερική και στον Καναδά λειτουργούν χιλιάδες επιχειρήσεις τέτοιου είδους, οι οποίες συνεισφέρουν σε κάποιες από τις χώρες αυτές περίπου το 10% του ΑΕΠ. Στην Ελλάδα το αντίστοιχο ποσοστό δεν ξεπερνά το 1%.</w:t>
      </w:r>
    </w:p>
    <w:p w14:paraId="5776DEB1"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Υπάρχουν, λοιπόν, τεράστια περιθώρια ανάπτυξης αυτού του τομέα οικονομίας. Υπάρχει μια εμπειρία από τις αλληλέγγυες δομές, που ήρθαν να απαντήσουν στην επιδείνωση των συνθηκών διαβίωσης, και υπάρχει μια εμπειρία στις πρωτοβουλίες των συνεταιριστικών εγχειρημάτων, που αναπτύχθηκαν με σκοπό συνήθως τον βιοπορισμό και την ανάκτηση χαμένων θέσεων εργασίας, όπως τα εγχειρήματα των εργαζομένων στην ΒΙΟΜΕ και</w:t>
      </w:r>
      <w:r>
        <w:rPr>
          <w:rFonts w:eastAsia="Times New Roman" w:cs="Times New Roman"/>
          <w:b/>
          <w:szCs w:val="24"/>
        </w:rPr>
        <w:t xml:space="preserve"> </w:t>
      </w:r>
      <w:r>
        <w:rPr>
          <w:rFonts w:eastAsia="Times New Roman" w:cs="Times New Roman"/>
          <w:szCs w:val="24"/>
        </w:rPr>
        <w:t>στην ΕΦ. ΣΗΝ..</w:t>
      </w:r>
      <w:r>
        <w:rPr>
          <w:rFonts w:eastAsia="Times New Roman" w:cs="Times New Roman"/>
          <w:b/>
          <w:szCs w:val="24"/>
        </w:rPr>
        <w:t xml:space="preserve"> </w:t>
      </w:r>
      <w:r>
        <w:rPr>
          <w:rFonts w:eastAsia="Times New Roman" w:cs="Times New Roman"/>
          <w:szCs w:val="24"/>
        </w:rPr>
        <w:t xml:space="preserve">Στον Πειραιά αλληλέγγυες δράσεις αναπτύχθηκαν από τα πρώτα χρόνια της κρίσης στην υγεία, την εκπαίδευση και την τροφή, σε μια προσπάθεια να καλυφθούν βασικές ανάγκες επιβίωσης των άνεργων, των άπορων, των άστεγων και των θυμάτων της ανθρωπιστικής κρίσης. </w:t>
      </w:r>
    </w:p>
    <w:p w14:paraId="5776DEB2"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Από το 2012 έχει αναπτυχθεί το κίνημα διάθεσης προϊόντων χωρίς μεσάζοντες, οι δράσεις του οποίου προσεγγίζουν, αφ’ενός ένα πολύ μεγάλο μέρος της κοινωνίας, δίνοντάς του τη δυνατότητα να βρει φθηνότερα και ποιοτικά προϊόντα και αφ’ ετέρου ένα μέρος των παραγωγών που αδυνατούσαν να έχουν πρόσβαση στην αγορά. Αυτή τη δράση και αυτό το κίνημα πρέπει να το στηρίξουμε και με νομική και νόμιμη κάλυψη, ώστε να μπορέσει να υπάρξει και να αναπτυχθεί περισσότερο.</w:t>
      </w:r>
    </w:p>
    <w:p w14:paraId="5776DEB3"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Η κοινωνική και αλληλέγγυα οικονομία αποτελεί έναν ισχυρό παράγοντα οικονομικής οργάνωσης, αλλά και διεκδίκησης για να δημιουργηθούν δομές παραγωγής προϊόντων ή παροχής υπηρεσιών προσβάσιμες σε όλους τους πολίτες, ανεξαρτήτως οικονομικής κατάστασης, εθνικότητας, θρησκείας ή φύλου, προτάσσοντας εναλλακτικά μοντέλα παραγωγής και κατανάλωσης στα οποία συμμετέχουν χωρίς διακρίσεις όλοι οι πολίτες και οι κάτοικοι της χώρας, προωθώντας τις συμμετοχικές και δημοκρατικές διαδικασίες στις οικονομικές και κοινωνικές σχέσεις. </w:t>
      </w:r>
    </w:p>
    <w:p w14:paraId="5776DEB4"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Ο νόμος αυτός φέρνει κάποιες πολύ σημαντικές τομές, πέραν του ότι ενδυναμώνει τον ρόλο της κοινωνικής αλληλέγγυας οικονομίας ως έναν τομέα οικονομίας παράλληλο και ανταγωνιστικό προς τον καπιταλιστικό τρόπο παραγωγής και κατανάλωσης. Οι κοινωνικές επιχειρήσεις αποτελούν ήδη χώρους ένταξης στην κοινωνική και οικονομική ζωή για ευάλωτες ομάδες του πληθυσμού, δηλαδή για άτομα με ψυχοκοινωνικά προβλήματα, ΑΜΕΑ, φυλακισμένους, αποφυλακισμένους και ανήλικους παραβάτες. </w:t>
      </w:r>
    </w:p>
    <w:p w14:paraId="5776DEB5"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Πρόσφατα, έγινε και υπό την αιγίδα του Υπουργείου Δικαιοσύνης έκθεση με έργα έγκλειστων στις φυλακές και είδαμε ότι μέσα από τη δουλειά που γίνεται στα εργαστήρια αυτά των φυλακών, αποκτούν ειδίκευση άνθρωποι που θα μπορούν βγαίνοντας να την αξιοποιήσουν και αν υπάρχουν κίνητρα και βοήθεια, να συνεταιριστούν για να αποκτήσουν πρόσβαση στην αγορά εργασίας. </w:t>
      </w:r>
    </w:p>
    <w:p w14:paraId="5776DEB6"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Επίσης, η τομή που υπάρχει σε αυτόν τον νόμο δίνει τη δυνατότητα σε ειδικές ομάδες, σε θύματα ενδοοικογενειακής βίας, στους μακρόχρονα άνεργους, άνω των πενήντα, στους πρόσφυγες, στους αιτούντες άσυλο, στους Ρομά, να καλύψουν και να αποκτήσουν πρόσβαση στην αγορά εργασίας και στη μόρφωση. </w:t>
      </w:r>
    </w:p>
    <w:p w14:paraId="5776DEB7"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Με το Ταμείο της Κοινωνικής Αλληλεγγύης που θεσμοθετείται, υπάρχει μία δυνατότητα να στηριχθούν όλοι αυτοί οι κοινωνικοί φορείς για να έχουν πρόσβαση σε οικονομικό επίπεδο, που δεν την είχαν μέσα από το τραπεζικό σύστημα. </w:t>
      </w:r>
    </w:p>
    <w:p w14:paraId="5776DEB8"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5776DEB9"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Ένα λεπτό, κύριε Πρόεδρε. Τελειώνω. </w:t>
      </w:r>
    </w:p>
    <w:p w14:paraId="5776DEBA"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Είναι, λοιπόν, μια πολύ σημαντική στιγμή για τη χώρα μας, που μας την επιβάλλει η πραγματικότητα, που συντίθεται από τη μία, από μια ασφυκτική οικονομική κατάσταση και ένα πλαίσιο εργασιακών δικαιωμάτων που καθημερινά περιορίζονται και καταπατούνται και από την άλλη, από μια κοινωνία που ξαναβρίσκει τη συλλογική της ζωή. </w:t>
      </w:r>
    </w:p>
    <w:p w14:paraId="5776DEBB"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Ευχαριστώ.</w:t>
      </w:r>
    </w:p>
    <w:p w14:paraId="5776DEBC" w14:textId="77777777" w:rsidR="00C04901" w:rsidRDefault="00EA6D8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776DEBD"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κυρία συνάδελφε.</w:t>
      </w:r>
    </w:p>
    <w:p w14:paraId="5776DEBE"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Κύριε Οικονόμου, είστε στη σειρά, αλλά έχει ζητήσει η κ. Φωτίου να πάρει τώρα τον λόγο. Αν θέλετε, μπορεί να μιλήσει μετά από σας ή τώρα.</w:t>
      </w:r>
    </w:p>
    <w:p w14:paraId="5776DEBF"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Ας μιλήσει τώρα.</w:t>
      </w:r>
    </w:p>
    <w:p w14:paraId="5776DEC0"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Ωραία. Η Υπουργός, κ. Φωτίου, έχει τον λόγο, λοιπόν.</w:t>
      </w:r>
    </w:p>
    <w:p w14:paraId="5776DEC1"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Ευχαριστώ, κύριε Πρόεδρε. </w:t>
      </w:r>
    </w:p>
    <w:p w14:paraId="5776DEC2"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Δεν θα κάνω πολλή ώρα. Θέλω απλώς να υποστηρίξω μερικές τροπολογίες.</w:t>
      </w:r>
    </w:p>
    <w:p w14:paraId="5776DEC3"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Επειδή θα μιλήσετε και για το νομοσχέδιο και για τις τροπολογίες, να σας δώσω οκτώ λεπτά;</w:t>
      </w:r>
    </w:p>
    <w:p w14:paraId="5776DEC4"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Όλο μαζί; Καλύτερα να το κάνουμε σε δύο δόσεις. Μετά να μιλήσει ο κ. Οικονόμου και μετά πάλι εγώ. </w:t>
      </w:r>
    </w:p>
    <w:p w14:paraId="5776DEC5"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Τώρα θέλω να μιλήσω μόνο για τις τροπολογίες. </w:t>
      </w:r>
    </w:p>
    <w:p w14:paraId="5776DEC6"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Όσον αφορά τη με αριθμό 724/41 τροπολογία, θα ήθελα να πω ότι πρόκειται για τροπολογία η οποία έχει δύο σκέλη. Το πρώτο σκέλος της αφορά στη δυνατότητα που δίνουμε στις περιφέρειες να επιχορηγήσουν εκτάκτως μέχρι το τέλος του χρόνου, δηλαδή μέχρι το τέλος του ’16, φορείς κοινωνικής φροντίδας οι οποίοι είναι εγγεγραμμένοι στο Υπουργείο Πρόνοιας και οι οποίοι έχουν ήδη χρηματοδοτηθεί από το Υπουργείο Πρόνοιας. Δηλαδή, τους δίνει τη δυνατότητα από ίδιους πόρους να χρηματοδοτήσουν επιπλέον τους φορείς αυτούς, εφόσον οι περιφέρειες έχουν δηλώσει ότι έχουν αποθεματικά από ίδιους πόρους, με έως 20% ύψος, δηλαδή, της δαπάνης που ήδη έχει γίνει από το Υπουργείο. Αυτό είναι το πρώτο.</w:t>
      </w:r>
    </w:p>
    <w:p w14:paraId="5776DEC7"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Στο ίδιο νούμερο τροπολογίας υπάρχει το δεύτερο ζήτημα, που είναι η «Βοήθεια στο Σπίτι». Το Πρόγραμμα «Βοήθεια στο Σπίτι» που, όπως ξέρετε, «τρέχει» πολλά χρόνια, είναι εξαιρετικά σημαντικό. Δίνουμε παράταση μέχρι 31-12-2017, με αυτή την τροπολογία, και του προγράμματος και όλων των συμβάσεων ορισμένου χρόνου του απασχολούμενου εξειδικευμένου προσωπικού.</w:t>
      </w:r>
    </w:p>
    <w:p w14:paraId="5776DEC8"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Πρόκειται για μια δαπάνη 62,5 εκατομμυρίων ευρώ, την οποία έχουμε εξασφαλίσει για αυτόν τον έναν χρόνο, όπως είπα μέχρι 31-12-2017. Ουσιαστικά είναι παραπάνω από έναν χρόνο. Αυτό ήταν το δεύτερο.</w:t>
      </w:r>
    </w:p>
    <w:p w14:paraId="5776DEC9"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Η άλλη τροπολογία, κύριε Πρόεδρε, είναι η με γενικό αριθμό 713 και ειδικό 30, όπου αναφέρει την παράταση της θητείας του υπηρετούντος επικουρικού προσωπικού στα Κέντρα Κοινωνικής Πρόνοιας. Η παράταση είναι μέχρι 30-9-2017. </w:t>
      </w:r>
    </w:p>
    <w:p w14:paraId="5776DECA"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5776DECB"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κυρία Υπουργέ.</w:t>
      </w:r>
    </w:p>
    <w:p w14:paraId="5776DECC"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Τον λόγο έχει ο κ. Βασίλειος Οικονόμου από τη </w:t>
      </w:r>
      <w:r>
        <w:rPr>
          <w:rFonts w:eastAsia="Times New Roman" w:cs="Times New Roman"/>
        </w:rPr>
        <w:t>Νέα Δημοκρατία</w:t>
      </w:r>
      <w:r>
        <w:rPr>
          <w:rFonts w:eastAsia="Times New Roman" w:cs="Times New Roman"/>
          <w:szCs w:val="24"/>
        </w:rPr>
        <w:t xml:space="preserve"> για έξι λεπτά.</w:t>
      </w:r>
    </w:p>
    <w:p w14:paraId="5776DECD"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Κύριε Πρόεδρε, η ψήφιση του τρίτου μνημονίου καθορίζει καταλυτικά την πολιτική μοίρα αυτών που το εισηγήθηκαν και το ψήφισαν, διαιωνίζοντας τον φαύλο και αδιέξοδο μνημονιακό κύκλο της χώρας. Το ιστορικό προηγούμενο πραγματικά είναι ένας χρήσιμος οδηγός και ένας χρήσιμος σύμβουλος για τη δική τους μοίρα, η οποία νομίζω ότι για το σύνολο του ελληνικού λαού είναι αδιάφορη, αν δηλαδή πολιτικά οι πρωταγωνιστές αυτής της εξαπάτησης θα έχουν ένα δίκαιο τέλος, δηλαδή ανάλογα με το τέλος των αδιεξόδων που οι ίδιοι έφεραν στη χώρα. </w:t>
      </w:r>
    </w:p>
    <w:p w14:paraId="5776DECE"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Αυτό που έχει σημασία είναι πραγματικά η κατάρρευση των εξαπατήσεων ή αυταπατών της αντιμνημονιακής φενάκης που δοκιμάστηκε και που έρχεται σήμερα με τρόπο αποκαλυπτικό να φανερωθεί σε όλους, πρωταγωνιστές και συμπρωταγωνιστές. </w:t>
      </w:r>
    </w:p>
    <w:p w14:paraId="5776DECF"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Απόλαυσα πάρα πολύ τους μύδρους του Αναπληρωτή Υπουργού της Υγείας απέναντι σε αυτούς που το προηγούμενο διάστημα ως μεσσίες τους περίμεναν. Γι’ αυτό εγώ τουλάχιστον δεν επενέβην. </w:t>
      </w:r>
    </w:p>
    <w:p w14:paraId="5776DED0"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Το δράμα όμως των πρωταγωνιστών δυστυχώς το φορτώνεται ο ελληνικός λαός. Πραγματικά είναι πολύ δυσάρεστο να παρακολουθείς τα αδιέξοδα του κ. Τσίπρα και της ομάδας του, μπροστά στο πολιτικό σταυροδρόμι που έχει φτάσει. Όλη η συσσώρευση των πολιτικών προβλημάτων που έχουν φέρει αυτά τα δύο χρόνια δημιουργούν μεγάλα διλήμματα. </w:t>
      </w:r>
    </w:p>
    <w:p w14:paraId="5776DED1"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Η συζήτηση δηλαδή για τη διευθέτηση και την απομείωση του χρέους πόσο πειστική ακούγεται από αυτούς που κρύβουν την άλλη μισή πλευρά του λόφου και λένε το πρώτο μισό; Προσεγγίζουν δηλαδή πάλι τον ελληνικό λαό ως πόπολο και του τάζουν απομείωση του χρέους, μια νέα ηρωική διαπραγμάτευση, μια νέα συζήτηση, όπου μάλιστα κάποιοι με θρασύτατο τρόπο έρχονται και λένε ότι η απομείωση του χρέους, όπως και η ποσοτική χαλάρωση είναι η νέα Εδέμ που όλοι περιμένουμε. </w:t>
      </w:r>
    </w:p>
    <w:p w14:paraId="5776DED2"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Βέβαια, δεν έχουν εξηγήσει στον ελληνικό λαό ποια είναι η άλλη πλευρά το λόφου, το σκοτεινό κομμάτι του. Ποιο είναι; Το γεγονός ότι η απομείωση του χρέους συνοδεύεται από νέα, τεράστια, δύσκολα, δυσβάστακτα και κοινωνικά ασήκωτα βάρη και μέτρα για τον ελληνικό λαό. Αυτά δεν τα λένε ο κ. Τσίπρας και η ομάδα του. </w:t>
      </w:r>
    </w:p>
    <w:p w14:paraId="5776DED3"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Και θα μου πείτε: «Μα, δεν δίνεις σημασία σε ένα σημαντικό νομοθέτημα το οποίο μάλιστα χαίρει και της συμπαράστασης της αντιπολιτεύσεως;». Θεωρώ πραγματικά το σημερινό περιστατικό ελάσσονος σημασίας μπροστά στο δράμα που θα περάσει ο ελληνικός λαός το επόμενο διάστημα. Θα είναι μεγάλο και το δικό σας πολιτικό δράμα, γιατί δεν θα σας σώσουν ούτε καν αυτές οι λίγες αναλαμπές σας και οι προσπάθειες να ξεγελάσετε τον ελληνικό λαό.  </w:t>
      </w:r>
    </w:p>
    <w:p w14:paraId="5776DED4"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Η κοινωνική οικονομία δεν είναι η χρυσή εφεδρεία που θα σώσει την πατρίδα. Δεν είναι τίποτα. Αυτό στο οποίο θα κληθείτε να απαντήσετε είναι το εξής. Ήδη φτιάχνεται το κλίμα. Οι διαρροές από το Μαξίμου περί πρόωρων εκλογών με πρωταγωνιστή τον κ. Παππά έχουν χάζι, είναι πολύ διασκεδαστικές. Αποδεικνύουν και καταδεικνύουν, όμως, το μεγάλο αδιέξοδο σας, όχι του μέσου Βουλευτού του ΣΥΡΙΖΑ, αλλά της ηγετικής ομάδας η οποία όπως στρώνει θα κοιμηθεί. Διότι πραγματικά τα ψέματα έχουν κοντά ποδάρια. </w:t>
      </w:r>
    </w:p>
    <w:p w14:paraId="5776DED5"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Άρα, θα βγούμε στις αγορές; Το τρίτο μνημόνιο πάει στράφι. Δεν φτιάχνεται. Δεν ολοκληρώνεται. Με τις πολιτικές και με αυτά που κάνετε δεν γίνεται. Ο κ. Κατρούγκαλος, ο οποίος σήμερα λείπει, θρασυτάτως στέλνει σε κάποιους συνταξιούχους τη δικαιολόγηση του «λογαριασμού» περικοπής επικουρικών συντάξεων με χρήματα του ελληνικού λαού, των ΕΛΤΑ. Δεν στέλνει στους συνταξιούχους του ΕΚΑΣ, στους χαμηλοσυνταξιούχους, που τους κόβει το ΕΚΑΣ. Δεν στέλνει στο σύνολο των συνταξιούχων που τους κόβει 2% από τις κύριες συντάξεις για εισφορές στον ΕΟΠΥΥ και 6% από τις επικουρικές. Δεν στέλνει στους εξακόσιους χιλιάδες για τις συντάξεις χηρείας που κόβει 20%, ούτε για τις αναπηρικές συντάξεις των τριακοσίων χιλιάδων δικαιούχων που τους κόβει κι εκεί γύρω στο 20% μεσοσταθμιστικά. Δηλαδή ο πρωταγωνιστής εγκλημάτων εναντίων των συνταξιούχων -και αυτό ως μία ύστατη προσπάθεια να βγούμε στις αγορές, δηλαδή, να εφαρμοστεί το τρίτο μνημόνιο, που ο ίδιος και η ομάδα του έφερε σε αυτήν τη χώρα- κρύβεται πίσω από ελάσσονος σημασίας νομοθετήματα κοινωνικής οικονομίας. </w:t>
      </w:r>
    </w:p>
    <w:p w14:paraId="5776DED6"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Δεν θα εξαπατηθεί και δεν θα ξεγελαστεί κανένας. Θα πρέπει να δώσει λόγο, γιατί με χρήματα του ελληνικού λαού, από τα ΕΛΤΑ, στέλνει επιστολές και κάνει κομματική προπαγάνδα παλαιού τύπου. Θα πρέπει να δώσει λόγο για το τι ετοιμάζει και πώς σχεδιάζει τα επόμενα βήματά του, αφού το σενάριο εξόδου στις αγορές δεν υπάρχει. Εγώ θα σας έλεγα ότι και το τέταρτο μνημόνιο, δηλαδή η διευθέτηση του χρέους ως παρασύνθημα του συνθήματος το οποίο έχετε ρίξει στο πόπολο, δηλαδή, πιστεύοντας ότι ο λαός πάλι θα πιαστεί κορόιδο, δεν βλέπω πώς μπορεί να λειτουργήσει, εάν δεν εξηγήσετε πόσο είναι το κόστος αυτής της διευθέτησης. </w:t>
      </w:r>
    </w:p>
    <w:p w14:paraId="5776DED7"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Υποπτεύομαι ότι το επόμενο διάστημα θα είναι διάστημα που θα ζητήσετε συναινετική χείρα για να υπάρξει μία εθνική προσπάθεια για τη διευθέτηση του χρέους -εγώ δεν θα εκπλαγώ καθόλου να δω και τέτοιου είδους προτάσεις εδώ από το Βήμα της Βουλής από τον κ. Τσίπρα προς τις υπόλοιπες δημοκρατικές δυνάμεις, για να πάμε όλοι μαζί να επιτύχουμε αυτόν τον νέο εθνικό στόχο-, δεν ξέρω όμως ποιος προτίθεται να δώσει χέρι βοηθείας για να υπάρξουν οι δραματικές νέες μειώσεις στις συντάξεις και στους μισθούς, οι οποίες σημαίνουν τέταρτο μνημόνιο όπου οδηγείτε με μαθηματική ακρίβεια τη χώρα.</w:t>
      </w:r>
    </w:p>
    <w:p w14:paraId="5776DED8"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Βέβαια, τελειώνοντας, κύριε Πρόεδρε –κι ευχαριστώ για την ανοχή σας- θα πρέπει να εξηγήσει η πολιτική ηγεσία του Υπουργείου Εργασίας, πέρα από τα ωραία περί της κοινωνικής οικονομίας, τι θα κάνει με το μεγάλο πρόβλημα της ανεργίας και αυτών που ακούγονται στο Υπουργείο Εργασίας μέσα από εμφυλίους που σπαράσσουν το Υπουργείο. </w:t>
      </w:r>
    </w:p>
    <w:p w14:paraId="5776DED9"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Θα πρέπει να εξηγήσει η κυρία Υπουργός, η οποία λείπει τώρα, αλλά θα της έρθουν τα μηνύματα, γιατί έχει κάνει τον ΟΑΕΔ τράπεζα. Για ποιο λόγο υπάρχουν αραγμένα 500.000.000 στην ΕΘΝΙΚΗ ΤΡΑΠΕΖΑ και δεν πηγαίνουν για να μπορέσουμε να αντιμετωπίσουμε το πρόβλημα της ανεργίας και να ανοίξουν χιλιάδες νέες θέσεις εργασίας; Γιατί συνεχίζει στον αδιέξοδο δρόμο των προγραμμάτων κοινωνικής ωφέλειας και δεν ανοίγει την επιχειρηματικότητα; </w:t>
      </w:r>
    </w:p>
    <w:p w14:paraId="5776DEDA"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Κύριε Οικονόμου, παρακαλώ, ολοκληρώστε. </w:t>
      </w:r>
    </w:p>
    <w:p w14:paraId="5776DEDB"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 xml:space="preserve">Κλείνω. </w:t>
      </w:r>
    </w:p>
    <w:p w14:paraId="5776DEDC"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Θα πρέπει να εξηγήσει όλες τις δυσοσμίες και τις σκοτεινές και «γκρίζες ζώνες» που αρχίζουν να αναδύονται από το Υπουργείο με ποιο τρόπο και πώς, ώστε να γίνουν γνωστές στον ελληνικό λαό και αν ευσταθούν ή όχι οι καταγγελίες. </w:t>
      </w:r>
    </w:p>
    <w:p w14:paraId="5776DEDD" w14:textId="77777777" w:rsidR="00C04901" w:rsidRDefault="00EA6D8E">
      <w:pPr>
        <w:tabs>
          <w:tab w:val="left" w:pos="2608"/>
        </w:tabs>
        <w:spacing w:line="600" w:lineRule="auto"/>
        <w:ind w:firstLine="720"/>
        <w:jc w:val="both"/>
        <w:rPr>
          <w:rFonts w:eastAsia="Times New Roman"/>
          <w:szCs w:val="24"/>
        </w:rPr>
      </w:pPr>
      <w:r>
        <w:rPr>
          <w:rFonts w:eastAsia="Times New Roman"/>
          <w:szCs w:val="24"/>
        </w:rPr>
        <w:t>Εμείς, πολλοί Βουλευτές της Νέας Δημοκρατίας, σήμερα καταθέτουμε ερώτηση. Ελπίζουμε να ανταποκριθεί στον κοινοβουλευτικό έλεγχο η κυρία Υπουργός, γιατί δεν απαντώνται συνήθως οι ερωτήσεις μας, όταν τα θέματα είναι κρίσιμα.</w:t>
      </w:r>
    </w:p>
    <w:p w14:paraId="5776DEDE" w14:textId="77777777" w:rsidR="00C04901" w:rsidRDefault="00EA6D8E">
      <w:pPr>
        <w:tabs>
          <w:tab w:val="left" w:pos="2608"/>
        </w:tabs>
        <w:spacing w:line="600" w:lineRule="auto"/>
        <w:ind w:firstLine="720"/>
        <w:jc w:val="both"/>
        <w:rPr>
          <w:rFonts w:eastAsia="Times New Roman"/>
          <w:szCs w:val="24"/>
        </w:rPr>
      </w:pPr>
      <w:r>
        <w:rPr>
          <w:rFonts w:eastAsia="Times New Roman"/>
          <w:szCs w:val="24"/>
        </w:rPr>
        <w:t>Σας ευχαριστώ.</w:t>
      </w:r>
    </w:p>
    <w:p w14:paraId="5776DEDF" w14:textId="77777777" w:rsidR="00C04901" w:rsidRDefault="00EA6D8E">
      <w:pPr>
        <w:tabs>
          <w:tab w:val="left" w:pos="2608"/>
        </w:tabs>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Ευχαριστώ κι εγώ.</w:t>
      </w:r>
    </w:p>
    <w:p w14:paraId="5776DEE0" w14:textId="77777777" w:rsidR="00C04901" w:rsidRDefault="00EA6D8E">
      <w:pPr>
        <w:tabs>
          <w:tab w:val="left" w:pos="2608"/>
        </w:tabs>
        <w:spacing w:line="600" w:lineRule="auto"/>
        <w:ind w:firstLine="720"/>
        <w:jc w:val="both"/>
        <w:rPr>
          <w:rFonts w:eastAsia="Times New Roman"/>
          <w:szCs w:val="24"/>
        </w:rPr>
      </w:pPr>
      <w:r>
        <w:rPr>
          <w:rFonts w:eastAsia="Times New Roman"/>
          <w:szCs w:val="24"/>
        </w:rPr>
        <w:t>Ο συνάδελφος κ. Νικόλαος Ηγουμενίδης από τον ΣΥΡΙΖΑ έχει τον λόγο για έξι λεπτά.</w:t>
      </w:r>
    </w:p>
    <w:p w14:paraId="5776DEE1" w14:textId="77777777" w:rsidR="00C04901" w:rsidRDefault="00EA6D8E">
      <w:pPr>
        <w:tabs>
          <w:tab w:val="left" w:pos="2608"/>
        </w:tabs>
        <w:spacing w:line="600" w:lineRule="auto"/>
        <w:ind w:firstLine="720"/>
        <w:jc w:val="both"/>
        <w:rPr>
          <w:rFonts w:eastAsia="Times New Roman"/>
          <w:szCs w:val="24"/>
        </w:rPr>
      </w:pPr>
      <w:r>
        <w:rPr>
          <w:rFonts w:eastAsia="Times New Roman"/>
          <w:b/>
          <w:szCs w:val="24"/>
        </w:rPr>
        <w:t xml:space="preserve">ΝΙΚΟΛΑΟΣ ΗΓΟΥΜΕΝΙΔΗΣ: </w:t>
      </w:r>
      <w:r>
        <w:rPr>
          <w:rFonts w:eastAsia="Times New Roman"/>
          <w:szCs w:val="24"/>
        </w:rPr>
        <w:t>Ευχαριστώ, κύριε Πρόεδρε.</w:t>
      </w:r>
    </w:p>
    <w:p w14:paraId="5776DEE2" w14:textId="77777777" w:rsidR="00C04901" w:rsidRDefault="00EA6D8E">
      <w:pPr>
        <w:tabs>
          <w:tab w:val="left" w:pos="2608"/>
        </w:tabs>
        <w:spacing w:line="600" w:lineRule="auto"/>
        <w:ind w:firstLine="720"/>
        <w:jc w:val="both"/>
        <w:rPr>
          <w:rFonts w:eastAsia="Times New Roman"/>
          <w:szCs w:val="24"/>
        </w:rPr>
      </w:pPr>
      <w:r>
        <w:rPr>
          <w:rFonts w:eastAsia="Times New Roman"/>
          <w:szCs w:val="24"/>
        </w:rPr>
        <w:t>Κύριε Υπουργέ, κυρίες και κύριοι συνάδελφοι, δυστυχώς, η συζήτηση για το σχέδιο νόμου που συζητάμε σήμερα επισκιάστηκε από τις γενικότερες πολιτικές εξελίξεις, από την τρέχουσα πολιτική επικαιρότητα, την οποία θα προσπαθήσω να προσεγγίσω κι εγώ.</w:t>
      </w:r>
    </w:p>
    <w:p w14:paraId="5776DEE3"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ΣΤ΄ Αντιπρόεδρος της Βουλής κ. </w:t>
      </w:r>
      <w:r w:rsidRPr="00D70F4A">
        <w:rPr>
          <w:rFonts w:eastAsia="Times New Roman" w:cs="Times New Roman"/>
          <w:b/>
          <w:szCs w:val="24"/>
        </w:rPr>
        <w:t>ΓΕΩΡΓΙΟΣ ΛΑΜΠΡΟΥΛΗΣ</w:t>
      </w:r>
      <w:r>
        <w:rPr>
          <w:rFonts w:eastAsia="Times New Roman" w:cs="Times New Roman"/>
          <w:szCs w:val="24"/>
        </w:rPr>
        <w:t>)</w:t>
      </w:r>
    </w:p>
    <w:p w14:paraId="5776DEE4" w14:textId="77777777" w:rsidR="00C04901" w:rsidRDefault="00EA6D8E">
      <w:pPr>
        <w:tabs>
          <w:tab w:val="left" w:pos="2608"/>
        </w:tabs>
        <w:spacing w:line="600" w:lineRule="auto"/>
        <w:ind w:firstLine="720"/>
        <w:jc w:val="both"/>
        <w:rPr>
          <w:rFonts w:eastAsia="Times New Roman"/>
          <w:szCs w:val="24"/>
        </w:rPr>
      </w:pPr>
      <w:r>
        <w:rPr>
          <w:rFonts w:eastAsia="Times New Roman"/>
          <w:szCs w:val="24"/>
        </w:rPr>
        <w:t>Ραδιοτηλεοπτικό τοπίο. Υπάρχουν πολλά αναπάντητα ερωτήματα μέσα στη συζήτηση που έγινε και θα ήθελα να τα θέσω από αυτό εδώ το Βήμα.</w:t>
      </w:r>
    </w:p>
    <w:p w14:paraId="5776DEE5" w14:textId="77777777" w:rsidR="00C04901" w:rsidRDefault="00EA6D8E">
      <w:pPr>
        <w:tabs>
          <w:tab w:val="left" w:pos="2608"/>
        </w:tabs>
        <w:spacing w:line="600" w:lineRule="auto"/>
        <w:ind w:firstLine="720"/>
        <w:jc w:val="both"/>
        <w:rPr>
          <w:rFonts w:eastAsia="Times New Roman"/>
          <w:szCs w:val="24"/>
        </w:rPr>
      </w:pPr>
      <w:r>
        <w:rPr>
          <w:rFonts w:eastAsia="Times New Roman"/>
          <w:szCs w:val="24"/>
        </w:rPr>
        <w:t xml:space="preserve">Πρώτο ερώτημα, κύριοι της Νέας Δημοκρατίας: Γιατί δεν το αλλάξατε αυτό το τοπίο είκοσι εφτά χρόνια; Προσέξτε, όχι το αν ήταν λάθος, που πολλοί από εσάς το έχετε παραδεχτεί, αλλά γιατί δεν το αλλάξατε. </w:t>
      </w:r>
    </w:p>
    <w:p w14:paraId="5776DEE6" w14:textId="77777777" w:rsidR="00C04901" w:rsidRDefault="00EA6D8E">
      <w:pPr>
        <w:tabs>
          <w:tab w:val="left" w:pos="2608"/>
        </w:tabs>
        <w:spacing w:line="600" w:lineRule="auto"/>
        <w:ind w:firstLine="720"/>
        <w:jc w:val="both"/>
        <w:rPr>
          <w:rFonts w:eastAsia="Times New Roman"/>
          <w:szCs w:val="24"/>
        </w:rPr>
      </w:pPr>
      <w:r>
        <w:rPr>
          <w:rFonts w:eastAsia="Times New Roman"/>
          <w:szCs w:val="24"/>
        </w:rPr>
        <w:t xml:space="preserve">Δεύτερον, γιατί δεν εφαρμόσατε όλα αυτά τα χρόνια ακόμη και τους νόμους για τη ρύθμιση του ραδιοτηλεοπτικού τοπίου που εσείς οι ίδιοι ψηφίσατε; </w:t>
      </w:r>
    </w:p>
    <w:p w14:paraId="5776DEE7" w14:textId="77777777" w:rsidR="00C04901" w:rsidRDefault="00EA6D8E">
      <w:pPr>
        <w:tabs>
          <w:tab w:val="left" w:pos="2608"/>
        </w:tabs>
        <w:spacing w:line="600" w:lineRule="auto"/>
        <w:ind w:firstLine="720"/>
        <w:jc w:val="both"/>
        <w:rPr>
          <w:rFonts w:eastAsia="Times New Roman"/>
          <w:szCs w:val="24"/>
        </w:rPr>
      </w:pPr>
      <w:r>
        <w:rPr>
          <w:rFonts w:eastAsia="Times New Roman"/>
          <w:szCs w:val="24"/>
        </w:rPr>
        <w:t xml:space="preserve">Τρίτον, η ανεξάρτητη δικαιοσύνη σε αυτή την οφθαλμοφανή παρανομία, σε αυτή την οφθαλμοφανή μη εφαρμογή των νόμων που ψηφίσατε, πώς στάθηκε; </w:t>
      </w:r>
    </w:p>
    <w:p w14:paraId="5776DEE8" w14:textId="77777777" w:rsidR="00C04901" w:rsidRDefault="00EA6D8E">
      <w:pPr>
        <w:tabs>
          <w:tab w:val="left" w:pos="2608"/>
        </w:tabs>
        <w:spacing w:line="600" w:lineRule="auto"/>
        <w:ind w:firstLine="720"/>
        <w:jc w:val="both"/>
        <w:rPr>
          <w:rFonts w:eastAsia="Times New Roman"/>
          <w:szCs w:val="24"/>
        </w:rPr>
      </w:pPr>
      <w:r>
        <w:rPr>
          <w:rFonts w:eastAsia="Times New Roman"/>
          <w:szCs w:val="24"/>
        </w:rPr>
        <w:t>Τέταρτον, σε όλη αυτή τη διαδρομή σας πότε λέγατε ψέματα, όταν νομοθετούσατε κλείνοντας το μάτι στις απαιτήσεις της κοινωνίας ή όταν δεν εφαρμόζατε τους νόμους, κλείνοντας το μάτι στα μεγάλα αφεντικά σας;</w:t>
      </w:r>
    </w:p>
    <w:p w14:paraId="5776DEE9" w14:textId="77777777" w:rsidR="00C04901" w:rsidRDefault="00EA6D8E">
      <w:pPr>
        <w:tabs>
          <w:tab w:val="left" w:pos="2608"/>
        </w:tabs>
        <w:spacing w:line="600" w:lineRule="auto"/>
        <w:ind w:firstLine="720"/>
        <w:jc w:val="both"/>
        <w:rPr>
          <w:rFonts w:eastAsia="Times New Roman"/>
          <w:szCs w:val="24"/>
        </w:rPr>
      </w:pPr>
      <w:r>
        <w:rPr>
          <w:rFonts w:eastAsia="Times New Roman"/>
          <w:szCs w:val="24"/>
        </w:rPr>
        <w:t xml:space="preserve">Πέμπτο, λέτε ότι θα καταργήσετε τον νόμο, όταν θα γίνετε κυβέρνηση. Θεμιτή, κατά τη γνώμη μου, μια τέτοια τοποθέτηση από την πλευρά της Αντιπολίτευσης και αντιλαμβάνομαι ότι θα δώσετε περισσότερες τηλεοπτικές άδειες και ότι θα δώσετε πίσω –φαίνεται πόνεσε πολύ η τσέπη των αφεντικών σας- τα λεφτά που έχουν πληρώσει. Αυτό, όμως, σημαίνει ότι τα λεφτά που έχουν χρησιμοποιηθεί για τα σχολικά γεύματα ή για τις τέσσερις χιλιάδες προσλήψεις στο δημόσιο σύστημα υγείας δεν θα γίνουν. Γιατί δεν το λέτε; Γιατί λέτε και εδώ ψέματα; </w:t>
      </w:r>
    </w:p>
    <w:p w14:paraId="5776DEEA" w14:textId="77777777" w:rsidR="00C04901" w:rsidRDefault="00EA6D8E">
      <w:pPr>
        <w:tabs>
          <w:tab w:val="left" w:pos="2608"/>
        </w:tabs>
        <w:spacing w:line="600" w:lineRule="auto"/>
        <w:ind w:firstLine="720"/>
        <w:jc w:val="both"/>
        <w:rPr>
          <w:rFonts w:eastAsia="Times New Roman"/>
          <w:szCs w:val="24"/>
        </w:rPr>
      </w:pPr>
      <w:r>
        <w:rPr>
          <w:rFonts w:eastAsia="Times New Roman"/>
          <w:szCs w:val="24"/>
        </w:rPr>
        <w:t>Εν πάση περιπτώσει, ποιον κοροϊδεύετε; Τα αφεντικά ή άντε, τους συνεργάτες σας, τους ιδιοκτήτες, τους μεγαλοκαναλάρχες ή τις κοινωνικές ομάδες;</w:t>
      </w:r>
    </w:p>
    <w:p w14:paraId="5776DEEB" w14:textId="77777777" w:rsidR="00C04901" w:rsidRDefault="00EA6D8E">
      <w:pPr>
        <w:tabs>
          <w:tab w:val="left" w:pos="2608"/>
        </w:tabs>
        <w:spacing w:line="600" w:lineRule="auto"/>
        <w:ind w:firstLine="720"/>
        <w:jc w:val="both"/>
        <w:rPr>
          <w:rFonts w:eastAsia="Times New Roman"/>
          <w:szCs w:val="24"/>
        </w:rPr>
      </w:pPr>
      <w:r>
        <w:rPr>
          <w:rFonts w:eastAsia="Times New Roman"/>
          <w:szCs w:val="24"/>
        </w:rPr>
        <w:t xml:space="preserve">Κύριοι της Νέας Δημοκρατίας, είστε και δημαγωγοί και ψεύτες. Είστε πρώτα από όλα δημαγωγοί, γιατί η αντιλαϊκή, αντικοινωνική, αντεργατική πολιτική σας χρειάζεται την περιποίηση, το σετ καλλυντικών «δημαγωγία», για να μπορέσει να γίνει πιο όμορφη, να γίνει εύληπτη και αποδεκτή από τον λαό μας. </w:t>
      </w:r>
    </w:p>
    <w:p w14:paraId="5776DEEC" w14:textId="77777777" w:rsidR="00C04901" w:rsidRDefault="00EA6D8E">
      <w:pPr>
        <w:tabs>
          <w:tab w:val="left" w:pos="2608"/>
        </w:tabs>
        <w:spacing w:line="600" w:lineRule="auto"/>
        <w:ind w:firstLine="720"/>
        <w:jc w:val="both"/>
        <w:rPr>
          <w:rFonts w:eastAsia="Times New Roman"/>
          <w:szCs w:val="24"/>
        </w:rPr>
      </w:pPr>
      <w:r>
        <w:rPr>
          <w:rFonts w:eastAsia="Times New Roman"/>
          <w:szCs w:val="24"/>
        </w:rPr>
        <w:t xml:space="preserve">Είστε, όμως, και ψεύτες, διότι -κακά τα ψέματα- το αποκρουστικό πρόσωπο της νεοφιλελεύθερης, νεοσυντηρητικής πρότασής σας, όσο και αν το πασπαλίζετε με ζάχαρη δημαγωγίας, δεν φτιασιδώνεται, αποκρύπτεται. Πώς να το κάνουμε; Βρίσκεστε μπροστά σε ένα αδιέξοδο. Για να στηρίξετε τα συμφέροντα των λίγων, που αυτό θέλετε πολιτικά, πρέπει να εξασφαλίσετε την υποστήριξη ή έστω την ανοχή των πολλών. Να, γιατί η παράταξή σας έχει το ψέμα στο </w:t>
      </w:r>
      <w:r>
        <w:rPr>
          <w:rFonts w:eastAsia="Times New Roman"/>
          <w:szCs w:val="24"/>
          <w:lang w:val="en-US"/>
        </w:rPr>
        <w:t>DNA</w:t>
      </w:r>
      <w:r>
        <w:rPr>
          <w:rFonts w:eastAsia="Times New Roman"/>
          <w:szCs w:val="24"/>
        </w:rPr>
        <w:t xml:space="preserve"> της. </w:t>
      </w:r>
    </w:p>
    <w:p w14:paraId="5776DEED" w14:textId="77777777" w:rsidR="00C04901" w:rsidRDefault="00EA6D8E">
      <w:pPr>
        <w:tabs>
          <w:tab w:val="left" w:pos="2608"/>
        </w:tabs>
        <w:spacing w:line="600" w:lineRule="auto"/>
        <w:ind w:firstLine="720"/>
        <w:jc w:val="both"/>
        <w:rPr>
          <w:rFonts w:eastAsia="Times New Roman"/>
          <w:szCs w:val="24"/>
        </w:rPr>
      </w:pPr>
      <w:r>
        <w:rPr>
          <w:rFonts w:eastAsia="Times New Roman"/>
          <w:szCs w:val="24"/>
        </w:rPr>
        <w:t>Ένα τελευταίο παράδειγμα ψέματος: Τον τελευταίο καιρό έχει ξεκινήσει στην Κρήτη, στην εκλογική περιφέρειά μου, στο Ηράκλειο, μια ολόκληρη εκστρατεία ότι δεν ήμουν στο συνέδριο του ΣΥΡΙΖΑ και διάφορα υποτίθεται «έγκριτα» ρεπορτάζ καταλήγουν στο συμπέρασμα ότι δεν έχω σχέση με τον ΣΥΡΙΖΑ. Και τα γράφουν ή ξεκίνησαν να τα γράφουν άνθρωποι που είτε με είδαν στο συνέδριο, είτε άκουσαν την παρέμβασή μου στο συνέδριο, είτε ενημερώθηκαν γι’ αυτή. Τι να πεις; Ψέμα, ψέμα, ψέμα.</w:t>
      </w:r>
    </w:p>
    <w:p w14:paraId="5776DEEE" w14:textId="77777777" w:rsidR="00C04901" w:rsidRDefault="00EA6D8E">
      <w:pPr>
        <w:tabs>
          <w:tab w:val="left" w:pos="2608"/>
        </w:tabs>
        <w:spacing w:line="600" w:lineRule="auto"/>
        <w:ind w:firstLine="720"/>
        <w:jc w:val="both"/>
        <w:rPr>
          <w:rFonts w:eastAsia="Times New Roman"/>
          <w:szCs w:val="24"/>
        </w:rPr>
      </w:pPr>
      <w:r>
        <w:rPr>
          <w:rFonts w:eastAsia="Times New Roman"/>
          <w:szCs w:val="24"/>
        </w:rPr>
        <w:t>Πριν προχωρήσω παρακάτω, να πω απλώς ότι, κλείνοντας τα αυτιά στο θόρυβο που κάνουν οι «τενεκέδες» μέσα σε όλο τον διάλογο, έχουν ακουστεί και ψύχραιμες φωνές. Έχουν υπάρξει και νηφάλιες προσεγγίσεις και στη δική σας την παράταξη, που αυτές οι νηφάλιες προσεγγίσεις επιβεβαιώνουν ότι όλο αυτό το θέμα του ραδιοτηλεοπτικού τοπίου, που προσπαθείτε να παρουσιάσετε σαν αδιέξοδο, τελικά δεν είναι έτσι.</w:t>
      </w:r>
    </w:p>
    <w:p w14:paraId="5776DEEF" w14:textId="77777777" w:rsidR="00C04901" w:rsidRDefault="00EA6D8E">
      <w:pPr>
        <w:spacing w:line="600" w:lineRule="auto"/>
        <w:ind w:firstLine="720"/>
        <w:jc w:val="both"/>
        <w:rPr>
          <w:rFonts w:eastAsia="Times New Roman"/>
          <w:szCs w:val="24"/>
        </w:rPr>
      </w:pPr>
      <w:r>
        <w:rPr>
          <w:rFonts w:eastAsia="Times New Roman"/>
          <w:szCs w:val="24"/>
        </w:rPr>
        <w:t xml:space="preserve">Εν πάση περιπτώσει, ας επανέλθουμε. Γιατί όλη αυτή η αντιπολίτευση από τη Νέα Δημοκρατία; Γιατί αυτή η τακτική, η σκληρή, η άγρια, η λυσσασμένη -δίνουν τα ρέστα τους-, που, αν το θέλετε, ξεκινάει πολλές φορές από αυτό το αρρωστημένο κλίμα που έχουν πάρει ή παίρνουν οι συνεδριάσεις σε αυτήν εδώ την Αίθουσα; </w:t>
      </w:r>
    </w:p>
    <w:p w14:paraId="5776DEF0" w14:textId="77777777" w:rsidR="00C04901" w:rsidRDefault="00EA6D8E">
      <w:pPr>
        <w:spacing w:line="600" w:lineRule="auto"/>
        <w:ind w:firstLine="720"/>
        <w:jc w:val="both"/>
        <w:rPr>
          <w:rFonts w:eastAsia="Times New Roman"/>
          <w:szCs w:val="24"/>
        </w:rPr>
      </w:pPr>
      <w:r>
        <w:rPr>
          <w:rFonts w:eastAsia="Times New Roman"/>
          <w:szCs w:val="24"/>
        </w:rPr>
        <w:t>Για να απαντήσουμε, κατά τη γνώμη μου, κυρίες και κύριοι συνάδελφοι, πρέπει να σταθούμε πέρα και πάνω από τα γεγονότα της καθημερινότητας, παίρνοντας, όμως, υπ’ όψιν όλα αυτά τα γεγονότα της καθημερινότητας, από το οποιοδήποτε γεγονός στην περιφέρεια της χώρας μας μέχρι την προγραμματιζόμενη επίσκεψη Ομπάμα.</w:t>
      </w:r>
    </w:p>
    <w:p w14:paraId="5776DEF1" w14:textId="77777777" w:rsidR="00C04901" w:rsidRDefault="00EA6D8E">
      <w:pPr>
        <w:spacing w:line="600" w:lineRule="auto"/>
        <w:ind w:firstLine="720"/>
        <w:jc w:val="both"/>
        <w:rPr>
          <w:rFonts w:eastAsia="Times New Roman"/>
          <w:szCs w:val="24"/>
        </w:rPr>
      </w:pPr>
      <w:r>
        <w:rPr>
          <w:rFonts w:eastAsia="Times New Roman"/>
          <w:szCs w:val="24"/>
        </w:rPr>
        <w:t>Κατά τη γνώμη μου, μέσα στο ερχόμενο τρίμηνο, ολοκληρώνεται η αξιολόγηση. Δεύτερον, ενισχύεται η θέση της Ελλάδας σαν δύναμη σταθερότητας και παράγοντας ειρήνης στην ευρύτερη περιοχή. Τρίτον, θα έχουμε εξελίξεις στο μεγάλο θέμα της απομείωσης του χρέους. Με άλλα λόγια, μέσα στο ερχόμενο τρίμηνο, περνάμε τον κάβο και αυτό είναι μια επιτυχία του λαού μας, είναι μια επιτυχία της κοινωνίας μας, είναι μια επιτυχία της Κυβέρνησής μας. Αυτή η επιτυχία είναι, κατά τη γνώμη μου, κυρίες και κύριοι συνάδελφοι, παράλληλα μια αποτυχία της θέσης «το χρέος είναι βιώσιμο», δηλαδή της βασικής κυβερνητικής γραμμής της κυβέρνησης Σαμαρά-Βενιζέλου, ΠΑΣΟΚ-Νέας Δημοκρατίας, είναι μια αποτυχία της θέσης για «αριστερή παρένθεση», δηλαδή της βασικής αντιπολιτευτικής γραμμής της ίδιας της Αντιπολίτευσης.</w:t>
      </w:r>
    </w:p>
    <w:p w14:paraId="5776DEF2" w14:textId="77777777" w:rsidR="00C04901" w:rsidRDefault="00EA6D8E">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5776DEF3" w14:textId="77777777" w:rsidR="00C04901" w:rsidRDefault="00EA6D8E">
      <w:pPr>
        <w:spacing w:line="600" w:lineRule="auto"/>
        <w:ind w:firstLine="720"/>
        <w:jc w:val="both"/>
        <w:rPr>
          <w:rFonts w:eastAsia="Times New Roman"/>
          <w:szCs w:val="24"/>
        </w:rPr>
      </w:pPr>
      <w:r>
        <w:rPr>
          <w:rFonts w:eastAsia="Times New Roman"/>
          <w:szCs w:val="24"/>
        </w:rPr>
        <w:t>Ολοκληρώνω, κύριε Πρόεδρε.</w:t>
      </w:r>
    </w:p>
    <w:p w14:paraId="5776DEF4" w14:textId="77777777" w:rsidR="00C04901" w:rsidRDefault="00EA6D8E">
      <w:pPr>
        <w:spacing w:line="600" w:lineRule="auto"/>
        <w:ind w:firstLine="720"/>
        <w:jc w:val="both"/>
        <w:rPr>
          <w:rFonts w:eastAsia="Times New Roman"/>
          <w:szCs w:val="24"/>
        </w:rPr>
      </w:pPr>
      <w:r>
        <w:rPr>
          <w:rFonts w:eastAsia="Times New Roman"/>
          <w:szCs w:val="24"/>
        </w:rPr>
        <w:t xml:space="preserve">Με την ολοκλήρωση του τριμήνου, σφραγίζεται, λοιπόν, κυρίες και κύριοι συνάδελφοι της Νέας Δημοκρατίας, η χρεοκοπία του πολιτικού σας αφηγήματος, με το οποίο προσπαθήσατε να αντιπαρατεθείτε στην πρόταση που έκανε η Αριστερά στην ελληνική κοινωνία. Να γιατί -ας μου επιτραπεί η έκφραση- αυτό το διάστημα δίνετε τα ρέστα σας. </w:t>
      </w:r>
    </w:p>
    <w:p w14:paraId="5776DEF5" w14:textId="77777777" w:rsidR="00C04901" w:rsidRDefault="00EA6D8E">
      <w:pPr>
        <w:spacing w:line="600" w:lineRule="auto"/>
        <w:ind w:firstLine="720"/>
        <w:jc w:val="both"/>
        <w:rPr>
          <w:rFonts w:eastAsia="Times New Roman"/>
          <w:szCs w:val="24"/>
        </w:rPr>
      </w:pPr>
      <w:r>
        <w:rPr>
          <w:rFonts w:eastAsia="Times New Roman"/>
          <w:szCs w:val="24"/>
        </w:rPr>
        <w:t>Κλείνοντας, κύριε Πρόεδρε, θα ήθελα να σταθώ σε αυτό. Τα έχετε δώσει όλα; Επειδή η πορεία αυτού του τριμήνου σχετίζεται άμεσα με την πολιτική προοπτική της Νέας Δημοκρατίας, ως προς το σκέλος της αντιπολιτευτικής της δράσης, κατά τη γνώμη μου, δεν τα έχουμε δει όλα. Και δεν τα έχουμε δει όλα, γιατί πραγματικά η συντηρητική παράταξη έχει μακρά ιστορία, πολύχρονη εμπειρία και πολλές εφεδρείες, που δεν έχει ρίξει ακόμα στη μάχη.</w:t>
      </w:r>
    </w:p>
    <w:p w14:paraId="5776DEF6" w14:textId="77777777" w:rsidR="00C04901" w:rsidRDefault="00EA6D8E">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Κύριε Ηγουμενίδη, κλείστε παρακαλώ.</w:t>
      </w:r>
    </w:p>
    <w:p w14:paraId="5776DEF7" w14:textId="77777777" w:rsidR="00C04901" w:rsidRDefault="00EA6D8E">
      <w:pPr>
        <w:spacing w:line="600" w:lineRule="auto"/>
        <w:ind w:firstLine="720"/>
        <w:jc w:val="both"/>
        <w:rPr>
          <w:rFonts w:eastAsia="Times New Roman"/>
          <w:szCs w:val="24"/>
        </w:rPr>
      </w:pPr>
      <w:r>
        <w:rPr>
          <w:rFonts w:eastAsia="Times New Roman"/>
          <w:b/>
          <w:szCs w:val="24"/>
        </w:rPr>
        <w:t>ΝΙΚΟΛΑΟΣ ΗΓΟΥΜΕΝΙΔΗΣ:</w:t>
      </w:r>
      <w:r>
        <w:rPr>
          <w:rFonts w:eastAsia="Times New Roman"/>
          <w:szCs w:val="24"/>
        </w:rPr>
        <w:t xml:space="preserve"> Κλείνοντας, θα ήθελα να πω, κύριε Πρόεδρε, κυρίες και κύριοι συνάδελφοι και απευθύνομαι από αυτό το Βήμα όχι απλώς σε σας τους συναδέλφους εδώ στην Αίθουσα, αλλά σε όλες τις μαχόμενες κοινωνικές δυνάμεις, η απάντηση στη συντήρηση είναι μια: Επαγρύπνηση ενάντια σε κάθε σχέδιο εκτροπής από την εκφρασμένη λαϊκή βούληση, αγωνιστική ενότητα κοινωνίας και ΣΥΡΙΖΑ για μια νέα Ελλάδα.</w:t>
      </w:r>
    </w:p>
    <w:p w14:paraId="5776DEF8" w14:textId="77777777" w:rsidR="00C04901" w:rsidRDefault="00EA6D8E">
      <w:pPr>
        <w:spacing w:line="600" w:lineRule="auto"/>
        <w:ind w:firstLine="720"/>
        <w:jc w:val="both"/>
        <w:rPr>
          <w:rFonts w:eastAsia="Times New Roman"/>
          <w:szCs w:val="24"/>
        </w:rPr>
      </w:pPr>
      <w:r>
        <w:rPr>
          <w:rFonts w:eastAsia="Times New Roman"/>
          <w:szCs w:val="24"/>
        </w:rPr>
        <w:t>Σας ευχαριστώ.</w:t>
      </w:r>
    </w:p>
    <w:p w14:paraId="5776DEF9" w14:textId="77777777" w:rsidR="00C04901" w:rsidRDefault="00EA6D8E">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5776DEFA" w14:textId="77777777" w:rsidR="00C04901" w:rsidRDefault="00EA6D8E">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Τον λόγο έχει ο κ. Δαβάκης από τη Νέα Δημοκρατία.</w:t>
      </w:r>
    </w:p>
    <w:p w14:paraId="5776DEFB" w14:textId="77777777" w:rsidR="00C04901" w:rsidRDefault="00EA6D8E">
      <w:pPr>
        <w:spacing w:line="600" w:lineRule="auto"/>
        <w:ind w:firstLine="720"/>
        <w:jc w:val="both"/>
        <w:rPr>
          <w:rFonts w:eastAsia="Times New Roman"/>
          <w:szCs w:val="24"/>
        </w:rPr>
      </w:pPr>
      <w:r>
        <w:rPr>
          <w:rFonts w:eastAsia="Times New Roman"/>
          <w:b/>
          <w:szCs w:val="24"/>
        </w:rPr>
        <w:t>ΑΘΑΝΑΣΙΟΣ ΔΑΒΑΚΗΣ:</w:t>
      </w:r>
      <w:r>
        <w:rPr>
          <w:rFonts w:eastAsia="Times New Roman"/>
          <w:szCs w:val="24"/>
        </w:rPr>
        <w:t xml:space="preserve"> Κύριε Πρόεδρε, θα αναφερθώ εν τάχει στην τροπολογία που αφορά τις μετακινήσεις των στελεχών των Ενόπλων Δυνάμεων. </w:t>
      </w:r>
    </w:p>
    <w:p w14:paraId="5776DEFC" w14:textId="77777777" w:rsidR="00C04901" w:rsidRDefault="00EA6D8E">
      <w:pPr>
        <w:spacing w:line="600" w:lineRule="auto"/>
        <w:ind w:firstLine="720"/>
        <w:jc w:val="both"/>
        <w:rPr>
          <w:rFonts w:eastAsia="Times New Roman"/>
          <w:szCs w:val="24"/>
        </w:rPr>
      </w:pPr>
      <w:r>
        <w:rPr>
          <w:rFonts w:eastAsia="Times New Roman"/>
          <w:szCs w:val="24"/>
        </w:rPr>
        <w:t>Πριν από όλα, για ελάχιστα δευτερόλεπτα, ήθελα να περιγράψω αυτό το οποίο είδε η Αίθουσα πριν από λίγο, διά της ομιλίας του συναδέλφου από την Κρήτη, ως μια αλυσιτελή προσπάθεια. Αντιλαμβανόμαστε όλοι την κατάσταση στην οποία βρίσκονται οι συνάδελφοι του ΣΥΡΙΖΑ, αλλά αυτό το αφήγημα, αυτή η ρητορική -το αφήγημα είναι μια λέξη της μόδας-, της μισαλλοδοξίας, των παθών, του διχασμού του ελληνικού λαού και των αντιπροσώπων του δεν οδηγεί πουθενά, αγαπητέ συνάδελφε. Πιστεύετε ότι μπορούμε να συνεχίσουμε με αυτόν τον τρόπο; Δεν μπορεί να συμβεί αυτό το πράγμα.</w:t>
      </w:r>
    </w:p>
    <w:p w14:paraId="5776DEFD" w14:textId="77777777" w:rsidR="00C04901" w:rsidRDefault="00EA6D8E">
      <w:pPr>
        <w:spacing w:line="600" w:lineRule="auto"/>
        <w:ind w:firstLine="720"/>
        <w:jc w:val="both"/>
        <w:rPr>
          <w:rFonts w:eastAsia="Times New Roman"/>
          <w:szCs w:val="24"/>
        </w:rPr>
      </w:pPr>
      <w:r>
        <w:rPr>
          <w:rFonts w:eastAsia="Times New Roman"/>
          <w:b/>
          <w:szCs w:val="24"/>
        </w:rPr>
        <w:t>ΝΙΚΟΛΑΟΣ ΗΓΟΥΜΕΝΙΔΗΣ:</w:t>
      </w:r>
      <w:r>
        <w:rPr>
          <w:rFonts w:eastAsia="Times New Roman"/>
          <w:szCs w:val="24"/>
        </w:rPr>
        <w:t xml:space="preserve"> Στο κόμμα σας να το πείτε αυτό.</w:t>
      </w:r>
    </w:p>
    <w:p w14:paraId="5776DEFE" w14:textId="77777777" w:rsidR="00C04901" w:rsidRDefault="00EA6D8E">
      <w:pPr>
        <w:spacing w:line="600" w:lineRule="auto"/>
        <w:ind w:firstLine="720"/>
        <w:jc w:val="both"/>
        <w:rPr>
          <w:rFonts w:eastAsia="Times New Roman"/>
          <w:szCs w:val="24"/>
        </w:rPr>
      </w:pPr>
      <w:r>
        <w:rPr>
          <w:rFonts w:eastAsia="Times New Roman"/>
          <w:b/>
          <w:szCs w:val="24"/>
        </w:rPr>
        <w:t>ΑΘΑΝΑΣΙΟΣ ΔΑΒΑΚΗΣ:</w:t>
      </w:r>
      <w:r>
        <w:rPr>
          <w:rFonts w:eastAsia="Times New Roman"/>
          <w:szCs w:val="24"/>
        </w:rPr>
        <w:t xml:space="preserve"> Εσείς μιλούσατε και αυτή η ρητορική είναι μια ρητορική που δεν οδηγεί πουθενά.</w:t>
      </w:r>
    </w:p>
    <w:p w14:paraId="5776DEFF" w14:textId="77777777" w:rsidR="00C04901" w:rsidRDefault="00EA6D8E">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Κύριε Δαβάκη, μην απαντάτε και παρακαλώ να μην διακόπτεται ο ομιλητής.</w:t>
      </w:r>
    </w:p>
    <w:p w14:paraId="5776DF00" w14:textId="77777777" w:rsidR="00C04901" w:rsidRDefault="00EA6D8E">
      <w:pPr>
        <w:spacing w:line="600" w:lineRule="auto"/>
        <w:ind w:firstLine="720"/>
        <w:jc w:val="both"/>
        <w:rPr>
          <w:rFonts w:eastAsia="Times New Roman"/>
          <w:szCs w:val="24"/>
        </w:rPr>
      </w:pPr>
      <w:r>
        <w:rPr>
          <w:rFonts w:eastAsia="Times New Roman"/>
          <w:szCs w:val="24"/>
        </w:rPr>
        <w:t>Συνεχίστε, κύριε Δαβάκη.</w:t>
      </w:r>
    </w:p>
    <w:p w14:paraId="5776DF01" w14:textId="77777777" w:rsidR="00C04901" w:rsidRDefault="00EA6D8E">
      <w:pPr>
        <w:spacing w:line="600" w:lineRule="auto"/>
        <w:ind w:firstLine="720"/>
        <w:jc w:val="both"/>
        <w:rPr>
          <w:rFonts w:eastAsia="Times New Roman"/>
          <w:szCs w:val="24"/>
        </w:rPr>
      </w:pPr>
      <w:r>
        <w:rPr>
          <w:rFonts w:eastAsia="Times New Roman"/>
          <w:b/>
          <w:szCs w:val="24"/>
        </w:rPr>
        <w:t>ΑΘΑΝΑΣΙΟΣ ΔΑΒΑΚΗΣ:</w:t>
      </w:r>
      <w:r>
        <w:rPr>
          <w:rFonts w:eastAsia="Times New Roman"/>
          <w:szCs w:val="24"/>
        </w:rPr>
        <w:t xml:space="preserve"> Εκπροσωπείτε πολίτες, οι οποίοι θέλουν να ακούν άλλα πράγματα. Έτσι αισθάνομαι. Η ρητορική του διχασμού και της μισαλλοδοξίας, σας έκανε Κυβέρνηση, δημιουργώντας ως συμμάχους όλα αυτά τα οποία πέρασε η χώρα από το 2010 μέχρι σήμερα και σήμερα διαχειρίζεστε μια κυβερνητική πρακτική. Όχι, όμως, να μας λέτε ότι είμαστε ψεύτες και δημαγωγοί ευθέως μπροστά στα μούτρα μας. Δεν το δέχομαι αυτό και παρακαλώ να είστε πιο προσεκτικός την άλλη φορά.</w:t>
      </w:r>
    </w:p>
    <w:p w14:paraId="5776DF02" w14:textId="77777777" w:rsidR="00C04901" w:rsidRDefault="00EA6D8E">
      <w:pPr>
        <w:spacing w:line="600" w:lineRule="auto"/>
        <w:ind w:firstLine="720"/>
        <w:jc w:val="both"/>
        <w:rPr>
          <w:rFonts w:eastAsia="Times New Roman"/>
          <w:szCs w:val="24"/>
        </w:rPr>
      </w:pPr>
      <w:r>
        <w:rPr>
          <w:rFonts w:eastAsia="Times New Roman"/>
          <w:szCs w:val="24"/>
        </w:rPr>
        <w:t xml:space="preserve">Όσον αφορά την τροπολογία για την οποία το Προεδρείο μού έδωσε τη δυνατότητα να μιλήσω και το ευχαριστώ θερμά, θέλω να πω ότι η Νέα Δημοκρατία ψηφίζει «παρών». Η συγκεκριμένη ρύθμιση αποτελεί ένα ημίμετρο, το οποίο κατατίθεται για να καλύψει το γεγονός ότι η κυβερνητική πολιτική, είτε λόγω απραξίας είτε λόγω -και αυτό είναι το χειρότερο- ασυνεννοησίας των αρμοδίων, δεν έχει ιδιαίτερη σημασία αυτό, δεν έχει προχωρήσει ακόμα στην κατάθεση του προεδρικού διατάγματος. Επιπροσθέτως, ζητούμε να υπάρξει άμεσα έκδοση αυτού του διατάγματος του προβλεπομένου άρθρου 15, γιατί καλύπτει τα παρακάτω θέματα: </w:t>
      </w:r>
    </w:p>
    <w:p w14:paraId="5776DF03"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Πρώτον, πρέπει να υιοθετεί το καθεστώς για τις εκατό ημέρες εκτός έδρας που ισχύει στον ν.4436, δηλαδή τα 40 ευρώ ημερησίως.</w:t>
      </w:r>
    </w:p>
    <w:p w14:paraId="5776DF04"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Τα χρήματα αυτά, κύριε Πρόεδρε, αποτελούν μια σημαντική ανακούφιση, ειδικά για τα στελέχη που υπηρετούν στις παραμεθόριες περιοχές και αποτελούν την πλειοψηφία. </w:t>
      </w:r>
    </w:p>
    <w:p w14:paraId="5776DF05"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Δεύτερον, πρέπει να επιλύει το πρόβλημα που δημιουργεί ο ν.4336, δηλαδή το πλαφόν των 1000 ευρώ στα έξοδα μεταθέσεων κάθε χρόνο. Αυτό το πλαφόν πολλές φορές δεν επαρκεί. Όπως γνωρίζουν οι περισσότεροι συνάδελφοι, τα στελέχη κάθε χρόνο καλούνται να αλλάξουν τόπο διαμονής αρκετά συχνότερα από τους υπολοίπους υπαλλήλους του δημοσίου τομέα, πολλές φορές μάλιστα χωρίς να το επιθυμούν. Είναι οι γνωστές «κατ’ έτος μεταθέσεις» των στελεχών. </w:t>
      </w:r>
    </w:p>
    <w:p w14:paraId="5776DF06"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Συνήθως καλούνται να καλύψουν μεγάλες αποστάσεις, μετακινούμενοι σε θέσεις της παραμεθορίου. Οι ρυθμίσεις του ν.4336 περιορίζουν το ποσό, σε ένα επίπεδο που δεν επαρκεί για να καλύψει σημαντικές ανάγκες, όπως η μεταφορά της οικοσκευής τους και άλλες ανάγκες μετακίνησης μιας ολόκληρης οικογένειας. Φανταστείτε να θέλει κάποιος να φύγει από την Κρήτη και να πάει στην Ορεστιάδα ή από την Ορεστιάδα να πάει στην Κρήτη. </w:t>
      </w:r>
    </w:p>
    <w:p w14:paraId="5776DF07"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Περιμένουμε, λοιπόν, η Κυβέρνηση να πράξει αυτά τα οποία πρέπει να γίνουν.</w:t>
      </w:r>
    </w:p>
    <w:p w14:paraId="5776DF08"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5776DF09"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τον κ. Δαβάκη. </w:t>
      </w:r>
    </w:p>
    <w:p w14:paraId="5776DF0A"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Τον λόγο έχει ο Κοινοβουλευτικός Εκπρόσωπος της Ένωσης Κεντρώων, ο κ. Καρράς. </w:t>
      </w:r>
    </w:p>
    <w:p w14:paraId="5776DF0B"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Θα μου επιτρέψετε, κύριε Πρόεδρε, να μιλήσω από τη θέση μου, γιατί θα είμαι σύντομος. Δεν ήταν στις προθέσεις μου να τοποθετηθώ για το νομοσχέδιο και γι’ αυτό θα κάνω μια πολύ σύντομη περιγραφή των σκέψεών μου. </w:t>
      </w:r>
    </w:p>
    <w:p w14:paraId="5776DF0C"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Κατ’ αρχάς, εμείς έχουμε πει ότι το θεωρούμε θετικό. Βέβαια, εγώ θα το χαρακτήριζα ως «πείραμα». Είναι η επανάληψη ενός πειράματος που έχει προηγηθεί και παλαιότερα και δεν απέδωσε. </w:t>
      </w:r>
    </w:p>
    <w:p w14:paraId="5776DF0D"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Εάν, λοιπόν, το νομοσχέδιο καταφέρει να δημιουργήσει συνεταιριστική κουλτούρα και να μην γίνει εργαλείο σκοπιμοτήτων ή ωφελειών, θα έχει μια συνεισφορά, η οποία, βέβαια, δεν θα είναι ιδιαίτερα μεγάλη, αλλά στα πλαίσια της παρούσας συγκυρίας. </w:t>
      </w:r>
    </w:p>
    <w:p w14:paraId="5776DF0E"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Διαβάζω τον τίτλο μιας σημερινής οικονομικής εφημερίδας: «Βαθαίνει η στοχοποίηση στην Ελλάδα». Και παραθέτει και στοιχεία: «Οκτακόσιες χιλιάδες νεόπτωχοι, λόγω μερικής απασχόλησης, μειώσεων μισθών και χαμηλοτέρων συντάξεων».</w:t>
      </w:r>
    </w:p>
    <w:p w14:paraId="5776DF0F"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Ας δώσει, λοιπόν, μια ευκαιρία επιπλέον το συζητούμενο νομοσχέδιο, το οποίο ήδη αναλύθηκε κατά πολλά σημεία του. Συνεπώς, εάν μπορέσουμε να αποκτήσουμε κουλτούρα προς την κατεύθυνση αυτή είναι σε ένα όριο μεταξύ επιχείρησης και εργασίας. Δεν είναι ούτε αμιγώς καπιταλιστικό ούτε και αμιγώς φιλοεργασιακό. Θα τα δούμε αυτά στη διαδρομή.</w:t>
      </w:r>
    </w:p>
    <w:p w14:paraId="5776DF10"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Θέλω να επισημάνω το εξής για δύο-τρία σημεία του νομοσχεδίου, τα οποία το μετατρέπουν κυρίως σε εταιρεία: Στο άρθρο 15 παράγραφος 6 αναφέρεται ότι για τις εταιρικές υποχρεώσεις ευθύνεται μόνο η Κοινωνική Συνεταιριστική Επιχείρηση με την περιουσία της. Ορθώς. </w:t>
      </w:r>
    </w:p>
    <w:p w14:paraId="5776DF11"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Ειδικά για τις υποχρεώσεις προς το δημόσιο ο νόμιμος εκπρόσωπός της, ευθύνεται για τις οφειλές της προς το δημόσιο. Ο νόμιμος εκπρόσωπος διατηρεί το δικαίωμα αναγωγής κατά των λοιπών μελών της Κοινωνικής Συνεταιριστικής Επιχείρησης, τα οποία για τις οφειλές του προηγούμενου εδαφίου, τουτέστιν φορολογικές, επιχορηγήσεις, ανακτήσεις βοηθημάτων ενδεχομένως από την Ευρωπαϊκή Ένωση, ευθύνονται απεριόριστα και εις ολόκληρον. </w:t>
      </w:r>
    </w:p>
    <w:p w14:paraId="5776DF12"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Σκοπός είναι να τους καταστήσουμε επιχειρηματίες, κύριε Πρόεδρε, ή να τους βοηθήσουμε αυτούς τους ανθρώπους; Διότι εάν είναι ένας κακός διαχειριστής ο νόμιμος εκπρόσωπος, εάν είναι άνθρωπος που δεν τον διακρίνει η ηθική ή η εντιμότητά του, να έχουν και τα σπίτια τους οι άνθρωποι αυτοί υπέγγυα στα παιχνίδια που παίζει κάποιος άλλος; </w:t>
      </w:r>
    </w:p>
    <w:p w14:paraId="5776DF13"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Είναι παρόντες ο κ. Πετρόπουλος και ο κ. Πολάκης. Νομίζω ότι αυτή τη διάταξη πρέπει να την απαλύνουμε. Να μην έχει την έννοια την καθαρά φορολογική, αλλά και την έννοια της εμμέσου υποστηρίξεως, για να μπορούν να λειτουργήσουν οι επιχειρήσεις αυτές. </w:t>
      </w:r>
    </w:p>
    <w:p w14:paraId="5776DF14"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Γιατί, κύριοι Υπουργοί, είναι ενδεχόμενο η διάταξη αυτή να αποβεί αποτρεπτική για τη συμμετοχή στις κοινωνικές συνεταιριστικές επιχειρήσεις.</w:t>
      </w:r>
    </w:p>
    <w:p w14:paraId="5776DF15" w14:textId="77777777" w:rsidR="00C04901" w:rsidRDefault="00EA6D8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Θα προχωρήσω παρά πέρα και θα κάνω ακόμα μια παρατήρηση. </w:t>
      </w:r>
    </w:p>
    <w:p w14:paraId="5776DF16" w14:textId="77777777" w:rsidR="00C04901" w:rsidRDefault="00EA6D8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Ήρθε –και μένω πάλι στα του νομοσχεδίου- τροπολογία-προσθήκη για τα φορολογικά θέματα, πώς θα φορολογούνται οι εργαζόμενοι. Θα φορολογούνται με ποσοστό και κλίμακα μισθωτού. Σωστό είναι αυτό. Βέβαια, πάλι δίνει μια εικόνα -δεν είναι σημαντικό το ποσό- ότι το πίσω μέρος του μυαλού του συντάκτη ή των συντακτών του νομοσχεδίου σιγά σιγά θα κατευθυνθεί προς επιχείρηση αμιγώς του εμπορικού δικαίου, αφού έχει και την εμπορική ιδιότητα εκ του νόμου πλέον. </w:t>
      </w:r>
    </w:p>
    <w:p w14:paraId="5776DF17" w14:textId="77777777" w:rsidR="00C04901" w:rsidRDefault="00EA6D8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Τέλος επιτηδεύματος: Το ποσό δεν είναι σημαντικό. Το τέλος επιτηδεύματος, όμως, φοβούμαι ότι θα δημιουργήσει στο μέλλον ερμηνείες όχι μόνο για την εμπορική ιδιότητα, αλλά και για την ευθύνη αν το τέλος επιτηδεύματος, το οποίο πληρώνει το νομικό πρόσωπο της κοινωνικής επιχείρησης, αφορά την άσκηση εμπορικών δραστηριοτήτων και από τα μέλη τα οποία κινδυνεύουν να αποκτήσουν -και με την απεριόριστη ευθύνη- και εμπορική ιδιότητα τα ίδια, κύριε Υπουργέ. Είναι ενδεχόμενο αυτό. Οπότε, με την έννοια αυτή, όσον αφορά το σπιτάκι που ανέφερα και την απεριόριστη ευθύνη που θα έχουν προς το κράτος, σκέφτομαι μήπως δημιουργηθεί απεριόριστη ευθύνη και για τα χρέη, έστω και αν το άρθρο 15 μας λέει ότι ευθύνεται το νομικό πρόσωπο της κοινωνικής επιχείρησης με τη δική του περιουσία. </w:t>
      </w:r>
    </w:p>
    <w:p w14:paraId="5776DF18" w14:textId="77777777" w:rsidR="00C04901" w:rsidRDefault="00EA6D8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Θέλω να τα δείτε όλα αυτά. Δεν ξέρω αν είναι του παρόντος, ή αν προλαβαίνει να τα δει η Κυβέρνηση. Είναι δυο ζητήματα που με προβλημάτισαν. Δεν θα ελάμβανα τον λόγο σε αυτό το νομοσχέδιο, αλλά εκεί πέρα, αφού δεν έχουμε και κουλτούρα συνεταιριστική –είτε το θέλουμε είτε όχι, το έχουμε ζήσει όλοι, δεν έχουμε τέτοιας μορφής κουλτούρα- ας προστατεύσουμε τους καλοπροαίρετους εκείνους, οι οποίοι θα θελήσουν να δοκιμάσουν μέσω της εργασίας τους να στηρίξουν την επιβίωσή τους. </w:t>
      </w:r>
    </w:p>
    <w:p w14:paraId="5776DF19" w14:textId="77777777" w:rsidR="00C04901" w:rsidRDefault="00EA6D8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Εμείς δεν βλέπουμε ότι αυτό το νομοσχέδιο έρχεται να δημιουργήσει επιχειρήσεις. Έρχεται να παράσχει προσωπική εργασία. Εγώ προσωπικά το αντιστοιχώ με εργασιακό συνεταιρισμό, τον συνεταιρισμό αλληλοβοήθειας του παλαιού τύπου που υπήρχε. </w:t>
      </w:r>
    </w:p>
    <w:p w14:paraId="5776DF1A" w14:textId="77777777" w:rsidR="00C04901" w:rsidRDefault="00EA6D8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Γι’ αυτό, λοιπόν, με αυτές τις παρατηρήσεις, κύριε Πρόεδρε, δεν επεκτείνομαι κατά τα λοιπά. Εκλεκτοί συνάδελφοι έχουν τοποθετηθεί. </w:t>
      </w:r>
    </w:p>
    <w:p w14:paraId="5776DF1B" w14:textId="77777777" w:rsidR="00C04901" w:rsidRDefault="00EA6D8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Απευθύνομαι και πάλι προς την Κυβέρνηση να δει αυτά τα δυο σημεία. </w:t>
      </w:r>
    </w:p>
    <w:p w14:paraId="5776DF1C" w14:textId="77777777" w:rsidR="00C04901" w:rsidRDefault="00EA6D8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5776DF1D" w14:textId="77777777" w:rsidR="00C04901" w:rsidRDefault="00EA6D8E">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 xml:space="preserve">Ευχαριστούμε τον κ. Καρρά. </w:t>
      </w:r>
    </w:p>
    <w:p w14:paraId="5776DF1E" w14:textId="77777777" w:rsidR="00C04901" w:rsidRDefault="00EA6D8E">
      <w:pPr>
        <w:spacing w:line="600" w:lineRule="auto"/>
        <w:ind w:firstLine="720"/>
        <w:jc w:val="both"/>
        <w:rPr>
          <w:rFonts w:eastAsia="Times New Roman" w:cs="Times New Roman"/>
        </w:rPr>
      </w:pPr>
      <w:r>
        <w:rPr>
          <w:rFonts w:eastAsia="Times New Roman" w:cs="Times New Roman"/>
        </w:rPr>
        <w:t xml:space="preserve">Κυρίες και κύριοι συνάδελφοι, </w:t>
      </w:r>
      <w:r>
        <w:rPr>
          <w:rFonts w:eastAsia="Times New Roman"/>
          <w:szCs w:val="24"/>
        </w:rPr>
        <w:t xml:space="preserve">πριν δώσω τον λόγο στον επόμενο ομιλητή, </w:t>
      </w:r>
      <w:r>
        <w:rPr>
          <w:rFonts w:eastAsia="Times New Roman" w:cs="Times New Roman"/>
        </w:rPr>
        <w:t>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τρεις μαθήτριες και μαθητές και πέντε συνοδοί εκπαιδευτικοί από το ολλανδικό λύκειο Τ</w:t>
      </w:r>
      <w:r>
        <w:rPr>
          <w:rFonts w:eastAsia="Times New Roman" w:cs="Times New Roman"/>
          <w:lang w:val="en-US"/>
        </w:rPr>
        <w:t>revianum</w:t>
      </w:r>
      <w:r>
        <w:rPr>
          <w:rFonts w:eastAsia="Times New Roman" w:cs="Times New Roman"/>
        </w:rPr>
        <w:t xml:space="preserve">. </w:t>
      </w:r>
    </w:p>
    <w:p w14:paraId="5776DF1F" w14:textId="77777777" w:rsidR="00C04901" w:rsidRDefault="00EA6D8E">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5776DF20" w14:textId="77777777" w:rsidR="00C04901" w:rsidRDefault="00EA6D8E">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5776DF21" w14:textId="77777777" w:rsidR="00C04901" w:rsidRDefault="00EA6D8E">
      <w:pPr>
        <w:spacing w:line="600" w:lineRule="auto"/>
        <w:ind w:firstLine="720"/>
        <w:jc w:val="both"/>
        <w:rPr>
          <w:rFonts w:eastAsia="Times New Roman" w:cs="Times New Roman"/>
        </w:rPr>
      </w:pPr>
      <w:r>
        <w:rPr>
          <w:rFonts w:eastAsia="Times New Roman" w:cs="Times New Roman"/>
        </w:rPr>
        <w:t xml:space="preserve">Τον λόγο έχει ο κ. Στεργίου από το Κομμουνιστικό Κόμμα Ελλάδας. </w:t>
      </w:r>
    </w:p>
    <w:p w14:paraId="5776DF22" w14:textId="77777777" w:rsidR="00C04901" w:rsidRDefault="00EA6D8E">
      <w:pPr>
        <w:spacing w:line="600" w:lineRule="auto"/>
        <w:ind w:firstLine="720"/>
        <w:jc w:val="both"/>
        <w:rPr>
          <w:rFonts w:eastAsia="Times New Roman" w:cs="Times New Roman"/>
        </w:rPr>
      </w:pPr>
      <w:r>
        <w:rPr>
          <w:rFonts w:eastAsia="Times New Roman" w:cs="Times New Roman"/>
          <w:b/>
        </w:rPr>
        <w:t xml:space="preserve">ΚΩΝΣΤΑΝΤΙΝΟΣ ΣΤΕΡΓΙΟΥ: </w:t>
      </w:r>
      <w:r>
        <w:rPr>
          <w:rFonts w:eastAsia="Times New Roman" w:cs="Times New Roman"/>
        </w:rPr>
        <w:t xml:space="preserve">Ευχαριστώ, κύριε Πρόεδρε. </w:t>
      </w:r>
    </w:p>
    <w:p w14:paraId="5776DF23" w14:textId="77777777" w:rsidR="00C04901" w:rsidRDefault="00EA6D8E">
      <w:pPr>
        <w:spacing w:line="600" w:lineRule="auto"/>
        <w:ind w:firstLine="720"/>
        <w:jc w:val="both"/>
        <w:rPr>
          <w:rFonts w:eastAsia="Times New Roman" w:cs="Times New Roman"/>
        </w:rPr>
      </w:pPr>
      <w:r>
        <w:rPr>
          <w:rFonts w:eastAsia="Times New Roman" w:cs="Times New Roman"/>
        </w:rPr>
        <w:t xml:space="preserve">Δεν μας παραξενεύει ως Κομμουνιστικό Κόμμα της Ελλάδας ότι όλοι σας συμφωνείτε με αυτό το νομοσχέδιο. Και δεν μας παραξενεύει γιατί ακριβώς γνωρίζουμε ότι συμφωνείτε όλοι σας με αυτό το οικονομικό σύστημα το οποίο λέγεται καπιταλιστική οικονομία. Και αυτό το νομοσχέδιο –για αυτό και συμφωνείτε- κινείται απόλυτα, χωρίς χιλιοστό παραδρομής, σε αυτό το μοντέλο της καπιταλιστικής οικονομίας. </w:t>
      </w:r>
    </w:p>
    <w:p w14:paraId="5776DF24" w14:textId="77777777" w:rsidR="00C04901" w:rsidRDefault="00EA6D8E">
      <w:pPr>
        <w:spacing w:line="600" w:lineRule="auto"/>
        <w:ind w:firstLine="720"/>
        <w:jc w:val="both"/>
        <w:rPr>
          <w:rFonts w:eastAsia="Times New Roman" w:cs="Times New Roman"/>
        </w:rPr>
      </w:pPr>
      <w:r>
        <w:rPr>
          <w:rFonts w:eastAsia="Times New Roman" w:cs="Times New Roman"/>
        </w:rPr>
        <w:t xml:space="preserve">Επίσης, δεν μας παραξενεύει γιατί και το νομοσχέδιο αυτό είναι κατεύθυνση της </w:t>
      </w:r>
      <w:r>
        <w:rPr>
          <w:rFonts w:eastAsia="Times New Roman"/>
        </w:rPr>
        <w:t>Ευρωπαϊκής Ένωσης και του ΟΟΣΑ, που είναι ενώσεις του κεφαλαίου, τις οποίες πάρα πολύ πιστά υπηρετείτε.</w:t>
      </w:r>
    </w:p>
    <w:p w14:paraId="5776DF25" w14:textId="77777777" w:rsidR="00C04901" w:rsidRDefault="00EA6D8E">
      <w:pPr>
        <w:spacing w:line="600" w:lineRule="auto"/>
        <w:ind w:firstLine="720"/>
        <w:jc w:val="both"/>
        <w:rPr>
          <w:rFonts w:eastAsia="Times New Roman" w:cs="Times New Roman"/>
        </w:rPr>
      </w:pPr>
      <w:r>
        <w:rPr>
          <w:rFonts w:eastAsia="Times New Roman" w:cs="Times New Roman"/>
        </w:rPr>
        <w:t xml:space="preserve">Η Κυβέρνηση με το παρόν νομοσχέδιο αποδεικνύει ότι ο στόχος της είναι η ενίσχυση της επιχειρηματικής δράσης με τον μανδύα –τάχα- του συνεργατισμού και το κουκούλωμα της μεγάλης ανεργίας, αφού σε αυτές τις συνεταιριστικές επιχειρήσεις θα κατευθύνονται κατά βάση άνεργοι, με την ελπίδα να εξασφαλίσουν ένα αμφίβολο και μικρό μεροκάματο. </w:t>
      </w:r>
    </w:p>
    <w:p w14:paraId="5776DF26" w14:textId="77777777" w:rsidR="00C04901" w:rsidRDefault="00EA6D8E">
      <w:pPr>
        <w:spacing w:line="600" w:lineRule="auto"/>
        <w:ind w:firstLine="720"/>
        <w:jc w:val="both"/>
        <w:rPr>
          <w:rFonts w:eastAsia="Times New Roman" w:cs="Times New Roman"/>
        </w:rPr>
      </w:pPr>
      <w:r>
        <w:rPr>
          <w:rFonts w:eastAsia="Times New Roman" w:cs="Times New Roman"/>
        </w:rPr>
        <w:t xml:space="preserve">Η Κυβέρνηση, ταυτόχρονα, καλλιεργεί την ιδεολογική αυταπάτη ότι στον καπιταλισμό μπορεί να υπάρξει οικονομική δραστηριότητα, ανεξάρτητη από τις εκμεταλλευτικές παραγωγικές σχέσεις και τον ανταγωνισμό με τους επιχειρηματικούς ομίλους, δηλαδή ότι αυτές οι επιχειρήσεις δεν θα λειτουργούν με βάση το κέρδος, αλλά την εργασία, όπως κατά κόρον λέτε εδώ πέρα συνέχεια. </w:t>
      </w:r>
    </w:p>
    <w:p w14:paraId="5776DF27" w14:textId="77777777" w:rsidR="00C04901" w:rsidRDefault="00EA6D8E">
      <w:pPr>
        <w:spacing w:line="600" w:lineRule="auto"/>
        <w:ind w:firstLine="720"/>
        <w:jc w:val="both"/>
        <w:rPr>
          <w:rFonts w:eastAsia="Times New Roman" w:cs="Times New Roman"/>
        </w:rPr>
      </w:pPr>
      <w:r>
        <w:rPr>
          <w:rFonts w:eastAsia="Times New Roman" w:cs="Times New Roman"/>
        </w:rPr>
        <w:t xml:space="preserve">Ας δούμε, όμως, ορισμένα βασικά και αποκαλυπτικά στοιχεία του υπό συζήτηση νομοσχεδίου. Το νομοσχέδιο διευρύνει τις αρμοδιότητες και το πεδίο δράσης των ΚΟΙΝΣΕΠ και ανοίγει τον δρόμο στην πλήρη –μα, πλήρη!- ιδιωτικοποίηση νευραλγικών για την εργατική τάξη και τον λαό μας τομέων, που αφορούν υπηρεσίες πρόνοιας, υγείας, παιδείας, καθαριότητας, ενέργειας, ύδρευσης, άρδευσης και άλλες. </w:t>
      </w:r>
    </w:p>
    <w:p w14:paraId="5776DF28" w14:textId="77777777" w:rsidR="00C04901" w:rsidRDefault="00EA6D8E">
      <w:pPr>
        <w:spacing w:line="600" w:lineRule="auto"/>
        <w:ind w:firstLine="720"/>
        <w:jc w:val="both"/>
        <w:rPr>
          <w:rFonts w:eastAsia="Times New Roman"/>
          <w:szCs w:val="24"/>
        </w:rPr>
      </w:pPr>
      <w:r>
        <w:rPr>
          <w:rFonts w:eastAsia="Times New Roman"/>
          <w:szCs w:val="24"/>
        </w:rPr>
        <w:t>Ρητά, επίσης, αναφέρεται στο νομοσχέδιο ότι οι ΚΟΙΝΣΕΠ και οι συνεταιρισμοί εργαζομένων μπορεί να είναι κερδοσκοπικοί φορείς και ότι παράλληλα οι θέσεις εργασίας θα αμείβονται με βάση τον κατώτατο μισθό, που σήμερα είναι 586 και 511 ευρώ. Αύριο μπορεί να είναι παρακάτω.</w:t>
      </w:r>
    </w:p>
    <w:p w14:paraId="5776DF29" w14:textId="77777777" w:rsidR="00C04901" w:rsidRDefault="00EA6D8E">
      <w:pPr>
        <w:spacing w:line="600" w:lineRule="auto"/>
        <w:ind w:firstLine="720"/>
        <w:jc w:val="both"/>
        <w:rPr>
          <w:rFonts w:eastAsia="Times New Roman"/>
          <w:szCs w:val="24"/>
        </w:rPr>
      </w:pPr>
      <w:r>
        <w:rPr>
          <w:rFonts w:eastAsia="Times New Roman"/>
          <w:szCs w:val="24"/>
        </w:rPr>
        <w:t>Οι φορείς κοινωνικής και αλληλέγγυας οικονομίας, επίσης, θα έχουν πρόσβαση στη χρηματοδότηση από το Ταμείο Κοινωνικής Οικονομίας, το Εθνικό Ταμείο Επιχειρηματικότητας και Ανάπτυξης, που σημαίνει ότι θα λειτουργούν κανονικά, σαν κανονικές, πραγματικές επιχειρήσεις.</w:t>
      </w:r>
    </w:p>
    <w:p w14:paraId="5776DF2A" w14:textId="77777777" w:rsidR="00C04901" w:rsidRDefault="00EA6D8E">
      <w:pPr>
        <w:spacing w:line="600" w:lineRule="auto"/>
        <w:ind w:firstLine="720"/>
        <w:jc w:val="both"/>
        <w:rPr>
          <w:rFonts w:eastAsia="Times New Roman"/>
          <w:szCs w:val="24"/>
        </w:rPr>
      </w:pPr>
      <w:r>
        <w:rPr>
          <w:rFonts w:eastAsia="Times New Roman"/>
          <w:szCs w:val="24"/>
        </w:rPr>
        <w:t xml:space="preserve">Παράλληλα, θα μπορούν να εντάσσονται σε προγράμματα στήριξης της επιχειρηματικότητας και σε προγράμματα του ΟΑΕΔ για τη στήριξη των ανέργων, αντλώντας τζάμπα χρήμα και τζάμπα εργασία για μεγαλύτερο κέρδος. </w:t>
      </w:r>
    </w:p>
    <w:p w14:paraId="5776DF2B" w14:textId="77777777" w:rsidR="00C04901" w:rsidRDefault="00EA6D8E">
      <w:pPr>
        <w:spacing w:line="600" w:lineRule="auto"/>
        <w:ind w:firstLine="720"/>
        <w:jc w:val="both"/>
        <w:rPr>
          <w:rFonts w:eastAsia="Times New Roman"/>
          <w:szCs w:val="24"/>
        </w:rPr>
      </w:pPr>
      <w:r>
        <w:rPr>
          <w:rFonts w:eastAsia="Times New Roman"/>
          <w:szCs w:val="24"/>
        </w:rPr>
        <w:t xml:space="preserve">Σε ό,τι αφορά δε το ζουμί όλου του νομοσχεδίου, αυτό βρίσκεται στην παράγραφο που λέει: «Σκοπός του παρόντος νόμου είναι η απλοποίηση των διαδικασιών σύστασης προσωπικών και κεφαλαιουχικών εμπορικών εταιρειών και ειδικότερα των ομόρρυθμων, των ετερόρρυθμων, των ιδιωτικών κεφαλαιουχικών, των ΚΟΙΝΕΠ, των συνεταιρισμών εργαζομένων, των εταιρειών περιορισμένης ευθύνης και των ανώνυμων εταιρειών». Τόσο, λοιπόν, έξω από την καπιταλιστική οικονομία και τον στόχο του κέρδους θα λειτουργούν αυτές οι συνεταιριστικές επιχειρήσεις! </w:t>
      </w:r>
    </w:p>
    <w:p w14:paraId="5776DF2C" w14:textId="77777777" w:rsidR="00C04901" w:rsidRDefault="00EA6D8E">
      <w:pPr>
        <w:spacing w:line="600" w:lineRule="auto"/>
        <w:ind w:firstLine="720"/>
        <w:jc w:val="both"/>
        <w:rPr>
          <w:rFonts w:eastAsia="Times New Roman"/>
          <w:szCs w:val="24"/>
        </w:rPr>
      </w:pPr>
      <w:r>
        <w:rPr>
          <w:rFonts w:eastAsia="Times New Roman"/>
          <w:szCs w:val="24"/>
        </w:rPr>
        <w:t>Επίσης, τα ιδεολογήματα –και αυτά τα λέτε κατά κόρον εδώ- περί δημοκρατίας, ισότητας, αλληλεγγύης, τα οποία εμπεριέχονται στο νομοσχέδιο, καλλιεργούνται σκοπίμως τόσο από εσάς, όσο όμως και από την Ευρωπαϊκή Ένωση, με ιδιαίτερη μάλιστα ένταση στα χρόνια της καπιταλιστικής κρίσης και αυτό γιατί η κοινωνική οικονομία αποτελεί ένα από τα εργαλεία του καπιταλισμού, στην προσπάθειά του να διαχειριστεί την ανεργία, τη φτώχεια, την εξαθλίωση, συγκαλύπτοντας και αφήνοντας στο απυρόβλητο την αιτία που τα γεννά, δηλαδή τον καπιταλιστικό τρόπο οργάνωσης της οικονομίας.</w:t>
      </w:r>
    </w:p>
    <w:p w14:paraId="5776DF2D" w14:textId="77777777" w:rsidR="00C04901" w:rsidRDefault="00EA6D8E">
      <w:pPr>
        <w:spacing w:line="600" w:lineRule="auto"/>
        <w:ind w:firstLine="720"/>
        <w:jc w:val="both"/>
        <w:rPr>
          <w:rFonts w:eastAsia="Times New Roman"/>
          <w:szCs w:val="24"/>
        </w:rPr>
      </w:pPr>
      <w:r>
        <w:rPr>
          <w:rFonts w:eastAsia="Times New Roman"/>
          <w:szCs w:val="24"/>
        </w:rPr>
        <w:t>Προσπαθείτε, δηλαδή, να καλλιεργήσετε την αυταπάτη –και πραγματικά σε αυτό είστε «μανούλες»- ότι ο εργάτης μπορεί να γίνει συλλογικός εργοδότης του εαυτού του -και όχι μόνο-, ότι ο άνεργος γίνεται αφεντικό του εαυτού του και ότι δεν εξαρτάται πλέον αυτός ο άνθρωπος από τις ορέξεις του καπιταλιστή και τις διακυμάνσεις της καπιταλιστικής οικονομίας.</w:t>
      </w:r>
    </w:p>
    <w:p w14:paraId="5776DF2E" w14:textId="77777777" w:rsidR="00C04901" w:rsidRDefault="00EA6D8E">
      <w:pPr>
        <w:spacing w:line="600" w:lineRule="auto"/>
        <w:ind w:firstLine="720"/>
        <w:jc w:val="both"/>
        <w:rPr>
          <w:rFonts w:eastAsia="Times New Roman"/>
          <w:szCs w:val="24"/>
        </w:rPr>
      </w:pPr>
      <w:r>
        <w:rPr>
          <w:rFonts w:eastAsia="Times New Roman"/>
          <w:szCs w:val="24"/>
        </w:rPr>
        <w:t>Η κοινωνική οικονομία, δηλαδή, αποτελούσε και αποτελεί έναν από τους διαχρονικούς στόχους των ίδιων των κεφαλαιοκρατών και σε καμμία, μα καμμία περίπτωση δεν συνιστά αλλαγή των καπιταλιστικών σχέσεων παραγωγής. Όπως άλλωστε αποφαίνεται και η ίδια η Ευρωπαϊκή Ένωση «το συνεταιριστικό επιχειρηματικό μοντέλο είναι απολύτως σύμφωνο με τις αξίες της Ευρωπαϊκής Ένωσης και τους στόχους της στρατηγικής «ΕΥΡΩΠΗ 2020». Αν δηλαδή η Ευρωπαϊκή Ένωση αντιστρατεύεται τον ίδιο της τον εαυτό, τότε θα τρελαθούμε!</w:t>
      </w:r>
    </w:p>
    <w:p w14:paraId="5776DF2F" w14:textId="77777777" w:rsidR="00C04901" w:rsidRDefault="00EA6D8E">
      <w:pPr>
        <w:spacing w:line="600" w:lineRule="auto"/>
        <w:ind w:firstLine="720"/>
        <w:jc w:val="both"/>
        <w:rPr>
          <w:rFonts w:eastAsia="Times New Roman"/>
          <w:szCs w:val="24"/>
        </w:rPr>
      </w:pPr>
      <w:r>
        <w:rPr>
          <w:rFonts w:eastAsia="Times New Roman"/>
          <w:szCs w:val="24"/>
        </w:rPr>
        <w:t xml:space="preserve">Επομένως, με τις ευλογίες του κεφαλαίου και της Ευρωπαϊκής Ένωσης, ενθαρρύνεται η ανάπτυξη της κοινωνικής οικονομίας και στην Ελλάδα, όπως έχει γίνει και σε άλλες χώρες της Ευρωπαϊκής Ένωσης. Για την επέκταση μάλιστα και τη μεγαλύτερη θωράκιση αυτού του τομέα, τόσο το αστικό κράτος όσο και η Ευρωπαϊκή Ένωση είναι διατεθειμένοι να δαπανήσουν μεγάλα ποσά μέσω προγραμμάτων χρηματοδότησης. </w:t>
      </w:r>
    </w:p>
    <w:p w14:paraId="5776DF30" w14:textId="77777777" w:rsidR="00C04901" w:rsidRDefault="00EA6D8E">
      <w:pPr>
        <w:spacing w:line="600" w:lineRule="auto"/>
        <w:ind w:firstLine="720"/>
        <w:jc w:val="both"/>
        <w:rPr>
          <w:rFonts w:eastAsia="Times New Roman"/>
          <w:szCs w:val="24"/>
        </w:rPr>
      </w:pPr>
      <w:r>
        <w:rPr>
          <w:rFonts w:eastAsia="Times New Roman"/>
          <w:szCs w:val="24"/>
        </w:rPr>
        <w:t>Να σας πω ένα παράδειγμα για το τι «καλό» -και λέτε και τη λέξη αυτή μεταφορικά- μπορεί να συμβεί σε μία τέτοια επιχείρηση. Δημιουργούν άνεργοι –οι οποίοι είναι άνεργοι γιατί η καπιταλιστική οικονομία τούς άφησε άνεργους– μια συνεταιριστική επιχείρηση –τάχα μου, τάχατες-, με την οποία θα σιτίζουν παιδιά τα οποία δεν έχουν να φάνε, εξαιτίας του τρόπου οργάνωσης της οικονομίας, γιατί μένουν νηστικά, γιατί οι γονείς τους είναι άνεργοι, λόγω του καπιταλισμού. Αυτοί οι άνθρωποι θα νιώθουν ότι προσφέρουν στο σύστημα υπηρεσία και θα νιώθουν και ευγνώμονες.</w:t>
      </w:r>
    </w:p>
    <w:p w14:paraId="5776DF31" w14:textId="77777777" w:rsidR="00C04901" w:rsidRDefault="00EA6D8E">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5776DF32" w14:textId="77777777" w:rsidR="00C04901" w:rsidRDefault="00EA6D8E">
      <w:pPr>
        <w:spacing w:line="600" w:lineRule="auto"/>
        <w:ind w:firstLine="720"/>
        <w:jc w:val="both"/>
        <w:rPr>
          <w:rFonts w:eastAsia="Times New Roman"/>
          <w:szCs w:val="24"/>
        </w:rPr>
      </w:pPr>
      <w:r>
        <w:rPr>
          <w:rFonts w:eastAsia="Times New Roman"/>
          <w:szCs w:val="24"/>
        </w:rPr>
        <w:t>Τελειώνω, κύριε Πρόεδρε. Μισό λεπτό, σας παρακαλώ, αν έχετε την καλοσύνη.</w:t>
      </w:r>
    </w:p>
    <w:p w14:paraId="5776DF33" w14:textId="77777777" w:rsidR="00C04901" w:rsidRDefault="00EA6D8E">
      <w:pPr>
        <w:spacing w:line="600" w:lineRule="auto"/>
        <w:ind w:firstLine="720"/>
        <w:jc w:val="both"/>
        <w:rPr>
          <w:rFonts w:eastAsia="Times New Roman"/>
          <w:szCs w:val="24"/>
        </w:rPr>
      </w:pPr>
      <w:r>
        <w:rPr>
          <w:rFonts w:eastAsia="Times New Roman"/>
          <w:szCs w:val="24"/>
        </w:rPr>
        <w:t xml:space="preserve">Αυτή είναι η κοινωνική οικονομία σε όλο της το μεγαλείο! Αυτό νομοθετείτε, λοιπόν, σήμερα εδώ, μαζί με τα υπόλοιπα άλλα κόμματα, που συμφωνούν μαζί σας, που μαζί ψηφίσατε το τρίτο μνημόνιο, Νέα Δημοκρατία, ΠΑΣΟΚ, Ποτάμι, ΑΝΕΛ, Ένωση Κεντρώων, και το βαφτίζετε μάλιστα «αριστερή μεταρρύθμιση», με μία κορδέλα μεγάλη αριστεροσύνης! </w:t>
      </w:r>
    </w:p>
    <w:p w14:paraId="5776DF34" w14:textId="77777777" w:rsidR="00C04901" w:rsidRDefault="00EA6D8E">
      <w:pPr>
        <w:spacing w:line="600" w:lineRule="auto"/>
        <w:ind w:firstLine="720"/>
        <w:jc w:val="both"/>
        <w:rPr>
          <w:rFonts w:eastAsia="Times New Roman"/>
          <w:szCs w:val="24"/>
        </w:rPr>
      </w:pPr>
      <w:r>
        <w:rPr>
          <w:rFonts w:eastAsia="Times New Roman"/>
          <w:szCs w:val="24"/>
        </w:rPr>
        <w:t xml:space="preserve">Η Κυβέρνηση, λοιπόν, ΣΥΡΙΖΑ–ΑΝΕΛ σκοπεύει να στρατεύσει τους εργαζόμενους, τα φτωχά λαϊκά στρώματα, στη στήριξη αυτών των αστικών μεταρρυθμίσεων, με την αυταπάτη ότι έτσι θα αντιμετωπιστούν τα εργατικά – λαϊκά προβλήματα. </w:t>
      </w:r>
    </w:p>
    <w:p w14:paraId="5776DF35" w14:textId="77777777" w:rsidR="00C04901" w:rsidRDefault="00EA6D8E">
      <w:pPr>
        <w:spacing w:line="600" w:lineRule="auto"/>
        <w:ind w:firstLine="720"/>
        <w:jc w:val="both"/>
        <w:rPr>
          <w:rFonts w:eastAsia="Times New Roman" w:cs="Times New Roman"/>
          <w:szCs w:val="24"/>
        </w:rPr>
      </w:pPr>
      <w:r>
        <w:rPr>
          <w:rFonts w:eastAsia="Times New Roman"/>
          <w:szCs w:val="24"/>
        </w:rPr>
        <w:t>Οι εργαζόμενοι, όμως, και τα συνδικάτα σάς λέμε καθαρά ότι έχουν χαράξει τον δικό τους αγωνιστικό δρόμο για την επίλυση των οξυμμένων προβλημάτων τους. Πάνω από πεντακόσιες συνδικαλιστικές οργανώσεις επεξεργάστηκαν και κατέθεσαν αγωνιστικά, με μεγάλα συλλαλητήρια που έγιναν σε όλη την Ελλάδα, πρόταση νόμου, που αφορά την αναπλήρωση όλων των απωλειών που είχαν τα χρόνια της κρίσης, την επαναφορά των συλλογικών συμβάσεων εργασίας, την επαναφορά του κατώτατου μισθού στα 751 ευρώ, την κατάργηση όλων των ελαστικών σχέσεων εργασίας.</w:t>
      </w:r>
    </w:p>
    <w:p w14:paraId="5776DF36"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Αυτή την πρόταση του σχεδίου νόμου κατέθεσε προχθές η Κοινοβουλευτική μας Ομάδα στη Βουλή, ανταποκρινόμενη στο αγωνιστικό κάλεσμα των πεντακοσίων και πλέον συνδικαλιστικών οργανώσεων. Περιμένουμε, όπως περιμένουν και οι εργαζόμενοι, να τη φέρετε εδώ για συζήτηση στη Βουλή και τότε θα κριθεί το ποιος είναι με ποιον. </w:t>
      </w:r>
    </w:p>
    <w:p w14:paraId="5776DF37"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Συντομεύετε, κύριε συνάδελφε.</w:t>
      </w:r>
    </w:p>
    <w:p w14:paraId="5776DF38"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ΚΩΝΣΤΑΝΤΙΝΟΣ ΣΤΕΡΓΙΟΥ:</w:t>
      </w:r>
      <w:r>
        <w:rPr>
          <w:rFonts w:eastAsia="Times New Roman" w:cs="Times New Roman"/>
          <w:szCs w:val="24"/>
        </w:rPr>
        <w:t xml:space="preserve"> Στο παρόν νομοσχέδιο -και τελείωσα, κύριε Πρόεδρε- η Κοινοβουλευτική μας Ομάδα κατέθεσε τροπολογία για την κατάργηση του ενιαίου φόρου κατανάλωσης και του ΦΠΑ στο πετρέλαιο θέρμανσης και στο φυσικό αέριο, κάτι που θα ανακουφίσει πραγματικά και κυριολεκτικά, εν όψει του χειμώνα, τα λαϊκά νοικοκυριά. Ζητάμε να την αποδεχθείτε και να υπερψηφιστεί. </w:t>
      </w:r>
    </w:p>
    <w:p w14:paraId="5776DF39"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και για τον χρόνο που μου δώσατε. </w:t>
      </w:r>
    </w:p>
    <w:p w14:paraId="5776DF3A" w14:textId="77777777" w:rsidR="00C04901" w:rsidRDefault="00EA6D8E">
      <w:pPr>
        <w:spacing w:line="600" w:lineRule="auto"/>
        <w:ind w:firstLine="720"/>
        <w:jc w:val="both"/>
        <w:rPr>
          <w:rFonts w:eastAsia="Times New Roman" w:cs="Times New Roman"/>
        </w:rPr>
      </w:pPr>
      <w:r>
        <w:rPr>
          <w:rFonts w:eastAsia="Times New Roman" w:cs="Times New Roman"/>
          <w:b/>
          <w:szCs w:val="24"/>
        </w:rPr>
        <w:t xml:space="preserve">ΠΡΟΕΔΡΕΥΩΝ (Γεώργιος Λαμπρούλης): </w:t>
      </w: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έξι μαθητές και μαθήτριες και δύο εκπαιδευτικοί συνοδοί τους από το Γυμνάσιο Δεμενίκων Αχαΐας (δεύτερο τμήμα). </w:t>
      </w:r>
    </w:p>
    <w:p w14:paraId="5776DF3B" w14:textId="77777777" w:rsidR="00C04901" w:rsidRDefault="00EA6D8E">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5776DF3C" w14:textId="77777777" w:rsidR="00C04901" w:rsidRDefault="00EA6D8E">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5776DF3D" w14:textId="77777777" w:rsidR="00C04901" w:rsidRDefault="00EA6D8E">
      <w:pPr>
        <w:spacing w:line="600" w:lineRule="auto"/>
        <w:ind w:firstLine="720"/>
        <w:jc w:val="both"/>
        <w:rPr>
          <w:rFonts w:eastAsia="Times New Roman" w:cs="Times New Roman"/>
        </w:rPr>
      </w:pPr>
      <w:r>
        <w:rPr>
          <w:rFonts w:eastAsia="Times New Roman" w:cs="Times New Roman"/>
        </w:rPr>
        <w:t xml:space="preserve">Κύριε Γιόγιακα, έχει ζητήσει τον λόγο η κ. Αντωνοπούλου για κάποιες τροπολογίες και μετά θα μιλήσετε εσείς. </w:t>
      </w:r>
    </w:p>
    <w:p w14:paraId="5776DF3E" w14:textId="77777777" w:rsidR="00C04901" w:rsidRDefault="00EA6D8E">
      <w:pPr>
        <w:spacing w:line="600" w:lineRule="auto"/>
        <w:ind w:firstLine="720"/>
        <w:jc w:val="both"/>
        <w:rPr>
          <w:rFonts w:eastAsia="Times New Roman" w:cs="Times New Roman"/>
        </w:rPr>
      </w:pPr>
      <w:r>
        <w:rPr>
          <w:rFonts w:eastAsia="Times New Roman" w:cs="Times New Roman"/>
          <w:b/>
        </w:rPr>
        <w:t xml:space="preserve">ΒΑΣΙΛΕΙΟΣ ΓΙΟΓΙΑΚΑΣ: </w:t>
      </w:r>
      <w:r>
        <w:rPr>
          <w:rFonts w:eastAsia="Times New Roman" w:cs="Times New Roman"/>
        </w:rPr>
        <w:t xml:space="preserve">Έχω ένα συνέδριο, κύριε Πρόεδρε. </w:t>
      </w:r>
    </w:p>
    <w:p w14:paraId="5776DF3F" w14:textId="77777777" w:rsidR="00C04901" w:rsidRDefault="00EA6D8E">
      <w:pPr>
        <w:spacing w:line="600" w:lineRule="auto"/>
        <w:ind w:firstLine="720"/>
        <w:jc w:val="both"/>
        <w:rPr>
          <w:rFonts w:eastAsia="Times New Roman" w:cs="Times New Roman"/>
        </w:rPr>
      </w:pPr>
      <w:r>
        <w:rPr>
          <w:rFonts w:eastAsia="Times New Roman" w:cs="Times New Roman"/>
          <w:b/>
        </w:rPr>
        <w:t xml:space="preserve">ΟΥΡΑΝΙΑ ΑΝΤΩΝΟΠΟΥΛΟΥ (Αναπληρώτρια Υπουργός Εργασίας, Κοινωνικής Ασφάλισης και Κοινωνικής Αλληλεγγύης): </w:t>
      </w:r>
      <w:r>
        <w:rPr>
          <w:rFonts w:eastAsia="Times New Roman" w:cs="Times New Roman"/>
        </w:rPr>
        <w:t xml:space="preserve">Ας μιλήσει πρώτα, κύριε Πρόεδρε, κι αμέσως μετά θα πάρω τον λόγο. </w:t>
      </w:r>
    </w:p>
    <w:p w14:paraId="5776DF40" w14:textId="77777777" w:rsidR="00C04901" w:rsidRDefault="00EA6D8E">
      <w:pPr>
        <w:spacing w:line="600" w:lineRule="auto"/>
        <w:ind w:firstLine="720"/>
        <w:jc w:val="both"/>
        <w:rPr>
          <w:rFonts w:eastAsia="Times New Roman" w:cs="Times New Roman"/>
        </w:rPr>
      </w:pPr>
      <w:r>
        <w:rPr>
          <w:rFonts w:eastAsia="Times New Roman" w:cs="Times New Roman"/>
          <w:b/>
        </w:rPr>
        <w:t xml:space="preserve">ΠΡΟΕΔΡΕΥΩΝ (Γεώργιος Λαμπρούλης): </w:t>
      </w:r>
      <w:r>
        <w:rPr>
          <w:rFonts w:eastAsia="Times New Roman" w:cs="Times New Roman"/>
        </w:rPr>
        <w:t xml:space="preserve">Εντάξει. </w:t>
      </w:r>
    </w:p>
    <w:p w14:paraId="5776DF41" w14:textId="77777777" w:rsidR="00C04901" w:rsidRDefault="00EA6D8E">
      <w:pPr>
        <w:spacing w:line="600" w:lineRule="auto"/>
        <w:ind w:firstLine="720"/>
        <w:jc w:val="both"/>
        <w:rPr>
          <w:rFonts w:eastAsia="Times New Roman" w:cs="Times New Roman"/>
        </w:rPr>
      </w:pPr>
      <w:r>
        <w:rPr>
          <w:rFonts w:eastAsia="Times New Roman" w:cs="Times New Roman"/>
        </w:rPr>
        <w:t xml:space="preserve">Ο κ. Γιόγιακας από τη Νέα Δημοκρατία έχει τον λόγο. </w:t>
      </w:r>
    </w:p>
    <w:p w14:paraId="5776DF42" w14:textId="77777777" w:rsidR="00C04901" w:rsidRDefault="00EA6D8E">
      <w:pPr>
        <w:spacing w:line="600" w:lineRule="auto"/>
        <w:ind w:firstLine="720"/>
        <w:jc w:val="both"/>
        <w:rPr>
          <w:rFonts w:eastAsia="Times New Roman" w:cs="Times New Roman"/>
        </w:rPr>
      </w:pPr>
      <w:r>
        <w:rPr>
          <w:rFonts w:eastAsia="Times New Roman" w:cs="Times New Roman"/>
          <w:b/>
        </w:rPr>
        <w:t>ΒΑΣΙΛΕΙΟΣ ΓΙΟΓΙΑΚΑΣ:</w:t>
      </w:r>
      <w:r>
        <w:rPr>
          <w:rFonts w:eastAsia="Times New Roman" w:cs="Times New Roman"/>
        </w:rPr>
        <w:t xml:space="preserve"> Κυρίες και κύριοι συνάδελφοι, κατ’ αρχάς να μου επιτρέψετε να εκφράσω τα θερμά μου συλλυπητήρια στην οικογένεια του Γιώργου Παυλίδη, Περιφερειάρχη Ανατολικής Μακεδονίας Θράκης, ενός εργάτη της φιλελεύθερης παράταξης που κόσμησε με την παρουσία του την τοπική αυτοδιοίκηση. </w:t>
      </w:r>
    </w:p>
    <w:p w14:paraId="5776DF43" w14:textId="77777777" w:rsidR="00C04901" w:rsidRDefault="00EA6D8E">
      <w:pPr>
        <w:spacing w:line="600" w:lineRule="auto"/>
        <w:ind w:firstLine="720"/>
        <w:jc w:val="both"/>
        <w:rPr>
          <w:rFonts w:eastAsia="Times New Roman" w:cs="Times New Roman"/>
        </w:rPr>
      </w:pPr>
      <w:r>
        <w:rPr>
          <w:rFonts w:eastAsia="Times New Roman" w:cs="Times New Roman"/>
        </w:rPr>
        <w:t xml:space="preserve">Επίσης σήμερα τιμούμε την Αστυνομία για την προσφορά της στην πατρίδα, στην κοινωνία, στον κάθε πολίτη ξεχωριστά. Τιμούμε, επίσης, τη μνήμη του προστάτη του Σώματος Αγίου Αρτεμίου, η στάση ζωής και ο μαρτυρικός θάνατος του οποίου αποτελούν διαχρονικό πρότυπο καθήκοντος. </w:t>
      </w:r>
    </w:p>
    <w:p w14:paraId="5776DF44" w14:textId="77777777" w:rsidR="00C04901" w:rsidRDefault="00EA6D8E">
      <w:pPr>
        <w:spacing w:line="600" w:lineRule="auto"/>
        <w:ind w:firstLine="720"/>
        <w:jc w:val="both"/>
        <w:rPr>
          <w:rFonts w:eastAsia="Times New Roman" w:cs="Times New Roman"/>
        </w:rPr>
      </w:pPr>
      <w:r>
        <w:rPr>
          <w:rFonts w:eastAsia="Times New Roman" w:cs="Times New Roman"/>
        </w:rPr>
        <w:t>Η Ελληνική Αστυνομία τα τελευταία χρόνια βρέθηκε αντιμέτωπη με μεγάλες προκλήσεις, οι οποίες συνδέθηκαν άρρηκτα με την πορεία της χώρας μας. Υπήρξε προστάτης των συνόρων μας και της συνοχής της ελληνικής κοινωνίας, αλλά και συμπαραστάτης των αδυνάμων κι εκείνων που πραγματικά είχαν ανάγκη, προερχόμενοι εντός και εκτός των συνόρων μας. Υπήρξε, επίσης, εγγυητής των πολιτικών και κοινωνικών δικαιωμάτων των Ελλήνων να αγωνιστούν, να διαμαρτυρηθούν και να διεκδικήσουν. Αντίστοιχα</w:t>
      </w:r>
      <w:r w:rsidDel="007433A8">
        <w:rPr>
          <w:rFonts w:eastAsia="Times New Roman" w:cs="Times New Roman"/>
        </w:rPr>
        <w:t xml:space="preserve"> </w:t>
      </w:r>
      <w:r>
        <w:rPr>
          <w:rFonts w:eastAsia="Times New Roman" w:cs="Times New Roman"/>
        </w:rPr>
        <w:t xml:space="preserve">περιμένει και από αυτούς που κρατούν τη σφραγίδα και την υπογραφή του κράτους να ανταποκριθούν απέναντί της, να την κρατήσουν ακμαία και ζωντανή, πέρα από κόκκινες γραμμές και αλλότριες ιδεολογίες. Η Ελληνική Αστυνομία ανταποκρίνεται, παρ’ όλο που συνεχίζει να μετράει τρομακτικές απώλειες, παρ’ όλο που επιχειρεί με όλο και λιγότερα μέσα και πόρους, εν τούτοις το φρόνημα και η αυταπάρνηση των γυναικών και αντρών του Σώματος παραμένουν υψηλά και αδιαμφισβήτητα και τους ευχαριστούμε. </w:t>
      </w:r>
    </w:p>
    <w:p w14:paraId="5776DF45" w14:textId="77777777" w:rsidR="00C04901" w:rsidRDefault="00EA6D8E">
      <w:pPr>
        <w:spacing w:line="600" w:lineRule="auto"/>
        <w:ind w:firstLine="720"/>
        <w:jc w:val="both"/>
        <w:rPr>
          <w:rFonts w:eastAsia="Times New Roman" w:cs="Times New Roman"/>
        </w:rPr>
      </w:pPr>
      <w:r>
        <w:rPr>
          <w:rFonts w:eastAsia="Times New Roman" w:cs="Times New Roman"/>
        </w:rPr>
        <w:t xml:space="preserve">Κυρίες και κύριοι συνάδελφοι, σεβόμενος το θέμα της συζήτησης, θα περιοριστώ μόνο σε ένα σχόλιο για την επικαιρότητα των ημερών. Όσο τα πολιτικά αδιέξοδα της Κυβέρνησης μεγαλώνουν, αδιέξοδα που η ίδια δημιουργεί, τόσο πυκνώνουν οι αυταρχικές μεθοδεύσεις και οι δόλιες πρακτικές από την πλευρά της. Φοβάμαι ότι οι εξελίξεις το επόμενο διάστημα, δυστυχώς, θα επιβεβαιώσουν τη διαπίστωση αυτή. </w:t>
      </w:r>
    </w:p>
    <w:p w14:paraId="5776DF46" w14:textId="77777777" w:rsidR="00C04901" w:rsidRDefault="00EA6D8E">
      <w:pPr>
        <w:spacing w:line="600" w:lineRule="auto"/>
        <w:ind w:firstLine="720"/>
        <w:jc w:val="both"/>
        <w:rPr>
          <w:rFonts w:eastAsia="Times New Roman" w:cs="Times New Roman"/>
        </w:rPr>
      </w:pPr>
      <w:r>
        <w:rPr>
          <w:rFonts w:eastAsia="Times New Roman" w:cs="Times New Roman"/>
        </w:rPr>
        <w:t xml:space="preserve">Κυρίες και κύριοι συνάδελφοι, το σχέδιο νόμου για την κοινωνική οικονομία κινείται προς τη σωστή κατεύθυνση. Πιστεύω ότι σε αυτό βοήθησαν κάποιες ουσιαστικές βελτιώσεις που προτάθηκαν από την παράταξή μας και τα άλλα κόμματα και έγιναν αποδεκτές από την κυρία Υπουργό. </w:t>
      </w:r>
    </w:p>
    <w:p w14:paraId="5776DF47" w14:textId="77777777" w:rsidR="00C04901" w:rsidRDefault="00EA6D8E">
      <w:pPr>
        <w:spacing w:line="600" w:lineRule="auto"/>
        <w:ind w:firstLine="720"/>
        <w:jc w:val="both"/>
        <w:rPr>
          <w:rFonts w:eastAsia="Times New Roman" w:cs="Times New Roman"/>
        </w:rPr>
      </w:pPr>
      <w:r>
        <w:rPr>
          <w:rFonts w:eastAsia="Times New Roman" w:cs="Times New Roman"/>
        </w:rPr>
        <w:t xml:space="preserve">Θα ήταν χρήσιμο, ωστόσο, να γνωρίζαμε αν υπάρχει σχέδιο της Κυβέρνησης για να αναπτυχθεί η κοινωνική οικονομία και ποιο είναι αυτό, σε ποιους κλάδους, με ποιες προτεραιότητες και με ποιους τρόπους. Αυτό θα μας βοηθούσε να αξιολογήσουμε κατά πόσο το πλαίσιο και τα εργαλεία που ορίζονται στο νομοσχέδιο εξυπηρετούν συγκεκριμένους στόχους. </w:t>
      </w:r>
    </w:p>
    <w:p w14:paraId="5776DF48" w14:textId="77777777" w:rsidR="00C04901" w:rsidRDefault="00EA6D8E">
      <w:pPr>
        <w:spacing w:line="600" w:lineRule="auto"/>
        <w:ind w:firstLine="720"/>
        <w:jc w:val="both"/>
        <w:rPr>
          <w:rFonts w:eastAsia="Times New Roman" w:cs="Times New Roman"/>
        </w:rPr>
      </w:pPr>
      <w:r>
        <w:rPr>
          <w:rFonts w:eastAsia="Times New Roman" w:cs="Times New Roman"/>
        </w:rPr>
        <w:t xml:space="preserve">Το σχέδιο είναι αυτό που καθορίζει, για παράδειγμα, πώς οι πόροι του Ευρωπαϊκού Κοινωνικού Ταμείου πρέπει να πάνε προς την κοινωνική οικονομία ή αν τα νομικά πρόσωπα δημοσίου και ιδιωτικού δικαίου θα μπορούν να συμμετέχουν σε κοινωνικές συνεταιριστικές επιχειρήσεις και με ποιες προϋποθέσεις. </w:t>
      </w:r>
    </w:p>
    <w:p w14:paraId="5776DF49" w14:textId="77777777" w:rsidR="00C04901" w:rsidRDefault="00EA6D8E">
      <w:pPr>
        <w:spacing w:line="600" w:lineRule="auto"/>
        <w:ind w:firstLine="720"/>
        <w:jc w:val="both"/>
        <w:rPr>
          <w:rFonts w:eastAsia="Times New Roman" w:cs="Times New Roman"/>
        </w:rPr>
      </w:pPr>
      <w:r>
        <w:rPr>
          <w:rFonts w:eastAsia="Times New Roman" w:cs="Times New Roman"/>
        </w:rPr>
        <w:t xml:space="preserve">Εμείς θέλουμε η κοινωνική οικονομία να αποτελέσει πράγματι τον τρίτο τομέα της οικονομίας και όχι προέκταση της δημόσιας διοίκησης, όπως συνέβη με κοινωνικές συνεταιριστικές επιχειρήσεις που λειτούργησαν στο παρελθόν ως μακρύ χέρι των δήμων. </w:t>
      </w:r>
    </w:p>
    <w:p w14:paraId="5776DF4A"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Ένα πρόβλημα που δεν αντιμετωπίζεται από αυτό το νομοσχέδιο, όπως ούτε από τον προηγούμενο νόμο, είναι ότι δεν προβλέπονται μηχανισμοί για την ουσιαστική υποστήριξη των επιχειρήσεων αυτών. Χρειάζεται καθοδήγηση για το στήσιμο του συνεταιρισμού, για την εύρεση χρηματοδότησης, για το επιχειρηματικό πλάνο, για την εκπαίδευση των μελών τους, ακόμα και για τη διαχείριση των οικονομικών. Ένα </w:t>
      </w:r>
      <w:r>
        <w:rPr>
          <w:rFonts w:eastAsia="Times New Roman" w:cs="Times New Roman"/>
          <w:szCs w:val="24"/>
          <w:lang w:val="en-US"/>
        </w:rPr>
        <w:t>help</w:t>
      </w:r>
      <w:r>
        <w:rPr>
          <w:rFonts w:eastAsia="Times New Roman" w:cs="Times New Roman"/>
          <w:szCs w:val="24"/>
        </w:rPr>
        <w:t xml:space="preserve"> </w:t>
      </w:r>
      <w:r>
        <w:rPr>
          <w:rFonts w:eastAsia="Times New Roman" w:cs="Times New Roman"/>
          <w:szCs w:val="24"/>
          <w:lang w:val="en-US"/>
        </w:rPr>
        <w:t>desk</w:t>
      </w:r>
      <w:r>
        <w:rPr>
          <w:rFonts w:eastAsia="Times New Roman" w:cs="Times New Roman"/>
          <w:szCs w:val="24"/>
        </w:rPr>
        <w:t xml:space="preserve"> που συστήνεται σε ένα τμήμα της ειδικής γραμματείας δεν φτάνει. </w:t>
      </w:r>
    </w:p>
    <w:p w14:paraId="5776DF4B"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Ένα άλλο θέμα είναι ότι τα οικονομικά κίνητρα που προβλέπονται είναι αδύναμα. Πρέπει να υπάρχουν κίνητρα για την ανάπτυξη των επιχειρήσεων, πόσω μάλλον όταν η κοινωνική επιχειρηματικότητα έχει σκοπούς συλλογικής ωφέλειας και ένταξης ειδικών ομάδων των συμπολιτών μας. </w:t>
      </w:r>
    </w:p>
    <w:p w14:paraId="5776DF4C"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Καλή η δυνατότητα συμμετοχής σε προγράμματα του ΟΑΕΔ για την επιδότηση ασφαλιστικών εισφορών, καλή η διατήρηση προνοιακών επιδομάτων των μελών κοινωνικών επιχειρήσεων, χρειάζονται όμως και άλλα. Για παράδειγμα, έχει προταθεί η εξαίρεση από την καταβολή τέλους επιτηδεύματος για τα πρώτα χρόνια λειτουργίας. Δεν είναι, επίσης, ξεκάθαρο αν και με ποια μορφή οι συνεργαζόμενες κοινωνικές συνεταιριστικές επιχειρήσεις μπορούν να συνάπτουν προγραμματικές συμβάσεις για την εκτέλεση έργων κοινωνικής ωφέλειας. </w:t>
      </w:r>
    </w:p>
    <w:p w14:paraId="5776DF4D"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η σύναψη προγραμματικών συμβάσεων πρέπει να γίνεται με συγκεκριμένη διαδικασία και να είναι συμβατή με το Κοινοτικό Δίκαιο. Αυτό δεν προκύπτει από τη διατύπωση του άρθρου. Αναμένουμε τουλάχιστον να το δούμε σε σχετική υπουργική απόφαση. </w:t>
      </w:r>
    </w:p>
    <w:p w14:paraId="5776DF4E"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Άφησα για το τέλος την αγαπημένη συνήθεια της συγκυβέρνησης να δημιουργεί δομές, όργανα και θέσεις ευθύνης με κάθε ευκαιρία. Η νέα Ειδική Γραμματεία Φορέων Κοινωνικής Αλληλεγγύης θα έχει μόλις μια γενική διεύθυνση από κάτω. </w:t>
      </w:r>
    </w:p>
    <w:p w14:paraId="5776DF4F"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Δημιουργούνται δύο επιτροπές, η μια βαφτίζεται Συντονιστική και η άλλη Εθνική. Αρμοδιότητες της Συντονιστικής Επιτροπής επικαλύπτονται με αρμοδιότητες της ειδικής γραμματείας, ενώ οι αρμοδιότητες και των δύο αυτών μαζί κάνουν την Εθνική Επιτροπή να είναι διακοσμητικού χαρακτήρα. </w:t>
      </w:r>
    </w:p>
    <w:p w14:paraId="5776DF50"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Έχω την πεποίθηση, κυρίες και κύριοι συνάδελφοι, ότι το σχήμα αυτό δεν θα δουλέψει. Αναμφίβολα, όμως, το νομοσχέδιο έχει αρκετά θετικά στοιχεία. Η κοινωνική οικονομία ανοίγεται σε περισσότερους φορείς, ενώ γίνεται προσπάθεια να αντιμετωπιστούν προβλήματα του παρελθόντος. </w:t>
      </w:r>
    </w:p>
    <w:p w14:paraId="5776DF51"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Θετική είναι, επίσης, η διεύρυνση των ειδικών ομάδων, με την ένταξη σε αυτών των νέων ανέργων κάτω των είκοσι πέντε ετών. Είναι χρήσιμο, όμως, να θυμόμαστε ότι η κοινωνική οικονομία δεν είναι μια μασκαρεμένη κρατική οικονομία. Ας σεβαστούμε, λοιπόν, την αυτονομία της, δίνοντάς της τα κατάλληλα εργαλεία για να αναπτυχθεί. </w:t>
      </w:r>
    </w:p>
    <w:p w14:paraId="5776DF52"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5776DF53"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Κι εμείς ευχαριστούμε, κύριε Γιόγιακα. </w:t>
      </w:r>
    </w:p>
    <w:p w14:paraId="5776DF54"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Κυρία Αντωνοπούλου, ζητήσατε τον λόγο; </w:t>
      </w:r>
    </w:p>
    <w:p w14:paraId="5776DF55"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ΟΥΡΑΝΙΑ ΑΝΤΩΝΟΠΟΥΛΟΥ (Αναπληρώτρια Υπουργός Εργασίας, Κοινωνικής Ασφάλισης και Κοινωνικής Αλληλεγγύης): </w:t>
      </w:r>
      <w:r>
        <w:rPr>
          <w:rFonts w:eastAsia="Times New Roman" w:cs="Times New Roman"/>
          <w:szCs w:val="24"/>
        </w:rPr>
        <w:t xml:space="preserve">Μάλιστα, κύριε Πρόεδρε. </w:t>
      </w:r>
    </w:p>
    <w:p w14:paraId="5776DF56"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Από ό,τι ενημερώσατε το Προεδρείο, αφορά κάποιες τροπολογίες. Σωστά; </w:t>
      </w:r>
    </w:p>
    <w:p w14:paraId="5776DF57"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ΟΥΡΑΝΙΑ ΑΝΤΩΝΟΠΟΥΛΟΥ (Αναπληρώτρια Υπουργός Εργασίας, Κοινωνικής Ασφάλισης και Κοινωνικής Αλληλεγγύης): </w:t>
      </w:r>
      <w:r>
        <w:rPr>
          <w:rFonts w:eastAsia="Times New Roman" w:cs="Times New Roman"/>
          <w:szCs w:val="24"/>
        </w:rPr>
        <w:t>Αφορά κάποιες τροπολογίες και μια απάντηση.</w:t>
      </w:r>
    </w:p>
    <w:p w14:paraId="5776DF58"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Σας αρκούν τρία, τέσσερα λεπτά;</w:t>
      </w:r>
    </w:p>
    <w:p w14:paraId="5776DF59"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ΟΥΡΑΝΙΑ ΑΝΤΩΝΟΠΟΥΛΟΥ (Αναπληρώτρια Υπουργός Εργασίας, Κοινωνικής Ασφάλισης και Κοινωνικής Αλληλεγγύης): </w:t>
      </w:r>
      <w:r>
        <w:rPr>
          <w:rFonts w:eastAsia="Times New Roman" w:cs="Times New Roman"/>
          <w:szCs w:val="24"/>
        </w:rPr>
        <w:t xml:space="preserve">Δεν ξέρω, κύριε Πρόεδρε. Πρέπει να εξηγήσω κάποια πράγματα. </w:t>
      </w:r>
    </w:p>
    <w:p w14:paraId="5776DF5A"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Θα σας δώσω τρία λεπτά και θα έχετε την ανοχή του Προεδρείου ως προς τον χρόνο. </w:t>
      </w:r>
    </w:p>
    <w:p w14:paraId="5776DF5B"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ΟΥΡΑΝΙΑ ΑΝΤΩΝΟΠΟΥΛΟΥ (Αναπληρώτρια Υπουργός Εργασίας, Κοινωνικής Ασφάλισης και Κοινωνικής Αλληλεγγύης): </w:t>
      </w:r>
      <w:r>
        <w:rPr>
          <w:rFonts w:eastAsia="Times New Roman" w:cs="Times New Roman"/>
          <w:szCs w:val="24"/>
        </w:rPr>
        <w:t xml:space="preserve">Κύριε Πρόεδρε, θα ήθελα πρώτα να απαντήσω σε δύο θέματα, τα οποία έθιξε ο κ. Οικονόμου από τη Νέα Δημοκρατία κατά την απουσία μου, τα οποία όμως ήρθαν στην προσοχή μου και πρέπει οπωσδήποτε να απαντηθούν. </w:t>
      </w:r>
    </w:p>
    <w:p w14:paraId="5776DF5C"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Το πρώτο έχει να κάνει με την κοινωφελή εργασία. Είπε ότι η κοινωφελής εργασία δεν χρειάζεται, δεν αποδίδει, δεν…! Υπήρχε μια άρνηση εκ μέρους του. Ποιος είναι ο κριτής; Εμείς λέμε ότι ο κριτής είναι ο άνεργος, αυτός που συμμετέχει. </w:t>
      </w:r>
    </w:p>
    <w:p w14:paraId="5776DF5D"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Για κάθε θέση εργασίας που προκηρύχθηκε με τον προηγούμενο προγραμματισμό που υπήρχε από τις προηγούμενες κυβερνήσεις στην κοινωφελή εργασία είχαμε πέντε αιτήσεις. Με τον δικό μας προγραμματισμό και ανασχεδιασμό για κάθε μία θέση έχουμε δεκατέσσερις αιτήσεις. </w:t>
      </w:r>
    </w:p>
    <w:p w14:paraId="5776DF5E"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Ας απαντήσει, λοιπόν, ο κ. Οικονόμου στους ανέργους, οι οποίοι θέλουν να ενταχθούν. Δεν θα γίνει ο καθένας μας κριτής για το αν χρειάζεται ή όχι. Εμείς ανταποκρινόμαστε σε αυτό που χρειάζεται η κοινωνία. </w:t>
      </w:r>
    </w:p>
    <w:p w14:paraId="5776DF5F"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Το δεύτερο σημείο έχει να κάνει με μια συνέχιση παραπληροφόρησης που ξεκίνησε από μια εφημερίδα. Το είπα χθες, θα το επαναλάβω και σήμερα.</w:t>
      </w:r>
    </w:p>
    <w:p w14:paraId="5776DF60" w14:textId="77777777" w:rsidR="00C04901" w:rsidRDefault="00EA6D8E">
      <w:pPr>
        <w:spacing w:line="600" w:lineRule="auto"/>
        <w:ind w:firstLine="720"/>
        <w:jc w:val="both"/>
        <w:rPr>
          <w:rFonts w:eastAsia="Times New Roman"/>
          <w:szCs w:val="24"/>
        </w:rPr>
      </w:pPr>
      <w:r>
        <w:rPr>
          <w:rFonts w:eastAsia="Times New Roman"/>
          <w:szCs w:val="24"/>
        </w:rPr>
        <w:t xml:space="preserve">Αγαπητοί συνάδελφοι, μην επιτρέπετε στους εαυτούς σας να παραπλανάστε και να επαναλαμβάνετε δημοσίως σχόλια για τα οποία δεν έχετε πλήρη γνώση. Ερώτηση βεβαίως και να μου γίνει και, όπως σε κάθε περίπτωση, όταν μας κάνετε μία ερώτηση, ερχόμαστε και απαντάμε με διαφάνεια, έτσι κι εδώ θα απαντήσουμε για άλλη μια φορά με διαφάνεια. Ας σταματήσει, λοιπόν, αυτή η παραφιλολογία και ας επικεντρωθούμε σε αυτά που έχουμε έρθει σήμερα για να συζητήσουμε. </w:t>
      </w:r>
    </w:p>
    <w:p w14:paraId="5776DF61" w14:textId="77777777" w:rsidR="00C04901" w:rsidRDefault="00EA6D8E">
      <w:pPr>
        <w:spacing w:line="600" w:lineRule="auto"/>
        <w:ind w:firstLine="720"/>
        <w:jc w:val="both"/>
        <w:rPr>
          <w:rFonts w:eastAsia="Times New Roman"/>
          <w:szCs w:val="24"/>
        </w:rPr>
      </w:pPr>
      <w:r>
        <w:rPr>
          <w:rFonts w:eastAsia="Times New Roman"/>
          <w:szCs w:val="24"/>
        </w:rPr>
        <w:t xml:space="preserve">Θέλω να αναφερθώ τώρα σε τέσσερις τροπολογίες. </w:t>
      </w:r>
    </w:p>
    <w:p w14:paraId="5776DF62" w14:textId="77777777" w:rsidR="00C04901" w:rsidRDefault="00EA6D8E">
      <w:pPr>
        <w:spacing w:line="600" w:lineRule="auto"/>
        <w:ind w:firstLine="720"/>
        <w:jc w:val="both"/>
        <w:rPr>
          <w:rFonts w:eastAsia="Times New Roman"/>
          <w:szCs w:val="24"/>
        </w:rPr>
      </w:pPr>
      <w:r>
        <w:rPr>
          <w:rFonts w:eastAsia="Times New Roman"/>
          <w:szCs w:val="24"/>
        </w:rPr>
        <w:t xml:space="preserve">Η πρώτη είναι η τοπολογία με γενικό αριθμό 726 και ειδικό 43, η οποία αφορά τις φορολογικές ελαφρύνσεις για τις οποίες συζητήσαμε αναλυτικά στις επιτροπές. Είπα ότι ήδη έχουμε ξεκινήσει εδώ και πολύ καιρό τη διαδικασία για να μπορέσουν να ολοκληρωθούν εγκαίρως και πριν από λίγο ήρθε η τελική απόφαση κι έτσι μπορούμε να προχωρήσουμε. </w:t>
      </w:r>
    </w:p>
    <w:p w14:paraId="5776DF63" w14:textId="77777777" w:rsidR="00C04901" w:rsidRDefault="00EA6D8E">
      <w:pPr>
        <w:spacing w:line="600" w:lineRule="auto"/>
        <w:ind w:firstLine="720"/>
        <w:jc w:val="both"/>
        <w:rPr>
          <w:rFonts w:eastAsia="Times New Roman"/>
          <w:szCs w:val="24"/>
        </w:rPr>
      </w:pPr>
      <w:r>
        <w:rPr>
          <w:rFonts w:eastAsia="Times New Roman"/>
          <w:szCs w:val="24"/>
        </w:rPr>
        <w:t>Η τροπολογία αφορά τρία βασικά μέτρα. Πρώτον, το 35% του πλεονάσματος ή του κέρδους, ας το πούμε, διατίθεται στους εργαζομένους αποκλειστικά. Δηλαδή, αν υπάρχει ένα πλεόνασμα ή αν υπάρχει ένα κέρδος, αγαπητοί συνάδελφοι από το ΚΚΕ, αυτό το κέρδος επιστρέφεται στους εργαζομένους. Φαντάζομαι αυτή να είναι μία ξεκάθαρη απάντηση σε κάποια θέματα που θέτετε. Επιστρέφεται στους εργαζομένους, όχι στα μέλη. Μόνο στους εργαζόμενους. Αν κάποιος είναι και μέλος και εργαζόμενος, φυσικά, και εκείνος θα έχει το μερίδιό του. Αυτό, λοιπόν, εξαιρείται από τη φορολογία και φορολογείται σαν προσωπικό εισόδημα μισθωτού και όχι επιτηδευματία.</w:t>
      </w:r>
    </w:p>
    <w:p w14:paraId="5776DF64" w14:textId="77777777" w:rsidR="00C04901" w:rsidRDefault="00EA6D8E">
      <w:pPr>
        <w:spacing w:line="600" w:lineRule="auto"/>
        <w:ind w:firstLine="720"/>
        <w:jc w:val="both"/>
        <w:rPr>
          <w:rFonts w:eastAsia="Times New Roman"/>
          <w:szCs w:val="24"/>
        </w:rPr>
      </w:pPr>
      <w:r>
        <w:rPr>
          <w:rFonts w:eastAsia="Times New Roman"/>
          <w:szCs w:val="24"/>
        </w:rPr>
        <w:t xml:space="preserve">Το δεύτερο έχει να κάνει με το τέλος επιτηδεύματος, το οποίο ανέρχεται στα 500 ευρώ για τους φορείς της κοινωνικής οικονομίας και το οποίο φυσικά, όταν υπάρχει η συλλογικότητα, μοιράζεται ανάμεσα στους εργαζόμενους που συμμετέχουν.   </w:t>
      </w:r>
    </w:p>
    <w:p w14:paraId="5776DF65" w14:textId="77777777" w:rsidR="00C04901" w:rsidRDefault="00EA6D8E">
      <w:pPr>
        <w:spacing w:line="600" w:lineRule="auto"/>
        <w:ind w:firstLine="720"/>
        <w:jc w:val="both"/>
        <w:rPr>
          <w:rFonts w:eastAsia="Times New Roman"/>
          <w:szCs w:val="24"/>
        </w:rPr>
      </w:pPr>
      <w:r>
        <w:rPr>
          <w:rFonts w:eastAsia="Times New Roman"/>
          <w:szCs w:val="24"/>
        </w:rPr>
        <w:t xml:space="preserve">Το τρίτο στοιχείο έχει να κάνει με την απαλλαγή από τον φόρο επιτηδεύματος για τα πρώτα πέντε χρόνια, όπως ακριβώς ισχύει και για τις ατομικές επιχειρήσεις. </w:t>
      </w:r>
    </w:p>
    <w:p w14:paraId="5776DF66" w14:textId="77777777" w:rsidR="00C04901" w:rsidRDefault="00EA6D8E">
      <w:pPr>
        <w:spacing w:line="600" w:lineRule="auto"/>
        <w:ind w:firstLine="720"/>
        <w:jc w:val="both"/>
        <w:rPr>
          <w:rFonts w:eastAsia="Times New Roman"/>
          <w:szCs w:val="24"/>
        </w:rPr>
      </w:pPr>
      <w:r>
        <w:rPr>
          <w:rFonts w:eastAsia="Times New Roman"/>
          <w:szCs w:val="24"/>
        </w:rPr>
        <w:t xml:space="preserve">Αναλυτικότερα, έχουμε καταθέσει την τροπολογία και, αν υπάρχουν κάποιες ερωτήσεις, είμαι στη διάθεσή σας να απαντήσω. </w:t>
      </w:r>
    </w:p>
    <w:p w14:paraId="5776DF67" w14:textId="77777777" w:rsidR="00C04901" w:rsidRDefault="00EA6D8E">
      <w:pPr>
        <w:spacing w:line="600" w:lineRule="auto"/>
        <w:ind w:firstLine="720"/>
        <w:jc w:val="both"/>
        <w:rPr>
          <w:rFonts w:eastAsia="Times New Roman"/>
          <w:szCs w:val="24"/>
        </w:rPr>
      </w:pPr>
      <w:r>
        <w:rPr>
          <w:rFonts w:eastAsia="Times New Roman"/>
          <w:szCs w:val="24"/>
        </w:rPr>
        <w:t>Η δεύτερη τροπολογία με γενικό αριθμό 720 και ειδικό 37, αφορά τα προγράμματα επανένταξης των μακροχρόνια ανέργων. Εδώ πέρα έχουμε μια ειδική μέριμνα που θέλουμε να φέρουμε για τους μακροχρόνια ανέργους. Πρέπει να είναι κατανοητό ότι η μακροχρόνια ανεργία, πέραν της μείωσης του εισοδήματος για τον άνεργο και την οικογένειά του, φέρνει και πάρα πολλές άλλες αρνητικές συνέπειες και μειώνει τη δυνατότητά του να επανενταχθεί εύκολα στην αγορά εργασίας. Έχουμε στατιστικά στοιχεία που μας λένε ότι μετά τον έναν, ενάμιση χρόνο είναι πάρα πολύ δύσκολο να ξαναβρεί μια θέση εργασίας.</w:t>
      </w:r>
    </w:p>
    <w:p w14:paraId="5776DF68" w14:textId="77777777" w:rsidR="00C04901" w:rsidRDefault="00EA6D8E">
      <w:pPr>
        <w:spacing w:line="600" w:lineRule="auto"/>
        <w:ind w:firstLine="720"/>
        <w:jc w:val="both"/>
        <w:rPr>
          <w:rFonts w:eastAsia="Times New Roman"/>
          <w:szCs w:val="24"/>
        </w:rPr>
      </w:pPr>
      <w:r>
        <w:rPr>
          <w:rFonts w:eastAsia="Times New Roman"/>
          <w:szCs w:val="24"/>
        </w:rPr>
        <w:t xml:space="preserve">Άρα τι κάνουμε; Αναγνωρίζουμε την ειδική ανάγκη που υπάρχει ανάμεσα στους μακροχρόνια ανέργους κι έτσι επιτρέπουμε στον ΟΑΕΔ να δημιουργεί ειδικά προγράμματα ένταξης των ανέργων σε θέσεις εργασίας δωδεκάμηνες. </w:t>
      </w:r>
    </w:p>
    <w:p w14:paraId="5776DF69" w14:textId="77777777" w:rsidR="00C04901" w:rsidRDefault="00EA6D8E">
      <w:pPr>
        <w:spacing w:line="600" w:lineRule="auto"/>
        <w:ind w:firstLine="720"/>
        <w:jc w:val="both"/>
        <w:rPr>
          <w:rFonts w:eastAsia="Times New Roman"/>
          <w:szCs w:val="24"/>
        </w:rPr>
      </w:pPr>
      <w:r>
        <w:rPr>
          <w:rFonts w:eastAsia="Times New Roman"/>
          <w:szCs w:val="24"/>
        </w:rPr>
        <w:t xml:space="preserve">Ξεκαθαρίζουμε ότι αυτό δεν είναι προοίμιο μιας μόνιμης πρόσληψης. Ξεκαθαρίζουμε, επίσης, ότι οι πόροι που έρχονται γι’ αυτή την υποστήριξη των μακροχρόνια ανέργων είναι είτε από συγχρηματοδοτούμενα προγράμματα ή από τον τακτικό προϋπολογισμό και, φυσικά, το ΑΣΕΠ θα εποπτεύει την τήρηση της νομιμότητας όλων των διαδικασιών. </w:t>
      </w:r>
    </w:p>
    <w:p w14:paraId="5776DF6A" w14:textId="77777777" w:rsidR="00C04901" w:rsidRDefault="00EA6D8E">
      <w:pPr>
        <w:spacing w:line="600" w:lineRule="auto"/>
        <w:ind w:firstLine="720"/>
        <w:jc w:val="both"/>
        <w:rPr>
          <w:rFonts w:eastAsia="Times New Roman"/>
          <w:szCs w:val="24"/>
        </w:rPr>
      </w:pPr>
      <w:r>
        <w:rPr>
          <w:rFonts w:eastAsia="Times New Roman"/>
          <w:szCs w:val="24"/>
        </w:rPr>
        <w:t xml:space="preserve">Η επόμενη είναι η τροπολογία με γενικό αριθμό 725 και ειδικό 42. Προκύπτει το εξής θέμα. Κάθε τέσσερα χρόνια ένας άνεργος δικαιούται τετρακόσιες ημέρες επιδόματος ανεργίας. Φέρνουμε, λοιπόν, εμείς μία ρύθμιση, η οποία λέει ότι μπορείς να χρησιμοποιείς το επίδομα ανεργίας και να το μετατρέπεις σε επίδομα εργασίας. </w:t>
      </w:r>
    </w:p>
    <w:p w14:paraId="5776DF6B" w14:textId="77777777" w:rsidR="00C04901" w:rsidRDefault="00EA6D8E">
      <w:pPr>
        <w:spacing w:line="600" w:lineRule="auto"/>
        <w:ind w:firstLine="720"/>
        <w:jc w:val="both"/>
        <w:rPr>
          <w:rFonts w:eastAsia="Times New Roman"/>
          <w:szCs w:val="24"/>
        </w:rPr>
      </w:pPr>
      <w:r>
        <w:rPr>
          <w:rFonts w:eastAsia="Times New Roman"/>
          <w:szCs w:val="24"/>
        </w:rPr>
        <w:t>Τι κάνουμε; Λέμε ότι αυτές τις μέρες –είναι εκατό, είναι διακόσιες;- εντάσσεσαι σε οποιοδήποτε πρόγραμμα που υποστηρίζεται χρηματοδοτικά σε έναν βαθμό από το επίδομα ανεργίας το οποίο είχες πριν και ο εργοδότης -ή όποιος σε προσλάβει, είτε είσαι στο δημόσιο είτε στον ιδιωτικό τομέα- βάζει τα υπόλοιπα, τα οποία αντιστοιχούν στον νόμιμο μισθό. Θα ήταν αδικία αυτές οι μέρες να μην μπορούν να χρησιμοποιηθούν στο μέλλον, άμα ξαναπέσεις σε ανεργία μέσα στα τέσσερα χρόνια. Άρα επιτρέπουμε με αυτή τη βελτίωση –υπήρχε μια αντίφαση στον νόμο- να υπάρχει αυτή η διόρθωση.</w:t>
      </w:r>
    </w:p>
    <w:p w14:paraId="5776DF6C" w14:textId="77777777" w:rsidR="00C04901" w:rsidRDefault="00EA6D8E">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Να το καταργήσετε και για τους ανέργους, κυρία Υπουργέ, όχι μόνο για τους εργοδότες!</w:t>
      </w:r>
    </w:p>
    <w:p w14:paraId="5776DF6D" w14:textId="77777777" w:rsidR="00C04901" w:rsidRDefault="00EA6D8E">
      <w:pPr>
        <w:spacing w:line="600" w:lineRule="auto"/>
        <w:ind w:firstLine="720"/>
        <w:jc w:val="both"/>
        <w:rPr>
          <w:rFonts w:eastAsia="Times New Roman"/>
          <w:szCs w:val="24"/>
        </w:rPr>
      </w:pPr>
      <w:r>
        <w:rPr>
          <w:rFonts w:eastAsia="Times New Roman"/>
          <w:b/>
          <w:szCs w:val="24"/>
        </w:rPr>
        <w:t xml:space="preserve">ΟΥΡΑΝΙΑ ΑΝΤΩΝΟΠΟΥΛΟΥ (Αναπληρώτρια Υπουργός Εργασίας, Κοινωνικής Ασφάλισης και Κοινωνικής Αλληλεγγύης): </w:t>
      </w:r>
      <w:r>
        <w:rPr>
          <w:rFonts w:eastAsia="Times New Roman"/>
          <w:szCs w:val="24"/>
        </w:rPr>
        <w:t>Για τους ανέργους είναι. Δεν καταλαβαίνω τι λέτε. Αφήστε με να ολοκληρώσω. Να επανέλθουμε.</w:t>
      </w:r>
    </w:p>
    <w:p w14:paraId="5776DF6E"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Ελάτε, κυρία Υπουργέ, συνεχίστε.</w:t>
      </w:r>
    </w:p>
    <w:p w14:paraId="5776DF6F" w14:textId="77777777" w:rsidR="00C04901" w:rsidRDefault="00EA6D8E">
      <w:pPr>
        <w:spacing w:line="600" w:lineRule="auto"/>
        <w:ind w:firstLine="720"/>
        <w:jc w:val="both"/>
        <w:rPr>
          <w:rFonts w:eastAsia="Times New Roman"/>
          <w:szCs w:val="24"/>
        </w:rPr>
      </w:pPr>
      <w:r>
        <w:rPr>
          <w:rFonts w:eastAsia="Times New Roman"/>
          <w:b/>
          <w:szCs w:val="24"/>
        </w:rPr>
        <w:t xml:space="preserve">ΟΥΡΑΝΙΑ ΑΝΤΩΝΟΠΟΥΛΟΥ (Αναπληρώτρια Υπουργός Εργασίας, Κοινωνικής Ασφάλισης και Κοινωνικής Αλληλεγγύης): </w:t>
      </w:r>
      <w:r>
        <w:rPr>
          <w:rFonts w:eastAsia="Times New Roman"/>
          <w:szCs w:val="24"/>
        </w:rPr>
        <w:t>Θα το συζητήσουμε και θα σας το απαντήσω.</w:t>
      </w:r>
    </w:p>
    <w:p w14:paraId="5776DF70" w14:textId="77777777" w:rsidR="00C04901" w:rsidRDefault="00EA6D8E">
      <w:pPr>
        <w:spacing w:line="600" w:lineRule="auto"/>
        <w:ind w:firstLine="720"/>
        <w:jc w:val="both"/>
        <w:rPr>
          <w:rFonts w:eastAsia="Times New Roman"/>
          <w:szCs w:val="24"/>
        </w:rPr>
      </w:pPr>
      <w:r>
        <w:rPr>
          <w:rFonts w:eastAsia="Times New Roman"/>
          <w:szCs w:val="24"/>
        </w:rPr>
        <w:t>Με την επόμενη τροπολογία, με γενικό αριθμό 721 και ειδικό 38, ερχόμαστε να κάνουμε μία ρύθμιση για τους ανέργους που είναι δανειολήπτες του τέως ΟΕΚ. Τι ρύθμιση κάνουμε; Λέμε το εξής. Όταν ένας άνεργος έχει ολοκληρώσει τους τέσσερις μήνες ανεργίας, δικαιούται να κάνει αίτημα να απαλλάσσεται για δώδεκα μήνες από την καταβολή των κομίστρων που πρέπει να καταθέτει στον ΟΑΕΔ. Μετά την πάροδο του πρώτου χρόνου και μέχρι και τέσσερις μήνες εάν εξακολουθεί να είναι άνεργος –εάν σε αυτή την περίοδο ήταν άνεργος- κάνει αίτημα για να επεκταθεί για άλλον έναν χρόνο. Άρα για τους μακροχρόνια ανέργους έχουμε σίγουρα δύο χρόνια αναστολή. Αυτό ήταν κάτι το οποίο το είχαμε συζητήσει και το είχε ζητήσει η Αντιπολίτευση και το είχα συζητήσει και με εκπροσώπους του ΚΚΕ και ήρθε η ώρα να κάνουμε αυτή τη ρύθμιση.</w:t>
      </w:r>
    </w:p>
    <w:p w14:paraId="5776DF71" w14:textId="77777777" w:rsidR="00C04901" w:rsidRDefault="00EA6D8E">
      <w:pPr>
        <w:spacing w:line="600" w:lineRule="auto"/>
        <w:ind w:firstLine="720"/>
        <w:jc w:val="both"/>
        <w:rPr>
          <w:rFonts w:eastAsia="Times New Roman"/>
          <w:szCs w:val="24"/>
        </w:rPr>
      </w:pPr>
      <w:r>
        <w:rPr>
          <w:rFonts w:eastAsia="Times New Roman"/>
          <w:szCs w:val="24"/>
        </w:rPr>
        <w:t>Ευχαριστώ.</w:t>
      </w:r>
    </w:p>
    <w:p w14:paraId="5776DF72" w14:textId="77777777" w:rsidR="00C04901" w:rsidRDefault="00EA6D8E">
      <w:pPr>
        <w:tabs>
          <w:tab w:val="left" w:pos="3695"/>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Έχουν ζητήσει τον λόγο άλλοι δύο Υπουργοί, μάλλον ένας, ο κ. Βερναρδάκης. </w:t>
      </w:r>
    </w:p>
    <w:p w14:paraId="5776DF73" w14:textId="77777777" w:rsidR="00C04901" w:rsidRDefault="00EA6D8E">
      <w:pPr>
        <w:tabs>
          <w:tab w:val="left" w:pos="3695"/>
        </w:tabs>
        <w:spacing w:line="600" w:lineRule="auto"/>
        <w:ind w:firstLine="720"/>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Και εγώ, κύριε Πρόεδρε.</w:t>
      </w:r>
    </w:p>
    <w:p w14:paraId="5776DF74" w14:textId="77777777" w:rsidR="00C04901" w:rsidRDefault="00EA6D8E">
      <w:pPr>
        <w:tabs>
          <w:tab w:val="left" w:pos="3695"/>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Και εσείς, κυρία Φωτίου; Για τροπολογίες;</w:t>
      </w:r>
    </w:p>
    <w:p w14:paraId="5776DF75" w14:textId="77777777" w:rsidR="00C04901" w:rsidRDefault="00EA6D8E">
      <w:pPr>
        <w:tabs>
          <w:tab w:val="left" w:pos="3695"/>
        </w:tabs>
        <w:spacing w:line="600" w:lineRule="auto"/>
        <w:ind w:firstLine="720"/>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Όχι, για…</w:t>
      </w:r>
    </w:p>
    <w:p w14:paraId="5776DF76" w14:textId="77777777" w:rsidR="00C04901" w:rsidRDefault="00EA6D8E">
      <w:pPr>
        <w:tabs>
          <w:tab w:val="left" w:pos="3695"/>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Καλά τώρα, μην το πάμε σερί σαν Υπουργικό Συμβούλιο. Θα δώσω τον λόγο στον κ. Βερναρδάκη, για να υποστηρίξει προφανώς την τροπολογία. Θα μιλήσουν μετά τρεις Βουλευτές, ένας Κοινοβουλευτικός Εκπρόσωπος και μετά οι Υπουργοί. </w:t>
      </w:r>
    </w:p>
    <w:p w14:paraId="5776DF77" w14:textId="77777777" w:rsidR="00C04901" w:rsidRDefault="00EA6D8E">
      <w:pPr>
        <w:tabs>
          <w:tab w:val="left" w:pos="3695"/>
        </w:tabs>
        <w:spacing w:line="600" w:lineRule="auto"/>
        <w:ind w:firstLine="720"/>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Κύριε Πρόεδρε,…</w:t>
      </w:r>
    </w:p>
    <w:p w14:paraId="5776DF78" w14:textId="77777777" w:rsidR="00C04901" w:rsidRDefault="00EA6D8E">
      <w:pPr>
        <w:tabs>
          <w:tab w:val="left" w:pos="3695"/>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Σας παρακαλώ πολύ! Εάν πρόκειται για τροπολογίες, πολύ ευχαρίστως να μπείτε στη σειρά. Αλλά τώρα ήρθατε αυτή την ώρα στη σειρά, ενώ υπολείπονται ακόμα είκοσι δύο Βουλευτές και οι Κοινοβουλευτικοί Εκπρόσωποι δεν μίλησαν.</w:t>
      </w:r>
    </w:p>
    <w:p w14:paraId="5776DF79" w14:textId="77777777" w:rsidR="00C04901" w:rsidRDefault="00EA6D8E">
      <w:pPr>
        <w:tabs>
          <w:tab w:val="left" w:pos="3695"/>
        </w:tabs>
        <w:spacing w:line="600" w:lineRule="auto"/>
        <w:ind w:firstLine="720"/>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Μα, κύριε Πρόεδρε,…</w:t>
      </w:r>
    </w:p>
    <w:p w14:paraId="5776DF7A" w14:textId="77777777" w:rsidR="00C04901" w:rsidRDefault="00EA6D8E">
      <w:pPr>
        <w:tabs>
          <w:tab w:val="left" w:pos="3695"/>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Με συγχωρείτε πολύ. Να λείπουν τα νεύματα!</w:t>
      </w:r>
    </w:p>
    <w:p w14:paraId="5776DF7B" w14:textId="77777777" w:rsidR="00C04901" w:rsidRDefault="00EA6D8E">
      <w:pPr>
        <w:tabs>
          <w:tab w:val="left" w:pos="3695"/>
        </w:tabs>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Μα, το αντίθετο λένε, ότι δεν έχουν πρόβλημα!</w:t>
      </w:r>
    </w:p>
    <w:p w14:paraId="5776DF7C" w14:textId="77777777" w:rsidR="00C04901" w:rsidRDefault="00EA6D8E">
      <w:pPr>
        <w:tabs>
          <w:tab w:val="left" w:pos="3695"/>
        </w:tabs>
        <w:spacing w:line="600" w:lineRule="auto"/>
        <w:ind w:firstLine="720"/>
        <w:jc w:val="both"/>
        <w:rPr>
          <w:rFonts w:eastAsia="Times New Roman" w:cs="Times New Roman"/>
          <w:szCs w:val="24"/>
        </w:rPr>
      </w:pPr>
      <w:r>
        <w:rPr>
          <w:rFonts w:eastAsia="Times New Roman"/>
          <w:b/>
          <w:szCs w:val="24"/>
        </w:rPr>
        <w:t xml:space="preserve">ΟΥΡΑΝΙΑ ΑΝΤΩΝΟΠΟΥΛΟΥ (Αναπληρώτρια Υπουργός Εργασίας, Κοινωνικής Ασφάλισης και Κοινωνικής Αλληλεγγύης): </w:t>
      </w:r>
      <w:r>
        <w:rPr>
          <w:rFonts w:eastAsia="Times New Roman"/>
          <w:szCs w:val="24"/>
        </w:rPr>
        <w:t xml:space="preserve">Δεν υπάρχει πρόβλημα, κύριε Πρόεδρε. </w:t>
      </w:r>
    </w:p>
    <w:p w14:paraId="5776DF7D" w14:textId="77777777" w:rsidR="00C04901" w:rsidRDefault="00EA6D8E">
      <w:pPr>
        <w:tabs>
          <w:tab w:val="left" w:pos="3695"/>
        </w:tabs>
        <w:spacing w:line="600" w:lineRule="auto"/>
        <w:ind w:firstLine="720"/>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Τόση ώρα λέω ότι δεν έχω πρόβλημα. Να με βάλετε ό,τι ώρα θέλετε!</w:t>
      </w:r>
    </w:p>
    <w:p w14:paraId="5776DF7E" w14:textId="77777777" w:rsidR="00C04901" w:rsidRDefault="00EA6D8E">
      <w:pPr>
        <w:tabs>
          <w:tab w:val="left" w:pos="3695"/>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Κυρία Φωτίου, δεν ήταν προσωπικό το θέμα. Γιατί πίσω από εσάς υπάρχουν και άλλοι Υπουργοί. </w:t>
      </w:r>
    </w:p>
    <w:p w14:paraId="5776DF7F" w14:textId="77777777" w:rsidR="00C04901" w:rsidRDefault="00EA6D8E">
      <w:pPr>
        <w:tabs>
          <w:tab w:val="left" w:pos="3695"/>
        </w:tabs>
        <w:spacing w:line="600" w:lineRule="auto"/>
        <w:ind w:firstLine="720"/>
        <w:jc w:val="both"/>
        <w:rPr>
          <w:rFonts w:eastAsia="Times New Roman" w:cs="Times New Roman"/>
          <w:szCs w:val="24"/>
        </w:rPr>
      </w:pPr>
      <w:r>
        <w:rPr>
          <w:rFonts w:eastAsia="Times New Roman" w:cs="Times New Roman"/>
          <w:szCs w:val="24"/>
        </w:rPr>
        <w:t>Τον λόγο έχει ο κ. Βερναρδάκης για τρία λεπτά.</w:t>
      </w:r>
    </w:p>
    <w:p w14:paraId="5776DF80" w14:textId="77777777" w:rsidR="00C04901" w:rsidRDefault="00EA6D8E">
      <w:pPr>
        <w:tabs>
          <w:tab w:val="left" w:pos="3695"/>
        </w:tabs>
        <w:spacing w:line="600" w:lineRule="auto"/>
        <w:ind w:firstLine="720"/>
        <w:jc w:val="both"/>
        <w:rPr>
          <w:rFonts w:eastAsia="Times New Roman" w:cs="Times New Roman"/>
          <w:szCs w:val="24"/>
        </w:rPr>
      </w:pPr>
      <w:r>
        <w:rPr>
          <w:rFonts w:eastAsia="Times New Roman" w:cs="Times New Roman"/>
          <w:b/>
          <w:szCs w:val="24"/>
        </w:rPr>
        <w:t>ΧΡΙΣΤΟΦΟΡΟΣ ΒΕΡΝΑΡΔΑΚΗΣ (Αναπληρωτής Υπουργός Εσωτερικών και Διοικητικής Ανασυγκρότησης):</w:t>
      </w:r>
      <w:r>
        <w:rPr>
          <w:rFonts w:eastAsia="Times New Roman" w:cs="Times New Roman"/>
          <w:szCs w:val="24"/>
        </w:rPr>
        <w:t xml:space="preserve"> Ευχαριστώ.</w:t>
      </w:r>
    </w:p>
    <w:p w14:paraId="5776DF81" w14:textId="77777777" w:rsidR="00C04901" w:rsidRDefault="00EA6D8E">
      <w:pPr>
        <w:tabs>
          <w:tab w:val="left" w:pos="3695"/>
        </w:tabs>
        <w:spacing w:line="600" w:lineRule="auto"/>
        <w:ind w:firstLine="720"/>
        <w:jc w:val="both"/>
        <w:rPr>
          <w:rFonts w:eastAsia="Times New Roman" w:cs="Times New Roman"/>
          <w:szCs w:val="24"/>
        </w:rPr>
      </w:pPr>
      <w:r>
        <w:rPr>
          <w:rFonts w:eastAsia="Times New Roman" w:cs="Times New Roman"/>
          <w:szCs w:val="24"/>
        </w:rPr>
        <w:t xml:space="preserve">Θέλω να μιλήσω για την τροπολογία με γενικό αριθμό 719 και ειδικό 36, που καταθέτει το Υπουργείο Εσωτερικών και Διοικητικής Ανασυγκρότησης, το Υπουργείο Εργασίας και το Υπουργείο Υγείας. Αφορά τη θεραπεία μιας χρόνιας παθογένειας που υπάρχει στην ελληνική δημόσια διοίκηση, δηλαδή την εκχώρηση αναγκών καθαριότητας, σίτισης, εστίασης και φύλαξης σε ιδιωτικές εταιρείες, τις γνωστές εργολαβικές εταιρείες. </w:t>
      </w:r>
    </w:p>
    <w:p w14:paraId="5776DF82" w14:textId="77777777" w:rsidR="00C04901" w:rsidRDefault="00EA6D8E">
      <w:pPr>
        <w:tabs>
          <w:tab w:val="left" w:pos="3695"/>
        </w:tabs>
        <w:spacing w:line="600" w:lineRule="auto"/>
        <w:ind w:firstLine="720"/>
        <w:jc w:val="both"/>
        <w:rPr>
          <w:rFonts w:eastAsia="Times New Roman" w:cs="Times New Roman"/>
          <w:szCs w:val="24"/>
        </w:rPr>
      </w:pPr>
      <w:r>
        <w:rPr>
          <w:rFonts w:eastAsia="Times New Roman" w:cs="Times New Roman"/>
          <w:szCs w:val="24"/>
        </w:rPr>
        <w:t>Είναι μια ιστορία η οποία ξεκινάει από το 1998. Επεκτείνεται το 2001 και αυτή τη στιγμή βρισκόμαστε σε ένα σημείο που έχει δημιουργηθεί ένα πολύ σοβαρό και δημοσιονομικό ζήτημα αλλά κυρίως και ένα ζήτημα υπεράσπισης των βασικών εργασιακών, εργατικών και οικονομικών δικαιωμάτων των εργαζόμενων στις εταιρείες αυτές.</w:t>
      </w:r>
    </w:p>
    <w:p w14:paraId="5776DF83" w14:textId="77777777" w:rsidR="00C04901" w:rsidRDefault="00EA6D8E">
      <w:pPr>
        <w:tabs>
          <w:tab w:val="left" w:pos="3695"/>
        </w:tabs>
        <w:spacing w:line="600" w:lineRule="auto"/>
        <w:ind w:firstLine="720"/>
        <w:jc w:val="both"/>
        <w:rPr>
          <w:rFonts w:eastAsia="Times New Roman" w:cs="Times New Roman"/>
          <w:szCs w:val="24"/>
        </w:rPr>
      </w:pPr>
      <w:r>
        <w:rPr>
          <w:rFonts w:eastAsia="Times New Roman" w:cs="Times New Roman"/>
          <w:szCs w:val="24"/>
        </w:rPr>
        <w:t>Με την τροπολογία αυτή επιτρέπεται στις Υπηρεσίες των Υπουργείων, στα νομικά πρόσωπα δημοσίου δικαίου αλλά και ιδιωτικού δικαίου που εποπτεύονται από τα Υπουργεία με απόφαση της διοίκησής τους για τις ανάγκες καθαριότητας, σίτισης, εστίασης και φύλαξης να συνάπτουν ατομικές συμβάσεις εργασίας ιδιωτικού δικαίου ορισμένου χρόνου, εφόσον δεν επαρκεί το υπάρχον προσωπικό τους -κάτι το οποίο προφανώς βρίσκεται στη διαδικασία της κάλυψης και πρέπει να βρίσκεται στη διαδικασία της κάλυψης κάθε οργανισμού- και εφόσον, βεβαίως, συντρέχουν απρόβλεπτες ή επείγουσες ανάγκες, οι οποίες είναι πραγματικό νομικό ή πραγματικό κώλυμα απρόσκοπτης παροχής από τρίτα φυσικά ή νομικά πρόσωπα. Το δεύτερο βασικό στοιχείο της διάταξης αυτής είναι η εξοικονόμηση δημοσιονομικής ωφέλειας.</w:t>
      </w:r>
    </w:p>
    <w:p w14:paraId="5776DF84"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Θέλω να πω δυο λόγια πάνω σε αυτό. Η διασφάλιση δημοσιονομικού οφέλους, σύμφωνα με τους υπολογισμούς, είναι τεράστια. Ένα χαρακτηριστικό μόνο νούμερο θα δώσω από πέντε νοσοκομεία, που η εξοικονόμηση φτάνει το 1,2 ετησίως. Έχουμε, δηλαδή, σημαντική ελάφρυνση του προϋπολογισμού των αντίστοιχων φορέων, σε μία περίοδο κατά την οποία τα δημοσιονομικά αποτελούν ένα τεράστιο πρόβλημα και οι έκτακτες δημοσιονομικές συνθήκες απαιτούν τον σεβασμό στο τελευταίο ευρώ που δίνει ένας δημόσιος φορέας για την εξυπηρέτηση δημοσίων αναγκών. </w:t>
      </w:r>
    </w:p>
    <w:p w14:paraId="5776DF85"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Βεβαίως, είναι πολύ σημαντικό και για τη βελτίωση των συνθηκών εργασίας των εργαζομένων στις προαναφερόμενες επιχειρήσεις. Πρέπει να επισημάνουμε ότι το ιστορικό παραβατικότητας της εργατικής νομοθεσίας, σύμφωνα με τα στοιχεία του Σώματος Ελεγκτών Επιθεώρησης Εργασίας, του ΣΕΠΕ, στις εταιρείες αυτές βρίσκεται στην κορυφή, έχουμε δηλαδή ακραία παραβατικότητα. </w:t>
      </w:r>
    </w:p>
    <w:p w14:paraId="5776DF86"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Επίσης, έχουμε καλύτερες αμοιβές για τους εργαζόμενους, ακριβώς διότι στην παθογένεια αυτή εκτυλίχθηκαν φαινόμενα ακραίας εκμετάλλευσης των εργαζομένων, για να μείνω μόνο στην οικονομική εκμετάλλευση και να μη θυμίσω περιστατικά που τα ξέρουμε όλοι και τα θυμόμαστε, τύπου Κούνεβα και τύπου ακραίων συνθηκών εκβιασμών, που έχουν υποστεί οι εργαζόμενοι αυτοί.</w:t>
      </w:r>
    </w:p>
    <w:p w14:paraId="5776DF87"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Κατά τη γνώμη μας, αποτελεί μια σημαντική τομή στη λειτουργία της δημόσιας διοίκησης και στην επαναθεμελίωση βασικών εργασιακών δικαιωμάτων στον δημόσιο τομέα. Προφανώς είμαστε έτοιμοι, στο επόμενο διάστημα, να θωρακίσουμε ακόμα περισσότερο τις διατάξεις αυτές επεκτείνοντάς τες και σε χώρους όπως η τοπική αυτοδιοίκηση, αλλά και άλλοι φορείς, οι οποίοι αυτή τη στιγμή βρίσκονται έξω από το πεδίο εφαρμογής αυτής της διάταξης.</w:t>
      </w:r>
    </w:p>
    <w:p w14:paraId="5776DF88"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Ευχαριστώ.</w:t>
      </w:r>
    </w:p>
    <w:p w14:paraId="5776DF89"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τον κύριο Υπουργό.</w:t>
      </w:r>
    </w:p>
    <w:p w14:paraId="5776DF8A"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Μπορώ να κάνω μια ερώτηση στον κύριο Υπουργό για την τροπολογία αυτή;</w:t>
      </w:r>
    </w:p>
    <w:p w14:paraId="5776DF8B"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Στο μικρόφωνο, παρακαλώ.</w:t>
      </w:r>
    </w:p>
    <w:p w14:paraId="5776DF8C"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Μία ερώτηση στον Υπουργό. Επειδή γράφει μέσα στην τροπολογία ότι δεν επιτρέπεται ξανά η ανανέωση των συμβάσεων ούτε η μετατροπή τους σε αορίστου χρόνου, μετά από αυτή την ατομική σύμβαση τι θα γίνουν αυτοί οι άνθρωποι;</w:t>
      </w:r>
    </w:p>
    <w:p w14:paraId="5776DF8D"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Υπουργέ, θέλετε να απαντήσετε;</w:t>
      </w:r>
    </w:p>
    <w:p w14:paraId="5776DF8E"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ΧΡΙΣΤΟΦΟΡΟΣ ΒΕΡΝΑΡΔΑΚΗΣ (Αναπληρωτής Υπουργός Εσωτερικών και Διοικητικής Ανασυγκρότησης):</w:t>
      </w:r>
      <w:r>
        <w:rPr>
          <w:rFonts w:eastAsia="Times New Roman" w:cs="Times New Roman"/>
          <w:szCs w:val="24"/>
        </w:rPr>
        <w:t xml:space="preserve"> Δεν γράφει αυτό. </w:t>
      </w:r>
    </w:p>
    <w:p w14:paraId="5776DF8F"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Ως προς την ανώτατη χρονική διάρκεια των συμβάσεων εφαρμόζονται τα άρθρα του προεδρικού διατάγματος, τα οποία είναι μέχρι είκοσι τέσσερις μήνες. Πράγματι -εδώ υπάρχει, όμως, ένα συνταγματικό ζήτημα- είναι ορισμένου χρόνου. Οι ορισμένου χρόνου δεν μπορούν, με τα σημερινά συνταγματικά πλαίσια, να μετατραπούν σε αορίστου χρόνου. </w:t>
      </w:r>
    </w:p>
    <w:p w14:paraId="5776DF90"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Ούτε η ανανέωση επιτρέπεται, έτσι γράφει.</w:t>
      </w:r>
    </w:p>
    <w:p w14:paraId="5776DF91"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ΧΡΙΣΤΟΦΟΡΟΣ ΒΕΡΝΑΡΔΑΚΗΣ (Αναπληρωτής Υπουργός Εσωτερικών και Διοικητικής Ανασυγκρότησης):</w:t>
      </w:r>
      <w:r>
        <w:rPr>
          <w:rFonts w:eastAsia="Times New Roman" w:cs="Times New Roman"/>
          <w:szCs w:val="24"/>
        </w:rPr>
        <w:t xml:space="preserve"> Ναι, ούτε η ανανέωση. </w:t>
      </w:r>
    </w:p>
    <w:p w14:paraId="5776DF92"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Η ανανέωση είναι κάτι το οποίο θα το δούμε σε δεύτερο χρόνο. Το πρώτο πράγμα που πρέπει σήμερα να κάνουμε είναι να διαχειριστούμε τη σημερινή κατάσταση μετάπτωσης των συμβάσεων σε ατομικές συμβάσεις εργασίας από εργολαβικές ή συμβάσεις προς τρίτους, που υπάρχουν αυτή τη στιγμή. </w:t>
      </w:r>
    </w:p>
    <w:p w14:paraId="5776DF93"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Υπάρχει, όμως, η πρόβλεψη για τη μοριοδότηση, με βάση τα κριτήρια της εργασίας και της ανεργίας, μέσω του ΑΣΕΠ, που θα γίνονται αυτές οι προβλέψεις για τους εργαζόμενους που σήμερα ήδη έχουν σχέσεις εργασίας μέσα σε αυτές τις εταιρείες. </w:t>
      </w:r>
    </w:p>
    <w:p w14:paraId="5776DF94"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Σε δεύτερο χρόνο, πράγματι, θα πρέπει να δούμε τη ρύθμιση συνολικότερα των συμβάσεων αυτών, προφανώς, λαμβάνοντας υπ’ όψιν και τη συνταγματική τάξη, η οποία ισχύει σήμερα και η οποία απαγορεύει τη μετατροπή των ορισμένου χρόνου σε αορίστου χρόνου. Είναι κάτι το οποίο πρέπει να συζητήσουμε σαν Εθνική Αντιπροσωπεία και τα πολιτικά κόμματα σε ένα άλλο, προφανώς, πλαίσιο ρύθμισης.</w:t>
      </w:r>
    </w:p>
    <w:p w14:paraId="5776DF95"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Καλώς, ευχαριστούμε τον κύριο Υπουργό.</w:t>
      </w:r>
    </w:p>
    <w:p w14:paraId="5776DF96"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Τον λόγο έχει ο κ. Γιαννακίδης.</w:t>
      </w:r>
    </w:p>
    <w:p w14:paraId="5776DF97"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ΕΥΣΤΑΘΙΟΣ ΓΙΑΝΝΑΚΙΔΗΣ:</w:t>
      </w:r>
      <w:r>
        <w:rPr>
          <w:rFonts w:eastAsia="Times New Roman" w:cs="Times New Roman"/>
          <w:szCs w:val="24"/>
        </w:rPr>
        <w:t xml:space="preserve"> Ευχαριστώ, κύριε Πρόεδρε.</w:t>
      </w:r>
    </w:p>
    <w:p w14:paraId="5776DF98"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Σήμερα το πρωί πληροφορηθήκαμε την απώλεια του Περιφερειάρχη Ανατολικής Μακεδονίας και Θράκης Γιώργου Παυλίδη. Θα ήθελα να εκφράσω τα θερμά μου συλλυπητήρια στην οικογένειά του και στους συνεργάτες του.</w:t>
      </w:r>
    </w:p>
    <w:p w14:paraId="5776DF99"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Στις εκλογές του Σεπτεμβρίου, που έγιναν μετά την υπογραφή της συμφωνίας, ο ελληνικός λαός έδωσε εκ νέου εντολή στην Κυβέρνηση του ΣΥΡΙΖΑ, προκειμένου να προχωρήσουμε όχι μόνο όσον αφορά το κομμάτι της συμφωνίας, αλλά κυρίως για να προχωρήσουμε στις αναγκαίες συγκρούσεις και αλλαγές στο εσωτερικό της χώρας.</w:t>
      </w:r>
    </w:p>
    <w:p w14:paraId="5776DF9A"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Προς απογοήτευση της Αντιπολίτευσης, οι επιμέρους στόχοι της συμφωνίας επιτυγχάνονται. Η πρώτη αξιολόγηση ολοκληρώθηκε, η ελληνική Κυβέρνηση παραμένει σταθερή και συνεχίζει να δίνει καθημερινά σκληρές μάχες, προκειμένου να δημιουργηθούν εκείνοι οι όροι, που θα επιτρέψουν στην ελληνική οικονομία να ανακάμψει. Έχουμε μια Κυβέρνηση και μια κυβερνητική πλειοψηφία που αγωνίζονται καθημερινά, για να δώσουν διέξοδο και προοπτική στη χώρα και κυρίως στην κοινωνία.</w:t>
      </w:r>
    </w:p>
    <w:p w14:paraId="5776DF9B"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Από την άλλη πλευρά, έχουμε την Αξιωματική Αντιπολίτευση, που, αντί να υποστηρίξει την προσπάθεια να μπει ένα τέλος στο υφεσιακό αδιέξοδο -αποτέλεσμα των δικών της πολιτικών- και να επιστρέψει η χώρα στη δίκαιη ανάπτυξη, συνεχίζει να επενδύει στις πιο ακραίες θέσεις των δανειστών, στην καταστροφή και στο σενάριο της αριστερής παρένθεσης, υπερασπιζόμενη και ταυτιζόμενη πολλές φορές με το σύνολο των παθογενειών του παρελθόντος, που εμποδίζουν τη χώρα, την οικονομία και την κοινωνία να κάνουν ένα βήμα προς τα εμπρός. </w:t>
      </w:r>
    </w:p>
    <w:p w14:paraId="5776DF9C"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Οι κύριοι υπαίτιοι για τη δεινή κατάσταση της ελληνικής οικονομίας συνεχίζουν να κουνούν το δάχτυλο στην Αριστερά και να κόπτονται υποκριτικά για το μέλλον της χώρας, μιας χώρας που οι ίδιοι, με τις επιλογές τους, καταδίκασαν σε παρατεταμένη ύφεση, συρρικνώνοντας το ΑΕΠ της χώρας κατά 25%, μειώνοντας τις εγχώριες επενδύσεις κατά 60%, αυξάνοντας την ανεργία σε δυσθεώρητα ποσοστά, δημιουργώντας συνθήκες ανθρωπιστικής κρίσης για τους πολίτες, επιφυλάσσοντας ένα μέλλον για τους νέους καταδικασμένο στην ανασφάλεια.</w:t>
      </w:r>
    </w:p>
    <w:p w14:paraId="5776DF9D"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Τα κόμματα του τριγώνου της διαπλοκής καταδίκασαν τη χώρα στη σημερινή και άδικη για τους πολίτες πραγματικότητα. Τη στιγμή που η Κυβέρνηση και η δοκιμαζόμενη ελληνική κοινωνία δίνουν από κοινού τη μάχη για την υπέρβαση αυτής της κατάστασης, ΠΑΣΟΚ και Νέα Δημοκρατία βάλλουν κατά αυτής της προσπάθειας, συστρατευόμενοι με εργολάβους, καναλάρχες και διαπλεκόμενα συμφέροντα. </w:t>
      </w:r>
    </w:p>
    <w:p w14:paraId="5776DF9E"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Η ελληνική Κυβέρνηση όχι μόνο δεν έπεσε στην παγίδα της αριστερής παρένθεσης, αλλά κατάφερε να κρατήσει όρθια την κοινωνία σε πάρα πολύ κρίσιμες στιγμές. Με πρώτο μέλημα την προστασία των πιο αδύναμων κοινωνικών στρωμάτων, εξασφάλισε πλήρη και δωρεάν νοσηλευτική, διαγνωστική και φαρμακευτική κάλυψη όλων των ανασφάλιστων πολιτών, εφάρμοσε πολιτικές για την αντιμετώπιση της ανθρωπιστικής κρίσης, έβαλε φρένο στις απολύσεις στο δημόσιο και προχώρησε σε προσλήψεις στους κρίσιμους τομείς της υγείας και της παιδείας, αναδιοργάνωσε τα προγράμματα καταπολέμησης της ανεργίας προς όφελος των εργαζομένων, έδωσε και δίνει καθημερινά μάχη κατά της διαφθοράς και διαπλοκής σε όλα τα επίπεδα, την ίδια στιγμή που διαρκώς αποκαλύπτονται υποθέσεις με εμπλοκή «γαλάζιων» στελεχών και παραγόντων, με πιο πρόσφατη την καταδίκη του πρώην διευθύνοντα συμβούλου της ΕΑΠΑΞ, της δημοτικής επιχείρησης για την αξιοποίηση της παλιάς πόλης της Ξάνθης, για απιστία και υπεξαίρεση περίπου 1,5 εκατομμύριου ευρώ, μιας υπόθεσης για την οποία ακόμα δεν έχει δοθεί κάποια εξήγηση, κάποια απάντηση, όπως άλλωστε συνηθίζει η Νέα Δημοκρατία το τελευταίο διάστημα.</w:t>
      </w:r>
    </w:p>
    <w:p w14:paraId="5776DF9F"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Για να είμαστε απολύτως ειλικρινείς, η υπόθεση της ΕΑΠΑΞ δεν αποτελεί παρά μονάχα την κορυφή του παγόβουνου, καθώς υπάρχουν δεκάδες άλλες υποθέσεις, μικρότερες ή μεγαλύτερες, τις οποίες επιθυμείτε να κρατήσετε στο σκοτάδι και στα συρτάρια, με χαρακτηριστικότερο παράδειγμα την «Αναπτυξιακή Νομού Ξάνθης ΟΤΑ Α.Ε.». Είναι ακόμη μια εταιρεία που οδηγήθηκε στο αδιέξοδο, εξαιτίας των πρακτικών «γαλάζιων» και «πράσινων» στελεχών.</w:t>
      </w:r>
    </w:p>
    <w:p w14:paraId="5776DFA0"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Σήμερα, με την κοινωνία όρθια¨, η Κυβέρνηση ΣΥΡΙΖΑ-ΑΝΕΛ συνεχίζει στο πλαίσιο της δίκαιης ανάπτυξης και αναλαμβάνει μια σειρά από αναγκαίες πρωτοβουλίες στην κατεύθυνση για παραγωγική ανασυγκρότηση της χώρας, με την αξιοποίηση του πακέτου Γιούνκερ και την αύξηση των δημοσίων επενδύσεων για δεύτερη συνεχή χρονιά στο μεγαλύτερο επίπεδο από την αρχή της κρίσης, με την αξιοποίηση στο έπακρο των κοινοτικών κονδυλίων -η χώρα μας είναι πρώτη στην απορρόφηση του ΕΣΠΑ για το 2015, ενώ για το 2016 απορροφούμε πάνω από 6 δισεκατομμύρια μέχρι το τέλος του έτους-, με τον νέο αναπτυξιακό νόμο, που πλέον δίνει έμφαση στις μικρομεσαίες επιχειρήσεις, σπάζοντας το καθεστώς των προηγούμενων αναπτυξιακών, που το 44% των ενισχύσεων πήγε μόλις στο 4% των επιχειρήσεων, με δωδεκαετές σταθερό φορολογικό περιβάλλον για τις μεγάλες ξένες και εγχώριες επιχειρήσεις άνω των 20 εκατομμυρίων ευρώ, με την ένταξη των κοινωνικών επιχειρήσεων στα προγράμματα του ΕΣΠΑ και στον αναπτυξιακό νόμο, με την απλοποίηση των διαδικασιών αδειοδότησης για επιχειρήσεις μέσα από τη μείωση των γραφειοκρατικών και ρυθμιστικών βαρών.</w:t>
      </w:r>
    </w:p>
    <w:p w14:paraId="5776DFA1"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Όλα αυτά, εστιάζοντας στους κλάδους που η χώρα διαθέτει συγκριτικό πλεονέκτημα, όπως η αγροτική παραγωγή, οι τεχνολογίες πληροφορικής και επικοινωνιών, η ενέργεια και το περιβάλλον, οι μεταφορές, ο πολιτισμός και ο τουρισμός. Και, ίσως, το πιο σημαντικό, αλλά αναξιοποίητο πλεονέκτημα είναι ένα εξαιρετικό επιστημονικό δυναμικό υψηλά εκπαιδευμένων νέων επιστημόνων. </w:t>
      </w:r>
    </w:p>
    <w:p w14:paraId="5776DFA2" w14:textId="77777777" w:rsidR="00C04901" w:rsidRDefault="00EA6D8E">
      <w:pPr>
        <w:spacing w:line="600" w:lineRule="auto"/>
        <w:ind w:firstLine="567"/>
        <w:jc w:val="both"/>
        <w:rPr>
          <w:rFonts w:eastAsia="Times New Roman" w:cs="Times New Roman"/>
          <w:szCs w:val="24"/>
        </w:rPr>
      </w:pPr>
      <w:r>
        <w:rPr>
          <w:rFonts w:eastAsia="Times New Roman" w:cs="Times New Roman"/>
          <w:szCs w:val="24"/>
        </w:rPr>
        <w:t>Είναι πραγματικότητα πως η χώρα μας διαθέτει ένα υψηλά εκπαιδευμένο επιστημονικό δυναμικό, που αναγκάστηκε να αναζητήσει μια νέα αρχή στο εξωτερικό, επιλέγοντας τον δύσκολο δρόμο της μετανάστευσης. Αυτή η διαρροή νέων επιστημόνων αποτελεί ίσως τη σημαντικότερη αιμορραγία της χώρας μας και η πολιτεία οφείλει να δώσει διεξόδους στη νέα γενιά για να σταματήσει το φαινόμενο αυτό.</w:t>
      </w:r>
    </w:p>
    <w:p w14:paraId="5776DFA3" w14:textId="77777777" w:rsidR="00C04901" w:rsidRDefault="00EA6D8E">
      <w:pPr>
        <w:spacing w:line="600" w:lineRule="auto"/>
        <w:ind w:firstLine="567"/>
        <w:jc w:val="both"/>
        <w:rPr>
          <w:rFonts w:eastAsia="Times New Roman" w:cs="Times New Roman"/>
          <w:szCs w:val="24"/>
        </w:rPr>
      </w:pPr>
      <w:r>
        <w:rPr>
          <w:rFonts w:eastAsia="Times New Roman" w:cs="Times New Roman"/>
          <w:szCs w:val="24"/>
        </w:rPr>
        <w:t xml:space="preserve">Το νομοσχέδιο που συζητάμε σήμερα έρχεται να απαντήσει, μεταξύ άλλων, και σε αυτό το ζήτημα. Παίρνοντας το νήμα από μια σειρά αναγκαίων μεταρρυθμίσεων της Κυβέρνησης, όπως την αναμόρφωση του πλαισίου λειτουργίας των αγροτικών συνεταιρισμών, κατατέθηκε προς ψήφιση το νέο νομοθετικό πλαίσιο για την κοινωνική και αλληλέγγυα οικονομία, η οποία μπορεί και πρέπει να παίξει σημαντικό ρόλο στην κατεύθυνση της παραγωγικής ανασυγκρότησης. </w:t>
      </w:r>
    </w:p>
    <w:p w14:paraId="5776DFA4" w14:textId="77777777" w:rsidR="00C04901" w:rsidRDefault="00EA6D8E">
      <w:pPr>
        <w:spacing w:line="600" w:lineRule="auto"/>
        <w:ind w:firstLine="567"/>
        <w:jc w:val="both"/>
        <w:rPr>
          <w:rFonts w:eastAsia="Times New Roman" w:cs="Times New Roman"/>
          <w:szCs w:val="24"/>
        </w:rPr>
      </w:pPr>
      <w:r>
        <w:rPr>
          <w:rFonts w:eastAsia="Times New Roman" w:cs="Times New Roman"/>
          <w:szCs w:val="24"/>
        </w:rPr>
        <w:t xml:space="preserve">Με τον όρο κοινωνική και αλληλέγγυα οικονομία εννοούμε όλες τις οικονομικές δραστηριότητες που διεξάγονται από συλλογικές πρωτοβουλίες και δίνουν προτεραιότητα στην εξυπηρέτηση των αναγκών των μελών τους και της ευρύτερης κοινότητας. Έχουν αυτόνομη διοίκηση, λειτουργούν δημοκρατικά, ενώ κατά τη διανομή των κερδών προβάδισμα έχουν οι εργαζόμενοι. </w:t>
      </w:r>
    </w:p>
    <w:p w14:paraId="5776DFA5" w14:textId="77777777" w:rsidR="00C04901" w:rsidRDefault="00EA6D8E">
      <w:pPr>
        <w:spacing w:line="600" w:lineRule="auto"/>
        <w:ind w:firstLine="567"/>
        <w:jc w:val="both"/>
        <w:rPr>
          <w:rFonts w:eastAsia="Times New Roman" w:cs="Times New Roman"/>
          <w:szCs w:val="24"/>
        </w:rPr>
      </w:pPr>
      <w:r>
        <w:rPr>
          <w:rFonts w:eastAsia="Times New Roman" w:cs="Times New Roman"/>
          <w:szCs w:val="24"/>
        </w:rPr>
        <w:t xml:space="preserve">Το βασικό χαρακτηριστικό των φορέων κοινωνικής και αλληλέγγυας οικονομίας είναι πως δίνουν προτεραιότητα στην εξυπηρέτηση των αναγκών των μελών τους και της κοινωνίας και όχι στο κέρδος. Διαφέρουν, όμως, και ως προς τη δομή και τον τρόπο οργάνωσης που επιλέγουν για τη λειτουργία τους. </w:t>
      </w:r>
    </w:p>
    <w:p w14:paraId="5776DFA6" w14:textId="77777777" w:rsidR="00C04901" w:rsidRDefault="00EA6D8E">
      <w:pPr>
        <w:spacing w:line="600" w:lineRule="auto"/>
        <w:ind w:firstLine="567"/>
        <w:jc w:val="both"/>
        <w:rPr>
          <w:rFonts w:eastAsia="Times New Roman" w:cs="Times New Roman"/>
          <w:szCs w:val="24"/>
        </w:rPr>
      </w:pPr>
      <w:r>
        <w:rPr>
          <w:rFonts w:eastAsia="Times New Roman" w:cs="Times New Roman"/>
          <w:szCs w:val="24"/>
        </w:rPr>
        <w:t xml:space="preserve">Τα βασικά στοιχεία που έχει μια επιχείρηση που εντάσσεται στο πλαίσιο της κοινωνικής και αλληλέγγυας οικονομίας είναι η δημοκρατική διαδικασία λήψης αποφάσεων στη βάση της αρχής ένα μέλος-μία ψήφος, η οριζόντια οργάνωση, η ανακλητότητα των ρόλων των μελών της και οι εξισωτικές μορφές αμοιβής της εργασίας. </w:t>
      </w:r>
    </w:p>
    <w:p w14:paraId="5776DFA7" w14:textId="77777777" w:rsidR="00C04901" w:rsidRDefault="00EA6D8E">
      <w:pPr>
        <w:spacing w:line="600" w:lineRule="auto"/>
        <w:ind w:firstLine="567"/>
        <w:jc w:val="both"/>
        <w:rPr>
          <w:rFonts w:eastAsia="Times New Roman" w:cs="Times New Roman"/>
          <w:szCs w:val="24"/>
        </w:rPr>
      </w:pPr>
      <w:r>
        <w:rPr>
          <w:rFonts w:eastAsia="Times New Roman" w:cs="Times New Roman"/>
          <w:szCs w:val="24"/>
        </w:rPr>
        <w:t xml:space="preserve">Σύμφωνα με την Ευρωπαϊκή Επιτροπή, σήμερα στην Ευρωπαϊκή Ένωση υπάρχουν δύο εκατομμύρια κοινωνικές επιχειρήσεις, αντιπροσωπεύοντας το 10% του συνόλου των επιχειρήσεων στην Ευρωπαϊκή Ένωση. Οι επιχειρήσεις που εντάσσονται στο πλαίσιο της κοινωνικής και αλληλέγγυας οικονομίας εμφανίζονται με διάφορες νομικές μορφές και εκτείνονται σε όλο το φάσμα της οικονομικής δραστηριότητας, από τη γεωργία έως τον χρηματοπιστωτικό κλάδο, και απασχολεί περισσότερα από έντεκα εκατομμύρια ανθρώπους, περίπου το 6% των εργαζομένων της Ευρωπαϊκής Ένωσης. </w:t>
      </w:r>
    </w:p>
    <w:p w14:paraId="5776DFA8" w14:textId="77777777" w:rsidR="00C04901" w:rsidRDefault="00EA6D8E">
      <w:pPr>
        <w:spacing w:line="600" w:lineRule="auto"/>
        <w:ind w:firstLine="567"/>
        <w:jc w:val="both"/>
        <w:rPr>
          <w:rFonts w:eastAsia="Times New Roman" w:cs="Times New Roman"/>
          <w:szCs w:val="24"/>
        </w:rPr>
      </w:pPr>
      <w:r>
        <w:rPr>
          <w:rFonts w:eastAsia="Times New Roman" w:cs="Times New Roman"/>
          <w:szCs w:val="24"/>
        </w:rPr>
        <w:t xml:space="preserve">Σύμφωνα μάλιστα με τη Διεθνή Συνεταιριστική Συμμαχία, σε παγκόσμιο επίπεδο, οι συνεταιρισμοί παρέχουν εκατό εκατομμύρια θέσεις εργασίας, δηλαδή 20% περισσότερες απ’ αυτές που παρέχουν οι πολυεθνικές επιχειρήσεις. </w:t>
      </w:r>
    </w:p>
    <w:p w14:paraId="5776DFA9" w14:textId="77777777" w:rsidR="00C04901" w:rsidRDefault="00EA6D8E">
      <w:pPr>
        <w:spacing w:line="600" w:lineRule="auto"/>
        <w:ind w:firstLine="567"/>
        <w:jc w:val="both"/>
        <w:rPr>
          <w:rFonts w:eastAsia="Times New Roman" w:cs="Times New Roman"/>
          <w:szCs w:val="24"/>
        </w:rPr>
      </w:pPr>
      <w:r>
        <w:rPr>
          <w:rFonts w:eastAsia="Times New Roman"/>
          <w:b/>
          <w:bCs/>
        </w:rPr>
        <w:t>ΠΡΟΕΔΡΕΥΩΝ (Γεώργιος Λαμπρούλης):</w:t>
      </w:r>
      <w:r>
        <w:rPr>
          <w:rFonts w:eastAsia="Times New Roman" w:cs="Times New Roman"/>
          <w:szCs w:val="24"/>
        </w:rPr>
        <w:t xml:space="preserve"> Κύριε Γιαννακίδη, παρακαλώ, συντομεύετε. </w:t>
      </w:r>
    </w:p>
    <w:p w14:paraId="5776DFAA" w14:textId="77777777" w:rsidR="00C04901" w:rsidRDefault="00EA6D8E">
      <w:pPr>
        <w:spacing w:line="600" w:lineRule="auto"/>
        <w:ind w:firstLine="567"/>
        <w:jc w:val="both"/>
        <w:rPr>
          <w:rFonts w:eastAsia="Times New Roman" w:cs="Times New Roman"/>
          <w:szCs w:val="24"/>
        </w:rPr>
      </w:pPr>
      <w:r>
        <w:rPr>
          <w:rFonts w:eastAsia="Times New Roman" w:cs="Times New Roman"/>
          <w:b/>
          <w:szCs w:val="24"/>
        </w:rPr>
        <w:t>ΕΥΣΤΑΘΙΟΣ ΓΙΑΝΝΑΚΙΔΗΣ:</w:t>
      </w:r>
      <w:r>
        <w:rPr>
          <w:rFonts w:eastAsia="Times New Roman" w:cs="Times New Roman"/>
          <w:szCs w:val="24"/>
        </w:rPr>
        <w:t xml:space="preserve"> Κυρίες και κύριοι συνάδελφοι, η υπόθεση της αναδιοργάνωσης του συνεταιριστικού εγχειρήματος είναι πολύ σημαντική. Πρέπει να ξεπεράσουμε τις όποιες χρόνιες παθογένειες, παθογένειες για τις οποίες οι προηγούμενες κυβερνήσεις ευθύνονται σε πολύ μεγάλο βαθμό. </w:t>
      </w:r>
    </w:p>
    <w:p w14:paraId="5776DFAB" w14:textId="77777777" w:rsidR="00C04901" w:rsidRDefault="00EA6D8E">
      <w:pPr>
        <w:spacing w:line="600" w:lineRule="auto"/>
        <w:ind w:firstLine="567"/>
        <w:jc w:val="both"/>
        <w:rPr>
          <w:rFonts w:eastAsia="Times New Roman" w:cs="Times New Roman"/>
          <w:szCs w:val="24"/>
        </w:rPr>
      </w:pPr>
      <w:r>
        <w:rPr>
          <w:rFonts w:eastAsia="Times New Roman" w:cs="Times New Roman"/>
          <w:szCs w:val="24"/>
        </w:rPr>
        <w:t xml:space="preserve">Η κακή παρακαταθήκη που άφησαν κυρίως οι αγροτικοί συνεταιρισμοί έχουν μέχρι τώρα σταθεί τροχοπέδη στην ανάπτυξη των συνεταιριστικών μορφών στην Ελλάδα. Εμπόδιο στέκεται, επίσης, το πολύπλοκο θεσμικό πλαίσιο και η έλλειψη τεχνογνωσίας, προβλήματα που με το παρόν σχέδιο νόμου προσπαθούμε να αντιμετωπίσουμε. </w:t>
      </w:r>
    </w:p>
    <w:p w14:paraId="5776DFAC" w14:textId="77777777" w:rsidR="00C04901" w:rsidRDefault="00EA6D8E">
      <w:pPr>
        <w:spacing w:line="600" w:lineRule="auto"/>
        <w:ind w:firstLine="567"/>
        <w:jc w:val="both"/>
        <w:rPr>
          <w:rFonts w:eastAsia="Times New Roman" w:cs="Times New Roman"/>
          <w:szCs w:val="24"/>
        </w:rPr>
      </w:pPr>
      <w:r>
        <w:rPr>
          <w:rFonts w:eastAsia="Times New Roman" w:cs="Times New Roman"/>
          <w:szCs w:val="24"/>
        </w:rPr>
        <w:t xml:space="preserve">Η ψήφιση του νομοσχεδίου είναι ένα ακόμη βήμα στην κατεύθυνση της εξόδου από την οικονομική ύφεση, ένα ακόμη βήμα για επιστροφή της χώρας μετά από χρόνια σε αναπτυξιακή πορεία, εξασφαλίζοντας για όλους τους πολίτες, αλλά κυρίως για τους νέους ανθρώπους, πρόοδο και προκοπή, δικαιοσύνη και δημοκρατία. </w:t>
      </w:r>
    </w:p>
    <w:p w14:paraId="5776DFAD" w14:textId="77777777" w:rsidR="00C04901" w:rsidRDefault="00EA6D8E">
      <w:pPr>
        <w:spacing w:line="600" w:lineRule="auto"/>
        <w:ind w:firstLine="567"/>
        <w:jc w:val="both"/>
        <w:rPr>
          <w:rFonts w:eastAsia="Times New Roman" w:cs="Times New Roman"/>
          <w:szCs w:val="24"/>
        </w:rPr>
      </w:pPr>
      <w:r>
        <w:rPr>
          <w:rFonts w:eastAsia="Times New Roman" w:cs="Times New Roman"/>
          <w:szCs w:val="24"/>
        </w:rPr>
        <w:t xml:space="preserve">Σας ευχαριστώ. </w:t>
      </w:r>
    </w:p>
    <w:p w14:paraId="5776DFAE" w14:textId="77777777" w:rsidR="00C04901" w:rsidRDefault="00EA6D8E">
      <w:pPr>
        <w:spacing w:line="600" w:lineRule="auto"/>
        <w:ind w:firstLine="720"/>
        <w:jc w:val="center"/>
        <w:rPr>
          <w:rFonts w:eastAsia="Times New Roman"/>
          <w:bCs/>
        </w:rPr>
      </w:pPr>
      <w:r>
        <w:rPr>
          <w:rFonts w:eastAsia="Times New Roman"/>
          <w:bCs/>
        </w:rPr>
        <w:t>(Χειροκροτήματα από την πτέρυγα του ΣΥΡΙΖΑ)</w:t>
      </w:r>
    </w:p>
    <w:p w14:paraId="5776DFAF" w14:textId="77777777" w:rsidR="00C04901" w:rsidRDefault="00EA6D8E">
      <w:pPr>
        <w:spacing w:line="600" w:lineRule="auto"/>
        <w:ind w:firstLine="567"/>
        <w:jc w:val="both"/>
        <w:rPr>
          <w:rFonts w:eastAsia="Times New Roman" w:cs="Times New Roman"/>
          <w:szCs w:val="24"/>
        </w:rPr>
      </w:pPr>
      <w:r>
        <w:rPr>
          <w:rFonts w:eastAsia="Times New Roman"/>
          <w:b/>
          <w:bCs/>
        </w:rPr>
        <w:t>ΠΡΟΕΔΡΕΥΩΝ (Γεώργιος Λαμπρούλης):</w:t>
      </w:r>
      <w:r>
        <w:rPr>
          <w:rFonts w:eastAsia="Times New Roman" w:cs="Times New Roman"/>
          <w:szCs w:val="24"/>
        </w:rPr>
        <w:t xml:space="preserve"> Πριν δώσω στον Κοινοβουλευτικό Εκπρόσωπο από το Ποτάμι, επιτρέψτε μου να κάνω μια ανακοίνωση.</w:t>
      </w:r>
    </w:p>
    <w:p w14:paraId="5776DFB0" w14:textId="77777777" w:rsidR="00C04901" w:rsidRDefault="00EA6D8E">
      <w:pPr>
        <w:spacing w:line="600" w:lineRule="auto"/>
        <w:ind w:firstLine="720"/>
        <w:jc w:val="both"/>
        <w:rPr>
          <w:rFonts w:eastAsia="Times New Roman"/>
          <w:szCs w:val="24"/>
        </w:rPr>
      </w:pPr>
      <w:r>
        <w:rPr>
          <w:rFonts w:eastAsia="Times New Roman"/>
          <w:szCs w:val="24"/>
        </w:rPr>
        <w:t>Η Διαρκής Επιτροπή Εθνικής Άμυνας και Εξωτερικών Υποθέσεων καταθέτει την έκθεσή της στο σχέδιο νόμου του Υπουργείου Εθνικής Άμυνας: «Κύρωση του Μνημονίου Συνεννόησης σχετικά με την Οργάνωση, Διοίκηση, Ασφάλεια, Χρηματοδότηση και Επάνδρωση του Μικτού Κλιμάκιου του ΝΑΤΟ για τον Ηλεκτρονικό Πόλεμο [Joint Electronic Warfare Core Staff (JEWCS)] προς υποστήριξη του NATO, μεταξύ του Υπουργού Άμυνας της Γαλλικής Δημοκρατίας, του Ομοσπονδιακού Υπουργείου Άμυνας της Ομοσπονδιακής Δημοκρατίας της Γερμανίας, του Υπουργείου Εθνικής Άμυνας της Ελληνικής Δημοκρατίας, του Υπουργείου Άμυνας της Ιταλικής Δημοκρατίας, του Υπουργού Άμυνας του Βασιλείου των Κάτω Χωρών, του Υπουργείου Άμυνας του Βασιλείου της Νορβηγίας, του Υπουργού Εθνικής Άμυνας της Δημοκρατίας της Πολωνίας, του Υπουργείου Άμυνας του Ηνωμένου Βασιλείου Μεγάλης Βρετανίας και Βορείου Ιρλανδίας, του Υπουργείου Άμυνας των Ηνωμένων Πολιτειών της Αμερικής, του Ανώτατου Στρατηγείου Συμμαχικών Δυνάμεων της Ευρώπης και του Αρχηγείου της Ανώτατης Συμμαχικής Διοίκησης Μετασχηματισμού».</w:t>
      </w:r>
    </w:p>
    <w:p w14:paraId="5776DFB1" w14:textId="77777777" w:rsidR="00C04901" w:rsidRDefault="00EA6D8E">
      <w:pPr>
        <w:spacing w:line="600" w:lineRule="auto"/>
        <w:ind w:firstLine="567"/>
        <w:jc w:val="both"/>
        <w:rPr>
          <w:rFonts w:eastAsia="Times New Roman" w:cs="Times New Roman"/>
          <w:szCs w:val="24"/>
        </w:rPr>
      </w:pPr>
      <w:r>
        <w:rPr>
          <w:rFonts w:eastAsia="Times New Roman" w:cs="Times New Roman"/>
          <w:szCs w:val="24"/>
        </w:rPr>
        <w:t xml:space="preserve">Τον λόγο έχει ο Κοινοβουλευτικός Εκπρόσωπος από το Ποτάμι κ. Δανέλλης. </w:t>
      </w:r>
    </w:p>
    <w:p w14:paraId="5776DFB2" w14:textId="77777777" w:rsidR="00C04901" w:rsidRDefault="00EA6D8E">
      <w:pPr>
        <w:spacing w:line="600" w:lineRule="auto"/>
        <w:ind w:firstLine="567"/>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Ευχαριστώ, κύριε Πρόεδρε. </w:t>
      </w:r>
    </w:p>
    <w:p w14:paraId="5776DFB3" w14:textId="77777777" w:rsidR="00C04901" w:rsidRDefault="00EA6D8E">
      <w:pPr>
        <w:spacing w:line="600" w:lineRule="auto"/>
        <w:ind w:firstLine="567"/>
        <w:jc w:val="both"/>
        <w:rPr>
          <w:rFonts w:eastAsia="Times New Roman" w:cs="Times New Roman"/>
          <w:szCs w:val="24"/>
        </w:rPr>
      </w:pPr>
      <w:r>
        <w:rPr>
          <w:rFonts w:eastAsia="Times New Roman" w:cs="Times New Roman"/>
          <w:szCs w:val="24"/>
        </w:rPr>
        <w:t>Κυρίες και κύριοι συνάδελφοι, ο ευτελισμός της δικαιοσύνης παραπέμπει σε αυταρχικά καθεστώτα, ξένα προς το ευρωπαϊκό κεκτημένο. Αλίμονο, αν πρότυπό μας είναι η Ουγγαρία του Ορμπάν. Διώξεις, τρομοκρατία, στοχοποίηση δικαστικών λειτουργών δεν συμβαδίζουν με τη λειτουργία της δημοκρατίας και δεν επιτρέπουν στη δικαιοσύνη να επιτελέσει το έργο της.</w:t>
      </w:r>
    </w:p>
    <w:p w14:paraId="5776DFB4" w14:textId="77777777" w:rsidR="00C04901" w:rsidRDefault="00EA6D8E">
      <w:pPr>
        <w:spacing w:line="600" w:lineRule="auto"/>
        <w:ind w:firstLine="567"/>
        <w:jc w:val="both"/>
        <w:rPr>
          <w:rFonts w:eastAsia="Times New Roman" w:cs="Times New Roman"/>
          <w:szCs w:val="24"/>
        </w:rPr>
      </w:pPr>
      <w:r>
        <w:rPr>
          <w:rFonts w:eastAsia="Times New Roman" w:cs="Times New Roman"/>
          <w:szCs w:val="24"/>
        </w:rPr>
        <w:t xml:space="preserve">Όμως, δεν μπορώ να μην αναφερθώ στη θλιβερή ηθική κατάπτωση της εφημερίδας « Η ΑΥΓΗ». Βέβαια, αναφέρομαι στο «κίτρινο» δημοσίευμα για τον δικαστικό λειτουργό του Σ.τ.Ε., συμμετέχοντας έτσι ενεργά στην εκστρατεία εκβιασμού. </w:t>
      </w:r>
    </w:p>
    <w:p w14:paraId="5776DFB5" w14:textId="77777777" w:rsidR="00C04901" w:rsidRDefault="00EA6D8E">
      <w:pPr>
        <w:spacing w:line="600" w:lineRule="auto"/>
        <w:ind w:firstLine="567"/>
        <w:jc w:val="both"/>
        <w:rPr>
          <w:rFonts w:eastAsia="Times New Roman" w:cs="Times New Roman"/>
          <w:szCs w:val="24"/>
        </w:rPr>
      </w:pPr>
      <w:r>
        <w:rPr>
          <w:rFonts w:eastAsia="Times New Roman" w:cs="Times New Roman"/>
          <w:szCs w:val="24"/>
        </w:rPr>
        <w:t xml:space="preserve">Μου είναι αδιανόητο και θλίβομαι, κυρίες και κύριοι συνάδελφοι, που η ιστορική εφημερίδα, σύμβολο της ανανέωσης, της Αριστεράς, των αξιών και των αγώνων της, η εφημερίδα του Λεωνίδα Κίρκου, του Γρηγόρη Γιάνναρου, του Αντώνη Μπριλλάκη, του Σοφιανού Χρυσοστομίδη –για να μείνω σ’ αυτούς-, μεταλλάσσεται σε υποκοσμική και φαιά ζούγκλα. Και μου προξενεί θλίψη το ότι ο κόσμος της εφημερίδας « Η ΑΥΓΗ», οι άνθρωποί της, δεν έχουν ακόμη ξεσηκωθεί γι’ αυτό το όνειδος, που προφανώς δεν τους εκπροσωπεί. </w:t>
      </w:r>
    </w:p>
    <w:p w14:paraId="5776DFB6"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Τώρα επί του νομοσχεδίου. Η κοινωνική επιχειρηματικότητα, για την οποία συζητούμε σήμερα, ιστορικά βρίσκεται στο ενδιάμεσο της κρατικοδίαιτης και κρατικοεξαρτώμενης και ξεπερασμένης, πλέον, οικονομίας και της δίχως φραγμούς και έλεγχο οικονομίας της αγοράς. Δηλαδή, κατ’ ουσίαν η κοινωνική οικονομία αποτελεί τον τρίτο δρόμο της οικονομίας και δεν θα ήταν υπερβολικό να πούμε πως μέσω αυτής εκφράζεται οικονομικά η κοινωνία των πολιτών, καθώς αξιοποιείται τόσο η συλλογική όσο και η ατομική υπευθυνότητα.</w:t>
      </w:r>
    </w:p>
    <w:p w14:paraId="5776DFB7"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Με αυτή την έννοια, λοιπόν, πιστεύω πως πολιτική προτεραιότητά μας θα έπρεπε να είναι η στήριξη του μοντέλου του τρίτου τομέα, ενός τομέα, που συνδέεται στενά με τις έννοιες της προστασίας του περιβάλλοντος, της κοινωνικής συνοχής αλλά και των πολλών κοινωνικών κατακτήσεων. Γιατί η κοινωνική επιχειρηματικότητα συμβάλλει σημαντικά στη δημιουργία θέσεων απασχόλησης, στη βιώσιμη ανάπτυξη και στη δικαιότερη κατανομή του εισοδήματος και του πλούτου.</w:t>
      </w:r>
    </w:p>
    <w:p w14:paraId="5776DFB8"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Αυτό συμβαίνει επειδή μπορεί να συνδυάσει την κερδοφορία με την κοινωνική ένταξη και τα δημοκρατικά συστήματα διακυβέρνησης, προάγοντας παράλληλα τις συνέργειες του δημόσιου με τον ιδιωτικό τομέα, με σκοπό την προσαρμογή των υπηρεσιών σε τρέχουσες ανάγκες της κοινωνίας. Δεν είναι τυχαίο ότι διεθνώς ο τομέας αυτός διαχειρίστηκε και διαχειρίζεται οικονομική κρίση πολύ καλύτερα από άλλους τομείς και γι’ αυτόν τον λόγο κερδίζει συνεχώς αναγνώριση στο ευρωπαϊκό επίπεδο.</w:t>
      </w:r>
    </w:p>
    <w:p w14:paraId="5776DFB9"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Οι κοινωνικοί συνεταιριστές έχουν καταφέρει να κατευθύνουν διασκορπισμένους και αδρανείς πόρους προς την οικονομική δραστηριότητα, κινητοποιώντας πόρους σε τοπικό επίπεδο, ενισχύοντας παράλληλα το επιχειρηματικό πνεύμα, γιατί οι κοινωνικές επιχειρήσεις, σε άλλες χώρες, τουλάχιστον, δύνανται να εξαλείψουν την ακαμψία της αγοράς, ενθαρρύνοντας την ευελιξία αλλά και προάγοντας παράλληλα την κατά τόπους προσαρμογή της παραγωγής.</w:t>
      </w:r>
    </w:p>
    <w:p w14:paraId="5776DFBA"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Αναγνωρίζοντας όλα τα παραπάνω, οι Ευρωπαίοι νομοθέτες οδηγήθηκαν κατά τη διάρκεια των τελευταίων ετών σε σημαντικές βελτιώσεις της υφιστάμενης ευρωπαϊκής νομοθεσίας. Έτσι, δόθηκε ιδιαίτερη έμφαση στην πολιτική και νομική αναγνώριση του τομέα, όπως έγινε, παραδείγματος χάριν, με την πράξη για την ενιαία αγορά, την πρωτοβουλία για την κοινωνική επιχειρηματικότητα, το θεσμικό πλαίσιο του ευρωπαϊκού ιδρύματος και τα Ταμεία Κοινωνικής Επιχειρηματικότητας.</w:t>
      </w:r>
    </w:p>
    <w:p w14:paraId="5776DFBB"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Ωστόσο, ως συνήθως η χώρα μας ακολουθεί τις διεθνείς εξελίξεις από τη θέση του ουραγού. Ο δικός μας νόμος, ο ν.4019/2011, για την κοινωνική οικονομία και την κοινωνική επιχειρηματικότητα, που αποτέλεσε και την πρώτη νομοθετική πρωτοβουλία στην Ελλάδα, προκειμένου να θεσμοθετηθεί αυτός ο νέος για τα ελληνικά δεδομένα τύπος εμπορικών επιχειρήσεων, αποτέλεσε μεν ένα καλό βήμα, βούλιαξε δε μέσα σε χρόνιες παθογένειες του ελληνικού δημοσίου αλλά και στις δυσμενείς οικονομικές συνθήκες των χρόνων της κρίσης. Παρ’ όλο που ο ν.4019 προέβλεπε κάποιες φορολογικές ελαφρύνσεις και κάποια κίνητρα για την απασχόληση των εργαζομένων σε ΚΟΙΝΣΕΠ, αυτές όχι μόνο δεν εφαρμόστηκαν, αλλά καταργήθηκαν οριζόντια, λόγω των σφιχτών δεσμεύσεων και περιορισμών που επιβλήθηκαν το 2013.</w:t>
      </w:r>
    </w:p>
    <w:p w14:paraId="5776DFBC"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Η επιβολή τέλους επιτηδεύματος σε όλες ανεξαρτήτως τις ΚΟΙΝΣΕΠ, ακόμα και σε αυτές που δεν έχουν έσοδα, έδωσε σχεδόν τη χαριστική βολή σε όλους, όσοι επέλεξαν να δραστηριοποιηθούν επιχειρηματικά με αυτόν τον τρόπο. Ακόμη περισσότερο, οι ασφυκτικές συνθήκες λειτουργίας των επιχειρήσεων του ιδιωτικού τομέα, όπως η έλλειψη ρευστότητας, η υπερφορολόγηση, οι προκαταβολές φόρων, η αδυναμία δανεισμού νέων επιχειρήσεων αλλά και η αδυναμία πρόσβασης σε ευρωπαϊκή χρηματοδότηση μεταφέρθηκαν στον χώρο της κοινωνικής επιχειρηματικότητας.</w:t>
      </w:r>
    </w:p>
    <w:p w14:paraId="5776DFBD"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5776DFBE"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Κύριε Πρόεδρε, μου δώσατε έξι λεπτά. Μιλώ ως Κοινοβουλευτικός Εκπρόσωπος.</w:t>
      </w:r>
    </w:p>
    <w:p w14:paraId="5776DFBF"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Ναι, νομίζω ότι βρήκα ως παρακαταθήκη πλέον ότι ο χρόνος όλων των ομιλητών, και των Κοινοβουλευτικών Εκπροσώπων και Βουλευτών, θα είναι έξι λεπτά.</w:t>
      </w:r>
    </w:p>
    <w:p w14:paraId="5776DFC0"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Δεν μίλησα εχθές. Δεν πήρα τον λόγο.</w:t>
      </w:r>
    </w:p>
    <w:p w14:paraId="5776DFC1"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Εν πάση περιπτώσει…</w:t>
      </w:r>
    </w:p>
    <w:p w14:paraId="5776DFC2"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Όπως και να έχει, η ανοχή υπάρχει από το Προεδρείο, μην ανησυχείτε. </w:t>
      </w:r>
    </w:p>
    <w:p w14:paraId="5776DFC3"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Συνεχίστε, κύριε συνάδελφε.</w:t>
      </w:r>
    </w:p>
    <w:p w14:paraId="5776DFC4"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Ευχαριστώ, κύριε Πρόεδρε.</w:t>
      </w:r>
    </w:p>
    <w:p w14:paraId="5776DFC5"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Ο νόμος, τον οποίο συζητάμε, νομίζω ότι είναι ασαφής ως προς τη στρατηγική μας επιλογή. Επιδιώκουμε την ενίσχυση της αυτοοργάνωσης του χώρου της κοινωνικής και αλληλέγγυας οικονομίας ή τον κρατικό έλεγχο και την πλήρη εξάρτησή του από το κράτος; </w:t>
      </w:r>
    </w:p>
    <w:p w14:paraId="5776DFC6"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Η φιλοσοφία των </w:t>
      </w:r>
      <w:r>
        <w:rPr>
          <w:rFonts w:eastAsia="Times New Roman" w:cs="Times New Roman"/>
          <w:szCs w:val="24"/>
          <w:lang w:val="en-US"/>
        </w:rPr>
        <w:t>bottom</w:t>
      </w:r>
      <w:r>
        <w:rPr>
          <w:rFonts w:eastAsia="Times New Roman" w:cs="Times New Roman"/>
          <w:szCs w:val="24"/>
        </w:rPr>
        <w:t>-</w:t>
      </w:r>
      <w:r>
        <w:rPr>
          <w:rFonts w:eastAsia="Times New Roman" w:cs="Times New Roman"/>
          <w:szCs w:val="24"/>
          <w:lang w:val="en-US"/>
        </w:rPr>
        <w:t>up</w:t>
      </w:r>
      <w:r>
        <w:rPr>
          <w:rFonts w:eastAsia="Times New Roman" w:cs="Times New Roman"/>
          <w:szCs w:val="24"/>
        </w:rPr>
        <w:t>, πάνω στην οποία στηρίζεται η κοινωνική επιχειρηματικότητα, σε αυτό το νομοθέτημα δεν αναγνωρίζεται. Προβαίνετε σε μια λεπτομερώς εξαντλητική και άκρως γραφειοκρατική ρύθμιση λεπτομερειών λειτουργίας των εν λόγω επιχειρήσεων, θέτοντας εκ των πραγμάτων φραγμούς στην αυτενέργεια και στη συλλογική διαχείριση, που αποτελούν τους ακρογωνιαίους λίθους, βεβαίως, για την ίδρυση και λειτουργία των ΚΟΙΝΣΕΠ.</w:t>
      </w:r>
    </w:p>
    <w:p w14:paraId="5776DFC7"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Κατά την άποψή μας, ο ρόλος της κεντρικής διοίκησης θα έπρεπε να αφορά στον τελικό έλεγχο, όπως οφείλει να γίνεται σε ένα σύγχρονο ευρωπαϊκό κράτος, και όχι στο λεπτομερειακό και εξαντλητικό προσδιορισμό κάθε λεπτομέρειας. Αυτό δεν κάνει τίποτα άλλο από το να αυξάνει την εσωτερική γραφειοκρατία των ΚΟΙΝΣΕΠ, που σημαίνει σημαντική επιβάρυνση στο κόστος λειτουργίας τους, στραγγαλίζοντας έτσι εν τη γενέσει τους την προσπάθεια.</w:t>
      </w:r>
    </w:p>
    <w:p w14:paraId="5776DFC8"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Ως συνήθως, βεβαίως, δημιουργούνται νέες επιπρόσθετες θέσεις εργασίας, νέες κρατικές δομές. Συστήνονται δύο επιπλέον ειδικές γραμματείες, δύο επιτροπές, μία διεύθυνση, επτά νέα τμήματα, με τριάντα εννιά υπαλλήλους, κόστους αρκετών εκατοντάδων χιλιάδων ευρώ ετησίως. </w:t>
      </w:r>
    </w:p>
    <w:p w14:paraId="5776DFC9"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Εσείς, βεβαίως, επιμένετε ότι είναι άκρως αναγκαίες για το εγχείρημα, εμείς θεωρούμε ότι θα μπορούσε να είχε γίνει μία αναδιοργάνωση του προσωπικού που ήδη υπάρχει και μία ορθολογική κατανομή του. Φοβάμαι ότι με το να επιβάλλουμε νομοθετικά τον αριθμό των δημιουργημένων θέσεων εργασίας στις ΚΟΙΝΣΕΠ κάθε άλλο παρά τις βοηθούμε. Στις σύγχρονες συνθήκες αγοράς δεν μπορεί να ισχύσει για κανέναν τύπο και καμμία μορφή επιχείρησης. </w:t>
      </w:r>
    </w:p>
    <w:p w14:paraId="5776DFCA"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Ακόμη, τα οικονομικά, φορολογικά ή εργασιακά κίνητρα, που θα έπρεπε να αποτελούν τον κύριο κορμό του συζητούμενου νομοσχεδίου, φοβάμαι ότι δεν βλέπουμε να προσδιορίζονται. Είχατε πει ότι θα έρθουν αργότερα με τροπολογία.</w:t>
      </w:r>
    </w:p>
    <w:p w14:paraId="5776DFCB"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ΟΥΡΑΝΙΑ ΑΝΤΩΝΟΠΟΥΛΟΥ (Αναπληρώτρια Υπουργός Εργασίας, Κοινωνικής Ασφάλισης και Κοινωνικής Αλληλεγγύης):</w:t>
      </w:r>
      <w:r>
        <w:rPr>
          <w:rFonts w:eastAsia="Times New Roman" w:cs="Times New Roman"/>
          <w:szCs w:val="24"/>
        </w:rPr>
        <w:t xml:space="preserve"> Μόλις την ανέγνωσα.</w:t>
      </w:r>
    </w:p>
    <w:p w14:paraId="5776DFCC"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Ωραία. Ελπίζω να βελτιώνεται το πεδίο μέσα στο οποίο προσπαθούμε να δημιουργήσουμε πρόσφορο κλίμα για την αποτελεσματικότητα της λειτουργίας των ΚΟΙΝΣΕΠ.  </w:t>
      </w:r>
    </w:p>
    <w:p w14:paraId="5776DFCD"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Επίσης, επειδή δεν είναι ανάγκη να ανακαλύπτουμε τον τροχό σε οτιδήποτε, νομίζω ότι οι καλές πρακτικές, κυρίως στη Γαλλία και στην Ιταλία, θα μπορούσαν να μας δώσουν απάντηση σε όλα τα επιμέρους ζητήματα τα οποία ανιχνεύουμε. </w:t>
      </w:r>
    </w:p>
    <w:p w14:paraId="5776DFCE"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Διερωτώμαι ποιες σχέσεις με την κοινωνική επιχειρηματικότητα μπορεί να έχουν σωματεία και σύλλογοι, κρατικές και δημοτικές εταιρείες, όπως και εταιρείες ιδιωτικών συμφερόντων. Τι σημαίνουν πρακτικώς όλα αυτά; Ότι οποιαδήποτε εταιρεία γράψει στο καταστατικό της ότι ασχολείται με φιλανθρωπικούς, κοινωνικούς σκοπούς, τότε μπορεί να χαρακτηριστεί αυτόματα ως φορέας κοινωνικής αλληλέγγυας οικονομίας;</w:t>
      </w:r>
    </w:p>
    <w:p w14:paraId="5776DFCF"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ΟΥΡΑΝΙΑ ΑΝΤΩΝΟΠΟΥΛΟΥ (Αναπληρώτρια Υπουργός Εργασίας, Κοινωνικής Ασφάλισης και Κοινωνικής Αλληλεγγύης):</w:t>
      </w:r>
      <w:r>
        <w:rPr>
          <w:rFonts w:eastAsia="Times New Roman" w:cs="Times New Roman"/>
          <w:szCs w:val="24"/>
        </w:rPr>
        <w:t xml:space="preserve"> Από πού το συμπεραίνετε αυτό;</w:t>
      </w:r>
    </w:p>
    <w:p w14:paraId="5776DFD0"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Έτσι, σε ποιον θα πρωτοκατανεμηθούν οι πενιχροί πόροι, τα 157 εκατομμύρια ευρώ ή στην καλύτερη περίπτωση τα 500 εκατομμύρια; Μακάρι να υπάρξουν και να διατεθούν. Αρκούν, από την άλλη, από μόνες τους οι προγραμματικές συμβάσεις με τους δήμους για παραχώρηση ακινήτων, προκειμένου να πάρει μπρος η κοινωνική οικονομία στη χώρα; </w:t>
      </w:r>
    </w:p>
    <w:p w14:paraId="5776DFD1"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Φοβάμαι πολύ ότι, ενώ βελτιώνετε, προφανώς, τις συνθήκες σε σχέση με το υφιστάμενο νομοθετικό πλαίσιο, δεν απαντούμε σε ώριμα ζητήματα τα οποία είναι κρίσιμα και θα είναι καθοριστικά στην απάντησή τους, ώστε να στεριώσει αυτός ο θεσμός, ο οποίος είναι αναγκαίος όσο ποτέ και είναι ελπιδοφόρος όσο ποτέ, σε μια κοινωνία με τα χαρακτηριστικά της ταλαιπωρίας που η δική μας κοινωνία διαθέτει.</w:t>
      </w:r>
    </w:p>
    <w:p w14:paraId="5776DFD2"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Θα κλείσω με δύο κουβέντες για την τροπολογία 719/36. Εδώ φοβάμαι πάρα πολύ ότι επανερχόμαστε σε χρεοκοπημένα μοντέλα της προηγούμενης δεκαετίας. Η μετατροπή των θέσεων καθαριότητας, φύλαξης, επισιτισμού στον ευρύτερο δημόσιο τομέα, σε συμβάσεις εργασίας ορισμένου χρόνου, νομίζω ότι μας οδηγεί σε αυτό που όλοι δεν θέλουμε να θυμόμαστε, σε ομηρία ευρισκομένων εργαζομένων, που κρίνεται η μοίρα τους κάθε φορά από τον εκάστοτε Υπουργό και τη βούλησή του, την κυβέρνηση και τη βούλησή της. Φοβάμαι ότι μας πηγαίνει σε σχήματα τα οποία μπορεί τότε, στην περίοδο του φθηνού δανεικού, να μπορούσαν να υποστηριχθούν, ανεξάρτητα βεβαίως αν τότε φορτώναμε το φθηνό δανεικό στις πλάτες των επόμενων γενεών, αλλά σήμερα δεν μπορούν να σταθούν. Αν υπάρχει η παραβατικότητα στον χώρο των εργολαβιών –που βεβαίως υπάρχει-, νομίζω ότι οι ελεγκτικοί μηχανισμοί οφείλουν να δραστηριοποιούνται και να κάνουν τη δουλειά τους. </w:t>
      </w:r>
    </w:p>
    <w:p w14:paraId="5776DFD3"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Φοβάμαι, επίσης, πολύ ότι, επειδή το νομοθετικό πλαίσιο, το συνταγματικό πλαίσιο, η ευρωπαϊκή νομοθεσία είναι ξεκάθαρα σε όλα αυτά, θα βάλουμε σε περιπέτειες χρόνων και εργαζομένους και αρχές και βεβαίως το ίδιο το δημόσιο. Η επείγουσα ή η απρόβλεπτη ανάγκη, που αναφέρονται, δεν μπορούν να προβλεφθούν νομικά, νομοθετικά. Νομίζω ότι διαπιστώνονται στην πράξη για κάθε περίπτωση και εκεί θα υπάρξουν πολύ μεγάλα προβλήματα. Νομίζω ότι πρέπει να την ξαναδούμε αυτή την τροπολογία. </w:t>
      </w:r>
    </w:p>
    <w:p w14:paraId="5776DFD4"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Σας ευχαριστώ.</w:t>
      </w:r>
    </w:p>
    <w:p w14:paraId="5776DFD5"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τον κ. Δανέλλη. </w:t>
      </w:r>
    </w:p>
    <w:p w14:paraId="5776DFD6"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Τον λόγο έχει ο Υφυπουργός Εργασίας, Κοινωνικής Ασφάλισης και Κοινωνικής Αλληλεγγύης κ. Αναστάσιος Πετρόπουλος. </w:t>
      </w:r>
    </w:p>
    <w:p w14:paraId="5776DFD7"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 xml:space="preserve">Σύντομα, κύριε Πρόεδρε, θα τελειώσω. </w:t>
      </w:r>
    </w:p>
    <w:p w14:paraId="5776DFD8"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Παρέλειψα πριν στις νομοτεχνικές βελτιώσεις να αναφέρω ότι για τις περιπτώσεις συντάξεων αναπηρίας, που δεν έχουν κριθεί από το ΚΕΠΑ, παρατείνουμε με αυτή τη νομοτεχνική βελτίωση μέχρι τις 30 Ιουνίου 2017 τη δυνατότητα παρατάσεων κατά εξάμηνο, όπως προβλεπόταν και σε άλλες, προηγούμενες ρυθμίσεις. </w:t>
      </w:r>
    </w:p>
    <w:p w14:paraId="5776DFD9"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Επίσης, επειδή ασκήθηκε μια κριτική για το ότι εμείς θέλουμε να δώσουμε ακίνητα του φορέα κοινωνικής ασφάλισης για χρήσεις κοινωφελείς, σκοπούς κοινωνικούς, εκεί που, τέλος πάντων, χρειάζεται να προστατεύσουμε κοινωνικές ανάγκες και είχαμε πει ότι μπορεί να προβλέπεται τυχόν αντάλλαγμα, απαλείψαμε το «τυχόν» και λέμε «με αντάλλαγμα». Θα δούμε ποιο θα είναι αυτό το αντάλλαγμα, με τις αποφάσεις των διοικητικών συμβουλίων. </w:t>
      </w:r>
    </w:p>
    <w:p w14:paraId="5776DFDA"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Αυτά παρέλειψα νωρίτερα να τα αναπτύξω κατά τη νομοτεχνική βελτίωση, στην οποία αναφέρθηκα. </w:t>
      </w:r>
    </w:p>
    <w:p w14:paraId="5776DFDB"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Όσον αφορά την τροπολογία η οποία προτείνεται, σχετικά με την παράταση της σύμβασης που αφορά την παροχή υπηρεσιών συμφωνημένου επιπέδου υποστήριξης, είναι το ΟΠΣ του ΙΚΑ, το γνωστό. Επειδή οι διαδικασίες οι διαγωνιστικές δεν έχουν ολοκληρωθεί, παρατείνεται αυτή η προθεσμία μέχρι τέλος του 2017, εκτός αν νωρίτερα ολοκληρωθεί η διαδικασία της ανάθεσης αυτού του έργου σε άλλη Υπηρεσία, σε άλλη εταιρεία παροχής τέτοιων υπηρεσιών. </w:t>
      </w:r>
    </w:p>
    <w:p w14:paraId="5776DFDC"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Αυτά ήθελα να πω. </w:t>
      </w:r>
    </w:p>
    <w:p w14:paraId="5776DFDD"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776DFDE"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τον κύριο Υπουργό. </w:t>
      </w:r>
    </w:p>
    <w:p w14:paraId="5776DFDF"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Τον λόγο έχει ο Βουλευτής του ΣΥΡΙΖΑ κ. Γεώργιος Τσόγκας. </w:t>
      </w:r>
    </w:p>
    <w:p w14:paraId="5776DFE0"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Θα ακολουθήσουν άλλοι δύο Βουλευτές και μετά θα δώσουμε τον λόγο στην Αναπληρώτρια Υπουργό, την κ. Φωτίου. </w:t>
      </w:r>
    </w:p>
    <w:p w14:paraId="5776DFE1"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14:paraId="5776DFE2"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ΓΕΩΡΓΙΟΣ ΤΣΟΓΚΑΣ: </w:t>
      </w:r>
      <w:r>
        <w:rPr>
          <w:rFonts w:eastAsia="Times New Roman" w:cs="Times New Roman"/>
          <w:szCs w:val="24"/>
        </w:rPr>
        <w:t xml:space="preserve">Ευχαριστώ, κύριε Πρόεδρε. </w:t>
      </w:r>
    </w:p>
    <w:p w14:paraId="5776DFE3"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Υπουργοί, κυρίες και κύριοι συνάδελφοι, νομίζω ότι η οξύτατη κριτική που ασκήθηκε από τον εκπρόσωπο του Ποταμιού προς την εφημερίδα «Η ΑΥΓΗ» ήταν άδικη, υπερβολική, διότι το δημοσίευμα αυτό δεν ήρξατο χειρών αδίκων πρώτο. Είχαν ήδη προηγηθεί άλλες διεργασίες. Ήταν μια απλή μεταφορά προηγηθείσας διαδικασίας. Δεν ξέρω γιατί ασκήθηκε τόσο ισχυρή κριτική. Ίσως να οφείλεται στο διαφαινόμενο κύκνειο άσμα του Ποταμιού. </w:t>
      </w:r>
    </w:p>
    <w:p w14:paraId="5776DFE4"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Συζητάμε σήμερα το νομοσχέδιο για ελληνική και αλληλέγγυα οικονομία, για την ανάπτυξη των φορέων και άλλες διατάξεις. Πρόκειται για ένα ιδιαίτερο έως και χαρισματικό νομοσχέδιο, που εισάγει πρωτοποριακές ρυθμίσεις, που οριστικοποιεί τρίτο τομέα οικονομικής δραστηριότητας ως επιλογή, που θα δημιουργεί θέσεις εργασίας σε μία χειμαζόμενη οικονομία. Δεν προσβλέπει στην αποθησαύριση και τον πλουτισμό. Επανεπενδύει τα κέρδη και λειτουργεί με δημοκρατικές διαδικασίες και αλληλέγγυες λογικές, εισάγοντας εναλλακτική μορφή οργάνωσης των σχέσεων παραγωγής, διανομής, κατανάλωσης των παραγόμενων αγαθών με ταξικές επιλογές αριστερής λογικής. Φαντασιώσεις περί καπιταλιστικής συμπόρευσης ή έμπνευσης του νομοσχεδίου προδίδουν μάλλον μια αριστερή νευρικότητα. </w:t>
      </w:r>
    </w:p>
    <w:p w14:paraId="5776DFE5"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στην έννοια της κοινωνικής αλληλέγγυας οικονομίας εντάσσεται το σύνολο εκείνων των οικονομικών δραστηριοτήτων που παράγουν αγαθά και υπηρεσίες, με σαφείς και διακριτές οικονομικές παραδοχές, σε σχέση με αυτές που διενεργούνται στο πλαίσιο της λειτουργίας του δημόσιου τομέα. </w:t>
      </w:r>
    </w:p>
    <w:p w14:paraId="5776DFE6"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Έστω και αν η ιστορική της καταγραφή ανάγεται αρκετά βαθιά στο παρελθόν, οι έννοιές της απέκτησαν κυρίαρχο ρόλο ως πρακτικές αλληλεγγύης και κοινωνικής αυτοάμυνας, προερχόντως όμως ως αντισώματα της οικονομικής κρίσης, που μαστίζει τη χώρα σχεδόν μια επταετία. </w:t>
      </w:r>
    </w:p>
    <w:p w14:paraId="5776DFE7"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Οι μορφές οργάνωσης και λειτουργίας της κοινωνικής και αλληλέγγυας οικονομίας διαφέρουν ριζικά από τις αυστηρά ιεραρχημένες αντίστοιχες λειτουργίες στην ιδιωτική και δημόσια σφαίρα, αφού δεν κυριαρχούνται από ιδεοληπτικές εμμονές μεγιστοποίησης της κερδοφορίας τους και της συνεχούς διεύρυνσής τους. </w:t>
      </w:r>
    </w:p>
    <w:p w14:paraId="5776DFE8"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Με το νέο σχέδιο νόμου για την κοινωνική και αλληλέγγυα οικονομία και την ανάπτυξη των φορέων της σκοπείται η αναγκαία αναδιάρθρωση του υφιστάμενου νομικού πλαισίου με τον ν.4019/2011, ώστε να αναγνωριστούν και να κατοχυρωθούν τα εγχειρήματα της εφαρμογής στον διαδραμόντα χρόνο και ταυτόχρονα να αντιμετωπιστούν τα νέα πεδία-προκλήσεις και οι δυνατότητες διευρυμένης εφαρμογής του, με βάση τη σημερινή πραγματικότητα. </w:t>
      </w:r>
    </w:p>
    <w:p w14:paraId="5776DFE9"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Ούτω επιχειρείται η ανάπτυξη της κοινωνικής και αλληλέγγυας οικονομίας ως αυτόνομης παραγωγικής δραστηριότητας, που μπορεί να αναλαμβάνεται από όλους τους πολίτες σε όλες τις οικονομικές δραστηριότητες. </w:t>
      </w:r>
    </w:p>
    <w:p w14:paraId="5776DFEA"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Διευρύνεται το πεδίο της κοινωνικής και αλληλέγγυας οικονομίας, πέραν της γνωστής μέχρι σήμερα μονομέρειας και αποκλειστικότητας της έκφρασής της μέσω των κοινωνικών συνεταιριστικών επιχειρήσεων, των ΚΟΙΝΣΕΠ, και επεκτείνεται σε όλες τις αναγνωρισμένες νομικές αλλά πολυπρόσωπες οντότητες, εφόσον αυτές υπακούν στην αρχή της δημοκρατικής λειτουργίας και διαρθρώνονται με κανόνες περιορισμού των διανεμόμενων κερδών. </w:t>
      </w:r>
    </w:p>
    <w:p w14:paraId="5776DFEB"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Συστήνει το Ταμείο Κοινωνικής Οικονομίας στο άρθρο 9, οι πόροι του οποίου θα προέρχονται από τον προϋπολογισμό του Προγράμματος Δημοσίων Επενδύσεων, μέσω των οποίων θα χρηματοδοτούνται προγράμματα δράσεων και ενίσχυσης των φορέων κοινωνικής και αλληλέγγυας οικονομίας. Το ταμείο θα στηρίζει όλους τους φορείς της ΚΑΛΟ που δεν έχουν πρόσβαση στο τραπεζικό σύστημα, αλλά αναπτύσσουν παραγωγικές δραστηριότητες. </w:t>
      </w:r>
    </w:p>
    <w:p w14:paraId="5776DFEC"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Θα ενισχύει την ανάπτυξη καινοτόμων χρηματοδοτικών εργαλείων. Θα οργανώσει τη συγκέντρωση όλων των υποστηρικτικών μέτρων σε έναν δημόσιο φορέα και, ιχνηλατώντας τις ανάγκες των φορέων, θα εξάγονται τα αναγκαία συμπεράσματα σχετικά με την αποτελεσματικότητα των κρατικών ενισχύσεων. </w:t>
      </w:r>
    </w:p>
    <w:p w14:paraId="5776DFED"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Εισάγει νέο νομικό πρόσωπο, τον Συνεταιρισμό Εργαζομένων, στο άρθρο 23, που </w:t>
      </w:r>
      <w:r>
        <w:rPr>
          <w:rFonts w:eastAsia="Times New Roman" w:cs="Times New Roman"/>
          <w:szCs w:val="24"/>
          <w:lang w:val="en-US"/>
        </w:rPr>
        <w:t>ex</w:t>
      </w:r>
      <w:r>
        <w:rPr>
          <w:rFonts w:eastAsia="Times New Roman" w:cs="Times New Roman"/>
          <w:szCs w:val="24"/>
        </w:rPr>
        <w:t xml:space="preserve"> </w:t>
      </w:r>
      <w:r>
        <w:rPr>
          <w:rFonts w:eastAsia="Times New Roman" w:cs="Times New Roman"/>
          <w:szCs w:val="24"/>
          <w:lang w:val="en-US"/>
        </w:rPr>
        <w:t>officio</w:t>
      </w:r>
      <w:r>
        <w:rPr>
          <w:rFonts w:eastAsia="Times New Roman" w:cs="Times New Roman"/>
          <w:szCs w:val="24"/>
        </w:rPr>
        <w:t xml:space="preserve"> φέρει την εμπορική ιδιότητα ως αστικός συνεταιρισμός του ν.1667/1986, με στόχο τόσο την εξυπηρέτηση των αναγκών των μελών του αλλά και τη δημιουργία θέσεων εργασίας, με βάση τις αρχές της ισοτιμίας στις παραγωγικές σχέσεις, ώστε τα συμμετέχοντα φυσικά πρόσωπα να απολαύουν αξιοπρεπούς και σταθερής εργασίας. </w:t>
      </w:r>
    </w:p>
    <w:p w14:paraId="5776DFEE"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Συνεπώς θεμελιώνεται μια άλλη θεώρηση της οργάνωσης των παραγωγικών σχέσεων και διάθεσης των αγαθών και υπηρεσιών, προκρίνοντας όχι τη συσσώρευση κεφαλαίων, αλλά την εκ νέου επένδυση του αναπτυσσόμενου πλούτου, υπό την αυτονόητη προϋπόθεση της αυστηρούς τήρησης των κανόνων δημοκρατίας, ισότητας, αλληλεγγύης και περιβαλλοντικής ευαισθησίας. </w:t>
      </w:r>
    </w:p>
    <w:p w14:paraId="5776DFEF"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Το νέο αυτό νομικό πρόσωπο, που υπάρχει και λειτουργεί ήδη σε άλλες ευρωπαϊκές νομοθεσίες, εισάγεται για πρώτη φορά στην ελληνική έννομη τάξη. Απευθύνεται στους εργαζόμενους πτωχευμένων εταιρειών, προβληματικών και εγκαταλειμμένων, σε πολύ μικρές ή ατομικές επιχειρήσεις και σε νέους και νέες που επιλέγουν να παραμείνουν στη χώρα, όμως είτε δεν θέλουν είτε δεν μπορούν να ενταχθούν σε μια απορρυθμισμένη αγορά εργασίας, που δεν εγγυάται την ατομική τους αξιοπρέπεια. </w:t>
      </w:r>
    </w:p>
    <w:p w14:paraId="5776DFF0"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Με τα άρθρα 37 έως 42 των άλλων διατάξεων συστήνεται Ειδική Γραμματεία Κοινωνικής και Αλληλέγγυας Οικονομίας, η οποία συγκροτείται ως ενιαίος τομέας του Υπουργείου Εργασίας, Κοινωνικής Ασφάλισης και Κοινωνικής Αλληλεγγύης, με σκοπό την επίλυση των προβλημάτων της ελληνικής δημόσιας διοίκησης. </w:t>
      </w:r>
    </w:p>
    <w:p w14:paraId="5776DFF1"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5776DFF2"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Ένα λεπτό, κύριε Πρόεδρε, και τελειώνω. Ευχαριστώ.</w:t>
      </w:r>
    </w:p>
    <w:p w14:paraId="5776DFF3"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η Κυβέρνηση ΣΥΡΙΖΑ-ΑΝΕΛ αποδεικνύει και πάλι ότι δεν πτοείται από τις συγκυριακές δυσκολίες. Οι διατάξεις του παρόντος σχεδίου νόμου αποτελούν μια σειρά ρυθμίσεων με έντονα κοινωνικό χαρακτήρα. Καταδεικνύουν με αδιαμφισβήτητο τρόπο την πρόθεση της Κυβέρνησης να στηρίξει τις αδύναμες κοινωνικές ομάδες, να σταθεί αλληλέγγυα κοντά στον άνεργο, στον κοινωνικά αποκλεισμένο, στα άτομα με ειδικές ανάγκες και στους συνταξιούχους και, μέσω της κοινωνικής και αλληλέγγυας οικονομίας, να στηρίξει εναλλακτικές μορφές επιχειρηματικότητας, δίδοντας προοπτική σε όσους δυσκολεύονται, συμβάλλοντας στην άρση του οικονομικού, κοινωνικού και προσωπικού τους αδιεξόδου. </w:t>
      </w:r>
    </w:p>
    <w:p w14:paraId="5776DFF4"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5776DFF5" w14:textId="77777777" w:rsidR="00C04901" w:rsidRDefault="00EA6D8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776DFF6" w14:textId="77777777" w:rsidR="00C04901" w:rsidRDefault="00EA6D8E">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Τον λόγο έχει ο κ. Μηταφίδης από τον ΣΥΡΙΖΑ.</w:t>
      </w:r>
    </w:p>
    <w:p w14:paraId="5776DFF7" w14:textId="77777777" w:rsidR="00C04901" w:rsidRDefault="00EA6D8E">
      <w:pPr>
        <w:spacing w:line="600" w:lineRule="auto"/>
        <w:ind w:firstLine="720"/>
        <w:jc w:val="both"/>
        <w:rPr>
          <w:rFonts w:eastAsia="Times New Roman"/>
          <w:szCs w:val="24"/>
        </w:rPr>
      </w:pPr>
      <w:r>
        <w:rPr>
          <w:rFonts w:eastAsia="Times New Roman"/>
          <w:b/>
          <w:szCs w:val="24"/>
        </w:rPr>
        <w:t>ΤΡΙΑΝΤΑΦΥΛΛΟΣ ΜΗΤΑΦΙΔΗΣ:</w:t>
      </w:r>
      <w:r>
        <w:rPr>
          <w:rFonts w:eastAsia="Times New Roman"/>
          <w:szCs w:val="24"/>
        </w:rPr>
        <w:t xml:space="preserve"> Θα ήθελα να χαιρετίσω κατ’ αρχάς τις δύο τροπολογίες που αφορούν στην παράταση των συμβάσεων των εργαζόμενων στην καθαριότητα, ώστε να βγούμε –αυτή είναι η προσδοκία μας- από τον φαύλο κύκλο της ανακυκλούμενης ανεργίας και της εργασιακής ομηρίας.</w:t>
      </w:r>
    </w:p>
    <w:p w14:paraId="5776DFF8" w14:textId="77777777" w:rsidR="00C04901" w:rsidRDefault="00EA6D8E">
      <w:pPr>
        <w:spacing w:line="600" w:lineRule="auto"/>
        <w:ind w:firstLine="709"/>
        <w:jc w:val="both"/>
        <w:rPr>
          <w:rFonts w:eastAsia="Times New Roman"/>
          <w:szCs w:val="24"/>
        </w:rPr>
      </w:pPr>
      <w:r>
        <w:rPr>
          <w:rFonts w:eastAsia="Times New Roman"/>
          <w:szCs w:val="24"/>
        </w:rPr>
        <w:t>Καθώς επίσης χαιρετίζω και την τροπολογία που ανέπτυξε πριν από λίγο ο κ. Βερναρδάκης και αφορά, βέβαια, στη διασφάλιση του δημόσιου συμφέροντος στους τομείς των παρεχόμενων στον δημόσιο τομέα υπηρεσιών καθαριότητας, φύλαξης και σίτισης από τρίτους.</w:t>
      </w:r>
    </w:p>
    <w:p w14:paraId="5776DFF9" w14:textId="77777777" w:rsidR="00C04901" w:rsidRDefault="00EA6D8E">
      <w:pPr>
        <w:spacing w:line="600" w:lineRule="auto"/>
        <w:ind w:firstLine="720"/>
        <w:jc w:val="both"/>
        <w:rPr>
          <w:rFonts w:eastAsia="Times New Roman"/>
          <w:szCs w:val="24"/>
        </w:rPr>
      </w:pPr>
      <w:r>
        <w:rPr>
          <w:rFonts w:eastAsia="Times New Roman"/>
          <w:szCs w:val="24"/>
        </w:rPr>
        <w:t xml:space="preserve">Κύριε Δανέλλη, που δεν βρίσκεστε εδώ, είναι άσφαιρα τα πυρά σας κατά του ΣΥΡΙΖΑ και της εφημερίδας «Η ΑΥΓΗ». Φαίνεται ότι καθώς το Ποτάμι αντιμετωπίζει υπαρξιακή αγωνία, προσπαθεί να κρεμαστεί από τα σάπια σχοινιά μιας χωρίς αρχές προπαγανδιστικής εκστρατείας, που αναπτύσσεται τις τελευταίες μέρες </w:t>
      </w:r>
      <w:r w:rsidRPr="00352661">
        <w:rPr>
          <w:rFonts w:eastAsia="Times New Roman"/>
          <w:szCs w:val="24"/>
        </w:rPr>
        <w:t xml:space="preserve">εναντίον του ΣΥΡΙΖΑ και της </w:t>
      </w:r>
      <w:r w:rsidRPr="00D60D00">
        <w:rPr>
          <w:rFonts w:eastAsia="Times New Roman"/>
          <w:szCs w:val="24"/>
        </w:rPr>
        <w:t>εφημερίδας «Η ΑΥΓΗ</w:t>
      </w:r>
      <w:r w:rsidRPr="00352661">
        <w:rPr>
          <w:rFonts w:eastAsia="Times New Roman"/>
          <w:szCs w:val="24"/>
        </w:rPr>
        <w:t xml:space="preserve">». </w:t>
      </w:r>
    </w:p>
    <w:p w14:paraId="5776DFFA" w14:textId="77777777" w:rsidR="00C04901" w:rsidRDefault="00EA6D8E">
      <w:pPr>
        <w:spacing w:line="600" w:lineRule="auto"/>
        <w:ind w:firstLine="720"/>
        <w:jc w:val="both"/>
        <w:rPr>
          <w:rFonts w:eastAsia="Times New Roman"/>
          <w:szCs w:val="24"/>
        </w:rPr>
      </w:pPr>
      <w:r>
        <w:rPr>
          <w:rFonts w:eastAsia="Times New Roman"/>
          <w:szCs w:val="24"/>
        </w:rPr>
        <w:t>Δεν είναι εδώ βέβαια ο κ. Παναγιωτόπουλος, κάπου αλλού θα βρίσκεται αυτή τη στιγμή, αλλά νομίζω ότι ο συνάδελφός του, ο κ. Στύλιος, μπορεί να του το μεταφέρει. Θέλω να του πω ότι χθες διέπραξε ένα βαρύτατο σφάλμα, απηύθυνε έναν βαρύτατο χαρακτηρισμό, λέγοντας ότι έχουμε αφήσει τους «κακούργους» να κυκλοφορούν ελεύθεροι, με τις νομοθετικές μας παρεμβάσεις, όπως ήταν η βελτίωση του νόμου για την ανήκεστο βλάβη. Εξαιτίας αυτής της βελτίωσης ένα ιστορικό σας στέλεχος –ο Βασίλης Παπαγεωργόπουλος- επί χρόνια δήμαρχος της Θεσσαλονίκης, δις καταδικασμένος για κακουργηματική υπεξαίρεση στον Δήμο Θεσσαλονίκης, είναι αυτή τη στιγμή ελεύθερος. Δεν ξέρω τι θα έχετε να του πείτε. Και ξέρετε ότι η πόλη της Θεσσαλονίκης, δυστυχώς, πληρώνει τα σπασμένα της υπεξαίρεσης εις διπλούν και με «καπέλο», εξαιτίας μιας κοινής υπουργικής απόφασης που είχε βγάλει η συγκυβέρνησή σας με το ΠΑΣΟΚ και μετέτρεψε την κλοπή σε οφειλή. Δυστυχώς εξακολουθεί αυτό να ισχύει και επί των ημερών μας.</w:t>
      </w:r>
    </w:p>
    <w:p w14:paraId="5776DFFB" w14:textId="77777777" w:rsidR="00C04901" w:rsidRDefault="00EA6D8E">
      <w:pPr>
        <w:spacing w:line="600" w:lineRule="auto"/>
        <w:ind w:firstLine="720"/>
        <w:jc w:val="both"/>
        <w:rPr>
          <w:rFonts w:eastAsia="Times New Roman"/>
          <w:szCs w:val="24"/>
        </w:rPr>
      </w:pPr>
      <w:r>
        <w:rPr>
          <w:rFonts w:eastAsia="Times New Roman"/>
          <w:szCs w:val="24"/>
        </w:rPr>
        <w:t>Θέλω να πω επίσης κάτι απευθυνόμενος σε συναδέλφους του Κομμουνιστικού Κόμματος Ελλάδας. Η τυπική λογική δεν αντέχει την αντίφαση. Η αντίφαση, όμως, είναι ο τρόπος που υπάρχουν τα πράγματα. Έτσι υπάρχει η ζωή. Η δογματική αντίληψη των πραγμάτων δεν μπορεί να δεχθεί ότι σε συνθήκες καπιταλισμού, μπορούμε να δημιουργούμε τους όρους μιας διαφορετικής οργάνωσης της κοινωνίας –καλύτερα, να «φωτογραφίζουμε» έναν διαφορετικό τρόπο οργάνωσης της κοινωνίας την αυτοοργάνωσή της. Χωρίς αυτό να σημαίνει ότι νομοθετούμε «στην κοινωνία των ελεύθερα συνεταιρισμένων παραγωγής», όπως έλεγε ο Μαρξ και όπως θα έπρεπε να είναι ο σοσιαλισμός.</w:t>
      </w:r>
    </w:p>
    <w:p w14:paraId="5776DFFC" w14:textId="77777777" w:rsidR="00C04901" w:rsidRDefault="00EA6D8E">
      <w:pPr>
        <w:spacing w:line="600" w:lineRule="auto"/>
        <w:ind w:firstLine="720"/>
        <w:jc w:val="both"/>
        <w:rPr>
          <w:rFonts w:eastAsia="Times New Roman"/>
          <w:szCs w:val="24"/>
        </w:rPr>
      </w:pPr>
      <w:r>
        <w:rPr>
          <w:rFonts w:eastAsia="Times New Roman"/>
          <w:szCs w:val="24"/>
        </w:rPr>
        <w:t>Αυτό, όμως, δείχνει ακριβώς και την ίδια τη δυναμική της πραγματικότητας, ότι η κοινωνία της απληστίας, του ιδιωτικού συμφέροντος και του κέρδους έχει όριο τον ίδιο της τον εαυτό, που είναι το κέρδος, και αυτό βέβαια δεν επιτρέπει στην κοινωνία να ζήσει. Αυτό λοιπόν, προσπαθούμε. Νομοθετούμε αυτό για το οποίο τα προηγούμενα χρόνια -ιδιαίτερα δίνοντας την μάχη για τις αγορές χωρίς μεσάζοντες- το είχαμε κάνει πράξη, μέσα από πρωτοβουλίες που αναπτύσσονταν στην κοινωνία. Αυτό, αν θέλετε, είναι και η ελπίδα για να μπορέσουμε να βγούμε από το σημερινό τέλμα. Γιατί μια κοινωνία που είναι σε ακινησία δεν έχει κανένα απολύτως μέλλον.</w:t>
      </w:r>
    </w:p>
    <w:p w14:paraId="5776DFFD" w14:textId="77777777" w:rsidR="00C04901" w:rsidRDefault="00EA6D8E">
      <w:pPr>
        <w:spacing w:line="600" w:lineRule="auto"/>
        <w:ind w:firstLine="720"/>
        <w:jc w:val="both"/>
        <w:rPr>
          <w:rFonts w:eastAsia="Times New Roman"/>
          <w:szCs w:val="24"/>
        </w:rPr>
      </w:pPr>
      <w:r>
        <w:rPr>
          <w:rFonts w:eastAsia="Times New Roman"/>
          <w:szCs w:val="24"/>
        </w:rPr>
        <w:t xml:space="preserve">Και θα ήθελα, κυρία Υπουργέ, να πω ότι νιώθω μια βαθιά μελαγχολία, γιατί την ίδια στιγμή που νομοθετούμε την κοινωνική οικονομία, πριν από δύο μέρες το ΤΑΙΠΕΔ πούλησε έναν χώρο που θα μπορούσε να αποτελεί -και με αίτημα των επαγγελματιών της πόλης- μια νησίδα κοινωνικής οικονομίας. Αναφέρομαι στην ιστορική αγορά Μοδιάνο της Θεσσαλονίκης. Δεν θα έλεγα «αντί πινακίου φακής», αλλά με ένα τίμημα κατώτερο και της ιστορίας αλλά και της αξίας της, την ίδια στιγμή μάλιστα που σε όλη την υπόλοιπη Ευρώπη και τον κόσμο οι ιστορικές αγορές αποτελούν στοιχεία της ταυτότητάς τους και αποτελούν και έναν τόπο συνάντησης των ανθρώπων σε αυτή την κοινωνία της εξατομίκευσης. Βέβαια, ακούμε διαβεβαιώσεις ότι θα διατηρηθεί η ιστορική φυσιογνωμία του χώρου. Το ευχόμαστε. </w:t>
      </w:r>
    </w:p>
    <w:p w14:paraId="5776DFFE" w14:textId="77777777" w:rsidR="00C04901" w:rsidRDefault="00EA6D8E">
      <w:pPr>
        <w:spacing w:line="600" w:lineRule="auto"/>
        <w:ind w:firstLine="720"/>
        <w:jc w:val="both"/>
        <w:rPr>
          <w:rFonts w:eastAsia="Times New Roman"/>
          <w:szCs w:val="24"/>
        </w:rPr>
      </w:pPr>
      <w:r>
        <w:rPr>
          <w:rFonts w:eastAsia="Times New Roman"/>
          <w:szCs w:val="24"/>
        </w:rPr>
        <w:t>Θέλω να σας πω, όμως, ότι έχουμε ένα πολύ κακό παράδειγμα στην πόλη μας, το ιστορικό καπνεργοστάσιο της αυστριακής, που πρωταγωνίστησε, αν θέλετε, στην εξέγερση του Μάη του 1936. Σήμερα τι έχει γίνει;</w:t>
      </w:r>
    </w:p>
    <w:p w14:paraId="5776DFFF"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 διατηρήσει τους δύο εξωτερικούς τοίχους και μέσα έχουν στεγαστεί το αμερικάνικο προξενείο, </w:t>
      </w:r>
      <w:r>
        <w:rPr>
          <w:rFonts w:eastAsia="Times New Roman" w:cs="Times New Roman"/>
          <w:szCs w:val="24"/>
          <w:lang w:val="en-US"/>
        </w:rPr>
        <w:t>multiplex</w:t>
      </w:r>
      <w:r>
        <w:rPr>
          <w:rFonts w:eastAsia="Times New Roman" w:cs="Times New Roman"/>
          <w:szCs w:val="24"/>
        </w:rPr>
        <w:t xml:space="preserve"> κινηματογράφοι, καφετέριες κ.λπ.. Αυτό δείχνει βέβαια μια περιφρόνηση προς αυτό που εμείς θεωρούμε αναγκαίο να αναδειχθεί, όσον αφορά την κοινωνική ιστορία της πόλης, η οποία επί της δικής μας Κυβέρνησης, την άλλη Κυριακή, θα γιορτάσει για πρώτη φορά επίσημα την απελευθέρωσή της από τα ναζιστικά στρατεύματα κατοχής.</w:t>
      </w:r>
    </w:p>
    <w:p w14:paraId="5776E000" w14:textId="77777777" w:rsidR="00C04901" w:rsidRDefault="00EA6D8E">
      <w:pPr>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του ΣΥΡΙΖΑ)</w:t>
      </w:r>
    </w:p>
    <w:p w14:paraId="5776E001"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Ο κ. Κουτσούκος από τη Δημοκρατική Συμπαράταξη ΠΑΣΟΚ-ΔΗΜΑΡ έχει τον λόγο. </w:t>
      </w:r>
    </w:p>
    <w:p w14:paraId="5776E002"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Ευχαριστώ, κύριε Πρόεδρε. </w:t>
      </w:r>
    </w:p>
    <w:p w14:paraId="5776E003"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Δημοκρατική Συμπαράταξη ΠΑΣΟΚ-ΔΗΜΑΡ έχει τοποθετηθεί με την εισηγήτριά μας την κ. Χριστοφιλοπούλου και με τους άλλους ομιλητές, τον κ. Κεγκέρογλου και τους συναδέλφους που μίλησαν για τη θετική μας στάση απέναντι στη θεσμική οργάνωση του χώρου της κοινωνικής οικονομίας, ως έναν απαραίτητο χώρο μεταξύ του ιδιωτικού τομέα και του κράτους. </w:t>
      </w:r>
    </w:p>
    <w:p w14:paraId="5776E004"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Κάναμε σοβαρές παρατηρήσεις κατά τη διάρκεια της συζήτησης, μερικές από τις οποίες έχουν γίνει αποδεκτές. Έχουμε δώσει θετική ψήφο επί της αρχής και φυσικά έχουμε επικρίνει άρθρα που δημιουργούν βαριές, κοστοβόρες δομές, που ενδεχομένως να οδηγήσουν σε μια διολίσθηση ενσωμάτωσης ή εκφυλισμού. Αυτό όμως θα το δείξει η πράξη. </w:t>
      </w:r>
    </w:p>
    <w:p w14:paraId="5776E005"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Θέλω να σταθώ, μιας και άκουσα τον σεβαστό συνάδελφο, τον κ. Μηταφίδη, που αναφέρθηκε νωρίτερα στον χώρο της κοινωνικής οικονομίας, στη διαφορά της αντίληψης της Δημοκρατικής Συμπαράταξης και του ΠΑΣΟΚ, που νομοθέτησε τον ν.4019 και της τότε αντιπολίτευσης, του ΣΥΡΙΖΑ, που σήμερα είναι Κυβέρνηση. </w:t>
      </w:r>
    </w:p>
    <w:p w14:paraId="5776E006"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Αυτά που λέγαμε εμείς και που εγώ είχα την τιμή να υποστηρίξω αυτή τη νομοθετική παρέμβαση στον λίγο χρόνο που έμεινα στο Υπουργείο Εργασίας –γιατί σας θυμίζω ότι παραιτήθηκα και είναι γνωστοί οι λόγοι, δεν θέλω να τους επαναλάβω- τα λένε τώρα οι Υπουργοί του ΣΥΡΙΖΑ και οι Βουλευτές του. Όταν τα λέγαμε εμείς, όμως, μας κατήγγειλαν από αυτά εδώ τα έδρανα της αντιπολίτευσης. </w:t>
      </w:r>
    </w:p>
    <w:p w14:paraId="5776E007"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Αυτό το λέω κάθε φορά για να θυμάται ο ελληνικός λαός πως είναι κάποιοι που κρατάνε μια σταθερή γραμμή, αυτή των σοσιαλδημοκρατικών δυνάμεων, και κάποιοι που θυμούνται τις αρχές και τις αξίες όποτε τους βολεύει. Κλείνω με αυτή την παρατήρηση για το νομοσχέδιο. </w:t>
      </w:r>
    </w:p>
    <w:p w14:paraId="5776E008"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Θέλω να έρθω, κύριε Πρόεδρε, στη διαδικασία των τροπολογιών, γιατί ως Δημοκρατική Συμπαράταξη ΠΑΣΟΚ-ΔΗΜΑΡ έχουμε καταθέσει δύο τροπολογίες, στις οποίες δεν αναφέρθηκαν οι πολυπληθείς Υπουργοί που παρέλασαν εδώ.</w:t>
      </w:r>
    </w:p>
    <w:p w14:paraId="5776E009"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Όμως, επιτρέψτε μου να κάνω ένα σχόλιο για μια τοποθέτηση που άκουσα την ώρα που ήμουν εδώ. Πανηγυρίζει ο Υπουργός που είναι υπεύθυνος για την ανασυγκρότηση, τον εκσυγχρονισμό και την αναδιοργάνωση της δημόσιας διοίκησης, που οδηγεί τους εργαζόμενους στην καθαριότητα και σε άλλες εργασίες από τη Σκύλλα στη Χάρυβδη; Διότι από τη μια μεριά λέει ότι καταργεί τη δουλεία των εργολάβων και από την άλλη τους οδηγεί στην ομηρία των συμβάσεων ορισμένου χρόνου. </w:t>
      </w:r>
    </w:p>
    <w:p w14:paraId="5776E00A"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Και όταν ο συνάδελφος του ΚΚΕ κ. Κατσώτης τον ρώτησε τι θα γίνει με αυτούς τους εργαζόμενους, τους «χάιδεψε» και τα αφτιά, λέγοντας ότι θα βρούμε και τον περιορισμό του Συντάγματος! Προφανώς και αυτό δεν είναι μια σωστή πολιτική. Διότι εάν αυτοί εξυπηρετούν πάγιες και διαρκείς ανάγκες και μια αριστερή Κυβέρνηση δεν θέλει να τους κρατάει ομήρους, αυτές τις θέσεις τις προκηρύσσει με τη διαδικασία του αορίστου χρόνου και όχι του ορισμένου χρόνου για να τους κρατάει ομήρους και να δημιουργεί «στρατούς» που θα υπακούουν στα κομματικά κελεύσματα ή στις κομματικές στρατηγικές που κάθε φορά χαράζονται και που τις έχουμε πληρώσει σε αυτή τη χώρα. </w:t>
      </w:r>
    </w:p>
    <w:p w14:paraId="5776E00B"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Επιτέλους, πρέπει να βάλουμε μυαλό. Γι’ αυτό υπάρχει στο Σύνταγμα η απαγόρευση της παράτασης των συμβάσεων ορισμένου χρόνου. Διότι εκτελούν μια συγκεκριμένη επείγουσα εργασία.</w:t>
      </w:r>
    </w:p>
    <w:p w14:paraId="5776E00C" w14:textId="77777777" w:rsidR="00C04901" w:rsidRDefault="00EA6D8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Εάν αυτές οι εργασίες είναι μόνιμες, σταθερές –γιατί είναι η καθαριότητα, είναι αυτοί που εργάζονται στα μαγειρεία, αυτοί που εργάζονται στη φύλαξη- δεν έχει κανέναν άλλο λόγο η Κυβέρνηση να μην προκηρύξει αυτές τις θέσεις. </w:t>
      </w:r>
    </w:p>
    <w:p w14:paraId="5776E00D" w14:textId="77777777" w:rsidR="00C04901" w:rsidRDefault="00EA6D8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Όσον αφορά τη δική μας τροπολογία, η οποία αφορά την αρμοδιότητα μάλλον της κ. Φωτίου, λέει ότι οι δομές που δημιουργήθηκαν με βάση το πρόγραμμα το οποίο είχαμε εκπονήσει με εξήντα εννιά δομές της άμεσης αντιμετώπισης κοινωνικών προβλημάτων, αυτές οι δομές για να λειτουργήσουν θα χρειαστούν εργαζόμενους. Έχουμε καταθέσει μια τροπολογία που λέει ότι πρέπει να μοριοδοτήσουμε με ενισχυμένα κριτήρια την εμπειρία των εργαζομένων, ώστε να επαναπροσληφθούν σε αυτές τις καινούργιες δομές, γιατί είναι απαραίτητοι. </w:t>
      </w:r>
    </w:p>
    <w:p w14:paraId="5776E00E" w14:textId="77777777" w:rsidR="00C04901" w:rsidRDefault="00EA6D8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Επιπλέον, αυτή η τροπολογία έρχεται να θέσει και ένα θέμα νομιμότητας, διότι αν τα κριτήρια της μοριοδότησης δεν είναι νομοθετημένα, θα τιναχτούν στον αέρα οι προκηρύξεις. Θέλουμε να ακούσουμε κάτι. </w:t>
      </w:r>
    </w:p>
    <w:p w14:paraId="5776E00F" w14:textId="77777777" w:rsidR="00C04901" w:rsidRDefault="00EA6D8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τελειώνω με την τροπολογία που έχουμε καταθέσει για να λύσουμε το θέμα των εργαζομένων στον ΕΛΓΑ. </w:t>
      </w:r>
    </w:p>
    <w:p w14:paraId="5776E010" w14:textId="77777777" w:rsidR="00C04901" w:rsidRDefault="00EA6D8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Είχα μια αντιπαράθεση εδώ στην Αίθουσα το πρωί, κύριε Πρόεδρε και κύριοι συνάδελφοι, στη διαδικασία του κοινοβουλευτικού ελέγχου, με τον κ. Αποστόλου. Οι εργαζόμενοι του ΕΛΓΑ απεργούν, γιατί παρά το γεγονός ότι η Κυβέρνηση δεσμεύθηκε ότι θα τους λύσει το θέμα των οδοιπορικών, δεν το λύνει. Η Ελλάδα δέχθηκε μεγάλες θεομηνίες και καταστροφές όλο αυτόν τον χρόνο και δεν γίνονται εκτιμήσεις. Το ίδιο έχει συμβεί και με τους αγρότες της Ηλείας. Ο κ. Αποστόλου, λοιπόν, με πολύ θράσος μού είπε το πρωί ότι δεν μπορούν να κάνουν δεκτή την τροπολογία –την έχουμε καταθέσει επτά φορές και τώρα υπογράφουν Βουλευτές από τέσσερα κόμματα- διότι υπόκειται στους περιορισμούς του μνημονίου. Ουδέν ψευδέστερον! Διότι ο ίδιος ο νόμος προβλέπει εξαιρέσεις. </w:t>
      </w:r>
    </w:p>
    <w:p w14:paraId="5776E011" w14:textId="77777777" w:rsidR="00C04901" w:rsidRDefault="00EA6D8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Θα πω και κάτι άλλο που είναι πολύ σημαντικό. Εάν υπήρχε πολιτική βούληση, θα το έλυναν, διότι προ ολίγου διαπίστωσα ότι έχει κατατεθεί τροπολογία του κ. Καμμένου και του κ. Τσακαλώτου, για να λύσουν το θέμα των οδοιπορικών των στρατιωτικών που αναφέρεται ακριβώς στην ίδια διάταξη του νόμου. Άρα η Κυβέρνηση δεν θέλει να λύσει το θέμα που απασχολεί τους εργαζόμενους στον ΕΛΓΑ και έχει να κάνει με τις αποζημιώσεις των αγροτών και τα υπόλοιπα που λέει είναι φθηνές δικαιολογίες, ή μάλλον, για να το πω αλλιώς, νομοθετεί με δυο μέτρα και δυο σταθμά. Δεν την ενδιαφέρουν οι αγρότες!</w:t>
      </w:r>
    </w:p>
    <w:p w14:paraId="5776E012" w14:textId="77777777" w:rsidR="00C04901" w:rsidRDefault="00EA6D8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5776E013" w14:textId="77777777" w:rsidR="00C04901" w:rsidRDefault="00EA6D8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5776E014" w14:textId="77777777" w:rsidR="00C04901" w:rsidRDefault="00EA6D8E">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 xml:space="preserve">Ευχαριστούμε τον κ. Κουτσούκο. </w:t>
      </w:r>
    </w:p>
    <w:p w14:paraId="5776E015" w14:textId="77777777" w:rsidR="00C04901" w:rsidRDefault="00EA6D8E">
      <w:pPr>
        <w:spacing w:line="600" w:lineRule="auto"/>
        <w:ind w:firstLine="720"/>
        <w:jc w:val="both"/>
        <w:rPr>
          <w:rFonts w:eastAsia="Times New Roman"/>
          <w:szCs w:val="24"/>
        </w:rPr>
      </w:pPr>
      <w:r>
        <w:rPr>
          <w:rFonts w:eastAsia="Times New Roman"/>
          <w:szCs w:val="24"/>
        </w:rPr>
        <w:t xml:space="preserve">Τον λόγο έχει η Αναπληρώτρια Υπουργός Εργασίας κ. Φωτίου. </w:t>
      </w:r>
    </w:p>
    <w:p w14:paraId="5776E016" w14:textId="77777777" w:rsidR="00C04901" w:rsidRDefault="00EA6D8E">
      <w:pPr>
        <w:spacing w:line="600" w:lineRule="auto"/>
        <w:ind w:firstLine="720"/>
        <w:jc w:val="both"/>
        <w:rPr>
          <w:rFonts w:eastAsia="Times New Roman"/>
          <w:szCs w:val="24"/>
        </w:rPr>
      </w:pPr>
      <w:r>
        <w:rPr>
          <w:rFonts w:eastAsia="Times New Roman"/>
          <w:b/>
          <w:szCs w:val="24"/>
        </w:rPr>
        <w:t xml:space="preserve">ΘΕΑΝΩ ΦΩΤΙΟΥ (Αναπληρώτρια Υπουργός Εργασίας, Κοινωνικής Ασφάλισης και Κοινωνικής Αλληλεγγύης): </w:t>
      </w:r>
      <w:r>
        <w:rPr>
          <w:rFonts w:eastAsia="Times New Roman"/>
          <w:szCs w:val="24"/>
        </w:rPr>
        <w:t xml:space="preserve">Ευχαριστώ, κύριε Πρόεδρε. </w:t>
      </w:r>
    </w:p>
    <w:p w14:paraId="5776E017" w14:textId="77777777" w:rsidR="00C04901" w:rsidRDefault="00EA6D8E">
      <w:pPr>
        <w:spacing w:line="600" w:lineRule="auto"/>
        <w:ind w:firstLine="720"/>
        <w:jc w:val="both"/>
        <w:rPr>
          <w:rFonts w:eastAsia="Times New Roman"/>
          <w:szCs w:val="24"/>
        </w:rPr>
      </w:pPr>
      <w:r>
        <w:rPr>
          <w:rFonts w:eastAsia="Times New Roman"/>
          <w:szCs w:val="24"/>
        </w:rPr>
        <w:t xml:space="preserve">Κύριε Κουτσούκο, πριν αρχίσω με το νομοσχέδιο, -έχω τοποθετηθεί χθες-  να σας πω ότι θα έχετε εξέλιξη πάνω σε αυτό το θέμα. </w:t>
      </w:r>
    </w:p>
    <w:p w14:paraId="5776E018" w14:textId="77777777" w:rsidR="00C04901" w:rsidRDefault="00EA6D8E">
      <w:pPr>
        <w:spacing w:line="600" w:lineRule="auto"/>
        <w:ind w:firstLine="720"/>
        <w:jc w:val="both"/>
        <w:rPr>
          <w:rFonts w:eastAsia="Times New Roman"/>
          <w:szCs w:val="24"/>
        </w:rPr>
      </w:pPr>
      <w:r>
        <w:rPr>
          <w:rFonts w:eastAsia="Times New Roman"/>
          <w:szCs w:val="24"/>
        </w:rPr>
        <w:t xml:space="preserve">Αγαπητοί συνάδελφοι, μιλάω για την Ειδική Γραμματεία Ρομά. Επί έναν αιώνα σχεδόν η παραμονή των Ρομά στην Ελλάδα χαρακτηρίζεται από υψηλά ποσοστά αναλφαβητισμού, φτώχειας, αστεγίας και ανεργίας. Τα ποσοστά αυτά είναι τα υψηλότερα από αυτά που υπάρχουν στην Ευρώπη. Και βεβαίως, είναι αντιστοίχως υψηλότερα, όπως και στην Ευρώπη, του γενικού πληθυσμού, δηλαδή ακολουθούμε αυτό που συμβαίνει και στην Ευρώπη. Γιατί; </w:t>
      </w:r>
    </w:p>
    <w:p w14:paraId="5776E019" w14:textId="77777777" w:rsidR="00C04901" w:rsidRDefault="00EA6D8E">
      <w:pPr>
        <w:spacing w:line="600" w:lineRule="auto"/>
        <w:ind w:firstLine="720"/>
        <w:jc w:val="both"/>
        <w:rPr>
          <w:rFonts w:eastAsia="Times New Roman"/>
          <w:szCs w:val="24"/>
        </w:rPr>
      </w:pPr>
      <w:r>
        <w:rPr>
          <w:rFonts w:eastAsia="Times New Roman"/>
          <w:szCs w:val="24"/>
        </w:rPr>
        <w:t>Διότι οι Έλληνες Ρομά, πολίτες αυτού του κράτους, Έλληνες πολίτες, καταγεγραμμένοι κατά εκατόν πενήντα χιλιάδες περίπου, αλλά πολύ περισσότεροι μη εγγεγραμμένοι στα δημοτολόγια -και αυτή είναι μια δουλειά που πρέπει να κάνουμε αμέσως- ζουν σε συνθήκες κοινωνικής απομόνωσης και κοινωνικού αποκλεισμού, γιατί στερούνται πέντε βασικά αγαθά σε πέντε βασικούς τομείς.</w:t>
      </w:r>
    </w:p>
    <w:p w14:paraId="5776E01A" w14:textId="77777777" w:rsidR="00C04901" w:rsidRDefault="00EA6D8E">
      <w:pPr>
        <w:spacing w:line="600" w:lineRule="auto"/>
        <w:ind w:firstLine="720"/>
        <w:jc w:val="both"/>
        <w:rPr>
          <w:rFonts w:eastAsia="Times New Roman"/>
          <w:szCs w:val="24"/>
        </w:rPr>
      </w:pPr>
      <w:r>
        <w:rPr>
          <w:rFonts w:eastAsia="Times New Roman"/>
          <w:szCs w:val="24"/>
        </w:rPr>
        <w:t xml:space="preserve">Πρώτον, αντιμετωπίζουν έλλειψη αξιοπρεπών συνθηκών κατοικίας και ανθρώπινης διαβίωσης, γιατί το 50% αυτών στεγάζεται σε καταλύματα με πρόχειρες κατασκευές, παράγκες, λυόμενα κ.λπ., σε εκατόν πενήντα μεγάλους καταυλισμούς και άλλους τόσους μικρότερους και θύλακες. </w:t>
      </w:r>
    </w:p>
    <w:p w14:paraId="5776E01B" w14:textId="77777777" w:rsidR="00C04901" w:rsidRDefault="00EA6D8E">
      <w:pPr>
        <w:spacing w:line="600" w:lineRule="auto"/>
        <w:ind w:firstLine="720"/>
        <w:jc w:val="both"/>
        <w:rPr>
          <w:rFonts w:eastAsia="Times New Roman"/>
          <w:szCs w:val="24"/>
        </w:rPr>
      </w:pPr>
      <w:r>
        <w:rPr>
          <w:rFonts w:eastAsia="Times New Roman"/>
          <w:szCs w:val="24"/>
        </w:rPr>
        <w:t xml:space="preserve">Δεύτερον, η πρόσβασή τους στην αγορά εργασίας είναι δύσκολη έως και ανύπαρκτη και επομένως έχουν έλλειψη σταθερού εισοδήματος. Άρα στηρίζονται σε εποχιακή απασχόληση και στα προνοιακά επιδόματα και συμβαίνει, βεβαίως, να είναι πολύτεκνοι και άποροι. </w:t>
      </w:r>
    </w:p>
    <w:p w14:paraId="5776E01C" w14:textId="77777777" w:rsidR="00C04901" w:rsidRDefault="00EA6D8E">
      <w:pPr>
        <w:spacing w:line="600" w:lineRule="auto"/>
        <w:ind w:firstLine="720"/>
        <w:jc w:val="both"/>
        <w:rPr>
          <w:rFonts w:eastAsia="Times New Roman"/>
          <w:szCs w:val="24"/>
        </w:rPr>
      </w:pPr>
      <w:r>
        <w:rPr>
          <w:rFonts w:eastAsia="Times New Roman"/>
          <w:szCs w:val="24"/>
        </w:rPr>
        <w:t>Εγκλωβίζεται έτσι η πλειοψηφία τους σε μία άτυπη παρααγορά, παραοικονομία, γιατί στερούνται εκπαιδευτικών και επαγγελματικών προσόντων.</w:t>
      </w:r>
    </w:p>
    <w:p w14:paraId="5776E01D" w14:textId="77777777" w:rsidR="00C04901" w:rsidRDefault="00EA6D8E">
      <w:pPr>
        <w:spacing w:line="600" w:lineRule="auto"/>
        <w:ind w:firstLine="720"/>
        <w:jc w:val="both"/>
        <w:rPr>
          <w:rFonts w:eastAsia="Times New Roman"/>
          <w:szCs w:val="24"/>
        </w:rPr>
      </w:pPr>
      <w:r>
        <w:rPr>
          <w:rFonts w:eastAsia="Times New Roman"/>
          <w:szCs w:val="24"/>
        </w:rPr>
        <w:t>Τρίτον, είναι μικρή η συμμετοχή τους στο εκπαιδευτικό σύστημα. Το μεγαλύτερο ποσοστό τους είναι αναλφάβητοι και γι’ αυτό πρέπει άμεσα να προωθήσουμε παραρτήματα στα ειδικά σχολεία δεύτερης ευκαιρίας, πράγμα το οποίο κάνουμε, γιατί αν δεν πάρουν το πτυχίο της πρωτοβάθμιας εκπαίδευσης δεν μπορούν να βρουν δουλειά πουθενά.</w:t>
      </w:r>
    </w:p>
    <w:p w14:paraId="5776E01E" w14:textId="77777777" w:rsidR="00C04901" w:rsidRDefault="00EA6D8E">
      <w:pPr>
        <w:spacing w:line="600" w:lineRule="auto"/>
        <w:ind w:firstLine="720"/>
        <w:jc w:val="both"/>
        <w:rPr>
          <w:rFonts w:eastAsia="Times New Roman"/>
          <w:szCs w:val="24"/>
        </w:rPr>
      </w:pPr>
      <w:r>
        <w:rPr>
          <w:rFonts w:eastAsia="Times New Roman"/>
          <w:szCs w:val="24"/>
        </w:rPr>
        <w:t>Η σχολική αποχή βεβαίως μειώνεται, αλλά πολύ εύκολα ξαναζωντανεύει, αυξάνεται εκ νέου, διότι έχουν πρόβλημα μετακίνησης οι μαθητές, έχουν πρόβλημα παιδικής εργασίας, έχουν πρόβλημα λόγω της απόστασης του σχολείου, έλλειψη μόνιμης κατοικίας και βέβαια αντιμετωπίζουν φαινόμενα ρατσισμού μέσα στα σχολεία.</w:t>
      </w:r>
    </w:p>
    <w:p w14:paraId="5776E01F" w14:textId="77777777" w:rsidR="00C04901" w:rsidRDefault="00EA6D8E">
      <w:pPr>
        <w:spacing w:line="600" w:lineRule="auto"/>
        <w:ind w:firstLine="720"/>
        <w:jc w:val="both"/>
        <w:rPr>
          <w:rFonts w:eastAsia="Times New Roman"/>
          <w:szCs w:val="24"/>
        </w:rPr>
      </w:pPr>
      <w:r>
        <w:rPr>
          <w:rFonts w:eastAsia="Times New Roman"/>
          <w:szCs w:val="24"/>
        </w:rPr>
        <w:t>Τέταρτον, υπάρχουν προβλήματα υγείας. Ζουν δέκα χρόνια λιγότερο από το προσδόκιμο ζωής του γενικού πληθυσμού, γιατί βέβαια οι συνθήκες οικονομικής ανέχειας, η κακή διατροφή, η έλλειψη συνθηκών υγιεινής έχει αυτό ως αποτέλεσμα.</w:t>
      </w:r>
    </w:p>
    <w:p w14:paraId="5776E020" w14:textId="77777777" w:rsidR="00C04901" w:rsidRDefault="00EA6D8E">
      <w:pPr>
        <w:spacing w:line="600" w:lineRule="auto"/>
        <w:ind w:firstLine="720"/>
        <w:jc w:val="both"/>
        <w:rPr>
          <w:rFonts w:eastAsia="Times New Roman"/>
          <w:szCs w:val="24"/>
        </w:rPr>
      </w:pPr>
      <w:r>
        <w:rPr>
          <w:rFonts w:eastAsia="Times New Roman"/>
          <w:szCs w:val="24"/>
        </w:rPr>
        <w:t xml:space="preserve">Πέμπτον, ενώ σε επίπεδο ανθρωπίνων δικαιωμάτων νομοθετικά είναι καλυμμένοι, στην πράξη δεν υπάρχει καλή εφαρμογή των νόμων γι’ αυτούς. </w:t>
      </w:r>
    </w:p>
    <w:p w14:paraId="5776E021" w14:textId="77777777" w:rsidR="00C04901" w:rsidRDefault="00EA6D8E">
      <w:pPr>
        <w:spacing w:line="600" w:lineRule="auto"/>
        <w:ind w:firstLine="720"/>
        <w:jc w:val="both"/>
        <w:rPr>
          <w:rFonts w:eastAsia="Times New Roman"/>
          <w:szCs w:val="24"/>
        </w:rPr>
      </w:pPr>
      <w:r>
        <w:rPr>
          <w:rFonts w:eastAsia="Times New Roman"/>
          <w:szCs w:val="24"/>
        </w:rPr>
        <w:t xml:space="preserve">Άρα, αν αυτή είναι εικόνα, τι κάνουμε ως χώρα; </w:t>
      </w:r>
    </w:p>
    <w:p w14:paraId="5776E022" w14:textId="77777777" w:rsidR="00C04901" w:rsidRDefault="00EA6D8E">
      <w:pPr>
        <w:spacing w:line="600" w:lineRule="auto"/>
        <w:ind w:firstLine="720"/>
        <w:jc w:val="both"/>
        <w:rPr>
          <w:rFonts w:eastAsia="Times New Roman"/>
          <w:szCs w:val="24"/>
        </w:rPr>
      </w:pPr>
      <w:r>
        <w:rPr>
          <w:rFonts w:eastAsia="Times New Roman"/>
          <w:szCs w:val="24"/>
        </w:rPr>
        <w:t>Έχουμε εκπονήσει άπειρες εθνικές στρατηγικές κοινωνικής ένταξης για τους Ρομά από το 2001 μέχρι το 2008.</w:t>
      </w:r>
    </w:p>
    <w:p w14:paraId="5776E023" w14:textId="77777777" w:rsidR="00C04901" w:rsidRDefault="00EA6D8E">
      <w:pPr>
        <w:spacing w:line="600" w:lineRule="auto"/>
        <w:ind w:firstLine="720"/>
        <w:jc w:val="both"/>
        <w:rPr>
          <w:rFonts w:eastAsia="Times New Roman"/>
          <w:szCs w:val="24"/>
        </w:rPr>
      </w:pPr>
      <w:r>
        <w:rPr>
          <w:rFonts w:eastAsia="Times New Roman"/>
          <w:szCs w:val="24"/>
        </w:rPr>
        <w:t xml:space="preserve">Επίσης, το 2011, μετά από απαίτηση της Ευρωπαϊκής Ένωσης, υποβάλαμε ξανά νέες τέτοιες στρατηγικές, ξανά χωρίς αποτέλεσμα. </w:t>
      </w:r>
    </w:p>
    <w:p w14:paraId="5776E024" w14:textId="77777777" w:rsidR="00C04901" w:rsidRDefault="00EA6D8E">
      <w:pPr>
        <w:spacing w:line="600" w:lineRule="auto"/>
        <w:ind w:firstLine="720"/>
        <w:jc w:val="both"/>
        <w:rPr>
          <w:rFonts w:eastAsia="Times New Roman"/>
          <w:szCs w:val="24"/>
        </w:rPr>
      </w:pPr>
      <w:r>
        <w:rPr>
          <w:rFonts w:eastAsia="Times New Roman"/>
          <w:szCs w:val="24"/>
        </w:rPr>
        <w:t>Γιατί; Γιατί είναι αποσπασματικές. Το 2015 υποβάλαμε τον εθνικό μηχανισμό παρακολούθησης των πολιτικών αυτών, που ήταν όρος για την εκταμίευση οποιουδήποτε ποσού από τα κοινωνικά ταμεία για τα κοινωνικά ΕΣΠΑ. Το κάναμε εγκαίρως και έγινε αποδεκτό.</w:t>
      </w:r>
    </w:p>
    <w:p w14:paraId="5776E025" w14:textId="77777777" w:rsidR="00C04901" w:rsidRDefault="00EA6D8E">
      <w:pPr>
        <w:spacing w:line="600" w:lineRule="auto"/>
        <w:ind w:firstLine="720"/>
        <w:jc w:val="both"/>
        <w:rPr>
          <w:rFonts w:eastAsia="Times New Roman"/>
          <w:szCs w:val="24"/>
        </w:rPr>
      </w:pPr>
      <w:r>
        <w:rPr>
          <w:rFonts w:eastAsia="Times New Roman"/>
          <w:szCs w:val="24"/>
        </w:rPr>
        <w:t>Καταλαβαίνουμε, λοιπόν, σήμερα -και είναι και όρος πάλι από την Ευρωπαϊκή Ένωση- ότι ή θα φέρουμε προγράμματα σε τέσσερις τομείς, αυτούς που σας ανέφερα -εργασία, εκπαίδευση, υγεία και στέγαση- και βεβαίως με συνέργειες των Υπουργείων ή πρώτον, δεν εκταμιεύονται κοινοτικοί πόροι, όπως ήδη έχει διαμηνύσει η Ευρωπαϊκή Ένωση στη χώρα εδώ και καιρό, ότι «ή κάνετε ολοκληρωμένα προγράμματα ή δεν εκταμιεύουμε κοινοτικούς πόρους» και δεύτερον, αν δεν κάνουμε αυτή τη συνέργεια με τα Υπουργεία και από την άλλη με τους δήμους, με τις περιφέρειες, με τις κοινότητες των Ρομά, βεβαίως δεν πρόκειται ποτέ να έχουμε αποτελέσματα, όπως δεν είχαμε και μέχρι σήμερα.</w:t>
      </w:r>
    </w:p>
    <w:p w14:paraId="5776E026" w14:textId="77777777" w:rsidR="00C04901" w:rsidRDefault="00EA6D8E">
      <w:pPr>
        <w:spacing w:line="600" w:lineRule="auto"/>
        <w:ind w:firstLine="720"/>
        <w:jc w:val="both"/>
        <w:rPr>
          <w:rFonts w:eastAsia="Times New Roman"/>
          <w:szCs w:val="24"/>
        </w:rPr>
      </w:pPr>
      <w:r>
        <w:rPr>
          <w:rFonts w:eastAsia="Times New Roman"/>
          <w:szCs w:val="24"/>
        </w:rPr>
        <w:t>Κατασπαταλήθηκαν πολλά εκατομμύρια, συνάδελφοι της Αντιπολίτευσης, Νέας Δημοκρατίας και ΠΑΣΟΚ. Το ξέρετε. Δεν έφεραν κανένα αποτέλεσμα. Γιατί; Εδώ ακριβώς είναι ο ρόλος της Ειδικής Γραμματείας Ρομά. Δεν υπάρχει άλλο όργανο στην Κυβέρνηση που να μπορεί να κάνει τον συντονισμό των Υπουργείων, που να μπορεί να σχεδιάσει όλες αυτές τις πολιτικές. Δεν υπάρχει άλλο όργανο. Δεν μπορεί να γίνει μέσα από τις διευθύνσεις των Υπουργείων.</w:t>
      </w:r>
    </w:p>
    <w:p w14:paraId="5776E027" w14:textId="77777777" w:rsidR="00C04901" w:rsidRDefault="00EA6D8E">
      <w:pPr>
        <w:spacing w:line="600" w:lineRule="auto"/>
        <w:ind w:firstLine="720"/>
        <w:jc w:val="both"/>
        <w:rPr>
          <w:rFonts w:eastAsia="Times New Roman"/>
          <w:szCs w:val="24"/>
        </w:rPr>
      </w:pPr>
      <w:r>
        <w:rPr>
          <w:rFonts w:eastAsia="Times New Roman"/>
          <w:szCs w:val="24"/>
        </w:rPr>
        <w:t>Επίσης, ξέρετε πολύ καλά ότι όλα αυτά που ακούστηκαν στερούνται και της βασάνου της κοινής λογικής. Δεν μπορεί να λέτε ότι στήνουμε κράτος του ΣΥΡΙΖΑ με τη Ειδική Γραμματεία Ρομά, δηλαδή με έναν άνθρωπο, τον ειδικό γραμματέα. Όλοι οι άλλοι προέρχονται από μετακίνηση μέσα από τον δημόσιο τομέα, με μετατάξεις, μετακινήσεις κ.λπ., διότι όπως ξέρετε, στις δέκα όλες κι όλες θέσεις που ιδρύουμε δεν μπορούν να προσληφθούν σήμερα, λόγω μνημονίων και τα λοιπά.</w:t>
      </w:r>
    </w:p>
    <w:p w14:paraId="5776E028" w14:textId="77777777" w:rsidR="00C04901" w:rsidRDefault="00EA6D8E">
      <w:pPr>
        <w:spacing w:line="600" w:lineRule="auto"/>
        <w:ind w:firstLine="720"/>
        <w:jc w:val="both"/>
        <w:rPr>
          <w:rFonts w:eastAsia="Times New Roman"/>
          <w:szCs w:val="24"/>
        </w:rPr>
      </w:pPr>
      <w:r>
        <w:rPr>
          <w:rFonts w:eastAsia="Times New Roman"/>
          <w:szCs w:val="24"/>
        </w:rPr>
        <w:t xml:space="preserve">Επομένως ποιο κράτος του ΣΥΡΙΖΑ; Δηλαδή, εντάξει, το αντιπολιτευτικό μένος έχει και όρια και είναι το όριο της λογικής. </w:t>
      </w:r>
    </w:p>
    <w:p w14:paraId="5776E029"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Συστήνουμε την ειδική γραμματεία, πραγματικά. Αυτή η ειδική γραμματεία τώρα, τι κάνει; Αυτή έχει δύο τμήματα όλα κι όλα, πέντε ανθρώπους στο ένα και πέντε στο άλλο. Τι κάνει το ένα τμήμα; Το ένα κάνει σχεδιασμό, συντονισμό και παρακολούθηση, δηλαδή στην πραγματικότητα αυτό σχεδιάζει τις πολιτικές, συντονίζει τα Υπουργεία, τους φορείς που ανέφερα κ.λπ. και εκπροσωπεί τη χώρα στα διεθνή φόρα, ευρωπαϊκά και τα λοιπά. </w:t>
      </w:r>
    </w:p>
    <w:p w14:paraId="5776E02A"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Το άλλο κάνει τεκμηρίωση, δημοσιότητα και υποστήριξη του μηχανισμού για τους Ρομά, δηλαδή υποστηρίζει το πληροφοριακό σύστημα, βλέπει τα δεδομένα, βλέπει τους δείκτες, κάνει πολιτική δημοσιότητα προς ευαισθητοποίηση των πολιτών -όλοι πρέπει να μάθουμε τι συμβαίνει ακριβώς- και συγχρόνως υποστηρίζει τους Ρομά συμβουλευτικά. Αυτά είναι τα δύο τμήματα. </w:t>
      </w:r>
    </w:p>
    <w:p w14:paraId="5776E02B"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Αναπληρώτριας Υπουργού Εργασίας, Κοινωνικής Ασφάλισης και Κοινωνικής Αλληλεγγύης)</w:t>
      </w:r>
    </w:p>
    <w:p w14:paraId="5776E02C"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Τελειώνω, κύριε Πρόεδρε, σ’ ένα λεπτό.</w:t>
      </w:r>
    </w:p>
    <w:p w14:paraId="5776E02D"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Παράλληλα, φτιάχνει συμβούλιο εμπειρογνωμόνων, το οποίο απαρτίζεται από τα σημεία επαφής για τα θέματα Ρομά, τα στελέχη των συναρμόδιων Υπουργείων, τις περιφέρειες και επίσης, τον Συνήγορο του Πολίτη, τη Γενική Γραμματείας Ισότητας των Φύλων, την ΕΛΣΤΑΤ, αλλά και εκπροσώπους από τις κοινότητες Ρομά. </w:t>
      </w:r>
    </w:p>
    <w:p w14:paraId="5776E02E"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Τι έχουμε κάνει μέχρι σήμερα, πέρα απ’ αυτό που σας φέρνουμε; Έχουμε χαρτογραφήσει όλους τους καταυλισμούς. Αυτή τη στιγμή βλέπουμε ποιες περιφέρειες έχουν βάλει χρήματα, ποιοι δήμοι είναι έτοιμοι να κάνουν κάποιες ενέργειες. </w:t>
      </w:r>
    </w:p>
    <w:p w14:paraId="5776E02F"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Άρα, ετοιμάζουμε μια μεγάλη ιστορία προτεραιοποίησης, δηλαδή από πού θα ξεκινήσουμε. Δεν είμαστε αιθεροβάμονες. Δεν κάνουμε ένα όργανο για να το κάνουμε, αλλά για να μπορέσει αυτό να δουλέψει σαν εργαλείο αυτή τη στιγμή και να επιταχύνουμε την ιστορία με τους Ρομά. </w:t>
      </w:r>
    </w:p>
    <w:p w14:paraId="5776E030"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Κι εδώ πραγματικά, όσοι από εσάς λέτε όσα λέτε και δεν ψηφίζετε αυτή την ειδική γραμματεία, πρέπει να πείτε στους Ρομά τι πρέπει να γίνει γι’ αυτούς. Πρέπει να πείτε αντί να πηγαίνετε προς άγραν ψήφων όταν έρχεται η ώρα. Πρέπει να πείτε με ποια πολιτική θα αντιμετωπίσετε αυτό που όλη η Βουλή ξέρει εδώ μέσα. </w:t>
      </w:r>
    </w:p>
    <w:p w14:paraId="5776E031"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Εγώ αυτό έχω να πω. Λέω ότι ανοίγουμε ένα νέο κεφάλαιο, με ευθύνη, με πολύ μεγάλες προσδοκίες και με διαβούλευση με όλους τους Ρομά. </w:t>
      </w:r>
    </w:p>
    <w:p w14:paraId="5776E032"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5776E033" w14:textId="77777777" w:rsidR="00C04901" w:rsidRDefault="00EA6D8E">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5776E034"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Τον λόγο έχει ο κ. Στύλιος από την Νέα Δημοκρατία. </w:t>
      </w:r>
    </w:p>
    <w:p w14:paraId="5776E035"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ΓΕΩΡΓΙΟΣ ΣΤΥΛΙΟΣ:</w:t>
      </w:r>
      <w:r>
        <w:rPr>
          <w:rFonts w:eastAsia="Times New Roman" w:cs="Times New Roman"/>
          <w:szCs w:val="24"/>
        </w:rPr>
        <w:t xml:space="preserve"> Ευχαριστώ πολύ, κύριε Πρόεδρε. </w:t>
      </w:r>
    </w:p>
    <w:p w14:paraId="5776E036"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έχουν τοποθετηθεί επί της αρχής οι υπόλοιποι συνάδελφοι της Νέας Δημοκρατίας σε σχέση με το νομοσχέδιο για την κοινωνική οικονομία που συζητούμε σήμερα στην Ολομέλεια. </w:t>
      </w:r>
    </w:p>
    <w:p w14:paraId="5776E037"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Στη σύντομη τοποθέτησή μου θέλω να αναφερθώ σε ένα συγκεκριμένο άρθρο, στο άρθρο 53 που αφορά την εκκαθάριση ληξιπρόθεσμων υποχρεώσεων του ΕΟΠΥΥ, χρέη δηλαδή που αφορούν ανθρώπους της ιδιωτικής οικονομίας, φαρμακοποιούς, γιατρούς, διαγνωστικά κέντρα, κλινικές, ιατρικά κέντρα, εργαστήρια, νοσηλευτικό προσωπικό, αυτούς οι οποίοι στην ουσία συνεπικουρούν το έργο των δημόσιων νοσοκομείων και προσφέρουν στην ελληνική κοινωνία. </w:t>
      </w:r>
    </w:p>
    <w:p w14:paraId="5776E038"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Πρόκειται για εργαζόμενους συμπολίτες μας, οι οποίοι αυτή την στιγμή στην ουσία βρίσκονται σε μια δύσκολη και δυσχερή οικονομική κατάσταση, διότι τους χρωστά το κράτος χρήματα. Εκτιμώ, λοιπόν, ότι το γεγονός ότι πριν από δέκα ημέρες δεν εκταμιεύθηκε η δόση προς το ελληνικό κράτος από το </w:t>
      </w:r>
      <w:r>
        <w:rPr>
          <w:rFonts w:eastAsia="Times New Roman" w:cs="Times New Roman"/>
          <w:szCs w:val="24"/>
          <w:lang w:val="en-US"/>
        </w:rPr>
        <w:t>Eurogroup</w:t>
      </w:r>
      <w:r>
        <w:rPr>
          <w:rFonts w:eastAsia="Times New Roman" w:cs="Times New Roman"/>
          <w:szCs w:val="24"/>
        </w:rPr>
        <w:t xml:space="preserve">, επιβαρύνει τη δική τους θέση. Και οι ευθύνες για το ότι δεν έχει εκταμιευθεί η συγκεκριμένη δόση είναι στην Κυβέρνηση, διότι δεν εμφάνισε ένα ολοκληρωμένο σχέδιο για τις ληξιπρόθεσμες οφειλές. Θα το αναλύσω στη συνέχεια. </w:t>
      </w:r>
    </w:p>
    <w:p w14:paraId="5776E039"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συγκεκριμένο άρθρο είναι κακογραμμένο. Η παράταξή μας, η Νέα Δημοκρατία, έχει εκφραστεί και έχει όλη τη διάθεση να συμφωνήσει στο συγκεκριμένο σχέδιο νόμου. Όμως, έρχεται το άρθρο 53, που με την προχειρότητά του προκαλεί σύγχυση, αδιαφάνεια και γεννά πολλά ερωτήματα. </w:t>
      </w:r>
    </w:p>
    <w:p w14:paraId="5776E03A"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Μίλησα στην επιτροπή και απηύθυνα συγκεκριμένα ερωτήματα προς τον Υπουργό. Όμως, ο Υπουργός ήρθε στο τέλος της δεύτερης ανάγνωσης, ενώ είχαμε άλλο νομοσχέδιο που συζητούσαμε στην Ολομέλεια και δεν απάντησε στα ερωτήματα τα οποία είχα θέσει. Και κατά τη διάρκεια της ακρόασης φορέων στην επιτροπή ήρθαν εκπρόσωποι, αλλά δεν ήρθαν εκπρόσωποι από τη διοίκηση του ΕΟΠΥΥ που να μπορούν να μας δώσουν απαντήσεις. Ήρθαν μόνο για να ακούσουν. </w:t>
      </w:r>
    </w:p>
    <w:p w14:paraId="5776E03B" w14:textId="77777777" w:rsidR="00C04901" w:rsidRDefault="00EA6D8E">
      <w:pPr>
        <w:spacing w:line="600" w:lineRule="auto"/>
        <w:ind w:firstLine="720"/>
        <w:jc w:val="both"/>
        <w:rPr>
          <w:rFonts w:eastAsia="Times New Roman"/>
          <w:szCs w:val="24"/>
        </w:rPr>
      </w:pPr>
      <w:r>
        <w:rPr>
          <w:rFonts w:eastAsia="Times New Roman"/>
          <w:szCs w:val="24"/>
        </w:rPr>
        <w:t xml:space="preserve">Λέω, λοιπόν, το εξής. Παλιότερα, το 2011, είχε γίνει άλλη μία ρύθμιση που αφορούσε το ίδιο καθεστώς. Θα περιμέναμε να γίνει μία ανάλυση και να έχουμε κάποια αποτελέσματα για το πώς πήγε εκείνη η ρύθμιση, εάν ήταν θετική, εάν ήταν καλή, σε τι δεν πέτυχε και σε αυτά τα οποία δεν είχε πετύχει τότε, να έρθει να τα θεραπεύσει μια καινούργια ρύθμιση, πράγμα το οποίο δεν συμβαίνει. Ούτε απολογισμός έχει γίνει για την προηγούμενη ρύθμιση, αλλά ούτε και μας εξηγεί τι ακριβώς θεραπεύει, αλλά μας δημιουργεί μεγαλύτερη σύγχυση. Επιπλέον, υπήρξε μία ρύθμιση το 2013. Ούτε και για εκείνη τη ρύθμιση έχει έρθει η ηγεσία του Υπουργείου Υγείας να μας δώσει κάποιες εξηγήσεις. </w:t>
      </w:r>
    </w:p>
    <w:p w14:paraId="5776E03C" w14:textId="77777777" w:rsidR="00C04901" w:rsidRDefault="00EA6D8E">
      <w:pPr>
        <w:spacing w:line="600" w:lineRule="auto"/>
        <w:ind w:firstLine="720"/>
        <w:jc w:val="both"/>
        <w:rPr>
          <w:rFonts w:eastAsia="Times New Roman"/>
          <w:szCs w:val="24"/>
        </w:rPr>
      </w:pPr>
      <w:r>
        <w:rPr>
          <w:rFonts w:eastAsia="Times New Roman"/>
          <w:szCs w:val="24"/>
        </w:rPr>
        <w:t xml:space="preserve">Ρωτώ, λοιπόν, σε ποια περίοδο αναφέρεται η ρύθμιση; Χρειαζόταν να περάσουν δέκα μέρες, να γίνουν τρεις συνεδριάσεις στις επιτροπές, να συνεδριάσει χθες η επιτροπή, για να έρθει σήμερα ο Υπουργός και να πει ότι η συγκεκριμένη ρύθμιση αφορά και την περίοδο από το 2012 μέχρι και 31-1-2016 και μέχρι 30-4-2016; Γιατί; Γιατί δεν το βάζετε από την αρχή; </w:t>
      </w:r>
    </w:p>
    <w:p w14:paraId="5776E03D" w14:textId="77777777" w:rsidR="00C04901" w:rsidRDefault="00EA6D8E">
      <w:pPr>
        <w:spacing w:line="600" w:lineRule="auto"/>
        <w:ind w:firstLine="720"/>
        <w:jc w:val="both"/>
        <w:rPr>
          <w:rFonts w:eastAsia="Times New Roman"/>
          <w:szCs w:val="24"/>
        </w:rPr>
      </w:pPr>
      <w:r>
        <w:rPr>
          <w:rFonts w:eastAsia="Times New Roman"/>
          <w:szCs w:val="24"/>
        </w:rPr>
        <w:t xml:space="preserve">Πάμε παρακάτω. Ποιους αφορά αυτή η ρύθμιση; Στην παράγραφο 2γ, του άρθρου 53, αναφέρει «εκκαθαρισμένες υποχρεώσεις». Τι σημαίνει εκκαθαρισμένες υποχρεώσεις; Έχουν εκκαθαριστεί και δεν έχουν αποδοθεί τα χρήματα; Σε κάποιους άλλους που έχουν εκκαθαριστεί, τους έχουν δοθεί τα χρήματα; Έχουν πληρωθεί και ποιοι είναι αυτοί οι οποίοι πληρώθηκαν; Και αυτοί οι οποίοι δεν πληρώθηκαν ποιοι είναι και για πόσα χρήματα πρόκειται; </w:t>
      </w:r>
    </w:p>
    <w:p w14:paraId="5776E03E" w14:textId="77777777" w:rsidR="00C04901" w:rsidRDefault="00EA6D8E">
      <w:pPr>
        <w:spacing w:line="600" w:lineRule="auto"/>
        <w:ind w:firstLine="720"/>
        <w:jc w:val="both"/>
        <w:rPr>
          <w:rFonts w:eastAsia="Times New Roman"/>
          <w:szCs w:val="24"/>
        </w:rPr>
      </w:pPr>
      <w:r>
        <w:rPr>
          <w:rFonts w:eastAsia="Times New Roman"/>
          <w:szCs w:val="24"/>
        </w:rPr>
        <w:t xml:space="preserve">Στην ίδια παράγραφο αναφέρει τη λέξη «ασθενείς», και «ασθενείς» αναφέρει και η αιτιολογική έκθεση. Το είπα και πριν στην τοποθέτησή μου στην επιτροπή. Πουθενά αλλού, όμως, μέσα στο άρθρο και πουθενά αλλού μέσα στον νόμο δεν αναφέρεται η λέξη «ασθενείς». Άρα, λοιπόν, έχουμε υποχρεώσεις προς ασθενείς; </w:t>
      </w:r>
    </w:p>
    <w:p w14:paraId="5776E03F" w14:textId="77777777" w:rsidR="00C04901" w:rsidRDefault="00EA6D8E">
      <w:pPr>
        <w:spacing w:line="600" w:lineRule="auto"/>
        <w:ind w:firstLine="720"/>
        <w:jc w:val="both"/>
        <w:rPr>
          <w:rFonts w:eastAsia="Times New Roman"/>
          <w:szCs w:val="24"/>
        </w:rPr>
      </w:pPr>
      <w:r>
        <w:rPr>
          <w:rFonts w:eastAsia="Times New Roman"/>
          <w:szCs w:val="24"/>
        </w:rPr>
        <w:t xml:space="preserve">Γνωρίζετε ότι αν παρέλθει η πενταετία, οι υποχρεώσεις προς τους ασθενείς δεν υφίστανται πλέον. Τι γνωρίζουμε συνεπώς; Το συγκεκριμένο άρθρο μας επιτείνει τη σύγχυση. Δεν γνωρίζουμε για τι πρόκειται. Μήπως θα έπρεπε να το ξαναδείτε και να μας τα διευκρινίσετε σε σχέση με τα συγκεκριμένα ερωτήματα;  </w:t>
      </w:r>
    </w:p>
    <w:p w14:paraId="5776E040" w14:textId="77777777" w:rsidR="00C04901" w:rsidRDefault="00EA6D8E">
      <w:pPr>
        <w:spacing w:line="600" w:lineRule="auto"/>
        <w:ind w:firstLine="720"/>
        <w:jc w:val="both"/>
        <w:rPr>
          <w:rFonts w:eastAsia="Times New Roman"/>
          <w:szCs w:val="24"/>
        </w:rPr>
      </w:pPr>
      <w:r>
        <w:rPr>
          <w:rFonts w:eastAsia="Times New Roman"/>
          <w:szCs w:val="24"/>
        </w:rPr>
        <w:t>Πόσα είναι τα χρέη που ρυθμίζονται; Δεν προκύπτει με σαφήνεια από πουθενά.</w:t>
      </w:r>
    </w:p>
    <w:p w14:paraId="5776E041" w14:textId="77777777" w:rsidR="00C04901" w:rsidRDefault="00EA6D8E">
      <w:pPr>
        <w:spacing w:line="600" w:lineRule="auto"/>
        <w:ind w:firstLine="720"/>
        <w:jc w:val="both"/>
        <w:rPr>
          <w:rFonts w:eastAsia="Times New Roman"/>
          <w:szCs w:val="24"/>
        </w:rPr>
      </w:pPr>
      <w:r>
        <w:rPr>
          <w:rFonts w:eastAsia="Times New Roman"/>
          <w:b/>
          <w:szCs w:val="24"/>
        </w:rPr>
        <w:t xml:space="preserve">ΓΡΗΓΟΡΙΟΣ ΣΤΟΓΙΑΝΝΙΔΗΣ: </w:t>
      </w:r>
      <w:r>
        <w:rPr>
          <w:rFonts w:eastAsia="Times New Roman"/>
          <w:szCs w:val="24"/>
        </w:rPr>
        <w:t xml:space="preserve">Ο Υπουργός απάντησε. </w:t>
      </w:r>
    </w:p>
    <w:p w14:paraId="5776E042" w14:textId="77777777" w:rsidR="00C04901" w:rsidRDefault="00EA6D8E">
      <w:pPr>
        <w:spacing w:line="600" w:lineRule="auto"/>
        <w:ind w:firstLine="720"/>
        <w:jc w:val="both"/>
        <w:rPr>
          <w:rFonts w:eastAsia="Times New Roman"/>
          <w:szCs w:val="24"/>
        </w:rPr>
      </w:pPr>
      <w:r>
        <w:rPr>
          <w:rFonts w:eastAsia="Times New Roman"/>
          <w:b/>
          <w:szCs w:val="24"/>
        </w:rPr>
        <w:t xml:space="preserve">ΓΕΩΡΓΙΟΣ ΣΤΥΛΙΟΣ: </w:t>
      </w:r>
      <w:r>
        <w:rPr>
          <w:rFonts w:eastAsia="Times New Roman"/>
          <w:szCs w:val="24"/>
        </w:rPr>
        <w:t>Δεν απάντησε ο Υπουργός, με συγχωρείτε πολύ.</w:t>
      </w:r>
    </w:p>
    <w:p w14:paraId="5776E043" w14:textId="77777777" w:rsidR="00C04901" w:rsidRDefault="00EA6D8E">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 xml:space="preserve">Εντάξει, μη διακόπτετε. </w:t>
      </w:r>
    </w:p>
    <w:p w14:paraId="5776E044" w14:textId="77777777" w:rsidR="00C04901" w:rsidRDefault="00EA6D8E">
      <w:pPr>
        <w:spacing w:line="600" w:lineRule="auto"/>
        <w:ind w:firstLine="720"/>
        <w:jc w:val="both"/>
        <w:rPr>
          <w:rFonts w:eastAsia="Times New Roman"/>
          <w:szCs w:val="24"/>
        </w:rPr>
      </w:pPr>
      <w:r>
        <w:rPr>
          <w:rFonts w:eastAsia="Times New Roman"/>
          <w:szCs w:val="24"/>
        </w:rPr>
        <w:t>Κύριε Στύλιο, συνεχίστε την τοποθέτησή σας. Αν χρειαστεί, υπάρχουν Υπουργοί να απαντήσουν.</w:t>
      </w:r>
    </w:p>
    <w:p w14:paraId="5776E045" w14:textId="77777777" w:rsidR="00C04901" w:rsidRDefault="00EA6D8E">
      <w:pPr>
        <w:spacing w:line="600" w:lineRule="auto"/>
        <w:ind w:firstLine="720"/>
        <w:jc w:val="both"/>
        <w:rPr>
          <w:rFonts w:eastAsia="Times New Roman"/>
          <w:szCs w:val="24"/>
        </w:rPr>
      </w:pPr>
      <w:r>
        <w:rPr>
          <w:rFonts w:eastAsia="Times New Roman"/>
          <w:b/>
          <w:szCs w:val="24"/>
        </w:rPr>
        <w:t xml:space="preserve">ΓΕΩΡΓΙΟΣ ΣΤΥΛΙΟΣ: </w:t>
      </w:r>
      <w:r>
        <w:rPr>
          <w:rFonts w:eastAsia="Times New Roman"/>
          <w:szCs w:val="24"/>
        </w:rPr>
        <w:t>Διαβάζοντας τη διάταξη και όλα τα έγγραφα τα οποία τη συνοδεύουν, δεν προκύπτει καθαρά ποιο ποσό αφορά αυτή η ρύθμιση. Αυτό θέλουμε να γνωρίζουμε. Ποιο είναι το ποσό που αφορά. Επίσης, δεν γίνεται καμμία αναφορά για το ποσό στην έκθεση του Γενικού Λογιστηρίου του Κράτους.</w:t>
      </w:r>
    </w:p>
    <w:p w14:paraId="5776E046" w14:textId="77777777" w:rsidR="00C04901" w:rsidRDefault="00EA6D8E">
      <w:pPr>
        <w:spacing w:line="600" w:lineRule="auto"/>
        <w:ind w:firstLine="720"/>
        <w:jc w:val="both"/>
        <w:rPr>
          <w:rFonts w:eastAsia="Times New Roman"/>
          <w:szCs w:val="24"/>
        </w:rPr>
      </w:pPr>
      <w:r>
        <w:rPr>
          <w:rFonts w:eastAsia="Times New Roman"/>
          <w:szCs w:val="24"/>
        </w:rPr>
        <w:t xml:space="preserve">Άρα, λοιπόν, έρχομαι εγώ και λέω, μήπως επειδή δεν έχει συγκεκριμένα στοιχεία το Υπουργείο, ήρθε σήμερα ο Υπουργός να μας πει κάποια γενικά ότι θα ωφελήσει η ρύθμιση αυτή; Βεβαίως και θα ωφελήσει, αν δοθούν χρήματα. </w:t>
      </w:r>
    </w:p>
    <w:p w14:paraId="5776E047" w14:textId="77777777" w:rsidR="00C04901" w:rsidRDefault="00EA6D8E">
      <w:pPr>
        <w:spacing w:line="600" w:lineRule="auto"/>
        <w:ind w:firstLine="720"/>
        <w:jc w:val="both"/>
        <w:rPr>
          <w:rFonts w:eastAsia="Times New Roman"/>
          <w:szCs w:val="24"/>
        </w:rPr>
      </w:pPr>
      <w:r>
        <w:rPr>
          <w:rFonts w:eastAsia="Times New Roman"/>
          <w:szCs w:val="24"/>
        </w:rPr>
        <w:t xml:space="preserve">Αν και εδώ πάλι γεννάται ένα ερώτημα. Πολλοί εκπρόσωποι των παρόχων στην ακρόαση φορέων είπαν ότι ήδη έχει γίνει εκχώρηση αυτών των τιμολογίων σε τράπεζες. Άρα ποια οικονομία θα βοηθήσει, όταν θα δοθούν, προφανώς, για να εξοφληθούν οι υποχρεώσεις που έχουν προς τις τράπεζες; </w:t>
      </w:r>
    </w:p>
    <w:p w14:paraId="5776E048" w14:textId="77777777" w:rsidR="00C04901" w:rsidRDefault="00EA6D8E">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5776E049" w14:textId="77777777" w:rsidR="00C04901" w:rsidRDefault="00EA6D8E">
      <w:pPr>
        <w:spacing w:line="600" w:lineRule="auto"/>
        <w:ind w:firstLine="720"/>
        <w:jc w:val="both"/>
        <w:rPr>
          <w:rFonts w:eastAsia="Times New Roman"/>
          <w:szCs w:val="24"/>
        </w:rPr>
      </w:pPr>
      <w:r>
        <w:rPr>
          <w:rFonts w:eastAsia="Times New Roman"/>
          <w:szCs w:val="24"/>
        </w:rPr>
        <w:t xml:space="preserve">Καταλήγω, λοιπόν, σε μισό λεπτό. </w:t>
      </w:r>
    </w:p>
    <w:p w14:paraId="5776E04A" w14:textId="77777777" w:rsidR="00C04901" w:rsidRDefault="00EA6D8E">
      <w:pPr>
        <w:spacing w:line="600" w:lineRule="auto"/>
        <w:ind w:firstLine="720"/>
        <w:jc w:val="both"/>
        <w:rPr>
          <w:rFonts w:eastAsia="Times New Roman"/>
          <w:szCs w:val="24"/>
        </w:rPr>
      </w:pPr>
      <w:r>
        <w:rPr>
          <w:rFonts w:eastAsia="Times New Roman"/>
          <w:szCs w:val="24"/>
        </w:rPr>
        <w:t xml:space="preserve">Ποιο είναι το όφελος της ρύθμισης και ποιος κερδίζει; Πρέπει να μας το ξεκαθαρίσει αυτό. Θα κερδίσουν τα ασφαλιστικά ταμεία; Πώς θα ξεκαθαρίσουν τα ασφαλιστικά ταμεία; Έπρεπε να μας φέρει έναν συγκεκριμένο πίνακα, να μας πει τι έχει πληρωθεί, πότε πληρώθηκε, πόσοι είναι σε εκκρεμότητα, γιατί είναι σε εκκρεμότητα, ποιος οφείλεται που είναι σε εκκρεμότητα. </w:t>
      </w:r>
    </w:p>
    <w:p w14:paraId="5776E04B" w14:textId="77777777" w:rsidR="00C04901" w:rsidRDefault="00EA6D8E">
      <w:pPr>
        <w:spacing w:line="600" w:lineRule="auto"/>
        <w:ind w:firstLine="720"/>
        <w:jc w:val="both"/>
        <w:rPr>
          <w:rFonts w:eastAsia="Times New Roman"/>
          <w:szCs w:val="24"/>
        </w:rPr>
      </w:pPr>
      <w:r>
        <w:rPr>
          <w:rFonts w:eastAsia="Times New Roman"/>
          <w:szCs w:val="24"/>
        </w:rPr>
        <w:t xml:space="preserve">Να θέσω κι ένα τελευταίο ζήτημα, κύριε Υπουργέ. Κάποια στιγμή θα πρέπει στον ΕΟΠΥΥ και στα ασφαλιστικά ταμεία να ξεκαθαριστεί και να κρατηθεί με συγκεκριμένο τρόπο μία χρονολογική σειρά, μία προτεραιότητα, με την οποία θα γνωρίζουν όλοι, οι γιατροί, οι φαρμακοποιοί, οι κλινικές, τα διαγνωστικά, άπαντες, με ποιον τρόπο πληρώνονται, να μην δημιουργούνται ερωτηματικά και ασάφειες και αυτό επιτείνει περαιτέρω τη σύγχυση. </w:t>
      </w:r>
    </w:p>
    <w:p w14:paraId="5776E04C" w14:textId="77777777" w:rsidR="00C04901" w:rsidRDefault="00EA6D8E">
      <w:pPr>
        <w:spacing w:line="600" w:lineRule="auto"/>
        <w:ind w:firstLine="720"/>
        <w:jc w:val="both"/>
        <w:rPr>
          <w:rFonts w:eastAsia="Times New Roman"/>
          <w:szCs w:val="24"/>
        </w:rPr>
      </w:pPr>
      <w:r>
        <w:rPr>
          <w:rFonts w:eastAsia="Times New Roman"/>
          <w:szCs w:val="24"/>
        </w:rPr>
        <w:t xml:space="preserve">Συνεπώς καταλαβαίνετε ότι χωρίς ενημέρωση, χωρίς διαφάνεια, μια νομοθετική παρέμβαση μπερδεύει και δεν ξεκαθαρίζει τα δεδομένα. </w:t>
      </w:r>
    </w:p>
    <w:p w14:paraId="5776E04D" w14:textId="77777777" w:rsidR="00C04901" w:rsidRDefault="00EA6D8E">
      <w:pPr>
        <w:spacing w:line="600" w:lineRule="auto"/>
        <w:ind w:firstLine="720"/>
        <w:jc w:val="both"/>
        <w:rPr>
          <w:rFonts w:eastAsia="Times New Roman"/>
          <w:szCs w:val="24"/>
        </w:rPr>
      </w:pPr>
      <w:r>
        <w:rPr>
          <w:rFonts w:eastAsia="Times New Roman"/>
          <w:szCs w:val="24"/>
        </w:rPr>
        <w:t xml:space="preserve">Και θέλω να πω μια τελευταία λέξη, σε σχέση με τους συναδέλφους τους ΣΥΡΙΖΑ, οι οποίοι διακόπτουν συναδέλφους Βουλευτές.  </w:t>
      </w:r>
    </w:p>
    <w:p w14:paraId="5776E04E" w14:textId="77777777" w:rsidR="00C04901" w:rsidRDefault="00EA6D8E">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Και ολοκληρώνετε με αυτό, κύριε Στύλιο.</w:t>
      </w:r>
    </w:p>
    <w:p w14:paraId="5776E04F" w14:textId="77777777" w:rsidR="00C04901" w:rsidRDefault="00EA6D8E">
      <w:pPr>
        <w:spacing w:line="600" w:lineRule="auto"/>
        <w:ind w:firstLine="720"/>
        <w:jc w:val="both"/>
        <w:rPr>
          <w:rFonts w:eastAsia="Times New Roman"/>
          <w:szCs w:val="24"/>
        </w:rPr>
      </w:pPr>
      <w:r>
        <w:rPr>
          <w:rFonts w:eastAsia="Times New Roman"/>
          <w:b/>
          <w:szCs w:val="24"/>
        </w:rPr>
        <w:t xml:space="preserve">ΓΕΩΡΓΙΟΣ ΣΤΥΛΙΟΣ: </w:t>
      </w:r>
      <w:r>
        <w:rPr>
          <w:rFonts w:eastAsia="Times New Roman"/>
          <w:szCs w:val="24"/>
        </w:rPr>
        <w:t>Δεν ξέρω εάν έχουν αναλάβει όλοι τον ρόλο του Κοινοβουλευτικού Εκπροσώπου ή του υποστηρικτή με πολύ μεγάλο φανατισμό της Κυβέρνησης. Θέλω να τους ζητήσω να είναι –για καλό δικό τους και για το καλό του κοινοβουλευτισμού- να είναι πιο προσεχτικοί. Διότι, πολλές φορές οι Υπουργοί έρχονται εδώ και δεν ξέρουν, δεν έχουν τεκμηριωμένα στοιχεία. Άρα, λοιπόν, μην υπερασπίζεστε καταστάσεις για τις οποίες δεν έχετε στοιχεία.</w:t>
      </w:r>
    </w:p>
    <w:p w14:paraId="5776E050" w14:textId="77777777" w:rsidR="00C04901" w:rsidRDefault="00EA6D8E">
      <w:pPr>
        <w:spacing w:line="600" w:lineRule="auto"/>
        <w:ind w:firstLine="720"/>
        <w:jc w:val="both"/>
        <w:rPr>
          <w:rFonts w:eastAsia="Times New Roman"/>
          <w:szCs w:val="24"/>
        </w:rPr>
      </w:pPr>
      <w:r>
        <w:rPr>
          <w:rFonts w:eastAsia="Times New Roman"/>
          <w:szCs w:val="24"/>
        </w:rPr>
        <w:t>Ευχαριστώ.</w:t>
      </w:r>
    </w:p>
    <w:p w14:paraId="5776E051"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Τον λόγο έχει η κ. Καρακώστα από τον ΣΥΡΙΖΑ.</w:t>
      </w:r>
    </w:p>
    <w:p w14:paraId="5776E052"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ΕΥΑΓΓΕΛΙΑ (ΕΥΗ) ΚΑΡΑΚΩΣΤΑ:</w:t>
      </w:r>
      <w:r>
        <w:rPr>
          <w:rFonts w:eastAsia="Times New Roman" w:cs="Times New Roman"/>
          <w:szCs w:val="24"/>
        </w:rPr>
        <w:t xml:space="preserve"> Συναδέλφισσες και συνάδελφοι από πάρα πολλούς ομιλητές και πολλές ομιλήτριες ακούστηκε ο στόχος για τον οποίο ψηφίζουμε σήμερα. Είναι ένας τρίτος πυλώνας που μπαίνει στην οικονομία, ένας τρίτος πυλώνας που αναπτύσσει από τη μια πλευρά το ΑΕΠ και από την άλλη διορθώνει σε κάποιο βαθμό ειδικές κατηγορίες ανέργων. Εγώ, όμως, δεν θέλω να αναφερθώ σε αυτό, γιατί θεωρώ ότι έχει εξαντληθεί αρκετά.</w:t>
      </w:r>
    </w:p>
    <w:p w14:paraId="5776E053"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Εκείνο που έχει πολύ μεγάλη αξία και πολύ μεγάλη σημασία είναι ότι πάμε σε μια αντιστροφή της λογικής, που λειτουργεί μέχρι σήμερα η κοινωνία. Είναι σημαντικό να φύγουμε, δηλαδή, από την λογική του ατόμου, του γνωστού ατομικισμού -που μέχρι σήμερα έχει κυριαρχήσει και όχι τυχαία σε όλα τα επίπεδα, στην παιδεία, στη δουλειά, στη γειτονιά, των φίλων- και να περάσουμε στη νοοτροπία του μη ατομικισμού, στη συνεργατικότητα.</w:t>
      </w:r>
    </w:p>
    <w:p w14:paraId="5776E054"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Και αυτό έχει πολύ μεγάλη σημασία για εμάς που είμαστε επί χρόνια στον χώρο της Αριστεράς, γιατί οι έννοιες «συλλογικότητα» και «κίνημα» ήταν πραγματικά οι πρώτες κουβέντες σε ό,τι επιλέγαμε να κάνουμε. </w:t>
      </w:r>
    </w:p>
    <w:p w14:paraId="5776E055"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Έχουν μεγάλη σημασία επίσης -και θέλω να τα τονίσω- δύο κομμάτια του νομοσχεδίου. Το ένα κομμάτι είναι αυτό που φέρνει η κ. Φωτίου με τους Ρομά. Πολύ εύστοχα είπε πως ό,τι κάνουμε, θα το κάνουμε σε διαβούλευση με τους Ρομά και την κοινωνία βεβαίως. Διότι, όπως ξέρουμε, η φράση «εντάσσουμε στην κοινωνία τους Ρομά» δεν είναι απλή και επιπλέον δεν ξέρω και εάν πρέπει να τους εντάξουμε. </w:t>
      </w:r>
    </w:p>
    <w:p w14:paraId="5776E056"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Πρέπει να τους στηρίξουμε σαν διαφορετικότητα, πρέπει να τους εκπαιδεύσουμε. Δεν σημαίνει ότι τους εντάσσουμε, όπως εμείς εννοούμε τη σημερινή ένταξη. Δεν θα πάω παραπέρα σε αυτό. Είναι πολύ σοβαρό κομμάτι η παιδεία των Ρομά και εκεί πρέπει κυρίως να στηριχθούμε, γιατί από εκεί θα ξεκινήσει η όποια αλλαγή, ακόμη και στο εργασιακό επίπεδο.</w:t>
      </w:r>
    </w:p>
    <w:p w14:paraId="5776E057"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Έχει, λοιπόν, μεγάλη σημασία ότι εμείς σήμερα με αυτό το νομοσχέδιο δίνουμε δυνατότητες σε ανέργους. Άκουσα σήμερα την κ. Παπαρήγα -και εκεί πραγματικά στεναχωριέμαι για τους συντρόφους, θα πω εδώ, της άλλης πλευράς του ΚΚΕ- και στεναχωρήθηκα πάρα πολύ γιατί αναίρεσε μάλιστα παραδείγματα που επί πολλά χρόνια εφαρμόστηκαν στη Λατινική Αμερική και σε άλλες χώρες σχετικά με την αυτοοργάνωση, την αυτοδιαχείριση, την παραχώρηση τμημάτων γης σε ομάδες ανθρώπων, ανέργων οι οποίοι ασχολήθηκαν με μία παραγωγική διαδικασία. Έστω και εάν αυτό στο τέλος δεν ευδοκίμησε, δεν θα ήθελα εγώ να πάει το μυαλό μου στο γιατί δεν ευδοκίμησε στη Σοβιετική Ένωση το αποτέλεσμα της λενινιστικής επανάστασης.</w:t>
      </w:r>
    </w:p>
    <w:p w14:paraId="5776E058"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Το ίδιο πράγμα είναι! Μπράβο σου!</w:t>
      </w:r>
    </w:p>
    <w:p w14:paraId="5776E059"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ΕΥΑΓΓΕΛΙΑ (ΕΥΗ) ΚΑΡΑΚΩΣΤΑ:</w:t>
      </w:r>
      <w:r>
        <w:rPr>
          <w:rFonts w:eastAsia="Times New Roman" w:cs="Times New Roman"/>
          <w:szCs w:val="24"/>
        </w:rPr>
        <w:t xml:space="preserve"> Ακούστε να σας πω τώρα.</w:t>
      </w:r>
    </w:p>
    <w:p w14:paraId="5776E05A"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Εμείς, λοιπόν, τι πρέπει να προσπαθήσουμε να κάνουμε; Γιατί έχει πολύ μεγάλη σημασία όταν ξεκινάς κάτι, όλο αυτό να το κάνεις λαϊκό κίνημα, όλο αυτό να το περάσεις στην κοινωνία, όλο αυτό να το κάνεις πίστη στους ανθρώπους, να πιστέψει ο εργάτης ότι μπορεί να διαχειριστεί τον εαυτό του και να μην πούμε: «Τι περιμένουμε; Ο εργάτης να μην διαβρωθεί και να γίνει και αυτός επιχειρηματίας;». </w:t>
      </w:r>
    </w:p>
    <w:p w14:paraId="5776E05B"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Όχι, πρέπει να διαμορφώσουμε άλλη νοοτροπία, άλλη κοινωνία, αυτός είναι ο αγώνας της Αριστεράς. Δεν είναι αγώνας της Αριστεράς να πιστέψουμε ότι επειδή δεν θα μπορέσει ο λογιστής του εργάτη να διαχειριστεί σωστά τον συνεταιρισμό, θα παραιτηθούμε.</w:t>
      </w:r>
    </w:p>
    <w:p w14:paraId="5776E05C"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Όχι δεν παραιτούμαι, διορθώνω τη νοοτροπία, τη λογική, τον τρόπο εκμετάλλευσης και σε αυτή την κατεύθυνση τι βάζω; Βάζω έναν νόμο που λέει απλά, σε αρχή, «κύριοι το κέρδος θα διανέμεται σε αυτούς που δουλεύουν». Τι άλλο, δηλαδή, περισσότερο; Και το υπόλοιπο ποσοστό, το 60%, θα επενδύεται στην εργασία. Επέκτεινε, δηλαδή, αυτή τη δραστηριότητα που κάνεις και βάλε και άλλους ανέργους με τους ίδιους όρους.</w:t>
      </w:r>
    </w:p>
    <w:p w14:paraId="5776E05D"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Αυτό είναι που η Αριστερά πρέπει να βάλει στοίχημα, δηλαδή, βήμα-βήμα να αλλάξουμε το τοπίο, τη σκέψη και τη νοοτροπία στη χώρα μας. Έτσι θα κερδίσει η Αριστερά και έτσι θα έχουμε ελπίδα ότι κάποτε μπορεί να φτάσουμε στον σοσιαλισμό, ίσως και στον κομμουνισμό, που εσείς ζητάτε. Γιατί πραγματικά η Αριστερά μιλάει για διεθνισμό, μιλάει με πολύ μεγάλες έννοιες, που οι αδυναμίες των ανθρώπων δεν επέτρεψαν να φτάσουμε στο τέλειο αποτέλεσμα στον χρόνο που ζούμε. </w:t>
      </w:r>
    </w:p>
    <w:p w14:paraId="5776E05E"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Όμως, ας δώσουμε περιθώριο με μικρά, καθημερινά βήματα στις επόμενες γενιές να διαμορφώσουν ένα άλλο κλίμα, μια άλλη βεβαιότητα, έτσι ώστε να μην έχουμε ανέργους και να μην έχουμε λογιστές ή πολιτικούς ή διοικητές ή πρωθυπουργούς που όταν πέφτει το σύστημα, γίνονται πλούσιοι και φεύγουν από τη λογική της υπηρεσίας της εργατικής τάξης.</w:t>
      </w:r>
    </w:p>
    <w:p w14:paraId="5776E05F"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Ευχαριστώ.</w:t>
      </w:r>
    </w:p>
    <w:p w14:paraId="5776E060" w14:textId="77777777" w:rsidR="00C04901" w:rsidRDefault="00EA6D8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776E061"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Τον λόγο έχει ο κ. Σαρακιώτης από τον ΣΥΡΙΖΑ.</w:t>
      </w:r>
    </w:p>
    <w:p w14:paraId="5776E062"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ΙΩΑΝΝΗΣ ΣΑΡΑΚΙΩΤΗΣ:</w:t>
      </w:r>
      <w:r>
        <w:rPr>
          <w:rFonts w:eastAsia="Times New Roman" w:cs="Times New Roman"/>
          <w:szCs w:val="24"/>
        </w:rPr>
        <w:t xml:space="preserve"> Ευχαριστώ, κύριε Πρόεδρε.</w:t>
      </w:r>
    </w:p>
    <w:p w14:paraId="5776E063"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καλούμαστε σήμερα να ψηφίσουμε το νομοσχέδιο για την κοινωνική και αλληλέγγυα οικονομία και την ανάπτυξη των φορέων της.</w:t>
      </w:r>
    </w:p>
    <w:p w14:paraId="5776E064"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Το συγκεκριμένο νομοσχέδιο αποτελεί μια τομή στην προσπάθεια που καταβάλλει το Υπουργείο Εργασίας να δώσει ώθηση στην ανάπτυξη της κοινωνικής οικονομίας. Επιθυμία όλων είναι να καταστεί σημαντικό εργαλείο για τη διαχείριση των συνεπειών της οικονομικής κρίσης και κυρίως της ανεργίας, μέσω της αύξησης των παραγωγικών δομών και της βέλτιστης διανομής των κερδών.</w:t>
      </w:r>
    </w:p>
    <w:p w14:paraId="5776E065"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Αρχικά οφείλω να χαιρετίσω την πρόθεση της πλειοψηφίας των κομμάτων του Κοινοβουλίου να υπερψηφίσουν το παρόν νομοσχέδιο. Πεποίθησή μου είναι ότι τουλάχιστον νομοσχέδια όπως αυτό οφείλουν να τυγχάνουν της ευρύτατης αποδοχής τόσο για λόγους συμβολικούς, όσο και για λόγους πρακτικούς.</w:t>
      </w:r>
    </w:p>
    <w:p w14:paraId="5776E066"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Είναι γεγονός ότι το Κοινοβούλιο πολλές φορές ψηφίζει, αλλά η ουσία των νομοθετημάτων ούτε εγκολπώνεται ούτε νομιμοποιείται σε επίπεδο κοινωνικής βάσης. Η πολυκομματική στήριξη, λοιπόν, ενός τέτοιου νομοσχεδίου συνιστά ασφαλή βάση για την πρακτική επιτυχία του.</w:t>
      </w:r>
    </w:p>
    <w:p w14:paraId="5776E067"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Το νομοσχέδιο για την ενίσχυση της κοινωνικής και αλληλέγγυας οικονομίας επιχειρεί την ενθάρρυνση της οικονομικής δραστηριότητας των πολιτών μέσω της αυτονόμησης των πρωτοβουλιών τους. Έρχεται να εκσυγχρονίσει το υπάρχον νομικό καθεστώς και να εισάγει ένα νέο θεσμικό πλαίσιο λειτουργίας ενός ευρέως φάσματος οικονομικών δραστηριοτήτων. </w:t>
      </w:r>
    </w:p>
    <w:p w14:paraId="5776E068"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Πέραν των κοινωνικών συνεταιριστικών επιχειρήσεων, των γνωστών σε όλους ΚΟΙΝΣΕΠ, εισάγεται ο συνεταιρισμός εργαζομένων, μια συνεταιριστική σύμπραξη τριών τουλάχιστον φυσικών προσώπων. Επιπλέον η εποπτεία και η υποστήριξη του συνόλου των δραστηριοτήτων θα γίνεται από έναν περιφερειακό μηχανισμό, ενώ για τον σκοπό του συντονισμού των Υπουργείων συστήνεται ειδική θεματική γραμματεία. </w:t>
      </w:r>
    </w:p>
    <w:p w14:paraId="5776E069"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Ακόμα, στο πλαίσιο των προς ψήφιση πρωτοβουλιών του Υπουργείου ενεργοποιείται το Ταμείο Κοινωνικής Οικονομίας, με πόρους από τον προϋπολογισμό των δημοσίων επενδύσεων, οι οποίοι θα υποστηρίξουν φιλόδοξα, καινοτόμα εγχειρήματα συνανθρώπων μας.</w:t>
      </w:r>
    </w:p>
    <w:p w14:paraId="5776E06A"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Τέλος, απλοποιούνται οι διαδικασίες σύστασης τέτοιων σχημάτων κοινωνικής και αλληλέγγυας οικονομίας, μέσω της διασύνδεσης του μητρώου με το Γενικό Εμπορικό Μητρώο, το λεγόμενο ΓΕΜΗ.</w:t>
      </w:r>
    </w:p>
    <w:p w14:paraId="5776E06B"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Βασική αρχή και φιλοδοξία του νομοσχεδίου είναι η συλλογικότητα υπό την έννοια της αύξησης των διαθέσιμων θέσεων εργασίας και της ταυτόχρονης κάλυψης κοινωνικών αναγκών, με σκοπό την υπηρέτηση του συλλογικού συμφέροντος. Εξάλλου, η εποχή της εύνοιας ημετέρων μικροσυμφερόντων έχει περάσει και όλοι οφείλουμε να μεριμνήσουμε για τη δημιουργία ενός νέου θεσμικού πλαισίου, το οποίο θα απαντήσει αποτελεσματικά στα προβλήματα, όπως αυτά έχουν δημιουργηθεί από την πολυετή ύφεση. </w:t>
      </w:r>
    </w:p>
    <w:p w14:paraId="5776E06C"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Επιτρέψτε μου, ωστόσο, να σταθώ σε ορισμένα επιμέρους σημεία του νομοσχεδίου, τα οποία θεωρώ σημαντικά. Θα αναφερθώ, λοιπόν, στους φορείς κοινωνικής και αλληλέγγυας οικονομίας, οι οποίοι έχουν σκοπό την κοινωνική ωφέλεια, ενώ η λειτουργία τους είναι αμιγώς δημοκρατική.</w:t>
      </w:r>
    </w:p>
    <w:p w14:paraId="5776E06D" w14:textId="77777777" w:rsidR="00C04901" w:rsidRDefault="00EA6D8E">
      <w:pPr>
        <w:spacing w:line="600" w:lineRule="auto"/>
        <w:ind w:firstLine="720"/>
        <w:contextualSpacing/>
        <w:jc w:val="both"/>
        <w:rPr>
          <w:rFonts w:eastAsia="Times New Roman" w:cs="Times New Roman"/>
          <w:szCs w:val="24"/>
        </w:rPr>
      </w:pPr>
      <w:r>
        <w:rPr>
          <w:rFonts w:eastAsia="Times New Roman" w:cs="Times New Roman"/>
          <w:szCs w:val="24"/>
        </w:rPr>
        <w:t xml:space="preserve">Κάθε μέλος διαθέτει δικαίωμα μιας ψήφου, ανεξαρτήτως της συνεισφοράς του. Με αυτόν τον τρόπο διαφυλάσσεται η κοινωνική αναφορά του συμβαλλόμενου και αποτρέπεται η δημιουργία συνθηκών οι οποίες δεν θα συνάδουν με το πνεύμα του νόμου. Άλλωστε, κανένα εγχείρημα συλλογικότητος δεν δύναται να λειτουργήσει υπό όρους έλλειψης δημοκρατίας. </w:t>
      </w:r>
    </w:p>
    <w:p w14:paraId="5776E06E" w14:textId="77777777" w:rsidR="00C04901" w:rsidRDefault="00EA6D8E">
      <w:pPr>
        <w:spacing w:line="600" w:lineRule="auto"/>
        <w:ind w:firstLine="720"/>
        <w:contextualSpacing/>
        <w:jc w:val="both"/>
        <w:rPr>
          <w:rFonts w:eastAsia="Times New Roman" w:cs="Times New Roman"/>
          <w:szCs w:val="24"/>
        </w:rPr>
      </w:pPr>
      <w:r>
        <w:rPr>
          <w:rFonts w:eastAsia="Times New Roman" w:cs="Times New Roman"/>
          <w:szCs w:val="24"/>
        </w:rPr>
        <w:t xml:space="preserve">Το πλαίσιο τώρα της ετήσιας διανομής των κερδών είναι μια ακόμη αξιομνημόνευτη συμβολή. Το 5% διατίθεται για τον σχηματισμό αποθεματικού, το 35% αποδίδεται στους εργαζομένους του φορέα και το υπόλοιπο του ποσού διατίθεται σε δραστηριότητες, όπως η δημιουργία νέων θέσεων εργασίας ή η διεύρυνση της παραγωγικής βάσης. </w:t>
      </w:r>
    </w:p>
    <w:p w14:paraId="5776E06F" w14:textId="77777777" w:rsidR="00C04901" w:rsidRDefault="00EA6D8E">
      <w:pPr>
        <w:spacing w:line="600" w:lineRule="auto"/>
        <w:ind w:firstLine="720"/>
        <w:contextualSpacing/>
        <w:jc w:val="both"/>
        <w:rPr>
          <w:rFonts w:eastAsia="Times New Roman" w:cs="Times New Roman"/>
          <w:szCs w:val="24"/>
        </w:rPr>
      </w:pPr>
      <w:r>
        <w:rPr>
          <w:rFonts w:eastAsia="Times New Roman" w:cs="Times New Roman"/>
          <w:szCs w:val="24"/>
        </w:rPr>
        <w:t>Συνεπώς αναφερόμαστε σε επανεπένδυση και ανακατεύθυνση των κερδών προς την πραγματική οικονομία, με μόνο σκοπό την ανάπτυξη. Ελπίδα μας είναι πως το συνεταιριστικό πνεύμα θα υποβοηθήσει στην επανεκκίνηση των υγιών δυνάμεων της ελληνικής κοινωνίας και οικονομίας.</w:t>
      </w:r>
    </w:p>
    <w:p w14:paraId="5776E070" w14:textId="77777777" w:rsidR="00C04901" w:rsidRDefault="00EA6D8E">
      <w:pPr>
        <w:spacing w:line="600" w:lineRule="auto"/>
        <w:ind w:firstLine="720"/>
        <w:contextualSpacing/>
        <w:jc w:val="both"/>
        <w:rPr>
          <w:rFonts w:eastAsia="Times New Roman" w:cs="Times New Roman"/>
          <w:szCs w:val="24"/>
        </w:rPr>
      </w:pPr>
      <w:r>
        <w:rPr>
          <w:rFonts w:eastAsia="Times New Roman" w:cs="Times New Roman"/>
          <w:szCs w:val="24"/>
        </w:rPr>
        <w:t xml:space="preserve">Τρίτον, με γνώμονα πάντα την ύπαρξη μιας αρμονικά λειτουργούσας συλλογικότητος, η αμοιβή της εργασίας δεν μπορεί να υπερβαίνει περισσότερο από τρεις φορές τον κατώτατο μισθό, εκτός εάν αποφασίσουν διαφορετικά τα 2/3 των μελών της γενικής συνέλευσης του φορέα. Η εξισορρόπηση των αμοιβών συμβάλλει στην εμπέδωση συνεργατικού κλίματος, αντί μιας κάθετης δομής. </w:t>
      </w:r>
    </w:p>
    <w:p w14:paraId="5776E071" w14:textId="77777777" w:rsidR="00C04901" w:rsidRDefault="00EA6D8E">
      <w:pPr>
        <w:spacing w:line="600" w:lineRule="auto"/>
        <w:ind w:firstLine="720"/>
        <w:contextualSpacing/>
        <w:jc w:val="both"/>
        <w:rPr>
          <w:rFonts w:eastAsia="Times New Roman" w:cs="Times New Roman"/>
          <w:szCs w:val="24"/>
        </w:rPr>
      </w:pPr>
      <w:r>
        <w:rPr>
          <w:rFonts w:eastAsia="Times New Roman" w:cs="Times New Roman"/>
          <w:szCs w:val="24"/>
        </w:rPr>
        <w:t>Οι ΟΤΑ Α΄ και Β΄ βαθμού, τα νομικά πρόσωπα δημοσίου δικαίου και τα νομικά πρόσωπα ιδιωτικού δικαίου ως φορείς της γενικής κυβέρνησης μπορούν να παραχωρούν, με απόφαση του διοικητικού τους οργάνου, τη χρήση κινητής και ακίνητης περιουσίας τους σε φορείς κοινωνικής και αλληλέγγυας οικονομίας για την ενίσχυση δραστηριοτήτων τους. Έτσι, αυτοί οι φορείς διασυνδέονται με την τοπική αυτοδιοίκηση και φορείς της γενικής κυβέρνησης.</w:t>
      </w:r>
    </w:p>
    <w:p w14:paraId="5776E072" w14:textId="77777777" w:rsidR="00C04901" w:rsidRDefault="00EA6D8E">
      <w:pPr>
        <w:spacing w:line="600" w:lineRule="auto"/>
        <w:ind w:firstLine="720"/>
        <w:contextualSpacing/>
        <w:jc w:val="both"/>
        <w:rPr>
          <w:rFonts w:eastAsia="Times New Roman" w:cs="Times New Roman"/>
          <w:szCs w:val="24"/>
        </w:rPr>
      </w:pPr>
      <w:r>
        <w:rPr>
          <w:rFonts w:eastAsia="Times New Roman" w:cs="Times New Roman"/>
          <w:szCs w:val="24"/>
        </w:rPr>
        <w:t>Θέλω, επίσης, να μνημονεύσω ότι λαμβάνονται επικουρικές πρωτοβουλίες με άξονα τη σύσταση θεσμικού πλαισίου, το οποίο θα θωρακίζει τη λειτουργία των φορέων.</w:t>
      </w:r>
    </w:p>
    <w:p w14:paraId="5776E073" w14:textId="77777777" w:rsidR="00C04901" w:rsidRDefault="00EA6D8E">
      <w:pPr>
        <w:spacing w:line="600" w:lineRule="auto"/>
        <w:ind w:firstLine="720"/>
        <w:contextualSpacing/>
        <w:jc w:val="both"/>
        <w:rPr>
          <w:rFonts w:eastAsia="Times New Roman" w:cs="Times New Roman"/>
          <w:szCs w:val="24"/>
        </w:rPr>
      </w:pPr>
      <w:r>
        <w:rPr>
          <w:rFonts w:eastAsia="Times New Roman" w:cs="Times New Roman"/>
          <w:szCs w:val="24"/>
        </w:rPr>
        <w:t>Κλείνοντας, θέλω να σημειώσω ότι το παρόν νομοσχέδιο αποτελεί μια χρυσή ευκαιρία μετασχηματισμού ενός μέρους της οικονομικής δραστηριότητας της χώρας μας. Στο παρελθόν υπήρξαν πολλές δυσλειτουργίες, κατά την προσπάθεια ενθάρρυνσης της ιδέας της συλλογικοποίησης και σύστασης τέτοιων φορέων. Όμως, τόσο η κρίση όσο και η πολιτική μεταλλαγή, με την άνοδο της Αριστεράς στην Κυβέρνηση γεννούν ευκαιρίες. Ιδού πεδίον δόξης λαμπρό για μια νέα αρχή!</w:t>
      </w:r>
    </w:p>
    <w:p w14:paraId="5776E074" w14:textId="77777777" w:rsidR="00C04901" w:rsidRDefault="00EA6D8E">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5776E075" w14:textId="77777777" w:rsidR="00C04901" w:rsidRDefault="00EA6D8E">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5776E076" w14:textId="77777777" w:rsidR="00C04901" w:rsidRDefault="00EA6D8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Πριν δώσω τον λόγο στον Κοινοβουλευτικό Εκπρόσωπο της Δημοκρατικής Συμπαράταξης, τον κ. Λοβέρδο, έχει ζητήσει τον λόγο ο κ Αλεξιάδης για την τροπολογία με γενικό αριθμό 718 και ειδικό 35.</w:t>
      </w:r>
    </w:p>
    <w:p w14:paraId="5776E077" w14:textId="77777777" w:rsidR="00C04901" w:rsidRDefault="00EA6D8E">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5776E078" w14:textId="77777777" w:rsidR="00C04901" w:rsidRDefault="00EA6D8E">
      <w:pPr>
        <w:spacing w:line="600" w:lineRule="auto"/>
        <w:ind w:firstLine="720"/>
        <w:contextualSpacing/>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Ευχαριστώ, κύριε Πρόεδρε.</w:t>
      </w:r>
    </w:p>
    <w:p w14:paraId="5776E079" w14:textId="77777777" w:rsidR="00C04901" w:rsidRDefault="00EA6D8E">
      <w:pPr>
        <w:spacing w:line="600" w:lineRule="auto"/>
        <w:ind w:firstLine="720"/>
        <w:contextualSpacing/>
        <w:jc w:val="both"/>
        <w:rPr>
          <w:rFonts w:eastAsia="Times New Roman" w:cs="Times New Roman"/>
          <w:szCs w:val="24"/>
        </w:rPr>
      </w:pPr>
      <w:r>
        <w:rPr>
          <w:rFonts w:eastAsia="Times New Roman" w:cs="Times New Roman"/>
          <w:szCs w:val="24"/>
        </w:rPr>
        <w:t xml:space="preserve">Είναι μια τροπολογία, η οποία νομίζω ότι έχει διανεμηθεί από χθες με γενικό αριθμό 718 και ειδικό 35. Με αυτή την τροπολογία έχουμε μια παράταση της προθεσμίας για έκδοση προεδρικού διατάγματος. Με τον ν.4336 έπρεπε μέσα σε εννέα μήνες να εκδοθεί προεδρικό διάταγμα που θα ρύθμιζε τις δαπάνες μετακίνησης των στελεχών των Ενόπλων Δυνάμεων και των Σωμάτων Ασφαλείας. Έχει παρέλθει το διάστημα των εννέα μηνών και υπάρχει ανάγκη ρύθμισης του συγκεκριμένου θέματος. </w:t>
      </w:r>
    </w:p>
    <w:p w14:paraId="5776E07A" w14:textId="77777777" w:rsidR="00C04901" w:rsidRDefault="00EA6D8E">
      <w:pPr>
        <w:spacing w:line="600" w:lineRule="auto"/>
        <w:ind w:firstLine="720"/>
        <w:contextualSpacing/>
        <w:jc w:val="both"/>
        <w:rPr>
          <w:rFonts w:eastAsia="Times New Roman" w:cs="Times New Roman"/>
          <w:szCs w:val="24"/>
        </w:rPr>
      </w:pPr>
      <w:r>
        <w:rPr>
          <w:rFonts w:eastAsia="Times New Roman" w:cs="Times New Roman"/>
          <w:szCs w:val="24"/>
        </w:rPr>
        <w:t>Γι’ αυτό με τη συγκεκριμένη τροπολογία, έχουμε παράταση της προθεσμίας έκδοσης του σχετικού προεδρικού διατάγματος μέχρι τις 30-6-2017. Το ξαναλέω, αφορά ρύθμιση δαπανών μετακίνησης στελεχών των Ενόπλων Δυνάμεων και των Σωμάτων Ασφαλείας.</w:t>
      </w:r>
    </w:p>
    <w:p w14:paraId="5776E07B" w14:textId="77777777" w:rsidR="00C04901" w:rsidRDefault="00EA6D8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Καλώς. Ευχαριστούμε τον κύριο Υπουργό.</w:t>
      </w:r>
    </w:p>
    <w:p w14:paraId="5776E07C" w14:textId="77777777" w:rsidR="00C04901" w:rsidRDefault="00EA6D8E">
      <w:pPr>
        <w:spacing w:line="600" w:lineRule="auto"/>
        <w:ind w:firstLine="720"/>
        <w:contextualSpacing/>
        <w:jc w:val="both"/>
        <w:rPr>
          <w:rFonts w:eastAsia="Times New Roman" w:cs="Times New Roman"/>
          <w:szCs w:val="24"/>
        </w:rPr>
      </w:pPr>
      <w:r>
        <w:rPr>
          <w:rFonts w:eastAsia="Times New Roman" w:cs="Times New Roman"/>
          <w:szCs w:val="24"/>
        </w:rPr>
        <w:t>Τον λόγο έχει ζητήσει ο Κοινοβουλευτικός Εκπρόσωπος της Δημοκρατικής Συμπαράταξης, ο κ. Λοβέρδος. Θα ακολουθήσει ο Κοινοβουλευτικός Εκπρόσωπος του ΣΥΡΙΖΑ, ο κ. Μαντάς και μετά θα συνεχίσουμε με τη λίστα των ομιλητών.</w:t>
      </w:r>
    </w:p>
    <w:p w14:paraId="5776E07D" w14:textId="77777777" w:rsidR="00C04901" w:rsidRDefault="00EA6D8E">
      <w:pPr>
        <w:spacing w:line="600" w:lineRule="auto"/>
        <w:ind w:firstLine="720"/>
        <w:contextualSpacing/>
        <w:jc w:val="both"/>
        <w:rPr>
          <w:rFonts w:eastAsia="Times New Roman" w:cs="Times New Roman"/>
          <w:szCs w:val="24"/>
        </w:rPr>
      </w:pPr>
      <w:r>
        <w:rPr>
          <w:rFonts w:eastAsia="Times New Roman" w:cs="Times New Roman"/>
          <w:szCs w:val="24"/>
        </w:rPr>
        <w:t>Κύριε Λοβέρδο, έχετε τον λόγο.</w:t>
      </w:r>
    </w:p>
    <w:p w14:paraId="5776E07E" w14:textId="77777777" w:rsidR="00C04901" w:rsidRDefault="00EA6D8E">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ΛΟΒΕΔΡΟΣ: </w:t>
      </w:r>
      <w:r>
        <w:rPr>
          <w:rFonts w:eastAsia="Times New Roman" w:cs="Times New Roman"/>
          <w:szCs w:val="24"/>
        </w:rPr>
        <w:t>Κυρίες και κύριοι Βουλευτές, θέλω να ξεκινήσω την τοποθέτησή μου, τη δευτερολογία μου ως Κοινοβουλευτικός Εκπρόσωπος, από ένα ζήτημα που αφορά ειδικές διατάξεις του σχεδίου νόμου.</w:t>
      </w:r>
    </w:p>
    <w:p w14:paraId="5776E07F" w14:textId="77777777" w:rsidR="00C04901" w:rsidRDefault="00EA6D8E">
      <w:pPr>
        <w:spacing w:line="600" w:lineRule="auto"/>
        <w:ind w:firstLine="720"/>
        <w:contextualSpacing/>
        <w:jc w:val="both"/>
        <w:rPr>
          <w:rFonts w:eastAsia="Times New Roman" w:cs="Times New Roman"/>
          <w:szCs w:val="24"/>
        </w:rPr>
      </w:pPr>
      <w:r>
        <w:rPr>
          <w:rFonts w:eastAsia="Times New Roman" w:cs="Times New Roman"/>
          <w:szCs w:val="24"/>
        </w:rPr>
        <w:t xml:space="preserve">Κυρία Υπουργέ, με την αναρίθμηση δεν είμαι βέβαιος αν είναι το δύο ή το τρία. Πάντως, είναι στις πρώτες ρυθμίσεις, όπου γίνεται λόγος για τη δυνατότητα συμμετοχής των μη κυβερνητικών οργανώσεων. Θέλω να υπογραμμίσω, κάτι που η κ. Χριστοφιλοπούλου σε ένα μεγάλο βαθμό το έχει εντοπίσει, ότι θα πρέπει να δείτε τον κίνδυνο όλες οι διεργασίες της κοινωνικής οικονομίας να μετατραπούν σε χρηματοδότηση κοινωνικής αλληλεγγύης. </w:t>
      </w:r>
    </w:p>
    <w:p w14:paraId="5776E080" w14:textId="77777777" w:rsidR="00C04901" w:rsidRDefault="00EA6D8E">
      <w:pPr>
        <w:spacing w:line="600" w:lineRule="auto"/>
        <w:ind w:firstLine="720"/>
        <w:contextualSpacing/>
        <w:jc w:val="both"/>
        <w:rPr>
          <w:rFonts w:eastAsia="Times New Roman" w:cs="Times New Roman"/>
          <w:szCs w:val="24"/>
        </w:rPr>
      </w:pPr>
      <w:r>
        <w:rPr>
          <w:rFonts w:eastAsia="Times New Roman" w:cs="Times New Roman"/>
          <w:szCs w:val="24"/>
        </w:rPr>
        <w:t>Κοινωνική οικονομία -οπωσδήποτε το ξέρετε, αφού εισηγείστε αυτόν τον νόμο- είναι οικονομία πάνω από όλα. Και είναι μια μέθοδος με τρόπο κοινωφελή τελικά προς το δημόσιο συμφέρον, το συμφέρον των ανθρώπων -υπ’ αυτή την έννοια κοινωφελής- να λειτουργήσει στον χώρο της οικονομίας.</w:t>
      </w:r>
    </w:p>
    <w:p w14:paraId="5776E081" w14:textId="77777777" w:rsidR="00C04901" w:rsidRDefault="00EA6D8E">
      <w:pPr>
        <w:spacing w:line="600" w:lineRule="auto"/>
        <w:ind w:firstLine="720"/>
        <w:contextualSpacing/>
        <w:jc w:val="both"/>
        <w:rPr>
          <w:rFonts w:eastAsia="Times New Roman" w:cs="Times New Roman"/>
          <w:szCs w:val="24"/>
        </w:rPr>
      </w:pPr>
      <w:r>
        <w:rPr>
          <w:rFonts w:eastAsia="Times New Roman" w:cs="Times New Roman"/>
          <w:szCs w:val="24"/>
        </w:rPr>
        <w:t>Πολύ φοβάμαι ότι η ποιότητα της διοίκησης είναι τέτοια, που θα καθυστερεί ζητήματα που σχετίζονται με την κοινωνική οικονομία και όταν χάνονται κονδύλια, θα προσπαθήσει να τα απορροφά, μεταθέτοντας το βάρος της χρηματοδότησης στις μη κυβερνητικές οργανώσεις.</w:t>
      </w:r>
    </w:p>
    <w:p w14:paraId="5776E082"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Θεωρώ ότι οι ρυθμίσεις, όπως τις έχετε διατάξει, δεν αποκλείουν αυτόν τον κίνδυνο. Γι’ αυτό θα πρέπει, μέχρι το τέλος της συνεδρίασης σήμερα, με νομοτεχνική βελτίωση να δώσετε τη ρύθμιση εκείνη που αποκλείει τον κίνδυνο, αντί για εργασία στην οποία μπορούν να συμμετάσχουν ως μέτοχοι και οι μη κυβερνητικές οργανώσεις να είναι μια διαδικασία τροφοδοσίας των μη κυβερνητικών οργανώσεων και επιπλέον κονδύλια. Είναι σοβαρό. Το θυμάμαι να μας έχει απασχολήσει και εμάς στο παρελθόν και νομίζω ότι είναι ένα θέμα πάρα-πάρα πολύ σοβαρό.</w:t>
      </w:r>
    </w:p>
    <w:p w14:paraId="5776E083"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Το δεύτερο θέμα που θέλω να αναφέρω αφορά την τροπολογία του κ. Βερναρδάκη, επί της ουσίας, κυρία Υπουργέ, την κατάργηση του </w:t>
      </w:r>
      <w:r>
        <w:rPr>
          <w:rFonts w:eastAsia="Times New Roman" w:cs="Times New Roman"/>
          <w:szCs w:val="24"/>
          <w:lang w:val="en-US"/>
        </w:rPr>
        <w:t>out</w:t>
      </w:r>
      <w:r>
        <w:rPr>
          <w:rFonts w:eastAsia="Times New Roman" w:cs="Times New Roman"/>
          <w:szCs w:val="24"/>
        </w:rPr>
        <w:t xml:space="preserve">sourcing στον χώρο του δημοσίου. </w:t>
      </w:r>
    </w:p>
    <w:p w14:paraId="5776E084"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Σας είχα πει χθες ότι είναι πάρα πολύ προβληματική η αντιμετώπιση των προβλημάτων της διοικήσεως με τη δημιουργία και άλλου κράτους, κάνοντας κριτική στις δύο ειδικές γραμματείες και στις ομάδες εργασίας, αυτά τα οποία το σχέδιο νόμου σας ρυθμίζει. Επεξέτεινα την κριτική της κ. Χριστοδουλοπούλου.</w:t>
      </w:r>
    </w:p>
    <w:p w14:paraId="5776E085"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Και έρχεται σήμερα το τελικό παράγωγο αυτής της νομοθετικής δουλειάς να είναι, συνάδελφοι, ο θάνατος του εκσυγχρονισμού στη δημόσια διοίκηση. Αυτό είναι. Κατάργηση του </w:t>
      </w:r>
      <w:r>
        <w:rPr>
          <w:rFonts w:eastAsia="Times New Roman" w:cs="Times New Roman"/>
          <w:szCs w:val="24"/>
          <w:lang w:val="en-US"/>
        </w:rPr>
        <w:t>out</w:t>
      </w:r>
      <w:r>
        <w:rPr>
          <w:rFonts w:eastAsia="Times New Roman" w:cs="Times New Roman"/>
          <w:szCs w:val="24"/>
        </w:rPr>
        <w:t xml:space="preserve">sourcing σημαίνει δίοδος για μονιμοποιήσεις. Δεν το έχετε καταλάβει, γιατί έχει νομική πλευρά –δεν λέω ότι δεν το έχετε καταλάβει πολιτικά- αλλά αυτό που έγινε κατ’ αρχάς στο Υπουργείο Υγείας και τώρα πια επεκτείνεται παντού είναι πληγή για τη δημόσια διοίκηση. Είναι πραγματική πληγή από την οποία θα αργήσει πολύ να συνέλθει. Γιατί θυμάμαι σαν τώρα ως επιστήμονας να παρακολουθώ το πόσο δύσκολο ήταν να περάσουμε στο </w:t>
      </w:r>
      <w:r>
        <w:rPr>
          <w:rFonts w:eastAsia="Times New Roman" w:cs="Times New Roman"/>
          <w:szCs w:val="24"/>
          <w:lang w:val="en-US"/>
        </w:rPr>
        <w:t>out</w:t>
      </w:r>
      <w:r>
        <w:rPr>
          <w:rFonts w:eastAsia="Times New Roman" w:cs="Times New Roman"/>
          <w:szCs w:val="24"/>
        </w:rPr>
        <w:t>sourcing και να πειστούν του δικού μου πολιτικού χώρου οι τότε κραταιοί παράγοντες ότι έπρεπε να ανοίξει το δημόσιο.</w:t>
      </w:r>
    </w:p>
    <w:p w14:paraId="5776E086"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Οι προτάσεις εκσυγχρονισμού της διοίκησης σήμερα θέλουν στα ανώτατα κλιμάκιά της να προωθούνται άνθρωποι με προσόντα από την Εθνική Σχολή Δημόσιας Διοίκησης, με αλλαγή της διαδικασίας. Ακόμη, να προσλαμβάνονται γενικοί διευθυντές και από εκτός της διοικήσεως εφόσον έχουν την εμπειρία και τα προσόντα. </w:t>
      </w:r>
    </w:p>
    <w:p w14:paraId="5776E087"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Εδώ εσείς κλείνετε με την τροπολογία αυτή το </w:t>
      </w:r>
      <w:r>
        <w:rPr>
          <w:rFonts w:eastAsia="Times New Roman" w:cs="Times New Roman"/>
          <w:szCs w:val="24"/>
          <w:lang w:val="en-US"/>
        </w:rPr>
        <w:t>out</w:t>
      </w:r>
      <w:r>
        <w:rPr>
          <w:rFonts w:eastAsia="Times New Roman" w:cs="Times New Roman"/>
          <w:szCs w:val="24"/>
        </w:rPr>
        <w:t>sourcing για βασικότατες λειτουργίες της διοίκησης εκεί που προσιδιάζει πραγματικά στο 100% και με προϋποθέσεις οι οποίες στα δικαστήρια θα έχουν θέμα. Τι πάει να πει «για έκτακτες ανάγκες»; Η καθαριότητα είναι έκτακτη ανάγκη; Να το δείτε.</w:t>
      </w:r>
    </w:p>
    <w:p w14:paraId="5776E088"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Χθες οι ειδικές γραμματείες –και άλλο κράτος, δεν χρειάζεται-, σήμερα ο θάνατος του </w:t>
      </w:r>
      <w:r>
        <w:rPr>
          <w:rFonts w:eastAsia="Times New Roman" w:cs="Times New Roman"/>
          <w:szCs w:val="24"/>
          <w:lang w:val="en-US"/>
        </w:rPr>
        <w:t>out</w:t>
      </w:r>
      <w:r>
        <w:rPr>
          <w:rFonts w:eastAsia="Times New Roman" w:cs="Times New Roman"/>
          <w:szCs w:val="24"/>
        </w:rPr>
        <w:t>sourcing, δηλαδή να παίρνουν υπηρεσίες από τον ιδιωτικό τομέα. Μια προσπάθεια που με τόσο μεγάλη δυσκολία επέφερε αυτές τις ρωγμές της γραφειοκρατίας στη δημόσια διοίκηση, την καταργείτε.</w:t>
      </w:r>
    </w:p>
    <w:p w14:paraId="5776E089"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Μια και αναφέρθηκα κατά τον τίτλο αυτού στο Υπουργείο Υγείας θέλω, συνάδελφοι, να πω μια φράση μόνο, γιατί επ’ ευκαιρία των τροπολογιών άρθρωσε ξανά λόγο το Υπουργείο Υγείας σήμερα εδώ. Αγαπητοί συνάδελφοι, δεν είναι οι δημοσιογράφοι που θα μπουν κάτω από τη γη, δεν είναι οι πολιτικοί που είναι όλοι για θάνατο και κακώς δεν τους σκοτώσαμε τόσον καιρό, τώρα πια είναι και οι καρκινοπαθείς στο στόχαστρο και οι εργαζόμενοι.</w:t>
      </w:r>
    </w:p>
    <w:p w14:paraId="5776E08A"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Εγώ δεν λέω ποιος είναι ο διάλογος. Είμαι έμπειρος άνθρωπος και μπορώ να καταλάβω και ποιος έχει δίκιο και ποιος έχει άδικο, λιγότερο δίκιο, λιγότερο άδικο και ποιος διαφωνεί με μια τροπολογία με την ουσία, με τον τύπο της, αλλά η απαξίωση ενός κοινωνικού εταίρου τόσο κρίσιμο για τη ζωή των ανθρώπων, αλλά και για τη ζωή της διοίκησης είναι απαράδεκτη και ως Δημοκρατική Συμπαράταξη την καταγγέλλουμε. Δεν έχει κανένας το δικαίωμα να προσβάλλει τους εργαζόμενους, κανένα δικαίωμα, ειδικά μάλιστα όταν μιλούσε δημαγωγικά στο όνομά τους επί τόσα χρόνια.</w:t>
      </w:r>
    </w:p>
    <w:p w14:paraId="5776E08B"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Τέταρτο και τελευταίο σημείο. Αφορά ένα θέμα γενικότερο, δεν αφορά την Υπουργό, αλλά την αφορά ως μέλος της Κυβέρνησής της. Σήμερα είχαμε νέο κρεσέντο δηλώσεων του Υπουργού Επικρατείας. Εγώ τον αποκαλώ από πέρσι «υπουργό προπαγάνδας», όχι για να τον θίξω προσωπικά, αλλά για να του πω ότι σπαταλάει το πολιτικό του κεφάλαιο –νέος άνθρωπος, νέος στην πολιτική- και έρχεται στην πολιτική με λογική διάττοντος αστέρα. Ξέρετε πόσους τέτοιους έχουμε δει, που έρχονται με τις καλύτερες προϋποθέσεις και εξαφανίζονται μετά, γιατί πιστεύουν ότι κατά τη διάρκεια της θητείας τους τα κατέχουν όλα και όλα θα τα κάνουν; Όλα τα σφάζουν, όλα τα μαχαιρώνουν; Και την εκτελεστική εξουσία και τη νομοθετική εξουσία και τη δικαστική λειτουργία, τα πάντα!</w:t>
      </w:r>
    </w:p>
    <w:p w14:paraId="5776E08C"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14:paraId="5776E08D"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Αυτός ο άνθρωπος στο κρεσέντο αυτής της λογικής ενός αστέρα που φαίνεται ότι δεν μακροημερεύει –του εύχομαι το αντίθετο, αλλά πολιτικά στηλιτεύω τη συμπεριφορά του- μας είπε διάφορα.</w:t>
      </w:r>
    </w:p>
    <w:p w14:paraId="5776E08E"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Άλλα χθες το βράδυ, άλλα σήμερα και πάντα η αλά καρτ συνεννόηση, δηλαδή εμείς οι υπόλοιπες πολιτικές δυνάμεις είμαστε ένα σύνολο ανοήτων, που θα ακούσουμε με συμπάθεια τα κελεύσματα συναίνεσης αλά καρτ. Την Τετάρτη το βράδυ σού ζητάω συναίνεση, την Παρασκευή σού φέρνω τροπολογία «αποφασίζομεν και διατάσσομεν», θέλω τα δικά μου κανάλια, θέλω να κάνω αυτό που θέλω και επειδή το θέλω εγώ, έτσι είναι, είτε είσαι δικαστής, και εάν είσαι δικαστής, εν όψει της απόφασής σου θα σε εκβιάσω κιόλας. Δεν γίνεται έτσι. Ηρεμία!</w:t>
      </w:r>
    </w:p>
    <w:p w14:paraId="5776E08F"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Τη συναίνεση με τον κ. Παππά δεν την δίνει κανείς. Η Βουλή στη Διάσκεψη των Πρόεδρων έχει πιθανότητες συναίνεσης και χθες αυτό προέκυψε. Ήταν μια διαφορετική Διάσκεψη των Προέδρων, κυρίες και κύριοι Βουλευτές. Ζητήσαμε εμείς και το Ποτάμι –και με αυτό κλείνω, κύριε Πρόεδρε, και σας ευχαριστώ, είναι τριάντα δευτερόλεπτα ακόμη- αναβολή. Η Νέα Δημοκρατία συμμετείχε σε αυτό, όπως νομίζω και η Ένωση Κεντρώων. Ζητήσαμε αναβολή. Δεν έγινε δεκτή. Μπήκαμε στην ψηφοφορία. </w:t>
      </w:r>
    </w:p>
    <w:p w14:paraId="5776E090"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Εμείς και το Ποτάμι τι λέγαμε; Λέγαμε να αναβληθεί ο ορισμός διοικήσεως στο ΕΣΡ μέχρι να βγει η απόφαση του Συμβουλίου της Επικρατείας. Στη Νέα Δημοκρατία, εσείς, συνάδελφοι, λέγατε άλλα. Εκεί συμπέσαμε, αλλά αλλάξατε θέση. Σήμερα το πρωί στην ενημέρωση, συνάδελφοι, τι είδα; Ότι η Νέα Δημοκρατία είπε αυτό και τα άλλα κόμματα της Αντιπολίτευσης, δηλαδή εμείς που γεννήσαμε την γραμμή, είναι σαν να την παρακολουθήσαμε.</w:t>
      </w:r>
    </w:p>
    <w:p w14:paraId="5776E091"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Απευθύνομαι στο Ποτάμι. Κύριε Μπαργιώτα, απευθύνομαι σε εσάς. Πρέπει να συνεργαστούμε. Και πρέπει να συνεργαστούμε σε αυτή την Βουλή, να κάνουμε μια ενιαία Κοινοβουλευτική Ομάδα, να απαντήσουμε έτσι σε όλη αυτή την απόπειρα που γίνεται από το δικομματισμό, τον μικρό δικομματισμό, να μας παραμερίσει. Δεν θα τα καταφέρει. </w:t>
      </w:r>
    </w:p>
    <w:p w14:paraId="5776E092"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Πάντως, για το θέμα, που απασχολεί την κοινωνία ολόκληρη και όχι τα κόμματά μας, ένα έχω να πω: Τη συναίνεση θα την δούμε, όταν το Συμβούλιο της Επικρατείας αποφασίσει, δηλαδή σε λίγες μέρες, και δεν θα αφορά τον κ. Παππά, θα αφορά τις κοινοβουλευτικές δυνάμεις. </w:t>
      </w:r>
    </w:p>
    <w:p w14:paraId="5776E093"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Ευχαριστώ.</w:t>
      </w:r>
    </w:p>
    <w:p w14:paraId="5776E094" w14:textId="77777777" w:rsidR="00C04901" w:rsidRDefault="00EA6D8E">
      <w:pPr>
        <w:spacing w:line="600" w:lineRule="auto"/>
        <w:ind w:firstLine="720"/>
        <w:jc w:val="both"/>
        <w:rPr>
          <w:rFonts w:eastAsia="Times New Roman"/>
          <w:bCs/>
        </w:rPr>
      </w:pPr>
      <w:r>
        <w:rPr>
          <w:rFonts w:eastAsia="Times New Roman"/>
          <w:bCs/>
        </w:rPr>
        <w:t>(Χειροκροτήματα από την πτέρυγα Δημοκρατικής Συμπαράταξης ΠΑΣΟΚ-ΔΗΜΑΡ)</w:t>
      </w:r>
    </w:p>
    <w:p w14:paraId="5776E095" w14:textId="77777777" w:rsidR="00C04901" w:rsidRDefault="00EA6D8E">
      <w:pPr>
        <w:spacing w:line="600" w:lineRule="auto"/>
        <w:ind w:firstLine="720"/>
        <w:jc w:val="both"/>
        <w:rPr>
          <w:rFonts w:eastAsia="Times New Roman"/>
          <w:bCs/>
        </w:rPr>
      </w:pPr>
      <w:r>
        <w:rPr>
          <w:rFonts w:eastAsia="Times New Roman"/>
          <w:b/>
          <w:bCs/>
        </w:rPr>
        <w:t>ΠΡΟΕΔΡΕΥΩΝ (Γεώργιος Λαμπρούλης):</w:t>
      </w:r>
      <w:r>
        <w:rPr>
          <w:rFonts w:eastAsia="Times New Roman"/>
          <w:bCs/>
        </w:rPr>
        <w:t xml:space="preserve"> Τον λόγο έχει ο Κοινοβουλευτικός Εκπρόσωπος του ΣΥΡΙΖΑ, ο κ. Μαντάς. </w:t>
      </w:r>
    </w:p>
    <w:p w14:paraId="5776E096" w14:textId="77777777" w:rsidR="00C04901" w:rsidRDefault="00EA6D8E">
      <w:pPr>
        <w:spacing w:line="600" w:lineRule="auto"/>
        <w:ind w:firstLine="720"/>
        <w:jc w:val="both"/>
        <w:rPr>
          <w:rFonts w:eastAsia="Times New Roman"/>
          <w:bCs/>
        </w:rPr>
      </w:pPr>
      <w:r>
        <w:rPr>
          <w:rFonts w:eastAsia="Times New Roman"/>
          <w:b/>
          <w:bCs/>
        </w:rPr>
        <w:t>ΧΡΗΣΤΟΣ ΜΑΝΤΑΣ:</w:t>
      </w:r>
      <w:r>
        <w:rPr>
          <w:rFonts w:eastAsia="Times New Roman"/>
          <w:bCs/>
        </w:rPr>
        <w:t xml:space="preserve"> Πάντως, οφείλω να πω ότι η κοινοβουλευτική διαδικασία αποκτά ενδιαφέρον. Ο κ. Μπαργιώτας μετατοπίστηκε πλέον στο χώρο, στα έδρανα, της Δημοκρατικής Συμπαράταξης. </w:t>
      </w:r>
    </w:p>
    <w:p w14:paraId="5776E097" w14:textId="77777777" w:rsidR="00C04901" w:rsidRDefault="00EA6D8E">
      <w:pPr>
        <w:spacing w:line="600" w:lineRule="auto"/>
        <w:ind w:firstLine="720"/>
        <w:jc w:val="both"/>
        <w:rPr>
          <w:rFonts w:eastAsia="Times New Roman"/>
          <w:bCs/>
        </w:rPr>
      </w:pPr>
      <w:r>
        <w:rPr>
          <w:rFonts w:eastAsia="Times New Roman"/>
          <w:bCs/>
        </w:rPr>
        <w:t xml:space="preserve">Κύριε Πρόεδρε, θα μου επιτρέψετε να πάρω λίγο χρόνο ακόμη, διότι δεν μίλησα καθόλου χθες και θέλω να συμπυκνώσω όσο μπορώ πιο γρήγορα την παρέμβασή μου. </w:t>
      </w:r>
    </w:p>
    <w:p w14:paraId="5776E098" w14:textId="77777777" w:rsidR="00C04901" w:rsidRDefault="00EA6D8E">
      <w:pPr>
        <w:spacing w:line="600" w:lineRule="auto"/>
        <w:ind w:firstLine="720"/>
        <w:jc w:val="both"/>
        <w:rPr>
          <w:rFonts w:eastAsia="Times New Roman"/>
          <w:bCs/>
        </w:rPr>
      </w:pPr>
      <w:r>
        <w:rPr>
          <w:rFonts w:eastAsia="Times New Roman"/>
          <w:bCs/>
        </w:rPr>
        <w:t xml:space="preserve">Κυρίες και κύριοι Βουλευτές, αυτή την εβδομάδα θα έλεγα ότι ως Κοινοβουλευτική Ομάδα του ΣΥΡΙΖΑ νιώθουμε ότι κάναμε δύο πολύ σημαντικά πράγματα, το ένα το ολοκληρώσαμε, το δεύτερο το ολοκληρώνουμε σήμερα. Μιλάω για τον ειδικό λογαριασμό έρευνας και καινοτομίας, μια καινοτόμα από μόνη της παρέμβαση, η οποία δίνει κρίσιμες δυνατότητες στους νέους επιστήμονες. Και σήμερα κάνουμε ένα ακόμη πιο ισχυρό, πιο καινοτόμο και πιο δυνατό βήμα, ψηφίζοντας το νομοσχέδιο για την κοινωνική και την αλληλέγγυα οικονομία. </w:t>
      </w:r>
    </w:p>
    <w:p w14:paraId="5776E099" w14:textId="77777777" w:rsidR="00C04901" w:rsidRDefault="00EA6D8E">
      <w:pPr>
        <w:spacing w:line="600" w:lineRule="auto"/>
        <w:ind w:firstLine="720"/>
        <w:jc w:val="both"/>
        <w:rPr>
          <w:rFonts w:eastAsia="Times New Roman"/>
          <w:bCs/>
        </w:rPr>
      </w:pPr>
      <w:r>
        <w:rPr>
          <w:rFonts w:eastAsia="Times New Roman"/>
          <w:bCs/>
        </w:rPr>
        <w:t>Νομίζω ότι είναι ένα δυνατό σήμα στην κοινωνία και αυτό και μένει –και αυτή είναι η πρόκληση- να μπορέσουμε να πάμε στην κάθε περιφέρεια, στον κάθε δήμο, στον κάθε τόπο, για να μπορέσουμε να το αναδείξουμε ως ένα θεσμικό πλαίσιο νέων δυνατοτήτων και να μπορέσουμε με παραδείγματα πολύ συγκεκριμένα να εμπνεύσουμε ανθρώπους, πολίτες, έτσι ώστε να μπορέσουν να μπουν σε αυτό το εγχείρημα.</w:t>
      </w:r>
    </w:p>
    <w:p w14:paraId="5776E09A" w14:textId="77777777" w:rsidR="00C04901" w:rsidRDefault="00EA6D8E">
      <w:pPr>
        <w:spacing w:line="600" w:lineRule="auto"/>
        <w:ind w:firstLine="720"/>
        <w:jc w:val="both"/>
        <w:rPr>
          <w:rFonts w:eastAsia="Times New Roman"/>
          <w:bCs/>
        </w:rPr>
      </w:pPr>
      <w:r>
        <w:rPr>
          <w:rFonts w:eastAsia="Times New Roman"/>
          <w:bCs/>
        </w:rPr>
        <w:t>Τι κάνει, λοιπόν, αυτός ο νόμος; Νομίζω ότι δεν είναι πλεονασμός, θα έλεγα, να επαναλάβω ορισμένα βασικά σημεία, ορισμένα κρίσιμα σημεία. Γνωρίζουμε ότι αυτό το πεδίο πρωτοεισήχθη πράγματι με τον ν.4019/2011. Ήταν μια θετική πρώτη προσπάθεια, το έχουμε πει και οφείλουμε να το ξαναπούμε και το ξαναλέμε. Όμως, δεν μπόρεσε να τελεσφορήσει στον βαθμό, τουλάχιστον, που υπήρχαν οι προσδοκίες.</w:t>
      </w:r>
    </w:p>
    <w:p w14:paraId="5776E09B" w14:textId="77777777" w:rsidR="00C04901" w:rsidRDefault="00EA6D8E">
      <w:pPr>
        <w:spacing w:line="600" w:lineRule="auto"/>
        <w:ind w:firstLine="720"/>
        <w:jc w:val="both"/>
        <w:rPr>
          <w:rFonts w:eastAsia="Times New Roman"/>
          <w:bCs/>
        </w:rPr>
      </w:pPr>
      <w:r>
        <w:rPr>
          <w:rFonts w:eastAsia="Times New Roman"/>
          <w:bCs/>
        </w:rPr>
        <w:t xml:space="preserve">Τι γίνεται, λοιπόν, σήμερα; Πρώτα απ’ όλα, ήταν, θα έλεγα, περιορισμένο στο επίπεδο κυρίως των ευάλωτων και ευπαθών ομάδων. Εκεί λειτούργησε και σε κάποια άλλα εγχειρήματα πολύ μικρά. </w:t>
      </w:r>
    </w:p>
    <w:p w14:paraId="5776E09C"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Με τον συγκεκριμένο νόμο, διευρύνουμε πάρα πολύ το πεδίο δραστηριότητας της κοινωνικής οικονομίας. </w:t>
      </w:r>
    </w:p>
    <w:p w14:paraId="5776E09D"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Πρώτα απ’ όλα, με τον συνεταιρισμό εργαζομένων, που δεν υπήρχε στον ν.4019/11, μιας κοινωνικής επιχείρησης δηλαδή που ως ελάχιστον αριθμό συμμετεχόντων θα έχει τρία άτομα και θα μπορεί, πράγματι, να δώσει μία δυνατότητα που δεν υπήρχε πριν και που αφορά βεβαίως –θα πω και παρακάτω- εργαζόμενους σε επιχειρήσεις που πιθανά πτωχεύουν, σε τομείς που περνούν μια ιδιαίτερη κρίση κ.λπ., κ.λπ. Το ένα είναι αυτό. </w:t>
      </w:r>
    </w:p>
    <w:p w14:paraId="5776E09E"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Το δεύτερο είναι ότι διαχωρίζει τις ΚΟΙΝΣΕΠ σε δύο κατηγορίες, αυτές τις ΚΟΙΝΣΕΠ ένταξης ευάλωτων και ευπαθών ομάδων -διευρύνοντας και αυτές τις ομάδες- και βεβαίως και σε ΚΟΙΝΣΕΠ συλλογικής και κοινωνικής ωφέλειας. </w:t>
      </w:r>
    </w:p>
    <w:p w14:paraId="5776E09F"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Αυτές οι αλλαγές δίνουν τη δυνατότητα σε πολυπρόσωπες νομικές οντότητες να συμμετέχουν σε αυτή τη διαδικασία, γιατί καθοριστικό ρόλο δεν έχει η νομική μορφή, αλλά ο τρόπος που λειτουργεί κάθε νομικό πρόσωπο. </w:t>
      </w:r>
    </w:p>
    <w:p w14:paraId="5776E0A0"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Ποιος είναι αυτός ο τρόπος; Είναι ένας νέος τρόπος, είναι ένας τρόπος που δεν ισχύει στον ιδιωτικό τομέα, που δεν ισχύει στον δημόσιο τομέα. Είναι δημοκρατική λειτουργία, ένα μέλος-μία ψήφος μέσα στη γενική συνέλευση, είναι εφαρμογή περιορισμών στη διανομή κερδών, το 35% των κερδών μοιράζεται στους εργαζόμενους, το 5% των κερδών διατηρείται ως αποθεματικό στην επιχείρηση και το υπόλοιπο επενδύεται υποχρεωτικά για τη δημιουργία νέων θέσεων εργασίας και την επέκταση των δραστηριοτήτων της επιχείρησης.</w:t>
      </w:r>
    </w:p>
    <w:p w14:paraId="5776E0A1"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Μέσα στο νομοσχέδιο, με τον νόμο αυτό, συστήνεται το Ταμείο της Κοινωνικής Οικονομίας, το οποίο μαζεύει όλους τους πόρους, εθνικούς, κοινοτικούς, ιδιωτικές επενδύσεις και άρα δίνεται η δυνατότητα μέσα από ένα αποτελεσματικό και ευέλικτο σχήμα να χρηματοδοτείται αυτός ο τομέας κοινωνικής οικονομίας…</w:t>
      </w:r>
    </w:p>
    <w:p w14:paraId="5776E0A2" w14:textId="77777777" w:rsidR="00C04901" w:rsidRDefault="00EA6D8E">
      <w:pPr>
        <w:spacing w:line="600" w:lineRule="auto"/>
        <w:ind w:firstLine="720"/>
        <w:rPr>
          <w:rFonts w:eastAsia="Times New Roman" w:cs="Times New Roman"/>
          <w:szCs w:val="24"/>
        </w:rPr>
      </w:pPr>
      <w:r>
        <w:rPr>
          <w:rFonts w:eastAsia="Times New Roman" w:cs="Times New Roman"/>
          <w:szCs w:val="24"/>
        </w:rPr>
        <w:t>(Στο σημείο αυτό κτυπάει προειδοποιητικά το κουδούνι λήξεως του χρόνου ομιλίας του κυρίου Βουλευτή)</w:t>
      </w:r>
    </w:p>
    <w:p w14:paraId="5776E0A3"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Κύριε Πρόεδρε, δώστε μου αρκετά λεπτά ακόμη, σας παρακαλώ.</w:t>
      </w:r>
    </w:p>
    <w:p w14:paraId="5776E0A4"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Όταν λέτε «αρκετά», πόσα δηλαδή θέλετε, κύριε Μαντά;</w:t>
      </w:r>
    </w:p>
    <w:p w14:paraId="5776E0A5"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Νομίζω ότι θέλω δέκα λεπτά, μαζί με τις δευτερολογίες, τις τριτολογίες…</w:t>
      </w:r>
    </w:p>
    <w:p w14:paraId="5776E0A6"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Α, όχι, όχι, με συγχωρείτε. Δεν θα το πάμε έτσι. </w:t>
      </w:r>
    </w:p>
    <w:p w14:paraId="5776E0A7"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Επτά λεπτά.</w:t>
      </w:r>
    </w:p>
    <w:p w14:paraId="5776E0A8"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Επιπλέον επτά λεπτά; </w:t>
      </w:r>
    </w:p>
    <w:p w14:paraId="5776E0A9"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Ε, δεν προλαβαίνω να πω τίποτα. </w:t>
      </w:r>
    </w:p>
    <w:p w14:paraId="5776E0AA"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Μαντά, όχι, δεν γίνεται.</w:t>
      </w:r>
    </w:p>
    <w:p w14:paraId="5776E0AB"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Θα προσπαθήσω σε πέντε λεπτά να τελειώσω.</w:t>
      </w:r>
    </w:p>
    <w:p w14:paraId="5776E0AC"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Τέλος πάντων, συνεχίστε και θα δούμε.</w:t>
      </w:r>
    </w:p>
    <w:p w14:paraId="5776E0AD"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Ωραία. </w:t>
      </w:r>
    </w:p>
    <w:p w14:paraId="5776E0AE"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Συστήνεται Ειδική Γραμματεία Κοινωνικής και Αλληλέγγυας Οικονομίας και διαμορφώνεται ένα σαφέστατα διαφανές πλαίσιο της συνεργασίας αυτών των φορέων με το δημόσιο, με τους φορείς των ΟΤΑ και τα λοιπά.</w:t>
      </w:r>
    </w:p>
    <w:p w14:paraId="5776E0AF"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Νομίζω ξεχωρίζει μέσα σε αυτό ότι η λειτουργία των ΚΟΙΝΣΕΠ, των φορέων αυτών, μέσα από την αναλογία εργαζομένων και μελών με τη διεύρυνση των ΚΟΙΝΣΕΠ ένταξης, που περιλαμβάνει πέρα από τις ομάδες που ήδη υπήρχαν και άλλες ομάδες -θύματα ενδοοικογενειακής βίας, πρόσφυγες και αιτούντες άσυλο κ.λπ., κ.λπ.- και με άλλους περιορισμούς και πλαίσια τα οποία θέτει, νομίζω ότι ανοίγει πραγματικά μια πολύ σημαντική δυνατότητα σε αυτόν τον τομέα. </w:t>
      </w:r>
    </w:p>
    <w:p w14:paraId="5776E0B0"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Έχουν ακουστεί διάφορες κριτικές σε σχέση με το νομοσχέδιο, το οποίο κατά γενική ομολογία, βεβαίως, από τις περισσότερες πλευρές της Βουλής, γίνεται αποδεκτό. </w:t>
      </w:r>
    </w:p>
    <w:p w14:paraId="5776E0B1"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Η μία κριτική –και θέλω να αναφερθώ σε αυτήν- είναι από το ΚΚΕ. Είναι η κριτική…</w:t>
      </w:r>
    </w:p>
    <w:p w14:paraId="5776E0B2"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Αφού οι άλλοι συμφωνούν όλοι. Μόνο εμείς είμαστε αντίθετοι, όπως στο μνημόνιο.</w:t>
      </w:r>
    </w:p>
    <w:p w14:paraId="5776E0B3"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Δεν θέλω να πω κάτι. Άλλο αυτό, Θανάση, τώρα και ποια άλλη είναι παρόμοια. Εν πάση περιπτώσει, το αφήνω. Δεν</w:t>
      </w:r>
      <w:r w:rsidRPr="000E43ED">
        <w:rPr>
          <w:rFonts w:eastAsia="Times New Roman" w:cs="Times New Roman"/>
          <w:szCs w:val="24"/>
        </w:rPr>
        <w:t xml:space="preserve"> </w:t>
      </w:r>
      <w:r>
        <w:rPr>
          <w:rFonts w:eastAsia="Times New Roman" w:cs="Times New Roman"/>
          <w:szCs w:val="24"/>
        </w:rPr>
        <w:t>το λέω.</w:t>
      </w:r>
    </w:p>
    <w:p w14:paraId="5776E0B4"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Πείτε το. </w:t>
      </w:r>
    </w:p>
    <w:p w14:paraId="5776E0B5"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Δεν λέω τίποτα, όχι. </w:t>
      </w:r>
    </w:p>
    <w:p w14:paraId="5776E0B6"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Εγώ αναφέρομαι στο ΚΚΕ, δεν αναφέρομαι σε άλλους. </w:t>
      </w:r>
    </w:p>
    <w:p w14:paraId="5776E0B7"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Πείτε το.</w:t>
      </w:r>
    </w:p>
    <w:p w14:paraId="5776E0B8"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Λέω, δεν αναφέρομαι σε άλλους. Ο κ. Λαμπρούλης σε λίγο θα με κυνηγάει. </w:t>
      </w:r>
    </w:p>
    <w:p w14:paraId="5776E0B9"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Λέω, λοιπόν, ότι η κριτική αυτή, η οποία θα μπορούσε να έχει βάση σε ένα γενικό επίπεδο, παραλείπει το εξής στοιχείο:</w:t>
      </w:r>
    </w:p>
    <w:p w14:paraId="5776E0BA"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Εμείς δεν ισχυριστήκαμε ποτέ, ούτε έχουμε τέτοιες θεωρητικές προσεγγίσεις, ότι μια τέτοια παρέμβαση αλλάζει το σύστημα. Σε  περίπτωση. Όμως, στη συγκεκριμένη φάση που βρίσκεται η κατάσταση στη χώρα μας, βοηθάει και μπορεί εν δυνάμει να βοηθήσει –γιατί οι προκλήσεις όπως είπα είναι μπροστά- αποφασιστικά με όρους συλλογικότητας και δημιουργικότητας στο να ενεργοποιήσει και να κινητοποιήσει πολίτες, ανθρώπους, νέους, άνεργους, επιστήμονες κ.λπ. στο να μπουν σε αυτόν τον τομέα, ο οποίος με τη λειτουργία του και την απόδοσή του μπορεί να σφραγίσει –έστω κι αν καταλαμβάνει ένα μικρό μέρος του τομέα της οικονομίας- πράγματι και να δώσει μια κατεύθυνση και μια έμπνευση. Η μόνη έμπνευση, δηλαδή, που μπορεί να υπάρχει είναι η έμπνευση ενός συστήματος, που μπορούμε να μιλήσουμε πάρα πολύ γι’ αυτό, που θα έρθει με διάφορους συγκεκριμένους τρόπους; Επίσης μπορούμε να μιλήσουμε πάλι πολύ επ’ αυτού. Τώρα, όμως, τι κάνουμε; </w:t>
      </w:r>
    </w:p>
    <w:p w14:paraId="5776E0BB"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Λυπάμαι που η κριτική αυτή φτάνει στο να πει ότι εφαρμόζεται το πιο ύπουλο σχέδιο ενσωμάτωσης των εργαζομένων στον καπιταλισμό. Νομίζω δεν στέκει σε πραγματική βάση. </w:t>
      </w:r>
    </w:p>
    <w:p w14:paraId="5776E0BC"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Δεύτερον, υπάρχει μια άλλη κριτική, η οποία έρχεται από άλλες πλευρές και αφορά τις δομές και αυτό που συγκροτούμε μέσα στο ίδιο το νομοσχέδιο. Νομίζω ότι και οι απαντήσεις που δόθηκαν για τη συγκρότηση των δύο ειδικών γραμματειών και όλες οι απαντήσεις που δόθηκαν συνολικά για τη διοικητική οργάνωση –αν θέλετε- της λειτουργίας πια του νόμου στην πράξη –αναφέρομαι και στην αλληλέγγυα οικονομία και στην ειδική γραμματεία για τους Ρομά- νομίζω ότι καταρρίπτουν οποιαδήποτε ένσταση υπάρχει. Ίσα-ίσα, δεν κάνεις τίποτε εάν δεν βάλεις πράγματι ειδικές γραμματείες και ειδικούς ανθρώπους, μια που πρόκειται για οριζόντιες δράσεις. Δεν γίνεται διαφορετικά! Αν υπάρχει κάποιος άλλος τρόπος, να τον ακούσω. Μέχρι τώρα δεν έχω ακούσει. Μόνο κριτική ότι μέσα από αυτό θα φτιάξουμε –δήθεν- το κράτος του ΣΥΡΙΖΑ έχω ακούσει. </w:t>
      </w:r>
    </w:p>
    <w:p w14:paraId="5776E0BD"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Τελειώνω, κύριε Πρόεδρε, κάνοντας μια αναφορά σε δυο-τρία γενικότερα ζητήματα της επικαιρότητας, θα έλεγα. </w:t>
      </w:r>
    </w:p>
    <w:p w14:paraId="5776E0BE"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Πριν από αυτό –με συγχωρείτε, το παρέλειψα- θα ήθελα να πω ότι έχουμε καταθέσει, ίσως την τελευταία στιγμή, τρεις συνάδελφοι μία τροπολογία που αφορά τα κριτήρια και τη μοριοδότησή τους για την πρόσληψη προσωπικού στις χρηματοδοτούμενες δράσεις, δομές παροχής βασικών αγαθών, κέντρα κοινότητας, δομές αστέγων του ΕΣΠΑ 2014-2020. Είναι μία τροπολογία που είναι σε παρόμοιο πνεύμα, αλλά με λίγο διαφορετικές –θα έλεγα- και πιο ακριβείς διατυπώσεις με της κ. Χριστοφιλοπούλου –και οφείλω να το πω- αναφορικά με τα κριτήρια, η οποία επιχειρεί να αντιμετωπίσει το πρόβλημα που δημιουργείται σε αυτές τις δομές, να δώσει δηλαδή τη δυνατότητα μιας μοριοδότησης επιπλέον για τους εργαζόμενους σε αυτές τις δομές που μετά από τρεις παρατάσεις με εθνικούς πόρους δεν μπορεί πια άλλο να χρηματοδοτηθεί αυτή η πραγματική προσφορά που έχουν οι άνθρωποι σε αυτό το πεδίο. </w:t>
      </w:r>
    </w:p>
    <w:p w14:paraId="5776E0BF"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Κλείνω, κύριε Πρόεδρε, κάνοντας μια πολύ σύντομη αναφορά. Και με συγχωρείτε για τον χρόνο -αλλά δεν μίλησα χθες-, θα κλείσω</w:t>
      </w:r>
      <w:r w:rsidRPr="00EC316E">
        <w:rPr>
          <w:rFonts w:eastAsia="Times New Roman" w:cs="Times New Roman"/>
          <w:szCs w:val="24"/>
        </w:rPr>
        <w:t xml:space="preserve"> </w:t>
      </w:r>
      <w:r>
        <w:rPr>
          <w:rFonts w:eastAsia="Times New Roman" w:cs="Times New Roman"/>
          <w:szCs w:val="24"/>
        </w:rPr>
        <w:t xml:space="preserve">τώρα αμέσως, </w:t>
      </w:r>
    </w:p>
    <w:p w14:paraId="5776E0C0"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Βρισκόμαστε σε μία αναμφίβολα κρίσιμη καμπή. Μπορεί ο καθένας –εννοώ η κάθε πολιτική δύναμη- να την αντιμετωπίζει με τον δικό του τρόπο. Νομίζω ότι είναι εκτός τόπου και χρόνου, πραγματικά, προσεγγίσεις καταστροφολογίας. Όπως εκτός τόπου και χρόνου είναι προσεγγίσεις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για να είμαι σαφής. </w:t>
      </w:r>
    </w:p>
    <w:p w14:paraId="5776E0C1"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Βρισκόμαστε σε μία δύσκολη καμπή που μπορεί, κάτω από ορισμένες προϋποθέσεις, να μας δώσει σοβαρή δυνατότητα για ανάκαμψη της οικονομίας. Νομίζω ότι βρισκόμαστε πια στο πεδίο της σχετικής σταθεροποίησης. Αυτό δείχνουν όλα τα μεγέθη. Υπάρχουν ρίσκα, υπάρχουν επισφάλειες, υπάρχουν κίνδυνοι, αλλά νομίζω ότι σε αυτόν τον δρόμο είμαστε.</w:t>
      </w:r>
    </w:p>
    <w:p w14:paraId="5776E0C2"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Είναι πραγματικά, θα πω τουλάχιστον λυπηρό, σε αυτό εδώ το πεδίο να γίνονται λυσσώδεις πραγματικά παρεμβάσεις και προσπάθειες να ανακοπεί αυτή η πορεία, δήθεν στο όνομα της δημοκρατίας και δήθεν στο όνομα της ανεξαρτησίας των θεσμών. </w:t>
      </w:r>
    </w:p>
    <w:p w14:paraId="5776E0C3"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Δεν λέω κάτι άλλο, θα πω το συγκεκριμένο όμως. Για πείτε μου, κυρίες και κύριοι Βουλευτές της Αντιπολίτευσης, τι εμπόδιζε χθες να συγκροτήσουμε το Εθνικό Συμβούλιο Ραδιοτηλεόρασης ανεξάρτητα από την όποια εξέλιξη της συνεδρίασης του Συμβουλίου της Επικρατείας; Τι το εμπόδιζε, παρά μόνο αυτό που μπορεί να σκεφθεί κάποιος; Διότι το Εθνικό Συμβούλιο Ραδιοτηλεόρασης είναι συνταγματική επιταγή να συγκροτηθεί. Δεν εξαρτάται και δεν πρέπει να επιβαρύνει τη μία ή την άλλη απόφαση του Συμβουλίου της Επικρατείας. </w:t>
      </w:r>
    </w:p>
    <w:p w14:paraId="5776E0C4"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Α΄ Αντιπρόεδρος της Βουλής κ. </w:t>
      </w:r>
      <w:r w:rsidRPr="008C2A9E">
        <w:rPr>
          <w:rFonts w:eastAsia="Times New Roman" w:cs="Times New Roman"/>
          <w:b/>
          <w:szCs w:val="24"/>
        </w:rPr>
        <w:t>ΑΝΑΣΤΑΣΙΟΣ ΚΟΥΡΑΚΗΣ</w:t>
      </w:r>
      <w:r>
        <w:rPr>
          <w:rFonts w:eastAsia="Times New Roman" w:cs="Times New Roman"/>
          <w:szCs w:val="24"/>
        </w:rPr>
        <w:t>)</w:t>
      </w:r>
    </w:p>
    <w:p w14:paraId="5776E0C5"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Νομίζω ότι είναι σαφείς οι σκοπιμότητές σας. Είναι λυσσώδης αντίδραση απέναντι σε μία προσπάθεια που μπορεί να την κρίνει ο καθένας όπως θέλει, αλλά έχει ένα αποτέλεσμα, έναν αδιάβλητο διαγωνισμό που έφερε έσοδα στο δημόσιο, που βάζει τάξη στο τηλεοπτικό τοπίο. Δεν λύνει όλα τα προβλήματα, είναι προφανές, αλλά είναι ένα ξεκίνημα πολύ σοβαρό.</w:t>
      </w:r>
    </w:p>
    <w:p w14:paraId="5776E0C6"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της Αντιπολίτευσης, μην ταυτίζεστε με πλευρές και με απόψεις και με επιδιώξεις και με συμφέροντα τα οποία πρέπει να μείνουν έξω από αυτή τη διαδικασία, εννοώ τη διαδικασία του Κοινοβουλίου και κάθε δημόσια διαδικασία. Ξανακάνω για μία ακόμη φορά έκκληση και από αυτό το Βήμα. </w:t>
      </w:r>
    </w:p>
    <w:p w14:paraId="5776E0C7"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5776E0C8" w14:textId="77777777" w:rsidR="00C04901" w:rsidRDefault="00EA6D8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776E0C9"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Χρήστο Μαντά.</w:t>
      </w:r>
    </w:p>
    <w:p w14:paraId="5776E0CA"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Η Υπουργός κ. Αντωνοπούλου έχει τον λόγο για μία τροπολογία, απ’ ότι πληροφορήθηκα.</w:t>
      </w:r>
    </w:p>
    <w:p w14:paraId="5776E0CB"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ΟΥΡΑΝΙΑ ΑΝΤΩΝΟΠΟΥΛΟΥ (Αναπληρώτρια Υπουργός Εργασίας, Κοινωνικής Ασφάλισης και Κοινωνικής Αλληλεγγύης): </w:t>
      </w:r>
      <w:r>
        <w:rPr>
          <w:rFonts w:eastAsia="Times New Roman" w:cs="Times New Roman"/>
          <w:szCs w:val="24"/>
        </w:rPr>
        <w:t>Κύριε Πρόεδρε, η τροπολογία γίνεται δεκτή. Θα ήθελα, επίσης, να μου δώσετε την ευκαιρία να πω ότι στο κείμενο των νομοτεχνικών βελτιώσεων εισηγούμαστε τις ακόλουθες διορθώσεις:</w:t>
      </w:r>
    </w:p>
    <w:p w14:paraId="5776E0CC"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Στο άρθρο 14, παράγραφος 3, από το στοιχείο α΄ διαγράφεται η φράση: «και την έκταση της ευθύνης των μελών της».</w:t>
      </w:r>
    </w:p>
    <w:p w14:paraId="5776E0CD"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Από το άρθρο 15 παράγραφος 2, αυτό που τώρα έχει γίνει άρθρο 16, διαγράφονται οι φράσεις: «σε κάθε περίπτωση» και «κάθε συνεταιριστικής μερίδας».</w:t>
      </w:r>
    </w:p>
    <w:p w14:paraId="5776E0CE"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Από το άρθρο 15, τώρα άρθρο 16, παράγραφος 5 διαγράφεται η φράση: «νόμιμος εκπρόσωπος της ΚΟΙΝΣΕΠ».</w:t>
      </w:r>
    </w:p>
    <w:p w14:paraId="5776E0CF"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Τέλος, στο άρθρο 19, που τώρα γίνεται άρθρο 20, από την παράγραφο 6 διαγράφεται το πρώτο εδάφιο.</w:t>
      </w:r>
    </w:p>
    <w:p w14:paraId="5776E0D0"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Ευχαριστώ.</w:t>
      </w:r>
    </w:p>
    <w:p w14:paraId="5776E0D1"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Κύριε Πρόεδρε…</w:t>
      </w:r>
    </w:p>
    <w:p w14:paraId="5776E0D2"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Ναι, κύριε Κατσώτη, σας ακούω.</w:t>
      </w:r>
    </w:p>
    <w:p w14:paraId="5776E0D3"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Είχατε πει ότι οι υπηρεσίες θα συγκεντρώσουν όλες τις αλλαγές που έχουν γίνει στην αρίθμηση των άρθρων για να μπορέσουμε να παρακολουθήσουμε τις νομοτεχνικές αλλαγές που κάνει η κυρία Υπουργός. Μέχρι τώρα δεν έχουν δοθεί και δεν μπορούμε να παρακολουθήσουμε αυτές τις αλλαγές που έχει κάνει. Με συγχωρείτε, δηλαδή, αλλά δεν μπορεί κανείς αυτό να το παρακολουθήσει.</w:t>
      </w:r>
    </w:p>
    <w:p w14:paraId="5776E0D4"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Κυρία Υπουργέ, θεωρώ ότι είναι τελείως εύλογη η τοποθέτηση του κ. Κατσώτη. </w:t>
      </w:r>
    </w:p>
    <w:p w14:paraId="5776E0D5"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ΟΥΡΑΝΙΑ ΑΝΤΩΝΟΠΟΥΛΟΥ (Αναπληρώτρια Υπουργός Εργασίας, Κοινωνικής Ασφάλισης και Κοινωνικής Αλληλεγγύης): </w:t>
      </w:r>
      <w:r>
        <w:rPr>
          <w:rFonts w:eastAsia="Times New Roman" w:cs="Times New Roman"/>
          <w:szCs w:val="24"/>
        </w:rPr>
        <w:t xml:space="preserve">Οι υπηρεσίες τα ετοιμάζουν, αλλά αυτά τα οποία κατέθεσα τώρα είναι τελείως θέμα σύνταξης. Είναι συντακτικές διορθώσεις. Είναι βελτιώσεις οι οποίες είναι συντακτικές. </w:t>
      </w:r>
    </w:p>
    <w:p w14:paraId="5776E0D6"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Επίσης, κάθε φορά που καταθέτω μία αλλαγή λέω: «Είναι αυτό το άρθρο που τώρα γίνεται…». Άρα μπορείτε από το προηγούμενο, όταν λέω «άρθρο 19 που θα γίνει 20», τουλάχιστον προσωρινά να το παρακολουθείτε.</w:t>
      </w:r>
    </w:p>
    <w:p w14:paraId="5776E0D7" w14:textId="77777777" w:rsidR="00C04901" w:rsidRDefault="00EA6D8E">
      <w:pPr>
        <w:spacing w:line="600" w:lineRule="auto"/>
        <w:ind w:firstLine="709"/>
        <w:jc w:val="both"/>
        <w:rPr>
          <w:rFonts w:eastAsia="Times New Roman"/>
          <w:color w:val="000000" w:themeColor="text1"/>
          <w:szCs w:val="24"/>
        </w:rPr>
      </w:pPr>
      <w:r w:rsidRPr="008212B5">
        <w:rPr>
          <w:rFonts w:eastAsia="Times New Roman"/>
          <w:color w:val="000000" w:themeColor="text1"/>
          <w:szCs w:val="24"/>
        </w:rPr>
        <w:t>Ζητώ συγγνώμη φυσικά γι’ αυτή την καθυστέρηση, αλλά δεν μπορούμε να κάνουμε κάτι. Οι υπηρεσίες δουλεύουν για να τα ετοιμάσουν.</w:t>
      </w:r>
    </w:p>
    <w:p w14:paraId="5776E0D8" w14:textId="77777777" w:rsidR="00C04901" w:rsidRDefault="00EA6D8E">
      <w:pPr>
        <w:spacing w:line="600" w:lineRule="auto"/>
        <w:ind w:firstLine="720"/>
        <w:jc w:val="both"/>
        <w:rPr>
          <w:rFonts w:eastAsia="Times New Roman"/>
          <w:szCs w:val="24"/>
        </w:rPr>
      </w:pPr>
      <w:r>
        <w:rPr>
          <w:rFonts w:eastAsia="Times New Roman"/>
          <w:szCs w:val="24"/>
        </w:rPr>
        <w:t xml:space="preserve">(Στο σημείο αυτό η Αναπληρώτρια Υπουργός Εργασίας, Κοινωνικής Ασφάλισης και Κοινωνικής Αλληλεγγύης κ. Ουρανία Αντωνοπούλου καταθέτει τις προαναφερθείσες νομοτεχνικές βελτιώσεις, οι οποίες έχουν ως εξής: </w:t>
      </w:r>
    </w:p>
    <w:p w14:paraId="5776E0D9" w14:textId="77777777" w:rsidR="00C04901" w:rsidRDefault="00EA6D8E">
      <w:pPr>
        <w:jc w:val="center"/>
        <w:rPr>
          <w:rFonts w:eastAsia="Times New Roman"/>
          <w:color w:val="FF0000"/>
          <w:szCs w:val="24"/>
        </w:rPr>
      </w:pPr>
      <w:r w:rsidRPr="00CB3E16">
        <w:rPr>
          <w:rFonts w:eastAsia="Times New Roman"/>
          <w:color w:val="FF0000"/>
          <w:szCs w:val="24"/>
        </w:rPr>
        <w:t>ΑΛΛΑΓΗ ΣΕΛΙΔΑΣ</w:t>
      </w:r>
    </w:p>
    <w:p w14:paraId="5776E0DA" w14:textId="77777777" w:rsidR="00C04901" w:rsidRDefault="00EA6D8E">
      <w:pPr>
        <w:jc w:val="center"/>
        <w:rPr>
          <w:rFonts w:eastAsia="Times New Roman"/>
          <w:szCs w:val="24"/>
        </w:rPr>
      </w:pPr>
      <w:r>
        <w:rPr>
          <w:rFonts w:eastAsia="Times New Roman"/>
          <w:szCs w:val="24"/>
        </w:rPr>
        <w:t>(Να μπει η σελίδα 364)</w:t>
      </w:r>
    </w:p>
    <w:p w14:paraId="5776E0DB" w14:textId="77777777" w:rsidR="00C04901" w:rsidRDefault="00EA6D8E">
      <w:pPr>
        <w:jc w:val="center"/>
        <w:rPr>
          <w:rFonts w:eastAsia="Times New Roman"/>
          <w:szCs w:val="24"/>
        </w:rPr>
      </w:pPr>
      <w:r w:rsidRPr="00CB3E16">
        <w:rPr>
          <w:rFonts w:eastAsia="Times New Roman"/>
          <w:color w:val="FF0000"/>
          <w:szCs w:val="24"/>
        </w:rPr>
        <w:t>ΑΛΛΑΓΗ ΣΕΛΙΔΑΣ</w:t>
      </w:r>
    </w:p>
    <w:p w14:paraId="5776E0DC" w14:textId="77777777" w:rsidR="00C04901" w:rsidRDefault="00EA6D8E">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Ελπίζουμε οι υπηρεσίες έγκαιρα να ετοιμάσουν τη νέα ρύθμιση, πραγματικά για να μπορεί το Σώμα να παρακολουθεί.</w:t>
      </w:r>
    </w:p>
    <w:p w14:paraId="5776E0DD" w14:textId="77777777" w:rsidR="00C04901" w:rsidRDefault="00EA6D8E">
      <w:pPr>
        <w:spacing w:line="600" w:lineRule="auto"/>
        <w:ind w:firstLine="720"/>
        <w:jc w:val="both"/>
        <w:rPr>
          <w:rFonts w:eastAsia="Times New Roman"/>
          <w:szCs w:val="24"/>
        </w:rPr>
      </w:pPr>
      <w:r>
        <w:rPr>
          <w:rFonts w:eastAsia="Times New Roman"/>
          <w:szCs w:val="24"/>
        </w:rPr>
        <w:t>Τον λόγο έχει ο κ. Παναγιωτόπουλος, Κοινοβουλευτικός Εκπρόσωπος της Νέας Δημοκρατίας, για έξι λεπτά.</w:t>
      </w:r>
    </w:p>
    <w:p w14:paraId="5776E0DE" w14:textId="77777777" w:rsidR="00C04901" w:rsidRDefault="00EA6D8E">
      <w:pPr>
        <w:spacing w:line="600" w:lineRule="auto"/>
        <w:ind w:firstLine="720"/>
        <w:jc w:val="both"/>
        <w:rPr>
          <w:rFonts w:eastAsia="Times New Roman"/>
          <w:szCs w:val="24"/>
        </w:rPr>
      </w:pPr>
      <w:r>
        <w:rPr>
          <w:rFonts w:eastAsia="Times New Roman"/>
          <w:b/>
          <w:szCs w:val="24"/>
        </w:rPr>
        <w:t xml:space="preserve">ΝΙΚΟΛΑΟΣ ΠΑΝΑΓΙΩΤΟΠΟΥΛΟΣ: </w:t>
      </w:r>
      <w:r>
        <w:rPr>
          <w:rFonts w:eastAsia="Times New Roman"/>
          <w:szCs w:val="24"/>
        </w:rPr>
        <w:t>Ευχαριστώ, κύριε Πρόεδρε.</w:t>
      </w:r>
    </w:p>
    <w:p w14:paraId="5776E0DF" w14:textId="77777777" w:rsidR="00C04901" w:rsidRDefault="00EA6D8E">
      <w:pPr>
        <w:spacing w:line="600" w:lineRule="auto"/>
        <w:ind w:firstLine="720"/>
        <w:jc w:val="both"/>
        <w:rPr>
          <w:rFonts w:eastAsia="Times New Roman"/>
          <w:szCs w:val="24"/>
        </w:rPr>
      </w:pPr>
      <w:r>
        <w:rPr>
          <w:rFonts w:eastAsia="Times New Roman"/>
          <w:szCs w:val="24"/>
        </w:rPr>
        <w:t xml:space="preserve">Θα προσπαθήσω να μην υπερβώ τα έξι λεπτά. Ίσως χρειαστώ ένα, δύο λεπτά παραπάνω. </w:t>
      </w:r>
    </w:p>
    <w:p w14:paraId="5776E0E0" w14:textId="77777777" w:rsidR="00C04901" w:rsidRDefault="00EA6D8E">
      <w:pPr>
        <w:spacing w:line="600" w:lineRule="auto"/>
        <w:ind w:firstLine="720"/>
        <w:jc w:val="both"/>
        <w:rPr>
          <w:rFonts w:eastAsia="Times New Roman"/>
          <w:szCs w:val="24"/>
        </w:rPr>
      </w:pPr>
      <w:r>
        <w:rPr>
          <w:rFonts w:eastAsia="Times New Roman"/>
          <w:szCs w:val="24"/>
        </w:rPr>
        <w:t>Κυρίες και κύριοι συνάδελφοι, θεωρώ επιβεβλημένο, πριν κάνω την κύρια τοποθέτησή μου, να εκφράσω από αυτό το Βήμα τη θλίψη μου για τον θάνατο σήμερα το πρωί του Περιφερειάρχη Ανατολικής Μακεδονίας και Θράκης Γεώργιου Παυλίδη. Ήταν ένας εξαιρετικός άνθρωπος, ένας άξιος και συνετός -και αυτό έχει ιδιαίτερη σημασία στις ημέρες μας- πολιτικός ηγέτης. Ο θάνατός του είναι απώλεια, σαφώς, για τον τόπο μας, όχι μόνο για την περιφέρεια που υπηρέτησε. Θα ήθελα να εκφράσω τα θερμά μου συλλυπητήρια στην οικογένειά του.</w:t>
      </w:r>
    </w:p>
    <w:p w14:paraId="5776E0E1" w14:textId="77777777" w:rsidR="00C04901" w:rsidRDefault="00EA6D8E">
      <w:pPr>
        <w:spacing w:line="600" w:lineRule="auto"/>
        <w:ind w:firstLine="720"/>
        <w:jc w:val="both"/>
        <w:rPr>
          <w:rFonts w:eastAsia="Times New Roman"/>
          <w:szCs w:val="24"/>
        </w:rPr>
      </w:pPr>
      <w:r>
        <w:rPr>
          <w:rFonts w:eastAsia="Times New Roman"/>
          <w:szCs w:val="24"/>
        </w:rPr>
        <w:t>Έρχομαι τώρα στο νομοσχέδιο. Δεν είναι πολύ πιο ευχάριστη η κατάσταση εκεί. Θα ήθελα να πω, κυρία Υπουργέ, ότι διαμαρτύρομαι εντόνως, όχι σε σας προσωπικά, στην Κυβέρνηση ως συλλογικότητα. Πρώτη φορά εδώ ορίστηκα Κοινοβουλευτικός Εκπρόσωπος της Νέας Δημοκρατίας και με έχετε μετατρέψει σε βοηθό εισηγητή, να τρέχω πάνω, να επεξεργάζομαι τροπολογίες, να δω τι θα πούμε. Στην ουσία η εισηγήτριά μας δεν λείπει επειδή παρέδωσε τα όπλα, αλλά επειδή είχε μια υποχρέωση και έπρεπε να φύγει.</w:t>
      </w:r>
    </w:p>
    <w:p w14:paraId="5776E0E2" w14:textId="77777777" w:rsidR="00C04901" w:rsidRDefault="00EA6D8E">
      <w:pPr>
        <w:spacing w:line="600" w:lineRule="auto"/>
        <w:ind w:firstLine="720"/>
        <w:jc w:val="both"/>
        <w:rPr>
          <w:rFonts w:eastAsia="Times New Roman"/>
          <w:szCs w:val="24"/>
        </w:rPr>
      </w:pPr>
      <w:r>
        <w:rPr>
          <w:rFonts w:eastAsia="Times New Roman"/>
          <w:szCs w:val="24"/>
        </w:rPr>
        <w:t>Όλες αυτές, όμως, οι τροπολογίες με τον ρυθμό και την προχειρότητα που κατατίθενται, κατ’ αρχάς αδικούν αυτό το νομοσχέδιο. Αδικείται αυτό το νομοσχέδιο με αυτόν τον πολύ πρόχειρο τρόπο. Βέβαια, είναι, θα έλεγα, συνήθης στάση στο νομοθετικό έργο της Κυβέρνησης, αλλά αδικείται το νομοσχέδιο από αυτή την προχειρότητα. Η ευταξία και η τυπικότητα θα έλεγα ότι δεν είναι αρχές που σας αρέσουν πάρα πολύ, κύριοι της Κυβέρνησης. Αλλά τέτοιο πράγμα;</w:t>
      </w:r>
    </w:p>
    <w:p w14:paraId="5776E0E3" w14:textId="77777777" w:rsidR="00C04901" w:rsidRDefault="00EA6D8E">
      <w:pPr>
        <w:spacing w:line="600" w:lineRule="auto"/>
        <w:ind w:firstLine="720"/>
        <w:jc w:val="both"/>
        <w:rPr>
          <w:rFonts w:eastAsia="Times New Roman"/>
          <w:szCs w:val="24"/>
        </w:rPr>
      </w:pPr>
      <w:r>
        <w:rPr>
          <w:rFonts w:eastAsia="Times New Roman"/>
          <w:szCs w:val="24"/>
        </w:rPr>
        <w:t xml:space="preserve">Ο Πρωθυπουργός είπε «θα σας ταράξουμε στη νομιμότητα». Κάποιοι κατάλαβαν ότι θα μας ταράξετε στην προχειρότητα. Αυτό κάνετε μέχρι τώρα. Αυτό καταλαβαίνω εγώ. Έχουμε δεκατρείς υπουργικές τροπολογίες, μία έχει αποσυρθεί, δηλαδή δώδεκα. Θα ήθελα να κάνω γενικότερες τοποθετήσεις για τα θέματα που τρέχουν, αλλά η κύρια παρέμβασή μου θα έχει να κάνει με κάποιες τροπολογίες, επί των οποίων πρέπει να εξηγηθεί η στάση μας. </w:t>
      </w:r>
    </w:p>
    <w:p w14:paraId="5776E0E4" w14:textId="77777777" w:rsidR="00C04901" w:rsidRDefault="00EA6D8E">
      <w:pPr>
        <w:spacing w:line="600" w:lineRule="auto"/>
        <w:ind w:firstLine="720"/>
        <w:jc w:val="both"/>
        <w:rPr>
          <w:rFonts w:eastAsia="Times New Roman"/>
          <w:szCs w:val="24"/>
        </w:rPr>
      </w:pPr>
      <w:r>
        <w:rPr>
          <w:rFonts w:eastAsia="Times New Roman"/>
          <w:szCs w:val="24"/>
        </w:rPr>
        <w:t xml:space="preserve">Στο μεταξύ θα πρέπει να κάνω ένα σχόλιο, νομίζω είναι επιβεβλημένο, για τη σημερινή τοποθέτηση της ΕΣΤΑΤ, ότι όπως φαίνεται το έλλειμμα θα είναι μεγαλύτερο για το 2015 και το πλεόνασμα μικρότερο. Αυτό, ξέρετε, μεταξύ άλλων, συνεπάγεται και στο βάθος επιπλέον μέτρα. Όπως, επίσης, αυτό κατά την άποψή μου δεν μπορεί να μην έχει και κάποια επίπτωση στη συζήτηση για το προσχέδιο του προϋπολογισμού, που γίνεται στην Επιτροπή Οικονομικών Υποθέσεων, μέσα στο ίδιο κτήριο. Δεν μπορεί να μην έχει επίπτωση αυτή η επί τα χείρω επανεκτίμηση των οικονομικών μεγεθών της χώρας από την ΕΛΣΤΑΤ, δυστυχώς. </w:t>
      </w:r>
    </w:p>
    <w:p w14:paraId="5776E0E5" w14:textId="77777777" w:rsidR="00C04901" w:rsidRDefault="00EA6D8E">
      <w:pPr>
        <w:spacing w:line="600" w:lineRule="auto"/>
        <w:ind w:firstLine="720"/>
        <w:jc w:val="both"/>
        <w:rPr>
          <w:rFonts w:eastAsia="Times New Roman"/>
          <w:szCs w:val="24"/>
        </w:rPr>
      </w:pPr>
      <w:r>
        <w:rPr>
          <w:rFonts w:eastAsia="Times New Roman"/>
          <w:szCs w:val="24"/>
        </w:rPr>
        <w:t xml:space="preserve">Επίσης, για τον κ. Παππά έχει –νομίζω- εξαντληθεί τόσο πολύ η συζήτηση. Εγώ συγκρατώ και θεωρώ ότι πρέπει να κάνω ένα σχόλιο. Χθες με ευχαρίστησε επειδή του φέρθηκα μαλακά με τις εκφράσεις που χρησιμοποίησα. Με συγχωρείτε, πρώτον, δεν έχω μάθει ότι στη Βουλή πρέπει να καταφερόμαστε ο ένας εναντίον του άλλου με γηπεδικές εκφράσεις. Δεν νομίζω ότι αυτή είναι η νόρμα. Αλλά από εκεί και πέρα, δεν μπορώ να καταλάβω, πώς κατάλαβε ότι ήμουν μαλακός μαζί του, όταν λίγο-πολύ του είπα ότι είναι υπαίτιος για την κατάλυση του Συντάγματος. Είναι μαλακός χαρακτηρισμός αυτός; Τόσο εύκολα, άραγε, μπορεί να τον αντιπαρέρχεται ένας δημόσιος άντρας; </w:t>
      </w:r>
    </w:p>
    <w:p w14:paraId="5776E0E6" w14:textId="77777777" w:rsidR="00C04901" w:rsidRDefault="00EA6D8E">
      <w:pPr>
        <w:spacing w:line="600" w:lineRule="auto"/>
        <w:ind w:firstLine="720"/>
        <w:jc w:val="both"/>
        <w:rPr>
          <w:rFonts w:eastAsia="Times New Roman"/>
          <w:szCs w:val="24"/>
        </w:rPr>
      </w:pPr>
      <w:r>
        <w:rPr>
          <w:rFonts w:eastAsia="Times New Roman"/>
          <w:szCs w:val="24"/>
        </w:rPr>
        <w:t>Και επί τη ευκαιρία να επαναδιατυπώσω τη θέση της Νέας Δημοκρατίας για τη συγκρότηση του Εθνικού Συμβουλίου Ραδιοτηλεόρασης. Το Εθνικό Συμβούλιο Ραδιοτηλεόρασης είναι κατά το Σύνταγμα το αρμόδιο όργανο για τη ρύθμιση του ραδιοτηλεοπτικού τοπίου και για το θέμα της αδειοδότησης. Αυτή του την αρμοδιότητα, ο αρμόδιος Υπουργός, για τον οποίο μόλις έκανα λόγο, την υφάρπαξε και την κατέλυσε, από έναν νόμο, ο οποίος στην ουσία κατέλυσε το Σύνταγμα. Εγώ δεν ξέρω νόμους να καταλύουν το Σύνταγμα, με τη μικρή νομική μου παιδεία, αλλά δεν νομίζω και ο κάθε πολίτης να έχει τέτοια άποψη.</w:t>
      </w:r>
    </w:p>
    <w:p w14:paraId="5776E0E7" w14:textId="77777777" w:rsidR="00C04901" w:rsidRDefault="00EA6D8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Εμείς, λοιπόν, είπαμε και χθες ότι αν η Κυβέρνηση αποκαταστήσει το θεσμικό κατά το Σύνταγμα κύρος του οργάνου αυτού, δηλαδή αν του δώσει πίσω την αρμοδιότητα, που ο κ. Παππάς τού πήρε, να ρυθμίζει το ραδιοτηλεοπτικό τοπίο, τότε συζητάμε τα πάντα και προσερχόμαστε στη συζήτηση με κάθε καλή διάθεση.</w:t>
      </w:r>
    </w:p>
    <w:p w14:paraId="5776E0E8" w14:textId="77777777" w:rsidR="00C04901" w:rsidRDefault="00EA6D8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Όμως, το να συμμετέχουμε τώρα στις διαδικασίες στελέχωσής του από την αρμόδια επιτροπή της Βουλής, όταν το ΕΣΡ επί της ουσίας θα είναι αρμόδιο για την αδειοδότηση περιφερειακών καναλιών και μόνο -διότι τα κεντρικά έχουν αδειοδοτηθεί με τον νόμο Παππά- και την επιβολή κάποιου προστίμου, με συγχωρείτε, αλλά αυτό νομίζω ότι αδικεί τον ρόλο μας και τη θεσμική μας υπόσταση εδώ πέρα μέσα. Και δεν θα συμπράξουμε σε αυτό το παιχνίδι. </w:t>
      </w:r>
    </w:p>
    <w:p w14:paraId="5776E0E9" w14:textId="77777777" w:rsidR="00C04901" w:rsidRDefault="00EA6D8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Τώρα ο χρόνος τελειώνει και πρέπει να εισέλθω και στο νομοσχέδιο. Θα κάνω, όμως, μόνο ένα σχόλιο για την κ. Φωτίου και όσα είπε για τη Γραμματεία των Ρομά. </w:t>
      </w:r>
    </w:p>
    <w:p w14:paraId="5776E0EA" w14:textId="77777777" w:rsidR="00C04901" w:rsidRDefault="00EA6D8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Είμαστε δύσπιστοι στη σύσταση επιπλέον ειδικών γραμματειών από πεποίθηση ότι, εν πάση περιπτώσει, είναι δημιουργία πρόσθετων δομών στο δημόσιο. Όμως, εγώ αναρωτιέμαι, σύμφωνα με το σκεπτικό της, όποιος είναι αρνητικός στη σύσταση της Ειδικής Γραμματείας για τους Ρομά, άραγε, είναι αρνητικός στο να διευθετηθούν τα θέματα των Ρομά; Αυτό είναι; Δεν το κατάλαβα. Εγώ μπορεί να θέλω να διευθετηθούν τα θέματα και να συνδράμω σε αυτό, αλλά να μην επιθυμώ μια –να το πω έτσι- επιβάρυνση της διοίκησης. Δεν είναι έτσι ακριβώς το σκεπτικό και κακώς το βλέπει έτσι η κυρία Υπουργός. </w:t>
      </w:r>
    </w:p>
    <w:p w14:paraId="5776E0EB" w14:textId="77777777" w:rsidR="00C04901" w:rsidRDefault="00EA6D8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5776E0EC" w14:textId="77777777" w:rsidR="00C04901" w:rsidRDefault="00EA6D8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Πολύ γρήγορα, κύριε Πρόεδρε, με την ανοχή σας θα τελειώσω. Δεν θα δευτερολογήσω. Ο προηγηθείς, αν δεν κάνω λάθος, Κοινοβουλευτικός του ΣΥΡΙΖΑ μίλησε περίπου για δεκατρία λεπτά, εκμεταλλεύθηκε την αλλαγή προσώπων στο Προεδρείο. Εν πάση περιπτώσει, δείξτε και σε εμένα κάποια μικρή ανοχή. </w:t>
      </w:r>
    </w:p>
    <w:p w14:paraId="5776E0ED" w14:textId="77777777" w:rsidR="00C04901" w:rsidRDefault="00EA6D8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Την υπ’ αριθμόν 713 τροπολογία, όσον αφορά την παράταση θητείας του επικουρικού προσωπικού στα κέντρα κοινωνικής πρόνοιας, την υπερψηφίζουμε. Θα παραταθεί μέχρι τις 30-9-2017. Εδώ, όμως, υπάρχουν και κάποια προβλήματα. Ένα πρόβλημα είναι να στοιχειοθετηθεί επακριβώς τι είναι εξαιρετική ανάγκη, να προσδιοριστεί ο ακριβής αριθμός των συμβάσεων, όπως και η διαδικασία πρόσληψης του μόνιμου προσωπικού. Εδώ η τροπολογία κάνει λόγο για επικουρικό προσωπικό, αλλά το ζητούμενο είναι να προσληφθεί μόνιμο προσωπικό. </w:t>
      </w:r>
    </w:p>
    <w:p w14:paraId="5776E0EE" w14:textId="77777777" w:rsidR="00C04901" w:rsidRDefault="00EA6D8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βέβαια, εδώ οφείλω να πω ότι μάλλον από αυτή τη ρύθμιση θα δημιουργηθεί μελλοντικό αντικείμενο-δουλειά για εργατολόγους, δεδομένου ότι αυτοί, των οποίων η σύμβαση εργασίας παρατείνεται, πιθανότατα θα θεμελιώσουν δικαιώματα για να προσληφθούν ως συμβασιούχοι ιδιωτικού δικαίου αορίστου χρόνου. Θα προκύψει δουλειά δηλαδή. </w:t>
      </w:r>
    </w:p>
    <w:p w14:paraId="5776E0EF" w14:textId="77777777" w:rsidR="00C04901" w:rsidRDefault="00EA6D8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Από εκεί και πέρα, όσον αφορά την τροπολογία 717, «Ρύθμιση μεταφοράς με πλωτά μέσα και εναέρια μέσα περιθαλπόμενων υπό τον συντονισμό του ΕΚΑΒ», εδώ προβλέπεται ότι το ΕΚΑΒ θα συνεχίσει να αποζημιώνεται από τον ΕΟΠΥΥ, αλλά τώρα και από το δημόσιο και το ασφαλιστικό ταμείο για το έργο μεταφοράς. Του δίνει τη δυνατότητα να συνάψει συμβάσεις μεταφοράς ασθενών και με ιδιωτικές εταιρείες. Αυτό οδήγησε τους εργαζόμενους στο να διαμαρτυρηθούν για ιδιωτικοποίηση του οργάνου. Δεν νομίζω ότι είναι ακριβώς έτσι, αλλά το ερώτημα που προκύπτει είναι με ποιον ακριβώς τρόπο θα αλλάξει το προηγούμενο καθεστώς και ό,τι ίσχυε μέχρι τώρα. </w:t>
      </w:r>
    </w:p>
    <w:p w14:paraId="5776E0F0" w14:textId="77777777" w:rsidR="00C04901" w:rsidRDefault="00EA6D8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Για παράδειγμα, γίνεται λόγος για υποχρέωση έγκρισης της νέας σύμβασης από τον Υπουργό Υγείας. Εγώ αναρωτιέμαι ποιος Υπουργός Υγείας θα αρνηθεί τη μεταφορά ενός βαριά ασθενούς ή βαριά τραυματία με τις δομές του ΕΚΑΒ. Ποιος θα το κάνει; Και αν αρνηθεί κάποιος Υπουργός να το κάνει αυτό, προφανώς θα εκθέτει και θα εκθέτει κατά τρόπο –θα έλεγα- δραματικό τη διοίκηση του ΕΚΑΒ που πήρε αυτή την απόφαση. Νομίζω ότι σε αυτά μπορούν να δοθούν κάποιες εξηγήσεις. </w:t>
      </w:r>
    </w:p>
    <w:p w14:paraId="5776E0F1" w14:textId="77777777" w:rsidR="00C04901" w:rsidRDefault="00EA6D8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Προχωρώ όσο πιο γρήγορα μπορώ.</w:t>
      </w:r>
    </w:p>
    <w:p w14:paraId="5776E0F2" w14:textId="77777777" w:rsidR="00C04901" w:rsidRDefault="00EA6D8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Όσον αφορά την τροπολογία για τις προϋποθέσεις δαπανών μετακίνησης προσωπικού Ενόπλων Δυνάμεων, θα ψηφίσουμε «παρών», επειδή τη θεωρούμε απόδειξη ασυνεννοησίας μεταξύ των μελών της Κυβέρνησης, τα οποία θα έπρεπε ήδη να έχουν μεριμνήσει, εκδίδοντας το σχετικό προεδρικό διάταγμα, γιατί δεν έχει εκδοθεί αυτό μέχρι τώρα. Θεωρούμε ότι έτσι δεν γίνεται. </w:t>
      </w:r>
    </w:p>
    <w:p w14:paraId="5776E0F3" w14:textId="77777777" w:rsidR="00C04901" w:rsidRDefault="00EA6D8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Όσον αφορά την τροπολογία 719, «Δυνατότητα σύναψης ατομικών συμβάσεων εργασίας ορισμένου χρόνου για καθαριότητα, σίτιση και φύλαξη δομών του δημοσίου», δεν μπορούμε να την υπερψηφίσουμε. Θα εξηγήσουμε γιατί. Αυτή είναι προϊόν ιδεοληψίας. Στρέφεται προφανώς κατά του ιδιωτικού τομέα, ενδεχομένως ορμώμενη από κάποιες λανθασμένες ή καταχρηστικές συμπεριφορές εργολάβων του ιδιωτικού τομέα που απασχόλησαν προσωπικό καθαριότητας. Όμως, το ζήτημα δεν είναι να πας στο άλλο άκρο και να τα καταργήσεις εντελώς. </w:t>
      </w:r>
    </w:p>
    <w:p w14:paraId="5776E0F4" w14:textId="77777777" w:rsidR="00C04901" w:rsidRDefault="00EA6D8E">
      <w:pPr>
        <w:spacing w:line="600" w:lineRule="auto"/>
        <w:ind w:firstLine="720"/>
        <w:jc w:val="both"/>
        <w:rPr>
          <w:rFonts w:eastAsia="Times New Roman" w:cs="Times New Roman"/>
          <w:szCs w:val="24"/>
        </w:rPr>
      </w:pPr>
      <w:r>
        <w:rPr>
          <w:rFonts w:eastAsia="Times New Roman" w:cs="Times New Roman"/>
          <w:szCs w:val="24"/>
          <w:lang w:val="en-US"/>
        </w:rPr>
        <w:t>E</w:t>
      </w:r>
      <w:r>
        <w:rPr>
          <w:rFonts w:eastAsia="Times New Roman" w:cs="Times New Roman"/>
          <w:szCs w:val="24"/>
        </w:rPr>
        <w:t xml:space="preserve">πίσης, δαιμονοποιεί την επιχειρηματικότητα και ανοίγει τον δρόμο για τη δημιουργία ενός νέου στρατού συμβασιούχων υπό την ομηρία της διοίκησης ή εδώ της Κυβέρνησης. Δεν έχει κοστολογηθεί η σχετική πρόταση αλλά προφανώς θα στοιχίσει πολλά. Και, βέβαια, αυτή τη στιγμή υπάρχουν και πολλές δικαστικές αντιδικίες σχετικά με συμβάσεις ανάμεσα σε εργολάβους και φορείς του δημοσίου. </w:t>
      </w:r>
    </w:p>
    <w:p w14:paraId="5776E0F5"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Από εκεί και πέρα θα προκύψουν και ουσιαστικά ζητήματα. Για παράδειγμα, στη σύμβαση φύλαξης, τι θα κάνει ας πούμε μια σχολή; Θα προσλάβει φύλακες; Με το ΑΣΕΠ θα μπουν; Ποιος θα τους εκπαιδεύσει; Ποιος θα φροντίσει για τον εξοπλισμό τους; Πώς θα αναλάβουν αυτό το ευαίσθητο, οπωσδήποτε, και δύσκολο έργο;</w:t>
      </w:r>
    </w:p>
    <w:p w14:paraId="5776E0F6"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Μήπως από πίσω τελικά θα δραστηριοποιηθούν με πλάγιο ή μαύρο – εάν θέλετε- τρόπο οι ιδιωτικές εταιρείες και επομένως θα ακυρωθεί στην ουσία το πνεύμα του νομοθέτη, εν προκειμένω της Κυβέρνησης, με το οποίο ούτως ή άλλως διαφωνούμε; Εκτιμώ ότι τέτοια προβλήματα θα προκύψουν μπροστά μας και κάνω αυτή την πρόβλεψη.</w:t>
      </w:r>
    </w:p>
    <w:p w14:paraId="5776E0F7"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Σχετικά με την τροπολογία με αριθμό 721 για την αναστολή καταβολής δανείων από ανέργους και ρύθμιση ληξιπρόθεσμων δόσεων κ.λπ., υπάρχει μια προφανής κοινωνική ανάγκη για να ρυθμιστεί η υπόθεση αυτών των ανθρώπων, των οποίων οι συνθήκες ζωής και επομένως οι συνθήκες αποπληρωμής των υποχρεώσεών τους έχουν αλλάξει δραματικά τα τελευταία χρόνια. Αυτό είναι και το πνεύμα, το οποίο προσυπογράφουμε. </w:t>
      </w:r>
    </w:p>
    <w:p w14:paraId="5776E0F8"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Από εκεί και πέρα σημειώνουμε ότι έτσι δεν λύνεται οριστικά το πρόβλημα. Και, βέβαια, θυμίζω την εκτίμηση του Γενικού Λογιστηρίου του Κράτους ότι έτσι θα υπάρξει απώλεια εσόδων για το δημόσιο περίπου 40 εκατομμύρια και θα πρέπει να επανέλθει μια προσπάθεια οριστικής επίλυσης. </w:t>
      </w:r>
    </w:p>
    <w:p w14:paraId="5776E0F9"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Η τροπολογία με αριθμό 722 για την παράταση διάρκειας σύμβασης υπηρεσιών υποστήριξης ΟΠΣ-ΙΚΑ. Εδώ κάτι δεν μου αρέσει καθόλου, καθώς η σύμβαση αυτή του Ολοκληρωμένου Συστήματος Πληροφορικής, του ΟΠΣ, παρατείνεται μέχρι 31-12-2017. Ξέρουμε όμως ότι από 1-1-2017 θα τεθεί σε ισχύ ο Ενιαίος Φορέας Κοινωνικής Ασφάλισης, ο ΕΦΚΑ, για τον οποίο έχει ξεκινήσει νέα διαγωνιστική διαδικασία για το δικό του Ολοκληρωμένο Σύστημα Πληροφορικής. </w:t>
      </w:r>
    </w:p>
    <w:p w14:paraId="5776E0FA"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Τι θα γίνει εδώ; Θα έχουμε τη διαδικασία για το ΟΠΣ του ΕΦΚΑ, ενώ παράλληλα θα τρέχει το ΟΠΣ του ΙΚΑ; Δεν μου αρέσει καθόλου και νομίζω ότι είναι υπόδειγμα προχειρότητας, για να μην πω επιλήψιμο. </w:t>
      </w:r>
    </w:p>
    <w:p w14:paraId="5776E0FB"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Επίσης, θα ήθελα να πω για τις τροπολογίες με αριθμό 725 και 726, που οπωσδήποτε έχουμε διάθεση να υπερψηφίσουμε. Όμως, έχουμε θέμα, διότι πραγματικά φέρονται προς ψήφιση με έναν εξαιρετικά πρόχειρο τρόπο και μάλιστα προσκρούει σε μια τυπική αλλά πολύ σημαντική προϋπόθεση, στο θέμα των υπογραφών. </w:t>
      </w:r>
    </w:p>
    <w:p w14:paraId="5776E0FC"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Εδώ, κυρία Υπουργέ, απουσιάζει η υπογραφή του αρμόδιου Υπουργού, του κ. Κατρούγκαλου, ο οποίος από ό,τι ξέρω λείπει εκτός Ελλάδας. Δεν αρκεί μόνο η δική σας υπογραφή για να κατατεθεί παραδεκτώς αυτή η τροπολογία. Χρειάζεται και υπογραφή του Υπουργού. Μόνο από κοινού με τον Υπουργό, ο οποίος απουσιάζει και άρα δεν μπορεί, είναι δυνατό να κατατεθεί παραδεκτώς η τροπολογία. Επιτέλους, πρέπει να μάθετε να νομοθετείτε σωστά! </w:t>
      </w:r>
    </w:p>
    <w:p w14:paraId="5776E0FD"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Όπως σας είπα, το νομοσχέδιο αδικείται. Το υπερψηφίζουμε επί της αρχής. Θα τοποθετηθούμε επί των άρθρων, που είναι πάρα πολλά που δεν είναι άξια ψήφισης, όχι μόνο από την περιρρέουσα συζήτηση για την περιρρέουσα ατμόσφαιρα, αλλά και από αυτόν τον πρόχειρο τρόπο νομοθέτησης. </w:t>
      </w:r>
    </w:p>
    <w:p w14:paraId="5776E0FE"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5776E0FF" w14:textId="77777777" w:rsidR="00C04901" w:rsidRDefault="00EA6D8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776E100"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Παναγιωτόπουλο, Κοινοβουλευτικό Εκπρόσωπο της Νέας Δημοκρατίας. </w:t>
      </w:r>
    </w:p>
    <w:p w14:paraId="5776E101"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Τον λόγο έχει ο κ. Αθανάσιος Παφίλης, Κοινοβουλευτικός Εκπρόσωπος του Κομμουνιστικού Κόμματος Ελλάδος. </w:t>
      </w:r>
    </w:p>
    <w:p w14:paraId="5776E102"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ΟΥΡΑΝΙΑ ΑΝΤΩΝΟΠΟΥΛΟΥ (Αναπληρώτρια Υπουργός Εργασίας, Κοινωνικής Ασφάλισης και Κοινωνικής Αλληλεγγύης):</w:t>
      </w:r>
      <w:r>
        <w:rPr>
          <w:rFonts w:eastAsia="Times New Roman" w:cs="Times New Roman"/>
          <w:szCs w:val="24"/>
        </w:rPr>
        <w:t xml:space="preserve"> Κύριε Πρόεδρε, μπορώ να έχω τον λόγο;</w:t>
      </w:r>
    </w:p>
    <w:p w14:paraId="5776E103"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Κύριε Παφίλη, επιτρέπετε να δώσω τον λόγο στην κ. Αντωνοπούλου για να πει κάτι;</w:t>
      </w:r>
    </w:p>
    <w:p w14:paraId="5776E104"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Ναι, βεβαίως. </w:t>
      </w:r>
    </w:p>
    <w:p w14:paraId="5776E105"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ΟΥΡΑΝΙΑ ΑΝΤΩΝΟΠΟΥΛΟΥ (Αναπληρώτρια Υπουργός Εργασίας, Κοινωνικής Ασφάλισης και Κοινωνικής Αλληλεγγύης):</w:t>
      </w:r>
      <w:r>
        <w:rPr>
          <w:rFonts w:eastAsia="Times New Roman" w:cs="Times New Roman"/>
          <w:szCs w:val="24"/>
        </w:rPr>
        <w:t xml:space="preserve"> Μετά τον κ. Παφίλη, κύριε Πρόεδρε. </w:t>
      </w:r>
    </w:p>
    <w:p w14:paraId="5776E106"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Καλώς. Θα λάβετε τον λόγο μετά τον κ. Παφίλη. Ευχαριστώ. </w:t>
      </w:r>
    </w:p>
    <w:p w14:paraId="5776E107"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Έχει πολλή στενοχώρια ο ΣΥΡΙΖΑ! Η κ. Καρακώστα έπεσε σε κατάθλιψη γι’ αυτά που είπε η Αλέκα Παπαρήγα. Και ο κ. Μαντάς στενοχωριέται για την κριτική του ΚΚΕ. Μη στενοχωριέστε! </w:t>
      </w:r>
    </w:p>
    <w:p w14:paraId="5776E108"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Έχετε συμμάχους: Νέα Δημοκρατία, ΠΑΣΟΚ, Ποτάμι, Ένωση Κεντρώων, ΟΟΣΑ, Ευρωπαϊκή Ένωση, ΣΕΒ, Ευρωκοινοβούλιο. Μαζί σας όλοι είναι!</w:t>
      </w:r>
    </w:p>
    <w:p w14:paraId="5776E109" w14:textId="77777777" w:rsidR="00C04901" w:rsidRDefault="00EA6D8E">
      <w:pPr>
        <w:spacing w:line="600" w:lineRule="auto"/>
        <w:ind w:firstLine="720"/>
        <w:jc w:val="both"/>
        <w:rPr>
          <w:rFonts w:eastAsia="Times New Roman"/>
          <w:szCs w:val="24"/>
        </w:rPr>
      </w:pPr>
      <w:r>
        <w:rPr>
          <w:rFonts w:eastAsia="Times New Roman"/>
          <w:szCs w:val="24"/>
        </w:rPr>
        <w:t xml:space="preserve">Όλοι αυτοί στηρίζουν τις «καινοτόμες» ιδέες σας, οι οποίες μάλιστα θα οδηγήσουν και στον σοσιαλισμό! Έλεος! Έχουν ξεφύγει! Καμμιά φορά, δηλαδή, αναρωτιέσαι: Άλλο να βγεις και να υποστηρίξεις ότι αυτά κάνουμε, που είναι συστατικό στοιχείο του ίδιου του καπιταλιστικού συστήματος, που το προωθούν όλοι οι διεθνείς ιμπεριαλιστικοί οργανισμοί, και άλλο να βγαίνετε εδώ και να ντύνετε με αριστερή φρασεολογία μια πολιτική διαχείρισης του αστικού κράτους, που προωθείται από το ίδιο το αστικό κράτος και τους καπιταλιστές και που στηρίζεται με χέρια και με πόδια από όλες τις ιμπεριαλιστικές ενώσεις. </w:t>
      </w:r>
    </w:p>
    <w:p w14:paraId="5776E10A" w14:textId="77777777" w:rsidR="00C04901" w:rsidRDefault="00EA6D8E">
      <w:pPr>
        <w:spacing w:line="600" w:lineRule="auto"/>
        <w:ind w:firstLine="720"/>
        <w:jc w:val="both"/>
        <w:rPr>
          <w:rFonts w:eastAsia="Times New Roman"/>
          <w:szCs w:val="24"/>
        </w:rPr>
      </w:pPr>
      <w:r>
        <w:rPr>
          <w:rFonts w:eastAsia="Times New Roman"/>
          <w:szCs w:val="24"/>
        </w:rPr>
        <w:t>Αυτές όμως είναι οι υπηρεσίες σας τελικά: ο εκμαυλισμός. Και λίγα λέμε, κύριε Μαντά, γιατί εσείς αυτό κάνετε: Ντύνετε με προοδευτικό, υποτίθεται, μανδύα και αριστερό –καμμία σχέση!- την ονομαζόμενη «κοινωνική οικονομία», την οποία προωθούν σε όλα τα μήκη και τα πλάτη όλες οι καπιταλιστικές χώρες. Και αυτό το κάνουν για να βοηθήσουν ακριβώς στον βασικό σκοπό της καπιταλιστικής οικονομίας: στη διευρυμένη αναπαραγωγή του κεφαλαίου.</w:t>
      </w:r>
    </w:p>
    <w:p w14:paraId="5776E10B" w14:textId="77777777" w:rsidR="00C04901" w:rsidRDefault="00EA6D8E">
      <w:pPr>
        <w:spacing w:line="600" w:lineRule="auto"/>
        <w:ind w:firstLine="720"/>
        <w:jc w:val="both"/>
        <w:rPr>
          <w:rFonts w:eastAsia="Times New Roman"/>
          <w:szCs w:val="24"/>
        </w:rPr>
      </w:pPr>
      <w:r>
        <w:rPr>
          <w:rFonts w:eastAsia="Times New Roman"/>
          <w:szCs w:val="24"/>
        </w:rPr>
        <w:t>Και επειδή αυτά μπορεί να φαίνονται λίγο θεωρητικά, πάμε να δούμε, λοιπόν, το εξής: Εφαρμόζεται εδώ και πάρα πολλά χρόνια η κοινωνική οικονομία, όπως λέγεται -γιατί ξαναλέω ότι αυτό είναι απάτη, είναι καπιταλιστική οικονομία, διαφορετική μορφή είναι- σε πάρα πολλές χώρες και μάλιστα σε μεγάλο εύρος; Εφαρμόζεται. Ποια είναι τα αποτελέσματα; Γιατί εδώ θα μας τρελάνετε στο τέλος.</w:t>
      </w:r>
    </w:p>
    <w:p w14:paraId="5776E10C" w14:textId="77777777" w:rsidR="00C04901" w:rsidRDefault="00EA6D8E">
      <w:pPr>
        <w:spacing w:line="600" w:lineRule="auto"/>
        <w:ind w:firstLine="720"/>
        <w:jc w:val="both"/>
        <w:rPr>
          <w:rFonts w:eastAsia="Times New Roman"/>
          <w:szCs w:val="24"/>
        </w:rPr>
      </w:pPr>
      <w:r>
        <w:rPr>
          <w:rFonts w:eastAsia="Times New Roman"/>
          <w:szCs w:val="24"/>
        </w:rPr>
        <w:t xml:space="preserve">Τι συνέβη δηλαδή, για παράδειγμα, στη Βρετανία; Για να δούμε. Τα διάβασε η Αλέκα Παπαρήγα. Η επιχείρηση «Μοντραγκόν» στη χώρα των Βάσκων έχει ογδόντα πέντε χιλιάδες εργαζομένους. </w:t>
      </w:r>
    </w:p>
    <w:p w14:paraId="5776E10D" w14:textId="77777777" w:rsidR="00C04901" w:rsidRDefault="00EA6D8E">
      <w:pPr>
        <w:spacing w:line="600" w:lineRule="auto"/>
        <w:ind w:firstLine="720"/>
        <w:jc w:val="both"/>
        <w:rPr>
          <w:rFonts w:eastAsia="Times New Roman"/>
          <w:szCs w:val="24"/>
        </w:rPr>
      </w:pPr>
      <w:r>
        <w:rPr>
          <w:rFonts w:eastAsia="Times New Roman"/>
          <w:szCs w:val="24"/>
        </w:rPr>
        <w:t>Για πείτε, λοιπόν, και εσείς, κυρία Υπουργέ, που είστε και εσείς μορφωμένη, παίρνουν υπεραξία από αυτούς του ογδόντα πέντε χιλιάδες εργαζομένους; Τους εκμεταλλεύονται ή όχι; Απαντήστε μου.</w:t>
      </w:r>
    </w:p>
    <w:p w14:paraId="5776E10E" w14:textId="77777777" w:rsidR="00C04901" w:rsidRDefault="00EA6D8E">
      <w:pPr>
        <w:spacing w:line="600" w:lineRule="auto"/>
        <w:ind w:firstLine="720"/>
        <w:jc w:val="both"/>
        <w:rPr>
          <w:rFonts w:eastAsia="Times New Roman"/>
          <w:szCs w:val="24"/>
        </w:rPr>
      </w:pPr>
      <w:r>
        <w:rPr>
          <w:rFonts w:eastAsia="Times New Roman"/>
          <w:b/>
          <w:szCs w:val="24"/>
        </w:rPr>
        <w:t>ΧΡΗΣΤΟΣ ΜΑΝΤΑΣ:</w:t>
      </w:r>
      <w:r>
        <w:rPr>
          <w:rFonts w:eastAsia="Times New Roman"/>
          <w:szCs w:val="24"/>
        </w:rPr>
        <w:t xml:space="preserve"> Τους εκμεταλλεύονται.</w:t>
      </w:r>
    </w:p>
    <w:p w14:paraId="5776E10F" w14:textId="77777777" w:rsidR="00C04901" w:rsidRDefault="00EA6D8E">
      <w:pPr>
        <w:spacing w:line="600" w:lineRule="auto"/>
        <w:ind w:firstLine="720"/>
        <w:jc w:val="both"/>
        <w:rPr>
          <w:rFonts w:eastAsia="Times New Roman"/>
          <w:szCs w:val="24"/>
        </w:rPr>
      </w:pPr>
      <w:r>
        <w:rPr>
          <w:rFonts w:eastAsia="Times New Roman"/>
          <w:b/>
          <w:szCs w:val="24"/>
        </w:rPr>
        <w:t>ΧΡΗΣΤΟΣ ΚΑΤΣΩΤΗΣ:</w:t>
      </w:r>
      <w:r>
        <w:rPr>
          <w:rFonts w:eastAsia="Times New Roman"/>
          <w:szCs w:val="24"/>
        </w:rPr>
        <w:t xml:space="preserve"> Με δημοκρατικό τρόπο!</w:t>
      </w:r>
    </w:p>
    <w:p w14:paraId="5776E110" w14:textId="77777777" w:rsidR="00C04901" w:rsidRDefault="00EA6D8E">
      <w:pPr>
        <w:spacing w:line="600" w:lineRule="auto"/>
        <w:ind w:firstLine="720"/>
        <w:jc w:val="both"/>
        <w:rPr>
          <w:rFonts w:eastAsia="Times New Roman"/>
          <w:szCs w:val="24"/>
        </w:rPr>
      </w:pPr>
      <w:r>
        <w:rPr>
          <w:rFonts w:eastAsia="Times New Roman"/>
          <w:b/>
          <w:szCs w:val="24"/>
        </w:rPr>
        <w:t>ΑΘΑΝΑΣΙΟΣ ΠΑΦΙΛΗΣ:</w:t>
      </w:r>
      <w:r>
        <w:rPr>
          <w:rFonts w:eastAsia="Times New Roman"/>
          <w:szCs w:val="24"/>
        </w:rPr>
        <w:t xml:space="preserve"> Τους εκμεταλλεύονται. Άρα έχουμε καπιταλιστικές σχέσεις παραγωγής. Ποιοι τους εκμεταλλεύονται; Κάποιοι που έχουν αυτές τις επιχειρήσεις. Και πού κατέληξαν; Πάμε παρακάτω. </w:t>
      </w:r>
    </w:p>
    <w:p w14:paraId="5776E111" w14:textId="77777777" w:rsidR="00C04901" w:rsidRDefault="00EA6D8E">
      <w:pPr>
        <w:spacing w:line="600" w:lineRule="auto"/>
        <w:ind w:firstLine="720"/>
        <w:jc w:val="both"/>
        <w:rPr>
          <w:rFonts w:eastAsia="Times New Roman"/>
          <w:szCs w:val="24"/>
        </w:rPr>
      </w:pPr>
      <w:r>
        <w:rPr>
          <w:rFonts w:eastAsia="Times New Roman"/>
          <w:b/>
          <w:szCs w:val="24"/>
        </w:rPr>
        <w:t xml:space="preserve">ΟΥΡΑΝΙΑ ΑΝΤΩΝΟΠΟΥΛΟΥ (Αναπληρώτρια Υπουργός Εργασίας, Κοινωνικής Ασφάλισης και Κοινωνικής Αλληλεγγύης): </w:t>
      </w:r>
      <w:r>
        <w:rPr>
          <w:rFonts w:eastAsia="Times New Roman"/>
          <w:szCs w:val="24"/>
        </w:rPr>
        <w:t>Θα σας απαντήσω, κύριε Παφίλη, όταν μιλήσω.</w:t>
      </w:r>
    </w:p>
    <w:p w14:paraId="5776E112" w14:textId="77777777" w:rsidR="00C04901" w:rsidRDefault="00EA6D8E">
      <w:pPr>
        <w:spacing w:line="600" w:lineRule="auto"/>
        <w:ind w:firstLine="720"/>
        <w:jc w:val="both"/>
        <w:rPr>
          <w:rFonts w:eastAsia="Times New Roman"/>
          <w:szCs w:val="24"/>
        </w:rPr>
      </w:pPr>
      <w:r>
        <w:rPr>
          <w:rFonts w:eastAsia="Times New Roman"/>
          <w:b/>
          <w:szCs w:val="24"/>
        </w:rPr>
        <w:t>ΑΘΑΝΑΣΙΟΣ ΠΑΦΙΛΗΣ:</w:t>
      </w:r>
      <w:r>
        <w:rPr>
          <w:rFonts w:eastAsia="Times New Roman"/>
          <w:szCs w:val="24"/>
        </w:rPr>
        <w:t xml:space="preserve"> Εντάξει, απαντήστε. Μόνο μην πείτε ότι δεν εκμεταλλεύονται τους ογδόντα πέντε χιλιάδες εργαζομένους. Πείτε όλα τα υπόλοιπα.</w:t>
      </w:r>
    </w:p>
    <w:p w14:paraId="5776E113" w14:textId="77777777" w:rsidR="00C04901" w:rsidRDefault="00EA6D8E">
      <w:pPr>
        <w:spacing w:line="600" w:lineRule="auto"/>
        <w:ind w:firstLine="720"/>
        <w:jc w:val="both"/>
        <w:rPr>
          <w:rFonts w:eastAsia="Times New Roman"/>
          <w:szCs w:val="24"/>
        </w:rPr>
      </w:pPr>
      <w:r>
        <w:rPr>
          <w:rFonts w:eastAsia="Times New Roman"/>
          <w:szCs w:val="24"/>
        </w:rPr>
        <w:t>Στη Μεγάλη Βρετανία υπάρχει ο καταναλωτικός συνεταιρισμός «</w:t>
      </w:r>
      <w:r>
        <w:rPr>
          <w:rFonts w:eastAsia="Times New Roman"/>
          <w:szCs w:val="24"/>
          <w:lang w:val="en-US"/>
        </w:rPr>
        <w:t>THE</w:t>
      </w:r>
      <w:r>
        <w:rPr>
          <w:rFonts w:eastAsia="Times New Roman"/>
          <w:szCs w:val="24"/>
        </w:rPr>
        <w:t xml:space="preserve"> </w:t>
      </w:r>
      <w:r>
        <w:rPr>
          <w:rFonts w:eastAsia="Times New Roman"/>
          <w:szCs w:val="24"/>
          <w:lang w:val="en-US"/>
        </w:rPr>
        <w:t>COOPERATIVE</w:t>
      </w:r>
      <w:r>
        <w:rPr>
          <w:rFonts w:eastAsia="Times New Roman"/>
          <w:szCs w:val="24"/>
        </w:rPr>
        <w:t xml:space="preserve">», που έχει εκατόν είκοσι τρεις χιλιάδες υπαλλήλους. Αυτοί με τι σχέσεις δουλεύουν; Με σοσιαλιστικές; Αμείβονται ανάλογα με αυτό που προσφέρουν ή τους εκμεταλλεύονται στυγνά; Καρπώνονται μέρος της γενικότερης υπεραξίας; Ναι ή όχι; </w:t>
      </w:r>
    </w:p>
    <w:p w14:paraId="5776E114" w14:textId="77777777" w:rsidR="00C04901" w:rsidRDefault="00EA6D8E">
      <w:pPr>
        <w:spacing w:line="600" w:lineRule="auto"/>
        <w:ind w:firstLine="720"/>
        <w:jc w:val="both"/>
        <w:rPr>
          <w:rFonts w:eastAsia="Times New Roman"/>
          <w:szCs w:val="24"/>
        </w:rPr>
      </w:pPr>
      <w:r>
        <w:rPr>
          <w:rFonts w:eastAsia="Times New Roman"/>
          <w:b/>
          <w:szCs w:val="24"/>
        </w:rPr>
        <w:t xml:space="preserve">ΧΡΗΣΤΟΣ ΜΑΝΤΑΣ: </w:t>
      </w:r>
      <w:r>
        <w:rPr>
          <w:rFonts w:eastAsia="Times New Roman"/>
          <w:szCs w:val="24"/>
        </w:rPr>
        <w:t>Φτάσαμε στον σοσιαλισμό τώρα;</w:t>
      </w:r>
    </w:p>
    <w:p w14:paraId="5776E115" w14:textId="77777777" w:rsidR="00C04901" w:rsidRDefault="00EA6D8E">
      <w:pPr>
        <w:spacing w:line="600" w:lineRule="auto"/>
        <w:ind w:firstLine="720"/>
        <w:jc w:val="both"/>
        <w:rPr>
          <w:rFonts w:eastAsia="Times New Roman"/>
          <w:szCs w:val="24"/>
        </w:rPr>
      </w:pPr>
      <w:r>
        <w:rPr>
          <w:rFonts w:eastAsia="Times New Roman"/>
          <w:b/>
          <w:szCs w:val="24"/>
        </w:rPr>
        <w:t>ΑΘΑΝΑΣΙΟΣ ΠΑΦΙΛΗΣ:</w:t>
      </w:r>
      <w:r>
        <w:rPr>
          <w:rFonts w:eastAsia="Times New Roman"/>
          <w:szCs w:val="24"/>
        </w:rPr>
        <w:t xml:space="preserve"> Αυτά τα λέμε για να ακούν και οι εργαζόμενοι. </w:t>
      </w:r>
    </w:p>
    <w:p w14:paraId="5776E116" w14:textId="77777777" w:rsidR="00C04901" w:rsidRDefault="00EA6D8E">
      <w:pPr>
        <w:spacing w:line="600" w:lineRule="auto"/>
        <w:ind w:firstLine="720"/>
        <w:jc w:val="both"/>
        <w:rPr>
          <w:rFonts w:eastAsia="Times New Roman"/>
          <w:szCs w:val="24"/>
        </w:rPr>
      </w:pPr>
      <w:r>
        <w:rPr>
          <w:rFonts w:eastAsia="Times New Roman"/>
          <w:szCs w:val="24"/>
        </w:rPr>
        <w:t>Άρα τι είναι αυτοί οι συνεταιρισμοί; Πού συνεισφέρουν συνολικά; Στην καπιταλιστική οικονομία. Και το πού κατέληξαν και στη Λατινική Αμερική, σας τα είπαμε και πριν.</w:t>
      </w:r>
    </w:p>
    <w:p w14:paraId="5776E117" w14:textId="77777777" w:rsidR="00C04901" w:rsidRDefault="00EA6D8E">
      <w:pPr>
        <w:spacing w:line="600" w:lineRule="auto"/>
        <w:ind w:firstLine="720"/>
        <w:jc w:val="both"/>
        <w:rPr>
          <w:rFonts w:eastAsia="Times New Roman"/>
          <w:szCs w:val="24"/>
        </w:rPr>
      </w:pPr>
      <w:r>
        <w:rPr>
          <w:rFonts w:eastAsia="Times New Roman"/>
          <w:szCs w:val="24"/>
        </w:rPr>
        <w:t>Άλλωστε, ξέρετε, αυτή η ιστορία τώρα, που γίνονται εδώ κάτι συγκρίσεις, είναι για να αναρωτιέται κανείς: Μα καλά δεν έχουν το θεό τους; Εντάξει, έχετε προσκυνήσει, έχετε υποταχθεί, έχετε αναλάβει να διαχειριστείτε και να ξεβγάλετε από τον καπιταλισμό από τα αδιέξοδα. Αυτά ισχύουν τώρα, ό,τι και να πείτε ως Κυβέρνηση.</w:t>
      </w:r>
    </w:p>
    <w:p w14:paraId="5776E118" w14:textId="77777777" w:rsidR="00C04901" w:rsidRDefault="00EA6D8E">
      <w:pPr>
        <w:spacing w:line="600" w:lineRule="auto"/>
        <w:ind w:firstLine="720"/>
        <w:jc w:val="both"/>
        <w:rPr>
          <w:rFonts w:eastAsia="Times New Roman"/>
          <w:szCs w:val="24"/>
        </w:rPr>
      </w:pPr>
      <w:r>
        <w:rPr>
          <w:rFonts w:eastAsia="Times New Roman"/>
          <w:szCs w:val="24"/>
        </w:rPr>
        <w:t xml:space="preserve">Υπάρχουν όμως και ορισμένα όρια σε αυτά που λέγονται. Παραδείγματος χάριν, γίνονται ορισμένες εξισώσεις ανιστόρητες. Η κ. Καρακώστα, δεν ξέρω, εργολαβία έχει αναλάβει; Τι προσπαθεί να αποδείξει; Πήγε να εξισώσει, να συγκρίνει αυτή την ονομαζόμενη «κοινωνική οικονομία» μέσα στον καπιταλισμό με τη Σοβιετική Ένωση. </w:t>
      </w:r>
    </w:p>
    <w:p w14:paraId="5776E119" w14:textId="77777777" w:rsidR="00C04901" w:rsidRDefault="00EA6D8E">
      <w:pPr>
        <w:spacing w:line="600" w:lineRule="auto"/>
        <w:ind w:firstLine="720"/>
        <w:jc w:val="both"/>
        <w:rPr>
          <w:rFonts w:eastAsia="Times New Roman"/>
          <w:szCs w:val="24"/>
        </w:rPr>
      </w:pPr>
      <w:r>
        <w:rPr>
          <w:rFonts w:eastAsia="Times New Roman"/>
          <w:szCs w:val="24"/>
        </w:rPr>
        <w:t>Καλά, δεν γνωρίζει, έστω και αν διαφωνεί -γιατί κάποιος ιδεολογικός της πατέρας είχε πει ότι πρέπει να αρνηθούμε όχι μόνο την Οκτωβριανή Επανάσταση αλλά και τη Γαλλική Επανάσταση, ο Μπερτινότι το είχε πει και μάλιστα επίσημα, είχε γραφτεί- τι ήταν η Οκτωβριανή Επανάσταση; Ήταν καμμιά μορφή περάσματος στον σοσιαλισμό με τίποτα συνεταιριστικές οργανώσεις και τέτοια; Ήταν κοινωνική επανάσταση και μάλιστα ένοπλη. Ήταν ανατροπή του καπιταλιστικού συστήματος, ανατροπή της εξουσίας του κεφαλαίου και οικοδόμηση του σοσιαλισμού, που έκανε έφοδο στον ουρανό.</w:t>
      </w:r>
    </w:p>
    <w:p w14:paraId="5776E11A" w14:textId="77777777" w:rsidR="00C04901" w:rsidRDefault="00EA6D8E">
      <w:pPr>
        <w:spacing w:line="600" w:lineRule="auto"/>
        <w:ind w:firstLine="720"/>
        <w:jc w:val="both"/>
        <w:rPr>
          <w:rFonts w:eastAsia="Times New Roman" w:cs="Times New Roman"/>
          <w:szCs w:val="24"/>
        </w:rPr>
      </w:pPr>
      <w:r>
        <w:rPr>
          <w:rFonts w:eastAsia="Times New Roman"/>
          <w:szCs w:val="24"/>
        </w:rPr>
        <w:t xml:space="preserve">Έδωσε πρωτοφανή πράγματα ο σοσιαλισμός, με τα λάθη, με τις αδυναμίες του, ανοίγοντας καινούργιους δρόμους στην ιστορία, που δεν υπήρχαν ποτέ, χωρίς καμμία εμπειρία. Και γιατί έπεσε; Δεν θέλω να το εκχυδαΐσω, αλλά θα το πω στο τέλος. Έπεσε γιατί παραβίασε τους νόμους της σοσιαλιστικής οικοδόμησης, γιατί άρχισε να κάνει αυτά που κάνετε εσείς, να δανείζεται από τον καπιταλισμό. Γι’ αυτό έπεσε και ανατράπηκε. Δεν έγινε καμμία κοινωνική επανάσταση. Ανατράπηκε από μέσα. </w:t>
      </w:r>
    </w:p>
    <w:p w14:paraId="5776E11B"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Αυτή είναι η δεύτερη ιστορική ιδιομορφία, γιατί ενώ μετά τη δεκαετία του ’50 βρέθηκε σε νέα προβλήματα κι έπρεπε να τα λύσει με βάση τον σοσιαλισμό, με βάση τη θεωρία του μαρξισμού-λενινισμού, προσπάθησε να τα λύσει με μεθόδους δανειζόμενη από τον καπιταλισμό. Και κατέληξε τελικά να ανατραπεί. Μη συγκρίνουμε, λοιπόν, το ένα με το άλλο. </w:t>
      </w:r>
    </w:p>
    <w:p w14:paraId="5776E11C"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5776E11D"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Τελειώνω, κύριε Πρόεδρε. Δεν έχω άλλα να πω. </w:t>
      </w:r>
    </w:p>
    <w:p w14:paraId="5776E11E"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Άρα, λοιπόν, τουλάχιστον, σταματήστε αυτούς τους ιδεολογικούς ακροβατισμούς και αυτή την ιδεολογική αυθαιρεσία. Να γιατί λέμε ότι προσφέρετε τις καλύτερες υπηρεσίες στο σύστημα, γιατί ντύνετε αυτή την οικονομία με έναν αριστερό μανδύα. </w:t>
      </w:r>
    </w:p>
    <w:p w14:paraId="5776E11F"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 xml:space="preserve">Αυτός που λες τώρα είναι ακροβασία. Ακροβασίες εμείς δεν κάνουμε. </w:t>
      </w:r>
    </w:p>
    <w:p w14:paraId="5776E120"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Λέτε ότι είναι κάτι διαφορετικό από τις άλλες. Μέσα στον καπιταλισμό είναι διαφορετική αυτή η οικονομία! Στην πράξη αυτό που γίνεται είναι ότι διαφθείρονται εργαζόμενοι ή απελπίζονται. Κι εκείνοι που έχουν καλές προθέσεις, οι εθελοντές και άλλοι άνθρωποι, τέλος πάντων, καταλήγουν στο τέλος ή να τα παρατάνε τελείως ή να ενσωματώνονται σε μια αυταπάτη ότι μπορεί η εργατική τάξη να κυριαρχήσει σιγά-σιγά και από τα κάτω -αυτά είπε λίγο ως πολύ η κ. Καρακώστα, κυρίως, για να μην το πω σε όλους- να καταλάβει ότι έχει δύναμη, ενώ ένας δρόμος υπάρχει. Ιστορικά δεν τεκμηριώνεται κανένας άλλος δρόμος, παρά μόνο ο επαναστατικός, η ανατροπή δηλαδή του ίδιου του συστήματος και το πάρσιμο της εξουσίας από αυτούς που παράγουν τον πλούτο. </w:t>
      </w:r>
    </w:p>
    <w:p w14:paraId="5776E121"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Γι’ αυτό, λοιπόν, σας πονάει τόσο πολύ η δική μας κριτική. Διότι αποκαλύπτει στους εργαζόμενους –από τους άλλους τι να σας πονέσει, αφού συμφωνούν όλοι- ποια είναι η πραγματική διάσταση της ονομαζόμενης κοινωνικής οικονομίας και ποιος είναι ο ρόλος ο δικός σας στο να τη ντύνετε και να δημιουργείτε αυταπάτες στους εργαζομένους. </w:t>
      </w:r>
    </w:p>
    <w:p w14:paraId="5776E122"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5776E123"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w:t>
      </w:r>
    </w:p>
    <w:p w14:paraId="5776E124"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Τον λόγο έχει η Αναπληρώτρια Υπουργός Εργασίας, Κοινωνικής Ασφάλισης και Κοινωνικής Αλληλεγγύης κ. Ουρανία Αντωνοπούλου.</w:t>
      </w:r>
    </w:p>
    <w:p w14:paraId="5776E125"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ΟΥΡΑΝΙΑ ΑΝΤΩΝΟΠΟΥΛΟΥ (Αναπληρώτρια Υπουργός Εργασίας, Κοινωνικής Ασφάλισης και Κοινωνικής Αλληλεγγύης): </w:t>
      </w:r>
      <w:r>
        <w:rPr>
          <w:rFonts w:eastAsia="Times New Roman" w:cs="Times New Roman"/>
          <w:szCs w:val="24"/>
        </w:rPr>
        <w:t xml:space="preserve">Έχει αποχωρήσει ο κ. Παναγιωτόπουλος και δεν ξέρω αν με ακούει αυτή τη στιγμή. Θα ήθελα απλώς να του υπενθυμίσω ότι με βάση το π.δ.63/2005, άρθρο 45 παράγραφος 3, ως Αναπληρώτρια Υπουργός αναπληρώνω τον Υπουργό Εργασίας κατά την απουσία του. Αυτό δε είναι συμφωνημένο, εξ ου και υπογράφω αντ’ αυτού. Πέρα από τη δική μου υπογραφή, δηλαδή, έχω υπογράψει και για τον κ. Κατρούγκαλο. </w:t>
      </w:r>
    </w:p>
    <w:p w14:paraId="5776E126"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κυρία Υπουργέ. </w:t>
      </w:r>
    </w:p>
    <w:p w14:paraId="5776E127"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Τον λόγο έχει η Βουλευτής του ΣΥΡΙΖΑ κ. Κατερίνα Ιγγλέζη για έξι λεπτά. </w:t>
      </w:r>
    </w:p>
    <w:p w14:paraId="5776E128"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ΑΙΚΑΤΕΡΙΝΗ ΙΓΓΛΕΖΗ:</w:t>
      </w:r>
      <w:r>
        <w:rPr>
          <w:rFonts w:eastAsia="Times New Roman" w:cs="Times New Roman"/>
          <w:szCs w:val="24"/>
        </w:rPr>
        <w:t xml:space="preserve"> Ευχαριστώ, κύριε Πρόεδρε. </w:t>
      </w:r>
    </w:p>
    <w:p w14:paraId="5776E129"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Ο κ. Παναγιωτόπουλος μου θύμισε την εξής κοινοβουλευτική ιστορία: Καλοκαίρι του 2014, Θερινό Τμήμα της Βουλής, παραμονές Δεκαπενταύγουστου, συζήτηση του σημερινού ν.4280. Ήμουν εισηγήτρια τότε εκ μέρους της αντιπολίτευσης. Εκατόν επτά τροπολογίες, εκ των οποίων, αν θυμάμαι καλά, ο Υπουργός έκανε δεκτές πάνω από τις ογδόντα και μάλιστα την τελευταία στιγμή. Ο Πρόεδρος διάβαζε τα άρθρα προς ψήφιση και ο Υπουργός έκανε δεκτές τροπολογίες. </w:t>
      </w:r>
    </w:p>
    <w:p w14:paraId="5776E12A"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Γι’ αυτό, κύριε Παναγιωτόπουλε και κύριοι της Αντιπολίτευσης, την επόμενη φορά που θα μιλάτε για τον τρόπο που νομοθετούμε και θα μας κάνετε κριτική, να ξέρετε ότι εκτός από την προσωπική μας μνήμη υπάρχουν και τα αρχεία της Βουλής. </w:t>
      </w:r>
    </w:p>
    <w:p w14:paraId="5776E12B"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Ας έρθουμε, λοιπόν, στο νομοσχέδιο. Συναδέλφισσες και συνάδελφοι, συζητάμε σήμερα ένα νομοσχέδιο που πιστεύω ότι είναι εξαιρετικά σημαντικό και είναι σημαντικό, γιατί έρχεται να αποτυπώσει τις πρακτικές αλληλεγγύης και κοινωνικής αυτενέργειας που εμφανίστηκαν τα τελευταία χρόνια της κρίσης στη χώρα μας. </w:t>
      </w:r>
    </w:p>
    <w:p w14:paraId="5776E12C"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Η οικονομική κρίση, που βιώνουμε, αποτελεί ταυτόχρονα και κρίση της έννοιας οικονομία και για τον λόγο αυτό είναι ραγδαίος ο πολλαπλασιασμός των νεών προσδιορισμών της οικονομίας: κοινωνική, αλληλέγγυα, συνεργατική, συμμετοχική κ.λπ.. </w:t>
      </w:r>
    </w:p>
    <w:p w14:paraId="5776E12D" w14:textId="77777777" w:rsidR="00C04901" w:rsidRDefault="00EA6D8E">
      <w:pPr>
        <w:spacing w:line="600" w:lineRule="auto"/>
        <w:ind w:firstLine="720"/>
        <w:jc w:val="both"/>
        <w:rPr>
          <w:rFonts w:eastAsia="Times New Roman"/>
          <w:szCs w:val="24"/>
        </w:rPr>
      </w:pPr>
      <w:r>
        <w:rPr>
          <w:rFonts w:eastAsia="Times New Roman"/>
          <w:szCs w:val="24"/>
        </w:rPr>
        <w:t xml:space="preserve">Οι νέοι αυτοί προσδιορισμοί αποτυπώνουν τις αγωνιώδεις προσπάθειες της κοινωνίας να δώσει ένα νέο νόημα στην έννοια της οικονομίας. Όλο και περισσότεροι συνάνθρωποί μας βρίσκονται μπροστά στα αδιέξοδα που η οικονομία της αγοράς και ο νεοφιλελευθερισμός δημιουργούν. Συνειδητοποιούν ότι γι’ αυτούς δεν υπάρχει πλέον ελπίδα επιβίωσης παρά μόνο έξω από την οικονομία της αγοράς. Το υφιστάμενο οικονομικό σύστημα δεν μπορεί πλέον να καλύψει την ανεκτή διαβίωση και για τον λόγο αυτό πρέπει να δράσουν άμεσα, ώστε να παραγάγουν έναν χώρο ζωής και αναπνοής για τους ίδιους. </w:t>
      </w:r>
    </w:p>
    <w:p w14:paraId="5776E12E" w14:textId="77777777" w:rsidR="00C04901" w:rsidRDefault="00EA6D8E">
      <w:pPr>
        <w:spacing w:line="600" w:lineRule="auto"/>
        <w:ind w:firstLine="720"/>
        <w:jc w:val="both"/>
        <w:rPr>
          <w:rFonts w:eastAsia="Times New Roman"/>
          <w:szCs w:val="24"/>
        </w:rPr>
      </w:pPr>
      <w:r>
        <w:rPr>
          <w:rFonts w:eastAsia="Times New Roman"/>
          <w:szCs w:val="24"/>
        </w:rPr>
        <w:t>Οι όροι της κοινωνικής και αλληλέγγυας οικονομίας συνενώνουν, λοιπόν, τις ποικίλες τυπικές και άτυπες οικονομικές δομές που δεν εντάσσονται ούτε στον κρατικό ούτε στον ιδιωτικό τομέα και συναιρούνται στον τρίτο τομέα της οικονομίας, κοινωνικής χρησιμότητας, ωφελιμότητας, δηλαδή, στον τομέα της κοινωνικής και αλληλέγγυας οικονομίας.</w:t>
      </w:r>
    </w:p>
    <w:p w14:paraId="5776E12F" w14:textId="77777777" w:rsidR="00C04901" w:rsidRDefault="00EA6D8E">
      <w:pPr>
        <w:spacing w:line="600" w:lineRule="auto"/>
        <w:ind w:firstLine="720"/>
        <w:jc w:val="both"/>
        <w:rPr>
          <w:rFonts w:eastAsia="Times New Roman"/>
          <w:szCs w:val="24"/>
        </w:rPr>
      </w:pPr>
      <w:r>
        <w:rPr>
          <w:rFonts w:eastAsia="Times New Roman"/>
          <w:szCs w:val="24"/>
        </w:rPr>
        <w:t xml:space="preserve">Η κοινωνική και αλληλέγγυα οικονομία μπορεί να αποτελέσει ένα άλλο διακριτό μοντέλο που αμφισβητεί ολιστικά το σύστημα της οικονομίας της αγοράς και του ανταγωνισμού, τόσο στο πεδίο της παραγωγής όσο και σε αυτό της διανομής και της κατανάλωσης. </w:t>
      </w:r>
    </w:p>
    <w:p w14:paraId="5776E130" w14:textId="77777777" w:rsidR="00C04901" w:rsidRDefault="00EA6D8E">
      <w:pPr>
        <w:spacing w:line="600" w:lineRule="auto"/>
        <w:ind w:firstLine="720"/>
        <w:jc w:val="both"/>
        <w:rPr>
          <w:rFonts w:eastAsia="Times New Roman"/>
          <w:szCs w:val="24"/>
        </w:rPr>
      </w:pPr>
      <w:r>
        <w:rPr>
          <w:rFonts w:eastAsia="Times New Roman"/>
          <w:szCs w:val="24"/>
        </w:rPr>
        <w:t xml:space="preserve">Υπό αυτό το πρίσμα, συνάδελφοι, το παρόν σχέδιο νόμου είναι σημαντικό, γιατί μπορεί να θέσει τις προϋποθέσεις, ώστε να οργανωθεί καλύτερα και να αναπτυχθεί ουσιαστικά μια πραγματικά εναλλακτική οικονομία, ως διέξοδος από τη νεοφιλελεύθερη αγορά. Τέτοιες πρωτοβουλίες θέτουν τις βάσεις για τη στροφή σε νέους συλλογικούς προσανατολισμούς, που συγκροτούν ένα ανταγωνιστικό σχέδιο στο νεοφιλελεύθερο μοντέλο της οικονομίας της αγοράς. </w:t>
      </w:r>
    </w:p>
    <w:p w14:paraId="5776E131" w14:textId="77777777" w:rsidR="00C04901" w:rsidRDefault="00EA6D8E">
      <w:pPr>
        <w:spacing w:line="600" w:lineRule="auto"/>
        <w:ind w:firstLine="720"/>
        <w:jc w:val="both"/>
        <w:rPr>
          <w:rFonts w:eastAsia="Times New Roman"/>
          <w:szCs w:val="24"/>
        </w:rPr>
      </w:pPr>
      <w:r>
        <w:rPr>
          <w:rFonts w:eastAsia="Times New Roman"/>
          <w:szCs w:val="24"/>
        </w:rPr>
        <w:t xml:space="preserve">Και το σχέδιο αυτό είναι αναγκαίο, γιατί στη δική μας οπτική, η κοινωνική και αλληλέγγυα οικονομία δεν λειτουργεί για να διευκολύνει τη νεοφιλελεύθερη επέκταση, αλλά για να δώσει διέξοδο, με βάση τις αρχές της δημοκρατίας, της συλλογικής δράσης και της αλληλεγγύης. </w:t>
      </w:r>
    </w:p>
    <w:p w14:paraId="5776E132" w14:textId="77777777" w:rsidR="00C04901" w:rsidRDefault="00EA6D8E">
      <w:pPr>
        <w:spacing w:line="600" w:lineRule="auto"/>
        <w:ind w:firstLine="720"/>
        <w:jc w:val="both"/>
        <w:rPr>
          <w:rFonts w:eastAsia="Times New Roman"/>
          <w:szCs w:val="24"/>
        </w:rPr>
      </w:pPr>
      <w:r>
        <w:rPr>
          <w:rFonts w:eastAsia="Times New Roman"/>
          <w:szCs w:val="24"/>
        </w:rPr>
        <w:t xml:space="preserve">Οι φορείς της κοινωνικής και αλληλέγγυας οικονομίας συγκροτούν ένα εν δυνάμει κίνημα που ενσαρκώνει την ελπίδα για ριζικό μετασχηματισμό της κοινωνίας. Οι φορείς κοινωνικής και αλληλέγγυας οικονομίας δραστηριοποιούνται σε τομείς που το κράτος και η αγορά έχουν εγκαταλείψει ή συμμετέχουν μερικώς ή ανεπαρκώς. </w:t>
      </w:r>
    </w:p>
    <w:p w14:paraId="5776E133" w14:textId="77777777" w:rsidR="00C04901" w:rsidRDefault="00EA6D8E">
      <w:pPr>
        <w:spacing w:line="600" w:lineRule="auto"/>
        <w:ind w:firstLine="720"/>
        <w:jc w:val="both"/>
        <w:rPr>
          <w:rFonts w:eastAsia="Times New Roman"/>
          <w:szCs w:val="24"/>
        </w:rPr>
      </w:pPr>
      <w:r>
        <w:rPr>
          <w:rFonts w:eastAsia="Times New Roman"/>
          <w:szCs w:val="24"/>
        </w:rPr>
        <w:t xml:space="preserve">Το γεγονός ότι το εν λόγω νομοσχέδιο ανοίγει το πεδίο της κοινωνικής και αλληλέγγυας οικονομίας, πέραν των γνωστών μέχρι σήμερα κοινωνικών συνεταιριστικών επιχειρήσεων και σε όλες τις υπόλοιπες, πολυπρόσωπες νομικές οντότητες, πιστεύω ότι είναι αρκετά σημαντικό για την ουσιαστική ανάπτυξη του τρίτου τομέα της οικονομίας. Οι αρχές της δημοκρατικής λειτουργίας, ο τρόπος διανομής των κερδών, όπως περιγράφεται, η επανεπένδυση για τη δημιουργία νέων θέσεων εργασίας, είναι τα κριτήρια για την ένταξη κάποιου στην κοινωνική οικονομία κριτηρίων κι όχι νομική μορφή.   </w:t>
      </w:r>
    </w:p>
    <w:p w14:paraId="5776E134" w14:textId="77777777" w:rsidR="00C04901" w:rsidRDefault="00EA6D8E">
      <w:pPr>
        <w:spacing w:line="600" w:lineRule="auto"/>
        <w:ind w:firstLine="720"/>
        <w:jc w:val="both"/>
        <w:rPr>
          <w:rFonts w:eastAsia="Times New Roman"/>
          <w:szCs w:val="24"/>
        </w:rPr>
      </w:pPr>
      <w:r>
        <w:rPr>
          <w:rFonts w:eastAsia="Times New Roman"/>
          <w:szCs w:val="24"/>
        </w:rPr>
        <w:t xml:space="preserve">Ακόμα, θεωρώ εξαιρετικά σημαντικό ότι ο νέος αυτός νόμος συστήνει το Ταμείο Κοινωνικής Οικονομίας, το οποίο αποτελείται από πόρους εθνικούς, κοινοτικούς και ιδιωτικές επενδύσεις. Το ταμείο θα υποστηρίζει όλους τους φορείς της κοινωνικής οικονομίας που αναπτύσσουν παραγωγικές δραστηριότητες και δεν έχουν πρόσβαση στο τραπεζικό σύστημα. Η πρόβλεψη είναι πολύ σημαντική για να αναπτυχθεί αυτή η μορφή επιχειρηματικότητας. </w:t>
      </w:r>
    </w:p>
    <w:p w14:paraId="5776E135" w14:textId="77777777" w:rsidR="00C04901" w:rsidRDefault="00EA6D8E">
      <w:pPr>
        <w:spacing w:line="600" w:lineRule="auto"/>
        <w:ind w:firstLine="720"/>
        <w:jc w:val="both"/>
        <w:rPr>
          <w:rFonts w:eastAsia="Times New Roman"/>
          <w:szCs w:val="24"/>
        </w:rPr>
      </w:pPr>
      <w:r>
        <w:rPr>
          <w:rFonts w:eastAsia="Times New Roman"/>
          <w:szCs w:val="24"/>
        </w:rPr>
        <w:t xml:space="preserve">Παράλληλα, με τον περιορισμό των ποσοστών επί των ακαθάριστων εσόδων μιας ΚΟΙΝΣΕΠ συλλογικής και κοινωνικής ωφέλειας που προέρχονται από δημόσιο χρήμα -δεν μπορούν να ξεπερνούν το 65% των εσόδων- διασφαλίζει σε μεγάλο βαθμό την αποφυγή δημιουργίας κρατικοδίαιτων επιχειρήσεων ή ανάπτυξης πελατειακών σχέσεων.  </w:t>
      </w:r>
    </w:p>
    <w:p w14:paraId="5776E136" w14:textId="77777777" w:rsidR="00C04901" w:rsidRDefault="00EA6D8E">
      <w:pPr>
        <w:spacing w:line="600" w:lineRule="auto"/>
        <w:ind w:firstLine="720"/>
        <w:jc w:val="both"/>
        <w:rPr>
          <w:rFonts w:eastAsia="Times New Roman"/>
          <w:szCs w:val="24"/>
        </w:rPr>
      </w:pPr>
      <w:r>
        <w:rPr>
          <w:rFonts w:eastAsia="Times New Roman"/>
          <w:szCs w:val="24"/>
        </w:rPr>
        <w:t xml:space="preserve">Ακόμα, η εισαγωγή ενός νέου νομικού προσώπου, του συνεταιρισμού εργαζομένων, δηλαδή μιας συνεταιριστικής σύμπραξης τριών τουλάχιστον φυσικών προσώπων, που συνεταιρίζονται με σκοπό να βιοποριστούν από την εργασία τους, είναι μια πραγματικά σύγχρονη ρύθμιση για την ελληνική έννομη τάξη. </w:t>
      </w:r>
    </w:p>
    <w:p w14:paraId="5776E137" w14:textId="77777777" w:rsidR="00C04901" w:rsidRDefault="00EA6D8E">
      <w:pPr>
        <w:spacing w:line="600" w:lineRule="auto"/>
        <w:ind w:firstLine="720"/>
        <w:jc w:val="both"/>
        <w:rPr>
          <w:rFonts w:eastAsia="Times New Roman"/>
          <w:szCs w:val="24"/>
        </w:rPr>
      </w:pPr>
      <w:r>
        <w:rPr>
          <w:rFonts w:eastAsia="Times New Roman"/>
          <w:szCs w:val="24"/>
        </w:rPr>
        <w:t xml:space="preserve">Πρόκειται για μια ρύθμιση που μπορεί να προωθήσει τη συνέργεια των εργαζομένων πτωχευμένων, προβληματικών ή εγκαταλελειμμένων επιχειρήσεων, πολύ μικρών ή ατομικών επιχειρήσεων, οι οποίες επιλέγουν να εμπλακούν σε συνεργατικά σχήματα, αλλά και νέων που θέλουν να μείνουν στη χώρα και να παλέψουν για αξιοπρεπή εργασία. Η κοινωνική πρωτοβουλία μπορεί να πρωταγωνιστήσει στην παραγωγική, κοινωνική και οικολογική ανασυγκρότηση της χώρας και το νομοσχέδιο αυτό της δίνει πολλούς βαθμούς ελευθερίας και ευρύ πεδίο δράσης. </w:t>
      </w:r>
    </w:p>
    <w:p w14:paraId="5776E138" w14:textId="77777777" w:rsidR="00C04901" w:rsidRDefault="00EA6D8E">
      <w:pPr>
        <w:spacing w:line="600" w:lineRule="auto"/>
        <w:ind w:firstLine="720"/>
        <w:jc w:val="both"/>
        <w:rPr>
          <w:rFonts w:eastAsia="Times New Roman"/>
          <w:szCs w:val="24"/>
        </w:rPr>
      </w:pPr>
      <w:r>
        <w:rPr>
          <w:rFonts w:eastAsia="Times New Roman"/>
          <w:szCs w:val="24"/>
        </w:rPr>
        <w:t xml:space="preserve">Ένα νέο ξεκίνημα γίνεται, λοιπόν, και ελπίζω μετά την ψήφιση αυτού του νομοσχεδίου να υπάρξει η ανταπόκριση που του αρμόζει από την κοινωνία, ώστε να οδηγηθούμε σε έναν πραγματικά ενεργό τρίτο τομέα της οικονομίας στη χώρα μας. </w:t>
      </w:r>
    </w:p>
    <w:p w14:paraId="5776E139" w14:textId="77777777" w:rsidR="00C04901" w:rsidRDefault="00EA6D8E">
      <w:pPr>
        <w:spacing w:line="600" w:lineRule="auto"/>
        <w:ind w:firstLine="720"/>
        <w:jc w:val="both"/>
        <w:rPr>
          <w:rFonts w:eastAsia="Times New Roman"/>
          <w:szCs w:val="24"/>
        </w:rPr>
      </w:pPr>
      <w:r>
        <w:rPr>
          <w:rFonts w:eastAsia="Times New Roman"/>
          <w:szCs w:val="24"/>
        </w:rPr>
        <w:t xml:space="preserve">Σας ευχαριστώ. </w:t>
      </w:r>
    </w:p>
    <w:p w14:paraId="5776E13A" w14:textId="77777777" w:rsidR="00C04901" w:rsidRDefault="00EA6D8E">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5776E13B" w14:textId="77777777" w:rsidR="00C04901" w:rsidRDefault="00EA6D8E">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Τον λόγο έχει ο Κοινοβουλευτικός Εκπρόσωπος της Χρυσής Αυγής κ. Ιωάννης Λαγός.  </w:t>
      </w:r>
    </w:p>
    <w:p w14:paraId="5776E13C" w14:textId="77777777" w:rsidR="00C04901" w:rsidRDefault="00EA6D8E">
      <w:pPr>
        <w:spacing w:line="600" w:lineRule="auto"/>
        <w:ind w:firstLine="720"/>
        <w:jc w:val="both"/>
        <w:rPr>
          <w:rFonts w:eastAsia="Times New Roman"/>
          <w:szCs w:val="24"/>
        </w:rPr>
      </w:pPr>
      <w:r>
        <w:rPr>
          <w:rFonts w:eastAsia="Times New Roman"/>
          <w:b/>
          <w:szCs w:val="24"/>
        </w:rPr>
        <w:t>ΙΩΑΝΝΗΣ ΛΑΓΟΣ:</w:t>
      </w:r>
      <w:r>
        <w:rPr>
          <w:rFonts w:eastAsia="Times New Roman"/>
          <w:szCs w:val="24"/>
        </w:rPr>
        <w:t xml:space="preserve"> Ευχαριστώ, κύριε Πρόεδρε.</w:t>
      </w:r>
    </w:p>
    <w:p w14:paraId="5776E13D" w14:textId="77777777" w:rsidR="00C04901" w:rsidRDefault="00EA6D8E">
      <w:pPr>
        <w:spacing w:line="600" w:lineRule="auto"/>
        <w:ind w:firstLine="720"/>
        <w:jc w:val="both"/>
        <w:rPr>
          <w:rFonts w:eastAsia="Times New Roman"/>
          <w:szCs w:val="24"/>
        </w:rPr>
      </w:pPr>
      <w:r>
        <w:rPr>
          <w:rFonts w:eastAsia="Times New Roman"/>
          <w:szCs w:val="24"/>
        </w:rPr>
        <w:t xml:space="preserve">Τη στιγμή που μιλάμε για κοινωνική αλληλεγγύη και για βοήθεια που θέλουμε να προσφέρουμε προς διάφορες ομάδες συμπολιτών μας, η Κυβέρνηση δεν συζητάει καν την τροπολογία που έφερε η Χρυσή Αυγή προκειμένου οι πεντακόσιοι εβδομήντα εργαζόμενοι στον «Αστέρα» να γλιτώσουν τη θέση τους μετά την πώληση της επιχείρησης. Ούτε καν συζητήθηκε. </w:t>
      </w:r>
    </w:p>
    <w:p w14:paraId="5776E13E" w14:textId="77777777" w:rsidR="00C04901" w:rsidRDefault="00EA6D8E">
      <w:pPr>
        <w:spacing w:line="600" w:lineRule="auto"/>
        <w:ind w:firstLine="720"/>
        <w:jc w:val="both"/>
        <w:rPr>
          <w:rFonts w:eastAsia="Times New Roman"/>
          <w:szCs w:val="24"/>
        </w:rPr>
      </w:pPr>
      <w:r>
        <w:rPr>
          <w:rFonts w:eastAsia="Times New Roman"/>
          <w:szCs w:val="24"/>
        </w:rPr>
        <w:t>Και την ίδια ακριβώς στιγμή, ενώ η Κυβέρνηση δήθεν κόπτεται για να βοηθήσει τους συμπολίτες μας, σε μία ιδιαίτερη ομάδα όπως είναι οι τρίτεκνοι, όχι μόνο δεν υπάρχει κάποιο σχέδιο το οποίο να βοηθήσει τους ανθρώπους να αντέξουν σε αυτές τις δύσκολες στιγμές που περνάνε, αλλά απεναντίας η Κυβέρνηση φέρνει νόμους και τους παίρνει ό,τι έχει απομείνει. Σε μία ομάδα –επαναλαμβάνω- ανθρώπων οι οποίοι κάνοντας παιδιά προσπαθούν να κρατήσουν ζωντανό το ελληνικό έθνος. Αυτούς, όμως τους ανθρώπους, ενώ σε όλες τις άλλες χώρες της Ευρώπης το κράτος τούς βοηθάει, στην Ελλάδα δυστυχώς τους αντιμετωπίζει σαν παιδιά ενός κατώτερου θεού.</w:t>
      </w:r>
    </w:p>
    <w:p w14:paraId="5776E13F" w14:textId="77777777" w:rsidR="00C04901" w:rsidRDefault="00EA6D8E">
      <w:pPr>
        <w:spacing w:line="600" w:lineRule="auto"/>
        <w:ind w:firstLine="720"/>
        <w:jc w:val="both"/>
        <w:rPr>
          <w:rFonts w:eastAsia="Times New Roman"/>
          <w:szCs w:val="24"/>
        </w:rPr>
      </w:pPr>
      <w:r>
        <w:rPr>
          <w:rFonts w:eastAsia="Times New Roman"/>
          <w:szCs w:val="24"/>
        </w:rPr>
        <w:t xml:space="preserve">Έτσι, λοιπόν, αυτή η Κυβέρνηση έβαλε ένα χαράτσι 3,7% στο χαρτόσημο πάνω στα επιδόματα που δίδονται στους τρίτεκνους. Γιατί άραγε έχει γίνει αυτό; Και γιατί δεν αποσύρεται από την Κυβέρνηση; </w:t>
      </w:r>
    </w:p>
    <w:p w14:paraId="5776E140" w14:textId="77777777" w:rsidR="00C04901" w:rsidRDefault="00EA6D8E">
      <w:pPr>
        <w:spacing w:line="600" w:lineRule="auto"/>
        <w:ind w:firstLine="720"/>
        <w:jc w:val="both"/>
        <w:rPr>
          <w:rFonts w:eastAsia="Times New Roman"/>
          <w:szCs w:val="24"/>
        </w:rPr>
      </w:pPr>
      <w:r>
        <w:rPr>
          <w:rFonts w:eastAsia="Times New Roman"/>
          <w:szCs w:val="24"/>
        </w:rPr>
        <w:t xml:space="preserve">Επίσης, καταργήθηκε το αφορολόγητο που είχαν αυτοί οι άνθρωποι. Και δικαίως υπήρχε αφορολόγητο σε αυτή την κατηγορία των Ελλήνων συμπατριωτών μας. Και επίσης άρχισαν να πληρώνουν και να τους πηγαίνουν τα ραβασάκια του ΕΝΦΙΑ, ενώ αυτοί οι άνθρωποι μέχρι τώρα δεν πλήρωναν ΕΝΦΙΑ. </w:t>
      </w:r>
    </w:p>
    <w:p w14:paraId="5776E141" w14:textId="77777777" w:rsidR="00C04901" w:rsidRDefault="00EA6D8E">
      <w:pPr>
        <w:spacing w:line="600" w:lineRule="auto"/>
        <w:ind w:firstLine="720"/>
        <w:jc w:val="both"/>
        <w:rPr>
          <w:rFonts w:eastAsia="Times New Roman"/>
          <w:szCs w:val="24"/>
        </w:rPr>
      </w:pPr>
      <w:r>
        <w:rPr>
          <w:rFonts w:eastAsia="Times New Roman"/>
          <w:szCs w:val="24"/>
        </w:rPr>
        <w:t>Εδώ δεν υπάρχει, λοιπόν, μία κίνηση της Κυβέρνησης που έχει στόχο να δώσει ένα μήνυμα στους Έλληνες πολίτες ώστε να μην τεκνοποιούν οι οικογένειες; Δεν είναι ένα καθαρό ζήτημα το οποίο πρέπει να συζητηθεί και άμεσα να αρθεί αυτή η αδικία που υπάρχει στις τρίτεκνες οικογένειες; Αυτό προς γνώση και συμμόρφωση.</w:t>
      </w:r>
    </w:p>
    <w:p w14:paraId="5776E142" w14:textId="77777777" w:rsidR="00C04901" w:rsidRDefault="00EA6D8E">
      <w:pPr>
        <w:spacing w:line="600" w:lineRule="auto"/>
        <w:ind w:firstLine="720"/>
        <w:jc w:val="both"/>
        <w:rPr>
          <w:rFonts w:eastAsia="Times New Roman"/>
          <w:szCs w:val="24"/>
        </w:rPr>
      </w:pPr>
      <w:r>
        <w:rPr>
          <w:rFonts w:eastAsia="Times New Roman"/>
          <w:szCs w:val="24"/>
        </w:rPr>
        <w:t>Και εδώ η ελληνική Βουλή θα έπρεπε να φροντίζει γι’ αυτά τα πράγματα και όχι να κόπτεται για τα δικαιώματα και το συμφέρον του κάθε λαθρομετανάστη. Γιατί μόνο γι’ αυτό ενδιαφέρεται.</w:t>
      </w:r>
    </w:p>
    <w:p w14:paraId="5776E143" w14:textId="77777777" w:rsidR="00C04901" w:rsidRDefault="00EA6D8E">
      <w:pPr>
        <w:spacing w:line="600" w:lineRule="auto"/>
        <w:ind w:firstLine="720"/>
        <w:jc w:val="both"/>
        <w:rPr>
          <w:rFonts w:eastAsia="Times New Roman"/>
          <w:szCs w:val="24"/>
        </w:rPr>
      </w:pPr>
      <w:r>
        <w:rPr>
          <w:rFonts w:eastAsia="Times New Roman"/>
          <w:szCs w:val="24"/>
        </w:rPr>
        <w:t xml:space="preserve">Είπαμε προηγουμένως ότι ούτε καν συζητήθηκε η τροπολογία μας. Αυτό δείχνει τον ανθρωπισμό και το πόσο πραγματικά ενδιαφέρεστε για να εξυπηρετήσουμε τους Έλληνες συμπολίτες μας. Και εδώ δεν είναι τυχαίο ότι η «ελληνική» Βουλή νομοθετεί εις βάρος των Ελλήνων πολιτών, εις βάρος της ελληνικής κοινωνίας. </w:t>
      </w:r>
    </w:p>
    <w:p w14:paraId="5776E144" w14:textId="77777777" w:rsidR="00C04901" w:rsidRDefault="00EA6D8E">
      <w:pPr>
        <w:spacing w:line="600" w:lineRule="auto"/>
        <w:ind w:firstLine="720"/>
        <w:jc w:val="both"/>
        <w:rPr>
          <w:rFonts w:eastAsia="Times New Roman"/>
          <w:szCs w:val="24"/>
        </w:rPr>
      </w:pPr>
      <w:r>
        <w:rPr>
          <w:rFonts w:eastAsia="Times New Roman"/>
          <w:szCs w:val="24"/>
        </w:rPr>
        <w:t>Οποιοσδήποτε από εσάς δεν ήταν στα έδρανα του ελληνικού Κοινοβουλίου αλλά ήταν έξω και ζούσε σαν εργαζόμενος, θα επαναστατούσε με τα μέτρα που φέρνει αυτή η Κυβέρνηση. Επειδή, όμως, δεν είστε έξω στην κοινωνία και είστε μέσα σε αυτά τα έδρανα, τα ψηφίζετε. Αυτά τα ίδια, τα οποία εσείς καταδικάζατε μέχρι πριν από λίγους μήνες και τα οποία θα συνεχίζετε να καταδικάζετε όταν θα βγείτε από τα έδρανα του Κοινοβουλίου και θα πάτε πάλι να ζήσετε στην ελληνική κοινωνία σαν απλοί εργαζόμενοι. Κάποιοι από εσάς, γιατί κάποιοι είστε παιδιά του κομματικού σωλήνα και δεν είχατε εργαστεί μέχρι τώρα και ούτε πρόκειται να εργαστείτε από εδώ και πέρα.</w:t>
      </w:r>
    </w:p>
    <w:p w14:paraId="5776E145" w14:textId="77777777" w:rsidR="00C04901" w:rsidRDefault="00EA6D8E">
      <w:pPr>
        <w:spacing w:line="600" w:lineRule="auto"/>
        <w:ind w:firstLine="720"/>
        <w:jc w:val="both"/>
        <w:rPr>
          <w:rFonts w:eastAsia="Times New Roman"/>
          <w:szCs w:val="24"/>
        </w:rPr>
      </w:pPr>
      <w:r>
        <w:rPr>
          <w:rFonts w:eastAsia="Times New Roman"/>
          <w:szCs w:val="24"/>
        </w:rPr>
        <w:t xml:space="preserve">Κλείνοντας θα ήθελα να τονίσω ότι επειδή η ελληνική κοινωνία αντιστέκεται –και ευτυχώς υπάρχουν αντανακλαστικά στους Έλληνες πολίτες- και επειδή δεν ανεχόμαστε πλέον όλα αυτά που συμβαίνουν, το Σάββατο στις 14:00΄ το μεσημέρι στη στάση του μετρό στον Βοτανικό θα γίνει μια μεγάλη συγκέντρωση διαμαρτυρίας, την οποία έχουν προαναγγείλει οι κάτοικοι των περιοχών του Κολωνού, Βοτανικού, Αιγάλεω, εναντίον της ανέγερσης του τζαμιού. </w:t>
      </w:r>
    </w:p>
    <w:p w14:paraId="5776E146" w14:textId="77777777" w:rsidR="00C04901" w:rsidRDefault="00EA6D8E">
      <w:pPr>
        <w:spacing w:line="600" w:lineRule="auto"/>
        <w:ind w:firstLine="720"/>
        <w:jc w:val="both"/>
        <w:rPr>
          <w:rFonts w:eastAsia="Times New Roman"/>
          <w:szCs w:val="24"/>
        </w:rPr>
      </w:pPr>
      <w:r>
        <w:rPr>
          <w:rFonts w:eastAsia="Times New Roman"/>
          <w:szCs w:val="24"/>
        </w:rPr>
        <w:t>Εκεί, λοιπόν, θα είναι και η Χρυσή Αυγή. Εκεί, λοιπόν, καλείται να παραστεί ο κάθε Έλληνας πολίτης που θέλει να αντισταθεί στην ισλαμοποίηση της πατρίδας μας, για να διατρανώσουμε για άλλη μια φορά ότι οι Έλληνες δεν ανέχονται να ισλαμοποιηθεί η πατρίδα μας. Η Χρυσή Αυγή θα είναι εκεί και θα φροντίσουμε ώστε αυτοί οι νόμοι να μην περάσουν στην ελληνική κοινωνία.</w:t>
      </w:r>
    </w:p>
    <w:p w14:paraId="5776E147" w14:textId="77777777" w:rsidR="00C04901" w:rsidRDefault="00EA6D8E">
      <w:pPr>
        <w:spacing w:line="600" w:lineRule="auto"/>
        <w:ind w:firstLine="720"/>
        <w:jc w:val="center"/>
        <w:rPr>
          <w:rFonts w:eastAsia="Times New Roman" w:cs="Times New Roman"/>
          <w:szCs w:val="24"/>
        </w:rPr>
      </w:pPr>
      <w:r>
        <w:rPr>
          <w:rFonts w:eastAsia="Times New Roman"/>
          <w:szCs w:val="24"/>
        </w:rPr>
        <w:t>(Χειροκροτήματα από την πτέρυγα της Χρυσής Αυγής)</w:t>
      </w:r>
    </w:p>
    <w:p w14:paraId="5776E148"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Προχωρούμε με τον κ. Δημήτρη Κωνσταντόπουλο από τη Δημοκρατική Συμπαράταξη, ο οποίος έχει τον λόγο.</w:t>
      </w:r>
    </w:p>
    <w:p w14:paraId="5776E149"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b/>
          <w:szCs w:val="24"/>
        </w:rPr>
        <w:t xml:space="preserve"> </w:t>
      </w:r>
      <w:r>
        <w:rPr>
          <w:rFonts w:eastAsia="Times New Roman"/>
          <w:szCs w:val="24"/>
        </w:rPr>
        <w:t>Κυρίες και κύριοι συνάδελφοι, να θυμίσω ότι η κοινωνική οικονομία κατοχυρώθηκε από την κυβέρνηση ΠΑΣΟΚ το 1999 με τον ν.2716/1999. Είναι ένας νόμος με τον οποίο καθορίστηκαν οι Κοινωνικοί Συνεταιρισμοί Περιορισμένης Ευθύνης, που σκοπός τους ήταν η ενσωμάτωση στην αγορά εργασίας συνανθρώπων μας με ψυχοκοινωνικά προβλήματα.</w:t>
      </w:r>
    </w:p>
    <w:p w14:paraId="5776E14A"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Στη συνέχεια ο ν.4019/2011 και πάλι βέβαια από την κυβέρνηση ΠΑΣΟΚ, κυρία Υπουργέ, επικαιροποίησε τη νομοθεσία για την κοινωνική οικονομία και για την κοινωνική επιχειρηματικότητα. </w:t>
      </w:r>
    </w:p>
    <w:p w14:paraId="5776E14B"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Σήμερα το εθνικό θεσμικό πλαίσιο για την κοινωνική οικονομία περιλαμβάνει ευρωπαϊκά προγράμματα, όπως το πρόγραμμα «</w:t>
      </w:r>
      <w:r>
        <w:rPr>
          <w:rFonts w:eastAsia="Times New Roman" w:cs="Times New Roman"/>
          <w:szCs w:val="24"/>
          <w:lang w:val="en-US"/>
        </w:rPr>
        <w:t>EQUAL</w:t>
      </w:r>
      <w:r>
        <w:rPr>
          <w:rFonts w:eastAsia="Times New Roman" w:cs="Times New Roman"/>
          <w:szCs w:val="24"/>
        </w:rPr>
        <w:t>», με στόχο την αύξηση της απασχόλησης ευάλωτων ομάδων και την πρόσβασή τους στην αγορά εργασίας.</w:t>
      </w:r>
    </w:p>
    <w:p w14:paraId="5776E14C"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Να θυμίσω εδώ ότι επί κυβερνήσεων ΠΑΣΟΚ θεσπίστηκαν για τις ευάλωτες ομάδες αρκετά ασφαλιστικά μέτρα και πολλές φοροελαφρύνσεις, επιδόματα και συνταξιοδοτικά δικαιώματα. Πολλά απ’ αυτά, βέβαια, σήμερα καταργήθηκαν από τη σημερινή Κυβέρνηση, όπως τα επιδόματα των τριτέκνων, τα επιδόματα των πολυτέκνων, οι επικουρικές συντάξεις των ΑΜΕΑ, οι συντάξεις των χρονίως πασχόντων. Σήμερα καμμία διάκριση, καμμία κοινωνική ευαισθησία! </w:t>
      </w:r>
    </w:p>
    <w:p w14:paraId="5776E14D"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Μιλάτε, κυρία Υπουργέ, συνεχώς για την περήφανη, σκληρή διαπραγμάτευσή σας. Να θυμίσω εδώ, λοιπόν, ότι αποτέλεσμα αυτής της διαπραγμάτευσης είναι η κατάργηση του ΕΚΑΣ για τριακόσιες ενενήντα χιλιάδες χαμηλοσυνταξιούχους, συνταξιούχους των 400 και 500 ευρώ, οι οποίοι σήμερα χάνουν τα 230 ευρώ του ΕΚΑΣ. Το ΕΚΑΣ -να θυμίσω- θεσμοθετήθηκε και αυτό από την κυβέρνηση ΠΑΣΟΚ το 1996. Τελικά, αυτό το «κακό ΠΑΣΟΚ» με τις τόσες μεγάλες κοινωνικές προσφορές, σήμερα τι γίνεται; Δικαιώνεται.</w:t>
      </w:r>
    </w:p>
    <w:p w14:paraId="5776E14E"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η Κυβέρνηση επαίρεται ότι έφερε στη Βουλή ένα νομοσχέδιο για την κοινωνική οικονομία. Ενθυμούμαι, λοιπόν, τον νόμο για την ανθρωπιστική κρίση και ερωτώ: Πού είναι το δωρεάν ρεύμα σε ενενήντα χιλιάδες οικογένειες; Πού είναι το δωρεάν νερό σε πενήντα οκτώ χιλιάδες νοικοκυριά; Πού είναι τα δωρεάν εισιτήρια στα μέσα μαζικής μεταφοράς; Τι είδαμε; Μόνο ψίχουλα. Είδαμε να αυξάνεται το εισιτήριο στα μέσα μεταφοράς και να μειώνεται το επίδομα θέρμανσης. </w:t>
      </w:r>
    </w:p>
    <w:p w14:paraId="5776E14F"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Διατέθηκαν το 2014 για πρώτη φορά 450 εκατομμύρια ευρώ από το πρωτογενές πλεόνασμα, με εξακόσιες χιλιάδες ωφελούμενους. </w:t>
      </w:r>
    </w:p>
    <w:p w14:paraId="5776E150"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Σήμερα η Κυβέρνηση πολυδιαφημίζει ένα ποσό 108 εκατομμυρίων ευρώ που δόθηκε και που ουσιαστικά αποτελεί το ¼ του ποσού της προηγούμενης κυβέρνησης. </w:t>
      </w:r>
    </w:p>
    <w:p w14:paraId="5776E151"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Λέγατε για το κοινωνικό εισόδημα αλληλεγγύης 900 εκατομμυρίων ευρώ. Τι αποδείχθηκε; Αποδείχθηκε φιάσκο, κυρία Υπουργέ! Αρχικά το «παγώσατε», στη συνέχεια το επαναφέρατε με άλλο όνομα και τώρα μιλάτε για πιλοτική εφαρμογή. Αυτό είναι, λοιπόν, το περίφημο δίχτυ προστασίας αδυνάμων;</w:t>
      </w:r>
    </w:p>
    <w:p w14:paraId="5776E152"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Τα συμπεράσματα, φυσικά, δικά σας.</w:t>
      </w:r>
    </w:p>
    <w:p w14:paraId="5776E153"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Κύριοι της Κυβέρνησης, θεωρείτε, έχω την εντύπωση, το κράτος ως λάφυρο. Το μόνο που σας ενδιαφέρει είναι να χτίσετε το δικό σας κομματικό κράτος με στόχο, βέβαια, την άγκυρα στην εξουσία. Γι’ αυτό σε κάθε νομοσχέδιο που έρχεται στη Βουλή υπάρχει πρόβλεψη της σύστασης θέσεων υμετέρων. </w:t>
      </w:r>
    </w:p>
    <w:p w14:paraId="5776E154"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Έτσι, λοιπόν, και στο παρόν νομοσχέδιο συστήνονται δύο νέες γραμματείες, μια νέα διεύθυνση και επτά νέα τμήματα με τριάντα εννέα υπαλλήλους. Και ιδού το παράδοξο: Αντί η Κυβέρνηση να ενισχύσει τις υφιστάμενες αρμόδιες υπηρεσίες για την κοινωνική οικονομία, για την ένταξη των Ρομά, επιλέγει να πολλαπλασιάζει δομές. Όλα αυτά, αγαπητοί συνάδελφοι, στοιχίζουν 700.000 ευρώ συν το κόστος για τις ομάδες εργασίας, που θα δημιουργηθούν.</w:t>
      </w:r>
    </w:p>
    <w:p w14:paraId="5776E155"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Κύριοι της Κυβέρνησης, το στοίχημα όλων μας πρέπει να είναι άλλο. Το στοίχημα πρέπει να είναι τι θα κάνουμε ουσιαστικά για την υπογεννητικότητα. Ο πληθυσμός στην Ελλάδα το 2015 μειώθηκε κατά 6%. Η υπογεννητικότητα είναι ουσιαστικά το σημαντικότερο εθνικό πρόβλημα. Η Ελλάδα του 2050 θα είναι μία από τις πλέον γερασμένες χώρες της Ευρώπης. </w:t>
      </w:r>
    </w:p>
    <w:p w14:paraId="5776E156"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Επιβάλλεται, λοιπόν, η στήριξη της οικογένειας. Όμως, εσείς με τις πρακτικές σας εξοντώνετε την πολύτεκνη οικογένεια, την οικογένεια που έχει ανάπηρα μέλη, την οικογένεια με άνεργα μέλη που στηρίζεται στους χαμηλοσυνταξιούχους. Αυτό το ονομάζετε κοινωνική πολιτική! Οι άνεργοι σήμερα αυξάνονται με γεωμετρική πρόοδο και αυτό το ονομάζετε αριστερή πολιτική! Οι νέοι φεύγουν στο εξωτερικό και τους βγάζετε εσείς οι ίδιοι το εισιτήριο. Η ελληνική επιχειρηματικότητα αναδιαρθρώνεται μέσα από το χυδαίο ξεπούλημα των κόκκινων δανείων και εσείς αυτό το λέτε αριστερό! </w:t>
      </w:r>
    </w:p>
    <w:p w14:paraId="5776E157"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Κάντε πράξη, επιτέλους, την πρότασή μας. Δώστε τη δυνατότητα στους δανειολήπτες να προηγηθούν των ξένων </w:t>
      </w:r>
      <w:r>
        <w:rPr>
          <w:rFonts w:eastAsia="Times New Roman" w:cs="Times New Roman"/>
          <w:szCs w:val="24"/>
          <w:lang w:val="en-US"/>
        </w:rPr>
        <w:t>funds</w:t>
      </w:r>
      <w:r>
        <w:rPr>
          <w:rFonts w:eastAsia="Times New Roman" w:cs="Times New Roman"/>
          <w:szCs w:val="24"/>
        </w:rPr>
        <w:t>, δώστε στους δανειολήπτες να αγοράσουν τα δάνειά τους. Τα δάνεια να πάνε στα νοικοκυριά και όχι στα τραπεζικά «κοράκια».</w:t>
      </w:r>
    </w:p>
    <w:p w14:paraId="5776E158"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Κύριοι της Κυβέρνησης, απαλλαχθείτε από τις εμμονές σας για τη δημιουργία ενός κομματικού μηχανισμού. Ασχοληθείτε επιτέλους με την πραγματική διακυβέρνηση της χώρας. Διαφορετικά, θα επιβεβαιωθεί ο σοφός λαός, που λέει ότι όποιος σπέρνει ανέμους θερίζει θύελλες!</w:t>
      </w:r>
    </w:p>
    <w:p w14:paraId="5776E159" w14:textId="77777777" w:rsidR="00C04901" w:rsidRDefault="00EA6D8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Κλείνοντας θέλω να πω ότι κάνατε έναν διαγωνισμό-παρωδία για τις τηλεοπτικές άδειες, διατυμπανίζοντας ότι πολεμάτε ουσιαστικά τη διαπλοκή. Ωστόσο, δεν δώσατε ποτέ επαρκείς εξηγήσεις και μάλιστα μετά την περιβόητη έκθεση της Φλωρεντίας, είναι πολλά τα ερωτήματα, όπως: Γιατί παρακάμψατε, κύριοι, το ΕΣΡ; Γιατί περιορίσατε τεχνητά τον αριθμό των αδειών σε τέσσερις; Τώρα, εκβιάζετε ουσιαστικά και τη δικαιοσύνη και τους θεσμούς, εμπαίζοντας τον ελληνικό λαό, στήνοντας θεάματα. </w:t>
      </w:r>
    </w:p>
    <w:p w14:paraId="5776E15A" w14:textId="77777777" w:rsidR="00C04901" w:rsidRDefault="00EA6D8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Μπήκε ο Πρωθυπουργός στον πειρασμό, αγαπητοί συνάδελφοι, να προδικάσει την απόφαση του Σ.τ.Ε. και τώρα τρέχετε με τον χρόνο απέναντι, ώστε να προχωρήσει η διαδικασία με το κλείσιμο των υπόλοιπων καναλιών και να μείνουν εκατοντάδες εργαζόμενοι άνεργοι, δημιουργώντας έτσι τετελεσμένα. </w:t>
      </w:r>
    </w:p>
    <w:p w14:paraId="5776E15B" w14:textId="77777777" w:rsidR="00C04901" w:rsidRDefault="00EA6D8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Κύριοι, για όλα τα παραπάνω την απάντηση σας τη δίνει ο ιστοριοδίφης Γρηγόρης Καμπούρογλου: «Καθαρό πράγμα δεν είναι αυτό που επλύθη, αλλά και ό,τι δεν ελερώθη». </w:t>
      </w:r>
    </w:p>
    <w:p w14:paraId="5776E15C" w14:textId="77777777" w:rsidR="00C04901" w:rsidRDefault="00EA6D8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Σας ευχαριστώ.</w:t>
      </w:r>
    </w:p>
    <w:p w14:paraId="5776E15D" w14:textId="77777777" w:rsidR="00C04901" w:rsidRDefault="00EA6D8E">
      <w:pPr>
        <w:spacing w:line="600" w:lineRule="auto"/>
        <w:ind w:firstLine="720"/>
        <w:jc w:val="both"/>
        <w:rPr>
          <w:rFonts w:eastAsia="Times New Roman" w:cs="Times New Roman"/>
        </w:rPr>
      </w:pPr>
      <w:r>
        <w:rPr>
          <w:rFonts w:eastAsia="Times New Roman" w:cs="Times New Roman"/>
          <w:b/>
          <w:szCs w:val="24"/>
        </w:rPr>
        <w:t>ΠΡΟΕΔΡΕΥΩΝ (Αναστάσιος Κουράκης):</w:t>
      </w:r>
      <w:r>
        <w:rPr>
          <w:rFonts w:eastAsia="Times New Roman" w:cs="Times New Roman"/>
          <w:szCs w:val="24"/>
        </w:rPr>
        <w:t xml:space="preserve"> </w:t>
      </w: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ενημερώθηκαν για την ιστορία του κτηρίου και τον τρόπο οργάνωσης και λειτουργίας της Βουλής, τριάντα ένας μαθητές και μαθήτριες και δύο συνοδοί εκπαιδευτικοί από το 3</w:t>
      </w:r>
      <w:r>
        <w:rPr>
          <w:rFonts w:eastAsia="Times New Roman" w:cs="Times New Roman"/>
          <w:vertAlign w:val="superscript"/>
        </w:rPr>
        <w:t>ο</w:t>
      </w:r>
      <w:r>
        <w:rPr>
          <w:rFonts w:eastAsia="Times New Roman" w:cs="Times New Roman"/>
        </w:rPr>
        <w:t xml:space="preserve"> Γενικό Λύκειο Τρίπολης. </w:t>
      </w:r>
    </w:p>
    <w:p w14:paraId="5776E15E" w14:textId="77777777" w:rsidR="00C04901" w:rsidRDefault="00EA6D8E">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5776E15F" w14:textId="77777777" w:rsidR="00C04901" w:rsidRDefault="00EA6D8E">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5776E160" w14:textId="77777777" w:rsidR="00C04901" w:rsidRDefault="00EA6D8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Να ενημερώσουμε τους μαθητές ότι παρακολουθούν μια κοινοβουλευτική διαδικασία, που είναι η συζήτηση και η ψήφιση νομοσχεδίου, ώστε να γίνει νόμος του κράτους. Είμαστε σήμερα στη δεύτερη ημέρα που συζητάμε κατ’ άρθρον το νομοσχέδιο και θα ακολουθήσει η ψηφοφορία, ώστε να γίνει νόμος του κράτους. Είμαστε προς το τέλος της διαδικασίας. Μιλούν οι Βουλευτές, ενδεχομένως να μιλήσει και η Υπουργός κ. Αντωνοπούλου και θα προχωρήσουμε μετά στην ψηφοφορία.</w:t>
      </w:r>
    </w:p>
    <w:p w14:paraId="5776E161" w14:textId="77777777" w:rsidR="00C04901" w:rsidRDefault="00EA6D8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Η κ. Τζούφη Μερόπη, Βουλευτής του ΣΥΡΙΖΑ, έχει τον λόγο.</w:t>
      </w:r>
    </w:p>
    <w:p w14:paraId="5776E162" w14:textId="77777777" w:rsidR="00C04901" w:rsidRDefault="00EA6D8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Ευχαριστώ, κύριε Πρόεδρε.</w:t>
      </w:r>
    </w:p>
    <w:p w14:paraId="5776E163" w14:textId="77777777" w:rsidR="00C04901" w:rsidRDefault="00EA6D8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Κυρία Υπουργέ, κυρίες και κύριοι συνάδελφοι, αγαπητοί μαθητές, θα ξεκινήσω λόγω του ότι προηγήθηκε ο συνάδελφος, λέγοντας μία κουβέντα: ‘θου, Κύριε, φυλακήν τω στόματί μου», λες και αυτός ο τόπος δεν έχει μνήμη και δεν ξέρει ποιοι διαχειρίστηκαν τα πράγματα από τη Μεταπολίτευση και μετά. Πραγματικά μένω έκπληκτη και με το ύφος και με τον λόγο του προηγούμενου συναδέλφου. </w:t>
      </w:r>
    </w:p>
    <w:p w14:paraId="5776E164" w14:textId="77777777" w:rsidR="00C04901" w:rsidRDefault="00EA6D8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Προχωρώ επί του νομοσχεδίου. Από τις εισηγήσεις της αρμόδιας Υπουργού αλλά και από πολλές προηγούμενες τοποθετήσεις έχει γίνει σαφές ότι με αυτό το σχέδιο νόμου προσπαθούμε να αναπτύξουμε την κοινωνική και αλληλέγγυα οικονομία σαν αυτόνομη παραγωγική δραστηριότητα, δηλαδή σαν έναν τρίτο δρόμο που μπορεί να παράγει αγαθά και υπηρεσίες, στη βάση όμως της κάλυψης των κοινωνικών αναγκών, έξω από τη λογική της επεκτατικής κερδοφορίας. </w:t>
      </w:r>
    </w:p>
    <w:p w14:paraId="5776E165" w14:textId="77777777" w:rsidR="00C04901" w:rsidRDefault="00EA6D8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Συνεπώς είναι μία νομοθετική πρωτοβουλία, που αφορά πολλούς πολίτες και σχεδόν όλες τις παραγωγικές δραστηριότητες, δίνοντας όμως μία νέα διάσταση στην έννοια του συνεταιρισμού, που έχει χαθεί από τις πρακτικές του παρελθόντος -για τις οποίες δυστυχώς έχει ευθύνη και δεν το ανέφερε ο προηγούμενος συνάδελφος- με ποιοτικά χαρακτηριστικά, όπως η συμμετοχή, η δημοκρατία και η συναπόφαση. </w:t>
      </w:r>
    </w:p>
    <w:p w14:paraId="5776E166" w14:textId="77777777" w:rsidR="00C04901" w:rsidRDefault="00EA6D8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Σημαντικές παράμετροι, επίσης, είναι η μέριμνα για την αειφορία του φυσικού περιβάλλοντος και η εξάλειψη των κοινωνικών ανισοτήτων, αφού ήδη χίλιες διακόσιες πενήντα επιχειρήσεις, κυρίως στον αγροτοδιατροφικό τομέα, αφορούν στην ένταξη, στην οικονομική και κοινωνική ζωή των ατόμων που ανήκουν σε ευάλωτες και ειδικές ομάδες πληθυσμού. </w:t>
      </w:r>
    </w:p>
    <w:p w14:paraId="5776E167" w14:textId="77777777" w:rsidR="00C04901" w:rsidRDefault="00EA6D8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Ένα ιδιαίτερο παράδειγμα της περιοχής από την οποία κατάγομαι είναι το ΚΟΙΝΣΕΠ, το «Ζαγόρι της Αλληλεγγύης», που ιδρύθηκε το 2015 από τριάντα κατοίκους της περιοχής που ασχολούνται σε εθελοντική βάση και χωρίς κάποιο κοινωνικό όφελος. Αυτή η δραστηριότητα αφορά στη στήριξη της ανάπτυξης, της απασχόλησης σ’ αυτή την περιοχή ειδικά νέων ανθρώπων, στην ενίσχυση της τοπικής παραγωγής με σεβασμό στον καταναλωτή, στο περιβάλλον και την αειφορία, καθώς και στη διαμόρφωση ενός μοντέλου εκπαίδευσης και τουρισμού πέρα από τις τρέχουσες αντιλήψεις και οι οποίοι τοποθετούνται θετικά απέναντι στον νόμο, με κάποιες κριτικές επιχειρήσεις, στις οποίες θα αναφερθώ περαιτέρω. </w:t>
      </w:r>
    </w:p>
    <w:p w14:paraId="5776E168" w14:textId="77777777" w:rsidR="00C04901" w:rsidRDefault="00EA6D8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Στις καινοτομίες του νόμου είναι ότι διευρύνονται τα νομικά πρόσωπα που μπορούν να δραστηριοποιηθούν σ’ αυτό το πλαίσιο, ενώ καθορίζονται οι όροι και οι προϋποθέσεις που πρέπει να συντρέχουν για τον χαρακτηρισμό και τη λειτουργία αυτών ως φορέων κοινωνικής και αλληλέγγυας οικονομίας.</w:t>
      </w:r>
    </w:p>
    <w:p w14:paraId="5776E169" w14:textId="77777777" w:rsidR="00C04901" w:rsidRDefault="00EA6D8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Στο πλαίσιο αυτό -γιατί αυτό είναι πολύ σημαντικό- υπάρχει στη συγκεκριμένη προγραμματική περίοδο η δυνατότητα να διοχετευθούν κονδύλια ύψους 160 εκατομμυρίων ευρώ, που με συντηρητικές προβλέψεις μπορούν να οδηγήσουν στη δημιουργία τριάντα χιλιάδων νέων θέσεων εργασίας, ενώ το πλαίσιο προβλέπει και πώς τα κέρδη μπορούν να επανεπενδύονται ή να διανέμονται στους εργαζόμενους.</w:t>
      </w:r>
    </w:p>
    <w:p w14:paraId="5776E16A"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Σημεία που θα μπορούσαμε να δούμε στην επόμενη φάση -και εδώ είναι η κριτική τοποθέτηση στην κατεύθυνση περαιτέρω βελτίωσης του θεσμικού πλαισίου, ώστε οι ΚΟΙΝΣΕΠ να καταστούν μοχλός οικονομικής και κοινωνικής ανάκαμψης, ειδικά σε προβληματικές περιοχές και έχει συζητηθεί- είναι η παροχή φορολογικών κινήτρων ή απαλλαγές για την παραχώρηση αδρανούς κεφαλαίου προς αξιοποίηση από τις ΚΟΙΝΣΕΠ, όπως, για παράδειγμα, ακαλλιέργητες γαίες ιδιωτικές ή δημόσιες, αναξιοποίητα κτήρια και βιομηχανίες ή βιοτεχνίες. </w:t>
      </w:r>
    </w:p>
    <w:p w14:paraId="5776E16B"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Ειδικά για τις ορεινές και νησιωτικές περιοχές που παρουσιάζουν ιδιομορφίες από πολλές απόψεις, οι δευτεροβάθμιες ενώσεις θα μπορούσαν να συγκροτούνται αποκλειστικά από τις ΚΟΙΝΣΕΠ των περιοχών αυτών, ανεξάρτητα από το αν πληρούν ή όχι τον ελάχιστο αριθμό των δέκα, -εφόσον φυσικά είναι περισσότερες των δύο- εναλλακτικά οι ενώσεις των ΚΟΙΝΣΕΠ στις περιοχές αυτές, να γίνονται με κριτήρια όχι γεωγραφικά, αλλά με κριτήρια συνάφειας σκοπών. </w:t>
      </w:r>
    </w:p>
    <w:p w14:paraId="5776E16C"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Επιπρόσθετα θα μπορούσαμε να συζητήσουμε την πρόβλεψη για ένταξη στην κοινωνική και αλληλέγγυα οικονομία των κοινωφελών ιδρυμάτων που έχουν προκύψει από κληροδοτήματα, με τις ΚΟΙΝΣΕΠ της κάθε περιοχής να έχουν λόγο και ρόλο στη διαχείριση των πόρων που προκύπτουν από αυτά.</w:t>
      </w:r>
    </w:p>
    <w:p w14:paraId="5776E16D"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Επομένως το συγκεκριμένο σχέδιο νόμου επιφέρει άμεσα και έμμεσα οφέλη, με σειρά κινήτρων ή υποστηρικτικών μέτρων, τα οποία μπορούν να διαμορφώσουν υπό προϋποθέσεις -και μένει να αποδειχθεί- ένα βιώσιμο και υγιές περιβάλλον, πριμοδοτώντας ένα διαφορετικό πρότυπο εργασίας, παραγωγής και κατανάλωσης, με τη φιλοδοξία να καταστεί η κοινωνική και αλληλέγγυα οικονομία ένας ουσιαστικός σημαντικός πυλώνας της ανάπτυξης της ελληνικής οικονομίας.</w:t>
      </w:r>
    </w:p>
    <w:p w14:paraId="5776E16E"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Δύο λόγια, παρ’ ότι ειπώθηκαν, για το θέμα της σύστασης της συγκεκριμένης Γραμματείας των Ρομά. Αγαπητοί συνάδελφοι, πέρα από άμεση κοινωνική ανάγκη που μας επιβάλλει να αναλάβουμε δράση -ειπώθηκε και από την Υπουργό- αποτελεί υποχρέωση της χώρας μας προς την Ευρωπαϊκή Ένωση, η εκπλήρωση της οποίας θα ανοίξει τον δρόμο για την εκταμίευση κονδυλίων για τους Ρομά, μέσω ΕΣΠΑ και για να γίνει αυτό, αφού απαιτείται η συνεργασία διαφόρων Υπουργείων, για τον συντονισμό αυτών των δράσεων είναι πασιφανές ότι απαιτείται η σύσταση αυτής της ειδικής γραμματείας ως συντονιστικού φορέα, χωρίς να υπάρχει δημοσιονομική επιβάρυνση.</w:t>
      </w:r>
    </w:p>
    <w:p w14:paraId="5776E16F"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Και τώρα, θα μου επιτρέψετε, στο ενάμισι λεπτό που μου μένει, να πω ότι το νομοσχέδιο αυτό αποτελεί μέρος μιας σχεδιασμένης κοινωνικής μας στρατηγικής που εκφράστηκε και με το κοινωνικό αποτύπωμα του πρώτου προϋπολογισμού μας που χαρακτηρίστηκε από τον ΣΕΒ -και αυτό νομίζω ότι αποτελεί τίτλο τιμής για μια Κυβέρνηση της Αριστεράς- ως η πιο σημαντική αναδιανομή υπέρ των αδύναμων κοινωνικών στρωμάτων.</w:t>
      </w:r>
    </w:p>
    <w:p w14:paraId="5776E170"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Η στόχευσή μας για την περαιτέρω ενίσχυση του κοινωνικού κράτους αποτυπώνεται και στον νέο προϋπολογισμό που συζητείται σήμερα στις αρμόδιες επιτροπές. </w:t>
      </w:r>
    </w:p>
    <w:p w14:paraId="5776E171" w14:textId="77777777" w:rsidR="00C04901" w:rsidRDefault="00EA6D8E">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της κυρίας Βουλευτού)</w:t>
      </w:r>
    </w:p>
    <w:p w14:paraId="5776E172" w14:textId="77777777" w:rsidR="00C04901" w:rsidRDefault="00EA6D8E">
      <w:pPr>
        <w:spacing w:line="600" w:lineRule="auto"/>
        <w:ind w:firstLine="720"/>
        <w:jc w:val="both"/>
        <w:rPr>
          <w:rFonts w:eastAsia="Times New Roman"/>
          <w:bCs/>
        </w:rPr>
      </w:pPr>
      <w:r>
        <w:rPr>
          <w:rFonts w:eastAsia="Times New Roman"/>
          <w:bCs/>
        </w:rPr>
        <w:t>Ένα λεπτό, κύριε Πρόεδρε.</w:t>
      </w:r>
    </w:p>
    <w:p w14:paraId="5776E173" w14:textId="77777777" w:rsidR="00C04901" w:rsidRDefault="00EA6D8E">
      <w:pPr>
        <w:spacing w:line="600" w:lineRule="auto"/>
        <w:ind w:firstLine="720"/>
        <w:jc w:val="both"/>
        <w:rPr>
          <w:rFonts w:eastAsia="Times New Roman"/>
          <w:bCs/>
        </w:rPr>
      </w:pPr>
      <w:r>
        <w:rPr>
          <w:rFonts w:eastAsia="Times New Roman"/>
          <w:bCs/>
        </w:rPr>
        <w:t>Με στοχευμένες παρεμβάσεις ενισχύονται οι κοινωνικές δαπάνες -και λυπούμαι γι’ αυτά που είπε ο προηγούμενος συνάδελφος- με 760 εκατομμύρια για το κοινωνικό εισόδημα αλληλεγγύης για ανθρώπους με πολύ χαμηλά εισοδήματα, πολύ περισσότερα από αυτά που διατέθηκαν τα δύο προηγούμενα χρόνια για την ανθρωπιστική κρίση, με 300 εκατομμύρια για υγεία, παιδεία, πρόνοια και με 100 εκατομμύρια για την προστασία της πρώτης κατοικίας των ευάλωτων νοικοκυριών.</w:t>
      </w:r>
    </w:p>
    <w:p w14:paraId="5776E174" w14:textId="77777777" w:rsidR="00C04901" w:rsidRDefault="00EA6D8E">
      <w:pPr>
        <w:spacing w:line="600" w:lineRule="auto"/>
        <w:ind w:firstLine="720"/>
        <w:jc w:val="both"/>
        <w:rPr>
          <w:rFonts w:eastAsia="Times New Roman"/>
          <w:bCs/>
        </w:rPr>
      </w:pPr>
      <w:r>
        <w:rPr>
          <w:rFonts w:eastAsia="Times New Roman"/>
          <w:bCs/>
        </w:rPr>
        <w:t xml:space="preserve">Τι αντιπροτείνει η Νέα Δημοκρατία που ολοφύρεται καθημερινά και καλεί διά του Αρχηγού της και σε δημοκρατική εγρήγορση τον ελληνικό λαό, από ποιον άραγε κίνδυνο; Προτείνει τη μείωση της φορολογίας ύψους 4,1 δισεκατομμυρίων, που αντικειμενικά ανοίγει μια τεράστια «τρύπα» στο δημοσιονομικό τοπίο, η κάλυψη της οποίας απαιτεί είτε οριζόντια μείωση μισθών και συντάξεων, είτε έξοδο από το πρόγραμμα και νέο μνημόνιο είτε ισόποση μείωση των κοινωνικών ανελαστικών δαπανών σε νοσοκομεία, σχολεία, επιδόματα, δηλαδή επάνοδο στα κοινωνικά ερείπια. </w:t>
      </w:r>
    </w:p>
    <w:p w14:paraId="5776E175" w14:textId="77777777" w:rsidR="00C04901" w:rsidRDefault="00EA6D8E">
      <w:pPr>
        <w:spacing w:line="600" w:lineRule="auto"/>
        <w:ind w:firstLine="720"/>
        <w:jc w:val="both"/>
        <w:rPr>
          <w:rFonts w:eastAsia="Times New Roman"/>
          <w:bCs/>
        </w:rPr>
      </w:pPr>
      <w:r>
        <w:rPr>
          <w:rFonts w:eastAsia="Times New Roman"/>
          <w:bCs/>
        </w:rPr>
        <w:t xml:space="preserve">Είναι η συγκαλυμμένη πολιτική του άγριου επιθετικού νεοφιλελευθερισμού, την οποία ανερυθρίαστα υλοποίησε μαζί με το ΠΑΣΟΚ και επιθυμεί να επανυλοποιήσει η Νέα Δημοκρατία με την επιχειρούμενη παντί τω τρόπω παλινόρθωσή της στην εξουσία, απέναντι και με στοχευμένη προπαγάνδα, στη δημοκρατικά προέρχουσα εκλεγμένη Κυβέρνησή μας. </w:t>
      </w:r>
    </w:p>
    <w:p w14:paraId="5776E176" w14:textId="77777777" w:rsidR="00C04901" w:rsidRDefault="00EA6D8E">
      <w:pPr>
        <w:spacing w:line="600" w:lineRule="auto"/>
        <w:ind w:firstLine="720"/>
        <w:jc w:val="both"/>
        <w:rPr>
          <w:rFonts w:eastAsia="Times New Roman"/>
          <w:bCs/>
        </w:rPr>
      </w:pPr>
      <w:r>
        <w:rPr>
          <w:rFonts w:eastAsia="Times New Roman"/>
          <w:b/>
          <w:bCs/>
        </w:rPr>
        <w:t>ΠΡΟΕΔΡΕΥΩΝ (Αναστάσιος Κουράκης):</w:t>
      </w:r>
      <w:r>
        <w:rPr>
          <w:rFonts w:eastAsia="Times New Roman"/>
          <w:bCs/>
        </w:rPr>
        <w:t xml:space="preserve"> Ολοκληρώστε, κύρια συνάδελφε, παρακαλώ. </w:t>
      </w:r>
    </w:p>
    <w:p w14:paraId="5776E177" w14:textId="77777777" w:rsidR="00C04901" w:rsidRDefault="00EA6D8E">
      <w:pPr>
        <w:spacing w:line="600" w:lineRule="auto"/>
        <w:ind w:firstLine="720"/>
        <w:jc w:val="both"/>
        <w:rPr>
          <w:rFonts w:eastAsia="Times New Roman"/>
          <w:bCs/>
        </w:rPr>
      </w:pPr>
      <w:r>
        <w:rPr>
          <w:rFonts w:eastAsia="Times New Roman"/>
          <w:b/>
          <w:bCs/>
        </w:rPr>
        <w:t>ΜΕΡΟΠΗ ΤΖΟΥΦΗ:</w:t>
      </w:r>
      <w:r>
        <w:rPr>
          <w:rFonts w:eastAsia="Times New Roman"/>
          <w:bCs/>
        </w:rPr>
        <w:t xml:space="preserve"> Τελειώνω, κύριε Πρόεδρε, και ευχαριστώ για την υπομονή σας. </w:t>
      </w:r>
    </w:p>
    <w:p w14:paraId="5776E178" w14:textId="77777777" w:rsidR="00C04901" w:rsidRDefault="00EA6D8E">
      <w:pPr>
        <w:spacing w:line="600" w:lineRule="auto"/>
        <w:ind w:firstLine="720"/>
        <w:jc w:val="both"/>
        <w:rPr>
          <w:rFonts w:eastAsia="Times New Roman"/>
          <w:bCs/>
        </w:rPr>
      </w:pPr>
      <w:r>
        <w:rPr>
          <w:rFonts w:eastAsia="Times New Roman"/>
          <w:b/>
          <w:bCs/>
        </w:rPr>
        <w:t>ΠΡΟΕΔΡΕΥΩΝ (Αναστάσιος Κουράκης):</w:t>
      </w:r>
      <w:r>
        <w:rPr>
          <w:rFonts w:eastAsia="Times New Roman"/>
          <w:bCs/>
        </w:rPr>
        <w:t xml:space="preserve"> Τελειώστε όμως. </w:t>
      </w:r>
    </w:p>
    <w:p w14:paraId="5776E179" w14:textId="77777777" w:rsidR="00C04901" w:rsidRDefault="00EA6D8E">
      <w:pPr>
        <w:spacing w:line="600" w:lineRule="auto"/>
        <w:ind w:firstLine="720"/>
        <w:jc w:val="both"/>
        <w:rPr>
          <w:rFonts w:eastAsia="Times New Roman"/>
          <w:bCs/>
        </w:rPr>
      </w:pPr>
      <w:r>
        <w:rPr>
          <w:rFonts w:eastAsia="Times New Roman"/>
          <w:b/>
          <w:bCs/>
        </w:rPr>
        <w:t>ΜΕΡΟΠΗ ΤΖΟΥΦΗ:</w:t>
      </w:r>
      <w:r>
        <w:rPr>
          <w:rFonts w:eastAsia="Times New Roman"/>
          <w:bCs/>
        </w:rPr>
        <w:t xml:space="preserve"> Δώστε μου τη δυνατότητα να έχω τον επίλογο. </w:t>
      </w:r>
    </w:p>
    <w:p w14:paraId="5776E17A" w14:textId="77777777" w:rsidR="00C04901" w:rsidRDefault="00EA6D8E">
      <w:pPr>
        <w:spacing w:line="600" w:lineRule="auto"/>
        <w:ind w:firstLine="720"/>
        <w:jc w:val="both"/>
        <w:rPr>
          <w:rFonts w:eastAsia="Times New Roman"/>
          <w:bCs/>
        </w:rPr>
      </w:pPr>
      <w:r>
        <w:rPr>
          <w:rFonts w:eastAsia="Times New Roman"/>
          <w:bCs/>
        </w:rPr>
        <w:t>Θα αντισταθούμε, προσπαθώντας σε δύσκολες συνθήκες να εξηγήσουμε την πολιτική μας στον λαό με ψυχραιμία και με θάρρος, όπως μάθαμε τόσα χρόνια και θα συνεχίσουμε να παλεύουμε για την αλλαγή του σήμερα στον καπιταλισμό, αγαπητοί συνάδελφοι του ΚΚΕ, που είναι το πλαίσιο που καλούμαστε να παλέψουμε στον μικρό μας βίο, χωρίς αυταπάτες.</w:t>
      </w:r>
    </w:p>
    <w:p w14:paraId="5776E17B" w14:textId="77777777" w:rsidR="00C04901" w:rsidRDefault="00EA6D8E">
      <w:pPr>
        <w:spacing w:line="600" w:lineRule="auto"/>
        <w:ind w:firstLine="720"/>
        <w:jc w:val="both"/>
        <w:rPr>
          <w:rFonts w:eastAsia="Times New Roman"/>
          <w:bCs/>
        </w:rPr>
      </w:pPr>
      <w:r>
        <w:rPr>
          <w:rFonts w:eastAsia="Times New Roman"/>
          <w:bCs/>
        </w:rPr>
        <w:t xml:space="preserve">Σας ευχαριστώ πολύ. </w:t>
      </w:r>
    </w:p>
    <w:p w14:paraId="5776E17C" w14:textId="77777777" w:rsidR="00C04901" w:rsidRDefault="00EA6D8E">
      <w:pPr>
        <w:spacing w:line="600" w:lineRule="auto"/>
        <w:ind w:firstLine="720"/>
        <w:jc w:val="center"/>
        <w:rPr>
          <w:rFonts w:eastAsia="Times New Roman"/>
          <w:bCs/>
        </w:rPr>
      </w:pPr>
      <w:r>
        <w:rPr>
          <w:rFonts w:eastAsia="Times New Roman"/>
          <w:bCs/>
        </w:rPr>
        <w:t>(Χειροκροτήματα από την πτέρυγα του ΣΥΡΙΖΑ)</w:t>
      </w:r>
    </w:p>
    <w:p w14:paraId="5776E17D"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την κ. Μερόπη Τζούφη, Βουλευτή του ΣΥΡΙΖΑ. </w:t>
      </w:r>
    </w:p>
    <w:p w14:paraId="5776E17E"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Τον λόγο έχει ο κ. Κωνσταντίνος Μπάρκας, Βουλευτής του ΣΥΡΙΖΑ, για έξι λεπτά.</w:t>
      </w:r>
    </w:p>
    <w:p w14:paraId="5776E17F"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 με σεβασμό στον χρόνο, σας παρακαλώ.</w:t>
      </w:r>
    </w:p>
    <w:p w14:paraId="5776E180"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Ευχαριστώ πολύ, κύριε Πρόεδρε.</w:t>
      </w:r>
    </w:p>
    <w:p w14:paraId="5776E181"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Κυρία Υπουργέ, κυρίες και κύριοι Βουλευτές, ο Μπουκόφσκι είχε πει ότι το πρόβλημα με τον κόσμο είναι ότι οι έξυπνοι άνθρωποι είναι γεμάτοι αμφιβολίες, ενώ οι ηλίθιοι είναι γεμάτοι αυτοπεποίθηση. Το λέω αυτό, διότι προ ολίγου ακούστηκε εδώ από το Βήμα της Βουλής μια, αν θέλετε, αναπαραγωγή πραγμάτων, μια ενθύμηση πραγμάτων που έχουν συμβεί -και ήταν και τα παιδιά εδώ, δυστυχώς τώρα έφυγαν- που συνέβησαν τα προηγούμενα χρόνια στη χώρα μας, ξεχνώντας, όμως, να πουν τα βασικά, τη βασική αλήθεια. </w:t>
      </w:r>
    </w:p>
    <w:p w14:paraId="5776E182"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Ο αγαπητός κύριος Βουλευτής, που έκανε μια ιστορική αναδρομή στις κυβερνήσεις του ΠΑΣΟΚ, ξέχασε κυρίως να πει δυο πράγματα: Το πρώτο είναι για την αναγνώριση της Εθνικής Αντίστασης και το δεύτερο είναι για τον συνδικαλιστικό νόμο, τον ν.1264/1982. Όλα τα άλλα τα είπε. </w:t>
      </w:r>
    </w:p>
    <w:p w14:paraId="5776E183"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Βεβαίως, ξέχασε να θυμηθεί και να μας υπενθυμίσει παρόντων και των παιδιών, που άκουγαν την συνεδρίαση, τι συνέβη κατά τη διάρκεια της δικής τους διακυβέρνησης, για τα εξοπλιστικά, για τους διάφορους Υπουργούς, οι οποίοι τώρα βρίσκονται στη φυλακή, για συναδέλφους τους και συντρόφους τους, οι οποίοι διώκονται ποινικά, για ανθρώπους, οι οποίοι έχουν ταυτιστεί με τη διαπλοκή, για το πώς έφτασε η χώρα εδώ που έφτασε, για το πώς φτάσαμε στην κρίση του 2008, για το πώς φτάσαμε στα μνημόνια του 2010. Αυτά τα ξέχασε. Η μνήμη ήταν κοντή. Όμως, δυστυχώς, για τους ίδιους, εμείς μνήμη χρυσόψαρου δεν έχουμε. Επομένως θα ήθελα να θυμίσω ορισμένα πράγματα.</w:t>
      </w:r>
    </w:p>
    <w:p w14:paraId="5776E184"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Επαίρονται οι ίδιοι και συγχέουν, αν θέλετε, τη δικαιοσύνη -επί της ουσίας, επικαλύπτοντας τον ρόλο της δικαιοσύνης- και λένε ότι η χθεσινή απόφαση του Σ.τ.Ε. επί της ουσίας τους βοηθά ή, αν θέλετε, τους ευνοεί. Εγώ νομικός δεν είμαι. Όμως, δυστυχώς, οι ίδιοι δεν αναγιγνώσκουν την απόφαση του Σ.τ.Ε., δεν την έχουν πάρει στα χέρια τους, αλλά ζητωκραυγάζουν για μια ενδεχόμενη απόφαση του Σ.τ.Ε., προσπαθώντας να προκαταβάλουν τη δικαιοσύνη. </w:t>
      </w:r>
    </w:p>
    <w:p w14:paraId="5776E185"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Κοιτάξτε να δείτε, εμείς ίδιοι με εσάς δεν θα γίνουμε. Ο Πρωθυπουργός δεν ήρθε εδώ, όπως έκανε ο Αρχηγός της Αξιωματικής Αντιπολίτευσης, να βγάλει πύρινο λόγο και για τη συνεδρίαση της Διάσκεψης των Προέδρων αλλά και για τη συζήτηση του Σ.τ.Ε., που θα γίνει την επόμενη εβδομάδα. Εμείς δεν θα γίνουμε σαν εσάς. Εμείς θα αφήσουμε τη δικαιοσύνη να λειτουργεί. </w:t>
      </w:r>
    </w:p>
    <w:p w14:paraId="5776E186"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Όμως, ξεχνάνε οι κύριοι, που ανεβαίνουν εδώ πάνω και μιλάνε για τον νόμο Παππά, να πουν ότι επί της ουσίας έγιναν αποδεκτές οι αιτιάσεις αυτών οι οποίοι έχουν προσφύγει στο Συμβούλιο της Επικρατείας και όχι η ουσία του θέματος για την αδειοδότηση. </w:t>
      </w:r>
    </w:p>
    <w:p w14:paraId="5776E187"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Εμείς θα σας πούμε ότι κάτι που δεν κάνατε εσείς είκοσι επτά χρόνια, εμείς θα το τελειώσουμε. Εμείς θα κάνουμε διαγωνισμό για να αδειοδοτήσουμε τα κανάλια, κάτι που εσείς είκοσι επτά χρόνια δεν κάνατε. Βεβαίως, δεν θα γίνουμε σαν εσάς. Δεν θα υπερασπιστούμε τη διαπλοκή. Εμείς τη διαπλοκή θα την κυνηγήσουμε. Εμείς τη διαπλοκή θα την πάμε μέχρι τέλους, για να περάσουν κάποια στιγμή και αυτοί από το ταμείο.</w:t>
      </w:r>
    </w:p>
    <w:p w14:paraId="5776E188"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Πάμε τώρα στο νομοσχέδιο. Δυστυχώς, κυρία Υπουργέ, έπρεπε να κάνω αυτές τις παραδοχές, διότι ακούγονται σκληρά πράγματα εδώ από το Βήμα της Βουλής αλλά θέλω να πάω λίγο και στο νομοσχέδιό σας.</w:t>
      </w:r>
    </w:p>
    <w:p w14:paraId="5776E189"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Κοιτάξτε να δείτε. Είναι ένα νομοσχέδιο, για το οποίο θέλει πάλι επί της ουσίας το ΠΑΣΟΚ -τώρα λέγονται Δημοκρατική Συμπαράταξη, αν δεν το γνωρίζετε- να μας πει ότι έφερε αυτόν τον νόμο στη Βουλή και ότι εμείς φέρνουμε τον νόμο του 2011 στη Βουλή. </w:t>
      </w:r>
    </w:p>
    <w:p w14:paraId="5776E18A"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Δυστυχώς, δεν έκατσαν να διαβάσουν. Πολλοί σύντροφοί τους το έχουν κάνει αυτό, παλαιότεροι σύντροφοί τους, αλλά δεν κάθισαν να διαβάσουν τον νόμο, δεν κάθισαν να δουν τι λέει ο νόμος. Εσείς οι ίδιοι έχετε παραδεχθεί –και καλώς, όλοι το παραδέχονται- ότι υπήρχαν κάποια πράγματα, τα οποία λεγόντουσαν στον παλιό νόμο του 2011, ο οποίος ήταν ανενεργός επί μια πενταετία-εξαετία και δεν έχει ενεργοποιηθεί.</w:t>
      </w:r>
    </w:p>
    <w:p w14:paraId="5776E18B"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Κι εμείς ερχόμαστε και βοηθάμε έτι περαιτέρω να λειτουργήσει αυτός ο νόμος, να λειτουργήσει ο τρίτος πυλώνας της οικονομίας, έτσι ώστε ουσιαστικά αυτό που ονοματίζουμε «κοινωνική οικονομία», η οποία στην Ευρώπη καλύπτει το 25% του οικονομικού κύκλου χωρών, εμείς να μπορέσουμε να τον αντιμετωπίσουμε και να βοηθήσουμε όλα εκείνα τα εγχειρήματα, τα οποία εσείς, η πρώην κυβέρνηση Σαμαρά, με σφοδρότητα προσπαθούσατε να τα μειώσετε, να τα κλείσετε, διότι δεν θεωρούσατε ότι αυτός ο πυλώνας της οικονομίας μπορεί να βοηθήσει, αλλά είχατε πάντα στον νου σας, όπως έχετε και τώρα, ότι μόνο και μόνο η ιδιωτική οικονομία μπορεί να λύσει τέτοιου είδους ζητήματα. </w:t>
      </w:r>
    </w:p>
    <w:p w14:paraId="5776E18C"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Κάποιου είδους αιτιάσεις, τις οποίες ακούω, περί αύξησης του κράτους με τη δημιουργία της Γενικής Γραμματείας Ρομά, να σας θυμίσω ότι αυτό είναι μία ευρωπαϊκή επιταγή, την οποία εμείς δεν έχουμε καλύψει, ενώ θα έπρεπε, κατά την άποψή μου. Καλά, κι εσείς δεν την είχατε καλύψει, γιατί την είχατε αφήσει στο απυρόβλητο, διότι στο εσωτερικό σας υπάρχουν οι γνωστές διαφοροποιήσεις περί των Ρομά, εάν πρέπει να τους βοηθήσουμε και να τους εντάξουμε στο κοινωνικό σύνολο ή όχι. Όμως, να σας θυμίσω ότι είναι ευρωπαϊκή επιταγή και πρέπει να την καλύψουμε. Ένα είναι αυτό. </w:t>
      </w:r>
    </w:p>
    <w:p w14:paraId="5776E18D"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Δεύτερον, υπάρχει όλο το πλαίσιο για το πώς θα καλυφθεί από ήδη εργαζόμενους στο αρμόδιο Υπουργείο αυτή η Γενική Γραμματεία. Και δεν καταλαβαίνω πού βοηθάει η συνέχεια της παραπληροφόρησης. </w:t>
      </w:r>
    </w:p>
    <w:p w14:paraId="5776E18E"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Εμείς, ευτυχώς για την κοινωνία, χωρίς εσάς θα προχωρήσουμε, για να βοηθήσουμε το κοινωνικό σύνολο, για να βοηθήσουμε όλους εκείνους τους εργαζόμενους, οι οποίοι με δική σας ευθύνη βρέθηκαν στον δρόμο, με δική σας ευθύνη πλήρωσαν την κρίση. Σε αυτόν τον κόσμο, λοιπόν, θα σταθούμε στο πλάι και θα τους βοηθήσουμε χωρίς εσάς. </w:t>
      </w:r>
    </w:p>
    <w:p w14:paraId="5776E18F"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776E190" w14:textId="77777777" w:rsidR="00C04901" w:rsidRDefault="00EA6D8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776E191"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κ. Μπάρκα. </w:t>
      </w:r>
    </w:p>
    <w:p w14:paraId="5776E192"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Τον λόγο έχει από τον ΣΥΡΙΖΑ η κ. Χαρούλα Καφαντάρη. </w:t>
      </w:r>
    </w:p>
    <w:p w14:paraId="5776E193"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 xml:space="preserve">Ευχαριστώ, κύριε Πρόεδρε. </w:t>
      </w:r>
    </w:p>
    <w:p w14:paraId="5776E194"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Πριν ξεκινήσω την τοποθέτησή μου για το πολύ σημαντικό νομοσχέδιο της κοινωνικής αλληλέγγυας οικονομίας, θα ήθελα να ενημερώσω και τον κ. Κωνσταντόπουλο της Δημοκρατικής Συμπαράταξης, που αναφέρθηκε στη μετακίνηση στα μέσα μαζικής μεταφοράς, αλλά και όσους και όσες μας ακούν ότι οι άνεργοι στην Αττική μετακινούνται εδώ και πολύ καιρό δωρεάν, στο 40% του πληθυσμού δηλαδή της χώρας, ένα μέτρο το οποίο θα επεκταθεί και πανελλαδικά. </w:t>
      </w:r>
    </w:p>
    <w:p w14:paraId="5776E195"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Στο πολύ σημαντικό, λοιπόν, νομοσχέδιο εκτός από τον ιδιωτικό και δημόσιο τομέα, κυρίες και κύριοι Βουλευτές, υπάρχει και ο τομέας της οικονομίας που παράγει αγαθά και υπηρεσίες, ο τομέας της κοινωνικής αλληλέγγυας οικονομίας, ο οποίος διαφοροποιείται ως προς το δημόσιο και ιδιωτικό τομέα, βάσει των εξής χαρακτηριστικών: Οι δραστηριότητές του αναπτύσσονται και δίνουν προτεραιότητα στην κάλυψη των κοινωνικών αναγκών και όχι μόνο στην κερδοφορία και οι δραστηριότητες αυτές αναπτύσσονται με συλλογικές δημοκρατικές διαδικασίες συμμετοχής και λήψης αποφάσεων. </w:t>
      </w:r>
    </w:p>
    <w:p w14:paraId="5776E196"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Στο σημείο αυτό είναι σημαντικό να αναφέρουμε τη μεγάλη αξία της κοινωνικής οικονομίας, όχι μόνο σαν αντιμετώπιση της οικονομικής κρίσης, αλλά σαν ένα μέτρο αντιμετώπισης οικονομικής κρίσης, αλλά και σαν απάντηση στο οικονομικό μοντέλο, το οποίο προβάλλει την επιχειρηματικότητα σαν δραστηριότητα μόνο κερδοσκοπική, συχνά μέσα από αμφιλεγόμενες ή και μη βιώσιμες πρακτικές.</w:t>
      </w:r>
    </w:p>
    <w:p w14:paraId="5776E197"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Η κοινωνική οικονομία, που εδώ και δεκαετίες ανθίζει στην Ευρώπη και με μεγάλη καθυστέρηση αναπτύσσεται τώρα στην Ελλάδα, προσφέρει ζωτικής σημασίας υπηρεσίες και αγαθά. Οι δυνατότητες ανάπτυξης του τομέα της κοινωνικής αλληλέγγυας οικονομίας, όπως είπα πριν, έχουν ληφθεί υπ’ όψιν σε πάρα πολλές χώρες, όπως είναι η Γαλλία, η Ιταλία, η Ισπανία, οι ΗΠΑ, ο Καναδάς, όπου λειτουργούν χιλιάδες επιχειρήσεις, κάποιες από τις οποίες συνεισφέρουν στο εθνικό ΑΕΠ σε ποσοστό μέχρι και 10%. Στην Ελλάδα ο τομέας αυτός είναι λιγότερο από 1% και το όχημα για την ανάπτυξη της κοινωνικής αλληλέγγυας οικονομίας είναι αυτά τα συνεργατικά σχήματα μέσα σε ένα διαφανές περιβάλλον, που υποστηρίζει την ανάπτυξη των παραγωγικών αυτών εγχειρημάτων. </w:t>
      </w:r>
    </w:p>
    <w:p w14:paraId="5776E198"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Τι κάνει, λοιπόν, το νέο θεσμικό πλαίσιο; Ανοίγει το πεδίο της κοινωνικής αλληλέγγυας οικονομίας, πέρα από τις γνωστές μέχρι σήμερα ΚΟΙΝΣΕΠ σε όλες τις πολυπρόσωπες νομικές οντότητες. </w:t>
      </w:r>
    </w:p>
    <w:p w14:paraId="5776E199"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Διαμορφώνει ένα διαφανές πλαίσιο συνεργασίας του δημοσίου με τους φορείς κοινωνικής αλληλέγγυας οικονομίας, καθορίζοντας την παραχώρηση χρήσης αργούσας περιουσίας των ΟΤΑ Α΄ και Β΄ βαθμού και το δημόσιο και οι φορείς κοινωνικής ασφάλισης και τη σύναψη τριμερών συμβάσεων με τον ευρύτερο δημόσιο τομέα και τους ΟΤΑ, για τη μελέτη και εκτέλεση έργων και προγραμμάτων για την παροχή υπηρεσιών κοινωνικής ωφέλειας. </w:t>
      </w:r>
    </w:p>
    <w:p w14:paraId="5776E19A"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Επίσης, διαμορφώνει το πλαίσιο για τη διευκόλυνση της μεταξύ τους οικονομικής συνεργασίας και τη δημιουργία ενώσεων και φορέων κοινωνικής αλληλέγγυας οικονομίας για τη συλλογική τους εκπροσώπηση.</w:t>
      </w:r>
    </w:p>
    <w:p w14:paraId="5776E19B"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Όταν σε μια χώρα, όπως στην Ελλάδα αυτή τη στιγμή έχουμε πάνω από ένα εκατομμύριο ανέργους, ιδιαίτερα νέους, η κοινωνική αλληλέγγυα οικονομία και η συνέργεια γενικότερα, που αυτή συνεπάγεται, πέραν των άλλων είναι και ένα μέσο επανατοποθέτησης στο κοινωνικό σύνολο, μακριά από την απομόνωση, την ιδιώτευση που οδηγεί το καπιταλιστικό σύστημα, ειδικά σε συνθήκες κρίσης. </w:t>
      </w:r>
    </w:p>
    <w:p w14:paraId="5776E19C"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Τώρα, κύριοι και κυρίες Βουλευτές, θα ήθελα να αναφερθώ στα επίδικα των ημερών. Κυρίαρχο ζήτημα, φυσικά, αυτές τις μέρες είναι τα θέματα της δικαιοσύνης, τα θέματα των τηλεοπτικών αδειών και η συγκρότηση του ΕΣΡ. </w:t>
      </w:r>
    </w:p>
    <w:p w14:paraId="5776E19D"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Ας αφήσουμε, κύριοι και κυρίες Βουλευτές, τη δικαιοσύνη να κάνει τη δουλειά της. Οι δηλώσεις και οι παρεμβάσεις, οι οποίες υπάρχουν το τελευταίο διάστημα, ειδικά από την Αντιπολίτευση, είναι πολλές και φτάσαμε χθες να ακούσουμε Βουλευτή της Αξιωματικής Αντιπολίτευσης να μιλάει για αυτοκτονικές τάσεις της δικαιοσύνης. </w:t>
      </w:r>
    </w:p>
    <w:p w14:paraId="5776E19E"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Ας διαφυλάξουμε, κύριοι και κυρίες Βουλευτές, τους θεσμούς, όχι μόνο για μας, αλλά και γενικότερα για τη λειτουργία του δημοκρατικού πολιτεύματος στο οποίο ζούμε. Στην Κοινοβουλευτική Δημοκρατία, η αντιπολίτευση και μάλιστα η αξιωματική αντιπολίτευση έχει έναν θεσμικό ρόλο και μάλιστα σημαντικό. Οφείλει να στηρίζει και όχι να τορπιλίζει τους θεσμούς, να προτείνει και να ασκεί ταυτόχρονα εποικοδομητική, όμως, κριτική. </w:t>
      </w:r>
    </w:p>
    <w:p w14:paraId="5776E19F"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Η προσπάθεια που γίνεται από την Αξιωματική Αντιπολίτευση να εμπλέξει τις θεσμικές διαδικασίες και να τις εντάξει στο πολιτικό της σχέδιο ανατροπής της Κυβέρνησης, με το κουραστικό βέβαια πλέον καθημερινό αίτημά της για εκλογές, δεν συμβάλλει στο υγιές πολιτικό κλίμα που έχει ανάγκη η πατρίδα μας σήμερα.</w:t>
      </w:r>
    </w:p>
    <w:p w14:paraId="5776E1A0"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Δηλαδή, σήμερα, τη στιγμή της σκληρής διαπραγμάτευσης για τη δεύτερη αξιολόγηση, τη στιγμή της συζήτησης για το χρέος που είναι πάνω στο τραπέζι μέσα σε ένα ασταθές ρευστό πεδίο, όταν πραγματικά οι φταίχτες γι’ αυτό το θέμα είναι πολλοί, όταν στην Ευρώπη δημιουργούνται νέες συμμαχίες, όταν η Ευρώπη βρίσκεται σε κρίση ταυτότητας με το φάντασμα της ακροδεξιάς να πλανάται απειλητικό, η Αντιπολίτευση και μάλιστα η Αξιωματική Αντιπολίτευση, χθες, ενώ δεν εξέφρασε αντιρρήσεις για τα πρόσωπα που προτάθηκαν από τον Πρόεδρο της Βουλής για τη σύνθεση του ΕΣΡ, τελικά καταψήφισε. Δεν φαντάζει αυτό το γεγονός άκρως αντιφατικό; </w:t>
      </w:r>
    </w:p>
    <w:p w14:paraId="5776E1A1"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Και θα έλεγα ότι στην υπάρχουσα κατάσταση, που ισχύει στο ραδιοτηλεοπτικό τοπίο, έτσι όπως είναι σήμερα, δεν είναι αναγκαίο να υπάρχει το ΕΣΡ; </w:t>
      </w:r>
    </w:p>
    <w:p w14:paraId="5776E1A2"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Με δύο λόγια, συμβαίνει εδώ αυτό το οποίο χαρακτηρίζουν οι νομικοί με τον όρο «καταχρηστική άσκηση δικαιώματος».</w:t>
      </w:r>
    </w:p>
    <w:p w14:paraId="5776E1A3" w14:textId="77777777" w:rsidR="00C04901" w:rsidRDefault="00EA6D8E">
      <w:pPr>
        <w:spacing w:line="600" w:lineRule="auto"/>
        <w:ind w:firstLine="720"/>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5776E1A4"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Ένα λεπτό, κύριε Πρόεδρε και τελειώνω.</w:t>
      </w:r>
    </w:p>
    <w:p w14:paraId="5776E1A5"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Κύριοι και κυρίες Βουλευτές, η συγκρότηση του ΕΣΡ είναι συνταγματικά υποχρεωτική. Το άρθρο 101Α του Συντάγματος υποχρεώνει τα πολιτικά κόμματα να βρουν λύση για τις ανεξάρτητες αρχές. Έχουμε λύσει τις τέσσερις, τα βρήκαμε συναινετικά, κι έμεινε μόνο η πέμπτη που αφορά το ΕΣΡ. </w:t>
      </w:r>
    </w:p>
    <w:p w14:paraId="5776E1A6"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Συνιστούν, σύμφωνα με το άρθρο του Συντάγματος, κανονιστικές επιταγές. Το Σύνταγμα δεν είναι μόνο, ώστε να υποδεικνύει ή να δίνει οδηγίες ή συμβουλές ή να απαγορεύει ακόμα. Ορίζει τι επιβάλλεται, τι επιτρέπεται. Κατά τον Γάλλο πολιτικό Σεγιές, τον Γάλλο πολιτικό της Γαλλικής επανάστασης, το Σύνταγμα είναι ένα σώμα υποχρεωτικών κανόνων, αλλιώς δεν είναι τίποτα. </w:t>
      </w:r>
    </w:p>
    <w:p w14:paraId="5776E1A7"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Ολοκληρώστε, παρακαλώ.</w:t>
      </w:r>
    </w:p>
    <w:p w14:paraId="5776E1A8" w14:textId="77777777" w:rsidR="00C04901" w:rsidRDefault="00EA6D8E">
      <w:pPr>
        <w:spacing w:line="600" w:lineRule="auto"/>
        <w:ind w:firstLine="720"/>
        <w:jc w:val="both"/>
        <w:rPr>
          <w:rFonts w:eastAsia="Times New Roman" w:cs="Times New Roman"/>
          <w:szCs w:val="24"/>
        </w:rPr>
      </w:pPr>
      <w:r w:rsidRPr="00371A6C">
        <w:rPr>
          <w:rFonts w:eastAsia="Times New Roman" w:cs="Times New Roman"/>
          <w:b/>
          <w:szCs w:val="24"/>
        </w:rPr>
        <w:t>ΧΑΡΟΥΛΑ (ΧΑΡΑ) ΚΑΦΑΝΤΑΡΗ:</w:t>
      </w:r>
      <w:r w:rsidRPr="00371A6C">
        <w:rPr>
          <w:rFonts w:eastAsia="Times New Roman" w:cs="Times New Roman"/>
          <w:szCs w:val="24"/>
        </w:rPr>
        <w:t xml:space="preserve"> Κύριοι και κυρίες Βουλευτές της Αντιπολίτευσης, δεν ακούτε τον κόσμο, την κοινωνία, που μέσα από </w:t>
      </w:r>
      <w:r>
        <w:rPr>
          <w:rFonts w:eastAsia="Times New Roman" w:cs="Times New Roman"/>
          <w:szCs w:val="24"/>
        </w:rPr>
        <w:t xml:space="preserve">δημοσκοπήσεις, που τόσο εσείς επικαλείστε, συμφωνούν με την αναγκαιότητα αποκατάστασης της νομιμότητας στις τηλεοπτικές συχνότητες; </w:t>
      </w:r>
    </w:p>
    <w:p w14:paraId="5776E1A9"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Για πρώτη φορά μετά από είκοσι επτά χρόνια ανομίας επέρχεται νομιμότητα σε αυτόν τον χώρο. Ένα μήνυμα θα έλεγα και προς τους επενδυτές, ότι σε αυτή τη χώρα ισχύουν πλέον οι νόμοι, τηρούνται, δεν υπάρχει αναρχία και βέβαια αρχίζει να ξηλώνεται το κουβάρι της διαφθοράς που επί πολλές δεκαετίες ίσχυε.</w:t>
      </w:r>
    </w:p>
    <w:p w14:paraId="5776E1AA" w14:textId="77777777" w:rsidR="00C04901" w:rsidRDefault="00EA6D8E">
      <w:pPr>
        <w:spacing w:line="600" w:lineRule="auto"/>
        <w:ind w:firstLine="720"/>
        <w:jc w:val="both"/>
        <w:rPr>
          <w:rFonts w:eastAsia="Times New Roman"/>
          <w:szCs w:val="24"/>
        </w:rPr>
      </w:pPr>
      <w:r>
        <w:rPr>
          <w:rFonts w:eastAsia="Times New Roman"/>
          <w:szCs w:val="24"/>
        </w:rPr>
        <w:t>Ας περιμένουμε, λοιπόν, πριν αρχίσουμε να προβαίνουμε σε δηλώσεις. Ας περιμένουμε την απόφαση του Συμβουλίου της Επικρατείας, την όποια απόφαση, η οποία πάντα είναι σεβαστή.</w:t>
      </w:r>
    </w:p>
    <w:p w14:paraId="5776E1AB" w14:textId="77777777" w:rsidR="00C04901" w:rsidRDefault="00EA6D8E">
      <w:pPr>
        <w:spacing w:line="600" w:lineRule="auto"/>
        <w:ind w:firstLine="720"/>
        <w:jc w:val="both"/>
        <w:rPr>
          <w:rFonts w:eastAsia="Times New Roman"/>
          <w:szCs w:val="24"/>
        </w:rPr>
      </w:pPr>
      <w:r>
        <w:rPr>
          <w:rFonts w:eastAsia="Times New Roman"/>
          <w:szCs w:val="24"/>
        </w:rPr>
        <w:t>Ευχαριστώ.</w:t>
      </w:r>
    </w:p>
    <w:p w14:paraId="5776E1AC" w14:textId="77777777" w:rsidR="00C04901" w:rsidRDefault="00EA6D8E">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5776E1AD" w14:textId="77777777" w:rsidR="00C04901" w:rsidRDefault="00EA6D8E">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Ευχαριστούμε την κ. Χαρούλα Καφαντάρη, Βουλευτή του ΣΥΡΙΖΑ.</w:t>
      </w:r>
    </w:p>
    <w:p w14:paraId="5776E1AE" w14:textId="77777777" w:rsidR="00C04901" w:rsidRDefault="00EA6D8E">
      <w:pPr>
        <w:spacing w:line="600" w:lineRule="auto"/>
        <w:ind w:firstLine="720"/>
        <w:jc w:val="both"/>
        <w:rPr>
          <w:rFonts w:eastAsia="Times New Roman"/>
          <w:szCs w:val="24"/>
        </w:rPr>
      </w:pPr>
      <w:r>
        <w:rPr>
          <w:rFonts w:eastAsia="Times New Roman"/>
          <w:szCs w:val="24"/>
        </w:rPr>
        <w:t>Τον λόγο έχει ο κ. Χρήστος Κέλλας, Βουλευτής της Νέας Δημοκρατίας.</w:t>
      </w:r>
    </w:p>
    <w:p w14:paraId="5776E1AF" w14:textId="77777777" w:rsidR="00C04901" w:rsidRDefault="00EA6D8E">
      <w:pPr>
        <w:spacing w:line="600" w:lineRule="auto"/>
        <w:ind w:firstLine="720"/>
        <w:jc w:val="both"/>
        <w:rPr>
          <w:rFonts w:eastAsia="Times New Roman"/>
          <w:szCs w:val="24"/>
        </w:rPr>
      </w:pPr>
      <w:r>
        <w:rPr>
          <w:rFonts w:eastAsia="Times New Roman"/>
          <w:b/>
          <w:szCs w:val="24"/>
        </w:rPr>
        <w:t>ΧΡΗΣΤΟΣ ΚΕΛΛΑΣ:</w:t>
      </w:r>
      <w:r>
        <w:rPr>
          <w:rFonts w:eastAsia="Times New Roman"/>
          <w:szCs w:val="24"/>
        </w:rPr>
        <w:t xml:space="preserve"> Ευχαριστώ πολύ, κύριε Πρόεδρε.</w:t>
      </w:r>
    </w:p>
    <w:p w14:paraId="5776E1B0" w14:textId="77777777" w:rsidR="00C04901" w:rsidRDefault="00EA6D8E">
      <w:pPr>
        <w:spacing w:line="600" w:lineRule="auto"/>
        <w:ind w:firstLine="720"/>
        <w:jc w:val="both"/>
        <w:rPr>
          <w:rFonts w:eastAsia="Times New Roman"/>
          <w:szCs w:val="24"/>
        </w:rPr>
      </w:pPr>
      <w:r>
        <w:rPr>
          <w:rFonts w:eastAsia="Times New Roman"/>
          <w:szCs w:val="24"/>
        </w:rPr>
        <w:t xml:space="preserve">Κυρίες και κύριοι συνάδελφοι, κατ’ αρχάς, λίγα λόγια για το υπό συζήτηση νομοσχέδιο. </w:t>
      </w:r>
    </w:p>
    <w:p w14:paraId="5776E1B1" w14:textId="77777777" w:rsidR="00C04901" w:rsidRDefault="00EA6D8E">
      <w:pPr>
        <w:spacing w:line="600" w:lineRule="auto"/>
        <w:ind w:firstLine="720"/>
        <w:jc w:val="both"/>
        <w:rPr>
          <w:rFonts w:eastAsia="Times New Roman"/>
          <w:szCs w:val="24"/>
        </w:rPr>
      </w:pPr>
      <w:r>
        <w:rPr>
          <w:rFonts w:eastAsia="Times New Roman"/>
          <w:szCs w:val="24"/>
        </w:rPr>
        <w:t>Η κοινωνική και αλληλέγγυα οικονομία ή αλλιώς ο τρίτος τομέας της οικονομίας είναι γνωστή στη χώρα μας από πολύ παλιά. Όλοι γνωρίζουμε την περίπτωση του συνεταιρισμού των Αμπελακίων από τα χρόνια της τουρκοκρατίας.</w:t>
      </w:r>
    </w:p>
    <w:p w14:paraId="5776E1B2" w14:textId="77777777" w:rsidR="00C04901" w:rsidRDefault="00EA6D8E">
      <w:pPr>
        <w:spacing w:line="600" w:lineRule="auto"/>
        <w:ind w:firstLine="720"/>
        <w:jc w:val="both"/>
        <w:rPr>
          <w:rFonts w:eastAsia="Times New Roman"/>
          <w:szCs w:val="24"/>
        </w:rPr>
      </w:pPr>
      <w:r>
        <w:rPr>
          <w:rFonts w:eastAsia="Times New Roman"/>
          <w:szCs w:val="24"/>
        </w:rPr>
        <w:t xml:space="preserve">Στα σύγχρονα χρόνια, όμως, οι εμπειρίες με τους συνεταιρισμούς δεν είναι ιδιαίτερα θετικές. Όλοι γνωρίζουμε τις παθογένειες. Ανάλογος νόμος υπάρχει από το 2011, ο ν.4019. Πολιτική βούληση από τα κόμματα δεν υπάρχει και αυτό είναι που χρειάζεται για να πετύχει το εγχείρημα. </w:t>
      </w:r>
    </w:p>
    <w:p w14:paraId="5776E1B3" w14:textId="77777777" w:rsidR="00C04901" w:rsidRDefault="00EA6D8E">
      <w:pPr>
        <w:spacing w:line="600" w:lineRule="auto"/>
        <w:ind w:firstLine="720"/>
        <w:jc w:val="both"/>
        <w:rPr>
          <w:rFonts w:eastAsia="Times New Roman"/>
          <w:szCs w:val="24"/>
        </w:rPr>
      </w:pPr>
      <w:r>
        <w:rPr>
          <w:rFonts w:eastAsia="Times New Roman"/>
          <w:szCs w:val="24"/>
        </w:rPr>
        <w:t xml:space="preserve">Προσωπικά θα μου επιτρέψετε να κρατήσω κάποιες επιφυλάξεις, αν και η εισηγήτριά μας, η κ. Βούλτεψη, έδωσε κάποιες κατευθύνσεις για την όσο το δυνατόν καλύτερη αξιοποίηση του νόμου. </w:t>
      </w:r>
    </w:p>
    <w:p w14:paraId="5776E1B4" w14:textId="77777777" w:rsidR="00C04901" w:rsidRDefault="00EA6D8E">
      <w:pPr>
        <w:spacing w:line="600" w:lineRule="auto"/>
        <w:ind w:firstLine="720"/>
        <w:jc w:val="both"/>
        <w:rPr>
          <w:rFonts w:eastAsia="Times New Roman"/>
          <w:szCs w:val="24"/>
        </w:rPr>
      </w:pPr>
      <w:r>
        <w:rPr>
          <w:rFonts w:eastAsia="Times New Roman"/>
          <w:szCs w:val="24"/>
        </w:rPr>
        <w:t xml:space="preserve">Έρχομαι στο άρθρο 53, το οποίο έρχεται να ρυθμίσει τις ληξιπρόθεσμες οφειλές του ΕΟΠΥΥ και καλώς κάνει. Δεν το κάνετε, βέβαια, γιατί το πιστεύετε, αλλά το κάνετε υπό την πίεση της τρόικας, γι’ αυτό και το φέρνετε την τελευταία στιγμή. Ο σκοπός; Να πάρουμε την υποδόση των 1,7 δισεκατομμυρίων ευρώ που τόσο ανάγκη έχει πραγματικά η αγορά και θα την πάρουμε στο τέλος Οκτωβρίου, υπό την προϋπόθεση, όμως, ότι θα έχουν πληρωθεί όλες οι ληξιπρόθεσμες οφειλές στο χώρο της υγείας. </w:t>
      </w:r>
    </w:p>
    <w:p w14:paraId="5776E1B5" w14:textId="77777777" w:rsidR="00C04901" w:rsidRDefault="00EA6D8E">
      <w:pPr>
        <w:spacing w:line="600" w:lineRule="auto"/>
        <w:ind w:firstLine="720"/>
        <w:jc w:val="both"/>
        <w:rPr>
          <w:rFonts w:eastAsia="Times New Roman"/>
          <w:szCs w:val="24"/>
        </w:rPr>
      </w:pPr>
      <w:r>
        <w:rPr>
          <w:rFonts w:eastAsia="Times New Roman"/>
          <w:szCs w:val="24"/>
        </w:rPr>
        <w:t xml:space="preserve">Εδώ ακριβώς, όμως, είναι και το πρόβλημά σας, αγαπητοί συνάδελφοι της Συμπολίτευσης. Ό,τι κάνετε το κάνετε υπό πίεση, από εξαναγκασμό, με πόνο ψυχής και από ιδεοληψία και κυρίως δεν έχετε σχέδιο, γιατί η ιδεοληψία σας είναι η δημόσια δωρεάν υγεία. Πώς θα την εφαρμόσετε; Δεν ξέρετε. </w:t>
      </w:r>
    </w:p>
    <w:p w14:paraId="5776E1B6" w14:textId="77777777" w:rsidR="00C04901" w:rsidRDefault="00EA6D8E">
      <w:pPr>
        <w:spacing w:line="600" w:lineRule="auto"/>
        <w:ind w:firstLine="720"/>
        <w:jc w:val="both"/>
        <w:rPr>
          <w:rFonts w:eastAsia="Times New Roman"/>
          <w:szCs w:val="24"/>
        </w:rPr>
      </w:pPr>
      <w:r>
        <w:rPr>
          <w:rFonts w:eastAsia="Times New Roman"/>
          <w:szCs w:val="24"/>
        </w:rPr>
        <w:t xml:space="preserve">Να σας πω ένα χαρακτηριστικό παράδειγμα; Το ΚΕΕΛΠΝΟ. Όλοι οι χειρισμοί του κ. Πολάκη στο ΚΕΕΛΠΝΟ κρίθηκαν παράνομοι. Οκτακόσιοι πενήντα εργαζόμενοι στο ΚΕΕΛΠΝΟ και στις μονάδες εντατικής θεραπείας μένουν απλήρωτοι με δική σας υπαιτιότητα. Τον περσινό χειμώνα θρηνήσαμε διακόσια θύματα στις μονάδες εντατικής θεραπείας λόγω ελλείψεως κλινών. Τι έγινε; Πέρασε ένας χρόνος, οι κενές θέσεις στις ΜΕΘ κατά 50% παραμένουν κενές και έρχεται πάλι χειμώνας. </w:t>
      </w:r>
    </w:p>
    <w:p w14:paraId="5776E1B7" w14:textId="77777777" w:rsidR="00C04901" w:rsidRDefault="00EA6D8E">
      <w:pPr>
        <w:spacing w:line="600" w:lineRule="auto"/>
        <w:ind w:firstLine="720"/>
        <w:jc w:val="both"/>
        <w:rPr>
          <w:rFonts w:eastAsia="Times New Roman"/>
          <w:szCs w:val="24"/>
        </w:rPr>
      </w:pPr>
      <w:r>
        <w:rPr>
          <w:rFonts w:eastAsia="Times New Roman"/>
          <w:szCs w:val="24"/>
        </w:rPr>
        <w:t>Μήπως δεν κάνατε το ίδιο στους εργαζόμενους στον χώρο της καθαριότητας, όχι μόνο στα νοσοκομεία, αλλά το επεκτείνατε σ’ όλο το δημόσιο σύστημα; Συμβάσεις για δύο χρόνια χωρίς δυνατότητα ανανέωσης, άρα τους απολύετε σε δύο χρόνια. Και λοιπόν; Τους κρατάτε ομήρους, κομματικούς ομήρους, φτωχούς εργαζόμενους.</w:t>
      </w:r>
    </w:p>
    <w:p w14:paraId="5776E1B8" w14:textId="77777777" w:rsidR="00C04901" w:rsidRDefault="00EA6D8E">
      <w:pPr>
        <w:spacing w:line="600" w:lineRule="auto"/>
        <w:ind w:firstLine="720"/>
        <w:jc w:val="both"/>
        <w:rPr>
          <w:rFonts w:eastAsia="Times New Roman"/>
          <w:szCs w:val="24"/>
        </w:rPr>
      </w:pPr>
      <w:r>
        <w:rPr>
          <w:rFonts w:eastAsia="Times New Roman"/>
          <w:szCs w:val="24"/>
        </w:rPr>
        <w:t xml:space="preserve">Έρχομαι τώρα στην τροπολογία που κατέθεσε σήμερα ο κ. Πολάκης για το ΕΚΑΒ. Οι ελλείψεις σε προσωπικό και σε ασθενοφόρα είναι μεγάλες. Πάνω από ένα εκατομμύριο χιλιόμετρα έχουν διανύσει όλα τα ασθενοφόρα. Στην Αττική κυκλοφορούν μόνο τα εξήντα από τα εκατόν είκοσι που έχει συνολικά το ΕΚΑΒ Αττικής. Από τον διαγωνισμό του ΕΣΠΑ που προκηρύχθηκε το 2012, πήραν μόνο τα ενενήντα. Τα άλλα ενενήντα έξι χάθηκαν. </w:t>
      </w:r>
    </w:p>
    <w:p w14:paraId="5776E1B9" w14:textId="77777777" w:rsidR="00C04901" w:rsidRDefault="00EA6D8E">
      <w:pPr>
        <w:spacing w:line="600" w:lineRule="auto"/>
        <w:ind w:firstLine="720"/>
        <w:jc w:val="both"/>
        <w:rPr>
          <w:rFonts w:eastAsia="Times New Roman"/>
          <w:szCs w:val="24"/>
        </w:rPr>
      </w:pPr>
      <w:r>
        <w:rPr>
          <w:rFonts w:eastAsia="Times New Roman"/>
          <w:szCs w:val="24"/>
        </w:rPr>
        <w:t xml:space="preserve">Ο ίδιος ο κ. Πολάκης υποσχέθηκε από πέρυσι την άμεση επαναπροκήρυξη του διαγωνισμού μέσω των περιφερειών για την αγορά νέων ασθενοφόρων και τι έκανε; Τίποτε απολύτως. Ούτε καν ανακατανομή. Από περιοχές στις οποίες υπάρχουν ασθενοφόρα τα οποία κάθονται, δεν τα έφερε σε περιοχές που έχουν μεγάλες ελλείψεις και ταυτόχρονα κατηγορεί και τους εργαζόμενους του ΕΚΑΒ για τα «βοθροκάναλα». Αυτά φταίνε, όταν σε πολλές περιπτώσεις οι εργαζόμενοι του ΕΚΑΒ –για να πούμε και την αλήθεια- διακινδυνεύουν και τη ζωή τους. </w:t>
      </w:r>
    </w:p>
    <w:p w14:paraId="5776E1BA" w14:textId="77777777" w:rsidR="00C04901" w:rsidRDefault="00EA6D8E">
      <w:pPr>
        <w:spacing w:line="600" w:lineRule="auto"/>
        <w:ind w:firstLine="720"/>
        <w:jc w:val="both"/>
        <w:rPr>
          <w:rFonts w:eastAsia="Times New Roman"/>
          <w:szCs w:val="24"/>
        </w:rPr>
      </w:pPr>
      <w:r>
        <w:rPr>
          <w:rFonts w:eastAsia="Times New Roman"/>
          <w:szCs w:val="24"/>
        </w:rPr>
        <w:t xml:space="preserve">Νομίζω ότι είστε γνώστες των περιστατικών, που συνέβησαν την περασμένη Κυριακή στη Θεσσαλονίκη, όπου διασώστες του ΕΚΑΒ εν ώρα υπηρεσίας βρέθηκαν στο «Ιπποκράτειο» Νοσοκομείο Θεσσαλονίκης. </w:t>
      </w:r>
    </w:p>
    <w:p w14:paraId="5776E1BB" w14:textId="77777777" w:rsidR="00C04901" w:rsidRDefault="00EA6D8E">
      <w:pPr>
        <w:spacing w:line="600" w:lineRule="auto"/>
        <w:ind w:firstLine="720"/>
        <w:jc w:val="both"/>
        <w:rPr>
          <w:rFonts w:eastAsia="Times New Roman"/>
          <w:szCs w:val="24"/>
        </w:rPr>
      </w:pPr>
      <w:r>
        <w:rPr>
          <w:rFonts w:eastAsia="Times New Roman"/>
          <w:szCs w:val="24"/>
        </w:rPr>
        <w:t>Το ΕΚΑΒ, αγαπητοί συνάδελφοι, είχε προμηθευτεί από το 1999 πέντε ελικόπτερα. Το τελευταίο ελικόπτερο καθηλώθηκε το Σεπτέμβριο του 2015 επί Υπουργού Υγείας κ. Πολάκη. Ο ίδιος ο κ. Πολάκης τότε επισκέφθηκε τη βάση αεροδιακομιδών του ΕΚΑΒ και σας μεταφέρω τη δήλωσή του. Εξέφρασε σαφή βούληση της ηγεσίας του Υπουργείου Υγείας, να επιλύσει τα προβλήματα του τμήματος αεροδιακομιδών και ειδικότερα να κινήσει άμεσα τις απαιτούμενες διαδικασίες για την επισκευή και τη συντήρηση των συγκεκριμένων ελικοπτέρων, ώστε να τεθούν το συντομότερο δυνατό στην υπηρεσία των πολιτών των ακριτικών περιοχών της πατρίδας μας.</w:t>
      </w:r>
    </w:p>
    <w:p w14:paraId="5776E1BC" w14:textId="77777777" w:rsidR="00C04901" w:rsidRDefault="00EA6D8E">
      <w:pPr>
        <w:tabs>
          <w:tab w:val="left" w:pos="2608"/>
        </w:tabs>
        <w:spacing w:line="600" w:lineRule="auto"/>
        <w:ind w:firstLine="720"/>
        <w:jc w:val="both"/>
        <w:rPr>
          <w:rFonts w:eastAsia="Times New Roman"/>
          <w:szCs w:val="24"/>
        </w:rPr>
      </w:pPr>
      <w:r>
        <w:rPr>
          <w:rFonts w:eastAsia="Times New Roman"/>
          <w:szCs w:val="24"/>
        </w:rPr>
        <w:t>Αυτά δήλωσε ο κ. Πολάκης ένα χρόνο πριν. Τι έκανε ένα χρόνο μετά; Έφερε τροπολογία που δίνει τη δυνατότητα στον εαυτό του να κάνει συμβάσεις με άλλες αεροπορικές εταιρείες για τις αεροδιακομιδές ασθενών. Αυτό εννοούσε πέρυσι που έκανε αυτή τη δήλωση; Γιατί, βεβαίως, φαίνεται ότι τώρα τα προβλήματα είναι πολύ αυξημένα από τη λειτουργία του νέου νοσοκομείου της Σαντορίνης. Υπάρχει τεράστια κυκλοφορία εναέρια, λόγω των πολλών αεροδιακομιδών από εκεί.</w:t>
      </w:r>
    </w:p>
    <w:p w14:paraId="5776E1BD" w14:textId="77777777" w:rsidR="00C04901" w:rsidRDefault="00EA6D8E">
      <w:pPr>
        <w:tabs>
          <w:tab w:val="left" w:pos="2608"/>
        </w:tabs>
        <w:spacing w:line="600" w:lineRule="auto"/>
        <w:ind w:firstLine="720"/>
        <w:jc w:val="both"/>
        <w:rPr>
          <w:rFonts w:eastAsia="Times New Roman"/>
          <w:szCs w:val="24"/>
        </w:rPr>
      </w:pPr>
      <w:r>
        <w:rPr>
          <w:rFonts w:eastAsia="Times New Roman"/>
          <w:szCs w:val="24"/>
        </w:rPr>
        <w:t xml:space="preserve">Βεβαίως εγώ τώρα συνειδητοποίησα, γιατί ο κ. Καμμένος σας αποκαλεί συντρόφους. Κενά απομακρυσμένα ιατρεία σε άγονες περιοχές; Ο Στρατός. Κλείνουν τμήματα δημοσίων ιατρείων; Στρατιωτικοί γιατροί. Αεροδιακομιδές ασθενών; Ελικόπτερα του Στρατού και της Πυροσβεστικής. </w:t>
      </w:r>
    </w:p>
    <w:p w14:paraId="5776E1BE" w14:textId="77777777" w:rsidR="00C04901" w:rsidRDefault="00EA6D8E">
      <w:pPr>
        <w:tabs>
          <w:tab w:val="left" w:pos="2608"/>
        </w:tabs>
        <w:spacing w:line="600" w:lineRule="auto"/>
        <w:ind w:firstLine="720"/>
        <w:jc w:val="both"/>
        <w:rPr>
          <w:rFonts w:eastAsia="Times New Roman"/>
          <w:szCs w:val="24"/>
        </w:rPr>
      </w:pPr>
      <w:r>
        <w:rPr>
          <w:rFonts w:eastAsia="Times New Roman"/>
          <w:szCs w:val="24"/>
        </w:rPr>
        <w:t xml:space="preserve">Άκουσα τον κ. Πολάκη, που είπε ότι την ερχόμενη Δευτέρα θα εγκαινιάσει τη βάση του ΕΚΑΒ στη Σύρο και καλώς θα κάνει. Δεν είμαστε αντίθετοι. Εξάλλου έτσι γινόταν μέχρι σήμερα. Όλα τα περιστατικά από τα νησιά του Αιγαίου πηγαίναν στη Σύρο. Όμως αν θέλουμε να έχουμε πραγματική εξοικονόμηση και άμεση ιατρική φροντίδα και να μην είναι απλώς η Σύρος ένας ενδιάμεσος σταθμός προς την Αθήνα, θα πρέπει το Νοσοκομείο στη Σύρου να είναι εξοπλισμένο, να έχει κλινικές γεμάτες, να έχει μονάδα εντατικής θεραπείας, να έχει μονάδα εμφραγμάτων. Μόνον έτσι μπορούμε να έχουμε εξοικονόμηση και άμεση ιατρική φροντίδα για τους ασθενείς. </w:t>
      </w:r>
    </w:p>
    <w:p w14:paraId="5776E1BF" w14:textId="77777777" w:rsidR="00C04901" w:rsidRDefault="00EA6D8E">
      <w:pPr>
        <w:tabs>
          <w:tab w:val="left" w:pos="2608"/>
        </w:tabs>
        <w:spacing w:line="600" w:lineRule="auto"/>
        <w:ind w:firstLine="720"/>
        <w:jc w:val="both"/>
        <w:rPr>
          <w:rFonts w:eastAsia="Times New Roman"/>
          <w:szCs w:val="24"/>
        </w:rPr>
      </w:pPr>
      <w:r>
        <w:rPr>
          <w:rFonts w:eastAsia="Times New Roman"/>
          <w:szCs w:val="24"/>
        </w:rPr>
        <w:t xml:space="preserve">Αγαπητοί συνάδελφοι της Συμπολίτευσης, ενάμισης χρόνος πέρασε, για να καταλάβετε ότι η κατάργηση του μνημονίου και το πρόγραμμα της Θεσσαλονίκης όλα αυτά για τα οποία αγωνίζεστε χρόνια τώρα, ήταν μια αυταπάτη. Γι’ αυτό μόλις το καταλάβατε, περικόψατε τις συντάξεις κατά 6%, μειώσατε το ΕΚΑΣ, μειώσατε τις επικουρικές κατά 50%, ξανακόψατε τις κύριες συντάξεις, κόβετε πάλι τις επικουρικές, δώσατε προς πώληση ΕΥΔΑΠ, ΕΥΑΘ, ΑΤΤΙΚΟ ΜΕΤΡΟ κ.λπ., και τώρα που τα δημοσκοπικά ευρήματα είναι τραγικά για εσάς, προσπαθείτε να ελέγξετε και την ενημέρωση. </w:t>
      </w:r>
    </w:p>
    <w:p w14:paraId="5776E1C0" w14:textId="77777777" w:rsidR="00C04901" w:rsidRDefault="00EA6D8E">
      <w:pPr>
        <w:tabs>
          <w:tab w:val="left" w:pos="2608"/>
        </w:tabs>
        <w:spacing w:line="600" w:lineRule="auto"/>
        <w:ind w:firstLine="720"/>
        <w:jc w:val="both"/>
        <w:rPr>
          <w:rFonts w:eastAsia="Times New Roman"/>
          <w:szCs w:val="24"/>
        </w:rPr>
      </w:pPr>
      <w:r>
        <w:rPr>
          <w:rFonts w:eastAsia="Times New Roman"/>
          <w:szCs w:val="24"/>
        </w:rPr>
        <w:t>Μόλις αντιληφθήκατε ότι κινδυνεύει ο νόμος Παππά να κριθεί αντισυνταγματικός, απέσυρε την τροπολογία ο κ. Παππάς και θυμήθηκε το ΕΣΡ και χθες βράδυ βγήκατε σε όλα τα «βοθροκάναλα», όπως τα αποκαλείτε εσείς, στον ΑΝΤ1 ο κ. Τζανακόπουλος, ο κ. Παππάς στον ΣΚΑΙ. Άκουγα τον κ. Παππά να λέει, πως αν κριθεί αντισυνταγματικός ο νόμος, θα επιστρέψουν και τα 70 εκατομμύρια που πήρανε. Σκεφτόμουνα τι θα γίνουν αυτά τα 70 εκατομμύρια, με τα οποία τάχα βάλατε παιδάκια σε βρεφονηπιακούς σταθμούς και θα διορίζετε νοσηλευτικό προσωπικό στο νοσοκομείο.</w:t>
      </w:r>
    </w:p>
    <w:p w14:paraId="5776E1C1" w14:textId="77777777" w:rsidR="00C04901" w:rsidRDefault="00EA6D8E">
      <w:pPr>
        <w:tabs>
          <w:tab w:val="left" w:pos="2608"/>
        </w:tabs>
        <w:spacing w:line="600" w:lineRule="auto"/>
        <w:ind w:firstLine="720"/>
        <w:jc w:val="both"/>
        <w:rPr>
          <w:rFonts w:eastAsia="Times New Roman"/>
          <w:szCs w:val="24"/>
        </w:rPr>
      </w:pPr>
      <w:r>
        <w:rPr>
          <w:rFonts w:eastAsia="Times New Roman"/>
          <w:szCs w:val="24"/>
        </w:rPr>
        <w:t>Δυστυχώς, για όλους τους Έλληνες φίλες και φίλοι, η κατάσταση πηγαίνει από το κακό στο χειρότερο και στην οικονομία και στην υγεία και στην παιδεία και το ξέρετε. Γι’ αυτό όσο νωρίτερα εγκαταλείψετε την εξουσία, τόσο καλύτερα και για τους Έλληνες και για την Ελλάδα, αλλά και για εσάς. Εξάλλου αργείτε χαρακτηριστικά να καταλάβετε τις αυταπάτες σας.</w:t>
      </w:r>
    </w:p>
    <w:p w14:paraId="5776E1C2" w14:textId="77777777" w:rsidR="00C04901" w:rsidRDefault="00EA6D8E">
      <w:pPr>
        <w:tabs>
          <w:tab w:val="left" w:pos="2608"/>
        </w:tabs>
        <w:spacing w:line="600" w:lineRule="auto"/>
        <w:ind w:firstLine="720"/>
        <w:jc w:val="both"/>
        <w:rPr>
          <w:rFonts w:eastAsia="Times New Roman"/>
          <w:szCs w:val="24"/>
        </w:rPr>
      </w:pPr>
      <w:r>
        <w:rPr>
          <w:rFonts w:eastAsia="Times New Roman"/>
          <w:szCs w:val="24"/>
        </w:rPr>
        <w:t>Σας ευχαριστώ.</w:t>
      </w:r>
    </w:p>
    <w:p w14:paraId="5776E1C3" w14:textId="77777777" w:rsidR="00C04901" w:rsidRDefault="00EA6D8E">
      <w:pPr>
        <w:tabs>
          <w:tab w:val="left" w:pos="2608"/>
        </w:tabs>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5776E1C4" w14:textId="77777777" w:rsidR="00C04901" w:rsidRDefault="00EA6D8E">
      <w:pPr>
        <w:tabs>
          <w:tab w:val="left" w:pos="2608"/>
        </w:tabs>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τον κ. Κέλλα.</w:t>
      </w:r>
    </w:p>
    <w:p w14:paraId="5776E1C5" w14:textId="77777777" w:rsidR="00C04901" w:rsidRDefault="00EA6D8E">
      <w:pPr>
        <w:tabs>
          <w:tab w:val="left" w:pos="2608"/>
        </w:tabs>
        <w:spacing w:line="600" w:lineRule="auto"/>
        <w:ind w:firstLine="720"/>
        <w:jc w:val="both"/>
        <w:rPr>
          <w:rFonts w:eastAsia="Times New Roman"/>
          <w:szCs w:val="24"/>
        </w:rPr>
      </w:pPr>
      <w:r>
        <w:rPr>
          <w:rFonts w:eastAsia="Times New Roman"/>
          <w:szCs w:val="24"/>
        </w:rPr>
        <w:t>Τον λόγο έχει ο κ. Ιωάννης Σαρίδης, Βουλευτής της Ένωσης Κεντρώων.</w:t>
      </w:r>
    </w:p>
    <w:p w14:paraId="5776E1C6" w14:textId="77777777" w:rsidR="00C04901" w:rsidRDefault="00EA6D8E">
      <w:pPr>
        <w:tabs>
          <w:tab w:val="left" w:pos="2608"/>
        </w:tabs>
        <w:spacing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Ευχαριστώ πάρα πολύ, κύριε Πρόεδρε.</w:t>
      </w:r>
    </w:p>
    <w:p w14:paraId="5776E1C7" w14:textId="77777777" w:rsidR="00C04901" w:rsidRDefault="00EA6D8E">
      <w:pPr>
        <w:tabs>
          <w:tab w:val="left" w:pos="2608"/>
        </w:tabs>
        <w:spacing w:line="600" w:lineRule="auto"/>
        <w:ind w:firstLine="720"/>
        <w:jc w:val="both"/>
        <w:rPr>
          <w:rFonts w:eastAsia="Times New Roman"/>
          <w:szCs w:val="24"/>
        </w:rPr>
      </w:pPr>
      <w:r>
        <w:rPr>
          <w:rFonts w:eastAsia="Times New Roman"/>
          <w:szCs w:val="24"/>
        </w:rPr>
        <w:t>Κυρία Υπουργέ, κυρίες και κύριοι Βουλευτές, η αναζήτηση των περίφημων ισοδυνάμων είναι υποχρέωση και αγωνία όλων μας. Σε κάθε νομοσχέδιο, σε κάθε τροπολογία, σε κάθε απάντηση που παίρνουμε στο πλαίσιο άσκησης του κοινοβουλευτικού ελέγχου, ψάχνουμε να βρούμε τις κρυμμένες μονάδες του ΑΕΠ.</w:t>
      </w:r>
    </w:p>
    <w:p w14:paraId="5776E1C8" w14:textId="77777777" w:rsidR="00C04901" w:rsidRDefault="00EA6D8E">
      <w:pPr>
        <w:tabs>
          <w:tab w:val="left" w:pos="2608"/>
        </w:tabs>
        <w:spacing w:line="600" w:lineRule="auto"/>
        <w:ind w:firstLine="720"/>
        <w:jc w:val="both"/>
        <w:rPr>
          <w:rFonts w:eastAsia="Times New Roman"/>
          <w:szCs w:val="24"/>
        </w:rPr>
      </w:pPr>
      <w:r>
        <w:rPr>
          <w:rFonts w:eastAsia="Times New Roman"/>
          <w:szCs w:val="24"/>
        </w:rPr>
        <w:t xml:space="preserve">Ο νόμος για τους δασικούς συνεταιρισμούς έτυχε της στήριξης του Κοινοβουλίου, γιατί όλοι πειστήκαμε πως στα δάση παρέμενε ανεκμετάλλευτος πλούτος ύψους τουλάχιστον δύο μονάδων του ΑΕΠ. Μόλις πριν από δυο μέρες επιλέξαμε να στηρίξουμε τη δημιουργία του Ελληνικού Ιδρύματος Έρευνας και Ανάπτυξης, με σκοπό να ενισχύσουμε, έστω και με δανεικά, τους διδάκτορες και τους μεταδιδάκτορες της χώρας μας, ώστε να αναχαιτίσουμε τη φυγή στο εξωτερικό των παιδιών μας. </w:t>
      </w:r>
    </w:p>
    <w:p w14:paraId="5776E1C9" w14:textId="77777777" w:rsidR="00C04901" w:rsidRDefault="00EA6D8E">
      <w:pPr>
        <w:tabs>
          <w:tab w:val="left" w:pos="2608"/>
        </w:tabs>
        <w:spacing w:line="600" w:lineRule="auto"/>
        <w:ind w:firstLine="720"/>
        <w:jc w:val="both"/>
        <w:rPr>
          <w:rFonts w:eastAsia="Times New Roman"/>
          <w:szCs w:val="24"/>
        </w:rPr>
      </w:pPr>
      <w:r>
        <w:rPr>
          <w:rFonts w:eastAsia="Times New Roman"/>
          <w:szCs w:val="24"/>
        </w:rPr>
        <w:t xml:space="preserve">Είχα υπογραμμίσει κατά τη σχετική εισήγησή μου, πως είναι άμεση ανάγκη η νομοθέτηση ενός πλαισίου διασύνδεσης των αποτελεσμάτων της έρευνας και της καινοτομίας με την αγορά και τον παραγωγικό κλάδο, με την αληθινή οικονομία, δηλαδή. Ο μόνος τρόπος για να μπορέσουμε να αποπληρώσουμε τα δανεικά και ταυτόχρονα να επιτρέψουμε στην έρευνα και στην καινοτομία να δώσουν πολλαπλασιαστική ισχύ στην εθνική προσπάθεια και την ανάκαμψη της ελληνικής οικονομίας, είναι να φροντίσουμε για την αξιοποίηση των καινοτόμων αποτελεσμάτων της έρευνας. </w:t>
      </w:r>
    </w:p>
    <w:p w14:paraId="5776E1CA" w14:textId="77777777" w:rsidR="00C04901" w:rsidRDefault="00EA6D8E">
      <w:pPr>
        <w:tabs>
          <w:tab w:val="left" w:pos="2608"/>
        </w:tabs>
        <w:spacing w:line="600" w:lineRule="auto"/>
        <w:ind w:firstLine="720"/>
        <w:jc w:val="both"/>
        <w:rPr>
          <w:rFonts w:eastAsia="Times New Roman"/>
          <w:szCs w:val="24"/>
        </w:rPr>
      </w:pPr>
      <w:r>
        <w:rPr>
          <w:rFonts w:eastAsia="Times New Roman"/>
          <w:szCs w:val="24"/>
        </w:rPr>
        <w:t xml:space="preserve">Το ελληνικό δαιμόνιο, οι Έλληνες επιστήμονες, μπορούν όχι μόνο να προσθέσουν μονάδες στο ΑΕΠ αλλά και να το πολλαπλασιάσουν. </w:t>
      </w:r>
    </w:p>
    <w:p w14:paraId="5776E1CB" w14:textId="77777777" w:rsidR="00C04901" w:rsidRDefault="00EA6D8E">
      <w:pPr>
        <w:tabs>
          <w:tab w:val="left" w:pos="2608"/>
        </w:tabs>
        <w:spacing w:line="600" w:lineRule="auto"/>
        <w:ind w:firstLine="720"/>
        <w:jc w:val="both"/>
        <w:rPr>
          <w:rFonts w:eastAsia="Times New Roman"/>
          <w:szCs w:val="24"/>
        </w:rPr>
      </w:pPr>
      <w:r>
        <w:rPr>
          <w:rFonts w:eastAsia="Times New Roman"/>
          <w:szCs w:val="24"/>
        </w:rPr>
        <w:t>Κυρίες και κύριοι Βουλευτές, η Ένωση Κεντρώων, πιστή στις αρχές της, με γνώμονα το εθνικό συμφέρον και την εξασφάλιση της συνέχειας του ελληνικού έθνους, συνεχίζει να στηρίζει τα δίκαια και τα σωστά και να καταψηφίζει τα άδικα και τα κακόβουλα.</w:t>
      </w:r>
    </w:p>
    <w:p w14:paraId="5776E1CC" w14:textId="77777777" w:rsidR="00C04901" w:rsidRDefault="00EA6D8E">
      <w:pPr>
        <w:spacing w:line="600" w:lineRule="auto"/>
        <w:ind w:firstLine="720"/>
        <w:jc w:val="both"/>
        <w:rPr>
          <w:rFonts w:eastAsia="Times New Roman"/>
          <w:szCs w:val="24"/>
        </w:rPr>
      </w:pPr>
      <w:r>
        <w:rPr>
          <w:rFonts w:eastAsia="Times New Roman"/>
          <w:szCs w:val="24"/>
        </w:rPr>
        <w:t xml:space="preserve">Στο πλαίσιο αυτό επιλέξαμε να στηρίξουμε επί της αρχής το συγκεκριμένο νομοσχέδιο, όπως ακριβώς το δικαιολόγησε η εισηγήτριά μας η κ. Μεγαλοοικονόμου και το στήριξε και ο Κοινοβουλευτικός Εκπρόσωπός μας, ο κ. Καρράς, κάτι το οποίο –κατά τη γνώμη μου- έρχεται να ενισχύσει το κατά γενική ομολογία καλό νόμο του 2011, αρκετά καλό νόμο του 2011, με τον οποίο πρωτοεισήχθη η έννοια της κοινωνικής οικονομίας στην ελληνική πραγματικότητα και στους ελληνικούς νόμους και ετέθη ως προτεραιότητα πια, η ανάπτυξη του περίφημου «τρίτου πυλώνα» της οικονομίας μας, με ευθύνη των εκάστοτε ελληνικών κυβερνήσεων. </w:t>
      </w:r>
    </w:p>
    <w:p w14:paraId="5776E1CD" w14:textId="77777777" w:rsidR="00C04901" w:rsidRDefault="00EA6D8E">
      <w:pPr>
        <w:spacing w:line="600" w:lineRule="auto"/>
        <w:ind w:firstLine="720"/>
        <w:jc w:val="both"/>
        <w:rPr>
          <w:rFonts w:eastAsia="Times New Roman"/>
          <w:szCs w:val="24"/>
        </w:rPr>
      </w:pPr>
      <w:r>
        <w:rPr>
          <w:rFonts w:eastAsia="Times New Roman"/>
          <w:szCs w:val="24"/>
        </w:rPr>
        <w:t>Το γεγονός πως είχαμε την ευκαιρία να συζητήσουμε το υπό ψήφιση νομοσχέδιο με τις κανονικές διαδικασίες, όπως αυτές προβλέπονται από το Σύνταγμα και τον Κανονισμό της Βουλής, επέτρεψε να συμβάλλουμε κι εμείς, τα κόμματα της Αντιπολίτευσης όπως βεβαίως και οι φορείς, στη διαμόρφωση των διατάξεων που περιέχονται στο συγκεκριμένο νομοσχέδιο για την κοινωνική και αλληλέγγυα οικονομία.</w:t>
      </w:r>
    </w:p>
    <w:p w14:paraId="5776E1CE" w14:textId="77777777" w:rsidR="00C04901" w:rsidRDefault="00EA6D8E">
      <w:pPr>
        <w:spacing w:line="600" w:lineRule="auto"/>
        <w:ind w:firstLine="720"/>
        <w:jc w:val="both"/>
        <w:rPr>
          <w:rFonts w:eastAsia="Times New Roman"/>
          <w:szCs w:val="24"/>
        </w:rPr>
      </w:pPr>
      <w:r>
        <w:rPr>
          <w:rFonts w:eastAsia="Times New Roman"/>
          <w:szCs w:val="24"/>
        </w:rPr>
        <w:t>Είναι, πραγματικά, ενθαρρυντικό, πως κάποια μέλη της Κυβέρνησης επιλέγουν να συνεργαστούν με το Κοινοβούλιο και δεν απαξιώνουν τις διαδικασίες, παρά μόνο όταν υποχρεώνονται καλώς ή κακώς, δικαιολογημένα ή αδικαιολόγητα από τον Πρωθυπουργό.</w:t>
      </w:r>
    </w:p>
    <w:p w14:paraId="5776E1CF" w14:textId="77777777" w:rsidR="00C04901" w:rsidRDefault="00EA6D8E">
      <w:pPr>
        <w:spacing w:line="600" w:lineRule="auto"/>
        <w:ind w:firstLine="720"/>
        <w:jc w:val="both"/>
        <w:rPr>
          <w:rFonts w:eastAsia="Times New Roman"/>
          <w:szCs w:val="24"/>
        </w:rPr>
      </w:pPr>
      <w:r>
        <w:rPr>
          <w:rFonts w:eastAsia="Times New Roman"/>
          <w:szCs w:val="24"/>
        </w:rPr>
        <w:t xml:space="preserve">Κυρίες και κύριοι συνάδελφοι, έχουμε φθάσει στο σημείο να χαιρόμαστε με το παραμικρό σημάδι πως επιστρέφουμε στη λογική. Είναι πλέον πολύ μεγάλο το χρονικό διάστημα, κατά το οποίο η χώρα και το εθνικό Κοινοβούλιο, αλλά και το σύνολο του πολιτικού κόσμου, λειτουργούν υπό καθεστώς εκβιάσεων και πιέσεων. </w:t>
      </w:r>
    </w:p>
    <w:p w14:paraId="5776E1D0" w14:textId="77777777" w:rsidR="00C04901" w:rsidRDefault="00EA6D8E">
      <w:pPr>
        <w:spacing w:line="600" w:lineRule="auto"/>
        <w:ind w:firstLine="720"/>
        <w:jc w:val="both"/>
        <w:rPr>
          <w:rFonts w:eastAsia="Times New Roman"/>
          <w:szCs w:val="24"/>
        </w:rPr>
      </w:pPr>
      <w:r>
        <w:rPr>
          <w:rFonts w:eastAsia="Times New Roman"/>
          <w:szCs w:val="24"/>
        </w:rPr>
        <w:t xml:space="preserve">Συμπληρώθηκαν επτά χρόνια από την αναγκαστική έξωση της λογικής από την Ελλάδα. Φθάνει πια. Ο ελληνικός λαός έκανε και συνεχίζει να κάνει καθημερινά υπεράνθρωπες προσπάθειες. Από εκεί πηγάζει και το τεράστιο μέγεθος της ευθύνης μας, ως εκλεγμένα μέλη του εθνικού Κοινοβουλίου. </w:t>
      </w:r>
    </w:p>
    <w:p w14:paraId="5776E1D1" w14:textId="77777777" w:rsidR="00C04901" w:rsidRDefault="00EA6D8E">
      <w:pPr>
        <w:spacing w:line="600" w:lineRule="auto"/>
        <w:ind w:firstLine="720"/>
        <w:jc w:val="both"/>
        <w:rPr>
          <w:rFonts w:eastAsia="Times New Roman"/>
          <w:szCs w:val="24"/>
        </w:rPr>
      </w:pPr>
      <w:r>
        <w:rPr>
          <w:rFonts w:eastAsia="Times New Roman"/>
          <w:szCs w:val="24"/>
        </w:rPr>
        <w:t xml:space="preserve">Στην αξιαγάπητη συνάδελφο κ. Ιγγλέζη, ήθελα να πω το εξής: Επειδή οι προηγούμενοι έκαναν ό,τι έκαναν, κυρία Ιγγλέζη, με τις διαδικασίες του Κοινοβουλίου, θεωρείτε πως έχετε το δικαίωμα εσείς να κάνετε το ίδιο, με τη σειρά σας; Εμείς μπορεί να μην ήμασταν στην Αίθουσα αυτή του Κοινοβουλίου τον Αύγουστο του 2014, αλλά βλέπαμε ως πολίτες τι έκαναν οι άλλοι, οι οποίοι λόγω ακριβώς αυτών που έκαναν, αλλά και κυρίως ακριβώς όσων εσείς υποσχόσασταν, βρέθηκαν στα έδρανα της Αντιπολίτευσης, όπως τους βλέπετε αυτή τη στιγμή. Δεν μπορείτε να κρύψετε τη δική σας παρατυπία με τη δικιά τους παρατυπία. </w:t>
      </w:r>
    </w:p>
    <w:p w14:paraId="5776E1D2" w14:textId="77777777" w:rsidR="00C04901" w:rsidRDefault="00EA6D8E">
      <w:pPr>
        <w:spacing w:line="600" w:lineRule="auto"/>
        <w:ind w:firstLine="720"/>
        <w:jc w:val="both"/>
        <w:rPr>
          <w:rFonts w:eastAsia="Times New Roman"/>
          <w:szCs w:val="24"/>
        </w:rPr>
      </w:pPr>
      <w:r>
        <w:rPr>
          <w:rFonts w:eastAsia="Times New Roman"/>
          <w:szCs w:val="24"/>
        </w:rPr>
        <w:t>Θα ήθελα να πω κάτι για τους εργαζόμενους του ΕΚΑΒ, που βρίσκονται δικαίως στους δρόμους. Θα ήμουν εκεί δίπλα τους, μαζί τους, αν δεν έπρεπε να βρίσκομαι σήμερα εδώ στο Κοινοβούλιο. Τα αιτήματά τους είναι δίκαια και μάχονται για να μην πεθάνουν σαν τα σκυλιά στους δρόμους οι συνάνθρωποί μας. Αυτό που συμβαίνει στην υγεία είναι σκάνδαλο. Αυτό που συμβαίνει στην υγεία είναι κακούργημα και κάποιος επιτέλους πρέπει να αναλάβει τις ευθύνες του.</w:t>
      </w:r>
    </w:p>
    <w:p w14:paraId="5776E1D3" w14:textId="77777777" w:rsidR="00C04901" w:rsidRDefault="00EA6D8E">
      <w:pPr>
        <w:spacing w:line="600" w:lineRule="auto"/>
        <w:ind w:firstLine="720"/>
        <w:jc w:val="both"/>
        <w:rPr>
          <w:rFonts w:eastAsia="Times New Roman"/>
          <w:szCs w:val="24"/>
        </w:rPr>
      </w:pPr>
      <w:r>
        <w:rPr>
          <w:rFonts w:eastAsia="Times New Roman"/>
          <w:szCs w:val="24"/>
        </w:rPr>
        <w:t xml:space="preserve">Θα ήθελα, κλείνοντας την τοποθέτησή μου, να πω κάτι και να κάνω και μια αναφορά στην αγορά Μοδιάνο, στην πόλη μας τη Θεσσαλονίκη, όπου μάθαμε ότι πωλήθηκε το 43% σε ιδιώτες από το ΤΑΙΠΕΔ για το ευτελές ποσό των 2 εκατομμυρίων ευρώ. </w:t>
      </w:r>
    </w:p>
    <w:p w14:paraId="5776E1D4" w14:textId="77777777" w:rsidR="00C04901" w:rsidRDefault="00EA6D8E">
      <w:pPr>
        <w:spacing w:line="600" w:lineRule="auto"/>
        <w:ind w:firstLine="720"/>
        <w:jc w:val="both"/>
        <w:rPr>
          <w:rFonts w:eastAsia="Times New Roman"/>
          <w:szCs w:val="24"/>
        </w:rPr>
      </w:pPr>
      <w:r>
        <w:rPr>
          <w:rFonts w:eastAsia="Times New Roman"/>
          <w:szCs w:val="24"/>
        </w:rPr>
        <w:t xml:space="preserve">Η κοινωνική οικονομία, κυρία Υπουργέ, άργησε μια ολόκληρη ημέρα. Το ΤΑΙΠΕΔ έφαγε την αγορά. Αναγνωρίζω κι εγώ όπως και όλοι οι Θεσσαλονικείς ότι υπήρχαν πάρα πολλά προβλήματα και ότι η κατάσταση ήταν ιδιαίτερα προβληματική. Μιλήσαμε για λύσεις. Δεν δώσαμε λύσεις. Ακούστηκαν όμορφες ιδέες, όμορφες ρητορείες. Λύσεις όμως, δυστυχώς δεν βρέθηκαν. </w:t>
      </w:r>
    </w:p>
    <w:p w14:paraId="5776E1D5" w14:textId="77777777" w:rsidR="00C04901" w:rsidRDefault="00EA6D8E">
      <w:pPr>
        <w:spacing w:line="600" w:lineRule="auto"/>
        <w:ind w:firstLine="720"/>
        <w:jc w:val="both"/>
        <w:rPr>
          <w:rFonts w:eastAsia="Times New Roman"/>
          <w:szCs w:val="24"/>
        </w:rPr>
      </w:pPr>
      <w:r>
        <w:rPr>
          <w:rFonts w:eastAsia="Times New Roman"/>
          <w:szCs w:val="24"/>
        </w:rPr>
        <w:t>Όμορφες ιδέες, όμορφες ρητορείες ακούγονται και μέσα σε αυτή εδώ την Αίθουσα. Οι συμπολίτες μας, όμως, έξω από αυτή εδώ την Αίθουσα θέλουν λύσεις και για τις λύσεις, κυρία Υπουργέ, είστε υπεύθυνη εσείς και σύσσωμη όλη η Κυβέρνηση.</w:t>
      </w:r>
    </w:p>
    <w:p w14:paraId="5776E1D6" w14:textId="77777777" w:rsidR="00C04901" w:rsidRDefault="00EA6D8E">
      <w:pPr>
        <w:spacing w:line="600" w:lineRule="auto"/>
        <w:ind w:firstLine="720"/>
        <w:jc w:val="both"/>
        <w:rPr>
          <w:rFonts w:eastAsia="Times New Roman"/>
          <w:szCs w:val="24"/>
        </w:rPr>
      </w:pPr>
      <w:r>
        <w:rPr>
          <w:rFonts w:eastAsia="Times New Roman"/>
          <w:szCs w:val="24"/>
        </w:rPr>
        <w:t>Ευχαριστώ πολύ.</w:t>
      </w:r>
    </w:p>
    <w:p w14:paraId="5776E1D7" w14:textId="77777777" w:rsidR="00C04901" w:rsidRDefault="00EA6D8E">
      <w:pPr>
        <w:spacing w:line="600" w:lineRule="auto"/>
        <w:ind w:firstLine="720"/>
        <w:jc w:val="center"/>
        <w:rPr>
          <w:rFonts w:eastAsia="Times New Roman"/>
          <w:szCs w:val="24"/>
        </w:rPr>
      </w:pPr>
      <w:r>
        <w:rPr>
          <w:rFonts w:eastAsia="Times New Roman"/>
          <w:szCs w:val="24"/>
        </w:rPr>
        <w:t>(Χειροκροτήματα από την πτέρυγα της Ένωσης Κεντρώων)</w:t>
      </w:r>
    </w:p>
    <w:p w14:paraId="5776E1D8" w14:textId="77777777" w:rsidR="00C04901" w:rsidRDefault="00EA6D8E">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τον κ. Σαρίδη. </w:t>
      </w:r>
    </w:p>
    <w:p w14:paraId="5776E1D9" w14:textId="77777777" w:rsidR="00C04901" w:rsidRDefault="00EA6D8E">
      <w:pPr>
        <w:spacing w:line="600" w:lineRule="auto"/>
        <w:ind w:firstLine="720"/>
        <w:jc w:val="both"/>
        <w:rPr>
          <w:rFonts w:eastAsia="Times New Roman"/>
          <w:szCs w:val="24"/>
        </w:rPr>
      </w:pPr>
      <w:r>
        <w:rPr>
          <w:rFonts w:eastAsia="Times New Roman"/>
          <w:szCs w:val="24"/>
        </w:rPr>
        <w:t>Ο κ. Βασίλειος Κεγκέρογλου έχει τον λόγο για έξι λεπτά.</w:t>
      </w:r>
    </w:p>
    <w:p w14:paraId="5776E1DA" w14:textId="77777777" w:rsidR="00C04901" w:rsidRDefault="00EA6D8E">
      <w:pPr>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Ευχαριστώ, κύριε Πρόεδρε.</w:t>
      </w:r>
    </w:p>
    <w:p w14:paraId="5776E1DB" w14:textId="77777777" w:rsidR="00C04901" w:rsidRDefault="00EA6D8E">
      <w:pPr>
        <w:spacing w:line="600" w:lineRule="auto"/>
        <w:ind w:firstLine="720"/>
        <w:jc w:val="both"/>
        <w:rPr>
          <w:rFonts w:eastAsia="Times New Roman"/>
          <w:szCs w:val="24"/>
        </w:rPr>
      </w:pPr>
      <w:r>
        <w:rPr>
          <w:rFonts w:eastAsia="Times New Roman"/>
          <w:szCs w:val="24"/>
        </w:rPr>
        <w:t xml:space="preserve">Θα ξεκινήσω την τοποθέτησή μου με την τροπολογία που αφορά το ΕΚΑΒ, για να μιλήσω για τη συγκεκριμένη εξουσιοδότηση, την οποία δίνει στον Υπουργό και στο Διοικητικό Συμβούλιο του ΕΚΑΒ για σύναψη συμβάσεων για συγκεκριμένες διακομιδές. Να πω ότι, πράγματι, υπήρχε από το ’99 αυτή η διάταξη, όμως τα αποτελέσματα που παρήγαγε όλο το προηγούμενο διάστημα, δεν ήταν πάντα καλά. </w:t>
      </w:r>
    </w:p>
    <w:p w14:paraId="5776E1DC" w14:textId="77777777" w:rsidR="00C04901" w:rsidRDefault="00EA6D8E">
      <w:pPr>
        <w:spacing w:line="600" w:lineRule="auto"/>
        <w:ind w:firstLine="720"/>
        <w:jc w:val="both"/>
        <w:rPr>
          <w:rFonts w:eastAsia="Times New Roman"/>
          <w:szCs w:val="24"/>
        </w:rPr>
      </w:pPr>
      <w:r>
        <w:rPr>
          <w:rFonts w:eastAsia="Times New Roman"/>
          <w:szCs w:val="24"/>
        </w:rPr>
        <w:t xml:space="preserve">Εμείς τι είπαμε; Σήμερα δεκαεπτά χρόνια από τότε είναι πλέον ώριμα τα πράγματα, να κάνουμε μια αξιολόγηση και να πούμε «διαγωνισμός», για να έλθουν όλοι όσοι ενδιαφέρονται να έλθουν να συμμετάσχουν σε διακομιδές και όπως ακριβώς γίνεται με τα πυροσβεστικά ελικόπτερα, τα ιδιωτικά κ.λπ., να παίρνουν την εντολή όταν προκύπτει το ζήτημα. Αυτό το απλό. </w:t>
      </w:r>
    </w:p>
    <w:p w14:paraId="5776E1DD" w14:textId="77777777" w:rsidR="00C04901" w:rsidRDefault="00EA6D8E">
      <w:pPr>
        <w:spacing w:line="600" w:lineRule="auto"/>
        <w:ind w:firstLine="720"/>
        <w:jc w:val="both"/>
        <w:rPr>
          <w:rFonts w:eastAsia="Times New Roman"/>
          <w:szCs w:val="24"/>
        </w:rPr>
      </w:pPr>
      <w:r>
        <w:rPr>
          <w:rFonts w:eastAsia="Times New Roman"/>
          <w:szCs w:val="24"/>
        </w:rPr>
        <w:t>Από εκεί και πέρα όλοι οι λεονταρισμοί του κ. Πολάκη νομίζω πέφτουν στο κενό, γιατί ακριβώς αντιγράφει μια διάταξη, η οποία δεν είναι σωστή.</w:t>
      </w:r>
    </w:p>
    <w:p w14:paraId="5776E1DE"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Βεβαίως συμφωνούμε με τη δυνατότητα να χρησιμοποιούνται ιδιωτικά μέσα, αλλά με διαφάνεια και με τρόπο που θα έδινε θετικά αποτελέσματα. Εάν ισχύει τώρα, γιατί το επανανομοθετεί; Δεν ισχύει, λοιπόν. Έχει παγώσει αυτή η διάταξη. Την επανανομοθετεί, για να δίνει τη δυνατότητα να δημιουργηθεί μια ακόμη θερμοκοιτίδα της διαφθοράς. Εξαρτάται σε ποια χέρια είναι η διάταξη αυτή, ποιος υπογράφει. Γι’ αυτό βάλαμε το θέμα. </w:t>
      </w:r>
    </w:p>
    <w:p w14:paraId="5776E1DF"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Σε αυτή τη διάταξη, όπως σωστά ειπώθηκε, υπάρχουν δύο κραυγαλέα λάθη, τα οποία δεν θα έκαναν εάν την έγραφαν υπάλληλοι του Υπουργείου Εργασίας. Το πρώτο είναι ότι ο Υπουργός Εργασίας ονομάζεται «Υπουργός Εργασίας, Κοινωνικής Αλληλεγγύης και Κοινωνικών Υποθέσεων». Κάτι τέτοιο δεν υπάρχει και παρακαλώ να διορθωθεί. </w:t>
      </w:r>
    </w:p>
    <w:p w14:paraId="5776E1E0"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Στη διάταξη που αναφέρεται ότι υπογράφει ο Υπουργός Υγείας στο σημείο γ΄ λέει «του Υπουργού Υγείας και Πρόνοιας». Μα επί των ημερών του κ. Λοβέρδου έχει γίνει μόνο «Υπουργός Υγείας» και παραμένει έτσι. Γι’ αυτό, λοιπόν, ας προσέχουν καλύτερα ακόμα και πώς ονομάζονται οι ίδιοι, πώς τιτλοφορούνται. </w:t>
      </w:r>
    </w:p>
    <w:p w14:paraId="5776E1E1"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Έρχομαι στην τροπολογία που έχουμε καταθέσει για τα οδοιπορικά των εκτιμητών του ΕΛΓΑ. Ο ΕΛΓΑ έχει τεθεί σε αδράνεια. Δυστυχώς οι εκτιμητές δεν μπορούν να πάνε να εκτιμήσουν. Ογδόντα χιλιάδες δηλώσεις ζημιών είναι χωρίς εκτίμηση. Ο Υπουργός ήρθε και μας είπε το πρωί σε ερώτηση του κ. Κουτσούκου, «παιδιά δεν μπορώ να το διορθώσω γιατί είμαστε σε μνημόνιο». </w:t>
      </w:r>
    </w:p>
    <w:p w14:paraId="5776E1E2" w14:textId="77777777" w:rsidR="00C04901" w:rsidRDefault="00EA6D8E">
      <w:pPr>
        <w:spacing w:line="600" w:lineRule="auto"/>
        <w:ind w:firstLine="720"/>
        <w:jc w:val="both"/>
        <w:rPr>
          <w:rFonts w:eastAsia="Times New Roman" w:cs="Times New Roman"/>
          <w:szCs w:val="24"/>
        </w:rPr>
      </w:pPr>
      <w:r w:rsidRPr="00600A93">
        <w:rPr>
          <w:rFonts w:eastAsia="Times New Roman" w:cs="Times New Roman"/>
          <w:szCs w:val="24"/>
        </w:rPr>
        <w:t xml:space="preserve">Καλά πρόπερσι, που ίσχυε η προηγούμενη διάταξη της προηγούμενης κυβέρνησης, δεν ήμασταν σε μνημόνιο; Παρα-πρόπερσι δεν ήμασταν σε μνημόνιο; Ή ομολογεί ότι ήταν αυτός που ενέταξε για πρώτη φορά τον αγροτικό τομέα με το τρίτο μνημόνιο υπό την επιτήρηση της τρόικας; Να μας ξεκαθαρίσει τι από τα δύο συμβαίνει. </w:t>
      </w:r>
    </w:p>
    <w:p w14:paraId="5776E1E3"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Ο κ. Κουρεμπές ήρθε πριν από δύο μήνες στο Ηράκλειο και μας είπε ότι ο Υπουργός έχει βούληση να δοθεί λύση. Αύριο ο κ. Κουρεμπές ξαναεπισκέπτεται το Ηράκλειο. Να δούμε τι θα τους πει! </w:t>
      </w:r>
    </w:p>
    <w:p w14:paraId="5776E1E4"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Είναι, λοιπόν, σε μνημόνιο και δεν μπορεί να δώσει τα οδοιπορικά στον ΕΛΓΑ και στους άλλους φορείς του Υπουργείου Γεωργίας, αλλά μπορείτε να τα δώσετε στο Υπουργείο Άμυνας. Φέρατε την άλλη τροπολογία και την ψηφίζετε. Είναι δυνατόν να μας λέτε τέτοια πράγματα, ότι τα μεν οδοιπορικά είναι εκτός μνημονίου, ενώ τα δε είναι εντός; </w:t>
      </w:r>
    </w:p>
    <w:p w14:paraId="5776E1E5"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έρχομαι στην άλλη τροπολογία, η οποία έχει κατατεθεί από τη Δημοκρατική Συμπαράταξη και αφορούσε τη μοριοδότηση και τον τρόπο πρόσληψης των ανθρώπων που θα στελεχώσουν τα κέντρα κοινότητας, για την οποία ακούσαμε χθες από την κ. Φωτίου τα εξ αμάξης. Τι δεν μας είπε! Είπε «δεν ντρέπεται η Δημοκρατική Συμπαράταξη να καταθέτει τροπολογία, τη στιγμή που έχουμε βάλει τα κριτήρια σε όλες τις προσκλήσεις και σε όλες τις ανακοινώσεις;». </w:t>
      </w:r>
    </w:p>
    <w:p w14:paraId="5776E1E6"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Είναι δυνατόν να έχει πει όλα αυτά χθες και να έρχεστε σήμερα, κυρία Αντωνοπούλου, να κάνετε δεκτή την τροπολογία που είναι αντιγραφή πνευματικής ιδιοκτησίας της δικής μας τροπολογίας και να μη λέτε μια κουβέντα για την άλλη τροπολογία; Τουλάχιστον παίρνετε πίσω αυτά που είπε η κ. Φωτίου; Είναι ντροπή αυτό που συμβαίνει. Πείτε μια κουβέντα, ότι κάνατε λάθος! Ευτυχώς, ο κ. Μαντάς, τον οποίο θεωρώ έντιμο άνθρωπο, είπε ότι μοιάζει –δεν είπε ότι την αντέγραψε- με την τροπολογία. </w:t>
      </w:r>
    </w:p>
    <w:p w14:paraId="5776E1E7"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Γιατί πρέπει να ψηφιστεί η τροπολογία; Γιατί εάν δεν υπάρχει, το ΑΣΕΠ κρίνει με βάση τα κριτήρια του ν.2190 ή με βάση ό,τι έχει ψηφιστεί για τη συγκεκριμένη διακήρυξη. Εφόσον δεν είχαν ψηφιστεί, βεβαίως, δεν μπορούσαν να γίνουν προσλήψεις. </w:t>
      </w:r>
    </w:p>
    <w:p w14:paraId="5776E1E8"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Χρειάστηκαν, λοιπόν, δώδεκα ώρες για να έρθει εδώ η κ. Φωτίου και να μας πει ότι χρειάζεται η τροπολογία. Ντροπή, όμως! Πρέπει να πάρετε πίσω αυτά που είπατε χθες. </w:t>
      </w:r>
    </w:p>
    <w:p w14:paraId="5776E1E9"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Το τρίτο θέμα είναι ότι έγινε συζήτηση για τη μεταφορά των ανέργων. Είπε η κυρία συνάδελφος του ΣΥΡΙΖΑ από τη Β΄ Αθήνας, ότι το 40% των ανέργων μεταφέρεται δωρεάν και αυτό είναι μια μεγάλη επιτυχία στην Αττική και θα επεκταθεί και στην υπόλοιπη χώρα. </w:t>
      </w:r>
    </w:p>
    <w:p w14:paraId="5776E1EA"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Η μεταφορά των ανέργων στην Αττική γίνεται, πράγματι, με μια απόφαση του κ. Σπίρτζη, χωρίς όμως ο ΟΑΣΑ να παίρνει την αποζημίωση, που όφειλε να δίνει το ελληνικό δημόσιο. </w:t>
      </w:r>
    </w:p>
    <w:p w14:paraId="5776E1EB"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Βεβαίως δεν είναι δεύτερης κατηγορίας οι άνεργοι της υπόλοιπης χώρας. Απορώ πώς στηρίζουν οι συνάδελφοι Βουλευτές του ΣΥΡΙΖΑ της υπόλοιπης χώρας, μια επιλογή που θεωρεί τους ανέργους των άλλων πόλεων δεύτερης και τρίτης κατηγορίας!</w:t>
      </w:r>
    </w:p>
    <w:p w14:paraId="5776E1EC" w14:textId="77777777" w:rsidR="00C04901" w:rsidRDefault="00EA6D8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Για να βάλουμε, όμως, τα πράγματα στη θέση τους, για τα άτομα με αναπηρία και τις υπόλοιπες ευπαθείς ομάδες , το Υπουργείο Εργασίας δεν έχει πληρώσει ακόμα στον ΟΑΣΑ 29,5 εκατομμύρια το δεύτερο εξάμηνο του 2015. Δεν τα έχει πληρώσει ακόμα. Τι είναι; Μπαταχτσής είναι το Υπουργείο Εργασίας; Για το 2016, έχουν σταλεί οι συμβάσεις ύψους 65,5 εκατομμυρίων, αλλά αγρόν ηγόρασε το Υπουργείο Εργασίας! </w:t>
      </w:r>
    </w:p>
    <w:p w14:paraId="5776E1ED" w14:textId="77777777" w:rsidR="00C04901" w:rsidRDefault="00EA6D8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Μεταφέρονται, βεβαίως, τα άτομα με αναπηρία, αλλά μόνο όσα έχουν εκδώσει κάρτα από πρόπερσι. Όσοι δεν πρόλαβαν ή όσοι κατέστησαν ανάπηροι το επόμενο διάστημα δεν μεταφέρονται. Αυτό είναι δικαιοσύνη και στήριξη των ατόμων με αναπηρία των δημόσιων οργανισμών; </w:t>
      </w:r>
    </w:p>
    <w:p w14:paraId="5776E1EE" w14:textId="77777777" w:rsidR="00C04901" w:rsidRDefault="00EA6D8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Καταθέτω το έγγραφο του ΟΑΣΑ, το οποίο αναφέρεται στο συγκεκριμένο θέμα, για να υπάρχει στα Πρακτικά. </w:t>
      </w:r>
    </w:p>
    <w:p w14:paraId="5776E1EF"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Βασίλειος Κεγκέρογλου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5776E1F0"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Τελειώνοντας, θέλω να πω ότι η κ. Φωτίου έχει κακοποιήσει τον σχεδιασμό που της αφήσαμε σε όλους τους τομείς. Θα πρέπει να πω ότι η εθνική στρατηγική για την κοινωνική ένταξη ακόμα δεν έχει εξειδικευθεί. Θα πρέπει να πω ότι οι δομές φτώχειας για τους εξήντα έξι δήμους προβλέπονταν για επέκταση σε όλους και όχι μόνο στους διακόσιους εβδομήντα πέντε στους οποίους επεκτείνονται. </w:t>
      </w:r>
    </w:p>
    <w:p w14:paraId="5776E1F1"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Η πρώτη πιλοτική φάση του Προγράμματος «Στέγαση και Εργασιακή Επανένταξη των Αστέγων» έχει ολοκληρωθεί και έχει αφεθεί στην τύχη του, ενώ υποσχέθηκε το Υπουργείο ότι θα συνεχίσει τη χρηματοδότηση. Το ΕΙΕΑΔ το υλοποιεί με επιτυχία, αλλά εδώ έχετε εγκαταλείψει και το ΕΙΕΑΔ στην τύχη του, όχι μόνο το πρόγραμμα. </w:t>
      </w:r>
    </w:p>
    <w:p w14:paraId="5776E1F2" w14:textId="77777777" w:rsidR="00C04901" w:rsidRDefault="00EA6D8E">
      <w:pPr>
        <w:spacing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szCs w:val="24"/>
        </w:rPr>
        <w:t xml:space="preserve">Ολοκληρώστε τη σκέψη σας, κύριε Κεγκέρογλου. </w:t>
      </w:r>
      <w:r>
        <w:rPr>
          <w:rFonts w:eastAsia="Times New Roman" w:cs="Times New Roman"/>
          <w:szCs w:val="24"/>
        </w:rPr>
        <w:t xml:space="preserve"> </w:t>
      </w:r>
    </w:p>
    <w:p w14:paraId="5776E1F3"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Να πω, λοιπόν, τελειώνοντας, ότι όλο αυτό το οποίο γίνεται με επικοινωνιακή διαχείριση, δεν ανταποκρίνεται στην πραγματικότητα σε σχέση με υποτιθέμενες πρωτοβουλίες. Ξέρετε μόνο να πηγαίνετε το λεωφορείο στην Έκθεση Θεσσαλονίκης και να δίνετε 5.000 για τη μεταφορά του εκεί, για να δείξετε ότι κάτι κάνετε με τους αστέγους!</w:t>
      </w:r>
    </w:p>
    <w:p w14:paraId="5776E1F4" w14:textId="77777777" w:rsidR="00C04901" w:rsidRDefault="00EA6D8E">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Ευχαριστούμε, κύριε Κεγκέρογλου. </w:t>
      </w:r>
    </w:p>
    <w:p w14:paraId="5776E1F5" w14:textId="77777777" w:rsidR="00C04901" w:rsidRDefault="00EA6D8E">
      <w:pPr>
        <w:spacing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Κλείνω, κύριε Πρόεδρε, αναφερόμενος στο θέμα που έχει να κάνει με το «Βοήθεια στο Σπίτι». Φέρατε μια τροπολογία, θα την ψηφίσουμε. Όμως η παράταση που είχαμε δώσει μέχρι το τέλος του 2016, ήταν για να υπάρξει χρόνος να δούμε τη μονιμοποίηση του προγράμματος, πώς εντάσσεται στις κανονικές δομές. Τώρα ξαναέρχεται μια παράταση, εμείς θα την ψηφίσουμε, γιατί είναι πανομοιότυπη αντιγραφή της δικής μας, μόνο που δεν είναι.</w:t>
      </w:r>
    </w:p>
    <w:p w14:paraId="5776E1F6" w14:textId="77777777" w:rsidR="00C04901" w:rsidRDefault="00EA6D8E">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Καλώς.  </w:t>
      </w:r>
    </w:p>
    <w:p w14:paraId="5776E1F7" w14:textId="77777777" w:rsidR="00C04901" w:rsidRDefault="00EA6D8E">
      <w:pPr>
        <w:spacing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 xml:space="preserve">Όπως, επίσης, ψηφίζουμε και την παράταση των επικουρικών συμβάσεων στα κέντρα κοινωνικής πρόνοιας, που αφορά αυτούς τους ανθρώπους που είχαμε προσλάβει εμείς το 2014. Μα καλά δυο χρόνια δεν μπόρεσαν να γίνουν εκείνες οι περιβόητες προκηρύξεις οι κανονικές; </w:t>
      </w:r>
    </w:p>
    <w:p w14:paraId="5776E1F8" w14:textId="77777777" w:rsidR="00C04901" w:rsidRDefault="00EA6D8E">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Ευχαριστούμε, κύριε Κεγκέρογλου. </w:t>
      </w:r>
    </w:p>
    <w:p w14:paraId="5776E1F9" w14:textId="77777777" w:rsidR="00C04901" w:rsidRDefault="00EA6D8E">
      <w:pPr>
        <w:spacing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 xml:space="preserve">Ο Μητσοτάκης είναι ακόμα Υπουργός Διοικητικής Μεταρρύθμισης; Ο Βρούτσης με τον Κεγκέρογλου είναι ακόμα στο Υπουργείο Εργασίας; Τι γίνεται, ρε παιδιά; </w:t>
      </w:r>
    </w:p>
    <w:p w14:paraId="5776E1FA" w14:textId="77777777" w:rsidR="00C04901" w:rsidRDefault="00EA6D8E">
      <w:pPr>
        <w:spacing w:line="600" w:lineRule="auto"/>
        <w:ind w:firstLine="720"/>
        <w:jc w:val="both"/>
        <w:rPr>
          <w:rFonts w:eastAsia="Times New Roman"/>
          <w:szCs w:val="24"/>
        </w:rPr>
      </w:pPr>
      <w:r>
        <w:rPr>
          <w:rFonts w:eastAsia="Times New Roman"/>
          <w:szCs w:val="24"/>
        </w:rPr>
        <w:t xml:space="preserve">Ευχαριστώ. </w:t>
      </w:r>
    </w:p>
    <w:p w14:paraId="5776E1FB" w14:textId="77777777" w:rsidR="00C04901" w:rsidRDefault="00EA6D8E">
      <w:pPr>
        <w:spacing w:line="600" w:lineRule="auto"/>
        <w:ind w:firstLine="720"/>
        <w:jc w:val="both"/>
        <w:rPr>
          <w:rFonts w:eastAsia="Times New Roman"/>
          <w:szCs w:val="24"/>
        </w:rPr>
      </w:pPr>
      <w:r>
        <w:rPr>
          <w:rFonts w:eastAsia="Times New Roman"/>
          <w:szCs w:val="24"/>
        </w:rPr>
        <w:t>(Χειροκροτήματα από την πτέρυγα της Δημοκρατικής Συμπαράταξης ΠΑΣΟΚ-ΔΗΜΑΡ)</w:t>
      </w:r>
    </w:p>
    <w:p w14:paraId="5776E1FC" w14:textId="77777777" w:rsidR="00C04901" w:rsidRDefault="00EA6D8E">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Ευχαριστούμε πολύ. </w:t>
      </w:r>
    </w:p>
    <w:p w14:paraId="5776E1FD" w14:textId="77777777" w:rsidR="00C04901" w:rsidRDefault="00EA6D8E">
      <w:pPr>
        <w:spacing w:line="600" w:lineRule="auto"/>
        <w:ind w:firstLine="720"/>
        <w:jc w:val="both"/>
        <w:rPr>
          <w:rFonts w:eastAsia="Times New Roman"/>
          <w:szCs w:val="24"/>
        </w:rPr>
      </w:pPr>
      <w:r>
        <w:rPr>
          <w:rFonts w:eastAsia="Times New Roman"/>
          <w:szCs w:val="24"/>
        </w:rPr>
        <w:t>Ο κ. Γεωργαντάς από τη Νέα Δημοκρατία έχει τον λόγο.</w:t>
      </w:r>
    </w:p>
    <w:p w14:paraId="5776E1FE" w14:textId="77777777" w:rsidR="00C04901" w:rsidRDefault="00EA6D8E">
      <w:pPr>
        <w:spacing w:line="600" w:lineRule="auto"/>
        <w:ind w:firstLine="720"/>
        <w:jc w:val="both"/>
        <w:rPr>
          <w:rFonts w:eastAsia="Times New Roman"/>
          <w:szCs w:val="24"/>
        </w:rPr>
      </w:pPr>
      <w:r>
        <w:rPr>
          <w:rFonts w:eastAsia="Times New Roman"/>
          <w:b/>
          <w:szCs w:val="24"/>
        </w:rPr>
        <w:t xml:space="preserve">ΓΕΩΡΓΙΟΣ ΓΕΩΡΓΑΝΤΑΣ: </w:t>
      </w:r>
      <w:r>
        <w:rPr>
          <w:rFonts w:eastAsia="Times New Roman"/>
          <w:szCs w:val="24"/>
        </w:rPr>
        <w:t xml:space="preserve">Ευχαριστώ, κύριε Πρόεδρε. </w:t>
      </w:r>
    </w:p>
    <w:p w14:paraId="5776E1FF" w14:textId="77777777" w:rsidR="00C04901" w:rsidRDefault="00EA6D8E">
      <w:pPr>
        <w:spacing w:line="600" w:lineRule="auto"/>
        <w:ind w:firstLine="720"/>
        <w:jc w:val="both"/>
        <w:rPr>
          <w:rFonts w:eastAsia="Times New Roman"/>
          <w:szCs w:val="24"/>
        </w:rPr>
      </w:pPr>
      <w:r>
        <w:rPr>
          <w:rFonts w:eastAsia="Times New Roman"/>
          <w:szCs w:val="24"/>
        </w:rPr>
        <w:t xml:space="preserve">Οι συνάδελφοι από τον ΣΥΡΙΖΑ οι οποίοι προηγήθηκαν του Βήματος σήμερα, εκμεταλλευόμενοι ίσως το κλίμα συναίνεσης σε σχέση με το νομοσχέδιο, βρήκαν την ευκαιρία για τοποθετήσεις, οι οποίες νομίζω ότι τελικά δεν είναι προς προάσπιση των πολιτικών τους επιδιώξεων. </w:t>
      </w:r>
    </w:p>
    <w:p w14:paraId="5776E200" w14:textId="77777777" w:rsidR="00C04901" w:rsidRDefault="00EA6D8E">
      <w:pPr>
        <w:spacing w:line="600" w:lineRule="auto"/>
        <w:ind w:firstLine="720"/>
        <w:jc w:val="both"/>
        <w:rPr>
          <w:rFonts w:eastAsia="Times New Roman"/>
          <w:szCs w:val="24"/>
        </w:rPr>
      </w:pPr>
      <w:r>
        <w:rPr>
          <w:rFonts w:eastAsia="Times New Roman"/>
          <w:szCs w:val="24"/>
        </w:rPr>
        <w:t>Η κ. Ιγγλέζη τοποθετήθηκε νωρίτερα, θέλοντας να θυμίσει –δήθεν- ότι η Νέα Δημοκρατία το 2014 είχε μεγαλύτερη «απόδοση» από τη σημερινή Κυβέρνηση στις καταθέσεις τροπολογιών. Ξέρετε, δεν έχει τόσο σημασία να το δούμε αριθμητικά.</w:t>
      </w:r>
    </w:p>
    <w:p w14:paraId="5776E201" w14:textId="77777777" w:rsidR="00C04901" w:rsidRDefault="00EA6D8E">
      <w:pPr>
        <w:spacing w:line="600" w:lineRule="auto"/>
        <w:ind w:firstLine="720"/>
        <w:jc w:val="both"/>
        <w:rPr>
          <w:rFonts w:eastAsia="Times New Roman"/>
          <w:szCs w:val="24"/>
        </w:rPr>
      </w:pPr>
      <w:r>
        <w:rPr>
          <w:rFonts w:eastAsia="Times New Roman"/>
          <w:szCs w:val="24"/>
        </w:rPr>
        <w:t xml:space="preserve">Υπάρχουν δυο στοιχεία για την καλή νομοθέτηση. Να δώσω δυο σημαντικές διαφορές. </w:t>
      </w:r>
    </w:p>
    <w:p w14:paraId="5776E202" w14:textId="77777777" w:rsidR="00C04901" w:rsidRDefault="00EA6D8E">
      <w:pPr>
        <w:spacing w:line="600" w:lineRule="auto"/>
        <w:ind w:firstLine="720"/>
        <w:jc w:val="both"/>
        <w:rPr>
          <w:rFonts w:eastAsia="Times New Roman"/>
          <w:szCs w:val="24"/>
        </w:rPr>
      </w:pPr>
      <w:r>
        <w:rPr>
          <w:rFonts w:eastAsia="Times New Roman"/>
          <w:szCs w:val="24"/>
        </w:rPr>
        <w:t xml:space="preserve">Η πρώτη είναι ότι η πρακτική της παρούσας Κυβέρνησης, δεν είναι απλά να έρχονται υπουργικές ή και βουλευτικές τροπολογίες. Η Κυβέρνηση έχει σπάσει κάθε ρεκόρ στις υπουργικές τροπολογίες, οι οποίες κατατίθενται σε κυρώσεις διεθνών συμβάσεων, εκεί που εκ του Κανονισμού της Βουλής απαγορεύεται, δεν επιτρέπεται να γίνει οποιαδήποτε συζήτηση. </w:t>
      </w:r>
    </w:p>
    <w:p w14:paraId="5776E203" w14:textId="77777777" w:rsidR="00C04901" w:rsidRDefault="00EA6D8E">
      <w:pPr>
        <w:spacing w:line="600" w:lineRule="auto"/>
        <w:ind w:firstLine="720"/>
        <w:jc w:val="both"/>
        <w:rPr>
          <w:rFonts w:eastAsia="Times New Roman"/>
          <w:szCs w:val="24"/>
        </w:rPr>
      </w:pPr>
      <w:r>
        <w:rPr>
          <w:rFonts w:eastAsia="Times New Roman"/>
          <w:szCs w:val="24"/>
        </w:rPr>
        <w:t xml:space="preserve">Αν ανατρέξει κανείς, λοιπόν, στα αρχεία της Βουλής, θα δει ότι μέσα σε ενάμιση χρόνο, έχει κατατεθεί ο τριπλάσιος αριθμός υπουργικών τροπολογιών σε κυρώσεις συμβάσεων, σε σχέση με τα προηγούμενα δυόμισι χρόνια της κυβέρνησης της Νέας Δημοκρατίας-ΠΑΣΟΚ. </w:t>
      </w:r>
    </w:p>
    <w:p w14:paraId="5776E204" w14:textId="77777777" w:rsidR="00C04901" w:rsidRDefault="00EA6D8E">
      <w:pPr>
        <w:spacing w:line="600" w:lineRule="auto"/>
        <w:ind w:firstLine="720"/>
        <w:contextualSpacing/>
        <w:jc w:val="both"/>
        <w:rPr>
          <w:rFonts w:eastAsia="Times New Roman" w:cs="Times New Roman"/>
          <w:szCs w:val="24"/>
        </w:rPr>
      </w:pPr>
      <w:r>
        <w:rPr>
          <w:rFonts w:eastAsia="Times New Roman" w:cs="Times New Roman"/>
          <w:szCs w:val="24"/>
        </w:rPr>
        <w:t xml:space="preserve">Όμως αυτό που κάνει τη μεγαλύτερη διαφορά, για να δούμε πώς νομοθετεί ο ένας και πώς ο άλλος, είναι το εξής που είναι απόλυτο και αναμφισβήτητο. Ο ΣΥΡΙΖΑ ως αντιπολίτευση δεν ψήφισε ούτε ένα άρθρο από οποιοδήποτε νομοσχέδιο έφεραν η Νέα Δημοκρατία και το ΠΑΣΟΚ το διάστημα 2012-2014. Ούτε ένα άρθρο! Όποιος μου πει ότι ψήφισε ένα άρθρο, να το αναφέρει σήμερα εδώ, αν έχουν οι συνάδελφοι να δείξουν κάτι. Η Νέα Δημοκρατία δεν έφερε κάτι σωστό σε αυτή την Αίθουσα για δυόμισι χρόνια; </w:t>
      </w:r>
    </w:p>
    <w:p w14:paraId="5776E205" w14:textId="77777777" w:rsidR="00C04901" w:rsidRDefault="00EA6D8E">
      <w:pPr>
        <w:spacing w:line="600" w:lineRule="auto"/>
        <w:ind w:firstLine="720"/>
        <w:contextualSpacing/>
        <w:jc w:val="both"/>
        <w:rPr>
          <w:rFonts w:eastAsia="Times New Roman" w:cs="Times New Roman"/>
          <w:szCs w:val="24"/>
        </w:rPr>
      </w:pPr>
      <w:r>
        <w:rPr>
          <w:rFonts w:eastAsia="Times New Roman" w:cs="Times New Roman"/>
          <w:szCs w:val="24"/>
        </w:rPr>
        <w:t>Εμείς έχουμε ψηφίσει το 25% με 30% των νομοθετημάτων ή διάσπαρτων διατάξεων από τα νομοθετήματα που έφερε αυτή η Κυβέρνηση. Αυτό δείχνει τον τρόπο με τον οποίο εμείς αντιπολιτευόμαστε με υπευθυνότητα –σε αντίθεση με το δικό σας απόλυτο «όχι»- σε μια δημιουργική συζήτηση και στην αποδοχή όποιων νομοθετικών πρωτοβουλιών της Κυβέρνησης είναι σωστές.</w:t>
      </w:r>
    </w:p>
    <w:p w14:paraId="5776E206" w14:textId="77777777" w:rsidR="00C04901" w:rsidRDefault="00EA6D8E">
      <w:pPr>
        <w:spacing w:line="600" w:lineRule="auto"/>
        <w:ind w:firstLine="720"/>
        <w:contextualSpacing/>
        <w:jc w:val="both"/>
        <w:rPr>
          <w:rFonts w:eastAsia="Times New Roman" w:cs="Times New Roman"/>
          <w:szCs w:val="24"/>
        </w:rPr>
      </w:pPr>
      <w:r>
        <w:rPr>
          <w:rFonts w:eastAsia="Times New Roman" w:cs="Times New Roman"/>
          <w:szCs w:val="24"/>
        </w:rPr>
        <w:t xml:space="preserve">Αν θυμάστε, κύριοι συνάδελφοι του ΣΥΡΙΖΑ, τον Φεβρουάριο του 2016, ο κ. Βερναρδάκης έφερε ένα νομοσχέδιο-τομή για τη δημόσια διοίκηση, όπως το ανέφερε, το οποίο λεγόταν «Μητρώο Επιτελικών Στελεχών του Δημοσίου». Σύμφωνα με αυτό το πολύ ωραίο νομοθέτημα, από 30 Ιουλίου του παρόντος έτους, θα έπρεπε να λειτουργεί το Μητρώο Επιτελικών Στελεχών του Δημοσίου, δηλαδή να επιλέγονται τα πρόσωπα για θέσεις ευθύνης στο δημόσιο από αυτό το συγκεκριμένο μητρώο, στο οποίο πρέπει να γίνουν αιτήσεις κατά βάση από δημοσίους υπαλλήλους. </w:t>
      </w:r>
    </w:p>
    <w:p w14:paraId="5776E207" w14:textId="77777777" w:rsidR="00C04901" w:rsidRDefault="00EA6D8E">
      <w:pPr>
        <w:spacing w:line="600" w:lineRule="auto"/>
        <w:ind w:firstLine="720"/>
        <w:contextualSpacing/>
        <w:jc w:val="both"/>
        <w:rPr>
          <w:rFonts w:eastAsia="Times New Roman" w:cs="Times New Roman"/>
          <w:szCs w:val="24"/>
        </w:rPr>
      </w:pPr>
      <w:r>
        <w:rPr>
          <w:rFonts w:eastAsia="Times New Roman" w:cs="Times New Roman"/>
          <w:szCs w:val="24"/>
        </w:rPr>
        <w:t xml:space="preserve">Είχε υποχρέωση, με συγκεκριμένο άρθρο αυτού του νομοθετήματος στις 30 Σεπτεμβρίου, να ανακοινώσει όλες τις κενές θέσεις ευθύνης του δημοσίου για να πληρωθούν στη συνέχεια, με βάση τη διαδικασία που προβλεπόταν στο Μητρώο Επιτελικών Στελεχών του Δημοσίου. Έχετε δει εσείς καμμία διαδικασία με βάση το Μητρώο Επιτελικών Στελεχών του Δημοσίου; </w:t>
      </w:r>
    </w:p>
    <w:p w14:paraId="5776E208" w14:textId="77777777" w:rsidR="00C04901" w:rsidRDefault="00EA6D8E">
      <w:pPr>
        <w:spacing w:line="600" w:lineRule="auto"/>
        <w:ind w:firstLine="720"/>
        <w:contextualSpacing/>
        <w:jc w:val="both"/>
        <w:rPr>
          <w:rFonts w:eastAsia="Times New Roman" w:cs="Times New Roman"/>
          <w:szCs w:val="24"/>
        </w:rPr>
      </w:pPr>
      <w:r>
        <w:rPr>
          <w:rFonts w:eastAsia="Times New Roman" w:cs="Times New Roman"/>
          <w:szCs w:val="24"/>
        </w:rPr>
        <w:t xml:space="preserve">Διορίζονται συνέχεια γενικοί και ειδικοί γραμματείς με τον παλιό τρόπο, αυτόν τον οποίο αποφάσισε η παρούσα Κυβέρνηση να καταργήσει, φέρνοντας τη μεγάλη τομή στη δημόσια διοίκηση. Πού είναι αυτή η μεγάλη τομή; Πρέπει να τελειώσει ο αριθμός των κομματικών στελεχών ή των συγγενών και φίλων και μετά να εφαρμόσει τον νόμο, τον οποίο ψήφισε και μάλιστα με συγκεκριμένα χρονοδιαγράμματα; </w:t>
      </w:r>
    </w:p>
    <w:p w14:paraId="5776E209" w14:textId="77777777" w:rsidR="00C04901" w:rsidRDefault="00EA6D8E">
      <w:pPr>
        <w:spacing w:line="600" w:lineRule="auto"/>
        <w:ind w:firstLine="720"/>
        <w:contextualSpacing/>
        <w:jc w:val="both"/>
        <w:rPr>
          <w:rFonts w:eastAsia="Times New Roman" w:cs="Times New Roman"/>
          <w:szCs w:val="24"/>
        </w:rPr>
      </w:pPr>
      <w:r>
        <w:rPr>
          <w:rFonts w:eastAsia="Times New Roman" w:cs="Times New Roman"/>
          <w:szCs w:val="24"/>
        </w:rPr>
        <w:t xml:space="preserve">Ό,τι αναφέρω είναι ξεκάθαρο. Στις 30 Ιουλίου έπρεπε να αρχίσει η λειτουργία του και στις 30 Σεπτεμβρίου έπρεπε να προκηρυχθούν όλες οι κενές θέσεις του δημοσίου. Εξακολουθεί και σήμερα, Οκτώβριο μήνα, η Κυβέρνηση να διορίζει αυτούς που θέλει στις θέσεις που θέλει. </w:t>
      </w:r>
    </w:p>
    <w:p w14:paraId="5776E20A" w14:textId="77777777" w:rsidR="00C04901" w:rsidRDefault="00EA6D8E">
      <w:pPr>
        <w:spacing w:line="600" w:lineRule="auto"/>
        <w:ind w:firstLine="720"/>
        <w:contextualSpacing/>
        <w:jc w:val="both"/>
        <w:rPr>
          <w:rFonts w:eastAsia="Times New Roman" w:cs="Times New Roman"/>
          <w:szCs w:val="24"/>
        </w:rPr>
      </w:pPr>
      <w:r>
        <w:rPr>
          <w:rFonts w:eastAsia="Times New Roman" w:cs="Times New Roman"/>
          <w:szCs w:val="24"/>
        </w:rPr>
        <w:t xml:space="preserve">Σε σχέση με την τροπολογία του κ. Βερναρδάκη για τις συμβάσεις καθαριότητας, φύλαξης και σίτισης για το δημόσιο γενικότερα και τα ιδρύματα του δημοσίου, δεν μπορώ να καταλάβω, πραγματικά, την εμμονή του συγκεκριμένου Υπουργού -και της Κυβερνήσεως βεβαίως- να έρχεται και να ανατρέπει πάντα με ένα πρόσημο, δήθεν κοινωνικό και ταξικό, ισχύουσες συμβάσεις στις εργασιακές σχέσεις, οι οποίες είναι σύμφωνες με ευρωπαϊκές οδηγίες. </w:t>
      </w:r>
    </w:p>
    <w:p w14:paraId="5776E20B" w14:textId="77777777" w:rsidR="00C04901" w:rsidRDefault="00EA6D8E">
      <w:pPr>
        <w:spacing w:line="600" w:lineRule="auto"/>
        <w:ind w:firstLine="720"/>
        <w:contextualSpacing/>
        <w:jc w:val="both"/>
        <w:rPr>
          <w:rFonts w:eastAsia="Times New Roman" w:cs="Times New Roman"/>
          <w:szCs w:val="24"/>
        </w:rPr>
      </w:pPr>
      <w:r>
        <w:rPr>
          <w:rFonts w:eastAsia="Times New Roman" w:cs="Times New Roman"/>
          <w:szCs w:val="24"/>
        </w:rPr>
        <w:t xml:space="preserve">Ουσιαστικά χωρίς επιχειρήματα έρχεται να αναμορφώσει αυτό το πλαίσιο με ένα μόνο σκοπό, να δημιουργήσει μια καινούργια γενιά ομήρων συμβασιούχων του δημοσίου. Λέει ότι έτσι θα έχουμε δημοσιονομικό όφελος. Αν διαβάσει κανείς την έκθεση του Λογιστηρίου, βλέπει ότι το κόστος για όλες αυτές τις συμβάσεις, είναι σύμφωνο με τις διαθέσιμες πιστώσεις. Ποιος λέει ότι θα είναι λιγότερο; </w:t>
      </w:r>
    </w:p>
    <w:p w14:paraId="5776E20C" w14:textId="77777777" w:rsidR="00C04901" w:rsidRDefault="00EA6D8E">
      <w:pPr>
        <w:spacing w:line="600" w:lineRule="auto"/>
        <w:ind w:firstLine="720"/>
        <w:contextualSpacing/>
        <w:jc w:val="both"/>
        <w:rPr>
          <w:rFonts w:eastAsia="Times New Roman" w:cs="Times New Roman"/>
          <w:szCs w:val="24"/>
        </w:rPr>
      </w:pPr>
      <w:r>
        <w:rPr>
          <w:rFonts w:eastAsia="Times New Roman" w:cs="Times New Roman"/>
          <w:szCs w:val="24"/>
        </w:rPr>
        <w:t>Την παράμετρο όπου τα υλικά καθαριότητας θα είναι πλέον του ίδιου του δημοσίου και όχι του εργολάβου καθαριότητας, τη βλέπει κανείς; Την παράμετρο πως δεν ξέρουμε, όταν υπογραφούν αυτές οι συμβάσεις, με ποιον εργασιακό κανόνα θα λειτουργήσουν, γιατί ποιος θα αντικαταστήσει αυτόν που έχει υπογράψει την ατομική σύμβαση εργασίας, όταν θα απουσιάσει για πόσο διάστημα και υπό ποιες συνθήκες; Στην καθαριότητα τα πράγματα μπορεί να είναι πιο απλοποιημένα.</w:t>
      </w:r>
    </w:p>
    <w:p w14:paraId="5776E20D" w14:textId="77777777" w:rsidR="00C04901" w:rsidRDefault="00EA6D8E">
      <w:pPr>
        <w:spacing w:line="600" w:lineRule="auto"/>
        <w:ind w:firstLine="720"/>
        <w:contextualSpacing/>
        <w:jc w:val="both"/>
        <w:rPr>
          <w:rFonts w:eastAsia="Times New Roman" w:cs="Times New Roman"/>
          <w:szCs w:val="24"/>
        </w:rPr>
      </w:pPr>
      <w:r>
        <w:rPr>
          <w:rFonts w:eastAsia="Times New Roman" w:cs="Times New Roman"/>
          <w:szCs w:val="24"/>
        </w:rPr>
        <w:t>Στη φύλαξη και τη σίτιση δεν πρέπει να υπάρχει κάποιος να τους καθοδηγεί, κάποιος να έχει την ευθύνη; Ξέρετε πως λύνει όλα αυτά τα ζητήματα η τροπολογία; Η τροπολογία είναι δυόμισι σελίδες.</w:t>
      </w:r>
    </w:p>
    <w:p w14:paraId="5776E20E" w14:textId="77777777" w:rsidR="00C04901" w:rsidRDefault="00EA6D8E">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5776E20F" w14:textId="77777777" w:rsidR="00C04901" w:rsidRDefault="00EA6D8E">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Τελειώνω σε μισό λεπτό, κύριε Πρόεδρε. </w:t>
      </w:r>
    </w:p>
    <w:p w14:paraId="5776E210" w14:textId="77777777" w:rsidR="00C04901" w:rsidRDefault="00EA6D8E">
      <w:pPr>
        <w:spacing w:line="600" w:lineRule="auto"/>
        <w:ind w:firstLine="720"/>
        <w:contextualSpacing/>
        <w:jc w:val="both"/>
        <w:rPr>
          <w:rFonts w:eastAsia="Times New Roman" w:cs="Times New Roman"/>
          <w:szCs w:val="24"/>
        </w:rPr>
      </w:pPr>
      <w:r>
        <w:rPr>
          <w:rFonts w:eastAsia="Times New Roman" w:cs="Times New Roman"/>
          <w:szCs w:val="24"/>
        </w:rPr>
        <w:t xml:space="preserve">Σε δυο σημεία αναφέρει ότι οι συμβάσεις αυτές θα είναι κατά παρέκκλιση κάθε γενικής και ειδικής διάταξης. Σε μια ρύθμιση δυόμισι σελίδων αναφέρεται δυο φορές ότι θα είναι κατά παρέκκλιση κάθε γενικής και ειδικής διάταξης. Τελικά, νομίζω ότι νομοθετείτε κατά παρέκκλιση κάθε γενικής και ειδικής διάταξης. </w:t>
      </w:r>
    </w:p>
    <w:p w14:paraId="5776E211" w14:textId="77777777" w:rsidR="00C04901" w:rsidRDefault="00EA6D8E">
      <w:pPr>
        <w:spacing w:line="600" w:lineRule="auto"/>
        <w:ind w:firstLine="720"/>
        <w:contextualSpacing/>
        <w:jc w:val="both"/>
        <w:rPr>
          <w:rFonts w:eastAsia="Times New Roman" w:cs="Times New Roman"/>
          <w:szCs w:val="24"/>
        </w:rPr>
      </w:pPr>
      <w:r>
        <w:rPr>
          <w:rFonts w:eastAsia="Times New Roman" w:cs="Times New Roman"/>
          <w:szCs w:val="24"/>
        </w:rPr>
        <w:t xml:space="preserve">Ευτυχώς σήμερα ο κ. Βερναρδάκης υποχρεώθηκε να πει κάτι αυτονόητο και ελπίζω να το ακούνε οι ενδιαφερόμενοι, για να καταλάβουν ότι δεν πρέπει να εμπλακούν σε αυτή την ομηρία. Αναγκάστηκε να παραδεχθεί ότι, σύμφωνα με το Σύνταγμα, οι συμβάσεις ορισμένου χρόνου δεν μπορούν να μετατραπούν σε αορίστου χρόνου. Είναι τουλάχιστον ένα όφελος. </w:t>
      </w:r>
    </w:p>
    <w:p w14:paraId="5776E212" w14:textId="77777777" w:rsidR="00C04901" w:rsidRDefault="00EA6D8E">
      <w:pPr>
        <w:spacing w:line="600" w:lineRule="auto"/>
        <w:ind w:firstLine="720"/>
        <w:contextualSpacing/>
        <w:jc w:val="both"/>
        <w:rPr>
          <w:rFonts w:eastAsia="Times New Roman" w:cs="Times New Roman"/>
          <w:szCs w:val="24"/>
        </w:rPr>
      </w:pPr>
      <w:r>
        <w:rPr>
          <w:rFonts w:eastAsia="Times New Roman" w:cs="Times New Roman"/>
          <w:szCs w:val="24"/>
        </w:rPr>
        <w:t>Ευχαριστώ πολύ, κύριε Πρόεδρε.</w:t>
      </w:r>
    </w:p>
    <w:p w14:paraId="5776E213" w14:textId="77777777" w:rsidR="00C04901" w:rsidRDefault="00EA6D8E">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ΚΕΛΛΑΣ: </w:t>
      </w:r>
      <w:r>
        <w:rPr>
          <w:rFonts w:eastAsia="Times New Roman" w:cs="Times New Roman"/>
          <w:szCs w:val="24"/>
        </w:rPr>
        <w:t>Κύριε Πρόεδρε, θα ήθελα τον λόγο.</w:t>
      </w:r>
    </w:p>
    <w:p w14:paraId="5776E214" w14:textId="77777777" w:rsidR="00C04901" w:rsidRDefault="00EA6D8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Ορίστε, κύριε Κέλλα.</w:t>
      </w:r>
    </w:p>
    <w:p w14:paraId="5776E215" w14:textId="77777777" w:rsidR="00C04901" w:rsidRDefault="00EA6D8E">
      <w:pPr>
        <w:spacing w:line="600" w:lineRule="auto"/>
        <w:ind w:firstLine="720"/>
        <w:jc w:val="both"/>
        <w:rPr>
          <w:rFonts w:eastAsia="Times New Roman"/>
          <w:szCs w:val="24"/>
        </w:rPr>
      </w:pPr>
      <w:r>
        <w:rPr>
          <w:rFonts w:eastAsia="Times New Roman"/>
          <w:b/>
          <w:szCs w:val="24"/>
        </w:rPr>
        <w:t xml:space="preserve">ΧΡΗΣΤΟΣ ΚΕΛΛΑΣ: </w:t>
      </w:r>
      <w:r>
        <w:rPr>
          <w:rFonts w:eastAsia="Times New Roman"/>
          <w:szCs w:val="24"/>
        </w:rPr>
        <w:t>Κύριε Πρόεδρε, μια δήλωση θα ήθελα να κάνω. Μόλις αναρτήθηκε στο διαδίκτυο η απόφαση του Αναπληρωτή Υπουργού Υγείας του κ. Πολάκη, με την οποία απολύει ξανά από το Διοικητικό Συμβούλιο του ΚΕΕΛΠΝΟ τους άρτι δικαιωθέντες πρόεδρο, αντιπρόεδρο και μέλος και διορίζει νέα διοίκηση.</w:t>
      </w:r>
    </w:p>
    <w:p w14:paraId="5776E216" w14:textId="77777777" w:rsidR="00C04901" w:rsidRDefault="00EA6D8E">
      <w:pPr>
        <w:spacing w:line="600" w:lineRule="auto"/>
        <w:ind w:firstLine="720"/>
        <w:jc w:val="both"/>
        <w:rPr>
          <w:rFonts w:eastAsia="Times New Roman"/>
          <w:szCs w:val="24"/>
        </w:rPr>
      </w:pPr>
      <w:r>
        <w:rPr>
          <w:rFonts w:eastAsia="Times New Roman"/>
          <w:szCs w:val="24"/>
        </w:rPr>
        <w:t xml:space="preserve">Κύριε Πρόεδρε, αυτό είναι περιφρόνηση των αποφάσεων του ανωτάτου δικαστηρίου της χώρας, του Συμβουλίου της Επικρατείας, είναι φασίζουσα νοοτροπία και, βεβαίως, την πληρώνουν οι απλήρωτοι οκτακόσιοι είκοσι υπάλληλοι του ΚΕΕΛΠΝΟ και νοσηλευτές που εργάζονται στις μονάδες εντατικής θεραπείας. </w:t>
      </w:r>
    </w:p>
    <w:p w14:paraId="5776E217" w14:textId="77777777" w:rsidR="00C04901" w:rsidRDefault="00EA6D8E">
      <w:pPr>
        <w:spacing w:line="600" w:lineRule="auto"/>
        <w:ind w:firstLine="720"/>
        <w:jc w:val="both"/>
        <w:rPr>
          <w:rFonts w:eastAsia="Times New Roman"/>
          <w:szCs w:val="24"/>
        </w:rPr>
      </w:pPr>
      <w:r>
        <w:rPr>
          <w:rFonts w:eastAsia="Times New Roman"/>
          <w:szCs w:val="24"/>
        </w:rPr>
        <w:t>Σας ευχαριστώ.</w:t>
      </w:r>
    </w:p>
    <w:p w14:paraId="5776E218" w14:textId="77777777" w:rsidR="00C04901" w:rsidRDefault="00EA6D8E">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Και εγώ σας ευχαριστώ, αλλά αυτό που κάνετε δεν είναι σωστό. Το επισημαίνω.</w:t>
      </w:r>
    </w:p>
    <w:p w14:paraId="5776E219" w14:textId="77777777" w:rsidR="00C04901" w:rsidRDefault="00EA6D8E">
      <w:pPr>
        <w:spacing w:line="600" w:lineRule="auto"/>
        <w:ind w:firstLine="720"/>
        <w:jc w:val="both"/>
        <w:rPr>
          <w:rFonts w:eastAsia="Times New Roman"/>
          <w:szCs w:val="24"/>
        </w:rPr>
      </w:pPr>
      <w:r>
        <w:rPr>
          <w:rFonts w:eastAsia="Times New Roman"/>
          <w:b/>
          <w:szCs w:val="24"/>
        </w:rPr>
        <w:t>ΧΡΗΣΤΟΣ ΚΕΛΛΑΣ:</w:t>
      </w:r>
      <w:r>
        <w:rPr>
          <w:rFonts w:eastAsia="Times New Roman"/>
          <w:szCs w:val="24"/>
        </w:rPr>
        <w:t xml:space="preserve"> Μόλις ήρθε, κύριε Πρόεδρε. Είναι σοβαρό και είναι «δις εξαμαρτείν». </w:t>
      </w:r>
    </w:p>
    <w:p w14:paraId="5776E21A" w14:textId="77777777" w:rsidR="00C04901" w:rsidRDefault="00EA6D8E">
      <w:pPr>
        <w:spacing w:line="600" w:lineRule="auto"/>
        <w:ind w:firstLine="720"/>
        <w:jc w:val="center"/>
        <w:rPr>
          <w:rFonts w:eastAsia="Times New Roman"/>
          <w:szCs w:val="24"/>
        </w:rPr>
      </w:pPr>
      <w:r>
        <w:rPr>
          <w:rFonts w:eastAsia="Times New Roman"/>
          <w:szCs w:val="24"/>
        </w:rPr>
        <w:t>(Διαμαρτυρίες από την πτέρυγα του ΣΥΡΙΖΑ)</w:t>
      </w:r>
    </w:p>
    <w:p w14:paraId="5776E21B" w14:textId="77777777" w:rsidR="00C04901" w:rsidRDefault="00EA6D8E">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Το επισημαίνω. Είναι τελείως κατά παρέκκλιση. Συζητάμε άλλο πράγμα και γίνεται ανακοίνωση για κάτι άλλο.</w:t>
      </w:r>
    </w:p>
    <w:p w14:paraId="5776E21C" w14:textId="77777777" w:rsidR="00C04901" w:rsidRDefault="00EA6D8E">
      <w:pPr>
        <w:spacing w:line="600" w:lineRule="auto"/>
        <w:ind w:firstLine="720"/>
        <w:jc w:val="both"/>
        <w:rPr>
          <w:rFonts w:eastAsia="Times New Roman"/>
          <w:szCs w:val="24"/>
        </w:rPr>
      </w:pPr>
      <w:r>
        <w:rPr>
          <w:rFonts w:eastAsia="Times New Roman"/>
          <w:szCs w:val="24"/>
        </w:rPr>
        <w:t>Επιπλέον επειδή δεν είναι αυτό το θέμα της συζήτησης, δεν μπορεί να απαντήσει κανένας. Μπορεί να θέλει κάποιος να πει κάτι, αλλά αυτό που κάνετε…</w:t>
      </w:r>
    </w:p>
    <w:p w14:paraId="5776E21D" w14:textId="77777777" w:rsidR="00C04901" w:rsidRDefault="00EA6D8E">
      <w:pPr>
        <w:spacing w:line="600" w:lineRule="auto"/>
        <w:ind w:firstLine="720"/>
        <w:jc w:val="both"/>
        <w:rPr>
          <w:rFonts w:eastAsia="Times New Roman"/>
          <w:szCs w:val="24"/>
        </w:rPr>
      </w:pPr>
      <w:r>
        <w:rPr>
          <w:rFonts w:eastAsia="Times New Roman"/>
          <w:b/>
          <w:szCs w:val="24"/>
        </w:rPr>
        <w:t>ΧΡΗΣΤΟΣ ΚΕΛΛΑΣ:</w:t>
      </w:r>
      <w:r>
        <w:rPr>
          <w:rFonts w:eastAsia="Times New Roman"/>
          <w:szCs w:val="24"/>
        </w:rPr>
        <w:t xml:space="preserve"> Θα το καταθέσω  για τα Πρακτικά.</w:t>
      </w:r>
    </w:p>
    <w:p w14:paraId="5776E21E" w14:textId="77777777" w:rsidR="00C04901" w:rsidRDefault="00EA6D8E">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Τι να καταθέσετε, αφού είναι εκτός διαδικασίας. Τι μου λέτε τώρα; Σας λέω είναι τελείως κατά παρέκκλιση. Είχα την εντύπωση ότι θα αναφερθείτε επί του θέματος με μια άνεση…</w:t>
      </w:r>
    </w:p>
    <w:p w14:paraId="5776E21F" w14:textId="77777777" w:rsidR="00C04901" w:rsidRDefault="00EA6D8E">
      <w:pPr>
        <w:spacing w:line="600" w:lineRule="auto"/>
        <w:ind w:firstLine="720"/>
        <w:jc w:val="both"/>
        <w:rPr>
          <w:rFonts w:eastAsia="Times New Roman"/>
          <w:szCs w:val="24"/>
        </w:rPr>
      </w:pPr>
      <w:r>
        <w:rPr>
          <w:rFonts w:eastAsia="Times New Roman"/>
          <w:b/>
          <w:szCs w:val="24"/>
        </w:rPr>
        <w:t>ΓΕΩΡΓΙΟΣ ΓΕΩΡΓΑΝΤΑΣ:</w:t>
      </w:r>
      <w:r>
        <w:rPr>
          <w:rFonts w:eastAsia="Times New Roman"/>
          <w:szCs w:val="24"/>
        </w:rPr>
        <w:t xml:space="preserve"> Νομοθετούμε κατά παρέκκλιση και μας πειράζει τώρα ο Κανονισμός;</w:t>
      </w:r>
    </w:p>
    <w:p w14:paraId="5776E220" w14:textId="77777777" w:rsidR="00C04901" w:rsidRDefault="00EA6D8E">
      <w:pPr>
        <w:spacing w:line="600" w:lineRule="auto"/>
        <w:ind w:firstLine="720"/>
        <w:jc w:val="both"/>
        <w:rPr>
          <w:rFonts w:eastAsia="Times New Roman"/>
          <w:szCs w:val="24"/>
        </w:rPr>
      </w:pPr>
      <w:r>
        <w:rPr>
          <w:rFonts w:eastAsia="Times New Roman"/>
          <w:b/>
          <w:szCs w:val="24"/>
        </w:rPr>
        <w:t xml:space="preserve">ΜΕΡΟΠΗ ΤΖΟΥΦΗ: </w:t>
      </w:r>
      <w:r>
        <w:rPr>
          <w:rFonts w:eastAsia="Times New Roman"/>
          <w:szCs w:val="24"/>
        </w:rPr>
        <w:t>Κατά παραβίαση της ουσίας μιλάτε!</w:t>
      </w:r>
    </w:p>
    <w:p w14:paraId="5776E221" w14:textId="77777777" w:rsidR="00C04901" w:rsidRDefault="00EA6D8E">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Πού έγινε παρέκκλιση προηγουμένως, κύριε Γεωργαντά;</w:t>
      </w:r>
    </w:p>
    <w:p w14:paraId="5776E222" w14:textId="77777777" w:rsidR="00C04901" w:rsidRDefault="00EA6D8E">
      <w:pPr>
        <w:spacing w:line="600" w:lineRule="auto"/>
        <w:ind w:firstLine="720"/>
        <w:jc w:val="both"/>
        <w:rPr>
          <w:rFonts w:eastAsia="Times New Roman"/>
          <w:szCs w:val="24"/>
        </w:rPr>
      </w:pPr>
      <w:r>
        <w:rPr>
          <w:rFonts w:eastAsia="Times New Roman"/>
          <w:b/>
          <w:szCs w:val="24"/>
        </w:rPr>
        <w:t xml:space="preserve">ΓΕΩΡΓΙΟΣ ΓΕΩΡΓΑΝΤΑΣ: </w:t>
      </w:r>
      <w:r>
        <w:rPr>
          <w:rFonts w:eastAsia="Times New Roman"/>
          <w:szCs w:val="24"/>
        </w:rPr>
        <w:t>Είπα ότι νομοθετούμε κατά παρέκκλιση. Δεν αναφερόμουν σε εσάς, κύριε Πρόεδρε.</w:t>
      </w:r>
    </w:p>
    <w:p w14:paraId="5776E223" w14:textId="77777777" w:rsidR="00C04901" w:rsidRDefault="00EA6D8E">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w:t>
      </w: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μαθητές και μαθήτριες και δύο εκπαιδευτικοί συνοδοί τους από το Γενικό Λύκειο Τρίπολης. </w:t>
      </w:r>
    </w:p>
    <w:p w14:paraId="5776E224" w14:textId="77777777" w:rsidR="00C04901" w:rsidRDefault="00EA6D8E">
      <w:pPr>
        <w:spacing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5776E225" w14:textId="77777777" w:rsidR="00C04901" w:rsidRDefault="00EA6D8E">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5776E226" w14:textId="77777777" w:rsidR="00C04901" w:rsidRDefault="00EA6D8E">
      <w:pPr>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Κύριε Πρόεδρε, μια μονολεκτική διόρθωση θα ήθελα να κάνω.</w:t>
      </w:r>
    </w:p>
    <w:p w14:paraId="5776E227" w14:textId="77777777" w:rsidR="00C04901" w:rsidRDefault="00EA6D8E">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Αμέσως μετά, κύριε Κεγκέρογλου.</w:t>
      </w:r>
    </w:p>
    <w:p w14:paraId="5776E228" w14:textId="77777777" w:rsidR="00C04901" w:rsidRDefault="00EA6D8E">
      <w:pPr>
        <w:spacing w:line="600" w:lineRule="auto"/>
        <w:ind w:firstLine="720"/>
        <w:jc w:val="both"/>
        <w:rPr>
          <w:rFonts w:eastAsia="Times New Roman"/>
          <w:szCs w:val="24"/>
        </w:rPr>
      </w:pPr>
      <w:r>
        <w:rPr>
          <w:rFonts w:eastAsia="Times New Roman"/>
          <w:szCs w:val="24"/>
        </w:rPr>
        <w:t>Να ενημερώσουμε τους μαθητές ότι βρισκόμαστε στο τέλος μιας διαδικασίας ψήφισης ενός νομοσχεδίου. Είμαστε προς το τέλος. Μετά θα μιλήσει η κυρία Υπουργός και θα ακολουθήσει ψηφοφορία.</w:t>
      </w:r>
    </w:p>
    <w:p w14:paraId="5776E229" w14:textId="77777777" w:rsidR="00C04901" w:rsidRDefault="00EA6D8E">
      <w:pPr>
        <w:spacing w:line="600" w:lineRule="auto"/>
        <w:ind w:firstLine="720"/>
        <w:jc w:val="both"/>
        <w:rPr>
          <w:rFonts w:eastAsia="Times New Roman"/>
          <w:szCs w:val="24"/>
        </w:rPr>
      </w:pPr>
      <w:r>
        <w:rPr>
          <w:rFonts w:eastAsia="Times New Roman"/>
          <w:szCs w:val="24"/>
        </w:rPr>
        <w:t>Κύριε Κεγκέρογλου, έχετε τον λόγο.</w:t>
      </w:r>
    </w:p>
    <w:p w14:paraId="5776E22A" w14:textId="77777777" w:rsidR="00C04901" w:rsidRDefault="00EA6D8E">
      <w:pPr>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Μια μονολεκτική διόρθωση θέλω να κάνω για την τροπολογία στην οποία αναφέρθηκα, που αφορά τις προσλήψεις στις μονάδες αντιμετώπισης της φτώχειας.</w:t>
      </w:r>
    </w:p>
    <w:p w14:paraId="5776E22B" w14:textId="77777777" w:rsidR="00C04901" w:rsidRDefault="00EA6D8E">
      <w:pPr>
        <w:spacing w:line="600" w:lineRule="auto"/>
        <w:ind w:firstLine="720"/>
        <w:jc w:val="both"/>
        <w:rPr>
          <w:rFonts w:eastAsia="Times New Roman"/>
          <w:szCs w:val="24"/>
        </w:rPr>
      </w:pPr>
      <w:r>
        <w:rPr>
          <w:rFonts w:eastAsia="Times New Roman"/>
          <w:szCs w:val="24"/>
        </w:rPr>
        <w:t xml:space="preserve"> Έχει αλλάξει μια σειρά η οποία αλλοιώνει τελείως το περιεχόμενο. Με αυτήν την έννοια εμείς θα ψηφίσουμε «παρών». Δεν είμαστε αντίθετοι στη θέσπιση κριτηρίων, αλλά άνοιξε και μια διάταξη το διαφοροποιεί παντελώς, που σημαίνει ότι θα μείνουν έξω όλοι όσοι εργάζονται σήμερα στις δομές. Γι’ αυτό ψηφίζουμε «παρών». Το διευκρινίζω.</w:t>
      </w:r>
    </w:p>
    <w:p w14:paraId="5776E22C" w14:textId="77777777" w:rsidR="00C04901" w:rsidRDefault="00EA6D8E">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Κατανοητό.</w:t>
      </w:r>
    </w:p>
    <w:p w14:paraId="5776E22D" w14:textId="77777777" w:rsidR="00C04901" w:rsidRDefault="00EA6D8E">
      <w:pPr>
        <w:spacing w:line="600" w:lineRule="auto"/>
        <w:ind w:firstLine="720"/>
        <w:jc w:val="both"/>
        <w:rPr>
          <w:rFonts w:eastAsia="Times New Roman"/>
          <w:szCs w:val="24"/>
        </w:rPr>
      </w:pPr>
      <w:r>
        <w:rPr>
          <w:rFonts w:eastAsia="Times New Roman"/>
          <w:szCs w:val="24"/>
        </w:rPr>
        <w:t xml:space="preserve">Θα μιλήσει τώρα ο κ. Αϊβατίδης, αλλά να ξέρετε, κύριε Αϊβατίδη, ότι σας δίνω τον λόγο ως προτασσόμενος. </w:t>
      </w:r>
    </w:p>
    <w:p w14:paraId="5776E22E" w14:textId="77777777" w:rsidR="00C04901" w:rsidRDefault="00EA6D8E">
      <w:pPr>
        <w:spacing w:line="600" w:lineRule="auto"/>
        <w:ind w:firstLine="720"/>
        <w:jc w:val="both"/>
        <w:rPr>
          <w:rFonts w:eastAsia="Times New Roman"/>
          <w:szCs w:val="24"/>
        </w:rPr>
      </w:pPr>
      <w:r>
        <w:rPr>
          <w:rFonts w:eastAsia="Times New Roman"/>
          <w:szCs w:val="24"/>
        </w:rPr>
        <w:t>Κατά συνέπεια, έχετε τον λόγο για τέσσερα λεπτά.</w:t>
      </w:r>
    </w:p>
    <w:p w14:paraId="5776E22F" w14:textId="77777777" w:rsidR="00C04901" w:rsidRDefault="00EA6D8E">
      <w:pPr>
        <w:spacing w:line="600" w:lineRule="auto"/>
        <w:ind w:firstLine="720"/>
        <w:jc w:val="both"/>
        <w:rPr>
          <w:rFonts w:eastAsia="Times New Roman"/>
          <w:szCs w:val="24"/>
        </w:rPr>
      </w:pPr>
      <w:r>
        <w:rPr>
          <w:rFonts w:eastAsia="Times New Roman"/>
          <w:b/>
          <w:szCs w:val="24"/>
        </w:rPr>
        <w:t xml:space="preserve">ΙΩΑΝΝΗΣ ΑΪΒΑΤΙΔΗΣ: </w:t>
      </w:r>
      <w:r>
        <w:rPr>
          <w:rFonts w:eastAsia="Times New Roman"/>
          <w:szCs w:val="24"/>
        </w:rPr>
        <w:t>Ευχαριστώ, κύριε Πρόεδρε.</w:t>
      </w:r>
    </w:p>
    <w:p w14:paraId="5776E230" w14:textId="77777777" w:rsidR="00C04901" w:rsidRDefault="00EA6D8E">
      <w:pPr>
        <w:spacing w:line="600" w:lineRule="auto"/>
        <w:ind w:firstLine="720"/>
        <w:jc w:val="both"/>
        <w:rPr>
          <w:rFonts w:eastAsia="Times New Roman"/>
          <w:szCs w:val="24"/>
        </w:rPr>
      </w:pPr>
      <w:r>
        <w:rPr>
          <w:rFonts w:eastAsia="Times New Roman"/>
          <w:szCs w:val="24"/>
        </w:rPr>
        <w:t>Θα αναφερθώ αποκλειστικώς και μόνο στις τρεις προταθείσες από πλευράς Χρυσής Αυγής τροπολογίες, που αφορούν τα άτομα με αναπηρία.</w:t>
      </w:r>
    </w:p>
    <w:p w14:paraId="5776E231" w14:textId="77777777" w:rsidR="00C04901" w:rsidRDefault="00EA6D8E">
      <w:pPr>
        <w:spacing w:line="600" w:lineRule="auto"/>
        <w:ind w:firstLine="720"/>
        <w:jc w:val="both"/>
        <w:rPr>
          <w:rFonts w:eastAsia="Times New Roman"/>
          <w:szCs w:val="24"/>
        </w:rPr>
      </w:pPr>
      <w:r>
        <w:rPr>
          <w:rFonts w:eastAsia="Times New Roman"/>
          <w:szCs w:val="24"/>
        </w:rPr>
        <w:t>Φρονώ πως μία Κυβέρνηση η οποία διατείνεται πως είναι αριστερή, έχει το αριστερό κοινωνικό πρόσημο, ότι τη διακρίνει ο ανθρωπισμός, θα πρέπει τουλάχιστον να δώσει μια ρητή και συγκεκριμένη απάντηση, για ποιον λόγο δεν έγιναν δεκτές αυτές οι συγκεκριμένες τροπολογίες.</w:t>
      </w:r>
    </w:p>
    <w:p w14:paraId="5776E232" w14:textId="77777777" w:rsidR="00C04901" w:rsidRDefault="00EA6D8E">
      <w:pPr>
        <w:spacing w:line="600" w:lineRule="auto"/>
        <w:ind w:firstLine="720"/>
        <w:jc w:val="both"/>
        <w:rPr>
          <w:rFonts w:eastAsia="Times New Roman"/>
          <w:szCs w:val="24"/>
        </w:rPr>
      </w:pPr>
      <w:r>
        <w:rPr>
          <w:rFonts w:eastAsia="Times New Roman"/>
          <w:szCs w:val="24"/>
        </w:rPr>
        <w:t>Η πρώτη εξ αυτών αφορά τη χορήγηση επιδόματος κινήσεως στα άτομα με αναπηρία, που έχουν ποσοστό αναπηρίας άνω του 80%. Αφορά, βεβαίως, κάποιες κοινές υπουργικές αποφάσεις του 1988 και του 2008 και θα πρέπει να επεκταθεί αυτή η ρύθμιση, στο ότι θα πρέπει να χορηγείται το συγκεκριμένο επίδομα κινήσεως ανεξαρτήτως παθήσεως και όχι μόνο σε πλήρη παράλυση των κάτω άκρων και ακρωτηριασμό και των δύο άκρων.</w:t>
      </w:r>
    </w:p>
    <w:p w14:paraId="5776E233" w14:textId="77777777" w:rsidR="00C04901" w:rsidRDefault="00EA6D8E">
      <w:pPr>
        <w:spacing w:line="600" w:lineRule="auto"/>
        <w:ind w:firstLine="720"/>
        <w:jc w:val="both"/>
        <w:rPr>
          <w:rFonts w:eastAsia="Times New Roman"/>
          <w:szCs w:val="24"/>
        </w:rPr>
      </w:pPr>
      <w:r>
        <w:rPr>
          <w:rFonts w:eastAsia="Times New Roman"/>
          <w:szCs w:val="24"/>
        </w:rPr>
        <w:t>Η δεύτερη τροπολογία, αφορά στη δυνατότητα που θα πρέπει να έχουν άτομα με αναπηρία που ξεπερνάει το 67%, για τους άνδρες σε ηλικία πάνω από πενήντα πέντε έτη και για τις γυναίκες πάνω από πενήντα, σύμφωνα με τον ν.2874/2000 να υπαχθούν στον νόμο αυτόν περί προαιρετικής ασφάλισης, να καλύψουν τις εισφορές τους, ενώ μέχρι τώρα αποκλείονται.</w:t>
      </w:r>
    </w:p>
    <w:p w14:paraId="5776E234" w14:textId="77777777" w:rsidR="00C04901" w:rsidRDefault="00EA6D8E">
      <w:pPr>
        <w:spacing w:line="600" w:lineRule="auto"/>
        <w:ind w:firstLine="720"/>
        <w:jc w:val="both"/>
        <w:rPr>
          <w:rFonts w:eastAsia="Times New Roman"/>
          <w:szCs w:val="24"/>
        </w:rPr>
      </w:pPr>
      <w:r>
        <w:rPr>
          <w:rFonts w:eastAsia="Times New Roman"/>
          <w:szCs w:val="24"/>
        </w:rPr>
        <w:t xml:space="preserve">Νομίζω ότι είναι ένα από τα πολύ δίκαια αιτήματα των ατόμων με αναπηρία, που οδηγεί βεβαίως στην αξιοπρεπέστερη διαβίωσή τους στις ημέρες ύφεσης που διάγουμε και μάλιστα θα έλεγα όχι της απλής διαβίωσης, αλλά της επιβίωσής τους. </w:t>
      </w:r>
    </w:p>
    <w:p w14:paraId="5776E235"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Η τρίτη τροπολογία, αφορά στις δύο ασφαλιστικές εταιρείες, την «ΑΣΠΙΣ ΠΡΟΝΟΙΑ» και την «</w:t>
      </w:r>
      <w:r>
        <w:rPr>
          <w:rFonts w:eastAsia="Times New Roman" w:cs="Times New Roman"/>
          <w:szCs w:val="24"/>
          <w:lang w:val="en-US"/>
        </w:rPr>
        <w:t>COMMERCIAL</w:t>
      </w:r>
      <w:r>
        <w:rPr>
          <w:rFonts w:eastAsia="Times New Roman" w:cs="Times New Roman"/>
          <w:szCs w:val="24"/>
        </w:rPr>
        <w:t xml:space="preserve"> </w:t>
      </w:r>
      <w:r>
        <w:rPr>
          <w:rFonts w:eastAsia="Times New Roman" w:cs="Times New Roman"/>
          <w:szCs w:val="24"/>
          <w:lang w:val="en-US"/>
        </w:rPr>
        <w:t>VALUE</w:t>
      </w:r>
      <w:r>
        <w:rPr>
          <w:rFonts w:eastAsia="Times New Roman" w:cs="Times New Roman"/>
          <w:szCs w:val="24"/>
        </w:rPr>
        <w:t xml:space="preserve">», οι οποίες έχουν τεθεί σε καθεστώς ασφαλιστικής εκκαθάρισης. </w:t>
      </w:r>
    </w:p>
    <w:p w14:paraId="5776E236"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Θα ήταν σκόπιμο, σύμφωνα με τη δική μας πρόταση-τροπολογία, άτομα τα οποία έχουν πιστοποιημένη από ΚΕΠΑ αναπηρία πάνω από 67%, να έχουν μια προτεραιότητα στην ικανοποίηση των απαιτήσεών τους, δηλαδή να τεθούν σε μια προνομιακή θέση, όσον αφορά τη σειρά ικανοποίησης των απαιτήσεών τους για τις συγκεκριμένες εκκαθαρίσεις των δύο αυτών ασφαλιστικών εταιρειών.</w:t>
      </w:r>
    </w:p>
    <w:p w14:paraId="5776E237"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Κλείνοντας, θα ήθελα να πω ότι εμπράκτως η Χρυσή Αυγή στηρίζει τα δίκαια αιτήματα των ατόμων με αναπηρία. Η δε καθ’ έξιν και κατ’ επάγγελμα υβριστές της Χρυσής Αυγής εμμένουν στο αντίθετο. Αυτό, όμως, ακριβώς οδηγεί σε μια γιγάντωση του εθνικιστικού κινήματος. </w:t>
      </w:r>
    </w:p>
    <w:p w14:paraId="5776E238"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Θα θυμίσω ότι εξ ορισμού, ο εθνικιστής είναι και ανθρωπιστής. Ο χρυσαυγίτης είναι και ανθρωπιστής. Όποιος έχει κάποια αντίρρηση, θα πρέπει να αντιλέξει με αποδείξεις, ειδάλλως είναι ποικιλοτρόπως κολάσιμο και ποινικώς και αστικώς, αλλά κυρίως πολιτικώς, κυρία Υπουργέ.</w:t>
      </w:r>
    </w:p>
    <w:p w14:paraId="5776E239"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5776E23A" w14:textId="77777777" w:rsidR="00C04901" w:rsidRDefault="00EA6D8E">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Ευχαριστούμε. Ήταν ο τελευταίος ομιλητής. Έχουμε ξεπεράσει κατά πολύ τον χρόνο που είχαμε πει για την ολοκλήρωση της διαδικασίας, δηλαδή την έκτη απογευματινή. Έχουμε και μια μεγάλη ψηφοφορία μπροστά μας, όπως γνωρίζετε. </w:t>
      </w:r>
    </w:p>
    <w:p w14:paraId="5776E23B"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Όλοι οι εισηγητές στην πρωτολογία τους είχαν υπερβεί τον χρόνο τους. Δεν ξέρω αν επιμένει κάποιος να πάρει τον λόγο για ένα με δύο λεπτά. </w:t>
      </w:r>
    </w:p>
    <w:p w14:paraId="5776E23C"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ΔΗΜΗΤΡΙΟΣ ΚΟΥΚΟΥΤΣΗΣ:  </w:t>
      </w:r>
      <w:r>
        <w:rPr>
          <w:rFonts w:eastAsia="Times New Roman" w:cs="Times New Roman"/>
          <w:szCs w:val="24"/>
        </w:rPr>
        <w:t>Εγώ για δύο λεπτά.</w:t>
      </w:r>
    </w:p>
    <w:p w14:paraId="5776E23D" w14:textId="77777777" w:rsidR="00C04901" w:rsidRDefault="00EA6D8E">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Θα προχωρήσουμε μετά στην κυρία Υπουργό και θα ψηφίσουμε.</w:t>
      </w:r>
    </w:p>
    <w:p w14:paraId="5776E23E"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Τον λόγο έχει ο κ. Κουκούτσης.</w:t>
      </w:r>
    </w:p>
    <w:p w14:paraId="5776E23F"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ΔΗΜΗΤΡΙΟΣ ΚΟΥΚΟΥΤΣΗΣ:</w:t>
      </w:r>
      <w:r>
        <w:rPr>
          <w:rFonts w:eastAsia="Times New Roman" w:cs="Times New Roman"/>
          <w:szCs w:val="24"/>
        </w:rPr>
        <w:t xml:space="preserve"> Σας ευχαριστώ, κύριε Πρόεδρε.</w:t>
      </w:r>
    </w:p>
    <w:p w14:paraId="5776E240"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Σήμερα ακούστηκαν πάρα πολλά στην Αίθουσα του Κοινοβουλίου. Μάλιστα λέχθηκαν πράγματα σε ιδεολογικό επίπεδο: «να αλλάξουμε τη σκέψη», «να αλλάξουμε τον κόσμο», «εμείς οι αριστεροί θα φέρουμε μια άλλη κοινωνία», «ο διεθνισμός», «το τέλειο αποτέλεσμα», «ο κομμουνισμός», «η κολεκτίβα», «η Κομμούνα», όλα αυτά τα πάρα πολύ όμορφα. </w:t>
      </w:r>
    </w:p>
    <w:p w14:paraId="5776E241"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Ακούστηκαν και ιδεολογήματα περί ανοικτών συνόρων. Πρόκειται όμως, για μια εθνοκτόνο πολιτική, μια πολιτική ενάντια στα κράτη έθνη. Στο κάτω κάτω της γραφής αντίθετα με τα σημερινά ιδεολογήματα της Αριστεράς, η οποία λέει ότι αντιμάχεται τη νέα τάξη πραγμάτων, τελικά τη βοηθά. </w:t>
      </w:r>
    </w:p>
    <w:p w14:paraId="5776E242"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Πολλές φορές έχετε επικαλεστεί, παραδείγματος χάριν, τον Αλιέντε. Σήμερα, όμως, ο Φρίντμαν είστε εσείς. Σήμερα ο Κέυνς είστε εσείς. Οι οικονομικοί δολοφόνοι αυτής της χώρας είστε εσείς. Με την τόσο μεγάλη σας θέρμη για τις μειονότητες, ξεχάσατε τις πλειονότητες, τις πλειοψηφίες. Θυμίζετε αυτό που έλεγε ο Όργουελ στο «1984»: «Αφού σας αδειάσουμε, θα σας γεμίσουμε με εμάς».</w:t>
      </w:r>
    </w:p>
    <w:p w14:paraId="5776E243"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Αυτό το μίσος που υπάρχει απέναντι σε καθετί το εθνικιστικό, απέναντι σε καθετί το εθνικό, να ξέρετε ότι μας δίνει δύναμη να προχωρήσουμε, μας πεισμώνει για τα δίκαια αυτού του λαού. </w:t>
      </w:r>
    </w:p>
    <w:p w14:paraId="5776E244"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Πιστέψτε με ότι έτσι καταλαβαίνουμε, όταν σας βλέπουμε να σκυλιάζετε απέναντί μας –ας μου επιτραπεί η έκφραση- και να είστε τόσο πολύ όλοι ενωμένοι απέναντί μας. Μας δίνει τη δύναμη να προχωρήσουμε, γιατί ξέρουμε ότι είμαστε στον δρόμο που πρέπει να είμαστε, στο να ξεριζώσουμε καθετί το αντεθνικό σε αυτή εδώ τη χώρα. </w:t>
      </w:r>
    </w:p>
    <w:p w14:paraId="5776E245"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Μα είναι δυνατόν –ίσως το σκεφτήκατε κι αυτό- όπως μας λέτε, «οι φασίστες», «αυτοί οι εγκληματίες» να ενδιαφέρονται για τα ΑΜΕΑ, όταν λέμε παντού ότι μισούν και ότι θέλουν να εκτελέσουν όλα τα ΑΜΕΑ σε αυτή τη χώρα; Έτσι έγραφαν κάποτε οι εφημερίδες και τα μέσα ενημέρωσης. Μιλάτε σε έναν άνθρωπο σαν κι εμένα, που έχει ανάπηρο πατέρα. Δεν δίνετε το παραμικρό σε αυτούς εδώ τους ανθρώπους. </w:t>
      </w:r>
    </w:p>
    <w:p w14:paraId="5776E246"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Ευτυχώς ο κόσμος βλέπει. Δίνουμε όρκο ότι θα φέρουμε ξανά το χαμόγελο στον Έλληνα. Θα τον κάνουμε πάλι περήφανο γι’ αυτή τη χώρα εμείς, οι εθνικιστές, όσο και αν δεν το πιστεύετε.</w:t>
      </w:r>
    </w:p>
    <w:p w14:paraId="5776E247"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Κάποια κυρία από τον ΣΥΡΙΖΑ είπε πριν: «Ξέρετε κάτι; Πλανιέται το φάντασμα του εθνικισμού στην Ευρώπη».</w:t>
      </w:r>
    </w:p>
    <w:p w14:paraId="5776E248"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Πλανιέται, αλλά δεν είναι φάντασμα. Είναι πραγματικότητα και ερχόμαστε.</w:t>
      </w:r>
    </w:p>
    <w:p w14:paraId="5776E249" w14:textId="77777777" w:rsidR="00C04901" w:rsidRDefault="00EA6D8E">
      <w:pPr>
        <w:spacing w:line="600" w:lineRule="auto"/>
        <w:ind w:firstLine="709"/>
        <w:jc w:val="center"/>
        <w:rPr>
          <w:rFonts w:eastAsia="Times New Roman"/>
          <w:bCs/>
        </w:rPr>
      </w:pPr>
      <w:r>
        <w:rPr>
          <w:rFonts w:eastAsia="Times New Roman"/>
          <w:bCs/>
        </w:rPr>
        <w:t>(Χειροκροτήματα από την πτέρυγα της Χρυσής Αυγής)</w:t>
      </w:r>
    </w:p>
    <w:p w14:paraId="5776E24A" w14:textId="77777777" w:rsidR="00C04901" w:rsidRDefault="00EA6D8E">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bCs/>
        </w:rPr>
        <w:t xml:space="preserve"> </w:t>
      </w:r>
      <w:r>
        <w:rPr>
          <w:rFonts w:eastAsia="Times New Roman" w:cs="Times New Roman"/>
          <w:szCs w:val="24"/>
        </w:rPr>
        <w:t>Τον λόγο έχει ο κ. Κατσώτης.</w:t>
      </w:r>
    </w:p>
    <w:p w14:paraId="5776E24B"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Πόσο χρόνο θέλετε, κύριε Κατσώτη; Και εσείς βλέπω ότι έχετε περάσει κατά πολύ και τη δευτερολογία σας.</w:t>
      </w:r>
    </w:p>
    <w:p w14:paraId="5776E24C"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Δύο λεπτά.</w:t>
      </w:r>
    </w:p>
    <w:p w14:paraId="5776E24D" w14:textId="77777777" w:rsidR="00C04901" w:rsidRDefault="00EA6D8E">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bCs/>
        </w:rPr>
        <w:t xml:space="preserve"> </w:t>
      </w:r>
      <w:r>
        <w:rPr>
          <w:rFonts w:eastAsia="Times New Roman" w:cs="Times New Roman"/>
          <w:szCs w:val="24"/>
        </w:rPr>
        <w:t>Έχετε δύο λεπτά.</w:t>
      </w:r>
    </w:p>
    <w:p w14:paraId="5776E24E"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Κύριε Πρόεδρε, δεν μπορεί κανείς να μην απαντήσει σε αυτά που ακούστηκαν από τον προλαλήσαντα για το φάντασμα που πλανιέται στην Ευρώπη.</w:t>
      </w:r>
    </w:p>
    <w:p w14:paraId="5776E24F"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Ξέρει πάρα πολύ καλά ο λαός της Ευρώπης τι φάντασμα ήταν αυτό, τι ήταν οι Ναζί, οι φασίστες, οι οποίοι έκαναν τα στρατόπεδα εκπαίδευσης, την υποχρεωτική εργασία, οι οποίοι οτιδήποτε διαφορετικό το πήγαιναν και το έκαιγαν τέλος πάντωο στο Άουσβιτς.</w:t>
      </w:r>
    </w:p>
    <w:p w14:paraId="5776E250"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Είναι γνωστή, λοιπόν, η ιδεολογία τους. Είναι η πιο απάνθρωπη ιδεολογία και επειδή αυτές τις μέρες συνεχίζεται η δίκη της Χρυσής Αυγής, δεν μπορεί να παρουσιάζονται ως «οσίες Μαρίες». Είναι γνωστή η διαδρομή τους, η εγκληματική τους δράση, είναι ναζιστές -δεν το κρύβουν-, υμνούν τον Χίτλερ, υμνούν τους φασίστες, τον Παπαδόπουλο, τον Παττακό που πέθανε προχθές -εκεί ήταν όλοι-, υμνούν όλη αυτή την απάνθρωπη ιδεολογία. Ήδη στέκονται στις πύλες των εργοστασίων, δίπλα από τους επιχειρηματίες, κόντρα σε όσους αγωνίζονται για τη βελτίωση της ζωής τους.</w:t>
      </w:r>
    </w:p>
    <w:p w14:paraId="5776E251"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Δεν μπορεί, λοιπόν, αυτοί σήμερα να λένε, ότι είναι κάτι άλλο από αυτό που πραγματικά είναι. Θα πρέπει ο λαός να τους γυρίσει την πλάτη.</w:t>
      </w:r>
    </w:p>
    <w:p w14:paraId="5776E252"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Σήμερα, λοιπόν, όσον αφορά το νομοσχέδιο έχουμε πει πολλά. Θα πούμε και επί των άρθρων τις απόψεις μας.</w:t>
      </w:r>
    </w:p>
    <w:p w14:paraId="5776E253" w14:textId="77777777" w:rsidR="00C04901" w:rsidRDefault="00EA6D8E">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Ευχαριστούμε τον κ. Κατσώτη.</w:t>
      </w:r>
    </w:p>
    <w:p w14:paraId="5776E254"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Όλοι πολύ σύντομα θα έχετε τον λόγο.</w:t>
      </w:r>
    </w:p>
    <w:p w14:paraId="5776E255"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Ο κ. Στογιαννίδης έχει τον λόγο.</w:t>
      </w:r>
    </w:p>
    <w:p w14:paraId="5776E256"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ΓΡΗΓΟΡΙΟΣ ΣΤΟΓΙΑΝΝΙΔΗΣ:</w:t>
      </w:r>
      <w:r>
        <w:rPr>
          <w:rFonts w:eastAsia="Times New Roman" w:cs="Times New Roman"/>
          <w:szCs w:val="24"/>
        </w:rPr>
        <w:t xml:space="preserve"> Για δύο λεπτά, κύριε Πρόεδρε.</w:t>
      </w:r>
    </w:p>
    <w:p w14:paraId="5776E257"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Αποφεύγω να μιλώ για τη Χρυσή Αυγή, αλλά όχι να μας προκαλούν κιόλας! Προηγουμένως, ο Βουλευτής της είπε ότι είναι και ανθρωπιστές. Όταν δολοφονούν τους μετανάστες, οι μετανάστες δεν είναι άνθρωποι ή μόνο όσοι έχουν ελληνική ταυτότητα και είναι οπαδοί της Χρυσής Αυγής; Οι διάδοχοι του Παττακού, οι υμνητές της χούντας!</w:t>
      </w:r>
    </w:p>
    <w:p w14:paraId="5776E258"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Σε αυτή τη χώρα ξέρουμε πολύ καλά τι έκανε η επταετία. Για όσους δεν ξέρουν, να τους θυμίσω ότι δεν υπήρχε δημοκρατία. Αυτοί κατέλυσαν τη δημοκρατία και έρχονται εδώ μέσα και μιλάνε αυτοί για δημοκρατία. Αν είναι δυνατόν! Ποιοι φυλάκισαν; Έλληνες φυλάκισαν Έλληνες. Διώχθηκαν χιλιάδες Έλληνες. Αυτά δεν πρέπει να τα ξεχνούμε ποτέ.</w:t>
      </w:r>
    </w:p>
    <w:p w14:paraId="5776E259"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Αυτοί οι άνθρωποι δεν κρύβουν ποιους υπερασπίζονται. Όπως είπε και ο κ. Κατσώτης, πριν λίγες μέρες ήταν στην κηδεία του Παττακού. Τον υμνούσαν. Οι υμνητές, λοιπόν, της χούντας και του φασισμού μάς μιλούν για δημοκρατία. Αν είναι δυνατόν!</w:t>
      </w:r>
    </w:p>
    <w:p w14:paraId="5776E25A"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Θα ήθελα τον λόγο, κύριε Πρόεδρε.</w:t>
      </w:r>
    </w:p>
    <w:p w14:paraId="5776E25B" w14:textId="77777777" w:rsidR="00C04901" w:rsidRDefault="00EA6D8E">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Όχι, κύριε Αϊβατίδη.</w:t>
      </w:r>
    </w:p>
    <w:p w14:paraId="5776E25C"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Αναφέρθηκε σε μένα.</w:t>
      </w:r>
    </w:p>
    <w:p w14:paraId="5776E25D" w14:textId="77777777" w:rsidR="00C04901" w:rsidRDefault="00EA6D8E">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Όχι, όχι.</w:t>
      </w:r>
    </w:p>
    <w:p w14:paraId="5776E25E"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Είναι ψευδέστατα και συκοφαντικά.</w:t>
      </w:r>
    </w:p>
    <w:p w14:paraId="5776E25F" w14:textId="77777777" w:rsidR="00C04901" w:rsidRDefault="00EA6D8E">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Είναι πολιτικές τοποθετήσεις.</w:t>
      </w:r>
    </w:p>
    <w:p w14:paraId="5776E260"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Κυρία Χριστοφιλοπούλου, έχετε τον λόγο.</w:t>
      </w:r>
    </w:p>
    <w:p w14:paraId="5776E261"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Κύριε Πρόεδρε…</w:t>
      </w:r>
    </w:p>
    <w:p w14:paraId="5776E262"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Ακούστηκαν ύβρεις και συκοφαντίες.</w:t>
      </w:r>
    </w:p>
    <w:p w14:paraId="5776E263" w14:textId="77777777" w:rsidR="00C04901" w:rsidRDefault="00EA6D8E">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Αφήστε με λίγο. Εκφράστηκαν πολιτικές απόψεις από εσάς…</w:t>
      </w:r>
    </w:p>
    <w:p w14:paraId="5776E264"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 Είναι ύβρεις, κύριε Πρόεδρε. Σας σέβομαι και σας υπολήπτομαι πάρα πολύ. Εγώ δεν ύβρισα κανέναν.</w:t>
      </w:r>
    </w:p>
    <w:p w14:paraId="5776E265" w14:textId="77777777" w:rsidR="00C04901" w:rsidRDefault="00EA6D8E">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Κύριε Αϊβατίδη, μπορεί να θεωρηθεί ο λόγος σας υβριστικός, όπως και αυτά που λέχθησαν προς εσάς…</w:t>
      </w:r>
    </w:p>
    <w:p w14:paraId="5776E266"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Ο λόγος ο δικός μου;</w:t>
      </w:r>
    </w:p>
    <w:p w14:paraId="5776E267" w14:textId="77777777" w:rsidR="00C04901" w:rsidRDefault="00EA6D8E">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…ομοίως υβριστικά…</w:t>
      </w:r>
    </w:p>
    <w:p w14:paraId="5776E268"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Δώστε μου τον λόγο.</w:t>
      </w:r>
    </w:p>
    <w:p w14:paraId="5776E269" w14:textId="77777777" w:rsidR="00C04901" w:rsidRDefault="00EA6D8E">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Είναι πολιτικές τοποθετήσεις. Δεν είχαν…</w:t>
      </w:r>
    </w:p>
    <w:p w14:paraId="5776E26A"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Υβριστικός ο δικός μου λόγος;</w:t>
      </w:r>
    </w:p>
    <w:p w14:paraId="5776E26B" w14:textId="77777777" w:rsidR="00C04901" w:rsidRDefault="00EA6D8E">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Όταν λέτε μέσα στο ελληνικό Κοινοβούλιο ότι ο εθνικισμός, έτσι όπως τον εννοείτε, είναι ανθρωπισμός; Όταν δικάζεστε αυτή τη στιγμή για δολοφονίες μεταναστών, για τη δολοφονία του Παύλου Φύσσα, αυτό είναι ανθρωπισμός; </w:t>
      </w:r>
    </w:p>
    <w:p w14:paraId="5776E26C"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Θέλω τον λόγο οπωσδήποτε, κύριε Πρόεδρε.</w:t>
      </w:r>
    </w:p>
    <w:p w14:paraId="5776E26D" w14:textId="77777777" w:rsidR="00C04901" w:rsidRDefault="00EA6D8E">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Σας παρακαλώ!</w:t>
      </w:r>
    </w:p>
    <w:p w14:paraId="5776E26E"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Κύριε Πρόεδρε, μου έχετε δώσει τον λόγο.</w:t>
      </w:r>
    </w:p>
    <w:p w14:paraId="5776E26F" w14:textId="77777777" w:rsidR="00C04901" w:rsidRDefault="00EA6D8E">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Κυρία Χριστοφιλοπούλου, αμέσως.</w:t>
      </w:r>
    </w:p>
    <w:p w14:paraId="5776E270"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Θέλω τον λόγο, κύριε Πρόεδρε.</w:t>
      </w:r>
    </w:p>
    <w:p w14:paraId="5776E271" w14:textId="77777777" w:rsidR="00C04901" w:rsidRDefault="00EA6D8E">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Σας παρακαλώ, λοιπόν. Να μη διακόψουμε την κ. Χριστοφιλοπούλου.</w:t>
      </w:r>
    </w:p>
    <w:p w14:paraId="5776E272"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Κυρία Χριστοφιλοπούλου, έχετε τον λόγο.</w:t>
      </w:r>
    </w:p>
    <w:p w14:paraId="5776E273"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Κύριε Πρόεδρε, κυρία Υπουργέ, κυρίες και κύριοι συνάδελφοι, εδώ πριν λίγο ακούστηκε η φράση, εκτός των άλλων, ότι έρχεται ο εθνικισμός.</w:t>
      </w:r>
    </w:p>
    <w:p w14:paraId="5776E274"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Επειδή, μάλιστα, πνέουν οι παντιέρες αυτού του λεγόμενου «εθνικισμού» -γιατί, πραγματικά, και αυτό της εθνικής ταυτότητας ύβρις είναι, κατά τη γνώμη μας-, επειδή στην Ευρώπη όντως πνέει άνεμος λαϊκισμού, μισαλλοδοξίας, ξενοφοβίας και ρατσισμού και επειδή αυτό παραπέμπει σε εποχές αλήστου μνήμης, όχι μόνο τις πρόσφατες εποχές της χούντας, που ανέφεραν οι συνάδελφοι, αλλά και πιο παλιές του Μεσοπολέμου που εδώ είχαμε δικτατορία του Μεταξά…</w:t>
      </w:r>
    </w:p>
    <w:p w14:paraId="5776E275"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ΔΗΜΗΤΡΙΟΣ ΚΟΥΚΟΥΤΣΗΣ: </w:t>
      </w:r>
      <w:r>
        <w:rPr>
          <w:rFonts w:eastAsia="Times New Roman" w:cs="Times New Roman"/>
          <w:szCs w:val="24"/>
        </w:rPr>
        <w:t xml:space="preserve">Του Μπουγά… </w:t>
      </w:r>
    </w:p>
    <w:p w14:paraId="5776E276"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Τώρα μιλάω εγώ.</w:t>
      </w:r>
    </w:p>
    <w:p w14:paraId="5776E277"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ΔΗΜΗΤΡΙΟΣ ΚΟΥΚΟΥΤΣΗΣ: </w:t>
      </w:r>
      <w:r>
        <w:rPr>
          <w:rFonts w:eastAsia="Times New Roman" w:cs="Times New Roman"/>
          <w:szCs w:val="24"/>
        </w:rPr>
        <w:t>Του Μπουγά τα εκπαιδευτήρια στην Καλαμάτα!</w:t>
      </w:r>
    </w:p>
    <w:p w14:paraId="5776E278"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Δεν ντρέπεστε;</w:t>
      </w:r>
    </w:p>
    <w:p w14:paraId="5776E279"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Συνεχίστε, κυρία Χριστοφιλοπούλου.</w:t>
      </w:r>
    </w:p>
    <w:p w14:paraId="5776E27A"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ΔΗΜΗΤΡΙΟΣ ΚΟΥΚΟΥΤΣΗΣ: </w:t>
      </w:r>
      <w:r>
        <w:rPr>
          <w:rFonts w:eastAsia="Times New Roman" w:cs="Times New Roman"/>
          <w:szCs w:val="24"/>
        </w:rPr>
        <w:t>Στην Καλαμάτα είμαστε και ξέρουμε.</w:t>
      </w:r>
    </w:p>
    <w:p w14:paraId="5776E27B"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Δεν ντρέπεστε καθόλου!</w:t>
      </w:r>
    </w:p>
    <w:p w14:paraId="5776E27C"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Είχαμε εποχές του εθνικισμού, της δικτατορίας του Μεταξά και του Μεσοπολέμου, όπου κάθε τι το διαφορετικό μετά το περίμεναν τα κρεματόρια. </w:t>
      </w:r>
    </w:p>
    <w:p w14:paraId="5776E27D"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ΔΗΜΗΤΡΙΟΣ ΚΟΥΚΟΥΤΣΗΣ: </w:t>
      </w:r>
      <w:r>
        <w:rPr>
          <w:rFonts w:eastAsia="Times New Roman" w:cs="Times New Roman"/>
          <w:szCs w:val="24"/>
        </w:rPr>
        <w:t>Το πατρικό σας πώς είναι;</w:t>
      </w:r>
    </w:p>
    <w:p w14:paraId="5776E27E"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 xml:space="preserve">Επειδή αυτή η δικτατορία που προσπαθούν να επιβάλουν και ο εθνικισμός δεν πρέπει να περάσει, κύριε Πρόεδρε, εμείς ως Δημοκρατική Συμπαράταξη έχουμε πει πολλές φορές, ότι πρέπει να συνεννοηθούμε για ορισμένα πράγματα, για όσα πλήττουν τον πυρήνα των δημοκρατιών μας, τα μέσα μαζικής ενημέρωσης, τους θεσμούς και όχι μόνο. </w:t>
      </w:r>
    </w:p>
    <w:p w14:paraId="5776E27F"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Η συνταγματική Αναθεώρηση πρέπει τώρα να ξεκινήσει στη Βουλή, κύριε Πρόεδρε –και ας κάνει ο Πρωθυπουργός σας όσες επιτροπές θέλει-, με διαδικασία της Βουλής, έτσι ώστε να θωρακίσουμε τη δημοκρατία μας, όσες δυνάμεις μέσα σ’ αυτό το Κοινοβούλιο πιστεύουμε στη δημοκρατία. Δεν πρέπει να περάσει ο φασισμός.</w:t>
      </w:r>
    </w:p>
    <w:p w14:paraId="5776E280"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ΔΗΜΗΤΡΙΟΣ ΚΟΥΚΟΥΤΣΗΣ: </w:t>
      </w:r>
      <w:r>
        <w:rPr>
          <w:rFonts w:eastAsia="Times New Roman" w:cs="Times New Roman"/>
          <w:szCs w:val="24"/>
        </w:rPr>
        <w:t>Το πατρικό σας πώς είναι;</w:t>
      </w:r>
    </w:p>
    <w:p w14:paraId="5776E281"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ΝΙΚΟΛΑΟΣ ΠΑΝΑΓΙΩΤΟΠΟΥΛΟΣ: </w:t>
      </w:r>
      <w:r>
        <w:rPr>
          <w:rFonts w:eastAsia="Times New Roman" w:cs="Times New Roman"/>
          <w:szCs w:val="24"/>
        </w:rPr>
        <w:t>Κύριε Πρόεδρε, θα ήθελα τον λόγο.</w:t>
      </w:r>
    </w:p>
    <w:p w14:paraId="5776E282"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Κύριε Παναγιωτόπουλε, είστε Κοινοβουλευτικός Εκπρόσωπος και όχι εισηγητής. Έχει ολοκληρωθεί η διαδικασία των Κοινοβουλευτικών Εκπροσώπων Θα προχωρήσουμε με την κυρία Υπουργό…</w:t>
      </w:r>
    </w:p>
    <w:p w14:paraId="5776E283"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Κύριε Πρόεδρε, θα ήθελα τον λόγο.</w:t>
      </w:r>
    </w:p>
    <w:p w14:paraId="5776E284"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Όχι, δεν θα σας δώσω τον λόγο.</w:t>
      </w:r>
    </w:p>
    <w:p w14:paraId="5776E285"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Είστε άδικος, κύριε Πρόεδρε. </w:t>
      </w:r>
    </w:p>
    <w:p w14:paraId="5776E286"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Δεν θα σας δώσω τον λόγο. Έχει ολοκληρωθεί η συζήτηση…</w:t>
      </w:r>
    </w:p>
    <w:p w14:paraId="5776E287"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Είστε άδικος.</w:t>
      </w:r>
    </w:p>
    <w:p w14:paraId="5776E288"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Δεν είμαι καθόλου άδικος. Τοποθετηθήκατε…</w:t>
      </w:r>
    </w:p>
    <w:p w14:paraId="5776E289"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Είστε άδικος. Είναι η πρώτη φορά σήμερα, που λέω για σας ότι είστε άδικος.</w:t>
      </w:r>
    </w:p>
    <w:p w14:paraId="5776E28A"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Τοποθετηθήκατε εκτός της διαδικασίας, δόθηκε απάντηση από τα υπόλοιπα κόμματα της Βουλής και προχωρούμε στην ολοκλήρωση της διαδικασίας με την κυρία Υπουργό.</w:t>
      </w:r>
    </w:p>
    <w:p w14:paraId="5776E28B"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Είστε άδικος, κύριε Πρόεδρε. Να πείτε ότι επειδή είμαι εθνικιστής, δεν είμαι ανθρωπιστής! Λυπάμαι πολύ για σας, κύριε Πρόεδρε. </w:t>
      </w:r>
    </w:p>
    <w:p w14:paraId="5776E28C"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Να λυπάστε όσο θέλετε, αλλά προχωράμε.</w:t>
      </w:r>
    </w:p>
    <w:p w14:paraId="5776E28D"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Λυπάμαι ειλικρινά, γιατί είστε και γιατρός και είμαστε συνάδελφοι. Είστε και καθηγητής. Δεν το περίμενα από εσάς, ειλικρινά.</w:t>
      </w:r>
    </w:p>
    <w:p w14:paraId="5776E28E" w14:textId="77777777" w:rsidR="00C04901" w:rsidRDefault="00EA6D8E">
      <w:pPr>
        <w:spacing w:line="600" w:lineRule="auto"/>
        <w:ind w:firstLine="720"/>
        <w:jc w:val="both"/>
        <w:rPr>
          <w:rFonts w:eastAsia="Times New Roman" w:cs="Times New Roman"/>
          <w:b/>
          <w:szCs w:val="24"/>
        </w:rPr>
      </w:pPr>
      <w:r>
        <w:rPr>
          <w:rFonts w:eastAsia="Times New Roman" w:cs="Times New Roman"/>
          <w:b/>
          <w:szCs w:val="24"/>
        </w:rPr>
        <w:t xml:space="preserve">ΔΗΜΗΤΡΙΟΣ ΚΟΥΚΟΥΤΣΗΣ: </w:t>
      </w:r>
      <w:r>
        <w:rPr>
          <w:rFonts w:eastAsia="Times New Roman" w:cs="Times New Roman"/>
          <w:szCs w:val="24"/>
        </w:rPr>
        <w:t>Εγώ σας δίνω δίκιο, κύριε Πρόεδρε. Κάνετε την κομμουνιστική δουλειά σας.</w:t>
      </w:r>
    </w:p>
    <w:p w14:paraId="5776E28F"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Ορίστε, κυρία Υπουργέ, έχετε τον λόγο.</w:t>
      </w:r>
    </w:p>
    <w:p w14:paraId="5776E290"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ΟΥΡΑΝΙΑ ΑΝΤΩΝΟΠΟΥΛΟΥ (Αναπληρώτρια Υπουργός Εργασίας, Κοινωνικής Ασφάλισης και Κοινωνικής Αλληλεγγύης): </w:t>
      </w:r>
      <w:r>
        <w:rPr>
          <w:rFonts w:eastAsia="Times New Roman" w:cs="Times New Roman"/>
          <w:szCs w:val="24"/>
        </w:rPr>
        <w:t>Ευχαριστώ, κυρία Πρόεδρε.</w:t>
      </w:r>
    </w:p>
    <w:p w14:paraId="5776E291"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Πόσο χρόνο θα χρειαστείτε, κυρία Υπουργέ; Οκτώ λεπτά είναι αρκετά;</w:t>
      </w:r>
    </w:p>
    <w:p w14:paraId="5776E292"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ΟΥΡΑΝΙΑ ΑΝΤΩΝΟΠΟΥΛΟΥ (Αναπληρώτρια Υπουργός Εργασίας, Κοινωνικής Ασφάλισης και Κοινωνικής Αλληλεγγύης): </w:t>
      </w:r>
      <w:r>
        <w:rPr>
          <w:rFonts w:eastAsia="Times New Roman" w:cs="Times New Roman"/>
          <w:szCs w:val="24"/>
        </w:rPr>
        <w:t>Κύριε Πρόεδρε, θα χρειαστώ δέκα λεπτά.</w:t>
      </w:r>
    </w:p>
    <w:p w14:paraId="5776E293"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Ορίστε, έχετε τον λόγο για δέκα λεπτά.</w:t>
      </w:r>
    </w:p>
    <w:p w14:paraId="5776E294"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ΟΥΡΑΝΙΑ ΑΝΤΩΝΟΠΟΥΛΟΥ (Αναπληρώτρια Υπουργός Εργασίας, Κοινωνικής Ασφάλισης και Κοινωνικής Αλληλεγγύης): </w:t>
      </w:r>
      <w:r>
        <w:rPr>
          <w:rFonts w:eastAsia="Times New Roman" w:cs="Times New Roman"/>
          <w:szCs w:val="24"/>
        </w:rPr>
        <w:t>Ευχαριστώ, κύριε Πρόεδρε.</w:t>
      </w:r>
    </w:p>
    <w:p w14:paraId="5776E295"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θα μπορούσε κανείς να νομοθετήσει μέσα σε ένα πλαίσιο αδιαλλαξίας ή με τον τρόπο που εμείς νομοθετήσαμε, δεχόμενοι πάρα πολλές από τις τροποποιήσεις που κατέθεσαν από τη μια οι φορείς και από την άλλη οι Βουλευτές. Ειδικά σήμερα με τους Βουλευτές της Αντιπολίτευσης είχαμε μια πολύ εποικοδομητική συζήτηση και έτσι λόγω της πληθώρας των τροπολογιών πρέπει να πούμε ότι υπήρχε και πολλή κινητικότητα και χρειάστηκε να δουλέψουμε όλοι σκληρά τις τελευταίες δύο ημέρες. Σας ευχαριστώ όλους γι’ αυτό.</w:t>
      </w:r>
    </w:p>
    <w:p w14:paraId="5776E296"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Όπως γνωρίζετε, στις χώρες της δύσης και ιδιαίτερα στις αναπτυγμένες ευρωπαϊκές χώρες, ο τομέας της κοινωνικής και αλληλέγγυας οικονομίας είναι εξαιρετικά ανεπτυγμένος. Αρκετοί από εσάς, κύριοι Βουλευτές, έχετε αναφερθεί πριν από εμένα και έτσι δεν θα μακρηγορήσω πάνω σ’ αυτό. </w:t>
      </w:r>
    </w:p>
    <w:p w14:paraId="5776E297"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Στην Ελλάδα αυτός ο εναλλακτικός τομέας είναι ακόμα στα σπάργανα, παρά το γεγονός ότι κάποτε υπήρχε μεγάλη άνθηση του συνεταιριστικού κινήματος. Θέλω να πω ότι μ’ αυτό το νομοσχέδιο –όπως επίσης πολλοί από εσάς είπατε- δεν ανακαλύπτουμε εκ νέου τον τροχό, αλλά προσπαθούμε να συμπυκνώσουμε τη δική μας εμπειρία στη χώρα μας, με την ευρωπαϊκή και την παγκόσμια εμπειρία την οποία συμβουλευτήκαμε, για να καταλήξουμε σ’ αυτόν τον νόμο. </w:t>
      </w:r>
    </w:p>
    <w:p w14:paraId="5776E298"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Υπάρχει ένα όραμα. Για εμάς η κοινωνική και η αλληλέγγυα οικονομία αντιστοιχεί στην κοσμοθεωρία μας, αντιστοιχεί στα οράματα που έχουμε για τον οικονομικό και κοινωνικό μετασχηματισμό, για τη μετάβαση σε ένα άλλο μοντέλο όχι μόνο παραγωγής και κατανάλωσης, αλλά, επίσης, σε έναν άλλο τρόπο επιλογών ζωής. </w:t>
      </w:r>
    </w:p>
    <w:p w14:paraId="5776E299"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Πιστεύουμε ότι είναι υποχρέωσή μας ως Κυβέρνηση, αυτόν τον χώρο να τον υποστηρίξουμε. Ξεκινάμε να τον υποστηρίζουμε,  βάζοντας πρώτα ένα θεσμικό πλαίσιο. Η αλλαγή, όμως, αυτή είναι μακροπρόθεσμη. Δεν είναι κανείς αφελής να ισχυριστεί, ότι παίρνουμε έναν νόμο και ο νόμος αυτός θα το πετύχει. </w:t>
      </w:r>
    </w:p>
    <w:p w14:paraId="5776E29A"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Οι νεοφιλελεύθεροι λένε ότι η απληστία, παρά το αρνητικό φορτίο που έχει αυτή η λέξη, είναι δύναμη προόδου και ανάπτυξης. Ο έντονος ανταγωνισμός που σαν στόχο του έχει τη μεγέθυνση του κέρδους, όχι γιατί είναι κακός ο καπιταλισμός, αλλά γιατί αυτή είναι η εσωτερική του λογική -δεν μπορεί να επιβιώσει αν δεν έχει αυτόν τον στόχο-, είναι η κινητήρια δύναμη. Ταυτόχρονα, όμως, έχει αποδειχθεί ότι μπορεί να είναι και δύναμη απίστευτης καταστροφής. Η χρηματοπιστωτική κρίση του 2008 είναι το κορυφαίο παγκόσμιο παράδειγμα για αυτό. </w:t>
      </w:r>
    </w:p>
    <w:p w14:paraId="5776E29B"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Η μορφή που πήρε η κρίση στην Ελλάδα, είναι επίσης ένα παράδειγμα συλλογικής αποτυχίας και αδυναμίας του ιδιωτικού τομέα της οικονομίας -ιδιαίτερα του μεγάλου- της κρατικοδίαιτης και τραπεζοδίαιτης εγχώριας επιχειρηματικότητας, που μόλις έχασε την πρόσβαση στην εύκολη πίστωση και στις κρατικές προμήθειες, γέμισε τη χώρα με επιχειρηματικά κουφάρια.</w:t>
      </w:r>
    </w:p>
    <w:p w14:paraId="5776E29C"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Φυσικά μια αντίστοιχη συλλογική αποτυχία έχει αποδείξει και ο κρατικός τομέας της οικονομίας αλλά και ο κρατισμός. Οι πολιτικές που ασκήθηκαν επί δεκαετίες, όσον αφορά στην Ελλάδα στον κρατικό τομέα, μεροληπτούσαν, μέσω της φορολογίας, της τραπεζικής πίστης, του συστήματος προμηθειών, των πελατειακών σχέσεων της πολιτικής με την οικονομική ελίτ υπέρ μιας, σε πολύ μεγάλο βαθμό, παρασιτικής και ολιγοπωλιακής επιχειρηματικότητας.</w:t>
      </w:r>
    </w:p>
    <w:p w14:paraId="5776E29D"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Με το νομοσχέδιο, λοιπόν, θέλουμε να δώσουμε στα κατ’ εξοχήν θύματα αυτών των συλλογικών αποτυχιών -όχι της τελευταίας κρίσης μόνο, που περιέγραψα πριν-, δηλαδή στους υποαπασχολούμενους, στους ανέργους, στους νέους ανθρώπους με υψηλά προσόντα που δεν βρίσκουν εργασία ή που δεν θέλουν να εργαστούν μέσα σε ένα περιβάλλον κατακερματισμένο, όπως αυτό που έχουμε σήμερα, στους εργαζόμενους των εγκαταλελειμμένων από τους ιδιοκτήτες τους επιχειρήσεων, σε μικροεπιχειρηματίες, έτσι ώστε να έχουν την ευκαιρία να ξεδιπλώσουν συλλογικά τις δημιουργικές τους δυνάμεις. </w:t>
      </w:r>
    </w:p>
    <w:p w14:paraId="5776E29E"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Σήμερα, λοιπόν, με το νομοσχέδιο επιλύουμε το ζήτημα των εναλλακτικών νομικών μορφών που μπορεί να πάρει η ΚΑΛΟ, ώστε να είναι, πράγματι, διακριτή από τον ιδιωτικό και τον κρατικό τομέα της οικονομίας.</w:t>
      </w:r>
    </w:p>
    <w:p w14:paraId="5776E29F"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Επιδίωξη και φιλοδοξία μας είναι να δημιουργήσουμε με τον νόμο ένα περιβάλλον πραγματικά υποστηρικτικό σε αυτόν τον τομέα. Το δρομολογούμε, όσον αφορά τις λύσεις που δίνουμε στα ζητήματα χρηματοδότησης, φορολογικής και ασφαλιστικής μεταχείρισης και πρόσβασης στις δημόσιες συμβάσεις, ενώ ταυτόχρονα ξεκαθαρίζουμε τη σχέση των φορέων ΚΑΛΟ με το δημόσιο.</w:t>
      </w:r>
    </w:p>
    <w:p w14:paraId="5776E2A0"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Πριν προχωρήσω, θα ήθελα στον χρόνο που μου μένει, να πω και να επισημάνω τρία θέματα. Τι είναι η κοινωνική και αλληλέγγυα οικονομία, τι στρατηγικό σχεδιασμό έχουμε μπροστά μας και τελικά πώς φτάσαμε εδώ που φτάσαμε, όσον αφορά τον νόμο.</w:t>
      </w:r>
    </w:p>
    <w:p w14:paraId="5776E2A1"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Θα ήθελα να πω στους Βουλευτές του ΚΚΕ -να μου επιτρέψουν- ότι σε όλα αυτά που έχω ακούσει σήμερα, η απάντηση έρχεται μέσα από ένα συνεταιριστικό σχήμα -ένα από πολλά συνεταιριστικά σχήματα και θα έχουμε την ευκαιρία να σας παρουσιάσουμε όλη τη δουλειά που έχει γίνει μέχρι σήμερα, το ξεκινάμε αυτό από αύριο με την ολοκλήρωση του νόμου- που λέγεται «ΚΑΣΤΡΙ».</w:t>
      </w:r>
    </w:p>
    <w:p w14:paraId="5776E2A2"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«ΤΟ ΚΑΣΤΡΙ» είναι ένας γυναικείος συνεταιρισμός, τον οποίο γνώριζα εδώ και αρκετά χρόνια. Είναι ένας συνεταιρισμός γυναικών στη Σύρο. Τους έκανα τρεις ερωτήσεις. Είκοσι οκτώ γυναίκες που έχουν κάνει έναν συνεταιρισμό, ασχολούνται εν μέρει με την παραγωγή και στη συνέχεια με τη σίτιση. </w:t>
      </w:r>
    </w:p>
    <w:p w14:paraId="5776E2A3"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Πριν από χρόνια, λοιπόν, τους ρώτησα: «Πώς είναι δυνατόν οι τιμές σας να είναι τόσο χαμηλές;» και μου απάντησαν: «Γιατί θέλουμε να βιοποριστούμε. Δεν μας ενδιαφέρει να βγάλουμε κέρδος». </w:t>
      </w:r>
    </w:p>
    <w:p w14:paraId="5776E2A4"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Δεύτερη ερώτηση: «Ποιος κάνει τι; Τι καταμερισμό εργασίας έχετε;». Η απάντηση ήταν: «Όλες μάθαμε να κάνουμε τα πάντα, γιατί διαφορετικά ήταν πολύ βαρετή η εργασία». </w:t>
      </w:r>
    </w:p>
    <w:p w14:paraId="5776E2A5"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Τρίτη ερώτηση: «Πείτε μου, γιατί κλείνετε το μαγαζί στις 14.30΄ και μετά δεν το ξανανοίγετε το απόγευμα;». Η απάντηση ήταν: «Γιατί θέλουμε να κάνουμε κι άλλα πράγματα με τη ζωή μας. Δεν μας ενδιαφέρει να επεκταθούμε και να επεκτείνουμε την οικονομική μας δραστηριότητα». «Και πώς αποφασίζετε για όλα αυτά;». «Δεν είναι εύκολο, αλλά έχουμε αποφασίσει ότι μόνο μέσα από συλλογικές διαδικασίες, που κανένας δεν έχει στα χέρια του την εξουσία των αποφάσεων, μπορούμε να διατηρήσουμε τη ζωή μας και τη συνεργασία μας σε ένα επίπεδο που εμάς μας ικανοποιεί». </w:t>
      </w:r>
    </w:p>
    <w:p w14:paraId="5776E2A6"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Φαντασιωνόμαστε; Αυτά δεν είναι ούτε από μια αριστερή ομάδα ούτε προέρχονται από τον ΣΥΡΙΖΑ. Φυσικά ποτέ δεν τους ρώτησα και τι ψηφίζουν!</w:t>
      </w:r>
    </w:p>
    <w:p w14:paraId="5776E2A7"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Αυτό που θέλω να σηματοδοτήσω -και αυτό είναι που πρέπει να βγάλουμε προς την κοινωνία- είναι ότι αυτού του είδους οι αντιδράσεις και οι δραστηριότητες υπάρχουν στον λαό μας. Υπάρχουν και θέλουν να ασχοληθούν μέσα από ένα διαφορετικό πλαίσιο. Θέλουν να ορίζουν την καθημερινότητά τους, την παραγωγική δραστηριότητά τους και τις επιλογές τους με έναν διαφορετικό τρόπο. </w:t>
      </w:r>
    </w:p>
    <w:p w14:paraId="5776E2A8"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Αναπληρώτριας Υπουργού)</w:t>
      </w:r>
    </w:p>
    <w:p w14:paraId="5776E2A9"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Κύριε Πρόεδρε, δώστε μου, σας παρακαλώ, λίγο χρόνο ακόμη.</w:t>
      </w:r>
    </w:p>
    <w:p w14:paraId="5776E2AA"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Ερχόμαστε, λοιπόν, να ρωτήσουμε τι είναι η κοινωνική και η αλληλέγγυα οικονομία. Έχουμε ήδη αναφερθεί και πολλοί Βουλευτές έχουν ήδη μιλήσει γι’ αυτό. Θέλω να τονίσω δύο βασικά σημεία. Το πρώτο είναι, ότι οι παραγωγικές δραστηριότητες που αναπτύσσονται, δίνουν προτεραιότητα στον αξιοπρεπή βιοπορισμό των εργαζομένων, δηλαδή των μελών και των εργαζομένων αυτών των επιχειρήσεων.</w:t>
      </w:r>
    </w:p>
    <w:p w14:paraId="5776E2AB"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Το δεύτερο είναι, ότι αυτές οι δραστηριότητες αναπτύσσονται χωρίς να έχουν αυτοσκοπό την επεκτατική και επιθετική κερδοφορία. Αυτό, όμως, δεν πάει να πει ότι δεν βγάζουν ένα πλεόνασμα. Όταν βγάζουν αυτό το πλεόνασμα, το θέμα είναι πού πηγαίνει αυτό. </w:t>
      </w:r>
    </w:p>
    <w:p w14:paraId="5776E2AC"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Ερχόμαστε, λοιπόν, τώρα να πούμε, ότι πηγαίνει εκεί που καθορίζουν οι ίδιοι και μπορεί να είναι ένα μέλος, ένας εργαζόμενος, μία ψήφος. Δικαιούνται μέχρι και το 35% του πλεονάσματος. Δεν μπορεί να είναι κέρδος, γιατί δεν υπάρχει εργοδότης και εργαζόμενος. Πώς είναι κέρδος; Είναι πλεόνασμα αυτό που υπάρχει. Δικαιούνται να το πάρουν, για να μπορέσουν να ανεβάσουν το βιοτικό τους επίπεδο. </w:t>
      </w:r>
    </w:p>
    <w:p w14:paraId="5776E2AD"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Έρχομαι στο δεύτερο θέμα, που αφορά το γιατί χρειαζόταν το νομοσχέδιο. Το προηγούμενο νομοσχέδιο όπως έχουμε πει και υποστηρίξει, ήταν μια πολύ καλή αρχή. Όμως υπήρχαν κενά, κάτι που ξέρουμε όλοι. Χρειάστηκε, λοιπόν, να μπορέσουμε να κάνουμε βελτιώσεις. Το αν θα αποδώσουν ή όχι θα το δούμε, θα το βρούμε μπροστά μας. </w:t>
      </w:r>
    </w:p>
    <w:p w14:paraId="5776E2AE"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Πάμε να δούμε, ποια είναι η διαδικασία που ακολουθήσαμε για να φτάσουμε εδώ. Πραγματοποιήσαμε δημόσιες εκδηλώσεις, συζητήσεις με συνεταιριστικά σχήματα και εγχειρήματα του πεδίου, παραγωγικούς φορείς και κόμματα. Στη συνέχεια συνεργαστήκαμε μέσα στη Βουλή και βάλαμε το νομοσχέδιό μας σε διαβούλευση. </w:t>
      </w:r>
    </w:p>
    <w:p w14:paraId="5776E2AF"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Έτσι, λοιπόν, εφόσον είχαμε μιλήσει και με διεθνείς οργανισμούς και με τον Διεθνή Οργανισμό Εργασίας, καταλήξαμε σε ένα νομοσχέδιο, που στη συνέχεια πέρασε από τις επιτροπές. Πήρε πολύ χρόνο, αλλά έπρεπε να περάσει μέσα από αυτή την ευρεία και δημοκρατική διαβούλευση, για να φτάσουμε εδώ που φτάσαμε. </w:t>
      </w:r>
    </w:p>
    <w:p w14:paraId="5776E2B0"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Ας δούμε, λοιπόν, τι θα κάνουμε αυτόν τον νόμο που έχουμε. Τις επόμενες ημέρες, εβδομάδες και μήνες θα κάνουμε δημοσιεύσεις και δημόσιες συζητήσεις, για να μπορέσει να δει κανείς αναλυτικά το περιεχόμενό του και πώς μπορεί να χρησιμοποιηθεί από τους πολίτες. </w:t>
      </w:r>
    </w:p>
    <w:p w14:paraId="5776E2B1"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Αυτό που θα κάνουμε, είναι να το χρησιμοποιήσουμε, για να ενισχύσουμε την εθνική στρατηγική για την ΚΑΛΟ. ΚΑΛΟ, αυτό είναι που πρέπει να συνηθίσουμε να λέμε. Είναι ΚΑΛΟ και είναι η κοινωνική και αλληλέγγυα οικονομία.</w:t>
      </w:r>
    </w:p>
    <w:p w14:paraId="5776E2B2" w14:textId="77777777" w:rsidR="00C04901" w:rsidRDefault="00EA6D8E">
      <w:pPr>
        <w:spacing w:line="600" w:lineRule="auto"/>
        <w:ind w:firstLine="720"/>
        <w:jc w:val="both"/>
        <w:rPr>
          <w:rFonts w:eastAsia="Times New Roman"/>
          <w:szCs w:val="24"/>
        </w:rPr>
      </w:pPr>
      <w:r>
        <w:rPr>
          <w:rFonts w:eastAsia="Times New Roman"/>
          <w:szCs w:val="24"/>
        </w:rPr>
        <w:t>Η στρατηγική μας, λοιπόν, η εθνική στρατηγική κινείται σε τρία επίπεδα.</w:t>
      </w:r>
    </w:p>
    <w:p w14:paraId="5776E2B3" w14:textId="77777777" w:rsidR="00C04901" w:rsidRDefault="00EA6D8E">
      <w:pPr>
        <w:spacing w:line="600" w:lineRule="auto"/>
        <w:ind w:firstLine="720"/>
        <w:jc w:val="both"/>
        <w:rPr>
          <w:rFonts w:eastAsia="Times New Roman"/>
          <w:szCs w:val="24"/>
        </w:rPr>
      </w:pPr>
      <w:r>
        <w:rPr>
          <w:rFonts w:eastAsia="Times New Roman"/>
          <w:szCs w:val="24"/>
        </w:rPr>
        <w:t>Το πρώτο επίπεδο είναι θεσμικό. Δεν μπορεί να λειτουργήσει χωρίς ένα θεσμικό πλαίσιο. Αυτό το ξεκινήσαμε, δεν έχει ολοκληρωθεί. Θα υπάρχουν και άλλες νομοθετικές πρωτοβουλίες, για τις οποίες θα έχουμε τον χρόνο να μιλήσουμε.</w:t>
      </w:r>
    </w:p>
    <w:p w14:paraId="5776E2B4" w14:textId="77777777" w:rsidR="00C04901" w:rsidRDefault="00EA6D8E">
      <w:pPr>
        <w:spacing w:line="600" w:lineRule="auto"/>
        <w:ind w:firstLine="720"/>
        <w:jc w:val="both"/>
        <w:rPr>
          <w:rFonts w:eastAsia="Times New Roman"/>
          <w:szCs w:val="24"/>
        </w:rPr>
      </w:pPr>
      <w:r>
        <w:rPr>
          <w:rFonts w:eastAsia="Times New Roman"/>
          <w:szCs w:val="24"/>
        </w:rPr>
        <w:t>Το δεύτερο είναι η υποστήριξη και η ενδυνάμωση των εργαλείων εκείνων που μπορούν να αναπτύξουν τον χώρο. Δηλαδή, τους μηχανισμούς υποστήριξης σε περιφερειακό επίπεδο, που θα δίνουν δωρεάν υπηρεσίες σε όποιον ενδιαφέρεται και σε όποιες συλλογικότητες θέλουν να ενταχθούν σε αυτόν τον χώρο και τρόπο παραγωγής από τη μία και από την άλλη το Ταμείο ΚΑΛΟ, που θα έχει τα χρηματοδοτικά εργαλεία, τα οποία, όπως θα δείτε στο μέλλον, έχουν πλήρη διαφάνεια.</w:t>
      </w:r>
    </w:p>
    <w:p w14:paraId="5776E2B5" w14:textId="77777777" w:rsidR="00C04901" w:rsidRDefault="00EA6D8E">
      <w:pPr>
        <w:spacing w:line="600" w:lineRule="auto"/>
        <w:ind w:firstLine="720"/>
        <w:jc w:val="both"/>
        <w:rPr>
          <w:rFonts w:eastAsia="Times New Roman"/>
          <w:szCs w:val="24"/>
        </w:rPr>
      </w:pPr>
      <w:r>
        <w:rPr>
          <w:rFonts w:eastAsia="Times New Roman"/>
          <w:szCs w:val="24"/>
        </w:rPr>
        <w:t>Εξασφαλίσαμε ήδη πόρους 157 εκατομμυρίων για να ξεκινήσουμε για τα επόμενα τρία-τέσσερα χρόνια και θα δούμε πώς προκύπτουν οι ανάγκες και τι πρέπει να κάνουμε.</w:t>
      </w:r>
      <w:r w:rsidRPr="00DE5A83">
        <w:rPr>
          <w:rFonts w:eastAsia="Times New Roman"/>
          <w:szCs w:val="24"/>
        </w:rPr>
        <w:t xml:space="preserve"> </w:t>
      </w:r>
    </w:p>
    <w:p w14:paraId="5776E2B6" w14:textId="77777777" w:rsidR="00C04901" w:rsidRDefault="00EA6D8E">
      <w:pPr>
        <w:spacing w:line="600" w:lineRule="auto"/>
        <w:ind w:firstLine="720"/>
        <w:jc w:val="both"/>
        <w:rPr>
          <w:rFonts w:eastAsia="Times New Roman"/>
          <w:szCs w:val="24"/>
        </w:rPr>
      </w:pPr>
      <w:r>
        <w:rPr>
          <w:rFonts w:eastAsia="Times New Roman"/>
          <w:szCs w:val="24"/>
        </w:rPr>
        <w:t>Το τελευταίο είναι οι δράσεις δημοσιότητας. Ειπώθηκε από τους περισσότερους στη διαδικασία της συζήτησής μας ότι η ΚΑΛΟ είναι ένα πεδίο που ο κόσμος δεν γνωρίζει. Ούτε οι δημόσιοι υπάλληλοι γνωρίζουν ούτε μεταξύ μας δεν γνωρίζουμε και πρέπει οπωσδήποτε να ενημερωθούμε και να συζητήσουμε πάνω σε αυτά τα θέματα, αλλά ακόμα πιο σημαντικό για εμάς είναι να ενημερωθεί ο πολίτης.</w:t>
      </w:r>
    </w:p>
    <w:p w14:paraId="5776E2B7" w14:textId="77777777" w:rsidR="00C04901" w:rsidRDefault="00EA6D8E">
      <w:pPr>
        <w:spacing w:line="600" w:lineRule="auto"/>
        <w:ind w:firstLine="720"/>
        <w:jc w:val="both"/>
        <w:rPr>
          <w:rFonts w:eastAsia="Times New Roman"/>
          <w:szCs w:val="24"/>
        </w:rPr>
      </w:pPr>
      <w:r>
        <w:rPr>
          <w:rFonts w:eastAsia="Times New Roman"/>
          <w:szCs w:val="24"/>
        </w:rPr>
        <w:t xml:space="preserve">Σε ποιους απευθύνεται αυτός ο χώρος της εναλλακτικής παραγωγής, αυτός ο χώρος ο οποίος ξεκινάει με το «ένας εργαζόμενος, μία ψήφος, συλλογική ευθύνη, συλλογικές υποχρεώσεις, συλλογικά αποφασίζουμε για τα δικαιώματά μας και το πώς θέλουμε να προχωρήσει μια επιχείρηση»; Απευθύνεται στους νέους με τα πολλά προσόντα και την υψηλή εξειδίκευση για να σταματήσουμε το </w:t>
      </w:r>
      <w:r>
        <w:rPr>
          <w:rFonts w:eastAsia="Times New Roman"/>
          <w:szCs w:val="24"/>
          <w:lang w:val="en-US"/>
        </w:rPr>
        <w:t>brain</w:t>
      </w:r>
      <w:r>
        <w:rPr>
          <w:rFonts w:eastAsia="Times New Roman"/>
          <w:szCs w:val="24"/>
        </w:rPr>
        <w:t xml:space="preserve"> </w:t>
      </w:r>
      <w:r>
        <w:rPr>
          <w:rFonts w:eastAsia="Times New Roman"/>
          <w:szCs w:val="24"/>
          <w:lang w:val="en-US"/>
        </w:rPr>
        <w:t>drain</w:t>
      </w:r>
      <w:r>
        <w:rPr>
          <w:rFonts w:eastAsia="Times New Roman"/>
          <w:szCs w:val="24"/>
        </w:rPr>
        <w:t>. Απευθύνεται στους ανέργους. Απευθύνεται στους εργαζόμενους που δουλεύουν πολύ και πληρώνονται λίγο. Στους εργαζόμενους που δουλεύουν και δεν πληρώνονται. Στους εργαζόμενους που ενώ υπάρχουν τα κτήρια και οι εγκαταστάσεις που δούλευαν, πλέον δεν είναι σε ενεργή κατάσταση, και που μπορούν μέσα στη νομιμότητα -δεν μιλάμε να πάει κάποιος να κάνει κατάληψη- να επαναλειτουργήσουν. Απευθύνεται, επίσης, στους μικροεπιχειρηματίες που αντιμετωπίζουν το φάσμα της χρεοκοπίας και του λουκέτου και βλέπουν τη δυνατότητα σε συλλογική βάση να κάνουν τη διαφορά. Έχουμε ήδη τέτοια παραδείγματα. Κι όταν μιλάω για δημοσιότητα, αυτό εννοώ, να μάθει ο κόσμος τι υπάρχει στα σπάργανα και τι είναι αυτό που μπορεί να υποστηριχθεί σαν εναλλακτική σε όσους δεν μπορούν, όπως είπα πριν, ή δεν θέλουν να ενταχθούν.</w:t>
      </w:r>
    </w:p>
    <w:p w14:paraId="5776E2B8" w14:textId="77777777" w:rsidR="00C04901" w:rsidRDefault="00EA6D8E">
      <w:pPr>
        <w:spacing w:line="600" w:lineRule="auto"/>
        <w:ind w:firstLine="720"/>
        <w:jc w:val="both"/>
        <w:rPr>
          <w:rFonts w:eastAsia="Times New Roman"/>
          <w:szCs w:val="24"/>
        </w:rPr>
      </w:pPr>
      <w:r>
        <w:rPr>
          <w:rFonts w:eastAsia="Times New Roman"/>
          <w:szCs w:val="24"/>
        </w:rPr>
        <w:t>Θέλω να τελειώσω με ένα αρκετά ευαίσθητο θέμα. Στο παρελθόν και σε πολλές χώρες, όχι μόνο στο παρελθόν στην Ελλάδα, ο χώρος της κοινωνικής οικονομίας χρησιμοποιήθηκε σαν προνοιακή πολιτική για τις ευάλωτες ομάδες. Με τον καινούργιο νόμο, πέραν του ότι τον ανοίγουμε σε όλους τους πολίτες και σε όλες τις δραστηριότητες -και αυτό θα αποδειχθεί-, δεν σημαίνει ότι οι ευάλωτες ομάδες και οι ειδικές ομάδες μένουν απ’ έξω από το δικό μας ραντάρ. Απλώς εμείς ξεκινάμε διαφορετικά.</w:t>
      </w:r>
    </w:p>
    <w:p w14:paraId="5776E2B9" w14:textId="77777777" w:rsidR="00C04901" w:rsidRDefault="00EA6D8E">
      <w:pPr>
        <w:spacing w:line="600" w:lineRule="auto"/>
        <w:ind w:firstLine="720"/>
        <w:jc w:val="both"/>
        <w:rPr>
          <w:rFonts w:eastAsia="Times New Roman"/>
          <w:szCs w:val="24"/>
        </w:rPr>
      </w:pPr>
      <w:r>
        <w:rPr>
          <w:rFonts w:eastAsia="Times New Roman"/>
          <w:szCs w:val="24"/>
        </w:rPr>
        <w:t>Τι λέμε; Λέμε ότι ο χώρος της κοινωνικής και αλληλέγγυας οικονομίας, επειδή δεν δημιουργεί αποκλεισμούς, έχει ανοικτές τις αγκάλες για όλους. Δεν κάνει διακρίσεις, δημιουργεί ένα πλαίσιο ισότητας και ισοτιμίας και εξ ου οι ειδικές και ευάλωτες ομάδες βρίσκουν πολύ πιο εύκολα τον χώρο τους, για να συμμετέχουν παραγωγικά μέσα στη διαδικασία της οικονομίας, της παραγωγής της οικονομίας και της ανασυγκρότησης της χώρας. Και αυτό γιατί το λέμε στην κοινωνική και αλληλέγγυα οικονομία; Γιατί δεν υπάρχει ένας πολίτης που να είναι περιττός. Δεν υπάρχει ένας πολίτης που να μην μπορεί να συμμετέχει στην παραγωγική διαδικασία της χώρας μας. Εδώ, λοιπόν, δίνεται η επιλογή τού να μπορείς να συμμετέχεις και να μπορείς ταυτόχρονα να ορίζεις τις διαδικασίες μέσα από τις οποίες θα λειτουργείς και θα δουλεύεις σε καθημερινή βάση.</w:t>
      </w:r>
    </w:p>
    <w:p w14:paraId="5776E2BA" w14:textId="77777777" w:rsidR="00C04901" w:rsidRDefault="00EA6D8E">
      <w:pPr>
        <w:spacing w:line="600" w:lineRule="auto"/>
        <w:ind w:firstLine="720"/>
        <w:jc w:val="both"/>
        <w:rPr>
          <w:rFonts w:eastAsia="Times New Roman"/>
          <w:szCs w:val="24"/>
        </w:rPr>
      </w:pPr>
      <w:r>
        <w:rPr>
          <w:rFonts w:eastAsia="Times New Roman"/>
          <w:szCs w:val="24"/>
        </w:rPr>
        <w:t>Ευχαριστώ.</w:t>
      </w:r>
    </w:p>
    <w:p w14:paraId="5776E2BB" w14:textId="77777777" w:rsidR="00C04901" w:rsidRDefault="00EA6D8E">
      <w:pPr>
        <w:spacing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ΑΝΕΛ)</w:t>
      </w:r>
    </w:p>
    <w:p w14:paraId="5776E2BC" w14:textId="77777777" w:rsidR="00C04901" w:rsidRDefault="00EA6D8E">
      <w:pPr>
        <w:spacing w:line="600" w:lineRule="auto"/>
        <w:ind w:firstLine="720"/>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Ευχαριστούμε την κυρία Υπουργό.</w:t>
      </w:r>
    </w:p>
    <w:p w14:paraId="5776E2BD" w14:textId="77777777" w:rsidR="00C04901" w:rsidRDefault="00EA6D8E">
      <w:pPr>
        <w:spacing w:line="600" w:lineRule="auto"/>
        <w:ind w:firstLine="539"/>
        <w:jc w:val="both"/>
        <w:rPr>
          <w:rFonts w:eastAsia="Times New Roman"/>
          <w:szCs w:val="24"/>
        </w:rPr>
      </w:pPr>
      <w:r>
        <w:rPr>
          <w:rFonts w:eastAsia="Times New Roman"/>
          <w:szCs w:val="24"/>
        </w:rPr>
        <w:t xml:space="preserve">Κυρίες και κύριοι συνάδελφοι, κηρύσσεται περαιωμένη η συζήτηση επί των άρθρων και των τροπολογιών του σχεδίου νόμου του Υπουργείου Εργασίας, Κοινωνικής Ασφάλισης και Κοινωνικής Αλληλεγγύης: </w:t>
      </w:r>
      <w:r>
        <w:rPr>
          <w:rFonts w:eastAsia="Times New Roman" w:cs="Times New Roman"/>
          <w:szCs w:val="24"/>
        </w:rPr>
        <w:t>«Κοινωνική και αλληλέγγυα οικονομία και ανάπτυξη των φορέων της και άλλες διατάξεις»</w:t>
      </w:r>
      <w:r>
        <w:rPr>
          <w:rFonts w:eastAsia="Times New Roman"/>
          <w:szCs w:val="24"/>
        </w:rPr>
        <w:t xml:space="preserve"> και εισερχόμαστε στην ψήφισή τους. </w:t>
      </w:r>
    </w:p>
    <w:p w14:paraId="5776E2BE" w14:textId="77777777" w:rsidR="00C04901" w:rsidRDefault="00EA6D8E">
      <w:pPr>
        <w:spacing w:line="600" w:lineRule="auto"/>
        <w:ind w:firstLine="720"/>
        <w:jc w:val="both"/>
        <w:rPr>
          <w:rFonts w:eastAsia="Times New Roman"/>
          <w:szCs w:val="24"/>
        </w:rPr>
      </w:pPr>
      <w:r>
        <w:rPr>
          <w:rFonts w:eastAsia="Times New Roman"/>
          <w:szCs w:val="24"/>
        </w:rPr>
        <w:t xml:space="preserve">Ερωτάται το Σώμα: Γίνεται δεκτό το άρθρο 1, όπως τροποποιήθηκε από την κυρία Υπουργό; </w:t>
      </w:r>
    </w:p>
    <w:p w14:paraId="5776E2BF" w14:textId="77777777" w:rsidR="00C04901" w:rsidRDefault="00EA6D8E">
      <w:pPr>
        <w:spacing w:line="600" w:lineRule="auto"/>
        <w:ind w:firstLine="720"/>
        <w:jc w:val="both"/>
        <w:rPr>
          <w:rFonts w:eastAsia="Times New Roman"/>
          <w:szCs w:val="24"/>
        </w:rPr>
      </w:pPr>
      <w:r>
        <w:rPr>
          <w:rFonts w:eastAsia="Times New Roman"/>
          <w:b/>
          <w:szCs w:val="24"/>
        </w:rPr>
        <w:t xml:space="preserve">ΓΡΗΓΟΡΙΟΣ ΣΤΟΓΙΑΝΝΙΔΗΣ: </w:t>
      </w:r>
      <w:r>
        <w:rPr>
          <w:rFonts w:eastAsia="Times New Roman"/>
          <w:szCs w:val="24"/>
        </w:rPr>
        <w:t>Ναι.</w:t>
      </w:r>
    </w:p>
    <w:p w14:paraId="5776E2C0" w14:textId="77777777" w:rsidR="00C04901" w:rsidRDefault="00EA6D8E">
      <w:pPr>
        <w:spacing w:line="600" w:lineRule="auto"/>
        <w:ind w:firstLine="720"/>
        <w:jc w:val="both"/>
        <w:rPr>
          <w:rFonts w:eastAsia="Times New Roman"/>
          <w:szCs w:val="24"/>
        </w:rPr>
      </w:pPr>
      <w:r>
        <w:rPr>
          <w:rFonts w:eastAsia="Times New Roman"/>
          <w:b/>
          <w:szCs w:val="24"/>
        </w:rPr>
        <w:t xml:space="preserve">ΝΙΚΟΛΑΟΣ ΠΑΝΑΓΙΩΤΟΠΟΥΛΟΣ: </w:t>
      </w:r>
      <w:r>
        <w:rPr>
          <w:rFonts w:eastAsia="Times New Roman"/>
          <w:szCs w:val="24"/>
        </w:rPr>
        <w:t>Ναι.</w:t>
      </w:r>
    </w:p>
    <w:p w14:paraId="5776E2C1" w14:textId="77777777" w:rsidR="00C04901" w:rsidRDefault="00EA6D8E">
      <w:pPr>
        <w:spacing w:line="600" w:lineRule="auto"/>
        <w:ind w:firstLine="720"/>
        <w:jc w:val="both"/>
        <w:rPr>
          <w:rFonts w:eastAsia="Times New Roman"/>
          <w:szCs w:val="24"/>
        </w:rPr>
      </w:pPr>
      <w:r>
        <w:rPr>
          <w:rFonts w:eastAsia="Times New Roman"/>
          <w:b/>
          <w:szCs w:val="24"/>
        </w:rPr>
        <w:t xml:space="preserve">ΔΗΜΗΤΡΙΟΣ ΚΟΥΚΟΥΤΣΗΣ: </w:t>
      </w:r>
      <w:r>
        <w:rPr>
          <w:rFonts w:eastAsia="Times New Roman"/>
          <w:szCs w:val="24"/>
        </w:rPr>
        <w:t xml:space="preserve">Όχι. </w:t>
      </w:r>
    </w:p>
    <w:p w14:paraId="5776E2C2" w14:textId="77777777" w:rsidR="00C04901" w:rsidRDefault="00EA6D8E">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Ναι.</w:t>
      </w:r>
    </w:p>
    <w:p w14:paraId="5776E2C3" w14:textId="77777777" w:rsidR="00C04901" w:rsidRDefault="00EA6D8E">
      <w:pPr>
        <w:spacing w:line="600" w:lineRule="auto"/>
        <w:ind w:firstLine="720"/>
        <w:jc w:val="both"/>
        <w:rPr>
          <w:rFonts w:eastAsia="Times New Roman"/>
          <w:b/>
          <w:szCs w:val="24"/>
        </w:rPr>
      </w:pPr>
      <w:r>
        <w:rPr>
          <w:rFonts w:eastAsia="Times New Roman"/>
          <w:b/>
          <w:szCs w:val="24"/>
        </w:rPr>
        <w:t xml:space="preserve">ΧΡΗΣΤΟΣ ΚΑΤΣΩΤΗΣ: </w:t>
      </w:r>
      <w:r>
        <w:rPr>
          <w:rFonts w:eastAsia="Times New Roman"/>
          <w:szCs w:val="24"/>
        </w:rPr>
        <w:t>Όχι.</w:t>
      </w:r>
    </w:p>
    <w:p w14:paraId="5776E2C4" w14:textId="77777777" w:rsidR="00C04901" w:rsidRDefault="00EA6D8E">
      <w:pPr>
        <w:spacing w:line="600" w:lineRule="auto"/>
        <w:ind w:firstLine="720"/>
        <w:jc w:val="both"/>
        <w:rPr>
          <w:rFonts w:eastAsia="Times New Roman"/>
          <w:b/>
          <w:szCs w:val="24"/>
        </w:rPr>
      </w:pPr>
      <w:r>
        <w:rPr>
          <w:rFonts w:eastAsia="Times New Roman"/>
          <w:b/>
          <w:szCs w:val="24"/>
        </w:rPr>
        <w:t xml:space="preserve">ΚΩΝΣΤΑΝΤΙΝΟΣ ΜΠΑΡΓΙΩΤΑΣ: </w:t>
      </w:r>
      <w:r>
        <w:rPr>
          <w:rFonts w:eastAsia="Times New Roman"/>
          <w:szCs w:val="24"/>
        </w:rPr>
        <w:t>Ναι.</w:t>
      </w:r>
    </w:p>
    <w:p w14:paraId="5776E2C5" w14:textId="77777777" w:rsidR="00C04901" w:rsidRDefault="00EA6D8E">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5776E2C6" w14:textId="77777777" w:rsidR="00C04901" w:rsidRDefault="00EA6D8E">
      <w:pPr>
        <w:spacing w:line="600" w:lineRule="auto"/>
        <w:ind w:firstLine="720"/>
        <w:jc w:val="both"/>
        <w:rPr>
          <w:rFonts w:eastAsia="Times New Roman"/>
          <w:b/>
          <w:szCs w:val="24"/>
        </w:rPr>
      </w:pPr>
      <w:r>
        <w:rPr>
          <w:rFonts w:eastAsia="Times New Roman"/>
          <w:b/>
          <w:szCs w:val="24"/>
        </w:rPr>
        <w:t>ΘΕΟΔΩΡΑ ΜΕΓΑΛΟΟΙΚΟΝΟΜΟΥ:</w:t>
      </w:r>
      <w:r>
        <w:rPr>
          <w:rFonts w:eastAsia="Times New Roman"/>
          <w:szCs w:val="24"/>
        </w:rPr>
        <w:t xml:space="preserve"> Ναι.</w:t>
      </w:r>
    </w:p>
    <w:p w14:paraId="5776E2C7" w14:textId="77777777" w:rsidR="00C04901" w:rsidRDefault="00EA6D8E">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1 έγινε δεκτό, όπως τροποποιήθηκε από την κυρία Υπουργό, κατά πλειοψηφία. </w:t>
      </w:r>
    </w:p>
    <w:p w14:paraId="5776E2C8" w14:textId="77777777" w:rsidR="00C04901" w:rsidRDefault="00EA6D8E">
      <w:pPr>
        <w:spacing w:line="600" w:lineRule="auto"/>
        <w:ind w:firstLine="720"/>
        <w:jc w:val="both"/>
        <w:rPr>
          <w:rFonts w:eastAsia="Times New Roman"/>
          <w:szCs w:val="24"/>
        </w:rPr>
      </w:pPr>
      <w:r>
        <w:rPr>
          <w:rFonts w:eastAsia="Times New Roman"/>
          <w:szCs w:val="24"/>
        </w:rPr>
        <w:t xml:space="preserve">Ερωτάται το Σώμα: Γίνεται δεκτό το άρθρο 2, όπως τροποποιήθηκε από την κυρία Υπουργό; </w:t>
      </w:r>
    </w:p>
    <w:p w14:paraId="5776E2C9" w14:textId="77777777" w:rsidR="00C04901" w:rsidRDefault="00EA6D8E">
      <w:pPr>
        <w:spacing w:line="600" w:lineRule="auto"/>
        <w:ind w:firstLine="720"/>
        <w:jc w:val="both"/>
        <w:rPr>
          <w:rFonts w:eastAsia="Times New Roman"/>
          <w:szCs w:val="24"/>
        </w:rPr>
      </w:pPr>
      <w:r>
        <w:rPr>
          <w:rFonts w:eastAsia="Times New Roman"/>
          <w:b/>
          <w:szCs w:val="24"/>
        </w:rPr>
        <w:t xml:space="preserve">ΓΡΗΓΟΡΙΟΣ ΣΤΟΓΙΑΝΝΙΔΗΣ: </w:t>
      </w:r>
      <w:r>
        <w:rPr>
          <w:rFonts w:eastAsia="Times New Roman"/>
          <w:szCs w:val="24"/>
        </w:rPr>
        <w:t>Ναι.</w:t>
      </w:r>
    </w:p>
    <w:p w14:paraId="5776E2CA" w14:textId="77777777" w:rsidR="00C04901" w:rsidRDefault="00EA6D8E">
      <w:pPr>
        <w:spacing w:line="600" w:lineRule="auto"/>
        <w:ind w:firstLine="720"/>
        <w:jc w:val="both"/>
        <w:rPr>
          <w:rFonts w:eastAsia="Times New Roman"/>
          <w:szCs w:val="24"/>
        </w:rPr>
      </w:pPr>
      <w:r>
        <w:rPr>
          <w:rFonts w:eastAsia="Times New Roman"/>
          <w:b/>
          <w:szCs w:val="24"/>
        </w:rPr>
        <w:t xml:space="preserve">ΝΙΚΟΛΑΟΣ ΠΑΝΑΓΙΩΤΟΠΟΥΛΟΣ: </w:t>
      </w:r>
      <w:r>
        <w:rPr>
          <w:rFonts w:eastAsia="Times New Roman"/>
          <w:szCs w:val="24"/>
        </w:rPr>
        <w:t>Ναι.</w:t>
      </w:r>
    </w:p>
    <w:p w14:paraId="5776E2CB" w14:textId="77777777" w:rsidR="00C04901" w:rsidRDefault="00EA6D8E">
      <w:pPr>
        <w:spacing w:line="600" w:lineRule="auto"/>
        <w:ind w:firstLine="720"/>
        <w:jc w:val="both"/>
        <w:rPr>
          <w:rFonts w:eastAsia="Times New Roman"/>
          <w:szCs w:val="24"/>
        </w:rPr>
      </w:pPr>
      <w:r>
        <w:rPr>
          <w:rFonts w:eastAsia="Times New Roman"/>
          <w:b/>
          <w:szCs w:val="24"/>
        </w:rPr>
        <w:t xml:space="preserve">ΔΗΜΗΤΡΙΟΣ ΚΟΥΚΟΥΤΣΗΣ: </w:t>
      </w:r>
      <w:r>
        <w:rPr>
          <w:rFonts w:eastAsia="Times New Roman"/>
          <w:szCs w:val="24"/>
        </w:rPr>
        <w:t xml:space="preserve">Όχι. </w:t>
      </w:r>
    </w:p>
    <w:p w14:paraId="5776E2CC" w14:textId="77777777" w:rsidR="00C04901" w:rsidRDefault="00EA6D8E">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Παρών.</w:t>
      </w:r>
    </w:p>
    <w:p w14:paraId="5776E2CD" w14:textId="77777777" w:rsidR="00C04901" w:rsidRDefault="00EA6D8E">
      <w:pPr>
        <w:spacing w:line="600" w:lineRule="auto"/>
        <w:ind w:firstLine="720"/>
        <w:jc w:val="both"/>
        <w:rPr>
          <w:rFonts w:eastAsia="Times New Roman"/>
          <w:szCs w:val="24"/>
        </w:rPr>
      </w:pPr>
      <w:r>
        <w:rPr>
          <w:rFonts w:eastAsia="Times New Roman"/>
          <w:szCs w:val="24"/>
        </w:rPr>
        <w:t>Κύριε Πρόεδρε, θα ήθελα να κάνω την εξής δήλωση. Εμείς λέμε «παρών», μόνο και μόνο επειδή θέλαμε τον δυνητικό χαρακτήρα του Εργαλείου Μέτρησης Αντικτύπου.</w:t>
      </w:r>
    </w:p>
    <w:p w14:paraId="5776E2CE" w14:textId="77777777" w:rsidR="00C04901" w:rsidRDefault="00EA6D8E">
      <w:pPr>
        <w:spacing w:line="600" w:lineRule="auto"/>
        <w:ind w:firstLine="720"/>
        <w:jc w:val="both"/>
        <w:rPr>
          <w:rFonts w:eastAsia="Times New Roman"/>
          <w:b/>
          <w:szCs w:val="24"/>
        </w:rPr>
      </w:pPr>
      <w:r>
        <w:rPr>
          <w:rFonts w:eastAsia="Times New Roman"/>
          <w:b/>
          <w:szCs w:val="24"/>
        </w:rPr>
        <w:t xml:space="preserve">ΧΡΗΣΤΟΣ ΚΑΤΣΩΤΗΣ: </w:t>
      </w:r>
      <w:r>
        <w:rPr>
          <w:rFonts w:eastAsia="Times New Roman"/>
          <w:szCs w:val="24"/>
        </w:rPr>
        <w:t>Όχι.</w:t>
      </w:r>
    </w:p>
    <w:p w14:paraId="5776E2CF" w14:textId="77777777" w:rsidR="00C04901" w:rsidRDefault="00EA6D8E">
      <w:pPr>
        <w:spacing w:line="600" w:lineRule="auto"/>
        <w:ind w:firstLine="720"/>
        <w:jc w:val="both"/>
        <w:rPr>
          <w:rFonts w:eastAsia="Times New Roman"/>
          <w:b/>
          <w:szCs w:val="24"/>
        </w:rPr>
      </w:pPr>
      <w:r>
        <w:rPr>
          <w:rFonts w:eastAsia="Times New Roman"/>
          <w:b/>
          <w:szCs w:val="24"/>
        </w:rPr>
        <w:t xml:space="preserve">ΚΩΝΣΤΑΝΤΙΝΟΣ ΜΠΑΡΓΙΩΤΑΣ: </w:t>
      </w:r>
      <w:r>
        <w:rPr>
          <w:rFonts w:eastAsia="Times New Roman"/>
          <w:szCs w:val="24"/>
        </w:rPr>
        <w:t>Ναι.</w:t>
      </w:r>
    </w:p>
    <w:p w14:paraId="5776E2D0" w14:textId="77777777" w:rsidR="00C04901" w:rsidRDefault="00EA6D8E">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5776E2D1" w14:textId="77777777" w:rsidR="00C04901" w:rsidRDefault="00EA6D8E">
      <w:pPr>
        <w:spacing w:line="600" w:lineRule="auto"/>
        <w:ind w:firstLine="720"/>
        <w:jc w:val="both"/>
        <w:rPr>
          <w:rFonts w:eastAsia="Times New Roman"/>
          <w:b/>
          <w:szCs w:val="24"/>
        </w:rPr>
      </w:pPr>
      <w:r>
        <w:rPr>
          <w:rFonts w:eastAsia="Times New Roman"/>
          <w:b/>
          <w:szCs w:val="24"/>
        </w:rPr>
        <w:t>ΘΕΟΔΩΡΑ ΜΕΓΑΛΟΟΙΚΟΝΟΜΟΥ:</w:t>
      </w:r>
      <w:r>
        <w:rPr>
          <w:rFonts w:eastAsia="Times New Roman"/>
          <w:szCs w:val="24"/>
        </w:rPr>
        <w:t xml:space="preserve"> Ναι.</w:t>
      </w:r>
    </w:p>
    <w:p w14:paraId="5776E2D2" w14:textId="77777777" w:rsidR="00C04901" w:rsidRDefault="00EA6D8E">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2 έγινε δεκτό, όπως τροποποιήθηκε από την κυρία Υπουργό, κατά πλειοψηφία. </w:t>
      </w:r>
    </w:p>
    <w:p w14:paraId="5776E2D3" w14:textId="77777777" w:rsidR="00C04901" w:rsidRDefault="00EA6D8E">
      <w:pPr>
        <w:spacing w:line="600" w:lineRule="auto"/>
        <w:ind w:firstLine="720"/>
        <w:jc w:val="both"/>
        <w:rPr>
          <w:rFonts w:eastAsia="Times New Roman"/>
          <w:szCs w:val="24"/>
        </w:rPr>
      </w:pPr>
      <w:r>
        <w:rPr>
          <w:rFonts w:eastAsia="Times New Roman"/>
          <w:szCs w:val="24"/>
        </w:rPr>
        <w:t xml:space="preserve">Ερωτάται το Σώμα: Γίνεται δεκτό το άρθρο 3, όπως τροποποιήθηκε από την κυρία Υπουργό; </w:t>
      </w:r>
    </w:p>
    <w:p w14:paraId="5776E2D4" w14:textId="77777777" w:rsidR="00C04901" w:rsidRDefault="00EA6D8E">
      <w:pPr>
        <w:spacing w:line="600" w:lineRule="auto"/>
        <w:ind w:firstLine="720"/>
        <w:jc w:val="both"/>
        <w:rPr>
          <w:rFonts w:eastAsia="Times New Roman"/>
          <w:szCs w:val="24"/>
        </w:rPr>
      </w:pPr>
      <w:r>
        <w:rPr>
          <w:rFonts w:eastAsia="Times New Roman"/>
          <w:b/>
          <w:szCs w:val="24"/>
        </w:rPr>
        <w:t xml:space="preserve">ΓΡΗΓΟΡΙΟΣ ΣΤΟΓΙΑΝΝΙΔΗΣ: </w:t>
      </w:r>
      <w:r>
        <w:rPr>
          <w:rFonts w:eastAsia="Times New Roman"/>
          <w:szCs w:val="24"/>
        </w:rPr>
        <w:t>Ναι.</w:t>
      </w:r>
    </w:p>
    <w:p w14:paraId="5776E2D5" w14:textId="77777777" w:rsidR="00C04901" w:rsidRDefault="00EA6D8E">
      <w:pPr>
        <w:spacing w:line="600" w:lineRule="auto"/>
        <w:ind w:firstLine="720"/>
        <w:jc w:val="both"/>
        <w:rPr>
          <w:rFonts w:eastAsia="Times New Roman"/>
          <w:szCs w:val="24"/>
        </w:rPr>
      </w:pPr>
      <w:r>
        <w:rPr>
          <w:rFonts w:eastAsia="Times New Roman"/>
          <w:b/>
          <w:szCs w:val="24"/>
        </w:rPr>
        <w:t xml:space="preserve">ΝΙΚΟΛΑΟΣ ΠΑΝΑΓΙΩΤΟΠΟΥΛΟΣ: </w:t>
      </w:r>
      <w:r>
        <w:rPr>
          <w:rFonts w:eastAsia="Times New Roman"/>
          <w:szCs w:val="24"/>
        </w:rPr>
        <w:t>Ναι.</w:t>
      </w:r>
    </w:p>
    <w:p w14:paraId="5776E2D6" w14:textId="77777777" w:rsidR="00C04901" w:rsidRDefault="00EA6D8E">
      <w:pPr>
        <w:spacing w:line="600" w:lineRule="auto"/>
        <w:ind w:firstLine="720"/>
        <w:jc w:val="both"/>
        <w:rPr>
          <w:rFonts w:eastAsia="Times New Roman"/>
          <w:szCs w:val="24"/>
        </w:rPr>
      </w:pPr>
      <w:r>
        <w:rPr>
          <w:rFonts w:eastAsia="Times New Roman"/>
          <w:b/>
          <w:szCs w:val="24"/>
        </w:rPr>
        <w:t xml:space="preserve">ΔΗΜΗΤΡΙΟΣ ΚΟΥΚΟΥΤΣΗΣ: </w:t>
      </w:r>
      <w:r>
        <w:rPr>
          <w:rFonts w:eastAsia="Times New Roman"/>
          <w:szCs w:val="24"/>
        </w:rPr>
        <w:t xml:space="preserve">Όχι. </w:t>
      </w:r>
    </w:p>
    <w:p w14:paraId="5776E2D7" w14:textId="77777777" w:rsidR="00C04901" w:rsidRDefault="00EA6D8E">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Παρών.</w:t>
      </w:r>
    </w:p>
    <w:p w14:paraId="5776E2D8" w14:textId="77777777" w:rsidR="00C04901" w:rsidRDefault="00EA6D8E">
      <w:pPr>
        <w:spacing w:line="600" w:lineRule="auto"/>
        <w:ind w:firstLine="720"/>
        <w:jc w:val="both"/>
        <w:rPr>
          <w:rFonts w:eastAsia="Times New Roman"/>
          <w:b/>
          <w:szCs w:val="24"/>
        </w:rPr>
      </w:pPr>
      <w:r>
        <w:rPr>
          <w:rFonts w:eastAsia="Times New Roman"/>
          <w:b/>
          <w:szCs w:val="24"/>
        </w:rPr>
        <w:t xml:space="preserve">ΧΡΗΣΤΟΣ ΚΑΤΣΩΤΗΣ: </w:t>
      </w:r>
      <w:r>
        <w:rPr>
          <w:rFonts w:eastAsia="Times New Roman"/>
          <w:szCs w:val="24"/>
        </w:rPr>
        <w:t>Όχι.</w:t>
      </w:r>
    </w:p>
    <w:p w14:paraId="5776E2D9" w14:textId="77777777" w:rsidR="00C04901" w:rsidRDefault="00EA6D8E">
      <w:pPr>
        <w:spacing w:line="600" w:lineRule="auto"/>
        <w:ind w:firstLine="720"/>
        <w:jc w:val="both"/>
        <w:rPr>
          <w:rFonts w:eastAsia="Times New Roman"/>
          <w:b/>
          <w:szCs w:val="24"/>
        </w:rPr>
      </w:pPr>
      <w:r>
        <w:rPr>
          <w:rFonts w:eastAsia="Times New Roman"/>
          <w:b/>
          <w:szCs w:val="24"/>
        </w:rPr>
        <w:t xml:space="preserve">ΚΩΝΣΤΑΝΤΙΝΟΣ ΜΠΑΡΓΙΩΤΑΣ: </w:t>
      </w:r>
      <w:r>
        <w:rPr>
          <w:rFonts w:eastAsia="Times New Roman"/>
          <w:szCs w:val="24"/>
        </w:rPr>
        <w:t>Ναι.</w:t>
      </w:r>
    </w:p>
    <w:p w14:paraId="5776E2DA" w14:textId="77777777" w:rsidR="00C04901" w:rsidRDefault="00EA6D8E">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5776E2DB" w14:textId="77777777" w:rsidR="00C04901" w:rsidRDefault="00EA6D8E">
      <w:pPr>
        <w:spacing w:line="600" w:lineRule="auto"/>
        <w:ind w:firstLine="720"/>
        <w:jc w:val="both"/>
        <w:rPr>
          <w:rFonts w:eastAsia="Times New Roman"/>
          <w:b/>
          <w:szCs w:val="24"/>
        </w:rPr>
      </w:pPr>
      <w:r>
        <w:rPr>
          <w:rFonts w:eastAsia="Times New Roman"/>
          <w:b/>
          <w:szCs w:val="24"/>
        </w:rPr>
        <w:t>ΘΕΟΔΩΡΑ ΜΕΓΑΛΟΟΙΚΟΝΟΜΟΥ:</w:t>
      </w:r>
      <w:r>
        <w:rPr>
          <w:rFonts w:eastAsia="Times New Roman"/>
          <w:szCs w:val="24"/>
        </w:rPr>
        <w:t xml:space="preserve"> Ναι.</w:t>
      </w:r>
    </w:p>
    <w:p w14:paraId="5776E2DC" w14:textId="77777777" w:rsidR="00C04901" w:rsidRDefault="00EA6D8E">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3 έγινε δεκτό, όπως τροποποιήθηκε από την κυρία Υπουργό, κατά πλειοψηφία. </w:t>
      </w:r>
    </w:p>
    <w:p w14:paraId="5776E2DD" w14:textId="77777777" w:rsidR="00C04901" w:rsidRDefault="00EA6D8E">
      <w:pPr>
        <w:spacing w:line="600" w:lineRule="auto"/>
        <w:ind w:firstLine="720"/>
        <w:jc w:val="both"/>
        <w:rPr>
          <w:rFonts w:eastAsia="Times New Roman"/>
          <w:szCs w:val="24"/>
        </w:rPr>
      </w:pPr>
      <w:r>
        <w:rPr>
          <w:rFonts w:eastAsia="Times New Roman"/>
          <w:szCs w:val="24"/>
        </w:rPr>
        <w:t xml:space="preserve">Ερωτάται το Σώμα: Γίνεται δεκτό το άρθρο 4, όπως προστέθηκε από την κυρία Υπουργό; </w:t>
      </w:r>
    </w:p>
    <w:p w14:paraId="5776E2DE" w14:textId="77777777" w:rsidR="00C04901" w:rsidRDefault="00EA6D8E">
      <w:pPr>
        <w:spacing w:line="600" w:lineRule="auto"/>
        <w:ind w:firstLine="720"/>
        <w:jc w:val="both"/>
        <w:rPr>
          <w:rFonts w:eastAsia="Times New Roman"/>
          <w:szCs w:val="24"/>
        </w:rPr>
      </w:pPr>
      <w:r>
        <w:rPr>
          <w:rFonts w:eastAsia="Times New Roman"/>
          <w:b/>
          <w:szCs w:val="24"/>
        </w:rPr>
        <w:t xml:space="preserve">ΓΡΗΓΟΡΙΟΣ ΣΤΟΓΙΑΝΝΙΔΗΣ: </w:t>
      </w:r>
      <w:r>
        <w:rPr>
          <w:rFonts w:eastAsia="Times New Roman"/>
          <w:szCs w:val="24"/>
        </w:rPr>
        <w:t>Ναι.</w:t>
      </w:r>
    </w:p>
    <w:p w14:paraId="5776E2DF" w14:textId="77777777" w:rsidR="00C04901" w:rsidRDefault="00EA6D8E">
      <w:pPr>
        <w:spacing w:line="600" w:lineRule="auto"/>
        <w:ind w:firstLine="720"/>
        <w:jc w:val="both"/>
        <w:rPr>
          <w:rFonts w:eastAsia="Times New Roman"/>
          <w:szCs w:val="24"/>
        </w:rPr>
      </w:pPr>
      <w:r>
        <w:rPr>
          <w:rFonts w:eastAsia="Times New Roman"/>
          <w:b/>
          <w:szCs w:val="24"/>
        </w:rPr>
        <w:t xml:space="preserve">ΝΙΚΟΛΑΟΣ ΠΑΝΑΓΙΩΤΟΠΟΥΛΟΣ: </w:t>
      </w:r>
      <w:r>
        <w:rPr>
          <w:rFonts w:eastAsia="Times New Roman"/>
          <w:szCs w:val="24"/>
        </w:rPr>
        <w:t>Ναι.</w:t>
      </w:r>
    </w:p>
    <w:p w14:paraId="5776E2E0" w14:textId="77777777" w:rsidR="00C04901" w:rsidRDefault="00EA6D8E">
      <w:pPr>
        <w:spacing w:line="600" w:lineRule="auto"/>
        <w:ind w:firstLine="720"/>
        <w:jc w:val="both"/>
        <w:rPr>
          <w:rFonts w:eastAsia="Times New Roman"/>
          <w:szCs w:val="24"/>
        </w:rPr>
      </w:pPr>
      <w:r>
        <w:rPr>
          <w:rFonts w:eastAsia="Times New Roman"/>
          <w:b/>
          <w:szCs w:val="24"/>
        </w:rPr>
        <w:t xml:space="preserve">ΔΗΜΗΤΡΙΟΣ ΚΟΥΚΟΥΤΣΗΣ: </w:t>
      </w:r>
      <w:r>
        <w:rPr>
          <w:rFonts w:eastAsia="Times New Roman"/>
          <w:szCs w:val="24"/>
        </w:rPr>
        <w:t xml:space="preserve">Όχι. </w:t>
      </w:r>
    </w:p>
    <w:p w14:paraId="5776E2E1" w14:textId="77777777" w:rsidR="00C04901" w:rsidRDefault="00EA6D8E">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Ναι.</w:t>
      </w:r>
    </w:p>
    <w:p w14:paraId="5776E2E2" w14:textId="77777777" w:rsidR="00C04901" w:rsidRDefault="00EA6D8E">
      <w:pPr>
        <w:spacing w:line="600" w:lineRule="auto"/>
        <w:ind w:firstLine="720"/>
        <w:jc w:val="both"/>
        <w:rPr>
          <w:rFonts w:eastAsia="Times New Roman"/>
          <w:b/>
          <w:szCs w:val="24"/>
        </w:rPr>
      </w:pPr>
      <w:r>
        <w:rPr>
          <w:rFonts w:eastAsia="Times New Roman"/>
          <w:b/>
          <w:szCs w:val="24"/>
        </w:rPr>
        <w:t xml:space="preserve">ΧΡΗΣΤΟΣ ΚΑΤΣΩΤΗΣ: </w:t>
      </w:r>
      <w:r>
        <w:rPr>
          <w:rFonts w:eastAsia="Times New Roman"/>
          <w:szCs w:val="24"/>
        </w:rPr>
        <w:t>Όχι.</w:t>
      </w:r>
    </w:p>
    <w:p w14:paraId="5776E2E3" w14:textId="77777777" w:rsidR="00C04901" w:rsidRDefault="00EA6D8E">
      <w:pPr>
        <w:spacing w:line="600" w:lineRule="auto"/>
        <w:ind w:firstLine="720"/>
        <w:jc w:val="both"/>
        <w:rPr>
          <w:rFonts w:eastAsia="Times New Roman"/>
          <w:b/>
          <w:szCs w:val="24"/>
        </w:rPr>
      </w:pPr>
      <w:r>
        <w:rPr>
          <w:rFonts w:eastAsia="Times New Roman"/>
          <w:b/>
          <w:szCs w:val="24"/>
        </w:rPr>
        <w:t xml:space="preserve">ΚΩΝΣΤΑΝΤΙΝΟΣ ΜΠΑΡΓΙΩΤΑΣ: </w:t>
      </w:r>
      <w:r>
        <w:rPr>
          <w:rFonts w:eastAsia="Times New Roman"/>
          <w:szCs w:val="24"/>
        </w:rPr>
        <w:t>Ναι.</w:t>
      </w:r>
    </w:p>
    <w:p w14:paraId="5776E2E4" w14:textId="77777777" w:rsidR="00C04901" w:rsidRDefault="00EA6D8E">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5776E2E5" w14:textId="77777777" w:rsidR="00C04901" w:rsidRDefault="00EA6D8E">
      <w:pPr>
        <w:spacing w:line="600" w:lineRule="auto"/>
        <w:ind w:firstLine="720"/>
        <w:jc w:val="both"/>
        <w:rPr>
          <w:rFonts w:eastAsia="Times New Roman"/>
          <w:b/>
          <w:szCs w:val="24"/>
        </w:rPr>
      </w:pPr>
      <w:r>
        <w:rPr>
          <w:rFonts w:eastAsia="Times New Roman"/>
          <w:b/>
          <w:szCs w:val="24"/>
        </w:rPr>
        <w:t>ΘΕΟΔΩΡΑ ΜΕΓΑΛΟΟΙΚΟΝΟΜΟΥ:</w:t>
      </w:r>
      <w:r>
        <w:rPr>
          <w:rFonts w:eastAsia="Times New Roman"/>
          <w:szCs w:val="24"/>
        </w:rPr>
        <w:t xml:space="preserve"> Ναι.</w:t>
      </w:r>
    </w:p>
    <w:p w14:paraId="5776E2E6" w14:textId="77777777" w:rsidR="00C04901" w:rsidRDefault="00EA6D8E">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4 έγινε δεκτό, όπως προστέθηκε από την κυρία Υπουργό, κατά πλειοψηφία. </w:t>
      </w:r>
    </w:p>
    <w:p w14:paraId="5776E2E7" w14:textId="77777777" w:rsidR="00C04901" w:rsidRDefault="00EA6D8E">
      <w:pPr>
        <w:spacing w:line="600" w:lineRule="auto"/>
        <w:ind w:firstLine="720"/>
        <w:jc w:val="both"/>
        <w:rPr>
          <w:rFonts w:eastAsia="Times New Roman"/>
          <w:szCs w:val="24"/>
        </w:rPr>
      </w:pPr>
      <w:r>
        <w:rPr>
          <w:rFonts w:eastAsia="Times New Roman"/>
          <w:szCs w:val="24"/>
        </w:rPr>
        <w:t xml:space="preserve">Ερωτάται το Σώμα: Γίνεται δεκτό το άρθρο 5, αρχικό άρθρο 4, όπως τροποποιήθηκε από την κυρία Υπουργό; </w:t>
      </w:r>
    </w:p>
    <w:p w14:paraId="5776E2E8" w14:textId="77777777" w:rsidR="00C04901" w:rsidRDefault="00EA6D8E">
      <w:pPr>
        <w:spacing w:line="600" w:lineRule="auto"/>
        <w:ind w:firstLine="720"/>
        <w:jc w:val="both"/>
        <w:rPr>
          <w:rFonts w:eastAsia="Times New Roman"/>
          <w:szCs w:val="24"/>
        </w:rPr>
      </w:pPr>
      <w:r>
        <w:rPr>
          <w:rFonts w:eastAsia="Times New Roman"/>
          <w:b/>
          <w:szCs w:val="24"/>
        </w:rPr>
        <w:t xml:space="preserve">ΓΡΗΓΟΡΙΟΣ ΣΤΟΓΙΑΝΝΙΔΗΣ: </w:t>
      </w:r>
      <w:r>
        <w:rPr>
          <w:rFonts w:eastAsia="Times New Roman"/>
          <w:szCs w:val="24"/>
        </w:rPr>
        <w:t>Ναι.</w:t>
      </w:r>
    </w:p>
    <w:p w14:paraId="5776E2E9" w14:textId="77777777" w:rsidR="00C04901" w:rsidRDefault="00EA6D8E">
      <w:pPr>
        <w:spacing w:line="600" w:lineRule="auto"/>
        <w:ind w:firstLine="720"/>
        <w:jc w:val="both"/>
        <w:rPr>
          <w:rFonts w:eastAsia="Times New Roman"/>
          <w:szCs w:val="24"/>
        </w:rPr>
      </w:pPr>
      <w:r>
        <w:rPr>
          <w:rFonts w:eastAsia="Times New Roman"/>
          <w:b/>
          <w:szCs w:val="24"/>
        </w:rPr>
        <w:t xml:space="preserve">ΝΙΚΟΛΑΟΣ ΠΑΝΑΓΙΩΤΟΠΟΥΛΟΣ: </w:t>
      </w:r>
      <w:r>
        <w:rPr>
          <w:rFonts w:eastAsia="Times New Roman"/>
          <w:szCs w:val="24"/>
        </w:rPr>
        <w:t>Ναι.</w:t>
      </w:r>
    </w:p>
    <w:p w14:paraId="5776E2EA" w14:textId="77777777" w:rsidR="00C04901" w:rsidRDefault="00EA6D8E">
      <w:pPr>
        <w:spacing w:line="600" w:lineRule="auto"/>
        <w:ind w:firstLine="720"/>
        <w:jc w:val="both"/>
        <w:rPr>
          <w:rFonts w:eastAsia="Times New Roman"/>
          <w:szCs w:val="24"/>
        </w:rPr>
      </w:pPr>
      <w:r>
        <w:rPr>
          <w:rFonts w:eastAsia="Times New Roman"/>
          <w:b/>
          <w:szCs w:val="24"/>
        </w:rPr>
        <w:t xml:space="preserve">ΔΗΜΗΤΡΙΟΣ ΚΟΥΚΟΥΤΣΗΣ: </w:t>
      </w:r>
      <w:r>
        <w:rPr>
          <w:rFonts w:eastAsia="Times New Roman"/>
          <w:szCs w:val="24"/>
        </w:rPr>
        <w:t xml:space="preserve">Όχι. </w:t>
      </w:r>
    </w:p>
    <w:p w14:paraId="5776E2EB" w14:textId="77777777" w:rsidR="00C04901" w:rsidRDefault="00EA6D8E">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Παρών.</w:t>
      </w:r>
    </w:p>
    <w:p w14:paraId="5776E2EC" w14:textId="77777777" w:rsidR="00C04901" w:rsidRDefault="00EA6D8E">
      <w:pPr>
        <w:spacing w:line="600" w:lineRule="auto"/>
        <w:ind w:firstLine="720"/>
        <w:jc w:val="both"/>
        <w:rPr>
          <w:rFonts w:eastAsia="Times New Roman"/>
          <w:b/>
          <w:szCs w:val="24"/>
        </w:rPr>
      </w:pPr>
      <w:r>
        <w:rPr>
          <w:rFonts w:eastAsia="Times New Roman"/>
          <w:b/>
          <w:szCs w:val="24"/>
        </w:rPr>
        <w:t xml:space="preserve">ΧΡΗΣΤΟΣ ΚΑΤΣΩΤΗΣ: </w:t>
      </w:r>
      <w:r>
        <w:rPr>
          <w:rFonts w:eastAsia="Times New Roman"/>
          <w:szCs w:val="24"/>
        </w:rPr>
        <w:t>Όχι.</w:t>
      </w:r>
    </w:p>
    <w:p w14:paraId="5776E2ED" w14:textId="77777777" w:rsidR="00C04901" w:rsidRDefault="00EA6D8E">
      <w:pPr>
        <w:spacing w:line="600" w:lineRule="auto"/>
        <w:ind w:firstLine="720"/>
        <w:jc w:val="both"/>
        <w:rPr>
          <w:rFonts w:eastAsia="Times New Roman"/>
          <w:b/>
          <w:szCs w:val="24"/>
        </w:rPr>
      </w:pPr>
      <w:r>
        <w:rPr>
          <w:rFonts w:eastAsia="Times New Roman"/>
          <w:b/>
          <w:szCs w:val="24"/>
        </w:rPr>
        <w:t xml:space="preserve">ΚΩΝΣΤΑΝΤΙΝΟΣ ΜΠΑΡΓΙΩΤΑΣ: </w:t>
      </w:r>
      <w:r>
        <w:rPr>
          <w:rFonts w:eastAsia="Times New Roman"/>
          <w:szCs w:val="24"/>
        </w:rPr>
        <w:t>Όχι.</w:t>
      </w:r>
    </w:p>
    <w:p w14:paraId="5776E2EE" w14:textId="77777777" w:rsidR="00C04901" w:rsidRDefault="00EA6D8E">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5776E2EF" w14:textId="77777777" w:rsidR="00C04901" w:rsidRDefault="00EA6D8E">
      <w:pPr>
        <w:spacing w:line="600" w:lineRule="auto"/>
        <w:ind w:firstLine="720"/>
        <w:jc w:val="both"/>
        <w:rPr>
          <w:rFonts w:eastAsia="Times New Roman"/>
          <w:b/>
          <w:szCs w:val="24"/>
        </w:rPr>
      </w:pPr>
      <w:r>
        <w:rPr>
          <w:rFonts w:eastAsia="Times New Roman"/>
          <w:b/>
          <w:szCs w:val="24"/>
        </w:rPr>
        <w:t>ΘΕΟΔΩΡΑ ΜΕΓΑΛΟΟΙΚΟΝΟΜΟΥ:</w:t>
      </w:r>
      <w:r>
        <w:rPr>
          <w:rFonts w:eastAsia="Times New Roman"/>
          <w:szCs w:val="24"/>
        </w:rPr>
        <w:t xml:space="preserve"> Παρών.</w:t>
      </w:r>
    </w:p>
    <w:p w14:paraId="5776E2F0" w14:textId="77777777" w:rsidR="00C04901" w:rsidRDefault="00EA6D8E">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5 έγινε δεκτό, όπως τροποποιήθηκε από την κυρία Υπουργό, κατά πλειοψηφία. </w:t>
      </w:r>
    </w:p>
    <w:p w14:paraId="5776E2F1" w14:textId="77777777" w:rsidR="00C04901" w:rsidRDefault="00EA6D8E">
      <w:pPr>
        <w:spacing w:line="600" w:lineRule="auto"/>
        <w:ind w:firstLine="720"/>
        <w:jc w:val="both"/>
        <w:rPr>
          <w:rFonts w:eastAsia="Times New Roman"/>
          <w:szCs w:val="24"/>
        </w:rPr>
      </w:pPr>
      <w:r>
        <w:rPr>
          <w:rFonts w:eastAsia="Times New Roman"/>
          <w:szCs w:val="24"/>
        </w:rPr>
        <w:t xml:space="preserve">Ερωτάται το Σώμα: Γίνεται δεκτό το άρθρο 6, αρχικό άρθρο 5, όπως τροποποιήθηκε από την κυρία Υπουργό; </w:t>
      </w:r>
    </w:p>
    <w:p w14:paraId="5776E2F2" w14:textId="77777777" w:rsidR="00C04901" w:rsidRDefault="00EA6D8E">
      <w:pPr>
        <w:spacing w:line="600" w:lineRule="auto"/>
        <w:ind w:firstLine="720"/>
        <w:jc w:val="both"/>
        <w:rPr>
          <w:rFonts w:eastAsia="Times New Roman"/>
          <w:szCs w:val="24"/>
        </w:rPr>
      </w:pPr>
      <w:r>
        <w:rPr>
          <w:rFonts w:eastAsia="Times New Roman"/>
          <w:b/>
          <w:szCs w:val="24"/>
        </w:rPr>
        <w:t xml:space="preserve">ΓΡΗΓΟΡΙΟΣ ΣΤΟΓΙΑΝΝΙΔΗΣ: </w:t>
      </w:r>
      <w:r>
        <w:rPr>
          <w:rFonts w:eastAsia="Times New Roman"/>
          <w:szCs w:val="24"/>
        </w:rPr>
        <w:t>Ναι.</w:t>
      </w:r>
    </w:p>
    <w:p w14:paraId="5776E2F3" w14:textId="77777777" w:rsidR="00C04901" w:rsidRDefault="00EA6D8E">
      <w:pPr>
        <w:spacing w:line="600" w:lineRule="auto"/>
        <w:ind w:firstLine="720"/>
        <w:jc w:val="both"/>
        <w:rPr>
          <w:rFonts w:eastAsia="Times New Roman"/>
          <w:szCs w:val="24"/>
        </w:rPr>
      </w:pPr>
      <w:r>
        <w:rPr>
          <w:rFonts w:eastAsia="Times New Roman"/>
          <w:b/>
          <w:szCs w:val="24"/>
        </w:rPr>
        <w:t xml:space="preserve">ΝΙΚΟΛΑΟΣ ΠΑΝΑΓΙΩΤΟΠΟΥΛΟΣ: </w:t>
      </w:r>
      <w:r>
        <w:rPr>
          <w:rFonts w:eastAsia="Times New Roman"/>
          <w:szCs w:val="24"/>
        </w:rPr>
        <w:t>Ναι.</w:t>
      </w:r>
    </w:p>
    <w:p w14:paraId="5776E2F4" w14:textId="77777777" w:rsidR="00C04901" w:rsidRDefault="00EA6D8E">
      <w:pPr>
        <w:spacing w:line="600" w:lineRule="auto"/>
        <w:ind w:firstLine="720"/>
        <w:jc w:val="both"/>
        <w:rPr>
          <w:rFonts w:eastAsia="Times New Roman"/>
          <w:szCs w:val="24"/>
        </w:rPr>
      </w:pPr>
      <w:r>
        <w:rPr>
          <w:rFonts w:eastAsia="Times New Roman"/>
          <w:b/>
          <w:szCs w:val="24"/>
        </w:rPr>
        <w:t xml:space="preserve">ΔΗΜΗΤΡΙΟΣ ΚΟΥΚΟΥΤΣΗΣ: </w:t>
      </w:r>
      <w:r>
        <w:rPr>
          <w:rFonts w:eastAsia="Times New Roman"/>
          <w:szCs w:val="24"/>
        </w:rPr>
        <w:t xml:space="preserve">Όχι. </w:t>
      </w:r>
    </w:p>
    <w:p w14:paraId="5776E2F5" w14:textId="77777777" w:rsidR="00C04901" w:rsidRDefault="00EA6D8E">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Όχι.</w:t>
      </w:r>
    </w:p>
    <w:p w14:paraId="5776E2F6" w14:textId="77777777" w:rsidR="00C04901" w:rsidRDefault="00EA6D8E">
      <w:pPr>
        <w:spacing w:line="600" w:lineRule="auto"/>
        <w:ind w:firstLine="720"/>
        <w:jc w:val="both"/>
        <w:rPr>
          <w:rFonts w:eastAsia="Times New Roman"/>
          <w:b/>
          <w:szCs w:val="24"/>
        </w:rPr>
      </w:pPr>
      <w:r>
        <w:rPr>
          <w:rFonts w:eastAsia="Times New Roman"/>
          <w:b/>
          <w:szCs w:val="24"/>
        </w:rPr>
        <w:t xml:space="preserve">ΧΡΗΣΤΟΣ ΚΑΤΣΩΤΗΣ: </w:t>
      </w:r>
      <w:r>
        <w:rPr>
          <w:rFonts w:eastAsia="Times New Roman"/>
          <w:szCs w:val="24"/>
        </w:rPr>
        <w:t>Όχι.</w:t>
      </w:r>
    </w:p>
    <w:p w14:paraId="5776E2F7" w14:textId="77777777" w:rsidR="00C04901" w:rsidRDefault="00EA6D8E">
      <w:pPr>
        <w:spacing w:line="600" w:lineRule="auto"/>
        <w:ind w:firstLine="720"/>
        <w:jc w:val="both"/>
        <w:rPr>
          <w:rFonts w:eastAsia="Times New Roman"/>
          <w:b/>
          <w:szCs w:val="24"/>
        </w:rPr>
      </w:pPr>
      <w:r>
        <w:rPr>
          <w:rFonts w:eastAsia="Times New Roman"/>
          <w:b/>
          <w:szCs w:val="24"/>
        </w:rPr>
        <w:t xml:space="preserve">ΚΩΝΣΤΑΝΤΙΝΟΣ ΜΠΑΡΓΙΩΤΑΣ: </w:t>
      </w:r>
      <w:r>
        <w:rPr>
          <w:rFonts w:eastAsia="Times New Roman"/>
          <w:szCs w:val="24"/>
        </w:rPr>
        <w:t>Όχι.</w:t>
      </w:r>
    </w:p>
    <w:p w14:paraId="5776E2F8" w14:textId="77777777" w:rsidR="00C04901" w:rsidRDefault="00EA6D8E">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5776E2F9" w14:textId="77777777" w:rsidR="00C04901" w:rsidRDefault="00EA6D8E">
      <w:pPr>
        <w:spacing w:line="600" w:lineRule="auto"/>
        <w:ind w:firstLine="720"/>
        <w:jc w:val="both"/>
        <w:rPr>
          <w:rFonts w:eastAsia="Times New Roman"/>
          <w:b/>
          <w:szCs w:val="24"/>
        </w:rPr>
      </w:pPr>
      <w:r>
        <w:rPr>
          <w:rFonts w:eastAsia="Times New Roman"/>
          <w:b/>
          <w:szCs w:val="24"/>
        </w:rPr>
        <w:t>ΘΕΟΔΩΡΑ ΜΕΓΑΛΟΟΙΚΟΝΟΜΟΥ:</w:t>
      </w:r>
      <w:r>
        <w:rPr>
          <w:rFonts w:eastAsia="Times New Roman"/>
          <w:szCs w:val="24"/>
        </w:rPr>
        <w:t xml:space="preserve"> Παρών.</w:t>
      </w:r>
    </w:p>
    <w:p w14:paraId="5776E2FA" w14:textId="77777777" w:rsidR="00C04901" w:rsidRDefault="00EA6D8E">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6 έγινε δεκτό, όπως τροποποιήθηκε από την κυρία Υπουργό, κατά πλειοψηφία. </w:t>
      </w:r>
    </w:p>
    <w:p w14:paraId="5776E2FB" w14:textId="77777777" w:rsidR="00C04901" w:rsidRDefault="00EA6D8E">
      <w:pPr>
        <w:spacing w:line="600" w:lineRule="auto"/>
        <w:ind w:firstLine="720"/>
        <w:jc w:val="both"/>
        <w:rPr>
          <w:rFonts w:eastAsia="Times New Roman"/>
          <w:szCs w:val="24"/>
        </w:rPr>
      </w:pPr>
      <w:r>
        <w:rPr>
          <w:rFonts w:eastAsia="Times New Roman"/>
          <w:szCs w:val="24"/>
        </w:rPr>
        <w:t xml:space="preserve">Ερωτάται το Σώμα: Γίνεται δεκτό το άρθρο 7, αρχικό άρθρο 6, όπως τροποποιήθηκε από την κυρία Υπουργό; </w:t>
      </w:r>
    </w:p>
    <w:p w14:paraId="5776E2FC" w14:textId="77777777" w:rsidR="00C04901" w:rsidRDefault="00EA6D8E">
      <w:pPr>
        <w:spacing w:line="600" w:lineRule="auto"/>
        <w:ind w:firstLine="720"/>
        <w:jc w:val="both"/>
        <w:rPr>
          <w:rFonts w:eastAsia="Times New Roman"/>
          <w:szCs w:val="24"/>
        </w:rPr>
      </w:pPr>
      <w:r>
        <w:rPr>
          <w:rFonts w:eastAsia="Times New Roman"/>
          <w:b/>
          <w:szCs w:val="24"/>
        </w:rPr>
        <w:t xml:space="preserve">ΓΡΗΓΟΡΙΟΣ ΣΤΟΓΙΑΝΝΙΔΗΣ: </w:t>
      </w:r>
      <w:r>
        <w:rPr>
          <w:rFonts w:eastAsia="Times New Roman"/>
          <w:szCs w:val="24"/>
        </w:rPr>
        <w:t>Ναι.</w:t>
      </w:r>
    </w:p>
    <w:p w14:paraId="5776E2FD" w14:textId="77777777" w:rsidR="00C04901" w:rsidRDefault="00EA6D8E">
      <w:pPr>
        <w:spacing w:line="600" w:lineRule="auto"/>
        <w:ind w:firstLine="720"/>
        <w:jc w:val="both"/>
        <w:rPr>
          <w:rFonts w:eastAsia="Times New Roman"/>
          <w:szCs w:val="24"/>
        </w:rPr>
      </w:pPr>
      <w:r>
        <w:rPr>
          <w:rFonts w:eastAsia="Times New Roman"/>
          <w:b/>
          <w:szCs w:val="24"/>
        </w:rPr>
        <w:t xml:space="preserve">ΝΙΚΟΛΑΟΣ ΠΑΝΑΓΙΩΤΟΠΟΥΛΟΣ: </w:t>
      </w:r>
      <w:r>
        <w:rPr>
          <w:rFonts w:eastAsia="Times New Roman"/>
          <w:szCs w:val="24"/>
        </w:rPr>
        <w:t>Ναι.</w:t>
      </w:r>
    </w:p>
    <w:p w14:paraId="5776E2FE" w14:textId="77777777" w:rsidR="00C04901" w:rsidRDefault="00EA6D8E">
      <w:pPr>
        <w:spacing w:line="600" w:lineRule="auto"/>
        <w:ind w:firstLine="720"/>
        <w:jc w:val="both"/>
        <w:rPr>
          <w:rFonts w:eastAsia="Times New Roman"/>
          <w:szCs w:val="24"/>
        </w:rPr>
      </w:pPr>
      <w:r>
        <w:rPr>
          <w:rFonts w:eastAsia="Times New Roman"/>
          <w:b/>
          <w:szCs w:val="24"/>
        </w:rPr>
        <w:t xml:space="preserve">ΔΗΜΗΤΡΙΟΣ ΚΟΥΚΟΥΤΣΗΣ: </w:t>
      </w:r>
      <w:r>
        <w:rPr>
          <w:rFonts w:eastAsia="Times New Roman"/>
          <w:szCs w:val="24"/>
        </w:rPr>
        <w:t xml:space="preserve">Όχι. </w:t>
      </w:r>
    </w:p>
    <w:p w14:paraId="5776E2FF" w14:textId="77777777" w:rsidR="00C04901" w:rsidRDefault="00EA6D8E">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Παρών.</w:t>
      </w:r>
    </w:p>
    <w:p w14:paraId="5776E300" w14:textId="77777777" w:rsidR="00C04901" w:rsidRDefault="00EA6D8E">
      <w:pPr>
        <w:spacing w:line="600" w:lineRule="auto"/>
        <w:ind w:firstLine="720"/>
        <w:jc w:val="both"/>
        <w:rPr>
          <w:rFonts w:eastAsia="Times New Roman"/>
          <w:b/>
          <w:szCs w:val="24"/>
        </w:rPr>
      </w:pPr>
      <w:r>
        <w:rPr>
          <w:rFonts w:eastAsia="Times New Roman"/>
          <w:b/>
          <w:szCs w:val="24"/>
        </w:rPr>
        <w:t xml:space="preserve">ΧΡΗΣΤΟΣ ΚΑΤΣΩΤΗΣ: </w:t>
      </w:r>
      <w:r>
        <w:rPr>
          <w:rFonts w:eastAsia="Times New Roman"/>
          <w:szCs w:val="24"/>
        </w:rPr>
        <w:t>Όχι.</w:t>
      </w:r>
    </w:p>
    <w:p w14:paraId="5776E301" w14:textId="77777777" w:rsidR="00C04901" w:rsidRDefault="00EA6D8E">
      <w:pPr>
        <w:spacing w:line="600" w:lineRule="auto"/>
        <w:ind w:firstLine="720"/>
        <w:jc w:val="both"/>
        <w:rPr>
          <w:rFonts w:eastAsia="Times New Roman"/>
          <w:b/>
          <w:szCs w:val="24"/>
        </w:rPr>
      </w:pPr>
      <w:r>
        <w:rPr>
          <w:rFonts w:eastAsia="Times New Roman"/>
          <w:b/>
          <w:szCs w:val="24"/>
        </w:rPr>
        <w:t xml:space="preserve">ΚΩΝΣΤΑΝΤΙΝΟΣ ΜΠΑΡΓΙΩΤΑΣ: </w:t>
      </w:r>
      <w:r>
        <w:rPr>
          <w:rFonts w:eastAsia="Times New Roman"/>
          <w:szCs w:val="24"/>
        </w:rPr>
        <w:t>Ναι.</w:t>
      </w:r>
    </w:p>
    <w:p w14:paraId="5776E302" w14:textId="77777777" w:rsidR="00C04901" w:rsidRDefault="00EA6D8E">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5776E303" w14:textId="77777777" w:rsidR="00C04901" w:rsidRDefault="00EA6D8E">
      <w:pPr>
        <w:spacing w:line="600" w:lineRule="auto"/>
        <w:ind w:firstLine="720"/>
        <w:jc w:val="both"/>
        <w:rPr>
          <w:rFonts w:eastAsia="Times New Roman"/>
          <w:b/>
          <w:szCs w:val="24"/>
        </w:rPr>
      </w:pPr>
      <w:r>
        <w:rPr>
          <w:rFonts w:eastAsia="Times New Roman"/>
          <w:b/>
          <w:szCs w:val="24"/>
        </w:rPr>
        <w:t>ΘΕΟΔΩΡΑ ΜΕΓΑΛΟΟΙΚΟΝΟΜΟΥ:</w:t>
      </w:r>
      <w:r>
        <w:rPr>
          <w:rFonts w:eastAsia="Times New Roman"/>
          <w:szCs w:val="24"/>
        </w:rPr>
        <w:t xml:space="preserve"> Ναι.</w:t>
      </w:r>
    </w:p>
    <w:p w14:paraId="5776E304" w14:textId="77777777" w:rsidR="00C04901" w:rsidRDefault="00EA6D8E">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7 έγινε δεκτό, όπως τροποποιήθηκε από την κυρία Υπουργό, κατά πλειοψηφία. </w:t>
      </w:r>
    </w:p>
    <w:p w14:paraId="5776E305" w14:textId="77777777" w:rsidR="00C04901" w:rsidRDefault="00EA6D8E">
      <w:pPr>
        <w:spacing w:line="600" w:lineRule="auto"/>
        <w:ind w:firstLine="720"/>
        <w:jc w:val="both"/>
        <w:rPr>
          <w:rFonts w:eastAsia="Times New Roman"/>
          <w:szCs w:val="24"/>
        </w:rPr>
      </w:pPr>
      <w:r>
        <w:rPr>
          <w:rFonts w:eastAsia="Times New Roman"/>
          <w:szCs w:val="24"/>
        </w:rPr>
        <w:t xml:space="preserve">Ερωτάται το Σώμα: Γίνεται δεκτό το άρθρο 8, αρχικό άρθρο 7, όπως τροποποιήθηκε από την κυρία Υπουργό; </w:t>
      </w:r>
    </w:p>
    <w:p w14:paraId="5776E306" w14:textId="77777777" w:rsidR="00C04901" w:rsidRDefault="00EA6D8E">
      <w:pPr>
        <w:spacing w:line="600" w:lineRule="auto"/>
        <w:ind w:firstLine="720"/>
        <w:jc w:val="both"/>
        <w:rPr>
          <w:rFonts w:eastAsia="Times New Roman"/>
          <w:szCs w:val="24"/>
        </w:rPr>
      </w:pPr>
      <w:r>
        <w:rPr>
          <w:rFonts w:eastAsia="Times New Roman"/>
          <w:b/>
          <w:szCs w:val="24"/>
        </w:rPr>
        <w:t xml:space="preserve">ΓΡΗΓΟΡΙΟΣ ΣΤΟΓΙΑΝΝΙΔΗΣ: </w:t>
      </w:r>
      <w:r>
        <w:rPr>
          <w:rFonts w:eastAsia="Times New Roman"/>
          <w:szCs w:val="24"/>
        </w:rPr>
        <w:t>Ναι.</w:t>
      </w:r>
    </w:p>
    <w:p w14:paraId="5776E307" w14:textId="77777777" w:rsidR="00C04901" w:rsidRDefault="00EA6D8E">
      <w:pPr>
        <w:spacing w:line="600" w:lineRule="auto"/>
        <w:ind w:firstLine="720"/>
        <w:jc w:val="both"/>
        <w:rPr>
          <w:rFonts w:eastAsia="Times New Roman"/>
          <w:szCs w:val="24"/>
        </w:rPr>
      </w:pPr>
      <w:r>
        <w:rPr>
          <w:rFonts w:eastAsia="Times New Roman"/>
          <w:b/>
          <w:szCs w:val="24"/>
        </w:rPr>
        <w:t xml:space="preserve">ΝΙΚΟΛΑΟΣ ΠΑΝΑΓΙΩΤΟΠΟΥΛΟΣ: </w:t>
      </w:r>
      <w:r>
        <w:rPr>
          <w:rFonts w:eastAsia="Times New Roman"/>
          <w:szCs w:val="24"/>
        </w:rPr>
        <w:t>Ναι.</w:t>
      </w:r>
    </w:p>
    <w:p w14:paraId="5776E308" w14:textId="77777777" w:rsidR="00C04901" w:rsidRDefault="00EA6D8E">
      <w:pPr>
        <w:spacing w:line="600" w:lineRule="auto"/>
        <w:ind w:firstLine="720"/>
        <w:jc w:val="both"/>
        <w:rPr>
          <w:rFonts w:eastAsia="Times New Roman"/>
          <w:szCs w:val="24"/>
        </w:rPr>
      </w:pPr>
      <w:r>
        <w:rPr>
          <w:rFonts w:eastAsia="Times New Roman"/>
          <w:b/>
          <w:szCs w:val="24"/>
        </w:rPr>
        <w:t xml:space="preserve">ΔΗΜΗΤΡΙΟΣ ΚΟΥΚΟΥΤΣΗΣ: </w:t>
      </w:r>
      <w:r>
        <w:rPr>
          <w:rFonts w:eastAsia="Times New Roman"/>
          <w:szCs w:val="24"/>
        </w:rPr>
        <w:t xml:space="preserve">Όχι. </w:t>
      </w:r>
    </w:p>
    <w:p w14:paraId="5776E309" w14:textId="77777777" w:rsidR="00C04901" w:rsidRDefault="00EA6D8E">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Παρών.</w:t>
      </w:r>
    </w:p>
    <w:p w14:paraId="5776E30A" w14:textId="77777777" w:rsidR="00C04901" w:rsidRDefault="00EA6D8E">
      <w:pPr>
        <w:spacing w:line="600" w:lineRule="auto"/>
        <w:ind w:firstLine="720"/>
        <w:jc w:val="both"/>
        <w:rPr>
          <w:rFonts w:eastAsia="Times New Roman"/>
          <w:b/>
          <w:szCs w:val="24"/>
        </w:rPr>
      </w:pPr>
      <w:r>
        <w:rPr>
          <w:rFonts w:eastAsia="Times New Roman"/>
          <w:b/>
          <w:szCs w:val="24"/>
        </w:rPr>
        <w:t xml:space="preserve">ΧΡΗΣΤΟΣ ΚΑΤΣΩΤΗΣ: </w:t>
      </w:r>
      <w:r>
        <w:rPr>
          <w:rFonts w:eastAsia="Times New Roman"/>
          <w:szCs w:val="24"/>
        </w:rPr>
        <w:t>Όχι.</w:t>
      </w:r>
    </w:p>
    <w:p w14:paraId="5776E30B" w14:textId="77777777" w:rsidR="00C04901" w:rsidRDefault="00EA6D8E">
      <w:pPr>
        <w:spacing w:line="600" w:lineRule="auto"/>
        <w:ind w:firstLine="720"/>
        <w:jc w:val="both"/>
        <w:rPr>
          <w:rFonts w:eastAsia="Times New Roman"/>
          <w:b/>
          <w:szCs w:val="24"/>
        </w:rPr>
      </w:pPr>
      <w:r>
        <w:rPr>
          <w:rFonts w:eastAsia="Times New Roman"/>
          <w:b/>
          <w:szCs w:val="24"/>
        </w:rPr>
        <w:t xml:space="preserve">ΚΩΝΣΤΑΝΤΙΝΟΣ ΜΠΑΡΓΙΩΤΑΣ: </w:t>
      </w:r>
      <w:r>
        <w:rPr>
          <w:rFonts w:eastAsia="Times New Roman"/>
          <w:szCs w:val="24"/>
        </w:rPr>
        <w:t>Ναι.</w:t>
      </w:r>
    </w:p>
    <w:p w14:paraId="5776E30C" w14:textId="77777777" w:rsidR="00C04901" w:rsidRDefault="00EA6D8E">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5776E30D" w14:textId="77777777" w:rsidR="00C04901" w:rsidRDefault="00EA6D8E">
      <w:pPr>
        <w:spacing w:line="600" w:lineRule="auto"/>
        <w:ind w:firstLine="720"/>
        <w:jc w:val="both"/>
        <w:rPr>
          <w:rFonts w:eastAsia="Times New Roman"/>
          <w:b/>
          <w:szCs w:val="24"/>
        </w:rPr>
      </w:pPr>
      <w:r>
        <w:rPr>
          <w:rFonts w:eastAsia="Times New Roman"/>
          <w:b/>
          <w:szCs w:val="24"/>
        </w:rPr>
        <w:t>ΘΕΟΔΩΡΑ ΜΕΓΑΛΟΟΙΚΟΝΟΜΟΥ:</w:t>
      </w:r>
      <w:r>
        <w:rPr>
          <w:rFonts w:eastAsia="Times New Roman"/>
          <w:szCs w:val="24"/>
        </w:rPr>
        <w:t xml:space="preserve"> Ναι.</w:t>
      </w:r>
    </w:p>
    <w:p w14:paraId="5776E30E" w14:textId="77777777" w:rsidR="00C04901" w:rsidRDefault="00EA6D8E">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8 έγινε δεκτό, όπως τροποποιήθηκε από την κυρία Υπουργό, κατά πλειοψηφία. </w:t>
      </w:r>
    </w:p>
    <w:p w14:paraId="5776E30F" w14:textId="77777777" w:rsidR="00C04901" w:rsidRDefault="00EA6D8E">
      <w:pPr>
        <w:spacing w:line="600" w:lineRule="auto"/>
        <w:ind w:firstLine="720"/>
        <w:jc w:val="both"/>
        <w:rPr>
          <w:rFonts w:eastAsia="Times New Roman"/>
          <w:szCs w:val="24"/>
        </w:rPr>
      </w:pPr>
      <w:r>
        <w:rPr>
          <w:rFonts w:eastAsia="Times New Roman"/>
          <w:szCs w:val="24"/>
        </w:rPr>
        <w:t xml:space="preserve">Ερωτάται το Σώμα: Γίνεται δεκτό το άρθρο 9, αρχικό άρθρο 8, όπως τροποποιήθηκε από την κυρία Υπουργό; </w:t>
      </w:r>
    </w:p>
    <w:p w14:paraId="5776E310" w14:textId="77777777" w:rsidR="00C04901" w:rsidRDefault="00EA6D8E">
      <w:pPr>
        <w:spacing w:line="600" w:lineRule="auto"/>
        <w:ind w:firstLine="720"/>
        <w:jc w:val="both"/>
        <w:rPr>
          <w:rFonts w:eastAsia="Times New Roman"/>
          <w:szCs w:val="24"/>
        </w:rPr>
      </w:pPr>
      <w:r>
        <w:rPr>
          <w:rFonts w:eastAsia="Times New Roman"/>
          <w:b/>
          <w:szCs w:val="24"/>
        </w:rPr>
        <w:t xml:space="preserve">ΓΡΗΓΟΡΙΟΣ ΣΤΟΓΙΑΝΝΙΔΗΣ: </w:t>
      </w:r>
      <w:r>
        <w:rPr>
          <w:rFonts w:eastAsia="Times New Roman"/>
          <w:szCs w:val="24"/>
        </w:rPr>
        <w:t>Ναι.</w:t>
      </w:r>
    </w:p>
    <w:p w14:paraId="5776E311" w14:textId="77777777" w:rsidR="00C04901" w:rsidRDefault="00EA6D8E">
      <w:pPr>
        <w:spacing w:line="600" w:lineRule="auto"/>
        <w:ind w:firstLine="720"/>
        <w:jc w:val="both"/>
        <w:rPr>
          <w:rFonts w:eastAsia="Times New Roman"/>
          <w:szCs w:val="24"/>
        </w:rPr>
      </w:pPr>
      <w:r>
        <w:rPr>
          <w:rFonts w:eastAsia="Times New Roman"/>
          <w:b/>
          <w:szCs w:val="24"/>
        </w:rPr>
        <w:t xml:space="preserve">ΝΙΚΟΛΑΟΣ ΠΑΝΑΓΙΩΤΟΠΟΥΛΟΣ: </w:t>
      </w:r>
      <w:r>
        <w:rPr>
          <w:rFonts w:eastAsia="Times New Roman"/>
          <w:szCs w:val="24"/>
        </w:rPr>
        <w:t>Παρών.</w:t>
      </w:r>
    </w:p>
    <w:p w14:paraId="5776E312" w14:textId="77777777" w:rsidR="00C04901" w:rsidRDefault="00EA6D8E">
      <w:pPr>
        <w:spacing w:line="600" w:lineRule="auto"/>
        <w:ind w:firstLine="720"/>
        <w:jc w:val="both"/>
        <w:rPr>
          <w:rFonts w:eastAsia="Times New Roman"/>
          <w:szCs w:val="24"/>
        </w:rPr>
      </w:pPr>
      <w:r>
        <w:rPr>
          <w:rFonts w:eastAsia="Times New Roman"/>
          <w:b/>
          <w:szCs w:val="24"/>
        </w:rPr>
        <w:t xml:space="preserve">ΔΗΜΗΤΡΙΟΣ ΚΟΥΚΟΥΤΣΗΣ: </w:t>
      </w:r>
      <w:r>
        <w:rPr>
          <w:rFonts w:eastAsia="Times New Roman"/>
          <w:szCs w:val="24"/>
        </w:rPr>
        <w:t xml:space="preserve">Όχι. </w:t>
      </w:r>
    </w:p>
    <w:p w14:paraId="5776E313" w14:textId="77777777" w:rsidR="00C04901" w:rsidRDefault="00EA6D8E">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Ναι.</w:t>
      </w:r>
    </w:p>
    <w:p w14:paraId="5776E314" w14:textId="77777777" w:rsidR="00C04901" w:rsidRDefault="00EA6D8E">
      <w:pPr>
        <w:spacing w:line="600" w:lineRule="auto"/>
        <w:ind w:firstLine="720"/>
        <w:jc w:val="both"/>
        <w:rPr>
          <w:rFonts w:eastAsia="Times New Roman"/>
          <w:b/>
          <w:szCs w:val="24"/>
        </w:rPr>
      </w:pPr>
      <w:r>
        <w:rPr>
          <w:rFonts w:eastAsia="Times New Roman"/>
          <w:b/>
          <w:szCs w:val="24"/>
        </w:rPr>
        <w:t xml:space="preserve">ΧΡΗΣΤΟΣ ΚΑΤΣΩΤΗΣ: </w:t>
      </w:r>
      <w:r>
        <w:rPr>
          <w:rFonts w:eastAsia="Times New Roman"/>
          <w:szCs w:val="24"/>
        </w:rPr>
        <w:t>Όχι.</w:t>
      </w:r>
    </w:p>
    <w:p w14:paraId="5776E315" w14:textId="77777777" w:rsidR="00C04901" w:rsidRDefault="00EA6D8E">
      <w:pPr>
        <w:spacing w:line="600" w:lineRule="auto"/>
        <w:ind w:firstLine="720"/>
        <w:jc w:val="both"/>
        <w:rPr>
          <w:rFonts w:eastAsia="Times New Roman"/>
          <w:b/>
          <w:szCs w:val="24"/>
        </w:rPr>
      </w:pPr>
      <w:r>
        <w:rPr>
          <w:rFonts w:eastAsia="Times New Roman"/>
          <w:b/>
          <w:szCs w:val="24"/>
        </w:rPr>
        <w:t xml:space="preserve">ΚΩΝΣΤΑΝΤΙΝΟΣ ΜΠΑΡΓΙΩΤΑΣ: </w:t>
      </w:r>
      <w:r>
        <w:rPr>
          <w:rFonts w:eastAsia="Times New Roman"/>
          <w:szCs w:val="24"/>
        </w:rPr>
        <w:t>Ναι.</w:t>
      </w:r>
    </w:p>
    <w:p w14:paraId="5776E316" w14:textId="77777777" w:rsidR="00C04901" w:rsidRDefault="00EA6D8E">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5776E317" w14:textId="77777777" w:rsidR="00C04901" w:rsidRDefault="00EA6D8E">
      <w:pPr>
        <w:spacing w:line="600" w:lineRule="auto"/>
        <w:ind w:firstLine="720"/>
        <w:jc w:val="both"/>
        <w:rPr>
          <w:rFonts w:eastAsia="Times New Roman"/>
          <w:b/>
          <w:szCs w:val="24"/>
        </w:rPr>
      </w:pPr>
      <w:r>
        <w:rPr>
          <w:rFonts w:eastAsia="Times New Roman"/>
          <w:b/>
          <w:szCs w:val="24"/>
        </w:rPr>
        <w:t>ΘΕΟΔΩΡΑ ΜΕΓΑΛΟΟΙΚΟΝΟΜΟΥ:</w:t>
      </w:r>
      <w:r>
        <w:rPr>
          <w:rFonts w:eastAsia="Times New Roman"/>
          <w:szCs w:val="24"/>
        </w:rPr>
        <w:t xml:space="preserve"> Ναι.</w:t>
      </w:r>
    </w:p>
    <w:p w14:paraId="5776E318" w14:textId="77777777" w:rsidR="00C04901" w:rsidRDefault="00EA6D8E">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9 έγινε δεκτό, όπως τροποποιήθηκε από την κυρία Υπουργό, κατά πλειοψηφία. </w:t>
      </w:r>
    </w:p>
    <w:p w14:paraId="5776E319" w14:textId="77777777" w:rsidR="00C04901" w:rsidRDefault="00EA6D8E">
      <w:pPr>
        <w:spacing w:line="600" w:lineRule="auto"/>
        <w:ind w:firstLine="720"/>
        <w:jc w:val="both"/>
        <w:rPr>
          <w:rFonts w:eastAsia="Times New Roman"/>
          <w:szCs w:val="24"/>
        </w:rPr>
      </w:pPr>
      <w:r>
        <w:rPr>
          <w:rFonts w:eastAsia="Times New Roman"/>
          <w:szCs w:val="24"/>
        </w:rPr>
        <w:t>Ερωτάται το Σώμα: Γίνεται δεκτό το άρθρο 10, αρχικό άρθρο 9, όπως τροποποιήθηκε από την κυρία Υπουργό;</w:t>
      </w:r>
    </w:p>
    <w:p w14:paraId="5776E31A" w14:textId="77777777" w:rsidR="00C04901" w:rsidRDefault="00EA6D8E">
      <w:pPr>
        <w:spacing w:line="600" w:lineRule="auto"/>
        <w:ind w:firstLine="720"/>
        <w:rPr>
          <w:rFonts w:eastAsia="Times New Roman" w:cs="Times New Roman"/>
          <w:szCs w:val="24"/>
        </w:rPr>
      </w:pPr>
      <w:r>
        <w:rPr>
          <w:rFonts w:eastAsia="Times New Roman" w:cs="Times New Roman"/>
          <w:b/>
          <w:szCs w:val="24"/>
        </w:rPr>
        <w:t>ΓΡΗΓΟΡΙΟΣ ΣΤΟΓΙΑΝΝΙΔΗΣ:</w:t>
      </w:r>
      <w:r>
        <w:rPr>
          <w:rFonts w:eastAsia="Times New Roman" w:cs="Times New Roman"/>
          <w:szCs w:val="24"/>
        </w:rPr>
        <w:t xml:space="preserve"> Ναι.</w:t>
      </w:r>
    </w:p>
    <w:p w14:paraId="5776E31B" w14:textId="77777777" w:rsidR="00C04901" w:rsidRDefault="00EA6D8E">
      <w:pPr>
        <w:spacing w:line="600" w:lineRule="auto"/>
        <w:ind w:firstLine="720"/>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Ναι. </w:t>
      </w:r>
    </w:p>
    <w:p w14:paraId="5776E31C" w14:textId="77777777" w:rsidR="00C04901" w:rsidRDefault="00EA6D8E">
      <w:pPr>
        <w:spacing w:line="600" w:lineRule="auto"/>
        <w:ind w:firstLine="720"/>
        <w:rPr>
          <w:rFonts w:eastAsia="Times New Roman" w:cs="Times New Roman"/>
          <w:szCs w:val="24"/>
        </w:rPr>
      </w:pPr>
      <w:r>
        <w:rPr>
          <w:rFonts w:eastAsia="Times New Roman" w:cs="Times New Roman"/>
          <w:b/>
          <w:szCs w:val="24"/>
        </w:rPr>
        <w:t>ΔΗΜΗΤΡΙΟΣ ΚΟΥΚΟΥΤΣΗΣ:</w:t>
      </w:r>
      <w:r>
        <w:rPr>
          <w:rFonts w:eastAsia="Times New Roman" w:cs="Times New Roman"/>
          <w:szCs w:val="24"/>
        </w:rPr>
        <w:t xml:space="preserve"> Όχι.</w:t>
      </w:r>
    </w:p>
    <w:p w14:paraId="5776E31D" w14:textId="77777777" w:rsidR="00C04901" w:rsidRDefault="00EA6D8E">
      <w:pPr>
        <w:spacing w:line="600" w:lineRule="auto"/>
        <w:ind w:firstLine="720"/>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Ναι. </w:t>
      </w:r>
    </w:p>
    <w:p w14:paraId="5776E31E" w14:textId="77777777" w:rsidR="00C04901" w:rsidRDefault="00EA6D8E">
      <w:pPr>
        <w:spacing w:line="600" w:lineRule="auto"/>
        <w:ind w:firstLine="720"/>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Όχι.</w:t>
      </w:r>
    </w:p>
    <w:p w14:paraId="5776E31F" w14:textId="77777777" w:rsidR="00C04901" w:rsidRDefault="00EA6D8E">
      <w:pPr>
        <w:spacing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w:t>
      </w:r>
    </w:p>
    <w:p w14:paraId="5776E320" w14:textId="77777777" w:rsidR="00C04901" w:rsidRDefault="00EA6D8E">
      <w:pPr>
        <w:spacing w:line="600" w:lineRule="auto"/>
        <w:ind w:firstLine="720"/>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5776E321" w14:textId="77777777" w:rsidR="00C04901" w:rsidRDefault="00EA6D8E">
      <w:pPr>
        <w:spacing w:line="600" w:lineRule="auto"/>
        <w:ind w:firstLine="720"/>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Παρών.</w:t>
      </w:r>
    </w:p>
    <w:p w14:paraId="5776E322" w14:textId="77777777" w:rsidR="00C04901" w:rsidRDefault="00EA6D8E">
      <w:pPr>
        <w:spacing w:line="600" w:lineRule="auto"/>
        <w:ind w:firstLine="720"/>
        <w:jc w:val="both"/>
        <w:rPr>
          <w:rFonts w:eastAsia="Times New Roman"/>
          <w:szCs w:val="24"/>
        </w:rPr>
      </w:pPr>
      <w:r>
        <w:rPr>
          <w:rFonts w:eastAsia="Times New Roman" w:cs="Times New Roman"/>
          <w:b/>
          <w:szCs w:val="24"/>
        </w:rPr>
        <w:t>ΠΡΟΕΔΡΕΥΩΝ (Αναστάσιος Κουράκης):</w:t>
      </w:r>
      <w:r>
        <w:rPr>
          <w:rFonts w:eastAsia="Times New Roman"/>
          <w:szCs w:val="24"/>
        </w:rPr>
        <w:t xml:space="preserve"> Συνεπώς το άρθρο 10 έγινε δεκτό, όπως τροποποιήθηκε από την κυρία Υπουργό, κατά πλειοψηφία. </w:t>
      </w:r>
    </w:p>
    <w:p w14:paraId="5776E323" w14:textId="77777777" w:rsidR="00C04901" w:rsidRDefault="00EA6D8E">
      <w:pPr>
        <w:spacing w:line="600" w:lineRule="auto"/>
        <w:ind w:firstLine="720"/>
        <w:jc w:val="both"/>
        <w:rPr>
          <w:rFonts w:eastAsia="Times New Roman"/>
          <w:szCs w:val="24"/>
        </w:rPr>
      </w:pPr>
      <w:r>
        <w:rPr>
          <w:rFonts w:eastAsia="Times New Roman"/>
          <w:szCs w:val="24"/>
        </w:rPr>
        <w:t>Ερωτάται το Σώμα: Γίνεται δεκτό το άρθρο 11, αρχικό άρθρο 10, όπως τροποποιήθηκε από την κυρία Υπουργό;</w:t>
      </w:r>
    </w:p>
    <w:p w14:paraId="5776E324" w14:textId="77777777" w:rsidR="00C04901" w:rsidRDefault="00EA6D8E">
      <w:pPr>
        <w:spacing w:line="600" w:lineRule="auto"/>
        <w:ind w:firstLine="720"/>
        <w:rPr>
          <w:rFonts w:eastAsia="Times New Roman" w:cs="Times New Roman"/>
          <w:szCs w:val="24"/>
        </w:rPr>
      </w:pPr>
      <w:r>
        <w:rPr>
          <w:rFonts w:eastAsia="Times New Roman" w:cs="Times New Roman"/>
          <w:b/>
          <w:szCs w:val="24"/>
        </w:rPr>
        <w:t>ΓΡΗΓΟΡΙΟΣ ΣΤΟΓΙΑΝΝΙΔΗΣ:</w:t>
      </w:r>
      <w:r>
        <w:rPr>
          <w:rFonts w:eastAsia="Times New Roman" w:cs="Times New Roman"/>
          <w:szCs w:val="24"/>
        </w:rPr>
        <w:t xml:space="preserve"> Ναι.</w:t>
      </w:r>
    </w:p>
    <w:p w14:paraId="5776E325" w14:textId="77777777" w:rsidR="00C04901" w:rsidRDefault="00EA6D8E">
      <w:pPr>
        <w:spacing w:line="600" w:lineRule="auto"/>
        <w:ind w:firstLine="720"/>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Ναι. </w:t>
      </w:r>
    </w:p>
    <w:p w14:paraId="5776E326" w14:textId="77777777" w:rsidR="00C04901" w:rsidRDefault="00EA6D8E">
      <w:pPr>
        <w:spacing w:line="600" w:lineRule="auto"/>
        <w:ind w:firstLine="720"/>
        <w:rPr>
          <w:rFonts w:eastAsia="Times New Roman" w:cs="Times New Roman"/>
          <w:szCs w:val="24"/>
        </w:rPr>
      </w:pPr>
      <w:r>
        <w:rPr>
          <w:rFonts w:eastAsia="Times New Roman" w:cs="Times New Roman"/>
          <w:b/>
          <w:szCs w:val="24"/>
        </w:rPr>
        <w:t>ΔΗΜΗΤΡΙΟΣ ΚΟΥΚΟΥΤΣΗΣ:</w:t>
      </w:r>
      <w:r>
        <w:rPr>
          <w:rFonts w:eastAsia="Times New Roman" w:cs="Times New Roman"/>
          <w:szCs w:val="24"/>
        </w:rPr>
        <w:t xml:space="preserve"> Όχι.</w:t>
      </w:r>
    </w:p>
    <w:p w14:paraId="5776E327" w14:textId="77777777" w:rsidR="00C04901" w:rsidRDefault="00EA6D8E">
      <w:pPr>
        <w:spacing w:line="600" w:lineRule="auto"/>
        <w:ind w:firstLine="720"/>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Ναι. </w:t>
      </w:r>
    </w:p>
    <w:p w14:paraId="5776E328" w14:textId="77777777" w:rsidR="00C04901" w:rsidRDefault="00EA6D8E">
      <w:pPr>
        <w:spacing w:line="600" w:lineRule="auto"/>
        <w:ind w:firstLine="720"/>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Όχι.</w:t>
      </w:r>
    </w:p>
    <w:p w14:paraId="5776E329" w14:textId="77777777" w:rsidR="00C04901" w:rsidRDefault="00EA6D8E">
      <w:pPr>
        <w:spacing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w:t>
      </w:r>
    </w:p>
    <w:p w14:paraId="5776E32A" w14:textId="77777777" w:rsidR="00C04901" w:rsidRDefault="00EA6D8E">
      <w:pPr>
        <w:spacing w:line="600" w:lineRule="auto"/>
        <w:ind w:firstLine="720"/>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5776E32B" w14:textId="77777777" w:rsidR="00C04901" w:rsidRDefault="00EA6D8E">
      <w:pPr>
        <w:spacing w:line="600" w:lineRule="auto"/>
        <w:ind w:firstLine="720"/>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Ναι.</w:t>
      </w:r>
    </w:p>
    <w:p w14:paraId="5776E32C" w14:textId="77777777" w:rsidR="00C04901" w:rsidRDefault="00EA6D8E">
      <w:pPr>
        <w:spacing w:line="600" w:lineRule="auto"/>
        <w:ind w:firstLine="720"/>
        <w:jc w:val="both"/>
        <w:rPr>
          <w:rFonts w:eastAsia="Times New Roman"/>
          <w:szCs w:val="24"/>
        </w:rPr>
      </w:pPr>
      <w:r>
        <w:rPr>
          <w:rFonts w:eastAsia="Times New Roman" w:cs="Times New Roman"/>
          <w:b/>
          <w:szCs w:val="24"/>
        </w:rPr>
        <w:t>ΠΡΟΕΔΡΕΥΩΝ (Αναστάσιος Κουράκης):</w:t>
      </w:r>
      <w:r>
        <w:rPr>
          <w:rFonts w:eastAsia="Times New Roman"/>
          <w:szCs w:val="24"/>
        </w:rPr>
        <w:t xml:space="preserve"> Συνεπώς το άρθρο 11 έγινε δεκτό, όπως τροποποιήθηκε από την κυρία Υπουργό, κατά πλειοψηφία. </w:t>
      </w:r>
    </w:p>
    <w:p w14:paraId="5776E32D" w14:textId="77777777" w:rsidR="00C04901" w:rsidRDefault="00EA6D8E">
      <w:pPr>
        <w:spacing w:line="600" w:lineRule="auto"/>
        <w:ind w:firstLine="720"/>
        <w:jc w:val="both"/>
        <w:rPr>
          <w:rFonts w:eastAsia="Times New Roman"/>
          <w:szCs w:val="24"/>
        </w:rPr>
      </w:pPr>
      <w:r>
        <w:rPr>
          <w:rFonts w:eastAsia="Times New Roman"/>
          <w:szCs w:val="24"/>
        </w:rPr>
        <w:t>Ερωτάται το Σώμα: Γίνεται δεκτό το άρθρο 12, αρχικό άρθρο 11, όπως τροποποιήθηκε από την κυρία Υπουργό;</w:t>
      </w:r>
    </w:p>
    <w:p w14:paraId="5776E32E" w14:textId="77777777" w:rsidR="00C04901" w:rsidRDefault="00EA6D8E">
      <w:pPr>
        <w:spacing w:line="600" w:lineRule="auto"/>
        <w:ind w:firstLine="720"/>
        <w:rPr>
          <w:rFonts w:eastAsia="Times New Roman" w:cs="Times New Roman"/>
          <w:szCs w:val="24"/>
        </w:rPr>
      </w:pPr>
      <w:r>
        <w:rPr>
          <w:rFonts w:eastAsia="Times New Roman" w:cs="Times New Roman"/>
          <w:b/>
          <w:szCs w:val="24"/>
        </w:rPr>
        <w:t>ΓΡΗΓΟΡΙΟΣ ΣΤΟΓΙΑΝΝΙΔΗΣ:</w:t>
      </w:r>
      <w:r>
        <w:rPr>
          <w:rFonts w:eastAsia="Times New Roman" w:cs="Times New Roman"/>
          <w:szCs w:val="24"/>
        </w:rPr>
        <w:t xml:space="preserve"> Ναι.</w:t>
      </w:r>
    </w:p>
    <w:p w14:paraId="5776E32F" w14:textId="77777777" w:rsidR="00C04901" w:rsidRDefault="00EA6D8E">
      <w:pPr>
        <w:spacing w:line="600" w:lineRule="auto"/>
        <w:ind w:firstLine="720"/>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Ναι. </w:t>
      </w:r>
    </w:p>
    <w:p w14:paraId="5776E330" w14:textId="77777777" w:rsidR="00C04901" w:rsidRDefault="00EA6D8E">
      <w:pPr>
        <w:spacing w:line="600" w:lineRule="auto"/>
        <w:ind w:firstLine="720"/>
        <w:rPr>
          <w:rFonts w:eastAsia="Times New Roman" w:cs="Times New Roman"/>
          <w:szCs w:val="24"/>
        </w:rPr>
      </w:pPr>
      <w:r>
        <w:rPr>
          <w:rFonts w:eastAsia="Times New Roman" w:cs="Times New Roman"/>
          <w:b/>
          <w:szCs w:val="24"/>
        </w:rPr>
        <w:t>ΔΗΜΗΤΡΙΟΣ ΚΟΥΚΟΥΤΣΗΣ:</w:t>
      </w:r>
      <w:r>
        <w:rPr>
          <w:rFonts w:eastAsia="Times New Roman" w:cs="Times New Roman"/>
          <w:szCs w:val="24"/>
        </w:rPr>
        <w:t xml:space="preserve"> Όχι.</w:t>
      </w:r>
    </w:p>
    <w:p w14:paraId="5776E331" w14:textId="77777777" w:rsidR="00C04901" w:rsidRDefault="00EA6D8E">
      <w:pPr>
        <w:spacing w:line="600" w:lineRule="auto"/>
        <w:ind w:firstLine="720"/>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Ναι. </w:t>
      </w:r>
    </w:p>
    <w:p w14:paraId="5776E332" w14:textId="77777777" w:rsidR="00C04901" w:rsidRDefault="00EA6D8E">
      <w:pPr>
        <w:spacing w:line="600" w:lineRule="auto"/>
        <w:ind w:firstLine="720"/>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Όχι.</w:t>
      </w:r>
    </w:p>
    <w:p w14:paraId="5776E333" w14:textId="77777777" w:rsidR="00C04901" w:rsidRDefault="00EA6D8E">
      <w:pPr>
        <w:spacing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w:t>
      </w:r>
    </w:p>
    <w:p w14:paraId="5776E334" w14:textId="77777777" w:rsidR="00C04901" w:rsidRDefault="00EA6D8E">
      <w:pPr>
        <w:spacing w:line="600" w:lineRule="auto"/>
        <w:ind w:firstLine="720"/>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5776E335" w14:textId="77777777" w:rsidR="00C04901" w:rsidRDefault="00EA6D8E">
      <w:pPr>
        <w:spacing w:line="600" w:lineRule="auto"/>
        <w:ind w:firstLine="720"/>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Ναι.</w:t>
      </w:r>
    </w:p>
    <w:p w14:paraId="5776E336" w14:textId="77777777" w:rsidR="00C04901" w:rsidRDefault="00EA6D8E">
      <w:pPr>
        <w:spacing w:line="600" w:lineRule="auto"/>
        <w:ind w:firstLine="720"/>
        <w:jc w:val="both"/>
        <w:rPr>
          <w:rFonts w:eastAsia="Times New Roman"/>
          <w:szCs w:val="24"/>
        </w:rPr>
      </w:pPr>
      <w:r>
        <w:rPr>
          <w:rFonts w:eastAsia="Times New Roman" w:cs="Times New Roman"/>
          <w:b/>
          <w:szCs w:val="24"/>
        </w:rPr>
        <w:t>ΠΡΟΕΔΡΕΥΩΝ (Αναστάσιος Κουράκης):</w:t>
      </w:r>
      <w:r>
        <w:rPr>
          <w:rFonts w:eastAsia="Times New Roman"/>
          <w:szCs w:val="24"/>
        </w:rPr>
        <w:t xml:space="preserve"> Συνεπώς το άρθρο 12 έγινε δεκτό, όπως τροποποιήθηκε από την κυρία Υπουργό, κατά πλειοψηφία. </w:t>
      </w:r>
    </w:p>
    <w:p w14:paraId="5776E337" w14:textId="77777777" w:rsidR="00C04901" w:rsidRDefault="00EA6D8E">
      <w:pPr>
        <w:spacing w:line="600" w:lineRule="auto"/>
        <w:ind w:firstLine="720"/>
        <w:jc w:val="both"/>
        <w:rPr>
          <w:rFonts w:eastAsia="Times New Roman"/>
          <w:szCs w:val="24"/>
        </w:rPr>
      </w:pPr>
      <w:r>
        <w:rPr>
          <w:rFonts w:eastAsia="Times New Roman"/>
          <w:szCs w:val="24"/>
        </w:rPr>
        <w:t>Ερωτάται το Σώμα: Γίνεται δεκτό το άρθρο 13, αρχικό άρθρο 12, ως έχει;</w:t>
      </w:r>
    </w:p>
    <w:p w14:paraId="5776E338" w14:textId="77777777" w:rsidR="00C04901" w:rsidRDefault="00EA6D8E">
      <w:pPr>
        <w:spacing w:line="600" w:lineRule="auto"/>
        <w:ind w:firstLine="720"/>
        <w:rPr>
          <w:rFonts w:eastAsia="Times New Roman" w:cs="Times New Roman"/>
          <w:szCs w:val="24"/>
        </w:rPr>
      </w:pPr>
      <w:r>
        <w:rPr>
          <w:rFonts w:eastAsia="Times New Roman" w:cs="Times New Roman"/>
          <w:b/>
          <w:szCs w:val="24"/>
        </w:rPr>
        <w:t>ΓΡΗΓΟΡΙΟΣ ΣΤΟΓΙΑΝΝΙΔΗΣ:</w:t>
      </w:r>
      <w:r>
        <w:rPr>
          <w:rFonts w:eastAsia="Times New Roman" w:cs="Times New Roman"/>
          <w:szCs w:val="24"/>
        </w:rPr>
        <w:t xml:space="preserve"> Ναι.</w:t>
      </w:r>
    </w:p>
    <w:p w14:paraId="5776E339" w14:textId="77777777" w:rsidR="00C04901" w:rsidRDefault="00EA6D8E">
      <w:pPr>
        <w:spacing w:line="600" w:lineRule="auto"/>
        <w:ind w:firstLine="720"/>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Ναι. </w:t>
      </w:r>
    </w:p>
    <w:p w14:paraId="5776E33A" w14:textId="77777777" w:rsidR="00C04901" w:rsidRDefault="00EA6D8E">
      <w:pPr>
        <w:spacing w:line="600" w:lineRule="auto"/>
        <w:ind w:firstLine="720"/>
        <w:rPr>
          <w:rFonts w:eastAsia="Times New Roman" w:cs="Times New Roman"/>
          <w:szCs w:val="24"/>
        </w:rPr>
      </w:pPr>
      <w:r>
        <w:rPr>
          <w:rFonts w:eastAsia="Times New Roman" w:cs="Times New Roman"/>
          <w:b/>
          <w:szCs w:val="24"/>
        </w:rPr>
        <w:t>ΔΗΜΗΤΡΙΟΣ ΚΟΥΚΟΥΤΣΗΣ:</w:t>
      </w:r>
      <w:r>
        <w:rPr>
          <w:rFonts w:eastAsia="Times New Roman" w:cs="Times New Roman"/>
          <w:szCs w:val="24"/>
        </w:rPr>
        <w:t xml:space="preserve"> Όχι.</w:t>
      </w:r>
    </w:p>
    <w:p w14:paraId="5776E33B" w14:textId="77777777" w:rsidR="00C04901" w:rsidRDefault="00EA6D8E">
      <w:pPr>
        <w:spacing w:line="600" w:lineRule="auto"/>
        <w:ind w:firstLine="720"/>
        <w:rPr>
          <w:rFonts w:eastAsia="Times New Roman" w:cs="Times New Roman"/>
          <w:szCs w:val="24"/>
        </w:rPr>
      </w:pPr>
      <w:r>
        <w:rPr>
          <w:rFonts w:eastAsia="Times New Roman" w:cs="Times New Roman"/>
          <w:b/>
          <w:szCs w:val="24"/>
        </w:rPr>
        <w:t>ΠΑΡΑΣΚΕΥΗ (ΕΥΗ) ΧΡΙΣΤΟΦΙΛΟΠΟΥΛΟΥ:</w:t>
      </w:r>
      <w:r>
        <w:rPr>
          <w:rFonts w:eastAsia="Times New Roman" w:cs="Times New Roman"/>
          <w:szCs w:val="24"/>
        </w:rPr>
        <w:t xml:space="preserve"> Παρών. </w:t>
      </w:r>
    </w:p>
    <w:p w14:paraId="5776E33C" w14:textId="77777777" w:rsidR="00C04901" w:rsidRDefault="00EA6D8E">
      <w:pPr>
        <w:spacing w:line="600" w:lineRule="auto"/>
        <w:ind w:firstLine="720"/>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Όχι.</w:t>
      </w:r>
    </w:p>
    <w:p w14:paraId="5776E33D" w14:textId="77777777" w:rsidR="00C04901" w:rsidRDefault="00EA6D8E">
      <w:pPr>
        <w:spacing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w:t>
      </w:r>
    </w:p>
    <w:p w14:paraId="5776E33E" w14:textId="77777777" w:rsidR="00C04901" w:rsidRDefault="00EA6D8E">
      <w:pPr>
        <w:spacing w:line="600" w:lineRule="auto"/>
        <w:ind w:firstLine="720"/>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5776E33F" w14:textId="77777777" w:rsidR="00C04901" w:rsidRDefault="00EA6D8E">
      <w:pPr>
        <w:spacing w:line="600" w:lineRule="auto"/>
        <w:ind w:firstLine="720"/>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Ναι.</w:t>
      </w:r>
    </w:p>
    <w:p w14:paraId="5776E340" w14:textId="77777777" w:rsidR="00C04901" w:rsidRDefault="00EA6D8E">
      <w:pPr>
        <w:spacing w:line="600" w:lineRule="auto"/>
        <w:ind w:firstLine="720"/>
        <w:jc w:val="both"/>
        <w:rPr>
          <w:rFonts w:eastAsia="Times New Roman"/>
          <w:szCs w:val="24"/>
        </w:rPr>
      </w:pPr>
      <w:r>
        <w:rPr>
          <w:rFonts w:eastAsia="Times New Roman" w:cs="Times New Roman"/>
          <w:b/>
          <w:szCs w:val="24"/>
        </w:rPr>
        <w:t>ΠΡΟΕΔΡΕΥΩΝ (Αναστάσιος Κουράκης):</w:t>
      </w:r>
      <w:r>
        <w:rPr>
          <w:rFonts w:eastAsia="Times New Roman"/>
          <w:szCs w:val="24"/>
        </w:rPr>
        <w:t xml:space="preserve"> Συνεπώς το άρθρο 13 έγινε δεκτό ως έχει κατά πλειοψηφία. </w:t>
      </w:r>
    </w:p>
    <w:p w14:paraId="5776E341" w14:textId="77777777" w:rsidR="00C04901" w:rsidRDefault="00EA6D8E">
      <w:pPr>
        <w:spacing w:line="600" w:lineRule="auto"/>
        <w:ind w:firstLine="720"/>
        <w:jc w:val="both"/>
        <w:rPr>
          <w:rFonts w:eastAsia="Times New Roman"/>
          <w:szCs w:val="24"/>
        </w:rPr>
      </w:pPr>
      <w:r>
        <w:rPr>
          <w:rFonts w:eastAsia="Times New Roman"/>
          <w:szCs w:val="24"/>
        </w:rPr>
        <w:t>Ερωτάται το Σώμα: Γίνεται δεκτό το άρθρο 14, αρχικό άρθρο 13, όπως τροποποιήθηκε από την κυρία Υπουργό;</w:t>
      </w:r>
    </w:p>
    <w:p w14:paraId="5776E342" w14:textId="77777777" w:rsidR="00C04901" w:rsidRDefault="00EA6D8E">
      <w:pPr>
        <w:spacing w:line="600" w:lineRule="auto"/>
        <w:ind w:firstLine="720"/>
        <w:rPr>
          <w:rFonts w:eastAsia="Times New Roman" w:cs="Times New Roman"/>
          <w:szCs w:val="24"/>
        </w:rPr>
      </w:pPr>
      <w:r>
        <w:rPr>
          <w:rFonts w:eastAsia="Times New Roman" w:cs="Times New Roman"/>
          <w:b/>
          <w:szCs w:val="24"/>
        </w:rPr>
        <w:t>ΓΡΗΓΟΡΙΟΣ ΣΤΟΓΙΑΝΝΙΔΗΣ:</w:t>
      </w:r>
      <w:r>
        <w:rPr>
          <w:rFonts w:eastAsia="Times New Roman" w:cs="Times New Roman"/>
          <w:szCs w:val="24"/>
        </w:rPr>
        <w:t xml:space="preserve"> Ναι.</w:t>
      </w:r>
    </w:p>
    <w:p w14:paraId="5776E343" w14:textId="77777777" w:rsidR="00C04901" w:rsidRDefault="00EA6D8E">
      <w:pPr>
        <w:spacing w:line="600" w:lineRule="auto"/>
        <w:ind w:firstLine="720"/>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Ναι. </w:t>
      </w:r>
    </w:p>
    <w:p w14:paraId="5776E344" w14:textId="77777777" w:rsidR="00C04901" w:rsidRDefault="00EA6D8E">
      <w:pPr>
        <w:spacing w:line="600" w:lineRule="auto"/>
        <w:ind w:firstLine="720"/>
        <w:rPr>
          <w:rFonts w:eastAsia="Times New Roman" w:cs="Times New Roman"/>
          <w:szCs w:val="24"/>
        </w:rPr>
      </w:pPr>
      <w:r>
        <w:rPr>
          <w:rFonts w:eastAsia="Times New Roman" w:cs="Times New Roman"/>
          <w:b/>
          <w:szCs w:val="24"/>
        </w:rPr>
        <w:t>ΔΗΜΗΤΡΙΟΣ ΚΟΥΚΟΥΤΣΗΣ:</w:t>
      </w:r>
      <w:r>
        <w:rPr>
          <w:rFonts w:eastAsia="Times New Roman" w:cs="Times New Roman"/>
          <w:szCs w:val="24"/>
        </w:rPr>
        <w:t xml:space="preserve"> Όχι.</w:t>
      </w:r>
    </w:p>
    <w:p w14:paraId="5776E345" w14:textId="77777777" w:rsidR="00C04901" w:rsidRDefault="00EA6D8E">
      <w:pPr>
        <w:spacing w:line="600" w:lineRule="auto"/>
        <w:ind w:firstLine="720"/>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Ναι. </w:t>
      </w:r>
    </w:p>
    <w:p w14:paraId="5776E346" w14:textId="77777777" w:rsidR="00C04901" w:rsidRDefault="00EA6D8E">
      <w:pPr>
        <w:spacing w:line="600" w:lineRule="auto"/>
        <w:ind w:firstLine="720"/>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Όχι.</w:t>
      </w:r>
    </w:p>
    <w:p w14:paraId="5776E347" w14:textId="77777777" w:rsidR="00C04901" w:rsidRDefault="00EA6D8E">
      <w:pPr>
        <w:spacing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w:t>
      </w:r>
    </w:p>
    <w:p w14:paraId="5776E348" w14:textId="77777777" w:rsidR="00C04901" w:rsidRDefault="00EA6D8E">
      <w:pPr>
        <w:spacing w:line="600" w:lineRule="auto"/>
        <w:ind w:firstLine="720"/>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5776E349" w14:textId="77777777" w:rsidR="00C04901" w:rsidRDefault="00EA6D8E">
      <w:pPr>
        <w:spacing w:line="600" w:lineRule="auto"/>
        <w:ind w:firstLine="720"/>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Ναι.</w:t>
      </w:r>
    </w:p>
    <w:p w14:paraId="5776E34A" w14:textId="77777777" w:rsidR="00C04901" w:rsidRDefault="00EA6D8E">
      <w:pPr>
        <w:spacing w:line="600" w:lineRule="auto"/>
        <w:ind w:firstLine="720"/>
        <w:jc w:val="both"/>
        <w:rPr>
          <w:rFonts w:eastAsia="Times New Roman"/>
          <w:szCs w:val="24"/>
        </w:rPr>
      </w:pPr>
      <w:r>
        <w:rPr>
          <w:rFonts w:eastAsia="Times New Roman" w:cs="Times New Roman"/>
          <w:b/>
          <w:szCs w:val="24"/>
        </w:rPr>
        <w:t>ΠΡΟΕΔΡΕΥΩΝ (Αναστάσιος Κουράκης):</w:t>
      </w:r>
      <w:r>
        <w:rPr>
          <w:rFonts w:eastAsia="Times New Roman"/>
          <w:szCs w:val="24"/>
        </w:rPr>
        <w:t xml:space="preserve"> Συνεπώς το άρθρο 14 έγινε δεκτό, όπως τροποποιήθηκε από την κυρία Υπουργό, κατά πλειοψηφία. </w:t>
      </w:r>
    </w:p>
    <w:p w14:paraId="5776E34B" w14:textId="77777777" w:rsidR="00C04901" w:rsidRDefault="00EA6D8E">
      <w:pPr>
        <w:spacing w:line="600" w:lineRule="auto"/>
        <w:ind w:firstLine="720"/>
        <w:jc w:val="both"/>
        <w:rPr>
          <w:rFonts w:eastAsia="Times New Roman"/>
          <w:szCs w:val="24"/>
        </w:rPr>
      </w:pPr>
      <w:r>
        <w:rPr>
          <w:rFonts w:eastAsia="Times New Roman"/>
          <w:szCs w:val="24"/>
        </w:rPr>
        <w:t>Ερωτάται το Σώμα: Γίνεται δεκτό το άρθρο 15, αρχικό άρθρο 14, όπως τροποποιήθηκε από την κυρία Υπουργό;</w:t>
      </w:r>
    </w:p>
    <w:p w14:paraId="5776E34C" w14:textId="77777777" w:rsidR="00C04901" w:rsidRDefault="00EA6D8E">
      <w:pPr>
        <w:spacing w:line="600" w:lineRule="auto"/>
        <w:ind w:firstLine="720"/>
        <w:rPr>
          <w:rFonts w:eastAsia="Times New Roman" w:cs="Times New Roman"/>
          <w:szCs w:val="24"/>
        </w:rPr>
      </w:pPr>
      <w:r>
        <w:rPr>
          <w:rFonts w:eastAsia="Times New Roman" w:cs="Times New Roman"/>
          <w:b/>
          <w:szCs w:val="24"/>
        </w:rPr>
        <w:t>ΓΡΗΓΟΡΙΟΣ ΣΤΟΓΙΑΝΝΙΔΗΣ:</w:t>
      </w:r>
      <w:r>
        <w:rPr>
          <w:rFonts w:eastAsia="Times New Roman" w:cs="Times New Roman"/>
          <w:szCs w:val="24"/>
        </w:rPr>
        <w:t xml:space="preserve"> Ναι.</w:t>
      </w:r>
    </w:p>
    <w:p w14:paraId="5776E34D" w14:textId="77777777" w:rsidR="00C04901" w:rsidRDefault="00EA6D8E">
      <w:pPr>
        <w:spacing w:line="600" w:lineRule="auto"/>
        <w:ind w:firstLine="720"/>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Ναι. </w:t>
      </w:r>
    </w:p>
    <w:p w14:paraId="5776E34E" w14:textId="77777777" w:rsidR="00C04901" w:rsidRDefault="00EA6D8E">
      <w:pPr>
        <w:spacing w:line="600" w:lineRule="auto"/>
        <w:ind w:firstLine="720"/>
        <w:rPr>
          <w:rFonts w:eastAsia="Times New Roman" w:cs="Times New Roman"/>
          <w:szCs w:val="24"/>
        </w:rPr>
      </w:pPr>
      <w:r>
        <w:rPr>
          <w:rFonts w:eastAsia="Times New Roman" w:cs="Times New Roman"/>
          <w:b/>
          <w:szCs w:val="24"/>
        </w:rPr>
        <w:t>ΔΗΜΗΤΡΙΟΣ ΚΟΥΚΟΥΤΣΗΣ:</w:t>
      </w:r>
      <w:r>
        <w:rPr>
          <w:rFonts w:eastAsia="Times New Roman" w:cs="Times New Roman"/>
          <w:szCs w:val="24"/>
        </w:rPr>
        <w:t xml:space="preserve"> Όχι.</w:t>
      </w:r>
    </w:p>
    <w:p w14:paraId="5776E34F" w14:textId="77777777" w:rsidR="00C04901" w:rsidRDefault="00EA6D8E">
      <w:pPr>
        <w:spacing w:line="600" w:lineRule="auto"/>
        <w:ind w:firstLine="720"/>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Ναι. </w:t>
      </w:r>
    </w:p>
    <w:p w14:paraId="5776E350" w14:textId="77777777" w:rsidR="00C04901" w:rsidRDefault="00EA6D8E">
      <w:pPr>
        <w:spacing w:line="600" w:lineRule="auto"/>
        <w:ind w:firstLine="720"/>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Όχι.</w:t>
      </w:r>
    </w:p>
    <w:p w14:paraId="5776E351" w14:textId="77777777" w:rsidR="00C04901" w:rsidRDefault="00EA6D8E">
      <w:pPr>
        <w:spacing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w:t>
      </w:r>
    </w:p>
    <w:p w14:paraId="5776E352" w14:textId="77777777" w:rsidR="00C04901" w:rsidRDefault="00EA6D8E">
      <w:pPr>
        <w:spacing w:line="600" w:lineRule="auto"/>
        <w:ind w:firstLine="720"/>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5776E353" w14:textId="77777777" w:rsidR="00C04901" w:rsidRDefault="00EA6D8E">
      <w:pPr>
        <w:spacing w:line="600" w:lineRule="auto"/>
        <w:ind w:firstLine="720"/>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Ναι.</w:t>
      </w:r>
    </w:p>
    <w:p w14:paraId="5776E354" w14:textId="77777777" w:rsidR="00C04901" w:rsidRDefault="00EA6D8E">
      <w:pPr>
        <w:spacing w:line="600" w:lineRule="auto"/>
        <w:ind w:firstLine="720"/>
        <w:jc w:val="both"/>
        <w:rPr>
          <w:rFonts w:eastAsia="Times New Roman"/>
          <w:szCs w:val="24"/>
        </w:rPr>
      </w:pPr>
      <w:r>
        <w:rPr>
          <w:rFonts w:eastAsia="Times New Roman" w:cs="Times New Roman"/>
          <w:b/>
          <w:szCs w:val="24"/>
        </w:rPr>
        <w:t>ΠΡΟΕΔΡΕΥΩΝ (Αναστάσιος Κουράκης):</w:t>
      </w:r>
      <w:r>
        <w:rPr>
          <w:rFonts w:eastAsia="Times New Roman"/>
          <w:szCs w:val="24"/>
        </w:rPr>
        <w:t xml:space="preserve"> Συνεπώς το άρθρο 15 έγινε δεκτό, όπως τροποποιήθηκε από την κυρία Υπουργό, κατά πλειοψηφία. </w:t>
      </w:r>
    </w:p>
    <w:p w14:paraId="5776E355" w14:textId="77777777" w:rsidR="00C04901" w:rsidRDefault="00EA6D8E">
      <w:pPr>
        <w:spacing w:line="600" w:lineRule="auto"/>
        <w:ind w:firstLine="720"/>
        <w:jc w:val="both"/>
        <w:rPr>
          <w:rFonts w:eastAsia="Times New Roman"/>
          <w:szCs w:val="24"/>
        </w:rPr>
      </w:pPr>
      <w:r>
        <w:rPr>
          <w:rFonts w:eastAsia="Times New Roman"/>
          <w:szCs w:val="24"/>
        </w:rPr>
        <w:t>Ερωτάται το Σώμα: Γίνεται δεκτό το άρθρο 16, αρχικό άρθρο 15, όπως τροποποιήθηκε από την κυρία Υπουργό;</w:t>
      </w:r>
    </w:p>
    <w:p w14:paraId="5776E356" w14:textId="77777777" w:rsidR="00C04901" w:rsidRDefault="00EA6D8E">
      <w:pPr>
        <w:spacing w:line="600" w:lineRule="auto"/>
        <w:ind w:firstLine="720"/>
        <w:rPr>
          <w:rFonts w:eastAsia="Times New Roman" w:cs="Times New Roman"/>
          <w:szCs w:val="24"/>
        </w:rPr>
      </w:pPr>
      <w:r>
        <w:rPr>
          <w:rFonts w:eastAsia="Times New Roman" w:cs="Times New Roman"/>
          <w:b/>
          <w:szCs w:val="24"/>
        </w:rPr>
        <w:t>ΓΡΗΓΟΡΙΟΣ ΣΤΟΓΙΑΝΝΙΔΗΣ:</w:t>
      </w:r>
      <w:r>
        <w:rPr>
          <w:rFonts w:eastAsia="Times New Roman" w:cs="Times New Roman"/>
          <w:szCs w:val="24"/>
        </w:rPr>
        <w:t xml:space="preserve"> Ναι.</w:t>
      </w:r>
    </w:p>
    <w:p w14:paraId="5776E357" w14:textId="77777777" w:rsidR="00C04901" w:rsidRDefault="00EA6D8E">
      <w:pPr>
        <w:spacing w:line="600" w:lineRule="auto"/>
        <w:ind w:firstLine="720"/>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Ναι. </w:t>
      </w:r>
    </w:p>
    <w:p w14:paraId="5776E358" w14:textId="77777777" w:rsidR="00C04901" w:rsidRDefault="00EA6D8E">
      <w:pPr>
        <w:spacing w:line="600" w:lineRule="auto"/>
        <w:ind w:firstLine="720"/>
        <w:rPr>
          <w:rFonts w:eastAsia="Times New Roman" w:cs="Times New Roman"/>
          <w:szCs w:val="24"/>
        </w:rPr>
      </w:pPr>
      <w:r>
        <w:rPr>
          <w:rFonts w:eastAsia="Times New Roman" w:cs="Times New Roman"/>
          <w:b/>
          <w:szCs w:val="24"/>
        </w:rPr>
        <w:t>ΔΗΜΗΤΡΙΟΣ ΚΟΥΚΟΥΤΣΗΣ:</w:t>
      </w:r>
      <w:r>
        <w:rPr>
          <w:rFonts w:eastAsia="Times New Roman" w:cs="Times New Roman"/>
          <w:szCs w:val="24"/>
        </w:rPr>
        <w:t xml:space="preserve"> Όχι.</w:t>
      </w:r>
    </w:p>
    <w:p w14:paraId="5776E359" w14:textId="77777777" w:rsidR="00C04901" w:rsidRDefault="00EA6D8E">
      <w:pPr>
        <w:spacing w:line="600" w:lineRule="auto"/>
        <w:ind w:firstLine="720"/>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Ναι. </w:t>
      </w:r>
    </w:p>
    <w:p w14:paraId="5776E35A" w14:textId="77777777" w:rsidR="00C04901" w:rsidRDefault="00EA6D8E">
      <w:pPr>
        <w:spacing w:line="600" w:lineRule="auto"/>
        <w:ind w:firstLine="720"/>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Όχι.</w:t>
      </w:r>
    </w:p>
    <w:p w14:paraId="5776E35B" w14:textId="77777777" w:rsidR="00C04901" w:rsidRDefault="00EA6D8E">
      <w:pPr>
        <w:spacing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w:t>
      </w:r>
    </w:p>
    <w:p w14:paraId="5776E35C" w14:textId="77777777" w:rsidR="00C04901" w:rsidRDefault="00EA6D8E">
      <w:pPr>
        <w:spacing w:line="600" w:lineRule="auto"/>
        <w:ind w:firstLine="720"/>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5776E35D" w14:textId="77777777" w:rsidR="00C04901" w:rsidRDefault="00EA6D8E">
      <w:pPr>
        <w:spacing w:line="600" w:lineRule="auto"/>
        <w:ind w:firstLine="720"/>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Ναι.</w:t>
      </w:r>
    </w:p>
    <w:p w14:paraId="5776E35E" w14:textId="77777777" w:rsidR="00C04901" w:rsidRDefault="00EA6D8E">
      <w:pPr>
        <w:spacing w:line="600" w:lineRule="auto"/>
        <w:ind w:firstLine="720"/>
        <w:jc w:val="both"/>
        <w:rPr>
          <w:rFonts w:eastAsia="Times New Roman"/>
          <w:szCs w:val="24"/>
        </w:rPr>
      </w:pPr>
      <w:r>
        <w:rPr>
          <w:rFonts w:eastAsia="Times New Roman" w:cs="Times New Roman"/>
          <w:b/>
          <w:szCs w:val="24"/>
        </w:rPr>
        <w:t>ΠΡΟΕΔΡΕΥΩΝ (Αναστάσιος Κουράκης):</w:t>
      </w:r>
      <w:r>
        <w:rPr>
          <w:rFonts w:eastAsia="Times New Roman"/>
          <w:szCs w:val="24"/>
        </w:rPr>
        <w:t xml:space="preserve"> Συνεπώς το άρθρο 16 έγινε δεκτό, όπως τροποποιήθηκε από την κυρία Υπουργό, κατά πλειοψηφία. </w:t>
      </w:r>
    </w:p>
    <w:p w14:paraId="5776E35F" w14:textId="77777777" w:rsidR="00C04901" w:rsidRDefault="00EA6D8E">
      <w:pPr>
        <w:spacing w:line="600" w:lineRule="auto"/>
        <w:ind w:firstLine="720"/>
        <w:jc w:val="both"/>
        <w:rPr>
          <w:rFonts w:eastAsia="Times New Roman"/>
          <w:szCs w:val="24"/>
        </w:rPr>
      </w:pPr>
      <w:r>
        <w:rPr>
          <w:rFonts w:eastAsia="Times New Roman"/>
          <w:szCs w:val="24"/>
        </w:rPr>
        <w:t>Ερωτάται το Σώμα: Γίνεται δεκτό το άρθρο 17, αρχικό άρθρο 16, όπως τροποποιήθηκε από την κυρία Υπουργό;</w:t>
      </w:r>
    </w:p>
    <w:p w14:paraId="5776E360" w14:textId="77777777" w:rsidR="00C04901" w:rsidRDefault="00EA6D8E">
      <w:pPr>
        <w:spacing w:line="600" w:lineRule="auto"/>
        <w:ind w:firstLine="720"/>
        <w:rPr>
          <w:rFonts w:eastAsia="Times New Roman" w:cs="Times New Roman"/>
          <w:szCs w:val="24"/>
        </w:rPr>
      </w:pPr>
      <w:r>
        <w:rPr>
          <w:rFonts w:eastAsia="Times New Roman" w:cs="Times New Roman"/>
          <w:b/>
          <w:szCs w:val="24"/>
        </w:rPr>
        <w:t>ΓΡΗΓΟΡΙΟΣ ΣΤΟΓΙΑΝΝΙΔΗΣ:</w:t>
      </w:r>
      <w:r>
        <w:rPr>
          <w:rFonts w:eastAsia="Times New Roman" w:cs="Times New Roman"/>
          <w:szCs w:val="24"/>
        </w:rPr>
        <w:t xml:space="preserve"> Ναι.</w:t>
      </w:r>
    </w:p>
    <w:p w14:paraId="5776E361" w14:textId="77777777" w:rsidR="00C04901" w:rsidRDefault="00EA6D8E">
      <w:pPr>
        <w:spacing w:line="600" w:lineRule="auto"/>
        <w:ind w:firstLine="720"/>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Ναι. </w:t>
      </w:r>
    </w:p>
    <w:p w14:paraId="5776E362" w14:textId="77777777" w:rsidR="00C04901" w:rsidRDefault="00EA6D8E">
      <w:pPr>
        <w:spacing w:line="600" w:lineRule="auto"/>
        <w:ind w:firstLine="720"/>
        <w:rPr>
          <w:rFonts w:eastAsia="Times New Roman" w:cs="Times New Roman"/>
          <w:szCs w:val="24"/>
        </w:rPr>
      </w:pPr>
      <w:r>
        <w:rPr>
          <w:rFonts w:eastAsia="Times New Roman" w:cs="Times New Roman"/>
          <w:b/>
          <w:szCs w:val="24"/>
        </w:rPr>
        <w:t>ΔΗΜΗΤΡΙΟΣ ΚΟΥΚΟΥΤΣΗΣ:</w:t>
      </w:r>
      <w:r>
        <w:rPr>
          <w:rFonts w:eastAsia="Times New Roman" w:cs="Times New Roman"/>
          <w:szCs w:val="24"/>
        </w:rPr>
        <w:t xml:space="preserve"> Όχι.</w:t>
      </w:r>
    </w:p>
    <w:p w14:paraId="5776E363" w14:textId="77777777" w:rsidR="00C04901" w:rsidRDefault="00EA6D8E">
      <w:pPr>
        <w:spacing w:line="600" w:lineRule="auto"/>
        <w:ind w:firstLine="720"/>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Παρών. </w:t>
      </w:r>
    </w:p>
    <w:p w14:paraId="5776E364" w14:textId="77777777" w:rsidR="00C04901" w:rsidRDefault="00EA6D8E">
      <w:pPr>
        <w:spacing w:line="600" w:lineRule="auto"/>
        <w:ind w:firstLine="720"/>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Όχι.</w:t>
      </w:r>
    </w:p>
    <w:p w14:paraId="5776E365" w14:textId="77777777" w:rsidR="00C04901" w:rsidRDefault="00EA6D8E">
      <w:pPr>
        <w:spacing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w:t>
      </w:r>
    </w:p>
    <w:p w14:paraId="5776E366" w14:textId="77777777" w:rsidR="00C04901" w:rsidRDefault="00EA6D8E">
      <w:pPr>
        <w:spacing w:line="600" w:lineRule="auto"/>
        <w:ind w:firstLine="720"/>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5776E367" w14:textId="77777777" w:rsidR="00C04901" w:rsidRDefault="00EA6D8E">
      <w:pPr>
        <w:spacing w:line="600" w:lineRule="auto"/>
        <w:ind w:firstLine="720"/>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Ναι.</w:t>
      </w:r>
    </w:p>
    <w:p w14:paraId="5776E368" w14:textId="77777777" w:rsidR="00C04901" w:rsidRDefault="00EA6D8E">
      <w:pPr>
        <w:spacing w:line="600" w:lineRule="auto"/>
        <w:ind w:firstLine="720"/>
        <w:jc w:val="both"/>
        <w:rPr>
          <w:rFonts w:eastAsia="Times New Roman"/>
          <w:szCs w:val="24"/>
        </w:rPr>
      </w:pPr>
      <w:r>
        <w:rPr>
          <w:rFonts w:eastAsia="Times New Roman" w:cs="Times New Roman"/>
          <w:b/>
          <w:szCs w:val="24"/>
        </w:rPr>
        <w:t>ΠΡΟΕΔΡΕΥΩΝ (Αναστάσιος Κουράκης):</w:t>
      </w:r>
      <w:r>
        <w:rPr>
          <w:rFonts w:eastAsia="Times New Roman"/>
          <w:szCs w:val="24"/>
        </w:rPr>
        <w:t xml:space="preserve"> Συνεπώς το άρθρο 17 έγινε δεκτό, όπως τροποποιήθηκε από την κυρία Υπουργό, κατά πλειοψηφία. </w:t>
      </w:r>
    </w:p>
    <w:p w14:paraId="5776E369" w14:textId="77777777" w:rsidR="00C04901" w:rsidRDefault="00EA6D8E">
      <w:pPr>
        <w:spacing w:line="600" w:lineRule="auto"/>
        <w:ind w:firstLine="720"/>
        <w:jc w:val="both"/>
        <w:rPr>
          <w:rFonts w:eastAsia="Times New Roman"/>
          <w:szCs w:val="24"/>
        </w:rPr>
      </w:pPr>
      <w:r>
        <w:rPr>
          <w:rFonts w:eastAsia="Times New Roman"/>
          <w:szCs w:val="24"/>
        </w:rPr>
        <w:t>Ερωτάται το Σώμα: Γίνεται δεκτό το άρθρο 18, αρχικό άρθρο 17, όπως τροποποιήθηκε από την κυρία Υπουργό;</w:t>
      </w:r>
    </w:p>
    <w:p w14:paraId="5776E36A" w14:textId="77777777" w:rsidR="00C04901" w:rsidRDefault="00EA6D8E">
      <w:pPr>
        <w:spacing w:line="600" w:lineRule="auto"/>
        <w:ind w:firstLine="720"/>
        <w:rPr>
          <w:rFonts w:eastAsia="Times New Roman" w:cs="Times New Roman"/>
          <w:szCs w:val="24"/>
        </w:rPr>
      </w:pPr>
      <w:r>
        <w:rPr>
          <w:rFonts w:eastAsia="Times New Roman" w:cs="Times New Roman"/>
          <w:b/>
          <w:szCs w:val="24"/>
        </w:rPr>
        <w:t>ΓΡΗΓΟΡΙΟΣ ΣΤΟΓΙΑΝΝΙΔΗΣ:</w:t>
      </w:r>
      <w:r>
        <w:rPr>
          <w:rFonts w:eastAsia="Times New Roman" w:cs="Times New Roman"/>
          <w:szCs w:val="24"/>
        </w:rPr>
        <w:t xml:space="preserve"> Ναι.</w:t>
      </w:r>
    </w:p>
    <w:p w14:paraId="5776E36B" w14:textId="77777777" w:rsidR="00C04901" w:rsidRDefault="00EA6D8E">
      <w:pPr>
        <w:spacing w:line="600" w:lineRule="auto"/>
        <w:ind w:firstLine="720"/>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Ναι. </w:t>
      </w:r>
    </w:p>
    <w:p w14:paraId="5776E36C" w14:textId="77777777" w:rsidR="00C04901" w:rsidRDefault="00EA6D8E">
      <w:pPr>
        <w:spacing w:line="600" w:lineRule="auto"/>
        <w:ind w:firstLine="720"/>
        <w:rPr>
          <w:rFonts w:eastAsia="Times New Roman" w:cs="Times New Roman"/>
          <w:szCs w:val="24"/>
        </w:rPr>
      </w:pPr>
      <w:r>
        <w:rPr>
          <w:rFonts w:eastAsia="Times New Roman" w:cs="Times New Roman"/>
          <w:b/>
          <w:szCs w:val="24"/>
        </w:rPr>
        <w:t>ΔΗΜΗΤΡΙΟΣ ΚΟΥΚΟΥΤΣΗΣ:</w:t>
      </w:r>
      <w:r>
        <w:rPr>
          <w:rFonts w:eastAsia="Times New Roman" w:cs="Times New Roman"/>
          <w:szCs w:val="24"/>
        </w:rPr>
        <w:t xml:space="preserve"> Όχι.</w:t>
      </w:r>
    </w:p>
    <w:p w14:paraId="5776E36D" w14:textId="77777777" w:rsidR="00C04901" w:rsidRDefault="00EA6D8E">
      <w:pPr>
        <w:spacing w:line="600" w:lineRule="auto"/>
        <w:ind w:firstLine="720"/>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Ναι. </w:t>
      </w:r>
    </w:p>
    <w:p w14:paraId="5776E36E" w14:textId="77777777" w:rsidR="00C04901" w:rsidRDefault="00EA6D8E">
      <w:pPr>
        <w:spacing w:line="600" w:lineRule="auto"/>
        <w:ind w:firstLine="720"/>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Όχι.</w:t>
      </w:r>
    </w:p>
    <w:p w14:paraId="5776E36F" w14:textId="77777777" w:rsidR="00C04901" w:rsidRDefault="00EA6D8E">
      <w:pPr>
        <w:spacing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w:t>
      </w:r>
    </w:p>
    <w:p w14:paraId="5776E370" w14:textId="77777777" w:rsidR="00C04901" w:rsidRDefault="00EA6D8E">
      <w:pPr>
        <w:spacing w:line="600" w:lineRule="auto"/>
        <w:ind w:firstLine="720"/>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5776E371" w14:textId="77777777" w:rsidR="00C04901" w:rsidRDefault="00EA6D8E">
      <w:pPr>
        <w:spacing w:line="600" w:lineRule="auto"/>
        <w:ind w:firstLine="720"/>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Ναι.</w:t>
      </w:r>
    </w:p>
    <w:p w14:paraId="5776E372" w14:textId="77777777" w:rsidR="00C04901" w:rsidRDefault="00EA6D8E">
      <w:pPr>
        <w:spacing w:line="600" w:lineRule="auto"/>
        <w:ind w:firstLine="720"/>
        <w:jc w:val="both"/>
        <w:rPr>
          <w:rFonts w:eastAsia="Times New Roman"/>
          <w:szCs w:val="24"/>
        </w:rPr>
      </w:pPr>
      <w:r>
        <w:rPr>
          <w:rFonts w:eastAsia="Times New Roman" w:cs="Times New Roman"/>
          <w:b/>
          <w:szCs w:val="24"/>
        </w:rPr>
        <w:t>ΠΡΟΕΔΡΕΥΩΝ (Αναστάσιος Κουράκης):</w:t>
      </w:r>
      <w:r>
        <w:rPr>
          <w:rFonts w:eastAsia="Times New Roman"/>
          <w:szCs w:val="24"/>
        </w:rPr>
        <w:t xml:space="preserve"> Συνεπώς το άρθρο 18 έγινε δεκτό, όπως τροποποιήθηκε από την κυρία Υπουργό, κατά πλειοψηφία. </w:t>
      </w:r>
    </w:p>
    <w:p w14:paraId="5776E373" w14:textId="77777777" w:rsidR="00C04901" w:rsidRDefault="00EA6D8E">
      <w:pPr>
        <w:spacing w:line="600" w:lineRule="auto"/>
        <w:ind w:firstLine="720"/>
        <w:jc w:val="both"/>
        <w:rPr>
          <w:rFonts w:eastAsia="Times New Roman"/>
          <w:szCs w:val="24"/>
        </w:rPr>
      </w:pPr>
      <w:r>
        <w:rPr>
          <w:rFonts w:eastAsia="Times New Roman"/>
          <w:szCs w:val="24"/>
        </w:rPr>
        <w:t>Ερωτάται το Σώμα: Γίνεται δεκτό το άρθρο 19, αρχικό άρθρο 18, όπως τροποποιήθηκε από την κυρία Υπουργό;</w:t>
      </w:r>
    </w:p>
    <w:p w14:paraId="5776E374" w14:textId="77777777" w:rsidR="00C04901" w:rsidRDefault="00EA6D8E">
      <w:pPr>
        <w:spacing w:line="600" w:lineRule="auto"/>
        <w:ind w:firstLine="720"/>
        <w:rPr>
          <w:rFonts w:eastAsia="Times New Roman" w:cs="Times New Roman"/>
          <w:szCs w:val="24"/>
        </w:rPr>
      </w:pPr>
      <w:r>
        <w:rPr>
          <w:rFonts w:eastAsia="Times New Roman" w:cs="Times New Roman"/>
          <w:b/>
          <w:szCs w:val="24"/>
        </w:rPr>
        <w:t>ΓΡΗΓΟΡΙΟΣ ΣΤΟΓΙΑΝΝΙΔΗΣ:</w:t>
      </w:r>
      <w:r>
        <w:rPr>
          <w:rFonts w:eastAsia="Times New Roman" w:cs="Times New Roman"/>
          <w:szCs w:val="24"/>
        </w:rPr>
        <w:t xml:space="preserve"> Ναι.</w:t>
      </w:r>
    </w:p>
    <w:p w14:paraId="5776E375" w14:textId="77777777" w:rsidR="00C04901" w:rsidRDefault="00EA6D8E">
      <w:pPr>
        <w:spacing w:line="600" w:lineRule="auto"/>
        <w:ind w:firstLine="720"/>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Ναι. </w:t>
      </w:r>
    </w:p>
    <w:p w14:paraId="5776E376" w14:textId="77777777" w:rsidR="00C04901" w:rsidRDefault="00EA6D8E">
      <w:pPr>
        <w:spacing w:line="600" w:lineRule="auto"/>
        <w:ind w:firstLine="720"/>
        <w:rPr>
          <w:rFonts w:eastAsia="Times New Roman" w:cs="Times New Roman"/>
          <w:szCs w:val="24"/>
        </w:rPr>
      </w:pPr>
      <w:r>
        <w:rPr>
          <w:rFonts w:eastAsia="Times New Roman" w:cs="Times New Roman"/>
          <w:b/>
          <w:szCs w:val="24"/>
        </w:rPr>
        <w:t>ΔΗΜΗΤΡΙΟΣ ΚΟΥΚΟΥΤΣΗΣ:</w:t>
      </w:r>
      <w:r>
        <w:rPr>
          <w:rFonts w:eastAsia="Times New Roman" w:cs="Times New Roman"/>
          <w:szCs w:val="24"/>
        </w:rPr>
        <w:t xml:space="preserve"> Όχι.</w:t>
      </w:r>
    </w:p>
    <w:p w14:paraId="5776E377" w14:textId="77777777" w:rsidR="00C04901" w:rsidRDefault="00EA6D8E">
      <w:pPr>
        <w:spacing w:line="600" w:lineRule="auto"/>
        <w:ind w:firstLine="720"/>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Ναι. </w:t>
      </w:r>
    </w:p>
    <w:p w14:paraId="5776E378" w14:textId="77777777" w:rsidR="00C04901" w:rsidRDefault="00EA6D8E">
      <w:pPr>
        <w:spacing w:line="600" w:lineRule="auto"/>
        <w:ind w:firstLine="720"/>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Όχι.</w:t>
      </w:r>
    </w:p>
    <w:p w14:paraId="5776E379" w14:textId="77777777" w:rsidR="00C04901" w:rsidRDefault="00EA6D8E">
      <w:pPr>
        <w:spacing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w:t>
      </w:r>
    </w:p>
    <w:p w14:paraId="5776E37A" w14:textId="77777777" w:rsidR="00C04901" w:rsidRDefault="00EA6D8E">
      <w:pPr>
        <w:spacing w:line="600" w:lineRule="auto"/>
        <w:ind w:firstLine="720"/>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5776E37B" w14:textId="77777777" w:rsidR="00C04901" w:rsidRDefault="00EA6D8E">
      <w:pPr>
        <w:spacing w:line="600" w:lineRule="auto"/>
        <w:ind w:firstLine="720"/>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Ναι.</w:t>
      </w:r>
    </w:p>
    <w:p w14:paraId="5776E37C" w14:textId="77777777" w:rsidR="00C04901" w:rsidRDefault="00EA6D8E">
      <w:pPr>
        <w:spacing w:line="600" w:lineRule="auto"/>
        <w:ind w:firstLine="720"/>
        <w:jc w:val="both"/>
        <w:rPr>
          <w:rFonts w:eastAsia="Times New Roman"/>
          <w:szCs w:val="24"/>
        </w:rPr>
      </w:pPr>
      <w:r>
        <w:rPr>
          <w:rFonts w:eastAsia="Times New Roman" w:cs="Times New Roman"/>
          <w:b/>
          <w:szCs w:val="24"/>
        </w:rPr>
        <w:t>ΠΡΟΕΔΡΕΥΩΝ (Αναστάσιος Κουράκης):</w:t>
      </w:r>
      <w:r>
        <w:rPr>
          <w:rFonts w:eastAsia="Times New Roman"/>
          <w:szCs w:val="24"/>
        </w:rPr>
        <w:t xml:space="preserve"> Συνεπώς το άρθρο 19 έγινε δεκτό, όπως τροποποιήθηκε από την κυρία Υπουργό, κατά πλειοψηφία. </w:t>
      </w:r>
    </w:p>
    <w:p w14:paraId="5776E37D" w14:textId="77777777" w:rsidR="00C04901" w:rsidRDefault="00EA6D8E">
      <w:pPr>
        <w:spacing w:line="600" w:lineRule="auto"/>
        <w:ind w:firstLine="720"/>
        <w:jc w:val="both"/>
        <w:rPr>
          <w:rFonts w:eastAsia="Times New Roman"/>
          <w:szCs w:val="24"/>
        </w:rPr>
      </w:pPr>
      <w:r>
        <w:rPr>
          <w:rFonts w:eastAsia="Times New Roman"/>
          <w:szCs w:val="24"/>
        </w:rPr>
        <w:t>Ερωτάται το Σώμα: Γίνεται δεκτό το άρθρο 20, αρχικό άρθρο 19, όπως τροποποιήθηκε από την κυρία Υπουργό;</w:t>
      </w:r>
    </w:p>
    <w:p w14:paraId="5776E37E" w14:textId="77777777" w:rsidR="00C04901" w:rsidRDefault="00EA6D8E">
      <w:pPr>
        <w:spacing w:line="600" w:lineRule="auto"/>
        <w:ind w:firstLine="720"/>
        <w:rPr>
          <w:rFonts w:eastAsia="Times New Roman" w:cs="Times New Roman"/>
          <w:szCs w:val="24"/>
        </w:rPr>
      </w:pPr>
      <w:r>
        <w:rPr>
          <w:rFonts w:eastAsia="Times New Roman" w:cs="Times New Roman"/>
          <w:b/>
          <w:szCs w:val="24"/>
        </w:rPr>
        <w:t>ΓΡΗΓΟΡΙΟΣ ΣΤΟΓΙΑΝΝΙΔΗΣ:</w:t>
      </w:r>
      <w:r>
        <w:rPr>
          <w:rFonts w:eastAsia="Times New Roman" w:cs="Times New Roman"/>
          <w:szCs w:val="24"/>
        </w:rPr>
        <w:t xml:space="preserve"> Ναι.</w:t>
      </w:r>
    </w:p>
    <w:p w14:paraId="5776E37F" w14:textId="77777777" w:rsidR="00C04901" w:rsidRDefault="00EA6D8E">
      <w:pPr>
        <w:spacing w:line="600" w:lineRule="auto"/>
        <w:ind w:firstLine="720"/>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Ναι. </w:t>
      </w:r>
    </w:p>
    <w:p w14:paraId="5776E380" w14:textId="77777777" w:rsidR="00C04901" w:rsidRDefault="00EA6D8E">
      <w:pPr>
        <w:spacing w:line="600" w:lineRule="auto"/>
        <w:ind w:firstLine="720"/>
        <w:rPr>
          <w:rFonts w:eastAsia="Times New Roman" w:cs="Times New Roman"/>
          <w:szCs w:val="24"/>
        </w:rPr>
      </w:pPr>
      <w:r>
        <w:rPr>
          <w:rFonts w:eastAsia="Times New Roman" w:cs="Times New Roman"/>
          <w:b/>
          <w:szCs w:val="24"/>
        </w:rPr>
        <w:t>ΔΗΜΗΤΡΙΟΣ ΚΟΥΚΟΥΤΣΗΣ:</w:t>
      </w:r>
      <w:r>
        <w:rPr>
          <w:rFonts w:eastAsia="Times New Roman" w:cs="Times New Roman"/>
          <w:szCs w:val="24"/>
        </w:rPr>
        <w:t xml:space="preserve"> Όχι.</w:t>
      </w:r>
    </w:p>
    <w:p w14:paraId="5776E381" w14:textId="77777777" w:rsidR="00C04901" w:rsidRDefault="00EA6D8E">
      <w:pPr>
        <w:spacing w:line="600" w:lineRule="auto"/>
        <w:ind w:firstLine="720"/>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Ναι. </w:t>
      </w:r>
    </w:p>
    <w:p w14:paraId="5776E382" w14:textId="77777777" w:rsidR="00C04901" w:rsidRDefault="00EA6D8E">
      <w:pPr>
        <w:spacing w:line="600" w:lineRule="auto"/>
        <w:ind w:firstLine="720"/>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Όχι.</w:t>
      </w:r>
    </w:p>
    <w:p w14:paraId="5776E383" w14:textId="77777777" w:rsidR="00C04901" w:rsidRDefault="00EA6D8E">
      <w:pPr>
        <w:spacing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w:t>
      </w:r>
    </w:p>
    <w:p w14:paraId="5776E384" w14:textId="77777777" w:rsidR="00C04901" w:rsidRDefault="00EA6D8E">
      <w:pPr>
        <w:spacing w:line="600" w:lineRule="auto"/>
        <w:ind w:firstLine="720"/>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5776E385" w14:textId="77777777" w:rsidR="00C04901" w:rsidRDefault="00EA6D8E">
      <w:pPr>
        <w:spacing w:line="600" w:lineRule="auto"/>
        <w:ind w:firstLine="720"/>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Ναι.</w:t>
      </w:r>
    </w:p>
    <w:p w14:paraId="5776E386" w14:textId="77777777" w:rsidR="00C04901" w:rsidRDefault="00EA6D8E">
      <w:pPr>
        <w:spacing w:line="600" w:lineRule="auto"/>
        <w:ind w:firstLine="720"/>
        <w:jc w:val="both"/>
        <w:rPr>
          <w:rFonts w:eastAsia="Times New Roman"/>
          <w:szCs w:val="24"/>
        </w:rPr>
      </w:pPr>
      <w:r>
        <w:rPr>
          <w:rFonts w:eastAsia="Times New Roman" w:cs="Times New Roman"/>
          <w:b/>
          <w:szCs w:val="24"/>
        </w:rPr>
        <w:t>ΠΡΟΕΔΡΕΥΩΝ (Αναστάσιος Κουράκης):</w:t>
      </w:r>
      <w:r>
        <w:rPr>
          <w:rFonts w:eastAsia="Times New Roman"/>
          <w:szCs w:val="24"/>
        </w:rPr>
        <w:t xml:space="preserve"> Συνεπώς το άρθρο 20 έγινε δεκτό, όπως τροποποιήθηκε από την κυρία Υπουργό, κατά πλειοψηφία. </w:t>
      </w:r>
    </w:p>
    <w:p w14:paraId="5776E387" w14:textId="77777777" w:rsidR="00C04901" w:rsidRDefault="00EA6D8E">
      <w:pPr>
        <w:spacing w:line="600" w:lineRule="auto"/>
        <w:ind w:firstLine="720"/>
        <w:jc w:val="both"/>
        <w:rPr>
          <w:rFonts w:eastAsia="Times New Roman"/>
          <w:szCs w:val="24"/>
        </w:rPr>
      </w:pPr>
      <w:r>
        <w:rPr>
          <w:rFonts w:eastAsia="Times New Roman"/>
          <w:szCs w:val="24"/>
        </w:rPr>
        <w:t xml:space="preserve">Ερωτάται το Σώμα: Γίνεται δεκτό το άρθρο 21, αρχικό άρθρο 20, όπως τροποποιήθηκε από την κυρία Υπουργό; </w:t>
      </w:r>
    </w:p>
    <w:p w14:paraId="5776E388" w14:textId="77777777" w:rsidR="00C04901" w:rsidRDefault="00EA6D8E">
      <w:pPr>
        <w:spacing w:line="600" w:lineRule="auto"/>
        <w:ind w:firstLine="720"/>
        <w:jc w:val="both"/>
        <w:rPr>
          <w:rFonts w:eastAsia="Times New Roman"/>
          <w:szCs w:val="24"/>
        </w:rPr>
      </w:pPr>
      <w:r>
        <w:rPr>
          <w:rFonts w:eastAsia="Times New Roman"/>
          <w:b/>
          <w:szCs w:val="24"/>
        </w:rPr>
        <w:t xml:space="preserve">ΓΡΗΓΟΡΙΟΣ ΣΤΟΓΙΑΝΝΙΔΗΣ: </w:t>
      </w:r>
      <w:r>
        <w:rPr>
          <w:rFonts w:eastAsia="Times New Roman"/>
          <w:szCs w:val="24"/>
        </w:rPr>
        <w:t>Ναι.</w:t>
      </w:r>
    </w:p>
    <w:p w14:paraId="5776E389" w14:textId="77777777" w:rsidR="00C04901" w:rsidRDefault="00EA6D8E">
      <w:pPr>
        <w:spacing w:line="600" w:lineRule="auto"/>
        <w:ind w:firstLine="720"/>
        <w:jc w:val="both"/>
        <w:rPr>
          <w:rFonts w:eastAsia="Times New Roman"/>
          <w:szCs w:val="24"/>
        </w:rPr>
      </w:pPr>
      <w:r>
        <w:rPr>
          <w:rFonts w:eastAsia="Times New Roman"/>
          <w:b/>
          <w:szCs w:val="24"/>
        </w:rPr>
        <w:t xml:space="preserve">ΝΙΚΟΛΑΟΣ ΠΑΝΑΓΙΩΤΟΠΟΥΛΟΣ: </w:t>
      </w:r>
      <w:r>
        <w:rPr>
          <w:rFonts w:eastAsia="Times New Roman"/>
          <w:szCs w:val="24"/>
        </w:rPr>
        <w:t>Ναι.</w:t>
      </w:r>
    </w:p>
    <w:p w14:paraId="5776E38A" w14:textId="77777777" w:rsidR="00C04901" w:rsidRDefault="00EA6D8E">
      <w:pPr>
        <w:spacing w:line="600" w:lineRule="auto"/>
        <w:ind w:firstLine="720"/>
        <w:jc w:val="both"/>
        <w:rPr>
          <w:rFonts w:eastAsia="Times New Roman"/>
          <w:szCs w:val="24"/>
        </w:rPr>
      </w:pPr>
      <w:r>
        <w:rPr>
          <w:rFonts w:eastAsia="Times New Roman"/>
          <w:b/>
          <w:szCs w:val="24"/>
        </w:rPr>
        <w:t xml:space="preserve">ΔΗΜΗΤΡΙΟΣ ΚΟΥΚΟΥΤΣΗΣ: </w:t>
      </w:r>
      <w:r>
        <w:rPr>
          <w:rFonts w:eastAsia="Times New Roman"/>
          <w:szCs w:val="24"/>
        </w:rPr>
        <w:t xml:space="preserve">Όχι. </w:t>
      </w:r>
    </w:p>
    <w:p w14:paraId="5776E38B" w14:textId="77777777" w:rsidR="00C04901" w:rsidRDefault="00EA6D8E">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Ναι.</w:t>
      </w:r>
    </w:p>
    <w:p w14:paraId="5776E38C" w14:textId="77777777" w:rsidR="00C04901" w:rsidRDefault="00EA6D8E">
      <w:pPr>
        <w:spacing w:line="600" w:lineRule="auto"/>
        <w:ind w:firstLine="720"/>
        <w:jc w:val="both"/>
        <w:rPr>
          <w:rFonts w:eastAsia="Times New Roman"/>
          <w:b/>
          <w:szCs w:val="24"/>
        </w:rPr>
      </w:pPr>
      <w:r>
        <w:rPr>
          <w:rFonts w:eastAsia="Times New Roman"/>
          <w:b/>
          <w:szCs w:val="24"/>
        </w:rPr>
        <w:t xml:space="preserve">ΧΡΗΣΤΟΣ ΚΑΤΣΩΤΗΣ: </w:t>
      </w:r>
      <w:r>
        <w:rPr>
          <w:rFonts w:eastAsia="Times New Roman"/>
          <w:szCs w:val="24"/>
        </w:rPr>
        <w:t>Όχι.</w:t>
      </w:r>
    </w:p>
    <w:p w14:paraId="5776E38D" w14:textId="77777777" w:rsidR="00C04901" w:rsidRDefault="00EA6D8E">
      <w:pPr>
        <w:spacing w:line="600" w:lineRule="auto"/>
        <w:ind w:firstLine="720"/>
        <w:jc w:val="both"/>
        <w:rPr>
          <w:rFonts w:eastAsia="Times New Roman"/>
          <w:b/>
          <w:szCs w:val="24"/>
        </w:rPr>
      </w:pPr>
      <w:r>
        <w:rPr>
          <w:rFonts w:eastAsia="Times New Roman"/>
          <w:b/>
          <w:szCs w:val="24"/>
        </w:rPr>
        <w:t xml:space="preserve">ΚΩΝΣΤΑΝΤΙΝΟΣ ΜΠΑΡΓΙΩΤΑΣ: </w:t>
      </w:r>
      <w:r>
        <w:rPr>
          <w:rFonts w:eastAsia="Times New Roman"/>
          <w:szCs w:val="24"/>
        </w:rPr>
        <w:t>Ναι.</w:t>
      </w:r>
    </w:p>
    <w:p w14:paraId="5776E38E" w14:textId="77777777" w:rsidR="00C04901" w:rsidRDefault="00EA6D8E">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5776E38F" w14:textId="77777777" w:rsidR="00C04901" w:rsidRDefault="00EA6D8E">
      <w:pPr>
        <w:spacing w:line="600" w:lineRule="auto"/>
        <w:ind w:firstLine="720"/>
        <w:jc w:val="both"/>
        <w:rPr>
          <w:rFonts w:eastAsia="Times New Roman"/>
          <w:b/>
          <w:szCs w:val="24"/>
        </w:rPr>
      </w:pPr>
      <w:r>
        <w:rPr>
          <w:rFonts w:eastAsia="Times New Roman"/>
          <w:b/>
          <w:szCs w:val="24"/>
        </w:rPr>
        <w:t>ΘΕΟΔΩΡΑ ΜΕΓΑΛΟΟΙΚΟΝΟΜΟΥ:</w:t>
      </w:r>
      <w:r>
        <w:rPr>
          <w:rFonts w:eastAsia="Times New Roman"/>
          <w:szCs w:val="24"/>
        </w:rPr>
        <w:t xml:space="preserve"> Ναι.</w:t>
      </w:r>
    </w:p>
    <w:p w14:paraId="5776E390" w14:textId="77777777" w:rsidR="00C04901" w:rsidRDefault="00EA6D8E">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21 έγινε δεκτό, όπως τροποποιήθηκε από την κυρία Υπουργό, κατά πλειοψηφία. </w:t>
      </w:r>
    </w:p>
    <w:p w14:paraId="5776E391" w14:textId="77777777" w:rsidR="00C04901" w:rsidRDefault="00EA6D8E">
      <w:pPr>
        <w:spacing w:line="600" w:lineRule="auto"/>
        <w:ind w:firstLine="720"/>
        <w:jc w:val="both"/>
        <w:rPr>
          <w:rFonts w:eastAsia="Times New Roman"/>
          <w:szCs w:val="24"/>
        </w:rPr>
      </w:pPr>
      <w:r>
        <w:rPr>
          <w:rFonts w:eastAsia="Times New Roman"/>
          <w:szCs w:val="24"/>
        </w:rPr>
        <w:t xml:space="preserve">Ερωτάται το Σώμα: Γίνεται δεκτό το άρθρο 22, αρχικό άρθρο 21, όπως τροποποιήθηκε από την κυρία Υπουργό; </w:t>
      </w:r>
    </w:p>
    <w:p w14:paraId="5776E392" w14:textId="77777777" w:rsidR="00C04901" w:rsidRDefault="00EA6D8E">
      <w:pPr>
        <w:spacing w:line="600" w:lineRule="auto"/>
        <w:ind w:firstLine="720"/>
        <w:jc w:val="both"/>
        <w:rPr>
          <w:rFonts w:eastAsia="Times New Roman"/>
          <w:szCs w:val="24"/>
        </w:rPr>
      </w:pPr>
      <w:r>
        <w:rPr>
          <w:rFonts w:eastAsia="Times New Roman"/>
          <w:b/>
          <w:szCs w:val="24"/>
        </w:rPr>
        <w:t xml:space="preserve">ΓΡΗΓΟΡΙΟΣ ΣΤΟΓΙΑΝΝΙΔΗΣ: </w:t>
      </w:r>
      <w:r>
        <w:rPr>
          <w:rFonts w:eastAsia="Times New Roman"/>
          <w:szCs w:val="24"/>
        </w:rPr>
        <w:t>Ναι.</w:t>
      </w:r>
    </w:p>
    <w:p w14:paraId="5776E393" w14:textId="77777777" w:rsidR="00C04901" w:rsidRDefault="00EA6D8E">
      <w:pPr>
        <w:spacing w:line="600" w:lineRule="auto"/>
        <w:ind w:firstLine="720"/>
        <w:jc w:val="both"/>
        <w:rPr>
          <w:rFonts w:eastAsia="Times New Roman"/>
          <w:szCs w:val="24"/>
        </w:rPr>
      </w:pPr>
      <w:r>
        <w:rPr>
          <w:rFonts w:eastAsia="Times New Roman"/>
          <w:b/>
          <w:szCs w:val="24"/>
        </w:rPr>
        <w:t xml:space="preserve">ΝΙΚΟΛΑΟΣ ΠΑΝΑΓΙΩΤΟΠΟΥΛΟΣ: </w:t>
      </w:r>
      <w:r>
        <w:rPr>
          <w:rFonts w:eastAsia="Times New Roman"/>
          <w:szCs w:val="24"/>
        </w:rPr>
        <w:t>Ναι.</w:t>
      </w:r>
    </w:p>
    <w:p w14:paraId="5776E394" w14:textId="77777777" w:rsidR="00C04901" w:rsidRDefault="00EA6D8E">
      <w:pPr>
        <w:spacing w:line="600" w:lineRule="auto"/>
        <w:ind w:firstLine="720"/>
        <w:jc w:val="both"/>
        <w:rPr>
          <w:rFonts w:eastAsia="Times New Roman"/>
          <w:szCs w:val="24"/>
        </w:rPr>
      </w:pPr>
      <w:r>
        <w:rPr>
          <w:rFonts w:eastAsia="Times New Roman"/>
          <w:b/>
          <w:szCs w:val="24"/>
        </w:rPr>
        <w:t xml:space="preserve">ΔΗΜΗΤΡΙΟΣ ΚΟΥΚΟΥΤΣΗΣ: </w:t>
      </w:r>
      <w:r>
        <w:rPr>
          <w:rFonts w:eastAsia="Times New Roman"/>
          <w:szCs w:val="24"/>
        </w:rPr>
        <w:t xml:space="preserve">Όχι. </w:t>
      </w:r>
    </w:p>
    <w:p w14:paraId="5776E395" w14:textId="77777777" w:rsidR="00C04901" w:rsidRDefault="00EA6D8E">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Ναι.</w:t>
      </w:r>
    </w:p>
    <w:p w14:paraId="5776E396" w14:textId="77777777" w:rsidR="00C04901" w:rsidRDefault="00EA6D8E">
      <w:pPr>
        <w:spacing w:line="600" w:lineRule="auto"/>
        <w:ind w:firstLine="720"/>
        <w:jc w:val="both"/>
        <w:rPr>
          <w:rFonts w:eastAsia="Times New Roman"/>
          <w:b/>
          <w:szCs w:val="24"/>
        </w:rPr>
      </w:pPr>
      <w:r>
        <w:rPr>
          <w:rFonts w:eastAsia="Times New Roman"/>
          <w:b/>
          <w:szCs w:val="24"/>
        </w:rPr>
        <w:t xml:space="preserve">ΧΡΗΣΤΟΣ ΚΑΤΣΩΤΗΣ: </w:t>
      </w:r>
      <w:r>
        <w:rPr>
          <w:rFonts w:eastAsia="Times New Roman"/>
          <w:szCs w:val="24"/>
        </w:rPr>
        <w:t>Όχι.</w:t>
      </w:r>
    </w:p>
    <w:p w14:paraId="5776E397" w14:textId="77777777" w:rsidR="00C04901" w:rsidRDefault="00EA6D8E">
      <w:pPr>
        <w:spacing w:line="600" w:lineRule="auto"/>
        <w:ind w:firstLine="720"/>
        <w:jc w:val="both"/>
        <w:rPr>
          <w:rFonts w:eastAsia="Times New Roman"/>
          <w:b/>
          <w:szCs w:val="24"/>
        </w:rPr>
      </w:pPr>
      <w:r>
        <w:rPr>
          <w:rFonts w:eastAsia="Times New Roman"/>
          <w:b/>
          <w:szCs w:val="24"/>
        </w:rPr>
        <w:t xml:space="preserve">ΚΩΝΣΤΑΝΤΙΝΟΣ ΜΠΑΡΓΙΩΤΑΣ: </w:t>
      </w:r>
      <w:r>
        <w:rPr>
          <w:rFonts w:eastAsia="Times New Roman"/>
          <w:szCs w:val="24"/>
        </w:rPr>
        <w:t>Ναι.</w:t>
      </w:r>
    </w:p>
    <w:p w14:paraId="5776E398" w14:textId="77777777" w:rsidR="00C04901" w:rsidRDefault="00EA6D8E">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5776E399" w14:textId="77777777" w:rsidR="00C04901" w:rsidRDefault="00EA6D8E">
      <w:pPr>
        <w:spacing w:line="600" w:lineRule="auto"/>
        <w:ind w:firstLine="720"/>
        <w:jc w:val="both"/>
        <w:rPr>
          <w:rFonts w:eastAsia="Times New Roman"/>
          <w:b/>
          <w:szCs w:val="24"/>
        </w:rPr>
      </w:pPr>
      <w:r>
        <w:rPr>
          <w:rFonts w:eastAsia="Times New Roman"/>
          <w:b/>
          <w:szCs w:val="24"/>
        </w:rPr>
        <w:t>ΘΕΟΔΩΡΑ ΜΕΓΑΛΟΟΙΚΟΝΟΜΟΥ:</w:t>
      </w:r>
      <w:r>
        <w:rPr>
          <w:rFonts w:eastAsia="Times New Roman"/>
          <w:szCs w:val="24"/>
        </w:rPr>
        <w:t xml:space="preserve"> Ναι.</w:t>
      </w:r>
    </w:p>
    <w:p w14:paraId="5776E39A" w14:textId="77777777" w:rsidR="00C04901" w:rsidRDefault="00EA6D8E">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22 έγινε δεκτό, όπως τροποποιήθηκε από την κυρία Υπουργό, κατά πλειοψηφία. </w:t>
      </w:r>
    </w:p>
    <w:p w14:paraId="5776E39B" w14:textId="77777777" w:rsidR="00C04901" w:rsidRDefault="00EA6D8E">
      <w:pPr>
        <w:spacing w:line="600" w:lineRule="auto"/>
        <w:ind w:firstLine="720"/>
        <w:jc w:val="both"/>
        <w:rPr>
          <w:rFonts w:eastAsia="Times New Roman"/>
          <w:szCs w:val="24"/>
        </w:rPr>
      </w:pPr>
      <w:r>
        <w:rPr>
          <w:rFonts w:eastAsia="Times New Roman"/>
          <w:szCs w:val="24"/>
        </w:rPr>
        <w:t xml:space="preserve">Ερωτάται το Σώμα: Γίνεται δεκτό το άρθρο 23, αρχικό άρθρο 22, όπως τροποποιήθηκε από την κυρία Υπουργό; </w:t>
      </w:r>
    </w:p>
    <w:p w14:paraId="5776E39C" w14:textId="77777777" w:rsidR="00C04901" w:rsidRDefault="00EA6D8E">
      <w:pPr>
        <w:spacing w:line="600" w:lineRule="auto"/>
        <w:ind w:firstLine="720"/>
        <w:jc w:val="both"/>
        <w:rPr>
          <w:rFonts w:eastAsia="Times New Roman"/>
          <w:szCs w:val="24"/>
        </w:rPr>
      </w:pPr>
      <w:r>
        <w:rPr>
          <w:rFonts w:eastAsia="Times New Roman"/>
          <w:b/>
          <w:szCs w:val="24"/>
        </w:rPr>
        <w:t xml:space="preserve">ΓΡΗΓΟΡΙΟΣ ΣΤΟΓΙΑΝΝΙΔΗΣ: </w:t>
      </w:r>
      <w:r>
        <w:rPr>
          <w:rFonts w:eastAsia="Times New Roman"/>
          <w:szCs w:val="24"/>
        </w:rPr>
        <w:t>Ναι.</w:t>
      </w:r>
    </w:p>
    <w:p w14:paraId="5776E39D" w14:textId="77777777" w:rsidR="00C04901" w:rsidRDefault="00EA6D8E">
      <w:pPr>
        <w:spacing w:line="600" w:lineRule="auto"/>
        <w:ind w:firstLine="720"/>
        <w:jc w:val="both"/>
        <w:rPr>
          <w:rFonts w:eastAsia="Times New Roman"/>
          <w:szCs w:val="24"/>
        </w:rPr>
      </w:pPr>
      <w:r>
        <w:rPr>
          <w:rFonts w:eastAsia="Times New Roman"/>
          <w:b/>
          <w:szCs w:val="24"/>
        </w:rPr>
        <w:t xml:space="preserve">ΝΙΚΟΛΑΟΣ ΠΑΝΑΓΙΩΤΟΠΟΥΛΟΣ: </w:t>
      </w:r>
      <w:r>
        <w:rPr>
          <w:rFonts w:eastAsia="Times New Roman"/>
          <w:szCs w:val="24"/>
        </w:rPr>
        <w:t>Ναι.</w:t>
      </w:r>
    </w:p>
    <w:p w14:paraId="5776E39E" w14:textId="77777777" w:rsidR="00C04901" w:rsidRDefault="00EA6D8E">
      <w:pPr>
        <w:spacing w:line="600" w:lineRule="auto"/>
        <w:ind w:firstLine="720"/>
        <w:jc w:val="both"/>
        <w:rPr>
          <w:rFonts w:eastAsia="Times New Roman"/>
          <w:szCs w:val="24"/>
        </w:rPr>
      </w:pPr>
      <w:r>
        <w:rPr>
          <w:rFonts w:eastAsia="Times New Roman"/>
          <w:b/>
          <w:szCs w:val="24"/>
        </w:rPr>
        <w:t xml:space="preserve">ΔΗΜΗΤΡΙΟΣ ΚΟΥΚΟΥΤΣΗΣ: </w:t>
      </w:r>
      <w:r>
        <w:rPr>
          <w:rFonts w:eastAsia="Times New Roman"/>
          <w:szCs w:val="24"/>
        </w:rPr>
        <w:t xml:space="preserve">Όχι. </w:t>
      </w:r>
    </w:p>
    <w:p w14:paraId="5776E39F" w14:textId="77777777" w:rsidR="00C04901" w:rsidRDefault="00EA6D8E">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Ναι.</w:t>
      </w:r>
    </w:p>
    <w:p w14:paraId="5776E3A0" w14:textId="77777777" w:rsidR="00C04901" w:rsidRDefault="00EA6D8E">
      <w:pPr>
        <w:spacing w:line="600" w:lineRule="auto"/>
        <w:ind w:firstLine="720"/>
        <w:jc w:val="both"/>
        <w:rPr>
          <w:rFonts w:eastAsia="Times New Roman"/>
          <w:b/>
          <w:szCs w:val="24"/>
        </w:rPr>
      </w:pPr>
      <w:r>
        <w:rPr>
          <w:rFonts w:eastAsia="Times New Roman"/>
          <w:b/>
          <w:szCs w:val="24"/>
        </w:rPr>
        <w:t xml:space="preserve">ΧΡΗΣΤΟΣ ΚΑΤΣΩΤΗΣ: </w:t>
      </w:r>
      <w:r>
        <w:rPr>
          <w:rFonts w:eastAsia="Times New Roman"/>
          <w:szCs w:val="24"/>
        </w:rPr>
        <w:t>Όχι.</w:t>
      </w:r>
    </w:p>
    <w:p w14:paraId="5776E3A1" w14:textId="77777777" w:rsidR="00C04901" w:rsidRDefault="00EA6D8E">
      <w:pPr>
        <w:spacing w:line="600" w:lineRule="auto"/>
        <w:ind w:firstLine="720"/>
        <w:jc w:val="both"/>
        <w:rPr>
          <w:rFonts w:eastAsia="Times New Roman"/>
          <w:b/>
          <w:szCs w:val="24"/>
        </w:rPr>
      </w:pPr>
      <w:r>
        <w:rPr>
          <w:rFonts w:eastAsia="Times New Roman"/>
          <w:b/>
          <w:szCs w:val="24"/>
        </w:rPr>
        <w:t xml:space="preserve">ΚΩΝΣΤΑΝΤΙΝΟΣ ΜΠΑΡΓΙΩΤΑΣ: </w:t>
      </w:r>
      <w:r>
        <w:rPr>
          <w:rFonts w:eastAsia="Times New Roman"/>
          <w:szCs w:val="24"/>
        </w:rPr>
        <w:t>Ναι.</w:t>
      </w:r>
    </w:p>
    <w:p w14:paraId="5776E3A2" w14:textId="77777777" w:rsidR="00C04901" w:rsidRDefault="00EA6D8E">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5776E3A3" w14:textId="77777777" w:rsidR="00C04901" w:rsidRDefault="00EA6D8E">
      <w:pPr>
        <w:spacing w:line="600" w:lineRule="auto"/>
        <w:ind w:firstLine="720"/>
        <w:jc w:val="both"/>
        <w:rPr>
          <w:rFonts w:eastAsia="Times New Roman"/>
          <w:b/>
          <w:szCs w:val="24"/>
        </w:rPr>
      </w:pPr>
      <w:r>
        <w:rPr>
          <w:rFonts w:eastAsia="Times New Roman"/>
          <w:b/>
          <w:szCs w:val="24"/>
        </w:rPr>
        <w:t>ΘΕΟΔΩΡΑ ΜΕΓΑΛΟΟΙΚΟΝΟΜΟΥ:</w:t>
      </w:r>
      <w:r>
        <w:rPr>
          <w:rFonts w:eastAsia="Times New Roman"/>
          <w:szCs w:val="24"/>
        </w:rPr>
        <w:t xml:space="preserve"> Ναι.</w:t>
      </w:r>
    </w:p>
    <w:p w14:paraId="5776E3A4" w14:textId="77777777" w:rsidR="00C04901" w:rsidRDefault="00EA6D8E">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23 έγινε δεκτό, όπως τροποποιήθηκε από την κυρία Υπουργό, κατά πλειοψηφία. </w:t>
      </w:r>
    </w:p>
    <w:p w14:paraId="5776E3A5" w14:textId="77777777" w:rsidR="00C04901" w:rsidRDefault="00EA6D8E">
      <w:pPr>
        <w:spacing w:line="600" w:lineRule="auto"/>
        <w:ind w:firstLine="720"/>
        <w:jc w:val="both"/>
        <w:rPr>
          <w:rFonts w:eastAsia="Times New Roman"/>
          <w:szCs w:val="24"/>
        </w:rPr>
      </w:pPr>
      <w:r>
        <w:rPr>
          <w:rFonts w:eastAsia="Times New Roman"/>
          <w:szCs w:val="24"/>
        </w:rPr>
        <w:t xml:space="preserve">Ερωτάται το Σώμα: Γίνεται δεκτό το άρθρο 24, αρχικό άρθρο 23, όπως τροποποιήθηκε από την κυρία Υπουργό; </w:t>
      </w:r>
    </w:p>
    <w:p w14:paraId="5776E3A6" w14:textId="77777777" w:rsidR="00C04901" w:rsidRDefault="00EA6D8E">
      <w:pPr>
        <w:spacing w:line="600" w:lineRule="auto"/>
        <w:ind w:firstLine="720"/>
        <w:jc w:val="both"/>
        <w:rPr>
          <w:rFonts w:eastAsia="Times New Roman"/>
          <w:szCs w:val="24"/>
        </w:rPr>
      </w:pPr>
      <w:r>
        <w:rPr>
          <w:rFonts w:eastAsia="Times New Roman"/>
          <w:b/>
          <w:szCs w:val="24"/>
        </w:rPr>
        <w:t xml:space="preserve">ΓΡΗΓΟΡΙΟΣ ΣΤΟΓΙΑΝΝΙΔΗΣ: </w:t>
      </w:r>
      <w:r>
        <w:rPr>
          <w:rFonts w:eastAsia="Times New Roman"/>
          <w:szCs w:val="24"/>
        </w:rPr>
        <w:t>Ναι.</w:t>
      </w:r>
    </w:p>
    <w:p w14:paraId="5776E3A7" w14:textId="77777777" w:rsidR="00C04901" w:rsidRDefault="00EA6D8E">
      <w:pPr>
        <w:spacing w:line="600" w:lineRule="auto"/>
        <w:ind w:firstLine="720"/>
        <w:jc w:val="both"/>
        <w:rPr>
          <w:rFonts w:eastAsia="Times New Roman"/>
          <w:szCs w:val="24"/>
        </w:rPr>
      </w:pPr>
      <w:r>
        <w:rPr>
          <w:rFonts w:eastAsia="Times New Roman"/>
          <w:b/>
          <w:szCs w:val="24"/>
        </w:rPr>
        <w:t xml:space="preserve">ΝΙΚΟΛΑΟΣ ΠΑΝΑΓΙΩΤΟΠΟΥΛΟΣ: </w:t>
      </w:r>
      <w:r>
        <w:rPr>
          <w:rFonts w:eastAsia="Times New Roman"/>
          <w:szCs w:val="24"/>
        </w:rPr>
        <w:t>Ναι.</w:t>
      </w:r>
    </w:p>
    <w:p w14:paraId="5776E3A8" w14:textId="77777777" w:rsidR="00C04901" w:rsidRDefault="00EA6D8E">
      <w:pPr>
        <w:spacing w:line="600" w:lineRule="auto"/>
        <w:ind w:firstLine="720"/>
        <w:jc w:val="both"/>
        <w:rPr>
          <w:rFonts w:eastAsia="Times New Roman"/>
          <w:szCs w:val="24"/>
        </w:rPr>
      </w:pPr>
      <w:r>
        <w:rPr>
          <w:rFonts w:eastAsia="Times New Roman"/>
          <w:b/>
          <w:szCs w:val="24"/>
        </w:rPr>
        <w:t xml:space="preserve">ΔΗΜΗΤΡΙΟΣ ΚΟΥΚΟΥΤΣΗΣ: </w:t>
      </w:r>
      <w:r>
        <w:rPr>
          <w:rFonts w:eastAsia="Times New Roman"/>
          <w:szCs w:val="24"/>
        </w:rPr>
        <w:t xml:space="preserve">Όχι. </w:t>
      </w:r>
    </w:p>
    <w:p w14:paraId="5776E3A9" w14:textId="77777777" w:rsidR="00C04901" w:rsidRDefault="00EA6D8E">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Ναι.</w:t>
      </w:r>
    </w:p>
    <w:p w14:paraId="5776E3AA" w14:textId="77777777" w:rsidR="00C04901" w:rsidRDefault="00EA6D8E">
      <w:pPr>
        <w:spacing w:line="600" w:lineRule="auto"/>
        <w:ind w:firstLine="720"/>
        <w:jc w:val="both"/>
        <w:rPr>
          <w:rFonts w:eastAsia="Times New Roman"/>
          <w:b/>
          <w:szCs w:val="24"/>
        </w:rPr>
      </w:pPr>
      <w:r>
        <w:rPr>
          <w:rFonts w:eastAsia="Times New Roman"/>
          <w:b/>
          <w:szCs w:val="24"/>
        </w:rPr>
        <w:t xml:space="preserve">ΧΡΗΣΤΟΣ ΚΑΤΣΩΤΗΣ: </w:t>
      </w:r>
      <w:r>
        <w:rPr>
          <w:rFonts w:eastAsia="Times New Roman"/>
          <w:szCs w:val="24"/>
        </w:rPr>
        <w:t>Όχι.</w:t>
      </w:r>
    </w:p>
    <w:p w14:paraId="5776E3AB" w14:textId="77777777" w:rsidR="00C04901" w:rsidRDefault="00EA6D8E">
      <w:pPr>
        <w:spacing w:line="600" w:lineRule="auto"/>
        <w:ind w:firstLine="720"/>
        <w:jc w:val="both"/>
        <w:rPr>
          <w:rFonts w:eastAsia="Times New Roman"/>
          <w:b/>
          <w:szCs w:val="24"/>
        </w:rPr>
      </w:pPr>
      <w:r>
        <w:rPr>
          <w:rFonts w:eastAsia="Times New Roman"/>
          <w:b/>
          <w:szCs w:val="24"/>
        </w:rPr>
        <w:t xml:space="preserve">ΚΩΝΣΤΑΝΤΙΝΟΣ ΜΠΑΡΓΙΩΤΑΣ: </w:t>
      </w:r>
      <w:r>
        <w:rPr>
          <w:rFonts w:eastAsia="Times New Roman"/>
          <w:szCs w:val="24"/>
        </w:rPr>
        <w:t>Ναι.</w:t>
      </w:r>
    </w:p>
    <w:p w14:paraId="5776E3AC" w14:textId="77777777" w:rsidR="00C04901" w:rsidRDefault="00EA6D8E">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5776E3AD" w14:textId="77777777" w:rsidR="00C04901" w:rsidRDefault="00EA6D8E">
      <w:pPr>
        <w:spacing w:line="600" w:lineRule="auto"/>
        <w:ind w:firstLine="720"/>
        <w:jc w:val="both"/>
        <w:rPr>
          <w:rFonts w:eastAsia="Times New Roman"/>
          <w:b/>
          <w:szCs w:val="24"/>
        </w:rPr>
      </w:pPr>
      <w:r>
        <w:rPr>
          <w:rFonts w:eastAsia="Times New Roman"/>
          <w:b/>
          <w:szCs w:val="24"/>
        </w:rPr>
        <w:t>ΘΕΟΔΩΡΑ ΜΕΓΑΛΟΟΙΚΟΝΟΜΟΥ:</w:t>
      </w:r>
      <w:r>
        <w:rPr>
          <w:rFonts w:eastAsia="Times New Roman"/>
          <w:szCs w:val="24"/>
        </w:rPr>
        <w:t xml:space="preserve"> Ναι.</w:t>
      </w:r>
    </w:p>
    <w:p w14:paraId="5776E3AE" w14:textId="77777777" w:rsidR="00C04901" w:rsidRDefault="00EA6D8E">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24 έγινε δεκτό, όπως τροποποιήθηκε από την κυρία Υπουργό, κατά πλειοψηφία. </w:t>
      </w:r>
    </w:p>
    <w:p w14:paraId="5776E3AF" w14:textId="77777777" w:rsidR="00C04901" w:rsidRDefault="00EA6D8E">
      <w:pPr>
        <w:spacing w:line="600" w:lineRule="auto"/>
        <w:ind w:firstLine="720"/>
        <w:jc w:val="both"/>
        <w:rPr>
          <w:rFonts w:eastAsia="Times New Roman"/>
          <w:szCs w:val="24"/>
        </w:rPr>
      </w:pPr>
      <w:r>
        <w:rPr>
          <w:rFonts w:eastAsia="Times New Roman"/>
          <w:szCs w:val="24"/>
        </w:rPr>
        <w:t xml:space="preserve">Ερωτάται το Σώμα: Γίνεται δεκτό το άρθρο 25, αρχικό άρθρο 24, όπως τροποποιήθηκε από την κυρία Υπουργό; </w:t>
      </w:r>
    </w:p>
    <w:p w14:paraId="5776E3B0" w14:textId="77777777" w:rsidR="00C04901" w:rsidRDefault="00EA6D8E">
      <w:pPr>
        <w:spacing w:line="600" w:lineRule="auto"/>
        <w:ind w:firstLine="720"/>
        <w:jc w:val="both"/>
        <w:rPr>
          <w:rFonts w:eastAsia="Times New Roman"/>
          <w:szCs w:val="24"/>
        </w:rPr>
      </w:pPr>
      <w:r>
        <w:rPr>
          <w:rFonts w:eastAsia="Times New Roman"/>
          <w:b/>
          <w:szCs w:val="24"/>
        </w:rPr>
        <w:t xml:space="preserve">ΓΡΗΓΟΡΙΟΣ ΣΤΟΓΙΑΝΝΙΔΗΣ: </w:t>
      </w:r>
      <w:r>
        <w:rPr>
          <w:rFonts w:eastAsia="Times New Roman"/>
          <w:szCs w:val="24"/>
        </w:rPr>
        <w:t>Ναι.</w:t>
      </w:r>
    </w:p>
    <w:p w14:paraId="5776E3B1" w14:textId="77777777" w:rsidR="00C04901" w:rsidRDefault="00EA6D8E">
      <w:pPr>
        <w:spacing w:line="600" w:lineRule="auto"/>
        <w:ind w:firstLine="720"/>
        <w:jc w:val="both"/>
        <w:rPr>
          <w:rFonts w:eastAsia="Times New Roman"/>
          <w:szCs w:val="24"/>
        </w:rPr>
      </w:pPr>
      <w:r>
        <w:rPr>
          <w:rFonts w:eastAsia="Times New Roman"/>
          <w:b/>
          <w:szCs w:val="24"/>
        </w:rPr>
        <w:t xml:space="preserve">ΝΙΚΟΛΑΟΣ ΠΑΝΑΓΙΩΤΟΠΟΥΛΟΣ: </w:t>
      </w:r>
      <w:r>
        <w:rPr>
          <w:rFonts w:eastAsia="Times New Roman"/>
          <w:szCs w:val="24"/>
        </w:rPr>
        <w:t>Ναι.</w:t>
      </w:r>
    </w:p>
    <w:p w14:paraId="5776E3B2" w14:textId="77777777" w:rsidR="00C04901" w:rsidRDefault="00EA6D8E">
      <w:pPr>
        <w:spacing w:line="600" w:lineRule="auto"/>
        <w:ind w:firstLine="720"/>
        <w:jc w:val="both"/>
        <w:rPr>
          <w:rFonts w:eastAsia="Times New Roman"/>
          <w:szCs w:val="24"/>
        </w:rPr>
      </w:pPr>
      <w:r>
        <w:rPr>
          <w:rFonts w:eastAsia="Times New Roman"/>
          <w:b/>
          <w:szCs w:val="24"/>
        </w:rPr>
        <w:t xml:space="preserve">ΔΗΜΗΤΡΙΟΣ ΚΟΥΚΟΥΤΣΗΣ: </w:t>
      </w:r>
      <w:r>
        <w:rPr>
          <w:rFonts w:eastAsia="Times New Roman"/>
          <w:szCs w:val="24"/>
        </w:rPr>
        <w:t xml:space="preserve">Όχι. </w:t>
      </w:r>
    </w:p>
    <w:p w14:paraId="5776E3B3" w14:textId="77777777" w:rsidR="00C04901" w:rsidRDefault="00EA6D8E">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Ναι.</w:t>
      </w:r>
    </w:p>
    <w:p w14:paraId="5776E3B4" w14:textId="77777777" w:rsidR="00C04901" w:rsidRDefault="00EA6D8E">
      <w:pPr>
        <w:spacing w:line="600" w:lineRule="auto"/>
        <w:ind w:firstLine="720"/>
        <w:jc w:val="both"/>
        <w:rPr>
          <w:rFonts w:eastAsia="Times New Roman"/>
          <w:b/>
          <w:szCs w:val="24"/>
        </w:rPr>
      </w:pPr>
      <w:r>
        <w:rPr>
          <w:rFonts w:eastAsia="Times New Roman"/>
          <w:b/>
          <w:szCs w:val="24"/>
        </w:rPr>
        <w:t xml:space="preserve">ΧΡΗΣΤΟΣ ΚΑΤΣΩΤΗΣ: </w:t>
      </w:r>
      <w:r>
        <w:rPr>
          <w:rFonts w:eastAsia="Times New Roman"/>
          <w:szCs w:val="24"/>
        </w:rPr>
        <w:t>Όχι.</w:t>
      </w:r>
    </w:p>
    <w:p w14:paraId="5776E3B5" w14:textId="77777777" w:rsidR="00C04901" w:rsidRDefault="00EA6D8E">
      <w:pPr>
        <w:spacing w:line="600" w:lineRule="auto"/>
        <w:ind w:firstLine="720"/>
        <w:jc w:val="both"/>
        <w:rPr>
          <w:rFonts w:eastAsia="Times New Roman"/>
          <w:b/>
          <w:szCs w:val="24"/>
        </w:rPr>
      </w:pPr>
      <w:r>
        <w:rPr>
          <w:rFonts w:eastAsia="Times New Roman"/>
          <w:b/>
          <w:szCs w:val="24"/>
        </w:rPr>
        <w:t xml:space="preserve">ΚΩΝΣΤΑΝΤΙΝΟΣ ΜΠΑΡΓΙΩΤΑΣ: </w:t>
      </w:r>
      <w:r>
        <w:rPr>
          <w:rFonts w:eastAsia="Times New Roman"/>
          <w:szCs w:val="24"/>
        </w:rPr>
        <w:t>Ναι.</w:t>
      </w:r>
    </w:p>
    <w:p w14:paraId="5776E3B6" w14:textId="77777777" w:rsidR="00C04901" w:rsidRDefault="00EA6D8E">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5776E3B7" w14:textId="77777777" w:rsidR="00C04901" w:rsidRDefault="00EA6D8E">
      <w:pPr>
        <w:spacing w:line="600" w:lineRule="auto"/>
        <w:ind w:firstLine="720"/>
        <w:jc w:val="both"/>
        <w:rPr>
          <w:rFonts w:eastAsia="Times New Roman"/>
          <w:b/>
          <w:szCs w:val="24"/>
        </w:rPr>
      </w:pPr>
      <w:r>
        <w:rPr>
          <w:rFonts w:eastAsia="Times New Roman"/>
          <w:b/>
          <w:szCs w:val="24"/>
        </w:rPr>
        <w:t>ΘΕΟΔΩΡΑ ΜΕΓΑΛΟΟΙΚΟΝΟΜΟΥ:</w:t>
      </w:r>
      <w:r>
        <w:rPr>
          <w:rFonts w:eastAsia="Times New Roman"/>
          <w:szCs w:val="24"/>
        </w:rPr>
        <w:t xml:space="preserve"> Ναι.</w:t>
      </w:r>
    </w:p>
    <w:p w14:paraId="5776E3B8" w14:textId="77777777" w:rsidR="00C04901" w:rsidRDefault="00EA6D8E">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25 έγινε δεκτό, όπως τροποποιήθηκε από την κυρία Υπουργό, κατά πλειοψηφία. </w:t>
      </w:r>
    </w:p>
    <w:p w14:paraId="5776E3B9" w14:textId="77777777" w:rsidR="00C04901" w:rsidRDefault="00EA6D8E">
      <w:pPr>
        <w:spacing w:line="600" w:lineRule="auto"/>
        <w:ind w:firstLine="720"/>
        <w:jc w:val="both"/>
        <w:rPr>
          <w:rFonts w:eastAsia="Times New Roman"/>
          <w:szCs w:val="24"/>
        </w:rPr>
      </w:pPr>
      <w:r>
        <w:rPr>
          <w:rFonts w:eastAsia="Times New Roman"/>
          <w:szCs w:val="24"/>
        </w:rPr>
        <w:t xml:space="preserve">Ερωτάται το Σώμα: Γίνεται δεκτό το άρθρο 26, αρχικό άρθρο 25, όπως τροποποιήθηκε από την κυρία Υπουργό; </w:t>
      </w:r>
    </w:p>
    <w:p w14:paraId="5776E3BA" w14:textId="77777777" w:rsidR="00C04901" w:rsidRDefault="00EA6D8E">
      <w:pPr>
        <w:spacing w:line="600" w:lineRule="auto"/>
        <w:ind w:firstLine="720"/>
        <w:jc w:val="both"/>
        <w:rPr>
          <w:rFonts w:eastAsia="Times New Roman"/>
          <w:szCs w:val="24"/>
        </w:rPr>
      </w:pPr>
      <w:r>
        <w:rPr>
          <w:rFonts w:eastAsia="Times New Roman"/>
          <w:b/>
          <w:szCs w:val="24"/>
        </w:rPr>
        <w:t xml:space="preserve">ΓΡΗΓΟΡΙΟΣ ΣΤΟΓΙΑΝΝΙΔΗΣ: </w:t>
      </w:r>
      <w:r>
        <w:rPr>
          <w:rFonts w:eastAsia="Times New Roman"/>
          <w:szCs w:val="24"/>
        </w:rPr>
        <w:t>Ναι.</w:t>
      </w:r>
    </w:p>
    <w:p w14:paraId="5776E3BB" w14:textId="77777777" w:rsidR="00C04901" w:rsidRDefault="00EA6D8E">
      <w:pPr>
        <w:spacing w:line="600" w:lineRule="auto"/>
        <w:ind w:firstLine="720"/>
        <w:jc w:val="both"/>
        <w:rPr>
          <w:rFonts w:eastAsia="Times New Roman"/>
          <w:szCs w:val="24"/>
        </w:rPr>
      </w:pPr>
      <w:r>
        <w:rPr>
          <w:rFonts w:eastAsia="Times New Roman"/>
          <w:b/>
          <w:szCs w:val="24"/>
        </w:rPr>
        <w:t xml:space="preserve">ΝΙΚΟΛΑΟΣ ΠΑΝΑΓΙΩΤΟΠΟΥΛΟΣ: </w:t>
      </w:r>
      <w:r>
        <w:rPr>
          <w:rFonts w:eastAsia="Times New Roman"/>
          <w:szCs w:val="24"/>
        </w:rPr>
        <w:t>Ναι.</w:t>
      </w:r>
    </w:p>
    <w:p w14:paraId="5776E3BC" w14:textId="77777777" w:rsidR="00C04901" w:rsidRDefault="00EA6D8E">
      <w:pPr>
        <w:spacing w:line="600" w:lineRule="auto"/>
        <w:ind w:firstLine="720"/>
        <w:jc w:val="both"/>
        <w:rPr>
          <w:rFonts w:eastAsia="Times New Roman"/>
          <w:szCs w:val="24"/>
        </w:rPr>
      </w:pPr>
      <w:r>
        <w:rPr>
          <w:rFonts w:eastAsia="Times New Roman"/>
          <w:b/>
          <w:szCs w:val="24"/>
        </w:rPr>
        <w:t xml:space="preserve">ΔΗΜΗΤΡΙΟΣ ΚΟΥΚΟΥΤΣΗΣ: </w:t>
      </w:r>
      <w:r>
        <w:rPr>
          <w:rFonts w:eastAsia="Times New Roman"/>
          <w:szCs w:val="24"/>
        </w:rPr>
        <w:t xml:space="preserve">Όχι. </w:t>
      </w:r>
    </w:p>
    <w:p w14:paraId="5776E3BD" w14:textId="77777777" w:rsidR="00C04901" w:rsidRDefault="00EA6D8E">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Ναι.</w:t>
      </w:r>
    </w:p>
    <w:p w14:paraId="5776E3BE" w14:textId="77777777" w:rsidR="00C04901" w:rsidRDefault="00EA6D8E">
      <w:pPr>
        <w:spacing w:line="600" w:lineRule="auto"/>
        <w:ind w:firstLine="720"/>
        <w:jc w:val="both"/>
        <w:rPr>
          <w:rFonts w:eastAsia="Times New Roman"/>
          <w:b/>
          <w:szCs w:val="24"/>
        </w:rPr>
      </w:pPr>
      <w:r>
        <w:rPr>
          <w:rFonts w:eastAsia="Times New Roman"/>
          <w:b/>
          <w:szCs w:val="24"/>
        </w:rPr>
        <w:t xml:space="preserve">ΧΡΗΣΤΟΣ ΚΑΤΣΩΤΗΣ: </w:t>
      </w:r>
      <w:r>
        <w:rPr>
          <w:rFonts w:eastAsia="Times New Roman"/>
          <w:szCs w:val="24"/>
        </w:rPr>
        <w:t>Όχι.</w:t>
      </w:r>
    </w:p>
    <w:p w14:paraId="5776E3BF" w14:textId="77777777" w:rsidR="00C04901" w:rsidRDefault="00EA6D8E">
      <w:pPr>
        <w:spacing w:line="600" w:lineRule="auto"/>
        <w:ind w:firstLine="720"/>
        <w:jc w:val="both"/>
        <w:rPr>
          <w:rFonts w:eastAsia="Times New Roman"/>
          <w:b/>
          <w:szCs w:val="24"/>
        </w:rPr>
      </w:pPr>
      <w:r>
        <w:rPr>
          <w:rFonts w:eastAsia="Times New Roman"/>
          <w:b/>
          <w:szCs w:val="24"/>
        </w:rPr>
        <w:t xml:space="preserve">ΚΩΝΣΤΑΝΤΙΝΟΣ ΜΠΑΡΓΙΩΤΑΣ: </w:t>
      </w:r>
      <w:r>
        <w:rPr>
          <w:rFonts w:eastAsia="Times New Roman"/>
          <w:szCs w:val="24"/>
        </w:rPr>
        <w:t>Ναι.</w:t>
      </w:r>
    </w:p>
    <w:p w14:paraId="5776E3C0" w14:textId="77777777" w:rsidR="00C04901" w:rsidRDefault="00EA6D8E">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5776E3C1" w14:textId="77777777" w:rsidR="00C04901" w:rsidRDefault="00EA6D8E">
      <w:pPr>
        <w:spacing w:line="600" w:lineRule="auto"/>
        <w:ind w:firstLine="720"/>
        <w:jc w:val="both"/>
        <w:rPr>
          <w:rFonts w:eastAsia="Times New Roman"/>
          <w:b/>
          <w:szCs w:val="24"/>
        </w:rPr>
      </w:pPr>
      <w:r>
        <w:rPr>
          <w:rFonts w:eastAsia="Times New Roman"/>
          <w:b/>
          <w:szCs w:val="24"/>
        </w:rPr>
        <w:t>ΘΕΟΔΩΡΑ ΜΕΓΑΛΟΟΙΚΟΝΟΜΟΥ:</w:t>
      </w:r>
      <w:r>
        <w:rPr>
          <w:rFonts w:eastAsia="Times New Roman"/>
          <w:szCs w:val="24"/>
        </w:rPr>
        <w:t xml:space="preserve"> Ναι.</w:t>
      </w:r>
    </w:p>
    <w:p w14:paraId="5776E3C2" w14:textId="77777777" w:rsidR="00C04901" w:rsidRDefault="00EA6D8E">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26 έγινε δεκτό, όπως τροποποιήθηκε από την κυρία Υπουργό, κατά πλειοψηφία. </w:t>
      </w:r>
    </w:p>
    <w:p w14:paraId="5776E3C3" w14:textId="77777777" w:rsidR="00C04901" w:rsidRDefault="00EA6D8E">
      <w:pPr>
        <w:spacing w:line="600" w:lineRule="auto"/>
        <w:ind w:firstLine="720"/>
        <w:jc w:val="both"/>
        <w:rPr>
          <w:rFonts w:eastAsia="Times New Roman"/>
          <w:szCs w:val="24"/>
        </w:rPr>
      </w:pPr>
      <w:r>
        <w:rPr>
          <w:rFonts w:eastAsia="Times New Roman"/>
          <w:szCs w:val="24"/>
        </w:rPr>
        <w:t xml:space="preserve">Ερωτάται το Σώμα: Γίνεται δεκτό το άρθρο 27, αρχικό άρθρο 26, όπως τροποποιήθηκε από την κυρία Υπουργό; </w:t>
      </w:r>
    </w:p>
    <w:p w14:paraId="5776E3C4" w14:textId="77777777" w:rsidR="00C04901" w:rsidRDefault="00EA6D8E">
      <w:pPr>
        <w:spacing w:line="600" w:lineRule="auto"/>
        <w:ind w:firstLine="720"/>
        <w:jc w:val="both"/>
        <w:rPr>
          <w:rFonts w:eastAsia="Times New Roman"/>
          <w:szCs w:val="24"/>
        </w:rPr>
      </w:pPr>
      <w:r>
        <w:rPr>
          <w:rFonts w:eastAsia="Times New Roman"/>
          <w:b/>
          <w:szCs w:val="24"/>
        </w:rPr>
        <w:t xml:space="preserve">ΓΡΗΓΟΡΙΟΣ ΣΤΟΓΙΑΝΝΙΔΗΣ: </w:t>
      </w:r>
      <w:r>
        <w:rPr>
          <w:rFonts w:eastAsia="Times New Roman"/>
          <w:szCs w:val="24"/>
        </w:rPr>
        <w:t>Ναι.</w:t>
      </w:r>
    </w:p>
    <w:p w14:paraId="5776E3C5" w14:textId="77777777" w:rsidR="00C04901" w:rsidRDefault="00EA6D8E">
      <w:pPr>
        <w:spacing w:line="600" w:lineRule="auto"/>
        <w:ind w:firstLine="720"/>
        <w:jc w:val="both"/>
        <w:rPr>
          <w:rFonts w:eastAsia="Times New Roman"/>
          <w:szCs w:val="24"/>
        </w:rPr>
      </w:pPr>
      <w:r>
        <w:rPr>
          <w:rFonts w:eastAsia="Times New Roman"/>
          <w:b/>
          <w:szCs w:val="24"/>
        </w:rPr>
        <w:t xml:space="preserve">ΝΙΚΟΛΑΟΣ ΠΑΝΑΓΙΩΤΟΠΟΥΛΟΣ: </w:t>
      </w:r>
      <w:r>
        <w:rPr>
          <w:rFonts w:eastAsia="Times New Roman"/>
          <w:szCs w:val="24"/>
        </w:rPr>
        <w:t>Ναι.</w:t>
      </w:r>
    </w:p>
    <w:p w14:paraId="5776E3C6" w14:textId="77777777" w:rsidR="00C04901" w:rsidRDefault="00EA6D8E">
      <w:pPr>
        <w:spacing w:line="600" w:lineRule="auto"/>
        <w:ind w:firstLine="720"/>
        <w:jc w:val="both"/>
        <w:rPr>
          <w:rFonts w:eastAsia="Times New Roman"/>
          <w:szCs w:val="24"/>
        </w:rPr>
      </w:pPr>
      <w:r>
        <w:rPr>
          <w:rFonts w:eastAsia="Times New Roman"/>
          <w:b/>
          <w:szCs w:val="24"/>
        </w:rPr>
        <w:t xml:space="preserve">ΔΗΜΗΤΡΙΟΣ ΚΟΥΚΟΥΤΣΗΣ: </w:t>
      </w:r>
      <w:r>
        <w:rPr>
          <w:rFonts w:eastAsia="Times New Roman"/>
          <w:szCs w:val="24"/>
        </w:rPr>
        <w:t xml:space="preserve">Όχι. </w:t>
      </w:r>
    </w:p>
    <w:p w14:paraId="5776E3C7" w14:textId="77777777" w:rsidR="00C04901" w:rsidRDefault="00EA6D8E">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Παρών.</w:t>
      </w:r>
    </w:p>
    <w:p w14:paraId="5776E3C8" w14:textId="77777777" w:rsidR="00C04901" w:rsidRDefault="00EA6D8E">
      <w:pPr>
        <w:spacing w:line="600" w:lineRule="auto"/>
        <w:ind w:firstLine="720"/>
        <w:jc w:val="both"/>
        <w:rPr>
          <w:rFonts w:eastAsia="Times New Roman"/>
          <w:b/>
          <w:szCs w:val="24"/>
        </w:rPr>
      </w:pPr>
      <w:r>
        <w:rPr>
          <w:rFonts w:eastAsia="Times New Roman"/>
          <w:b/>
          <w:szCs w:val="24"/>
        </w:rPr>
        <w:t xml:space="preserve">ΧΡΗΣΤΟΣ ΚΑΤΣΩΤΗΣ: </w:t>
      </w:r>
      <w:r>
        <w:rPr>
          <w:rFonts w:eastAsia="Times New Roman"/>
          <w:szCs w:val="24"/>
        </w:rPr>
        <w:t>Όχι.</w:t>
      </w:r>
    </w:p>
    <w:p w14:paraId="5776E3C9" w14:textId="77777777" w:rsidR="00C04901" w:rsidRDefault="00EA6D8E">
      <w:pPr>
        <w:spacing w:line="600" w:lineRule="auto"/>
        <w:ind w:firstLine="720"/>
        <w:jc w:val="both"/>
        <w:rPr>
          <w:rFonts w:eastAsia="Times New Roman"/>
          <w:b/>
          <w:szCs w:val="24"/>
        </w:rPr>
      </w:pPr>
      <w:r>
        <w:rPr>
          <w:rFonts w:eastAsia="Times New Roman"/>
          <w:b/>
          <w:szCs w:val="24"/>
        </w:rPr>
        <w:t xml:space="preserve">ΚΩΝΣΤΑΝΤΙΝΟΣ ΜΠΑΡΓΙΩΤΑΣ: </w:t>
      </w:r>
      <w:r>
        <w:rPr>
          <w:rFonts w:eastAsia="Times New Roman"/>
          <w:szCs w:val="24"/>
        </w:rPr>
        <w:t>Ναι.</w:t>
      </w:r>
    </w:p>
    <w:p w14:paraId="5776E3CA" w14:textId="77777777" w:rsidR="00C04901" w:rsidRDefault="00EA6D8E">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5776E3CB" w14:textId="77777777" w:rsidR="00C04901" w:rsidRDefault="00EA6D8E">
      <w:pPr>
        <w:spacing w:line="600" w:lineRule="auto"/>
        <w:ind w:firstLine="720"/>
        <w:jc w:val="both"/>
        <w:rPr>
          <w:rFonts w:eastAsia="Times New Roman"/>
          <w:b/>
          <w:szCs w:val="24"/>
        </w:rPr>
      </w:pPr>
      <w:r>
        <w:rPr>
          <w:rFonts w:eastAsia="Times New Roman"/>
          <w:b/>
          <w:szCs w:val="24"/>
        </w:rPr>
        <w:t>ΘΕΟΔΩΡΑ ΜΕΓΑΛΟΟΙΚΟΝΟΜΟΥ:</w:t>
      </w:r>
      <w:r>
        <w:rPr>
          <w:rFonts w:eastAsia="Times New Roman"/>
          <w:szCs w:val="24"/>
        </w:rPr>
        <w:t xml:space="preserve"> Ναι.</w:t>
      </w:r>
    </w:p>
    <w:p w14:paraId="5776E3CC" w14:textId="77777777" w:rsidR="00C04901" w:rsidRDefault="00EA6D8E">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27 έγινε δεκτό, όπως τροποποιήθηκε από την κυρία Υπουργό, κατά πλειοψηφία. </w:t>
      </w:r>
    </w:p>
    <w:p w14:paraId="5776E3CD" w14:textId="77777777" w:rsidR="00C04901" w:rsidRDefault="00EA6D8E">
      <w:pPr>
        <w:spacing w:line="600" w:lineRule="auto"/>
        <w:ind w:firstLine="720"/>
        <w:jc w:val="both"/>
        <w:rPr>
          <w:rFonts w:eastAsia="Times New Roman"/>
          <w:szCs w:val="24"/>
        </w:rPr>
      </w:pPr>
      <w:r>
        <w:rPr>
          <w:rFonts w:eastAsia="Times New Roman"/>
          <w:szCs w:val="24"/>
        </w:rPr>
        <w:t xml:space="preserve">Ερωτάται το Σώμα: Γίνεται δεκτό το άρθρο 28, αρχικό άρθρο 27, όπως τροποποιήθηκε από την κυρία Υπουργό; </w:t>
      </w:r>
    </w:p>
    <w:p w14:paraId="5776E3CE" w14:textId="77777777" w:rsidR="00C04901" w:rsidRDefault="00EA6D8E">
      <w:pPr>
        <w:spacing w:line="600" w:lineRule="auto"/>
        <w:ind w:firstLine="720"/>
        <w:jc w:val="both"/>
        <w:rPr>
          <w:rFonts w:eastAsia="Times New Roman"/>
          <w:szCs w:val="24"/>
        </w:rPr>
      </w:pPr>
      <w:r>
        <w:rPr>
          <w:rFonts w:eastAsia="Times New Roman"/>
          <w:b/>
          <w:szCs w:val="24"/>
        </w:rPr>
        <w:t xml:space="preserve">ΓΡΗΓΟΡΙΟΣ ΣΤΟΓΙΑΝΝΙΔΗΣ: </w:t>
      </w:r>
      <w:r>
        <w:rPr>
          <w:rFonts w:eastAsia="Times New Roman"/>
          <w:szCs w:val="24"/>
        </w:rPr>
        <w:t>Ναι.</w:t>
      </w:r>
    </w:p>
    <w:p w14:paraId="5776E3CF" w14:textId="77777777" w:rsidR="00C04901" w:rsidRDefault="00EA6D8E">
      <w:pPr>
        <w:spacing w:line="600" w:lineRule="auto"/>
        <w:ind w:firstLine="720"/>
        <w:jc w:val="both"/>
        <w:rPr>
          <w:rFonts w:eastAsia="Times New Roman"/>
          <w:szCs w:val="24"/>
        </w:rPr>
      </w:pPr>
      <w:r>
        <w:rPr>
          <w:rFonts w:eastAsia="Times New Roman"/>
          <w:b/>
          <w:szCs w:val="24"/>
        </w:rPr>
        <w:t xml:space="preserve">ΝΙΚΟΛΑΟΣ ΠΑΝΑΓΙΩΤΟΠΟΥΛΟΣ: </w:t>
      </w:r>
      <w:r>
        <w:rPr>
          <w:rFonts w:eastAsia="Times New Roman"/>
          <w:szCs w:val="24"/>
        </w:rPr>
        <w:t>Ναι.</w:t>
      </w:r>
    </w:p>
    <w:p w14:paraId="5776E3D0" w14:textId="77777777" w:rsidR="00C04901" w:rsidRDefault="00EA6D8E">
      <w:pPr>
        <w:spacing w:line="600" w:lineRule="auto"/>
        <w:ind w:firstLine="720"/>
        <w:jc w:val="both"/>
        <w:rPr>
          <w:rFonts w:eastAsia="Times New Roman"/>
          <w:szCs w:val="24"/>
        </w:rPr>
      </w:pPr>
      <w:r>
        <w:rPr>
          <w:rFonts w:eastAsia="Times New Roman"/>
          <w:b/>
          <w:szCs w:val="24"/>
        </w:rPr>
        <w:t xml:space="preserve">ΔΗΜΗΤΡΙΟΣ ΚΟΥΚΟΥΤΣΗΣ: </w:t>
      </w:r>
      <w:r>
        <w:rPr>
          <w:rFonts w:eastAsia="Times New Roman"/>
          <w:szCs w:val="24"/>
        </w:rPr>
        <w:t xml:space="preserve">Όχι. </w:t>
      </w:r>
    </w:p>
    <w:p w14:paraId="5776E3D1" w14:textId="77777777" w:rsidR="00C04901" w:rsidRDefault="00EA6D8E">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Ναι.</w:t>
      </w:r>
    </w:p>
    <w:p w14:paraId="5776E3D2" w14:textId="77777777" w:rsidR="00C04901" w:rsidRDefault="00EA6D8E">
      <w:pPr>
        <w:spacing w:line="600" w:lineRule="auto"/>
        <w:ind w:firstLine="720"/>
        <w:jc w:val="both"/>
        <w:rPr>
          <w:rFonts w:eastAsia="Times New Roman"/>
          <w:b/>
          <w:szCs w:val="24"/>
        </w:rPr>
      </w:pPr>
      <w:r>
        <w:rPr>
          <w:rFonts w:eastAsia="Times New Roman"/>
          <w:b/>
          <w:szCs w:val="24"/>
        </w:rPr>
        <w:t xml:space="preserve">ΧΡΗΣΤΟΣ ΚΑΤΣΩΤΗΣ: </w:t>
      </w:r>
      <w:r>
        <w:rPr>
          <w:rFonts w:eastAsia="Times New Roman"/>
          <w:szCs w:val="24"/>
        </w:rPr>
        <w:t>Όχι.</w:t>
      </w:r>
    </w:p>
    <w:p w14:paraId="5776E3D3" w14:textId="77777777" w:rsidR="00C04901" w:rsidRDefault="00EA6D8E">
      <w:pPr>
        <w:spacing w:line="600" w:lineRule="auto"/>
        <w:ind w:firstLine="720"/>
        <w:jc w:val="both"/>
        <w:rPr>
          <w:rFonts w:eastAsia="Times New Roman"/>
          <w:b/>
          <w:szCs w:val="24"/>
        </w:rPr>
      </w:pPr>
      <w:r>
        <w:rPr>
          <w:rFonts w:eastAsia="Times New Roman"/>
          <w:b/>
          <w:szCs w:val="24"/>
        </w:rPr>
        <w:t xml:space="preserve">ΚΩΝΣΤΑΝΤΙΝΟΣ ΜΠΑΡΓΙΩΤΑΣ: </w:t>
      </w:r>
      <w:r>
        <w:rPr>
          <w:rFonts w:eastAsia="Times New Roman"/>
          <w:szCs w:val="24"/>
        </w:rPr>
        <w:t>Ναι.</w:t>
      </w:r>
    </w:p>
    <w:p w14:paraId="5776E3D4" w14:textId="77777777" w:rsidR="00C04901" w:rsidRDefault="00EA6D8E">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5776E3D5" w14:textId="77777777" w:rsidR="00C04901" w:rsidRDefault="00EA6D8E">
      <w:pPr>
        <w:spacing w:line="600" w:lineRule="auto"/>
        <w:ind w:firstLine="720"/>
        <w:jc w:val="both"/>
        <w:rPr>
          <w:rFonts w:eastAsia="Times New Roman"/>
          <w:b/>
          <w:szCs w:val="24"/>
        </w:rPr>
      </w:pPr>
      <w:r>
        <w:rPr>
          <w:rFonts w:eastAsia="Times New Roman"/>
          <w:b/>
          <w:szCs w:val="24"/>
        </w:rPr>
        <w:t>ΘΕΟΔΩΡΑ ΜΕΓΑΛΟΟΙΚΟΝΟΜΟΥ:</w:t>
      </w:r>
      <w:r>
        <w:rPr>
          <w:rFonts w:eastAsia="Times New Roman"/>
          <w:szCs w:val="24"/>
        </w:rPr>
        <w:t xml:space="preserve"> Ναι.</w:t>
      </w:r>
    </w:p>
    <w:p w14:paraId="5776E3D6" w14:textId="77777777" w:rsidR="00C04901" w:rsidRDefault="00EA6D8E">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28 έγινε δεκτό, όπως τροποποιήθηκε από την κυρία Υπουργό, κατά πλειοψηφία. </w:t>
      </w:r>
    </w:p>
    <w:p w14:paraId="5776E3D7" w14:textId="77777777" w:rsidR="00C04901" w:rsidRDefault="00EA6D8E">
      <w:pPr>
        <w:spacing w:line="600" w:lineRule="auto"/>
        <w:ind w:firstLine="720"/>
        <w:jc w:val="both"/>
        <w:rPr>
          <w:rFonts w:eastAsia="Times New Roman"/>
          <w:szCs w:val="24"/>
        </w:rPr>
      </w:pPr>
      <w:r>
        <w:rPr>
          <w:rFonts w:eastAsia="Times New Roman"/>
          <w:szCs w:val="24"/>
        </w:rPr>
        <w:t xml:space="preserve">Ερωτάται το Σώμα: Γίνεται δεκτό το άρθρο 29, αρχικό άρθρο 28, όπως τροποποιήθηκε από την κυρία Υπουργό; </w:t>
      </w:r>
    </w:p>
    <w:p w14:paraId="5776E3D8" w14:textId="77777777" w:rsidR="00C04901" w:rsidRDefault="00EA6D8E">
      <w:pPr>
        <w:spacing w:line="600" w:lineRule="auto"/>
        <w:ind w:firstLine="720"/>
        <w:jc w:val="both"/>
        <w:rPr>
          <w:rFonts w:eastAsia="Times New Roman"/>
          <w:szCs w:val="24"/>
        </w:rPr>
      </w:pPr>
      <w:r>
        <w:rPr>
          <w:rFonts w:eastAsia="Times New Roman"/>
          <w:b/>
          <w:szCs w:val="24"/>
        </w:rPr>
        <w:t xml:space="preserve">ΓΡΗΓΟΡΙΟΣ ΣΤΟΓΙΑΝΝΙΔΗΣ: </w:t>
      </w:r>
      <w:r>
        <w:rPr>
          <w:rFonts w:eastAsia="Times New Roman"/>
          <w:szCs w:val="24"/>
        </w:rPr>
        <w:t>Ναι.</w:t>
      </w:r>
    </w:p>
    <w:p w14:paraId="5776E3D9" w14:textId="77777777" w:rsidR="00C04901" w:rsidRDefault="00EA6D8E">
      <w:pPr>
        <w:spacing w:line="600" w:lineRule="auto"/>
        <w:ind w:firstLine="720"/>
        <w:jc w:val="both"/>
        <w:rPr>
          <w:rFonts w:eastAsia="Times New Roman"/>
          <w:szCs w:val="24"/>
        </w:rPr>
      </w:pPr>
      <w:r>
        <w:rPr>
          <w:rFonts w:eastAsia="Times New Roman"/>
          <w:b/>
          <w:szCs w:val="24"/>
        </w:rPr>
        <w:t xml:space="preserve">ΝΙΚΟΛΑΟΣ ΠΑΝΑΓΙΩΤΟΠΟΥΛΟΣ: </w:t>
      </w:r>
      <w:r>
        <w:rPr>
          <w:rFonts w:eastAsia="Times New Roman"/>
          <w:szCs w:val="24"/>
        </w:rPr>
        <w:t>Ναι.</w:t>
      </w:r>
    </w:p>
    <w:p w14:paraId="5776E3DA" w14:textId="77777777" w:rsidR="00C04901" w:rsidRDefault="00EA6D8E">
      <w:pPr>
        <w:spacing w:line="600" w:lineRule="auto"/>
        <w:ind w:firstLine="720"/>
        <w:jc w:val="both"/>
        <w:rPr>
          <w:rFonts w:eastAsia="Times New Roman"/>
          <w:szCs w:val="24"/>
        </w:rPr>
      </w:pPr>
      <w:r>
        <w:rPr>
          <w:rFonts w:eastAsia="Times New Roman"/>
          <w:b/>
          <w:szCs w:val="24"/>
        </w:rPr>
        <w:t xml:space="preserve">ΔΗΜΗΤΡΙΟΣ ΚΟΥΚΟΥΤΣΗΣ: </w:t>
      </w:r>
      <w:r>
        <w:rPr>
          <w:rFonts w:eastAsia="Times New Roman"/>
          <w:szCs w:val="24"/>
        </w:rPr>
        <w:t xml:space="preserve">Όχι. </w:t>
      </w:r>
    </w:p>
    <w:p w14:paraId="5776E3DB" w14:textId="77777777" w:rsidR="00C04901" w:rsidRDefault="00EA6D8E">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Ναι.</w:t>
      </w:r>
    </w:p>
    <w:p w14:paraId="5776E3DC" w14:textId="77777777" w:rsidR="00C04901" w:rsidRDefault="00EA6D8E">
      <w:pPr>
        <w:spacing w:line="600" w:lineRule="auto"/>
        <w:ind w:firstLine="720"/>
        <w:jc w:val="both"/>
        <w:rPr>
          <w:rFonts w:eastAsia="Times New Roman"/>
          <w:b/>
          <w:szCs w:val="24"/>
        </w:rPr>
      </w:pPr>
      <w:r>
        <w:rPr>
          <w:rFonts w:eastAsia="Times New Roman"/>
          <w:b/>
          <w:szCs w:val="24"/>
        </w:rPr>
        <w:t xml:space="preserve">ΧΡΗΣΤΟΣ ΚΑΤΣΩΤΗΣ: </w:t>
      </w:r>
      <w:r>
        <w:rPr>
          <w:rFonts w:eastAsia="Times New Roman"/>
          <w:szCs w:val="24"/>
        </w:rPr>
        <w:t>Όχι.</w:t>
      </w:r>
    </w:p>
    <w:p w14:paraId="5776E3DD" w14:textId="77777777" w:rsidR="00C04901" w:rsidRDefault="00EA6D8E">
      <w:pPr>
        <w:spacing w:line="600" w:lineRule="auto"/>
        <w:ind w:firstLine="720"/>
        <w:jc w:val="both"/>
        <w:rPr>
          <w:rFonts w:eastAsia="Times New Roman"/>
          <w:b/>
          <w:szCs w:val="24"/>
        </w:rPr>
      </w:pPr>
      <w:r>
        <w:rPr>
          <w:rFonts w:eastAsia="Times New Roman"/>
          <w:b/>
          <w:szCs w:val="24"/>
        </w:rPr>
        <w:t xml:space="preserve">ΚΩΝΣΤΑΝΤΙΝΟΣ ΜΠΑΡΓΙΩΤΑΣ: </w:t>
      </w:r>
      <w:r>
        <w:rPr>
          <w:rFonts w:eastAsia="Times New Roman"/>
          <w:szCs w:val="24"/>
        </w:rPr>
        <w:t>Ναι.</w:t>
      </w:r>
    </w:p>
    <w:p w14:paraId="5776E3DE" w14:textId="77777777" w:rsidR="00C04901" w:rsidRDefault="00EA6D8E">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5776E3DF" w14:textId="77777777" w:rsidR="00C04901" w:rsidRDefault="00EA6D8E">
      <w:pPr>
        <w:spacing w:line="600" w:lineRule="auto"/>
        <w:ind w:firstLine="720"/>
        <w:jc w:val="both"/>
        <w:rPr>
          <w:rFonts w:eastAsia="Times New Roman"/>
          <w:b/>
          <w:szCs w:val="24"/>
        </w:rPr>
      </w:pPr>
      <w:r>
        <w:rPr>
          <w:rFonts w:eastAsia="Times New Roman"/>
          <w:b/>
          <w:szCs w:val="24"/>
        </w:rPr>
        <w:t>ΘΕΟΔΩΡΑ ΜΕΓΑΛΟΟΙΚΟΝΟΜΟΥ:</w:t>
      </w:r>
      <w:r>
        <w:rPr>
          <w:rFonts w:eastAsia="Times New Roman"/>
          <w:szCs w:val="24"/>
        </w:rPr>
        <w:t xml:space="preserve"> Ναι.</w:t>
      </w:r>
    </w:p>
    <w:p w14:paraId="5776E3E0" w14:textId="77777777" w:rsidR="00C04901" w:rsidRDefault="00EA6D8E">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29 έγινε δεκτό, όπως τροποποιήθηκε από την κυρία Υπουργό, κατά πλειοψηφία. </w:t>
      </w:r>
    </w:p>
    <w:p w14:paraId="5776E3E1" w14:textId="77777777" w:rsidR="00C04901" w:rsidRDefault="00EA6D8E">
      <w:pPr>
        <w:spacing w:line="600" w:lineRule="auto"/>
        <w:ind w:firstLine="720"/>
        <w:jc w:val="both"/>
        <w:rPr>
          <w:rFonts w:eastAsia="Times New Roman"/>
          <w:szCs w:val="24"/>
        </w:rPr>
      </w:pPr>
      <w:r>
        <w:rPr>
          <w:rFonts w:eastAsia="Times New Roman"/>
          <w:szCs w:val="24"/>
        </w:rPr>
        <w:t xml:space="preserve">Ερωτάται το Σώμα: Γίνεται δεκτό το άρθρο 30, αρχικό άρθρο 29, όπως τροποποιήθηκε από την κυρία Υπουργό; </w:t>
      </w:r>
    </w:p>
    <w:p w14:paraId="5776E3E2" w14:textId="77777777" w:rsidR="00C04901" w:rsidRDefault="00EA6D8E">
      <w:pPr>
        <w:spacing w:line="600" w:lineRule="auto"/>
        <w:ind w:firstLine="720"/>
        <w:jc w:val="both"/>
        <w:rPr>
          <w:rFonts w:eastAsia="Times New Roman"/>
          <w:szCs w:val="24"/>
        </w:rPr>
      </w:pPr>
      <w:r>
        <w:rPr>
          <w:rFonts w:eastAsia="Times New Roman"/>
          <w:b/>
          <w:szCs w:val="24"/>
        </w:rPr>
        <w:t xml:space="preserve">ΓΡΗΓΟΡΙΟΣ ΣΤΟΓΙΑΝΝΙΔΗΣ: </w:t>
      </w:r>
      <w:r>
        <w:rPr>
          <w:rFonts w:eastAsia="Times New Roman"/>
          <w:szCs w:val="24"/>
        </w:rPr>
        <w:t>Ναι.</w:t>
      </w:r>
    </w:p>
    <w:p w14:paraId="5776E3E3" w14:textId="77777777" w:rsidR="00C04901" w:rsidRDefault="00EA6D8E">
      <w:pPr>
        <w:spacing w:line="600" w:lineRule="auto"/>
        <w:ind w:firstLine="720"/>
        <w:jc w:val="both"/>
        <w:rPr>
          <w:rFonts w:eastAsia="Times New Roman"/>
          <w:szCs w:val="24"/>
        </w:rPr>
      </w:pPr>
      <w:r>
        <w:rPr>
          <w:rFonts w:eastAsia="Times New Roman"/>
          <w:b/>
          <w:szCs w:val="24"/>
        </w:rPr>
        <w:t xml:space="preserve">ΝΙΚΟΛΑΟΣ ΠΑΝΑΓΙΩΤΟΠΟΥΛΟΣ: </w:t>
      </w:r>
      <w:r>
        <w:rPr>
          <w:rFonts w:eastAsia="Times New Roman"/>
          <w:szCs w:val="24"/>
        </w:rPr>
        <w:t>Ναι.</w:t>
      </w:r>
    </w:p>
    <w:p w14:paraId="5776E3E4" w14:textId="77777777" w:rsidR="00C04901" w:rsidRDefault="00EA6D8E">
      <w:pPr>
        <w:spacing w:line="600" w:lineRule="auto"/>
        <w:ind w:firstLine="720"/>
        <w:jc w:val="both"/>
        <w:rPr>
          <w:rFonts w:eastAsia="Times New Roman"/>
          <w:szCs w:val="24"/>
        </w:rPr>
      </w:pPr>
      <w:r>
        <w:rPr>
          <w:rFonts w:eastAsia="Times New Roman"/>
          <w:b/>
          <w:szCs w:val="24"/>
        </w:rPr>
        <w:t xml:space="preserve">ΔΗΜΗΤΡΙΟΣ ΚΟΥΚΟΥΤΣΗΣ: </w:t>
      </w:r>
      <w:r>
        <w:rPr>
          <w:rFonts w:eastAsia="Times New Roman"/>
          <w:szCs w:val="24"/>
        </w:rPr>
        <w:t xml:space="preserve">Όχι. </w:t>
      </w:r>
    </w:p>
    <w:p w14:paraId="5776E3E5" w14:textId="77777777" w:rsidR="00C04901" w:rsidRDefault="00EA6D8E">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Ναι.</w:t>
      </w:r>
    </w:p>
    <w:p w14:paraId="5776E3E6" w14:textId="77777777" w:rsidR="00C04901" w:rsidRDefault="00EA6D8E">
      <w:pPr>
        <w:spacing w:line="600" w:lineRule="auto"/>
        <w:ind w:firstLine="720"/>
        <w:jc w:val="both"/>
        <w:rPr>
          <w:rFonts w:eastAsia="Times New Roman"/>
          <w:b/>
          <w:szCs w:val="24"/>
        </w:rPr>
      </w:pPr>
      <w:r>
        <w:rPr>
          <w:rFonts w:eastAsia="Times New Roman"/>
          <w:b/>
          <w:szCs w:val="24"/>
        </w:rPr>
        <w:t xml:space="preserve">ΧΡΗΣΤΟΣ ΚΑΤΣΩΤΗΣ: </w:t>
      </w:r>
      <w:r>
        <w:rPr>
          <w:rFonts w:eastAsia="Times New Roman"/>
          <w:szCs w:val="24"/>
        </w:rPr>
        <w:t>Όχι.</w:t>
      </w:r>
    </w:p>
    <w:p w14:paraId="5776E3E7" w14:textId="77777777" w:rsidR="00C04901" w:rsidRDefault="00EA6D8E">
      <w:pPr>
        <w:spacing w:line="600" w:lineRule="auto"/>
        <w:ind w:firstLine="720"/>
        <w:jc w:val="both"/>
        <w:rPr>
          <w:rFonts w:eastAsia="Times New Roman"/>
          <w:b/>
          <w:szCs w:val="24"/>
        </w:rPr>
      </w:pPr>
      <w:r>
        <w:rPr>
          <w:rFonts w:eastAsia="Times New Roman"/>
          <w:b/>
          <w:szCs w:val="24"/>
        </w:rPr>
        <w:t xml:space="preserve">ΚΩΝΣΤΑΝΤΙΝΟΣ ΜΠΑΡΓΙΩΤΑΣ: </w:t>
      </w:r>
      <w:r>
        <w:rPr>
          <w:rFonts w:eastAsia="Times New Roman"/>
          <w:szCs w:val="24"/>
        </w:rPr>
        <w:t>Ναι.</w:t>
      </w:r>
    </w:p>
    <w:p w14:paraId="5776E3E8" w14:textId="77777777" w:rsidR="00C04901" w:rsidRDefault="00EA6D8E">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5776E3E9" w14:textId="77777777" w:rsidR="00C04901" w:rsidRDefault="00EA6D8E">
      <w:pPr>
        <w:spacing w:line="600" w:lineRule="auto"/>
        <w:ind w:firstLine="720"/>
        <w:jc w:val="both"/>
        <w:rPr>
          <w:rFonts w:eastAsia="Times New Roman"/>
          <w:b/>
          <w:szCs w:val="24"/>
        </w:rPr>
      </w:pPr>
      <w:r>
        <w:rPr>
          <w:rFonts w:eastAsia="Times New Roman"/>
          <w:b/>
          <w:szCs w:val="24"/>
        </w:rPr>
        <w:t>ΘΕΟΔΩΡΑ ΜΕΓΑΛΟΟΙΚΟΝΟΜΟΥ:</w:t>
      </w:r>
      <w:r>
        <w:rPr>
          <w:rFonts w:eastAsia="Times New Roman"/>
          <w:szCs w:val="24"/>
        </w:rPr>
        <w:t xml:space="preserve"> Ναι.</w:t>
      </w:r>
    </w:p>
    <w:p w14:paraId="5776E3EA" w14:textId="77777777" w:rsidR="00C04901" w:rsidRDefault="00EA6D8E">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30 έγινε δεκτό, όπως τροποποιήθηκε από την κυρία Υπουργό, κατά πλειοψηφία. </w:t>
      </w:r>
    </w:p>
    <w:p w14:paraId="5776E3EB" w14:textId="77777777" w:rsidR="00C04901" w:rsidRDefault="00EA6D8E">
      <w:pPr>
        <w:spacing w:line="600" w:lineRule="auto"/>
        <w:ind w:firstLine="720"/>
        <w:jc w:val="both"/>
        <w:rPr>
          <w:rFonts w:eastAsia="Times New Roman"/>
          <w:szCs w:val="24"/>
        </w:rPr>
      </w:pPr>
      <w:r>
        <w:rPr>
          <w:rFonts w:eastAsia="Times New Roman"/>
          <w:szCs w:val="24"/>
        </w:rPr>
        <w:t xml:space="preserve">Ερωτάται το Σώμα: Γίνεται δεκτό το άρθρο 31, αρχικό άρθρο 30, όπως τροποποιήθηκε από την κυρία Υπουργό; </w:t>
      </w:r>
    </w:p>
    <w:p w14:paraId="5776E3EC" w14:textId="77777777" w:rsidR="00C04901" w:rsidRDefault="00EA6D8E">
      <w:pPr>
        <w:spacing w:line="600" w:lineRule="auto"/>
        <w:ind w:firstLine="720"/>
        <w:jc w:val="both"/>
        <w:rPr>
          <w:rFonts w:eastAsia="Times New Roman"/>
          <w:szCs w:val="24"/>
        </w:rPr>
      </w:pPr>
      <w:r>
        <w:rPr>
          <w:rFonts w:eastAsia="Times New Roman"/>
          <w:b/>
          <w:szCs w:val="24"/>
        </w:rPr>
        <w:t xml:space="preserve">ΓΡΗΓΟΡΙΟΣ ΣΤΟΓΙΑΝΝΙΔΗΣ: </w:t>
      </w:r>
      <w:r>
        <w:rPr>
          <w:rFonts w:eastAsia="Times New Roman"/>
          <w:szCs w:val="24"/>
        </w:rPr>
        <w:t>Ναι.</w:t>
      </w:r>
    </w:p>
    <w:p w14:paraId="5776E3ED" w14:textId="77777777" w:rsidR="00C04901" w:rsidRDefault="00EA6D8E">
      <w:pPr>
        <w:spacing w:line="600" w:lineRule="auto"/>
        <w:ind w:firstLine="720"/>
        <w:jc w:val="both"/>
        <w:rPr>
          <w:rFonts w:eastAsia="Times New Roman"/>
          <w:szCs w:val="24"/>
        </w:rPr>
      </w:pPr>
      <w:r>
        <w:rPr>
          <w:rFonts w:eastAsia="Times New Roman"/>
          <w:b/>
          <w:szCs w:val="24"/>
        </w:rPr>
        <w:t xml:space="preserve">ΝΙΚΟΛΑΟΣ ΠΑΝΑΓΙΩΤΟΠΟΥΛΟΣ: </w:t>
      </w:r>
      <w:r>
        <w:rPr>
          <w:rFonts w:eastAsia="Times New Roman"/>
          <w:szCs w:val="24"/>
        </w:rPr>
        <w:t>Ναι.</w:t>
      </w:r>
    </w:p>
    <w:p w14:paraId="5776E3EE" w14:textId="77777777" w:rsidR="00C04901" w:rsidRDefault="00EA6D8E">
      <w:pPr>
        <w:spacing w:line="600" w:lineRule="auto"/>
        <w:ind w:firstLine="720"/>
        <w:jc w:val="both"/>
        <w:rPr>
          <w:rFonts w:eastAsia="Times New Roman"/>
          <w:szCs w:val="24"/>
        </w:rPr>
      </w:pPr>
      <w:r>
        <w:rPr>
          <w:rFonts w:eastAsia="Times New Roman"/>
          <w:b/>
          <w:szCs w:val="24"/>
        </w:rPr>
        <w:t xml:space="preserve">ΔΗΜΗΤΡΙΟΣ ΚΟΥΚΟΥΤΣΗΣ: </w:t>
      </w:r>
      <w:r>
        <w:rPr>
          <w:rFonts w:eastAsia="Times New Roman"/>
          <w:szCs w:val="24"/>
        </w:rPr>
        <w:t xml:space="preserve">Όχι. </w:t>
      </w:r>
    </w:p>
    <w:p w14:paraId="5776E3EF" w14:textId="77777777" w:rsidR="00C04901" w:rsidRDefault="00EA6D8E">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Ναι.</w:t>
      </w:r>
    </w:p>
    <w:p w14:paraId="5776E3F0" w14:textId="77777777" w:rsidR="00C04901" w:rsidRDefault="00EA6D8E">
      <w:pPr>
        <w:spacing w:line="600" w:lineRule="auto"/>
        <w:ind w:firstLine="720"/>
        <w:jc w:val="both"/>
        <w:rPr>
          <w:rFonts w:eastAsia="Times New Roman"/>
          <w:b/>
          <w:szCs w:val="24"/>
        </w:rPr>
      </w:pPr>
      <w:r>
        <w:rPr>
          <w:rFonts w:eastAsia="Times New Roman"/>
          <w:b/>
          <w:szCs w:val="24"/>
        </w:rPr>
        <w:t xml:space="preserve">ΧΡΗΣΤΟΣ ΚΑΤΣΩΤΗΣ: </w:t>
      </w:r>
      <w:r>
        <w:rPr>
          <w:rFonts w:eastAsia="Times New Roman"/>
          <w:szCs w:val="24"/>
        </w:rPr>
        <w:t>Όχι.</w:t>
      </w:r>
    </w:p>
    <w:p w14:paraId="5776E3F1" w14:textId="77777777" w:rsidR="00C04901" w:rsidRDefault="00EA6D8E">
      <w:pPr>
        <w:spacing w:line="600" w:lineRule="auto"/>
        <w:ind w:firstLine="720"/>
        <w:jc w:val="both"/>
        <w:rPr>
          <w:rFonts w:eastAsia="Times New Roman"/>
          <w:b/>
          <w:szCs w:val="24"/>
        </w:rPr>
      </w:pPr>
      <w:r>
        <w:rPr>
          <w:rFonts w:eastAsia="Times New Roman"/>
          <w:b/>
          <w:szCs w:val="24"/>
        </w:rPr>
        <w:t xml:space="preserve">ΚΩΝΣΤΑΝΤΙΝΟΣ ΜΠΑΡΓΙΩΤΑΣ: </w:t>
      </w:r>
      <w:r>
        <w:rPr>
          <w:rFonts w:eastAsia="Times New Roman"/>
          <w:szCs w:val="24"/>
        </w:rPr>
        <w:t>Ναι.</w:t>
      </w:r>
    </w:p>
    <w:p w14:paraId="5776E3F2" w14:textId="77777777" w:rsidR="00C04901" w:rsidRDefault="00EA6D8E">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5776E3F3" w14:textId="77777777" w:rsidR="00C04901" w:rsidRDefault="00EA6D8E">
      <w:pPr>
        <w:spacing w:line="600" w:lineRule="auto"/>
        <w:ind w:firstLine="720"/>
        <w:jc w:val="both"/>
        <w:rPr>
          <w:rFonts w:eastAsia="Times New Roman"/>
          <w:b/>
          <w:szCs w:val="24"/>
        </w:rPr>
      </w:pPr>
      <w:r>
        <w:rPr>
          <w:rFonts w:eastAsia="Times New Roman"/>
          <w:b/>
          <w:szCs w:val="24"/>
        </w:rPr>
        <w:t>ΘΕΟΔΩΡΑ ΜΕΓΑΛΟΟΙΚΟΝΟΜΟΥ:</w:t>
      </w:r>
      <w:r>
        <w:rPr>
          <w:rFonts w:eastAsia="Times New Roman"/>
          <w:szCs w:val="24"/>
        </w:rPr>
        <w:t xml:space="preserve"> Ναι.</w:t>
      </w:r>
    </w:p>
    <w:p w14:paraId="5776E3F4" w14:textId="77777777" w:rsidR="00C04901" w:rsidRDefault="00EA6D8E">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31 έγινε δεκτό, όπως τροποποιήθηκε από την κυρία Υπουργό, κατά πλειοψηφία. </w:t>
      </w:r>
    </w:p>
    <w:p w14:paraId="5776E3F5" w14:textId="77777777" w:rsidR="00C04901" w:rsidRDefault="00EA6D8E">
      <w:pPr>
        <w:spacing w:line="600" w:lineRule="auto"/>
        <w:ind w:firstLine="720"/>
        <w:jc w:val="both"/>
        <w:rPr>
          <w:rFonts w:eastAsia="Times New Roman"/>
          <w:szCs w:val="24"/>
        </w:rPr>
      </w:pPr>
      <w:r>
        <w:rPr>
          <w:rFonts w:eastAsia="Times New Roman"/>
          <w:szCs w:val="24"/>
        </w:rPr>
        <w:t xml:space="preserve">Ερωτάται το Σώμα: Γίνεται δεκτό το άρθρο 32, αρχικό άρθρο 31, όπως τροποποιήθηκε από την κυρία Υπουργό; </w:t>
      </w:r>
    </w:p>
    <w:p w14:paraId="5776E3F6" w14:textId="77777777" w:rsidR="00C04901" w:rsidRDefault="00EA6D8E">
      <w:pPr>
        <w:spacing w:line="600" w:lineRule="auto"/>
        <w:ind w:firstLine="720"/>
        <w:jc w:val="both"/>
        <w:rPr>
          <w:rFonts w:eastAsia="Times New Roman"/>
          <w:szCs w:val="24"/>
        </w:rPr>
      </w:pPr>
      <w:r>
        <w:rPr>
          <w:rFonts w:eastAsia="Times New Roman"/>
          <w:b/>
          <w:szCs w:val="24"/>
        </w:rPr>
        <w:t xml:space="preserve">ΓΡΗΓΟΡΙΟΣ ΣΤΟΓΙΑΝΝΙΔΗΣ: </w:t>
      </w:r>
      <w:r>
        <w:rPr>
          <w:rFonts w:eastAsia="Times New Roman"/>
          <w:szCs w:val="24"/>
        </w:rPr>
        <w:t>Ναι.</w:t>
      </w:r>
    </w:p>
    <w:p w14:paraId="5776E3F7" w14:textId="77777777" w:rsidR="00C04901" w:rsidRDefault="00EA6D8E">
      <w:pPr>
        <w:spacing w:line="600" w:lineRule="auto"/>
        <w:ind w:firstLine="720"/>
        <w:jc w:val="both"/>
        <w:rPr>
          <w:rFonts w:eastAsia="Times New Roman"/>
          <w:szCs w:val="24"/>
        </w:rPr>
      </w:pPr>
      <w:r>
        <w:rPr>
          <w:rFonts w:eastAsia="Times New Roman"/>
          <w:b/>
          <w:szCs w:val="24"/>
        </w:rPr>
        <w:t xml:space="preserve">ΝΙΚΟΛΑΟΣ ΠΑΝΑΓΙΩΤΟΠΟΥΛΟΣ: </w:t>
      </w:r>
      <w:r>
        <w:rPr>
          <w:rFonts w:eastAsia="Times New Roman"/>
          <w:szCs w:val="24"/>
        </w:rPr>
        <w:t>Ναι.</w:t>
      </w:r>
    </w:p>
    <w:p w14:paraId="5776E3F8" w14:textId="77777777" w:rsidR="00C04901" w:rsidRDefault="00EA6D8E">
      <w:pPr>
        <w:spacing w:line="600" w:lineRule="auto"/>
        <w:ind w:firstLine="720"/>
        <w:jc w:val="both"/>
        <w:rPr>
          <w:rFonts w:eastAsia="Times New Roman"/>
          <w:szCs w:val="24"/>
        </w:rPr>
      </w:pPr>
      <w:r>
        <w:rPr>
          <w:rFonts w:eastAsia="Times New Roman"/>
          <w:b/>
          <w:szCs w:val="24"/>
        </w:rPr>
        <w:t xml:space="preserve">ΔΗΜΗΤΡΙΟΣ ΚΟΥΚΟΥΤΣΗΣ: </w:t>
      </w:r>
      <w:r>
        <w:rPr>
          <w:rFonts w:eastAsia="Times New Roman"/>
          <w:szCs w:val="24"/>
        </w:rPr>
        <w:t xml:space="preserve">Όχι. </w:t>
      </w:r>
    </w:p>
    <w:p w14:paraId="5776E3F9" w14:textId="77777777" w:rsidR="00C04901" w:rsidRDefault="00EA6D8E">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Ναι.</w:t>
      </w:r>
    </w:p>
    <w:p w14:paraId="5776E3FA" w14:textId="77777777" w:rsidR="00C04901" w:rsidRDefault="00EA6D8E">
      <w:pPr>
        <w:spacing w:line="600" w:lineRule="auto"/>
        <w:ind w:firstLine="720"/>
        <w:jc w:val="both"/>
        <w:rPr>
          <w:rFonts w:eastAsia="Times New Roman"/>
          <w:b/>
          <w:szCs w:val="24"/>
        </w:rPr>
      </w:pPr>
      <w:r>
        <w:rPr>
          <w:rFonts w:eastAsia="Times New Roman"/>
          <w:b/>
          <w:szCs w:val="24"/>
        </w:rPr>
        <w:t xml:space="preserve">ΧΡΗΣΤΟΣ ΚΑΤΣΩΤΗΣ: </w:t>
      </w:r>
      <w:r>
        <w:rPr>
          <w:rFonts w:eastAsia="Times New Roman"/>
          <w:szCs w:val="24"/>
        </w:rPr>
        <w:t>Όχι.</w:t>
      </w:r>
    </w:p>
    <w:p w14:paraId="5776E3FB" w14:textId="77777777" w:rsidR="00C04901" w:rsidRDefault="00EA6D8E">
      <w:pPr>
        <w:spacing w:line="600" w:lineRule="auto"/>
        <w:ind w:firstLine="720"/>
        <w:jc w:val="both"/>
        <w:rPr>
          <w:rFonts w:eastAsia="Times New Roman"/>
          <w:b/>
          <w:szCs w:val="24"/>
        </w:rPr>
      </w:pPr>
      <w:r>
        <w:rPr>
          <w:rFonts w:eastAsia="Times New Roman"/>
          <w:b/>
          <w:szCs w:val="24"/>
        </w:rPr>
        <w:t xml:space="preserve">ΚΩΝΣΤΑΝΤΙΝΟΣ ΜΠΑΡΓΙΩΤΑΣ: </w:t>
      </w:r>
      <w:r>
        <w:rPr>
          <w:rFonts w:eastAsia="Times New Roman"/>
          <w:szCs w:val="24"/>
        </w:rPr>
        <w:t>Ναι.</w:t>
      </w:r>
    </w:p>
    <w:p w14:paraId="5776E3FC" w14:textId="77777777" w:rsidR="00C04901" w:rsidRDefault="00EA6D8E">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5776E3FD" w14:textId="77777777" w:rsidR="00C04901" w:rsidRDefault="00EA6D8E">
      <w:pPr>
        <w:spacing w:line="600" w:lineRule="auto"/>
        <w:ind w:firstLine="720"/>
        <w:jc w:val="both"/>
        <w:rPr>
          <w:rFonts w:eastAsia="Times New Roman"/>
          <w:b/>
          <w:szCs w:val="24"/>
        </w:rPr>
      </w:pPr>
      <w:r>
        <w:rPr>
          <w:rFonts w:eastAsia="Times New Roman"/>
          <w:b/>
          <w:szCs w:val="24"/>
        </w:rPr>
        <w:t>ΘΕΟΔΩΡΑ ΜΕΓΑΛΟΟΙΚΟΝΟΜΟΥ:</w:t>
      </w:r>
      <w:r>
        <w:rPr>
          <w:rFonts w:eastAsia="Times New Roman"/>
          <w:szCs w:val="24"/>
        </w:rPr>
        <w:t xml:space="preserve"> Ναι.</w:t>
      </w:r>
    </w:p>
    <w:p w14:paraId="5776E3FE" w14:textId="77777777" w:rsidR="00C04901" w:rsidRDefault="00EA6D8E">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32 έγινε δεκτό, όπως τροποποιήθηκε από την κυρία Υπουργό, κατά πλειοψηφία. </w:t>
      </w:r>
    </w:p>
    <w:p w14:paraId="5776E3FF" w14:textId="77777777" w:rsidR="00C04901" w:rsidRDefault="00EA6D8E">
      <w:pPr>
        <w:spacing w:line="600" w:lineRule="auto"/>
        <w:ind w:firstLine="720"/>
        <w:jc w:val="both"/>
        <w:rPr>
          <w:rFonts w:eastAsia="Times New Roman"/>
          <w:szCs w:val="24"/>
        </w:rPr>
      </w:pPr>
      <w:r>
        <w:rPr>
          <w:rFonts w:eastAsia="Times New Roman"/>
          <w:szCs w:val="24"/>
        </w:rPr>
        <w:t xml:space="preserve">Ερωτάται το Σώμα: Γίνεται δεκτό το άρθρο 33, αρχικό άρθρο 32, όπως τροποποιήθηκε από την κυρία Υπουργό; </w:t>
      </w:r>
    </w:p>
    <w:p w14:paraId="5776E400" w14:textId="77777777" w:rsidR="00C04901" w:rsidRDefault="00EA6D8E">
      <w:pPr>
        <w:spacing w:line="600" w:lineRule="auto"/>
        <w:ind w:firstLine="720"/>
        <w:jc w:val="both"/>
        <w:rPr>
          <w:rFonts w:eastAsia="Times New Roman"/>
          <w:szCs w:val="24"/>
        </w:rPr>
      </w:pPr>
      <w:r>
        <w:rPr>
          <w:rFonts w:eastAsia="Times New Roman"/>
          <w:b/>
          <w:szCs w:val="24"/>
        </w:rPr>
        <w:t xml:space="preserve">ΓΡΗΓΟΡΙΟΣ ΣΤΟΓΙΑΝΝΙΔΗΣ: </w:t>
      </w:r>
      <w:r>
        <w:rPr>
          <w:rFonts w:eastAsia="Times New Roman"/>
          <w:szCs w:val="24"/>
        </w:rPr>
        <w:t>Ναι.</w:t>
      </w:r>
    </w:p>
    <w:p w14:paraId="5776E401" w14:textId="77777777" w:rsidR="00C04901" w:rsidRDefault="00EA6D8E">
      <w:pPr>
        <w:spacing w:line="600" w:lineRule="auto"/>
        <w:ind w:firstLine="720"/>
        <w:jc w:val="both"/>
        <w:rPr>
          <w:rFonts w:eastAsia="Times New Roman"/>
          <w:szCs w:val="24"/>
        </w:rPr>
      </w:pPr>
      <w:r>
        <w:rPr>
          <w:rFonts w:eastAsia="Times New Roman"/>
          <w:b/>
          <w:szCs w:val="24"/>
        </w:rPr>
        <w:t xml:space="preserve">ΝΙΚΟΛΑΟΣ ΠΑΝΑΓΙΩΤΟΠΟΥΛΟΣ: </w:t>
      </w:r>
      <w:r>
        <w:rPr>
          <w:rFonts w:eastAsia="Times New Roman"/>
          <w:szCs w:val="24"/>
        </w:rPr>
        <w:t>Ναι.</w:t>
      </w:r>
    </w:p>
    <w:p w14:paraId="5776E402" w14:textId="77777777" w:rsidR="00C04901" w:rsidRDefault="00EA6D8E">
      <w:pPr>
        <w:spacing w:line="600" w:lineRule="auto"/>
        <w:ind w:firstLine="720"/>
        <w:jc w:val="both"/>
        <w:rPr>
          <w:rFonts w:eastAsia="Times New Roman"/>
          <w:szCs w:val="24"/>
        </w:rPr>
      </w:pPr>
      <w:r>
        <w:rPr>
          <w:rFonts w:eastAsia="Times New Roman"/>
          <w:b/>
          <w:szCs w:val="24"/>
        </w:rPr>
        <w:t xml:space="preserve">ΔΗΜΗΤΡΙΟΣ ΚΟΥΚΟΥΤΣΗΣ: </w:t>
      </w:r>
      <w:r>
        <w:rPr>
          <w:rFonts w:eastAsia="Times New Roman"/>
          <w:szCs w:val="24"/>
        </w:rPr>
        <w:t xml:space="preserve">Όχι. </w:t>
      </w:r>
    </w:p>
    <w:p w14:paraId="5776E403" w14:textId="77777777" w:rsidR="00C04901" w:rsidRDefault="00EA6D8E">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Ναι.</w:t>
      </w:r>
    </w:p>
    <w:p w14:paraId="5776E404" w14:textId="77777777" w:rsidR="00C04901" w:rsidRDefault="00EA6D8E">
      <w:pPr>
        <w:spacing w:line="600" w:lineRule="auto"/>
        <w:ind w:firstLine="720"/>
        <w:jc w:val="both"/>
        <w:rPr>
          <w:rFonts w:eastAsia="Times New Roman"/>
          <w:b/>
          <w:szCs w:val="24"/>
        </w:rPr>
      </w:pPr>
      <w:r>
        <w:rPr>
          <w:rFonts w:eastAsia="Times New Roman"/>
          <w:b/>
          <w:szCs w:val="24"/>
        </w:rPr>
        <w:t xml:space="preserve">ΧΡΗΣΤΟΣ ΚΑΤΣΩΤΗΣ: </w:t>
      </w:r>
      <w:r>
        <w:rPr>
          <w:rFonts w:eastAsia="Times New Roman"/>
          <w:szCs w:val="24"/>
        </w:rPr>
        <w:t>Όχι.</w:t>
      </w:r>
    </w:p>
    <w:p w14:paraId="5776E405" w14:textId="77777777" w:rsidR="00C04901" w:rsidRDefault="00EA6D8E">
      <w:pPr>
        <w:spacing w:line="600" w:lineRule="auto"/>
        <w:ind w:firstLine="720"/>
        <w:jc w:val="both"/>
        <w:rPr>
          <w:rFonts w:eastAsia="Times New Roman"/>
          <w:b/>
          <w:szCs w:val="24"/>
        </w:rPr>
      </w:pPr>
      <w:r>
        <w:rPr>
          <w:rFonts w:eastAsia="Times New Roman"/>
          <w:b/>
          <w:szCs w:val="24"/>
        </w:rPr>
        <w:t xml:space="preserve">ΚΩΝΣΤΑΝΤΙΝΟΣ ΜΠΑΡΓΙΩΤΑΣ: </w:t>
      </w:r>
      <w:r>
        <w:rPr>
          <w:rFonts w:eastAsia="Times New Roman"/>
          <w:szCs w:val="24"/>
        </w:rPr>
        <w:t>Ναι.</w:t>
      </w:r>
    </w:p>
    <w:p w14:paraId="5776E406" w14:textId="77777777" w:rsidR="00C04901" w:rsidRDefault="00EA6D8E">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5776E407" w14:textId="77777777" w:rsidR="00C04901" w:rsidRDefault="00EA6D8E">
      <w:pPr>
        <w:spacing w:line="600" w:lineRule="auto"/>
        <w:ind w:firstLine="720"/>
        <w:jc w:val="both"/>
        <w:rPr>
          <w:rFonts w:eastAsia="Times New Roman"/>
          <w:b/>
          <w:szCs w:val="24"/>
        </w:rPr>
      </w:pPr>
      <w:r>
        <w:rPr>
          <w:rFonts w:eastAsia="Times New Roman"/>
          <w:b/>
          <w:szCs w:val="24"/>
        </w:rPr>
        <w:t>ΘΕΟΔΩΡΑ ΜΕΓΑΛΟΟΙΚΟΝΟΜΟΥ:</w:t>
      </w:r>
      <w:r>
        <w:rPr>
          <w:rFonts w:eastAsia="Times New Roman"/>
          <w:szCs w:val="24"/>
        </w:rPr>
        <w:t xml:space="preserve"> Ναι.</w:t>
      </w:r>
    </w:p>
    <w:p w14:paraId="5776E408" w14:textId="77777777" w:rsidR="00C04901" w:rsidRDefault="00EA6D8E">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33 έγινε δεκτό, όπως τροποποιήθηκε από την κυρία Υπουργό, κατά πλειοψηφία. </w:t>
      </w:r>
    </w:p>
    <w:p w14:paraId="5776E409" w14:textId="77777777" w:rsidR="00C04901" w:rsidRDefault="00EA6D8E">
      <w:pPr>
        <w:spacing w:line="600" w:lineRule="auto"/>
        <w:ind w:firstLine="720"/>
        <w:jc w:val="both"/>
        <w:rPr>
          <w:rFonts w:eastAsia="Times New Roman"/>
          <w:szCs w:val="24"/>
        </w:rPr>
      </w:pPr>
      <w:r>
        <w:rPr>
          <w:rFonts w:eastAsia="Times New Roman"/>
          <w:szCs w:val="24"/>
        </w:rPr>
        <w:t xml:space="preserve">Ερωτάται το Σώμα: Γίνεται δεκτό το άρθρο 34, αρχικό άρθρο 33, ως έχει; </w:t>
      </w:r>
    </w:p>
    <w:p w14:paraId="5776E40A" w14:textId="77777777" w:rsidR="00C04901" w:rsidRDefault="00EA6D8E">
      <w:pPr>
        <w:spacing w:line="600" w:lineRule="auto"/>
        <w:ind w:firstLine="720"/>
        <w:jc w:val="both"/>
        <w:rPr>
          <w:rFonts w:eastAsia="Times New Roman"/>
          <w:szCs w:val="24"/>
        </w:rPr>
      </w:pPr>
      <w:r>
        <w:rPr>
          <w:rFonts w:eastAsia="Times New Roman"/>
          <w:b/>
          <w:szCs w:val="24"/>
        </w:rPr>
        <w:t xml:space="preserve">ΓΡΗΓΟΡΙΟΣ ΣΤΟΓΙΑΝΝΙΔΗΣ: </w:t>
      </w:r>
      <w:r>
        <w:rPr>
          <w:rFonts w:eastAsia="Times New Roman"/>
          <w:szCs w:val="24"/>
        </w:rPr>
        <w:t>Ναι.</w:t>
      </w:r>
    </w:p>
    <w:p w14:paraId="5776E40B" w14:textId="77777777" w:rsidR="00C04901" w:rsidRDefault="00EA6D8E">
      <w:pPr>
        <w:spacing w:line="600" w:lineRule="auto"/>
        <w:ind w:firstLine="720"/>
        <w:jc w:val="both"/>
        <w:rPr>
          <w:rFonts w:eastAsia="Times New Roman"/>
          <w:szCs w:val="24"/>
        </w:rPr>
      </w:pPr>
      <w:r>
        <w:rPr>
          <w:rFonts w:eastAsia="Times New Roman"/>
          <w:b/>
          <w:szCs w:val="24"/>
        </w:rPr>
        <w:t xml:space="preserve">ΝΙΚΟΛΑΟΣ ΠΑΝΑΓΙΩΤΟΠΟΥΛΟΣ: </w:t>
      </w:r>
      <w:r>
        <w:rPr>
          <w:rFonts w:eastAsia="Times New Roman"/>
          <w:szCs w:val="24"/>
        </w:rPr>
        <w:t>Ναι.</w:t>
      </w:r>
    </w:p>
    <w:p w14:paraId="5776E40C" w14:textId="77777777" w:rsidR="00C04901" w:rsidRDefault="00EA6D8E">
      <w:pPr>
        <w:spacing w:line="600" w:lineRule="auto"/>
        <w:ind w:firstLine="720"/>
        <w:jc w:val="both"/>
        <w:rPr>
          <w:rFonts w:eastAsia="Times New Roman"/>
          <w:szCs w:val="24"/>
        </w:rPr>
      </w:pPr>
      <w:r>
        <w:rPr>
          <w:rFonts w:eastAsia="Times New Roman"/>
          <w:b/>
          <w:szCs w:val="24"/>
        </w:rPr>
        <w:t xml:space="preserve">ΔΗΜΗΤΡΙΟΣ ΚΟΥΚΟΥΤΣΗΣ: </w:t>
      </w:r>
      <w:r>
        <w:rPr>
          <w:rFonts w:eastAsia="Times New Roman"/>
          <w:szCs w:val="24"/>
        </w:rPr>
        <w:t xml:space="preserve">Όχι. </w:t>
      </w:r>
    </w:p>
    <w:p w14:paraId="5776E40D" w14:textId="77777777" w:rsidR="00C04901" w:rsidRDefault="00EA6D8E">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Όχι.</w:t>
      </w:r>
    </w:p>
    <w:p w14:paraId="5776E40E" w14:textId="77777777" w:rsidR="00C04901" w:rsidRDefault="00EA6D8E">
      <w:pPr>
        <w:spacing w:line="600" w:lineRule="auto"/>
        <w:ind w:firstLine="720"/>
        <w:jc w:val="both"/>
        <w:rPr>
          <w:rFonts w:eastAsia="Times New Roman"/>
          <w:b/>
          <w:szCs w:val="24"/>
        </w:rPr>
      </w:pPr>
      <w:r>
        <w:rPr>
          <w:rFonts w:eastAsia="Times New Roman"/>
          <w:b/>
          <w:szCs w:val="24"/>
        </w:rPr>
        <w:t xml:space="preserve">ΧΡΗΣΤΟΣ ΚΑΤΣΩΤΗΣ: </w:t>
      </w:r>
      <w:r>
        <w:rPr>
          <w:rFonts w:eastAsia="Times New Roman"/>
          <w:szCs w:val="24"/>
        </w:rPr>
        <w:t>Όχι.</w:t>
      </w:r>
    </w:p>
    <w:p w14:paraId="5776E40F" w14:textId="77777777" w:rsidR="00C04901" w:rsidRDefault="00EA6D8E">
      <w:pPr>
        <w:spacing w:line="600" w:lineRule="auto"/>
        <w:ind w:firstLine="720"/>
        <w:jc w:val="both"/>
        <w:rPr>
          <w:rFonts w:eastAsia="Times New Roman"/>
          <w:b/>
          <w:szCs w:val="24"/>
        </w:rPr>
      </w:pPr>
      <w:r>
        <w:rPr>
          <w:rFonts w:eastAsia="Times New Roman"/>
          <w:b/>
          <w:szCs w:val="24"/>
        </w:rPr>
        <w:t xml:space="preserve">ΚΩΝΣΤΑΝΤΙΝΟΣ ΜΠΑΡΓΙΩΤΑΣ: </w:t>
      </w:r>
      <w:r>
        <w:rPr>
          <w:rFonts w:eastAsia="Times New Roman"/>
          <w:szCs w:val="24"/>
        </w:rPr>
        <w:t>Όχι.</w:t>
      </w:r>
    </w:p>
    <w:p w14:paraId="5776E410" w14:textId="77777777" w:rsidR="00C04901" w:rsidRDefault="00EA6D8E">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5776E411" w14:textId="77777777" w:rsidR="00C04901" w:rsidRDefault="00EA6D8E">
      <w:pPr>
        <w:spacing w:line="600" w:lineRule="auto"/>
        <w:ind w:firstLine="720"/>
        <w:jc w:val="both"/>
        <w:rPr>
          <w:rFonts w:eastAsia="Times New Roman"/>
          <w:b/>
          <w:szCs w:val="24"/>
        </w:rPr>
      </w:pPr>
      <w:r>
        <w:rPr>
          <w:rFonts w:eastAsia="Times New Roman"/>
          <w:b/>
          <w:szCs w:val="24"/>
        </w:rPr>
        <w:t>ΘΕΟΔΩΡΑ ΜΕΓΑΛΟΟΙΚΟΝΟΜΟΥ:</w:t>
      </w:r>
      <w:r>
        <w:rPr>
          <w:rFonts w:eastAsia="Times New Roman"/>
          <w:szCs w:val="24"/>
        </w:rPr>
        <w:t xml:space="preserve"> Όχι.</w:t>
      </w:r>
    </w:p>
    <w:p w14:paraId="5776E412" w14:textId="77777777" w:rsidR="00C04901" w:rsidRDefault="00EA6D8E">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34 έγινε δεκτό ως έχει κατά πλειοψηφία. </w:t>
      </w:r>
    </w:p>
    <w:p w14:paraId="5776E413" w14:textId="77777777" w:rsidR="00C04901" w:rsidRDefault="00EA6D8E">
      <w:pPr>
        <w:spacing w:line="600" w:lineRule="auto"/>
        <w:ind w:firstLine="720"/>
        <w:jc w:val="both"/>
        <w:rPr>
          <w:rFonts w:eastAsia="Times New Roman"/>
          <w:szCs w:val="24"/>
        </w:rPr>
      </w:pPr>
      <w:r>
        <w:rPr>
          <w:rFonts w:eastAsia="Times New Roman"/>
          <w:szCs w:val="24"/>
        </w:rPr>
        <w:t xml:space="preserve">Τα αρχικά άρθρα 34 και 35 διαγράφονται. </w:t>
      </w:r>
    </w:p>
    <w:p w14:paraId="5776E414" w14:textId="77777777" w:rsidR="00C04901" w:rsidRDefault="00EA6D8E">
      <w:pPr>
        <w:spacing w:line="600" w:lineRule="auto"/>
        <w:ind w:firstLine="720"/>
        <w:jc w:val="both"/>
        <w:rPr>
          <w:rFonts w:eastAsia="Times New Roman"/>
          <w:szCs w:val="24"/>
        </w:rPr>
      </w:pPr>
      <w:r>
        <w:rPr>
          <w:rFonts w:eastAsia="Times New Roman"/>
          <w:szCs w:val="24"/>
        </w:rPr>
        <w:t xml:space="preserve">Ερωτάται το Σώμα: Γίνεται δεκτό το άρθρο 35, αρχικό άρθρο 36, όπως τροποποιήθηκε από την κυρία Υπουργό; </w:t>
      </w:r>
    </w:p>
    <w:p w14:paraId="5776E415" w14:textId="77777777" w:rsidR="00C04901" w:rsidRDefault="00EA6D8E">
      <w:pPr>
        <w:spacing w:line="600" w:lineRule="auto"/>
        <w:ind w:firstLine="720"/>
        <w:jc w:val="both"/>
        <w:rPr>
          <w:rFonts w:eastAsia="Times New Roman"/>
          <w:szCs w:val="24"/>
        </w:rPr>
      </w:pPr>
      <w:r>
        <w:rPr>
          <w:rFonts w:eastAsia="Times New Roman"/>
          <w:b/>
          <w:szCs w:val="24"/>
        </w:rPr>
        <w:t xml:space="preserve">ΓΡΗΓΟΡΙΟΣ ΣΤΟΓΙΑΝΝΙΔΗΣ: </w:t>
      </w:r>
      <w:r>
        <w:rPr>
          <w:rFonts w:eastAsia="Times New Roman"/>
          <w:szCs w:val="24"/>
        </w:rPr>
        <w:t>Ναι.</w:t>
      </w:r>
    </w:p>
    <w:p w14:paraId="5776E416" w14:textId="77777777" w:rsidR="00C04901" w:rsidRDefault="00EA6D8E">
      <w:pPr>
        <w:spacing w:line="600" w:lineRule="auto"/>
        <w:ind w:firstLine="720"/>
        <w:jc w:val="both"/>
        <w:rPr>
          <w:rFonts w:eastAsia="Times New Roman"/>
          <w:szCs w:val="24"/>
        </w:rPr>
      </w:pPr>
      <w:r>
        <w:rPr>
          <w:rFonts w:eastAsia="Times New Roman"/>
          <w:b/>
          <w:szCs w:val="24"/>
        </w:rPr>
        <w:t xml:space="preserve">ΝΙΚΟΛΑΟΣ ΠΑΝΑΓΙΩΤΟΠΟΥΛΟΣ: </w:t>
      </w:r>
      <w:r>
        <w:rPr>
          <w:rFonts w:eastAsia="Times New Roman"/>
          <w:szCs w:val="24"/>
        </w:rPr>
        <w:t>Ναι.</w:t>
      </w:r>
    </w:p>
    <w:p w14:paraId="5776E417" w14:textId="77777777" w:rsidR="00C04901" w:rsidRDefault="00EA6D8E">
      <w:pPr>
        <w:spacing w:line="600" w:lineRule="auto"/>
        <w:ind w:firstLine="720"/>
        <w:jc w:val="both"/>
        <w:rPr>
          <w:rFonts w:eastAsia="Times New Roman"/>
          <w:szCs w:val="24"/>
        </w:rPr>
      </w:pPr>
      <w:r>
        <w:rPr>
          <w:rFonts w:eastAsia="Times New Roman"/>
          <w:b/>
          <w:szCs w:val="24"/>
        </w:rPr>
        <w:t xml:space="preserve">ΔΗΜΗΤΡΙΟΣ ΚΟΥΚΟΥΤΣΗΣ: </w:t>
      </w:r>
      <w:r>
        <w:rPr>
          <w:rFonts w:eastAsia="Times New Roman"/>
          <w:szCs w:val="24"/>
        </w:rPr>
        <w:t xml:space="preserve">Όχι. </w:t>
      </w:r>
    </w:p>
    <w:p w14:paraId="5776E418" w14:textId="77777777" w:rsidR="00C04901" w:rsidRDefault="00EA6D8E">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Όχι.</w:t>
      </w:r>
    </w:p>
    <w:p w14:paraId="5776E419" w14:textId="77777777" w:rsidR="00C04901" w:rsidRDefault="00EA6D8E">
      <w:pPr>
        <w:spacing w:line="600" w:lineRule="auto"/>
        <w:ind w:firstLine="720"/>
        <w:jc w:val="both"/>
        <w:rPr>
          <w:rFonts w:eastAsia="Times New Roman"/>
          <w:b/>
          <w:szCs w:val="24"/>
        </w:rPr>
      </w:pPr>
      <w:r>
        <w:rPr>
          <w:rFonts w:eastAsia="Times New Roman"/>
          <w:b/>
          <w:szCs w:val="24"/>
        </w:rPr>
        <w:t xml:space="preserve">ΧΡΗΣΤΟΣ ΚΑΤΣΩΤΗΣ: </w:t>
      </w:r>
      <w:r>
        <w:rPr>
          <w:rFonts w:eastAsia="Times New Roman"/>
          <w:szCs w:val="24"/>
        </w:rPr>
        <w:t>Όχι.</w:t>
      </w:r>
    </w:p>
    <w:p w14:paraId="5776E41A" w14:textId="77777777" w:rsidR="00C04901" w:rsidRDefault="00EA6D8E">
      <w:pPr>
        <w:spacing w:line="600" w:lineRule="auto"/>
        <w:ind w:firstLine="720"/>
        <w:jc w:val="both"/>
        <w:rPr>
          <w:rFonts w:eastAsia="Times New Roman"/>
          <w:b/>
          <w:szCs w:val="24"/>
        </w:rPr>
      </w:pPr>
      <w:r>
        <w:rPr>
          <w:rFonts w:eastAsia="Times New Roman"/>
          <w:b/>
          <w:szCs w:val="24"/>
        </w:rPr>
        <w:t xml:space="preserve">ΚΩΝΣΤΑΝΤΙΝΟΣ ΜΠΑΡΓΙΩΤΑΣ: </w:t>
      </w:r>
      <w:r>
        <w:rPr>
          <w:rFonts w:eastAsia="Times New Roman"/>
          <w:szCs w:val="24"/>
        </w:rPr>
        <w:t>Όχι.</w:t>
      </w:r>
    </w:p>
    <w:p w14:paraId="5776E41B" w14:textId="77777777" w:rsidR="00C04901" w:rsidRDefault="00EA6D8E">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5776E41C" w14:textId="77777777" w:rsidR="00C04901" w:rsidRDefault="00EA6D8E">
      <w:pPr>
        <w:spacing w:line="600" w:lineRule="auto"/>
        <w:ind w:firstLine="720"/>
        <w:jc w:val="both"/>
        <w:rPr>
          <w:rFonts w:eastAsia="Times New Roman"/>
          <w:b/>
          <w:szCs w:val="24"/>
        </w:rPr>
      </w:pPr>
      <w:r>
        <w:rPr>
          <w:rFonts w:eastAsia="Times New Roman"/>
          <w:b/>
          <w:szCs w:val="24"/>
        </w:rPr>
        <w:t>ΘΕΟΔΩΡΑ ΜΕΓΑΛΟΟΙΚΟΝΟΜΟΥ:</w:t>
      </w:r>
      <w:r>
        <w:rPr>
          <w:rFonts w:eastAsia="Times New Roman"/>
          <w:szCs w:val="24"/>
        </w:rPr>
        <w:t xml:space="preserve"> Όχι.</w:t>
      </w:r>
    </w:p>
    <w:p w14:paraId="5776E41D" w14:textId="77777777" w:rsidR="00C04901" w:rsidRDefault="00EA6D8E">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35 έγινε δεκτό, όπως τροποποιήθηκε από την κυρία Υπουργό, κατά πλειοψηφία. </w:t>
      </w:r>
    </w:p>
    <w:p w14:paraId="5776E41E" w14:textId="77777777" w:rsidR="00C04901" w:rsidRDefault="00EA6D8E">
      <w:pPr>
        <w:spacing w:line="600" w:lineRule="auto"/>
        <w:ind w:firstLine="720"/>
        <w:jc w:val="both"/>
        <w:rPr>
          <w:rFonts w:eastAsia="Times New Roman"/>
          <w:szCs w:val="24"/>
        </w:rPr>
      </w:pPr>
      <w:r>
        <w:rPr>
          <w:rFonts w:eastAsia="Times New Roman"/>
          <w:szCs w:val="24"/>
        </w:rPr>
        <w:t xml:space="preserve">Ερωτάται το Σώμα: Γίνεται δεκτό το άρθρο 36, αρχικό άρθρο 37, ως έχει; </w:t>
      </w:r>
    </w:p>
    <w:p w14:paraId="5776E41F" w14:textId="77777777" w:rsidR="00C04901" w:rsidRDefault="00EA6D8E">
      <w:pPr>
        <w:spacing w:line="600" w:lineRule="auto"/>
        <w:ind w:firstLine="720"/>
        <w:jc w:val="both"/>
        <w:rPr>
          <w:rFonts w:eastAsia="Times New Roman"/>
          <w:szCs w:val="24"/>
        </w:rPr>
      </w:pPr>
      <w:r>
        <w:rPr>
          <w:rFonts w:eastAsia="Times New Roman"/>
          <w:b/>
          <w:szCs w:val="24"/>
        </w:rPr>
        <w:t xml:space="preserve">ΓΡΗΓΟΡΙΟΣ ΣΤΟΓΙΑΝΝΙΔΗΣ: </w:t>
      </w:r>
      <w:r>
        <w:rPr>
          <w:rFonts w:eastAsia="Times New Roman"/>
          <w:szCs w:val="24"/>
        </w:rPr>
        <w:t>Ναι.</w:t>
      </w:r>
    </w:p>
    <w:p w14:paraId="5776E420" w14:textId="77777777" w:rsidR="00C04901" w:rsidRDefault="00EA6D8E">
      <w:pPr>
        <w:spacing w:line="600" w:lineRule="auto"/>
        <w:ind w:firstLine="720"/>
        <w:jc w:val="both"/>
        <w:rPr>
          <w:rFonts w:eastAsia="Times New Roman"/>
          <w:szCs w:val="24"/>
        </w:rPr>
      </w:pPr>
      <w:r>
        <w:rPr>
          <w:rFonts w:eastAsia="Times New Roman"/>
          <w:b/>
          <w:szCs w:val="24"/>
        </w:rPr>
        <w:t xml:space="preserve">ΝΙΚΟΛΑΟΣ ΠΑΝΑΓΙΩΤΟΠΟΥΛΟΣ: </w:t>
      </w:r>
      <w:r>
        <w:rPr>
          <w:rFonts w:eastAsia="Times New Roman"/>
          <w:szCs w:val="24"/>
        </w:rPr>
        <w:t>Ναι.</w:t>
      </w:r>
    </w:p>
    <w:p w14:paraId="5776E421" w14:textId="77777777" w:rsidR="00C04901" w:rsidRDefault="00EA6D8E">
      <w:pPr>
        <w:spacing w:line="600" w:lineRule="auto"/>
        <w:ind w:firstLine="720"/>
        <w:jc w:val="both"/>
        <w:rPr>
          <w:rFonts w:eastAsia="Times New Roman"/>
          <w:szCs w:val="24"/>
        </w:rPr>
      </w:pPr>
      <w:r>
        <w:rPr>
          <w:rFonts w:eastAsia="Times New Roman"/>
          <w:b/>
          <w:szCs w:val="24"/>
        </w:rPr>
        <w:t xml:space="preserve">ΔΗΜΗΤΡΙΟΣ ΚΟΥΚΟΥΤΣΗΣ: </w:t>
      </w:r>
      <w:r>
        <w:rPr>
          <w:rFonts w:eastAsia="Times New Roman"/>
          <w:szCs w:val="24"/>
        </w:rPr>
        <w:t xml:space="preserve">Όχι. </w:t>
      </w:r>
    </w:p>
    <w:p w14:paraId="5776E422" w14:textId="77777777" w:rsidR="00C04901" w:rsidRDefault="00EA6D8E">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Όχι.</w:t>
      </w:r>
    </w:p>
    <w:p w14:paraId="5776E423" w14:textId="77777777" w:rsidR="00C04901" w:rsidRDefault="00EA6D8E">
      <w:pPr>
        <w:spacing w:line="600" w:lineRule="auto"/>
        <w:ind w:firstLine="720"/>
        <w:jc w:val="both"/>
        <w:rPr>
          <w:rFonts w:eastAsia="Times New Roman"/>
          <w:b/>
          <w:szCs w:val="24"/>
        </w:rPr>
      </w:pPr>
      <w:r>
        <w:rPr>
          <w:rFonts w:eastAsia="Times New Roman"/>
          <w:b/>
          <w:szCs w:val="24"/>
        </w:rPr>
        <w:t xml:space="preserve">ΧΡΗΣΤΟΣ ΚΑΤΣΩΤΗΣ: </w:t>
      </w:r>
      <w:r>
        <w:rPr>
          <w:rFonts w:eastAsia="Times New Roman"/>
          <w:szCs w:val="24"/>
        </w:rPr>
        <w:t>Όχι.</w:t>
      </w:r>
    </w:p>
    <w:p w14:paraId="5776E424" w14:textId="77777777" w:rsidR="00C04901" w:rsidRDefault="00EA6D8E">
      <w:pPr>
        <w:spacing w:line="600" w:lineRule="auto"/>
        <w:ind w:firstLine="720"/>
        <w:jc w:val="both"/>
        <w:rPr>
          <w:rFonts w:eastAsia="Times New Roman"/>
          <w:b/>
          <w:szCs w:val="24"/>
        </w:rPr>
      </w:pPr>
      <w:r>
        <w:rPr>
          <w:rFonts w:eastAsia="Times New Roman"/>
          <w:b/>
          <w:szCs w:val="24"/>
        </w:rPr>
        <w:t xml:space="preserve">ΚΩΝΣΤΑΝΤΙΝΟΣ ΜΠΑΡΓΙΩΤΑΣ: </w:t>
      </w:r>
      <w:r>
        <w:rPr>
          <w:rFonts w:eastAsia="Times New Roman"/>
          <w:szCs w:val="24"/>
        </w:rPr>
        <w:t>Όχι.</w:t>
      </w:r>
    </w:p>
    <w:p w14:paraId="5776E425" w14:textId="77777777" w:rsidR="00C04901" w:rsidRDefault="00EA6D8E">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5776E426" w14:textId="77777777" w:rsidR="00C04901" w:rsidRDefault="00EA6D8E">
      <w:pPr>
        <w:spacing w:line="600" w:lineRule="auto"/>
        <w:ind w:firstLine="720"/>
        <w:jc w:val="both"/>
        <w:rPr>
          <w:rFonts w:eastAsia="Times New Roman"/>
          <w:b/>
          <w:szCs w:val="24"/>
        </w:rPr>
      </w:pPr>
      <w:r>
        <w:rPr>
          <w:rFonts w:eastAsia="Times New Roman"/>
          <w:b/>
          <w:szCs w:val="24"/>
        </w:rPr>
        <w:t>ΘΕΟΔΩΡΑ ΜΕΓΑΛΟΟΙΚΟΝΟΜΟΥ:</w:t>
      </w:r>
      <w:r>
        <w:rPr>
          <w:rFonts w:eastAsia="Times New Roman"/>
          <w:szCs w:val="24"/>
        </w:rPr>
        <w:t xml:space="preserve"> Όχι.</w:t>
      </w:r>
    </w:p>
    <w:p w14:paraId="5776E427" w14:textId="77777777" w:rsidR="00C04901" w:rsidRDefault="00EA6D8E">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36 έγινε δεκτό ως έχει κατά πλειοψηφία. </w:t>
      </w:r>
    </w:p>
    <w:p w14:paraId="5776E428" w14:textId="77777777" w:rsidR="00C04901" w:rsidRDefault="00EA6D8E">
      <w:pPr>
        <w:spacing w:line="600" w:lineRule="auto"/>
        <w:ind w:firstLine="720"/>
        <w:jc w:val="both"/>
        <w:rPr>
          <w:rFonts w:eastAsia="Times New Roman"/>
          <w:szCs w:val="24"/>
        </w:rPr>
      </w:pPr>
      <w:r>
        <w:rPr>
          <w:rFonts w:eastAsia="Times New Roman"/>
          <w:szCs w:val="24"/>
        </w:rPr>
        <w:t xml:space="preserve">Ερωτάται το Σώμα: Γίνεται δεκτό το άρθρο 37, αρχικό άρθρο 38, ως έχει; </w:t>
      </w:r>
    </w:p>
    <w:p w14:paraId="5776E429" w14:textId="77777777" w:rsidR="00C04901" w:rsidRDefault="00EA6D8E">
      <w:pPr>
        <w:spacing w:line="600" w:lineRule="auto"/>
        <w:ind w:firstLine="720"/>
        <w:jc w:val="both"/>
        <w:rPr>
          <w:rFonts w:eastAsia="Times New Roman"/>
          <w:szCs w:val="24"/>
        </w:rPr>
      </w:pPr>
      <w:r>
        <w:rPr>
          <w:rFonts w:eastAsia="Times New Roman"/>
          <w:b/>
          <w:szCs w:val="24"/>
        </w:rPr>
        <w:t xml:space="preserve">ΓΡΗΓΟΡΙΟΣ ΣΤΟΓΙΑΝΝΙΔΗΣ: </w:t>
      </w:r>
      <w:r>
        <w:rPr>
          <w:rFonts w:eastAsia="Times New Roman"/>
          <w:szCs w:val="24"/>
        </w:rPr>
        <w:t>Ναι.</w:t>
      </w:r>
    </w:p>
    <w:p w14:paraId="5776E42A" w14:textId="77777777" w:rsidR="00C04901" w:rsidRDefault="00EA6D8E">
      <w:pPr>
        <w:spacing w:line="600" w:lineRule="auto"/>
        <w:ind w:firstLine="720"/>
        <w:jc w:val="both"/>
        <w:rPr>
          <w:rFonts w:eastAsia="Times New Roman"/>
          <w:szCs w:val="24"/>
        </w:rPr>
      </w:pPr>
      <w:r>
        <w:rPr>
          <w:rFonts w:eastAsia="Times New Roman"/>
          <w:b/>
          <w:szCs w:val="24"/>
        </w:rPr>
        <w:t xml:space="preserve">ΝΙΚΟΛΑΟΣ ΠΑΝΑΓΙΩΤΟΠΟΥΛΟΣ: </w:t>
      </w:r>
      <w:r>
        <w:rPr>
          <w:rFonts w:eastAsia="Times New Roman"/>
          <w:szCs w:val="24"/>
        </w:rPr>
        <w:t>Ναι.</w:t>
      </w:r>
    </w:p>
    <w:p w14:paraId="5776E42B" w14:textId="77777777" w:rsidR="00C04901" w:rsidRDefault="00EA6D8E">
      <w:pPr>
        <w:spacing w:line="600" w:lineRule="auto"/>
        <w:ind w:firstLine="720"/>
        <w:jc w:val="both"/>
        <w:rPr>
          <w:rFonts w:eastAsia="Times New Roman"/>
          <w:szCs w:val="24"/>
        </w:rPr>
      </w:pPr>
      <w:r>
        <w:rPr>
          <w:rFonts w:eastAsia="Times New Roman"/>
          <w:b/>
          <w:szCs w:val="24"/>
        </w:rPr>
        <w:t xml:space="preserve">ΔΗΜΗΤΡΙΟΣ ΚΟΥΚΟΥΤΣΗΣ: </w:t>
      </w:r>
      <w:r>
        <w:rPr>
          <w:rFonts w:eastAsia="Times New Roman"/>
          <w:szCs w:val="24"/>
        </w:rPr>
        <w:t xml:space="preserve">Όχι. </w:t>
      </w:r>
    </w:p>
    <w:p w14:paraId="5776E42C" w14:textId="77777777" w:rsidR="00C04901" w:rsidRDefault="00EA6D8E">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Παρών.</w:t>
      </w:r>
    </w:p>
    <w:p w14:paraId="5776E42D" w14:textId="77777777" w:rsidR="00C04901" w:rsidRDefault="00EA6D8E">
      <w:pPr>
        <w:spacing w:line="600" w:lineRule="auto"/>
        <w:ind w:firstLine="720"/>
        <w:jc w:val="both"/>
        <w:rPr>
          <w:rFonts w:eastAsia="Times New Roman"/>
          <w:b/>
          <w:szCs w:val="24"/>
        </w:rPr>
      </w:pPr>
      <w:r>
        <w:rPr>
          <w:rFonts w:eastAsia="Times New Roman"/>
          <w:b/>
          <w:szCs w:val="24"/>
        </w:rPr>
        <w:t xml:space="preserve">ΧΡΗΣΤΟΣ ΚΑΤΣΩΤΗΣ: </w:t>
      </w:r>
      <w:r>
        <w:rPr>
          <w:rFonts w:eastAsia="Times New Roman"/>
          <w:szCs w:val="24"/>
        </w:rPr>
        <w:t>Όχι.</w:t>
      </w:r>
    </w:p>
    <w:p w14:paraId="5776E42E" w14:textId="77777777" w:rsidR="00C04901" w:rsidRDefault="00EA6D8E">
      <w:pPr>
        <w:spacing w:line="600" w:lineRule="auto"/>
        <w:ind w:firstLine="720"/>
        <w:jc w:val="both"/>
        <w:rPr>
          <w:rFonts w:eastAsia="Times New Roman"/>
          <w:b/>
          <w:szCs w:val="24"/>
        </w:rPr>
      </w:pPr>
      <w:r>
        <w:rPr>
          <w:rFonts w:eastAsia="Times New Roman"/>
          <w:b/>
          <w:szCs w:val="24"/>
        </w:rPr>
        <w:t xml:space="preserve">ΚΩΝΣΤΑΝΤΙΝΟΣ ΜΠΑΡΓΙΩΤΑΣ: </w:t>
      </w:r>
      <w:r>
        <w:rPr>
          <w:rFonts w:eastAsia="Times New Roman"/>
          <w:szCs w:val="24"/>
        </w:rPr>
        <w:t>Όχι.</w:t>
      </w:r>
    </w:p>
    <w:p w14:paraId="5776E42F" w14:textId="77777777" w:rsidR="00C04901" w:rsidRDefault="00EA6D8E">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5776E430" w14:textId="77777777" w:rsidR="00C04901" w:rsidRDefault="00EA6D8E">
      <w:pPr>
        <w:spacing w:line="600" w:lineRule="auto"/>
        <w:ind w:firstLine="720"/>
        <w:jc w:val="both"/>
        <w:rPr>
          <w:rFonts w:eastAsia="Times New Roman"/>
          <w:b/>
          <w:szCs w:val="24"/>
        </w:rPr>
      </w:pPr>
      <w:r>
        <w:rPr>
          <w:rFonts w:eastAsia="Times New Roman"/>
          <w:b/>
          <w:szCs w:val="24"/>
        </w:rPr>
        <w:t>ΘΕΟΔΩΡΑ ΜΕΓΑΛΟΟΙΚΟΝΟΜΟΥ:</w:t>
      </w:r>
      <w:r>
        <w:rPr>
          <w:rFonts w:eastAsia="Times New Roman"/>
          <w:szCs w:val="24"/>
        </w:rPr>
        <w:t xml:space="preserve"> Παρών.</w:t>
      </w:r>
    </w:p>
    <w:p w14:paraId="5776E431" w14:textId="77777777" w:rsidR="00C04901" w:rsidRDefault="00EA6D8E">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37 έγινε δεκτό ως έχει κατά πλειοψηφία. </w:t>
      </w:r>
    </w:p>
    <w:p w14:paraId="5776E432" w14:textId="77777777" w:rsidR="00C04901" w:rsidRDefault="00EA6D8E">
      <w:pPr>
        <w:spacing w:line="600" w:lineRule="auto"/>
        <w:ind w:firstLine="720"/>
        <w:jc w:val="both"/>
        <w:rPr>
          <w:rFonts w:eastAsia="Times New Roman"/>
          <w:szCs w:val="24"/>
        </w:rPr>
      </w:pPr>
      <w:r>
        <w:rPr>
          <w:rFonts w:eastAsia="Times New Roman"/>
          <w:szCs w:val="24"/>
        </w:rPr>
        <w:t xml:space="preserve">Ερωτάται το Σώμα: Γίνεται δεκτό το άρθρο 38, αρχικό άρθρο 39, ως έχει; </w:t>
      </w:r>
    </w:p>
    <w:p w14:paraId="5776E433" w14:textId="77777777" w:rsidR="00C04901" w:rsidRDefault="00EA6D8E">
      <w:pPr>
        <w:spacing w:line="600" w:lineRule="auto"/>
        <w:ind w:firstLine="720"/>
        <w:jc w:val="both"/>
        <w:rPr>
          <w:rFonts w:eastAsia="Times New Roman"/>
          <w:szCs w:val="24"/>
        </w:rPr>
      </w:pPr>
      <w:r>
        <w:rPr>
          <w:rFonts w:eastAsia="Times New Roman"/>
          <w:b/>
          <w:szCs w:val="24"/>
        </w:rPr>
        <w:t xml:space="preserve">ΓΡΗΓΟΡΙΟΣ ΣΤΟΓΙΑΝΝΙΔΗΣ: </w:t>
      </w:r>
      <w:r>
        <w:rPr>
          <w:rFonts w:eastAsia="Times New Roman"/>
          <w:szCs w:val="24"/>
        </w:rPr>
        <w:t>Ναι.</w:t>
      </w:r>
    </w:p>
    <w:p w14:paraId="5776E434" w14:textId="77777777" w:rsidR="00C04901" w:rsidRDefault="00EA6D8E">
      <w:pPr>
        <w:spacing w:line="600" w:lineRule="auto"/>
        <w:ind w:firstLine="720"/>
        <w:jc w:val="both"/>
        <w:rPr>
          <w:rFonts w:eastAsia="Times New Roman"/>
          <w:szCs w:val="24"/>
        </w:rPr>
      </w:pPr>
      <w:r>
        <w:rPr>
          <w:rFonts w:eastAsia="Times New Roman"/>
          <w:b/>
          <w:szCs w:val="24"/>
        </w:rPr>
        <w:t xml:space="preserve">ΝΙΚΟΛΑΟΣ ΠΑΝΑΓΙΩΤΟΠΟΥΛΟΣ: </w:t>
      </w:r>
      <w:r>
        <w:rPr>
          <w:rFonts w:eastAsia="Times New Roman"/>
          <w:szCs w:val="24"/>
        </w:rPr>
        <w:t>Ναι.</w:t>
      </w:r>
    </w:p>
    <w:p w14:paraId="5776E435" w14:textId="77777777" w:rsidR="00C04901" w:rsidRDefault="00EA6D8E">
      <w:pPr>
        <w:spacing w:line="600" w:lineRule="auto"/>
        <w:ind w:firstLine="720"/>
        <w:jc w:val="both"/>
        <w:rPr>
          <w:rFonts w:eastAsia="Times New Roman"/>
          <w:szCs w:val="24"/>
        </w:rPr>
      </w:pPr>
      <w:r>
        <w:rPr>
          <w:rFonts w:eastAsia="Times New Roman"/>
          <w:b/>
          <w:szCs w:val="24"/>
        </w:rPr>
        <w:t xml:space="preserve">ΔΗΜΗΤΡΙΟΣ ΚΟΥΚΟΥΤΣΗΣ: </w:t>
      </w:r>
      <w:r>
        <w:rPr>
          <w:rFonts w:eastAsia="Times New Roman"/>
          <w:szCs w:val="24"/>
        </w:rPr>
        <w:t xml:space="preserve">Όχι. </w:t>
      </w:r>
    </w:p>
    <w:p w14:paraId="5776E436" w14:textId="77777777" w:rsidR="00C04901" w:rsidRDefault="00EA6D8E">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Παρών.</w:t>
      </w:r>
    </w:p>
    <w:p w14:paraId="5776E437" w14:textId="77777777" w:rsidR="00C04901" w:rsidRDefault="00EA6D8E">
      <w:pPr>
        <w:spacing w:line="600" w:lineRule="auto"/>
        <w:ind w:firstLine="720"/>
        <w:jc w:val="both"/>
        <w:rPr>
          <w:rFonts w:eastAsia="Times New Roman"/>
          <w:b/>
          <w:szCs w:val="24"/>
        </w:rPr>
      </w:pPr>
      <w:r>
        <w:rPr>
          <w:rFonts w:eastAsia="Times New Roman"/>
          <w:b/>
          <w:szCs w:val="24"/>
        </w:rPr>
        <w:t xml:space="preserve">ΧΡΗΣΤΟΣ ΚΑΤΣΩΤΗΣ: </w:t>
      </w:r>
      <w:r>
        <w:rPr>
          <w:rFonts w:eastAsia="Times New Roman"/>
          <w:szCs w:val="24"/>
        </w:rPr>
        <w:t>Όχι.</w:t>
      </w:r>
    </w:p>
    <w:p w14:paraId="5776E438" w14:textId="77777777" w:rsidR="00C04901" w:rsidRDefault="00EA6D8E">
      <w:pPr>
        <w:spacing w:line="600" w:lineRule="auto"/>
        <w:ind w:firstLine="720"/>
        <w:jc w:val="both"/>
        <w:rPr>
          <w:rFonts w:eastAsia="Times New Roman"/>
          <w:b/>
          <w:szCs w:val="24"/>
        </w:rPr>
      </w:pPr>
      <w:r>
        <w:rPr>
          <w:rFonts w:eastAsia="Times New Roman"/>
          <w:b/>
          <w:szCs w:val="24"/>
        </w:rPr>
        <w:t xml:space="preserve">ΚΩΝΣΤΑΝΤΙΝΟΣ ΜΠΑΡΓΙΩΤΑΣ: </w:t>
      </w:r>
      <w:r>
        <w:rPr>
          <w:rFonts w:eastAsia="Times New Roman"/>
          <w:szCs w:val="24"/>
        </w:rPr>
        <w:t>Όχι.</w:t>
      </w:r>
    </w:p>
    <w:p w14:paraId="5776E439" w14:textId="77777777" w:rsidR="00C04901" w:rsidRDefault="00EA6D8E">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5776E43A" w14:textId="77777777" w:rsidR="00C04901" w:rsidRDefault="00EA6D8E">
      <w:pPr>
        <w:spacing w:line="600" w:lineRule="auto"/>
        <w:ind w:firstLine="720"/>
        <w:jc w:val="both"/>
        <w:rPr>
          <w:rFonts w:eastAsia="Times New Roman"/>
          <w:b/>
          <w:szCs w:val="24"/>
        </w:rPr>
      </w:pPr>
      <w:r>
        <w:rPr>
          <w:rFonts w:eastAsia="Times New Roman"/>
          <w:b/>
          <w:szCs w:val="24"/>
        </w:rPr>
        <w:t>ΘΕΟΔΩΡΑ ΜΕΓΑΛΟΟΙΚΟΝΟΜΟΥ:</w:t>
      </w:r>
      <w:r>
        <w:rPr>
          <w:rFonts w:eastAsia="Times New Roman"/>
          <w:szCs w:val="24"/>
        </w:rPr>
        <w:t xml:space="preserve"> Παρών.</w:t>
      </w:r>
    </w:p>
    <w:p w14:paraId="5776E43B" w14:textId="77777777" w:rsidR="00C04901" w:rsidRDefault="00EA6D8E">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38 έγινε δεκτό ως έχει κατά πλειοψηφία. </w:t>
      </w:r>
    </w:p>
    <w:p w14:paraId="5776E43C" w14:textId="77777777" w:rsidR="00C04901" w:rsidRDefault="00EA6D8E">
      <w:pPr>
        <w:spacing w:line="600" w:lineRule="auto"/>
        <w:ind w:firstLine="720"/>
        <w:jc w:val="both"/>
        <w:rPr>
          <w:rFonts w:eastAsia="Times New Roman"/>
          <w:szCs w:val="24"/>
        </w:rPr>
      </w:pPr>
      <w:r>
        <w:rPr>
          <w:rFonts w:eastAsia="Times New Roman"/>
          <w:szCs w:val="24"/>
        </w:rPr>
        <w:t xml:space="preserve">Ερωτάται το Σώμα: Γίνεται δεκτό το άρθρο 39, αρχικό άρθρο 40, ως έχει; </w:t>
      </w:r>
    </w:p>
    <w:p w14:paraId="5776E43D" w14:textId="77777777" w:rsidR="00C04901" w:rsidRDefault="00EA6D8E">
      <w:pPr>
        <w:spacing w:line="600" w:lineRule="auto"/>
        <w:ind w:firstLine="720"/>
        <w:jc w:val="both"/>
        <w:rPr>
          <w:rFonts w:eastAsia="Times New Roman"/>
          <w:szCs w:val="24"/>
        </w:rPr>
      </w:pPr>
      <w:r>
        <w:rPr>
          <w:rFonts w:eastAsia="Times New Roman"/>
          <w:b/>
          <w:szCs w:val="24"/>
        </w:rPr>
        <w:t xml:space="preserve">ΓΡΗΓΟΡΙΟΣ ΣΤΟΓΙΑΝΝΙΔΗΣ: </w:t>
      </w:r>
      <w:r>
        <w:rPr>
          <w:rFonts w:eastAsia="Times New Roman"/>
          <w:szCs w:val="24"/>
        </w:rPr>
        <w:t>Ναι.</w:t>
      </w:r>
    </w:p>
    <w:p w14:paraId="5776E43E" w14:textId="77777777" w:rsidR="00C04901" w:rsidRDefault="00EA6D8E">
      <w:pPr>
        <w:spacing w:line="600" w:lineRule="auto"/>
        <w:ind w:firstLine="720"/>
        <w:jc w:val="both"/>
        <w:rPr>
          <w:rFonts w:eastAsia="Times New Roman"/>
          <w:szCs w:val="24"/>
        </w:rPr>
      </w:pPr>
      <w:r>
        <w:rPr>
          <w:rFonts w:eastAsia="Times New Roman"/>
          <w:b/>
          <w:szCs w:val="24"/>
        </w:rPr>
        <w:t xml:space="preserve">ΝΙΚΟΛΑΟΣ ΠΑΝΑΓΙΩΤΟΠΟΥΛΟΣ: </w:t>
      </w:r>
      <w:r>
        <w:rPr>
          <w:rFonts w:eastAsia="Times New Roman"/>
          <w:szCs w:val="24"/>
        </w:rPr>
        <w:t>Ναι.</w:t>
      </w:r>
    </w:p>
    <w:p w14:paraId="5776E43F" w14:textId="77777777" w:rsidR="00C04901" w:rsidRDefault="00EA6D8E">
      <w:pPr>
        <w:spacing w:line="600" w:lineRule="auto"/>
        <w:ind w:firstLine="720"/>
        <w:jc w:val="both"/>
        <w:rPr>
          <w:rFonts w:eastAsia="Times New Roman"/>
          <w:szCs w:val="24"/>
        </w:rPr>
      </w:pPr>
      <w:r>
        <w:rPr>
          <w:rFonts w:eastAsia="Times New Roman"/>
          <w:b/>
          <w:szCs w:val="24"/>
        </w:rPr>
        <w:t xml:space="preserve">ΔΗΜΗΤΡΙΟΣ ΚΟΥΚΟΥΤΣΗΣ: </w:t>
      </w:r>
      <w:r>
        <w:rPr>
          <w:rFonts w:eastAsia="Times New Roman"/>
          <w:szCs w:val="24"/>
        </w:rPr>
        <w:t xml:space="preserve">Όχι. </w:t>
      </w:r>
    </w:p>
    <w:p w14:paraId="5776E440" w14:textId="77777777" w:rsidR="00C04901" w:rsidRDefault="00EA6D8E">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Όχι.</w:t>
      </w:r>
    </w:p>
    <w:p w14:paraId="5776E441" w14:textId="77777777" w:rsidR="00C04901" w:rsidRDefault="00EA6D8E">
      <w:pPr>
        <w:spacing w:line="600" w:lineRule="auto"/>
        <w:ind w:firstLine="720"/>
        <w:jc w:val="both"/>
        <w:rPr>
          <w:rFonts w:eastAsia="Times New Roman"/>
          <w:b/>
          <w:szCs w:val="24"/>
        </w:rPr>
      </w:pPr>
      <w:r>
        <w:rPr>
          <w:rFonts w:eastAsia="Times New Roman"/>
          <w:b/>
          <w:szCs w:val="24"/>
        </w:rPr>
        <w:t xml:space="preserve">ΧΡΗΣΤΟΣ ΚΑΤΣΩΤΗΣ: </w:t>
      </w:r>
      <w:r>
        <w:rPr>
          <w:rFonts w:eastAsia="Times New Roman"/>
          <w:szCs w:val="24"/>
        </w:rPr>
        <w:t>Όχι.</w:t>
      </w:r>
    </w:p>
    <w:p w14:paraId="5776E442" w14:textId="77777777" w:rsidR="00C04901" w:rsidRDefault="00EA6D8E">
      <w:pPr>
        <w:spacing w:line="600" w:lineRule="auto"/>
        <w:ind w:firstLine="720"/>
        <w:jc w:val="both"/>
        <w:rPr>
          <w:rFonts w:eastAsia="Times New Roman"/>
          <w:b/>
          <w:szCs w:val="24"/>
        </w:rPr>
      </w:pPr>
      <w:r>
        <w:rPr>
          <w:rFonts w:eastAsia="Times New Roman"/>
          <w:b/>
          <w:szCs w:val="24"/>
        </w:rPr>
        <w:t xml:space="preserve">ΚΩΝΣΤΑΝΤΙΝΟΣ ΜΠΑΡΓΙΩΤΑΣ: </w:t>
      </w:r>
      <w:r>
        <w:rPr>
          <w:rFonts w:eastAsia="Times New Roman"/>
          <w:szCs w:val="24"/>
        </w:rPr>
        <w:t>Όχι.</w:t>
      </w:r>
    </w:p>
    <w:p w14:paraId="5776E443" w14:textId="77777777" w:rsidR="00C04901" w:rsidRDefault="00EA6D8E">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5776E444" w14:textId="77777777" w:rsidR="00C04901" w:rsidRDefault="00EA6D8E">
      <w:pPr>
        <w:spacing w:line="600" w:lineRule="auto"/>
        <w:ind w:firstLine="720"/>
        <w:jc w:val="both"/>
        <w:rPr>
          <w:rFonts w:eastAsia="Times New Roman"/>
          <w:b/>
          <w:szCs w:val="24"/>
        </w:rPr>
      </w:pPr>
      <w:r>
        <w:rPr>
          <w:rFonts w:eastAsia="Times New Roman"/>
          <w:b/>
          <w:szCs w:val="24"/>
        </w:rPr>
        <w:t>ΘΕΟΔΩΡΑ ΜΕΓΑΛΟΟΙΚΟΝΟΜΟΥ:</w:t>
      </w:r>
      <w:r>
        <w:rPr>
          <w:rFonts w:eastAsia="Times New Roman"/>
          <w:szCs w:val="24"/>
        </w:rPr>
        <w:t xml:space="preserve"> Όχι.</w:t>
      </w:r>
    </w:p>
    <w:p w14:paraId="5776E445" w14:textId="77777777" w:rsidR="00C04901" w:rsidRDefault="00EA6D8E">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39 έγινε δεκτό ως έχει κατά πλειοψηφία. </w:t>
      </w:r>
    </w:p>
    <w:p w14:paraId="5776E446" w14:textId="77777777" w:rsidR="00C04901" w:rsidRDefault="00EA6D8E">
      <w:pPr>
        <w:spacing w:line="600" w:lineRule="auto"/>
        <w:ind w:firstLine="720"/>
        <w:jc w:val="both"/>
        <w:rPr>
          <w:rFonts w:eastAsia="Times New Roman"/>
          <w:szCs w:val="24"/>
        </w:rPr>
      </w:pPr>
      <w:r>
        <w:rPr>
          <w:rFonts w:eastAsia="Times New Roman"/>
          <w:szCs w:val="24"/>
        </w:rPr>
        <w:t xml:space="preserve">Ερωτάται το Σώμα: Γίνεται δεκτό το άρθρο 40, αρχικό άρθρο 41, όπως τροποποιήθηκε από την κυρία Υπουργό; </w:t>
      </w:r>
    </w:p>
    <w:p w14:paraId="5776E447" w14:textId="77777777" w:rsidR="00C04901" w:rsidRDefault="00EA6D8E">
      <w:pPr>
        <w:spacing w:line="600" w:lineRule="auto"/>
        <w:ind w:firstLine="720"/>
        <w:jc w:val="both"/>
        <w:rPr>
          <w:rFonts w:eastAsia="Times New Roman"/>
          <w:szCs w:val="24"/>
        </w:rPr>
      </w:pPr>
      <w:r>
        <w:rPr>
          <w:rFonts w:eastAsia="Times New Roman"/>
          <w:b/>
          <w:szCs w:val="24"/>
        </w:rPr>
        <w:t xml:space="preserve">ΓΡΗΓΟΡΙΟΣ ΣΤΟΓΙΑΝΝΙΔΗΣ: </w:t>
      </w:r>
      <w:r>
        <w:rPr>
          <w:rFonts w:eastAsia="Times New Roman"/>
          <w:szCs w:val="24"/>
        </w:rPr>
        <w:t>Ναι.</w:t>
      </w:r>
    </w:p>
    <w:p w14:paraId="5776E448" w14:textId="77777777" w:rsidR="00C04901" w:rsidRDefault="00EA6D8E">
      <w:pPr>
        <w:spacing w:line="600" w:lineRule="auto"/>
        <w:ind w:firstLine="720"/>
        <w:jc w:val="both"/>
        <w:rPr>
          <w:rFonts w:eastAsia="Times New Roman"/>
          <w:szCs w:val="24"/>
        </w:rPr>
      </w:pPr>
      <w:r>
        <w:rPr>
          <w:rFonts w:eastAsia="Times New Roman"/>
          <w:b/>
          <w:szCs w:val="24"/>
        </w:rPr>
        <w:t xml:space="preserve">ΝΙΚΟΛΑΟΣ ΠΑΝΑΓΙΩΤΟΠΟΥΛΟΣ: </w:t>
      </w:r>
      <w:r>
        <w:rPr>
          <w:rFonts w:eastAsia="Times New Roman"/>
          <w:szCs w:val="24"/>
        </w:rPr>
        <w:t>Ναι.</w:t>
      </w:r>
    </w:p>
    <w:p w14:paraId="5776E449" w14:textId="77777777" w:rsidR="00C04901" w:rsidRDefault="00EA6D8E">
      <w:pPr>
        <w:spacing w:line="600" w:lineRule="auto"/>
        <w:ind w:firstLine="720"/>
        <w:jc w:val="both"/>
        <w:rPr>
          <w:rFonts w:eastAsia="Times New Roman"/>
          <w:szCs w:val="24"/>
        </w:rPr>
      </w:pPr>
      <w:r>
        <w:rPr>
          <w:rFonts w:eastAsia="Times New Roman"/>
          <w:b/>
          <w:szCs w:val="24"/>
        </w:rPr>
        <w:t xml:space="preserve">ΔΗΜΗΤΡΙΟΣ ΚΟΥΚΟΥΤΣΗΣ: </w:t>
      </w:r>
      <w:r>
        <w:rPr>
          <w:rFonts w:eastAsia="Times New Roman"/>
          <w:szCs w:val="24"/>
        </w:rPr>
        <w:t xml:space="preserve">Όχι. </w:t>
      </w:r>
    </w:p>
    <w:p w14:paraId="5776E44A" w14:textId="77777777" w:rsidR="00C04901" w:rsidRDefault="00EA6D8E">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Όχι.</w:t>
      </w:r>
    </w:p>
    <w:p w14:paraId="5776E44B" w14:textId="77777777" w:rsidR="00C04901" w:rsidRDefault="00EA6D8E">
      <w:pPr>
        <w:spacing w:line="600" w:lineRule="auto"/>
        <w:ind w:firstLine="720"/>
        <w:jc w:val="both"/>
        <w:rPr>
          <w:rFonts w:eastAsia="Times New Roman"/>
          <w:b/>
          <w:szCs w:val="24"/>
        </w:rPr>
      </w:pPr>
      <w:r>
        <w:rPr>
          <w:rFonts w:eastAsia="Times New Roman"/>
          <w:b/>
          <w:szCs w:val="24"/>
        </w:rPr>
        <w:t xml:space="preserve">ΧΡΗΣΤΟΣ ΚΑΤΣΩΤΗΣ: </w:t>
      </w:r>
      <w:r>
        <w:rPr>
          <w:rFonts w:eastAsia="Times New Roman"/>
          <w:szCs w:val="24"/>
        </w:rPr>
        <w:t>Όχι.</w:t>
      </w:r>
    </w:p>
    <w:p w14:paraId="5776E44C" w14:textId="77777777" w:rsidR="00C04901" w:rsidRDefault="00EA6D8E">
      <w:pPr>
        <w:spacing w:line="600" w:lineRule="auto"/>
        <w:ind w:firstLine="720"/>
        <w:jc w:val="both"/>
        <w:rPr>
          <w:rFonts w:eastAsia="Times New Roman"/>
          <w:b/>
          <w:szCs w:val="24"/>
        </w:rPr>
      </w:pPr>
      <w:r>
        <w:rPr>
          <w:rFonts w:eastAsia="Times New Roman"/>
          <w:b/>
          <w:szCs w:val="24"/>
        </w:rPr>
        <w:t xml:space="preserve">ΚΩΝΣΤΑΝΤΙΝΟΣ ΜΠΑΡΓΙΩΤΑΣ: </w:t>
      </w:r>
      <w:r>
        <w:rPr>
          <w:rFonts w:eastAsia="Times New Roman"/>
          <w:szCs w:val="24"/>
        </w:rPr>
        <w:t>Όχι.</w:t>
      </w:r>
    </w:p>
    <w:p w14:paraId="5776E44D" w14:textId="77777777" w:rsidR="00C04901" w:rsidRDefault="00EA6D8E">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5776E44E" w14:textId="77777777" w:rsidR="00C04901" w:rsidRDefault="00EA6D8E">
      <w:pPr>
        <w:spacing w:line="600" w:lineRule="auto"/>
        <w:ind w:firstLine="720"/>
        <w:jc w:val="both"/>
        <w:rPr>
          <w:rFonts w:eastAsia="Times New Roman"/>
          <w:b/>
          <w:szCs w:val="24"/>
        </w:rPr>
      </w:pPr>
      <w:r>
        <w:rPr>
          <w:rFonts w:eastAsia="Times New Roman"/>
          <w:b/>
          <w:szCs w:val="24"/>
        </w:rPr>
        <w:t>ΘΕΟΔΩΡΑ ΜΕΓΑΛΟΟΙΚΟΝΟΜΟΥ:</w:t>
      </w:r>
      <w:r>
        <w:rPr>
          <w:rFonts w:eastAsia="Times New Roman"/>
          <w:szCs w:val="24"/>
        </w:rPr>
        <w:t xml:space="preserve"> Όχι.</w:t>
      </w:r>
    </w:p>
    <w:p w14:paraId="5776E44F" w14:textId="77777777" w:rsidR="00C04901" w:rsidRDefault="00EA6D8E">
      <w:pPr>
        <w:spacing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40 έγινε δεκτό, όπως τροποποιήθηκε από την κυρία Υπουργό, κατά πλειοψηφία. </w:t>
      </w:r>
    </w:p>
    <w:p w14:paraId="5776E450" w14:textId="77777777" w:rsidR="00C04901" w:rsidRDefault="00EA6D8E">
      <w:pPr>
        <w:spacing w:line="600" w:lineRule="auto"/>
        <w:ind w:firstLine="720"/>
        <w:jc w:val="both"/>
        <w:rPr>
          <w:rFonts w:eastAsia="Times New Roman"/>
          <w:szCs w:val="24"/>
        </w:rPr>
      </w:pPr>
      <w:r>
        <w:rPr>
          <w:rFonts w:eastAsia="Times New Roman"/>
          <w:szCs w:val="24"/>
        </w:rPr>
        <w:t>Ερωτάται το Σώμα: Γίνεται δεκτό το άρθρο 41, αρχικό άρθρο 42, ως έχει;</w:t>
      </w:r>
    </w:p>
    <w:p w14:paraId="5776E451" w14:textId="77777777" w:rsidR="00C04901" w:rsidRDefault="00EA6D8E">
      <w:pPr>
        <w:spacing w:line="600" w:lineRule="auto"/>
        <w:ind w:firstLine="720"/>
        <w:jc w:val="both"/>
        <w:rPr>
          <w:rFonts w:eastAsia="Times New Roman"/>
          <w:szCs w:val="24"/>
        </w:rPr>
      </w:pPr>
      <w:r>
        <w:rPr>
          <w:rFonts w:eastAsia="Times New Roman"/>
          <w:b/>
          <w:szCs w:val="24"/>
        </w:rPr>
        <w:t xml:space="preserve">ΓΡΗΓΟΡΙΟΣ ΣΤΟΓΙΑΝΝΙΔΗΣ: </w:t>
      </w:r>
      <w:r>
        <w:rPr>
          <w:rFonts w:eastAsia="Times New Roman"/>
          <w:szCs w:val="24"/>
        </w:rPr>
        <w:t>Ναι.</w:t>
      </w:r>
    </w:p>
    <w:p w14:paraId="5776E452" w14:textId="77777777" w:rsidR="00C04901" w:rsidRDefault="00EA6D8E">
      <w:pPr>
        <w:spacing w:line="600" w:lineRule="auto"/>
        <w:ind w:firstLine="720"/>
        <w:jc w:val="both"/>
        <w:rPr>
          <w:rFonts w:eastAsia="Times New Roman"/>
          <w:szCs w:val="24"/>
        </w:rPr>
      </w:pPr>
      <w:r>
        <w:rPr>
          <w:rFonts w:eastAsia="Times New Roman"/>
          <w:b/>
          <w:szCs w:val="24"/>
        </w:rPr>
        <w:t xml:space="preserve">ΝΙΚΟΛΑΟΣ ΠΑΝΑΓΙΩΤΟΠΟΥΛΟΣ: </w:t>
      </w:r>
      <w:r>
        <w:rPr>
          <w:rFonts w:eastAsia="Times New Roman"/>
          <w:szCs w:val="24"/>
        </w:rPr>
        <w:t>Ναι.</w:t>
      </w:r>
    </w:p>
    <w:p w14:paraId="5776E453" w14:textId="77777777" w:rsidR="00C04901" w:rsidRDefault="00EA6D8E">
      <w:pPr>
        <w:spacing w:line="600" w:lineRule="auto"/>
        <w:ind w:firstLine="720"/>
        <w:jc w:val="both"/>
        <w:rPr>
          <w:rFonts w:eastAsia="Times New Roman"/>
          <w:szCs w:val="24"/>
        </w:rPr>
      </w:pPr>
      <w:r>
        <w:rPr>
          <w:rFonts w:eastAsia="Times New Roman"/>
          <w:b/>
          <w:szCs w:val="24"/>
        </w:rPr>
        <w:t xml:space="preserve">ΔΗΜΗΤΡΙΟΣ ΚΟΥΚΟΥΤΣΗΣ: </w:t>
      </w:r>
      <w:r>
        <w:rPr>
          <w:rFonts w:eastAsia="Times New Roman"/>
          <w:szCs w:val="24"/>
        </w:rPr>
        <w:t xml:space="preserve">Όχι. </w:t>
      </w:r>
    </w:p>
    <w:p w14:paraId="5776E454" w14:textId="77777777" w:rsidR="00C04901" w:rsidRDefault="00EA6D8E">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 xml:space="preserve">Όχι. </w:t>
      </w:r>
    </w:p>
    <w:p w14:paraId="5776E455" w14:textId="77777777" w:rsidR="00C04901" w:rsidRDefault="00EA6D8E">
      <w:pPr>
        <w:spacing w:line="600" w:lineRule="auto"/>
        <w:ind w:firstLine="720"/>
        <w:jc w:val="both"/>
        <w:rPr>
          <w:rFonts w:eastAsia="Times New Roman"/>
          <w:b/>
          <w:szCs w:val="24"/>
        </w:rPr>
      </w:pPr>
      <w:r>
        <w:rPr>
          <w:rFonts w:eastAsia="Times New Roman"/>
          <w:b/>
          <w:szCs w:val="24"/>
        </w:rPr>
        <w:t xml:space="preserve">ΧΡΗΣΤΟΣ ΚΑΤΣΩΤΗΣ: </w:t>
      </w:r>
      <w:r>
        <w:rPr>
          <w:rFonts w:eastAsia="Times New Roman"/>
          <w:szCs w:val="24"/>
        </w:rPr>
        <w:t>Όχι.</w:t>
      </w:r>
    </w:p>
    <w:p w14:paraId="5776E456" w14:textId="77777777" w:rsidR="00C04901" w:rsidRDefault="00EA6D8E">
      <w:pPr>
        <w:spacing w:line="600" w:lineRule="auto"/>
        <w:ind w:firstLine="720"/>
        <w:jc w:val="both"/>
        <w:rPr>
          <w:rFonts w:eastAsia="Times New Roman"/>
          <w:b/>
          <w:szCs w:val="24"/>
        </w:rPr>
      </w:pPr>
      <w:r>
        <w:rPr>
          <w:rFonts w:eastAsia="Times New Roman"/>
          <w:b/>
          <w:szCs w:val="24"/>
        </w:rPr>
        <w:t xml:space="preserve">ΚΩΝΣΤΑΝΤΙΝΟΣ ΜΠΑΡΓΙΩΤΑΣ: </w:t>
      </w:r>
      <w:r>
        <w:rPr>
          <w:rFonts w:eastAsia="Times New Roman"/>
          <w:szCs w:val="24"/>
        </w:rPr>
        <w:t xml:space="preserve">Όχι. </w:t>
      </w:r>
    </w:p>
    <w:p w14:paraId="5776E457" w14:textId="77777777" w:rsidR="00C04901" w:rsidRDefault="00EA6D8E">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5776E458" w14:textId="77777777" w:rsidR="00C04901" w:rsidRDefault="00EA6D8E">
      <w:pPr>
        <w:spacing w:line="600" w:lineRule="auto"/>
        <w:ind w:firstLine="720"/>
        <w:jc w:val="both"/>
        <w:rPr>
          <w:rFonts w:eastAsia="Times New Roman"/>
          <w:b/>
          <w:szCs w:val="24"/>
        </w:rPr>
      </w:pPr>
      <w:r>
        <w:rPr>
          <w:rFonts w:eastAsia="Times New Roman"/>
          <w:b/>
          <w:szCs w:val="24"/>
        </w:rPr>
        <w:t>ΘΕΟΔΩΡΑ ΜΕΓΑΛΟΟΙΚΟΝΟΜΟΥ:</w:t>
      </w:r>
      <w:r>
        <w:rPr>
          <w:rFonts w:eastAsia="Times New Roman"/>
          <w:szCs w:val="24"/>
        </w:rPr>
        <w:t xml:space="preserve"> Όχι.</w:t>
      </w:r>
    </w:p>
    <w:p w14:paraId="5776E459" w14:textId="77777777" w:rsidR="00C04901" w:rsidRDefault="00EA6D8E">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41 έγινε δεκτό ως έχει κατά πλειοψηφία. </w:t>
      </w:r>
    </w:p>
    <w:p w14:paraId="5776E45A" w14:textId="77777777" w:rsidR="00C04901" w:rsidRDefault="00EA6D8E">
      <w:pPr>
        <w:spacing w:line="600" w:lineRule="auto"/>
        <w:ind w:firstLine="720"/>
        <w:jc w:val="both"/>
        <w:rPr>
          <w:rFonts w:eastAsia="Times New Roman"/>
          <w:szCs w:val="24"/>
        </w:rPr>
      </w:pPr>
      <w:r>
        <w:rPr>
          <w:rFonts w:eastAsia="Times New Roman"/>
          <w:szCs w:val="24"/>
        </w:rPr>
        <w:t>Ερωτάται το Σώμα: Γίνεται δεκτό το άρθρο 42, αρχικό άρθρο 43, ως έχει;</w:t>
      </w:r>
    </w:p>
    <w:p w14:paraId="5776E45B" w14:textId="77777777" w:rsidR="00C04901" w:rsidRDefault="00EA6D8E">
      <w:pPr>
        <w:spacing w:line="600" w:lineRule="auto"/>
        <w:ind w:firstLine="720"/>
        <w:jc w:val="both"/>
        <w:rPr>
          <w:rFonts w:eastAsia="Times New Roman"/>
          <w:szCs w:val="24"/>
        </w:rPr>
      </w:pPr>
      <w:r>
        <w:rPr>
          <w:rFonts w:eastAsia="Times New Roman"/>
          <w:b/>
          <w:szCs w:val="24"/>
        </w:rPr>
        <w:t xml:space="preserve">ΓΡΗΓΟΡΙΟΣ ΣΤΟΓΙΑΝΝΙΔΗΣ: </w:t>
      </w:r>
      <w:r>
        <w:rPr>
          <w:rFonts w:eastAsia="Times New Roman"/>
          <w:szCs w:val="24"/>
        </w:rPr>
        <w:t>Ναι.</w:t>
      </w:r>
    </w:p>
    <w:p w14:paraId="5776E45C" w14:textId="77777777" w:rsidR="00C04901" w:rsidRDefault="00EA6D8E">
      <w:pPr>
        <w:spacing w:line="600" w:lineRule="auto"/>
        <w:ind w:firstLine="720"/>
        <w:jc w:val="both"/>
        <w:rPr>
          <w:rFonts w:eastAsia="Times New Roman"/>
          <w:szCs w:val="24"/>
        </w:rPr>
      </w:pPr>
      <w:r>
        <w:rPr>
          <w:rFonts w:eastAsia="Times New Roman"/>
          <w:b/>
          <w:szCs w:val="24"/>
        </w:rPr>
        <w:t xml:space="preserve">ΝΙΚΟΛΑΟΣ ΠΑΝΑΓΙΩΤΟΠΟΥΛΟΣ: </w:t>
      </w:r>
      <w:r>
        <w:rPr>
          <w:rFonts w:eastAsia="Times New Roman"/>
          <w:szCs w:val="24"/>
        </w:rPr>
        <w:t>Ναι.</w:t>
      </w:r>
    </w:p>
    <w:p w14:paraId="5776E45D" w14:textId="77777777" w:rsidR="00C04901" w:rsidRDefault="00EA6D8E">
      <w:pPr>
        <w:spacing w:line="600" w:lineRule="auto"/>
        <w:ind w:firstLine="720"/>
        <w:jc w:val="both"/>
        <w:rPr>
          <w:rFonts w:eastAsia="Times New Roman"/>
          <w:szCs w:val="24"/>
        </w:rPr>
      </w:pPr>
      <w:r>
        <w:rPr>
          <w:rFonts w:eastAsia="Times New Roman"/>
          <w:b/>
          <w:szCs w:val="24"/>
        </w:rPr>
        <w:t xml:space="preserve">ΔΗΜΗΤΡΙΟΣ ΚΟΥΚΟΥΤΣΗΣ: </w:t>
      </w:r>
      <w:r>
        <w:rPr>
          <w:rFonts w:eastAsia="Times New Roman"/>
          <w:szCs w:val="24"/>
        </w:rPr>
        <w:t xml:space="preserve">Όχι. </w:t>
      </w:r>
    </w:p>
    <w:p w14:paraId="5776E45E" w14:textId="77777777" w:rsidR="00C04901" w:rsidRDefault="00EA6D8E">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 xml:space="preserve">Όχι. </w:t>
      </w:r>
    </w:p>
    <w:p w14:paraId="5776E45F" w14:textId="77777777" w:rsidR="00C04901" w:rsidRDefault="00EA6D8E">
      <w:pPr>
        <w:spacing w:line="600" w:lineRule="auto"/>
        <w:ind w:firstLine="720"/>
        <w:jc w:val="both"/>
        <w:rPr>
          <w:rFonts w:eastAsia="Times New Roman"/>
          <w:b/>
          <w:szCs w:val="24"/>
        </w:rPr>
      </w:pPr>
      <w:r>
        <w:rPr>
          <w:rFonts w:eastAsia="Times New Roman"/>
          <w:b/>
          <w:szCs w:val="24"/>
        </w:rPr>
        <w:t xml:space="preserve">ΧΡΗΣΤΟΣ ΚΑΤΣΩΤΗΣ: </w:t>
      </w:r>
      <w:r>
        <w:rPr>
          <w:rFonts w:eastAsia="Times New Roman"/>
          <w:szCs w:val="24"/>
        </w:rPr>
        <w:t xml:space="preserve">Παρών. </w:t>
      </w:r>
    </w:p>
    <w:p w14:paraId="5776E460" w14:textId="77777777" w:rsidR="00C04901" w:rsidRDefault="00EA6D8E">
      <w:pPr>
        <w:spacing w:line="600" w:lineRule="auto"/>
        <w:ind w:firstLine="720"/>
        <w:jc w:val="both"/>
        <w:rPr>
          <w:rFonts w:eastAsia="Times New Roman"/>
          <w:szCs w:val="24"/>
        </w:rPr>
      </w:pPr>
      <w:r>
        <w:rPr>
          <w:rFonts w:eastAsia="Times New Roman"/>
          <w:b/>
          <w:szCs w:val="24"/>
        </w:rPr>
        <w:t xml:space="preserve">ΚΩΝΣΤΑΝΤΙΝΟΣ ΜΠΑΡΓΙΩΤΑΣ: </w:t>
      </w:r>
      <w:r>
        <w:rPr>
          <w:rFonts w:eastAsia="Times New Roman"/>
          <w:szCs w:val="24"/>
        </w:rPr>
        <w:t xml:space="preserve">Όχι. </w:t>
      </w:r>
    </w:p>
    <w:p w14:paraId="5776E461" w14:textId="77777777" w:rsidR="00C04901" w:rsidRDefault="00EA6D8E">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5776E462" w14:textId="77777777" w:rsidR="00C04901" w:rsidRDefault="00EA6D8E">
      <w:pPr>
        <w:spacing w:line="600" w:lineRule="auto"/>
        <w:ind w:firstLine="720"/>
        <w:jc w:val="both"/>
        <w:rPr>
          <w:rFonts w:eastAsia="Times New Roman"/>
          <w:b/>
          <w:szCs w:val="24"/>
        </w:rPr>
      </w:pPr>
      <w:r>
        <w:rPr>
          <w:rFonts w:eastAsia="Times New Roman"/>
          <w:b/>
          <w:szCs w:val="24"/>
        </w:rPr>
        <w:t>ΘΕΟΔΩΡΑ ΜΕΓΑΛΟΟΙΚΟΝΟΜΟΥ:</w:t>
      </w:r>
      <w:r>
        <w:rPr>
          <w:rFonts w:eastAsia="Times New Roman"/>
          <w:szCs w:val="24"/>
        </w:rPr>
        <w:t xml:space="preserve"> Ναι.</w:t>
      </w:r>
    </w:p>
    <w:p w14:paraId="5776E463" w14:textId="77777777" w:rsidR="00C04901" w:rsidRDefault="00EA6D8E">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42 έγινε δεκτό ως έχει κατά πλειοψηφία. </w:t>
      </w:r>
    </w:p>
    <w:p w14:paraId="5776E464" w14:textId="77777777" w:rsidR="00C04901" w:rsidRDefault="00EA6D8E">
      <w:pPr>
        <w:spacing w:line="600" w:lineRule="auto"/>
        <w:ind w:firstLine="720"/>
        <w:jc w:val="both"/>
        <w:rPr>
          <w:rFonts w:eastAsia="Times New Roman"/>
          <w:szCs w:val="24"/>
        </w:rPr>
      </w:pPr>
      <w:r>
        <w:rPr>
          <w:rFonts w:eastAsia="Times New Roman"/>
          <w:szCs w:val="24"/>
        </w:rPr>
        <w:t>Ερωτάται το Σώμα: Γίνεται δεκτό το άρθρο 43, αρχικό άρθρο 44, ως έχει;</w:t>
      </w:r>
    </w:p>
    <w:p w14:paraId="5776E465" w14:textId="77777777" w:rsidR="00C04901" w:rsidRDefault="00EA6D8E">
      <w:pPr>
        <w:spacing w:line="600" w:lineRule="auto"/>
        <w:ind w:firstLine="720"/>
        <w:jc w:val="both"/>
        <w:rPr>
          <w:rFonts w:eastAsia="Times New Roman"/>
          <w:szCs w:val="24"/>
        </w:rPr>
      </w:pPr>
      <w:r>
        <w:rPr>
          <w:rFonts w:eastAsia="Times New Roman"/>
          <w:b/>
          <w:szCs w:val="24"/>
        </w:rPr>
        <w:t xml:space="preserve">ΓΡΗΓΟΡΙΟΣ ΣΤΟΓΙΑΝΝΙΔΗΣ: </w:t>
      </w:r>
      <w:r>
        <w:rPr>
          <w:rFonts w:eastAsia="Times New Roman"/>
          <w:szCs w:val="24"/>
        </w:rPr>
        <w:t>Ναι.</w:t>
      </w:r>
    </w:p>
    <w:p w14:paraId="5776E466" w14:textId="77777777" w:rsidR="00C04901" w:rsidRDefault="00EA6D8E">
      <w:pPr>
        <w:spacing w:line="600" w:lineRule="auto"/>
        <w:ind w:firstLine="720"/>
        <w:jc w:val="both"/>
        <w:rPr>
          <w:rFonts w:eastAsia="Times New Roman"/>
          <w:szCs w:val="24"/>
        </w:rPr>
      </w:pPr>
      <w:r>
        <w:rPr>
          <w:rFonts w:eastAsia="Times New Roman"/>
          <w:b/>
          <w:szCs w:val="24"/>
        </w:rPr>
        <w:t xml:space="preserve">ΝΙΚΟΛΑΟΣ ΠΑΝΑΓΙΩΤΟΠΟΥΛΟΣ: </w:t>
      </w:r>
      <w:r>
        <w:rPr>
          <w:rFonts w:eastAsia="Times New Roman"/>
          <w:szCs w:val="24"/>
        </w:rPr>
        <w:t>Ναι.</w:t>
      </w:r>
    </w:p>
    <w:p w14:paraId="5776E467" w14:textId="77777777" w:rsidR="00C04901" w:rsidRDefault="00EA6D8E">
      <w:pPr>
        <w:spacing w:line="600" w:lineRule="auto"/>
        <w:ind w:firstLine="720"/>
        <w:jc w:val="both"/>
        <w:rPr>
          <w:rFonts w:eastAsia="Times New Roman"/>
          <w:szCs w:val="24"/>
        </w:rPr>
      </w:pPr>
      <w:r>
        <w:rPr>
          <w:rFonts w:eastAsia="Times New Roman"/>
          <w:b/>
          <w:szCs w:val="24"/>
        </w:rPr>
        <w:t xml:space="preserve">ΔΗΜΗΤΡΙΟΣ ΚΟΥΚΟΥΤΣΗΣ: </w:t>
      </w:r>
      <w:r>
        <w:rPr>
          <w:rFonts w:eastAsia="Times New Roman"/>
          <w:szCs w:val="24"/>
        </w:rPr>
        <w:t xml:space="preserve">Όχι. </w:t>
      </w:r>
    </w:p>
    <w:p w14:paraId="5776E468" w14:textId="77777777" w:rsidR="00C04901" w:rsidRDefault="00EA6D8E">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 xml:space="preserve">Παρών.  </w:t>
      </w:r>
    </w:p>
    <w:p w14:paraId="5776E469" w14:textId="77777777" w:rsidR="00C04901" w:rsidRDefault="00EA6D8E">
      <w:pPr>
        <w:spacing w:line="600" w:lineRule="auto"/>
        <w:ind w:firstLine="720"/>
        <w:jc w:val="both"/>
        <w:rPr>
          <w:rFonts w:eastAsia="Times New Roman"/>
          <w:b/>
          <w:szCs w:val="24"/>
        </w:rPr>
      </w:pPr>
      <w:r>
        <w:rPr>
          <w:rFonts w:eastAsia="Times New Roman"/>
          <w:b/>
          <w:szCs w:val="24"/>
        </w:rPr>
        <w:t xml:space="preserve">ΧΡΗΣΤΟΣ ΚΑΤΣΩΤΗΣ: </w:t>
      </w:r>
      <w:r>
        <w:rPr>
          <w:rFonts w:eastAsia="Times New Roman"/>
          <w:szCs w:val="24"/>
        </w:rPr>
        <w:t xml:space="preserve">Παρών. </w:t>
      </w:r>
    </w:p>
    <w:p w14:paraId="5776E46A" w14:textId="77777777" w:rsidR="00C04901" w:rsidRDefault="00EA6D8E">
      <w:pPr>
        <w:spacing w:line="600" w:lineRule="auto"/>
        <w:ind w:firstLine="720"/>
        <w:jc w:val="both"/>
        <w:rPr>
          <w:rFonts w:eastAsia="Times New Roman"/>
          <w:b/>
          <w:szCs w:val="24"/>
        </w:rPr>
      </w:pPr>
      <w:r>
        <w:rPr>
          <w:rFonts w:eastAsia="Times New Roman"/>
          <w:b/>
          <w:szCs w:val="24"/>
        </w:rPr>
        <w:t xml:space="preserve">ΚΩΝΣΤΑΝΤΙΝΟΣ ΜΠΑΡΓΙΩΤΑΣ: </w:t>
      </w:r>
      <w:r>
        <w:rPr>
          <w:rFonts w:eastAsia="Times New Roman"/>
          <w:szCs w:val="24"/>
        </w:rPr>
        <w:t xml:space="preserve">Όχι. </w:t>
      </w:r>
    </w:p>
    <w:p w14:paraId="5776E46B" w14:textId="77777777" w:rsidR="00C04901" w:rsidRDefault="00EA6D8E">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5776E46C" w14:textId="77777777" w:rsidR="00C04901" w:rsidRDefault="00EA6D8E">
      <w:pPr>
        <w:spacing w:line="600" w:lineRule="auto"/>
        <w:ind w:firstLine="720"/>
        <w:jc w:val="both"/>
        <w:rPr>
          <w:rFonts w:eastAsia="Times New Roman"/>
          <w:b/>
          <w:szCs w:val="24"/>
        </w:rPr>
      </w:pPr>
      <w:r>
        <w:rPr>
          <w:rFonts w:eastAsia="Times New Roman"/>
          <w:b/>
          <w:szCs w:val="24"/>
        </w:rPr>
        <w:t>ΘΕΟΔΩΡΑ ΜΕΓΑΛΟΟΙΚΟΝΟΜΟΥ:</w:t>
      </w:r>
      <w:r>
        <w:rPr>
          <w:rFonts w:eastAsia="Times New Roman"/>
          <w:szCs w:val="24"/>
        </w:rPr>
        <w:t xml:space="preserve"> Ναι.</w:t>
      </w:r>
    </w:p>
    <w:p w14:paraId="5776E46D" w14:textId="77777777" w:rsidR="00C04901" w:rsidRDefault="00EA6D8E">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43 έγινε δεκτό ως έχει κατά πλειοψηφία. </w:t>
      </w:r>
    </w:p>
    <w:p w14:paraId="5776E46E" w14:textId="77777777" w:rsidR="00C04901" w:rsidRDefault="00EA6D8E">
      <w:pPr>
        <w:spacing w:line="600" w:lineRule="auto"/>
        <w:ind w:firstLine="720"/>
        <w:jc w:val="both"/>
        <w:rPr>
          <w:rFonts w:eastAsia="Times New Roman"/>
          <w:szCs w:val="24"/>
        </w:rPr>
      </w:pPr>
      <w:r>
        <w:rPr>
          <w:rFonts w:eastAsia="Times New Roman"/>
          <w:szCs w:val="24"/>
        </w:rPr>
        <w:t>Ερωτάται το Σώμα: Γίνεται δεκτό το άρθρο 44, αρχικό άρθρο 45, ως έχει;</w:t>
      </w:r>
    </w:p>
    <w:p w14:paraId="5776E46F" w14:textId="77777777" w:rsidR="00C04901" w:rsidRDefault="00EA6D8E">
      <w:pPr>
        <w:spacing w:line="600" w:lineRule="auto"/>
        <w:ind w:firstLine="720"/>
        <w:jc w:val="both"/>
        <w:rPr>
          <w:rFonts w:eastAsia="Times New Roman"/>
          <w:szCs w:val="24"/>
        </w:rPr>
      </w:pPr>
      <w:r>
        <w:rPr>
          <w:rFonts w:eastAsia="Times New Roman"/>
          <w:b/>
          <w:szCs w:val="24"/>
        </w:rPr>
        <w:t xml:space="preserve">ΓΡΗΓΟΡΙΟΣ ΣΤΟΓΙΑΝΝΙΔΗΣ: </w:t>
      </w:r>
      <w:r>
        <w:rPr>
          <w:rFonts w:eastAsia="Times New Roman"/>
          <w:szCs w:val="24"/>
        </w:rPr>
        <w:t>Ναι.</w:t>
      </w:r>
    </w:p>
    <w:p w14:paraId="5776E470" w14:textId="77777777" w:rsidR="00C04901" w:rsidRDefault="00EA6D8E">
      <w:pPr>
        <w:spacing w:line="600" w:lineRule="auto"/>
        <w:ind w:firstLine="720"/>
        <w:jc w:val="both"/>
        <w:rPr>
          <w:rFonts w:eastAsia="Times New Roman"/>
          <w:szCs w:val="24"/>
        </w:rPr>
      </w:pPr>
      <w:r>
        <w:rPr>
          <w:rFonts w:eastAsia="Times New Roman"/>
          <w:b/>
          <w:szCs w:val="24"/>
        </w:rPr>
        <w:t xml:space="preserve">ΝΙΚΟΛΑΟΣ ΠΑΝΑΓΙΩΤΟΠΟΥΛΟΣ: </w:t>
      </w:r>
      <w:r>
        <w:rPr>
          <w:rFonts w:eastAsia="Times New Roman"/>
          <w:szCs w:val="24"/>
        </w:rPr>
        <w:t>Ναι.</w:t>
      </w:r>
    </w:p>
    <w:p w14:paraId="5776E471" w14:textId="77777777" w:rsidR="00C04901" w:rsidRDefault="00EA6D8E">
      <w:pPr>
        <w:spacing w:line="600" w:lineRule="auto"/>
        <w:ind w:firstLine="720"/>
        <w:jc w:val="both"/>
        <w:rPr>
          <w:rFonts w:eastAsia="Times New Roman"/>
          <w:szCs w:val="24"/>
        </w:rPr>
      </w:pPr>
      <w:r>
        <w:rPr>
          <w:rFonts w:eastAsia="Times New Roman"/>
          <w:b/>
          <w:szCs w:val="24"/>
        </w:rPr>
        <w:t xml:space="preserve">ΔΗΜΗΤΡΙΟΣ ΚΟΥΚΟΥΤΣΗΣ: </w:t>
      </w:r>
      <w:r>
        <w:rPr>
          <w:rFonts w:eastAsia="Times New Roman"/>
          <w:szCs w:val="24"/>
        </w:rPr>
        <w:t xml:space="preserve">Όχι. </w:t>
      </w:r>
    </w:p>
    <w:p w14:paraId="5776E472" w14:textId="77777777" w:rsidR="00C04901" w:rsidRDefault="00EA6D8E">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Παρών.</w:t>
      </w:r>
    </w:p>
    <w:p w14:paraId="5776E473" w14:textId="77777777" w:rsidR="00C04901" w:rsidRDefault="00EA6D8E">
      <w:pPr>
        <w:spacing w:line="600" w:lineRule="auto"/>
        <w:ind w:firstLine="720"/>
        <w:jc w:val="both"/>
        <w:rPr>
          <w:rFonts w:eastAsia="Times New Roman"/>
          <w:b/>
          <w:szCs w:val="24"/>
        </w:rPr>
      </w:pPr>
      <w:r>
        <w:rPr>
          <w:rFonts w:eastAsia="Times New Roman"/>
          <w:b/>
          <w:szCs w:val="24"/>
        </w:rPr>
        <w:t xml:space="preserve">ΧΡΗΣΤΟΣ ΚΑΤΣΩΤΗΣ: </w:t>
      </w:r>
      <w:r>
        <w:rPr>
          <w:rFonts w:eastAsia="Times New Roman"/>
          <w:szCs w:val="24"/>
        </w:rPr>
        <w:t xml:space="preserve">Παρών. </w:t>
      </w:r>
    </w:p>
    <w:p w14:paraId="5776E474" w14:textId="77777777" w:rsidR="00C04901" w:rsidRDefault="00EA6D8E">
      <w:pPr>
        <w:spacing w:line="600" w:lineRule="auto"/>
        <w:ind w:firstLine="720"/>
        <w:jc w:val="both"/>
        <w:rPr>
          <w:rFonts w:eastAsia="Times New Roman"/>
          <w:b/>
          <w:szCs w:val="24"/>
        </w:rPr>
      </w:pPr>
      <w:r>
        <w:rPr>
          <w:rFonts w:eastAsia="Times New Roman"/>
          <w:b/>
          <w:szCs w:val="24"/>
        </w:rPr>
        <w:t xml:space="preserve">ΚΩΝΣΤΑΝΤΙΝΟΣ ΜΠΑΡΓΙΩΤΑΣ: </w:t>
      </w:r>
      <w:r>
        <w:rPr>
          <w:rFonts w:eastAsia="Times New Roman"/>
          <w:szCs w:val="24"/>
        </w:rPr>
        <w:t xml:space="preserve">Όχι. </w:t>
      </w:r>
    </w:p>
    <w:p w14:paraId="5776E475" w14:textId="77777777" w:rsidR="00C04901" w:rsidRDefault="00EA6D8E">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5776E476" w14:textId="77777777" w:rsidR="00C04901" w:rsidRDefault="00EA6D8E">
      <w:pPr>
        <w:spacing w:line="600" w:lineRule="auto"/>
        <w:ind w:firstLine="720"/>
        <w:jc w:val="both"/>
        <w:rPr>
          <w:rFonts w:eastAsia="Times New Roman"/>
          <w:b/>
          <w:szCs w:val="24"/>
        </w:rPr>
      </w:pPr>
      <w:r>
        <w:rPr>
          <w:rFonts w:eastAsia="Times New Roman"/>
          <w:b/>
          <w:szCs w:val="24"/>
        </w:rPr>
        <w:t>ΘΕΟΔΩΡΑ ΜΕΓΑΛΟΟΙΚΟΝΟΜΟΥ:</w:t>
      </w:r>
      <w:r>
        <w:rPr>
          <w:rFonts w:eastAsia="Times New Roman"/>
          <w:szCs w:val="24"/>
        </w:rPr>
        <w:t xml:space="preserve"> Ναι.</w:t>
      </w:r>
    </w:p>
    <w:p w14:paraId="5776E477" w14:textId="77777777" w:rsidR="00C04901" w:rsidRDefault="00EA6D8E">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44 έγινε δεκτό ως έχει κατά πλειοψηφία. </w:t>
      </w:r>
    </w:p>
    <w:p w14:paraId="5776E478" w14:textId="77777777" w:rsidR="00C04901" w:rsidRDefault="00EA6D8E">
      <w:pPr>
        <w:spacing w:line="600" w:lineRule="auto"/>
        <w:ind w:firstLine="720"/>
        <w:jc w:val="both"/>
        <w:rPr>
          <w:rFonts w:eastAsia="Times New Roman"/>
          <w:szCs w:val="24"/>
        </w:rPr>
      </w:pPr>
      <w:r>
        <w:rPr>
          <w:rFonts w:eastAsia="Times New Roman"/>
          <w:szCs w:val="24"/>
        </w:rPr>
        <w:t>Ερωτάται το Σώμα: Γίνεται δεκτό το άρθρο 45, αρχικό άρθρο 46, ως έχει;</w:t>
      </w:r>
    </w:p>
    <w:p w14:paraId="5776E479" w14:textId="77777777" w:rsidR="00C04901" w:rsidRDefault="00EA6D8E">
      <w:pPr>
        <w:spacing w:line="600" w:lineRule="auto"/>
        <w:ind w:firstLine="720"/>
        <w:jc w:val="both"/>
        <w:rPr>
          <w:rFonts w:eastAsia="Times New Roman"/>
          <w:szCs w:val="24"/>
        </w:rPr>
      </w:pPr>
      <w:r>
        <w:rPr>
          <w:rFonts w:eastAsia="Times New Roman"/>
          <w:b/>
          <w:szCs w:val="24"/>
        </w:rPr>
        <w:t xml:space="preserve">ΓΡΗΓΟΡΙΟΣ ΣΤΟΓΙΑΝΝΙΔΗΣ: </w:t>
      </w:r>
      <w:r>
        <w:rPr>
          <w:rFonts w:eastAsia="Times New Roman"/>
          <w:szCs w:val="24"/>
        </w:rPr>
        <w:t>Ναι.</w:t>
      </w:r>
    </w:p>
    <w:p w14:paraId="5776E47A" w14:textId="77777777" w:rsidR="00C04901" w:rsidRDefault="00EA6D8E">
      <w:pPr>
        <w:spacing w:line="600" w:lineRule="auto"/>
        <w:ind w:firstLine="720"/>
        <w:jc w:val="both"/>
        <w:rPr>
          <w:rFonts w:eastAsia="Times New Roman"/>
          <w:szCs w:val="24"/>
        </w:rPr>
      </w:pPr>
      <w:r>
        <w:rPr>
          <w:rFonts w:eastAsia="Times New Roman"/>
          <w:b/>
          <w:szCs w:val="24"/>
        </w:rPr>
        <w:t xml:space="preserve">ΝΙΚΟΛΑΟΣ ΠΑΝΑΓΙΩΤΟΠΟΥΛΟΣ: </w:t>
      </w:r>
      <w:r>
        <w:rPr>
          <w:rFonts w:eastAsia="Times New Roman"/>
          <w:szCs w:val="24"/>
        </w:rPr>
        <w:t>Ναι.</w:t>
      </w:r>
    </w:p>
    <w:p w14:paraId="5776E47B" w14:textId="77777777" w:rsidR="00C04901" w:rsidRDefault="00EA6D8E">
      <w:pPr>
        <w:spacing w:line="600" w:lineRule="auto"/>
        <w:ind w:firstLine="720"/>
        <w:jc w:val="both"/>
        <w:rPr>
          <w:rFonts w:eastAsia="Times New Roman"/>
          <w:szCs w:val="24"/>
        </w:rPr>
      </w:pPr>
      <w:r>
        <w:rPr>
          <w:rFonts w:eastAsia="Times New Roman"/>
          <w:b/>
          <w:szCs w:val="24"/>
        </w:rPr>
        <w:t xml:space="preserve">ΔΗΜΗΤΡΙΟΣ ΚΟΥΚΟΥΤΣΗΣ: </w:t>
      </w:r>
      <w:r>
        <w:rPr>
          <w:rFonts w:eastAsia="Times New Roman"/>
          <w:szCs w:val="24"/>
        </w:rPr>
        <w:t xml:space="preserve">Όχι. </w:t>
      </w:r>
    </w:p>
    <w:p w14:paraId="5776E47C" w14:textId="77777777" w:rsidR="00C04901" w:rsidRDefault="00EA6D8E">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 xml:space="preserve">Όχι. </w:t>
      </w:r>
    </w:p>
    <w:p w14:paraId="5776E47D" w14:textId="77777777" w:rsidR="00C04901" w:rsidRDefault="00EA6D8E">
      <w:pPr>
        <w:spacing w:line="600" w:lineRule="auto"/>
        <w:ind w:firstLine="720"/>
        <w:jc w:val="both"/>
        <w:rPr>
          <w:rFonts w:eastAsia="Times New Roman"/>
          <w:b/>
          <w:szCs w:val="24"/>
        </w:rPr>
      </w:pPr>
      <w:r>
        <w:rPr>
          <w:rFonts w:eastAsia="Times New Roman"/>
          <w:b/>
          <w:szCs w:val="24"/>
        </w:rPr>
        <w:t xml:space="preserve">ΧΡΗΣΤΟΣ ΚΑΤΣΩΤΗΣ: </w:t>
      </w:r>
      <w:r>
        <w:rPr>
          <w:rFonts w:eastAsia="Times New Roman"/>
          <w:szCs w:val="24"/>
        </w:rPr>
        <w:t xml:space="preserve">Παρών. </w:t>
      </w:r>
    </w:p>
    <w:p w14:paraId="5776E47E" w14:textId="77777777" w:rsidR="00C04901" w:rsidRDefault="00EA6D8E">
      <w:pPr>
        <w:spacing w:line="600" w:lineRule="auto"/>
        <w:ind w:firstLine="720"/>
        <w:jc w:val="both"/>
        <w:rPr>
          <w:rFonts w:eastAsia="Times New Roman"/>
          <w:b/>
          <w:szCs w:val="24"/>
        </w:rPr>
      </w:pPr>
      <w:r>
        <w:rPr>
          <w:rFonts w:eastAsia="Times New Roman"/>
          <w:b/>
          <w:szCs w:val="24"/>
        </w:rPr>
        <w:t xml:space="preserve">ΚΩΝΣΤΑΝΤΙΝΟΣ ΜΠΑΡΓΙΩΤΑΣ: </w:t>
      </w:r>
      <w:r>
        <w:rPr>
          <w:rFonts w:eastAsia="Times New Roman"/>
          <w:szCs w:val="24"/>
        </w:rPr>
        <w:t xml:space="preserve">Όχι. </w:t>
      </w:r>
    </w:p>
    <w:p w14:paraId="5776E47F" w14:textId="77777777" w:rsidR="00C04901" w:rsidRDefault="00EA6D8E">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5776E480" w14:textId="77777777" w:rsidR="00C04901" w:rsidRDefault="00EA6D8E">
      <w:pPr>
        <w:spacing w:line="600" w:lineRule="auto"/>
        <w:ind w:firstLine="720"/>
        <w:jc w:val="both"/>
        <w:rPr>
          <w:rFonts w:eastAsia="Times New Roman"/>
          <w:b/>
          <w:szCs w:val="24"/>
        </w:rPr>
      </w:pPr>
      <w:r>
        <w:rPr>
          <w:rFonts w:eastAsia="Times New Roman"/>
          <w:b/>
          <w:szCs w:val="24"/>
        </w:rPr>
        <w:t>ΘΕΟΔΩΡΑ ΜΕΓΑΛΟΟΙΚΟΝΟΜΟΥ:</w:t>
      </w:r>
      <w:r>
        <w:rPr>
          <w:rFonts w:eastAsia="Times New Roman"/>
          <w:szCs w:val="24"/>
        </w:rPr>
        <w:t xml:space="preserve"> Ναι.</w:t>
      </w:r>
    </w:p>
    <w:p w14:paraId="5776E481" w14:textId="77777777" w:rsidR="00C04901" w:rsidRDefault="00EA6D8E">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 το άρθρο 45 έγινε δεκτό ως έχει κατά πλειοψηφία.</w:t>
      </w:r>
    </w:p>
    <w:p w14:paraId="5776E482" w14:textId="77777777" w:rsidR="00C04901" w:rsidRDefault="00EA6D8E">
      <w:pPr>
        <w:spacing w:line="600" w:lineRule="auto"/>
        <w:ind w:firstLine="720"/>
        <w:jc w:val="both"/>
        <w:rPr>
          <w:rFonts w:eastAsia="Times New Roman"/>
          <w:szCs w:val="24"/>
        </w:rPr>
      </w:pPr>
      <w:r>
        <w:rPr>
          <w:rFonts w:eastAsia="Times New Roman"/>
          <w:szCs w:val="24"/>
        </w:rPr>
        <w:t>Ερωτάται το Σώμα: Γίνεται δεκτό το άρθρο 46, αρχικό άρθρο 47, ως έχει;</w:t>
      </w:r>
    </w:p>
    <w:p w14:paraId="5776E483" w14:textId="77777777" w:rsidR="00C04901" w:rsidRDefault="00EA6D8E">
      <w:pPr>
        <w:spacing w:line="600" w:lineRule="auto"/>
        <w:ind w:firstLine="720"/>
        <w:jc w:val="both"/>
        <w:rPr>
          <w:rFonts w:eastAsia="Times New Roman"/>
          <w:szCs w:val="24"/>
        </w:rPr>
      </w:pPr>
      <w:r>
        <w:rPr>
          <w:rFonts w:eastAsia="Times New Roman"/>
          <w:b/>
          <w:szCs w:val="24"/>
        </w:rPr>
        <w:t xml:space="preserve">ΓΡΗΓΟΡΙΟΣ ΣΤΟΓΙΑΝΝΙΔΗΣ: </w:t>
      </w:r>
      <w:r>
        <w:rPr>
          <w:rFonts w:eastAsia="Times New Roman"/>
          <w:szCs w:val="24"/>
        </w:rPr>
        <w:t>Ναι.</w:t>
      </w:r>
    </w:p>
    <w:p w14:paraId="5776E484" w14:textId="77777777" w:rsidR="00C04901" w:rsidRDefault="00EA6D8E">
      <w:pPr>
        <w:spacing w:line="600" w:lineRule="auto"/>
        <w:ind w:firstLine="720"/>
        <w:jc w:val="both"/>
        <w:rPr>
          <w:rFonts w:eastAsia="Times New Roman"/>
          <w:szCs w:val="24"/>
        </w:rPr>
      </w:pPr>
      <w:r>
        <w:rPr>
          <w:rFonts w:eastAsia="Times New Roman"/>
          <w:b/>
          <w:szCs w:val="24"/>
        </w:rPr>
        <w:t xml:space="preserve">ΝΙΚΟΛΑΟΣ ΠΑΝΑΓΙΩΤΟΠΟΥΛΟΣ: </w:t>
      </w:r>
      <w:r>
        <w:rPr>
          <w:rFonts w:eastAsia="Times New Roman"/>
          <w:szCs w:val="24"/>
        </w:rPr>
        <w:t>Ναι.</w:t>
      </w:r>
    </w:p>
    <w:p w14:paraId="5776E485" w14:textId="77777777" w:rsidR="00C04901" w:rsidRDefault="00EA6D8E">
      <w:pPr>
        <w:spacing w:line="600" w:lineRule="auto"/>
        <w:ind w:firstLine="720"/>
        <w:jc w:val="both"/>
        <w:rPr>
          <w:rFonts w:eastAsia="Times New Roman"/>
          <w:szCs w:val="24"/>
        </w:rPr>
      </w:pPr>
      <w:r>
        <w:rPr>
          <w:rFonts w:eastAsia="Times New Roman"/>
          <w:b/>
          <w:szCs w:val="24"/>
        </w:rPr>
        <w:t xml:space="preserve">ΔΗΜΗΤΡΙΟΣ ΚΟΥΚΟΥΤΣΗΣ: </w:t>
      </w:r>
      <w:r>
        <w:rPr>
          <w:rFonts w:eastAsia="Times New Roman"/>
          <w:szCs w:val="24"/>
        </w:rPr>
        <w:t xml:space="preserve">Όχι. </w:t>
      </w:r>
    </w:p>
    <w:p w14:paraId="5776E486" w14:textId="77777777" w:rsidR="00C04901" w:rsidRDefault="00EA6D8E">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 xml:space="preserve">Όχι. </w:t>
      </w:r>
    </w:p>
    <w:p w14:paraId="5776E487" w14:textId="77777777" w:rsidR="00C04901" w:rsidRDefault="00EA6D8E">
      <w:pPr>
        <w:spacing w:line="600" w:lineRule="auto"/>
        <w:ind w:firstLine="720"/>
        <w:jc w:val="both"/>
        <w:rPr>
          <w:rFonts w:eastAsia="Times New Roman"/>
          <w:b/>
          <w:szCs w:val="24"/>
        </w:rPr>
      </w:pPr>
      <w:r>
        <w:rPr>
          <w:rFonts w:eastAsia="Times New Roman"/>
          <w:b/>
          <w:szCs w:val="24"/>
        </w:rPr>
        <w:t xml:space="preserve">ΧΡΗΣΤΟΣ ΚΑΤΣΩΤΗΣ: </w:t>
      </w:r>
      <w:r>
        <w:rPr>
          <w:rFonts w:eastAsia="Times New Roman"/>
          <w:szCs w:val="24"/>
        </w:rPr>
        <w:t xml:space="preserve">Παρών. </w:t>
      </w:r>
    </w:p>
    <w:p w14:paraId="5776E488" w14:textId="77777777" w:rsidR="00C04901" w:rsidRDefault="00EA6D8E">
      <w:pPr>
        <w:spacing w:line="600" w:lineRule="auto"/>
        <w:ind w:firstLine="720"/>
        <w:jc w:val="both"/>
        <w:rPr>
          <w:rFonts w:eastAsia="Times New Roman"/>
          <w:b/>
          <w:szCs w:val="24"/>
        </w:rPr>
      </w:pPr>
      <w:r>
        <w:rPr>
          <w:rFonts w:eastAsia="Times New Roman"/>
          <w:b/>
          <w:szCs w:val="24"/>
        </w:rPr>
        <w:t xml:space="preserve">ΚΩΝΣΤΑΝΤΙΝΟΣ ΜΠΑΡΓΙΩΤΑΣ: </w:t>
      </w:r>
      <w:r>
        <w:rPr>
          <w:rFonts w:eastAsia="Times New Roman"/>
          <w:szCs w:val="24"/>
        </w:rPr>
        <w:t xml:space="preserve">Όχι. </w:t>
      </w:r>
    </w:p>
    <w:p w14:paraId="5776E489" w14:textId="77777777" w:rsidR="00C04901" w:rsidRDefault="00EA6D8E">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5776E48A" w14:textId="77777777" w:rsidR="00C04901" w:rsidRDefault="00EA6D8E">
      <w:pPr>
        <w:spacing w:line="600" w:lineRule="auto"/>
        <w:ind w:firstLine="720"/>
        <w:jc w:val="both"/>
        <w:rPr>
          <w:rFonts w:eastAsia="Times New Roman"/>
          <w:b/>
          <w:szCs w:val="24"/>
        </w:rPr>
      </w:pPr>
      <w:r>
        <w:rPr>
          <w:rFonts w:eastAsia="Times New Roman"/>
          <w:b/>
          <w:szCs w:val="24"/>
        </w:rPr>
        <w:t>ΘΕΟΔΩΡΑ ΜΕΓΑΛΟΟΙΚΟΝΟΜΟΥ:</w:t>
      </w:r>
      <w:r>
        <w:rPr>
          <w:rFonts w:eastAsia="Times New Roman"/>
          <w:szCs w:val="24"/>
        </w:rPr>
        <w:t xml:space="preserve"> Παρών.</w:t>
      </w:r>
    </w:p>
    <w:p w14:paraId="5776E48B" w14:textId="77777777" w:rsidR="00C04901" w:rsidRDefault="00EA6D8E">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46 έγινε δεκτό ως έχει κατά πλειοψηφία. </w:t>
      </w:r>
    </w:p>
    <w:p w14:paraId="5776E48C" w14:textId="77777777" w:rsidR="00C04901" w:rsidRDefault="00EA6D8E">
      <w:pPr>
        <w:spacing w:line="600" w:lineRule="auto"/>
        <w:ind w:firstLine="720"/>
        <w:jc w:val="both"/>
        <w:rPr>
          <w:rFonts w:eastAsia="Times New Roman"/>
          <w:szCs w:val="24"/>
        </w:rPr>
      </w:pPr>
      <w:r>
        <w:rPr>
          <w:rFonts w:eastAsia="Times New Roman"/>
          <w:szCs w:val="24"/>
        </w:rPr>
        <w:t>Ερωτάται το Σώμα: Γίνεται δεκτό το άρθρο 47, αρχικό άρθρο 48, ως έχει;</w:t>
      </w:r>
    </w:p>
    <w:p w14:paraId="5776E48D" w14:textId="77777777" w:rsidR="00C04901" w:rsidRDefault="00EA6D8E">
      <w:pPr>
        <w:spacing w:line="600" w:lineRule="auto"/>
        <w:ind w:firstLine="720"/>
        <w:jc w:val="both"/>
        <w:rPr>
          <w:rFonts w:eastAsia="Times New Roman"/>
          <w:szCs w:val="24"/>
        </w:rPr>
      </w:pPr>
      <w:r>
        <w:rPr>
          <w:rFonts w:eastAsia="Times New Roman"/>
          <w:b/>
          <w:szCs w:val="24"/>
        </w:rPr>
        <w:t xml:space="preserve">ΓΡΗΓΟΡΙΟΣ ΣΤΟΓΙΑΝΝΙΔΗΣ: </w:t>
      </w:r>
      <w:r>
        <w:rPr>
          <w:rFonts w:eastAsia="Times New Roman"/>
          <w:szCs w:val="24"/>
        </w:rPr>
        <w:t>Ναι.</w:t>
      </w:r>
    </w:p>
    <w:p w14:paraId="5776E48E" w14:textId="77777777" w:rsidR="00C04901" w:rsidRDefault="00EA6D8E">
      <w:pPr>
        <w:spacing w:line="600" w:lineRule="auto"/>
        <w:ind w:firstLine="720"/>
        <w:jc w:val="both"/>
        <w:rPr>
          <w:rFonts w:eastAsia="Times New Roman"/>
          <w:szCs w:val="24"/>
        </w:rPr>
      </w:pPr>
      <w:r>
        <w:rPr>
          <w:rFonts w:eastAsia="Times New Roman"/>
          <w:b/>
          <w:szCs w:val="24"/>
        </w:rPr>
        <w:t xml:space="preserve">ΝΙΚΟΛΑΟΣ ΠΑΝΑΓΙΩΤΟΠΟΥΛΟΣ: </w:t>
      </w:r>
      <w:r>
        <w:rPr>
          <w:rFonts w:eastAsia="Times New Roman"/>
          <w:szCs w:val="24"/>
        </w:rPr>
        <w:t>Ναι.</w:t>
      </w:r>
    </w:p>
    <w:p w14:paraId="5776E48F" w14:textId="77777777" w:rsidR="00C04901" w:rsidRDefault="00EA6D8E">
      <w:pPr>
        <w:spacing w:line="600" w:lineRule="auto"/>
        <w:ind w:firstLine="720"/>
        <w:jc w:val="both"/>
        <w:rPr>
          <w:rFonts w:eastAsia="Times New Roman"/>
          <w:szCs w:val="24"/>
        </w:rPr>
      </w:pPr>
      <w:r>
        <w:rPr>
          <w:rFonts w:eastAsia="Times New Roman"/>
          <w:b/>
          <w:szCs w:val="24"/>
        </w:rPr>
        <w:t xml:space="preserve">ΔΗΜΗΤΡΙΟΣ ΚΟΥΚΟΥΤΣΗΣ: </w:t>
      </w:r>
      <w:r>
        <w:rPr>
          <w:rFonts w:eastAsia="Times New Roman"/>
          <w:szCs w:val="24"/>
        </w:rPr>
        <w:t xml:space="preserve">Όχι. </w:t>
      </w:r>
    </w:p>
    <w:p w14:paraId="5776E490" w14:textId="77777777" w:rsidR="00C04901" w:rsidRDefault="00EA6D8E">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 xml:space="preserve">Ναι.  </w:t>
      </w:r>
    </w:p>
    <w:p w14:paraId="5776E491" w14:textId="77777777" w:rsidR="00C04901" w:rsidRDefault="00EA6D8E">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Παρών. </w:t>
      </w:r>
    </w:p>
    <w:p w14:paraId="5776E492" w14:textId="77777777" w:rsidR="00C04901" w:rsidRDefault="00EA6D8E">
      <w:pPr>
        <w:spacing w:line="600" w:lineRule="auto"/>
        <w:ind w:firstLine="720"/>
        <w:jc w:val="both"/>
        <w:rPr>
          <w:rFonts w:eastAsia="Times New Roman"/>
          <w:b/>
          <w:szCs w:val="24"/>
        </w:rPr>
      </w:pPr>
      <w:r>
        <w:rPr>
          <w:rFonts w:eastAsia="Times New Roman"/>
          <w:b/>
          <w:szCs w:val="24"/>
        </w:rPr>
        <w:t xml:space="preserve">ΚΩΝΣΤΑΝΤΙΝΟΣ ΜΠΑΡΓΙΩΤΑΣ: </w:t>
      </w:r>
      <w:r>
        <w:rPr>
          <w:rFonts w:eastAsia="Times New Roman"/>
          <w:szCs w:val="24"/>
        </w:rPr>
        <w:t xml:space="preserve">Όχι. </w:t>
      </w:r>
    </w:p>
    <w:p w14:paraId="5776E493" w14:textId="77777777" w:rsidR="00C04901" w:rsidRDefault="00EA6D8E">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5776E494" w14:textId="77777777" w:rsidR="00C04901" w:rsidRDefault="00EA6D8E">
      <w:pPr>
        <w:spacing w:line="600" w:lineRule="auto"/>
        <w:ind w:firstLine="720"/>
        <w:jc w:val="both"/>
        <w:rPr>
          <w:rFonts w:eastAsia="Times New Roman"/>
          <w:b/>
          <w:szCs w:val="24"/>
        </w:rPr>
      </w:pPr>
      <w:r>
        <w:rPr>
          <w:rFonts w:eastAsia="Times New Roman"/>
          <w:b/>
          <w:szCs w:val="24"/>
        </w:rPr>
        <w:t>ΘΕΟΔΩΡΑ ΜΕΓΑΛΟΟΙΚΟΝΟΜΟΥ:</w:t>
      </w:r>
      <w:r>
        <w:rPr>
          <w:rFonts w:eastAsia="Times New Roman"/>
          <w:szCs w:val="24"/>
        </w:rPr>
        <w:t xml:space="preserve"> Ναι.</w:t>
      </w:r>
    </w:p>
    <w:p w14:paraId="5776E495" w14:textId="77777777" w:rsidR="00C04901" w:rsidRDefault="00EA6D8E">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47 έγινε δεκτό ως έχει κατά πλειοψηφία. </w:t>
      </w:r>
    </w:p>
    <w:p w14:paraId="5776E496" w14:textId="77777777" w:rsidR="00C04901" w:rsidRDefault="00EA6D8E">
      <w:pPr>
        <w:spacing w:line="600" w:lineRule="auto"/>
        <w:ind w:firstLine="720"/>
        <w:jc w:val="both"/>
        <w:rPr>
          <w:rFonts w:eastAsia="Times New Roman"/>
          <w:szCs w:val="24"/>
        </w:rPr>
      </w:pPr>
      <w:r>
        <w:rPr>
          <w:rFonts w:eastAsia="Times New Roman"/>
          <w:szCs w:val="24"/>
        </w:rPr>
        <w:t>Ερωτάται το Σώμα: Γίνεται δεκτό το άρθρο 48, αρχικό άρθρο 49, ως έχει;</w:t>
      </w:r>
    </w:p>
    <w:p w14:paraId="5776E497" w14:textId="77777777" w:rsidR="00C04901" w:rsidRDefault="00EA6D8E">
      <w:pPr>
        <w:spacing w:line="600" w:lineRule="auto"/>
        <w:ind w:firstLine="720"/>
        <w:jc w:val="both"/>
        <w:rPr>
          <w:rFonts w:eastAsia="Times New Roman"/>
          <w:szCs w:val="24"/>
        </w:rPr>
      </w:pPr>
      <w:r>
        <w:rPr>
          <w:rFonts w:eastAsia="Times New Roman"/>
          <w:b/>
          <w:szCs w:val="24"/>
        </w:rPr>
        <w:t xml:space="preserve">ΓΡΗΓΟΡΙΟΣ ΣΤΟΓΙΑΝΝΙΔΗΣ: </w:t>
      </w:r>
      <w:r>
        <w:rPr>
          <w:rFonts w:eastAsia="Times New Roman"/>
          <w:szCs w:val="24"/>
        </w:rPr>
        <w:t>Ναι.</w:t>
      </w:r>
    </w:p>
    <w:p w14:paraId="5776E498" w14:textId="77777777" w:rsidR="00C04901" w:rsidRDefault="00EA6D8E">
      <w:pPr>
        <w:spacing w:line="600" w:lineRule="auto"/>
        <w:ind w:firstLine="720"/>
        <w:jc w:val="both"/>
        <w:rPr>
          <w:rFonts w:eastAsia="Times New Roman"/>
          <w:szCs w:val="24"/>
        </w:rPr>
      </w:pPr>
      <w:r>
        <w:rPr>
          <w:rFonts w:eastAsia="Times New Roman"/>
          <w:b/>
          <w:szCs w:val="24"/>
        </w:rPr>
        <w:t xml:space="preserve">ΝΙΚΟΛΑΟΣ ΠΑΝΑΓΙΩΤΟΠΟΥΛΟΣ: </w:t>
      </w:r>
      <w:r>
        <w:rPr>
          <w:rFonts w:eastAsia="Times New Roman"/>
          <w:szCs w:val="24"/>
        </w:rPr>
        <w:t>Ναι.</w:t>
      </w:r>
    </w:p>
    <w:p w14:paraId="5776E499" w14:textId="77777777" w:rsidR="00C04901" w:rsidRDefault="00EA6D8E">
      <w:pPr>
        <w:spacing w:line="600" w:lineRule="auto"/>
        <w:ind w:firstLine="720"/>
        <w:jc w:val="both"/>
        <w:rPr>
          <w:rFonts w:eastAsia="Times New Roman"/>
          <w:szCs w:val="24"/>
        </w:rPr>
      </w:pPr>
      <w:r>
        <w:rPr>
          <w:rFonts w:eastAsia="Times New Roman"/>
          <w:b/>
          <w:szCs w:val="24"/>
        </w:rPr>
        <w:t xml:space="preserve">ΔΗΜΗΤΡΙΟΣ ΚΟΥΚΟΥΤΣΗΣ: </w:t>
      </w:r>
      <w:r>
        <w:rPr>
          <w:rFonts w:eastAsia="Times New Roman"/>
          <w:szCs w:val="24"/>
        </w:rPr>
        <w:t xml:space="preserve">Όχι. </w:t>
      </w:r>
    </w:p>
    <w:p w14:paraId="5776E49A" w14:textId="77777777" w:rsidR="00C04901" w:rsidRDefault="00EA6D8E">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 xml:space="preserve">Όχι. </w:t>
      </w:r>
    </w:p>
    <w:p w14:paraId="5776E49B" w14:textId="77777777" w:rsidR="00C04901" w:rsidRDefault="00EA6D8E">
      <w:pPr>
        <w:spacing w:line="600" w:lineRule="auto"/>
        <w:ind w:firstLine="720"/>
        <w:jc w:val="both"/>
        <w:rPr>
          <w:rFonts w:eastAsia="Times New Roman"/>
          <w:b/>
          <w:szCs w:val="24"/>
        </w:rPr>
      </w:pPr>
      <w:r>
        <w:rPr>
          <w:rFonts w:eastAsia="Times New Roman"/>
          <w:b/>
          <w:szCs w:val="24"/>
        </w:rPr>
        <w:t xml:space="preserve">ΧΡΗΣΤΟΣ ΚΑΤΣΩΤΗΣ: </w:t>
      </w:r>
      <w:r>
        <w:rPr>
          <w:rFonts w:eastAsia="Times New Roman"/>
          <w:szCs w:val="24"/>
        </w:rPr>
        <w:t xml:space="preserve">Παρών. </w:t>
      </w:r>
    </w:p>
    <w:p w14:paraId="5776E49C" w14:textId="77777777" w:rsidR="00C04901" w:rsidRDefault="00EA6D8E">
      <w:pPr>
        <w:spacing w:line="600" w:lineRule="auto"/>
        <w:ind w:firstLine="720"/>
        <w:jc w:val="both"/>
        <w:rPr>
          <w:rFonts w:eastAsia="Times New Roman"/>
          <w:b/>
          <w:szCs w:val="24"/>
        </w:rPr>
      </w:pPr>
      <w:r>
        <w:rPr>
          <w:rFonts w:eastAsia="Times New Roman"/>
          <w:b/>
          <w:szCs w:val="24"/>
        </w:rPr>
        <w:t xml:space="preserve">ΚΩΝΣΤΑΝΤΙΝΟΣ ΜΠΑΡΓΙΩΤΑΣ: </w:t>
      </w:r>
      <w:r>
        <w:rPr>
          <w:rFonts w:eastAsia="Times New Roman"/>
          <w:szCs w:val="24"/>
        </w:rPr>
        <w:t xml:space="preserve">Όχι. </w:t>
      </w:r>
    </w:p>
    <w:p w14:paraId="5776E49D" w14:textId="77777777" w:rsidR="00C04901" w:rsidRDefault="00EA6D8E">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5776E49E" w14:textId="77777777" w:rsidR="00C04901" w:rsidRDefault="00EA6D8E">
      <w:pPr>
        <w:spacing w:line="600" w:lineRule="auto"/>
        <w:ind w:firstLine="720"/>
        <w:jc w:val="both"/>
        <w:rPr>
          <w:rFonts w:eastAsia="Times New Roman"/>
          <w:b/>
          <w:szCs w:val="24"/>
        </w:rPr>
      </w:pPr>
      <w:r>
        <w:rPr>
          <w:rFonts w:eastAsia="Times New Roman"/>
          <w:b/>
          <w:szCs w:val="24"/>
        </w:rPr>
        <w:t>ΘΕΟΔΩΡΑ ΜΕΓΑΛΟΟΙΚΟΝΟΜΟΥ:</w:t>
      </w:r>
      <w:r>
        <w:rPr>
          <w:rFonts w:eastAsia="Times New Roman"/>
          <w:szCs w:val="24"/>
        </w:rPr>
        <w:t xml:space="preserve"> Ναι.</w:t>
      </w:r>
    </w:p>
    <w:p w14:paraId="5776E49F" w14:textId="77777777" w:rsidR="00C04901" w:rsidRDefault="00EA6D8E">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48 έγινε δεκτό ως έχει κατά πλειοψηφία. </w:t>
      </w:r>
    </w:p>
    <w:p w14:paraId="5776E4A0" w14:textId="77777777" w:rsidR="00C04901" w:rsidRDefault="00EA6D8E">
      <w:pPr>
        <w:spacing w:line="600" w:lineRule="auto"/>
        <w:ind w:firstLine="720"/>
        <w:jc w:val="both"/>
        <w:rPr>
          <w:rFonts w:eastAsia="Times New Roman"/>
          <w:szCs w:val="24"/>
        </w:rPr>
      </w:pPr>
      <w:r>
        <w:rPr>
          <w:rFonts w:eastAsia="Times New Roman"/>
          <w:szCs w:val="24"/>
        </w:rPr>
        <w:t>Ερωτάται το Σώμα: Γίνεται δεκτό το άρθρο 49, αρχικό άρθρο 50, ως έχει;</w:t>
      </w:r>
    </w:p>
    <w:p w14:paraId="5776E4A1" w14:textId="77777777" w:rsidR="00C04901" w:rsidRDefault="00EA6D8E">
      <w:pPr>
        <w:spacing w:line="600" w:lineRule="auto"/>
        <w:ind w:firstLine="720"/>
        <w:jc w:val="both"/>
        <w:rPr>
          <w:rFonts w:eastAsia="Times New Roman"/>
          <w:szCs w:val="24"/>
        </w:rPr>
      </w:pPr>
      <w:r>
        <w:rPr>
          <w:rFonts w:eastAsia="Times New Roman"/>
          <w:b/>
          <w:szCs w:val="24"/>
        </w:rPr>
        <w:t xml:space="preserve">ΓΡΗΓΟΡΙΟΣ ΣΤΟΓΙΑΝΝΙΔΗΣ: </w:t>
      </w:r>
      <w:r>
        <w:rPr>
          <w:rFonts w:eastAsia="Times New Roman"/>
          <w:szCs w:val="24"/>
        </w:rPr>
        <w:t>Ναι.</w:t>
      </w:r>
    </w:p>
    <w:p w14:paraId="5776E4A2" w14:textId="77777777" w:rsidR="00C04901" w:rsidRDefault="00EA6D8E">
      <w:pPr>
        <w:spacing w:line="600" w:lineRule="auto"/>
        <w:ind w:firstLine="720"/>
        <w:jc w:val="both"/>
        <w:rPr>
          <w:rFonts w:eastAsia="Times New Roman"/>
          <w:szCs w:val="24"/>
        </w:rPr>
      </w:pPr>
      <w:r>
        <w:rPr>
          <w:rFonts w:eastAsia="Times New Roman"/>
          <w:b/>
          <w:szCs w:val="24"/>
        </w:rPr>
        <w:t xml:space="preserve">ΝΙΚΟΛΑΟΣ ΠΑΝΑΓΙΩΤΟΠΟΥΛΟΣ: </w:t>
      </w:r>
      <w:r>
        <w:rPr>
          <w:rFonts w:eastAsia="Times New Roman"/>
          <w:szCs w:val="24"/>
        </w:rPr>
        <w:t>Ναι.</w:t>
      </w:r>
    </w:p>
    <w:p w14:paraId="5776E4A3" w14:textId="77777777" w:rsidR="00C04901" w:rsidRDefault="00EA6D8E">
      <w:pPr>
        <w:spacing w:line="600" w:lineRule="auto"/>
        <w:ind w:firstLine="720"/>
        <w:jc w:val="both"/>
        <w:rPr>
          <w:rFonts w:eastAsia="Times New Roman"/>
          <w:szCs w:val="24"/>
        </w:rPr>
      </w:pPr>
      <w:r>
        <w:rPr>
          <w:rFonts w:eastAsia="Times New Roman"/>
          <w:b/>
          <w:szCs w:val="24"/>
        </w:rPr>
        <w:t xml:space="preserve">ΔΗΜΗΤΡΙΟΣ ΚΟΥΚΟΥΤΣΗΣ: </w:t>
      </w:r>
      <w:r>
        <w:rPr>
          <w:rFonts w:eastAsia="Times New Roman"/>
          <w:szCs w:val="24"/>
        </w:rPr>
        <w:t xml:space="preserve">Όχι. </w:t>
      </w:r>
    </w:p>
    <w:p w14:paraId="5776E4A4" w14:textId="77777777" w:rsidR="00C04901" w:rsidRDefault="00EA6D8E">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 xml:space="preserve">Όχι . </w:t>
      </w:r>
    </w:p>
    <w:p w14:paraId="5776E4A5" w14:textId="77777777" w:rsidR="00C04901" w:rsidRDefault="00EA6D8E">
      <w:pPr>
        <w:spacing w:line="600" w:lineRule="auto"/>
        <w:ind w:firstLine="720"/>
        <w:jc w:val="both"/>
        <w:rPr>
          <w:rFonts w:eastAsia="Times New Roman"/>
          <w:b/>
          <w:szCs w:val="24"/>
        </w:rPr>
      </w:pPr>
      <w:r>
        <w:rPr>
          <w:rFonts w:eastAsia="Times New Roman"/>
          <w:b/>
          <w:szCs w:val="24"/>
        </w:rPr>
        <w:t xml:space="preserve">ΧΡΗΣΤΟΣ ΚΑΤΣΩΤΗΣ: </w:t>
      </w:r>
      <w:r>
        <w:rPr>
          <w:rFonts w:eastAsia="Times New Roman"/>
          <w:szCs w:val="24"/>
        </w:rPr>
        <w:t xml:space="preserve">Παρών. </w:t>
      </w:r>
    </w:p>
    <w:p w14:paraId="5776E4A6" w14:textId="77777777" w:rsidR="00C04901" w:rsidRDefault="00EA6D8E">
      <w:pPr>
        <w:spacing w:line="600" w:lineRule="auto"/>
        <w:ind w:firstLine="720"/>
        <w:jc w:val="both"/>
        <w:rPr>
          <w:rFonts w:eastAsia="Times New Roman"/>
          <w:b/>
          <w:szCs w:val="24"/>
        </w:rPr>
      </w:pPr>
      <w:r>
        <w:rPr>
          <w:rFonts w:eastAsia="Times New Roman"/>
          <w:b/>
          <w:szCs w:val="24"/>
        </w:rPr>
        <w:t xml:space="preserve">ΚΩΝΣΤΑΝΤΙΝΟΣ ΜΠΑΡΓΙΩΤΑΣ: </w:t>
      </w:r>
      <w:r>
        <w:rPr>
          <w:rFonts w:eastAsia="Times New Roman"/>
          <w:szCs w:val="24"/>
        </w:rPr>
        <w:t xml:space="preserve">Όχι. </w:t>
      </w:r>
    </w:p>
    <w:p w14:paraId="5776E4A7" w14:textId="77777777" w:rsidR="00C04901" w:rsidRDefault="00EA6D8E">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5776E4A8" w14:textId="77777777" w:rsidR="00C04901" w:rsidRDefault="00EA6D8E">
      <w:pPr>
        <w:spacing w:line="600" w:lineRule="auto"/>
        <w:ind w:firstLine="720"/>
        <w:jc w:val="both"/>
        <w:rPr>
          <w:rFonts w:eastAsia="Times New Roman"/>
          <w:b/>
          <w:szCs w:val="24"/>
        </w:rPr>
      </w:pPr>
      <w:r>
        <w:rPr>
          <w:rFonts w:eastAsia="Times New Roman"/>
          <w:b/>
          <w:szCs w:val="24"/>
        </w:rPr>
        <w:t>ΘΕΟΔΩΡΑ ΜΕΓΑΛΟΟΙΚΟΝΟΜΟΥ:</w:t>
      </w:r>
      <w:r>
        <w:rPr>
          <w:rFonts w:eastAsia="Times New Roman"/>
          <w:szCs w:val="24"/>
        </w:rPr>
        <w:t xml:space="preserve"> Παρών. </w:t>
      </w:r>
    </w:p>
    <w:p w14:paraId="5776E4A9" w14:textId="77777777" w:rsidR="00C04901" w:rsidRDefault="00EA6D8E">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49 έγινε δεκτό ως έχει κατά πλειοψηφία. </w:t>
      </w:r>
    </w:p>
    <w:p w14:paraId="5776E4AA" w14:textId="77777777" w:rsidR="00C04901" w:rsidRDefault="00EA6D8E">
      <w:pPr>
        <w:spacing w:line="600" w:lineRule="auto"/>
        <w:ind w:firstLine="720"/>
        <w:jc w:val="both"/>
        <w:rPr>
          <w:rFonts w:eastAsia="Times New Roman"/>
          <w:szCs w:val="24"/>
        </w:rPr>
      </w:pPr>
      <w:r>
        <w:rPr>
          <w:rFonts w:eastAsia="Times New Roman"/>
          <w:szCs w:val="24"/>
        </w:rPr>
        <w:t xml:space="preserve">Ερωτάται το Σώμα: Γίνεται δεκτό το άρθρο 50, αρχικό άρθρο 51, όπως τροποποιήθηκε από την κυρία Υπουργό; </w:t>
      </w:r>
    </w:p>
    <w:p w14:paraId="5776E4AB" w14:textId="77777777" w:rsidR="00C04901" w:rsidRDefault="00EA6D8E">
      <w:pPr>
        <w:spacing w:line="600" w:lineRule="auto"/>
        <w:ind w:firstLine="720"/>
        <w:jc w:val="both"/>
        <w:rPr>
          <w:rFonts w:eastAsia="Times New Roman"/>
          <w:szCs w:val="24"/>
        </w:rPr>
      </w:pPr>
      <w:r>
        <w:rPr>
          <w:rFonts w:eastAsia="Times New Roman"/>
          <w:b/>
          <w:szCs w:val="24"/>
        </w:rPr>
        <w:t xml:space="preserve">ΓΡΗΓΟΡΙΟΣ ΣΤΟΓΙΑΝΝΙΔΗΣ: </w:t>
      </w:r>
      <w:r>
        <w:rPr>
          <w:rFonts w:eastAsia="Times New Roman"/>
          <w:szCs w:val="24"/>
        </w:rPr>
        <w:t>Ναι.</w:t>
      </w:r>
    </w:p>
    <w:p w14:paraId="5776E4AC" w14:textId="77777777" w:rsidR="00C04901" w:rsidRDefault="00EA6D8E">
      <w:pPr>
        <w:spacing w:line="600" w:lineRule="auto"/>
        <w:ind w:firstLine="720"/>
        <w:jc w:val="both"/>
        <w:rPr>
          <w:rFonts w:eastAsia="Times New Roman"/>
          <w:szCs w:val="24"/>
        </w:rPr>
      </w:pPr>
      <w:r>
        <w:rPr>
          <w:rFonts w:eastAsia="Times New Roman"/>
          <w:b/>
          <w:szCs w:val="24"/>
        </w:rPr>
        <w:t xml:space="preserve">ΝΙΚΟΛΑΟΣ ΠΑΝΑΓΙΩΤΟΠΟΥΛΟΣ: </w:t>
      </w:r>
      <w:r>
        <w:rPr>
          <w:rFonts w:eastAsia="Times New Roman"/>
          <w:szCs w:val="24"/>
        </w:rPr>
        <w:t>Ναι.</w:t>
      </w:r>
    </w:p>
    <w:p w14:paraId="5776E4AD" w14:textId="77777777" w:rsidR="00C04901" w:rsidRDefault="00EA6D8E">
      <w:pPr>
        <w:spacing w:line="600" w:lineRule="auto"/>
        <w:ind w:firstLine="720"/>
        <w:jc w:val="both"/>
        <w:rPr>
          <w:rFonts w:eastAsia="Times New Roman"/>
          <w:szCs w:val="24"/>
        </w:rPr>
      </w:pPr>
      <w:r>
        <w:rPr>
          <w:rFonts w:eastAsia="Times New Roman"/>
          <w:b/>
          <w:szCs w:val="24"/>
        </w:rPr>
        <w:t xml:space="preserve">ΔΗΜΗΤΡΙΟΣ ΚΟΥΚΟΥΤΣΗΣ: </w:t>
      </w:r>
      <w:r>
        <w:rPr>
          <w:rFonts w:eastAsia="Times New Roman"/>
          <w:szCs w:val="24"/>
        </w:rPr>
        <w:t xml:space="preserve">Όχι. </w:t>
      </w:r>
    </w:p>
    <w:p w14:paraId="5776E4AE" w14:textId="77777777" w:rsidR="00C04901" w:rsidRDefault="00EA6D8E">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Παρών.</w:t>
      </w:r>
    </w:p>
    <w:p w14:paraId="5776E4AF" w14:textId="77777777" w:rsidR="00C04901" w:rsidRDefault="00EA6D8E">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Όχι. </w:t>
      </w:r>
    </w:p>
    <w:p w14:paraId="5776E4B0" w14:textId="77777777" w:rsidR="00C04901" w:rsidRDefault="00EA6D8E">
      <w:pPr>
        <w:spacing w:line="600" w:lineRule="auto"/>
        <w:ind w:firstLine="720"/>
        <w:jc w:val="both"/>
        <w:rPr>
          <w:rFonts w:eastAsia="Times New Roman"/>
          <w:b/>
          <w:szCs w:val="24"/>
        </w:rPr>
      </w:pPr>
      <w:r>
        <w:rPr>
          <w:rFonts w:eastAsia="Times New Roman"/>
          <w:szCs w:val="24"/>
        </w:rPr>
        <w:t xml:space="preserve">Έχω να κάνω μια δήλωση για αυτό. Θα ψηφίζαμε την παράγραφο 3 αλλά είναι όλο μαζί και ψηφίζουμε δυστυχώς «Όχι». Είπαμε να το κατατμήσει, τέλος πάντων, αλλά δεν το έκανε. </w:t>
      </w:r>
    </w:p>
    <w:p w14:paraId="5776E4B1" w14:textId="77777777" w:rsidR="00C04901" w:rsidRDefault="00EA6D8E">
      <w:pPr>
        <w:spacing w:line="600" w:lineRule="auto"/>
        <w:ind w:firstLine="720"/>
        <w:jc w:val="both"/>
        <w:rPr>
          <w:rFonts w:eastAsia="Times New Roman"/>
          <w:b/>
          <w:szCs w:val="24"/>
        </w:rPr>
      </w:pPr>
      <w:r>
        <w:rPr>
          <w:rFonts w:eastAsia="Times New Roman"/>
          <w:b/>
          <w:szCs w:val="24"/>
        </w:rPr>
        <w:t xml:space="preserve">ΚΩΝΣΤΑΝΤΙΝΟΣ ΜΠΑΡΓΙΩΤΑΣ: </w:t>
      </w:r>
      <w:r>
        <w:rPr>
          <w:rFonts w:eastAsia="Times New Roman"/>
          <w:szCs w:val="24"/>
        </w:rPr>
        <w:t xml:space="preserve">Όχι. </w:t>
      </w:r>
    </w:p>
    <w:p w14:paraId="5776E4B2" w14:textId="77777777" w:rsidR="00C04901" w:rsidRDefault="00EA6D8E">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5776E4B3" w14:textId="77777777" w:rsidR="00C04901" w:rsidRDefault="00EA6D8E">
      <w:pPr>
        <w:spacing w:line="600" w:lineRule="auto"/>
        <w:ind w:firstLine="720"/>
        <w:jc w:val="both"/>
        <w:rPr>
          <w:rFonts w:eastAsia="Times New Roman"/>
          <w:b/>
          <w:szCs w:val="24"/>
        </w:rPr>
      </w:pPr>
      <w:r>
        <w:rPr>
          <w:rFonts w:eastAsia="Times New Roman"/>
          <w:b/>
          <w:szCs w:val="24"/>
        </w:rPr>
        <w:t>ΘΕΟΔΩΡΑ ΜΕΓΑΛΟΟΙΚΟΝΟΜΟΥ:</w:t>
      </w:r>
      <w:r>
        <w:rPr>
          <w:rFonts w:eastAsia="Times New Roman"/>
          <w:szCs w:val="24"/>
        </w:rPr>
        <w:t xml:space="preserve"> Παρών. </w:t>
      </w:r>
    </w:p>
    <w:p w14:paraId="5776E4B4" w14:textId="77777777" w:rsidR="00C04901" w:rsidRDefault="00EA6D8E">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50 έγινε δεκτό, όπως τροποποιήθηκε από την κυρία Υπουργό, κατά πλειοψηφία. </w:t>
      </w:r>
    </w:p>
    <w:p w14:paraId="5776E4B5" w14:textId="77777777" w:rsidR="00C04901" w:rsidRDefault="00EA6D8E">
      <w:pPr>
        <w:spacing w:line="600" w:lineRule="auto"/>
        <w:ind w:firstLine="720"/>
        <w:jc w:val="both"/>
        <w:rPr>
          <w:rFonts w:eastAsia="Times New Roman"/>
          <w:szCs w:val="24"/>
        </w:rPr>
      </w:pPr>
      <w:r>
        <w:rPr>
          <w:rFonts w:eastAsia="Times New Roman"/>
          <w:szCs w:val="24"/>
        </w:rPr>
        <w:t xml:space="preserve">Ερωτάται το Σώμα: Γίνεται δεκτό το άρθρο 51, αρχικό άρθρο 52, όπως τροποποιήθηκε από την κυρία Υπουργό; </w:t>
      </w:r>
    </w:p>
    <w:p w14:paraId="5776E4B6" w14:textId="77777777" w:rsidR="00C04901" w:rsidRDefault="00EA6D8E">
      <w:pPr>
        <w:spacing w:line="600" w:lineRule="auto"/>
        <w:ind w:firstLine="720"/>
        <w:jc w:val="both"/>
        <w:rPr>
          <w:rFonts w:eastAsia="Times New Roman"/>
          <w:szCs w:val="24"/>
        </w:rPr>
      </w:pPr>
      <w:r>
        <w:rPr>
          <w:rFonts w:eastAsia="Times New Roman"/>
          <w:b/>
          <w:szCs w:val="24"/>
        </w:rPr>
        <w:t xml:space="preserve">ΓΡΗΓΟΡΙΟΣ ΣΤΟΓΙΑΝΝΙΔΗΣ: </w:t>
      </w:r>
      <w:r>
        <w:rPr>
          <w:rFonts w:eastAsia="Times New Roman"/>
          <w:szCs w:val="24"/>
        </w:rPr>
        <w:t>Ναι.</w:t>
      </w:r>
    </w:p>
    <w:p w14:paraId="5776E4B7" w14:textId="77777777" w:rsidR="00C04901" w:rsidRDefault="00EA6D8E">
      <w:pPr>
        <w:spacing w:line="600" w:lineRule="auto"/>
        <w:ind w:firstLine="720"/>
        <w:jc w:val="both"/>
        <w:rPr>
          <w:rFonts w:eastAsia="Times New Roman"/>
          <w:szCs w:val="24"/>
        </w:rPr>
      </w:pPr>
      <w:r>
        <w:rPr>
          <w:rFonts w:eastAsia="Times New Roman"/>
          <w:b/>
          <w:szCs w:val="24"/>
        </w:rPr>
        <w:t xml:space="preserve">ΝΙΚΟΛΑΟΣ ΠΑΝΑΓΙΩΤΟΠΟΥΛΟΣ: </w:t>
      </w:r>
      <w:r>
        <w:rPr>
          <w:rFonts w:eastAsia="Times New Roman"/>
          <w:szCs w:val="24"/>
        </w:rPr>
        <w:t xml:space="preserve">Παρών. </w:t>
      </w:r>
    </w:p>
    <w:p w14:paraId="5776E4B8" w14:textId="77777777" w:rsidR="00C04901" w:rsidRDefault="00EA6D8E">
      <w:pPr>
        <w:spacing w:line="600" w:lineRule="auto"/>
        <w:ind w:firstLine="720"/>
        <w:jc w:val="both"/>
        <w:rPr>
          <w:rFonts w:eastAsia="Times New Roman"/>
          <w:szCs w:val="24"/>
        </w:rPr>
      </w:pPr>
      <w:r>
        <w:rPr>
          <w:rFonts w:eastAsia="Times New Roman"/>
          <w:b/>
          <w:szCs w:val="24"/>
        </w:rPr>
        <w:t xml:space="preserve">ΔΗΜΗΤΡΙΟΣ ΚΟΥΚΟΥΤΣΗΣ: </w:t>
      </w:r>
      <w:r>
        <w:rPr>
          <w:rFonts w:eastAsia="Times New Roman"/>
          <w:szCs w:val="24"/>
        </w:rPr>
        <w:t xml:space="preserve">Όχι. </w:t>
      </w:r>
    </w:p>
    <w:p w14:paraId="5776E4B9" w14:textId="77777777" w:rsidR="00C04901" w:rsidRDefault="00EA6D8E">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 xml:space="preserve">Ναι. </w:t>
      </w:r>
    </w:p>
    <w:p w14:paraId="5776E4BA" w14:textId="77777777" w:rsidR="00C04901" w:rsidRDefault="00EA6D8E">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Όχι. </w:t>
      </w:r>
    </w:p>
    <w:p w14:paraId="5776E4BB" w14:textId="77777777" w:rsidR="00C04901" w:rsidRDefault="00EA6D8E">
      <w:pPr>
        <w:spacing w:line="600" w:lineRule="auto"/>
        <w:ind w:firstLine="720"/>
        <w:jc w:val="both"/>
        <w:rPr>
          <w:rFonts w:eastAsia="Times New Roman"/>
          <w:b/>
          <w:szCs w:val="24"/>
        </w:rPr>
      </w:pPr>
      <w:r>
        <w:rPr>
          <w:rFonts w:eastAsia="Times New Roman"/>
          <w:b/>
          <w:szCs w:val="24"/>
        </w:rPr>
        <w:t xml:space="preserve">ΚΩΝΣΤΑΝΤΙΝΟΣ ΜΠΑΡΓΙΩΤΑΣ: </w:t>
      </w:r>
      <w:r>
        <w:rPr>
          <w:rFonts w:eastAsia="Times New Roman"/>
          <w:szCs w:val="24"/>
        </w:rPr>
        <w:t>Ναι.</w:t>
      </w:r>
    </w:p>
    <w:p w14:paraId="5776E4BC" w14:textId="77777777" w:rsidR="00C04901" w:rsidRDefault="00EA6D8E">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5776E4BD" w14:textId="77777777" w:rsidR="00C04901" w:rsidRDefault="00EA6D8E">
      <w:pPr>
        <w:spacing w:line="600" w:lineRule="auto"/>
        <w:ind w:firstLine="720"/>
        <w:jc w:val="both"/>
        <w:rPr>
          <w:rFonts w:eastAsia="Times New Roman"/>
          <w:b/>
          <w:szCs w:val="24"/>
        </w:rPr>
      </w:pPr>
      <w:r>
        <w:rPr>
          <w:rFonts w:eastAsia="Times New Roman"/>
          <w:b/>
          <w:szCs w:val="24"/>
        </w:rPr>
        <w:t>ΘΕΟΔΩΡΑ ΜΕΓΑΛΟΟΙΚΟΝΟΜΟΥ:</w:t>
      </w:r>
      <w:r>
        <w:rPr>
          <w:rFonts w:eastAsia="Times New Roman"/>
          <w:szCs w:val="24"/>
        </w:rPr>
        <w:t xml:space="preserve"> Ναι.</w:t>
      </w:r>
    </w:p>
    <w:p w14:paraId="5776E4BE" w14:textId="77777777" w:rsidR="00C04901" w:rsidRDefault="00EA6D8E">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51 έγινε δεκτό, όπως τροποποιήθηκε από την κυρία Υπουργό, κατά πλειοψηφία. </w:t>
      </w:r>
    </w:p>
    <w:p w14:paraId="5776E4BF" w14:textId="77777777" w:rsidR="00C04901" w:rsidRDefault="00EA6D8E">
      <w:pPr>
        <w:spacing w:line="600" w:lineRule="auto"/>
        <w:ind w:firstLine="720"/>
        <w:jc w:val="both"/>
        <w:rPr>
          <w:rFonts w:eastAsia="Times New Roman"/>
          <w:szCs w:val="24"/>
        </w:rPr>
      </w:pPr>
      <w:r>
        <w:rPr>
          <w:rFonts w:eastAsia="Times New Roman"/>
          <w:szCs w:val="24"/>
        </w:rPr>
        <w:t>Ερωτάται το Σώμα: Γίνεται δεκτό το άρθρο 52, αρχικό άρθρο 53, ως έχει;</w:t>
      </w:r>
    </w:p>
    <w:p w14:paraId="5776E4C0" w14:textId="77777777" w:rsidR="00C04901" w:rsidRDefault="00EA6D8E">
      <w:pPr>
        <w:spacing w:line="600" w:lineRule="auto"/>
        <w:ind w:firstLine="720"/>
        <w:jc w:val="both"/>
        <w:rPr>
          <w:rFonts w:eastAsia="Times New Roman"/>
          <w:szCs w:val="24"/>
        </w:rPr>
      </w:pPr>
      <w:r>
        <w:rPr>
          <w:rFonts w:eastAsia="Times New Roman"/>
          <w:szCs w:val="24"/>
        </w:rPr>
        <w:t>Να επισημάνω ότι στο άρθρο 52 εντάσσεται η τροπολογία 723/40, η οποία  θα ψηφιστεί χωριστά στο τέλος.</w:t>
      </w:r>
    </w:p>
    <w:p w14:paraId="5776E4C1" w14:textId="77777777" w:rsidR="00C04901" w:rsidRDefault="00EA6D8E">
      <w:pPr>
        <w:spacing w:line="600" w:lineRule="auto"/>
        <w:ind w:firstLine="720"/>
        <w:jc w:val="both"/>
        <w:rPr>
          <w:rFonts w:eastAsia="Times New Roman"/>
          <w:szCs w:val="24"/>
        </w:rPr>
      </w:pPr>
      <w:r>
        <w:rPr>
          <w:rFonts w:eastAsia="Times New Roman"/>
          <w:b/>
          <w:szCs w:val="24"/>
        </w:rPr>
        <w:t xml:space="preserve">ΓΡΗΓΟΡΙΟΣ ΣΤΟΓΙΑΝΝΙΔΗΣ: </w:t>
      </w:r>
      <w:r>
        <w:rPr>
          <w:rFonts w:eastAsia="Times New Roman"/>
          <w:szCs w:val="24"/>
        </w:rPr>
        <w:t>Ναι.</w:t>
      </w:r>
    </w:p>
    <w:p w14:paraId="5776E4C2" w14:textId="77777777" w:rsidR="00C04901" w:rsidRDefault="00EA6D8E">
      <w:pPr>
        <w:spacing w:line="600" w:lineRule="auto"/>
        <w:ind w:firstLine="720"/>
        <w:jc w:val="both"/>
        <w:rPr>
          <w:rFonts w:eastAsia="Times New Roman"/>
          <w:szCs w:val="24"/>
        </w:rPr>
      </w:pPr>
      <w:r>
        <w:rPr>
          <w:rFonts w:eastAsia="Times New Roman"/>
          <w:b/>
          <w:szCs w:val="24"/>
        </w:rPr>
        <w:t xml:space="preserve">ΝΙΚΟΛΑΟΣ ΠΑΝΑΓΙΩΤΟΠΟΥΛΟΣ: </w:t>
      </w:r>
      <w:r>
        <w:rPr>
          <w:rFonts w:eastAsia="Times New Roman"/>
          <w:szCs w:val="24"/>
        </w:rPr>
        <w:t xml:space="preserve">Παρών. </w:t>
      </w:r>
    </w:p>
    <w:p w14:paraId="5776E4C3" w14:textId="77777777" w:rsidR="00C04901" w:rsidRDefault="00EA6D8E">
      <w:pPr>
        <w:spacing w:line="600" w:lineRule="auto"/>
        <w:ind w:firstLine="720"/>
        <w:jc w:val="both"/>
        <w:rPr>
          <w:rFonts w:eastAsia="Times New Roman"/>
          <w:szCs w:val="24"/>
        </w:rPr>
      </w:pPr>
      <w:r>
        <w:rPr>
          <w:rFonts w:eastAsia="Times New Roman"/>
          <w:b/>
          <w:szCs w:val="24"/>
        </w:rPr>
        <w:t xml:space="preserve">ΔΗΜΗΤΡΙΟΣ ΚΟΥΚΟΥΤΣΗΣ: </w:t>
      </w:r>
      <w:r>
        <w:rPr>
          <w:rFonts w:eastAsia="Times New Roman"/>
          <w:szCs w:val="24"/>
        </w:rPr>
        <w:t xml:space="preserve">Όχι. </w:t>
      </w:r>
    </w:p>
    <w:p w14:paraId="5776E4C4" w14:textId="77777777" w:rsidR="00C04901" w:rsidRDefault="00EA6D8E">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 xml:space="preserve">Ναι. </w:t>
      </w:r>
    </w:p>
    <w:p w14:paraId="5776E4C5" w14:textId="77777777" w:rsidR="00C04901" w:rsidRDefault="00EA6D8E">
      <w:pPr>
        <w:spacing w:line="600" w:lineRule="auto"/>
        <w:ind w:firstLine="720"/>
        <w:jc w:val="both"/>
        <w:rPr>
          <w:rFonts w:eastAsia="Times New Roman"/>
          <w:b/>
          <w:szCs w:val="24"/>
        </w:rPr>
      </w:pPr>
      <w:r>
        <w:rPr>
          <w:rFonts w:eastAsia="Times New Roman"/>
          <w:b/>
          <w:szCs w:val="24"/>
        </w:rPr>
        <w:t xml:space="preserve">ΧΡΗΣΤΟΣ ΚΑΤΣΩΤΗΣ: </w:t>
      </w:r>
      <w:r>
        <w:rPr>
          <w:rFonts w:eastAsia="Times New Roman"/>
          <w:szCs w:val="24"/>
        </w:rPr>
        <w:t xml:space="preserve">Παρών. </w:t>
      </w:r>
    </w:p>
    <w:p w14:paraId="5776E4C6" w14:textId="77777777" w:rsidR="00C04901" w:rsidRDefault="00EA6D8E">
      <w:pPr>
        <w:spacing w:line="600" w:lineRule="auto"/>
        <w:ind w:firstLine="720"/>
        <w:jc w:val="both"/>
        <w:rPr>
          <w:rFonts w:eastAsia="Times New Roman"/>
          <w:b/>
          <w:szCs w:val="24"/>
        </w:rPr>
      </w:pPr>
      <w:r>
        <w:rPr>
          <w:rFonts w:eastAsia="Times New Roman"/>
          <w:b/>
          <w:szCs w:val="24"/>
        </w:rPr>
        <w:t xml:space="preserve">ΚΩΝΣΤΑΝΤΙΝΟΣ ΜΠΑΡΓΙΩΤΑΣ: </w:t>
      </w:r>
      <w:r>
        <w:rPr>
          <w:rFonts w:eastAsia="Times New Roman"/>
          <w:szCs w:val="24"/>
        </w:rPr>
        <w:t>Ναι.</w:t>
      </w:r>
    </w:p>
    <w:p w14:paraId="5776E4C7" w14:textId="77777777" w:rsidR="00C04901" w:rsidRDefault="00EA6D8E">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5776E4C8" w14:textId="77777777" w:rsidR="00C04901" w:rsidRDefault="00EA6D8E">
      <w:pPr>
        <w:spacing w:line="600" w:lineRule="auto"/>
        <w:ind w:firstLine="720"/>
        <w:jc w:val="both"/>
        <w:rPr>
          <w:rFonts w:eastAsia="Times New Roman"/>
          <w:b/>
          <w:szCs w:val="24"/>
        </w:rPr>
      </w:pPr>
      <w:r>
        <w:rPr>
          <w:rFonts w:eastAsia="Times New Roman"/>
          <w:b/>
          <w:szCs w:val="24"/>
        </w:rPr>
        <w:t>ΘΕΟΔΩΡΑ ΜΕΓΑΛΟΟΙΚΟΝΟΜΟΥ:</w:t>
      </w:r>
      <w:r>
        <w:rPr>
          <w:rFonts w:eastAsia="Times New Roman"/>
          <w:szCs w:val="24"/>
        </w:rPr>
        <w:t xml:space="preserve"> Ναι.</w:t>
      </w:r>
    </w:p>
    <w:p w14:paraId="5776E4C9" w14:textId="77777777" w:rsidR="00C04901" w:rsidRDefault="00EA6D8E">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52 έγινε δεκτό ως έχει κατά πλειοψηφία. </w:t>
      </w:r>
    </w:p>
    <w:p w14:paraId="5776E4CA" w14:textId="77777777" w:rsidR="00C04901" w:rsidRDefault="00EA6D8E">
      <w:pPr>
        <w:spacing w:line="600" w:lineRule="auto"/>
        <w:ind w:firstLine="720"/>
        <w:jc w:val="both"/>
        <w:rPr>
          <w:rFonts w:eastAsia="Times New Roman"/>
          <w:szCs w:val="24"/>
        </w:rPr>
      </w:pPr>
      <w:r>
        <w:rPr>
          <w:rFonts w:eastAsia="Times New Roman"/>
          <w:szCs w:val="24"/>
        </w:rPr>
        <w:t>Ερωτάται το Σώμα: Γίνεται δεκτό το άρθρο 53, αρχικό άρθρο 54, ως έχει;</w:t>
      </w:r>
    </w:p>
    <w:p w14:paraId="5776E4CB" w14:textId="77777777" w:rsidR="00C04901" w:rsidRDefault="00EA6D8E">
      <w:pPr>
        <w:spacing w:line="600" w:lineRule="auto"/>
        <w:ind w:firstLine="720"/>
        <w:jc w:val="both"/>
        <w:rPr>
          <w:rFonts w:eastAsia="Times New Roman"/>
          <w:szCs w:val="24"/>
        </w:rPr>
      </w:pPr>
      <w:r>
        <w:rPr>
          <w:rFonts w:eastAsia="Times New Roman"/>
          <w:b/>
          <w:szCs w:val="24"/>
        </w:rPr>
        <w:t xml:space="preserve">ΓΡΗΓΟΡΙΟΣ ΣΤΟΓΙΑΝΝΙΔΗΣ: </w:t>
      </w:r>
      <w:r>
        <w:rPr>
          <w:rFonts w:eastAsia="Times New Roman"/>
          <w:szCs w:val="24"/>
        </w:rPr>
        <w:t>Ναι.</w:t>
      </w:r>
    </w:p>
    <w:p w14:paraId="5776E4CC" w14:textId="77777777" w:rsidR="00C04901" w:rsidRDefault="00EA6D8E">
      <w:pPr>
        <w:spacing w:line="600" w:lineRule="auto"/>
        <w:ind w:firstLine="720"/>
        <w:jc w:val="both"/>
        <w:rPr>
          <w:rFonts w:eastAsia="Times New Roman"/>
          <w:szCs w:val="24"/>
        </w:rPr>
      </w:pPr>
      <w:r>
        <w:rPr>
          <w:rFonts w:eastAsia="Times New Roman"/>
          <w:b/>
          <w:szCs w:val="24"/>
        </w:rPr>
        <w:t xml:space="preserve">ΝΙΚΟΛΑΟΣ ΠΑΝΑΓΙΩΤΟΠΟΥΛΟΣ: </w:t>
      </w:r>
      <w:r>
        <w:rPr>
          <w:rFonts w:eastAsia="Times New Roman"/>
          <w:szCs w:val="24"/>
        </w:rPr>
        <w:t xml:space="preserve">Παρών. </w:t>
      </w:r>
    </w:p>
    <w:p w14:paraId="5776E4CD" w14:textId="77777777" w:rsidR="00C04901" w:rsidRDefault="00EA6D8E">
      <w:pPr>
        <w:spacing w:line="600" w:lineRule="auto"/>
        <w:ind w:firstLine="720"/>
        <w:jc w:val="both"/>
        <w:rPr>
          <w:rFonts w:eastAsia="Times New Roman"/>
          <w:szCs w:val="24"/>
        </w:rPr>
      </w:pPr>
      <w:r>
        <w:rPr>
          <w:rFonts w:eastAsia="Times New Roman"/>
          <w:b/>
          <w:szCs w:val="24"/>
        </w:rPr>
        <w:t xml:space="preserve">ΔΗΜΗΤΡΙΟΣ ΚΟΥΚΟΥΤΣΗΣ: </w:t>
      </w:r>
      <w:r>
        <w:rPr>
          <w:rFonts w:eastAsia="Times New Roman"/>
          <w:szCs w:val="24"/>
        </w:rPr>
        <w:t xml:space="preserve">Όχι. </w:t>
      </w:r>
    </w:p>
    <w:p w14:paraId="5776E4CE" w14:textId="77777777" w:rsidR="00C04901" w:rsidRDefault="00EA6D8E">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 xml:space="preserve">Ναι. </w:t>
      </w:r>
    </w:p>
    <w:p w14:paraId="5776E4CF" w14:textId="77777777" w:rsidR="00C04901" w:rsidRDefault="00EA6D8E">
      <w:pPr>
        <w:spacing w:line="600" w:lineRule="auto"/>
        <w:ind w:firstLine="720"/>
        <w:jc w:val="both"/>
        <w:rPr>
          <w:rFonts w:eastAsia="Times New Roman"/>
          <w:b/>
          <w:szCs w:val="24"/>
        </w:rPr>
      </w:pPr>
      <w:r>
        <w:rPr>
          <w:rFonts w:eastAsia="Times New Roman"/>
          <w:b/>
          <w:szCs w:val="24"/>
        </w:rPr>
        <w:t xml:space="preserve">ΧΡΗΣΤΟΣ ΚΑΤΣΩΤΗΣ: </w:t>
      </w:r>
      <w:r>
        <w:rPr>
          <w:rFonts w:eastAsia="Times New Roman"/>
          <w:szCs w:val="24"/>
        </w:rPr>
        <w:t xml:space="preserve">Όχι. </w:t>
      </w:r>
    </w:p>
    <w:p w14:paraId="5776E4D0" w14:textId="77777777" w:rsidR="00C04901" w:rsidRDefault="00EA6D8E">
      <w:pPr>
        <w:spacing w:line="600" w:lineRule="auto"/>
        <w:ind w:firstLine="720"/>
        <w:jc w:val="both"/>
        <w:rPr>
          <w:rFonts w:eastAsia="Times New Roman"/>
          <w:b/>
          <w:szCs w:val="24"/>
        </w:rPr>
      </w:pPr>
      <w:r>
        <w:rPr>
          <w:rFonts w:eastAsia="Times New Roman"/>
          <w:b/>
          <w:szCs w:val="24"/>
        </w:rPr>
        <w:t xml:space="preserve">ΚΩΝΣΤΑΝΤΙΝΟΣ ΜΠΑΡΓΙΩΤΑΣ: </w:t>
      </w:r>
      <w:r>
        <w:rPr>
          <w:rFonts w:eastAsia="Times New Roman"/>
          <w:szCs w:val="24"/>
        </w:rPr>
        <w:t>Ναι.</w:t>
      </w:r>
    </w:p>
    <w:p w14:paraId="5776E4D1" w14:textId="77777777" w:rsidR="00C04901" w:rsidRDefault="00EA6D8E">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5776E4D2" w14:textId="77777777" w:rsidR="00C04901" w:rsidRDefault="00EA6D8E">
      <w:pPr>
        <w:spacing w:line="600" w:lineRule="auto"/>
        <w:ind w:firstLine="720"/>
        <w:jc w:val="both"/>
        <w:rPr>
          <w:rFonts w:eastAsia="Times New Roman"/>
          <w:b/>
          <w:szCs w:val="24"/>
        </w:rPr>
      </w:pPr>
      <w:r>
        <w:rPr>
          <w:rFonts w:eastAsia="Times New Roman"/>
          <w:b/>
          <w:szCs w:val="24"/>
        </w:rPr>
        <w:t>ΘΕΟΔΩΡΑ ΜΕΓΑΛΟΟΙΚΟΝΟΜΟΥ:</w:t>
      </w:r>
      <w:r>
        <w:rPr>
          <w:rFonts w:eastAsia="Times New Roman"/>
          <w:szCs w:val="24"/>
        </w:rPr>
        <w:t xml:space="preserve"> Ναι.</w:t>
      </w:r>
    </w:p>
    <w:p w14:paraId="5776E4D3" w14:textId="77777777" w:rsidR="00C04901" w:rsidRDefault="00EA6D8E">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53 έγινε δεκτό ως έχει κατά πλειοψηφία. </w:t>
      </w:r>
    </w:p>
    <w:p w14:paraId="5776E4D4" w14:textId="77777777" w:rsidR="00C04901" w:rsidRDefault="00EA6D8E">
      <w:pPr>
        <w:spacing w:line="600" w:lineRule="auto"/>
        <w:ind w:firstLine="720"/>
        <w:jc w:val="both"/>
        <w:rPr>
          <w:rFonts w:eastAsia="Times New Roman"/>
          <w:szCs w:val="24"/>
        </w:rPr>
      </w:pPr>
      <w:r>
        <w:rPr>
          <w:rFonts w:eastAsia="Times New Roman"/>
          <w:szCs w:val="24"/>
        </w:rPr>
        <w:t>Ερωτάται το Σώμα: Γίνεται δεκτό το άρθρο 54, αρχικό άρθρο 55, ως έχει;</w:t>
      </w:r>
    </w:p>
    <w:p w14:paraId="5776E4D5" w14:textId="77777777" w:rsidR="00C04901" w:rsidRDefault="00EA6D8E">
      <w:pPr>
        <w:spacing w:line="600" w:lineRule="auto"/>
        <w:ind w:firstLine="720"/>
        <w:jc w:val="both"/>
        <w:rPr>
          <w:rFonts w:eastAsia="Times New Roman"/>
          <w:szCs w:val="24"/>
        </w:rPr>
      </w:pPr>
      <w:r>
        <w:rPr>
          <w:rFonts w:eastAsia="Times New Roman"/>
          <w:b/>
          <w:szCs w:val="24"/>
        </w:rPr>
        <w:t xml:space="preserve">ΓΡΗΓΟΡΙΟΣ ΣΤΟΓΙΑΝΝΙΔΗΣ: </w:t>
      </w:r>
      <w:r>
        <w:rPr>
          <w:rFonts w:eastAsia="Times New Roman"/>
          <w:szCs w:val="24"/>
        </w:rPr>
        <w:t>Ναι.</w:t>
      </w:r>
    </w:p>
    <w:p w14:paraId="5776E4D6" w14:textId="77777777" w:rsidR="00C04901" w:rsidRDefault="00EA6D8E">
      <w:pPr>
        <w:spacing w:line="600" w:lineRule="auto"/>
        <w:ind w:firstLine="720"/>
        <w:jc w:val="both"/>
        <w:rPr>
          <w:rFonts w:eastAsia="Times New Roman"/>
          <w:szCs w:val="24"/>
        </w:rPr>
      </w:pPr>
      <w:r>
        <w:rPr>
          <w:rFonts w:eastAsia="Times New Roman"/>
          <w:b/>
          <w:szCs w:val="24"/>
        </w:rPr>
        <w:t xml:space="preserve">ΝΙΚΟΛΑΟΣ ΠΑΝΑΓΙΩΤΟΠΟΥΛΟΣ: </w:t>
      </w:r>
      <w:r>
        <w:rPr>
          <w:rFonts w:eastAsia="Times New Roman"/>
          <w:szCs w:val="24"/>
        </w:rPr>
        <w:t>Ναι.</w:t>
      </w:r>
    </w:p>
    <w:p w14:paraId="5776E4D7" w14:textId="77777777" w:rsidR="00C04901" w:rsidRDefault="00EA6D8E">
      <w:pPr>
        <w:spacing w:line="600" w:lineRule="auto"/>
        <w:ind w:firstLine="720"/>
        <w:jc w:val="both"/>
        <w:rPr>
          <w:rFonts w:eastAsia="Times New Roman"/>
          <w:szCs w:val="24"/>
        </w:rPr>
      </w:pPr>
      <w:r>
        <w:rPr>
          <w:rFonts w:eastAsia="Times New Roman"/>
          <w:b/>
          <w:szCs w:val="24"/>
        </w:rPr>
        <w:t xml:space="preserve">ΔΗΜΗΤΡΙΟΣ ΚΟΥΚΟΥΤΣΗΣ: </w:t>
      </w:r>
      <w:r>
        <w:rPr>
          <w:rFonts w:eastAsia="Times New Roman"/>
          <w:szCs w:val="24"/>
        </w:rPr>
        <w:t xml:space="preserve">Παρών. </w:t>
      </w:r>
    </w:p>
    <w:p w14:paraId="5776E4D8" w14:textId="77777777" w:rsidR="00C04901" w:rsidRDefault="00EA6D8E">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 xml:space="preserve">Παρών. </w:t>
      </w:r>
    </w:p>
    <w:p w14:paraId="5776E4D9" w14:textId="77777777" w:rsidR="00C04901" w:rsidRDefault="00EA6D8E">
      <w:pPr>
        <w:spacing w:line="600" w:lineRule="auto"/>
        <w:ind w:firstLine="720"/>
        <w:jc w:val="both"/>
        <w:rPr>
          <w:rFonts w:eastAsia="Times New Roman"/>
          <w:b/>
          <w:szCs w:val="24"/>
        </w:rPr>
      </w:pPr>
      <w:r>
        <w:rPr>
          <w:rFonts w:eastAsia="Times New Roman"/>
          <w:b/>
          <w:szCs w:val="24"/>
        </w:rPr>
        <w:t xml:space="preserve">ΧΡΗΣΤΟΣ ΚΑΤΣΩΤΗΣ: </w:t>
      </w:r>
      <w:r>
        <w:rPr>
          <w:rFonts w:eastAsia="Times New Roman"/>
          <w:szCs w:val="24"/>
        </w:rPr>
        <w:t xml:space="preserve">Παρών.  </w:t>
      </w:r>
    </w:p>
    <w:p w14:paraId="5776E4DA" w14:textId="77777777" w:rsidR="00C04901" w:rsidRDefault="00EA6D8E">
      <w:pPr>
        <w:spacing w:line="600" w:lineRule="auto"/>
        <w:ind w:firstLine="720"/>
        <w:jc w:val="both"/>
        <w:rPr>
          <w:rFonts w:eastAsia="Times New Roman"/>
          <w:b/>
          <w:szCs w:val="24"/>
        </w:rPr>
      </w:pPr>
      <w:r>
        <w:rPr>
          <w:rFonts w:eastAsia="Times New Roman"/>
          <w:b/>
          <w:szCs w:val="24"/>
        </w:rPr>
        <w:t xml:space="preserve">ΚΩΝΣΤΑΝΤΙΝΟΣ ΜΠΑΡΓΙΩΤΑΣ: </w:t>
      </w:r>
      <w:r>
        <w:rPr>
          <w:rFonts w:eastAsia="Times New Roman"/>
          <w:szCs w:val="24"/>
        </w:rPr>
        <w:t>Ναι.</w:t>
      </w:r>
    </w:p>
    <w:p w14:paraId="5776E4DB" w14:textId="77777777" w:rsidR="00C04901" w:rsidRDefault="00EA6D8E">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5776E4DC" w14:textId="77777777" w:rsidR="00C04901" w:rsidRDefault="00EA6D8E">
      <w:pPr>
        <w:spacing w:line="600" w:lineRule="auto"/>
        <w:ind w:firstLine="720"/>
        <w:jc w:val="both"/>
        <w:rPr>
          <w:rFonts w:eastAsia="Times New Roman"/>
          <w:b/>
          <w:szCs w:val="24"/>
        </w:rPr>
      </w:pPr>
      <w:r>
        <w:rPr>
          <w:rFonts w:eastAsia="Times New Roman"/>
          <w:b/>
          <w:szCs w:val="24"/>
        </w:rPr>
        <w:t>ΘΕΟΔΩΡΑ ΜΕΓΑΛΟΟΙΚΟΝΟΜΟΥ:</w:t>
      </w:r>
      <w:r>
        <w:rPr>
          <w:rFonts w:eastAsia="Times New Roman"/>
          <w:szCs w:val="24"/>
        </w:rPr>
        <w:t xml:space="preserve"> Ναι.</w:t>
      </w:r>
    </w:p>
    <w:p w14:paraId="5776E4DD" w14:textId="77777777" w:rsidR="00C04901" w:rsidRDefault="00EA6D8E">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54 έγινε δεκτό ως έχει κατά πλειοψηφία. </w:t>
      </w:r>
    </w:p>
    <w:p w14:paraId="5776E4DE" w14:textId="77777777" w:rsidR="00C04901" w:rsidRDefault="00EA6D8E">
      <w:pPr>
        <w:spacing w:line="600" w:lineRule="auto"/>
        <w:ind w:firstLine="720"/>
        <w:jc w:val="both"/>
        <w:rPr>
          <w:rFonts w:eastAsia="Times New Roman"/>
          <w:szCs w:val="24"/>
        </w:rPr>
      </w:pPr>
      <w:r>
        <w:rPr>
          <w:rFonts w:eastAsia="Times New Roman"/>
          <w:szCs w:val="24"/>
        </w:rPr>
        <w:t>Ερωτάται το Σώμα: Γίνεται δεκτό το άρθρο 55, αρχικό άρθρο 56, ως έχει;</w:t>
      </w:r>
    </w:p>
    <w:p w14:paraId="5776E4DF" w14:textId="77777777" w:rsidR="00C04901" w:rsidRDefault="00EA6D8E">
      <w:pPr>
        <w:spacing w:line="600" w:lineRule="auto"/>
        <w:ind w:firstLine="720"/>
        <w:jc w:val="both"/>
        <w:rPr>
          <w:rFonts w:eastAsia="Times New Roman"/>
          <w:szCs w:val="24"/>
        </w:rPr>
      </w:pPr>
      <w:r>
        <w:rPr>
          <w:rFonts w:eastAsia="Times New Roman"/>
          <w:b/>
          <w:szCs w:val="24"/>
        </w:rPr>
        <w:t xml:space="preserve">ΓΡΗΓΟΡΙΟΣ ΣΤΟΓΙΑΝΝΙΔΗΣ: </w:t>
      </w:r>
      <w:r>
        <w:rPr>
          <w:rFonts w:eastAsia="Times New Roman"/>
          <w:szCs w:val="24"/>
        </w:rPr>
        <w:t>Ναι.</w:t>
      </w:r>
    </w:p>
    <w:p w14:paraId="5776E4E0" w14:textId="77777777" w:rsidR="00C04901" w:rsidRDefault="00EA6D8E">
      <w:pPr>
        <w:spacing w:line="600" w:lineRule="auto"/>
        <w:ind w:firstLine="720"/>
        <w:jc w:val="both"/>
        <w:rPr>
          <w:rFonts w:eastAsia="Times New Roman"/>
          <w:szCs w:val="24"/>
        </w:rPr>
      </w:pPr>
      <w:r>
        <w:rPr>
          <w:rFonts w:eastAsia="Times New Roman"/>
          <w:b/>
          <w:szCs w:val="24"/>
        </w:rPr>
        <w:t xml:space="preserve">ΝΙΚΟΛΑΟΣ ΠΑΝΑΓΙΩΤΟΠΟΥΛΟΣ: </w:t>
      </w:r>
      <w:r>
        <w:rPr>
          <w:rFonts w:eastAsia="Times New Roman"/>
          <w:szCs w:val="24"/>
        </w:rPr>
        <w:t xml:space="preserve">Ναι. </w:t>
      </w:r>
    </w:p>
    <w:p w14:paraId="5776E4E1" w14:textId="77777777" w:rsidR="00C04901" w:rsidRDefault="00EA6D8E">
      <w:pPr>
        <w:spacing w:line="600" w:lineRule="auto"/>
        <w:ind w:firstLine="720"/>
        <w:jc w:val="both"/>
        <w:rPr>
          <w:rFonts w:eastAsia="Times New Roman"/>
          <w:szCs w:val="24"/>
        </w:rPr>
      </w:pPr>
      <w:r>
        <w:rPr>
          <w:rFonts w:eastAsia="Times New Roman"/>
          <w:b/>
          <w:szCs w:val="24"/>
        </w:rPr>
        <w:t xml:space="preserve">ΔΗΜΗΤΡΙΟΣ ΚΟΥΚΟΥΤΣΗΣ: </w:t>
      </w:r>
      <w:r>
        <w:rPr>
          <w:rFonts w:eastAsia="Times New Roman"/>
          <w:szCs w:val="24"/>
        </w:rPr>
        <w:t xml:space="preserve">Παρών. </w:t>
      </w:r>
    </w:p>
    <w:p w14:paraId="5776E4E2" w14:textId="77777777" w:rsidR="00C04901" w:rsidRDefault="00EA6D8E">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 xml:space="preserve">Ναι. </w:t>
      </w:r>
    </w:p>
    <w:p w14:paraId="5776E4E3" w14:textId="77777777" w:rsidR="00C04901" w:rsidRDefault="00EA6D8E">
      <w:pPr>
        <w:spacing w:line="600" w:lineRule="auto"/>
        <w:ind w:firstLine="720"/>
        <w:jc w:val="both"/>
        <w:rPr>
          <w:rFonts w:eastAsia="Times New Roman"/>
          <w:b/>
          <w:szCs w:val="24"/>
        </w:rPr>
      </w:pPr>
      <w:r>
        <w:rPr>
          <w:rFonts w:eastAsia="Times New Roman"/>
          <w:b/>
          <w:szCs w:val="24"/>
        </w:rPr>
        <w:t xml:space="preserve">ΧΡΗΣΤΟΣ ΚΑΤΣΩΤΗΣ: </w:t>
      </w:r>
      <w:r>
        <w:rPr>
          <w:rFonts w:eastAsia="Times New Roman"/>
          <w:szCs w:val="24"/>
        </w:rPr>
        <w:t xml:space="preserve">Όχι. </w:t>
      </w:r>
    </w:p>
    <w:p w14:paraId="5776E4E4" w14:textId="77777777" w:rsidR="00C04901" w:rsidRDefault="00EA6D8E">
      <w:pPr>
        <w:spacing w:line="600" w:lineRule="auto"/>
        <w:ind w:firstLine="720"/>
        <w:jc w:val="both"/>
        <w:rPr>
          <w:rFonts w:eastAsia="Times New Roman"/>
          <w:b/>
          <w:szCs w:val="24"/>
        </w:rPr>
      </w:pPr>
      <w:r>
        <w:rPr>
          <w:rFonts w:eastAsia="Times New Roman"/>
          <w:b/>
          <w:szCs w:val="24"/>
        </w:rPr>
        <w:t xml:space="preserve">ΚΩΝΣΤΑΝΤΙΝΟΣ ΜΠΑΡΓΙΩΤΑΣ: </w:t>
      </w:r>
      <w:r>
        <w:rPr>
          <w:rFonts w:eastAsia="Times New Roman"/>
          <w:szCs w:val="24"/>
        </w:rPr>
        <w:t>Ναι.</w:t>
      </w:r>
    </w:p>
    <w:p w14:paraId="5776E4E5" w14:textId="77777777" w:rsidR="00C04901" w:rsidRDefault="00EA6D8E">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5776E4E6" w14:textId="77777777" w:rsidR="00C04901" w:rsidRDefault="00EA6D8E">
      <w:pPr>
        <w:spacing w:line="600" w:lineRule="auto"/>
        <w:ind w:firstLine="720"/>
        <w:jc w:val="both"/>
        <w:rPr>
          <w:rFonts w:eastAsia="Times New Roman"/>
          <w:b/>
          <w:szCs w:val="24"/>
        </w:rPr>
      </w:pPr>
      <w:r>
        <w:rPr>
          <w:rFonts w:eastAsia="Times New Roman"/>
          <w:b/>
          <w:szCs w:val="24"/>
        </w:rPr>
        <w:t>ΘΕΟΔΩΡΑ ΜΕΓΑΛΟΟΙΚΟΝΟΜΟΥ:</w:t>
      </w:r>
      <w:r>
        <w:rPr>
          <w:rFonts w:eastAsia="Times New Roman"/>
          <w:szCs w:val="24"/>
        </w:rPr>
        <w:t xml:space="preserve"> Ναι.</w:t>
      </w:r>
    </w:p>
    <w:p w14:paraId="5776E4E7" w14:textId="77777777" w:rsidR="00C04901" w:rsidRDefault="00EA6D8E">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55 έγινε δεκτό ως έχει κατά πλειοψηφία. </w:t>
      </w:r>
    </w:p>
    <w:p w14:paraId="5776E4E8" w14:textId="77777777" w:rsidR="00C04901" w:rsidRDefault="00EA6D8E">
      <w:pPr>
        <w:spacing w:line="600" w:lineRule="auto"/>
        <w:ind w:firstLine="720"/>
        <w:jc w:val="both"/>
        <w:rPr>
          <w:rFonts w:eastAsia="Times New Roman"/>
          <w:szCs w:val="24"/>
        </w:rPr>
      </w:pPr>
      <w:r>
        <w:rPr>
          <w:rFonts w:eastAsia="Times New Roman"/>
          <w:szCs w:val="24"/>
        </w:rPr>
        <w:t xml:space="preserve">Ερωτάται το Σώμα: Γίνεται δεκτό το άρθρο 56, αρχικό άρθρο 57, όπως τροποποιήθηκε από την κυρία Υπουργό; </w:t>
      </w:r>
    </w:p>
    <w:p w14:paraId="5776E4E9" w14:textId="77777777" w:rsidR="00C04901" w:rsidRDefault="00EA6D8E">
      <w:pPr>
        <w:spacing w:line="600" w:lineRule="auto"/>
        <w:ind w:firstLine="720"/>
        <w:jc w:val="both"/>
        <w:rPr>
          <w:rFonts w:eastAsia="Times New Roman"/>
          <w:szCs w:val="24"/>
        </w:rPr>
      </w:pPr>
      <w:r>
        <w:rPr>
          <w:rFonts w:eastAsia="Times New Roman"/>
          <w:b/>
          <w:szCs w:val="24"/>
        </w:rPr>
        <w:t xml:space="preserve">ΓΡΗΓΟΡΙΟΣ ΣΤΟΓΙΑΝΝΙΔΗΣ: </w:t>
      </w:r>
      <w:r>
        <w:rPr>
          <w:rFonts w:eastAsia="Times New Roman"/>
          <w:szCs w:val="24"/>
        </w:rPr>
        <w:t>Ναι.</w:t>
      </w:r>
    </w:p>
    <w:p w14:paraId="5776E4EA" w14:textId="77777777" w:rsidR="00C04901" w:rsidRDefault="00EA6D8E">
      <w:pPr>
        <w:spacing w:line="600" w:lineRule="auto"/>
        <w:ind w:firstLine="720"/>
        <w:jc w:val="both"/>
        <w:rPr>
          <w:rFonts w:eastAsia="Times New Roman"/>
          <w:szCs w:val="24"/>
        </w:rPr>
      </w:pPr>
      <w:r>
        <w:rPr>
          <w:rFonts w:eastAsia="Times New Roman"/>
          <w:b/>
          <w:szCs w:val="24"/>
        </w:rPr>
        <w:t xml:space="preserve">ΝΙΚΟΛΑΟΣ ΠΑΝΑΓΙΩΤΟΠΟΥΛΟΣ: </w:t>
      </w:r>
      <w:r>
        <w:rPr>
          <w:rFonts w:eastAsia="Times New Roman"/>
          <w:szCs w:val="24"/>
        </w:rPr>
        <w:t xml:space="preserve">Ναι. </w:t>
      </w:r>
    </w:p>
    <w:p w14:paraId="5776E4EB" w14:textId="77777777" w:rsidR="00C04901" w:rsidRDefault="00EA6D8E">
      <w:pPr>
        <w:spacing w:line="600" w:lineRule="auto"/>
        <w:ind w:firstLine="720"/>
        <w:jc w:val="both"/>
        <w:rPr>
          <w:rFonts w:eastAsia="Times New Roman"/>
          <w:szCs w:val="24"/>
        </w:rPr>
      </w:pPr>
      <w:r>
        <w:rPr>
          <w:rFonts w:eastAsia="Times New Roman"/>
          <w:b/>
          <w:szCs w:val="24"/>
        </w:rPr>
        <w:t xml:space="preserve">ΔΗΜΗΤΡΙΟΣ ΚΟΥΚΟΥΤΣΗΣ: </w:t>
      </w:r>
      <w:r>
        <w:rPr>
          <w:rFonts w:eastAsia="Times New Roman"/>
          <w:szCs w:val="24"/>
        </w:rPr>
        <w:t>Παρών.</w:t>
      </w:r>
    </w:p>
    <w:p w14:paraId="5776E4EC" w14:textId="77777777" w:rsidR="00C04901" w:rsidRDefault="00EA6D8E">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 xml:space="preserve">Ναι. </w:t>
      </w:r>
    </w:p>
    <w:p w14:paraId="5776E4ED" w14:textId="77777777" w:rsidR="00C04901" w:rsidRDefault="00EA6D8E">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Ναι.</w:t>
      </w:r>
    </w:p>
    <w:p w14:paraId="5776E4EE" w14:textId="77777777" w:rsidR="00C04901" w:rsidRDefault="00EA6D8E">
      <w:pPr>
        <w:spacing w:line="600" w:lineRule="auto"/>
        <w:ind w:firstLine="720"/>
        <w:jc w:val="both"/>
        <w:rPr>
          <w:rFonts w:eastAsia="Times New Roman"/>
          <w:b/>
          <w:szCs w:val="24"/>
        </w:rPr>
      </w:pPr>
      <w:r>
        <w:rPr>
          <w:rFonts w:eastAsia="Times New Roman"/>
          <w:b/>
          <w:szCs w:val="24"/>
        </w:rPr>
        <w:t xml:space="preserve">ΚΩΝΣΤΑΝΤΙΝΟΣ ΜΠΑΡΓΙΩΤΑΣ: </w:t>
      </w:r>
      <w:r>
        <w:rPr>
          <w:rFonts w:eastAsia="Times New Roman"/>
          <w:szCs w:val="24"/>
        </w:rPr>
        <w:t>Ναι.</w:t>
      </w:r>
    </w:p>
    <w:p w14:paraId="5776E4EF" w14:textId="77777777" w:rsidR="00C04901" w:rsidRDefault="00EA6D8E">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5776E4F0" w14:textId="77777777" w:rsidR="00C04901" w:rsidRDefault="00EA6D8E">
      <w:pPr>
        <w:spacing w:line="600" w:lineRule="auto"/>
        <w:ind w:firstLine="720"/>
        <w:jc w:val="both"/>
        <w:rPr>
          <w:rFonts w:eastAsia="Times New Roman"/>
          <w:b/>
          <w:szCs w:val="24"/>
        </w:rPr>
      </w:pPr>
      <w:r>
        <w:rPr>
          <w:rFonts w:eastAsia="Times New Roman"/>
          <w:b/>
          <w:szCs w:val="24"/>
        </w:rPr>
        <w:t>ΘΕΟΔΩΡΑ ΜΕΓΑΛΟΟΙΚΟΝΟΜΟΥ:</w:t>
      </w:r>
      <w:r>
        <w:rPr>
          <w:rFonts w:eastAsia="Times New Roman"/>
          <w:szCs w:val="24"/>
        </w:rPr>
        <w:t xml:space="preserve"> Ναι.</w:t>
      </w:r>
    </w:p>
    <w:p w14:paraId="5776E4F1" w14:textId="77777777" w:rsidR="00C04901" w:rsidRDefault="00EA6D8E">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56 έγινε δεκτό, όπως τροποποιήθηκε από την κυρία Υπουργό, κατά πλειοψηφία. </w:t>
      </w:r>
    </w:p>
    <w:p w14:paraId="5776E4F2" w14:textId="77777777" w:rsidR="00C04901" w:rsidRDefault="00EA6D8E">
      <w:pPr>
        <w:spacing w:line="600" w:lineRule="auto"/>
        <w:ind w:firstLine="720"/>
        <w:jc w:val="both"/>
        <w:rPr>
          <w:rFonts w:eastAsia="Times New Roman"/>
          <w:szCs w:val="24"/>
        </w:rPr>
      </w:pPr>
      <w:r>
        <w:rPr>
          <w:rFonts w:eastAsia="Times New Roman"/>
          <w:szCs w:val="24"/>
        </w:rPr>
        <w:t>Ερωτάται το Σώμα: Γίνεται δεκτό το άρθρο 57, αρχικό άρθρο 58, ως έχει;</w:t>
      </w:r>
    </w:p>
    <w:p w14:paraId="5776E4F3" w14:textId="77777777" w:rsidR="00C04901" w:rsidRDefault="00EA6D8E">
      <w:pPr>
        <w:spacing w:line="600" w:lineRule="auto"/>
        <w:ind w:firstLine="720"/>
        <w:jc w:val="both"/>
        <w:rPr>
          <w:rFonts w:eastAsia="Times New Roman"/>
          <w:szCs w:val="24"/>
        </w:rPr>
      </w:pPr>
      <w:r>
        <w:rPr>
          <w:rFonts w:eastAsia="Times New Roman"/>
          <w:b/>
          <w:szCs w:val="24"/>
        </w:rPr>
        <w:t xml:space="preserve">ΓΡΗΓΟΡΙΟΣ ΣΤΟΓΙΑΝΝΙΔΗΣ: </w:t>
      </w:r>
      <w:r>
        <w:rPr>
          <w:rFonts w:eastAsia="Times New Roman"/>
          <w:szCs w:val="24"/>
        </w:rPr>
        <w:t>Ναι.</w:t>
      </w:r>
    </w:p>
    <w:p w14:paraId="5776E4F4" w14:textId="77777777" w:rsidR="00C04901" w:rsidRDefault="00EA6D8E">
      <w:pPr>
        <w:spacing w:line="600" w:lineRule="auto"/>
        <w:ind w:firstLine="720"/>
        <w:jc w:val="both"/>
        <w:rPr>
          <w:rFonts w:eastAsia="Times New Roman"/>
          <w:szCs w:val="24"/>
        </w:rPr>
      </w:pPr>
      <w:r>
        <w:rPr>
          <w:rFonts w:eastAsia="Times New Roman"/>
          <w:b/>
          <w:szCs w:val="24"/>
        </w:rPr>
        <w:t xml:space="preserve">ΝΙΚΟΛΑΟΣ ΠΑΝΑΓΙΩΤΟΠΟΥΛΟΣ: </w:t>
      </w:r>
      <w:r>
        <w:rPr>
          <w:rFonts w:eastAsia="Times New Roman"/>
          <w:szCs w:val="24"/>
        </w:rPr>
        <w:t>Ναι.</w:t>
      </w:r>
    </w:p>
    <w:p w14:paraId="5776E4F5" w14:textId="77777777" w:rsidR="00C04901" w:rsidRDefault="00EA6D8E">
      <w:pPr>
        <w:spacing w:line="600" w:lineRule="auto"/>
        <w:ind w:firstLine="720"/>
        <w:jc w:val="both"/>
        <w:rPr>
          <w:rFonts w:eastAsia="Times New Roman"/>
          <w:szCs w:val="24"/>
        </w:rPr>
      </w:pPr>
      <w:r>
        <w:rPr>
          <w:rFonts w:eastAsia="Times New Roman"/>
          <w:b/>
          <w:szCs w:val="24"/>
        </w:rPr>
        <w:t xml:space="preserve">ΔΗΜΗΤΡΙΟΣ ΚΟΥΚΟΥΤΣΗΣ: </w:t>
      </w:r>
      <w:r>
        <w:rPr>
          <w:rFonts w:eastAsia="Times New Roman"/>
          <w:szCs w:val="24"/>
        </w:rPr>
        <w:t>Παρών.</w:t>
      </w:r>
    </w:p>
    <w:p w14:paraId="5776E4F6" w14:textId="77777777" w:rsidR="00C04901" w:rsidRDefault="00EA6D8E">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Παρών.</w:t>
      </w:r>
    </w:p>
    <w:p w14:paraId="5776E4F7" w14:textId="77777777" w:rsidR="00C04901" w:rsidRDefault="00EA6D8E">
      <w:pPr>
        <w:spacing w:line="600" w:lineRule="auto"/>
        <w:ind w:firstLine="720"/>
        <w:jc w:val="both"/>
        <w:rPr>
          <w:rFonts w:eastAsia="Times New Roman"/>
          <w:b/>
          <w:szCs w:val="24"/>
        </w:rPr>
      </w:pPr>
      <w:r>
        <w:rPr>
          <w:rFonts w:eastAsia="Times New Roman"/>
          <w:b/>
          <w:szCs w:val="24"/>
        </w:rPr>
        <w:t xml:space="preserve">ΧΡΗΣΤΟΣ ΚΑΤΣΩΤΗΣ: </w:t>
      </w:r>
      <w:r>
        <w:rPr>
          <w:rFonts w:eastAsia="Times New Roman"/>
          <w:szCs w:val="24"/>
        </w:rPr>
        <w:t>Ναι.</w:t>
      </w:r>
    </w:p>
    <w:p w14:paraId="5776E4F8" w14:textId="77777777" w:rsidR="00C04901" w:rsidRDefault="00EA6D8E">
      <w:pPr>
        <w:spacing w:line="600" w:lineRule="auto"/>
        <w:ind w:firstLine="720"/>
        <w:jc w:val="both"/>
        <w:rPr>
          <w:rFonts w:eastAsia="Times New Roman"/>
          <w:b/>
          <w:szCs w:val="24"/>
        </w:rPr>
      </w:pPr>
      <w:r>
        <w:rPr>
          <w:rFonts w:eastAsia="Times New Roman"/>
          <w:b/>
          <w:szCs w:val="24"/>
        </w:rPr>
        <w:t xml:space="preserve">ΚΩΝΣΤΑΝΤΙΝΟΣ ΜΠΑΡΓΙΩΤΑΣ: </w:t>
      </w:r>
      <w:r>
        <w:rPr>
          <w:rFonts w:eastAsia="Times New Roman"/>
          <w:szCs w:val="24"/>
        </w:rPr>
        <w:t>Ναι.</w:t>
      </w:r>
    </w:p>
    <w:p w14:paraId="5776E4F9" w14:textId="77777777" w:rsidR="00C04901" w:rsidRDefault="00EA6D8E">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5776E4FA" w14:textId="77777777" w:rsidR="00C04901" w:rsidRDefault="00EA6D8E">
      <w:pPr>
        <w:spacing w:line="600" w:lineRule="auto"/>
        <w:ind w:firstLine="720"/>
        <w:jc w:val="both"/>
        <w:rPr>
          <w:rFonts w:eastAsia="Times New Roman"/>
          <w:b/>
          <w:szCs w:val="24"/>
        </w:rPr>
      </w:pPr>
      <w:r>
        <w:rPr>
          <w:rFonts w:eastAsia="Times New Roman"/>
          <w:b/>
          <w:szCs w:val="24"/>
        </w:rPr>
        <w:t>ΘΕΟΔΩΡΑ ΜΕΓΑΛΟΟΙΚΟΝΟΜΟΥ:</w:t>
      </w:r>
      <w:r>
        <w:rPr>
          <w:rFonts w:eastAsia="Times New Roman"/>
          <w:szCs w:val="24"/>
        </w:rPr>
        <w:t xml:space="preserve"> Ναι.</w:t>
      </w:r>
    </w:p>
    <w:p w14:paraId="5776E4FB" w14:textId="77777777" w:rsidR="00C04901" w:rsidRDefault="00EA6D8E">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57 έγινε δεκτό ως έχει κατά πλειοψηφία. </w:t>
      </w:r>
    </w:p>
    <w:p w14:paraId="5776E4FC" w14:textId="77777777" w:rsidR="00C04901" w:rsidRDefault="00EA6D8E">
      <w:pPr>
        <w:spacing w:line="600" w:lineRule="auto"/>
        <w:ind w:firstLine="720"/>
        <w:jc w:val="both"/>
        <w:rPr>
          <w:rFonts w:eastAsia="Times New Roman"/>
          <w:szCs w:val="24"/>
        </w:rPr>
      </w:pPr>
      <w:r>
        <w:rPr>
          <w:rFonts w:eastAsia="Times New Roman"/>
          <w:szCs w:val="24"/>
        </w:rPr>
        <w:t>Ερωτάται το Σώμα: Γίνεται δεκτό το άρθρο 58, αρχικό άρθρο 59, ως έχει;</w:t>
      </w:r>
    </w:p>
    <w:p w14:paraId="5776E4FD" w14:textId="77777777" w:rsidR="00C04901" w:rsidRDefault="00EA6D8E">
      <w:pPr>
        <w:spacing w:line="600" w:lineRule="auto"/>
        <w:ind w:firstLine="720"/>
        <w:jc w:val="both"/>
        <w:rPr>
          <w:rFonts w:eastAsia="Times New Roman"/>
          <w:szCs w:val="24"/>
        </w:rPr>
      </w:pPr>
      <w:r>
        <w:rPr>
          <w:rFonts w:eastAsia="Times New Roman"/>
          <w:b/>
          <w:szCs w:val="24"/>
        </w:rPr>
        <w:t xml:space="preserve">ΓΡΗΓΟΡΙΟΣ ΣΤΟΓΙΑΝΝΙΔΗΣ: </w:t>
      </w:r>
      <w:r>
        <w:rPr>
          <w:rFonts w:eastAsia="Times New Roman"/>
          <w:szCs w:val="24"/>
        </w:rPr>
        <w:t>Ναι.</w:t>
      </w:r>
    </w:p>
    <w:p w14:paraId="5776E4FE" w14:textId="77777777" w:rsidR="00C04901" w:rsidRDefault="00EA6D8E">
      <w:pPr>
        <w:spacing w:line="600" w:lineRule="auto"/>
        <w:ind w:firstLine="720"/>
        <w:jc w:val="both"/>
        <w:rPr>
          <w:rFonts w:eastAsia="Times New Roman"/>
          <w:szCs w:val="24"/>
        </w:rPr>
      </w:pPr>
      <w:r>
        <w:rPr>
          <w:rFonts w:eastAsia="Times New Roman"/>
          <w:b/>
          <w:szCs w:val="24"/>
        </w:rPr>
        <w:t xml:space="preserve">ΝΙΚΟΛΑΟΣ ΠΑΝΑΓΙΩΤΟΠΟΥΛΟΣ: </w:t>
      </w:r>
      <w:r>
        <w:rPr>
          <w:rFonts w:eastAsia="Times New Roman"/>
          <w:szCs w:val="24"/>
        </w:rPr>
        <w:t>Ναι.</w:t>
      </w:r>
    </w:p>
    <w:p w14:paraId="5776E4FF" w14:textId="77777777" w:rsidR="00C04901" w:rsidRDefault="00EA6D8E">
      <w:pPr>
        <w:spacing w:line="600" w:lineRule="auto"/>
        <w:ind w:firstLine="720"/>
        <w:jc w:val="both"/>
        <w:rPr>
          <w:rFonts w:eastAsia="Times New Roman"/>
          <w:szCs w:val="24"/>
        </w:rPr>
      </w:pPr>
      <w:r>
        <w:rPr>
          <w:rFonts w:eastAsia="Times New Roman"/>
          <w:b/>
          <w:szCs w:val="24"/>
        </w:rPr>
        <w:t xml:space="preserve">ΔΗΜΗΤΡΙΟΣ ΚΟΥΚΟΥΤΣΗΣ: </w:t>
      </w:r>
      <w:r>
        <w:rPr>
          <w:rFonts w:eastAsia="Times New Roman"/>
          <w:szCs w:val="24"/>
        </w:rPr>
        <w:t>Παρών.</w:t>
      </w:r>
    </w:p>
    <w:p w14:paraId="5776E500" w14:textId="77777777" w:rsidR="00C04901" w:rsidRDefault="00EA6D8E">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Παρών.</w:t>
      </w:r>
    </w:p>
    <w:p w14:paraId="5776E501" w14:textId="77777777" w:rsidR="00C04901" w:rsidRDefault="00EA6D8E">
      <w:pPr>
        <w:spacing w:line="600" w:lineRule="auto"/>
        <w:ind w:firstLine="720"/>
        <w:jc w:val="both"/>
        <w:rPr>
          <w:rFonts w:eastAsia="Times New Roman"/>
          <w:b/>
          <w:szCs w:val="24"/>
        </w:rPr>
      </w:pPr>
      <w:r>
        <w:rPr>
          <w:rFonts w:eastAsia="Times New Roman"/>
          <w:b/>
          <w:szCs w:val="24"/>
        </w:rPr>
        <w:t xml:space="preserve">ΧΡΗΣΤΟΣ ΚΑΤΣΩΤΗΣ: </w:t>
      </w:r>
      <w:r>
        <w:rPr>
          <w:rFonts w:eastAsia="Times New Roman"/>
          <w:szCs w:val="24"/>
        </w:rPr>
        <w:t>Ναι.</w:t>
      </w:r>
    </w:p>
    <w:p w14:paraId="5776E502" w14:textId="77777777" w:rsidR="00C04901" w:rsidRDefault="00EA6D8E">
      <w:pPr>
        <w:spacing w:line="600" w:lineRule="auto"/>
        <w:ind w:firstLine="720"/>
        <w:jc w:val="both"/>
        <w:rPr>
          <w:rFonts w:eastAsia="Times New Roman"/>
          <w:b/>
          <w:szCs w:val="24"/>
        </w:rPr>
      </w:pPr>
      <w:r>
        <w:rPr>
          <w:rFonts w:eastAsia="Times New Roman"/>
          <w:b/>
          <w:szCs w:val="24"/>
        </w:rPr>
        <w:t xml:space="preserve">ΚΩΝΣΤΑΝΤΙΝΟΣ ΜΠΑΡΓΙΩΤΑΣ: </w:t>
      </w:r>
      <w:r>
        <w:rPr>
          <w:rFonts w:eastAsia="Times New Roman"/>
          <w:szCs w:val="24"/>
        </w:rPr>
        <w:t>Ναι.</w:t>
      </w:r>
    </w:p>
    <w:p w14:paraId="5776E503" w14:textId="77777777" w:rsidR="00C04901" w:rsidRDefault="00EA6D8E">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5776E504" w14:textId="77777777" w:rsidR="00C04901" w:rsidRDefault="00EA6D8E">
      <w:pPr>
        <w:spacing w:line="600" w:lineRule="auto"/>
        <w:ind w:firstLine="720"/>
        <w:jc w:val="both"/>
        <w:rPr>
          <w:rFonts w:eastAsia="Times New Roman"/>
          <w:b/>
          <w:szCs w:val="24"/>
        </w:rPr>
      </w:pPr>
      <w:r>
        <w:rPr>
          <w:rFonts w:eastAsia="Times New Roman"/>
          <w:b/>
          <w:szCs w:val="24"/>
        </w:rPr>
        <w:t>ΘΕΟΔΩΡΑ ΜΕΓΑΛΟΟΙΚΟΝΟΜΟΥ:</w:t>
      </w:r>
      <w:r>
        <w:rPr>
          <w:rFonts w:eastAsia="Times New Roman"/>
          <w:szCs w:val="24"/>
        </w:rPr>
        <w:t xml:space="preserve"> Ναι.</w:t>
      </w:r>
    </w:p>
    <w:p w14:paraId="5776E505" w14:textId="77777777" w:rsidR="00C04901" w:rsidRDefault="00EA6D8E">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58 έγινε δεκτό ως έχει κατά πλειοψηφία. </w:t>
      </w:r>
    </w:p>
    <w:p w14:paraId="5776E506" w14:textId="77777777" w:rsidR="00C04901" w:rsidRDefault="00EA6D8E">
      <w:pPr>
        <w:spacing w:line="600" w:lineRule="auto"/>
        <w:ind w:firstLine="720"/>
        <w:jc w:val="both"/>
        <w:rPr>
          <w:rFonts w:eastAsia="Times New Roman"/>
          <w:szCs w:val="24"/>
        </w:rPr>
      </w:pPr>
      <w:r>
        <w:rPr>
          <w:rFonts w:eastAsia="Times New Roman"/>
          <w:szCs w:val="24"/>
        </w:rPr>
        <w:t xml:space="preserve">Ενημερώνουμε το Σώμα ότι το αρχικό άρθρο 60 διαγράφεται. </w:t>
      </w:r>
    </w:p>
    <w:p w14:paraId="5776E507" w14:textId="77777777" w:rsidR="00C04901" w:rsidRDefault="00EA6D8E">
      <w:pPr>
        <w:spacing w:line="600" w:lineRule="auto"/>
        <w:ind w:firstLine="720"/>
        <w:jc w:val="both"/>
        <w:rPr>
          <w:rFonts w:eastAsia="Times New Roman"/>
          <w:szCs w:val="24"/>
        </w:rPr>
      </w:pPr>
      <w:r>
        <w:rPr>
          <w:rFonts w:eastAsia="Times New Roman"/>
          <w:szCs w:val="24"/>
        </w:rPr>
        <w:t>Ερωτάται το Σώμα: Γίνεται δεκτό το άρθρο 59, αρχικό άρθρο 61, ως έχει;</w:t>
      </w:r>
    </w:p>
    <w:p w14:paraId="5776E508" w14:textId="77777777" w:rsidR="00C04901" w:rsidRDefault="00EA6D8E">
      <w:pPr>
        <w:spacing w:line="600" w:lineRule="auto"/>
        <w:ind w:firstLine="720"/>
        <w:jc w:val="both"/>
        <w:rPr>
          <w:rFonts w:eastAsia="Times New Roman"/>
          <w:szCs w:val="24"/>
        </w:rPr>
      </w:pPr>
      <w:r>
        <w:rPr>
          <w:rFonts w:eastAsia="Times New Roman"/>
          <w:b/>
          <w:szCs w:val="24"/>
        </w:rPr>
        <w:t xml:space="preserve">ΓΡΗΓΟΡΙΟΣ ΣΤΟΓΙΑΝΝΙΔΗΣ: </w:t>
      </w:r>
      <w:r>
        <w:rPr>
          <w:rFonts w:eastAsia="Times New Roman"/>
          <w:szCs w:val="24"/>
        </w:rPr>
        <w:t>Ναι.</w:t>
      </w:r>
    </w:p>
    <w:p w14:paraId="5776E509" w14:textId="77777777" w:rsidR="00C04901" w:rsidRDefault="00EA6D8E">
      <w:pPr>
        <w:spacing w:line="600" w:lineRule="auto"/>
        <w:ind w:firstLine="720"/>
        <w:jc w:val="both"/>
        <w:rPr>
          <w:rFonts w:eastAsia="Times New Roman"/>
          <w:szCs w:val="24"/>
        </w:rPr>
      </w:pPr>
      <w:r>
        <w:rPr>
          <w:rFonts w:eastAsia="Times New Roman"/>
          <w:b/>
          <w:szCs w:val="24"/>
        </w:rPr>
        <w:t xml:space="preserve">ΝΙΚΟΛΑΟΣ ΠΑΝΑΓΙΩΤΟΠΟΥΛΟΣ: </w:t>
      </w:r>
      <w:r>
        <w:rPr>
          <w:rFonts w:eastAsia="Times New Roman"/>
          <w:szCs w:val="24"/>
        </w:rPr>
        <w:t>Ναι.</w:t>
      </w:r>
    </w:p>
    <w:p w14:paraId="5776E50A" w14:textId="77777777" w:rsidR="00C04901" w:rsidRDefault="00EA6D8E">
      <w:pPr>
        <w:spacing w:line="600" w:lineRule="auto"/>
        <w:ind w:firstLine="720"/>
        <w:jc w:val="both"/>
        <w:rPr>
          <w:rFonts w:eastAsia="Times New Roman"/>
          <w:szCs w:val="24"/>
        </w:rPr>
      </w:pPr>
      <w:r>
        <w:rPr>
          <w:rFonts w:eastAsia="Times New Roman"/>
          <w:b/>
          <w:szCs w:val="24"/>
        </w:rPr>
        <w:t xml:space="preserve">ΔΗΜΗΤΡΙΟΣ ΚΟΥΚΟΥΤΣΗΣ: </w:t>
      </w:r>
      <w:r>
        <w:rPr>
          <w:rFonts w:eastAsia="Times New Roman"/>
          <w:szCs w:val="24"/>
        </w:rPr>
        <w:t>Παρών.</w:t>
      </w:r>
    </w:p>
    <w:p w14:paraId="5776E50B" w14:textId="77777777" w:rsidR="00C04901" w:rsidRDefault="00EA6D8E">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Ναι.</w:t>
      </w:r>
    </w:p>
    <w:p w14:paraId="5776E50C" w14:textId="77777777" w:rsidR="00C04901" w:rsidRDefault="00EA6D8E">
      <w:pPr>
        <w:spacing w:line="600" w:lineRule="auto"/>
        <w:ind w:firstLine="720"/>
        <w:jc w:val="both"/>
        <w:rPr>
          <w:rFonts w:eastAsia="Times New Roman"/>
          <w:b/>
          <w:szCs w:val="24"/>
        </w:rPr>
      </w:pPr>
      <w:r>
        <w:rPr>
          <w:rFonts w:eastAsia="Times New Roman"/>
          <w:b/>
          <w:szCs w:val="24"/>
        </w:rPr>
        <w:t xml:space="preserve">ΧΡΗΣΤΟΣ ΚΑΤΣΩΤΗΣ: </w:t>
      </w:r>
      <w:r>
        <w:rPr>
          <w:rFonts w:eastAsia="Times New Roman"/>
          <w:szCs w:val="24"/>
        </w:rPr>
        <w:t>Όχι.</w:t>
      </w:r>
    </w:p>
    <w:p w14:paraId="5776E50D" w14:textId="77777777" w:rsidR="00C04901" w:rsidRDefault="00EA6D8E">
      <w:pPr>
        <w:spacing w:line="600" w:lineRule="auto"/>
        <w:ind w:firstLine="720"/>
        <w:jc w:val="both"/>
        <w:rPr>
          <w:rFonts w:eastAsia="Times New Roman"/>
          <w:b/>
          <w:szCs w:val="24"/>
        </w:rPr>
      </w:pPr>
      <w:r>
        <w:rPr>
          <w:rFonts w:eastAsia="Times New Roman"/>
          <w:b/>
          <w:szCs w:val="24"/>
        </w:rPr>
        <w:t xml:space="preserve">ΚΩΝΣΤΑΝΤΙΝΟΣ ΜΠΑΡΓΙΩΤΑΣ: </w:t>
      </w:r>
      <w:r>
        <w:rPr>
          <w:rFonts w:eastAsia="Times New Roman"/>
          <w:szCs w:val="24"/>
        </w:rPr>
        <w:t>Ναι.</w:t>
      </w:r>
    </w:p>
    <w:p w14:paraId="5776E50E" w14:textId="77777777" w:rsidR="00C04901" w:rsidRDefault="00EA6D8E">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5776E50F" w14:textId="77777777" w:rsidR="00C04901" w:rsidRDefault="00EA6D8E">
      <w:pPr>
        <w:spacing w:line="600" w:lineRule="auto"/>
        <w:ind w:firstLine="720"/>
        <w:jc w:val="both"/>
        <w:rPr>
          <w:rFonts w:eastAsia="Times New Roman"/>
          <w:b/>
          <w:szCs w:val="24"/>
        </w:rPr>
      </w:pPr>
      <w:r>
        <w:rPr>
          <w:rFonts w:eastAsia="Times New Roman"/>
          <w:b/>
          <w:szCs w:val="24"/>
        </w:rPr>
        <w:t>ΘΕΟΔΩΡΑ ΜΕΓΑΛΟΟΙΚΟΝΟΜΟΥ:</w:t>
      </w:r>
      <w:r>
        <w:rPr>
          <w:rFonts w:eastAsia="Times New Roman"/>
          <w:szCs w:val="24"/>
        </w:rPr>
        <w:t xml:space="preserve"> Ναι.</w:t>
      </w:r>
    </w:p>
    <w:p w14:paraId="5776E510" w14:textId="77777777" w:rsidR="00C04901" w:rsidRDefault="00EA6D8E">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59 έγινε δεκτό ως έχει κατά πλειοψηφία. </w:t>
      </w:r>
    </w:p>
    <w:p w14:paraId="5776E511" w14:textId="77777777" w:rsidR="00C04901" w:rsidRDefault="00EA6D8E">
      <w:pPr>
        <w:spacing w:line="600" w:lineRule="auto"/>
        <w:ind w:firstLine="720"/>
        <w:jc w:val="both"/>
        <w:rPr>
          <w:rFonts w:eastAsia="Times New Roman"/>
          <w:szCs w:val="24"/>
        </w:rPr>
      </w:pPr>
      <w:r>
        <w:rPr>
          <w:rFonts w:eastAsia="Times New Roman"/>
          <w:szCs w:val="24"/>
        </w:rPr>
        <w:t>Ερωτάται το Σώμα: Γίνεται δεκτό το άρθρο 60, αρχικό άρθρο 62, ως έχει;</w:t>
      </w:r>
    </w:p>
    <w:p w14:paraId="5776E512" w14:textId="77777777" w:rsidR="00C04901" w:rsidRDefault="00EA6D8E">
      <w:pPr>
        <w:spacing w:line="600" w:lineRule="auto"/>
        <w:ind w:firstLine="720"/>
        <w:jc w:val="both"/>
        <w:rPr>
          <w:rFonts w:eastAsia="Times New Roman"/>
          <w:szCs w:val="24"/>
        </w:rPr>
      </w:pPr>
      <w:r>
        <w:rPr>
          <w:rFonts w:eastAsia="Times New Roman"/>
          <w:b/>
          <w:szCs w:val="24"/>
        </w:rPr>
        <w:t xml:space="preserve">ΓΡΗΓΟΡΙΟΣ ΣΤΟΓΙΑΝΝΙΔΗΣ: </w:t>
      </w:r>
      <w:r>
        <w:rPr>
          <w:rFonts w:eastAsia="Times New Roman"/>
          <w:szCs w:val="24"/>
        </w:rPr>
        <w:t>Ναι.</w:t>
      </w:r>
    </w:p>
    <w:p w14:paraId="5776E513" w14:textId="77777777" w:rsidR="00C04901" w:rsidRDefault="00EA6D8E">
      <w:pPr>
        <w:spacing w:line="600" w:lineRule="auto"/>
        <w:ind w:firstLine="720"/>
        <w:jc w:val="both"/>
        <w:rPr>
          <w:rFonts w:eastAsia="Times New Roman"/>
          <w:szCs w:val="24"/>
        </w:rPr>
      </w:pPr>
      <w:r>
        <w:rPr>
          <w:rFonts w:eastAsia="Times New Roman"/>
          <w:b/>
          <w:szCs w:val="24"/>
        </w:rPr>
        <w:t xml:space="preserve">ΝΙΚΟΛΑΟΣ ΠΑΝΑΓΙΩΤΟΠΟΥΛΟΣ: </w:t>
      </w:r>
      <w:r>
        <w:rPr>
          <w:rFonts w:eastAsia="Times New Roman"/>
          <w:szCs w:val="24"/>
        </w:rPr>
        <w:t>Ναι.</w:t>
      </w:r>
    </w:p>
    <w:p w14:paraId="5776E514" w14:textId="77777777" w:rsidR="00C04901" w:rsidRDefault="00EA6D8E">
      <w:pPr>
        <w:spacing w:line="600" w:lineRule="auto"/>
        <w:ind w:firstLine="720"/>
        <w:jc w:val="both"/>
        <w:rPr>
          <w:rFonts w:eastAsia="Times New Roman"/>
          <w:szCs w:val="24"/>
        </w:rPr>
      </w:pPr>
      <w:r>
        <w:rPr>
          <w:rFonts w:eastAsia="Times New Roman"/>
          <w:b/>
          <w:szCs w:val="24"/>
        </w:rPr>
        <w:t xml:space="preserve">ΔΗΜΗΤΡΙΟΣ ΚΟΥΚΟΥΤΣΗΣ: </w:t>
      </w:r>
      <w:r>
        <w:rPr>
          <w:rFonts w:eastAsia="Times New Roman"/>
          <w:szCs w:val="24"/>
        </w:rPr>
        <w:t xml:space="preserve">Όχι. </w:t>
      </w:r>
    </w:p>
    <w:p w14:paraId="5776E515" w14:textId="77777777" w:rsidR="00C04901" w:rsidRDefault="00EA6D8E">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Ναι.</w:t>
      </w:r>
    </w:p>
    <w:p w14:paraId="5776E516" w14:textId="77777777" w:rsidR="00C04901" w:rsidRDefault="00EA6D8E">
      <w:pPr>
        <w:spacing w:line="600" w:lineRule="auto"/>
        <w:ind w:firstLine="720"/>
        <w:jc w:val="both"/>
        <w:rPr>
          <w:rFonts w:eastAsia="Times New Roman"/>
          <w:b/>
          <w:szCs w:val="24"/>
        </w:rPr>
      </w:pPr>
      <w:r>
        <w:rPr>
          <w:rFonts w:eastAsia="Times New Roman"/>
          <w:b/>
          <w:szCs w:val="24"/>
        </w:rPr>
        <w:t xml:space="preserve">ΧΡΗΣΤΟΣ ΚΑΤΣΩΤΗΣ: </w:t>
      </w:r>
      <w:r>
        <w:rPr>
          <w:rFonts w:eastAsia="Times New Roman"/>
          <w:szCs w:val="24"/>
        </w:rPr>
        <w:t>Ναι.</w:t>
      </w:r>
    </w:p>
    <w:p w14:paraId="5776E517" w14:textId="77777777" w:rsidR="00C04901" w:rsidRDefault="00EA6D8E">
      <w:pPr>
        <w:spacing w:line="600" w:lineRule="auto"/>
        <w:ind w:firstLine="720"/>
        <w:jc w:val="both"/>
        <w:rPr>
          <w:rFonts w:eastAsia="Times New Roman"/>
          <w:b/>
          <w:szCs w:val="24"/>
        </w:rPr>
      </w:pPr>
      <w:r>
        <w:rPr>
          <w:rFonts w:eastAsia="Times New Roman"/>
          <w:b/>
          <w:szCs w:val="24"/>
        </w:rPr>
        <w:t xml:space="preserve">ΚΩΝΣΤΑΝΤΙΝΟΣ ΜΠΑΡΓΙΩΤΑΣ: </w:t>
      </w:r>
      <w:r>
        <w:rPr>
          <w:rFonts w:eastAsia="Times New Roman"/>
          <w:szCs w:val="24"/>
        </w:rPr>
        <w:t>Ναι.</w:t>
      </w:r>
    </w:p>
    <w:p w14:paraId="5776E518" w14:textId="77777777" w:rsidR="00C04901" w:rsidRDefault="00EA6D8E">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5776E519" w14:textId="77777777" w:rsidR="00C04901" w:rsidRDefault="00EA6D8E">
      <w:pPr>
        <w:spacing w:line="600" w:lineRule="auto"/>
        <w:ind w:firstLine="720"/>
        <w:jc w:val="both"/>
        <w:rPr>
          <w:rFonts w:eastAsia="Times New Roman"/>
          <w:b/>
          <w:szCs w:val="24"/>
        </w:rPr>
      </w:pPr>
      <w:r>
        <w:rPr>
          <w:rFonts w:eastAsia="Times New Roman"/>
          <w:b/>
          <w:szCs w:val="24"/>
        </w:rPr>
        <w:t>ΘΕΟΔΩΡΑ ΜΕΓΑΛΟΟΙΚΟΝΟΜΟΥ:</w:t>
      </w:r>
      <w:r>
        <w:rPr>
          <w:rFonts w:eastAsia="Times New Roman"/>
          <w:szCs w:val="24"/>
        </w:rPr>
        <w:t xml:space="preserve"> Ναι.</w:t>
      </w:r>
    </w:p>
    <w:p w14:paraId="5776E51A" w14:textId="77777777" w:rsidR="00C04901" w:rsidRDefault="00EA6D8E">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60 έγινε δεκτό ως έχει κατά πλειοψηφία. </w:t>
      </w:r>
    </w:p>
    <w:p w14:paraId="5776E51B" w14:textId="77777777" w:rsidR="00C04901" w:rsidRDefault="00EA6D8E">
      <w:pPr>
        <w:spacing w:line="600" w:lineRule="auto"/>
        <w:ind w:firstLine="720"/>
        <w:jc w:val="both"/>
        <w:rPr>
          <w:rFonts w:eastAsia="Times New Roman"/>
          <w:szCs w:val="24"/>
        </w:rPr>
      </w:pPr>
      <w:r>
        <w:rPr>
          <w:rFonts w:eastAsia="Times New Roman"/>
          <w:szCs w:val="24"/>
        </w:rPr>
        <w:t xml:space="preserve">Εισερχόμαστε στην ψήφιση των τροπολογιών. </w:t>
      </w:r>
    </w:p>
    <w:p w14:paraId="5776E51C" w14:textId="77777777" w:rsidR="00C04901" w:rsidRDefault="00EA6D8E">
      <w:pPr>
        <w:spacing w:line="600" w:lineRule="auto"/>
        <w:jc w:val="both"/>
        <w:rPr>
          <w:rFonts w:eastAsia="Times New Roman"/>
          <w:szCs w:val="24"/>
        </w:rPr>
      </w:pPr>
      <w:r>
        <w:rPr>
          <w:rFonts w:eastAsia="Times New Roman"/>
          <w:szCs w:val="24"/>
        </w:rPr>
        <w:tab/>
        <w:t xml:space="preserve">Ερωτάται το Σώμα: Γίνεται δεκτή η τροπολογία με γενικό αριθμό 717 και ειδικό 34 ως έχει; </w:t>
      </w:r>
    </w:p>
    <w:p w14:paraId="5776E51D" w14:textId="77777777" w:rsidR="00C04901" w:rsidRDefault="00EA6D8E">
      <w:pPr>
        <w:spacing w:line="600" w:lineRule="auto"/>
        <w:ind w:firstLine="720"/>
        <w:jc w:val="both"/>
        <w:rPr>
          <w:rFonts w:eastAsia="Times New Roman"/>
          <w:szCs w:val="24"/>
        </w:rPr>
      </w:pPr>
      <w:r>
        <w:rPr>
          <w:rFonts w:eastAsia="Times New Roman"/>
          <w:b/>
          <w:szCs w:val="24"/>
        </w:rPr>
        <w:t xml:space="preserve">ΓΡΗΓΟΡΙΟΣ ΣΤΟΓΙΑΝΝΙΔΗΣ: </w:t>
      </w:r>
      <w:r>
        <w:rPr>
          <w:rFonts w:eastAsia="Times New Roman"/>
          <w:szCs w:val="24"/>
        </w:rPr>
        <w:t>Ναι.</w:t>
      </w:r>
    </w:p>
    <w:p w14:paraId="5776E51E" w14:textId="77777777" w:rsidR="00C04901" w:rsidRDefault="00EA6D8E">
      <w:pPr>
        <w:spacing w:line="600" w:lineRule="auto"/>
        <w:ind w:firstLine="720"/>
        <w:jc w:val="both"/>
        <w:rPr>
          <w:rFonts w:eastAsia="Times New Roman"/>
          <w:szCs w:val="24"/>
        </w:rPr>
      </w:pPr>
      <w:r>
        <w:rPr>
          <w:rFonts w:eastAsia="Times New Roman"/>
          <w:b/>
          <w:szCs w:val="24"/>
        </w:rPr>
        <w:t xml:space="preserve">ΝΙΚΟΛΑΟΣ ΠΑΝΑΓΙΩΤΟΠΟΥΛΟΣ: </w:t>
      </w:r>
      <w:r>
        <w:rPr>
          <w:rFonts w:eastAsia="Times New Roman"/>
          <w:szCs w:val="24"/>
        </w:rPr>
        <w:t>Όχι.</w:t>
      </w:r>
    </w:p>
    <w:p w14:paraId="5776E51F" w14:textId="77777777" w:rsidR="00C04901" w:rsidRDefault="00EA6D8E">
      <w:pPr>
        <w:spacing w:line="600" w:lineRule="auto"/>
        <w:ind w:firstLine="720"/>
        <w:jc w:val="both"/>
        <w:rPr>
          <w:rFonts w:eastAsia="Times New Roman"/>
          <w:szCs w:val="24"/>
        </w:rPr>
      </w:pPr>
      <w:r>
        <w:rPr>
          <w:rFonts w:eastAsia="Times New Roman"/>
          <w:b/>
          <w:szCs w:val="24"/>
        </w:rPr>
        <w:t xml:space="preserve">ΔΗΜΗΤΡΙΟΣ ΚΟΥΚΟΥΤΣΗΣ: </w:t>
      </w:r>
      <w:r>
        <w:rPr>
          <w:rFonts w:eastAsia="Times New Roman"/>
          <w:szCs w:val="24"/>
        </w:rPr>
        <w:t xml:space="preserve">Όχι. </w:t>
      </w:r>
    </w:p>
    <w:p w14:paraId="5776E520" w14:textId="77777777" w:rsidR="00C04901" w:rsidRDefault="00EA6D8E">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Όχι.</w:t>
      </w:r>
    </w:p>
    <w:p w14:paraId="5776E521" w14:textId="77777777" w:rsidR="00C04901" w:rsidRDefault="00EA6D8E">
      <w:pPr>
        <w:spacing w:line="600" w:lineRule="auto"/>
        <w:ind w:firstLine="720"/>
        <w:jc w:val="both"/>
        <w:rPr>
          <w:rFonts w:eastAsia="Times New Roman"/>
          <w:b/>
          <w:szCs w:val="24"/>
        </w:rPr>
      </w:pPr>
      <w:r>
        <w:rPr>
          <w:rFonts w:eastAsia="Times New Roman"/>
          <w:b/>
          <w:szCs w:val="24"/>
        </w:rPr>
        <w:t xml:space="preserve">ΧΡΗΣΤΟΣ ΚΑΤΣΩΤΗΣ: </w:t>
      </w:r>
      <w:r>
        <w:rPr>
          <w:rFonts w:eastAsia="Times New Roman"/>
          <w:szCs w:val="24"/>
        </w:rPr>
        <w:t>Όχι.</w:t>
      </w:r>
    </w:p>
    <w:p w14:paraId="5776E522" w14:textId="77777777" w:rsidR="00C04901" w:rsidRDefault="00EA6D8E">
      <w:pPr>
        <w:spacing w:line="600" w:lineRule="auto"/>
        <w:ind w:firstLine="720"/>
        <w:jc w:val="both"/>
        <w:rPr>
          <w:rFonts w:eastAsia="Times New Roman"/>
          <w:b/>
          <w:szCs w:val="24"/>
        </w:rPr>
      </w:pPr>
      <w:r>
        <w:rPr>
          <w:rFonts w:eastAsia="Times New Roman"/>
          <w:b/>
          <w:szCs w:val="24"/>
        </w:rPr>
        <w:t xml:space="preserve">ΚΩΝΣΤΑΝΤΙΝΟΣ ΜΠΑΡΓΙΩΤΑΣ: </w:t>
      </w:r>
      <w:r>
        <w:rPr>
          <w:rFonts w:eastAsia="Times New Roman"/>
          <w:szCs w:val="24"/>
        </w:rPr>
        <w:t>Παρών.</w:t>
      </w:r>
    </w:p>
    <w:p w14:paraId="5776E523" w14:textId="77777777" w:rsidR="00C04901" w:rsidRDefault="00EA6D8E">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5776E524" w14:textId="77777777" w:rsidR="00C04901" w:rsidRDefault="00EA6D8E">
      <w:pPr>
        <w:spacing w:line="600" w:lineRule="auto"/>
        <w:ind w:firstLine="720"/>
        <w:jc w:val="both"/>
        <w:rPr>
          <w:rFonts w:eastAsia="Times New Roman"/>
          <w:b/>
          <w:szCs w:val="24"/>
        </w:rPr>
      </w:pPr>
      <w:r>
        <w:rPr>
          <w:rFonts w:eastAsia="Times New Roman"/>
          <w:b/>
          <w:szCs w:val="24"/>
        </w:rPr>
        <w:t>ΘΕΟΔΩΡΑ ΜΕΓΑΛΟΟΙΚΟΝΟΜΟΥ:</w:t>
      </w:r>
      <w:r>
        <w:rPr>
          <w:rFonts w:eastAsia="Times New Roman"/>
          <w:szCs w:val="24"/>
        </w:rPr>
        <w:t xml:space="preserve"> Όχι.</w:t>
      </w:r>
    </w:p>
    <w:p w14:paraId="5776E525" w14:textId="77777777" w:rsidR="00C04901" w:rsidRDefault="00EA6D8E">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η τροπολογία με γενικό αριθμό 717 και ειδικό 34 έγινε δεκτή ως έχει κατά πλειοψηφία και εντάσσεται στο νομοσχέδιο ως ίδιο άρθρο. </w:t>
      </w:r>
    </w:p>
    <w:p w14:paraId="5776E526" w14:textId="77777777" w:rsidR="00C04901" w:rsidRDefault="00EA6D8E">
      <w:pPr>
        <w:spacing w:line="600" w:lineRule="auto"/>
        <w:ind w:firstLine="720"/>
        <w:jc w:val="both"/>
        <w:rPr>
          <w:rFonts w:eastAsia="Times New Roman"/>
          <w:szCs w:val="24"/>
        </w:rPr>
      </w:pPr>
      <w:r>
        <w:rPr>
          <w:rFonts w:eastAsia="Times New Roman"/>
          <w:szCs w:val="24"/>
        </w:rPr>
        <w:t xml:space="preserve">Ερωτάται το Σώμα: Γίνεται δεκτή η τροπολογία με γενικό αριθμό 718 και ειδικό 35 ως έχει; </w:t>
      </w:r>
    </w:p>
    <w:p w14:paraId="5776E527" w14:textId="77777777" w:rsidR="00C04901" w:rsidRDefault="00EA6D8E">
      <w:pPr>
        <w:spacing w:line="600" w:lineRule="auto"/>
        <w:ind w:firstLine="720"/>
        <w:jc w:val="both"/>
        <w:rPr>
          <w:rFonts w:eastAsia="Times New Roman"/>
          <w:szCs w:val="24"/>
        </w:rPr>
      </w:pPr>
      <w:r>
        <w:rPr>
          <w:rFonts w:eastAsia="Times New Roman"/>
          <w:b/>
          <w:szCs w:val="24"/>
        </w:rPr>
        <w:t xml:space="preserve">ΓΡΗΓΟΡΙΟΣ ΣΤΟΓΙΑΝΝΙΔΗΣ: </w:t>
      </w:r>
      <w:r>
        <w:rPr>
          <w:rFonts w:eastAsia="Times New Roman"/>
          <w:szCs w:val="24"/>
        </w:rPr>
        <w:t>Ναι.</w:t>
      </w:r>
    </w:p>
    <w:p w14:paraId="5776E528" w14:textId="77777777" w:rsidR="00C04901" w:rsidRDefault="00EA6D8E">
      <w:pPr>
        <w:spacing w:line="600" w:lineRule="auto"/>
        <w:ind w:firstLine="720"/>
        <w:jc w:val="both"/>
        <w:rPr>
          <w:rFonts w:eastAsia="Times New Roman"/>
          <w:szCs w:val="24"/>
        </w:rPr>
      </w:pPr>
      <w:r>
        <w:rPr>
          <w:rFonts w:eastAsia="Times New Roman"/>
          <w:b/>
          <w:szCs w:val="24"/>
        </w:rPr>
        <w:t xml:space="preserve">ΝΙΚΟΛΑΟΣ ΠΑΝΑΓΙΩΤΟΠΟΥΛΟΣ: </w:t>
      </w:r>
      <w:r>
        <w:rPr>
          <w:rFonts w:eastAsia="Times New Roman"/>
          <w:szCs w:val="24"/>
        </w:rPr>
        <w:t>Παρών.</w:t>
      </w:r>
    </w:p>
    <w:p w14:paraId="5776E529" w14:textId="77777777" w:rsidR="00C04901" w:rsidRDefault="00EA6D8E">
      <w:pPr>
        <w:spacing w:line="600" w:lineRule="auto"/>
        <w:ind w:firstLine="720"/>
        <w:jc w:val="both"/>
        <w:rPr>
          <w:rFonts w:eastAsia="Times New Roman"/>
          <w:szCs w:val="24"/>
        </w:rPr>
      </w:pPr>
      <w:r>
        <w:rPr>
          <w:rFonts w:eastAsia="Times New Roman"/>
          <w:b/>
          <w:szCs w:val="24"/>
        </w:rPr>
        <w:t xml:space="preserve">ΔΗΜΗΤΡΙΟΣ ΚΟΥΚΟΥΤΣΗΣ: </w:t>
      </w:r>
      <w:r>
        <w:rPr>
          <w:rFonts w:eastAsia="Times New Roman"/>
          <w:szCs w:val="24"/>
        </w:rPr>
        <w:t xml:space="preserve">Όχι. </w:t>
      </w:r>
    </w:p>
    <w:p w14:paraId="5776E52A" w14:textId="77777777" w:rsidR="00C04901" w:rsidRDefault="00EA6D8E">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Ναι.</w:t>
      </w:r>
    </w:p>
    <w:p w14:paraId="5776E52B" w14:textId="77777777" w:rsidR="00C04901" w:rsidRDefault="00EA6D8E">
      <w:pPr>
        <w:spacing w:line="600" w:lineRule="auto"/>
        <w:ind w:firstLine="720"/>
        <w:jc w:val="both"/>
        <w:rPr>
          <w:rFonts w:eastAsia="Times New Roman"/>
          <w:b/>
          <w:szCs w:val="24"/>
        </w:rPr>
      </w:pPr>
      <w:r>
        <w:rPr>
          <w:rFonts w:eastAsia="Times New Roman"/>
          <w:b/>
          <w:szCs w:val="24"/>
        </w:rPr>
        <w:t xml:space="preserve">ΧΡΗΣΤΟΣ ΚΑΤΣΩΤΗΣ: </w:t>
      </w:r>
      <w:r>
        <w:rPr>
          <w:rFonts w:eastAsia="Times New Roman"/>
          <w:szCs w:val="24"/>
        </w:rPr>
        <w:t>Ναι.</w:t>
      </w:r>
    </w:p>
    <w:p w14:paraId="5776E52C" w14:textId="77777777" w:rsidR="00C04901" w:rsidRDefault="00EA6D8E">
      <w:pPr>
        <w:spacing w:line="600" w:lineRule="auto"/>
        <w:ind w:firstLine="720"/>
        <w:jc w:val="both"/>
        <w:rPr>
          <w:rFonts w:eastAsia="Times New Roman"/>
          <w:b/>
          <w:szCs w:val="24"/>
        </w:rPr>
      </w:pPr>
      <w:r>
        <w:rPr>
          <w:rFonts w:eastAsia="Times New Roman"/>
          <w:b/>
          <w:szCs w:val="24"/>
        </w:rPr>
        <w:t xml:space="preserve">ΚΩΝΣΤΑΝΤΙΝΟΣ ΜΠΑΡΓΙΩΤΑΣ: </w:t>
      </w:r>
      <w:r>
        <w:rPr>
          <w:rFonts w:eastAsia="Times New Roman"/>
          <w:szCs w:val="24"/>
        </w:rPr>
        <w:t>Ναι.</w:t>
      </w:r>
    </w:p>
    <w:p w14:paraId="5776E52D" w14:textId="77777777" w:rsidR="00C04901" w:rsidRDefault="00EA6D8E">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5776E52E" w14:textId="77777777" w:rsidR="00C04901" w:rsidRDefault="00EA6D8E">
      <w:pPr>
        <w:spacing w:line="600" w:lineRule="auto"/>
        <w:ind w:firstLine="720"/>
        <w:jc w:val="both"/>
        <w:rPr>
          <w:rFonts w:eastAsia="Times New Roman"/>
          <w:b/>
          <w:szCs w:val="24"/>
        </w:rPr>
      </w:pPr>
      <w:r>
        <w:rPr>
          <w:rFonts w:eastAsia="Times New Roman"/>
          <w:b/>
          <w:szCs w:val="24"/>
        </w:rPr>
        <w:t>ΘΕΟΔΩΡΑ ΜΕΓΑΛΟΟΙΚΟΝΟΜΟΥ:</w:t>
      </w:r>
      <w:r>
        <w:rPr>
          <w:rFonts w:eastAsia="Times New Roman"/>
          <w:szCs w:val="24"/>
        </w:rPr>
        <w:t xml:space="preserve"> Ναι.</w:t>
      </w:r>
    </w:p>
    <w:p w14:paraId="5776E52F" w14:textId="77777777" w:rsidR="00C04901" w:rsidRDefault="00EA6D8E">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η τροπολογία με γενικό αριθμό 718 και ειδικό 35 έγινε δεκτή ως έχει κατά πλειοψηφία και εντάσσεται στο νομοσχέδιο ως ίδιο άρθρο. </w:t>
      </w:r>
    </w:p>
    <w:p w14:paraId="5776E530" w14:textId="77777777" w:rsidR="00C04901" w:rsidRDefault="00EA6D8E">
      <w:pPr>
        <w:spacing w:line="600" w:lineRule="auto"/>
        <w:ind w:firstLine="720"/>
        <w:jc w:val="both"/>
        <w:rPr>
          <w:rFonts w:eastAsia="Times New Roman"/>
          <w:szCs w:val="24"/>
        </w:rPr>
      </w:pPr>
      <w:r>
        <w:rPr>
          <w:rFonts w:eastAsia="Times New Roman"/>
          <w:szCs w:val="24"/>
        </w:rPr>
        <w:t xml:space="preserve">Ερωτάται το Σώμα: Γίνεται δεκτή η τροπολογία με γενικό αριθμό 719 και ειδικό 36 ως έχει; </w:t>
      </w:r>
    </w:p>
    <w:p w14:paraId="5776E531" w14:textId="77777777" w:rsidR="00C04901" w:rsidRDefault="00EA6D8E">
      <w:pPr>
        <w:spacing w:line="600" w:lineRule="auto"/>
        <w:ind w:firstLine="720"/>
        <w:jc w:val="both"/>
        <w:rPr>
          <w:rFonts w:eastAsia="Times New Roman"/>
          <w:szCs w:val="24"/>
        </w:rPr>
      </w:pPr>
      <w:r>
        <w:rPr>
          <w:rFonts w:eastAsia="Times New Roman"/>
          <w:b/>
          <w:szCs w:val="24"/>
        </w:rPr>
        <w:t xml:space="preserve">ΓΡΗΓΟΡΙΟΣ ΣΤΟΓΙΑΝΝΙΔΗΣ: </w:t>
      </w:r>
      <w:r>
        <w:rPr>
          <w:rFonts w:eastAsia="Times New Roman"/>
          <w:szCs w:val="24"/>
        </w:rPr>
        <w:t>Ναι.</w:t>
      </w:r>
    </w:p>
    <w:p w14:paraId="5776E532" w14:textId="77777777" w:rsidR="00C04901" w:rsidRDefault="00EA6D8E">
      <w:pPr>
        <w:spacing w:line="600" w:lineRule="auto"/>
        <w:ind w:firstLine="720"/>
        <w:jc w:val="both"/>
        <w:rPr>
          <w:rFonts w:eastAsia="Times New Roman"/>
          <w:szCs w:val="24"/>
        </w:rPr>
      </w:pPr>
      <w:r>
        <w:rPr>
          <w:rFonts w:eastAsia="Times New Roman"/>
          <w:b/>
          <w:szCs w:val="24"/>
        </w:rPr>
        <w:t xml:space="preserve">ΝΙΚΟΛΑΟΣ ΠΑΝΑΓΙΩΤΟΠΟΥΛΟΣ: </w:t>
      </w:r>
      <w:r>
        <w:rPr>
          <w:rFonts w:eastAsia="Times New Roman"/>
          <w:szCs w:val="24"/>
        </w:rPr>
        <w:t>Όχι.</w:t>
      </w:r>
    </w:p>
    <w:p w14:paraId="5776E533" w14:textId="77777777" w:rsidR="00C04901" w:rsidRDefault="00EA6D8E">
      <w:pPr>
        <w:spacing w:line="600" w:lineRule="auto"/>
        <w:ind w:firstLine="720"/>
        <w:jc w:val="both"/>
        <w:rPr>
          <w:rFonts w:eastAsia="Times New Roman"/>
          <w:szCs w:val="24"/>
        </w:rPr>
      </w:pPr>
      <w:r>
        <w:rPr>
          <w:rFonts w:eastAsia="Times New Roman"/>
          <w:b/>
          <w:szCs w:val="24"/>
        </w:rPr>
        <w:t xml:space="preserve">ΔΗΜΗΤΡΙΟΣ ΚΟΥΚΟΥΤΣΗΣ: </w:t>
      </w:r>
      <w:r>
        <w:rPr>
          <w:rFonts w:eastAsia="Times New Roman"/>
          <w:szCs w:val="24"/>
        </w:rPr>
        <w:t xml:space="preserve">Όχι. </w:t>
      </w:r>
    </w:p>
    <w:p w14:paraId="5776E534" w14:textId="77777777" w:rsidR="00C04901" w:rsidRDefault="00EA6D8E">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Παρών.</w:t>
      </w:r>
    </w:p>
    <w:p w14:paraId="5776E535" w14:textId="77777777" w:rsidR="00C04901" w:rsidRDefault="00EA6D8E">
      <w:pPr>
        <w:spacing w:line="600" w:lineRule="auto"/>
        <w:ind w:firstLine="720"/>
        <w:jc w:val="both"/>
        <w:rPr>
          <w:rFonts w:eastAsia="Times New Roman"/>
          <w:b/>
          <w:szCs w:val="24"/>
        </w:rPr>
      </w:pPr>
      <w:r>
        <w:rPr>
          <w:rFonts w:eastAsia="Times New Roman"/>
          <w:b/>
          <w:szCs w:val="24"/>
        </w:rPr>
        <w:t xml:space="preserve">ΧΡΗΣΤΟΣ ΚΑΤΣΩΤΗΣ: </w:t>
      </w:r>
      <w:r>
        <w:rPr>
          <w:rFonts w:eastAsia="Times New Roman"/>
          <w:szCs w:val="24"/>
        </w:rPr>
        <w:t>Ναι.</w:t>
      </w:r>
    </w:p>
    <w:p w14:paraId="5776E536" w14:textId="77777777" w:rsidR="00C04901" w:rsidRDefault="00EA6D8E">
      <w:pPr>
        <w:spacing w:line="600" w:lineRule="auto"/>
        <w:ind w:firstLine="720"/>
        <w:jc w:val="both"/>
        <w:rPr>
          <w:rFonts w:eastAsia="Times New Roman"/>
          <w:b/>
          <w:szCs w:val="24"/>
        </w:rPr>
      </w:pPr>
      <w:r>
        <w:rPr>
          <w:rFonts w:eastAsia="Times New Roman"/>
          <w:b/>
          <w:szCs w:val="24"/>
        </w:rPr>
        <w:t xml:space="preserve">ΚΩΝΣΤΑΝΤΙΝΟΣ ΜΠΑΡΓΙΩΤΑΣ: </w:t>
      </w:r>
      <w:r>
        <w:rPr>
          <w:rFonts w:eastAsia="Times New Roman"/>
          <w:szCs w:val="24"/>
        </w:rPr>
        <w:t>Όχι.</w:t>
      </w:r>
    </w:p>
    <w:p w14:paraId="5776E537" w14:textId="77777777" w:rsidR="00C04901" w:rsidRDefault="00EA6D8E">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5776E538" w14:textId="77777777" w:rsidR="00C04901" w:rsidRDefault="00EA6D8E">
      <w:pPr>
        <w:spacing w:line="600" w:lineRule="auto"/>
        <w:ind w:firstLine="720"/>
        <w:jc w:val="both"/>
        <w:rPr>
          <w:rFonts w:eastAsia="Times New Roman"/>
          <w:b/>
          <w:szCs w:val="24"/>
        </w:rPr>
      </w:pPr>
      <w:r>
        <w:rPr>
          <w:rFonts w:eastAsia="Times New Roman"/>
          <w:b/>
          <w:szCs w:val="24"/>
        </w:rPr>
        <w:t>ΘΕΟΔΩΡΑ ΜΕΓΑΛΟΟΙΚΟΝΟΜΟΥ:</w:t>
      </w:r>
      <w:r>
        <w:rPr>
          <w:rFonts w:eastAsia="Times New Roman"/>
          <w:szCs w:val="24"/>
        </w:rPr>
        <w:t xml:space="preserve"> Παρών.</w:t>
      </w:r>
    </w:p>
    <w:p w14:paraId="5776E539" w14:textId="77777777" w:rsidR="00C04901" w:rsidRDefault="00EA6D8E">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η τροπολογία με γενικό αριθμό 719 και ειδικό 36 έγινε δεκτή ως έχει κατά πλειοψηφία και εντάσσεται στο νομοσχέδιο ως ίδιο άρθρο. </w:t>
      </w:r>
    </w:p>
    <w:p w14:paraId="5776E53A" w14:textId="77777777" w:rsidR="00C04901" w:rsidRDefault="00EA6D8E">
      <w:pPr>
        <w:spacing w:line="600" w:lineRule="auto"/>
        <w:ind w:firstLine="720"/>
        <w:jc w:val="both"/>
        <w:rPr>
          <w:rFonts w:eastAsia="Times New Roman"/>
          <w:szCs w:val="24"/>
        </w:rPr>
      </w:pPr>
      <w:r>
        <w:rPr>
          <w:rFonts w:eastAsia="Times New Roman"/>
          <w:szCs w:val="24"/>
        </w:rPr>
        <w:t xml:space="preserve">Ερωτάται το Σώμα: Γίνεται δεκτή η τροπολογία με γενικό αριθμό 720 και ειδικό 37 ως έχει; </w:t>
      </w:r>
    </w:p>
    <w:p w14:paraId="5776E53B" w14:textId="77777777" w:rsidR="00C04901" w:rsidRDefault="00EA6D8E">
      <w:pPr>
        <w:spacing w:line="600" w:lineRule="auto"/>
        <w:ind w:firstLine="720"/>
        <w:jc w:val="both"/>
        <w:rPr>
          <w:rFonts w:eastAsia="Times New Roman"/>
          <w:szCs w:val="24"/>
        </w:rPr>
      </w:pPr>
      <w:r>
        <w:rPr>
          <w:rFonts w:eastAsia="Times New Roman"/>
          <w:b/>
          <w:szCs w:val="24"/>
        </w:rPr>
        <w:t xml:space="preserve">ΓΡΗΓΟΡΙΟΣ ΣΤΟΓΙΑΝΝΙΔΗΣ: </w:t>
      </w:r>
      <w:r>
        <w:rPr>
          <w:rFonts w:eastAsia="Times New Roman"/>
          <w:szCs w:val="24"/>
        </w:rPr>
        <w:t>Ναι.</w:t>
      </w:r>
    </w:p>
    <w:p w14:paraId="5776E53C" w14:textId="77777777" w:rsidR="00C04901" w:rsidRDefault="00EA6D8E">
      <w:pPr>
        <w:spacing w:line="600" w:lineRule="auto"/>
        <w:ind w:firstLine="720"/>
        <w:jc w:val="both"/>
        <w:rPr>
          <w:rFonts w:eastAsia="Times New Roman"/>
          <w:szCs w:val="24"/>
        </w:rPr>
      </w:pPr>
      <w:r>
        <w:rPr>
          <w:rFonts w:eastAsia="Times New Roman"/>
          <w:b/>
          <w:szCs w:val="24"/>
        </w:rPr>
        <w:t xml:space="preserve">ΝΙΚΟΛΑΟΣ ΠΑΝΑΓΙΩΤΟΠΟΥΛΟΣ: </w:t>
      </w:r>
      <w:r>
        <w:rPr>
          <w:rFonts w:eastAsia="Times New Roman"/>
          <w:szCs w:val="24"/>
        </w:rPr>
        <w:t>Ναι.</w:t>
      </w:r>
    </w:p>
    <w:p w14:paraId="5776E53D" w14:textId="77777777" w:rsidR="00C04901" w:rsidRDefault="00EA6D8E">
      <w:pPr>
        <w:spacing w:line="600" w:lineRule="auto"/>
        <w:ind w:firstLine="720"/>
        <w:jc w:val="both"/>
        <w:rPr>
          <w:rFonts w:eastAsia="Times New Roman"/>
          <w:szCs w:val="24"/>
        </w:rPr>
      </w:pPr>
      <w:r>
        <w:rPr>
          <w:rFonts w:eastAsia="Times New Roman"/>
          <w:b/>
          <w:szCs w:val="24"/>
        </w:rPr>
        <w:t xml:space="preserve">ΔΗΜΗΤΡΙΟΣ ΚΟΥΚΟΥΤΣΗΣ: </w:t>
      </w:r>
      <w:r>
        <w:rPr>
          <w:rFonts w:eastAsia="Times New Roman"/>
          <w:szCs w:val="24"/>
        </w:rPr>
        <w:t xml:space="preserve">Όχι. </w:t>
      </w:r>
    </w:p>
    <w:p w14:paraId="5776E53E" w14:textId="77777777" w:rsidR="00C04901" w:rsidRDefault="00EA6D8E">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Ναι.</w:t>
      </w:r>
    </w:p>
    <w:p w14:paraId="5776E53F" w14:textId="77777777" w:rsidR="00C04901" w:rsidRDefault="00EA6D8E">
      <w:pPr>
        <w:spacing w:line="600" w:lineRule="auto"/>
        <w:ind w:firstLine="720"/>
        <w:jc w:val="both"/>
        <w:rPr>
          <w:rFonts w:eastAsia="Times New Roman"/>
          <w:b/>
          <w:szCs w:val="24"/>
        </w:rPr>
      </w:pPr>
      <w:r>
        <w:rPr>
          <w:rFonts w:eastAsia="Times New Roman"/>
          <w:b/>
          <w:szCs w:val="24"/>
        </w:rPr>
        <w:t xml:space="preserve">ΧΡΗΣΤΟΣ ΚΑΤΣΩΤΗΣ: </w:t>
      </w:r>
      <w:r>
        <w:rPr>
          <w:rFonts w:eastAsia="Times New Roman"/>
          <w:szCs w:val="24"/>
        </w:rPr>
        <w:t>Όχι.</w:t>
      </w:r>
    </w:p>
    <w:p w14:paraId="5776E540" w14:textId="77777777" w:rsidR="00C04901" w:rsidRDefault="00EA6D8E">
      <w:pPr>
        <w:spacing w:line="600" w:lineRule="auto"/>
        <w:ind w:firstLine="720"/>
        <w:jc w:val="both"/>
        <w:rPr>
          <w:rFonts w:eastAsia="Times New Roman"/>
          <w:b/>
          <w:szCs w:val="24"/>
        </w:rPr>
      </w:pPr>
      <w:r>
        <w:rPr>
          <w:rFonts w:eastAsia="Times New Roman"/>
          <w:b/>
          <w:szCs w:val="24"/>
        </w:rPr>
        <w:t xml:space="preserve">ΚΩΝΣΤΑΝΤΙΝΟΣ ΜΠΑΡΓΙΩΤΑΣ: </w:t>
      </w:r>
      <w:r>
        <w:rPr>
          <w:rFonts w:eastAsia="Times New Roman"/>
          <w:szCs w:val="24"/>
        </w:rPr>
        <w:t>Ναι.</w:t>
      </w:r>
    </w:p>
    <w:p w14:paraId="5776E541" w14:textId="77777777" w:rsidR="00C04901" w:rsidRDefault="00EA6D8E">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5776E542" w14:textId="77777777" w:rsidR="00C04901" w:rsidRDefault="00EA6D8E">
      <w:pPr>
        <w:spacing w:line="600" w:lineRule="auto"/>
        <w:ind w:firstLine="720"/>
        <w:jc w:val="both"/>
        <w:rPr>
          <w:rFonts w:eastAsia="Times New Roman"/>
          <w:b/>
          <w:szCs w:val="24"/>
        </w:rPr>
      </w:pPr>
      <w:r>
        <w:rPr>
          <w:rFonts w:eastAsia="Times New Roman"/>
          <w:b/>
          <w:szCs w:val="24"/>
        </w:rPr>
        <w:t>ΘΕΟΔΩΡΑ ΜΕΓΑΛΟΟΙΚΟΝΟΜΟΥ:</w:t>
      </w:r>
      <w:r>
        <w:rPr>
          <w:rFonts w:eastAsia="Times New Roman"/>
          <w:szCs w:val="24"/>
        </w:rPr>
        <w:t xml:space="preserve"> Ναι.</w:t>
      </w:r>
    </w:p>
    <w:p w14:paraId="5776E543" w14:textId="77777777" w:rsidR="00C04901" w:rsidRDefault="00EA6D8E">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η τροπολογία με γενικό αριθμό 720 και ειδικό 37 έγινε δεκτή ως έχει κατά πλειοψηφία και εντάσσεται στο νομοσχέδιο ως ίδιο άρθρο. </w:t>
      </w:r>
    </w:p>
    <w:p w14:paraId="5776E544" w14:textId="77777777" w:rsidR="00C04901" w:rsidRDefault="00EA6D8E">
      <w:pPr>
        <w:spacing w:line="600" w:lineRule="auto"/>
        <w:ind w:firstLine="720"/>
        <w:jc w:val="both"/>
        <w:rPr>
          <w:rFonts w:eastAsia="Times New Roman"/>
          <w:szCs w:val="24"/>
        </w:rPr>
      </w:pPr>
      <w:r>
        <w:rPr>
          <w:rFonts w:eastAsia="Times New Roman"/>
          <w:szCs w:val="24"/>
        </w:rPr>
        <w:t xml:space="preserve">Ερωτάται το Σώμα: Γίνεται δεκτή η τροπολογία με γενικό αριθμό 721 και ειδικό 38 ως έχει; </w:t>
      </w:r>
    </w:p>
    <w:p w14:paraId="5776E545" w14:textId="77777777" w:rsidR="00C04901" w:rsidRDefault="00EA6D8E">
      <w:pPr>
        <w:spacing w:line="600" w:lineRule="auto"/>
        <w:ind w:firstLine="720"/>
        <w:jc w:val="both"/>
        <w:rPr>
          <w:rFonts w:eastAsia="Times New Roman"/>
          <w:szCs w:val="24"/>
        </w:rPr>
      </w:pPr>
      <w:r>
        <w:rPr>
          <w:rFonts w:eastAsia="Times New Roman"/>
          <w:b/>
          <w:szCs w:val="24"/>
        </w:rPr>
        <w:t xml:space="preserve">ΓΡΗΓΟΡΙΟΣ ΣΤΟΓΙΑΝΝΙΔΗΣ: </w:t>
      </w:r>
      <w:r>
        <w:rPr>
          <w:rFonts w:eastAsia="Times New Roman"/>
          <w:szCs w:val="24"/>
        </w:rPr>
        <w:t>Ναι.</w:t>
      </w:r>
    </w:p>
    <w:p w14:paraId="5776E546" w14:textId="77777777" w:rsidR="00C04901" w:rsidRDefault="00EA6D8E">
      <w:pPr>
        <w:spacing w:line="600" w:lineRule="auto"/>
        <w:ind w:firstLine="720"/>
        <w:jc w:val="both"/>
        <w:rPr>
          <w:rFonts w:eastAsia="Times New Roman"/>
          <w:szCs w:val="24"/>
        </w:rPr>
      </w:pPr>
      <w:r>
        <w:rPr>
          <w:rFonts w:eastAsia="Times New Roman"/>
          <w:b/>
          <w:szCs w:val="24"/>
        </w:rPr>
        <w:t xml:space="preserve">ΝΙΚΟΛΑΟΣ ΠΑΝΑΓΙΩΤΟΠΟΥΛΟΣ: </w:t>
      </w:r>
      <w:r>
        <w:rPr>
          <w:rFonts w:eastAsia="Times New Roman"/>
          <w:szCs w:val="24"/>
        </w:rPr>
        <w:t>Ναι.</w:t>
      </w:r>
    </w:p>
    <w:p w14:paraId="5776E547" w14:textId="77777777" w:rsidR="00C04901" w:rsidRDefault="00EA6D8E">
      <w:pPr>
        <w:spacing w:line="600" w:lineRule="auto"/>
        <w:ind w:firstLine="720"/>
        <w:jc w:val="both"/>
        <w:rPr>
          <w:rFonts w:eastAsia="Times New Roman"/>
          <w:szCs w:val="24"/>
        </w:rPr>
      </w:pPr>
      <w:r>
        <w:rPr>
          <w:rFonts w:eastAsia="Times New Roman"/>
          <w:b/>
          <w:szCs w:val="24"/>
        </w:rPr>
        <w:t xml:space="preserve">ΔΗΜΗΤΡΙΟΣ ΚΟΥΚΟΥΤΣΗΣ: </w:t>
      </w:r>
      <w:r>
        <w:rPr>
          <w:rFonts w:eastAsia="Times New Roman"/>
          <w:szCs w:val="24"/>
        </w:rPr>
        <w:t xml:space="preserve">Παρών. </w:t>
      </w:r>
    </w:p>
    <w:p w14:paraId="5776E548" w14:textId="77777777" w:rsidR="00C04901" w:rsidRDefault="00EA6D8E">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Ναι.</w:t>
      </w:r>
    </w:p>
    <w:p w14:paraId="5776E549" w14:textId="77777777" w:rsidR="00C04901" w:rsidRDefault="00EA6D8E">
      <w:pPr>
        <w:spacing w:line="600" w:lineRule="auto"/>
        <w:ind w:firstLine="720"/>
        <w:jc w:val="both"/>
        <w:rPr>
          <w:rFonts w:eastAsia="Times New Roman"/>
          <w:b/>
          <w:szCs w:val="24"/>
        </w:rPr>
      </w:pPr>
      <w:r>
        <w:rPr>
          <w:rFonts w:eastAsia="Times New Roman"/>
          <w:b/>
          <w:szCs w:val="24"/>
        </w:rPr>
        <w:t xml:space="preserve">ΧΡΗΣΤΟΣ ΚΑΤΣΩΤΗΣ: </w:t>
      </w:r>
      <w:r>
        <w:rPr>
          <w:rFonts w:eastAsia="Times New Roman"/>
          <w:szCs w:val="24"/>
        </w:rPr>
        <w:t>Ναι.</w:t>
      </w:r>
    </w:p>
    <w:p w14:paraId="5776E54A" w14:textId="77777777" w:rsidR="00C04901" w:rsidRDefault="00EA6D8E">
      <w:pPr>
        <w:spacing w:line="600" w:lineRule="auto"/>
        <w:ind w:firstLine="720"/>
        <w:jc w:val="both"/>
        <w:rPr>
          <w:rFonts w:eastAsia="Times New Roman"/>
          <w:b/>
          <w:szCs w:val="24"/>
        </w:rPr>
      </w:pPr>
      <w:r>
        <w:rPr>
          <w:rFonts w:eastAsia="Times New Roman"/>
          <w:b/>
          <w:szCs w:val="24"/>
        </w:rPr>
        <w:t xml:space="preserve">ΚΩΝΣΤΑΝΤΙΝΟΣ ΜΠΑΡΓΙΩΤΑΣ: </w:t>
      </w:r>
      <w:r>
        <w:rPr>
          <w:rFonts w:eastAsia="Times New Roman"/>
          <w:szCs w:val="24"/>
        </w:rPr>
        <w:t>Ναι.</w:t>
      </w:r>
    </w:p>
    <w:p w14:paraId="5776E54B" w14:textId="77777777" w:rsidR="00C04901" w:rsidRDefault="00EA6D8E">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5776E54C" w14:textId="77777777" w:rsidR="00C04901" w:rsidRDefault="00EA6D8E">
      <w:pPr>
        <w:spacing w:line="600" w:lineRule="auto"/>
        <w:ind w:firstLine="720"/>
        <w:jc w:val="both"/>
        <w:rPr>
          <w:rFonts w:eastAsia="Times New Roman"/>
          <w:b/>
          <w:szCs w:val="24"/>
        </w:rPr>
      </w:pPr>
      <w:r>
        <w:rPr>
          <w:rFonts w:eastAsia="Times New Roman"/>
          <w:b/>
          <w:szCs w:val="24"/>
        </w:rPr>
        <w:t>ΘΕΟΔΩΡΑ ΜΕΓΑΛΟΟΙΚΟΝΟΜΟΥ:</w:t>
      </w:r>
      <w:r>
        <w:rPr>
          <w:rFonts w:eastAsia="Times New Roman"/>
          <w:szCs w:val="24"/>
        </w:rPr>
        <w:t xml:space="preserve"> Ναι.</w:t>
      </w:r>
    </w:p>
    <w:p w14:paraId="5776E54D" w14:textId="77777777" w:rsidR="00C04901" w:rsidRDefault="00EA6D8E">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η τροπολογία με γενικό αριθμό 721 και ειδικό 38 έγινε δεκτή ως έχει κατά πλειοψηφία και εντάσσεται στο νομοσχέδιο ως ίδια άρθρα. </w:t>
      </w:r>
    </w:p>
    <w:p w14:paraId="5776E54E" w14:textId="77777777" w:rsidR="00C04901" w:rsidRDefault="00EA6D8E">
      <w:pPr>
        <w:spacing w:line="600" w:lineRule="auto"/>
        <w:ind w:firstLine="720"/>
        <w:jc w:val="both"/>
        <w:rPr>
          <w:rFonts w:eastAsia="Times New Roman"/>
          <w:szCs w:val="24"/>
        </w:rPr>
      </w:pPr>
      <w:r>
        <w:rPr>
          <w:rFonts w:eastAsia="Times New Roman"/>
          <w:szCs w:val="24"/>
        </w:rPr>
        <w:t xml:space="preserve">Ερωτάται το Σώμα: Γίνεται δεκτή η τροπολογία με γενικό αριθμό 722 και ειδικό 39 ως έχει; </w:t>
      </w:r>
    </w:p>
    <w:p w14:paraId="5776E54F" w14:textId="77777777" w:rsidR="00C04901" w:rsidRDefault="00EA6D8E">
      <w:pPr>
        <w:spacing w:line="600" w:lineRule="auto"/>
        <w:ind w:firstLine="720"/>
        <w:jc w:val="both"/>
        <w:rPr>
          <w:rFonts w:eastAsia="Times New Roman"/>
          <w:szCs w:val="24"/>
        </w:rPr>
      </w:pPr>
      <w:r>
        <w:rPr>
          <w:rFonts w:eastAsia="Times New Roman"/>
          <w:b/>
          <w:szCs w:val="24"/>
        </w:rPr>
        <w:t xml:space="preserve">ΓΡΗΓΟΡΙΟΣ ΣΤΟΓΙΑΝΝΙΔΗΣ: </w:t>
      </w:r>
      <w:r>
        <w:rPr>
          <w:rFonts w:eastAsia="Times New Roman"/>
          <w:szCs w:val="24"/>
        </w:rPr>
        <w:t>Ναι.</w:t>
      </w:r>
    </w:p>
    <w:p w14:paraId="5776E550" w14:textId="77777777" w:rsidR="00C04901" w:rsidRDefault="00EA6D8E">
      <w:pPr>
        <w:spacing w:line="600" w:lineRule="auto"/>
        <w:ind w:firstLine="720"/>
        <w:jc w:val="both"/>
        <w:rPr>
          <w:rFonts w:eastAsia="Times New Roman"/>
          <w:szCs w:val="24"/>
        </w:rPr>
      </w:pPr>
      <w:r>
        <w:rPr>
          <w:rFonts w:eastAsia="Times New Roman"/>
          <w:b/>
          <w:szCs w:val="24"/>
        </w:rPr>
        <w:t xml:space="preserve">ΝΙΚΟΛΑΟΣ ΠΑΝΑΓΙΩΤΟΠΟΥΛΟΣ: </w:t>
      </w:r>
      <w:r>
        <w:rPr>
          <w:rFonts w:eastAsia="Times New Roman"/>
          <w:szCs w:val="24"/>
        </w:rPr>
        <w:t>Όχι.</w:t>
      </w:r>
    </w:p>
    <w:p w14:paraId="5776E551" w14:textId="77777777" w:rsidR="00C04901" w:rsidRDefault="00EA6D8E">
      <w:pPr>
        <w:spacing w:line="600" w:lineRule="auto"/>
        <w:ind w:firstLine="720"/>
        <w:jc w:val="both"/>
        <w:rPr>
          <w:rFonts w:eastAsia="Times New Roman"/>
          <w:szCs w:val="24"/>
        </w:rPr>
      </w:pPr>
      <w:r>
        <w:rPr>
          <w:rFonts w:eastAsia="Times New Roman"/>
          <w:b/>
          <w:szCs w:val="24"/>
        </w:rPr>
        <w:t xml:space="preserve">ΔΗΜΗΤΡΙΟΣ ΚΟΥΚΟΥΤΣΗΣ: </w:t>
      </w:r>
      <w:r>
        <w:rPr>
          <w:rFonts w:eastAsia="Times New Roman"/>
          <w:szCs w:val="24"/>
        </w:rPr>
        <w:t xml:space="preserve">Παρών. </w:t>
      </w:r>
    </w:p>
    <w:p w14:paraId="5776E552" w14:textId="77777777" w:rsidR="00C04901" w:rsidRDefault="00EA6D8E">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Παρών.</w:t>
      </w:r>
    </w:p>
    <w:p w14:paraId="5776E553" w14:textId="77777777" w:rsidR="00C04901" w:rsidRDefault="00EA6D8E">
      <w:pPr>
        <w:spacing w:line="600" w:lineRule="auto"/>
        <w:ind w:firstLine="720"/>
        <w:jc w:val="both"/>
        <w:rPr>
          <w:rFonts w:eastAsia="Times New Roman"/>
          <w:b/>
          <w:szCs w:val="24"/>
        </w:rPr>
      </w:pPr>
      <w:r>
        <w:rPr>
          <w:rFonts w:eastAsia="Times New Roman"/>
          <w:b/>
          <w:szCs w:val="24"/>
        </w:rPr>
        <w:t xml:space="preserve">ΧΡΗΣΤΟΣ ΚΑΤΣΩΤΗΣ: </w:t>
      </w:r>
      <w:r>
        <w:rPr>
          <w:rFonts w:eastAsia="Times New Roman"/>
          <w:szCs w:val="24"/>
        </w:rPr>
        <w:t>Παρών.</w:t>
      </w:r>
    </w:p>
    <w:p w14:paraId="5776E554" w14:textId="77777777" w:rsidR="00C04901" w:rsidRDefault="00EA6D8E">
      <w:pPr>
        <w:spacing w:line="600" w:lineRule="auto"/>
        <w:ind w:firstLine="720"/>
        <w:jc w:val="both"/>
        <w:rPr>
          <w:rFonts w:eastAsia="Times New Roman"/>
          <w:b/>
          <w:szCs w:val="24"/>
        </w:rPr>
      </w:pPr>
      <w:r>
        <w:rPr>
          <w:rFonts w:eastAsia="Times New Roman"/>
          <w:b/>
          <w:szCs w:val="24"/>
        </w:rPr>
        <w:t xml:space="preserve">ΚΩΝΣΤΑΝΤΙΝΟΣ ΜΠΑΡΓΙΩΤΑΣ: </w:t>
      </w:r>
      <w:r>
        <w:rPr>
          <w:rFonts w:eastAsia="Times New Roman"/>
          <w:szCs w:val="24"/>
        </w:rPr>
        <w:t>Παρών.</w:t>
      </w:r>
    </w:p>
    <w:p w14:paraId="5776E555" w14:textId="77777777" w:rsidR="00C04901" w:rsidRDefault="00EA6D8E">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5776E556" w14:textId="77777777" w:rsidR="00C04901" w:rsidRDefault="00EA6D8E">
      <w:pPr>
        <w:spacing w:line="600" w:lineRule="auto"/>
        <w:ind w:firstLine="720"/>
        <w:jc w:val="both"/>
        <w:rPr>
          <w:rFonts w:eastAsia="Times New Roman"/>
          <w:b/>
          <w:szCs w:val="24"/>
        </w:rPr>
      </w:pPr>
      <w:r>
        <w:rPr>
          <w:rFonts w:eastAsia="Times New Roman"/>
          <w:b/>
          <w:szCs w:val="24"/>
        </w:rPr>
        <w:t>ΘΕΟΔΩΡΑ ΜΕΓΑΛΟΟΙΚΟΝΟΜΟΥ:</w:t>
      </w:r>
      <w:r>
        <w:rPr>
          <w:rFonts w:eastAsia="Times New Roman"/>
          <w:szCs w:val="24"/>
        </w:rPr>
        <w:t xml:space="preserve"> Παρών.</w:t>
      </w:r>
    </w:p>
    <w:p w14:paraId="5776E557" w14:textId="77777777" w:rsidR="00C04901" w:rsidRDefault="00EA6D8E">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η τροπολογία με γενικό αριθμό 722 και ειδικό 39 έγινε δεκτή ως έχει κατά πλειοψηφία και εντάσσεται στο νομοσχέδιο ως ίδιο άρθρο. </w:t>
      </w:r>
    </w:p>
    <w:p w14:paraId="5776E558" w14:textId="77777777" w:rsidR="00C04901" w:rsidRDefault="00EA6D8E">
      <w:pPr>
        <w:spacing w:line="600" w:lineRule="auto"/>
        <w:ind w:firstLine="720"/>
        <w:jc w:val="both"/>
        <w:rPr>
          <w:rFonts w:eastAsia="Times New Roman"/>
          <w:szCs w:val="24"/>
        </w:rPr>
      </w:pPr>
      <w:r>
        <w:rPr>
          <w:rFonts w:eastAsia="Times New Roman"/>
          <w:szCs w:val="24"/>
        </w:rPr>
        <w:t xml:space="preserve">Ερωτάται το Σώμα: Γίνεται δεκτή η τροπολογία με γενικό αριθμό 723 και ειδικό 40 ως έχει; </w:t>
      </w:r>
    </w:p>
    <w:p w14:paraId="5776E559" w14:textId="77777777" w:rsidR="00C04901" w:rsidRDefault="00EA6D8E">
      <w:pPr>
        <w:spacing w:line="600" w:lineRule="auto"/>
        <w:ind w:firstLine="720"/>
        <w:jc w:val="both"/>
        <w:rPr>
          <w:rFonts w:eastAsia="Times New Roman"/>
          <w:szCs w:val="24"/>
        </w:rPr>
      </w:pPr>
      <w:r>
        <w:rPr>
          <w:rFonts w:eastAsia="Times New Roman"/>
          <w:b/>
          <w:szCs w:val="24"/>
        </w:rPr>
        <w:t xml:space="preserve">ΓΡΗΓΟΡΙΟΣ ΣΤΟΓΙΑΝΝΙΔΗΣ: </w:t>
      </w:r>
      <w:r>
        <w:rPr>
          <w:rFonts w:eastAsia="Times New Roman"/>
          <w:szCs w:val="24"/>
        </w:rPr>
        <w:t>Ναι.</w:t>
      </w:r>
    </w:p>
    <w:p w14:paraId="5776E55A" w14:textId="77777777" w:rsidR="00C04901" w:rsidRDefault="00EA6D8E">
      <w:pPr>
        <w:spacing w:line="600" w:lineRule="auto"/>
        <w:ind w:firstLine="720"/>
        <w:jc w:val="both"/>
        <w:rPr>
          <w:rFonts w:eastAsia="Times New Roman"/>
          <w:szCs w:val="24"/>
        </w:rPr>
      </w:pPr>
      <w:r>
        <w:rPr>
          <w:rFonts w:eastAsia="Times New Roman"/>
          <w:b/>
          <w:szCs w:val="24"/>
        </w:rPr>
        <w:t xml:space="preserve">ΝΙΚΟΛΑΟΣ ΠΑΝΑΓΙΩΤΟΠΟΥΛΟΣ: </w:t>
      </w:r>
      <w:r>
        <w:rPr>
          <w:rFonts w:eastAsia="Times New Roman"/>
          <w:szCs w:val="24"/>
        </w:rPr>
        <w:t>Παρών.</w:t>
      </w:r>
    </w:p>
    <w:p w14:paraId="5776E55B" w14:textId="77777777" w:rsidR="00C04901" w:rsidRDefault="00EA6D8E">
      <w:pPr>
        <w:spacing w:line="600" w:lineRule="auto"/>
        <w:ind w:firstLine="720"/>
        <w:jc w:val="both"/>
        <w:rPr>
          <w:rFonts w:eastAsia="Times New Roman"/>
          <w:szCs w:val="24"/>
        </w:rPr>
      </w:pPr>
      <w:r>
        <w:rPr>
          <w:rFonts w:eastAsia="Times New Roman"/>
          <w:b/>
          <w:szCs w:val="24"/>
        </w:rPr>
        <w:t xml:space="preserve">ΔΗΜΗΤΡΙΟΣ ΚΟΥΚΟΥΤΣΗΣ: </w:t>
      </w:r>
      <w:r>
        <w:rPr>
          <w:rFonts w:eastAsia="Times New Roman"/>
          <w:szCs w:val="24"/>
        </w:rPr>
        <w:t xml:space="preserve">Παρών. </w:t>
      </w:r>
    </w:p>
    <w:p w14:paraId="5776E55C" w14:textId="77777777" w:rsidR="00C04901" w:rsidRDefault="00EA6D8E">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Ναι.</w:t>
      </w:r>
    </w:p>
    <w:p w14:paraId="5776E55D" w14:textId="77777777" w:rsidR="00C04901" w:rsidRDefault="00EA6D8E">
      <w:pPr>
        <w:spacing w:line="600" w:lineRule="auto"/>
        <w:ind w:firstLine="720"/>
        <w:jc w:val="both"/>
        <w:rPr>
          <w:rFonts w:eastAsia="Times New Roman"/>
          <w:b/>
          <w:szCs w:val="24"/>
        </w:rPr>
      </w:pPr>
      <w:r>
        <w:rPr>
          <w:rFonts w:eastAsia="Times New Roman"/>
          <w:b/>
          <w:szCs w:val="24"/>
        </w:rPr>
        <w:t xml:space="preserve">ΧΡΗΣΤΟΣ ΚΑΤΣΩΤΗΣ: </w:t>
      </w:r>
      <w:r>
        <w:rPr>
          <w:rFonts w:eastAsia="Times New Roman"/>
          <w:szCs w:val="24"/>
        </w:rPr>
        <w:t>Ναι.</w:t>
      </w:r>
    </w:p>
    <w:p w14:paraId="5776E55E" w14:textId="77777777" w:rsidR="00C04901" w:rsidRDefault="00EA6D8E">
      <w:pPr>
        <w:spacing w:line="600" w:lineRule="auto"/>
        <w:ind w:firstLine="720"/>
        <w:jc w:val="both"/>
        <w:rPr>
          <w:rFonts w:eastAsia="Times New Roman"/>
          <w:b/>
          <w:szCs w:val="24"/>
        </w:rPr>
      </w:pPr>
      <w:r>
        <w:rPr>
          <w:rFonts w:eastAsia="Times New Roman"/>
          <w:b/>
          <w:szCs w:val="24"/>
        </w:rPr>
        <w:t xml:space="preserve">ΚΩΝΣΤΑΝΤΙΝΟΣ ΜΠΑΡΓΙΩΤΑΣ: </w:t>
      </w:r>
      <w:r>
        <w:rPr>
          <w:rFonts w:eastAsia="Times New Roman"/>
          <w:szCs w:val="24"/>
        </w:rPr>
        <w:t>Ναι.</w:t>
      </w:r>
    </w:p>
    <w:p w14:paraId="5776E55F" w14:textId="77777777" w:rsidR="00C04901" w:rsidRDefault="00EA6D8E">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5776E560" w14:textId="77777777" w:rsidR="00C04901" w:rsidRDefault="00EA6D8E">
      <w:pPr>
        <w:spacing w:line="600" w:lineRule="auto"/>
        <w:ind w:firstLine="720"/>
        <w:jc w:val="both"/>
        <w:rPr>
          <w:rFonts w:eastAsia="Times New Roman"/>
          <w:b/>
          <w:szCs w:val="24"/>
        </w:rPr>
      </w:pPr>
      <w:r>
        <w:rPr>
          <w:rFonts w:eastAsia="Times New Roman"/>
          <w:b/>
          <w:szCs w:val="24"/>
        </w:rPr>
        <w:t>ΘΕΟΔΩΡΑ ΜΕΓΑΛΟΟΙΚΟΝΟΜΟΥ:</w:t>
      </w:r>
      <w:r>
        <w:rPr>
          <w:rFonts w:eastAsia="Times New Roman"/>
          <w:szCs w:val="24"/>
        </w:rPr>
        <w:t xml:space="preserve"> Ναι.</w:t>
      </w:r>
    </w:p>
    <w:p w14:paraId="5776E561" w14:textId="77777777" w:rsidR="00C04901" w:rsidRDefault="00EA6D8E">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η τροπολογία με γενικό αριθμό 723 και ειδικό 40 έγινε δεκτή ως έχει κατά πλειοψηφία και εντάσσεται στο άρθρο 52, αρχικό 53, του νομοσχεδίου. </w:t>
      </w:r>
    </w:p>
    <w:p w14:paraId="5776E562" w14:textId="77777777" w:rsidR="00C04901" w:rsidRDefault="00EA6D8E">
      <w:pPr>
        <w:spacing w:line="600" w:lineRule="auto"/>
        <w:ind w:firstLine="720"/>
        <w:jc w:val="both"/>
        <w:rPr>
          <w:rFonts w:eastAsia="Times New Roman"/>
          <w:szCs w:val="24"/>
        </w:rPr>
      </w:pPr>
      <w:r>
        <w:rPr>
          <w:rFonts w:eastAsia="Times New Roman"/>
          <w:szCs w:val="24"/>
        </w:rPr>
        <w:t xml:space="preserve">Ερωτάται το Σώμα: Γίνεται δεκτή η τροπολογία με γενικό αριθμό 724 και ειδικό 41 ως έχει; </w:t>
      </w:r>
    </w:p>
    <w:p w14:paraId="5776E563" w14:textId="77777777" w:rsidR="00C04901" w:rsidRDefault="00EA6D8E">
      <w:pPr>
        <w:spacing w:line="600" w:lineRule="auto"/>
        <w:ind w:firstLine="720"/>
        <w:jc w:val="both"/>
        <w:rPr>
          <w:rFonts w:eastAsia="Times New Roman"/>
          <w:szCs w:val="24"/>
        </w:rPr>
      </w:pPr>
      <w:r>
        <w:rPr>
          <w:rFonts w:eastAsia="Times New Roman"/>
          <w:b/>
          <w:szCs w:val="24"/>
        </w:rPr>
        <w:t xml:space="preserve">ΓΡΗΓΟΡΙΟΣ ΣΤΟΓΙΑΝΝΙΔΗΣ: </w:t>
      </w:r>
      <w:r>
        <w:rPr>
          <w:rFonts w:eastAsia="Times New Roman"/>
          <w:szCs w:val="24"/>
        </w:rPr>
        <w:t>Ναι.</w:t>
      </w:r>
    </w:p>
    <w:p w14:paraId="5776E564" w14:textId="77777777" w:rsidR="00C04901" w:rsidRDefault="00EA6D8E">
      <w:pPr>
        <w:spacing w:line="600" w:lineRule="auto"/>
        <w:ind w:firstLine="720"/>
        <w:jc w:val="both"/>
        <w:rPr>
          <w:rFonts w:eastAsia="Times New Roman"/>
          <w:szCs w:val="24"/>
        </w:rPr>
      </w:pPr>
      <w:r>
        <w:rPr>
          <w:rFonts w:eastAsia="Times New Roman"/>
          <w:b/>
          <w:szCs w:val="24"/>
        </w:rPr>
        <w:t xml:space="preserve">ΝΙΚΟΛΑΟΣ ΠΑΝΑΓΙΩΤΟΠΟΥΛΟΣ: </w:t>
      </w:r>
      <w:r>
        <w:rPr>
          <w:rFonts w:eastAsia="Times New Roman"/>
          <w:szCs w:val="24"/>
        </w:rPr>
        <w:t>Ναι.</w:t>
      </w:r>
    </w:p>
    <w:p w14:paraId="5776E565" w14:textId="77777777" w:rsidR="00C04901" w:rsidRDefault="00EA6D8E">
      <w:pPr>
        <w:spacing w:line="600" w:lineRule="auto"/>
        <w:ind w:firstLine="720"/>
        <w:jc w:val="both"/>
        <w:rPr>
          <w:rFonts w:eastAsia="Times New Roman"/>
          <w:szCs w:val="24"/>
        </w:rPr>
      </w:pPr>
      <w:r>
        <w:rPr>
          <w:rFonts w:eastAsia="Times New Roman"/>
          <w:b/>
          <w:szCs w:val="24"/>
        </w:rPr>
        <w:t xml:space="preserve">ΔΗΜΗΤΡΙΟΣ ΚΟΥΚΟΥΤΣΗΣ: </w:t>
      </w:r>
      <w:r>
        <w:rPr>
          <w:rFonts w:eastAsia="Times New Roman"/>
          <w:szCs w:val="24"/>
        </w:rPr>
        <w:t>Όχι.</w:t>
      </w:r>
    </w:p>
    <w:p w14:paraId="5776E566" w14:textId="77777777" w:rsidR="00C04901" w:rsidRDefault="00EA6D8E">
      <w:pPr>
        <w:spacing w:line="600" w:lineRule="auto"/>
        <w:ind w:firstLine="720"/>
        <w:jc w:val="both"/>
        <w:rPr>
          <w:rFonts w:eastAsia="Times New Roman"/>
          <w:szCs w:val="24"/>
        </w:rPr>
      </w:pPr>
      <w:r>
        <w:rPr>
          <w:rFonts w:eastAsia="Times New Roman"/>
          <w:szCs w:val="24"/>
        </w:rPr>
        <w:t xml:space="preserve">Κύριε Πρόεδρε, θα ήθελα να κάνω την εξής δήλωση: Εδώ υπάρχει το πρόβλημα με τη «Βοήθεια στο Σπίτι». Εμείς είμαστε υπέρ αυτού, αλλά, δυστυχώς, επειδή το περιέχει η συγκεκριμένη τροπολογία λέμε «όχι». </w:t>
      </w:r>
    </w:p>
    <w:p w14:paraId="5776E567" w14:textId="77777777" w:rsidR="00C04901" w:rsidRDefault="00EA6D8E">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Ναι.</w:t>
      </w:r>
    </w:p>
    <w:p w14:paraId="5776E568" w14:textId="77777777" w:rsidR="00C04901" w:rsidRDefault="00EA6D8E">
      <w:pPr>
        <w:spacing w:line="600" w:lineRule="auto"/>
        <w:ind w:firstLine="720"/>
        <w:jc w:val="both"/>
        <w:rPr>
          <w:rFonts w:eastAsia="Times New Roman"/>
          <w:b/>
          <w:szCs w:val="24"/>
        </w:rPr>
      </w:pPr>
      <w:r>
        <w:rPr>
          <w:rFonts w:eastAsia="Times New Roman"/>
          <w:b/>
          <w:szCs w:val="24"/>
        </w:rPr>
        <w:t xml:space="preserve">ΧΡΗΣΤΟΣ ΚΑΤΣΩΤΗΣ: </w:t>
      </w:r>
      <w:r>
        <w:rPr>
          <w:rFonts w:eastAsia="Times New Roman"/>
          <w:szCs w:val="24"/>
        </w:rPr>
        <w:t>Ναι.</w:t>
      </w:r>
    </w:p>
    <w:p w14:paraId="5776E569" w14:textId="77777777" w:rsidR="00C04901" w:rsidRDefault="00EA6D8E">
      <w:pPr>
        <w:spacing w:line="600" w:lineRule="auto"/>
        <w:ind w:firstLine="720"/>
        <w:jc w:val="both"/>
        <w:rPr>
          <w:rFonts w:eastAsia="Times New Roman"/>
          <w:b/>
          <w:szCs w:val="24"/>
        </w:rPr>
      </w:pPr>
      <w:r>
        <w:rPr>
          <w:rFonts w:eastAsia="Times New Roman"/>
          <w:b/>
          <w:szCs w:val="24"/>
        </w:rPr>
        <w:t xml:space="preserve">ΚΩΝΣΤΑΝΤΙΝΟΣ ΜΠΑΡΓΙΩΤΑΣ: </w:t>
      </w:r>
      <w:r>
        <w:rPr>
          <w:rFonts w:eastAsia="Times New Roman"/>
          <w:szCs w:val="24"/>
        </w:rPr>
        <w:t>Ναι.</w:t>
      </w:r>
    </w:p>
    <w:p w14:paraId="5776E56A" w14:textId="77777777" w:rsidR="00C04901" w:rsidRDefault="00EA6D8E">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5776E56B" w14:textId="77777777" w:rsidR="00C04901" w:rsidRDefault="00EA6D8E">
      <w:pPr>
        <w:spacing w:line="600" w:lineRule="auto"/>
        <w:ind w:firstLine="720"/>
        <w:jc w:val="both"/>
        <w:rPr>
          <w:rFonts w:eastAsia="Times New Roman"/>
          <w:b/>
          <w:szCs w:val="24"/>
        </w:rPr>
      </w:pPr>
      <w:r>
        <w:rPr>
          <w:rFonts w:eastAsia="Times New Roman"/>
          <w:b/>
          <w:szCs w:val="24"/>
        </w:rPr>
        <w:t>ΘΕΟΔΩΡΑ ΜΕΓΑΛΟΟΙΚΟΝΟΜΟΥ:</w:t>
      </w:r>
      <w:r>
        <w:rPr>
          <w:rFonts w:eastAsia="Times New Roman"/>
          <w:szCs w:val="24"/>
        </w:rPr>
        <w:t xml:space="preserve"> Ναι.</w:t>
      </w:r>
    </w:p>
    <w:p w14:paraId="5776E56C" w14:textId="77777777" w:rsidR="00C04901" w:rsidRDefault="00EA6D8E">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η τροπολογία με γενικό αριθμό 724 και ειδικό 41 έγινε δεκτή ως έχει κατά πλειοψηφία και εντάσσεται στο νομοσχέδιο ως ίδια άρθρα. </w:t>
      </w:r>
    </w:p>
    <w:p w14:paraId="5776E56D" w14:textId="77777777" w:rsidR="00C04901" w:rsidRDefault="00EA6D8E">
      <w:pPr>
        <w:spacing w:line="600" w:lineRule="auto"/>
        <w:ind w:firstLine="720"/>
        <w:jc w:val="both"/>
        <w:rPr>
          <w:rFonts w:eastAsia="Times New Roman"/>
          <w:szCs w:val="24"/>
        </w:rPr>
      </w:pPr>
      <w:r>
        <w:rPr>
          <w:rFonts w:eastAsia="Times New Roman"/>
          <w:szCs w:val="24"/>
        </w:rPr>
        <w:t xml:space="preserve">Ερωτάται το Σώμα: Γίνεται δεκτή η τροπολογία με γενικό αριθμό 725 και ειδικό 42 ως έχει; </w:t>
      </w:r>
    </w:p>
    <w:p w14:paraId="5776E56E" w14:textId="77777777" w:rsidR="00C04901" w:rsidRDefault="00EA6D8E">
      <w:pPr>
        <w:spacing w:line="600" w:lineRule="auto"/>
        <w:ind w:firstLine="720"/>
        <w:jc w:val="both"/>
        <w:rPr>
          <w:rFonts w:eastAsia="Times New Roman"/>
          <w:szCs w:val="24"/>
        </w:rPr>
      </w:pPr>
      <w:r>
        <w:rPr>
          <w:rFonts w:eastAsia="Times New Roman"/>
          <w:b/>
          <w:szCs w:val="24"/>
        </w:rPr>
        <w:t xml:space="preserve">ΓΡΗΓΟΡΙΟΣ ΣΤΟΓΙΑΝΝΙΔΗΣ: </w:t>
      </w:r>
      <w:r>
        <w:rPr>
          <w:rFonts w:eastAsia="Times New Roman"/>
          <w:szCs w:val="24"/>
        </w:rPr>
        <w:t>Ναι.</w:t>
      </w:r>
    </w:p>
    <w:p w14:paraId="5776E56F" w14:textId="77777777" w:rsidR="00C04901" w:rsidRDefault="00EA6D8E">
      <w:pPr>
        <w:spacing w:line="600" w:lineRule="auto"/>
        <w:ind w:firstLine="720"/>
        <w:jc w:val="both"/>
        <w:rPr>
          <w:rFonts w:eastAsia="Times New Roman"/>
          <w:szCs w:val="24"/>
        </w:rPr>
      </w:pPr>
      <w:r>
        <w:rPr>
          <w:rFonts w:eastAsia="Times New Roman"/>
          <w:b/>
          <w:szCs w:val="24"/>
        </w:rPr>
        <w:t xml:space="preserve">ΝΙΚΟΛΑΟΣ ΠΑΝΑΓΙΩΤΟΠΟΥΛΟΣ: </w:t>
      </w:r>
      <w:r>
        <w:rPr>
          <w:rFonts w:eastAsia="Times New Roman"/>
          <w:szCs w:val="24"/>
        </w:rPr>
        <w:t>Παρών.</w:t>
      </w:r>
    </w:p>
    <w:p w14:paraId="5776E570" w14:textId="77777777" w:rsidR="00C04901" w:rsidRDefault="00EA6D8E">
      <w:pPr>
        <w:spacing w:line="600" w:lineRule="auto"/>
        <w:ind w:firstLine="720"/>
        <w:jc w:val="both"/>
        <w:rPr>
          <w:rFonts w:eastAsia="Times New Roman"/>
          <w:szCs w:val="24"/>
        </w:rPr>
      </w:pPr>
      <w:r>
        <w:rPr>
          <w:rFonts w:eastAsia="Times New Roman"/>
          <w:szCs w:val="24"/>
        </w:rPr>
        <w:t xml:space="preserve">Κύριε Πρόεδρε, θα ήθελα να κάνω την εξής δήλωση: Ασχέτως της ουσιαστικής βούλησής μας, υπάρχει στη νομοθετική διαδικασία και η τυπικότητα. Αυτή η τροπολογία, όπως και η επόμενη, δεν φέρει την υπογραφή του αρμόδιου Υπουργού, χωρίς να υπάρχει κατά νόμον η δυνατότητα της αναπληρώτριας Υπουργού από μόνη της και όχι από κοινού με τον Υπουργό να υπογράφει. Επομένως, γι’ αυτούς τους λόγους εμείς δεν μπορούμε να υποστηρίξουμε, ασχέτως, επαναλαμβάνω, της ουσιαστικής βούλησής μας για την ουσία του νομοθετήματος. </w:t>
      </w:r>
    </w:p>
    <w:p w14:paraId="5776E571" w14:textId="77777777" w:rsidR="00C04901" w:rsidRDefault="00EA6D8E">
      <w:pPr>
        <w:spacing w:line="600" w:lineRule="auto"/>
        <w:ind w:firstLine="720"/>
        <w:jc w:val="both"/>
        <w:rPr>
          <w:rFonts w:eastAsia="Times New Roman"/>
          <w:szCs w:val="24"/>
        </w:rPr>
      </w:pPr>
      <w:r>
        <w:rPr>
          <w:rFonts w:eastAsia="Times New Roman"/>
          <w:szCs w:val="24"/>
        </w:rPr>
        <w:t xml:space="preserve">Κύριε Πρόεδρε, το Προεδρείο θα πρέπει να γνωρίζει καλύτερα από εμάς ή τους αρμόδιους Υπουργούς αυτά τα ζητήματα, που είναι ζητήματα περί το νομοθετείν. Για το νομοθετείν την ευθύνη την έχει το Προεδρείο, όχι εσείς προσωπικά, αλλά το Προεδρείο ως όργανο. Δεν μπορεί το Προεδρείο να κάνει δεκτή εδώ νομοθετική πρωτοβουλία χωρίς την υπογραφή αρμοδίως του Υπουργού. </w:t>
      </w:r>
    </w:p>
    <w:p w14:paraId="5776E572" w14:textId="77777777" w:rsidR="00C04901" w:rsidRDefault="00EA6D8E">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Δεν θα διακόψουμε τη διαδικασία, γιατί βρισκόμαστε σε ψηφοφορία, αλλά προηγουμένως η Υπουργός είχε απαντήσει επ’ αυτού. Η απάντηση θεωρείται, κατά την άποψή μου, επαρκής.</w:t>
      </w:r>
    </w:p>
    <w:p w14:paraId="5776E573" w14:textId="77777777" w:rsidR="00C04901" w:rsidRDefault="00EA6D8E">
      <w:pPr>
        <w:spacing w:line="600" w:lineRule="auto"/>
        <w:ind w:firstLine="720"/>
        <w:jc w:val="both"/>
        <w:rPr>
          <w:rFonts w:eastAsia="Times New Roman"/>
          <w:szCs w:val="24"/>
        </w:rPr>
      </w:pPr>
      <w:r>
        <w:rPr>
          <w:rFonts w:eastAsia="Times New Roman" w:cs="Times New Roman"/>
          <w:szCs w:val="24"/>
        </w:rPr>
        <w:t xml:space="preserve">Συνεχίζουμε την ψηφοφορία. </w:t>
      </w:r>
    </w:p>
    <w:p w14:paraId="5776E574" w14:textId="77777777" w:rsidR="00C04901" w:rsidRDefault="00EA6D8E">
      <w:pPr>
        <w:spacing w:line="600" w:lineRule="auto"/>
        <w:ind w:firstLine="720"/>
        <w:jc w:val="both"/>
        <w:rPr>
          <w:rFonts w:eastAsia="Times New Roman"/>
          <w:szCs w:val="24"/>
        </w:rPr>
      </w:pPr>
      <w:r>
        <w:rPr>
          <w:rFonts w:eastAsia="Times New Roman"/>
          <w:b/>
          <w:szCs w:val="24"/>
        </w:rPr>
        <w:t xml:space="preserve">ΔΗΜΗΤΡΙΟΣ ΚΟΥΚΟΥΤΣΗΣ: </w:t>
      </w:r>
      <w:r>
        <w:rPr>
          <w:rFonts w:eastAsia="Times New Roman"/>
          <w:szCs w:val="24"/>
        </w:rPr>
        <w:t xml:space="preserve">Όχι. </w:t>
      </w:r>
    </w:p>
    <w:p w14:paraId="5776E575" w14:textId="77777777" w:rsidR="00C04901" w:rsidRDefault="00EA6D8E">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Ναι.</w:t>
      </w:r>
    </w:p>
    <w:p w14:paraId="5776E576" w14:textId="77777777" w:rsidR="00C04901" w:rsidRDefault="00EA6D8E">
      <w:pPr>
        <w:spacing w:line="600" w:lineRule="auto"/>
        <w:ind w:firstLine="720"/>
        <w:jc w:val="both"/>
        <w:rPr>
          <w:rFonts w:eastAsia="Times New Roman"/>
          <w:b/>
          <w:szCs w:val="24"/>
        </w:rPr>
      </w:pPr>
      <w:r>
        <w:rPr>
          <w:rFonts w:eastAsia="Times New Roman"/>
          <w:b/>
          <w:szCs w:val="24"/>
        </w:rPr>
        <w:t xml:space="preserve">ΧΡΗΣΤΟΣ ΚΑΤΣΩΤΗΣ: </w:t>
      </w:r>
      <w:r>
        <w:rPr>
          <w:rFonts w:eastAsia="Times New Roman"/>
          <w:szCs w:val="24"/>
        </w:rPr>
        <w:t>Όχι.</w:t>
      </w:r>
    </w:p>
    <w:p w14:paraId="5776E577" w14:textId="77777777" w:rsidR="00C04901" w:rsidRDefault="00EA6D8E">
      <w:pPr>
        <w:spacing w:line="600" w:lineRule="auto"/>
        <w:ind w:firstLine="720"/>
        <w:jc w:val="both"/>
        <w:rPr>
          <w:rFonts w:eastAsia="Times New Roman"/>
          <w:b/>
          <w:szCs w:val="24"/>
        </w:rPr>
      </w:pPr>
      <w:r>
        <w:rPr>
          <w:rFonts w:eastAsia="Times New Roman"/>
          <w:b/>
          <w:szCs w:val="24"/>
        </w:rPr>
        <w:t xml:space="preserve">ΚΩΝΣΤΑΝΤΙΝΟΣ ΜΠΑΡΓΙΩΤΑΣ: </w:t>
      </w:r>
      <w:r>
        <w:rPr>
          <w:rFonts w:eastAsia="Times New Roman"/>
          <w:szCs w:val="24"/>
        </w:rPr>
        <w:t>Ναι.</w:t>
      </w:r>
    </w:p>
    <w:p w14:paraId="5776E578" w14:textId="77777777" w:rsidR="00C04901" w:rsidRDefault="00EA6D8E">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5776E579" w14:textId="77777777" w:rsidR="00C04901" w:rsidRDefault="00EA6D8E">
      <w:pPr>
        <w:spacing w:line="600" w:lineRule="auto"/>
        <w:ind w:firstLine="720"/>
        <w:jc w:val="both"/>
        <w:rPr>
          <w:rFonts w:eastAsia="Times New Roman"/>
          <w:b/>
          <w:szCs w:val="24"/>
        </w:rPr>
      </w:pPr>
      <w:r>
        <w:rPr>
          <w:rFonts w:eastAsia="Times New Roman"/>
          <w:b/>
          <w:szCs w:val="24"/>
        </w:rPr>
        <w:t>ΘΕΟΔΩΡΑ ΜΕΓΑΛΟΟΙΚΟΝΟΜΟΥ:</w:t>
      </w:r>
      <w:r>
        <w:rPr>
          <w:rFonts w:eastAsia="Times New Roman"/>
          <w:szCs w:val="24"/>
        </w:rPr>
        <w:t xml:space="preserve"> Ναι.</w:t>
      </w:r>
    </w:p>
    <w:p w14:paraId="5776E57A" w14:textId="77777777" w:rsidR="00C04901" w:rsidRDefault="00EA6D8E">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η τροπολογία με γενικό αριθμό 725 και ειδικό 42 έγινε δεκτή ως έχει κατά πλειοψηφία και εντάσσεται στο νομοσχέδιο ως ίδιο άρθρο. </w:t>
      </w:r>
    </w:p>
    <w:p w14:paraId="5776E57B" w14:textId="77777777" w:rsidR="00C04901" w:rsidRDefault="00EA6D8E">
      <w:pPr>
        <w:spacing w:line="600" w:lineRule="auto"/>
        <w:ind w:firstLine="720"/>
        <w:jc w:val="both"/>
        <w:rPr>
          <w:rFonts w:eastAsia="Times New Roman"/>
          <w:szCs w:val="24"/>
        </w:rPr>
      </w:pPr>
      <w:r>
        <w:rPr>
          <w:rFonts w:eastAsia="Times New Roman"/>
          <w:szCs w:val="24"/>
        </w:rPr>
        <w:t xml:space="preserve">Ερωτάται το Σώμα: Γίνεται δεκτή η τροπολογία με γενικό αριθμό 726 και ειδικό 43 ως έχει; </w:t>
      </w:r>
    </w:p>
    <w:p w14:paraId="5776E57C" w14:textId="77777777" w:rsidR="00C04901" w:rsidRDefault="00EA6D8E">
      <w:pPr>
        <w:spacing w:line="600" w:lineRule="auto"/>
        <w:ind w:firstLine="720"/>
        <w:jc w:val="both"/>
        <w:rPr>
          <w:rFonts w:eastAsia="Times New Roman"/>
          <w:szCs w:val="24"/>
        </w:rPr>
      </w:pPr>
      <w:r>
        <w:rPr>
          <w:rFonts w:eastAsia="Times New Roman"/>
          <w:b/>
          <w:szCs w:val="24"/>
        </w:rPr>
        <w:t xml:space="preserve">ΓΡΗΓΟΡΙΟΣ ΣΤΟΓΙΑΝΝΙΔΗΣ: </w:t>
      </w:r>
      <w:r>
        <w:rPr>
          <w:rFonts w:eastAsia="Times New Roman"/>
          <w:szCs w:val="24"/>
        </w:rPr>
        <w:t>Ναι.</w:t>
      </w:r>
    </w:p>
    <w:p w14:paraId="5776E57D" w14:textId="77777777" w:rsidR="00C04901" w:rsidRDefault="00EA6D8E">
      <w:pPr>
        <w:spacing w:line="600" w:lineRule="auto"/>
        <w:ind w:firstLine="720"/>
        <w:jc w:val="both"/>
        <w:rPr>
          <w:rFonts w:eastAsia="Times New Roman"/>
          <w:szCs w:val="24"/>
        </w:rPr>
      </w:pPr>
      <w:r>
        <w:rPr>
          <w:rFonts w:eastAsia="Times New Roman"/>
          <w:b/>
          <w:szCs w:val="24"/>
        </w:rPr>
        <w:t xml:space="preserve">ΝΙΚΟΛΑΟΣ ΠΑΝΑΓΙΩΤΟΠΟΥΛΟΣ: </w:t>
      </w:r>
      <w:r>
        <w:rPr>
          <w:rFonts w:eastAsia="Times New Roman"/>
          <w:szCs w:val="24"/>
        </w:rPr>
        <w:t>Παρών.</w:t>
      </w:r>
    </w:p>
    <w:p w14:paraId="5776E57E" w14:textId="77777777" w:rsidR="00C04901" w:rsidRDefault="00EA6D8E">
      <w:pPr>
        <w:spacing w:line="600" w:lineRule="auto"/>
        <w:ind w:firstLine="720"/>
        <w:jc w:val="both"/>
        <w:rPr>
          <w:rFonts w:eastAsia="Times New Roman"/>
          <w:szCs w:val="24"/>
        </w:rPr>
      </w:pPr>
      <w:r>
        <w:rPr>
          <w:rFonts w:eastAsia="Times New Roman"/>
          <w:b/>
          <w:szCs w:val="24"/>
        </w:rPr>
        <w:t xml:space="preserve">ΔΗΜΗΤΡΙΟΣ ΚΟΥΚΟΥΤΣΗΣ: </w:t>
      </w:r>
      <w:r>
        <w:rPr>
          <w:rFonts w:eastAsia="Times New Roman"/>
          <w:szCs w:val="24"/>
        </w:rPr>
        <w:t xml:space="preserve">Όχι. </w:t>
      </w:r>
    </w:p>
    <w:p w14:paraId="5776E57F" w14:textId="77777777" w:rsidR="00C04901" w:rsidRDefault="00EA6D8E">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Ναι.</w:t>
      </w:r>
    </w:p>
    <w:p w14:paraId="5776E580" w14:textId="77777777" w:rsidR="00C04901" w:rsidRDefault="00EA6D8E">
      <w:pPr>
        <w:spacing w:line="600" w:lineRule="auto"/>
        <w:ind w:firstLine="720"/>
        <w:jc w:val="both"/>
        <w:rPr>
          <w:rFonts w:eastAsia="Times New Roman"/>
          <w:b/>
          <w:szCs w:val="24"/>
        </w:rPr>
      </w:pPr>
      <w:r>
        <w:rPr>
          <w:rFonts w:eastAsia="Times New Roman"/>
          <w:b/>
          <w:szCs w:val="24"/>
        </w:rPr>
        <w:t xml:space="preserve">ΧΡΗΣΤΟΣ ΚΑΤΣΩΤΗΣ: </w:t>
      </w:r>
      <w:r>
        <w:rPr>
          <w:rFonts w:eastAsia="Times New Roman"/>
          <w:szCs w:val="24"/>
        </w:rPr>
        <w:t>Όχι.</w:t>
      </w:r>
    </w:p>
    <w:p w14:paraId="5776E581" w14:textId="77777777" w:rsidR="00C04901" w:rsidRDefault="00EA6D8E">
      <w:pPr>
        <w:spacing w:line="600" w:lineRule="auto"/>
        <w:ind w:firstLine="720"/>
        <w:jc w:val="both"/>
        <w:rPr>
          <w:rFonts w:eastAsia="Times New Roman"/>
          <w:b/>
          <w:szCs w:val="24"/>
        </w:rPr>
      </w:pPr>
      <w:r>
        <w:rPr>
          <w:rFonts w:eastAsia="Times New Roman"/>
          <w:b/>
          <w:szCs w:val="24"/>
        </w:rPr>
        <w:t xml:space="preserve">ΚΩΝΣΤΑΝΤΙΝΟΣ ΜΠΑΡΓΙΩΤΑΣ: </w:t>
      </w:r>
      <w:r>
        <w:rPr>
          <w:rFonts w:eastAsia="Times New Roman"/>
          <w:szCs w:val="24"/>
        </w:rPr>
        <w:t>Ναι.</w:t>
      </w:r>
    </w:p>
    <w:p w14:paraId="5776E582" w14:textId="77777777" w:rsidR="00C04901" w:rsidRDefault="00EA6D8E">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5776E583" w14:textId="77777777" w:rsidR="00C04901" w:rsidRDefault="00EA6D8E">
      <w:pPr>
        <w:spacing w:line="600" w:lineRule="auto"/>
        <w:ind w:firstLine="720"/>
        <w:jc w:val="both"/>
        <w:rPr>
          <w:rFonts w:eastAsia="Times New Roman"/>
          <w:b/>
          <w:szCs w:val="24"/>
        </w:rPr>
      </w:pPr>
      <w:r>
        <w:rPr>
          <w:rFonts w:eastAsia="Times New Roman"/>
          <w:b/>
          <w:szCs w:val="24"/>
        </w:rPr>
        <w:t>ΘΕΟΔΩΡΑ ΜΕΓΑΛΟΟΙΚΟΝΟΜΟΥ:</w:t>
      </w:r>
      <w:r>
        <w:rPr>
          <w:rFonts w:eastAsia="Times New Roman"/>
          <w:szCs w:val="24"/>
        </w:rPr>
        <w:t xml:space="preserve"> Ναι.</w:t>
      </w:r>
    </w:p>
    <w:p w14:paraId="5776E584" w14:textId="77777777" w:rsidR="00C04901" w:rsidRDefault="00EA6D8E">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η τροπολογία με γενικό αριθμό 726 και ειδικό 43 έγινε δεκτή ως έχει κατά πλειοψηφία και εντάσσεται στο νομοσχέδιο ως ίδια άρθρα. </w:t>
      </w:r>
    </w:p>
    <w:p w14:paraId="5776E585" w14:textId="77777777" w:rsidR="00C04901" w:rsidRDefault="00EA6D8E">
      <w:pPr>
        <w:spacing w:line="600" w:lineRule="auto"/>
        <w:ind w:firstLine="720"/>
        <w:jc w:val="both"/>
        <w:rPr>
          <w:rFonts w:eastAsia="Times New Roman"/>
          <w:szCs w:val="24"/>
        </w:rPr>
      </w:pPr>
      <w:r>
        <w:rPr>
          <w:rFonts w:eastAsia="Times New Roman"/>
          <w:szCs w:val="24"/>
        </w:rPr>
        <w:t xml:space="preserve">Ερωτάται το Σώμα: Γίνεται δεκτή η τροπολογία με γενικό αριθμό 727 και ειδικό 44 ως έχει; </w:t>
      </w:r>
    </w:p>
    <w:p w14:paraId="5776E586" w14:textId="77777777" w:rsidR="00C04901" w:rsidRDefault="00EA6D8E">
      <w:pPr>
        <w:spacing w:line="600" w:lineRule="auto"/>
        <w:ind w:firstLine="720"/>
        <w:jc w:val="both"/>
        <w:rPr>
          <w:rFonts w:eastAsia="Times New Roman"/>
          <w:szCs w:val="24"/>
        </w:rPr>
      </w:pPr>
      <w:r>
        <w:rPr>
          <w:rFonts w:eastAsia="Times New Roman"/>
          <w:b/>
          <w:szCs w:val="24"/>
        </w:rPr>
        <w:t xml:space="preserve">ΓΡΗΓΟΡΙΟΣ ΣΤΟΓΙΑΝΝΙΔΗΣ: </w:t>
      </w:r>
      <w:r>
        <w:rPr>
          <w:rFonts w:eastAsia="Times New Roman"/>
          <w:szCs w:val="24"/>
        </w:rPr>
        <w:t>Ναι.</w:t>
      </w:r>
    </w:p>
    <w:p w14:paraId="5776E587" w14:textId="77777777" w:rsidR="00C04901" w:rsidRDefault="00EA6D8E">
      <w:pPr>
        <w:spacing w:line="600" w:lineRule="auto"/>
        <w:ind w:firstLine="720"/>
        <w:jc w:val="both"/>
        <w:rPr>
          <w:rFonts w:eastAsia="Times New Roman"/>
          <w:szCs w:val="24"/>
        </w:rPr>
      </w:pPr>
      <w:r>
        <w:rPr>
          <w:rFonts w:eastAsia="Times New Roman"/>
          <w:b/>
          <w:szCs w:val="24"/>
        </w:rPr>
        <w:t xml:space="preserve">ΝΙΚΟΛΑΟΣ ΠΑΝΑΓΙΩΤΟΠΟΥΛΟΣ: </w:t>
      </w:r>
      <w:r>
        <w:rPr>
          <w:rFonts w:eastAsia="Times New Roman"/>
          <w:szCs w:val="24"/>
        </w:rPr>
        <w:t>Παρών.</w:t>
      </w:r>
    </w:p>
    <w:p w14:paraId="5776E588" w14:textId="77777777" w:rsidR="00C04901" w:rsidRDefault="00EA6D8E">
      <w:pPr>
        <w:spacing w:line="600" w:lineRule="auto"/>
        <w:ind w:firstLine="720"/>
        <w:jc w:val="both"/>
        <w:rPr>
          <w:rFonts w:eastAsia="Times New Roman"/>
          <w:szCs w:val="24"/>
        </w:rPr>
      </w:pPr>
      <w:r>
        <w:rPr>
          <w:rFonts w:eastAsia="Times New Roman"/>
          <w:b/>
          <w:szCs w:val="24"/>
        </w:rPr>
        <w:t xml:space="preserve">ΔΗΜΗΤΡΙΟΣ ΚΟΥΚΟΥΤΣΗΣ: </w:t>
      </w:r>
      <w:r>
        <w:rPr>
          <w:rFonts w:eastAsia="Times New Roman"/>
          <w:szCs w:val="24"/>
        </w:rPr>
        <w:t xml:space="preserve">Όχι. </w:t>
      </w:r>
    </w:p>
    <w:p w14:paraId="5776E589" w14:textId="77777777" w:rsidR="00C04901" w:rsidRDefault="00EA6D8E">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Παρών.</w:t>
      </w:r>
    </w:p>
    <w:p w14:paraId="5776E58A" w14:textId="77777777" w:rsidR="00C04901" w:rsidRDefault="00EA6D8E">
      <w:pPr>
        <w:spacing w:line="600" w:lineRule="auto"/>
        <w:ind w:firstLine="720"/>
        <w:jc w:val="both"/>
        <w:rPr>
          <w:rFonts w:eastAsia="Times New Roman"/>
          <w:b/>
          <w:szCs w:val="24"/>
        </w:rPr>
      </w:pPr>
      <w:r>
        <w:rPr>
          <w:rFonts w:eastAsia="Times New Roman"/>
          <w:b/>
          <w:szCs w:val="24"/>
        </w:rPr>
        <w:t xml:space="preserve">ΧΡΗΣΤΟΣ ΚΑΤΣΩΤΗΣ: </w:t>
      </w:r>
      <w:r>
        <w:rPr>
          <w:rFonts w:eastAsia="Times New Roman"/>
          <w:szCs w:val="24"/>
        </w:rPr>
        <w:t>Παρών.</w:t>
      </w:r>
    </w:p>
    <w:p w14:paraId="5776E58B" w14:textId="77777777" w:rsidR="00C04901" w:rsidRDefault="00EA6D8E">
      <w:pPr>
        <w:spacing w:line="600" w:lineRule="auto"/>
        <w:ind w:firstLine="720"/>
        <w:jc w:val="both"/>
        <w:rPr>
          <w:rFonts w:eastAsia="Times New Roman"/>
          <w:b/>
          <w:szCs w:val="24"/>
        </w:rPr>
      </w:pPr>
      <w:r>
        <w:rPr>
          <w:rFonts w:eastAsia="Times New Roman"/>
          <w:b/>
          <w:szCs w:val="24"/>
        </w:rPr>
        <w:t xml:space="preserve">ΚΩΝΣΤΑΝΤΙΝΟΣ ΜΠΑΡΓΙΩΤΑΣ: </w:t>
      </w:r>
      <w:r>
        <w:rPr>
          <w:rFonts w:eastAsia="Times New Roman"/>
          <w:szCs w:val="24"/>
        </w:rPr>
        <w:t>Παρών.</w:t>
      </w:r>
    </w:p>
    <w:p w14:paraId="5776E58C" w14:textId="77777777" w:rsidR="00C04901" w:rsidRDefault="00EA6D8E">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5776E58D" w14:textId="77777777" w:rsidR="00C04901" w:rsidRDefault="00EA6D8E">
      <w:pPr>
        <w:spacing w:line="600" w:lineRule="auto"/>
        <w:ind w:firstLine="720"/>
        <w:jc w:val="both"/>
        <w:rPr>
          <w:rFonts w:eastAsia="Times New Roman"/>
          <w:b/>
          <w:szCs w:val="24"/>
        </w:rPr>
      </w:pPr>
      <w:r>
        <w:rPr>
          <w:rFonts w:eastAsia="Times New Roman"/>
          <w:b/>
          <w:szCs w:val="24"/>
        </w:rPr>
        <w:t>ΘΕΟΔΩΡΑ ΜΕΓΑΛΟΟΙΚΟΝΟΜΟΥ:</w:t>
      </w:r>
      <w:r>
        <w:rPr>
          <w:rFonts w:eastAsia="Times New Roman"/>
          <w:szCs w:val="24"/>
        </w:rPr>
        <w:t xml:space="preserve"> Παρών.</w:t>
      </w:r>
    </w:p>
    <w:p w14:paraId="5776E58E" w14:textId="77777777" w:rsidR="00C04901" w:rsidRDefault="00EA6D8E">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η τροπολογία με γενικό αριθμό 727 και ειδικό 44 έγινε δεκτή κατά πλειοψηφία και εντάσσεται στο νομοσχέδιο ως ίδιο άρθρο. </w:t>
      </w:r>
    </w:p>
    <w:p w14:paraId="5776E58F"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Εισερχόμαστε στην ψήφιση του ακροτελεύτιου άρθρου.</w:t>
      </w:r>
    </w:p>
    <w:p w14:paraId="5776E590"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ακροτελεύτιο άρθρο;</w:t>
      </w:r>
    </w:p>
    <w:p w14:paraId="5776E591" w14:textId="77777777" w:rsidR="00C04901" w:rsidRDefault="00EA6D8E">
      <w:pPr>
        <w:spacing w:line="600" w:lineRule="auto"/>
        <w:ind w:firstLine="720"/>
        <w:jc w:val="both"/>
        <w:rPr>
          <w:rFonts w:eastAsia="Times New Roman"/>
          <w:szCs w:val="24"/>
        </w:rPr>
      </w:pPr>
      <w:r>
        <w:rPr>
          <w:rFonts w:eastAsia="Times New Roman"/>
          <w:b/>
          <w:szCs w:val="24"/>
        </w:rPr>
        <w:t xml:space="preserve">ΓΡΗΓΟΡΙΟΣ ΣΤΟΓΙΑΝΝΙΔΗΣ: </w:t>
      </w:r>
      <w:r>
        <w:rPr>
          <w:rFonts w:eastAsia="Times New Roman"/>
          <w:szCs w:val="24"/>
        </w:rPr>
        <w:t>Ναι.</w:t>
      </w:r>
    </w:p>
    <w:p w14:paraId="5776E592" w14:textId="77777777" w:rsidR="00C04901" w:rsidRDefault="00EA6D8E">
      <w:pPr>
        <w:spacing w:line="600" w:lineRule="auto"/>
        <w:ind w:firstLine="720"/>
        <w:jc w:val="both"/>
        <w:rPr>
          <w:rFonts w:eastAsia="Times New Roman"/>
          <w:szCs w:val="24"/>
        </w:rPr>
      </w:pPr>
      <w:r>
        <w:rPr>
          <w:rFonts w:eastAsia="Times New Roman"/>
          <w:b/>
          <w:szCs w:val="24"/>
        </w:rPr>
        <w:t xml:space="preserve">ΝΙΚΟΛΑΟΣ ΠΑΝΑΓΙΩΤΟΠΟΥΛΟΣ: </w:t>
      </w:r>
      <w:r>
        <w:rPr>
          <w:rFonts w:eastAsia="Times New Roman"/>
          <w:szCs w:val="24"/>
        </w:rPr>
        <w:t>Ναι.</w:t>
      </w:r>
    </w:p>
    <w:p w14:paraId="5776E593" w14:textId="77777777" w:rsidR="00C04901" w:rsidRDefault="00EA6D8E">
      <w:pPr>
        <w:spacing w:line="600" w:lineRule="auto"/>
        <w:ind w:firstLine="720"/>
        <w:jc w:val="both"/>
        <w:rPr>
          <w:rFonts w:eastAsia="Times New Roman"/>
          <w:szCs w:val="24"/>
        </w:rPr>
      </w:pPr>
      <w:r>
        <w:rPr>
          <w:rFonts w:eastAsia="Times New Roman"/>
          <w:b/>
          <w:szCs w:val="24"/>
        </w:rPr>
        <w:t xml:space="preserve">ΔΗΜΗΤΡΙΟΣ ΚΟΥΚΟΥΤΣΗΣ: </w:t>
      </w:r>
      <w:r>
        <w:rPr>
          <w:rFonts w:eastAsia="Times New Roman"/>
          <w:szCs w:val="24"/>
        </w:rPr>
        <w:t xml:space="preserve">Όχι. </w:t>
      </w:r>
    </w:p>
    <w:p w14:paraId="5776E594" w14:textId="77777777" w:rsidR="00C04901" w:rsidRDefault="00EA6D8E">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Ναι.</w:t>
      </w:r>
    </w:p>
    <w:p w14:paraId="5776E595" w14:textId="77777777" w:rsidR="00C04901" w:rsidRDefault="00EA6D8E">
      <w:pPr>
        <w:spacing w:line="600" w:lineRule="auto"/>
        <w:ind w:firstLine="720"/>
        <w:jc w:val="both"/>
        <w:rPr>
          <w:rFonts w:eastAsia="Times New Roman"/>
          <w:b/>
          <w:szCs w:val="24"/>
        </w:rPr>
      </w:pPr>
      <w:r>
        <w:rPr>
          <w:rFonts w:eastAsia="Times New Roman"/>
          <w:b/>
          <w:szCs w:val="24"/>
        </w:rPr>
        <w:t xml:space="preserve">ΧΡΗΣΤΟΣ ΚΑΤΣΩΤΗΣ: </w:t>
      </w:r>
      <w:r>
        <w:rPr>
          <w:rFonts w:eastAsia="Times New Roman"/>
          <w:szCs w:val="24"/>
        </w:rPr>
        <w:t>Όχι.</w:t>
      </w:r>
    </w:p>
    <w:p w14:paraId="5776E596" w14:textId="77777777" w:rsidR="00C04901" w:rsidRDefault="00EA6D8E">
      <w:pPr>
        <w:spacing w:line="600" w:lineRule="auto"/>
        <w:ind w:firstLine="720"/>
        <w:jc w:val="both"/>
        <w:rPr>
          <w:rFonts w:eastAsia="Times New Roman"/>
          <w:b/>
          <w:szCs w:val="24"/>
        </w:rPr>
      </w:pPr>
      <w:r>
        <w:rPr>
          <w:rFonts w:eastAsia="Times New Roman"/>
          <w:b/>
          <w:szCs w:val="24"/>
        </w:rPr>
        <w:t xml:space="preserve">ΚΩΝΣΤΑΝΤΙΝΟΣ ΜΠΑΡΓΙΩΤΑΣ: </w:t>
      </w:r>
      <w:r>
        <w:rPr>
          <w:rFonts w:eastAsia="Times New Roman"/>
          <w:szCs w:val="24"/>
        </w:rPr>
        <w:t>Ναι.</w:t>
      </w:r>
    </w:p>
    <w:p w14:paraId="5776E597" w14:textId="77777777" w:rsidR="00C04901" w:rsidRDefault="00EA6D8E">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5776E598" w14:textId="77777777" w:rsidR="00C04901" w:rsidRDefault="00EA6D8E">
      <w:pPr>
        <w:spacing w:line="600" w:lineRule="auto"/>
        <w:ind w:firstLine="720"/>
        <w:jc w:val="both"/>
        <w:rPr>
          <w:rFonts w:eastAsia="Times New Roman"/>
          <w:b/>
          <w:szCs w:val="24"/>
        </w:rPr>
      </w:pPr>
      <w:r>
        <w:rPr>
          <w:rFonts w:eastAsia="Times New Roman"/>
          <w:b/>
          <w:szCs w:val="24"/>
        </w:rPr>
        <w:t>ΘΕΟΔΩΡΑ ΜΕΓΑΛΟΟΙΚΟΝΟΜΟΥ:</w:t>
      </w:r>
      <w:r>
        <w:rPr>
          <w:rFonts w:eastAsia="Times New Roman"/>
          <w:szCs w:val="24"/>
        </w:rPr>
        <w:t xml:space="preserve"> Ναι.</w:t>
      </w:r>
    </w:p>
    <w:p w14:paraId="5776E599" w14:textId="77777777" w:rsidR="00C04901" w:rsidRDefault="00EA6D8E">
      <w:pPr>
        <w:spacing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Το ακροτελεύτιο άρθρο έγινε δεκτό κατά πλειοψηφία.</w:t>
      </w:r>
    </w:p>
    <w:p w14:paraId="5776E59A"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 xml:space="preserve">Συνεπώς το νομοσχέδιο του Υπουργείου Εργασίας, Κοινωνικής Ασφάλισης και Κοινωνικής Αλληλεγγύης: «Κοινωνική και αλληλέγγυα οικονομία και ανάπτυξη των φορέων της και άλλες διατάξεις» έγινε δεκτό επί της αρχής, των άρθρων και των τροπολογιών. </w:t>
      </w:r>
    </w:p>
    <w:p w14:paraId="5776E59B" w14:textId="77777777" w:rsidR="00C04901" w:rsidRDefault="00EA6D8E">
      <w:pPr>
        <w:spacing w:line="600" w:lineRule="auto"/>
        <w:ind w:firstLine="720"/>
        <w:jc w:val="both"/>
        <w:rPr>
          <w:rFonts w:eastAsia="Times New Roman" w:cs="Times New Roman"/>
          <w:szCs w:val="24"/>
        </w:rPr>
      </w:pPr>
      <w:r>
        <w:rPr>
          <w:rFonts w:eastAsia="Times New Roman"/>
          <w:szCs w:val="24"/>
        </w:rPr>
        <w:t>Κυρίες και κύριοι συνάδελφοι</w:t>
      </w:r>
      <w:r>
        <w:rPr>
          <w:rFonts w:eastAsia="Times New Roman" w:cs="Times New Roman"/>
          <w:szCs w:val="24"/>
        </w:rPr>
        <w:t>, προχωρούμε στη ψήφιση του νομοσχεδίου και στο σύνολο.</w:t>
      </w:r>
    </w:p>
    <w:p w14:paraId="5776E59C" w14:textId="77777777" w:rsidR="00C04901" w:rsidRDefault="00EA6D8E">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νομοσχέδιο και στο σύνολο;</w:t>
      </w:r>
    </w:p>
    <w:p w14:paraId="5776E59D" w14:textId="77777777" w:rsidR="00C04901" w:rsidRDefault="00EA6D8E">
      <w:pPr>
        <w:spacing w:line="600" w:lineRule="auto"/>
        <w:ind w:firstLine="720"/>
        <w:jc w:val="both"/>
        <w:rPr>
          <w:rFonts w:eastAsia="Times New Roman"/>
          <w:szCs w:val="24"/>
        </w:rPr>
      </w:pPr>
      <w:r>
        <w:rPr>
          <w:rFonts w:eastAsia="Times New Roman"/>
          <w:b/>
          <w:szCs w:val="24"/>
        </w:rPr>
        <w:t xml:space="preserve">ΓΡΗΓΟΡΙΟΣ ΣΤΟΓΙΑΝΝΙΔΗΣ: </w:t>
      </w:r>
      <w:r>
        <w:rPr>
          <w:rFonts w:eastAsia="Times New Roman"/>
          <w:szCs w:val="24"/>
        </w:rPr>
        <w:t>Ναι.</w:t>
      </w:r>
    </w:p>
    <w:p w14:paraId="5776E59E" w14:textId="77777777" w:rsidR="00C04901" w:rsidRDefault="00EA6D8E">
      <w:pPr>
        <w:spacing w:line="600" w:lineRule="auto"/>
        <w:ind w:firstLine="720"/>
        <w:jc w:val="both"/>
        <w:rPr>
          <w:rFonts w:eastAsia="Times New Roman"/>
          <w:szCs w:val="24"/>
        </w:rPr>
      </w:pPr>
      <w:r>
        <w:rPr>
          <w:rFonts w:eastAsia="Times New Roman"/>
          <w:b/>
          <w:szCs w:val="24"/>
        </w:rPr>
        <w:t xml:space="preserve">ΝΙΚΟΛΑΟΣ ΠΑΝΑΓΙΩΤΟΠΟΥΛΟΣ: </w:t>
      </w:r>
      <w:r>
        <w:rPr>
          <w:rFonts w:eastAsia="Times New Roman"/>
          <w:szCs w:val="24"/>
        </w:rPr>
        <w:t>Ναι.</w:t>
      </w:r>
    </w:p>
    <w:p w14:paraId="5776E59F" w14:textId="77777777" w:rsidR="00C04901" w:rsidRDefault="00EA6D8E">
      <w:pPr>
        <w:spacing w:line="600" w:lineRule="auto"/>
        <w:ind w:firstLine="720"/>
        <w:jc w:val="both"/>
        <w:rPr>
          <w:rFonts w:eastAsia="Times New Roman"/>
          <w:szCs w:val="24"/>
        </w:rPr>
      </w:pPr>
      <w:r>
        <w:rPr>
          <w:rFonts w:eastAsia="Times New Roman"/>
          <w:b/>
          <w:szCs w:val="24"/>
        </w:rPr>
        <w:t xml:space="preserve">ΔΗΜΗΤΡΙΟΣ ΚΟΥΚΟΥΤΣΗΣ: </w:t>
      </w:r>
      <w:r>
        <w:rPr>
          <w:rFonts w:eastAsia="Times New Roman"/>
          <w:szCs w:val="24"/>
        </w:rPr>
        <w:t xml:space="preserve">Όχι. </w:t>
      </w:r>
    </w:p>
    <w:p w14:paraId="5776E5A0" w14:textId="77777777" w:rsidR="00C04901" w:rsidRDefault="00EA6D8E">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Ναι.</w:t>
      </w:r>
    </w:p>
    <w:p w14:paraId="5776E5A1" w14:textId="77777777" w:rsidR="00C04901" w:rsidRDefault="00EA6D8E">
      <w:pPr>
        <w:spacing w:line="600" w:lineRule="auto"/>
        <w:ind w:firstLine="720"/>
        <w:jc w:val="both"/>
        <w:rPr>
          <w:rFonts w:eastAsia="Times New Roman"/>
          <w:b/>
          <w:szCs w:val="24"/>
        </w:rPr>
      </w:pPr>
      <w:r>
        <w:rPr>
          <w:rFonts w:eastAsia="Times New Roman"/>
          <w:b/>
          <w:szCs w:val="24"/>
        </w:rPr>
        <w:t xml:space="preserve">ΧΡΗΣΤΟΣ ΚΑΤΣΩΤΗΣ: </w:t>
      </w:r>
      <w:r>
        <w:rPr>
          <w:rFonts w:eastAsia="Times New Roman"/>
          <w:szCs w:val="24"/>
        </w:rPr>
        <w:t>Όχι.</w:t>
      </w:r>
    </w:p>
    <w:p w14:paraId="5776E5A2" w14:textId="77777777" w:rsidR="00C04901" w:rsidRDefault="00EA6D8E">
      <w:pPr>
        <w:spacing w:line="600" w:lineRule="auto"/>
        <w:ind w:firstLine="720"/>
        <w:jc w:val="both"/>
        <w:rPr>
          <w:rFonts w:eastAsia="Times New Roman"/>
          <w:b/>
          <w:szCs w:val="24"/>
        </w:rPr>
      </w:pPr>
      <w:r>
        <w:rPr>
          <w:rFonts w:eastAsia="Times New Roman"/>
          <w:b/>
          <w:szCs w:val="24"/>
        </w:rPr>
        <w:t xml:space="preserve">ΚΩΝΣΤΑΝΤΙΝΟΣ ΜΠΑΡΓΙΩΤΑΣ: </w:t>
      </w:r>
      <w:r>
        <w:rPr>
          <w:rFonts w:eastAsia="Times New Roman"/>
          <w:szCs w:val="24"/>
        </w:rPr>
        <w:t>Ναι.</w:t>
      </w:r>
    </w:p>
    <w:p w14:paraId="5776E5A3" w14:textId="77777777" w:rsidR="00C04901" w:rsidRDefault="00EA6D8E">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5776E5A4" w14:textId="77777777" w:rsidR="00C04901" w:rsidRDefault="00EA6D8E">
      <w:pPr>
        <w:spacing w:line="600" w:lineRule="auto"/>
        <w:ind w:firstLine="720"/>
        <w:jc w:val="both"/>
        <w:rPr>
          <w:rFonts w:eastAsia="Times New Roman"/>
          <w:b/>
          <w:szCs w:val="24"/>
        </w:rPr>
      </w:pPr>
      <w:r>
        <w:rPr>
          <w:rFonts w:eastAsia="Times New Roman"/>
          <w:b/>
          <w:szCs w:val="24"/>
        </w:rPr>
        <w:t>ΘΕΟΔΩΡΑ ΜΕΓΑΛΟΟΙΚΟΝΟΜΟΥ:</w:t>
      </w:r>
      <w:r>
        <w:rPr>
          <w:rFonts w:eastAsia="Times New Roman"/>
          <w:szCs w:val="24"/>
        </w:rPr>
        <w:t xml:space="preserve"> Ναι.</w:t>
      </w:r>
    </w:p>
    <w:p w14:paraId="5776E5A5" w14:textId="77777777" w:rsidR="00C04901" w:rsidRDefault="00EA6D8E">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Το νομοσχέδιο έγινε δεκτό και στο σύνολο κατά πλειοψηφία. </w:t>
      </w:r>
    </w:p>
    <w:p w14:paraId="5776E5A6" w14:textId="77777777" w:rsidR="00C04901" w:rsidRDefault="00EA6D8E">
      <w:pPr>
        <w:spacing w:line="600" w:lineRule="auto"/>
        <w:ind w:firstLine="720"/>
        <w:jc w:val="both"/>
        <w:rPr>
          <w:rFonts w:eastAsia="Times New Roman" w:cs="Times New Roman"/>
          <w:szCs w:val="24"/>
        </w:rPr>
      </w:pPr>
      <w:r>
        <w:rPr>
          <w:rFonts w:eastAsia="Times New Roman"/>
          <w:szCs w:val="24"/>
        </w:rPr>
        <w:t xml:space="preserve">Συνεπώς </w:t>
      </w:r>
      <w:r>
        <w:rPr>
          <w:rFonts w:eastAsia="Times New Roman" w:cs="Times New Roman"/>
          <w:szCs w:val="24"/>
        </w:rPr>
        <w:t xml:space="preserve">το νομοσχέδιο του Υπουργείου Εργασίας, Κοινωνικής Ασφάλισης και Κοινωνικής Αλληλεγγύης: «Κοινωνική και αλληλέγγυα οικονομία και ανάπτυξη των φορέων της και άλλες διατάξεις» έγινε δεκτό κατά πλειοψηφία, σε μόνη </w:t>
      </w:r>
      <w:r>
        <w:rPr>
          <w:rFonts w:eastAsia="Times New Roman"/>
          <w:szCs w:val="24"/>
        </w:rPr>
        <w:t>συζήτηση,</w:t>
      </w:r>
      <w:r>
        <w:rPr>
          <w:rFonts w:eastAsia="Times New Roman" w:cs="Times New Roman"/>
          <w:szCs w:val="24"/>
        </w:rPr>
        <w:t xml:space="preserve"> επί της αρχής, των άρθρων, των τροπολογιών και του συνόλου και έχει ως εξής:</w:t>
      </w:r>
    </w:p>
    <w:p w14:paraId="5776E5A7" w14:textId="77777777" w:rsidR="00C04901" w:rsidRDefault="00EA6D8E">
      <w:pPr>
        <w:spacing w:line="600" w:lineRule="auto"/>
        <w:ind w:firstLine="720"/>
        <w:jc w:val="both"/>
        <w:rPr>
          <w:rFonts w:eastAsia="Times New Roman" w:cs="Times New Roman"/>
          <w:color w:val="FF0000"/>
          <w:szCs w:val="24"/>
        </w:rPr>
      </w:pPr>
      <w:r w:rsidRPr="00AB5181">
        <w:rPr>
          <w:rFonts w:eastAsia="Times New Roman" w:cs="Times New Roman"/>
          <w:color w:val="FF0000"/>
          <w:szCs w:val="24"/>
        </w:rPr>
        <w:t>(ΝΑ ΜΠΕΙ Η ΣΕΛΙΔΑ 516</w:t>
      </w:r>
      <w:r w:rsidRPr="00AB5181">
        <w:rPr>
          <w:rFonts w:eastAsia="Times New Roman" w:cs="Times New Roman"/>
          <w:color w:val="FF0000"/>
          <w:szCs w:val="24"/>
          <w:vertAlign w:val="superscript"/>
        </w:rPr>
        <w:t>α</w:t>
      </w:r>
      <w:r w:rsidRPr="00AB5181">
        <w:rPr>
          <w:rFonts w:eastAsia="Times New Roman" w:cs="Times New Roman"/>
          <w:color w:val="FF0000"/>
          <w:szCs w:val="24"/>
        </w:rPr>
        <w:t>)</w:t>
      </w:r>
    </w:p>
    <w:p w14:paraId="5776E5A8" w14:textId="77777777" w:rsidR="00C04901" w:rsidRDefault="00EA6D8E">
      <w:pPr>
        <w:spacing w:line="600" w:lineRule="auto"/>
        <w:jc w:val="both"/>
        <w:rPr>
          <w:rFonts w:eastAsia="Times New Roman" w:cs="Times New Roman"/>
        </w:rPr>
      </w:pPr>
      <w:r>
        <w:rPr>
          <w:rFonts w:eastAsia="Times New Roman" w:cs="Times New Roman"/>
          <w:szCs w:val="24"/>
        </w:rPr>
        <w:tab/>
      </w:r>
      <w:r>
        <w:rPr>
          <w:rFonts w:eastAsia="Times New Roman"/>
          <w:b/>
          <w:bCs/>
        </w:rPr>
        <w:t>ΠΡΟΕΔΡΕΥΩΝ (Αναστάσιος Κουράκης):</w:t>
      </w:r>
      <w:r>
        <w:rPr>
          <w:rFonts w:eastAsia="Times New Roman" w:cs="Times New Roman"/>
        </w:rPr>
        <w:t xml:space="preserve"> </w:t>
      </w:r>
      <w:r>
        <w:rPr>
          <w:rFonts w:eastAsia="Times New Roman"/>
        </w:rPr>
        <w:t>Κυρίες και κύριοι συνάδελφοι</w:t>
      </w:r>
      <w:r>
        <w:rPr>
          <w:rFonts w:eastAsia="Times New Roman" w:cs="Times New Roman"/>
        </w:rPr>
        <w:t>, παρακαλώ το Σώμα να εξουσιοδοτήσει το Προεδρείο για την υπ’ ευθύνη του επικύρωση των Πρακτικών ως προς την ψήφιση στο σύνολο του παραπάνω νομοσχεδίου.</w:t>
      </w:r>
    </w:p>
    <w:p w14:paraId="5776E5A9" w14:textId="77777777" w:rsidR="00C04901" w:rsidRDefault="00EA6D8E">
      <w:pPr>
        <w:spacing w:line="600" w:lineRule="auto"/>
        <w:ind w:firstLine="720"/>
        <w:jc w:val="both"/>
        <w:rPr>
          <w:rFonts w:eastAsia="Times New Roman" w:cs="Times New Roman"/>
        </w:rPr>
      </w:pPr>
      <w:r>
        <w:rPr>
          <w:rFonts w:eastAsia="Times New Roman" w:cs="Times New Roman"/>
          <w:b/>
        </w:rPr>
        <w:t>ΟΛΟΙ ΟΙ ΒΟΥΛΕΥΤΕΣ:</w:t>
      </w:r>
      <w:r>
        <w:rPr>
          <w:rFonts w:eastAsia="Times New Roman" w:cs="Times New Roman"/>
        </w:rPr>
        <w:t xml:space="preserve"> Μάλιστα, μάλιστα.</w:t>
      </w:r>
    </w:p>
    <w:p w14:paraId="5776E5AA" w14:textId="77777777" w:rsidR="00C04901" w:rsidRDefault="00EA6D8E">
      <w:pPr>
        <w:spacing w:line="600" w:lineRule="auto"/>
        <w:ind w:firstLine="720"/>
        <w:jc w:val="both"/>
        <w:rPr>
          <w:rFonts w:eastAsia="Times New Roman" w:cs="Times New Roman"/>
        </w:rPr>
      </w:pPr>
      <w:r>
        <w:rPr>
          <w:rFonts w:eastAsia="Times New Roman"/>
          <w:b/>
          <w:bCs/>
        </w:rPr>
        <w:t>ΠΡΟΕΔΡΕΥΩΝ (Αναστάσιος Κουράκης):</w:t>
      </w:r>
      <w:r>
        <w:rPr>
          <w:rFonts w:eastAsia="Times New Roman" w:cs="Times New Roman"/>
        </w:rPr>
        <w:t xml:space="preserve"> Συνεπώς το Σώμα παρέσχε τη ζητηθείσα εξουσιοδότηση.</w:t>
      </w:r>
    </w:p>
    <w:p w14:paraId="5776E5AB" w14:textId="77777777" w:rsidR="00C04901" w:rsidRDefault="00EA6D8E">
      <w:pPr>
        <w:spacing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ενημερώθηκαν για την ιστορία του κτηρίου και τον τρόπο οργάνωσης και λειτουργίας της Βουλής, πενήντα οκτώ μαθητές και μαθήτριες και οκτώ εκπαιδευτικοί συνοδοί τους από το 8</w:t>
      </w:r>
      <w:r>
        <w:rPr>
          <w:rFonts w:eastAsia="Times New Roman" w:cs="Times New Roman"/>
          <w:vertAlign w:val="superscript"/>
        </w:rPr>
        <w:t>ο</w:t>
      </w:r>
      <w:r>
        <w:rPr>
          <w:rFonts w:eastAsia="Times New Roman" w:cs="Times New Roman"/>
        </w:rPr>
        <w:t xml:space="preserve"> Δημοτικό Σχολείο Ιωαννίνων. </w:t>
      </w:r>
    </w:p>
    <w:p w14:paraId="5776E5AC" w14:textId="77777777" w:rsidR="00C04901" w:rsidRDefault="00EA6D8E">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5776E5AD" w14:textId="77777777" w:rsidR="00C04901" w:rsidRDefault="00EA6D8E">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5776E5AE" w14:textId="77777777" w:rsidR="00C04901" w:rsidRDefault="00EA6D8E">
      <w:pPr>
        <w:spacing w:line="600" w:lineRule="auto"/>
        <w:ind w:firstLine="720"/>
        <w:jc w:val="both"/>
        <w:rPr>
          <w:rFonts w:eastAsia="Times New Roman" w:cs="Times New Roman"/>
        </w:rPr>
      </w:pPr>
      <w:r>
        <w:rPr>
          <w:rFonts w:eastAsia="Times New Roman" w:cs="Times New Roman"/>
        </w:rPr>
        <w:t xml:space="preserve">Δυστυχώς, ήρθατε στο τέλος της συνεδρίασης, όταν έχουμε ψηφίσει ένα νομοσχέδιο στο σύνολό του. Σας ευχόμαστε καλό κουράγιο. Είχατε την ταλαιπωρία με τους σεισμούς. Ευχόμαστε να την ξεπεράσετε γρήγορα, να μην ξανασυμβούν στον τόπο σας και καλή συνέχεια. </w:t>
      </w:r>
    </w:p>
    <w:p w14:paraId="5776E5AF" w14:textId="77777777" w:rsidR="00C04901" w:rsidRDefault="00EA6D8E">
      <w:pPr>
        <w:spacing w:line="600" w:lineRule="auto"/>
        <w:ind w:firstLine="720"/>
        <w:jc w:val="both"/>
        <w:rPr>
          <w:rFonts w:eastAsia="Times New Roman" w:cs="Times New Roman"/>
          <w:szCs w:val="24"/>
        </w:rPr>
      </w:pPr>
      <w:r>
        <w:rPr>
          <w:rFonts w:eastAsia="Times New Roman"/>
          <w:szCs w:val="24"/>
        </w:rPr>
        <w:t>Κυρίες και κύριοι συνάδελφοι</w:t>
      </w:r>
      <w:r>
        <w:rPr>
          <w:rFonts w:eastAsia="Times New Roman" w:cs="Times New Roman"/>
          <w:szCs w:val="24"/>
        </w:rPr>
        <w:t>, δέχεστε στο σημείο αυτό να λύσουμε τη συνεδρίαση;</w:t>
      </w:r>
    </w:p>
    <w:p w14:paraId="5776E5B0" w14:textId="77777777" w:rsidR="00C04901" w:rsidRDefault="00EA6D8E">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5776E5B1" w14:textId="77777777" w:rsidR="00C04901" w:rsidRDefault="00EA6D8E">
      <w:pPr>
        <w:spacing w:line="600" w:lineRule="auto"/>
        <w:ind w:firstLine="720"/>
        <w:jc w:val="both"/>
        <w:rPr>
          <w:rFonts w:eastAsia="Times New Roman" w:cs="Times New Roman"/>
        </w:rPr>
      </w:pPr>
      <w:r>
        <w:rPr>
          <w:rFonts w:eastAsia="Times New Roman"/>
          <w:b/>
          <w:bCs/>
        </w:rPr>
        <w:t>ΠΡΟΕΔΡΕΥΩΝ (Αναστάσιος Κουράκης):</w:t>
      </w:r>
      <w:r>
        <w:rPr>
          <w:rFonts w:eastAsia="Times New Roman" w:cs="Times New Roman"/>
        </w:rPr>
        <w:t xml:space="preserve"> </w:t>
      </w:r>
      <w:r>
        <w:rPr>
          <w:rFonts w:eastAsia="Times New Roman" w:cs="Times New Roman"/>
          <w:szCs w:val="24"/>
        </w:rPr>
        <w:t xml:space="preserve">Με τη συναίνεση του Σώματος και ώρα 19.43΄ λύεται η συνεδρίαση για αύριο, ημέρα Παρασκευή 21 Οκτωβρίου 2016 και ώρα 10.00΄, με αντικείμενο εργασιών του Σώματος κοινοβουλευτικό έλεγχο: συζήτηση επικαίρων ερωτήσεων. </w:t>
      </w:r>
    </w:p>
    <w:p w14:paraId="5776E5B2" w14:textId="77777777" w:rsidR="00C04901" w:rsidRDefault="00EA6D8E">
      <w:pPr>
        <w:spacing w:line="600" w:lineRule="auto"/>
        <w:jc w:val="both"/>
        <w:rPr>
          <w:rFonts w:eastAsia="Times New Roman" w:cs="Times New Roman"/>
          <w:szCs w:val="24"/>
        </w:rPr>
      </w:pPr>
      <w:r>
        <w:rPr>
          <w:rFonts w:eastAsia="Times New Roman" w:cs="Times New Roman"/>
          <w:szCs w:val="24"/>
        </w:rPr>
        <w:t xml:space="preserve">          </w:t>
      </w:r>
      <w:r>
        <w:rPr>
          <w:rFonts w:eastAsia="Times New Roman" w:cs="Times New Roman"/>
          <w:b/>
          <w:bCs/>
          <w:szCs w:val="24"/>
        </w:rPr>
        <w:t xml:space="preserve"> Ο ΠΡΟΕΔΡΟΣ                                                        ΟΙ ΓΡΑΜΜΑΤΕΙΣ</w:t>
      </w:r>
      <w:r>
        <w:rPr>
          <w:rFonts w:eastAsia="Times New Roman" w:cs="Times New Roman"/>
          <w:szCs w:val="24"/>
        </w:rPr>
        <w:t xml:space="preserve">  </w:t>
      </w:r>
    </w:p>
    <w:p w14:paraId="5776E5B3" w14:textId="77777777" w:rsidR="00C04901" w:rsidRDefault="00EA6D8E">
      <w:pPr>
        <w:spacing w:line="600" w:lineRule="auto"/>
        <w:ind w:firstLine="720"/>
        <w:jc w:val="center"/>
        <w:rPr>
          <w:rFonts w:eastAsia="Times New Roman" w:cs="Times New Roman"/>
          <w:szCs w:val="24"/>
        </w:rPr>
      </w:pPr>
      <w:r>
        <w:rPr>
          <w:rFonts w:eastAsia="Times New Roman" w:cs="Times New Roman"/>
          <w:szCs w:val="24"/>
        </w:rPr>
        <w:t xml:space="preserve"> </w:t>
      </w:r>
    </w:p>
    <w:p w14:paraId="5776E5B4" w14:textId="77777777" w:rsidR="00C04901" w:rsidRDefault="00C04901">
      <w:pPr>
        <w:spacing w:line="600" w:lineRule="auto"/>
        <w:ind w:firstLine="720"/>
        <w:jc w:val="both"/>
        <w:rPr>
          <w:rFonts w:eastAsia="Times New Roman" w:cs="Times New Roman"/>
          <w:szCs w:val="24"/>
        </w:rPr>
      </w:pPr>
    </w:p>
    <w:sectPr w:rsidR="00C0490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ocumentProtection w:edit="trackedChanges" w:enforcement="1" w:cryptProviderType="rsaFull" w:cryptAlgorithmClass="hash" w:cryptAlgorithmType="typeAny" w:cryptAlgorithmSid="4" w:cryptSpinCount="50000" w:hash="7tB0fQL4iI/KZGjrsQsxXQmYHq4=" w:salt="MsRS4lSb1uE9s4Q0lElo+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901"/>
    <w:rsid w:val="000815AF"/>
    <w:rsid w:val="00C04901"/>
    <w:rsid w:val="00EA6D8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6DB1C"/>
  <w15:docId w15:val="{EFBF4C6A-7BCD-46F2-8A90-B3B7AE319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163D7"/>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4163D7"/>
    <w:rPr>
      <w:rFonts w:ascii="Segoe UI" w:hAnsi="Segoe UI" w:cs="Segoe UI"/>
      <w:sz w:val="18"/>
      <w:szCs w:val="18"/>
    </w:rPr>
  </w:style>
  <w:style w:type="paragraph" w:styleId="a4">
    <w:name w:val="Revision"/>
    <w:hidden/>
    <w:uiPriority w:val="99"/>
    <w:semiHidden/>
    <w:rsid w:val="00E72F4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97609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338</MetadataID>
    <Session xmlns="641f345b-441b-4b81-9152-adc2e73ba5e1">Β´</Session>
    <Date xmlns="641f345b-441b-4b81-9152-adc2e73ba5e1">2016-10-19T21:00:00+00:00</Date>
    <Status xmlns="641f345b-441b-4b81-9152-adc2e73ba5e1">
      <Url>http://srv-sp1/praktika/Lists/Incoming_Metadata/EditForm.aspx?ID=338&amp;Source=/praktika/Recordings_Library/Forms/AllItems.aspx</Url>
      <Description>Δημοσιεύτηκε</Description>
    </Status>
    <Meeting xmlns="641f345b-441b-4b81-9152-adc2e73ba5e1">ΙΓ´</Meeting>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23D5E74-E87F-4E83-A001-D5B44370A3EF}">
  <ds:schemaRefs>
    <ds:schemaRef ds:uri="http://purl.org/dc/terms/"/>
    <ds:schemaRef ds:uri="http://schemas.openxmlformats.org/package/2006/metadata/core-properties"/>
    <ds:schemaRef ds:uri="641f345b-441b-4b81-9152-adc2e73ba5e1"/>
    <ds:schemaRef ds:uri="http://schemas.microsoft.com/office/infopath/2007/PartnerControls"/>
    <ds:schemaRef ds:uri="http://schemas.microsoft.com/office/2006/metadata/properties"/>
    <ds:schemaRef ds:uri="http://purl.org/dc/elements/1.1/"/>
    <ds:schemaRef ds:uri="http://schemas.microsoft.com/office/2006/documentManagement/types"/>
    <ds:schemaRef ds:uri="http://www.w3.org/XML/1998/namespace"/>
    <ds:schemaRef ds:uri="http://purl.org/dc/dcmitype/"/>
  </ds:schemaRefs>
</ds:datastoreItem>
</file>

<file path=customXml/itemProps2.xml><?xml version="1.0" encoding="utf-8"?>
<ds:datastoreItem xmlns:ds="http://schemas.openxmlformats.org/officeDocument/2006/customXml" ds:itemID="{8E0CFAB8-2A39-4781-BE25-F64556F1051D}">
  <ds:schemaRefs>
    <ds:schemaRef ds:uri="http://schemas.microsoft.com/sharepoint/v3/contenttype/forms"/>
  </ds:schemaRefs>
</ds:datastoreItem>
</file>

<file path=customXml/itemProps3.xml><?xml version="1.0" encoding="utf-8"?>
<ds:datastoreItem xmlns:ds="http://schemas.openxmlformats.org/officeDocument/2006/customXml" ds:itemID="{8C4D1DA6-7A7B-453B-8936-1D8E78A5C8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318</Pages>
  <Words>84753</Words>
  <Characters>457671</Characters>
  <Application>Microsoft Office Word</Application>
  <DocSecurity>0</DocSecurity>
  <Lines>3813</Lines>
  <Paragraphs>1082</Paragraphs>
  <ScaleCrop>false</ScaleCrop>
  <HeadingPairs>
    <vt:vector size="2" baseType="variant">
      <vt:variant>
        <vt:lpstr>Τίτλος</vt:lpstr>
      </vt:variant>
      <vt:variant>
        <vt:i4>1</vt:i4>
      </vt:variant>
    </vt:vector>
  </HeadingPairs>
  <TitlesOfParts>
    <vt:vector size="1" baseType="lpstr">
      <vt:lpstr/>
    </vt:vector>
  </TitlesOfParts>
  <Company>Hellenic Parliament</Company>
  <LinksUpToDate>false</LinksUpToDate>
  <CharactersWithSpaces>541342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2016-10-31T10:39:00Z</dcterms:created>
  <dcterms:modified xsi:type="dcterms:W3CDTF">2016-10-31T10:39:00Z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