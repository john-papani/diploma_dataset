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20EAB" w14:textId="77777777" w:rsidR="00440118" w:rsidRPr="00440118" w:rsidRDefault="00440118" w:rsidP="00440118">
      <w:pPr>
        <w:spacing w:after="0" w:line="360" w:lineRule="auto"/>
        <w:rPr>
          <w:ins w:id="0" w:author="Φλούδα Χριστίνα" w:date="2016-06-30T11:49:00Z"/>
          <w:rFonts w:eastAsia="Times New Roman"/>
          <w:szCs w:val="24"/>
          <w:lang w:eastAsia="en-US"/>
        </w:rPr>
      </w:pPr>
      <w:ins w:id="1" w:author="Φλούδα Χριστίνα" w:date="2016-06-30T11:49:00Z">
        <w:r w:rsidRPr="0044011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8D99DE5" w14:textId="77777777" w:rsidR="00440118" w:rsidRPr="00440118" w:rsidRDefault="00440118" w:rsidP="00440118">
      <w:pPr>
        <w:spacing w:after="0" w:line="360" w:lineRule="auto"/>
        <w:rPr>
          <w:ins w:id="2" w:author="Φλούδα Χριστίνα" w:date="2016-06-30T11:49:00Z"/>
          <w:rFonts w:eastAsia="Times New Roman"/>
          <w:szCs w:val="24"/>
          <w:lang w:eastAsia="en-US"/>
        </w:rPr>
      </w:pPr>
    </w:p>
    <w:p w14:paraId="2F8B4A10" w14:textId="77777777" w:rsidR="00440118" w:rsidRPr="00440118" w:rsidRDefault="00440118" w:rsidP="00440118">
      <w:pPr>
        <w:spacing w:after="0" w:line="360" w:lineRule="auto"/>
        <w:rPr>
          <w:ins w:id="3" w:author="Φλούδα Χριστίνα" w:date="2016-06-30T11:49:00Z"/>
          <w:rFonts w:eastAsia="Times New Roman"/>
          <w:szCs w:val="24"/>
          <w:lang w:eastAsia="en-US"/>
        </w:rPr>
      </w:pPr>
      <w:ins w:id="4" w:author="Φλούδα Χριστίνα" w:date="2016-06-30T11:49:00Z">
        <w:r w:rsidRPr="00440118">
          <w:rPr>
            <w:rFonts w:eastAsia="Times New Roman"/>
            <w:szCs w:val="24"/>
            <w:lang w:eastAsia="en-US"/>
          </w:rPr>
          <w:t>ΠΙΝΑΚΑΣ ΠΕΡΙΕΧΟΜΕΝΩΝ</w:t>
        </w:r>
      </w:ins>
    </w:p>
    <w:p w14:paraId="0DA5028F" w14:textId="77777777" w:rsidR="00440118" w:rsidRPr="00440118" w:rsidRDefault="00440118" w:rsidP="00440118">
      <w:pPr>
        <w:spacing w:after="0" w:line="360" w:lineRule="auto"/>
        <w:rPr>
          <w:ins w:id="5" w:author="Φλούδα Χριστίνα" w:date="2016-06-30T11:49:00Z"/>
          <w:rFonts w:eastAsia="Times New Roman"/>
          <w:szCs w:val="24"/>
          <w:lang w:eastAsia="en-US"/>
        </w:rPr>
      </w:pPr>
      <w:ins w:id="6" w:author="Φλούδα Χριστίνα" w:date="2016-06-30T11:49:00Z">
        <w:r w:rsidRPr="00440118">
          <w:rPr>
            <w:rFonts w:eastAsia="Times New Roman"/>
            <w:szCs w:val="24"/>
            <w:lang w:eastAsia="en-US"/>
          </w:rPr>
          <w:t xml:space="preserve">ΙΖ΄ ΠΕΡΙΟΔΟΣ </w:t>
        </w:r>
      </w:ins>
    </w:p>
    <w:p w14:paraId="0E5FEB03" w14:textId="77777777" w:rsidR="00440118" w:rsidRPr="00440118" w:rsidRDefault="00440118" w:rsidP="00440118">
      <w:pPr>
        <w:spacing w:after="0" w:line="360" w:lineRule="auto"/>
        <w:rPr>
          <w:ins w:id="7" w:author="Φλούδα Χριστίνα" w:date="2016-06-30T11:49:00Z"/>
          <w:rFonts w:eastAsia="Times New Roman"/>
          <w:szCs w:val="24"/>
          <w:lang w:eastAsia="en-US"/>
        </w:rPr>
      </w:pPr>
      <w:ins w:id="8" w:author="Φλούδα Χριστίνα" w:date="2016-06-30T11:49:00Z">
        <w:r w:rsidRPr="00440118">
          <w:rPr>
            <w:rFonts w:eastAsia="Times New Roman"/>
            <w:szCs w:val="24"/>
            <w:lang w:eastAsia="en-US"/>
          </w:rPr>
          <w:t>ΠΡΟΕΔΡΕΥΟΜΕΝΗΣ ΚΟΙΝΟΒΟΥΛΕΥΤΙΚΗΣ ΔΗΜΟΚΡΑΤΙΑΣ</w:t>
        </w:r>
      </w:ins>
    </w:p>
    <w:p w14:paraId="10C79B5F" w14:textId="77777777" w:rsidR="00440118" w:rsidRPr="00440118" w:rsidRDefault="00440118" w:rsidP="00440118">
      <w:pPr>
        <w:spacing w:after="0" w:line="360" w:lineRule="auto"/>
        <w:rPr>
          <w:ins w:id="9" w:author="Φλούδα Χριστίνα" w:date="2016-06-30T11:49:00Z"/>
          <w:rFonts w:eastAsia="Times New Roman"/>
          <w:szCs w:val="24"/>
          <w:lang w:eastAsia="en-US"/>
        </w:rPr>
      </w:pPr>
      <w:ins w:id="10" w:author="Φλούδα Χριστίνα" w:date="2016-06-30T11:49:00Z">
        <w:r w:rsidRPr="00440118">
          <w:rPr>
            <w:rFonts w:eastAsia="Times New Roman"/>
            <w:szCs w:val="24"/>
            <w:lang w:eastAsia="en-US"/>
          </w:rPr>
          <w:t>ΣΥΝΟΔΟΣ Α΄</w:t>
        </w:r>
      </w:ins>
    </w:p>
    <w:p w14:paraId="54A057B6" w14:textId="77777777" w:rsidR="00440118" w:rsidRPr="00440118" w:rsidRDefault="00440118" w:rsidP="00440118">
      <w:pPr>
        <w:spacing w:after="0" w:line="360" w:lineRule="auto"/>
        <w:rPr>
          <w:ins w:id="11" w:author="Φλούδα Χριστίνα" w:date="2016-06-30T11:49:00Z"/>
          <w:rFonts w:eastAsia="Times New Roman"/>
          <w:szCs w:val="24"/>
          <w:lang w:eastAsia="en-US"/>
        </w:rPr>
      </w:pPr>
    </w:p>
    <w:p w14:paraId="2651D6E8" w14:textId="77777777" w:rsidR="00440118" w:rsidRPr="00440118" w:rsidRDefault="00440118" w:rsidP="00440118">
      <w:pPr>
        <w:spacing w:after="0" w:line="360" w:lineRule="auto"/>
        <w:rPr>
          <w:ins w:id="12" w:author="Φλούδα Χριστίνα" w:date="2016-06-30T11:49:00Z"/>
          <w:rFonts w:eastAsia="Times New Roman"/>
          <w:szCs w:val="24"/>
          <w:lang w:eastAsia="en-US"/>
        </w:rPr>
      </w:pPr>
      <w:ins w:id="13" w:author="Φλούδα Χριστίνα" w:date="2016-06-30T11:49:00Z">
        <w:r w:rsidRPr="00440118">
          <w:rPr>
            <w:rFonts w:eastAsia="Times New Roman"/>
            <w:szCs w:val="24"/>
            <w:lang w:eastAsia="en-US"/>
          </w:rPr>
          <w:t>ΣΥΝΕΔΡΙΑΣΗ ΡΜΣΤ΄</w:t>
        </w:r>
      </w:ins>
    </w:p>
    <w:p w14:paraId="2CAE4A70" w14:textId="77777777" w:rsidR="00440118" w:rsidRPr="00440118" w:rsidRDefault="00440118" w:rsidP="00440118">
      <w:pPr>
        <w:spacing w:after="0" w:line="360" w:lineRule="auto"/>
        <w:rPr>
          <w:ins w:id="14" w:author="Φλούδα Χριστίνα" w:date="2016-06-30T11:49:00Z"/>
          <w:rFonts w:eastAsia="Times New Roman"/>
          <w:szCs w:val="24"/>
          <w:lang w:eastAsia="en-US"/>
        </w:rPr>
      </w:pPr>
      <w:ins w:id="15" w:author="Φλούδα Χριστίνα" w:date="2016-06-30T11:49:00Z">
        <w:r w:rsidRPr="00440118">
          <w:rPr>
            <w:rFonts w:eastAsia="Times New Roman"/>
            <w:szCs w:val="24"/>
            <w:lang w:eastAsia="en-US"/>
          </w:rPr>
          <w:t>Παρασκευή  17 Ιουνίου 2016</w:t>
        </w:r>
      </w:ins>
    </w:p>
    <w:p w14:paraId="356A8175" w14:textId="77777777" w:rsidR="00440118" w:rsidRPr="00440118" w:rsidRDefault="00440118" w:rsidP="00440118">
      <w:pPr>
        <w:spacing w:after="0" w:line="360" w:lineRule="auto"/>
        <w:rPr>
          <w:ins w:id="16" w:author="Φλούδα Χριστίνα" w:date="2016-06-30T11:49:00Z"/>
          <w:rFonts w:eastAsia="Times New Roman"/>
          <w:szCs w:val="24"/>
          <w:lang w:eastAsia="en-US"/>
        </w:rPr>
      </w:pPr>
    </w:p>
    <w:p w14:paraId="51F52604" w14:textId="77777777" w:rsidR="00440118" w:rsidRPr="00440118" w:rsidRDefault="00440118" w:rsidP="00440118">
      <w:pPr>
        <w:spacing w:after="0" w:line="360" w:lineRule="auto"/>
        <w:rPr>
          <w:ins w:id="17" w:author="Φλούδα Χριστίνα" w:date="2016-06-30T11:49:00Z"/>
          <w:rFonts w:eastAsia="Times New Roman"/>
          <w:szCs w:val="24"/>
          <w:lang w:eastAsia="en-US"/>
        </w:rPr>
      </w:pPr>
      <w:ins w:id="18" w:author="Φλούδα Χριστίνα" w:date="2016-06-30T11:49:00Z">
        <w:r w:rsidRPr="00440118">
          <w:rPr>
            <w:rFonts w:eastAsia="Times New Roman"/>
            <w:szCs w:val="24"/>
            <w:lang w:eastAsia="en-US"/>
          </w:rPr>
          <w:t>ΘΕΜΑΤΑ</w:t>
        </w:r>
      </w:ins>
    </w:p>
    <w:p w14:paraId="44C0505A" w14:textId="77777777" w:rsidR="00440118" w:rsidRPr="00440118" w:rsidRDefault="00440118" w:rsidP="00440118">
      <w:pPr>
        <w:spacing w:after="0" w:line="360" w:lineRule="auto"/>
        <w:rPr>
          <w:ins w:id="19" w:author="Φλούδα Χριστίνα" w:date="2016-06-30T11:49:00Z"/>
          <w:rFonts w:eastAsia="Times New Roman"/>
          <w:szCs w:val="24"/>
          <w:lang w:eastAsia="en-US"/>
        </w:rPr>
      </w:pPr>
      <w:ins w:id="20" w:author="Φλούδα Χριστίνα" w:date="2016-06-30T11:49:00Z">
        <w:r w:rsidRPr="00440118">
          <w:rPr>
            <w:rFonts w:eastAsia="Times New Roman"/>
            <w:szCs w:val="24"/>
            <w:lang w:eastAsia="en-US"/>
          </w:rPr>
          <w:t xml:space="preserve"> </w:t>
        </w:r>
        <w:r w:rsidRPr="00440118">
          <w:rPr>
            <w:rFonts w:eastAsia="Times New Roman"/>
            <w:szCs w:val="24"/>
            <w:lang w:eastAsia="en-US"/>
          </w:rPr>
          <w:br/>
          <w:t xml:space="preserve">Α. ΕΙΔΙΚΑ ΘΕΜΑΤΑ </w:t>
        </w:r>
        <w:r w:rsidRPr="00440118">
          <w:rPr>
            <w:rFonts w:eastAsia="Times New Roman"/>
            <w:szCs w:val="24"/>
            <w:lang w:eastAsia="en-US"/>
          </w:rPr>
          <w:br/>
          <w:t xml:space="preserve">1. Επικύρωση Πρακτικών, σελ. </w:t>
        </w:r>
        <w:r w:rsidRPr="00440118">
          <w:rPr>
            <w:rFonts w:eastAsia="Times New Roman"/>
            <w:szCs w:val="24"/>
            <w:lang w:eastAsia="en-US"/>
          </w:rPr>
          <w:br/>
          <w:t xml:space="preserve">2.  Άδεια απουσίας των Βουλευτών κ.κ. Θ. Μπακογιάννη, Χ. </w:t>
        </w:r>
        <w:proofErr w:type="spellStart"/>
        <w:r w:rsidRPr="00440118">
          <w:rPr>
            <w:rFonts w:eastAsia="Times New Roman"/>
            <w:szCs w:val="24"/>
            <w:lang w:eastAsia="en-US"/>
          </w:rPr>
          <w:t>Μπουκώρου</w:t>
        </w:r>
        <w:proofErr w:type="spellEnd"/>
        <w:r w:rsidRPr="00440118">
          <w:rPr>
            <w:rFonts w:eastAsia="Times New Roman"/>
            <w:szCs w:val="24"/>
            <w:lang w:eastAsia="en-US"/>
          </w:rPr>
          <w:t xml:space="preserve">, Β. </w:t>
        </w:r>
        <w:proofErr w:type="spellStart"/>
        <w:r w:rsidRPr="00440118">
          <w:rPr>
            <w:rFonts w:eastAsia="Times New Roman"/>
            <w:szCs w:val="24"/>
            <w:lang w:eastAsia="en-US"/>
          </w:rPr>
          <w:t>Κικίλια</w:t>
        </w:r>
        <w:proofErr w:type="spellEnd"/>
        <w:r w:rsidRPr="00440118">
          <w:rPr>
            <w:rFonts w:eastAsia="Times New Roman"/>
            <w:szCs w:val="24"/>
            <w:lang w:eastAsia="en-US"/>
          </w:rPr>
          <w:t xml:space="preserve">, Β. </w:t>
        </w:r>
        <w:proofErr w:type="spellStart"/>
        <w:r w:rsidRPr="00440118">
          <w:rPr>
            <w:rFonts w:eastAsia="Times New Roman"/>
            <w:szCs w:val="24"/>
            <w:lang w:eastAsia="en-US"/>
          </w:rPr>
          <w:t>Γιόγιακα</w:t>
        </w:r>
        <w:proofErr w:type="spellEnd"/>
        <w:r w:rsidRPr="00440118">
          <w:rPr>
            <w:rFonts w:eastAsia="Times New Roman"/>
            <w:szCs w:val="24"/>
            <w:lang w:eastAsia="en-US"/>
          </w:rPr>
          <w:t xml:space="preserve">, Γ. Γεωργαντά, Κ. Τσιάρα και Κ. Βλάση, σελ. </w:t>
        </w:r>
        <w:r w:rsidRPr="00440118">
          <w:rPr>
            <w:rFonts w:eastAsia="Times New Roman"/>
            <w:szCs w:val="24"/>
            <w:lang w:eastAsia="en-US"/>
          </w:rPr>
          <w:br/>
          <w:t>3. Ανακοινώνεται ότι τη συνεδρίαση παρακολουθούν μαθητές από το Βρετανικό Σχολείο Αγίας Αικατερίνης και ένοικοι των Ψυχοκοινωνικών Δομών του Ψυχιατρικού Νοσοκομείου Αττικής και Οικοτροφείων «</w:t>
        </w:r>
        <w:proofErr w:type="spellStart"/>
        <w:r w:rsidRPr="00440118">
          <w:rPr>
            <w:rFonts w:eastAsia="Times New Roman"/>
            <w:szCs w:val="24"/>
            <w:lang w:eastAsia="en-US"/>
          </w:rPr>
          <w:t>Δάμος</w:t>
        </w:r>
        <w:proofErr w:type="spellEnd"/>
        <w:r w:rsidRPr="00440118">
          <w:rPr>
            <w:rFonts w:eastAsia="Times New Roman"/>
            <w:szCs w:val="24"/>
            <w:lang w:eastAsia="en-US"/>
          </w:rPr>
          <w:t xml:space="preserve"> και Φιντίας» και του Οικοτροφείου «Αναζήτηση», σελ. </w:t>
        </w:r>
        <w:r w:rsidRPr="00440118">
          <w:rPr>
            <w:rFonts w:eastAsia="Times New Roman"/>
            <w:szCs w:val="24"/>
            <w:lang w:eastAsia="en-US"/>
          </w:rPr>
          <w:br/>
          <w:t xml:space="preserve">4. Επί διαδικαστικού θέματος, σελ. </w:t>
        </w:r>
        <w:r w:rsidRPr="00440118">
          <w:rPr>
            <w:rFonts w:eastAsia="Times New Roman"/>
            <w:szCs w:val="24"/>
            <w:lang w:eastAsia="en-US"/>
          </w:rPr>
          <w:br/>
          <w:t xml:space="preserve"> </w:t>
        </w:r>
        <w:r w:rsidRPr="00440118">
          <w:rPr>
            <w:rFonts w:eastAsia="Times New Roman"/>
            <w:szCs w:val="24"/>
            <w:lang w:eastAsia="en-US"/>
          </w:rPr>
          <w:br/>
          <w:t xml:space="preserve">Β. ΚΟΙΝΟΒΟΥΛΕΥΤΙΚΟΣ ΕΛΕΓΧΟΣ </w:t>
        </w:r>
        <w:r w:rsidRPr="00440118">
          <w:rPr>
            <w:rFonts w:eastAsia="Times New Roman"/>
            <w:szCs w:val="24"/>
            <w:lang w:eastAsia="en-US"/>
          </w:rPr>
          <w:br/>
          <w:t xml:space="preserve">1. Κατάθεση αναφορών, σελ. </w:t>
        </w:r>
        <w:r w:rsidRPr="00440118">
          <w:rPr>
            <w:rFonts w:eastAsia="Times New Roman"/>
            <w:szCs w:val="24"/>
            <w:lang w:eastAsia="en-US"/>
          </w:rPr>
          <w:br/>
          <w:t xml:space="preserve">2. Απαντήσεις Υπουργών σε ερωτήσεις Βουλευτών, σελ. </w:t>
        </w:r>
        <w:r w:rsidRPr="00440118">
          <w:rPr>
            <w:rFonts w:eastAsia="Times New Roman"/>
            <w:szCs w:val="24"/>
            <w:lang w:eastAsia="en-US"/>
          </w:rPr>
          <w:br/>
          <w:t>3. Συζήτηση επικαίρων ερωτήσεων:</w:t>
        </w:r>
        <w:r w:rsidRPr="00440118">
          <w:rPr>
            <w:rFonts w:eastAsia="Times New Roman"/>
            <w:szCs w:val="24"/>
            <w:lang w:eastAsia="en-US"/>
          </w:rPr>
          <w:br/>
          <w:t xml:space="preserve">    α) Προς τον Υπουργό Επικρατείας, σχετικά με την «προνομιακή προβολή συγκεκριμένων Βουλευτών και δημοσιογράφων από τα ιδιωτικά και κρατικά κανάλια», σελ. </w:t>
        </w:r>
        <w:r w:rsidRPr="00440118">
          <w:rPr>
            <w:rFonts w:eastAsia="Times New Roman"/>
            <w:szCs w:val="24"/>
            <w:lang w:eastAsia="en-US"/>
          </w:rPr>
          <w:br/>
          <w:t xml:space="preserve">    β) Προς τον Υπουργό Εσωτερικών και Διοικητικής Ανασυγκρότησης, σχετικά με τη διόρθωση των διοικητικών ορίων της νησίδας « Άγιος Γεώργιος» και την υπαγωγή της στον Δήμο  Ύδρας, σελ. </w:t>
        </w:r>
        <w:r w:rsidRPr="00440118">
          <w:rPr>
            <w:rFonts w:eastAsia="Times New Roman"/>
            <w:szCs w:val="24"/>
            <w:lang w:eastAsia="en-US"/>
          </w:rPr>
          <w:br/>
          <w:t xml:space="preserve">    γ) Προς τον Υπουργό Υποδομών, Μεταφορών και Δικτύων, σχετικά με την έλλειψη πολιτικής βούλησης της κυβέρνησης για τη βελτίωση της οδικής ασφάλειας, σύμφωνα με τους στόχους της Ευρωπαϊκής Στρατηγικής και του Εθνικού Σχεδίου για το 2020, σελ. </w:t>
        </w:r>
        <w:r w:rsidRPr="00440118">
          <w:rPr>
            <w:rFonts w:eastAsia="Times New Roman"/>
            <w:szCs w:val="24"/>
            <w:lang w:eastAsia="en-US"/>
          </w:rPr>
          <w:br/>
          <w:t xml:space="preserve">    δ) Προς τον Υπουργό Δικαιοσύνης, Διαφάνειας και Ανθρωπίνων Δικαιωμάτων, σχετικά με τις οικονομικές συνέπειες από τη δικονομική απραξία, σελ. </w:t>
        </w:r>
        <w:r w:rsidRPr="00440118">
          <w:rPr>
            <w:rFonts w:eastAsia="Times New Roman"/>
            <w:szCs w:val="24"/>
            <w:lang w:eastAsia="en-US"/>
          </w:rPr>
          <w:br/>
          <w:t xml:space="preserve">4. Συζήτηση υπ’ αριθμόν 2822/26-5-2016 επίκαιρης επερώτησης εβδομήντα πέντε Βουλευτών της Κοινοβουλευτικής Ομάδας της Νέας Δημοκρατίας, αρμοδιότητας του Υπουργείου Δικαιοσύνης, σχετικά με την πρωτοφανή κρίση στη Δικαιοσύνη, σελ. </w:t>
        </w:r>
        <w:r w:rsidRPr="00440118">
          <w:rPr>
            <w:rFonts w:eastAsia="Times New Roman"/>
            <w:szCs w:val="24"/>
            <w:lang w:eastAsia="en-US"/>
          </w:rPr>
          <w:br/>
          <w:t xml:space="preserve"> </w:t>
        </w:r>
        <w:r w:rsidRPr="00440118">
          <w:rPr>
            <w:rFonts w:eastAsia="Times New Roman"/>
            <w:szCs w:val="24"/>
            <w:lang w:eastAsia="en-US"/>
          </w:rPr>
          <w:br/>
          <w:t xml:space="preserve">Γ. ΝΟΜΟΘΕΤΙΚΗ ΕΡΓΑΣΙΑ </w:t>
        </w:r>
        <w:r w:rsidRPr="00440118">
          <w:rPr>
            <w:rFonts w:eastAsia="Times New Roman"/>
            <w:szCs w:val="24"/>
            <w:lang w:eastAsia="en-US"/>
          </w:rPr>
          <w:br/>
          <w:t>Κατάθεση Εκθέσεων Διαρκούς Επιτροπών:</w:t>
        </w:r>
      </w:ins>
    </w:p>
    <w:p w14:paraId="20D771ED" w14:textId="77777777" w:rsidR="00440118" w:rsidRPr="00440118" w:rsidRDefault="00440118" w:rsidP="00440118">
      <w:pPr>
        <w:spacing w:after="0" w:line="360" w:lineRule="auto"/>
        <w:rPr>
          <w:ins w:id="21" w:author="Φλούδα Χριστίνα" w:date="2016-06-30T11:49:00Z"/>
          <w:rFonts w:eastAsia="Times New Roman"/>
          <w:szCs w:val="24"/>
          <w:lang w:eastAsia="en-US"/>
        </w:rPr>
      </w:pPr>
      <w:ins w:id="22" w:author="Φλούδα Χριστίνα" w:date="2016-06-30T11:49:00Z">
        <w:r w:rsidRPr="00440118">
          <w:rPr>
            <w:rFonts w:eastAsia="Times New Roman"/>
            <w:szCs w:val="24"/>
            <w:lang w:eastAsia="en-US"/>
          </w:rPr>
          <w:t>Η Διαρκής Επιτροπή Εθνικής  Άμυνας και Εξωτερικών Υποθέσεων καταθέτει τις εκθέσεις της στα σχέδια νόμων του Υπουργείου Εθνικής  Άμυνας:</w:t>
        </w:r>
      </w:ins>
    </w:p>
    <w:p w14:paraId="043A53CA" w14:textId="77777777" w:rsidR="00440118" w:rsidRPr="00440118" w:rsidRDefault="00440118" w:rsidP="00440118">
      <w:pPr>
        <w:spacing w:after="0" w:line="360" w:lineRule="auto"/>
        <w:rPr>
          <w:ins w:id="23" w:author="Φλούδα Χριστίνα" w:date="2016-06-30T11:49:00Z"/>
          <w:rFonts w:eastAsia="Times New Roman"/>
          <w:szCs w:val="24"/>
          <w:lang w:eastAsia="en-US"/>
        </w:rPr>
      </w:pPr>
      <w:ins w:id="24" w:author="Φλούδα Χριστίνα" w:date="2016-06-30T11:49:00Z">
        <w:r w:rsidRPr="00440118">
          <w:rPr>
            <w:rFonts w:eastAsia="Times New Roman"/>
            <w:szCs w:val="24"/>
            <w:lang w:eastAsia="en-US"/>
          </w:rPr>
          <w:t xml:space="preserve">     Α. «Κύρωση της Συμφωνίας για την Επιτροπή Συντονισμού στο πλαίσιο της Συνόδου Υπουργών  Άμυνας της Νοτιοανατολικής Ευρώπης (SEDM)», σελ. </w:t>
        </w:r>
      </w:ins>
    </w:p>
    <w:p w14:paraId="4CAD12D2" w14:textId="77777777" w:rsidR="00440118" w:rsidRPr="00440118" w:rsidRDefault="00440118" w:rsidP="00440118">
      <w:pPr>
        <w:spacing w:after="0" w:line="360" w:lineRule="auto"/>
        <w:rPr>
          <w:ins w:id="25" w:author="Φλούδα Χριστίνα" w:date="2016-06-30T11:49:00Z"/>
          <w:rFonts w:eastAsia="Times New Roman"/>
          <w:szCs w:val="24"/>
          <w:lang w:eastAsia="en-US"/>
        </w:rPr>
      </w:pPr>
      <w:ins w:id="26" w:author="Φλούδα Χριστίνα" w:date="2016-06-30T11:49:00Z">
        <w:r w:rsidRPr="00440118">
          <w:rPr>
            <w:rFonts w:eastAsia="Times New Roman"/>
            <w:szCs w:val="24"/>
            <w:lang w:eastAsia="en-US"/>
          </w:rPr>
          <w:t xml:space="preserve">     Β. «Κύρωση του Μνημονίου Κατανόησης μεταξύ του Υπουργείου Εθνικής  Άμυνας της Ελληνικής Δημοκρατίας και του Υπουργείου  Άμυνας της Δημοκρατίας της Φινλανδίας σχετικά με συνεργασία στον τομέα του Αμυντικού Υλικού», σελ. </w:t>
        </w:r>
      </w:ins>
    </w:p>
    <w:p w14:paraId="26B7E319" w14:textId="77777777" w:rsidR="00440118" w:rsidRPr="00440118" w:rsidRDefault="00440118" w:rsidP="00440118">
      <w:pPr>
        <w:spacing w:after="0" w:line="360" w:lineRule="auto"/>
        <w:rPr>
          <w:ins w:id="27" w:author="Φλούδα Χριστίνα" w:date="2016-06-30T11:49:00Z"/>
          <w:rFonts w:eastAsia="Times New Roman"/>
          <w:szCs w:val="24"/>
          <w:lang w:eastAsia="en-US"/>
        </w:rPr>
      </w:pPr>
      <w:ins w:id="28" w:author="Φλούδα Χριστίνα" w:date="2016-06-30T11:49:00Z">
        <w:r w:rsidRPr="00440118">
          <w:rPr>
            <w:rFonts w:eastAsia="Times New Roman"/>
            <w:szCs w:val="24"/>
            <w:lang w:eastAsia="en-US"/>
          </w:rPr>
          <w:t xml:space="preserve">     Γ. «Κύρωση της Διοικητικής Διευθέτησης μεταξύ του Υπουργείου Εθνικής  Άμυνας της Ελληνικής Δημοκρατίας και του Μηχανισμού ΑΤΗΕΝΑ όσον αφορά στις Υπηρεσίες Μετακινήσεων και Μεταφορών, οι οποίες παρέχονται από το Πολυεθνικό Συντονιστικό Κέντρο Στρατηγικών Θαλάσσιων Μεταφορών (ΠΟΣΚΕΣΘΑΜ)», σελ. </w:t>
        </w:r>
        <w:r w:rsidRPr="00440118">
          <w:rPr>
            <w:rFonts w:eastAsia="Times New Roman"/>
            <w:szCs w:val="24"/>
            <w:lang w:eastAsia="en-US"/>
          </w:rPr>
          <w:br/>
          <w:t xml:space="preserve"> </w:t>
        </w:r>
        <w:r w:rsidRPr="00440118">
          <w:rPr>
            <w:rFonts w:eastAsia="Times New Roman"/>
            <w:szCs w:val="24"/>
            <w:lang w:eastAsia="en-US"/>
          </w:rPr>
          <w:br/>
          <w:t>ΠΡΟΕΔΡΕΥΟΝΤΕΣ</w:t>
        </w:r>
      </w:ins>
    </w:p>
    <w:p w14:paraId="779003A1" w14:textId="77777777" w:rsidR="00440118" w:rsidRPr="00440118" w:rsidRDefault="00440118" w:rsidP="00440118">
      <w:pPr>
        <w:spacing w:after="0" w:line="360" w:lineRule="auto"/>
        <w:rPr>
          <w:ins w:id="29" w:author="Φλούδα Χριστίνα" w:date="2016-06-30T11:49:00Z"/>
          <w:rFonts w:eastAsia="Times New Roman"/>
          <w:szCs w:val="24"/>
          <w:lang w:eastAsia="en-US"/>
        </w:rPr>
      </w:pPr>
    </w:p>
    <w:p w14:paraId="6AE8379D" w14:textId="77777777" w:rsidR="00440118" w:rsidRPr="00440118" w:rsidRDefault="00440118" w:rsidP="00440118">
      <w:pPr>
        <w:spacing w:after="0" w:line="360" w:lineRule="auto"/>
        <w:rPr>
          <w:ins w:id="30" w:author="Φλούδα Χριστίνα" w:date="2016-06-30T11:49:00Z"/>
          <w:rFonts w:eastAsia="Times New Roman"/>
          <w:szCs w:val="24"/>
          <w:lang w:eastAsia="en-US"/>
        </w:rPr>
      </w:pPr>
      <w:ins w:id="31" w:author="Φλούδα Χριστίνα" w:date="2016-06-30T11:49:00Z">
        <w:r w:rsidRPr="00440118">
          <w:rPr>
            <w:rFonts w:eastAsia="Times New Roman"/>
            <w:szCs w:val="24"/>
            <w:lang w:eastAsia="en-US"/>
          </w:rPr>
          <w:t>ΚΡΕΜΑΣΤΙΝΟΣ Δ. , σελ.</w:t>
        </w:r>
        <w:r w:rsidRPr="00440118">
          <w:rPr>
            <w:rFonts w:eastAsia="Times New Roman"/>
            <w:szCs w:val="24"/>
            <w:lang w:eastAsia="en-US"/>
          </w:rPr>
          <w:br/>
          <w:t>ΧΡΙΣΤΟΔΟΥΛΟΠΟΥΛΟΥ Α. , σελ.</w:t>
        </w:r>
        <w:r w:rsidRPr="00440118">
          <w:rPr>
            <w:rFonts w:eastAsia="Times New Roman"/>
            <w:szCs w:val="24"/>
            <w:lang w:eastAsia="en-US"/>
          </w:rPr>
          <w:br/>
        </w:r>
        <w:r w:rsidRPr="00440118">
          <w:rPr>
            <w:rFonts w:eastAsia="Times New Roman"/>
            <w:szCs w:val="24"/>
            <w:lang w:eastAsia="en-US"/>
          </w:rPr>
          <w:br/>
        </w:r>
      </w:ins>
    </w:p>
    <w:p w14:paraId="69AA7340" w14:textId="77777777" w:rsidR="00440118" w:rsidRPr="00440118" w:rsidRDefault="00440118" w:rsidP="00440118">
      <w:pPr>
        <w:spacing w:after="0" w:line="360" w:lineRule="auto"/>
        <w:rPr>
          <w:ins w:id="32" w:author="Φλούδα Χριστίνα" w:date="2016-06-30T11:49:00Z"/>
          <w:rFonts w:eastAsia="Times New Roman"/>
          <w:szCs w:val="24"/>
          <w:lang w:eastAsia="en-US"/>
        </w:rPr>
      </w:pPr>
      <w:ins w:id="33" w:author="Φλούδα Χριστίνα" w:date="2016-06-30T11:49:00Z">
        <w:r w:rsidRPr="00440118">
          <w:rPr>
            <w:rFonts w:eastAsia="Times New Roman"/>
            <w:szCs w:val="24"/>
            <w:lang w:eastAsia="en-US"/>
          </w:rPr>
          <w:t>ΟΜΙΛΗΤΕΣ</w:t>
        </w:r>
      </w:ins>
    </w:p>
    <w:p w14:paraId="4B1449C6" w14:textId="77777777" w:rsidR="00440118" w:rsidRPr="00440118" w:rsidRDefault="00440118" w:rsidP="00440118">
      <w:pPr>
        <w:spacing w:after="0" w:line="360" w:lineRule="auto"/>
        <w:rPr>
          <w:ins w:id="34" w:author="Φλούδα Χριστίνα" w:date="2016-06-30T11:49:00Z"/>
          <w:rFonts w:eastAsia="Times New Roman"/>
          <w:szCs w:val="24"/>
          <w:lang w:eastAsia="en-US"/>
        </w:rPr>
      </w:pPr>
      <w:ins w:id="35" w:author="Φλούδα Χριστίνα" w:date="2016-06-30T11:49:00Z">
        <w:r w:rsidRPr="00440118">
          <w:rPr>
            <w:rFonts w:eastAsia="Times New Roman"/>
            <w:szCs w:val="24"/>
            <w:lang w:eastAsia="en-US"/>
          </w:rPr>
          <w:br/>
          <w:t>Α. Επί διαδικαστικού θέματος:</w:t>
        </w:r>
        <w:r w:rsidRPr="00440118">
          <w:rPr>
            <w:rFonts w:eastAsia="Times New Roman"/>
            <w:szCs w:val="24"/>
            <w:lang w:eastAsia="en-US"/>
          </w:rPr>
          <w:br/>
          <w:t>ΑΘΑΝΑΣΙΟΥ Χ. , σελ.</w:t>
        </w:r>
        <w:r w:rsidRPr="00440118">
          <w:rPr>
            <w:rFonts w:eastAsia="Times New Roman"/>
            <w:szCs w:val="24"/>
            <w:lang w:eastAsia="en-US"/>
          </w:rPr>
          <w:br/>
          <w:t>ΑΡΑΜΠΑΤΖΗ Φ. , σελ.</w:t>
        </w:r>
        <w:r w:rsidRPr="00440118">
          <w:rPr>
            <w:rFonts w:eastAsia="Times New Roman"/>
            <w:szCs w:val="24"/>
            <w:lang w:eastAsia="en-US"/>
          </w:rPr>
          <w:br/>
          <w:t>ΒΟΡΙΔΗΣ Μ. , σελ.</w:t>
        </w:r>
        <w:r w:rsidRPr="00440118">
          <w:rPr>
            <w:rFonts w:eastAsia="Times New Roman"/>
            <w:szCs w:val="24"/>
            <w:lang w:eastAsia="en-US"/>
          </w:rPr>
          <w:br/>
          <w:t>ΚΡΕΜΑΣΤΙΝΟΣ Δ. , σελ.</w:t>
        </w:r>
        <w:r w:rsidRPr="00440118">
          <w:rPr>
            <w:rFonts w:eastAsia="Times New Roman"/>
            <w:szCs w:val="24"/>
            <w:lang w:eastAsia="en-US"/>
          </w:rPr>
          <w:br/>
          <w:t>ΠΑΝΑΓΟΥΛΗΣ Ε. , σελ.</w:t>
        </w:r>
        <w:r w:rsidRPr="00440118">
          <w:rPr>
            <w:rFonts w:eastAsia="Times New Roman"/>
            <w:szCs w:val="24"/>
            <w:lang w:eastAsia="en-US"/>
          </w:rPr>
          <w:br/>
          <w:t>ΠΑΠΑΘΕΟΔΩΡΟΥ Θ. , σελ.</w:t>
        </w:r>
        <w:r w:rsidRPr="00440118">
          <w:rPr>
            <w:rFonts w:eastAsia="Times New Roman"/>
            <w:szCs w:val="24"/>
            <w:lang w:eastAsia="en-US"/>
          </w:rPr>
          <w:br/>
          <w:t>ΤΡΑΓΑΚΗΣ Ι. , σελ.</w:t>
        </w:r>
        <w:r w:rsidRPr="00440118">
          <w:rPr>
            <w:rFonts w:eastAsia="Times New Roman"/>
            <w:szCs w:val="24"/>
            <w:lang w:eastAsia="en-US"/>
          </w:rPr>
          <w:br/>
          <w:t>ΧΡΙΣΤΟΔΟΥΛΟΠΟΥΛΟΥ Α. , σελ.</w:t>
        </w:r>
        <w:r w:rsidRPr="00440118">
          <w:rPr>
            <w:rFonts w:eastAsia="Times New Roman"/>
            <w:szCs w:val="24"/>
            <w:lang w:eastAsia="en-US"/>
          </w:rPr>
          <w:br/>
        </w:r>
        <w:r w:rsidRPr="00440118">
          <w:rPr>
            <w:rFonts w:eastAsia="Times New Roman"/>
            <w:szCs w:val="24"/>
            <w:lang w:eastAsia="en-US"/>
          </w:rPr>
          <w:br/>
          <w:t>Β. Επί των επικαίρων ερωτήσεων:</w:t>
        </w:r>
        <w:r w:rsidRPr="00440118">
          <w:rPr>
            <w:rFonts w:eastAsia="Times New Roman"/>
            <w:szCs w:val="24"/>
            <w:lang w:eastAsia="en-US"/>
          </w:rPr>
          <w:br/>
          <w:t>ΚΑΛΑΦΑΤΗΣ Σ. , σελ.</w:t>
        </w:r>
        <w:r w:rsidRPr="00440118">
          <w:rPr>
            <w:rFonts w:eastAsia="Times New Roman"/>
            <w:szCs w:val="24"/>
            <w:lang w:eastAsia="en-US"/>
          </w:rPr>
          <w:br/>
          <w:t>ΚΑΜΜΕΝΟΣ Δ. , σελ.</w:t>
        </w:r>
        <w:r w:rsidRPr="00440118">
          <w:rPr>
            <w:rFonts w:eastAsia="Times New Roman"/>
            <w:szCs w:val="24"/>
            <w:lang w:eastAsia="en-US"/>
          </w:rPr>
          <w:br/>
          <w:t>ΚΑΤΣΑΦΑΔΟΣ Κ. , σελ.</w:t>
        </w:r>
        <w:r w:rsidRPr="00440118">
          <w:rPr>
            <w:rFonts w:eastAsia="Times New Roman"/>
            <w:szCs w:val="24"/>
            <w:lang w:eastAsia="en-US"/>
          </w:rPr>
          <w:br/>
          <w:t>ΜΠΑΛΑΦΑΣ Ι. , σελ.</w:t>
        </w:r>
        <w:r w:rsidRPr="00440118">
          <w:rPr>
            <w:rFonts w:eastAsia="Times New Roman"/>
            <w:szCs w:val="24"/>
            <w:lang w:eastAsia="en-US"/>
          </w:rPr>
          <w:br/>
          <w:t>ΠΑΝΑΓΟΥΛΗΣ Ε. , σελ.</w:t>
        </w:r>
        <w:r w:rsidRPr="00440118">
          <w:rPr>
            <w:rFonts w:eastAsia="Times New Roman"/>
            <w:szCs w:val="24"/>
            <w:lang w:eastAsia="en-US"/>
          </w:rPr>
          <w:br/>
          <w:t>ΠΑΠΠΑΣ Ν. , σελ.</w:t>
        </w:r>
        <w:r w:rsidRPr="00440118">
          <w:rPr>
            <w:rFonts w:eastAsia="Times New Roman"/>
            <w:szCs w:val="24"/>
            <w:lang w:eastAsia="en-US"/>
          </w:rPr>
          <w:br/>
          <w:t>ΠΑΡΑΣΚΕΥΟΠΟΥΛΟΣ Ν. , σελ.</w:t>
        </w:r>
        <w:r w:rsidRPr="00440118">
          <w:rPr>
            <w:rFonts w:eastAsia="Times New Roman"/>
            <w:szCs w:val="24"/>
            <w:lang w:eastAsia="en-US"/>
          </w:rPr>
          <w:br/>
          <w:t>ΧΡΥΣΟΒΕΛΩΝΗ Μ. , σελ.</w:t>
        </w:r>
        <w:r w:rsidRPr="00440118">
          <w:rPr>
            <w:rFonts w:eastAsia="Times New Roman"/>
            <w:szCs w:val="24"/>
            <w:lang w:eastAsia="en-US"/>
          </w:rPr>
          <w:br/>
        </w:r>
        <w:r w:rsidRPr="00440118">
          <w:rPr>
            <w:rFonts w:eastAsia="Times New Roman"/>
            <w:szCs w:val="24"/>
            <w:lang w:eastAsia="en-US"/>
          </w:rPr>
          <w:br/>
          <w:t>Γ. Επί της επίκαιρης επερώτησης:</w:t>
        </w:r>
        <w:r w:rsidRPr="00440118">
          <w:rPr>
            <w:rFonts w:eastAsia="Times New Roman"/>
            <w:szCs w:val="24"/>
            <w:lang w:eastAsia="en-US"/>
          </w:rPr>
          <w:br/>
          <w:t>ΑΘΑΝΑΣΙΟΥ Χ. , σελ.</w:t>
        </w:r>
        <w:r w:rsidRPr="00440118">
          <w:rPr>
            <w:rFonts w:eastAsia="Times New Roman"/>
            <w:szCs w:val="24"/>
            <w:lang w:eastAsia="en-US"/>
          </w:rPr>
          <w:br/>
          <w:t>ΒΟΡΙΔΗΣ Μ. , σελ.</w:t>
        </w:r>
        <w:r w:rsidRPr="00440118">
          <w:rPr>
            <w:rFonts w:eastAsia="Times New Roman"/>
            <w:szCs w:val="24"/>
            <w:lang w:eastAsia="en-US"/>
          </w:rPr>
          <w:br/>
          <w:t>ΓΕΩΡΓΑΝΤΑΣ Γ. , σελ.</w:t>
        </w:r>
        <w:r w:rsidRPr="00440118">
          <w:rPr>
            <w:rFonts w:eastAsia="Times New Roman"/>
            <w:szCs w:val="24"/>
            <w:lang w:eastAsia="en-US"/>
          </w:rPr>
          <w:br/>
          <w:t>ΔΕΝΔΙΑΣ Ν. , σελ.</w:t>
        </w:r>
        <w:r w:rsidRPr="00440118">
          <w:rPr>
            <w:rFonts w:eastAsia="Times New Roman"/>
            <w:szCs w:val="24"/>
            <w:lang w:eastAsia="en-US"/>
          </w:rPr>
          <w:br/>
          <w:t>ΚΑΡΡΑΣ Γ. , σελ.</w:t>
        </w:r>
        <w:r w:rsidRPr="00440118">
          <w:rPr>
            <w:rFonts w:eastAsia="Times New Roman"/>
            <w:szCs w:val="24"/>
            <w:lang w:eastAsia="en-US"/>
          </w:rPr>
          <w:br/>
          <w:t>ΚΑΣΙΔΙΑΡΗΣ Η. , σελ.</w:t>
        </w:r>
        <w:r w:rsidRPr="00440118">
          <w:rPr>
            <w:rFonts w:eastAsia="Times New Roman"/>
            <w:szCs w:val="24"/>
            <w:lang w:eastAsia="en-US"/>
          </w:rPr>
          <w:br/>
          <w:t>ΚΟΚΚΑΛΗΣ Β. , σελ.</w:t>
        </w:r>
        <w:r w:rsidRPr="00440118">
          <w:rPr>
            <w:rFonts w:eastAsia="Times New Roman"/>
            <w:szCs w:val="24"/>
            <w:lang w:eastAsia="en-US"/>
          </w:rPr>
          <w:br/>
          <w:t>ΛΥΚΟΥΔΗΣ Σ. , σελ.</w:t>
        </w:r>
        <w:r w:rsidRPr="00440118">
          <w:rPr>
            <w:rFonts w:eastAsia="Times New Roman"/>
            <w:szCs w:val="24"/>
            <w:lang w:eastAsia="en-US"/>
          </w:rPr>
          <w:br/>
          <w:t>ΠΑΠΑΘΕΟΔΩΡΟΥ Θ. , σελ.</w:t>
        </w:r>
        <w:r w:rsidRPr="00440118">
          <w:rPr>
            <w:rFonts w:eastAsia="Times New Roman"/>
            <w:szCs w:val="24"/>
            <w:lang w:eastAsia="en-US"/>
          </w:rPr>
          <w:br/>
          <w:t>ΠΑΠΑΚΩΣΤΑ - ΣΙΔΗΡΟΠΟΥΛΟΥ Α. , σελ.</w:t>
        </w:r>
        <w:r w:rsidRPr="00440118">
          <w:rPr>
            <w:rFonts w:eastAsia="Times New Roman"/>
            <w:szCs w:val="24"/>
            <w:lang w:eastAsia="en-US"/>
          </w:rPr>
          <w:br/>
          <w:t>ΠΑΡΑΣΚΕΥΟΠΟΥΛΟΣ Ν. , σελ.</w:t>
        </w:r>
        <w:r w:rsidRPr="00440118">
          <w:rPr>
            <w:rFonts w:eastAsia="Times New Roman"/>
            <w:szCs w:val="24"/>
            <w:lang w:eastAsia="en-US"/>
          </w:rPr>
          <w:br/>
          <w:t>ΤΑΣΟΥΛΑΣ Κ. , σελ.</w:t>
        </w:r>
        <w:r w:rsidRPr="00440118">
          <w:rPr>
            <w:rFonts w:eastAsia="Times New Roman"/>
            <w:szCs w:val="24"/>
            <w:lang w:eastAsia="en-US"/>
          </w:rPr>
          <w:br/>
          <w:t>ΤΖΑΒΑΡΑΣ Κ. , σελ.</w:t>
        </w:r>
        <w:r w:rsidRPr="00440118">
          <w:rPr>
            <w:rFonts w:eastAsia="Times New Roman"/>
            <w:szCs w:val="24"/>
            <w:lang w:eastAsia="en-US"/>
          </w:rPr>
          <w:br/>
          <w:t>ΤΡΑΓΑΚΗΣ Ι. , σελ.</w:t>
        </w:r>
        <w:r w:rsidRPr="00440118">
          <w:rPr>
            <w:rFonts w:eastAsia="Times New Roman"/>
            <w:szCs w:val="24"/>
            <w:lang w:eastAsia="en-US"/>
          </w:rPr>
          <w:br/>
          <w:t>ΤΣΙΡΚΑΣ Β. , σελ.</w:t>
        </w:r>
        <w:r w:rsidRPr="00440118">
          <w:rPr>
            <w:rFonts w:eastAsia="Times New Roman"/>
            <w:szCs w:val="24"/>
            <w:lang w:eastAsia="en-US"/>
          </w:rPr>
          <w:br/>
        </w:r>
        <w:r w:rsidRPr="00440118">
          <w:rPr>
            <w:rFonts w:eastAsia="Times New Roman"/>
            <w:szCs w:val="24"/>
            <w:lang w:eastAsia="en-US"/>
          </w:rPr>
          <w:br/>
          <w:t>ΠΑΡΕΜΒΑΣΕΙΣ:</w:t>
        </w:r>
        <w:r w:rsidRPr="00440118">
          <w:rPr>
            <w:rFonts w:eastAsia="Times New Roman"/>
            <w:szCs w:val="24"/>
            <w:lang w:eastAsia="en-US"/>
          </w:rPr>
          <w:br/>
          <w:t>ΓΕΩΡΓΑΝΤΑΣ Γ. , σελ.</w:t>
        </w:r>
        <w:r w:rsidRPr="00440118">
          <w:rPr>
            <w:rFonts w:eastAsia="Times New Roman"/>
            <w:szCs w:val="24"/>
            <w:lang w:eastAsia="en-US"/>
          </w:rPr>
          <w:br/>
          <w:t>ΜΑΝΤΑΣ Χ. , σελ.</w:t>
        </w:r>
        <w:r w:rsidRPr="00440118">
          <w:rPr>
            <w:rFonts w:eastAsia="Times New Roman"/>
            <w:szCs w:val="24"/>
            <w:lang w:eastAsia="en-US"/>
          </w:rPr>
          <w:br/>
        </w:r>
      </w:ins>
    </w:p>
    <w:p w14:paraId="64CF3646" w14:textId="77777777" w:rsidR="00440118" w:rsidRDefault="00440118" w:rsidP="00440118">
      <w:pPr>
        <w:spacing w:line="600" w:lineRule="auto"/>
        <w:ind w:firstLine="720"/>
        <w:contextualSpacing/>
        <w:rPr>
          <w:ins w:id="36" w:author="Φλούδα Χριστίνα" w:date="2016-06-30T11:48:00Z"/>
          <w:rFonts w:eastAsia="Times New Roman"/>
          <w:szCs w:val="24"/>
        </w:rPr>
        <w:pPrChange w:id="37" w:author="Φλούδα Χριστίνα" w:date="2016-06-30T11:49:00Z">
          <w:pPr>
            <w:spacing w:line="600" w:lineRule="auto"/>
            <w:ind w:firstLine="720"/>
            <w:contextualSpacing/>
            <w:jc w:val="center"/>
          </w:pPr>
        </w:pPrChange>
      </w:pPr>
      <w:bookmarkStart w:id="38" w:name="_GoBack"/>
      <w:bookmarkEnd w:id="38"/>
    </w:p>
    <w:p w14:paraId="13C0C295" w14:textId="77777777" w:rsidR="00F43B06" w:rsidRDefault="00440118">
      <w:pPr>
        <w:spacing w:line="600" w:lineRule="auto"/>
        <w:ind w:firstLine="720"/>
        <w:contextualSpacing/>
        <w:jc w:val="center"/>
        <w:rPr>
          <w:rFonts w:eastAsia="Times New Roman"/>
          <w:szCs w:val="24"/>
        </w:rPr>
      </w:pPr>
      <w:r>
        <w:rPr>
          <w:rFonts w:eastAsia="Times New Roman"/>
          <w:szCs w:val="24"/>
        </w:rPr>
        <w:t>ΠΡΑΚΤΙΚΑ ΒΟΥΛΗΣ</w:t>
      </w:r>
    </w:p>
    <w:p w14:paraId="13C0C296" w14:textId="77777777" w:rsidR="00F43B06" w:rsidRDefault="00440118">
      <w:pPr>
        <w:spacing w:line="600" w:lineRule="auto"/>
        <w:ind w:firstLine="720"/>
        <w:contextualSpacing/>
        <w:jc w:val="center"/>
        <w:rPr>
          <w:rFonts w:eastAsia="Times New Roman"/>
          <w:szCs w:val="24"/>
        </w:rPr>
      </w:pPr>
      <w:r>
        <w:rPr>
          <w:rFonts w:eastAsia="Times New Roman"/>
          <w:szCs w:val="24"/>
        </w:rPr>
        <w:t xml:space="preserve">ΙΖ΄ ΠΕΡΙΟΔΟΣ </w:t>
      </w:r>
    </w:p>
    <w:p w14:paraId="13C0C297" w14:textId="77777777" w:rsidR="00F43B06" w:rsidRDefault="00440118">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3C0C298" w14:textId="77777777" w:rsidR="00F43B06" w:rsidRDefault="00440118">
      <w:pPr>
        <w:spacing w:line="600" w:lineRule="auto"/>
        <w:ind w:firstLine="720"/>
        <w:contextualSpacing/>
        <w:jc w:val="center"/>
        <w:rPr>
          <w:rFonts w:eastAsia="Times New Roman"/>
          <w:szCs w:val="24"/>
        </w:rPr>
      </w:pPr>
      <w:r>
        <w:rPr>
          <w:rFonts w:eastAsia="Times New Roman"/>
          <w:szCs w:val="24"/>
        </w:rPr>
        <w:t>ΣΥΝΟΔΟΣ Α΄</w:t>
      </w:r>
    </w:p>
    <w:p w14:paraId="13C0C299" w14:textId="77777777" w:rsidR="00F43B06" w:rsidRDefault="00440118">
      <w:pPr>
        <w:spacing w:line="600" w:lineRule="auto"/>
        <w:ind w:firstLine="720"/>
        <w:contextualSpacing/>
        <w:jc w:val="center"/>
        <w:rPr>
          <w:rFonts w:eastAsia="Times New Roman"/>
          <w:szCs w:val="24"/>
        </w:rPr>
      </w:pPr>
      <w:r>
        <w:rPr>
          <w:rFonts w:eastAsia="Times New Roman"/>
          <w:szCs w:val="24"/>
        </w:rPr>
        <w:t>ΣΥΝΕΔΡΙΑΣΗ ΡΜΣΤ΄</w:t>
      </w:r>
    </w:p>
    <w:p w14:paraId="13C0C29A" w14:textId="77777777" w:rsidR="00F43B06" w:rsidRDefault="00440118">
      <w:pPr>
        <w:spacing w:line="600" w:lineRule="auto"/>
        <w:ind w:firstLine="720"/>
        <w:contextualSpacing/>
        <w:jc w:val="center"/>
        <w:rPr>
          <w:rFonts w:eastAsia="Times New Roman"/>
          <w:szCs w:val="24"/>
        </w:rPr>
      </w:pPr>
      <w:r>
        <w:rPr>
          <w:rFonts w:eastAsia="Times New Roman"/>
          <w:szCs w:val="24"/>
        </w:rPr>
        <w:t>Παρασκευή 17 Ιουνίου 2016</w:t>
      </w:r>
    </w:p>
    <w:p w14:paraId="13C0C29B"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Αθήνα, σήμερα στις 17 Ιουνίου 2016, ημέρα Παρασκευή και ώρα 10.08΄, συνήλθε στην Αίθουσα των συνεδριάσεων του Βουλευτηρίου η </w:t>
      </w:r>
      <w:r>
        <w:rPr>
          <w:rFonts w:eastAsia="Times New Roman"/>
          <w:szCs w:val="24"/>
        </w:rPr>
        <w:t xml:space="preserve">Βουλή σε ολομέλεια για να συνεδριάσει υπό την προεδρία του ΣΤ΄ Αντιπροέδρου αυτής κ. </w:t>
      </w:r>
      <w:r w:rsidRPr="00D70584">
        <w:rPr>
          <w:rFonts w:eastAsia="Times New Roman"/>
          <w:b/>
          <w:szCs w:val="24"/>
        </w:rPr>
        <w:t>ΔΗΜΗΤΡΙΟΥ ΚΡΕΜΑΣΤΙΝΟΥ</w:t>
      </w:r>
      <w:r>
        <w:rPr>
          <w:rFonts w:eastAsia="Times New Roman"/>
          <w:szCs w:val="24"/>
        </w:rPr>
        <w:t>.</w:t>
      </w:r>
    </w:p>
    <w:p w14:paraId="13C0C29C"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13C0C29D" w14:textId="77777777" w:rsidR="00F43B06" w:rsidRDefault="00440118">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16</w:t>
      </w:r>
      <w:r>
        <w:rPr>
          <w:rFonts w:eastAsia="Times New Roman"/>
          <w:szCs w:val="24"/>
        </w:rPr>
        <w:t>-</w:t>
      </w:r>
      <w:r>
        <w:rPr>
          <w:rFonts w:eastAsia="Times New Roman"/>
          <w:szCs w:val="24"/>
        </w:rPr>
        <w:t>6</w:t>
      </w:r>
      <w:r>
        <w:rPr>
          <w:rFonts w:eastAsia="Times New Roman"/>
          <w:szCs w:val="24"/>
        </w:rPr>
        <w:t>-</w:t>
      </w:r>
      <w:r>
        <w:rPr>
          <w:rFonts w:eastAsia="Times New Roman"/>
          <w:szCs w:val="24"/>
        </w:rPr>
        <w:t>2016 εξουσιοδό</w:t>
      </w:r>
      <w:r>
        <w:rPr>
          <w:rFonts w:eastAsia="Times New Roman"/>
          <w:szCs w:val="24"/>
        </w:rPr>
        <w:t xml:space="preserve">τηση του Σώματος επικυρώθηκαν με ευθύνη του Προεδρείου τα Πρακτικά της ΡΜΕ΄ συνεδριάσεώς του, της Πέμπτης 16 Ιουνίου 2016, </w:t>
      </w:r>
      <w:r>
        <w:rPr>
          <w:rFonts w:eastAsia="Times New Roman"/>
          <w:szCs w:val="24"/>
        </w:rPr>
        <w:lastRenderedPageBreak/>
        <w:t>σε ό,τι αφορά την ψήφιση στο σύνολο του σχεδίου νόμου: «Θεσμικό πλαίσιο για τη σύσταση καθεστώτων Ενισχύσεων Ιδιωτικών Επενδύσεων για</w:t>
      </w:r>
      <w:r>
        <w:rPr>
          <w:rFonts w:eastAsia="Times New Roman"/>
          <w:szCs w:val="24"/>
        </w:rPr>
        <w:t xml:space="preserve"> την περιφερειακή και οικονομική ανάπτυξη της χώρας – Σύσταση Αναπτυξιακού Συμβουλίου και άλλες διατάξεις</w:t>
      </w:r>
      <w:r>
        <w:rPr>
          <w:rFonts w:eastAsia="Times New Roman"/>
          <w:szCs w:val="24"/>
        </w:rPr>
        <w:t>.</w:t>
      </w:r>
      <w:r>
        <w:rPr>
          <w:rFonts w:eastAsia="Times New Roman"/>
          <w:szCs w:val="24"/>
        </w:rPr>
        <w:t>»)</w:t>
      </w:r>
    </w:p>
    <w:p w14:paraId="13C0C29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Παρακαλείται η κυρία Γραμματέας να ανακοινώσει τις αναφορές προς το Σώμα. </w:t>
      </w:r>
    </w:p>
    <w:p w14:paraId="13C0C29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(Ανακοινώνονται προς το Σώμα από την κ. Φωτεινή Αραμπατζή, Βουλευτή Σερρ</w:t>
      </w:r>
      <w:r>
        <w:rPr>
          <w:rFonts w:eastAsia="Times New Roman" w:cs="Times New Roman"/>
          <w:szCs w:val="24"/>
        </w:rPr>
        <w:t>ών, τα ακόλουθα:</w:t>
      </w:r>
    </w:p>
    <w:p w14:paraId="13C0C2A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 ΚΑΤΑΘΕΣΗ ΑΝΑΦΟΡΩΝ</w:t>
      </w:r>
    </w:p>
    <w:p w14:paraId="13C0C2A1" w14:textId="77777777" w:rsidR="00F43B06" w:rsidRDefault="00440118">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2α)</w:t>
      </w:r>
    </w:p>
    <w:p w14:paraId="13C0C2A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ΑΠΑΝΤΗΣΕΙΣ ΥΠΟΥΡΓΩΝ ΣΕ ΕΡΩΤΗΣΕΙΣ ΒΟΥΛΕΥΤΩΝ</w:t>
      </w:r>
    </w:p>
    <w:p w14:paraId="13C0C2A3" w14:textId="77777777" w:rsidR="00F43B06" w:rsidRDefault="00440118">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2β)</w:t>
      </w:r>
    </w:p>
    <w:p w14:paraId="13C0C2A4" w14:textId="77777777" w:rsidR="00F43B06" w:rsidRDefault="00440118">
      <w:pPr>
        <w:spacing w:line="600" w:lineRule="auto"/>
        <w:ind w:firstLine="720"/>
        <w:contextualSpacing/>
        <w:jc w:val="center"/>
        <w:rPr>
          <w:rFonts w:eastAsia="Times New Roman" w:cs="Times New Roman"/>
          <w:color w:val="FF0000"/>
          <w:szCs w:val="24"/>
        </w:rPr>
      </w:pPr>
      <w:r w:rsidRPr="00716E27">
        <w:rPr>
          <w:rFonts w:eastAsia="Times New Roman" w:cs="Times New Roman"/>
          <w:color w:val="FF0000"/>
          <w:szCs w:val="24"/>
        </w:rPr>
        <w:t xml:space="preserve">(ΑΛΛΑΓΗ ΣΕΛΙΔΑΣ ΛΟΓΩ ΑΛΛΑΓΗΣ ΘΕΜΑΤΟΣ) </w:t>
      </w:r>
    </w:p>
    <w:p w14:paraId="13C0C2A5" w14:textId="77777777" w:rsidR="00F43B06" w:rsidRDefault="00440118">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cs="Times New Roman"/>
          <w:szCs w:val="24"/>
        </w:rPr>
        <w:t>Κυρίες και κύριοι συνάδελφοι, ε</w:t>
      </w:r>
      <w:r>
        <w:rPr>
          <w:rFonts w:eastAsia="Times New Roman" w:cs="Times New Roman"/>
          <w:szCs w:val="24"/>
        </w:rPr>
        <w:t>ισερχόμ</w:t>
      </w:r>
      <w:r>
        <w:rPr>
          <w:rFonts w:eastAsia="Times New Roman" w:cs="Times New Roman"/>
          <w:szCs w:val="24"/>
        </w:rPr>
        <w:t>αστε</w:t>
      </w:r>
      <w:r>
        <w:rPr>
          <w:rFonts w:eastAsia="Times New Roman" w:cs="Times New Roman"/>
          <w:szCs w:val="24"/>
        </w:rPr>
        <w:t xml:space="preserve"> στη συζήτη</w:t>
      </w:r>
      <w:r>
        <w:rPr>
          <w:rFonts w:eastAsia="Times New Roman" w:cs="Times New Roman"/>
          <w:szCs w:val="24"/>
        </w:rPr>
        <w:t xml:space="preserve">ση των </w:t>
      </w:r>
    </w:p>
    <w:p w14:paraId="13C0C2A6" w14:textId="77777777" w:rsidR="00F43B06" w:rsidRDefault="00440118">
      <w:pPr>
        <w:spacing w:line="600" w:lineRule="auto"/>
        <w:ind w:firstLine="720"/>
        <w:contextualSpacing/>
        <w:jc w:val="center"/>
        <w:rPr>
          <w:rFonts w:eastAsia="Times New Roman" w:cs="Times New Roman"/>
          <w:b/>
          <w:szCs w:val="24"/>
        </w:rPr>
      </w:pPr>
      <w:r>
        <w:rPr>
          <w:rFonts w:eastAsia="Times New Roman" w:cs="Times New Roman"/>
          <w:b/>
          <w:szCs w:val="24"/>
        </w:rPr>
        <w:lastRenderedPageBreak/>
        <w:t>ΕΠΙΚΑΙΡΩΝ ΕΡΩΤΗΣΕΩΝ</w:t>
      </w:r>
    </w:p>
    <w:p w14:paraId="13C0C2A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συζητηθούν τέσσερις επίκαιρες ερωτήσεις, ενώ δεν θα συζητηθούν δεκαοκτώ.</w:t>
      </w:r>
    </w:p>
    <w:p w14:paraId="13C0C2A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5166/28-4-2016 ερώτηση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 λήψη μέτρων για την ανακούφιση των πληγέντων στο</w:t>
      </w:r>
      <w:r>
        <w:rPr>
          <w:rFonts w:eastAsia="Times New Roman" w:cs="Times New Roman"/>
          <w:szCs w:val="24"/>
        </w:rPr>
        <w:t>ν</w:t>
      </w:r>
      <w:r>
        <w:rPr>
          <w:rFonts w:eastAsia="Times New Roman" w:cs="Times New Roman"/>
          <w:szCs w:val="24"/>
        </w:rPr>
        <w:t xml:space="preserve"> Δήμο Ιεράπετρας από την καταστροφική πυρκαγιά και την κήρυξη της περιοχής ως πυρόπληκτης, δεν </w:t>
      </w:r>
      <w:r>
        <w:rPr>
          <w:rFonts w:eastAsia="Times New Roman" w:cs="Times New Roman"/>
          <w:szCs w:val="24"/>
        </w:rPr>
        <w:t>συζητείται</w:t>
      </w:r>
      <w:r>
        <w:rPr>
          <w:rFonts w:eastAsia="Times New Roman" w:cs="Times New Roman"/>
          <w:szCs w:val="24"/>
        </w:rPr>
        <w:t xml:space="preserve"> μετά από συνεννόηση του ερωτώντος Βουλευτή με τον αρμόδιο Υπουργό.</w:t>
      </w:r>
    </w:p>
    <w:p w14:paraId="13C0C2A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τρίτη</w:t>
      </w:r>
      <w:r>
        <w:rPr>
          <w:rFonts w:eastAsia="Times New Roman" w:cs="Times New Roman"/>
          <w:szCs w:val="24"/>
        </w:rPr>
        <w:t xml:space="preserve"> με αριθμό 986/13-6-2016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Αχαΐας της Δημοκρατικής Συμπαράταξης ΠΑΣΟΚ-ΔΗΜΑΡ κ. </w:t>
      </w:r>
      <w:r>
        <w:rPr>
          <w:rFonts w:eastAsia="Times New Roman" w:cs="Times New Roman"/>
          <w:bCs/>
          <w:szCs w:val="24"/>
        </w:rPr>
        <w:t>Θεόδωρου Παπαθεοδώρου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τις απολύσεις στελεχών του ΟΚΑΝΑ στην Πάτρα, δεν </w:t>
      </w:r>
      <w:r>
        <w:rPr>
          <w:rFonts w:eastAsia="Times New Roman" w:cs="Times New Roman"/>
          <w:szCs w:val="24"/>
        </w:rPr>
        <w:t xml:space="preserve">συζητείται </w:t>
      </w:r>
      <w:r>
        <w:rPr>
          <w:rFonts w:eastAsia="Times New Roman" w:cs="Times New Roman"/>
          <w:szCs w:val="24"/>
        </w:rPr>
        <w:t>λόγω απουσίας τ</w:t>
      </w:r>
      <w:r>
        <w:rPr>
          <w:rFonts w:eastAsia="Times New Roman" w:cs="Times New Roman"/>
          <w:szCs w:val="24"/>
        </w:rPr>
        <w:t>ου αρμόδιου Υπουργού κ. Ξανθού στο εξωτερικό.</w:t>
      </w:r>
    </w:p>
    <w:p w14:paraId="13C0C2A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έβδομη</w:t>
      </w:r>
      <w:r>
        <w:rPr>
          <w:rFonts w:eastAsia="Times New Roman" w:cs="Times New Roman"/>
          <w:szCs w:val="24"/>
        </w:rPr>
        <w:t xml:space="preserve"> με αριθμό 965/7-6-2016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τροποποίηση του άρθρου 236 του ν.4389</w:t>
      </w:r>
      <w:r>
        <w:rPr>
          <w:rFonts w:eastAsia="Times New Roman" w:cs="Times New Roman"/>
          <w:szCs w:val="24"/>
        </w:rPr>
        <w:t xml:space="preserve">/2016 για την αναστολή των μισθολογικών προαγωγών του στρατιωτικού προσωπικού των Ενόπλων Δυνάμεων για τη διετία 2017-2018, δεν </w:t>
      </w:r>
      <w:r>
        <w:rPr>
          <w:rFonts w:eastAsia="Times New Roman" w:cs="Times New Roman"/>
          <w:szCs w:val="24"/>
        </w:rPr>
        <w:t xml:space="preserve">συζητείται </w:t>
      </w:r>
      <w:r>
        <w:rPr>
          <w:rFonts w:eastAsia="Times New Roman" w:cs="Times New Roman"/>
          <w:szCs w:val="24"/>
        </w:rPr>
        <w:t xml:space="preserve">λόγω απουσίας του αρμόδιου Αναπληρωτή Υπουργού κ. </w:t>
      </w:r>
      <w:proofErr w:type="spellStart"/>
      <w:r>
        <w:rPr>
          <w:rFonts w:eastAsia="Times New Roman" w:cs="Times New Roman"/>
          <w:szCs w:val="24"/>
        </w:rPr>
        <w:t>Χουλιαράκη</w:t>
      </w:r>
      <w:proofErr w:type="spellEnd"/>
      <w:r>
        <w:rPr>
          <w:rFonts w:eastAsia="Times New Roman" w:cs="Times New Roman"/>
          <w:szCs w:val="24"/>
        </w:rPr>
        <w:t xml:space="preserve"> στο εξωτερικό.</w:t>
      </w:r>
    </w:p>
    <w:p w14:paraId="13C0C2A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δέκατη</w:t>
      </w:r>
      <w:r>
        <w:rPr>
          <w:rFonts w:eastAsia="Times New Roman" w:cs="Times New Roman"/>
          <w:szCs w:val="24"/>
        </w:rPr>
        <w:t xml:space="preserve"> με αριθμό 953/6-6-2016 επίκαιρη </w:t>
      </w:r>
      <w:r>
        <w:rPr>
          <w:rFonts w:eastAsia="Times New Roman" w:cs="Times New Roman"/>
          <w:szCs w:val="24"/>
        </w:rPr>
        <w:t xml:space="preserve">ερώτηση </w:t>
      </w:r>
      <w:r>
        <w:rPr>
          <w:rFonts w:eastAsia="Times New Roman" w:cs="Times New Roman"/>
          <w:szCs w:val="24"/>
        </w:rPr>
        <w:t>δεύτερου κύκλου</w:t>
      </w:r>
      <w:r>
        <w:rPr>
          <w:rFonts w:eastAsia="Times New Roman" w:cs="Times New Roman"/>
          <w:szCs w:val="24"/>
        </w:rPr>
        <w:t xml:space="preserve"> του Ανεξάρτητου Βουλευτή Β΄ Αθηνών  κ. </w:t>
      </w:r>
      <w:r>
        <w:rPr>
          <w:rFonts w:eastAsia="Times New Roman" w:cs="Times New Roman"/>
          <w:bCs/>
          <w:szCs w:val="24"/>
        </w:rPr>
        <w:t>Ευσταθίου (Στάθη) Παναγούλη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το κόστος των «εκπροσώπων των θεσμών» στο δημόσιο, δεν </w:t>
      </w:r>
      <w:r>
        <w:rPr>
          <w:rFonts w:eastAsia="Times New Roman" w:cs="Times New Roman"/>
          <w:szCs w:val="24"/>
        </w:rPr>
        <w:t xml:space="preserve">συζητείται </w:t>
      </w:r>
      <w:r>
        <w:rPr>
          <w:rFonts w:eastAsia="Times New Roman" w:cs="Times New Roman"/>
          <w:szCs w:val="24"/>
        </w:rPr>
        <w:t xml:space="preserve">λόγω απουσίας του αρμόδιου Υπουργού κ. </w:t>
      </w:r>
      <w:proofErr w:type="spellStart"/>
      <w:r>
        <w:rPr>
          <w:rFonts w:eastAsia="Times New Roman" w:cs="Times New Roman"/>
          <w:szCs w:val="24"/>
        </w:rPr>
        <w:t>Τσακαλώτου</w:t>
      </w:r>
      <w:proofErr w:type="spellEnd"/>
      <w:r>
        <w:rPr>
          <w:rFonts w:eastAsia="Times New Roman" w:cs="Times New Roman"/>
          <w:szCs w:val="24"/>
        </w:rPr>
        <w:t xml:space="preserve"> στο εξωτ</w:t>
      </w:r>
      <w:r>
        <w:rPr>
          <w:rFonts w:eastAsia="Times New Roman" w:cs="Times New Roman"/>
          <w:szCs w:val="24"/>
        </w:rPr>
        <w:t>ερικό.</w:t>
      </w:r>
    </w:p>
    <w:p w14:paraId="13C0C2A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τρίτη </w:t>
      </w:r>
      <w:r>
        <w:rPr>
          <w:rFonts w:eastAsia="Times New Roman" w:cs="Times New Roman"/>
          <w:szCs w:val="24"/>
        </w:rPr>
        <w:t xml:space="preserve">με αριθμό 3062/10-2-2016 ερώτηση του Ανεξάρτητου Βουλευτή Λακωνίας κ. </w:t>
      </w:r>
      <w:r>
        <w:rPr>
          <w:rFonts w:eastAsia="Times New Roman" w:cs="Times New Roman"/>
          <w:bCs/>
          <w:szCs w:val="24"/>
        </w:rPr>
        <w:t>Λεωνίδα Γρηγοράκου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szCs w:val="24"/>
        </w:rPr>
        <w:t xml:space="preserve"> </w:t>
      </w:r>
      <w:r>
        <w:rPr>
          <w:rFonts w:eastAsia="Times New Roman" w:cs="Times New Roman"/>
          <w:szCs w:val="24"/>
        </w:rPr>
        <w:t xml:space="preserve">σχετικά με την αποζημίωση των μεριδιούχων </w:t>
      </w:r>
      <w:r>
        <w:rPr>
          <w:rFonts w:eastAsia="Times New Roman" w:cs="Times New Roman"/>
          <w:szCs w:val="24"/>
        </w:rPr>
        <w:t>σ</w:t>
      </w:r>
      <w:r>
        <w:rPr>
          <w:rFonts w:eastAsia="Times New Roman" w:cs="Times New Roman"/>
          <w:szCs w:val="24"/>
        </w:rPr>
        <w:t xml:space="preserve">υνεταιριστικών </w:t>
      </w:r>
      <w:r>
        <w:rPr>
          <w:rFonts w:eastAsia="Times New Roman" w:cs="Times New Roman"/>
          <w:szCs w:val="24"/>
        </w:rPr>
        <w:t>τ</w:t>
      </w:r>
      <w:r>
        <w:rPr>
          <w:rFonts w:eastAsia="Times New Roman" w:cs="Times New Roman"/>
          <w:szCs w:val="24"/>
        </w:rPr>
        <w:t xml:space="preserve">ραπεζών, δεν </w:t>
      </w:r>
      <w:r>
        <w:rPr>
          <w:rFonts w:eastAsia="Times New Roman" w:cs="Times New Roman"/>
          <w:szCs w:val="24"/>
        </w:rPr>
        <w:t xml:space="preserve">συζητείται </w:t>
      </w:r>
      <w:r>
        <w:rPr>
          <w:rFonts w:eastAsia="Times New Roman" w:cs="Times New Roman"/>
          <w:szCs w:val="24"/>
        </w:rPr>
        <w:t xml:space="preserve">λόγω απουσίας του  αρμόδιου </w:t>
      </w:r>
      <w:r>
        <w:rPr>
          <w:rFonts w:eastAsia="Times New Roman" w:cs="Times New Roman"/>
          <w:szCs w:val="24"/>
        </w:rPr>
        <w:t xml:space="preserve">Υπουργού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13C0C2A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Λόγω κωλύματος των αρμοδίων Υπουργών</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συζητούνται</w:t>
      </w:r>
      <w:r>
        <w:rPr>
          <w:rFonts w:eastAsia="Times New Roman" w:cs="Times New Roman"/>
          <w:szCs w:val="24"/>
        </w:rPr>
        <w:t xml:space="preserve"> </w:t>
      </w:r>
      <w:r>
        <w:rPr>
          <w:rFonts w:eastAsia="Times New Roman" w:cs="Times New Roman"/>
          <w:szCs w:val="24"/>
        </w:rPr>
        <w:t xml:space="preserve">και θα επαναπροσδιοριστούν για συζήτηση </w:t>
      </w:r>
      <w:r>
        <w:rPr>
          <w:rFonts w:eastAsia="Times New Roman" w:cs="Times New Roman"/>
          <w:szCs w:val="24"/>
        </w:rPr>
        <w:t>οι κάτωθι:</w:t>
      </w:r>
    </w:p>
    <w:p w14:paraId="13C0C2A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987/13-6-2016 επίκαιρη ερώτηση </w:t>
      </w:r>
      <w:r>
        <w:rPr>
          <w:rFonts w:eastAsia="Times New Roman" w:cs="Times New Roman"/>
          <w:szCs w:val="24"/>
        </w:rPr>
        <w:t>πρώτου κύκλου</w:t>
      </w:r>
      <w:r>
        <w:rPr>
          <w:rFonts w:eastAsia="Times New Roman" w:cs="Times New Roman"/>
          <w:szCs w:val="24"/>
        </w:rPr>
        <w:t xml:space="preserve"> της Βουλευτού Σερρών της Νέας Δημοκρατίας κ. </w:t>
      </w:r>
      <w:r>
        <w:rPr>
          <w:rFonts w:eastAsia="Times New Roman" w:cs="Times New Roman"/>
          <w:bCs/>
          <w:szCs w:val="24"/>
        </w:rPr>
        <w:t>Φωτ</w:t>
      </w:r>
      <w:r>
        <w:rPr>
          <w:rFonts w:eastAsia="Times New Roman" w:cs="Times New Roman"/>
          <w:bCs/>
          <w:szCs w:val="24"/>
        </w:rPr>
        <w:t>εινής Αραμπατζή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 ενδεχόμενο περικοπής του 60% της σύνταξης των αγροτών, σύμφωνα με το άρθρο 20 του νέου ασφαλιστικού νομοσχεδίου, δεν θα συζητηθεί</w:t>
      </w:r>
      <w:r>
        <w:rPr>
          <w:rFonts w:eastAsia="Times New Roman" w:cs="Times New Roman"/>
          <w:szCs w:val="24"/>
        </w:rPr>
        <w:t>,</w:t>
      </w:r>
      <w:r>
        <w:rPr>
          <w:rFonts w:eastAsia="Times New Roman" w:cs="Times New Roman"/>
          <w:szCs w:val="24"/>
        </w:rPr>
        <w:t xml:space="preserve"> λόγω φόρτου εργασία</w:t>
      </w:r>
      <w:r>
        <w:rPr>
          <w:rFonts w:eastAsia="Times New Roman" w:cs="Times New Roman"/>
          <w:szCs w:val="24"/>
        </w:rPr>
        <w:t>ς του αρμοδίου Υφυπουργού κ. Πετρόπουλου.</w:t>
      </w:r>
    </w:p>
    <w:p w14:paraId="13C0C2A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Έχει ζητήσει τον λόγο η κ. Αραμπατζή. Έχετε τον λόγο.</w:t>
      </w:r>
    </w:p>
    <w:p w14:paraId="13C0C2B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13C0C2B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Ζήτησα τον λόγο</w:t>
      </w:r>
      <w:r>
        <w:rPr>
          <w:rFonts w:eastAsia="Times New Roman" w:cs="Times New Roman"/>
          <w:szCs w:val="24"/>
        </w:rPr>
        <w:t>,</w:t>
      </w:r>
      <w:r>
        <w:rPr>
          <w:rFonts w:eastAsia="Times New Roman" w:cs="Times New Roman"/>
          <w:szCs w:val="24"/>
        </w:rPr>
        <w:t xml:space="preserve"> γιατί, πραγματικά, θέλω να καταγγείλω ένα ακόμη φαινόμενο προσβολής του κοινοβουλευτικού ελέγχου και</w:t>
      </w:r>
      <w:r>
        <w:rPr>
          <w:rFonts w:eastAsia="Times New Roman" w:cs="Times New Roman"/>
          <w:szCs w:val="24"/>
        </w:rPr>
        <w:t>,</w:t>
      </w:r>
      <w:r>
        <w:rPr>
          <w:rFonts w:eastAsia="Times New Roman" w:cs="Times New Roman"/>
          <w:szCs w:val="24"/>
        </w:rPr>
        <w:t xml:space="preserve"> βεβαίως, του κοινοβουλευτισμού.</w:t>
      </w:r>
    </w:p>
    <w:p w14:paraId="13C0C2B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Ο κ. Πετρόπουλος, ο οποίος, κατά την εισήγηση που διαβάσατε, ισχυρίζεται ότι δεν ήρθε στη Βουλή για να απαντήσει στην επί</w:t>
      </w:r>
      <w:r>
        <w:rPr>
          <w:rFonts w:eastAsia="Times New Roman" w:cs="Times New Roman"/>
          <w:szCs w:val="24"/>
        </w:rPr>
        <w:t>καιρη ερώτηση λόγω φόρτου εργασίας, δεν ήρθε όχι λόγω φόρτου εργασίας, γιατί, όπως μου αποκάλυψε ο ίδιος, δεν θα έρθει να απαντήσει στη συγκεκριμένη ερώτηση και μάλιστα, όπως μου δήλωσε, δεν θα έρθει να την απαντήσει και ποτέ, γιατί κρίνει ότι εχθές απάντη</w:t>
      </w:r>
      <w:r>
        <w:rPr>
          <w:rFonts w:eastAsia="Times New Roman" w:cs="Times New Roman"/>
          <w:szCs w:val="24"/>
        </w:rPr>
        <w:t>σε σε συναφή ερώτηση συναδέλφου Βουλευτή άλλου κόμματος.</w:t>
      </w:r>
    </w:p>
    <w:p w14:paraId="13C0C2B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όπως αντιλαμβάνεστε, ο κοινοβουλευτικός έλεγχος δεν μπορεί να είναι βορά στις αξιολογήσεις ενός εξωκοινοβουλευτικού Υπουργού. Αν οι </w:t>
      </w:r>
      <w:r>
        <w:rPr>
          <w:rFonts w:eastAsia="Times New Roman" w:cs="Times New Roman"/>
          <w:szCs w:val="24"/>
        </w:rPr>
        <w:t>Υ</w:t>
      </w:r>
      <w:r>
        <w:rPr>
          <w:rFonts w:eastAsia="Times New Roman" w:cs="Times New Roman"/>
          <w:szCs w:val="24"/>
        </w:rPr>
        <w:t>πηρεσίες της Βουλής πρέπει να ομαδοποιούν τις συναφ</w:t>
      </w:r>
      <w:r>
        <w:rPr>
          <w:rFonts w:eastAsia="Times New Roman" w:cs="Times New Roman"/>
          <w:szCs w:val="24"/>
        </w:rPr>
        <w:t>είς ερωτήσεις, παρακαλώ να το κάνουν, για τη διευκόλυνση του κοινοβουλευτικού ελέγχου όλων των Βουλευτών όλων των κομμάτων.</w:t>
      </w:r>
    </w:p>
    <w:p w14:paraId="13C0C2B4" w14:textId="77777777" w:rsidR="00F43B06" w:rsidRDefault="00440118">
      <w:pPr>
        <w:spacing w:line="600" w:lineRule="auto"/>
        <w:ind w:firstLine="720"/>
        <w:contextualSpacing/>
        <w:jc w:val="both"/>
        <w:rPr>
          <w:rFonts w:eastAsia="Times New Roman"/>
          <w:szCs w:val="24"/>
        </w:rPr>
      </w:pPr>
      <w:r>
        <w:rPr>
          <w:rFonts w:eastAsia="Times New Roman"/>
          <w:szCs w:val="24"/>
        </w:rPr>
        <w:t>Επίσης, θα ήθελα να πω –και αυτό έχει τη μεγαλύτερη σημασία- ότι ο κ. Πετρόπουλος, όταν τον παρακάλεσα γι’ αυτό το μείζον θέμα της π</w:t>
      </w:r>
      <w:r>
        <w:rPr>
          <w:rFonts w:eastAsia="Times New Roman"/>
          <w:szCs w:val="24"/>
        </w:rPr>
        <w:t xml:space="preserve">ερικοπής της σύνταξης των αγροτών σε ύψος 60%, μου είπε </w:t>
      </w:r>
      <w:r>
        <w:rPr>
          <w:rFonts w:eastAsia="Times New Roman"/>
          <w:szCs w:val="24"/>
        </w:rPr>
        <w:lastRenderedPageBreak/>
        <w:t>ότι έχει πολύ σοβαρότερες δουλειές να κάνει από το να απαντά και να απαντά ξανά στις ίδιες ερωτήσεις και ότι γι’ αυτό κρίνεται ελλιπής να τον παύσει ο ίδιος ο Πρωθυπουργός.</w:t>
      </w:r>
    </w:p>
    <w:p w14:paraId="13C0C2B5" w14:textId="77777777" w:rsidR="00F43B06" w:rsidRDefault="00440118">
      <w:pPr>
        <w:spacing w:line="600" w:lineRule="auto"/>
        <w:ind w:firstLine="720"/>
        <w:contextualSpacing/>
        <w:jc w:val="both"/>
        <w:rPr>
          <w:rFonts w:eastAsia="Times New Roman"/>
          <w:szCs w:val="24"/>
        </w:rPr>
      </w:pPr>
      <w:r>
        <w:rPr>
          <w:rFonts w:eastAsia="Times New Roman"/>
          <w:szCs w:val="24"/>
        </w:rPr>
        <w:t>Όπως καταλαβαίνετε, δεν μπο</w:t>
      </w:r>
      <w:r>
        <w:rPr>
          <w:rFonts w:eastAsia="Times New Roman"/>
          <w:szCs w:val="24"/>
        </w:rPr>
        <w:t>ρεί να εκστομίζονται τέτοιες δικαιολογίες και να λέγονται τέτοιες εκφράσεις, διότι πλήττουν βαρύτατα τον κοινοβουλευτισμό. Αν ο κ. Πετρόπουλος είναι τόσο πολύ απασχολημένος, δεν θα τον απασχολούσαμε να έρθει εδώ να απαντήσει, αν εξέδιδε μία εγκύκλιο για το</w:t>
      </w:r>
      <w:r>
        <w:rPr>
          <w:rFonts w:eastAsia="Times New Roman"/>
          <w:szCs w:val="24"/>
        </w:rPr>
        <w:t xml:space="preserve"> συγκεκριμένο θέμα εδώ και ενάμιση μήνα.</w:t>
      </w:r>
    </w:p>
    <w:p w14:paraId="13C0C2B6" w14:textId="77777777" w:rsidR="00F43B06" w:rsidRDefault="00440118">
      <w:pPr>
        <w:spacing w:line="600" w:lineRule="auto"/>
        <w:ind w:firstLine="720"/>
        <w:contextualSpacing/>
        <w:jc w:val="both"/>
        <w:rPr>
          <w:rFonts w:eastAsia="Times New Roman"/>
          <w:szCs w:val="24"/>
        </w:rPr>
      </w:pPr>
      <w:r>
        <w:rPr>
          <w:rFonts w:eastAsia="Times New Roman"/>
          <w:szCs w:val="24"/>
        </w:rPr>
        <w:t>Ευχαριστώ πολύ.</w:t>
      </w:r>
    </w:p>
    <w:p w14:paraId="13C0C2B7"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Ξέρετε ότι η Διάσκεψη των Προέδρων έχει αποφασίσει, εάν το φαινόμενο συνεχιστεί, να καθιερωθεί μία ημέρα </w:t>
      </w:r>
      <w:r>
        <w:rPr>
          <w:rFonts w:eastAsia="Times New Roman"/>
          <w:szCs w:val="24"/>
        </w:rPr>
        <w:t>και</w:t>
      </w:r>
      <w:r>
        <w:rPr>
          <w:rFonts w:eastAsia="Times New Roman"/>
          <w:szCs w:val="24"/>
        </w:rPr>
        <w:t xml:space="preserve"> ο κάθε Υπουργός θα λέει «</w:t>
      </w:r>
      <w:r>
        <w:rPr>
          <w:rFonts w:eastAsia="Times New Roman"/>
          <w:szCs w:val="24"/>
        </w:rPr>
        <w:t>μ</w:t>
      </w:r>
      <w:r>
        <w:rPr>
          <w:rFonts w:eastAsia="Times New Roman"/>
          <w:szCs w:val="24"/>
        </w:rPr>
        <w:t>πορώ να έρθω την τάδε ημέρα»</w:t>
      </w:r>
      <w:r>
        <w:rPr>
          <w:rFonts w:eastAsia="Times New Roman"/>
          <w:szCs w:val="24"/>
        </w:rPr>
        <w:t>, ούτως ώστε να μην υπάρχουν τα κωλύματα του φόρτου εργασίας</w:t>
      </w:r>
      <w:r>
        <w:rPr>
          <w:rFonts w:eastAsia="Times New Roman"/>
          <w:szCs w:val="24"/>
        </w:rPr>
        <w:t xml:space="preserve"> και λοιπά.</w:t>
      </w:r>
    </w:p>
    <w:p w14:paraId="13C0C2B8"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ΦΩΤΕΙΝΗ ΑΡΑΜΠΑΤΖΗ: </w:t>
      </w:r>
      <w:r>
        <w:rPr>
          <w:rFonts w:eastAsia="Times New Roman"/>
          <w:szCs w:val="24"/>
        </w:rPr>
        <w:t>Μα, δεν θα έρθει ποτέ να απαντήσει, γιατί κρίνει ότι έχει απαντήσει σε συναφή ερώτηση. Αυτό θα είναι υποχρεωτικό…</w:t>
      </w:r>
    </w:p>
    <w:p w14:paraId="13C0C2B9" w14:textId="77777777" w:rsidR="00F43B06" w:rsidRDefault="00440118">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Σύμφωνοι, κυρία Αραμπατζή. Αυτό μπορώ να σας πω από πλευράς του Προεδρείου. Αυτό που είπατε ότι ο Υπουργός, όταν απαντά σε έναν Βουλευτή άλλου κόμματος δεν απαντά σε άλλον άλλου κόμματος, ασφαλώς δεν ισχύει. Το αντιλαμβάνεστε.</w:t>
      </w:r>
    </w:p>
    <w:p w14:paraId="13C0C2BA" w14:textId="77777777" w:rsidR="00F43B06" w:rsidRDefault="00440118">
      <w:pPr>
        <w:spacing w:line="600" w:lineRule="auto"/>
        <w:ind w:firstLine="720"/>
        <w:contextualSpacing/>
        <w:jc w:val="both"/>
        <w:rPr>
          <w:rFonts w:eastAsia="Times New Roman"/>
          <w:szCs w:val="24"/>
        </w:rPr>
      </w:pPr>
      <w:r>
        <w:rPr>
          <w:rFonts w:eastAsia="Times New Roman"/>
          <w:color w:val="000000"/>
          <w:szCs w:val="28"/>
        </w:rPr>
        <w:t>Κυρίες και κύριοι συνάδελφοι</w:t>
      </w:r>
      <w:r>
        <w:rPr>
          <w:rFonts w:eastAsia="Times New Roman"/>
          <w:color w:val="000000"/>
          <w:szCs w:val="28"/>
        </w:rPr>
        <w:t>, η</w:t>
      </w:r>
      <w:r>
        <w:rPr>
          <w:rFonts w:eastAsia="Times New Roman"/>
          <w:color w:val="000000"/>
          <w:szCs w:val="24"/>
        </w:rPr>
        <w:t xml:space="preserve"> </w:t>
      </w:r>
      <w:r>
        <w:rPr>
          <w:rFonts w:eastAsia="Times New Roman"/>
          <w:color w:val="000000"/>
          <w:szCs w:val="24"/>
        </w:rPr>
        <w:t xml:space="preserve">πρώτη </w:t>
      </w:r>
      <w:r>
        <w:rPr>
          <w:rFonts w:eastAsia="Times New Roman"/>
          <w:color w:val="000000"/>
          <w:szCs w:val="24"/>
        </w:rPr>
        <w:t xml:space="preserve">με αριθμό 994/14-6-2016 επίκαιρη ερώτηση πρώτου κύκλου του Βουλευτή Αρκαδίας του Συνασπισμού Ριζοσπαστικής Αριστεράς κ. </w:t>
      </w:r>
      <w:r>
        <w:rPr>
          <w:rFonts w:eastAsia="Times New Roman"/>
          <w:bCs/>
          <w:color w:val="000000"/>
          <w:szCs w:val="24"/>
        </w:rPr>
        <w:t>Γεωργίου Παπαηλιού</w:t>
      </w:r>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σχετικά με το «πακέτο Χατζηγάκη» και την απόφαση του Ευρ</w:t>
      </w:r>
      <w:r>
        <w:rPr>
          <w:rFonts w:eastAsia="Times New Roman"/>
          <w:color w:val="000000"/>
          <w:szCs w:val="24"/>
        </w:rPr>
        <w:t xml:space="preserve">ωπαϊκού Δικαστηρίου περί ανάκτησης του ποσού των 327 εκ. ευρώ ως παρανόμως καταβληθέντος σε Έλληνες </w:t>
      </w:r>
      <w:r>
        <w:rPr>
          <w:rFonts w:eastAsia="Times New Roman"/>
          <w:color w:val="000000"/>
          <w:szCs w:val="24"/>
        </w:rPr>
        <w:t>α</w:t>
      </w:r>
      <w:r>
        <w:rPr>
          <w:rFonts w:eastAsia="Times New Roman"/>
          <w:color w:val="000000"/>
          <w:szCs w:val="24"/>
        </w:rPr>
        <w:t xml:space="preserve">γρότες το 2008 και 2009, δεν </w:t>
      </w:r>
      <w:r>
        <w:rPr>
          <w:rFonts w:eastAsia="Times New Roman" w:cs="Times New Roman"/>
          <w:szCs w:val="24"/>
        </w:rPr>
        <w:t xml:space="preserve">συζητείται </w:t>
      </w:r>
      <w:r>
        <w:rPr>
          <w:rFonts w:eastAsia="Times New Roman"/>
          <w:color w:val="000000"/>
          <w:szCs w:val="24"/>
        </w:rPr>
        <w:t>λόγω</w:t>
      </w:r>
      <w:r>
        <w:rPr>
          <w:rFonts w:eastAsia="Times New Roman"/>
          <w:szCs w:val="24"/>
        </w:rPr>
        <w:t xml:space="preserve"> κωλύματος του Υπουργού Αγροτικής Ανάπτυξης και Τροφίμων κ. Ευάγγελου Αποστόλου</w:t>
      </w:r>
      <w:r>
        <w:rPr>
          <w:rFonts w:eastAsia="Times New Roman"/>
          <w:szCs w:val="24"/>
        </w:rPr>
        <w:t>,</w:t>
      </w:r>
      <w:r>
        <w:rPr>
          <w:rFonts w:eastAsia="Times New Roman"/>
          <w:szCs w:val="24"/>
        </w:rPr>
        <w:t xml:space="preserve"> εξαιτίας φόρτου εργασίας.</w:t>
      </w:r>
    </w:p>
    <w:p w14:paraId="13C0C2BB" w14:textId="77777777" w:rsidR="00F43B06" w:rsidRDefault="00440118">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τρ</w:t>
      </w:r>
      <w:r>
        <w:rPr>
          <w:rFonts w:eastAsia="Times New Roman"/>
          <w:color w:val="000000"/>
          <w:szCs w:val="24"/>
        </w:rPr>
        <w:t>ίτη</w:t>
      </w:r>
      <w:r>
        <w:rPr>
          <w:rFonts w:eastAsia="Times New Roman"/>
          <w:color w:val="000000"/>
          <w:szCs w:val="24"/>
        </w:rPr>
        <w:t xml:space="preserve"> με αριθμό 991/13-6-2016 επίκαιρη ερώτηση πρώτου κύκλου του ΣΤ΄ Αντιπροέδρου της Βουλής και Βουλευτή Δωδεκανήσου της Δημοκρατικής Συμπαράταξης ΠΑΣΟΚ–ΔΗΜΑΡ κ. </w:t>
      </w:r>
      <w:r>
        <w:rPr>
          <w:rFonts w:eastAsia="Times New Roman"/>
          <w:bCs/>
          <w:color w:val="000000"/>
          <w:szCs w:val="24"/>
        </w:rPr>
        <w:t xml:space="preserve">Δημητρίου </w:t>
      </w:r>
      <w:proofErr w:type="spellStart"/>
      <w:r>
        <w:rPr>
          <w:rFonts w:eastAsia="Times New Roman"/>
          <w:bCs/>
          <w:color w:val="000000"/>
          <w:szCs w:val="24"/>
        </w:rPr>
        <w:t>Κρε</w:t>
      </w:r>
      <w:r>
        <w:rPr>
          <w:rFonts w:eastAsia="Times New Roman"/>
          <w:bCs/>
          <w:color w:val="000000"/>
          <w:szCs w:val="24"/>
        </w:rPr>
        <w:lastRenderedPageBreak/>
        <w:t>μαστινού</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Εσωτερικών και Διοικητικής Ανασυγκρότησης, </w:t>
      </w:r>
      <w:r>
        <w:rPr>
          <w:rFonts w:eastAsia="Times New Roman"/>
          <w:color w:val="000000"/>
          <w:szCs w:val="24"/>
        </w:rPr>
        <w:t>σχετικά με τη</w:t>
      </w:r>
      <w:r>
        <w:rPr>
          <w:rFonts w:eastAsia="Times New Roman"/>
          <w:color w:val="000000"/>
          <w:szCs w:val="24"/>
        </w:rPr>
        <w:t xml:space="preserve">ν ανάγκη ενίσχυσης με προσωπικό της Α΄ Αστυνομικής Διεύθυνσης Δωδεκανήσου, δεν </w:t>
      </w:r>
      <w:r>
        <w:rPr>
          <w:rFonts w:eastAsia="Times New Roman" w:cs="Times New Roman"/>
          <w:szCs w:val="24"/>
        </w:rPr>
        <w:t xml:space="preserve">συζητείται </w:t>
      </w:r>
      <w:r>
        <w:rPr>
          <w:rFonts w:eastAsia="Times New Roman"/>
          <w:color w:val="000000"/>
          <w:szCs w:val="24"/>
        </w:rPr>
        <w:t xml:space="preserve">λόγω κωλύματος του Αναπληρωτή Υπουργού </w:t>
      </w:r>
      <w:r>
        <w:rPr>
          <w:rFonts w:eastAsia="Times New Roman"/>
          <w:color w:val="000000"/>
          <w:szCs w:val="24"/>
        </w:rPr>
        <w:t>Εσωτερικών και Διοικητικής Ανασυγκρότησης</w:t>
      </w:r>
      <w:r>
        <w:rPr>
          <w:rFonts w:eastAsia="Times New Roman"/>
          <w:color w:val="000000"/>
          <w:szCs w:val="24"/>
        </w:rPr>
        <w:t xml:space="preserve"> κ. Νικόλαου </w:t>
      </w:r>
      <w:proofErr w:type="spellStart"/>
      <w:r>
        <w:rPr>
          <w:rFonts w:eastAsia="Times New Roman"/>
          <w:color w:val="000000"/>
          <w:szCs w:val="24"/>
        </w:rPr>
        <w:t>Τόσκα</w:t>
      </w:r>
      <w:proofErr w:type="spellEnd"/>
      <w:r>
        <w:rPr>
          <w:rFonts w:eastAsia="Times New Roman"/>
          <w:color w:val="000000"/>
          <w:szCs w:val="24"/>
        </w:rPr>
        <w:t>,</w:t>
      </w:r>
      <w:r>
        <w:rPr>
          <w:rFonts w:eastAsia="Times New Roman"/>
          <w:color w:val="000000"/>
          <w:szCs w:val="24"/>
        </w:rPr>
        <w:t xml:space="preserve"> εξαιτίας φόρτου εργασίας.</w:t>
      </w:r>
    </w:p>
    <w:p w14:paraId="13C0C2BC" w14:textId="77777777" w:rsidR="00F43B06" w:rsidRDefault="00440118">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τέταρτη</w:t>
      </w:r>
      <w:r>
        <w:rPr>
          <w:rFonts w:eastAsia="Times New Roman"/>
          <w:color w:val="000000"/>
          <w:szCs w:val="24"/>
        </w:rPr>
        <w:t xml:space="preserve"> με αριθμό 1003/14-6-2016 επίκα</w:t>
      </w:r>
      <w:r>
        <w:rPr>
          <w:rFonts w:eastAsia="Times New Roman"/>
          <w:color w:val="000000"/>
          <w:szCs w:val="24"/>
        </w:rPr>
        <w:t>ιρη ερώτηση πρώτου κύκλου της Βουλευτού Β΄ Πειραι</w:t>
      </w:r>
      <w:r>
        <w:rPr>
          <w:rFonts w:eastAsia="Times New Roman"/>
          <w:color w:val="000000"/>
          <w:szCs w:val="24"/>
        </w:rPr>
        <w:t>ώς</w:t>
      </w:r>
      <w:r>
        <w:rPr>
          <w:rFonts w:eastAsia="Times New Roman"/>
          <w:color w:val="000000"/>
          <w:szCs w:val="24"/>
        </w:rPr>
        <w:t xml:space="preserve"> του Κομμουνιστικού Κόμματος Ελλάδ</w:t>
      </w:r>
      <w:r>
        <w:rPr>
          <w:rFonts w:eastAsia="Times New Roman"/>
          <w:color w:val="000000"/>
          <w:szCs w:val="24"/>
        </w:rPr>
        <w:t>α</w:t>
      </w:r>
      <w:r>
        <w:rPr>
          <w:rFonts w:eastAsia="Times New Roman"/>
          <w:color w:val="000000"/>
          <w:szCs w:val="24"/>
        </w:rPr>
        <w:t>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Διαμάντως </w:t>
      </w:r>
      <w:proofErr w:type="spellStart"/>
      <w:r>
        <w:rPr>
          <w:rFonts w:eastAsia="Times New Roman"/>
          <w:bCs/>
          <w:color w:val="000000"/>
          <w:szCs w:val="24"/>
        </w:rPr>
        <w:t>Μανωλάκου</w:t>
      </w:r>
      <w:proofErr w:type="spellEnd"/>
      <w:r>
        <w:rPr>
          <w:rFonts w:eastAsia="Times New Roman"/>
          <w:color w:val="000000"/>
          <w:szCs w:val="24"/>
        </w:rPr>
        <w:t xml:space="preserve"> προς τον Υπουργό </w:t>
      </w:r>
      <w:r>
        <w:rPr>
          <w:rFonts w:eastAsia="Times New Roman"/>
          <w:bCs/>
          <w:color w:val="000000"/>
          <w:szCs w:val="24"/>
        </w:rPr>
        <w:t xml:space="preserve">Υγείας, </w:t>
      </w:r>
      <w:r>
        <w:rPr>
          <w:rFonts w:eastAsia="Times New Roman"/>
          <w:color w:val="000000"/>
          <w:szCs w:val="24"/>
        </w:rPr>
        <w:t xml:space="preserve">σχετικά με τα λειτουργικά προβλήματα στο αντικαρκινικό νοσοκομείο «ΜΕΤΑΞΑ», δεν </w:t>
      </w:r>
      <w:r>
        <w:rPr>
          <w:rFonts w:eastAsia="Times New Roman" w:cs="Times New Roman"/>
          <w:szCs w:val="24"/>
        </w:rPr>
        <w:t xml:space="preserve">συζητείται </w:t>
      </w:r>
      <w:r>
        <w:rPr>
          <w:rFonts w:eastAsia="Times New Roman"/>
          <w:color w:val="000000"/>
          <w:szCs w:val="24"/>
        </w:rPr>
        <w:t>λόγω κωλύματος του Αναπληρωτή</w:t>
      </w:r>
      <w:r>
        <w:rPr>
          <w:rFonts w:eastAsia="Times New Roman"/>
          <w:color w:val="000000"/>
          <w:szCs w:val="24"/>
        </w:rPr>
        <w:t xml:space="preserve"> Υπουργού Υγείας κ. Παύλου </w:t>
      </w:r>
      <w:proofErr w:type="spellStart"/>
      <w:r>
        <w:rPr>
          <w:rFonts w:eastAsia="Times New Roman"/>
          <w:color w:val="000000"/>
          <w:szCs w:val="24"/>
        </w:rPr>
        <w:t>Πολάκη</w:t>
      </w:r>
      <w:proofErr w:type="spellEnd"/>
      <w:r>
        <w:rPr>
          <w:rFonts w:eastAsia="Times New Roman"/>
          <w:color w:val="000000"/>
          <w:szCs w:val="24"/>
        </w:rPr>
        <w:t>,</w:t>
      </w:r>
      <w:r>
        <w:rPr>
          <w:rFonts w:eastAsia="Times New Roman"/>
          <w:color w:val="000000"/>
          <w:szCs w:val="24"/>
        </w:rPr>
        <w:t xml:space="preserve"> εξαιτίας φόρτου εργασίας.</w:t>
      </w:r>
    </w:p>
    <w:p w14:paraId="13C0C2BD" w14:textId="77777777" w:rsidR="00F43B06" w:rsidRDefault="00440118">
      <w:pPr>
        <w:spacing w:line="600" w:lineRule="auto"/>
        <w:ind w:firstLine="720"/>
        <w:contextualSpacing/>
        <w:jc w:val="both"/>
        <w:rPr>
          <w:rFonts w:eastAsia="Times New Roman"/>
          <w:color w:val="000000"/>
          <w:szCs w:val="24"/>
        </w:rPr>
      </w:pPr>
      <w:r>
        <w:rPr>
          <w:rFonts w:eastAsia="Times New Roman"/>
          <w:color w:val="000000"/>
          <w:szCs w:val="24"/>
        </w:rPr>
        <w:t xml:space="preserve">Επίσης, η </w:t>
      </w:r>
      <w:r>
        <w:rPr>
          <w:rFonts w:eastAsia="Times New Roman"/>
          <w:color w:val="000000"/>
          <w:szCs w:val="24"/>
        </w:rPr>
        <w:t>ενδέκατη</w:t>
      </w:r>
      <w:r>
        <w:rPr>
          <w:rFonts w:eastAsia="Times New Roman"/>
          <w:color w:val="000000"/>
          <w:szCs w:val="24"/>
        </w:rPr>
        <w:t xml:space="preserve"> με αριθμό 899/23-5-2016 επίκαιρη ερώτηση δεύτερου κύκλου του Βουλευτή Μαγνησίας της Νέας Δημοκρατίας κ. </w:t>
      </w:r>
      <w:r>
        <w:rPr>
          <w:rFonts w:eastAsia="Times New Roman"/>
          <w:bCs/>
          <w:color w:val="000000"/>
          <w:szCs w:val="24"/>
        </w:rPr>
        <w:t xml:space="preserve">Χρήστου </w:t>
      </w:r>
      <w:proofErr w:type="spellStart"/>
      <w:r>
        <w:rPr>
          <w:rFonts w:eastAsia="Times New Roman"/>
          <w:bCs/>
          <w:color w:val="000000"/>
          <w:szCs w:val="24"/>
        </w:rPr>
        <w:t>Μπουκώρου</w:t>
      </w:r>
      <w:proofErr w:type="spellEnd"/>
      <w:r>
        <w:rPr>
          <w:rFonts w:eastAsia="Times New Roman"/>
          <w:color w:val="000000"/>
          <w:szCs w:val="24"/>
        </w:rPr>
        <w:t xml:space="preserve"> προς τον Υπουργό </w:t>
      </w:r>
      <w:r>
        <w:rPr>
          <w:rFonts w:eastAsia="Times New Roman"/>
          <w:bCs/>
          <w:color w:val="000000"/>
          <w:szCs w:val="24"/>
        </w:rPr>
        <w:t xml:space="preserve">Υγείας, </w:t>
      </w:r>
      <w:r>
        <w:rPr>
          <w:rFonts w:eastAsia="Times New Roman"/>
          <w:color w:val="000000"/>
          <w:szCs w:val="24"/>
        </w:rPr>
        <w:t>σχετικά με τον αποκλεισμό του</w:t>
      </w:r>
      <w:r>
        <w:rPr>
          <w:rFonts w:eastAsia="Times New Roman"/>
          <w:color w:val="000000"/>
          <w:szCs w:val="24"/>
        </w:rPr>
        <w:t xml:space="preserve"> Νοσοκομείου Βόλου από το πρόγραμμα ΕΣΠΑ, δεν </w:t>
      </w:r>
      <w:r>
        <w:rPr>
          <w:rFonts w:eastAsia="Times New Roman" w:cs="Times New Roman"/>
          <w:szCs w:val="24"/>
        </w:rPr>
        <w:t xml:space="preserve">συζητείται </w:t>
      </w:r>
      <w:r>
        <w:rPr>
          <w:rFonts w:eastAsia="Times New Roman"/>
          <w:color w:val="000000"/>
          <w:szCs w:val="24"/>
        </w:rPr>
        <w:t xml:space="preserve">λόγω κωλύματος του Αναπληρωτή Υπουργού Υγείας κ. Παύλου </w:t>
      </w:r>
      <w:proofErr w:type="spellStart"/>
      <w:r>
        <w:rPr>
          <w:rFonts w:eastAsia="Times New Roman"/>
          <w:color w:val="000000"/>
          <w:szCs w:val="24"/>
        </w:rPr>
        <w:t>Πολάκη</w:t>
      </w:r>
      <w:proofErr w:type="spellEnd"/>
      <w:r>
        <w:rPr>
          <w:rFonts w:eastAsia="Times New Roman"/>
          <w:color w:val="000000"/>
          <w:szCs w:val="24"/>
        </w:rPr>
        <w:t>,</w:t>
      </w:r>
      <w:r>
        <w:rPr>
          <w:rFonts w:eastAsia="Times New Roman"/>
          <w:color w:val="000000"/>
          <w:szCs w:val="24"/>
        </w:rPr>
        <w:t xml:space="preserve"> εξαιτίας φόρτου εργασίας.</w:t>
      </w:r>
    </w:p>
    <w:p w14:paraId="13C0C2BE" w14:textId="77777777" w:rsidR="00F43B06" w:rsidRDefault="00440118">
      <w:pPr>
        <w:spacing w:line="600" w:lineRule="auto"/>
        <w:ind w:firstLine="720"/>
        <w:contextualSpacing/>
        <w:jc w:val="both"/>
        <w:rPr>
          <w:rFonts w:eastAsia="Times New Roman"/>
          <w:color w:val="000000"/>
          <w:szCs w:val="24"/>
        </w:rPr>
      </w:pPr>
      <w:r>
        <w:rPr>
          <w:rFonts w:eastAsia="Times New Roman"/>
          <w:color w:val="000000"/>
          <w:szCs w:val="24"/>
        </w:rPr>
        <w:lastRenderedPageBreak/>
        <w:t>Επίσης, η</w:t>
      </w:r>
      <w:r>
        <w:rPr>
          <w:rFonts w:eastAsia="Times New Roman"/>
          <w:color w:val="000000"/>
          <w:szCs w:val="24"/>
        </w:rPr>
        <w:t xml:space="preserve"> δωδέκατη</w:t>
      </w:r>
      <w:r>
        <w:rPr>
          <w:rFonts w:eastAsia="Times New Roman"/>
          <w:color w:val="000000"/>
          <w:szCs w:val="24"/>
        </w:rPr>
        <w:t xml:space="preserve"> με αριθμό 708/28-3-2016 επίκαιρη ερώτηση δεύτερου κύκλου του Βουλευτή Φθιώτιδας της Νέας Δ</w:t>
      </w:r>
      <w:r>
        <w:rPr>
          <w:rFonts w:eastAsia="Times New Roman"/>
          <w:color w:val="000000"/>
          <w:szCs w:val="24"/>
        </w:rPr>
        <w:t>ημοκρατίας κ. Χ</w:t>
      </w:r>
      <w:r>
        <w:rPr>
          <w:rFonts w:eastAsia="Times New Roman"/>
          <w:bCs/>
          <w:color w:val="000000"/>
          <w:szCs w:val="24"/>
        </w:rPr>
        <w:t xml:space="preserve">ρήστου </w:t>
      </w:r>
      <w:proofErr w:type="spellStart"/>
      <w:r>
        <w:rPr>
          <w:rFonts w:eastAsia="Times New Roman"/>
          <w:bCs/>
          <w:color w:val="000000"/>
          <w:szCs w:val="24"/>
        </w:rPr>
        <w:t>Σταϊκούρα</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την αντιμετώπιση των προβλημάτων του Γενικού Νοσοκομείου Λαμίας, δεν </w:t>
      </w:r>
      <w:r>
        <w:rPr>
          <w:rFonts w:eastAsia="Times New Roman" w:cs="Times New Roman"/>
          <w:szCs w:val="24"/>
        </w:rPr>
        <w:t xml:space="preserve">συζητείται </w:t>
      </w:r>
      <w:r>
        <w:rPr>
          <w:rFonts w:eastAsia="Times New Roman"/>
          <w:color w:val="000000"/>
          <w:szCs w:val="24"/>
        </w:rPr>
        <w:t xml:space="preserve">λόγω κωλύματος του Αναπληρωτή Υπουργού Υγείας κ. Παύλου </w:t>
      </w:r>
      <w:proofErr w:type="spellStart"/>
      <w:r>
        <w:rPr>
          <w:rFonts w:eastAsia="Times New Roman"/>
          <w:color w:val="000000"/>
          <w:szCs w:val="24"/>
        </w:rPr>
        <w:t>Πολάκη</w:t>
      </w:r>
      <w:proofErr w:type="spellEnd"/>
      <w:r>
        <w:rPr>
          <w:rFonts w:eastAsia="Times New Roman"/>
          <w:color w:val="000000"/>
          <w:szCs w:val="24"/>
        </w:rPr>
        <w:t>,</w:t>
      </w:r>
      <w:r>
        <w:rPr>
          <w:rFonts w:eastAsia="Times New Roman"/>
          <w:color w:val="000000"/>
          <w:szCs w:val="24"/>
        </w:rPr>
        <w:t xml:space="preserve"> εξαιτίας φόρτου εργασίας.</w:t>
      </w:r>
    </w:p>
    <w:p w14:paraId="13C0C2BF" w14:textId="77777777" w:rsidR="00F43B06" w:rsidRDefault="00440118">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τέταρτη</w:t>
      </w:r>
      <w:r>
        <w:rPr>
          <w:rFonts w:eastAsia="Times New Roman"/>
          <w:color w:val="000000"/>
          <w:szCs w:val="24"/>
        </w:rPr>
        <w:t xml:space="preserve"> με αριθμ</w:t>
      </w:r>
      <w:r>
        <w:rPr>
          <w:rFonts w:eastAsia="Times New Roman"/>
          <w:color w:val="000000"/>
          <w:szCs w:val="24"/>
        </w:rPr>
        <w:t>ό 3970/15-3-2016 ερώτηση της Βουλευτού Αττικής της Δημοκρατικής Συμπαράταξης ΠΑΣΟΚ–ΔΗΜΑΡ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Παρασκευής </w:t>
      </w:r>
      <w:proofErr w:type="spellStart"/>
      <w:r>
        <w:rPr>
          <w:rFonts w:eastAsia="Times New Roman"/>
          <w:bCs/>
          <w:color w:val="000000"/>
          <w:szCs w:val="24"/>
        </w:rPr>
        <w:t>Χριστοφιλοπούλου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color w:val="000000"/>
          <w:szCs w:val="24"/>
        </w:rPr>
        <w:t xml:space="preserve"> σχετικά με τα προβλήματα στη λειτουργία των χειρουργικών αιθουσών του Γενικού Νοσοκομείου Ελευσίνας «</w:t>
      </w:r>
      <w:proofErr w:type="spellStart"/>
      <w:r>
        <w:rPr>
          <w:rFonts w:eastAsia="Times New Roman"/>
          <w:color w:val="000000"/>
          <w:szCs w:val="24"/>
        </w:rPr>
        <w:t>Θριάσιο</w:t>
      </w:r>
      <w:proofErr w:type="spellEnd"/>
      <w:r>
        <w:rPr>
          <w:rFonts w:eastAsia="Times New Roman"/>
          <w:color w:val="000000"/>
          <w:szCs w:val="24"/>
        </w:rPr>
        <w:t xml:space="preserve">», </w:t>
      </w:r>
      <w:r>
        <w:rPr>
          <w:rFonts w:eastAsia="Times New Roman"/>
          <w:color w:val="000000"/>
          <w:szCs w:val="24"/>
        </w:rPr>
        <w:t xml:space="preserve">δεν </w:t>
      </w:r>
      <w:r>
        <w:rPr>
          <w:rFonts w:eastAsia="Times New Roman" w:cs="Times New Roman"/>
          <w:szCs w:val="24"/>
        </w:rPr>
        <w:t xml:space="preserve">συζητείται </w:t>
      </w:r>
      <w:r>
        <w:rPr>
          <w:rFonts w:eastAsia="Times New Roman"/>
          <w:color w:val="000000"/>
          <w:szCs w:val="24"/>
        </w:rPr>
        <w:t xml:space="preserve">λόγω κωλύματος του Αναπληρωτή Υπουργού Υγείας κ. Παύλου </w:t>
      </w:r>
      <w:proofErr w:type="spellStart"/>
      <w:r>
        <w:rPr>
          <w:rFonts w:eastAsia="Times New Roman"/>
          <w:color w:val="000000"/>
          <w:szCs w:val="24"/>
        </w:rPr>
        <w:t>Πολάκη</w:t>
      </w:r>
      <w:proofErr w:type="spellEnd"/>
      <w:r>
        <w:rPr>
          <w:rFonts w:eastAsia="Times New Roman"/>
          <w:color w:val="000000"/>
          <w:szCs w:val="24"/>
        </w:rPr>
        <w:t xml:space="preserve"> εξαιτίας φόρτου εργασίας.</w:t>
      </w:r>
    </w:p>
    <w:p w14:paraId="13C0C2C0" w14:textId="77777777" w:rsidR="00F43B06" w:rsidRDefault="00440118">
      <w:pPr>
        <w:spacing w:line="600" w:lineRule="auto"/>
        <w:ind w:firstLine="720"/>
        <w:contextualSpacing/>
        <w:jc w:val="both"/>
        <w:rPr>
          <w:rFonts w:eastAsia="Times New Roman"/>
          <w:color w:val="000000"/>
          <w:szCs w:val="24"/>
        </w:rPr>
      </w:pPr>
      <w:r>
        <w:rPr>
          <w:rFonts w:eastAsia="Times New Roman"/>
          <w:color w:val="000000"/>
          <w:szCs w:val="24"/>
        </w:rPr>
        <w:t>Η</w:t>
      </w:r>
      <w:r>
        <w:rPr>
          <w:rFonts w:eastAsia="Times New Roman"/>
          <w:color w:val="000000"/>
          <w:szCs w:val="24"/>
        </w:rPr>
        <w:t xml:space="preserve"> ένατη</w:t>
      </w:r>
      <w:r>
        <w:rPr>
          <w:rFonts w:eastAsia="Times New Roman"/>
          <w:color w:val="000000"/>
          <w:szCs w:val="24"/>
        </w:rPr>
        <w:t xml:space="preserve"> με αριθμό 967/7-6-2016 επίκαιρη ερώτηση δεύτερου κύκλου 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Δημητρίου Καμμένου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Ναυτιλίας και Νησιωτικής Πολιτικής, </w:t>
      </w:r>
      <w:r>
        <w:rPr>
          <w:rFonts w:eastAsia="Times New Roman"/>
          <w:color w:val="000000"/>
          <w:szCs w:val="24"/>
        </w:rPr>
        <w:t>σχετικά με τη</w:t>
      </w:r>
      <w:r>
        <w:rPr>
          <w:rFonts w:eastAsia="Times New Roman"/>
          <w:color w:val="000000"/>
          <w:szCs w:val="24"/>
        </w:rPr>
        <w:t>ν</w:t>
      </w:r>
      <w:r>
        <w:rPr>
          <w:rFonts w:eastAsia="Times New Roman"/>
          <w:color w:val="000000"/>
          <w:szCs w:val="24"/>
        </w:rPr>
        <w:t xml:space="preserve"> απεργία των λιμενεργατών στον Οργανισμό Λιμένος Πειραιώς (ΟΛΠ), δεν </w:t>
      </w:r>
      <w:r>
        <w:rPr>
          <w:rFonts w:eastAsia="Times New Roman" w:cs="Times New Roman"/>
          <w:szCs w:val="24"/>
        </w:rPr>
        <w:t xml:space="preserve">συζητείται </w:t>
      </w:r>
      <w:r>
        <w:rPr>
          <w:rFonts w:eastAsia="Times New Roman"/>
          <w:color w:val="000000"/>
          <w:szCs w:val="24"/>
        </w:rPr>
        <w:t xml:space="preserve">λόγω </w:t>
      </w:r>
      <w:r>
        <w:rPr>
          <w:rFonts w:eastAsia="Times New Roman"/>
          <w:color w:val="000000"/>
          <w:szCs w:val="24"/>
        </w:rPr>
        <w:lastRenderedPageBreak/>
        <w:t xml:space="preserve">κωλύματος Υπουργού Ναυτιλίας και Νησιωτικής Πολιτικής κ. Θεοδώρου </w:t>
      </w:r>
      <w:proofErr w:type="spellStart"/>
      <w:r>
        <w:rPr>
          <w:rFonts w:eastAsia="Times New Roman"/>
          <w:color w:val="000000"/>
          <w:szCs w:val="24"/>
        </w:rPr>
        <w:t>Δρίτσα</w:t>
      </w:r>
      <w:proofErr w:type="spellEnd"/>
      <w:r>
        <w:rPr>
          <w:rFonts w:eastAsia="Times New Roman"/>
          <w:color w:val="000000"/>
          <w:szCs w:val="24"/>
        </w:rPr>
        <w:t>,</w:t>
      </w:r>
      <w:r>
        <w:rPr>
          <w:rFonts w:eastAsia="Times New Roman"/>
          <w:color w:val="000000"/>
          <w:szCs w:val="24"/>
        </w:rPr>
        <w:t xml:space="preserve"> εξαιτίας ανειλημμένων υποχρεώσεων.</w:t>
      </w:r>
    </w:p>
    <w:p w14:paraId="13C0C2C1" w14:textId="77777777" w:rsidR="00F43B06" w:rsidRDefault="00440118">
      <w:pPr>
        <w:spacing w:line="600" w:lineRule="auto"/>
        <w:ind w:firstLine="720"/>
        <w:contextualSpacing/>
        <w:jc w:val="both"/>
        <w:rPr>
          <w:rFonts w:eastAsia="Times New Roman"/>
          <w:color w:val="000000"/>
          <w:szCs w:val="24"/>
        </w:rPr>
      </w:pPr>
      <w:r>
        <w:rPr>
          <w:rFonts w:eastAsia="Times New Roman"/>
          <w:color w:val="000000"/>
          <w:szCs w:val="24"/>
        </w:rPr>
        <w:t xml:space="preserve"> Η </w:t>
      </w:r>
      <w:r>
        <w:rPr>
          <w:rFonts w:eastAsia="Times New Roman"/>
          <w:color w:val="000000"/>
          <w:szCs w:val="24"/>
        </w:rPr>
        <w:t>τέταρτη</w:t>
      </w:r>
      <w:r>
        <w:rPr>
          <w:rFonts w:eastAsia="Times New Roman"/>
          <w:color w:val="000000"/>
          <w:szCs w:val="24"/>
        </w:rPr>
        <w:t xml:space="preserve"> </w:t>
      </w:r>
      <w:r>
        <w:rPr>
          <w:rFonts w:eastAsia="Times New Roman"/>
          <w:color w:val="000000"/>
          <w:szCs w:val="24"/>
        </w:rPr>
        <w:t>με αριθμό 1004/14-6-2016 επίκαιρη ερώτηση δεύτερου κύκλου του Βουλευτή Α΄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Ιωάννη Δελή</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 xml:space="preserve">σχετικά με τη λήψη μέτρων κάλυψης των χιλιάδων αναγκών σε </w:t>
      </w:r>
      <w:r>
        <w:rPr>
          <w:rFonts w:eastAsia="Times New Roman"/>
          <w:color w:val="000000"/>
          <w:szCs w:val="24"/>
        </w:rPr>
        <w:t>ε</w:t>
      </w:r>
      <w:r>
        <w:rPr>
          <w:rFonts w:eastAsia="Times New Roman"/>
          <w:color w:val="000000"/>
          <w:szCs w:val="24"/>
        </w:rPr>
        <w:t>κπαιδε</w:t>
      </w:r>
      <w:r>
        <w:rPr>
          <w:rFonts w:eastAsia="Times New Roman"/>
          <w:color w:val="000000"/>
          <w:szCs w:val="24"/>
        </w:rPr>
        <w:t xml:space="preserve">υτικούς για τη νέα σχολική χρονιά, δεν </w:t>
      </w:r>
      <w:r>
        <w:rPr>
          <w:rFonts w:eastAsia="Times New Roman" w:cs="Times New Roman"/>
          <w:szCs w:val="24"/>
        </w:rPr>
        <w:t xml:space="preserve">συζητείται </w:t>
      </w:r>
      <w:r>
        <w:rPr>
          <w:rFonts w:eastAsia="Times New Roman"/>
          <w:color w:val="000000"/>
          <w:szCs w:val="24"/>
        </w:rPr>
        <w:t xml:space="preserve">λόγω κωλύματος του Υπουργού Παιδείας, Έρευνας και </w:t>
      </w:r>
      <w:r>
        <w:rPr>
          <w:rFonts w:eastAsia="Times New Roman"/>
          <w:color w:val="000000"/>
          <w:szCs w:val="24"/>
        </w:rPr>
        <w:t>Θρησκευμάτων</w:t>
      </w:r>
      <w:r>
        <w:rPr>
          <w:rFonts w:eastAsia="Times New Roman"/>
          <w:color w:val="000000"/>
          <w:szCs w:val="24"/>
        </w:rPr>
        <w:t xml:space="preserve"> κ. Νικολάου Φίλη</w:t>
      </w:r>
      <w:r>
        <w:rPr>
          <w:rFonts w:eastAsia="Times New Roman"/>
          <w:color w:val="000000"/>
          <w:szCs w:val="24"/>
        </w:rPr>
        <w:t>,</w:t>
      </w:r>
      <w:r>
        <w:rPr>
          <w:rFonts w:eastAsia="Times New Roman"/>
          <w:color w:val="000000"/>
          <w:szCs w:val="24"/>
        </w:rPr>
        <w:t xml:space="preserve"> εξαιτίας ανειλημμένων υποχρεώσεων.</w:t>
      </w:r>
    </w:p>
    <w:p w14:paraId="13C0C2C2" w14:textId="77777777" w:rsidR="00F43B06" w:rsidRDefault="00440118">
      <w:pPr>
        <w:spacing w:line="600" w:lineRule="auto"/>
        <w:ind w:firstLine="720"/>
        <w:contextualSpacing/>
        <w:jc w:val="both"/>
        <w:rPr>
          <w:rFonts w:eastAsia="Times New Roman"/>
          <w:color w:val="000000"/>
          <w:szCs w:val="24"/>
        </w:rPr>
      </w:pPr>
      <w:r>
        <w:rPr>
          <w:rFonts w:eastAsia="Times New Roman"/>
          <w:color w:val="000000"/>
          <w:szCs w:val="24"/>
        </w:rPr>
        <w:t xml:space="preserve"> Η </w:t>
      </w:r>
      <w:r>
        <w:rPr>
          <w:rFonts w:eastAsia="Times New Roman"/>
          <w:color w:val="000000"/>
          <w:szCs w:val="24"/>
        </w:rPr>
        <w:t>έκτη</w:t>
      </w:r>
      <w:r>
        <w:rPr>
          <w:rFonts w:eastAsia="Times New Roman"/>
          <w:color w:val="000000"/>
          <w:szCs w:val="24"/>
        </w:rPr>
        <w:t xml:space="preserve"> με αριθμό 996/14-6-2016 επίκαιρη ερώτηση</w:t>
      </w:r>
      <w:r>
        <w:rPr>
          <w:rFonts w:eastAsia="Times New Roman"/>
          <w:color w:val="000000"/>
          <w:szCs w:val="24"/>
        </w:rPr>
        <w:t xml:space="preserve"> </w:t>
      </w:r>
      <w:r>
        <w:rPr>
          <w:rFonts w:eastAsia="Times New Roman"/>
          <w:color w:val="000000"/>
          <w:szCs w:val="24"/>
        </w:rPr>
        <w:t xml:space="preserve">δεύτερου κύκλου του Ανεξάρτητου Βουλευτή </w:t>
      </w:r>
      <w:r>
        <w:rPr>
          <w:rFonts w:eastAsia="Times New Roman"/>
          <w:color w:val="000000"/>
          <w:szCs w:val="24"/>
        </w:rPr>
        <w:t xml:space="preserve">Αχαΐας κ. </w:t>
      </w:r>
      <w:r>
        <w:rPr>
          <w:rFonts w:eastAsia="Times New Roman"/>
          <w:bCs/>
          <w:color w:val="000000"/>
          <w:szCs w:val="24"/>
        </w:rPr>
        <w:t>Νικολάου Νικολόπουλου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Εξωτερικών,</w:t>
      </w:r>
      <w:r>
        <w:rPr>
          <w:rFonts w:eastAsia="Times New Roman"/>
          <w:b/>
          <w:bCs/>
          <w:color w:val="000000"/>
          <w:szCs w:val="24"/>
        </w:rPr>
        <w:t xml:space="preserve"> </w:t>
      </w:r>
      <w:r>
        <w:rPr>
          <w:rFonts w:eastAsia="Times New Roman"/>
          <w:color w:val="000000"/>
          <w:szCs w:val="24"/>
        </w:rPr>
        <w:t xml:space="preserve">σχετικά με την ανάγνωση του Ευαγγελίου την ημέρα του Αγίου Πνεύματος στην Αγιά </w:t>
      </w:r>
      <w:proofErr w:type="spellStart"/>
      <w:r>
        <w:rPr>
          <w:rFonts w:eastAsia="Times New Roman"/>
          <w:color w:val="000000"/>
          <w:szCs w:val="24"/>
        </w:rPr>
        <w:t>Σοφιά</w:t>
      </w:r>
      <w:proofErr w:type="spellEnd"/>
      <w:r>
        <w:rPr>
          <w:rFonts w:eastAsia="Times New Roman"/>
          <w:color w:val="000000"/>
          <w:szCs w:val="24"/>
        </w:rPr>
        <w:t xml:space="preserve">, δεν </w:t>
      </w:r>
      <w:r>
        <w:rPr>
          <w:rFonts w:eastAsia="Times New Roman" w:cs="Times New Roman"/>
          <w:szCs w:val="24"/>
        </w:rPr>
        <w:t xml:space="preserve">συζητείται </w:t>
      </w:r>
      <w:r>
        <w:rPr>
          <w:rFonts w:eastAsia="Times New Roman"/>
          <w:color w:val="000000"/>
          <w:szCs w:val="24"/>
        </w:rPr>
        <w:t>λόγω κωλύματος του Υπουργού Εξωτερικών κ. Νικολάου Κοτζιά</w:t>
      </w:r>
      <w:r>
        <w:rPr>
          <w:rFonts w:eastAsia="Times New Roman"/>
          <w:color w:val="000000"/>
          <w:szCs w:val="24"/>
        </w:rPr>
        <w:t>,</w:t>
      </w:r>
      <w:r>
        <w:rPr>
          <w:rFonts w:eastAsia="Times New Roman"/>
          <w:color w:val="000000"/>
          <w:szCs w:val="24"/>
        </w:rPr>
        <w:t xml:space="preserve"> εξαιτίας απουσίας του εκτός Αθηνών.</w:t>
      </w:r>
    </w:p>
    <w:p w14:paraId="13C0C2C3" w14:textId="77777777" w:rsidR="00F43B06" w:rsidRDefault="00440118">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πρώτη</w:t>
      </w:r>
      <w:r>
        <w:rPr>
          <w:rFonts w:eastAsia="Times New Roman"/>
          <w:color w:val="000000"/>
          <w:szCs w:val="24"/>
        </w:rPr>
        <w:t xml:space="preserve"> με αριθμό 5113/26-4-2016 ερώτηση του Βουλευτή Ηρακλείου της Δημοκρατικής Συμπαράταξης ΠΑΣΟΚ-ΔΗΜΑΡ κ. Βασιλείου </w:t>
      </w:r>
      <w:proofErr w:type="spellStart"/>
      <w:r>
        <w:rPr>
          <w:rFonts w:eastAsia="Times New Roman"/>
          <w:color w:val="000000"/>
          <w:szCs w:val="24"/>
        </w:rPr>
        <w:t>Κεγκέρογλου</w:t>
      </w:r>
      <w:proofErr w:type="spellEnd"/>
      <w:r>
        <w:rPr>
          <w:rFonts w:eastAsia="Times New Roman"/>
          <w:color w:val="000000"/>
          <w:szCs w:val="24"/>
        </w:rPr>
        <w:t xml:space="preserve"> προς τον Υπουργό Υποδομών, Μεταφορών και Δικτύων, σχετικά με τον αποκλεισμό της Κρήτης από το</w:t>
      </w:r>
      <w:r>
        <w:rPr>
          <w:rFonts w:eastAsia="Times New Roman"/>
          <w:color w:val="000000"/>
          <w:szCs w:val="24"/>
        </w:rPr>
        <w:t>ν</w:t>
      </w:r>
      <w:r>
        <w:rPr>
          <w:rFonts w:eastAsia="Times New Roman"/>
          <w:color w:val="000000"/>
          <w:szCs w:val="24"/>
        </w:rPr>
        <w:t xml:space="preserve"> νέο χάρτη οδικών υποδομών της</w:t>
      </w:r>
      <w:r>
        <w:rPr>
          <w:rFonts w:eastAsia="Times New Roman"/>
          <w:color w:val="000000"/>
          <w:szCs w:val="24"/>
        </w:rPr>
        <w:t xml:space="preserve"> Ελλάδας, δεν </w:t>
      </w:r>
      <w:r>
        <w:rPr>
          <w:rFonts w:eastAsia="Times New Roman" w:cs="Times New Roman"/>
          <w:szCs w:val="24"/>
        </w:rPr>
        <w:t xml:space="preserve">συζητείται </w:t>
      </w:r>
      <w:r>
        <w:rPr>
          <w:rFonts w:eastAsia="Times New Roman"/>
          <w:color w:val="000000"/>
          <w:szCs w:val="24"/>
        </w:rPr>
        <w:t xml:space="preserve">λόγω κωλύματος του Υπουργού Υποδομών, Μεταφορών και Δικτύων κ. Χρήστου </w:t>
      </w:r>
      <w:proofErr w:type="spellStart"/>
      <w:r>
        <w:rPr>
          <w:rFonts w:eastAsia="Times New Roman"/>
          <w:color w:val="000000"/>
          <w:szCs w:val="24"/>
        </w:rPr>
        <w:t>Σπίρτζη</w:t>
      </w:r>
      <w:proofErr w:type="spellEnd"/>
      <w:r>
        <w:rPr>
          <w:rFonts w:eastAsia="Times New Roman"/>
          <w:color w:val="000000"/>
          <w:szCs w:val="24"/>
        </w:rPr>
        <w:t>,</w:t>
      </w:r>
      <w:r>
        <w:rPr>
          <w:rFonts w:eastAsia="Times New Roman"/>
          <w:color w:val="000000"/>
          <w:szCs w:val="24"/>
        </w:rPr>
        <w:t xml:space="preserve"> εξαιτίας ανειλημμένων υποχρεώσεων.</w:t>
      </w:r>
    </w:p>
    <w:p w14:paraId="13C0C2C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w:t>
      </w:r>
      <w:r>
        <w:rPr>
          <w:rFonts w:eastAsia="Times New Roman" w:cs="Times New Roman"/>
          <w:szCs w:val="24"/>
        </w:rPr>
        <w:t xml:space="preserve">α συζητηθεί </w:t>
      </w:r>
      <w:r>
        <w:rPr>
          <w:rFonts w:eastAsia="Times New Roman" w:cs="Times New Roman"/>
          <w:szCs w:val="24"/>
        </w:rPr>
        <w:t>τώρα</w:t>
      </w:r>
      <w:r>
        <w:rPr>
          <w:rFonts w:eastAsia="Times New Roman" w:cs="Times New Roman"/>
          <w:szCs w:val="24"/>
        </w:rPr>
        <w:t xml:space="preserve"> η </w:t>
      </w:r>
      <w:r>
        <w:rPr>
          <w:rFonts w:eastAsia="Times New Roman" w:cs="Times New Roman"/>
          <w:szCs w:val="24"/>
        </w:rPr>
        <w:t>δέκατη τρίτη</w:t>
      </w:r>
      <w:r>
        <w:rPr>
          <w:rFonts w:eastAsia="Times New Roman" w:cs="Times New Roman"/>
          <w:szCs w:val="24"/>
        </w:rPr>
        <w:t xml:space="preserve"> με αριθμό 891/23-5-2016 επίκαιρη ερώτηση </w:t>
      </w:r>
      <w:r>
        <w:rPr>
          <w:rFonts w:eastAsia="Times New Roman" w:cs="Times New Roman"/>
          <w:szCs w:val="24"/>
        </w:rPr>
        <w:t>δ</w:t>
      </w:r>
      <w:r>
        <w:rPr>
          <w:rFonts w:eastAsia="Times New Roman" w:cs="Times New Roman"/>
          <w:szCs w:val="24"/>
        </w:rPr>
        <w:t>ε</w:t>
      </w:r>
      <w:r>
        <w:rPr>
          <w:rFonts w:eastAsia="Times New Roman" w:cs="Times New Roman"/>
          <w:szCs w:val="24"/>
        </w:rPr>
        <w:t>ύτε</w:t>
      </w:r>
      <w:r>
        <w:rPr>
          <w:rFonts w:eastAsia="Times New Roman" w:cs="Times New Roman"/>
          <w:szCs w:val="24"/>
        </w:rPr>
        <w:t xml:space="preserve">ρου </w:t>
      </w:r>
      <w:r>
        <w:rPr>
          <w:rFonts w:eastAsia="Times New Roman" w:cs="Times New Roman"/>
          <w:szCs w:val="24"/>
        </w:rPr>
        <w:t>κ</w:t>
      </w:r>
      <w:r>
        <w:rPr>
          <w:rFonts w:eastAsia="Times New Roman" w:cs="Times New Roman"/>
          <w:szCs w:val="24"/>
        </w:rPr>
        <w:t xml:space="preserve">ύκλου του Ανεξάρτητου Βουλευτή Β΄ Αθηνών κ. </w:t>
      </w:r>
      <w:r>
        <w:rPr>
          <w:rFonts w:eastAsia="Times New Roman" w:cs="Times New Roman"/>
          <w:bCs/>
          <w:szCs w:val="24"/>
        </w:rPr>
        <w:t>Ευσταθίου (Στάθη) Παναγούλη</w:t>
      </w:r>
      <w:r>
        <w:rPr>
          <w:rFonts w:eastAsia="Times New Roman" w:cs="Times New Roman"/>
          <w:szCs w:val="24"/>
        </w:rPr>
        <w:t xml:space="preserve"> προς τον Υπουργό </w:t>
      </w:r>
      <w:r>
        <w:rPr>
          <w:rFonts w:eastAsia="Times New Roman" w:cs="Times New Roman"/>
          <w:bCs/>
          <w:szCs w:val="24"/>
        </w:rPr>
        <w:t>Επικρατείας,</w:t>
      </w:r>
      <w:r>
        <w:rPr>
          <w:rFonts w:eastAsia="Times New Roman" w:cs="Times New Roman"/>
          <w:szCs w:val="24"/>
        </w:rPr>
        <w:t xml:space="preserve"> σχετικά με την «προνομιακή προβολή συγκεκριμένων Βουλευτών και δημοσιογράφων από τα ιδιωτικά και κρατικά κανάλια».</w:t>
      </w:r>
    </w:p>
    <w:p w14:paraId="13C0C2C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Στην επίκαιρη ερώτηση του κ. Παναγούλη </w:t>
      </w:r>
      <w:r>
        <w:rPr>
          <w:rFonts w:eastAsia="Times New Roman" w:cs="Times New Roman"/>
          <w:szCs w:val="24"/>
        </w:rPr>
        <w:t xml:space="preserve">θα απαντήσει ο Υπουργός </w:t>
      </w:r>
      <w:r>
        <w:rPr>
          <w:rFonts w:eastAsia="Times New Roman" w:cs="Times New Roman"/>
          <w:szCs w:val="24"/>
        </w:rPr>
        <w:t>Ε</w:t>
      </w:r>
      <w:r>
        <w:rPr>
          <w:rFonts w:eastAsia="Times New Roman" w:cs="Times New Roman"/>
          <w:szCs w:val="24"/>
        </w:rPr>
        <w:t>πικρατείας κ. Παππάς.</w:t>
      </w:r>
    </w:p>
    <w:p w14:paraId="13C0C2C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Παρακαλώ, κύριε Παναγούλη, έχετε τον λόγο.</w:t>
      </w:r>
    </w:p>
    <w:p w14:paraId="13C0C2C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Κύριε Πρόεδρε, στις τέσσερις τελευταίες φορές, ημέρα Παρασκευή, από ογδόντα επίκαιρες ερωτήσεις έχουν εμφανιστεί μέχρι σήμερα</w:t>
      </w:r>
      <w:r>
        <w:rPr>
          <w:rFonts w:eastAsia="Times New Roman" w:cs="Times New Roman"/>
          <w:szCs w:val="24"/>
        </w:rPr>
        <w:t>,</w:t>
      </w:r>
      <w:r>
        <w:rPr>
          <w:rFonts w:eastAsia="Times New Roman" w:cs="Times New Roman"/>
          <w:szCs w:val="24"/>
        </w:rPr>
        <w:t xml:space="preserve"> στις προηγούμενες</w:t>
      </w:r>
      <w:r>
        <w:rPr>
          <w:rFonts w:eastAsia="Times New Roman" w:cs="Times New Roman"/>
          <w:szCs w:val="24"/>
        </w:rPr>
        <w:t>,</w:t>
      </w:r>
      <w:r>
        <w:rPr>
          <w:rFonts w:eastAsia="Times New Roman" w:cs="Times New Roman"/>
          <w:szCs w:val="24"/>
        </w:rPr>
        <w:t xml:space="preserve"> τέσσερις Υπουργοί και άλλοι τέσσερις σήμερα. Οκτώ Υπουργοί!</w:t>
      </w:r>
    </w:p>
    <w:p w14:paraId="13C0C2C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Είναι ντροπή, κύριε Πρόεδρε! Το 10%! Να καταργήσουμε τις επίκαιρες ερωτήσεις, να καταργήσουμε τον κοινοβουλευτισμό!</w:t>
      </w:r>
    </w:p>
    <w:p w14:paraId="13C0C2C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στον κ. Παππά, στις 25 Απριλίου κατέθεσα ερώτηση σχετικά με την </w:t>
      </w:r>
      <w:r>
        <w:rPr>
          <w:rFonts w:eastAsia="Times New Roman" w:cs="Times New Roman"/>
          <w:szCs w:val="24"/>
        </w:rPr>
        <w:t>προνομιακή προβολή συγκεκριμένων Βουλευτών και δημοσιογράφων, που προβάλλονται ιδιαίτερα από τα κρατικά κανάλια και από τα ιδιωτικά κανάλια, παραβιάζοντας το άρθρο 15 του Συντάγματος για την ίση μεταχείριση. Ο κύριος Υπουργός αρνήθηκε να απαντήσει εγγράφως</w:t>
      </w:r>
      <w:r>
        <w:rPr>
          <w:rFonts w:eastAsia="Times New Roman" w:cs="Times New Roman"/>
          <w:szCs w:val="24"/>
        </w:rPr>
        <w:t>, αρνήθηκε τρεις φορές να έλθει, ενώ βρισκόταν εδώ</w:t>
      </w:r>
      <w:r>
        <w:rPr>
          <w:rFonts w:eastAsia="Times New Roman" w:cs="Times New Roman"/>
          <w:szCs w:val="24"/>
        </w:rPr>
        <w:t>,</w:t>
      </w:r>
      <w:r>
        <w:rPr>
          <w:rFonts w:eastAsia="Times New Roman" w:cs="Times New Roman"/>
          <w:szCs w:val="24"/>
        </w:rPr>
        <w:t xml:space="preserve"> στην Αθήνα.</w:t>
      </w:r>
    </w:p>
    <w:p w14:paraId="13C0C2C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Πρόεδρε, παραβιάζεται καθημερινά το Σύνταγμα και από την κρατική τηλεόραση και από τα ιδιωτικά κανάλια.</w:t>
      </w:r>
    </w:p>
    <w:p w14:paraId="13C0C2C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αλλοίωση της δημοκρατίας, κύριε Πρόεδρε, μια αριστοκρατία καλεσμένων να εξασφαλίζει τη βουλευτική έδρα από τσάμπα διαφήμιση. Αυτό γίνεται πολλά χρόνια, αλλά δεν το περιμέναμε ποτέ αυτό από μια </w:t>
      </w:r>
      <w:r>
        <w:rPr>
          <w:rFonts w:eastAsia="Times New Roman" w:cs="Times New Roman"/>
          <w:szCs w:val="24"/>
        </w:rPr>
        <w:t>Κ</w:t>
      </w:r>
      <w:r>
        <w:rPr>
          <w:rFonts w:eastAsia="Times New Roman" w:cs="Times New Roman"/>
          <w:szCs w:val="24"/>
        </w:rPr>
        <w:t>υβέρνηση που συνεχίζει να λέει ότι είναι Κυβέρνηση της Α</w:t>
      </w:r>
      <w:r>
        <w:rPr>
          <w:rFonts w:eastAsia="Times New Roman" w:cs="Times New Roman"/>
          <w:szCs w:val="24"/>
        </w:rPr>
        <w:t>ριστεράς.</w:t>
      </w:r>
    </w:p>
    <w:p w14:paraId="13C0C2C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Μάλλον έχουν διαβάσει τον Μαρξ ανάποδα, κύριε Πρόεδρε, γιατί οι κυβερνήσεις της Αριστεράς έχουν και ήθος και ύφος. Θέλω να μας πει ο κ. Παππάς -γιατί του ζήτησα να καταθέσει κατάλογο και αρνήθηκε να καταθέσει κατάλογο- ποιοι είναι αυτοί που ευνοο</w:t>
      </w:r>
      <w:r>
        <w:rPr>
          <w:rFonts w:eastAsia="Times New Roman" w:cs="Times New Roman"/>
          <w:szCs w:val="24"/>
        </w:rPr>
        <w:t>ύνται καθημερινά και από τα κρατικά κανάλια και από τα ιδιωτικά κανάλια. Αρνήθηκε να τον καταθέσει. Έχει δεκάδες συμβούλους στο Υπουργείο του, έχουν δεκάδες συμβούλους στο Μαξίμου να απαντήσουν, αλλά περιφρονούν και τον Κανονισμό και το Σύνταγμα.</w:t>
      </w:r>
    </w:p>
    <w:p w14:paraId="13C0C2C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Τι έχετε </w:t>
      </w:r>
      <w:r>
        <w:rPr>
          <w:rFonts w:eastAsia="Times New Roman" w:cs="Times New Roman"/>
          <w:szCs w:val="24"/>
        </w:rPr>
        <w:t>κάνει, κύριε Υπουργέ, για τα «μαϊμού» πτυχία που είναι μέσα στην ΕΡΤ σήμερα;</w:t>
      </w:r>
    </w:p>
    <w:p w14:paraId="13C0C2C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-και με αυτό τελειώνω, κύριε Πρόεδρε, καίτοι έχω χρόνο- να μας πείτε τι έχει γίνει με τα «μαϊμού» πτυχία; Ξέρετε το ανέκδοτο που κυκλοφορεί στους διαδρόμους της ΕΡΤ, ότι απ</w:t>
      </w:r>
      <w:r>
        <w:rPr>
          <w:rFonts w:eastAsia="Times New Roman" w:cs="Times New Roman"/>
          <w:szCs w:val="24"/>
        </w:rPr>
        <w:t>αγορεύονται οι μπανάνες, γιατί θα σηκωθούν όλα τα «μαϊμού» πτυχία;</w:t>
      </w:r>
    </w:p>
    <w:p w14:paraId="13C0C2C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κύριε Υπουργέ. Δεν έχετε κάνει απολύτως τίποτα</w:t>
      </w:r>
      <w:r>
        <w:rPr>
          <w:rFonts w:eastAsia="Times New Roman" w:cs="Times New Roman"/>
          <w:szCs w:val="24"/>
        </w:rPr>
        <w:t>,</w:t>
      </w:r>
      <w:r>
        <w:rPr>
          <w:rFonts w:eastAsia="Times New Roman" w:cs="Times New Roman"/>
          <w:szCs w:val="24"/>
        </w:rPr>
        <w:t xml:space="preserve"> εδώ και ενάμιση χρόνο περίπου που είστε εκεί.</w:t>
      </w:r>
    </w:p>
    <w:p w14:paraId="13C0C2D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Τι κάνατε για την κρατική τηλεόραση; Γιατί ευνοείτε συγκεκριμένους</w:t>
      </w:r>
      <w:r>
        <w:rPr>
          <w:rFonts w:eastAsia="Times New Roman" w:cs="Times New Roman"/>
          <w:szCs w:val="24"/>
        </w:rPr>
        <w:t xml:space="preserve"> Βουλευτές και δημοσιογράφους; Δεν είμαι ούτε ψώνιο ούτε θέλω να εμφανίζομαι και αποφεύγω πολλές φορές, όταν τα ιδιωτικά κανάλια με καλούν.</w:t>
      </w:r>
    </w:p>
    <w:p w14:paraId="13C0C2D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Όμως, η ΕΡΤ με έχει καλέσει, κύριε Πρόεδρε, μία φορά σε μια επέτειο θλιβερή για τον ελληνικό λαό, τον περασμένο Νοέμ</w:t>
      </w:r>
      <w:r>
        <w:rPr>
          <w:rFonts w:eastAsia="Times New Roman" w:cs="Times New Roman"/>
          <w:szCs w:val="24"/>
        </w:rPr>
        <w:t>βριο για το Πολυτεχνείο.</w:t>
      </w:r>
    </w:p>
    <w:p w14:paraId="13C0C2D2" w14:textId="77777777" w:rsidR="00F43B06" w:rsidRDefault="00440118">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3C0C2D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Εκεί έχετε καταντήσει τα κρατικά κανάλια. Νομίζετε ότι έχετε γίνει ο </w:t>
      </w:r>
      <w:proofErr w:type="spellStart"/>
      <w:r>
        <w:rPr>
          <w:rFonts w:eastAsia="Times New Roman" w:cs="Times New Roman"/>
          <w:szCs w:val="24"/>
        </w:rPr>
        <w:t>καναλάρχης</w:t>
      </w:r>
      <w:proofErr w:type="spellEnd"/>
      <w:r>
        <w:rPr>
          <w:rFonts w:eastAsia="Times New Roman" w:cs="Times New Roman"/>
          <w:szCs w:val="24"/>
        </w:rPr>
        <w:t xml:space="preserve">, όπως έχουν γίνει άλλοι </w:t>
      </w:r>
      <w:proofErr w:type="spellStart"/>
      <w:r>
        <w:rPr>
          <w:rFonts w:eastAsia="Times New Roman" w:cs="Times New Roman"/>
          <w:szCs w:val="24"/>
        </w:rPr>
        <w:t>καναλάρχες</w:t>
      </w:r>
      <w:proofErr w:type="spellEnd"/>
      <w:r>
        <w:rPr>
          <w:rFonts w:eastAsia="Times New Roman" w:cs="Times New Roman"/>
          <w:szCs w:val="24"/>
        </w:rPr>
        <w:t xml:space="preserve"> και καλούν όποιους θέλουν.</w:t>
      </w:r>
    </w:p>
    <w:p w14:paraId="13C0C2D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Παναγούλη.</w:t>
      </w:r>
    </w:p>
    <w:p w14:paraId="13C0C2D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Τελειώνω, κύριε Πρόεδρε.</w:t>
      </w:r>
    </w:p>
    <w:p w14:paraId="13C0C2D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σας υπενθυμίσω, κύριε Παππά, στη δευτερολογία μου</w:t>
      </w:r>
      <w:r>
        <w:rPr>
          <w:rFonts w:eastAsia="Times New Roman" w:cs="Times New Roman"/>
          <w:szCs w:val="24"/>
        </w:rPr>
        <w:t>,</w:t>
      </w:r>
      <w:r>
        <w:rPr>
          <w:rFonts w:eastAsia="Times New Roman" w:cs="Times New Roman"/>
          <w:szCs w:val="24"/>
        </w:rPr>
        <w:t xml:space="preserve"> τι έχει γράψει ο προσωπικός σας φίλος, ο κ. Κουρής, για το πού σκοπεύετε να δώσετε τις άδειε</w:t>
      </w:r>
      <w:r>
        <w:rPr>
          <w:rFonts w:eastAsia="Times New Roman" w:cs="Times New Roman"/>
          <w:szCs w:val="24"/>
        </w:rPr>
        <w:t xml:space="preserve">ς. </w:t>
      </w:r>
      <w:r>
        <w:rPr>
          <w:rFonts w:eastAsia="Times New Roman" w:cs="Times New Roman"/>
          <w:szCs w:val="24"/>
          <w:lang w:val="en-US"/>
        </w:rPr>
        <w:t>O</w:t>
      </w:r>
      <w:r>
        <w:rPr>
          <w:rFonts w:eastAsia="Times New Roman" w:cs="Times New Roman"/>
          <w:szCs w:val="24"/>
        </w:rPr>
        <w:t xml:space="preserve"> προσωπικός και καθημερινός τηλεφωνητής</w:t>
      </w:r>
      <w:r w:rsidRPr="001600FA">
        <w:rPr>
          <w:rFonts w:eastAsia="Times New Roman" w:cs="Times New Roman"/>
          <w:szCs w:val="24"/>
        </w:rPr>
        <w:t xml:space="preserve"> </w:t>
      </w:r>
      <w:r>
        <w:rPr>
          <w:rFonts w:eastAsia="Times New Roman" w:cs="Times New Roman"/>
          <w:szCs w:val="24"/>
        </w:rPr>
        <w:t>σας, κ. Κουρής!</w:t>
      </w:r>
    </w:p>
    <w:p w14:paraId="13C0C2D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Παναγούλη, παρακαλώ, στη δευτερολογία σας.</w:t>
      </w:r>
    </w:p>
    <w:p w14:paraId="13C0C2D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Ευχαριστώ.</w:t>
      </w:r>
    </w:p>
    <w:p w14:paraId="13C0C2D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κύριε Παππά, έχετε τον λόγο</w:t>
      </w:r>
      <w:r>
        <w:rPr>
          <w:rFonts w:eastAsia="Times New Roman" w:cs="Times New Roman"/>
          <w:szCs w:val="24"/>
        </w:rPr>
        <w:t>.</w:t>
      </w:r>
    </w:p>
    <w:p w14:paraId="13C0C2D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Ευχαριστώ πάρα πολύ, κύριε Πρόεδρε.</w:t>
      </w:r>
    </w:p>
    <w:p w14:paraId="13C0C2D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Θα ξεκινήσω από τις παραινέσεις του κ. Παναγούλη περί Μαρξ και Αριστεράς. Φαντάζομαι ότι και ο κ. Παναγούλης κάπου εκεί, διαβάζοντας Μαρξ, πέρασε και από τα ψηφοδέλτια της Πολιτι</w:t>
      </w:r>
      <w:r>
        <w:rPr>
          <w:rFonts w:eastAsia="Times New Roman" w:cs="Times New Roman"/>
          <w:szCs w:val="24"/>
        </w:rPr>
        <w:t>κής Άνοιξης κατά το παρελθόν.</w:t>
      </w:r>
    </w:p>
    <w:p w14:paraId="13C0C2D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δεν σας άκουσα.</w:t>
      </w:r>
    </w:p>
    <w:p w14:paraId="13C0C2D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Λέω ότι και εσείς, διαβάζοντας Μαρξ, φαντάζομαι…</w:t>
      </w:r>
    </w:p>
    <w:p w14:paraId="13C0C2D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Δεν ακούγεστε, κύριε Υπουργέ.</w:t>
      </w:r>
    </w:p>
    <w:p w14:paraId="13C0C2D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Επικρα</w:t>
      </w:r>
      <w:r>
        <w:rPr>
          <w:rFonts w:eastAsia="Times New Roman" w:cs="Times New Roman"/>
          <w:b/>
          <w:szCs w:val="24"/>
        </w:rPr>
        <w:t>τείας):</w:t>
      </w:r>
      <w:r>
        <w:rPr>
          <w:rFonts w:eastAsia="Times New Roman" w:cs="Times New Roman"/>
          <w:szCs w:val="24"/>
        </w:rPr>
        <w:t xml:space="preserve"> Το μικρόφωνο είναι ανοικτό. Ακούγομαι;</w:t>
      </w:r>
    </w:p>
    <w:p w14:paraId="13C0C2E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Τώρα μάλιστα, ακούγεστε.</w:t>
      </w:r>
    </w:p>
    <w:p w14:paraId="13C0C2E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Λέω ότι και εσείς διαβάζοντας Μαρξ ή παραφράζοντάς τον, περάσατε και από τα ψηφοδέλτια της Πολιτικής Άνοιξης.</w:t>
      </w:r>
    </w:p>
    <w:p w14:paraId="13C0C2E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για τα</w:t>
      </w:r>
      <w:r>
        <w:rPr>
          <w:rFonts w:eastAsia="Times New Roman" w:cs="Times New Roman"/>
          <w:szCs w:val="24"/>
        </w:rPr>
        <w:t xml:space="preserve"> «μαϊμού</w:t>
      </w:r>
      <w:r>
        <w:rPr>
          <w:rFonts w:eastAsia="Times New Roman" w:cs="Times New Roman"/>
          <w:szCs w:val="24"/>
        </w:rPr>
        <w:t>»</w:t>
      </w:r>
      <w:r>
        <w:rPr>
          <w:rFonts w:eastAsia="Times New Roman" w:cs="Times New Roman"/>
          <w:szCs w:val="24"/>
        </w:rPr>
        <w:t xml:space="preserve"> πτυχία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 xml:space="preserve">πρώτη φορά στην ΕΡΤ θα ξεκινήσει μια διαδικασία αξιολόγησης. Αυτό είναι, νομίζω, κάτι πάρα πολύ θετικό, και θα πρέπει όλοι να το αναγνωρίσουν. </w:t>
      </w:r>
    </w:p>
    <w:p w14:paraId="13C0C2E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Μου κάνει πάρα πολύ μεγάλη εντύπωση, δυστυχώς, η </w:t>
      </w:r>
      <w:r>
        <w:rPr>
          <w:rFonts w:eastAsia="Times New Roman" w:cs="Times New Roman"/>
          <w:szCs w:val="24"/>
        </w:rPr>
        <w:t xml:space="preserve">επίκαιρη </w:t>
      </w:r>
      <w:r>
        <w:rPr>
          <w:rFonts w:eastAsia="Times New Roman" w:cs="Times New Roman"/>
          <w:szCs w:val="24"/>
        </w:rPr>
        <w:t>ερώτηση. Θα πρέπει να κρατήσουμε</w:t>
      </w:r>
      <w:r>
        <w:rPr>
          <w:rFonts w:eastAsia="Times New Roman" w:cs="Times New Roman"/>
          <w:szCs w:val="24"/>
        </w:rPr>
        <w:t xml:space="preserve"> ήπιους τόνους. </w:t>
      </w:r>
    </w:p>
    <w:p w14:paraId="13C0C2E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ήθελα να σας πω για το πώς η ΕΡΤ διαχειρίζεται τα θέματα των καλεσμένων. </w:t>
      </w:r>
    </w:p>
    <w:p w14:paraId="13C0C2E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Η ΕΡΤ έχει μια υποχρέωση να καλύπτει όλα τα κόμματα. Και αυτό το κάνει πολλές φορές εις βάρος και των ειδήσεων. Είναι το μοναδικό κανάλι το οποίο διασφαλίζε</w:t>
      </w:r>
      <w:r>
        <w:rPr>
          <w:rFonts w:eastAsia="Times New Roman" w:cs="Times New Roman"/>
          <w:szCs w:val="24"/>
        </w:rPr>
        <w:t>ι τον πλουραλισμό. Και εδώ -επιτρέψτε μου- κάνω μια αξιολογική κρίση, διότι είναι προφανές ότι στα ιδιωτικά κανάλια και παρ</w:t>
      </w:r>
      <w:r>
        <w:rPr>
          <w:rFonts w:eastAsia="Times New Roman" w:cs="Times New Roman"/>
          <w:szCs w:val="24"/>
        </w:rPr>
        <w:t xml:space="preserve">’ </w:t>
      </w:r>
      <w:r>
        <w:rPr>
          <w:rFonts w:eastAsia="Times New Roman" w:cs="Times New Roman"/>
          <w:szCs w:val="24"/>
        </w:rPr>
        <w:t xml:space="preserve">όλο τον αριθμό τους και την κριτική που εμείς έχουμε υποστεί, ο πλουραλισμός δεν έχει διασφαλιστεί. Τρανό παράδειγμα αυτού -γνωστό </w:t>
      </w:r>
      <w:r>
        <w:rPr>
          <w:rFonts w:eastAsia="Times New Roman" w:cs="Times New Roman"/>
          <w:szCs w:val="24"/>
        </w:rPr>
        <w:t xml:space="preserve">στο πανελλήνιο- είναι οι επιλογές </w:t>
      </w:r>
      <w:r>
        <w:rPr>
          <w:rFonts w:eastAsia="Times New Roman"/>
          <w:szCs w:val="24"/>
        </w:rPr>
        <w:t>τις οποίες</w:t>
      </w:r>
      <w:r>
        <w:rPr>
          <w:rFonts w:eastAsia="Times New Roman" w:cs="Times New Roman"/>
          <w:szCs w:val="24"/>
        </w:rPr>
        <w:t xml:space="preserve"> έκαναν και η δημοσιότητα την οποία έδωσαν κατά τη διάρκεια του δημοψηφίσματος του περασμένου Ιουλίου.</w:t>
      </w:r>
    </w:p>
    <w:p w14:paraId="13C0C2E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Βουλευτές στην τηλεόραση της ΕΡΤ καλούνται με γνώμονα τα παρακάτω: </w:t>
      </w:r>
      <w:r>
        <w:rPr>
          <w:rFonts w:eastAsia="Times New Roman" w:cs="Times New Roman"/>
          <w:szCs w:val="24"/>
        </w:rPr>
        <w:t>τ</w:t>
      </w:r>
      <w:r>
        <w:rPr>
          <w:rFonts w:eastAsia="Times New Roman" w:cs="Times New Roman"/>
          <w:szCs w:val="24"/>
        </w:rPr>
        <w:t xml:space="preserve">ην ιδιαίτερη ενασχόληση που μπορεί να </w:t>
      </w:r>
      <w:r>
        <w:rPr>
          <w:rFonts w:eastAsia="Times New Roman" w:cs="Times New Roman"/>
          <w:szCs w:val="24"/>
        </w:rPr>
        <w:t>έχουν με ένα θέμα προς συζήτηση, την επιλογή που γίνεται από το κόμμα το οποίο εκπροσωπούν ή εάν έχουν παρ</w:t>
      </w:r>
      <w:r>
        <w:rPr>
          <w:rFonts w:eastAsia="Times New Roman" w:cs="Times New Roman"/>
          <w:szCs w:val="24"/>
        </w:rPr>
        <w:t>αγάγ</w:t>
      </w:r>
      <w:r>
        <w:rPr>
          <w:rFonts w:eastAsia="Times New Roman" w:cs="Times New Roman"/>
          <w:szCs w:val="24"/>
        </w:rPr>
        <w:t xml:space="preserve">ει κάποια γενικότερη είδηση με τις τοποθετήσεις τους. </w:t>
      </w:r>
    </w:p>
    <w:p w14:paraId="13C0C2E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ότι η ΕΡΤ δεν είχε γίνει δέκτης διαμαρτυριών για άνιση μεταχείριση από</w:t>
      </w:r>
      <w:r>
        <w:rPr>
          <w:rFonts w:eastAsia="Times New Roman" w:cs="Times New Roman"/>
          <w:szCs w:val="24"/>
        </w:rPr>
        <w:t xml:space="preserve"> κόμματα και αυτό είναι πάρα πολύ θετικό.</w:t>
      </w:r>
    </w:p>
    <w:p w14:paraId="13C0C2E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Ανεξάρτητοι Βουλευτές και Ευρωβουλευτές έχουν παρουσία</w:t>
      </w:r>
      <w:r>
        <w:rPr>
          <w:rFonts w:eastAsia="Times New Roman" w:cs="Times New Roman"/>
          <w:szCs w:val="24"/>
        </w:rPr>
        <w:t>,</w:t>
      </w:r>
      <w:r>
        <w:rPr>
          <w:rFonts w:eastAsia="Times New Roman" w:cs="Times New Roman"/>
          <w:szCs w:val="24"/>
        </w:rPr>
        <w:t xml:space="preserve"> όπως στο πρόσφατο θέμα για το προσφυγικό, στο θέμα της διαπραγμάτευσης ή στα γνωστά σε όλους «</w:t>
      </w:r>
      <w:proofErr w:type="spellStart"/>
      <w:r>
        <w:rPr>
          <w:rFonts w:eastAsia="Times New Roman" w:cs="Times New Roman"/>
          <w:szCs w:val="24"/>
        </w:rPr>
        <w:t>Panama</w:t>
      </w:r>
      <w:proofErr w:type="spellEnd"/>
      <w:r>
        <w:rPr>
          <w:rFonts w:eastAsia="Times New Roman" w:cs="Times New Roman"/>
          <w:szCs w:val="24"/>
        </w:rPr>
        <w:t xml:space="preserve"> </w:t>
      </w:r>
      <w:r>
        <w:rPr>
          <w:rFonts w:eastAsia="Times New Roman" w:cs="Times New Roman"/>
          <w:szCs w:val="24"/>
          <w:lang w:val="en-US"/>
        </w:rPr>
        <w:t>p</w:t>
      </w:r>
      <w:proofErr w:type="spellStart"/>
      <w:r>
        <w:rPr>
          <w:rFonts w:eastAsia="Times New Roman" w:cs="Times New Roman"/>
          <w:szCs w:val="24"/>
        </w:rPr>
        <w:t>apers</w:t>
      </w:r>
      <w:proofErr w:type="spellEnd"/>
      <w:r>
        <w:rPr>
          <w:rFonts w:eastAsia="Times New Roman" w:cs="Times New Roman"/>
          <w:szCs w:val="24"/>
        </w:rPr>
        <w:t>». Νομίζω ότι η κρατική τηλεόραση είναι «σαν τη μύγ</w:t>
      </w:r>
      <w:r>
        <w:rPr>
          <w:rFonts w:eastAsia="Times New Roman" w:cs="Times New Roman"/>
          <w:szCs w:val="24"/>
        </w:rPr>
        <w:t xml:space="preserve">α μέσα στο γάλα», όσον αφορά τις ισορροπίες και την αντικειμενικότητα της παρουσίασης των απόψεων. </w:t>
      </w:r>
    </w:p>
    <w:p w14:paraId="13C0C2E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Όμως, θα περίμενα από έναν Βουλευτή</w:t>
      </w:r>
      <w:r>
        <w:rPr>
          <w:rFonts w:eastAsia="Times New Roman" w:cs="Times New Roman"/>
          <w:szCs w:val="24"/>
        </w:rPr>
        <w:t>,</w:t>
      </w:r>
      <w:r>
        <w:rPr>
          <w:rFonts w:eastAsia="Times New Roman" w:cs="Times New Roman"/>
          <w:szCs w:val="24"/>
        </w:rPr>
        <w:t xml:space="preserve"> ο οποίος έχει ψηφίσει τις προγραμματικές δηλώσεις της Κυβέρνησης, στις οποίες προγραμματικές δηλώσεις βρ</w:t>
      </w:r>
      <w:r>
        <w:rPr>
          <w:rFonts w:eastAsia="Times New Roman" w:cs="Times New Roman"/>
          <w:szCs w:val="24"/>
        </w:rPr>
        <w:t>ι</w:t>
      </w:r>
      <w:r>
        <w:rPr>
          <w:rFonts w:eastAsia="Times New Roman" w:cs="Times New Roman"/>
          <w:szCs w:val="24"/>
        </w:rPr>
        <w:t>σκ</w:t>
      </w:r>
      <w:r>
        <w:rPr>
          <w:rFonts w:eastAsia="Times New Roman" w:cs="Times New Roman"/>
          <w:szCs w:val="24"/>
        </w:rPr>
        <w:t>ό</w:t>
      </w:r>
      <w:r>
        <w:rPr>
          <w:rFonts w:eastAsia="Times New Roman" w:cs="Times New Roman"/>
          <w:szCs w:val="24"/>
        </w:rPr>
        <w:t>ταν και ο ν</w:t>
      </w:r>
      <w:r>
        <w:rPr>
          <w:rFonts w:eastAsia="Times New Roman" w:cs="Times New Roman"/>
          <w:szCs w:val="24"/>
        </w:rPr>
        <w:t xml:space="preserve">όμος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καναλιών, να αναγνωρίσει ότι η προσπάθεια η δική μας είναι ακριβώς το σπάσιμο της υποταγής της </w:t>
      </w:r>
      <w:r>
        <w:rPr>
          <w:rFonts w:eastAsia="Times New Roman" w:cs="Times New Roman"/>
          <w:szCs w:val="24"/>
        </w:rPr>
        <w:lastRenderedPageBreak/>
        <w:t>δημοσιογραφικής ατζέντας στα ιδιαίτερα και ειδικά συμφέροντα των ιδιοκτητών των τηλεοπτικών σταθμών. Και αυτό το κάνουμε, επιδιώκοντ</w:t>
      </w:r>
      <w:r>
        <w:rPr>
          <w:rFonts w:eastAsia="Times New Roman" w:cs="Times New Roman"/>
          <w:szCs w:val="24"/>
        </w:rPr>
        <w:t>ας να οικοδομήσουμε βιώσιμα κανάλια.</w:t>
      </w:r>
    </w:p>
    <w:p w14:paraId="13C0C2E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επανέλθω στη δευτερολογία μου.</w:t>
      </w:r>
    </w:p>
    <w:p w14:paraId="13C0C2EB" w14:textId="77777777" w:rsidR="00F43B06" w:rsidRDefault="00440118">
      <w:pPr>
        <w:spacing w:line="600" w:lineRule="auto"/>
        <w:ind w:firstLine="720"/>
        <w:contextualSpacing/>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13C0C2E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Υπουργέ.</w:t>
      </w:r>
    </w:p>
    <w:p w14:paraId="13C0C2E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Παρακαλώ, κύριε Παναγούλη, έχετε τον λόγο για τρία λεπτά.</w:t>
      </w:r>
    </w:p>
    <w:p w14:paraId="13C0C2E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Εκτός του ότι ο </w:t>
      </w:r>
      <w:r>
        <w:rPr>
          <w:rFonts w:eastAsia="Times New Roman" w:cs="Times New Roman"/>
          <w:szCs w:val="24"/>
        </w:rPr>
        <w:t xml:space="preserve">κ. Παππάς, όπως και πολλά άλλα στελέχη της Κυβέρνησης, έχουν διαβάσει τον Μαρξ ανάποδα, έχουν διαβάσει ολόκληρο τον </w:t>
      </w:r>
      <w:proofErr w:type="spellStart"/>
      <w:r>
        <w:rPr>
          <w:rFonts w:eastAsia="Times New Roman" w:cs="Times New Roman"/>
          <w:szCs w:val="24"/>
        </w:rPr>
        <w:t>Μακιαβέλι</w:t>
      </w:r>
      <w:proofErr w:type="spellEnd"/>
      <w:r>
        <w:rPr>
          <w:rFonts w:eastAsia="Times New Roman" w:cs="Times New Roman"/>
          <w:szCs w:val="24"/>
        </w:rPr>
        <w:t>.</w:t>
      </w:r>
    </w:p>
    <w:p w14:paraId="13C0C2E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Ναι, κύριε Παππά, είχα πάει σαν συνεργαζόμενος στην Πολιτική Άνοιξη, γιατί έχω γνώμη και την έχω εκφράσει πολλές φορές μέσα σε αυ</w:t>
      </w:r>
      <w:r>
        <w:rPr>
          <w:rFonts w:eastAsia="Times New Roman" w:cs="Times New Roman"/>
          <w:szCs w:val="24"/>
        </w:rPr>
        <w:t xml:space="preserve">τό το Κοινοβούλιο. Έχω θητέψει πολλές περιόδους σε αυτή εδώ την Αίθουσα από το 1977. Όμως, ακολουθείτε την τακτική του </w:t>
      </w:r>
      <w:proofErr w:type="spellStart"/>
      <w:r>
        <w:rPr>
          <w:rFonts w:eastAsia="Times New Roman" w:cs="Times New Roman"/>
          <w:szCs w:val="24"/>
        </w:rPr>
        <w:t>Μακιαβέλι</w:t>
      </w:r>
      <w:proofErr w:type="spellEnd"/>
      <w:r>
        <w:rPr>
          <w:rFonts w:eastAsia="Times New Roman" w:cs="Times New Roman"/>
          <w:szCs w:val="24"/>
        </w:rPr>
        <w:t>, να ρίχνετε λάσπη και να λέτε μεγάλα ψέματα.</w:t>
      </w:r>
    </w:p>
    <w:p w14:paraId="13C0C2F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Παππά, γιατί δεν απαντήσατε για τα «μαϊμού</w:t>
      </w:r>
      <w:r>
        <w:rPr>
          <w:rFonts w:eastAsia="Times New Roman" w:cs="Times New Roman"/>
          <w:szCs w:val="24"/>
        </w:rPr>
        <w:t>»</w:t>
      </w:r>
      <w:r>
        <w:rPr>
          <w:rFonts w:eastAsia="Times New Roman" w:cs="Times New Roman"/>
          <w:szCs w:val="24"/>
        </w:rPr>
        <w:t xml:space="preserve"> πτυχία; Ποιους καλύπτετε; </w:t>
      </w:r>
    </w:p>
    <w:p w14:paraId="13C0C2F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θα επανέλθουμε με άλλη ερώτηση εδώ, όσες φορές και να μην ερχόσαστε. Γιατί και την περασμένη Παρασκευή εδώ</w:t>
      </w:r>
      <w:r>
        <w:rPr>
          <w:rFonts w:eastAsia="Times New Roman" w:cs="Times New Roman"/>
          <w:szCs w:val="24"/>
        </w:rPr>
        <w:t>,</w:t>
      </w:r>
      <w:r>
        <w:rPr>
          <w:rFonts w:eastAsia="Times New Roman" w:cs="Times New Roman"/>
          <w:szCs w:val="24"/>
        </w:rPr>
        <w:t xml:space="preserve"> στη</w:t>
      </w:r>
      <w:r>
        <w:rPr>
          <w:rFonts w:eastAsia="Times New Roman" w:cs="Times New Roman"/>
          <w:szCs w:val="24"/>
        </w:rPr>
        <w:t>ν</w:t>
      </w:r>
      <w:r>
        <w:rPr>
          <w:rFonts w:eastAsia="Times New Roman" w:cs="Times New Roman"/>
          <w:szCs w:val="24"/>
        </w:rPr>
        <w:t xml:space="preserve"> Αθήνα</w:t>
      </w:r>
      <w:r>
        <w:rPr>
          <w:rFonts w:eastAsia="Times New Roman" w:cs="Times New Roman"/>
          <w:szCs w:val="24"/>
        </w:rPr>
        <w:t>,</w:t>
      </w:r>
      <w:r>
        <w:rPr>
          <w:rFonts w:eastAsia="Times New Roman" w:cs="Times New Roman"/>
          <w:szCs w:val="24"/>
        </w:rPr>
        <w:t xml:space="preserve"> ήσασταν. Και ξέρω πο</w:t>
      </w:r>
      <w:r>
        <w:rPr>
          <w:rFonts w:eastAsia="Times New Roman" w:cs="Times New Roman"/>
          <w:szCs w:val="24"/>
        </w:rPr>
        <w:t>ύ</w:t>
      </w:r>
      <w:r>
        <w:rPr>
          <w:rFonts w:eastAsia="Times New Roman" w:cs="Times New Roman"/>
          <w:szCs w:val="24"/>
        </w:rPr>
        <w:t xml:space="preserve"> ήσασταν την ώρα που συνεδριάζαμε εδώ. Δεν είχατε κάποια κυβερνητική απασχόληση. Θέλετε να σας το πω; Θα σας το πω</w:t>
      </w:r>
      <w:r>
        <w:rPr>
          <w:rFonts w:eastAsia="Times New Roman" w:cs="Times New Roman"/>
          <w:szCs w:val="24"/>
        </w:rPr>
        <w:t>. Εποπτεύατε τον ελαιοχρωματιστή στα γραφεία σας</w:t>
      </w:r>
      <w:r>
        <w:rPr>
          <w:rFonts w:eastAsia="Times New Roman" w:cs="Times New Roman"/>
          <w:szCs w:val="24"/>
        </w:rPr>
        <w:t>,</w:t>
      </w:r>
      <w:r>
        <w:rPr>
          <w:rFonts w:eastAsia="Times New Roman" w:cs="Times New Roman"/>
          <w:szCs w:val="24"/>
        </w:rPr>
        <w:t xml:space="preserve"> στην οδό Συγγρού, που διατηρείτε μαζί με τον κ. </w:t>
      </w:r>
      <w:proofErr w:type="spellStart"/>
      <w:r>
        <w:rPr>
          <w:rFonts w:eastAsia="Times New Roman" w:cs="Times New Roman"/>
          <w:szCs w:val="24"/>
        </w:rPr>
        <w:t>Σπίρτζη</w:t>
      </w:r>
      <w:proofErr w:type="spellEnd"/>
      <w:r>
        <w:rPr>
          <w:rFonts w:eastAsia="Times New Roman" w:cs="Times New Roman"/>
          <w:szCs w:val="24"/>
        </w:rPr>
        <w:t xml:space="preserve">. Εκεί ήσασταν στις 10.00΄ το πρωί. Όμως, έχετε την τακτική να ρίχνετε λάσπη, όπως έλεγε ο </w:t>
      </w:r>
      <w:proofErr w:type="spellStart"/>
      <w:r>
        <w:rPr>
          <w:rFonts w:eastAsia="Times New Roman" w:cs="Times New Roman"/>
          <w:szCs w:val="24"/>
        </w:rPr>
        <w:t>Μακιαβέλι</w:t>
      </w:r>
      <w:proofErr w:type="spellEnd"/>
      <w:r>
        <w:rPr>
          <w:rFonts w:eastAsia="Times New Roman" w:cs="Times New Roman"/>
          <w:szCs w:val="24"/>
        </w:rPr>
        <w:t>. Έχετε την τακτική να λέτε μεγάλα ψέματα και να ρί</w:t>
      </w:r>
      <w:r>
        <w:rPr>
          <w:rFonts w:eastAsia="Times New Roman" w:cs="Times New Roman"/>
          <w:szCs w:val="24"/>
        </w:rPr>
        <w:t>χνετε λάσπη.</w:t>
      </w:r>
    </w:p>
    <w:p w14:paraId="13C0C2F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Μήπως θέλετε να σας θυμίσω, κύριε Παππά, τι δηλώσεις κάνατε στις 21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στις φτωχογειτονιές της Αθήνας; Θα σας το θυμίσω το εξής: «Είναι δέσμευσή μας ότι ο ΕΝΦΙΑ του 2015 δεν θα εισπραχθεί</w:t>
      </w:r>
      <w:r>
        <w:rPr>
          <w:rFonts w:eastAsia="Times New Roman" w:cs="Times New Roman"/>
          <w:szCs w:val="24"/>
        </w:rPr>
        <w:t>.</w:t>
      </w:r>
      <w:r>
        <w:rPr>
          <w:rFonts w:eastAsia="Times New Roman" w:cs="Times New Roman"/>
          <w:szCs w:val="24"/>
        </w:rPr>
        <w:t>». Και παροτρύνατε τους πολίτες να μην πληρώνουν ΕΝ</w:t>
      </w:r>
      <w:r>
        <w:rPr>
          <w:rFonts w:eastAsia="Times New Roman" w:cs="Times New Roman"/>
          <w:szCs w:val="24"/>
        </w:rPr>
        <w:t>ΦΙΑ, παροτρύνατε τους πολίτες να μην πληρώνουν διόδια. Και τώρα τους έρχονται τα ραβασάκια.</w:t>
      </w:r>
    </w:p>
    <w:p w14:paraId="13C0C2F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ξέρετε τι έσοδα έχει η ΕΡΤ από το ποσοστό </w:t>
      </w:r>
      <w:r w:rsidRPr="00C12601">
        <w:rPr>
          <w:rFonts w:eastAsia="Times New Roman" w:cs="Times New Roman"/>
          <w:szCs w:val="24"/>
        </w:rPr>
        <w:t>που εισπράττ</w:t>
      </w:r>
      <w:r w:rsidRPr="00E12751">
        <w:rPr>
          <w:rFonts w:eastAsia="Times New Roman" w:cs="Times New Roman"/>
          <w:szCs w:val="24"/>
        </w:rPr>
        <w:t>ει από τη ΔΕΗ;</w:t>
      </w:r>
    </w:p>
    <w:p w14:paraId="13C0C2F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Ξεπερνάει τα 250.000.000 περίπου τον χρόνο. Κι αν κάνω λάθος, αν το γνωρίζει ο κ. Παππάς, να μας το πει. Ο κάθε λογαριασμός κάθε σπιτιού που έχει ρολόι της ΔΕΗ είναι περίπου 6,25. Αν </w:t>
      </w:r>
      <w:r>
        <w:rPr>
          <w:rFonts w:eastAsia="Times New Roman" w:cs="Times New Roman"/>
          <w:szCs w:val="24"/>
        </w:rPr>
        <w:t xml:space="preserve">λάβουμε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και τις επιχειρήσεις και τις διαφημίσεις, η ΕΡΤ ξεπερ</w:t>
      </w:r>
      <w:r>
        <w:rPr>
          <w:rFonts w:eastAsia="Times New Roman" w:cs="Times New Roman"/>
          <w:szCs w:val="24"/>
        </w:rPr>
        <w:t xml:space="preserve">νάει τα 250.000.000 ευρώ εισπράξεις τον χρόνο. </w:t>
      </w:r>
    </w:p>
    <w:p w14:paraId="13C0C2F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τον προκαλώ να πει -δεν είπε ούτε θα πει- για τα </w:t>
      </w:r>
      <w:r>
        <w:rPr>
          <w:rFonts w:eastAsia="Times New Roman" w:cs="Times New Roman"/>
          <w:szCs w:val="24"/>
        </w:rPr>
        <w:t xml:space="preserve">πτυχία </w:t>
      </w:r>
      <w:r>
        <w:rPr>
          <w:rFonts w:eastAsia="Times New Roman" w:cs="Times New Roman"/>
          <w:szCs w:val="24"/>
        </w:rPr>
        <w:t>«μαϊμού</w:t>
      </w:r>
      <w:r>
        <w:rPr>
          <w:rFonts w:eastAsia="Times New Roman" w:cs="Times New Roman"/>
          <w:szCs w:val="24"/>
        </w:rPr>
        <w:t>»</w:t>
      </w:r>
      <w:r>
        <w:rPr>
          <w:rFonts w:eastAsia="Times New Roman" w:cs="Times New Roman"/>
          <w:szCs w:val="24"/>
        </w:rPr>
        <w:t xml:space="preserve"> και τα ανέκδοτα που κυκλοφορούν στην ΕΡΤ. </w:t>
      </w:r>
    </w:p>
    <w:p w14:paraId="13C0C2F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Τι κάνατε, κύριε Παππά, ενάμιση χρόνο με όλους αυτούς που έχουν πλαστογραφήσει τίτλους </w:t>
      </w:r>
      <w:r>
        <w:rPr>
          <w:rFonts w:eastAsia="Times New Roman" w:cs="Times New Roman"/>
          <w:szCs w:val="24"/>
        </w:rPr>
        <w:t xml:space="preserve">σπουδών; </w:t>
      </w:r>
    </w:p>
    <w:p w14:paraId="13C0C2F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3C0C2F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πρέπει να ξέρετε ότι ο φίλος σας, ο κ. Κουρής, πριν τέσσερις μέρες ακριβώς έγραψε ένα άρθρο, σχετικά με το πού προσανατολίζεστε να δώσετε τις άδειες. Θα το </w:t>
      </w:r>
      <w:r>
        <w:rPr>
          <w:rFonts w:eastAsia="Times New Roman" w:cs="Times New Roman"/>
          <w:szCs w:val="24"/>
        </w:rPr>
        <w:t xml:space="preserve">αναφέρω περιληπτικά. Φαντάζομαι ότι φυσικά και θα το έχετε δει, γιατί συνεργάζεστε τακτικά και είστε και επισκέπτης της </w:t>
      </w:r>
      <w:r>
        <w:rPr>
          <w:rFonts w:eastAsia="Times New Roman" w:cs="Times New Roman"/>
          <w:szCs w:val="24"/>
        </w:rPr>
        <w:t>ο</w:t>
      </w:r>
      <w:r>
        <w:rPr>
          <w:rFonts w:eastAsia="Times New Roman" w:cs="Times New Roman"/>
          <w:szCs w:val="24"/>
        </w:rPr>
        <w:t xml:space="preserve">δού Θεωρίας. </w:t>
      </w:r>
    </w:p>
    <w:p w14:paraId="13C0C2F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Αφήνει, λοιπόν, υπονοούμενα ότι παζαρεύετε διάφορες άδειες με πρόσωπα ύποπτα, για να μην πω του υποκόσμου. Όμως, εδώ μέσα</w:t>
      </w:r>
      <w:r>
        <w:rPr>
          <w:rFonts w:eastAsia="Times New Roman" w:cs="Times New Roman"/>
          <w:szCs w:val="24"/>
        </w:rPr>
        <w:t xml:space="preserve">, στις αρχές, όταν ψηφίστηκε ο νόμος, μας είπατε ότι είναι τέσσερις. Μετά είπατε ότι μπορεί να είναι και πέντε, μπορεί να είναι και έξι, μπορεί να είναι και περισσότερες. </w:t>
      </w:r>
    </w:p>
    <w:p w14:paraId="13C0C2F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σας απαντήσω πλέον και με κάτι που είπε ο πρώην Πρόεδρος του ΣΥΡΙΖΑ, με τον οποίο</w:t>
      </w:r>
      <w:r>
        <w:rPr>
          <w:rFonts w:eastAsia="Times New Roman" w:cs="Times New Roman"/>
          <w:szCs w:val="24"/>
        </w:rPr>
        <w:t xml:space="preserve"> εσείς είχατε την τύχη να συνεργαστείτε μαζί του, ο κ. Αλαβάνος. Γνωρίζετε πολύ καλά τι είπε ο κ. Αλαβάνος. </w:t>
      </w:r>
    </w:p>
    <w:p w14:paraId="13C0C2F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w:t>
      </w:r>
      <w:r>
        <w:rPr>
          <w:rFonts w:eastAsia="Times New Roman" w:cs="Times New Roman"/>
          <w:szCs w:val="24"/>
        </w:rPr>
        <w:t>α</w:t>
      </w:r>
      <w:r>
        <w:rPr>
          <w:rFonts w:eastAsia="Times New Roman" w:cs="Times New Roman"/>
          <w:szCs w:val="24"/>
        </w:rPr>
        <w:t xml:space="preserve"> το κουδούνι λήξεως του χρόνου ομιλίας του κυρίου Βουλευτή)</w:t>
      </w:r>
    </w:p>
    <w:p w14:paraId="13C0C2FC" w14:textId="77777777" w:rsidR="00F43B06" w:rsidRDefault="00440118">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Ολοκληρώστε, </w:t>
      </w:r>
      <w:r>
        <w:rPr>
          <w:rFonts w:eastAsia="Times New Roman" w:cs="Times New Roman"/>
          <w:szCs w:val="24"/>
        </w:rPr>
        <w:t xml:space="preserve">σας παρακαλώ, κύριε Παναγούλη. </w:t>
      </w:r>
    </w:p>
    <w:p w14:paraId="13C0C2F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ΕΥΣΤΑΘΙΟΣ</w:t>
      </w:r>
      <w:r>
        <w:rPr>
          <w:rFonts w:eastAsia="Times New Roman" w:cs="Times New Roman"/>
          <w:b/>
          <w:szCs w:val="24"/>
        </w:rPr>
        <w:t xml:space="preserve"> </w:t>
      </w:r>
      <w:r>
        <w:rPr>
          <w:rFonts w:eastAsia="Times New Roman" w:cs="Times New Roman"/>
          <w:b/>
          <w:szCs w:val="24"/>
        </w:rPr>
        <w:t>ΠΑΝΑΓΟΥΛΗΣ:</w:t>
      </w:r>
      <w:r>
        <w:rPr>
          <w:rFonts w:eastAsia="Times New Roman" w:cs="Times New Roman"/>
          <w:szCs w:val="24"/>
        </w:rPr>
        <w:t xml:space="preserve"> Θα το πω, κύριε Πρόεδρε, και θα ολοκληρώσω με αυτό. </w:t>
      </w:r>
    </w:p>
    <w:p w14:paraId="13C0C2F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Ο κ. Αλαβάνος είπε ότι ούτε επί χούντας του Παπαδόπουλου και της βαυαροκρατίας δεν εκχωρήθηκε η δημόσια περιουσία σε έναν οργανισμό που ελέγχεται από</w:t>
      </w:r>
      <w:r>
        <w:rPr>
          <w:rFonts w:eastAsia="Times New Roman" w:cs="Times New Roman"/>
          <w:szCs w:val="24"/>
        </w:rPr>
        <w:t xml:space="preserve"> ξένους. </w:t>
      </w:r>
    </w:p>
    <w:p w14:paraId="13C0C2F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Εγώ, κύριε Πρόεδρε, ο ομιλών, έχω γνώμη και την εκφράζω. Από το 1977 που βρίσκομαι μέσα σε αυτή την Αίθουσα, κύριε Παππά -και έχω θητεύσει σε πολλές περιόδους- πέρασαν πολλοί από αυτά τα έδρανα. Όμως, ορισμένοι από αυτούς κάθισαν και σε άλλα έδρα</w:t>
      </w:r>
      <w:r>
        <w:rPr>
          <w:rFonts w:eastAsia="Times New Roman" w:cs="Times New Roman"/>
          <w:szCs w:val="24"/>
        </w:rPr>
        <w:t xml:space="preserve">να. </w:t>
      </w:r>
    </w:p>
    <w:p w14:paraId="13C0C30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3C0C301" w14:textId="77777777" w:rsidR="00F43B06" w:rsidRDefault="00440118">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 Και εμείς ευχαριστούμε, κύριε Παναγούλη. </w:t>
      </w:r>
    </w:p>
    <w:p w14:paraId="13C0C30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13C0C303" w14:textId="77777777" w:rsidR="00F43B06" w:rsidRDefault="00440118">
      <w:pPr>
        <w:spacing w:line="600" w:lineRule="auto"/>
        <w:ind w:firstLine="720"/>
        <w:contextualSpacing/>
        <w:jc w:val="both"/>
        <w:rPr>
          <w:rFonts w:eastAsia="Times New Roman" w:cs="Times New Roman"/>
          <w:szCs w:val="24"/>
        </w:rPr>
      </w:pPr>
      <w:r>
        <w:rPr>
          <w:rFonts w:eastAsia="Times New Roman"/>
          <w:b/>
          <w:szCs w:val="24"/>
        </w:rPr>
        <w:t>ΝΙΚΟΛΑΟΣ ΠΑΠΠΑΣ (Υπουργός Επικρατείας):</w:t>
      </w:r>
      <w:r>
        <w:rPr>
          <w:rFonts w:eastAsia="Times New Roman"/>
          <w:szCs w:val="24"/>
        </w:rPr>
        <w:t xml:space="preserve"> </w:t>
      </w:r>
      <w:r>
        <w:rPr>
          <w:rFonts w:eastAsia="Times New Roman" w:cs="Times New Roman"/>
          <w:szCs w:val="24"/>
        </w:rPr>
        <w:t xml:space="preserve">Δεν μου κάνουν πλέον εντύπωση οι ακρότητες των χαρακτηρισμών που χρησιμοποιεί ο κ. Παναγούλης. Νομίζω ότι πλέον δεν εκπλήσσουν κανέναν. </w:t>
      </w:r>
    </w:p>
    <w:p w14:paraId="13C0C30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την περασμένη εβδομάδα με είπε </w:t>
      </w:r>
      <w:proofErr w:type="spellStart"/>
      <w:r>
        <w:rPr>
          <w:rFonts w:eastAsia="Times New Roman" w:cs="Times New Roman"/>
          <w:szCs w:val="24"/>
        </w:rPr>
        <w:t>Γκαουλάιτερ</w:t>
      </w:r>
      <w:proofErr w:type="spellEnd"/>
      <w:r>
        <w:rPr>
          <w:rFonts w:eastAsia="Times New Roman" w:cs="Times New Roman"/>
          <w:szCs w:val="24"/>
        </w:rPr>
        <w:t>, ξεπερνώντας έναν Βουλευτή μικρότερου κόμματος της Αντιπολίτευσης που με είχε χαρακτηρίσει «</w:t>
      </w:r>
      <w:proofErr w:type="spellStart"/>
      <w:r>
        <w:rPr>
          <w:rFonts w:eastAsia="Times New Roman" w:cs="Times New Roman"/>
          <w:szCs w:val="24"/>
        </w:rPr>
        <w:t>Γεωργαλά</w:t>
      </w:r>
      <w:proofErr w:type="spellEnd"/>
      <w:r>
        <w:rPr>
          <w:rFonts w:eastAsia="Times New Roman" w:cs="Times New Roman"/>
          <w:szCs w:val="24"/>
        </w:rPr>
        <w:t>». Θα του έλεγα να συνεχίσει την προσπάθεια να μην γίνει φαιδρός. Όμως, αυτό που είπε είναι φαιδρό. Εί</w:t>
      </w:r>
      <w:r>
        <w:rPr>
          <w:rFonts w:eastAsia="Times New Roman" w:cs="Times New Roman"/>
          <w:szCs w:val="24"/>
        </w:rPr>
        <w:t xml:space="preserve">ναι ανατριχιαστικό, αλλά αγγίζει τα όρια της φαιδρότητας, διότι αν εγώ είμαι </w:t>
      </w:r>
      <w:proofErr w:type="spellStart"/>
      <w:r>
        <w:rPr>
          <w:rFonts w:eastAsia="Times New Roman" w:cs="Times New Roman"/>
          <w:szCs w:val="24"/>
        </w:rPr>
        <w:t>Γκαουλάιτερ</w:t>
      </w:r>
      <w:proofErr w:type="spellEnd"/>
      <w:r>
        <w:rPr>
          <w:rFonts w:eastAsia="Times New Roman" w:cs="Times New Roman"/>
          <w:szCs w:val="24"/>
        </w:rPr>
        <w:t xml:space="preserve">, φαντάζομαι ότι οι ιδιωτικοί τηλεοπτικοί σταθμοί είναι φορείς της νέας εθνικής αντίστασης. </w:t>
      </w:r>
    </w:p>
    <w:p w14:paraId="13C0C30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Παναγούλη, επειδή είπατε πολλά για την ασκούμενη </w:t>
      </w:r>
      <w:r>
        <w:rPr>
          <w:rFonts w:eastAsia="Times New Roman" w:cs="Times New Roman"/>
          <w:szCs w:val="24"/>
        </w:rPr>
        <w:t xml:space="preserve">πολιτική της </w:t>
      </w:r>
      <w:r>
        <w:rPr>
          <w:rFonts w:eastAsia="Times New Roman"/>
          <w:szCs w:val="24"/>
        </w:rPr>
        <w:t>Κυβέρνησης</w:t>
      </w:r>
      <w:r>
        <w:rPr>
          <w:rFonts w:eastAsia="Times New Roman" w:cs="Times New Roman"/>
          <w:szCs w:val="24"/>
        </w:rPr>
        <w:t>, θέλω να σας θυμίσω ότι ήμασταν υποψήφιοι στο ίδιο ψηφοδέλτιο σε πρόγραμμα που και εσείς γνωρίζατε και με συμφωνία που και εσείς γνωρίζατε. Μετά το γυρίσατε το βιολί. Και κάθεστε ακόμα στα βουλευτικά έδρανα!</w:t>
      </w:r>
    </w:p>
    <w:p w14:paraId="13C0C30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Στ</w:t>
      </w:r>
      <w:r>
        <w:rPr>
          <w:rFonts w:eastAsia="Times New Roman" w:cs="Times New Roman"/>
          <w:szCs w:val="24"/>
        </w:rPr>
        <w:t>ην ερώτηση να απαντήσετε!</w:t>
      </w:r>
    </w:p>
    <w:p w14:paraId="13C0C307" w14:textId="77777777" w:rsidR="00F43B06" w:rsidRDefault="00440118">
      <w:pPr>
        <w:spacing w:line="600" w:lineRule="auto"/>
        <w:ind w:firstLine="720"/>
        <w:contextualSpacing/>
        <w:jc w:val="both"/>
        <w:rPr>
          <w:rFonts w:eastAsia="Times New Roman" w:cs="Times New Roman"/>
          <w:szCs w:val="24"/>
        </w:rPr>
      </w:pPr>
      <w:r>
        <w:rPr>
          <w:rFonts w:eastAsia="Times New Roman"/>
          <w:b/>
          <w:szCs w:val="24"/>
        </w:rPr>
        <w:lastRenderedPageBreak/>
        <w:t>ΝΙΚΟΛΑΟΣ ΠΑΠΠΑΣ (Υπουργός Επικρατείας):</w:t>
      </w:r>
      <w:r>
        <w:rPr>
          <w:rFonts w:eastAsia="Times New Roman"/>
          <w:szCs w:val="24"/>
        </w:rPr>
        <w:t xml:space="preserve"> </w:t>
      </w:r>
      <w:r>
        <w:rPr>
          <w:rFonts w:eastAsia="Times New Roman" w:cs="Times New Roman"/>
          <w:szCs w:val="24"/>
        </w:rPr>
        <w:t xml:space="preserve">Με το ίδιο πρόγραμμα </w:t>
      </w:r>
      <w:proofErr w:type="spellStart"/>
      <w:r>
        <w:rPr>
          <w:rFonts w:eastAsia="Times New Roman" w:cs="Times New Roman"/>
          <w:szCs w:val="24"/>
        </w:rPr>
        <w:t>εκλεγήκαμε</w:t>
      </w:r>
      <w:proofErr w:type="spellEnd"/>
      <w:r>
        <w:rPr>
          <w:rFonts w:eastAsia="Times New Roman" w:cs="Times New Roman"/>
          <w:szCs w:val="24"/>
        </w:rPr>
        <w:t xml:space="preserve">, κύριε Παναγούλη! Αυτή τη στιγμή απολαμβάνετε τον βουλευτικό μισθό και έρχεστε και κάνετε κριτική στο πρόγραμμα που εσείς ψηφίσατε. </w:t>
      </w:r>
    </w:p>
    <w:p w14:paraId="13C0C30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Μιλήσατε ξανά για τον ΕΝΦ</w:t>
      </w:r>
      <w:r>
        <w:rPr>
          <w:rFonts w:eastAsia="Times New Roman" w:cs="Times New Roman"/>
          <w:szCs w:val="24"/>
        </w:rPr>
        <w:t>ΙΑ. Χρησιμοποιήσατε τα επιχειρήματα της Νέας Δημοκρατίας. Μεσολάβησαν οι εκλογές του Σεπτέμβρη. Λόγω των εκλογών του Σεπτέμβρη κάθεστε σ</w:t>
      </w:r>
      <w:r>
        <w:rPr>
          <w:rFonts w:eastAsia="Times New Roman" w:cs="Times New Roman"/>
          <w:szCs w:val="24"/>
        </w:rPr>
        <w:t>ε</w:t>
      </w:r>
      <w:r>
        <w:rPr>
          <w:rFonts w:eastAsia="Times New Roman" w:cs="Times New Roman"/>
          <w:szCs w:val="24"/>
        </w:rPr>
        <w:t xml:space="preserve"> αυτά το έδρανο, κύριε Παναγούλη! Και στις εκλογές του Σεπτέμβρη αυτή η </w:t>
      </w:r>
      <w:r>
        <w:rPr>
          <w:rFonts w:eastAsia="Times New Roman"/>
          <w:szCs w:val="24"/>
        </w:rPr>
        <w:t>Κυβέρνηση</w:t>
      </w:r>
      <w:r>
        <w:rPr>
          <w:rFonts w:eastAsia="Times New Roman" w:cs="Times New Roman"/>
          <w:szCs w:val="24"/>
        </w:rPr>
        <w:t xml:space="preserve"> ζήτησε από τον ελληνικό λαό να κριθεί</w:t>
      </w:r>
      <w:r>
        <w:rPr>
          <w:rFonts w:eastAsia="Times New Roman" w:cs="Times New Roman"/>
          <w:szCs w:val="24"/>
        </w:rPr>
        <w:t xml:space="preserve"> για όσα κατάφερε στη διαπραγμάτευση. </w:t>
      </w:r>
    </w:p>
    <w:p w14:paraId="13C0C30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Αφήστε, λοιπόν, τις μεγαλοστομίες, διότι το χειρότερο που έχει να πάθει ένας πολιτικός, είναι να βλέπει τη σκιά του και να νομίζει πως είναι το μπόι του, να νομίζει ότι όλοι ασχολούνται μαζί του ή να έχει το σύνδρομο </w:t>
      </w:r>
      <w:r>
        <w:rPr>
          <w:rFonts w:eastAsia="Times New Roman" w:cs="Times New Roman"/>
          <w:szCs w:val="24"/>
        </w:rPr>
        <w:t xml:space="preserve">που είχαν οι χήνες του </w:t>
      </w:r>
      <w:proofErr w:type="spellStart"/>
      <w:r>
        <w:rPr>
          <w:rFonts w:eastAsia="Times New Roman" w:cs="Times New Roman"/>
          <w:szCs w:val="24"/>
        </w:rPr>
        <w:t>Καπιτώλιου</w:t>
      </w:r>
      <w:proofErr w:type="spellEnd"/>
      <w:r>
        <w:rPr>
          <w:rFonts w:eastAsia="Times New Roman" w:cs="Times New Roman"/>
          <w:szCs w:val="24"/>
        </w:rPr>
        <w:t xml:space="preserve">. </w:t>
      </w:r>
    </w:p>
    <w:p w14:paraId="13C0C30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Για τα </w:t>
      </w:r>
      <w:r>
        <w:rPr>
          <w:rFonts w:eastAsia="Times New Roman" w:cs="Times New Roman"/>
          <w:szCs w:val="24"/>
        </w:rPr>
        <w:t xml:space="preserve">πτυχία </w:t>
      </w:r>
      <w:r>
        <w:rPr>
          <w:rFonts w:eastAsia="Times New Roman" w:cs="Times New Roman"/>
          <w:szCs w:val="24"/>
        </w:rPr>
        <w:t xml:space="preserve">«μαϊμού» να μας απαντήσετε και γιατί τους καλύπτετε! </w:t>
      </w:r>
    </w:p>
    <w:p w14:paraId="13C0C30B" w14:textId="77777777" w:rsidR="00F43B06" w:rsidRDefault="00440118">
      <w:pPr>
        <w:spacing w:line="600" w:lineRule="auto"/>
        <w:ind w:firstLine="720"/>
        <w:contextualSpacing/>
        <w:jc w:val="both"/>
        <w:rPr>
          <w:rFonts w:eastAsia="Times New Roman" w:cs="Times New Roman"/>
          <w:szCs w:val="24"/>
        </w:rPr>
      </w:pPr>
      <w:r>
        <w:rPr>
          <w:rFonts w:eastAsia="Times New Roman"/>
          <w:b/>
          <w:szCs w:val="24"/>
        </w:rPr>
        <w:t>ΝΙΚΟΛΑΟΣ ΠΑΠΠΑΣ (Υπουργός Επικρατείας):</w:t>
      </w:r>
      <w:r>
        <w:rPr>
          <w:rFonts w:eastAsia="Times New Roman"/>
          <w:szCs w:val="24"/>
        </w:rPr>
        <w:t xml:space="preserve"> </w:t>
      </w:r>
      <w:r>
        <w:rPr>
          <w:rFonts w:eastAsia="Times New Roman" w:cs="Times New Roman"/>
          <w:szCs w:val="24"/>
        </w:rPr>
        <w:t>Σας απάντησα!</w:t>
      </w:r>
    </w:p>
    <w:p w14:paraId="13C0C30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μου επιτρέπετε;</w:t>
      </w:r>
    </w:p>
    <w:p w14:paraId="13C0C30D" w14:textId="77777777" w:rsidR="00F43B06" w:rsidRDefault="00440118">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Ορίστε, κ</w:t>
      </w:r>
      <w:r>
        <w:rPr>
          <w:rFonts w:eastAsia="Times New Roman" w:cs="Times New Roman"/>
          <w:szCs w:val="24"/>
        </w:rPr>
        <w:t xml:space="preserve">ύριε Υπουργέ, έχετε τον λόγο. </w:t>
      </w:r>
    </w:p>
    <w:p w14:paraId="13C0C30E" w14:textId="77777777" w:rsidR="00F43B06" w:rsidRDefault="00440118">
      <w:pPr>
        <w:spacing w:line="600" w:lineRule="auto"/>
        <w:ind w:firstLine="720"/>
        <w:contextualSpacing/>
        <w:jc w:val="both"/>
        <w:rPr>
          <w:rFonts w:eastAsia="Times New Roman" w:cs="Times New Roman"/>
          <w:szCs w:val="24"/>
        </w:rPr>
      </w:pPr>
      <w:r>
        <w:rPr>
          <w:rFonts w:eastAsia="Times New Roman"/>
          <w:b/>
          <w:szCs w:val="24"/>
        </w:rPr>
        <w:t>ΝΙΚΟΛΑΟΣ ΠΑΠΠΑΣ (Υπουργός Επικρατείας):</w:t>
      </w:r>
      <w:r>
        <w:rPr>
          <w:rFonts w:eastAsia="Times New Roman"/>
          <w:szCs w:val="24"/>
        </w:rPr>
        <w:t xml:space="preserve"> </w:t>
      </w:r>
      <w:r>
        <w:rPr>
          <w:rFonts w:eastAsia="Times New Roman" w:cs="Times New Roman"/>
          <w:szCs w:val="24"/>
        </w:rPr>
        <w:t xml:space="preserve">Αν ο κ. Παναγούλης έχει κάτι συγκεκριμένο να καταγγείλει για τα </w:t>
      </w:r>
      <w:r>
        <w:rPr>
          <w:rFonts w:eastAsia="Times New Roman" w:cs="Times New Roman"/>
          <w:szCs w:val="24"/>
        </w:rPr>
        <w:t xml:space="preserve">πτυχία </w:t>
      </w:r>
      <w:r>
        <w:rPr>
          <w:rFonts w:eastAsia="Times New Roman" w:cs="Times New Roman"/>
          <w:szCs w:val="24"/>
        </w:rPr>
        <w:t>«μαϊμού», να το καταγγείλει. Διότι και αυτός υπηρέτησε τέσσερα κόμματα που υπήρξαν στο ελληνικό Κοινοβούλιο και τώ</w:t>
      </w:r>
      <w:r>
        <w:rPr>
          <w:rFonts w:eastAsia="Times New Roman" w:cs="Times New Roman"/>
          <w:szCs w:val="24"/>
        </w:rPr>
        <w:t xml:space="preserve">ρα είναι ανεξάρτητος. Αν έχει κάτι συγκεκριμένο, να το καταγγείλει. Είναι η πρώτη φορά μετά από σαράντα χρόνια που στην ΕΡΤ θα προχωρήσουμε στη διαδικασία αξιολόγησης. </w:t>
      </w:r>
    </w:p>
    <w:p w14:paraId="13C0C30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3C0C31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η δεύτερη με αριθμό 988/13-</w:t>
      </w:r>
      <w:r>
        <w:rPr>
          <w:rFonts w:eastAsia="Times New Roman" w:cs="Times New Roman"/>
          <w:szCs w:val="24"/>
        </w:rPr>
        <w:t>6-2016 επίκαιρη ερώτηση δεύτερου κύκλου του Βουλευτή Α</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της Νέας Δημοκρατίας κ. Κωνσταντίνου Κατσαφάδου προς τον Υπουργό Εσωτερικών και Διοικητικής Ανασυγκρότησης, σχετικά με τη διόρθωση των διοικητικών ορίων της νησίδας «Άγιος Γεώργιος» και την υ</w:t>
      </w:r>
      <w:r>
        <w:rPr>
          <w:rFonts w:eastAsia="Times New Roman" w:cs="Times New Roman"/>
          <w:szCs w:val="24"/>
        </w:rPr>
        <w:t>παγωγή της στον Δήμο Ύδρας.</w:t>
      </w:r>
    </w:p>
    <w:p w14:paraId="13C0C31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ερώτηση θα απαντήσει ο Υφυπουργός κ. </w:t>
      </w:r>
      <w:proofErr w:type="spellStart"/>
      <w:r>
        <w:rPr>
          <w:rFonts w:eastAsia="Times New Roman" w:cs="Times New Roman"/>
          <w:szCs w:val="24"/>
        </w:rPr>
        <w:t>Μπαλάφας</w:t>
      </w:r>
      <w:proofErr w:type="spellEnd"/>
      <w:r>
        <w:rPr>
          <w:rFonts w:eastAsia="Times New Roman" w:cs="Times New Roman"/>
          <w:szCs w:val="24"/>
        </w:rPr>
        <w:t>.</w:t>
      </w:r>
    </w:p>
    <w:p w14:paraId="13C0C31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Κατσαφάδο, έχετε τον λόγο.</w:t>
      </w:r>
    </w:p>
    <w:p w14:paraId="13C0C31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Ευχαριστώ πολύ, κύριε Πρόεδρε.</w:t>
      </w:r>
    </w:p>
    <w:p w14:paraId="13C0C31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κύριε Υπουργέ, να σας «ευχαριστήσω» γιατί εσείς δεν έχετε κώλυμα. Προφανώς </w:t>
      </w:r>
      <w:r>
        <w:rPr>
          <w:rFonts w:eastAsia="Times New Roman" w:cs="Times New Roman"/>
          <w:szCs w:val="24"/>
        </w:rPr>
        <w:t xml:space="preserve">εσείς πρέπει να εργάζεστε πολύ λιγότερο από τους συναδέλφους σας. Δεν θέλω να συνεχίσω. </w:t>
      </w:r>
    </w:p>
    <w:p w14:paraId="13C0C31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Και θα κάνω μία παρένθεση σε αυτό, κύριε Πρόεδρε. Είναι απαράδεκτο αυτό που συμβαίνει. Και το λέω με όσο το δυνατόν μεγαλύτερη συστολή. Υπάρχουν επίκαιρες ερωτήσεις γι</w:t>
      </w:r>
      <w:r>
        <w:rPr>
          <w:rFonts w:eastAsia="Times New Roman" w:cs="Times New Roman"/>
          <w:szCs w:val="24"/>
        </w:rPr>
        <w:t xml:space="preserve">α πολύ σοβαρά και φλέγοντα θέματα, που έχουν κατατεθεί πάνω από δύο ή τρεις μήνες από συναδέλφους Βουλευτές, όχι μόνο για ζητήματα της περιφέρειάς τους, αλλά για ευρύτερα θέματα τα οποία απασχολούν το σύνολο της χώρας. Και είναι τουλάχιστον απαράδεκτο και </w:t>
      </w:r>
      <w:r>
        <w:rPr>
          <w:rFonts w:eastAsia="Times New Roman" w:cs="Times New Roman"/>
          <w:szCs w:val="24"/>
        </w:rPr>
        <w:t>υποκριτικό οι Υπουργοί να επιλέγουν σε ποιες ερωτήσεις θα έρθουν να απαντήσουν, αν τους συμφέρουν, αν οι ερωτήσεις αυτές προέρχονται από τα έδρανα των Βουλευτών της Κυβέρνησης ή αν προέρχονται από τα έδρανα της Αντιπολίτευσης.</w:t>
      </w:r>
    </w:p>
    <w:p w14:paraId="13C0C31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έρχομαι τώρα σ</w:t>
      </w:r>
      <w:r>
        <w:rPr>
          <w:rFonts w:eastAsia="Times New Roman" w:cs="Times New Roman"/>
          <w:szCs w:val="24"/>
        </w:rPr>
        <w:t xml:space="preserve">το θέμα μας και στην επίκαιρη ερώτηση, την οποία σας έχω καταθέσει. </w:t>
      </w:r>
    </w:p>
    <w:p w14:paraId="13C0C31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Με αφορμή αυτή την επίκαιρη ερώτηση έρχομαι να προσπαθήσουμε να βρούμε μια λύση και να διορθώσουμε μια αδικία, η οποία έχει συντελεστεί εις βάρος του Δήμου Ύδρας. Αυτή η αδικία έχει να κά</w:t>
      </w:r>
      <w:r>
        <w:rPr>
          <w:rFonts w:eastAsia="Times New Roman" w:cs="Times New Roman"/>
          <w:szCs w:val="24"/>
        </w:rPr>
        <w:t>νει με τη νησίδα «Άγιος Γεώργιος».</w:t>
      </w:r>
    </w:p>
    <w:p w14:paraId="13C0C31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Όπως γνωρίζετε, στα διοικητικά όρια του Δήμου Ύδρας, από τη σύστασή του με βασιλικό διάταγμα από το 1834, υπαγόταν και η νησίδα «Άγιος Γεώργιος». Από το 1834 μέχρι και σήμερα που μιλάμε, δεν υπάρχει κανένα προεδρικό διάτα</w:t>
      </w:r>
      <w:r>
        <w:rPr>
          <w:rFonts w:eastAsia="Times New Roman" w:cs="Times New Roman"/>
          <w:szCs w:val="24"/>
        </w:rPr>
        <w:t>γμα, κα</w:t>
      </w:r>
      <w:r>
        <w:rPr>
          <w:rFonts w:eastAsia="Times New Roman" w:cs="Times New Roman"/>
          <w:szCs w:val="24"/>
        </w:rPr>
        <w:t>μ</w:t>
      </w:r>
      <w:r>
        <w:rPr>
          <w:rFonts w:eastAsia="Times New Roman" w:cs="Times New Roman"/>
          <w:szCs w:val="24"/>
        </w:rPr>
        <w:t xml:space="preserve">μία νομοθετική διάταξη, δεν υπάρχει τίποτα, το οποίο να μεταβάλει τα όρια του συγκεκριμένου </w:t>
      </w:r>
      <w:r>
        <w:rPr>
          <w:rFonts w:eastAsia="Times New Roman" w:cs="Times New Roman"/>
          <w:szCs w:val="24"/>
        </w:rPr>
        <w:t>δ</w:t>
      </w:r>
      <w:r>
        <w:rPr>
          <w:rFonts w:eastAsia="Times New Roman" w:cs="Times New Roman"/>
          <w:szCs w:val="24"/>
        </w:rPr>
        <w:t xml:space="preserve">ήμου, όπου μέσα ήταν η νησίδα «Άγιος Γεώργιος». </w:t>
      </w:r>
    </w:p>
    <w:p w14:paraId="13C0C31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Ξαφνικά, με την απογραφή του 2011 και όταν επισημοποιήθηκαν τα στοιχεία το 2012, χωρίς να έχει γνώση ο </w:t>
      </w:r>
      <w:r>
        <w:rPr>
          <w:rFonts w:eastAsia="Times New Roman" w:cs="Times New Roman"/>
          <w:szCs w:val="24"/>
        </w:rPr>
        <w:t>δ</w:t>
      </w:r>
      <w:r>
        <w:rPr>
          <w:rFonts w:eastAsia="Times New Roman" w:cs="Times New Roman"/>
          <w:szCs w:val="24"/>
        </w:rPr>
        <w:t xml:space="preserve">ήμος -εν </w:t>
      </w:r>
      <w:proofErr w:type="spellStart"/>
      <w:r>
        <w:rPr>
          <w:rFonts w:eastAsia="Times New Roman" w:cs="Times New Roman"/>
          <w:szCs w:val="24"/>
        </w:rPr>
        <w:t>κρυπτώ</w:t>
      </w:r>
      <w:proofErr w:type="spellEnd"/>
      <w:r>
        <w:rPr>
          <w:rFonts w:eastAsia="Times New Roman" w:cs="Times New Roman"/>
          <w:szCs w:val="24"/>
        </w:rPr>
        <w:t xml:space="preserve"> όλα- φάνηκε πριν από ενάμισ</w:t>
      </w:r>
      <w:r>
        <w:rPr>
          <w:rFonts w:eastAsia="Times New Roman" w:cs="Times New Roman"/>
          <w:szCs w:val="24"/>
        </w:rPr>
        <w:t>η</w:t>
      </w:r>
      <w:r>
        <w:rPr>
          <w:rFonts w:eastAsia="Times New Roman" w:cs="Times New Roman"/>
          <w:szCs w:val="24"/>
        </w:rPr>
        <w:t xml:space="preserve"> χρόνο ότι η νησίδα «Άγιος Γεώργιος» έχει φύγει από τον έλεγχο και από τα διοικητικά όρια του Δήμου Ύδρας και έχει πάει στον Δήμο Λαυρεωτικής. </w:t>
      </w:r>
    </w:p>
    <w:p w14:paraId="13C0C31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απαντήσεις που μου έχετε δώσει στις ερωτήσεις που σας έχω κάνει</w:t>
      </w:r>
      <w:r>
        <w:rPr>
          <w:rFonts w:eastAsia="Times New Roman" w:cs="Times New Roman"/>
          <w:szCs w:val="24"/>
        </w:rPr>
        <w:t>, μου έχετε πει ότι δεν έχει υπάρξει κα</w:t>
      </w:r>
      <w:r>
        <w:rPr>
          <w:rFonts w:eastAsia="Times New Roman" w:cs="Times New Roman"/>
          <w:szCs w:val="24"/>
        </w:rPr>
        <w:t>μ</w:t>
      </w:r>
      <w:r>
        <w:rPr>
          <w:rFonts w:eastAsia="Times New Roman" w:cs="Times New Roman"/>
          <w:szCs w:val="24"/>
        </w:rPr>
        <w:t xml:space="preserve">μία διοικητική μεταβολή των ορίων. Στην επιστολή που έστειλα στην Ελληνική Στατιστική Αρχή μου λένε ότι δεν είναι υπεύθυνοι γι’ αυτή τη μεταβολή. Δυστυχώς το ερώτημα παραμένει. </w:t>
      </w:r>
    </w:p>
    <w:p w14:paraId="13C0C31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σας εξηγήσω στη δευτερολογία μου γι</w:t>
      </w:r>
      <w:r>
        <w:rPr>
          <w:rFonts w:eastAsia="Times New Roman" w:cs="Times New Roman"/>
          <w:szCs w:val="24"/>
        </w:rPr>
        <w:t>ατί είναι πάρα πολύ σημαντικό το πρόβλημα. Δεν έχει να κάνει μόνο με ιστορικούς λόγους, αλλά έχει να κάνει και με οικονομικούς λόγους.</w:t>
      </w:r>
    </w:p>
    <w:p w14:paraId="13C0C31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3C0C31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3C0C31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Μπαλάφα</w:t>
      </w:r>
      <w:proofErr w:type="spellEnd"/>
      <w:r>
        <w:rPr>
          <w:rFonts w:eastAsia="Times New Roman" w:cs="Times New Roman"/>
          <w:szCs w:val="24"/>
        </w:rPr>
        <w:t>, έχετε τον λόγο.</w:t>
      </w:r>
    </w:p>
    <w:p w14:paraId="13C0C31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Ευχαριστώ, κύριε Πρόεδρε.</w:t>
      </w:r>
    </w:p>
    <w:p w14:paraId="13C0C32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αναφερθήκαμε με τον έναν ή τον άλλον τρόπο στη διαδικασία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να σας πω ότι σήμερα εγώ είμαι «θύμα» ενός κωλύματος Βουλευτού</w:t>
      </w:r>
      <w:r>
        <w:rPr>
          <w:rFonts w:eastAsia="Times New Roman" w:cs="Times New Roman"/>
          <w:szCs w:val="24"/>
        </w:rPr>
        <w:t xml:space="preserve"> της Αντιπολίτευσης, ο οποίος δήλωσε κώλυμα χθες και δεν ήρθε σήμερα. Από εκεί και πέρα, νομίζω ότι υπάρχει ένα ζήτημα με τη μόνιμη εικόνα των εδράνων ή των υπουργικών εδράνων στη φάση της συζήτησης ή της διαδικασίας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Δεν είναι</w:t>
      </w:r>
      <w:r>
        <w:rPr>
          <w:rFonts w:eastAsia="Times New Roman" w:cs="Times New Roman"/>
          <w:szCs w:val="24"/>
        </w:rPr>
        <w:t xml:space="preserve"> μια εικόνα που </w:t>
      </w:r>
      <w:proofErr w:type="spellStart"/>
      <w:r>
        <w:rPr>
          <w:rFonts w:eastAsia="Times New Roman" w:cs="Times New Roman"/>
          <w:szCs w:val="24"/>
        </w:rPr>
        <w:t>περιποιεί</w:t>
      </w:r>
      <w:proofErr w:type="spellEnd"/>
      <w:r>
        <w:rPr>
          <w:rFonts w:eastAsia="Times New Roman" w:cs="Times New Roman"/>
          <w:szCs w:val="24"/>
        </w:rPr>
        <w:t xml:space="preserve"> τιμή σε αυτή την κορυφαία, κατά τη γνώμη μου, διαδικασία της κοινοβουλευτικής ζωής και του Κοινοβουλίου. </w:t>
      </w:r>
    </w:p>
    <w:p w14:paraId="13C0C32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Άρα είναι ένα γενικότερο θέμα που πρέπει να δούμε. Κωλύματα υπάρχουν πότε από τη μία, πότε από την άλλη πλευρά. Εγώ, λοιπόν,</w:t>
      </w:r>
      <w:r>
        <w:rPr>
          <w:rFonts w:eastAsia="Times New Roman" w:cs="Times New Roman"/>
          <w:szCs w:val="24"/>
        </w:rPr>
        <w:t xml:space="preserve"> σας λέω ότι σήμερα υπάρχει κώλυμα από Βουλευτή της Αντιπολίτευσης, το οποίο μου ανακοινώθηκε χθες. Δεν ήρθε σήμερα ο άνθρωπος να υπερασπιστεί την ερώτησή του γιατί είχε κάποιο κώλυμα. Αυτό, όμως, δεν αναιρεί αυτά που λέχθηκαν προηγουμένως και τα οποία πρέ</w:t>
      </w:r>
      <w:r>
        <w:rPr>
          <w:rFonts w:eastAsia="Times New Roman" w:cs="Times New Roman"/>
          <w:szCs w:val="24"/>
        </w:rPr>
        <w:t xml:space="preserve">πει να τύχουν ιδιαίτερης προσοχής και από το Προεδρείο και από τον Πρόεδρο της Βουλής. </w:t>
      </w:r>
    </w:p>
    <w:p w14:paraId="13C0C32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Βουλευτά, κυρίες και κύριοι συνάδελφοι, είναι βέβαιο από τα πράγματα ότι θα προσπαθήσω από την πλευρά μου -και νομίζω ότι και ο κ. Κατσαφάδος το ίδιο κάνει- να πρ</w:t>
      </w:r>
      <w:r>
        <w:rPr>
          <w:rFonts w:eastAsia="Times New Roman" w:cs="Times New Roman"/>
          <w:szCs w:val="24"/>
        </w:rPr>
        <w:t>οχωρήσουμε ένα βήμα παραπέρα στην αντιμετώπιση του ζητήματος</w:t>
      </w:r>
      <w:r>
        <w:rPr>
          <w:rFonts w:eastAsia="Times New Roman" w:cs="Times New Roman"/>
          <w:szCs w:val="24"/>
        </w:rPr>
        <w:t>,</w:t>
      </w:r>
      <w:r>
        <w:rPr>
          <w:rFonts w:eastAsia="Times New Roman" w:cs="Times New Roman"/>
          <w:szCs w:val="24"/>
        </w:rPr>
        <w:t xml:space="preserve"> το οποίο θίγεται από την ερώτηση του κ. Κατσαφάδου. Το λέω αυτό γιατί </w:t>
      </w:r>
      <w:proofErr w:type="spellStart"/>
      <w:r>
        <w:rPr>
          <w:rFonts w:eastAsia="Times New Roman" w:cs="Times New Roman"/>
          <w:szCs w:val="24"/>
        </w:rPr>
        <w:t>νομικοτεχνικές</w:t>
      </w:r>
      <w:proofErr w:type="spellEnd"/>
      <w:r>
        <w:rPr>
          <w:rFonts w:eastAsia="Times New Roman" w:cs="Times New Roman"/>
          <w:szCs w:val="24"/>
        </w:rPr>
        <w:t xml:space="preserve"> πλευρές του θέματος έχουν τεθεί από τον κύριο Βουλευτή και έχουν απαντηθεί από την πλευρά του Υπουργείου με α</w:t>
      </w:r>
      <w:r>
        <w:rPr>
          <w:rFonts w:eastAsia="Times New Roman" w:cs="Times New Roman"/>
          <w:szCs w:val="24"/>
        </w:rPr>
        <w:t>παντήσεις από τον Μάρτιο και τον Μάιο, αν δεν κάνω λάθος, του παρόντος έτους.</w:t>
      </w:r>
    </w:p>
    <w:p w14:paraId="13C0C323"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Υπενθυμίζω απλώς, κύριε Κατσαφάδο, όσον αφορά τα δύο συγκεκριμένα ερωτήματά σας, ότι η ΕΛΣΤΑΤ -πώς να το κάνουμε-, είναι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η οποία εποπτεύεται από τη Βουλή. Και ως</w:t>
      </w:r>
      <w:r>
        <w:rPr>
          <w:rFonts w:eastAsia="Times New Roman"/>
          <w:szCs w:val="24"/>
        </w:rPr>
        <w:t xml:space="preserve">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-και έρχομαι εδώ στο δεύτερο ερώτημα σας, το πρώτο ήταν παρόμοιο- οι αποφάσεις της δεν μπορούν να σχολιαστούν. </w:t>
      </w:r>
    </w:p>
    <w:p w14:paraId="13C0C324" w14:textId="77777777" w:rsidR="00F43B06" w:rsidRDefault="00440118">
      <w:pPr>
        <w:spacing w:line="600" w:lineRule="auto"/>
        <w:ind w:firstLine="720"/>
        <w:contextualSpacing/>
        <w:jc w:val="both"/>
        <w:rPr>
          <w:rFonts w:eastAsia="Times New Roman"/>
          <w:szCs w:val="24"/>
        </w:rPr>
      </w:pPr>
      <w:r>
        <w:rPr>
          <w:rFonts w:eastAsia="Times New Roman"/>
          <w:szCs w:val="24"/>
        </w:rPr>
        <w:t>Εγώ προς ενημέρωσή σας -ίσως εκ περισσού- σας διαβάζω την απάντηση που μας έδωσε πριν από τρεις, τέσσερις μέρες, στις 15 Ιουνίο</w:t>
      </w:r>
      <w:r>
        <w:rPr>
          <w:rFonts w:eastAsia="Times New Roman"/>
          <w:szCs w:val="24"/>
        </w:rPr>
        <w:t xml:space="preserve">υ, η ΕΛΣΤΑΤ στο ερώτημα σχετικά με αυτό που θέτετε. Λέει, </w:t>
      </w:r>
      <w:r>
        <w:rPr>
          <w:rFonts w:eastAsia="Times New Roman"/>
          <w:szCs w:val="24"/>
        </w:rPr>
        <w:lastRenderedPageBreak/>
        <w:t xml:space="preserve">λοιπόν, η συγκεκριμένη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η Ελληνική Στατιστική Αρχή: «Οι διαδικασίες αναθεώρησης και καθορισμού των αυτοτελών οικισμών των δήμων της χώρας εντάσσονται στο πλαίσιο των προπαρασκευαστικ</w:t>
      </w:r>
      <w:r>
        <w:rPr>
          <w:rFonts w:eastAsia="Times New Roman"/>
          <w:szCs w:val="24"/>
        </w:rPr>
        <w:t xml:space="preserve">ών εργασιών για την οργάνωση και διενέργεια των γενικών απογραφών και </w:t>
      </w:r>
      <w:proofErr w:type="spellStart"/>
      <w:r>
        <w:rPr>
          <w:rFonts w:eastAsia="Times New Roman"/>
          <w:szCs w:val="24"/>
        </w:rPr>
        <w:t>διέπονται</w:t>
      </w:r>
      <w:proofErr w:type="spellEnd"/>
      <w:r>
        <w:rPr>
          <w:rFonts w:eastAsia="Times New Roman"/>
          <w:szCs w:val="24"/>
        </w:rPr>
        <w:t xml:space="preserve"> από την εθνική και </w:t>
      </w:r>
      <w:proofErr w:type="spellStart"/>
      <w:r>
        <w:rPr>
          <w:rFonts w:eastAsia="Times New Roman"/>
          <w:szCs w:val="24"/>
        </w:rPr>
        <w:t>ενωσιακή</w:t>
      </w:r>
      <w:proofErr w:type="spellEnd"/>
      <w:r>
        <w:rPr>
          <w:rFonts w:eastAsia="Times New Roman"/>
          <w:szCs w:val="24"/>
        </w:rPr>
        <w:t xml:space="preserve"> νομοθεσία περί απογραφών. Κατά συνέπεια οι διαδικασίες αναθεώρησης και καθορισμού των αυτοτελών οικισμών των δήμων της χώρας δεν αποτελούν κριτήριο </w:t>
      </w:r>
      <w:r>
        <w:rPr>
          <w:rFonts w:eastAsia="Times New Roman"/>
          <w:szCs w:val="24"/>
        </w:rPr>
        <w:t xml:space="preserve">καθορισμού ή μεταβολής των διοικητικών ορίων των δήμων. Τα διοικητικά όρια καθορίζονται από τις </w:t>
      </w:r>
      <w:r>
        <w:rPr>
          <w:rFonts w:eastAsia="Times New Roman"/>
          <w:szCs w:val="24"/>
        </w:rPr>
        <w:t>π</w:t>
      </w:r>
      <w:r>
        <w:rPr>
          <w:rFonts w:eastAsia="Times New Roman"/>
          <w:szCs w:val="24"/>
        </w:rPr>
        <w:t xml:space="preserve">ρωτοβάθμιες </w:t>
      </w:r>
      <w:r>
        <w:rPr>
          <w:rFonts w:eastAsia="Times New Roman"/>
          <w:szCs w:val="24"/>
        </w:rPr>
        <w:t>ε</w:t>
      </w:r>
      <w:r>
        <w:rPr>
          <w:rFonts w:eastAsia="Times New Roman"/>
          <w:szCs w:val="24"/>
        </w:rPr>
        <w:t xml:space="preserve">πιτροπές </w:t>
      </w:r>
      <w:r>
        <w:rPr>
          <w:rFonts w:eastAsia="Times New Roman"/>
          <w:szCs w:val="24"/>
        </w:rPr>
        <w:t>ο</w:t>
      </w:r>
      <w:r>
        <w:rPr>
          <w:rFonts w:eastAsia="Times New Roman"/>
          <w:szCs w:val="24"/>
        </w:rPr>
        <w:t>ρίων και από τα αρμόδια διοικητικά δικαστήρια. Από τα ανωτέρω συνάγεται ότι η Ελληνική Στατιστική Υπηρεσία δεν είναι αρμόδια για τον καθ</w:t>
      </w:r>
      <w:r>
        <w:rPr>
          <w:rFonts w:eastAsia="Times New Roman"/>
          <w:szCs w:val="24"/>
        </w:rPr>
        <w:t>ορισμό διοικητικών ορίων του δήμου».</w:t>
      </w:r>
    </w:p>
    <w:p w14:paraId="13C0C325" w14:textId="77777777" w:rsidR="00F43B06" w:rsidRDefault="00440118">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13C0C326"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Επομένως -και επιτρέψτε μου μισό ακόμα λεπτό, κύριε Πρόεδρε- αν προσχωρήσουμε λίγο στην υπόθεση της συγκεκριμένης βραχονησίδας «Άγιος </w:t>
      </w:r>
      <w:r>
        <w:rPr>
          <w:rFonts w:eastAsia="Times New Roman"/>
          <w:szCs w:val="24"/>
        </w:rPr>
        <w:t>Γεώργιος», «Σαν Τζώρτζη» για τους ντόπιους στο</w:t>
      </w:r>
      <w:r>
        <w:rPr>
          <w:rFonts w:eastAsia="Times New Roman"/>
          <w:szCs w:val="24"/>
        </w:rPr>
        <w:t>ν</w:t>
      </w:r>
      <w:r>
        <w:rPr>
          <w:rFonts w:eastAsia="Times New Roman"/>
          <w:szCs w:val="24"/>
        </w:rPr>
        <w:t xml:space="preserve"> Σαρωνικό, </w:t>
      </w:r>
      <w:proofErr w:type="spellStart"/>
      <w:r>
        <w:rPr>
          <w:rFonts w:eastAsia="Times New Roman"/>
          <w:szCs w:val="24"/>
        </w:rPr>
        <w:t>Βέλβινα</w:t>
      </w:r>
      <w:proofErr w:type="spellEnd"/>
      <w:r>
        <w:rPr>
          <w:rFonts w:eastAsia="Times New Roman"/>
          <w:szCs w:val="24"/>
        </w:rPr>
        <w:t xml:space="preserve"> για τους αρχαίους Έλληνες, θα πρέπει να ενημερώσουμε ότι το θέμα αυτό φορτίζεται </w:t>
      </w:r>
      <w:r>
        <w:rPr>
          <w:rFonts w:eastAsia="Times New Roman"/>
          <w:szCs w:val="24"/>
        </w:rPr>
        <w:lastRenderedPageBreak/>
        <w:t>ιδιαίτερα λόγω της ενεργειακής επένδυσης που έγινε στη νησίδα από το Υπουργείο, τη ΔΕΗ και την κατέστησε ενερ</w:t>
      </w:r>
      <w:r>
        <w:rPr>
          <w:rFonts w:eastAsia="Times New Roman"/>
          <w:szCs w:val="24"/>
        </w:rPr>
        <w:t xml:space="preserve">γειακό κέντρο για την ευρύτερη περιοχή με αριθμό ανανεώσιμων πηγών ενέργειας, </w:t>
      </w:r>
      <w:proofErr w:type="spellStart"/>
      <w:r>
        <w:rPr>
          <w:rFonts w:eastAsia="Times New Roman"/>
          <w:szCs w:val="24"/>
        </w:rPr>
        <w:t>φωτοβολταϊκών</w:t>
      </w:r>
      <w:proofErr w:type="spellEnd"/>
      <w:r>
        <w:rPr>
          <w:rFonts w:eastAsia="Times New Roman"/>
          <w:szCs w:val="24"/>
        </w:rPr>
        <w:t xml:space="preserve"> ανεμογεννητριών. Με αυτόν τον τρόπο η συγκεκριμένη βραχονησίδα αποκτά ιδιαίτερη σημασία για το</w:t>
      </w:r>
      <w:r>
        <w:rPr>
          <w:rFonts w:eastAsia="Times New Roman"/>
          <w:szCs w:val="24"/>
        </w:rPr>
        <w:t>ν</w:t>
      </w:r>
      <w:r>
        <w:rPr>
          <w:rFonts w:eastAsia="Times New Roman"/>
          <w:szCs w:val="24"/>
        </w:rPr>
        <w:t xml:space="preserve"> δήμο που θα έχει τη νησίδα στη διοικητική του δικαιοδοσία. </w:t>
      </w:r>
    </w:p>
    <w:p w14:paraId="13C0C327" w14:textId="77777777" w:rsidR="00F43B06" w:rsidRDefault="00440118">
      <w:pPr>
        <w:spacing w:line="600" w:lineRule="auto"/>
        <w:ind w:firstLine="720"/>
        <w:contextualSpacing/>
        <w:jc w:val="both"/>
        <w:rPr>
          <w:rFonts w:eastAsia="Times New Roman"/>
          <w:szCs w:val="24"/>
        </w:rPr>
      </w:pPr>
      <w:r>
        <w:rPr>
          <w:rFonts w:eastAsia="Times New Roman"/>
          <w:szCs w:val="24"/>
        </w:rPr>
        <w:t>Μην ξεχν</w:t>
      </w:r>
      <w:r>
        <w:rPr>
          <w:rFonts w:eastAsia="Times New Roman"/>
          <w:szCs w:val="24"/>
        </w:rPr>
        <w:t xml:space="preserve">άμε, επίσης, πως ο δήμος στη διοικητική δικαιοδοσία του οποίου ανήκει ο σταθμός αυτός των ΑΠΕ, λαμβάνει το 80% της τιμής πώλησης της ενέργειας. Αυτό είναι σημαντικό και αυτό φορτίζει το ζήτημα που συζητάμε. </w:t>
      </w:r>
    </w:p>
    <w:p w14:paraId="13C0C328" w14:textId="77777777" w:rsidR="00F43B06" w:rsidRDefault="00440118">
      <w:pPr>
        <w:spacing w:line="600" w:lineRule="auto"/>
        <w:ind w:firstLine="720"/>
        <w:contextualSpacing/>
        <w:jc w:val="both"/>
        <w:rPr>
          <w:rFonts w:eastAsia="Times New Roman"/>
          <w:szCs w:val="24"/>
        </w:rPr>
      </w:pPr>
      <w:r>
        <w:rPr>
          <w:rFonts w:eastAsia="Times New Roman"/>
          <w:szCs w:val="24"/>
        </w:rPr>
        <w:t>Όμως, θα ήθελα να πω το εξής: Υπάρχει αναμφισβήτ</w:t>
      </w:r>
      <w:r>
        <w:rPr>
          <w:rFonts w:eastAsia="Times New Roman"/>
          <w:szCs w:val="24"/>
        </w:rPr>
        <w:t>ητα -όπως λέει ο κ. Κατσαφάδος- η απόφαση του 1836 για τη διοικητική δικαιοδοσία του δήμου Ύδρας. Υπάρχουν όμως στη συνέχεια -εγώ δεν τοποθετούμαι, απλώς παραθέτω αυτή τη στιγμή, επαναλαμβάνω</w:t>
      </w:r>
      <w:r>
        <w:rPr>
          <w:rFonts w:eastAsia="Times New Roman"/>
          <w:szCs w:val="24"/>
        </w:rPr>
        <w:t>,</w:t>
      </w:r>
      <w:r>
        <w:rPr>
          <w:rFonts w:eastAsia="Times New Roman"/>
          <w:szCs w:val="24"/>
        </w:rPr>
        <w:t xml:space="preserve"> παραθέτω- νόμοι και αποφάσεις που άλλαζαν τα διοικητικά όρια τω</w:t>
      </w:r>
      <w:r>
        <w:rPr>
          <w:rFonts w:eastAsia="Times New Roman"/>
          <w:szCs w:val="24"/>
        </w:rPr>
        <w:t xml:space="preserve">ν </w:t>
      </w:r>
      <w:r>
        <w:rPr>
          <w:rFonts w:eastAsia="Times New Roman"/>
          <w:szCs w:val="24"/>
        </w:rPr>
        <w:t>ο</w:t>
      </w:r>
      <w:r>
        <w:rPr>
          <w:rFonts w:eastAsia="Times New Roman"/>
          <w:szCs w:val="24"/>
        </w:rPr>
        <w:t xml:space="preserve">ργανισμών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Σε αυτές τις αποφάσεις επί ογδόντα, εκατό χρόνια περίπου, η νησίδα «Σαν Τζώρτζη» δεν αναφερόταν πουθενά. Και έρχεται, όπως είπε και ο κύριος </w:t>
      </w:r>
      <w:r>
        <w:rPr>
          <w:rFonts w:eastAsia="Times New Roman"/>
          <w:szCs w:val="24"/>
        </w:rPr>
        <w:lastRenderedPageBreak/>
        <w:t>Βουλευτής, καταγραφή της νησίδας στην απογραφή του 2011 που την εντάσσει στα δι</w:t>
      </w:r>
      <w:r>
        <w:rPr>
          <w:rFonts w:eastAsia="Times New Roman"/>
          <w:szCs w:val="24"/>
        </w:rPr>
        <w:t xml:space="preserve">οικητικά όρια του Δήμου Λαυρεωτικής και η απόφαση άλλης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ρχής, της Ρυθμιστικής Αρχής Ενέργειας, που επικυρώνει την ένταξη στο</w:t>
      </w:r>
      <w:r>
        <w:rPr>
          <w:rFonts w:eastAsia="Times New Roman"/>
          <w:szCs w:val="24"/>
        </w:rPr>
        <w:t>ν</w:t>
      </w:r>
      <w:r>
        <w:rPr>
          <w:rFonts w:eastAsia="Times New Roman"/>
          <w:szCs w:val="24"/>
        </w:rPr>
        <w:t xml:space="preserve"> Δήμο Λαυρεωτικής, ώστε να μπορέσει κατά τη ΔΕΗ και κατά το Υπουργείο, να συνεχιστεί η επένδυση για τον σταθμό </w:t>
      </w:r>
      <w:r>
        <w:rPr>
          <w:rFonts w:eastAsia="Times New Roman"/>
          <w:szCs w:val="24"/>
        </w:rPr>
        <w:t>α</w:t>
      </w:r>
      <w:r>
        <w:rPr>
          <w:rFonts w:eastAsia="Times New Roman"/>
          <w:szCs w:val="24"/>
        </w:rPr>
        <w:t>νανεώσ</w:t>
      </w:r>
      <w:r>
        <w:rPr>
          <w:rFonts w:eastAsia="Times New Roman"/>
          <w:szCs w:val="24"/>
        </w:rPr>
        <w:t xml:space="preserve">ιμων </w:t>
      </w:r>
      <w:r>
        <w:rPr>
          <w:rFonts w:eastAsia="Times New Roman"/>
          <w:szCs w:val="24"/>
        </w:rPr>
        <w:t>π</w:t>
      </w:r>
      <w:r>
        <w:rPr>
          <w:rFonts w:eastAsia="Times New Roman"/>
          <w:szCs w:val="24"/>
        </w:rPr>
        <w:t xml:space="preserve">ηγών </w:t>
      </w:r>
      <w:r>
        <w:rPr>
          <w:rFonts w:eastAsia="Times New Roman"/>
          <w:szCs w:val="24"/>
        </w:rPr>
        <w:t>ε</w:t>
      </w:r>
      <w:r>
        <w:rPr>
          <w:rFonts w:eastAsia="Times New Roman"/>
          <w:szCs w:val="24"/>
        </w:rPr>
        <w:t>νέργειας, οι οποίες και παράγουν, όπως λέει η ΡΑΕ, έννομα αποτελέσματα εφόσον δεν προσβληθούν δικαστικά.</w:t>
      </w:r>
    </w:p>
    <w:p w14:paraId="13C0C329" w14:textId="77777777" w:rsidR="00F43B06" w:rsidRDefault="00440118">
      <w:pPr>
        <w:spacing w:line="600" w:lineRule="auto"/>
        <w:ind w:firstLine="720"/>
        <w:contextualSpacing/>
        <w:jc w:val="both"/>
        <w:rPr>
          <w:rFonts w:eastAsia="Times New Roman"/>
          <w:szCs w:val="24"/>
        </w:rPr>
      </w:pPr>
      <w:r>
        <w:rPr>
          <w:rFonts w:eastAsia="Times New Roman"/>
          <w:szCs w:val="24"/>
        </w:rPr>
        <w:t>Σταματώ εδώ. Υπάρχουν ένα-δυο ζητήματα ακόμα, τα οποία θα μπορούσα να τα θίξω στη δευτερολογία μου.</w:t>
      </w:r>
    </w:p>
    <w:p w14:paraId="13C0C32A" w14:textId="77777777" w:rsidR="00F43B06" w:rsidRDefault="00440118">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13C0C32B" w14:textId="77777777" w:rsidR="00F43B06" w:rsidRDefault="00440118">
      <w:pPr>
        <w:spacing w:line="600" w:lineRule="auto"/>
        <w:ind w:firstLine="720"/>
        <w:contextualSpacing/>
        <w:jc w:val="both"/>
        <w:rPr>
          <w:rFonts w:eastAsia="Times New Roman"/>
          <w:szCs w:val="24"/>
        </w:rPr>
      </w:pPr>
      <w:r>
        <w:rPr>
          <w:rFonts w:eastAsia="Times New Roman"/>
          <w:b/>
          <w:szCs w:val="24"/>
        </w:rPr>
        <w:t>ΠΡΟΕΔΡΕΥΩ</w:t>
      </w:r>
      <w:r>
        <w:rPr>
          <w:rFonts w:eastAsia="Times New Roman"/>
          <w:b/>
          <w:szCs w:val="24"/>
        </w:rPr>
        <w:t>Ν (Δημήτριος Κρεμαστινός):</w:t>
      </w:r>
      <w:r>
        <w:rPr>
          <w:rFonts w:eastAsia="Times New Roman"/>
          <w:szCs w:val="24"/>
        </w:rPr>
        <w:t xml:space="preserve"> Κι εγώ ευχαριστώ, κύριε Υπουργέ.</w:t>
      </w:r>
    </w:p>
    <w:p w14:paraId="13C0C32C" w14:textId="77777777" w:rsidR="00F43B06" w:rsidRDefault="00440118">
      <w:pPr>
        <w:spacing w:line="600" w:lineRule="auto"/>
        <w:ind w:firstLine="720"/>
        <w:contextualSpacing/>
        <w:jc w:val="both"/>
        <w:rPr>
          <w:rFonts w:eastAsia="Times New Roman"/>
          <w:szCs w:val="24"/>
        </w:rPr>
      </w:pPr>
      <w:r>
        <w:rPr>
          <w:rFonts w:eastAsia="Times New Roman"/>
          <w:szCs w:val="24"/>
        </w:rPr>
        <w:t>Κύριε Κατσαφάδο, έχετε τον λόγο για τρία λεπτά.</w:t>
      </w:r>
    </w:p>
    <w:p w14:paraId="13C0C32D" w14:textId="77777777" w:rsidR="00F43B06" w:rsidRDefault="00440118">
      <w:pPr>
        <w:spacing w:line="600" w:lineRule="auto"/>
        <w:ind w:firstLine="720"/>
        <w:contextualSpacing/>
        <w:jc w:val="both"/>
        <w:rPr>
          <w:rFonts w:eastAsia="Times New Roman"/>
          <w:szCs w:val="24"/>
        </w:rPr>
      </w:pPr>
      <w:r>
        <w:rPr>
          <w:rFonts w:eastAsia="Times New Roman"/>
          <w:b/>
          <w:szCs w:val="24"/>
        </w:rPr>
        <w:lastRenderedPageBreak/>
        <w:t xml:space="preserve">ΚΩΝΣΤΑΝΤΙΝΟΣ ΚΑΤΣΑΦΑΔΟΣ: </w:t>
      </w:r>
      <w:r>
        <w:rPr>
          <w:rFonts w:eastAsia="Times New Roman"/>
          <w:szCs w:val="24"/>
        </w:rPr>
        <w:t>Κύριε Υπουργέ, όπως πολύ σωστά είπατε, στην απάντηση ο Πρόεδρος της Ελληνικής Στατιστικής Αρχής λέει ξεκάθαρα ότι ο κανονισ</w:t>
      </w:r>
      <w:r>
        <w:rPr>
          <w:rFonts w:eastAsia="Times New Roman"/>
          <w:szCs w:val="24"/>
        </w:rPr>
        <w:t xml:space="preserve">μός των διοικητικών ορίων των δήμων δεν εμπίπτει στις αρμοδιότητες της ΕΛΣΤΑΤ. </w:t>
      </w:r>
    </w:p>
    <w:p w14:paraId="13C0C32E"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Θέλω να σας πω για την ιστορία, ότι ο Δήμος Λαυρεωτικής κατά την προπαρασκευή της απογραφής ενέκρινε </w:t>
      </w:r>
      <w:r>
        <w:rPr>
          <w:rFonts w:eastAsia="Times New Roman"/>
          <w:szCs w:val="24"/>
        </w:rPr>
        <w:t>φ</w:t>
      </w:r>
      <w:r>
        <w:rPr>
          <w:rFonts w:eastAsia="Times New Roman"/>
          <w:szCs w:val="24"/>
        </w:rPr>
        <w:t xml:space="preserve">ύλλο </w:t>
      </w:r>
      <w:r>
        <w:rPr>
          <w:rFonts w:eastAsia="Times New Roman"/>
          <w:szCs w:val="24"/>
        </w:rPr>
        <w:t>α</w:t>
      </w:r>
      <w:r>
        <w:rPr>
          <w:rFonts w:eastAsia="Times New Roman"/>
          <w:szCs w:val="24"/>
        </w:rPr>
        <w:t xml:space="preserve">υτοτελών </w:t>
      </w:r>
      <w:r>
        <w:rPr>
          <w:rFonts w:eastAsia="Times New Roman"/>
          <w:szCs w:val="24"/>
        </w:rPr>
        <w:t>ο</w:t>
      </w:r>
      <w:r>
        <w:rPr>
          <w:rFonts w:eastAsia="Times New Roman"/>
          <w:szCs w:val="24"/>
        </w:rPr>
        <w:t>ικισμών, που απεστάλη από την Ελληνική Στατιστική Αρχή, στ</w:t>
      </w:r>
      <w:r>
        <w:rPr>
          <w:rFonts w:eastAsia="Times New Roman"/>
          <w:szCs w:val="24"/>
        </w:rPr>
        <w:t xml:space="preserve">ην οποία δεν περιλαμβανόταν ο οικισμός της νησίδας «Αγίου Γεωργίου». </w:t>
      </w:r>
    </w:p>
    <w:p w14:paraId="13C0C32F" w14:textId="77777777" w:rsidR="00F43B06" w:rsidRDefault="00440118">
      <w:pPr>
        <w:spacing w:line="600" w:lineRule="auto"/>
        <w:ind w:firstLine="720"/>
        <w:contextualSpacing/>
        <w:jc w:val="both"/>
        <w:rPr>
          <w:rFonts w:eastAsia="Times New Roman"/>
          <w:szCs w:val="24"/>
        </w:rPr>
      </w:pPr>
      <w:r>
        <w:rPr>
          <w:rFonts w:eastAsia="Times New Roman"/>
          <w:szCs w:val="24"/>
        </w:rPr>
        <w:t>Εδώ υπάρχει μια τρομερή στρέβλωση. Σε απάντηση στην ερώτηση την οποία έχω στείλει και στο Υπουργείο Περιβάλλοντος και Ενέργειας, κύριε Υπουργέ, ο αρμόδιος Υπουργός λέει: «Σε περίπτωση απ</w:t>
      </w:r>
      <w:r>
        <w:rPr>
          <w:rFonts w:eastAsia="Times New Roman"/>
          <w:szCs w:val="24"/>
        </w:rPr>
        <w:t>ουσίας δεδομένων, χρησιμοποιούνται τα απογραφικά όρια των δημοτικών ή τοπικών κοινοτήτων της Ελληνικής Στατιστικής Αρχής. Αρμόδια για τη διόρθωση των δεδομένων της ανωτέρ</w:t>
      </w:r>
      <w:r>
        <w:rPr>
          <w:rFonts w:eastAsia="Times New Roman"/>
          <w:szCs w:val="24"/>
        </w:rPr>
        <w:t>ω</w:t>
      </w:r>
      <w:r>
        <w:rPr>
          <w:rFonts w:eastAsia="Times New Roman"/>
          <w:szCs w:val="24"/>
        </w:rPr>
        <w:t xml:space="preserve"> ιστοσελίδας είναι η Ελληνική Στατιστική Αρχή». </w:t>
      </w:r>
    </w:p>
    <w:p w14:paraId="13C0C330"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Οπότε,  μέσα από αυτό το ζήτημα, το </w:t>
      </w:r>
      <w:r>
        <w:rPr>
          <w:rFonts w:eastAsia="Times New Roman"/>
          <w:szCs w:val="24"/>
        </w:rPr>
        <w:t>οποίο αφορά την εκλογική μου περιφέρεια και ένα ιστορικό νησί της χώρας μας, μπορούμε να καταλάβουμε και για ποιους λόγους μπορεί να μην προχωράει και η ανάπτυξη στη χώρα μας, κύριε Πρόεδρε.</w:t>
      </w:r>
    </w:p>
    <w:p w14:paraId="13C0C331"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Το ένα Υπουργείο περιπλέκεται με ένα άλλο, η μία ανεξάρτητη αρχή </w:t>
      </w:r>
      <w:r>
        <w:rPr>
          <w:rFonts w:eastAsia="Times New Roman"/>
          <w:szCs w:val="24"/>
        </w:rPr>
        <w:t xml:space="preserve">βγάζει άλλες αποφάσεις. Και ξαφνικά βλέπουμε ότι οι πολιτικοί, οι Υπουργοί δεν έχουν τη δυνατότητα να πάρουν μία απόφαση γι’ αυτό το οποίο είναι αυτονόητο. </w:t>
      </w:r>
    </w:p>
    <w:p w14:paraId="13C0C332"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Δεν μπορεί, λοιπόν, η Ελληνική Στατιστική Αρχή εν </w:t>
      </w:r>
      <w:proofErr w:type="spellStart"/>
      <w:r>
        <w:rPr>
          <w:rFonts w:eastAsia="Times New Roman"/>
          <w:szCs w:val="24"/>
        </w:rPr>
        <w:t>κρυπτώ</w:t>
      </w:r>
      <w:proofErr w:type="spellEnd"/>
      <w:r>
        <w:rPr>
          <w:rFonts w:eastAsia="Times New Roman"/>
          <w:szCs w:val="24"/>
        </w:rPr>
        <w:t xml:space="preserve"> να παραδίδει μία βραχονησίδα σε έναν άλλο </w:t>
      </w:r>
      <w:r>
        <w:rPr>
          <w:rFonts w:eastAsia="Times New Roman"/>
          <w:szCs w:val="24"/>
        </w:rPr>
        <w:t xml:space="preserve">δήμο. </w:t>
      </w:r>
    </w:p>
    <w:p w14:paraId="13C0C333" w14:textId="77777777" w:rsidR="00F43B06" w:rsidRDefault="00440118">
      <w:pPr>
        <w:spacing w:line="600" w:lineRule="auto"/>
        <w:ind w:firstLine="720"/>
        <w:contextualSpacing/>
        <w:jc w:val="both"/>
        <w:rPr>
          <w:rFonts w:eastAsia="Times New Roman"/>
          <w:szCs w:val="24"/>
        </w:rPr>
      </w:pPr>
      <w:r>
        <w:rPr>
          <w:rFonts w:eastAsia="Times New Roman"/>
          <w:szCs w:val="24"/>
        </w:rPr>
        <w:t>Εδώ υπάρχει ένα γενικότερο πρόβλημα. Ούτε εσείς, κύριε Υπουργέ, ευθύνεστε γι’ αυτή την κατάσταση, γι’ αυτή την γραφειοκρατία και γι’ αυτό το δαιδαλώδες σύστημα</w:t>
      </w:r>
      <w:r>
        <w:rPr>
          <w:rFonts w:eastAsia="Times New Roman"/>
          <w:szCs w:val="24"/>
        </w:rPr>
        <w:t>,</w:t>
      </w:r>
      <w:r>
        <w:rPr>
          <w:rFonts w:eastAsia="Times New Roman"/>
          <w:szCs w:val="24"/>
        </w:rPr>
        <w:t xml:space="preserve"> το οποίο έχει δημιουργηθεί στη χώρα. Ο εκάστοτε Υπουργός λέει ότι δεν υπάρχει κα</w:t>
      </w:r>
      <w:r>
        <w:rPr>
          <w:rFonts w:eastAsia="Times New Roman"/>
          <w:szCs w:val="24"/>
        </w:rPr>
        <w:t>μ</w:t>
      </w:r>
      <w:r>
        <w:rPr>
          <w:rFonts w:eastAsia="Times New Roman"/>
          <w:szCs w:val="24"/>
        </w:rPr>
        <w:t>μία αλλ</w:t>
      </w:r>
      <w:r>
        <w:rPr>
          <w:rFonts w:eastAsia="Times New Roman"/>
          <w:szCs w:val="24"/>
        </w:rPr>
        <w:t xml:space="preserve">αγή των διοικητικών ορίων, το Υπουργείο </w:t>
      </w:r>
      <w:r>
        <w:rPr>
          <w:rFonts w:eastAsia="Times New Roman"/>
          <w:szCs w:val="24"/>
        </w:rPr>
        <w:lastRenderedPageBreak/>
        <w:t xml:space="preserve">Ενέργειας λέει ότι δεν υπάρχει συγκεκριμένο σύστημα χαρτογράφησης των βραχονησίδων, που είναι γενικότερο πρόβλημα. Και μιλάμε και για βραχονησίδες οι οποίες δεν είναι στον Αργοσαρωνικό. </w:t>
      </w:r>
    </w:p>
    <w:p w14:paraId="13C0C334" w14:textId="77777777" w:rsidR="00F43B06" w:rsidRDefault="00440118">
      <w:pPr>
        <w:spacing w:line="600" w:lineRule="auto"/>
        <w:ind w:firstLine="720"/>
        <w:contextualSpacing/>
        <w:jc w:val="both"/>
        <w:rPr>
          <w:rFonts w:eastAsia="Times New Roman"/>
          <w:szCs w:val="24"/>
        </w:rPr>
      </w:pPr>
      <w:r>
        <w:rPr>
          <w:rFonts w:eastAsia="Times New Roman"/>
          <w:szCs w:val="24"/>
        </w:rPr>
        <w:t>Κύριε Πρόεδρε, υπάρχουν και β</w:t>
      </w:r>
      <w:r>
        <w:rPr>
          <w:rFonts w:eastAsia="Times New Roman"/>
          <w:szCs w:val="24"/>
        </w:rPr>
        <w:t>ραχονησίδες οι οποίες είναι στα Δωδεκάνησα, που είναι η εκλογική σας περιφέρεια, αλλά και βραχονησίδες εθνικού συμφέροντος που θα έπρεπε να αποσαφηνιστεί σε ποιον ανήκουν, σ</w:t>
      </w:r>
      <w:r>
        <w:rPr>
          <w:rFonts w:eastAsia="Times New Roman"/>
          <w:szCs w:val="24"/>
        </w:rPr>
        <w:t>ε</w:t>
      </w:r>
      <w:r>
        <w:rPr>
          <w:rFonts w:eastAsia="Times New Roman"/>
          <w:szCs w:val="24"/>
        </w:rPr>
        <w:t xml:space="preserve"> ποιο</w:t>
      </w:r>
      <w:r>
        <w:rPr>
          <w:rFonts w:eastAsia="Times New Roman"/>
          <w:szCs w:val="24"/>
        </w:rPr>
        <w:t>ν</w:t>
      </w:r>
      <w:r>
        <w:rPr>
          <w:rFonts w:eastAsia="Times New Roman"/>
          <w:szCs w:val="24"/>
        </w:rPr>
        <w:t xml:space="preserve"> δήμο είναι. </w:t>
      </w:r>
    </w:p>
    <w:p w14:paraId="13C0C335"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Το Υπουργείο λέει ότι επειδή δεν έχουμε στοιχεία για κάποιες βραχονησίδες, παίρνουμε και υιοθετούμε την πρόταση της ΕΛΣΤΑΤ. Και έχουμε την Ύδρα, ένα ιστορικό νησί το οποίο τείνει να γίνει άγονη γραμμή λόγω των τρομερών προβλημάτων της ακτοπλοΐας, ένα νησί </w:t>
      </w:r>
      <w:r>
        <w:rPr>
          <w:rFonts w:eastAsia="Times New Roman"/>
          <w:szCs w:val="24"/>
        </w:rPr>
        <w:t xml:space="preserve">που δεν έχει γιατρό, ένα νησί το οποίο έχει τεράστια προβλήματα, με τους κατοίκους να επιβαρύνονται ποικιλοτρόπως στην καθημερινότητά τους σε σχέση με αυτούς οι οποίοι μένουν σε αστικά κέντρα. Ο </w:t>
      </w:r>
      <w:r>
        <w:rPr>
          <w:rFonts w:eastAsia="Times New Roman"/>
          <w:szCs w:val="24"/>
        </w:rPr>
        <w:t>δ</w:t>
      </w:r>
      <w:r>
        <w:rPr>
          <w:rFonts w:eastAsia="Times New Roman"/>
          <w:szCs w:val="24"/>
        </w:rPr>
        <w:t xml:space="preserve">ήμος από αυτή τη βραχονησίδα χάνει εισοδήματα που ξεπερνάνε </w:t>
      </w:r>
      <w:r>
        <w:rPr>
          <w:rFonts w:eastAsia="Times New Roman"/>
          <w:szCs w:val="24"/>
        </w:rPr>
        <w:t xml:space="preserve">ετησίως τις πεντακόσιες χιλιάδες ευρώ, τα οποία θα μπορούσαν να δημιουργήσουν ακόμα καλύτερες υποδομές για τους νησιώτες οι οποίοι τις έχουν περισσότερο ανάγκη </w:t>
      </w:r>
      <w:r>
        <w:rPr>
          <w:rFonts w:eastAsia="Times New Roman"/>
          <w:szCs w:val="24"/>
        </w:rPr>
        <w:lastRenderedPageBreak/>
        <w:t>από έναν άλλο δήμο, κατά τη γνώμη μου, ο οποίος ακόμα δεν έχουμε καταλάβει με ποιον τρόπο πήρε α</w:t>
      </w:r>
      <w:r>
        <w:rPr>
          <w:rFonts w:eastAsia="Times New Roman"/>
          <w:szCs w:val="24"/>
        </w:rPr>
        <w:t>υτή τη βραχονησίδα.</w:t>
      </w:r>
    </w:p>
    <w:p w14:paraId="13C0C336" w14:textId="77777777" w:rsidR="00F43B06" w:rsidRDefault="00440118">
      <w:pPr>
        <w:spacing w:line="600" w:lineRule="auto"/>
        <w:contextualSpacing/>
        <w:jc w:val="both"/>
        <w:rPr>
          <w:rFonts w:eastAsia="Times New Roman"/>
          <w:szCs w:val="24"/>
        </w:rPr>
      </w:pPr>
      <w:r>
        <w:rPr>
          <w:rFonts w:eastAsia="Times New Roman"/>
          <w:szCs w:val="24"/>
        </w:rPr>
        <w:t>Σας ευχαριστώ πολύ.</w:t>
      </w:r>
    </w:p>
    <w:p w14:paraId="13C0C337" w14:textId="77777777" w:rsidR="00F43B06" w:rsidRDefault="00440118">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ευχαριστούμε.</w:t>
      </w:r>
    </w:p>
    <w:p w14:paraId="13C0C338"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Μπαλάφα</w:t>
      </w:r>
      <w:proofErr w:type="spellEnd"/>
      <w:r>
        <w:rPr>
          <w:rFonts w:eastAsia="Times New Roman"/>
          <w:szCs w:val="24"/>
        </w:rPr>
        <w:t>, έχετε και πάλι τον λόγο.</w:t>
      </w:r>
    </w:p>
    <w:p w14:paraId="13C0C339" w14:textId="77777777" w:rsidR="00F43B06" w:rsidRDefault="00440118">
      <w:pPr>
        <w:spacing w:line="600" w:lineRule="auto"/>
        <w:ind w:firstLine="720"/>
        <w:contextualSpacing/>
        <w:jc w:val="both"/>
        <w:rPr>
          <w:rFonts w:eastAsia="Times New Roman"/>
          <w:szCs w:val="24"/>
        </w:rPr>
      </w:pPr>
      <w:r>
        <w:rPr>
          <w:rFonts w:eastAsia="Times New Roman"/>
          <w:b/>
          <w:szCs w:val="24"/>
        </w:rPr>
        <w:t>ΙΩΑΝΝΗΣ ΜΠΑΛΑΦΑΣ (Υφυπουργός Εσωτερικών και Διοικητικής</w:t>
      </w:r>
      <w:r>
        <w:rPr>
          <w:rFonts w:eastAsia="Times New Roman"/>
          <w:szCs w:val="24"/>
        </w:rPr>
        <w:t xml:space="preserve"> </w:t>
      </w:r>
      <w:r>
        <w:rPr>
          <w:rFonts w:eastAsia="Times New Roman"/>
          <w:b/>
          <w:szCs w:val="24"/>
        </w:rPr>
        <w:t>Ανασυγκρότησης):</w:t>
      </w:r>
      <w:r>
        <w:rPr>
          <w:rFonts w:eastAsia="Times New Roman"/>
          <w:szCs w:val="24"/>
        </w:rPr>
        <w:t xml:space="preserve"> Παρακολουθώ τον κύριο συνάδελφο. Έχει υπάρξει και</w:t>
      </w:r>
      <w:r>
        <w:rPr>
          <w:rFonts w:eastAsia="Times New Roman"/>
          <w:szCs w:val="24"/>
        </w:rPr>
        <w:t xml:space="preserve"> στο παρελθόν συζήτηση. Δεν είναι η πρώτη φορά που συζητάμε το ζήτημα με τον κ. Κατσαφάδο, όπως, άλλωστε, έχουμε κάνει και με εκπροσώπους του Δήμου Ύδρας και με εκπροσώπους του Δήμου Λαυρεωτικής. </w:t>
      </w:r>
    </w:p>
    <w:p w14:paraId="13C0C33A" w14:textId="77777777" w:rsidR="00F43B06" w:rsidRDefault="00440118">
      <w:pPr>
        <w:spacing w:line="600" w:lineRule="auto"/>
        <w:ind w:firstLine="720"/>
        <w:contextualSpacing/>
        <w:jc w:val="both"/>
        <w:rPr>
          <w:rFonts w:eastAsia="Times New Roman"/>
          <w:szCs w:val="24"/>
        </w:rPr>
      </w:pPr>
      <w:r>
        <w:rPr>
          <w:rFonts w:eastAsia="Times New Roman"/>
          <w:szCs w:val="24"/>
        </w:rPr>
        <w:t>Προσπαθώντας να δούμε το θέμα, πρέπει να πω ότι η υπαγωγή αυτής της βραχονησίδας στο Δήμο Ύδρας ή στο Δήμο Λαυρεωτικής είναι ένα θέμα -το τονίζω- που λόγω της μεγάλης επένδυσης που πραγματοποιείται, μείζονος σημασίας για τους δύο ενδιαφερόμενους δήμους και</w:t>
      </w:r>
      <w:r>
        <w:rPr>
          <w:rFonts w:eastAsia="Times New Roman"/>
          <w:szCs w:val="24"/>
        </w:rPr>
        <w:t xml:space="preserve"> κατά τη γνώμη μου πρέπει </w:t>
      </w:r>
      <w:r>
        <w:rPr>
          <w:rFonts w:eastAsia="Times New Roman"/>
          <w:szCs w:val="24"/>
        </w:rPr>
        <w:lastRenderedPageBreak/>
        <w:t xml:space="preserve">να αντιμετωπιστεί με τη δέουσα σοβαρότητα και υπευθυνότητα. Υπάρχουν πλευρές νομικές, διοικητικές, οικονομικές. </w:t>
      </w:r>
    </w:p>
    <w:p w14:paraId="13C0C33B" w14:textId="77777777" w:rsidR="00F43B06" w:rsidRDefault="00440118">
      <w:pPr>
        <w:spacing w:line="600" w:lineRule="auto"/>
        <w:ind w:firstLine="720"/>
        <w:contextualSpacing/>
        <w:jc w:val="both"/>
        <w:rPr>
          <w:rFonts w:eastAsia="Times New Roman"/>
          <w:szCs w:val="24"/>
        </w:rPr>
      </w:pPr>
      <w:r>
        <w:rPr>
          <w:rFonts w:eastAsia="Times New Roman"/>
          <w:szCs w:val="24"/>
        </w:rPr>
        <w:t>Στο</w:t>
      </w:r>
      <w:r>
        <w:rPr>
          <w:rFonts w:eastAsia="Times New Roman"/>
          <w:szCs w:val="24"/>
        </w:rPr>
        <w:t>ν</w:t>
      </w:r>
      <w:r>
        <w:rPr>
          <w:rFonts w:eastAsia="Times New Roman"/>
          <w:szCs w:val="24"/>
        </w:rPr>
        <w:t xml:space="preserve"> βαθμό που μου επιτρέπεται και φυσικά με απόλυτο σεβασμό στην αυτοτέλεια των δήμων, των </w:t>
      </w:r>
      <w:r>
        <w:rPr>
          <w:rFonts w:eastAsia="Times New Roman"/>
          <w:szCs w:val="24"/>
        </w:rPr>
        <w:t>ο</w:t>
      </w:r>
      <w:r>
        <w:rPr>
          <w:rFonts w:eastAsia="Times New Roman"/>
          <w:szCs w:val="24"/>
        </w:rPr>
        <w:t xml:space="preserve">ργανισμών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w:t>
      </w:r>
      <w:r>
        <w:rPr>
          <w:rFonts w:eastAsia="Times New Roman"/>
          <w:szCs w:val="24"/>
        </w:rPr>
        <w:t>οίκησης και στην αυτονόητη δυνατότητά τους να λαμβάνουν οι ίδιοι μέσω των οργάνων τους τις αποφάσεις που τους αφορούν ή να καθορίζουν τους τρόπους με τους οποίους θα υπερασπιστούν με τον καλύτερο τρόπο τα συμφέροντά τους, θα έλεγα και στον κ. Κατσαφάδο και</w:t>
      </w:r>
      <w:r>
        <w:rPr>
          <w:rFonts w:eastAsia="Times New Roman"/>
          <w:szCs w:val="24"/>
        </w:rPr>
        <w:t xml:space="preserve"> γενικότερα ότι θέλουμε να κάνουμε ένα βήμα στην ουσιαστική επίλυση και αντιμετώπιση του ζητήματος προς την κατεύθυνση της οριστικής λύσης, διότι αυτή τη στιγμή υπάρχουν όσα είπατε. Προφανώς υπάρχει μία επένδυση, υπάρχει ένα έργο που έχει γίνει, υπάρχουν κ</w:t>
      </w:r>
      <w:r>
        <w:rPr>
          <w:rFonts w:eastAsia="Times New Roman"/>
          <w:szCs w:val="24"/>
        </w:rPr>
        <w:t xml:space="preserve">αλώδια τα οποία οδηγούν στην απέναντι ακτή, δημιουργείται μία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κατάσταση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επαναλαμβάνω- η οποία δημιουργεί έναν διχασμό εκ των πραγμάτων, μία κατάσταση που έχει δύο πλευρές. </w:t>
      </w:r>
    </w:p>
    <w:p w14:paraId="13C0C33C"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Αν, λοιπόν, δεν θέλουμε απλώς να βλέπουμε το θέμα -και δεν πιστ</w:t>
      </w:r>
      <w:r>
        <w:rPr>
          <w:rFonts w:eastAsia="Times New Roman"/>
          <w:szCs w:val="24"/>
        </w:rPr>
        <w:t>εύω σε κα</w:t>
      </w:r>
      <w:r>
        <w:rPr>
          <w:rFonts w:eastAsia="Times New Roman"/>
          <w:szCs w:val="24"/>
        </w:rPr>
        <w:t>μ</w:t>
      </w:r>
      <w:r>
        <w:rPr>
          <w:rFonts w:eastAsia="Times New Roman"/>
          <w:szCs w:val="24"/>
        </w:rPr>
        <w:t>μία περίπτωση ότι αυτό συμβαίνει με τον κ. Κατσαφάδο- αλλά θέλουμε να υπάρχει σωστή και δίκαιη αντιμετώπιση, θεωρώντας ότι το δίκαιο είναι όπως το θέτει, θα έλεγα το εξής: Θα έλεγα να προσκομιστούν ό,τι στοιχεία υπάρχουν, να τα συγκεντρώσουμε εμε</w:t>
      </w:r>
      <w:r>
        <w:rPr>
          <w:rFonts w:eastAsia="Times New Roman"/>
          <w:szCs w:val="24"/>
        </w:rPr>
        <w:t>ίς, να παίξουμε αυτόν το</w:t>
      </w:r>
      <w:r>
        <w:rPr>
          <w:rFonts w:eastAsia="Times New Roman"/>
          <w:szCs w:val="24"/>
        </w:rPr>
        <w:t>ν</w:t>
      </w:r>
      <w:r>
        <w:rPr>
          <w:rFonts w:eastAsia="Times New Roman"/>
          <w:szCs w:val="24"/>
        </w:rPr>
        <w:t xml:space="preserve"> ρόλο, να συμπεριληφθούν σε μία περαιτέρω σύντομη διερεύνηση που πρέπει να γίνει από την πλευρά μας μαζί με νομικούς συμβούλους, γιατί εμείς -το λέω, κύριε </w:t>
      </w:r>
      <w:proofErr w:type="spellStart"/>
      <w:r>
        <w:rPr>
          <w:rFonts w:eastAsia="Times New Roman"/>
          <w:szCs w:val="24"/>
        </w:rPr>
        <w:t>Κατσαφάδε</w:t>
      </w:r>
      <w:proofErr w:type="spellEnd"/>
      <w:r>
        <w:rPr>
          <w:rFonts w:eastAsia="Times New Roman"/>
          <w:szCs w:val="24"/>
        </w:rPr>
        <w:t xml:space="preserve"> και σας απαντώ σ</w:t>
      </w:r>
      <w:r>
        <w:rPr>
          <w:rFonts w:eastAsia="Times New Roman"/>
          <w:szCs w:val="24"/>
        </w:rPr>
        <w:t>ε</w:t>
      </w:r>
      <w:r>
        <w:rPr>
          <w:rFonts w:eastAsia="Times New Roman"/>
          <w:szCs w:val="24"/>
        </w:rPr>
        <w:t xml:space="preserve"> αυτό- δεν μπορούμε να πούμε «αυτό είναι και τελ</w:t>
      </w:r>
      <w:r>
        <w:rPr>
          <w:rFonts w:eastAsia="Times New Roman"/>
          <w:szCs w:val="24"/>
        </w:rPr>
        <w:t>είωσε». Εμείς λέμε αυτό που είναι, το 1836 αυτό, το 2011 αυτό. Δεν μπορούμε να πούμε, «τελείωσε, αυτό είναι το ζήτημα». Αν κάποιος θεωρεί ότι αδικείται απ</w:t>
      </w:r>
      <w:r>
        <w:rPr>
          <w:rFonts w:eastAsia="Times New Roman"/>
          <w:szCs w:val="24"/>
        </w:rPr>
        <w:t>ό</w:t>
      </w:r>
      <w:r>
        <w:rPr>
          <w:rFonts w:eastAsia="Times New Roman"/>
          <w:szCs w:val="24"/>
        </w:rPr>
        <w:t xml:space="preserve"> αυτά που γίνονται, προσφεύγει στα διοικητικά δικαστήρια, προσφεύγει στην Επιτροπή Ορίων που καθορίζε</w:t>
      </w:r>
      <w:r>
        <w:rPr>
          <w:rFonts w:eastAsia="Times New Roman"/>
          <w:szCs w:val="24"/>
        </w:rPr>
        <w:t xml:space="preserve">ι τα όρια με τα οποία συστήνεται και </w:t>
      </w:r>
      <w:proofErr w:type="spellStart"/>
      <w:r>
        <w:rPr>
          <w:rFonts w:eastAsia="Times New Roman"/>
          <w:szCs w:val="24"/>
        </w:rPr>
        <w:t>συγκαλείται</w:t>
      </w:r>
      <w:proofErr w:type="spellEnd"/>
      <w:r>
        <w:rPr>
          <w:rFonts w:eastAsia="Times New Roman"/>
          <w:szCs w:val="24"/>
        </w:rPr>
        <w:t xml:space="preserve"> από την οικεία αποκεντρωμένη διοίκηση. </w:t>
      </w:r>
    </w:p>
    <w:p w14:paraId="13C0C33D" w14:textId="77777777" w:rsidR="00F43B06" w:rsidRDefault="00440118">
      <w:pPr>
        <w:spacing w:line="600" w:lineRule="auto"/>
        <w:ind w:firstLine="720"/>
        <w:contextualSpacing/>
        <w:jc w:val="both"/>
        <w:rPr>
          <w:rFonts w:eastAsia="Times New Roman"/>
          <w:szCs w:val="24"/>
        </w:rPr>
      </w:pPr>
      <w:r>
        <w:rPr>
          <w:rFonts w:eastAsia="Times New Roman"/>
          <w:szCs w:val="24"/>
        </w:rPr>
        <w:t>Καταλαβαίνω ότι ο Δήμος Ύδρας ή η μία πλευρά –ας το πω γενικότερα- θεωρώντας ότι έχει το δίκιο με το μέρος της, λέει, «εγώ δεν κάνω τίποτα». Αυτή είναι μία αντιμετώπισ</w:t>
      </w:r>
      <w:r>
        <w:rPr>
          <w:rFonts w:eastAsia="Times New Roman"/>
          <w:szCs w:val="24"/>
        </w:rPr>
        <w:t xml:space="preserve">η. Πιθανόν να τη δούμε, να την </w:t>
      </w:r>
      <w:r>
        <w:rPr>
          <w:rFonts w:eastAsia="Times New Roman"/>
          <w:szCs w:val="24"/>
        </w:rPr>
        <w:lastRenderedPageBreak/>
        <w:t>προσπαθήσουμε, γιατί όποιος έχει το δίκιο με το μέρος του, δεν έχει κανένα πρόβλημα να προσφύγει και στην αντιμετώπιση του ζητήματος μέσα από τις κείμενες διατάξεις, μέσα από τους νόμους και τις δικαιοδοσίες που υπάρχουν.</w:t>
      </w:r>
    </w:p>
    <w:p w14:paraId="13C0C33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Επα</w:t>
      </w:r>
      <w:r>
        <w:rPr>
          <w:rFonts w:eastAsia="Times New Roman" w:cs="Times New Roman"/>
          <w:szCs w:val="24"/>
        </w:rPr>
        <w:t xml:space="preserve">ναλαμβάνω ότι υπάρχει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ο</w:t>
      </w:r>
      <w:r>
        <w:rPr>
          <w:rFonts w:eastAsia="Times New Roman" w:cs="Times New Roman"/>
          <w:szCs w:val="24"/>
        </w:rPr>
        <w:t>ρίων που μπορεί και πρέπει να συσταθεί για αυτά τα ζητήματα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αποκεντρωμένης διοικήσεως κατόπιν αιτήσεως των ενδιαφερομένων.</w:t>
      </w:r>
    </w:p>
    <w:p w14:paraId="13C0C33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 Σε κάθε περίπτωση, με το πλαίσιο το οποίο είπα προηγουμένως και με μια απόλυτα καλή </w:t>
      </w:r>
      <w:r>
        <w:rPr>
          <w:rFonts w:eastAsia="Times New Roman" w:cs="Times New Roman"/>
          <w:szCs w:val="24"/>
        </w:rPr>
        <w:t xml:space="preserve">διάθεση και πολιτική βούληση να βρούμε τη λύση να αναζητήσουμε και να «επιβάλουμε» το δίκιο, εγώ εξακολουθώ να είμαι στη διάθεση και του κυρίου Βουλευτού και του Δήμου της Ύδρας. </w:t>
      </w:r>
    </w:p>
    <w:p w14:paraId="13C0C34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13C0C34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δέκατη τέταρτη με αριθμό  859/13-5-2016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Α΄ Θεσσαλονίκης της Νέας Δημοκρατίας κ. Σταύρου Καλαφάτη προς τον Υπουργό Υποδομών, Μεταφορών και Δικτύων, σχετικά με την έλλειψη πολιτικής βούλησης της κυβέρνησης για τη</w:t>
      </w:r>
      <w:r>
        <w:rPr>
          <w:rFonts w:eastAsia="Times New Roman" w:cs="Times New Roman"/>
          <w:szCs w:val="24"/>
        </w:rPr>
        <w:t xml:space="preserve"> βελτίωση </w:t>
      </w:r>
      <w:r>
        <w:rPr>
          <w:rFonts w:eastAsia="Times New Roman" w:cs="Times New Roman"/>
          <w:szCs w:val="24"/>
        </w:rPr>
        <w:lastRenderedPageBreak/>
        <w:t xml:space="preserve">της οδικής ασφάλειας, σύμφωνα με τους στόχους της Ευρωπαϊκής Στρατηγικής και του Εθνικού Σχεδίου για το 2020. </w:t>
      </w:r>
    </w:p>
    <w:p w14:paraId="13C0C34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η Υφυπουργός κ. Μαρίνα </w:t>
      </w:r>
      <w:proofErr w:type="spellStart"/>
      <w:r>
        <w:rPr>
          <w:rFonts w:eastAsia="Times New Roman" w:cs="Times New Roman"/>
          <w:szCs w:val="24"/>
        </w:rPr>
        <w:t>Χρυσοβελώνη</w:t>
      </w:r>
      <w:proofErr w:type="spellEnd"/>
      <w:r>
        <w:rPr>
          <w:rFonts w:eastAsia="Times New Roman" w:cs="Times New Roman"/>
          <w:szCs w:val="24"/>
        </w:rPr>
        <w:t>.</w:t>
      </w:r>
    </w:p>
    <w:p w14:paraId="13C0C34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 Καλαφάτη. </w:t>
      </w:r>
    </w:p>
    <w:p w14:paraId="13C0C34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Ευχαριστώ, κύριε Πρόεδρε. </w:t>
      </w:r>
    </w:p>
    <w:p w14:paraId="13C0C345"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Κυρία Υπου</w:t>
      </w:r>
      <w:r>
        <w:rPr>
          <w:rFonts w:eastAsia="Times New Roman" w:cs="Times New Roman"/>
          <w:szCs w:val="24"/>
        </w:rPr>
        <w:t xml:space="preserve">ργέ, κυρίες και κύριοι συνάδελφοι, το ζήτημα της βελτίωσης της οδικής ασφάλειας αποτελεί μια μέγιστη προτεραιότητα για πάρα πολλές χώρες της Ευρώπης και θα έπρεπε να είναι στην πρώτη γραμμή του ενδιαφέροντος και από την πλευρά της ελληνικής Κυβέρνησης. </w:t>
      </w:r>
    </w:p>
    <w:p w14:paraId="13C0C346"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Δυ</w:t>
      </w:r>
      <w:r>
        <w:rPr>
          <w:rFonts w:eastAsia="Times New Roman" w:cs="Times New Roman"/>
          <w:szCs w:val="24"/>
        </w:rPr>
        <w:t xml:space="preserve">στυχώς τα μέχρι στιγμής αποτελέσματα σε επίπεδο αριθμών και συμβάντων είναι δραματικά υψηλά και μεγάλα, αντιστρόφως ανάλογα με την προσπάθεια και τη μέριμνα την οποία επιδεικνύει ή όφειλε να επιδείξει η Κυβέρνηση γι’ αυτό το πολύ σοβαρό ζήτημα. </w:t>
      </w:r>
    </w:p>
    <w:p w14:paraId="13C0C347"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Η Ελλάδα </w:t>
      </w:r>
      <w:r>
        <w:rPr>
          <w:rFonts w:eastAsia="Times New Roman" w:cs="Times New Roman"/>
          <w:szCs w:val="24"/>
        </w:rPr>
        <w:t>παραμένει η χώρα με το υψηλότερο ποσοστό θνησιμότητας από τροχαία ατυχήματα μεταξύ των παλαιοτέρων κρατών</w:t>
      </w:r>
      <w:r>
        <w:rPr>
          <w:rFonts w:eastAsia="Times New Roman" w:cs="Times New Roman"/>
          <w:szCs w:val="24"/>
        </w:rPr>
        <w:t>-</w:t>
      </w:r>
      <w:r>
        <w:rPr>
          <w:rFonts w:eastAsia="Times New Roman" w:cs="Times New Roman"/>
          <w:szCs w:val="24"/>
        </w:rPr>
        <w:t xml:space="preserve"> μελών της Ευρωπαϊκής Ένωσης. Αυτά είναι στοιχεία που επικαλούμαι από το επίσημο Ευρωπαϊκό Παρατηρητήριο για την Ασφάλεια των Δρόμων.</w:t>
      </w:r>
    </w:p>
    <w:p w14:paraId="13C0C348"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Ο μέσος όρος των</w:t>
      </w:r>
      <w:r>
        <w:rPr>
          <w:rFonts w:eastAsia="Times New Roman" w:cs="Times New Roman"/>
          <w:szCs w:val="24"/>
        </w:rPr>
        <w:t xml:space="preserve"> θανάτων από τροχαία ατυχήματα στην Ευρωπαϊκή Ένωση το 2015 ήταν 51,5 θάνατοι ανά </w:t>
      </w:r>
      <w:r>
        <w:rPr>
          <w:rFonts w:eastAsia="Times New Roman" w:cs="Times New Roman"/>
          <w:szCs w:val="24"/>
        </w:rPr>
        <w:t>ένα</w:t>
      </w:r>
      <w:r>
        <w:rPr>
          <w:rFonts w:eastAsia="Times New Roman" w:cs="Times New Roman"/>
          <w:szCs w:val="24"/>
        </w:rPr>
        <w:t xml:space="preserve"> εκατομμύριο κατοίκους, με την Ελλάδα να βρίσκεται στην έβδομη χειρότερη θέση μεταξύ των είκοσι οκτώ κρατών μελών, με </w:t>
      </w:r>
      <w:r>
        <w:rPr>
          <w:rFonts w:eastAsia="Times New Roman" w:cs="Times New Roman"/>
          <w:szCs w:val="24"/>
        </w:rPr>
        <w:t>εβδομήντα τέσσερις</w:t>
      </w:r>
      <w:r>
        <w:rPr>
          <w:rFonts w:eastAsia="Times New Roman" w:cs="Times New Roman"/>
          <w:szCs w:val="24"/>
        </w:rPr>
        <w:t xml:space="preserve"> θανάτους ανά </w:t>
      </w:r>
      <w:r>
        <w:rPr>
          <w:rFonts w:eastAsia="Times New Roman" w:cs="Times New Roman"/>
          <w:szCs w:val="24"/>
        </w:rPr>
        <w:t>ένα</w:t>
      </w:r>
      <w:r>
        <w:rPr>
          <w:rFonts w:eastAsia="Times New Roman" w:cs="Times New Roman"/>
          <w:szCs w:val="24"/>
        </w:rPr>
        <w:t xml:space="preserve"> εκατομμύριο κατοί</w:t>
      </w:r>
      <w:r>
        <w:rPr>
          <w:rFonts w:eastAsia="Times New Roman" w:cs="Times New Roman"/>
          <w:szCs w:val="24"/>
        </w:rPr>
        <w:t>κους, παρουσιάζοντας καλύτερη επίδοση μόνο από συγκεκριμένες χώρες όπως είναι η Βουλγαρία, η Ρουμανία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με το 31% των θυμάτων να είναι αναβάτες μοτοποδηλάτων και μοτοσυκλετών και το 17% πεζοί. Το οικονομικό δε κόστος για κάθε θανατηφόρο ατύχημα στην Ε</w:t>
      </w:r>
      <w:r>
        <w:rPr>
          <w:rFonts w:eastAsia="Times New Roman" w:cs="Times New Roman"/>
          <w:szCs w:val="24"/>
        </w:rPr>
        <w:t xml:space="preserve">λλάδα είναι 1,5 εκατομμύριο ευρώ, που καταλαβαίνετε ότι είναι ιδιαίτερα υψηλό σε μια χώρα που μαστίζεται από μια τέτοια δυσβάστακτη οικονομική κρίση.  </w:t>
      </w:r>
    </w:p>
    <w:p w14:paraId="13C0C349"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lastRenderedPageBreak/>
        <w:t>Στρατηγικό στόχο της πολιτικής της Ευρωπαϊκής Ένωσης για την οδική ασφάλεια αποτελεί η μείωση στο μισό τ</w:t>
      </w:r>
      <w:r>
        <w:rPr>
          <w:rFonts w:eastAsia="Times New Roman" w:cs="Times New Roman"/>
          <w:szCs w:val="24"/>
        </w:rPr>
        <w:t>ου αριθμού των θανάτων από τροχαία ατυχήματα από το 2010 ως το 2020, στόχος ο οποίος συμβαδίζει και με αυτόν που τέθηκε από το Εθνικό Στρατηγικό Σχέδιο για τη βελτίωση της οδικής ασφάλειας στην Ελλάδα για την περίοδο 2011-2020. Βέβαια, οφείλουμε να αναφέρο</w:t>
      </w:r>
      <w:r>
        <w:rPr>
          <w:rFonts w:eastAsia="Times New Roman" w:cs="Times New Roman"/>
          <w:szCs w:val="24"/>
        </w:rPr>
        <w:t xml:space="preserve">υμε ότι θέτει ως μέγιστο στόχο για το 2020 τους εξακόσιους σαράντα νεκρούς, ενώ μόνο για το 2015 είχαμε οκτακόσιους ογδόντα νεκρούς. </w:t>
      </w:r>
    </w:p>
    <w:p w14:paraId="13C0C34A"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Το Εθνικό </w:t>
      </w:r>
      <w:r>
        <w:rPr>
          <w:rFonts w:eastAsia="Times New Roman" w:cs="Times New Roman"/>
          <w:szCs w:val="24"/>
        </w:rPr>
        <w:t xml:space="preserve">Στρατηγικό </w:t>
      </w:r>
      <w:r>
        <w:rPr>
          <w:rFonts w:eastAsia="Times New Roman" w:cs="Times New Roman"/>
          <w:szCs w:val="24"/>
        </w:rPr>
        <w:t>Σχέδιο θέτει ως θεμελιώδη στόχο την ανάπτυξη παιδείας οδικής ασφάλειας, στην οποία η Ελλάδα υπολείπετ</w:t>
      </w:r>
      <w:r>
        <w:rPr>
          <w:rFonts w:eastAsia="Times New Roman" w:cs="Times New Roman"/>
          <w:szCs w:val="24"/>
        </w:rPr>
        <w:t xml:space="preserve">αι έναντι των ευρωπαϊκών κρατών. Να αναφέρω μονάχα ότι ενώ είναι υποχρεωτική στον πρώτο βαθμό εκπαίδευσης στο 71% και στη δεύτερη βαθμίδα στο 43% στις χώρες της Ευρωπαϊκής Ένωσης, εμείς εδώ δεν το έχουμε ως υποχρεωτικό μάθημα. </w:t>
      </w:r>
    </w:p>
    <w:p w14:paraId="13C0C34B"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Κατόπιν αυτών και βάση του γ</w:t>
      </w:r>
      <w:r>
        <w:rPr>
          <w:rFonts w:eastAsia="Times New Roman" w:cs="Times New Roman"/>
          <w:szCs w:val="24"/>
        </w:rPr>
        <w:t xml:space="preserve">εγονότος ότι δεν έχουν συσταθεί τα αρμόδια όργανα που προβλέπονται, όπως είναι η </w:t>
      </w:r>
      <w:r>
        <w:rPr>
          <w:rFonts w:eastAsia="Times New Roman" w:cs="Times New Roman"/>
          <w:szCs w:val="24"/>
        </w:rPr>
        <w:t>Δ</w:t>
      </w:r>
      <w:r>
        <w:rPr>
          <w:rFonts w:eastAsia="Times New Roman" w:cs="Times New Roman"/>
          <w:szCs w:val="24"/>
        </w:rPr>
        <w:t xml:space="preserve">ιυπουργική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Ο</w:t>
      </w:r>
      <w:r>
        <w:rPr>
          <w:rFonts w:eastAsia="Times New Roman" w:cs="Times New Roman"/>
          <w:szCs w:val="24"/>
        </w:rPr>
        <w:t>δική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σφάλεια</w:t>
      </w:r>
      <w:r>
        <w:rPr>
          <w:rFonts w:eastAsia="Times New Roman" w:cs="Times New Roman"/>
          <w:szCs w:val="24"/>
        </w:rPr>
        <w:t>ς</w:t>
      </w:r>
      <w:r>
        <w:rPr>
          <w:rFonts w:eastAsia="Times New Roman" w:cs="Times New Roman"/>
          <w:szCs w:val="24"/>
        </w:rPr>
        <w:t xml:space="preserve"> αλλά και η αντίστοιχη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 xml:space="preserve">ραμματεία,  </w:t>
      </w:r>
      <w:r>
        <w:rPr>
          <w:rFonts w:eastAsia="Times New Roman" w:cs="Times New Roman"/>
          <w:szCs w:val="24"/>
        </w:rPr>
        <w:lastRenderedPageBreak/>
        <w:t>θα ήθελα να ρωτήσω τον κύριο Υπουργό εάν τίθεται στις άμεσες κυβερνητικές προτεραιότητες η εφαρ</w:t>
      </w:r>
      <w:r>
        <w:rPr>
          <w:rFonts w:eastAsia="Times New Roman" w:cs="Times New Roman"/>
          <w:szCs w:val="24"/>
        </w:rPr>
        <w:t>μογή του Εθνικού Στρατηγικού Σχεδίου για τη βελτίωση της οδικής ασφάλειας για την περίοδο 2011-2020, αλλά και η συμμόρφωση της χώρας μας προς τη στρατηγική της Ευρωπαϊκής Ένωσης για την οδική ασφάλεια με ορίζοντα το 2020 και βεβαίως εάν θα συσταθεί εκ νέου</w:t>
      </w:r>
      <w:r>
        <w:rPr>
          <w:rFonts w:eastAsia="Times New Roman" w:cs="Times New Roman"/>
          <w:szCs w:val="24"/>
        </w:rPr>
        <w:t xml:space="preserve"> η Διυπουργική Επιτροπή Οδικής Ασφάλειας και η αντίστοιχη Ειδική Γραμματεία με στόχο τον συντονισμό της εφαρμογής των προγραμμάτων, όπως είναι η εκπαίδευση για την οδική ασφάλεια.</w:t>
      </w:r>
    </w:p>
    <w:p w14:paraId="13C0C34C"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13C0C34D"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Χρυσοβελώ</w:t>
      </w:r>
      <w:r>
        <w:rPr>
          <w:rFonts w:eastAsia="Times New Roman" w:cs="Times New Roman"/>
          <w:szCs w:val="24"/>
        </w:rPr>
        <w:t>νη</w:t>
      </w:r>
      <w:proofErr w:type="spellEnd"/>
      <w:r>
        <w:rPr>
          <w:rFonts w:eastAsia="Times New Roman" w:cs="Times New Roman"/>
          <w:szCs w:val="24"/>
        </w:rPr>
        <w:t xml:space="preserve">. </w:t>
      </w:r>
    </w:p>
    <w:p w14:paraId="13C0C34E"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Ευχαριστώ, κύριε Πρόεδρε. </w:t>
      </w:r>
    </w:p>
    <w:p w14:paraId="13C0C34F"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για την ερώτηση, κύριε Βουλευτά, ειλικρινά, γιατί μου δίνετε την ευκαιρία να αναφερθώ σε ένα θέμα το οποίο με έχει απασχολήσει από την πρώτη στιγμή που ανέλαβα τα καθήκοντα μου εδώ και τέσσερις μήνες περίπου. </w:t>
      </w:r>
    </w:p>
    <w:p w14:paraId="13C0C350"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γεγονός ότι, σύμφωνα </w:t>
      </w:r>
      <w:r>
        <w:rPr>
          <w:rFonts w:eastAsia="Times New Roman" w:cs="Times New Roman"/>
          <w:szCs w:val="24"/>
        </w:rPr>
        <w:t>με τα στατιστικά στοιχεία που αφορούν στις επιδόσεις των κρατών μελών της Ευρωπαϊκής Ένωσης στα οποία και εσείς αναφερθήκατε, η Ελλάδα κατέχει δυστυχώς μία από τις υψηλότερες θέσεις σε ποσοστά θανάτων ανά εκατομμύριο κατοίκων στην Ευρωπαϊκή Ένωση, παρουσιά</w:t>
      </w:r>
      <w:r>
        <w:rPr>
          <w:rFonts w:eastAsia="Times New Roman" w:cs="Times New Roman"/>
          <w:szCs w:val="24"/>
        </w:rPr>
        <w:t xml:space="preserve">ζοντας ωστόσο μια ελαφρά μείωση κατά τα έτη 2014-2015. </w:t>
      </w:r>
    </w:p>
    <w:p w14:paraId="13C0C351" w14:textId="77777777" w:rsidR="00F43B06" w:rsidRDefault="00440118">
      <w:pPr>
        <w:spacing w:line="600" w:lineRule="auto"/>
        <w:ind w:firstLine="720"/>
        <w:contextualSpacing/>
        <w:jc w:val="both"/>
        <w:rPr>
          <w:rFonts w:eastAsia="Times New Roman" w:cs="Times New Roman"/>
          <w:szCs w:val="24"/>
        </w:rPr>
      </w:pPr>
      <w:r w:rsidRPr="008326C0">
        <w:rPr>
          <w:rFonts w:eastAsia="Times New Roman" w:cs="Times New Roman"/>
          <w:color w:val="000000" w:themeColor="text1"/>
          <w:szCs w:val="24"/>
        </w:rPr>
        <w:t>Το στρατηγικό σχέδιο</w:t>
      </w:r>
      <w:r w:rsidRPr="008326C0">
        <w:rPr>
          <w:rFonts w:eastAsia="Times New Roman" w:cs="Times New Roman"/>
          <w:color w:val="000000" w:themeColor="text1"/>
          <w:szCs w:val="24"/>
        </w:rPr>
        <w:t>,</w:t>
      </w:r>
      <w:r w:rsidRPr="008326C0">
        <w:rPr>
          <w:rFonts w:eastAsia="Times New Roman" w:cs="Times New Roman"/>
          <w:color w:val="000000" w:themeColor="text1"/>
          <w:szCs w:val="24"/>
        </w:rPr>
        <w:t xml:space="preserve"> στο οποίο αναφερθήκατε, κύριε Βουλευτά, </w:t>
      </w:r>
      <w:r>
        <w:rPr>
          <w:rFonts w:eastAsia="Times New Roman" w:cs="Times New Roman"/>
          <w:szCs w:val="24"/>
        </w:rPr>
        <w:t>αποτελεί πράγματι ένα πολύ σημαντικό εργαλείο της πολιτείας για τη βελτίωση του επιπέδου οδικής ασφάλειας και αναφέρεται σε δράσεις όλων τ</w:t>
      </w:r>
      <w:r>
        <w:rPr>
          <w:rFonts w:eastAsia="Times New Roman" w:cs="Times New Roman"/>
          <w:szCs w:val="24"/>
        </w:rPr>
        <w:t>ων εμπλεκομένων φορέων</w:t>
      </w:r>
      <w:r>
        <w:rPr>
          <w:rFonts w:eastAsia="Times New Roman" w:cs="Times New Roman"/>
          <w:szCs w:val="24"/>
        </w:rPr>
        <w:t>,</w:t>
      </w:r>
      <w:r>
        <w:rPr>
          <w:rFonts w:eastAsia="Times New Roman" w:cs="Times New Roman"/>
          <w:szCs w:val="24"/>
        </w:rPr>
        <w:t xml:space="preserve"> που θα καταστήσουν εφικτή τη μείωση των νεκρών από τα οδικά ατυχήματα το 2020 κατά ένα ποσοστό 50% σε σχέση με το 2010. </w:t>
      </w:r>
    </w:p>
    <w:p w14:paraId="13C0C35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ε</w:t>
      </w:r>
      <w:r>
        <w:rPr>
          <w:rFonts w:eastAsia="Times New Roman" w:cs="Times New Roman"/>
          <w:szCs w:val="24"/>
        </w:rPr>
        <w:t xml:space="preserve"> αυτό, λοιπόν, κωδικοποιούνται τα προγράμματα και οι δράσεις οδικής ασφάλειας σε έξι τομείς. Πρώτον, την εκπα</w:t>
      </w:r>
      <w:r>
        <w:rPr>
          <w:rFonts w:eastAsia="Times New Roman" w:cs="Times New Roman"/>
          <w:szCs w:val="24"/>
        </w:rPr>
        <w:t xml:space="preserve">ίδευση της οδικής ασφάλειας. Δεύτερον, την επιτήρηση της κυκλοφορίας. Τρίτον, τους ασφαλείς χρήστες της οδού. Τέταρτον, την ασφαλή οδική υποδομή. </w:t>
      </w:r>
      <w:proofErr w:type="spellStart"/>
      <w:r>
        <w:rPr>
          <w:rFonts w:eastAsia="Times New Roman" w:cs="Times New Roman"/>
          <w:szCs w:val="24"/>
        </w:rPr>
        <w:t>Πέμπτον</w:t>
      </w:r>
      <w:proofErr w:type="spellEnd"/>
      <w:r>
        <w:rPr>
          <w:rFonts w:eastAsia="Times New Roman" w:cs="Times New Roman"/>
          <w:szCs w:val="24"/>
        </w:rPr>
        <w:t xml:space="preserve">, τα ασφαλή οχήματα και, </w:t>
      </w:r>
      <w:proofErr w:type="spellStart"/>
      <w:r>
        <w:rPr>
          <w:rFonts w:eastAsia="Times New Roman" w:cs="Times New Roman"/>
          <w:szCs w:val="24"/>
        </w:rPr>
        <w:t>έκτον</w:t>
      </w:r>
      <w:proofErr w:type="spellEnd"/>
      <w:r>
        <w:rPr>
          <w:rFonts w:eastAsia="Times New Roman" w:cs="Times New Roman"/>
          <w:szCs w:val="24"/>
        </w:rPr>
        <w:t xml:space="preserve">, την άμεση βοήθεια στους παθόντες. </w:t>
      </w:r>
    </w:p>
    <w:p w14:paraId="13C0C35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Με την ερώτησή σας ρωτάτε εάν τίθετα</w:t>
      </w:r>
      <w:r>
        <w:rPr>
          <w:rFonts w:eastAsia="Times New Roman" w:cs="Times New Roman"/>
          <w:szCs w:val="24"/>
        </w:rPr>
        <w:t xml:space="preserve">ι στις προτεραιότητες της Κυβέρνησης ΣΥΡΙΖΑ-Ανεξαρτήτων Ελλήνων και κατ’ επέκταση του Υπουργείου μας η εφαρμογή αυτού του εθνικού σχεδίου. </w:t>
      </w:r>
    </w:p>
    <w:p w14:paraId="13C0C35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σας ενημερώνω ότι το εφαρμόζουμε ήδη. Βρισκόμαστε, λοιπόν, τώρα στην προσπάθεια διατήρησης αλλά και ενίσχυσης των καλών πρακτικών, με όραμα και συνέπεια, εντάσσοντας πραγματικά την οδική ασφάλεια υψηλά στην κοινωνική ατζέντα. </w:t>
      </w:r>
    </w:p>
    <w:p w14:paraId="13C0C35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w:t>
      </w:r>
      <w:r>
        <w:rPr>
          <w:rFonts w:eastAsia="Times New Roman" w:cs="Times New Roman"/>
          <w:szCs w:val="24"/>
        </w:rPr>
        <w:t>στον τομέα των υποδομών θα σας αναφέρω τα εξής έργα παραχώρησης</w:t>
      </w:r>
      <w:r>
        <w:rPr>
          <w:rFonts w:eastAsia="Times New Roman" w:cs="Times New Roman"/>
          <w:szCs w:val="24"/>
        </w:rPr>
        <w:t>,</w:t>
      </w:r>
      <w:r>
        <w:rPr>
          <w:rFonts w:eastAsia="Times New Roman" w:cs="Times New Roman"/>
          <w:szCs w:val="24"/>
        </w:rPr>
        <w:t xml:space="preserve"> που περιλαμβάνονται στην αρμοδιότητα του Υπουργείου μας. Θα σας πω στη συνέχεια γιατί τα επικαλούμαι.</w:t>
      </w:r>
    </w:p>
    <w:p w14:paraId="13C0C35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w:t>
      </w:r>
      <w:r>
        <w:rPr>
          <w:rFonts w:eastAsia="Times New Roman" w:cs="Times New Roman"/>
          <w:szCs w:val="24"/>
        </w:rPr>
        <w:t>«Α</w:t>
      </w:r>
      <w:r>
        <w:rPr>
          <w:rFonts w:eastAsia="Times New Roman" w:cs="Times New Roman"/>
          <w:szCs w:val="24"/>
        </w:rPr>
        <w:t>υτοκινητόδρομος Αιγαίου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Μαλιακός</w:t>
      </w:r>
      <w:r>
        <w:rPr>
          <w:rFonts w:eastAsia="Times New Roman" w:cs="Times New Roman"/>
          <w:szCs w:val="24"/>
        </w:rPr>
        <w:t xml:space="preserve"> </w:t>
      </w:r>
      <w:r>
        <w:rPr>
          <w:rFonts w:eastAsia="Times New Roman" w:cs="Times New Roman"/>
          <w:szCs w:val="24"/>
        </w:rPr>
        <w:t>- Κλειδί. Το 2007 υπήρχαν έντεκα θανατηφ</w:t>
      </w:r>
      <w:r>
        <w:rPr>
          <w:rFonts w:eastAsia="Times New Roman" w:cs="Times New Roman"/>
          <w:szCs w:val="24"/>
        </w:rPr>
        <w:t xml:space="preserve">όρα ατυχήματα και το 2015 υπήρχαν τρία. </w:t>
      </w:r>
    </w:p>
    <w:p w14:paraId="13C0C35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Αυτοκινητόδρομος Ολυμπία Οδός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Κόρινθος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Πάτρα με εικοσιπέντε θανατηφόρα ατυχήματα το 2007 και οκτώ το 2015.</w:t>
      </w:r>
    </w:p>
    <w:p w14:paraId="13C0C35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Ιονία</w:t>
      </w:r>
      <w:proofErr w:type="spellEnd"/>
      <w:r>
        <w:rPr>
          <w:rFonts w:eastAsia="Times New Roman" w:cs="Times New Roman"/>
          <w:szCs w:val="24"/>
        </w:rPr>
        <w:t xml:space="preserve"> οδός είναι υπό κατασκευή, τμήμα της οποίας, δηλαδή η παράκαμψη Αγρινίου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Άρτας, έχει ήδη δ</w:t>
      </w:r>
      <w:r>
        <w:rPr>
          <w:rFonts w:eastAsia="Times New Roman" w:cs="Times New Roman"/>
          <w:szCs w:val="24"/>
        </w:rPr>
        <w:t xml:space="preserve">οθεί. </w:t>
      </w:r>
    </w:p>
    <w:p w14:paraId="13C0C35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Κόρινθος</w:t>
      </w:r>
      <w:r>
        <w:rPr>
          <w:rFonts w:eastAsia="Times New Roman" w:cs="Times New Roman"/>
          <w:szCs w:val="24"/>
        </w:rPr>
        <w:t xml:space="preserve"> – </w:t>
      </w:r>
      <w:r>
        <w:rPr>
          <w:rFonts w:eastAsia="Times New Roman" w:cs="Times New Roman"/>
          <w:szCs w:val="24"/>
        </w:rPr>
        <w:t>Τρίπολη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Καλαμάτα καθώς και </w:t>
      </w:r>
      <w:proofErr w:type="spellStart"/>
      <w:r>
        <w:rPr>
          <w:rFonts w:eastAsia="Times New Roman" w:cs="Times New Roman"/>
          <w:szCs w:val="24"/>
        </w:rPr>
        <w:t>Λεύκτρο</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Σπάρτη, πλην της περιμετρικής οδού Καλαμάτας, έχουν ήδη ολοκληρωθεί. </w:t>
      </w:r>
    </w:p>
    <w:p w14:paraId="13C0C35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Όπως, λοιπόν, καταλαβαίνετε, ολοκληρώνονται έργα πάρα πολύ σημαντικά σε ενάμιση χρόνο δική μας διακυβέρνησης, τα οποία</w:t>
      </w:r>
      <w:r>
        <w:rPr>
          <w:rFonts w:eastAsia="Times New Roman" w:cs="Times New Roman"/>
          <w:szCs w:val="24"/>
        </w:rPr>
        <w:t>,</w:t>
      </w:r>
      <w:r>
        <w:rPr>
          <w:rFonts w:eastAsia="Times New Roman" w:cs="Times New Roman"/>
          <w:szCs w:val="24"/>
        </w:rPr>
        <w:t xml:space="preserve"> δυστυχώς επί της δικής διακυβέρνησης</w:t>
      </w:r>
      <w:r>
        <w:rPr>
          <w:rFonts w:eastAsia="Times New Roman" w:cs="Times New Roman"/>
          <w:szCs w:val="24"/>
        </w:rPr>
        <w:t>,</w:t>
      </w:r>
      <w:r>
        <w:rPr>
          <w:rFonts w:eastAsia="Times New Roman" w:cs="Times New Roman"/>
          <w:szCs w:val="24"/>
        </w:rPr>
        <w:t xml:space="preserve"> είχαν βαλτώσει. </w:t>
      </w:r>
    </w:p>
    <w:p w14:paraId="13C0C35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Όλα τα ανωτέρω έργα αυτοκινητοδρόμων</w:t>
      </w:r>
      <w:r>
        <w:rPr>
          <w:rFonts w:eastAsia="Times New Roman" w:cs="Times New Roman"/>
          <w:szCs w:val="24"/>
        </w:rPr>
        <w:t>,</w:t>
      </w:r>
      <w:r>
        <w:rPr>
          <w:rFonts w:eastAsia="Times New Roman" w:cs="Times New Roman"/>
          <w:szCs w:val="24"/>
        </w:rPr>
        <w:t xml:space="preserve"> που απαριθμούνται τελείως ενδεικτικά, τα οποία έχουν ήδη δοθεί στην κυκλοφορία, καθώς και τα υπόλοιπα τμήματα</w:t>
      </w:r>
      <w:r>
        <w:rPr>
          <w:rFonts w:eastAsia="Times New Roman" w:cs="Times New Roman"/>
          <w:szCs w:val="24"/>
        </w:rPr>
        <w:t>,</w:t>
      </w:r>
      <w:r>
        <w:rPr>
          <w:rFonts w:eastAsia="Times New Roman" w:cs="Times New Roman"/>
          <w:szCs w:val="24"/>
        </w:rPr>
        <w:t xml:space="preserve"> τα οποία θα έχουν δοθεί μέχρι τον Μάρτιο </w:t>
      </w:r>
      <w:r>
        <w:rPr>
          <w:rFonts w:eastAsia="Times New Roman" w:cs="Times New Roman"/>
          <w:szCs w:val="24"/>
        </w:rPr>
        <w:lastRenderedPageBreak/>
        <w:t xml:space="preserve">του 2017, </w:t>
      </w:r>
      <w:r>
        <w:rPr>
          <w:rFonts w:eastAsia="Times New Roman" w:cs="Times New Roman"/>
          <w:szCs w:val="24"/>
        </w:rPr>
        <w:t xml:space="preserve">όπως καταλαβαίνετε, θα βελτιώσουν σημαντικά την οδική ασφάλεια των χρηστών στο εθνικό οδικό δίκτυο της χώρας μας. </w:t>
      </w:r>
    </w:p>
    <w:p w14:paraId="13C0C35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 ομιλίας της κυρίας Υφυπουργού)</w:t>
      </w:r>
    </w:p>
    <w:p w14:paraId="13C0C35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μου δώσετε λίγο χρόνο από τη δευτερολογία, κ</w:t>
      </w:r>
      <w:r>
        <w:rPr>
          <w:rFonts w:eastAsia="Times New Roman" w:cs="Times New Roman"/>
          <w:szCs w:val="24"/>
        </w:rPr>
        <w:t>ύριε Πρόεδρε.</w:t>
      </w:r>
    </w:p>
    <w:p w14:paraId="13C0C35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πλαίσιο εναρμόνισης με την </w:t>
      </w:r>
      <w:r>
        <w:rPr>
          <w:rFonts w:eastAsia="Times New Roman" w:cs="Times New Roman"/>
          <w:szCs w:val="24"/>
        </w:rPr>
        <w:t>ο</w:t>
      </w:r>
      <w:r>
        <w:rPr>
          <w:rFonts w:eastAsia="Times New Roman" w:cs="Times New Roman"/>
          <w:szCs w:val="24"/>
        </w:rPr>
        <w:t>δηγία 2008/96 του Ευρωπαϊκού Κοινοβουλίου, το Υπουργείο μας διαμόρφωσε ένα σχέδιο δράσεων βελτίωσης οδικής ασφάλειας οδικών υποδομών, διακριτών δράσεων σχεδιασμού για το εθνικό και το επαρχιακό δίκτυο ό</w:t>
      </w:r>
      <w:r>
        <w:rPr>
          <w:rFonts w:eastAsia="Times New Roman" w:cs="Times New Roman"/>
          <w:szCs w:val="24"/>
        </w:rPr>
        <w:t xml:space="preserve">λης της χώρας, του οποίου τη διαχείριση έχει αναθέσει στην </w:t>
      </w:r>
      <w:r>
        <w:rPr>
          <w:rFonts w:eastAsia="Times New Roman" w:cs="Times New Roman"/>
          <w:szCs w:val="24"/>
        </w:rPr>
        <w:t>«</w:t>
      </w:r>
      <w:r>
        <w:rPr>
          <w:rFonts w:eastAsia="Times New Roman" w:cs="Times New Roman"/>
          <w:szCs w:val="24"/>
        </w:rPr>
        <w:t>Εγνατία Οδό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υλοποίηση του προγράμματος ολοκληρώθηκε επιτυχώς από το τέλος ήδη του 2015. Οι μελέτες είναι εγκεκριμένες και συνοδεύονται από αναλυτικά τεύχη δημοπράτησης για κάθε μια επικίν</w:t>
      </w:r>
      <w:r>
        <w:rPr>
          <w:rFonts w:eastAsia="Times New Roman" w:cs="Times New Roman"/>
          <w:szCs w:val="24"/>
        </w:rPr>
        <w:t>δυνη θέση, με αποτέλεσμα να μπορούν άμεσα να υλοποιηθούν κατασκευαστικά μόλις εξασφαλιστεί η σχετική χρηματοδότηση.</w:t>
      </w:r>
    </w:p>
    <w:p w14:paraId="13C0C35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από τα σοβαρότερα πλεονεκτήματα του προγράμματος αυτού είναι η ευελιξία του, καθώς μπορεί να προσαρμοστεί στα δεδομένα των διαθέσιμων κο</w:t>
      </w:r>
      <w:r>
        <w:rPr>
          <w:rFonts w:eastAsia="Times New Roman" w:cs="Times New Roman"/>
          <w:szCs w:val="24"/>
        </w:rPr>
        <w:t>νδυλίων χρηματοδότησης, δεδομένου ότι μπορούν να χρηματοδοτηθούν από μία ως και περισσότερες θέσεις ή τμήματα ανά νομό η περιφέρεια. Ωστόσο, όπως κι εσείς πολύ σωστά το είπατε, νομίζω ότι αυτό που παίζει πάρα πολύ σημαντικό ρόλο στην ασφάλεια, στην οδική κ</w:t>
      </w:r>
      <w:r>
        <w:rPr>
          <w:rFonts w:eastAsia="Times New Roman" w:cs="Times New Roman"/>
          <w:szCs w:val="24"/>
        </w:rPr>
        <w:t>υκλοφορία είναι πρωτίστως το θέμα της παιδείας. Και γι’ αυτόν</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τον λόγο είμαστε ήδη σε μια πάρα πολύ στενή συνεργασία με το αντίστοιχο Υπουργείο για την προώθηση δράσεων που αφορούν στον χρήση της οδού, δηλαδή στον οδηγό, στον επιβάτη και τον πεζό</w:t>
      </w:r>
      <w:r>
        <w:rPr>
          <w:rFonts w:eastAsia="Times New Roman" w:cs="Times New Roman"/>
          <w:szCs w:val="24"/>
        </w:rPr>
        <w:t>.</w:t>
      </w:r>
    </w:p>
    <w:p w14:paraId="13C0C36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Μεταξύ των δράσεων είναι οι εξής: Πρώτον, η συμμετοχή και η διοργάνωση ημερίδων, συνεδρίων και σεμιναρίων. Δεύτερον, η ανάπτυξη εκπαιδευτικών εγχειριδίων. Τρίτον, η αναμόρφωση του Κώδικα Οδικής Κυκλοφορίας. Τέταρτον, η ανάπτυξη νέων εγχειριδίων υποψηφίων</w:t>
      </w:r>
      <w:r>
        <w:rPr>
          <w:rFonts w:eastAsia="Times New Roman" w:cs="Times New Roman"/>
          <w:szCs w:val="24"/>
        </w:rPr>
        <w:t xml:space="preserve"> οδηγών. </w:t>
      </w:r>
      <w:proofErr w:type="spellStart"/>
      <w:r>
        <w:rPr>
          <w:rFonts w:eastAsia="Times New Roman" w:cs="Times New Roman"/>
          <w:szCs w:val="24"/>
        </w:rPr>
        <w:t>Πέμπτον</w:t>
      </w:r>
      <w:proofErr w:type="spellEnd"/>
      <w:r>
        <w:rPr>
          <w:rFonts w:eastAsia="Times New Roman" w:cs="Times New Roman"/>
          <w:szCs w:val="24"/>
        </w:rPr>
        <w:t xml:space="preserve">, η υλοποίηση ευρωπαϊκών έργων. Αναφέρομαι στο </w:t>
      </w:r>
      <w:r>
        <w:rPr>
          <w:rFonts w:eastAsia="Times New Roman" w:cs="Times New Roman"/>
          <w:szCs w:val="24"/>
          <w:lang w:val="en-US"/>
        </w:rPr>
        <w:t>HEROES</w:t>
      </w:r>
      <w:r>
        <w:rPr>
          <w:rFonts w:eastAsia="Times New Roman" w:cs="Times New Roman"/>
          <w:szCs w:val="24"/>
        </w:rPr>
        <w:t xml:space="preserve"> και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Call</w:t>
      </w:r>
      <w:r>
        <w:rPr>
          <w:rFonts w:eastAsia="Times New Roman" w:cs="Times New Roman"/>
          <w:szCs w:val="24"/>
        </w:rPr>
        <w:t xml:space="preserve">. </w:t>
      </w:r>
      <w:proofErr w:type="spellStart"/>
      <w:r>
        <w:rPr>
          <w:rFonts w:eastAsia="Times New Roman" w:cs="Times New Roman"/>
          <w:szCs w:val="24"/>
        </w:rPr>
        <w:t>Έκτον</w:t>
      </w:r>
      <w:proofErr w:type="spellEnd"/>
      <w:r>
        <w:rPr>
          <w:rFonts w:eastAsia="Times New Roman" w:cs="Times New Roman"/>
          <w:szCs w:val="24"/>
        </w:rPr>
        <w:t xml:space="preserve">, η ανάπτυξη λογισμικών εφαρμογών εκπαίδευσης οδηγών και διαχείρισης οδικής ασφάλειας, ανάπτυξη και λειτουργία ηλεκτρονικής </w:t>
      </w:r>
      <w:r>
        <w:rPr>
          <w:rFonts w:eastAsia="Times New Roman" w:cs="Times New Roman"/>
          <w:szCs w:val="24"/>
        </w:rPr>
        <w:lastRenderedPageBreak/>
        <w:t xml:space="preserve">ακαδημίας οδήγησης, η λεγόμενη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D</w:t>
      </w:r>
      <w:r>
        <w:rPr>
          <w:rFonts w:eastAsia="Times New Roman" w:cs="Times New Roman"/>
          <w:szCs w:val="24"/>
          <w:lang w:val="en-US"/>
        </w:rPr>
        <w:t>rive</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lang w:val="en-US"/>
        </w:rPr>
        <w:t>c</w:t>
      </w:r>
      <w:r>
        <w:rPr>
          <w:rFonts w:eastAsia="Times New Roman" w:cs="Times New Roman"/>
          <w:szCs w:val="24"/>
          <w:lang w:val="en-US"/>
        </w:rPr>
        <w:t>ademy</w:t>
      </w:r>
      <w:r>
        <w:rPr>
          <w:rFonts w:eastAsia="Times New Roman" w:cs="Times New Roman"/>
          <w:szCs w:val="24"/>
        </w:rPr>
        <w:t xml:space="preserve">. </w:t>
      </w:r>
      <w:proofErr w:type="spellStart"/>
      <w:r>
        <w:rPr>
          <w:rFonts w:eastAsia="Times New Roman" w:cs="Times New Roman"/>
          <w:szCs w:val="24"/>
        </w:rPr>
        <w:t>Έβδομον</w:t>
      </w:r>
      <w:proofErr w:type="spellEnd"/>
      <w:r>
        <w:rPr>
          <w:rFonts w:eastAsia="Times New Roman" w:cs="Times New Roman"/>
          <w:szCs w:val="24"/>
        </w:rPr>
        <w:t xml:space="preserve">, πλήρης εισαγωγή του μαθήματος της </w:t>
      </w:r>
      <w:r>
        <w:rPr>
          <w:rFonts w:eastAsia="Times New Roman" w:cs="Times New Roman"/>
          <w:szCs w:val="24"/>
        </w:rPr>
        <w:t>Ο</w:t>
      </w:r>
      <w:r>
        <w:rPr>
          <w:rFonts w:eastAsia="Times New Roman" w:cs="Times New Roman"/>
          <w:szCs w:val="24"/>
        </w:rPr>
        <w:t xml:space="preserve">δικής </w:t>
      </w:r>
      <w:r>
        <w:rPr>
          <w:rFonts w:eastAsia="Times New Roman" w:cs="Times New Roman"/>
          <w:szCs w:val="24"/>
        </w:rPr>
        <w:t>Α</w:t>
      </w:r>
      <w:r>
        <w:rPr>
          <w:rFonts w:eastAsia="Times New Roman" w:cs="Times New Roman"/>
          <w:szCs w:val="24"/>
        </w:rPr>
        <w:t>σφάλειας στην εκπαιδευτική διαδικασία.</w:t>
      </w:r>
    </w:p>
    <w:p w14:paraId="13C0C36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Βέβαια εδώ, κύριε Βουλευτά, έχω ένα ερώτημα. Πώς εσείς επί τριάντα ολόκληρα χρόνια της δικής σας διακυβέρνησης δεν είχατε ποτέ σκεφτεί να υπάρξει κάποιος σχεδι</w:t>
      </w:r>
      <w:r>
        <w:rPr>
          <w:rFonts w:eastAsia="Times New Roman" w:cs="Times New Roman"/>
          <w:szCs w:val="24"/>
        </w:rPr>
        <w:t>ασμός και κάποια συνέργεια με το Υπουργείο Παιδείας;</w:t>
      </w:r>
    </w:p>
    <w:p w14:paraId="13C0C36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λήξης της ομιλίας της κυρίας Υφυπουργού)</w:t>
      </w:r>
    </w:p>
    <w:p w14:paraId="13C0C36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w:t>
      </w:r>
    </w:p>
    <w:p w14:paraId="13C0C36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Τελευταίο αλλά εξίσου σημαντικό είναι ότι έχουν ήδη ξεκινήσει οι συνεδριάσεις της νομοπαρασκευαστικής</w:t>
      </w:r>
      <w:r>
        <w:rPr>
          <w:rFonts w:eastAsia="Times New Roman" w:cs="Times New Roman"/>
          <w:szCs w:val="24"/>
        </w:rPr>
        <w:t xml:space="preserve"> επιτροπής αναθεώρησης του Κώδικα Οδικής Κυκλοφορίας, όπως ανασυγκροτήθηκε με την υπ’ αριθμόν πρωτοκόλλου Δ4Β/56341/8777/9-12-2015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p>
    <w:p w14:paraId="13C0C365"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Τώρα η Διυπουργική Επιτροπή Οδικής Ασφάλειας, στην οποία αναφερθήκατε, σας υπενθυμίζω ότι συστάθηκε για πρώτη φορά το 2010, </w:t>
      </w:r>
      <w:proofErr w:type="spellStart"/>
      <w:r>
        <w:rPr>
          <w:rFonts w:eastAsia="Times New Roman"/>
          <w:szCs w:val="24"/>
        </w:rPr>
        <w:t>επανασυστάθηκε</w:t>
      </w:r>
      <w:proofErr w:type="spellEnd"/>
      <w:r>
        <w:rPr>
          <w:rFonts w:eastAsia="Times New Roman"/>
          <w:szCs w:val="24"/>
        </w:rPr>
        <w:t xml:space="preserve"> το 2014, οπότε και συνεδρίασε τότε μία και μοναδική φορά. </w:t>
      </w:r>
    </w:p>
    <w:p w14:paraId="13C0C366" w14:textId="77777777" w:rsidR="00F43B06" w:rsidRDefault="00440118">
      <w:pPr>
        <w:spacing w:line="600" w:lineRule="auto"/>
        <w:ind w:firstLine="720"/>
        <w:contextualSpacing/>
        <w:jc w:val="both"/>
        <w:rPr>
          <w:rFonts w:eastAsia="Times New Roman"/>
          <w:szCs w:val="24"/>
        </w:rPr>
      </w:pPr>
      <w:r>
        <w:rPr>
          <w:rFonts w:eastAsia="Times New Roman"/>
          <w:szCs w:val="24"/>
        </w:rPr>
        <w:t>Αυτό, λοιπόν, κύριε Βουλευτά, συνηγορεί στην άποψη ότι</w:t>
      </w:r>
      <w:r>
        <w:rPr>
          <w:rFonts w:eastAsia="Times New Roman"/>
          <w:szCs w:val="24"/>
        </w:rPr>
        <w:t>,</w:t>
      </w:r>
      <w:r>
        <w:rPr>
          <w:rFonts w:eastAsia="Times New Roman"/>
          <w:szCs w:val="24"/>
        </w:rPr>
        <w:t xml:space="preserve"> τό</w:t>
      </w:r>
      <w:r>
        <w:rPr>
          <w:rFonts w:eastAsia="Times New Roman"/>
          <w:szCs w:val="24"/>
        </w:rPr>
        <w:t>σο η Διυπουργική Επιτροπή όσο και το Εθνικό Συμβούλιο Οδικής Ασφάλειας, το οποίο δυστυχώς είναι πολυπληθέστατο και θα το αναμορφώσουμε, πρέπει να καταστούν ευέλικτες και λειτουργικές δομές, να αποκτήσουν νέα εργαλεία συντονισμού και άσκησης πολιτικής, όπως</w:t>
      </w:r>
      <w:r>
        <w:rPr>
          <w:rFonts w:eastAsia="Times New Roman"/>
          <w:szCs w:val="24"/>
        </w:rPr>
        <w:t xml:space="preserve"> είναι η κατανομή των διαθέσιμων πόρων.</w:t>
      </w:r>
    </w:p>
    <w:p w14:paraId="13C0C367"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Πάντως, ειλικρινά -και κλείνω με αυτό- προκαλεί πάρα πολύ μεγάλη απορία το ενδιαφέρον και η αγωνία που εκδηλώνεται για τη </w:t>
      </w:r>
      <w:r>
        <w:rPr>
          <w:rFonts w:eastAsia="Times New Roman"/>
          <w:szCs w:val="24"/>
        </w:rPr>
        <w:t>δ</w:t>
      </w:r>
      <w:r>
        <w:rPr>
          <w:rFonts w:eastAsia="Times New Roman"/>
          <w:szCs w:val="24"/>
        </w:rPr>
        <w:t xml:space="preserve">ιυπουργική </w:t>
      </w:r>
      <w:r>
        <w:rPr>
          <w:rFonts w:eastAsia="Times New Roman"/>
          <w:szCs w:val="24"/>
        </w:rPr>
        <w:t>ε</w:t>
      </w:r>
      <w:r>
        <w:rPr>
          <w:rFonts w:eastAsia="Times New Roman"/>
          <w:szCs w:val="24"/>
        </w:rPr>
        <w:t xml:space="preserve">πιτροπή, όταν στα τέσσερα χρόνια της δικής σας διακυβέρνησης η συγκεκριμένη </w:t>
      </w:r>
      <w:r>
        <w:rPr>
          <w:rFonts w:eastAsia="Times New Roman"/>
          <w:szCs w:val="24"/>
        </w:rPr>
        <w:t>ε</w:t>
      </w:r>
      <w:r>
        <w:rPr>
          <w:rFonts w:eastAsia="Times New Roman"/>
          <w:szCs w:val="24"/>
        </w:rPr>
        <w:t>πιτρ</w:t>
      </w:r>
      <w:r>
        <w:rPr>
          <w:rFonts w:eastAsia="Times New Roman"/>
          <w:szCs w:val="24"/>
        </w:rPr>
        <w:t>οπή συνεδρίασε μία και μοναδική φορά.</w:t>
      </w:r>
    </w:p>
    <w:p w14:paraId="13C0C368"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σκοπός της Κυβέρνησης, εφόσον μας υποβάλλετε το σχετικό ερώτημα, είναι η άμεση ενεργοποίησή τους, προκειμένου να διαμορφωθεί ολιστικά η πολιτική οδική ασφάλεια της χώρας.</w:t>
      </w:r>
    </w:p>
    <w:p w14:paraId="13C0C369"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Σας ευχαριστώ.</w:t>
      </w:r>
    </w:p>
    <w:p w14:paraId="13C0C36A" w14:textId="77777777" w:rsidR="00F43B06" w:rsidRDefault="00440118">
      <w:pPr>
        <w:spacing w:line="600" w:lineRule="auto"/>
        <w:ind w:firstLine="720"/>
        <w:contextualSpacing/>
        <w:jc w:val="both"/>
        <w:rPr>
          <w:rFonts w:eastAsia="Times New Roman"/>
          <w:b/>
          <w:szCs w:val="24"/>
        </w:rPr>
      </w:pPr>
      <w:r>
        <w:rPr>
          <w:rFonts w:eastAsia="Times New Roman"/>
          <w:b/>
          <w:szCs w:val="24"/>
        </w:rPr>
        <w:t>ΠΡΟΕΔΡΕΥΩΝ (</w:t>
      </w:r>
      <w:r>
        <w:rPr>
          <w:rFonts w:eastAsia="Times New Roman"/>
          <w:b/>
          <w:szCs w:val="24"/>
        </w:rPr>
        <w:t>Δημήτριος Κρεμαστινός):</w:t>
      </w:r>
      <w:r>
        <w:rPr>
          <w:rFonts w:eastAsia="Times New Roman"/>
          <w:szCs w:val="24"/>
        </w:rPr>
        <w:t xml:space="preserve"> Κύριε Καλαφάτη, έχετε τον λόγο για τρία λεπτά.</w:t>
      </w:r>
    </w:p>
    <w:p w14:paraId="13C0C36B"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ΣΤΑΥΡΟΣ ΚΑΛΑΦΑΤΗΣ: </w:t>
      </w:r>
      <w:r>
        <w:rPr>
          <w:rFonts w:eastAsia="Times New Roman"/>
          <w:szCs w:val="24"/>
        </w:rPr>
        <w:t>Ευχαριστώ πολύ.</w:t>
      </w:r>
    </w:p>
    <w:p w14:paraId="13C0C36C" w14:textId="77777777" w:rsidR="00F43B06" w:rsidRDefault="00440118">
      <w:pPr>
        <w:spacing w:line="600" w:lineRule="auto"/>
        <w:ind w:firstLine="720"/>
        <w:contextualSpacing/>
        <w:jc w:val="both"/>
        <w:rPr>
          <w:rFonts w:eastAsia="Times New Roman"/>
          <w:szCs w:val="24"/>
        </w:rPr>
      </w:pPr>
      <w:r>
        <w:rPr>
          <w:rFonts w:eastAsia="Times New Roman"/>
          <w:szCs w:val="24"/>
        </w:rPr>
        <w:t>Φοβάμαι, κυρία Υπουργέ, ότι δεν με καλύψατε καθόλου στην απάντησή σας. Κατ</w:t>
      </w:r>
      <w:r>
        <w:rPr>
          <w:rFonts w:eastAsia="Times New Roman"/>
          <w:szCs w:val="24"/>
        </w:rPr>
        <w:t xml:space="preserve">’ </w:t>
      </w:r>
      <w:r>
        <w:rPr>
          <w:rFonts w:eastAsia="Times New Roman"/>
          <w:szCs w:val="24"/>
        </w:rPr>
        <w:t>αρχάς να πω ότι η κασέτα</w:t>
      </w:r>
      <w:r>
        <w:rPr>
          <w:rFonts w:eastAsia="Times New Roman"/>
          <w:szCs w:val="24"/>
        </w:rPr>
        <w:t>,</w:t>
      </w:r>
      <w:r>
        <w:rPr>
          <w:rFonts w:eastAsia="Times New Roman"/>
          <w:szCs w:val="24"/>
        </w:rPr>
        <w:t xml:space="preserve"> την οποία χρησιμοποιείτε</w:t>
      </w:r>
      <w:r>
        <w:rPr>
          <w:rFonts w:eastAsia="Times New Roman"/>
          <w:szCs w:val="24"/>
        </w:rPr>
        <w:t>,</w:t>
      </w:r>
      <w:r>
        <w:rPr>
          <w:rFonts w:eastAsia="Times New Roman"/>
          <w:szCs w:val="24"/>
        </w:rPr>
        <w:t xml:space="preserve"> περί τριάντα χρόνων τη</w:t>
      </w:r>
      <w:r>
        <w:rPr>
          <w:rFonts w:eastAsia="Times New Roman"/>
          <w:szCs w:val="24"/>
        </w:rPr>
        <w:t>ς προηγούμενης διακυβέρνησης δεν έχει πλέον ακροατές, ακούγεται πολλές φορές πολύ καλά στα αυτιά των πολιτών, αλλά δεν έχει κανένα αποτέλεσμα τελικά, ξέρετε. Και επειδή έχει φθαρεί αυτή η κασέτα, αυτό το σύνθημα έχει πλέον χάσει και την αποτελεσματικότητα,</w:t>
      </w:r>
      <w:r>
        <w:rPr>
          <w:rFonts w:eastAsia="Times New Roman"/>
          <w:szCs w:val="24"/>
        </w:rPr>
        <w:t xml:space="preserve"> δεν λέει τίποτα. Και μάλιστα τη στιγμή που εσείς η ίδια ομολογείτε ότι υπάρχει ένα σχέδιο σε εφαρμογή που ξεκινάει από το 2011 και επεκτείνεται μέχρι το 2020. </w:t>
      </w:r>
    </w:p>
    <w:p w14:paraId="13C0C36D" w14:textId="77777777" w:rsidR="00F43B06" w:rsidRDefault="00440118">
      <w:pPr>
        <w:spacing w:line="600" w:lineRule="auto"/>
        <w:ind w:firstLine="720"/>
        <w:contextualSpacing/>
        <w:jc w:val="both"/>
        <w:rPr>
          <w:rFonts w:eastAsia="Times New Roman"/>
          <w:szCs w:val="24"/>
        </w:rPr>
      </w:pPr>
      <w:r>
        <w:rPr>
          <w:rFonts w:eastAsia="Times New Roman"/>
          <w:szCs w:val="24"/>
        </w:rPr>
        <w:t>Άρα, εκ των πραγμάτων</w:t>
      </w:r>
      <w:r>
        <w:rPr>
          <w:rFonts w:eastAsia="Times New Roman"/>
          <w:szCs w:val="24"/>
        </w:rPr>
        <w:t>,</w:t>
      </w:r>
      <w:r>
        <w:rPr>
          <w:rFonts w:eastAsia="Times New Roman"/>
          <w:szCs w:val="24"/>
        </w:rPr>
        <w:t xml:space="preserve"> αναιρείτε εσείς η ίδια με τον λόγο σας και με τα επιχειρήματά σας αυτό π</w:t>
      </w:r>
      <w:r>
        <w:rPr>
          <w:rFonts w:eastAsia="Times New Roman"/>
          <w:szCs w:val="24"/>
        </w:rPr>
        <w:t xml:space="preserve">ου πάτε να μας πείτε ότι εμείς δεν κάναμε τίποτα τριάντα χρόνια. Βεβαίως </w:t>
      </w:r>
      <w:r>
        <w:rPr>
          <w:rFonts w:eastAsia="Times New Roman"/>
          <w:szCs w:val="24"/>
        </w:rPr>
        <w:t>εσείς,</w:t>
      </w:r>
      <w:r>
        <w:rPr>
          <w:rFonts w:eastAsia="Times New Roman"/>
          <w:szCs w:val="24"/>
        </w:rPr>
        <w:t xml:space="preserve"> </w:t>
      </w:r>
      <w:r>
        <w:rPr>
          <w:rFonts w:eastAsia="Times New Roman"/>
          <w:szCs w:val="24"/>
        </w:rPr>
        <w:t>επίσης,</w:t>
      </w:r>
      <w:r>
        <w:rPr>
          <w:rFonts w:eastAsia="Times New Roman"/>
          <w:szCs w:val="24"/>
        </w:rPr>
        <w:t xml:space="preserve"> είπατε και ομολογήσατε ότι, εκτός από το γεγονός ότι το πρόγραμμα</w:t>
      </w:r>
      <w:r>
        <w:rPr>
          <w:rFonts w:eastAsia="Times New Roman"/>
          <w:szCs w:val="24"/>
        </w:rPr>
        <w:t>,</w:t>
      </w:r>
      <w:r>
        <w:rPr>
          <w:rFonts w:eastAsia="Times New Roman"/>
          <w:szCs w:val="24"/>
        </w:rPr>
        <w:t xml:space="preserve"> το οποίο είναι σε ισχύ</w:t>
      </w:r>
      <w:r>
        <w:rPr>
          <w:rFonts w:eastAsia="Times New Roman"/>
          <w:szCs w:val="24"/>
        </w:rPr>
        <w:t>,</w:t>
      </w:r>
      <w:r>
        <w:rPr>
          <w:rFonts w:eastAsia="Times New Roman"/>
          <w:szCs w:val="24"/>
        </w:rPr>
        <w:t xml:space="preserve"> εκπονήθηκε και τέθηκε </w:t>
      </w:r>
      <w:r>
        <w:rPr>
          <w:rFonts w:eastAsia="Times New Roman"/>
          <w:szCs w:val="24"/>
        </w:rPr>
        <w:lastRenderedPageBreak/>
        <w:t>σε εφαρμογή επί διακυβέρνησης</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άλλης, αλλά </w:t>
      </w:r>
      <w:r>
        <w:rPr>
          <w:rFonts w:eastAsia="Times New Roman"/>
          <w:szCs w:val="24"/>
        </w:rPr>
        <w:t>συνεχίστηκε από εμάς, πάντως υπήρχε μια σταθερή πορεία, είναι και το ζήτημα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της </w:t>
      </w:r>
      <w:r>
        <w:rPr>
          <w:rFonts w:eastAsia="Times New Roman"/>
          <w:szCs w:val="24"/>
        </w:rPr>
        <w:t>δ</w:t>
      </w:r>
      <w:r>
        <w:rPr>
          <w:rFonts w:eastAsia="Times New Roman"/>
          <w:szCs w:val="24"/>
        </w:rPr>
        <w:t xml:space="preserve">ιυπουργικής </w:t>
      </w:r>
      <w:r>
        <w:rPr>
          <w:rFonts w:eastAsia="Times New Roman"/>
          <w:szCs w:val="24"/>
        </w:rPr>
        <w:t>ε</w:t>
      </w:r>
      <w:r>
        <w:rPr>
          <w:rFonts w:eastAsia="Times New Roman"/>
          <w:szCs w:val="24"/>
        </w:rPr>
        <w:t>πιτροπής που συστάθηκε το 2000, για να είμαστε ακριβείς. Σωστά είπατε το 2010 και μετά το 2014. Μάλιστα, συνεδρίασε υπό τον τέως Πρόεδρο της Δημοκρατίας</w:t>
      </w:r>
      <w:r>
        <w:rPr>
          <w:rFonts w:eastAsia="Times New Roman"/>
          <w:szCs w:val="24"/>
        </w:rPr>
        <w:t>, τον κ. Κάρολο Παπούλια, και συστήνοντας βεβαίως και το Εθνικό Συμβούλιο Οδικής Ασφάλειας το 2010. Άρα, σε επίπεδο εφαρμογής και μέριμνας από την πλευρά των δικών μας κυβερνήσεων</w:t>
      </w:r>
      <w:r>
        <w:rPr>
          <w:rFonts w:eastAsia="Times New Roman"/>
          <w:szCs w:val="24"/>
        </w:rPr>
        <w:t>,</w:t>
      </w:r>
      <w:r>
        <w:rPr>
          <w:rFonts w:eastAsia="Times New Roman"/>
          <w:szCs w:val="24"/>
        </w:rPr>
        <w:t xml:space="preserve"> αποδεικνύεται έμπρακτα το ενδιαφέρον </w:t>
      </w:r>
      <w:r>
        <w:rPr>
          <w:rFonts w:eastAsia="Times New Roman"/>
          <w:szCs w:val="24"/>
        </w:rPr>
        <w:t xml:space="preserve">μας </w:t>
      </w:r>
      <w:r>
        <w:rPr>
          <w:rFonts w:eastAsia="Times New Roman"/>
          <w:szCs w:val="24"/>
        </w:rPr>
        <w:t xml:space="preserve">για ένα τόσο ζωτικό θέμα. </w:t>
      </w:r>
    </w:p>
    <w:p w14:paraId="13C0C36E" w14:textId="77777777" w:rsidR="00F43B06" w:rsidRDefault="00440118">
      <w:pPr>
        <w:spacing w:line="600" w:lineRule="auto"/>
        <w:ind w:firstLine="720"/>
        <w:contextualSpacing/>
        <w:jc w:val="both"/>
        <w:rPr>
          <w:rFonts w:eastAsia="Times New Roman"/>
          <w:szCs w:val="24"/>
        </w:rPr>
      </w:pPr>
      <w:r>
        <w:rPr>
          <w:rFonts w:eastAsia="Times New Roman"/>
          <w:szCs w:val="24"/>
        </w:rPr>
        <w:t>Σε σχέσ</w:t>
      </w:r>
      <w:r>
        <w:rPr>
          <w:rFonts w:eastAsia="Times New Roman"/>
          <w:szCs w:val="24"/>
        </w:rPr>
        <w:t>η με τα προγράμματα</w:t>
      </w:r>
      <w:r>
        <w:rPr>
          <w:rFonts w:eastAsia="Times New Roman"/>
          <w:szCs w:val="24"/>
        </w:rPr>
        <w:t>,</w:t>
      </w:r>
      <w:r>
        <w:rPr>
          <w:rFonts w:eastAsia="Times New Roman"/>
          <w:szCs w:val="24"/>
        </w:rPr>
        <w:t xml:space="preserve"> που αφορούν την επιτήρηση της κυκλοφορίας, την οδική ασφάλεια, την ασφαλή οδική υποδομή, βεβαίως αποτελούν κομμάτια του εθνικού σχεδίου για την οδική ασφάλεια. Μόνο που εκεί πέρα, ξέρετε, δεν μπορούν να μείνουν σε επίπεδο μονάχα μιας ο</w:t>
      </w:r>
      <w:r>
        <w:rPr>
          <w:rFonts w:eastAsia="Times New Roman"/>
          <w:szCs w:val="24"/>
        </w:rPr>
        <w:t xml:space="preserve">νοματολογίας ή θεματολογίας. Θα πρέπει να υπάρξει δουλειά. Και εκεί πέρα, όταν υπάρχει δουλειά, υπάρχει ένα πρόβλημα στην Κυβέρνηση. Παρεμπιπτόντως, η Κυβέρνηση υπήρχε και προτού έρθετε εσείς Υπουργός, που ήρθατε </w:t>
      </w:r>
      <w:r>
        <w:rPr>
          <w:rFonts w:eastAsia="Times New Roman"/>
          <w:szCs w:val="24"/>
        </w:rPr>
        <w:lastRenderedPageBreak/>
        <w:t>στους τέσσερις μήνες. Άρα αξιολογείται, κρί</w:t>
      </w:r>
      <w:r>
        <w:rPr>
          <w:rFonts w:eastAsia="Times New Roman"/>
          <w:szCs w:val="24"/>
        </w:rPr>
        <w:t>νεται η Κυβέρνηση από εμάς, από την Αντιπολίτευση γενικά</w:t>
      </w:r>
      <w:r>
        <w:rPr>
          <w:rFonts w:eastAsia="Times New Roman"/>
          <w:szCs w:val="24"/>
        </w:rPr>
        <w:t>,</w:t>
      </w:r>
      <w:r>
        <w:rPr>
          <w:rFonts w:eastAsia="Times New Roman"/>
          <w:szCs w:val="24"/>
        </w:rPr>
        <w:t xml:space="preserve"> στο πρόσωπό σας βέβαια.</w:t>
      </w:r>
    </w:p>
    <w:p w14:paraId="13C0C36F" w14:textId="77777777" w:rsidR="00F43B06" w:rsidRDefault="00440118">
      <w:pPr>
        <w:spacing w:line="600" w:lineRule="auto"/>
        <w:ind w:firstLine="720"/>
        <w:contextualSpacing/>
        <w:jc w:val="both"/>
        <w:rPr>
          <w:rFonts w:eastAsia="Times New Roman"/>
          <w:szCs w:val="24"/>
        </w:rPr>
      </w:pPr>
      <w:r>
        <w:rPr>
          <w:rFonts w:eastAsia="Times New Roman"/>
          <w:szCs w:val="24"/>
        </w:rPr>
        <w:t>Θέλω να σας πω</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ότι όταν ακούτε δουλειά, υπάρχει ένα πρόβλημα στην Κυβέρνηση, γιατί αυτά τα προγράμματα</w:t>
      </w:r>
      <w:r>
        <w:rPr>
          <w:rFonts w:eastAsia="Times New Roman"/>
          <w:szCs w:val="24"/>
        </w:rPr>
        <w:t>,</w:t>
      </w:r>
      <w:r>
        <w:rPr>
          <w:rFonts w:eastAsia="Times New Roman"/>
          <w:szCs w:val="24"/>
        </w:rPr>
        <w:t xml:space="preserve"> στα οποία αναφερθήκατε</w:t>
      </w:r>
      <w:r>
        <w:rPr>
          <w:rFonts w:eastAsia="Times New Roman"/>
          <w:szCs w:val="24"/>
        </w:rPr>
        <w:t>,</w:t>
      </w:r>
      <w:r>
        <w:rPr>
          <w:rFonts w:eastAsia="Times New Roman"/>
          <w:szCs w:val="24"/>
        </w:rPr>
        <w:t xml:space="preserve"> θα έπρεπε να εφαρμοστούν σε εθνικό, σε περιφερειακό και σε τοπικό επίπεδο, κάτι το οποίο προϋποθέτει και απαιτεί συστηματική συνεργασία, συντονισμό κάθετα και οριζόντια</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ριζόντια σε σχέση με τα άλλα συναρμόδια Υπουργεία και βεβαίως και κάθετα</w:t>
      </w:r>
      <w:r>
        <w:rPr>
          <w:rFonts w:eastAsia="Times New Roman"/>
          <w:szCs w:val="24"/>
        </w:rPr>
        <w:t>,</w:t>
      </w:r>
      <w:r>
        <w:rPr>
          <w:rFonts w:eastAsia="Times New Roman"/>
          <w:szCs w:val="24"/>
        </w:rPr>
        <w:t xml:space="preserve"> ώστε να μπ</w:t>
      </w:r>
      <w:r>
        <w:rPr>
          <w:rFonts w:eastAsia="Times New Roman"/>
          <w:szCs w:val="24"/>
        </w:rPr>
        <w:t>ορέσει να φτάσει το περιεχόμενο των προγραμμάτων αυτών τελικά στον ίδιο τον πολίτη.</w:t>
      </w:r>
    </w:p>
    <w:p w14:paraId="13C0C370" w14:textId="77777777" w:rsidR="00F43B06" w:rsidRDefault="00440118">
      <w:pPr>
        <w:spacing w:line="600" w:lineRule="auto"/>
        <w:ind w:firstLine="720"/>
        <w:contextualSpacing/>
        <w:jc w:val="both"/>
        <w:rPr>
          <w:rFonts w:eastAsia="Times New Roman"/>
          <w:szCs w:val="24"/>
        </w:rPr>
      </w:pPr>
      <w:r>
        <w:rPr>
          <w:rFonts w:eastAsia="Times New Roman"/>
          <w:szCs w:val="24"/>
        </w:rPr>
        <w:t>Θα ήθελα να πω, βεβαίως, ότι υπάρχει και μια σειρά άλλων ανησυχητικών ευρημάτων, τα οποία έχουν κατατεθεί στη Βουλή από γνωστό αυτοκινητιστή, που τον ξέρει όλη η Ελλάδα, τα οποία είναι επίσης καταλυτικά. Θα αναφέρω μονάχα ότι σε έναν χρόνο περίπου είχαμε χ</w:t>
      </w:r>
      <w:r>
        <w:rPr>
          <w:rFonts w:eastAsia="Times New Roman"/>
          <w:szCs w:val="24"/>
        </w:rPr>
        <w:t>ίλιους εξακόσιους νεκρούς και είκοσι χιλιάδες τραυματίες σε τροχαία ατυχήματα. Και ενώ σε όλες τις χώρες είχαμε μείωση τροχαίων ατυχημάτων από 20% έως ακόμη και 99%, στη Σουηδία παραδείγματος χάρ</w:t>
      </w:r>
      <w:r>
        <w:rPr>
          <w:rFonts w:eastAsia="Times New Roman"/>
          <w:szCs w:val="24"/>
        </w:rPr>
        <w:t>ιν</w:t>
      </w:r>
      <w:r>
        <w:rPr>
          <w:rFonts w:eastAsia="Times New Roman"/>
          <w:szCs w:val="24"/>
        </w:rPr>
        <w:t xml:space="preserve">, στην Ελλάδα είχαμε αύξηση </w:t>
      </w:r>
      <w:r>
        <w:rPr>
          <w:rFonts w:eastAsia="Times New Roman"/>
          <w:szCs w:val="24"/>
        </w:rPr>
        <w:lastRenderedPageBreak/>
        <w:t>κατά 60% με τον συνδυασμό ποιότ</w:t>
      </w:r>
      <w:r>
        <w:rPr>
          <w:rFonts w:eastAsia="Times New Roman"/>
          <w:szCs w:val="24"/>
        </w:rPr>
        <w:t xml:space="preserve">ητας δρόμων και επικίνδυνων οδηγών να μας κατατάσσει, όπως ακούστηκε στην αρμόδια </w:t>
      </w:r>
      <w:r>
        <w:rPr>
          <w:rFonts w:eastAsia="Times New Roman"/>
          <w:szCs w:val="24"/>
        </w:rPr>
        <w:t>ε</w:t>
      </w:r>
      <w:r>
        <w:rPr>
          <w:rFonts w:eastAsia="Times New Roman"/>
          <w:szCs w:val="24"/>
        </w:rPr>
        <w:t>πιτροπή της Βουλής, στην τελευταία θέση των είκοσι οκτώ της Ευρωπαϊκής Ένωσης από πλευράς οδικής ασφάλειας.</w:t>
      </w:r>
    </w:p>
    <w:p w14:paraId="13C0C371" w14:textId="77777777" w:rsidR="00F43B06" w:rsidRDefault="00440118">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το</w:t>
      </w:r>
      <w:r>
        <w:rPr>
          <w:rFonts w:eastAsia="Times New Roman" w:cs="Times New Roman"/>
          <w:szCs w:val="24"/>
        </w:rPr>
        <w:t>υ κυρίου Βουλευτή)</w:t>
      </w:r>
    </w:p>
    <w:p w14:paraId="13C0C372" w14:textId="77777777" w:rsidR="00F43B06" w:rsidRDefault="00440118">
      <w:pPr>
        <w:spacing w:line="600" w:lineRule="auto"/>
        <w:ind w:firstLine="720"/>
        <w:contextualSpacing/>
        <w:jc w:val="both"/>
        <w:rPr>
          <w:rFonts w:eastAsia="Times New Roman"/>
          <w:szCs w:val="24"/>
        </w:rPr>
      </w:pPr>
      <w:r>
        <w:rPr>
          <w:rFonts w:eastAsia="Times New Roman"/>
          <w:szCs w:val="24"/>
        </w:rPr>
        <w:t>Κλείνω και αναφέρομαι στο ζήτημα των μελετών. Δεν ξέρω αν αναφέρεστε σε μελέτες</w:t>
      </w:r>
      <w:r>
        <w:rPr>
          <w:rFonts w:eastAsia="Times New Roman"/>
          <w:szCs w:val="24"/>
        </w:rPr>
        <w:t>,</w:t>
      </w:r>
      <w:r>
        <w:rPr>
          <w:rFonts w:eastAsia="Times New Roman"/>
          <w:szCs w:val="24"/>
        </w:rPr>
        <w:t xml:space="preserve"> οι οποίες ουσιαστικά θα αφορούν κάθε νομό ξεχωριστά ή στους μεγάλους νομούς θα πρέπει να γίνονται και δύο μελέτες. </w:t>
      </w:r>
    </w:p>
    <w:p w14:paraId="13C0C373" w14:textId="77777777" w:rsidR="00F43B06" w:rsidRDefault="00440118">
      <w:pPr>
        <w:spacing w:line="600" w:lineRule="auto"/>
        <w:ind w:firstLine="720"/>
        <w:contextualSpacing/>
        <w:jc w:val="both"/>
        <w:rPr>
          <w:rFonts w:eastAsia="Times New Roman"/>
          <w:szCs w:val="24"/>
        </w:rPr>
      </w:pPr>
      <w:r>
        <w:rPr>
          <w:rFonts w:eastAsia="Times New Roman"/>
          <w:szCs w:val="24"/>
        </w:rPr>
        <w:t>Ρωτώ, όμως, και θέλω να μάθω, παραδείγμα</w:t>
      </w:r>
      <w:r>
        <w:rPr>
          <w:rFonts w:eastAsia="Times New Roman"/>
          <w:szCs w:val="24"/>
        </w:rPr>
        <w:t>τος χάρ</w:t>
      </w:r>
      <w:r>
        <w:rPr>
          <w:rFonts w:eastAsia="Times New Roman"/>
          <w:szCs w:val="24"/>
        </w:rPr>
        <w:t>ιν</w:t>
      </w:r>
      <w:r>
        <w:rPr>
          <w:rFonts w:eastAsia="Times New Roman"/>
          <w:szCs w:val="24"/>
        </w:rPr>
        <w:t>, αν έχουν ολοκληρωθεί αυτές οι μελέτες, αν υπάρχουν ή δεν υπάρχουν –κάνατε μια αναφορά- κι αν υπάρχει και πρόβλεψη στο ΕΣΠΑ -γιατί αυτή είναι μια έμπρακτη απόδειξη της μέριμνας και του ενδιαφέροντος της Κυβέρνησης για την οδική ασφάλεια- για τη χ</w:t>
      </w:r>
      <w:r>
        <w:rPr>
          <w:rFonts w:eastAsia="Times New Roman"/>
          <w:szCs w:val="24"/>
        </w:rPr>
        <w:t xml:space="preserve">ρηματοδότηση και την υλοποίηση των προγραμμάτων αυτών. </w:t>
      </w:r>
    </w:p>
    <w:p w14:paraId="13C0C374"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Κυρία Υπουργέ, ξέρετε ότι υπάρχουν ζητήματα, όπως είναι το θέμα της οδικής ασφάλειας, τα οποία ενδεχομένως να μην είναι στον σκληρό πυρήνα της πολιτικής αντιπαράθεσης. Σίγουρα, όμως, αυτό το πολύ ευαί</w:t>
      </w:r>
      <w:r>
        <w:rPr>
          <w:rFonts w:eastAsia="Times New Roman"/>
          <w:szCs w:val="24"/>
        </w:rPr>
        <w:t>σθητο σημείο, που είναι, αν θέλετε, μια σύγχρονη γενοκτονία εις βάρος των Ελλήνων, δεν αποτελεί πεδίο κατασκευής εχθρών για την Κυβέρνηση, κάτι το οποίο αποτελεί μια προσφιλή, κλασική μέθοδο της Κυβέρνησης για άλλα ζητήματα, τα οποία ουσιαστικά δεν έχουν κ</w:t>
      </w:r>
      <w:r>
        <w:rPr>
          <w:rFonts w:eastAsia="Times New Roman"/>
          <w:szCs w:val="24"/>
        </w:rPr>
        <w:t>α</w:t>
      </w:r>
      <w:r>
        <w:rPr>
          <w:rFonts w:eastAsia="Times New Roman"/>
          <w:szCs w:val="24"/>
        </w:rPr>
        <w:t>μ</w:t>
      </w:r>
      <w:r>
        <w:rPr>
          <w:rFonts w:eastAsia="Times New Roman"/>
          <w:szCs w:val="24"/>
        </w:rPr>
        <w:t>μία σχέση με ένα τόσο ευαίσθητο και λεπτό θέμα, όπως είναι αυτό της βελτίωσης της οδικής ασφάλειας.</w:t>
      </w:r>
    </w:p>
    <w:p w14:paraId="13C0C375"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Ευχαριστώ πολύ.  </w:t>
      </w:r>
    </w:p>
    <w:p w14:paraId="13C0C376"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13C0C377"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Κυρία Υφυπουργέ, έχετε τον λόγο για τρία λεπτά. </w:t>
      </w:r>
    </w:p>
    <w:p w14:paraId="13C0C378"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ΜΑΡΙΝΑ ΧΡΥΣΟΒΕΛΩΝΗ (Υφυπουργός </w:t>
      </w:r>
      <w:r>
        <w:rPr>
          <w:rFonts w:eastAsia="Times New Roman"/>
          <w:b/>
          <w:szCs w:val="24"/>
        </w:rPr>
        <w:t>Υ</w:t>
      </w:r>
      <w:r>
        <w:rPr>
          <w:rFonts w:eastAsia="Times New Roman"/>
          <w:b/>
          <w:szCs w:val="24"/>
        </w:rPr>
        <w:t>ποδομών,</w:t>
      </w:r>
      <w:r>
        <w:rPr>
          <w:rFonts w:eastAsia="Times New Roman"/>
          <w:b/>
          <w:szCs w:val="24"/>
        </w:rPr>
        <w:t xml:space="preserve"> Μεταφορών και Δικτύων): </w:t>
      </w:r>
      <w:r>
        <w:rPr>
          <w:rFonts w:eastAsia="Times New Roman"/>
          <w:szCs w:val="24"/>
        </w:rPr>
        <w:t xml:space="preserve">Κύριε Βουλευτά, σας άκουσα πάρα πολύ προσεκτικά. </w:t>
      </w:r>
    </w:p>
    <w:p w14:paraId="13C0C379"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Θέλω να ξέρετε ότι σε καμ</w:t>
      </w:r>
      <w:r>
        <w:rPr>
          <w:rFonts w:eastAsia="Times New Roman"/>
          <w:szCs w:val="24"/>
        </w:rPr>
        <w:t>μ</w:t>
      </w:r>
      <w:r>
        <w:rPr>
          <w:rFonts w:eastAsia="Times New Roman"/>
          <w:szCs w:val="24"/>
        </w:rPr>
        <w:t xml:space="preserve">ία περίπτωση δεν ήρθα εδώ με τη διάθεση της αντιπαράθεσης, γιατί πραγματικά θεωρώ ότι το θέμα της οδικής ασφάλειας είναι ένα θέμα το οποίο αφορά όλους μας </w:t>
      </w:r>
      <w:r>
        <w:rPr>
          <w:rFonts w:eastAsia="Times New Roman"/>
          <w:szCs w:val="24"/>
        </w:rPr>
        <w:t xml:space="preserve">και είναι ένα θέμα το οποίο πρέπει να το αντιμετωπίζουμε πάνω από κόμματα και πέρα από οποιεσδήποτε πολιτικές αντιπαραθέσεις. </w:t>
      </w:r>
    </w:p>
    <w:p w14:paraId="13C0C37A" w14:textId="77777777" w:rsidR="00F43B06" w:rsidRDefault="00440118">
      <w:pPr>
        <w:spacing w:line="600" w:lineRule="auto"/>
        <w:ind w:firstLine="720"/>
        <w:contextualSpacing/>
        <w:jc w:val="both"/>
        <w:rPr>
          <w:rFonts w:eastAsia="Times New Roman"/>
          <w:szCs w:val="24"/>
        </w:rPr>
      </w:pPr>
      <w:r>
        <w:rPr>
          <w:rFonts w:eastAsia="Times New Roman"/>
          <w:szCs w:val="24"/>
        </w:rPr>
        <w:t>Αυτά στα οποία αναφέρθηκα, κάνοντας αναφορά στην περίοδο της δικής σας διακυβέρνησης, αποτελούν απλώς κάποιες διαπιστώσεις, χωρίς</w:t>
      </w:r>
      <w:r>
        <w:rPr>
          <w:rFonts w:eastAsia="Times New Roman"/>
          <w:szCs w:val="24"/>
        </w:rPr>
        <w:t xml:space="preserve"> όμως κα</w:t>
      </w:r>
      <w:r>
        <w:rPr>
          <w:rFonts w:eastAsia="Times New Roman"/>
          <w:szCs w:val="24"/>
        </w:rPr>
        <w:t>μ</w:t>
      </w:r>
      <w:r>
        <w:rPr>
          <w:rFonts w:eastAsia="Times New Roman"/>
          <w:szCs w:val="24"/>
        </w:rPr>
        <w:t>μία απολύτως διάθεση αντιπαράθεσης, γιατί πραγματικά θεωρώ ότι το έργο της οδικής ασφάλειας είναι ένα έργο το οποίο εξελίσσεται –ή μάλλον έτσι πρέπει να συμβαίνει- κατά τη διάρκεια κάθε κυβερνητικής θητείας, είναι δηλαδή ένα πρόγραμμα το οποίο είν</w:t>
      </w:r>
      <w:r>
        <w:rPr>
          <w:rFonts w:eastAsia="Times New Roman"/>
          <w:szCs w:val="24"/>
        </w:rPr>
        <w:t>αι δυναμικά εξελισσόμενο μέσα στον χρόνο.</w:t>
      </w:r>
    </w:p>
    <w:p w14:paraId="13C0C37B" w14:textId="77777777" w:rsidR="00F43B06" w:rsidRDefault="00440118">
      <w:pPr>
        <w:spacing w:line="600" w:lineRule="auto"/>
        <w:ind w:firstLine="720"/>
        <w:contextualSpacing/>
        <w:jc w:val="both"/>
        <w:rPr>
          <w:rFonts w:eastAsia="Times New Roman"/>
          <w:szCs w:val="24"/>
        </w:rPr>
      </w:pPr>
      <w:r>
        <w:rPr>
          <w:rFonts w:eastAsia="Times New Roman"/>
          <w:szCs w:val="24"/>
        </w:rPr>
        <w:t>Η στόχευση, λοιπόν, της Κυβέρνησης, φαντάζομαι θα το καταλάβατε από όσα είπα, είναι πραγματικά να μπορέσει να επενδύσει και να πετύχει την αναστροφή αυτού του κλίματος, το οποίο είναι αρνητικό προς το παρόν, ώστε ν</w:t>
      </w:r>
      <w:r>
        <w:rPr>
          <w:rFonts w:eastAsia="Times New Roman"/>
          <w:szCs w:val="24"/>
        </w:rPr>
        <w:t xml:space="preserve">α μπορέσει να δημιουργηθεί μια νέα αντίληψη για την οδική ασφάλεια, η οποία θα </w:t>
      </w:r>
      <w:r>
        <w:rPr>
          <w:rFonts w:eastAsia="Times New Roman"/>
          <w:szCs w:val="24"/>
        </w:rPr>
        <w:lastRenderedPageBreak/>
        <w:t xml:space="preserve">προκαλέσει και θα επιφέρει μια οριστική αλλαγή επί τα </w:t>
      </w:r>
      <w:proofErr w:type="spellStart"/>
      <w:r>
        <w:rPr>
          <w:rFonts w:eastAsia="Times New Roman"/>
          <w:szCs w:val="24"/>
        </w:rPr>
        <w:t>βελτίω</w:t>
      </w:r>
      <w:proofErr w:type="spellEnd"/>
      <w:r>
        <w:rPr>
          <w:rFonts w:eastAsia="Times New Roman"/>
          <w:szCs w:val="24"/>
        </w:rPr>
        <w:t xml:space="preserve"> της σημερινής κατάστασης που επικρατεί στη χώρα μας. </w:t>
      </w:r>
    </w:p>
    <w:p w14:paraId="13C0C37C" w14:textId="77777777" w:rsidR="00F43B06" w:rsidRDefault="00440118">
      <w:pPr>
        <w:spacing w:line="600" w:lineRule="auto"/>
        <w:ind w:firstLine="720"/>
        <w:contextualSpacing/>
        <w:jc w:val="both"/>
        <w:rPr>
          <w:rFonts w:eastAsia="Times New Roman"/>
          <w:szCs w:val="24"/>
        </w:rPr>
      </w:pPr>
      <w:r>
        <w:rPr>
          <w:rFonts w:eastAsia="Times New Roman"/>
          <w:szCs w:val="24"/>
        </w:rPr>
        <w:t>Σε αυτό, λοιπόν, το πλαίσιο εντάσσεται και η σχετική πολύ αναλ</w:t>
      </w:r>
      <w:r>
        <w:rPr>
          <w:rFonts w:eastAsia="Times New Roman"/>
          <w:szCs w:val="24"/>
        </w:rPr>
        <w:t>υτική παρέμβαση</w:t>
      </w:r>
      <w:r>
        <w:rPr>
          <w:rFonts w:eastAsia="Times New Roman"/>
          <w:szCs w:val="24"/>
        </w:rPr>
        <w:t>,</w:t>
      </w:r>
      <w:r>
        <w:rPr>
          <w:rFonts w:eastAsia="Times New Roman"/>
          <w:szCs w:val="24"/>
        </w:rPr>
        <w:t xml:space="preserve"> την οποία έκανα στην Ειδική Μόνιμη Επιτροπή Οδικής Ασφάλειας</w:t>
      </w:r>
      <w:r>
        <w:rPr>
          <w:rFonts w:eastAsia="Times New Roman"/>
          <w:szCs w:val="24"/>
        </w:rPr>
        <w:t>,</w:t>
      </w:r>
      <w:r>
        <w:rPr>
          <w:rFonts w:eastAsia="Times New Roman"/>
          <w:szCs w:val="24"/>
        </w:rPr>
        <w:t xml:space="preserve"> που λειτουργεί στη Βουλή, στην οποία κι εσείς αναφερθήκατε προηγουμένως, αλλά και η πάρα πολύ δυναμική παρουσία και εκπροσώπηση της χώρας στο άτυπο Συμβούλιο Υπουργών Μεταφορών </w:t>
      </w:r>
      <w:r>
        <w:rPr>
          <w:rFonts w:eastAsia="Times New Roman"/>
          <w:szCs w:val="24"/>
        </w:rPr>
        <w:t xml:space="preserve">και Περιβάλλοντος της Ευρωπαϊκής Ένωσης, όπου παρέστην και εκπροσώπησα την ελληνική Κυβέρνηση και το Υπουργείο, το οποίο έλαβε χώρα στο Άμστερνταμ, όπως στη συνέχεια και στην Υπουργική Σύνοδο του Διεθνούς Φόρουμ Μεταφορών, η οποία έλαβε χώρα πριν από λίγο </w:t>
      </w:r>
      <w:r>
        <w:rPr>
          <w:rFonts w:eastAsia="Times New Roman"/>
          <w:szCs w:val="24"/>
        </w:rPr>
        <w:t>καιρό στη Λειψία, με σκοπό την ανάδειξη –και θεωρώ ότι αυτό είναι πάρα πολύ σημαντικό- νέων μοντέλων μεταφοράς</w:t>
      </w:r>
      <w:r>
        <w:rPr>
          <w:rFonts w:eastAsia="Times New Roman"/>
          <w:szCs w:val="24"/>
        </w:rPr>
        <w:t>,</w:t>
      </w:r>
      <w:r>
        <w:rPr>
          <w:rFonts w:eastAsia="Times New Roman"/>
          <w:szCs w:val="24"/>
        </w:rPr>
        <w:t xml:space="preserve"> που στόχο έχουν την ενίσχυση του επιπέδου της οδικής ασφάλειας, όπως αυτά είναι τα ευφυή συστήματα μεταφορών.</w:t>
      </w:r>
    </w:p>
    <w:p w14:paraId="13C0C37D"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Από εκεί και πέρα, στα όσα πιο εξε</w:t>
      </w:r>
      <w:r>
        <w:rPr>
          <w:rFonts w:eastAsia="Times New Roman"/>
          <w:szCs w:val="24"/>
        </w:rPr>
        <w:t>ιδικευμένα θέματα αναφερθήκατε, θέλω να σας πω ότι εγώ προσωπικά, ως έχουσα το χαρτοφυλάκιο των μεταφορών, θα είμαι πάντα στη διάθεσή σας, οποτεδήποτε θελήσετε, να σας δώσω και συγκεκριμένα στοιχεία και συγκεκριμένες απαντήσεις γι’ αυτά στα οποία αναφερθήκ</w:t>
      </w:r>
      <w:r>
        <w:rPr>
          <w:rFonts w:eastAsia="Times New Roman"/>
          <w:szCs w:val="24"/>
        </w:rPr>
        <w:t>ατε</w:t>
      </w:r>
      <w:r>
        <w:rPr>
          <w:rFonts w:eastAsia="Times New Roman"/>
          <w:szCs w:val="24"/>
        </w:rPr>
        <w:t>,</w:t>
      </w:r>
      <w:r>
        <w:rPr>
          <w:rFonts w:eastAsia="Times New Roman"/>
          <w:szCs w:val="24"/>
        </w:rPr>
        <w:t xml:space="preserve"> όσον αφορά τις χρηματοδοτήσεις από το ΕΣΠΑ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13C0C37E" w14:textId="77777777" w:rsidR="00F43B06" w:rsidRDefault="00440118">
      <w:pPr>
        <w:spacing w:line="600" w:lineRule="auto"/>
        <w:ind w:firstLine="720"/>
        <w:contextualSpacing/>
        <w:jc w:val="both"/>
        <w:rPr>
          <w:rFonts w:eastAsia="Times New Roman"/>
          <w:szCs w:val="24"/>
        </w:rPr>
      </w:pPr>
      <w:r>
        <w:rPr>
          <w:rFonts w:eastAsia="Times New Roman"/>
          <w:szCs w:val="24"/>
        </w:rPr>
        <w:t>Θα είμαι πάντοτε στη διάθεσή σας, όπως θα είμαι και στη διάθεση του οποιουδήποτε Βουλευτή θελήσει την οποιαδήποτε συνεργασία στο θέμα της οδικής ασφάλειας, γιατί πραγματικά, κύριε Βουλευτά, πιστεύω ότι για να μπορέσουμε να έχουμε θετικά αποτελέσματα στην ο</w:t>
      </w:r>
      <w:r>
        <w:rPr>
          <w:rFonts w:eastAsia="Times New Roman"/>
          <w:szCs w:val="24"/>
        </w:rPr>
        <w:t xml:space="preserve">δική ασφάλεια, πρέπει να υπάρχει σύμπραξη και συνεργασία. </w:t>
      </w:r>
    </w:p>
    <w:p w14:paraId="13C0C37F" w14:textId="77777777" w:rsidR="00F43B06" w:rsidRDefault="00440118">
      <w:pPr>
        <w:spacing w:line="600" w:lineRule="auto"/>
        <w:ind w:firstLine="720"/>
        <w:contextualSpacing/>
        <w:jc w:val="both"/>
        <w:rPr>
          <w:rFonts w:eastAsia="Times New Roman"/>
          <w:szCs w:val="24"/>
        </w:rPr>
      </w:pPr>
      <w:r>
        <w:rPr>
          <w:rFonts w:eastAsia="Times New Roman"/>
          <w:szCs w:val="24"/>
        </w:rPr>
        <w:t>Κλείνοντας, θα μου επιτρέψετε να σας πω ότι στην παρουσία</w:t>
      </w:r>
      <w:r>
        <w:rPr>
          <w:rFonts w:eastAsia="Times New Roman"/>
          <w:szCs w:val="24"/>
        </w:rPr>
        <w:t>,</w:t>
      </w:r>
      <w:r>
        <w:rPr>
          <w:rFonts w:eastAsia="Times New Roman"/>
          <w:szCs w:val="24"/>
        </w:rPr>
        <w:t xml:space="preserve"> την οποία είχα στην αρμόδια </w:t>
      </w:r>
      <w:r>
        <w:rPr>
          <w:rFonts w:eastAsia="Times New Roman"/>
          <w:szCs w:val="24"/>
        </w:rPr>
        <w:t>ε</w:t>
      </w:r>
      <w:r>
        <w:rPr>
          <w:rFonts w:eastAsia="Times New Roman"/>
          <w:szCs w:val="24"/>
        </w:rPr>
        <w:t>πιτροπή της Βουλής</w:t>
      </w:r>
      <w:r>
        <w:rPr>
          <w:rFonts w:eastAsia="Times New Roman"/>
          <w:szCs w:val="24"/>
        </w:rPr>
        <w:t>,</w:t>
      </w:r>
      <w:r>
        <w:rPr>
          <w:rFonts w:eastAsia="Times New Roman"/>
          <w:szCs w:val="24"/>
        </w:rPr>
        <w:t xml:space="preserve"> διέγνωσα με πολύ μεγάλη χαρά ότι πράγματι υπάρχει αυτή η βούληση από όλες τις πτέρυγες το</w:t>
      </w:r>
      <w:r>
        <w:rPr>
          <w:rFonts w:eastAsia="Times New Roman"/>
          <w:szCs w:val="24"/>
        </w:rPr>
        <w:t xml:space="preserve">υ ελληνικού Κοινοβουλίου. </w:t>
      </w:r>
    </w:p>
    <w:p w14:paraId="13C0C380"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Ευχαριστώ.           </w:t>
      </w:r>
    </w:p>
    <w:p w14:paraId="13C0C38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Σας ευχαριστώ και εγώ, κυρία </w:t>
      </w:r>
      <w:proofErr w:type="spellStart"/>
      <w:r>
        <w:rPr>
          <w:rFonts w:eastAsia="Times New Roman" w:cs="Times New Roman"/>
          <w:szCs w:val="24"/>
        </w:rPr>
        <w:t>Χρυσοβελώνη</w:t>
      </w:r>
      <w:proofErr w:type="spellEnd"/>
      <w:r>
        <w:rPr>
          <w:rFonts w:eastAsia="Times New Roman" w:cs="Times New Roman"/>
          <w:szCs w:val="24"/>
        </w:rPr>
        <w:t>.</w:t>
      </w:r>
    </w:p>
    <w:p w14:paraId="13C0C38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szCs w:val="24"/>
        </w:rPr>
        <w:t xml:space="preserve">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έξι εκπαιδευτικοί συνοδοί τους από το </w:t>
      </w:r>
      <w:r>
        <w:rPr>
          <w:rFonts w:eastAsia="Times New Roman" w:cs="Times New Roman"/>
          <w:szCs w:val="24"/>
        </w:rPr>
        <w:t>Βρετανικό Σχολείο Αγίας Αικατερίνης.</w:t>
      </w:r>
    </w:p>
    <w:p w14:paraId="13C0C38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13C0C384" w14:textId="77777777" w:rsidR="00F43B06" w:rsidRDefault="0044011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3C0C38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Παρακολουθείτε μια συνεδρίαση του κοινοβουλευτικού ελέγχου, </w:t>
      </w:r>
      <w:r>
        <w:rPr>
          <w:rFonts w:eastAsia="Times New Roman" w:cs="Times New Roman"/>
          <w:szCs w:val="24"/>
        </w:rPr>
        <w:t>κατά την οποία</w:t>
      </w:r>
      <w:r>
        <w:rPr>
          <w:rFonts w:eastAsia="Times New Roman" w:cs="Times New Roman"/>
          <w:szCs w:val="24"/>
        </w:rPr>
        <w:t xml:space="preserve"> οι Βουλευτές προσέρχονται στη Βουλή με ειδικές ερωτήσεις προς τους Υ</w:t>
      </w:r>
      <w:r>
        <w:rPr>
          <w:rFonts w:eastAsia="Times New Roman" w:cs="Times New Roman"/>
          <w:szCs w:val="24"/>
        </w:rPr>
        <w:t>πουργούς, προκειμένου να επιλυθούν διάφορα προβλήματα, γι’ αυτό και δεν βλέπετε στην Ολομέλεια πάρα πολλούς Βουλευτές.</w:t>
      </w:r>
    </w:p>
    <w:p w14:paraId="13C0C38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w:t>
      </w:r>
      <w:r>
        <w:rPr>
          <w:rFonts w:eastAsia="Times New Roman" w:cs="Times New Roman"/>
          <w:szCs w:val="24"/>
        </w:rPr>
        <w:t xml:space="preserve"> η Βουλευτής κ. Θεοδώρα Μπακογιάννη ζητεί, για προσωπικούς λόγους, άδεια εικοσιτετράωρης απουσίας στο εξωτερ</w:t>
      </w:r>
      <w:r>
        <w:rPr>
          <w:rFonts w:eastAsia="Times New Roman" w:cs="Times New Roman"/>
          <w:szCs w:val="24"/>
        </w:rPr>
        <w:t>ικό για την Παρασκευή 17 Ιουνίου</w:t>
      </w:r>
      <w:r>
        <w:rPr>
          <w:rFonts w:eastAsia="Times New Roman" w:cs="Times New Roman"/>
          <w:szCs w:val="24"/>
        </w:rPr>
        <w:t xml:space="preserve"> 2016</w:t>
      </w:r>
      <w:r>
        <w:rPr>
          <w:rFonts w:eastAsia="Times New Roman" w:cs="Times New Roman"/>
          <w:szCs w:val="24"/>
        </w:rPr>
        <w:t>. Η Βουλή εγκρίνει;</w:t>
      </w:r>
    </w:p>
    <w:p w14:paraId="13C0C38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13C0C38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13C0C38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Επίσης, ο</w:t>
      </w:r>
      <w:r>
        <w:rPr>
          <w:rFonts w:eastAsia="Times New Roman" w:cs="Times New Roman"/>
          <w:szCs w:val="24"/>
        </w:rPr>
        <w:t xml:space="preserve"> Βουλευτής Μαγνησίας της Νέας Δημοκρατίας κ. Χρήστος </w:t>
      </w:r>
      <w:proofErr w:type="spellStart"/>
      <w:r>
        <w:rPr>
          <w:rFonts w:eastAsia="Times New Roman" w:cs="Times New Roman"/>
          <w:szCs w:val="24"/>
        </w:rPr>
        <w:t>Μπουκώρος</w:t>
      </w:r>
      <w:proofErr w:type="spellEnd"/>
      <w:r>
        <w:rPr>
          <w:rFonts w:eastAsia="Times New Roman" w:cs="Times New Roman"/>
          <w:szCs w:val="24"/>
        </w:rPr>
        <w:t xml:space="preserve"> ζητεί άδε</w:t>
      </w:r>
      <w:r>
        <w:rPr>
          <w:rFonts w:eastAsia="Times New Roman" w:cs="Times New Roman"/>
          <w:szCs w:val="24"/>
        </w:rPr>
        <w:t>ια ολιγοήμερης απουσίας στο εξωτερικό από 1</w:t>
      </w:r>
      <w:r>
        <w:rPr>
          <w:rFonts w:eastAsia="Times New Roman" w:cs="Times New Roman"/>
          <w:szCs w:val="24"/>
        </w:rPr>
        <w:t xml:space="preserve"> Ιουλίου</w:t>
      </w:r>
      <w:r>
        <w:rPr>
          <w:rFonts w:eastAsia="Times New Roman" w:cs="Times New Roman"/>
          <w:szCs w:val="24"/>
        </w:rPr>
        <w:t xml:space="preserve"> έως 7 Ιουλίου 2016. Η Βουλή εγκρίνει;</w:t>
      </w:r>
    </w:p>
    <w:p w14:paraId="13C0C38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13C0C38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13C0C38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w:t>
      </w:r>
      <w:r>
        <w:rPr>
          <w:rFonts w:eastAsia="Times New Roman" w:cs="Times New Roman"/>
          <w:szCs w:val="24"/>
        </w:rPr>
        <w:t xml:space="preserve">πέμπτη </w:t>
      </w:r>
      <w:r>
        <w:rPr>
          <w:rFonts w:eastAsia="Times New Roman" w:cs="Times New Roman"/>
          <w:szCs w:val="24"/>
        </w:rPr>
        <w:t xml:space="preserve">με αριθμό 1000/14-6-2016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 xml:space="preserve">Δικαιοσύνης, </w:t>
      </w:r>
      <w:r>
        <w:rPr>
          <w:rFonts w:eastAsia="Times New Roman" w:cs="Times New Roman"/>
          <w:bCs/>
          <w:szCs w:val="24"/>
        </w:rPr>
        <w:lastRenderedPageBreak/>
        <w:t>Διαφάνειας και Ανθρωπίνων Δικαιωμάτων,</w:t>
      </w:r>
      <w:r>
        <w:rPr>
          <w:rFonts w:eastAsia="Times New Roman" w:cs="Times New Roman"/>
          <w:b/>
          <w:bCs/>
          <w:szCs w:val="24"/>
        </w:rPr>
        <w:t xml:space="preserve"> </w:t>
      </w:r>
      <w:r>
        <w:rPr>
          <w:rFonts w:eastAsia="Times New Roman" w:cs="Times New Roman"/>
          <w:szCs w:val="24"/>
        </w:rPr>
        <w:t>σχετικά με τις οικονομικές συνέπειες από τη δικονομική απρ</w:t>
      </w:r>
      <w:r>
        <w:rPr>
          <w:rFonts w:eastAsia="Times New Roman" w:cs="Times New Roman"/>
          <w:szCs w:val="24"/>
        </w:rPr>
        <w:t>αξία.</w:t>
      </w:r>
    </w:p>
    <w:p w14:paraId="13C0C38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Καμμένος για δύο λεπτά.</w:t>
      </w:r>
    </w:p>
    <w:p w14:paraId="13C0C38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κύριε Πρόεδρε. Καλημέρα, κύριε Υπουργέ. Καλημέρα, κυρίες και κύριοι συνάδελφοι. </w:t>
      </w:r>
    </w:p>
    <w:p w14:paraId="13C0C38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Στην ερώτηση, όπως λέει και ο τίτλος, θα προσπαθήσουμε, από την ανησυχία</w:t>
      </w:r>
      <w:r>
        <w:rPr>
          <w:rFonts w:eastAsia="Times New Roman" w:cs="Times New Roman"/>
          <w:szCs w:val="24"/>
        </w:rPr>
        <w:t>,</w:t>
      </w:r>
      <w:r>
        <w:rPr>
          <w:rFonts w:eastAsia="Times New Roman" w:cs="Times New Roman"/>
          <w:szCs w:val="24"/>
        </w:rPr>
        <w:t xml:space="preserve"> που έχει προκύψει από</w:t>
      </w:r>
      <w:r>
        <w:rPr>
          <w:rFonts w:eastAsia="Times New Roman" w:cs="Times New Roman"/>
          <w:szCs w:val="24"/>
        </w:rPr>
        <w:t xml:space="preserve"> δημοσιεύματα, από την προσωπική μου εμπειρία, να διερευνήσουμε τις οικονομικές συνέπειες της δικονομικής απραξίας. </w:t>
      </w:r>
    </w:p>
    <w:p w14:paraId="13C0C39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Γνωρίζουμε ότι το τελευταίο εξάμηνο υπάρχουν συνεχιζόμενες αποχές των δικηγόρων από τα δικαστήρια. Αποτέλεσμα αυτής της μακροχρόνιας αποχής</w:t>
      </w:r>
      <w:r>
        <w:rPr>
          <w:rFonts w:eastAsia="Times New Roman" w:cs="Times New Roman"/>
          <w:szCs w:val="24"/>
        </w:rPr>
        <w:t xml:space="preserve"> είναι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να ωφεληθούν άνθρωποι, εταιρείες ή εναγόμενοι, οι οποίοι αποφεύγουν τις επιπτώσεις της οποιασδήποτε παράτυπης πράξης τους. </w:t>
      </w:r>
      <w:r>
        <w:rPr>
          <w:rFonts w:eastAsia="Times New Roman" w:cs="Times New Roman"/>
          <w:szCs w:val="24"/>
        </w:rPr>
        <w:lastRenderedPageBreak/>
        <w:t>Αυτό είναι ένα κομμάτι της ισονομίας μεταξύ πολιτών και επιχειρήσεων, το οποίο θα πρέπει να το διερευνήσουμε. Είναι</w:t>
      </w:r>
      <w:r>
        <w:rPr>
          <w:rFonts w:eastAsia="Times New Roman" w:cs="Times New Roman"/>
          <w:szCs w:val="24"/>
        </w:rPr>
        <w:t xml:space="preserve"> πολύ σημαντικό.</w:t>
      </w:r>
    </w:p>
    <w:p w14:paraId="13C0C39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ένα ζήτημα</w:t>
      </w:r>
      <w:r>
        <w:rPr>
          <w:rFonts w:eastAsia="Times New Roman" w:cs="Times New Roman"/>
          <w:szCs w:val="24"/>
        </w:rPr>
        <w:t>,</w:t>
      </w:r>
      <w:r>
        <w:rPr>
          <w:rFonts w:eastAsia="Times New Roman" w:cs="Times New Roman"/>
          <w:szCs w:val="24"/>
        </w:rPr>
        <w:t xml:space="preserve"> το οποίο θα πρέπει να εξερευνήσουμε -και πιθανόν να μην είναι ακριβώς δικής σας αρμοδιότητας, αλλά κατέθεσα την ερώτηση σ’ εσάς, για να ξεκινήσουμε από εσάς- το αποτύπωμα στο Ακαθάριστο Εθνικό Προϊόν, δηλαδή πό</w:t>
      </w:r>
      <w:r>
        <w:rPr>
          <w:rFonts w:eastAsia="Times New Roman" w:cs="Times New Roman"/>
          <w:szCs w:val="24"/>
        </w:rPr>
        <w:t>σα λεφτά έχει χάσει το ελληνικό δημόσιο από την αποχή των δικηγόρων. Και για να γίνω πιο σαφής, η δουλειά ενός νομικού είναι πολυσχιδής. Θα εκπροσωπήσει κάποιον άνθρωπο να τον υπερασπίσει σαν πολιτική αγωγή στο δικαστήριο για μια διαφορά, για παράδειγμα μι</w:t>
      </w:r>
      <w:r>
        <w:rPr>
          <w:rFonts w:eastAsia="Times New Roman" w:cs="Times New Roman"/>
          <w:szCs w:val="24"/>
        </w:rPr>
        <w:t>σθώματα. Κάποιος δεν πληρώνει τα μισθώματά του, δεν υπάρχει δικηγόρος</w:t>
      </w:r>
      <w:r>
        <w:rPr>
          <w:rFonts w:eastAsia="Times New Roman" w:cs="Times New Roman"/>
          <w:szCs w:val="24"/>
        </w:rPr>
        <w:t xml:space="preserve"> </w:t>
      </w:r>
      <w:r>
        <w:rPr>
          <w:rFonts w:eastAsia="Times New Roman" w:cs="Times New Roman"/>
          <w:szCs w:val="24"/>
        </w:rPr>
        <w:t>και για όσο δεν υπάρχει δικηγόρος και δικαστήριο δεν πληρώνει τα μισθώματά του. Άρα ο εκμισθωτής δεν εισπράττει και ο μισθωτής παρανομεί. Το κράτος δεν μπορεί να δώσει δικαιοσύνη και λύσ</w:t>
      </w:r>
      <w:r>
        <w:rPr>
          <w:rFonts w:eastAsia="Times New Roman" w:cs="Times New Roman"/>
          <w:szCs w:val="24"/>
        </w:rPr>
        <w:t>η.</w:t>
      </w:r>
    </w:p>
    <w:p w14:paraId="13C0C39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παράδειγμα, στις τράπεζες, στα δάνεια, στα στεγαστικά ή σε οποιαδήποτε διαδικασία έχει να κάνει μια τράπεζα με έναν δανειζόμενό της. Για παράδειγμα, στα στεγαστικά δάνεια δεν μπορεί να </w:t>
      </w:r>
      <w:r>
        <w:rPr>
          <w:rFonts w:eastAsia="Times New Roman" w:cs="Times New Roman"/>
          <w:szCs w:val="24"/>
        </w:rPr>
        <w:lastRenderedPageBreak/>
        <w:t>υπογραφεί η προσημείωση σε κανένα ακίνητο, άρα η τράπεζα δεν</w:t>
      </w:r>
      <w:r>
        <w:rPr>
          <w:rFonts w:eastAsia="Times New Roman" w:cs="Times New Roman"/>
          <w:szCs w:val="24"/>
        </w:rPr>
        <w:t xml:space="preserve"> μπορεί να προχωρήσει στην έκδοση ενός δανείου. </w:t>
      </w:r>
    </w:p>
    <w:p w14:paraId="13C0C39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Δεύτερο παράδειγμα, η τράπεζα έχει να αναδιαρθρώσει ένα δάνειο, να κουρέψει ένα δάνειο, να το επιμηκύνει, να βγάλει μια άλλη συμφωνία. Δεν μπορεί να το κάνει, διότι και σε αυτή την περίπτωση χρειάζεται νομικ</w:t>
      </w:r>
      <w:r>
        <w:rPr>
          <w:rFonts w:eastAsia="Times New Roman" w:cs="Times New Roman"/>
          <w:szCs w:val="24"/>
        </w:rPr>
        <w:t>ή παράσταση, διότι πιθανόν να χρειαστεί προσημείωση ως εγγύηση για την τράπεζα για να προχωρήσει την αναδιάρθρωση. Είναι σίγουρο, αλλά δεν είναι σαφές ότι έχουμε τεράστια οικονομική ζημία στην ελληνική οικονομία από την αποχή των δικηγόρων. Θα επανέλθω και</w:t>
      </w:r>
      <w:r>
        <w:rPr>
          <w:rFonts w:eastAsia="Times New Roman" w:cs="Times New Roman"/>
          <w:szCs w:val="24"/>
        </w:rPr>
        <w:t xml:space="preserve"> στη δευτερολογία μου.</w:t>
      </w:r>
    </w:p>
    <w:p w14:paraId="13C0C39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Ερωτάστε, κύριε Υπουργέ: Ποιο είναι το ύψος της μέχρι στιγμής απώλειας εσόδων του </w:t>
      </w:r>
      <w:r>
        <w:rPr>
          <w:rFonts w:eastAsia="Times New Roman" w:cs="Times New Roman"/>
          <w:szCs w:val="24"/>
        </w:rPr>
        <w:t>δ</w:t>
      </w:r>
      <w:r>
        <w:rPr>
          <w:rFonts w:eastAsia="Times New Roman" w:cs="Times New Roman"/>
          <w:szCs w:val="24"/>
        </w:rPr>
        <w:t>ημοσίου από την πολύμηνη απεργία; Πώς προστατεύονται οι αδύναμοι πολίτες</w:t>
      </w:r>
      <w:r>
        <w:rPr>
          <w:rFonts w:eastAsia="Times New Roman" w:cs="Times New Roman"/>
          <w:szCs w:val="24"/>
        </w:rPr>
        <w:t>,</w:t>
      </w:r>
      <w:r>
        <w:rPr>
          <w:rFonts w:eastAsia="Times New Roman" w:cs="Times New Roman"/>
          <w:szCs w:val="24"/>
        </w:rPr>
        <w:t xml:space="preserve"> που δεν έχουν τη δυνατότητα να διασφαλίσουν την εκδίκαση της υπόθεσής τους ή</w:t>
      </w:r>
      <w:r>
        <w:rPr>
          <w:rFonts w:eastAsia="Times New Roman" w:cs="Times New Roman"/>
          <w:szCs w:val="24"/>
        </w:rPr>
        <w:t xml:space="preserve"> θέλουν να πετύχουν αναδιάρθρωση οφειλών; Πώς παρέχονται οι άδειες εξαίρεσης, δίνονται σε όλους όσο</w:t>
      </w:r>
      <w:r>
        <w:rPr>
          <w:rFonts w:eastAsia="Times New Roman" w:cs="Times New Roman"/>
          <w:szCs w:val="24"/>
        </w:rPr>
        <w:t>ι</w:t>
      </w:r>
      <w:r>
        <w:rPr>
          <w:rFonts w:eastAsia="Times New Roman" w:cs="Times New Roman"/>
          <w:szCs w:val="24"/>
        </w:rPr>
        <w:t xml:space="preserve"> υπερασπίζονται προσωρινά κρατούμενους; Και, </w:t>
      </w:r>
      <w:r>
        <w:rPr>
          <w:rFonts w:eastAsia="Times New Roman" w:cs="Times New Roman"/>
          <w:szCs w:val="24"/>
        </w:rPr>
        <w:lastRenderedPageBreak/>
        <w:t>τέλος, τι θα συμβεί με υποθέσεις που έχουν ενταχθεί στον νόμο Κατσέλη και με πολύκροτες δίκες; Αυτές θα συνεχίσ</w:t>
      </w:r>
      <w:r>
        <w:rPr>
          <w:rFonts w:eastAsia="Times New Roman" w:cs="Times New Roman"/>
          <w:szCs w:val="24"/>
        </w:rPr>
        <w:t>ουν, θα διαγραφούν, θα παραγραφούν; Τι θα συμβεί;</w:t>
      </w:r>
    </w:p>
    <w:p w14:paraId="13C0C39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3C0C396" w14:textId="77777777" w:rsidR="00F43B06" w:rsidRDefault="00440118">
      <w:pPr>
        <w:spacing w:line="600" w:lineRule="auto"/>
        <w:ind w:firstLine="567"/>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κύριε </w:t>
      </w:r>
      <w:proofErr w:type="spellStart"/>
      <w:r>
        <w:rPr>
          <w:rFonts w:eastAsia="Times New Roman" w:cs="Times New Roman"/>
          <w:szCs w:val="24"/>
        </w:rPr>
        <w:t>Καμμένε</w:t>
      </w:r>
      <w:proofErr w:type="spellEnd"/>
      <w:r>
        <w:rPr>
          <w:rFonts w:eastAsia="Times New Roman" w:cs="Times New Roman"/>
          <w:szCs w:val="24"/>
        </w:rPr>
        <w:t>.</w:t>
      </w:r>
    </w:p>
    <w:p w14:paraId="13C0C397" w14:textId="77777777" w:rsidR="00F43B06" w:rsidRDefault="00440118">
      <w:pPr>
        <w:spacing w:line="600" w:lineRule="auto"/>
        <w:ind w:firstLine="567"/>
        <w:contextualSpacing/>
        <w:jc w:val="both"/>
        <w:rPr>
          <w:rFonts w:eastAsia="Times New Roman" w:cs="Times New Roman"/>
          <w:szCs w:val="24"/>
        </w:rPr>
      </w:pPr>
      <w:r>
        <w:rPr>
          <w:rFonts w:eastAsia="Times New Roman" w:cs="Times New Roman"/>
          <w:szCs w:val="24"/>
        </w:rPr>
        <w:t>Τον λόγο έχει ο κύριος Υπουργός.</w:t>
      </w:r>
    </w:p>
    <w:p w14:paraId="13C0C398" w14:textId="77777777" w:rsidR="00F43B06" w:rsidRDefault="00440118">
      <w:pPr>
        <w:spacing w:line="600" w:lineRule="auto"/>
        <w:ind w:firstLine="567"/>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Ευχαριστώ, κύριε Πρόεδρε. </w:t>
      </w:r>
    </w:p>
    <w:p w14:paraId="13C0C399" w14:textId="77777777" w:rsidR="00F43B06" w:rsidRDefault="00440118">
      <w:pPr>
        <w:spacing w:line="600" w:lineRule="auto"/>
        <w:ind w:firstLine="567"/>
        <w:contextualSpacing/>
        <w:jc w:val="both"/>
        <w:rPr>
          <w:rFonts w:eastAsia="Times New Roman" w:cs="Times New Roman"/>
          <w:szCs w:val="24"/>
        </w:rPr>
      </w:pPr>
      <w:r>
        <w:rPr>
          <w:rFonts w:eastAsia="Times New Roman" w:cs="Times New Roman"/>
          <w:szCs w:val="24"/>
        </w:rPr>
        <w:t>Ευχαριστώ, κύριε Βουλευτά, για την ερώτηση, η οποία θέτει ένα σημαντικό ζήτημα υπό συζήτηση στη συζήτηση. Ένα σημαντικό ζήτημα, αλλά βεβαίως -θα συμφωνείτε κι εσείς- όχι το σημαντικότερο σε ό,τι αφορά την απονομή της δικαιοσύνης</w:t>
      </w:r>
      <w:r>
        <w:rPr>
          <w:rFonts w:eastAsia="Times New Roman" w:cs="Times New Roman"/>
          <w:szCs w:val="24"/>
        </w:rPr>
        <w:t>. Σε ό,τι αφορά την απονομή της δικαιοσύνης</w:t>
      </w:r>
      <w:r>
        <w:rPr>
          <w:rFonts w:eastAsia="Times New Roman" w:cs="Times New Roman"/>
          <w:szCs w:val="24"/>
        </w:rPr>
        <w:t>,</w:t>
      </w:r>
      <w:r>
        <w:rPr>
          <w:rFonts w:eastAsia="Times New Roman" w:cs="Times New Roman"/>
          <w:szCs w:val="24"/>
        </w:rPr>
        <w:t xml:space="preserve"> το σημαντικότερο θέμα </w:t>
      </w:r>
      <w:r>
        <w:rPr>
          <w:rFonts w:eastAsia="Times New Roman" w:cs="Times New Roman"/>
          <w:szCs w:val="24"/>
        </w:rPr>
        <w:lastRenderedPageBreak/>
        <w:t xml:space="preserve">είναι η ίδια η απονομή, η </w:t>
      </w:r>
      <w:proofErr w:type="spellStart"/>
      <w:r>
        <w:rPr>
          <w:rFonts w:eastAsia="Times New Roman" w:cs="Times New Roman"/>
          <w:szCs w:val="24"/>
        </w:rPr>
        <w:t>ορθοδικία</w:t>
      </w:r>
      <w:proofErr w:type="spellEnd"/>
      <w:r>
        <w:rPr>
          <w:rFonts w:eastAsia="Times New Roman" w:cs="Times New Roman"/>
          <w:szCs w:val="24"/>
        </w:rPr>
        <w:t>, η ευθυδικία και δευτερεύο</w:t>
      </w:r>
      <w:r>
        <w:rPr>
          <w:rFonts w:eastAsia="Times New Roman" w:cs="Times New Roman"/>
          <w:szCs w:val="24"/>
        </w:rPr>
        <w:t>ν</w:t>
      </w:r>
      <w:r>
        <w:rPr>
          <w:rFonts w:eastAsia="Times New Roman" w:cs="Times New Roman"/>
          <w:szCs w:val="24"/>
        </w:rPr>
        <w:t xml:space="preserve"> θέμα είναι, ενώπιον αυτού, το δημοσιονομικό όφελος της χώρας από τη λειτουργία της αλλά, εν πάση </w:t>
      </w:r>
      <w:proofErr w:type="spellStart"/>
      <w:r>
        <w:rPr>
          <w:rFonts w:eastAsia="Times New Roman" w:cs="Times New Roman"/>
          <w:szCs w:val="24"/>
        </w:rPr>
        <w:t>περιπτώσει</w:t>
      </w:r>
      <w:proofErr w:type="spellEnd"/>
      <w:r>
        <w:rPr>
          <w:rFonts w:eastAsia="Times New Roman" w:cs="Times New Roman"/>
          <w:szCs w:val="24"/>
        </w:rPr>
        <w:t>, οπωσδήποτε πρέπε</w:t>
      </w:r>
      <w:r>
        <w:rPr>
          <w:rFonts w:eastAsia="Times New Roman" w:cs="Times New Roman"/>
          <w:szCs w:val="24"/>
        </w:rPr>
        <w:t xml:space="preserve">ι να εξετάζεται. </w:t>
      </w:r>
    </w:p>
    <w:p w14:paraId="13C0C39A" w14:textId="77777777" w:rsidR="00F43B06" w:rsidRDefault="00440118">
      <w:pPr>
        <w:spacing w:line="600" w:lineRule="auto"/>
        <w:ind w:firstLine="567"/>
        <w:contextualSpacing/>
        <w:jc w:val="both"/>
        <w:rPr>
          <w:rFonts w:eastAsia="Times New Roman" w:cs="Times New Roman"/>
          <w:szCs w:val="24"/>
        </w:rPr>
      </w:pPr>
      <w:r>
        <w:rPr>
          <w:rFonts w:eastAsia="Times New Roman" w:cs="Times New Roman"/>
          <w:szCs w:val="24"/>
        </w:rPr>
        <w:t xml:space="preserve">Βεβαίως, η αποχή των δικηγόρων έχει </w:t>
      </w:r>
      <w:r>
        <w:rPr>
          <w:rFonts w:eastAsia="Times New Roman" w:cs="Times New Roman"/>
          <w:szCs w:val="24"/>
        </w:rPr>
        <w:t>κάποια</w:t>
      </w:r>
      <w:r>
        <w:rPr>
          <w:rFonts w:eastAsia="Times New Roman" w:cs="Times New Roman"/>
          <w:szCs w:val="24"/>
        </w:rPr>
        <w:t xml:space="preserve"> επίπτωση στα έσοδα του κράτους</w:t>
      </w:r>
      <w:r>
        <w:rPr>
          <w:rFonts w:eastAsia="Times New Roman" w:cs="Times New Roman"/>
          <w:szCs w:val="24"/>
        </w:rPr>
        <w:t>,</w:t>
      </w:r>
      <w:r>
        <w:rPr>
          <w:rFonts w:eastAsia="Times New Roman" w:cs="Times New Roman"/>
          <w:szCs w:val="24"/>
        </w:rPr>
        <w:t xml:space="preserve"> που προέρχονται από τον χώρο της </w:t>
      </w:r>
      <w:r>
        <w:rPr>
          <w:rFonts w:eastAsia="Times New Roman" w:cs="Times New Roman"/>
          <w:szCs w:val="24"/>
        </w:rPr>
        <w:t>δ</w:t>
      </w:r>
      <w:r>
        <w:rPr>
          <w:rFonts w:eastAsia="Times New Roman" w:cs="Times New Roman"/>
          <w:szCs w:val="24"/>
        </w:rPr>
        <w:t>ικαιοσύνης. Δεν είναι αυτά δυνατόν να αποτιμηθούν κατά μήνα. Αποτιμώνται ετησίως και αυτή τη στιγμή δεν είμαι σε θέση να σας πω α</w:t>
      </w:r>
      <w:r>
        <w:rPr>
          <w:rFonts w:eastAsia="Times New Roman" w:cs="Times New Roman"/>
          <w:szCs w:val="24"/>
        </w:rPr>
        <w:t xml:space="preserve">κριβώς ποια είναι η επίπτωση, η οποία μπορεί να υπάρχει, με δεδομένο κιόλας ότι μετά τη λήξη της αποχής μπορεί να αυξηθεί η πυκνότητα κάποιων υποθέσεων, όση δυσκολία κι αν προκαλέσει αυτό στη </w:t>
      </w:r>
      <w:r>
        <w:rPr>
          <w:rFonts w:eastAsia="Times New Roman" w:cs="Times New Roman"/>
          <w:szCs w:val="24"/>
        </w:rPr>
        <w:t>δ</w:t>
      </w:r>
      <w:r>
        <w:rPr>
          <w:rFonts w:eastAsia="Times New Roman" w:cs="Times New Roman"/>
          <w:szCs w:val="24"/>
        </w:rPr>
        <w:t>ικαιοσύνη.</w:t>
      </w:r>
    </w:p>
    <w:p w14:paraId="13C0C39B" w14:textId="77777777" w:rsidR="00F43B06" w:rsidRDefault="00440118">
      <w:pPr>
        <w:spacing w:line="600" w:lineRule="auto"/>
        <w:ind w:firstLine="567"/>
        <w:contextualSpacing/>
        <w:jc w:val="both"/>
        <w:rPr>
          <w:rFonts w:eastAsia="Times New Roman" w:cs="Times New Roman"/>
          <w:szCs w:val="24"/>
        </w:rPr>
      </w:pPr>
      <w:r>
        <w:rPr>
          <w:rFonts w:eastAsia="Times New Roman" w:cs="Times New Roman"/>
          <w:szCs w:val="24"/>
        </w:rPr>
        <w:t>Πρέπει να σας πω, όμως, ότι προς απάντηση των ερωτημ</w:t>
      </w:r>
      <w:r>
        <w:rPr>
          <w:rFonts w:eastAsia="Times New Roman" w:cs="Times New Roman"/>
          <w:szCs w:val="24"/>
        </w:rPr>
        <w:t xml:space="preserve">άτων σας, τα οποία ήταν και εξειδικευμένα, απευθύνθηκα στον Δικηγορικό Σύλλογο Αθηνών και στον </w:t>
      </w:r>
      <w:r>
        <w:rPr>
          <w:rFonts w:eastAsia="Times New Roman" w:cs="Times New Roman"/>
          <w:szCs w:val="24"/>
        </w:rPr>
        <w:t>π</w:t>
      </w:r>
      <w:r>
        <w:rPr>
          <w:rFonts w:eastAsia="Times New Roman" w:cs="Times New Roman"/>
          <w:szCs w:val="24"/>
        </w:rPr>
        <w:t xml:space="preserve">ρόεδρο του Δικηγορικού Συλλόγου Αθηνών, με την ιδιότητά του ως </w:t>
      </w:r>
      <w:r>
        <w:rPr>
          <w:rFonts w:eastAsia="Times New Roman" w:cs="Times New Roman"/>
          <w:szCs w:val="24"/>
        </w:rPr>
        <w:t>π</w:t>
      </w:r>
      <w:r>
        <w:rPr>
          <w:rFonts w:eastAsia="Times New Roman" w:cs="Times New Roman"/>
          <w:szCs w:val="24"/>
        </w:rPr>
        <w:t xml:space="preserve">ροέδρου και της </w:t>
      </w:r>
      <w:r>
        <w:rPr>
          <w:rFonts w:eastAsia="Times New Roman" w:cs="Times New Roman"/>
          <w:szCs w:val="24"/>
        </w:rPr>
        <w:t>ο</w:t>
      </w:r>
      <w:r>
        <w:rPr>
          <w:rFonts w:eastAsia="Times New Roman" w:cs="Times New Roman"/>
          <w:szCs w:val="24"/>
        </w:rPr>
        <w:t>λομ</w:t>
      </w:r>
      <w:r>
        <w:rPr>
          <w:rFonts w:eastAsia="Times New Roman" w:cs="Times New Roman"/>
          <w:szCs w:val="24"/>
        </w:rPr>
        <w:t>έ</w:t>
      </w:r>
      <w:r>
        <w:rPr>
          <w:rFonts w:eastAsia="Times New Roman" w:cs="Times New Roman"/>
          <w:szCs w:val="24"/>
        </w:rPr>
        <w:t>λε</w:t>
      </w:r>
      <w:r>
        <w:rPr>
          <w:rFonts w:eastAsia="Times New Roman" w:cs="Times New Roman"/>
          <w:szCs w:val="24"/>
        </w:rPr>
        <w:t>ι</w:t>
      </w:r>
      <w:r>
        <w:rPr>
          <w:rFonts w:eastAsia="Times New Roman" w:cs="Times New Roman"/>
          <w:szCs w:val="24"/>
        </w:rPr>
        <w:t xml:space="preserve">ας, για να έχω την απάντησή του. Από την απάντηση του </w:t>
      </w:r>
      <w:r>
        <w:rPr>
          <w:rFonts w:eastAsia="Times New Roman" w:cs="Times New Roman"/>
          <w:szCs w:val="24"/>
        </w:rPr>
        <w:t>π</w:t>
      </w:r>
      <w:r>
        <w:rPr>
          <w:rFonts w:eastAsia="Times New Roman" w:cs="Times New Roman"/>
          <w:szCs w:val="24"/>
        </w:rPr>
        <w:t>ροέδρου, την οποί</w:t>
      </w:r>
      <w:r>
        <w:rPr>
          <w:rFonts w:eastAsia="Times New Roman" w:cs="Times New Roman"/>
          <w:szCs w:val="24"/>
        </w:rPr>
        <w:t xml:space="preserve">α θα καταθέσω για τα Πρακτικά, για να μπορέσετε κι εσείς να λάβετε γνώση, </w:t>
      </w:r>
      <w:r>
        <w:rPr>
          <w:rFonts w:eastAsia="Times New Roman" w:cs="Times New Roman"/>
          <w:szCs w:val="24"/>
        </w:rPr>
        <w:lastRenderedPageBreak/>
        <w:t>προκύπτουν τα εξής: Πρώτον, οι δικηγόροι επικαλούνται το γεγονός ότι θέσπισαν κάποια πλαίσια</w:t>
      </w:r>
      <w:r>
        <w:rPr>
          <w:rFonts w:eastAsia="Times New Roman" w:cs="Times New Roman"/>
          <w:szCs w:val="24"/>
        </w:rPr>
        <w:t>,</w:t>
      </w:r>
      <w:r>
        <w:rPr>
          <w:rFonts w:eastAsia="Times New Roman" w:cs="Times New Roman"/>
          <w:szCs w:val="24"/>
        </w:rPr>
        <w:t xml:space="preserve"> τα οποία επέτρεπαν την παροχή άδειας διεξαγωγής κάποιων υποθέσεων, ώστε ό,τι ήταν αναγκα</w:t>
      </w:r>
      <w:r>
        <w:rPr>
          <w:rFonts w:eastAsia="Times New Roman" w:cs="Times New Roman"/>
          <w:szCs w:val="24"/>
        </w:rPr>
        <w:t>ίο να διεξάγεται για λόγους δικαιοσύνης αυτό να προχωρεί και</w:t>
      </w:r>
      <w:r>
        <w:rPr>
          <w:rFonts w:eastAsia="Times New Roman" w:cs="Times New Roman"/>
          <w:szCs w:val="24"/>
        </w:rPr>
        <w:t>,</w:t>
      </w:r>
      <w:r>
        <w:rPr>
          <w:rFonts w:eastAsia="Times New Roman" w:cs="Times New Roman"/>
          <w:szCs w:val="24"/>
        </w:rPr>
        <w:t xml:space="preserve"> δεύτερον, αποκρούουν, απ’ ό,τι καταλαβαίνω και από την απάντηση του κ. Αλεξανδρή, το μέγεθος του προβλήματος, θεωρώντας ότι οι αριθμοί που έχουν ακουστεί για μεγάλο αριθμό υποθέσεων, οι οποίες α</w:t>
      </w:r>
      <w:r>
        <w:rPr>
          <w:rFonts w:eastAsia="Times New Roman" w:cs="Times New Roman"/>
          <w:szCs w:val="24"/>
        </w:rPr>
        <w:t xml:space="preserve">ναβλήθηκαν ή ματαιώθηκαν, δεν ανταποκρίνονται στην πραγματικότητα. Οι δικηγόροι πιστεύουν ότι αυτοί οι αριθμοί είναι μικρότεροι. Το καταθέτω στα Πρακτικά. </w:t>
      </w:r>
    </w:p>
    <w:p w14:paraId="13C0C39C" w14:textId="77777777" w:rsidR="00F43B06" w:rsidRDefault="00440118">
      <w:pPr>
        <w:spacing w:line="600" w:lineRule="auto"/>
        <w:ind w:firstLine="720"/>
        <w:contextualSpacing/>
        <w:jc w:val="both"/>
        <w:rPr>
          <w:rFonts w:eastAsia="Times New Roman" w:cs="Times New Roman"/>
        </w:rPr>
      </w:pPr>
      <w:r>
        <w:rPr>
          <w:rFonts w:eastAsia="Times New Roman" w:cs="Times New Roman"/>
        </w:rPr>
        <w:t>(Στο σημείο αυτό ο Υπουργός Δικαιοσύνης, Διαφάνειας και Ανθρωπίνων Δικαιωμάτων κ. Νικόλαος Παρασκευό</w:t>
      </w:r>
      <w:r>
        <w:rPr>
          <w:rFonts w:eastAsia="Times New Roman" w:cs="Times New Roman"/>
        </w:rPr>
        <w:t xml:space="preserve">πουλος 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13C0C39D" w14:textId="77777777" w:rsidR="00F43B06" w:rsidRDefault="00440118">
      <w:pPr>
        <w:spacing w:line="600" w:lineRule="auto"/>
        <w:ind w:firstLine="720"/>
        <w:contextualSpacing/>
        <w:jc w:val="both"/>
        <w:rPr>
          <w:rFonts w:eastAsia="Times New Roman" w:cs="Times New Roman"/>
        </w:rPr>
      </w:pPr>
      <w:r>
        <w:rPr>
          <w:rFonts w:eastAsia="Times New Roman" w:cs="Times New Roman"/>
        </w:rPr>
        <w:t>Μπορώ να σας πω ότι δεν είμαι έτοιμος να συμμεριστώ όλα τα επιχειρήματα από την πλευρά τω</w:t>
      </w:r>
      <w:r>
        <w:rPr>
          <w:rFonts w:eastAsia="Times New Roman" w:cs="Times New Roman"/>
        </w:rPr>
        <w:t xml:space="preserve">ν δικηγόρων, τα οποία διάβασα, όπως για παράδειγμα ότι δεν υπήρχε επίπτωση στη διεξαγωγή μεγάλων </w:t>
      </w:r>
      <w:r>
        <w:rPr>
          <w:rFonts w:eastAsia="Times New Roman" w:cs="Times New Roman"/>
        </w:rPr>
        <w:lastRenderedPageBreak/>
        <w:t>δικών. Πιστεύω ότι η καθυστέρηση στη διεξαγωγή των μεγάλων δικών είναι ένα πρόβλημα, όπου πολλοί πρέπει να αναγνωρίσουν το δικό τους ποσοστό ευθύνης. Ως Υπουργ</w:t>
      </w:r>
      <w:r>
        <w:rPr>
          <w:rFonts w:eastAsia="Times New Roman" w:cs="Times New Roman"/>
        </w:rPr>
        <w:t>ός έχω αναλάβει εδώ και τη δική μου ευθύνη για δυσλειτουργίες που επηρεάζουν τον ρυθμό διεξαγωγής μεγάλων δικών. Πιστεύω ότι ένα ποσοστό ευθύνης σ’ αυτή την καθυστέρηση είχε και η αποχή των δικηγόρων, αλλά οπωσδήποτε δεν είναι αυτό το σημαντικότερο ζήτημα.</w:t>
      </w:r>
      <w:r>
        <w:rPr>
          <w:rFonts w:eastAsia="Times New Roman" w:cs="Times New Roman"/>
        </w:rPr>
        <w:t xml:space="preserve"> Εάν χρειαστεί, είμαι σε θέση να δώσω και περισσότερα στοιχεία. </w:t>
      </w:r>
    </w:p>
    <w:p w14:paraId="13C0C39E" w14:textId="77777777" w:rsidR="00F43B06" w:rsidRDefault="00440118">
      <w:pPr>
        <w:spacing w:line="600" w:lineRule="auto"/>
        <w:ind w:firstLine="720"/>
        <w:contextualSpacing/>
        <w:jc w:val="both"/>
        <w:rPr>
          <w:rFonts w:eastAsia="Times New Roman" w:cs="Times New Roman"/>
        </w:rPr>
      </w:pPr>
      <w:r>
        <w:rPr>
          <w:rFonts w:eastAsia="Times New Roman" w:cs="Times New Roman"/>
        </w:rPr>
        <w:t xml:space="preserve">Ευχαριστώ, κύριε Πρόεδρε, κύριε Βουλευτά. </w:t>
      </w:r>
    </w:p>
    <w:p w14:paraId="13C0C39F" w14:textId="77777777" w:rsidR="00F43B06" w:rsidRDefault="00440118">
      <w:pPr>
        <w:spacing w:line="600" w:lineRule="auto"/>
        <w:ind w:firstLine="720"/>
        <w:contextualSpacing/>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Ευχαριστώ πολύ. </w:t>
      </w:r>
    </w:p>
    <w:p w14:paraId="13C0C3A0" w14:textId="77777777" w:rsidR="00F43B06" w:rsidRDefault="00440118">
      <w:pPr>
        <w:spacing w:line="600" w:lineRule="auto"/>
        <w:ind w:firstLine="720"/>
        <w:contextualSpacing/>
        <w:jc w:val="both"/>
        <w:rPr>
          <w:rFonts w:eastAsia="Times New Roman" w:cs="Times New Roman"/>
        </w:rPr>
      </w:pPr>
      <w:r>
        <w:rPr>
          <w:rFonts w:eastAsia="Times New Roman" w:cs="Times New Roman"/>
        </w:rPr>
        <w:t xml:space="preserve">Κύριε </w:t>
      </w:r>
      <w:proofErr w:type="spellStart"/>
      <w:r>
        <w:rPr>
          <w:rFonts w:eastAsia="Times New Roman" w:cs="Times New Roman"/>
        </w:rPr>
        <w:t>Καμμένε</w:t>
      </w:r>
      <w:proofErr w:type="spellEnd"/>
      <w:r>
        <w:rPr>
          <w:rFonts w:eastAsia="Times New Roman" w:cs="Times New Roman"/>
        </w:rPr>
        <w:t>, έχετε τον λόγο για τρία λεπτά.</w:t>
      </w:r>
    </w:p>
    <w:p w14:paraId="13C0C3A1" w14:textId="77777777" w:rsidR="00F43B06" w:rsidRDefault="00440118">
      <w:pPr>
        <w:spacing w:line="600" w:lineRule="auto"/>
        <w:ind w:firstLine="720"/>
        <w:contextualSpacing/>
        <w:jc w:val="both"/>
        <w:rPr>
          <w:rFonts w:eastAsia="Times New Roman" w:cs="Times New Roman"/>
        </w:rPr>
      </w:pPr>
      <w:r>
        <w:rPr>
          <w:rFonts w:eastAsia="Times New Roman" w:cs="Times New Roman"/>
          <w:b/>
        </w:rPr>
        <w:t>ΔΗΜΗΤΡΙΟΣ ΚΑΜΜΕΝΟΣ:</w:t>
      </w:r>
      <w:r>
        <w:rPr>
          <w:rFonts w:eastAsia="Times New Roman" w:cs="Times New Roman"/>
        </w:rPr>
        <w:t xml:space="preserve"> Ευχαριστώ, κύριε Πρόεδρε. </w:t>
      </w:r>
    </w:p>
    <w:p w14:paraId="13C0C3A2" w14:textId="77777777" w:rsidR="00F43B06" w:rsidRDefault="00440118">
      <w:pPr>
        <w:spacing w:line="600" w:lineRule="auto"/>
        <w:ind w:firstLine="720"/>
        <w:contextualSpacing/>
        <w:jc w:val="both"/>
        <w:rPr>
          <w:rFonts w:eastAsia="Times New Roman" w:cs="Times New Roman"/>
        </w:rPr>
      </w:pPr>
      <w:r>
        <w:rPr>
          <w:rFonts w:eastAsia="Times New Roman" w:cs="Times New Roman"/>
        </w:rPr>
        <w:t>Ευ</w:t>
      </w:r>
      <w:r>
        <w:rPr>
          <w:rFonts w:eastAsia="Times New Roman" w:cs="Times New Roman"/>
        </w:rPr>
        <w:t xml:space="preserve">χαριστώ για την απάντησή σας, κύριε Υπουργέ. </w:t>
      </w:r>
    </w:p>
    <w:p w14:paraId="13C0C3A3" w14:textId="77777777" w:rsidR="00F43B06" w:rsidRDefault="00440118">
      <w:pPr>
        <w:spacing w:line="600" w:lineRule="auto"/>
        <w:ind w:firstLine="720"/>
        <w:contextualSpacing/>
        <w:jc w:val="both"/>
        <w:rPr>
          <w:rFonts w:eastAsia="Times New Roman" w:cs="Times New Roman"/>
        </w:rPr>
      </w:pPr>
      <w:r>
        <w:rPr>
          <w:rFonts w:eastAsia="Times New Roman" w:cs="Times New Roman"/>
        </w:rPr>
        <w:t xml:space="preserve">Θα πρέπει να πω ότι για να καλυφθούμε ως κράτος σοβαρό και ως κράτος της νομιμότητας, θα πρέπει να ακούσουμε όλες τις απόψεις. Φυσικά και θα διαβάσω την απάντηση του σεβαστού </w:t>
      </w:r>
      <w:r>
        <w:rPr>
          <w:rFonts w:eastAsia="Times New Roman" w:cs="Times New Roman"/>
        </w:rPr>
        <w:t>π</w:t>
      </w:r>
      <w:r>
        <w:rPr>
          <w:rFonts w:eastAsia="Times New Roman" w:cs="Times New Roman"/>
        </w:rPr>
        <w:t xml:space="preserve">ροέδρου </w:t>
      </w:r>
      <w:r>
        <w:rPr>
          <w:rFonts w:eastAsia="Times New Roman" w:cs="Times New Roman"/>
        </w:rPr>
        <w:lastRenderedPageBreak/>
        <w:t>του Δικηγορικού Συλλόγου Α</w:t>
      </w:r>
      <w:r>
        <w:rPr>
          <w:rFonts w:eastAsia="Times New Roman" w:cs="Times New Roman"/>
        </w:rPr>
        <w:t xml:space="preserve">θηνών, αλλά θα πρέπει εμείς να δούμε την κατάσταση σαν παρατηρητές από μακριά και να είμαστε τίμιοι προς όλες τις πλευρές. </w:t>
      </w:r>
    </w:p>
    <w:p w14:paraId="13C0C3A4" w14:textId="77777777" w:rsidR="00F43B06" w:rsidRDefault="00440118">
      <w:pPr>
        <w:spacing w:line="600" w:lineRule="auto"/>
        <w:ind w:firstLine="720"/>
        <w:contextualSpacing/>
        <w:jc w:val="both"/>
        <w:rPr>
          <w:rFonts w:eastAsia="Times New Roman" w:cs="Times New Roman"/>
        </w:rPr>
      </w:pPr>
      <w:r>
        <w:rPr>
          <w:rFonts w:eastAsia="Times New Roman" w:cs="Times New Roman"/>
        </w:rPr>
        <w:t>Όταν, για παράδειγμα, τα νούμερα λένε ότι μια τράπεζα είχε προγραμματίσει 1,4 δισεκατομμύρι</w:t>
      </w:r>
      <w:r>
        <w:rPr>
          <w:rFonts w:eastAsia="Times New Roman" w:cs="Times New Roman"/>
        </w:rPr>
        <w:t>ο</w:t>
      </w:r>
      <w:r>
        <w:rPr>
          <w:rFonts w:eastAsia="Times New Roman" w:cs="Times New Roman"/>
        </w:rPr>
        <w:t xml:space="preserve"> ευρώ στεγαστικά δάνεια για το 2016 και αυτή η τράπεζα το πρώτο τετράμηνο έχει δώσει 100 εκατομμύρια από το 1,4 δισεκατομμύρι</w:t>
      </w:r>
      <w:r>
        <w:rPr>
          <w:rFonts w:eastAsia="Times New Roman" w:cs="Times New Roman"/>
        </w:rPr>
        <w:t>ο</w:t>
      </w:r>
      <w:r>
        <w:rPr>
          <w:rFonts w:eastAsia="Times New Roman" w:cs="Times New Roman"/>
        </w:rPr>
        <w:t>, που ήταν έτοιμ</w:t>
      </w:r>
      <w:r>
        <w:rPr>
          <w:rFonts w:eastAsia="Times New Roman" w:cs="Times New Roman"/>
        </w:rPr>
        <w:t>ο</w:t>
      </w:r>
      <w:r>
        <w:rPr>
          <w:rFonts w:eastAsia="Times New Roman" w:cs="Times New Roman"/>
        </w:rPr>
        <w:t xml:space="preserve"> να δοθ</w:t>
      </w:r>
      <w:r>
        <w:rPr>
          <w:rFonts w:eastAsia="Times New Roman" w:cs="Times New Roman"/>
        </w:rPr>
        <w:t>εί</w:t>
      </w:r>
      <w:r>
        <w:rPr>
          <w:rFonts w:eastAsia="Times New Roman" w:cs="Times New Roman"/>
        </w:rPr>
        <w:t>, σημαίνει ότι έχουμε χάσει από την αγορά, έχουμε χάσει συναλλαγές, δεν γίνονται μεταβιβάσεις για κληρον</w:t>
      </w:r>
      <w:r>
        <w:rPr>
          <w:rFonts w:eastAsia="Times New Roman" w:cs="Times New Roman"/>
        </w:rPr>
        <w:t xml:space="preserve">ομικά ζητήματα, πτωχεύσεις, προσημειώσεις. Όλα αυτά, για εμάς τους οικονομολόγους, έχουν σαφέστατο οικονομικό αποτύπωμα. Δεν γίνονται συναλλαγές, τουλάχιστον όπου χρειάζεται δικηγόρος ή νομικός, είτε σε εταιρεία </w:t>
      </w:r>
      <w:r w:rsidRPr="008326C0">
        <w:rPr>
          <w:rFonts w:eastAsia="Times New Roman" w:cs="Times New Roman"/>
          <w:color w:val="000000" w:themeColor="text1"/>
        </w:rPr>
        <w:t xml:space="preserve">είτε στο κράτος είτε στην υπεράσπιση ή στην </w:t>
      </w:r>
      <w:r w:rsidRPr="008326C0">
        <w:rPr>
          <w:rFonts w:eastAsia="Times New Roman" w:cs="Times New Roman"/>
          <w:color w:val="000000" w:themeColor="text1"/>
        </w:rPr>
        <w:t xml:space="preserve">πολιτική αγωγή σε ένα ακροατήριο. </w:t>
      </w:r>
    </w:p>
    <w:p w14:paraId="13C0C3A5" w14:textId="77777777" w:rsidR="00F43B06" w:rsidRDefault="00440118">
      <w:pPr>
        <w:spacing w:line="600" w:lineRule="auto"/>
        <w:ind w:firstLine="720"/>
        <w:contextualSpacing/>
        <w:jc w:val="both"/>
        <w:rPr>
          <w:rFonts w:eastAsia="Times New Roman" w:cs="Times New Roman"/>
        </w:rPr>
      </w:pPr>
      <w:r>
        <w:rPr>
          <w:rFonts w:eastAsia="Times New Roman" w:cs="Times New Roman"/>
        </w:rPr>
        <w:lastRenderedPageBreak/>
        <w:t xml:space="preserve">Τα νούμερα είναι αμείλικτα. </w:t>
      </w:r>
      <w:r>
        <w:rPr>
          <w:rFonts w:eastAsia="Times New Roman" w:cs="Times New Roman"/>
        </w:rPr>
        <w:t>Τ</w:t>
      </w:r>
      <w:r>
        <w:rPr>
          <w:rFonts w:eastAsia="Times New Roman" w:cs="Times New Roman"/>
        </w:rPr>
        <w:t>α λέω, διότι πρέπει να τα λέμε</w:t>
      </w:r>
      <w:r>
        <w:rPr>
          <w:rFonts w:eastAsia="Times New Roman" w:cs="Times New Roman"/>
        </w:rPr>
        <w:t>,</w:t>
      </w:r>
      <w:r>
        <w:rPr>
          <w:rFonts w:eastAsia="Times New Roman" w:cs="Times New Roman"/>
        </w:rPr>
        <w:t xml:space="preserve"> για να τα διορθώσουμε εμείς στην Κυβέρνηση. Λόγω της παρατεταμένης δικηγορικής αποχής, μόνο για την παρατεταμένη δικηγορική αποχή, οι υποθέσεις οι οποίες δεν έχ</w:t>
      </w:r>
      <w:r>
        <w:rPr>
          <w:rFonts w:eastAsia="Times New Roman" w:cs="Times New Roman"/>
        </w:rPr>
        <w:t xml:space="preserve">ουν εκδικασθεί είναι τριακόσιες είκοσι χιλιάδες. Αυτά λένε τα στοιχεία που έχω εγώ και που έχουν δημοσιευθεί. </w:t>
      </w:r>
    </w:p>
    <w:p w14:paraId="13C0C3A6" w14:textId="77777777" w:rsidR="00F43B06" w:rsidRDefault="00440118">
      <w:pPr>
        <w:spacing w:line="600" w:lineRule="auto"/>
        <w:ind w:firstLine="720"/>
        <w:contextualSpacing/>
        <w:jc w:val="both"/>
        <w:rPr>
          <w:rFonts w:eastAsia="Times New Roman" w:cs="Times New Roman"/>
        </w:rPr>
      </w:pPr>
      <w:r>
        <w:rPr>
          <w:rFonts w:eastAsia="Times New Roman" w:cs="Times New Roman"/>
        </w:rPr>
        <w:t xml:space="preserve">Το σύνολο των αδίκαστων υποθέσεων ξεπερνά τις επτακόσιες χιλιάδες. Ήταν ένα από τα ζητήματα για τα οποία είχαμε εγκληθεί από το 2010 και πιθανόν </w:t>
      </w:r>
      <w:r>
        <w:rPr>
          <w:rFonts w:eastAsia="Times New Roman" w:cs="Times New Roman"/>
        </w:rPr>
        <w:t xml:space="preserve">πολύ σωστά -το έχετε αναγνωρίσει και εσείς και εμείς </w:t>
      </w:r>
      <w:r>
        <w:rPr>
          <w:rFonts w:eastAsia="Times New Roman" w:cs="Times New Roman"/>
        </w:rPr>
        <w:t>ως</w:t>
      </w:r>
      <w:r>
        <w:rPr>
          <w:rFonts w:eastAsia="Times New Roman" w:cs="Times New Roman"/>
        </w:rPr>
        <w:t xml:space="preserve"> Κυβέρνηση- το σύστημα της δικαιοσύνης θα πρέπει να αναδιαρθρωθεί και να δίδεται η δυνατότητα στην εταιρεία και στο φυσικό ή νομικό πρόσωπο να εκδικάζεται η υπόθεσή του σύντομα και φυσικά με τον καλύτε</w:t>
      </w:r>
      <w:r>
        <w:rPr>
          <w:rFonts w:eastAsia="Times New Roman" w:cs="Times New Roman"/>
        </w:rPr>
        <w:t>ρο και δικαιότερο τρόπο.</w:t>
      </w:r>
    </w:p>
    <w:p w14:paraId="13C0C3A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w:t>
      </w:r>
      <w:r>
        <w:rPr>
          <w:rFonts w:eastAsia="Times New Roman" w:cs="Times New Roman"/>
          <w:szCs w:val="24"/>
        </w:rPr>
        <w:t xml:space="preserve"> θέλω να πω ότι αυτό </w:t>
      </w:r>
      <w:r>
        <w:rPr>
          <w:rFonts w:eastAsia="Times New Roman" w:cs="Times New Roman"/>
          <w:szCs w:val="24"/>
        </w:rPr>
        <w:t>το</w:t>
      </w:r>
      <w:r>
        <w:rPr>
          <w:rFonts w:eastAsia="Times New Roman" w:cs="Times New Roman"/>
          <w:szCs w:val="24"/>
        </w:rPr>
        <w:t xml:space="preserve"> έμφραγμα στην ελληνική οικονομία, όσον αφορά το συγκεκριμένο ζήτημα που εξετάζουμε σήμερα και το χάος που φέρνει η μη εκδίκαση των αποφάσεων αυτών, θα φέρει, και θα το δούμε στο τέλος του χρόνου α</w:t>
      </w:r>
      <w:r>
        <w:rPr>
          <w:rFonts w:eastAsia="Times New Roman" w:cs="Times New Roman"/>
          <w:szCs w:val="24"/>
        </w:rPr>
        <w:t>υτό, μία οικονομική ζημία.</w:t>
      </w:r>
    </w:p>
    <w:p w14:paraId="13C0C3A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Κυβέρνηση, όμως, δεν θα κατηγορήσει ποτέ και δεν θα βγει στο πεζοδρόμιο απέναντι στους νομικούς και στους δικηγόρους, γιατί έχουν τα δικαιώματά τους. Συγχρόνως -θα κάνω και μια αντιπαράθεση λόγω του Πειραιά και της εντοπιό</w:t>
      </w:r>
      <w:r>
        <w:rPr>
          <w:rFonts w:eastAsia="Times New Roman" w:cs="Times New Roman"/>
          <w:szCs w:val="24"/>
        </w:rPr>
        <w:t xml:space="preserve">τητάς μου- τα βάζουμε με τους λιμενεργάτες. Αυτό είναι σχετικό, διότι με τους λιμενεργάτες παραλίγο να χάσουμε δεκαπέντε χιλιάδες τουρίστες το Σαββατοκύριακο και μπορεί να τους χάσουμε το άλλο Σαββατοκύριακο, από την κρουαζιέρα. </w:t>
      </w:r>
      <w:r>
        <w:rPr>
          <w:rFonts w:eastAsia="Times New Roman" w:cs="Times New Roman"/>
          <w:szCs w:val="24"/>
        </w:rPr>
        <w:t>Ε</w:t>
      </w:r>
      <w:r>
        <w:rPr>
          <w:rFonts w:eastAsia="Times New Roman" w:cs="Times New Roman"/>
          <w:szCs w:val="24"/>
        </w:rPr>
        <w:t>κεί υπάρχει οικονομικό απο</w:t>
      </w:r>
      <w:r>
        <w:rPr>
          <w:rFonts w:eastAsia="Times New Roman" w:cs="Times New Roman"/>
          <w:szCs w:val="24"/>
        </w:rPr>
        <w:t>τύπωμα από μια παρατεταμένη απεργία.</w:t>
      </w:r>
    </w:p>
    <w:p w14:paraId="13C0C3A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Το  κράτος πρέπει να είναι δίκαιο και όλοι μαζί είτε είναι δικηγόροι είτε είναι λιμενεργάτες μαζί με εμάς, πρέπει να βρούμε μια λύση για να πάει μπροστά η οικονομία και να προστατέψουμε το Ακαθάριστο Εθνικό Προϊόν, το ο</w:t>
      </w:r>
      <w:r>
        <w:rPr>
          <w:rFonts w:eastAsia="Times New Roman" w:cs="Times New Roman"/>
          <w:szCs w:val="24"/>
        </w:rPr>
        <w:t>ποίο είναι εθνικό προϊόν. Το λένε οι λέξεις. Είναι προϊόν για όλους. Οι συναλλαγές πρέπει να συμβαίνουν και να γίνονται και να αποδίδεται η δικαιοσύνη και ο πολίτης και η εταιρ</w:t>
      </w:r>
      <w:r>
        <w:rPr>
          <w:rFonts w:eastAsia="Times New Roman" w:cs="Times New Roman"/>
          <w:szCs w:val="24"/>
        </w:rPr>
        <w:t>ε</w:t>
      </w:r>
      <w:r>
        <w:rPr>
          <w:rFonts w:eastAsia="Times New Roman" w:cs="Times New Roman"/>
          <w:szCs w:val="24"/>
        </w:rPr>
        <w:t>ία πρέπει να αισθάνεται ότι μπορεί να βρει το δίκιο του είτε αυτός που χρωστάει</w:t>
      </w:r>
      <w:r>
        <w:rPr>
          <w:rFonts w:eastAsia="Times New Roman" w:cs="Times New Roman"/>
          <w:szCs w:val="24"/>
        </w:rPr>
        <w:t xml:space="preserve"> είτε αυτός που του χρωστούν.</w:t>
      </w:r>
    </w:p>
    <w:p w14:paraId="13C0C3A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3C0C3A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πολύ.</w:t>
      </w:r>
    </w:p>
    <w:p w14:paraId="13C0C3A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και πάλι τον λόγο.</w:t>
      </w:r>
    </w:p>
    <w:p w14:paraId="13C0C3A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13C0C3A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ύριε Βουλευτή, δεν γνωρίζω ακριβώς από ποια στοιχεία έχετε τον αριθμό των τριακοσίων είκοσι χιλιάδων υποθέσεων. Αυτό που πρέπει εγώ να σας διαβεβαιώσω</w:t>
      </w:r>
      <w:r>
        <w:rPr>
          <w:rFonts w:eastAsia="Times New Roman" w:cs="Times New Roman"/>
          <w:szCs w:val="24"/>
        </w:rPr>
        <w:t>,</w:t>
      </w:r>
      <w:r>
        <w:rPr>
          <w:rFonts w:eastAsia="Times New Roman" w:cs="Times New Roman"/>
          <w:szCs w:val="24"/>
        </w:rPr>
        <w:t xml:space="preserve"> είναι ότι ζήτησα πάντως από τις υπηρεσίες, δηλαδή από τα δικαστήρια, μέσω του Υπουργείου Δικαιοσύνης, μέ</w:t>
      </w:r>
      <w:r>
        <w:rPr>
          <w:rFonts w:eastAsia="Times New Roman" w:cs="Times New Roman"/>
          <w:szCs w:val="24"/>
        </w:rPr>
        <w:t xml:space="preserve">σω των κεντρικών υπηρεσιών, τον ακριβή αριθμό των αναβολών και ματαιώσεων υποθέσεων. Θα τον έχω σύντομα και θα μπορέσω να σας ενημερώσω επακριβώς. </w:t>
      </w:r>
    </w:p>
    <w:p w14:paraId="13C0C3A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πάντως να πω ότι όντως υπήρξε μέριμνα</w:t>
      </w:r>
      <w:r>
        <w:rPr>
          <w:rFonts w:eastAsia="Times New Roman" w:cs="Times New Roman"/>
          <w:szCs w:val="24"/>
        </w:rPr>
        <w:t>,</w:t>
      </w:r>
      <w:r>
        <w:rPr>
          <w:rFonts w:eastAsia="Times New Roman" w:cs="Times New Roman"/>
          <w:szCs w:val="24"/>
        </w:rPr>
        <w:t xml:space="preserve"> ώστε οι πολίτες να μην ταλαιπωρηθούν ιδιαίτερα, τουλάχιστον σε</w:t>
      </w:r>
      <w:r>
        <w:rPr>
          <w:rFonts w:eastAsia="Times New Roman" w:cs="Times New Roman"/>
          <w:szCs w:val="24"/>
        </w:rPr>
        <w:t xml:space="preserve"> κρίσιμα είδη υποθέσεων, όπως είναι οι πλειστηριασμοί, όπως είναι επίσης και οι προσωρινές κρατήσεις, οι προφυλακίσεις. Επίσης υπήρχε ειδική μέριμνα και για τις περιπτώσεις στις οποίες υπήρχε απειλή παραγραφής υποθέσεων.</w:t>
      </w:r>
    </w:p>
    <w:p w14:paraId="13C0C3B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Το παρήγορο είναι ότι προφανώς θα υ</w:t>
      </w:r>
      <w:r>
        <w:rPr>
          <w:rFonts w:eastAsia="Times New Roman" w:cs="Times New Roman"/>
          <w:szCs w:val="24"/>
        </w:rPr>
        <w:t>πάρχει μια οικονομική επίπτωση, αλλά αυτό συμβαίνει σε μια περίοδο που στον γενικό προϋπολογισμό, στη γενική παρακολούθηση των εσόδων της χώρας</w:t>
      </w:r>
      <w:r>
        <w:rPr>
          <w:rFonts w:eastAsia="Times New Roman" w:cs="Times New Roman"/>
          <w:szCs w:val="24"/>
        </w:rPr>
        <w:t>,</w:t>
      </w:r>
      <w:r>
        <w:rPr>
          <w:rFonts w:eastAsia="Times New Roman" w:cs="Times New Roman"/>
          <w:szCs w:val="24"/>
        </w:rPr>
        <w:t xml:space="preserve"> φαίνεται ότι έχουμε μια πορεία η οποία υπερβαίνει τα αναμενόμενα. Έτσι αυτό το όποιο έλλειμμα θα προκύψει, νομί</w:t>
      </w:r>
      <w:r>
        <w:rPr>
          <w:rFonts w:eastAsia="Times New Roman" w:cs="Times New Roman"/>
          <w:szCs w:val="24"/>
        </w:rPr>
        <w:t xml:space="preserve">ζω ότι θα </w:t>
      </w:r>
      <w:proofErr w:type="spellStart"/>
      <w:r>
        <w:rPr>
          <w:rFonts w:eastAsia="Times New Roman" w:cs="Times New Roman"/>
          <w:szCs w:val="24"/>
        </w:rPr>
        <w:t>απορροφηθεί</w:t>
      </w:r>
      <w:proofErr w:type="spellEnd"/>
      <w:r>
        <w:rPr>
          <w:rFonts w:eastAsia="Times New Roman" w:cs="Times New Roman"/>
          <w:szCs w:val="24"/>
        </w:rPr>
        <w:t>.</w:t>
      </w:r>
    </w:p>
    <w:p w14:paraId="13C0C3B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3C0C3B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εμείς ευχαριστούμε.</w:t>
      </w:r>
    </w:p>
    <w:p w14:paraId="13C0C3B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Επιπροσθέτως θέλω να ανακοινώσω</w:t>
      </w:r>
      <w:r>
        <w:rPr>
          <w:rFonts w:eastAsia="Times New Roman" w:cs="Times New Roman"/>
          <w:szCs w:val="24"/>
        </w:rPr>
        <w:t>,</w:t>
      </w:r>
      <w:r>
        <w:rPr>
          <w:rFonts w:eastAsia="Times New Roman" w:cs="Times New Roman"/>
          <w:szCs w:val="24"/>
        </w:rPr>
        <w:t xml:space="preserve"> πως η </w:t>
      </w:r>
      <w:r>
        <w:rPr>
          <w:rFonts w:eastAsia="Times New Roman" w:cs="Times New Roman"/>
          <w:szCs w:val="24"/>
        </w:rPr>
        <w:t xml:space="preserve">όγδοη </w:t>
      </w:r>
      <w:r>
        <w:rPr>
          <w:rFonts w:eastAsia="Times New Roman" w:cs="Times New Roman"/>
          <w:szCs w:val="24"/>
        </w:rPr>
        <w:t xml:space="preserve">με αριθμό 959/7-6-2016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Ηρακλείου του Κομμουνιστικού Κόμματος Ελλάδας κ. </w:t>
      </w:r>
      <w:r>
        <w:rPr>
          <w:rFonts w:eastAsia="Times New Roman" w:cs="Times New Roman"/>
          <w:bCs/>
          <w:szCs w:val="24"/>
        </w:rPr>
        <w:t>Εμμανουήλ Συντυχάκη</w:t>
      </w:r>
      <w:r>
        <w:rPr>
          <w:rFonts w:eastAsia="Times New Roman" w:cs="Times New Roman"/>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 xml:space="preserve">σχετικά με τα προβλήματα στους βρεφονηπιακούς και παιδικούς σταθμούς, δεν </w:t>
      </w:r>
      <w:r>
        <w:rPr>
          <w:rFonts w:eastAsia="Times New Roman" w:cs="Times New Roman"/>
          <w:szCs w:val="24"/>
        </w:rPr>
        <w:t xml:space="preserve">συζητείται </w:t>
      </w:r>
      <w:r>
        <w:rPr>
          <w:rFonts w:eastAsia="Times New Roman" w:cs="Times New Roman"/>
          <w:szCs w:val="24"/>
        </w:rPr>
        <w:t xml:space="preserve">λόγω κωλύματος του ερωτώντος </w:t>
      </w:r>
      <w:r>
        <w:rPr>
          <w:rFonts w:eastAsia="Times New Roman" w:cs="Times New Roman"/>
          <w:szCs w:val="24"/>
        </w:rPr>
        <w:t>Βουλευτή.</w:t>
      </w:r>
    </w:p>
    <w:p w14:paraId="13C0C3B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995/14-6-2016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Αιτωλοακαρνανίας του Συνασπισμού Ριζοσπαστικής Αριστεράς κ. </w:t>
      </w:r>
      <w:r>
        <w:rPr>
          <w:rFonts w:eastAsia="Times New Roman" w:cs="Times New Roman"/>
          <w:bCs/>
          <w:szCs w:val="24"/>
        </w:rPr>
        <w:t>Μαρίας Τριανταφύλλου</w:t>
      </w:r>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σχετικά με την άμεση αντιμετώπιση του πρ</w:t>
      </w:r>
      <w:r>
        <w:rPr>
          <w:rFonts w:eastAsia="Times New Roman" w:cs="Times New Roman"/>
          <w:szCs w:val="24"/>
        </w:rPr>
        <w:t xml:space="preserve">οβλήματος υδροδότησης του Αιτωλικού Αιτωλοακαρνανίας, </w:t>
      </w:r>
      <w:r>
        <w:rPr>
          <w:rFonts w:eastAsia="Times New Roman" w:cs="Times New Roman"/>
          <w:szCs w:val="24"/>
        </w:rPr>
        <w:t xml:space="preserve">δεν συζητείται </w:t>
      </w:r>
      <w:r>
        <w:rPr>
          <w:rFonts w:eastAsia="Times New Roman" w:cs="Times New Roman"/>
          <w:szCs w:val="24"/>
        </w:rPr>
        <w:t>λόγω αναρμοδιότητας.</w:t>
      </w:r>
    </w:p>
    <w:p w14:paraId="13C0C3B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σημείο αυτό ολοκληρώθηκε η συζήτηση των επικαίρων ερωτήσεων.</w:t>
      </w:r>
    </w:p>
    <w:p w14:paraId="13C0C3B6" w14:textId="77777777" w:rsidR="00F43B06" w:rsidRDefault="00440118">
      <w:pPr>
        <w:contextualSpacing/>
        <w:jc w:val="center"/>
        <w:rPr>
          <w:rFonts w:eastAsia="Times New Roman" w:cs="Times New Roman"/>
          <w:color w:val="FF0000"/>
          <w:szCs w:val="24"/>
        </w:rPr>
      </w:pPr>
      <w:r w:rsidRPr="00094D73">
        <w:rPr>
          <w:rFonts w:eastAsia="Times New Roman" w:cs="Times New Roman"/>
          <w:color w:val="FF0000"/>
          <w:szCs w:val="24"/>
        </w:rPr>
        <w:t>(ΑΛΛΑΓΗ ΣΕΛΙΔΑΣ ΛΟΓΩ ΑΛΛΑΓΗΣ ΘΕΜΑΤΟΣ)</w:t>
      </w:r>
    </w:p>
    <w:p w14:paraId="13C0C3B7" w14:textId="77777777" w:rsidR="00F43B06" w:rsidRDefault="00F43B06">
      <w:pPr>
        <w:contextualSpacing/>
        <w:rPr>
          <w:rFonts w:eastAsia="Times New Roman" w:cs="Times New Roman"/>
          <w:szCs w:val="24"/>
        </w:rPr>
      </w:pPr>
    </w:p>
    <w:p w14:paraId="13C0C3B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w:t>
      </w:r>
      <w:r>
        <w:rPr>
          <w:rFonts w:eastAsia="Times New Roman" w:cs="Times New Roman"/>
          <w:b/>
          <w:szCs w:val="24"/>
        </w:rPr>
        <w:t>ς):</w:t>
      </w:r>
      <w:r>
        <w:rPr>
          <w:rFonts w:eastAsia="Times New Roman" w:cs="Times New Roman"/>
          <w:szCs w:val="24"/>
        </w:rPr>
        <w:t xml:space="preserve"> Κυρίες και κύριοι συνάδελφοι, εισερχόμαστε στην ημερήσια διάταξη των</w:t>
      </w:r>
    </w:p>
    <w:p w14:paraId="13C0C3B9" w14:textId="77777777" w:rsidR="00F43B06" w:rsidRDefault="00440118">
      <w:pPr>
        <w:spacing w:line="600" w:lineRule="auto"/>
        <w:ind w:firstLine="720"/>
        <w:contextualSpacing/>
        <w:jc w:val="center"/>
        <w:rPr>
          <w:rFonts w:eastAsia="Times New Roman" w:cs="Times New Roman"/>
          <w:b/>
          <w:szCs w:val="24"/>
        </w:rPr>
      </w:pPr>
      <w:r>
        <w:rPr>
          <w:rFonts w:eastAsia="Times New Roman" w:cs="Times New Roman"/>
          <w:b/>
          <w:szCs w:val="24"/>
        </w:rPr>
        <w:t>ΕΠΕΡΩΤΗΣΕΩΝ</w:t>
      </w:r>
    </w:p>
    <w:p w14:paraId="13C0C3B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συζητηθεί η υπ’ αριθμόν 28</w:t>
      </w:r>
      <w:r>
        <w:rPr>
          <w:rFonts w:eastAsia="Times New Roman" w:cs="Times New Roman"/>
          <w:szCs w:val="24"/>
        </w:rPr>
        <w:t>/</w:t>
      </w:r>
      <w:r>
        <w:rPr>
          <w:rFonts w:eastAsia="Times New Roman" w:cs="Times New Roman"/>
          <w:szCs w:val="24"/>
        </w:rPr>
        <w:t xml:space="preserve">22/26-5-2016 επίκαιρη επερώτηση </w:t>
      </w:r>
      <w:r>
        <w:rPr>
          <w:rFonts w:eastAsia="Times New Roman" w:cs="Times New Roman"/>
          <w:szCs w:val="24"/>
        </w:rPr>
        <w:t xml:space="preserve">των </w:t>
      </w:r>
      <w:r>
        <w:rPr>
          <w:rFonts w:eastAsia="Times New Roman" w:cs="Times New Roman"/>
          <w:szCs w:val="24"/>
        </w:rPr>
        <w:t>Βουλευτών της Νέας Δημοκρατίας</w:t>
      </w:r>
      <w:r>
        <w:rPr>
          <w:rFonts w:eastAsia="Times New Roman" w:cs="Times New Roman"/>
          <w:szCs w:val="24"/>
        </w:rPr>
        <w:t xml:space="preserve"> κ.κ.</w:t>
      </w:r>
      <w:r>
        <w:rPr>
          <w:rFonts w:eastAsia="Times New Roman" w:cs="Times New Roman"/>
          <w:szCs w:val="24"/>
        </w:rPr>
        <w:t xml:space="preserve"> </w:t>
      </w:r>
      <w:r>
        <w:rPr>
          <w:rFonts w:eastAsia="Times New Roman" w:cs="Times New Roman"/>
          <w:szCs w:val="24"/>
        </w:rPr>
        <w:t xml:space="preserve">Κυριάκου Μητσοτάκη, Κωνσταντίνου Αλ. Καραμανλή, </w:t>
      </w:r>
      <w:r>
        <w:rPr>
          <w:rFonts w:eastAsia="Times New Roman" w:cs="Times New Roman"/>
          <w:szCs w:val="24"/>
        </w:rPr>
        <w:t>Αντωνίου Σαμαρά, Χαρ</w:t>
      </w:r>
      <w:r>
        <w:rPr>
          <w:rFonts w:eastAsia="Times New Roman" w:cs="Times New Roman"/>
          <w:szCs w:val="24"/>
        </w:rPr>
        <w:t>άλαμπου Αθανασίου, Σάββα Αναστασιάδη</w:t>
      </w:r>
      <w:r>
        <w:rPr>
          <w:rFonts w:eastAsia="Times New Roman" w:cs="Times New Roman"/>
          <w:szCs w:val="24"/>
        </w:rPr>
        <w:t xml:space="preserve">, Ιωάννη Ανδριανού, Ιωάννη Αντωνιάδη, </w:t>
      </w:r>
      <w:r>
        <w:rPr>
          <w:rFonts w:eastAsia="Times New Roman" w:cs="Times New Roman"/>
          <w:szCs w:val="24"/>
        </w:rPr>
        <w:t>Μαρίας Αντωνίου, Φωτεινής Αραμπατζή, Άννας</w:t>
      </w:r>
      <w:r>
        <w:rPr>
          <w:rFonts w:eastAsia="Times New Roman" w:cs="Times New Roman"/>
          <w:szCs w:val="24"/>
        </w:rPr>
        <w:t xml:space="preserve">-Μισέλ Ασημακοπούλου, </w:t>
      </w:r>
      <w:r>
        <w:rPr>
          <w:rFonts w:eastAsia="Times New Roman" w:cs="Times New Roman"/>
          <w:szCs w:val="24"/>
        </w:rPr>
        <w:t>Ελευθερί</w:t>
      </w:r>
      <w:r>
        <w:rPr>
          <w:rFonts w:eastAsia="Times New Roman" w:cs="Times New Roman"/>
          <w:szCs w:val="24"/>
        </w:rPr>
        <w:t xml:space="preserve">ου </w:t>
      </w:r>
      <w:proofErr w:type="spellStart"/>
      <w:r>
        <w:rPr>
          <w:rFonts w:eastAsia="Times New Roman" w:cs="Times New Roman"/>
          <w:szCs w:val="24"/>
        </w:rPr>
        <w:t>Αυγενάκη</w:t>
      </w:r>
      <w:proofErr w:type="spellEnd"/>
      <w:r>
        <w:rPr>
          <w:rFonts w:eastAsia="Times New Roman" w:cs="Times New Roman"/>
          <w:szCs w:val="24"/>
        </w:rPr>
        <w:t xml:space="preserve">, </w:t>
      </w:r>
      <w:r>
        <w:rPr>
          <w:rFonts w:eastAsia="Times New Roman" w:cs="Times New Roman"/>
          <w:szCs w:val="24"/>
        </w:rPr>
        <w:t xml:space="preserve">Γεωργίου </w:t>
      </w:r>
      <w:proofErr w:type="spellStart"/>
      <w:r>
        <w:rPr>
          <w:rFonts w:eastAsia="Times New Roman" w:cs="Times New Roman"/>
          <w:szCs w:val="24"/>
        </w:rPr>
        <w:t>Βαγιωνά</w:t>
      </w:r>
      <w:proofErr w:type="spellEnd"/>
      <w:r>
        <w:rPr>
          <w:rFonts w:eastAsia="Times New Roman" w:cs="Times New Roman"/>
          <w:szCs w:val="24"/>
        </w:rPr>
        <w:t xml:space="preserve">, Μιλτιάδη </w:t>
      </w:r>
      <w:r>
        <w:rPr>
          <w:rFonts w:eastAsia="Times New Roman" w:cs="Times New Roman"/>
          <w:szCs w:val="24"/>
        </w:rPr>
        <w:t>Βαρβιτσιώ</w:t>
      </w:r>
      <w:r>
        <w:rPr>
          <w:rFonts w:eastAsia="Times New Roman" w:cs="Times New Roman"/>
          <w:szCs w:val="24"/>
        </w:rPr>
        <w:t xml:space="preserve">τη, </w:t>
      </w:r>
      <w:r>
        <w:rPr>
          <w:rFonts w:eastAsia="Times New Roman" w:cs="Times New Roman"/>
          <w:szCs w:val="24"/>
        </w:rPr>
        <w:t>Αποστό</w:t>
      </w:r>
      <w:r>
        <w:rPr>
          <w:rFonts w:eastAsia="Times New Roman" w:cs="Times New Roman"/>
          <w:szCs w:val="24"/>
        </w:rPr>
        <w:t xml:space="preserve">λου </w:t>
      </w:r>
      <w:proofErr w:type="spellStart"/>
      <w:r>
        <w:rPr>
          <w:rFonts w:eastAsia="Times New Roman" w:cs="Times New Roman"/>
          <w:szCs w:val="24"/>
        </w:rPr>
        <w:t>Βεσυρόπουλου</w:t>
      </w:r>
      <w:proofErr w:type="spellEnd"/>
      <w:r>
        <w:rPr>
          <w:rFonts w:eastAsia="Times New Roman" w:cs="Times New Roman"/>
          <w:szCs w:val="24"/>
        </w:rPr>
        <w:t xml:space="preserve">, Κωνσταντίνου Βλάση, </w:t>
      </w:r>
      <w:r>
        <w:rPr>
          <w:rFonts w:eastAsia="Times New Roman" w:cs="Times New Roman"/>
          <w:szCs w:val="24"/>
        </w:rPr>
        <w:t>Γεωργίου Βλάχ</w:t>
      </w:r>
      <w:r>
        <w:rPr>
          <w:rFonts w:eastAsia="Times New Roman" w:cs="Times New Roman"/>
          <w:szCs w:val="24"/>
        </w:rPr>
        <w:t xml:space="preserve">ου, Μαυρουδή (Μάκη) Βορίδη, </w:t>
      </w:r>
      <w:r>
        <w:rPr>
          <w:rFonts w:eastAsia="Times New Roman" w:cs="Times New Roman"/>
          <w:szCs w:val="24"/>
        </w:rPr>
        <w:t xml:space="preserve">Σοφίας </w:t>
      </w:r>
      <w:proofErr w:type="spellStart"/>
      <w:r>
        <w:rPr>
          <w:rFonts w:eastAsia="Times New Roman" w:cs="Times New Roman"/>
          <w:szCs w:val="24"/>
        </w:rPr>
        <w:t>Βούλτεψη</w:t>
      </w:r>
      <w:proofErr w:type="spellEnd"/>
      <w:r>
        <w:rPr>
          <w:rFonts w:eastAsia="Times New Roman" w:cs="Times New Roman"/>
          <w:szCs w:val="24"/>
        </w:rPr>
        <w:t xml:space="preserve">, Ιωάννη </w:t>
      </w:r>
      <w:proofErr w:type="spellStart"/>
      <w:r>
        <w:rPr>
          <w:rFonts w:eastAsia="Times New Roman" w:cs="Times New Roman"/>
          <w:szCs w:val="24"/>
        </w:rPr>
        <w:t>Βρούτση</w:t>
      </w:r>
      <w:proofErr w:type="spellEnd"/>
      <w:r>
        <w:rPr>
          <w:rFonts w:eastAsia="Times New Roman" w:cs="Times New Roman"/>
          <w:szCs w:val="24"/>
        </w:rPr>
        <w:t xml:space="preserve">, Γεωργίου Γεωργαντά, </w:t>
      </w:r>
      <w:r>
        <w:rPr>
          <w:rFonts w:eastAsia="Times New Roman" w:cs="Times New Roman"/>
          <w:szCs w:val="24"/>
        </w:rPr>
        <w:t>Σπυρίδωνος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 </w:t>
      </w:r>
      <w:r>
        <w:rPr>
          <w:rFonts w:eastAsia="Times New Roman" w:cs="Times New Roman"/>
          <w:szCs w:val="24"/>
        </w:rPr>
        <w:t xml:space="preserve">Γεράσιμου </w:t>
      </w:r>
      <w:proofErr w:type="spellStart"/>
      <w:r>
        <w:rPr>
          <w:rFonts w:eastAsia="Times New Roman" w:cs="Times New Roman"/>
          <w:szCs w:val="24"/>
        </w:rPr>
        <w:t>Γιακουμάτου</w:t>
      </w:r>
      <w:proofErr w:type="spellEnd"/>
      <w:r>
        <w:rPr>
          <w:rFonts w:eastAsia="Times New Roman" w:cs="Times New Roman"/>
          <w:szCs w:val="24"/>
        </w:rPr>
        <w:t xml:space="preserve">, Στέργιου Γιαννάκη, Βασιλείου </w:t>
      </w:r>
      <w:proofErr w:type="spellStart"/>
      <w:r>
        <w:rPr>
          <w:rFonts w:eastAsia="Times New Roman" w:cs="Times New Roman"/>
          <w:szCs w:val="24"/>
        </w:rPr>
        <w:t>Γιό</w:t>
      </w:r>
      <w:r>
        <w:rPr>
          <w:rFonts w:eastAsia="Times New Roman" w:cs="Times New Roman"/>
          <w:szCs w:val="24"/>
        </w:rPr>
        <w:t>γιακα</w:t>
      </w:r>
      <w:proofErr w:type="spellEnd"/>
      <w:r>
        <w:rPr>
          <w:rFonts w:eastAsia="Times New Roman" w:cs="Times New Roman"/>
          <w:szCs w:val="24"/>
        </w:rPr>
        <w:t xml:space="preserve">, </w:t>
      </w:r>
      <w:r>
        <w:rPr>
          <w:rFonts w:eastAsia="Times New Roman" w:cs="Times New Roman"/>
          <w:szCs w:val="24"/>
        </w:rPr>
        <w:t xml:space="preserve">Κωνσταντίνου Γκιουλέκα, Αθανασίου Δαβάκη, </w:t>
      </w:r>
      <w:r>
        <w:rPr>
          <w:rFonts w:eastAsia="Times New Roman" w:cs="Times New Roman"/>
          <w:szCs w:val="24"/>
        </w:rPr>
        <w:t>Ν</w:t>
      </w:r>
      <w:r>
        <w:rPr>
          <w:rFonts w:eastAsia="Times New Roman" w:cs="Times New Roman"/>
          <w:szCs w:val="24"/>
        </w:rPr>
        <w:t>ικολά</w:t>
      </w:r>
      <w:r>
        <w:rPr>
          <w:rFonts w:eastAsia="Times New Roman" w:cs="Times New Roman"/>
          <w:szCs w:val="24"/>
        </w:rPr>
        <w:t xml:space="preserve">ου –Γεωργίου </w:t>
      </w:r>
      <w:proofErr w:type="spellStart"/>
      <w:r>
        <w:rPr>
          <w:rFonts w:eastAsia="Times New Roman" w:cs="Times New Roman"/>
          <w:szCs w:val="24"/>
        </w:rPr>
        <w:t>Δένδια</w:t>
      </w:r>
      <w:proofErr w:type="spellEnd"/>
      <w:r>
        <w:rPr>
          <w:rFonts w:eastAsia="Times New Roman" w:cs="Times New Roman"/>
          <w:szCs w:val="24"/>
        </w:rPr>
        <w:t>, Χρίστου Δήμα</w:t>
      </w:r>
      <w:r>
        <w:rPr>
          <w:rFonts w:eastAsia="Times New Roman" w:cs="Times New Roman"/>
          <w:szCs w:val="24"/>
        </w:rPr>
        <w:t xml:space="preserve">, </w:t>
      </w:r>
      <w:r>
        <w:rPr>
          <w:rFonts w:eastAsia="Times New Roman" w:cs="Times New Roman"/>
          <w:szCs w:val="24"/>
        </w:rPr>
        <w:t xml:space="preserve">Αναστασίου (Τάσου) </w:t>
      </w:r>
      <w:proofErr w:type="spellStart"/>
      <w:r>
        <w:rPr>
          <w:rFonts w:eastAsia="Times New Roman" w:cs="Times New Roman"/>
          <w:szCs w:val="24"/>
        </w:rPr>
        <w:t>Δημοσχάκη</w:t>
      </w:r>
      <w:proofErr w:type="spellEnd"/>
      <w:r>
        <w:rPr>
          <w:rFonts w:eastAsia="Times New Roman" w:cs="Times New Roman"/>
          <w:szCs w:val="24"/>
        </w:rPr>
        <w:t xml:space="preserve">, </w:t>
      </w:r>
      <w:r>
        <w:rPr>
          <w:rFonts w:eastAsia="Times New Roman" w:cs="Times New Roman"/>
          <w:szCs w:val="24"/>
        </w:rPr>
        <w:t xml:space="preserve">Αθανασίου </w:t>
      </w:r>
      <w:proofErr w:type="spellStart"/>
      <w:r>
        <w:rPr>
          <w:rFonts w:eastAsia="Times New Roman" w:cs="Times New Roman"/>
          <w:szCs w:val="24"/>
        </w:rPr>
        <w:t>Καββαδά</w:t>
      </w:r>
      <w:proofErr w:type="spellEnd"/>
      <w:r>
        <w:rPr>
          <w:rFonts w:eastAsia="Times New Roman" w:cs="Times New Roman"/>
          <w:szCs w:val="24"/>
        </w:rPr>
        <w:t xml:space="preserve">, Νικήτα Κακλαμάνη, Σταύρου Καλαφάτη, </w:t>
      </w:r>
      <w:r>
        <w:rPr>
          <w:rFonts w:eastAsia="Times New Roman" w:cs="Times New Roman"/>
          <w:szCs w:val="24"/>
        </w:rPr>
        <w:t xml:space="preserve">Κωνσταντίνου Καραγκούνη, Άννας Καραμανλή, </w:t>
      </w:r>
      <w:r>
        <w:rPr>
          <w:rFonts w:eastAsia="Times New Roman" w:cs="Times New Roman"/>
          <w:szCs w:val="24"/>
        </w:rPr>
        <w:t>Κωνσταντίνου Αχ. Καραμανλή, Θεοδώρ</w:t>
      </w:r>
      <w:r>
        <w:rPr>
          <w:rFonts w:eastAsia="Times New Roman" w:cs="Times New Roman"/>
          <w:szCs w:val="24"/>
        </w:rPr>
        <w:t xml:space="preserve">ου Καράογλου, </w:t>
      </w:r>
      <w:r>
        <w:rPr>
          <w:rFonts w:eastAsia="Times New Roman" w:cs="Times New Roman"/>
          <w:szCs w:val="24"/>
        </w:rPr>
        <w:t xml:space="preserve">Γεωργίου </w:t>
      </w:r>
      <w:proofErr w:type="spellStart"/>
      <w:r>
        <w:rPr>
          <w:rFonts w:eastAsia="Times New Roman" w:cs="Times New Roman"/>
          <w:szCs w:val="24"/>
        </w:rPr>
        <w:t>Καρασμάνη</w:t>
      </w:r>
      <w:proofErr w:type="spellEnd"/>
      <w:r>
        <w:rPr>
          <w:rFonts w:eastAsia="Times New Roman" w:cs="Times New Roman"/>
          <w:szCs w:val="24"/>
        </w:rPr>
        <w:t xml:space="preserve">, Γεωργίου Κασαπίδη, Ανδρέα </w:t>
      </w:r>
      <w:proofErr w:type="spellStart"/>
      <w:r>
        <w:rPr>
          <w:rFonts w:eastAsia="Times New Roman" w:cs="Times New Roman"/>
          <w:szCs w:val="24"/>
        </w:rPr>
        <w:t>Κατσανιώτη</w:t>
      </w:r>
      <w:proofErr w:type="spellEnd"/>
      <w:r>
        <w:rPr>
          <w:rFonts w:eastAsia="Times New Roman" w:cs="Times New Roman"/>
          <w:szCs w:val="24"/>
        </w:rPr>
        <w:t xml:space="preserve">, </w:t>
      </w:r>
      <w:r>
        <w:rPr>
          <w:rFonts w:eastAsia="Times New Roman" w:cs="Times New Roman"/>
          <w:szCs w:val="24"/>
        </w:rPr>
        <w:t xml:space="preserve">Κωνσταντίνου </w:t>
      </w:r>
      <w:r>
        <w:rPr>
          <w:rFonts w:eastAsia="Times New Roman" w:cs="Times New Roman"/>
          <w:szCs w:val="24"/>
        </w:rPr>
        <w:t>Κατσαφάδου, Σ</w:t>
      </w:r>
      <w:r>
        <w:rPr>
          <w:rFonts w:eastAsia="Times New Roman" w:cs="Times New Roman"/>
          <w:szCs w:val="24"/>
        </w:rPr>
        <w:t>υμεών (Σ</w:t>
      </w:r>
      <w:r>
        <w:rPr>
          <w:rFonts w:eastAsia="Times New Roman" w:cs="Times New Roman"/>
          <w:szCs w:val="24"/>
        </w:rPr>
        <w:t xml:space="preserve">ίμου) </w:t>
      </w:r>
      <w:proofErr w:type="spellStart"/>
      <w:r>
        <w:rPr>
          <w:rFonts w:eastAsia="Times New Roman" w:cs="Times New Roman"/>
          <w:szCs w:val="24"/>
        </w:rPr>
        <w:t>Κεδίκογλου</w:t>
      </w:r>
      <w:proofErr w:type="spellEnd"/>
      <w:r>
        <w:rPr>
          <w:rFonts w:eastAsia="Times New Roman" w:cs="Times New Roman"/>
          <w:szCs w:val="24"/>
        </w:rPr>
        <w:t xml:space="preserve">, </w:t>
      </w:r>
      <w:r>
        <w:rPr>
          <w:rFonts w:eastAsia="Times New Roman" w:cs="Times New Roman"/>
          <w:szCs w:val="24"/>
        </w:rPr>
        <w:t xml:space="preserve">Χρήστου </w:t>
      </w:r>
      <w:proofErr w:type="spellStart"/>
      <w:r>
        <w:rPr>
          <w:rFonts w:eastAsia="Times New Roman" w:cs="Times New Roman"/>
          <w:szCs w:val="24"/>
        </w:rPr>
        <w:t>Κέλλα</w:t>
      </w:r>
      <w:proofErr w:type="spellEnd"/>
      <w:r>
        <w:rPr>
          <w:rFonts w:eastAsia="Times New Roman" w:cs="Times New Roman"/>
          <w:szCs w:val="24"/>
        </w:rPr>
        <w:t xml:space="preserve">, </w:t>
      </w:r>
      <w:r>
        <w:rPr>
          <w:rFonts w:eastAsia="Times New Roman" w:cs="Times New Roman"/>
          <w:szCs w:val="24"/>
        </w:rPr>
        <w:t>Νίκη</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w:t>
      </w:r>
      <w:r>
        <w:rPr>
          <w:rFonts w:eastAsia="Times New Roman" w:cs="Times New Roman"/>
          <w:szCs w:val="24"/>
        </w:rPr>
        <w:t>Ό</w:t>
      </w:r>
      <w:r>
        <w:rPr>
          <w:rFonts w:eastAsia="Times New Roman" w:cs="Times New Roman"/>
          <w:szCs w:val="24"/>
        </w:rPr>
        <w:t>λγας Κ</w:t>
      </w:r>
      <w:r>
        <w:rPr>
          <w:rFonts w:eastAsia="Times New Roman" w:cs="Times New Roman"/>
          <w:szCs w:val="24"/>
        </w:rPr>
        <w:t>ε</w:t>
      </w:r>
      <w:r>
        <w:rPr>
          <w:rFonts w:eastAsia="Times New Roman" w:cs="Times New Roman"/>
          <w:szCs w:val="24"/>
        </w:rPr>
        <w:lastRenderedPageBreak/>
        <w:t>φαλογιάννη, Ιωάννη Κεφαλ</w:t>
      </w:r>
      <w:r>
        <w:rPr>
          <w:rFonts w:eastAsia="Times New Roman" w:cs="Times New Roman"/>
          <w:szCs w:val="24"/>
        </w:rPr>
        <w:t xml:space="preserve">ογιάννη, </w:t>
      </w:r>
      <w:r>
        <w:rPr>
          <w:rFonts w:eastAsia="Times New Roman" w:cs="Times New Roman"/>
          <w:szCs w:val="24"/>
        </w:rPr>
        <w:t xml:space="preserve">Βασιλείου </w:t>
      </w:r>
      <w:proofErr w:type="spellStart"/>
      <w:r>
        <w:rPr>
          <w:rFonts w:eastAsia="Times New Roman" w:cs="Times New Roman"/>
          <w:szCs w:val="24"/>
        </w:rPr>
        <w:t>Κικίλια</w:t>
      </w:r>
      <w:proofErr w:type="spellEnd"/>
      <w:r>
        <w:rPr>
          <w:rFonts w:eastAsia="Times New Roman" w:cs="Times New Roman"/>
          <w:szCs w:val="24"/>
        </w:rPr>
        <w:t xml:space="preserve">, </w:t>
      </w:r>
      <w:r>
        <w:rPr>
          <w:rFonts w:eastAsia="Times New Roman" w:cs="Times New Roman"/>
          <w:szCs w:val="24"/>
        </w:rPr>
        <w:t xml:space="preserve">Εμμανουήλ (Μάνου) </w:t>
      </w:r>
      <w:proofErr w:type="spellStart"/>
      <w:r>
        <w:rPr>
          <w:rFonts w:eastAsia="Times New Roman" w:cs="Times New Roman"/>
          <w:szCs w:val="24"/>
        </w:rPr>
        <w:t>Κόνσολα</w:t>
      </w:r>
      <w:proofErr w:type="spellEnd"/>
      <w:r>
        <w:rPr>
          <w:rFonts w:eastAsia="Times New Roman" w:cs="Times New Roman"/>
          <w:szCs w:val="24"/>
        </w:rPr>
        <w:t xml:space="preserve">, Κωνσταντίνου </w:t>
      </w:r>
      <w:proofErr w:type="spellStart"/>
      <w:r>
        <w:rPr>
          <w:rFonts w:eastAsia="Times New Roman" w:cs="Times New Roman"/>
          <w:szCs w:val="24"/>
        </w:rPr>
        <w:t>Κοντογεώργου</w:t>
      </w:r>
      <w:proofErr w:type="spellEnd"/>
      <w:r>
        <w:rPr>
          <w:rFonts w:eastAsia="Times New Roman" w:cs="Times New Roman"/>
          <w:szCs w:val="24"/>
        </w:rPr>
        <w:t xml:space="preserve">, </w:t>
      </w:r>
      <w:r>
        <w:rPr>
          <w:rFonts w:eastAsia="Times New Roman" w:cs="Times New Roman"/>
          <w:szCs w:val="24"/>
        </w:rPr>
        <w:t xml:space="preserve">Κωνσταντίνου Κουκοδήμου, </w:t>
      </w:r>
      <w:r>
        <w:rPr>
          <w:rFonts w:eastAsia="Times New Roman" w:cs="Times New Roman"/>
          <w:szCs w:val="24"/>
        </w:rPr>
        <w:t>Γεωργί</w:t>
      </w:r>
      <w:r>
        <w:rPr>
          <w:rFonts w:eastAsia="Times New Roman" w:cs="Times New Roman"/>
          <w:szCs w:val="24"/>
        </w:rPr>
        <w:t>ου Κουμουτσάκου, Δημητρίου Κυρ</w:t>
      </w:r>
      <w:r>
        <w:rPr>
          <w:rFonts w:eastAsia="Times New Roman" w:cs="Times New Roman"/>
          <w:szCs w:val="24"/>
        </w:rPr>
        <w:t>ιαζί</w:t>
      </w:r>
      <w:r>
        <w:rPr>
          <w:rFonts w:eastAsia="Times New Roman" w:cs="Times New Roman"/>
          <w:szCs w:val="24"/>
        </w:rPr>
        <w:t xml:space="preserve">δη, </w:t>
      </w:r>
      <w:r>
        <w:rPr>
          <w:rFonts w:eastAsia="Times New Roman" w:cs="Times New Roman"/>
          <w:szCs w:val="24"/>
        </w:rPr>
        <w:t>Γεω</w:t>
      </w:r>
      <w:r>
        <w:rPr>
          <w:rFonts w:eastAsia="Times New Roman" w:cs="Times New Roman"/>
          <w:szCs w:val="24"/>
        </w:rPr>
        <w:t xml:space="preserve">ργίας Μαρτίνου, </w:t>
      </w:r>
      <w:r>
        <w:rPr>
          <w:rFonts w:eastAsia="Times New Roman" w:cs="Times New Roman"/>
          <w:szCs w:val="24"/>
        </w:rPr>
        <w:t>Ευαγγέ</w:t>
      </w:r>
      <w:r>
        <w:rPr>
          <w:rFonts w:eastAsia="Times New Roman" w:cs="Times New Roman"/>
          <w:szCs w:val="24"/>
        </w:rPr>
        <w:t xml:space="preserve">λου - </w:t>
      </w:r>
      <w:r>
        <w:rPr>
          <w:rFonts w:eastAsia="Times New Roman" w:cs="Times New Roman"/>
          <w:szCs w:val="24"/>
        </w:rPr>
        <w:t xml:space="preserve">Βασιλείου </w:t>
      </w:r>
      <w:proofErr w:type="spellStart"/>
      <w:r>
        <w:rPr>
          <w:rFonts w:eastAsia="Times New Roman" w:cs="Times New Roman"/>
          <w:szCs w:val="24"/>
        </w:rPr>
        <w:t>Με</w:t>
      </w:r>
      <w:r>
        <w:rPr>
          <w:rFonts w:eastAsia="Times New Roman" w:cs="Times New Roman"/>
          <w:szCs w:val="24"/>
        </w:rPr>
        <w:t>ϊ</w:t>
      </w:r>
      <w:r>
        <w:rPr>
          <w:rFonts w:eastAsia="Times New Roman" w:cs="Times New Roman"/>
          <w:szCs w:val="24"/>
        </w:rPr>
        <w:t>μαράκη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Παναγιώτη (Νότη) </w:t>
      </w:r>
      <w:proofErr w:type="spellStart"/>
      <w:r>
        <w:rPr>
          <w:rFonts w:eastAsia="Times New Roman" w:cs="Times New Roman"/>
          <w:szCs w:val="24"/>
        </w:rPr>
        <w:t>Μηταράκη</w:t>
      </w:r>
      <w:proofErr w:type="spellEnd"/>
      <w:r>
        <w:rPr>
          <w:rFonts w:eastAsia="Times New Roman" w:cs="Times New Roman"/>
          <w:szCs w:val="24"/>
        </w:rPr>
        <w:t xml:space="preserve">, </w:t>
      </w:r>
      <w:r>
        <w:rPr>
          <w:rFonts w:eastAsia="Times New Roman" w:cs="Times New Roman"/>
          <w:szCs w:val="24"/>
        </w:rPr>
        <w:t xml:space="preserve">Θεοδώρας (Ντόρας) Μπακογιάννη, </w:t>
      </w:r>
      <w:r>
        <w:rPr>
          <w:rFonts w:eastAsia="Times New Roman" w:cs="Times New Roman"/>
          <w:szCs w:val="24"/>
        </w:rPr>
        <w:t>Ευαγγέ</w:t>
      </w:r>
      <w:r>
        <w:rPr>
          <w:rFonts w:eastAsia="Times New Roman" w:cs="Times New Roman"/>
          <w:szCs w:val="24"/>
        </w:rPr>
        <w:t xml:space="preserve">λου Μπασιάκου, Χρήστου </w:t>
      </w:r>
      <w:proofErr w:type="spellStart"/>
      <w:r>
        <w:rPr>
          <w:rFonts w:eastAsia="Times New Roman" w:cs="Times New Roman"/>
          <w:szCs w:val="24"/>
        </w:rPr>
        <w:t>Μπουκώρου</w:t>
      </w:r>
      <w:proofErr w:type="spellEnd"/>
      <w:r>
        <w:rPr>
          <w:rFonts w:eastAsia="Times New Roman" w:cs="Times New Roman"/>
          <w:szCs w:val="24"/>
        </w:rPr>
        <w:t xml:space="preserve">, Αθανασίου Μπούρα, </w:t>
      </w:r>
      <w:r>
        <w:rPr>
          <w:rFonts w:eastAsia="Times New Roman" w:cs="Times New Roman"/>
          <w:szCs w:val="24"/>
        </w:rPr>
        <w:t>Βασιλείου Οικονόμου, Νικολάου Παναγιωτόπουλου, Αικατερίνης Παπακώστα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Σιδηροπού</w:t>
      </w:r>
      <w:r>
        <w:rPr>
          <w:rFonts w:eastAsia="Times New Roman" w:cs="Times New Roman"/>
          <w:szCs w:val="24"/>
        </w:rPr>
        <w:t xml:space="preserve">λου, </w:t>
      </w:r>
      <w:r>
        <w:rPr>
          <w:rFonts w:eastAsia="Times New Roman" w:cs="Times New Roman"/>
          <w:szCs w:val="24"/>
        </w:rPr>
        <w:t xml:space="preserve">Ιωάννη </w:t>
      </w:r>
      <w:proofErr w:type="spellStart"/>
      <w:r>
        <w:rPr>
          <w:rFonts w:eastAsia="Times New Roman" w:cs="Times New Roman"/>
          <w:szCs w:val="24"/>
        </w:rPr>
        <w:t>Πλακιώτακη</w:t>
      </w:r>
      <w:proofErr w:type="spellEnd"/>
      <w:r>
        <w:rPr>
          <w:rFonts w:eastAsia="Times New Roman" w:cs="Times New Roman"/>
          <w:szCs w:val="24"/>
        </w:rPr>
        <w:t xml:space="preserve">, </w:t>
      </w:r>
      <w:r>
        <w:rPr>
          <w:rFonts w:eastAsia="Times New Roman" w:cs="Times New Roman"/>
          <w:szCs w:val="24"/>
        </w:rPr>
        <w:t xml:space="preserve">Ελένης Ράπτη, Μάριου </w:t>
      </w:r>
      <w:proofErr w:type="spellStart"/>
      <w:r>
        <w:rPr>
          <w:rFonts w:eastAsia="Times New Roman" w:cs="Times New Roman"/>
          <w:szCs w:val="24"/>
        </w:rPr>
        <w:t>Σαλμά</w:t>
      </w:r>
      <w:proofErr w:type="spellEnd"/>
      <w:r>
        <w:rPr>
          <w:rFonts w:eastAsia="Times New Roman" w:cs="Times New Roman"/>
          <w:szCs w:val="24"/>
        </w:rPr>
        <w:t xml:space="preserve">, </w:t>
      </w:r>
      <w:r>
        <w:rPr>
          <w:rFonts w:eastAsia="Times New Roman" w:cs="Times New Roman"/>
          <w:szCs w:val="24"/>
        </w:rPr>
        <w:t xml:space="preserve">Κωνσταντίνου Σκρέκα, Χρήστου </w:t>
      </w:r>
      <w:proofErr w:type="spellStart"/>
      <w:r>
        <w:rPr>
          <w:rFonts w:eastAsia="Times New Roman" w:cs="Times New Roman"/>
          <w:szCs w:val="24"/>
        </w:rPr>
        <w:t>Σταϊκούρα</w:t>
      </w:r>
      <w:proofErr w:type="spellEnd"/>
      <w:r>
        <w:rPr>
          <w:rFonts w:eastAsia="Times New Roman" w:cs="Times New Roman"/>
          <w:szCs w:val="24"/>
        </w:rPr>
        <w:t xml:space="preserve">, </w:t>
      </w:r>
      <w:r>
        <w:rPr>
          <w:rFonts w:eastAsia="Times New Roman" w:cs="Times New Roman"/>
          <w:szCs w:val="24"/>
        </w:rPr>
        <w:t>Δημητρίου Σταμάτη, Γεωρ</w:t>
      </w:r>
      <w:r>
        <w:rPr>
          <w:rFonts w:eastAsia="Times New Roman" w:cs="Times New Roman"/>
          <w:szCs w:val="24"/>
        </w:rPr>
        <w:t xml:space="preserve">γίου </w:t>
      </w:r>
      <w:proofErr w:type="spellStart"/>
      <w:r>
        <w:rPr>
          <w:rFonts w:eastAsia="Times New Roman" w:cs="Times New Roman"/>
          <w:szCs w:val="24"/>
        </w:rPr>
        <w:t>Στύλιου</w:t>
      </w:r>
      <w:proofErr w:type="spellEnd"/>
      <w:r>
        <w:rPr>
          <w:rFonts w:eastAsia="Times New Roman" w:cs="Times New Roman"/>
          <w:szCs w:val="24"/>
        </w:rPr>
        <w:t>, Κωνσταντίνου Τασού</w:t>
      </w:r>
      <w:r>
        <w:rPr>
          <w:rFonts w:eastAsia="Times New Roman" w:cs="Times New Roman"/>
          <w:szCs w:val="24"/>
        </w:rPr>
        <w:t xml:space="preserve">λα, </w:t>
      </w:r>
      <w:r>
        <w:rPr>
          <w:rFonts w:eastAsia="Times New Roman" w:cs="Times New Roman"/>
          <w:szCs w:val="24"/>
        </w:rPr>
        <w:t xml:space="preserve">Κωνσταντίνου Τζαβάρα, Ιωάννη </w:t>
      </w:r>
      <w:proofErr w:type="spellStart"/>
      <w:r>
        <w:rPr>
          <w:rFonts w:eastAsia="Times New Roman" w:cs="Times New Roman"/>
          <w:szCs w:val="24"/>
        </w:rPr>
        <w:t>Τραγάκη</w:t>
      </w:r>
      <w:proofErr w:type="spellEnd"/>
      <w:r>
        <w:rPr>
          <w:rFonts w:eastAsia="Times New Roman" w:cs="Times New Roman"/>
          <w:szCs w:val="24"/>
        </w:rPr>
        <w:t xml:space="preserve">, </w:t>
      </w:r>
      <w:r>
        <w:rPr>
          <w:rFonts w:eastAsia="Times New Roman" w:cs="Times New Roman"/>
          <w:szCs w:val="24"/>
        </w:rPr>
        <w:t xml:space="preserve">Κωνσταντίνου Τσιάρα, Θεοδώρου </w:t>
      </w:r>
      <w:proofErr w:type="spellStart"/>
      <w:r>
        <w:rPr>
          <w:rFonts w:eastAsia="Times New Roman" w:cs="Times New Roman"/>
          <w:szCs w:val="24"/>
        </w:rPr>
        <w:t>Φορτσάκη</w:t>
      </w:r>
      <w:proofErr w:type="spellEnd"/>
      <w:r>
        <w:rPr>
          <w:rFonts w:eastAsia="Times New Roman" w:cs="Times New Roman"/>
          <w:szCs w:val="24"/>
        </w:rPr>
        <w:t xml:space="preserve">, Μάξιμου </w:t>
      </w:r>
      <w:proofErr w:type="spellStart"/>
      <w:r>
        <w:rPr>
          <w:rFonts w:eastAsia="Times New Roman" w:cs="Times New Roman"/>
          <w:szCs w:val="24"/>
        </w:rPr>
        <w:t>Χαρακόπουλιου</w:t>
      </w:r>
      <w:proofErr w:type="spellEnd"/>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Κωνστ</w:t>
      </w:r>
      <w:r>
        <w:rPr>
          <w:rFonts w:eastAsia="Times New Roman" w:cs="Times New Roman"/>
          <w:szCs w:val="24"/>
        </w:rPr>
        <w:t>αντίνου Χατζη</w:t>
      </w:r>
      <w:r>
        <w:rPr>
          <w:rFonts w:eastAsia="Times New Roman" w:cs="Times New Roman"/>
          <w:szCs w:val="24"/>
        </w:rPr>
        <w:t xml:space="preserve">δάκη, </w:t>
      </w:r>
      <w:r>
        <w:rPr>
          <w:rFonts w:eastAsia="Times New Roman" w:cs="Times New Roman"/>
          <w:szCs w:val="24"/>
        </w:rPr>
        <w:t xml:space="preserve">προς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Υπουργ</w:t>
      </w:r>
      <w:r>
        <w:rPr>
          <w:rFonts w:eastAsia="Times New Roman" w:cs="Times New Roman"/>
          <w:szCs w:val="24"/>
        </w:rPr>
        <w:t>ό</w:t>
      </w:r>
      <w:r>
        <w:rPr>
          <w:rFonts w:eastAsia="Times New Roman" w:cs="Times New Roman"/>
          <w:szCs w:val="24"/>
        </w:rPr>
        <w:t xml:space="preserve"> Δικαιοσύνης, σχετικά με την πρωτοφανή κρίση στη </w:t>
      </w:r>
      <w:r>
        <w:rPr>
          <w:rFonts w:eastAsia="Times New Roman" w:cs="Times New Roman"/>
          <w:szCs w:val="24"/>
        </w:rPr>
        <w:t>δ</w:t>
      </w:r>
      <w:r>
        <w:rPr>
          <w:rFonts w:eastAsia="Times New Roman" w:cs="Times New Roman"/>
          <w:szCs w:val="24"/>
        </w:rPr>
        <w:t>ικαιοσύνη.</w:t>
      </w:r>
    </w:p>
    <w:p w14:paraId="13C0C3B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Τον λόγο θα έχει ο επερωτών Βουλευτής κ. Μαυρουδής Βορίδης, αφού προηγουμένως ανακοινώσω τους Κοινοβουλευτικούς Εκπροσώπους, που έχουν ορίσει τα κόμματα:</w:t>
      </w:r>
    </w:p>
    <w:p w14:paraId="13C0C3B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w:t>
      </w:r>
      <w:r>
        <w:rPr>
          <w:rFonts w:eastAsia="Times New Roman" w:cs="Times New Roman"/>
          <w:szCs w:val="24"/>
        </w:rPr>
        <w:t xml:space="preserve"> Νέα Δημοκρατία ο κ. Νικόλαος </w:t>
      </w:r>
      <w:proofErr w:type="spellStart"/>
      <w:r>
        <w:rPr>
          <w:rFonts w:eastAsia="Times New Roman" w:cs="Times New Roman"/>
          <w:szCs w:val="24"/>
        </w:rPr>
        <w:t>Δένδιας</w:t>
      </w:r>
      <w:proofErr w:type="spellEnd"/>
      <w:r>
        <w:rPr>
          <w:rFonts w:eastAsia="Times New Roman" w:cs="Times New Roman"/>
          <w:szCs w:val="24"/>
        </w:rPr>
        <w:t>, από τον ΣΥΡΙΖΑ ο κ. Βασίλειος Τσίρκας, από τη Χρυσή Αυγή ο κ. Ηλίας Κασιδιάρης, από τη Δημοκρατική Συμπαράταξη ΠΑΣΟΚ-ΔΗΜΑΡ ο κ. Θεόδωρος Παπαθεοδώρου, από το Ποτάμι ο κ. Σπυρίδων Λυκούδης, από τους Ανεξάρτητους Έλληνε</w:t>
      </w:r>
      <w:r>
        <w:rPr>
          <w:rFonts w:eastAsia="Times New Roman" w:cs="Times New Roman"/>
          <w:szCs w:val="24"/>
        </w:rPr>
        <w:t>ς ο κ. Βασίλειος Κόκκαλης, από την Ένωση Κεντρώων ο κ. Γεώργιος-Δημήτριος Καρράς. Από το Κομμουνιστικό Κόμμα δεν θα έχουμε Κοινοβουλευτικό Εκπρόσωπο.</w:t>
      </w:r>
    </w:p>
    <w:p w14:paraId="13C0C3B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Βορίδη, έχετε τον λόγο.</w:t>
      </w:r>
    </w:p>
    <w:p w14:paraId="13C0C3B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κύριε Πρόεδρε.</w:t>
      </w:r>
    </w:p>
    <w:p w14:paraId="13C0C3B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μεγάλο θέμα με τη </w:t>
      </w:r>
      <w:r>
        <w:rPr>
          <w:rFonts w:eastAsia="Times New Roman" w:cs="Times New Roman"/>
          <w:szCs w:val="24"/>
        </w:rPr>
        <w:t>δ</w:t>
      </w:r>
      <w:r>
        <w:rPr>
          <w:rFonts w:eastAsia="Times New Roman" w:cs="Times New Roman"/>
          <w:szCs w:val="24"/>
        </w:rPr>
        <w:t xml:space="preserve">ικαιοσύνη. Μεγάλη μερίδα των δικαστών είναι εξαρτώμενοι –είναι η ευγενική διατύπωση-, ενώ άλλοι ανήκουν στο παραδικαστικό του παρελθόντος και του παρόντος. Είναι η μη ευγενική διατύπωση, η κανονική. Τάδε </w:t>
      </w:r>
      <w:proofErr w:type="spellStart"/>
      <w:r>
        <w:rPr>
          <w:rFonts w:eastAsia="Times New Roman" w:cs="Times New Roman"/>
          <w:szCs w:val="24"/>
        </w:rPr>
        <w:t>έφη</w:t>
      </w:r>
      <w:proofErr w:type="spellEnd"/>
      <w:r>
        <w:rPr>
          <w:rFonts w:eastAsia="Times New Roman" w:cs="Times New Roman"/>
          <w:szCs w:val="24"/>
        </w:rPr>
        <w:t xml:space="preserve"> αναπληρωτής Υπουργός Υγείας </w:t>
      </w:r>
      <w:proofErr w:type="spellStart"/>
      <w:r>
        <w:rPr>
          <w:rFonts w:eastAsia="Times New Roman" w:cs="Times New Roman"/>
          <w:szCs w:val="24"/>
        </w:rPr>
        <w:t>Πολάκης</w:t>
      </w:r>
      <w:proofErr w:type="spellEnd"/>
      <w:r>
        <w:rPr>
          <w:rFonts w:eastAsia="Times New Roman" w:cs="Times New Roman"/>
          <w:szCs w:val="24"/>
        </w:rPr>
        <w:t xml:space="preserve"> εχθές. </w:t>
      </w:r>
    </w:p>
    <w:p w14:paraId="13C0C3C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Προτ</w:t>
      </w:r>
      <w:r>
        <w:rPr>
          <w:rFonts w:eastAsia="Times New Roman" w:cs="Times New Roman"/>
          <w:szCs w:val="24"/>
        </w:rPr>
        <w:t>ού συνεχίσω, κύριε Υπουργέ, θέλω να ακούσω την αντίδρασή σας σε αυτό. Υπάρχει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μεγάλο θέμα με το δικαστικό σώμα, με τη </w:t>
      </w:r>
      <w:r>
        <w:rPr>
          <w:rFonts w:eastAsia="Times New Roman" w:cs="Times New Roman"/>
          <w:szCs w:val="24"/>
        </w:rPr>
        <w:t>δ</w:t>
      </w:r>
      <w:r>
        <w:rPr>
          <w:rFonts w:eastAsia="Times New Roman" w:cs="Times New Roman"/>
          <w:szCs w:val="24"/>
        </w:rPr>
        <w:t xml:space="preserve">ικαιοσύνη; Δεύτερον, μεγάλη μερίδα δικαστών είναι εξαρτημένοι και υπάρχει και παραδικαστικό κύκλωμα του παρόντος και του </w:t>
      </w:r>
      <w:r>
        <w:rPr>
          <w:rFonts w:eastAsia="Times New Roman" w:cs="Times New Roman"/>
          <w:szCs w:val="24"/>
        </w:rPr>
        <w:t>παρελθόντος; Θέλω να ακούσω την αντίδρασή σας. Είναι σημαντικό για τη συνέχεια της τοποθετήσεώς μου. Αν θέλετε, δεν είναι υποχρεωτικό.</w:t>
      </w:r>
    </w:p>
    <w:p w14:paraId="13C0C3C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Θα σας απαντήσω οπωσδήποτε, αλλά </w:t>
      </w:r>
      <w:r>
        <w:rPr>
          <w:rFonts w:eastAsia="Times New Roman" w:cs="Times New Roman"/>
          <w:szCs w:val="24"/>
        </w:rPr>
        <w:t xml:space="preserve">θέλετε τώρα; </w:t>
      </w:r>
    </w:p>
    <w:p w14:paraId="13C0C3C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προτιμούσα τώρα.</w:t>
      </w:r>
    </w:p>
    <w:p w14:paraId="13C0C3C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Ό,τι πει ο Πρόεδρος.</w:t>
      </w:r>
    </w:p>
    <w:p w14:paraId="13C0C3C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Αν το δέχεστε, κύριε Υπουργέ, βεβαίως.</w:t>
      </w:r>
    </w:p>
    <w:p w14:paraId="13C0C3C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Είναι στην ευχέρεια του κυρίου Υπουργού, δεν είναι υποχρεωτικό αλλά εγώ θα ήθελα να ακούσω την απάντησή σας.</w:t>
      </w:r>
    </w:p>
    <w:p w14:paraId="13C0C3C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Βεβαίως.</w:t>
      </w:r>
    </w:p>
    <w:p w14:paraId="13C0C3C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Ο Κανονισμός το προβλέπει, σταματήστε τον χρόνο.</w:t>
      </w:r>
    </w:p>
    <w:p w14:paraId="13C0C3C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Εφόσον το δέχεται ο Υπουργός, ασφαλώς ναι.</w:t>
      </w:r>
    </w:p>
    <w:p w14:paraId="13C0C3C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Το Υπουργείο Δικαιοσύνης και εγώ προσωπικά εμπιστευόμαστε την ελληνική </w:t>
      </w:r>
      <w:r>
        <w:rPr>
          <w:rFonts w:eastAsia="Times New Roman" w:cs="Times New Roman"/>
          <w:szCs w:val="24"/>
        </w:rPr>
        <w:t>δ</w:t>
      </w:r>
      <w:r>
        <w:rPr>
          <w:rFonts w:eastAsia="Times New Roman" w:cs="Times New Roman"/>
          <w:szCs w:val="24"/>
        </w:rPr>
        <w:t>ικαιοσύνη και το επίπεδο της απονομής της και τους δ</w:t>
      </w:r>
      <w:r>
        <w:rPr>
          <w:rFonts w:eastAsia="Times New Roman" w:cs="Times New Roman"/>
          <w:szCs w:val="24"/>
        </w:rPr>
        <w:t>ικαστικούς λειτουργούς στη συντριπτική τους πλειονότητα. Δεν υπάρχει κατηγορία λειτουργών πολιτικών, δικαστικών, εκπαιδευτικών</w:t>
      </w:r>
      <w:r>
        <w:rPr>
          <w:rFonts w:eastAsia="Times New Roman" w:cs="Times New Roman"/>
          <w:szCs w:val="24"/>
        </w:rPr>
        <w:t>,</w:t>
      </w:r>
      <w:r>
        <w:rPr>
          <w:rFonts w:eastAsia="Times New Roman" w:cs="Times New Roman"/>
          <w:szCs w:val="24"/>
        </w:rPr>
        <w:t xml:space="preserve"> μέσα στους οποίους να μην υπάρχουν και εξαιρέσεις. Οι εξαιρέσεις είναι αυτές οι οποίες άλλωστε ελέγχονται και θεσμικά και είναι </w:t>
      </w:r>
      <w:r>
        <w:rPr>
          <w:rFonts w:eastAsia="Times New Roman" w:cs="Times New Roman"/>
          <w:szCs w:val="24"/>
        </w:rPr>
        <w:t>γνωστό, επομένως, ότι υπάρχουν –βεβαιωμένο-, ώστε να μην έχουμε γενικότερες ανασφάλειες.</w:t>
      </w:r>
    </w:p>
    <w:p w14:paraId="13C0C3C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 απόλυτη είναι η εμπιστοσύνη μου στη </w:t>
      </w:r>
      <w:r>
        <w:rPr>
          <w:rFonts w:eastAsia="Times New Roman" w:cs="Times New Roman"/>
          <w:szCs w:val="24"/>
        </w:rPr>
        <w:t>δ</w:t>
      </w:r>
      <w:r>
        <w:rPr>
          <w:rFonts w:eastAsia="Times New Roman" w:cs="Times New Roman"/>
          <w:szCs w:val="24"/>
        </w:rPr>
        <w:t xml:space="preserve">ικαιοσύνη στο σύνολό </w:t>
      </w:r>
      <w:r>
        <w:rPr>
          <w:rFonts w:eastAsia="Times New Roman" w:cs="Times New Roman"/>
          <w:szCs w:val="24"/>
        </w:rPr>
        <w:t>της,</w:t>
      </w:r>
      <w:r>
        <w:rPr>
          <w:rFonts w:eastAsia="Times New Roman" w:cs="Times New Roman"/>
          <w:szCs w:val="24"/>
        </w:rPr>
        <w:t xml:space="preserve"> πρέπει να σας πω ότι εξίσου απόλυτη βεβαίως είναι και η προσήλωσή μου στην ανάγκη της παρρησίας…</w:t>
      </w:r>
    </w:p>
    <w:p w14:paraId="13C0C3C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ΤΡΑΓΑΚΗΣ: </w:t>
      </w:r>
      <w:r>
        <w:rPr>
          <w:rFonts w:eastAsia="Times New Roman" w:cs="Times New Roman"/>
          <w:szCs w:val="24"/>
        </w:rPr>
        <w:t xml:space="preserve">Παραιτήθηκε ο κ. </w:t>
      </w:r>
      <w:proofErr w:type="spellStart"/>
      <w:r>
        <w:rPr>
          <w:rFonts w:eastAsia="Times New Roman" w:cs="Times New Roman"/>
          <w:szCs w:val="24"/>
        </w:rPr>
        <w:t>Πολάκης</w:t>
      </w:r>
      <w:proofErr w:type="spellEnd"/>
      <w:r>
        <w:rPr>
          <w:rFonts w:eastAsia="Times New Roman" w:cs="Times New Roman"/>
          <w:szCs w:val="24"/>
        </w:rPr>
        <w:t>;</w:t>
      </w:r>
    </w:p>
    <w:p w14:paraId="13C0C3C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Δεν έχω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αυτή τη στιγμή. Βρίσκομαι εδώ, δεν έχω επικοινωνία ώστε να γνωρίζω κάτι τέτοιο. Εγώ απαντώ στον κ. Βορίδη </w:t>
      </w:r>
      <w:r>
        <w:rPr>
          <w:rFonts w:eastAsia="Times New Roman" w:cs="Times New Roman"/>
          <w:szCs w:val="24"/>
        </w:rPr>
        <w:t>επί του ερωτήματος το οποίο έθεσε.</w:t>
      </w:r>
    </w:p>
    <w:p w14:paraId="13C0C3C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Βεβαίως, κύριε Υπουργέ.</w:t>
      </w:r>
    </w:p>
    <w:p w14:paraId="13C0C3C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Επαναλαμβάνω, λοιπόν, ότι η εμπιστοσύνη στη λειτουργία της </w:t>
      </w:r>
      <w:r>
        <w:rPr>
          <w:rFonts w:eastAsia="Times New Roman" w:cs="Times New Roman"/>
          <w:szCs w:val="24"/>
        </w:rPr>
        <w:t>δ</w:t>
      </w:r>
      <w:r>
        <w:rPr>
          <w:rFonts w:eastAsia="Times New Roman" w:cs="Times New Roman"/>
          <w:szCs w:val="24"/>
        </w:rPr>
        <w:t xml:space="preserve">ικαιοσύνης από την πλευρά του </w:t>
      </w:r>
      <w:r>
        <w:rPr>
          <w:rFonts w:eastAsia="Times New Roman" w:cs="Times New Roman"/>
          <w:szCs w:val="24"/>
        </w:rPr>
        <w:t>Υπουργείου Δικαιοσύνης είναι πλήρης. Πρέπει να πω</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θεωρώ πολύ σημαντικό ατομικό </w:t>
      </w:r>
      <w:r>
        <w:rPr>
          <w:rFonts w:eastAsia="Times New Roman" w:cs="Times New Roman"/>
          <w:szCs w:val="24"/>
        </w:rPr>
        <w:lastRenderedPageBreak/>
        <w:t>δικαίωμα και λειτούργημα της δημοκρατίας</w:t>
      </w:r>
      <w:r>
        <w:rPr>
          <w:rFonts w:eastAsia="Times New Roman" w:cs="Times New Roman"/>
          <w:szCs w:val="24"/>
        </w:rPr>
        <w:t>,</w:t>
      </w:r>
      <w:r>
        <w:rPr>
          <w:rFonts w:eastAsia="Times New Roman" w:cs="Times New Roman"/>
          <w:szCs w:val="24"/>
        </w:rPr>
        <w:t xml:space="preserve"> να προασπίζεται την παρρησία, η οποία μπορεί να προέρχεται από πολίτη, μπορεί να προέρχεται από πολιτικό. Όποιος ασκεί εξο</w:t>
      </w:r>
      <w:r>
        <w:rPr>
          <w:rFonts w:eastAsia="Times New Roman" w:cs="Times New Roman"/>
          <w:szCs w:val="24"/>
        </w:rPr>
        <w:t xml:space="preserve">υσία, οποιαδήποτε εξουσία, οποιοδήποτε λειτούργημα υπόκειται σε κριτική και στη συγκεκριμένη περίπτωση των όσων είπε ο κ. </w:t>
      </w:r>
      <w:proofErr w:type="spellStart"/>
      <w:r>
        <w:rPr>
          <w:rFonts w:eastAsia="Times New Roman" w:cs="Times New Roman"/>
          <w:szCs w:val="24"/>
        </w:rPr>
        <w:t>Πολάκης</w:t>
      </w:r>
      <w:proofErr w:type="spellEnd"/>
      <w:r>
        <w:rPr>
          <w:rFonts w:eastAsia="Times New Roman" w:cs="Times New Roman"/>
          <w:szCs w:val="24"/>
        </w:rPr>
        <w:t>, να πω ότι όσα είπε, όπως τα άκουσα, δεν συνδέονται με συγκεκριμένα πρόσωπα. Αυτό μου θυμίζει τη διδασκαλία του δασκάλου του Γ</w:t>
      </w:r>
      <w:r>
        <w:rPr>
          <w:rFonts w:eastAsia="Times New Roman" w:cs="Times New Roman"/>
          <w:szCs w:val="24"/>
        </w:rPr>
        <w:t xml:space="preserve">ιάννη </w:t>
      </w:r>
      <w:proofErr w:type="spellStart"/>
      <w:r>
        <w:rPr>
          <w:rFonts w:eastAsia="Times New Roman" w:cs="Times New Roman"/>
          <w:szCs w:val="24"/>
        </w:rPr>
        <w:t>Μανωλεδάκη</w:t>
      </w:r>
      <w:proofErr w:type="spellEnd"/>
      <w:r>
        <w:rPr>
          <w:rFonts w:eastAsia="Times New Roman" w:cs="Times New Roman"/>
          <w:szCs w:val="24"/>
        </w:rPr>
        <w:t xml:space="preserve"> και δασκάλου πολλών από τους νομικούς που βρίσκονται σε αυτή την Αίθουσα, ότι η περιύβριση έχει σημασία και οφείλει να ελέγχεται ποινικά</w:t>
      </w:r>
      <w:r>
        <w:rPr>
          <w:rFonts w:eastAsia="Times New Roman" w:cs="Times New Roman"/>
          <w:szCs w:val="24"/>
        </w:rPr>
        <w:t>,</w:t>
      </w:r>
      <w:r>
        <w:rPr>
          <w:rFonts w:eastAsia="Times New Roman" w:cs="Times New Roman"/>
          <w:szCs w:val="24"/>
        </w:rPr>
        <w:t xml:space="preserve"> όταν αντανακλά σε συγκεκριμένα πρόσωπα τα οποία μπορούν να προσδιοριστούν, οπότε μπορεί να αποτελεί δ</w:t>
      </w:r>
      <w:r>
        <w:rPr>
          <w:rFonts w:eastAsia="Times New Roman" w:cs="Times New Roman"/>
          <w:szCs w:val="24"/>
        </w:rPr>
        <w:t xml:space="preserve">υσφήμηση ή εξύβριση. </w:t>
      </w:r>
    </w:p>
    <w:p w14:paraId="13C0C3C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Για το 181 λέτε, το παλιό.</w:t>
      </w:r>
    </w:p>
    <w:p w14:paraId="13C0C3D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Της περιύβρισης αρχής.</w:t>
      </w:r>
    </w:p>
    <w:p w14:paraId="13C0C3D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πλαίσιο το 181 έλεγε ότι κατά τη γνώμη του</w:t>
      </w:r>
      <w:r>
        <w:rPr>
          <w:rFonts w:eastAsia="Times New Roman" w:cs="Times New Roman"/>
          <w:szCs w:val="24"/>
        </w:rPr>
        <w:t>,</w:t>
      </w:r>
      <w:r>
        <w:rPr>
          <w:rFonts w:eastAsia="Times New Roman" w:cs="Times New Roman"/>
          <w:szCs w:val="24"/>
        </w:rPr>
        <w:t xml:space="preserve"> ουσία έχει εκείνη η υποτιμητική διατύπωση η οποία αντανακλά σε συγκεκριμένα πρόσωπα. Αν δεν αντανακλά είτε αποτελεί μια δήλωση χωρίς νόημα –για να το πω κομψά, ο ίδιος το είχε πει με οξύτατη έκφραση- είτε είναι μια θεσμική κριτική</w:t>
      </w:r>
      <w:r>
        <w:rPr>
          <w:rFonts w:eastAsia="Times New Roman" w:cs="Times New Roman"/>
          <w:szCs w:val="24"/>
        </w:rPr>
        <w:t>,</w:t>
      </w:r>
      <w:r>
        <w:rPr>
          <w:rFonts w:eastAsia="Times New Roman" w:cs="Times New Roman"/>
          <w:szCs w:val="24"/>
        </w:rPr>
        <w:t xml:space="preserve"> στην οποία οφείλεται κρ</w:t>
      </w:r>
      <w:r>
        <w:rPr>
          <w:rFonts w:eastAsia="Times New Roman" w:cs="Times New Roman"/>
          <w:szCs w:val="24"/>
        </w:rPr>
        <w:t xml:space="preserve">ιτική με επιχειρηματολογία. </w:t>
      </w:r>
    </w:p>
    <w:p w14:paraId="13C0C3D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Αυτά και ευχαριστώ πολύ που μου δώσατε τον λόγο.</w:t>
      </w:r>
    </w:p>
    <w:p w14:paraId="13C0C3D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και εμείς κύριε Υπουργέ.</w:t>
      </w:r>
    </w:p>
    <w:p w14:paraId="13C0C3D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Βορίδη, έχετε και πάλι τον λόγο.</w:t>
      </w:r>
    </w:p>
    <w:p w14:paraId="13C0C3D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πολύ, κύριε Πρόεδρε.</w:t>
      </w:r>
    </w:p>
    <w:p w14:paraId="13C0C3D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όπως καταλαβαίνετε, εδώ δεν συζητάμε για το εάν σε κάποιο σώμα, οποιοδήποτε σώμα, υπάρχουν κάποιοι οι οποίοι είναι επίορκοι. Δεν λέει αυτό ο Αναπληρωτής Υπουργός. Λέει ότι γνωρίζει ότι υπάρχουν εξαρτημένοι δικαστές και γνωρίζει ότι υπάρχει παραδικαστικό κύ</w:t>
      </w:r>
      <w:r>
        <w:rPr>
          <w:rFonts w:eastAsia="Times New Roman" w:cs="Times New Roman"/>
          <w:szCs w:val="24"/>
        </w:rPr>
        <w:t xml:space="preserve">κλωμα στη </w:t>
      </w:r>
      <w:r>
        <w:rPr>
          <w:rFonts w:eastAsia="Times New Roman" w:cs="Times New Roman"/>
          <w:szCs w:val="24"/>
        </w:rPr>
        <w:t>δ</w:t>
      </w:r>
      <w:r>
        <w:rPr>
          <w:rFonts w:eastAsia="Times New Roman" w:cs="Times New Roman"/>
          <w:szCs w:val="24"/>
        </w:rPr>
        <w:t>ικαιοσύνη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έει μάλιστα –έχει και μια λύση γι’ αυτό- ότι χρειάζεται νέο αίμα στους δικαστές. Να φύγουν αυτοί </w:t>
      </w:r>
      <w:r>
        <w:rPr>
          <w:rFonts w:eastAsia="Times New Roman" w:cs="Times New Roman"/>
          <w:szCs w:val="24"/>
        </w:rPr>
        <w:lastRenderedPageBreak/>
        <w:t xml:space="preserve">οι κακοί –που τους ξέρει προφανώς- και να αντικατασταθούν, υποθέτω με τη γνωστή μεθοδολογία </w:t>
      </w:r>
      <w:proofErr w:type="spellStart"/>
      <w:r>
        <w:rPr>
          <w:rFonts w:eastAsia="Times New Roman" w:cs="Times New Roman"/>
          <w:szCs w:val="24"/>
        </w:rPr>
        <w:t>Πολάκη</w:t>
      </w:r>
      <w:proofErr w:type="spellEnd"/>
      <w:r>
        <w:rPr>
          <w:rFonts w:eastAsia="Times New Roman" w:cs="Times New Roman"/>
          <w:szCs w:val="24"/>
        </w:rPr>
        <w:t xml:space="preserve"> –την ξέρετε, αυτή που παίρνεις και γρ</w:t>
      </w:r>
      <w:r>
        <w:rPr>
          <w:rFonts w:eastAsia="Times New Roman" w:cs="Times New Roman"/>
          <w:szCs w:val="24"/>
        </w:rPr>
        <w:t>άφεις το ποιοι θα πάνε στις μονάδες εντατικής θεραπείας, θα αποφασίζει ο Υπουργός, φαντάζομαι κάτι τέτοιο είχε στο μυαλό του-, και να πάνε νέοι δικαστές</w:t>
      </w:r>
      <w:r>
        <w:rPr>
          <w:rFonts w:eastAsia="Times New Roman" w:cs="Times New Roman"/>
          <w:szCs w:val="24"/>
        </w:rPr>
        <w:t>.</w:t>
      </w:r>
    </w:p>
    <w:p w14:paraId="13C0C3D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Προφανώς η απάντησή σας τον αφήνει οικτρά έκθετο. Όμως το πολιτικό ζήτημα παραμένει, διότι ένας Υπουργ</w:t>
      </w:r>
      <w:r>
        <w:rPr>
          <w:rFonts w:eastAsia="Times New Roman" w:cs="Times New Roman"/>
          <w:szCs w:val="24"/>
        </w:rPr>
        <w:t>ός -δεν είναι ένας πολίτης που μιλά με παρρησία και λέει και κα</w:t>
      </w:r>
      <w:r>
        <w:rPr>
          <w:rFonts w:eastAsia="Times New Roman" w:cs="Times New Roman"/>
          <w:szCs w:val="24"/>
        </w:rPr>
        <w:t>μ</w:t>
      </w:r>
      <w:r>
        <w:rPr>
          <w:rFonts w:eastAsia="Times New Roman" w:cs="Times New Roman"/>
          <w:szCs w:val="24"/>
        </w:rPr>
        <w:t xml:space="preserve">μιά κουβέντα παραπάνω- ένα μέλος της Κυβερνήσεώς σας έρχεται και λέει για τον δικό σας χώρο, τον χώρο ευθύνης σας, ότι λειτουργούν </w:t>
      </w:r>
      <w:proofErr w:type="spellStart"/>
      <w:r>
        <w:rPr>
          <w:rFonts w:eastAsia="Times New Roman" w:cs="Times New Roman"/>
          <w:szCs w:val="24"/>
        </w:rPr>
        <w:t>παρακυκλώματα</w:t>
      </w:r>
      <w:proofErr w:type="spellEnd"/>
      <w:r>
        <w:rPr>
          <w:rFonts w:eastAsia="Times New Roman" w:cs="Times New Roman"/>
          <w:szCs w:val="24"/>
        </w:rPr>
        <w:t xml:space="preserve"> και είναι εξαρτημένοι οι δικαστές, που πρέπει ν</w:t>
      </w:r>
      <w:r>
        <w:rPr>
          <w:rFonts w:eastAsia="Times New Roman" w:cs="Times New Roman"/>
          <w:szCs w:val="24"/>
        </w:rPr>
        <w:t xml:space="preserve">α αντικατασταθούν και εσείς έρχεσθε –ορθώς- και λέτε ότι εμείς τιμάμε και σεβόμαστε το δικαστικό σώμα και έχουμε απόλυτη εμπιστοσύνη και, προφανώς, κακοί άνθρωποι μπορεί να υπάρχουν παντού αλλά δεν συζητάμε γι’ αυτό. </w:t>
      </w:r>
    </w:p>
    <w:p w14:paraId="13C0C3D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Όμως, εδώ υπάρχει ένα κορυφαίο ζήτημα.</w:t>
      </w:r>
      <w:r>
        <w:rPr>
          <w:rFonts w:eastAsia="Times New Roman" w:cs="Times New Roman"/>
          <w:szCs w:val="24"/>
        </w:rPr>
        <w:t xml:space="preserve"> Τι θα κάνει ο κ. </w:t>
      </w:r>
      <w:proofErr w:type="spellStart"/>
      <w:r>
        <w:rPr>
          <w:rFonts w:eastAsia="Times New Roman" w:cs="Times New Roman"/>
          <w:szCs w:val="24"/>
        </w:rPr>
        <w:t>Πολάκης</w:t>
      </w:r>
      <w:proofErr w:type="spellEnd"/>
      <w:r>
        <w:rPr>
          <w:rFonts w:eastAsia="Times New Roman" w:cs="Times New Roman"/>
          <w:szCs w:val="24"/>
        </w:rPr>
        <w:t xml:space="preserve"> μετά ταύτα και τι θα ζητήσετε εσείς; </w:t>
      </w:r>
      <w:r>
        <w:rPr>
          <w:rFonts w:eastAsia="Times New Roman" w:cs="Times New Roman"/>
          <w:szCs w:val="24"/>
        </w:rPr>
        <w:t>Ε</w:t>
      </w:r>
      <w:r>
        <w:rPr>
          <w:rFonts w:eastAsia="Times New Roman" w:cs="Times New Roman"/>
          <w:szCs w:val="24"/>
        </w:rPr>
        <w:t xml:space="preserve">γώ έχω ένα περαιτέρω ερώτημα. Μήπως ξέρει στ’ αλήθεια κάτι ο κ. </w:t>
      </w:r>
      <w:proofErr w:type="spellStart"/>
      <w:r>
        <w:rPr>
          <w:rFonts w:eastAsia="Times New Roman" w:cs="Times New Roman"/>
          <w:szCs w:val="24"/>
        </w:rPr>
        <w:t>Πολάκης</w:t>
      </w:r>
      <w:proofErr w:type="spellEnd"/>
      <w:r>
        <w:rPr>
          <w:rFonts w:eastAsia="Times New Roman" w:cs="Times New Roman"/>
          <w:szCs w:val="24"/>
        </w:rPr>
        <w:t xml:space="preserve"> και πρέπει να του ζητήσουμε διευκρινήσεις; Μήπως να μας πει τα ονόματα του παραδικαστικού κυκλώματος που γνωρίζει; </w:t>
      </w:r>
      <w:r>
        <w:rPr>
          <w:rFonts w:eastAsia="Times New Roman" w:cs="Times New Roman"/>
          <w:szCs w:val="24"/>
        </w:rPr>
        <w:lastRenderedPageBreak/>
        <w:t>Μήπως</w:t>
      </w:r>
      <w:r>
        <w:rPr>
          <w:rFonts w:eastAsia="Times New Roman" w:cs="Times New Roman"/>
          <w:szCs w:val="24"/>
        </w:rPr>
        <w:t xml:space="preserve"> να τον καλέσετε, για να ασκήσετε ενδεχομένως και τις αρμοδιότητές σας, τις πειθαρχικές ή και τις άλλες, μετά τις αποκαλύψεις για τα όσα ξέρει ο κ. </w:t>
      </w:r>
      <w:proofErr w:type="spellStart"/>
      <w:r>
        <w:rPr>
          <w:rFonts w:eastAsia="Times New Roman" w:cs="Times New Roman"/>
          <w:szCs w:val="24"/>
        </w:rPr>
        <w:t>Πολάκης</w:t>
      </w:r>
      <w:proofErr w:type="spellEnd"/>
      <w:r>
        <w:rPr>
          <w:rFonts w:eastAsia="Times New Roman" w:cs="Times New Roman"/>
          <w:szCs w:val="24"/>
        </w:rPr>
        <w:t>; Αφού τα ξέρει, εσείς έχετε πειθαρχική δικαιοδοσία απέναντι στους δικαστές, να σας τα πει, να μας πε</w:t>
      </w:r>
      <w:r>
        <w:rPr>
          <w:rFonts w:eastAsia="Times New Roman" w:cs="Times New Roman"/>
          <w:szCs w:val="24"/>
        </w:rPr>
        <w:t xml:space="preserve">ι ποιοι συγκροτούν το παραδικαστικό κύκλωμα, να ασκήσετε την πειθαρχική δίωξη, την πειθαρχική αγωγή και να τους στείλετε κατηγορουμένους αυτούς, τους επίορκους δικαστές, που γνωρίζει ο κ. </w:t>
      </w:r>
      <w:proofErr w:type="spellStart"/>
      <w:r>
        <w:rPr>
          <w:rFonts w:eastAsia="Times New Roman" w:cs="Times New Roman"/>
          <w:szCs w:val="24"/>
        </w:rPr>
        <w:t>Πολάκης</w:t>
      </w:r>
      <w:proofErr w:type="spellEnd"/>
      <w:r>
        <w:rPr>
          <w:rFonts w:eastAsia="Times New Roman" w:cs="Times New Roman"/>
          <w:szCs w:val="24"/>
        </w:rPr>
        <w:t xml:space="preserve">. </w:t>
      </w:r>
    </w:p>
    <w:p w14:paraId="13C0C3D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αν δεν σας πει, θα τον φωνάξει ο κύριος Πρωθυπουργός να τον στείλει σπίτι του, για να μη θίγει με αυτόν τον βάναυσο τρόπο τη </w:t>
      </w:r>
      <w:r>
        <w:rPr>
          <w:rFonts w:eastAsia="Times New Roman" w:cs="Times New Roman"/>
          <w:szCs w:val="24"/>
        </w:rPr>
        <w:t>δ</w:t>
      </w:r>
      <w:r>
        <w:rPr>
          <w:rFonts w:eastAsia="Times New Roman" w:cs="Times New Roman"/>
          <w:szCs w:val="24"/>
        </w:rPr>
        <w:t>ικαιοσύνη και τη λειτουργία της αλλά και εσάς; Διότι αν εποπτεύετε έναν χώρο ο οποίος είναι διεφθαρμένος και γνωρίζει ο συνάδελφό</w:t>
      </w:r>
      <w:r>
        <w:rPr>
          <w:rFonts w:eastAsia="Times New Roman" w:cs="Times New Roman"/>
          <w:szCs w:val="24"/>
        </w:rPr>
        <w:t>ς σας ότι είναι διεφθαρμένος και εσείς δεν ενεργείτε, θίγει και εσάς. Θα γίνουν αυτές οι ενέργειες; Τις περιμένουμε.</w:t>
      </w:r>
    </w:p>
    <w:p w14:paraId="13C0C3D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Όμως, κυρίες και κύριοι συνάδελφοι, η επερώτηση της Νέας Δημοκρατίας έρχεται στη σωστή στιγμή με τις δηλώσεις του κ. </w:t>
      </w:r>
      <w:proofErr w:type="spellStart"/>
      <w:r>
        <w:rPr>
          <w:rFonts w:eastAsia="Times New Roman" w:cs="Times New Roman"/>
          <w:szCs w:val="24"/>
        </w:rPr>
        <w:t>Πολάκη</w:t>
      </w:r>
      <w:proofErr w:type="spellEnd"/>
      <w:r>
        <w:rPr>
          <w:rFonts w:eastAsia="Times New Roman" w:cs="Times New Roman"/>
          <w:szCs w:val="24"/>
        </w:rPr>
        <w:t>, γιατί δεν είνα</w:t>
      </w:r>
      <w:r>
        <w:rPr>
          <w:rFonts w:eastAsia="Times New Roman" w:cs="Times New Roman"/>
          <w:szCs w:val="24"/>
        </w:rPr>
        <w:t xml:space="preserve">ι αποκομμένες, δεν είναι ξεκομμένες και δεν είναι μόνες τους. </w:t>
      </w:r>
      <w:r>
        <w:rPr>
          <w:rFonts w:eastAsia="Times New Roman" w:cs="Times New Roman"/>
          <w:szCs w:val="24"/>
        </w:rPr>
        <w:lastRenderedPageBreak/>
        <w:t xml:space="preserve">Δεν είναι τυχαίες, είναι προϊόν μιας συγκεκριμένης αντιλήψεως, η οποία έχει οδηγήσει τη </w:t>
      </w:r>
      <w:r>
        <w:rPr>
          <w:rFonts w:eastAsia="Times New Roman" w:cs="Times New Roman"/>
          <w:szCs w:val="24"/>
        </w:rPr>
        <w:t>δ</w:t>
      </w:r>
      <w:r>
        <w:rPr>
          <w:rFonts w:eastAsia="Times New Roman" w:cs="Times New Roman"/>
          <w:szCs w:val="24"/>
        </w:rPr>
        <w:t>ικαιοσύνη σε βαρύτατη κρίση.</w:t>
      </w:r>
    </w:p>
    <w:p w14:paraId="13C0C3D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Τι ζούμε όλο αυτό το χρονικό διάστημα, κυρίες και κύριοι συνάδελφοι; Κύριε Υ</w:t>
      </w:r>
      <w:r>
        <w:rPr>
          <w:rFonts w:eastAsia="Times New Roman" w:cs="Times New Roman"/>
          <w:szCs w:val="24"/>
        </w:rPr>
        <w:t>πουργέ, αναφερθήκατε προηγουμένως. Έχουμε αποχή των δικηγόρων για έξι μήνες και από ό, τι μαθαίνω αυτή θα συνεχιστεί. Ακούω ότι ελήφθησαν αποφάσεις στους περισσότερους δικηγορικούς συλλόγους και αναμένεται και απόφαση σήμερα της ολομέλειας. Ακούγεται ότι θ</w:t>
      </w:r>
      <w:r>
        <w:rPr>
          <w:rFonts w:eastAsia="Times New Roman" w:cs="Times New Roman"/>
          <w:szCs w:val="24"/>
        </w:rPr>
        <w:t xml:space="preserve">α συνεχιστεί μέχρι τις 30/6. </w:t>
      </w:r>
    </w:p>
    <w:p w14:paraId="13C0C3D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Έξι μήνες, λοιπόν, η χώρα είναι χωρίς </w:t>
      </w:r>
      <w:r>
        <w:rPr>
          <w:rFonts w:eastAsia="Times New Roman" w:cs="Times New Roman"/>
          <w:szCs w:val="24"/>
        </w:rPr>
        <w:t>δ</w:t>
      </w:r>
      <w:r>
        <w:rPr>
          <w:rFonts w:eastAsia="Times New Roman" w:cs="Times New Roman"/>
          <w:szCs w:val="24"/>
        </w:rPr>
        <w:t>ικαιοσύνη και γι’ αυτό δεν φταίνε οι δικηγόροι. Φταίνε αυτοί που δεν συζητούν μαζί τους, φταίνε αυτοί που δεν τους ακούν, φταίνε αυτοί που δεν λύνουν τα ζητήματά τους, φταίνε αυτοί που απ</w:t>
      </w:r>
      <w:r>
        <w:rPr>
          <w:rFonts w:eastAsia="Times New Roman" w:cs="Times New Roman"/>
          <w:szCs w:val="24"/>
        </w:rPr>
        <w:t xml:space="preserve">οφάσισαν να τους πενταπλασιάσουν τις ασφαλιστικές εισφορές, φταίνε αυτοί που αποφάσισαν να εξοντώσουν έναν ολόκληρο κλάδο. </w:t>
      </w:r>
      <w:r>
        <w:rPr>
          <w:rFonts w:eastAsia="Times New Roman" w:cs="Times New Roman"/>
          <w:szCs w:val="24"/>
        </w:rPr>
        <w:t>Γ</w:t>
      </w:r>
      <w:r>
        <w:rPr>
          <w:rFonts w:eastAsia="Times New Roman" w:cs="Times New Roman"/>
          <w:szCs w:val="24"/>
        </w:rPr>
        <w:t>υρνούν στον Υπουργό Δικαιοσύνης, που είναι ο προϊστάμενός τους διοικητικά, και περιμένουν να δουν μια λύση και δεν υπάρχει η παραμικ</w:t>
      </w:r>
      <w:r>
        <w:rPr>
          <w:rFonts w:eastAsia="Times New Roman" w:cs="Times New Roman"/>
          <w:szCs w:val="24"/>
        </w:rPr>
        <w:t>ρή παρέμ</w:t>
      </w:r>
      <w:r>
        <w:rPr>
          <w:rFonts w:eastAsia="Times New Roman" w:cs="Times New Roman"/>
          <w:szCs w:val="24"/>
        </w:rPr>
        <w:lastRenderedPageBreak/>
        <w:t xml:space="preserve">βαση. Η </w:t>
      </w:r>
      <w:r>
        <w:rPr>
          <w:rFonts w:eastAsia="Times New Roman" w:cs="Times New Roman"/>
          <w:szCs w:val="24"/>
        </w:rPr>
        <w:t>δ</w:t>
      </w:r>
      <w:r>
        <w:rPr>
          <w:rFonts w:eastAsia="Times New Roman" w:cs="Times New Roman"/>
          <w:szCs w:val="24"/>
        </w:rPr>
        <w:t>ικαιοσύνη αφέθηκε στην τύχη της. Οι δικηγόροι να συνεχίζουν την κινητοποίησή τους απελπισμένοι. Το αντιλαμβάνεστε φαντάζομαι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λεύθεροι επαγγελματίες, που για έξι μήνες δεν εργάζονται. Καταλαβαίνετε την αγωνία, γιατί δεν είναι μια εύκ</w:t>
      </w:r>
      <w:r>
        <w:rPr>
          <w:rFonts w:eastAsia="Times New Roman" w:cs="Times New Roman"/>
          <w:szCs w:val="24"/>
        </w:rPr>
        <w:t>ολη απόφαση αυτή για οποιονδήποτε, και για τα συνδικαλιστικά τους όργανα αλλά και για καθέναν από αυτούς.</w:t>
      </w:r>
    </w:p>
    <w:p w14:paraId="13C0C3D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Οφείλω να σας πω ότι το πνεύμα των δικηγόρων</w:t>
      </w:r>
      <w:r>
        <w:rPr>
          <w:rFonts w:eastAsia="Times New Roman" w:cs="Times New Roman"/>
          <w:szCs w:val="24"/>
        </w:rPr>
        <w:t>,</w:t>
      </w:r>
      <w:r>
        <w:rPr>
          <w:rFonts w:eastAsia="Times New Roman" w:cs="Times New Roman"/>
          <w:szCs w:val="24"/>
        </w:rPr>
        <w:t xml:space="preserve"> είναι ακόμα πιο μπροστά από τα συνδικαλιστικά τους όργανα. Οι ολομέλειές τους, οι συνελεύσεις τους είναι</w:t>
      </w:r>
      <w:r>
        <w:rPr>
          <w:rFonts w:eastAsia="Times New Roman" w:cs="Times New Roman"/>
          <w:szCs w:val="24"/>
        </w:rPr>
        <w:t xml:space="preserve"> πιο μαχητικές από τα συνδικαλιστικά τους όργανα. Ουσιαστικά ζητούν επέκταση της αποχής. Γιατί το κάνουν αυτό; Γιατί στην πραγματικότητα οι ρυθμίσεις εξοντώνουν απολύτως το δικηγορικό λειτούργημα.</w:t>
      </w:r>
    </w:p>
    <w:p w14:paraId="13C0C3D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Τι κάνει η Κυβέρνηση για το ζήτημα αυτό; Παρακολουθεί άπραγ</w:t>
      </w:r>
      <w:r>
        <w:rPr>
          <w:rFonts w:eastAsia="Times New Roman" w:cs="Times New Roman"/>
          <w:szCs w:val="24"/>
        </w:rPr>
        <w:t xml:space="preserve">η, αδιάφορη έξι μήνες την χώρα να μην έχει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Μ</w:t>
      </w:r>
      <w:r>
        <w:rPr>
          <w:rFonts w:eastAsia="Times New Roman" w:cs="Times New Roman"/>
          <w:szCs w:val="24"/>
        </w:rPr>
        <w:t>ετά ακούμε τον κύριο Πρωθυπουργό χθες το βράδυ</w:t>
      </w:r>
      <w:r>
        <w:rPr>
          <w:rFonts w:eastAsia="Times New Roman" w:cs="Times New Roman"/>
          <w:szCs w:val="24"/>
        </w:rPr>
        <w:t>,</w:t>
      </w:r>
      <w:r>
        <w:rPr>
          <w:rFonts w:eastAsia="Times New Roman" w:cs="Times New Roman"/>
          <w:szCs w:val="24"/>
        </w:rPr>
        <w:t xml:space="preserve"> να μας λέει τον ραγδαίο τρόπο, με τον οποίο θα επιτευχθεί η ανάπτυξη. Προφανώς δεν ζούμε όλοι στον ίδιο τόπο. </w:t>
      </w:r>
    </w:p>
    <w:p w14:paraId="13C0C3DF"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lastRenderedPageBreak/>
        <w:t>Το δεύτερο, όμως, μεγάλο ζήτημα</w:t>
      </w:r>
      <w:r>
        <w:rPr>
          <w:rFonts w:eastAsia="Times New Roman"/>
          <w:szCs w:val="24"/>
        </w:rPr>
        <w:t>,</w:t>
      </w:r>
      <w:r>
        <w:rPr>
          <w:rFonts w:eastAsia="Times New Roman"/>
          <w:szCs w:val="24"/>
        </w:rPr>
        <w:t xml:space="preserve"> είναι η τεράστια σύγκρουση η οποία μαίνεται αυτή τη στιγμή στο εσωτερικό της δικαιοσύνης. Έχουμε πρωτοφανή πράγματα! Η </w:t>
      </w:r>
      <w:r>
        <w:rPr>
          <w:rFonts w:eastAsia="Times New Roman"/>
          <w:szCs w:val="24"/>
        </w:rPr>
        <w:t>ε</w:t>
      </w:r>
      <w:r>
        <w:rPr>
          <w:rFonts w:eastAsia="Times New Roman"/>
          <w:szCs w:val="24"/>
        </w:rPr>
        <w:t xml:space="preserve">ισαγγελέας </w:t>
      </w:r>
      <w:r>
        <w:rPr>
          <w:rFonts w:eastAsia="Times New Roman"/>
          <w:szCs w:val="24"/>
        </w:rPr>
        <w:t>ε</w:t>
      </w:r>
      <w:r>
        <w:rPr>
          <w:rFonts w:eastAsia="Times New Roman"/>
          <w:szCs w:val="24"/>
        </w:rPr>
        <w:t>φετών, ανώτατη δικαστική λειτουργός, να καταγγέλλει Αναπληρωτή Υπουργό για παρέμβαση σε συγκεκριμένο έργο και στον συγκεκρι</w:t>
      </w:r>
      <w:r>
        <w:rPr>
          <w:rFonts w:eastAsia="Times New Roman"/>
          <w:szCs w:val="24"/>
        </w:rPr>
        <w:t xml:space="preserve">μένο χειρισμό ποινικής δικογραφίας. Εν συνεχεία, η Πρόεδρος του Αρείου Πάγου να ασκεί πειθαρχική δίωξη κατά της εισαγγελικής λειτουργού. Εν συνεχεία άλλος εισαγγελικός λειτουργός να καταμηνύει πέντε </w:t>
      </w:r>
      <w:r>
        <w:rPr>
          <w:rFonts w:eastAsia="Times New Roman"/>
          <w:szCs w:val="24"/>
        </w:rPr>
        <w:t>ε</w:t>
      </w:r>
      <w:r>
        <w:rPr>
          <w:rFonts w:eastAsia="Times New Roman"/>
          <w:szCs w:val="24"/>
        </w:rPr>
        <w:t>ισαγγελείς συναδέλφους του για τον χειρισμό αυτής της υπ</w:t>
      </w:r>
      <w:r>
        <w:rPr>
          <w:rFonts w:eastAsia="Times New Roman"/>
          <w:szCs w:val="24"/>
        </w:rPr>
        <w:t>οθέσεως. Εν συνεχεία, ο ελεγχόμενος επιχειρηματίας να καταμηνύει την Πρόεδρο του Αρείου Πάγου αποδίδοντάς της βαρύτατες κατηγορίες, ουσιαστικά δωροδοκίας ή απόπειρας δωροδοκίας, και από την άλλη, βεβαίως, να αποκρούει ψευδή και συκοφαντικά η Πρόεδρος του Α</w:t>
      </w:r>
      <w:r>
        <w:rPr>
          <w:rFonts w:eastAsia="Times New Roman"/>
          <w:szCs w:val="24"/>
        </w:rPr>
        <w:t xml:space="preserve">ρείου Πάγου αυτές τις καταγγελίες. Είναι μια κατάσταση απερίγραπτη. </w:t>
      </w:r>
    </w:p>
    <w:p w14:paraId="13C0C3E0"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t xml:space="preserve">Θα πει ο Υπουργός: </w:t>
      </w:r>
      <w:r>
        <w:rPr>
          <w:rFonts w:eastAsia="Times New Roman"/>
          <w:szCs w:val="24"/>
        </w:rPr>
        <w:t>Τ</w:t>
      </w:r>
      <w:r>
        <w:rPr>
          <w:rFonts w:eastAsia="Times New Roman"/>
          <w:szCs w:val="24"/>
        </w:rPr>
        <w:t>ι να κάνω εγώ; Μπορώ εγώ να παρέμβω μέσα σε όλα αυτά; Μα η απάντηση είναι ότι αυτά έχουνε μια αιτία. Για κάποιο</w:t>
      </w:r>
      <w:r>
        <w:rPr>
          <w:rFonts w:eastAsia="Times New Roman"/>
          <w:szCs w:val="24"/>
        </w:rPr>
        <w:t>ν</w:t>
      </w:r>
      <w:r>
        <w:rPr>
          <w:rFonts w:eastAsia="Times New Roman"/>
          <w:szCs w:val="24"/>
        </w:rPr>
        <w:t xml:space="preserve"> </w:t>
      </w:r>
      <w:proofErr w:type="spellStart"/>
      <w:r>
        <w:rPr>
          <w:rFonts w:eastAsia="Times New Roman"/>
          <w:szCs w:val="24"/>
        </w:rPr>
        <w:t>λόγο</w:t>
      </w:r>
      <w:r>
        <w:rPr>
          <w:rFonts w:eastAsia="Times New Roman"/>
          <w:szCs w:val="24"/>
        </w:rPr>
        <w:t>ν</w:t>
      </w:r>
      <w:proofErr w:type="spellEnd"/>
      <w:r>
        <w:rPr>
          <w:rFonts w:eastAsia="Times New Roman"/>
          <w:szCs w:val="24"/>
        </w:rPr>
        <w:t xml:space="preserve"> συμβαίνουν. </w:t>
      </w:r>
      <w:r>
        <w:rPr>
          <w:rFonts w:eastAsia="Times New Roman"/>
          <w:szCs w:val="24"/>
        </w:rPr>
        <w:t>Π</w:t>
      </w:r>
      <w:r>
        <w:rPr>
          <w:rFonts w:eastAsia="Times New Roman"/>
          <w:szCs w:val="24"/>
        </w:rPr>
        <w:t xml:space="preserve">οια είναι η αιτία; </w:t>
      </w:r>
    </w:p>
    <w:p w14:paraId="13C0C3E1"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lastRenderedPageBreak/>
        <w:t>Κυρίες και κύρι</w:t>
      </w:r>
      <w:r>
        <w:rPr>
          <w:rFonts w:eastAsia="Times New Roman"/>
          <w:szCs w:val="24"/>
        </w:rPr>
        <w:t>οι συνάδελφοι, ο ΣΥΡΙΖΑ μάς έχει εξηγήσει πολλές φορές το σχέδιο του σε αυτή την Αίθουσα, τη θεωρία, την άποψή του για το πώς πάνε τα πράγματα. Ποια είναι αυτή η θεωρία; Η θεωρία λέει</w:t>
      </w:r>
      <w:r>
        <w:rPr>
          <w:rFonts w:eastAsia="Times New Roman"/>
          <w:szCs w:val="24"/>
        </w:rPr>
        <w:t>.</w:t>
      </w:r>
      <w:r>
        <w:rPr>
          <w:rFonts w:eastAsia="Times New Roman"/>
          <w:szCs w:val="24"/>
        </w:rPr>
        <w:t xml:space="preserve"> Υπάρχει ένα διεφθαρμένο πολιτικό σύστημα, αυτό είναι το παλιό πολιτικό </w:t>
      </w:r>
      <w:r>
        <w:rPr>
          <w:rFonts w:eastAsia="Times New Roman"/>
          <w:szCs w:val="24"/>
        </w:rPr>
        <w:t>σύστημα, τα παλιά κόμματα, το οποίο ταυτόχρονα είναι διασυνδεδεμένο με ένα διεφθαρμένο τραπεζικό σύστημα και αυτό το διεφθαρμένο τραπεζικό σύστημα χρηματοδοτεί διεφθαρμένα μέσα ενημέρωσης, τα οποία με τη σειρά τους στηρίζουν το διεφθαρμένο πολιτικό σύστημα</w:t>
      </w:r>
      <w:r>
        <w:rPr>
          <w:rFonts w:eastAsia="Times New Roman"/>
          <w:szCs w:val="24"/>
        </w:rPr>
        <w:t xml:space="preserve">. Είναι το «αμαρτωλό τρίγωνο» κατά ΣΥΡΙΖΑ. </w:t>
      </w:r>
    </w:p>
    <w:p w14:paraId="13C0C3E2"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t>Όμως για να υπάρχει όπως αντιλαμβάνεστε η διαφθορά, πρέπει να υπάρχουν επιλήψιμες πράξεις. Για να επαληθευτεί η θεωρία του ΣΥΡΙΖΑ, πρέπει να φανεί ότι εδώ κάτι κακό έχει γίνει.</w:t>
      </w:r>
    </w:p>
    <w:p w14:paraId="13C0C3E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προειδο</w:t>
      </w:r>
      <w:r>
        <w:rPr>
          <w:rFonts w:eastAsia="Times New Roman" w:cs="Times New Roman"/>
          <w:szCs w:val="24"/>
        </w:rPr>
        <w:t>ποιητικό κουδούνι λήξεως του χρόνου ομιλίας του κυρίου Βουλευτή)</w:t>
      </w:r>
    </w:p>
    <w:p w14:paraId="13C0C3E4"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t>Έχω ακόμη ένα λεπτό. Θα χρειαστώ ίσως λίγο περισσότερο, όχι πολύ.</w:t>
      </w:r>
    </w:p>
    <w:p w14:paraId="13C0C3E5"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lastRenderedPageBreak/>
        <w:t>Άρα, λοιπόν, τι χρειάζεται για να επαληθευτεί η θεωρία; Χρειάζονται ποινικές καταδίκες, κυρίες και κύριοι συνάδελφοι. Χρειάζε</w:t>
      </w:r>
      <w:r>
        <w:rPr>
          <w:rFonts w:eastAsia="Times New Roman"/>
          <w:szCs w:val="24"/>
        </w:rPr>
        <w:t>ται να αχθούν υποθέσεις</w:t>
      </w:r>
      <w:r>
        <w:rPr>
          <w:rFonts w:eastAsia="Times New Roman"/>
          <w:szCs w:val="24"/>
        </w:rPr>
        <w:t>,</w:t>
      </w:r>
      <w:r>
        <w:rPr>
          <w:rFonts w:eastAsia="Times New Roman"/>
          <w:szCs w:val="24"/>
        </w:rPr>
        <w:t xml:space="preserve"> στις οποίες από πριν πρέπει να έχει κατασκευαστεί η απόφαση. Διότι φαντάζεστε να είναι όλο αυτό το θεώρημα, χωρίς από την άλλη μεριά να υπάρχει μια ποινική καταδίκη, χωρίς να υπάρχει μια εμπλοκή πολιτικού, χωρίς να υπάρχει μια σχέσ</w:t>
      </w:r>
      <w:r>
        <w:rPr>
          <w:rFonts w:eastAsia="Times New Roman"/>
          <w:szCs w:val="24"/>
        </w:rPr>
        <w:t>η που να αποδεικνύει όλο αυτό το θεώρημα; Χρειαζόμαστε ποινικές καταδίκες.</w:t>
      </w:r>
    </w:p>
    <w:p w14:paraId="13C0C3E6"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t>Εξ ου και οι δηλώσεις, εν προκειμένω, στη συγκεκριμένη δικογραφία, ότι αφαιρέθηκε η δικογραφία -αυτό χαρακτηρίστηκε ως δικαστικό πραξικόπημα, θα σας πω εν συνεχεία- από τον χειριστή</w:t>
      </w:r>
      <w:r>
        <w:rPr>
          <w:rFonts w:eastAsia="Times New Roman"/>
          <w:szCs w:val="24"/>
        </w:rPr>
        <w:t xml:space="preserve"> για να πάει σε άλλο </w:t>
      </w:r>
      <w:r>
        <w:rPr>
          <w:rFonts w:eastAsia="Times New Roman"/>
          <w:szCs w:val="24"/>
        </w:rPr>
        <w:t>ε</w:t>
      </w:r>
      <w:r>
        <w:rPr>
          <w:rFonts w:eastAsia="Times New Roman"/>
          <w:szCs w:val="24"/>
        </w:rPr>
        <w:t>ισαγγελέα δήθεν παρανόμως.</w:t>
      </w:r>
    </w:p>
    <w:p w14:paraId="13C0C3E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3C0C3E8"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t>Τελειώνω, κύριε Πρόεδρε.</w:t>
      </w:r>
    </w:p>
    <w:p w14:paraId="13C0C3E9"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Πότε; Προτού ασκηθεί η ποινική δίωξη. Πώς </w:t>
      </w:r>
      <w:proofErr w:type="spellStart"/>
      <w:r>
        <w:rPr>
          <w:rFonts w:eastAsia="Times New Roman"/>
          <w:szCs w:val="24"/>
        </w:rPr>
        <w:t>εγνώριζαν</w:t>
      </w:r>
      <w:proofErr w:type="spellEnd"/>
      <w:r>
        <w:rPr>
          <w:rFonts w:eastAsia="Times New Roman"/>
          <w:szCs w:val="24"/>
        </w:rPr>
        <w:t xml:space="preserve"> ότι επ</w:t>
      </w:r>
      <w:r>
        <w:rPr>
          <w:rFonts w:eastAsia="Times New Roman"/>
          <w:szCs w:val="24"/>
        </w:rPr>
        <w:t>ρ</w:t>
      </w:r>
      <w:r>
        <w:rPr>
          <w:rFonts w:eastAsia="Times New Roman"/>
          <w:szCs w:val="24"/>
        </w:rPr>
        <w:t xml:space="preserve">όκειτο να ασκηθεί ποινική δίωξη; </w:t>
      </w:r>
      <w:r>
        <w:rPr>
          <w:rFonts w:eastAsia="Times New Roman"/>
          <w:szCs w:val="24"/>
        </w:rPr>
        <w:t>Π</w:t>
      </w:r>
      <w:r>
        <w:rPr>
          <w:rFonts w:eastAsia="Times New Roman"/>
          <w:szCs w:val="24"/>
        </w:rPr>
        <w:t xml:space="preserve">ώς </w:t>
      </w:r>
      <w:proofErr w:type="spellStart"/>
      <w:r>
        <w:rPr>
          <w:rFonts w:eastAsia="Times New Roman"/>
          <w:szCs w:val="24"/>
        </w:rPr>
        <w:t>εγ</w:t>
      </w:r>
      <w:r>
        <w:rPr>
          <w:rFonts w:eastAsia="Times New Roman"/>
          <w:szCs w:val="24"/>
        </w:rPr>
        <w:t>νώριζαν</w:t>
      </w:r>
      <w:proofErr w:type="spellEnd"/>
      <w:r>
        <w:rPr>
          <w:rFonts w:eastAsia="Times New Roman"/>
          <w:szCs w:val="24"/>
        </w:rPr>
        <w:t xml:space="preserve"> ότι ο ένας </w:t>
      </w:r>
      <w:r>
        <w:rPr>
          <w:rFonts w:eastAsia="Times New Roman"/>
          <w:szCs w:val="24"/>
        </w:rPr>
        <w:t>ε</w:t>
      </w:r>
      <w:r>
        <w:rPr>
          <w:rFonts w:eastAsia="Times New Roman"/>
          <w:szCs w:val="24"/>
        </w:rPr>
        <w:t xml:space="preserve">ισαγγελέας θα ασκήσει ποινική δίωξη, ενώ ο άλλος </w:t>
      </w:r>
      <w:r>
        <w:rPr>
          <w:rFonts w:eastAsia="Times New Roman"/>
          <w:szCs w:val="24"/>
        </w:rPr>
        <w:t>ε</w:t>
      </w:r>
      <w:r>
        <w:rPr>
          <w:rFonts w:eastAsia="Times New Roman"/>
          <w:szCs w:val="24"/>
        </w:rPr>
        <w:t>ισαγγελέας δεν θα ασκήσει ποινική δίωξη;</w:t>
      </w:r>
    </w:p>
    <w:p w14:paraId="13C0C3EA"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t xml:space="preserve">Εδώ, λοιπόν, υπάρχει μια στρατευμένη θέση του ΣΥΡΙΖΑ, που λέει ότι σε συγκεκριμένες ποινικές υποθέσεις, πρέπει να πηγαίνουνε και να κρίνονται με </w:t>
      </w:r>
      <w:r>
        <w:rPr>
          <w:rFonts w:eastAsia="Times New Roman"/>
          <w:szCs w:val="24"/>
        </w:rPr>
        <w:t>έναν ορισμένο τρόπο</w:t>
      </w:r>
      <w:r>
        <w:rPr>
          <w:rFonts w:eastAsia="Times New Roman"/>
          <w:szCs w:val="24"/>
        </w:rPr>
        <w:t>,</w:t>
      </w:r>
      <w:r>
        <w:rPr>
          <w:rFonts w:eastAsia="Times New Roman"/>
          <w:szCs w:val="24"/>
        </w:rPr>
        <w:t xml:space="preserve"> που να εξυπηρετεί το πολιτικό τους σχέδιο. Εξ</w:t>
      </w:r>
      <w:r>
        <w:rPr>
          <w:rFonts w:eastAsia="Times New Roman"/>
          <w:szCs w:val="24"/>
        </w:rPr>
        <w:t xml:space="preserve"> </w:t>
      </w:r>
      <w:r>
        <w:rPr>
          <w:rFonts w:eastAsia="Times New Roman"/>
          <w:szCs w:val="24"/>
        </w:rPr>
        <w:t xml:space="preserve">ου και οι παρεμβάσεις στη </w:t>
      </w:r>
      <w:r>
        <w:rPr>
          <w:rFonts w:eastAsia="Times New Roman"/>
          <w:szCs w:val="24"/>
        </w:rPr>
        <w:t>δ</w:t>
      </w:r>
      <w:r>
        <w:rPr>
          <w:rFonts w:eastAsia="Times New Roman"/>
          <w:szCs w:val="24"/>
        </w:rPr>
        <w:t xml:space="preserve">ικαιοσύνη, εξ ου και η αναγκαιότητα οι δικαστές να κρίνουν σύμφωνα με αυτό που εξυπηρετεί το πολιτικό σχέδιο του ΣΥΡΙΖΑ, εξ ου και το ότι όταν δεν κρίνουν, </w:t>
      </w:r>
      <w:proofErr w:type="spellStart"/>
      <w:r>
        <w:rPr>
          <w:rFonts w:eastAsia="Times New Roman"/>
          <w:szCs w:val="24"/>
        </w:rPr>
        <w:t>στοχοπ</w:t>
      </w:r>
      <w:r>
        <w:rPr>
          <w:rFonts w:eastAsia="Times New Roman"/>
          <w:szCs w:val="24"/>
        </w:rPr>
        <w:t>οιούνται</w:t>
      </w:r>
      <w:proofErr w:type="spellEnd"/>
      <w:r>
        <w:rPr>
          <w:rFonts w:eastAsia="Times New Roman"/>
          <w:szCs w:val="24"/>
        </w:rPr>
        <w:t xml:space="preserve"> από τα φιλικά μέσα ενημέρωσης του ΣΥΡΙΖΑ. </w:t>
      </w:r>
    </w:p>
    <w:p w14:paraId="13C0C3EB"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t xml:space="preserve">Αυτό, όμως, κύριε Υπουργέ, είναι που έχει η δημιουργήσει το χάος στη </w:t>
      </w:r>
      <w:r>
        <w:rPr>
          <w:rFonts w:eastAsia="Times New Roman"/>
          <w:szCs w:val="24"/>
        </w:rPr>
        <w:t>δ</w:t>
      </w:r>
      <w:r>
        <w:rPr>
          <w:rFonts w:eastAsia="Times New Roman"/>
          <w:szCs w:val="24"/>
        </w:rPr>
        <w:t xml:space="preserve">ικαιοσύνη, διότι όταν γίνονται αυτές οι παρεμβάσεις, προφανώς οι δικαστικοί λειτουργεί αμύνονται. </w:t>
      </w:r>
      <w:r>
        <w:rPr>
          <w:rFonts w:eastAsia="Times New Roman"/>
          <w:szCs w:val="24"/>
        </w:rPr>
        <w:t>Ό</w:t>
      </w:r>
      <w:r>
        <w:rPr>
          <w:rFonts w:eastAsia="Times New Roman"/>
          <w:szCs w:val="24"/>
        </w:rPr>
        <w:t xml:space="preserve">ταν ξεκινάει αυτός ο κύκλος, </w:t>
      </w:r>
      <w:r>
        <w:rPr>
          <w:rFonts w:eastAsia="Times New Roman"/>
          <w:szCs w:val="24"/>
        </w:rPr>
        <w:t>προφανώς εν συνεχεία υπάρχουν «καλοί» δικαστικοί λειτουργοί</w:t>
      </w:r>
      <w:r>
        <w:rPr>
          <w:rFonts w:eastAsia="Times New Roman"/>
          <w:szCs w:val="24"/>
        </w:rPr>
        <w:t>,</w:t>
      </w:r>
      <w:r>
        <w:rPr>
          <w:rFonts w:eastAsia="Times New Roman"/>
          <w:szCs w:val="24"/>
        </w:rPr>
        <w:t xml:space="preserve"> που εξυπηρετούν το σχέδιο του ΣΥΡΙΖΑ και </w:t>
      </w:r>
      <w:r>
        <w:rPr>
          <w:rFonts w:eastAsia="Times New Roman"/>
          <w:szCs w:val="24"/>
        </w:rPr>
        <w:lastRenderedPageBreak/>
        <w:t xml:space="preserve">«κακοί» δικαστικοί λειτουργοί που είναι με την αντίδραση. Αυτός ο διχασμός έχει σήμερα ποτίσει τη </w:t>
      </w:r>
      <w:r>
        <w:rPr>
          <w:rFonts w:eastAsia="Times New Roman"/>
          <w:szCs w:val="24"/>
        </w:rPr>
        <w:t>δ</w:t>
      </w:r>
      <w:r>
        <w:rPr>
          <w:rFonts w:eastAsia="Times New Roman"/>
          <w:szCs w:val="24"/>
        </w:rPr>
        <w:t>ικαιοσύνη και γι’ αυτό είστε απολύτως υπεύθυνοι.</w:t>
      </w:r>
    </w:p>
    <w:p w14:paraId="13C0C3EC"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t>Ευχαρι</w:t>
      </w:r>
      <w:r>
        <w:rPr>
          <w:rFonts w:eastAsia="Times New Roman"/>
          <w:szCs w:val="24"/>
        </w:rPr>
        <w:t>στώ, κύριε Πρόεδρε.</w:t>
      </w:r>
    </w:p>
    <w:p w14:paraId="13C0C3ED" w14:textId="77777777" w:rsidR="00F43B06" w:rsidRDefault="00440118">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3C0C3EE"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κι εγώ, κύριε Βορίδη.</w:t>
      </w:r>
    </w:p>
    <w:p w14:paraId="13C0C3EF" w14:textId="77777777" w:rsidR="00F43B06" w:rsidRDefault="00440118">
      <w:pPr>
        <w:tabs>
          <w:tab w:val="left" w:pos="2820"/>
        </w:tabs>
        <w:spacing w:line="600" w:lineRule="auto"/>
        <w:ind w:firstLine="720"/>
        <w:contextualSpacing/>
        <w:jc w:val="both"/>
        <w:rPr>
          <w:rFonts w:eastAsia="Times New Roman"/>
          <w:szCs w:val="24"/>
        </w:rPr>
      </w:pPr>
      <w:r>
        <w:rPr>
          <w:rFonts w:eastAsia="Times New Roman"/>
          <w:szCs w:val="24"/>
        </w:rPr>
        <w:t>Τον λόγο έχει ο κ. Τζαβάρας για πέντε λεπτά, σύμφωνα με τον Κανονισμό.</w:t>
      </w:r>
    </w:p>
    <w:p w14:paraId="13C0C3F0" w14:textId="77777777" w:rsidR="00F43B06" w:rsidRDefault="00440118">
      <w:pPr>
        <w:spacing w:line="600" w:lineRule="auto"/>
        <w:ind w:firstLine="720"/>
        <w:contextualSpacing/>
        <w:jc w:val="both"/>
        <w:rPr>
          <w:rFonts w:eastAsia="UB-Helvetica" w:cs="Times New Roman"/>
          <w:szCs w:val="24"/>
        </w:rPr>
      </w:pPr>
      <w:r>
        <w:rPr>
          <w:rFonts w:eastAsia="UB-Helvetica" w:cs="Times New Roman"/>
          <w:b/>
          <w:szCs w:val="24"/>
        </w:rPr>
        <w:t>ΚΩΝΣΤΑΝΤΙΝΟΣ ΤΖΑΒΑΡΑΣ:</w:t>
      </w:r>
      <w:r>
        <w:rPr>
          <w:rFonts w:eastAsia="UB-Helvetica" w:cs="Times New Roman"/>
          <w:szCs w:val="24"/>
        </w:rPr>
        <w:t xml:space="preserve"> Ευχαριστώ πολύ, κύρι</w:t>
      </w:r>
      <w:r>
        <w:rPr>
          <w:rFonts w:eastAsia="UB-Helvetica" w:cs="Times New Roman"/>
          <w:szCs w:val="24"/>
        </w:rPr>
        <w:t>ε Πρόεδρε.</w:t>
      </w:r>
    </w:p>
    <w:p w14:paraId="13C0C3F1"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Κύριε Υπουργέ, πράγματι, θα σας αναφέρω μ’ αυτή την επερώτηση τι ζητάμε από εσάς, προσωπικά από εσάς, που είστε εγνωσμένης αξίας ακαδημαϊκός, που είστε ένας άνθρωπος</w:t>
      </w:r>
      <w:r>
        <w:rPr>
          <w:rFonts w:eastAsia="UB-Helvetica" w:cs="Times New Roman"/>
          <w:szCs w:val="24"/>
        </w:rPr>
        <w:t>,</w:t>
      </w:r>
      <w:r>
        <w:rPr>
          <w:rFonts w:eastAsia="UB-Helvetica" w:cs="Times New Roman"/>
          <w:szCs w:val="24"/>
        </w:rPr>
        <w:t xml:space="preserve"> που και σήμερα επιβεβαιώνετε με τη δήλωση που κάνατε προηγουμένως την ευπρέπειά σας και κυρίως την προσήλωσή σας στη λειτουργία του δημοκρατικού πολιτεύματος, που πρέπει να είναι απαλλαγμένη από χυδαιότητες. Γιατί </w:t>
      </w:r>
      <w:r>
        <w:rPr>
          <w:rFonts w:eastAsia="UB-Helvetica" w:cs="Times New Roman"/>
          <w:szCs w:val="24"/>
        </w:rPr>
        <w:lastRenderedPageBreak/>
        <w:t xml:space="preserve">μη μου πείτε ότι υπάρχουν σήμερα σ’ αυτή </w:t>
      </w:r>
      <w:r>
        <w:rPr>
          <w:rFonts w:eastAsia="UB-Helvetica" w:cs="Times New Roman"/>
          <w:szCs w:val="24"/>
        </w:rPr>
        <w:t>την Αίθουσα Βουλευτές</w:t>
      </w:r>
      <w:r>
        <w:rPr>
          <w:rFonts w:eastAsia="UB-Helvetica" w:cs="Times New Roman"/>
          <w:szCs w:val="24"/>
        </w:rPr>
        <w:t>,</w:t>
      </w:r>
      <w:r>
        <w:rPr>
          <w:rFonts w:eastAsia="UB-Helvetica" w:cs="Times New Roman"/>
          <w:szCs w:val="24"/>
        </w:rPr>
        <w:t xml:space="preserve"> που δεν αισθάνονται ντροπή για τη δήλωση του κ</w:t>
      </w:r>
      <w:r>
        <w:rPr>
          <w:rFonts w:eastAsia="UB-Helvetica" w:cs="Times New Roman"/>
          <w:szCs w:val="24"/>
        </w:rPr>
        <w:t>.</w:t>
      </w:r>
      <w:r>
        <w:rPr>
          <w:rFonts w:eastAsia="UB-Helvetica" w:cs="Times New Roman"/>
          <w:szCs w:val="24"/>
        </w:rPr>
        <w:t xml:space="preserve"> </w:t>
      </w:r>
      <w:proofErr w:type="spellStart"/>
      <w:r>
        <w:rPr>
          <w:rFonts w:eastAsia="UB-Helvetica" w:cs="Times New Roman"/>
          <w:szCs w:val="24"/>
        </w:rPr>
        <w:t>Πολάκη</w:t>
      </w:r>
      <w:proofErr w:type="spellEnd"/>
      <w:r>
        <w:rPr>
          <w:rFonts w:eastAsia="UB-Helvetica" w:cs="Times New Roman"/>
          <w:szCs w:val="24"/>
        </w:rPr>
        <w:t xml:space="preserve">. </w:t>
      </w:r>
    </w:p>
    <w:p w14:paraId="13C0C3F2"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 xml:space="preserve">Σ’ αυτό το αντιδημοκρατικό κρεσέντο χυδαιότητας οφείλει ο ίδιος ο Πρωθυπουργός να βάλει επιτέλους ένα όριο, ένα τέλος. Δεν είναι δυνατόν να δέχεται το δικαστικό σώμα συλλήβδην </w:t>
      </w:r>
      <w:r>
        <w:rPr>
          <w:rFonts w:eastAsia="UB-Helvetica" w:cs="Times New Roman"/>
          <w:szCs w:val="24"/>
        </w:rPr>
        <w:t>τέτοιου είδους επιθέσεις, όταν είναι δεδομένο ότι σ’ αυτές τις κρίσιμες ώρες</w:t>
      </w:r>
      <w:r>
        <w:rPr>
          <w:rFonts w:eastAsia="UB-Helvetica" w:cs="Times New Roman"/>
          <w:szCs w:val="24"/>
        </w:rPr>
        <w:t>,</w:t>
      </w:r>
      <w:r>
        <w:rPr>
          <w:rFonts w:eastAsia="UB-Helvetica" w:cs="Times New Roman"/>
          <w:szCs w:val="24"/>
        </w:rPr>
        <w:t xml:space="preserve"> αν υπάρχει ένα τελευταίο καταφύγιο για τον πολίτη είναι αυτό της </w:t>
      </w:r>
      <w:r>
        <w:rPr>
          <w:rFonts w:eastAsia="UB-Helvetica" w:cs="Times New Roman"/>
          <w:szCs w:val="24"/>
        </w:rPr>
        <w:t>δ</w:t>
      </w:r>
      <w:r>
        <w:rPr>
          <w:rFonts w:eastAsia="UB-Helvetica" w:cs="Times New Roman"/>
          <w:szCs w:val="24"/>
        </w:rPr>
        <w:t>ικαιοσύνης.</w:t>
      </w:r>
    </w:p>
    <w:p w14:paraId="13C0C3F3"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Αυτό, βέβαια, που ζητάμε με την επερώτησή μας σήμερα</w:t>
      </w:r>
      <w:r>
        <w:rPr>
          <w:rFonts w:eastAsia="UB-Helvetica" w:cs="Times New Roman"/>
          <w:szCs w:val="24"/>
        </w:rPr>
        <w:t>,</w:t>
      </w:r>
      <w:r>
        <w:rPr>
          <w:rFonts w:eastAsia="UB-Helvetica" w:cs="Times New Roman"/>
          <w:szCs w:val="24"/>
        </w:rPr>
        <w:t xml:space="preserve"> είναι να πάρετε μέτρα για να ανορθώσετε το κύρ</w:t>
      </w:r>
      <w:r>
        <w:rPr>
          <w:rFonts w:eastAsia="UB-Helvetica" w:cs="Times New Roman"/>
          <w:szCs w:val="24"/>
        </w:rPr>
        <w:t xml:space="preserve">ος της </w:t>
      </w:r>
      <w:r>
        <w:rPr>
          <w:rFonts w:eastAsia="UB-Helvetica" w:cs="Times New Roman"/>
          <w:szCs w:val="24"/>
        </w:rPr>
        <w:t>δ</w:t>
      </w:r>
      <w:r>
        <w:rPr>
          <w:rFonts w:eastAsia="UB-Helvetica" w:cs="Times New Roman"/>
          <w:szCs w:val="24"/>
        </w:rPr>
        <w:t xml:space="preserve">ικαιοσύνης. </w:t>
      </w:r>
      <w:r>
        <w:rPr>
          <w:rFonts w:eastAsia="UB-Helvetica" w:cs="Times New Roman"/>
          <w:szCs w:val="24"/>
        </w:rPr>
        <w:t>Ό</w:t>
      </w:r>
      <w:r>
        <w:rPr>
          <w:rFonts w:eastAsia="UB-Helvetica" w:cs="Times New Roman"/>
          <w:szCs w:val="24"/>
        </w:rPr>
        <w:t xml:space="preserve">ταν μιλάμε για κύρος της </w:t>
      </w:r>
      <w:r>
        <w:rPr>
          <w:rFonts w:eastAsia="UB-Helvetica" w:cs="Times New Roman"/>
          <w:szCs w:val="24"/>
        </w:rPr>
        <w:t>δ</w:t>
      </w:r>
      <w:r>
        <w:rPr>
          <w:rFonts w:eastAsia="UB-Helvetica" w:cs="Times New Roman"/>
          <w:szCs w:val="24"/>
        </w:rPr>
        <w:t xml:space="preserve">ικαιοσύνης, κύριε Υπουργέ, γνωρίζετε </w:t>
      </w:r>
      <w:proofErr w:type="spellStart"/>
      <w:r>
        <w:rPr>
          <w:rFonts w:eastAsia="UB-Helvetica" w:cs="Times New Roman"/>
          <w:szCs w:val="24"/>
        </w:rPr>
        <w:t>κάλλιον</w:t>
      </w:r>
      <w:proofErr w:type="spellEnd"/>
      <w:r>
        <w:rPr>
          <w:rFonts w:eastAsia="UB-Helvetica" w:cs="Times New Roman"/>
          <w:szCs w:val="24"/>
        </w:rPr>
        <w:t xml:space="preserve"> εμού ότι δεν μιλάμε για μια λέξη με πολύ αέρα και μηδέν περιεχόμενο. Το κύρος είναι το συμβολικό κεφάλαιο που διαχειρίζεται ο Υπουργός της Δικαιοσύνης, είναι το συμ</w:t>
      </w:r>
      <w:r>
        <w:rPr>
          <w:rFonts w:eastAsia="UB-Helvetica" w:cs="Times New Roman"/>
          <w:szCs w:val="24"/>
        </w:rPr>
        <w:t xml:space="preserve">βολικό κεφάλαιο που έχει να κάνει με την αυθεντία του ίδιου του κράτους. Γι’ αυτό και οι θεσμοί αναθέτουν στον Υπουργό Δικαιοσύνης τη φύλαξη της Μεγάλης Σφραγίδας του Κράτους. </w:t>
      </w:r>
    </w:p>
    <w:p w14:paraId="13C0C3F4"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lastRenderedPageBreak/>
        <w:t>Άρα εσείς με το κύρος που έχετε</w:t>
      </w:r>
      <w:r>
        <w:rPr>
          <w:rFonts w:eastAsia="UB-Helvetica" w:cs="Times New Roman"/>
          <w:szCs w:val="24"/>
        </w:rPr>
        <w:t>,</w:t>
      </w:r>
      <w:r>
        <w:rPr>
          <w:rFonts w:eastAsia="UB-Helvetica" w:cs="Times New Roman"/>
          <w:szCs w:val="24"/>
        </w:rPr>
        <w:t xml:space="preserve"> θα πρέπει να ανταποκριθείτε σ’ αυτή την υποχρέ</w:t>
      </w:r>
      <w:r>
        <w:rPr>
          <w:rFonts w:eastAsia="UB-Helvetica" w:cs="Times New Roman"/>
          <w:szCs w:val="24"/>
        </w:rPr>
        <w:t xml:space="preserve">ωση που </w:t>
      </w:r>
      <w:proofErr w:type="spellStart"/>
      <w:r>
        <w:rPr>
          <w:rFonts w:eastAsia="UB-Helvetica" w:cs="Times New Roman"/>
          <w:szCs w:val="24"/>
        </w:rPr>
        <w:t>προέκυπτε</w:t>
      </w:r>
      <w:proofErr w:type="spellEnd"/>
      <w:r>
        <w:rPr>
          <w:rFonts w:eastAsia="UB-Helvetica" w:cs="Times New Roman"/>
          <w:szCs w:val="24"/>
        </w:rPr>
        <w:t xml:space="preserve"> στα χρόνια της ρωμαϊκής πολιτείας από τη λέξη «</w:t>
      </w:r>
      <w:proofErr w:type="spellStart"/>
      <w:r>
        <w:rPr>
          <w:rFonts w:eastAsia="UB-Helvetica" w:cs="Times New Roman"/>
          <w:szCs w:val="24"/>
          <w:lang w:val="en-US"/>
        </w:rPr>
        <w:t>dignitas</w:t>
      </w:r>
      <w:proofErr w:type="spellEnd"/>
      <w:r>
        <w:rPr>
          <w:rFonts w:eastAsia="UB-Helvetica" w:cs="Times New Roman"/>
          <w:szCs w:val="24"/>
        </w:rPr>
        <w:t xml:space="preserve">». Δυστυχώς οι χρόνοι και η χρήση αυτής της λέξης έχουν δώσει στη μετάφρασή </w:t>
      </w:r>
      <w:r>
        <w:rPr>
          <w:rFonts w:eastAsia="UB-Helvetica" w:cs="Times New Roman"/>
          <w:szCs w:val="24"/>
        </w:rPr>
        <w:t>της,</w:t>
      </w:r>
      <w:r>
        <w:rPr>
          <w:rFonts w:eastAsia="UB-Helvetica" w:cs="Times New Roman"/>
          <w:szCs w:val="24"/>
        </w:rPr>
        <w:t xml:space="preserve"> την έννοια της αξιοπρέπειας. Όμως αυτή η έννοια της αξιοπρέπειας και από μια σειρά ιδεολογικές προσχώσ</w:t>
      </w:r>
      <w:r>
        <w:rPr>
          <w:rFonts w:eastAsia="UB-Helvetica" w:cs="Times New Roman"/>
          <w:szCs w:val="24"/>
        </w:rPr>
        <w:t>εις που υπέστη αυτή η έννοια στο διάβα των αιώνων</w:t>
      </w:r>
      <w:r>
        <w:rPr>
          <w:rFonts w:eastAsia="UB-Helvetica" w:cs="Times New Roman"/>
          <w:szCs w:val="24"/>
        </w:rPr>
        <w:t>,</w:t>
      </w:r>
      <w:r>
        <w:rPr>
          <w:rFonts w:eastAsia="UB-Helvetica" w:cs="Times New Roman"/>
          <w:szCs w:val="24"/>
        </w:rPr>
        <w:t xml:space="preserve"> έφτασε σήμερα να μη δηλώνει αυτό που αρχικά </w:t>
      </w:r>
      <w:proofErr w:type="spellStart"/>
      <w:r>
        <w:rPr>
          <w:rFonts w:eastAsia="UB-Helvetica" w:cs="Times New Roman"/>
          <w:szCs w:val="24"/>
        </w:rPr>
        <w:t>εδήλωνε</w:t>
      </w:r>
      <w:proofErr w:type="spellEnd"/>
      <w:r>
        <w:rPr>
          <w:rFonts w:eastAsia="UB-Helvetica" w:cs="Times New Roman"/>
          <w:szCs w:val="24"/>
        </w:rPr>
        <w:t xml:space="preserve">. </w:t>
      </w:r>
      <w:r>
        <w:rPr>
          <w:rFonts w:eastAsia="UB-Helvetica" w:cs="Times New Roman"/>
          <w:szCs w:val="24"/>
        </w:rPr>
        <w:t>Τ</w:t>
      </w:r>
      <w:r>
        <w:rPr>
          <w:rFonts w:eastAsia="UB-Helvetica" w:cs="Times New Roman"/>
          <w:szCs w:val="24"/>
        </w:rPr>
        <w:t xml:space="preserve">ι </w:t>
      </w:r>
      <w:proofErr w:type="spellStart"/>
      <w:r>
        <w:rPr>
          <w:rFonts w:eastAsia="UB-Helvetica" w:cs="Times New Roman"/>
          <w:szCs w:val="24"/>
        </w:rPr>
        <w:t>εδήλωνε</w:t>
      </w:r>
      <w:proofErr w:type="spellEnd"/>
      <w:r>
        <w:rPr>
          <w:rFonts w:eastAsia="UB-Helvetica" w:cs="Times New Roman"/>
          <w:szCs w:val="24"/>
        </w:rPr>
        <w:t>; Ότι ο αξιωματούχος είναι υποχρεωμένος</w:t>
      </w:r>
      <w:r>
        <w:rPr>
          <w:rFonts w:eastAsia="UB-Helvetica" w:cs="Times New Roman"/>
          <w:szCs w:val="24"/>
        </w:rPr>
        <w:t>,</w:t>
      </w:r>
      <w:r>
        <w:rPr>
          <w:rFonts w:eastAsia="UB-Helvetica" w:cs="Times New Roman"/>
          <w:szCs w:val="24"/>
        </w:rPr>
        <w:t xml:space="preserve"> να αποφεύγει κάθε πράξη η οποία προσβάλλει το κύρος του αξιώματός του. Ο φορέας του αξιώματος πρέπει </w:t>
      </w:r>
      <w:r>
        <w:rPr>
          <w:rFonts w:eastAsia="UB-Helvetica" w:cs="Times New Roman"/>
          <w:szCs w:val="24"/>
        </w:rPr>
        <w:t xml:space="preserve">να κήδεται κυρίως του κύρους και της αξίας αυτού που του εμπιστεύθηκε η πολιτεία. Δυστυχώς κάθε άλλο παρά στις μέρες μας, κάτω από τη διακυβέρνηση του ΣΥΡΙΖΑ, βλέπουμε να συμβαίνει κάτι τέτοιο. Γιατί; </w:t>
      </w:r>
    </w:p>
    <w:p w14:paraId="13C0C3F5"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Πρώτο παράδειγμα αρνητικό και ανυπόφορο για κάθε δημοκ</w:t>
      </w:r>
      <w:r>
        <w:rPr>
          <w:rFonts w:eastAsia="UB-Helvetica" w:cs="Times New Roman"/>
          <w:szCs w:val="24"/>
        </w:rPr>
        <w:t>ράτη</w:t>
      </w:r>
      <w:r>
        <w:rPr>
          <w:rFonts w:eastAsia="UB-Helvetica" w:cs="Times New Roman"/>
          <w:szCs w:val="24"/>
        </w:rPr>
        <w:t>,</w:t>
      </w:r>
      <w:r>
        <w:rPr>
          <w:rFonts w:eastAsia="UB-Helvetica" w:cs="Times New Roman"/>
          <w:szCs w:val="24"/>
        </w:rPr>
        <w:t xml:space="preserve"> είναι η συμπεριφορά του κ</w:t>
      </w:r>
      <w:r>
        <w:rPr>
          <w:rFonts w:eastAsia="UB-Helvetica" w:cs="Times New Roman"/>
          <w:szCs w:val="24"/>
        </w:rPr>
        <w:t>.</w:t>
      </w:r>
      <w:r>
        <w:rPr>
          <w:rFonts w:eastAsia="UB-Helvetica" w:cs="Times New Roman"/>
          <w:szCs w:val="24"/>
        </w:rPr>
        <w:t xml:space="preserve"> Παπαγγελόπουλου. Το είπα και στη συνεδρίαση -ήσαστε παρών- της Επιτροπής Θεσμών και Διαφάνειας. Ένας </w:t>
      </w:r>
      <w:r>
        <w:rPr>
          <w:rFonts w:eastAsia="UB-Helvetica" w:cs="Times New Roman"/>
          <w:szCs w:val="24"/>
        </w:rPr>
        <w:t>Α</w:t>
      </w:r>
      <w:r>
        <w:rPr>
          <w:rFonts w:eastAsia="UB-Helvetica" w:cs="Times New Roman"/>
          <w:szCs w:val="24"/>
        </w:rPr>
        <w:t xml:space="preserve">ναπληρωτής Υπουργός, που με βάση την υπ’ αριθμόν 14/2015 απόφαση του Πρωθυπουργού έχει </w:t>
      </w:r>
      <w:r>
        <w:rPr>
          <w:rFonts w:eastAsia="UB-Helvetica" w:cs="Times New Roman"/>
          <w:szCs w:val="24"/>
        </w:rPr>
        <w:lastRenderedPageBreak/>
        <w:t>συγκεκριμένες αρμοδιότητες, μεταξύ</w:t>
      </w:r>
      <w:r>
        <w:rPr>
          <w:rFonts w:eastAsia="UB-Helvetica" w:cs="Times New Roman"/>
          <w:szCs w:val="24"/>
        </w:rPr>
        <w:t xml:space="preserve"> των οποίων δεν περιλαμβάνεται κα</w:t>
      </w:r>
      <w:r>
        <w:rPr>
          <w:rFonts w:eastAsia="UB-Helvetica" w:cs="Times New Roman"/>
          <w:szCs w:val="24"/>
        </w:rPr>
        <w:t>μ</w:t>
      </w:r>
      <w:r>
        <w:rPr>
          <w:rFonts w:eastAsia="UB-Helvetica" w:cs="Times New Roman"/>
          <w:szCs w:val="24"/>
        </w:rPr>
        <w:t>μία επαφή με το δικαστικό σώμα, που δεν έχει κα</w:t>
      </w:r>
      <w:r>
        <w:rPr>
          <w:rFonts w:eastAsia="UB-Helvetica" w:cs="Times New Roman"/>
          <w:szCs w:val="24"/>
        </w:rPr>
        <w:t>μ</w:t>
      </w:r>
      <w:r>
        <w:rPr>
          <w:rFonts w:eastAsia="UB-Helvetica" w:cs="Times New Roman"/>
          <w:szCs w:val="24"/>
        </w:rPr>
        <w:t>μία δυνατότητα -με βάση τις αρμοδιότητες που έχει- να προΐσταται και να κατευθύνει τους δικαστές ή τους εισαγγελικούς λειτουργούς, έφτασε στο σημείο να μας κάνει ολόκληρη διδ</w:t>
      </w:r>
      <w:r>
        <w:rPr>
          <w:rFonts w:eastAsia="UB-Helvetica" w:cs="Times New Roman"/>
          <w:szCs w:val="24"/>
        </w:rPr>
        <w:t xml:space="preserve">ασκαλία στην </w:t>
      </w:r>
      <w:r>
        <w:rPr>
          <w:rFonts w:eastAsia="UB-Helvetica" w:cs="Times New Roman"/>
          <w:szCs w:val="24"/>
        </w:rPr>
        <w:t>ε</w:t>
      </w:r>
      <w:r>
        <w:rPr>
          <w:rFonts w:eastAsia="UB-Helvetica" w:cs="Times New Roman"/>
          <w:szCs w:val="24"/>
        </w:rPr>
        <w:t xml:space="preserve">πιτροπή αλλά και δημοσίως να </w:t>
      </w:r>
      <w:proofErr w:type="spellStart"/>
      <w:r>
        <w:rPr>
          <w:rFonts w:eastAsia="UB-Helvetica" w:cs="Times New Roman"/>
          <w:szCs w:val="24"/>
        </w:rPr>
        <w:t>αποφθέγγεται</w:t>
      </w:r>
      <w:proofErr w:type="spellEnd"/>
      <w:r>
        <w:rPr>
          <w:rFonts w:eastAsia="UB-Helvetica" w:cs="Times New Roman"/>
          <w:szCs w:val="24"/>
        </w:rPr>
        <w:t xml:space="preserve"> ότι υπάρχουν δικογραφίες οι οποίες «μυρίζουν».</w:t>
      </w:r>
    </w:p>
    <w:p w14:paraId="13C0C3F6"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13C0C3F7"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Κύριε Πρόεδρε, θα μου επιτρέψετε να πάρω και τον χρόνο της δευτερολογ</w:t>
      </w:r>
      <w:r>
        <w:rPr>
          <w:rFonts w:eastAsia="UB-Helvetica" w:cs="Times New Roman"/>
          <w:szCs w:val="24"/>
        </w:rPr>
        <w:t>ίας μου.</w:t>
      </w:r>
    </w:p>
    <w:p w14:paraId="13C0C3F8"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Μα δεν έχει κανένα δικαίωμα αυτός ειδικά, με τις αρμοδιότητες που έχει, ούτε καν να «μυρίζει» τις δικογραφίες. Γι’ αυτό, λοιπόν, αυτό που κάνει ο κ. Παπαγγελόπουλος</w:t>
      </w:r>
      <w:r>
        <w:rPr>
          <w:rFonts w:eastAsia="UB-Helvetica" w:cs="Times New Roman"/>
          <w:szCs w:val="24"/>
        </w:rPr>
        <w:t>,</w:t>
      </w:r>
      <w:r>
        <w:rPr>
          <w:rFonts w:eastAsia="UB-Helvetica" w:cs="Times New Roman"/>
          <w:szCs w:val="24"/>
        </w:rPr>
        <w:t xml:space="preserve"> είναι ότι δεν κήδεται του αξιώματός του και της ευπρέπειας και του δημοκρατικού τ</w:t>
      </w:r>
      <w:r>
        <w:rPr>
          <w:rFonts w:eastAsia="UB-Helvetica" w:cs="Times New Roman"/>
          <w:szCs w:val="24"/>
        </w:rPr>
        <w:t>ρόπου με τον οποίον πρέπει να το υπηρετεί.</w:t>
      </w:r>
    </w:p>
    <w:p w14:paraId="13C0C3F9"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 xml:space="preserve">Από την άλλη πλευρά, υπάρχουν μια σειρά εκδηλώσεις που προς αυτήν την κατεύθυνση τείνουν. </w:t>
      </w:r>
    </w:p>
    <w:p w14:paraId="13C0C3FA"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lastRenderedPageBreak/>
        <w:t xml:space="preserve">Αυτά που συμβαίνουν σήμερα στον χώρο της </w:t>
      </w:r>
      <w:r>
        <w:rPr>
          <w:rFonts w:eastAsia="UB-Helvetica" w:cs="Times New Roman"/>
          <w:szCs w:val="24"/>
        </w:rPr>
        <w:t>δ</w:t>
      </w:r>
      <w:r>
        <w:rPr>
          <w:rFonts w:eastAsia="UB-Helvetica" w:cs="Times New Roman"/>
          <w:szCs w:val="24"/>
        </w:rPr>
        <w:t>ικαιοσύνης</w:t>
      </w:r>
      <w:r>
        <w:rPr>
          <w:rFonts w:eastAsia="UB-Helvetica" w:cs="Times New Roman"/>
          <w:szCs w:val="24"/>
        </w:rPr>
        <w:t>,</w:t>
      </w:r>
      <w:r>
        <w:rPr>
          <w:rFonts w:eastAsia="UB-Helvetica" w:cs="Times New Roman"/>
          <w:szCs w:val="24"/>
        </w:rPr>
        <w:t xml:space="preserve"> είναι προφανές ότι αποτελούν προϊόν μιας διχαστικής προσπάθειας</w:t>
      </w:r>
      <w:r>
        <w:rPr>
          <w:rFonts w:eastAsia="UB-Helvetica" w:cs="Times New Roman"/>
          <w:szCs w:val="24"/>
        </w:rPr>
        <w:t>,</w:t>
      </w:r>
      <w:r>
        <w:rPr>
          <w:rFonts w:eastAsia="UB-Helvetica" w:cs="Times New Roman"/>
          <w:szCs w:val="24"/>
        </w:rPr>
        <w:t xml:space="preserve"> που</w:t>
      </w:r>
      <w:r>
        <w:rPr>
          <w:rFonts w:eastAsia="UB-Helvetica" w:cs="Times New Roman"/>
          <w:szCs w:val="24"/>
        </w:rPr>
        <w:t xml:space="preserve"> γίνεται για να ομαδοποιηθούν οι δικαστές, στο πλαίσιο της λειτουργίας της πιο σημαντικής λειτουργίας του κράτους.</w:t>
      </w:r>
    </w:p>
    <w:p w14:paraId="13C0C3FB" w14:textId="77777777" w:rsidR="00F43B06" w:rsidRDefault="00440118">
      <w:pPr>
        <w:spacing w:line="600" w:lineRule="auto"/>
        <w:ind w:firstLine="720"/>
        <w:contextualSpacing/>
        <w:jc w:val="both"/>
        <w:rPr>
          <w:rFonts w:eastAsia="Times New Roman"/>
          <w:bCs/>
          <w:shd w:val="clear" w:color="auto" w:fill="FFFFFF"/>
        </w:rPr>
      </w:pPr>
      <w:r>
        <w:rPr>
          <w:rFonts w:eastAsia="Times New Roman"/>
          <w:bCs/>
        </w:rPr>
        <w:t>Είναι</w:t>
      </w:r>
      <w:r>
        <w:rPr>
          <w:rFonts w:eastAsia="Times New Roman" w:cs="Times New Roman"/>
          <w:szCs w:val="24"/>
        </w:rPr>
        <w:t xml:space="preserve"> προφανές -και όλοι το ξέρουν- ότι γύρω από </w:t>
      </w:r>
      <w:r>
        <w:rPr>
          <w:rFonts w:eastAsia="Times New Roman"/>
          <w:bCs/>
        </w:rPr>
        <w:t xml:space="preserve">συγκεκριμένους πόλους δικαστικής </w:t>
      </w:r>
      <w:r>
        <w:rPr>
          <w:rFonts w:eastAsia="Times New Roman"/>
          <w:bCs/>
          <w:shd w:val="clear" w:color="auto" w:fill="FFFFFF"/>
        </w:rPr>
        <w:t>λειτουργίας, δικαστικής εξουσίας, υπάρχει μια τάση ομαδοποί</w:t>
      </w:r>
      <w:r>
        <w:rPr>
          <w:rFonts w:eastAsia="Times New Roman"/>
          <w:bCs/>
          <w:shd w:val="clear" w:color="auto" w:fill="FFFFFF"/>
        </w:rPr>
        <w:t xml:space="preserve">ησης. Αυτή, μόνο με μέτρα συγκεκριμένα μπορεί να καταπολεμηθεί. Έχετε εσείς και το κύρος θεωρώ αλλά και το ήθος να την καταπολεμήσετε, ως σύμπτωμα κακής λειτουργία των θεσμών. Είναι προφανές και αυτό απαιτούμε από εσάς. </w:t>
      </w:r>
    </w:p>
    <w:p w14:paraId="13C0C3FC" w14:textId="77777777" w:rsidR="00F43B06" w:rsidRDefault="00440118">
      <w:pPr>
        <w:spacing w:line="600" w:lineRule="auto"/>
        <w:ind w:firstLine="720"/>
        <w:contextualSpacing/>
        <w:jc w:val="both"/>
        <w:rPr>
          <w:rFonts w:eastAsia="Times New Roman"/>
          <w:bCs/>
          <w:color w:val="000000" w:themeColor="text1"/>
          <w:shd w:val="clear" w:color="auto" w:fill="FFFFFF"/>
        </w:rPr>
      </w:pPr>
      <w:r>
        <w:rPr>
          <w:rFonts w:eastAsia="Times New Roman"/>
          <w:bCs/>
          <w:shd w:val="clear" w:color="auto" w:fill="FFFFFF"/>
        </w:rPr>
        <w:t>Θεωρώ, όμως, ότι η δυσκολία την οπο</w:t>
      </w:r>
      <w:r>
        <w:rPr>
          <w:rFonts w:eastAsia="Times New Roman"/>
          <w:bCs/>
          <w:shd w:val="clear" w:color="auto" w:fill="FFFFFF"/>
        </w:rPr>
        <w:t>ία έχετε κι εσείς και πολλοί άλλοι ευπρεπείς Υπουργοί αυτής της Κυβέρνησης, προέρχεται από μια εγγενή αμηχανία στην οποία βρίσκεστε. Γιατί ενώ το μυαλό σας είναι γεμάτο από αριστερές ιδέες και μάλιστα αναχρονιστικού περιεχομένου, καλείστε να υπηρετήσετε φι</w:t>
      </w:r>
      <w:r>
        <w:rPr>
          <w:rFonts w:eastAsia="Times New Roman"/>
          <w:bCs/>
          <w:shd w:val="clear" w:color="auto" w:fill="FFFFFF"/>
        </w:rPr>
        <w:t>λελεύθερους θεσμούς</w:t>
      </w:r>
      <w:r>
        <w:rPr>
          <w:rFonts w:eastAsia="Times New Roman"/>
          <w:bCs/>
          <w:shd w:val="clear" w:color="auto" w:fill="FFFFFF"/>
        </w:rPr>
        <w:t>,</w:t>
      </w:r>
      <w:r>
        <w:rPr>
          <w:rFonts w:eastAsia="Times New Roman"/>
          <w:bCs/>
          <w:shd w:val="clear" w:color="auto" w:fill="FFFFFF"/>
        </w:rPr>
        <w:t xml:space="preserve"> μιας δημοκρατίας που είναι συντεταγμένη με ένα Σύνταγμα που επιβάλλει έναν </w:t>
      </w:r>
      <w:r>
        <w:rPr>
          <w:rFonts w:eastAsia="Times New Roman"/>
          <w:bCs/>
          <w:shd w:val="clear" w:color="auto" w:fill="FFFFFF"/>
        </w:rPr>
        <w:lastRenderedPageBreak/>
        <w:t xml:space="preserve">συγκεκριμένο τρόπο λειτουργίας και στην Κυβέρνηση και στον </w:t>
      </w:r>
      <w:r>
        <w:rPr>
          <w:rFonts w:eastAsia="Times New Roman"/>
          <w:bCs/>
          <w:color w:val="000000" w:themeColor="text1"/>
          <w:shd w:val="clear" w:color="auto" w:fill="FFFFFF"/>
        </w:rPr>
        <w:t xml:space="preserve">Πρωθυπουργό αλλά και στα άλλα κρατικά όργανα. </w:t>
      </w:r>
    </w:p>
    <w:p w14:paraId="13C0C3FD" w14:textId="77777777" w:rsidR="00F43B06" w:rsidRDefault="00440118">
      <w:pPr>
        <w:spacing w:line="600" w:lineRule="auto"/>
        <w:ind w:firstLine="720"/>
        <w:contextualSpacing/>
        <w:jc w:val="both"/>
        <w:rPr>
          <w:rFonts w:eastAsia="Times New Roman"/>
          <w:color w:val="000000" w:themeColor="text1"/>
          <w:szCs w:val="24"/>
          <w:shd w:val="clear" w:color="auto" w:fill="FFFFFF"/>
        </w:rPr>
      </w:pPr>
      <w:r>
        <w:rPr>
          <w:rFonts w:eastAsia="Times New Roman"/>
          <w:bCs/>
          <w:color w:val="000000" w:themeColor="text1"/>
          <w:shd w:val="clear" w:color="auto" w:fill="FFFFFF"/>
        </w:rPr>
        <w:t>Δεν υπάρχει χειρότερη, πραγματικά, στιγμή για έναν πολ</w:t>
      </w:r>
      <w:r>
        <w:rPr>
          <w:rFonts w:eastAsia="Times New Roman"/>
          <w:bCs/>
          <w:color w:val="000000" w:themeColor="text1"/>
          <w:shd w:val="clear" w:color="auto" w:fill="FFFFFF"/>
        </w:rPr>
        <w:t>ίτη και για έναν αξιωματούχο</w:t>
      </w:r>
      <w:r>
        <w:rPr>
          <w:rFonts w:eastAsia="Times New Roman"/>
          <w:bCs/>
          <w:color w:val="000000" w:themeColor="text1"/>
          <w:shd w:val="clear" w:color="auto" w:fill="FFFFFF"/>
        </w:rPr>
        <w:t>,</w:t>
      </w:r>
      <w:r>
        <w:rPr>
          <w:rFonts w:eastAsia="Times New Roman"/>
          <w:bCs/>
          <w:color w:val="000000" w:themeColor="text1"/>
          <w:shd w:val="clear" w:color="auto" w:fill="FFFFFF"/>
        </w:rPr>
        <w:t xml:space="preserve"> να έχει στο μυαλό του πολλά και να μην μπορεί να κάνει τίποτα. Είναι  αυτό που έγραψε κάποτε και κάπου ο Ηρόδοτος: «</w:t>
      </w:r>
      <w:proofErr w:type="spellStart"/>
      <w:r>
        <w:rPr>
          <w:rFonts w:eastAsia="Times New Roman"/>
          <w:color w:val="000000" w:themeColor="text1"/>
          <w:szCs w:val="24"/>
          <w:shd w:val="clear" w:color="auto" w:fill="FFFFFF"/>
        </w:rPr>
        <w:t>Εχθίστη</w:t>
      </w:r>
      <w:proofErr w:type="spellEnd"/>
      <w:r>
        <w:rPr>
          <w:rFonts w:eastAsia="Times New Roman"/>
          <w:color w:val="000000" w:themeColor="text1"/>
          <w:szCs w:val="24"/>
          <w:shd w:val="clear" w:color="auto" w:fill="FFFFFF"/>
        </w:rPr>
        <w:t xml:space="preserve"> δε οδύνη εστί</w:t>
      </w:r>
      <w:r>
        <w:rPr>
          <w:rFonts w:eastAsia="Times New Roman"/>
          <w:color w:val="000000" w:themeColor="text1"/>
          <w:szCs w:val="24"/>
          <w:shd w:val="clear" w:color="auto" w:fill="FFFFFF"/>
        </w:rPr>
        <w:t>,</w:t>
      </w:r>
      <w:r>
        <w:rPr>
          <w:rFonts w:eastAsia="Times New Roman"/>
          <w:color w:val="000000" w:themeColor="text1"/>
          <w:szCs w:val="24"/>
          <w:shd w:val="clear" w:color="auto" w:fill="FFFFFF"/>
        </w:rPr>
        <w:t xml:space="preserve"> των εν </w:t>
      </w:r>
      <w:proofErr w:type="spellStart"/>
      <w:r>
        <w:rPr>
          <w:rFonts w:eastAsia="Times New Roman"/>
          <w:color w:val="000000" w:themeColor="text1"/>
          <w:szCs w:val="24"/>
          <w:shd w:val="clear" w:color="auto" w:fill="FFFFFF"/>
        </w:rPr>
        <w:t>ανθρώποισι</w:t>
      </w:r>
      <w:proofErr w:type="spellEnd"/>
      <w:r>
        <w:rPr>
          <w:rFonts w:eastAsia="Times New Roman"/>
          <w:color w:val="000000" w:themeColor="text1"/>
          <w:szCs w:val="24"/>
          <w:shd w:val="clear" w:color="auto" w:fill="FFFFFF"/>
        </w:rPr>
        <w:t xml:space="preserve"> αύτη, πολλά </w:t>
      </w:r>
      <w:proofErr w:type="spellStart"/>
      <w:r>
        <w:rPr>
          <w:rFonts w:eastAsia="Times New Roman"/>
          <w:color w:val="000000" w:themeColor="text1"/>
          <w:szCs w:val="24"/>
          <w:shd w:val="clear" w:color="auto" w:fill="FFFFFF"/>
        </w:rPr>
        <w:t>φρονέοντα</w:t>
      </w:r>
      <w:proofErr w:type="spellEnd"/>
      <w:r>
        <w:rPr>
          <w:rFonts w:eastAsia="Times New Roman"/>
          <w:color w:val="000000" w:themeColor="text1"/>
          <w:szCs w:val="24"/>
          <w:shd w:val="clear" w:color="auto" w:fill="FFFFFF"/>
        </w:rPr>
        <w:t xml:space="preserve"> μηδενός </w:t>
      </w:r>
      <w:proofErr w:type="spellStart"/>
      <w:r>
        <w:rPr>
          <w:rFonts w:eastAsia="Times New Roman"/>
          <w:color w:val="000000" w:themeColor="text1"/>
          <w:szCs w:val="24"/>
          <w:shd w:val="clear" w:color="auto" w:fill="FFFFFF"/>
        </w:rPr>
        <w:t>κρατέειν</w:t>
      </w:r>
      <w:proofErr w:type="spellEnd"/>
      <w:r>
        <w:rPr>
          <w:rFonts w:eastAsia="Times New Roman"/>
          <w:color w:val="000000" w:themeColor="text1"/>
          <w:szCs w:val="24"/>
          <w:shd w:val="clear" w:color="auto" w:fill="FFFFFF"/>
        </w:rPr>
        <w:t xml:space="preserve">». Δυστυχώς, αυτή </w:t>
      </w:r>
      <w:r>
        <w:rPr>
          <w:rFonts w:eastAsia="Times New Roman"/>
          <w:bCs/>
          <w:color w:val="000000" w:themeColor="text1"/>
          <w:shd w:val="clear" w:color="auto" w:fill="FFFFFF"/>
        </w:rPr>
        <w:t>είναι</w:t>
      </w:r>
      <w:r>
        <w:rPr>
          <w:rFonts w:eastAsia="Times New Roman"/>
          <w:color w:val="000000" w:themeColor="text1"/>
          <w:szCs w:val="24"/>
          <w:shd w:val="clear" w:color="auto" w:fill="FFFFFF"/>
        </w:rPr>
        <w:t xml:space="preserve"> η περίπτωσή σας και λυπάμαι. </w:t>
      </w:r>
    </w:p>
    <w:p w14:paraId="13C0C3FE" w14:textId="77777777" w:rsidR="00F43B06" w:rsidRDefault="00440118">
      <w:pPr>
        <w:spacing w:line="600" w:lineRule="auto"/>
        <w:ind w:firstLine="720"/>
        <w:contextualSpacing/>
        <w:jc w:val="both"/>
        <w:rPr>
          <w:rFonts w:eastAsia="Times New Roman"/>
          <w:color w:val="000000" w:themeColor="text1"/>
          <w:szCs w:val="24"/>
          <w:shd w:val="clear" w:color="auto" w:fill="FFFFFF"/>
        </w:rPr>
      </w:pPr>
      <w:r>
        <w:rPr>
          <w:rFonts w:eastAsia="Times New Roman"/>
          <w:color w:val="000000" w:themeColor="text1"/>
          <w:szCs w:val="24"/>
          <w:shd w:val="clear" w:color="auto" w:fill="FFFFFF"/>
        </w:rPr>
        <w:t xml:space="preserve">Ευχαριστώ. </w:t>
      </w:r>
    </w:p>
    <w:p w14:paraId="13C0C3FF" w14:textId="77777777" w:rsidR="00F43B06" w:rsidRDefault="00440118">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13C0C400" w14:textId="77777777" w:rsidR="00F43B06" w:rsidRDefault="00440118">
      <w:pPr>
        <w:spacing w:line="600" w:lineRule="auto"/>
        <w:ind w:firstLine="720"/>
        <w:contextualSpacing/>
        <w:jc w:val="both"/>
        <w:rPr>
          <w:rFonts w:eastAsia="Times New Roman"/>
          <w:color w:val="000000" w:themeColor="text1"/>
          <w:szCs w:val="24"/>
          <w:shd w:val="clear" w:color="auto" w:fill="FFFFFF"/>
        </w:rPr>
      </w:pPr>
      <w:r>
        <w:rPr>
          <w:rFonts w:eastAsia="Times New Roman"/>
          <w:color w:val="000000" w:themeColor="text1"/>
          <w:szCs w:val="24"/>
          <w:shd w:val="clear" w:color="auto" w:fill="FFFFFF"/>
        </w:rPr>
        <w:t xml:space="preserve"> </w:t>
      </w:r>
      <w:r>
        <w:rPr>
          <w:rFonts w:eastAsia="Times New Roman"/>
          <w:b/>
          <w:bCs/>
          <w:color w:val="000000" w:themeColor="text1"/>
          <w:shd w:val="clear" w:color="auto" w:fill="FFFFFF"/>
        </w:rPr>
        <w:t>ΠΡΟΕΔΡΕΥΩΝ (Δημήτριος Κρεμαστινός):</w:t>
      </w:r>
      <w:r>
        <w:rPr>
          <w:rFonts w:eastAsia="Times New Roman"/>
          <w:color w:val="000000" w:themeColor="text1"/>
          <w:szCs w:val="24"/>
          <w:shd w:val="clear" w:color="auto" w:fill="FFFFFF"/>
        </w:rPr>
        <w:t xml:space="preserve"> Ευχαριστώ, κύριε Τζαβάρα. </w:t>
      </w:r>
    </w:p>
    <w:p w14:paraId="13C0C401" w14:textId="77777777" w:rsidR="00F43B06" w:rsidRDefault="00440118">
      <w:pPr>
        <w:spacing w:line="600" w:lineRule="auto"/>
        <w:ind w:firstLine="720"/>
        <w:contextualSpacing/>
        <w:jc w:val="both"/>
        <w:rPr>
          <w:rFonts w:eastAsia="Times New Roman"/>
          <w:color w:val="000000" w:themeColor="text1"/>
          <w:szCs w:val="24"/>
          <w:shd w:val="clear" w:color="auto" w:fill="FFFFFF"/>
        </w:rPr>
      </w:pPr>
      <w:r>
        <w:rPr>
          <w:rFonts w:eastAsia="Times New Roman"/>
          <w:color w:val="000000" w:themeColor="text1"/>
          <w:szCs w:val="24"/>
          <w:shd w:val="clear" w:color="auto" w:fill="FFFFFF"/>
        </w:rPr>
        <w:t>Τον λόγο θα έχει ο κ. Τασούλας για πέντε λεπτά. Θέλετε να κάνετε χρήση και της δευτερολογίας σα</w:t>
      </w:r>
      <w:r>
        <w:rPr>
          <w:rFonts w:eastAsia="Times New Roman"/>
          <w:color w:val="000000" w:themeColor="text1"/>
          <w:szCs w:val="24"/>
          <w:shd w:val="clear" w:color="auto" w:fill="FFFFFF"/>
        </w:rPr>
        <w:t xml:space="preserve">ς για πέντε συν τρία λεπτά; </w:t>
      </w:r>
    </w:p>
    <w:p w14:paraId="13C0C402" w14:textId="77777777" w:rsidR="00F43B06" w:rsidRDefault="00440118">
      <w:pPr>
        <w:spacing w:line="600" w:lineRule="auto"/>
        <w:ind w:firstLine="720"/>
        <w:contextualSpacing/>
        <w:jc w:val="both"/>
        <w:rPr>
          <w:rFonts w:eastAsia="Times New Roman"/>
          <w:color w:val="000000" w:themeColor="text1"/>
          <w:szCs w:val="24"/>
          <w:shd w:val="clear" w:color="auto" w:fill="FFFFFF"/>
        </w:rPr>
      </w:pPr>
      <w:r>
        <w:rPr>
          <w:rFonts w:eastAsia="Times New Roman"/>
          <w:b/>
          <w:color w:val="000000" w:themeColor="text1"/>
          <w:szCs w:val="24"/>
          <w:shd w:val="clear" w:color="auto" w:fill="FFFFFF"/>
        </w:rPr>
        <w:t>ΚΩΝΣΤΑΝΤΙΝΟΣ ΤΑΣΟΥΛΑΣ:</w:t>
      </w:r>
      <w:r>
        <w:rPr>
          <w:rFonts w:eastAsia="Times New Roman"/>
          <w:color w:val="000000" w:themeColor="text1"/>
          <w:szCs w:val="24"/>
          <w:shd w:val="clear" w:color="auto" w:fill="FFFFFF"/>
        </w:rPr>
        <w:t xml:space="preserve"> Όχι κύριε Πρόεδρε, ευχαριστώ. </w:t>
      </w:r>
    </w:p>
    <w:p w14:paraId="13C0C403" w14:textId="77777777" w:rsidR="00F43B06" w:rsidRDefault="00440118">
      <w:pPr>
        <w:spacing w:line="600" w:lineRule="auto"/>
        <w:ind w:firstLine="720"/>
        <w:contextualSpacing/>
        <w:jc w:val="both"/>
        <w:rPr>
          <w:rFonts w:eastAsia="Times New Roman"/>
          <w:bCs/>
          <w:color w:val="000000" w:themeColor="text1"/>
          <w:shd w:val="clear" w:color="auto" w:fill="FFFFFF"/>
        </w:rPr>
      </w:pPr>
      <w:r>
        <w:rPr>
          <w:rFonts w:eastAsia="Times New Roman"/>
          <w:color w:val="000000" w:themeColor="text1"/>
          <w:szCs w:val="24"/>
          <w:shd w:val="clear" w:color="auto" w:fill="FFFFFF"/>
        </w:rPr>
        <w:lastRenderedPageBreak/>
        <w:t xml:space="preserve">Κύριε Πρόεδρε, συζητούμε σήμερα επερώτηση σύσσωμης της </w:t>
      </w:r>
      <w:r>
        <w:rPr>
          <w:rFonts w:eastAsia="Times New Roman"/>
          <w:bCs/>
          <w:color w:val="000000" w:themeColor="text1"/>
          <w:shd w:val="clear" w:color="auto" w:fill="FFFFFF"/>
        </w:rPr>
        <w:t>Κοινοβουλευτική</w:t>
      </w:r>
      <w:r>
        <w:rPr>
          <w:rFonts w:eastAsia="Times New Roman"/>
          <w:bCs/>
          <w:color w:val="000000" w:themeColor="text1"/>
          <w:shd w:val="clear" w:color="auto" w:fill="FFFFFF"/>
        </w:rPr>
        <w:t>ς</w:t>
      </w:r>
      <w:r>
        <w:rPr>
          <w:rFonts w:eastAsia="Times New Roman"/>
          <w:bCs/>
          <w:color w:val="000000" w:themeColor="text1"/>
          <w:shd w:val="clear" w:color="auto" w:fill="FFFFFF"/>
        </w:rPr>
        <w:t xml:space="preserve"> </w:t>
      </w:r>
      <w:proofErr w:type="spellStart"/>
      <w:r>
        <w:rPr>
          <w:rFonts w:eastAsia="Times New Roman"/>
          <w:bCs/>
          <w:color w:val="000000" w:themeColor="text1"/>
          <w:shd w:val="clear" w:color="auto" w:fill="FFFFFF"/>
        </w:rPr>
        <w:t>Ομάδος</w:t>
      </w:r>
      <w:proofErr w:type="spellEnd"/>
      <w:r>
        <w:rPr>
          <w:rFonts w:eastAsia="Times New Roman"/>
          <w:bCs/>
          <w:color w:val="000000" w:themeColor="text1"/>
          <w:shd w:val="clear" w:color="auto" w:fill="FFFFFF"/>
        </w:rPr>
        <w:t xml:space="preserve"> της Νέας Δημοκρατίας, που υπογράφει πρώτος ο Πρόεδρός της, κ. Μητσοτάκης, για την πρωτοφανή κα</w:t>
      </w:r>
      <w:r>
        <w:rPr>
          <w:rFonts w:eastAsia="Times New Roman"/>
          <w:bCs/>
          <w:color w:val="000000" w:themeColor="text1"/>
          <w:shd w:val="clear" w:color="auto" w:fill="FFFFFF"/>
        </w:rPr>
        <w:t xml:space="preserve">τάσταση στην οποία έχει περιέλθει επί των ημερών </w:t>
      </w:r>
      <w:r>
        <w:rPr>
          <w:rFonts w:eastAsia="Times New Roman"/>
          <w:bCs/>
          <w:color w:val="000000" w:themeColor="text1"/>
          <w:shd w:val="clear" w:color="auto" w:fill="FFFFFF"/>
        </w:rPr>
        <w:t xml:space="preserve">Σύριζα </w:t>
      </w:r>
      <w:r>
        <w:rPr>
          <w:rFonts w:eastAsia="Times New Roman"/>
          <w:bCs/>
          <w:color w:val="000000" w:themeColor="text1"/>
          <w:shd w:val="clear" w:color="auto" w:fill="FFFFFF"/>
        </w:rPr>
        <w:t xml:space="preserve">η </w:t>
      </w:r>
      <w:r>
        <w:rPr>
          <w:rFonts w:eastAsia="Times New Roman"/>
          <w:bCs/>
          <w:color w:val="000000" w:themeColor="text1"/>
          <w:shd w:val="clear" w:color="auto" w:fill="FFFFFF"/>
        </w:rPr>
        <w:t>δικαιοσύνη</w:t>
      </w:r>
      <w:r>
        <w:rPr>
          <w:rFonts w:eastAsia="Times New Roman"/>
          <w:bCs/>
          <w:color w:val="000000" w:themeColor="text1"/>
          <w:shd w:val="clear" w:color="auto" w:fill="FFFFFF"/>
        </w:rPr>
        <w:t xml:space="preserve">. </w:t>
      </w:r>
    </w:p>
    <w:p w14:paraId="13C0C404" w14:textId="77777777" w:rsidR="00F43B06" w:rsidRDefault="00440118">
      <w:pPr>
        <w:spacing w:line="600" w:lineRule="auto"/>
        <w:ind w:firstLine="720"/>
        <w:contextualSpacing/>
        <w:jc w:val="both"/>
        <w:rPr>
          <w:rFonts w:eastAsia="Times New Roman"/>
          <w:bCs/>
          <w:color w:val="000000" w:themeColor="text1"/>
          <w:shd w:val="clear" w:color="auto" w:fill="FFFFFF"/>
        </w:rPr>
      </w:pPr>
      <w:r>
        <w:rPr>
          <w:rFonts w:eastAsia="Times New Roman"/>
          <w:bCs/>
          <w:color w:val="000000" w:themeColor="text1"/>
          <w:shd w:val="clear" w:color="auto" w:fill="FFFFFF"/>
        </w:rPr>
        <w:t>Αντιλαμβάνομαι, κύριε Υπουργέ Δικαιοσύνης, ότι οι λέξεις «πρωτοφανής», «υποχώρηση», «επιδείνωση» έχουν υποστεί μια κατάχρηση, ειδικά σε αυτή</w:t>
      </w:r>
      <w:r>
        <w:rPr>
          <w:rFonts w:eastAsia="Times New Roman"/>
          <w:bCs/>
          <w:color w:val="000000" w:themeColor="text1"/>
          <w:shd w:val="clear" w:color="auto" w:fill="FFFFFF"/>
        </w:rPr>
        <w:t>ν</w:t>
      </w:r>
      <w:r>
        <w:rPr>
          <w:rFonts w:eastAsia="Times New Roman"/>
          <w:bCs/>
          <w:color w:val="000000" w:themeColor="text1"/>
          <w:shd w:val="clear" w:color="auto" w:fill="FFFFFF"/>
        </w:rPr>
        <w:t xml:space="preserve"> την Αίθουσα και πιθανόν να υπάρχει και έναν μιθριδατισμός στο άκουσμά τους και στον ελληνικό λαό αλλά και στους συναδέλφους αυτής της Αιθούσης. Διορθώνω: «Στους κύριους και κυρίες Βουλευτές αυτής της Αιθούσης». </w:t>
      </w:r>
    </w:p>
    <w:p w14:paraId="13C0C405" w14:textId="77777777" w:rsidR="00F43B06" w:rsidRDefault="00440118">
      <w:pPr>
        <w:spacing w:line="600" w:lineRule="auto"/>
        <w:ind w:firstLine="720"/>
        <w:contextualSpacing/>
        <w:jc w:val="both"/>
        <w:rPr>
          <w:rFonts w:eastAsia="Times New Roman"/>
          <w:bCs/>
          <w:color w:val="000000" w:themeColor="text1"/>
          <w:shd w:val="clear" w:color="auto" w:fill="FFFFFF"/>
        </w:rPr>
      </w:pPr>
      <w:r>
        <w:rPr>
          <w:rFonts w:eastAsia="Times New Roman"/>
          <w:bCs/>
          <w:color w:val="000000" w:themeColor="text1"/>
          <w:shd w:val="clear" w:color="auto" w:fill="FFFFFF"/>
        </w:rPr>
        <w:t>Υπάρχουν, όμως, σημεία τα οποία καταδεικνύο</w:t>
      </w:r>
      <w:r>
        <w:rPr>
          <w:rFonts w:eastAsia="Times New Roman"/>
          <w:bCs/>
          <w:color w:val="000000" w:themeColor="text1"/>
          <w:shd w:val="clear" w:color="auto" w:fill="FFFFFF"/>
        </w:rPr>
        <w:t xml:space="preserve">υν το πρωτοφανές της επιδείνωσης της </w:t>
      </w:r>
      <w:r>
        <w:rPr>
          <w:rFonts w:eastAsia="Times New Roman"/>
          <w:bCs/>
          <w:color w:val="000000" w:themeColor="text1"/>
          <w:shd w:val="clear" w:color="auto" w:fill="FFFFFF"/>
        </w:rPr>
        <w:t>δικαιοσύνης</w:t>
      </w:r>
      <w:r>
        <w:rPr>
          <w:rFonts w:eastAsia="Times New Roman"/>
          <w:bCs/>
          <w:color w:val="000000" w:themeColor="text1"/>
          <w:shd w:val="clear" w:color="auto" w:fill="FFFFFF"/>
        </w:rPr>
        <w:t xml:space="preserve">. Κατ’ αρχάς το τρίπτυχο της κρατικής λειτουργίας δεν υφίσταται στη χώρα μας εδώ και έξι μήνες. Το κράτος που δικαιοδοτεί δεν υπάρχει σήμερα. </w:t>
      </w:r>
    </w:p>
    <w:p w14:paraId="13C0C406" w14:textId="77777777" w:rsidR="00F43B06" w:rsidRDefault="00440118">
      <w:pPr>
        <w:spacing w:line="600" w:lineRule="auto"/>
        <w:ind w:firstLine="720"/>
        <w:contextualSpacing/>
        <w:jc w:val="both"/>
        <w:rPr>
          <w:rFonts w:eastAsia="Times New Roman"/>
          <w:bCs/>
          <w:color w:val="000000" w:themeColor="text1"/>
          <w:shd w:val="clear" w:color="auto" w:fill="FFFFFF"/>
        </w:rPr>
      </w:pPr>
      <w:r>
        <w:rPr>
          <w:rFonts w:eastAsia="Times New Roman"/>
          <w:bCs/>
          <w:color w:val="000000" w:themeColor="text1"/>
          <w:shd w:val="clear" w:color="auto" w:fill="FFFFFF"/>
        </w:rPr>
        <w:t>Όπως ξέρετε, υπάρχει το κράτος που νομοθετεί -κατεπειγόντως, αλλά</w:t>
      </w:r>
      <w:r>
        <w:rPr>
          <w:rFonts w:eastAsia="Times New Roman"/>
          <w:bCs/>
          <w:color w:val="000000" w:themeColor="text1"/>
          <w:shd w:val="clear" w:color="auto" w:fill="FFFFFF"/>
        </w:rPr>
        <w:t xml:space="preserve"> νομοθετεί- υπάρχει το κράτος που διοικεί –διοικεί όπως </w:t>
      </w:r>
      <w:r>
        <w:rPr>
          <w:rFonts w:eastAsia="Times New Roman"/>
          <w:bCs/>
          <w:color w:val="000000" w:themeColor="text1"/>
          <w:shd w:val="clear" w:color="auto" w:fill="FFFFFF"/>
        </w:rPr>
        <w:t>διοικείτε</w:t>
      </w:r>
      <w:r>
        <w:rPr>
          <w:rFonts w:eastAsia="Times New Roman"/>
          <w:bCs/>
          <w:color w:val="000000" w:themeColor="text1"/>
          <w:shd w:val="clear" w:color="auto" w:fill="FFFFFF"/>
        </w:rPr>
        <w:t xml:space="preserve">, κακήν κακώς- υπάρχει και το κράτος που δικαιοδοτεί, το οποίο εδώ </w:t>
      </w:r>
      <w:r>
        <w:rPr>
          <w:rFonts w:eastAsia="Times New Roman"/>
          <w:bCs/>
          <w:color w:val="000000" w:themeColor="text1"/>
          <w:shd w:val="clear" w:color="auto" w:fill="FFFFFF"/>
        </w:rPr>
        <w:lastRenderedPageBreak/>
        <w:t>και ένα εξάμηνο δεν υφίσταται λόγω της απεργίας των δικηγόρων και λόγω της αρνήσεώς σας να συζητήσετε στοιχειωδώς για τα θέμ</w:t>
      </w:r>
      <w:r>
        <w:rPr>
          <w:rFonts w:eastAsia="Times New Roman"/>
          <w:bCs/>
          <w:color w:val="000000" w:themeColor="text1"/>
          <w:shd w:val="clear" w:color="auto" w:fill="FFFFFF"/>
        </w:rPr>
        <w:t xml:space="preserve">ατά τους, έχοντας οδηγήσει σε ένα πρωτοφανές μάζεμα υποθέσεων, το οποίο πάρα πολύ δύσκολα θα μπορέσει να εκτονωθεί, όταν αυτή η απεργία κάποτε σταματήσει. </w:t>
      </w:r>
    </w:p>
    <w:p w14:paraId="13C0C407" w14:textId="77777777" w:rsidR="00F43B06" w:rsidRDefault="00440118">
      <w:pPr>
        <w:spacing w:line="600" w:lineRule="auto"/>
        <w:ind w:firstLine="720"/>
        <w:contextualSpacing/>
        <w:jc w:val="both"/>
        <w:rPr>
          <w:rFonts w:eastAsia="Times New Roman"/>
          <w:bCs/>
          <w:color w:val="000000" w:themeColor="text1"/>
          <w:shd w:val="clear" w:color="auto" w:fill="FFFFFF"/>
        </w:rPr>
      </w:pPr>
      <w:r>
        <w:rPr>
          <w:rFonts w:eastAsia="Times New Roman"/>
          <w:bCs/>
          <w:color w:val="000000" w:themeColor="text1"/>
          <w:shd w:val="clear" w:color="auto" w:fill="FFFFFF"/>
        </w:rPr>
        <w:t xml:space="preserve">Είμαστε μπροστά σε ένα πρωτοφανές φαινόμενο, το οποίο θα μπορούσε </w:t>
      </w:r>
      <w:r>
        <w:rPr>
          <w:rFonts w:eastAsia="Times New Roman"/>
          <w:bCs/>
          <w:color w:val="000000" w:themeColor="text1"/>
          <w:shd w:val="clear" w:color="auto" w:fill="FFFFFF"/>
        </w:rPr>
        <w:t xml:space="preserve">κάποιος </w:t>
      </w:r>
      <w:r>
        <w:rPr>
          <w:rFonts w:eastAsia="Times New Roman"/>
          <w:bCs/>
          <w:color w:val="000000" w:themeColor="text1"/>
          <w:shd w:val="clear" w:color="auto" w:fill="FFFFFF"/>
        </w:rPr>
        <w:t>να ερμηνεύσει με πολλούς τ</w:t>
      </w:r>
      <w:r>
        <w:rPr>
          <w:rFonts w:eastAsia="Times New Roman"/>
          <w:bCs/>
          <w:color w:val="000000" w:themeColor="text1"/>
          <w:shd w:val="clear" w:color="auto" w:fill="FFFFFF"/>
        </w:rPr>
        <w:t xml:space="preserve">ρόπους. Ο καλοπροαίρετος τρόπος είναι να ερμηνεύσει την κατάσταση στη </w:t>
      </w:r>
      <w:r>
        <w:rPr>
          <w:rFonts w:eastAsia="Times New Roman"/>
          <w:bCs/>
          <w:color w:val="000000" w:themeColor="text1"/>
          <w:shd w:val="clear" w:color="auto" w:fill="FFFFFF"/>
        </w:rPr>
        <w:t xml:space="preserve">δικαιοσύνη </w:t>
      </w:r>
      <w:r>
        <w:rPr>
          <w:rFonts w:eastAsia="Times New Roman"/>
          <w:bCs/>
          <w:color w:val="000000" w:themeColor="text1"/>
          <w:shd w:val="clear" w:color="auto" w:fill="FFFFFF"/>
        </w:rPr>
        <w:t>σαν μια αδυναμία, σαν μια απειρία, σαν μια προσπάθεια, όπως το περιέγραψε ο κ. Τζαβάρας, να υλοποιήσετε απόψεις οι οποίες ήταν περιθωριακές και από πλευράς απηχήσεως ίσαμε τώρ</w:t>
      </w:r>
      <w:r>
        <w:rPr>
          <w:rFonts w:eastAsia="Times New Roman"/>
          <w:bCs/>
          <w:color w:val="000000" w:themeColor="text1"/>
          <w:shd w:val="clear" w:color="auto" w:fill="FFFFFF"/>
        </w:rPr>
        <w:t xml:space="preserve">α, αλλά και από πλευράς λογικής, για να τις εφαρμόσετε στην πράξη. Όπως ξέρετε: «Άλλα λεν’ τα γράμματα και άλλα λεν’ τα πράγματα». </w:t>
      </w:r>
    </w:p>
    <w:p w14:paraId="13C0C408" w14:textId="77777777" w:rsidR="00F43B06" w:rsidRDefault="00440118">
      <w:pPr>
        <w:spacing w:line="600" w:lineRule="auto"/>
        <w:ind w:firstLine="720"/>
        <w:contextualSpacing/>
        <w:jc w:val="both"/>
        <w:rPr>
          <w:rFonts w:eastAsia="Times New Roman" w:cs="Times New Roman"/>
          <w:szCs w:val="24"/>
        </w:rPr>
      </w:pPr>
      <w:r>
        <w:rPr>
          <w:rFonts w:eastAsia="Times New Roman"/>
          <w:bCs/>
          <w:color w:val="000000" w:themeColor="text1"/>
          <w:shd w:val="clear" w:color="auto" w:fill="FFFFFF"/>
        </w:rPr>
        <w:t xml:space="preserve">Συντάσσομαι με μια άλλη περισσότερο απογοητευτική, περισσότερο καταθλιπτική αντίληψη, η οποία λέει ότι και στον χώρο της </w:t>
      </w:r>
      <w:r>
        <w:rPr>
          <w:rFonts w:eastAsia="Times New Roman"/>
          <w:bCs/>
          <w:color w:val="000000" w:themeColor="text1"/>
          <w:shd w:val="clear" w:color="auto" w:fill="FFFFFF"/>
        </w:rPr>
        <w:t>δικ</w:t>
      </w:r>
      <w:r>
        <w:rPr>
          <w:rFonts w:eastAsia="Times New Roman"/>
          <w:bCs/>
          <w:color w:val="000000" w:themeColor="text1"/>
          <w:shd w:val="clear" w:color="auto" w:fill="FFFFFF"/>
        </w:rPr>
        <w:t xml:space="preserve">αιοσύνης </w:t>
      </w:r>
      <w:r>
        <w:rPr>
          <w:rFonts w:eastAsia="Times New Roman"/>
          <w:bCs/>
          <w:color w:val="000000" w:themeColor="text1"/>
          <w:shd w:val="clear" w:color="auto" w:fill="FFFFFF"/>
        </w:rPr>
        <w:t xml:space="preserve">ενεργείτε με καθεστωτικό τρόπο και το αποδεικνύουν αυτά τα κρούσματα επέμβασης στη </w:t>
      </w:r>
      <w:r>
        <w:rPr>
          <w:rFonts w:eastAsia="Times New Roman"/>
          <w:bCs/>
          <w:color w:val="000000" w:themeColor="text1"/>
          <w:shd w:val="clear" w:color="auto" w:fill="FFFFFF"/>
        </w:rPr>
        <w:t xml:space="preserve">δικαιοσύνη </w:t>
      </w:r>
      <w:r>
        <w:rPr>
          <w:rFonts w:eastAsia="Times New Roman"/>
          <w:bCs/>
          <w:color w:val="000000" w:themeColor="text1"/>
          <w:shd w:val="clear" w:color="auto" w:fill="FFFFFF"/>
        </w:rPr>
        <w:t xml:space="preserve">και αυτή η κατάχρηση της πειθαρχικής σας εξουσίας, αλλά και </w:t>
      </w:r>
      <w:r>
        <w:rPr>
          <w:rFonts w:eastAsia="Times New Roman"/>
          <w:bCs/>
          <w:color w:val="000000" w:themeColor="text1"/>
          <w:shd w:val="clear" w:color="auto" w:fill="FFFFFF"/>
        </w:rPr>
        <w:lastRenderedPageBreak/>
        <w:t>όλες αυτές οι ιστορίες που δεν είναι τυχαίες ούτε παρορμητικές, που και σε εσάς προκαλούν αμη</w:t>
      </w:r>
      <w:r>
        <w:rPr>
          <w:rFonts w:eastAsia="Times New Roman"/>
          <w:bCs/>
          <w:color w:val="000000" w:themeColor="text1"/>
          <w:shd w:val="clear" w:color="auto" w:fill="FFFFFF"/>
        </w:rPr>
        <w:t xml:space="preserve">χανία, του κ. Παπαγγελόπουλου ή του κ. </w:t>
      </w:r>
      <w:proofErr w:type="spellStart"/>
      <w:r>
        <w:rPr>
          <w:rFonts w:eastAsia="Times New Roman"/>
          <w:bCs/>
          <w:color w:val="000000" w:themeColor="text1"/>
          <w:shd w:val="clear" w:color="auto" w:fill="FFFFFF"/>
        </w:rPr>
        <w:t>Πολάκη</w:t>
      </w:r>
      <w:proofErr w:type="spellEnd"/>
      <w:r>
        <w:rPr>
          <w:rFonts w:eastAsia="Times New Roman"/>
          <w:bCs/>
          <w:color w:val="000000" w:themeColor="text1"/>
          <w:shd w:val="clear" w:color="auto" w:fill="FFFFFF"/>
        </w:rPr>
        <w:t xml:space="preserve">, που ο καθένας με το </w:t>
      </w:r>
      <w:r>
        <w:rPr>
          <w:rFonts w:eastAsia="Times New Roman"/>
          <w:bCs/>
          <w:color w:val="000000" w:themeColor="text1"/>
          <w:shd w:val="clear" w:color="auto" w:fill="FFFFFF"/>
        </w:rPr>
        <w:t xml:space="preserve">στυλ </w:t>
      </w:r>
      <w:r>
        <w:rPr>
          <w:rFonts w:eastAsia="Times New Roman"/>
          <w:bCs/>
          <w:color w:val="000000" w:themeColor="text1"/>
          <w:shd w:val="clear" w:color="auto" w:fill="FFFFFF"/>
        </w:rPr>
        <w:t xml:space="preserve">του ομιλεί για κυκλώματα, για δικαστές οι οποίοι είναι ενταγμένοι σε έναν παρακρατικό μηχανισμό και ζητούν αίμα -προφανώς πολιτικών, ίσως και του κ. </w:t>
      </w:r>
      <w:proofErr w:type="spellStart"/>
      <w:r>
        <w:rPr>
          <w:rFonts w:eastAsia="Times New Roman"/>
          <w:bCs/>
          <w:color w:val="000000" w:themeColor="text1"/>
          <w:shd w:val="clear" w:color="auto" w:fill="FFFFFF"/>
        </w:rPr>
        <w:t>Πολάκη</w:t>
      </w:r>
      <w:proofErr w:type="spellEnd"/>
      <w:r>
        <w:rPr>
          <w:rFonts w:eastAsia="Times New Roman"/>
          <w:bCs/>
          <w:color w:val="000000" w:themeColor="text1"/>
          <w:shd w:val="clear" w:color="auto" w:fill="FFFFFF"/>
        </w:rPr>
        <w:t>, του οποίου ήρθη η ασυλία χθ</w:t>
      </w:r>
      <w:r>
        <w:rPr>
          <w:rFonts w:eastAsia="Times New Roman"/>
          <w:bCs/>
          <w:color w:val="000000" w:themeColor="text1"/>
          <w:shd w:val="clear" w:color="auto" w:fill="FFFFFF"/>
        </w:rPr>
        <w:t xml:space="preserve">ες και αισθάνεται ότι ζητάνε το αίμα του, επειδή ήρθη η ασυλία του για παρανομίες τις οποίες έκανε ως </w:t>
      </w:r>
      <w:r>
        <w:rPr>
          <w:rFonts w:eastAsia="Times New Roman"/>
          <w:bCs/>
          <w:color w:val="000000" w:themeColor="text1"/>
          <w:shd w:val="clear" w:color="auto" w:fill="FFFFFF"/>
        </w:rPr>
        <w:t>δήμαρχος</w:t>
      </w:r>
      <w:r>
        <w:rPr>
          <w:rFonts w:eastAsia="Times New Roman"/>
          <w:bCs/>
          <w:color w:val="000000" w:themeColor="text1"/>
          <w:shd w:val="clear" w:color="auto" w:fill="FFFFFF"/>
        </w:rPr>
        <w:t xml:space="preserve">. </w:t>
      </w:r>
    </w:p>
    <w:p w14:paraId="13C0C409"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Όλα αυτά, λοιπόν, εντάσσονται σε μια καθεστωτική αντίληψη η οποία θέλει να συντηρήσει το μοναδικό επιχείρημα το οποίο έχετε ως ΣΥΡΙΖΑ και το μοναδικό επιχείρημα το οποίο σας ανέβασε από το περιθώριο της πολιτικής ζωής εις τη διακυβέρνηση. Και αυτό το επιχε</w:t>
      </w:r>
      <w:r>
        <w:rPr>
          <w:rFonts w:eastAsia="Times New Roman" w:cs="Times New Roman"/>
          <w:szCs w:val="24"/>
        </w:rPr>
        <w:t xml:space="preserve">ίρημα είναι το άχτι, είναι το μένος, είναι η αγανάκτηση, είναι ο θυμός του ελληνικού λαού. </w:t>
      </w:r>
    </w:p>
    <w:p w14:paraId="13C0C40A"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 ελληνικός λαός –επαναλαμβάνω- επί είκοσι χρόνια τον Συνασπισμό τον τοποθετούσε στο 3% με 4%. Όταν ο ελληνικός λαός υπέστη τις πρωτοφανείς κακουχίες της οικονομική</w:t>
      </w:r>
      <w:r>
        <w:rPr>
          <w:rFonts w:eastAsia="Times New Roman" w:cs="Times New Roman"/>
          <w:szCs w:val="24"/>
        </w:rPr>
        <w:t xml:space="preserve">ς κρίσης και </w:t>
      </w:r>
      <w:proofErr w:type="spellStart"/>
      <w:r>
        <w:rPr>
          <w:rFonts w:eastAsia="Times New Roman" w:cs="Times New Roman"/>
          <w:szCs w:val="24"/>
        </w:rPr>
        <w:t>απεφάσισε</w:t>
      </w:r>
      <w:proofErr w:type="spellEnd"/>
      <w:r>
        <w:rPr>
          <w:rFonts w:eastAsia="Times New Roman" w:cs="Times New Roman"/>
          <w:szCs w:val="24"/>
        </w:rPr>
        <w:t xml:space="preserve"> να ξεσπάσει με οργή και παράπονο και αγανάκτηση, ο ΣΥΡΙΖΑ ανέβηκε στο 36%.</w:t>
      </w:r>
    </w:p>
    <w:p w14:paraId="13C0C40B"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Συμφωνώ περιέργως με τον κ. Τσίπρα στο γεγονός ότι ο ελληνικός λαός δεν τρώει κουτόχορτο. Δεν έτρωγε κουτόχορτο, όταν σας έβαζε στο 3% και 4% και τώρα που </w:t>
      </w:r>
      <w:proofErr w:type="spellStart"/>
      <w:r>
        <w:rPr>
          <w:rFonts w:eastAsia="Times New Roman" w:cs="Times New Roman"/>
          <w:szCs w:val="24"/>
        </w:rPr>
        <w:t>απε</w:t>
      </w:r>
      <w:r>
        <w:rPr>
          <w:rFonts w:eastAsia="Times New Roman" w:cs="Times New Roman"/>
          <w:szCs w:val="24"/>
        </w:rPr>
        <w:t>φάσισε</w:t>
      </w:r>
      <w:proofErr w:type="spellEnd"/>
      <w:r>
        <w:rPr>
          <w:rFonts w:eastAsia="Times New Roman" w:cs="Times New Roman"/>
          <w:szCs w:val="24"/>
        </w:rPr>
        <w:t xml:space="preserve"> να σας ανεβάσει στην εξουσία, το έκανε γιατί είχε γεμίσει άχτι για εμάς. Δεν είχε γεμίσει εκτίμηση για εσάς. </w:t>
      </w:r>
    </w:p>
    <w:p w14:paraId="13C0C40C"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διατήρηση αυτής της ψυχολογικής κατάστασης του ελληνικού λαού έχει μοιραστεί σε κάθε Υπουργό. </w:t>
      </w:r>
    </w:p>
    <w:p w14:paraId="13C0C40D"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χρέος του τομέα της Δικαιοσύνης είναι ν</w:t>
      </w:r>
      <w:r>
        <w:rPr>
          <w:rFonts w:eastAsia="Times New Roman" w:cs="Times New Roman"/>
          <w:szCs w:val="24"/>
        </w:rPr>
        <w:t xml:space="preserve">α συντηρήσει το άχτι του ελληνικού λαού για το λεγόμενο «παλιό σύστημα» μέσω σκευωριών. Οι σκευωρίες δεν επιτυγχάνονται εύκολα. Επιτυγχάνονται με διαβολή, με συκοφαντία. Επιτυγχάνονται με απόπειρα καθυπόταξης της </w:t>
      </w:r>
      <w:r>
        <w:rPr>
          <w:rFonts w:eastAsia="Times New Roman" w:cs="Times New Roman"/>
          <w:szCs w:val="24"/>
        </w:rPr>
        <w:t>δικαιοσύνης</w:t>
      </w:r>
      <w:r>
        <w:rPr>
          <w:rFonts w:eastAsia="Times New Roman" w:cs="Times New Roman"/>
          <w:szCs w:val="24"/>
        </w:rPr>
        <w:t xml:space="preserve">. Πρέπει να υπάρξει μια θεσμική </w:t>
      </w:r>
      <w:r>
        <w:rPr>
          <w:rFonts w:eastAsia="Times New Roman" w:cs="Times New Roman"/>
          <w:szCs w:val="24"/>
        </w:rPr>
        <w:t xml:space="preserve">απόδειξη ότι το προγενέστερο πολιτικό σύστημα είναι φαύλο και διεφθαρμένο. </w:t>
      </w:r>
    </w:p>
    <w:p w14:paraId="13C0C40E"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Καθήκον, λοιπόν, του Υπουργείου Δικαιοσύνης δεν είναι η εξυγίανση της </w:t>
      </w:r>
      <w:r>
        <w:rPr>
          <w:rFonts w:eastAsia="Times New Roman" w:cs="Times New Roman"/>
          <w:szCs w:val="24"/>
        </w:rPr>
        <w:t>δικαιοσύνης</w:t>
      </w:r>
      <w:r>
        <w:rPr>
          <w:rFonts w:eastAsia="Times New Roman" w:cs="Times New Roman"/>
          <w:szCs w:val="24"/>
        </w:rPr>
        <w:t xml:space="preserve">, δεν είναι η επιτάχυνση της </w:t>
      </w:r>
      <w:r>
        <w:rPr>
          <w:rFonts w:eastAsia="Times New Roman" w:cs="Times New Roman"/>
          <w:szCs w:val="24"/>
        </w:rPr>
        <w:t>δικαιοσύνης</w:t>
      </w:r>
      <w:r>
        <w:rPr>
          <w:rFonts w:eastAsia="Times New Roman" w:cs="Times New Roman"/>
          <w:szCs w:val="24"/>
        </w:rPr>
        <w:t xml:space="preserve">, δεν είναι η ενίσχυση του αισθήματος δικαιοσύνης που έχει </w:t>
      </w:r>
      <w:r>
        <w:rPr>
          <w:rFonts w:eastAsia="Times New Roman" w:cs="Times New Roman"/>
          <w:szCs w:val="24"/>
        </w:rPr>
        <w:t xml:space="preserve">ο ελληνικός λαός, </w:t>
      </w:r>
      <w:r>
        <w:rPr>
          <w:rFonts w:eastAsia="Times New Roman" w:cs="Times New Roman"/>
          <w:szCs w:val="24"/>
        </w:rPr>
        <w:lastRenderedPageBreak/>
        <w:t xml:space="preserve">αλλά καθήκον του είναι να χτίσει σκευωρίες οι οποίες συντηρούν και επιβεβαιώνουν τον θυμό και την οργή του ελληνικού λαού. </w:t>
      </w:r>
    </w:p>
    <w:p w14:paraId="13C0C40F"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Όλα αυτά, όμως, είναι κομματικά παιχνίδια πάνω σε ιερούς θεσμούς, σε θεσμούς που εμπιστεύεται ο ελληνικός λαός. </w:t>
      </w:r>
    </w:p>
    <w:p w14:paraId="13C0C410"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αι σήμερα αυτόκλητος μάρτυς υπεράσπισης της επερώτησης της Νέας Δημοκρατίας έρχεται ο ανεκδιήγητος Υπουργός Υγείας, για να αποδείξει, με τη συμπεριφορά του και την αμηχανία στην οποία σας οδήγησε, ότι αντιλαμβάνεστε τους θεσμούς –και τους υπέρτατους, όπως </w:t>
      </w:r>
      <w:r>
        <w:rPr>
          <w:rFonts w:eastAsia="Times New Roman" w:cs="Times New Roman"/>
          <w:szCs w:val="24"/>
        </w:rPr>
        <w:t xml:space="preserve">η </w:t>
      </w:r>
      <w:r>
        <w:rPr>
          <w:rFonts w:eastAsia="Times New Roman" w:cs="Times New Roman"/>
          <w:szCs w:val="24"/>
        </w:rPr>
        <w:t>δικαιοσύνη</w:t>
      </w:r>
      <w:r>
        <w:rPr>
          <w:rFonts w:eastAsia="Times New Roman" w:cs="Times New Roman"/>
          <w:szCs w:val="24"/>
        </w:rPr>
        <w:t xml:space="preserve">- μόνο εν </w:t>
      </w:r>
      <w:proofErr w:type="spellStart"/>
      <w:r>
        <w:rPr>
          <w:rFonts w:eastAsia="Times New Roman" w:cs="Times New Roman"/>
          <w:szCs w:val="24"/>
        </w:rPr>
        <w:t>σχέσει</w:t>
      </w:r>
      <w:proofErr w:type="spellEnd"/>
      <w:r>
        <w:rPr>
          <w:rFonts w:eastAsia="Times New Roman" w:cs="Times New Roman"/>
          <w:szCs w:val="24"/>
        </w:rPr>
        <w:t xml:space="preserve"> με τον διχασμό και την καλλιέργεια μένους. </w:t>
      </w:r>
    </w:p>
    <w:p w14:paraId="13C0C411"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είμαι βέβαιος ότι η πράγματι πιο ήρεμη και πιο εμπεριστατωμένη αντίληψη την οποία δείχνετε να έχετε για τα πράγματα δεν κρύβει μέσα της άλλες αντιλήψεις. Εύχομαι η </w:t>
      </w:r>
      <w:r>
        <w:rPr>
          <w:rFonts w:eastAsia="Times New Roman" w:cs="Times New Roman"/>
          <w:szCs w:val="24"/>
        </w:rPr>
        <w:t xml:space="preserve">αμηχανία σας να είναι μεγαλύτερη από την προσπάθειά σας να ελέγξετε τη </w:t>
      </w:r>
      <w:r>
        <w:rPr>
          <w:rFonts w:eastAsia="Times New Roman" w:cs="Times New Roman"/>
          <w:szCs w:val="24"/>
        </w:rPr>
        <w:t xml:space="preserve">δικαιοσύνη </w:t>
      </w:r>
      <w:r>
        <w:rPr>
          <w:rFonts w:eastAsia="Times New Roman" w:cs="Times New Roman"/>
          <w:szCs w:val="24"/>
        </w:rPr>
        <w:t xml:space="preserve">και να χτίσετε σκευωρίες. Και εύχομαι την αμηχανία σας να διαδεχθεί η αντίδρασή σας. </w:t>
      </w:r>
    </w:p>
    <w:p w14:paraId="13C0C412"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Εγώ στη θέση σας, κύριε Υπουργέ Δικαιοσύνης, θα έκανα σήμερα κάτι πιο μεγαλειώδες από το</w:t>
      </w:r>
      <w:r>
        <w:rPr>
          <w:rFonts w:eastAsia="Times New Roman" w:cs="Times New Roman"/>
          <w:szCs w:val="24"/>
        </w:rPr>
        <w:t xml:space="preserve"> να περιμένουμε να παραιτηθεί ο κ. </w:t>
      </w:r>
      <w:proofErr w:type="spellStart"/>
      <w:r>
        <w:rPr>
          <w:rFonts w:eastAsia="Times New Roman" w:cs="Times New Roman"/>
          <w:szCs w:val="24"/>
        </w:rPr>
        <w:t>Πολάκης</w:t>
      </w:r>
      <w:proofErr w:type="spellEnd"/>
      <w:r>
        <w:rPr>
          <w:rFonts w:eastAsia="Times New Roman" w:cs="Times New Roman"/>
          <w:szCs w:val="24"/>
        </w:rPr>
        <w:t xml:space="preserve">. Θα </w:t>
      </w:r>
      <w:proofErr w:type="spellStart"/>
      <w:r>
        <w:rPr>
          <w:rFonts w:eastAsia="Times New Roman" w:cs="Times New Roman"/>
          <w:szCs w:val="24"/>
        </w:rPr>
        <w:t>παραιτούμην</w:t>
      </w:r>
      <w:proofErr w:type="spellEnd"/>
      <w:r>
        <w:rPr>
          <w:rFonts w:eastAsia="Times New Roman" w:cs="Times New Roman"/>
          <w:szCs w:val="24"/>
        </w:rPr>
        <w:t xml:space="preserve"> εγώ ο ίδιος ως καθηγητής της Νομικής έναντι όλων αυτών που η Κυβέρνηση ΣΥΡΙΖΑ και οι «</w:t>
      </w:r>
      <w:proofErr w:type="spellStart"/>
      <w:r>
        <w:rPr>
          <w:rFonts w:eastAsia="Times New Roman" w:cs="Times New Roman"/>
          <w:szCs w:val="24"/>
        </w:rPr>
        <w:t>Πολάκηδες</w:t>
      </w:r>
      <w:proofErr w:type="spellEnd"/>
      <w:r>
        <w:rPr>
          <w:rFonts w:eastAsia="Times New Roman" w:cs="Times New Roman"/>
          <w:szCs w:val="24"/>
        </w:rPr>
        <w:t xml:space="preserve">» απεργάζονται εις βάρος της </w:t>
      </w:r>
      <w:r>
        <w:rPr>
          <w:rFonts w:eastAsia="Times New Roman" w:cs="Times New Roman"/>
          <w:szCs w:val="24"/>
        </w:rPr>
        <w:t>δικαιοσύνης</w:t>
      </w:r>
      <w:r>
        <w:rPr>
          <w:rFonts w:eastAsia="Times New Roman" w:cs="Times New Roman"/>
          <w:szCs w:val="24"/>
        </w:rPr>
        <w:t xml:space="preserve">. </w:t>
      </w:r>
    </w:p>
    <w:p w14:paraId="13C0C413" w14:textId="77777777" w:rsidR="00F43B06" w:rsidRDefault="00440118">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C0C414" w14:textId="77777777" w:rsidR="00F43B06" w:rsidRDefault="00440118">
      <w:pPr>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 xml:space="preserve">ΡΕΥΩΝ (Δημήτριος Κρεμαστινός): </w:t>
      </w:r>
      <w:r>
        <w:rPr>
          <w:rFonts w:eastAsia="Times New Roman"/>
          <w:szCs w:val="24"/>
        </w:rPr>
        <w:t xml:space="preserve">Ευχαριστώ, κύριε Τασούλα. </w:t>
      </w:r>
    </w:p>
    <w:p w14:paraId="13C0C415"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Ορίστε, κύριε Αθανασίου, έχετε τον λόγο για πέντε λεπτά για να </w:t>
      </w:r>
      <w:proofErr w:type="spellStart"/>
      <w:r>
        <w:rPr>
          <w:rFonts w:eastAsia="Times New Roman"/>
          <w:szCs w:val="24"/>
        </w:rPr>
        <w:t>πρωτολογήσετε</w:t>
      </w:r>
      <w:proofErr w:type="spellEnd"/>
      <w:r>
        <w:rPr>
          <w:rFonts w:eastAsia="Times New Roman"/>
          <w:szCs w:val="24"/>
        </w:rPr>
        <w:t xml:space="preserve">. </w:t>
      </w:r>
    </w:p>
    <w:p w14:paraId="13C0C416"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Ευχαριστώ, κύριε Πρόεδρε. </w:t>
      </w:r>
    </w:p>
    <w:p w14:paraId="13C0C417" w14:textId="77777777" w:rsidR="00F43B06" w:rsidRDefault="00440118">
      <w:pPr>
        <w:spacing w:line="600" w:lineRule="auto"/>
        <w:ind w:firstLine="720"/>
        <w:contextualSpacing/>
        <w:jc w:val="both"/>
        <w:rPr>
          <w:rFonts w:eastAsia="Times New Roman"/>
          <w:szCs w:val="24"/>
        </w:rPr>
      </w:pPr>
      <w:r>
        <w:rPr>
          <w:rFonts w:eastAsia="Times New Roman"/>
          <w:szCs w:val="24"/>
        </w:rPr>
        <w:t>Κυρίες και κύριοι συνάδελφοι, η σημερινή συζήτηση για την κατάσταση στ</w:t>
      </w:r>
      <w:r>
        <w:rPr>
          <w:rFonts w:eastAsia="Times New Roman"/>
          <w:szCs w:val="24"/>
        </w:rPr>
        <w:t xml:space="preserve">ην οποία βρίσκεται η ελληνική </w:t>
      </w:r>
      <w:r>
        <w:rPr>
          <w:rFonts w:eastAsia="Times New Roman"/>
          <w:szCs w:val="24"/>
        </w:rPr>
        <w:t xml:space="preserve">δικαιοσύνη </w:t>
      </w:r>
      <w:r>
        <w:rPr>
          <w:rFonts w:eastAsia="Times New Roman"/>
          <w:szCs w:val="24"/>
        </w:rPr>
        <w:t>με αφορμή την επίκαιρη επερώτηση που κατέθεσε η Νέα Δημοκρατία είναι απολύτως αναγκαία. Και είναι απολύτως αναγκαία –τολμώ να πω- εδώ και αρκετό καιρό. Γι’ αυτό και εμείς θέσαμε το θέμα -ως οφείλαμε- πρώτα στην Επιτ</w:t>
      </w:r>
      <w:r>
        <w:rPr>
          <w:rFonts w:eastAsia="Times New Roman"/>
          <w:szCs w:val="24"/>
        </w:rPr>
        <w:t xml:space="preserve">ροπή Θεσμών και Διαφάνειας. </w:t>
      </w:r>
    </w:p>
    <w:p w14:paraId="13C0C418"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Εν</w:t>
      </w:r>
      <w:r>
        <w:rPr>
          <w:rFonts w:eastAsia="Times New Roman"/>
          <w:szCs w:val="24"/>
        </w:rPr>
        <w:t xml:space="preserve"> </w:t>
      </w:r>
      <w:r>
        <w:rPr>
          <w:rFonts w:eastAsia="Times New Roman"/>
          <w:szCs w:val="24"/>
        </w:rPr>
        <w:t xml:space="preserve">τούτοις, οι συζητήσεις που έλαβαν χώρα στην </w:t>
      </w:r>
      <w:r>
        <w:rPr>
          <w:rFonts w:eastAsia="Times New Roman"/>
          <w:szCs w:val="24"/>
        </w:rPr>
        <w:t xml:space="preserve">επιτροπή </w:t>
      </w:r>
      <w:r>
        <w:rPr>
          <w:rFonts w:eastAsia="Times New Roman"/>
          <w:szCs w:val="24"/>
        </w:rPr>
        <w:t>όχι μόνο δεν καθησύχασαν τις ανησυχίες μας αλλά τις επέτειναν. Και γι’ αυτόν τον λόγο η κατάθεση της επίκαιρης επερώτησης που οδήγησε στη σημερινή συζήτηση ήταν για εμάς μ</w:t>
      </w:r>
      <w:r>
        <w:rPr>
          <w:rFonts w:eastAsia="Times New Roman"/>
          <w:szCs w:val="24"/>
        </w:rPr>
        <w:t xml:space="preserve">ονόδρομος αλλά και πράξη ευθύνης. </w:t>
      </w:r>
    </w:p>
    <w:p w14:paraId="13C0C419"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Πολύ περισσότερο σήμερα, κύριε Υπουργέ, καθίσταται πλέον πιο επίκαιρη και αναγκαία, μετά τις δηλώσεις του κ. </w:t>
      </w:r>
      <w:proofErr w:type="spellStart"/>
      <w:r>
        <w:rPr>
          <w:rFonts w:eastAsia="Times New Roman"/>
          <w:szCs w:val="24"/>
        </w:rPr>
        <w:t>Πολάκη</w:t>
      </w:r>
      <w:proofErr w:type="spellEnd"/>
      <w:r>
        <w:rPr>
          <w:rFonts w:eastAsia="Times New Roman"/>
          <w:szCs w:val="24"/>
        </w:rPr>
        <w:t xml:space="preserve">, τις οποίες ζητώ η Βουλή να καταδικάσει. </w:t>
      </w:r>
    </w:p>
    <w:p w14:paraId="13C0C41A" w14:textId="77777777" w:rsidR="00F43B06" w:rsidRDefault="00440118">
      <w:pPr>
        <w:spacing w:line="600" w:lineRule="auto"/>
        <w:ind w:firstLine="720"/>
        <w:contextualSpacing/>
        <w:jc w:val="both"/>
        <w:rPr>
          <w:rFonts w:eastAsia="Times New Roman"/>
          <w:szCs w:val="24"/>
        </w:rPr>
      </w:pPr>
      <w:r>
        <w:rPr>
          <w:rFonts w:eastAsia="Times New Roman"/>
          <w:szCs w:val="24"/>
        </w:rPr>
        <w:t>Κύριε Πρόεδρε, νομίζω ότι και εσείς μπορείτε να πάρετε πρωτοβου</w:t>
      </w:r>
      <w:r>
        <w:rPr>
          <w:rFonts w:eastAsia="Times New Roman"/>
          <w:szCs w:val="24"/>
        </w:rPr>
        <w:t xml:space="preserve">λία, ούτως ώστε να καταδικαστούν οι δηλώσεις του κ. </w:t>
      </w:r>
      <w:proofErr w:type="spellStart"/>
      <w:r>
        <w:rPr>
          <w:rFonts w:eastAsia="Times New Roman"/>
          <w:szCs w:val="24"/>
        </w:rPr>
        <w:t>Πολάκη</w:t>
      </w:r>
      <w:proofErr w:type="spellEnd"/>
      <w:r>
        <w:rPr>
          <w:rFonts w:eastAsia="Times New Roman"/>
          <w:szCs w:val="24"/>
        </w:rPr>
        <w:t xml:space="preserve">, οι οποίες προσβάλλουν τη λειτουργία του πολιτεύματός μας. </w:t>
      </w:r>
    </w:p>
    <w:p w14:paraId="13C0C41B"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σας καλώ να αναλογιστείτε σε ποιο σημείο βρισκόμαστε αυτήν τη στιγμή στον χώρο της </w:t>
      </w:r>
      <w:r>
        <w:rPr>
          <w:rFonts w:eastAsia="Times New Roman"/>
          <w:szCs w:val="24"/>
        </w:rPr>
        <w:t>δικαιοσύνης</w:t>
      </w:r>
      <w:r>
        <w:rPr>
          <w:rFonts w:eastAsia="Times New Roman"/>
          <w:szCs w:val="24"/>
        </w:rPr>
        <w:t>.</w:t>
      </w:r>
    </w:p>
    <w:p w14:paraId="13C0C41C"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 Έχει προηγ</w:t>
      </w:r>
      <w:r>
        <w:rPr>
          <w:rFonts w:eastAsia="Times New Roman"/>
          <w:szCs w:val="24"/>
        </w:rPr>
        <w:t xml:space="preserve">ηθεί ήδη η εξάμηνη, περίπου, αποχή των δικηγόρων από τα καθήκοντά τους. Ανέπτυξε και ο κ. Βορίδης ποιες είναι οι δυσμενείς συνέπειες για τον ελληνικό λαό και την απονομή της δικαιοσύνης </w:t>
      </w:r>
      <w:r>
        <w:rPr>
          <w:rFonts w:eastAsia="Times New Roman"/>
          <w:szCs w:val="24"/>
        </w:rPr>
        <w:lastRenderedPageBreak/>
        <w:t xml:space="preserve">όσον αφορά τους πολίτες. Η αποχή αυτή έχει παραλύσει ολοκληρωτικά τη </w:t>
      </w:r>
      <w:r>
        <w:rPr>
          <w:rFonts w:eastAsia="Times New Roman"/>
          <w:szCs w:val="24"/>
        </w:rPr>
        <w:t>δ</w:t>
      </w:r>
      <w:r>
        <w:rPr>
          <w:rFonts w:eastAsia="Times New Roman"/>
          <w:szCs w:val="24"/>
        </w:rPr>
        <w:t>ικαιοσύνη</w:t>
      </w:r>
      <w:r>
        <w:rPr>
          <w:rFonts w:eastAsia="Times New Roman"/>
          <w:szCs w:val="24"/>
        </w:rPr>
        <w:t xml:space="preserve">. Εκατοντάδες χιλιάδες υποθέσεις έχουν πάει πίσω. Θα χρειαστούν χρόνια για να επανέλθει η ομαλότητα στους ρυθμούς απονομής της. </w:t>
      </w:r>
    </w:p>
    <w:p w14:paraId="13C0C41D" w14:textId="77777777" w:rsidR="00F43B06" w:rsidRDefault="00440118">
      <w:pPr>
        <w:spacing w:line="600" w:lineRule="auto"/>
        <w:ind w:firstLine="720"/>
        <w:contextualSpacing/>
        <w:jc w:val="both"/>
        <w:rPr>
          <w:rFonts w:eastAsia="Times New Roman"/>
          <w:szCs w:val="24"/>
        </w:rPr>
      </w:pPr>
      <w:r>
        <w:rPr>
          <w:rFonts w:eastAsia="Times New Roman"/>
          <w:szCs w:val="24"/>
        </w:rPr>
        <w:t>Και φυσικά η ευθύνη για την κατάσταση αυτήν δεν βαραίνει κανέναν άλλον εκτός από την Κυβέρνηση. Η παρατεταμένη αποχή τ</w:t>
      </w:r>
      <w:r>
        <w:rPr>
          <w:rFonts w:eastAsia="Times New Roman"/>
          <w:szCs w:val="24"/>
        </w:rPr>
        <w:t xml:space="preserve">ούς έχει διαλύσει οικονομικά και βρίσκονται πράγματι πλέον σε απόγνωση. Οι δικηγόροι καταβάλλονται συνεχώς από το άγχος της δικής τους επιβίωσης και της οικογένειάς τους. </w:t>
      </w:r>
    </w:p>
    <w:p w14:paraId="13C0C41E"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Η αλήθεια, όμως, είναι ότι τα θεσμικά ατοπήματα στον χώρο της </w:t>
      </w:r>
      <w:r>
        <w:rPr>
          <w:rFonts w:eastAsia="Times New Roman"/>
          <w:szCs w:val="24"/>
        </w:rPr>
        <w:t xml:space="preserve">δικαιοσύνης </w:t>
      </w:r>
      <w:r>
        <w:rPr>
          <w:rFonts w:eastAsia="Times New Roman"/>
          <w:szCs w:val="24"/>
        </w:rPr>
        <w:t xml:space="preserve">ξεκίνησαν νωρίς, από την εποχή της δήθεν περήφανης διαπραγμάτευσης και του δημοψηφίσματος - παρωδία, στο οποίο οδηγήσατε τη χώρα. </w:t>
      </w:r>
    </w:p>
    <w:p w14:paraId="13C0C41F"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Ξημερώματα της 29</w:t>
      </w:r>
      <w:r>
        <w:rPr>
          <w:rFonts w:eastAsia="Times New Roman"/>
          <w:szCs w:val="24"/>
          <w:vertAlign w:val="superscript"/>
        </w:rPr>
        <w:t>ης</w:t>
      </w:r>
      <w:r>
        <w:rPr>
          <w:rFonts w:eastAsia="Times New Roman"/>
          <w:szCs w:val="24"/>
        </w:rPr>
        <w:t xml:space="preserve"> Ιουνίου, ταυτόχρονα με τις διεργασίες για το δημοψήφισμα, η Κυβέρνηση καταργεί τη συνήθη τακτική των προη</w:t>
      </w:r>
      <w:r>
        <w:rPr>
          <w:rFonts w:eastAsia="Times New Roman"/>
          <w:szCs w:val="24"/>
        </w:rPr>
        <w:t>γούμενων κυβερνήσεων, οι οποίες τηρούσαν την επετηρίδα στα ανώτατα δικαστήρια, και πραγματοποιεί μία άνευ προηγουμένου βουτιά</w:t>
      </w:r>
      <w:r>
        <w:rPr>
          <w:rFonts w:eastAsia="Times New Roman"/>
          <w:szCs w:val="24"/>
        </w:rPr>
        <w:t xml:space="preserve"> </w:t>
      </w:r>
      <w:r>
        <w:rPr>
          <w:rFonts w:eastAsia="Times New Roman"/>
          <w:szCs w:val="24"/>
        </w:rPr>
        <w:t xml:space="preserve">σε αυτήν, προκειμένου να καταλήξει στο διορισμό της κ. Θάνου ως Προέδρου του Αρείου Πάγου. </w:t>
      </w:r>
    </w:p>
    <w:p w14:paraId="13C0C420"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Όσοι παρατηρούν τα </w:t>
      </w:r>
      <w:proofErr w:type="spellStart"/>
      <w:r>
        <w:rPr>
          <w:rFonts w:eastAsia="Times New Roman"/>
          <w:szCs w:val="24"/>
        </w:rPr>
        <w:t>τεκταινόμενα</w:t>
      </w:r>
      <w:proofErr w:type="spellEnd"/>
      <w:r>
        <w:rPr>
          <w:rFonts w:eastAsia="Times New Roman"/>
          <w:szCs w:val="24"/>
        </w:rPr>
        <w:t xml:space="preserve"> στον χώρο της </w:t>
      </w:r>
      <w:r>
        <w:rPr>
          <w:rFonts w:eastAsia="Times New Roman"/>
          <w:szCs w:val="24"/>
        </w:rPr>
        <w:t>δικαιοσύνης</w:t>
      </w:r>
      <w:r>
        <w:rPr>
          <w:rFonts w:eastAsia="Times New Roman"/>
          <w:szCs w:val="24"/>
        </w:rPr>
        <w:t xml:space="preserve">, γνώριζαν πως η συγκεκριμένη τοποθέτηση ήταν από καιρό προαποφασισμένη, καθώς η κ. Θάνου μόνο αμερόληπτη δεν υπήρξε έναντι των πολιτικών δυνάμεων της χώρας κατά τη θητεία της ως Πρόεδρος της Ένωσης </w:t>
      </w:r>
      <w:r>
        <w:rPr>
          <w:rFonts w:eastAsia="Times New Roman"/>
          <w:szCs w:val="24"/>
        </w:rPr>
        <w:t xml:space="preserve">Δικαστών και Εισαγγελέων, με αποκορύφωμα την αλήστου μνήμης επιστολή στον Ζαν Κλοντ </w:t>
      </w:r>
      <w:proofErr w:type="spellStart"/>
      <w:r>
        <w:rPr>
          <w:rFonts w:eastAsia="Times New Roman"/>
          <w:szCs w:val="24"/>
        </w:rPr>
        <w:t>Γιουνκέρ</w:t>
      </w:r>
      <w:proofErr w:type="spellEnd"/>
      <w:r>
        <w:rPr>
          <w:rFonts w:eastAsia="Times New Roman"/>
          <w:szCs w:val="24"/>
        </w:rPr>
        <w:t xml:space="preserve">. </w:t>
      </w:r>
    </w:p>
    <w:p w14:paraId="13C0C421" w14:textId="77777777" w:rsidR="00F43B06" w:rsidRDefault="00440118">
      <w:pPr>
        <w:spacing w:line="600" w:lineRule="auto"/>
        <w:ind w:firstLine="720"/>
        <w:contextualSpacing/>
        <w:jc w:val="both"/>
        <w:rPr>
          <w:rFonts w:eastAsia="Times New Roman"/>
          <w:szCs w:val="24"/>
        </w:rPr>
      </w:pPr>
      <w:r>
        <w:rPr>
          <w:rFonts w:eastAsia="Times New Roman"/>
          <w:szCs w:val="24"/>
        </w:rPr>
        <w:t>Μάλιστα και παρ’ ότι η σχετική ανάγκη διορισμού προέδρων υπήρχε και για τα υπόλοιπα ανώτατα δικαστήρια της χώρας, δεν εξηγήθηκε ποτέ από την Κυβέρνηση γιατί έπρε</w:t>
      </w:r>
      <w:r>
        <w:rPr>
          <w:rFonts w:eastAsia="Times New Roman"/>
          <w:szCs w:val="24"/>
        </w:rPr>
        <w:t xml:space="preserve">πε να οριστεί </w:t>
      </w:r>
      <w:r>
        <w:rPr>
          <w:rFonts w:eastAsia="Times New Roman"/>
          <w:szCs w:val="24"/>
        </w:rPr>
        <w:t xml:space="preserve">Πρόεδρος </w:t>
      </w:r>
      <w:r>
        <w:rPr>
          <w:rFonts w:eastAsia="Times New Roman"/>
          <w:szCs w:val="24"/>
        </w:rPr>
        <w:t xml:space="preserve">του Αρείου Πάγου λίγο πριν το δημοψήφισμα ούτε γιατί δεν υπήρχε η αντίστοιχη ανάγκη και στα υπόλοιπα ανώτατα δικαστήρια, αφού ταυτόχρονα, δηλαδή στις 30 Ιουνίου του 2015, έμειναν κενές οι θέσεις των </w:t>
      </w:r>
      <w:r>
        <w:rPr>
          <w:rFonts w:eastAsia="Times New Roman"/>
          <w:szCs w:val="24"/>
        </w:rPr>
        <w:lastRenderedPageBreak/>
        <w:t xml:space="preserve">Προέδρων </w:t>
      </w:r>
      <w:r>
        <w:rPr>
          <w:rFonts w:eastAsia="Times New Roman"/>
          <w:szCs w:val="24"/>
        </w:rPr>
        <w:t>του Συμβουλίου της Επικρα</w:t>
      </w:r>
      <w:r>
        <w:rPr>
          <w:rFonts w:eastAsia="Times New Roman"/>
          <w:szCs w:val="24"/>
        </w:rPr>
        <w:t xml:space="preserve">τείας και του Ελεγκτικού Συνεδρίου αλλά και οι θέσεις των αντιπροέδρων των ανωτάτων δικαστηρίων. </w:t>
      </w:r>
    </w:p>
    <w:p w14:paraId="13C0C422"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Και δεν έφτανε μόνον αυτό, αλλά κατά τις προαγωγές παραλείψατε σαράντα επτά ανώτατους δικαστικούς λειτουργούς που κοσμούν τη </w:t>
      </w:r>
      <w:r>
        <w:rPr>
          <w:rFonts w:eastAsia="Times New Roman"/>
          <w:szCs w:val="24"/>
        </w:rPr>
        <w:t xml:space="preserve">δικαιοσύνη </w:t>
      </w:r>
      <w:r>
        <w:rPr>
          <w:rFonts w:eastAsia="Times New Roman"/>
          <w:szCs w:val="24"/>
        </w:rPr>
        <w:t>–ναι, κύριοι συνάδελφο</w:t>
      </w:r>
      <w:r>
        <w:rPr>
          <w:rFonts w:eastAsia="Times New Roman"/>
          <w:szCs w:val="24"/>
        </w:rPr>
        <w:t xml:space="preserve">ι-, σαράντα επτά δικαστικούς λειτουργούς, οι οποίοι πράγματι κοσμούν με τη ζωή και το έργο τους την ελληνική </w:t>
      </w:r>
      <w:r>
        <w:rPr>
          <w:rFonts w:eastAsia="Times New Roman"/>
          <w:szCs w:val="24"/>
        </w:rPr>
        <w:t>δικαιοσύνη</w:t>
      </w:r>
      <w:r>
        <w:rPr>
          <w:rFonts w:eastAsia="Times New Roman"/>
          <w:szCs w:val="24"/>
        </w:rPr>
        <w:t>.</w:t>
      </w:r>
    </w:p>
    <w:p w14:paraId="13C0C423"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Σε κάθε περίπτωση, γιατί επιλέξατε μόνον </w:t>
      </w:r>
      <w:r>
        <w:rPr>
          <w:rFonts w:eastAsia="Times New Roman"/>
          <w:szCs w:val="24"/>
        </w:rPr>
        <w:t xml:space="preserve">Πρόεδρο </w:t>
      </w:r>
      <w:r>
        <w:rPr>
          <w:rFonts w:eastAsia="Times New Roman"/>
          <w:szCs w:val="24"/>
        </w:rPr>
        <w:t>του Αρείου Πάγου; Θα σας πω εγώ το γιατί. Για να προεδρεύει –προσέξτε, όχι για να γίνε</w:t>
      </w:r>
      <w:r>
        <w:rPr>
          <w:rFonts w:eastAsia="Times New Roman"/>
          <w:szCs w:val="24"/>
        </w:rPr>
        <w:t>ι Πρωθυπουργός- στο Ανώτατο Δικαστήριο του άρθρου 101 του Συντάγματος, το οποίο, μεταξύ των άλλων, έχει την αρμοδιότητα να κρίνει το κύρος και τα αποτελέσματα του δημοψηφίσματος, εν</w:t>
      </w:r>
      <w:r>
        <w:rPr>
          <w:rFonts w:eastAsia="Times New Roman"/>
          <w:szCs w:val="24"/>
        </w:rPr>
        <w:t xml:space="preserve"> </w:t>
      </w:r>
      <w:r>
        <w:rPr>
          <w:rFonts w:eastAsia="Times New Roman"/>
          <w:szCs w:val="24"/>
        </w:rPr>
        <w:t xml:space="preserve">όψει του ότι όσον αφορά το κύρος υπήρχαν βασικές ενστάσεις ότι δεν μπορεί </w:t>
      </w:r>
      <w:r>
        <w:rPr>
          <w:rFonts w:eastAsia="Times New Roman"/>
          <w:szCs w:val="24"/>
        </w:rPr>
        <w:t>να γίνει δημοψήφισμα για δημοσιονομικά θέματα σύμφωνα με το Σύνταγμα, αλλά και εν</w:t>
      </w:r>
      <w:r>
        <w:rPr>
          <w:rFonts w:eastAsia="Times New Roman"/>
          <w:szCs w:val="24"/>
        </w:rPr>
        <w:t xml:space="preserve"> </w:t>
      </w:r>
      <w:r>
        <w:rPr>
          <w:rFonts w:eastAsia="Times New Roman"/>
          <w:szCs w:val="24"/>
        </w:rPr>
        <w:t xml:space="preserve">όψει των αποτελεσμάτων, τα οποία δεν εφαρμόστηκαν ποτέ, αφού ο ελληνικός λαός είπε «όχι» στα μέτρα των 8 δισεκατομμυρίων ευρώ και δεν συνέβη τίποτα. </w:t>
      </w:r>
    </w:p>
    <w:p w14:paraId="13C0C424"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Τόσο ο ομιλών όσο και οι</w:t>
      </w:r>
      <w:r>
        <w:rPr>
          <w:rFonts w:eastAsia="Times New Roman"/>
          <w:szCs w:val="24"/>
        </w:rPr>
        <w:t xml:space="preserve"> προκάτοχοί μου, ο κ. </w:t>
      </w:r>
      <w:proofErr w:type="spellStart"/>
      <w:r>
        <w:rPr>
          <w:rFonts w:eastAsia="Times New Roman"/>
          <w:szCs w:val="24"/>
        </w:rPr>
        <w:t>Ρουπακιώτης</w:t>
      </w:r>
      <w:proofErr w:type="spellEnd"/>
      <w:r>
        <w:rPr>
          <w:rFonts w:eastAsia="Times New Roman"/>
          <w:szCs w:val="24"/>
        </w:rPr>
        <w:t xml:space="preserve"> και ο κ. Παπαϊωάννου -λέω για τους αμέσως προηγούμενους- αλλά και παλαιότερα ο κ. </w:t>
      </w:r>
      <w:proofErr w:type="spellStart"/>
      <w:r>
        <w:rPr>
          <w:rFonts w:eastAsia="Times New Roman"/>
          <w:szCs w:val="24"/>
        </w:rPr>
        <w:t>Δένδιας</w:t>
      </w:r>
      <w:proofErr w:type="spellEnd"/>
      <w:r>
        <w:rPr>
          <w:rFonts w:eastAsia="Times New Roman"/>
          <w:szCs w:val="24"/>
        </w:rPr>
        <w:t xml:space="preserve">, σεβαστήκαμε την αρχαιότητα των δικαστικών λειτουργών, γιατί θέλαμε να διαφυλάξουμε το κύρος της </w:t>
      </w:r>
      <w:r>
        <w:rPr>
          <w:rFonts w:eastAsia="Times New Roman"/>
          <w:szCs w:val="24"/>
        </w:rPr>
        <w:t xml:space="preserve">δικαιοσύνης </w:t>
      </w:r>
      <w:r>
        <w:rPr>
          <w:rFonts w:eastAsia="Times New Roman"/>
          <w:szCs w:val="24"/>
        </w:rPr>
        <w:t xml:space="preserve">σε μια δύσκολη περίοδο </w:t>
      </w:r>
      <w:r>
        <w:rPr>
          <w:rFonts w:eastAsia="Times New Roman"/>
          <w:szCs w:val="24"/>
        </w:rPr>
        <w:t xml:space="preserve">για τη χώρα, που όλα </w:t>
      </w:r>
      <w:proofErr w:type="spellStart"/>
      <w:r>
        <w:rPr>
          <w:rFonts w:eastAsia="Times New Roman"/>
          <w:szCs w:val="24"/>
        </w:rPr>
        <w:t>ετίθεντο</w:t>
      </w:r>
      <w:proofErr w:type="spellEnd"/>
      <w:r>
        <w:rPr>
          <w:rFonts w:eastAsia="Times New Roman"/>
          <w:szCs w:val="24"/>
        </w:rPr>
        <w:t xml:space="preserve"> υπό δοκιμασία.</w:t>
      </w:r>
    </w:p>
    <w:p w14:paraId="13C0C425" w14:textId="77777777" w:rsidR="00F43B06" w:rsidRDefault="00440118">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13C0C426" w14:textId="77777777" w:rsidR="00F43B06" w:rsidRDefault="00440118">
      <w:pPr>
        <w:spacing w:line="600" w:lineRule="auto"/>
        <w:ind w:firstLine="720"/>
        <w:contextualSpacing/>
        <w:jc w:val="both"/>
        <w:rPr>
          <w:rFonts w:eastAsia="Times New Roman"/>
          <w:szCs w:val="24"/>
        </w:rPr>
      </w:pPr>
      <w:r>
        <w:rPr>
          <w:rFonts w:eastAsia="Times New Roman"/>
          <w:szCs w:val="24"/>
        </w:rPr>
        <w:t>Κύριε Πρόεδρε, θα πάρω λίγο χρόνο από τη δευτερολογία μου.</w:t>
      </w:r>
    </w:p>
    <w:p w14:paraId="13C0C427" w14:textId="77777777" w:rsidR="00F43B06" w:rsidRDefault="00440118">
      <w:pPr>
        <w:spacing w:line="600" w:lineRule="auto"/>
        <w:ind w:firstLine="720"/>
        <w:contextualSpacing/>
        <w:jc w:val="both"/>
        <w:rPr>
          <w:rFonts w:eastAsia="Times New Roman"/>
          <w:szCs w:val="24"/>
        </w:rPr>
      </w:pPr>
      <w:r>
        <w:rPr>
          <w:rFonts w:eastAsia="Times New Roman"/>
          <w:szCs w:val="24"/>
        </w:rPr>
        <w:t>Θέλαμε τους δικαστές μας να νιώθουν ασφαλείς και αδέσμευτοι από τις</w:t>
      </w:r>
      <w:r>
        <w:rPr>
          <w:rFonts w:eastAsia="Times New Roman"/>
          <w:szCs w:val="24"/>
        </w:rPr>
        <w:t xml:space="preserve"> επιλογές της Κυβέρνησης, της οποιασδήποτε κυβέρνησης. Σας λέω όμως ότι οι Έλληνες δικαστές δεν τρομοκρατούνται και δεν είναι διατεθειμένοι να είναι αρεστοί σε κα</w:t>
      </w:r>
      <w:r>
        <w:rPr>
          <w:rFonts w:eastAsia="Times New Roman"/>
          <w:szCs w:val="24"/>
        </w:rPr>
        <w:t>μ</w:t>
      </w:r>
      <w:r>
        <w:rPr>
          <w:rFonts w:eastAsia="Times New Roman"/>
          <w:szCs w:val="24"/>
        </w:rPr>
        <w:t xml:space="preserve">μία πολιτική εξουσία. Ματαιοπονείτε, λοιπόν, εάν ευελπιστείτε στη χειραγώγησή τους. </w:t>
      </w:r>
    </w:p>
    <w:p w14:paraId="13C0C428"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Αυτή </w:t>
      </w:r>
      <w:r>
        <w:rPr>
          <w:rFonts w:eastAsia="Times New Roman"/>
          <w:szCs w:val="24"/>
        </w:rPr>
        <w:t>δυσ</w:t>
      </w:r>
      <w:r>
        <w:rPr>
          <w:rFonts w:eastAsia="Times New Roman"/>
          <w:szCs w:val="24"/>
        </w:rPr>
        <w:t xml:space="preserve">τυχώς ήταν μόνο η αρχή του κακού, η αρχή μιας σειράς ηχηρών παρεμβάσεων στον τομέα της </w:t>
      </w:r>
      <w:r>
        <w:rPr>
          <w:rFonts w:eastAsia="Times New Roman"/>
          <w:szCs w:val="24"/>
        </w:rPr>
        <w:t>δικαιοσύνης</w:t>
      </w:r>
      <w:r>
        <w:rPr>
          <w:rFonts w:eastAsia="Times New Roman"/>
          <w:szCs w:val="24"/>
        </w:rPr>
        <w:t xml:space="preserve">. Λίγους μήνες αργότερα η κυρία Πρόεδρος του Αρείου Πάγου, όπως και οι υπόλοιποι </w:t>
      </w:r>
      <w:r>
        <w:rPr>
          <w:rFonts w:eastAsia="Times New Roman"/>
          <w:szCs w:val="24"/>
        </w:rPr>
        <w:lastRenderedPageBreak/>
        <w:t>πρόεδροι των ανωτάτων δικαστηρίων, αποκτούν για πρώτη φορά στα χρονικά και το</w:t>
      </w:r>
      <w:r>
        <w:rPr>
          <w:rFonts w:eastAsia="Times New Roman"/>
          <w:szCs w:val="24"/>
        </w:rPr>
        <w:t>ν πειθαρχικό έλεγχο, με τροπολογία σε άσχετο νομοσχέδιο. Στις σοβαρές αιτιάσεις του συνόλου της Αντιπολίτευσης, που επισήμανε τους κινδύνους και κραύγαζε ότι δεν είναι δυνατόν αυτός που προάγει τους δικαστές να τους ελέγχει και πειθαρχικά, η Κυβέρνηση στις</w:t>
      </w:r>
      <w:r>
        <w:rPr>
          <w:rFonts w:eastAsia="Times New Roman"/>
          <w:szCs w:val="24"/>
        </w:rPr>
        <w:t xml:space="preserve"> αιτιάσεις μας αυτές απαντήσατε με </w:t>
      </w:r>
      <w:proofErr w:type="spellStart"/>
      <w:r>
        <w:rPr>
          <w:rFonts w:eastAsia="Times New Roman"/>
          <w:szCs w:val="24"/>
        </w:rPr>
        <w:t>μισόλογα</w:t>
      </w:r>
      <w:proofErr w:type="spellEnd"/>
      <w:r>
        <w:rPr>
          <w:rFonts w:eastAsia="Times New Roman"/>
          <w:szCs w:val="24"/>
        </w:rPr>
        <w:t>. Η τροπολογία, όμως, ψηφίστηκε.</w:t>
      </w:r>
    </w:p>
    <w:p w14:paraId="13C0C429" w14:textId="77777777" w:rsidR="00F43B06" w:rsidRDefault="00440118">
      <w:pPr>
        <w:spacing w:line="600" w:lineRule="auto"/>
        <w:contextualSpacing/>
        <w:jc w:val="both"/>
        <w:rPr>
          <w:rFonts w:eastAsia="Times New Roman" w:cs="Times New Roman"/>
          <w:szCs w:val="24"/>
        </w:rPr>
      </w:pPr>
      <w:r>
        <w:rPr>
          <w:rFonts w:eastAsia="Times New Roman" w:cs="Times New Roman"/>
          <w:szCs w:val="24"/>
        </w:rPr>
        <w:t xml:space="preserve">Όλοι τότε ευλόγως αναρωτηθήκαμε για τη σκοπιμότητα της διάταξης αυτής. </w:t>
      </w:r>
    </w:p>
    <w:p w14:paraId="13C0C42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Μην </w:t>
      </w:r>
      <w:r>
        <w:rPr>
          <w:rFonts w:eastAsia="Times New Roman" w:cs="Times New Roman"/>
          <w:szCs w:val="24"/>
        </w:rPr>
        <w:t>ισχυριστείτε ότι ο ασκών την πειθαρχική δίωξη, όταν την ασκήσει, δεν μπορεί να συμμετέχει στο ανώτατο δι</w:t>
      </w:r>
      <w:r>
        <w:rPr>
          <w:rFonts w:eastAsia="Times New Roman" w:cs="Times New Roman"/>
          <w:szCs w:val="24"/>
        </w:rPr>
        <w:t>καστικό συμβούλιο για να κρίνει τους δικαστές.</w:t>
      </w:r>
    </w:p>
    <w:p w14:paraId="13C0C42B" w14:textId="77777777" w:rsidR="00F43B06" w:rsidRDefault="00440118">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3C0C42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13C0C42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όταν το Υπουργικό Συμβούλιο, κυρίες και κύριοι συνάδελφοι, συνέρχεται για να αποφασίσει τον Πρόεδρο του </w:t>
      </w:r>
      <w:proofErr w:type="spellStart"/>
      <w:r>
        <w:rPr>
          <w:rFonts w:eastAsia="Times New Roman" w:cs="Times New Roman"/>
          <w:szCs w:val="24"/>
        </w:rPr>
        <w:t>Ανωτάτου</w:t>
      </w:r>
      <w:proofErr w:type="spellEnd"/>
      <w:r>
        <w:rPr>
          <w:rFonts w:eastAsia="Times New Roman" w:cs="Times New Roman"/>
          <w:szCs w:val="24"/>
        </w:rPr>
        <w:t xml:space="preserve"> Δικαστηρίου, γνωρίζει εκ προοιμίου ότι αυτός θα είναι και το ανώτατο πειθαρχικό όργανο. </w:t>
      </w:r>
    </w:p>
    <w:p w14:paraId="13C0C42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Σύντομα διαφάνηκε, λοιπόν, ότι τίποτα δεν ήταν τ</w:t>
      </w:r>
      <w:r>
        <w:rPr>
          <w:rFonts w:eastAsia="Times New Roman" w:cs="Times New Roman"/>
          <w:szCs w:val="24"/>
        </w:rPr>
        <w:t xml:space="preserve">υχαίο. </w:t>
      </w:r>
    </w:p>
    <w:p w14:paraId="13C0C42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Ήρθε η υπόθεση </w:t>
      </w:r>
      <w:proofErr w:type="spellStart"/>
      <w:r>
        <w:rPr>
          <w:rFonts w:eastAsia="Times New Roman" w:cs="Times New Roman"/>
          <w:szCs w:val="24"/>
        </w:rPr>
        <w:t>Τσατάνη</w:t>
      </w:r>
      <w:proofErr w:type="spellEnd"/>
      <w:r>
        <w:rPr>
          <w:rFonts w:eastAsia="Times New Roman" w:cs="Times New Roman"/>
          <w:szCs w:val="24"/>
        </w:rPr>
        <w:t>, στην οποία η εισαγγελικός λειτουργός προέβη ευθέως σε καταγγελία κατά του Αναπληρωτή Υπουργού Δικαιοσύνης, για παρέμβαση στο έργο της και με απειλές εναντίον της. Πρόκειται για μοναδική ενέργεια στα χρονικά, για την οποία μό</w:t>
      </w:r>
      <w:r>
        <w:rPr>
          <w:rFonts w:eastAsia="Times New Roman" w:cs="Times New Roman"/>
          <w:szCs w:val="24"/>
        </w:rPr>
        <w:t xml:space="preserve">νο πειστικές δεν μπορούν να θεωρηθούν οι εξηγήσεις που δόθηκαν από τον κ. Παπαγγελόπουλο στην Επιτροπή Θεσμών και Διαφάνειας. Αντιθέτως, από την εν γένει στάση του μάλλον περισσότερα ερωτηματικά εγείρονται παρά καθησυχάζονται οι όποιες ανησυχίες. </w:t>
      </w:r>
    </w:p>
    <w:p w14:paraId="13C0C43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Ταυτόχρο</w:t>
      </w:r>
      <w:r>
        <w:rPr>
          <w:rFonts w:eastAsia="Times New Roman" w:cs="Times New Roman"/>
          <w:szCs w:val="24"/>
        </w:rPr>
        <w:t>να, αποφασίστηκε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πειθαρχική έρευνα σε βάρος της καταγγέλλουσας </w:t>
      </w:r>
      <w:r>
        <w:rPr>
          <w:rFonts w:eastAsia="Times New Roman" w:cs="Times New Roman"/>
          <w:szCs w:val="24"/>
        </w:rPr>
        <w:t xml:space="preserve">εισαγγελέως </w:t>
      </w:r>
      <w:r>
        <w:rPr>
          <w:rFonts w:eastAsia="Times New Roman" w:cs="Times New Roman"/>
          <w:szCs w:val="24"/>
        </w:rPr>
        <w:t xml:space="preserve">για την ίδια υπόθεση. Ποιος ανέλαβε τη σχετική έρευνα, κυρίες και κύριοι συνάδελφοι; Μα, </w:t>
      </w:r>
      <w:r>
        <w:rPr>
          <w:rFonts w:eastAsia="Times New Roman" w:cs="Times New Roman"/>
          <w:szCs w:val="24"/>
        </w:rPr>
        <w:lastRenderedPageBreak/>
        <w:t>φυσικά η ίδια η Πρόεδρος του Αρείου Πάγου, κατά της οποίας υποβλήθηκε αίτηση</w:t>
      </w:r>
      <w:r>
        <w:rPr>
          <w:rFonts w:eastAsia="Times New Roman" w:cs="Times New Roman"/>
          <w:szCs w:val="24"/>
        </w:rPr>
        <w:t xml:space="preserve"> εξαίρεσης, η οποία βέβαια –προσέξτε, αυτό είναι πολύ σοβαρό, κύριε Υπουργέ, και αποτελεί δικονομική εκτροπή, η οποία δεν έχει αναδειχθεί- υπό τον φόβο της γενικότερης κατακραυγής, τι κάνει; Αντί να εισάγει την αίτηση εξαιρέσεως στο αρμόδιο συμβούλιο, για </w:t>
      </w:r>
      <w:r>
        <w:rPr>
          <w:rFonts w:eastAsia="Times New Roman" w:cs="Times New Roman"/>
          <w:szCs w:val="24"/>
        </w:rPr>
        <w:t>να κριθεί η βασιμότητά της, χρεώνει την υπόθεση σε Αντιπρόεδρο του Αρείου Πάγου. Ενώ αν ήταν σίγουρη για τις ενέργειές της, έπρεπε να αφεθεί στην κρίση του συμβουλίου, να κρίνει αν νομίμως διενεργεί τον συγκεκριμένο πειθαρχικό έλεγχο.</w:t>
      </w:r>
    </w:p>
    <w:p w14:paraId="13C0C43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Και φθάσαμε στις σχετ</w:t>
      </w:r>
      <w:r>
        <w:rPr>
          <w:rFonts w:eastAsia="Times New Roman" w:cs="Times New Roman"/>
          <w:szCs w:val="24"/>
        </w:rPr>
        <w:t xml:space="preserve">ικά πρόσφατες εξελίξεις. Για πρώτη φορά στην ιστορία, τουλάχιστον εξ όσων γνωρίζω, δημοσίως καταγγέλλεται και μηνύεται Πρόεδρος του Αρείου Πάγου για απόπειρα εκβίασης και δωροληψία. Και εξηγούμαι, κυρίες και κύριοι συνάδελφοι. Δεν υιοθετώ τις καταγγελίες, </w:t>
      </w:r>
      <w:r>
        <w:rPr>
          <w:rFonts w:eastAsia="Times New Roman" w:cs="Times New Roman"/>
          <w:szCs w:val="24"/>
        </w:rPr>
        <w:t xml:space="preserve">για να </w:t>
      </w:r>
      <w:proofErr w:type="spellStart"/>
      <w:r>
        <w:rPr>
          <w:rFonts w:eastAsia="Times New Roman" w:cs="Times New Roman"/>
          <w:szCs w:val="24"/>
        </w:rPr>
        <w:t>εξηγούμεθα</w:t>
      </w:r>
      <w:proofErr w:type="spellEnd"/>
      <w:r>
        <w:rPr>
          <w:rFonts w:eastAsia="Times New Roman" w:cs="Times New Roman"/>
          <w:szCs w:val="24"/>
        </w:rPr>
        <w:t xml:space="preserve">. Και κανείς δεν είναι σε θέση να γνωρίζει τι ακριβώς συνέβη. </w:t>
      </w:r>
    </w:p>
    <w:p w14:paraId="13C0C43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Όμως, διερωτώμαι τι πραγματικά θα είχε συμβεί, αν επί της προηγούμενης </w:t>
      </w:r>
      <w:r>
        <w:rPr>
          <w:rFonts w:eastAsia="Times New Roman" w:cs="Times New Roman"/>
          <w:szCs w:val="24"/>
        </w:rPr>
        <w:t>κυβερνήσεως</w:t>
      </w:r>
      <w:r>
        <w:rPr>
          <w:rFonts w:eastAsia="Times New Roman" w:cs="Times New Roman"/>
          <w:szCs w:val="24"/>
        </w:rPr>
        <w:t>, τότε που ο ΣΥΡΙΖΑ επεδείκνυε σε κάθε δυνατή ευκαιρία το δικό του ηθικό πλεονέκτημα, καταγγελ</w:t>
      </w:r>
      <w:r>
        <w:rPr>
          <w:rFonts w:eastAsia="Times New Roman" w:cs="Times New Roman"/>
          <w:szCs w:val="24"/>
        </w:rPr>
        <w:t xml:space="preserve">λόταν επωνύμως </w:t>
      </w:r>
      <w:r>
        <w:rPr>
          <w:rFonts w:eastAsia="Times New Roman" w:cs="Times New Roman"/>
          <w:szCs w:val="24"/>
        </w:rPr>
        <w:lastRenderedPageBreak/>
        <w:t>για σοβαρά αδικήματα ανώτατος δικαστικός για χάρη του οποίου διενεργήθηκε βαθιά βουτιά</w:t>
      </w:r>
      <w:r>
        <w:rPr>
          <w:rFonts w:eastAsia="Times New Roman" w:cs="Times New Roman"/>
          <w:szCs w:val="24"/>
        </w:rPr>
        <w:t xml:space="preserve"> </w:t>
      </w:r>
      <w:r>
        <w:rPr>
          <w:rFonts w:eastAsia="Times New Roman" w:cs="Times New Roman"/>
          <w:szCs w:val="24"/>
        </w:rPr>
        <w:t>στην επετηρίδα. Είναι βέβαιο ότι θα είχε προκληθεί σάλος και δικαίως, ενδεχομένως.</w:t>
      </w:r>
    </w:p>
    <w:p w14:paraId="13C0C43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Σήμερα, όμως, η Κυβέρνηση λειτουργεί σαν η καταγγελία να μην έγινε ποτέ</w:t>
      </w:r>
      <w:r>
        <w:rPr>
          <w:rFonts w:eastAsia="Times New Roman" w:cs="Times New Roman"/>
          <w:szCs w:val="24"/>
        </w:rPr>
        <w:t xml:space="preserve">, ως ένα ασήμαντο ζήτημα που θα έπρεπε να απασχολεί μόνο τις υποσημειώσεις των εφημερίδων. </w:t>
      </w:r>
    </w:p>
    <w:p w14:paraId="13C0C43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Την ίδια στιγμή, βεβαίως, ως αντίβαρο, προαναγγέλλονται από τον φίλα προσκείμενο στην Κυβέρνηση Τύπο οι διώξεις κατά ανωτάτων δικαστικών λειτουργών, μεταξύ των οποί</w:t>
      </w:r>
      <w:r>
        <w:rPr>
          <w:rFonts w:eastAsia="Times New Roman" w:cs="Times New Roman"/>
          <w:szCs w:val="24"/>
        </w:rPr>
        <w:t xml:space="preserve">ων και της απερχόμενης </w:t>
      </w:r>
      <w:r>
        <w:rPr>
          <w:rFonts w:eastAsia="Times New Roman" w:cs="Times New Roman"/>
          <w:szCs w:val="24"/>
        </w:rPr>
        <w:t xml:space="preserve">εισαγγελέως </w:t>
      </w:r>
      <w:r>
        <w:rPr>
          <w:rFonts w:eastAsia="Times New Roman" w:cs="Times New Roman"/>
          <w:szCs w:val="24"/>
        </w:rPr>
        <w:t>του Αρείου Πάγου, ύστερα από δική σας παραγγελία, κύριε Υπουργέ. Αναρωτιέμαι, άραγε, ποιος θα διενεργήσει αυτό</w:t>
      </w:r>
      <w:r>
        <w:rPr>
          <w:rFonts w:eastAsia="Times New Roman" w:cs="Times New Roman"/>
          <w:szCs w:val="24"/>
        </w:rPr>
        <w:t>ν</w:t>
      </w:r>
      <w:r>
        <w:rPr>
          <w:rFonts w:eastAsia="Times New Roman" w:cs="Times New Roman"/>
          <w:szCs w:val="24"/>
        </w:rPr>
        <w:t xml:space="preserve"> τον πειθαρχικό έλεγχο. Ελπίζω όχι η πειθαρχικά προϊστάμενη Πρόεδρος του Αρείου Πάγου.</w:t>
      </w:r>
    </w:p>
    <w:p w14:paraId="13C0C43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ελφοι, αυτή</w:t>
      </w:r>
      <w:r>
        <w:rPr>
          <w:rFonts w:eastAsia="Times New Roman" w:cs="Times New Roman"/>
          <w:szCs w:val="24"/>
        </w:rPr>
        <w:t>ν</w:t>
      </w:r>
      <w:r>
        <w:rPr>
          <w:rFonts w:eastAsia="Times New Roman" w:cs="Times New Roman"/>
          <w:szCs w:val="24"/>
        </w:rPr>
        <w:t xml:space="preserve"> τη στιγμή που οι Έλληνες πολίτες περισσότερο από ποτέ χρειάζονται μια </w:t>
      </w:r>
      <w:r>
        <w:rPr>
          <w:rFonts w:eastAsia="Times New Roman" w:cs="Times New Roman"/>
          <w:szCs w:val="24"/>
        </w:rPr>
        <w:t xml:space="preserve">δικαιοσύνη </w:t>
      </w:r>
      <w:r>
        <w:rPr>
          <w:rFonts w:eastAsia="Times New Roman" w:cs="Times New Roman"/>
          <w:szCs w:val="24"/>
        </w:rPr>
        <w:t xml:space="preserve">αμερόληπτη και λειτουργική, αυτή πλέον έχει περιέλθει σε μια κατάσταση που δεν </w:t>
      </w:r>
      <w:r>
        <w:rPr>
          <w:rFonts w:eastAsia="Times New Roman" w:cs="Times New Roman"/>
          <w:szCs w:val="24"/>
        </w:rPr>
        <w:lastRenderedPageBreak/>
        <w:t>έχει απαντηθεί στο παρελθόν. Είναι, δηλαδή, λειτουργικά παράλυτη και θεσμικώς σοβαρ</w:t>
      </w:r>
      <w:r>
        <w:rPr>
          <w:rFonts w:eastAsia="Times New Roman" w:cs="Times New Roman"/>
          <w:szCs w:val="24"/>
        </w:rPr>
        <w:t>ά υποβαθμισμένη.</w:t>
      </w:r>
    </w:p>
    <w:p w14:paraId="13C0C436" w14:textId="77777777" w:rsidR="00F43B06" w:rsidRDefault="00440118">
      <w:pPr>
        <w:spacing w:line="600" w:lineRule="auto"/>
        <w:ind w:firstLine="720"/>
        <w:contextualSpacing/>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13C0C43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 Παρουσιάζει γενικότερα μια εικόνα διάλυσης και αποσύνθεσης. Το κυριότερο, όμως, είναι ότι βάσιμα καλλιεργείται η αίσθηση πως υπάρχει σχεδόν </w:t>
      </w:r>
      <w:r>
        <w:rPr>
          <w:rFonts w:eastAsia="Times New Roman" w:cs="Times New Roman"/>
          <w:szCs w:val="24"/>
        </w:rPr>
        <w:t xml:space="preserve">χειραγώγηση της </w:t>
      </w:r>
      <w:r>
        <w:rPr>
          <w:rFonts w:eastAsia="Times New Roman" w:cs="Times New Roman"/>
          <w:szCs w:val="24"/>
        </w:rPr>
        <w:t xml:space="preserve">δικαιοσύνης </w:t>
      </w:r>
      <w:r>
        <w:rPr>
          <w:rFonts w:eastAsia="Times New Roman" w:cs="Times New Roman"/>
          <w:szCs w:val="24"/>
        </w:rPr>
        <w:t>από την εκτελεστική εξουσία, προκειμένου να εξυπηρετηθούν οι πολιτικές σκοπιμότητες της τελευταίας.</w:t>
      </w:r>
    </w:p>
    <w:p w14:paraId="13C0C43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Πρέπει να γνωρίζετε, όμως, ότι οι Έλληνες δικαστικοί λειτουργοί ούτε χειραγωγούνται ούτε τρομοκρατούνται, γιατί με τις μέχρι τώρ</w:t>
      </w:r>
      <w:r>
        <w:rPr>
          <w:rFonts w:eastAsia="Times New Roman" w:cs="Times New Roman"/>
          <w:szCs w:val="24"/>
        </w:rPr>
        <w:t>α ρυθμίσεις που με αγώνες πετύχαμε, σε καθεστώς ανεξαρτησίας που το ίδιο το Σύνταγμα τούς εξασφαλίζει, νιώθουν ασφαλείς και ανεξάρτητοι να υπηρετούν τα δίκαια των πολιτών και το κράτος δικαίου.</w:t>
      </w:r>
    </w:p>
    <w:p w14:paraId="13C0C43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συνάδελφοι, ο Ελευθέριος Βενι</w:t>
      </w:r>
      <w:r>
        <w:rPr>
          <w:rFonts w:eastAsia="Times New Roman" w:cs="Times New Roman"/>
          <w:szCs w:val="24"/>
        </w:rPr>
        <w:t xml:space="preserve">ζέλος έλεγε ότι η </w:t>
      </w:r>
      <w:r>
        <w:rPr>
          <w:rFonts w:eastAsia="Times New Roman" w:cs="Times New Roman"/>
          <w:szCs w:val="24"/>
        </w:rPr>
        <w:t xml:space="preserve">δικαιοσύνη </w:t>
      </w:r>
      <w:r>
        <w:rPr>
          <w:rFonts w:eastAsia="Times New Roman" w:cs="Times New Roman"/>
          <w:szCs w:val="24"/>
        </w:rPr>
        <w:t>είναι ευαίσθητη όπως η πεταλούδα, που όταν την πιάνεις στα χέρια σου, δεν μπορεί να ξαναπετάξει. Ας βοηθήσουμε όλοι να κάνουμε την πεταλούδα να ξαναπετάξει!</w:t>
      </w:r>
    </w:p>
    <w:p w14:paraId="13C0C43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3C0C43B" w14:textId="77777777" w:rsidR="00F43B06" w:rsidRDefault="00440118">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3C0C43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bCs/>
        </w:rPr>
        <w:t>ΠΡΟΕΔΡΕΥΩΝ (Δημήτριος Κρεμαστινός):</w:t>
      </w:r>
      <w:r>
        <w:rPr>
          <w:rFonts w:eastAsia="Times New Roman" w:cs="Times New Roman"/>
          <w:szCs w:val="24"/>
        </w:rPr>
        <w:t xml:space="preserve"> Ευχαριστώ κι εγώ. Μιλήσατε για πέντε συν τέσσερα λεπτά, κύριε Αθανασίου.</w:t>
      </w:r>
    </w:p>
    <w:p w14:paraId="13C0C43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Γεωργαντάς. Θα κάνετε χρήση της δευτερολογίας σας; </w:t>
      </w:r>
    </w:p>
    <w:p w14:paraId="13C0C43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Μόνο της </w:t>
      </w:r>
      <w:proofErr w:type="spellStart"/>
      <w:r>
        <w:rPr>
          <w:rFonts w:eastAsia="Times New Roman" w:cs="Times New Roman"/>
          <w:szCs w:val="24"/>
        </w:rPr>
        <w:t>πρωτολογίας</w:t>
      </w:r>
      <w:proofErr w:type="spellEnd"/>
      <w:r>
        <w:rPr>
          <w:rFonts w:eastAsia="Times New Roman" w:cs="Times New Roman"/>
          <w:szCs w:val="24"/>
        </w:rPr>
        <w:t xml:space="preserve"> μου, κύριε Πρόεδρε. Θα μιλήσω για </w:t>
      </w:r>
      <w:r>
        <w:rPr>
          <w:rFonts w:eastAsia="Times New Roman" w:cs="Times New Roman"/>
          <w:szCs w:val="24"/>
        </w:rPr>
        <w:t>πέντε λεπτά, θα είμαι ακριβής.</w:t>
      </w:r>
    </w:p>
    <w:p w14:paraId="13C0C43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της Δικαιοσύνης, χθες ένα μέλος της </w:t>
      </w:r>
      <w:r>
        <w:rPr>
          <w:rFonts w:eastAsia="Times New Roman"/>
          <w:szCs w:val="24"/>
        </w:rPr>
        <w:t>Κυβέρνησής</w:t>
      </w:r>
      <w:r>
        <w:rPr>
          <w:rFonts w:eastAsia="Times New Roman" w:cs="Times New Roman"/>
          <w:szCs w:val="24"/>
        </w:rPr>
        <w:t xml:space="preserve"> </w:t>
      </w:r>
      <w:r>
        <w:rPr>
          <w:rFonts w:eastAsia="Times New Roman" w:cs="Times New Roman"/>
          <w:szCs w:val="24"/>
        </w:rPr>
        <w:t xml:space="preserve">σας κατέδειξε κατ’ ελάχιστον ως </w:t>
      </w:r>
      <w:proofErr w:type="spellStart"/>
      <w:r>
        <w:rPr>
          <w:rFonts w:eastAsia="Times New Roman" w:cs="Times New Roman"/>
          <w:szCs w:val="24"/>
        </w:rPr>
        <w:t>ανεπαρκέστατον</w:t>
      </w:r>
      <w:proofErr w:type="spellEnd"/>
      <w:r>
        <w:rPr>
          <w:rFonts w:eastAsia="Times New Roman" w:cs="Times New Roman"/>
          <w:szCs w:val="24"/>
        </w:rPr>
        <w:t xml:space="preserve"> για την άσκηση των καθηκόντων τα οποία ο Πρωθυπουργός σας ανέθεσε. Έχοντας την </w:t>
      </w:r>
      <w:r>
        <w:rPr>
          <w:rFonts w:eastAsia="Times New Roman" w:cs="Times New Roman"/>
          <w:szCs w:val="24"/>
        </w:rPr>
        <w:lastRenderedPageBreak/>
        <w:t xml:space="preserve">ευθύνη εύρυθμης λειτουργίας όλων των χώρων της </w:t>
      </w:r>
      <w:r>
        <w:rPr>
          <w:rFonts w:eastAsia="Times New Roman" w:cs="Times New Roman"/>
          <w:szCs w:val="24"/>
        </w:rPr>
        <w:t>δικαιοσύνης</w:t>
      </w:r>
      <w:r>
        <w:rPr>
          <w:rFonts w:eastAsia="Times New Roman" w:cs="Times New Roman"/>
          <w:szCs w:val="24"/>
        </w:rPr>
        <w:t>, επιτρέψατε, κατά τον Υπουργό σε δημόσιο λόγο του, την ύπαρξη παραδικασ</w:t>
      </w:r>
      <w:r>
        <w:rPr>
          <w:rFonts w:eastAsia="Times New Roman" w:cs="Times New Roman"/>
          <w:szCs w:val="24"/>
        </w:rPr>
        <w:t xml:space="preserve">τικών κυκλωμάτων και το φαινόμενο να υπάρχουν εξαρτημένοι δικαστές. Αυτήν την αναφορά την έκανε μέλος της Κυβερνήσεως, με το οποίο θα κληθείτε να καθίσετε δίπλα στο επόμενο </w:t>
      </w:r>
      <w:r>
        <w:rPr>
          <w:rFonts w:eastAsia="Times New Roman" w:cs="Times New Roman"/>
          <w:szCs w:val="24"/>
        </w:rPr>
        <w:t>Υπουργικό Συμβούλιο</w:t>
      </w:r>
      <w:r>
        <w:rPr>
          <w:rFonts w:eastAsia="Times New Roman" w:cs="Times New Roman"/>
          <w:szCs w:val="24"/>
        </w:rPr>
        <w:t xml:space="preserve">. </w:t>
      </w:r>
    </w:p>
    <w:p w14:paraId="13C0C44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κύριε Υπουργέ, όπως σωστά αναφέρθηκε από τους </w:t>
      </w:r>
      <w:proofErr w:type="spellStart"/>
      <w:r>
        <w:rPr>
          <w:rFonts w:eastAsia="Times New Roman" w:cs="Times New Roman"/>
          <w:szCs w:val="24"/>
        </w:rPr>
        <w:t>προλαλή</w:t>
      </w:r>
      <w:r>
        <w:rPr>
          <w:rFonts w:eastAsia="Times New Roman" w:cs="Times New Roman"/>
          <w:szCs w:val="24"/>
        </w:rPr>
        <w:t>σαντες</w:t>
      </w:r>
      <w:proofErr w:type="spellEnd"/>
      <w:r>
        <w:rPr>
          <w:rFonts w:eastAsia="Times New Roman" w:cs="Times New Roman"/>
          <w:szCs w:val="24"/>
        </w:rPr>
        <w:t xml:space="preserve">, ότι σήμερα είναι μια μεγάλη μέρα και για τη </w:t>
      </w:r>
      <w:r>
        <w:rPr>
          <w:rFonts w:eastAsia="Times New Roman" w:cs="Times New Roman"/>
          <w:szCs w:val="24"/>
        </w:rPr>
        <w:t xml:space="preserve">δικαιοσύνη </w:t>
      </w:r>
      <w:r>
        <w:rPr>
          <w:rFonts w:eastAsia="Times New Roman" w:cs="Times New Roman"/>
          <w:szCs w:val="24"/>
        </w:rPr>
        <w:t>και για εσάς. Έχουμε την Ένωση Δικαστών και Εισαγγελέων, η οποία με δήλωσή της κάνει έκκληση προς τον Πρόεδρο της Δημοκρατίας ως εγγυητή του πολιτεύματος να παρέμβει γι’ αυτήν τη δήλωση την οπο</w:t>
      </w:r>
      <w:r>
        <w:rPr>
          <w:rFonts w:eastAsia="Times New Roman" w:cs="Times New Roman"/>
          <w:szCs w:val="24"/>
        </w:rPr>
        <w:t xml:space="preserve">ία έγινε. Η Ένωση Δικαστών και Εισαγγελέων μιλάει για θεσμική εκτροπή. Εσείς παραδέχεστε ότι αυτό το οποίο δηλώθηκε δεν είναι αληθές, κάτι που βεβαίως θέλουμε να πιστεύουμε όλοι, αυτό θέλει να πιστεύει ο </w:t>
      </w:r>
      <w:r>
        <w:rPr>
          <w:rFonts w:eastAsia="Times New Roman"/>
          <w:szCs w:val="24"/>
        </w:rPr>
        <w:t>ελληνικός λαός</w:t>
      </w:r>
      <w:r>
        <w:rPr>
          <w:rFonts w:eastAsia="Times New Roman" w:cs="Times New Roman"/>
          <w:szCs w:val="24"/>
        </w:rPr>
        <w:t xml:space="preserve">. </w:t>
      </w:r>
    </w:p>
    <w:p w14:paraId="13C0C44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Εάν σήμερα δεν αναληφθούν εκείνες ο</w:t>
      </w:r>
      <w:r>
        <w:rPr>
          <w:rFonts w:eastAsia="Times New Roman" w:cs="Times New Roman"/>
          <w:szCs w:val="24"/>
        </w:rPr>
        <w:t xml:space="preserve">ι ευθύνες που πρέπει από όλους όσους έχουν τη θεσμική υποχρέωση να το πράξουν, αύριο ο κάθε δικαστής που θα ανεβαίνει στην έδρα για να δικάσει, θα έχει τη </w:t>
      </w:r>
      <w:r>
        <w:rPr>
          <w:rFonts w:eastAsia="Times New Roman" w:cs="Times New Roman"/>
          <w:szCs w:val="24"/>
        </w:rPr>
        <w:lastRenderedPageBreak/>
        <w:t>δικαιολογία να απευθύνει τον χαρακτηρισμό του εξαρτημένου στον λαό που θα βρίσκεται εκεί για όποια υπ</w:t>
      </w:r>
      <w:r>
        <w:rPr>
          <w:rFonts w:eastAsia="Times New Roman" w:cs="Times New Roman"/>
          <w:szCs w:val="24"/>
        </w:rPr>
        <w:t xml:space="preserve">όθεσή του, καθώς νομιμοποιείται πλέον να το πει ο οποιοσδήποτε, αφού το είπε ο Υπουργός της </w:t>
      </w:r>
      <w:r>
        <w:rPr>
          <w:rFonts w:eastAsia="Times New Roman"/>
          <w:szCs w:val="24"/>
        </w:rPr>
        <w:t>Κυβέρνησης</w:t>
      </w:r>
      <w:r>
        <w:rPr>
          <w:rFonts w:eastAsia="Times New Roman" w:cs="Times New Roman"/>
          <w:szCs w:val="24"/>
        </w:rPr>
        <w:t xml:space="preserve">. </w:t>
      </w:r>
    </w:p>
    <w:p w14:paraId="13C0C44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Καταλαβαίνετε σε τι κατάσταση θα περιέλθει το Δικαστικό Σώμα; Καταλαβαίνετε σε τι αναξιοπιστία, ανυποληψία και έλλειψη οποιασδήποτε εγγυήσεως για την ε</w:t>
      </w:r>
      <w:r>
        <w:rPr>
          <w:rFonts w:eastAsia="Times New Roman" w:cs="Times New Roman"/>
          <w:szCs w:val="24"/>
        </w:rPr>
        <w:t xml:space="preserve">ύρυθμη λειτουργία της </w:t>
      </w:r>
      <w:r>
        <w:rPr>
          <w:rFonts w:eastAsia="Times New Roman" w:cs="Times New Roman"/>
          <w:szCs w:val="24"/>
        </w:rPr>
        <w:t xml:space="preserve">δικαιοσύνης </w:t>
      </w:r>
      <w:r>
        <w:rPr>
          <w:rFonts w:eastAsia="Times New Roman" w:cs="Times New Roman"/>
          <w:szCs w:val="24"/>
        </w:rPr>
        <w:t xml:space="preserve">θα περιέλθουμε, αν αφήσουμε αυτήν την κατάσταση σήμερα ως έχει, ως μια απλή δήλωση ενός γραφικού Υπουργού; </w:t>
      </w:r>
    </w:p>
    <w:p w14:paraId="13C0C443" w14:textId="77777777" w:rsidR="00F43B06" w:rsidRDefault="00440118">
      <w:pPr>
        <w:spacing w:line="600" w:lineRule="auto"/>
        <w:ind w:firstLine="720"/>
        <w:contextualSpacing/>
        <w:jc w:val="both"/>
        <w:rPr>
          <w:rFonts w:eastAsia="Times New Roman"/>
          <w:szCs w:val="24"/>
        </w:rPr>
      </w:pPr>
      <w:r>
        <w:rPr>
          <w:rFonts w:eastAsia="Times New Roman" w:cs="Times New Roman"/>
          <w:szCs w:val="24"/>
        </w:rPr>
        <w:t xml:space="preserve">Είναι μέλος της </w:t>
      </w:r>
      <w:r>
        <w:rPr>
          <w:rFonts w:eastAsia="Times New Roman"/>
          <w:szCs w:val="24"/>
        </w:rPr>
        <w:t>Κυβερνήσεως και αύριο θα καθίσετε δίπλα του. Νομίζω, λοιπόν, ότι αυτό το ζήτημα θα πρέπει να λυθεί</w:t>
      </w:r>
      <w:r>
        <w:rPr>
          <w:rFonts w:eastAsia="Times New Roman"/>
          <w:szCs w:val="24"/>
        </w:rPr>
        <w:t xml:space="preserve"> άμεσα σήμερα. Τον τρόπο τον ξέρετε εσείς, τον ξέρει ο Πρωθυπουργός. Διότι δεν νομίζω ότι τον ξέρει ο κ. </w:t>
      </w:r>
      <w:proofErr w:type="spellStart"/>
      <w:r>
        <w:rPr>
          <w:rFonts w:eastAsia="Times New Roman"/>
          <w:szCs w:val="24"/>
        </w:rPr>
        <w:t>Πολάκης</w:t>
      </w:r>
      <w:proofErr w:type="spellEnd"/>
      <w:r>
        <w:rPr>
          <w:rFonts w:eastAsia="Times New Roman"/>
          <w:szCs w:val="24"/>
        </w:rPr>
        <w:t xml:space="preserve">. Άρα, έχετε υποχρέωση σήμερα να το πράξετε. </w:t>
      </w:r>
    </w:p>
    <w:p w14:paraId="13C0C444"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Αν διαβάσετε την επίκαιρη ερώτηση που κατατέθηκε από τα μέλη της Κοινοβουλευτικής Ομάδας της Νέας </w:t>
      </w:r>
      <w:r>
        <w:rPr>
          <w:rFonts w:eastAsia="Times New Roman"/>
          <w:szCs w:val="24"/>
        </w:rPr>
        <w:t xml:space="preserve">Δημοκρατίας για τη </w:t>
      </w:r>
      <w:r>
        <w:rPr>
          <w:rFonts w:eastAsia="Times New Roman"/>
          <w:szCs w:val="24"/>
        </w:rPr>
        <w:t>δικαιοσύνη</w:t>
      </w:r>
      <w:r>
        <w:rPr>
          <w:rFonts w:eastAsia="Times New Roman"/>
          <w:szCs w:val="24"/>
        </w:rPr>
        <w:t xml:space="preserve">, βλέπετε πραγματικά για ποιον λόγο κατατέθηκε. Δεν θέλουμε να </w:t>
      </w:r>
      <w:r>
        <w:rPr>
          <w:rFonts w:eastAsia="Times New Roman"/>
          <w:szCs w:val="24"/>
        </w:rPr>
        <w:lastRenderedPageBreak/>
        <w:t xml:space="preserve">δημιουργήσουμε ζητήματα. Δεν πρέπει να ασχολούμαστε με τα ζητήματα της </w:t>
      </w:r>
      <w:r>
        <w:rPr>
          <w:rFonts w:eastAsia="Times New Roman"/>
          <w:szCs w:val="24"/>
        </w:rPr>
        <w:t>δικαιοσύνης</w:t>
      </w:r>
      <w:r>
        <w:rPr>
          <w:rFonts w:eastAsia="Times New Roman"/>
          <w:szCs w:val="24"/>
        </w:rPr>
        <w:t xml:space="preserve">. Όμως, πράγματι μερικά πράγματα έγιναν για πρώτη φορά. </w:t>
      </w:r>
    </w:p>
    <w:p w14:paraId="13C0C445" w14:textId="77777777" w:rsidR="00F43B06" w:rsidRDefault="00440118">
      <w:pPr>
        <w:spacing w:line="600" w:lineRule="auto"/>
        <w:ind w:firstLine="720"/>
        <w:contextualSpacing/>
        <w:jc w:val="both"/>
        <w:rPr>
          <w:rFonts w:eastAsia="Times New Roman"/>
          <w:szCs w:val="24"/>
        </w:rPr>
      </w:pPr>
      <w:r>
        <w:rPr>
          <w:rFonts w:eastAsia="Times New Roman"/>
          <w:szCs w:val="24"/>
        </w:rPr>
        <w:t>Σ’ αυτά, λοιπόν, που αναφ</w:t>
      </w:r>
      <w:r>
        <w:rPr>
          <w:rFonts w:eastAsia="Times New Roman"/>
          <w:szCs w:val="24"/>
        </w:rPr>
        <w:t xml:space="preserve">έρουμε στην επίκαιρη ερώτηση ότι έγιναν για πρώτη φορά και τα οποία αποτελούν πολύ σοβαρούς λόγους για να μας κάνει να ανησυχούμε για τις παρεμβάσεις στον χώρο της </w:t>
      </w:r>
      <w:r>
        <w:rPr>
          <w:rFonts w:eastAsia="Times New Roman"/>
          <w:szCs w:val="24"/>
        </w:rPr>
        <w:t>δικαιοσύνης</w:t>
      </w:r>
      <w:r>
        <w:rPr>
          <w:rFonts w:eastAsia="Times New Roman"/>
          <w:szCs w:val="24"/>
        </w:rPr>
        <w:t>, ήρθε να προστεθεί και η χθεσινή δήλωση και να επιβεβαιώσει, δυστυχώς, το περιεχ</w:t>
      </w:r>
      <w:r>
        <w:rPr>
          <w:rFonts w:eastAsia="Times New Roman"/>
          <w:szCs w:val="24"/>
        </w:rPr>
        <w:t xml:space="preserve">όμενο της επίκαιρης ερώτησής μας. Και τώρα πια η δυνατότητα, η ευθύνη και η αναγκαιότητα είναι σε εσάς, για να πράξετε τα δέοντα. </w:t>
      </w:r>
    </w:p>
    <w:p w14:paraId="13C0C446" w14:textId="77777777" w:rsidR="00F43B06" w:rsidRDefault="00440118">
      <w:pPr>
        <w:spacing w:line="600" w:lineRule="auto"/>
        <w:ind w:firstLine="720"/>
        <w:contextualSpacing/>
        <w:jc w:val="both"/>
        <w:rPr>
          <w:rFonts w:eastAsia="Times New Roman"/>
          <w:szCs w:val="24"/>
        </w:rPr>
      </w:pPr>
      <w:r>
        <w:rPr>
          <w:rFonts w:eastAsia="Times New Roman"/>
          <w:szCs w:val="24"/>
        </w:rPr>
        <w:t>Κύριε Υπουργέ της Δικαιοσύνης, ο δικηγορικός κόσμος κατά βάση, αλλά γενικότερα ο νομικός κόσμος, έχει την αίσθηση ότι είστε μ</w:t>
      </w:r>
      <w:r>
        <w:rPr>
          <w:rFonts w:eastAsia="Times New Roman"/>
          <w:szCs w:val="24"/>
        </w:rPr>
        <w:t xml:space="preserve">εν στο Υπουργείο, αλλά έχετε περισσότερο την ιδιότητα -θα μου επιτρέψετε να πω- του παρατηρητή των γεγονότων και των εξελίξεων. Έχετε αφήσει σε άλλους ρόλους οι οποίοι δεν τους ανήκουν. Όμως, οι ρόλοι αυτοί οδηγούν ουσιαστικά σε παρεμβάσεις στη </w:t>
      </w:r>
      <w:r>
        <w:rPr>
          <w:rFonts w:eastAsia="Times New Roman"/>
          <w:szCs w:val="24"/>
        </w:rPr>
        <w:t>δικαιοσύνη</w:t>
      </w:r>
      <w:r>
        <w:rPr>
          <w:rFonts w:eastAsia="Times New Roman"/>
          <w:szCs w:val="24"/>
        </w:rPr>
        <w:t>.</w:t>
      </w:r>
      <w:r>
        <w:rPr>
          <w:rFonts w:eastAsia="Times New Roman"/>
          <w:szCs w:val="24"/>
        </w:rPr>
        <w:t xml:space="preserve"> </w:t>
      </w:r>
      <w:r>
        <w:rPr>
          <w:rFonts w:eastAsia="Times New Roman"/>
          <w:szCs w:val="24"/>
        </w:rPr>
        <w:lastRenderedPageBreak/>
        <w:t>Ακόμα και οι δηλώσεις του ίδιου του Πρωθυπουργού από το Βήμα της Βουλής, με τις οποίες προαναγγέλλονται διώξεις, είναι θεσμικά ατοπήματα.</w:t>
      </w:r>
    </w:p>
    <w:p w14:paraId="13C0C447" w14:textId="77777777" w:rsidR="00F43B06" w:rsidRDefault="00440118">
      <w:pPr>
        <w:spacing w:line="600" w:lineRule="auto"/>
        <w:ind w:firstLine="720"/>
        <w:contextualSpacing/>
        <w:jc w:val="both"/>
        <w:rPr>
          <w:rFonts w:eastAsia="Times New Roman"/>
          <w:szCs w:val="24"/>
        </w:rPr>
      </w:pPr>
      <w:r>
        <w:rPr>
          <w:rFonts w:eastAsia="Times New Roman"/>
          <w:szCs w:val="24"/>
        </w:rPr>
        <w:t>Έχετε αφήσει τον Αναπληρωτή Υπουργό να παρεμβαίνει σε ζητήματα που δεν θα έπρεπε και δίνετε την εντύπωση ότι απλά παρ</w:t>
      </w:r>
      <w:r>
        <w:rPr>
          <w:rFonts w:eastAsia="Times New Roman"/>
          <w:szCs w:val="24"/>
        </w:rPr>
        <w:t>ατηρείτε τα γεγονότα. Είστε ο αρμόδιος, είστε ο υπεύθυνος και έχετε την υποχρέωση να τελειώσετε όλα αυτά τα ζητήματα τα οποία δημιουργούν ένα πολιτικό πεδίο και ένα πολιτικό πλαίσιο, το οποίο θα επιτρέψει, δυστυχώς, αύριο τη δυνατότητα παρεμβάσεων και τη δ</w:t>
      </w:r>
      <w:r>
        <w:rPr>
          <w:rFonts w:eastAsia="Times New Roman"/>
          <w:szCs w:val="24"/>
        </w:rPr>
        <w:t xml:space="preserve">ημιουργία κλίματος, όπου πλέον ο κάθε δικαστής θα αισθάνεται ανασφαλής και ακάλυπτος. </w:t>
      </w:r>
    </w:p>
    <w:p w14:paraId="13C0C448" w14:textId="77777777" w:rsidR="00F43B06" w:rsidRDefault="00440118">
      <w:pPr>
        <w:spacing w:line="600" w:lineRule="auto"/>
        <w:ind w:firstLine="720"/>
        <w:contextualSpacing/>
        <w:jc w:val="both"/>
        <w:rPr>
          <w:rFonts w:eastAsia="Times New Roman"/>
          <w:szCs w:val="24"/>
        </w:rPr>
      </w:pPr>
      <w:r>
        <w:rPr>
          <w:rFonts w:eastAsia="Times New Roman"/>
          <w:szCs w:val="24"/>
        </w:rPr>
        <w:t>Αυτό, λοιπόν, θα πρέπει σήμερα να το τελειώσετε. Όχι μόνο το γεγονός που συνέβη χθες, αλλά όλα όσα έχουν προηγηθεί με ξεκάθαρες δηλώσεις, με ξεκάθαρες πρωτοβουλίες σας κ</w:t>
      </w:r>
      <w:r>
        <w:rPr>
          <w:rFonts w:eastAsia="Times New Roman"/>
          <w:szCs w:val="24"/>
        </w:rPr>
        <w:t xml:space="preserve">αι με μια ξεκάθαρη στάση, την οποία απαιτεί όχι μόνο ο νομικός κόσμος αλλά όλος ο ελληνικός λαός. </w:t>
      </w:r>
    </w:p>
    <w:p w14:paraId="13C0C449"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13C0C44A" w14:textId="77777777" w:rsidR="00F43B06" w:rsidRDefault="00440118">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3C0C44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κύριε Γεωργαντά.</w:t>
      </w:r>
    </w:p>
    <w:p w14:paraId="13C0C44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Παρακαλώ, κύριε</w:t>
      </w:r>
      <w:r>
        <w:rPr>
          <w:rFonts w:eastAsia="Times New Roman" w:cs="Times New Roman"/>
          <w:szCs w:val="24"/>
        </w:rPr>
        <w:t xml:space="preserve"> </w:t>
      </w:r>
      <w:proofErr w:type="spellStart"/>
      <w:r>
        <w:rPr>
          <w:rFonts w:eastAsia="Times New Roman" w:cs="Times New Roman"/>
          <w:szCs w:val="24"/>
        </w:rPr>
        <w:t>Τραγάκη</w:t>
      </w:r>
      <w:proofErr w:type="spellEnd"/>
      <w:r>
        <w:rPr>
          <w:rFonts w:eastAsia="Times New Roman" w:cs="Times New Roman"/>
          <w:szCs w:val="24"/>
        </w:rPr>
        <w:t>, έχετε τον λόγο. Θα κάνετε χρήση της δευτερολογίας σας;</w:t>
      </w:r>
    </w:p>
    <w:p w14:paraId="13C0C44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Μάλιστα, κύριε Πρόεδρε. Θα κάνω χρήση της δευτερολογίας μου.</w:t>
      </w:r>
    </w:p>
    <w:p w14:paraId="13C0C44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σας ακούμε.</w:t>
      </w:r>
    </w:p>
    <w:p w14:paraId="13C0C44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Κυρίες και κύριοι συνάδελφοι, αν είχαμε</w:t>
      </w:r>
      <w:r>
        <w:rPr>
          <w:rFonts w:eastAsia="Times New Roman" w:cs="Times New Roman"/>
          <w:szCs w:val="24"/>
        </w:rPr>
        <w:t xml:space="preserve"> υποβάλει σαν Νέα Δημοκρατία σήμερα την επίκαιρη ε</w:t>
      </w:r>
      <w:r>
        <w:rPr>
          <w:rFonts w:eastAsia="Times New Roman" w:cs="Times New Roman"/>
          <w:szCs w:val="24"/>
        </w:rPr>
        <w:t>πε</w:t>
      </w:r>
      <w:r>
        <w:rPr>
          <w:rFonts w:eastAsia="Times New Roman" w:cs="Times New Roman"/>
          <w:szCs w:val="24"/>
        </w:rPr>
        <w:t xml:space="preserve">ρώτησή μας, ασφαλώς και δεν θα ήταν αυτό το κείμενο. Το κείμενο αυτό θα είχε περιβληθεί και με αυτά τα οποία συνέβησαν εχθές, μετά τις δηλώσεις του Αναπληρωτή Υπουργού Υγείας του κ. </w:t>
      </w:r>
      <w:proofErr w:type="spellStart"/>
      <w:r>
        <w:rPr>
          <w:rFonts w:eastAsia="Times New Roman" w:cs="Times New Roman"/>
          <w:szCs w:val="24"/>
        </w:rPr>
        <w:t>Πολάκη</w:t>
      </w:r>
      <w:proofErr w:type="spellEnd"/>
      <w:r>
        <w:rPr>
          <w:rFonts w:eastAsia="Times New Roman" w:cs="Times New Roman"/>
          <w:szCs w:val="24"/>
        </w:rPr>
        <w:t>.</w:t>
      </w:r>
    </w:p>
    <w:p w14:paraId="13C0C45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Δεν θα τις </w:t>
      </w:r>
      <w:r>
        <w:rPr>
          <w:rFonts w:eastAsia="Times New Roman" w:cs="Times New Roman"/>
          <w:szCs w:val="24"/>
        </w:rPr>
        <w:t xml:space="preserve">επαναλάβω αλλά θα ήθελα να σας ρωτήσω ευθέως, κύριε Υπουργέ, διότι το πήγατε γύρω-γύρω. Αυτά που είπατε για τους Έλληνες δικαστές στη συντριπτική τους πλειοψηφία τα έχουμε πει και στην Επιτροπή Θεσμών και Διαφάνειας. Θα σας διαβάσω τι ακριβώς είχα πει εγώ </w:t>
      </w:r>
      <w:r>
        <w:rPr>
          <w:rFonts w:eastAsia="Times New Roman" w:cs="Times New Roman"/>
          <w:szCs w:val="24"/>
        </w:rPr>
        <w:t xml:space="preserve">τότε και το είχατε και εσείς επικροτήσει: «Θα πρέπει οι Έλληνες δικαστές, που στη συντριπτική τους πλειοψηφία ασκούν το </w:t>
      </w:r>
      <w:r>
        <w:rPr>
          <w:rFonts w:eastAsia="Times New Roman" w:cs="Times New Roman"/>
          <w:szCs w:val="24"/>
        </w:rPr>
        <w:lastRenderedPageBreak/>
        <w:t>λειτούργημά τους με ακεραιότητα και σοβαρότητα, έχοντας πλήρη συναίσθηση των καθηκόντων τους, να αισθάνονται ασφαλείς, μακριά από εξωγεν</w:t>
      </w:r>
      <w:r>
        <w:rPr>
          <w:rFonts w:eastAsia="Times New Roman" w:cs="Times New Roman"/>
          <w:szCs w:val="24"/>
        </w:rPr>
        <w:t>είς παράγοντες και πιέσεις, από οπουδήποτε και αν προέρχονται.»</w:t>
      </w:r>
    </w:p>
    <w:p w14:paraId="13C0C45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Ευθέως, αν καταδικάζετε τις δηλώσεις του κ. </w:t>
      </w:r>
      <w:proofErr w:type="spellStart"/>
      <w:r>
        <w:rPr>
          <w:rFonts w:eastAsia="Times New Roman" w:cs="Times New Roman"/>
          <w:szCs w:val="24"/>
        </w:rPr>
        <w:t>Πολάκη</w:t>
      </w:r>
      <w:proofErr w:type="spellEnd"/>
      <w:r>
        <w:rPr>
          <w:rFonts w:eastAsia="Times New Roman" w:cs="Times New Roman"/>
          <w:szCs w:val="24"/>
        </w:rPr>
        <w:t>, δεν έχετε θέση στην ίδια Κυβέρνηση. Εκτός του ότι η ευθύνη της Κυβέρνησης είναι συλλογική και η συλλογική ευθύνη της Κυβέρνησης αντανακλάται</w:t>
      </w:r>
      <w:r>
        <w:rPr>
          <w:rFonts w:eastAsia="Times New Roman" w:cs="Times New Roman"/>
          <w:szCs w:val="24"/>
        </w:rPr>
        <w:t xml:space="preserve"> πρώτα στον Πρόεδρο της Κυβέρνησης, στον Πρωθυπουργό.</w:t>
      </w:r>
    </w:p>
    <w:p w14:paraId="13C0C45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Ρωτάμε ευθέως τον κ. Τσίπρα: Μπορεί να υπάρξει από σήμερα Κυβέρνηση ΣΥΡΙΖΑ, με Αναπληρωτή Υπουργό Υγείας τον κ. </w:t>
      </w:r>
      <w:proofErr w:type="spellStart"/>
      <w:r>
        <w:rPr>
          <w:rFonts w:eastAsia="Times New Roman" w:cs="Times New Roman"/>
          <w:szCs w:val="24"/>
        </w:rPr>
        <w:t>Πολάκη</w:t>
      </w:r>
      <w:proofErr w:type="spellEnd"/>
      <w:r>
        <w:rPr>
          <w:rFonts w:eastAsia="Times New Roman" w:cs="Times New Roman"/>
          <w:szCs w:val="24"/>
        </w:rPr>
        <w:t xml:space="preserve">; </w:t>
      </w:r>
    </w:p>
    <w:p w14:paraId="13C0C45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Ως αρμόδιος Υπουργός -λυπάμαι που το λέω, ξέρετε ότι και στην </w:t>
      </w:r>
      <w:r>
        <w:rPr>
          <w:rFonts w:eastAsia="Times New Roman" w:cs="Times New Roman"/>
          <w:szCs w:val="24"/>
        </w:rPr>
        <w:t xml:space="preserve">επιτροπή </w:t>
      </w:r>
      <w:r>
        <w:rPr>
          <w:rFonts w:eastAsia="Times New Roman" w:cs="Times New Roman"/>
          <w:szCs w:val="24"/>
        </w:rPr>
        <w:t>έχω δεόντω</w:t>
      </w:r>
      <w:r>
        <w:rPr>
          <w:rFonts w:eastAsia="Times New Roman" w:cs="Times New Roman"/>
          <w:szCs w:val="24"/>
        </w:rPr>
        <w:t xml:space="preserve">ς πει για την αξιοπρέπειά σας και για το επιστημονικό σας κύρος- έχετε άχαρο ρόλο σήμερα να υπερασπιστείτε αυτή την επιλογή του Πρωθυπουργού. Διότι ο κ. </w:t>
      </w:r>
      <w:proofErr w:type="spellStart"/>
      <w:r>
        <w:rPr>
          <w:rFonts w:eastAsia="Times New Roman" w:cs="Times New Roman"/>
          <w:szCs w:val="24"/>
        </w:rPr>
        <w:t>Πολάκης</w:t>
      </w:r>
      <w:proofErr w:type="spellEnd"/>
      <w:r>
        <w:rPr>
          <w:rFonts w:eastAsia="Times New Roman" w:cs="Times New Roman"/>
          <w:szCs w:val="24"/>
        </w:rPr>
        <w:t xml:space="preserve"> είναι επιλογή του Πρωθυπουργού.</w:t>
      </w:r>
    </w:p>
    <w:p w14:paraId="13C0C45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που είπε ο κ. </w:t>
      </w:r>
      <w:proofErr w:type="spellStart"/>
      <w:r>
        <w:rPr>
          <w:rFonts w:eastAsia="Times New Roman" w:cs="Times New Roman"/>
          <w:szCs w:val="24"/>
        </w:rPr>
        <w:t>Πολάκης</w:t>
      </w:r>
      <w:proofErr w:type="spellEnd"/>
      <w:r>
        <w:rPr>
          <w:rFonts w:eastAsia="Times New Roman" w:cs="Times New Roman"/>
          <w:szCs w:val="24"/>
        </w:rPr>
        <w:t xml:space="preserve"> δημιουργούν ένα τεράστιο θέμα στη </w:t>
      </w:r>
      <w:r>
        <w:rPr>
          <w:rFonts w:eastAsia="Times New Roman" w:cs="Times New Roman"/>
          <w:szCs w:val="24"/>
        </w:rPr>
        <w:t>δι</w:t>
      </w:r>
      <w:r>
        <w:rPr>
          <w:rFonts w:eastAsia="Times New Roman" w:cs="Times New Roman"/>
          <w:szCs w:val="24"/>
        </w:rPr>
        <w:t>καιοσύνη</w:t>
      </w:r>
      <w:r>
        <w:rPr>
          <w:rFonts w:eastAsia="Times New Roman" w:cs="Times New Roman"/>
          <w:szCs w:val="24"/>
        </w:rPr>
        <w:t>, πολύ μεγαλύτερο θέμα από αυτό το οποίο εμείς αναφέρουμε στην επίκαιρη επερώτησή μας, καταγγέλλοντας και τον απόντα σήμερα, που έπρεπε να είναι εδώ, τον Αναπληρωτή Υπουργό σας, τον εξωκοινοβουλευτικό, τον κ. Παπαγγελόπουλο. Διότι και ο κ. Παπαγγελ</w:t>
      </w:r>
      <w:r>
        <w:rPr>
          <w:rFonts w:eastAsia="Times New Roman" w:cs="Times New Roman"/>
          <w:szCs w:val="24"/>
        </w:rPr>
        <w:t xml:space="preserve">όπουλος τι άλλο έκανε; Παρέμβαση στη </w:t>
      </w:r>
      <w:r>
        <w:rPr>
          <w:rFonts w:eastAsia="Times New Roman" w:cs="Times New Roman"/>
          <w:szCs w:val="24"/>
        </w:rPr>
        <w:t xml:space="preserve">δικαιοσύνη </w:t>
      </w:r>
      <w:r>
        <w:rPr>
          <w:rFonts w:eastAsia="Times New Roman" w:cs="Times New Roman"/>
          <w:szCs w:val="24"/>
        </w:rPr>
        <w:t xml:space="preserve">έκανε, ομολογημένη παρέμβαση στη </w:t>
      </w:r>
      <w:r>
        <w:rPr>
          <w:rFonts w:eastAsia="Times New Roman" w:cs="Times New Roman"/>
          <w:szCs w:val="24"/>
        </w:rPr>
        <w:t>δικαιοσύνη</w:t>
      </w:r>
      <w:r>
        <w:rPr>
          <w:rFonts w:eastAsia="Times New Roman" w:cs="Times New Roman"/>
          <w:szCs w:val="24"/>
        </w:rPr>
        <w:t xml:space="preserve">. Διότι στην Επιτροπή Θεσμών και Διαφάνειας ο κ. Παπαγγελόπουλος ομολόγησε όλα όσα καταγγέλθηκαν από την Εισαγγελέα Εφετών, την κ. </w:t>
      </w:r>
      <w:proofErr w:type="spellStart"/>
      <w:r>
        <w:rPr>
          <w:rFonts w:eastAsia="Times New Roman" w:cs="Times New Roman"/>
          <w:szCs w:val="24"/>
        </w:rPr>
        <w:t>Τσατάνη</w:t>
      </w:r>
      <w:proofErr w:type="spellEnd"/>
      <w:r>
        <w:rPr>
          <w:rFonts w:eastAsia="Times New Roman" w:cs="Times New Roman"/>
          <w:szCs w:val="24"/>
        </w:rPr>
        <w:t xml:space="preserve">. Τα ομολόγησε. Και του το </w:t>
      </w:r>
      <w:r>
        <w:rPr>
          <w:rFonts w:eastAsia="Times New Roman" w:cs="Times New Roman"/>
          <w:szCs w:val="24"/>
        </w:rPr>
        <w:t>είπα εγώ προχθές στην Επιτροπή Θεσμών και Διαφάνειας: «Εσείς το ομολογείτε αυτό;». Μου είπε: «Είναι άποψή σας, εγώ δεν ομολόγησα κάτι τέτοιο». Άρα, έχετε άχαρο ρόλο να υπερασπιστείτε και τα δύο αυτά πρόσωπα.</w:t>
      </w:r>
    </w:p>
    <w:p w14:paraId="13C0C45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Προχωρώντας παραπέρα, θα μιλήσω λίγο για τη μη </w:t>
      </w:r>
      <w:r>
        <w:rPr>
          <w:rFonts w:eastAsia="Times New Roman" w:cs="Times New Roman"/>
          <w:szCs w:val="24"/>
        </w:rPr>
        <w:t xml:space="preserve">απονομή δικαιοσύνης. Αναφερθήκατε σε νούμερα για τα οποία θα λάβετε γνώση. Επειδή ασχολήθηκα λίγο με αυτό το θέμα -δεν έχω την ειδικότητα, ξέρετε τι ειδικότητα έχω- έμαθα ότι υπάρχουν τριακόσιες δεκαεπτά χιλιάδες εκκρεμείς υποθέσεις αυτή </w:t>
      </w:r>
      <w:r>
        <w:rPr>
          <w:rFonts w:eastAsia="Times New Roman" w:cs="Times New Roman"/>
          <w:szCs w:val="24"/>
        </w:rPr>
        <w:lastRenderedPageBreak/>
        <w:t>την περίοδο, ότι α</w:t>
      </w:r>
      <w:r>
        <w:rPr>
          <w:rFonts w:eastAsia="Times New Roman" w:cs="Times New Roman"/>
          <w:szCs w:val="24"/>
        </w:rPr>
        <w:t xml:space="preserve">υτή την περίοδο στο Εφετείο Αθηνών ορίζονται υποθέσεις για το 2018 και πολλές από αυτές είναι κακουργηματικού </w:t>
      </w:r>
      <w:proofErr w:type="spellStart"/>
      <w:r>
        <w:rPr>
          <w:rFonts w:eastAsia="Times New Roman" w:cs="Times New Roman"/>
          <w:szCs w:val="24"/>
        </w:rPr>
        <w:t>χαρακτήρος</w:t>
      </w:r>
      <w:proofErr w:type="spellEnd"/>
      <w:r>
        <w:rPr>
          <w:rFonts w:eastAsia="Times New Roman" w:cs="Times New Roman"/>
          <w:szCs w:val="24"/>
        </w:rPr>
        <w:t xml:space="preserve"> και τείνουν σε παραγραφή. Πότε θα λυθεί αυτό το θέμα;</w:t>
      </w:r>
    </w:p>
    <w:p w14:paraId="13C0C45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Πήρα στοιχεία και από το Ειρηνοδικείο. Στο Ειρηνοδικείο, που αυτή τη στιγμή τα πε</w:t>
      </w:r>
      <w:r>
        <w:rPr>
          <w:rFonts w:eastAsia="Times New Roman" w:cs="Times New Roman"/>
          <w:szCs w:val="24"/>
        </w:rPr>
        <w:t>ρισσότερα αιτήματα είναι για την υπαγωγή στον νόμο Κατσέλη, ορίζονται για το 2028. Διότι είπατε ότι θα φέρετε στοιχεία. Όλα αυτά τα προβλήματα που δημιουργούνται έχουν επιπτώσεις στην εθνική οικονομία, έχουν επιπτώσεις στον χρόνο και στο χρήμα των πολιτών.</w:t>
      </w:r>
      <w:r>
        <w:rPr>
          <w:rFonts w:eastAsia="Times New Roman" w:cs="Times New Roman"/>
          <w:szCs w:val="24"/>
        </w:rPr>
        <w:t xml:space="preserve"> Πρέπει να λυθούν, επιτέλους.</w:t>
      </w:r>
    </w:p>
    <w:p w14:paraId="13C0C45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Όταν με ρώτησε ο κ. Παπαγγελόπουλος: «Τι να κάνω με τους δικηγόρους; Να τους επιστρατεύσω;», του είπα: «Όχι, να τους λύσετε τα προβλήματά τους, στο μέρος που μπορείτε να τα λύσετε». Όχι, όπως πράγματι και ο κ. Βορίδης είπε, το</w:t>
      </w:r>
      <w:r>
        <w:rPr>
          <w:rFonts w:eastAsia="Times New Roman" w:cs="Times New Roman"/>
          <w:szCs w:val="24"/>
        </w:rPr>
        <w:t xml:space="preserve"> 65% με 70% των εισοδημάτων τους να πηγαίνει σε φορολογικές υποχρεώσεις και σε εισφορές στα ταμεία τους. Αντιλαμβάνεστε, λοιπόν, ότι υπάρχει ένα τεράστιο πρόβλημα</w:t>
      </w:r>
      <w:r>
        <w:rPr>
          <w:rFonts w:eastAsia="Times New Roman" w:cs="Times New Roman"/>
          <w:szCs w:val="24"/>
        </w:rPr>
        <w:t>,</w:t>
      </w:r>
      <w:r>
        <w:rPr>
          <w:rFonts w:eastAsia="Times New Roman" w:cs="Times New Roman"/>
          <w:szCs w:val="24"/>
        </w:rPr>
        <w:t xml:space="preserve"> το οποίο πρέπει να λυθεί.</w:t>
      </w:r>
    </w:p>
    <w:p w14:paraId="13C0C45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Το κυριότερο, όμως, θέμα το οποίο εγώ θα ήθελα να θίξω είναι ότι υ</w:t>
      </w:r>
      <w:r>
        <w:rPr>
          <w:rFonts w:eastAsia="Times New Roman" w:cs="Times New Roman"/>
          <w:szCs w:val="24"/>
        </w:rPr>
        <w:t>πάρχουν νομοθετικές παρεμβάσεις</w:t>
      </w:r>
      <w:r>
        <w:rPr>
          <w:rFonts w:eastAsia="Times New Roman" w:cs="Times New Roman"/>
          <w:szCs w:val="24"/>
        </w:rPr>
        <w:t>,</w:t>
      </w:r>
      <w:r>
        <w:rPr>
          <w:rFonts w:eastAsia="Times New Roman" w:cs="Times New Roman"/>
          <w:szCs w:val="24"/>
        </w:rPr>
        <w:t xml:space="preserve"> οι οποίες προϊδεάζουν αποτελέσματα δικαστικών υποθέσεων. Θα το πω ευθέως. Αναφέρομαι και στο άρθρο 106 του πολυνομοσχεδίου, αναφέρομαι όμως και στο άρθρο 68. Διότι με αυτές τις νομοθετικές παρεμβάσεις</w:t>
      </w:r>
      <w:r>
        <w:rPr>
          <w:rFonts w:eastAsia="Times New Roman" w:cs="Times New Roman"/>
          <w:szCs w:val="24"/>
        </w:rPr>
        <w:t xml:space="preserve">, που </w:t>
      </w:r>
      <w:r>
        <w:rPr>
          <w:rFonts w:eastAsia="Times New Roman" w:cs="Times New Roman"/>
          <w:szCs w:val="24"/>
        </w:rPr>
        <w:t>έγιναν, υπήρξε με</w:t>
      </w:r>
      <w:r>
        <w:rPr>
          <w:rFonts w:eastAsia="Times New Roman" w:cs="Times New Roman"/>
          <w:szCs w:val="24"/>
        </w:rPr>
        <w:t>τά από μία συγκεκριμένη νομοθετική παρέμβαση απόφαση δικαστηρίου</w:t>
      </w:r>
      <w:r>
        <w:rPr>
          <w:rFonts w:eastAsia="Times New Roman" w:cs="Times New Roman"/>
          <w:szCs w:val="24"/>
        </w:rPr>
        <w:t>,</w:t>
      </w:r>
      <w:r>
        <w:rPr>
          <w:rFonts w:eastAsia="Times New Roman" w:cs="Times New Roman"/>
          <w:szCs w:val="24"/>
        </w:rPr>
        <w:t xml:space="preserve"> η οποία δικαίωνε τη νομοθετική παρέμβαση. Αν αυτό δεν είναι έμμεση παρέμβαση στη </w:t>
      </w:r>
      <w:r>
        <w:rPr>
          <w:rFonts w:eastAsia="Times New Roman" w:cs="Times New Roman"/>
          <w:szCs w:val="24"/>
        </w:rPr>
        <w:t>δικαιοσύνη</w:t>
      </w:r>
      <w:r>
        <w:rPr>
          <w:rFonts w:eastAsia="Times New Roman" w:cs="Times New Roman"/>
          <w:szCs w:val="24"/>
        </w:rPr>
        <w:t>, τότε τι άλλο είναι;</w:t>
      </w:r>
    </w:p>
    <w:p w14:paraId="13C0C459"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Αντιλαμβάνεστε, λοιπόν, ότι υπάρχουν τεράστια προβλήματα. Εγώ δεν θα πω κάτι </w:t>
      </w:r>
      <w:r>
        <w:rPr>
          <w:rFonts w:eastAsia="Times New Roman"/>
          <w:szCs w:val="24"/>
        </w:rPr>
        <w:t>για την ποιότητα της απονομής της δικαιοσύνης, επειδή κατά σύμπτωση ακροώμεθα υποψηφίους τώρα στη Διάσκεψη των Προέδρων για τις προαγωγές των ανωτάτων δικαστικών. Βέβαια, εδώ υπήρξε μία απάντηση από τον κ. Παπαγγελόπουλο ότι έκανε βουτιά και παρέλειψε σαρά</w:t>
      </w:r>
      <w:r>
        <w:rPr>
          <w:rFonts w:eastAsia="Times New Roman"/>
          <w:szCs w:val="24"/>
        </w:rPr>
        <w:t xml:space="preserve">ντα επτά. Είπε «Μα, κρίνονταν δεκατέσσερις θέσεις. Εσείς είχατε κάνει μία βουτιά και παραλείψατε δέκα. Άρα, εγώ μπορούσα να παραλείψω </w:t>
      </w:r>
      <w:proofErr w:type="spellStart"/>
      <w:r>
        <w:rPr>
          <w:rFonts w:eastAsia="Times New Roman"/>
          <w:szCs w:val="24"/>
        </w:rPr>
        <w:t>εκατόν</w:t>
      </w:r>
      <w:proofErr w:type="spellEnd"/>
      <w:r>
        <w:rPr>
          <w:rFonts w:eastAsia="Times New Roman"/>
          <w:szCs w:val="24"/>
        </w:rPr>
        <w:t xml:space="preserve"> πενήντα». </w:t>
      </w:r>
    </w:p>
    <w:p w14:paraId="13C0C45A"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 χρόνου ομιλίας του κυρίου Βουλευτή)</w:t>
      </w:r>
    </w:p>
    <w:p w14:paraId="13C0C45B" w14:textId="77777777" w:rsidR="00F43B06" w:rsidRDefault="00440118">
      <w:pPr>
        <w:spacing w:line="600" w:lineRule="auto"/>
        <w:ind w:firstLine="720"/>
        <w:contextualSpacing/>
        <w:jc w:val="both"/>
        <w:rPr>
          <w:rFonts w:eastAsia="Times New Roman"/>
          <w:szCs w:val="24"/>
        </w:rPr>
      </w:pPr>
      <w:r>
        <w:rPr>
          <w:rFonts w:eastAsia="Times New Roman"/>
          <w:szCs w:val="24"/>
        </w:rPr>
        <w:t>Μισό λεπτό, κύριε Πρ</w:t>
      </w:r>
      <w:r>
        <w:rPr>
          <w:rFonts w:eastAsia="Times New Roman"/>
          <w:szCs w:val="24"/>
        </w:rPr>
        <w:t>όεδρε.</w:t>
      </w:r>
    </w:p>
    <w:p w14:paraId="13C0C45C"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Αναφέρεται, βέβαια, σε κάτι που συνέβη πριν από είκοσι χρόνια. Έδειξε τη νοοτροπία του και το τι σκέφτεστε να κάνετε και για τις επικείμενες προαγωγές των δικαστικών, όταν ο κ. Αθανασίου, όπως πολύ σωστά είπε, αλλά και ο κ. </w:t>
      </w:r>
      <w:proofErr w:type="spellStart"/>
      <w:r>
        <w:rPr>
          <w:rFonts w:eastAsia="Times New Roman"/>
          <w:szCs w:val="24"/>
        </w:rPr>
        <w:t>Δένδιας</w:t>
      </w:r>
      <w:proofErr w:type="spellEnd"/>
      <w:r>
        <w:rPr>
          <w:rFonts w:eastAsia="Times New Roman"/>
          <w:szCs w:val="24"/>
        </w:rPr>
        <w:t>, με θρησκευτική ε</w:t>
      </w:r>
      <w:r>
        <w:rPr>
          <w:rFonts w:eastAsia="Times New Roman"/>
          <w:szCs w:val="24"/>
        </w:rPr>
        <w:t xml:space="preserve">υλάβεια δεν μπήκαν στη διαδικασία να παρακάμψουν τις επετηρίδες. Θα πείτε, είναι σωστό; Βεβαίως. Οι επετηρίδες πρέπει να τηρούνται όπου πρέπει να τηρούνται και όχι να λέει και να υπονοεί ότι μπορεί να γίνει και βουτιά </w:t>
      </w:r>
      <w:proofErr w:type="spellStart"/>
      <w:r>
        <w:rPr>
          <w:rFonts w:eastAsia="Times New Roman"/>
          <w:szCs w:val="24"/>
        </w:rPr>
        <w:t>εκατόν</w:t>
      </w:r>
      <w:proofErr w:type="spellEnd"/>
      <w:r>
        <w:rPr>
          <w:rFonts w:eastAsia="Times New Roman"/>
          <w:szCs w:val="24"/>
        </w:rPr>
        <w:t xml:space="preserve"> πενήντα. Λέει «Το ένα προς δέκα</w:t>
      </w:r>
      <w:r>
        <w:rPr>
          <w:rFonts w:eastAsia="Times New Roman"/>
          <w:szCs w:val="24"/>
        </w:rPr>
        <w:t xml:space="preserve"> μού δίνει το δικαίωμα να κάνω </w:t>
      </w:r>
      <w:proofErr w:type="spellStart"/>
      <w:r>
        <w:rPr>
          <w:rFonts w:eastAsia="Times New Roman"/>
          <w:szCs w:val="24"/>
        </w:rPr>
        <w:t>εκατόν</w:t>
      </w:r>
      <w:proofErr w:type="spellEnd"/>
      <w:r>
        <w:rPr>
          <w:rFonts w:eastAsia="Times New Roman"/>
          <w:szCs w:val="24"/>
        </w:rPr>
        <w:t xml:space="preserve"> πενήντα αλλαγές». </w:t>
      </w:r>
    </w:p>
    <w:p w14:paraId="13C0C45D"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Αυτά είναι πράγματα τα οποία </w:t>
      </w:r>
      <w:proofErr w:type="spellStart"/>
      <w:r>
        <w:rPr>
          <w:rFonts w:eastAsia="Times New Roman"/>
          <w:szCs w:val="24"/>
        </w:rPr>
        <w:t>ελέχθησαν</w:t>
      </w:r>
      <w:proofErr w:type="spellEnd"/>
      <w:r>
        <w:rPr>
          <w:rFonts w:eastAsia="Times New Roman"/>
          <w:szCs w:val="24"/>
        </w:rPr>
        <w:t xml:space="preserve"> στην Επιτροπή Θεσμών και Διαφάνειας. Θα μας δοθεί η ευκαιρία στην </w:t>
      </w:r>
      <w:r>
        <w:rPr>
          <w:rFonts w:eastAsia="Times New Roman"/>
          <w:szCs w:val="24"/>
        </w:rPr>
        <w:t xml:space="preserve">επιτροπή </w:t>
      </w:r>
      <w:r>
        <w:rPr>
          <w:rFonts w:eastAsia="Times New Roman"/>
          <w:szCs w:val="24"/>
        </w:rPr>
        <w:t>να ακροαστούμε την Εισαγγελέα Εφετών κ</w:t>
      </w:r>
      <w:r>
        <w:rPr>
          <w:rFonts w:eastAsia="Times New Roman"/>
          <w:szCs w:val="24"/>
        </w:rPr>
        <w:t>.</w:t>
      </w:r>
      <w:r>
        <w:rPr>
          <w:rFonts w:eastAsia="Times New Roman"/>
          <w:szCs w:val="24"/>
        </w:rPr>
        <w:t xml:space="preserve"> </w:t>
      </w:r>
      <w:proofErr w:type="spellStart"/>
      <w:r>
        <w:rPr>
          <w:rFonts w:eastAsia="Times New Roman"/>
          <w:szCs w:val="24"/>
        </w:rPr>
        <w:t>Τσατάνη</w:t>
      </w:r>
      <w:proofErr w:type="spellEnd"/>
      <w:r>
        <w:rPr>
          <w:rFonts w:eastAsia="Times New Roman"/>
          <w:szCs w:val="24"/>
        </w:rPr>
        <w:t>, η οποία έκανε τη μηνυτήρια αναφορά ε</w:t>
      </w:r>
      <w:r>
        <w:rPr>
          <w:rFonts w:eastAsia="Times New Roman"/>
          <w:szCs w:val="24"/>
        </w:rPr>
        <w:t>ναντίον του κ. Παπαγγελόπουλου και εκεί θα πούμε πολύ περισσότερα.</w:t>
      </w:r>
    </w:p>
    <w:p w14:paraId="13C0C45E" w14:textId="77777777" w:rsidR="00F43B06" w:rsidRDefault="00440118">
      <w:pPr>
        <w:spacing w:line="600" w:lineRule="auto"/>
        <w:ind w:firstLine="720"/>
        <w:contextualSpacing/>
        <w:jc w:val="both"/>
        <w:rPr>
          <w:rFonts w:eastAsia="Times New Roman"/>
          <w:szCs w:val="24"/>
        </w:rPr>
      </w:pPr>
      <w:r>
        <w:rPr>
          <w:rFonts w:eastAsia="Times New Roman"/>
          <w:szCs w:val="24"/>
        </w:rPr>
        <w:t>Ευχαριστώ πολύ.</w:t>
      </w:r>
    </w:p>
    <w:p w14:paraId="13C0C45F" w14:textId="77777777" w:rsidR="00F43B06" w:rsidRDefault="00440118">
      <w:pPr>
        <w:spacing w:line="600" w:lineRule="auto"/>
        <w:ind w:firstLine="720"/>
        <w:contextualSpacing/>
        <w:jc w:val="center"/>
        <w:rPr>
          <w:rFonts w:eastAsia="Times New Roman"/>
          <w:szCs w:val="24"/>
        </w:rPr>
      </w:pPr>
      <w:r>
        <w:rPr>
          <w:rFonts w:eastAsia="Times New Roman" w:cs="Times New Roman"/>
          <w:szCs w:val="28"/>
        </w:rPr>
        <w:lastRenderedPageBreak/>
        <w:t>(Χειροκροτήματα από την πτέρυγα της Νέας Δημοκρατίας)</w:t>
      </w:r>
      <w:r>
        <w:rPr>
          <w:rFonts w:eastAsia="Times New Roman"/>
          <w:szCs w:val="24"/>
        </w:rPr>
        <w:t xml:space="preserve"> </w:t>
      </w:r>
    </w:p>
    <w:p w14:paraId="13C0C460"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Ευχαριστούμε πολύ, κύριε </w:t>
      </w:r>
      <w:proofErr w:type="spellStart"/>
      <w:r>
        <w:rPr>
          <w:rFonts w:eastAsia="Times New Roman"/>
          <w:szCs w:val="24"/>
        </w:rPr>
        <w:t>Τραγάκη</w:t>
      </w:r>
      <w:proofErr w:type="spellEnd"/>
      <w:r>
        <w:rPr>
          <w:rFonts w:eastAsia="Times New Roman"/>
          <w:szCs w:val="24"/>
        </w:rPr>
        <w:t>.</w:t>
      </w:r>
    </w:p>
    <w:p w14:paraId="13C0C461" w14:textId="77777777" w:rsidR="00F43B06" w:rsidRDefault="00440118">
      <w:pPr>
        <w:spacing w:line="600" w:lineRule="auto"/>
        <w:ind w:firstLine="720"/>
        <w:contextualSpacing/>
        <w:jc w:val="both"/>
        <w:rPr>
          <w:rFonts w:eastAsia="Times New Roman"/>
          <w:b/>
          <w:szCs w:val="24"/>
        </w:rPr>
      </w:pPr>
      <w:r>
        <w:rPr>
          <w:rFonts w:eastAsia="Times New Roman"/>
          <w:szCs w:val="24"/>
        </w:rPr>
        <w:t xml:space="preserve">Τον λόγο έχει </w:t>
      </w:r>
      <w:r>
        <w:rPr>
          <w:rFonts w:eastAsia="Times New Roman"/>
          <w:szCs w:val="24"/>
        </w:rPr>
        <w:t xml:space="preserve">τώρα </w:t>
      </w:r>
      <w:r>
        <w:rPr>
          <w:rFonts w:eastAsia="Times New Roman"/>
          <w:szCs w:val="24"/>
        </w:rPr>
        <w:t>η κ</w:t>
      </w:r>
      <w:r>
        <w:rPr>
          <w:rFonts w:eastAsia="Times New Roman"/>
          <w:szCs w:val="24"/>
        </w:rPr>
        <w:t>.</w:t>
      </w:r>
      <w:r>
        <w:rPr>
          <w:rFonts w:eastAsia="Times New Roman"/>
          <w:szCs w:val="24"/>
        </w:rPr>
        <w:t xml:space="preserve"> Παπακώστα.</w:t>
      </w:r>
      <w:r>
        <w:rPr>
          <w:rFonts w:eastAsia="Times New Roman"/>
          <w:b/>
          <w:szCs w:val="24"/>
        </w:rPr>
        <w:t xml:space="preserve"> </w:t>
      </w:r>
    </w:p>
    <w:p w14:paraId="13C0C462" w14:textId="77777777" w:rsidR="00F43B06" w:rsidRDefault="00440118">
      <w:pPr>
        <w:spacing w:line="600" w:lineRule="auto"/>
        <w:ind w:firstLine="720"/>
        <w:contextualSpacing/>
        <w:jc w:val="both"/>
        <w:rPr>
          <w:rFonts w:eastAsia="Times New Roman"/>
          <w:szCs w:val="28"/>
        </w:rPr>
      </w:pPr>
      <w:r>
        <w:rPr>
          <w:rFonts w:eastAsia="Times New Roman"/>
          <w:b/>
          <w:szCs w:val="24"/>
        </w:rPr>
        <w:t xml:space="preserve">ΑΙΚΑΤΕΡΙΝΗ ΠΑΠΑΚΩΣΤΑ-ΣΙΔΗΡΟΠΟΥΛΟΥ: </w:t>
      </w:r>
      <w:r>
        <w:rPr>
          <w:rFonts w:eastAsia="Times New Roman"/>
          <w:szCs w:val="24"/>
        </w:rPr>
        <w:t xml:space="preserve">Ευχαριστώ πολύ, </w:t>
      </w:r>
      <w:r>
        <w:rPr>
          <w:rFonts w:eastAsia="Times New Roman"/>
          <w:szCs w:val="28"/>
        </w:rPr>
        <w:t>κύριε Πρόεδρε.</w:t>
      </w:r>
    </w:p>
    <w:p w14:paraId="13C0C463"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Παπακώστα, θα κάνετε χρήση της δευτερολογίας σας;</w:t>
      </w:r>
    </w:p>
    <w:p w14:paraId="13C0C464"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Ναι, βεβαίως, κύριε Πρόεδρε. Ευχαριστώ πολύ.</w:t>
      </w:r>
    </w:p>
    <w:p w14:paraId="13C0C465" w14:textId="77777777" w:rsidR="00F43B06" w:rsidRDefault="00440118">
      <w:pPr>
        <w:spacing w:line="600" w:lineRule="auto"/>
        <w:ind w:firstLine="720"/>
        <w:contextualSpacing/>
        <w:jc w:val="both"/>
        <w:rPr>
          <w:rFonts w:eastAsia="Times New Roman"/>
          <w:szCs w:val="24"/>
        </w:rPr>
      </w:pPr>
      <w:r>
        <w:rPr>
          <w:rFonts w:eastAsia="Times New Roman"/>
          <w:szCs w:val="24"/>
        </w:rPr>
        <w:t>Αγαπητοί συνάδελφο</w:t>
      </w:r>
      <w:r>
        <w:rPr>
          <w:rFonts w:eastAsia="Times New Roman"/>
          <w:szCs w:val="24"/>
        </w:rPr>
        <w:t>ι, συζητούμε σήμερα μία επίκαιρη επερώτηση της Νέας Δημοκρατίας, η οποία πλέον δεν είναι επίκαιρη, διότι κατατέθηκε στις 26 Μαΐου 2016 και συζητείται σήμερα. Αντιλαμβάνεστε, λοιπόν, ότι παύει να είναι επίκαιρη. Πλην όμως, αυτή η επίκαιρη επερώτηση συζητείτ</w:t>
      </w:r>
      <w:r>
        <w:rPr>
          <w:rFonts w:eastAsia="Times New Roman"/>
          <w:szCs w:val="24"/>
        </w:rPr>
        <w:t xml:space="preserve">αι κάτω από το βάρος </w:t>
      </w:r>
      <w:r>
        <w:rPr>
          <w:rFonts w:eastAsia="Times New Roman"/>
          <w:szCs w:val="24"/>
        </w:rPr>
        <w:lastRenderedPageBreak/>
        <w:t xml:space="preserve">της </w:t>
      </w:r>
      <w:r>
        <w:rPr>
          <w:rFonts w:eastAsia="Times New Roman"/>
          <w:szCs w:val="24"/>
        </w:rPr>
        <w:t xml:space="preserve">δολοφονίας </w:t>
      </w:r>
      <w:r>
        <w:rPr>
          <w:rFonts w:eastAsia="Times New Roman"/>
          <w:szCs w:val="24"/>
        </w:rPr>
        <w:t>της Βρετανίδας Βουλευτού, η οποία δολοφονήθηκε για τις ιδέες της και, όπως αντιλαμβάνεστε, αυτή η συζήτηση διεξάγεται κάτω από τη σκιά του τυφλού φανατισμού</w:t>
      </w:r>
      <w:r>
        <w:rPr>
          <w:rFonts w:eastAsia="Times New Roman"/>
          <w:szCs w:val="24"/>
        </w:rPr>
        <w:t>,</w:t>
      </w:r>
      <w:r>
        <w:rPr>
          <w:rFonts w:eastAsia="Times New Roman"/>
          <w:szCs w:val="24"/>
        </w:rPr>
        <w:t xml:space="preserve"> που φαίνεται να καλπάζει στις δημοκρατίες της Ευρώπης, δυστυχώ</w:t>
      </w:r>
      <w:r>
        <w:rPr>
          <w:rFonts w:eastAsia="Times New Roman"/>
          <w:szCs w:val="24"/>
        </w:rPr>
        <w:t>ς.</w:t>
      </w:r>
    </w:p>
    <w:p w14:paraId="13C0C466" w14:textId="77777777" w:rsidR="00F43B06" w:rsidRDefault="00440118">
      <w:pPr>
        <w:spacing w:line="600" w:lineRule="auto"/>
        <w:ind w:firstLine="720"/>
        <w:contextualSpacing/>
        <w:jc w:val="both"/>
        <w:rPr>
          <w:rFonts w:eastAsia="Times New Roman"/>
          <w:szCs w:val="24"/>
        </w:rPr>
      </w:pPr>
      <w:r>
        <w:rPr>
          <w:rFonts w:eastAsia="Times New Roman"/>
          <w:szCs w:val="24"/>
        </w:rPr>
        <w:t>Σήμερα το πρωί, οι δικαστές της χώρας ζητούν από τον Πρόεδρο της Δημοκρατίας, διότι τον θεωρούν εγγυητή του πολιτεύματος, και όχι από τον Πρωθυπουργό –εκεί υπάρχει το σπέρμα της αμφιβολίας, αγαπητοί συνάδελφοι, όσον αφορά τον Υπουργό του- να παρέμβει, γ</w:t>
      </w:r>
      <w:r>
        <w:rPr>
          <w:rFonts w:eastAsia="Times New Roman"/>
          <w:szCs w:val="24"/>
        </w:rPr>
        <w:t xml:space="preserve">ια να αποκατασταθεί μία θεσμική εκτροπή. Σε ένα τέτοιο κλίμα </w:t>
      </w:r>
      <w:proofErr w:type="spellStart"/>
      <w:r>
        <w:rPr>
          <w:rFonts w:eastAsia="Times New Roman"/>
          <w:szCs w:val="24"/>
        </w:rPr>
        <w:t>συνετελέσθη</w:t>
      </w:r>
      <w:proofErr w:type="spellEnd"/>
      <w:r>
        <w:rPr>
          <w:rFonts w:eastAsia="Times New Roman"/>
          <w:szCs w:val="24"/>
        </w:rPr>
        <w:t xml:space="preserve"> αυτή η θεσμική εκτροπή πόλωσης, τυφλού φανατισμού, διχασμού και εδώ και αλλού. </w:t>
      </w:r>
    </w:p>
    <w:p w14:paraId="13C0C467" w14:textId="77777777" w:rsidR="00F43B06" w:rsidRDefault="00440118">
      <w:pPr>
        <w:spacing w:line="600" w:lineRule="auto"/>
        <w:ind w:firstLine="720"/>
        <w:contextualSpacing/>
        <w:jc w:val="both"/>
        <w:rPr>
          <w:rFonts w:eastAsia="Times New Roman"/>
          <w:szCs w:val="24"/>
        </w:rPr>
      </w:pPr>
      <w:r>
        <w:rPr>
          <w:rFonts w:eastAsia="Times New Roman"/>
          <w:szCs w:val="24"/>
        </w:rPr>
        <w:t>Βεβαίως, διερωτώμεθα αν οι δικαστές ζητούν από τον Πρόεδρο της Δημοκρατίας να παρέμβει, γιατί τον θεωρο</w:t>
      </w:r>
      <w:r>
        <w:rPr>
          <w:rFonts w:eastAsia="Times New Roman"/>
          <w:szCs w:val="24"/>
        </w:rPr>
        <w:t xml:space="preserve">ύν ασφαλώς εγγυητή του πολιτεύματος ή γιατί δεν εμπιστεύονται –είπα και προηγουμένως για το σπέρμα της αμφιβολίας- τον Πρωθυπουργό της χώρας ότι θα απομακρύνει τον Υπουργό του, ο οποίος με επικίνδυνο </w:t>
      </w:r>
      <w:proofErr w:type="spellStart"/>
      <w:r>
        <w:rPr>
          <w:rFonts w:eastAsia="Times New Roman"/>
          <w:szCs w:val="24"/>
        </w:rPr>
        <w:t>εξωθεσμικό</w:t>
      </w:r>
      <w:proofErr w:type="spellEnd"/>
      <w:r>
        <w:rPr>
          <w:rFonts w:eastAsia="Times New Roman"/>
          <w:szCs w:val="24"/>
        </w:rPr>
        <w:t xml:space="preserve"> τρόπο συνετέλεσε στο να δημιουργηθεί μία ακόμ</w:t>
      </w:r>
      <w:r>
        <w:rPr>
          <w:rFonts w:eastAsia="Times New Roman"/>
          <w:szCs w:val="24"/>
        </w:rPr>
        <w:t xml:space="preserve">α βαρύτερη ατμόσφαιρα στη </w:t>
      </w:r>
      <w:r>
        <w:rPr>
          <w:rFonts w:eastAsia="Times New Roman"/>
          <w:szCs w:val="24"/>
        </w:rPr>
        <w:lastRenderedPageBreak/>
        <w:t>χώρα, ακόμα μεγαλύτερη απ’ αυτήν που κυριαρχεί στις δημοκρατίες της Ευρώπης μετά τη δολοφονία της Βρετανίδας Βουλευτού;</w:t>
      </w:r>
    </w:p>
    <w:p w14:paraId="13C0C468"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Σας λέω, λοιπόν, </w:t>
      </w:r>
      <w:r>
        <w:rPr>
          <w:rFonts w:eastAsia="Times New Roman"/>
          <w:szCs w:val="28"/>
        </w:rPr>
        <w:t xml:space="preserve">κύριε Υπουργέ, </w:t>
      </w:r>
      <w:r>
        <w:rPr>
          <w:rFonts w:eastAsia="Times New Roman"/>
          <w:szCs w:val="24"/>
        </w:rPr>
        <w:t>ότι θα πρέπει να διαβιβάσετε, ως αρμόδιος Υπουργός, το αίτημα της Νέας Δημοκρα</w:t>
      </w:r>
      <w:r>
        <w:rPr>
          <w:rFonts w:eastAsia="Times New Roman"/>
          <w:szCs w:val="24"/>
        </w:rPr>
        <w:t xml:space="preserve">τίας ως Αξιωματικής Αντιπολίτευσης, η οποία είναι ουσιαστικός και θεμελιώδης θεσμικός πυλώνας της δημοκρατίας, να </w:t>
      </w:r>
      <w:proofErr w:type="spellStart"/>
      <w:r>
        <w:rPr>
          <w:rFonts w:eastAsia="Times New Roman"/>
          <w:szCs w:val="24"/>
        </w:rPr>
        <w:t>παραιτήσει</w:t>
      </w:r>
      <w:proofErr w:type="spellEnd"/>
      <w:r>
        <w:rPr>
          <w:rFonts w:eastAsia="Times New Roman"/>
          <w:szCs w:val="24"/>
        </w:rPr>
        <w:t xml:space="preserve">, εάν εκείνος δεν το αντιλαμβάνεται, τον Υπουργό εκείνον ο οποίος </w:t>
      </w:r>
      <w:proofErr w:type="spellStart"/>
      <w:r>
        <w:rPr>
          <w:rFonts w:eastAsia="Times New Roman"/>
          <w:szCs w:val="24"/>
        </w:rPr>
        <w:t>προσέβαλε</w:t>
      </w:r>
      <w:proofErr w:type="spellEnd"/>
      <w:r>
        <w:rPr>
          <w:rFonts w:eastAsia="Times New Roman"/>
          <w:szCs w:val="24"/>
        </w:rPr>
        <w:t xml:space="preserve"> με </w:t>
      </w:r>
      <w:proofErr w:type="spellStart"/>
      <w:r>
        <w:rPr>
          <w:rFonts w:eastAsia="Times New Roman"/>
          <w:szCs w:val="24"/>
        </w:rPr>
        <w:t>εξωθεσμικό</w:t>
      </w:r>
      <w:proofErr w:type="spellEnd"/>
      <w:r>
        <w:rPr>
          <w:rFonts w:eastAsia="Times New Roman"/>
          <w:szCs w:val="24"/>
        </w:rPr>
        <w:t xml:space="preserve"> τρόπο τη Δικαιοσύνη. Και εσείς προηγουμένω</w:t>
      </w:r>
      <w:r>
        <w:rPr>
          <w:rFonts w:eastAsia="Times New Roman"/>
          <w:szCs w:val="24"/>
        </w:rPr>
        <w:t>ς προσπαθήσατε να πείτε –ψελλίζοντας, κατά τη γνώμη μου, πλην όμως πήρατε τις αποστάσεις σας- «</w:t>
      </w:r>
      <w:proofErr w:type="spellStart"/>
      <w:r>
        <w:rPr>
          <w:rFonts w:eastAsia="Times New Roman"/>
          <w:szCs w:val="24"/>
        </w:rPr>
        <w:t>Σεβόμεθα</w:t>
      </w:r>
      <w:proofErr w:type="spellEnd"/>
      <w:r>
        <w:rPr>
          <w:rFonts w:eastAsia="Times New Roman"/>
          <w:szCs w:val="24"/>
        </w:rPr>
        <w:t xml:space="preserve"> τη </w:t>
      </w:r>
      <w:r>
        <w:rPr>
          <w:rFonts w:eastAsia="Times New Roman"/>
          <w:szCs w:val="24"/>
        </w:rPr>
        <w:t>δικαιοσύνη</w:t>
      </w:r>
      <w:r>
        <w:rPr>
          <w:rFonts w:eastAsia="Times New Roman"/>
          <w:szCs w:val="24"/>
        </w:rPr>
        <w:t xml:space="preserve">, </w:t>
      </w:r>
      <w:proofErr w:type="spellStart"/>
      <w:r>
        <w:rPr>
          <w:rFonts w:eastAsia="Times New Roman"/>
          <w:szCs w:val="24"/>
        </w:rPr>
        <w:t>εμπιστευόμεθα</w:t>
      </w:r>
      <w:proofErr w:type="spellEnd"/>
      <w:r>
        <w:rPr>
          <w:rFonts w:eastAsia="Times New Roman"/>
          <w:szCs w:val="24"/>
        </w:rPr>
        <w:t xml:space="preserve"> τη </w:t>
      </w:r>
      <w:r>
        <w:rPr>
          <w:rFonts w:eastAsia="Times New Roman"/>
          <w:szCs w:val="24"/>
        </w:rPr>
        <w:t xml:space="preserve">δικαιοσύνη </w:t>
      </w:r>
      <w:r>
        <w:rPr>
          <w:rFonts w:eastAsia="Times New Roman"/>
          <w:szCs w:val="24"/>
        </w:rPr>
        <w:t xml:space="preserve">και </w:t>
      </w:r>
      <w:proofErr w:type="spellStart"/>
      <w:r>
        <w:rPr>
          <w:rFonts w:eastAsia="Times New Roman"/>
          <w:szCs w:val="24"/>
        </w:rPr>
        <w:t>υπερασπιζόμεθα</w:t>
      </w:r>
      <w:proofErr w:type="spellEnd"/>
      <w:r>
        <w:rPr>
          <w:rFonts w:eastAsia="Times New Roman"/>
          <w:szCs w:val="24"/>
        </w:rPr>
        <w:t xml:space="preserve"> τη </w:t>
      </w:r>
      <w:r>
        <w:rPr>
          <w:rFonts w:eastAsia="Times New Roman"/>
          <w:szCs w:val="24"/>
        </w:rPr>
        <w:t>δικαιοσύνη</w:t>
      </w:r>
      <w:r>
        <w:rPr>
          <w:rFonts w:eastAsia="Times New Roman"/>
          <w:szCs w:val="24"/>
        </w:rPr>
        <w:t>»</w:t>
      </w:r>
      <w:r>
        <w:rPr>
          <w:rFonts w:eastAsia="Times New Roman"/>
          <w:szCs w:val="24"/>
        </w:rPr>
        <w:t>,</w:t>
      </w:r>
      <w:r>
        <w:rPr>
          <w:rFonts w:eastAsia="Times New Roman"/>
          <w:szCs w:val="24"/>
        </w:rPr>
        <w:t xml:space="preserve"> ως καθ’ ύλην αρμόδιος Υπουργός.</w:t>
      </w:r>
    </w:p>
    <w:p w14:paraId="13C0C469" w14:textId="77777777" w:rsidR="00F43B06" w:rsidRDefault="00440118">
      <w:pPr>
        <w:spacing w:line="600" w:lineRule="auto"/>
        <w:ind w:firstLine="720"/>
        <w:contextualSpacing/>
        <w:jc w:val="both"/>
        <w:rPr>
          <w:rFonts w:eastAsia="Times New Roman"/>
          <w:szCs w:val="24"/>
        </w:rPr>
      </w:pPr>
      <w:r>
        <w:rPr>
          <w:rFonts w:eastAsia="Times New Roman"/>
          <w:szCs w:val="24"/>
        </w:rPr>
        <w:t>Το αίτημα της Αξιωματικής Αντιπολίτευσης π</w:t>
      </w:r>
      <w:r>
        <w:rPr>
          <w:rFonts w:eastAsia="Times New Roman"/>
          <w:szCs w:val="24"/>
        </w:rPr>
        <w:t xml:space="preserve">ρος τον κύριο Πρωθυπουργό είναι να κάνει το καθήκον του, διότι προφανώς οι Έλληνες δικαστές δεν εμπιστεύονται την κρίση του, ότι εν πάση </w:t>
      </w:r>
      <w:proofErr w:type="spellStart"/>
      <w:r>
        <w:rPr>
          <w:rFonts w:eastAsia="Times New Roman"/>
          <w:szCs w:val="24"/>
        </w:rPr>
        <w:t>περιπτώσει</w:t>
      </w:r>
      <w:proofErr w:type="spellEnd"/>
      <w:r>
        <w:rPr>
          <w:rFonts w:eastAsia="Times New Roman"/>
          <w:szCs w:val="24"/>
        </w:rPr>
        <w:t xml:space="preserve"> θα τον απομακρύνει, αν και θεωρώ ότι αυτό θα έπρεπε ήδη να έχει συμβεί μέχρι τούτη την ώρα. </w:t>
      </w:r>
    </w:p>
    <w:p w14:paraId="13C0C46A" w14:textId="77777777" w:rsidR="00F43B06" w:rsidRDefault="00440118">
      <w:pPr>
        <w:spacing w:line="600" w:lineRule="auto"/>
        <w:ind w:firstLine="720"/>
        <w:contextualSpacing/>
        <w:jc w:val="both"/>
        <w:rPr>
          <w:rFonts w:eastAsia="Times New Roman"/>
          <w:szCs w:val="24"/>
        </w:rPr>
      </w:pPr>
      <w:r>
        <w:rPr>
          <w:rFonts w:eastAsia="Times New Roman"/>
          <w:szCs w:val="28"/>
        </w:rPr>
        <w:lastRenderedPageBreak/>
        <w:t xml:space="preserve">Κύριε Υπουργέ, </w:t>
      </w:r>
      <w:r>
        <w:rPr>
          <w:rFonts w:eastAsia="Times New Roman"/>
          <w:szCs w:val="24"/>
        </w:rPr>
        <w:t>δεν είναι προσωπικό το ζήτημα. Δεν με ενδιαφέρει το όνομα του Υπουργού. Δεν είναι προσωπικά. Είναι θεσμικά τα αιτήματα που θέτουμε. Είναι εξόχως πολιτικά τα ζητήματα</w:t>
      </w:r>
      <w:r>
        <w:rPr>
          <w:rFonts w:eastAsia="Times New Roman"/>
          <w:szCs w:val="24"/>
        </w:rPr>
        <w:t>,</w:t>
      </w:r>
      <w:r>
        <w:rPr>
          <w:rFonts w:eastAsia="Times New Roman"/>
          <w:szCs w:val="24"/>
        </w:rPr>
        <w:t xml:space="preserve"> τα οποία θέτουμε και είναι εξόχως πολιτικό το αίτημα της Νέας Δημοκρατίας προς τον κύριο </w:t>
      </w:r>
      <w:r>
        <w:rPr>
          <w:rFonts w:eastAsia="Times New Roman"/>
          <w:szCs w:val="24"/>
        </w:rPr>
        <w:t>Πρωθυπουργό της χώρας. Να το διαβιβάσετε. Να διαβιβαστεί δι’ υμών στον Πρόεδρο της Κυβέρνησής σας.</w:t>
      </w:r>
    </w:p>
    <w:p w14:paraId="13C0C46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Τώρα, αναρωτιέται η Κυβέρνηση γιατί –λέει- την </w:t>
      </w:r>
      <w:proofErr w:type="spellStart"/>
      <w:r>
        <w:rPr>
          <w:rFonts w:eastAsia="Times New Roman" w:cs="Times New Roman"/>
          <w:szCs w:val="24"/>
        </w:rPr>
        <w:t>μεμφόμεθα</w:t>
      </w:r>
      <w:proofErr w:type="spellEnd"/>
      <w:r>
        <w:rPr>
          <w:rFonts w:eastAsia="Times New Roman" w:cs="Times New Roman"/>
          <w:szCs w:val="24"/>
        </w:rPr>
        <w:t xml:space="preserve">, και ιδιαίτερα στο θέμα δικαιοσύνης, δια της επίκαιρης επερωτήσεως. Ο </w:t>
      </w:r>
      <w:proofErr w:type="spellStart"/>
      <w:r>
        <w:rPr>
          <w:rFonts w:eastAsia="Times New Roman" w:cs="Times New Roman"/>
          <w:szCs w:val="24"/>
        </w:rPr>
        <w:t>Μπρεχτ</w:t>
      </w:r>
      <w:proofErr w:type="spellEnd"/>
      <w:r>
        <w:rPr>
          <w:rFonts w:eastAsia="Times New Roman" w:cs="Times New Roman"/>
          <w:szCs w:val="24"/>
        </w:rPr>
        <w:t xml:space="preserve"> απαντάει σε αυτό. </w:t>
      </w:r>
    </w:p>
    <w:p w14:paraId="13C0C46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Αν δ</w:t>
      </w:r>
      <w:r>
        <w:rPr>
          <w:rFonts w:eastAsia="Times New Roman" w:cs="Times New Roman"/>
          <w:szCs w:val="24"/>
        </w:rPr>
        <w:t xml:space="preserve">εν καταλαβαίνετε, κύριε Υπουργέ, η αρχή της αμφιβολίας, την οποία επικαλείται ο </w:t>
      </w:r>
      <w:proofErr w:type="spellStart"/>
      <w:r>
        <w:rPr>
          <w:rFonts w:eastAsia="Times New Roman" w:cs="Times New Roman"/>
          <w:szCs w:val="24"/>
        </w:rPr>
        <w:t>Μπρεχτ</w:t>
      </w:r>
      <w:proofErr w:type="spellEnd"/>
      <w:r>
        <w:rPr>
          <w:rFonts w:eastAsia="Times New Roman" w:cs="Times New Roman"/>
          <w:szCs w:val="24"/>
        </w:rPr>
        <w:t xml:space="preserve"> και την οποία ονομάζει ως «ευλογημένη», ενέχεται ακριβώς στην επίκαιρη επερώτηση της Νέας Δημοκρατίας, και θα έπρεπε να είναι καλοδεχούμενη. Διότι θα σας πω αυτό που έλε</w:t>
      </w:r>
      <w:r>
        <w:rPr>
          <w:rFonts w:eastAsia="Times New Roman" w:cs="Times New Roman"/>
          <w:szCs w:val="24"/>
        </w:rPr>
        <w:t xml:space="preserve">γε ο </w:t>
      </w:r>
      <w:proofErr w:type="spellStart"/>
      <w:r>
        <w:rPr>
          <w:rFonts w:eastAsia="Times New Roman" w:cs="Times New Roman"/>
          <w:szCs w:val="24"/>
        </w:rPr>
        <w:t>Μπρεχτ</w:t>
      </w:r>
      <w:proofErr w:type="spellEnd"/>
      <w:r>
        <w:rPr>
          <w:rFonts w:eastAsia="Times New Roman" w:cs="Times New Roman"/>
          <w:szCs w:val="24"/>
        </w:rPr>
        <w:t xml:space="preserve"> με δυο στίχους: «Ευλογημένη να ’ναι η αμφιβολία! Σας συμβουλεύω να τιμάτε εκείνον» -άρα εμάς- «που τον λόγο σας εξετάζει σαν κάλπικη μονέδα!», το οποίο υιοθετώ απολύτως και σας το απευθύνω σήμερα. Σας εξετάζουμε, λοιπόν, και θέλουμε απαντήσεις.</w:t>
      </w:r>
      <w:r>
        <w:rPr>
          <w:rFonts w:eastAsia="Times New Roman" w:cs="Times New Roman"/>
          <w:szCs w:val="24"/>
        </w:rPr>
        <w:t xml:space="preserve"> </w:t>
      </w:r>
    </w:p>
    <w:p w14:paraId="13C0C46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Ακούστε, λοιπόν, εγώ θα φύγω από το κείμενο, διότι σας είπα ότι παύει πλέον να είναι επίκαιρο. Επίκαιρα, όμως, είναι τα θέματα τα οποία διαπραγματεύεται το κείμενο της επίκαιρης επερώτησης. </w:t>
      </w:r>
    </w:p>
    <w:p w14:paraId="13C0C46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Για πείτε μου, τι έχετε να απαντήστε, κύριε Υπουργέ, που είστε </w:t>
      </w:r>
      <w:r>
        <w:rPr>
          <w:rFonts w:eastAsia="Times New Roman" w:cs="Times New Roman"/>
          <w:szCs w:val="24"/>
        </w:rPr>
        <w:t>καθ’ ύλην αρμόδιος, για τα στοιχεία της Παγκόσμιας Τράπεζας, της Ευρωπαϊκής Επιτροπής, του ΟΟΣΑ, οι οποίες κατατάσσουν τη χώρα μας στην τελευταία θέση για την εκδίκαση όλων των υποθέσεων και κατατάσσει το δικαστικό μας σύστημα ως το τέταρτο πιο αργό στον κ</w:t>
      </w:r>
      <w:r>
        <w:rPr>
          <w:rFonts w:eastAsia="Times New Roman" w:cs="Times New Roman"/>
          <w:szCs w:val="24"/>
        </w:rPr>
        <w:t>όσμο μετά την Γουινέα-</w:t>
      </w:r>
      <w:proofErr w:type="spellStart"/>
      <w:r>
        <w:rPr>
          <w:rFonts w:eastAsia="Times New Roman" w:cs="Times New Roman"/>
          <w:szCs w:val="24"/>
        </w:rPr>
        <w:t>Μπισάου</w:t>
      </w:r>
      <w:proofErr w:type="spellEnd"/>
      <w:r>
        <w:rPr>
          <w:rFonts w:eastAsia="Times New Roman" w:cs="Times New Roman"/>
          <w:szCs w:val="24"/>
        </w:rPr>
        <w:t xml:space="preserve">, το Σουρινάμ και το Αφγανιστάν; Τι έχετε να πείτε; </w:t>
      </w:r>
    </w:p>
    <w:p w14:paraId="13C0C46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Τι έχετε να πείτε</w:t>
      </w:r>
      <w:r>
        <w:rPr>
          <w:rFonts w:eastAsia="Times New Roman" w:cs="Times New Roman"/>
          <w:szCs w:val="24"/>
        </w:rPr>
        <w:t>,</w:t>
      </w:r>
      <w:r>
        <w:rPr>
          <w:rFonts w:eastAsia="Times New Roman" w:cs="Times New Roman"/>
          <w:szCs w:val="24"/>
        </w:rPr>
        <w:t xml:space="preserve"> που στον κατάλογο των εκατό ογδόντα εννέα χωρών η χώρα μας, η Ελλάδα, είναι στην εκατοστή τριακοστή δεύτερη θέση στην απονομή δικαιοσύνης;</w:t>
      </w:r>
    </w:p>
    <w:p w14:paraId="13C0C47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κτυπάει το κουδούνι λήξεως του χρόνου ομιλίας της κυρίας Βουλευτού)</w:t>
      </w:r>
    </w:p>
    <w:p w14:paraId="13C0C47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Δώστε μου ένα λεπτό, κύριε Πρόεδρε.</w:t>
      </w:r>
    </w:p>
    <w:p w14:paraId="13C0C47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έχετε να πείτε για το κόστος των καθυστερήσεων στην απονομή δικαιοσύνης, η οποία κατατάσσει τη χώρας μας στην τέταρτη χειρότερη θέση μεταξύ των χωρών-μελών του ΟΟΣΑ; </w:t>
      </w:r>
    </w:p>
    <w:p w14:paraId="13C0C47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τι έχετε να μας πείτε για το ότι απαιτείται κατά μέσο όρο για την επίλυση των </w:t>
      </w:r>
      <w:r>
        <w:rPr>
          <w:rFonts w:eastAsia="Times New Roman" w:cs="Times New Roman"/>
          <w:szCs w:val="24"/>
        </w:rPr>
        <w:t xml:space="preserve">διοικητικών διαφορών ένα χρονικό όριο χιλίων πεντακοσίων ημερών, δηλαδή παραπάνω από τέσσερα χρόνια; </w:t>
      </w:r>
    </w:p>
    <w:p w14:paraId="13C0C47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Τι έχετε να πείτε -γιατί είναι κυβερνητική επιλογή</w:t>
      </w:r>
      <w:r>
        <w:rPr>
          <w:rFonts w:eastAsia="Times New Roman" w:cs="Times New Roman"/>
          <w:szCs w:val="24"/>
        </w:rPr>
        <w:t>-</w:t>
      </w:r>
      <w:r>
        <w:rPr>
          <w:rFonts w:eastAsia="Times New Roman" w:cs="Times New Roman"/>
          <w:szCs w:val="24"/>
        </w:rPr>
        <w:t xml:space="preserve"> κύριε Υπουργέ</w:t>
      </w:r>
      <w:r>
        <w:rPr>
          <w:rFonts w:eastAsia="Times New Roman" w:cs="Times New Roman"/>
          <w:szCs w:val="24"/>
        </w:rPr>
        <w:t>;</w:t>
      </w:r>
      <w:r>
        <w:rPr>
          <w:rFonts w:eastAsia="Times New Roman" w:cs="Times New Roman"/>
          <w:szCs w:val="24"/>
        </w:rPr>
        <w:t xml:space="preserve"> Σε αυτά να δώσετε απαντήσεις- για την αλλαγή του ασφαλιστικού συστήματος, το οποίο έπλη</w:t>
      </w:r>
      <w:r>
        <w:rPr>
          <w:rFonts w:eastAsia="Times New Roman" w:cs="Times New Roman"/>
          <w:szCs w:val="24"/>
        </w:rPr>
        <w:t xml:space="preserve">ξε τους δικηγόρους της χώρας και ασφαλιστικά και φορολογικά; </w:t>
      </w:r>
    </w:p>
    <w:p w14:paraId="13C0C47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Πρέπει να σας πω ότι η θέση των δικηγόρων θα δικαιωθεί, διότι πάρα πολύ απλά</w:t>
      </w:r>
      <w:r>
        <w:rPr>
          <w:rFonts w:eastAsia="Times New Roman" w:cs="Times New Roman"/>
          <w:szCs w:val="24"/>
        </w:rPr>
        <w:t>,</w:t>
      </w:r>
      <w:r>
        <w:rPr>
          <w:rFonts w:eastAsia="Times New Roman" w:cs="Times New Roman"/>
          <w:szCs w:val="24"/>
        </w:rPr>
        <w:t xml:space="preserve"> η αντισυνταγματικότητα των ρυθμίσεων του ασφαλιστικού επιβεβαιώθηκε και από την επιστημονική έκθεση της </w:t>
      </w:r>
      <w:r>
        <w:rPr>
          <w:rFonts w:eastAsia="Times New Roman" w:cs="Times New Roman"/>
          <w:szCs w:val="24"/>
        </w:rPr>
        <w:t xml:space="preserve">επιτροπής </w:t>
      </w:r>
      <w:r>
        <w:rPr>
          <w:rFonts w:eastAsia="Times New Roman" w:cs="Times New Roman"/>
          <w:szCs w:val="24"/>
        </w:rPr>
        <w:t>τη</w:t>
      </w:r>
      <w:r>
        <w:rPr>
          <w:rFonts w:eastAsia="Times New Roman" w:cs="Times New Roman"/>
          <w:szCs w:val="24"/>
        </w:rPr>
        <w:t>ς Βουλής, η οποία το λέει πεντακάθαρα. Τι έχετε να πείτε γι’ αυτό;</w:t>
      </w:r>
    </w:p>
    <w:p w14:paraId="13C0C47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Ευχαριστώ για την ανοχή.</w:t>
      </w:r>
    </w:p>
    <w:p w14:paraId="13C0C47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Πείτε μου</w:t>
      </w:r>
      <w:r>
        <w:rPr>
          <w:rFonts w:eastAsia="Times New Roman" w:cs="Times New Roman"/>
          <w:szCs w:val="24"/>
        </w:rPr>
        <w:t>,</w:t>
      </w:r>
      <w:r>
        <w:rPr>
          <w:rFonts w:eastAsia="Times New Roman" w:cs="Times New Roman"/>
          <w:szCs w:val="24"/>
        </w:rPr>
        <w:t xml:space="preserve"> σας παρακαλώ και τι απαντάτε για το γεγονός ότι θα χρειαστούν από επτά έως δέκα χρόνια για να επανέλθουν οι κανονικοί για την ελ</w:t>
      </w:r>
      <w:r>
        <w:rPr>
          <w:rFonts w:eastAsia="Times New Roman" w:cs="Times New Roman"/>
          <w:szCs w:val="24"/>
        </w:rPr>
        <w:t>ληνική δικαιοσύνη ρυθμοί</w:t>
      </w:r>
      <w:r>
        <w:rPr>
          <w:rFonts w:eastAsia="Times New Roman" w:cs="Times New Roman"/>
          <w:szCs w:val="24"/>
        </w:rPr>
        <w:t>;</w:t>
      </w:r>
      <w:r>
        <w:rPr>
          <w:rFonts w:eastAsia="Times New Roman" w:cs="Times New Roman"/>
          <w:szCs w:val="24"/>
        </w:rPr>
        <w:t xml:space="preserve"> Υποθέσεις που έχουν ενταχθεί στον νόμο Κατσέλη, πολίτες που αγωνιούν, εκδικάζονται ακόμα και πέρα από το 2030. Εκκρεμούν οι μεγάλες δίκες που διαρκούν πολλούς μήνες, όπως είναι η δίκη της Χρυσής Αυγής, η υπόθεση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η υ</w:t>
      </w:r>
      <w:r>
        <w:rPr>
          <w:rFonts w:eastAsia="Times New Roman" w:cs="Times New Roman"/>
          <w:szCs w:val="24"/>
        </w:rPr>
        <w:t xml:space="preserve">πόθεση του </w:t>
      </w:r>
      <w:proofErr w:type="spellStart"/>
      <w:r>
        <w:rPr>
          <w:rFonts w:eastAsia="Times New Roman" w:cs="Times New Roman"/>
          <w:szCs w:val="24"/>
        </w:rPr>
        <w:t>Βατοπεδίου</w:t>
      </w:r>
      <w:proofErr w:type="spellEnd"/>
      <w:r>
        <w:rPr>
          <w:rFonts w:eastAsia="Times New Roman" w:cs="Times New Roman"/>
          <w:szCs w:val="24"/>
        </w:rPr>
        <w:t xml:space="preserve">, η υπόθεση των εξοπλιστικών προγραμμάτων και δεκάδες άλλες. </w:t>
      </w:r>
    </w:p>
    <w:p w14:paraId="13C0C47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της κυρίας Βουλευτού)</w:t>
      </w:r>
    </w:p>
    <w:p w14:paraId="13C0C47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Κλείνω με αυτό, κύριε Πρόεδρε.</w:t>
      </w:r>
    </w:p>
    <w:p w14:paraId="13C0C47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Δεν δικάζονται, κύριε Υπουργέ, φορολογικές </w:t>
      </w:r>
      <w:r>
        <w:rPr>
          <w:rFonts w:eastAsia="Times New Roman" w:cs="Times New Roman"/>
          <w:szCs w:val="24"/>
        </w:rPr>
        <w:t>υποθέσεις</w:t>
      </w:r>
      <w:r>
        <w:rPr>
          <w:rFonts w:eastAsia="Times New Roman" w:cs="Times New Roman"/>
          <w:szCs w:val="24"/>
        </w:rPr>
        <w:t>,</w:t>
      </w:r>
      <w:r>
        <w:rPr>
          <w:rFonts w:eastAsia="Times New Roman" w:cs="Times New Roman"/>
          <w:szCs w:val="24"/>
        </w:rPr>
        <w:t xml:space="preserve"> από τις οποίες χάνει το ελληνικό κράτος τεράστια έσοδα.</w:t>
      </w:r>
    </w:p>
    <w:p w14:paraId="13C0C47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ο Δικηγορικός Σύλλογος Αθηνών, ο μεγαλύτερος της χώρας, υπολογίζει πως οι απώλειες των εισφορών -επειδή άκουσα την απάντησή σας, δεν απαντήσατε στον συνάδελφο της συγκυβέρνησης, τον</w:t>
      </w:r>
      <w:r>
        <w:rPr>
          <w:rFonts w:eastAsia="Times New Roman" w:cs="Times New Roman"/>
          <w:szCs w:val="24"/>
        </w:rPr>
        <w:t xml:space="preserve"> κ. Καμμένο, είπατε «δεν μπορώ να σας πω ποιες είναι οι απώλειες»-, σε σχέση με πέρυσι, είναι ανώτερες του ενός εκατομμυρίου ευρώ.</w:t>
      </w:r>
    </w:p>
    <w:p w14:paraId="13C0C47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 κυρία Παπακώστα.</w:t>
      </w:r>
    </w:p>
    <w:p w14:paraId="13C0C47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Κλείνοντας, κ</w:t>
      </w:r>
      <w:r>
        <w:rPr>
          <w:rFonts w:eastAsia="Times New Roman" w:cs="Times New Roman"/>
          <w:szCs w:val="24"/>
        </w:rPr>
        <w:t>ύριε Υπουργέ, πρέπει να σας πω ότι εάν δεν δώσετε σε αυτά απαντήσεις, σημαίνει ότι δεν είστε απλά παρατηρητής, αλλά είστε περιπατητής από το Υπουργείο σας, και λυπούμ</w:t>
      </w:r>
      <w:r>
        <w:rPr>
          <w:rFonts w:eastAsia="Times New Roman" w:cs="Times New Roman"/>
          <w:szCs w:val="24"/>
        </w:rPr>
        <w:t>αι</w:t>
      </w:r>
      <w:r>
        <w:rPr>
          <w:rFonts w:eastAsia="Times New Roman" w:cs="Times New Roman"/>
          <w:szCs w:val="24"/>
        </w:rPr>
        <w:t xml:space="preserve"> που το λέω. Και οφείλετε απαντήσεις στον ελληνικό λαό, διότι σας κρίνει, σας αξιολογεί </w:t>
      </w:r>
      <w:r>
        <w:rPr>
          <w:rFonts w:eastAsia="Times New Roman" w:cs="Times New Roman"/>
          <w:szCs w:val="24"/>
        </w:rPr>
        <w:t>διά της Αξιωματικής Αντιπολιτεύσεως και διά του αντιπολιτευτικού μας λόγου.</w:t>
      </w:r>
    </w:p>
    <w:p w14:paraId="13C0C47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olor w:val="000000"/>
          <w:szCs w:val="24"/>
        </w:rPr>
        <w:t>ευχαριστώ, κύριε Πρόεδρε.</w:t>
      </w:r>
      <w:r>
        <w:rPr>
          <w:rFonts w:eastAsia="Times New Roman" w:cs="Times New Roman"/>
          <w:szCs w:val="24"/>
        </w:rPr>
        <w:t xml:space="preserve"> </w:t>
      </w:r>
    </w:p>
    <w:p w14:paraId="13C0C47F" w14:textId="77777777" w:rsidR="00F43B06" w:rsidRDefault="00440118">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3C0C480" w14:textId="77777777" w:rsidR="00F43B06" w:rsidRDefault="00440118">
      <w:pPr>
        <w:spacing w:line="600" w:lineRule="auto"/>
        <w:ind w:firstLine="720"/>
        <w:contextualSpacing/>
        <w:jc w:val="both"/>
        <w:rPr>
          <w:rFonts w:eastAsia="Times New Roman" w:cs="Times New Roman"/>
        </w:rPr>
      </w:pPr>
      <w:r>
        <w:rPr>
          <w:rFonts w:eastAsia="Times New Roman" w:cs="Times New Roman"/>
        </w:rPr>
        <w:lastRenderedPageBreak/>
        <w:t xml:space="preserve">(Στο σημείο αυτό η Βουλευτής κ. Αικατερίνη Παπακώστα-Σιδηροπούλου καταθέτει για τα Πρακτικά το </w:t>
      </w:r>
      <w:r>
        <w:rPr>
          <w:rFonts w:eastAsia="Times New Roman" w:cs="Times New Roman"/>
        </w:rPr>
        <w:t>προαναφερθέν έγγραφο, το οποίο βρίσκεται στο αρχείο του Τμήματος Γραμματείας της Διεύθυνσης Στενογραφίας και Πρακτικών της Βουλής)</w:t>
      </w:r>
    </w:p>
    <w:p w14:paraId="13C0C48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13C0C482" w14:textId="77777777" w:rsidR="00F43B06" w:rsidRDefault="00440118">
      <w:pPr>
        <w:spacing w:line="600" w:lineRule="auto"/>
        <w:ind w:firstLine="720"/>
        <w:contextualSpacing/>
        <w:jc w:val="both"/>
        <w:rPr>
          <w:rFonts w:eastAsia="Times New Roman"/>
          <w:szCs w:val="24"/>
        </w:rPr>
      </w:pPr>
      <w:r>
        <w:rPr>
          <w:rFonts w:eastAsia="Times New Roman" w:cs="Times New Roman"/>
          <w:szCs w:val="24"/>
        </w:rPr>
        <w:t>Προτού δώσω τον λόγο στον κύριο Υπουργό, να ανακοινώσω</w:t>
      </w:r>
      <w:r>
        <w:rPr>
          <w:rFonts w:eastAsia="Times New Roman" w:cs="Times New Roman"/>
          <w:szCs w:val="24"/>
        </w:rPr>
        <w:t xml:space="preserve"> στο Σώμα</w:t>
      </w:r>
      <w:r>
        <w:rPr>
          <w:rFonts w:eastAsia="Times New Roman" w:cs="Times New Roman"/>
          <w:szCs w:val="24"/>
        </w:rPr>
        <w:t xml:space="preserve"> ότι ο </w:t>
      </w:r>
      <w:r>
        <w:rPr>
          <w:rFonts w:eastAsia="Times New Roman"/>
          <w:szCs w:val="24"/>
        </w:rPr>
        <w:t xml:space="preserve">κ. </w:t>
      </w:r>
      <w:proofErr w:type="spellStart"/>
      <w:r>
        <w:rPr>
          <w:rFonts w:eastAsia="Times New Roman"/>
          <w:szCs w:val="24"/>
        </w:rPr>
        <w:t>Κικίλιας</w:t>
      </w:r>
      <w:proofErr w:type="spellEnd"/>
      <w:r>
        <w:rPr>
          <w:rFonts w:eastAsia="Times New Roman"/>
          <w:szCs w:val="24"/>
        </w:rPr>
        <w:t xml:space="preserve"> από τη Νέα Δημοκρατία ζητεί άδεια ολιγοήμερης απουσίας για μετάβαση στη Γερμανία από </w:t>
      </w:r>
      <w:r>
        <w:rPr>
          <w:rFonts w:eastAsia="Times New Roman"/>
          <w:szCs w:val="24"/>
        </w:rPr>
        <w:t xml:space="preserve">την </w:t>
      </w:r>
      <w:r>
        <w:rPr>
          <w:rFonts w:eastAsia="Times New Roman"/>
          <w:szCs w:val="24"/>
        </w:rPr>
        <w:t xml:space="preserve">Τρίτη 21 Ιουνίου έως </w:t>
      </w:r>
      <w:r>
        <w:rPr>
          <w:rFonts w:eastAsia="Times New Roman"/>
          <w:szCs w:val="24"/>
        </w:rPr>
        <w:t xml:space="preserve">την </w:t>
      </w:r>
      <w:r>
        <w:rPr>
          <w:rFonts w:eastAsia="Times New Roman"/>
          <w:szCs w:val="24"/>
        </w:rPr>
        <w:t>Πέμπτη 23 Ιουνίου</w:t>
      </w:r>
      <w:r>
        <w:rPr>
          <w:rFonts w:eastAsia="Times New Roman"/>
          <w:szCs w:val="24"/>
        </w:rPr>
        <w:t xml:space="preserve"> 2016</w:t>
      </w:r>
      <w:r>
        <w:rPr>
          <w:rFonts w:eastAsia="Times New Roman"/>
          <w:szCs w:val="24"/>
        </w:rPr>
        <w:t xml:space="preserve">. Η Βουλή εγκρίνει; </w:t>
      </w:r>
    </w:p>
    <w:p w14:paraId="13C0C483" w14:textId="77777777" w:rsidR="00F43B06" w:rsidRDefault="00440118">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3C0C484" w14:textId="77777777" w:rsidR="00F43B06" w:rsidRDefault="00440118">
      <w:pPr>
        <w:spacing w:line="600" w:lineRule="auto"/>
        <w:ind w:firstLine="720"/>
        <w:contextualSpacing/>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η </w:t>
      </w:r>
      <w:r>
        <w:rPr>
          <w:rFonts w:eastAsia="Times New Roman"/>
          <w:szCs w:val="24"/>
        </w:rPr>
        <w:t>Βουλ</w:t>
      </w:r>
      <w:r>
        <w:rPr>
          <w:rFonts w:eastAsia="Times New Roman"/>
          <w:szCs w:val="24"/>
        </w:rPr>
        <w:t>ή ενέκρινε τη ζητηθείσα άδεια.</w:t>
      </w:r>
    </w:p>
    <w:p w14:paraId="13C0C48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έχω την τιμή να ανακοινώσω στο Σώμα ότι η Διαρκής Επιτροπή Εθνικής Άμυνας και Εξωτερικών Υποθέσεων καταθέτει τις </w:t>
      </w:r>
      <w:r>
        <w:rPr>
          <w:rFonts w:eastAsia="Times New Roman" w:cs="Times New Roman"/>
          <w:szCs w:val="24"/>
        </w:rPr>
        <w:t xml:space="preserve">εκθέσεις </w:t>
      </w:r>
      <w:r>
        <w:rPr>
          <w:rFonts w:eastAsia="Times New Roman" w:cs="Times New Roman"/>
          <w:szCs w:val="24"/>
        </w:rPr>
        <w:t>της στα σχέδια νόμων του Υπουργείου Εθνικής Άμυνας:</w:t>
      </w:r>
    </w:p>
    <w:p w14:paraId="13C0C48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Α. «Κύρωση της Συμφωνίας για την Επιτροπή Σ</w:t>
      </w:r>
      <w:r>
        <w:rPr>
          <w:rFonts w:eastAsia="Times New Roman" w:cs="Times New Roman"/>
          <w:szCs w:val="24"/>
        </w:rPr>
        <w:t>υντονισμού στο πλαίσιο της Συνόδου Υπουργών Άμυνας της Νοτιοανατολικής Ευρώπης (SEDM)».</w:t>
      </w:r>
    </w:p>
    <w:p w14:paraId="13C0C48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Β. «Κύρωση του Μνημονίου Κατανόησης μεταξύ του Υπουργείου Εθνικής Άμυνας της Ελληνικής Δημοκρατίας και του Υπουργείου Άμυνας της Δημοκρατίας της Φινλανδίας σχετικά με σ</w:t>
      </w:r>
      <w:r>
        <w:rPr>
          <w:rFonts w:eastAsia="Times New Roman" w:cs="Times New Roman"/>
          <w:szCs w:val="24"/>
        </w:rPr>
        <w:t>υνεργασία στον τομέα του Αμυντικού Υλικού».</w:t>
      </w:r>
    </w:p>
    <w:p w14:paraId="13C0C48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Γ. «Κύρωση της Διοικητικής Διευθέτησης μεταξύ του Υπουργείου Εθνικής Άμυνας της Ελληνικής Δημοκρατίας και του Μηχανισμού ΑΤΗΕΝΑ όσον αφορά στις Υπηρεσίες Μετακινήσεων και Μεταφορών, οι οποίες παρέχονται από το Πο</w:t>
      </w:r>
      <w:r>
        <w:rPr>
          <w:rFonts w:eastAsia="Times New Roman" w:cs="Times New Roman"/>
          <w:szCs w:val="24"/>
        </w:rPr>
        <w:t>λυεθνικό Συντονιστικό Κέντρο Στρατηγικών Θαλάσσιων Μεταφορών (ΠΟΣΚΕΣΘΑΜ)».</w:t>
      </w:r>
    </w:p>
    <w:p w14:paraId="13C0C48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είκοσι λεπτά. </w:t>
      </w:r>
    </w:p>
    <w:p w14:paraId="13C0C48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ΠΑΡΑΣΚΕΥΟΠΟΥΛΟΣ (Υπουργός Δικαιοσύνης, Διαφάνειας και Ανθρωπίνων Δικαιωμάτων):</w:t>
      </w:r>
      <w:r>
        <w:rPr>
          <w:rFonts w:eastAsia="Times New Roman" w:cs="Times New Roman"/>
          <w:szCs w:val="24"/>
        </w:rPr>
        <w:t xml:space="preserve"> Κύριε Πρόεδρε, κυρίες και κύριοι Βουλευτές, ας ξεκινήσω</w:t>
      </w:r>
      <w:r>
        <w:rPr>
          <w:rFonts w:eastAsia="Times New Roman" w:cs="Times New Roman"/>
          <w:szCs w:val="24"/>
        </w:rPr>
        <w:t>,</w:t>
      </w:r>
      <w:r>
        <w:rPr>
          <w:rFonts w:eastAsia="Times New Roman" w:cs="Times New Roman"/>
          <w:szCs w:val="24"/>
        </w:rPr>
        <w:t xml:space="preserve"> χωρίς ένταση</w:t>
      </w:r>
      <w:r>
        <w:rPr>
          <w:rFonts w:eastAsia="Times New Roman" w:cs="Times New Roman"/>
          <w:szCs w:val="24"/>
        </w:rPr>
        <w:t>,</w:t>
      </w:r>
      <w:r>
        <w:rPr>
          <w:rFonts w:eastAsia="Times New Roman" w:cs="Times New Roman"/>
          <w:szCs w:val="24"/>
        </w:rPr>
        <w:t xml:space="preserve"> με κάποιες απαντήσεις σε σποραδικές παρατηρήσεις που άκουσα. </w:t>
      </w:r>
    </w:p>
    <w:p w14:paraId="13C0C48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Άκουσα για την αμηχανία μου, για το ότι ψέλλισα ή ψελλίζω. Κοιτάξτε, άνετος είμαι. Πού την είδατε την αμηχανία; Πραγματικά</w:t>
      </w:r>
      <w:r>
        <w:rPr>
          <w:rFonts w:eastAsia="Times New Roman" w:cs="Times New Roman"/>
          <w:szCs w:val="24"/>
        </w:rPr>
        <w:t xml:space="preserve"> και αυτοκυριαρχία έχω και στα έργα μου, ως Υπουργός Δικαιοσύνης, και σήμερα </w:t>
      </w:r>
      <w:proofErr w:type="spellStart"/>
      <w:r>
        <w:rPr>
          <w:rFonts w:eastAsia="Times New Roman" w:cs="Times New Roman"/>
          <w:szCs w:val="24"/>
        </w:rPr>
        <w:t>ενώπιόν</w:t>
      </w:r>
      <w:proofErr w:type="spellEnd"/>
      <w:r>
        <w:rPr>
          <w:rFonts w:eastAsia="Times New Roman" w:cs="Times New Roman"/>
          <w:szCs w:val="24"/>
        </w:rPr>
        <w:t xml:space="preserve"> σας, πραγματικά, με πολλή άνεση θα σας απαντήσω. Αν, όμως, εσείς πιστεύετε ότι έχω αμηχανία, όπως είπε ο κ. Τασούλας, αλλά υπό την αμηχανία κρύβεται κάτι, κάποιο πάθος ανο</w:t>
      </w:r>
      <w:r>
        <w:rPr>
          <w:rFonts w:eastAsia="Times New Roman" w:cs="Times New Roman"/>
          <w:szCs w:val="24"/>
        </w:rPr>
        <w:t>μολόγητο, κύριε Τασούλα, να πω…</w:t>
      </w:r>
    </w:p>
    <w:p w14:paraId="13C0C48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Ζοφερό. </w:t>
      </w:r>
    </w:p>
    <w:p w14:paraId="13C0C48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Ζοφερό. Μπράβο. Καλύτερα.</w:t>
      </w:r>
    </w:p>
    <w:p w14:paraId="13C0C48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Τζαβάρα, αυτό που θα πω είναι </w:t>
      </w:r>
      <w:proofErr w:type="spellStart"/>
      <w:r>
        <w:rPr>
          <w:rFonts w:eastAsia="Times New Roman" w:cs="Times New Roman"/>
          <w:szCs w:val="24"/>
        </w:rPr>
        <w:t>cogitationis</w:t>
      </w:r>
      <w:proofErr w:type="spellEnd"/>
      <w:r>
        <w:rPr>
          <w:rFonts w:eastAsia="Times New Roman" w:cs="Times New Roman"/>
          <w:szCs w:val="24"/>
        </w:rPr>
        <w:t xml:space="preserve"> </w:t>
      </w:r>
      <w:proofErr w:type="spellStart"/>
      <w:r>
        <w:rPr>
          <w:rFonts w:eastAsia="Times New Roman" w:cs="Times New Roman"/>
          <w:szCs w:val="24"/>
        </w:rPr>
        <w:t>poenam</w:t>
      </w:r>
      <w:proofErr w:type="spellEnd"/>
      <w:r>
        <w:rPr>
          <w:rFonts w:eastAsia="Times New Roman" w:cs="Times New Roman"/>
          <w:szCs w:val="24"/>
        </w:rPr>
        <w:t xml:space="preserve"> </w:t>
      </w:r>
      <w:proofErr w:type="spellStart"/>
      <w:r>
        <w:rPr>
          <w:rFonts w:eastAsia="Times New Roman" w:cs="Times New Roman"/>
          <w:szCs w:val="24"/>
        </w:rPr>
        <w:t>nemo</w:t>
      </w:r>
      <w:proofErr w:type="spellEnd"/>
      <w:r>
        <w:rPr>
          <w:rFonts w:eastAsia="Times New Roman" w:cs="Times New Roman"/>
          <w:szCs w:val="24"/>
        </w:rPr>
        <w:t xml:space="preserve"> </w:t>
      </w:r>
      <w:proofErr w:type="spellStart"/>
      <w:r>
        <w:rPr>
          <w:rFonts w:eastAsia="Times New Roman" w:cs="Times New Roman"/>
          <w:szCs w:val="24"/>
        </w:rPr>
        <w:t>patitur</w:t>
      </w:r>
      <w:proofErr w:type="spellEnd"/>
      <w:r>
        <w:rPr>
          <w:rFonts w:eastAsia="Times New Roman" w:cs="Times New Roman"/>
          <w:szCs w:val="24"/>
        </w:rPr>
        <w:t xml:space="preserve">. Δεν σας </w:t>
      </w:r>
      <w:r>
        <w:rPr>
          <w:rFonts w:eastAsia="Times New Roman" w:cs="Times New Roman"/>
          <w:szCs w:val="24"/>
        </w:rPr>
        <w:t>ενδιαφέρει καθόλου τι κρύβεται μέσα μου, κύριε Τασούλα. Σας ενδιαφέρουν τα έργα μου και τα λόγια μου. Αυτά να τα κρίνετε όσο θέλετε. Τις ενδόμυχες σκέψεις αφήστε να τις δω με τον εξομολογητή μου, τον ψυχαναλυτή μου. Δεν σας αφορούν.</w:t>
      </w:r>
    </w:p>
    <w:p w14:paraId="13C0C48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w:t>
      </w:r>
      <w:r>
        <w:rPr>
          <w:rFonts w:eastAsia="Times New Roman" w:cs="Times New Roman"/>
          <w:szCs w:val="24"/>
        </w:rPr>
        <w:t xml:space="preserve">Άρα, κάτι τρέχει. </w:t>
      </w:r>
    </w:p>
    <w:p w14:paraId="13C0C49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Νομίζω ότι σας απάντησα τόσο καθαρά, που, αν δεν το καταλάβατε, αυτοχαρακτηρίζεστε. </w:t>
      </w:r>
    </w:p>
    <w:p w14:paraId="13C0C49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Απλώς</w:t>
      </w:r>
      <w:r>
        <w:rPr>
          <w:rFonts w:eastAsia="Times New Roman" w:cs="Times New Roman"/>
          <w:szCs w:val="24"/>
        </w:rPr>
        <w:t>,</w:t>
      </w:r>
      <w:r>
        <w:rPr>
          <w:rFonts w:eastAsia="Times New Roman" w:cs="Times New Roman"/>
          <w:szCs w:val="24"/>
        </w:rPr>
        <w:t xml:space="preserve"> μας παρανοήσατε. </w:t>
      </w:r>
    </w:p>
    <w:p w14:paraId="13C0C49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w:t>
      </w:r>
      <w:r>
        <w:rPr>
          <w:rFonts w:eastAsia="Times New Roman" w:cs="Times New Roman"/>
          <w:b/>
          <w:szCs w:val="24"/>
        </w:rPr>
        <w:t>ΥΟΠΟΥΛΟΣ (Υπουργός Δικαιοσύνης, Διαφάνειας και Ανθρωπίνων Δικαιωμάτων):</w:t>
      </w:r>
      <w:r>
        <w:rPr>
          <w:rFonts w:eastAsia="Times New Roman" w:cs="Times New Roman"/>
          <w:szCs w:val="24"/>
        </w:rPr>
        <w:t xml:space="preserve"> Δεύτερον, θυμηθήκατε την </w:t>
      </w:r>
      <w:proofErr w:type="spellStart"/>
      <w:r>
        <w:rPr>
          <w:rFonts w:eastAsia="Times New Roman" w:cs="Times New Roman"/>
          <w:szCs w:val="24"/>
          <w:lang w:val="en-US"/>
        </w:rPr>
        <w:t>dignitas</w:t>
      </w:r>
      <w:proofErr w:type="spellEnd"/>
      <w:r>
        <w:rPr>
          <w:rFonts w:eastAsia="Times New Roman" w:cs="Times New Roman"/>
          <w:szCs w:val="24"/>
        </w:rPr>
        <w:t xml:space="preserve">. Και έχετε δίκιο που τη θυμηθήκατε. Και είπατε πόση διαφορά έχει από τη σύγχρονη έννοια της αξιοπρέπειας. Έχετε δίκιο. Να πω, όμως, και την προσωπική </w:t>
      </w:r>
      <w:r>
        <w:rPr>
          <w:rFonts w:eastAsia="Times New Roman" w:cs="Times New Roman"/>
          <w:szCs w:val="24"/>
        </w:rPr>
        <w:lastRenderedPageBreak/>
        <w:t xml:space="preserve">μου γνώμη για τη διαφορά της </w:t>
      </w:r>
      <w:proofErr w:type="spellStart"/>
      <w:r>
        <w:rPr>
          <w:rFonts w:eastAsia="Times New Roman" w:cs="Times New Roman"/>
          <w:szCs w:val="24"/>
          <w:lang w:val="en-US"/>
        </w:rPr>
        <w:t>dignitas</w:t>
      </w:r>
      <w:proofErr w:type="spellEnd"/>
      <w:r>
        <w:rPr>
          <w:rFonts w:eastAsia="Times New Roman" w:cs="Times New Roman"/>
          <w:szCs w:val="24"/>
        </w:rPr>
        <w:t xml:space="preserve"> από την αξιοπρέπεια, έστω και παρενθετικά, κύριε Τζαβάρα. Καλά κάνατε και μου το θυμίσατε. </w:t>
      </w:r>
    </w:p>
    <w:p w14:paraId="13C0C49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σε σχέση με τη ρωμαϊκή </w:t>
      </w:r>
      <w:proofErr w:type="spellStart"/>
      <w:r>
        <w:rPr>
          <w:rFonts w:eastAsia="Times New Roman" w:cs="Times New Roman"/>
          <w:szCs w:val="24"/>
          <w:lang w:val="en-US"/>
        </w:rPr>
        <w:t>dignitas</w:t>
      </w:r>
      <w:proofErr w:type="spellEnd"/>
      <w:r>
        <w:rPr>
          <w:rFonts w:eastAsia="Times New Roman" w:cs="Times New Roman"/>
          <w:szCs w:val="24"/>
        </w:rPr>
        <w:t xml:space="preserve">, η αρχαιοελληνική ιδέα της αξιοπρέπειας, αλλά και η σύγχρονη, είναι ακριβώς το αντίθετο. Όχι απλώς δεν έχει σχέση, είναι το αντίθετο. Για τον Ρωμαίο η </w:t>
      </w:r>
      <w:proofErr w:type="spellStart"/>
      <w:r>
        <w:rPr>
          <w:rFonts w:eastAsia="Times New Roman" w:cs="Times New Roman"/>
          <w:szCs w:val="24"/>
          <w:lang w:val="en-US"/>
        </w:rPr>
        <w:t>dignitas</w:t>
      </w:r>
      <w:proofErr w:type="spellEnd"/>
      <w:r>
        <w:rPr>
          <w:rFonts w:eastAsia="Times New Roman" w:cs="Times New Roman"/>
          <w:szCs w:val="24"/>
        </w:rPr>
        <w:t xml:space="preserve"> ήταν η αρετή του εξέχοντος. Για τον σύγχρονο πολιτισμό η αξιοπρέπεια είναι αυτό το ελάχιστο, το</w:t>
      </w:r>
      <w:r>
        <w:rPr>
          <w:rFonts w:eastAsia="Times New Roman" w:cs="Times New Roman"/>
          <w:szCs w:val="24"/>
        </w:rPr>
        <w:t xml:space="preserve"> οποίο κάθε άνθρωπος έχει μέσα του. Αυτή είναι και η καντιανή έννοια, αυτή είναι και η έννοια, την οποία αποδέχεται το συνταγματικό δίκαιο και ο φιλελευθερισμός στο σύνολό του σήμερα. Οπότε δίκιο έχετε και τα αντιδιαστέλλετε. </w:t>
      </w:r>
    </w:p>
    <w:p w14:paraId="13C0C49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Γι’ αυ</w:t>
      </w:r>
      <w:r>
        <w:rPr>
          <w:rFonts w:eastAsia="Times New Roman" w:cs="Times New Roman"/>
          <w:szCs w:val="24"/>
        </w:rPr>
        <w:t>τό παρέπεμψα…</w:t>
      </w:r>
    </w:p>
    <w:p w14:paraId="13C0C49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Σε ό,τι αφορά τα περί αμηχανίας, για να επανέλθω, πέρα από το ότι απάντησα όσο μπορούσα πιο καθαρά στον κ. Βορίδη και επειδή αυτά τα περί αμηχανίας συνοδε</w:t>
      </w:r>
      <w:r>
        <w:rPr>
          <w:rFonts w:eastAsia="Times New Roman" w:cs="Times New Roman"/>
          <w:szCs w:val="24"/>
        </w:rPr>
        <w:t xml:space="preserve">ύονται με τα γνωστά πια και </w:t>
      </w:r>
      <w:r>
        <w:rPr>
          <w:rFonts w:eastAsia="Times New Roman" w:cs="Times New Roman"/>
          <w:szCs w:val="24"/>
        </w:rPr>
        <w:lastRenderedPageBreak/>
        <w:t>από προηγούμενες συνεδριάσεις της Βουλής περί απραξίας του Υπουργού Δικαιοσύνης, ο οποίος παρακολουθεί ως παρατηρητής –ήδη άκουσα ότι είμαι και περιπατητής, μακάρι να είχα χρόνο να περπατώ, θα το χρειαζόμουν πολύ- να πω το εξής:</w:t>
      </w:r>
      <w:r>
        <w:rPr>
          <w:rFonts w:eastAsia="Times New Roman" w:cs="Times New Roman"/>
          <w:szCs w:val="24"/>
        </w:rPr>
        <w:t xml:space="preserve"> </w:t>
      </w:r>
    </w:p>
    <w:p w14:paraId="13C0C49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Θύμισα ότι αυτό το Υπουργείο Δικαιοσύνης είναι ιδιαίτερα δραστήριο σε νομοθετική παραγωγή, στην εισήγηση νομοθετημάτων στη Βουλή αυτή και, επίσης, προσεχώς θα υπάρχει μια ροή νομοθετημάτων από την πλευρά του. Είναι, δηλαδή, και ταχύ και </w:t>
      </w:r>
      <w:proofErr w:type="spellStart"/>
      <w:r>
        <w:rPr>
          <w:rFonts w:eastAsia="Times New Roman" w:cs="Times New Roman"/>
          <w:szCs w:val="24"/>
        </w:rPr>
        <w:t>πολυπαραγωγικό</w:t>
      </w:r>
      <w:proofErr w:type="spellEnd"/>
      <w:r>
        <w:rPr>
          <w:rFonts w:eastAsia="Times New Roman" w:cs="Times New Roman"/>
          <w:szCs w:val="24"/>
        </w:rPr>
        <w:t xml:space="preserve"> σε</w:t>
      </w:r>
      <w:r>
        <w:rPr>
          <w:rFonts w:eastAsia="Times New Roman" w:cs="Times New Roman"/>
          <w:szCs w:val="24"/>
        </w:rPr>
        <w:t xml:space="preserve"> πράξεις, σε δράσεις. Επίσης, κάνει ό,τι μπορεί σε ό,τι αφορά τις υποδομές και στο πεδίο των φυλακών και στο πεδίο των δικαστηρίων, όπου υπάρχει μία εντατική αναζήτηση κτηρίων. </w:t>
      </w:r>
    </w:p>
    <w:p w14:paraId="13C0C49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Πού είναι η απραξία, λοιπόν; Σας το είπα και την άλλη φορά: Η απραξία είναι στ</w:t>
      </w:r>
      <w:r>
        <w:rPr>
          <w:rFonts w:eastAsia="Times New Roman" w:cs="Times New Roman"/>
          <w:szCs w:val="24"/>
        </w:rPr>
        <w:t xml:space="preserve">ο ότι το Υπουργείο αυτό είναι πολύ φειδωλό στις παρεμβάσεις στη </w:t>
      </w:r>
      <w:r>
        <w:rPr>
          <w:rFonts w:eastAsia="Times New Roman" w:cs="Times New Roman"/>
          <w:szCs w:val="24"/>
        </w:rPr>
        <w:t>δικαιοσύνη</w:t>
      </w:r>
      <w:r>
        <w:rPr>
          <w:rFonts w:eastAsia="Times New Roman" w:cs="Times New Roman"/>
          <w:szCs w:val="24"/>
        </w:rPr>
        <w:t xml:space="preserve">. Εκεί ασφαλώς υπάρχει αδράνεια. Και εάν λέω «φειδωλό» και δεν λέω «απολύτως απόν» από οποιαδήποτε παρέμβαση στη </w:t>
      </w:r>
      <w:r>
        <w:rPr>
          <w:rFonts w:eastAsia="Times New Roman" w:cs="Times New Roman"/>
          <w:szCs w:val="24"/>
        </w:rPr>
        <w:t>δικαιοσύνη</w:t>
      </w:r>
      <w:r>
        <w:rPr>
          <w:rFonts w:eastAsia="Times New Roman" w:cs="Times New Roman"/>
          <w:szCs w:val="24"/>
        </w:rPr>
        <w:t>, είναι γιατί ασκώ με φειδώ τις συντεταγμένες δυνατότητες κ</w:t>
      </w:r>
      <w:r>
        <w:rPr>
          <w:rFonts w:eastAsia="Times New Roman" w:cs="Times New Roman"/>
          <w:szCs w:val="24"/>
        </w:rPr>
        <w:t xml:space="preserve">αι αρμοδιότητες, τις οποίες έχει ο Υπουργός Δικαιοσύνης </w:t>
      </w:r>
      <w:r>
        <w:rPr>
          <w:rFonts w:eastAsia="Times New Roman" w:cs="Times New Roman"/>
          <w:szCs w:val="24"/>
        </w:rPr>
        <w:lastRenderedPageBreak/>
        <w:t xml:space="preserve">για να έρχεται σε επαφή ή, αν θέλετε, για να ελέγχει τη </w:t>
      </w:r>
      <w:r>
        <w:rPr>
          <w:rFonts w:eastAsia="Times New Roman" w:cs="Times New Roman"/>
          <w:szCs w:val="24"/>
        </w:rPr>
        <w:t>δικαιοσύνη</w:t>
      </w:r>
      <w:r>
        <w:rPr>
          <w:rFonts w:eastAsia="Times New Roman" w:cs="Times New Roman"/>
          <w:szCs w:val="24"/>
        </w:rPr>
        <w:t xml:space="preserve">. Είναι οι γνωστές αρμοδιότητες που υπάρχουν στην </w:t>
      </w:r>
      <w:r>
        <w:rPr>
          <w:rFonts w:eastAsia="Times New Roman" w:cs="Times New Roman"/>
          <w:szCs w:val="24"/>
        </w:rPr>
        <w:t xml:space="preserve">Κυβέρνηση </w:t>
      </w:r>
      <w:r>
        <w:rPr>
          <w:rFonts w:eastAsia="Times New Roman" w:cs="Times New Roman"/>
          <w:szCs w:val="24"/>
        </w:rPr>
        <w:t>και αφορούν την πειθαρχική αρμοδιότητα του Υπουργού Δικαιοσύνης και την αξ</w:t>
      </w:r>
      <w:r>
        <w:rPr>
          <w:rFonts w:eastAsia="Times New Roman" w:cs="Times New Roman"/>
          <w:szCs w:val="24"/>
        </w:rPr>
        <w:t>ιολόγηση των ανώτατων δικαστών</w:t>
      </w:r>
      <w:r>
        <w:rPr>
          <w:rFonts w:eastAsia="Times New Roman" w:cs="Times New Roman"/>
          <w:szCs w:val="24"/>
        </w:rPr>
        <w:t>,</w:t>
      </w:r>
      <w:r>
        <w:rPr>
          <w:rFonts w:eastAsia="Times New Roman" w:cs="Times New Roman"/>
          <w:szCs w:val="24"/>
        </w:rPr>
        <w:t xml:space="preserve"> με τις κρίσεις που γίνονται ετησίως. </w:t>
      </w:r>
    </w:p>
    <w:p w14:paraId="13C0C49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 βασική μου απάντηση στην ερώτηση, την οποίαν έχετε υποβάλει. </w:t>
      </w:r>
    </w:p>
    <w:p w14:paraId="13C0C49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Στα δικά μου ερωτήματα δεν θα απαντήσετε; Δεν θα μου κάνετε την τιμή να απαντήσετε; </w:t>
      </w:r>
    </w:p>
    <w:p w14:paraId="13C0C49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ΠΑΡΑΣΚΕΥΟΠΟΥΛΟΣ (Υπουργός Δικαιοσύνης, Διαφάνειας και Ανθρωπίνων Δικαιωμάτων):</w:t>
      </w:r>
      <w:r>
        <w:rPr>
          <w:rFonts w:eastAsia="Times New Roman" w:cs="Times New Roman"/>
          <w:szCs w:val="24"/>
        </w:rPr>
        <w:t xml:space="preserve">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 xml:space="preserve">, θα έλεγα ότι το πολύ μεγάλο ενδιαφέρον που δείχνει η </w:t>
      </w:r>
      <w:r>
        <w:rPr>
          <w:rFonts w:eastAsia="Times New Roman" w:cs="Times New Roman"/>
          <w:szCs w:val="24"/>
        </w:rPr>
        <w:t xml:space="preserve">Αντιπολίτευση </w:t>
      </w:r>
      <w:r>
        <w:rPr>
          <w:rFonts w:eastAsia="Times New Roman" w:cs="Times New Roman"/>
          <w:szCs w:val="24"/>
        </w:rPr>
        <w:t>και ιδιαίτερα η μείζων αντιπολίτευση τις τελευταίες ημέρες στα ζητήματα της δικαιοσύνης, ασφαλώς κα</w:t>
      </w:r>
      <w:r>
        <w:rPr>
          <w:rFonts w:eastAsia="Times New Roman" w:cs="Times New Roman"/>
          <w:szCs w:val="24"/>
        </w:rPr>
        <w:t>ι είναι θετικό. Από την πλευρά μου, το χαιρετίζω ανεπιφύλακτα.</w:t>
      </w:r>
    </w:p>
    <w:p w14:paraId="13C0C49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πρότεινα δε το εξής</w:t>
      </w:r>
      <w:r>
        <w:rPr>
          <w:rFonts w:eastAsia="Times New Roman" w:cs="Times New Roman"/>
          <w:szCs w:val="24"/>
        </w:rPr>
        <w:t>: Τ</w:t>
      </w:r>
      <w:r>
        <w:rPr>
          <w:rFonts w:eastAsia="Times New Roman" w:cs="Times New Roman"/>
          <w:szCs w:val="24"/>
        </w:rPr>
        <w:t>ο ενδιαφέρον αυτό να οδηγήσει σε μία κριτική</w:t>
      </w:r>
      <w:r>
        <w:rPr>
          <w:rFonts w:eastAsia="Times New Roman" w:cs="Times New Roman"/>
          <w:szCs w:val="24"/>
        </w:rPr>
        <w:t>,</w:t>
      </w:r>
      <w:r>
        <w:rPr>
          <w:rFonts w:eastAsia="Times New Roman" w:cs="Times New Roman"/>
          <w:szCs w:val="24"/>
        </w:rPr>
        <w:t xml:space="preserve"> η οποία να είναι οξεία, μία κριτική οξεία της </w:t>
      </w:r>
      <w:r>
        <w:rPr>
          <w:rFonts w:eastAsia="Times New Roman" w:cs="Times New Roman"/>
          <w:szCs w:val="24"/>
        </w:rPr>
        <w:t xml:space="preserve">Αντιπολίτευσης </w:t>
      </w:r>
      <w:r>
        <w:rPr>
          <w:rFonts w:eastAsia="Times New Roman" w:cs="Times New Roman"/>
          <w:szCs w:val="24"/>
        </w:rPr>
        <w:t>προς την Κυβέρνηση</w:t>
      </w:r>
      <w:r>
        <w:rPr>
          <w:rFonts w:eastAsia="Times New Roman" w:cs="Times New Roman"/>
          <w:szCs w:val="24"/>
        </w:rPr>
        <w:t>. Κ</w:t>
      </w:r>
      <w:r>
        <w:rPr>
          <w:rFonts w:eastAsia="Times New Roman" w:cs="Times New Roman"/>
          <w:szCs w:val="24"/>
        </w:rPr>
        <w:t xml:space="preserve">αι από την πλευρά της Κυβέρνησης και τη </w:t>
      </w:r>
      <w:r>
        <w:rPr>
          <w:rFonts w:eastAsia="Times New Roman" w:cs="Times New Roman"/>
          <w:szCs w:val="24"/>
        </w:rPr>
        <w:t xml:space="preserve">θέση </w:t>
      </w:r>
      <w:r>
        <w:rPr>
          <w:rFonts w:eastAsia="Times New Roman" w:cs="Times New Roman"/>
          <w:szCs w:val="24"/>
        </w:rPr>
        <w:lastRenderedPageBreak/>
        <w:t>του Υπουργού Δικαιοσύνης ο ίδιος θα ασκήσω οξεία κριτική σε έργα της αντιπολίτευσης</w:t>
      </w:r>
      <w:r>
        <w:rPr>
          <w:rFonts w:eastAsia="Times New Roman" w:cs="Times New Roman"/>
          <w:szCs w:val="24"/>
        </w:rPr>
        <w:t>,</w:t>
      </w:r>
      <w:r>
        <w:rPr>
          <w:rFonts w:eastAsia="Times New Roman" w:cs="Times New Roman"/>
          <w:szCs w:val="24"/>
        </w:rPr>
        <w:t xml:space="preserve"> αλλά ας μείνει η οξεία αυτή κριτική στο χώρο της πολιτικής, της εκτελεστικής εξουσίας. </w:t>
      </w:r>
      <w:r>
        <w:rPr>
          <w:rFonts w:eastAsia="Times New Roman" w:cs="Times New Roman"/>
          <w:szCs w:val="24"/>
        </w:rPr>
        <w:t>Α</w:t>
      </w:r>
      <w:r>
        <w:rPr>
          <w:rFonts w:eastAsia="Times New Roman" w:cs="Times New Roman"/>
          <w:szCs w:val="24"/>
        </w:rPr>
        <w:t xml:space="preserve">ς αφήσουμε </w:t>
      </w:r>
      <w:r>
        <w:rPr>
          <w:rFonts w:eastAsia="Times New Roman" w:cs="Times New Roman"/>
          <w:szCs w:val="24"/>
        </w:rPr>
        <w:t xml:space="preserve">για λίγο </w:t>
      </w:r>
      <w:r>
        <w:rPr>
          <w:rFonts w:eastAsia="Times New Roman" w:cs="Times New Roman"/>
          <w:szCs w:val="24"/>
        </w:rPr>
        <w:t>ήσυχη τη δικαιοσύνη, να καταλαγιάσουν τα πνεύματα, τα οποί</w:t>
      </w:r>
      <w:r>
        <w:rPr>
          <w:rFonts w:eastAsia="Times New Roman" w:cs="Times New Roman"/>
          <w:szCs w:val="24"/>
        </w:rPr>
        <w:t xml:space="preserve">α φάνηκε ότι είναι κάπως οξυμένα. Ξέρω ότι πολλοί Βουλευτές της </w:t>
      </w:r>
      <w:r>
        <w:rPr>
          <w:rFonts w:eastAsia="Times New Roman" w:cs="Times New Roman"/>
          <w:szCs w:val="24"/>
        </w:rPr>
        <w:t xml:space="preserve">Αντιπολίτευσης </w:t>
      </w:r>
      <w:r>
        <w:rPr>
          <w:rFonts w:eastAsia="Times New Roman" w:cs="Times New Roman"/>
          <w:szCs w:val="24"/>
        </w:rPr>
        <w:t>συμμερίζονται την άποψη ότι δεν πρέπει να οξύνονται κάποια φαινόμενα</w:t>
      </w:r>
      <w:r>
        <w:rPr>
          <w:rFonts w:eastAsia="Times New Roman" w:cs="Times New Roman"/>
          <w:szCs w:val="24"/>
        </w:rPr>
        <w:t>,</w:t>
      </w:r>
      <w:r>
        <w:rPr>
          <w:rFonts w:eastAsia="Times New Roman" w:cs="Times New Roman"/>
          <w:szCs w:val="24"/>
        </w:rPr>
        <w:t xml:space="preserve"> τα οποία μπορεί να υπάρχουν, ίσως αντιδικίες διαφωνιών, και ότι ο ρόλος μας είναι να συμβάλλουμε στην αρμον</w:t>
      </w:r>
      <w:r>
        <w:rPr>
          <w:rFonts w:eastAsia="Times New Roman" w:cs="Times New Roman"/>
          <w:szCs w:val="24"/>
        </w:rPr>
        <w:t>ική λειτουργία της δικαιοσύνης και όχι στην ένταση κάποιων διαφωνιών που μπορεί να υπάρχουν στους κόλπους της.</w:t>
      </w:r>
    </w:p>
    <w:p w14:paraId="13C0C49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Πάντως, περνώντας τώρα στο κριτικό μέρος της δικής μου απάντησης, θα έλεγα ότι αυτό το οποίο μέσα από την ερώτηση που έχει υποβληθεί, σε μένα του</w:t>
      </w:r>
      <w:r>
        <w:rPr>
          <w:rFonts w:eastAsia="Times New Roman" w:cs="Times New Roman"/>
          <w:szCs w:val="24"/>
        </w:rPr>
        <w:t>λάχιστον προκάλεσε μια απορία, είναι οι αντιφάσεις</w:t>
      </w:r>
      <w:r>
        <w:rPr>
          <w:rFonts w:eastAsia="Times New Roman" w:cs="Times New Roman"/>
          <w:szCs w:val="24"/>
        </w:rPr>
        <w:t xml:space="preserve">, </w:t>
      </w:r>
      <w:r>
        <w:rPr>
          <w:rFonts w:eastAsia="Times New Roman" w:cs="Times New Roman"/>
          <w:szCs w:val="24"/>
        </w:rPr>
        <w:t>που θα προσπαθήσω να τις παρουσιάσω- και οι παραγνωρίσεις κάποιων πάγιων θεσμών της ελληνικής έννομης τάξης και ιδιαίτερα η καταστροφολογία.</w:t>
      </w:r>
    </w:p>
    <w:p w14:paraId="13C0C49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πολύ φανερό και στην περίπτωση της κριτικής κατά των</w:t>
      </w:r>
      <w:r>
        <w:rPr>
          <w:rFonts w:eastAsia="Times New Roman" w:cs="Times New Roman"/>
          <w:szCs w:val="24"/>
        </w:rPr>
        <w:t xml:space="preserve"> δηλώσεων </w:t>
      </w:r>
      <w:proofErr w:type="spellStart"/>
      <w:r>
        <w:rPr>
          <w:rFonts w:eastAsia="Times New Roman" w:cs="Times New Roman"/>
          <w:szCs w:val="24"/>
        </w:rPr>
        <w:t>Πολάκη</w:t>
      </w:r>
      <w:proofErr w:type="spellEnd"/>
      <w:r>
        <w:rPr>
          <w:rFonts w:eastAsia="Times New Roman" w:cs="Times New Roman"/>
          <w:szCs w:val="24"/>
        </w:rPr>
        <w:t xml:space="preserve">. Από τη μία πλευρά, ακούω διατυπώσεις οι οποίες αναφέρονται σε ένα πολύ μεγάλο πρόβλημα που αντιμετωπίζει τώρα η δικαιοσύνη, λειτουργικό, αδυναμίας λειτουργίας κ.λπ., και από την άλλη μεριά, υπάρχει κριτική στον κ. </w:t>
      </w:r>
      <w:proofErr w:type="spellStart"/>
      <w:r>
        <w:rPr>
          <w:rFonts w:eastAsia="Times New Roman" w:cs="Times New Roman"/>
          <w:szCs w:val="24"/>
        </w:rPr>
        <w:t>Πολάκη</w:t>
      </w:r>
      <w:proofErr w:type="spellEnd"/>
      <w:r>
        <w:rPr>
          <w:rFonts w:eastAsia="Times New Roman" w:cs="Times New Roman"/>
          <w:szCs w:val="24"/>
        </w:rPr>
        <w:t>, ο οποίος έκανε μ</w:t>
      </w:r>
      <w:r>
        <w:rPr>
          <w:rFonts w:eastAsia="Times New Roman" w:cs="Times New Roman"/>
          <w:szCs w:val="24"/>
        </w:rPr>
        <w:t>ια αντίστοιχη κριτική.</w:t>
      </w:r>
    </w:p>
    <w:p w14:paraId="13C0C49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έλεγα ότι η καταστροφολογία…</w:t>
      </w:r>
    </w:p>
    <w:p w14:paraId="13C0C49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Το θεωρείτε κριτική;</w:t>
      </w:r>
    </w:p>
    <w:p w14:paraId="13C0C4A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Κοιτάξτε, εγώ δεν διέκοψα κανέναν.</w:t>
      </w:r>
    </w:p>
    <w:p w14:paraId="13C0C4A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ότι άκουσα πάρα πολλά, με </w:t>
      </w:r>
      <w:r>
        <w:rPr>
          <w:rFonts w:eastAsia="Times New Roman" w:cs="Times New Roman"/>
          <w:szCs w:val="24"/>
        </w:rPr>
        <w:t xml:space="preserve">τα οποία είμαι απολύτως αντίθετος. Δεν διέκοψα κανέναν. Γι’ αυτό θα ήθελα να παρακαλέσω να με ακούσετε και να με κατακρίνετε στη συνέχεια με τη δευτερολογία σας και να έχουμε έναν ενδιαφέροντα ίσως διάλογο για όλους και για όσους μας παρακολουθούν και για </w:t>
      </w:r>
      <w:r>
        <w:rPr>
          <w:rFonts w:eastAsia="Times New Roman" w:cs="Times New Roman"/>
          <w:szCs w:val="24"/>
        </w:rPr>
        <w:t>εμάς τους ίδιους. Ακούστε, όμως, παρακαλώ. Μην με διακόπτετε.</w:t>
      </w:r>
    </w:p>
    <w:p w14:paraId="13C0C4A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Ας πω, λοιπόν, ποιες είναι οι αντιφάσεις</w:t>
      </w:r>
      <w:r>
        <w:rPr>
          <w:rFonts w:eastAsia="Times New Roman" w:cs="Times New Roman"/>
          <w:szCs w:val="24"/>
        </w:rPr>
        <w:t>,</w:t>
      </w:r>
      <w:r>
        <w:rPr>
          <w:rFonts w:eastAsia="Times New Roman" w:cs="Times New Roman"/>
          <w:szCs w:val="24"/>
        </w:rPr>
        <w:t xml:space="preserve"> τις οποίες προσωπικά έχω να επισημάνω:</w:t>
      </w:r>
    </w:p>
    <w:p w14:paraId="13C0C4A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Νομίζω ότι κατ</w:t>
      </w:r>
      <w:r>
        <w:rPr>
          <w:rFonts w:eastAsia="Times New Roman" w:cs="Times New Roman"/>
          <w:szCs w:val="24"/>
        </w:rPr>
        <w:t>’</w:t>
      </w:r>
      <w:r>
        <w:rPr>
          <w:rFonts w:eastAsia="Times New Roman" w:cs="Times New Roman"/>
          <w:szCs w:val="24"/>
        </w:rPr>
        <w:t xml:space="preserve"> αρχάς </w:t>
      </w:r>
      <w:r>
        <w:rPr>
          <w:rFonts w:eastAsia="Times New Roman" w:cs="Times New Roman"/>
          <w:szCs w:val="24"/>
        </w:rPr>
        <w:t xml:space="preserve">υπάρχει μια μείζων αντίφαση και μάλιστα διαχρονική -αφορά δηλαδή όλες αυτές τις ημέρες- ως </w:t>
      </w:r>
      <w:r>
        <w:rPr>
          <w:rFonts w:eastAsia="Times New Roman" w:cs="Times New Roman"/>
          <w:szCs w:val="24"/>
        </w:rPr>
        <w:t xml:space="preserve">προς το σημείο στο οποίο εντοπίζεται η κριτική της </w:t>
      </w:r>
      <w:r>
        <w:rPr>
          <w:rFonts w:eastAsia="Times New Roman" w:cs="Times New Roman"/>
          <w:szCs w:val="24"/>
        </w:rPr>
        <w:t xml:space="preserve">Αντιπολίτευσης </w:t>
      </w:r>
      <w:r>
        <w:rPr>
          <w:rFonts w:eastAsia="Times New Roman" w:cs="Times New Roman"/>
          <w:szCs w:val="24"/>
        </w:rPr>
        <w:t>στα έργα του Υπουργείου Δικαιοσύνης ή της Κυβέρνησης. Στην αρχή</w:t>
      </w:r>
      <w:r>
        <w:rPr>
          <w:rFonts w:eastAsia="Times New Roman" w:cs="Times New Roman"/>
          <w:szCs w:val="24"/>
        </w:rPr>
        <w:t>,</w:t>
      </w:r>
      <w:r>
        <w:rPr>
          <w:rFonts w:eastAsia="Times New Roman" w:cs="Times New Roman"/>
          <w:szCs w:val="24"/>
        </w:rPr>
        <w:t xml:space="preserve"> η κριτική ήταν σε βάρος του υπερβολικού παρεμβατισμού της Κυβέρνησης σε βάρος της δικαιοσύνης. Μας λέγατε ότι παρεμβαίνουμε δ</w:t>
      </w:r>
      <w:r>
        <w:rPr>
          <w:rFonts w:eastAsia="Times New Roman" w:cs="Times New Roman"/>
          <w:szCs w:val="24"/>
        </w:rPr>
        <w:t>ιαρκώς στη δικαιοσύνη και δεν την αφήνουμε ανεξάρτητη. Η τελευταία ερώτηση έχει το κέντρο βάρους αντεστραμμένο. «Γιατί δεν παρεμβαίνετε», λέει διαρκώς, «επισημαίνονται διάφορα προβλήματα, γιατί αδρανείτε;» Από την αρχή, υπήρχε εν σπέρματι το «γιατί αδρανεί</w:t>
      </w:r>
      <w:r>
        <w:rPr>
          <w:rFonts w:eastAsia="Times New Roman" w:cs="Times New Roman"/>
          <w:szCs w:val="24"/>
        </w:rPr>
        <w:t>τε;» Αυτήν τη στιγμή, ανάγεται στην κύρια τοποθέτηση: «Υπάρχουν τόσα ζητήματα άξια ποινικού ελέγχου, άξια πειθαρχικού ελέγχου», θα αναφερθώ βέβαια στη συνέχεια, «γιατί δεν επεμβαίνει ο Υπουργός;».</w:t>
      </w:r>
    </w:p>
    <w:p w14:paraId="13C0C4A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Βέβαια, θα έλεγα ότι εμένα μου δημιουργείται η εντύπωση ότι</w:t>
      </w:r>
      <w:r>
        <w:rPr>
          <w:rFonts w:eastAsia="Times New Roman" w:cs="Times New Roman"/>
          <w:szCs w:val="24"/>
        </w:rPr>
        <w:t xml:space="preserve"> υπάρχει μια αντίφαση μεταξύ του ενδιαφέροντος για την ανεξαρτησία της δικαιοσύνης αλλά και της διατύπωσης μιας ερώτησης από το </w:t>
      </w:r>
      <w:r>
        <w:rPr>
          <w:rFonts w:eastAsia="Times New Roman" w:cs="Times New Roman"/>
          <w:szCs w:val="24"/>
        </w:rPr>
        <w:lastRenderedPageBreak/>
        <w:t xml:space="preserve">σύνολο των Βουλευτών της </w:t>
      </w:r>
      <w:r>
        <w:rPr>
          <w:rFonts w:eastAsia="Times New Roman" w:cs="Times New Roman"/>
          <w:szCs w:val="24"/>
        </w:rPr>
        <w:t>Μείζονος Αντιπολίτευσης,</w:t>
      </w:r>
      <w:r>
        <w:rPr>
          <w:rFonts w:eastAsia="Times New Roman" w:cs="Times New Roman"/>
          <w:szCs w:val="24"/>
        </w:rPr>
        <w:t xml:space="preserve"> ακριβώς τις ημέρες της διεξαγωγής των κρίσεων για τη δικαιοσύνη, ερώτηση η οπο</w:t>
      </w:r>
      <w:r>
        <w:rPr>
          <w:rFonts w:eastAsia="Times New Roman" w:cs="Times New Roman"/>
          <w:szCs w:val="24"/>
        </w:rPr>
        <w:t xml:space="preserve">ία αφορά και την κρίση και τα χαρακτηριστικά </w:t>
      </w:r>
      <w:r>
        <w:rPr>
          <w:rFonts w:eastAsia="Times New Roman" w:cs="Times New Roman"/>
          <w:szCs w:val="24"/>
        </w:rPr>
        <w:t>της,</w:t>
      </w:r>
      <w:r>
        <w:rPr>
          <w:rFonts w:eastAsia="Times New Roman" w:cs="Times New Roman"/>
          <w:szCs w:val="24"/>
        </w:rPr>
        <w:t xml:space="preserve"> αλλά και πρόσωπα</w:t>
      </w:r>
      <w:r>
        <w:rPr>
          <w:rFonts w:eastAsia="Times New Roman" w:cs="Times New Roman"/>
          <w:szCs w:val="24"/>
        </w:rPr>
        <w:t>,</w:t>
      </w:r>
      <w:r>
        <w:rPr>
          <w:rFonts w:eastAsia="Times New Roman" w:cs="Times New Roman"/>
          <w:szCs w:val="24"/>
        </w:rPr>
        <w:t xml:space="preserve"> τα οποία βρίσκονται στη δικαιοσύνη. Νομίζω ότι αυτό δεν βοηθά τη νηφαλιότητα,  την αξιοκρατία και την έλλειψη πολώσεων, με την οποία θα πρέπει να διεξάγονται αυτές οι κρίσεις.</w:t>
      </w:r>
    </w:p>
    <w:p w14:paraId="13C0C4A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w:t>
      </w:r>
      <w:r>
        <w:rPr>
          <w:rFonts w:eastAsia="Times New Roman" w:cs="Times New Roman"/>
          <w:szCs w:val="24"/>
        </w:rPr>
        <w:t>χαρακτηριστικό</w:t>
      </w:r>
      <w:r>
        <w:rPr>
          <w:rFonts w:eastAsia="Times New Roman" w:cs="Times New Roman"/>
          <w:szCs w:val="24"/>
        </w:rPr>
        <w:t>,</w:t>
      </w:r>
      <w:r>
        <w:rPr>
          <w:rFonts w:eastAsia="Times New Roman" w:cs="Times New Roman"/>
          <w:szCs w:val="24"/>
        </w:rPr>
        <w:t xml:space="preserve"> το οποίο βλέπω στην ερώτηση είναι το μονόπλευρο και εκλεκτικό της ενδιαφέρον. Κυρίως, φαίνεται ότι το ενδιαφέρον αφορά την αξιολόγηση -πειθαρχική, ποινική- μιας αναφοράς</w:t>
      </w:r>
      <w:r>
        <w:rPr>
          <w:rFonts w:eastAsia="Times New Roman" w:cs="Times New Roman"/>
          <w:szCs w:val="24"/>
        </w:rPr>
        <w:t>,</w:t>
      </w:r>
      <w:r>
        <w:rPr>
          <w:rFonts w:eastAsia="Times New Roman" w:cs="Times New Roman"/>
          <w:szCs w:val="24"/>
        </w:rPr>
        <w:t xml:space="preserve"> την οποία έκανε ένας πολίτης κατά της Προέδρου του Αρείου Πάγου.</w:t>
      </w:r>
    </w:p>
    <w:p w14:paraId="13C0C4A6"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Τον </w:t>
      </w:r>
      <w:r>
        <w:rPr>
          <w:rFonts w:eastAsia="Times New Roman"/>
          <w:szCs w:val="24"/>
        </w:rPr>
        <w:t xml:space="preserve">εκλεκτισμό πού τον βλέπω; Τον βλέπω στο γεγονός ότι πάντως δεν έχει δοθεί ίση έμφαση στο γεγονός ότι ένας </w:t>
      </w:r>
      <w:r>
        <w:rPr>
          <w:rFonts w:eastAsia="Times New Roman"/>
          <w:szCs w:val="24"/>
        </w:rPr>
        <w:t>ε</w:t>
      </w:r>
      <w:r>
        <w:rPr>
          <w:rFonts w:eastAsia="Times New Roman"/>
          <w:szCs w:val="24"/>
        </w:rPr>
        <w:t xml:space="preserve">ισαγγελέας </w:t>
      </w:r>
      <w:r>
        <w:rPr>
          <w:rFonts w:eastAsia="Times New Roman"/>
          <w:szCs w:val="24"/>
        </w:rPr>
        <w:t>ε</w:t>
      </w:r>
      <w:r>
        <w:rPr>
          <w:rFonts w:eastAsia="Times New Roman"/>
          <w:szCs w:val="24"/>
        </w:rPr>
        <w:t>φετών έχει κάνει μια ανάλογη μηνυτήρια αναφορά, η οποία επίσης φαίνεται να αναφέρεται και σε ευθύνες ανώτατων λειτουργών της δικαιοσύνης.</w:t>
      </w:r>
      <w:r>
        <w:rPr>
          <w:rFonts w:eastAsia="Times New Roman"/>
          <w:szCs w:val="24"/>
        </w:rPr>
        <w:t xml:space="preserve"> Το ενδιαφέρον εντοπίζεται, κυρίως, στη μηνυτήρια αναφορά ενός ιδιώτη. </w:t>
      </w:r>
    </w:p>
    <w:p w14:paraId="13C0C4A7"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Πρέπει να σας βεβαιώσω ότι η μηνυτήρια αναφορά του ιδιώτη κατά της </w:t>
      </w:r>
      <w:r>
        <w:rPr>
          <w:rFonts w:eastAsia="Times New Roman"/>
          <w:szCs w:val="24"/>
        </w:rPr>
        <w:t>π</w:t>
      </w:r>
      <w:r>
        <w:rPr>
          <w:rFonts w:eastAsia="Times New Roman"/>
          <w:szCs w:val="24"/>
        </w:rPr>
        <w:t>ροέδρου του Αρείου Πάγου, ασφαλώς και αντιμετωπίζεται με τον τρόπο τον οποίο προβλέπουν οι θεσμοί. Δεν έσπευσα προηγ</w:t>
      </w:r>
      <w:r>
        <w:rPr>
          <w:rFonts w:eastAsia="Times New Roman"/>
          <w:szCs w:val="24"/>
        </w:rPr>
        <w:t>ουμένως να πω λεπτομέρειες διότι, πιστεύω ότι σε αυτά τα ζητήματα πρέπει να εκφραζόμαστε όσο γίνεται πιο φειδωλά. Ιδιαίτερα οι πειθαρχικές διαδικασίες νομίζω ότι πρέπει να έχουν μυστικότητα και να μην αναφέρεται κανείς στα πειθαρχικά δρώμενα, που αφορούν τ</w:t>
      </w:r>
      <w:r>
        <w:rPr>
          <w:rFonts w:eastAsia="Times New Roman"/>
          <w:szCs w:val="24"/>
        </w:rPr>
        <w:t xml:space="preserve">η δικαιοσύνη αναλυτικά, γιατί ο πολίτης πρέπει να εμπιστεύεται τον δικαστή που έχει ενώπιων του. </w:t>
      </w:r>
    </w:p>
    <w:p w14:paraId="13C0C4A8"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το αυτονόητο θα το πω. Ασφαλώς και διερευνάται από τα αρμόδια όργανα μια μηνυτήρια αναφορά η οποία έχει γίνει. Πρέπει να πω ότι και σε μέν</w:t>
      </w:r>
      <w:r>
        <w:rPr>
          <w:rFonts w:eastAsia="Times New Roman"/>
          <w:szCs w:val="24"/>
        </w:rPr>
        <w:t xml:space="preserve">α έχει κοινοποιήσει η Πρόεδρος του Αρείου Πάγου μια επιστολή της, με την οποία η ίδια ζητά την ταχεία διερεύνηση της μηνυτήριας αναφοράς που έχει γίνει στο πρόσωπό της από έναν πολίτη, ο οποίος τυχαίνει μάλιστα να είναι και διάδικος. </w:t>
      </w:r>
    </w:p>
    <w:p w14:paraId="13C0C4A9" w14:textId="77777777" w:rsidR="00F43B06" w:rsidRDefault="00440118">
      <w:pPr>
        <w:spacing w:line="600" w:lineRule="auto"/>
        <w:ind w:firstLine="720"/>
        <w:contextualSpacing/>
        <w:jc w:val="both"/>
        <w:rPr>
          <w:rFonts w:eastAsia="Times New Roman"/>
          <w:szCs w:val="24"/>
        </w:rPr>
      </w:pPr>
      <w:r>
        <w:rPr>
          <w:rFonts w:eastAsia="Times New Roman"/>
          <w:szCs w:val="24"/>
        </w:rPr>
        <w:t>Επίσης, πρέπει να σας</w:t>
      </w:r>
      <w:r>
        <w:rPr>
          <w:rFonts w:eastAsia="Times New Roman"/>
          <w:szCs w:val="24"/>
        </w:rPr>
        <w:t xml:space="preserve"> πω -χωρίς να θέλω να υποτιμήσω καμ</w:t>
      </w:r>
      <w:r>
        <w:rPr>
          <w:rFonts w:eastAsia="Times New Roman"/>
          <w:szCs w:val="24"/>
        </w:rPr>
        <w:t>μ</w:t>
      </w:r>
      <w:r>
        <w:rPr>
          <w:rFonts w:eastAsia="Times New Roman"/>
          <w:szCs w:val="24"/>
        </w:rPr>
        <w:t>ία ατομική περίπτωση, δεν αναφέρομαι σε κα</w:t>
      </w:r>
      <w:r>
        <w:rPr>
          <w:rFonts w:eastAsia="Times New Roman"/>
          <w:szCs w:val="24"/>
        </w:rPr>
        <w:t>μ</w:t>
      </w:r>
      <w:r>
        <w:rPr>
          <w:rFonts w:eastAsia="Times New Roman"/>
          <w:szCs w:val="24"/>
        </w:rPr>
        <w:t>μία ατομική περίπτωση- θα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ότι η δικαιοσύνη στο σύνολό της, αλλά και </w:t>
      </w:r>
      <w:r>
        <w:rPr>
          <w:rFonts w:eastAsia="Times New Roman"/>
          <w:szCs w:val="24"/>
        </w:rPr>
        <w:lastRenderedPageBreak/>
        <w:t>το Υπουργείο Δικαιοσύνης, κατακλύζονται από καταγγελίες πολιτών, που θεωρούν ότι έχουν αδι</w:t>
      </w:r>
      <w:r>
        <w:rPr>
          <w:rFonts w:eastAsia="Times New Roman"/>
          <w:szCs w:val="24"/>
        </w:rPr>
        <w:t>κηθεί από δικαστές σε διάφορες υποθέσεις. Πραγματικά, το τηλέφωνο του Υπουργείου Δικαιοσύνης κατακλύζεται</w:t>
      </w:r>
      <w:r>
        <w:rPr>
          <w:rFonts w:eastAsia="Times New Roman"/>
          <w:szCs w:val="24"/>
        </w:rPr>
        <w:t>,</w:t>
      </w:r>
      <w:r>
        <w:rPr>
          <w:rFonts w:eastAsia="Times New Roman"/>
          <w:szCs w:val="24"/>
        </w:rPr>
        <w:t xml:space="preserve"> θα το ξέρει οπωσδήποτε και ο κ. Αθανασίου ο οποίος διετέλεσε Υπουργός και ο κ. </w:t>
      </w:r>
      <w:proofErr w:type="spellStart"/>
      <w:r>
        <w:rPr>
          <w:rFonts w:eastAsia="Times New Roman"/>
          <w:szCs w:val="24"/>
        </w:rPr>
        <w:t>Δένδιας</w:t>
      </w:r>
      <w:proofErr w:type="spellEnd"/>
      <w:r>
        <w:rPr>
          <w:rFonts w:eastAsia="Times New Roman"/>
          <w:szCs w:val="24"/>
        </w:rPr>
        <w:t xml:space="preserve"> και όσοι διετέλεσαν σε αυτή τη θέση, ένα Υπουργείο Δικαιοσύνης</w:t>
      </w:r>
      <w:r>
        <w:rPr>
          <w:rFonts w:eastAsia="Times New Roman"/>
          <w:szCs w:val="24"/>
        </w:rPr>
        <w:t xml:space="preserve"> από καταγγελίες ιδιωτών, οι οποίες ξεκινούν από παράπονα για το χειρισμό υποθέσεών τους.</w:t>
      </w:r>
    </w:p>
    <w:p w14:paraId="13C0C4AA" w14:textId="77777777" w:rsidR="00F43B06" w:rsidRDefault="00440118">
      <w:pPr>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Άλλο παράπονα, κύριε Υπουργέ και άλλο παρεμβάσεις.</w:t>
      </w:r>
    </w:p>
    <w:p w14:paraId="13C0C4AB"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Διαφάνειας και Ανθρωπίνων Δικαιωμάτων):</w:t>
      </w:r>
      <w:r>
        <w:rPr>
          <w:rFonts w:eastAsia="Times New Roman"/>
          <w:szCs w:val="24"/>
        </w:rPr>
        <w:t xml:space="preserve"> Ένα ά</w:t>
      </w:r>
      <w:r>
        <w:rPr>
          <w:rFonts w:eastAsia="Times New Roman"/>
          <w:szCs w:val="24"/>
        </w:rPr>
        <w:t>λλο χαρακτηριστικό της ερώτησης είναι αυτό το οποίο προανήγγειλα, δηλαδή ότι φαίνεται να μην υπάρχει κάποια αναστολή ενώπιον της ανάγκης να υπάρχει μια μυστικότητα, ιδιαίτερα σε ό</w:t>
      </w:r>
      <w:r>
        <w:rPr>
          <w:rFonts w:eastAsia="Times New Roman"/>
          <w:szCs w:val="24"/>
        </w:rPr>
        <w:t>,</w:t>
      </w:r>
      <w:r>
        <w:rPr>
          <w:rFonts w:eastAsia="Times New Roman"/>
          <w:szCs w:val="24"/>
        </w:rPr>
        <w:t>τι αφορά τις πειθαρχικές διερευνήσεις. Καταλαβαίνω ότι προηγουμένως και σε ά</w:t>
      </w:r>
      <w:r>
        <w:rPr>
          <w:rFonts w:eastAsia="Times New Roman"/>
          <w:szCs w:val="24"/>
        </w:rPr>
        <w:t xml:space="preserve">λλες περιπτώσεις ερωτήθηκα για τις πειθαρχικές διαδικασίες και το ότι δεν απάντησα δημιούργησε την εντύπωση της αδράνειας. Θα έπρεπε οι ερωτώντες στο μέτρο που είναι πολιτικοί λειτουργοί, που είναι και νομικοί, να </w:t>
      </w:r>
      <w:r>
        <w:rPr>
          <w:rFonts w:eastAsia="Times New Roman"/>
          <w:szCs w:val="24"/>
        </w:rPr>
        <w:lastRenderedPageBreak/>
        <w:t>αντιλαμβάνονται ότι η μυστικότητα τουλάχισ</w:t>
      </w:r>
      <w:r>
        <w:rPr>
          <w:rFonts w:eastAsia="Times New Roman"/>
          <w:szCs w:val="24"/>
        </w:rPr>
        <w:t xml:space="preserve">τον των πειθαρχικών διαδικασιών είναι ένα θεσμικό αγαθό, το οποίο πρέπει να διαφυλάσσεται και ότι, όταν ο Υπουργός λέει «δεν απαντώ», αυτό σημαίνει «δεν απαντώ» και δεν σημαίνει «δεν έκανα τίποτα». Προφανώς, ό,τι προβλέπεται από τη νομοθεσία, γίνεται. </w:t>
      </w:r>
    </w:p>
    <w:p w14:paraId="13C0C4AC" w14:textId="77777777" w:rsidR="00F43B06" w:rsidRDefault="00440118">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 xml:space="preserve"> να σας πω και λίγο αναλυτικότερα για την προσωπική μου πολιτική επί του θέματος των πειθαρχικών διώξεων στην κρίσιμη περίοδο. Είναι μια αρμοδιότητα βεβαίως, την οποία αναθέτει στον Υπουργό το Σύνταγμα και η θεσμική μας τάξη. Είναι αποκλειστική σε ό,τι αφο</w:t>
      </w:r>
      <w:r>
        <w:rPr>
          <w:rFonts w:eastAsia="Times New Roman"/>
          <w:szCs w:val="24"/>
        </w:rPr>
        <w:t>ρά τους ανώτατους δικαστές, διαζευκτική σε ό,τι αφορά τους υπόλοιπους λειτουργούς δικαιοσύνης. Είναι βασική σε κάποιες περιπτώσεις αυτή η πειθαρχική αρμοδιότητα, αλλά σας επιβεβαιώνω με πολ</w:t>
      </w:r>
      <w:r>
        <w:rPr>
          <w:rFonts w:eastAsia="Times New Roman"/>
          <w:szCs w:val="24"/>
        </w:rPr>
        <w:t>λή</w:t>
      </w:r>
      <w:r>
        <w:rPr>
          <w:rFonts w:eastAsia="Times New Roman"/>
          <w:szCs w:val="24"/>
        </w:rPr>
        <w:t xml:space="preserve"> φειδώ. Πότε; Όταν έχει γίνει μια μηνυτήρια αναφορά, η οποία προέρχεται από έναν θεσμικό παράγοντα και για τον λόγο αυτό, οπωσδήποτε είναι επείγουσα η διερεύνησή της. Θα την ασκήσω σε μια περίπτωση που μια ποινική διαδικασία προχωρήσει και φθάσει στο στάδι</w:t>
      </w:r>
      <w:r>
        <w:rPr>
          <w:rFonts w:eastAsia="Times New Roman"/>
          <w:szCs w:val="24"/>
        </w:rPr>
        <w:t xml:space="preserve">ο που πλέον διαπιστώνονται σοβαρές ενδείξεις ενοχής, έστω και πριν από την οριστική καταδίκη ή πριν από τη δίκη και ενδεχομένως, δεν έχει ασκηθεί πειθαρχική δίωξη. Αν αυτό συμβεί </w:t>
      </w:r>
      <w:r>
        <w:rPr>
          <w:rFonts w:eastAsia="Times New Roman"/>
          <w:szCs w:val="24"/>
        </w:rPr>
        <w:lastRenderedPageBreak/>
        <w:t>-και το λέω υποθετικά- νομίζω ότι ο Υπουργός θα πρέπει να παρέμβει ή θα παρέμ</w:t>
      </w:r>
      <w:r>
        <w:rPr>
          <w:rFonts w:eastAsia="Times New Roman"/>
          <w:szCs w:val="24"/>
        </w:rPr>
        <w:t>βει εκεί όπου η αρμοδιότητ</w:t>
      </w:r>
      <w:r>
        <w:rPr>
          <w:rFonts w:eastAsia="Times New Roman"/>
          <w:szCs w:val="24"/>
        </w:rPr>
        <w:t>ά</w:t>
      </w:r>
      <w:r>
        <w:rPr>
          <w:rFonts w:eastAsia="Times New Roman"/>
          <w:szCs w:val="24"/>
        </w:rPr>
        <w:t xml:space="preserve"> του είναι αποκλειστική και δεν μπορεί να ασκήσει άλλος την πειθαρχική αρμοδιότητα. </w:t>
      </w:r>
    </w:p>
    <w:p w14:paraId="13C0C4AD" w14:textId="77777777" w:rsidR="00F43B06" w:rsidRDefault="00440118">
      <w:pPr>
        <w:spacing w:line="600" w:lineRule="auto"/>
        <w:ind w:firstLine="720"/>
        <w:contextualSpacing/>
        <w:jc w:val="both"/>
        <w:rPr>
          <w:rFonts w:eastAsia="Times New Roman"/>
          <w:szCs w:val="24"/>
        </w:rPr>
      </w:pPr>
      <w:r>
        <w:rPr>
          <w:rFonts w:eastAsia="Times New Roman"/>
          <w:szCs w:val="24"/>
        </w:rPr>
        <w:t>Με αυτόν το</w:t>
      </w:r>
      <w:r>
        <w:rPr>
          <w:rFonts w:eastAsia="Times New Roman"/>
          <w:szCs w:val="24"/>
        </w:rPr>
        <w:t>ν</w:t>
      </w:r>
      <w:r>
        <w:rPr>
          <w:rFonts w:eastAsia="Times New Roman"/>
          <w:szCs w:val="24"/>
        </w:rPr>
        <w:t xml:space="preserve"> φειδωλό τρόπο επεμβαίνω και οπωσδήποτε το έχω κάνει σε περιπτώσεις, οι οποίες δεν είναι πολλές, αλλά δεν είναι επίσης και λίγες ούτ</w:t>
      </w:r>
      <w:r>
        <w:rPr>
          <w:rFonts w:eastAsia="Times New Roman"/>
          <w:szCs w:val="24"/>
        </w:rPr>
        <w:t>ε είναι ασήμαντες. Και επειδή επανέρχεται και η κριτική στο Υπουργείο Δικαιοσύνης, σε σχέση με τις κρίσεις των δικαστών, να επαναλάβω κάτι, το οποίο έχω πει και άλλη φορά ενώπιών σας, αλλά βεβαίως είναι ένα θέμα μεγάλο και γίνονται διαρκώς ερωτήματα.</w:t>
      </w:r>
    </w:p>
    <w:p w14:paraId="13C0C4AE"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 Το Σ</w:t>
      </w:r>
      <w:r>
        <w:rPr>
          <w:rFonts w:eastAsia="Times New Roman"/>
          <w:szCs w:val="24"/>
        </w:rPr>
        <w:t>ύνταγμα δεν ζητά να γίνονται οι κρίσεις των δικαστών με βάση την αρχαιότητα.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w:t>
      </w:r>
      <w:r>
        <w:rPr>
          <w:rFonts w:eastAsia="Times New Roman"/>
          <w:szCs w:val="24"/>
        </w:rPr>
        <w:t xml:space="preserve"> εάν η αρχαιότητα αρκούσε για την προαγωγή των δικαστών, θα μπορούσε η προαγωγή να γίνεται με βάση τις καταστάσεις, με τη δραστηριοποίηση και την κινητοποίηση των γραμμ</w:t>
      </w:r>
      <w:r>
        <w:rPr>
          <w:rFonts w:eastAsia="Times New Roman"/>
          <w:szCs w:val="24"/>
        </w:rPr>
        <w:t xml:space="preserve">ατέων των δικαστηρίων που γνωρίζουν για την επετηρίδα. Το Σύνταγμα προφανώς θέλει την αξιοκρατία και θέλει και την πολιτική </w:t>
      </w:r>
      <w:r>
        <w:rPr>
          <w:rFonts w:eastAsia="Times New Roman"/>
          <w:szCs w:val="24"/>
        </w:rPr>
        <w:lastRenderedPageBreak/>
        <w:t>εμπιστοσύνη. Αυτό ακριβώς προσπαθεί να μεθοδεύσει με το να αναφέρεται και στην κρίση της δικαιοσύνης για τους δικαστές</w:t>
      </w:r>
      <w:r>
        <w:rPr>
          <w:rFonts w:eastAsia="Times New Roman"/>
          <w:szCs w:val="24"/>
        </w:rPr>
        <w:t>,</w:t>
      </w:r>
      <w:r>
        <w:rPr>
          <w:rFonts w:eastAsia="Times New Roman"/>
          <w:szCs w:val="24"/>
        </w:rPr>
        <w:t xml:space="preserve"> η οποία προκ</w:t>
      </w:r>
      <w:r>
        <w:rPr>
          <w:rFonts w:eastAsia="Times New Roman"/>
          <w:szCs w:val="24"/>
        </w:rPr>
        <w:t>ύπτει από τις προαγωγές τους καθ’ όλη τη διάρκεια της σταδιοδρομίας τους, αλλά και από το γεγονός ότι ζητά …</w:t>
      </w:r>
    </w:p>
    <w:p w14:paraId="13C0C4AF" w14:textId="77777777" w:rsidR="00F43B06" w:rsidRDefault="00440118">
      <w:pPr>
        <w:spacing w:line="600" w:lineRule="auto"/>
        <w:ind w:firstLine="720"/>
        <w:contextualSpacing/>
        <w:jc w:val="both"/>
        <w:rPr>
          <w:rFonts w:eastAsia="Times New Roman"/>
          <w:szCs w:val="24"/>
        </w:rPr>
      </w:pPr>
      <w:r>
        <w:rPr>
          <w:rFonts w:eastAsia="Times New Roman"/>
          <w:b/>
          <w:szCs w:val="24"/>
        </w:rPr>
        <w:t>ΚΩΝΣΤΑΝΤΙΝΟΣ ΤΑΣΟΥΛΑΣ:</w:t>
      </w:r>
      <w:r>
        <w:rPr>
          <w:rFonts w:eastAsia="Times New Roman"/>
          <w:szCs w:val="24"/>
        </w:rPr>
        <w:t xml:space="preserve"> Κύριε Υπουργέ, δεν ακούσαμε καλά. Συγγνώμη για τη διακοπή.</w:t>
      </w:r>
    </w:p>
    <w:p w14:paraId="13C0C4B0"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Διαφάνειας και</w:t>
      </w:r>
      <w:r>
        <w:rPr>
          <w:rFonts w:eastAsia="Times New Roman"/>
          <w:szCs w:val="24"/>
        </w:rPr>
        <w:t xml:space="preserve"> </w:t>
      </w:r>
      <w:r>
        <w:rPr>
          <w:rFonts w:eastAsia="Times New Roman"/>
          <w:b/>
          <w:szCs w:val="24"/>
        </w:rPr>
        <w:t>Αν</w:t>
      </w:r>
      <w:r>
        <w:rPr>
          <w:rFonts w:eastAsia="Times New Roman"/>
          <w:b/>
          <w:szCs w:val="24"/>
        </w:rPr>
        <w:t>θρωπίνων Δικαιωμάτων):</w:t>
      </w:r>
      <w:r>
        <w:rPr>
          <w:rFonts w:eastAsia="Times New Roman"/>
          <w:szCs w:val="24"/>
        </w:rPr>
        <w:t xml:space="preserve"> Είπα ότι το Σύνταγμα, κατά την προσωπική μου εκτίμηση…</w:t>
      </w:r>
    </w:p>
    <w:p w14:paraId="13C0C4B1" w14:textId="77777777" w:rsidR="00F43B06" w:rsidRDefault="00440118">
      <w:pPr>
        <w:spacing w:line="600" w:lineRule="auto"/>
        <w:ind w:firstLine="720"/>
        <w:contextualSpacing/>
        <w:jc w:val="both"/>
        <w:rPr>
          <w:rFonts w:eastAsia="Times New Roman"/>
          <w:szCs w:val="24"/>
        </w:rPr>
      </w:pPr>
      <w:r>
        <w:rPr>
          <w:rFonts w:eastAsia="Times New Roman"/>
          <w:b/>
          <w:szCs w:val="24"/>
        </w:rPr>
        <w:t>ΚΩΝΣΤΑΝΤΙΝΟΣ ΤΑΣΟΥΛΑΣ:</w:t>
      </w:r>
      <w:r>
        <w:rPr>
          <w:rFonts w:eastAsia="Times New Roman"/>
          <w:szCs w:val="24"/>
        </w:rPr>
        <w:t xml:space="preserve"> Απαιτεί πολιτική εμπιστοσύνη, είπατε;</w:t>
      </w:r>
    </w:p>
    <w:p w14:paraId="13C0C4B2"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Κύριε Τασούλα, γνωρίζω τη σημ</w:t>
      </w:r>
      <w:r>
        <w:rPr>
          <w:rFonts w:eastAsia="Times New Roman"/>
          <w:szCs w:val="24"/>
        </w:rPr>
        <w:t xml:space="preserve">ασία των λέξεων τις οποίες χρησιμοποιώ. Είπα, λοιπόν, ότι κατά την άποψή μου το Σύνταγμα ζητάει δύο πράγματα. Το ένα είναι η αξιοκρατία και το δεύτερο είναι η πολιτική εμπιστοσύνη προς τη δικαιοσύνη, με δεδομένο ότι η δικαιοσύνη απονέμεται στο όνομα του </w:t>
      </w:r>
      <w:r>
        <w:rPr>
          <w:rFonts w:eastAsia="Times New Roman"/>
          <w:szCs w:val="24"/>
        </w:rPr>
        <w:lastRenderedPageBreak/>
        <w:t>κυ</w:t>
      </w:r>
      <w:r>
        <w:rPr>
          <w:rFonts w:eastAsia="Times New Roman"/>
          <w:szCs w:val="24"/>
        </w:rPr>
        <w:t>ρίαρχου λαού και αυτό σημαίνει ότι το Σύνταγμά μας θέλει η δικαιοσύνη να ασκείται μ’ αυτόν τον τρόπο και γι’ αυτόν το λόγο την αξιοκρατία, την εκτίμηση της αξιοκρατίας την αποθέτει και στα αρμόδια όργανα της δικαιοσύνης κατά τις προαγωγές, αλλά και στο Υπο</w:t>
      </w:r>
      <w:r>
        <w:rPr>
          <w:rFonts w:eastAsia="Times New Roman"/>
          <w:szCs w:val="24"/>
        </w:rPr>
        <w:t xml:space="preserve">υργικό Συμβούλιο. Αυτό θέλει το Σύνταγμά μας αυτή τη στιγμή. </w:t>
      </w:r>
    </w:p>
    <w:p w14:paraId="13C0C4B3" w14:textId="77777777" w:rsidR="00F43B06" w:rsidRDefault="00440118">
      <w:pPr>
        <w:spacing w:line="600" w:lineRule="auto"/>
        <w:ind w:firstLine="720"/>
        <w:contextualSpacing/>
        <w:jc w:val="both"/>
        <w:rPr>
          <w:rFonts w:eastAsia="Times New Roman"/>
          <w:szCs w:val="24"/>
        </w:rPr>
      </w:pPr>
      <w:r>
        <w:rPr>
          <w:rFonts w:eastAsia="Times New Roman"/>
          <w:szCs w:val="24"/>
        </w:rPr>
        <w:t>Πώς το έκανε η παρούσα Κυβέρνηση; Προχώρησε σε κρίσεις οι οποίες σε κα</w:t>
      </w:r>
      <w:r>
        <w:rPr>
          <w:rFonts w:eastAsia="Times New Roman"/>
          <w:szCs w:val="24"/>
        </w:rPr>
        <w:t>μ</w:t>
      </w:r>
      <w:r>
        <w:rPr>
          <w:rFonts w:eastAsia="Times New Roman"/>
          <w:szCs w:val="24"/>
        </w:rPr>
        <w:t>μία περίπτωση δεν οδήγησαν σε μία ακραία παραγνώριση της αρχαιότητας. Για παράδειγμα, δεν προχωρήσαμε ποτέ πέρα από τον κύκ</w:t>
      </w:r>
      <w:r>
        <w:rPr>
          <w:rFonts w:eastAsia="Times New Roman"/>
          <w:szCs w:val="24"/>
        </w:rPr>
        <w:t xml:space="preserve">λο των Αντιπροέδρων για την εκλογή ενός Προέδρου, παρά το γεγονός ότι ο </w:t>
      </w:r>
      <w:r>
        <w:rPr>
          <w:rFonts w:eastAsia="Times New Roman"/>
          <w:szCs w:val="24"/>
        </w:rPr>
        <w:t>ο</w:t>
      </w:r>
      <w:r>
        <w:rPr>
          <w:rFonts w:eastAsia="Times New Roman"/>
          <w:szCs w:val="24"/>
        </w:rPr>
        <w:t xml:space="preserve">ργανισμός </w:t>
      </w:r>
      <w:r>
        <w:rPr>
          <w:rFonts w:eastAsia="Times New Roman"/>
          <w:szCs w:val="24"/>
        </w:rPr>
        <w:t>δ</w:t>
      </w:r>
      <w:r>
        <w:rPr>
          <w:rFonts w:eastAsia="Times New Roman"/>
          <w:szCs w:val="24"/>
        </w:rPr>
        <w:t>ικαστηρίων, η ισχύουσα νομοθεσία επιτρέπει κατά τις κρίσεις να υπάρχει και υπέρβαση του κύκλου των Αντιπροέδρων και να προχωρά η επιλογή ακόμα και στους αρχαιότερους από τη</w:t>
      </w:r>
      <w:r>
        <w:rPr>
          <w:rFonts w:eastAsia="Times New Roman"/>
          <w:szCs w:val="24"/>
        </w:rPr>
        <w:t>ν άποψη της θητείας Αρεοπαγίτες. Το γεγονός ότι αυτό θέλει ο νόμος</w:t>
      </w:r>
      <w:r>
        <w:rPr>
          <w:rFonts w:eastAsia="Times New Roman"/>
          <w:szCs w:val="24"/>
        </w:rPr>
        <w:t>,</w:t>
      </w:r>
      <w:r>
        <w:rPr>
          <w:rFonts w:eastAsia="Times New Roman"/>
          <w:szCs w:val="24"/>
        </w:rPr>
        <w:t xml:space="preserve"> σημαίνει ότι ο νόμος πιστεύει ότι αυτό κάποτε πρέπει να γίνεται. </w:t>
      </w:r>
    </w:p>
    <w:p w14:paraId="13C0C4B4"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Ας δούμε, όμως, και την αρχαιότητα την οποία επικαλείστε. Βεβαίως και η αρχαιότητα είναι σημαντικό κριτήριο. Γιατί; Διότι </w:t>
      </w:r>
      <w:r>
        <w:rPr>
          <w:rFonts w:eastAsia="Times New Roman"/>
          <w:szCs w:val="24"/>
        </w:rPr>
        <w:t>η αρχαιότητα ενσωματώνει αξιοκρατία. Αυτός ο οποίος είναι αρχαιότερος, έχει υπηρετήσει περισσότερα χρόνια στη δικαιοσύνη και έχει σωρεύσει μεγαλύτερη εμπειρία, άρα περισσότερες γνώσεις, άρα είναι αξιότατος. Αυτό, όμως, έχει σημασία όταν συγκρίνει κάποιος έ</w:t>
      </w:r>
      <w:r>
        <w:rPr>
          <w:rFonts w:eastAsia="Times New Roman"/>
          <w:szCs w:val="24"/>
        </w:rPr>
        <w:t>ναν δικαστή</w:t>
      </w:r>
      <w:r>
        <w:rPr>
          <w:rFonts w:eastAsia="Times New Roman"/>
          <w:szCs w:val="24"/>
        </w:rPr>
        <w:t>,</w:t>
      </w:r>
      <w:r>
        <w:rPr>
          <w:rFonts w:eastAsia="Times New Roman"/>
          <w:szCs w:val="24"/>
        </w:rPr>
        <w:t xml:space="preserve"> ο οποίος έχει μείνει στη δικαιοσύνη τριάντα πέντε χρόνια</w:t>
      </w:r>
      <w:r>
        <w:rPr>
          <w:rFonts w:eastAsia="Times New Roman"/>
          <w:szCs w:val="24"/>
        </w:rPr>
        <w:t>,</w:t>
      </w:r>
      <w:r>
        <w:rPr>
          <w:rFonts w:eastAsia="Times New Roman"/>
          <w:szCs w:val="24"/>
        </w:rPr>
        <w:t xml:space="preserve"> μ’ έναν δικαστή που έχει μείνει στη δικαιοσύνη είκοσι πέντε χρόνια. Εάν συγκρίνει έναν δικαστή</w:t>
      </w:r>
      <w:r>
        <w:rPr>
          <w:rFonts w:eastAsia="Times New Roman"/>
          <w:szCs w:val="24"/>
        </w:rPr>
        <w:t>,</w:t>
      </w:r>
      <w:r>
        <w:rPr>
          <w:rFonts w:eastAsia="Times New Roman"/>
          <w:szCs w:val="24"/>
        </w:rPr>
        <w:t xml:space="preserve"> ο οποίος έχει μείνει τριάντα πέντε χρόνια και δύο μήνες μ’ έναν άλλον που έχει μείνει τρι</w:t>
      </w:r>
      <w:r>
        <w:rPr>
          <w:rFonts w:eastAsia="Times New Roman"/>
          <w:szCs w:val="24"/>
        </w:rPr>
        <w:t xml:space="preserve">άντα πέντε χρόνια και ένα μήνα και γι’ αυτό υστερεί κατά μία θέση στην αρχαιότητα, απ’ αυτήν την απόσταση της μίας θέσης ή του ενός μηνός κατά χρονική διάρκεια δεν μπορούν να συναχθούν συμπεράσματα που αφορούν στην αξιοκρατία. </w:t>
      </w:r>
    </w:p>
    <w:p w14:paraId="13C0C4B5"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Ο μεγάλος αριθμός των </w:t>
      </w:r>
      <w:proofErr w:type="spellStart"/>
      <w:r>
        <w:rPr>
          <w:rFonts w:eastAsia="Times New Roman"/>
          <w:szCs w:val="24"/>
        </w:rPr>
        <w:t>παραλε</w:t>
      </w:r>
      <w:r>
        <w:rPr>
          <w:rFonts w:eastAsia="Times New Roman"/>
          <w:szCs w:val="24"/>
        </w:rPr>
        <w:t>ιφθέντων</w:t>
      </w:r>
      <w:proofErr w:type="spellEnd"/>
      <w:r>
        <w:rPr>
          <w:rFonts w:eastAsia="Times New Roman"/>
          <w:szCs w:val="24"/>
        </w:rPr>
        <w:t xml:space="preserve"> δικαστών που επαναλαμβάνει διαρκώς ο κ. Αθανασίου, οι σαράντα επτά </w:t>
      </w:r>
      <w:proofErr w:type="spellStart"/>
      <w:r>
        <w:rPr>
          <w:rFonts w:eastAsia="Times New Roman"/>
          <w:szCs w:val="24"/>
        </w:rPr>
        <w:t>παραλειφθέντες</w:t>
      </w:r>
      <w:proofErr w:type="spellEnd"/>
      <w:r>
        <w:rPr>
          <w:rFonts w:eastAsia="Times New Roman"/>
          <w:szCs w:val="24"/>
        </w:rPr>
        <w:t>, οφείλεται στο ότι την προηγούμενη χρονιά, το 2015, είχαμε αλλαγή ηγεσίας σ’ όλα τα μεγάλα δικαστήρια, ενώ αυτό δεν συμβαίνει φέτος κι έτσι ο αριθμός θα είναι αναπόφ</w:t>
      </w:r>
      <w:r>
        <w:rPr>
          <w:rFonts w:eastAsia="Times New Roman"/>
          <w:szCs w:val="24"/>
        </w:rPr>
        <w:t xml:space="preserve">ευκτα </w:t>
      </w:r>
      <w:r>
        <w:rPr>
          <w:rFonts w:eastAsia="Times New Roman"/>
          <w:szCs w:val="24"/>
        </w:rPr>
        <w:lastRenderedPageBreak/>
        <w:t>πολύ μικρότερος, καθώς επίσης και στο ότι επανήλθαμε στην τακτική που ίσχυσε και στο παρελθόν για πολλά χρόνια</w:t>
      </w:r>
      <w:r>
        <w:rPr>
          <w:rFonts w:eastAsia="Times New Roman"/>
          <w:szCs w:val="24"/>
        </w:rPr>
        <w:t>,</w:t>
      </w:r>
      <w:r>
        <w:rPr>
          <w:rFonts w:eastAsia="Times New Roman"/>
          <w:szCs w:val="24"/>
        </w:rPr>
        <w:t xml:space="preserve"> να μην προάγονται στις καίριες θέσεις Προέδρου ή και Αντιπροέδρων δικαστές οι οποίοι εντός έτους θα αποχωρήσουν, διότι η ανάθεση διοικητικ</w:t>
      </w:r>
      <w:r>
        <w:rPr>
          <w:rFonts w:eastAsia="Times New Roman"/>
          <w:szCs w:val="24"/>
        </w:rPr>
        <w:t>ών καθηκόντων οπωσδήποτε προϋποθέτει και κάποιο χρόνο για την εφαρμογή και για τον έλεγχο των κρίσεων και οπωσδήποτε συνιστά μια αναστάτωση της δικαιοσύνης να υπάρχει μια τόσο ταχεία εναλλαγή.</w:t>
      </w:r>
    </w:p>
    <w:p w14:paraId="13C0C4B6" w14:textId="77777777" w:rsidR="00F43B06" w:rsidRDefault="00440118">
      <w:pPr>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Ήταν τέσσερις μόνο από τους σαράντα επτά.</w:t>
      </w:r>
      <w:r>
        <w:rPr>
          <w:rFonts w:eastAsia="Times New Roman"/>
          <w:szCs w:val="24"/>
        </w:rPr>
        <w:t xml:space="preserve"> Οι σαράντα τρεις;</w:t>
      </w:r>
    </w:p>
    <w:p w14:paraId="13C0C4B7"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Επίσης, θα ήθελα να πω ότι ένα χαρακτηριστικό της επερώτησης και ίσως και ορισμένων στιγμών της συζήτησης σήμερα είναι η προσφυγή σε κάποιες «κορώνες</w:t>
      </w:r>
      <w:r>
        <w:rPr>
          <w:rFonts w:eastAsia="Times New Roman"/>
          <w:szCs w:val="24"/>
        </w:rPr>
        <w:t>», δεν θα έλεγα δημοσιογραφίας, θα έλεγα –κατά την άποψή μου- μιας κακής δημοσιογραφίας, η οποία διαρκώς αναφέρεται σε παγκόσμιες πρωτοτυπίες, «δεν ξανάγινε ποτέ αυτό»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Βεβαίως έχουν γίνει έλεγχοι ανώτατων δικαστικών και </w:t>
      </w:r>
      <w:r>
        <w:rPr>
          <w:rFonts w:eastAsia="Times New Roman"/>
          <w:szCs w:val="24"/>
        </w:rPr>
        <w:lastRenderedPageBreak/>
        <w:t>στο παρελθόν, όχι μόνο πε</w:t>
      </w:r>
      <w:r>
        <w:rPr>
          <w:rFonts w:eastAsia="Times New Roman"/>
          <w:szCs w:val="24"/>
        </w:rPr>
        <w:t xml:space="preserve">ιθαρχικό κατά </w:t>
      </w:r>
      <w:r>
        <w:rPr>
          <w:rFonts w:eastAsia="Times New Roman"/>
          <w:szCs w:val="24"/>
        </w:rPr>
        <w:t>π</w:t>
      </w:r>
      <w:r>
        <w:rPr>
          <w:rFonts w:eastAsia="Times New Roman"/>
          <w:szCs w:val="24"/>
        </w:rPr>
        <w:t xml:space="preserve">ροέδρου Αρείου Πάγου. Έχει γίνει και μήνυση κατά </w:t>
      </w:r>
      <w:r>
        <w:rPr>
          <w:rFonts w:eastAsia="Times New Roman"/>
          <w:szCs w:val="24"/>
        </w:rPr>
        <w:t>ε</w:t>
      </w:r>
      <w:r>
        <w:rPr>
          <w:rFonts w:eastAsia="Times New Roman"/>
          <w:szCs w:val="24"/>
        </w:rPr>
        <w:t>ισαγγελέα Αρείου Πάγου και μάλιστα από Υπουργό που και ο ίδιος είχε διατελέσει δικαστικός στο παρελθόν.</w:t>
      </w:r>
    </w:p>
    <w:p w14:paraId="13C0C4B8"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 xml:space="preserve">(Στο σημείο αυτό την Προεδρική Έδρα καταλαμβάνει η  Γ΄ Αντιπρόεδρος της Βουλής κ. </w:t>
      </w:r>
      <w:r w:rsidRPr="00445D97">
        <w:rPr>
          <w:rFonts w:eastAsia="UB-Helvetica" w:cs="Times New Roman"/>
          <w:b/>
          <w:szCs w:val="24"/>
        </w:rPr>
        <w:t>ΑΝΑΣΤ</w:t>
      </w:r>
      <w:r w:rsidRPr="00445D97">
        <w:rPr>
          <w:rFonts w:eastAsia="UB-Helvetica" w:cs="Times New Roman"/>
          <w:b/>
          <w:szCs w:val="24"/>
        </w:rPr>
        <w:t>ΑΣΙΑ ΧΡΙΣΤΟΔΟΥΛΟΠΟΥΛΟΥ</w:t>
      </w:r>
      <w:r>
        <w:rPr>
          <w:rFonts w:eastAsia="UB-Helvetica" w:cs="Times New Roman"/>
          <w:szCs w:val="24"/>
        </w:rPr>
        <w:t>)</w:t>
      </w:r>
    </w:p>
    <w:p w14:paraId="13C0C4B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Νομίζω ότι αυτό το οποίο πρέπει να μας καθιστά ήσυχους</w:t>
      </w:r>
      <w:r>
        <w:rPr>
          <w:rFonts w:eastAsia="Times New Roman" w:cs="Times New Roman"/>
          <w:szCs w:val="24"/>
        </w:rPr>
        <w:t>,</w:t>
      </w:r>
      <w:r>
        <w:rPr>
          <w:rFonts w:eastAsia="Times New Roman" w:cs="Times New Roman"/>
          <w:szCs w:val="24"/>
        </w:rPr>
        <w:t xml:space="preserve"> είναι το γεγονός ότι γενικά η </w:t>
      </w:r>
      <w:r>
        <w:rPr>
          <w:rFonts w:eastAsia="Times New Roman" w:cs="Times New Roman"/>
          <w:szCs w:val="24"/>
        </w:rPr>
        <w:t>δ</w:t>
      </w:r>
      <w:r>
        <w:rPr>
          <w:rFonts w:eastAsia="Times New Roman" w:cs="Times New Roman"/>
          <w:szCs w:val="24"/>
        </w:rPr>
        <w:t xml:space="preserve">ικαιοσύνη δεν χαρακτηρίζεται σήμερα στο σύνολό της από αυτές τις εντάσεις. Αυτές είναι περιορισμένες. Πάντως με θεσμικό τρόπο οι διαφωνίες, οι μηνύσεις, οι καταγγελίες, όλες αυτές ελέγχονται. </w:t>
      </w:r>
    </w:p>
    <w:p w14:paraId="13C0C4BA" w14:textId="77777777" w:rsidR="00F43B06" w:rsidRDefault="00440118">
      <w:pPr>
        <w:spacing w:line="600" w:lineRule="auto"/>
        <w:ind w:firstLine="720"/>
        <w:contextualSpacing/>
        <w:jc w:val="both"/>
        <w:rPr>
          <w:rFonts w:eastAsia="UB-Helvetica" w:cs="Times New Roman"/>
          <w:szCs w:val="24"/>
        </w:rPr>
      </w:pPr>
      <w:r>
        <w:rPr>
          <w:rFonts w:eastAsia="Times New Roman"/>
          <w:szCs w:val="24"/>
        </w:rPr>
        <w:t xml:space="preserve">(Στο σημείο αυτό κτυπάει το κουδούνι λήξεως του χρόνου ομιλίας </w:t>
      </w:r>
      <w:r>
        <w:rPr>
          <w:rFonts w:eastAsia="Times New Roman"/>
          <w:szCs w:val="24"/>
        </w:rPr>
        <w:t>του κυρίου Βουλευτή)</w:t>
      </w:r>
    </w:p>
    <w:p w14:paraId="13C0C4BB"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 xml:space="preserve">Κυρία Πρόεδρε, θα μπορούσα να έχω ακόμα δύο λεπτά; </w:t>
      </w:r>
    </w:p>
    <w:p w14:paraId="13C0C4BC" w14:textId="77777777" w:rsidR="00F43B06" w:rsidRDefault="00440118">
      <w:pPr>
        <w:spacing w:line="600" w:lineRule="auto"/>
        <w:ind w:firstLine="720"/>
        <w:contextualSpacing/>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 xml:space="preserve">Βεβαίως. Συνεχίστε κύριε Υπουργέ. </w:t>
      </w:r>
    </w:p>
    <w:p w14:paraId="13C0C4B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Ευχαριστώ πολύ. </w:t>
      </w:r>
    </w:p>
    <w:p w14:paraId="13C0C4B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πω ότι άκουσα κριτική για την κατάσταση της </w:t>
      </w:r>
      <w:r>
        <w:rPr>
          <w:rFonts w:eastAsia="Times New Roman" w:cs="Times New Roman"/>
          <w:szCs w:val="24"/>
        </w:rPr>
        <w:t>δ</w:t>
      </w:r>
      <w:r>
        <w:rPr>
          <w:rFonts w:eastAsia="Times New Roman" w:cs="Times New Roman"/>
          <w:szCs w:val="24"/>
        </w:rPr>
        <w:t>ικαιοσύνης, για τον μεγάλο αριθμό υποθέσεων που εκκρεμούν και μας κατατάσσουν τελευταίους στη λίστα του ΟΟΣΑ για τις εκκρεμείς υποθέσεις. Η λίστα του ΟΟΣΑ βέβαια το 2016 εκδόθηκε βάσει των στοιχείων</w:t>
      </w:r>
      <w:r>
        <w:rPr>
          <w:rFonts w:eastAsia="Times New Roman" w:cs="Times New Roman"/>
          <w:szCs w:val="24"/>
        </w:rPr>
        <w:t xml:space="preserve"> του 2014. </w:t>
      </w:r>
    </w:p>
    <w:p w14:paraId="13C0C4B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τα στοιχεία τα οποία αφορούν την παρούσα περίοδο δείχνουν ότι έχουμε ταχύτερους προσδιορισμούς και τουλάχιστον σε ορισμένους κλάδους της </w:t>
      </w:r>
      <w:r>
        <w:rPr>
          <w:rFonts w:eastAsia="Times New Roman" w:cs="Times New Roman"/>
          <w:szCs w:val="24"/>
        </w:rPr>
        <w:t>δ</w:t>
      </w:r>
      <w:r>
        <w:rPr>
          <w:rFonts w:eastAsia="Times New Roman" w:cs="Times New Roman"/>
          <w:szCs w:val="24"/>
        </w:rPr>
        <w:t>ικαιοσύνης μείωση του φορτίου των υποθέσεων. Τα στοιχεία δείχνουν ότι πλέον και στην Αθήνα ο αρ</w:t>
      </w:r>
      <w:r>
        <w:rPr>
          <w:rFonts w:eastAsia="Times New Roman" w:cs="Times New Roman"/>
          <w:szCs w:val="24"/>
        </w:rPr>
        <w:t>ιθμός των υποθέσεων οι οποίες εκδικάζονται</w:t>
      </w:r>
      <w:r>
        <w:rPr>
          <w:rFonts w:eastAsia="Times New Roman" w:cs="Times New Roman"/>
          <w:szCs w:val="24"/>
        </w:rPr>
        <w:t>,</w:t>
      </w:r>
      <w:r>
        <w:rPr>
          <w:rFonts w:eastAsia="Times New Roman" w:cs="Times New Roman"/>
          <w:szCs w:val="24"/>
        </w:rPr>
        <w:t xml:space="preserve"> είναι διπλάσιος του αριθμού των υποθέσεων οι οποίες εισάγονται. Όσον αφορά τον προσδιορισμό των Ειρηνοδικείων άκουσα ότι οι προσδιορισμοί έχουν φτάσει στο 2028. Πρέπει να σας πω ότι όταν παραλάβαμε και πρωτοαντικ</w:t>
      </w:r>
      <w:r>
        <w:rPr>
          <w:rFonts w:eastAsia="Times New Roman" w:cs="Times New Roman"/>
          <w:szCs w:val="24"/>
        </w:rPr>
        <w:t>ρίσαμε είχαμε βρει και προσδιορισμούς στο 2031.</w:t>
      </w:r>
    </w:p>
    <w:p w14:paraId="13C0C4C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 στιγμή σε όλη την περιοχή της Αττικής οι πιο καθυστερημένοι προσδιορισμοί στα Ειρηνοδικεία γίνονται στο 2018 και ότι γενικά πλέον η ταχύτητα προσδιορισμού των υποθέσεων στο Ειρηνοδικείο έχει αυξηθεί </w:t>
      </w:r>
      <w:r>
        <w:rPr>
          <w:rFonts w:eastAsia="Times New Roman" w:cs="Times New Roman"/>
          <w:szCs w:val="24"/>
        </w:rPr>
        <w:t xml:space="preserve">ιδιαίτερα. </w:t>
      </w:r>
    </w:p>
    <w:p w14:paraId="13C0C4C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Τάχιστα μπορώ να απαντήσω και εξειδικευμένα στις ερωτήσεις οι οποίες έγιναν, αλλά φοβούμαι, κυρία Πρόεδρε, ότι δεν έχω χρόνο και μπορώ να το κάνω στη δευτερολογία μου. </w:t>
      </w:r>
    </w:p>
    <w:p w14:paraId="13C0C4C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3C0C4C3" w14:textId="77777777" w:rsidR="00F43B06" w:rsidRDefault="0044011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3C0C4C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εμείς ευχαριστούμε. </w:t>
      </w:r>
    </w:p>
    <w:p w14:paraId="13C0C4C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Τώρα αρχίζει ο κύκλος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 xml:space="preserve">κπροσώπων. Πρώτος έχει τον λόγο ο κ. </w:t>
      </w:r>
      <w:proofErr w:type="spellStart"/>
      <w:r>
        <w:rPr>
          <w:rFonts w:eastAsia="Times New Roman" w:cs="Times New Roman"/>
          <w:szCs w:val="24"/>
        </w:rPr>
        <w:t>Δένδιας</w:t>
      </w:r>
      <w:proofErr w:type="spellEnd"/>
      <w:r>
        <w:rPr>
          <w:rFonts w:eastAsia="Times New Roman" w:cs="Times New Roman"/>
          <w:szCs w:val="24"/>
        </w:rPr>
        <w:t xml:space="preserve"> για δώδεκα λεπτά. </w:t>
      </w:r>
    </w:p>
    <w:p w14:paraId="13C0C4C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Κυρία Πρόεδρε, σας ευχαριστώ. </w:t>
      </w:r>
    </w:p>
    <w:p w14:paraId="13C0C4C7"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νομίζω ότι όλοι εδώ</w:t>
      </w:r>
      <w:r>
        <w:rPr>
          <w:rFonts w:eastAsia="Times New Roman" w:cs="Times New Roman"/>
          <w:szCs w:val="24"/>
        </w:rPr>
        <w:t>,</w:t>
      </w:r>
      <w:r>
        <w:rPr>
          <w:rFonts w:eastAsia="Times New Roman" w:cs="Times New Roman"/>
          <w:szCs w:val="24"/>
        </w:rPr>
        <w:t xml:space="preserve"> ανεξαρτήτως κόμματος, αντιλήψεων, απόψεων</w:t>
      </w:r>
      <w:r>
        <w:rPr>
          <w:rFonts w:eastAsia="Times New Roman" w:cs="Times New Roman"/>
          <w:szCs w:val="24"/>
        </w:rPr>
        <w:t>,</w:t>
      </w:r>
      <w:r>
        <w:rPr>
          <w:rFonts w:eastAsia="Times New Roman" w:cs="Times New Roman"/>
          <w:szCs w:val="24"/>
        </w:rPr>
        <w:t xml:space="preserve"> συνομολογούμε ότι σήμερα και για την ακρίβεια και χθες δεν ήταν μια καλή μέρα για την ελληνική δικαιοσύνη και, φοβούμαι να πω, όχι με ευθύνη της ελληνικής δικαιοσύνης και των λειτουργών της, ε</w:t>
      </w:r>
      <w:r>
        <w:rPr>
          <w:rFonts w:eastAsia="Times New Roman" w:cs="Times New Roman"/>
          <w:szCs w:val="24"/>
        </w:rPr>
        <w:t xml:space="preserve">ίτε υπό τη στενή έννοια των δικαστικών λειτουργών είτε υπό την ευρεία έννοια των </w:t>
      </w:r>
      <w:proofErr w:type="spellStart"/>
      <w:r>
        <w:rPr>
          <w:rFonts w:eastAsia="Times New Roman" w:cs="Times New Roman"/>
          <w:szCs w:val="24"/>
        </w:rPr>
        <w:t>λειτουργούντων</w:t>
      </w:r>
      <w:proofErr w:type="spellEnd"/>
      <w:r>
        <w:rPr>
          <w:rFonts w:eastAsia="Times New Roman" w:cs="Times New Roman"/>
          <w:szCs w:val="24"/>
        </w:rPr>
        <w:t xml:space="preserve"> τη δικαιοσύνη. </w:t>
      </w:r>
    </w:p>
    <w:p w14:paraId="13C0C4C8"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ξεκινήσατε την ομιλία σας με μια τοποθέτηση προς τους ερωτώντες συναδέλφους της Νέας Δημοκρατίας για να αποδείξ</w:t>
      </w:r>
      <w:r>
        <w:rPr>
          <w:rFonts w:eastAsia="Times New Roman" w:cs="Times New Roman"/>
          <w:szCs w:val="24"/>
        </w:rPr>
        <w:t>ε</w:t>
      </w:r>
      <w:r>
        <w:rPr>
          <w:rFonts w:eastAsia="Times New Roman" w:cs="Times New Roman"/>
          <w:szCs w:val="24"/>
        </w:rPr>
        <w:t>τε ότι δεν αισθάν</w:t>
      </w:r>
      <w:r>
        <w:rPr>
          <w:rFonts w:eastAsia="Times New Roman" w:cs="Times New Roman"/>
          <w:szCs w:val="24"/>
        </w:rPr>
        <w:t xml:space="preserve">εστε αμηχανία. Μου επιτρέπετε να σας πω ότι εγώ υπολήπτομαι απολύτως το εάν θα αισθανόσασταν όχι απλώς αμηχανία αλλά προσωπική συντριβή. Είστε ο Υπουργός Δικαιοσύνης και φέρετε τον τίτλο του μεγάλου </w:t>
      </w:r>
      <w:proofErr w:type="spellStart"/>
      <w:r>
        <w:rPr>
          <w:rFonts w:eastAsia="Times New Roman" w:cs="Times New Roman"/>
          <w:szCs w:val="24"/>
        </w:rPr>
        <w:t>σφραγιδοφύλακος</w:t>
      </w:r>
      <w:proofErr w:type="spellEnd"/>
      <w:r>
        <w:rPr>
          <w:rFonts w:eastAsia="Times New Roman" w:cs="Times New Roman"/>
          <w:szCs w:val="24"/>
        </w:rPr>
        <w:t xml:space="preserve"> της Ελληνικής Δημοκρατίας. </w:t>
      </w:r>
    </w:p>
    <w:p w14:paraId="13C0C4C9"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Ένας εκ των σ</w:t>
      </w:r>
      <w:r>
        <w:rPr>
          <w:rFonts w:eastAsia="Times New Roman" w:cs="Times New Roman"/>
          <w:szCs w:val="24"/>
        </w:rPr>
        <w:t>υναδέλφων σας Υπουργών δήλωσε επί λέξει ότι ένα μεγάλο μέρος των δικαστών είναι στο παραδικαστικό κύκλωμα του παρελθόντος ή του παρόντος. Αυτή είναι η δήλωση του Αναπληρωτή Υπουργού Υγείας. Και όσο και αν προσπαθήσατε στην αρχική σας τοποθέτηση να μιλήσετε</w:t>
      </w:r>
      <w:r>
        <w:rPr>
          <w:rFonts w:eastAsia="Times New Roman" w:cs="Times New Roman"/>
          <w:szCs w:val="24"/>
        </w:rPr>
        <w:t xml:space="preserve"> περί θεσμικής κριτικής ή η οποία οφείλει να έχει επιχειρηματολογία, κύριε Υπουργέ </w:t>
      </w:r>
      <w:proofErr w:type="spellStart"/>
      <w:r>
        <w:rPr>
          <w:rFonts w:eastAsia="Times New Roman" w:cs="Times New Roman"/>
          <w:szCs w:val="24"/>
        </w:rPr>
        <w:t>συγχωρέστε</w:t>
      </w:r>
      <w:proofErr w:type="spellEnd"/>
      <w:r>
        <w:rPr>
          <w:rFonts w:eastAsia="Times New Roman" w:cs="Times New Roman"/>
          <w:szCs w:val="24"/>
        </w:rPr>
        <w:t xml:space="preserve"> με</w:t>
      </w:r>
      <w:r>
        <w:rPr>
          <w:rFonts w:eastAsia="Times New Roman" w:cs="Times New Roman"/>
          <w:szCs w:val="24"/>
        </w:rPr>
        <w:t>,</w:t>
      </w:r>
      <w:r>
        <w:rPr>
          <w:rFonts w:eastAsia="Times New Roman" w:cs="Times New Roman"/>
          <w:szCs w:val="24"/>
        </w:rPr>
        <w:t xml:space="preserve"> αλλά νομίζω ότι απέχετε πόρρω από το </w:t>
      </w:r>
      <w:r>
        <w:rPr>
          <w:rFonts w:eastAsia="Times New Roman" w:cs="Times New Roman"/>
          <w:szCs w:val="24"/>
        </w:rPr>
        <w:t xml:space="preserve">να </w:t>
      </w:r>
      <w:r>
        <w:rPr>
          <w:rFonts w:eastAsia="Times New Roman" w:cs="Times New Roman"/>
          <w:szCs w:val="24"/>
        </w:rPr>
        <w:t xml:space="preserve">αντιμετωπίσετε τις συνέπειες μιας τέτοιας δήλωσης ενός μέλους του Υπουργικού Συμβουλίου. </w:t>
      </w:r>
    </w:p>
    <w:p w14:paraId="13C0C4CA" w14:textId="77777777" w:rsidR="00F43B06" w:rsidRDefault="00440118">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Πιθανόν μέσα στον κύκλο των προβλημάτων που αντιμετωπίζετε, δεν έχετε ίσως τη δυνατότητα να πάρετε την απόσταση που θεσμικά οφείλετε, κύριε Υπουργέ, από τα πράγματα και να σταθείτε όχι απλώς </w:t>
      </w:r>
      <w:proofErr w:type="spellStart"/>
      <w:r>
        <w:rPr>
          <w:rFonts w:eastAsia="Times New Roman" w:cs="Times New Roman"/>
          <w:szCs w:val="24"/>
        </w:rPr>
        <w:t>ημι</w:t>
      </w:r>
      <w:proofErr w:type="spellEnd"/>
      <w:r>
        <w:rPr>
          <w:rFonts w:eastAsia="Times New Roman" w:cs="Times New Roman"/>
          <w:szCs w:val="24"/>
        </w:rPr>
        <w:t xml:space="preserve">-απορριπτικός και </w:t>
      </w:r>
      <w:proofErr w:type="spellStart"/>
      <w:r>
        <w:rPr>
          <w:rFonts w:eastAsia="Times New Roman" w:cs="Times New Roman"/>
          <w:szCs w:val="24"/>
        </w:rPr>
        <w:t>ημι-αιτιολογών</w:t>
      </w:r>
      <w:proofErr w:type="spellEnd"/>
      <w:r>
        <w:rPr>
          <w:rFonts w:eastAsia="Times New Roman" w:cs="Times New Roman"/>
          <w:szCs w:val="24"/>
        </w:rPr>
        <w:t xml:space="preserve"> αλλά απόλυτα </w:t>
      </w:r>
      <w:proofErr w:type="spellStart"/>
      <w:r>
        <w:rPr>
          <w:rFonts w:eastAsia="Times New Roman" w:cs="Times New Roman"/>
          <w:szCs w:val="24"/>
        </w:rPr>
        <w:t>καταγγελτικός</w:t>
      </w:r>
      <w:proofErr w:type="spellEnd"/>
      <w:r>
        <w:rPr>
          <w:rFonts w:eastAsia="Times New Roman" w:cs="Times New Roman"/>
          <w:szCs w:val="24"/>
        </w:rPr>
        <w:t xml:space="preserve"> πρ</w:t>
      </w:r>
      <w:r>
        <w:rPr>
          <w:rFonts w:eastAsia="Times New Roman" w:cs="Times New Roman"/>
          <w:szCs w:val="24"/>
        </w:rPr>
        <w:t xml:space="preserve">ος τον συνάδελφό σας και </w:t>
      </w:r>
      <w:proofErr w:type="spellStart"/>
      <w:r>
        <w:rPr>
          <w:rFonts w:eastAsia="Times New Roman" w:cs="Times New Roman"/>
          <w:szCs w:val="24"/>
        </w:rPr>
        <w:t>εισηγούμενος</w:t>
      </w:r>
      <w:proofErr w:type="spellEnd"/>
      <w:r>
        <w:rPr>
          <w:rFonts w:eastAsia="Times New Roman" w:cs="Times New Roman"/>
          <w:szCs w:val="24"/>
        </w:rPr>
        <w:t xml:space="preserve"> προς τον Πρωθυπουργό την αποπομπή του ή άλλως, προσφέρων, ως οφείλετε θεσμικά στο δικαστικό σώμα, τη δική σας παραίτηση. </w:t>
      </w:r>
    </w:p>
    <w:p w14:paraId="13C0C4C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Εάν, κύριε Υπουργέ, Υπουργός της Κυβέρνησης </w:t>
      </w:r>
      <w:proofErr w:type="spellStart"/>
      <w:r>
        <w:rPr>
          <w:rFonts w:eastAsia="Times New Roman" w:cs="Times New Roman"/>
          <w:szCs w:val="24"/>
        </w:rPr>
        <w:t>εγείρετο</w:t>
      </w:r>
      <w:proofErr w:type="spellEnd"/>
      <w:r>
        <w:rPr>
          <w:rFonts w:eastAsia="Times New Roman" w:cs="Times New Roman"/>
          <w:szCs w:val="24"/>
        </w:rPr>
        <w:t xml:space="preserve"> και έλεγε ότι η μεγάλη πλειοψηφία των Ελλήν</w:t>
      </w:r>
      <w:r>
        <w:rPr>
          <w:rFonts w:eastAsia="Times New Roman" w:cs="Times New Roman"/>
          <w:szCs w:val="24"/>
        </w:rPr>
        <w:t xml:space="preserve">ων </w:t>
      </w:r>
      <w:r>
        <w:rPr>
          <w:rFonts w:eastAsia="Times New Roman" w:cs="Times New Roman"/>
          <w:szCs w:val="24"/>
        </w:rPr>
        <w:t>α</w:t>
      </w:r>
      <w:r>
        <w:rPr>
          <w:rFonts w:eastAsia="Times New Roman" w:cs="Times New Roman"/>
          <w:szCs w:val="24"/>
        </w:rPr>
        <w:t xml:space="preserve">ξιωματικών είναι ανίκανοι και προδότες των Τούρκων, τι θα έκανε ο Υπουργός Άμυνας; Αν κάποιος άλλος </w:t>
      </w:r>
      <w:proofErr w:type="spellStart"/>
      <w:r>
        <w:rPr>
          <w:rFonts w:eastAsia="Times New Roman" w:cs="Times New Roman"/>
          <w:szCs w:val="24"/>
        </w:rPr>
        <w:t>εγείρετο</w:t>
      </w:r>
      <w:proofErr w:type="spellEnd"/>
      <w:r>
        <w:rPr>
          <w:rFonts w:eastAsia="Times New Roman" w:cs="Times New Roman"/>
          <w:szCs w:val="24"/>
        </w:rPr>
        <w:t xml:space="preserve"> και έλεγε ότι η μεγάλη πλειοψηφία των στελεχών των Σωμάτων Ασφαλείας είναι μέλη κυκλωμάτων και υπάλληλοι εγκληματιών, τι θα έκανε ο Υπουργός Δη</w:t>
      </w:r>
      <w:r>
        <w:rPr>
          <w:rFonts w:eastAsia="Times New Roman" w:cs="Times New Roman"/>
          <w:szCs w:val="24"/>
        </w:rPr>
        <w:t xml:space="preserve">μοσίας Τάξης και ο Υπουργός Εσωτερικών; </w:t>
      </w:r>
    </w:p>
    <w:p w14:paraId="13C0C4C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Αναπληρωτής Υπουργός της Κυβέρνησης που μετέχει στο Υπουργικό Συμβούλιο, επιλέγει την ηγεσία της δικαιοσύνης δια της απόψεώς του και της συμμετοχής του στο Υπουργικό Συμβούλιο, την οποία </w:t>
      </w:r>
      <w:r>
        <w:rPr>
          <w:rFonts w:eastAsia="Times New Roman" w:cs="Times New Roman"/>
          <w:szCs w:val="24"/>
        </w:rPr>
        <w:lastRenderedPageBreak/>
        <w:t>καταγγέλλει ως μετέχουσα κατ</w:t>
      </w:r>
      <w:r>
        <w:rPr>
          <w:rFonts w:eastAsia="Times New Roman" w:cs="Times New Roman"/>
          <w:szCs w:val="24"/>
        </w:rPr>
        <w:t>ά πλειοψηφία στα παραδικαστικά κυκλώματα του παρελθόντος, του παρόντος</w:t>
      </w:r>
      <w:r>
        <w:rPr>
          <w:rFonts w:eastAsia="Times New Roman" w:cs="Times New Roman"/>
          <w:szCs w:val="24"/>
        </w:rPr>
        <w:t>,</w:t>
      </w:r>
      <w:r>
        <w:rPr>
          <w:rFonts w:eastAsia="Times New Roman" w:cs="Times New Roman"/>
          <w:szCs w:val="24"/>
        </w:rPr>
        <w:t xml:space="preserve"> άρα, προφανώς και του μέλλοντος. Ο κύριος Υπουργός Δικαιοσύνης κάνει μια γενικόλογη τοποθέτηση και αναφέρεται στον εξομολόγο του, ως αν η ύπαρξη και λειτουργία </w:t>
      </w:r>
      <w:proofErr w:type="spellStart"/>
      <w:r>
        <w:rPr>
          <w:rFonts w:eastAsia="Times New Roman" w:cs="Times New Roman"/>
          <w:szCs w:val="24"/>
        </w:rPr>
        <w:t>ομολογουμένου</w:t>
      </w:r>
      <w:proofErr w:type="spellEnd"/>
      <w:r>
        <w:rPr>
          <w:rFonts w:eastAsia="Times New Roman" w:cs="Times New Roman"/>
          <w:szCs w:val="24"/>
        </w:rPr>
        <w:t xml:space="preserve"> παραδικαστ</w:t>
      </w:r>
      <w:r>
        <w:rPr>
          <w:rFonts w:eastAsia="Times New Roman" w:cs="Times New Roman"/>
          <w:szCs w:val="24"/>
        </w:rPr>
        <w:t>ικού κυκλώματος από την κορυφή της εκτελεστικής εξουσίας, την ίδια την Κυβέρνηση, να ήταν θέμα προσωπικής ηθικής απέναντι στο Θείο ή σε κάτι άλλο</w:t>
      </w:r>
      <w:r>
        <w:rPr>
          <w:rFonts w:eastAsia="Times New Roman" w:cs="Times New Roman"/>
          <w:szCs w:val="24"/>
        </w:rPr>
        <w:t>,</w:t>
      </w:r>
      <w:r>
        <w:rPr>
          <w:rFonts w:eastAsia="Times New Roman" w:cs="Times New Roman"/>
          <w:szCs w:val="24"/>
        </w:rPr>
        <w:t xml:space="preserve"> το οποίο επιλύεται δια του μυστηρίου της εξομολογήσεως. </w:t>
      </w:r>
    </w:p>
    <w:p w14:paraId="13C0C4C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περάσει σε ένα </w:t>
      </w:r>
      <w:proofErr w:type="spellStart"/>
      <w:r>
        <w:rPr>
          <w:rFonts w:eastAsia="Times New Roman" w:cs="Times New Roman"/>
          <w:szCs w:val="24"/>
        </w:rPr>
        <w:t>νεο</w:t>
      </w:r>
      <w:proofErr w:type="spellEnd"/>
      <w:r>
        <w:rPr>
          <w:rFonts w:eastAsia="Times New Roman" w:cs="Times New Roman"/>
          <w:szCs w:val="24"/>
        </w:rPr>
        <w:t xml:space="preserve">-σουρεαλιστικό, φανταστικό </w:t>
      </w:r>
      <w:r>
        <w:rPr>
          <w:rFonts w:eastAsia="Times New Roman" w:cs="Times New Roman"/>
          <w:szCs w:val="24"/>
        </w:rPr>
        <w:t xml:space="preserve">κόσμο που οποιαδήποτε δήλωση οιουδήποτε μέλους της Κυβέρνησης γίνεται με κάποιον τρόπο, εν πάση </w:t>
      </w:r>
      <w:proofErr w:type="spellStart"/>
      <w:r>
        <w:rPr>
          <w:rFonts w:eastAsia="Times New Roman" w:cs="Times New Roman"/>
          <w:szCs w:val="24"/>
        </w:rPr>
        <w:t>περιπτώσει</w:t>
      </w:r>
      <w:proofErr w:type="spellEnd"/>
      <w:r>
        <w:rPr>
          <w:rFonts w:eastAsia="Times New Roman" w:cs="Times New Roman"/>
          <w:szCs w:val="24"/>
        </w:rPr>
        <w:t xml:space="preserve">, αν όχι αποδεκτή, τουλάχιστον ανεκτή. </w:t>
      </w:r>
    </w:p>
    <w:p w14:paraId="13C0C4C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Έχουμε και το άλλο απίστευτο, το οποίο βέβαια είναι υπό το κράτος της ανάγκης. Αντιλαμβανόμενη η Ένωση Δικαστώ</w:t>
      </w:r>
      <w:r>
        <w:rPr>
          <w:rFonts w:eastAsia="Times New Roman" w:cs="Times New Roman"/>
          <w:szCs w:val="24"/>
        </w:rPr>
        <w:t xml:space="preserve">ν και Εισαγγελέων την πλήρη αδιαφορία της Κυβέρνησης για το απίστευτο και την επί ώρες σιωπή του Υπουργού Δικαιοσύνης –γιατί δεν είδα καμία ανακοίνωσή σας, κύριε Υπουργέ, ή δική </w:t>
      </w:r>
      <w:r>
        <w:rPr>
          <w:rFonts w:eastAsia="Times New Roman" w:cs="Times New Roman"/>
          <w:szCs w:val="24"/>
        </w:rPr>
        <w:lastRenderedPageBreak/>
        <w:t>σας ή του Πρωθυπουργού, ή της Κυβέρνησης συλλογικά ως όφειλε από χθ</w:t>
      </w:r>
      <w:r>
        <w:rPr>
          <w:rFonts w:eastAsia="Times New Roman" w:cs="Times New Roman"/>
          <w:szCs w:val="24"/>
        </w:rPr>
        <w:t>ε</w:t>
      </w:r>
      <w:r>
        <w:rPr>
          <w:rFonts w:eastAsia="Times New Roman" w:cs="Times New Roman"/>
          <w:szCs w:val="24"/>
        </w:rPr>
        <w:t>ς το βράδυ</w:t>
      </w:r>
      <w:r>
        <w:rPr>
          <w:rFonts w:eastAsia="Times New Roman" w:cs="Times New Roman"/>
          <w:szCs w:val="24"/>
        </w:rPr>
        <w:t xml:space="preserve"> που είναι γνωστή αυτή η απίστευτη δήλωση- απευθύνεται στον Πρόεδρο της Δημοκρατίας ξεπερνώντας κάθε θεσμικό ανάχωμα, διότι δεν έχει πουθενά αλλού να απευθυνθεί. Πλέον ομιλεί περί θεσμικής εκτροπής η Ένωση Δικαστών και Εισαγγελέων και απευθύνεται στον ρυθμ</w:t>
      </w:r>
      <w:r>
        <w:rPr>
          <w:rFonts w:eastAsia="Times New Roman" w:cs="Times New Roman"/>
          <w:szCs w:val="24"/>
        </w:rPr>
        <w:t xml:space="preserve">ιστή του πολιτεύματος ο οποίος δεν έχει μεν τυπική αρμοδιότητα αλλά έχει ουσιαστική αρμοδιότητα του ρόλου, όταν δεν υπάρχει ουδείς άλλος να αναλάβει την ευθύνη αυτών των απίστευτων πραγμάτων που συμβαίνουν. </w:t>
      </w:r>
    </w:p>
    <w:p w14:paraId="13C0C4C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αυτά τα πράγματα δ</w:t>
      </w:r>
      <w:r>
        <w:rPr>
          <w:rFonts w:eastAsia="Times New Roman" w:cs="Times New Roman"/>
          <w:szCs w:val="24"/>
        </w:rPr>
        <w:t xml:space="preserve">εν γίνονται ανεκτά στις δημοκρατίες. Δεν γίνονται ανεκτά. Έχει δικαίωμα ο κάθε </w:t>
      </w:r>
      <w:r>
        <w:rPr>
          <w:rFonts w:eastAsia="Times New Roman" w:cs="Times New Roman"/>
          <w:szCs w:val="24"/>
        </w:rPr>
        <w:t>Υ</w:t>
      </w:r>
      <w:r>
        <w:rPr>
          <w:rFonts w:eastAsia="Times New Roman" w:cs="Times New Roman"/>
          <w:szCs w:val="24"/>
        </w:rPr>
        <w:t xml:space="preserve">πουργός στην ελευθερία του λόγου. Αλλά έχει και ευθύνη και συνέπεια για τα λεγόμενά του. Οφείλει ο συγκεκριμένος </w:t>
      </w:r>
      <w:r>
        <w:rPr>
          <w:rFonts w:eastAsia="Times New Roman" w:cs="Times New Roman"/>
          <w:szCs w:val="24"/>
        </w:rPr>
        <w:t>Υ</w:t>
      </w:r>
      <w:r>
        <w:rPr>
          <w:rFonts w:eastAsia="Times New Roman" w:cs="Times New Roman"/>
          <w:szCs w:val="24"/>
        </w:rPr>
        <w:t>πουργός άμεσα, τώρα, όχι αύριο, όχι μεθαύριο, είτε να παραιτηθ</w:t>
      </w:r>
      <w:r>
        <w:rPr>
          <w:rFonts w:eastAsia="Times New Roman" w:cs="Times New Roman"/>
          <w:szCs w:val="24"/>
        </w:rPr>
        <w:t>εί αμέσως ο ίδιος, είτε να κληθεί από τον Πρωθυπουργό της χώρας και να δώσει εξηγήσεις ή αλλιώς η ηγεσία του Υπουργείου Δικαιοσύνης δεν στέκεται. Και το λέω αυτό με λύπη, διότι πράγματι ο ρόλος του Υπουργού Δικαιοσύνης είναι ένας ρόλος βαθύτατα θεσμικός. Γ</w:t>
      </w:r>
      <w:r>
        <w:rPr>
          <w:rFonts w:eastAsia="Times New Roman" w:cs="Times New Roman"/>
          <w:szCs w:val="24"/>
        </w:rPr>
        <w:t xml:space="preserve">ι’ αυτό και η συμπεριφορά όλων </w:t>
      </w:r>
      <w:r>
        <w:rPr>
          <w:rFonts w:eastAsia="Times New Roman" w:cs="Times New Roman"/>
          <w:szCs w:val="24"/>
        </w:rPr>
        <w:lastRenderedPageBreak/>
        <w:t xml:space="preserve">των Βουλευτών της </w:t>
      </w:r>
      <w:r>
        <w:rPr>
          <w:rFonts w:eastAsia="Times New Roman" w:cs="Times New Roman"/>
          <w:szCs w:val="24"/>
        </w:rPr>
        <w:t>Μ</w:t>
      </w:r>
      <w:r>
        <w:rPr>
          <w:rFonts w:eastAsia="Times New Roman" w:cs="Times New Roman"/>
          <w:szCs w:val="24"/>
        </w:rPr>
        <w:t xml:space="preserve">είζονος </w:t>
      </w:r>
      <w:r>
        <w:rPr>
          <w:rFonts w:eastAsia="Times New Roman" w:cs="Times New Roman"/>
          <w:szCs w:val="24"/>
        </w:rPr>
        <w:t>Α</w:t>
      </w:r>
      <w:r>
        <w:rPr>
          <w:rFonts w:eastAsia="Times New Roman" w:cs="Times New Roman"/>
          <w:szCs w:val="24"/>
        </w:rPr>
        <w:t>ντιπολίτευσης, αλλά νομίζω και όλων των συναδέλφων απέναντι στον Υπουργό Δικαιοσύνης</w:t>
      </w:r>
      <w:r>
        <w:rPr>
          <w:rFonts w:eastAsia="Times New Roman" w:cs="Times New Roman"/>
          <w:szCs w:val="24"/>
        </w:rPr>
        <w:t>,</w:t>
      </w:r>
      <w:r>
        <w:rPr>
          <w:rFonts w:eastAsia="Times New Roman" w:cs="Times New Roman"/>
          <w:szCs w:val="24"/>
        </w:rPr>
        <w:t xml:space="preserve"> υπήρξε μια συμπεριφορά κοινοβουλευτικής </w:t>
      </w:r>
      <w:proofErr w:type="spellStart"/>
      <w:r>
        <w:rPr>
          <w:rFonts w:eastAsia="Times New Roman" w:cs="Times New Roman"/>
          <w:szCs w:val="24"/>
        </w:rPr>
        <w:t>αβρότητος</w:t>
      </w:r>
      <w:proofErr w:type="spellEnd"/>
      <w:r>
        <w:rPr>
          <w:rFonts w:eastAsia="Times New Roman" w:cs="Times New Roman"/>
          <w:szCs w:val="24"/>
        </w:rPr>
        <w:t xml:space="preserve"> παρά το απίστευτο μέγεθος του ατοπήματος της Κυβέρνησης. </w:t>
      </w:r>
    </w:p>
    <w:p w14:paraId="13C0C4D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Αν </w:t>
      </w:r>
      <w:r>
        <w:rPr>
          <w:rFonts w:eastAsia="Times New Roman" w:cs="Times New Roman"/>
          <w:szCs w:val="24"/>
        </w:rPr>
        <w:t>είχαμε τη δυνατότητα να μπούμε στη συζήτηση επί της επερωτήσεως, η οποία σκιάζεται όμως από το τελευταίο γεγονός, το οποίο αποτελεί άλλου μεγέθους παρέμβαση και δεν έχει κα</w:t>
      </w:r>
      <w:r>
        <w:rPr>
          <w:rFonts w:eastAsia="Times New Roman" w:cs="Times New Roman"/>
          <w:szCs w:val="24"/>
        </w:rPr>
        <w:t>μ</w:t>
      </w:r>
      <w:r>
        <w:rPr>
          <w:rFonts w:eastAsia="Times New Roman" w:cs="Times New Roman"/>
          <w:szCs w:val="24"/>
        </w:rPr>
        <w:t>μία σχέση με όλα τα προηγούμενα, θα μπορούσαμε πάρα πολλές ευθύνες να καταλογίσουμε</w:t>
      </w:r>
      <w:r>
        <w:rPr>
          <w:rFonts w:eastAsia="Times New Roman" w:cs="Times New Roman"/>
          <w:szCs w:val="24"/>
        </w:rPr>
        <w:t xml:space="preserve"> στον παριστάμενο Υπουργό της Δικαιοσύνης για τη διάταξή του για τη λήψη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αποδεικτικών μέσων που δεν πληρούν τους όρους του νόμου, για τις αποφυλακίσεις οι οποίες οδήγησαν σε αύξηση κατά 18% των ληστειών, για τη διάταξη του τελευταίου νόμου στο άρθ</w:t>
      </w:r>
      <w:r>
        <w:rPr>
          <w:rFonts w:eastAsia="Times New Roman" w:cs="Times New Roman"/>
          <w:szCs w:val="24"/>
        </w:rPr>
        <w:t xml:space="preserve">ρο 106 που αμνήστευσε οτιδήποτε συνιστούσε διαπλοκή τα τελευταία 40 χρόνια στην Ελληνική Δημοκρατία. </w:t>
      </w:r>
    </w:p>
    <w:p w14:paraId="13C0C4D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Όλα αυτά, όμως, υπολείπονται της απίστευτης πρόκλησης προς το πολίτευμα συνολικά η οποία συντελέστηκε χθες και η οποία αντιμετωπίζεται από τον κύριο Υπουρ</w:t>
      </w:r>
      <w:r>
        <w:rPr>
          <w:rFonts w:eastAsia="Times New Roman" w:cs="Times New Roman"/>
          <w:szCs w:val="24"/>
        </w:rPr>
        <w:t xml:space="preserve">γό και την Κυβέρνηση ως εάν απλώς </w:t>
      </w:r>
      <w:r>
        <w:rPr>
          <w:rFonts w:eastAsia="Times New Roman" w:cs="Times New Roman"/>
          <w:szCs w:val="24"/>
        </w:rPr>
        <w:lastRenderedPageBreak/>
        <w:t xml:space="preserve">να πρόκειται για ένα έλασσον λεκτικό ατόπημα μιας υπερχειλίζουσας </w:t>
      </w:r>
      <w:proofErr w:type="spellStart"/>
      <w:r>
        <w:rPr>
          <w:rFonts w:eastAsia="Times New Roman" w:cs="Times New Roman"/>
          <w:szCs w:val="24"/>
        </w:rPr>
        <w:t>προσωπικότητος</w:t>
      </w:r>
      <w:proofErr w:type="spellEnd"/>
      <w:r>
        <w:rPr>
          <w:rFonts w:eastAsia="Times New Roman" w:cs="Times New Roman"/>
          <w:szCs w:val="24"/>
        </w:rPr>
        <w:t xml:space="preserve"> ενός γραφικού </w:t>
      </w:r>
      <w:r>
        <w:rPr>
          <w:rFonts w:eastAsia="Times New Roman" w:cs="Times New Roman"/>
          <w:szCs w:val="24"/>
        </w:rPr>
        <w:t>Υ</w:t>
      </w:r>
      <w:r>
        <w:rPr>
          <w:rFonts w:eastAsia="Times New Roman" w:cs="Times New Roman"/>
          <w:szCs w:val="24"/>
        </w:rPr>
        <w:t>πουργού.</w:t>
      </w:r>
    </w:p>
    <w:p w14:paraId="13C0C4D2"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Πολάκης</w:t>
      </w:r>
      <w:proofErr w:type="spellEnd"/>
      <w:r>
        <w:rPr>
          <w:rFonts w:eastAsia="Times New Roman"/>
          <w:szCs w:val="24"/>
        </w:rPr>
        <w:t xml:space="preserve"> σε λίγες μέρες θα βρεθεί πάλι στο Υπουργικό Συμβούλιο, το οποίο θα επιλέξει τους Αντιπροέδρους του Αρείο</w:t>
      </w:r>
      <w:r>
        <w:rPr>
          <w:rFonts w:eastAsia="Times New Roman"/>
          <w:szCs w:val="24"/>
        </w:rPr>
        <w:t xml:space="preserve">υ Πάγου, όπως ευρέθη φαντάζομαι στο Υπουργικό Συμβούλιο και σε προηγούμενες επιλογές ανωτάτων δικαστικών. </w:t>
      </w:r>
    </w:p>
    <w:p w14:paraId="13C0C4D3"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Πολάκης</w:t>
      </w:r>
      <w:proofErr w:type="spellEnd"/>
      <w:r>
        <w:rPr>
          <w:rFonts w:eastAsia="Times New Roman"/>
          <w:szCs w:val="24"/>
        </w:rPr>
        <w:t xml:space="preserve"> θα αναλύσει τότε στο Υπουργικό Συμβούλιο ποιοι εκ των υποψηφίων ανήκουν στο παραδικαστικό κύκλωμα ή δεν θα το αναλύσει; Θα αναλύσει ποιο</w:t>
      </w:r>
      <w:r>
        <w:rPr>
          <w:rFonts w:eastAsia="Times New Roman"/>
          <w:szCs w:val="24"/>
        </w:rPr>
        <w:t xml:space="preserve">ι άλλοι, που ήταν στον αρχικό κατάλογο, μετείχαν στο παραδικαστικό κύκλωμα -διότι είναι βέβαιο ότι το γνωρίζει- ή θα το αποκρύψει; </w:t>
      </w:r>
    </w:p>
    <w:p w14:paraId="13C0C4D4" w14:textId="77777777" w:rsidR="00F43B06" w:rsidRDefault="00440118">
      <w:pPr>
        <w:spacing w:line="600" w:lineRule="auto"/>
        <w:ind w:firstLine="720"/>
        <w:contextualSpacing/>
        <w:jc w:val="both"/>
        <w:rPr>
          <w:rFonts w:eastAsia="Times New Roman"/>
          <w:szCs w:val="24"/>
        </w:rPr>
      </w:pPr>
      <w:r>
        <w:rPr>
          <w:rFonts w:eastAsia="Times New Roman"/>
          <w:szCs w:val="24"/>
        </w:rPr>
        <w:t>Η Κυβέρνηση θα επιλέξει Αντιπροέδρους του Αρείου Πάγου, κύριε Υπουργέ της Δικαιοσύνης, χωρίς να ξέρει ποιοι από αυτούς πιθαν</w:t>
      </w:r>
      <w:r>
        <w:rPr>
          <w:rFonts w:eastAsia="Times New Roman"/>
          <w:szCs w:val="24"/>
        </w:rPr>
        <w:t xml:space="preserve">όν είναι μέλη παραδικαστικού κυκλώματος ή δεν θα ενδιαφερθεί να το μάθει; Είπατε για πιθανότητα </w:t>
      </w:r>
      <w:proofErr w:type="spellStart"/>
      <w:r>
        <w:rPr>
          <w:rFonts w:eastAsia="Times New Roman"/>
          <w:szCs w:val="24"/>
        </w:rPr>
        <w:t>μειοψηφιών</w:t>
      </w:r>
      <w:proofErr w:type="spellEnd"/>
      <w:r>
        <w:rPr>
          <w:rFonts w:eastAsia="Times New Roman"/>
          <w:szCs w:val="24"/>
        </w:rPr>
        <w:t>, ελαχίστων. Η διατύπωση του συναδέλφου σας κυρίου Υπουργού, αναφέρεται στην πλειοψηφία των δικαστικών λειτουργών.</w:t>
      </w:r>
    </w:p>
    <w:p w14:paraId="13C0C4D5"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αυτά </w:t>
      </w:r>
      <w:r>
        <w:rPr>
          <w:rFonts w:eastAsia="Times New Roman"/>
          <w:szCs w:val="24"/>
        </w:rPr>
        <w:t xml:space="preserve">τα πράγματα δεν γίνεται να περνάνε στο πλαίσιο ενός απλού κοινοβουλευτικού ελέγχου, έστω και μιας σοβαρότατης και τεκμηριωμένης επερώτησης σαν αυτήν που ανέλυσαν οι συνάδελφοι της </w:t>
      </w:r>
      <w:r>
        <w:rPr>
          <w:rFonts w:eastAsia="Times New Roman"/>
          <w:szCs w:val="24"/>
        </w:rPr>
        <w:t>Μ</w:t>
      </w:r>
      <w:r>
        <w:rPr>
          <w:rFonts w:eastAsia="Times New Roman"/>
          <w:szCs w:val="24"/>
        </w:rPr>
        <w:t>ειοψηφίας με σοβαρότητα και -το επαναλαμβάνω- με τεράστια, προς τιμήν τους,</w:t>
      </w:r>
      <w:r>
        <w:rPr>
          <w:rFonts w:eastAsia="Times New Roman"/>
          <w:szCs w:val="24"/>
        </w:rPr>
        <w:t xml:space="preserve"> θεσμική αυτοσυγκράτηση. Διότι είναι βέβαιο ότι αν αυτό συνέβαινε σε οιαδήποτε άλλη κυβέρνηση, η κοινοβουλευτική ομάδα της μείζονος τότε </w:t>
      </w:r>
      <w:r>
        <w:rPr>
          <w:rFonts w:eastAsia="Times New Roman"/>
          <w:szCs w:val="24"/>
        </w:rPr>
        <w:t>α</w:t>
      </w:r>
      <w:r>
        <w:rPr>
          <w:rFonts w:eastAsia="Times New Roman"/>
          <w:szCs w:val="24"/>
        </w:rPr>
        <w:t>ντιπολίτευσης θα ήταν όρθια επί των εδράνων και θα κραύγαζε. Θα κραύγαζε να έρθει εδώ ο υβριστής Υπουργός, θα κραύγαζε</w:t>
      </w:r>
      <w:r>
        <w:rPr>
          <w:rFonts w:eastAsia="Times New Roman"/>
          <w:szCs w:val="24"/>
        </w:rPr>
        <w:t xml:space="preserve"> να έρθει εδώ ο Πρωθυπουργός, θα κραύγαζε να παραιτηθείτε εσείς, κύριε Υπουργέ, θα κραύγαζε να παραιτηθεί οιοσδήποτε έχει σχέση με αυτήν την κυβέρνηση εντός του πλαισίου της οποίας κυοφορούνται τέτοιες απόψεις.</w:t>
      </w:r>
    </w:p>
    <w:p w14:paraId="13C0C4D6" w14:textId="77777777" w:rsidR="00F43B06" w:rsidRDefault="00440118">
      <w:pPr>
        <w:spacing w:line="600" w:lineRule="auto"/>
        <w:ind w:firstLine="720"/>
        <w:contextualSpacing/>
        <w:jc w:val="both"/>
        <w:rPr>
          <w:rFonts w:eastAsia="Times New Roman"/>
          <w:szCs w:val="24"/>
        </w:rPr>
      </w:pPr>
      <w:r>
        <w:rPr>
          <w:rFonts w:eastAsia="Times New Roman"/>
          <w:szCs w:val="24"/>
        </w:rPr>
        <w:t>Αυτά τα πράγματα, κυρίες και κύριοι συνάδελφο</w:t>
      </w:r>
      <w:r>
        <w:rPr>
          <w:rFonts w:eastAsia="Times New Roman"/>
          <w:szCs w:val="24"/>
        </w:rPr>
        <w:t xml:space="preserve">ι -με </w:t>
      </w:r>
      <w:proofErr w:type="spellStart"/>
      <w:r>
        <w:rPr>
          <w:rFonts w:eastAsia="Times New Roman"/>
          <w:szCs w:val="24"/>
        </w:rPr>
        <w:t>συγχωρείτε</w:t>
      </w:r>
      <w:proofErr w:type="spellEnd"/>
      <w:r>
        <w:rPr>
          <w:rFonts w:eastAsia="Times New Roman"/>
          <w:szCs w:val="24"/>
        </w:rPr>
        <w:t xml:space="preserve"> που το ξαναλέω- είναι απίστευτα, είναι εξωπραγματικά, είναι πέραν της λογικής του πολιτεύματος, πέραν της λογικής του μέσου ανθρώπου! Ζούμε σε μια χώρα, η οποία κινείται επί </w:t>
      </w:r>
      <w:proofErr w:type="spellStart"/>
      <w:r>
        <w:rPr>
          <w:rFonts w:eastAsia="Times New Roman"/>
          <w:szCs w:val="24"/>
        </w:rPr>
        <w:t>ξυρού</w:t>
      </w:r>
      <w:proofErr w:type="spellEnd"/>
      <w:r>
        <w:rPr>
          <w:rFonts w:eastAsia="Times New Roman"/>
          <w:szCs w:val="24"/>
        </w:rPr>
        <w:t xml:space="preserve"> ακμής μέσα στο πλαίσιο μιας απίστευτης οικονομικής </w:t>
      </w:r>
      <w:r>
        <w:rPr>
          <w:rFonts w:eastAsia="Times New Roman"/>
          <w:szCs w:val="24"/>
        </w:rPr>
        <w:lastRenderedPageBreak/>
        <w:t>κρίσης ε</w:t>
      </w:r>
      <w:r>
        <w:rPr>
          <w:rFonts w:eastAsia="Times New Roman"/>
          <w:szCs w:val="24"/>
        </w:rPr>
        <w:t xml:space="preserve">πτά ετών που έχει εξαθλιώσει εκατοντάδες χιλιάδες συνανθρώπους μας και έρχεται ένας Υπουργός και λέει ότι το έσχατο καταφύγιο του φτωχού και του αδύναμου, του μη έχοντος πού την κεφαλήν </w:t>
      </w:r>
      <w:proofErr w:type="spellStart"/>
      <w:r>
        <w:rPr>
          <w:rFonts w:eastAsia="Times New Roman"/>
          <w:szCs w:val="24"/>
        </w:rPr>
        <w:t>κλίναι</w:t>
      </w:r>
      <w:proofErr w:type="spellEnd"/>
      <w:r>
        <w:rPr>
          <w:rFonts w:eastAsia="Times New Roman"/>
          <w:szCs w:val="24"/>
        </w:rPr>
        <w:t>, η ελληνική δικαιοσύνη είναι απολύτως διεφθαρμένη στο σύνολό τη</w:t>
      </w:r>
      <w:r>
        <w:rPr>
          <w:rFonts w:eastAsia="Times New Roman"/>
          <w:szCs w:val="24"/>
        </w:rPr>
        <w:t xml:space="preserve">ς. </w:t>
      </w:r>
    </w:p>
    <w:p w14:paraId="13C0C4D7"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Και ο κύριος Υπουργός Δικαιοσύνης, ο -επαναλαμβάνω- μέγας </w:t>
      </w:r>
      <w:proofErr w:type="spellStart"/>
      <w:r>
        <w:rPr>
          <w:rFonts w:eastAsia="Times New Roman"/>
          <w:szCs w:val="24"/>
        </w:rPr>
        <w:t>σφραγιδοφύλαξ</w:t>
      </w:r>
      <w:proofErr w:type="spellEnd"/>
      <w:r>
        <w:rPr>
          <w:rFonts w:eastAsia="Times New Roman"/>
          <w:szCs w:val="24"/>
        </w:rPr>
        <w:t xml:space="preserve"> της </w:t>
      </w:r>
      <w:r>
        <w:rPr>
          <w:rFonts w:eastAsia="Times New Roman"/>
          <w:szCs w:val="24"/>
        </w:rPr>
        <w:t>δ</w:t>
      </w:r>
      <w:r>
        <w:rPr>
          <w:rFonts w:eastAsia="Times New Roman"/>
          <w:szCs w:val="24"/>
        </w:rPr>
        <w:t>ημοκρατίας</w:t>
      </w:r>
      <w:r>
        <w:rPr>
          <w:rFonts w:eastAsia="Times New Roman"/>
          <w:szCs w:val="24"/>
        </w:rPr>
        <w:t>,</w:t>
      </w:r>
      <w:r>
        <w:rPr>
          <w:rFonts w:eastAsia="Times New Roman"/>
          <w:szCs w:val="24"/>
        </w:rPr>
        <w:t xml:space="preserve"> έρχεται εδώ και τι λέει; Ότι δικαιούται, βεβαίως, ο καθένας να έχει μια άποψη. Αυτή η άποψη είναι υπερβολική ή εν πάση </w:t>
      </w:r>
      <w:proofErr w:type="spellStart"/>
      <w:r>
        <w:rPr>
          <w:rFonts w:eastAsia="Times New Roman"/>
          <w:szCs w:val="24"/>
        </w:rPr>
        <w:t>περιπτώσει</w:t>
      </w:r>
      <w:proofErr w:type="spellEnd"/>
      <w:r>
        <w:rPr>
          <w:rFonts w:eastAsia="Times New Roman"/>
          <w:szCs w:val="24"/>
        </w:rPr>
        <w:t xml:space="preserve"> πρέπει να επιχειρηματολογήσει αυτ</w:t>
      </w:r>
      <w:r>
        <w:rPr>
          <w:rFonts w:eastAsia="Times New Roman"/>
          <w:szCs w:val="24"/>
        </w:rPr>
        <w:t xml:space="preserve">ός που την είπε. Αυτή είναι η θεσμική αντίδραση του έχοντος την σφραγίδα της </w:t>
      </w:r>
      <w:r>
        <w:rPr>
          <w:rFonts w:eastAsia="Times New Roman"/>
          <w:szCs w:val="24"/>
        </w:rPr>
        <w:t>δ</w:t>
      </w:r>
      <w:r>
        <w:rPr>
          <w:rFonts w:eastAsia="Times New Roman"/>
          <w:szCs w:val="24"/>
        </w:rPr>
        <w:t>ημοκρατίας.</w:t>
      </w:r>
    </w:p>
    <w:p w14:paraId="13C0C4D8" w14:textId="77777777" w:rsidR="00F43B06" w:rsidRDefault="00440118">
      <w:pPr>
        <w:spacing w:line="600" w:lineRule="auto"/>
        <w:ind w:firstLine="720"/>
        <w:contextualSpacing/>
        <w:jc w:val="both"/>
        <w:rPr>
          <w:rFonts w:eastAsia="Times New Roman"/>
          <w:szCs w:val="24"/>
        </w:rPr>
      </w:pPr>
      <w:r>
        <w:rPr>
          <w:rFonts w:eastAsia="Times New Roman"/>
          <w:szCs w:val="24"/>
        </w:rPr>
        <w:t>Κύριε Υπουργέ, επειδή ουδέποτε απευθύνω σε οποιονδήποτε συνάδελφο προσωπικό χαρακτηρισμό -το αποφεύγω και θα το αποφεύγω- όμως έχω κάθε δικαίωμα -και όχι μόνο δικαίωμ</w:t>
      </w:r>
      <w:r>
        <w:rPr>
          <w:rFonts w:eastAsia="Times New Roman"/>
          <w:szCs w:val="24"/>
        </w:rPr>
        <w:t xml:space="preserve">α, αλλά και υποχρέωση από το θεσμικό μου ρόλο- να αποτιμώ την πολιτική συνεισφορά του κατέχοντος την πολιτική θέση σε κάθε κρίσιμο σημείο για τη χώρα, για τη δημοκρατία, για τον τόπο, για τον λαό, για την κοινωνία, για το έθνος, θα σας παρακαλέσω το εξής: </w:t>
      </w:r>
      <w:r>
        <w:rPr>
          <w:rFonts w:eastAsia="Times New Roman"/>
          <w:szCs w:val="24"/>
        </w:rPr>
        <w:t xml:space="preserve">Υπάρχει ένας πίνακας του Ρέμπραντ, στον οποίο ο βασιλιάς </w:t>
      </w:r>
      <w:proofErr w:type="spellStart"/>
      <w:r>
        <w:rPr>
          <w:rFonts w:eastAsia="Times New Roman"/>
          <w:szCs w:val="24"/>
        </w:rPr>
        <w:lastRenderedPageBreak/>
        <w:t>Μπαλτάζαρ</w:t>
      </w:r>
      <w:proofErr w:type="spellEnd"/>
      <w:r>
        <w:rPr>
          <w:rFonts w:eastAsia="Times New Roman"/>
          <w:szCs w:val="24"/>
        </w:rPr>
        <w:t>, καθήμενος σε τραπέζι αντιμετωπίζει το Θείο, το οποίο κατέρχεται και του λέει: «</w:t>
      </w:r>
      <w:proofErr w:type="spellStart"/>
      <w:r>
        <w:rPr>
          <w:rFonts w:eastAsia="Times New Roman"/>
          <w:szCs w:val="24"/>
        </w:rPr>
        <w:t>Mene</w:t>
      </w:r>
      <w:proofErr w:type="spellEnd"/>
      <w:r>
        <w:rPr>
          <w:rFonts w:eastAsia="Times New Roman"/>
          <w:szCs w:val="24"/>
        </w:rPr>
        <w:t xml:space="preserve">, </w:t>
      </w:r>
      <w:proofErr w:type="spellStart"/>
      <w:r>
        <w:rPr>
          <w:rFonts w:eastAsia="Times New Roman"/>
          <w:szCs w:val="24"/>
        </w:rPr>
        <w:t>Mene</w:t>
      </w:r>
      <w:proofErr w:type="spellEnd"/>
      <w:r>
        <w:rPr>
          <w:rFonts w:eastAsia="Times New Roman"/>
          <w:szCs w:val="24"/>
        </w:rPr>
        <w:t xml:space="preserve">, </w:t>
      </w:r>
      <w:proofErr w:type="spellStart"/>
      <w:r>
        <w:rPr>
          <w:rFonts w:eastAsia="Times New Roman"/>
          <w:szCs w:val="24"/>
        </w:rPr>
        <w:t>Tekel</w:t>
      </w:r>
      <w:proofErr w:type="spellEnd"/>
      <w:r>
        <w:rPr>
          <w:rFonts w:eastAsia="Times New Roman"/>
          <w:szCs w:val="24"/>
        </w:rPr>
        <w:t xml:space="preserve">, </w:t>
      </w:r>
      <w:proofErr w:type="spellStart"/>
      <w:r>
        <w:rPr>
          <w:rFonts w:eastAsia="Times New Roman"/>
          <w:szCs w:val="24"/>
        </w:rPr>
        <w:t>Upharsin</w:t>
      </w:r>
      <w:proofErr w:type="spellEnd"/>
      <w:r>
        <w:rPr>
          <w:rFonts w:eastAsia="Times New Roman"/>
          <w:szCs w:val="24"/>
        </w:rPr>
        <w:t>» , που σημαίνει μεθερμηνευόμενο, γιατί εσείς χρησιμοποιήσατε λατινικά, εγώ θα χρη</w:t>
      </w:r>
      <w:r>
        <w:rPr>
          <w:rFonts w:eastAsia="Times New Roman"/>
          <w:szCs w:val="24"/>
        </w:rPr>
        <w:t xml:space="preserve">σιμοποιήσω </w:t>
      </w:r>
      <w:proofErr w:type="spellStart"/>
      <w:r>
        <w:rPr>
          <w:rFonts w:eastAsia="Times New Roman"/>
          <w:szCs w:val="24"/>
        </w:rPr>
        <w:t>αραμαϊκά</w:t>
      </w:r>
      <w:proofErr w:type="spellEnd"/>
      <w:r>
        <w:rPr>
          <w:rFonts w:eastAsia="Times New Roman"/>
          <w:szCs w:val="24"/>
        </w:rPr>
        <w:t>: «Ζυγίστηκες, ζυγίστηκες και βρέθηκες λειψός».</w:t>
      </w:r>
    </w:p>
    <w:p w14:paraId="13C0C4D9"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Κύριε Υπουργέ, έχετε μια ευκαιρία να μην υπαχθείτε σε αυτόν τον κανόνα και να τιμήσετε και την ελληνική </w:t>
      </w:r>
      <w:r>
        <w:rPr>
          <w:rFonts w:eastAsia="Times New Roman"/>
          <w:szCs w:val="24"/>
        </w:rPr>
        <w:t>δ</w:t>
      </w:r>
      <w:r>
        <w:rPr>
          <w:rFonts w:eastAsia="Times New Roman"/>
          <w:szCs w:val="24"/>
        </w:rPr>
        <w:t xml:space="preserve">ικαιοσύνη και τον εαυτό σας με την παραίτησή σας αν δεν παραιτηθεί μέχρι απόψε το </w:t>
      </w:r>
      <w:r>
        <w:rPr>
          <w:rFonts w:eastAsia="Times New Roman"/>
          <w:szCs w:val="24"/>
        </w:rPr>
        <w:t xml:space="preserve">βράδυ ο κ. </w:t>
      </w:r>
      <w:proofErr w:type="spellStart"/>
      <w:r>
        <w:rPr>
          <w:rFonts w:eastAsia="Times New Roman"/>
          <w:szCs w:val="24"/>
        </w:rPr>
        <w:t>Πολάκης</w:t>
      </w:r>
      <w:proofErr w:type="spellEnd"/>
      <w:r>
        <w:rPr>
          <w:rFonts w:eastAsia="Times New Roman"/>
          <w:szCs w:val="24"/>
        </w:rPr>
        <w:t>!</w:t>
      </w:r>
    </w:p>
    <w:p w14:paraId="13C0C4DA" w14:textId="77777777" w:rsidR="00F43B06" w:rsidRDefault="0044011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C0C4DB" w14:textId="77777777" w:rsidR="00F43B06" w:rsidRDefault="00440118">
      <w:pPr>
        <w:spacing w:line="600" w:lineRule="auto"/>
        <w:ind w:firstLine="720"/>
        <w:contextualSpacing/>
        <w:jc w:val="both"/>
        <w:rPr>
          <w:rFonts w:eastAsia="Times New Roman" w:cs="Times New Roman"/>
          <w:szCs w:val="24"/>
        </w:rPr>
      </w:pPr>
      <w:r>
        <w:rPr>
          <w:rFonts w:eastAsia="UB-Helvetica" w:cs="Times New Roman"/>
          <w:b/>
          <w:szCs w:val="24"/>
        </w:rPr>
        <w:t xml:space="preserve">ΠΡΟΕΔΡΕΥΟΥΣΑ (Αναστασία Χριστοδουλοπούλου):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είκοσι εννέα ένοικοι </w:t>
      </w:r>
      <w:r>
        <w:rPr>
          <w:rFonts w:eastAsia="Times New Roman" w:cs="Times New Roman"/>
        </w:rPr>
        <w:lastRenderedPageBreak/>
        <w:t>των Ψυχοκοινωνικών Δομών του Ψυχιατρικού Νοσοκομείου Αττικής και Οικοτροφείων «</w:t>
      </w:r>
      <w:proofErr w:type="spellStart"/>
      <w:r>
        <w:rPr>
          <w:rFonts w:eastAsia="Times New Roman" w:cs="Times New Roman"/>
        </w:rPr>
        <w:t>Δάμος</w:t>
      </w:r>
      <w:proofErr w:type="spellEnd"/>
      <w:r>
        <w:rPr>
          <w:rFonts w:eastAsia="Times New Roman" w:cs="Times New Roman"/>
        </w:rPr>
        <w:t xml:space="preserve"> και Φιντίας» και του Οικοτροφείου «Αναζήτηση». </w:t>
      </w:r>
    </w:p>
    <w:p w14:paraId="13C0C4DC" w14:textId="77777777" w:rsidR="00F43B06" w:rsidRDefault="00440118">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όπως πρέπει. Ας ακολουθήσουν </w:t>
      </w:r>
      <w:r>
        <w:rPr>
          <w:rFonts w:eastAsia="Times New Roman" w:cs="Times New Roman"/>
        </w:rPr>
        <w:t>κι άλλα τέτοια παραδείγματα. Σας ευχαριστούμε που ήρθατε.</w:t>
      </w:r>
    </w:p>
    <w:p w14:paraId="13C0C4DD" w14:textId="77777777" w:rsidR="00F43B06" w:rsidRDefault="00440118">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13C0C4DE" w14:textId="77777777" w:rsidR="00F43B06" w:rsidRDefault="00440118">
      <w:pPr>
        <w:spacing w:line="600" w:lineRule="auto"/>
        <w:ind w:left="360" w:firstLine="360"/>
        <w:contextualSpacing/>
        <w:jc w:val="both"/>
        <w:rPr>
          <w:rFonts w:eastAsia="Times New Roman" w:cs="Times New Roman"/>
        </w:rPr>
      </w:pPr>
      <w:r>
        <w:rPr>
          <w:rFonts w:eastAsia="Times New Roman" w:cs="Times New Roman"/>
        </w:rPr>
        <w:t xml:space="preserve">Τον λόγο έχει ο κ. Τσίρκας από τον ΣΥΡΙΖΑ για έξι λεπτά. </w:t>
      </w:r>
    </w:p>
    <w:p w14:paraId="13C0C4DF"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ΒΑΣΙΛΕΙΟΣ ΤΣΙΡΚΑΣ: </w:t>
      </w:r>
      <w:r>
        <w:rPr>
          <w:rFonts w:eastAsia="Times New Roman"/>
          <w:szCs w:val="24"/>
        </w:rPr>
        <w:t>Ευχαριστώ, κυρία Πρόεδρε.</w:t>
      </w:r>
    </w:p>
    <w:p w14:paraId="13C0C4E0" w14:textId="77777777" w:rsidR="00F43B06" w:rsidRDefault="00440118">
      <w:pPr>
        <w:spacing w:line="600" w:lineRule="auto"/>
        <w:ind w:firstLine="720"/>
        <w:contextualSpacing/>
        <w:jc w:val="both"/>
        <w:rPr>
          <w:rFonts w:eastAsia="Times New Roman"/>
          <w:szCs w:val="24"/>
        </w:rPr>
      </w:pPr>
      <w:r>
        <w:rPr>
          <w:rFonts w:eastAsia="Times New Roman"/>
          <w:szCs w:val="24"/>
        </w:rPr>
        <w:t>Κυρίες και κύριοι Βουλευτές, πώς καταφέρνει π</w:t>
      </w:r>
      <w:r>
        <w:rPr>
          <w:rFonts w:eastAsia="Times New Roman"/>
          <w:szCs w:val="24"/>
        </w:rPr>
        <w:t xml:space="preserve">άντα η Αξιωματική Αντιπολίτευση όταν συζητάμε τέτοια ζητήματα -σοβαρά κατά τη γνώμη μου- να μην επικεντρώνουμε στο κύριο ζήτημα της ερώτησης, αλλά να βρίσκουμε άλλα ζητήματα -γιατί η ερώτηση έχει συγκεκριμένα, κύριε </w:t>
      </w:r>
      <w:proofErr w:type="spellStart"/>
      <w:r>
        <w:rPr>
          <w:rFonts w:eastAsia="Times New Roman"/>
          <w:szCs w:val="24"/>
        </w:rPr>
        <w:t>Δένδια</w:t>
      </w:r>
      <w:proofErr w:type="spellEnd"/>
      <w:r>
        <w:rPr>
          <w:rFonts w:eastAsia="Times New Roman"/>
          <w:szCs w:val="24"/>
        </w:rPr>
        <w:t>, ερωτήματα- να ασχολούμαστε, όπως</w:t>
      </w:r>
      <w:r>
        <w:rPr>
          <w:rFonts w:eastAsia="Times New Roman"/>
          <w:szCs w:val="24"/>
        </w:rPr>
        <w:t xml:space="preserve"> τις δηλώσεις ενός Υπουργού της Κυβέρνησης, τις οποίες αξιολογήσατε όπως τις αξιοποιήσατε.  </w:t>
      </w:r>
    </w:p>
    <w:p w14:paraId="13C0C4E1" w14:textId="77777777" w:rsidR="00F43B06" w:rsidRDefault="00440118">
      <w:pPr>
        <w:spacing w:line="600" w:lineRule="auto"/>
        <w:ind w:firstLine="720"/>
        <w:contextualSpacing/>
        <w:jc w:val="both"/>
        <w:rPr>
          <w:rFonts w:eastAsia="Times New Roman"/>
          <w:szCs w:val="24"/>
        </w:rPr>
      </w:pPr>
      <w:r>
        <w:rPr>
          <w:rFonts w:eastAsia="Times New Roman"/>
          <w:b/>
          <w:szCs w:val="24"/>
        </w:rPr>
        <w:lastRenderedPageBreak/>
        <w:t xml:space="preserve">ΚΩΝΣΤΑΝΤΙΝΟΣ ΤΖΑΒΑΡΑΣ: </w:t>
      </w:r>
      <w:r>
        <w:rPr>
          <w:rFonts w:eastAsia="Times New Roman"/>
          <w:szCs w:val="24"/>
        </w:rPr>
        <w:t xml:space="preserve">Εσείς πώς τις αξιολογείτε; </w:t>
      </w:r>
    </w:p>
    <w:p w14:paraId="13C0C4E2"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ΒΑΣΙΛΕΙΟΣ ΤΣΙΡΚΑΣ: </w:t>
      </w:r>
      <w:r>
        <w:rPr>
          <w:rFonts w:eastAsia="Times New Roman"/>
          <w:szCs w:val="24"/>
        </w:rPr>
        <w:t>Αυτό που θέλω να πω είναι ότι η ανεξάρτητη δικαιοσύνη δεν είναι για εμάς σχήμα λόγου. Η ανεξα</w:t>
      </w:r>
      <w:r>
        <w:rPr>
          <w:rFonts w:eastAsia="Times New Roman"/>
          <w:szCs w:val="24"/>
        </w:rPr>
        <w:t xml:space="preserve">ρτησία της αποτελεί βασικό συστατικό στοιχείο της έννοιας και της ουσίας της δικαιοσύνης. Η έλλειψη της ανεξαρτησίας τη μετατρέπει σε ένα κακέκτυπο της πραγματικής δικαιοσύνης στα όρια της παρωδίας. </w:t>
      </w:r>
    </w:p>
    <w:p w14:paraId="13C0C4E3"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Η διάκριση των εξουσιών αποτελεί θεμελιώδη αρχή για την </w:t>
      </w:r>
      <w:r>
        <w:rPr>
          <w:rFonts w:eastAsia="Times New Roman"/>
          <w:szCs w:val="24"/>
        </w:rPr>
        <w:t>εύρυθμη λειτουργία της Δημοκρατίας. Με ποιον τρόπο, όμως, εσείς περιβάλετε με κύρος τη δικαιοσύνη, όταν έρχεστε σε μια τέτοια κρίσιμη περίοδο -«εν μέσω κρίσεων», όπως είπε ο κύριος Υπουργός- και ερωτάτε αυτά που ερωτάτε με τη σημερινή επίκαιρη επερώτηση;</w:t>
      </w:r>
    </w:p>
    <w:p w14:paraId="13C0C4E4" w14:textId="77777777" w:rsidR="00F43B06" w:rsidRDefault="00440118">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 xml:space="preserve">ναμφίβολα, η κριτική είναι μέρος του διαλόγου και της δικαιοσύνης με την κοινωνία -αυτό το δέχονται και οι ίδιοι οι δικαστές- αρκεί να υπάρχει μία σαφής διαχωριστική γραμμή μεταξύ της σοβαρής, υπεύθυνης </w:t>
      </w:r>
      <w:r>
        <w:rPr>
          <w:rFonts w:eastAsia="Times New Roman"/>
          <w:szCs w:val="24"/>
        </w:rPr>
        <w:lastRenderedPageBreak/>
        <w:t>και με επιχειρήματα κριτικής κι όχι μειωτικής κριτική</w:t>
      </w:r>
      <w:r>
        <w:rPr>
          <w:rFonts w:eastAsia="Times New Roman"/>
          <w:szCs w:val="24"/>
        </w:rPr>
        <w:t>ς και έλλειψη σεβασμού που υπονομεύει την ανεξαρτησία της δικαστικής λειτουργίας.</w:t>
      </w:r>
    </w:p>
    <w:p w14:paraId="13C0C4E5" w14:textId="77777777" w:rsidR="00F43B06" w:rsidRDefault="00440118">
      <w:pPr>
        <w:spacing w:line="600" w:lineRule="auto"/>
        <w:ind w:firstLine="720"/>
        <w:contextualSpacing/>
        <w:jc w:val="both"/>
        <w:rPr>
          <w:rFonts w:eastAsia="Times New Roman"/>
          <w:szCs w:val="24"/>
        </w:rPr>
      </w:pPr>
      <w:r>
        <w:rPr>
          <w:rFonts w:eastAsia="Times New Roman"/>
          <w:szCs w:val="24"/>
        </w:rPr>
        <w:t>Οι Έλληνες πολίτες ξέρουν πολύ καλά ποιοι είναι υπεύθυνοι για την κρίση εμπιστοσύνης στους θεσμούς του κράτους δικαίου. Εμείς συνεχίζουμε να υπερασπιζόμαστε αταλάντευτα την α</w:t>
      </w:r>
      <w:r>
        <w:rPr>
          <w:rFonts w:eastAsia="Times New Roman"/>
          <w:szCs w:val="24"/>
        </w:rPr>
        <w:t>νεξαρτησία της δικαιοσύνης, μακριά από οποιονδήποτε παρεμβατισμό ή πολιτική επιρροή. Κινούμαστε με σχέδιο και αποφασιστικότητα στην κατεύθυνση δημιουργίας προϋποθέσεων που θα καταστήσουν απίθανη τη δυνατότητα αμφισβήτησης της ανεξαρτησίας της δικαιοσύνης κ</w:t>
      </w:r>
      <w:r>
        <w:rPr>
          <w:rFonts w:eastAsia="Times New Roman"/>
          <w:szCs w:val="24"/>
        </w:rPr>
        <w:t xml:space="preserve">αι θα τη θωρακίσουν θεσμικά από κάθε είδους παρεμβάσεις και ολιγωρίες. Βάζουμε τέλος στις απόπειρες παρέμβασης και επηρεασμού, απ’ όπου κι αν αυτές επιχειρούνται, θεσμικούς ή </w:t>
      </w:r>
      <w:proofErr w:type="spellStart"/>
      <w:r>
        <w:rPr>
          <w:rFonts w:eastAsia="Times New Roman"/>
          <w:szCs w:val="24"/>
        </w:rPr>
        <w:t>εξωθεσμικούς</w:t>
      </w:r>
      <w:proofErr w:type="spellEnd"/>
      <w:r>
        <w:rPr>
          <w:rFonts w:eastAsia="Times New Roman"/>
          <w:szCs w:val="24"/>
        </w:rPr>
        <w:t xml:space="preserve"> παράγοντες. </w:t>
      </w:r>
    </w:p>
    <w:p w14:paraId="13C0C4E6" w14:textId="77777777" w:rsidR="00F43B06" w:rsidRDefault="00440118">
      <w:pPr>
        <w:spacing w:line="600" w:lineRule="auto"/>
        <w:ind w:firstLine="720"/>
        <w:contextualSpacing/>
        <w:jc w:val="both"/>
        <w:rPr>
          <w:rFonts w:eastAsia="Times New Roman"/>
          <w:szCs w:val="24"/>
        </w:rPr>
      </w:pPr>
      <w:r>
        <w:rPr>
          <w:rFonts w:eastAsia="Times New Roman"/>
          <w:szCs w:val="24"/>
        </w:rPr>
        <w:t>Το δημοκρατικό πολίτευμα και το Σύνταγμά μας τοποθετούν</w:t>
      </w:r>
      <w:r>
        <w:rPr>
          <w:rFonts w:eastAsia="Times New Roman"/>
          <w:szCs w:val="24"/>
        </w:rPr>
        <w:t xml:space="preserve"> την έννοια του κράτους-δικαίου στο επίκεντρο. Μιλάμε για την άνευ όρων προστασία των πολιτών, την ισονομία, την ισοπολιτεία. Το κράτος-δικαίου είναι συνυφασμένο με τη </w:t>
      </w:r>
      <w:r>
        <w:rPr>
          <w:rFonts w:eastAsia="Times New Roman"/>
          <w:szCs w:val="24"/>
        </w:rPr>
        <w:t>δημοκρατία</w:t>
      </w:r>
      <w:r>
        <w:rPr>
          <w:rFonts w:eastAsia="Times New Roman"/>
          <w:szCs w:val="24"/>
        </w:rPr>
        <w:t xml:space="preserve">. </w:t>
      </w:r>
    </w:p>
    <w:p w14:paraId="13C0C4E7"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Πρόκειται, όμως, για ένα εξαιρετικά ευαίσθητο ζήτημα που δεν θα έπρεπε σε κ</w:t>
      </w:r>
      <w:r>
        <w:rPr>
          <w:rFonts w:eastAsia="Times New Roman"/>
          <w:szCs w:val="24"/>
        </w:rPr>
        <w:t>α</w:t>
      </w:r>
      <w:r>
        <w:rPr>
          <w:rFonts w:eastAsia="Times New Roman"/>
          <w:szCs w:val="24"/>
        </w:rPr>
        <w:t>μ</w:t>
      </w:r>
      <w:r>
        <w:rPr>
          <w:rFonts w:eastAsia="Times New Roman"/>
          <w:szCs w:val="24"/>
        </w:rPr>
        <w:t>μία περίπτωση να είναι αντικείμενο μικροκομματικών αντιπαραθέσεων. Οι καιροσκοπικές κατηγορίες από την πλευρά της Αντιπολίτευσης, που βασίζονται σε επιχειρήματα άτοπα και στρεβλά, μόνο ζημιά μπορούν να προκαλέσουν στην προσπάθεια για ενίσχυση και θωράκισ</w:t>
      </w:r>
      <w:r>
        <w:rPr>
          <w:rFonts w:eastAsia="Times New Roman"/>
          <w:szCs w:val="24"/>
        </w:rPr>
        <w:t xml:space="preserve">η των θεσμών του κράτους-δικαίου. </w:t>
      </w:r>
    </w:p>
    <w:p w14:paraId="13C0C4E8" w14:textId="77777777" w:rsidR="00F43B06" w:rsidRDefault="00440118">
      <w:pPr>
        <w:spacing w:line="600" w:lineRule="auto"/>
        <w:ind w:firstLine="720"/>
        <w:contextualSpacing/>
        <w:jc w:val="both"/>
        <w:rPr>
          <w:rFonts w:eastAsia="Times New Roman"/>
          <w:szCs w:val="24"/>
        </w:rPr>
      </w:pPr>
      <w:r>
        <w:rPr>
          <w:rFonts w:eastAsia="Times New Roman"/>
          <w:szCs w:val="24"/>
        </w:rPr>
        <w:t>Οι περισσότερες απαντήσεις στα ερωτήματα που τίθενται, έχουν δοθεί και στην Ολομέλεια και στην Ειδική Επιτροπή Θεσμών και Διαφάνειας τόσο από τον Πρωθυπουργό και τον Υπουργό Δικαιοσύνης, όσο και από τον Αναπληρωτή Υπουργό</w:t>
      </w:r>
      <w:r>
        <w:rPr>
          <w:rFonts w:eastAsia="Times New Roman"/>
          <w:szCs w:val="24"/>
        </w:rPr>
        <w:t xml:space="preserve"> Δικαιοσύνης.  </w:t>
      </w:r>
    </w:p>
    <w:p w14:paraId="13C0C4E9" w14:textId="77777777" w:rsidR="00F43B06" w:rsidRDefault="00440118">
      <w:pPr>
        <w:spacing w:line="600" w:lineRule="auto"/>
        <w:ind w:firstLine="720"/>
        <w:contextualSpacing/>
        <w:jc w:val="both"/>
        <w:rPr>
          <w:rFonts w:eastAsia="Times New Roman"/>
          <w:szCs w:val="24"/>
        </w:rPr>
      </w:pPr>
      <w:r>
        <w:rPr>
          <w:rFonts w:eastAsia="Times New Roman"/>
          <w:szCs w:val="24"/>
        </w:rPr>
        <w:t>Επαναφέρετε, όμως, ζητήματα με την ερώτησή σας μόνο για επικοινωνιακούς και μικροκομματικούς λόγους. Έχουν απαντηθεί ξεκάθαρα, ρητά και κατηγορηματικά. Γιατί, τουλάχιστον, για ζητήματα ηθικής, παρεμβάσεων, αμεροληψίας, είμαστε οι τελευταίοι</w:t>
      </w:r>
      <w:r>
        <w:rPr>
          <w:rFonts w:eastAsia="Times New Roman"/>
          <w:szCs w:val="24"/>
        </w:rPr>
        <w:t xml:space="preserve"> σε αυτή την Αίθουσα για να μας κουνάτε εσείς το δάχτυλο. </w:t>
      </w:r>
    </w:p>
    <w:p w14:paraId="13C0C4EA"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Όμως, δεν πρόκειται για άγνοια εκ μέρους σας. Στόχος σας είναι να δώσετε μια ακόμη παράσταση, δήθεν αγανάκτησης, να δημιουργήσετε θόρυβο. Όπως αποδείχθηκε, όμως, πολλές φορές, αυτές οι παραστάσεις </w:t>
      </w:r>
      <w:r>
        <w:rPr>
          <w:rFonts w:eastAsia="Times New Roman"/>
          <w:szCs w:val="24"/>
        </w:rPr>
        <w:t xml:space="preserve">και κακή σκηνοθεσία έχουν και </w:t>
      </w:r>
      <w:proofErr w:type="spellStart"/>
      <w:r>
        <w:rPr>
          <w:rFonts w:eastAsia="Times New Roman"/>
          <w:szCs w:val="24"/>
        </w:rPr>
        <w:t>χιλιοπαιγμένο</w:t>
      </w:r>
      <w:proofErr w:type="spellEnd"/>
      <w:r>
        <w:rPr>
          <w:rFonts w:eastAsia="Times New Roman"/>
          <w:szCs w:val="24"/>
        </w:rPr>
        <w:t xml:space="preserve"> σενάριο για να «τσιμπήσει» ο ελληνικός λαός. </w:t>
      </w:r>
    </w:p>
    <w:p w14:paraId="13C0C4EB" w14:textId="77777777" w:rsidR="00F43B06" w:rsidRDefault="00440118">
      <w:pPr>
        <w:spacing w:line="600" w:lineRule="auto"/>
        <w:ind w:firstLine="720"/>
        <w:contextualSpacing/>
        <w:jc w:val="both"/>
        <w:rPr>
          <w:rFonts w:eastAsia="Times New Roman"/>
          <w:szCs w:val="24"/>
        </w:rPr>
      </w:pPr>
      <w:r>
        <w:rPr>
          <w:rFonts w:eastAsia="Times New Roman"/>
          <w:szCs w:val="24"/>
        </w:rPr>
        <w:t>Θέλετε να πλήξετε την Κυβέρνηση και μάλιστα σε πεδία που δεν μπορείτε να μας προσάψετε το παραμικρό. Μίλησαν ορισμένοι συνάδελφοι της Αξιωματικής Αντιπολίτευσης για τ</w:t>
      </w:r>
      <w:r>
        <w:rPr>
          <w:rFonts w:eastAsia="Times New Roman"/>
          <w:szCs w:val="24"/>
        </w:rPr>
        <w:t>ην κατάσταση και την ταχύτητα στην απονομή της δικαιοσύνης. Έχετε, προφανώς,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σας διεθνή έκθεση που δημοσιεύθηκε πρόσφατα και διαπιστώνει ότι η χώρα μας έχει τον δεύτερο, πράγματι, μεγαλύτερο χρόνο αναμονής για δίκες σε διεθνές επίπεδο, με τις βελτ</w:t>
      </w:r>
      <w:r>
        <w:rPr>
          <w:rFonts w:eastAsia="Times New Roman"/>
          <w:szCs w:val="24"/>
        </w:rPr>
        <w:t>ιώσεις που επισήμανε ο Υπουργός. Αυτό το χάος, όμως, πότε προκλήθηκε; Ποιος κυβερνάει σαράντα χρόνια αυτόν τον τόπο; Μήπως και γι’ αυτό ευθύνεται η Κυβέρνηση του ΣΥΡ</w:t>
      </w:r>
      <w:r>
        <w:rPr>
          <w:rFonts w:eastAsia="Times New Roman"/>
          <w:szCs w:val="24"/>
        </w:rPr>
        <w:t>Ι</w:t>
      </w:r>
      <w:r>
        <w:rPr>
          <w:rFonts w:eastAsia="Times New Roman"/>
          <w:szCs w:val="24"/>
        </w:rPr>
        <w:t>ΖΑ;</w:t>
      </w:r>
    </w:p>
    <w:p w14:paraId="13C0C4EC" w14:textId="77777777" w:rsidR="00F43B06" w:rsidRDefault="00440118">
      <w:pPr>
        <w:spacing w:line="600" w:lineRule="auto"/>
        <w:ind w:firstLine="709"/>
        <w:contextualSpacing/>
        <w:jc w:val="both"/>
        <w:rPr>
          <w:rFonts w:eastAsia="Times New Roman"/>
          <w:szCs w:val="24"/>
        </w:rPr>
      </w:pPr>
      <w:r>
        <w:rPr>
          <w:rFonts w:eastAsia="Times New Roman"/>
          <w:szCs w:val="24"/>
        </w:rPr>
        <w:lastRenderedPageBreak/>
        <w:t xml:space="preserve">Η καταγγελία, όμως, σε βάρος του Αναπληρωτή Υπουργού Δικαιοσύνης και η ταύτιση με την </w:t>
      </w:r>
      <w:r>
        <w:rPr>
          <w:rFonts w:eastAsia="Times New Roman"/>
          <w:szCs w:val="24"/>
        </w:rPr>
        <w:t xml:space="preserve">αναφορά της </w:t>
      </w:r>
      <w:r>
        <w:rPr>
          <w:rFonts w:eastAsia="Times New Roman"/>
          <w:szCs w:val="24"/>
        </w:rPr>
        <w:t xml:space="preserve">κυρίας </w:t>
      </w:r>
      <w:r>
        <w:rPr>
          <w:rFonts w:eastAsia="Times New Roman"/>
          <w:szCs w:val="24"/>
        </w:rPr>
        <w:t>Εισαγγελέως Εφετών, χωρίς τεκμηριωμένα στοιχεία, αποκαλύπτει και ένδεια επιχειρημάτων εκ μέρους σας και αποτελεί συνέχεια μιας απροκάλυπτης προσπάθειας ενός συστήματος που νιώθει ότι χάνει τη γη κάτω από τα πόδια του για δήθεν αποκαλύψει</w:t>
      </w:r>
      <w:r>
        <w:rPr>
          <w:rFonts w:eastAsia="Times New Roman"/>
          <w:szCs w:val="24"/>
        </w:rPr>
        <w:t>ς και σκάνδαλα.</w:t>
      </w:r>
    </w:p>
    <w:p w14:paraId="13C0C4E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Ο κ. Παπαγγελόπουλος ή η κυρία Εισαγγελέας ζήτησε να γίνει η περιβόητη συνάντηση; Υιοθετήσατε άκριτα την αναφορά της κυρίας Εισαγγελέως Εφετών κατά του κ. Παπαγγελόπουλου ότι δήθεν της άσκησε πίεση και την απείλησε, προκειμένου να παραδώσει</w:t>
      </w:r>
      <w:r>
        <w:rPr>
          <w:rFonts w:eastAsia="Times New Roman" w:cs="Times New Roman"/>
          <w:szCs w:val="24"/>
        </w:rPr>
        <w:t xml:space="preserve"> τη δικογραφία κατά του Ανδρέα </w:t>
      </w:r>
      <w:proofErr w:type="spellStart"/>
      <w:r>
        <w:rPr>
          <w:rFonts w:eastAsia="Times New Roman" w:cs="Times New Roman"/>
          <w:szCs w:val="24"/>
        </w:rPr>
        <w:t>Βγενόπουλου</w:t>
      </w:r>
      <w:proofErr w:type="spellEnd"/>
      <w:r>
        <w:rPr>
          <w:rFonts w:eastAsia="Times New Roman" w:cs="Times New Roman"/>
          <w:szCs w:val="24"/>
        </w:rPr>
        <w:t>. Ποιος πήρε την πρωτοβουλία να απευθυνθεί και να ζητήσει το ραντεβού από τον κ. Παπαγγελόπουλο; Η απλή λογική λέει ότι εκείνος που επιθυμεί να χειραγωγήσει κάποιον, αυτός θα επιδιώξει να τον συναντήσει και να συνο</w:t>
      </w:r>
      <w:r>
        <w:rPr>
          <w:rFonts w:eastAsia="Times New Roman" w:cs="Times New Roman"/>
          <w:szCs w:val="24"/>
        </w:rPr>
        <w:t xml:space="preserve">μιλήσει μαζί του και όχι το αντίθετο. </w:t>
      </w:r>
    </w:p>
    <w:p w14:paraId="13C0C4E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Αυτά, λοιπόν, είναι τα φοβερά γεγονότα για τα οποία μας κατηγορείτε, για να δικαιολογήσετε άλλη μία προσπάθεια στρέβλωσης των πραγματικών γεγονότων ή μήπως θεωρείται παρέμβαση η έκφραση -</w:t>
      </w:r>
      <w:r>
        <w:rPr>
          <w:rFonts w:eastAsia="Times New Roman" w:cs="Times New Roman"/>
          <w:szCs w:val="24"/>
        </w:rPr>
        <w:lastRenderedPageBreak/>
        <w:t xml:space="preserve">όπως είπε ο Υπουργός- σε μία </w:t>
      </w:r>
      <w:r>
        <w:rPr>
          <w:rFonts w:eastAsia="Times New Roman" w:cs="Times New Roman"/>
          <w:szCs w:val="24"/>
        </w:rPr>
        <w:t>κατά τα άλλα άσχετη συζήτηση με το κύριο θέμα που εσείς βάζετε, νομικής γνώμης του Υπουργού;</w:t>
      </w:r>
    </w:p>
    <w:p w14:paraId="13C0C4E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Αντιπολίτευσης, νομίζω ότι ήρθε η ώρα να σταματήσετε να διαστρεβλώνετε την πραγματικότητα γιατί οι πράξεις σας είναι αντιφατικές. Από την μια</w:t>
      </w:r>
      <w:r>
        <w:rPr>
          <w:rFonts w:eastAsia="Times New Roman" w:cs="Times New Roman"/>
          <w:szCs w:val="24"/>
        </w:rPr>
        <w:t xml:space="preserve"> πλευρά ρωτάτε αγωνιωδώς για την κρίση στη δικαιοσύνη και απαιτείτε αποκατάσταση της σχέσης εμπιστοσύνης ανάμεσα στους πολίτες και από την άλλη δημιουργείτε ψεύτικες καταστάσεις εναντίον της Κυβέρνησης για δήθεν παρεμβάσεις. </w:t>
      </w:r>
    </w:p>
    <w:p w14:paraId="13C0C4F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w:t>
      </w:r>
      <w:r>
        <w:rPr>
          <w:rFonts w:eastAsia="Times New Roman" w:cs="Times New Roman"/>
          <w:szCs w:val="24"/>
        </w:rPr>
        <w:t>υδούνι λήξεως του χρόνου ομιλίας του κυρίου Βουλευτή)</w:t>
      </w:r>
    </w:p>
    <w:p w14:paraId="13C0C4F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Κυρία Πρόεδρε, αν μου επιτρέπετε, ζητώ λίγο χρόνο παραπάνω.</w:t>
      </w:r>
    </w:p>
    <w:p w14:paraId="13C0C4F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Πόσο χρόνο θα θέλατε;</w:t>
      </w:r>
    </w:p>
    <w:p w14:paraId="13C0C4F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Ενάμισι λεπτό, κυρία Πρόεδρε.</w:t>
      </w:r>
    </w:p>
    <w:p w14:paraId="13C0C4F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Το μόνο που σας απασχολεί ε</w:t>
      </w:r>
      <w:r>
        <w:rPr>
          <w:rFonts w:eastAsia="Times New Roman" w:cs="Times New Roman"/>
          <w:szCs w:val="24"/>
        </w:rPr>
        <w:t xml:space="preserve">ίναι ότι δεν έχετε πια την εξουσία. Δεν έχετε αντιληφθεί ακόμα ότι ο λαός σάς έθεσε στο περιθώριο. Θέλετε να επιστρέψετε στην εξουσία, αλλά αυτό βλέπετε δεν σας βγαίνει γιατί αυτή η Κυβέρνηση σταθεροποιείται ολοένα και περισσότερο. </w:t>
      </w:r>
    </w:p>
    <w:p w14:paraId="13C0C4F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αξιοποιήσουμε, όμως,</w:t>
      </w:r>
      <w:r>
        <w:rPr>
          <w:rFonts w:eastAsia="Times New Roman" w:cs="Times New Roman"/>
          <w:szCs w:val="24"/>
        </w:rPr>
        <w:t xml:space="preserve"> κάθε διαθέσιμο νόμιμο μέσο -όπως το κάναμε μέχρι τώρα- για να αποκαλύπτεται και να μην συγκαλύπτεται κανένας, ώστε πράγματι στον τόπο αυτόν να αποδίδεται δικαιοσύνη. Υπηρετούμε μία άλλη πολιτική. Βούλησή μας είναι να έρθουν όλα στο φως, σε γνώση και στην </w:t>
      </w:r>
      <w:r>
        <w:rPr>
          <w:rFonts w:eastAsia="Times New Roman" w:cs="Times New Roman"/>
          <w:szCs w:val="24"/>
        </w:rPr>
        <w:t>κρίση των πολιτών. Αυτό απαιτεί η δημοκρατία, αυτό απαιτεί η δημοκρατική συνείδηση των πολιτών. Δεν αντιμετωπίζουμε -και σας διαβεβαιώνουμε γι’ αυτό, το κράτος- τις δομές αυτής της χώρας ως λάφυρο της εξουσίας. Δημοκρατική μας πεποίθηση είναι η πλήρης αποχ</w:t>
      </w:r>
      <w:r>
        <w:rPr>
          <w:rFonts w:eastAsia="Times New Roman" w:cs="Times New Roman"/>
          <w:szCs w:val="24"/>
        </w:rPr>
        <w:t xml:space="preserve">ή από οποιαδήποτε παρέμβαση ή υπόδειξη στους ανεξάρτητους λειτουργούς της δικαιοσύνης. </w:t>
      </w:r>
    </w:p>
    <w:p w14:paraId="13C0C4F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Θα έπρεπε, όμως, προτού εμφανιστείτε ως υπερασπιστές του δικαίου και της ηθικής, να κάνετε τον κόπο να απαντήσετε στις δεκατρείς κραυγαλέες περιπτώσεις ωμών παρεμβάσεων, διαγραφών, αναστολών και απαλλαγών που ετέθησαν από τον Πρωθυπουργό στην προ ημερησίας</w:t>
      </w:r>
      <w:r>
        <w:rPr>
          <w:rFonts w:eastAsia="Times New Roman" w:cs="Times New Roman"/>
          <w:szCs w:val="24"/>
        </w:rPr>
        <w:t xml:space="preserve"> διάταξης συζήτηση στη Βουλή στις 22-3-2016, στα οποία μέχρι σήμερα εξακολουθείτε να χρωστάτε απαντήσεις, ελπίζοντας ότι θα ξεχαστούν και αυτά  όπως ξεχάστηκαν και άλλα τόσα. </w:t>
      </w:r>
    </w:p>
    <w:p w14:paraId="13C0C4F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Καταλάβετέ το, εμείς σε κα</w:t>
      </w:r>
      <w:r>
        <w:rPr>
          <w:rFonts w:eastAsia="Times New Roman" w:cs="Times New Roman"/>
          <w:szCs w:val="24"/>
        </w:rPr>
        <w:t>μ</w:t>
      </w:r>
      <w:r>
        <w:rPr>
          <w:rFonts w:eastAsia="Times New Roman" w:cs="Times New Roman"/>
          <w:szCs w:val="24"/>
        </w:rPr>
        <w:t>μία περίπτωση δεν έχουμε ιδιοκτησιακή αντίληψη για το</w:t>
      </w:r>
      <w:r>
        <w:rPr>
          <w:rFonts w:eastAsia="Times New Roman" w:cs="Times New Roman"/>
          <w:szCs w:val="24"/>
        </w:rPr>
        <w:t xml:space="preserve"> κράτος και τις δομές του. Γυρίζουμε σελίδα, προχωράμε μπροστά, εγγυόμαστε την ανεξαρτησία της δικαιοσύνης, τη θωράκιση των θεσμών του κράτους, τον σεβασμό στους πολίτες και τους νόμους της χώρας. Τόσο απλά. Δεν κάνουμε επανάσταση. Ξαναφτιάχνουμε ένα κράτο</w:t>
      </w:r>
      <w:r>
        <w:rPr>
          <w:rFonts w:eastAsia="Times New Roman" w:cs="Times New Roman"/>
          <w:szCs w:val="24"/>
        </w:rPr>
        <w:t>ς που θα το εμπιστεύεται ο Έλληνας πολίτης. Και το όραμά μας για μια καλύτερη δικαιοσύνη παραμένει διαχρονικά σταθερό, για μια δικαιοσύνη που θα απονέμεται έγκαιρα, για μια δικαιοσύνη θεσμικά και ουσιαστικά ανεξάρτητη, για μια δικαιοσύνη στην οποία οι εισα</w:t>
      </w:r>
      <w:r>
        <w:rPr>
          <w:rFonts w:eastAsia="Times New Roman" w:cs="Times New Roman"/>
          <w:szCs w:val="24"/>
        </w:rPr>
        <w:t xml:space="preserve">γγελείς με ηρεμία και ασφάλεια, απερίσπαστοι, με αξιοπρέπεια θα είναι στην υπηρεσία της </w:t>
      </w:r>
      <w:r>
        <w:rPr>
          <w:rFonts w:eastAsia="Times New Roman" w:cs="Times New Roman"/>
          <w:szCs w:val="24"/>
        </w:rPr>
        <w:lastRenderedPageBreak/>
        <w:t>κοινωνίας και των πολιτών της. Κυρίως, όμως, -και κλείνω με αυτό- μια δικαιοσύνη στην οποία θα έχουν πρόσβαση όλοι οι πολίτες, γιατί εσείς καταστήσατε την πρόσβαση σε α</w:t>
      </w:r>
      <w:r>
        <w:rPr>
          <w:rFonts w:eastAsia="Times New Roman" w:cs="Times New Roman"/>
          <w:szCs w:val="24"/>
        </w:rPr>
        <w:t xml:space="preserve">υτήν απαγορευτική. </w:t>
      </w:r>
    </w:p>
    <w:p w14:paraId="13C0C4F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Γι’ αυτό προχωράμε, με νομοσχέδια που θα έρθουν το επόμενο διάστημα στη Βουλή, στη διεύρυνση των δικαιούμενων προσώπων και στην υπαγωγή περισσότερων υποθέσεων στον θεσμό της νομικής βοήθειας, αλλά και σε ένα νέο σύστημα δικαστικών δαπαν</w:t>
      </w:r>
      <w:r>
        <w:rPr>
          <w:rFonts w:eastAsia="Times New Roman" w:cs="Times New Roman"/>
          <w:szCs w:val="24"/>
        </w:rPr>
        <w:t xml:space="preserve">ών. Διότι ανέφερε η κυρία Παπακώστα, τι κάνουμε εμείς για το μεγάλο κόστος της δικαιοσύνης. Αν είναι δυνατόν! </w:t>
      </w:r>
    </w:p>
    <w:p w14:paraId="13C0C4F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Προχωράμε, λοιπόν, σε ένα νέο σύστημα δικαστικών δαπανών, φιλικό προς τους αδύναμους πολίτες, ξεκινώντας από την άμεση κατάργηση του δικαστικού ε</w:t>
      </w:r>
      <w:r>
        <w:rPr>
          <w:rFonts w:eastAsia="Times New Roman" w:cs="Times New Roman"/>
          <w:szCs w:val="24"/>
        </w:rPr>
        <w:t>νσήμου στις αναγνωριστικές αγωγές. Αυτή είναι και η ουσία για την Κυβέρνηση της Αριστεράς, δηλαδή, να ανοίξει τις πόρτες της δικαιοσύνης στους πολίτες.</w:t>
      </w:r>
    </w:p>
    <w:p w14:paraId="13C0C4F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3C0C4FB" w14:textId="77777777" w:rsidR="00F43B06" w:rsidRDefault="0044011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3C0C4F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w:t>
      </w:r>
      <w:r>
        <w:rPr>
          <w:rFonts w:eastAsia="Times New Roman" w:cs="Times New Roman"/>
          <w:b/>
          <w:szCs w:val="24"/>
        </w:rPr>
        <w:t>δουλοπούλου):</w:t>
      </w:r>
      <w:r>
        <w:rPr>
          <w:rFonts w:eastAsia="Times New Roman" w:cs="Times New Roman"/>
          <w:szCs w:val="24"/>
        </w:rPr>
        <w:t xml:space="preserve"> Τελικά μιλήσατε τρία λεπτά παραπάνω.</w:t>
      </w:r>
    </w:p>
    <w:p w14:paraId="13C0C4F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Κασιδιάρης, ο Κοινοβουλευτικός Εκπρόσωπος του Λαϊκού Συνδέσμου-Χρυσή Αυγή, για έξι λεπτά.</w:t>
      </w:r>
    </w:p>
    <w:p w14:paraId="13C0C4F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Την ώρα που ο ΣΥΡΙΖΑ έχει ξεπουλήσει τη χώρα από άκρο σε άκρο, την ώρα που ο ε</w:t>
      </w:r>
      <w:r>
        <w:rPr>
          <w:rFonts w:eastAsia="Times New Roman" w:cs="Times New Roman"/>
          <w:szCs w:val="24"/>
        </w:rPr>
        <w:t xml:space="preserve">θνικός πλούτος της </w:t>
      </w:r>
      <w:r>
        <w:rPr>
          <w:rFonts w:eastAsia="Times New Roman" w:cs="Times New Roman"/>
          <w:szCs w:val="24"/>
        </w:rPr>
        <w:t xml:space="preserve">Ελλάδας </w:t>
      </w:r>
      <w:r>
        <w:rPr>
          <w:rFonts w:eastAsia="Times New Roman" w:cs="Times New Roman"/>
          <w:szCs w:val="24"/>
        </w:rPr>
        <w:t xml:space="preserve">έχει εκποιηθεί, την ώρα που η χώρα γεμίζει λαθρομετανάστες, πρόβλημα για τη δήθεν </w:t>
      </w:r>
      <w:r>
        <w:rPr>
          <w:rFonts w:eastAsia="Times New Roman" w:cs="Times New Roman"/>
          <w:szCs w:val="24"/>
        </w:rPr>
        <w:t>αντιπολίτευση</w:t>
      </w:r>
      <w:r>
        <w:rPr>
          <w:rFonts w:eastAsia="Times New Roman" w:cs="Times New Roman"/>
          <w:szCs w:val="24"/>
        </w:rPr>
        <w:t xml:space="preserve">, της Νέας Δημοκρατίας, και για τα διαπλεκόμενα μέσα μαζικής ενημέρωσης είναι ο </w:t>
      </w:r>
      <w:proofErr w:type="spellStart"/>
      <w:r>
        <w:rPr>
          <w:rFonts w:eastAsia="Times New Roman" w:cs="Times New Roman"/>
          <w:szCs w:val="24"/>
        </w:rPr>
        <w:t>Πολάκης</w:t>
      </w:r>
      <w:proofErr w:type="spellEnd"/>
      <w:r>
        <w:rPr>
          <w:rFonts w:eastAsia="Times New Roman" w:cs="Times New Roman"/>
          <w:szCs w:val="24"/>
        </w:rPr>
        <w:t xml:space="preserve">. Αυτό είναι ένα σχέδιο για να συγκαλυφθούν τα </w:t>
      </w:r>
      <w:r>
        <w:rPr>
          <w:rFonts w:eastAsia="Times New Roman" w:cs="Times New Roman"/>
          <w:szCs w:val="24"/>
        </w:rPr>
        <w:t xml:space="preserve">κυβερνητικά εγκλήματα γιατί ο </w:t>
      </w:r>
      <w:proofErr w:type="spellStart"/>
      <w:r>
        <w:rPr>
          <w:rFonts w:eastAsia="Times New Roman" w:cs="Times New Roman"/>
          <w:szCs w:val="24"/>
        </w:rPr>
        <w:t>Λάτσης</w:t>
      </w:r>
      <w:proofErr w:type="spellEnd"/>
      <w:r>
        <w:rPr>
          <w:rFonts w:eastAsia="Times New Roman" w:cs="Times New Roman"/>
          <w:szCs w:val="24"/>
        </w:rPr>
        <w:t xml:space="preserve"> έχει αγοράσει τσάμπα το «Ελληνικό». Έχουν υπογραφεί αποικιοκρατικές συμβάσεις, εγκληματικές σε βάρος της εθνικής οικονομίας.</w:t>
      </w:r>
    </w:p>
    <w:p w14:paraId="13C0C4F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Ο Καμμένος γεμίζει τη χώρα με </w:t>
      </w:r>
      <w:r>
        <w:rPr>
          <w:rFonts w:eastAsia="Times New Roman" w:cs="Times New Roman"/>
          <w:szCs w:val="24"/>
          <w:lang w:val="en-US"/>
        </w:rPr>
        <w:t>hot</w:t>
      </w:r>
      <w:r>
        <w:rPr>
          <w:rFonts w:eastAsia="Times New Roman" w:cs="Times New Roman"/>
          <w:szCs w:val="24"/>
        </w:rPr>
        <w:t>-</w:t>
      </w:r>
      <w:r>
        <w:rPr>
          <w:rFonts w:eastAsia="Times New Roman" w:cs="Times New Roman"/>
          <w:szCs w:val="24"/>
          <w:lang w:val="en-US"/>
        </w:rPr>
        <w:t>spots</w:t>
      </w:r>
      <w:r>
        <w:rPr>
          <w:rFonts w:eastAsia="Times New Roman" w:cs="Times New Roman"/>
          <w:szCs w:val="24"/>
        </w:rPr>
        <w:t>, όπου στεγάζει με απευθείας αναθέσεις χιλιάδες λαθρομε</w:t>
      </w:r>
      <w:r>
        <w:rPr>
          <w:rFonts w:eastAsia="Times New Roman" w:cs="Times New Roman"/>
          <w:szCs w:val="24"/>
        </w:rPr>
        <w:t xml:space="preserve">τανάστες και μας παρουσιάζουν ως πρόβλημα ένα γραφικό περιστατικό, ότι προχθές κάποιοι πολίτες μπουγέλωσαν τον </w:t>
      </w:r>
      <w:proofErr w:type="spellStart"/>
      <w:r>
        <w:rPr>
          <w:rFonts w:eastAsia="Times New Roman" w:cs="Times New Roman"/>
          <w:szCs w:val="24"/>
        </w:rPr>
        <w:t>Πολάκη</w:t>
      </w:r>
      <w:proofErr w:type="spellEnd"/>
      <w:r>
        <w:rPr>
          <w:rFonts w:eastAsia="Times New Roman" w:cs="Times New Roman"/>
          <w:szCs w:val="24"/>
        </w:rPr>
        <w:t xml:space="preserve">, ότι χθες κάποιοι πολίτες έδωσαν κλωτσιές στον </w:t>
      </w:r>
      <w:proofErr w:type="spellStart"/>
      <w:r>
        <w:rPr>
          <w:rFonts w:eastAsia="Times New Roman" w:cs="Times New Roman"/>
          <w:szCs w:val="24"/>
        </w:rPr>
        <w:t>Πολάκη</w:t>
      </w:r>
      <w:proofErr w:type="spellEnd"/>
      <w:r>
        <w:rPr>
          <w:rFonts w:eastAsia="Times New Roman" w:cs="Times New Roman"/>
          <w:szCs w:val="24"/>
        </w:rPr>
        <w:t xml:space="preserve">, ότι σήμερα έκανε </w:t>
      </w:r>
      <w:r>
        <w:rPr>
          <w:rFonts w:eastAsia="Times New Roman" w:cs="Times New Roman"/>
          <w:szCs w:val="24"/>
        </w:rPr>
        <w:lastRenderedPageBreak/>
        <w:t xml:space="preserve">κάποιες δηλώσεις για να συγκαλυφθεί το έγκλημα που συντελείται σε </w:t>
      </w:r>
      <w:r>
        <w:rPr>
          <w:rFonts w:eastAsia="Times New Roman" w:cs="Times New Roman"/>
          <w:szCs w:val="24"/>
        </w:rPr>
        <w:t xml:space="preserve">βάρος της </w:t>
      </w:r>
      <w:r>
        <w:rPr>
          <w:rFonts w:eastAsia="Times New Roman" w:cs="Times New Roman"/>
          <w:szCs w:val="24"/>
        </w:rPr>
        <w:t xml:space="preserve">Ελλάδας </w:t>
      </w:r>
      <w:r>
        <w:rPr>
          <w:rFonts w:eastAsia="Times New Roman" w:cs="Times New Roman"/>
          <w:szCs w:val="24"/>
        </w:rPr>
        <w:t>από την Κυβέρνηση ΣΥΡΙΖΑ-ΑΝΕΛ με την πλήρη ανοχή και την ψήφο της Νέας Δημοκρατίας.</w:t>
      </w:r>
    </w:p>
    <w:p w14:paraId="13C0C50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Εάν θέλετε να μιλήσουμε για δηλώσεις, λοιπόν, εγώ θα αναφερθώ σε συγκεκριμένες δηλώσεις και ντοκουμέντα που αφορούν την παρούσα επίκαιρη επερώτηση. Είναι </w:t>
      </w:r>
      <w:r>
        <w:rPr>
          <w:rFonts w:eastAsia="Times New Roman" w:cs="Times New Roman"/>
          <w:szCs w:val="24"/>
        </w:rPr>
        <w:t>δηλώσεις που έγιναν την περασμένη Κυριακή στην εφημερίδα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από Αντιπρόεδρο της Ελληνικής Βουλής, τον Νικήτα Κακλαμάνη της Νέας Δημοκρατίας. Θα διαβάσω αυτές τις δηλώσεις και θέλω την απόλυτη προσοχή του Υπουργού Δικαιοσύνης και την τοποθέτησή του</w:t>
      </w:r>
      <w:r>
        <w:rPr>
          <w:rFonts w:eastAsia="Times New Roman" w:cs="Times New Roman"/>
          <w:szCs w:val="24"/>
        </w:rPr>
        <w:t xml:space="preserve"> εν συνεχεία.</w:t>
      </w:r>
    </w:p>
    <w:p w14:paraId="13C0C50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Λέει, λοιπόν, ο Αντιπρόεδρος της Βουλής, Νεοδημοκράτης, Νικήτας Κακλαμάνης εις ό,τι αφορά την περιβόητη δίωξη-σκευωρία και δίκη κατά της Χρυσής Αυγής. Λέει: «Ήταν λάθος η στρατηγική μας. Τραγικό λάθος η παραπομπή συλλήβδην όλων σε δίκη». Ακού</w:t>
      </w:r>
      <w:r>
        <w:rPr>
          <w:rFonts w:eastAsia="Times New Roman" w:cs="Times New Roman"/>
          <w:szCs w:val="24"/>
        </w:rPr>
        <w:t xml:space="preserve">σατε, Έλληνες πολίτες; Η παραπομπή ολόκληρης της Κοινοβουλευτικής Ομάδας της Χρυσής Αυγής σε αυτή τη δίκη που λένε τα κανάλια δεν ήταν απόφαση της </w:t>
      </w:r>
      <w:r>
        <w:rPr>
          <w:rFonts w:eastAsia="Times New Roman" w:cs="Times New Roman"/>
          <w:szCs w:val="24"/>
        </w:rPr>
        <w:t>δικαιοσύνης</w:t>
      </w:r>
      <w:r>
        <w:rPr>
          <w:rFonts w:eastAsia="Times New Roman" w:cs="Times New Roman"/>
          <w:szCs w:val="24"/>
        </w:rPr>
        <w:t xml:space="preserve">, ήταν απόφαση της Νέας Δημοκρατίας και μάλιστα, λανθασμένη στρατηγική </w:t>
      </w:r>
      <w:r>
        <w:rPr>
          <w:rFonts w:eastAsia="Times New Roman" w:cs="Times New Roman"/>
          <w:szCs w:val="24"/>
        </w:rPr>
        <w:lastRenderedPageBreak/>
        <w:t>γιατί δεν απέδωσε τελικά, δ</w:t>
      </w:r>
      <w:r>
        <w:rPr>
          <w:rFonts w:eastAsia="Times New Roman" w:cs="Times New Roman"/>
          <w:szCs w:val="24"/>
        </w:rPr>
        <w:t>εν έφερε ψήφους. Αυτά τα λέει ο Αντιπρόεδρος της Βουλής Νικήτας Κακλαμάνης και δεν έχει παραιτηθεί κανένας μέχρι σήμερα,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επιτροπή θεσμών </w:t>
      </w:r>
      <w:r>
        <w:rPr>
          <w:rFonts w:eastAsia="Times New Roman" w:cs="Times New Roman"/>
          <w:szCs w:val="24"/>
        </w:rPr>
        <w:t xml:space="preserve">και </w:t>
      </w:r>
      <w:r>
        <w:rPr>
          <w:rFonts w:eastAsia="Times New Roman" w:cs="Times New Roman"/>
          <w:szCs w:val="24"/>
        </w:rPr>
        <w:t xml:space="preserve">διαφάνειας </w:t>
      </w:r>
      <w:r>
        <w:rPr>
          <w:rFonts w:eastAsia="Times New Roman" w:cs="Times New Roman"/>
          <w:szCs w:val="24"/>
        </w:rPr>
        <w:t xml:space="preserve">δεν έχει ασχοληθεί με το ζήτημα, κανένας Υπουργός Δικαιοσύνης δεν έχει πάρει θέση. </w:t>
      </w:r>
    </w:p>
    <w:p w14:paraId="13C0C50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Αυτά τα λέει,</w:t>
      </w:r>
      <w:r>
        <w:rPr>
          <w:rFonts w:eastAsia="Times New Roman" w:cs="Times New Roman"/>
          <w:szCs w:val="24"/>
        </w:rPr>
        <w:t xml:space="preserve"> βεβαίως, η Χρυσή Αυγή εδώ και δύο χρόνια. Αυτός ήταν ο μόνος τρόπος να περιοριστεί η ραγδαία άνοδος του εθνικιστικού κινήματος. Έχουμε φέρει ακόμα πιο βαρυσήμαντα ντοκουμέντα στο φως της δημοσιότητας. Έχουμε φέρει την εντολή του ίδιου του πρώην Πρωθυπουργ</w:t>
      </w:r>
      <w:r>
        <w:rPr>
          <w:rFonts w:eastAsia="Times New Roman" w:cs="Times New Roman"/>
          <w:szCs w:val="24"/>
        </w:rPr>
        <w:t xml:space="preserve">ού σας Σαμαρά προς δικαστικούς να προφυλακίσουν Βουλευτές. Αυτά είναι </w:t>
      </w:r>
      <w:r>
        <w:rPr>
          <w:rFonts w:eastAsia="Times New Roman" w:cs="Times New Roman"/>
          <w:szCs w:val="24"/>
        </w:rPr>
        <w:t>ντοκουμέντα,</w:t>
      </w:r>
      <w:r>
        <w:rPr>
          <w:rFonts w:eastAsia="Times New Roman" w:cs="Times New Roman"/>
          <w:szCs w:val="24"/>
        </w:rPr>
        <w:t xml:space="preserve"> τα οποία πρέπει να τα ακούσει ο ελληνικός λαός.</w:t>
      </w:r>
    </w:p>
    <w:p w14:paraId="13C0C50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Ηλίας Κασιδιάρης παρουσιάζει σχετικό ηχητικό ντοκουμέντο)</w:t>
      </w:r>
    </w:p>
    <w:p w14:paraId="13C0C50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 xml:space="preserve">πούλου): </w:t>
      </w:r>
      <w:r>
        <w:rPr>
          <w:rFonts w:eastAsia="Times New Roman" w:cs="Times New Roman"/>
          <w:szCs w:val="24"/>
        </w:rPr>
        <w:t xml:space="preserve">Κύριε Κασιδιάρη, αυτά ούτε ακούγονται, ούτε τίποτα. </w:t>
      </w:r>
    </w:p>
    <w:p w14:paraId="13C0C50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Να επεξηγήσω τι είναι αυτό, κυρία Πρόεδρε, γιατί ορισμένοι δεν ξέρουν, γιατί το «έθαψαν» αυτό τα κανάλια. Αυτή είναι η εντολή του Σαμαρά προς τον </w:t>
      </w:r>
      <w:r>
        <w:rPr>
          <w:rFonts w:eastAsia="Times New Roman" w:cs="Times New Roman"/>
          <w:szCs w:val="24"/>
        </w:rPr>
        <w:t xml:space="preserve">προϊστάμενο </w:t>
      </w:r>
      <w:r>
        <w:rPr>
          <w:rFonts w:eastAsia="Times New Roman" w:cs="Times New Roman"/>
          <w:szCs w:val="24"/>
        </w:rPr>
        <w:t>της Εισαγγελίας Εφ</w:t>
      </w:r>
      <w:r>
        <w:rPr>
          <w:rFonts w:eastAsia="Times New Roman" w:cs="Times New Roman"/>
          <w:szCs w:val="24"/>
        </w:rPr>
        <w:t xml:space="preserve">ετών </w:t>
      </w:r>
      <w:proofErr w:type="spellStart"/>
      <w:r>
        <w:rPr>
          <w:rFonts w:eastAsia="Times New Roman" w:cs="Times New Roman"/>
          <w:szCs w:val="24"/>
        </w:rPr>
        <w:t>Ντογιάκο</w:t>
      </w:r>
      <w:proofErr w:type="spellEnd"/>
      <w:r>
        <w:rPr>
          <w:rFonts w:eastAsia="Times New Roman" w:cs="Times New Roman"/>
          <w:szCs w:val="24"/>
        </w:rPr>
        <w:t>, άνθρωπο της Νέας Δημοκρατίας, να προφυλακίσει τους τρεις. Αυτοί οι τρεις που θα πάνε είναι οι τρεις Βουλευτές της Χρυσής Αυγής που προφυλακίστηκαν τρεις ημέρες πριν την ανάκριση, που είχε ληφθεί και υπογραφεί απόφαση. Αυτό είναι το ηχητικό.</w:t>
      </w:r>
    </w:p>
    <w:p w14:paraId="13C0C50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Ηλίας Κασιδιάρης παρουσιάζει σχετικό ηχητικό ντοκουμέντο)</w:t>
      </w:r>
    </w:p>
    <w:p w14:paraId="13C0C50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μπορούμε εδώ να κάνουμε τέτοια δουλειά.</w:t>
      </w:r>
    </w:p>
    <w:p w14:paraId="13C0C50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Αυτή είναι η δουλειά μας. Η δουλειά μας εδώ μέσα είναι να λέμε την αλήθεια, να αποκαλύπτουμε σκάνδαλα.</w:t>
      </w:r>
    </w:p>
    <w:p w14:paraId="13C0C50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Ολοκληρώστε.</w:t>
      </w:r>
    </w:p>
    <w:p w14:paraId="13C0C50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Επιτέλους, επειδή είστε και Πρόεδρος στην Επιτροπή Θεσμών, πρέπει αυτά τα ζητήματα να συζητηθούν στην Επιτροπή Θεσμών.</w:t>
      </w:r>
    </w:p>
    <w:p w14:paraId="13C0C50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μόνο αυτό το ντοκουμέντο, είναι και το βίντεο </w:t>
      </w:r>
      <w:proofErr w:type="spellStart"/>
      <w:r>
        <w:rPr>
          <w:rFonts w:eastAsia="Times New Roman" w:cs="Times New Roman"/>
          <w:szCs w:val="24"/>
        </w:rPr>
        <w:t>Μπαλτάκου</w:t>
      </w:r>
      <w:proofErr w:type="spellEnd"/>
      <w:r>
        <w:rPr>
          <w:rFonts w:eastAsia="Times New Roman" w:cs="Times New Roman"/>
          <w:szCs w:val="24"/>
        </w:rPr>
        <w:t xml:space="preserve">. Επειδή μιλάμε για δηλώσεις, για </w:t>
      </w:r>
      <w:proofErr w:type="spellStart"/>
      <w:r>
        <w:rPr>
          <w:rFonts w:eastAsia="Times New Roman" w:cs="Times New Roman"/>
          <w:szCs w:val="24"/>
        </w:rPr>
        <w:t>Πολάκηδες</w:t>
      </w:r>
      <w:proofErr w:type="spellEnd"/>
      <w:r>
        <w:rPr>
          <w:rFonts w:eastAsia="Times New Roman" w:cs="Times New Roman"/>
          <w:szCs w:val="24"/>
        </w:rPr>
        <w:t xml:space="preserve"> και για διάφορους γραφικούς</w:t>
      </w:r>
      <w:r>
        <w:rPr>
          <w:rFonts w:eastAsia="Times New Roman" w:cs="Times New Roman"/>
          <w:szCs w:val="24"/>
        </w:rPr>
        <w:t xml:space="preserve">, έχουμε το ντοκουμέντο για παρεμβάσεις, για κακουργηματική κατάχρηση εξουσίας, όπου τα λέει ο ίδιος ο Γενικός Γραμματέας της προηγούμενης </w:t>
      </w:r>
      <w:r>
        <w:rPr>
          <w:rFonts w:eastAsia="Times New Roman" w:cs="Times New Roman"/>
          <w:szCs w:val="24"/>
        </w:rPr>
        <w:t>κυβέρνησης</w:t>
      </w:r>
      <w:r>
        <w:rPr>
          <w:rFonts w:eastAsia="Times New Roman" w:cs="Times New Roman"/>
          <w:szCs w:val="24"/>
        </w:rPr>
        <w:t>.</w:t>
      </w:r>
    </w:p>
    <w:p w14:paraId="13C0C50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Μάλιστα, επειδή είναι εδώ παρόντες αυτοί οι οποίοι αναφέρονται στο συγκεκριμένο βίντεο, να διαβάσω κάποιο</w:t>
      </w:r>
      <w:r>
        <w:rPr>
          <w:rFonts w:eastAsia="Times New Roman" w:cs="Times New Roman"/>
          <w:szCs w:val="24"/>
        </w:rPr>
        <w:t>υς διαλόγους από τις δηλώσεις του πρώην Γενικού Γραμματέα της Κυβέρνησης που αναφέρονται σε συγκεκριμένα πρόσωπα που θα πάρουν το</w:t>
      </w:r>
      <w:r>
        <w:rPr>
          <w:rFonts w:eastAsia="Times New Roman" w:cs="Times New Roman"/>
          <w:szCs w:val="24"/>
        </w:rPr>
        <w:t>ν</w:t>
      </w:r>
      <w:r>
        <w:rPr>
          <w:rFonts w:eastAsia="Times New Roman" w:cs="Times New Roman"/>
          <w:szCs w:val="24"/>
        </w:rPr>
        <w:t xml:space="preserve"> λόγο σε λίγο, για να μας δώσουν απαντήσεις. Ρωτώ, λοιπόν, εγώ τον </w:t>
      </w:r>
      <w:proofErr w:type="spellStart"/>
      <w:r>
        <w:rPr>
          <w:rFonts w:eastAsia="Times New Roman" w:cs="Times New Roman"/>
          <w:szCs w:val="24"/>
        </w:rPr>
        <w:t>Μπαλτάκο</w:t>
      </w:r>
      <w:proofErr w:type="spellEnd"/>
      <w:r>
        <w:rPr>
          <w:rFonts w:eastAsia="Times New Roman" w:cs="Times New Roman"/>
          <w:szCs w:val="24"/>
        </w:rPr>
        <w:t>, όταν κατ’ αρχ</w:t>
      </w:r>
      <w:r>
        <w:rPr>
          <w:rFonts w:eastAsia="Times New Roman" w:cs="Times New Roman"/>
          <w:szCs w:val="24"/>
        </w:rPr>
        <w:t>άς</w:t>
      </w:r>
      <w:r>
        <w:rPr>
          <w:rFonts w:eastAsia="Times New Roman" w:cs="Times New Roman"/>
          <w:szCs w:val="24"/>
        </w:rPr>
        <w:t xml:space="preserve"> βγήκα εγώ, τι έπαθε ο Σαμαράς, εν</w:t>
      </w:r>
      <w:r>
        <w:rPr>
          <w:rFonts w:eastAsia="Times New Roman" w:cs="Times New Roman"/>
          <w:szCs w:val="24"/>
        </w:rPr>
        <w:t xml:space="preserve">νοώντας όταν με άφησε ο ανακριτής ελεύθερο και απαντά ο </w:t>
      </w:r>
      <w:proofErr w:type="spellStart"/>
      <w:r>
        <w:rPr>
          <w:rFonts w:eastAsia="Times New Roman" w:cs="Times New Roman"/>
          <w:szCs w:val="24"/>
        </w:rPr>
        <w:t>Μπαλτάκος</w:t>
      </w:r>
      <w:proofErr w:type="spellEnd"/>
      <w:r>
        <w:rPr>
          <w:rFonts w:eastAsia="Times New Roman" w:cs="Times New Roman"/>
          <w:szCs w:val="24"/>
        </w:rPr>
        <w:t xml:space="preserve">: «Σοκ και δέος! Χαμός έγινε…! Πήρε τους άλλους δύο, τον Αθανασίου και τον </w:t>
      </w:r>
      <w:proofErr w:type="spellStart"/>
      <w:r>
        <w:rPr>
          <w:rFonts w:eastAsia="Times New Roman" w:cs="Times New Roman"/>
          <w:szCs w:val="24"/>
        </w:rPr>
        <w:t>Δένδια</w:t>
      </w:r>
      <w:proofErr w:type="spellEnd"/>
      <w:r>
        <w:rPr>
          <w:rFonts w:eastAsia="Times New Roman" w:cs="Times New Roman"/>
          <w:szCs w:val="24"/>
        </w:rPr>
        <w:t xml:space="preserve">…!». Έτσι λέει ο </w:t>
      </w:r>
      <w:proofErr w:type="spellStart"/>
      <w:r>
        <w:rPr>
          <w:rFonts w:eastAsia="Times New Roman" w:cs="Times New Roman"/>
          <w:szCs w:val="24"/>
        </w:rPr>
        <w:t>Μπαλτάκος</w:t>
      </w:r>
      <w:proofErr w:type="spellEnd"/>
      <w:r>
        <w:rPr>
          <w:rFonts w:eastAsia="Times New Roman" w:cs="Times New Roman"/>
          <w:szCs w:val="24"/>
        </w:rPr>
        <w:t xml:space="preserve"> για τους παρόντες.</w:t>
      </w:r>
    </w:p>
    <w:p w14:paraId="13C0C50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Κύριε Κασιδιάρη, σας</w:t>
      </w:r>
      <w:r>
        <w:rPr>
          <w:rFonts w:eastAsia="Times New Roman" w:cs="Times New Roman"/>
          <w:szCs w:val="24"/>
        </w:rPr>
        <w:t xml:space="preserve"> παρακαλώ! Δεν γίνεται να ακούγονται αυτές οι φρασεολογίες μέσα στη Βουλή! Σας παρακαλώ να διαγραφούν αυτές οι φράσεις από τα Πρακτικά.</w:t>
      </w:r>
    </w:p>
    <w:p w14:paraId="13C0C50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Αυτά είναι ντοκουμέντα που υπάρχουν σε δικογραφία και πρέπει να τα παρουσιάσουμε στη Βουλή και να έλθο</w:t>
      </w:r>
      <w:r>
        <w:rPr>
          <w:rFonts w:eastAsia="Times New Roman" w:cs="Times New Roman"/>
          <w:szCs w:val="24"/>
        </w:rPr>
        <w:t xml:space="preserve">υν εδώ οι αρμόδιοι και να απαντήσουν. Τι τους είπε ο Σαμαράς στο συγκεκριμένο τηλεφώνημα; «Με κοροϊδέψατε», λέει, «με ξεφτιλίσατε. Τι είναι αυτά;». Τι τους είπε; Ο Αθανασίου, ο </w:t>
      </w:r>
      <w:proofErr w:type="spellStart"/>
      <w:r>
        <w:rPr>
          <w:rFonts w:eastAsia="Times New Roman" w:cs="Times New Roman"/>
          <w:szCs w:val="24"/>
        </w:rPr>
        <w:t>Δένδιας</w:t>
      </w:r>
      <w:proofErr w:type="spellEnd"/>
      <w:r>
        <w:rPr>
          <w:rFonts w:eastAsia="Times New Roman" w:cs="Times New Roman"/>
          <w:szCs w:val="24"/>
        </w:rPr>
        <w:t>, είναι εδώ παρόντες. Τι τους είπε και μετά ο ίδιος ο Αθανασίου ομολόγησ</w:t>
      </w:r>
      <w:r>
        <w:rPr>
          <w:rFonts w:eastAsia="Times New Roman" w:cs="Times New Roman"/>
          <w:szCs w:val="24"/>
        </w:rPr>
        <w:t xml:space="preserve">ε ότι πήρε την Προϊσταμένη του Πρωτοδικείου Τσάμη τηλέφωνο την ώρα της ανακρίσεως του </w:t>
      </w:r>
      <w:r>
        <w:rPr>
          <w:rFonts w:eastAsia="Times New Roman" w:cs="Times New Roman"/>
          <w:szCs w:val="24"/>
        </w:rPr>
        <w:t xml:space="preserve">αρχηγού </w:t>
      </w:r>
      <w:r>
        <w:rPr>
          <w:rFonts w:eastAsia="Times New Roman" w:cs="Times New Roman"/>
          <w:szCs w:val="24"/>
        </w:rPr>
        <w:t xml:space="preserve">της Χρυσής Αυγής; Ο νυν Υπουργός Δικαιοσύνης, για παράδειγμα, έχει πάρει ποτέ ανακριτή τηλέφωνο εν ώρα ανακρίσεως, για να μάθει πώς πάει η κατάσταση; Προβλέπεται </w:t>
      </w:r>
      <w:r>
        <w:rPr>
          <w:rFonts w:eastAsia="Times New Roman" w:cs="Times New Roman"/>
          <w:szCs w:val="24"/>
        </w:rPr>
        <w:t>κάτι τέτοιο; Προβλέπεται ένας Υπουργός Δικαιοσύνης να παίρνει τους ανακριτές τηλέφωνα, για να δει πώς πάει η κατάσταση; Λες και είναι το «</w:t>
      </w:r>
      <w:r>
        <w:rPr>
          <w:rFonts w:eastAsia="Times New Roman" w:cs="Times New Roman"/>
          <w:szCs w:val="24"/>
          <w:lang w:val="en-US"/>
        </w:rPr>
        <w:t>MEGA</w:t>
      </w:r>
      <w:r>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 xml:space="preserve">» ο ανακριτής; </w:t>
      </w:r>
    </w:p>
    <w:p w14:paraId="13C0C50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λοιπόν, είναι στοιχεία εδώ πάρα πολύ σημαντικά, τα οποία και η νυν Κυβέρνηση του ΣΥΡ</w:t>
      </w:r>
      <w:r>
        <w:rPr>
          <w:rFonts w:eastAsia="Times New Roman" w:cs="Times New Roman"/>
          <w:szCs w:val="24"/>
        </w:rPr>
        <w:t>ΙΖΑ βεβαίως τα «θάβει», διότι δεν μπορεί να δικαιωθεί η Χρυσή Αυγή. Γιατί, όπως τα λέει εδώ ο κ. Κακλαμάνης στη δήλωσή του και τα λέει πολύ καλά, όταν δικαιωθούν δικαστικά, θα τους έχουμε όλοι απέναντί μας.</w:t>
      </w:r>
    </w:p>
    <w:p w14:paraId="13C0C510" w14:textId="77777777" w:rsidR="00F43B06" w:rsidRDefault="00440118">
      <w:pPr>
        <w:spacing w:line="600" w:lineRule="auto"/>
        <w:ind w:firstLine="567"/>
        <w:contextualSpacing/>
        <w:jc w:val="both"/>
        <w:rPr>
          <w:rFonts w:eastAsia="Times New Roman" w:cs="Times New Roman"/>
          <w:szCs w:val="24"/>
        </w:rPr>
      </w:pPr>
      <w:r>
        <w:rPr>
          <w:rFonts w:eastAsia="Times New Roman" w:cs="Times New Roman"/>
          <w:szCs w:val="24"/>
        </w:rPr>
        <w:t>Και κάτι άλλο, για να κλείσω με αυτό, από τη συγκ</w:t>
      </w:r>
      <w:r>
        <w:rPr>
          <w:rFonts w:eastAsia="Times New Roman" w:cs="Times New Roman"/>
          <w:szCs w:val="24"/>
        </w:rPr>
        <w:t>εκριμένη συνέντευξη του Αντιπροέδρου της Βουλής και προσέξτε δεν τα λέει ένας της Χρυσής Αυγής. Έχετε –λέει- κι εσείς φίλους δικηγόρους. Θα σας λένε ότι δεν θα πάθει κανείς τους τίποτα, ότι θεωρείται δεδομένη η αθώωση όλης της Κοινοβουλευτικής Ομάδας της Χ</w:t>
      </w:r>
      <w:r>
        <w:rPr>
          <w:rFonts w:eastAsia="Times New Roman" w:cs="Times New Roman"/>
          <w:szCs w:val="24"/>
        </w:rPr>
        <w:t xml:space="preserve">ρυσής Αυγής. Και συνεχίζει ο Αντιπρόεδρος της Βουλής «αν γίνει σωστή δίκη». Γιατί στην Ελλάδα, βεβαίως, υπάρχουν παραδικαστικά κυκλώματα και γίνονται στημένες δίκες. </w:t>
      </w:r>
    </w:p>
    <w:p w14:paraId="13C0C511" w14:textId="77777777" w:rsidR="00F43B06" w:rsidRDefault="00440118">
      <w:pPr>
        <w:spacing w:line="600" w:lineRule="auto"/>
        <w:ind w:firstLine="567"/>
        <w:contextualSpacing/>
        <w:jc w:val="both"/>
        <w:rPr>
          <w:rFonts w:eastAsia="Times New Roman" w:cs="Times New Roman"/>
          <w:szCs w:val="24"/>
        </w:rPr>
      </w:pPr>
      <w:r>
        <w:rPr>
          <w:rFonts w:eastAsia="Times New Roman" w:cs="Times New Roman"/>
          <w:szCs w:val="24"/>
        </w:rPr>
        <w:t>Το λέω, λοιπόν, προς κάθε κατεύθυνση. Να μην τολμήσει κανείς να παρέμβει σε αυτήν την περ</w:t>
      </w:r>
      <w:r>
        <w:rPr>
          <w:rFonts w:eastAsia="Times New Roman" w:cs="Times New Roman"/>
          <w:szCs w:val="24"/>
        </w:rPr>
        <w:t xml:space="preserve">ιβόητη δίκη της Χρυσής Αυγής, που εμείς πρώτοι απαιτούμε να επισπευστεί επιτέλους και να έχουμε μια δίκαιη </w:t>
      </w:r>
      <w:r>
        <w:rPr>
          <w:rFonts w:eastAsia="Times New Roman" w:cs="Times New Roman"/>
          <w:szCs w:val="24"/>
        </w:rPr>
        <w:lastRenderedPageBreak/>
        <w:t>δίκη και δίκαιη απόφαση άμεσα. Και δεν έχει κα</w:t>
      </w:r>
      <w:r>
        <w:rPr>
          <w:rFonts w:eastAsia="Times New Roman" w:cs="Times New Roman"/>
          <w:szCs w:val="24"/>
        </w:rPr>
        <w:t>μ</w:t>
      </w:r>
      <w:r>
        <w:rPr>
          <w:rFonts w:eastAsia="Times New Roman" w:cs="Times New Roman"/>
          <w:szCs w:val="24"/>
        </w:rPr>
        <w:t>μία θέση ο Πρόεδρος της Βουλής να συναντάει εμπλεκόμενους με τη δίκη παράγοντες ή μάρτυρες και να παίρ</w:t>
      </w:r>
      <w:r>
        <w:rPr>
          <w:rFonts w:eastAsia="Times New Roman" w:cs="Times New Roman"/>
          <w:szCs w:val="24"/>
        </w:rPr>
        <w:t xml:space="preserve">νει θέση για μια υπόθεση που αφορά αποκλειστικά και μόνο τη </w:t>
      </w:r>
      <w:r>
        <w:rPr>
          <w:rFonts w:eastAsia="Times New Roman" w:cs="Times New Roman"/>
          <w:szCs w:val="24"/>
        </w:rPr>
        <w:t>δικαιοσύνη</w:t>
      </w:r>
      <w:r>
        <w:rPr>
          <w:rFonts w:eastAsia="Times New Roman" w:cs="Times New Roman"/>
          <w:szCs w:val="24"/>
        </w:rPr>
        <w:t xml:space="preserve">. </w:t>
      </w:r>
    </w:p>
    <w:p w14:paraId="13C0C512" w14:textId="77777777" w:rsidR="00F43B06" w:rsidRDefault="00440118">
      <w:pPr>
        <w:spacing w:line="600" w:lineRule="auto"/>
        <w:ind w:firstLine="567"/>
        <w:contextualSpacing/>
        <w:jc w:val="both"/>
        <w:rPr>
          <w:rFonts w:eastAsia="Times New Roman" w:cs="Times New Roman"/>
          <w:szCs w:val="24"/>
        </w:rPr>
      </w:pPr>
      <w:r>
        <w:rPr>
          <w:rFonts w:eastAsia="Times New Roman" w:cs="Times New Roman"/>
          <w:szCs w:val="24"/>
        </w:rPr>
        <w:t>Αυτά είχα να πω. Τα στοιχεία τα οποία έχουμε καταθέσει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έρθει μια μέρα που θα αξιολογηθούν από μια πραγματικά ανεξάρτητη δικαιοσύνη και όσοι έχουν εγκληματήσει -όχι σε βάρ</w:t>
      </w:r>
      <w:r>
        <w:rPr>
          <w:rFonts w:eastAsia="Times New Roman" w:cs="Times New Roman"/>
          <w:szCs w:val="24"/>
        </w:rPr>
        <w:t>ος ημών, δεν το λέω για εμένα, δεν το λέω για τους άλλους Βουλευτές, που προσπάθησαν να καταστρέψουν τη ζωή μας, δεν μας ενδιαφέρει αυτό, μας ενδιαφέρει ότι έγιναν εγκλήματα σε βάρος του Συντάγματος των Ελλήνων και της λαϊκής κυριαρχίας- θα τιμωρηθούν παρα</w:t>
      </w:r>
      <w:r>
        <w:rPr>
          <w:rFonts w:eastAsia="Times New Roman" w:cs="Times New Roman"/>
          <w:szCs w:val="24"/>
        </w:rPr>
        <w:t xml:space="preserve">δειγματικά. </w:t>
      </w:r>
    </w:p>
    <w:p w14:paraId="13C0C513" w14:textId="77777777" w:rsidR="00F43B06" w:rsidRDefault="0044011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3C0C514" w14:textId="77777777" w:rsidR="00F43B06" w:rsidRDefault="00440118">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Κοινοβουλευτικός Εκπρόσωπος της Δημοκρατικής Συμπαράταξης ΠΑΣΟΚ-ΔΗΜΑΡ κ. Θεόδωρος Παπαθεοδώρου, επίσης, για έξι λεπτά. </w:t>
      </w:r>
    </w:p>
    <w:p w14:paraId="13C0C51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ΠΑΠΑ</w:t>
      </w:r>
      <w:r>
        <w:rPr>
          <w:rFonts w:eastAsia="Times New Roman" w:cs="Times New Roman"/>
          <w:b/>
          <w:szCs w:val="24"/>
        </w:rPr>
        <w:t>ΘΕΟΔΩΡΟΥ:</w:t>
      </w:r>
      <w:r>
        <w:rPr>
          <w:rFonts w:eastAsia="Times New Roman" w:cs="Times New Roman"/>
          <w:szCs w:val="24"/>
        </w:rPr>
        <w:t xml:space="preserve"> Ευχαριστώ, κυρία Πρόεδρε.</w:t>
      </w:r>
    </w:p>
    <w:p w14:paraId="13C0C51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Υπουργέ, με τη διακυβέρνηση ΣΥΡΙΖΑ-ΑΝΕΛ δεν πλήττουμε ποτέ σε αυτή τη χώρα. Και θα ήταν διασκεδαστικό, εάν περνάγαμε μια κανονική περίοδο και όχι μια κρίση σαν τη σημερινή. Θα ήταν γραφικό αυτό το οποίο ακούσαμε χθ</w:t>
      </w:r>
      <w:r>
        <w:rPr>
          <w:rFonts w:eastAsia="Times New Roman" w:cs="Times New Roman"/>
          <w:szCs w:val="24"/>
        </w:rPr>
        <w:t>ες, αλλά σήμερα είναι τραγικό. Γιατί τι έγινε σήμερα; Σήμερα θα ερχόμασταν εδώ να μιλήσουμε για τα πεπραγμένα της Κυβέρνησης και θα ερχόμασταν εδώ</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να μιλήσουμε και για την προηγούμενη περίοδο, για τον τρόπο που η Νέα Δημοκρατία χειρίστηκε τα ζητήμ</w:t>
      </w:r>
      <w:r>
        <w:rPr>
          <w:rFonts w:eastAsia="Times New Roman" w:cs="Times New Roman"/>
          <w:szCs w:val="24"/>
        </w:rPr>
        <w:t>ατα της δικαιοσύνης και να καταθέσουμε τις δικές μας προτάσεις.</w:t>
      </w:r>
    </w:p>
    <w:p w14:paraId="13C0C51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Τελικά γιατί συζητάμε; Συζητάμε γι’ αυτό το οποίο η Ένωση Δικαστών Εισαγγελέων ονομάζει «μια θεσμική εκτροπή» και εγώ θέλω να σας πω ότι συζητάμε για μια παρακμιακή παρέμβαση ενός Υπουργού της</w:t>
      </w:r>
      <w:r>
        <w:rPr>
          <w:rFonts w:eastAsia="Times New Roman" w:cs="Times New Roman"/>
          <w:szCs w:val="24"/>
        </w:rPr>
        <w:t xml:space="preserve"> Κυβέρνησης, ενός Αναπληρωτή Υπουργού, στον τρόπο λειτουργίας της δικαιοσύνης. </w:t>
      </w:r>
    </w:p>
    <w:p w14:paraId="13C0C51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Υπουργέ, υπάρχει ένα πρόβλημα και παρακαλώ –το λέω προοιμιακά- να ξεχάσουμε κι εσείς κι εγώ τις άλλες ιδιότητές μας. Το ζήτημα είναι πολιτικό. Και είναι πολιτικό για τους</w:t>
      </w:r>
      <w:r>
        <w:rPr>
          <w:rFonts w:eastAsia="Times New Roman" w:cs="Times New Roman"/>
          <w:szCs w:val="24"/>
        </w:rPr>
        <w:t xml:space="preserve"> εξής δυο λόγους: Είναι </w:t>
      </w:r>
      <w:r>
        <w:rPr>
          <w:rFonts w:eastAsia="Times New Roman" w:cs="Times New Roman"/>
          <w:szCs w:val="24"/>
        </w:rPr>
        <w:lastRenderedPageBreak/>
        <w:t xml:space="preserve">η παρακμιακή παρέμβαση του κ. </w:t>
      </w:r>
      <w:proofErr w:type="spellStart"/>
      <w:r>
        <w:rPr>
          <w:rFonts w:eastAsia="Times New Roman" w:cs="Times New Roman"/>
          <w:szCs w:val="24"/>
        </w:rPr>
        <w:t>Πολάκη</w:t>
      </w:r>
      <w:proofErr w:type="spellEnd"/>
      <w:r>
        <w:rPr>
          <w:rFonts w:eastAsia="Times New Roman" w:cs="Times New Roman"/>
          <w:szCs w:val="24"/>
        </w:rPr>
        <w:t>, ο οποίος τι είπε; Επιτέθηκε στους δικαστές λέγοντας ότι πολύ μεγάλο μέρος των Ελλήνων δικαστών έχουν δεσμεύσεις και για να το πω πιο απλά, είπε, ανήκουν στο παραδικαστικό κύκλωμα του παρελθόντος</w:t>
      </w:r>
      <w:r>
        <w:rPr>
          <w:rFonts w:eastAsia="Times New Roman" w:cs="Times New Roman"/>
          <w:szCs w:val="24"/>
        </w:rPr>
        <w:t xml:space="preserve"> και του παρόντος. Αυτό, κύριε Υπουργέ, σας εμπλέκει πολιτικά και σας εμπλέκει και προσωπικά για τον εξής λόγο. </w:t>
      </w:r>
    </w:p>
    <w:p w14:paraId="13C0C51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σε μια ανακοίνωση την οποία εξέδωσα, ζήτησα εκ μέρους της Δημοκρατικής Συμπαράταξης την παραίτηση του κ. </w:t>
      </w:r>
      <w:proofErr w:type="spellStart"/>
      <w:r>
        <w:rPr>
          <w:rFonts w:eastAsia="Times New Roman" w:cs="Times New Roman"/>
          <w:szCs w:val="24"/>
        </w:rPr>
        <w:t>Πολάκη</w:t>
      </w:r>
      <w:proofErr w:type="spellEnd"/>
      <w:r>
        <w:rPr>
          <w:rFonts w:eastAsia="Times New Roman" w:cs="Times New Roman"/>
          <w:szCs w:val="24"/>
        </w:rPr>
        <w:t xml:space="preserve">, την αποπομπή του κ. </w:t>
      </w:r>
      <w:proofErr w:type="spellStart"/>
      <w:r>
        <w:rPr>
          <w:rFonts w:eastAsia="Times New Roman" w:cs="Times New Roman"/>
          <w:szCs w:val="24"/>
        </w:rPr>
        <w:t>Πολ</w:t>
      </w:r>
      <w:r>
        <w:rPr>
          <w:rFonts w:eastAsia="Times New Roman" w:cs="Times New Roman"/>
          <w:szCs w:val="24"/>
        </w:rPr>
        <w:t>άκη</w:t>
      </w:r>
      <w:proofErr w:type="spellEnd"/>
      <w:r>
        <w:rPr>
          <w:rFonts w:eastAsia="Times New Roman" w:cs="Times New Roman"/>
          <w:szCs w:val="24"/>
        </w:rPr>
        <w:t xml:space="preserve"> από τον Πρωθυπουργό. Για ποιο λόγο; Γιατί είναι πρωτοφανές να έχουμε μια τέτοια παρέμβαση στη </w:t>
      </w:r>
      <w:r>
        <w:rPr>
          <w:rFonts w:eastAsia="Times New Roman" w:cs="Times New Roman"/>
          <w:szCs w:val="24"/>
        </w:rPr>
        <w:t>δικαιοσύνη</w:t>
      </w:r>
      <w:r>
        <w:rPr>
          <w:rFonts w:eastAsia="Times New Roman" w:cs="Times New Roman"/>
          <w:szCs w:val="24"/>
        </w:rPr>
        <w:t>. Είναι πρωτοφανές να κατασυκοφαντούνται δικαστές, είναι πρωτοφανής αυτή η ύβρις απέναντι στο Δικαστικό Σώμα συλλήβδην, στο πολύ μεγάλο μέρος των δι</w:t>
      </w:r>
      <w:r>
        <w:rPr>
          <w:rFonts w:eastAsia="Times New Roman" w:cs="Times New Roman"/>
          <w:szCs w:val="24"/>
        </w:rPr>
        <w:t>καστών. Είναι πρωτοφανές επίσης να απειλούνται οι δικαστές. Γιατί είναι μια έμμεση απειλή. Και μέχρι τώρα δεν υπήρξε κα</w:t>
      </w:r>
      <w:r>
        <w:rPr>
          <w:rFonts w:eastAsia="Times New Roman" w:cs="Times New Roman"/>
          <w:szCs w:val="24"/>
        </w:rPr>
        <w:t>μ</w:t>
      </w:r>
      <w:r>
        <w:rPr>
          <w:rFonts w:eastAsia="Times New Roman" w:cs="Times New Roman"/>
          <w:szCs w:val="24"/>
        </w:rPr>
        <w:t xml:space="preserve">μία απάντηση από πλευράς της Κυβέρνησης. Άρα, το πρόβλημα δεν το έχει πει ο </w:t>
      </w:r>
      <w:proofErr w:type="spellStart"/>
      <w:r>
        <w:rPr>
          <w:rFonts w:eastAsia="Times New Roman" w:cs="Times New Roman"/>
          <w:szCs w:val="24"/>
        </w:rPr>
        <w:t>Πολάκης</w:t>
      </w:r>
      <w:proofErr w:type="spellEnd"/>
      <w:r>
        <w:rPr>
          <w:rFonts w:eastAsia="Times New Roman" w:cs="Times New Roman"/>
          <w:szCs w:val="24"/>
        </w:rPr>
        <w:t>, το πρόβλημα, κύριε Υπουργέ, το έχετε εσείς. Δεν μπο</w:t>
      </w:r>
      <w:r>
        <w:rPr>
          <w:rFonts w:eastAsia="Times New Roman" w:cs="Times New Roman"/>
          <w:szCs w:val="24"/>
        </w:rPr>
        <w:t xml:space="preserve">ρεί να μείνουν και οι δυο στην Κυβέρνηση. Και αυτός ο οποίος λέγατε εσείς, όπως είδα σε μια δήλωσή σας, στις 14-12-2015, με </w:t>
      </w:r>
      <w:r>
        <w:rPr>
          <w:rFonts w:eastAsia="Times New Roman" w:cs="Times New Roman"/>
          <w:szCs w:val="24"/>
        </w:rPr>
        <w:lastRenderedPageBreak/>
        <w:t xml:space="preserve">την οποία καλέσατε τους εισαγγελείς και τους δικαστές να αποκρούουν τις όποιες προσπάθειες της πολιτικής εξουσίας για παρέμβαση στο </w:t>
      </w:r>
      <w:r>
        <w:rPr>
          <w:rFonts w:eastAsia="Times New Roman" w:cs="Times New Roman"/>
          <w:szCs w:val="24"/>
        </w:rPr>
        <w:t xml:space="preserve">έργο της δικαιοσύνης. </w:t>
      </w:r>
    </w:p>
    <w:p w14:paraId="13C0C51A" w14:textId="77777777" w:rsidR="00F43B06" w:rsidRDefault="00440118">
      <w:pPr>
        <w:spacing w:line="600" w:lineRule="auto"/>
        <w:ind w:firstLine="567"/>
        <w:contextualSpacing/>
        <w:jc w:val="both"/>
        <w:rPr>
          <w:rFonts w:eastAsia="Times New Roman" w:cs="Times New Roman"/>
          <w:szCs w:val="24"/>
        </w:rPr>
      </w:pPr>
      <w:r>
        <w:rPr>
          <w:rFonts w:eastAsia="Times New Roman" w:cs="Times New Roman"/>
          <w:szCs w:val="24"/>
        </w:rPr>
        <w:t>Εάν, λοιπόν, εσείς λέτε αυτά τα πράγματα, τότε πώς εσείς προστατεύετε τους συγκεκριμένους δικαστές; Γιατί οφείλω να σας πω, κύριε Υπουργέ, ότι η απάντησή σας προηγουμένως ήταν ότι βεβαίως σέβεστε την πλειονότητα των δικαστών.</w:t>
      </w:r>
    </w:p>
    <w:p w14:paraId="13C0C51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Είναι λ</w:t>
      </w:r>
      <w:r>
        <w:rPr>
          <w:rFonts w:eastAsia="Times New Roman" w:cs="Times New Roman"/>
          <w:szCs w:val="24"/>
        </w:rPr>
        <w:t xml:space="preserve">άθος, κύριε Υπουργέ. Το σύστημα της </w:t>
      </w:r>
      <w:r>
        <w:rPr>
          <w:rFonts w:eastAsia="Times New Roman" w:cs="Times New Roman"/>
          <w:szCs w:val="24"/>
        </w:rPr>
        <w:t>δικαιοσύνης</w:t>
      </w:r>
      <w:r>
        <w:rPr>
          <w:rFonts w:eastAsia="Times New Roman" w:cs="Times New Roman"/>
          <w:szCs w:val="24"/>
        </w:rPr>
        <w:t>…</w:t>
      </w:r>
    </w:p>
    <w:p w14:paraId="13C0C51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Την συντριπτική.</w:t>
      </w:r>
    </w:p>
    <w:p w14:paraId="13C0C51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Την συντριπτική πλειονότητα, λοιπόν, των δικαστών, αναφερόμενος επίσης και σε όσους διερευνώνται σήμερα από τη </w:t>
      </w:r>
      <w:r>
        <w:rPr>
          <w:rFonts w:eastAsia="Times New Roman" w:cs="Times New Roman"/>
          <w:szCs w:val="24"/>
        </w:rPr>
        <w:t>δικαιοσύνη</w:t>
      </w:r>
      <w:r>
        <w:rPr>
          <w:rFonts w:eastAsia="Times New Roman" w:cs="Times New Roman"/>
          <w:szCs w:val="24"/>
        </w:rPr>
        <w:t xml:space="preserve">. </w:t>
      </w:r>
    </w:p>
    <w:p w14:paraId="13C0C51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Ο ρόλος σας, κύριε Υπουργέ, είναι να εγγυάσθε το σύνολο του δικαστικού σώματος και όχι την συντριπτική πλειονότητα. Επομένως, αυτό </w:t>
      </w:r>
      <w:r>
        <w:rPr>
          <w:rFonts w:eastAsia="Times New Roman" w:cs="Times New Roman"/>
          <w:szCs w:val="24"/>
        </w:rPr>
        <w:t xml:space="preserve">το οποίο κάνει ο κ. </w:t>
      </w:r>
      <w:proofErr w:type="spellStart"/>
      <w:r>
        <w:rPr>
          <w:rFonts w:eastAsia="Times New Roman" w:cs="Times New Roman"/>
          <w:szCs w:val="24"/>
        </w:rPr>
        <w:t>Πολάκης</w:t>
      </w:r>
      <w:proofErr w:type="spellEnd"/>
      <w:r>
        <w:rPr>
          <w:rFonts w:eastAsia="Times New Roman" w:cs="Times New Roman"/>
          <w:szCs w:val="24"/>
        </w:rPr>
        <w:t xml:space="preserve">, ο οποίος χρησιμοποιεί αυτόν τον </w:t>
      </w:r>
      <w:r>
        <w:rPr>
          <w:rFonts w:eastAsia="Times New Roman" w:cs="Times New Roman"/>
          <w:szCs w:val="24"/>
        </w:rPr>
        <w:lastRenderedPageBreak/>
        <w:t>τρόπο της καθοδηγούμενης υποψίας εναντίον των δικαστών, είναι</w:t>
      </w:r>
      <w:r>
        <w:rPr>
          <w:rFonts w:eastAsia="Times New Roman" w:cs="Times New Roman"/>
          <w:b/>
          <w:szCs w:val="24"/>
        </w:rPr>
        <w:t xml:space="preserve"> </w:t>
      </w:r>
      <w:r>
        <w:rPr>
          <w:rFonts w:eastAsia="Times New Roman" w:cs="Times New Roman"/>
          <w:szCs w:val="24"/>
        </w:rPr>
        <w:t>να πετύχει τι και πότε; Όταν έχει αρθεί η ασυλία του, όταν έρχονται δικαστικές έρευνες το επόμενο διάστημα και επίσης προσπαθεί με αυ</w:t>
      </w:r>
      <w:r>
        <w:rPr>
          <w:rFonts w:eastAsia="Times New Roman" w:cs="Times New Roman"/>
          <w:szCs w:val="24"/>
        </w:rPr>
        <w:t>τόν τον τρόπο να προστατευθεί και να εκθέσει εσάς, γιατί αυτό έγινε. Γιατί, αν δεν απαντήσετε ξεκάθαρα ότι καταδικάζετε την συγκεκριμένη δήλωση, εκτεθειμένος είστε εσείς, γιατί ο Πρωθυπουργός προς το παρόν δεν έχει κάνει κάτι. Και οι δύο στην ίδια Κυβέρνησ</w:t>
      </w:r>
      <w:r>
        <w:rPr>
          <w:rFonts w:eastAsia="Times New Roman" w:cs="Times New Roman"/>
          <w:szCs w:val="24"/>
        </w:rPr>
        <w:t xml:space="preserve">η: Και αυτός ο οποίος λασπολογεί εναντίον των δικαστών και αυτός ο οποίος χθες είπε ότι υπάρχει εμπλοκή πολύ μεγάλου μέρους των Ελλήνων δικαστών στο παραδικαστικό σύστημα του παρόντος. Άρα, θα πρέπει να μας πείτε ποιο είναι. Ο ίδιος ο κ. </w:t>
      </w:r>
      <w:proofErr w:type="spellStart"/>
      <w:r>
        <w:rPr>
          <w:rFonts w:eastAsia="Times New Roman" w:cs="Times New Roman"/>
          <w:szCs w:val="24"/>
        </w:rPr>
        <w:t>Πολάκης</w:t>
      </w:r>
      <w:proofErr w:type="spellEnd"/>
      <w:r>
        <w:rPr>
          <w:rFonts w:eastAsia="Times New Roman" w:cs="Times New Roman"/>
          <w:szCs w:val="24"/>
        </w:rPr>
        <w:t xml:space="preserve"> μέχρι τώρα</w:t>
      </w:r>
      <w:r>
        <w:rPr>
          <w:rFonts w:eastAsia="Times New Roman" w:cs="Times New Roman"/>
          <w:szCs w:val="24"/>
        </w:rPr>
        <w:t xml:space="preserve"> δεν έχει φύγει από τη θέση του. Βεβαίως, εδώ δεν έχουμε απλώς μια έκφραση, μια τοποθέτηση ενός πολιτικού παράγοντα, εδώ έχουμε πάνω απ’ όλα μια ωμή παρέμβαση στη </w:t>
      </w:r>
      <w:r>
        <w:rPr>
          <w:rFonts w:eastAsia="Times New Roman" w:cs="Times New Roman"/>
          <w:szCs w:val="24"/>
        </w:rPr>
        <w:t>δικαιοσύνη</w:t>
      </w:r>
      <w:r>
        <w:rPr>
          <w:rFonts w:eastAsia="Times New Roman" w:cs="Times New Roman"/>
          <w:szCs w:val="24"/>
        </w:rPr>
        <w:t>, μια κατασυκοφάντηση των δικαστών, μια έμμεση απειλή και πάνω απ’ όλα έχουμε την κ</w:t>
      </w:r>
      <w:r>
        <w:rPr>
          <w:rFonts w:eastAsia="Times New Roman" w:cs="Times New Roman"/>
          <w:szCs w:val="24"/>
        </w:rPr>
        <w:t>αθοδηγούμενη υποψία στο λαό, ότι «ξέρετε, εδώ κάτι γίνεται».</w:t>
      </w:r>
    </w:p>
    <w:p w14:paraId="13C0C51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3C0C52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Πρόεδρε, παρακαλώ την ανοχή σας.</w:t>
      </w:r>
    </w:p>
    <w:p w14:paraId="13C0C52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κύριε Υπουργέ, νομίζω ότι σήμερα, όταν ακούτε ότι οι δικαστές προσφεύγουν στον Πρόεδρο της Δημοκρατίας γιατί δεν αναγνωρίζουν πουθενά αλλού οποιαδήποτε κάλυψη ή δυνατότητα κάλυψης, και αυτό σας αφήνει εκτεθειμένο. Εσείς τους αφήνετε απ</w:t>
      </w:r>
      <w:r>
        <w:rPr>
          <w:rFonts w:eastAsia="Times New Roman" w:cs="Times New Roman"/>
          <w:szCs w:val="24"/>
        </w:rPr>
        <w:t>ροστάτευτούς και αυτό είναι ένα ζήτημα, που αγγίζει τη λειτουργία του πολιτεύματος και τη λειτουργία των δημοκρατικών θεσμών. Γι’ αυτό σας λέω ότι περίμενα στη δική σας τοποθέτηση μια ξεκάθαρη δήλωση και όχι αυτό που διάβασα σε ορισμένα, αν θέλετε, δημοσιο</w:t>
      </w:r>
      <w:r>
        <w:rPr>
          <w:rFonts w:eastAsia="Times New Roman" w:cs="Times New Roman"/>
          <w:szCs w:val="24"/>
        </w:rPr>
        <w:t xml:space="preserve">γραφικά δίκτυα ότι αδειάσατε τον κ. </w:t>
      </w:r>
      <w:proofErr w:type="spellStart"/>
      <w:r>
        <w:rPr>
          <w:rFonts w:eastAsia="Times New Roman" w:cs="Times New Roman"/>
          <w:szCs w:val="24"/>
        </w:rPr>
        <w:t>Πολάκη</w:t>
      </w:r>
      <w:proofErr w:type="spellEnd"/>
      <w:r>
        <w:rPr>
          <w:rFonts w:eastAsia="Times New Roman" w:cs="Times New Roman"/>
          <w:szCs w:val="24"/>
        </w:rPr>
        <w:t xml:space="preserve">. Καθόλου δεν τον αδειάσατε. Υπήρξε μια ονομαστική αναφορά και αυτή ήταν, αν θέλετε, στο πλαίσιο των συμψηφισμών των αντιφάσεων. Δεν ζητάμε αυτό το πράγμα. </w:t>
      </w:r>
    </w:p>
    <w:p w14:paraId="13C0C52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Υπουργέ, επειδή τοποθετηθήκατε και μας είπατε τελεί</w:t>
      </w:r>
      <w:r>
        <w:rPr>
          <w:rFonts w:eastAsia="Times New Roman" w:cs="Times New Roman"/>
          <w:szCs w:val="24"/>
        </w:rPr>
        <w:t xml:space="preserve">ως διαφορετικά πράγματα από αυτά τα οποία αποτελούν σήμερα το επίδικο θέμα, νομίζω ότι η στάση η οποία έχει να κάνει με την προστασία </w:t>
      </w:r>
      <w:r>
        <w:rPr>
          <w:rFonts w:eastAsia="Times New Roman" w:cs="Times New Roman"/>
          <w:szCs w:val="24"/>
        </w:rPr>
        <w:lastRenderedPageBreak/>
        <w:t xml:space="preserve">του θεσμού της </w:t>
      </w:r>
      <w:r>
        <w:rPr>
          <w:rFonts w:eastAsia="Times New Roman" w:cs="Times New Roman"/>
          <w:szCs w:val="24"/>
        </w:rPr>
        <w:t xml:space="preserve">δικαιοσύνης </w:t>
      </w:r>
      <w:r>
        <w:rPr>
          <w:rFonts w:eastAsia="Times New Roman" w:cs="Times New Roman"/>
          <w:szCs w:val="24"/>
        </w:rPr>
        <w:t>είναι μία και μόνη: Ή επιβεβαιώνετε ότι δεν υπάρχουν παραδικαστικά κυκλώματα σήμερα που να αγγί</w:t>
      </w:r>
      <w:r>
        <w:rPr>
          <w:rFonts w:eastAsia="Times New Roman" w:cs="Times New Roman"/>
          <w:szCs w:val="24"/>
        </w:rPr>
        <w:t xml:space="preserve">ζουν το πολύ μεγάλο μέρος των δικαστών ή παραιτείστε εσείς. Δεν γίνεται και τα δύο. Δεν γίνεται και ο κ. </w:t>
      </w:r>
      <w:proofErr w:type="spellStart"/>
      <w:r>
        <w:rPr>
          <w:rFonts w:eastAsia="Times New Roman" w:cs="Times New Roman"/>
          <w:szCs w:val="24"/>
        </w:rPr>
        <w:t>Πολάκης</w:t>
      </w:r>
      <w:proofErr w:type="spellEnd"/>
      <w:r>
        <w:rPr>
          <w:rFonts w:eastAsia="Times New Roman" w:cs="Times New Roman"/>
          <w:szCs w:val="24"/>
        </w:rPr>
        <w:t xml:space="preserve"> στην Κυβέρνηση και ο κ. Παρασκευόπουλος στην Κυβέρνηση. Και καλά ο κ. </w:t>
      </w:r>
      <w:proofErr w:type="spellStart"/>
      <w:r>
        <w:rPr>
          <w:rFonts w:eastAsia="Times New Roman" w:cs="Times New Roman"/>
          <w:szCs w:val="24"/>
        </w:rPr>
        <w:t>Πολάκης</w:t>
      </w:r>
      <w:proofErr w:type="spellEnd"/>
      <w:r>
        <w:rPr>
          <w:rFonts w:eastAsia="Times New Roman" w:cs="Times New Roman"/>
          <w:szCs w:val="24"/>
        </w:rPr>
        <w:t xml:space="preserve">. Ο κ. </w:t>
      </w:r>
      <w:proofErr w:type="spellStart"/>
      <w:r>
        <w:rPr>
          <w:rFonts w:eastAsia="Times New Roman" w:cs="Times New Roman"/>
          <w:szCs w:val="24"/>
        </w:rPr>
        <w:t>Πολάκης</w:t>
      </w:r>
      <w:proofErr w:type="spellEnd"/>
      <w:r>
        <w:rPr>
          <w:rFonts w:eastAsia="Times New Roman" w:cs="Times New Roman"/>
          <w:szCs w:val="24"/>
        </w:rPr>
        <w:t xml:space="preserve"> έχει αναφερθεί στους δημοσιογράφους, λέγοντας ότι θ</w:t>
      </w:r>
      <w:r>
        <w:rPr>
          <w:rFonts w:eastAsia="Times New Roman" w:cs="Times New Roman"/>
          <w:szCs w:val="24"/>
        </w:rPr>
        <w:t xml:space="preserve">α τους βάλει τρία μέτρα κάτω από τη γη. Ο κ. </w:t>
      </w:r>
      <w:proofErr w:type="spellStart"/>
      <w:r>
        <w:rPr>
          <w:rFonts w:eastAsia="Times New Roman" w:cs="Times New Roman"/>
          <w:szCs w:val="24"/>
        </w:rPr>
        <w:t>Πολάκης</w:t>
      </w:r>
      <w:proofErr w:type="spellEnd"/>
      <w:r>
        <w:rPr>
          <w:rFonts w:eastAsia="Times New Roman" w:cs="Times New Roman"/>
          <w:szCs w:val="24"/>
        </w:rPr>
        <w:t xml:space="preserve"> έχει αναφερθεί λέγοντας ότι μπορεί να γυρνάει βαπόρια και καράβια, διότι ήταν </w:t>
      </w:r>
      <w:r>
        <w:rPr>
          <w:rFonts w:eastAsia="Times New Roman" w:cs="Times New Roman"/>
          <w:szCs w:val="24"/>
        </w:rPr>
        <w:t>δήμαρχος</w:t>
      </w:r>
      <w:r>
        <w:rPr>
          <w:rFonts w:eastAsia="Times New Roman" w:cs="Times New Roman"/>
          <w:szCs w:val="24"/>
        </w:rPr>
        <w:t xml:space="preserve">, ότι μπορεί να φτιάχνει λιμενικές εγκαταστάσεις γιατί είναι </w:t>
      </w:r>
      <w:proofErr w:type="spellStart"/>
      <w:r>
        <w:rPr>
          <w:rFonts w:eastAsia="Times New Roman" w:cs="Times New Roman"/>
          <w:szCs w:val="24"/>
        </w:rPr>
        <w:t>σφακιανός</w:t>
      </w:r>
      <w:proofErr w:type="spellEnd"/>
      <w:r>
        <w:rPr>
          <w:rFonts w:eastAsia="Times New Roman" w:cs="Times New Roman"/>
          <w:szCs w:val="24"/>
        </w:rPr>
        <w:t xml:space="preserve"> </w:t>
      </w:r>
      <w:r>
        <w:rPr>
          <w:rFonts w:eastAsia="Times New Roman" w:cs="Times New Roman"/>
          <w:szCs w:val="24"/>
        </w:rPr>
        <w:t xml:space="preserve">και επίσης έχει άποψη για τον τρόπο που η </w:t>
      </w:r>
      <w:r>
        <w:rPr>
          <w:rFonts w:eastAsia="Times New Roman" w:cs="Times New Roman"/>
          <w:szCs w:val="24"/>
        </w:rPr>
        <w:t>δικα</w:t>
      </w:r>
      <w:r>
        <w:rPr>
          <w:rFonts w:eastAsia="Times New Roman" w:cs="Times New Roman"/>
          <w:szCs w:val="24"/>
        </w:rPr>
        <w:t xml:space="preserve">ιοσύνη </w:t>
      </w:r>
      <w:r>
        <w:rPr>
          <w:rFonts w:eastAsia="Times New Roman" w:cs="Times New Roman"/>
          <w:szCs w:val="24"/>
        </w:rPr>
        <w:t>θα πρέπει να λειτουργεί, λέγοντας ότι σήμερα έχουμε επίορκους δικαστές οι οποίοι βρίσκονται στην Έδρα. Αυτό θα πρέπει όχι να διαψεύσετε, να απορρίψετε, κύριε Υπουργέ.</w:t>
      </w:r>
    </w:p>
    <w:p w14:paraId="13C0C52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Και αυτό το οποίο σας ζητάμε είναι κάτι άλλο. Όταν λέμε ότι θα πρέπει ο Πρωθυπουργ</w:t>
      </w:r>
      <w:r>
        <w:rPr>
          <w:rFonts w:eastAsia="Times New Roman" w:cs="Times New Roman"/>
          <w:szCs w:val="24"/>
        </w:rPr>
        <w:t xml:space="preserve">ός να αποπέμψει τον κ. </w:t>
      </w:r>
      <w:proofErr w:type="spellStart"/>
      <w:r>
        <w:rPr>
          <w:rFonts w:eastAsia="Times New Roman" w:cs="Times New Roman"/>
          <w:szCs w:val="24"/>
        </w:rPr>
        <w:t>Πολάκη</w:t>
      </w:r>
      <w:proofErr w:type="spellEnd"/>
      <w:r>
        <w:rPr>
          <w:rFonts w:eastAsia="Times New Roman" w:cs="Times New Roman"/>
          <w:szCs w:val="24"/>
        </w:rPr>
        <w:t xml:space="preserve">, η προσωπική σας και πολιτική εμπλοκή έχει ένα στοιχείο: Ότι για να προστατεύσετε </w:t>
      </w:r>
      <w:r>
        <w:rPr>
          <w:rFonts w:eastAsia="Times New Roman" w:cs="Times New Roman"/>
          <w:szCs w:val="24"/>
        </w:rPr>
        <w:lastRenderedPageBreak/>
        <w:t xml:space="preserve">τη </w:t>
      </w:r>
      <w:r>
        <w:rPr>
          <w:rFonts w:eastAsia="Times New Roman" w:cs="Times New Roman"/>
          <w:szCs w:val="24"/>
        </w:rPr>
        <w:t>δικαιοσύνη</w:t>
      </w:r>
      <w:r>
        <w:rPr>
          <w:rFonts w:eastAsia="Times New Roman" w:cs="Times New Roman"/>
          <w:szCs w:val="24"/>
        </w:rPr>
        <w:t>, η οποία απονέμεται στο όνομα του ελληνικού λαού, θα πρέπει εσείς ο ίδιος να καθησυχάσετε και να διαβεβαιώσετε τον ελληνικό λαό ότ</w:t>
      </w:r>
      <w:r>
        <w:rPr>
          <w:rFonts w:eastAsia="Times New Roman" w:cs="Times New Roman"/>
          <w:szCs w:val="24"/>
        </w:rPr>
        <w:t xml:space="preserve">ι τέτοια πράγματα δεν υπάρχουν στη </w:t>
      </w:r>
      <w:r>
        <w:rPr>
          <w:rFonts w:eastAsia="Times New Roman" w:cs="Times New Roman"/>
          <w:szCs w:val="24"/>
        </w:rPr>
        <w:t xml:space="preserve">δικαιοσύνη </w:t>
      </w:r>
      <w:r>
        <w:rPr>
          <w:rFonts w:eastAsia="Times New Roman" w:cs="Times New Roman"/>
          <w:szCs w:val="24"/>
        </w:rPr>
        <w:t xml:space="preserve">και όπου υπήρχαν και όπου υπάρχουν, εσείς θα είσαστε απέναντι. Αυτό σημαίνει καταδικαστική τοποθέτηση από την πλευρά σας εναντίον του κ. </w:t>
      </w:r>
      <w:proofErr w:type="spellStart"/>
      <w:r>
        <w:rPr>
          <w:rFonts w:eastAsia="Times New Roman" w:cs="Times New Roman"/>
          <w:szCs w:val="24"/>
        </w:rPr>
        <w:t>Πολάκη</w:t>
      </w:r>
      <w:proofErr w:type="spellEnd"/>
      <w:r>
        <w:rPr>
          <w:rFonts w:eastAsia="Times New Roman" w:cs="Times New Roman"/>
          <w:szCs w:val="24"/>
        </w:rPr>
        <w:t xml:space="preserve">. Οτιδήποτε άλλο είναι χυλός, οτιδήποτε άλλο είναι υπεκφυγή. </w:t>
      </w:r>
    </w:p>
    <w:p w14:paraId="13C0C52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Και γ</w:t>
      </w:r>
      <w:r>
        <w:rPr>
          <w:rFonts w:eastAsia="Times New Roman" w:cs="Times New Roman"/>
          <w:szCs w:val="24"/>
        </w:rPr>
        <w:t xml:space="preserve">ι’ αυτό σας λέω ότι όταν απαιτούμε από τον Πρωθυπουργό να αποπέμψει τον κ. </w:t>
      </w:r>
      <w:proofErr w:type="spellStart"/>
      <w:r>
        <w:rPr>
          <w:rFonts w:eastAsia="Times New Roman" w:cs="Times New Roman"/>
          <w:szCs w:val="24"/>
        </w:rPr>
        <w:t>Πολάκη</w:t>
      </w:r>
      <w:proofErr w:type="spellEnd"/>
      <w:r>
        <w:rPr>
          <w:rFonts w:eastAsia="Times New Roman" w:cs="Times New Roman"/>
          <w:szCs w:val="24"/>
        </w:rPr>
        <w:t xml:space="preserve"> και να προστατεύσει και να αποκαταστήσει το κύρος της Δικαιοσύνης, σημαίνει ότι δεν θα πρέπει να υπάρξει κα</w:t>
      </w:r>
      <w:r>
        <w:rPr>
          <w:rFonts w:eastAsia="Times New Roman" w:cs="Times New Roman"/>
          <w:szCs w:val="24"/>
        </w:rPr>
        <w:t>μ</w:t>
      </w:r>
      <w:r>
        <w:rPr>
          <w:rFonts w:eastAsia="Times New Roman" w:cs="Times New Roman"/>
          <w:szCs w:val="24"/>
        </w:rPr>
        <w:t xml:space="preserve">μία συγκάλυψη σε τέτοιες συμπεριφορές. Είναι παρακμιακές αυτές οι </w:t>
      </w:r>
      <w:r>
        <w:rPr>
          <w:rFonts w:eastAsia="Times New Roman" w:cs="Times New Roman"/>
          <w:szCs w:val="24"/>
        </w:rPr>
        <w:t xml:space="preserve">συμπεριφορές και σημαίνει ευθεία αποδοχή –το αντίθετο μάλλον- των παρεμβάσεων στο έργο της </w:t>
      </w:r>
      <w:r>
        <w:rPr>
          <w:rFonts w:eastAsia="Times New Roman" w:cs="Times New Roman"/>
          <w:szCs w:val="24"/>
        </w:rPr>
        <w:t xml:space="preserve">δικαιοσύνης </w:t>
      </w:r>
      <w:r>
        <w:rPr>
          <w:rFonts w:eastAsia="Times New Roman" w:cs="Times New Roman"/>
          <w:szCs w:val="24"/>
        </w:rPr>
        <w:t xml:space="preserve">και στον διασυρμό της </w:t>
      </w:r>
      <w:r>
        <w:rPr>
          <w:rFonts w:eastAsia="Times New Roman" w:cs="Times New Roman"/>
          <w:szCs w:val="24"/>
        </w:rPr>
        <w:t xml:space="preserve">δικαιοσύνης </w:t>
      </w:r>
      <w:r>
        <w:rPr>
          <w:rFonts w:eastAsia="Times New Roman" w:cs="Times New Roman"/>
          <w:szCs w:val="24"/>
        </w:rPr>
        <w:t>και της απονομής της.</w:t>
      </w:r>
    </w:p>
    <w:p w14:paraId="13C0C525" w14:textId="77777777" w:rsidR="00F43B06" w:rsidRDefault="00440118">
      <w:pPr>
        <w:spacing w:line="600" w:lineRule="auto"/>
        <w:ind w:firstLine="720"/>
        <w:contextualSpacing/>
        <w:jc w:val="both"/>
        <w:rPr>
          <w:rFonts w:eastAsia="Times New Roman" w:cs="Times New Roman"/>
          <w:szCs w:val="24"/>
        </w:rPr>
      </w:pPr>
      <w:r w:rsidRPr="00DF7486">
        <w:rPr>
          <w:rFonts w:eastAsia="Times New Roman" w:cs="Times New Roman"/>
          <w:szCs w:val="24"/>
        </w:rPr>
        <w:t>Επομένως</w:t>
      </w:r>
      <w:r w:rsidRPr="00AF29B8">
        <w:rPr>
          <w:rFonts w:eastAsia="Times New Roman" w:cs="Times New Roman"/>
          <w:szCs w:val="24"/>
        </w:rPr>
        <w:t>,</w:t>
      </w:r>
      <w:r>
        <w:rPr>
          <w:rFonts w:eastAsia="Times New Roman" w:cs="Times New Roman"/>
          <w:szCs w:val="24"/>
        </w:rPr>
        <w:t xml:space="preserve"> κύριε Υπουργέ, νομίζω ότι οφείλετε μια απάντηση, μια απάντηση η οποία θα πρέπει να </w:t>
      </w:r>
      <w:r>
        <w:rPr>
          <w:rFonts w:eastAsia="Times New Roman"/>
          <w:bCs/>
        </w:rPr>
        <w:t>είνα</w:t>
      </w:r>
      <w:r>
        <w:rPr>
          <w:rFonts w:eastAsia="Times New Roman"/>
          <w:bCs/>
        </w:rPr>
        <w:t>ι</w:t>
      </w:r>
      <w:r>
        <w:rPr>
          <w:rFonts w:eastAsia="Times New Roman" w:cs="Times New Roman"/>
          <w:szCs w:val="24"/>
        </w:rPr>
        <w:t xml:space="preserve"> διά της δικής σας τοποθέτησης και όχι διά παραλείψεως, μια απάντηση η οποία σήμερα θα πρέπει </w:t>
      </w:r>
      <w:r>
        <w:rPr>
          <w:rFonts w:eastAsia="Times New Roman" w:cs="Times New Roman"/>
          <w:szCs w:val="24"/>
        </w:rPr>
        <w:lastRenderedPageBreak/>
        <w:t xml:space="preserve">να διεκδικήσει τη δική σας θέση στο Υπουργείο. Διότι αυτή τη θέση στο Υπουργείο, κύριε Υπουργέ, σας την αμφισβήτησε ο κ. </w:t>
      </w:r>
      <w:proofErr w:type="spellStart"/>
      <w:r>
        <w:rPr>
          <w:rFonts w:eastAsia="Times New Roman" w:cs="Times New Roman"/>
          <w:szCs w:val="24"/>
        </w:rPr>
        <w:t>Πολάκης</w:t>
      </w:r>
      <w:proofErr w:type="spellEnd"/>
      <w:r>
        <w:rPr>
          <w:rFonts w:eastAsia="Times New Roman" w:cs="Times New Roman"/>
          <w:szCs w:val="24"/>
        </w:rPr>
        <w:t xml:space="preserve">. </w:t>
      </w:r>
    </w:p>
    <w:p w14:paraId="13C0C52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Αυτό σας ζητάμε να κάνετε, να </w:t>
      </w:r>
      <w:r>
        <w:rPr>
          <w:rFonts w:eastAsia="Times New Roman" w:cs="Times New Roman"/>
          <w:szCs w:val="24"/>
        </w:rPr>
        <w:t xml:space="preserve">διεκδικήσετε τη θέση σας στο Υπουργείο, να προστατεύσετε την ελληνική </w:t>
      </w:r>
      <w:r>
        <w:rPr>
          <w:rFonts w:eastAsia="Times New Roman" w:cs="Times New Roman"/>
          <w:szCs w:val="24"/>
        </w:rPr>
        <w:t>δ</w:t>
      </w:r>
      <w:r>
        <w:rPr>
          <w:rFonts w:eastAsia="Times New Roman" w:cs="Times New Roman"/>
          <w:szCs w:val="24"/>
        </w:rPr>
        <w:t xml:space="preserve">ικαιοσύνη, να προστατεύσετε τους Έλληνες δικαστές. </w:t>
      </w:r>
    </w:p>
    <w:p w14:paraId="13C0C52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rPr>
        <w:t>Ευχαριστώ πολύ</w:t>
      </w:r>
      <w:r>
        <w:rPr>
          <w:rFonts w:eastAsia="Times New Roman" w:cs="Times New Roman"/>
          <w:szCs w:val="24"/>
        </w:rPr>
        <w:t xml:space="preserve">. </w:t>
      </w:r>
    </w:p>
    <w:p w14:paraId="13C0C528" w14:textId="77777777" w:rsidR="00F43B06" w:rsidRDefault="00440118">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Δημοκρατικής Συμπαράταξης ΠΑΣΟΚ-ΔΗΜΑΡ)</w:t>
      </w:r>
    </w:p>
    <w:p w14:paraId="13C0C529" w14:textId="77777777" w:rsidR="00F43B06" w:rsidRDefault="00440118">
      <w:pPr>
        <w:spacing w:line="600" w:lineRule="auto"/>
        <w:ind w:firstLine="720"/>
        <w:contextualSpacing/>
        <w:jc w:val="both"/>
        <w:rPr>
          <w:rFonts w:eastAsia="Times New Roman" w:cs="Times New Roman"/>
        </w:rPr>
      </w:pPr>
      <w:r>
        <w:rPr>
          <w:rFonts w:eastAsia="Times New Roman"/>
          <w:b/>
          <w:bCs/>
        </w:rPr>
        <w:t>ΠΡΟΕΔΡΕΥΟΥΣΑ (Αναστασία Χριστοδουλοπούλου</w:t>
      </w:r>
      <w:r>
        <w:rPr>
          <w:rFonts w:eastAsia="Times New Roman"/>
          <w:b/>
          <w:bCs/>
        </w:rPr>
        <w:t>):</w:t>
      </w:r>
      <w:r>
        <w:rPr>
          <w:rFonts w:eastAsia="Times New Roman" w:cs="Times New Roman"/>
        </w:rPr>
        <w:t xml:space="preserve"> Τον λόγο έχει ο Κοινοβουλευτικός Εκπρόσωπος του Ποταμιού, ο κ. Λυκούδης.</w:t>
      </w:r>
    </w:p>
    <w:p w14:paraId="13C0C52A" w14:textId="77777777" w:rsidR="00F43B06" w:rsidRDefault="00440118">
      <w:pPr>
        <w:spacing w:line="600" w:lineRule="auto"/>
        <w:ind w:firstLine="720"/>
        <w:contextualSpacing/>
        <w:jc w:val="both"/>
        <w:rPr>
          <w:rFonts w:eastAsia="Times New Roman" w:cs="Times New Roman"/>
          <w:bCs/>
          <w:shd w:val="clear" w:color="auto" w:fill="FFFFFF"/>
        </w:rPr>
      </w:pPr>
      <w:r>
        <w:rPr>
          <w:rFonts w:eastAsia="Times New Roman" w:cs="Times New Roman"/>
          <w:b/>
          <w:szCs w:val="24"/>
        </w:rPr>
        <w:t>ΣΠΥΡΙΔΩΝ ΛΥΚΟΥΔΗΣ:</w:t>
      </w:r>
      <w:r>
        <w:rPr>
          <w:rFonts w:eastAsia="Times New Roman" w:cs="Times New Roman"/>
          <w:szCs w:val="24"/>
        </w:rPr>
        <w:t xml:space="preserve"> Κυρίες και κύριοι συνάδελφοι, το ιδιαιτέρως</w:t>
      </w:r>
      <w:r>
        <w:rPr>
          <w:rFonts w:eastAsia="Times New Roman" w:cs="Times New Roman"/>
          <w:szCs w:val="24"/>
        </w:rPr>
        <w:t>,</w:t>
      </w:r>
      <w:r>
        <w:rPr>
          <w:rFonts w:eastAsia="Times New Roman" w:cs="Times New Roman"/>
          <w:szCs w:val="24"/>
        </w:rPr>
        <w:t xml:space="preserve"> κατά τη γνώμη μου ενδιαφέρον περιεχόμενο</w:t>
      </w:r>
      <w:r>
        <w:rPr>
          <w:rFonts w:eastAsia="Times New Roman" w:cs="Times New Roman"/>
          <w:szCs w:val="24"/>
        </w:rPr>
        <w:t>,</w:t>
      </w:r>
      <w:r>
        <w:rPr>
          <w:rFonts w:eastAsia="Times New Roman" w:cs="Times New Roman"/>
          <w:szCs w:val="24"/>
        </w:rPr>
        <w:t xml:space="preserve"> που έχει -που είχε μάλλον- η επίκαιρη επερώτηση της </w:t>
      </w:r>
      <w:r>
        <w:rPr>
          <w:rFonts w:eastAsia="Times New Roman" w:cs="Times New Roman"/>
        </w:rPr>
        <w:t xml:space="preserve">Νέας Δημοκρατίας και το οποίο μας προδιέθετε για μια </w:t>
      </w:r>
      <w:r>
        <w:rPr>
          <w:rFonts w:eastAsia="Times New Roman"/>
        </w:rPr>
        <w:t>συζήτηση</w:t>
      </w:r>
      <w:r>
        <w:rPr>
          <w:rFonts w:eastAsia="Times New Roman" w:cs="Times New Roman"/>
        </w:rPr>
        <w:t xml:space="preserve"> σοβαρή, σε βάθος για τα προβλήματα της </w:t>
      </w:r>
      <w:r>
        <w:rPr>
          <w:rFonts w:eastAsia="Times New Roman" w:cs="Times New Roman"/>
          <w:bCs/>
          <w:shd w:val="clear" w:color="auto" w:fill="FFFFFF"/>
        </w:rPr>
        <w:t xml:space="preserve">λειτουργίας της </w:t>
      </w:r>
      <w:r>
        <w:rPr>
          <w:rFonts w:eastAsia="Times New Roman" w:cs="Times New Roman"/>
          <w:bCs/>
          <w:shd w:val="clear" w:color="auto" w:fill="FFFFFF"/>
        </w:rPr>
        <w:t>δ</w:t>
      </w:r>
      <w:r>
        <w:rPr>
          <w:rFonts w:eastAsia="Times New Roman" w:cs="Times New Roman"/>
          <w:bCs/>
          <w:shd w:val="clear" w:color="auto" w:fill="FFFFFF"/>
        </w:rPr>
        <w:t xml:space="preserve">ικαιοσύνης </w:t>
      </w:r>
      <w:r>
        <w:rPr>
          <w:rFonts w:eastAsia="Times New Roman" w:cs="Times New Roman"/>
          <w:bCs/>
          <w:shd w:val="clear" w:color="auto" w:fill="FFFFFF"/>
        </w:rPr>
        <w:lastRenderedPageBreak/>
        <w:t xml:space="preserve">στη χώρα μας και για τα ζητήματα που αντιμετωπίζει, νομίζω ότι έχει βγει έξω από τη σημερινή </w:t>
      </w:r>
      <w:r>
        <w:rPr>
          <w:rFonts w:eastAsia="Times New Roman"/>
          <w:bCs/>
          <w:shd w:val="clear" w:color="auto" w:fill="FFFFFF"/>
        </w:rPr>
        <w:t>συζήτηση</w:t>
      </w:r>
      <w:r>
        <w:rPr>
          <w:rFonts w:eastAsia="Times New Roman" w:cs="Times New Roman"/>
          <w:bCs/>
          <w:shd w:val="clear" w:color="auto" w:fill="FFFFFF"/>
        </w:rPr>
        <w:t xml:space="preserve"> και κατά τη γνώμη μου απο</w:t>
      </w:r>
      <w:r>
        <w:rPr>
          <w:rFonts w:eastAsia="Times New Roman" w:cs="Times New Roman"/>
          <w:bCs/>
          <w:shd w:val="clear" w:color="auto" w:fill="FFFFFF"/>
        </w:rPr>
        <w:t xml:space="preserve">λύτως δικαιολογημένα. </w:t>
      </w:r>
    </w:p>
    <w:p w14:paraId="13C0C52B" w14:textId="77777777" w:rsidR="00F43B06" w:rsidRDefault="00440118">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Διότι η απίστευτη, η εξωφρενική δήλωση του κ. </w:t>
      </w:r>
      <w:proofErr w:type="spellStart"/>
      <w:r>
        <w:rPr>
          <w:rFonts w:eastAsia="Times New Roman" w:cs="Times New Roman"/>
          <w:bCs/>
          <w:shd w:val="clear" w:color="auto" w:fill="FFFFFF"/>
        </w:rPr>
        <w:t>Πολάκη</w:t>
      </w:r>
      <w:proofErr w:type="spellEnd"/>
      <w:r>
        <w:rPr>
          <w:rFonts w:eastAsia="Times New Roman" w:cs="Times New Roman"/>
          <w:bCs/>
          <w:shd w:val="clear" w:color="auto" w:fill="FFFFFF"/>
        </w:rPr>
        <w:t xml:space="preserve"> εχθές αλλάζει εξ αντικειμένου τον χαρακτήρα της σημερινής </w:t>
      </w:r>
      <w:r>
        <w:rPr>
          <w:rFonts w:eastAsia="Times New Roman"/>
          <w:bCs/>
          <w:shd w:val="clear" w:color="auto" w:fill="FFFFFF"/>
        </w:rPr>
        <w:t>συζήτησης</w:t>
      </w:r>
      <w:r>
        <w:rPr>
          <w:rFonts w:eastAsia="Times New Roman" w:cs="Times New Roman"/>
          <w:bCs/>
          <w:shd w:val="clear" w:color="auto" w:fill="FFFFFF"/>
        </w:rPr>
        <w:t xml:space="preserve">. Και να μην απορεί ο Κοινοβουλευτικός Εκπρόσωπος του ΣΥΡΙΖΑ, ο κ. Τσίρκας, για ποιον λόγο τον αλλάζει. Διότι </w:t>
      </w:r>
      <w:r>
        <w:rPr>
          <w:rFonts w:eastAsia="Times New Roman"/>
          <w:bCs/>
          <w:shd w:val="clear" w:color="auto" w:fill="FFFFFF"/>
        </w:rPr>
        <w:t>είν</w:t>
      </w:r>
      <w:r>
        <w:rPr>
          <w:rFonts w:eastAsia="Times New Roman"/>
          <w:bCs/>
          <w:shd w:val="clear" w:color="auto" w:fill="FFFFFF"/>
        </w:rPr>
        <w:t>αι</w:t>
      </w:r>
      <w:r>
        <w:rPr>
          <w:rFonts w:eastAsia="Times New Roman" w:cs="Times New Roman"/>
          <w:bCs/>
          <w:shd w:val="clear" w:color="auto" w:fill="FFFFFF"/>
        </w:rPr>
        <w:t xml:space="preserve"> μια δήλωση η οποία υπερκαλύπτει όλα τα άλλα ζητήματα, τα οποία θα συζητούσαμε και θα είχαν ενδιαφέρον. </w:t>
      </w:r>
    </w:p>
    <w:p w14:paraId="13C0C52C" w14:textId="77777777" w:rsidR="00F43B06" w:rsidRDefault="00440118">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Παραδείγματος χάριν, εγώ προσπάθησα να συντάξω ένα κείμενο, για να κάνω μια παρέμβαση και να μιλήσω για τον χρόνο της απονομής της </w:t>
      </w:r>
      <w:r>
        <w:rPr>
          <w:rFonts w:eastAsia="Times New Roman" w:cs="Times New Roman"/>
          <w:bCs/>
          <w:shd w:val="clear" w:color="auto" w:fill="FFFFFF"/>
        </w:rPr>
        <w:t>δ</w:t>
      </w:r>
      <w:r>
        <w:rPr>
          <w:rFonts w:eastAsia="Times New Roman" w:cs="Times New Roman"/>
          <w:bCs/>
          <w:shd w:val="clear" w:color="auto" w:fill="FFFFFF"/>
        </w:rPr>
        <w:t>ικαιοσύνης στην π</w:t>
      </w:r>
      <w:r>
        <w:rPr>
          <w:rFonts w:eastAsia="Times New Roman" w:cs="Times New Roman"/>
          <w:bCs/>
          <w:shd w:val="clear" w:color="auto" w:fill="FFFFFF"/>
        </w:rPr>
        <w:t xml:space="preserve">ατρίδα μας, για την ανυπαρξία δικαστηρίου για ένα εξάμηνο στη χώρα και τι φταίει, για το πώς κονιορτοποιείται η επετηρίδα και για το ποιος θα ήταν ενδεχομένως ένα καλύτερος τρόπος ανάδειξης της ηγεσίας των Ανωτάτων Δικαστηρίων. </w:t>
      </w:r>
    </w:p>
    <w:p w14:paraId="13C0C52D" w14:textId="77777777" w:rsidR="00F43B06" w:rsidRDefault="00440118">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Πόσο ενδιαφέρον έχουν ετούτ</w:t>
      </w:r>
      <w:r>
        <w:rPr>
          <w:rFonts w:eastAsia="Times New Roman" w:cs="Times New Roman"/>
          <w:bCs/>
          <w:shd w:val="clear" w:color="auto" w:fill="FFFFFF"/>
        </w:rPr>
        <w:t xml:space="preserve">η την ώρα αυτά τα σοβαρότατα, </w:t>
      </w:r>
      <w:r>
        <w:rPr>
          <w:rFonts w:eastAsia="Times New Roman"/>
          <w:bCs/>
          <w:shd w:val="clear" w:color="auto" w:fill="FFFFFF"/>
        </w:rPr>
        <w:t>βεβαίως,</w:t>
      </w:r>
      <w:r>
        <w:rPr>
          <w:rFonts w:eastAsia="Times New Roman" w:cs="Times New Roman"/>
          <w:bCs/>
          <w:shd w:val="clear" w:color="auto" w:fill="FFFFFF"/>
        </w:rPr>
        <w:t xml:space="preserve"> ζητήματα, όταν ίπταται η δήλωση του κ. </w:t>
      </w:r>
      <w:proofErr w:type="spellStart"/>
      <w:r>
        <w:rPr>
          <w:rFonts w:eastAsia="Times New Roman" w:cs="Times New Roman"/>
          <w:bCs/>
          <w:shd w:val="clear" w:color="auto" w:fill="FFFFFF"/>
        </w:rPr>
        <w:t>Πολάκη</w:t>
      </w:r>
      <w:proofErr w:type="spellEnd"/>
      <w:r>
        <w:rPr>
          <w:rFonts w:eastAsia="Times New Roman" w:cs="Times New Roman"/>
          <w:bCs/>
          <w:shd w:val="clear" w:color="auto" w:fill="FFFFFF"/>
        </w:rPr>
        <w:t xml:space="preserve">; Θα μου πείτε, κύριε Υπουργέ, αυτό που δυστυχώς άκουσα, όπως ερχόμουν στην </w:t>
      </w:r>
      <w:r>
        <w:rPr>
          <w:rFonts w:eastAsia="Times New Roman" w:cs="Times New Roman"/>
          <w:bCs/>
          <w:shd w:val="clear" w:color="auto" w:fill="FFFFFF"/>
        </w:rPr>
        <w:lastRenderedPageBreak/>
        <w:t>Αίθουσα, από έναν κυβερνητικό συνάδελφο που τον βρήκα συμπαθέστατο κατά τα άλλα. Είπε: «Έλα μωρέ</w:t>
      </w:r>
      <w:r>
        <w:rPr>
          <w:rFonts w:eastAsia="Times New Roman" w:cs="Times New Roman"/>
          <w:bCs/>
          <w:shd w:val="clear" w:color="auto" w:fill="FFFFFF"/>
        </w:rPr>
        <w:t xml:space="preserve"> τώρα, ο </w:t>
      </w:r>
      <w:proofErr w:type="spellStart"/>
      <w:r>
        <w:rPr>
          <w:rFonts w:eastAsia="Times New Roman" w:cs="Times New Roman"/>
          <w:bCs/>
          <w:shd w:val="clear" w:color="auto" w:fill="FFFFFF"/>
        </w:rPr>
        <w:t>Πολάκης</w:t>
      </w:r>
      <w:proofErr w:type="spellEnd"/>
      <w:r>
        <w:rPr>
          <w:rFonts w:eastAsia="Times New Roman" w:cs="Times New Roman"/>
          <w:bCs/>
          <w:shd w:val="clear" w:color="auto" w:fill="FFFFFF"/>
        </w:rPr>
        <w:t xml:space="preserve"> τώρα. Τι να κάνουμε;». </w:t>
      </w:r>
    </w:p>
    <w:p w14:paraId="13C0C52E" w14:textId="77777777" w:rsidR="00F43B06" w:rsidRDefault="00440118">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έτσι. Κάτι να κάνετε. Δεν </w:t>
      </w:r>
      <w:r>
        <w:rPr>
          <w:rFonts w:eastAsia="Times New Roman"/>
          <w:bCs/>
          <w:shd w:val="clear" w:color="auto" w:fill="FFFFFF"/>
        </w:rPr>
        <w:t>είναι</w:t>
      </w:r>
      <w:r>
        <w:rPr>
          <w:rFonts w:eastAsia="Times New Roman" w:cs="Times New Roman"/>
          <w:bCs/>
          <w:shd w:val="clear" w:color="auto" w:fill="FFFFFF"/>
        </w:rPr>
        <w:t xml:space="preserve"> ότι το είπε κάποιος, ο οποίος 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κ</w:t>
      </w:r>
      <w:r>
        <w:rPr>
          <w:rFonts w:eastAsia="Times New Roman" w:cs="Times New Roman"/>
          <w:bCs/>
          <w:shd w:val="clear" w:color="auto" w:fill="FFFFFF"/>
        </w:rPr>
        <w:t>.</w:t>
      </w:r>
      <w:r>
        <w:rPr>
          <w:rFonts w:eastAsia="Times New Roman" w:cs="Times New Roman"/>
          <w:bCs/>
          <w:shd w:val="clear" w:color="auto" w:fill="FFFFFF"/>
        </w:rPr>
        <w:t>λπ.</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δ</w:t>
      </w:r>
      <w:r>
        <w:rPr>
          <w:rFonts w:eastAsia="Times New Roman" w:cs="Times New Roman"/>
          <w:bCs/>
          <w:shd w:val="clear" w:color="auto" w:fill="FFFFFF"/>
        </w:rPr>
        <w:t xml:space="preserve">εν θέλω κι εγώ να ανοίξω μια τέτοια </w:t>
      </w:r>
      <w:r>
        <w:rPr>
          <w:rFonts w:eastAsia="Times New Roman"/>
          <w:bCs/>
          <w:shd w:val="clear" w:color="auto" w:fill="FFFFFF"/>
        </w:rPr>
        <w:t>συζήτηση</w:t>
      </w:r>
      <w:r>
        <w:rPr>
          <w:rFonts w:eastAsia="Times New Roman" w:cs="Times New Roman"/>
          <w:bCs/>
          <w:shd w:val="clear" w:color="auto" w:fill="FFFFFF"/>
        </w:rPr>
        <w:t xml:space="preserve">. Δεν θεωρώ κομψό να ανοίξω μια τέτοια </w:t>
      </w:r>
      <w:r>
        <w:rPr>
          <w:rFonts w:eastAsia="Times New Roman"/>
          <w:bCs/>
          <w:shd w:val="clear" w:color="auto" w:fill="FFFFFF"/>
        </w:rPr>
        <w:t>συζήτηση</w:t>
      </w:r>
      <w:r>
        <w:rPr>
          <w:rFonts w:eastAsia="Times New Roman"/>
          <w:bCs/>
          <w:shd w:val="clear" w:color="auto" w:fill="FFFFFF"/>
        </w:rPr>
        <w:t>,</w:t>
      </w:r>
      <w:r>
        <w:rPr>
          <w:rFonts w:eastAsia="Times New Roman" w:cs="Times New Roman"/>
          <w:bCs/>
          <w:shd w:val="clear" w:color="auto" w:fill="FFFFFF"/>
        </w:rPr>
        <w:t xml:space="preserve"> που αφορά πρόσωπα. Κάτι</w:t>
      </w:r>
      <w:r>
        <w:rPr>
          <w:rFonts w:eastAsia="Times New Roman" w:cs="Times New Roman"/>
          <w:bCs/>
          <w:shd w:val="clear" w:color="auto" w:fill="FFFFFF"/>
        </w:rPr>
        <w:t xml:space="preserve"> πρέπει να γίνει. Κάτι πρέπει να κάνετε. Διότι το θέμα </w:t>
      </w:r>
      <w:r>
        <w:rPr>
          <w:rFonts w:eastAsia="Times New Roman"/>
          <w:bCs/>
          <w:shd w:val="clear" w:color="auto" w:fill="FFFFFF"/>
        </w:rPr>
        <w:t>είναι</w:t>
      </w:r>
      <w:r>
        <w:rPr>
          <w:rFonts w:eastAsia="Times New Roman" w:cs="Times New Roman"/>
          <w:bCs/>
          <w:shd w:val="clear" w:color="auto" w:fill="FFFFFF"/>
        </w:rPr>
        <w:t xml:space="preserve"> πάρα πολύ σοβαρό και με κάποιον τρόπο όλους μάς βάζει μπροστά σε ευθύνες. </w:t>
      </w:r>
    </w:p>
    <w:p w14:paraId="13C0C52F" w14:textId="77777777" w:rsidR="00F43B06" w:rsidRDefault="00440118">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Εγώ ξεκίναγα αυτή μου την παρέμβαση σήμερα, λέγοντας ότι υπάρχουν πολιτικές στον χώρο της </w:t>
      </w:r>
      <w:r>
        <w:rPr>
          <w:rFonts w:eastAsia="Times New Roman" w:cs="Times New Roman"/>
          <w:bCs/>
          <w:shd w:val="clear" w:color="auto" w:fill="FFFFFF"/>
        </w:rPr>
        <w:t>δ</w:t>
      </w:r>
      <w:r>
        <w:rPr>
          <w:rFonts w:eastAsia="Times New Roman" w:cs="Times New Roman"/>
          <w:bCs/>
          <w:shd w:val="clear" w:color="auto" w:fill="FFFFFF"/>
        </w:rPr>
        <w:t>ικαιοσύνης</w:t>
      </w:r>
      <w:r>
        <w:rPr>
          <w:rFonts w:eastAsia="Times New Roman" w:cs="Times New Roman"/>
          <w:bCs/>
          <w:shd w:val="clear" w:color="auto" w:fill="FFFFFF"/>
        </w:rPr>
        <w:t>,</w:t>
      </w:r>
      <w:r>
        <w:rPr>
          <w:rFonts w:eastAsia="Times New Roman" w:cs="Times New Roman"/>
          <w:bCs/>
          <w:shd w:val="clear" w:color="auto" w:fill="FFFFFF"/>
        </w:rPr>
        <w:t xml:space="preserve"> που δυστυχώς </w:t>
      </w:r>
      <w:r>
        <w:rPr>
          <w:rFonts w:eastAsia="Times New Roman"/>
          <w:bCs/>
          <w:shd w:val="clear" w:color="auto" w:fill="FFFFFF"/>
        </w:rPr>
        <w:t>είναι</w:t>
      </w:r>
      <w:r>
        <w:rPr>
          <w:rFonts w:eastAsia="Times New Roman" w:cs="Times New Roman"/>
          <w:bCs/>
          <w:shd w:val="clear" w:color="auto" w:fill="FFFFFF"/>
        </w:rPr>
        <w:t xml:space="preserve"> σε μια ευθεία γραμμή με τις παθογένειες του πολιτικού μας συστήματος, οι οποίες δημιουργήσαν και στο παρελθόν προβληματικές σχέσεις ανάμεσα στη </w:t>
      </w:r>
      <w:r>
        <w:rPr>
          <w:rFonts w:eastAsia="Times New Roman" w:cs="Times New Roman"/>
          <w:bCs/>
          <w:shd w:val="clear" w:color="auto" w:fill="FFFFFF"/>
        </w:rPr>
        <w:t>δ</w:t>
      </w:r>
      <w:r>
        <w:rPr>
          <w:rFonts w:eastAsia="Times New Roman" w:cs="Times New Roman"/>
          <w:bCs/>
          <w:shd w:val="clear" w:color="auto" w:fill="FFFFFF"/>
        </w:rPr>
        <w:t xml:space="preserve">ικαιοσύνη και στην πολιτική εξουσία, ότι οι προσπάθειες να ελεγχθεί η ανεξάρτητη δικαστική εξουσία δεν </w:t>
      </w:r>
      <w:r>
        <w:rPr>
          <w:rFonts w:eastAsia="Times New Roman"/>
          <w:bCs/>
          <w:shd w:val="clear" w:color="auto" w:fill="FFFFFF"/>
        </w:rPr>
        <w:t>εί</w:t>
      </w:r>
      <w:r>
        <w:rPr>
          <w:rFonts w:eastAsia="Times New Roman"/>
          <w:bCs/>
          <w:shd w:val="clear" w:color="auto" w:fill="FFFFFF"/>
        </w:rPr>
        <w:t>ναι</w:t>
      </w:r>
      <w:r>
        <w:rPr>
          <w:rFonts w:eastAsia="Times New Roman" w:cs="Times New Roman"/>
          <w:bCs/>
          <w:shd w:val="clear" w:color="auto" w:fill="FFFFFF"/>
        </w:rPr>
        <w:t xml:space="preserve"> καινούριες, ότι οι ακέραιοι δικαστικοί λειτουργοί πάντοτε ήταν ενοχλητικοί σε ένα προβληματικό πολιτικό σύστημα. Όμως, επιβεβαίωνα μέσα από τη δική μου κατάθεση την άποψή μου ότι υπάρχουν οι «όρθιοι» δικαστές </w:t>
      </w:r>
      <w:r>
        <w:rPr>
          <w:rFonts w:eastAsia="Times New Roman" w:cs="Times New Roman"/>
          <w:bCs/>
          <w:shd w:val="clear" w:color="auto" w:fill="FFFFFF"/>
        </w:rPr>
        <w:lastRenderedPageBreak/>
        <w:t>στην συντριπτική τους πλειοψηφία. Πάντα υπά</w:t>
      </w:r>
      <w:r>
        <w:rPr>
          <w:rFonts w:eastAsia="Times New Roman" w:cs="Times New Roman"/>
          <w:bCs/>
          <w:shd w:val="clear" w:color="auto" w:fill="FFFFFF"/>
        </w:rPr>
        <w:t xml:space="preserve">ρχουν κακές περιπτώσεις. Δεν </w:t>
      </w:r>
      <w:r>
        <w:rPr>
          <w:rFonts w:eastAsia="Times New Roman"/>
          <w:bCs/>
          <w:shd w:val="clear" w:color="auto" w:fill="FFFFFF"/>
        </w:rPr>
        <w:t>είναι</w:t>
      </w:r>
      <w:r>
        <w:rPr>
          <w:rFonts w:eastAsia="Times New Roman" w:cs="Times New Roman"/>
          <w:bCs/>
          <w:shd w:val="clear" w:color="auto" w:fill="FFFFFF"/>
        </w:rPr>
        <w:t xml:space="preserve"> εκεί το θέμα. Τέλος, θα έλεγα ότι οι προσπάθειες της </w:t>
      </w:r>
      <w:proofErr w:type="spellStart"/>
      <w:r>
        <w:rPr>
          <w:rFonts w:eastAsia="Times New Roman" w:cs="Times New Roman"/>
          <w:bCs/>
          <w:shd w:val="clear" w:color="auto" w:fill="FFFFFF"/>
        </w:rPr>
        <w:t>εξουσιολάγνας</w:t>
      </w:r>
      <w:proofErr w:type="spellEnd"/>
      <w:r>
        <w:rPr>
          <w:rFonts w:eastAsia="Times New Roman" w:cs="Times New Roman"/>
          <w:bCs/>
          <w:shd w:val="clear" w:color="auto" w:fill="FFFFFF"/>
        </w:rPr>
        <w:t xml:space="preserve"> πολιτικής να βρει συμπαραστάτες και όργανα μέσα στο δικαστικό Σώμα δεν πετυχαίνει. </w:t>
      </w:r>
    </w:p>
    <w:p w14:paraId="13C0C530" w14:textId="77777777" w:rsidR="00F43B06" w:rsidRDefault="00440118">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Πώς θα υπερασπιστώ όλα αυτά τα ζητήματα τώρα, όταν υπάρχει αυτή η κατά</w:t>
      </w:r>
      <w:r>
        <w:rPr>
          <w:rFonts w:eastAsia="Times New Roman" w:cs="Times New Roman"/>
          <w:bCs/>
          <w:shd w:val="clear" w:color="auto" w:fill="FFFFFF"/>
        </w:rPr>
        <w:t xml:space="preserve">θεση της δήλωσης του Υπουργού για την πλειοψηφία των δικαστικών λειτουργών, ότι </w:t>
      </w:r>
      <w:r>
        <w:rPr>
          <w:rFonts w:eastAsia="Times New Roman"/>
          <w:bCs/>
          <w:shd w:val="clear" w:color="auto" w:fill="FFFFFF"/>
        </w:rPr>
        <w:t>είναι</w:t>
      </w:r>
      <w:r>
        <w:rPr>
          <w:rFonts w:eastAsia="Times New Roman" w:cs="Times New Roman"/>
          <w:bCs/>
          <w:shd w:val="clear" w:color="auto" w:fill="FFFFFF"/>
        </w:rPr>
        <w:t xml:space="preserve"> σε παραδικαστικά κυκλώματα; </w:t>
      </w:r>
    </w:p>
    <w:p w14:paraId="13C0C531" w14:textId="77777777" w:rsidR="00F43B06" w:rsidRDefault="00440118">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Υπάρχει, λοιπόν, ένα ζήτημα, κύριε Υπουργέ. Και στην Επιτροπή Θεσμών και Διαφάνειας είχαμε ακούσει - επίσης θα μεταχειριστώ την ίδια λέξη που</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η πιο ήπια</w:t>
      </w:r>
      <w:r>
        <w:rPr>
          <w:rFonts w:eastAsia="Times New Roman" w:cs="Times New Roman"/>
          <w:bCs/>
          <w:shd w:val="clear" w:color="auto" w:fill="FFFFFF"/>
        </w:rPr>
        <w:t>,</w:t>
      </w:r>
      <w:r>
        <w:rPr>
          <w:rFonts w:eastAsia="Times New Roman" w:cs="Times New Roman"/>
          <w:bCs/>
          <w:shd w:val="clear" w:color="auto" w:fill="FFFFFF"/>
        </w:rPr>
        <w:t xml:space="preserve"> που μπορώ να μεταχειριστώ- άκομψες δηλώσεις του Αναπληρωτή Υπουργού, του κ. Παπαγγελόπουλου, σε σχέση με δικογραφίες που «μυρίζουν», σε σχέση με κυκλώματα που υπάρχουν, αλλά που δεν τα λέω, τα οποία όμως θα πω άμα προκληθώ, σε σχέση με τ</w:t>
      </w:r>
      <w:r>
        <w:rPr>
          <w:rFonts w:eastAsia="Times New Roman" w:cs="Times New Roman"/>
          <w:bCs/>
          <w:shd w:val="clear" w:color="auto" w:fill="FFFFFF"/>
        </w:rPr>
        <w:t xml:space="preserve">ο «Μην με πιέζετε πολύ, γιατί θα κάνω συνέντευξη Τύπου και θα πω πολλά». </w:t>
      </w:r>
    </w:p>
    <w:p w14:paraId="13C0C532" w14:textId="77777777" w:rsidR="00F43B06" w:rsidRDefault="00440118">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Όμως, όλα αυτά, κύριε Υπουργέ, διασκεδάστηκαν στην Επιτροπή Θεσμών και Διαφάνειας και λόγω μεγαθυμίας, θα έλεγα, της Αντιπολίτευσης, αλλά και λόγω δικής σας συνετής και σοβαρής, θα έ</w:t>
      </w:r>
      <w:r>
        <w:rPr>
          <w:rFonts w:eastAsia="Times New Roman" w:cs="Times New Roman"/>
          <w:bCs/>
          <w:shd w:val="clear" w:color="auto" w:fill="FFFFFF"/>
        </w:rPr>
        <w:t xml:space="preserve">λεγα, και προσεκτικής παρουσίας. </w:t>
      </w:r>
    </w:p>
    <w:p w14:paraId="13C0C53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Τώρα όμως έχουμε φύγει από αυτά τελείως. Υπάρχει δήλωση η οποία είναι κεραυνός. Κάτι πρέπει να γίνει και κάτι πρέπει να κάνετε. Επαναλαμβάνω, κύριε Υπουργέ, ότι αυτό που πρέπει να κάνετε δεν είναι αυτό που δηλώσατε στην το</w:t>
      </w:r>
      <w:r>
        <w:rPr>
          <w:rFonts w:eastAsia="Times New Roman" w:cs="Times New Roman"/>
          <w:szCs w:val="24"/>
        </w:rPr>
        <w:t xml:space="preserve">ποθέτησή σας από το Βήμα και όχι στην πρώτη δήλωση. </w:t>
      </w:r>
    </w:p>
    <w:p w14:paraId="13C0C53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«Είσαστε αντιφατικοί συνάδελφοι της Αντιπολίτευσης, διότι ενώ ασκείτε κριτική για τη λειτουργία της </w:t>
      </w:r>
      <w:r>
        <w:rPr>
          <w:rFonts w:eastAsia="Times New Roman" w:cs="Times New Roman"/>
          <w:szCs w:val="24"/>
        </w:rPr>
        <w:t>δ</w:t>
      </w:r>
      <w:r>
        <w:rPr>
          <w:rFonts w:eastAsia="Times New Roman" w:cs="Times New Roman"/>
          <w:szCs w:val="24"/>
        </w:rPr>
        <w:t xml:space="preserve">ικαιοσύνης, δεν επιτρέπετε και στον κ. </w:t>
      </w:r>
      <w:proofErr w:type="spellStart"/>
      <w:r>
        <w:rPr>
          <w:rFonts w:eastAsia="Times New Roman" w:cs="Times New Roman"/>
          <w:szCs w:val="24"/>
        </w:rPr>
        <w:t>Πολάκη</w:t>
      </w:r>
      <w:proofErr w:type="spellEnd"/>
      <w:r>
        <w:rPr>
          <w:rFonts w:eastAsia="Times New Roman" w:cs="Times New Roman"/>
          <w:szCs w:val="24"/>
        </w:rPr>
        <w:t xml:space="preserve"> να ασκήσει κριτική στη λειτουργία, όπως έκαν</w:t>
      </w:r>
      <w:r>
        <w:rPr>
          <w:rFonts w:eastAsia="Times New Roman" w:cs="Times New Roman"/>
          <w:szCs w:val="24"/>
        </w:rPr>
        <w:t xml:space="preserve">ε χθες». Με </w:t>
      </w:r>
      <w:proofErr w:type="spellStart"/>
      <w:r>
        <w:rPr>
          <w:rFonts w:eastAsia="Times New Roman" w:cs="Times New Roman"/>
          <w:szCs w:val="24"/>
        </w:rPr>
        <w:t>συγχωρείτε</w:t>
      </w:r>
      <w:proofErr w:type="spellEnd"/>
      <w:r>
        <w:rPr>
          <w:rFonts w:eastAsia="Times New Roman" w:cs="Times New Roman"/>
          <w:szCs w:val="24"/>
        </w:rPr>
        <w:t xml:space="preserve">, κύριε Υπουργέ, αλλά υπάρχουν Πρακτικά και θα το δείτε. Μπορεί να σας ξέφυγε φραστικά, αλλά αυτό είπατε. Εδώ δεν πρόκειται για λειτουργία, πρόκειται για έναν κεραυνό στον τρόπο με τον οποίο λειτουργεί και υπάρχει η ελληνική </w:t>
      </w:r>
      <w:r>
        <w:rPr>
          <w:rFonts w:eastAsia="Times New Roman" w:cs="Times New Roman"/>
          <w:szCs w:val="24"/>
        </w:rPr>
        <w:t>δ</w:t>
      </w:r>
      <w:r>
        <w:rPr>
          <w:rFonts w:eastAsia="Times New Roman" w:cs="Times New Roman"/>
          <w:szCs w:val="24"/>
        </w:rPr>
        <w:t>ικαιοσύν</w:t>
      </w:r>
      <w:r>
        <w:rPr>
          <w:rFonts w:eastAsia="Times New Roman" w:cs="Times New Roman"/>
          <w:szCs w:val="24"/>
        </w:rPr>
        <w:t>η.</w:t>
      </w:r>
    </w:p>
    <w:p w14:paraId="13C0C53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πιστεύω ότι με κάποιον τρόπο πρέπει να διασφαλιστεί μια ηρεμία, η οποία έχει βληθεί ιδιαιτέρως από χθες το βράδυ στον χώρο της </w:t>
      </w:r>
      <w:r>
        <w:rPr>
          <w:rFonts w:eastAsia="Times New Roman" w:cs="Times New Roman"/>
          <w:szCs w:val="24"/>
        </w:rPr>
        <w:t>δ</w:t>
      </w:r>
      <w:r>
        <w:rPr>
          <w:rFonts w:eastAsia="Times New Roman" w:cs="Times New Roman"/>
          <w:szCs w:val="24"/>
        </w:rPr>
        <w:t>ικαιοσύνης. Είναι κυρίως δικό σας θέμα. Είναι θέμα όλων μας και της Κυβέρνησης, αλλά κυρίως δικό σας θέμα.</w:t>
      </w:r>
    </w:p>
    <w:p w14:paraId="13C0C53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Ευχ</w:t>
      </w:r>
      <w:r>
        <w:rPr>
          <w:rFonts w:eastAsia="Times New Roman" w:cs="Times New Roman"/>
          <w:szCs w:val="24"/>
        </w:rPr>
        <w:t>αριστώ.</w:t>
      </w:r>
    </w:p>
    <w:p w14:paraId="13C0C537" w14:textId="77777777" w:rsidR="00F43B06" w:rsidRDefault="0044011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13C0C53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Λυκούδη. </w:t>
      </w:r>
    </w:p>
    <w:p w14:paraId="13C0C53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Τώρα το</w:t>
      </w:r>
      <w:r>
        <w:rPr>
          <w:rFonts w:eastAsia="Times New Roman" w:cs="Times New Roman"/>
          <w:szCs w:val="24"/>
        </w:rPr>
        <w:t>ν</w:t>
      </w:r>
      <w:r>
        <w:rPr>
          <w:rFonts w:eastAsia="Times New Roman" w:cs="Times New Roman"/>
          <w:szCs w:val="24"/>
        </w:rPr>
        <w:t xml:space="preserve"> λόγο έχει από τους Ανεξάρτητους Έλληνες ο κ. Κόκκαλης για έξι λεπτά.</w:t>
      </w:r>
    </w:p>
    <w:p w14:paraId="13C0C53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κυρία Πρόεδρε.</w:t>
      </w:r>
    </w:p>
    <w:p w14:paraId="13C0C53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σημερινή επίκαιρη επερώτηση της Νέας Δημοκρατίας έρχεται σε μια ιδιαίτερα κρίσιμη περίοδο. Αναφέρει η επίκαιρη επερώτηση ότι η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ε</w:t>
      </w:r>
      <w:r>
        <w:rPr>
          <w:rFonts w:eastAsia="Times New Roman" w:cs="Times New Roman"/>
          <w:szCs w:val="24"/>
        </w:rPr>
        <w:t xml:space="preserve">φετών έχει μηνύσει τον Αναπληρωτή Υπουργό Δικαιοσύνης για παρεμβάσεις στο έργο της. Ελεγχόμενος επιχειρηματίας έχει </w:t>
      </w:r>
      <w:r>
        <w:rPr>
          <w:rFonts w:eastAsia="Times New Roman" w:cs="Times New Roman"/>
          <w:szCs w:val="24"/>
        </w:rPr>
        <w:lastRenderedPageBreak/>
        <w:t xml:space="preserve">καταμηνύσει την Πρόεδρο του Αρείου Πάγου αποδίδοντάς της βαρύτατες κατηγορίες, τις οποίες εκείνη έχει αποκρούσει ως ψευδείς. </w:t>
      </w:r>
    </w:p>
    <w:p w14:paraId="13C0C53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Κάνει λόγο η ε</w:t>
      </w:r>
      <w:r>
        <w:rPr>
          <w:rFonts w:eastAsia="Times New Roman" w:cs="Times New Roman"/>
          <w:szCs w:val="24"/>
        </w:rPr>
        <w:t xml:space="preserve">πίκαιρη επερώτηση για παρεμβάσεις στο έργο της </w:t>
      </w:r>
      <w:r>
        <w:rPr>
          <w:rFonts w:eastAsia="Times New Roman" w:cs="Times New Roman"/>
          <w:szCs w:val="24"/>
        </w:rPr>
        <w:t>δ</w:t>
      </w:r>
      <w:r>
        <w:rPr>
          <w:rFonts w:eastAsia="Times New Roman" w:cs="Times New Roman"/>
          <w:szCs w:val="24"/>
        </w:rPr>
        <w:t xml:space="preserve">ικαιοσύνης. Πραγματικά χρειάζεται θράσος να μιλάμε για παρέμβαση στο έργο της </w:t>
      </w:r>
      <w:r>
        <w:rPr>
          <w:rFonts w:eastAsia="Times New Roman" w:cs="Times New Roman"/>
          <w:szCs w:val="24"/>
        </w:rPr>
        <w:t>δ</w:t>
      </w:r>
      <w:r>
        <w:rPr>
          <w:rFonts w:eastAsia="Times New Roman" w:cs="Times New Roman"/>
          <w:szCs w:val="24"/>
        </w:rPr>
        <w:t xml:space="preserve">ικαιοσύνης, όταν με τον ν.4024/2011 νομιμοποιήθηκαν μισθολογικές υπερβάσεις στον Οργανισμό Σχολικών Κτηρίων και τερματίστηκαν οι </w:t>
      </w:r>
      <w:r>
        <w:rPr>
          <w:rFonts w:eastAsia="Times New Roman" w:cs="Times New Roman"/>
          <w:szCs w:val="24"/>
        </w:rPr>
        <w:t xml:space="preserve">διώξεις, όταν με τον ν.4139/2013 ορίστηκε ότι δεν συνιστά δωροδοκία η έκφραση ευγνωμοσύνης -ευτυχώς καταργήθηκε λίγο αργότερα-, όταν με τον ν.4046/2012 απαλλάχθηκαν από κάθε ευθύνη τα μέλη των διοικητικών συμβουλίων των τραπεζών για το </w:t>
      </w:r>
      <w:r>
        <w:rPr>
          <w:rFonts w:eastAsia="Times New Roman" w:cs="Times New Roman"/>
          <w:szCs w:val="24"/>
          <w:lang w:val="en-US"/>
        </w:rPr>
        <w:t>PSI</w:t>
      </w:r>
      <w:r>
        <w:rPr>
          <w:rFonts w:eastAsia="Times New Roman" w:cs="Times New Roman"/>
          <w:szCs w:val="24"/>
        </w:rPr>
        <w:t>, όταν αντικαταστ</w:t>
      </w:r>
      <w:r>
        <w:rPr>
          <w:rFonts w:eastAsia="Times New Roman" w:cs="Times New Roman"/>
          <w:szCs w:val="24"/>
        </w:rPr>
        <w:t>άθηκε το άρθρο 263 Α περί δωροδοκίας για λίγες ημέρες και ευνοήθηκαν συγκεκριμένα άτομα, όταν με τον ν.4146/2013 ορίστηκε ότι απαλλάσσονται από το αδίκημα της απιστίας τα στελέχη των τραπεζών για τα δάνεια που έδωσαν. Πρόκειται για τα θαλασσοδάνεια που δόθ</w:t>
      </w:r>
      <w:r>
        <w:rPr>
          <w:rFonts w:eastAsia="Times New Roman" w:cs="Times New Roman"/>
          <w:szCs w:val="24"/>
        </w:rPr>
        <w:t xml:space="preserve">ηκαν στη Νέα Δημοκρατία και στο ΠΑΣΟΚ με εγγύηση τα εκλογικά ποσοστά που θα ελάμβαναν. Η συγκεκριμένη νομοθετική παρέμβαση είχε δόλο, είχε σκοπό την απαλλαγή των στελεχών </w:t>
      </w:r>
      <w:r>
        <w:rPr>
          <w:rFonts w:eastAsia="Times New Roman" w:cs="Times New Roman"/>
          <w:szCs w:val="24"/>
        </w:rPr>
        <w:lastRenderedPageBreak/>
        <w:t xml:space="preserve">των τραπεζών από τις ευθύνες τους. Πρέπει να υπάρχει πολλή υποκρισία και πολύ θράσος </w:t>
      </w:r>
      <w:r>
        <w:rPr>
          <w:rFonts w:eastAsia="Times New Roman" w:cs="Times New Roman"/>
          <w:szCs w:val="24"/>
        </w:rPr>
        <w:t xml:space="preserve">να μιλάμε για παρεμβάσεις στο έργο της </w:t>
      </w:r>
      <w:r>
        <w:rPr>
          <w:rFonts w:eastAsia="Times New Roman" w:cs="Times New Roman"/>
          <w:szCs w:val="24"/>
        </w:rPr>
        <w:t>δ</w:t>
      </w:r>
      <w:r>
        <w:rPr>
          <w:rFonts w:eastAsia="Times New Roman" w:cs="Times New Roman"/>
          <w:szCs w:val="24"/>
        </w:rPr>
        <w:t>ικαιοσύνης από αυτή την Κυβέρνηση.</w:t>
      </w:r>
    </w:p>
    <w:p w14:paraId="13C0C53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θέμα</w:t>
      </w:r>
      <w:r>
        <w:rPr>
          <w:rFonts w:eastAsia="Times New Roman" w:cs="Times New Roman"/>
          <w:szCs w:val="24"/>
        </w:rPr>
        <w:t>,</w:t>
      </w:r>
      <w:r>
        <w:rPr>
          <w:rFonts w:eastAsia="Times New Roman" w:cs="Times New Roman"/>
          <w:szCs w:val="24"/>
        </w:rPr>
        <w:t xml:space="preserve"> που αναφέρεται και στην επίκαιρη επερώτηση με την κ. </w:t>
      </w:r>
      <w:proofErr w:type="spellStart"/>
      <w:r>
        <w:rPr>
          <w:rFonts w:eastAsia="Times New Roman" w:cs="Times New Roman"/>
          <w:szCs w:val="24"/>
        </w:rPr>
        <w:t>Τσατάνη</w:t>
      </w:r>
      <w:proofErr w:type="spellEnd"/>
      <w:r>
        <w:rPr>
          <w:rFonts w:eastAsia="Times New Roman" w:cs="Times New Roman"/>
          <w:szCs w:val="24"/>
        </w:rPr>
        <w:t>. Από πότε το θύμα –υποτίθεται- της παρέμβασης με πρωτοβουλία της συναντά τον Υπουργό Δικαιοσύνης;</w:t>
      </w:r>
      <w:r>
        <w:rPr>
          <w:rFonts w:eastAsia="Times New Roman" w:cs="Times New Roman"/>
          <w:szCs w:val="24"/>
        </w:rPr>
        <w:t xml:space="preserve"> Αυτός ο οποίος θέλει να κάνει παρέμβαση στη </w:t>
      </w:r>
      <w:r>
        <w:rPr>
          <w:rFonts w:eastAsia="Times New Roman" w:cs="Times New Roman"/>
          <w:szCs w:val="24"/>
        </w:rPr>
        <w:t>δ</w:t>
      </w:r>
      <w:r>
        <w:rPr>
          <w:rFonts w:eastAsia="Times New Roman" w:cs="Times New Roman"/>
          <w:szCs w:val="24"/>
        </w:rPr>
        <w:t xml:space="preserve">ικαιοσύνη θα αναλάβει αυτός την πρωτοβουλία. Η ίδια η κ. </w:t>
      </w:r>
      <w:proofErr w:type="spellStart"/>
      <w:r>
        <w:rPr>
          <w:rFonts w:eastAsia="Times New Roman" w:cs="Times New Roman"/>
          <w:szCs w:val="24"/>
        </w:rPr>
        <w:t>Τσατάνη</w:t>
      </w:r>
      <w:proofErr w:type="spellEnd"/>
      <w:r>
        <w:rPr>
          <w:rFonts w:eastAsia="Times New Roman" w:cs="Times New Roman"/>
          <w:szCs w:val="24"/>
        </w:rPr>
        <w:t xml:space="preserve"> παραδέχθηκε ότι με δική της πρωτοβουλία επεδίωξε τη συνάντηση με τον κύριο Υπουργό. Συνιστά αυτό παρέμβαση στη </w:t>
      </w:r>
      <w:r>
        <w:rPr>
          <w:rFonts w:eastAsia="Times New Roman" w:cs="Times New Roman"/>
          <w:szCs w:val="24"/>
        </w:rPr>
        <w:t>δ</w:t>
      </w:r>
      <w:r>
        <w:rPr>
          <w:rFonts w:eastAsia="Times New Roman" w:cs="Times New Roman"/>
          <w:szCs w:val="24"/>
        </w:rPr>
        <w:t>ικαιοσύνη; Με ποια δικονομική πρό</w:t>
      </w:r>
      <w:r>
        <w:rPr>
          <w:rFonts w:eastAsia="Times New Roman" w:cs="Times New Roman"/>
          <w:szCs w:val="24"/>
        </w:rPr>
        <w:t xml:space="preserve">φαση πήγε στα χέρια της κ. </w:t>
      </w:r>
      <w:proofErr w:type="spellStart"/>
      <w:r>
        <w:rPr>
          <w:rFonts w:eastAsia="Times New Roman" w:cs="Times New Roman"/>
          <w:szCs w:val="24"/>
        </w:rPr>
        <w:t>Τσατάνη</w:t>
      </w:r>
      <w:proofErr w:type="spellEnd"/>
      <w:r>
        <w:rPr>
          <w:rFonts w:eastAsia="Times New Roman" w:cs="Times New Roman"/>
          <w:szCs w:val="24"/>
        </w:rPr>
        <w:t xml:space="preserve"> η συγκεκριμένη υπόθεση του συγκεκριμένου επιχειρηματία; Αυτά είναι ερωτήματα τα οποία οφείλει και πρέπει να τα μάθει ο ελληνικός λαός.</w:t>
      </w:r>
    </w:p>
    <w:p w14:paraId="13C0C53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εμάς τους Ανεξάρτητους Έλληνες μας χωρίζει μεγάλο χάσμα από τη Χρυσή Αυγή, </w:t>
      </w:r>
      <w:r>
        <w:rPr>
          <w:rFonts w:eastAsia="Times New Roman" w:cs="Times New Roman"/>
          <w:szCs w:val="24"/>
        </w:rPr>
        <w:t xml:space="preserve">πλην όμως θα επικαλεστώ και εγώ αυτό που είπε ο Αντιπρόεδρος της Βουλής και στέλεχος της Νέας Δημοκρατίας. Τι είπε; </w:t>
      </w:r>
    </w:p>
    <w:p w14:paraId="13C0C53F"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lastRenderedPageBreak/>
        <w:t>«Ήταν λάθος η στρατηγική μας. Ήταν λάθος η παραπομπή συλλήβδην όλων σε δίκη». Από πότε είναι υπόθεση της νομοθετικής εξουσίας η χάραξη στρα</w:t>
      </w:r>
      <w:r>
        <w:rPr>
          <w:rFonts w:eastAsia="UB-Helvetica" w:cs="Times New Roman"/>
          <w:szCs w:val="24"/>
        </w:rPr>
        <w:t>τηγικής για τον χειρισμό ποινικών υποθέσεων; Από πότε; Για εξηγήστε μας από πότε μια κυβέρνηση χαράζει στρατηγική για τον χειρισμό ποινικών υποθέσεων. Αν αυτό δεν είναι παρέμβαση, τότε τι άλλο μπορεί να είναι;</w:t>
      </w:r>
    </w:p>
    <w:p w14:paraId="13C0C540"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Δεν μπορεί να κάνει λόγο η Νέα Δημοκρατία, αλλ</w:t>
      </w:r>
      <w:r>
        <w:rPr>
          <w:rFonts w:eastAsia="UB-Helvetica" w:cs="Times New Roman"/>
          <w:szCs w:val="24"/>
        </w:rPr>
        <w:t xml:space="preserve">ά και η άλλη </w:t>
      </w:r>
      <w:r>
        <w:rPr>
          <w:rFonts w:eastAsia="UB-Helvetica" w:cs="Times New Roman"/>
          <w:szCs w:val="24"/>
        </w:rPr>
        <w:t>α</w:t>
      </w:r>
      <w:r>
        <w:rPr>
          <w:rFonts w:eastAsia="UB-Helvetica" w:cs="Times New Roman"/>
          <w:szCs w:val="24"/>
        </w:rPr>
        <w:t xml:space="preserve">ντιπολίτευση, για παρέμβαση στον θεσμό της </w:t>
      </w:r>
      <w:r>
        <w:rPr>
          <w:rFonts w:eastAsia="UB-Helvetica" w:cs="Times New Roman"/>
          <w:szCs w:val="24"/>
        </w:rPr>
        <w:t>δ</w:t>
      </w:r>
      <w:r>
        <w:rPr>
          <w:rFonts w:eastAsia="UB-Helvetica" w:cs="Times New Roman"/>
          <w:szCs w:val="24"/>
        </w:rPr>
        <w:t xml:space="preserve">ικαιοσύνης. Η αποσβεστική προθεσμία των δύο άπρακτων </w:t>
      </w:r>
      <w:r>
        <w:rPr>
          <w:rFonts w:eastAsia="UB-Helvetica" w:cs="Times New Roman"/>
          <w:szCs w:val="24"/>
        </w:rPr>
        <w:t>κ</w:t>
      </w:r>
      <w:r>
        <w:rPr>
          <w:rFonts w:eastAsia="UB-Helvetica" w:cs="Times New Roman"/>
          <w:szCs w:val="24"/>
        </w:rPr>
        <w:t xml:space="preserve">οινοβουλευτικών </w:t>
      </w:r>
      <w:r>
        <w:rPr>
          <w:rFonts w:eastAsia="UB-Helvetica" w:cs="Times New Roman"/>
          <w:szCs w:val="24"/>
        </w:rPr>
        <w:t>π</w:t>
      </w:r>
      <w:r>
        <w:rPr>
          <w:rFonts w:eastAsia="UB-Helvetica" w:cs="Times New Roman"/>
          <w:szCs w:val="24"/>
        </w:rPr>
        <w:t xml:space="preserve">εριόδων λειτούργησε ως «πλυντήριο» για πιθανές ευθύνες πρώην Υπουργών. Κατά την ΙΕ΄ </w:t>
      </w:r>
      <w:r>
        <w:rPr>
          <w:rFonts w:eastAsia="UB-Helvetica" w:cs="Times New Roman"/>
          <w:szCs w:val="24"/>
        </w:rPr>
        <w:t>κ</w:t>
      </w:r>
      <w:r>
        <w:rPr>
          <w:rFonts w:eastAsia="UB-Helvetica" w:cs="Times New Roman"/>
          <w:szCs w:val="24"/>
        </w:rPr>
        <w:t xml:space="preserve">οινοβουλευτική </w:t>
      </w:r>
      <w:r>
        <w:rPr>
          <w:rFonts w:eastAsia="UB-Helvetica" w:cs="Times New Roman"/>
          <w:szCs w:val="24"/>
        </w:rPr>
        <w:t>π</w:t>
      </w:r>
      <w:r>
        <w:rPr>
          <w:rFonts w:eastAsia="UB-Helvetica" w:cs="Times New Roman"/>
          <w:szCs w:val="24"/>
        </w:rPr>
        <w:t>ερίοδο, από τις εκλογές το</w:t>
      </w:r>
      <w:r>
        <w:rPr>
          <w:rFonts w:eastAsia="UB-Helvetica" w:cs="Times New Roman"/>
          <w:szCs w:val="24"/>
        </w:rPr>
        <w:t xml:space="preserve">υ 2012 έως και τον Γενάρη του 2015, διαβιβάστηκαν -και αυτά πρέπει να τα γνωρίζει ο κόσμος- </w:t>
      </w:r>
      <w:proofErr w:type="spellStart"/>
      <w:r>
        <w:rPr>
          <w:rFonts w:eastAsia="UB-Helvetica" w:cs="Times New Roman"/>
          <w:szCs w:val="24"/>
        </w:rPr>
        <w:t>εκατόν</w:t>
      </w:r>
      <w:proofErr w:type="spellEnd"/>
      <w:r>
        <w:rPr>
          <w:rFonts w:eastAsia="UB-Helvetica" w:cs="Times New Roman"/>
          <w:szCs w:val="24"/>
        </w:rPr>
        <w:t xml:space="preserve"> τριάντα δικογραφίες. Την ΙΣΤ΄ </w:t>
      </w:r>
      <w:r>
        <w:rPr>
          <w:rFonts w:eastAsia="UB-Helvetica" w:cs="Times New Roman"/>
          <w:szCs w:val="24"/>
        </w:rPr>
        <w:t>κ</w:t>
      </w:r>
      <w:r>
        <w:rPr>
          <w:rFonts w:eastAsia="UB-Helvetica" w:cs="Times New Roman"/>
          <w:szCs w:val="24"/>
        </w:rPr>
        <w:t xml:space="preserve">οινοβουλευτική </w:t>
      </w:r>
      <w:r>
        <w:rPr>
          <w:rFonts w:eastAsia="UB-Helvetica" w:cs="Times New Roman"/>
          <w:szCs w:val="24"/>
        </w:rPr>
        <w:t>π</w:t>
      </w:r>
      <w:r>
        <w:rPr>
          <w:rFonts w:eastAsia="UB-Helvetica" w:cs="Times New Roman"/>
          <w:szCs w:val="24"/>
        </w:rPr>
        <w:t xml:space="preserve">ερίοδο, από τον Γενάρη ως τον Ιούνιο του 2015 διαβιβάστηκαν τριάντα εννέα δικογραφίες. Ο χρόνος τέλεσης των </w:t>
      </w:r>
      <w:proofErr w:type="spellStart"/>
      <w:r>
        <w:rPr>
          <w:rFonts w:eastAsia="UB-Helvetica" w:cs="Times New Roman"/>
          <w:szCs w:val="24"/>
        </w:rPr>
        <w:t>φε</w:t>
      </w:r>
      <w:r>
        <w:rPr>
          <w:rFonts w:eastAsia="UB-Helvetica" w:cs="Times New Roman"/>
          <w:szCs w:val="24"/>
        </w:rPr>
        <w:t>ρομένων</w:t>
      </w:r>
      <w:proofErr w:type="spellEnd"/>
      <w:r>
        <w:rPr>
          <w:rFonts w:eastAsia="UB-Helvetica" w:cs="Times New Roman"/>
          <w:szCs w:val="24"/>
        </w:rPr>
        <w:t xml:space="preserve"> πιθανών αδικημάτων ήταν το 2001, το 2002, το 2003. Δηλαδή</w:t>
      </w:r>
      <w:r>
        <w:rPr>
          <w:rFonts w:eastAsia="UB-Helvetica" w:cs="Times New Roman"/>
          <w:szCs w:val="24"/>
        </w:rPr>
        <w:t>,</w:t>
      </w:r>
      <w:r>
        <w:rPr>
          <w:rFonts w:eastAsia="UB-Helvetica" w:cs="Times New Roman"/>
          <w:szCs w:val="24"/>
        </w:rPr>
        <w:t xml:space="preserve"> δέκα χρόνια και παραπάνω χρειάζονται για να έρθουν οι δικογραφίες στη Βουλή πρώην Υπουργών; Δέκα χρόνια;</w:t>
      </w:r>
    </w:p>
    <w:p w14:paraId="13C0C541"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lastRenderedPageBreak/>
        <w:t>Όταν συμπολίτες μας είναι στη βάσανο του ακροατηρίου και των δικαστηρίων με χρέη προ</w:t>
      </w:r>
      <w:r>
        <w:rPr>
          <w:rFonts w:eastAsia="UB-Helvetica" w:cs="Times New Roman"/>
          <w:szCs w:val="24"/>
        </w:rPr>
        <w:t xml:space="preserve">ς το δημόσιο και με διαδικασίες γρήγορες αναγκάζονται να πηγαίνουν στη φυλακή ή αναγκάζονται να </w:t>
      </w:r>
      <w:proofErr w:type="spellStart"/>
      <w:r>
        <w:rPr>
          <w:rFonts w:eastAsia="UB-Helvetica" w:cs="Times New Roman"/>
          <w:szCs w:val="24"/>
        </w:rPr>
        <w:t>δοσοποιούν</w:t>
      </w:r>
      <w:proofErr w:type="spellEnd"/>
      <w:r>
        <w:rPr>
          <w:rFonts w:eastAsia="UB-Helvetica" w:cs="Times New Roman"/>
          <w:szCs w:val="24"/>
        </w:rPr>
        <w:t xml:space="preserve"> τις ποινές τους, εμείς δέκα χρόνια, κυρίες και κύριοι της Αντιπολίτευσης, χρειαζόμαστε για να έρθουν δικογραφίες πρώην Υπουργών στη Βουλή και να εξετ</w:t>
      </w:r>
      <w:r>
        <w:rPr>
          <w:rFonts w:eastAsia="UB-Helvetica" w:cs="Times New Roman"/>
          <w:szCs w:val="24"/>
        </w:rPr>
        <w:t xml:space="preserve">αστεί η τυχόν ποινική ευθύνη τους; Όχι βέβαια. Θέλει θράσος, αλλά και υποκρισία, να μιλάμε για παρεμβάσεις στο έργο της </w:t>
      </w:r>
      <w:r>
        <w:rPr>
          <w:rFonts w:eastAsia="UB-Helvetica" w:cs="Times New Roman"/>
          <w:szCs w:val="24"/>
        </w:rPr>
        <w:t>δ</w:t>
      </w:r>
      <w:r>
        <w:rPr>
          <w:rFonts w:eastAsia="UB-Helvetica" w:cs="Times New Roman"/>
          <w:szCs w:val="24"/>
        </w:rPr>
        <w:t>ικαιοσύνης.</w:t>
      </w:r>
    </w:p>
    <w:p w14:paraId="13C0C542"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 xml:space="preserve">Κυρίες και κύριοι συνάδελφοι, η </w:t>
      </w:r>
      <w:r>
        <w:rPr>
          <w:rFonts w:eastAsia="UB-Helvetica" w:cs="Times New Roman"/>
          <w:szCs w:val="24"/>
        </w:rPr>
        <w:t>δ</w:t>
      </w:r>
      <w:r>
        <w:rPr>
          <w:rFonts w:eastAsia="UB-Helvetica" w:cs="Times New Roman"/>
          <w:szCs w:val="24"/>
        </w:rPr>
        <w:t xml:space="preserve">ικαιοσύνη είναι πυλώνας της </w:t>
      </w:r>
      <w:r>
        <w:rPr>
          <w:rFonts w:eastAsia="UB-Helvetica" w:cs="Times New Roman"/>
          <w:szCs w:val="24"/>
        </w:rPr>
        <w:t>δ</w:t>
      </w:r>
      <w:r>
        <w:rPr>
          <w:rFonts w:eastAsia="UB-Helvetica" w:cs="Times New Roman"/>
          <w:szCs w:val="24"/>
        </w:rPr>
        <w:t>ημοκρατίας. Η πλειοψηφία των Ελλήνων δικαστών έχει μόνο μία δ</w:t>
      </w:r>
      <w:r>
        <w:rPr>
          <w:rFonts w:eastAsia="UB-Helvetica" w:cs="Times New Roman"/>
          <w:szCs w:val="24"/>
        </w:rPr>
        <w:t>έσμευση, να υπηρετεί το Σύνταγμα και την πατρίδα και όντως το κάνει. Το μεγάλο μέρος των Ελλήνων δικαστών, οι πρωτοδίκες, οι ειρηνοδίκες, οι εφέτες ουδεμία δέσμευση έχουν κι εμείς οι Ανεξάρτητοι Έλληνες τους στηρίζουμε και θα τους στηρίζουμε και το αποδείξ</w:t>
      </w:r>
      <w:r>
        <w:rPr>
          <w:rFonts w:eastAsia="UB-Helvetica" w:cs="Times New Roman"/>
          <w:szCs w:val="24"/>
        </w:rPr>
        <w:t xml:space="preserve">αμε. Τους στηρίζουμε τους Έλληνες δικαστές. </w:t>
      </w:r>
    </w:p>
    <w:p w14:paraId="13C0C543" w14:textId="77777777" w:rsidR="00F43B06" w:rsidRDefault="00440118">
      <w:pPr>
        <w:spacing w:line="600" w:lineRule="auto"/>
        <w:ind w:firstLine="720"/>
        <w:contextualSpacing/>
        <w:jc w:val="both"/>
        <w:rPr>
          <w:rFonts w:eastAsia="UB-Helvetica" w:cs="Times New Roman"/>
          <w:szCs w:val="24"/>
        </w:rPr>
      </w:pPr>
      <w:r>
        <w:rPr>
          <w:rFonts w:eastAsia="UB-Helvetica" w:cs="Times New Roman"/>
          <w:b/>
          <w:szCs w:val="24"/>
        </w:rPr>
        <w:t>ΓΕΩΡΓΙΟΣ ΓΕΩΡΓΑΝΤΑΣ:</w:t>
      </w:r>
      <w:r>
        <w:rPr>
          <w:rFonts w:eastAsia="UB-Helvetica" w:cs="Times New Roman"/>
          <w:szCs w:val="24"/>
        </w:rPr>
        <w:t xml:space="preserve"> Και τον </w:t>
      </w:r>
      <w:proofErr w:type="spellStart"/>
      <w:r>
        <w:rPr>
          <w:rFonts w:eastAsia="UB-Helvetica" w:cs="Times New Roman"/>
          <w:szCs w:val="24"/>
        </w:rPr>
        <w:t>Πολάκη</w:t>
      </w:r>
      <w:proofErr w:type="spellEnd"/>
      <w:r>
        <w:rPr>
          <w:rFonts w:eastAsia="UB-Helvetica" w:cs="Times New Roman"/>
          <w:szCs w:val="24"/>
        </w:rPr>
        <w:t xml:space="preserve"> υποστηρίζετε;</w:t>
      </w:r>
    </w:p>
    <w:p w14:paraId="13C0C544" w14:textId="77777777" w:rsidR="00F43B06" w:rsidRDefault="00440118">
      <w:pPr>
        <w:spacing w:line="600" w:lineRule="auto"/>
        <w:ind w:firstLine="720"/>
        <w:contextualSpacing/>
        <w:jc w:val="both"/>
        <w:rPr>
          <w:rFonts w:eastAsia="UB-Helvetica" w:cs="Times New Roman"/>
          <w:szCs w:val="24"/>
        </w:rPr>
      </w:pPr>
      <w:r>
        <w:rPr>
          <w:rFonts w:eastAsia="UB-Helvetica" w:cs="Times New Roman"/>
          <w:b/>
          <w:szCs w:val="24"/>
        </w:rPr>
        <w:lastRenderedPageBreak/>
        <w:t>ΒΑΣΙΛΕΙΟΣ ΚΟΚΚΑΛΗΣ:</w:t>
      </w:r>
      <w:r>
        <w:rPr>
          <w:rFonts w:eastAsia="UB-Helvetica" w:cs="Times New Roman"/>
          <w:szCs w:val="24"/>
        </w:rPr>
        <w:t xml:space="preserve"> Η πλειοψηφία των Ελλήνων δικαστών, όχι ότι δεν υπήρχαν στο παρελθόν και δεν υπάρχουν ανεπαρκείς δικαστές, «βάζουν πλάτη» στη δύσκολη αυτή στιγμή για τη χώρα.</w:t>
      </w:r>
    </w:p>
    <w:p w14:paraId="13C0C545"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Σας ευχαριστώ πολύ.</w:t>
      </w:r>
    </w:p>
    <w:p w14:paraId="13C0C546" w14:textId="77777777" w:rsidR="00F43B06" w:rsidRDefault="00440118">
      <w:pPr>
        <w:spacing w:line="600" w:lineRule="auto"/>
        <w:ind w:firstLine="720"/>
        <w:contextualSpacing/>
        <w:jc w:val="center"/>
        <w:rPr>
          <w:rFonts w:eastAsia="UB-Helvetica" w:cs="Times New Roman"/>
          <w:szCs w:val="24"/>
        </w:rPr>
      </w:pPr>
      <w:r>
        <w:rPr>
          <w:rFonts w:eastAsia="UB-Helvetica" w:cs="Times New Roman"/>
          <w:szCs w:val="24"/>
        </w:rPr>
        <w:t xml:space="preserve">(Χειροκροτήματα από τις πτέρυγες </w:t>
      </w:r>
      <w:r>
        <w:rPr>
          <w:rFonts w:eastAsia="UB-Helvetica" w:cs="Times New Roman"/>
          <w:szCs w:val="24"/>
        </w:rPr>
        <w:t xml:space="preserve">των ΑΝΕΛ και </w:t>
      </w:r>
      <w:r>
        <w:rPr>
          <w:rFonts w:eastAsia="UB-Helvetica" w:cs="Times New Roman"/>
          <w:szCs w:val="24"/>
        </w:rPr>
        <w:t>του ΣΥΡΙΖΑ )</w:t>
      </w:r>
    </w:p>
    <w:p w14:paraId="13C0C547" w14:textId="77777777" w:rsidR="00F43B06" w:rsidRDefault="00440118">
      <w:pPr>
        <w:spacing w:line="600" w:lineRule="auto"/>
        <w:ind w:firstLine="720"/>
        <w:contextualSpacing/>
        <w:jc w:val="both"/>
        <w:rPr>
          <w:rFonts w:eastAsia="UB-Helvetica" w:cs="Times New Roman"/>
          <w:szCs w:val="24"/>
        </w:rPr>
      </w:pPr>
      <w:r>
        <w:rPr>
          <w:rFonts w:eastAsia="UB-Helvetica" w:cs="Times New Roman"/>
          <w:b/>
          <w:szCs w:val="24"/>
        </w:rPr>
        <w:t>ΠΡΟΕΔΡΕΥΟΥΣΑ (Ανασ</w:t>
      </w:r>
      <w:r>
        <w:rPr>
          <w:rFonts w:eastAsia="UB-Helvetica" w:cs="Times New Roman"/>
          <w:b/>
          <w:szCs w:val="24"/>
        </w:rPr>
        <w:t>τασία Χριστοδουλοπούλου):</w:t>
      </w:r>
      <w:r>
        <w:rPr>
          <w:rFonts w:eastAsia="UB-Helvetica" w:cs="Times New Roman"/>
          <w:szCs w:val="24"/>
        </w:rPr>
        <w:t xml:space="preserve"> Ευχαριστούμε κι εμείς, κύριε Κόκκαλη.</w:t>
      </w:r>
    </w:p>
    <w:p w14:paraId="13C0C548"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Τώρα με τον κ. Καρρά, τον Κοινοβουλευτικό Εκπρόσωπο της Ένωσης Κεντρώων, κλείνουμε τον κύκλο των Κοινοβουλευτικών Εκπροσώπων. Ας πάμε έτσι ήσυχα και σύντομα για να τελειώσουμε.</w:t>
      </w:r>
    </w:p>
    <w:p w14:paraId="13C0C549"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Παρακαλώ, κύριε</w:t>
      </w:r>
      <w:r>
        <w:rPr>
          <w:rFonts w:eastAsia="UB-Helvetica" w:cs="Times New Roman"/>
          <w:szCs w:val="24"/>
        </w:rPr>
        <w:t xml:space="preserve"> Καρρά, έχετε τον λόγο.</w:t>
      </w:r>
    </w:p>
    <w:p w14:paraId="13C0C54A" w14:textId="77777777" w:rsidR="00F43B06" w:rsidRDefault="00440118">
      <w:pPr>
        <w:spacing w:line="600" w:lineRule="auto"/>
        <w:ind w:firstLine="720"/>
        <w:contextualSpacing/>
        <w:jc w:val="both"/>
        <w:rPr>
          <w:rFonts w:eastAsia="UB-Helvetica" w:cs="Times New Roman"/>
          <w:szCs w:val="24"/>
        </w:rPr>
      </w:pPr>
      <w:r>
        <w:rPr>
          <w:rFonts w:eastAsia="UB-Helvetica" w:cs="Times New Roman"/>
          <w:b/>
          <w:szCs w:val="24"/>
        </w:rPr>
        <w:t xml:space="preserve">ΓΕΩΡΓΙΟΣ-ΔΗΜΗΤΡΙΟΣ ΚΑΡΡΑΣ: </w:t>
      </w:r>
      <w:r>
        <w:rPr>
          <w:rFonts w:eastAsia="UB-Helvetica" w:cs="Times New Roman"/>
          <w:szCs w:val="24"/>
        </w:rPr>
        <w:t>Θα μου επιτρέψετε από τη θέση μου, κυρία Πρόεδρε.</w:t>
      </w:r>
    </w:p>
    <w:p w14:paraId="13C0C54B" w14:textId="77777777" w:rsidR="00F43B06" w:rsidRDefault="00440118">
      <w:pPr>
        <w:spacing w:line="600" w:lineRule="auto"/>
        <w:ind w:firstLine="720"/>
        <w:contextualSpacing/>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 xml:space="preserve"> Βεβαίως.</w:t>
      </w:r>
    </w:p>
    <w:p w14:paraId="13C0C54C" w14:textId="77777777" w:rsidR="00F43B06" w:rsidRDefault="00440118">
      <w:pPr>
        <w:spacing w:line="600" w:lineRule="auto"/>
        <w:ind w:firstLine="720"/>
        <w:contextualSpacing/>
        <w:jc w:val="both"/>
        <w:rPr>
          <w:rFonts w:eastAsia="UB-Helvetica" w:cs="Times New Roman"/>
          <w:szCs w:val="24"/>
        </w:rPr>
      </w:pPr>
      <w:r>
        <w:rPr>
          <w:rFonts w:eastAsia="UB-Helvetica" w:cs="Times New Roman"/>
          <w:b/>
          <w:szCs w:val="24"/>
        </w:rPr>
        <w:t xml:space="preserve">ΓΕΩΡΓΙΟΣ-ΔΗΜΗΤΡΙΟΣ ΚΑΡΡΑΣ: </w:t>
      </w:r>
      <w:r>
        <w:rPr>
          <w:rFonts w:eastAsia="UB-Helvetica" w:cs="Times New Roman"/>
          <w:szCs w:val="24"/>
        </w:rPr>
        <w:t>Ευχαριστώ.</w:t>
      </w:r>
    </w:p>
    <w:p w14:paraId="13C0C54D"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lastRenderedPageBreak/>
        <w:t>Κυρία</w:t>
      </w:r>
      <w:r>
        <w:rPr>
          <w:rFonts w:eastAsia="UB-Helvetica" w:cs="Times New Roman"/>
          <w:b/>
          <w:szCs w:val="24"/>
        </w:rPr>
        <w:t xml:space="preserve"> </w:t>
      </w:r>
      <w:r>
        <w:rPr>
          <w:rFonts w:eastAsia="UB-Helvetica" w:cs="Times New Roman"/>
          <w:szCs w:val="24"/>
        </w:rPr>
        <w:t>Πρόεδρε, πρέπει να πω το εξής: Ξεκίνησα το πρωί από το σπ</w:t>
      </w:r>
      <w:r>
        <w:rPr>
          <w:rFonts w:eastAsia="UB-Helvetica" w:cs="Times New Roman"/>
          <w:szCs w:val="24"/>
        </w:rPr>
        <w:t xml:space="preserve">ίτι μου με πολύ ενδιαφέρον για να έρθω να παρακολουθήσω και να συμμετάσχω σ’ αυτήν τη συζήτηση για θέματα </w:t>
      </w:r>
      <w:r>
        <w:rPr>
          <w:rFonts w:eastAsia="UB-Helvetica" w:cs="Times New Roman"/>
          <w:szCs w:val="24"/>
        </w:rPr>
        <w:t>δ</w:t>
      </w:r>
      <w:r>
        <w:rPr>
          <w:rFonts w:eastAsia="UB-Helvetica" w:cs="Times New Roman"/>
          <w:szCs w:val="24"/>
        </w:rPr>
        <w:t>ικαιοσύνης, την οποία διακονώ πάρα πολλά έτη. Είχα, λοιπόν, μεγάλο ενδιαφέρον να ακούσω τις εκατέρωθεν απόψεις. Είχα ενδιαφέρον να συνεισφέρω, αν μπο</w:t>
      </w:r>
      <w:r>
        <w:rPr>
          <w:rFonts w:eastAsia="UB-Helvetica" w:cs="Times New Roman"/>
          <w:szCs w:val="24"/>
        </w:rPr>
        <w:t xml:space="preserve">ρούσα, με κάποιες σκέψεις μου και με όποια εμπειρία διαθέτω. Το ενδιαφέρον μου, όμως, αυτό στη διαδρομή, κατά την παρακολούθηση της συζήτησης, άρχισε να μεταβάλλεται σε οργή. </w:t>
      </w:r>
    </w:p>
    <w:p w14:paraId="13C0C54E"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 xml:space="preserve">Γιατί το λέω αυτό; Ακούγοντας τις δηλώσεις του κυρίου </w:t>
      </w:r>
      <w:proofErr w:type="spellStart"/>
      <w:r>
        <w:rPr>
          <w:rFonts w:eastAsia="UB-Helvetica" w:cs="Times New Roman"/>
          <w:szCs w:val="24"/>
        </w:rPr>
        <w:t>Πολάκη</w:t>
      </w:r>
      <w:proofErr w:type="spellEnd"/>
      <w:r>
        <w:rPr>
          <w:rFonts w:eastAsia="UB-Helvetica" w:cs="Times New Roman"/>
          <w:szCs w:val="24"/>
        </w:rPr>
        <w:t>, με τον ιταμό –αν θ</w:t>
      </w:r>
      <w:r>
        <w:rPr>
          <w:rFonts w:eastAsia="UB-Helvetica" w:cs="Times New Roman"/>
          <w:szCs w:val="24"/>
        </w:rPr>
        <w:t xml:space="preserve">έλετε- τρόπο, που φαίνεται ότι εκδηλώθηκαν, άρχισα να σκέφτομαι: Η </w:t>
      </w:r>
      <w:r>
        <w:rPr>
          <w:rFonts w:eastAsia="UB-Helvetica" w:cs="Times New Roman"/>
          <w:szCs w:val="24"/>
        </w:rPr>
        <w:t>δ</w:t>
      </w:r>
      <w:r>
        <w:rPr>
          <w:rFonts w:eastAsia="UB-Helvetica" w:cs="Times New Roman"/>
          <w:szCs w:val="24"/>
        </w:rPr>
        <w:t xml:space="preserve">ικαιοσύνη είναι στήριγμα της δημοκρατίας. Έχει κάποια στοιχεία ο κ. </w:t>
      </w:r>
      <w:proofErr w:type="spellStart"/>
      <w:r>
        <w:rPr>
          <w:rFonts w:eastAsia="UB-Helvetica" w:cs="Times New Roman"/>
          <w:szCs w:val="24"/>
        </w:rPr>
        <w:t>Πολάκης</w:t>
      </w:r>
      <w:proofErr w:type="spellEnd"/>
      <w:r>
        <w:rPr>
          <w:rFonts w:eastAsia="UB-Helvetica" w:cs="Times New Roman"/>
          <w:szCs w:val="24"/>
        </w:rPr>
        <w:t xml:space="preserve"> ή πετάει μια πομφόλυγα προς δημιουργία εντυπώσεων; Έχει στοιχεία απειλής η </w:t>
      </w:r>
      <w:proofErr w:type="spellStart"/>
      <w:r>
        <w:rPr>
          <w:rFonts w:eastAsia="UB-Helvetica" w:cs="Times New Roman"/>
          <w:szCs w:val="24"/>
        </w:rPr>
        <w:t>δήλωσίς</w:t>
      </w:r>
      <w:proofErr w:type="spellEnd"/>
      <w:r>
        <w:rPr>
          <w:rFonts w:eastAsia="UB-Helvetica" w:cs="Times New Roman"/>
          <w:szCs w:val="24"/>
        </w:rPr>
        <w:t xml:space="preserve"> του; Γιατί πρέπει να το σκεφτ</w:t>
      </w:r>
      <w:r>
        <w:rPr>
          <w:rFonts w:eastAsia="UB-Helvetica" w:cs="Times New Roman"/>
          <w:szCs w:val="24"/>
        </w:rPr>
        <w:t xml:space="preserve">ούμε και προς αυτήν την κατεύθυνση, όταν λέμε ότι υπάρχει πλειοψηφία των Ελλήνων δικαστών που ανήκει σε κυκλώματα ή χρειάζεται νέο αίμα η </w:t>
      </w:r>
      <w:r>
        <w:rPr>
          <w:rFonts w:eastAsia="UB-Helvetica" w:cs="Times New Roman"/>
          <w:szCs w:val="24"/>
        </w:rPr>
        <w:t>δ</w:t>
      </w:r>
      <w:r>
        <w:rPr>
          <w:rFonts w:eastAsia="UB-Helvetica" w:cs="Times New Roman"/>
          <w:szCs w:val="24"/>
        </w:rPr>
        <w:t xml:space="preserve">ικαιοσύνη. Έχει </w:t>
      </w:r>
      <w:r>
        <w:rPr>
          <w:rFonts w:eastAsia="UB-Helvetica" w:cs="Times New Roman"/>
          <w:szCs w:val="24"/>
        </w:rPr>
        <w:lastRenderedPageBreak/>
        <w:t xml:space="preserve">στοιχεία απειλής; Έχει στοιχεία άλλα, τα οποία γνωρίζει κι εμείς δεν γνωρίζουμε; Με την έννοια αυτή, </w:t>
      </w:r>
      <w:r>
        <w:rPr>
          <w:rFonts w:eastAsia="UB-Helvetica" w:cs="Times New Roman"/>
          <w:szCs w:val="24"/>
        </w:rPr>
        <w:t xml:space="preserve">αναγκαία σήμερα η συζήτηση της επερώτησης της Νέας Δημοκρατίας </w:t>
      </w:r>
      <w:proofErr w:type="spellStart"/>
      <w:r>
        <w:rPr>
          <w:rFonts w:eastAsia="UB-Helvetica" w:cs="Times New Roman"/>
          <w:szCs w:val="24"/>
        </w:rPr>
        <w:t>μετεβλήθη</w:t>
      </w:r>
      <w:proofErr w:type="spellEnd"/>
      <w:r>
        <w:rPr>
          <w:rFonts w:eastAsia="UB-Helvetica" w:cs="Times New Roman"/>
          <w:szCs w:val="24"/>
        </w:rPr>
        <w:t>.</w:t>
      </w:r>
    </w:p>
    <w:p w14:paraId="13C0C54F" w14:textId="77777777" w:rsidR="00F43B06" w:rsidRDefault="00440118">
      <w:pPr>
        <w:spacing w:line="600" w:lineRule="auto"/>
        <w:ind w:firstLine="720"/>
        <w:contextualSpacing/>
        <w:jc w:val="both"/>
        <w:rPr>
          <w:rFonts w:eastAsia="UB-Helvetica" w:cs="Times New Roman"/>
          <w:szCs w:val="24"/>
        </w:rPr>
      </w:pPr>
      <w:r>
        <w:rPr>
          <w:rFonts w:eastAsia="UB-Helvetica" w:cs="Times New Roman"/>
          <w:szCs w:val="24"/>
        </w:rPr>
        <w:t xml:space="preserve">Θέλω να πω και το εξής και ήταν και δικαιολογημένη και η αγανάκτηση όλων σχεδόν των πτερύγων της Αίθουσας για έναν λόγο ιδιαίτερο, κυρία Πρόεδρε: Η </w:t>
      </w:r>
      <w:r>
        <w:rPr>
          <w:rFonts w:eastAsia="UB-Helvetica" w:cs="Times New Roman"/>
          <w:szCs w:val="24"/>
        </w:rPr>
        <w:t>δ</w:t>
      </w:r>
      <w:r>
        <w:rPr>
          <w:rFonts w:eastAsia="UB-Helvetica" w:cs="Times New Roman"/>
          <w:szCs w:val="24"/>
        </w:rPr>
        <w:t>ικαιοσύνη είναι υποβαθμισμένη αυτ</w:t>
      </w:r>
      <w:r>
        <w:rPr>
          <w:rFonts w:eastAsia="UB-Helvetica" w:cs="Times New Roman"/>
          <w:szCs w:val="24"/>
        </w:rPr>
        <w:t xml:space="preserve">ήν τη περίοδο. Η </w:t>
      </w:r>
      <w:r>
        <w:rPr>
          <w:rFonts w:eastAsia="UB-Helvetica" w:cs="Times New Roman"/>
          <w:szCs w:val="24"/>
        </w:rPr>
        <w:t>δ</w:t>
      </w:r>
      <w:r>
        <w:rPr>
          <w:rFonts w:eastAsia="UB-Helvetica" w:cs="Times New Roman"/>
          <w:szCs w:val="24"/>
        </w:rPr>
        <w:t xml:space="preserve">ικαιοσύνη βρίσκεται σε κρίση. </w:t>
      </w:r>
    </w:p>
    <w:p w14:paraId="13C0C550"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Γνωρίζουμε όλοι ότι δεν αποδίδεται </w:t>
      </w:r>
      <w:r>
        <w:rPr>
          <w:rFonts w:eastAsia="Times New Roman" w:cs="Times New Roman"/>
          <w:szCs w:val="24"/>
        </w:rPr>
        <w:t>δ</w:t>
      </w:r>
      <w:r>
        <w:rPr>
          <w:rFonts w:eastAsia="Times New Roman" w:cs="Times New Roman"/>
          <w:szCs w:val="24"/>
        </w:rPr>
        <w:t xml:space="preserve">ικαιοσύνη στον ελληνικό λαό. Δεν θα σταθώ να κατανείμω ευθύνες, να πω ποιος φταίει περισσότερο ή λιγότερο, αλλά </w:t>
      </w:r>
      <w:r>
        <w:rPr>
          <w:rFonts w:eastAsia="Times New Roman" w:cs="Times New Roman"/>
          <w:szCs w:val="24"/>
        </w:rPr>
        <w:t>δ</w:t>
      </w:r>
      <w:r>
        <w:rPr>
          <w:rFonts w:eastAsia="Times New Roman" w:cs="Times New Roman"/>
          <w:szCs w:val="24"/>
        </w:rPr>
        <w:t>ικαιοσύνη δεν αποδίδεται. Και δεν αποδίδεται για πολλούς λ</w:t>
      </w:r>
      <w:r>
        <w:rPr>
          <w:rFonts w:eastAsia="Times New Roman" w:cs="Times New Roman"/>
          <w:szCs w:val="24"/>
        </w:rPr>
        <w:t xml:space="preserve">όγους, είτε εκ του παρελθόντος έρχονται ελαττώματα, είτε του παρόντος, όμως, δυσμενείς συνθήκες δυσκολεύουν την απόδοση της </w:t>
      </w:r>
      <w:r>
        <w:rPr>
          <w:rFonts w:eastAsia="Times New Roman" w:cs="Times New Roman"/>
          <w:szCs w:val="24"/>
        </w:rPr>
        <w:t>δ</w:t>
      </w:r>
      <w:r>
        <w:rPr>
          <w:rFonts w:eastAsia="Times New Roman" w:cs="Times New Roman"/>
          <w:szCs w:val="24"/>
        </w:rPr>
        <w:t>ικαιοσύνης. Γνωρίζουμε όλοι την αποχή των δικηγόρων, η οποία –κατά την άποψή μου- είναι δικαιολογημένη. Όμως, αυτό και η αδυναμία τ</w:t>
      </w:r>
      <w:r>
        <w:rPr>
          <w:rFonts w:eastAsia="Times New Roman" w:cs="Times New Roman"/>
          <w:szCs w:val="24"/>
        </w:rPr>
        <w:t xml:space="preserve">ης Κυβέρνησης ή η αδιαφορία να την αντιμετωπίσει, να επιλύσει τα </w:t>
      </w:r>
      <w:proofErr w:type="spellStart"/>
      <w:r>
        <w:rPr>
          <w:rFonts w:eastAsia="Times New Roman" w:cs="Times New Roman"/>
          <w:szCs w:val="24"/>
        </w:rPr>
        <w:t>προκύψαντα</w:t>
      </w:r>
      <w:proofErr w:type="spellEnd"/>
      <w:r>
        <w:rPr>
          <w:rFonts w:eastAsia="Times New Roman" w:cs="Times New Roman"/>
          <w:szCs w:val="24"/>
        </w:rPr>
        <w:t xml:space="preserve"> ζητήματα πάνω στην άσκηση της δικηγορίας, μεταθέτει τελικά το βάρος στους Έλληνες δικαστές. </w:t>
      </w:r>
    </w:p>
    <w:p w14:paraId="13C0C551"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μπορούμε, λοιπόν, σήμερα που τους έχουμε μεταφέρει αυτές τις συνθήκες εις βάρος του</w:t>
      </w:r>
      <w:r>
        <w:rPr>
          <w:rFonts w:eastAsia="Times New Roman" w:cs="Times New Roman"/>
          <w:szCs w:val="24"/>
        </w:rPr>
        <w:t xml:space="preserve">ς, να επιτιθέμεθα και να λέμε ότι είναι διεφθαρμένοι, ανήκουν σε κυκλώματα, είναι εξηρτημένοι. </w:t>
      </w:r>
    </w:p>
    <w:p w14:paraId="13C0C552"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Εγώ προσωπικά έχω να πω πολλά πράγματα, κυρία Πρόεδρε, σε σχέση με τη </w:t>
      </w:r>
      <w:r>
        <w:rPr>
          <w:rFonts w:eastAsia="Times New Roman" w:cs="Times New Roman"/>
          <w:szCs w:val="24"/>
        </w:rPr>
        <w:t>δ</w:t>
      </w:r>
      <w:r>
        <w:rPr>
          <w:rFonts w:eastAsia="Times New Roman" w:cs="Times New Roman"/>
          <w:szCs w:val="24"/>
        </w:rPr>
        <w:t>ικαιοσύνη, αλλά σήμερα δεν είμαι σε θέση να επεκταθώ, γιατί αναλογίζομαι την αναστάτωση που έρχεται σε αυτούς τους ανθρώπους και τον κλονισμό στον ελληνικό λαό. Όλοι δήλωσαν -και ο κ. Παρασκευόπουλος- και όλοι δηλώνουμε ότι έχουμε αμέριστη και απόλυτη εμπι</w:t>
      </w:r>
      <w:r>
        <w:rPr>
          <w:rFonts w:eastAsia="Times New Roman" w:cs="Times New Roman"/>
          <w:szCs w:val="24"/>
        </w:rPr>
        <w:t xml:space="preserve">στοσύνη στην ελληνική </w:t>
      </w:r>
      <w:r>
        <w:rPr>
          <w:rFonts w:eastAsia="Times New Roman" w:cs="Times New Roman"/>
          <w:szCs w:val="24"/>
        </w:rPr>
        <w:t>δ</w:t>
      </w:r>
      <w:r>
        <w:rPr>
          <w:rFonts w:eastAsia="Times New Roman" w:cs="Times New Roman"/>
          <w:szCs w:val="24"/>
        </w:rPr>
        <w:t xml:space="preserve">ικαιοσύνη. </w:t>
      </w:r>
    </w:p>
    <w:p w14:paraId="13C0C553"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σας πω κάτι άλλο; Πλέον και οι ίδιοι οι δικαστές με τέτοιες δηλώσεις φοβούμαι ότι θα αρχίσουν να κλονίζονται. Όταν εξ επισήμων </w:t>
      </w:r>
      <w:proofErr w:type="spellStart"/>
      <w:r>
        <w:rPr>
          <w:rFonts w:eastAsia="Times New Roman" w:cs="Times New Roman"/>
          <w:szCs w:val="24"/>
        </w:rPr>
        <w:t>χειλέων</w:t>
      </w:r>
      <w:proofErr w:type="spellEnd"/>
      <w:r>
        <w:rPr>
          <w:rFonts w:eastAsia="Times New Roman" w:cs="Times New Roman"/>
          <w:szCs w:val="24"/>
        </w:rPr>
        <w:t xml:space="preserve"> –ενός Υπουργού, κυρία Πρόεδρε, δεν είναι Αναπληρωτής, είναι μέλος της Κυβέρν</w:t>
      </w:r>
      <w:r>
        <w:rPr>
          <w:rFonts w:eastAsia="Times New Roman" w:cs="Times New Roman"/>
          <w:szCs w:val="24"/>
        </w:rPr>
        <w:t xml:space="preserve">ησης ο κ. </w:t>
      </w:r>
      <w:proofErr w:type="spellStart"/>
      <w:r>
        <w:rPr>
          <w:rFonts w:eastAsia="Times New Roman" w:cs="Times New Roman"/>
          <w:szCs w:val="24"/>
        </w:rPr>
        <w:t>Πολάκης</w:t>
      </w:r>
      <w:proofErr w:type="spellEnd"/>
      <w:r>
        <w:rPr>
          <w:rFonts w:eastAsia="Times New Roman" w:cs="Times New Roman"/>
          <w:szCs w:val="24"/>
        </w:rPr>
        <w:t>, έστω και αν φέρει τον τίτλο του Αναπληρωτού Υπουργού- ακούγονται αυτά, έχω τον ενδόμυχο φόβο μέσα μου, κύριε Παρασκευόπουλε -και τον εκδηλώνω αυτή τη στιγμή- ότι και οι ίδιοι οι δικαστές</w:t>
      </w:r>
      <w:r>
        <w:rPr>
          <w:rFonts w:eastAsia="Times New Roman" w:cs="Times New Roman"/>
          <w:szCs w:val="24"/>
        </w:rPr>
        <w:t>,</w:t>
      </w:r>
      <w:r>
        <w:rPr>
          <w:rFonts w:eastAsia="Times New Roman" w:cs="Times New Roman"/>
          <w:szCs w:val="24"/>
        </w:rPr>
        <w:t xml:space="preserve"> που ακούν αυτές τις δηλώσεις θα αρχίσουν να ψάχνο</w:t>
      </w:r>
      <w:r>
        <w:rPr>
          <w:rFonts w:eastAsia="Times New Roman" w:cs="Times New Roman"/>
          <w:szCs w:val="24"/>
        </w:rPr>
        <w:t xml:space="preserve">νται για το ποιος είναι καλός, ποιος είναι κακός, ποιος είναι ενδεχόμενα διεφθαρμένος. </w:t>
      </w:r>
    </w:p>
    <w:p w14:paraId="13C0C554"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Καταλαβαίνετε, κυρία Πρόεδρε, ότι δεν μπορεί να λειτουργήσει ούτε το </w:t>
      </w:r>
      <w:proofErr w:type="spellStart"/>
      <w:r>
        <w:rPr>
          <w:rFonts w:eastAsia="Times New Roman" w:cs="Times New Roman"/>
          <w:szCs w:val="24"/>
        </w:rPr>
        <w:t>αμερόληπτον</w:t>
      </w:r>
      <w:proofErr w:type="spellEnd"/>
      <w:r>
        <w:rPr>
          <w:rFonts w:eastAsia="Times New Roman" w:cs="Times New Roman"/>
          <w:szCs w:val="24"/>
        </w:rPr>
        <w:t xml:space="preserve"> ούτε το </w:t>
      </w:r>
      <w:proofErr w:type="spellStart"/>
      <w:r>
        <w:rPr>
          <w:rFonts w:eastAsia="Times New Roman" w:cs="Times New Roman"/>
          <w:szCs w:val="24"/>
        </w:rPr>
        <w:t>αντικειμενικόν</w:t>
      </w:r>
      <w:proofErr w:type="spellEnd"/>
      <w:r>
        <w:rPr>
          <w:rFonts w:eastAsia="Times New Roman" w:cs="Times New Roman"/>
          <w:szCs w:val="24"/>
        </w:rPr>
        <w:t>, διότι τα σοβαρότερα δικαστήρια είναι τριμελή, πολυμελή και επομ</w:t>
      </w:r>
      <w:r>
        <w:rPr>
          <w:rFonts w:eastAsia="Times New Roman" w:cs="Times New Roman"/>
          <w:szCs w:val="24"/>
        </w:rPr>
        <w:t xml:space="preserve">ένως ο ένας θα υποβλέπει τον άλλο σε λίγο καιρό, αν συνεχίσουμε αυτή την τακτική. Έχει ανοίξει μια άλλη ιστορία εις βάρος της </w:t>
      </w:r>
      <w:r>
        <w:rPr>
          <w:rFonts w:eastAsia="Times New Roman" w:cs="Times New Roman"/>
          <w:szCs w:val="24"/>
        </w:rPr>
        <w:t>δ</w:t>
      </w:r>
      <w:r>
        <w:rPr>
          <w:rFonts w:eastAsia="Times New Roman" w:cs="Times New Roman"/>
          <w:szCs w:val="24"/>
        </w:rPr>
        <w:t xml:space="preserve">ικαιοσύνης. Προεδρεύετε στην Επιτροπή Θεσμών και Διαφάνειας και εκεί πέρα ακούμε όλες τις απόψεις. </w:t>
      </w:r>
    </w:p>
    <w:p w14:paraId="13C0C555"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Εγώ, βεβαίως, έχω και την άποψη ότι δεν θα αφαιρέσω και τις ευθύνες της Νέας Δημοκρατίας για το παρελθόν της </w:t>
      </w:r>
      <w:r>
        <w:rPr>
          <w:rFonts w:eastAsia="Times New Roman" w:cs="Times New Roman"/>
          <w:szCs w:val="24"/>
        </w:rPr>
        <w:t>δ</w:t>
      </w:r>
      <w:r>
        <w:rPr>
          <w:rFonts w:eastAsia="Times New Roman" w:cs="Times New Roman"/>
          <w:szCs w:val="24"/>
        </w:rPr>
        <w:t>ικαιοσύνης. Και θα ήθελα σήμερα να τη στηλιτεύσω, αλλά δεν έχω τη δυνατότητα λόγω χρόνου, λόγω των συνθηκών που προέκυψαν με τις νεότερες δηλώσεις</w:t>
      </w:r>
      <w:r>
        <w:rPr>
          <w:rFonts w:eastAsia="Times New Roman" w:cs="Times New Roman"/>
          <w:szCs w:val="24"/>
        </w:rPr>
        <w:t xml:space="preserve">. </w:t>
      </w:r>
    </w:p>
    <w:p w14:paraId="13C0C556"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Πιστεύω, λοιπόν, ότι το θέμα ξεφεύγει πλέον και περιμένω, κυρία Πρόεδρε, να ακούσω τον Πρωθυπουργό γι’ αυτό το θέμα, να ακούσω τη θέση του Πρωθυπουργού, αν θα λάβει θέση ή όχι ο Πρωθυπουργός. </w:t>
      </w:r>
    </w:p>
    <w:p w14:paraId="13C0C557"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γιατί το λέω αυτό; Βλέπετε πλέον ότι οι ίδιοι οι δικαστέ</w:t>
      </w:r>
      <w:r>
        <w:rPr>
          <w:rFonts w:eastAsia="Times New Roman" w:cs="Times New Roman"/>
          <w:szCs w:val="24"/>
        </w:rPr>
        <w:t>ς δεν απευθύνονται στον Πρωθυπουργό με την ανακοίνωσή τους, απευθύνονται στον λεγόμενο «ρυθμιστή του πολιτεύματος» με την παλαιά έννοια. Απευθύνονται στον Πρόεδρο της Δημοκρατίας, πράγμα που σημαίνει ότι αισθάνονται τις διαστάσεις τις οποίες λαμβάνει το θέ</w:t>
      </w:r>
      <w:r>
        <w:rPr>
          <w:rFonts w:eastAsia="Times New Roman" w:cs="Times New Roman"/>
          <w:szCs w:val="24"/>
        </w:rPr>
        <w:t xml:space="preserve">μα και την κατακραυγή η οποία ενδεχόμενα θα υπάρξει. </w:t>
      </w:r>
    </w:p>
    <w:p w14:paraId="13C0C558"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κάτι που είναι επικίνδυνο. Πολλοί Έλληνες γνωρίζουμε –εξ ημών όλοι οι νομικοί- ότι πολλές φορές το δίκαιο είναι υποκειμενικό. </w:t>
      </w:r>
      <w:proofErr w:type="spellStart"/>
      <w:r>
        <w:rPr>
          <w:rFonts w:eastAsia="Times New Roman" w:cs="Times New Roman"/>
          <w:szCs w:val="24"/>
        </w:rPr>
        <w:t>Αισθανόμεθα</w:t>
      </w:r>
      <w:proofErr w:type="spellEnd"/>
      <w:r>
        <w:rPr>
          <w:rFonts w:eastAsia="Times New Roman" w:cs="Times New Roman"/>
          <w:szCs w:val="24"/>
        </w:rPr>
        <w:t xml:space="preserve"> ότι πολλές φορές μια δικαστική απόφαση -που ενδεχόμενα εί</w:t>
      </w:r>
      <w:r>
        <w:rPr>
          <w:rFonts w:eastAsia="Times New Roman" w:cs="Times New Roman"/>
          <w:szCs w:val="24"/>
        </w:rPr>
        <w:t xml:space="preserve">ναι εις βάρος μας- είναι προϊόν όχι αμεροληψίας, αλλά μεροληψίας. Κάθε διάδικος έχει την εντύπωση ότι αδικείται. Κάθε καταδικασθείς μάς λέει ότι είναι θύμα δικαστικής πλάνης. </w:t>
      </w:r>
    </w:p>
    <w:p w14:paraId="13C0C559"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Κανείς, λοιπόν, δεν πρέπει να στέκεται σε τέτοιες δηλώσεις για τον λόγο ότι αύρι</w:t>
      </w:r>
      <w:r>
        <w:rPr>
          <w:rFonts w:eastAsia="Times New Roman" w:cs="Times New Roman"/>
          <w:szCs w:val="24"/>
        </w:rPr>
        <w:t>ο θα αμφισβητούνται και οι αποφάσεις. Δεν θα αμφισβητούνται μόνο οι δικαστές μεταξύ τους, θα αμφισβητούνται οι δικαστικές αποφάσεις και θα προκύψει πλέον μια δυσλειτουργία πολύ δυσκολότερη και δυσμενέστερη από αυτή που έχει προκύψει από τα θέματα. Είτε υπά</w:t>
      </w:r>
      <w:r>
        <w:rPr>
          <w:rFonts w:eastAsia="Times New Roman" w:cs="Times New Roman"/>
          <w:szCs w:val="24"/>
        </w:rPr>
        <w:t xml:space="preserve">ρχουν παρεμβάσεις πολιτικών προσώπων είτε δεν υπάρχουν, </w:t>
      </w:r>
      <w:r>
        <w:rPr>
          <w:rFonts w:eastAsia="Times New Roman" w:cs="Times New Roman"/>
          <w:szCs w:val="24"/>
        </w:rPr>
        <w:lastRenderedPageBreak/>
        <w:t xml:space="preserve">αυτή τη στιγμή πρέπει και η Βουλή ομόφωνα να οδηγηθεί σε καταδίκη αυτών των τοποθετήσεων που γίνονται, γιατί διαφορετικά, κυρία Πρόεδρε, θα έχουμε προβλήματα στο μέλλον. </w:t>
      </w:r>
    </w:p>
    <w:p w14:paraId="13C0C55A" w14:textId="77777777" w:rsidR="00F43B06" w:rsidRDefault="0044011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Χθες παρακολουθήσαμε πολλοί ε</w:t>
      </w:r>
      <w:r>
        <w:rPr>
          <w:rFonts w:eastAsia="Times New Roman" w:cs="Times New Roman"/>
          <w:szCs w:val="24"/>
        </w:rPr>
        <w:t xml:space="preserve">ξ ημών την </w:t>
      </w:r>
      <w:proofErr w:type="spellStart"/>
      <w:r>
        <w:rPr>
          <w:rFonts w:eastAsia="Times New Roman" w:cs="Times New Roman"/>
          <w:szCs w:val="24"/>
        </w:rPr>
        <w:t>πανδικαστική</w:t>
      </w:r>
      <w:proofErr w:type="spellEnd"/>
      <w:r>
        <w:rPr>
          <w:rFonts w:eastAsia="Times New Roman" w:cs="Times New Roman"/>
          <w:szCs w:val="24"/>
        </w:rPr>
        <w:t xml:space="preserve"> συνέλευση που έγινε στην αίθουσα του </w:t>
      </w:r>
      <w:r>
        <w:rPr>
          <w:rFonts w:eastAsia="Times New Roman" w:cs="Times New Roman"/>
          <w:szCs w:val="24"/>
        </w:rPr>
        <w:t>δ</w:t>
      </w:r>
      <w:r>
        <w:rPr>
          <w:rFonts w:eastAsia="Times New Roman" w:cs="Times New Roman"/>
          <w:szCs w:val="24"/>
        </w:rPr>
        <w:t xml:space="preserve">ικηγορικού </w:t>
      </w:r>
      <w:r>
        <w:rPr>
          <w:rFonts w:eastAsia="Times New Roman" w:cs="Times New Roman"/>
          <w:szCs w:val="24"/>
        </w:rPr>
        <w:t>σ</w:t>
      </w:r>
      <w:r>
        <w:rPr>
          <w:rFonts w:eastAsia="Times New Roman" w:cs="Times New Roman"/>
          <w:szCs w:val="24"/>
        </w:rPr>
        <w:t>υλλόγου, όπου εκφράστηκε η αγωνία των δικαστών όχι μόνο για τα μισθολογικά θέματα, τα οποία πράγματι υπάρχουν. Έχει μεταβληθεί τόσο το οικονομικό επίπεδο της διαβιώσεώς τους, που πολ</w:t>
      </w:r>
      <w:r>
        <w:rPr>
          <w:rFonts w:eastAsia="Times New Roman" w:cs="Times New Roman"/>
          <w:szCs w:val="24"/>
        </w:rPr>
        <w:t xml:space="preserve">λές φορές αισθάνομαι ότι αυτό αφαιρεί και τη δυνατότητα αντικειμενικού δικαιοδοτικού έργου. </w:t>
      </w:r>
    </w:p>
    <w:p w14:paraId="13C0C55B" w14:textId="77777777" w:rsidR="00F43B06" w:rsidRDefault="00440118">
      <w:pPr>
        <w:spacing w:line="600" w:lineRule="auto"/>
        <w:ind w:firstLine="720"/>
        <w:contextualSpacing/>
        <w:jc w:val="both"/>
        <w:rPr>
          <w:rFonts w:eastAsia="Times New Roman"/>
          <w:szCs w:val="24"/>
        </w:rPr>
      </w:pPr>
      <w:r>
        <w:rPr>
          <w:rFonts w:eastAsia="Times New Roman"/>
          <w:szCs w:val="24"/>
        </w:rPr>
        <w:t>Καταλαβαίνετε ότι όταν σήμερα η ίδια η Κυβέρνηση θέτει η ίδια υπό αμφισβήτηση την αμεροληψία, την υπόσταση και την εντιμότητα των δικαστικών λειτουργών, δεν μπορεί</w:t>
      </w:r>
      <w:r>
        <w:rPr>
          <w:rFonts w:eastAsia="Times New Roman"/>
          <w:szCs w:val="24"/>
        </w:rPr>
        <w:t xml:space="preserve"> να συνεχιστεί έτσι. Θα πρέπει να ληφθούν αποφάσεις και πιστεύω ότι θα πρέπει με αφορμή την επίκαιρη επερώτηση που γίνεται -δεν αναιρώ τις ευθύνες της Νέας Δημοκρατίας, γνωρίζω τι έχει συμβεί επί Νέας Δημοκρατίας κατά την άσκηση της εξουσίας της, όπως και </w:t>
      </w:r>
      <w:r>
        <w:rPr>
          <w:rFonts w:eastAsia="Times New Roman"/>
          <w:szCs w:val="24"/>
        </w:rPr>
        <w:t xml:space="preserve">επί ΠΑΣΟΚ, αλλά σήμερα είναι η κρισιμότερη ημέρα- η Βουλή, όλοι να τοποθετηθούμε, να καταδικάσουμε. </w:t>
      </w:r>
    </w:p>
    <w:p w14:paraId="13C0C55C"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Εγώ προσωπικά και το κόμμα μου, η Ένωση Κεντρώων καταδικάζουμε τις δηλώσεις </w:t>
      </w:r>
      <w:proofErr w:type="spellStart"/>
      <w:r>
        <w:rPr>
          <w:rFonts w:eastAsia="Times New Roman"/>
          <w:szCs w:val="24"/>
        </w:rPr>
        <w:t>Πολάκη</w:t>
      </w:r>
      <w:proofErr w:type="spellEnd"/>
      <w:r>
        <w:rPr>
          <w:rFonts w:eastAsia="Times New Roman"/>
          <w:szCs w:val="24"/>
        </w:rPr>
        <w:t xml:space="preserve"> και καλούμε την Κυβέρνηση να αρθεί στο ύψος των περιστάσεων, να επιλυθεί</w:t>
      </w:r>
      <w:r>
        <w:rPr>
          <w:rFonts w:eastAsia="Times New Roman"/>
          <w:szCs w:val="24"/>
        </w:rPr>
        <w:t xml:space="preserve"> αυτό το ζήτημα.</w:t>
      </w:r>
    </w:p>
    <w:p w14:paraId="13C0C55D" w14:textId="77777777" w:rsidR="00F43B06" w:rsidRDefault="00440118">
      <w:pPr>
        <w:spacing w:line="600" w:lineRule="auto"/>
        <w:ind w:firstLine="720"/>
        <w:contextualSpacing/>
        <w:jc w:val="both"/>
        <w:rPr>
          <w:rFonts w:eastAsia="Times New Roman"/>
          <w:szCs w:val="24"/>
        </w:rPr>
      </w:pPr>
      <w:r>
        <w:rPr>
          <w:rFonts w:eastAsia="Times New Roman"/>
          <w:szCs w:val="24"/>
        </w:rPr>
        <w:t>Ευχαριστώ, κυρία Πρόεδρε.</w:t>
      </w:r>
    </w:p>
    <w:p w14:paraId="13C0C55E"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και εμείς.</w:t>
      </w:r>
    </w:p>
    <w:p w14:paraId="13C0C55F" w14:textId="77777777" w:rsidR="00F43B06" w:rsidRDefault="00440118">
      <w:pPr>
        <w:spacing w:line="600" w:lineRule="auto"/>
        <w:ind w:firstLine="720"/>
        <w:contextualSpacing/>
        <w:jc w:val="both"/>
        <w:rPr>
          <w:rFonts w:eastAsia="Times New Roman"/>
          <w:szCs w:val="24"/>
        </w:rPr>
      </w:pPr>
      <w:r>
        <w:rPr>
          <w:rFonts w:eastAsia="Times New Roman"/>
          <w:szCs w:val="24"/>
        </w:rPr>
        <w:t>Τώρα μπαίνουμε στον κύκλο των δευτερολογιών των επερωτώντων Βουλευτών. Να συνεννοηθούμε ποιοι είναι οι επερωτώντες. Σύμφωνα, με τον κατάλογο</w:t>
      </w:r>
      <w:r>
        <w:rPr>
          <w:rFonts w:eastAsia="Times New Roman"/>
          <w:szCs w:val="24"/>
        </w:rPr>
        <w:t>,</w:t>
      </w:r>
      <w:r>
        <w:rPr>
          <w:rFonts w:eastAsia="Times New Roman"/>
          <w:szCs w:val="24"/>
        </w:rPr>
        <w:t xml:space="preserve"> που</w:t>
      </w:r>
      <w:r>
        <w:rPr>
          <w:rFonts w:eastAsia="Times New Roman"/>
          <w:szCs w:val="24"/>
        </w:rPr>
        <w:t xml:space="preserve"> έχω είναι ο κ. Βορίδης, ο οποίος έχει χρόνο πέντε λεπτά, ο κ. Τασούλας, ο οποίος έχει χρόνο τρία λεπτά, ο κ. Γεωργαντάς, που έχει επίσης τρία λεπτά.</w:t>
      </w:r>
    </w:p>
    <w:p w14:paraId="13C0C560"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Κύριε Αθανασίου, επειδή έβλεπα ότι κρατούσατε σημειώσεις, να σας πω ότι ο προηγούμενος </w:t>
      </w:r>
      <w:proofErr w:type="spellStart"/>
      <w:r>
        <w:rPr>
          <w:rFonts w:eastAsia="Times New Roman"/>
          <w:szCs w:val="24"/>
        </w:rPr>
        <w:t>προεδρεύων</w:t>
      </w:r>
      <w:proofErr w:type="spellEnd"/>
      <w:r>
        <w:rPr>
          <w:rFonts w:eastAsia="Times New Roman"/>
          <w:szCs w:val="24"/>
        </w:rPr>
        <w:t xml:space="preserve"> έχει σημ</w:t>
      </w:r>
      <w:r>
        <w:rPr>
          <w:rFonts w:eastAsia="Times New Roman"/>
          <w:szCs w:val="24"/>
        </w:rPr>
        <w:t xml:space="preserve">ειώσει ότι έχετε καλύψει και τη δευτερολογία σας. Έχετε μιλήσει εννιά λεπτά. </w:t>
      </w:r>
    </w:p>
    <w:p w14:paraId="13C0C561" w14:textId="77777777" w:rsidR="00F43B06" w:rsidRDefault="00440118">
      <w:pPr>
        <w:spacing w:line="600" w:lineRule="auto"/>
        <w:ind w:firstLine="720"/>
        <w:contextualSpacing/>
        <w:jc w:val="both"/>
        <w:rPr>
          <w:rFonts w:eastAsia="Times New Roman"/>
          <w:szCs w:val="24"/>
        </w:rPr>
      </w:pPr>
      <w:r>
        <w:rPr>
          <w:rFonts w:eastAsia="Times New Roman"/>
          <w:b/>
          <w:szCs w:val="24"/>
        </w:rPr>
        <w:t>ΚΩΝΣΤΑΝΤΙΝΟΣ ΤΣΙΑΡΑΣ:</w:t>
      </w:r>
      <w:r>
        <w:rPr>
          <w:rFonts w:eastAsia="Times New Roman"/>
          <w:szCs w:val="24"/>
        </w:rPr>
        <w:t xml:space="preserve"> Ο κ. Τζαβάρας και ο κ. </w:t>
      </w:r>
      <w:proofErr w:type="spellStart"/>
      <w:r>
        <w:rPr>
          <w:rFonts w:eastAsia="Times New Roman"/>
          <w:szCs w:val="24"/>
        </w:rPr>
        <w:t>Τραγάκης</w:t>
      </w:r>
      <w:proofErr w:type="spellEnd"/>
      <w:r>
        <w:rPr>
          <w:rFonts w:eastAsia="Times New Roman"/>
          <w:szCs w:val="24"/>
        </w:rPr>
        <w:t xml:space="preserve"> έχουν παραιτηθεί.</w:t>
      </w:r>
    </w:p>
    <w:p w14:paraId="13C0C562" w14:textId="77777777" w:rsidR="00F43B06" w:rsidRDefault="00440118">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Τον κ. Τζαβάρα επίσης τον είχε γράψει. Έχει φύγει.</w:t>
      </w:r>
    </w:p>
    <w:p w14:paraId="13C0C563"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ΧΑΡΑΛΑΜΠΟΣ </w:t>
      </w:r>
      <w:r>
        <w:rPr>
          <w:rFonts w:eastAsia="Times New Roman"/>
          <w:b/>
          <w:szCs w:val="24"/>
        </w:rPr>
        <w:t>ΑΘΑΝΑΣΙΟΥ:</w:t>
      </w:r>
      <w:r>
        <w:rPr>
          <w:rFonts w:eastAsia="Times New Roman"/>
          <w:szCs w:val="24"/>
        </w:rPr>
        <w:t xml:space="preserve"> Δύο λεπτά θέλω, κυρία Πρόεδρε.</w:t>
      </w:r>
    </w:p>
    <w:p w14:paraId="13C0C564"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Μου το υπόσχεστε;</w:t>
      </w:r>
    </w:p>
    <w:p w14:paraId="13C0C565" w14:textId="77777777" w:rsidR="00F43B06" w:rsidRDefault="00440118">
      <w:pPr>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Ναι, κυρία Πρόεδρε.</w:t>
      </w:r>
    </w:p>
    <w:p w14:paraId="13C0C566"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Εντάξει.</w:t>
      </w:r>
    </w:p>
    <w:p w14:paraId="13C0C567" w14:textId="77777777" w:rsidR="00F43B06" w:rsidRDefault="00440118">
      <w:pPr>
        <w:spacing w:line="600" w:lineRule="auto"/>
        <w:ind w:firstLine="720"/>
        <w:contextualSpacing/>
        <w:jc w:val="both"/>
        <w:rPr>
          <w:rFonts w:eastAsia="Times New Roman"/>
          <w:szCs w:val="24"/>
        </w:rPr>
      </w:pPr>
      <w:r>
        <w:rPr>
          <w:rFonts w:eastAsia="Times New Roman"/>
          <w:b/>
          <w:szCs w:val="24"/>
        </w:rPr>
        <w:t>ΚΩΝΣΤΑΝΤΙΝΟΣ ΤΑΣΟΥΛΑΣ:</w:t>
      </w:r>
      <w:r>
        <w:rPr>
          <w:rFonts w:eastAsia="Times New Roman"/>
          <w:szCs w:val="24"/>
        </w:rPr>
        <w:t xml:space="preserve"> Μπορώ να σας υποσχεθώ και εγώ ό,τι</w:t>
      </w:r>
      <w:r>
        <w:rPr>
          <w:rFonts w:eastAsia="Times New Roman"/>
          <w:szCs w:val="24"/>
        </w:rPr>
        <w:t xml:space="preserve"> θέλετε.</w:t>
      </w:r>
    </w:p>
    <w:p w14:paraId="13C0C568"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Ωραία. Ξεκινάμε με τον κ. Βορίδη.</w:t>
      </w:r>
    </w:p>
    <w:p w14:paraId="13C0C569" w14:textId="77777777" w:rsidR="00F43B06" w:rsidRDefault="00440118">
      <w:pPr>
        <w:spacing w:line="600" w:lineRule="auto"/>
        <w:ind w:firstLine="720"/>
        <w:contextualSpacing/>
        <w:jc w:val="both"/>
        <w:rPr>
          <w:rFonts w:eastAsia="Times New Roman"/>
          <w:szCs w:val="24"/>
        </w:rPr>
      </w:pPr>
      <w:r>
        <w:rPr>
          <w:rFonts w:eastAsia="Times New Roman"/>
          <w:szCs w:val="24"/>
        </w:rPr>
        <w:t>Κύριε Βορίδη, έχετε τον λόγο για πέντε λεπτά.</w:t>
      </w:r>
    </w:p>
    <w:p w14:paraId="13C0C56A"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Ευχαριστώ, κυρία Πρόεδρε.</w:t>
      </w:r>
    </w:p>
    <w:p w14:paraId="13C0C56B"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Κύριε Υπουργέ, περιμέναμε να σας ακούσουμε, προκειμένου να τοποθετηθούμε απέναντι στο ζήτημα αυτό που έχει ανακύψει. </w:t>
      </w:r>
    </w:p>
    <w:p w14:paraId="13C0C56C" w14:textId="77777777" w:rsidR="00F43B06" w:rsidRDefault="00440118">
      <w:pPr>
        <w:spacing w:line="600" w:lineRule="auto"/>
        <w:ind w:firstLine="720"/>
        <w:contextualSpacing/>
        <w:jc w:val="both"/>
        <w:rPr>
          <w:rFonts w:eastAsia="Times New Roman"/>
          <w:szCs w:val="24"/>
        </w:rPr>
      </w:pPr>
      <w:r>
        <w:rPr>
          <w:rFonts w:eastAsia="Times New Roman"/>
          <w:szCs w:val="24"/>
        </w:rPr>
        <w:t>Κοιτάξτε, δεν μπορεί να υποβαθμιστεί. Γιατί δεν μπορεί να υποβαθμιστεί; Γιατί έχει ήδη εκδοθεί ανακοίνωση της Ενώσεως Δικαστών και Εισαγγε</w:t>
      </w:r>
      <w:r>
        <w:rPr>
          <w:rFonts w:eastAsia="Times New Roman"/>
          <w:szCs w:val="24"/>
        </w:rPr>
        <w:t xml:space="preserve">λέων για το θέμα αυτό, που το χαρακτηρίζει «θεσμική εκτροπή». </w:t>
      </w:r>
    </w:p>
    <w:p w14:paraId="13C0C56D"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Επομένως, έχουμε ένα κορυφαίο συλλογικό όργανο, που εκφράζει τη βαθιά του ανησυχία. Και τώρα δεν μπορεί να υποβαθμιστεί ακόμα περαιτέρω, διότι η </w:t>
      </w:r>
      <w:r>
        <w:rPr>
          <w:rFonts w:eastAsia="Times New Roman"/>
          <w:szCs w:val="24"/>
        </w:rPr>
        <w:t>ε</w:t>
      </w:r>
      <w:r>
        <w:rPr>
          <w:rFonts w:eastAsia="Times New Roman"/>
          <w:szCs w:val="24"/>
        </w:rPr>
        <w:t>ισαγγελεύς του Αρείου Πάγου διέταξε -απ’ ό,τι δ</w:t>
      </w:r>
      <w:r>
        <w:rPr>
          <w:rFonts w:eastAsia="Times New Roman"/>
          <w:szCs w:val="24"/>
        </w:rPr>
        <w:t>ιαβάζω- τη διενέργεια προκαταρκτικής εξετάσεως για τις σχετικές δηλώσεις –ενδεχομένως και ακούγοντάς μας-, διότι ευλόγως μετά από αυτές τις δηλώσει δημιουργούνται απορίες. Ένα μέλος της Κυβέρνησης λέει ότι η συντριπτική πλειοψηφία των δικαστών συμμετέχει σ</w:t>
      </w:r>
      <w:r>
        <w:rPr>
          <w:rFonts w:eastAsia="Times New Roman"/>
          <w:szCs w:val="24"/>
        </w:rPr>
        <w:t>ε παραδικαστικά κυκλώματα. Δεν μπορεί, κάτι θα  ξέρει. Να μας το πει. Να το μοιραστεί μαζί μας. Να το μοιραστεί με τον Υπουργό, για να κάνει τη δουλειά του.</w:t>
      </w:r>
    </w:p>
    <w:p w14:paraId="13C0C56E"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Εδώ, όμως, κύριε Υπουργέ, γεννάται ένα ζήτημα για εσάς, διότι εσείς λέτε μεν «εμπιστεύομαι τους δικ</w:t>
      </w:r>
      <w:r>
        <w:rPr>
          <w:rFonts w:eastAsia="Times New Roman"/>
          <w:szCs w:val="24"/>
        </w:rPr>
        <w:t>αστές», αλλά από την άλλη μεριά μιλάτε και για την παρρησία του λόγου και για το δικαίωμα κριτικής. Βεβαίως</w:t>
      </w:r>
      <w:r>
        <w:rPr>
          <w:rFonts w:eastAsia="Times New Roman"/>
          <w:szCs w:val="24"/>
        </w:rPr>
        <w:t>,</w:t>
      </w:r>
      <w:r>
        <w:rPr>
          <w:rFonts w:eastAsia="Times New Roman"/>
          <w:szCs w:val="24"/>
        </w:rPr>
        <w:t xml:space="preserve"> η παρρησία του λόγου σημαίνει ότι όταν έχεις να πεις κάτι, το λες ευθαρσώς αλλά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αυτό που λες πρέπει και σοβαρό να είναι και τεκμηριωμένο να είναι και κάπου να πατάει, διότι αλλιώς δεν πρόκειται περί παρρησίας. Δεν μπορεί ο καθένας να λέει ό,τι θέλει, να θίγει με αυτόν τον βάναυσο τρόπο τη </w:t>
      </w:r>
      <w:r>
        <w:rPr>
          <w:rFonts w:eastAsia="Times New Roman"/>
          <w:szCs w:val="24"/>
        </w:rPr>
        <w:t>δ</w:t>
      </w:r>
      <w:r>
        <w:rPr>
          <w:rFonts w:eastAsia="Times New Roman"/>
          <w:szCs w:val="24"/>
        </w:rPr>
        <w:t>ικαιοσύνη και εσείς να λέτε ότι αυτό καλύπτε</w:t>
      </w:r>
      <w:r>
        <w:rPr>
          <w:rFonts w:eastAsia="Times New Roman"/>
          <w:szCs w:val="24"/>
        </w:rPr>
        <w:t>ται από το δικαίωμα λόγου. Δεν αφαιρέθηκε το δικαίωμα. Το είπε. Κ</w:t>
      </w:r>
      <w:r>
        <w:rPr>
          <w:rFonts w:eastAsia="Times New Roman"/>
          <w:szCs w:val="24"/>
        </w:rPr>
        <w:t>αμμιά</w:t>
      </w:r>
      <w:r>
        <w:rPr>
          <w:rFonts w:eastAsia="Times New Roman"/>
          <w:szCs w:val="24"/>
        </w:rPr>
        <w:t xml:space="preserve"> συνέπεια </w:t>
      </w:r>
      <w:r>
        <w:rPr>
          <w:rFonts w:eastAsia="Times New Roman"/>
          <w:szCs w:val="24"/>
        </w:rPr>
        <w:t xml:space="preserve">δεν </w:t>
      </w:r>
      <w:r>
        <w:rPr>
          <w:rFonts w:eastAsia="Times New Roman"/>
          <w:szCs w:val="24"/>
        </w:rPr>
        <w:t>έχουν τα λόγια, όταν τα εκφέρουν Υπουργοί της Κυβέρνησης;</w:t>
      </w:r>
    </w:p>
    <w:p w14:paraId="13C0C56F"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 Και εδώ</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τίθεται το ζήτημα της παραίτησης του κ. </w:t>
      </w:r>
      <w:proofErr w:type="spellStart"/>
      <w:r>
        <w:rPr>
          <w:rFonts w:eastAsia="Times New Roman"/>
          <w:szCs w:val="24"/>
        </w:rPr>
        <w:t>Πολάκη</w:t>
      </w:r>
      <w:proofErr w:type="spellEnd"/>
      <w:r>
        <w:rPr>
          <w:rFonts w:eastAsia="Times New Roman"/>
          <w:szCs w:val="24"/>
        </w:rPr>
        <w:t>. Επειδή, όμως, δεν νομίζω να έχει τέτοια ευαισθη</w:t>
      </w:r>
      <w:r>
        <w:rPr>
          <w:rFonts w:eastAsia="Times New Roman"/>
          <w:szCs w:val="24"/>
        </w:rPr>
        <w:t xml:space="preserve">σία, εδώ τίθεται το ζήτημα το δικό σας. Εσείς ανέχεσθε αυτήν τη δήλωση για τη </w:t>
      </w:r>
      <w:r>
        <w:rPr>
          <w:rFonts w:eastAsia="Times New Roman"/>
          <w:szCs w:val="24"/>
        </w:rPr>
        <w:t>δ</w:t>
      </w:r>
      <w:r>
        <w:rPr>
          <w:rFonts w:eastAsia="Times New Roman"/>
          <w:szCs w:val="24"/>
        </w:rPr>
        <w:t>ικαιοσύνη; Ανέχεστε να συνυπάρχετε με κάποιον συνάδελφό σας στην Κυβέρνηση, που λέει αυτά τα πράγματα; Και το καλύπτετε το ζήτημα μιλώντας περί παρρησίας; Αν αυτή είναι η θέση σ</w:t>
      </w:r>
      <w:r>
        <w:rPr>
          <w:rFonts w:eastAsia="Times New Roman"/>
          <w:szCs w:val="24"/>
        </w:rPr>
        <w:t xml:space="preserve">ας –γιατί εγώ αυτό </w:t>
      </w:r>
      <w:r>
        <w:rPr>
          <w:rFonts w:eastAsia="Times New Roman"/>
          <w:szCs w:val="24"/>
        </w:rPr>
        <w:lastRenderedPageBreak/>
        <w:t xml:space="preserve">καταλαβαίνω ότι είναι η θέση σας-, τότε πλέον το ζήτημα της παραιτήσεως και της ανάληψης ευθύνης γυρνά σε εσάς. Εσείς είστε πια που πρέπει να παραιτηθείτε. </w:t>
      </w:r>
    </w:p>
    <w:p w14:paraId="13C0C570" w14:textId="77777777" w:rsidR="00F43B06" w:rsidRDefault="00440118">
      <w:pPr>
        <w:spacing w:line="600" w:lineRule="auto"/>
        <w:ind w:firstLine="720"/>
        <w:contextualSpacing/>
        <w:jc w:val="both"/>
        <w:rPr>
          <w:rFonts w:eastAsia="Times New Roman"/>
          <w:szCs w:val="24"/>
        </w:rPr>
      </w:pPr>
      <w:r>
        <w:rPr>
          <w:rFonts w:eastAsia="Times New Roman"/>
          <w:szCs w:val="24"/>
        </w:rPr>
        <w:t>Και θα σας πω τώρα και κάτι ακόμα</w:t>
      </w:r>
      <w:r>
        <w:rPr>
          <w:rFonts w:eastAsia="Times New Roman"/>
          <w:szCs w:val="24"/>
        </w:rPr>
        <w:t>,</w:t>
      </w:r>
      <w:r>
        <w:rPr>
          <w:rFonts w:eastAsia="Times New Roman"/>
          <w:szCs w:val="24"/>
        </w:rPr>
        <w:t xml:space="preserve"> που προκύπτει από τη θέση σας αυτή, διότι για</w:t>
      </w:r>
      <w:r>
        <w:rPr>
          <w:rFonts w:eastAsia="Times New Roman"/>
          <w:szCs w:val="24"/>
        </w:rPr>
        <w:t xml:space="preserve"> μένα δεν είναι πια τυχαία κάποια πράγματα. Με </w:t>
      </w:r>
      <w:proofErr w:type="spellStart"/>
      <w:r>
        <w:rPr>
          <w:rFonts w:eastAsia="Times New Roman"/>
          <w:szCs w:val="24"/>
        </w:rPr>
        <w:t>συγχωρείτε</w:t>
      </w:r>
      <w:proofErr w:type="spellEnd"/>
      <w:r>
        <w:rPr>
          <w:rFonts w:eastAsia="Times New Roman"/>
          <w:szCs w:val="24"/>
        </w:rPr>
        <w:t xml:space="preserve">, δεν είναι τυχαία. Είναι σαφές ότι από ένα σημείο και μετά η απαξίωση της </w:t>
      </w:r>
      <w:r>
        <w:rPr>
          <w:rFonts w:eastAsia="Times New Roman"/>
          <w:szCs w:val="24"/>
        </w:rPr>
        <w:t>δ</w:t>
      </w:r>
      <w:r>
        <w:rPr>
          <w:rFonts w:eastAsia="Times New Roman"/>
          <w:szCs w:val="24"/>
        </w:rPr>
        <w:t xml:space="preserve">ικαιοσύνης και η </w:t>
      </w:r>
      <w:proofErr w:type="spellStart"/>
      <w:r>
        <w:rPr>
          <w:rFonts w:eastAsia="Times New Roman"/>
          <w:szCs w:val="24"/>
        </w:rPr>
        <w:t>στοχοποίηση</w:t>
      </w:r>
      <w:proofErr w:type="spellEnd"/>
      <w:r>
        <w:rPr>
          <w:rFonts w:eastAsia="Times New Roman"/>
          <w:szCs w:val="24"/>
        </w:rPr>
        <w:t xml:space="preserve"> δικαστικών λειτουργών εξυπηρετεί συνολικό πολιτικό σχέδιο. Ο κ. Τσίπρας, για να μπορέσει να στ</w:t>
      </w:r>
      <w:r>
        <w:rPr>
          <w:rFonts w:eastAsia="Times New Roman"/>
          <w:szCs w:val="24"/>
        </w:rPr>
        <w:t>αθεί στο θεώρημά του, θέλει αίμα στην αρένα.</w:t>
      </w:r>
    </w:p>
    <w:p w14:paraId="13C0C571" w14:textId="77777777" w:rsidR="00F43B06" w:rsidRDefault="00440118">
      <w:pPr>
        <w:spacing w:line="600" w:lineRule="auto"/>
        <w:contextualSpacing/>
        <w:jc w:val="both"/>
        <w:rPr>
          <w:rFonts w:eastAsia="Times New Roman" w:cs="Times New Roman"/>
          <w:szCs w:val="24"/>
        </w:rPr>
      </w:pPr>
      <w:r>
        <w:rPr>
          <w:rFonts w:eastAsia="Times New Roman" w:cs="Times New Roman"/>
          <w:szCs w:val="24"/>
        </w:rPr>
        <w:t>Το αίμα είναι ότι πρέπει να βρεθούν οι διαπλεκόμενοι και να καταδικαστούν.</w:t>
      </w:r>
    </w:p>
    <w:p w14:paraId="13C0C57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 Άρα, χρειάζεται να πιεστεί η </w:t>
      </w:r>
      <w:r>
        <w:rPr>
          <w:rFonts w:eastAsia="Times New Roman" w:cs="Times New Roman"/>
          <w:szCs w:val="24"/>
        </w:rPr>
        <w:t>δ</w:t>
      </w:r>
      <w:r>
        <w:rPr>
          <w:rFonts w:eastAsia="Times New Roman" w:cs="Times New Roman"/>
          <w:szCs w:val="24"/>
        </w:rPr>
        <w:t xml:space="preserve">ικαιοσύνη με προκατασκευασμένες αποφάσεις. Εξ ου και η </w:t>
      </w:r>
      <w:proofErr w:type="spellStart"/>
      <w:r>
        <w:rPr>
          <w:rFonts w:eastAsia="Times New Roman" w:cs="Times New Roman"/>
          <w:szCs w:val="24"/>
        </w:rPr>
        <w:t>στοχοποίηση</w:t>
      </w:r>
      <w:proofErr w:type="spellEnd"/>
      <w:r>
        <w:rPr>
          <w:rFonts w:eastAsia="Times New Roman" w:cs="Times New Roman"/>
          <w:szCs w:val="24"/>
        </w:rPr>
        <w:t xml:space="preserve"> και ενοχοποίηση των δικαστών, εξ ου κα</w:t>
      </w:r>
      <w:r>
        <w:rPr>
          <w:rFonts w:eastAsia="Times New Roman" w:cs="Times New Roman"/>
          <w:szCs w:val="24"/>
        </w:rPr>
        <w:t>ι πρέπει να φοβούνται οι δικαστές ότι αν δεν βγάλουν την απόφαση που είναι αρεστή στο πολιτικό σχέδιο του κ. Τσίπρα, θα χαρακτηριστούν ότι είναι σε παραδικαστικά κυκλώματα, ότι συμμετέχουν σε δικαστικά πραξικοπήματα, ότι θα διωχθούν, ότι θα ασκηθούν πειθαρ</w:t>
      </w:r>
      <w:r>
        <w:rPr>
          <w:rFonts w:eastAsia="Times New Roman" w:cs="Times New Roman"/>
          <w:szCs w:val="24"/>
        </w:rPr>
        <w:t>χικές διώξεις εναντίον τους. Αυτό είναι το πολιτικό σχέδιο.</w:t>
      </w:r>
    </w:p>
    <w:p w14:paraId="13C0C57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Κι εδώ, με </w:t>
      </w:r>
      <w:proofErr w:type="spellStart"/>
      <w:r>
        <w:rPr>
          <w:rFonts w:eastAsia="Times New Roman" w:cs="Times New Roman"/>
          <w:szCs w:val="24"/>
        </w:rPr>
        <w:t>συγχωρείτε</w:t>
      </w:r>
      <w:proofErr w:type="spellEnd"/>
      <w:r>
        <w:rPr>
          <w:rFonts w:eastAsia="Times New Roman" w:cs="Times New Roman"/>
          <w:szCs w:val="24"/>
        </w:rPr>
        <w:t>, πολύ θέλουμε να σας εξαιρέσουμε, αλλά είστε μέρος του πολιτικού σχεδίου. Πολύ θα θέλαμε να πούμε «όχι, εσείς δεν είστε», αλλά, τελικώς, φαίνεται ότι είστε μέρος αυτού του πο</w:t>
      </w:r>
      <w:r>
        <w:rPr>
          <w:rFonts w:eastAsia="Times New Roman" w:cs="Times New Roman"/>
          <w:szCs w:val="24"/>
        </w:rPr>
        <w:t xml:space="preserve">λιτικού σχεδίου. Γιατί; </w:t>
      </w:r>
    </w:p>
    <w:p w14:paraId="13C0C57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Γιατί ακόμη και η τοποθέτησή σας απέναντι σε αυτή</w:t>
      </w:r>
      <w:r>
        <w:rPr>
          <w:rFonts w:eastAsia="Times New Roman" w:cs="Times New Roman"/>
          <w:szCs w:val="24"/>
        </w:rPr>
        <w:t>ν</w:t>
      </w:r>
      <w:r>
        <w:rPr>
          <w:rFonts w:eastAsia="Times New Roman" w:cs="Times New Roman"/>
          <w:szCs w:val="24"/>
        </w:rPr>
        <w:t xml:space="preserve"> τη δήλωση </w:t>
      </w:r>
      <w:proofErr w:type="spellStart"/>
      <w:r>
        <w:rPr>
          <w:rFonts w:eastAsia="Times New Roman" w:cs="Times New Roman"/>
          <w:szCs w:val="24"/>
        </w:rPr>
        <w:t>Πολάκη</w:t>
      </w:r>
      <w:proofErr w:type="spellEnd"/>
      <w:r>
        <w:rPr>
          <w:rFonts w:eastAsia="Times New Roman" w:cs="Times New Roman"/>
          <w:szCs w:val="24"/>
        </w:rPr>
        <w:t xml:space="preserve"> δεν είναι σαφής. Και περαιτέρω, στην πραγματικότητα δεν μπορείτε να λέτε: «Ναι, ξέρετε, υπήρχαν πάντοτε και κάτι προβλήματα στον χώρο της </w:t>
      </w:r>
      <w:r>
        <w:rPr>
          <w:rFonts w:eastAsia="Times New Roman" w:cs="Times New Roman"/>
          <w:szCs w:val="24"/>
        </w:rPr>
        <w:t>δ</w:t>
      </w:r>
      <w:r>
        <w:rPr>
          <w:rFonts w:eastAsia="Times New Roman" w:cs="Times New Roman"/>
          <w:szCs w:val="24"/>
        </w:rPr>
        <w:t>ικαιοσύνης». Τι προβλήμα</w:t>
      </w:r>
      <w:r>
        <w:rPr>
          <w:rFonts w:eastAsia="Times New Roman" w:cs="Times New Roman"/>
          <w:szCs w:val="24"/>
        </w:rPr>
        <w:t xml:space="preserve">τα υπήρχαν στον χώρο της </w:t>
      </w:r>
      <w:r>
        <w:rPr>
          <w:rFonts w:eastAsia="Times New Roman" w:cs="Times New Roman"/>
          <w:szCs w:val="24"/>
        </w:rPr>
        <w:t>δ</w:t>
      </w:r>
      <w:r>
        <w:rPr>
          <w:rFonts w:eastAsia="Times New Roman" w:cs="Times New Roman"/>
          <w:szCs w:val="24"/>
        </w:rPr>
        <w:t xml:space="preserve">ικαιοσύνης; Να έχουν μηνύσει οι μισοί ανώτατοι δικαστικοί λειτουργοί τους άλλους μισούς για τους χειρισμούς υποθέσεων; Αυτό είναι συνήθης κατάσταση στον χώρο της Δικαιοσύνης; </w:t>
      </w:r>
    </w:p>
    <w:p w14:paraId="13C0C57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Λ</w:t>
      </w:r>
      <w:r>
        <w:rPr>
          <w:rFonts w:eastAsia="Times New Roman" w:cs="Times New Roman"/>
          <w:szCs w:val="24"/>
        </w:rPr>
        <w:t>έμε, τι να κάνουμε; Να το κατευνάσουμε, να πάμε μαλακ</w:t>
      </w:r>
      <w:r>
        <w:rPr>
          <w:rFonts w:eastAsia="Times New Roman" w:cs="Times New Roman"/>
          <w:szCs w:val="24"/>
        </w:rPr>
        <w:t xml:space="preserve">ά για να μην υπάρχει θέμα. Μα, τι είναι αυτό που το πυροδότησε; Θα υπάρξει κάποια σκέψη από την πλευρά σας ή θα μείνουμε με την παρατήρηση του φαινομένου; Τι πυροδοτεί την κρίση στη </w:t>
      </w:r>
      <w:r>
        <w:rPr>
          <w:rFonts w:eastAsia="Times New Roman" w:cs="Times New Roman"/>
          <w:szCs w:val="24"/>
        </w:rPr>
        <w:t>δ</w:t>
      </w:r>
      <w:r>
        <w:rPr>
          <w:rFonts w:eastAsia="Times New Roman" w:cs="Times New Roman"/>
          <w:szCs w:val="24"/>
        </w:rPr>
        <w:t>ικαιοσύνη; Δεν την πυροδοτεί το συνολικό πλαίσιο στο οποίο αναφέρεστε; Κα</w:t>
      </w:r>
      <w:r>
        <w:rPr>
          <w:rFonts w:eastAsia="Times New Roman" w:cs="Times New Roman"/>
          <w:szCs w:val="24"/>
        </w:rPr>
        <w:t xml:space="preserve">κά τα ψέματα, ο </w:t>
      </w:r>
      <w:proofErr w:type="spellStart"/>
      <w:r>
        <w:rPr>
          <w:rFonts w:eastAsia="Times New Roman" w:cs="Times New Roman"/>
          <w:szCs w:val="24"/>
        </w:rPr>
        <w:t>Πολάκης</w:t>
      </w:r>
      <w:proofErr w:type="spellEnd"/>
      <w:r>
        <w:rPr>
          <w:rFonts w:eastAsia="Times New Roman" w:cs="Times New Roman"/>
          <w:szCs w:val="24"/>
        </w:rPr>
        <w:t xml:space="preserve"> αυτό λέει. </w:t>
      </w:r>
    </w:p>
    <w:p w14:paraId="13C0C57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Μα, αν σε τελευταία ανάλυση εκείνο που υπάρχει είναι παραδικαστικά κυκλώματα, που κι αυτά είναι μέσα στο σχέδιο, για να συγκαλύψουν τα διεφθαρμένα μέσα ενημέρωσης, τα διεφθαρμένα κόμματα, τις διεφθαρμένες τράπεζες, ε, τό</w:t>
      </w:r>
      <w:r>
        <w:rPr>
          <w:rFonts w:eastAsia="Times New Roman" w:cs="Times New Roman"/>
          <w:szCs w:val="24"/>
        </w:rPr>
        <w:t xml:space="preserve">τε δεν θέλουμε και διεφθαρμένους δικαστικούς για να το συγκαλύψουν όλο αυτό; Ε, να, αυτό είναι το πλαίσιο. </w:t>
      </w:r>
    </w:p>
    <w:p w14:paraId="13C0C57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Άρα δεν είναι τυχαίο. Δεν είναι μια ξεκομμένη δήλωση. Δεν είναι κάτι που ακούσαμε έτσι </w:t>
      </w:r>
      <w:proofErr w:type="spellStart"/>
      <w:r>
        <w:rPr>
          <w:rFonts w:eastAsia="Times New Roman" w:cs="Times New Roman"/>
          <w:szCs w:val="24"/>
        </w:rPr>
        <w:t>παρενθετικώς</w:t>
      </w:r>
      <w:proofErr w:type="spellEnd"/>
      <w:r>
        <w:rPr>
          <w:rFonts w:eastAsia="Times New Roman" w:cs="Times New Roman"/>
          <w:szCs w:val="24"/>
        </w:rPr>
        <w:t>: ένας ανόητος σηκώθηκε και είπε μια ανοησία. Εδώ</w:t>
      </w:r>
      <w:r>
        <w:rPr>
          <w:rFonts w:eastAsia="Times New Roman" w:cs="Times New Roman"/>
          <w:szCs w:val="24"/>
        </w:rPr>
        <w:t xml:space="preserve">, επειδή δεν εξυπηρετείται το πολιτικό σας σχέδιο, επειδή δεν σας προκύπτουν οι δικαστικές αποφάσεις έτσι όπως τις θέλετε, υπάρχει πίεση και παρεμβάσεις στους δικαστικούς και η </w:t>
      </w:r>
      <w:proofErr w:type="spellStart"/>
      <w:r>
        <w:rPr>
          <w:rFonts w:eastAsia="Times New Roman" w:cs="Times New Roman"/>
          <w:szCs w:val="24"/>
        </w:rPr>
        <w:t>στοχοποίησή</w:t>
      </w:r>
      <w:proofErr w:type="spellEnd"/>
      <w:r>
        <w:rPr>
          <w:rFonts w:eastAsia="Times New Roman" w:cs="Times New Roman"/>
          <w:szCs w:val="24"/>
        </w:rPr>
        <w:t xml:space="preserve"> τους. </w:t>
      </w:r>
    </w:p>
    <w:p w14:paraId="13C0C57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Αυτό, όμως, αγγίζει εσάς προσωπικά. Εν προκειμένω, η θέση σα</w:t>
      </w:r>
      <w:r>
        <w:rPr>
          <w:rFonts w:eastAsia="Times New Roman" w:cs="Times New Roman"/>
          <w:szCs w:val="24"/>
        </w:rPr>
        <w:t xml:space="preserve">ς -με </w:t>
      </w:r>
      <w:proofErr w:type="spellStart"/>
      <w:r>
        <w:rPr>
          <w:rFonts w:eastAsia="Times New Roman" w:cs="Times New Roman"/>
          <w:szCs w:val="24"/>
        </w:rPr>
        <w:t>συγχωρείτε</w:t>
      </w:r>
      <w:proofErr w:type="spellEnd"/>
      <w:r>
        <w:rPr>
          <w:rFonts w:eastAsia="Times New Roman" w:cs="Times New Roman"/>
          <w:szCs w:val="24"/>
        </w:rPr>
        <w:t xml:space="preserve">- πρέπει να είναι σαφής και ξεκάθαρη απέναντι σε όλο αυτό, ειδικώς απέναντι στις δηλώσεις </w:t>
      </w:r>
      <w:proofErr w:type="spellStart"/>
      <w:r>
        <w:rPr>
          <w:rFonts w:eastAsia="Times New Roman" w:cs="Times New Roman"/>
          <w:szCs w:val="24"/>
        </w:rPr>
        <w:t>Πολάκη</w:t>
      </w:r>
      <w:proofErr w:type="spellEnd"/>
      <w:r>
        <w:rPr>
          <w:rFonts w:eastAsia="Times New Roman" w:cs="Times New Roman"/>
          <w:szCs w:val="24"/>
        </w:rPr>
        <w:t xml:space="preserve">. </w:t>
      </w:r>
    </w:p>
    <w:p w14:paraId="13C0C57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Εγώ, όμως, σε τελευταία ανάλυση, τονίζω ότι η μεγάλη εικόνα και το μεγάλο πρόβλημα της εξυπηρέτησης του πολιτικού σχεδίου Τσίπρα, μέσα από τη</w:t>
      </w:r>
      <w:r>
        <w:rPr>
          <w:rFonts w:eastAsia="Times New Roman" w:cs="Times New Roman"/>
          <w:szCs w:val="24"/>
        </w:rPr>
        <w:t xml:space="preserve">ν άλωση της </w:t>
      </w:r>
      <w:r>
        <w:rPr>
          <w:rFonts w:eastAsia="Times New Roman" w:cs="Times New Roman"/>
          <w:szCs w:val="24"/>
        </w:rPr>
        <w:t>δ</w:t>
      </w:r>
      <w:r>
        <w:rPr>
          <w:rFonts w:eastAsia="Times New Roman" w:cs="Times New Roman"/>
          <w:szCs w:val="24"/>
        </w:rPr>
        <w:t xml:space="preserve">ικαιοσύνης, παραμένει ανοικτό. </w:t>
      </w:r>
      <w:r>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μόνος πυλώνας αντίστασης σε αυτό το σχέδιο σήμερα είναι η Νέα Δημοκρατία, είναι η Αξιωματική Αντιπολίτευση.</w:t>
      </w:r>
    </w:p>
    <w:p w14:paraId="13C0C57A" w14:textId="77777777" w:rsidR="00F43B06" w:rsidRDefault="00440118">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3C0C57B" w14:textId="77777777" w:rsidR="00F43B06" w:rsidRDefault="00440118">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w:t>
      </w:r>
      <w:r>
        <w:rPr>
          <w:rFonts w:eastAsia="Times New Roman" w:cs="Times New Roman"/>
          <w:szCs w:val="24"/>
        </w:rPr>
        <w:t>λόγο έχει ο κ. Τασούλας, για τρία λεπτά.</w:t>
      </w:r>
    </w:p>
    <w:p w14:paraId="13C0C57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Κοιτάξτε, αντελήφθην από την ομιλία του κυρίου Υπουργού ότι στην πραγματικότητα είναι ένας ηπιότερος </w:t>
      </w:r>
      <w:proofErr w:type="spellStart"/>
      <w:r>
        <w:rPr>
          <w:rFonts w:eastAsia="Times New Roman" w:cs="Times New Roman"/>
          <w:szCs w:val="24"/>
        </w:rPr>
        <w:t>Πολάκης</w:t>
      </w:r>
      <w:proofErr w:type="spellEnd"/>
      <w:r>
        <w:rPr>
          <w:rFonts w:eastAsia="Times New Roman" w:cs="Times New Roman"/>
          <w:szCs w:val="24"/>
        </w:rPr>
        <w:t xml:space="preserve">. Είναι ένας </w:t>
      </w:r>
      <w:proofErr w:type="spellStart"/>
      <w:r>
        <w:rPr>
          <w:rFonts w:eastAsia="Times New Roman" w:cs="Times New Roman"/>
          <w:szCs w:val="24"/>
        </w:rPr>
        <w:t>Πολάκης</w:t>
      </w:r>
      <w:proofErr w:type="spellEnd"/>
      <w:r>
        <w:rPr>
          <w:rFonts w:eastAsia="Times New Roman" w:cs="Times New Roman"/>
          <w:szCs w:val="24"/>
        </w:rPr>
        <w:t xml:space="preserve"> με διαφορετική διατύπωση, ο οποίος, στην πραγματικότητα, υπηρετεί το ίδιο σχέδιο και, μάλιστα, πιο αποτελεσματικά, γιατί δεν το</w:t>
      </w:r>
      <w:r>
        <w:rPr>
          <w:rFonts w:eastAsia="Times New Roman" w:cs="Times New Roman"/>
          <w:szCs w:val="24"/>
        </w:rPr>
        <w:t xml:space="preserve">ν υποπτεύεται και κανείς. </w:t>
      </w:r>
    </w:p>
    <w:p w14:paraId="13C0C57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δεν θα απευθυνθώ στον κύριο Υπουργό και τον ΣΥΡΙΖΑ. </w:t>
      </w:r>
      <w:r>
        <w:rPr>
          <w:rFonts w:eastAsia="Times New Roman" w:cs="Times New Roman"/>
          <w:szCs w:val="24"/>
        </w:rPr>
        <w:t>Δ</w:t>
      </w:r>
      <w:r>
        <w:rPr>
          <w:rFonts w:eastAsia="Times New Roman" w:cs="Times New Roman"/>
          <w:szCs w:val="24"/>
        </w:rPr>
        <w:t>εν θα απευθυνθώ -τολμώ να πω- ακόμη και σε αυτούς οι οποίοι εξακολουθούν περιέργως σήμερα –που είναι δραματικά λιγότεροι- να πιστεύουν τον ΣΥΡΙΖΑ.</w:t>
      </w:r>
    </w:p>
    <w:p w14:paraId="13C0C57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θα διαπράξω,</w:t>
      </w:r>
      <w:r>
        <w:rPr>
          <w:rFonts w:eastAsia="Times New Roman" w:cs="Times New Roman"/>
          <w:szCs w:val="24"/>
        </w:rPr>
        <w:t xml:space="preserve"> κύριε Υπουργέ Δικαιοσύνης και καθηγητά του ποινικού δικαίου, σήμερα το αδίκημα της καθυβρίσεως θρησκευμάτων, το αδίκημα, δηλαδή, της αμφισβητήσεως του θρησκεύματος της Αριστεράς, το οποίο </w:t>
      </w:r>
      <w:proofErr w:type="spellStart"/>
      <w:r>
        <w:rPr>
          <w:rFonts w:eastAsia="Times New Roman" w:cs="Times New Roman"/>
          <w:szCs w:val="24"/>
        </w:rPr>
        <w:t>επεβλήθη</w:t>
      </w:r>
      <w:proofErr w:type="spellEnd"/>
      <w:r>
        <w:rPr>
          <w:rFonts w:eastAsia="Times New Roman" w:cs="Times New Roman"/>
          <w:szCs w:val="24"/>
        </w:rPr>
        <w:t xml:space="preserve"> ως επικρατούσα θρησκεία στην Ελλάδα της Μεταπολιτεύσεως κα</w:t>
      </w:r>
      <w:r>
        <w:rPr>
          <w:rFonts w:eastAsia="Times New Roman" w:cs="Times New Roman"/>
          <w:szCs w:val="24"/>
        </w:rPr>
        <w:t xml:space="preserve">ι η οποία Αριστερά στην Ελλάδα, ως κυρίαρχη ιδεολογία μετά τη Μεταπολίτευση, επέβαλε σε όλους να μην τολμούν να την χαρακτηρίσουν με άσχημο τρόπο. </w:t>
      </w:r>
    </w:p>
    <w:p w14:paraId="13C0C57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Φ</w:t>
      </w:r>
      <w:r>
        <w:rPr>
          <w:rFonts w:eastAsia="Times New Roman" w:cs="Times New Roman"/>
          <w:szCs w:val="24"/>
        </w:rPr>
        <w:t>θάσαμε στο κομπλεξικό σημείο να θεωρούμε ότι όταν ο ΣΥΡΙΖΑ σκέφτεται καθεστωτικά ή όταν βλάπτει την οικονομ</w:t>
      </w:r>
      <w:r>
        <w:rPr>
          <w:rFonts w:eastAsia="Times New Roman" w:cs="Times New Roman"/>
          <w:szCs w:val="24"/>
        </w:rPr>
        <w:t>ία ή όταν επιβάλλει μειώσεις στις συντάξεις και φόρους, αυτό δεν μπορεί να είναι Αριστερά, γιατί Αριστερά είναι κάτι καλό.</w:t>
      </w:r>
    </w:p>
    <w:p w14:paraId="13C0C58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η Αριστερά δεν είναι κάτι καλό. </w:t>
      </w:r>
      <w:proofErr w:type="spellStart"/>
      <w:r>
        <w:rPr>
          <w:rFonts w:eastAsia="Times New Roman" w:cs="Times New Roman"/>
          <w:szCs w:val="24"/>
        </w:rPr>
        <w:t>Σ</w:t>
      </w:r>
      <w:r>
        <w:rPr>
          <w:rFonts w:eastAsia="Times New Roman" w:cs="Times New Roman"/>
          <w:szCs w:val="24"/>
        </w:rPr>
        <w:t>υγχωρέστε</w:t>
      </w:r>
      <w:proofErr w:type="spellEnd"/>
      <w:r>
        <w:rPr>
          <w:rFonts w:eastAsia="Times New Roman" w:cs="Times New Roman"/>
          <w:szCs w:val="24"/>
        </w:rPr>
        <w:t xml:space="preserve"> μου την καθύβριση θρησκευμάτων και τη βάναυση βλασφημία –το προηγούμενο άρθρο τ</w:t>
      </w:r>
      <w:r>
        <w:rPr>
          <w:rFonts w:eastAsia="Times New Roman" w:cs="Times New Roman"/>
          <w:szCs w:val="24"/>
        </w:rPr>
        <w:t xml:space="preserve">ου κεφαλαίου 7 του Ποινικού Κώδικα-, αλλά θα πω ότι ακριβώς αυτό είναι η Αριστερά. Είναι ένα καθεστωτικό κόμμα, το οποίο ήταν στο περιθώριο χάρη στην ψήφο του ελληνικού λαού. </w:t>
      </w:r>
    </w:p>
    <w:p w14:paraId="13C0C58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χάρη στην ψήφο του ελληνικού λαού είναι στην Κυβέρνηση και προσπαθεί το πέ</w:t>
      </w:r>
      <w:r>
        <w:rPr>
          <w:rFonts w:eastAsia="Times New Roman" w:cs="Times New Roman"/>
          <w:szCs w:val="24"/>
        </w:rPr>
        <w:t>ρασμά της από την Κυβέρνηση να το κάνει κατάληψη της διακυβερνήσεως της χώρας. Η κατάληψη της διακυβερνήσεως της χώρας είναι καθεστωτική νοοτροπία και αντιδημοκρατική συμπεριφορά.</w:t>
      </w:r>
    </w:p>
    <w:p w14:paraId="13C0C58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Ενώ εσείς δεν την είχατε.</w:t>
      </w:r>
    </w:p>
    <w:p w14:paraId="13C0C58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Την είχαμε,</w:t>
      </w:r>
      <w:r>
        <w:rPr>
          <w:rFonts w:eastAsia="Times New Roman" w:cs="Times New Roman"/>
          <w:szCs w:val="24"/>
        </w:rPr>
        <w:t xml:space="preserve"> κύριε Μαντά. Περάσαμε από την εξουσία, γιατί ο ελληνικός λαός, που δεν τρώει κουτόχορτο, κατά την άποψη του κ. Τσίπρα, μας ψήφιζε.</w:t>
      </w:r>
    </w:p>
    <w:p w14:paraId="13C0C58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Τα παλιά κόμματα, κύριε Μαντά, μετά το 1974 </w:t>
      </w:r>
      <w:proofErr w:type="spellStart"/>
      <w:r>
        <w:rPr>
          <w:rFonts w:eastAsia="Times New Roman" w:cs="Times New Roman"/>
          <w:szCs w:val="24"/>
        </w:rPr>
        <w:t>εψηφίζοντο</w:t>
      </w:r>
      <w:proofErr w:type="spellEnd"/>
      <w:r>
        <w:rPr>
          <w:rFonts w:eastAsia="Times New Roman" w:cs="Times New Roman"/>
          <w:szCs w:val="24"/>
        </w:rPr>
        <w:t xml:space="preserve"> από τον ελληνικό λαό, ο οποίος δεν έτρωγε κουτόχορτο. </w:t>
      </w:r>
      <w:r>
        <w:rPr>
          <w:rFonts w:eastAsia="Times New Roman" w:cs="Times New Roman"/>
          <w:szCs w:val="24"/>
        </w:rPr>
        <w:t>Τ</w:t>
      </w:r>
      <w:r>
        <w:rPr>
          <w:rFonts w:eastAsia="Times New Roman" w:cs="Times New Roman"/>
          <w:szCs w:val="24"/>
        </w:rPr>
        <w:t>ότε δεν έτρωγε</w:t>
      </w:r>
      <w:r>
        <w:rPr>
          <w:rFonts w:eastAsia="Times New Roman" w:cs="Times New Roman"/>
          <w:szCs w:val="24"/>
        </w:rPr>
        <w:t xml:space="preserve"> κουτόχορτο και τώρα δεν τρώει κουτόχορτο. Δεν είναι δυνατόν ο ίδιος ο λαός, όταν ψηφίζει εμάς, να κάνει λάθος και όταν ψηφίζει εσάς, να ενεργεί σωστά. Πάντα ενεργούσε σωστά. Απλώς τώρα ενεργεί σωστά υπό το βάρος της οικονομικής κακουχίας και αντιδρά, δεν </w:t>
      </w:r>
      <w:r>
        <w:rPr>
          <w:rFonts w:eastAsia="Times New Roman" w:cs="Times New Roman"/>
          <w:szCs w:val="24"/>
        </w:rPr>
        <w:t>δρα.</w:t>
      </w:r>
    </w:p>
    <w:p w14:paraId="13C0C58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δράτε, θέλετε να μετατρέψετε ένα πέρασμα από την εξουσία, όσο δικαιούσθε, σε κατάληψη της εξουσίας και η </w:t>
      </w:r>
      <w:r>
        <w:rPr>
          <w:rFonts w:eastAsia="Times New Roman" w:cs="Times New Roman"/>
          <w:szCs w:val="24"/>
        </w:rPr>
        <w:t>δ</w:t>
      </w:r>
      <w:r>
        <w:rPr>
          <w:rFonts w:eastAsia="Times New Roman" w:cs="Times New Roman"/>
          <w:szCs w:val="24"/>
        </w:rPr>
        <w:t xml:space="preserve">ικαιοσύνη είναι για σας ένας βραχίονας καταλήψεως της εξουσίας. Αυτό το </w:t>
      </w:r>
      <w:r>
        <w:rPr>
          <w:rFonts w:eastAsia="Times New Roman" w:cs="Times New Roman"/>
          <w:szCs w:val="24"/>
        </w:rPr>
        <w:lastRenderedPageBreak/>
        <w:t xml:space="preserve">επισημαίνουμε. Επισημαίνεται με διαφορετικούς τόνους. Ο κ. </w:t>
      </w:r>
      <w:proofErr w:type="spellStart"/>
      <w:r>
        <w:rPr>
          <w:rFonts w:eastAsia="Times New Roman" w:cs="Times New Roman"/>
          <w:szCs w:val="24"/>
        </w:rPr>
        <w:t>Π</w:t>
      </w:r>
      <w:r>
        <w:rPr>
          <w:rFonts w:eastAsia="Times New Roman" w:cs="Times New Roman"/>
          <w:szCs w:val="24"/>
        </w:rPr>
        <w:t>ολάκης</w:t>
      </w:r>
      <w:proofErr w:type="spellEnd"/>
      <w:r>
        <w:rPr>
          <w:rFonts w:eastAsia="Times New Roman" w:cs="Times New Roman"/>
          <w:szCs w:val="24"/>
        </w:rPr>
        <w:t xml:space="preserve"> το επισημαίνει με έναν άγαρμπο τρόπο, ο οποίος έχει να κάνει και με το επίπεδό του και με την παιδεία του. Ο κ. Παρασκευόπουλος το επισημαίνει με έναν αμήχανο τρόπο, ο οποίος ταιριάζει και σε μ</w:t>
      </w:r>
      <w:r>
        <w:rPr>
          <w:rFonts w:eastAsia="Times New Roman" w:cs="Times New Roman"/>
          <w:szCs w:val="24"/>
        </w:rPr>
        <w:t>ί</w:t>
      </w:r>
      <w:r>
        <w:rPr>
          <w:rFonts w:eastAsia="Times New Roman" w:cs="Times New Roman"/>
          <w:szCs w:val="24"/>
        </w:rPr>
        <w:t>α κρυψίνοια και προσπαθεί να κρύψει όλα αυτά και μας λέ</w:t>
      </w:r>
      <w:r>
        <w:rPr>
          <w:rFonts w:eastAsia="Times New Roman" w:cs="Times New Roman"/>
          <w:szCs w:val="24"/>
        </w:rPr>
        <w:t>ει διάφορες ασάφειες περί αντιφάσεων στην επερώτησή μας.</w:t>
      </w:r>
    </w:p>
    <w:p w14:paraId="13C0C58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καταγγέλλουμε σήμερα σε όσους θέλουν να ακούσουν και όσους θέλουν να πιστέψουν ότι πρόκειται περί καθεστωτικής αντιλήψεως και στη </w:t>
      </w:r>
      <w:r>
        <w:rPr>
          <w:rFonts w:eastAsia="Times New Roman" w:cs="Times New Roman"/>
          <w:szCs w:val="24"/>
        </w:rPr>
        <w:t>δ</w:t>
      </w:r>
      <w:r>
        <w:rPr>
          <w:rFonts w:eastAsia="Times New Roman" w:cs="Times New Roman"/>
          <w:szCs w:val="24"/>
        </w:rPr>
        <w:t xml:space="preserve">ικαιοσύνη, ότι η Νέα Δημοκρατία, ως Αξιωματική Αντιπολίτευση, </w:t>
      </w:r>
      <w:r>
        <w:rPr>
          <w:rFonts w:eastAsia="Times New Roman" w:cs="Times New Roman"/>
          <w:szCs w:val="24"/>
        </w:rPr>
        <w:t>που δεν αισθάνεται προφανώς ότι σας μιλά από κάποια εντέλεια ή από κάποια τελειότητα, με τα λάθη της, με τις παραλείψεις της, αλλά όχι με την καθεστωτική της νοοτροπία, είναι εδώ με τη βοήθεια του ελληνικού λαού, με την πλειοψηφία του ελληνικού λαού που αν</w:t>
      </w:r>
      <w:r>
        <w:rPr>
          <w:rFonts w:eastAsia="Times New Roman" w:cs="Times New Roman"/>
          <w:szCs w:val="24"/>
        </w:rPr>
        <w:t xml:space="preserve">τιλαμβάνεται αυτά που λέμε, να προασπίσει και τη δημοκρατία και την ουδετερότητα της </w:t>
      </w:r>
      <w:r>
        <w:rPr>
          <w:rFonts w:eastAsia="Times New Roman" w:cs="Times New Roman"/>
          <w:szCs w:val="24"/>
        </w:rPr>
        <w:t>δ</w:t>
      </w:r>
      <w:r>
        <w:rPr>
          <w:rFonts w:eastAsia="Times New Roman" w:cs="Times New Roman"/>
          <w:szCs w:val="24"/>
        </w:rPr>
        <w:t xml:space="preserve">ικαιοσύνης και την ακεραιότητα των Ελλήνων δικαστών έναντι αυτής της προσπάθειας που κάνει ο ΣΥΡΙΖΑ υπό όλες τις μορφές. Στο φάσμα από τον </w:t>
      </w:r>
      <w:proofErr w:type="spellStart"/>
      <w:r>
        <w:rPr>
          <w:rFonts w:eastAsia="Times New Roman" w:cs="Times New Roman"/>
          <w:szCs w:val="24"/>
        </w:rPr>
        <w:t>Πολάκη</w:t>
      </w:r>
      <w:proofErr w:type="spellEnd"/>
      <w:r>
        <w:rPr>
          <w:rFonts w:eastAsia="Times New Roman" w:cs="Times New Roman"/>
          <w:szCs w:val="24"/>
        </w:rPr>
        <w:t xml:space="preserve"> έως τον Παρασκευόπουλο τ</w:t>
      </w:r>
      <w:r>
        <w:rPr>
          <w:rFonts w:eastAsia="Times New Roman" w:cs="Times New Roman"/>
          <w:szCs w:val="24"/>
        </w:rPr>
        <w:t>ο καλειδοσκόπιο περιέχει πολλές μορφές.</w:t>
      </w:r>
    </w:p>
    <w:p w14:paraId="13C0C58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λοιπόν, η προσπάθεια του ΣΥΡΙΖΑ να καθυποτάξει και τη </w:t>
      </w:r>
      <w:r>
        <w:rPr>
          <w:rFonts w:eastAsia="Times New Roman" w:cs="Times New Roman"/>
          <w:szCs w:val="24"/>
        </w:rPr>
        <w:t>δ</w:t>
      </w:r>
      <w:r>
        <w:rPr>
          <w:rFonts w:eastAsia="Times New Roman" w:cs="Times New Roman"/>
          <w:szCs w:val="24"/>
        </w:rPr>
        <w:t>ικαιοσύνη, για να καθυποτάξει και τη δημοκρατία και να μετατρέψει ένα φευγαλέο πέρασμα σε κατάληψη της εξουσίας, δεν θα περάσει. Ο ελληνικός λαός το αντιλα</w:t>
      </w:r>
      <w:r>
        <w:rPr>
          <w:rFonts w:eastAsia="Times New Roman" w:cs="Times New Roman"/>
          <w:szCs w:val="24"/>
        </w:rPr>
        <w:t>μβάνεται, η πλειοψηφία του ελληνικού λαού το αντιλαμβάνεται και όσοι ακόμη σας πιστεύουν συρρικνώνονται δραματικά.</w:t>
      </w:r>
    </w:p>
    <w:p w14:paraId="13C0C588" w14:textId="77777777" w:rsidR="00F43B06" w:rsidRDefault="00440118">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13C0C58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Έχω να ανακοινώσω δύο αιτήσεις για χορήγηση</w:t>
      </w:r>
      <w:r>
        <w:rPr>
          <w:rFonts w:eastAsia="Times New Roman" w:cs="Times New Roman"/>
          <w:szCs w:val="24"/>
        </w:rPr>
        <w:t xml:space="preserve"> αδείας.</w:t>
      </w:r>
    </w:p>
    <w:p w14:paraId="13C0C58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Ο Βουλευτής Θεσπρωτίας της Νέας Δημοκρατίας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ζητεί άδεια ολιγοήμερης απουσίας στο εξωτερικό για το διάστημα </w:t>
      </w:r>
      <w:r>
        <w:rPr>
          <w:rFonts w:eastAsia="Times New Roman" w:cs="Times New Roman"/>
          <w:szCs w:val="24"/>
        </w:rPr>
        <w:t xml:space="preserve">από </w:t>
      </w:r>
      <w:r>
        <w:rPr>
          <w:rFonts w:eastAsia="Times New Roman" w:cs="Times New Roman"/>
          <w:szCs w:val="24"/>
        </w:rPr>
        <w:t>1</w:t>
      </w:r>
      <w:r>
        <w:rPr>
          <w:rFonts w:eastAsia="Times New Roman" w:cs="Times New Roman"/>
          <w:szCs w:val="24"/>
        </w:rPr>
        <w:t xml:space="preserve"> </w:t>
      </w:r>
      <w:r>
        <w:rPr>
          <w:rFonts w:eastAsia="Times New Roman" w:cs="Times New Roman"/>
          <w:szCs w:val="24"/>
        </w:rPr>
        <w:t xml:space="preserve">Ιουλίου </w:t>
      </w:r>
      <w:r>
        <w:rPr>
          <w:rFonts w:eastAsia="Times New Roman" w:cs="Times New Roman"/>
          <w:szCs w:val="24"/>
        </w:rPr>
        <w:t xml:space="preserve">έως </w:t>
      </w:r>
      <w:r>
        <w:rPr>
          <w:rFonts w:eastAsia="Times New Roman" w:cs="Times New Roman"/>
          <w:szCs w:val="24"/>
        </w:rPr>
        <w:t>7 Ιουλίου</w:t>
      </w:r>
      <w:r>
        <w:rPr>
          <w:rFonts w:eastAsia="Times New Roman" w:cs="Times New Roman"/>
          <w:szCs w:val="24"/>
        </w:rPr>
        <w:t xml:space="preserve"> 2016</w:t>
      </w:r>
      <w:r>
        <w:rPr>
          <w:rFonts w:eastAsia="Times New Roman" w:cs="Times New Roman"/>
          <w:szCs w:val="24"/>
        </w:rPr>
        <w:t>. Η Βουλή εγκρίνει;</w:t>
      </w:r>
    </w:p>
    <w:p w14:paraId="13C0C58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13C0C58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w:t>
      </w:r>
      <w:r>
        <w:rPr>
          <w:rFonts w:eastAsia="Times New Roman" w:cs="Times New Roman"/>
          <w:b/>
          <w:szCs w:val="24"/>
        </w:rPr>
        <w:t>τοδουλοπούλου):</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13C0C58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Ομοίως, ο Βουλευτής Κιλκίς της Νέας Δημοκρατίας κ. Γεώργιος Γεωργαντάς ζητεί άδεια ολιγοήμερης απουσίας στο εξωτερικό για το διάστημα </w:t>
      </w:r>
      <w:r>
        <w:rPr>
          <w:rFonts w:eastAsia="Times New Roman" w:cs="Times New Roman"/>
          <w:szCs w:val="24"/>
        </w:rPr>
        <w:t xml:space="preserve">από </w:t>
      </w:r>
      <w:r>
        <w:rPr>
          <w:rFonts w:eastAsia="Times New Roman" w:cs="Times New Roman"/>
          <w:szCs w:val="24"/>
        </w:rPr>
        <w:t>1</w:t>
      </w:r>
      <w:r>
        <w:rPr>
          <w:rFonts w:eastAsia="Times New Roman" w:cs="Times New Roman"/>
          <w:szCs w:val="24"/>
        </w:rPr>
        <w:t xml:space="preserve"> </w:t>
      </w:r>
      <w:r>
        <w:rPr>
          <w:rFonts w:eastAsia="Times New Roman" w:cs="Times New Roman"/>
          <w:szCs w:val="24"/>
        </w:rPr>
        <w:t xml:space="preserve">Ιουλίου </w:t>
      </w:r>
      <w:r>
        <w:rPr>
          <w:rFonts w:eastAsia="Times New Roman" w:cs="Times New Roman"/>
          <w:szCs w:val="24"/>
        </w:rPr>
        <w:t xml:space="preserve">έως </w:t>
      </w:r>
      <w:r>
        <w:rPr>
          <w:rFonts w:eastAsia="Times New Roman" w:cs="Times New Roman"/>
          <w:szCs w:val="24"/>
        </w:rPr>
        <w:t>7 Ιουλίου</w:t>
      </w:r>
      <w:r>
        <w:rPr>
          <w:rFonts w:eastAsia="Times New Roman" w:cs="Times New Roman"/>
          <w:szCs w:val="24"/>
        </w:rPr>
        <w:t xml:space="preserve"> 2016</w:t>
      </w:r>
      <w:r>
        <w:rPr>
          <w:rFonts w:eastAsia="Times New Roman" w:cs="Times New Roman"/>
          <w:szCs w:val="24"/>
        </w:rPr>
        <w:t>. Η Βουλή εγκρίνει;</w:t>
      </w:r>
    </w:p>
    <w:p w14:paraId="13C0C58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13C0C58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w:t>
      </w:r>
    </w:p>
    <w:p w14:paraId="13C0C59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Ο κ. Αθανασίου έχει τον λόγο για δύο λεπτά, γιατί βλέπω ότι αρχίζουμε…</w:t>
      </w:r>
    </w:p>
    <w:p w14:paraId="13C0C59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Τρία λεπτά, κυρία Πρόεδρε. Έχουν ξεπεράσει κ</w:t>
      </w:r>
      <w:r>
        <w:rPr>
          <w:rFonts w:eastAsia="Times New Roman" w:cs="Times New Roman"/>
          <w:szCs w:val="24"/>
        </w:rPr>
        <w:t>ατά πολύ τον χρόνο τους οι προηγούμενοι ομιλητές. Δεν χάθηκε ο κόσμος!</w:t>
      </w:r>
    </w:p>
    <w:p w14:paraId="13C0C59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δεν σημαίνει ότι θα το κάνουμε καθεστώς.</w:t>
      </w:r>
    </w:p>
    <w:p w14:paraId="13C0C59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Κύριε Υπουργέ, διαπιστώσαμε μ</w:t>
      </w:r>
      <w:r>
        <w:rPr>
          <w:rFonts w:eastAsia="Times New Roman" w:cs="Times New Roman"/>
          <w:szCs w:val="24"/>
        </w:rPr>
        <w:t>ί</w:t>
      </w:r>
      <w:r>
        <w:rPr>
          <w:rFonts w:eastAsia="Times New Roman" w:cs="Times New Roman"/>
          <w:szCs w:val="24"/>
        </w:rPr>
        <w:t>α σαφή διαφοροποίησή σας από τον κ. Παπαγγε</w:t>
      </w:r>
      <w:r>
        <w:rPr>
          <w:rFonts w:eastAsia="Times New Roman" w:cs="Times New Roman"/>
          <w:szCs w:val="24"/>
        </w:rPr>
        <w:t>λόπουλο, πράγμα που το διαπιστώσαμε και επισημάνθηκε και από άλλους συναδέλφους και στην Επιτροπή Θεσμών και Διαφάνειας.</w:t>
      </w:r>
    </w:p>
    <w:p w14:paraId="13C0C59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δεν </w:t>
      </w:r>
      <w:proofErr w:type="spellStart"/>
      <w:r>
        <w:rPr>
          <w:rFonts w:eastAsia="Times New Roman" w:cs="Times New Roman"/>
          <w:szCs w:val="24"/>
        </w:rPr>
        <w:t>αναφερόμεθα</w:t>
      </w:r>
      <w:proofErr w:type="spellEnd"/>
      <w:r>
        <w:rPr>
          <w:rFonts w:eastAsia="Times New Roman" w:cs="Times New Roman"/>
          <w:szCs w:val="24"/>
        </w:rPr>
        <w:t>, κύριε Κόκκαλη και κύριε Τσίρκα, στις νομοθετικές παρεμβάσεις. Αυτές σχολιάστηκαν, κρίθηκαν στη Βουλή. Θα τις κ</w:t>
      </w:r>
      <w:r>
        <w:rPr>
          <w:rFonts w:eastAsia="Times New Roman" w:cs="Times New Roman"/>
          <w:szCs w:val="24"/>
        </w:rPr>
        <w:t>ρίνει η επιστήμη και η νομολογία. Αναφερόμαστε στις παρεμβάσεις που γίνονται επί εκκρεμών υποθέσεων για την ουσιαστική έκβασή τους.</w:t>
      </w:r>
    </w:p>
    <w:p w14:paraId="13C0C59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Αναφέρομαι, κύριε Υπουργέ -δεν θα αναφέρω όνομα, είναι γνωστό σε εσάς- σε αυτήκοο έγκριτο δημοσιογράφο έξω από το γραφείο το</w:t>
      </w:r>
      <w:r>
        <w:rPr>
          <w:rFonts w:eastAsia="Times New Roman" w:cs="Times New Roman"/>
          <w:szCs w:val="24"/>
        </w:rPr>
        <w:t>υ κ. Παπαγγελόπουλου, τον οποίο ακούει και το δημοσιεύει στην εφημερίδα του να δίνει παράκληση-εντολή σε οικονομικό εισαγγελέα για το πώς θα χειριστεί και θα χρεωθεί μια υπόθεση.</w:t>
      </w:r>
    </w:p>
    <w:p w14:paraId="13C0C59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-θα απαντήσω και σε αυτό, για τη δωροδοκία- τις διατάξεις τις οποί</w:t>
      </w:r>
      <w:r>
        <w:rPr>
          <w:rFonts w:eastAsia="Times New Roman" w:cs="Times New Roman"/>
          <w:szCs w:val="24"/>
        </w:rPr>
        <w:t xml:space="preserve">ες και κατά τη συζήτηση στη </w:t>
      </w:r>
      <w:r>
        <w:rPr>
          <w:rFonts w:eastAsia="Times New Roman" w:cs="Times New Roman"/>
          <w:szCs w:val="24"/>
        </w:rPr>
        <w:t>δ</w:t>
      </w:r>
      <w:r>
        <w:rPr>
          <w:rFonts w:eastAsia="Times New Roman" w:cs="Times New Roman"/>
          <w:szCs w:val="24"/>
        </w:rPr>
        <w:t xml:space="preserve">ικαιοσύνη αναφέρθηκε και ο Πρωθυπουργός, αλλά και </w:t>
      </w:r>
      <w:proofErr w:type="spellStart"/>
      <w:r>
        <w:rPr>
          <w:rFonts w:eastAsia="Times New Roman" w:cs="Times New Roman"/>
          <w:szCs w:val="24"/>
        </w:rPr>
        <w:t>απήντησε</w:t>
      </w:r>
      <w:proofErr w:type="spellEnd"/>
      <w:r>
        <w:rPr>
          <w:rFonts w:eastAsia="Times New Roman" w:cs="Times New Roman"/>
          <w:szCs w:val="24"/>
        </w:rPr>
        <w:t xml:space="preserve"> ο κ. Μητσοτάκης, οι προαγωγές γίνονται πράγματι όχι με αρχαιότητα. Αναφέρ</w:t>
      </w:r>
      <w:r>
        <w:rPr>
          <w:rFonts w:eastAsia="Times New Roman" w:cs="Times New Roman"/>
          <w:szCs w:val="24"/>
        </w:rPr>
        <w:t>α</w:t>
      </w:r>
      <w:r>
        <w:rPr>
          <w:rFonts w:eastAsia="Times New Roman" w:cs="Times New Roman"/>
          <w:szCs w:val="24"/>
        </w:rPr>
        <w:t>τ</w:t>
      </w:r>
      <w:r>
        <w:rPr>
          <w:rFonts w:eastAsia="Times New Roman" w:cs="Times New Roman"/>
          <w:szCs w:val="24"/>
        </w:rPr>
        <w:t>ε</w:t>
      </w:r>
      <w:r>
        <w:rPr>
          <w:rFonts w:eastAsia="Times New Roman" w:cs="Times New Roman"/>
          <w:szCs w:val="24"/>
        </w:rPr>
        <w:t xml:space="preserve">, όμως, ότι γίνονται και με πολιτική εμπιστοσύνη της πολιτείας προς αυτούς που θα υπηρετούν </w:t>
      </w:r>
      <w:r>
        <w:rPr>
          <w:rFonts w:eastAsia="Times New Roman" w:cs="Times New Roman"/>
          <w:szCs w:val="24"/>
        </w:rPr>
        <w:t xml:space="preserve">τη </w:t>
      </w:r>
      <w:r>
        <w:rPr>
          <w:rFonts w:eastAsia="Times New Roman" w:cs="Times New Roman"/>
          <w:szCs w:val="24"/>
        </w:rPr>
        <w:t>δ</w:t>
      </w:r>
      <w:r>
        <w:rPr>
          <w:rFonts w:eastAsia="Times New Roman" w:cs="Times New Roman"/>
          <w:szCs w:val="24"/>
        </w:rPr>
        <w:t>ικαιοσύνη.</w:t>
      </w:r>
    </w:p>
    <w:p w14:paraId="13C0C59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πρέπει να υπενθυμίσω στους συναδέλφους που δεν είναι νομικοί, ότι η </w:t>
      </w:r>
      <w:r>
        <w:rPr>
          <w:rFonts w:eastAsia="Times New Roman" w:cs="Times New Roman"/>
          <w:szCs w:val="24"/>
        </w:rPr>
        <w:t>δ</w:t>
      </w:r>
      <w:r>
        <w:rPr>
          <w:rFonts w:eastAsia="Times New Roman" w:cs="Times New Roman"/>
          <w:szCs w:val="24"/>
        </w:rPr>
        <w:t>ικαιοσύνη είναι μια απόλυτη έννοια, κυρίες και κύριοι συνάδελφοι, η οποία δεν καθορίζεται από την εμπιστοσύνη που μπορεί να έχει στους λειτουργούς της η εκάστοτε</w:t>
      </w:r>
      <w:r>
        <w:rPr>
          <w:rFonts w:eastAsia="Times New Roman" w:cs="Times New Roman"/>
          <w:szCs w:val="24"/>
        </w:rPr>
        <w:t xml:space="preserve"> πολιτική εξουσία, με τη διαφορετικότητα της φιλοσοφίας, η οποία μπορεί να παραλλάσσει. Αλλά ως απόλυτη έννοια πρέπει κανείς, και ο ίδιος ο δικαστής, να αντιλαμβάνεται μέσα στο κράτος δικαίου τη λειτουργία τ</w:t>
      </w:r>
      <w:r>
        <w:rPr>
          <w:rFonts w:eastAsia="Times New Roman" w:cs="Times New Roman"/>
          <w:szCs w:val="24"/>
        </w:rPr>
        <w:t>ης</w:t>
      </w:r>
      <w:r>
        <w:rPr>
          <w:rFonts w:eastAsia="Times New Roman" w:cs="Times New Roman"/>
          <w:szCs w:val="24"/>
        </w:rPr>
        <w:t>.</w:t>
      </w:r>
    </w:p>
    <w:p w14:paraId="13C0C598" w14:textId="77777777" w:rsidR="00F43B06" w:rsidRDefault="00440118">
      <w:pPr>
        <w:spacing w:line="600" w:lineRule="auto"/>
        <w:ind w:firstLine="720"/>
        <w:contextualSpacing/>
        <w:jc w:val="both"/>
        <w:rPr>
          <w:rFonts w:eastAsia="Times New Roman"/>
          <w:szCs w:val="24"/>
        </w:rPr>
      </w:pPr>
      <w:r>
        <w:rPr>
          <w:rFonts w:eastAsia="Times New Roman"/>
          <w:szCs w:val="24"/>
        </w:rPr>
        <w:t>Όμως, σε κάθε περίπτωση, σαράντα επτά δικαστέ</w:t>
      </w:r>
      <w:r>
        <w:rPr>
          <w:rFonts w:eastAsia="Times New Roman"/>
          <w:szCs w:val="24"/>
        </w:rPr>
        <w:t xml:space="preserve">ς που παραλήφθηκαν ήταν άχρηστοι; Πώς είναι δυνατόν πριν ένα χρόνο να γίνεται κάποιος Αντιπρόεδρος από το Υπουργικό Συμβούλιο –που εννοείται ότι έχει την εικαζόμενη, κατά την άποψή σας, πολιτική εμπιστοσύνη- και σε ένα χρόνο να μην την έχει; </w:t>
      </w:r>
      <w:r>
        <w:rPr>
          <w:rFonts w:eastAsia="Times New Roman"/>
          <w:szCs w:val="24"/>
        </w:rPr>
        <w:lastRenderedPageBreak/>
        <w:t>Α</w:t>
      </w:r>
      <w:r>
        <w:rPr>
          <w:rFonts w:eastAsia="Times New Roman"/>
          <w:szCs w:val="24"/>
        </w:rPr>
        <w:t xml:space="preserve">ν αύριο έναν </w:t>
      </w:r>
      <w:r>
        <w:rPr>
          <w:rFonts w:eastAsia="Times New Roman"/>
          <w:szCs w:val="24"/>
        </w:rPr>
        <w:t>που παραλείψατε πριν από ένα</w:t>
      </w:r>
      <w:r>
        <w:rPr>
          <w:rFonts w:eastAsia="Times New Roman"/>
          <w:szCs w:val="24"/>
        </w:rPr>
        <w:t>ν</w:t>
      </w:r>
      <w:r>
        <w:rPr>
          <w:rFonts w:eastAsia="Times New Roman"/>
          <w:szCs w:val="24"/>
        </w:rPr>
        <w:t xml:space="preserve"> χρόνο τον κάνετε Αντιπρόεδρο του Αρείου Πάγου, τι θα πείτε; Είδατε τους φακέλους, τις εκθέσεις των επιθεωρητών επί χρόνια;</w:t>
      </w:r>
    </w:p>
    <w:p w14:paraId="13C0C599"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13C0C59A"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 xml:space="preserve">Ο κ. </w:t>
      </w:r>
      <w:proofErr w:type="spellStart"/>
      <w:r>
        <w:rPr>
          <w:rFonts w:eastAsia="Times New Roman" w:cs="Times New Roman"/>
          <w:szCs w:val="28"/>
        </w:rPr>
        <w:t>Πολάκης</w:t>
      </w:r>
      <w:proofErr w:type="spellEnd"/>
      <w:r>
        <w:rPr>
          <w:rFonts w:eastAsia="Times New Roman" w:cs="Times New Roman"/>
          <w:szCs w:val="28"/>
        </w:rPr>
        <w:t>, κύριε</w:t>
      </w:r>
      <w:r>
        <w:rPr>
          <w:rFonts w:eastAsia="Times New Roman" w:cs="Times New Roman"/>
          <w:szCs w:val="28"/>
        </w:rPr>
        <w:t xml:space="preserve"> Υπουργέ, δεν προέβη σε κριτική του δικαιοδοτικού έργου των δικαστών, που θα ήταν ανεκτή και ευπρόσδεκτη, αν και μη νομικός, αλλά μίλησε για κυκλώματα του παρελθόντος και του παρόντος, δηλαδή επί των ημερών σας. Ζήτησε, μάλιστα και την αντικατάσταση του συ</w:t>
      </w:r>
      <w:r>
        <w:rPr>
          <w:rFonts w:eastAsia="Times New Roman" w:cs="Times New Roman"/>
          <w:szCs w:val="28"/>
        </w:rPr>
        <w:t xml:space="preserve">νόλου των δικαστών. Με όλον τον σεβασμό και την εκτίμηση που σας έχω, νομίζω ότι εδώ προβήκατε σε ατόπημα, γιατί ταυτίσατε την κριτική για τη λειτουργία της </w:t>
      </w:r>
      <w:r>
        <w:rPr>
          <w:rFonts w:eastAsia="Times New Roman" w:cs="Times New Roman"/>
          <w:szCs w:val="28"/>
        </w:rPr>
        <w:t>δ</w:t>
      </w:r>
      <w:r>
        <w:rPr>
          <w:rFonts w:eastAsia="Times New Roman" w:cs="Times New Roman"/>
          <w:szCs w:val="28"/>
        </w:rPr>
        <w:t xml:space="preserve">ικαιοσύνης με τις δηλώσεις </w:t>
      </w:r>
      <w:proofErr w:type="spellStart"/>
      <w:r>
        <w:rPr>
          <w:rFonts w:eastAsia="Times New Roman" w:cs="Times New Roman"/>
          <w:szCs w:val="28"/>
        </w:rPr>
        <w:t>Πολάκη</w:t>
      </w:r>
      <w:proofErr w:type="spellEnd"/>
      <w:r>
        <w:rPr>
          <w:rFonts w:eastAsia="Times New Roman" w:cs="Times New Roman"/>
          <w:szCs w:val="28"/>
        </w:rPr>
        <w:t xml:space="preserve">. </w:t>
      </w:r>
    </w:p>
    <w:p w14:paraId="13C0C59B"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Επίσης, ταυτίσατε μ</w:t>
      </w:r>
      <w:r>
        <w:rPr>
          <w:rFonts w:eastAsia="Times New Roman" w:cs="Times New Roman"/>
          <w:szCs w:val="28"/>
        </w:rPr>
        <w:t>ί</w:t>
      </w:r>
      <w:r>
        <w:rPr>
          <w:rFonts w:eastAsia="Times New Roman" w:cs="Times New Roman"/>
          <w:szCs w:val="28"/>
        </w:rPr>
        <w:t>α δημόσια συγκεκριμένη αναφορά, αυτή του κ</w:t>
      </w:r>
      <w:r>
        <w:rPr>
          <w:rFonts w:eastAsia="Times New Roman" w:cs="Times New Roman"/>
          <w:szCs w:val="28"/>
        </w:rPr>
        <w:t xml:space="preserve">. </w:t>
      </w:r>
      <w:proofErr w:type="spellStart"/>
      <w:r>
        <w:rPr>
          <w:rFonts w:eastAsia="Times New Roman" w:cs="Times New Roman"/>
          <w:szCs w:val="28"/>
        </w:rPr>
        <w:t>Βγενόπουλου</w:t>
      </w:r>
      <w:proofErr w:type="spellEnd"/>
      <w:r>
        <w:rPr>
          <w:rFonts w:eastAsia="Times New Roman" w:cs="Times New Roman"/>
          <w:szCs w:val="28"/>
        </w:rPr>
        <w:t xml:space="preserve"> –δεν την υιοθετώ, θα την κρίνουν τα δικαστήρια- με τις αναφορές που γίνονται στο Υπουργείο από ιδιώτες που παραπονούνται για τις δικαστικές αποφάσεις. Τι σχέση έχει το ένα με το άλλο;</w:t>
      </w:r>
    </w:p>
    <w:p w14:paraId="13C0C59C"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lastRenderedPageBreak/>
        <w:t>Όσον αφορά τα νομοθετήματα που ανέφερε ο κ. Κόκκαλης και ο</w:t>
      </w:r>
      <w:r>
        <w:rPr>
          <w:rFonts w:eastAsia="Times New Roman" w:cs="Times New Roman"/>
          <w:szCs w:val="28"/>
        </w:rPr>
        <w:t xml:space="preserve"> κ. Τσίρκας, έδωσε ο κ. Μητσοτάκης απάντηση στον Πρωθυπουργό. Έδωσα και εγώ απάντηση και με δελτίο Τύπου και με συνεντεύξεις.</w:t>
      </w:r>
    </w:p>
    <w:p w14:paraId="13C0C59D"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 xml:space="preserve">Θα ήθελα, όμως, να σας θυμίσω κάτι, κύριε Τσίρκα και κύριε Κόκκαλη, όσον αφορά το νομοθέτημα 4258/2014 που θεσπίσαμε. </w:t>
      </w:r>
    </w:p>
    <w:p w14:paraId="13C0C59E"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 xml:space="preserve">Έχετε υπ’ </w:t>
      </w:r>
      <w:proofErr w:type="spellStart"/>
      <w:r>
        <w:rPr>
          <w:rFonts w:eastAsia="Times New Roman" w:cs="Times New Roman"/>
          <w:szCs w:val="28"/>
        </w:rPr>
        <w:t>όψιν</w:t>
      </w:r>
      <w:proofErr w:type="spellEnd"/>
      <w:r>
        <w:rPr>
          <w:rFonts w:eastAsia="Times New Roman" w:cs="Times New Roman"/>
          <w:szCs w:val="28"/>
        </w:rPr>
        <w:t xml:space="preserve"> σας, κύριοι συνάδελφοι της Συμπολίτευσης, ότι μ’ αυτά τα δύο νομοθετήματα σύμφωνα με τη διεθνή έκθεση της </w:t>
      </w:r>
      <w:r>
        <w:rPr>
          <w:rFonts w:eastAsia="Times New Roman" w:cs="Times New Roman"/>
          <w:szCs w:val="28"/>
          <w:lang w:val="en-US"/>
        </w:rPr>
        <w:t>GRECO</w:t>
      </w:r>
      <w:r>
        <w:rPr>
          <w:rFonts w:eastAsia="Times New Roman" w:cs="Times New Roman"/>
          <w:szCs w:val="28"/>
        </w:rPr>
        <w:t xml:space="preserve"> η χώρα μας στον διεθνή πίνακα κατάταξης στον χώρο της διαφθοράς βελτιώθηκε κατά είκοσι πέντε ολόκληρες θέσεις; Τι νομοθετήματα κά</w:t>
      </w:r>
      <w:r>
        <w:rPr>
          <w:rFonts w:eastAsia="Times New Roman" w:cs="Times New Roman"/>
          <w:szCs w:val="28"/>
        </w:rPr>
        <w:t>ναμε, που τα επικρίνετε; Όσον αφορά τη δωροληψία, στο 235 του Ποινικού Κώδικα, αν ήταν σε βαθμό πλημμελήματος, με το παλαιό καθεστώς προβλεπόταν φυλάκιση τουλάχιστον ενός έτους. Εμείς θεσπίσαμε φυλάκιση τουλάχιστον ενός έτους και χρηματική ποινή 5.000 ευρώ</w:t>
      </w:r>
      <w:r>
        <w:rPr>
          <w:rFonts w:eastAsia="Times New Roman" w:cs="Times New Roman"/>
          <w:szCs w:val="28"/>
        </w:rPr>
        <w:t xml:space="preserve"> έως 50.000 ευρώ, δηλαδή αυστηρότερη ποινή. Αν, μάλιστα, είναι σε βαθμό κακουργήματος και το όφελος ξεπερνά τις 120.000 ευρώ, εμείς, αν τελείται κατ’ επάγγελμα ή </w:t>
      </w:r>
      <w:r>
        <w:rPr>
          <w:rFonts w:eastAsia="Times New Roman" w:cs="Times New Roman"/>
          <w:szCs w:val="28"/>
        </w:rPr>
        <w:lastRenderedPageBreak/>
        <w:t>συνήθεια ή το αθέμιτο όφελος ήταν ιδιαίτερης μεγάλης αξίας, άρα και κάτω των 120.000 ευρώ, θεσ</w:t>
      </w:r>
      <w:r>
        <w:rPr>
          <w:rFonts w:eastAsia="Times New Roman" w:cs="Times New Roman"/>
          <w:szCs w:val="28"/>
        </w:rPr>
        <w:t xml:space="preserve">πίσαμε πάλι αυστηρότερη ποινή. </w:t>
      </w:r>
    </w:p>
    <w:p w14:paraId="13C0C59F"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Βέβαια, τις διατήρησε αυτές τις διατάξεις και ο κ. Παρασκευόπουλος, αλλά για τις εντυπώσεις των συναδέλφων πρέπει να δώσω την απάντηση.</w:t>
      </w:r>
    </w:p>
    <w:p w14:paraId="13C0C5A0"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Τελειώνω, κυρία Πρόεδρε, γιατί είναι και λίγο προσωπικό αυτό.</w:t>
      </w:r>
    </w:p>
    <w:p w14:paraId="13C0C5A1"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Όσον αφορά στη δωροδοκία σ</w:t>
      </w:r>
      <w:r>
        <w:rPr>
          <w:rFonts w:eastAsia="Times New Roman" w:cs="Times New Roman"/>
          <w:szCs w:val="28"/>
        </w:rPr>
        <w:t xml:space="preserve">το 236 του Ποινικού Κώδικα, μέχρι σήμερα τιμωρείτο ομοιόμορφα, είτε τελείτο χάριν </w:t>
      </w:r>
      <w:proofErr w:type="spellStart"/>
      <w:r>
        <w:rPr>
          <w:rFonts w:eastAsia="Times New Roman" w:cs="Times New Roman"/>
          <w:szCs w:val="28"/>
        </w:rPr>
        <w:t>νομίμων</w:t>
      </w:r>
      <w:proofErr w:type="spellEnd"/>
      <w:r>
        <w:rPr>
          <w:rFonts w:eastAsia="Times New Roman" w:cs="Times New Roman"/>
          <w:szCs w:val="28"/>
        </w:rPr>
        <w:t xml:space="preserve"> πράξεων, κυρίες και κύριοι συνάδελφοι, είτε χάριν παρανόμων πράξεων. Με τη νέα ρύθμιση του ν.4258/2014 τιμωρούμε αυστηρότερα τη δωροδοκία χάριν </w:t>
      </w:r>
      <w:proofErr w:type="spellStart"/>
      <w:r>
        <w:rPr>
          <w:rFonts w:eastAsia="Times New Roman" w:cs="Times New Roman"/>
          <w:szCs w:val="28"/>
        </w:rPr>
        <w:t>νομίμων</w:t>
      </w:r>
      <w:proofErr w:type="spellEnd"/>
      <w:r>
        <w:rPr>
          <w:rFonts w:eastAsia="Times New Roman" w:cs="Times New Roman"/>
          <w:szCs w:val="28"/>
        </w:rPr>
        <w:t xml:space="preserve"> πράξεων σε σχέ</w:t>
      </w:r>
      <w:r>
        <w:rPr>
          <w:rFonts w:eastAsia="Times New Roman" w:cs="Times New Roman"/>
          <w:szCs w:val="28"/>
        </w:rPr>
        <w:t xml:space="preserve">ση με πριν. Δηλαδή, τιμωρείτο με φυλάκιση ενός έτους. Εμείς θεσπίσαμε φυλάκιση ενός έτους και χρηματική ποινή 5.000 ευρώ έως 50.000 ευρώ. </w:t>
      </w:r>
    </w:p>
    <w:p w14:paraId="13C0C5A2"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Τη δωροδοκία χάριν παρανόμων πράξεων εμείς τη θεωρούμε πάντα κακούργημα, αδιακρίτως ποσού σε κάθε περίπτωση. Επιπλέον</w:t>
      </w:r>
      <w:r>
        <w:rPr>
          <w:rFonts w:eastAsia="Times New Roman" w:cs="Times New Roman"/>
          <w:szCs w:val="28"/>
        </w:rPr>
        <w:t xml:space="preserve">, με τον ν.4254/2014, για πρώτη φορά </w:t>
      </w:r>
      <w:proofErr w:type="spellStart"/>
      <w:r>
        <w:rPr>
          <w:rFonts w:eastAsia="Times New Roman" w:cs="Times New Roman"/>
          <w:szCs w:val="28"/>
        </w:rPr>
        <w:t>κακουργιοποιήσαμε</w:t>
      </w:r>
      <w:proofErr w:type="spellEnd"/>
      <w:r>
        <w:rPr>
          <w:rFonts w:eastAsia="Times New Roman" w:cs="Times New Roman"/>
          <w:szCs w:val="28"/>
        </w:rPr>
        <w:t xml:space="preserve"> –δηλαδή, </w:t>
      </w:r>
      <w:r>
        <w:rPr>
          <w:rFonts w:eastAsia="Times New Roman" w:cs="Times New Roman"/>
          <w:szCs w:val="28"/>
        </w:rPr>
        <w:lastRenderedPageBreak/>
        <w:t>από πλημμελήματα τα κάναμε κακουργήματα- την ενεργητική και παθητική δωροδοκία των πολιτικών αξιωματούχων και των δικαστικών λειτουργών. Μιλάμε για τα άρθρα 159 και 150 Α΄ του Ποινικού Κώδικα,</w:t>
      </w:r>
      <w:r>
        <w:rPr>
          <w:rFonts w:eastAsia="Times New Roman" w:cs="Times New Roman"/>
          <w:szCs w:val="28"/>
        </w:rPr>
        <w:t xml:space="preserve"> όπως ισχύουν.</w:t>
      </w:r>
    </w:p>
    <w:p w14:paraId="13C0C5A3" w14:textId="77777777" w:rsidR="00F43B06" w:rsidRDefault="00440118">
      <w:pPr>
        <w:spacing w:line="600" w:lineRule="auto"/>
        <w:ind w:firstLine="720"/>
        <w:contextualSpacing/>
        <w:jc w:val="both"/>
        <w:rPr>
          <w:rFonts w:eastAsia="Times New Roman" w:cs="Times New Roman"/>
          <w:szCs w:val="28"/>
        </w:rPr>
      </w:pPr>
      <w:r>
        <w:rPr>
          <w:rFonts w:eastAsia="Times New Roman" w:cs="Times New Roman"/>
          <w:szCs w:val="28"/>
        </w:rPr>
        <w:t>Μέχρι που ψηφίσαμε αυτούς τους νόμους και θεσμοθετήσαμε και τον Εθνικό Συντονιστή κατά της Διαφθοράς, τον οποίο καταργήσατε, κύριε Υπουργέ –όχι εσείς, άλλος Υπουργός, αλλά επί των ημερών σας- η χώρα μας ήταν υπό επιτήρηση. Μετά απ’ αυτό, επί</w:t>
      </w:r>
      <w:r>
        <w:rPr>
          <w:rFonts w:eastAsia="Times New Roman" w:cs="Times New Roman"/>
          <w:szCs w:val="28"/>
        </w:rPr>
        <w:t xml:space="preserve"> των ημερών μας βγήκε από την επιτήρηση και είχε όλες αυτές τις βελτιώσεις στον διεθνή πίνακα της </w:t>
      </w:r>
      <w:r>
        <w:rPr>
          <w:rFonts w:eastAsia="Times New Roman" w:cs="Times New Roman"/>
          <w:szCs w:val="28"/>
          <w:lang w:val="en-US"/>
        </w:rPr>
        <w:t>GRECO</w:t>
      </w:r>
      <w:r>
        <w:rPr>
          <w:rFonts w:eastAsia="Times New Roman" w:cs="Times New Roman"/>
          <w:szCs w:val="28"/>
        </w:rPr>
        <w:t>.</w:t>
      </w:r>
    </w:p>
    <w:p w14:paraId="13C0C5A4" w14:textId="77777777" w:rsidR="00F43B06" w:rsidRDefault="00440118">
      <w:pPr>
        <w:spacing w:line="600" w:lineRule="auto"/>
        <w:ind w:firstLine="720"/>
        <w:contextualSpacing/>
        <w:jc w:val="both"/>
        <w:rPr>
          <w:rFonts w:eastAsia="Times New Roman"/>
          <w:szCs w:val="24"/>
        </w:rPr>
      </w:pPr>
      <w:r>
        <w:rPr>
          <w:rFonts w:eastAsia="Times New Roman" w:cs="Times New Roman"/>
          <w:szCs w:val="28"/>
        </w:rPr>
        <w:t>Το τελευταίο που θα ήθελα να πω, επειδή έγινε πολύς λόγος για το 263 Α΄, αφορά τους νομικούς του ΣΥΡΙΖΑ, που το έχουμε συζητήσει, το έχουν αντιληφθεί κ</w:t>
      </w:r>
      <w:r>
        <w:rPr>
          <w:rFonts w:eastAsia="Times New Roman" w:cs="Times New Roman"/>
          <w:szCs w:val="28"/>
        </w:rPr>
        <w:t xml:space="preserve">αι έχουν καταλάβει τι έχει γίνει. Δεν μπορεί ένας υπάλληλος ενός </w:t>
      </w:r>
      <w:r>
        <w:rPr>
          <w:rFonts w:eastAsia="Times New Roman" w:cs="Times New Roman"/>
          <w:szCs w:val="28"/>
        </w:rPr>
        <w:t>ν</w:t>
      </w:r>
      <w:r>
        <w:rPr>
          <w:rFonts w:eastAsia="Times New Roman" w:cs="Times New Roman"/>
          <w:szCs w:val="28"/>
        </w:rPr>
        <w:t xml:space="preserve">ομικού </w:t>
      </w:r>
      <w:r>
        <w:rPr>
          <w:rFonts w:eastAsia="Times New Roman" w:cs="Times New Roman"/>
          <w:szCs w:val="28"/>
        </w:rPr>
        <w:t>π</w:t>
      </w:r>
      <w:r>
        <w:rPr>
          <w:rFonts w:eastAsia="Times New Roman" w:cs="Times New Roman"/>
          <w:szCs w:val="28"/>
        </w:rPr>
        <w:t xml:space="preserve">ροσώπου </w:t>
      </w:r>
      <w:r>
        <w:rPr>
          <w:rFonts w:eastAsia="Times New Roman" w:cs="Times New Roman"/>
          <w:szCs w:val="28"/>
        </w:rPr>
        <w:t>ι</w:t>
      </w:r>
      <w:r>
        <w:rPr>
          <w:rFonts w:eastAsia="Times New Roman" w:cs="Times New Roman"/>
          <w:szCs w:val="28"/>
        </w:rPr>
        <w:t xml:space="preserve">διωτικού </w:t>
      </w:r>
      <w:r>
        <w:rPr>
          <w:rFonts w:eastAsia="Times New Roman" w:cs="Times New Roman"/>
          <w:szCs w:val="28"/>
        </w:rPr>
        <w:t>δ</w:t>
      </w:r>
      <w:r>
        <w:rPr>
          <w:rFonts w:eastAsia="Times New Roman" w:cs="Times New Roman"/>
          <w:szCs w:val="28"/>
        </w:rPr>
        <w:t>ικαίου –δηλαδή, για παράδειγμα, μ</w:t>
      </w:r>
      <w:r>
        <w:rPr>
          <w:rFonts w:eastAsia="Times New Roman" w:cs="Times New Roman"/>
          <w:szCs w:val="28"/>
        </w:rPr>
        <w:t>ί</w:t>
      </w:r>
      <w:r>
        <w:rPr>
          <w:rFonts w:eastAsia="Times New Roman" w:cs="Times New Roman"/>
          <w:szCs w:val="28"/>
        </w:rPr>
        <w:t xml:space="preserve">α εταιρεία που στη γειτονιά μας κάνει πουκάμισα- να θεωρείται δημόσιος υπάλληλος. Αυτό έχει πει η Ολομέλεια του Αρείου </w:t>
      </w:r>
      <w:r>
        <w:rPr>
          <w:rFonts w:eastAsia="Times New Roman" w:cs="Times New Roman"/>
          <w:szCs w:val="28"/>
        </w:rPr>
        <w:lastRenderedPageBreak/>
        <w:t>Πάγου. Αυτ</w:t>
      </w:r>
      <w:r>
        <w:rPr>
          <w:rFonts w:eastAsia="Times New Roman" w:cs="Times New Roman"/>
          <w:szCs w:val="28"/>
        </w:rPr>
        <w:t>ό έχει πει η Κεντρική Νομοπαρασκευαστική Επιτροπή της Βουλής. Αυτό έχει πει και η Επιτροπή Ποινικού Κώδικα –ξέρει ο κ. Παρασκευόπουλος-, που αποποινικοποιεί την περίπτωση δ΄ του 263 Α΄.</w:t>
      </w:r>
    </w:p>
    <w:p w14:paraId="13C0C5A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Αν νομίζετε εσείς ότι είναι δημόσιος υπάλληλος ένας υπάλληλος ενός νομ</w:t>
      </w:r>
      <w:r>
        <w:rPr>
          <w:rFonts w:eastAsia="Times New Roman" w:cs="Times New Roman"/>
          <w:szCs w:val="24"/>
        </w:rPr>
        <w:t xml:space="preserve">ικού προσώπου </w:t>
      </w:r>
      <w:r>
        <w:rPr>
          <w:rFonts w:eastAsia="Times New Roman" w:cs="Times New Roman"/>
          <w:szCs w:val="24"/>
        </w:rPr>
        <w:t>ιδιωτικού</w:t>
      </w:r>
      <w:r>
        <w:rPr>
          <w:rFonts w:eastAsia="Times New Roman" w:cs="Times New Roman"/>
          <w:szCs w:val="24"/>
        </w:rPr>
        <w:t xml:space="preserve"> δικαίου, μιας </w:t>
      </w:r>
      <w:proofErr w:type="spellStart"/>
      <w:r>
        <w:rPr>
          <w:rFonts w:eastAsia="Times New Roman" w:cs="Times New Roman"/>
          <w:szCs w:val="24"/>
        </w:rPr>
        <w:t>εταιρειούλας</w:t>
      </w:r>
      <w:proofErr w:type="spellEnd"/>
      <w:r>
        <w:rPr>
          <w:rFonts w:eastAsia="Times New Roman" w:cs="Times New Roman"/>
          <w:szCs w:val="24"/>
        </w:rPr>
        <w:t xml:space="preserve">, τι να πω! Αυτό είναι δικό σας θέμα. </w:t>
      </w:r>
    </w:p>
    <w:p w14:paraId="13C0C5A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μπορούσα να πω πάρα πολλά.</w:t>
      </w:r>
    </w:p>
    <w:p w14:paraId="13C0C5A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συνάδελφε, με εξαπατήσατε!</w:t>
      </w:r>
    </w:p>
    <w:p w14:paraId="13C0C5A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Τελείωσα.</w:t>
      </w:r>
    </w:p>
    <w:p w14:paraId="13C0C5A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πρέπει να ξέρετε ότι η αλλαγή, κύριοι συνάδελφοι, δεν ήταν το άρθρο 263. </w:t>
      </w:r>
      <w:r>
        <w:rPr>
          <w:rFonts w:eastAsia="Times New Roman" w:cs="Times New Roman"/>
          <w:szCs w:val="24"/>
        </w:rPr>
        <w:t>Δ</w:t>
      </w:r>
      <w:r>
        <w:rPr>
          <w:rFonts w:eastAsia="Times New Roman" w:cs="Times New Roman"/>
          <w:szCs w:val="24"/>
        </w:rPr>
        <w:t xml:space="preserve">εν ωφελήθηκε ουδείς. Για αυτούς που λέτε ότι ωφελήθηκαν, πάει με την περίπτωση γ΄ του άρθρου 263. </w:t>
      </w:r>
    </w:p>
    <w:p w14:paraId="13C0C5A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Καλό θα είναι να μελετάτε τα νομικά κείμενα. Για νομικά πρόσωπα ιδιωτικού δικ</w:t>
      </w:r>
      <w:r>
        <w:rPr>
          <w:rFonts w:eastAsia="Times New Roman" w:cs="Times New Roman"/>
          <w:szCs w:val="24"/>
        </w:rPr>
        <w:t xml:space="preserve">αίου που ιδρύθηκαν από το </w:t>
      </w:r>
      <w:r>
        <w:rPr>
          <w:rFonts w:eastAsia="Times New Roman" w:cs="Times New Roman"/>
          <w:szCs w:val="24"/>
        </w:rPr>
        <w:t>δ</w:t>
      </w:r>
      <w:r>
        <w:rPr>
          <w:rFonts w:eastAsia="Times New Roman" w:cs="Times New Roman"/>
          <w:szCs w:val="24"/>
        </w:rPr>
        <w:t xml:space="preserve">ημόσιο -και τα ναυπηγεία έχουν ιδρυθεί από το </w:t>
      </w:r>
      <w:r>
        <w:rPr>
          <w:rFonts w:eastAsia="Times New Roman" w:cs="Times New Roman"/>
          <w:szCs w:val="24"/>
        </w:rPr>
        <w:t>δ</w:t>
      </w:r>
      <w:r>
        <w:rPr>
          <w:rFonts w:eastAsia="Times New Roman" w:cs="Times New Roman"/>
          <w:szCs w:val="24"/>
        </w:rPr>
        <w:t>ημόσιο- παραμένει ο κακουργηματικός χαρακτήρας και δεν υπάρχει κα</w:t>
      </w:r>
      <w:r>
        <w:rPr>
          <w:rFonts w:eastAsia="Times New Roman" w:cs="Times New Roman"/>
          <w:szCs w:val="24"/>
        </w:rPr>
        <w:t>μ</w:t>
      </w:r>
      <w:r>
        <w:rPr>
          <w:rFonts w:eastAsia="Times New Roman" w:cs="Times New Roman"/>
          <w:szCs w:val="24"/>
        </w:rPr>
        <w:t xml:space="preserve">μία διαφορά. </w:t>
      </w:r>
    </w:p>
    <w:p w14:paraId="13C0C5A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με τις διατάξεις της </w:t>
      </w:r>
      <w:r>
        <w:rPr>
          <w:rFonts w:eastAsia="Times New Roman" w:cs="Times New Roman"/>
          <w:szCs w:val="24"/>
          <w:lang w:val="en-US"/>
        </w:rPr>
        <w:t>offshore</w:t>
      </w:r>
      <w:r>
        <w:rPr>
          <w:rFonts w:eastAsia="Times New Roman" w:cs="Times New Roman"/>
          <w:szCs w:val="24"/>
        </w:rPr>
        <w:t>, που σε μία μέρα τις αλλάξατε, ευνοήθηκαν όλοι αυτοί που θέλατ</w:t>
      </w:r>
      <w:r>
        <w:rPr>
          <w:rFonts w:eastAsia="Times New Roman" w:cs="Times New Roman"/>
          <w:szCs w:val="24"/>
        </w:rPr>
        <w:t>ε να τους ευνοήσετε, και βεβαίως είναι ένα ατόπημα που δεν εφαρμόζεται, γιατί λέγατε για επιεικές προνόμιο.</w:t>
      </w:r>
    </w:p>
    <w:p w14:paraId="13C0C5A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3C0C5A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Αφήστε να το δούμε αυτό.</w:t>
      </w:r>
    </w:p>
    <w:p w14:paraId="13C0C5A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Λοιπόν, ο κ. Γεωργαντάς έχει τον λόγο για τρία λεπτά.</w:t>
      </w:r>
    </w:p>
    <w:p w14:paraId="13C0C5A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ΓΕΩΡΓΙΟΣ ΓΕΩΡΓ</w:t>
      </w:r>
      <w:r>
        <w:rPr>
          <w:rFonts w:eastAsia="Times New Roman" w:cs="Times New Roman"/>
          <w:b/>
          <w:szCs w:val="24"/>
        </w:rPr>
        <w:t xml:space="preserve">ΑΝΤΑΣ: </w:t>
      </w:r>
      <w:r>
        <w:rPr>
          <w:rFonts w:eastAsia="Times New Roman"/>
          <w:color w:val="000000"/>
          <w:szCs w:val="24"/>
        </w:rPr>
        <w:t>Ευχαριστώ, κυρία Πρόεδρε.</w:t>
      </w:r>
      <w:r>
        <w:rPr>
          <w:rFonts w:eastAsia="Times New Roman" w:cs="Times New Roman"/>
          <w:szCs w:val="24"/>
        </w:rPr>
        <w:t xml:space="preserve"> </w:t>
      </w:r>
    </w:p>
    <w:p w14:paraId="13C0C5B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μπορούμε να φύγουμε σήμερα, αν δεν λύσουμε ένα ζήτημα. Οφείλουμε να το λύσουμε. Δεν είναι στη διακριτική σας ευχέρεια να πάρετε θέση σαφή και απόλυτη επί του ζητήματος του </w:t>
      </w:r>
      <w:r>
        <w:rPr>
          <w:rFonts w:eastAsia="Times New Roman" w:cs="Times New Roman"/>
          <w:szCs w:val="24"/>
        </w:rPr>
        <w:lastRenderedPageBreak/>
        <w:t>οποίου ανέκυψε, σχετικά με τη χ</w:t>
      </w:r>
      <w:r>
        <w:rPr>
          <w:rFonts w:eastAsia="Times New Roman" w:cs="Times New Roman"/>
          <w:szCs w:val="24"/>
        </w:rPr>
        <w:t xml:space="preserve">θεσινή δήλωση, είναι υποχρέωσή σας, είναι ευθύνη σας, την οποία δεν μπορείτε να αποποιηθείτε. Είστε ο αρμόδιος Υπουργός Δικαιοσύνης. </w:t>
      </w:r>
    </w:p>
    <w:p w14:paraId="13C0C5B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Χθες είχαμε μ</w:t>
      </w:r>
      <w:r>
        <w:rPr>
          <w:rFonts w:eastAsia="Times New Roman" w:cs="Times New Roman"/>
          <w:szCs w:val="24"/>
        </w:rPr>
        <w:t>ί</w:t>
      </w:r>
      <w:r>
        <w:rPr>
          <w:rFonts w:eastAsia="Times New Roman" w:cs="Times New Roman"/>
          <w:szCs w:val="24"/>
        </w:rPr>
        <w:t>α δήλωση η οποία προκάλεσε. Προκάλεσε την έντονη διαμαρτυρία της Ένωσης Δικαστών και Εισαγγελέων, που μιλάει</w:t>
      </w:r>
      <w:r>
        <w:rPr>
          <w:rFonts w:eastAsia="Times New Roman" w:cs="Times New Roman"/>
          <w:szCs w:val="24"/>
        </w:rPr>
        <w:t xml:space="preserve"> για θεσμική εκτροπή. </w:t>
      </w:r>
    </w:p>
    <w:p w14:paraId="13C0C5B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Αυτό πώς θα το ξεπεράσουμε; Μπορούμε να μιλήσουμε για οτιδήποτε άλλο για τη </w:t>
      </w:r>
      <w:r>
        <w:rPr>
          <w:rFonts w:eastAsia="Times New Roman" w:cs="Times New Roman"/>
          <w:szCs w:val="24"/>
        </w:rPr>
        <w:t>δ</w:t>
      </w:r>
      <w:r>
        <w:rPr>
          <w:rFonts w:eastAsia="Times New Roman" w:cs="Times New Roman"/>
          <w:szCs w:val="24"/>
        </w:rPr>
        <w:t>ικαιοσύνη αν δεν λύσουμε αυτό; Δηλαδή θα έχει σημασία για εμάς να πούμε πώς μπορούμε να βρούμε τρόπους να γίνει η επιτάχυνση στην απονομή της δικαιοσύνης, θ</w:t>
      </w:r>
      <w:r>
        <w:rPr>
          <w:rFonts w:eastAsia="Times New Roman" w:cs="Times New Roman"/>
          <w:szCs w:val="24"/>
        </w:rPr>
        <w:t xml:space="preserve">α έχει σημασία αν η απονομή θα γίνει σε έναν χρόνο ή σε τρία, όταν επάνω στην έδρα θα βρίσκεται ένας δικαστής εξαρτημένος, ένας δικαστής που, κατά τη δήλωση του Υπουργού σας, συμμετέχει σε παραδικαστικό κύκλωμα; </w:t>
      </w:r>
    </w:p>
    <w:p w14:paraId="13C0C5B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Τι είναι αυτό που έχει την κεφαλαιώδη σημασ</w:t>
      </w:r>
      <w:r>
        <w:rPr>
          <w:rFonts w:eastAsia="Times New Roman" w:cs="Times New Roman"/>
          <w:szCs w:val="24"/>
        </w:rPr>
        <w:t xml:space="preserve">ία; Πρέπει να το λύσουμε. </w:t>
      </w:r>
      <w:r>
        <w:rPr>
          <w:rFonts w:eastAsia="Times New Roman" w:cs="Times New Roman"/>
          <w:szCs w:val="24"/>
        </w:rPr>
        <w:t>Υ</w:t>
      </w:r>
      <w:r>
        <w:rPr>
          <w:rFonts w:eastAsia="Times New Roman" w:cs="Times New Roman"/>
          <w:szCs w:val="24"/>
        </w:rPr>
        <w:t>πάρχουν πολλοί τρόποι για να το λύσουμε. Υπάρχουν κάποιοι άμεσοι και κάποιοι πιο μακροχρόνιοι.</w:t>
      </w:r>
    </w:p>
    <w:p w14:paraId="13C0C5B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πρώτο είναι ότι σήμερα ο Αναπληρωτής Υπουργός Δικαιοσύνης, ο κ. Παπαγγελόπουλος, θα έπρεπε βεβαίως να ξεκινήσει έρευνα για να δει π</w:t>
      </w:r>
      <w:r>
        <w:rPr>
          <w:rFonts w:eastAsia="Times New Roman" w:cs="Times New Roman"/>
          <w:szCs w:val="24"/>
        </w:rPr>
        <w:t xml:space="preserve">οιοι είναι αυτοί οι διεφθαρμένοι δικαστές. Φαντάζομαι ότι θα το κάνει. </w:t>
      </w:r>
    </w:p>
    <w:p w14:paraId="13C0C5B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όμως, το οποίο είναι δικιά σας υποχρέωση, είναι ότι πρέπει με έναν τρόπο, που εσείς θα αποφασίσετε ποιος είναι -αλλά φαντάζομαι ότι είναι μονόδρομος για εσάς όσο η Κυβέρνηση, </w:t>
      </w:r>
      <w:r>
        <w:rPr>
          <w:rFonts w:eastAsia="Times New Roman" w:cs="Times New Roman"/>
          <w:szCs w:val="24"/>
        </w:rPr>
        <w:t>όσο ο Πρωθυπουργός δεν αναλαμβάνει τη δική του ευθύνη, σε σχέση με το άλλο μέλος του Υπουργικού Συμβουλίου-, να πάρετε την ευθύνη για να καταδείξετε με μ</w:t>
      </w:r>
      <w:r>
        <w:rPr>
          <w:rFonts w:eastAsia="Times New Roman" w:cs="Times New Roman"/>
          <w:szCs w:val="24"/>
        </w:rPr>
        <w:t>ί</w:t>
      </w:r>
      <w:r>
        <w:rPr>
          <w:rFonts w:eastAsia="Times New Roman" w:cs="Times New Roman"/>
          <w:szCs w:val="24"/>
        </w:rPr>
        <w:t xml:space="preserve">α ηχηρή σας ενέργεια ότι δεν υιοθετείτε όλες αυτές τις δηλώσεις. </w:t>
      </w:r>
    </w:p>
    <w:p w14:paraId="13C0C5B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Η απλή εδώ πέρα έκφρασή σας ότι πρόκ</w:t>
      </w:r>
      <w:r>
        <w:rPr>
          <w:rFonts w:eastAsia="Times New Roman" w:cs="Times New Roman"/>
          <w:szCs w:val="24"/>
        </w:rPr>
        <w:t xml:space="preserve">ειται περί μιας κριτικής επιτρεπτής, ουσιαστικά, έτσι όπως την αναφέρατε, νομίζω ότι δεν μπορεί να δώσει βήμα να συνεχίσετε αύριο να συνδιαλέγεστε με τους </w:t>
      </w:r>
      <w:r>
        <w:rPr>
          <w:rFonts w:eastAsia="Times New Roman" w:cs="Times New Roman"/>
          <w:szCs w:val="24"/>
        </w:rPr>
        <w:lastRenderedPageBreak/>
        <w:t>δικαστές και με τους εισαγγελείς, να τους δώσετε και να τους θωρακίσετε για να μπορέσουν να λειτουργή</w:t>
      </w:r>
      <w:r>
        <w:rPr>
          <w:rFonts w:eastAsia="Times New Roman" w:cs="Times New Roman"/>
          <w:szCs w:val="24"/>
        </w:rPr>
        <w:t>σουν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οποί</w:t>
      </w:r>
      <w:r>
        <w:rPr>
          <w:rFonts w:eastAsia="Times New Roman" w:cs="Times New Roman"/>
          <w:szCs w:val="24"/>
        </w:rPr>
        <w:t>ο</w:t>
      </w:r>
      <w:r>
        <w:rPr>
          <w:rFonts w:eastAsia="Times New Roman" w:cs="Times New Roman"/>
          <w:szCs w:val="24"/>
        </w:rPr>
        <w:t xml:space="preserve"> το Σύνταγμα προβλέπει, αν δεν κάνετε κάτι για να τους δώσετε αυτό το δικαίωμα. </w:t>
      </w:r>
    </w:p>
    <w:p w14:paraId="13C0C5B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Το μεγαλύτερο, ξέρετε, ζήτημα που θα βγει από την απαξίωση αυτή της </w:t>
      </w:r>
      <w:r>
        <w:rPr>
          <w:rFonts w:eastAsia="Times New Roman" w:cs="Times New Roman"/>
          <w:szCs w:val="24"/>
        </w:rPr>
        <w:t>δ</w:t>
      </w:r>
      <w:r>
        <w:rPr>
          <w:rFonts w:eastAsia="Times New Roman" w:cs="Times New Roman"/>
          <w:szCs w:val="24"/>
        </w:rPr>
        <w:t>ικαιοσύνης, δεν έχει να κάνει τόσο με τη συζήτηση αυτή περί των δηλώσεων των</w:t>
      </w:r>
      <w:r>
        <w:rPr>
          <w:rFonts w:eastAsia="Times New Roman" w:cs="Times New Roman"/>
          <w:szCs w:val="24"/>
        </w:rPr>
        <w:t xml:space="preserve"> Υπουργών ή με το τι συμβαίνει με τα μεγάλα ζητήματα, με τις μεγάλες εκκρεμείς υποθέσεις, είναι ότι η πληγείσα αξιοπιστία της </w:t>
      </w:r>
      <w:r>
        <w:rPr>
          <w:rFonts w:eastAsia="Times New Roman" w:cs="Times New Roman"/>
          <w:szCs w:val="24"/>
        </w:rPr>
        <w:t>δ</w:t>
      </w:r>
      <w:r>
        <w:rPr>
          <w:rFonts w:eastAsia="Times New Roman" w:cs="Times New Roman"/>
          <w:szCs w:val="24"/>
        </w:rPr>
        <w:t xml:space="preserve">ικαιοσύνης θα καταρρακωθεί ακόμη περισσότερο στη συνείδηση του λαού. Πλέον ο κάθε πολίτης που θα προσφεύγει στη </w:t>
      </w:r>
      <w:r>
        <w:rPr>
          <w:rFonts w:eastAsia="Times New Roman" w:cs="Times New Roman"/>
          <w:szCs w:val="24"/>
        </w:rPr>
        <w:t>δ</w:t>
      </w:r>
      <w:r>
        <w:rPr>
          <w:rFonts w:eastAsia="Times New Roman" w:cs="Times New Roman"/>
          <w:szCs w:val="24"/>
        </w:rPr>
        <w:t>ικαιοσύνη θα νομ</w:t>
      </w:r>
      <w:r>
        <w:rPr>
          <w:rFonts w:eastAsia="Times New Roman" w:cs="Times New Roman"/>
          <w:szCs w:val="24"/>
        </w:rPr>
        <w:t xml:space="preserve">ιμοποιείτε να αμφισβητήσει όποια απόφαση δεν του αρέσει, καθώς όταν ένας Υπουργός αμφισβητεί ευθέως το κύρος των δικαστών </w:t>
      </w:r>
      <w:r>
        <w:rPr>
          <w:rFonts w:eastAsia="Times New Roman"/>
          <w:szCs w:val="24"/>
        </w:rPr>
        <w:t>οι οποίοι</w:t>
      </w:r>
      <w:r>
        <w:rPr>
          <w:rFonts w:eastAsia="Times New Roman" w:cs="Times New Roman"/>
          <w:szCs w:val="24"/>
        </w:rPr>
        <w:t xml:space="preserve"> βρίσκονται πάνω στην έδρα, νομιμοποιείται πολύ περισσότερο να το κάνει ο οποιοσδήποτε πολίτης.</w:t>
      </w:r>
    </w:p>
    <w:p w14:paraId="13C0C5B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w:t>
      </w:r>
      <w:r>
        <w:rPr>
          <w:rFonts w:eastAsia="Times New Roman" w:cs="Times New Roman"/>
          <w:szCs w:val="24"/>
        </w:rPr>
        <w:t>ουδούνι λήξεως του χρόνου ομιλίας του κυρίου Βουλευτή)</w:t>
      </w:r>
    </w:p>
    <w:p w14:paraId="13C0C5B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έχετε, λοιπόν, διακριτική ευχέρεια, έχετε υποχρέωση σήμερα, κύριε Υπουργέ, να κάνετε αυτό που νομίζουμε όλοι ότι πρέπει να κάνετε με βάση την ακαδημαϊκή σας πορεία και την ακαδημαϊκή σας επάρκεια. </w:t>
      </w:r>
      <w:r>
        <w:rPr>
          <w:rFonts w:eastAsia="Times New Roman" w:cs="Times New Roman"/>
          <w:szCs w:val="24"/>
        </w:rPr>
        <w:t>Άλλο η ακαδημαϊκή επάρκεια, άλλο η λειτουργία σας ως Υπουργού, και σήμερα θα κριθείτε για αυτήν.</w:t>
      </w:r>
    </w:p>
    <w:p w14:paraId="13C0C5BA" w14:textId="77777777" w:rsidR="00F43B06" w:rsidRDefault="00440118">
      <w:pPr>
        <w:spacing w:line="600" w:lineRule="auto"/>
        <w:ind w:firstLine="720"/>
        <w:contextualSpacing/>
        <w:jc w:val="both"/>
        <w:rPr>
          <w:rFonts w:eastAsia="Times New Roman" w:cs="Times New Roman"/>
          <w:szCs w:val="24"/>
        </w:rPr>
      </w:pPr>
      <w:r>
        <w:rPr>
          <w:rFonts w:eastAsia="Times New Roman"/>
          <w:color w:val="000000"/>
          <w:szCs w:val="24"/>
        </w:rPr>
        <w:t>Ευχαριστώ πολύ, κυρία Πρόεδρε.</w:t>
      </w:r>
      <w:r>
        <w:rPr>
          <w:rFonts w:eastAsia="Times New Roman" w:cs="Times New Roman"/>
          <w:szCs w:val="24"/>
        </w:rPr>
        <w:t xml:space="preserve"> </w:t>
      </w:r>
    </w:p>
    <w:p w14:paraId="13C0C5BB" w14:textId="77777777" w:rsidR="00F43B06" w:rsidRDefault="00440118">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3C0C5B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Τραγάκης</w:t>
      </w:r>
      <w:proofErr w:type="spellEnd"/>
      <w:r>
        <w:rPr>
          <w:rFonts w:eastAsia="Times New Roman" w:cs="Times New Roman"/>
          <w:szCs w:val="24"/>
        </w:rPr>
        <w:t xml:space="preserve"> κάτι θέλει να προσθέσει.</w:t>
      </w:r>
    </w:p>
    <w:p w14:paraId="13C0C5B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Ένα λεπτό θέλω. Είχα πάρει τον χρόνο της δευτερολογίας μου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13C0C5B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μου κάνατε την τιμή να μου απαντήσετε. Σας έθεσα ερωτήματα. Απαντήσατε σε άλλους συναδέλφους. Δεν μ</w:t>
      </w:r>
      <w:r>
        <w:rPr>
          <w:rFonts w:eastAsia="Times New Roman" w:cs="Times New Roman"/>
          <w:szCs w:val="24"/>
        </w:rPr>
        <w:t xml:space="preserve">ου κάνατε την τιμή να μου απαντήσετε. Τα ερωτήματά μου ήταν σαφή και θα τα επαναλάβω. Αφορούν τον κ. </w:t>
      </w:r>
      <w:proofErr w:type="spellStart"/>
      <w:r>
        <w:rPr>
          <w:rFonts w:eastAsia="Times New Roman" w:cs="Times New Roman"/>
          <w:szCs w:val="24"/>
        </w:rPr>
        <w:t>Πολάκη</w:t>
      </w:r>
      <w:proofErr w:type="spellEnd"/>
      <w:r>
        <w:rPr>
          <w:rFonts w:eastAsia="Times New Roman" w:cs="Times New Roman"/>
          <w:szCs w:val="24"/>
        </w:rPr>
        <w:t>.</w:t>
      </w:r>
    </w:p>
    <w:p w14:paraId="13C0C5B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Πολάκης</w:t>
      </w:r>
      <w:proofErr w:type="spellEnd"/>
      <w:r>
        <w:rPr>
          <w:rFonts w:eastAsia="Times New Roman" w:cs="Times New Roman"/>
          <w:szCs w:val="24"/>
        </w:rPr>
        <w:t>, όπως καταλαβαίνετε και όπως γνωρίζετε όλοι, ήταν συγκυβερνήτης με τον κύριο Πρωθυπουργό το καλοκαίρι. Υπάρχει φωτογραφία στο σκάφος τ</w:t>
      </w:r>
      <w:r>
        <w:rPr>
          <w:rFonts w:eastAsia="Times New Roman" w:cs="Times New Roman"/>
          <w:szCs w:val="24"/>
        </w:rPr>
        <w:t xml:space="preserve">ου κ. </w:t>
      </w:r>
      <w:proofErr w:type="spellStart"/>
      <w:r>
        <w:rPr>
          <w:rFonts w:eastAsia="Times New Roman" w:cs="Times New Roman"/>
          <w:szCs w:val="24"/>
        </w:rPr>
        <w:t>Πολάκη</w:t>
      </w:r>
      <w:proofErr w:type="spellEnd"/>
      <w:r>
        <w:rPr>
          <w:rFonts w:eastAsia="Times New Roman" w:cs="Times New Roman"/>
          <w:szCs w:val="24"/>
        </w:rPr>
        <w:t xml:space="preserve">. Κρατούσαν μαζί το τιμόνι το καλοκαίρι και πηγαίνανε. Το ερώτημα, λοιπόν, είναι: Ο συγκυβερνήτης θα κρατήσει τον </w:t>
      </w:r>
      <w:proofErr w:type="spellStart"/>
      <w:r>
        <w:rPr>
          <w:rFonts w:eastAsia="Times New Roman" w:cs="Times New Roman"/>
          <w:szCs w:val="24"/>
        </w:rPr>
        <w:t>Πολάκη</w:t>
      </w:r>
      <w:proofErr w:type="spellEnd"/>
      <w:r>
        <w:rPr>
          <w:rFonts w:eastAsia="Times New Roman" w:cs="Times New Roman"/>
          <w:szCs w:val="24"/>
        </w:rPr>
        <w:t xml:space="preserve"> στην Κυβέρνηση; Είναι δυνατόν, μετά από αυτά που έγιναν; </w:t>
      </w:r>
    </w:p>
    <w:p w14:paraId="13C0C5C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ικαιοσύνη πήρε θέση. Η Πρόεδρος του Αρείου Πάγου κ. Θάνου ανέθ</w:t>
      </w:r>
      <w:r>
        <w:rPr>
          <w:rFonts w:eastAsia="Times New Roman" w:cs="Times New Roman"/>
          <w:szCs w:val="24"/>
        </w:rPr>
        <w:t xml:space="preserve">εσε στον αντεισαγγελέα κ. </w:t>
      </w:r>
      <w:proofErr w:type="spellStart"/>
      <w:r>
        <w:rPr>
          <w:rFonts w:eastAsia="Times New Roman" w:cs="Times New Roman"/>
          <w:szCs w:val="24"/>
        </w:rPr>
        <w:t>Δασούλα</w:t>
      </w:r>
      <w:proofErr w:type="spellEnd"/>
      <w:r>
        <w:rPr>
          <w:rFonts w:eastAsia="Times New Roman" w:cs="Times New Roman"/>
          <w:szCs w:val="24"/>
        </w:rPr>
        <w:t xml:space="preserve"> να κάνει προκαταρκτική εξέταση για τις καταγγελίες </w:t>
      </w:r>
      <w:proofErr w:type="spellStart"/>
      <w:r>
        <w:rPr>
          <w:rFonts w:eastAsia="Times New Roman" w:cs="Times New Roman"/>
          <w:szCs w:val="24"/>
        </w:rPr>
        <w:t>Πολάκη</w:t>
      </w:r>
      <w:proofErr w:type="spellEnd"/>
      <w:r>
        <w:rPr>
          <w:rFonts w:eastAsia="Times New Roman" w:cs="Times New Roman"/>
          <w:szCs w:val="24"/>
        </w:rPr>
        <w:t xml:space="preserve">. Αυτό είναι το θέμα το οποίο αφορά τη </w:t>
      </w:r>
      <w:r>
        <w:rPr>
          <w:rFonts w:eastAsia="Times New Roman" w:cs="Times New Roman"/>
          <w:szCs w:val="24"/>
        </w:rPr>
        <w:t>δ</w:t>
      </w:r>
      <w:r>
        <w:rPr>
          <w:rFonts w:eastAsia="Times New Roman" w:cs="Times New Roman"/>
          <w:szCs w:val="24"/>
        </w:rPr>
        <w:t>ικαιοσύνη. Η Πολιτεία τι κάνει; Η πολιτική ηγεσία τι κάνει; Πολιτική ηγεσία λέγοντας εννοώ πάντα τον κύριο Πρωθυπουργό, τον κ</w:t>
      </w:r>
      <w:r>
        <w:rPr>
          <w:rFonts w:eastAsia="Times New Roman" w:cs="Times New Roman"/>
          <w:szCs w:val="24"/>
        </w:rPr>
        <w:t>. Τσίπρα.</w:t>
      </w:r>
    </w:p>
    <w:p w14:paraId="13C0C5C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επέλεξε τον κ. </w:t>
      </w:r>
      <w:proofErr w:type="spellStart"/>
      <w:r>
        <w:rPr>
          <w:rFonts w:eastAsia="Times New Roman" w:cs="Times New Roman"/>
          <w:szCs w:val="24"/>
        </w:rPr>
        <w:t>Πολάκη</w:t>
      </w:r>
      <w:proofErr w:type="spellEnd"/>
      <w:r>
        <w:rPr>
          <w:rFonts w:eastAsia="Times New Roman" w:cs="Times New Roman"/>
          <w:szCs w:val="24"/>
        </w:rPr>
        <w:t xml:space="preserve">. Ο κ. </w:t>
      </w:r>
      <w:proofErr w:type="spellStart"/>
      <w:r>
        <w:rPr>
          <w:rFonts w:eastAsia="Times New Roman" w:cs="Times New Roman"/>
          <w:szCs w:val="24"/>
        </w:rPr>
        <w:t>Πολάκης</w:t>
      </w:r>
      <w:proofErr w:type="spellEnd"/>
      <w:r>
        <w:rPr>
          <w:rFonts w:eastAsia="Times New Roman" w:cs="Times New Roman"/>
          <w:szCs w:val="24"/>
        </w:rPr>
        <w:t xml:space="preserve"> ως Αναπληρωτής Υπουργός συμμετέχει στο Υπουργικό Συμβούλιο, που κάνει τις κρίσεις για τους δικαστικούς. Άρα όταν κρίθηκαν οι δικαστικοί, που κρίθηκαν με την παράλειψη σαράντα επτά έγκριτων δικαστικ</w:t>
      </w:r>
      <w:r>
        <w:rPr>
          <w:rFonts w:eastAsia="Times New Roman" w:cs="Times New Roman"/>
          <w:szCs w:val="24"/>
        </w:rPr>
        <w:t xml:space="preserve">ών, είχε πάρει μέρος ο κ. </w:t>
      </w:r>
      <w:proofErr w:type="spellStart"/>
      <w:r>
        <w:rPr>
          <w:rFonts w:eastAsia="Times New Roman" w:cs="Times New Roman"/>
          <w:szCs w:val="24"/>
        </w:rPr>
        <w:t>Πολάκης</w:t>
      </w:r>
      <w:proofErr w:type="spellEnd"/>
      <w:r>
        <w:rPr>
          <w:rFonts w:eastAsia="Times New Roman" w:cs="Times New Roman"/>
          <w:szCs w:val="24"/>
        </w:rPr>
        <w:t xml:space="preserve">. Αντιλαμβάνεστε, λοιπόν, ότι το θέμα είναι πολύ μεγάλο και ξεφεύγει αυτή τη στιγμή από τις δυνατότητες που </w:t>
      </w:r>
      <w:r>
        <w:rPr>
          <w:rFonts w:eastAsia="Times New Roman" w:cs="Times New Roman"/>
          <w:szCs w:val="24"/>
        </w:rPr>
        <w:lastRenderedPageBreak/>
        <w:t xml:space="preserve">έχουμε σε τόσο περιορισμένο χρόνο να αποδείξουμε αυτό που συνάδελφοί μας είπαν, ότι «τελικά, μήπως ο κ. </w:t>
      </w:r>
      <w:proofErr w:type="spellStart"/>
      <w:r>
        <w:rPr>
          <w:rFonts w:eastAsia="Times New Roman" w:cs="Times New Roman"/>
          <w:szCs w:val="24"/>
        </w:rPr>
        <w:t>Πολάκης</w:t>
      </w:r>
      <w:proofErr w:type="spellEnd"/>
      <w:r>
        <w:rPr>
          <w:rFonts w:eastAsia="Times New Roman" w:cs="Times New Roman"/>
          <w:szCs w:val="24"/>
        </w:rPr>
        <w:t xml:space="preserve"> είν</w:t>
      </w:r>
      <w:r>
        <w:rPr>
          <w:rFonts w:eastAsia="Times New Roman" w:cs="Times New Roman"/>
          <w:szCs w:val="24"/>
        </w:rPr>
        <w:t>αι μέρος ενός σχεδίου»; Μήπως δηλαδή το σχέδιο είναι να απαξιωθεί μερίδα δικαστικών; Αν και αυτός μιλάει για την πλειοψηφία, γιατί είπε «ένα πολύ μεγάλο μέρος των δικαστών είναι στο παραδικαστικό κύκλωμα του παρελθόντος ή του παρόντος». Άρα θέλει να απαξιώ</w:t>
      </w:r>
      <w:r>
        <w:rPr>
          <w:rFonts w:eastAsia="Times New Roman" w:cs="Times New Roman"/>
          <w:szCs w:val="24"/>
        </w:rPr>
        <w:t>σει ένα τμήμα των δικαστικών, οι οποίοι θα επιληφθούν υποθέσεων οι οποίες έχουν πολιτικό ενδιαφέρον.</w:t>
      </w:r>
    </w:p>
    <w:p w14:paraId="13C0C5C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Θα πρέπει και σε αυτή τη διάσταση και σε αυτό το ερώτημα να απαντήσετε, κύριε Υπουργέ. Σας ευχαριστώ πολύ.</w:t>
      </w:r>
    </w:p>
    <w:p w14:paraId="13C0C5C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13C0C5C4" w14:textId="77777777" w:rsidR="00F43B06" w:rsidRDefault="0044011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 Νέας Δημοκρατίας)</w:t>
      </w:r>
    </w:p>
    <w:p w14:paraId="13C0C5C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13C0C5C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κύριος Υπουργός, ο οποίος έχει δευτερολογία και </w:t>
      </w:r>
      <w:proofErr w:type="spellStart"/>
      <w:r>
        <w:rPr>
          <w:rFonts w:eastAsia="Times New Roman" w:cs="Times New Roman"/>
          <w:szCs w:val="24"/>
        </w:rPr>
        <w:t>τριτολογία</w:t>
      </w:r>
      <w:proofErr w:type="spellEnd"/>
      <w:r>
        <w:rPr>
          <w:rFonts w:eastAsia="Times New Roman" w:cs="Times New Roman"/>
          <w:szCs w:val="24"/>
        </w:rPr>
        <w:t xml:space="preserve">. Το ίδιο και ο κ. </w:t>
      </w:r>
      <w:proofErr w:type="spellStart"/>
      <w:r>
        <w:rPr>
          <w:rFonts w:eastAsia="Times New Roman" w:cs="Times New Roman"/>
          <w:szCs w:val="24"/>
        </w:rPr>
        <w:t>Δένδιας</w:t>
      </w:r>
      <w:proofErr w:type="spellEnd"/>
      <w:r>
        <w:rPr>
          <w:rFonts w:eastAsia="Times New Roman" w:cs="Times New Roman"/>
          <w:szCs w:val="24"/>
        </w:rPr>
        <w:t xml:space="preserve">, ως Κοινοβουλευτικός Εκπρόσωπος έχει δευτερολογία και </w:t>
      </w:r>
      <w:proofErr w:type="spellStart"/>
      <w:r>
        <w:rPr>
          <w:rFonts w:eastAsia="Times New Roman" w:cs="Times New Roman"/>
          <w:szCs w:val="24"/>
        </w:rPr>
        <w:t>τριτολ</w:t>
      </w:r>
      <w:r>
        <w:rPr>
          <w:rFonts w:eastAsia="Times New Roman" w:cs="Times New Roman"/>
          <w:szCs w:val="24"/>
        </w:rPr>
        <w:t>ογία</w:t>
      </w:r>
      <w:proofErr w:type="spellEnd"/>
      <w:r>
        <w:rPr>
          <w:rFonts w:eastAsia="Times New Roman" w:cs="Times New Roman"/>
          <w:szCs w:val="24"/>
        </w:rPr>
        <w:t>.</w:t>
      </w:r>
    </w:p>
    <w:p w14:paraId="13C0C5C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Θέλετε, κύριε Υπουργέ, να τις ενοποιήσουμε και να μη ξαναμιλήσετε; Ό,τι θέλετε. Έχετε δέκα λεπτά στη δευτερολογία και πέντε λεπτά στην  </w:t>
      </w:r>
      <w:proofErr w:type="spellStart"/>
      <w:r>
        <w:rPr>
          <w:rFonts w:eastAsia="Times New Roman" w:cs="Times New Roman"/>
          <w:szCs w:val="24"/>
        </w:rPr>
        <w:t>τριτολογία</w:t>
      </w:r>
      <w:proofErr w:type="spellEnd"/>
      <w:r>
        <w:rPr>
          <w:rFonts w:eastAsia="Times New Roman" w:cs="Times New Roman"/>
          <w:szCs w:val="24"/>
        </w:rPr>
        <w:t>.</w:t>
      </w:r>
    </w:p>
    <w:p w14:paraId="13C0C5C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Δεν θα μακρηγο</w:t>
      </w:r>
      <w:r>
        <w:rPr>
          <w:rFonts w:eastAsia="Times New Roman" w:cs="Times New Roman"/>
          <w:szCs w:val="24"/>
        </w:rPr>
        <w:t>ρήσω, κυρία Πρόεδρε. Θα προσπαθήσω να περιοριστώ στα δέκα λεπτά. Αν δεν τα καταφέρω, θα πάρω και τα υπόλοιπα. Ευχαριστώ για την αναγνώριση του περιθωρίου.</w:t>
      </w:r>
    </w:p>
    <w:p w14:paraId="13C0C5C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Άκουσα την απεγνωσμένη προσπάθεια –ας αρχίσω με αυτό- του κ. Τασούλα να με θίξει, λέγοντάς με «ηπιότε</w:t>
      </w:r>
      <w:r>
        <w:rPr>
          <w:rFonts w:eastAsia="Times New Roman" w:cs="Times New Roman"/>
          <w:szCs w:val="24"/>
        </w:rPr>
        <w:t xml:space="preserve">ρο </w:t>
      </w:r>
      <w:proofErr w:type="spellStart"/>
      <w:r>
        <w:rPr>
          <w:rFonts w:eastAsia="Times New Roman" w:cs="Times New Roman"/>
          <w:szCs w:val="24"/>
        </w:rPr>
        <w:t>Πολάκη</w:t>
      </w:r>
      <w:proofErr w:type="spellEnd"/>
      <w:r>
        <w:rPr>
          <w:rFonts w:eastAsia="Times New Roman" w:cs="Times New Roman"/>
          <w:szCs w:val="24"/>
        </w:rPr>
        <w:t xml:space="preserve">». Εγώ την προσέλαβα διασκεδαστικά, κύριε Τασούλα. Να πω, όμως, το εξής. Εάν θέλετε να με θίξετε, δεν τα καταφέρνετε, γιατί εγώ το «ηπιότερος </w:t>
      </w:r>
      <w:proofErr w:type="spellStart"/>
      <w:r>
        <w:rPr>
          <w:rFonts w:eastAsia="Times New Roman" w:cs="Times New Roman"/>
          <w:szCs w:val="24"/>
        </w:rPr>
        <w:t>Πολάκης</w:t>
      </w:r>
      <w:proofErr w:type="spellEnd"/>
      <w:r>
        <w:rPr>
          <w:rFonts w:eastAsia="Times New Roman" w:cs="Times New Roman"/>
          <w:szCs w:val="24"/>
        </w:rPr>
        <w:t>» το καταλαβαίνω ως «</w:t>
      </w:r>
      <w:proofErr w:type="spellStart"/>
      <w:r>
        <w:rPr>
          <w:rFonts w:eastAsia="Times New Roman" w:cs="Times New Roman"/>
          <w:szCs w:val="24"/>
        </w:rPr>
        <w:t>πολλάκις</w:t>
      </w:r>
      <w:proofErr w:type="spellEnd"/>
      <w:r>
        <w:rPr>
          <w:rFonts w:eastAsia="Times New Roman" w:cs="Times New Roman"/>
          <w:szCs w:val="24"/>
        </w:rPr>
        <w:t>», να γράφεται δηλαδή με δύο «λάμδα» και με «γιώτα». Γι’ αυτό θα συνε</w:t>
      </w:r>
      <w:r>
        <w:rPr>
          <w:rFonts w:eastAsia="Times New Roman" w:cs="Times New Roman"/>
          <w:szCs w:val="24"/>
        </w:rPr>
        <w:t>χίσω να είμαι ήπιος και δεν θα παρασυρθώ από τέτοιες διατυπώσεις.</w:t>
      </w:r>
    </w:p>
    <w:p w14:paraId="13C0C5C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Να πω, επίσης, πως καταλαβαίνω ότι η συζήτηση έχει πλέον προχωρήσει προς τη συζήτηση των «δηλώσεων </w:t>
      </w:r>
      <w:proofErr w:type="spellStart"/>
      <w:r>
        <w:rPr>
          <w:rFonts w:eastAsia="Times New Roman" w:cs="Times New Roman"/>
          <w:szCs w:val="24"/>
        </w:rPr>
        <w:t>Πολάκη</w:t>
      </w:r>
      <w:proofErr w:type="spellEnd"/>
      <w:r>
        <w:rPr>
          <w:rFonts w:eastAsia="Times New Roman" w:cs="Times New Roman"/>
          <w:szCs w:val="24"/>
        </w:rPr>
        <w:t xml:space="preserve">» και λιγότερο προς τα θέματα τα οποία έθιγε η επερώτηση, τα οποία ήταν πολυσχιδή </w:t>
      </w:r>
      <w:r>
        <w:rPr>
          <w:rFonts w:eastAsia="Times New Roman" w:cs="Times New Roman"/>
          <w:szCs w:val="24"/>
        </w:rPr>
        <w:lastRenderedPageBreak/>
        <w:t>και</w:t>
      </w:r>
      <w:r>
        <w:rPr>
          <w:rFonts w:eastAsia="Times New Roman" w:cs="Times New Roman"/>
          <w:szCs w:val="24"/>
        </w:rPr>
        <w:t xml:space="preserve"> αυτός ο αναπροσανατολισμός της συζήτησης δείχνει τη μικρή σημασία που τελικά δόθηκε στα μεγάλα θέματα, τα οποία αφορούσε η αρχική επερώτηση.</w:t>
      </w:r>
    </w:p>
    <w:p w14:paraId="13C0C5C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Θα επανέλθουμε.</w:t>
      </w:r>
    </w:p>
    <w:p w14:paraId="13C0C5C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w:t>
      </w:r>
      <w:r>
        <w:rPr>
          <w:rFonts w:eastAsia="Times New Roman" w:cs="Times New Roman"/>
          <w:b/>
          <w:szCs w:val="24"/>
        </w:rPr>
        <w:t>ωμάτων):</w:t>
      </w:r>
      <w:r>
        <w:rPr>
          <w:rFonts w:eastAsia="Times New Roman" w:cs="Times New Roman"/>
          <w:szCs w:val="24"/>
        </w:rPr>
        <w:t xml:space="preserve"> Πρέπει, όμως, να πω το εξής. Η κριτική που άκουσα να ασκείται και σε μένα προσωπικά, σε σχέση με την αντίδραση προς τη «δήλωση </w:t>
      </w:r>
      <w:proofErr w:type="spellStart"/>
      <w:r>
        <w:rPr>
          <w:rFonts w:eastAsia="Times New Roman" w:cs="Times New Roman"/>
          <w:szCs w:val="24"/>
        </w:rPr>
        <w:t>Πολάκη</w:t>
      </w:r>
      <w:proofErr w:type="spellEnd"/>
      <w:r>
        <w:rPr>
          <w:rFonts w:eastAsia="Times New Roman" w:cs="Times New Roman"/>
          <w:szCs w:val="24"/>
        </w:rPr>
        <w:t>», μου φάνηκε ότι κατ’ αρχήν διαστρέβλωνε όσα είχα πει στην αρχική μου δήλωση. Στην αρχική μου δήλωση, βεβαιώνοντα</w:t>
      </w:r>
      <w:r>
        <w:rPr>
          <w:rFonts w:eastAsia="Times New Roman" w:cs="Times New Roman"/>
          <w:szCs w:val="24"/>
        </w:rPr>
        <w:t xml:space="preserve">ς την προσωπική μου εμπιστοσύνη -αλλά ίσως ήταν περιττό που τη διαβεβαίωσα, διότι είναι κάτι το οποίο έχω κάνει κατ’ επανάληψη- στη </w:t>
      </w:r>
      <w:r>
        <w:rPr>
          <w:rFonts w:eastAsia="Times New Roman" w:cs="Times New Roman"/>
          <w:szCs w:val="24"/>
        </w:rPr>
        <w:t>δ</w:t>
      </w:r>
      <w:r>
        <w:rPr>
          <w:rFonts w:eastAsia="Times New Roman" w:cs="Times New Roman"/>
          <w:szCs w:val="24"/>
        </w:rPr>
        <w:t xml:space="preserve">ικαιοσύνη διευκρίνισα ότι αναφέρομαι στο σύνολο της </w:t>
      </w:r>
      <w:r>
        <w:rPr>
          <w:rFonts w:eastAsia="Times New Roman" w:cs="Times New Roman"/>
          <w:szCs w:val="24"/>
        </w:rPr>
        <w:t>δ</w:t>
      </w:r>
      <w:r>
        <w:rPr>
          <w:rFonts w:eastAsia="Times New Roman" w:cs="Times New Roman"/>
          <w:szCs w:val="24"/>
        </w:rPr>
        <w:t xml:space="preserve">ικαιοσύνης. Αν στη συνέχεια χρειάστηκε να εξηγήσω ότι αναφέρομαι στην </w:t>
      </w:r>
      <w:r>
        <w:rPr>
          <w:rFonts w:eastAsia="Times New Roman" w:cs="Times New Roman"/>
          <w:szCs w:val="24"/>
        </w:rPr>
        <w:t>συντριπτική πλειονότητα και ότι βεβαίως εξαιρέσεις υπάρχουν, όπως πά</w:t>
      </w:r>
      <w:r>
        <w:rPr>
          <w:rFonts w:eastAsia="Times New Roman" w:cs="Times New Roman"/>
          <w:szCs w:val="24"/>
        </w:rPr>
        <w:lastRenderedPageBreak/>
        <w:t xml:space="preserve">ντοτε, αυτό έγινε επειδή προφανώς υπάρχουν αναφορές και στην ίδια την επερώτηση, σε κάποιες περιπτώσεις αντιδικιών ή μηνύσεων ή πειθαρχικών, και είπα ότι αυτά είναι απλές εξαιρέσεις. Κατά </w:t>
      </w:r>
      <w:r>
        <w:rPr>
          <w:rFonts w:eastAsia="Times New Roman" w:cs="Times New Roman"/>
          <w:szCs w:val="24"/>
        </w:rPr>
        <w:t xml:space="preserve">τα άλλα, η δήλωσή μου αφορούσε το σύνολο της </w:t>
      </w:r>
      <w:r>
        <w:rPr>
          <w:rFonts w:eastAsia="Times New Roman" w:cs="Times New Roman"/>
          <w:szCs w:val="24"/>
        </w:rPr>
        <w:t>δ</w:t>
      </w:r>
      <w:r>
        <w:rPr>
          <w:rFonts w:eastAsia="Times New Roman" w:cs="Times New Roman"/>
          <w:szCs w:val="24"/>
        </w:rPr>
        <w:t xml:space="preserve">ικαιοσύνης, ρητά. </w:t>
      </w:r>
    </w:p>
    <w:p w14:paraId="13C0C5CD" w14:textId="77777777" w:rsidR="00F43B06" w:rsidRDefault="00440118">
      <w:pPr>
        <w:spacing w:line="600" w:lineRule="auto"/>
        <w:ind w:firstLine="720"/>
        <w:contextualSpacing/>
        <w:jc w:val="both"/>
        <w:rPr>
          <w:rFonts w:eastAsia="Times New Roman"/>
          <w:szCs w:val="24"/>
        </w:rPr>
      </w:pPr>
      <w:r>
        <w:rPr>
          <w:rFonts w:eastAsia="Times New Roman" w:cs="Times New Roman"/>
          <w:szCs w:val="24"/>
        </w:rPr>
        <w:t xml:space="preserve">Επιπλέον, να πω το εξής. Άκουσα ότι η «δήλωση </w:t>
      </w:r>
      <w:proofErr w:type="spellStart"/>
      <w:r>
        <w:rPr>
          <w:rFonts w:eastAsia="Times New Roman" w:cs="Times New Roman"/>
          <w:szCs w:val="24"/>
        </w:rPr>
        <w:t>Πολάκη</w:t>
      </w:r>
      <w:proofErr w:type="spellEnd"/>
      <w:r>
        <w:rPr>
          <w:rFonts w:eastAsia="Times New Roman" w:cs="Times New Roman"/>
          <w:szCs w:val="24"/>
        </w:rPr>
        <w:t xml:space="preserve">» προκαλεί θεσμική εκτροπή. Δεν παρακολουθώ αυτήν τη στιγμή τα μέσα μαζικής ενημέρωσης. Εκλαμβάνω ως αληθινό το ότι η </w:t>
      </w:r>
      <w:r>
        <w:rPr>
          <w:rFonts w:eastAsia="Times New Roman" w:cs="Times New Roman"/>
          <w:szCs w:val="24"/>
        </w:rPr>
        <w:t>ε</w:t>
      </w:r>
      <w:r>
        <w:rPr>
          <w:rFonts w:eastAsia="Times New Roman" w:cs="Times New Roman"/>
          <w:szCs w:val="24"/>
        </w:rPr>
        <w:t>ισαγγελέας του Αρείο</w:t>
      </w:r>
      <w:r>
        <w:rPr>
          <w:rFonts w:eastAsia="Times New Roman" w:cs="Times New Roman"/>
          <w:szCs w:val="24"/>
        </w:rPr>
        <w:t xml:space="preserve">υ Πάγου διέταξε προκαταρκτική εξέταση για τις «δηλώσεις </w:t>
      </w:r>
      <w:proofErr w:type="spellStart"/>
      <w:r>
        <w:rPr>
          <w:rFonts w:eastAsia="Times New Roman" w:cs="Times New Roman"/>
          <w:szCs w:val="24"/>
        </w:rPr>
        <w:t>Πολάκη</w:t>
      </w:r>
      <w:proofErr w:type="spellEnd"/>
      <w:r>
        <w:rPr>
          <w:rFonts w:eastAsia="Times New Roman" w:cs="Times New Roman"/>
          <w:szCs w:val="24"/>
        </w:rPr>
        <w:t xml:space="preserve">». Θεσμική εκτροπή είναι αυτό; Θεσμική εφαρμογή λέγεται αυτό, συνάδελφοι. Οι «δηλώσεις </w:t>
      </w:r>
      <w:proofErr w:type="spellStart"/>
      <w:r>
        <w:rPr>
          <w:rFonts w:eastAsia="Times New Roman" w:cs="Times New Roman"/>
          <w:szCs w:val="24"/>
        </w:rPr>
        <w:t>Πολάκη</w:t>
      </w:r>
      <w:proofErr w:type="spellEnd"/>
      <w:r>
        <w:rPr>
          <w:rFonts w:eastAsia="Times New Roman" w:cs="Times New Roman"/>
          <w:szCs w:val="24"/>
        </w:rPr>
        <w:t>» εντάσσονται ανετότατα και αρμονικότατα μέσα στο σύνολο των θεσμών μας και οδηγούν σε ένα θεσμικό αν</w:t>
      </w:r>
      <w:r>
        <w:rPr>
          <w:rFonts w:eastAsia="Times New Roman" w:cs="Times New Roman"/>
          <w:szCs w:val="24"/>
        </w:rPr>
        <w:t xml:space="preserve">ακλαστικό από την πλευρά της </w:t>
      </w:r>
      <w:r>
        <w:rPr>
          <w:rFonts w:eastAsia="Times New Roman" w:cs="Times New Roman"/>
          <w:szCs w:val="24"/>
        </w:rPr>
        <w:t>ε</w:t>
      </w:r>
      <w:r>
        <w:rPr>
          <w:rFonts w:eastAsia="Times New Roman" w:cs="Times New Roman"/>
          <w:szCs w:val="24"/>
        </w:rPr>
        <w:t>ισαγγελέως του Αρείου Πάγου.</w:t>
      </w:r>
      <w:r>
        <w:rPr>
          <w:rFonts w:eastAsia="Times New Roman"/>
          <w:szCs w:val="24"/>
        </w:rPr>
        <w:t xml:space="preserve"> </w:t>
      </w:r>
      <w:r>
        <w:rPr>
          <w:rFonts w:eastAsia="Times New Roman"/>
          <w:szCs w:val="24"/>
        </w:rPr>
        <w:t>Πού είναι η εκτροπή, όταν λέγεται κάτι το οποίο κινητοποιεί τους θεσμούς σε μ</w:t>
      </w:r>
      <w:r>
        <w:rPr>
          <w:rFonts w:eastAsia="Times New Roman"/>
          <w:szCs w:val="24"/>
        </w:rPr>
        <w:t>ί</w:t>
      </w:r>
      <w:r>
        <w:rPr>
          <w:rFonts w:eastAsia="Times New Roman"/>
          <w:szCs w:val="24"/>
        </w:rPr>
        <w:t>α περίπτωση εφαρμογής;</w:t>
      </w:r>
    </w:p>
    <w:p w14:paraId="13C0C5CE" w14:textId="77777777" w:rsidR="00F43B06" w:rsidRDefault="00440118">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Μα, τώρα μας κοροϊδεύετε;</w:t>
      </w:r>
    </w:p>
    <w:p w14:paraId="13C0C5CF" w14:textId="77777777" w:rsidR="00F43B06" w:rsidRDefault="00440118">
      <w:pPr>
        <w:spacing w:line="720" w:lineRule="auto"/>
        <w:ind w:firstLine="720"/>
        <w:contextualSpacing/>
        <w:jc w:val="both"/>
        <w:rPr>
          <w:rFonts w:eastAsia="Times New Roman"/>
          <w:szCs w:val="24"/>
        </w:rPr>
      </w:pPr>
      <w:r>
        <w:rPr>
          <w:rFonts w:eastAsia="Times New Roman"/>
          <w:b/>
          <w:szCs w:val="24"/>
        </w:rPr>
        <w:t>ΧΑΡΑΛΑΜΠΟΣ ΑΘΑΝΑΣΙΟY:</w:t>
      </w:r>
      <w:r>
        <w:rPr>
          <w:rFonts w:eastAsia="Times New Roman"/>
          <w:szCs w:val="24"/>
        </w:rPr>
        <w:t>…(</w:t>
      </w:r>
      <w:r>
        <w:rPr>
          <w:rFonts w:eastAsia="Times New Roman"/>
          <w:szCs w:val="24"/>
        </w:rPr>
        <w:t>Δ</w:t>
      </w:r>
      <w:r>
        <w:rPr>
          <w:rFonts w:eastAsia="Times New Roman"/>
          <w:szCs w:val="24"/>
        </w:rPr>
        <w:t>εν ακούστηκε)</w:t>
      </w:r>
    </w:p>
    <w:p w14:paraId="13C0C5D0" w14:textId="77777777" w:rsidR="00F43B06" w:rsidRDefault="00440118">
      <w:pPr>
        <w:spacing w:line="600" w:lineRule="auto"/>
        <w:ind w:firstLine="720"/>
        <w:contextualSpacing/>
        <w:jc w:val="both"/>
        <w:rPr>
          <w:rFonts w:eastAsia="Times New Roman"/>
          <w:szCs w:val="24"/>
        </w:rPr>
      </w:pPr>
      <w:r>
        <w:rPr>
          <w:rFonts w:eastAsia="Times New Roman"/>
          <w:b/>
          <w:szCs w:val="24"/>
        </w:rPr>
        <w:lastRenderedPageBreak/>
        <w:t xml:space="preserve">ΠΡΟΕΔΡΕΥΟΥΣΑ </w:t>
      </w:r>
      <w:r>
        <w:rPr>
          <w:rFonts w:eastAsia="Times New Roman"/>
          <w:b/>
          <w:szCs w:val="24"/>
        </w:rPr>
        <w:t>(Αναστασία Χριστοδουλοπούλου):</w:t>
      </w:r>
      <w:r>
        <w:rPr>
          <w:rFonts w:eastAsia="Times New Roman"/>
          <w:szCs w:val="24"/>
        </w:rPr>
        <w:t xml:space="preserve"> Κύριε Αθανασίου, ειδικά εσείς, παρακαλώ, μη διακόπτετε.</w:t>
      </w:r>
    </w:p>
    <w:p w14:paraId="13C0C5D1"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ΝΙΚΟΛΑΟΣ ΠΑΡΑΣΚΕΥΟΠΟΥΛΟΣ (Υπουργός Δικαιοσύνης, Διαφάνειας και Ανθρωπίνων Δικαιωμάτων): </w:t>
      </w:r>
      <w:r>
        <w:rPr>
          <w:rFonts w:eastAsia="Times New Roman"/>
          <w:szCs w:val="24"/>
        </w:rPr>
        <w:t>Άκουσα, επίσης, ότι είμαι κρυψίνους.</w:t>
      </w:r>
    </w:p>
    <w:p w14:paraId="13C0C5D2" w14:textId="77777777" w:rsidR="00F43B06" w:rsidRDefault="00440118">
      <w:pPr>
        <w:spacing w:line="600" w:lineRule="auto"/>
        <w:ind w:firstLine="720"/>
        <w:contextualSpacing/>
        <w:jc w:val="both"/>
        <w:rPr>
          <w:rFonts w:eastAsia="Times New Roman"/>
          <w:szCs w:val="24"/>
        </w:rPr>
      </w:pPr>
      <w:r>
        <w:rPr>
          <w:rFonts w:eastAsia="Times New Roman"/>
          <w:szCs w:val="24"/>
        </w:rPr>
        <w:t>Αν ήμουν κρυψίνους, αυτά τα οποία λέω δεν θα</w:t>
      </w:r>
      <w:r>
        <w:rPr>
          <w:rFonts w:eastAsia="Times New Roman"/>
          <w:szCs w:val="24"/>
        </w:rPr>
        <w:t xml:space="preserve"> προκαλούσαν τόσες διακοπές στον λόγο μου. Προφανώς λέω πολλά, τα οποία ενοχλούν και γι’ αυτό με διακόπτετε συνέχεια.</w:t>
      </w:r>
    </w:p>
    <w:p w14:paraId="13C0C5D3" w14:textId="77777777" w:rsidR="00F43B06" w:rsidRDefault="00440118">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Λέτε πολλά που είναι λάθος.</w:t>
      </w:r>
    </w:p>
    <w:p w14:paraId="13C0C5D4" w14:textId="77777777" w:rsidR="00F43B06" w:rsidRDefault="00440118">
      <w:pPr>
        <w:spacing w:line="600" w:lineRule="auto"/>
        <w:ind w:firstLine="720"/>
        <w:contextualSpacing/>
        <w:jc w:val="both"/>
        <w:rPr>
          <w:rFonts w:eastAsia="Times New Roman"/>
          <w:szCs w:val="24"/>
        </w:rPr>
      </w:pPr>
      <w:r>
        <w:rPr>
          <w:rFonts w:eastAsia="Times New Roman"/>
          <w:b/>
          <w:szCs w:val="24"/>
        </w:rPr>
        <w:t>ΚΩΝΣΤΑΝΤΙΝΟΣ ΤΑΣΟΥΛΑΣ:</w:t>
      </w:r>
      <w:r>
        <w:rPr>
          <w:rFonts w:eastAsia="Times New Roman"/>
          <w:szCs w:val="24"/>
        </w:rPr>
        <w:t xml:space="preserve"> Λέτε πολλά </w:t>
      </w:r>
      <w:proofErr w:type="spellStart"/>
      <w:r>
        <w:rPr>
          <w:rFonts w:eastAsia="Times New Roman"/>
          <w:szCs w:val="24"/>
        </w:rPr>
        <w:t>απερινόητα</w:t>
      </w:r>
      <w:proofErr w:type="spellEnd"/>
      <w:r>
        <w:rPr>
          <w:rFonts w:eastAsia="Times New Roman"/>
          <w:szCs w:val="24"/>
        </w:rPr>
        <w:t>.</w:t>
      </w:r>
    </w:p>
    <w:p w14:paraId="13C0C5D5"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ΝΙΚΟΛΑΟΣ ΠΑΡΑΣΚΕΥΟΠΟΥΛΟΣ (Υπουργός Δικαιοσύνης, Διαφάνειας και Ανθρωπίνων Δικαιωμάτων): </w:t>
      </w:r>
      <w:r>
        <w:rPr>
          <w:rFonts w:eastAsia="Times New Roman"/>
          <w:szCs w:val="24"/>
        </w:rPr>
        <w:t>Πολλά που λέω λάθος; Λέω πολλά πάντως, κύριε Βορίδη. Το ότι λέω πολλά μπορώ να το δεχτώ.</w:t>
      </w:r>
    </w:p>
    <w:p w14:paraId="13C0C5D6"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Επίσης, άκουσα εδώ από τη δική σας την πλευρά να γίνεται λόγος -από περισσότερο</w:t>
      </w:r>
      <w:r>
        <w:rPr>
          <w:rFonts w:eastAsia="Times New Roman"/>
          <w:szCs w:val="24"/>
        </w:rPr>
        <w:t xml:space="preserve">υς Βουλευτές- για ένα σχέδιο που πλέον εξυφαίνεται και έχει ως στόχο την απαξίωση της </w:t>
      </w:r>
      <w:r>
        <w:rPr>
          <w:rFonts w:eastAsia="Times New Roman"/>
          <w:szCs w:val="24"/>
        </w:rPr>
        <w:t>δ</w:t>
      </w:r>
      <w:r>
        <w:rPr>
          <w:rFonts w:eastAsia="Times New Roman"/>
          <w:szCs w:val="24"/>
        </w:rPr>
        <w:t xml:space="preserve">ικαιοσύνης και το οποίο μάλιστα συνδέεται και με τον ίδιο τον Πρωθυπουργό. Θα ήθελα να ρωτήσω το εξής: Ο ίδιος κατ’ επανάληψη έχω δηλώσει την εμπιστοσύνη μου στη </w:t>
      </w:r>
      <w:r>
        <w:rPr>
          <w:rFonts w:eastAsia="Times New Roman"/>
          <w:szCs w:val="24"/>
        </w:rPr>
        <w:t>δ</w:t>
      </w:r>
      <w:r>
        <w:rPr>
          <w:rFonts w:eastAsia="Times New Roman"/>
          <w:szCs w:val="24"/>
        </w:rPr>
        <w:t>ικαιοσ</w:t>
      </w:r>
      <w:r>
        <w:rPr>
          <w:rFonts w:eastAsia="Times New Roman"/>
          <w:szCs w:val="24"/>
        </w:rPr>
        <w:t xml:space="preserve">ύνη. Με τις πράξεις μου την έχω δείξει. Εάν θα ήθελε ο Πρωθυπουργός ή η Κυβέρνηση να εξυφάνει ένα σχέδιο απαξίωσης της </w:t>
      </w:r>
      <w:r>
        <w:rPr>
          <w:rFonts w:eastAsia="Times New Roman"/>
          <w:szCs w:val="24"/>
        </w:rPr>
        <w:t>δ</w:t>
      </w:r>
      <w:r>
        <w:rPr>
          <w:rFonts w:eastAsia="Times New Roman"/>
          <w:szCs w:val="24"/>
        </w:rPr>
        <w:t xml:space="preserve">ικαιοσύνης, γιατί θα διατηρούσε στη θέση του έναν Υπουργό ο οποίος κατ’ επανάληψη, με έργα και με πράξεις, δείχνει την αξία της </w:t>
      </w:r>
      <w:r>
        <w:rPr>
          <w:rFonts w:eastAsia="Times New Roman"/>
          <w:szCs w:val="24"/>
        </w:rPr>
        <w:t>δ</w:t>
      </w:r>
      <w:r>
        <w:rPr>
          <w:rFonts w:eastAsia="Times New Roman"/>
          <w:szCs w:val="24"/>
        </w:rPr>
        <w:t>ικαιοσύ</w:t>
      </w:r>
      <w:r>
        <w:rPr>
          <w:rFonts w:eastAsia="Times New Roman"/>
          <w:szCs w:val="24"/>
        </w:rPr>
        <w:t xml:space="preserve">νης και την εμπιστοσύνη του στη </w:t>
      </w:r>
      <w:r>
        <w:rPr>
          <w:rFonts w:eastAsia="Times New Roman"/>
          <w:szCs w:val="24"/>
        </w:rPr>
        <w:t>δ</w:t>
      </w:r>
      <w:r>
        <w:rPr>
          <w:rFonts w:eastAsia="Times New Roman"/>
          <w:szCs w:val="24"/>
        </w:rPr>
        <w:t xml:space="preserve">ικαιοσύνη; </w:t>
      </w:r>
    </w:p>
    <w:p w14:paraId="13C0C5D7" w14:textId="77777777" w:rsidR="00F43B06" w:rsidRDefault="00440118">
      <w:pPr>
        <w:spacing w:line="600" w:lineRule="auto"/>
        <w:ind w:firstLine="720"/>
        <w:contextualSpacing/>
        <w:jc w:val="both"/>
        <w:rPr>
          <w:rFonts w:eastAsia="Times New Roman"/>
          <w:szCs w:val="24"/>
        </w:rPr>
      </w:pPr>
      <w:r>
        <w:rPr>
          <w:rFonts w:eastAsia="Times New Roman"/>
          <w:szCs w:val="24"/>
        </w:rPr>
        <w:t>Επίσης, σε σχέση με όσα ειπώθηκαν για καθύβριση θρησκευμάτων, που αφορά τον τρόπο θεώρησης της Αριστεράς, διότι η Αριστερά θεωρείται ως θρήσκευμα κ.λπ., να πω βεβαίως ότι η σύγχυση μεταξύ πολιτικών και θρησκευτι</w:t>
      </w:r>
      <w:r>
        <w:rPr>
          <w:rFonts w:eastAsia="Times New Roman"/>
          <w:szCs w:val="24"/>
        </w:rPr>
        <w:t xml:space="preserve">κών φρονημάτων δεν εκφράζει το φιλελεύθερο κράτος. Στο φιλελεύθερο κράτος </w:t>
      </w:r>
      <w:r>
        <w:rPr>
          <w:rFonts w:eastAsia="Times New Roman"/>
          <w:szCs w:val="24"/>
        </w:rPr>
        <w:lastRenderedPageBreak/>
        <w:t xml:space="preserve">το πολιτικό φρόνημα είναι πολιτικό φρόνημα, το θρησκευτικό είναι θρησκευτικό και η θεσμική αντιμετώπιση των δύο είναι πολύ διαφορετική. Εν πάση </w:t>
      </w:r>
      <w:proofErr w:type="spellStart"/>
      <w:r>
        <w:rPr>
          <w:rFonts w:eastAsia="Times New Roman"/>
          <w:szCs w:val="24"/>
        </w:rPr>
        <w:t>περιπτώσει</w:t>
      </w:r>
      <w:proofErr w:type="spellEnd"/>
      <w:r>
        <w:rPr>
          <w:rFonts w:eastAsia="Times New Roman"/>
          <w:szCs w:val="24"/>
        </w:rPr>
        <w:t xml:space="preserve"> υπόκειται στην ελευθερία κα</w:t>
      </w:r>
      <w:r>
        <w:rPr>
          <w:rFonts w:eastAsia="Times New Roman"/>
          <w:szCs w:val="24"/>
        </w:rPr>
        <w:t xml:space="preserve">ι στην ανεξαρτησία και στον αυτοπροσδιορισμό εξαρχής. </w:t>
      </w:r>
    </w:p>
    <w:p w14:paraId="13C0C5D8" w14:textId="77777777" w:rsidR="00F43B06" w:rsidRDefault="00440118">
      <w:pPr>
        <w:spacing w:line="600" w:lineRule="auto"/>
        <w:ind w:firstLine="720"/>
        <w:contextualSpacing/>
        <w:jc w:val="both"/>
        <w:rPr>
          <w:rFonts w:eastAsia="Times New Roman"/>
          <w:szCs w:val="24"/>
        </w:rPr>
      </w:pPr>
      <w:r>
        <w:rPr>
          <w:rFonts w:eastAsia="Times New Roman"/>
          <w:b/>
          <w:szCs w:val="24"/>
        </w:rPr>
        <w:t>ΚΩΝΣΤΑΝΤΙΝΟΣ ΤΑΣΟΥΛΑΣ:</w:t>
      </w:r>
      <w:r>
        <w:rPr>
          <w:rFonts w:eastAsia="Times New Roman"/>
          <w:szCs w:val="24"/>
        </w:rPr>
        <w:t xml:space="preserve"> Τότε αποσύρω την «καθύβριση θρησκευμάτων» και πάω στην «κακόβουλη βλασφημία», στο άρθρο 198.</w:t>
      </w:r>
    </w:p>
    <w:p w14:paraId="13C0C5D9"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Διαφάνειας και Ανθρωπίνων Δικαιωμάτων</w:t>
      </w:r>
      <w:r>
        <w:rPr>
          <w:rFonts w:eastAsia="Times New Roman"/>
          <w:b/>
          <w:szCs w:val="24"/>
        </w:rPr>
        <w:t xml:space="preserve">): </w:t>
      </w:r>
      <w:r>
        <w:rPr>
          <w:rFonts w:eastAsia="Times New Roman"/>
          <w:szCs w:val="24"/>
        </w:rPr>
        <w:t xml:space="preserve">Κύριε Τασούλα, προσωπική μου άποψη είναι ότι το έγκλημα της καθύβρισης, της βλασφημίας εν πάση </w:t>
      </w:r>
      <w:proofErr w:type="spellStart"/>
      <w:r>
        <w:rPr>
          <w:rFonts w:eastAsia="Times New Roman"/>
          <w:szCs w:val="24"/>
        </w:rPr>
        <w:t>περιπτώσει</w:t>
      </w:r>
      <w:proofErr w:type="spellEnd"/>
      <w:r>
        <w:rPr>
          <w:rFonts w:eastAsia="Times New Roman"/>
          <w:szCs w:val="24"/>
        </w:rPr>
        <w:t xml:space="preserve"> που υπάρχει στον Ποινικό Κώδικα, είναι χρήσιμο να αναθεωρηθεί και να το ξαναδούμε. Όμως αυτό είναι μια γενικότερη συζήτηση που δεν είναι της παρούσ</w:t>
      </w:r>
      <w:r>
        <w:rPr>
          <w:rFonts w:eastAsia="Times New Roman"/>
          <w:szCs w:val="24"/>
        </w:rPr>
        <w:t>ης.</w:t>
      </w:r>
    </w:p>
    <w:p w14:paraId="13C0C5DA" w14:textId="77777777" w:rsidR="00F43B06" w:rsidRDefault="00440118">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Συμφωνήσατε πάντως με τον κ. Τασούλα ότι η Αριστερά είναι θρησκεία!</w:t>
      </w:r>
    </w:p>
    <w:p w14:paraId="13C0C5DB" w14:textId="77777777" w:rsidR="00F43B06" w:rsidRDefault="00440118">
      <w:pPr>
        <w:spacing w:line="600" w:lineRule="auto"/>
        <w:ind w:firstLine="720"/>
        <w:contextualSpacing/>
        <w:jc w:val="both"/>
        <w:rPr>
          <w:rFonts w:eastAsia="Times New Roman"/>
          <w:szCs w:val="24"/>
        </w:rPr>
      </w:pPr>
      <w:r>
        <w:rPr>
          <w:rFonts w:eastAsia="Times New Roman"/>
          <w:b/>
          <w:szCs w:val="24"/>
        </w:rPr>
        <w:lastRenderedPageBreak/>
        <w:t xml:space="preserve">ΝΙΚΟΛΑΟΣ ΠΑΡΑΣΚΕΥΟΠΟΥΛΟΣ (Υπουργός Δικαιοσύνης, Διαφάνειας και Ανθρωπίνων Δικαιωμάτων): </w:t>
      </w:r>
      <w:r>
        <w:rPr>
          <w:rFonts w:eastAsia="Times New Roman"/>
          <w:szCs w:val="24"/>
        </w:rPr>
        <w:t>Όπως προσέξατε, κύριε Βορίδη, δεν συμφώνησα καθόλου στην ταύτιση οποιασδήποτε</w:t>
      </w:r>
      <w:r>
        <w:rPr>
          <w:rFonts w:eastAsia="Times New Roman"/>
          <w:szCs w:val="24"/>
        </w:rPr>
        <w:t xml:space="preserve"> θρησκείας με οποιοδήποτε πολιτικό φρόνημα.</w:t>
      </w:r>
    </w:p>
    <w:p w14:paraId="13C0C5DC"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Σε σχέση με τα ειδικότερα ερωτήματα, τα οποία υπέβαλε η Νέα Δημοκρατία, να επανέλθω σε κάτι. Η επερώτηση των Βουλευτών της Νέας Δημοκρατίας στηριζόταν στη βάση ότι στην περιοχή της </w:t>
      </w:r>
      <w:r>
        <w:rPr>
          <w:rFonts w:eastAsia="Times New Roman"/>
          <w:szCs w:val="24"/>
        </w:rPr>
        <w:t>δ</w:t>
      </w:r>
      <w:r>
        <w:rPr>
          <w:rFonts w:eastAsia="Times New Roman"/>
          <w:szCs w:val="24"/>
        </w:rPr>
        <w:t>ικαιοσύνης επικρατεί χάος. «Απ</w:t>
      </w:r>
      <w:r>
        <w:rPr>
          <w:rFonts w:eastAsia="Times New Roman"/>
          <w:szCs w:val="24"/>
        </w:rPr>
        <w:t xml:space="preserve">οσύνθεση» ήταν η λέξη η οποία χρησιμοποιήθηκε στην επερώτηση. Αυτή η εικόνα του χάους, αυτή η καταστροφολογία για τη </w:t>
      </w:r>
      <w:r>
        <w:rPr>
          <w:rFonts w:eastAsia="Times New Roman"/>
          <w:szCs w:val="24"/>
        </w:rPr>
        <w:t>δ</w:t>
      </w:r>
      <w:r>
        <w:rPr>
          <w:rFonts w:eastAsia="Times New Roman"/>
          <w:szCs w:val="24"/>
        </w:rPr>
        <w:t xml:space="preserve">ικαιοσύνη, μοιάζει να ακούγεται αυτή τη στιγμή σαν </w:t>
      </w:r>
      <w:proofErr w:type="spellStart"/>
      <w:r>
        <w:rPr>
          <w:rFonts w:eastAsia="Times New Roman"/>
          <w:szCs w:val="24"/>
        </w:rPr>
        <w:t>αυτοεκπληρούμενη</w:t>
      </w:r>
      <w:proofErr w:type="spellEnd"/>
      <w:r>
        <w:rPr>
          <w:rFonts w:eastAsia="Times New Roman"/>
          <w:szCs w:val="24"/>
        </w:rPr>
        <w:t xml:space="preserve"> επιθυμία. Τόσο πολύ ακούγεται ότι επικρατεί χάος στη </w:t>
      </w:r>
      <w:r>
        <w:rPr>
          <w:rFonts w:eastAsia="Times New Roman"/>
          <w:szCs w:val="24"/>
        </w:rPr>
        <w:t>δ</w:t>
      </w:r>
      <w:r>
        <w:rPr>
          <w:rFonts w:eastAsia="Times New Roman"/>
          <w:szCs w:val="24"/>
        </w:rPr>
        <w:t xml:space="preserve">ικαιοσύνη, τόσο </w:t>
      </w:r>
      <w:r>
        <w:rPr>
          <w:rFonts w:eastAsia="Times New Roman"/>
          <w:szCs w:val="24"/>
        </w:rPr>
        <w:t>πολύ ακούγεται ότι είναι σε αποσύνθεση -χρησιμοποιήθηκαν εδώ όλα τα επίθετα- που αρχίζεις και υποψιάζεσαι «μήπως θέλουν κιόλας να είναι έτσι τα πράγματα»; Γιατί νομίζω ότι ρόλος όλων μας εδώ -και πολλών και από τα έδρανα της Αντιπολίτευσης ασφαλώς- δεν είν</w:t>
      </w:r>
      <w:r>
        <w:rPr>
          <w:rFonts w:eastAsia="Times New Roman"/>
          <w:szCs w:val="24"/>
        </w:rPr>
        <w:t xml:space="preserve">αι να διαφημίζουμε ένα χάος. Ο ρόλος μας είναι να </w:t>
      </w:r>
      <w:r>
        <w:rPr>
          <w:rFonts w:eastAsia="Times New Roman"/>
          <w:szCs w:val="24"/>
        </w:rPr>
        <w:lastRenderedPageBreak/>
        <w:t>προσπαθήσουμε να εμφυσήσουμε εμπιστοσύνη στη λειτουργία της πολιτικής, στη λειτουργία των δικαστηρίων και να διαφυλάξουμε μία δυνατότητα να συζητούμε νηφάλια, μετρημένα, και μετρώντας τα πράγματα και τις ση</w:t>
      </w:r>
      <w:r>
        <w:rPr>
          <w:rFonts w:eastAsia="Times New Roman"/>
          <w:szCs w:val="24"/>
        </w:rPr>
        <w:t xml:space="preserve">μερινές καταστάσεις χωρίς καταστροφολογίες. </w:t>
      </w:r>
    </w:p>
    <w:p w14:paraId="13C0C5DD"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Είναι φανερό σε ό,τι αφορά το παρόν Υπουργείο Δικαιοσύνης ότι τα ζητήματα της σημερινής </w:t>
      </w:r>
      <w:r>
        <w:rPr>
          <w:rFonts w:eastAsia="Times New Roman"/>
          <w:szCs w:val="24"/>
        </w:rPr>
        <w:t>δ</w:t>
      </w:r>
      <w:r>
        <w:rPr>
          <w:rFonts w:eastAsia="Times New Roman"/>
          <w:szCs w:val="24"/>
        </w:rPr>
        <w:t>ικαιοσύνης προσπαθεί να τα αντιμετωπίσει πάντοτε με βάση τις αρμοδιότητές του, δηλαδή με νομοθετικές μεταρρυθμίσεις και με</w:t>
      </w:r>
      <w:r>
        <w:rPr>
          <w:rFonts w:eastAsia="Times New Roman"/>
          <w:szCs w:val="24"/>
        </w:rPr>
        <w:t xml:space="preserve"> μια προσπάθεια αναβάθμισης των υποδομών. </w:t>
      </w:r>
    </w:p>
    <w:p w14:paraId="13C0C5DE" w14:textId="77777777" w:rsidR="00F43B06" w:rsidRDefault="00440118">
      <w:pPr>
        <w:spacing w:line="600" w:lineRule="auto"/>
        <w:ind w:firstLine="720"/>
        <w:contextualSpacing/>
        <w:jc w:val="both"/>
        <w:rPr>
          <w:rFonts w:eastAsia="Times New Roman" w:cs="Times New Roman"/>
          <w:szCs w:val="24"/>
        </w:rPr>
      </w:pPr>
      <w:r>
        <w:rPr>
          <w:rFonts w:eastAsia="Times New Roman"/>
          <w:szCs w:val="24"/>
        </w:rPr>
        <w:t xml:space="preserve">Έγινε πολύς λόγος, όμως, στη σημερινή συζήτηση και για την πολιτική του κ. Παπαγγελόπουλου για την υπόθεση </w:t>
      </w:r>
      <w:proofErr w:type="spellStart"/>
      <w:r>
        <w:rPr>
          <w:rFonts w:eastAsia="Times New Roman"/>
          <w:szCs w:val="24"/>
        </w:rPr>
        <w:t>Τσατάνη</w:t>
      </w:r>
      <w:proofErr w:type="spellEnd"/>
      <w:r>
        <w:rPr>
          <w:rFonts w:eastAsia="Times New Roman"/>
          <w:szCs w:val="24"/>
        </w:rPr>
        <w:t xml:space="preserve">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Θα ήθελα να πω το εξής: Χρησιμοποίησα τα ονόματα επειδή ήδη αναφέρθηκαν εδώ στη Βουλή, αλλά</w:t>
      </w:r>
      <w:r>
        <w:rPr>
          <w:rFonts w:eastAsia="Times New Roman"/>
          <w:szCs w:val="24"/>
        </w:rPr>
        <w:t xml:space="preserve"> νομίζω ότι ο δικός μου ο ρόλος τουλάχιστον είναι σε μια υπόθεση η οποία φαίνεται να είναι πια ένδικη να μην αναφερθώ καθόλου. Και θα έλεγα ότι καλό θα ήταν και η Βουλή ίσως να μην αναφέρεται ιδιαίτερα σε μια υπόθεση η οποία ερευνάται από τη </w:t>
      </w:r>
      <w:r>
        <w:rPr>
          <w:rFonts w:eastAsia="Times New Roman"/>
          <w:szCs w:val="24"/>
        </w:rPr>
        <w:t>δ</w:t>
      </w:r>
      <w:r>
        <w:rPr>
          <w:rFonts w:eastAsia="Times New Roman"/>
          <w:szCs w:val="24"/>
        </w:rPr>
        <w:t xml:space="preserve">ικαιοσύνη, για να μην πιεστεί η </w:t>
      </w:r>
      <w:r>
        <w:rPr>
          <w:rFonts w:eastAsia="Times New Roman"/>
          <w:szCs w:val="24"/>
        </w:rPr>
        <w:lastRenderedPageBreak/>
        <w:t>δ</w:t>
      </w:r>
      <w:r>
        <w:rPr>
          <w:rFonts w:eastAsia="Times New Roman"/>
          <w:szCs w:val="24"/>
        </w:rPr>
        <w:t xml:space="preserve">ικαιοσύνη προς τη μία ή την άλλη </w:t>
      </w:r>
      <w:proofErr w:type="spellStart"/>
      <w:r>
        <w:rPr>
          <w:rFonts w:eastAsia="Times New Roman"/>
          <w:szCs w:val="24"/>
        </w:rPr>
        <w:t>πλευρά</w:t>
      </w:r>
      <w:r>
        <w:rPr>
          <w:rFonts w:eastAsia="Times New Roman"/>
          <w:szCs w:val="24"/>
        </w:rPr>
        <w:t>.</w:t>
      </w:r>
      <w:r>
        <w:rPr>
          <w:rFonts w:eastAsia="Times New Roman" w:cs="Times New Roman"/>
          <w:szCs w:val="24"/>
        </w:rPr>
        <w:t>Και</w:t>
      </w:r>
      <w:proofErr w:type="spellEnd"/>
      <w:r>
        <w:rPr>
          <w:rFonts w:eastAsia="Times New Roman" w:cs="Times New Roman"/>
          <w:szCs w:val="24"/>
        </w:rPr>
        <w:t xml:space="preserve"> για αυτό δεν πρόκειται να σας πω περισσότερα πράγματα σε σχέση με αυτές τις υποθέσεις οι οποίες αναφέρθηκαν και οι οποίες αυτή τη στιγμή ερευνώνται. </w:t>
      </w:r>
    </w:p>
    <w:p w14:paraId="13C0C5D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Σε σχέση με τον Αναπληρωτή Υπ</w:t>
      </w:r>
      <w:r>
        <w:rPr>
          <w:rFonts w:eastAsia="Times New Roman" w:cs="Times New Roman"/>
          <w:szCs w:val="24"/>
        </w:rPr>
        <w:t>ουργό, τον κ. Παπαγγελόπουλο, το μόνο που έχω να σας πω, γιατί άλλη κριτική δεν έχω να κάνω, είναι ότι συνεργαζόμαστε άψογα και ότι τον τρόπο με τον οποίο ο ίδιος έχει αντιμετωπίσει τα θέματα της αρμοδιότητάς του ασκώντας τα καθήκοντά του αν θέλετε θεωρητι</w:t>
      </w:r>
      <w:r>
        <w:rPr>
          <w:rFonts w:eastAsia="Times New Roman" w:cs="Times New Roman"/>
          <w:szCs w:val="24"/>
        </w:rPr>
        <w:t xml:space="preserve">κά ή προσωπικά τον προσυπογράφω. </w:t>
      </w:r>
    </w:p>
    <w:p w14:paraId="13C0C5E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χαρακτηριστικό ότι ασκήθηκε ιδιαίτερη κριτική στον Αναπληρωτή Υπουργό για το γεγονός ότι δέχθηκε μια </w:t>
      </w:r>
      <w:r>
        <w:rPr>
          <w:rFonts w:eastAsia="Times New Roman" w:cs="Times New Roman"/>
          <w:szCs w:val="24"/>
        </w:rPr>
        <w:t>ε</w:t>
      </w:r>
      <w:r>
        <w:rPr>
          <w:rFonts w:eastAsia="Times New Roman" w:cs="Times New Roman"/>
          <w:szCs w:val="24"/>
        </w:rPr>
        <w:t>ισαγγελέα η οποία θέλησε κάτι να του πει. Διευκρίνισε βέβαια ότι έκανε μια φιλική συζήτηση, αλλά δεν ασκήθ</w:t>
      </w:r>
      <w:r>
        <w:rPr>
          <w:rFonts w:eastAsia="Times New Roman" w:cs="Times New Roman"/>
          <w:szCs w:val="24"/>
        </w:rPr>
        <w:t xml:space="preserve">ηκε κριτική σε μια </w:t>
      </w:r>
      <w:r>
        <w:rPr>
          <w:rFonts w:eastAsia="Times New Roman" w:cs="Times New Roman"/>
          <w:szCs w:val="24"/>
        </w:rPr>
        <w:t>ε</w:t>
      </w:r>
      <w:r>
        <w:rPr>
          <w:rFonts w:eastAsia="Times New Roman" w:cs="Times New Roman"/>
          <w:szCs w:val="24"/>
        </w:rPr>
        <w:t xml:space="preserve">ισαγγελέα η οποία επισκέφθηκε Υπουργό προκειμένου να μιλήσει για θέματα μιας δικογραφίας την οποία χειριζόταν. Δεν υπεισέρχομαι βέβαια άλλο σε αυτό. </w:t>
      </w:r>
    </w:p>
    <w:p w14:paraId="13C0C5E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Επίσης, ο κ. Παπαγγελόπουλος ήρθε κατ’ επανάληψη στην Επιτροπή Θεσμών και Διαφάνειας κ</w:t>
      </w:r>
      <w:r>
        <w:rPr>
          <w:rFonts w:eastAsia="Times New Roman" w:cs="Times New Roman"/>
          <w:szCs w:val="24"/>
        </w:rPr>
        <w:t xml:space="preserve">αι διευκρίνισε τις προσωπικές του απόψεις. Εδώ άκουσα πολλές αναφορές σε όσα έχουν ειπωθεί στην </w:t>
      </w:r>
      <w:r>
        <w:rPr>
          <w:rFonts w:eastAsia="Times New Roman" w:cs="Times New Roman"/>
          <w:szCs w:val="24"/>
        </w:rPr>
        <w:lastRenderedPageBreak/>
        <w:t>Επιτροπή Θεσμών και Διαφάνειας ενώπιον της οποίας προσήλθα και ο ίδιος και μίλησα. Δεν είμαι έμπειρος από κοινοβουλευτική άποψη ασφαλώς και το ξέρετε όλοι σας π</w:t>
      </w:r>
      <w:r>
        <w:rPr>
          <w:rFonts w:eastAsia="Times New Roman" w:cs="Times New Roman"/>
          <w:szCs w:val="24"/>
        </w:rPr>
        <w:t>ολύ καλά και εσείς, κυρία Πρόεδρε, που προεδρεύετε στην Επιτροπή Θεσμών και Διαφάνειας. Όμως είναι σωστό αυτή τη στιγμή να ασκείται κριτική σε διάφορες θέσεις που ακούγονται στην Επιτροπή Θεσμών και Διαφάνειας πριν διατυπωθεί το πόρισμά της; Δεν είναι σώφρ</w:t>
      </w:r>
      <w:r>
        <w:rPr>
          <w:rFonts w:eastAsia="Times New Roman" w:cs="Times New Roman"/>
          <w:szCs w:val="24"/>
        </w:rPr>
        <w:t xml:space="preserve">ον να περιμένουμε να τελειώσει αυτή η </w:t>
      </w:r>
      <w:r>
        <w:rPr>
          <w:rFonts w:eastAsia="Times New Roman" w:cs="Times New Roman"/>
          <w:szCs w:val="24"/>
        </w:rPr>
        <w:t>ε</w:t>
      </w:r>
      <w:r>
        <w:rPr>
          <w:rFonts w:eastAsia="Times New Roman" w:cs="Times New Roman"/>
          <w:szCs w:val="24"/>
        </w:rPr>
        <w:t xml:space="preserve">πιτροπή, να ακούσει τους πάντες και να εκφραστεί για το αν κάτι το οποίο ειπώθηκε είναι βάσιμο ή όχι; Προσωπικά η αντίληψή μου είναι ότι αυτό θα έπρεπε να είναι εδώ το σωστό. </w:t>
      </w:r>
    </w:p>
    <w:p w14:paraId="13C0C5E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Δηλώσεις σε δημόσιες σ</w:t>
      </w:r>
      <w:r>
        <w:rPr>
          <w:rFonts w:eastAsia="Times New Roman" w:cs="Times New Roman"/>
          <w:szCs w:val="24"/>
        </w:rPr>
        <w:t xml:space="preserve">υνεδριάσεις είναι. </w:t>
      </w:r>
    </w:p>
    <w:p w14:paraId="13C0C5E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Πιστεύω ότι αυτά πρέπει να αξιολογηθούν με το πόρισμα και στη συνέχεια εμείς να έρθουμε να κάνουμε μια κριτική, με βάση τον ρόλο μας και εφόσον κληθ</w:t>
      </w:r>
      <w:r>
        <w:rPr>
          <w:rFonts w:eastAsia="Times New Roman" w:cs="Times New Roman"/>
          <w:szCs w:val="24"/>
        </w:rPr>
        <w:t xml:space="preserve">ούμε, κατά τη συζήτηση του πορίσματος. </w:t>
      </w:r>
    </w:p>
    <w:p w14:paraId="13C0C5E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Άλλο αυτό.</w:t>
      </w:r>
    </w:p>
    <w:p w14:paraId="13C0C5E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ΠΑΡΑΣΚΕΥΟΠΟΥΛΟΣ (Υπουργός Δικαιοσύνης, Διαφάνειας και Ανθρωπίνων Δικαιωμάτων): </w:t>
      </w:r>
      <w:r>
        <w:rPr>
          <w:rFonts w:eastAsia="Times New Roman" w:cs="Times New Roman"/>
          <w:szCs w:val="24"/>
        </w:rPr>
        <w:t>Τέλος, να πω ότι η ελληνική νομοθεσία γενικά, σε σχέση με τα πειθαρχικά, για τα οποία άκουσα ορισμ</w:t>
      </w:r>
      <w:r>
        <w:rPr>
          <w:rFonts w:eastAsia="Times New Roman" w:cs="Times New Roman"/>
          <w:szCs w:val="24"/>
        </w:rPr>
        <w:t xml:space="preserve">ένα παράπονα προηγουμένως, έχει πολλές διεξόδους σε ό,τι αφορά την άσκηση των πειθαρχικών αρμοδιοτήτων. Εάν για οποιονδήποτε λόγο υπάρχει θεσμικό κώλυμα για ένα πρόσωπο, υπάρχουν άλλα πρόσωπα να τα αναλαμβάνουν. Πιστεύω, λοιπόν, ότι αυτή τη στιγμή η </w:t>
      </w:r>
      <w:r>
        <w:rPr>
          <w:rFonts w:eastAsia="Times New Roman" w:cs="Times New Roman"/>
          <w:szCs w:val="24"/>
        </w:rPr>
        <w:t>δ</w:t>
      </w:r>
      <w:r>
        <w:rPr>
          <w:rFonts w:eastAsia="Times New Roman" w:cs="Times New Roman"/>
          <w:szCs w:val="24"/>
        </w:rPr>
        <w:t>ικαιο</w:t>
      </w:r>
      <w:r>
        <w:rPr>
          <w:rFonts w:eastAsia="Times New Roman" w:cs="Times New Roman"/>
          <w:szCs w:val="24"/>
        </w:rPr>
        <w:t xml:space="preserve">σύνη μας λειτουργεί με τον καλύτερο δυνατό τρόπο. Έχει εργαλεία, προκειμένου να μπορεί να διαχειρίζεται μόνη της τις καταγγελίες, τις μηνύσεις, τις όποιες κρίσεις οι οποίες εμφανίζονται. </w:t>
      </w:r>
    </w:p>
    <w:p w14:paraId="13C0C5E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 δήλωση του κ. </w:t>
      </w:r>
      <w:proofErr w:type="spellStart"/>
      <w:r>
        <w:rPr>
          <w:rFonts w:eastAsia="Times New Roman" w:cs="Times New Roman"/>
          <w:szCs w:val="24"/>
        </w:rPr>
        <w:t>Πολάκη</w:t>
      </w:r>
      <w:proofErr w:type="spellEnd"/>
      <w:r>
        <w:rPr>
          <w:rFonts w:eastAsia="Times New Roman" w:cs="Times New Roman"/>
          <w:szCs w:val="24"/>
        </w:rPr>
        <w:t xml:space="preserve"> να επαναλάβω, για να μην υπάρχει</w:t>
      </w:r>
      <w:r>
        <w:rPr>
          <w:rFonts w:eastAsia="Times New Roman" w:cs="Times New Roman"/>
          <w:szCs w:val="24"/>
        </w:rPr>
        <w:t xml:space="preserve"> οποιαδήποτε αμφιβολία για το εάν εκφράζομαι καθαρά ή όχι, και να πω ότι, πέρα από την προσωπική μου πλήρη εμπιστοσύνη στην ελληνική </w:t>
      </w:r>
      <w:r>
        <w:rPr>
          <w:rFonts w:eastAsia="Times New Roman" w:cs="Times New Roman"/>
          <w:szCs w:val="24"/>
        </w:rPr>
        <w:t>δ</w:t>
      </w:r>
      <w:r>
        <w:rPr>
          <w:rFonts w:eastAsia="Times New Roman" w:cs="Times New Roman"/>
          <w:szCs w:val="24"/>
        </w:rPr>
        <w:t xml:space="preserve">ικαιοσύνη, εγώ εκφράστηκα για το σύνολο και την πλειονότητα της </w:t>
      </w:r>
      <w:r>
        <w:rPr>
          <w:rFonts w:eastAsia="Times New Roman" w:cs="Times New Roman"/>
          <w:szCs w:val="24"/>
        </w:rPr>
        <w:t>δ</w:t>
      </w:r>
      <w:r>
        <w:rPr>
          <w:rFonts w:eastAsia="Times New Roman" w:cs="Times New Roman"/>
          <w:szCs w:val="24"/>
        </w:rPr>
        <w:t xml:space="preserve">ικαιοσύνης. Δεν κατάλαβα εάν ο κ. </w:t>
      </w:r>
      <w:proofErr w:type="spellStart"/>
      <w:r>
        <w:rPr>
          <w:rFonts w:eastAsia="Times New Roman" w:cs="Times New Roman"/>
          <w:szCs w:val="24"/>
        </w:rPr>
        <w:t>Πολάκης</w:t>
      </w:r>
      <w:proofErr w:type="spellEnd"/>
      <w:r>
        <w:rPr>
          <w:rFonts w:eastAsia="Times New Roman" w:cs="Times New Roman"/>
          <w:szCs w:val="24"/>
        </w:rPr>
        <w:t xml:space="preserve"> εκφράστηκε για </w:t>
      </w:r>
      <w:r>
        <w:rPr>
          <w:rFonts w:eastAsia="Times New Roman" w:cs="Times New Roman"/>
          <w:szCs w:val="24"/>
        </w:rPr>
        <w:t xml:space="preserve">την πλειονότητα των Ελλήνων δικαστών. Πιστεύω πως όχι. Εάν είχε εκφραστεί για την πλειονότητα των Ελλήνων δικαστών θα σας έλεγα ότι διαφωνώ. Θα πω κιόλας εδώ </w:t>
      </w:r>
      <w:r>
        <w:rPr>
          <w:rFonts w:eastAsia="Times New Roman" w:cs="Times New Roman"/>
          <w:szCs w:val="24"/>
        </w:rPr>
        <w:lastRenderedPageBreak/>
        <w:t xml:space="preserve">ότι ισχύει η έκφραση του </w:t>
      </w:r>
      <w:proofErr w:type="spellStart"/>
      <w:r>
        <w:rPr>
          <w:rFonts w:eastAsia="Times New Roman" w:cs="Times New Roman"/>
          <w:szCs w:val="24"/>
        </w:rPr>
        <w:t>Βολταίρου</w:t>
      </w:r>
      <w:proofErr w:type="spellEnd"/>
      <w:r>
        <w:rPr>
          <w:rFonts w:eastAsia="Times New Roman" w:cs="Times New Roman"/>
          <w:szCs w:val="24"/>
        </w:rPr>
        <w:t>, ότι διαφωνώ με την άποψή σου, αλλά θα υπερασπιστώ τη δυνατότητ</w:t>
      </w:r>
      <w:r>
        <w:rPr>
          <w:rFonts w:eastAsia="Times New Roman" w:cs="Times New Roman"/>
          <w:szCs w:val="24"/>
        </w:rPr>
        <w:t xml:space="preserve">ά σου να υποστηρίζεις την άποψή σου, στο μέτρο βέβαια που αυτή θα έφτανε να αφορά την πλειονότητα της </w:t>
      </w:r>
      <w:r>
        <w:rPr>
          <w:rFonts w:eastAsia="Times New Roman" w:cs="Times New Roman"/>
          <w:szCs w:val="24"/>
        </w:rPr>
        <w:t>δ</w:t>
      </w:r>
      <w:r>
        <w:rPr>
          <w:rFonts w:eastAsia="Times New Roman" w:cs="Times New Roman"/>
          <w:szCs w:val="24"/>
        </w:rPr>
        <w:t xml:space="preserve">ικαιοσύνης. Δεν πιστεύω, όμως, ότι εκφράστηκε με αυτόν τον τρόπο ο κ. </w:t>
      </w:r>
      <w:proofErr w:type="spellStart"/>
      <w:r>
        <w:rPr>
          <w:rFonts w:eastAsia="Times New Roman" w:cs="Times New Roman"/>
          <w:szCs w:val="24"/>
        </w:rPr>
        <w:t>Πολάκης</w:t>
      </w:r>
      <w:proofErr w:type="spellEnd"/>
      <w:r>
        <w:rPr>
          <w:rFonts w:eastAsia="Times New Roman" w:cs="Times New Roman"/>
          <w:szCs w:val="24"/>
        </w:rPr>
        <w:t xml:space="preserve"> και ότι αναφερόταν στους πολλούς δικαστές. </w:t>
      </w:r>
    </w:p>
    <w:p w14:paraId="13C0C5E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Κατά τα λοιπά, εάν εξειδικεύσει</w:t>
      </w:r>
      <w:r>
        <w:rPr>
          <w:rFonts w:eastAsia="Times New Roman" w:cs="Times New Roman"/>
          <w:szCs w:val="24"/>
        </w:rPr>
        <w:t xml:space="preserve"> την άποψή του με τρόπο που να δείχνει ότι αναφέρεται σε συγκεκριμένες πράξεις και συγκεκριμένα πρόσωπα ασφαλώς είναι </w:t>
      </w:r>
      <w:proofErr w:type="spellStart"/>
      <w:r>
        <w:rPr>
          <w:rFonts w:eastAsia="Times New Roman" w:cs="Times New Roman"/>
          <w:szCs w:val="24"/>
        </w:rPr>
        <w:t>ερευνητέα</w:t>
      </w:r>
      <w:proofErr w:type="spellEnd"/>
      <w:r>
        <w:rPr>
          <w:rFonts w:eastAsia="Times New Roman" w:cs="Times New Roman"/>
          <w:szCs w:val="24"/>
        </w:rPr>
        <w:t xml:space="preserve"> από τη </w:t>
      </w:r>
      <w:r>
        <w:rPr>
          <w:rFonts w:eastAsia="Times New Roman" w:cs="Times New Roman"/>
          <w:szCs w:val="24"/>
        </w:rPr>
        <w:t>δ</w:t>
      </w:r>
      <w:r>
        <w:rPr>
          <w:rFonts w:eastAsia="Times New Roman" w:cs="Times New Roman"/>
          <w:szCs w:val="24"/>
        </w:rPr>
        <w:t xml:space="preserve">ικαιοσύνη. Αν πρόκειται για μια γενικευμένη άποψη είναι κάτι που ασφαλώς θεσμικά μπορεί να συζητηθεί. </w:t>
      </w:r>
    </w:p>
    <w:p w14:paraId="13C0C5E8"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3C0C5E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Σε αυτή τη φάση έχετε έξι λεπτά. </w:t>
      </w:r>
    </w:p>
    <w:p w14:paraId="13C0C5E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Ευχαριστώ, κυρία Πρόεδρε. Πάντα ούτως ή άλλως είστε απολύτως ανεκτική. </w:t>
      </w:r>
    </w:p>
    <w:p w14:paraId="13C0C5E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απορώ γιατί χρειαστήκατε δέκα λεπτά για να </w:t>
      </w:r>
      <w:r>
        <w:rPr>
          <w:rFonts w:eastAsia="Times New Roman" w:cs="Times New Roman"/>
          <w:szCs w:val="24"/>
        </w:rPr>
        <w:t>μην μας πείτε τίποτε απολύτως. Και αυτά, με όλον το</w:t>
      </w:r>
      <w:r>
        <w:rPr>
          <w:rFonts w:eastAsia="Times New Roman" w:cs="Times New Roman"/>
          <w:szCs w:val="24"/>
        </w:rPr>
        <w:t>ν</w:t>
      </w:r>
      <w:r>
        <w:rPr>
          <w:rFonts w:eastAsia="Times New Roman" w:cs="Times New Roman"/>
          <w:szCs w:val="24"/>
        </w:rPr>
        <w:t xml:space="preserve"> σεβασμό, τα προσθέτω και στα άλλα είκοσι τρία λεπτά της </w:t>
      </w:r>
      <w:proofErr w:type="spellStart"/>
      <w:r>
        <w:rPr>
          <w:rFonts w:eastAsia="Times New Roman" w:cs="Times New Roman"/>
          <w:szCs w:val="24"/>
        </w:rPr>
        <w:t>πρωτολογίας</w:t>
      </w:r>
      <w:proofErr w:type="spellEnd"/>
      <w:r>
        <w:rPr>
          <w:rFonts w:eastAsia="Times New Roman" w:cs="Times New Roman"/>
          <w:szCs w:val="24"/>
        </w:rPr>
        <w:t xml:space="preserve"> σας, που επίσης επί των θεμάτων που συζητήσαμε μάς είπατε ελάχιστα. </w:t>
      </w:r>
    </w:p>
    <w:p w14:paraId="13C0C5E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Σας επαναλαμβάνω, γιατί αντιλαμβάνομαι ότι διαλανθάνει ηθελημένα τ</w:t>
      </w:r>
      <w:r>
        <w:rPr>
          <w:rFonts w:eastAsia="Times New Roman" w:cs="Times New Roman"/>
          <w:szCs w:val="24"/>
        </w:rPr>
        <w:t xml:space="preserve">ης αντίληψής σας, όχι βεβαίως της ακοής σας, τη δήλωση του κυρίου συναδέλφου σας. </w:t>
      </w:r>
    </w:p>
    <w:p w14:paraId="13C0C5E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Ο κύριος συνάδελφός σας, ο αξιότιμος Αναπληρωτής Υπουργός Υγείας, είπε επί λέξει: «</w:t>
      </w:r>
      <w:r>
        <w:rPr>
          <w:rFonts w:eastAsia="Times New Roman" w:cs="Times New Roman"/>
          <w:szCs w:val="24"/>
        </w:rPr>
        <w:t>Έ</w:t>
      </w:r>
      <w:r>
        <w:rPr>
          <w:rFonts w:eastAsia="Times New Roman" w:cs="Times New Roman"/>
          <w:szCs w:val="24"/>
        </w:rPr>
        <w:t>να πολύ μεγάλο μέρος των δικαστών είναι στο παραδικαστικό κύκλωμα του παρελθόντος ή του π</w:t>
      </w:r>
      <w:r>
        <w:rPr>
          <w:rFonts w:eastAsia="Times New Roman" w:cs="Times New Roman"/>
          <w:szCs w:val="24"/>
        </w:rPr>
        <w:t xml:space="preserve">αρόντος». Αυτό </w:t>
      </w:r>
      <w:proofErr w:type="spellStart"/>
      <w:r>
        <w:rPr>
          <w:rFonts w:eastAsia="Times New Roman" w:cs="Times New Roman"/>
          <w:szCs w:val="24"/>
        </w:rPr>
        <w:t>ελέχθη</w:t>
      </w:r>
      <w:proofErr w:type="spellEnd"/>
      <w:r>
        <w:rPr>
          <w:rFonts w:eastAsia="Times New Roman" w:cs="Times New Roman"/>
          <w:szCs w:val="24"/>
        </w:rPr>
        <w:t xml:space="preserve">. Αυτή είναι η δήλωση. Με αυτήν τη δήλωση εσείς ως θεσμικός εκπρόσωπος της πολιτείας, επικεφαλής του Υπουργείου Δικαιοσύνης, καλείστε να αναμετρηθείτε. Και «εν ω μέτρω </w:t>
      </w:r>
      <w:proofErr w:type="spellStart"/>
      <w:r>
        <w:rPr>
          <w:rFonts w:eastAsia="Times New Roman" w:cs="Times New Roman"/>
          <w:szCs w:val="24"/>
        </w:rPr>
        <w:t>μετρείτε</w:t>
      </w:r>
      <w:proofErr w:type="spellEnd"/>
      <w:r>
        <w:rPr>
          <w:rFonts w:eastAsia="Times New Roman" w:cs="Times New Roman"/>
          <w:szCs w:val="24"/>
        </w:rPr>
        <w:t xml:space="preserve"> </w:t>
      </w:r>
      <w:proofErr w:type="spellStart"/>
      <w:r>
        <w:rPr>
          <w:rFonts w:eastAsia="Times New Roman" w:cs="Times New Roman"/>
          <w:szCs w:val="24"/>
        </w:rPr>
        <w:t>μετρηθήσεται</w:t>
      </w:r>
      <w:proofErr w:type="spellEnd"/>
      <w:r>
        <w:rPr>
          <w:rFonts w:eastAsia="Times New Roman" w:cs="Times New Roman"/>
          <w:szCs w:val="24"/>
        </w:rPr>
        <w:t xml:space="preserve"> υμίν», για να χρησιμοποιήσω και φράση της Αγί</w:t>
      </w:r>
      <w:r>
        <w:rPr>
          <w:rFonts w:eastAsia="Times New Roman" w:cs="Times New Roman"/>
          <w:szCs w:val="24"/>
        </w:rPr>
        <w:t xml:space="preserve">ας Γραφής. </w:t>
      </w:r>
    </w:p>
    <w:p w14:paraId="13C0C5E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εδώ διάφορα ομιχλώδη. Θέλετε να σας διαβάσω από τα Πρακτικά τι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Είπατε «για να το πω κομψά, είναι μια δήλωση χωρίς νόημα, είτε θεσμική κριτική, η οποία </w:t>
      </w:r>
      <w:r>
        <w:rPr>
          <w:rFonts w:eastAsia="Times New Roman" w:cs="Times New Roman"/>
          <w:szCs w:val="24"/>
        </w:rPr>
        <w:lastRenderedPageBreak/>
        <w:t>όμως οφείλει να έχει επιχειρηματολογία. Το Υπουργείο Δ</w:t>
      </w:r>
      <w:r>
        <w:rPr>
          <w:rFonts w:eastAsia="Times New Roman" w:cs="Times New Roman"/>
          <w:szCs w:val="24"/>
        </w:rPr>
        <w:t xml:space="preserve">ικαιοσύνης κι εγώ προσωπικά εμπιστευόμαστε την ελληνική </w:t>
      </w:r>
      <w:r>
        <w:rPr>
          <w:rFonts w:eastAsia="Times New Roman" w:cs="Times New Roman"/>
          <w:szCs w:val="24"/>
        </w:rPr>
        <w:t>δ</w:t>
      </w:r>
      <w:r>
        <w:rPr>
          <w:rFonts w:eastAsia="Times New Roman" w:cs="Times New Roman"/>
          <w:szCs w:val="24"/>
        </w:rPr>
        <w:t xml:space="preserve">ικαιοσύνη». Αληθές; Ο Υπουργός Δικαιοσύνης απαιτείται να δηλώσει ότι εμπιστεύεται την ελληνική </w:t>
      </w:r>
      <w:r>
        <w:rPr>
          <w:rFonts w:eastAsia="Times New Roman" w:cs="Times New Roman"/>
          <w:szCs w:val="24"/>
        </w:rPr>
        <w:t>δ</w:t>
      </w:r>
      <w:r>
        <w:rPr>
          <w:rFonts w:eastAsia="Times New Roman" w:cs="Times New Roman"/>
          <w:szCs w:val="24"/>
        </w:rPr>
        <w:t xml:space="preserve">ικαιοσύνη; Είναι ενδεχόμενο να μην την εμπιστεύεται και να παραμένει Υπουργός Δικαιοσύνης; Για να αντιληφθούμε κι εμείς ποια είναι τα όρια της ανθρώπινης λογικής σ’ αυτή την Κυβέρνηση στην οποία μετέχετε. </w:t>
      </w:r>
    </w:p>
    <w:p w14:paraId="13C0C5E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σας, </w:t>
      </w:r>
      <w:r>
        <w:rPr>
          <w:rFonts w:eastAsia="Times New Roman" w:cs="Times New Roman"/>
          <w:szCs w:val="24"/>
          <w:lang w:val="en-US"/>
        </w:rPr>
        <w:t>verbatim</w:t>
      </w:r>
      <w:r>
        <w:rPr>
          <w:rFonts w:eastAsia="Times New Roman" w:cs="Times New Roman"/>
          <w:szCs w:val="24"/>
        </w:rPr>
        <w:t xml:space="preserve">, είπατε: «Οι δηλώσεις </w:t>
      </w:r>
      <w:proofErr w:type="spellStart"/>
      <w:r>
        <w:rPr>
          <w:rFonts w:eastAsia="Times New Roman" w:cs="Times New Roman"/>
          <w:szCs w:val="24"/>
        </w:rPr>
        <w:t>Πολάκη</w:t>
      </w:r>
      <w:proofErr w:type="spellEnd"/>
      <w:r>
        <w:rPr>
          <w:rFonts w:eastAsia="Times New Roman" w:cs="Times New Roman"/>
          <w:szCs w:val="24"/>
        </w:rPr>
        <w:t xml:space="preserve"> εντάσσονται αρμονικότατα στο θεσμικό πλαίσιο» δεδομένου, φαντάζομαι, του ότι διατάχθηκε εξέταση από την κυρία Πρόεδρο του Αρείου Πάγου. Αρμονικότατα εντάσσονται οι δηλώσεις </w:t>
      </w:r>
      <w:proofErr w:type="spellStart"/>
      <w:r>
        <w:rPr>
          <w:rFonts w:eastAsia="Times New Roman" w:cs="Times New Roman"/>
          <w:szCs w:val="24"/>
        </w:rPr>
        <w:t>Πολάκη</w:t>
      </w:r>
      <w:proofErr w:type="spellEnd"/>
      <w:r>
        <w:rPr>
          <w:rFonts w:eastAsia="Times New Roman" w:cs="Times New Roman"/>
          <w:szCs w:val="24"/>
        </w:rPr>
        <w:t xml:space="preserve">! </w:t>
      </w:r>
    </w:p>
    <w:p w14:paraId="13C0C5F0"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Υπουργέ. Τη λέξη «καταδ</w:t>
      </w:r>
      <w:r>
        <w:rPr>
          <w:rFonts w:eastAsia="Times New Roman" w:cs="Times New Roman"/>
          <w:szCs w:val="24"/>
        </w:rPr>
        <w:t xml:space="preserve">ίκη» την έχετε στο λεξιλόγιό σας στο Υπουργικό Συμβούλιο κι εσείς προσωπικά, αν μου επιτρέπετε; Θα καταδικάσετε ή δεν θα καταδικάσετε; Τις γενικολογίες πόσο μακριά νομίζετε ότι μπορείτε να τις οδηγήσετε; Για να είμαστε εδώ </w:t>
      </w:r>
      <w:proofErr w:type="spellStart"/>
      <w:r>
        <w:rPr>
          <w:rFonts w:eastAsia="Times New Roman" w:cs="Times New Roman"/>
          <w:szCs w:val="24"/>
        </w:rPr>
        <w:t>συνεννοημένοι</w:t>
      </w:r>
      <w:proofErr w:type="spellEnd"/>
      <w:r>
        <w:rPr>
          <w:rFonts w:eastAsia="Times New Roman" w:cs="Times New Roman"/>
          <w:szCs w:val="24"/>
        </w:rPr>
        <w:t xml:space="preserve">. </w:t>
      </w:r>
    </w:p>
    <w:p w14:paraId="13C0C5F1"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έρχεται, κυρί</w:t>
      </w:r>
      <w:r>
        <w:rPr>
          <w:rFonts w:eastAsia="Times New Roman" w:cs="Times New Roman"/>
          <w:szCs w:val="24"/>
        </w:rPr>
        <w:t>ες και κύριοι συνάδελφοι, ένας Αναπληρωτής Υπουργός ο οποίος μας λέει λίγο ή πολύ ευθέως ότι η πλειοψηφία των δικαστών είναι μέλος κυκλώματος, κοινώς απατεώνες. Η πλειοψηφία των δικαστών! Και έχουμε εδώ τον Υπουργό Δικαιοσύνης ο οποίος μας λέει διάφορα. Κα</w:t>
      </w:r>
      <w:r>
        <w:rPr>
          <w:rFonts w:eastAsia="Times New Roman" w:cs="Times New Roman"/>
          <w:szCs w:val="24"/>
        </w:rPr>
        <w:t xml:space="preserve">ι τη λέξη «καταδίκη» δεν την έχει βγάλει από το στόμα του. Και ο ΣΥΡΙΖΑ σιωπά και η Κυβέρνηση σιωπά. Πού βρισκόμαστε; Στην </w:t>
      </w:r>
      <w:proofErr w:type="spellStart"/>
      <w:r>
        <w:rPr>
          <w:rFonts w:eastAsia="Times New Roman" w:cs="Times New Roman"/>
          <w:szCs w:val="24"/>
        </w:rPr>
        <w:t>Υποσαχάρια</w:t>
      </w:r>
      <w:proofErr w:type="spellEnd"/>
      <w:r>
        <w:rPr>
          <w:rFonts w:eastAsia="Times New Roman" w:cs="Times New Roman"/>
          <w:szCs w:val="24"/>
        </w:rPr>
        <w:t xml:space="preserve"> Αφρική; Για να καταλάβω δηλαδή. </w:t>
      </w:r>
    </w:p>
    <w:p w14:paraId="13C0C5F2"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Οποιαδήποτε κι αν ήταν η επίκαιρη επερώτηση της Νέας Δημοκρατίας, οποιοδήποτε θέμα κι αν </w:t>
      </w:r>
      <w:r>
        <w:rPr>
          <w:rFonts w:eastAsia="Times New Roman" w:cs="Times New Roman"/>
          <w:szCs w:val="24"/>
        </w:rPr>
        <w:t xml:space="preserve">είχε είναι δυνατόν να καθίσουμε να συζητήσουμε εκείνο το θέμα και να αγνοήσουμε το μείζον; Με ποιο ηθικό ανάστημα θα απευθυνθεί αύριο το πρωί η Κυβέρνηση στην ελληνική κοινωνία, έχοντας στους κόλπους της τον συγκεκριμένο Αναπληρωτή Υπουργό; </w:t>
      </w:r>
    </w:p>
    <w:p w14:paraId="13C0C5F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Η Αξιωματική Α</w:t>
      </w:r>
      <w:r>
        <w:rPr>
          <w:rFonts w:eastAsia="Times New Roman" w:cs="Times New Roman"/>
          <w:szCs w:val="24"/>
        </w:rPr>
        <w:t xml:space="preserve">ντιπολίτευση έχει συγκεκριμένο καθήκον. Δεν είναι κοινωνική συναναστροφή η παρουσία μας στην Αίθουσα, κυρία Πρόεδρε. </w:t>
      </w:r>
      <w:proofErr w:type="spellStart"/>
      <w:r>
        <w:rPr>
          <w:rFonts w:eastAsia="Times New Roman" w:cs="Times New Roman"/>
          <w:szCs w:val="24"/>
        </w:rPr>
        <w:t>Είμεθα</w:t>
      </w:r>
      <w:proofErr w:type="spellEnd"/>
      <w:r>
        <w:rPr>
          <w:rFonts w:eastAsia="Times New Roman" w:cs="Times New Roman"/>
          <w:szCs w:val="24"/>
        </w:rPr>
        <w:t xml:space="preserve"> απολύτως υποχρεωμένοι εκ του Συντάγματος να ελέγχουμε θεσμικά την Κυβέρνηση. Και ο έλεγχος προς την Κυβέρνηση δεν έχει να κάνει με τ</w:t>
      </w:r>
      <w:r>
        <w:rPr>
          <w:rFonts w:eastAsia="Times New Roman" w:cs="Times New Roman"/>
          <w:szCs w:val="24"/>
        </w:rPr>
        <w:t xml:space="preserve">ο κομματικό </w:t>
      </w:r>
      <w:r>
        <w:rPr>
          <w:rFonts w:eastAsia="Times New Roman" w:cs="Times New Roman"/>
          <w:szCs w:val="24"/>
        </w:rPr>
        <w:lastRenderedPageBreak/>
        <w:t>ή το προσωπικό μας όφελος. Έχει να κάνει κύρια, μέγιστα, με την προστασία του πολιτεύματος της δημοκρατίας και της κοινωνίας. Εδώ η Κυβέρνηση βάρβαρα παραβιάζει διά του Αναπληρωτή Υπουργού το σύνολο της συνταγματικής τάξης στην Ελλάδα, διότι αφ</w:t>
      </w:r>
      <w:r>
        <w:rPr>
          <w:rFonts w:eastAsia="Times New Roman" w:cs="Times New Roman"/>
          <w:szCs w:val="24"/>
        </w:rPr>
        <w:t xml:space="preserve">αιρεί από το κοινωνικό γίγνεσθαι έναν πυλώνα απολύτως απαραίτητο για τη λειτουργία και του πολιτεύματος και της κοινωνίας διαχρονικά αλλά και τη δύσκολη ώρα. Κι έχουμε έναν Υπουργό ο οποίος εδώ μας λέει διάφορα περίεργα. </w:t>
      </w:r>
    </w:p>
    <w:p w14:paraId="13C0C5F4"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Ξαναλέω για τρίτη φορά και τον προ</w:t>
      </w:r>
      <w:r>
        <w:rPr>
          <w:rFonts w:eastAsia="Times New Roman" w:cs="Times New Roman"/>
          <w:szCs w:val="24"/>
        </w:rPr>
        <w:t xml:space="preserve">καλώ: </w:t>
      </w:r>
      <w:r>
        <w:rPr>
          <w:rFonts w:eastAsia="Times New Roman" w:cs="Times New Roman"/>
          <w:szCs w:val="24"/>
        </w:rPr>
        <w:t>Θ</w:t>
      </w:r>
      <w:r>
        <w:rPr>
          <w:rFonts w:eastAsia="Times New Roman" w:cs="Times New Roman"/>
          <w:szCs w:val="24"/>
        </w:rPr>
        <w:t>α καταδικάσει ή δεν θα καταδικάσει; Επ’ αυτού δεν υπάρχει μέση διατύπωση έκφρασης. Οφείλει απέναντι στον εαυτό του, στο Υπουργείο του, στην ιδέα της δικαιοσύνης και στο Σύνταγμα να εγερθεί και να πει επί λέξει «καταδικάζω τις δηλώσεις αυτές». Να μην</w:t>
      </w:r>
      <w:r>
        <w:rPr>
          <w:rFonts w:eastAsia="Times New Roman" w:cs="Times New Roman"/>
          <w:szCs w:val="24"/>
        </w:rPr>
        <w:t xml:space="preserve"> αντιλαμβάνεται. Να μην ερμηνεύει. Απλώς να καταδικάζει. Αν δεν καταδικάσει τότε τίθεται απολύτως αλληλέγγυος κι εμείς θα δούμε τι θα κάνουμε εκ του θεσμικού μας ρόλου. Αυτό από εκεί και πέρα είναι </w:t>
      </w:r>
      <w:r>
        <w:rPr>
          <w:rFonts w:eastAsia="Times New Roman" w:cs="Times New Roman"/>
          <w:szCs w:val="24"/>
        </w:rPr>
        <w:lastRenderedPageBreak/>
        <w:t>θέμα δικό μας. Όμως οι Έλληνες δικαστές οφείλουν να μην έχ</w:t>
      </w:r>
      <w:r>
        <w:rPr>
          <w:rFonts w:eastAsia="Times New Roman" w:cs="Times New Roman"/>
          <w:szCs w:val="24"/>
        </w:rPr>
        <w:t xml:space="preserve">ουν την παραμικρή αμφιβολία. Ή ο παριστάμενος Υπουργός Δικαιοσύνης θα καταδικάσει τις δηλώσεις –το λέω για τέταρτη φορά- ή άλλως εμμέσως πλην σαφώς ενθαρρύνει αυτά τα φαινόμενα. </w:t>
      </w:r>
    </w:p>
    <w:p w14:paraId="13C0C5F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δήλωση ότι τα αντιλαμβάνεται «μέσα σε ένα πλαίσιο ως αρμονικά </w:t>
      </w:r>
      <w:proofErr w:type="spellStart"/>
      <w:r>
        <w:rPr>
          <w:rFonts w:eastAsia="Times New Roman" w:cs="Times New Roman"/>
          <w:szCs w:val="24"/>
        </w:rPr>
        <w:t>συλλ</w:t>
      </w:r>
      <w:r>
        <w:rPr>
          <w:rFonts w:eastAsia="Times New Roman" w:cs="Times New Roman"/>
          <w:szCs w:val="24"/>
        </w:rPr>
        <w:t>ειτουργούντα</w:t>
      </w:r>
      <w:proofErr w:type="spellEnd"/>
      <w:r>
        <w:rPr>
          <w:rFonts w:eastAsia="Times New Roman" w:cs="Times New Roman"/>
          <w:szCs w:val="24"/>
        </w:rPr>
        <w:t>» φαντάζομαι εννοεί ότι διατάχθηκε προκαταρκτική εξέταση, διότι αλλιώς δεν διανοούμαι ότι είπε αυτό που είναι γραμμένο στα Πρακτικά. Φαντάζομαι ότι θα φροντίσει μετά να το διορθώσει. Όμως από εκεί και πέρα πο</w:t>
      </w:r>
      <w:r>
        <w:rPr>
          <w:rFonts w:eastAsia="Times New Roman" w:cs="Times New Roman"/>
          <w:szCs w:val="24"/>
        </w:rPr>
        <w:t>ύ</w:t>
      </w:r>
      <w:r>
        <w:rPr>
          <w:rFonts w:eastAsia="Times New Roman" w:cs="Times New Roman"/>
          <w:szCs w:val="24"/>
        </w:rPr>
        <w:t xml:space="preserve"> είμαστε; Ποιος είναι ο συνταγματικ</w:t>
      </w:r>
      <w:r>
        <w:rPr>
          <w:rFonts w:eastAsia="Times New Roman" w:cs="Times New Roman"/>
          <w:szCs w:val="24"/>
        </w:rPr>
        <w:t xml:space="preserve">ός φραγμός αυτής της Κυβέρνησης; </w:t>
      </w:r>
    </w:p>
    <w:p w14:paraId="13C0C5F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δεν χρειάζομαι τα έξι λεπτά. Μου φτάνουν τα πέντε. </w:t>
      </w:r>
    </w:p>
    <w:p w14:paraId="13C0C5F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εκτιμώ προσωπικά και σέβομαι και την παρουσία σας εδώ, που τη χαρακτήριζε ευπρέπεια. Ειλικρινώς σας το λέω. Σας παρακαλώ σηκωθείτε και κ</w:t>
      </w:r>
      <w:r>
        <w:rPr>
          <w:rFonts w:eastAsia="Times New Roman" w:cs="Times New Roman"/>
          <w:szCs w:val="24"/>
        </w:rPr>
        <w:t xml:space="preserve">αταδικάστε αυτή τη δήλωση, χωρίς </w:t>
      </w:r>
      <w:r>
        <w:rPr>
          <w:rFonts w:eastAsia="Times New Roman" w:cs="Times New Roman"/>
          <w:szCs w:val="24"/>
        </w:rPr>
        <w:lastRenderedPageBreak/>
        <w:t xml:space="preserve">κόμματα, χωρίς τελείες, χωρίς παραπομπές, χωρίς επεξηγήσεις. Κι αν ακόμα σας στοιχίσει την παραμονή σας στην Κυβέρνηση, θα είναι άριστο για το υπόλοιπο της ζωής σας. Αν παραμείνετε σιωπηρός ή με αυτές τις δηλώσεις εδώ, δεν </w:t>
      </w:r>
      <w:r>
        <w:rPr>
          <w:rFonts w:eastAsia="Times New Roman" w:cs="Times New Roman"/>
          <w:szCs w:val="24"/>
        </w:rPr>
        <w:t>θα στέκεστε στον νομικό κόσμο της χώρας.</w:t>
      </w:r>
    </w:p>
    <w:p w14:paraId="13C0C5F8" w14:textId="77777777" w:rsidR="00F43B06" w:rsidRDefault="00440118">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C0C5F9" w14:textId="77777777" w:rsidR="00F43B06" w:rsidRDefault="00440118">
      <w:pPr>
        <w:spacing w:line="600" w:lineRule="auto"/>
        <w:ind w:firstLine="720"/>
        <w:contextualSpacing/>
        <w:jc w:val="both"/>
        <w:rPr>
          <w:rFonts w:eastAsia="UB-Helvetica" w:cs="Times New Roman"/>
          <w:b/>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 xml:space="preserve">Κύριε Παρασκευόπουλε, θέλετε τον λόγο για να </w:t>
      </w:r>
      <w:proofErr w:type="spellStart"/>
      <w:r>
        <w:rPr>
          <w:rFonts w:eastAsia="UB-Helvetica" w:cs="Times New Roman"/>
          <w:szCs w:val="24"/>
        </w:rPr>
        <w:t>τριτολογήσετε</w:t>
      </w:r>
      <w:proofErr w:type="spellEnd"/>
      <w:r>
        <w:rPr>
          <w:rFonts w:eastAsia="UB-Helvetica" w:cs="Times New Roman"/>
          <w:szCs w:val="24"/>
        </w:rPr>
        <w:t>;</w:t>
      </w:r>
    </w:p>
    <w:p w14:paraId="13C0C5FA"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w:t>
      </w:r>
      <w:r>
        <w:rPr>
          <w:rFonts w:eastAsia="Times New Roman"/>
          <w:b/>
          <w:szCs w:val="24"/>
        </w:rPr>
        <w:t>ς και</w:t>
      </w:r>
      <w:r>
        <w:rPr>
          <w:rFonts w:eastAsia="Times New Roman"/>
          <w:szCs w:val="24"/>
        </w:rPr>
        <w:t xml:space="preserve"> </w:t>
      </w:r>
      <w:r>
        <w:rPr>
          <w:rFonts w:eastAsia="Times New Roman"/>
          <w:b/>
          <w:szCs w:val="24"/>
        </w:rPr>
        <w:t xml:space="preserve">Ανθρωπίνων Δικαιωμάτων): </w:t>
      </w:r>
      <w:r>
        <w:rPr>
          <w:rFonts w:eastAsia="Times New Roman"/>
          <w:szCs w:val="24"/>
        </w:rPr>
        <w:t>Ναι, κυρία Πρόεδρε, ευχαριστώ.</w:t>
      </w:r>
    </w:p>
    <w:p w14:paraId="13C0C5FB"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Δένδια</w:t>
      </w:r>
      <w:proofErr w:type="spellEnd"/>
      <w:r>
        <w:rPr>
          <w:rFonts w:eastAsia="Times New Roman"/>
          <w:szCs w:val="24"/>
        </w:rPr>
        <w:t>, δεν συνηθίζω πρώτα να καταδικάζω και μετά να δικάζω. Αναφερόμαστε σε μια υπόθεση η οποία αυτή τη στιγμή που συζητάμε δεν έχει συζητηθεί πλήρως και εγώ αυτό το οποίο σπεύδω και αναφ</w:t>
      </w:r>
      <w:r>
        <w:rPr>
          <w:rFonts w:eastAsia="Times New Roman"/>
          <w:szCs w:val="24"/>
        </w:rPr>
        <w:t xml:space="preserve">έρω στη Βουλή είναι ό,τι αποτελεί την εδραία μου πεποίθηση για το θέμα το οποίο έχει δημιουργηθεί. Η εδραία μου πεποίθηση είναι ότι εμπιστεύομαι πλήρως την ελληνική </w:t>
      </w:r>
      <w:r>
        <w:rPr>
          <w:rFonts w:eastAsia="Times New Roman"/>
          <w:szCs w:val="24"/>
        </w:rPr>
        <w:t>δ</w:t>
      </w:r>
      <w:r>
        <w:rPr>
          <w:rFonts w:eastAsia="Times New Roman"/>
          <w:szCs w:val="24"/>
        </w:rPr>
        <w:t xml:space="preserve">ικαιοσύνη. Επίσης, στην </w:t>
      </w:r>
      <w:r>
        <w:rPr>
          <w:rFonts w:eastAsia="Times New Roman"/>
          <w:szCs w:val="24"/>
        </w:rPr>
        <w:lastRenderedPageBreak/>
        <w:t xml:space="preserve">περίπτωση των δηλώσεων του κ. </w:t>
      </w:r>
      <w:proofErr w:type="spellStart"/>
      <w:r>
        <w:rPr>
          <w:rFonts w:eastAsia="Times New Roman"/>
          <w:szCs w:val="24"/>
        </w:rPr>
        <w:t>Πολάκη</w:t>
      </w:r>
      <w:proofErr w:type="spellEnd"/>
      <w:r>
        <w:rPr>
          <w:rFonts w:eastAsia="Times New Roman"/>
          <w:szCs w:val="24"/>
        </w:rPr>
        <w:t xml:space="preserve"> πιστεύω ότι έχει δικαίωμα ο κ</w:t>
      </w:r>
      <w:r>
        <w:rPr>
          <w:rFonts w:eastAsia="Times New Roman"/>
          <w:szCs w:val="24"/>
        </w:rPr>
        <w:t xml:space="preserve">. </w:t>
      </w:r>
      <w:proofErr w:type="spellStart"/>
      <w:r>
        <w:rPr>
          <w:rFonts w:eastAsia="Times New Roman"/>
          <w:szCs w:val="24"/>
        </w:rPr>
        <w:t>Πολάκης</w:t>
      </w:r>
      <w:proofErr w:type="spellEnd"/>
      <w:r>
        <w:rPr>
          <w:rFonts w:eastAsia="Times New Roman"/>
          <w:szCs w:val="24"/>
        </w:rPr>
        <w:t xml:space="preserve"> να εκφράζεται ελεύθερα. Εάν, όμως, οι δηλώσεις του υπερβαίνουν ένα όριο και αφορούν την πλειοψηφία της ελληνικής </w:t>
      </w:r>
      <w:r>
        <w:rPr>
          <w:rFonts w:eastAsia="Times New Roman"/>
          <w:szCs w:val="24"/>
        </w:rPr>
        <w:t>δ</w:t>
      </w:r>
      <w:r>
        <w:rPr>
          <w:rFonts w:eastAsia="Times New Roman"/>
          <w:szCs w:val="24"/>
        </w:rPr>
        <w:t>ικαιοσύνης εγώ διαφωνώ απολύτως με τη θέση του αυτή.</w:t>
      </w:r>
    </w:p>
    <w:p w14:paraId="13C0C5FC" w14:textId="77777777" w:rsidR="00F43B06" w:rsidRDefault="00440118">
      <w:pPr>
        <w:spacing w:line="600" w:lineRule="auto"/>
        <w:ind w:firstLine="720"/>
        <w:contextualSpacing/>
        <w:jc w:val="both"/>
        <w:rPr>
          <w:rFonts w:eastAsia="Times New Roman"/>
          <w:szCs w:val="24"/>
        </w:rPr>
      </w:pPr>
      <w:r>
        <w:rPr>
          <w:rFonts w:eastAsia="Times New Roman"/>
          <w:szCs w:val="24"/>
        </w:rPr>
        <w:t>Τώρα, δεν νομίζω ότι πέρα από αυτά χρειάζεται να διευκρινίσω περισσότερα. Ήδη τ</w:t>
      </w:r>
      <w:r>
        <w:rPr>
          <w:rFonts w:eastAsia="Times New Roman"/>
          <w:szCs w:val="24"/>
        </w:rPr>
        <w:t>ρίτη φορά είναι που διευκρινίζω στο σημείο αυτό ότι…</w:t>
      </w:r>
    </w:p>
    <w:p w14:paraId="13C0C5FD" w14:textId="77777777" w:rsidR="00F43B06" w:rsidRDefault="00440118">
      <w:pPr>
        <w:spacing w:line="600" w:lineRule="auto"/>
        <w:ind w:firstLine="720"/>
        <w:contextualSpacing/>
        <w:jc w:val="both"/>
        <w:rPr>
          <w:rFonts w:eastAsia="Times New Roman"/>
          <w:b/>
          <w:szCs w:val="24"/>
        </w:rPr>
      </w:pPr>
      <w:r>
        <w:rPr>
          <w:rFonts w:eastAsia="Times New Roman"/>
          <w:b/>
          <w:szCs w:val="24"/>
        </w:rPr>
        <w:t xml:space="preserve">ΚΩΝΣΤΑΝΤΙΝΟΣ ΤΑΣΟΥΛΑΣ: </w:t>
      </w:r>
      <w:r>
        <w:rPr>
          <w:rFonts w:eastAsia="Times New Roman"/>
          <w:szCs w:val="24"/>
        </w:rPr>
        <w:t>Τρίτη φορά και λέτε κάτι διαφορετικό. Κάθε φορά λέτε και κάτι διαφορετικό. Με το τσιγκέλι σάς το βγάζουμε</w:t>
      </w:r>
      <w:r>
        <w:rPr>
          <w:rFonts w:eastAsia="Times New Roman"/>
          <w:b/>
          <w:szCs w:val="24"/>
        </w:rPr>
        <w:t>!</w:t>
      </w:r>
    </w:p>
    <w:p w14:paraId="13C0C5FE" w14:textId="77777777" w:rsidR="00F43B06" w:rsidRDefault="00440118">
      <w:pPr>
        <w:spacing w:line="600" w:lineRule="auto"/>
        <w:ind w:firstLine="720"/>
        <w:contextualSpacing/>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Τασούλα, αφήστε τον κύρ</w:t>
      </w:r>
      <w:r>
        <w:rPr>
          <w:rFonts w:eastAsia="UB-Helvetica" w:cs="Times New Roman"/>
          <w:szCs w:val="24"/>
        </w:rPr>
        <w:t>ιο Υπουργό να ολοκληρώσει.</w:t>
      </w:r>
    </w:p>
    <w:p w14:paraId="13C0C5F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Έχει υπερβεί το όριο ο κ. </w:t>
      </w:r>
      <w:proofErr w:type="spellStart"/>
      <w:r>
        <w:rPr>
          <w:rFonts w:eastAsia="Times New Roman" w:cs="Times New Roman"/>
          <w:szCs w:val="24"/>
        </w:rPr>
        <w:t>Πολάκης</w:t>
      </w:r>
      <w:proofErr w:type="spellEnd"/>
      <w:r>
        <w:rPr>
          <w:rFonts w:eastAsia="Times New Roman" w:cs="Times New Roman"/>
          <w:szCs w:val="24"/>
        </w:rPr>
        <w:t xml:space="preserve"> ή όχι; Τι λέτε;</w:t>
      </w:r>
    </w:p>
    <w:p w14:paraId="13C0C600" w14:textId="77777777" w:rsidR="00F43B06" w:rsidRDefault="00440118">
      <w:pPr>
        <w:spacing w:line="600" w:lineRule="auto"/>
        <w:ind w:firstLine="720"/>
        <w:contextualSpacing/>
        <w:jc w:val="both"/>
        <w:rPr>
          <w:rFonts w:eastAsia="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Κύριε Υπουργέ, ολοκληρώστε.</w:t>
      </w:r>
    </w:p>
    <w:p w14:paraId="13C0C601" w14:textId="77777777" w:rsidR="00F43B06" w:rsidRDefault="00440118">
      <w:pPr>
        <w:spacing w:line="600" w:lineRule="auto"/>
        <w:ind w:firstLine="720"/>
        <w:contextualSpacing/>
        <w:jc w:val="both"/>
        <w:rPr>
          <w:rFonts w:eastAsia="Times New Roman"/>
          <w:szCs w:val="24"/>
        </w:rPr>
      </w:pPr>
      <w:r>
        <w:rPr>
          <w:rFonts w:eastAsia="Times New Roman"/>
          <w:b/>
          <w:szCs w:val="24"/>
        </w:rPr>
        <w:lastRenderedPageBreak/>
        <w:t>ΝΙΚΟΛΑΟΣ ΠΑΡΑΣΚΕΥΟΠΟΥΛΟΣ (Υπουργός Δικαιοσύνης, Διαφάνειας και</w:t>
      </w:r>
      <w:r>
        <w:rPr>
          <w:rFonts w:eastAsia="Times New Roman"/>
          <w:szCs w:val="24"/>
        </w:rPr>
        <w:t xml:space="preserve"> </w:t>
      </w:r>
      <w:r>
        <w:rPr>
          <w:rFonts w:eastAsia="Times New Roman"/>
          <w:b/>
          <w:szCs w:val="24"/>
        </w:rPr>
        <w:t xml:space="preserve">Ανθρωπίνων Δικαιωμάτων): </w:t>
      </w:r>
      <w:r>
        <w:rPr>
          <w:rFonts w:eastAsia="Times New Roman"/>
          <w:szCs w:val="24"/>
        </w:rPr>
        <w:t xml:space="preserve">Νομίζω ότι όσοι βρίσκονται σε αυτήν την Αίθουσα μπορούν να καταλάβουν τι εννοώ λέγοντας ότι δεν μπορεί να προηγείται η καταδίκη μιας διερεύνησης. Αυτό σας το έχω πει ρητά. </w:t>
      </w:r>
    </w:p>
    <w:p w14:paraId="13C0C602" w14:textId="77777777" w:rsidR="00F43B06" w:rsidRDefault="00440118">
      <w:pPr>
        <w:spacing w:line="600" w:lineRule="auto"/>
        <w:ind w:firstLine="720"/>
        <w:contextualSpacing/>
        <w:jc w:val="both"/>
        <w:rPr>
          <w:rFonts w:eastAsia="Times New Roman"/>
          <w:szCs w:val="24"/>
        </w:rPr>
      </w:pPr>
      <w:r>
        <w:rPr>
          <w:rFonts w:eastAsia="Times New Roman"/>
          <w:szCs w:val="24"/>
        </w:rPr>
        <w:t>Δεν έχω να πω κάτι άλλο, κυρία Πρόεδρε.</w:t>
      </w:r>
    </w:p>
    <w:p w14:paraId="13C0C603"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Υπάρχει, δηλαδή, ενδεχόμ</w:t>
      </w:r>
      <w:r>
        <w:rPr>
          <w:rFonts w:eastAsia="Times New Roman" w:cs="Times New Roman"/>
          <w:szCs w:val="24"/>
        </w:rPr>
        <w:t>ενο να έχει και ένα δίκιο.</w:t>
      </w:r>
    </w:p>
    <w:p w14:paraId="13C0C604" w14:textId="77777777" w:rsidR="00F43B06" w:rsidRDefault="00440118">
      <w:pPr>
        <w:spacing w:line="600" w:lineRule="auto"/>
        <w:ind w:firstLine="720"/>
        <w:contextualSpacing/>
        <w:jc w:val="both"/>
        <w:rPr>
          <w:rFonts w:eastAsia="UB-Helvetica" w:cs="Times New Roman"/>
          <w:b/>
          <w:szCs w:val="24"/>
        </w:rPr>
      </w:pPr>
      <w:r>
        <w:rPr>
          <w:rFonts w:eastAsia="Times New Roman" w:cs="Times New Roman"/>
          <w:b/>
          <w:szCs w:val="24"/>
        </w:rPr>
        <w:t xml:space="preserve">ΝΙΚΟΛΑΟΣ ΔΕΝΔΙΑΣ: </w:t>
      </w:r>
      <w:r>
        <w:rPr>
          <w:rFonts w:eastAsia="Times New Roman" w:cs="Times New Roman"/>
          <w:szCs w:val="24"/>
        </w:rPr>
        <w:t>Κυρία Πρόεδρε, θα ήθελα τον λόγο.</w:t>
      </w:r>
    </w:p>
    <w:p w14:paraId="13C0C605" w14:textId="77777777" w:rsidR="00F43B06" w:rsidRDefault="00440118">
      <w:pPr>
        <w:spacing w:line="600" w:lineRule="auto"/>
        <w:ind w:firstLine="720"/>
        <w:contextualSpacing/>
        <w:jc w:val="both"/>
        <w:rPr>
          <w:rFonts w:eastAsia="UB-Helvetica" w:cs="Times New Roman"/>
          <w:b/>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 xml:space="preserve">Ορίστε, κύριε </w:t>
      </w:r>
      <w:proofErr w:type="spellStart"/>
      <w:r>
        <w:rPr>
          <w:rFonts w:eastAsia="UB-Helvetica" w:cs="Times New Roman"/>
          <w:szCs w:val="24"/>
        </w:rPr>
        <w:t>Δένδια</w:t>
      </w:r>
      <w:proofErr w:type="spellEnd"/>
      <w:r>
        <w:rPr>
          <w:rFonts w:eastAsia="UB-Helvetica" w:cs="Times New Roman"/>
          <w:szCs w:val="24"/>
        </w:rPr>
        <w:t>.</w:t>
      </w:r>
    </w:p>
    <w:p w14:paraId="13C0C606"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Εάν αντελήφθην καλώς, αυτό το οποίο μας είπε στην τρίτη εκδοχή ο κύριος Υπουργ</w:t>
      </w:r>
      <w:r>
        <w:rPr>
          <w:rFonts w:eastAsia="Times New Roman" w:cs="Times New Roman"/>
          <w:szCs w:val="24"/>
        </w:rPr>
        <w:t xml:space="preserve">ός Δικαιοσύνης είναι ότι προτίθεται να διερευνήσει και επί της ουσίας τις δηλώσεις του κ. </w:t>
      </w:r>
      <w:proofErr w:type="spellStart"/>
      <w:r>
        <w:rPr>
          <w:rFonts w:eastAsia="Times New Roman" w:cs="Times New Roman"/>
          <w:szCs w:val="24"/>
        </w:rPr>
        <w:t>Πολάκη</w:t>
      </w:r>
      <w:proofErr w:type="spellEnd"/>
      <w:r>
        <w:rPr>
          <w:rFonts w:eastAsia="Times New Roman" w:cs="Times New Roman"/>
          <w:szCs w:val="24"/>
        </w:rPr>
        <w:t xml:space="preserve"> και κατόπιν να αποφανθεί περί της ακριβείας ή της μη ακριβείας. </w:t>
      </w:r>
    </w:p>
    <w:p w14:paraId="13C0C60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Ξεκινάμε από αγαθή προαίρεση, δηλαδή ότι οι Έλληνες δικαστές δεν είναι στο σύνολό τους διεφθαρ</w:t>
      </w:r>
      <w:r>
        <w:rPr>
          <w:rFonts w:eastAsia="Times New Roman" w:cs="Times New Roman"/>
          <w:szCs w:val="24"/>
        </w:rPr>
        <w:t xml:space="preserve">μένοι και δεν μετέχουν στο σύνολό τους σε παραδικαστικά κυκλώματα,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θέλει και να καταδικάσει αυτόν που λέει ότι είναι όλοι απατεώνες, πριν δικάσει το θέμα στη συνείδησή του και δει και τι γίνεται με την έρευνα. Δηλαδή, σαφώς αφήν</w:t>
      </w:r>
      <w:r>
        <w:rPr>
          <w:rFonts w:eastAsia="Times New Roman" w:cs="Times New Roman"/>
          <w:szCs w:val="24"/>
        </w:rPr>
        <w:t>ει ορθάνοικτο το ενδεχόμενο να μας πει αύριο το πρωί ότι όλοι οι Έλληνες δικαστές ή η πλειοψηφία τους είναι απατεώνες.</w:t>
      </w:r>
    </w:p>
    <w:p w14:paraId="13C0C608" w14:textId="77777777" w:rsidR="00F43B06" w:rsidRDefault="00440118">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Αυτό είναι ακόμη χειρότερο!</w:t>
      </w:r>
    </w:p>
    <w:p w14:paraId="13C0C60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Και έτσι στην αντίληψη του κ. </w:t>
      </w:r>
      <w:proofErr w:type="spellStart"/>
      <w:r>
        <w:rPr>
          <w:rFonts w:eastAsia="Times New Roman" w:cs="Times New Roman"/>
          <w:szCs w:val="24"/>
        </w:rPr>
        <w:t>Πολάκη</w:t>
      </w:r>
      <w:proofErr w:type="spellEnd"/>
      <w:r>
        <w:rPr>
          <w:rFonts w:eastAsia="Times New Roman" w:cs="Times New Roman"/>
          <w:szCs w:val="24"/>
        </w:rPr>
        <w:t xml:space="preserve">, ο οποίος διακρίνεται ίσως από </w:t>
      </w:r>
      <w:r>
        <w:rPr>
          <w:rFonts w:eastAsia="Times New Roman" w:cs="Times New Roman"/>
          <w:szCs w:val="24"/>
        </w:rPr>
        <w:t>κάποια ιδιορρυθμία, έχουμε τώρα και τη θεσμική τοποθέτηση του Υπουργού Δικαιοσύνης, ο οποίος μας λέει: «Δεν καταδικάζω αυτόν που λέει απατεώνες τους δικαστές στο σύνολό τους, αλλά περιμένω να το ψάξω και θα σας πω μετά».</w:t>
      </w:r>
    </w:p>
    <w:p w14:paraId="13C0C60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Γιατί μπορεί και</w:t>
      </w:r>
      <w:r>
        <w:rPr>
          <w:rFonts w:eastAsia="Times New Roman" w:cs="Times New Roman"/>
          <w:szCs w:val="24"/>
        </w:rPr>
        <w:t xml:space="preserve"> να είναι!</w:t>
      </w:r>
    </w:p>
    <w:p w14:paraId="13C0C60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Να δω πώς ο κύριος Υπουργός Δικαιοσύνης θα πάει στην επόμενη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των Ελλήνων </w:t>
      </w:r>
      <w:r>
        <w:rPr>
          <w:rFonts w:eastAsia="Times New Roman" w:cs="Times New Roman"/>
          <w:szCs w:val="24"/>
        </w:rPr>
        <w:t>δ</w:t>
      </w:r>
      <w:r>
        <w:rPr>
          <w:rFonts w:eastAsia="Times New Roman" w:cs="Times New Roman"/>
          <w:szCs w:val="24"/>
        </w:rPr>
        <w:t xml:space="preserve">ικαστών, κυρία Πρόεδρε, και με </w:t>
      </w:r>
      <w:proofErr w:type="spellStart"/>
      <w:r>
        <w:rPr>
          <w:rFonts w:eastAsia="Times New Roman" w:cs="Times New Roman"/>
          <w:szCs w:val="24"/>
        </w:rPr>
        <w:t>συγχωρείτε</w:t>
      </w:r>
      <w:proofErr w:type="spellEnd"/>
      <w:r>
        <w:rPr>
          <w:rFonts w:eastAsia="Times New Roman" w:cs="Times New Roman"/>
          <w:szCs w:val="24"/>
        </w:rPr>
        <w:t xml:space="preserve"> που απευθύνομαι σε εσάς.</w:t>
      </w:r>
    </w:p>
    <w:p w14:paraId="13C0C60C"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Είναι πράγματα αυτά; Είναι πράγματα αυτά από καθηγητή της νομικής επι</w:t>
      </w:r>
      <w:r>
        <w:rPr>
          <w:rFonts w:eastAsia="Times New Roman" w:cs="Times New Roman"/>
          <w:szCs w:val="24"/>
        </w:rPr>
        <w:t xml:space="preserve">στήμης; Υπάρχει χώρα του πολιτισμένου κόσμου που στον Υπουργό Δικαιοσύνης θα </w:t>
      </w:r>
      <w:proofErr w:type="spellStart"/>
      <w:r>
        <w:rPr>
          <w:rFonts w:eastAsia="Times New Roman" w:cs="Times New Roman"/>
          <w:szCs w:val="24"/>
        </w:rPr>
        <w:t>ελέγετο</w:t>
      </w:r>
      <w:proofErr w:type="spellEnd"/>
      <w:r>
        <w:rPr>
          <w:rFonts w:eastAsia="Times New Roman" w:cs="Times New Roman"/>
          <w:szCs w:val="24"/>
        </w:rPr>
        <w:t xml:space="preserve"> ότι η πλειοψηφία των δικαστών μετέχει σε παραδικαστικό κύκλωμα και θα έλεγε: «Δεν θα καταδικάσω πριν δικάσω»;</w:t>
      </w:r>
    </w:p>
    <w:p w14:paraId="13C0C60D"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Τι είναι αυτά; Τι να δικάσει; Ο Υπουργός Δικαιοσύνης να δικάσ</w:t>
      </w:r>
      <w:r>
        <w:rPr>
          <w:rFonts w:eastAsia="Times New Roman" w:cs="Times New Roman"/>
          <w:szCs w:val="24"/>
        </w:rPr>
        <w:t xml:space="preserve">ει; Δικαστήριο είναι ο Υπουργός Δικαιοσύνης; Ή θα περιμένει την εξέλιξη της έρευνας για να αποφανθεί -ξαναλέω- εάν είναι ή δεν είναι απατεώνες οι δικαστές; Και έτσι προασπίζεται το κύρος της </w:t>
      </w:r>
      <w:r>
        <w:rPr>
          <w:rFonts w:eastAsia="Times New Roman" w:cs="Times New Roman"/>
          <w:szCs w:val="24"/>
        </w:rPr>
        <w:t>δ</w:t>
      </w:r>
      <w:r>
        <w:rPr>
          <w:rFonts w:eastAsia="Times New Roman" w:cs="Times New Roman"/>
          <w:szCs w:val="24"/>
        </w:rPr>
        <w:t>ικαιοσύνης! Και έτσι ο άνθρωπος που την Τρίτη θα είναι στο έδραν</w:t>
      </w:r>
      <w:r>
        <w:rPr>
          <w:rFonts w:eastAsia="Times New Roman" w:cs="Times New Roman"/>
          <w:szCs w:val="24"/>
        </w:rPr>
        <w:t xml:space="preserve">ο του κατηγορουμένου και θα του απαγγελθεί η ποινή θα πιστεύει ότι εν </w:t>
      </w:r>
      <w:proofErr w:type="spellStart"/>
      <w:r>
        <w:rPr>
          <w:rFonts w:eastAsia="Times New Roman" w:cs="Times New Roman"/>
          <w:szCs w:val="24"/>
        </w:rPr>
        <w:t>ονόματι</w:t>
      </w:r>
      <w:proofErr w:type="spellEnd"/>
      <w:r>
        <w:rPr>
          <w:rFonts w:eastAsia="Times New Roman" w:cs="Times New Roman"/>
          <w:szCs w:val="24"/>
        </w:rPr>
        <w:t xml:space="preserve"> του δικαίου τού δίνεται αυτή η ποινή, όταν ο Υπουργός Δικαιοσύνης έχει αφήσει το ενδεχόμενο να είναι όλοι απατεώνες.</w:t>
      </w:r>
    </w:p>
    <w:p w14:paraId="13C0C60E"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Τρομερό!</w:t>
      </w:r>
    </w:p>
    <w:p w14:paraId="13C0C60F"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Κύριε Υπουργέ, </w:t>
      </w:r>
      <w:r>
        <w:rPr>
          <w:rFonts w:eastAsia="Times New Roman" w:cs="Times New Roman"/>
          <w:szCs w:val="24"/>
        </w:rPr>
        <w:t xml:space="preserve">σας καλώ και για άλλη μία φορά: μη μας φέρνετε σε δύσκολη θέση! Προστατέψτε τη </w:t>
      </w:r>
      <w:r>
        <w:rPr>
          <w:rFonts w:eastAsia="Times New Roman" w:cs="Times New Roman"/>
          <w:szCs w:val="24"/>
        </w:rPr>
        <w:t>δ</w:t>
      </w:r>
      <w:r>
        <w:rPr>
          <w:rFonts w:eastAsia="Times New Roman" w:cs="Times New Roman"/>
          <w:szCs w:val="24"/>
        </w:rPr>
        <w:t xml:space="preserve">ικαιοσύνη, τον θεσμικό σας ρόλο, την Κυβέρνησή σας, τον Πρωθυπουργό, το Υπουργείο! Έχετε μια μόνο επιλογή αξιοπρεπείας -έχετε πολλές άλλες σε άλλο επίπεδο-: σηκωθείτε όρθιος, </w:t>
      </w:r>
      <w:r>
        <w:rPr>
          <w:rFonts w:eastAsia="Times New Roman" w:cs="Times New Roman"/>
          <w:szCs w:val="24"/>
        </w:rPr>
        <w:t>καταδικάστε τη δήλωση και τελειώστε με αυτήν την ιστορία!</w:t>
      </w:r>
    </w:p>
    <w:p w14:paraId="13C0C610" w14:textId="77777777" w:rsidR="00F43B06" w:rsidRDefault="00440118">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3C0C611" w14:textId="77777777" w:rsidR="00F43B06" w:rsidRDefault="00440118">
      <w:pPr>
        <w:spacing w:line="600" w:lineRule="auto"/>
        <w:ind w:firstLine="720"/>
        <w:contextualSpacing/>
        <w:jc w:val="both"/>
        <w:rPr>
          <w:rFonts w:eastAsia="Times New Roman" w:cs="Times New Roman"/>
          <w:b/>
          <w:szCs w:val="24"/>
        </w:rPr>
      </w:pPr>
      <w:r>
        <w:rPr>
          <w:rFonts w:eastAsia="Times New Roman"/>
          <w:b/>
          <w:szCs w:val="24"/>
        </w:rPr>
        <w:t>ΝΙΚΟΛΑΟΣ ΠΑΡΑΣΚΕΥΟΠΟΥΛΟΣ (Υπουργός Δικαιοσύνης, Διαφάνειας και</w:t>
      </w:r>
      <w:r>
        <w:rPr>
          <w:rFonts w:eastAsia="Times New Roman"/>
          <w:szCs w:val="24"/>
        </w:rPr>
        <w:t xml:space="preserve"> </w:t>
      </w:r>
      <w:r>
        <w:rPr>
          <w:rFonts w:eastAsia="Times New Roman"/>
          <w:b/>
          <w:szCs w:val="24"/>
        </w:rPr>
        <w:t xml:space="preserve">Ανθρωπίνων Δικαιωμάτων): </w:t>
      </w:r>
      <w:r>
        <w:rPr>
          <w:rFonts w:eastAsia="Times New Roman"/>
          <w:szCs w:val="24"/>
        </w:rPr>
        <w:t>Κυρία Πρόεδρε, θα ήθελα τον λόγο για ένα λεπτό.</w:t>
      </w:r>
    </w:p>
    <w:p w14:paraId="13C0C612" w14:textId="77777777" w:rsidR="00F43B06" w:rsidRDefault="00440118">
      <w:pPr>
        <w:spacing w:line="600" w:lineRule="auto"/>
        <w:ind w:firstLine="720"/>
        <w:contextualSpacing/>
        <w:jc w:val="both"/>
        <w:rPr>
          <w:rFonts w:eastAsia="UB-Helvetica" w:cs="Times New Roman"/>
          <w:b/>
          <w:szCs w:val="24"/>
        </w:rPr>
      </w:pPr>
      <w:r>
        <w:rPr>
          <w:rFonts w:eastAsia="UB-Helvetica" w:cs="Times New Roman"/>
          <w:b/>
          <w:szCs w:val="24"/>
        </w:rPr>
        <w:t>ΠΡΟΕΔΡΕΥ</w:t>
      </w:r>
      <w:r>
        <w:rPr>
          <w:rFonts w:eastAsia="UB-Helvetica" w:cs="Times New Roman"/>
          <w:b/>
          <w:szCs w:val="24"/>
        </w:rPr>
        <w:t xml:space="preserve">ΟΥΣΑ (Αναστασία Χριστοδουλοπούλου): </w:t>
      </w:r>
      <w:r>
        <w:rPr>
          <w:rFonts w:eastAsia="UB-Helvetica" w:cs="Times New Roman"/>
          <w:szCs w:val="24"/>
        </w:rPr>
        <w:t>Ορίστε, κύριε Υπουργέ.</w:t>
      </w:r>
    </w:p>
    <w:p w14:paraId="13C0C613"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Διαφάνειας και</w:t>
      </w:r>
      <w:r>
        <w:rPr>
          <w:rFonts w:eastAsia="Times New Roman"/>
          <w:szCs w:val="24"/>
        </w:rPr>
        <w:t xml:space="preserve"> </w:t>
      </w:r>
      <w:r>
        <w:rPr>
          <w:rFonts w:eastAsia="Times New Roman"/>
          <w:b/>
          <w:szCs w:val="24"/>
        </w:rPr>
        <w:t xml:space="preserve">Ανθρωπίνων Δικαιωμάτων): </w:t>
      </w:r>
      <w:r>
        <w:rPr>
          <w:rFonts w:eastAsia="Times New Roman"/>
          <w:szCs w:val="24"/>
        </w:rPr>
        <w:t>Διαμαρτύρομαι για τη διαστρέβλωση των λόγων μου. Οι λόγοι μου ήταν εξαρχής κρυστάλλινα καθαροί, για να χρησιμ</w:t>
      </w:r>
      <w:r>
        <w:rPr>
          <w:rFonts w:eastAsia="Times New Roman"/>
          <w:szCs w:val="24"/>
        </w:rPr>
        <w:t>οποιήσω ένα αντιδάνειο από τα αγγλικά.</w:t>
      </w:r>
    </w:p>
    <w:p w14:paraId="13C0C614"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Από την αρχή είπα ότι εμπιστεύομαι πλήρως την ελληνική </w:t>
      </w:r>
      <w:r>
        <w:rPr>
          <w:rFonts w:eastAsia="Times New Roman"/>
          <w:szCs w:val="24"/>
        </w:rPr>
        <w:t>δ</w:t>
      </w:r>
      <w:r>
        <w:rPr>
          <w:rFonts w:eastAsia="Times New Roman"/>
          <w:szCs w:val="24"/>
        </w:rPr>
        <w:t xml:space="preserve">ικαιοσύνη και διευκρίνισα ότι αν οι δηλώσεις του κ. </w:t>
      </w:r>
      <w:proofErr w:type="spellStart"/>
      <w:r>
        <w:rPr>
          <w:rFonts w:eastAsia="Times New Roman"/>
          <w:szCs w:val="24"/>
        </w:rPr>
        <w:t>Πολάκη</w:t>
      </w:r>
      <w:proofErr w:type="spellEnd"/>
      <w:r>
        <w:rPr>
          <w:rFonts w:eastAsia="Times New Roman"/>
          <w:szCs w:val="24"/>
        </w:rPr>
        <w:t xml:space="preserve"> αναφέρονται στην πλειονότητα των Ελλήνων δικαστών, εγώ διαφωνώ απολύτως. Πού είναι το ότι εγώ μπορεί α</w:t>
      </w:r>
      <w:r>
        <w:rPr>
          <w:rFonts w:eastAsia="Times New Roman"/>
          <w:szCs w:val="24"/>
        </w:rPr>
        <w:t>ύριο να πω ότι είναι απατεώνες οι δικαστές;</w:t>
      </w:r>
    </w:p>
    <w:p w14:paraId="13C0C615"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Την λέξη «καταδικάζω» δεν μπορείτε να την πείτε;</w:t>
      </w:r>
    </w:p>
    <w:p w14:paraId="13C0C616"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Διαφάνειας και</w:t>
      </w:r>
      <w:r>
        <w:rPr>
          <w:rFonts w:eastAsia="Times New Roman"/>
          <w:szCs w:val="24"/>
        </w:rPr>
        <w:t xml:space="preserve"> </w:t>
      </w:r>
      <w:r>
        <w:rPr>
          <w:rFonts w:eastAsia="Times New Roman"/>
          <w:b/>
          <w:szCs w:val="24"/>
        </w:rPr>
        <w:t xml:space="preserve">Ανθρωπίνων Δικαιωμάτων): </w:t>
      </w:r>
      <w:r>
        <w:rPr>
          <w:rFonts w:eastAsia="Times New Roman"/>
          <w:szCs w:val="24"/>
        </w:rPr>
        <w:t xml:space="preserve">Πρέπει να καταλάβουν κάποια στιγμή οι Βουλευτές της Νέας </w:t>
      </w:r>
      <w:r>
        <w:rPr>
          <w:rFonts w:eastAsia="Times New Roman"/>
          <w:szCs w:val="24"/>
        </w:rPr>
        <w:t xml:space="preserve">Δημοκρατίας ότι με την αμετροέπειά τους προσβάλλουν και το Κοινοβούλιο και τη Δικαιοσύνη. </w:t>
      </w:r>
    </w:p>
    <w:p w14:paraId="13C0C617"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Εμείς προσβάλλουμε τη </w:t>
      </w:r>
      <w:r>
        <w:rPr>
          <w:rFonts w:eastAsia="Times New Roman" w:cs="Times New Roman"/>
          <w:szCs w:val="24"/>
        </w:rPr>
        <w:t>δ</w:t>
      </w:r>
      <w:r>
        <w:rPr>
          <w:rFonts w:eastAsia="Times New Roman" w:cs="Times New Roman"/>
          <w:szCs w:val="24"/>
        </w:rPr>
        <w:t>ικαιοσύνη;</w:t>
      </w:r>
    </w:p>
    <w:p w14:paraId="13C0C618"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Διαφάνειας και</w:t>
      </w:r>
      <w:r>
        <w:rPr>
          <w:rFonts w:eastAsia="Times New Roman"/>
          <w:szCs w:val="24"/>
        </w:rPr>
        <w:t xml:space="preserve"> </w:t>
      </w:r>
      <w:r>
        <w:rPr>
          <w:rFonts w:eastAsia="Times New Roman"/>
          <w:b/>
          <w:szCs w:val="24"/>
        </w:rPr>
        <w:t xml:space="preserve">Ανθρωπίνων Δικαιωμάτων): </w:t>
      </w:r>
      <w:r>
        <w:rPr>
          <w:rFonts w:eastAsia="Times New Roman"/>
          <w:szCs w:val="24"/>
        </w:rPr>
        <w:t>Αυτό που είπα ήταν ότι αν</w:t>
      </w:r>
      <w:r>
        <w:rPr>
          <w:rFonts w:eastAsia="Times New Roman"/>
          <w:szCs w:val="24"/>
        </w:rPr>
        <w:t xml:space="preserve"> ο κ. </w:t>
      </w:r>
      <w:proofErr w:type="spellStart"/>
      <w:r>
        <w:rPr>
          <w:rFonts w:eastAsia="Times New Roman"/>
          <w:szCs w:val="24"/>
        </w:rPr>
        <w:t>Πολάκης</w:t>
      </w:r>
      <w:proofErr w:type="spellEnd"/>
      <w:r>
        <w:rPr>
          <w:rFonts w:eastAsia="Times New Roman"/>
          <w:szCs w:val="24"/>
        </w:rPr>
        <w:t xml:space="preserve"> είπε κάτι άλλο, εγώ διαφωνώ. </w:t>
      </w:r>
    </w:p>
    <w:p w14:paraId="13C0C619"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 xml:space="preserve">Επίσης, είπα ότι δεν μπορώ να καταδικάσω κάτι ο ίδιος πριν να έχω λύσει τις απορίες μου για το τι ακριβώς είπε ο κ. </w:t>
      </w:r>
      <w:proofErr w:type="spellStart"/>
      <w:r>
        <w:rPr>
          <w:rFonts w:eastAsia="Times New Roman"/>
          <w:szCs w:val="24"/>
        </w:rPr>
        <w:t>Πολάκης</w:t>
      </w:r>
      <w:proofErr w:type="spellEnd"/>
      <w:r>
        <w:rPr>
          <w:rFonts w:eastAsia="Times New Roman"/>
          <w:szCs w:val="24"/>
        </w:rPr>
        <w:t>.</w:t>
      </w:r>
    </w:p>
    <w:p w14:paraId="13C0C61A" w14:textId="77777777" w:rsidR="00F43B06" w:rsidRDefault="00440118">
      <w:pPr>
        <w:spacing w:line="600" w:lineRule="auto"/>
        <w:ind w:firstLine="720"/>
        <w:contextualSpacing/>
        <w:jc w:val="both"/>
        <w:rPr>
          <w:rFonts w:eastAsia="UB-Helvetica" w:cs="Times New Roman"/>
          <w:b/>
          <w:szCs w:val="24"/>
        </w:rPr>
      </w:pPr>
      <w:r>
        <w:rPr>
          <w:rFonts w:eastAsia="Times New Roman" w:cs="Times New Roman"/>
          <w:b/>
          <w:szCs w:val="24"/>
        </w:rPr>
        <w:t xml:space="preserve">ΝΙΚΟΛΑΟΣ ΔΕΝΔΙΑΣ: </w:t>
      </w:r>
      <w:r>
        <w:rPr>
          <w:rFonts w:eastAsia="Times New Roman" w:cs="Times New Roman"/>
          <w:szCs w:val="24"/>
        </w:rPr>
        <w:t>Τι περιμένετε;</w:t>
      </w:r>
    </w:p>
    <w:p w14:paraId="13C0C61B" w14:textId="77777777" w:rsidR="00F43B06" w:rsidRDefault="00440118">
      <w:pPr>
        <w:spacing w:line="600" w:lineRule="auto"/>
        <w:ind w:firstLine="720"/>
        <w:contextualSpacing/>
        <w:jc w:val="both"/>
        <w:rPr>
          <w:rFonts w:eastAsia="Times New Roman"/>
          <w:szCs w:val="24"/>
        </w:rPr>
      </w:pPr>
      <w:r>
        <w:rPr>
          <w:rFonts w:eastAsia="Times New Roman" w:cs="Times New Roman"/>
          <w:b/>
          <w:szCs w:val="24"/>
        </w:rPr>
        <w:t xml:space="preserve">ΜΑΥΡΟΥΔΗΣ ΒΟΡΙΔΗΣ: </w:t>
      </w:r>
      <w:r>
        <w:rPr>
          <w:rFonts w:eastAsia="Times New Roman" w:cs="Times New Roman"/>
          <w:szCs w:val="24"/>
        </w:rPr>
        <w:t>Τι σας χρειάζεται;</w:t>
      </w:r>
    </w:p>
    <w:p w14:paraId="13C0C61C" w14:textId="77777777" w:rsidR="00F43B06" w:rsidRDefault="00440118">
      <w:pPr>
        <w:spacing w:line="600" w:lineRule="auto"/>
        <w:ind w:firstLine="720"/>
        <w:contextualSpacing/>
        <w:jc w:val="both"/>
        <w:rPr>
          <w:rFonts w:eastAsia="Times New Roman"/>
          <w:szCs w:val="24"/>
        </w:rPr>
      </w:pPr>
      <w:r>
        <w:rPr>
          <w:rFonts w:eastAsia="Times New Roman"/>
          <w:b/>
          <w:szCs w:val="24"/>
        </w:rPr>
        <w:t>ΝΙΚΟΛΑΟΣ ΠΑΡΑΣΚΕ</w:t>
      </w:r>
      <w:r>
        <w:rPr>
          <w:rFonts w:eastAsia="Times New Roman"/>
          <w:b/>
          <w:szCs w:val="24"/>
        </w:rPr>
        <w:t>ΥΟΠΟΥΛΟΣ (Υπουργός Δικαιοσύνης, Διαφάνειας και</w:t>
      </w:r>
      <w:r>
        <w:rPr>
          <w:rFonts w:eastAsia="Times New Roman"/>
          <w:szCs w:val="24"/>
        </w:rPr>
        <w:t xml:space="preserve"> </w:t>
      </w:r>
      <w:r>
        <w:rPr>
          <w:rFonts w:eastAsia="Times New Roman"/>
          <w:b/>
          <w:szCs w:val="24"/>
        </w:rPr>
        <w:t xml:space="preserve">Ανθρωπίνων Δικαιωμάτων): </w:t>
      </w:r>
      <w:r>
        <w:rPr>
          <w:rFonts w:eastAsia="Times New Roman"/>
          <w:szCs w:val="24"/>
        </w:rPr>
        <w:t>Δεν ξέρω αν αναφέρεται στους πολλούς ή όχι και δεν μπορώ να καταδικάσω εκ των προτέρων.</w:t>
      </w:r>
    </w:p>
    <w:p w14:paraId="13C0C61D"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Τι περιμένετε; Τι σας χρειάζεται για να την καταδικάσετε; </w:t>
      </w:r>
    </w:p>
    <w:p w14:paraId="13C0C61E"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ΙΩΑΝΝΗΣ ΤΡΑΓΑΚΗΣ: </w:t>
      </w:r>
      <w:r>
        <w:rPr>
          <w:rFonts w:eastAsia="Times New Roman"/>
          <w:szCs w:val="24"/>
        </w:rPr>
        <w:t xml:space="preserve">Αφού ήταν σαφέστατη η δήλωση του κ. </w:t>
      </w:r>
      <w:proofErr w:type="spellStart"/>
      <w:r>
        <w:rPr>
          <w:rFonts w:eastAsia="Times New Roman"/>
          <w:szCs w:val="24"/>
        </w:rPr>
        <w:t>Πολάκη</w:t>
      </w:r>
      <w:proofErr w:type="spellEnd"/>
      <w:r>
        <w:rPr>
          <w:rFonts w:eastAsia="Times New Roman"/>
          <w:szCs w:val="24"/>
        </w:rPr>
        <w:t xml:space="preserve">. </w:t>
      </w:r>
    </w:p>
    <w:p w14:paraId="13C0C61F"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ΠΡΟΔΡΕΥΟΥΣΑ (Αναστασία Χριστοδουλοπούλου): </w:t>
      </w:r>
      <w:r>
        <w:rPr>
          <w:rFonts w:eastAsia="Times New Roman"/>
          <w:szCs w:val="24"/>
        </w:rPr>
        <w:t>Κύριοι συνάδελφοι, νομίζω ότι δόθηκαν οι απαραίτητες απαντήσεις.</w:t>
      </w:r>
    </w:p>
    <w:p w14:paraId="13C0C620" w14:textId="77777777" w:rsidR="00F43B06" w:rsidRDefault="00440118">
      <w:pPr>
        <w:spacing w:line="600" w:lineRule="auto"/>
        <w:ind w:firstLine="720"/>
        <w:contextualSpacing/>
        <w:jc w:val="both"/>
        <w:rPr>
          <w:rFonts w:eastAsia="Times New Roman"/>
          <w:szCs w:val="24"/>
        </w:rPr>
      </w:pPr>
      <w:r>
        <w:rPr>
          <w:rFonts w:eastAsia="Times New Roman"/>
          <w:b/>
          <w:szCs w:val="24"/>
        </w:rPr>
        <w:lastRenderedPageBreak/>
        <w:t xml:space="preserve">ΘΕΟΔΩΡΟΣ ΠΑΠΑΘΕΟΔΩΡΟΥ: </w:t>
      </w:r>
      <w:r>
        <w:rPr>
          <w:rFonts w:eastAsia="Times New Roman"/>
          <w:szCs w:val="24"/>
        </w:rPr>
        <w:t xml:space="preserve">Κυρία Πρόεδρε, μπορώ να έχω τον λόγο για είκοσι δευτερόλεπτα; </w:t>
      </w:r>
    </w:p>
    <w:p w14:paraId="13C0C621" w14:textId="77777777" w:rsidR="00F43B06" w:rsidRDefault="00440118">
      <w:pPr>
        <w:spacing w:line="600" w:lineRule="auto"/>
        <w:ind w:firstLine="720"/>
        <w:contextualSpacing/>
        <w:jc w:val="both"/>
        <w:rPr>
          <w:rFonts w:eastAsia="Times New Roman"/>
          <w:szCs w:val="24"/>
        </w:rPr>
      </w:pPr>
      <w:r>
        <w:rPr>
          <w:rFonts w:eastAsia="Times New Roman"/>
          <w:b/>
          <w:szCs w:val="24"/>
        </w:rPr>
        <w:t>ΠΡΟΔΡΕΥΟΥΣΑ (Ανασ</w:t>
      </w:r>
      <w:r>
        <w:rPr>
          <w:rFonts w:eastAsia="Times New Roman"/>
          <w:b/>
          <w:szCs w:val="24"/>
        </w:rPr>
        <w:t xml:space="preserve">τασία Χριστοδουλοπούλου): </w:t>
      </w:r>
      <w:r>
        <w:rPr>
          <w:rFonts w:eastAsia="Times New Roman"/>
          <w:szCs w:val="24"/>
        </w:rPr>
        <w:t xml:space="preserve">Κύριε Παπαθεοδώρου, να σας δώσω τον λόγο για να κάνετε σχόλιο επί </w:t>
      </w:r>
      <w:proofErr w:type="spellStart"/>
      <w:r>
        <w:rPr>
          <w:rFonts w:eastAsia="Times New Roman"/>
          <w:szCs w:val="24"/>
        </w:rPr>
        <w:t>πο</w:t>
      </w:r>
      <w:r>
        <w:rPr>
          <w:rFonts w:eastAsia="Times New Roman"/>
          <w:szCs w:val="24"/>
        </w:rPr>
        <w:t>ί</w:t>
      </w:r>
      <w:r>
        <w:rPr>
          <w:rFonts w:eastAsia="Times New Roman"/>
          <w:szCs w:val="24"/>
        </w:rPr>
        <w:t>ου</w:t>
      </w:r>
      <w:proofErr w:type="spellEnd"/>
      <w:r>
        <w:rPr>
          <w:rFonts w:eastAsia="Times New Roman"/>
          <w:szCs w:val="24"/>
        </w:rPr>
        <w:t xml:space="preserve">; Θα βοηθούσε σε τίποτα; Όχι. Δεν θέλει ο κύριος Υπουργός. Έχει κάνει τη δήλωσή του. </w:t>
      </w:r>
    </w:p>
    <w:p w14:paraId="13C0C622" w14:textId="77777777" w:rsidR="00F43B06" w:rsidRDefault="00440118">
      <w:pPr>
        <w:spacing w:line="600" w:lineRule="auto"/>
        <w:ind w:firstLine="720"/>
        <w:contextualSpacing/>
        <w:jc w:val="both"/>
        <w:rPr>
          <w:rFonts w:eastAsia="Times New Roman"/>
          <w:szCs w:val="24"/>
        </w:rPr>
      </w:pPr>
      <w:r>
        <w:rPr>
          <w:rFonts w:eastAsia="Times New Roman"/>
          <w:szCs w:val="24"/>
        </w:rPr>
        <w:t>Κηρύσσεται περαιωμένη η συζήτηση</w:t>
      </w:r>
      <w:r>
        <w:rPr>
          <w:rFonts w:eastAsia="Times New Roman"/>
          <w:szCs w:val="24"/>
        </w:rPr>
        <w:t xml:space="preserve"> επί</w:t>
      </w:r>
      <w:r>
        <w:rPr>
          <w:rFonts w:eastAsia="Times New Roman"/>
          <w:szCs w:val="24"/>
        </w:rPr>
        <w:t xml:space="preserve"> της υπ’ αριθμόν 28/22/26-5-2016 επίκ</w:t>
      </w:r>
      <w:r>
        <w:rPr>
          <w:rFonts w:eastAsia="Times New Roman"/>
          <w:szCs w:val="24"/>
        </w:rPr>
        <w:t xml:space="preserve">αιρης επερώτησης σχετικά με την πρωτοφανή κρίση στη </w:t>
      </w:r>
      <w:r>
        <w:rPr>
          <w:rFonts w:eastAsia="Times New Roman"/>
          <w:szCs w:val="24"/>
        </w:rPr>
        <w:t>δ</w:t>
      </w:r>
      <w:r>
        <w:rPr>
          <w:rFonts w:eastAsia="Times New Roman"/>
          <w:szCs w:val="24"/>
        </w:rPr>
        <w:t>ικαιοσύνη.</w:t>
      </w:r>
    </w:p>
    <w:p w14:paraId="13C0C623"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Κύριοι συνάδελφοι, θέλω να εγκρίνετε και δύο επιπλέον άδειες απουσίας συναδέλφων στο εξωτερικό. </w:t>
      </w:r>
    </w:p>
    <w:p w14:paraId="13C0C624"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Ο Βουλευτής Καρδίτσας της Νέας Δημοκρατίας κ. Κωνσταντίνος Τσιάρας ζητεί άδεια ολιγοήμερης </w:t>
      </w:r>
      <w:r>
        <w:rPr>
          <w:rFonts w:eastAsia="Times New Roman"/>
          <w:szCs w:val="24"/>
        </w:rPr>
        <w:t>απουσίας για μετάβαση στις Βρυξέλλες από την Κυριακή 19</w:t>
      </w:r>
      <w:r>
        <w:rPr>
          <w:rFonts w:eastAsia="Times New Roman"/>
          <w:szCs w:val="24"/>
        </w:rPr>
        <w:t xml:space="preserve"> Ιουλίου</w:t>
      </w:r>
      <w:r>
        <w:rPr>
          <w:rFonts w:eastAsia="Times New Roman"/>
          <w:szCs w:val="24"/>
        </w:rPr>
        <w:t xml:space="preserve"> έως τη Δευτέρα 20</w:t>
      </w:r>
      <w:r>
        <w:rPr>
          <w:rFonts w:eastAsia="Times New Roman"/>
          <w:szCs w:val="24"/>
        </w:rPr>
        <w:t xml:space="preserve"> Ιουλίου 201</w:t>
      </w:r>
      <w:r>
        <w:rPr>
          <w:rFonts w:eastAsia="Times New Roman"/>
          <w:szCs w:val="24"/>
        </w:rPr>
        <w:t xml:space="preserve">6, ως εκπρόσωπος της Νέας Δημοκρατίας και του Προέδρου της, για τη συνεδρίαση του Ευρωπαϊκού Λαϊκού Κόμματος. </w:t>
      </w:r>
    </w:p>
    <w:p w14:paraId="13C0C625" w14:textId="77777777" w:rsidR="00F43B06" w:rsidRDefault="00440118">
      <w:pPr>
        <w:spacing w:line="600" w:lineRule="auto"/>
        <w:ind w:firstLine="720"/>
        <w:contextualSpacing/>
        <w:jc w:val="both"/>
        <w:rPr>
          <w:rFonts w:eastAsia="Times New Roman"/>
          <w:szCs w:val="24"/>
        </w:rPr>
      </w:pPr>
      <w:r>
        <w:rPr>
          <w:rFonts w:eastAsia="Times New Roman"/>
          <w:szCs w:val="24"/>
        </w:rPr>
        <w:lastRenderedPageBreak/>
        <w:t>Επίσης, ο Βουλευτής Αρκαδίας της Νέας Δημοκρατίας κ.</w:t>
      </w:r>
      <w:r>
        <w:rPr>
          <w:rFonts w:eastAsia="Times New Roman"/>
          <w:szCs w:val="24"/>
        </w:rPr>
        <w:t xml:space="preserve"> Κωνσταντίνος Βλάσης ζητεί άδεια ολιγοήμερης απουσίας για μετάβαση στο Βερολίνο-Νυρεμβέργη από την Τρίτη 21</w:t>
      </w:r>
      <w:r>
        <w:rPr>
          <w:rFonts w:eastAsia="Times New Roman"/>
          <w:szCs w:val="24"/>
        </w:rPr>
        <w:t xml:space="preserve"> Ιουλίου</w:t>
      </w:r>
      <w:r>
        <w:rPr>
          <w:rFonts w:eastAsia="Times New Roman"/>
          <w:szCs w:val="24"/>
        </w:rPr>
        <w:t xml:space="preserve"> έως την Πέμπτη 23</w:t>
      </w:r>
      <w:r>
        <w:rPr>
          <w:rFonts w:eastAsia="Times New Roman"/>
          <w:szCs w:val="24"/>
        </w:rPr>
        <w:t xml:space="preserve"> Ιουλίου 2016</w:t>
      </w:r>
      <w:r>
        <w:rPr>
          <w:rFonts w:eastAsia="Times New Roman"/>
          <w:szCs w:val="24"/>
        </w:rPr>
        <w:t>.</w:t>
      </w:r>
    </w:p>
    <w:p w14:paraId="13C0C626"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Η Βουλή εγκρίνει;  </w:t>
      </w:r>
    </w:p>
    <w:p w14:paraId="13C0C627" w14:textId="77777777" w:rsidR="00F43B06" w:rsidRDefault="00440118">
      <w:pPr>
        <w:spacing w:line="600" w:lineRule="auto"/>
        <w:ind w:firstLine="720"/>
        <w:contextualSpacing/>
        <w:jc w:val="both"/>
        <w:rPr>
          <w:rFonts w:eastAsia="Times New Roman"/>
          <w:szCs w:val="24"/>
        </w:rPr>
      </w:pPr>
      <w:r>
        <w:rPr>
          <w:rFonts w:eastAsia="Times New Roman"/>
          <w:b/>
          <w:szCs w:val="24"/>
        </w:rPr>
        <w:t>ΟΛΟΙ ΟΙ</w:t>
      </w:r>
      <w:r>
        <w:rPr>
          <w:rFonts w:eastAsia="Times New Roman"/>
          <w:b/>
          <w:szCs w:val="24"/>
        </w:rPr>
        <w:t xml:space="preserve"> ΒΟΥΛΕΥΤΕΣ:</w:t>
      </w:r>
      <w:r>
        <w:rPr>
          <w:rFonts w:eastAsia="Times New Roman"/>
          <w:szCs w:val="24"/>
        </w:rPr>
        <w:t xml:space="preserve"> Μάλιστα, μάλιστα. </w:t>
      </w:r>
    </w:p>
    <w:p w14:paraId="13C0C628" w14:textId="77777777" w:rsidR="00F43B06" w:rsidRDefault="00440118">
      <w:pPr>
        <w:spacing w:line="600" w:lineRule="auto"/>
        <w:ind w:firstLine="720"/>
        <w:contextualSpacing/>
        <w:jc w:val="both"/>
        <w:rPr>
          <w:rFonts w:eastAsia="Times New Roman"/>
          <w:szCs w:val="24"/>
        </w:rPr>
      </w:pPr>
      <w:r>
        <w:rPr>
          <w:rFonts w:eastAsia="Times New Roman"/>
          <w:b/>
          <w:szCs w:val="24"/>
        </w:rPr>
        <w:t xml:space="preserve">ΠΡΟΔΡΕΥΟΥΣΑ (Αναστασία Χριστοδουλοπούλου): </w:t>
      </w:r>
      <w:r>
        <w:rPr>
          <w:rFonts w:eastAsia="Times New Roman"/>
          <w:szCs w:val="24"/>
        </w:rPr>
        <w:t>Συνεπώς</w:t>
      </w:r>
      <w:r>
        <w:rPr>
          <w:rFonts w:eastAsia="Times New Roman"/>
          <w:szCs w:val="24"/>
        </w:rPr>
        <w:t xml:space="preserve"> η </w:t>
      </w:r>
      <w:r>
        <w:rPr>
          <w:rFonts w:eastAsia="Times New Roman"/>
          <w:szCs w:val="24"/>
        </w:rPr>
        <w:t xml:space="preserve">Βουλή ενέκρινε τις ζητηθείσες άδειες. </w:t>
      </w:r>
    </w:p>
    <w:p w14:paraId="13C0C629"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3C0C62A"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3C0C62B" w14:textId="77777777" w:rsidR="00F43B06" w:rsidRDefault="0044011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14.41΄ </w:t>
      </w:r>
      <w:proofErr w:type="spellStart"/>
      <w:r>
        <w:rPr>
          <w:rFonts w:eastAsia="Times New Roman" w:cs="Times New Roman"/>
          <w:szCs w:val="24"/>
        </w:rPr>
        <w:t>λύεται</w:t>
      </w:r>
      <w:proofErr w:type="spellEnd"/>
      <w:r>
        <w:rPr>
          <w:rFonts w:eastAsia="Times New Roman" w:cs="Times New Roman"/>
          <w:szCs w:val="24"/>
        </w:rPr>
        <w:t xml:space="preserve"> η σ</w:t>
      </w:r>
      <w:r>
        <w:rPr>
          <w:rFonts w:eastAsia="Times New Roman" w:cs="Times New Roman"/>
          <w:szCs w:val="24"/>
        </w:rPr>
        <w:t>υνεδρίαση για την Τετάρτη 22 Ιουνίου 2016 και ώρα 10.00΄, με αντικείμενο εργασιών του Σώματος</w:t>
      </w:r>
      <w:r>
        <w:rPr>
          <w:rFonts w:eastAsia="Times New Roman" w:cs="Times New Roman"/>
          <w:szCs w:val="24"/>
        </w:rPr>
        <w:t xml:space="preserve">: </w:t>
      </w:r>
      <w:r>
        <w:rPr>
          <w:rFonts w:eastAsia="Times New Roman" w:cs="Times New Roman"/>
          <w:szCs w:val="24"/>
        </w:rPr>
        <w:t xml:space="preserve">νομοθετική εργασία, σύμφωνα με την ημερήσια διάταξη που έχει διανεμηθεί. </w:t>
      </w:r>
    </w:p>
    <w:p w14:paraId="13C0C62C" w14:textId="77777777" w:rsidR="00F43B06" w:rsidRDefault="00F43B06">
      <w:pPr>
        <w:spacing w:line="600" w:lineRule="auto"/>
        <w:ind w:firstLine="720"/>
        <w:contextualSpacing/>
        <w:jc w:val="both"/>
        <w:rPr>
          <w:rFonts w:eastAsia="Times New Roman" w:cs="Times New Roman"/>
          <w:szCs w:val="24"/>
        </w:rPr>
      </w:pPr>
    </w:p>
    <w:p w14:paraId="13C0C62D" w14:textId="77777777" w:rsidR="00F43B06" w:rsidRDefault="00440118">
      <w:pPr>
        <w:spacing w:line="600" w:lineRule="auto"/>
        <w:contextualSpacing/>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13C0C62E"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 </w:t>
      </w:r>
    </w:p>
    <w:p w14:paraId="13C0C62F" w14:textId="77777777" w:rsidR="00F43B06" w:rsidRDefault="00440118">
      <w:pPr>
        <w:spacing w:line="600" w:lineRule="auto"/>
        <w:ind w:firstLine="720"/>
        <w:contextualSpacing/>
        <w:jc w:val="both"/>
        <w:rPr>
          <w:rFonts w:eastAsia="Times New Roman"/>
          <w:szCs w:val="24"/>
        </w:rPr>
      </w:pPr>
      <w:r>
        <w:rPr>
          <w:rFonts w:eastAsia="Times New Roman"/>
          <w:szCs w:val="24"/>
        </w:rPr>
        <w:t xml:space="preserve"> </w:t>
      </w:r>
    </w:p>
    <w:p w14:paraId="13C0C630" w14:textId="77777777" w:rsidR="00F43B06" w:rsidRDefault="00F43B06">
      <w:pPr>
        <w:spacing w:line="600" w:lineRule="auto"/>
        <w:ind w:firstLine="720"/>
        <w:contextualSpacing/>
        <w:jc w:val="both"/>
        <w:rPr>
          <w:rFonts w:eastAsia="Times New Roman"/>
          <w:b/>
          <w:szCs w:val="24"/>
        </w:rPr>
      </w:pPr>
    </w:p>
    <w:p w14:paraId="13C0C631" w14:textId="77777777" w:rsidR="00F43B06" w:rsidRDefault="00F43B06">
      <w:pPr>
        <w:spacing w:line="600" w:lineRule="auto"/>
        <w:ind w:firstLine="720"/>
        <w:contextualSpacing/>
        <w:jc w:val="both"/>
        <w:rPr>
          <w:rFonts w:eastAsia="Times New Roman"/>
          <w:b/>
          <w:szCs w:val="24"/>
        </w:rPr>
      </w:pPr>
    </w:p>
    <w:p w14:paraId="13C0C632" w14:textId="77777777" w:rsidR="00F43B06" w:rsidRDefault="00F43B06">
      <w:pPr>
        <w:spacing w:line="600" w:lineRule="auto"/>
        <w:ind w:firstLine="720"/>
        <w:contextualSpacing/>
        <w:jc w:val="both"/>
        <w:rPr>
          <w:rFonts w:eastAsia="Times New Roman"/>
          <w:b/>
          <w:szCs w:val="24"/>
        </w:rPr>
      </w:pPr>
    </w:p>
    <w:p w14:paraId="13C0C633" w14:textId="77777777" w:rsidR="00F43B06" w:rsidRDefault="00F43B06">
      <w:pPr>
        <w:spacing w:line="600" w:lineRule="auto"/>
        <w:ind w:firstLine="720"/>
        <w:contextualSpacing/>
        <w:jc w:val="both"/>
        <w:rPr>
          <w:rFonts w:eastAsia="Times New Roman"/>
          <w:b/>
          <w:szCs w:val="24"/>
        </w:rPr>
      </w:pPr>
    </w:p>
    <w:p w14:paraId="13C0C634" w14:textId="77777777" w:rsidR="00F43B06" w:rsidRDefault="00F43B06">
      <w:pPr>
        <w:spacing w:line="600" w:lineRule="auto"/>
        <w:ind w:firstLine="720"/>
        <w:contextualSpacing/>
        <w:jc w:val="both"/>
        <w:rPr>
          <w:rFonts w:eastAsia="Times New Roman"/>
          <w:b/>
          <w:szCs w:val="24"/>
        </w:rPr>
      </w:pPr>
    </w:p>
    <w:p w14:paraId="13C0C635" w14:textId="77777777" w:rsidR="00F43B06" w:rsidRDefault="00F43B06">
      <w:pPr>
        <w:spacing w:line="600" w:lineRule="auto"/>
        <w:ind w:firstLine="720"/>
        <w:contextualSpacing/>
        <w:jc w:val="both"/>
        <w:rPr>
          <w:rFonts w:eastAsia="Times New Roman"/>
          <w:b/>
          <w:szCs w:val="24"/>
        </w:rPr>
      </w:pPr>
    </w:p>
    <w:p w14:paraId="13C0C636" w14:textId="77777777" w:rsidR="00F43B06" w:rsidRDefault="00F43B06">
      <w:pPr>
        <w:spacing w:line="600" w:lineRule="auto"/>
        <w:ind w:firstLine="720"/>
        <w:contextualSpacing/>
        <w:jc w:val="both"/>
        <w:rPr>
          <w:rFonts w:eastAsia="Times New Roman"/>
          <w:b/>
          <w:szCs w:val="24"/>
        </w:rPr>
      </w:pPr>
    </w:p>
    <w:p w14:paraId="13C0C637" w14:textId="77777777" w:rsidR="00F43B06" w:rsidRDefault="00F43B06">
      <w:pPr>
        <w:spacing w:line="600" w:lineRule="auto"/>
        <w:contextualSpacing/>
        <w:rPr>
          <w:rFonts w:eastAsia="Times New Roman"/>
          <w:szCs w:val="24"/>
        </w:rPr>
      </w:pPr>
    </w:p>
    <w:sectPr w:rsidR="00F43B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VsEhlDJUK2IJJkfDVGSPnqq9I5M=" w:salt="xFo457BzU9VbRgyqluU6B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06"/>
    <w:rsid w:val="001D6F7B"/>
    <w:rsid w:val="00440118"/>
    <w:rsid w:val="00F43B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C295"/>
  <w15:docId w15:val="{676E7012-E750-4775-8AF4-A2D15122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00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60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267</MetadataID>
    <Session xmlns="641f345b-441b-4b81-9152-adc2e73ba5e1">Α´</Session>
    <Date xmlns="641f345b-441b-4b81-9152-adc2e73ba5e1">2016-06-16T21:00:00+00:00</Date>
    <Status xmlns="641f345b-441b-4b81-9152-adc2e73ba5e1">
      <Url>http://srv-sp1/praktika/Lists/Incoming_Metadata/EditForm.aspx?ID=267&amp;Source=/praktika/Recordings_Library/Forms/AllItems.aspx</Url>
      <Description>Δημοσιεύτηκε</Description>
    </Status>
    <Meeting xmlns="641f345b-441b-4b81-9152-adc2e73ba5e1">ΡΜΣΤ´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F2BBDE-794B-4754-A578-52B4CB4DDF03}">
  <ds:schemaRefs>
    <ds:schemaRef ds:uri="http://www.w3.org/XML/1998/namespace"/>
    <ds:schemaRef ds:uri="http://schemas.microsoft.com/office/2006/metadata/properties"/>
    <ds:schemaRef ds:uri="http://purl.org/dc/dcmitype/"/>
    <ds:schemaRef ds:uri="http://schemas.microsoft.com/office/2006/documentManagement/types"/>
    <ds:schemaRef ds:uri="http://purl.org/dc/elements/1.1/"/>
    <ds:schemaRef ds:uri="http://schemas.openxmlformats.org/package/2006/metadata/core-properties"/>
    <ds:schemaRef ds:uri="http://purl.org/dc/term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8BA71428-1741-4DCC-8817-DECEBBBE7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D6254A-A5D3-4835-97C1-725D744DCA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201</Pages>
  <Words>38034</Words>
  <Characters>205387</Characters>
  <Application>Microsoft Office Word</Application>
  <DocSecurity>0</DocSecurity>
  <Lines>1711</Lines>
  <Paragraphs>485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242936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2016-06-30T08:49:00Z</dcterms:created>
  <dcterms:modified xsi:type="dcterms:W3CDTF">2016-06-30T08:49:00Z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