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52CC0" w14:textId="77777777" w:rsidR="00BF53BD" w:rsidRPr="00BF53BD" w:rsidRDefault="00BF53BD" w:rsidP="00BF53BD">
      <w:pPr>
        <w:spacing w:after="0" w:line="360" w:lineRule="auto"/>
        <w:rPr>
          <w:ins w:id="0" w:author="Φλούδα Χριστίνα" w:date="2016-06-21T10:19:00Z"/>
          <w:rFonts w:eastAsia="Times New Roman"/>
          <w:szCs w:val="24"/>
          <w:lang w:eastAsia="en-US"/>
        </w:rPr>
      </w:pPr>
      <w:ins w:id="1" w:author="Φλούδα Χριστίνα" w:date="2016-06-21T10:19:00Z">
        <w:r w:rsidRPr="00BF53B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552AE66" w14:textId="77777777" w:rsidR="00BF53BD" w:rsidRPr="00BF53BD" w:rsidRDefault="00BF53BD" w:rsidP="00BF53BD">
      <w:pPr>
        <w:spacing w:after="0" w:line="360" w:lineRule="auto"/>
        <w:rPr>
          <w:ins w:id="2" w:author="Φλούδα Χριστίνα" w:date="2016-06-21T10:19:00Z"/>
          <w:rFonts w:eastAsia="Times New Roman"/>
          <w:szCs w:val="24"/>
          <w:lang w:eastAsia="en-US"/>
        </w:rPr>
      </w:pPr>
    </w:p>
    <w:p w14:paraId="1FF94112" w14:textId="77777777" w:rsidR="00BF53BD" w:rsidRPr="00BF53BD" w:rsidRDefault="00BF53BD" w:rsidP="00BF53BD">
      <w:pPr>
        <w:spacing w:after="0" w:line="360" w:lineRule="auto"/>
        <w:rPr>
          <w:ins w:id="3" w:author="Φλούδα Χριστίνα" w:date="2016-06-21T10:19:00Z"/>
          <w:rFonts w:eastAsia="Times New Roman"/>
          <w:szCs w:val="24"/>
          <w:lang w:eastAsia="en-US"/>
        </w:rPr>
      </w:pPr>
      <w:ins w:id="4" w:author="Φλούδα Χριστίνα" w:date="2016-06-21T10:19:00Z">
        <w:r w:rsidRPr="00BF53BD">
          <w:rPr>
            <w:rFonts w:eastAsia="Times New Roman"/>
            <w:szCs w:val="24"/>
            <w:lang w:eastAsia="en-US"/>
          </w:rPr>
          <w:t>ΠΙΝΑΚΑΣ ΠΕΡΙΕΧΟΜΕΝΩΝ</w:t>
        </w:r>
      </w:ins>
    </w:p>
    <w:p w14:paraId="384203FD" w14:textId="77777777" w:rsidR="00BF53BD" w:rsidRPr="00BF53BD" w:rsidRDefault="00BF53BD" w:rsidP="00BF53BD">
      <w:pPr>
        <w:spacing w:after="0" w:line="360" w:lineRule="auto"/>
        <w:rPr>
          <w:ins w:id="5" w:author="Φλούδα Χριστίνα" w:date="2016-06-21T10:19:00Z"/>
          <w:rFonts w:eastAsia="Times New Roman"/>
          <w:szCs w:val="24"/>
          <w:lang w:eastAsia="en-US"/>
        </w:rPr>
      </w:pPr>
      <w:ins w:id="6" w:author="Φλούδα Χριστίνα" w:date="2016-06-21T10:19:00Z">
        <w:r w:rsidRPr="00BF53BD">
          <w:rPr>
            <w:rFonts w:eastAsia="Times New Roman"/>
            <w:szCs w:val="24"/>
            <w:lang w:eastAsia="en-US"/>
          </w:rPr>
          <w:t xml:space="preserve">ΙΖ΄ ΠΕΡΙΟΔΟΣ </w:t>
        </w:r>
      </w:ins>
    </w:p>
    <w:p w14:paraId="579FE071" w14:textId="77777777" w:rsidR="00BF53BD" w:rsidRPr="00BF53BD" w:rsidRDefault="00BF53BD" w:rsidP="00BF53BD">
      <w:pPr>
        <w:spacing w:after="0" w:line="360" w:lineRule="auto"/>
        <w:rPr>
          <w:ins w:id="7" w:author="Φλούδα Χριστίνα" w:date="2016-06-21T10:19:00Z"/>
          <w:rFonts w:eastAsia="Times New Roman"/>
          <w:szCs w:val="24"/>
          <w:lang w:eastAsia="en-US"/>
        </w:rPr>
      </w:pPr>
      <w:ins w:id="8" w:author="Φλούδα Χριστίνα" w:date="2016-06-21T10:19:00Z">
        <w:r w:rsidRPr="00BF53BD">
          <w:rPr>
            <w:rFonts w:eastAsia="Times New Roman"/>
            <w:szCs w:val="24"/>
            <w:lang w:eastAsia="en-US"/>
          </w:rPr>
          <w:t>ΠΡΟΕΔΡΕΥΟΜΕΝΗΣ ΚΟΙΝΟΒΟΥΛΕΥΤΙΚΗΣ ΔΗΜΟΚΡΑΤΙΑΣ</w:t>
        </w:r>
      </w:ins>
    </w:p>
    <w:p w14:paraId="2B723F98" w14:textId="77777777" w:rsidR="00BF53BD" w:rsidRPr="00BF53BD" w:rsidRDefault="00BF53BD" w:rsidP="00BF53BD">
      <w:pPr>
        <w:spacing w:after="0" w:line="360" w:lineRule="auto"/>
        <w:rPr>
          <w:ins w:id="9" w:author="Φλούδα Χριστίνα" w:date="2016-06-21T10:19:00Z"/>
          <w:rFonts w:eastAsia="Times New Roman"/>
          <w:szCs w:val="24"/>
          <w:lang w:eastAsia="en-US"/>
        </w:rPr>
      </w:pPr>
      <w:ins w:id="10" w:author="Φλούδα Χριστίνα" w:date="2016-06-21T10:19:00Z">
        <w:r w:rsidRPr="00BF53BD">
          <w:rPr>
            <w:rFonts w:eastAsia="Times New Roman"/>
            <w:szCs w:val="24"/>
            <w:lang w:eastAsia="en-US"/>
          </w:rPr>
          <w:t>ΣΥΝΟΔΟΣ Α΄</w:t>
        </w:r>
      </w:ins>
    </w:p>
    <w:p w14:paraId="58FE7D50" w14:textId="77777777" w:rsidR="00BF53BD" w:rsidRPr="00BF53BD" w:rsidRDefault="00BF53BD" w:rsidP="00BF53BD">
      <w:pPr>
        <w:spacing w:after="0" w:line="360" w:lineRule="auto"/>
        <w:rPr>
          <w:ins w:id="11" w:author="Φλούδα Χριστίνα" w:date="2016-06-21T10:19:00Z"/>
          <w:rFonts w:eastAsia="Times New Roman"/>
          <w:szCs w:val="24"/>
          <w:lang w:eastAsia="en-US"/>
        </w:rPr>
      </w:pPr>
    </w:p>
    <w:p w14:paraId="361A50C3" w14:textId="77777777" w:rsidR="00BF53BD" w:rsidRPr="00BF53BD" w:rsidRDefault="00BF53BD" w:rsidP="00BF53BD">
      <w:pPr>
        <w:spacing w:after="0" w:line="360" w:lineRule="auto"/>
        <w:rPr>
          <w:ins w:id="12" w:author="Φλούδα Χριστίνα" w:date="2016-06-21T10:19:00Z"/>
          <w:rFonts w:eastAsia="Times New Roman"/>
          <w:szCs w:val="24"/>
          <w:lang w:eastAsia="en-US"/>
        </w:rPr>
      </w:pPr>
      <w:ins w:id="13" w:author="Φλούδα Χριστίνα" w:date="2016-06-21T10:19:00Z">
        <w:r w:rsidRPr="00BF53BD">
          <w:rPr>
            <w:rFonts w:eastAsia="Times New Roman"/>
            <w:szCs w:val="24"/>
            <w:lang w:eastAsia="en-US"/>
          </w:rPr>
          <w:t>ΣΥΝΕΔΡΙΑΣΗ ΡΛΒ΄</w:t>
        </w:r>
      </w:ins>
    </w:p>
    <w:p w14:paraId="2A99157E" w14:textId="77777777" w:rsidR="00BF53BD" w:rsidRPr="00BF53BD" w:rsidRDefault="00BF53BD" w:rsidP="00BF53BD">
      <w:pPr>
        <w:spacing w:after="0" w:line="360" w:lineRule="auto"/>
        <w:rPr>
          <w:ins w:id="14" w:author="Φλούδα Χριστίνα" w:date="2016-06-21T10:19:00Z"/>
          <w:rFonts w:eastAsia="Times New Roman"/>
          <w:szCs w:val="24"/>
          <w:lang w:eastAsia="en-US"/>
        </w:rPr>
      </w:pPr>
      <w:ins w:id="15" w:author="Φλούδα Χριστίνα" w:date="2016-06-21T10:19:00Z">
        <w:r w:rsidRPr="00BF53BD">
          <w:rPr>
            <w:rFonts w:eastAsia="Times New Roman"/>
            <w:szCs w:val="24"/>
            <w:lang w:eastAsia="en-US"/>
          </w:rPr>
          <w:t>Τετάρτη  25 Μαΐου 2016</w:t>
        </w:r>
      </w:ins>
    </w:p>
    <w:p w14:paraId="4DDA55A5" w14:textId="77777777" w:rsidR="00BF53BD" w:rsidRPr="00BF53BD" w:rsidRDefault="00BF53BD" w:rsidP="00BF53BD">
      <w:pPr>
        <w:spacing w:after="0" w:line="360" w:lineRule="auto"/>
        <w:rPr>
          <w:ins w:id="16" w:author="Φλούδα Χριστίνα" w:date="2016-06-21T10:19:00Z"/>
          <w:rFonts w:eastAsia="Times New Roman"/>
          <w:szCs w:val="24"/>
          <w:lang w:eastAsia="en-US"/>
        </w:rPr>
      </w:pPr>
    </w:p>
    <w:p w14:paraId="4C1470BC" w14:textId="77777777" w:rsidR="00BF53BD" w:rsidRPr="00BF53BD" w:rsidRDefault="00BF53BD" w:rsidP="00BF53BD">
      <w:pPr>
        <w:spacing w:after="0" w:line="360" w:lineRule="auto"/>
        <w:rPr>
          <w:ins w:id="17" w:author="Φλούδα Χριστίνα" w:date="2016-06-21T10:19:00Z"/>
          <w:rFonts w:eastAsia="Times New Roman"/>
          <w:szCs w:val="24"/>
          <w:lang w:eastAsia="en-US"/>
        </w:rPr>
      </w:pPr>
      <w:ins w:id="18" w:author="Φλούδα Χριστίνα" w:date="2016-06-21T10:19:00Z">
        <w:r w:rsidRPr="00BF53BD">
          <w:rPr>
            <w:rFonts w:eastAsia="Times New Roman"/>
            <w:szCs w:val="24"/>
            <w:lang w:eastAsia="en-US"/>
          </w:rPr>
          <w:t>ΘΕΜΑΤΑ</w:t>
        </w:r>
      </w:ins>
    </w:p>
    <w:p w14:paraId="4735B550" w14:textId="77777777" w:rsidR="00BF53BD" w:rsidRPr="00BF53BD" w:rsidRDefault="00BF53BD" w:rsidP="00BF53BD">
      <w:pPr>
        <w:spacing w:after="0" w:line="360" w:lineRule="auto"/>
        <w:rPr>
          <w:ins w:id="19" w:author="Φλούδα Χριστίνα" w:date="2016-06-21T10:19:00Z"/>
          <w:rFonts w:eastAsia="Times New Roman"/>
          <w:szCs w:val="24"/>
          <w:lang w:eastAsia="en-US"/>
        </w:rPr>
      </w:pPr>
      <w:ins w:id="20" w:author="Φλούδα Χριστίνα" w:date="2016-06-21T10:19:00Z">
        <w:r w:rsidRPr="00BF53BD">
          <w:rPr>
            <w:rFonts w:eastAsia="Times New Roman"/>
            <w:szCs w:val="24"/>
            <w:lang w:eastAsia="en-US"/>
          </w:rPr>
          <w:t xml:space="preserve"> </w:t>
        </w:r>
        <w:r w:rsidRPr="00BF53BD">
          <w:rPr>
            <w:rFonts w:eastAsia="Times New Roman"/>
            <w:szCs w:val="24"/>
            <w:lang w:eastAsia="en-US"/>
          </w:rPr>
          <w:br/>
          <w:t xml:space="preserve">Α. ΕΙΔΙΚΑ ΘΕΜΑΤΑ </w:t>
        </w:r>
        <w:r w:rsidRPr="00BF53BD">
          <w:rPr>
            <w:rFonts w:eastAsia="Times New Roman"/>
            <w:szCs w:val="24"/>
            <w:lang w:eastAsia="en-US"/>
          </w:rPr>
          <w:br/>
          <w:t xml:space="preserve">1. Επικύρωση Πρακτικών, σελ. </w:t>
        </w:r>
        <w:r w:rsidRPr="00BF53BD">
          <w:rPr>
            <w:rFonts w:eastAsia="Times New Roman"/>
            <w:szCs w:val="24"/>
            <w:lang w:eastAsia="en-US"/>
          </w:rPr>
          <w:br/>
          <w:t xml:space="preserve">2.  Άδεια απουσίας των Βουλευτών κ.κ. Ο. Κεφαλογιάννη και Γ. </w:t>
        </w:r>
        <w:proofErr w:type="spellStart"/>
        <w:r w:rsidRPr="00BF53BD">
          <w:rPr>
            <w:rFonts w:eastAsia="Times New Roman"/>
            <w:szCs w:val="24"/>
            <w:lang w:eastAsia="en-US"/>
          </w:rPr>
          <w:t>Μπαλαούρα</w:t>
        </w:r>
        <w:proofErr w:type="spellEnd"/>
        <w:r w:rsidRPr="00BF53BD">
          <w:rPr>
            <w:rFonts w:eastAsia="Times New Roman"/>
            <w:szCs w:val="24"/>
            <w:lang w:eastAsia="en-US"/>
          </w:rPr>
          <w:t xml:space="preserve">, σελ. </w:t>
        </w:r>
        <w:r w:rsidRPr="00BF53BD">
          <w:rPr>
            <w:rFonts w:eastAsia="Times New Roman"/>
            <w:szCs w:val="24"/>
            <w:lang w:eastAsia="en-US"/>
          </w:rPr>
          <w:br/>
          <w:t xml:space="preserve">3. Ανακοινώνεται ότι τη συνεδρίαση παρακολουθούν μαθητές από το 73ο Δημοτικό Σχολείο Αθήνας και το 30ο Δημοτικό Σχολείο Περιστερίου, σελ. </w:t>
        </w:r>
        <w:r w:rsidRPr="00BF53BD">
          <w:rPr>
            <w:rFonts w:eastAsia="Times New Roman"/>
            <w:szCs w:val="24"/>
            <w:lang w:eastAsia="en-US"/>
          </w:rPr>
          <w:br/>
          <w:t xml:space="preserve">4. Επί διαδικαστικού θέματος, σελ. </w:t>
        </w:r>
        <w:r w:rsidRPr="00BF53BD">
          <w:rPr>
            <w:rFonts w:eastAsia="Times New Roman"/>
            <w:szCs w:val="24"/>
            <w:lang w:eastAsia="en-US"/>
          </w:rPr>
          <w:br/>
          <w:t xml:space="preserve">5. Ανακοινώνεται επιστολή προς τον Πρόεδρο της Βουλής κ. Νικόλαο </w:t>
        </w:r>
        <w:proofErr w:type="spellStart"/>
        <w:r w:rsidRPr="00BF53BD">
          <w:rPr>
            <w:rFonts w:eastAsia="Times New Roman"/>
            <w:szCs w:val="24"/>
            <w:lang w:eastAsia="en-US"/>
          </w:rPr>
          <w:t>Βούτση</w:t>
        </w:r>
        <w:proofErr w:type="spellEnd"/>
        <w:r w:rsidRPr="00BF53BD">
          <w:rPr>
            <w:rFonts w:eastAsia="Times New Roman"/>
            <w:szCs w:val="24"/>
            <w:lang w:eastAsia="en-US"/>
          </w:rPr>
          <w:t xml:space="preserve">, της Βουλευτού Β΄ Αθήνας του Συνασπισμού Ριζοσπαστικής Αριστεράς κ. Βασιλικής </w:t>
        </w:r>
        <w:proofErr w:type="spellStart"/>
        <w:r w:rsidRPr="00BF53BD">
          <w:rPr>
            <w:rFonts w:eastAsia="Times New Roman"/>
            <w:szCs w:val="24"/>
            <w:lang w:eastAsia="en-US"/>
          </w:rPr>
          <w:t>Κατριβάνου</w:t>
        </w:r>
        <w:proofErr w:type="spellEnd"/>
        <w:r w:rsidRPr="00BF53BD">
          <w:rPr>
            <w:rFonts w:eastAsia="Times New Roman"/>
            <w:szCs w:val="24"/>
            <w:lang w:eastAsia="en-US"/>
          </w:rPr>
          <w:t xml:space="preserve">, με την οποία γνωστοποιεί την παραίτησή της από το Βουλευτικό αξίωμα, σελ. </w:t>
        </w:r>
        <w:r w:rsidRPr="00BF53BD">
          <w:rPr>
            <w:rFonts w:eastAsia="Times New Roman"/>
            <w:szCs w:val="24"/>
            <w:lang w:eastAsia="en-US"/>
          </w:rPr>
          <w:br/>
          <w:t xml:space="preserve">6. Ορκωμοσία του Βουλευτή κ. Γεωργίου Κυρίτση, που αντικαθιστά την κ. Βασιλική </w:t>
        </w:r>
        <w:proofErr w:type="spellStart"/>
        <w:r w:rsidRPr="00BF53BD">
          <w:rPr>
            <w:rFonts w:eastAsia="Times New Roman"/>
            <w:szCs w:val="24"/>
            <w:lang w:eastAsia="en-US"/>
          </w:rPr>
          <w:t>Κατριβάνου</w:t>
        </w:r>
        <w:proofErr w:type="spellEnd"/>
        <w:r w:rsidRPr="00BF53BD">
          <w:rPr>
            <w:rFonts w:eastAsia="Times New Roman"/>
            <w:szCs w:val="24"/>
            <w:lang w:eastAsia="en-US"/>
          </w:rPr>
          <w:t xml:space="preserve">, η οποία παραιτήθηκε, σελ. </w:t>
        </w:r>
        <w:r w:rsidRPr="00BF53BD">
          <w:rPr>
            <w:rFonts w:eastAsia="Times New Roman"/>
            <w:szCs w:val="24"/>
            <w:lang w:eastAsia="en-US"/>
          </w:rPr>
          <w:br/>
          <w:t xml:space="preserve"> </w:t>
        </w:r>
        <w:r w:rsidRPr="00BF53BD">
          <w:rPr>
            <w:rFonts w:eastAsia="Times New Roman"/>
            <w:szCs w:val="24"/>
            <w:lang w:eastAsia="en-US"/>
          </w:rPr>
          <w:br/>
          <w:t xml:space="preserve">Β. ΚΟΙΝΟΒΟΥΛΕΥΤΙΚΟΣ ΕΛΕΓΧΟΣ </w:t>
        </w:r>
        <w:r w:rsidRPr="00BF53BD">
          <w:rPr>
            <w:rFonts w:eastAsia="Times New Roman"/>
            <w:szCs w:val="24"/>
            <w:lang w:eastAsia="en-US"/>
          </w:rPr>
          <w:br/>
          <w:t xml:space="preserve">Ανακοίνωση του δελτίου επικαίρων ερωτήσεων και αναφορών - ερωτήσεων της Πέμπτης 26 Μαΐου 2016, σελ. </w:t>
        </w:r>
        <w:r w:rsidRPr="00BF53BD">
          <w:rPr>
            <w:rFonts w:eastAsia="Times New Roman"/>
            <w:szCs w:val="24"/>
            <w:lang w:eastAsia="en-US"/>
          </w:rPr>
          <w:br/>
          <w:t xml:space="preserve"> </w:t>
        </w:r>
        <w:r w:rsidRPr="00BF53BD">
          <w:rPr>
            <w:rFonts w:eastAsia="Times New Roman"/>
            <w:szCs w:val="24"/>
            <w:lang w:eastAsia="en-US"/>
          </w:rPr>
          <w:br/>
          <w:t xml:space="preserve">Γ. ΝΟΜΟΘΕΤΙΚΗ ΕΡΓΑΣΙΑ </w:t>
        </w:r>
        <w:r w:rsidRPr="00BF53BD">
          <w:rPr>
            <w:rFonts w:eastAsia="Times New Roman"/>
            <w:szCs w:val="24"/>
            <w:lang w:eastAsia="en-US"/>
          </w:rPr>
          <w:br/>
          <w:t xml:space="preserve">1. Συζήτηση επί της αρχής, των άρθρων και των τροπολογιών και ψήφιση στο σύνολο του σχεδίου νόμου του Υπουργείου Πολιτισμού και Αθλητισμού: «Κύρωση της Συμφωνίας μεταξύ της Κυβέρνησης της Ελληνικής Δημοκρατίας και της Κυβέρνησης της Λαϊκής Δημοκρατίας της Κίνας για την αμοιβαία ίδρυση Πολιτιστικών Κέντρων», σελ. </w:t>
        </w:r>
        <w:r w:rsidRPr="00BF53BD">
          <w:rPr>
            <w:rFonts w:eastAsia="Times New Roman"/>
            <w:szCs w:val="24"/>
            <w:lang w:eastAsia="en-US"/>
          </w:rPr>
          <w:br/>
          <w:t>2. Κατάθεση Εκθέσεων Διαρκούς Επιτροπής:</w:t>
        </w:r>
      </w:ins>
    </w:p>
    <w:p w14:paraId="72798FCE" w14:textId="77777777" w:rsidR="00BF53BD" w:rsidRPr="00BF53BD" w:rsidRDefault="00BF53BD" w:rsidP="00BF53BD">
      <w:pPr>
        <w:spacing w:after="0" w:line="360" w:lineRule="auto"/>
        <w:rPr>
          <w:ins w:id="21" w:author="Φλούδα Χριστίνα" w:date="2016-06-21T10:19:00Z"/>
          <w:rFonts w:eastAsia="Times New Roman"/>
          <w:szCs w:val="24"/>
          <w:lang w:eastAsia="en-US"/>
        </w:rPr>
      </w:pPr>
      <w:ins w:id="22" w:author="Φλούδα Χριστίνα" w:date="2016-06-21T10:19:00Z">
        <w:r w:rsidRPr="00BF53BD">
          <w:rPr>
            <w:rFonts w:eastAsia="Times New Roman"/>
            <w:szCs w:val="24"/>
            <w:lang w:eastAsia="en-US"/>
          </w:rPr>
          <w:t>Η Διαρκής Επιτροπή Εθνικής  Άμυνας και Εξωτερικών Υποθέσεων καταθέτει τις εκθέσεις στα σχέδια νόμου του Υπουργείου Εξωτερικών:</w:t>
        </w:r>
      </w:ins>
    </w:p>
    <w:p w14:paraId="3C8ED88F" w14:textId="77777777" w:rsidR="00BF53BD" w:rsidRPr="00BF53BD" w:rsidRDefault="00BF53BD" w:rsidP="00BF53BD">
      <w:pPr>
        <w:spacing w:after="0" w:line="360" w:lineRule="auto"/>
        <w:rPr>
          <w:ins w:id="23" w:author="Φλούδα Χριστίνα" w:date="2016-06-21T10:19:00Z"/>
          <w:rFonts w:eastAsia="Times New Roman"/>
          <w:szCs w:val="24"/>
          <w:lang w:eastAsia="en-US"/>
        </w:rPr>
      </w:pPr>
      <w:ins w:id="24" w:author="Φλούδα Χριστίνα" w:date="2016-06-21T10:19:00Z">
        <w:r w:rsidRPr="00BF53BD">
          <w:rPr>
            <w:rFonts w:eastAsia="Times New Roman"/>
            <w:szCs w:val="24"/>
            <w:lang w:eastAsia="en-US"/>
          </w:rPr>
          <w:t>α) Κύρωση του Μνημονίου Συνεργασίας μεταξύ του Υπουργείου Εξωτερικών της Ελληνικής Δημοκρατίας και του Υπουργείου Εξωτερικών της Δημοκρατίας του Αζερμπαϊτζάν σε θέματα Ευρωπαϊκής  Ένωσης, σελ.</w:t>
        </w:r>
      </w:ins>
    </w:p>
    <w:p w14:paraId="4F16B034" w14:textId="77777777" w:rsidR="00BF53BD" w:rsidRPr="00BF53BD" w:rsidRDefault="00BF53BD" w:rsidP="00BF53BD">
      <w:pPr>
        <w:spacing w:after="0" w:line="360" w:lineRule="auto"/>
        <w:rPr>
          <w:ins w:id="25" w:author="Φλούδα Χριστίνα" w:date="2016-06-21T10:19:00Z"/>
          <w:rFonts w:eastAsia="Times New Roman"/>
          <w:szCs w:val="24"/>
          <w:lang w:eastAsia="en-US"/>
        </w:rPr>
      </w:pPr>
      <w:ins w:id="26" w:author="Φλούδα Χριστίνα" w:date="2016-06-21T10:19:00Z">
        <w:r w:rsidRPr="00BF53BD">
          <w:rPr>
            <w:rFonts w:eastAsia="Times New Roman"/>
            <w:szCs w:val="24"/>
            <w:lang w:eastAsia="en-US"/>
          </w:rPr>
          <w:t>β) Κύρωση του Μνημονίου Συνεργασίας μεταξύ του Υπουργείου Εξωτερικών της Γεωργίας και του Υπουργείου Εξωτερικών της Ελλάδας για την προσέγγιση της Γεωργίας στην Ευρωπαϊκή  Ένωση, σελ.</w:t>
        </w:r>
      </w:ins>
    </w:p>
    <w:p w14:paraId="347294F5" w14:textId="77777777" w:rsidR="00BF53BD" w:rsidRPr="00BF53BD" w:rsidRDefault="00BF53BD" w:rsidP="00BF53BD">
      <w:pPr>
        <w:spacing w:after="0" w:line="360" w:lineRule="auto"/>
        <w:rPr>
          <w:ins w:id="27" w:author="Φλούδα Χριστίνα" w:date="2016-06-21T10:19:00Z"/>
          <w:rFonts w:eastAsia="Times New Roman"/>
          <w:szCs w:val="24"/>
          <w:lang w:eastAsia="en-US"/>
        </w:rPr>
      </w:pPr>
      <w:ins w:id="28" w:author="Φλούδα Χριστίνα" w:date="2016-06-21T10:19:00Z">
        <w:r w:rsidRPr="00BF53BD">
          <w:rPr>
            <w:rFonts w:eastAsia="Times New Roman"/>
            <w:szCs w:val="24"/>
            <w:lang w:eastAsia="en-US"/>
          </w:rPr>
          <w:t xml:space="preserve">γ) Κύρωση του Μνημονίου Συνεργασίας μεταξύ του Υπουργείου Εξωτερικών της Ελληνικής Δημοκρατίας και του Υπουργείου Εξωτερικών και Ευρωπαϊκής Ολοκλήρωσης της Δημοκρατίας της Μολδαβίας για την προσέγγιση της Μολδαβίας με την Ευρωπαϊκή  Ένωση, σελ. </w:t>
        </w:r>
        <w:r w:rsidRPr="00BF53BD">
          <w:rPr>
            <w:rFonts w:eastAsia="Times New Roman"/>
            <w:szCs w:val="24"/>
            <w:lang w:eastAsia="en-US"/>
          </w:rPr>
          <w:br/>
          <w:t xml:space="preserve"> </w:t>
        </w:r>
      </w:ins>
    </w:p>
    <w:p w14:paraId="2AC93B38" w14:textId="77777777" w:rsidR="00BF53BD" w:rsidRPr="00BF53BD" w:rsidRDefault="00BF53BD" w:rsidP="00BF53BD">
      <w:pPr>
        <w:spacing w:after="0" w:line="360" w:lineRule="auto"/>
        <w:rPr>
          <w:ins w:id="29" w:author="Φλούδα Χριστίνα" w:date="2016-06-21T10:19:00Z"/>
          <w:rFonts w:eastAsia="Times New Roman"/>
          <w:szCs w:val="24"/>
          <w:lang w:eastAsia="en-US"/>
        </w:rPr>
      </w:pPr>
      <w:ins w:id="30" w:author="Φλούδα Χριστίνα" w:date="2016-06-21T10:19:00Z">
        <w:r w:rsidRPr="00BF53BD">
          <w:rPr>
            <w:rFonts w:eastAsia="Times New Roman"/>
            <w:szCs w:val="24"/>
            <w:lang w:eastAsia="en-US"/>
          </w:rPr>
          <w:br/>
          <w:t>ΠΡΟΕΔΡΕΥΩΝ</w:t>
        </w:r>
      </w:ins>
    </w:p>
    <w:p w14:paraId="04F1A060" w14:textId="77777777" w:rsidR="00BF53BD" w:rsidRPr="00BF53BD" w:rsidRDefault="00BF53BD" w:rsidP="00BF53BD">
      <w:pPr>
        <w:spacing w:after="0" w:line="360" w:lineRule="auto"/>
        <w:rPr>
          <w:ins w:id="31" w:author="Φλούδα Χριστίνα" w:date="2016-06-21T10:19:00Z"/>
          <w:rFonts w:eastAsia="Times New Roman"/>
          <w:szCs w:val="24"/>
          <w:lang w:eastAsia="en-US"/>
        </w:rPr>
      </w:pPr>
    </w:p>
    <w:p w14:paraId="44A22BDC" w14:textId="77777777" w:rsidR="00BF53BD" w:rsidRPr="00BF53BD" w:rsidRDefault="00BF53BD" w:rsidP="00BF53BD">
      <w:pPr>
        <w:spacing w:after="0" w:line="360" w:lineRule="auto"/>
        <w:rPr>
          <w:ins w:id="32" w:author="Φλούδα Χριστίνα" w:date="2016-06-21T10:19:00Z"/>
          <w:rFonts w:eastAsia="Times New Roman"/>
          <w:szCs w:val="24"/>
          <w:lang w:eastAsia="en-US"/>
        </w:rPr>
      </w:pPr>
      <w:ins w:id="33" w:author="Φλούδα Χριστίνα" w:date="2016-06-21T10:19:00Z">
        <w:r w:rsidRPr="00BF53BD">
          <w:rPr>
            <w:rFonts w:eastAsia="Times New Roman"/>
            <w:szCs w:val="24"/>
            <w:lang w:eastAsia="en-US"/>
          </w:rPr>
          <w:t xml:space="preserve"> ΚΟΥΡΑΚΗΣ Α. , σελ.</w:t>
        </w:r>
        <w:r w:rsidRPr="00BF53BD">
          <w:rPr>
            <w:rFonts w:eastAsia="Times New Roman"/>
            <w:szCs w:val="24"/>
            <w:lang w:eastAsia="en-US"/>
          </w:rPr>
          <w:br/>
        </w:r>
        <w:r w:rsidRPr="00BF53BD">
          <w:rPr>
            <w:rFonts w:eastAsia="Times New Roman"/>
            <w:szCs w:val="24"/>
            <w:lang w:eastAsia="en-US"/>
          </w:rPr>
          <w:br/>
        </w:r>
      </w:ins>
    </w:p>
    <w:p w14:paraId="1C797E7A" w14:textId="77777777" w:rsidR="00BF53BD" w:rsidRPr="00BF53BD" w:rsidRDefault="00BF53BD" w:rsidP="00BF53BD">
      <w:pPr>
        <w:spacing w:after="0" w:line="360" w:lineRule="auto"/>
        <w:rPr>
          <w:ins w:id="34" w:author="Φλούδα Χριστίνα" w:date="2016-06-21T10:19:00Z"/>
          <w:rFonts w:eastAsia="Times New Roman"/>
          <w:szCs w:val="24"/>
          <w:lang w:eastAsia="en-US"/>
        </w:rPr>
      </w:pPr>
      <w:ins w:id="35" w:author="Φλούδα Χριστίνα" w:date="2016-06-21T10:19:00Z">
        <w:r w:rsidRPr="00BF53BD">
          <w:rPr>
            <w:rFonts w:eastAsia="Times New Roman"/>
            <w:szCs w:val="24"/>
            <w:lang w:eastAsia="en-US"/>
          </w:rPr>
          <w:t>ΟΜΙΛΗΤΕΣ</w:t>
        </w:r>
      </w:ins>
    </w:p>
    <w:p w14:paraId="520C330C" w14:textId="7BF5C2D7" w:rsidR="00380D02" w:rsidRDefault="00BF53BD" w:rsidP="00BF53BD">
      <w:pPr>
        <w:spacing w:line="600" w:lineRule="auto"/>
        <w:ind w:firstLine="720"/>
        <w:jc w:val="both"/>
        <w:rPr>
          <w:ins w:id="36" w:author="Φλούδα Χριστίνα" w:date="2016-06-21T10:17:00Z"/>
          <w:rFonts w:eastAsia="Times New Roman"/>
          <w:szCs w:val="24"/>
        </w:rPr>
        <w:pPrChange w:id="37" w:author="Φλούδα Χριστίνα" w:date="2016-06-21T10:17:00Z">
          <w:pPr>
            <w:spacing w:line="600" w:lineRule="auto"/>
            <w:ind w:firstLine="720"/>
            <w:jc w:val="center"/>
          </w:pPr>
        </w:pPrChange>
      </w:pPr>
      <w:ins w:id="38" w:author="Φλούδα Χριστίνα" w:date="2016-06-21T10:19:00Z">
        <w:r w:rsidRPr="00BF53BD">
          <w:rPr>
            <w:rFonts w:eastAsia="Times New Roman"/>
            <w:szCs w:val="24"/>
            <w:lang w:eastAsia="en-US"/>
          </w:rPr>
          <w:br/>
          <w:t>Α. Επί διαδικαστικού θέματος:</w:t>
        </w:r>
        <w:r w:rsidRPr="00BF53BD">
          <w:rPr>
            <w:rFonts w:eastAsia="Times New Roman"/>
            <w:szCs w:val="24"/>
            <w:lang w:eastAsia="en-US"/>
          </w:rPr>
          <w:br/>
          <w:t>ΒΑΚΗ Φ. , σελ.</w:t>
        </w:r>
        <w:r w:rsidRPr="00BF53BD">
          <w:rPr>
            <w:rFonts w:eastAsia="Times New Roman"/>
            <w:szCs w:val="24"/>
            <w:lang w:eastAsia="en-US"/>
          </w:rPr>
          <w:br/>
          <w:t>ΓΡΕΓΟΣ Α. , σελ.</w:t>
        </w:r>
        <w:r w:rsidRPr="00BF53BD">
          <w:rPr>
            <w:rFonts w:eastAsia="Times New Roman"/>
            <w:szCs w:val="24"/>
            <w:lang w:eastAsia="en-US"/>
          </w:rPr>
          <w:br/>
          <w:t>ΘΕΟΧΑΡΟΠΟΥΛΟΣ Α. , σελ.</w:t>
        </w:r>
        <w:r w:rsidRPr="00BF53BD">
          <w:rPr>
            <w:rFonts w:eastAsia="Times New Roman"/>
            <w:szCs w:val="24"/>
            <w:lang w:eastAsia="en-US"/>
          </w:rPr>
          <w:br/>
          <w:t>ΚΕΡΑΜΕΩΣ Ν. , σελ.</w:t>
        </w:r>
        <w:r w:rsidRPr="00BF53BD">
          <w:rPr>
            <w:rFonts w:eastAsia="Times New Roman"/>
            <w:szCs w:val="24"/>
            <w:lang w:eastAsia="en-US"/>
          </w:rPr>
          <w:br/>
          <w:t>ΚΟΥΡΑΚΗΣ Α. , σελ.</w:t>
        </w:r>
        <w:r w:rsidRPr="00BF53BD">
          <w:rPr>
            <w:rFonts w:eastAsia="Times New Roman"/>
            <w:szCs w:val="24"/>
            <w:lang w:eastAsia="en-US"/>
          </w:rPr>
          <w:br/>
          <w:t>ΛΑΖΑΡΙΔΗΣ Γ. , σελ.</w:t>
        </w:r>
        <w:r w:rsidRPr="00BF53BD">
          <w:rPr>
            <w:rFonts w:eastAsia="Times New Roman"/>
            <w:szCs w:val="24"/>
            <w:lang w:eastAsia="en-US"/>
          </w:rPr>
          <w:br/>
          <w:t>ΜΗΤΑΡΑΚΗΣ Π. , σελ.</w:t>
        </w:r>
        <w:r w:rsidRPr="00BF53BD">
          <w:rPr>
            <w:rFonts w:eastAsia="Times New Roman"/>
            <w:szCs w:val="24"/>
            <w:lang w:eastAsia="en-US"/>
          </w:rPr>
          <w:br/>
          <w:t>ΣΤΑΘΑΚΗΣ Γ. , σελ.</w:t>
        </w:r>
        <w:r w:rsidRPr="00BF53BD">
          <w:rPr>
            <w:rFonts w:eastAsia="Times New Roman"/>
            <w:szCs w:val="24"/>
            <w:lang w:eastAsia="en-US"/>
          </w:rPr>
          <w:br/>
          <w:t>ΧΑΡΑΚΟΠΟΥΛΟΣ Μ. , σελ.</w:t>
        </w:r>
        <w:r w:rsidRPr="00BF53BD">
          <w:rPr>
            <w:rFonts w:eastAsia="Times New Roman"/>
            <w:szCs w:val="24"/>
            <w:lang w:eastAsia="en-US"/>
          </w:rPr>
          <w:br/>
        </w:r>
        <w:r w:rsidRPr="00BF53BD">
          <w:rPr>
            <w:rFonts w:eastAsia="Times New Roman"/>
            <w:szCs w:val="24"/>
            <w:lang w:eastAsia="en-US"/>
          </w:rPr>
          <w:br/>
          <w:t>Β. Επί του σχεδίου νόμου του Υπουργείου Πολιτισμού και Αθλητισμού:</w:t>
        </w:r>
        <w:r w:rsidRPr="00BF53BD">
          <w:rPr>
            <w:rFonts w:eastAsia="Times New Roman"/>
            <w:szCs w:val="24"/>
            <w:lang w:eastAsia="en-US"/>
          </w:rPr>
          <w:br/>
          <w:t>ΒΑΚΗ Φ. , σελ.</w:t>
        </w:r>
        <w:r w:rsidRPr="00BF53BD">
          <w:rPr>
            <w:rFonts w:eastAsia="Times New Roman"/>
            <w:szCs w:val="24"/>
            <w:lang w:eastAsia="en-US"/>
          </w:rPr>
          <w:br/>
          <w:t>ΓΡΕΓΟΣ Α. , σελ.</w:t>
        </w:r>
        <w:r w:rsidRPr="00BF53BD">
          <w:rPr>
            <w:rFonts w:eastAsia="Times New Roman"/>
            <w:szCs w:val="24"/>
            <w:lang w:eastAsia="en-US"/>
          </w:rPr>
          <w:br/>
          <w:t>ΔΑΝΕΛΛΗΣ Σ. , σελ.</w:t>
        </w:r>
        <w:r w:rsidRPr="00BF53BD">
          <w:rPr>
            <w:rFonts w:eastAsia="Times New Roman"/>
            <w:szCs w:val="24"/>
            <w:lang w:eastAsia="en-US"/>
          </w:rPr>
          <w:br/>
          <w:t>ΘΕΟΧΑΡΟΠΟΥΛΟΣ Α. , σελ.</w:t>
        </w:r>
        <w:r w:rsidRPr="00BF53BD">
          <w:rPr>
            <w:rFonts w:eastAsia="Times New Roman"/>
            <w:szCs w:val="24"/>
            <w:lang w:eastAsia="en-US"/>
          </w:rPr>
          <w:br/>
          <w:t>ΚΑΜΜΕΝΟΣ Δ. , σελ.</w:t>
        </w:r>
        <w:r w:rsidRPr="00BF53BD">
          <w:rPr>
            <w:rFonts w:eastAsia="Times New Roman"/>
            <w:szCs w:val="24"/>
            <w:lang w:eastAsia="en-US"/>
          </w:rPr>
          <w:br/>
          <w:t>ΚΑΡΡΑΣ Γ. , σελ.</w:t>
        </w:r>
        <w:r w:rsidRPr="00BF53BD">
          <w:rPr>
            <w:rFonts w:eastAsia="Times New Roman"/>
            <w:szCs w:val="24"/>
            <w:lang w:eastAsia="en-US"/>
          </w:rPr>
          <w:br/>
          <w:t>ΚΕΡΑΜΕΩΣ Ν. , σελ.</w:t>
        </w:r>
        <w:r w:rsidRPr="00BF53BD">
          <w:rPr>
            <w:rFonts w:eastAsia="Times New Roman"/>
            <w:szCs w:val="24"/>
            <w:lang w:eastAsia="en-US"/>
          </w:rPr>
          <w:br/>
          <w:t>ΛΑΖΑΡΙΔΗΣ Γ. , σελ.</w:t>
        </w:r>
        <w:r w:rsidRPr="00BF53BD">
          <w:rPr>
            <w:rFonts w:eastAsia="Times New Roman"/>
            <w:szCs w:val="24"/>
            <w:lang w:eastAsia="en-US"/>
          </w:rPr>
          <w:br/>
          <w:t>ΛΟΒΕΡΔΟΣ Α. , σελ.</w:t>
        </w:r>
        <w:r w:rsidRPr="00BF53BD">
          <w:rPr>
            <w:rFonts w:eastAsia="Times New Roman"/>
            <w:szCs w:val="24"/>
            <w:lang w:eastAsia="en-US"/>
          </w:rPr>
          <w:br/>
          <w:t>ΜΗΤΑΡΑΚΗΣ Π. , σελ.</w:t>
        </w:r>
        <w:r w:rsidRPr="00BF53BD">
          <w:rPr>
            <w:rFonts w:eastAsia="Times New Roman"/>
            <w:szCs w:val="24"/>
            <w:lang w:eastAsia="en-US"/>
          </w:rPr>
          <w:br/>
          <w:t>ΜΠΑΛΤΑΣ Α. , σελ.</w:t>
        </w:r>
        <w:r w:rsidRPr="00BF53BD">
          <w:rPr>
            <w:rFonts w:eastAsia="Times New Roman"/>
            <w:szCs w:val="24"/>
            <w:lang w:eastAsia="en-US"/>
          </w:rPr>
          <w:br/>
          <w:t>ΠΑΝΑΓΙΩΤΑΡΟΣ Η. , σελ.</w:t>
        </w:r>
        <w:r w:rsidRPr="00BF53BD">
          <w:rPr>
            <w:rFonts w:eastAsia="Times New Roman"/>
            <w:szCs w:val="24"/>
            <w:lang w:eastAsia="en-US"/>
          </w:rPr>
          <w:br/>
          <w:t>ΣΤΑΘΑΚΗΣ Γ. , σελ.</w:t>
        </w:r>
        <w:r w:rsidRPr="00BF53BD">
          <w:rPr>
            <w:rFonts w:eastAsia="Times New Roman"/>
            <w:szCs w:val="24"/>
            <w:lang w:eastAsia="en-US"/>
          </w:rPr>
          <w:br/>
          <w:t>ΧΑΡΑΚΟΠΟΥΛΟΣ Μ. , σελ.</w:t>
        </w:r>
        <w:r w:rsidRPr="00BF53BD">
          <w:rPr>
            <w:rFonts w:eastAsia="Times New Roman"/>
            <w:szCs w:val="24"/>
            <w:lang w:eastAsia="en-US"/>
          </w:rPr>
          <w:br/>
          <w:t>ΨΑΡΙΑΝΟΣ Γ. , σελ.</w:t>
        </w:r>
        <w:r w:rsidRPr="00BF53BD">
          <w:rPr>
            <w:rFonts w:eastAsia="Times New Roman"/>
            <w:szCs w:val="24"/>
            <w:lang w:eastAsia="en-US"/>
          </w:rPr>
          <w:br/>
        </w:r>
        <w:r w:rsidRPr="00BF53BD">
          <w:rPr>
            <w:rFonts w:eastAsia="Times New Roman"/>
            <w:szCs w:val="24"/>
            <w:lang w:eastAsia="en-US"/>
          </w:rPr>
          <w:br/>
          <w:t>ΠΑΡΕΜΒΑΣΕΙΣ:</w:t>
        </w:r>
        <w:r w:rsidRPr="00BF53BD">
          <w:rPr>
            <w:rFonts w:eastAsia="Times New Roman"/>
            <w:szCs w:val="24"/>
            <w:lang w:eastAsia="en-US"/>
          </w:rPr>
          <w:br/>
          <w:t>ΣΚΟΥΡΟΛΙΑΚΟΣ Π. , σελ.</w:t>
        </w:r>
        <w:r w:rsidRPr="00BF53BD">
          <w:rPr>
            <w:rFonts w:eastAsia="Times New Roman"/>
            <w:szCs w:val="24"/>
            <w:lang w:eastAsia="en-US"/>
          </w:rPr>
          <w:br/>
        </w:r>
      </w:ins>
      <w:bookmarkStart w:id="39" w:name="_GoBack"/>
      <w:bookmarkEnd w:id="39"/>
    </w:p>
    <w:p w14:paraId="17D8A2D9" w14:textId="77777777" w:rsidR="00EB365B" w:rsidRDefault="00BF53BD">
      <w:pPr>
        <w:spacing w:line="600" w:lineRule="auto"/>
        <w:ind w:firstLine="720"/>
        <w:jc w:val="center"/>
        <w:rPr>
          <w:rFonts w:eastAsia="Times New Roman"/>
          <w:szCs w:val="24"/>
        </w:rPr>
      </w:pPr>
      <w:r>
        <w:rPr>
          <w:rFonts w:eastAsia="Times New Roman"/>
          <w:szCs w:val="24"/>
        </w:rPr>
        <w:t>ΠΡΑΚΤΙΚΑ ΒΟΥΛΗΣ</w:t>
      </w:r>
    </w:p>
    <w:p w14:paraId="17D8A2DA" w14:textId="77777777" w:rsidR="00EB365B" w:rsidRDefault="00BF53BD">
      <w:pPr>
        <w:spacing w:line="600" w:lineRule="auto"/>
        <w:ind w:firstLine="720"/>
        <w:jc w:val="center"/>
        <w:rPr>
          <w:rFonts w:eastAsia="Times New Roman"/>
          <w:szCs w:val="24"/>
        </w:rPr>
      </w:pPr>
      <w:r>
        <w:rPr>
          <w:rFonts w:eastAsia="Times New Roman"/>
          <w:szCs w:val="24"/>
        </w:rPr>
        <w:t xml:space="preserve">ΙΖ΄ ΠΕΡΙΟΔΟΣ </w:t>
      </w:r>
    </w:p>
    <w:p w14:paraId="17D8A2DB" w14:textId="77777777" w:rsidR="00EB365B" w:rsidRDefault="00BF53B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7D8A2DC" w14:textId="77777777" w:rsidR="00EB365B" w:rsidRDefault="00BF53BD">
      <w:pPr>
        <w:spacing w:line="600" w:lineRule="auto"/>
        <w:ind w:firstLine="720"/>
        <w:jc w:val="center"/>
        <w:rPr>
          <w:rFonts w:eastAsia="Times New Roman"/>
          <w:szCs w:val="24"/>
        </w:rPr>
      </w:pPr>
      <w:r>
        <w:rPr>
          <w:rFonts w:eastAsia="Times New Roman"/>
          <w:szCs w:val="24"/>
        </w:rPr>
        <w:t>ΣΥΝΟΔΟΣ Α΄</w:t>
      </w:r>
    </w:p>
    <w:p w14:paraId="17D8A2DD" w14:textId="77777777" w:rsidR="00EB365B" w:rsidRDefault="00BF53BD">
      <w:pPr>
        <w:spacing w:line="600" w:lineRule="auto"/>
        <w:ind w:firstLine="720"/>
        <w:jc w:val="center"/>
        <w:rPr>
          <w:rFonts w:eastAsia="Times New Roman"/>
          <w:szCs w:val="24"/>
        </w:rPr>
      </w:pPr>
      <w:r>
        <w:rPr>
          <w:rFonts w:eastAsia="Times New Roman"/>
          <w:szCs w:val="24"/>
        </w:rPr>
        <w:t>ΣΥΝΕΔΡΙΑΣΗ ΡΛΒ΄</w:t>
      </w:r>
    </w:p>
    <w:p w14:paraId="17D8A2DE" w14:textId="77777777" w:rsidR="00EB365B" w:rsidRDefault="00BF53BD">
      <w:pPr>
        <w:spacing w:line="600" w:lineRule="auto"/>
        <w:ind w:firstLine="720"/>
        <w:jc w:val="center"/>
        <w:rPr>
          <w:rFonts w:eastAsia="Times New Roman"/>
          <w:szCs w:val="24"/>
        </w:rPr>
      </w:pPr>
      <w:r>
        <w:rPr>
          <w:rFonts w:eastAsia="Times New Roman"/>
          <w:szCs w:val="24"/>
        </w:rPr>
        <w:t>Τετάρτη 25 Μαΐου 2016</w:t>
      </w:r>
    </w:p>
    <w:p w14:paraId="17D8A2DF" w14:textId="77777777" w:rsidR="00EB365B" w:rsidRDefault="00BF53BD">
      <w:pPr>
        <w:spacing w:line="600" w:lineRule="auto"/>
        <w:ind w:firstLine="720"/>
        <w:jc w:val="both"/>
        <w:rPr>
          <w:rFonts w:eastAsia="Times New Roman"/>
          <w:szCs w:val="24"/>
        </w:rPr>
      </w:pPr>
      <w:r>
        <w:rPr>
          <w:rFonts w:eastAsia="Times New Roman"/>
          <w:szCs w:val="24"/>
        </w:rPr>
        <w:t xml:space="preserve">Αθήνα, σήμερα στις 25 Μαΐου 2016, ημέρα Τετάρτη και ώρα 10.35΄ συνήλθε στην Αίθουσα των συνεδριάσεων του Βουλευτηρίου η Βουλή σε ολομέλεια για να συνεδριάσει υπό την προεδρία του Α΄ Αντιπροέδρου αυτής κ. </w:t>
      </w:r>
      <w:r w:rsidRPr="008F500A">
        <w:rPr>
          <w:rFonts w:eastAsia="Times New Roman"/>
          <w:b/>
          <w:szCs w:val="24"/>
        </w:rPr>
        <w:t>ΑΝΑΣΤΑΣΙΟΥ ΚΟΥΡΑΚΗ</w:t>
      </w:r>
      <w:r>
        <w:rPr>
          <w:rFonts w:eastAsia="Times New Roman"/>
          <w:szCs w:val="24"/>
        </w:rPr>
        <w:t xml:space="preserve">. </w:t>
      </w:r>
    </w:p>
    <w:p w14:paraId="17D8A2E0" w14:textId="77777777" w:rsidR="00EB365B" w:rsidRDefault="00BF53B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b/>
          <w:szCs w:val="24"/>
        </w:rPr>
        <w:t xml:space="preserve">): </w:t>
      </w:r>
      <w:r>
        <w:rPr>
          <w:rFonts w:eastAsia="Times New Roman"/>
          <w:szCs w:val="24"/>
        </w:rPr>
        <w:t>Κυρίες και κύριοι συνάδελφοι, αρχίζει η συνεδρίαση.</w:t>
      </w:r>
    </w:p>
    <w:p w14:paraId="17D8A2E1"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 xml:space="preserve">Έχω την τιμή να ανακοινώσω στο Σώμα το </w:t>
      </w:r>
      <w:r>
        <w:rPr>
          <w:rFonts w:eastAsia="Times New Roman" w:cs="Times New Roman"/>
          <w:szCs w:val="24"/>
        </w:rPr>
        <w:t xml:space="preserve">δελτίο επικαίρων ερωτήσεων </w:t>
      </w:r>
      <w:r>
        <w:rPr>
          <w:rFonts w:eastAsia="Times New Roman" w:cs="Times New Roman"/>
          <w:szCs w:val="24"/>
        </w:rPr>
        <w:t>της Πέμπτης 26 Μαΐου 2016.</w:t>
      </w:r>
    </w:p>
    <w:p w14:paraId="17D8A2E2" w14:textId="77777777" w:rsidR="00EB365B" w:rsidRDefault="00BF53BD">
      <w:pPr>
        <w:spacing w:line="600" w:lineRule="auto"/>
        <w:ind w:firstLine="720"/>
        <w:jc w:val="both"/>
        <w:rPr>
          <w:rFonts w:eastAsia="Times New Roman"/>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xml:space="preserve">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17D8A2E3" w14:textId="77777777" w:rsidR="00EB365B" w:rsidRDefault="00BF53BD">
      <w:pPr>
        <w:spacing w:line="600" w:lineRule="auto"/>
        <w:ind w:firstLine="720"/>
        <w:jc w:val="both"/>
        <w:rPr>
          <w:rFonts w:eastAsia="Times New Roman"/>
          <w:szCs w:val="24"/>
        </w:rPr>
      </w:pPr>
      <w:r>
        <w:rPr>
          <w:rFonts w:eastAsia="Times New Roman"/>
          <w:szCs w:val="24"/>
        </w:rPr>
        <w:t>1. Η με αριθμό</w:t>
      </w:r>
      <w:r>
        <w:rPr>
          <w:rFonts w:eastAsia="Times New Roman"/>
          <w:szCs w:val="24"/>
        </w:rPr>
        <w:t xml:space="preserve"> 892/23-5-2016 επίκαιρη ερώτηση του Βουλευτή Δωδεκανήσου του Συνασπισμού Ριζοσπαστικής Αριστεράς κ. </w:t>
      </w:r>
      <w:r>
        <w:rPr>
          <w:rFonts w:eastAsia="Times New Roman"/>
          <w:bCs/>
          <w:szCs w:val="24"/>
        </w:rPr>
        <w:t>Ηλία Καματερού</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αύξηση των τιμών εκκίνησης για τις δημοπρασίες παραχώρησης παραλιών στην Κω.</w:t>
      </w:r>
    </w:p>
    <w:p w14:paraId="17D8A2E4" w14:textId="77777777" w:rsidR="00EB365B" w:rsidRDefault="00BF53BD">
      <w:pPr>
        <w:spacing w:line="600" w:lineRule="auto"/>
        <w:ind w:firstLine="720"/>
        <w:jc w:val="both"/>
        <w:rPr>
          <w:rFonts w:eastAsia="Times New Roman"/>
          <w:szCs w:val="24"/>
        </w:rPr>
      </w:pPr>
      <w:r>
        <w:rPr>
          <w:rFonts w:eastAsia="Times New Roman"/>
          <w:szCs w:val="24"/>
        </w:rPr>
        <w:t>2. Η με αριθμό 888/</w:t>
      </w:r>
      <w:r>
        <w:rPr>
          <w:rFonts w:eastAsia="Times New Roman"/>
          <w:szCs w:val="24"/>
        </w:rPr>
        <w:t xml:space="preserve">21-5-2016 επίκαιρη ερώτηση του Βουλευτή Β΄ Αθηνών της Νέας Δημοκρατίας κ. </w:t>
      </w:r>
      <w:r>
        <w:rPr>
          <w:rFonts w:eastAsia="Times New Roman"/>
          <w:bCs/>
          <w:szCs w:val="24"/>
        </w:rPr>
        <w:t>Κωνσταντίνου Χατζηδάκη</w:t>
      </w:r>
      <w:r>
        <w:rPr>
          <w:rFonts w:eastAsia="Times New Roman"/>
          <w:szCs w:val="24"/>
        </w:rPr>
        <w:t xml:space="preserve"> προς τον Υπουργό </w:t>
      </w:r>
      <w:r>
        <w:rPr>
          <w:rFonts w:eastAsia="Times New Roman"/>
          <w:bCs/>
          <w:szCs w:val="24"/>
        </w:rPr>
        <w:t xml:space="preserve">Εσωτερικών και Διοικητικής Ανασυγκρότησης, </w:t>
      </w:r>
      <w:r>
        <w:rPr>
          <w:rFonts w:eastAsia="Times New Roman"/>
          <w:szCs w:val="24"/>
        </w:rPr>
        <w:t>σχετικά με τις συνθήκες διαβίωσης των προσφύγων-μεταναστών στο Ελληνικό.</w:t>
      </w:r>
    </w:p>
    <w:p w14:paraId="17D8A2E5" w14:textId="77777777" w:rsidR="00EB365B" w:rsidRDefault="00BF53BD">
      <w:pPr>
        <w:spacing w:line="600" w:lineRule="auto"/>
        <w:ind w:firstLine="720"/>
        <w:jc w:val="both"/>
        <w:rPr>
          <w:rFonts w:eastAsia="Times New Roman"/>
          <w:szCs w:val="24"/>
        </w:rPr>
      </w:pPr>
      <w:r>
        <w:rPr>
          <w:rFonts w:eastAsia="Times New Roman"/>
          <w:szCs w:val="24"/>
        </w:rPr>
        <w:lastRenderedPageBreak/>
        <w:t>3. Η με αριθμό 886/20-5-20</w:t>
      </w:r>
      <w:r>
        <w:rPr>
          <w:rFonts w:eastAsia="Times New Roman"/>
          <w:szCs w:val="24"/>
        </w:rPr>
        <w:t xml:space="preserve">16 επίκαιρη ερώτηση του ΣΤ΄ Αντιπροέδρου της Βουλής και Βουλευτή Δωδεκανήσου της Δημοκρατικής Συμπαράταξης ΠΑΣΟΚ – 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 χρεοκοπία της </w:t>
      </w:r>
      <w:r>
        <w:rPr>
          <w:rFonts w:eastAsia="Times New Roman"/>
          <w:szCs w:val="24"/>
        </w:rPr>
        <w:t>χ</w:t>
      </w:r>
      <w:r>
        <w:rPr>
          <w:rFonts w:eastAsia="Times New Roman"/>
          <w:szCs w:val="24"/>
        </w:rPr>
        <w:t>ώρας και τη δημοσιονομική εκτροπή.</w:t>
      </w:r>
    </w:p>
    <w:p w14:paraId="17D8A2E6" w14:textId="77777777" w:rsidR="00EB365B" w:rsidRDefault="00BF53BD">
      <w:pPr>
        <w:spacing w:line="600" w:lineRule="auto"/>
        <w:ind w:firstLine="720"/>
        <w:jc w:val="both"/>
        <w:rPr>
          <w:rFonts w:eastAsia="Times New Roman"/>
          <w:szCs w:val="24"/>
        </w:rPr>
      </w:pPr>
      <w:r>
        <w:rPr>
          <w:rFonts w:eastAsia="Times New Roman"/>
          <w:szCs w:val="24"/>
        </w:rPr>
        <w:t>4. Η με αριθμό 8</w:t>
      </w:r>
      <w:r>
        <w:rPr>
          <w:rFonts w:eastAsia="Times New Roman"/>
          <w:szCs w:val="24"/>
        </w:rPr>
        <w:t>94/23-5-2016 επίκαιρη ερώτηση του Ζ΄ Αντιπροέδρου της Βουλής και Βουλευτή Λάρισας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Γεωργίου </w:t>
      </w:r>
      <w:proofErr w:type="spellStart"/>
      <w:r>
        <w:rPr>
          <w:rFonts w:eastAsia="Times New Roman"/>
          <w:bCs/>
          <w:szCs w:val="24"/>
        </w:rPr>
        <w:t>Λαμπρούλη</w:t>
      </w:r>
      <w:proofErr w:type="spellEnd"/>
      <w:r>
        <w:rPr>
          <w:rFonts w:eastAsia="Times New Roman"/>
          <w:szCs w:val="24"/>
        </w:rPr>
        <w:t xml:space="preserve"> προς τους Υπουργούς </w:t>
      </w:r>
      <w:r>
        <w:rPr>
          <w:rFonts w:eastAsia="Times New Roman"/>
          <w:bCs/>
          <w:szCs w:val="24"/>
        </w:rPr>
        <w:t xml:space="preserve">Παιδείας, Έρευνας και Θρησκευμάτων </w:t>
      </w:r>
      <w:r>
        <w:rPr>
          <w:rFonts w:eastAsia="Times New Roman"/>
          <w:szCs w:val="24"/>
        </w:rPr>
        <w:t xml:space="preserve">και </w:t>
      </w:r>
      <w:r>
        <w:rPr>
          <w:rFonts w:eastAsia="Times New Roman"/>
          <w:bCs/>
          <w:szCs w:val="24"/>
        </w:rPr>
        <w:t>Εργασίας, Κοινωνικής Ασφάλισης και Κοινωνικής Αλληλεγγύης</w:t>
      </w:r>
      <w:r>
        <w:rPr>
          <w:rFonts w:eastAsia="Times New Roman"/>
          <w:bCs/>
          <w:szCs w:val="24"/>
        </w:rPr>
        <w:t xml:space="preserve">, </w:t>
      </w:r>
      <w:r>
        <w:rPr>
          <w:rFonts w:eastAsia="Times New Roman"/>
          <w:szCs w:val="24"/>
        </w:rPr>
        <w:t xml:space="preserve">σχετικά με τα προβλήματα των σπουδαστών στα </w:t>
      </w:r>
      <w:r>
        <w:rPr>
          <w:rFonts w:eastAsia="Times New Roman"/>
          <w:szCs w:val="24"/>
        </w:rPr>
        <w:t xml:space="preserve">δημόσια </w:t>
      </w:r>
      <w:r>
        <w:rPr>
          <w:rFonts w:eastAsia="Times New Roman"/>
          <w:szCs w:val="24"/>
        </w:rPr>
        <w:t xml:space="preserve">και </w:t>
      </w:r>
      <w:r>
        <w:rPr>
          <w:rFonts w:eastAsia="Times New Roman"/>
          <w:szCs w:val="24"/>
        </w:rPr>
        <w:t xml:space="preserve">ιδιωτικά </w:t>
      </w:r>
      <w:r>
        <w:rPr>
          <w:rFonts w:eastAsia="Times New Roman"/>
          <w:szCs w:val="24"/>
        </w:rPr>
        <w:t>ΙΕΚ.</w:t>
      </w:r>
    </w:p>
    <w:p w14:paraId="17D8A2E7" w14:textId="77777777" w:rsidR="00EB365B" w:rsidRDefault="00BF53BD">
      <w:pPr>
        <w:spacing w:line="600" w:lineRule="auto"/>
        <w:ind w:firstLine="720"/>
        <w:jc w:val="both"/>
        <w:rPr>
          <w:rFonts w:eastAsia="Times New Roman"/>
          <w:szCs w:val="24"/>
        </w:rPr>
      </w:pPr>
      <w:r>
        <w:rPr>
          <w:rFonts w:eastAsia="Times New Roman"/>
          <w:szCs w:val="24"/>
        </w:rPr>
        <w:t xml:space="preserve">5. Η με αριθμό 887/20-5-2016 επίκαιρη ερώτηση του Βουλευτή Λάρισας των Ανεξαρτήτων Ελλήνων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καθυστέρηση της έκδοσης Κοινής Υπουργικής Απόφασης, σύμφωνα με τις διατάξεις της παρ. 11 του άρθρου 42 του </w:t>
      </w:r>
      <w:r>
        <w:rPr>
          <w:rFonts w:eastAsia="Times New Roman"/>
          <w:szCs w:val="24"/>
        </w:rPr>
        <w:lastRenderedPageBreak/>
        <w:t xml:space="preserve">ν.4280/2014 (ΦΕΚ 159Α), με συνέπεια την πρόκληση σοβαρών προβλημάτων στους αγρότες που έχουν τη χρήση των </w:t>
      </w:r>
      <w:proofErr w:type="spellStart"/>
      <w:r>
        <w:rPr>
          <w:rFonts w:eastAsia="Times New Roman"/>
          <w:szCs w:val="24"/>
        </w:rPr>
        <w:t>καστανοτεμαχίων</w:t>
      </w:r>
      <w:proofErr w:type="spellEnd"/>
      <w:r>
        <w:rPr>
          <w:rFonts w:eastAsia="Times New Roman"/>
          <w:szCs w:val="24"/>
        </w:rPr>
        <w:t xml:space="preserve"> ή σε όσους </w:t>
      </w:r>
      <w:r>
        <w:rPr>
          <w:rFonts w:eastAsia="Times New Roman"/>
          <w:szCs w:val="24"/>
        </w:rPr>
        <w:t>επιθυμούν να ασκήσουν το σχετικό δικαίωμα.</w:t>
      </w:r>
    </w:p>
    <w:p w14:paraId="17D8A2E8" w14:textId="77777777" w:rsidR="00EB365B" w:rsidRDefault="00BF53BD">
      <w:pPr>
        <w:spacing w:line="600" w:lineRule="auto"/>
        <w:ind w:firstLine="720"/>
        <w:jc w:val="both"/>
        <w:rPr>
          <w:rFonts w:eastAsia="Times New Roman"/>
          <w:szCs w:val="24"/>
        </w:rPr>
      </w:pPr>
      <w:r>
        <w:rPr>
          <w:rFonts w:eastAsia="Times New Roman"/>
          <w:bCs/>
          <w:szCs w:val="24"/>
        </w:rPr>
        <w:t xml:space="preserve">Β. </w:t>
      </w:r>
      <w:r>
        <w:rPr>
          <w:rFonts w:eastAsia="Times New Roman"/>
          <w:bCs/>
          <w:szCs w:val="24"/>
        </w:rPr>
        <w:t>ΕΠΙΚΑΙΡΕΣ ΕΡΩΤΗΣΕΙΣ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17D8A2E9" w14:textId="77777777" w:rsidR="00EB365B" w:rsidRDefault="00BF53BD">
      <w:pPr>
        <w:spacing w:line="600" w:lineRule="auto"/>
        <w:ind w:firstLine="720"/>
        <w:jc w:val="both"/>
        <w:rPr>
          <w:rFonts w:eastAsia="Times New Roman"/>
          <w:szCs w:val="24"/>
        </w:rPr>
      </w:pPr>
      <w:r>
        <w:rPr>
          <w:rFonts w:eastAsia="Times New Roman"/>
          <w:szCs w:val="24"/>
        </w:rPr>
        <w:t xml:space="preserve">1. Η με αριθμό 889/21-5-2016 επίκαιρη ερώτηση του Βουλευτή Αττικής της Νέας Δημοκρατίας κ. </w:t>
      </w:r>
      <w:r>
        <w:rPr>
          <w:rFonts w:eastAsia="Times New Roman"/>
          <w:bCs/>
          <w:szCs w:val="24"/>
        </w:rPr>
        <w:t>Μαυρουδή Βορίδη</w:t>
      </w:r>
      <w:r>
        <w:rPr>
          <w:rFonts w:eastAsia="Times New Roman"/>
          <w:szCs w:val="24"/>
        </w:rPr>
        <w:t xml:space="preserve"> προς τον Υ</w:t>
      </w:r>
      <w:r>
        <w:rPr>
          <w:rFonts w:eastAsia="Times New Roman"/>
          <w:szCs w:val="24"/>
        </w:rPr>
        <w:t>πουργό</w:t>
      </w:r>
      <w:r>
        <w:rPr>
          <w:rFonts w:eastAsia="Times New Roman"/>
          <w:szCs w:val="24"/>
        </w:rPr>
        <w:t xml:space="preserve">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τη χρηματοδότηση του Ιδρύματος για το Παιδί «Η Παμμακάριστος».</w:t>
      </w:r>
    </w:p>
    <w:p w14:paraId="17D8A2EA" w14:textId="77777777" w:rsidR="00EB365B" w:rsidRDefault="00BF53BD">
      <w:pPr>
        <w:spacing w:line="600" w:lineRule="auto"/>
        <w:ind w:firstLine="720"/>
        <w:jc w:val="both"/>
        <w:rPr>
          <w:rFonts w:eastAsia="Times New Roman"/>
          <w:szCs w:val="24"/>
        </w:rPr>
      </w:pPr>
      <w:r>
        <w:rPr>
          <w:rFonts w:eastAsia="Times New Roman"/>
          <w:szCs w:val="24"/>
        </w:rPr>
        <w:t xml:space="preserve">2. Η με αριθμό 893/23-5-2016 επίκαιρη ερώτηση του Βουλευτή Ηρακλείου της Δημοκρατικής Συμπαράταξης ΠΑΣΟΚ-ΔΗΜΑΡ κ. </w:t>
      </w:r>
      <w:r>
        <w:rPr>
          <w:rFonts w:eastAsia="Times New Roman"/>
          <w:bCs/>
          <w:szCs w:val="24"/>
        </w:rPr>
        <w:t>Βα</w:t>
      </w:r>
      <w:r>
        <w:rPr>
          <w:rFonts w:eastAsia="Times New Roman"/>
          <w:bCs/>
          <w:szCs w:val="24"/>
        </w:rPr>
        <w:t xml:space="preserve">σιλείου </w:t>
      </w:r>
      <w:proofErr w:type="spellStart"/>
      <w:r>
        <w:rPr>
          <w:rFonts w:eastAsia="Times New Roman"/>
          <w:bCs/>
          <w:szCs w:val="24"/>
        </w:rPr>
        <w:t>Κεγκέρογλου</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Αγροτικής Ανάπτυξης και Τροφίμων,</w:t>
      </w:r>
      <w:r>
        <w:rPr>
          <w:rFonts w:eastAsia="Times New Roman"/>
          <w:szCs w:val="24"/>
        </w:rPr>
        <w:t xml:space="preserve"> σχετικά με το χρονοδιάγραμμα πληρωμών άμεσων ενισχύσεων σε αγρότες που υπέβαλαν ενστάσεις ή βρίσκονται σε διαδικασίες ελέγχων.</w:t>
      </w:r>
    </w:p>
    <w:p w14:paraId="17D8A2EB" w14:textId="77777777" w:rsidR="00EB365B" w:rsidRDefault="00BF53BD">
      <w:pPr>
        <w:spacing w:line="600" w:lineRule="auto"/>
        <w:ind w:firstLine="720"/>
        <w:jc w:val="both"/>
        <w:rPr>
          <w:rFonts w:eastAsia="Times New Roman"/>
          <w:szCs w:val="24"/>
        </w:rPr>
      </w:pPr>
      <w:r>
        <w:rPr>
          <w:rFonts w:eastAsia="Times New Roman"/>
          <w:szCs w:val="24"/>
        </w:rPr>
        <w:lastRenderedPageBreak/>
        <w:t>3. Η με αριθμό 895/23-5-2016 επίκαιρη ερώτηση του Βουλευτή</w:t>
      </w:r>
      <w:r>
        <w:rPr>
          <w:rFonts w:eastAsia="Times New Roman"/>
          <w:szCs w:val="24"/>
        </w:rPr>
        <w:t xml:space="preserve"> Αττικής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Γκιόκα</w:t>
      </w:r>
      <w:r>
        <w:rPr>
          <w:rFonts w:eastAsia="Times New Roman"/>
          <w:szCs w:val="24"/>
        </w:rPr>
        <w:t xml:space="preserve"> προς τον Υπουργό </w:t>
      </w:r>
      <w:r>
        <w:rPr>
          <w:rFonts w:eastAsia="Times New Roman"/>
          <w:bCs/>
          <w:szCs w:val="24"/>
        </w:rPr>
        <w:t>Δικαιοσύνης, Διαφάνειας και Ανθρωπίνων Δικαιωμάτων,</w:t>
      </w:r>
      <w:r>
        <w:rPr>
          <w:rFonts w:eastAsia="Times New Roman"/>
          <w:szCs w:val="24"/>
        </w:rPr>
        <w:t xml:space="preserve"> σχετικά με την ποινικοποίηση και την καταστολή των αγροτικών κινητοποιήσεων.</w:t>
      </w:r>
    </w:p>
    <w:p w14:paraId="17D8A2EC" w14:textId="77777777" w:rsidR="00EB365B" w:rsidRDefault="00BF53BD">
      <w:pPr>
        <w:spacing w:line="600" w:lineRule="auto"/>
        <w:ind w:firstLine="720"/>
        <w:jc w:val="both"/>
        <w:rPr>
          <w:rFonts w:eastAsia="Times New Roman"/>
          <w:szCs w:val="24"/>
        </w:rPr>
      </w:pPr>
      <w:r>
        <w:rPr>
          <w:rFonts w:eastAsia="Times New Roman"/>
          <w:szCs w:val="24"/>
        </w:rPr>
        <w:t>4. Η με αριθμό 861/13-5-2016 επίκαιρη ερώτηση το</w:t>
      </w:r>
      <w:r>
        <w:rPr>
          <w:rFonts w:eastAsia="Times New Roman"/>
          <w:szCs w:val="24"/>
        </w:rPr>
        <w:t xml:space="preserve">υ Βουλευτή Β΄ Αθηνών της Δημοκρατικής Συμπαράταξης ΠΑΣΟΚ–ΔΗΜΑΡ κ. </w:t>
      </w:r>
      <w:r>
        <w:rPr>
          <w:rFonts w:eastAsia="Times New Roman"/>
          <w:bCs/>
          <w:szCs w:val="24"/>
        </w:rPr>
        <w:t xml:space="preserve">Ανδρέα Λοβέρδου </w:t>
      </w:r>
      <w:r>
        <w:rPr>
          <w:rFonts w:eastAsia="Times New Roman"/>
          <w:szCs w:val="24"/>
        </w:rPr>
        <w:t xml:space="preserve">προς τον Υπουργό </w:t>
      </w:r>
      <w:r>
        <w:rPr>
          <w:rFonts w:eastAsia="Times New Roman"/>
          <w:bCs/>
          <w:szCs w:val="24"/>
        </w:rPr>
        <w:t>Πολιτισμού και Αθλητισμού,</w:t>
      </w:r>
      <w:r>
        <w:rPr>
          <w:rFonts w:eastAsia="Times New Roman"/>
          <w:szCs w:val="24"/>
        </w:rPr>
        <w:t xml:space="preserve"> σχετικά με την κατάσταση στον Οργανισμό Μεγάρου Μουσικής.</w:t>
      </w:r>
    </w:p>
    <w:p w14:paraId="17D8A2ED" w14:textId="77777777" w:rsidR="00EB365B" w:rsidRDefault="00BF53BD">
      <w:pPr>
        <w:spacing w:line="600" w:lineRule="auto"/>
        <w:ind w:firstLine="720"/>
        <w:jc w:val="both"/>
        <w:rPr>
          <w:rFonts w:eastAsia="Times New Roman"/>
          <w:szCs w:val="24"/>
        </w:rPr>
      </w:pPr>
      <w:r>
        <w:rPr>
          <w:rFonts w:eastAsia="Times New Roman"/>
          <w:szCs w:val="24"/>
        </w:rPr>
        <w:t>5. Η με αριθμό 869/16-5-2016 επίκαιρη ερώτηση του Βουλευτή Αχαΐας του Κο</w:t>
      </w:r>
      <w:r>
        <w:rPr>
          <w:rFonts w:eastAsia="Times New Roman"/>
          <w:szCs w:val="24"/>
        </w:rPr>
        <w:t>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Νικολάου </w:t>
      </w:r>
      <w:proofErr w:type="spellStart"/>
      <w:r>
        <w:rPr>
          <w:rFonts w:eastAsia="Times New Roman"/>
          <w:bCs/>
          <w:szCs w:val="24"/>
        </w:rPr>
        <w:t>Καραθανασόπουλου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στις δομές υγείας της Κεφαλονιάς και της Ιθάκης.</w:t>
      </w:r>
    </w:p>
    <w:p w14:paraId="17D8A2EE" w14:textId="77777777" w:rsidR="00EB365B" w:rsidRDefault="00BF53BD">
      <w:pPr>
        <w:spacing w:line="600" w:lineRule="auto"/>
        <w:ind w:firstLine="720"/>
        <w:jc w:val="both"/>
        <w:rPr>
          <w:rFonts w:eastAsia="Times New Roman"/>
          <w:szCs w:val="24"/>
        </w:rPr>
      </w:pPr>
      <w:r>
        <w:rPr>
          <w:rFonts w:eastAsia="Times New Roman"/>
          <w:szCs w:val="24"/>
        </w:rPr>
        <w:t xml:space="preserve">6. Η με αριθμό 862/13-5-2016 επίκαιρη ερώτηση του Βουλευτή Β΄ Αθηνών της Ένωσης Κεντρώων κ. </w:t>
      </w:r>
      <w:r>
        <w:rPr>
          <w:rFonts w:eastAsia="Times New Roman"/>
          <w:bCs/>
          <w:szCs w:val="24"/>
        </w:rPr>
        <w:t>Γεωργί</w:t>
      </w:r>
      <w:r>
        <w:rPr>
          <w:rFonts w:eastAsia="Times New Roman"/>
          <w:bCs/>
          <w:szCs w:val="24"/>
        </w:rPr>
        <w:t>ου–Δημητρίου Καρρά</w:t>
      </w:r>
      <w:r>
        <w:rPr>
          <w:rFonts w:eastAsia="Times New Roman"/>
          <w:szCs w:val="24"/>
        </w:rPr>
        <w:t xml:space="preserve"> προς τον Υπουργό </w:t>
      </w:r>
      <w:r>
        <w:rPr>
          <w:rFonts w:eastAsia="Times New Roman"/>
          <w:bCs/>
          <w:szCs w:val="24"/>
        </w:rPr>
        <w:t xml:space="preserve">Παιδείας, Έρευνας και Θρησκευμάτων, </w:t>
      </w:r>
      <w:r>
        <w:rPr>
          <w:rFonts w:eastAsia="Times New Roman"/>
          <w:szCs w:val="24"/>
        </w:rPr>
        <w:t xml:space="preserve">σχετικά με την </w:t>
      </w:r>
      <w:r>
        <w:rPr>
          <w:rFonts w:eastAsia="Times New Roman"/>
          <w:szCs w:val="24"/>
        </w:rPr>
        <w:lastRenderedPageBreak/>
        <w:t xml:space="preserve">αδικαιολόγητη καθυστέρηση της επαγγελματικής αναγνώρισης ειδικοτήτων </w:t>
      </w:r>
      <w:r>
        <w:rPr>
          <w:rFonts w:eastAsia="Times New Roman"/>
          <w:szCs w:val="24"/>
        </w:rPr>
        <w:t xml:space="preserve">μηχανικών </w:t>
      </w:r>
      <w:r>
        <w:rPr>
          <w:rFonts w:eastAsia="Times New Roman"/>
          <w:szCs w:val="24"/>
        </w:rPr>
        <w:t xml:space="preserve">ΤΕΙ εξαιτίας της παράλειψης έκδοσης των προβλεπόμενων κανονιστικών </w:t>
      </w:r>
      <w:r>
        <w:rPr>
          <w:rFonts w:eastAsia="Times New Roman"/>
          <w:szCs w:val="24"/>
        </w:rPr>
        <w:t>προεδρικών διαταγμάτων</w:t>
      </w:r>
      <w:r>
        <w:rPr>
          <w:rFonts w:eastAsia="Times New Roman"/>
          <w:szCs w:val="24"/>
        </w:rPr>
        <w:t>.</w:t>
      </w:r>
    </w:p>
    <w:p w14:paraId="17D8A2EF" w14:textId="77777777" w:rsidR="00EB365B" w:rsidRDefault="00BF53BD">
      <w:pPr>
        <w:spacing w:line="600" w:lineRule="auto"/>
        <w:ind w:firstLine="720"/>
        <w:jc w:val="both"/>
        <w:rPr>
          <w:rFonts w:eastAsia="Times New Roman"/>
          <w:szCs w:val="24"/>
        </w:rPr>
      </w:pPr>
      <w:r>
        <w:rPr>
          <w:rFonts w:eastAsia="Times New Roman"/>
          <w:szCs w:val="24"/>
        </w:rPr>
        <w:t xml:space="preserve">7. Η με αριθμό 867/16-5-2016 επίκαιρη ερώτηση του Βουλευτή Ηρακλείου της Δημοκρατικής Συμπαράταξης ΠΑΣΟΚ-ΔΗΜΑΡ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σχετικά με την αντιμετώπιση του προβλήματος της μη διενέργειας εξετάσεων για απόκτηση άδε</w:t>
      </w:r>
      <w:r>
        <w:rPr>
          <w:rFonts w:eastAsia="Times New Roman"/>
          <w:szCs w:val="24"/>
        </w:rPr>
        <w:t>ιας οδήγησης.</w:t>
      </w:r>
    </w:p>
    <w:p w14:paraId="17D8A2F0" w14:textId="77777777" w:rsidR="00EB365B" w:rsidRDefault="00BF53BD">
      <w:pPr>
        <w:spacing w:line="600" w:lineRule="auto"/>
        <w:ind w:firstLine="720"/>
        <w:jc w:val="both"/>
        <w:rPr>
          <w:rFonts w:eastAsia="Times New Roman"/>
          <w:szCs w:val="24"/>
        </w:rPr>
      </w:pPr>
      <w:r>
        <w:rPr>
          <w:rFonts w:eastAsia="Times New Roman"/>
          <w:szCs w:val="24"/>
        </w:rPr>
        <w:t xml:space="preserve">8. Η με αριθμό 794/18-4-2016 επίκαιρη ερώτηση του Βουλευτή Μαγνησίας του Κομμουνιστικού Κόμματος Ελλάδας κ. </w:t>
      </w:r>
      <w:r>
        <w:rPr>
          <w:rFonts w:eastAsia="Times New Roman"/>
          <w:bCs/>
          <w:szCs w:val="24"/>
        </w:rPr>
        <w:t>Κωνσταντίνου Στεργίου</w:t>
      </w:r>
      <w:r>
        <w:rPr>
          <w:rFonts w:eastAsia="Times New Roman"/>
          <w:szCs w:val="24"/>
        </w:rPr>
        <w:t xml:space="preserve"> προς τον Υπουργό</w:t>
      </w:r>
      <w:r>
        <w:rPr>
          <w:rFonts w:eastAsia="Times New Roman"/>
          <w:bCs/>
          <w:szCs w:val="24"/>
        </w:rPr>
        <w:t xml:space="preserve"> Υγείας,</w:t>
      </w:r>
      <w:r>
        <w:rPr>
          <w:rFonts w:eastAsia="Times New Roman"/>
          <w:szCs w:val="24"/>
        </w:rPr>
        <w:t xml:space="preserve"> σχετικά με την ανάγκη πρόληψης, θεραπείας και στήριξης των καρκινοπαθών Βόλου.</w:t>
      </w:r>
    </w:p>
    <w:p w14:paraId="17D8A2F1" w14:textId="77777777" w:rsidR="00EB365B" w:rsidRDefault="00BF53BD">
      <w:pPr>
        <w:spacing w:line="600" w:lineRule="auto"/>
        <w:ind w:firstLine="720"/>
        <w:jc w:val="both"/>
        <w:rPr>
          <w:rFonts w:eastAsia="Times New Roman"/>
          <w:szCs w:val="24"/>
        </w:rPr>
      </w:pPr>
      <w:r>
        <w:rPr>
          <w:rFonts w:eastAsia="Times New Roman"/>
          <w:szCs w:val="24"/>
        </w:rPr>
        <w:t xml:space="preserve">9. Η με </w:t>
      </w:r>
      <w:r>
        <w:rPr>
          <w:rFonts w:eastAsia="Times New Roman"/>
          <w:szCs w:val="24"/>
        </w:rPr>
        <w:t>αριθμό 545/15-2-2016 επίκαιρη ερώτηση της Βουλευτού Β΄ Αθηνών του Λαϊκού Συνδέσμου - Χρυσή Αυγή κ</w:t>
      </w:r>
      <w:r>
        <w:rPr>
          <w:rFonts w:eastAsia="Times New Roman"/>
          <w:szCs w:val="24"/>
        </w:rPr>
        <w:t>.</w:t>
      </w:r>
      <w:r>
        <w:rPr>
          <w:rFonts w:eastAsia="Times New Roman"/>
          <w:szCs w:val="24"/>
        </w:rPr>
        <w:t xml:space="preserve">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Υγείας,</w:t>
      </w:r>
      <w:r>
        <w:rPr>
          <w:rFonts w:eastAsia="Times New Roman"/>
          <w:szCs w:val="24"/>
        </w:rPr>
        <w:t xml:space="preserve"> σχετικά με τα προβλήματα λειτουργίας στο ΕΚΑΒ.</w:t>
      </w:r>
    </w:p>
    <w:p w14:paraId="17D8A2F2" w14:textId="77777777" w:rsidR="00EB365B" w:rsidRDefault="00BF53BD">
      <w:pPr>
        <w:spacing w:line="600" w:lineRule="auto"/>
        <w:ind w:firstLine="720"/>
        <w:jc w:val="both"/>
        <w:rPr>
          <w:rFonts w:eastAsia="Times New Roman"/>
          <w:szCs w:val="24"/>
        </w:rPr>
      </w:pPr>
      <w:r>
        <w:rPr>
          <w:rFonts w:eastAsia="Times New Roman"/>
          <w:szCs w:val="24"/>
        </w:rPr>
        <w:lastRenderedPageBreak/>
        <w:t>10. Η με αριθμό 876/16-5-2016 επίκαιρη ερώτηση του Βουλευτή Ηλείας τη</w:t>
      </w:r>
      <w:r>
        <w:rPr>
          <w:rFonts w:eastAsia="Times New Roman"/>
          <w:szCs w:val="24"/>
        </w:rPr>
        <w:t xml:space="preserve">ς Δημοκρατικής Συμπαράταξης ΠΑΣΟΚ-ΔΗΜΑΡ κ. </w:t>
      </w:r>
      <w:r>
        <w:rPr>
          <w:rFonts w:eastAsia="Times New Roman"/>
          <w:bCs/>
          <w:szCs w:val="24"/>
        </w:rPr>
        <w:t>Ιωάννη Κουτσούκου</w:t>
      </w:r>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σχετικά με το χρονοδιάγραμμα εξόφλησης των ληξιπρόθεσμων οφειλών του </w:t>
      </w:r>
      <w:r>
        <w:rPr>
          <w:rFonts w:eastAsia="Times New Roman"/>
          <w:szCs w:val="24"/>
        </w:rPr>
        <w:t>δημοσίου</w:t>
      </w:r>
      <w:r>
        <w:rPr>
          <w:rFonts w:eastAsia="Times New Roman"/>
          <w:szCs w:val="24"/>
        </w:rPr>
        <w:t>.</w:t>
      </w:r>
    </w:p>
    <w:p w14:paraId="17D8A2F3" w14:textId="77777777" w:rsidR="00EB365B" w:rsidRDefault="00BF53BD">
      <w:pPr>
        <w:spacing w:line="600" w:lineRule="auto"/>
        <w:ind w:firstLine="720"/>
        <w:jc w:val="both"/>
        <w:rPr>
          <w:rFonts w:eastAsia="Times New Roman"/>
          <w:szCs w:val="24"/>
        </w:rPr>
      </w:pPr>
      <w:r>
        <w:rPr>
          <w:rFonts w:eastAsia="Times New Roman"/>
          <w:szCs w:val="24"/>
        </w:rPr>
        <w:t xml:space="preserve">11. Η με αριθμό 880/17-5-2016 επίκαιρη ερώτηση του Βουλευτή Ηρακλείου της Δημοκρατικής Συμπαράταξης ΠΑΣΟΚ-ΔΗΜΑΡ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σχετικά με την προστασία των πολιτών από τις υπερβολικές χρεώσεις των τραπεζών.</w:t>
      </w:r>
    </w:p>
    <w:p w14:paraId="17D8A2F4" w14:textId="77777777" w:rsidR="00EB365B" w:rsidRDefault="00BF53BD">
      <w:pPr>
        <w:spacing w:line="600" w:lineRule="auto"/>
        <w:ind w:firstLine="720"/>
        <w:jc w:val="both"/>
        <w:rPr>
          <w:rFonts w:eastAsia="Times New Roman"/>
          <w:szCs w:val="24"/>
        </w:rPr>
      </w:pPr>
      <w:r>
        <w:rPr>
          <w:rFonts w:eastAsia="Times New Roman"/>
          <w:szCs w:val="24"/>
        </w:rPr>
        <w:t xml:space="preserve">12. Η με </w:t>
      </w:r>
      <w:r>
        <w:rPr>
          <w:rFonts w:eastAsia="Times New Roman"/>
          <w:szCs w:val="24"/>
        </w:rPr>
        <w:t xml:space="preserve">αριθμό 858/12-5-2016 επίκαιρη ερώτηση του ΣΤ΄ Αντιπροέδρου της Βουλής και Βουλευτή Δωδεκανήσου της Δημοκρατικής Συμπαράταξης ΠΑΣΟΚ-ΔΗΜΑΡ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σχετικά με την κατάρρευση της οικονομίας της Δωδεκανήσου.</w:t>
      </w:r>
    </w:p>
    <w:p w14:paraId="17D8A2F5" w14:textId="77777777" w:rsidR="00EB365B" w:rsidRDefault="00BF53BD">
      <w:pPr>
        <w:spacing w:line="600" w:lineRule="auto"/>
        <w:ind w:firstLine="720"/>
        <w:jc w:val="both"/>
        <w:rPr>
          <w:rFonts w:eastAsia="Times New Roman"/>
          <w:szCs w:val="24"/>
        </w:rPr>
      </w:pPr>
      <w:r>
        <w:rPr>
          <w:rFonts w:eastAsia="Times New Roman"/>
          <w:szCs w:val="24"/>
        </w:rPr>
        <w:lastRenderedPageBreak/>
        <w:t xml:space="preserve">13. Η </w:t>
      </w:r>
      <w:r>
        <w:rPr>
          <w:rFonts w:eastAsia="Times New Roman"/>
          <w:szCs w:val="24"/>
        </w:rPr>
        <w:t xml:space="preserve">με αριθμό 852/10-5-2016 επίκαιρη ερώτηση του Βουλευτή Χαλκιδικής της Νέας Δημοκρατίας κ. </w:t>
      </w:r>
      <w:r>
        <w:rPr>
          <w:rFonts w:eastAsia="Times New Roman"/>
          <w:bCs/>
          <w:szCs w:val="24"/>
        </w:rPr>
        <w:t xml:space="preserve">Γεωργίου </w:t>
      </w:r>
      <w:proofErr w:type="spellStart"/>
      <w:r>
        <w:rPr>
          <w:rFonts w:eastAsia="Times New Roman"/>
          <w:bCs/>
          <w:szCs w:val="24"/>
        </w:rPr>
        <w:t>Βαγιωνά</w:t>
      </w:r>
      <w:proofErr w:type="spellEnd"/>
      <w:r>
        <w:rPr>
          <w:rFonts w:eastAsia="Times New Roman"/>
          <w:bCs/>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Εξωτερικών,</w:t>
      </w:r>
      <w:r>
        <w:rPr>
          <w:rFonts w:eastAsia="Times New Roman"/>
          <w:szCs w:val="24"/>
        </w:rPr>
        <w:t xml:space="preserve"> σχετικά με τους «άταφους πεσόντες του έπους του ΄40 και τη σημερινή ανήθικη απαίτηση του αλβανικού Υπουργείου</w:t>
      </w:r>
      <w:r>
        <w:rPr>
          <w:rFonts w:eastAsia="Times New Roman"/>
          <w:szCs w:val="24"/>
        </w:rPr>
        <w:t xml:space="preserve"> </w:t>
      </w:r>
      <w:r>
        <w:rPr>
          <w:rFonts w:eastAsia="Times New Roman"/>
          <w:szCs w:val="24"/>
        </w:rPr>
        <w:t>Εξωτερικών»</w:t>
      </w:r>
      <w:r>
        <w:rPr>
          <w:rFonts w:eastAsia="Times New Roman"/>
          <w:szCs w:val="24"/>
        </w:rPr>
        <w:t>.</w:t>
      </w:r>
    </w:p>
    <w:p w14:paraId="17D8A2F6" w14:textId="77777777" w:rsidR="00EB365B" w:rsidRDefault="00BF53BD">
      <w:pPr>
        <w:spacing w:line="600" w:lineRule="auto"/>
        <w:ind w:firstLine="720"/>
        <w:jc w:val="both"/>
        <w:rPr>
          <w:rFonts w:eastAsia="Times New Roman"/>
          <w:szCs w:val="24"/>
        </w:rPr>
      </w:pPr>
      <w:r>
        <w:rPr>
          <w:rFonts w:eastAsia="Times New Roman"/>
          <w:szCs w:val="24"/>
        </w:rPr>
        <w:t>14. Η με αριθμό 881/17-5-2016 επίκαιρη ερώτηση του Ζ΄ Αντιπροέδρου της Βουλής και Βουλευτή Λάρισας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Γεωργίου </w:t>
      </w:r>
      <w:proofErr w:type="spellStart"/>
      <w:r>
        <w:rPr>
          <w:rFonts w:eastAsia="Times New Roman"/>
          <w:bCs/>
          <w:szCs w:val="24"/>
        </w:rPr>
        <w:t>Λαμπρούλη</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την καταβολή αποζημιώσεων στους δεν</w:t>
      </w:r>
      <w:r>
        <w:rPr>
          <w:rFonts w:eastAsia="Times New Roman"/>
          <w:szCs w:val="24"/>
        </w:rPr>
        <w:t>δροκαλλιεργητές του Νομού Λάρισας για την παραγωγή τους που καταστράφηκε από πρόσφατο παγετό.</w:t>
      </w:r>
    </w:p>
    <w:p w14:paraId="17D8A2F7" w14:textId="77777777" w:rsidR="00EB365B" w:rsidRDefault="00BF53BD">
      <w:pPr>
        <w:spacing w:line="600" w:lineRule="auto"/>
        <w:ind w:firstLine="720"/>
        <w:jc w:val="both"/>
        <w:rPr>
          <w:rFonts w:eastAsia="Times New Roman"/>
          <w:szCs w:val="24"/>
        </w:rPr>
      </w:pPr>
      <w:r>
        <w:rPr>
          <w:rFonts w:eastAsia="Times New Roman"/>
          <w:szCs w:val="24"/>
        </w:rPr>
        <w:t xml:space="preserve">15. Η με αριθμό 873/16-5-2016 επίκαιρη ερώτηση του Βουλευτή Έβρου της Νέας Δημοκρατίας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Αγροτικής Ανάπτυξης και Τροφίμων,</w:t>
      </w:r>
      <w:r>
        <w:rPr>
          <w:rFonts w:eastAsia="Times New Roman"/>
          <w:szCs w:val="24"/>
        </w:rPr>
        <w:t xml:space="preserve"> </w:t>
      </w:r>
      <w:r>
        <w:rPr>
          <w:rFonts w:eastAsia="Times New Roman"/>
          <w:szCs w:val="24"/>
        </w:rPr>
        <w:t>σχετικά με την έγκαιρη διενέργεια ψεκασμών για την καταπολέμηση των κουνουπιών.</w:t>
      </w:r>
    </w:p>
    <w:p w14:paraId="17D8A2F8" w14:textId="77777777" w:rsidR="00EB365B" w:rsidRDefault="00BF53BD">
      <w:pPr>
        <w:spacing w:line="600" w:lineRule="auto"/>
        <w:ind w:firstLine="720"/>
        <w:jc w:val="both"/>
        <w:rPr>
          <w:rFonts w:eastAsia="Times New Roman"/>
          <w:szCs w:val="24"/>
        </w:rPr>
      </w:pPr>
      <w:r>
        <w:rPr>
          <w:rFonts w:eastAsia="Times New Roman"/>
          <w:szCs w:val="24"/>
        </w:rPr>
        <w:lastRenderedPageBreak/>
        <w:t xml:space="preserve">16. Η με αριθμό 882/17-5-2016 επίκαιρη ερώτηση του Βουλευτή Α΄ Θεσσαλονίκης του Κομμουνιστικού Κόμματος Ελλάδας κ. </w:t>
      </w:r>
      <w:r>
        <w:rPr>
          <w:rFonts w:eastAsia="Times New Roman"/>
          <w:bCs/>
          <w:szCs w:val="24"/>
        </w:rPr>
        <w:t>Ιωάννη Δελή</w:t>
      </w:r>
      <w:r>
        <w:rPr>
          <w:rFonts w:eastAsia="Times New Roman"/>
          <w:szCs w:val="24"/>
        </w:rPr>
        <w:t xml:space="preserve"> προς τους Υπουργούς </w:t>
      </w:r>
      <w:r>
        <w:rPr>
          <w:rFonts w:eastAsia="Times New Roman"/>
          <w:bCs/>
          <w:szCs w:val="24"/>
        </w:rPr>
        <w:t>Αγροτικής Ανάπτυξης και Τροφί</w:t>
      </w:r>
      <w:r>
        <w:rPr>
          <w:rFonts w:eastAsia="Times New Roman"/>
          <w:bCs/>
          <w:szCs w:val="24"/>
        </w:rPr>
        <w:t>μων,</w:t>
      </w:r>
      <w:r>
        <w:rPr>
          <w:rFonts w:eastAsia="Times New Roman"/>
          <w:szCs w:val="24"/>
        </w:rPr>
        <w:t xml:space="preserve"> και </w:t>
      </w:r>
      <w:r>
        <w:rPr>
          <w:rFonts w:eastAsia="Times New Roman"/>
          <w:bCs/>
          <w:szCs w:val="24"/>
        </w:rPr>
        <w:t>Εσωτερικών και Διοικητικής Ανασυγκρότησης,</w:t>
      </w:r>
      <w:r>
        <w:rPr>
          <w:rFonts w:eastAsia="Times New Roman"/>
          <w:szCs w:val="24"/>
        </w:rPr>
        <w:t xml:space="preserve"> σχετικά με την καταβολή των αποζημιώσεων των αγροτών του Δήμου </w:t>
      </w:r>
      <w:proofErr w:type="spellStart"/>
      <w:r>
        <w:rPr>
          <w:rFonts w:eastAsia="Times New Roman"/>
          <w:szCs w:val="24"/>
        </w:rPr>
        <w:t>Σουφλίου</w:t>
      </w:r>
      <w:proofErr w:type="spellEnd"/>
      <w:r>
        <w:rPr>
          <w:rFonts w:eastAsia="Times New Roman"/>
          <w:szCs w:val="24"/>
        </w:rPr>
        <w:t xml:space="preserve"> της Περιφερειακής Ενότητας Έβρου, λόγω των καταστροφών στο φυσικό και ζωικό κεφάλαιο από τις πλημμύρες του 2015.</w:t>
      </w:r>
    </w:p>
    <w:p w14:paraId="17D8A2F9" w14:textId="77777777" w:rsidR="00EB365B" w:rsidRDefault="00BF53BD">
      <w:pPr>
        <w:spacing w:line="600" w:lineRule="auto"/>
        <w:ind w:firstLine="720"/>
        <w:jc w:val="both"/>
        <w:rPr>
          <w:rFonts w:eastAsia="Times New Roman"/>
          <w:bCs/>
          <w:szCs w:val="24"/>
        </w:rPr>
      </w:pPr>
      <w:r>
        <w:rPr>
          <w:rFonts w:eastAsia="Times New Roman"/>
          <w:bCs/>
          <w:szCs w:val="24"/>
        </w:rPr>
        <w:t xml:space="preserve">ΑΝΑΦΟΡΕΣ - ΕΡΩΤΗΣΕΙΣ </w:t>
      </w:r>
      <w:r>
        <w:rPr>
          <w:rFonts w:eastAsia="Times New Roman"/>
          <w:bCs/>
          <w:szCs w:val="24"/>
        </w:rPr>
        <w:t>(Άρθρο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17D8A2FA" w14:textId="77777777" w:rsidR="00EB365B" w:rsidRDefault="00BF53BD">
      <w:pPr>
        <w:spacing w:line="600" w:lineRule="auto"/>
        <w:ind w:firstLine="720"/>
        <w:jc w:val="both"/>
        <w:rPr>
          <w:rFonts w:eastAsia="Times New Roman"/>
          <w:szCs w:val="24"/>
        </w:rPr>
      </w:pPr>
      <w:r>
        <w:rPr>
          <w:rFonts w:eastAsia="Times New Roman"/>
          <w:szCs w:val="24"/>
        </w:rPr>
        <w:t xml:space="preserve">1. Η με αριθμό 4529/6-4-2016 ερώτηση του Βουλευτή Ηρακλείου της Δημοκρατικής Συμπαράταξης ΠΑΣΟΚ–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Εργασίας, Κοινωνικής Ασφάλισης και Κοιν</w:t>
      </w:r>
      <w:r>
        <w:rPr>
          <w:rFonts w:eastAsia="Times New Roman"/>
          <w:bCs/>
          <w:szCs w:val="24"/>
        </w:rPr>
        <w:t xml:space="preserve">ωνικής Αλληλεγγύης, </w:t>
      </w:r>
      <w:r>
        <w:rPr>
          <w:rFonts w:eastAsia="Times New Roman"/>
          <w:szCs w:val="24"/>
        </w:rPr>
        <w:t>σχετικά με τον αποκλεισμό των ανέργων όλων των νησιωτικών δήμων από το «Πρόγραμμα Κοινωφελούς Εργασίας».</w:t>
      </w:r>
    </w:p>
    <w:p w14:paraId="17D8A2FB" w14:textId="77777777" w:rsidR="00EB365B" w:rsidRDefault="00BF53BD">
      <w:pPr>
        <w:spacing w:line="600" w:lineRule="auto"/>
        <w:ind w:firstLine="720"/>
        <w:jc w:val="both"/>
        <w:rPr>
          <w:rFonts w:eastAsia="Times New Roman"/>
          <w:szCs w:val="24"/>
        </w:rPr>
      </w:pPr>
      <w:r>
        <w:rPr>
          <w:rFonts w:eastAsia="Times New Roman"/>
          <w:szCs w:val="24"/>
        </w:rPr>
        <w:lastRenderedPageBreak/>
        <w:t>2. Η με αριθμό 2808/193/1-2-2016 ερώτηση και αίτηση κατάθεσης εγγράφων του Βουλευτή Ηρακλείου της Δημοκρατικής Συμπαράταξης ΠΑΣΟΚ–Δ</w:t>
      </w:r>
      <w:r>
        <w:rPr>
          <w:rFonts w:eastAsia="Times New Roman"/>
          <w:szCs w:val="24"/>
        </w:rPr>
        <w:t xml:space="preserve">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 xml:space="preserve">σχετικά με την υπόθεση της μικρής Μελίνας στο </w:t>
      </w:r>
      <w:proofErr w:type="spellStart"/>
      <w:r>
        <w:rPr>
          <w:rFonts w:eastAsia="Times New Roman"/>
          <w:szCs w:val="24"/>
        </w:rPr>
        <w:t>Βενιζέλειο</w:t>
      </w:r>
      <w:proofErr w:type="spellEnd"/>
      <w:r>
        <w:rPr>
          <w:rFonts w:eastAsia="Times New Roman"/>
          <w:szCs w:val="24"/>
        </w:rPr>
        <w:t xml:space="preserve"> Νοσοκομείο Ηρακλείου.</w:t>
      </w:r>
    </w:p>
    <w:p w14:paraId="17D8A2FC"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Επίσης, έχω </w:t>
      </w:r>
      <w:r>
        <w:rPr>
          <w:rFonts w:eastAsia="UB-Helvetica" w:cs="Times New Roman"/>
          <w:szCs w:val="24"/>
        </w:rPr>
        <w:t xml:space="preserve">την τιμή να ανακοινώσω στο Σώμα ότι η </w:t>
      </w:r>
      <w:r>
        <w:rPr>
          <w:rFonts w:eastAsia="UB-Helvetica" w:cs="Times New Roman"/>
          <w:szCs w:val="24"/>
        </w:rPr>
        <w:t xml:space="preserve">συνάδελφος </w:t>
      </w:r>
      <w:r>
        <w:rPr>
          <w:rFonts w:eastAsia="UB-Helvetica" w:cs="Times New Roman"/>
          <w:szCs w:val="24"/>
        </w:rPr>
        <w:t xml:space="preserve">κ. Βασιλική </w:t>
      </w:r>
      <w:proofErr w:type="spellStart"/>
      <w:r>
        <w:rPr>
          <w:rFonts w:eastAsia="UB-Helvetica" w:cs="Times New Roman"/>
          <w:szCs w:val="24"/>
        </w:rPr>
        <w:t>Κατριβάνου</w:t>
      </w:r>
      <w:proofErr w:type="spellEnd"/>
      <w:r>
        <w:rPr>
          <w:rFonts w:eastAsia="UB-Helvetica" w:cs="Times New Roman"/>
          <w:szCs w:val="24"/>
        </w:rPr>
        <w:t xml:space="preserve"> με </w:t>
      </w:r>
      <w:r>
        <w:rPr>
          <w:rFonts w:eastAsia="UB-Helvetica" w:cs="Times New Roman"/>
          <w:szCs w:val="24"/>
        </w:rPr>
        <w:t>επιστολή τ</w:t>
      </w:r>
      <w:r>
        <w:rPr>
          <w:rFonts w:eastAsia="UB-Helvetica" w:cs="Times New Roman"/>
          <w:szCs w:val="24"/>
        </w:rPr>
        <w:t>ης</w:t>
      </w:r>
      <w:r>
        <w:rPr>
          <w:rFonts w:eastAsia="UB-Helvetica" w:cs="Times New Roman"/>
          <w:szCs w:val="24"/>
        </w:rPr>
        <w:t xml:space="preserve"> προς τον Πρόεδρο της Β</w:t>
      </w:r>
      <w:r>
        <w:rPr>
          <w:rFonts w:eastAsia="UB-Helvetica" w:cs="Times New Roman"/>
          <w:szCs w:val="24"/>
        </w:rPr>
        <w:t>ουλής, υπέβαλε την παραίτησή της από το βουλευτικό αξίωμα.</w:t>
      </w:r>
      <w:r>
        <w:rPr>
          <w:rFonts w:eastAsia="UB-Helvetica" w:cs="Times New Roman"/>
          <w:szCs w:val="24"/>
        </w:rPr>
        <w:t xml:space="preserve"> </w:t>
      </w:r>
    </w:p>
    <w:p w14:paraId="17D8A2FD"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Η επιστολή παραίτησης της </w:t>
      </w:r>
      <w:r>
        <w:rPr>
          <w:rFonts w:eastAsia="UB-Helvetica" w:cs="Times New Roman"/>
          <w:szCs w:val="24"/>
        </w:rPr>
        <w:t>κυρίας συναδέλφου</w:t>
      </w:r>
      <w:r>
        <w:rPr>
          <w:rFonts w:eastAsia="UB-Helvetica" w:cs="Times New Roman"/>
          <w:szCs w:val="24"/>
        </w:rPr>
        <w:t xml:space="preserve"> προς τον κύριο Πρόεδρο της Βουλής</w:t>
      </w:r>
      <w:r>
        <w:rPr>
          <w:rFonts w:eastAsia="UB-Helvetica" w:cs="Times New Roman"/>
          <w:szCs w:val="24"/>
        </w:rPr>
        <w:t xml:space="preserve">, </w:t>
      </w:r>
      <w:r>
        <w:rPr>
          <w:rFonts w:eastAsia="UB-Helvetica" w:cs="Times New Roman"/>
          <w:szCs w:val="24"/>
        </w:rPr>
        <w:t xml:space="preserve">θα </w:t>
      </w:r>
      <w:r>
        <w:rPr>
          <w:rFonts w:eastAsia="UB-Helvetica" w:cs="Times New Roman"/>
          <w:szCs w:val="24"/>
        </w:rPr>
        <w:t>καταχωριστεί στα Πρακτικά</w:t>
      </w:r>
      <w:r>
        <w:rPr>
          <w:rFonts w:eastAsia="UB-Helvetica" w:cs="Times New Roman"/>
          <w:szCs w:val="24"/>
        </w:rPr>
        <w:t xml:space="preserve"> της σημερινής συνεδρίασης</w:t>
      </w:r>
      <w:r>
        <w:rPr>
          <w:rFonts w:eastAsia="UB-Helvetica" w:cs="Times New Roman"/>
          <w:szCs w:val="24"/>
        </w:rPr>
        <w:t>.</w:t>
      </w:r>
    </w:p>
    <w:p w14:paraId="17D8A2FE"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(Η προαναφερθείσα επιστολή της κ. </w:t>
      </w:r>
      <w:proofErr w:type="spellStart"/>
      <w:r>
        <w:rPr>
          <w:rFonts w:eastAsia="UB-Helvetica" w:cs="Times New Roman"/>
          <w:szCs w:val="24"/>
        </w:rPr>
        <w:t>Κατριβάνου</w:t>
      </w:r>
      <w:proofErr w:type="spellEnd"/>
      <w:r>
        <w:rPr>
          <w:rFonts w:eastAsia="UB-Helvetica" w:cs="Times New Roman"/>
          <w:szCs w:val="24"/>
        </w:rPr>
        <w:t xml:space="preserve"> </w:t>
      </w:r>
      <w:r>
        <w:rPr>
          <w:rFonts w:eastAsia="UB-Helvetica" w:cs="Times New Roman"/>
          <w:szCs w:val="24"/>
        </w:rPr>
        <w:t>καταχωρίζεται στ</w:t>
      </w:r>
      <w:r>
        <w:rPr>
          <w:rFonts w:eastAsia="UB-Helvetica" w:cs="Times New Roman"/>
          <w:szCs w:val="24"/>
        </w:rPr>
        <w:t xml:space="preserve">α Πρακτικά και </w:t>
      </w:r>
      <w:r>
        <w:rPr>
          <w:rFonts w:eastAsia="UB-Helvetica" w:cs="Times New Roman"/>
          <w:szCs w:val="24"/>
        </w:rPr>
        <w:t>έχει ως εξής:</w:t>
      </w:r>
    </w:p>
    <w:p w14:paraId="17D8A2FF" w14:textId="77777777" w:rsidR="00EB365B" w:rsidRDefault="00BF53BD">
      <w:pPr>
        <w:tabs>
          <w:tab w:val="left" w:pos="2096"/>
        </w:tabs>
        <w:spacing w:after="0" w:line="600" w:lineRule="auto"/>
        <w:ind w:firstLine="720"/>
        <w:jc w:val="center"/>
        <w:rPr>
          <w:rFonts w:eastAsia="UB-Helvetica" w:cs="Times New Roman"/>
          <w:szCs w:val="24"/>
        </w:rPr>
      </w:pPr>
      <w:r>
        <w:rPr>
          <w:rFonts w:eastAsia="UB-Helvetica" w:cs="Times New Roman"/>
          <w:szCs w:val="24"/>
        </w:rPr>
        <w:t>(</w:t>
      </w:r>
      <w:r>
        <w:rPr>
          <w:rFonts w:eastAsia="UB-Helvetica" w:cs="Times New Roman"/>
          <w:szCs w:val="24"/>
        </w:rPr>
        <w:t>ΑΛΛΑΓΗ ΣΕΛΙΔΑΣ</w:t>
      </w:r>
      <w:r>
        <w:rPr>
          <w:rFonts w:eastAsia="UB-Helvetica" w:cs="Times New Roman"/>
          <w:szCs w:val="24"/>
        </w:rPr>
        <w:t>)</w:t>
      </w:r>
    </w:p>
    <w:p w14:paraId="17D8A300" w14:textId="77777777" w:rsidR="00EB365B" w:rsidRDefault="00BF53BD">
      <w:pPr>
        <w:tabs>
          <w:tab w:val="left" w:pos="2096"/>
        </w:tabs>
        <w:spacing w:after="0" w:line="600" w:lineRule="auto"/>
        <w:ind w:firstLine="720"/>
        <w:jc w:val="center"/>
        <w:rPr>
          <w:rFonts w:eastAsia="UB-Helvetica" w:cs="Times New Roman"/>
          <w:szCs w:val="24"/>
        </w:rPr>
      </w:pPr>
      <w:r>
        <w:rPr>
          <w:rFonts w:eastAsia="UB-Helvetica" w:cs="Times New Roman"/>
          <w:szCs w:val="24"/>
        </w:rPr>
        <w:t>(Να φωτογραφηθούν οι σελ. 9-11)</w:t>
      </w:r>
    </w:p>
    <w:p w14:paraId="17D8A301" w14:textId="77777777" w:rsidR="00EB365B" w:rsidRDefault="00BF53BD">
      <w:pPr>
        <w:tabs>
          <w:tab w:val="left" w:pos="2096"/>
        </w:tabs>
        <w:spacing w:after="0" w:line="600" w:lineRule="auto"/>
        <w:ind w:firstLine="720"/>
        <w:jc w:val="center"/>
        <w:rPr>
          <w:rFonts w:eastAsia="UB-Helvetica" w:cs="Times New Roman"/>
          <w:szCs w:val="24"/>
        </w:rPr>
      </w:pPr>
      <w:r>
        <w:rPr>
          <w:rFonts w:eastAsia="UB-Helvetica" w:cs="Times New Roman"/>
          <w:szCs w:val="24"/>
        </w:rPr>
        <w:t>(</w:t>
      </w:r>
      <w:r>
        <w:rPr>
          <w:rFonts w:eastAsia="UB-Helvetica" w:cs="Times New Roman"/>
          <w:szCs w:val="24"/>
        </w:rPr>
        <w:t>ΑΛΛΑΓΗ ΣΕΛΙΔΑΣ</w:t>
      </w:r>
      <w:r>
        <w:rPr>
          <w:rFonts w:eastAsia="UB-Helvetica" w:cs="Times New Roman"/>
          <w:szCs w:val="24"/>
        </w:rPr>
        <w:t>)</w:t>
      </w:r>
    </w:p>
    <w:p w14:paraId="17D8A302"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b/>
          <w:szCs w:val="24"/>
        </w:rPr>
        <w:lastRenderedPageBreak/>
        <w:t xml:space="preserve">ΠΡΟΕΔΡΕΥΩΝ (Αναστάσιος Κουράκης): </w:t>
      </w:r>
      <w:r>
        <w:rPr>
          <w:rFonts w:eastAsia="UB-Helvetica" w:cs="Times New Roman"/>
          <w:szCs w:val="24"/>
        </w:rPr>
        <w:t>Κατόπιν τούτου, πριν εισέλθουμε στην ημερήσια διάταξη, θα προβούμε στην ορκωμοσία του συναδέλφου κ. Γεωργίου Κυρίτση</w:t>
      </w:r>
      <w:r>
        <w:rPr>
          <w:rFonts w:eastAsia="UB-Helvetica" w:cs="Times New Roman"/>
          <w:szCs w:val="24"/>
        </w:rPr>
        <w:t xml:space="preserve"> σε αντικατάσταση της κ. </w:t>
      </w:r>
      <w:r>
        <w:rPr>
          <w:rFonts w:eastAsia="UB-Helvetica" w:cs="Times New Roman"/>
          <w:szCs w:val="24"/>
        </w:rPr>
        <w:t xml:space="preserve">Βασιλική </w:t>
      </w:r>
      <w:proofErr w:type="spellStart"/>
      <w:r>
        <w:rPr>
          <w:rFonts w:eastAsia="UB-Helvetica" w:cs="Times New Roman"/>
          <w:szCs w:val="24"/>
        </w:rPr>
        <w:t>Κατριβάνου</w:t>
      </w:r>
      <w:proofErr w:type="spellEnd"/>
      <w:r>
        <w:rPr>
          <w:rFonts w:eastAsia="UB-Helvetica" w:cs="Times New Roman"/>
          <w:szCs w:val="24"/>
        </w:rPr>
        <w:t xml:space="preserve"> που παραιτήθηκε. </w:t>
      </w:r>
    </w:p>
    <w:p w14:paraId="17D8A303"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Καλείται ο συνάδελφος κ. Γεώργιος Κυρίτσης να προσέλθει για να δώσει τον νενομισμένο όρκο. </w:t>
      </w:r>
    </w:p>
    <w:p w14:paraId="17D8A304"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(Στο σημείο αυτό προσέρχεται ο Βουλευτής κ. Γεώργιος Κυρίτσης και δίνει τον παρακάτω πολιτικό όρκο:</w:t>
      </w:r>
    </w:p>
    <w:p w14:paraId="17D8A305"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w:t>
      </w:r>
      <w:r>
        <w:rPr>
          <w:rFonts w:eastAsia="UB-Helvetica" w:cs="Times New Roman"/>
          <w:szCs w:val="24"/>
        </w:rPr>
        <w:t>Διαβεβαιώνω στην τιμή και τη συνείδησή μου ότι θα είμαι πιστός στην πατρίδα και το δημοκρατικό πολίτευμα, θα υπακούω στο Σύνταγμα και τους νόμους και θα εκπληρώνω ευσυνείδητα τα καθήκοντά μου»)</w:t>
      </w:r>
    </w:p>
    <w:p w14:paraId="17D8A306" w14:textId="77777777" w:rsidR="00EB365B" w:rsidRDefault="00BF53BD">
      <w:pPr>
        <w:tabs>
          <w:tab w:val="left" w:pos="2096"/>
        </w:tabs>
        <w:spacing w:after="0" w:line="600" w:lineRule="auto"/>
        <w:ind w:firstLine="720"/>
        <w:jc w:val="center"/>
        <w:rPr>
          <w:rFonts w:eastAsia="UB-Helvetica" w:cs="Times New Roman"/>
          <w:szCs w:val="24"/>
        </w:rPr>
      </w:pPr>
      <w:r>
        <w:rPr>
          <w:rFonts w:eastAsia="UB-Helvetica" w:cs="Times New Roman"/>
          <w:szCs w:val="24"/>
        </w:rPr>
        <w:t>(Χειροκροτήματα</w:t>
      </w:r>
      <w:r>
        <w:rPr>
          <w:rFonts w:eastAsia="UB-Helvetica" w:cs="Times New Roman"/>
          <w:szCs w:val="24"/>
        </w:rPr>
        <w:t xml:space="preserve"> απ’ όλες τις πτέρυγες της Βουλής</w:t>
      </w:r>
      <w:r>
        <w:rPr>
          <w:rFonts w:eastAsia="UB-Helvetica" w:cs="Times New Roman"/>
          <w:szCs w:val="24"/>
        </w:rPr>
        <w:t>)</w:t>
      </w:r>
    </w:p>
    <w:p w14:paraId="17D8A307" w14:textId="77777777" w:rsidR="00EB365B" w:rsidRDefault="00BF53BD">
      <w:pPr>
        <w:tabs>
          <w:tab w:val="left" w:pos="2096"/>
        </w:tabs>
        <w:spacing w:after="0" w:line="600" w:lineRule="auto"/>
        <w:ind w:firstLine="720"/>
        <w:rPr>
          <w:rFonts w:eastAsia="UB-Helvetica" w:cs="Times New Roman"/>
          <w:szCs w:val="24"/>
        </w:rPr>
      </w:pPr>
      <w:r>
        <w:rPr>
          <w:rFonts w:eastAsia="UB-Helvetica" w:cs="Times New Roman"/>
          <w:b/>
          <w:szCs w:val="24"/>
        </w:rPr>
        <w:t>ΠΡΟΕΔΡΕΥΩΝ (</w:t>
      </w:r>
      <w:r>
        <w:rPr>
          <w:rFonts w:eastAsia="UB-Helvetica" w:cs="Times New Roman"/>
          <w:b/>
          <w:szCs w:val="24"/>
        </w:rPr>
        <w:t>Αναστάσιος Κουράκης):</w:t>
      </w:r>
      <w:r>
        <w:rPr>
          <w:rFonts w:eastAsia="UB-Helvetica" w:cs="Times New Roman"/>
          <w:szCs w:val="24"/>
        </w:rPr>
        <w:t xml:space="preserve"> Άξιος, άξιος!</w:t>
      </w:r>
    </w:p>
    <w:p w14:paraId="17D8A308" w14:textId="77777777" w:rsidR="00EB365B" w:rsidRDefault="00BF53BD">
      <w:pPr>
        <w:tabs>
          <w:tab w:val="left" w:pos="2096"/>
        </w:tabs>
        <w:spacing w:after="0" w:line="600" w:lineRule="auto"/>
        <w:ind w:firstLine="720"/>
        <w:rPr>
          <w:rFonts w:eastAsia="UB-Helvetica" w:cs="Times New Roman"/>
          <w:szCs w:val="24"/>
        </w:rPr>
      </w:pPr>
      <w:r>
        <w:rPr>
          <w:rFonts w:eastAsia="UB-Helvetica" w:cs="Times New Roman"/>
          <w:b/>
          <w:szCs w:val="24"/>
        </w:rPr>
        <w:t>ΟΛΟΙ ΟΙ ΒΟΥΛΕΥΤΕΣ:</w:t>
      </w:r>
      <w:r>
        <w:rPr>
          <w:rFonts w:eastAsia="UB-Helvetica" w:cs="Times New Roman"/>
          <w:szCs w:val="24"/>
        </w:rPr>
        <w:t xml:space="preserve"> Άξιος, άξιος!</w:t>
      </w:r>
    </w:p>
    <w:p w14:paraId="17D8A309"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b/>
          <w:szCs w:val="24"/>
        </w:rPr>
        <w:lastRenderedPageBreak/>
        <w:t>ΠΡΟΕΔΡΕΥΩΝ (Αναστάσιος Κουράκης):</w:t>
      </w:r>
      <w:r>
        <w:rPr>
          <w:rFonts w:eastAsia="UB-Helvetica" w:cs="Times New Roman"/>
          <w:szCs w:val="24"/>
        </w:rPr>
        <w:t xml:space="preserve"> Συγχαρητήρια, κύριε Κυρίτση. Καλή επιτυχία και καλό κουράγιο!</w:t>
      </w:r>
    </w:p>
    <w:p w14:paraId="17D8A30A" w14:textId="77777777" w:rsidR="00EB365B" w:rsidRDefault="00BF53BD">
      <w:pPr>
        <w:tabs>
          <w:tab w:val="left" w:pos="2096"/>
        </w:tabs>
        <w:spacing w:after="0" w:line="600" w:lineRule="auto"/>
        <w:ind w:firstLine="720"/>
        <w:jc w:val="center"/>
        <w:rPr>
          <w:rFonts w:eastAsia="UB-Helvetica" w:cs="Times New Roman"/>
          <w:b/>
          <w:szCs w:val="24"/>
        </w:rPr>
      </w:pPr>
      <w:r>
        <w:rPr>
          <w:rFonts w:eastAsia="UB-Helvetica" w:cs="Times New Roman"/>
          <w:color w:val="FF0000"/>
          <w:szCs w:val="24"/>
        </w:rPr>
        <w:t>(ΑΛΛΑΓΗ ΣΕΛΙΔΑΣ )</w:t>
      </w:r>
    </w:p>
    <w:p w14:paraId="17D8A30B"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Κυρίες και κύριοι συνάδελφοι, εισερχόμαστε στην ημερήσια διάταξη της </w:t>
      </w:r>
    </w:p>
    <w:p w14:paraId="17D8A30C" w14:textId="77777777" w:rsidR="00EB365B" w:rsidRDefault="00BF53BD">
      <w:pPr>
        <w:tabs>
          <w:tab w:val="left" w:pos="2096"/>
        </w:tabs>
        <w:spacing w:after="0" w:line="600" w:lineRule="auto"/>
        <w:ind w:firstLine="720"/>
        <w:jc w:val="center"/>
        <w:rPr>
          <w:rFonts w:eastAsia="UB-Helvetica" w:cs="Times New Roman"/>
          <w:b/>
          <w:szCs w:val="24"/>
        </w:rPr>
      </w:pPr>
      <w:r>
        <w:rPr>
          <w:rFonts w:eastAsia="UB-Helvetica" w:cs="Times New Roman"/>
          <w:b/>
          <w:szCs w:val="24"/>
        </w:rPr>
        <w:t>ΝΟΜΟΘΕΤΙΚΗΣ ΕΡΓΑΣΙΑΣ</w:t>
      </w:r>
    </w:p>
    <w:p w14:paraId="17D8A30D" w14:textId="77777777" w:rsidR="00EB365B" w:rsidRDefault="00BF53BD">
      <w:pPr>
        <w:tabs>
          <w:tab w:val="left" w:pos="2096"/>
        </w:tabs>
        <w:spacing w:after="0" w:line="600" w:lineRule="auto"/>
        <w:ind w:firstLine="720"/>
        <w:jc w:val="both"/>
        <w:rPr>
          <w:rFonts w:eastAsia="UB-Helvetica"/>
          <w:szCs w:val="24"/>
        </w:rPr>
      </w:pPr>
      <w:r>
        <w:rPr>
          <w:rFonts w:eastAsia="Times New Roman"/>
          <w:color w:val="000000"/>
          <w:szCs w:val="24"/>
          <w:shd w:val="clear" w:color="auto" w:fill="FFFFFF"/>
        </w:rPr>
        <w:t>Μόνη συζήτηση και ψήφιση επί της αρχής, των άρθρων και του συνόλου του σχεδίου νόμου του Υπουργείου Πολιτισμού και Αθλητισμού</w:t>
      </w:r>
      <w:r>
        <w:rPr>
          <w:rFonts w:eastAsia="Times New Roman"/>
          <w:color w:val="000000"/>
          <w:szCs w:val="24"/>
          <w:shd w:val="clear" w:color="auto" w:fill="FFFFFF"/>
        </w:rPr>
        <w:t>:</w:t>
      </w:r>
      <w:r>
        <w:rPr>
          <w:rFonts w:eastAsia="Times New Roman"/>
          <w:color w:val="000000"/>
          <w:szCs w:val="24"/>
          <w:shd w:val="clear" w:color="auto" w:fill="FFFFFF"/>
        </w:rPr>
        <w:t xml:space="preserve"> «Κύρωση της Συμφωνίας μεταξύ της Κυβέ</w:t>
      </w:r>
      <w:r>
        <w:rPr>
          <w:rFonts w:eastAsia="Times New Roman"/>
          <w:color w:val="000000"/>
          <w:szCs w:val="24"/>
          <w:shd w:val="clear" w:color="auto" w:fill="FFFFFF"/>
        </w:rPr>
        <w:t>ρνησης της Ελληνικής Δημοκρατίας και της Κυβέρνησης της Λαϊκής Δημοκρατίας της Κίνας για την αμοιβαία ίδρυση Πολιτιστικών Κέντρων».</w:t>
      </w:r>
    </w:p>
    <w:p w14:paraId="17D8A30E"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Το νομοσχέδιο ψηφίστηκε στη Διαρκή Επιτροπή κατά πλειοψηφία και εισάγεται προς συζήτηση στη Βουλή με τη διαδικασία του άρθρο</w:t>
      </w:r>
      <w:r>
        <w:rPr>
          <w:rFonts w:eastAsia="UB-Helvetica" w:cs="Times New Roman"/>
          <w:szCs w:val="24"/>
        </w:rPr>
        <w:t xml:space="preserve">υ 108 του Κανονισμού της Βουλής, δηλαδή μπορούν να λάβουν τον λόγο όσοι έχουν αντίρρηση επί της κυρώσεως αυτής της </w:t>
      </w:r>
      <w:r>
        <w:rPr>
          <w:rFonts w:eastAsia="UB-Helvetica" w:cs="Times New Roman"/>
          <w:szCs w:val="24"/>
        </w:rPr>
        <w:t>συμφωνίας</w:t>
      </w:r>
      <w:r>
        <w:rPr>
          <w:rFonts w:eastAsia="UB-Helvetica" w:cs="Times New Roman"/>
          <w:szCs w:val="24"/>
        </w:rPr>
        <w:t xml:space="preserve">. </w:t>
      </w:r>
    </w:p>
    <w:p w14:paraId="17D8A30F"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Θα ήθελε κάποιος συνάδελφος να λάβει τον λόγο;</w:t>
      </w:r>
    </w:p>
    <w:p w14:paraId="17D8A310"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b/>
          <w:szCs w:val="24"/>
        </w:rPr>
        <w:t>ΑΝΤΩΝΙΟΣ ΓΡΕΓΟΣ:</w:t>
      </w:r>
      <w:r>
        <w:rPr>
          <w:rFonts w:eastAsia="UB-Helvetica" w:cs="Times New Roman"/>
          <w:szCs w:val="24"/>
        </w:rPr>
        <w:t xml:space="preserve"> Θα ήθελα τον λόγο, κύριε Πρόεδρε. </w:t>
      </w:r>
    </w:p>
    <w:p w14:paraId="17D8A311"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ΠΡΟΕΔΡΕΥΩΝ (Αναστάσιος Κουράκης): </w:t>
      </w:r>
      <w:r>
        <w:rPr>
          <w:rFonts w:eastAsia="UB-Helvetica" w:cs="Times New Roman"/>
          <w:szCs w:val="24"/>
        </w:rPr>
        <w:t>Πριν σας δώσω τον λόγο, να ενημερώσω ότι έχουν κατατεθεί μια υπουργική και μια βουλευτική τροπολογία, οι υπ’ αριθμόν 454/9 και 455/10 αντιστοίχως.</w:t>
      </w:r>
    </w:p>
    <w:p w14:paraId="17D8A312"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Επί της υπουργικής τροπολογίας προτείνω να τοποθετηθούν οι εισηγητές και οι</w:t>
      </w:r>
      <w:r>
        <w:rPr>
          <w:rFonts w:eastAsia="UB-Helvetica" w:cs="Times New Roman"/>
          <w:szCs w:val="24"/>
        </w:rPr>
        <w:t xml:space="preserve"> ειδικοί αγορητές και εάν κριθεί απαραίτητο, και οι Κοινοβουλευτικοί Εκπρόσωποι για πέντε λεπτά ο καθένας. </w:t>
      </w:r>
    </w:p>
    <w:p w14:paraId="17D8A313"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Ο κ. Γρέγος από τη Χρυσή Αυγή έχει τον λόγο, καθώς υπάρχει επιφύλαξη εκ μέρους του κόμματός του για την κύρωση αυτής της </w:t>
      </w:r>
      <w:r>
        <w:rPr>
          <w:rFonts w:eastAsia="UB-Helvetica" w:cs="Times New Roman"/>
          <w:szCs w:val="24"/>
        </w:rPr>
        <w:t>συμφωνίας</w:t>
      </w:r>
      <w:r>
        <w:rPr>
          <w:rFonts w:eastAsia="UB-Helvetica" w:cs="Times New Roman"/>
          <w:szCs w:val="24"/>
        </w:rPr>
        <w:t xml:space="preserve">. </w:t>
      </w:r>
    </w:p>
    <w:p w14:paraId="17D8A314"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b/>
          <w:szCs w:val="24"/>
        </w:rPr>
        <w:t>ΑΝΤΩΝΙΟΣ ΓΡΕΓΟΣ</w:t>
      </w:r>
      <w:r>
        <w:rPr>
          <w:rFonts w:eastAsia="UB-Helvetica" w:cs="Times New Roman"/>
          <w:b/>
          <w:szCs w:val="24"/>
        </w:rPr>
        <w:t xml:space="preserve">: </w:t>
      </w:r>
      <w:r>
        <w:rPr>
          <w:rFonts w:eastAsia="UB-Helvetica" w:cs="Times New Roman"/>
          <w:szCs w:val="24"/>
        </w:rPr>
        <w:t xml:space="preserve">Ευχαριστώ, κύριε Πρόεδρε. </w:t>
      </w:r>
    </w:p>
    <w:p w14:paraId="17D8A315"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Σε ό,τι αφορά στην κύρωση της </w:t>
      </w:r>
      <w:r>
        <w:rPr>
          <w:rFonts w:eastAsia="UB-Helvetica" w:cs="Times New Roman"/>
          <w:szCs w:val="24"/>
        </w:rPr>
        <w:t xml:space="preserve">συμφωνίας </w:t>
      </w:r>
      <w:r>
        <w:rPr>
          <w:rFonts w:eastAsia="UB-Helvetica" w:cs="Times New Roman"/>
          <w:szCs w:val="24"/>
        </w:rPr>
        <w:t>με την Κίνα</w:t>
      </w:r>
      <w:r>
        <w:rPr>
          <w:rFonts w:eastAsia="UB-Helvetica" w:cs="Times New Roman"/>
          <w:szCs w:val="24"/>
        </w:rPr>
        <w:t>,</w:t>
      </w:r>
      <w:r>
        <w:rPr>
          <w:rFonts w:eastAsia="UB-Helvetica" w:cs="Times New Roman"/>
          <w:szCs w:val="24"/>
        </w:rPr>
        <w:t xml:space="preserve"> σχετικά με την ίδρυση πολιτιστικών κέντρων στις δύο χώρες, θα ήθελα να πω τα εξής</w:t>
      </w:r>
      <w:r>
        <w:rPr>
          <w:rFonts w:eastAsia="UB-Helvetica" w:cs="Times New Roman"/>
          <w:szCs w:val="24"/>
        </w:rPr>
        <w:t>:</w:t>
      </w:r>
      <w:r>
        <w:rPr>
          <w:rFonts w:eastAsia="UB-Helvetica" w:cs="Times New Roman"/>
          <w:szCs w:val="24"/>
        </w:rPr>
        <w:t xml:space="preserve"> Διαχρονικά η χώρα μας διατηρούσε διαύλους επικοινωνίας με την Κίνα σε διμερείς και διακρατι</w:t>
      </w:r>
      <w:r>
        <w:rPr>
          <w:rFonts w:eastAsia="UB-Helvetica" w:cs="Times New Roman"/>
          <w:szCs w:val="24"/>
        </w:rPr>
        <w:t>κές σχέσεις, είτε με βάση πρωτόκολλα συνεργασιών και συμφωνίες είτε μέσω επιχειρηματικών συνεργασιών.</w:t>
      </w:r>
    </w:p>
    <w:p w14:paraId="17D8A316"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Η Κίνα την τελευταία εικοσαετία έχει αναδειχθεί σε κυρίαρχο του παγκόσμιου εμπορίου και ήταν σαφές ότι και η Ελλάδα θα αποτελούσε χώρα-στόχο για τις προσπ</w:t>
      </w:r>
      <w:r>
        <w:rPr>
          <w:rFonts w:eastAsia="UB-Helvetica" w:cs="Times New Roman"/>
          <w:szCs w:val="24"/>
        </w:rPr>
        <w:t xml:space="preserve">άθειες της Κίνας να προωθήσει και να εντείνει την επιχειρηματική παρουσία της στην Ευρώπη, όπως είπαμε και στην </w:t>
      </w:r>
      <w:r>
        <w:rPr>
          <w:rFonts w:eastAsia="UB-Helvetica" w:cs="Times New Roman"/>
          <w:szCs w:val="24"/>
        </w:rPr>
        <w:t>επιτροπή</w:t>
      </w:r>
      <w:r>
        <w:rPr>
          <w:rFonts w:eastAsia="UB-Helvetica" w:cs="Times New Roman"/>
          <w:szCs w:val="24"/>
        </w:rPr>
        <w:t xml:space="preserve">. </w:t>
      </w:r>
    </w:p>
    <w:p w14:paraId="17D8A317"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Για την υλοποίηση του στρατηγικού σχεδιασμού της και του νέου «δρόμου του μεταξιού» προσπάθησε να διασφαλίσει την έξοδο στις αγορές τ</w:t>
      </w:r>
      <w:r>
        <w:rPr>
          <w:rFonts w:eastAsia="UB-Helvetica" w:cs="Times New Roman"/>
          <w:szCs w:val="24"/>
        </w:rPr>
        <w:t xml:space="preserve">ης Μεσογείου και η Ελλάδα έχει καταστεί ένα μέσο στο σχέδιο αυτό της Κίνας, προκειμένου η τελευταία να κατακτήσει τους στόχους της. </w:t>
      </w:r>
    </w:p>
    <w:p w14:paraId="17D8A318"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Εάν αυτό είναι για το συμφέρον του ελληνικού λαού και της οικονομίας, δεν έχουμε καμμία αντίρρηση. Βέβαια, οι επενδύσεις τύ</w:t>
      </w:r>
      <w:r>
        <w:rPr>
          <w:rFonts w:eastAsia="UB-Helvetica" w:cs="Times New Roman"/>
          <w:szCs w:val="24"/>
        </w:rPr>
        <w:t xml:space="preserve">που </w:t>
      </w:r>
      <w:r>
        <w:rPr>
          <w:rFonts w:eastAsia="UB-Helvetica" w:cs="Times New Roman"/>
          <w:szCs w:val="24"/>
          <w:lang w:val="en-US"/>
        </w:rPr>
        <w:t>COSCO</w:t>
      </w:r>
      <w:r>
        <w:rPr>
          <w:rFonts w:eastAsia="UB-Helvetica" w:cs="Times New Roman"/>
          <w:szCs w:val="24"/>
        </w:rPr>
        <w:t xml:space="preserve"> εξυπηρετούν κάποια ιδιωτικά συμφέροντα και είναι αμφίβολο το κέρδος που θα έχουμε από αυτές. </w:t>
      </w:r>
    </w:p>
    <w:p w14:paraId="17D8A319"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Η κύρωση έρχεται προκειμένου να διασφαλιστούν οι καλές σχέσεις των δύο χωρών, κυρίως σε πολιτιστικό επίπεδο. Επαναλαμβάνω ότι μιλάμε για δύο χώρες με τε</w:t>
      </w:r>
      <w:r>
        <w:rPr>
          <w:rFonts w:eastAsia="UB-Helvetica" w:cs="Times New Roman"/>
          <w:szCs w:val="24"/>
        </w:rPr>
        <w:t xml:space="preserve">ράστιο πολιτισμό. </w:t>
      </w:r>
    </w:p>
    <w:p w14:paraId="17D8A31A"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Οι ενστάσεις μας αφορούν κυρίως τη θέση της Κίνας όσον αφορά το θέμα της αναγνώρισης των Σκοπίων με το όνομα «Μακεδονία», αφού, όπως γνωρίζετε, είναι μέλος του Συμβουλίου Ασφαλείας του ΟΗΕ.</w:t>
      </w:r>
    </w:p>
    <w:p w14:paraId="17D8A31B" w14:textId="77777777" w:rsidR="00EB365B" w:rsidRDefault="00BF53BD">
      <w:pPr>
        <w:tabs>
          <w:tab w:val="left" w:pos="2096"/>
        </w:tabs>
        <w:spacing w:after="0" w:line="600" w:lineRule="auto"/>
        <w:ind w:firstLine="720"/>
        <w:jc w:val="both"/>
        <w:rPr>
          <w:rFonts w:eastAsia="UB-Helvetica" w:cs="Times New Roman"/>
          <w:szCs w:val="24"/>
        </w:rPr>
      </w:pPr>
      <w:r>
        <w:rPr>
          <w:rFonts w:eastAsia="UB-Helvetica" w:cs="Times New Roman"/>
          <w:szCs w:val="24"/>
        </w:rPr>
        <w:t>Θα μπορούσαμε να εκμεταλλευτούμε αυτό το γεγονό</w:t>
      </w:r>
      <w:r>
        <w:rPr>
          <w:rFonts w:eastAsia="UB-Helvetica" w:cs="Times New Roman"/>
          <w:szCs w:val="24"/>
        </w:rPr>
        <w:t xml:space="preserve">ς της ίδρυσης αυτού του πολιτιστικού κέντρου και της απήχησης που θα έχει αυτό λόγω της </w:t>
      </w:r>
      <w:proofErr w:type="spellStart"/>
      <w:r>
        <w:rPr>
          <w:rFonts w:eastAsia="UB-Helvetica" w:cs="Times New Roman"/>
          <w:szCs w:val="24"/>
        </w:rPr>
        <w:t>επισκεψιμότητάς</w:t>
      </w:r>
      <w:proofErr w:type="spellEnd"/>
      <w:r>
        <w:rPr>
          <w:rFonts w:eastAsia="UB-Helvetica" w:cs="Times New Roman"/>
          <w:szCs w:val="24"/>
        </w:rPr>
        <w:t xml:space="preserve"> του, προκειμένου να προβληθεί και να καταδειχθεί ο πολιτισμός των αρχαίων Μακεδόνων στα εκατομμύρια των Κινέζων επισκεπτών. Και μιλάμε για χιλιάδες και </w:t>
      </w:r>
      <w:r>
        <w:rPr>
          <w:rFonts w:eastAsia="UB-Helvetica" w:cs="Times New Roman"/>
          <w:szCs w:val="24"/>
        </w:rPr>
        <w:t xml:space="preserve">εκατομμύρια επισκέπτες. </w:t>
      </w:r>
    </w:p>
    <w:p w14:paraId="17D8A31C" w14:textId="77777777" w:rsidR="00EB365B" w:rsidRDefault="00BF53B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σε ένα διευρυμένο πλαίσιο –που θα ήταν από εμάς απολύτως αποδεκτό- η Λαϊκή Εθνοσυνέλευση του </w:t>
      </w:r>
      <w:proofErr w:type="spellStart"/>
      <w:r>
        <w:rPr>
          <w:rFonts w:eastAsia="Times New Roman" w:cs="Times New Roman"/>
          <w:szCs w:val="24"/>
        </w:rPr>
        <w:t>Πεκίνου</w:t>
      </w:r>
      <w:proofErr w:type="spellEnd"/>
      <w:r>
        <w:rPr>
          <w:rFonts w:eastAsia="Times New Roman" w:cs="Times New Roman"/>
          <w:szCs w:val="24"/>
        </w:rPr>
        <w:t xml:space="preserve"> θα μπορούσε να είχε απαγορεύσει στα μέλη της να παρίστανται στις εκδηλώσεις των Σκοπίων, ακόμη και στις πολιτιστικές, αν υ</w:t>
      </w:r>
      <w:r>
        <w:rPr>
          <w:rFonts w:eastAsia="Times New Roman" w:cs="Times New Roman"/>
          <w:szCs w:val="24"/>
        </w:rPr>
        <w:t xml:space="preserve">πάρξουν ποτέ τέτοιες. </w:t>
      </w:r>
    </w:p>
    <w:p w14:paraId="17D8A31D" w14:textId="77777777" w:rsidR="00EB365B" w:rsidRDefault="00BF53B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Κίνα με την τεράστια ιστορία και τον πολιτισμό της και ούσα μία υπερδύναμη αντιστάθηκε, όπως είπα και στην </w:t>
      </w:r>
      <w:r>
        <w:rPr>
          <w:rFonts w:eastAsia="Times New Roman" w:cs="Times New Roman"/>
          <w:szCs w:val="24"/>
        </w:rPr>
        <w:t>επιτροπή</w:t>
      </w:r>
      <w:r>
        <w:rPr>
          <w:rFonts w:eastAsia="Times New Roman" w:cs="Times New Roman"/>
          <w:szCs w:val="24"/>
        </w:rPr>
        <w:t xml:space="preserve">, στη «γάγγραινα» του </w:t>
      </w:r>
      <w:proofErr w:type="spellStart"/>
      <w:r>
        <w:rPr>
          <w:rFonts w:eastAsia="Times New Roman" w:cs="Times New Roman"/>
          <w:szCs w:val="24"/>
        </w:rPr>
        <w:t>πολυπολιτισμού</w:t>
      </w:r>
      <w:proofErr w:type="spellEnd"/>
      <w:r>
        <w:rPr>
          <w:rFonts w:eastAsia="Times New Roman" w:cs="Times New Roman"/>
          <w:szCs w:val="24"/>
        </w:rPr>
        <w:t xml:space="preserve"> και διατήρησε την πολιτιστική της κληρονομιά, εν αντιθέσει με εμάς. </w:t>
      </w:r>
    </w:p>
    <w:p w14:paraId="17D8A31E" w14:textId="77777777" w:rsidR="00EB365B" w:rsidRDefault="00BF53B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εν</w:t>
      </w:r>
      <w:r>
        <w:rPr>
          <w:rFonts w:eastAsia="Times New Roman" w:cs="Times New Roman"/>
          <w:szCs w:val="24"/>
        </w:rPr>
        <w:t xml:space="preserve">στάσεις έχουμε σε διαδικαστικά θέματα που αφορούν κυρίως το πού θα γίνει το </w:t>
      </w:r>
      <w:r>
        <w:rPr>
          <w:rFonts w:eastAsia="Times New Roman" w:cs="Times New Roman"/>
          <w:szCs w:val="24"/>
        </w:rPr>
        <w:t>πολιτιστικό κέντρο</w:t>
      </w:r>
      <w:r>
        <w:rPr>
          <w:rFonts w:eastAsia="Times New Roman" w:cs="Times New Roman"/>
          <w:szCs w:val="24"/>
        </w:rPr>
        <w:t>, τους ανθρώπους με τους οποίους θα στελεχωθεί, το χρονοδιάγραμμα και τα κριτήρια, καθώς επίσης και σε θέματα οικονομικής φύσεως, όπως το άνοιγμα τραπεζικών λογαρ</w:t>
      </w:r>
      <w:r>
        <w:rPr>
          <w:rFonts w:eastAsia="Times New Roman" w:cs="Times New Roman"/>
          <w:szCs w:val="24"/>
        </w:rPr>
        <w:t xml:space="preserve">ιασμών που θα γίνει και μιλάμε αυτή τη στιγμή που ακόμα υπάρχει το καθεστώς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17D8A31F" w14:textId="77777777" w:rsidR="00EB365B" w:rsidRDefault="00BF53B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έχουμε ενστάσεις σε θέματα σχετικά με τον ΦΠΑ σε διάφορα είδη, τις άδειες οικοδόμησης και τους τελωνειακούς ελέγχους. </w:t>
      </w:r>
    </w:p>
    <w:p w14:paraId="17D8A320" w14:textId="77777777" w:rsidR="00EB365B" w:rsidRDefault="00BF53B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Θετικά στοιχεία είναι ότι δεν θα ασχοληθούν αυτά τα ιδρύματα με κερδοσκοπικές δραστηριότητες, το ότι θα δημιουργηθούν βιβλιοθήκες και εργαστήρια και θα είναι χαρακτηρισμένα ως επίσημα πολιτιστικά κέντρα. </w:t>
      </w:r>
    </w:p>
    <w:p w14:paraId="17D8A321" w14:textId="77777777" w:rsidR="00EB365B" w:rsidRDefault="00BF53B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προτιμούσαμε, βέβαια, αυτό το </w:t>
      </w:r>
      <w:r>
        <w:rPr>
          <w:rFonts w:eastAsia="Times New Roman" w:cs="Times New Roman"/>
          <w:szCs w:val="24"/>
        </w:rPr>
        <w:t>πολιτιστικό κέντρο</w:t>
      </w:r>
      <w:r>
        <w:rPr>
          <w:rFonts w:eastAsia="Times New Roman" w:cs="Times New Roman"/>
          <w:szCs w:val="24"/>
        </w:rPr>
        <w:t xml:space="preserve"> της Κίνας να γίνει κάπου στη Μακεδονία εξαιτίας των όσων έχω αναφέρει παραπάνω. </w:t>
      </w:r>
    </w:p>
    <w:p w14:paraId="17D8A322" w14:textId="77777777" w:rsidR="00EB365B" w:rsidRDefault="00BF53B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Είχαμε πει και στην </w:t>
      </w:r>
      <w:r>
        <w:rPr>
          <w:rFonts w:eastAsia="Times New Roman" w:cs="Times New Roman"/>
          <w:szCs w:val="24"/>
        </w:rPr>
        <w:t xml:space="preserve">επιτροπή </w:t>
      </w:r>
      <w:r>
        <w:rPr>
          <w:rFonts w:eastAsia="Times New Roman" w:cs="Times New Roman"/>
          <w:szCs w:val="24"/>
        </w:rPr>
        <w:t xml:space="preserve">ότι θα έρθουν κάποιες τροπολογίες σε μία ακόμα </w:t>
      </w:r>
      <w:r>
        <w:rPr>
          <w:rFonts w:eastAsia="Times New Roman" w:cs="Times New Roman"/>
          <w:szCs w:val="24"/>
        </w:rPr>
        <w:t>κύρωση</w:t>
      </w:r>
      <w:r>
        <w:rPr>
          <w:rFonts w:eastAsia="Times New Roman" w:cs="Times New Roman"/>
          <w:szCs w:val="24"/>
        </w:rPr>
        <w:t xml:space="preserve">. Δυστυχώς, επιβεβαιωθήκαμε για μια ακόμη φορά. </w:t>
      </w:r>
    </w:p>
    <w:p w14:paraId="17D8A323" w14:textId="77777777" w:rsidR="00EB365B" w:rsidRDefault="00BF53B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το θέμα της </w:t>
      </w:r>
      <w:r>
        <w:rPr>
          <w:rFonts w:eastAsia="Times New Roman" w:cs="Times New Roman"/>
          <w:szCs w:val="24"/>
        </w:rPr>
        <w:t>κύρωσης</w:t>
      </w:r>
      <w:r>
        <w:rPr>
          <w:rFonts w:eastAsia="Times New Roman" w:cs="Times New Roman"/>
          <w:szCs w:val="24"/>
        </w:rPr>
        <w:t>, εμείς θα ψη</w:t>
      </w:r>
      <w:r>
        <w:rPr>
          <w:rFonts w:eastAsia="Times New Roman" w:cs="Times New Roman"/>
          <w:szCs w:val="24"/>
        </w:rPr>
        <w:t>φίσουμε «</w:t>
      </w:r>
      <w:r>
        <w:rPr>
          <w:rFonts w:eastAsia="Times New Roman" w:cs="Times New Roman"/>
          <w:szCs w:val="24"/>
        </w:rPr>
        <w:t>παρών</w:t>
      </w:r>
      <w:r>
        <w:rPr>
          <w:rFonts w:eastAsia="Times New Roman" w:cs="Times New Roman"/>
          <w:szCs w:val="24"/>
        </w:rPr>
        <w:t>».</w:t>
      </w:r>
    </w:p>
    <w:p w14:paraId="17D8A324" w14:textId="77777777" w:rsidR="00EB365B" w:rsidRDefault="00BF53B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Γρέγο από τη Χρυσή Αυγή. </w:t>
      </w:r>
    </w:p>
    <w:p w14:paraId="17D8A325" w14:textId="77777777" w:rsidR="00EB365B" w:rsidRDefault="00BF53BD">
      <w:pPr>
        <w:spacing w:line="600" w:lineRule="auto"/>
        <w:ind w:firstLine="720"/>
        <w:jc w:val="both"/>
        <w:rPr>
          <w:rFonts w:eastAsia="Times New Roman"/>
          <w:szCs w:val="24"/>
        </w:rPr>
      </w:pPr>
      <w:r>
        <w:rPr>
          <w:rFonts w:eastAsia="Times New Roman"/>
          <w:szCs w:val="24"/>
        </w:rPr>
        <w:lastRenderedPageBreak/>
        <w:t xml:space="preserve">Τώρα θα δώσω τον λόγο στον Υπουργό Οικονομίας, Ανάπτυξης και Τουρισμού κ. Γιώργο Σταθάκη, για να αναπτύξει την τροπολογία την οποία μας έχει καταθέσει. </w:t>
      </w:r>
    </w:p>
    <w:p w14:paraId="17D8A326" w14:textId="77777777" w:rsidR="00EB365B" w:rsidRDefault="00BF53BD">
      <w:pPr>
        <w:spacing w:line="600" w:lineRule="auto"/>
        <w:ind w:firstLine="720"/>
        <w:jc w:val="both"/>
        <w:rPr>
          <w:rFonts w:eastAsia="Times New Roman"/>
          <w:szCs w:val="24"/>
        </w:rPr>
      </w:pPr>
      <w:r>
        <w:rPr>
          <w:rFonts w:eastAsia="Times New Roman"/>
          <w:szCs w:val="24"/>
        </w:rPr>
        <w:t>Ορίστε</w:t>
      </w:r>
      <w:r>
        <w:rPr>
          <w:rFonts w:eastAsia="Times New Roman"/>
          <w:szCs w:val="24"/>
        </w:rPr>
        <w:t xml:space="preserve">, κύριε Υπουργέ, έχετε τον λόγο. </w:t>
      </w:r>
    </w:p>
    <w:p w14:paraId="17D8A327" w14:textId="77777777" w:rsidR="00EB365B" w:rsidRDefault="00BF53BD">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Είναι η τροπολογία με γενικό αριθμό 454 και ειδικό 9. Με την προτεινόμενη διάταξη μετατίθεται εκ νέου η έναρξη ισχύος των διατάξεων του Μέρους Β΄ του ν.4281</w:t>
      </w:r>
      <w:r>
        <w:rPr>
          <w:rFonts w:eastAsia="Times New Roman"/>
          <w:szCs w:val="24"/>
        </w:rPr>
        <w:t>/2014, σχετικά με τους κανόνες σύνταξης δημοσίων συμβάσεων έργων, προμηθειών και υπηρεσιών. Μετατίθεται για την 1</w:t>
      </w:r>
      <w:r>
        <w:rPr>
          <w:rFonts w:eastAsia="Times New Roman"/>
          <w:szCs w:val="24"/>
          <w:vertAlign w:val="superscript"/>
        </w:rPr>
        <w:t>η</w:t>
      </w:r>
      <w:r>
        <w:rPr>
          <w:rFonts w:eastAsia="Times New Roman"/>
          <w:szCs w:val="24"/>
        </w:rPr>
        <w:t xml:space="preserve"> Ιουλίου. Μέχρι τότε θα έχει κατατεθεί και ψηφιστεί το νέο θεσμικό πλαίσιο για τις δημόσιες συμβάσεις, με το οποίο αντικαθίστανται οι περισσότ</w:t>
      </w:r>
      <w:r>
        <w:rPr>
          <w:rFonts w:eastAsia="Times New Roman"/>
          <w:szCs w:val="24"/>
        </w:rPr>
        <w:t xml:space="preserve">ερες διατάξεις του ν.4281/2014. </w:t>
      </w:r>
    </w:p>
    <w:p w14:paraId="17D8A328" w14:textId="77777777" w:rsidR="00EB365B" w:rsidRDefault="00BF53B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Μήπως θέλει κανείς από τους εισηγητές και αγορητές να τοποθετηθεί για την τροπολογία; </w:t>
      </w:r>
    </w:p>
    <w:p w14:paraId="17D8A329" w14:textId="77777777" w:rsidR="00EB365B" w:rsidRDefault="00BF53BD">
      <w:pPr>
        <w:spacing w:line="600" w:lineRule="auto"/>
        <w:ind w:firstLine="720"/>
        <w:jc w:val="both"/>
        <w:rPr>
          <w:rFonts w:eastAsia="Times New Roman"/>
          <w:szCs w:val="24"/>
        </w:rPr>
      </w:pPr>
      <w:r>
        <w:rPr>
          <w:rFonts w:eastAsia="Times New Roman"/>
          <w:b/>
          <w:szCs w:val="24"/>
        </w:rPr>
        <w:lastRenderedPageBreak/>
        <w:t xml:space="preserve">ΝΙΚΗ ΚΕΡΑΜΕΩΣ: </w:t>
      </w:r>
      <w:r>
        <w:rPr>
          <w:rFonts w:eastAsia="Times New Roman"/>
          <w:szCs w:val="24"/>
        </w:rPr>
        <w:t xml:space="preserve">Εγώ, κύριε Πρόεδρε. </w:t>
      </w:r>
    </w:p>
    <w:p w14:paraId="17D8A32A" w14:textId="77777777" w:rsidR="00EB365B" w:rsidRDefault="00BF53B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Ορίστε, κυρία </w:t>
      </w:r>
      <w:proofErr w:type="spellStart"/>
      <w:r>
        <w:rPr>
          <w:rFonts w:eastAsia="Times New Roman"/>
          <w:szCs w:val="24"/>
        </w:rPr>
        <w:t>Κεραμέως</w:t>
      </w:r>
      <w:proofErr w:type="spellEnd"/>
      <w:r>
        <w:rPr>
          <w:rFonts w:eastAsia="Times New Roman"/>
          <w:szCs w:val="24"/>
        </w:rPr>
        <w:t>, έχετε το</w:t>
      </w:r>
      <w:r>
        <w:rPr>
          <w:rFonts w:eastAsia="Times New Roman"/>
          <w:szCs w:val="24"/>
        </w:rPr>
        <w:t xml:space="preserve">ν λόγο. </w:t>
      </w:r>
    </w:p>
    <w:p w14:paraId="17D8A32B" w14:textId="77777777" w:rsidR="00EB365B" w:rsidRDefault="00BF53BD">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 xml:space="preserve">Ευχαριστώ, κύριε Πρόεδρε. </w:t>
      </w:r>
    </w:p>
    <w:p w14:paraId="17D8A32C" w14:textId="77777777" w:rsidR="00EB365B" w:rsidRDefault="00BF53BD">
      <w:pPr>
        <w:spacing w:line="600" w:lineRule="auto"/>
        <w:ind w:firstLine="720"/>
        <w:jc w:val="both"/>
        <w:rPr>
          <w:rFonts w:eastAsia="Times New Roman"/>
          <w:szCs w:val="24"/>
        </w:rPr>
      </w:pPr>
      <w:r>
        <w:rPr>
          <w:rFonts w:eastAsia="Times New Roman"/>
          <w:szCs w:val="24"/>
        </w:rPr>
        <w:t>Κατ’ αρχάς, επί της διαδικασίας –και παρόντος και του Προέδρου της Βουλής- θα ήθελα να αναφέρω ότι είναι η πολλοστή φορά που έρχεται υπουργική τροπολογία στο πλαίσιο της διαδικασίας του άρθρου 108. Όπως όλ</w:t>
      </w:r>
      <w:r>
        <w:rPr>
          <w:rFonts w:eastAsia="Times New Roman"/>
          <w:szCs w:val="24"/>
        </w:rPr>
        <w:t xml:space="preserve">οι ξέρουμε, το άρθρο 108 προβλέπει διαδικασία χωρίς συζήτηση. Το έχουμε επισημάνει </w:t>
      </w:r>
      <w:proofErr w:type="spellStart"/>
      <w:r>
        <w:rPr>
          <w:rFonts w:eastAsia="Times New Roman"/>
          <w:szCs w:val="24"/>
        </w:rPr>
        <w:t>πολλάκις</w:t>
      </w:r>
      <w:proofErr w:type="spellEnd"/>
      <w:r>
        <w:rPr>
          <w:rFonts w:eastAsia="Times New Roman"/>
          <w:szCs w:val="24"/>
        </w:rPr>
        <w:t>, είναι ανεπίτρεπτο να έρχονται υπουργικές τροπολογίες στο πλαίσιο μιας συζήτησης στη Βουλή, η οποία στην ουσία δεν προβλέπει συζήτηση και συνεπώς δεν έχουν τη δυνατ</w:t>
      </w:r>
      <w:r>
        <w:rPr>
          <w:rFonts w:eastAsia="Times New Roman"/>
          <w:szCs w:val="24"/>
        </w:rPr>
        <w:t xml:space="preserve">ότητα να τοποθετηθούν οι Βουλευτές. </w:t>
      </w:r>
    </w:p>
    <w:p w14:paraId="17D8A32D" w14:textId="77777777" w:rsidR="00EB365B" w:rsidRDefault="00BF53BD">
      <w:pPr>
        <w:spacing w:line="600" w:lineRule="auto"/>
        <w:ind w:firstLine="720"/>
        <w:jc w:val="both"/>
        <w:rPr>
          <w:rFonts w:eastAsia="Times New Roman"/>
          <w:szCs w:val="24"/>
        </w:rPr>
      </w:pPr>
      <w:r>
        <w:rPr>
          <w:rFonts w:eastAsia="Times New Roman"/>
          <w:szCs w:val="24"/>
        </w:rPr>
        <w:lastRenderedPageBreak/>
        <w:t>Αρχικά, νομίζω ότι θα χρειαστεί μια νομοτεχνική βελτίωση κατ’ ελάχιστον, κύριοι Υπουργοί, διότι θα πρέπει να προσθέσετε στον τίτλο του νόμου σας το «και άλλες διατάξεις», διαφορετικά δεν μπορεί να εισαχθεί η τροπολογία.</w:t>
      </w:r>
      <w:r>
        <w:rPr>
          <w:rFonts w:eastAsia="Times New Roman"/>
          <w:szCs w:val="24"/>
        </w:rPr>
        <w:t xml:space="preserve"> </w:t>
      </w:r>
    </w:p>
    <w:p w14:paraId="17D8A32E" w14:textId="77777777" w:rsidR="00EB365B" w:rsidRDefault="00BF53BD">
      <w:pPr>
        <w:spacing w:line="600" w:lineRule="auto"/>
        <w:ind w:firstLine="720"/>
        <w:jc w:val="both"/>
        <w:rPr>
          <w:rFonts w:eastAsia="Times New Roman"/>
          <w:szCs w:val="24"/>
        </w:rPr>
      </w:pPr>
      <w:r>
        <w:rPr>
          <w:rFonts w:eastAsia="Times New Roman"/>
          <w:szCs w:val="24"/>
        </w:rPr>
        <w:t xml:space="preserve">Τώρα, επί της ουσίας όσον αφορά την τροπολογία, κύριε Υπουργέ, καταλαβαίνουμε τον λόγο για τον οποίο εισηγείστε την τροπολογία. Όμως –και το λέω για το Σώμα- είναι η πέμπτη παράταση. Θυμίζω τις παρατάσεις: Η πρώτη παράταση ήταν μέχρι 31 Δεκεμβρίου 2015. </w:t>
      </w:r>
      <w:r>
        <w:rPr>
          <w:rFonts w:eastAsia="Times New Roman"/>
          <w:szCs w:val="24"/>
        </w:rPr>
        <w:t xml:space="preserve">Η δεύτερη παράταση ήταν μέχρι τις 29 Φεβρουαρίου 2016. Η τρίτη παράταση ήταν μέχρι τις 29 Απριλίου 2016. Και η τέταρτη παράταση ήταν μέχρι τις 31 Μαΐου 2016. Κάθε φορά ο κύριος Υπουργός έχει επικαλεστεί ότι πρόκειται να κατατεθεί άμεσα προς ψήφιση ένα νέο </w:t>
      </w:r>
      <w:r>
        <w:rPr>
          <w:rFonts w:eastAsia="Times New Roman"/>
          <w:szCs w:val="24"/>
        </w:rPr>
        <w:t xml:space="preserve">θεσμικό πλαίσιο για τις δημόσιες συμβάσεις. </w:t>
      </w:r>
    </w:p>
    <w:p w14:paraId="17D8A32F" w14:textId="77777777" w:rsidR="00EB365B" w:rsidRDefault="00BF53BD">
      <w:pPr>
        <w:spacing w:line="600" w:lineRule="auto"/>
        <w:ind w:firstLine="720"/>
        <w:jc w:val="both"/>
        <w:rPr>
          <w:rFonts w:eastAsia="Times New Roman"/>
          <w:szCs w:val="24"/>
        </w:rPr>
      </w:pPr>
      <w:r>
        <w:rPr>
          <w:rFonts w:eastAsia="Times New Roman"/>
          <w:szCs w:val="24"/>
        </w:rPr>
        <w:t xml:space="preserve">Μάλιστα, στην παράταση που ζητήσατε τον Δεκέμβριο για τον Ιανουάριο λέγατε ρητά, κύριε Υπουργέ, στην αιτιολογική σας έκθεση –και διαβάζω από εκεί- ότι «το νέο θεσμικό πλαίσιο για τις δημόσιες </w:t>
      </w:r>
      <w:r>
        <w:rPr>
          <w:rFonts w:eastAsia="Times New Roman"/>
          <w:szCs w:val="24"/>
        </w:rPr>
        <w:lastRenderedPageBreak/>
        <w:t>συμβάσεις πρόκειται</w:t>
      </w:r>
      <w:r>
        <w:rPr>
          <w:rFonts w:eastAsia="Times New Roman"/>
          <w:szCs w:val="24"/>
        </w:rPr>
        <w:t xml:space="preserve"> να τεθεί σε ισχύ μέχρι το τέλος Ιανουαρίου 2016». Είμαστε στο τέλος Μαΐου, δεν έχει ακόμα κατατεθεί. Θεωρούμε ότι και αυτό είναι και πάλι ένα δηλωτικό παράδειγμα της έλλειψης προγραμματισμού της Κυβέρνησης. </w:t>
      </w:r>
    </w:p>
    <w:p w14:paraId="17D8A330" w14:textId="77777777" w:rsidR="00EB365B" w:rsidRDefault="00BF53BD">
      <w:pPr>
        <w:spacing w:line="600" w:lineRule="auto"/>
        <w:ind w:firstLine="720"/>
        <w:jc w:val="both"/>
        <w:rPr>
          <w:rFonts w:eastAsia="Times New Roman"/>
          <w:szCs w:val="24"/>
        </w:rPr>
      </w:pPr>
      <w:r>
        <w:rPr>
          <w:rFonts w:eastAsia="Times New Roman"/>
          <w:szCs w:val="24"/>
        </w:rPr>
        <w:t xml:space="preserve">Θα ήθελα να τοποθετηθώ και επί της τροπολογίας </w:t>
      </w:r>
      <w:r>
        <w:rPr>
          <w:rFonts w:eastAsia="Times New Roman"/>
          <w:szCs w:val="24"/>
        </w:rPr>
        <w:t>του κ. Λοβέρδου, ο οποίος κατέθεσε μία βουλευτική τροπολογία. Θα ήθελα να τονίσω ότι η Νέα Δημοκρατία είναι σύμφωνη με αυτή την τροπολογία, που αφορά τα ακίνητα του Φαλήρου –και φαντάζομαι ότι θα μας μιλήσει ο ίδιος για αυτό- τα οποία με τροπολογία</w:t>
      </w:r>
      <w:r>
        <w:rPr>
          <w:rFonts w:eastAsia="Times New Roman"/>
          <w:szCs w:val="24"/>
        </w:rPr>
        <w:t>,</w:t>
      </w:r>
      <w:r>
        <w:rPr>
          <w:rFonts w:eastAsia="Times New Roman"/>
          <w:szCs w:val="24"/>
        </w:rPr>
        <w:t xml:space="preserve"> που «π</w:t>
      </w:r>
      <w:r>
        <w:rPr>
          <w:rFonts w:eastAsia="Times New Roman"/>
          <w:szCs w:val="24"/>
        </w:rPr>
        <w:t xml:space="preserve">έρασε νύχτα» η Κυβέρνηση τα εκχώρησε για είκοσι χρόνια στο Υπουργείο Δικαιοσύνης, αντί να τα διαθέσει για την ανάπτυξη του παραλιακού μετώπου, αυτού του πιο ελκυστικού κομματιού της </w:t>
      </w:r>
      <w:r>
        <w:rPr>
          <w:rFonts w:eastAsia="Times New Roman"/>
          <w:szCs w:val="24"/>
        </w:rPr>
        <w:t>ν</w:t>
      </w:r>
      <w:r>
        <w:rPr>
          <w:rFonts w:eastAsia="Times New Roman"/>
          <w:szCs w:val="24"/>
        </w:rPr>
        <w:t xml:space="preserve">ότιας Αθήνας. Η Νέα Δημοκρατία είναι σύμφωνη με αυτή την τροπολογία. </w:t>
      </w:r>
    </w:p>
    <w:p w14:paraId="17D8A331" w14:textId="77777777" w:rsidR="00EB365B" w:rsidRDefault="00BF53BD">
      <w:pPr>
        <w:spacing w:line="600" w:lineRule="auto"/>
        <w:ind w:firstLine="720"/>
        <w:jc w:val="both"/>
        <w:rPr>
          <w:rFonts w:eastAsia="Times New Roman"/>
          <w:szCs w:val="24"/>
        </w:rPr>
      </w:pPr>
      <w:r>
        <w:rPr>
          <w:rFonts w:eastAsia="Times New Roman"/>
          <w:szCs w:val="24"/>
        </w:rPr>
        <w:t>Ευχ</w:t>
      </w:r>
      <w:r>
        <w:rPr>
          <w:rFonts w:eastAsia="Times New Roman"/>
          <w:szCs w:val="24"/>
        </w:rPr>
        <w:t xml:space="preserve">αριστώ πολύ. </w:t>
      </w:r>
    </w:p>
    <w:p w14:paraId="17D8A332" w14:textId="77777777" w:rsidR="00EB365B" w:rsidRDefault="00BF53BD">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Υπάρχει κάποιος άλλος από τους εισηγητές</w:t>
      </w:r>
      <w:r>
        <w:rPr>
          <w:rFonts w:eastAsia="Times New Roman"/>
          <w:szCs w:val="24"/>
        </w:rPr>
        <w:t>,</w:t>
      </w:r>
      <w:r>
        <w:rPr>
          <w:rFonts w:eastAsia="Times New Roman"/>
          <w:szCs w:val="24"/>
        </w:rPr>
        <w:t xml:space="preserve"> που θέλει να πάρει τον λόγο; </w:t>
      </w:r>
    </w:p>
    <w:p w14:paraId="17D8A333" w14:textId="77777777" w:rsidR="00EB365B" w:rsidRDefault="00BF53BD">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Εγώ, κύριε Πρόεδρε. </w:t>
      </w:r>
    </w:p>
    <w:p w14:paraId="17D8A334" w14:textId="77777777" w:rsidR="00EB365B" w:rsidRDefault="00BF53BD">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Ο κ. Θεοχαρόπουλος από τη Δημοκρατική Συμπαράταξη ΠΑΣΟΚ-</w:t>
      </w:r>
      <w:r>
        <w:rPr>
          <w:rFonts w:eastAsia="Times New Roman"/>
          <w:szCs w:val="24"/>
        </w:rPr>
        <w:t xml:space="preserve">ΔΗΜΑΡ έχει τον λόγο. </w:t>
      </w:r>
    </w:p>
    <w:p w14:paraId="17D8A335"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Πρόεδρε, να τονίσω και εγώ ότι η συζήτηση υπουργικών τροπολογιών στις κυρώσεις είναι κάτι το οποίο πρέπει να αντιμετωπίσει και η Διάσκεψη των Προέδρων, για να λύσει το συγκεκριμένο ζήτημα. Να πω, όμως, ό</w:t>
      </w:r>
      <w:r>
        <w:rPr>
          <w:rFonts w:eastAsia="Times New Roman" w:cs="Times New Roman"/>
          <w:szCs w:val="24"/>
        </w:rPr>
        <w:t>τι την προηγούμενη φορά είχε ανοίξει κατάλογος ομιλητών.</w:t>
      </w:r>
    </w:p>
    <w:p w14:paraId="17D8A336"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Συνεπώς, κύριε Πρόεδρε, ζητώ να ανοίξει κατάλογος ομιλητών, όπως ακριβώς έγινε την προηγούμενη φορά σε αντίστοιχη περίπτωση. Ακριβώς στη θέση τη δική σας ήταν η κ. Χριστοδουλοπούλου και ανοίξαμε κατά</w:t>
      </w:r>
      <w:r>
        <w:rPr>
          <w:rFonts w:eastAsia="Times New Roman" w:cs="Times New Roman"/>
          <w:szCs w:val="24"/>
        </w:rPr>
        <w:t>λογο ομιλητών.</w:t>
      </w:r>
    </w:p>
    <w:p w14:paraId="17D8A337"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Μπορούμε να ανοίξουμε κατάλογο ομιλητών, αν προκύψει ανάγκη, αν υπάρχει και ενδιαφέρον. Γιατί όχι; Δεν έχω αντίρρηση.</w:t>
      </w:r>
    </w:p>
    <w:p w14:paraId="17D8A338"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Ευχαριστώ.</w:t>
      </w:r>
    </w:p>
    <w:p w14:paraId="17D8A339"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Ας έρθω τώρα στην ουσία του θέματος.</w:t>
      </w:r>
    </w:p>
    <w:p w14:paraId="17D8A33A"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Πράγματι πρόκειται για μία ακόμη παράταση, κύριε Υπουργέ, και νομίζω ότι αυτήν τη φορά γρήγορα πρέπει να υπάρχει το νομοθετικό πλαίσιο. Δεσμευτήκατε και τώρα όπως τις προηγούμενες φορές. Τώρα, με βάση και τις εξελίξεις, ελπίζω να μην χρειαστεί και μία ακόμ</w:t>
      </w:r>
      <w:r>
        <w:rPr>
          <w:rFonts w:eastAsia="Times New Roman" w:cs="Times New Roman"/>
          <w:szCs w:val="24"/>
        </w:rPr>
        <w:t xml:space="preserve">α παράταση, μία πέμπτη παράταση, και </w:t>
      </w:r>
      <w:r>
        <w:rPr>
          <w:rFonts w:eastAsia="Times New Roman" w:cs="Times New Roman"/>
          <w:szCs w:val="24"/>
        </w:rPr>
        <w:lastRenderedPageBreak/>
        <w:t xml:space="preserve">να ολοκληρωθεί αυτή η διαδικασία, για να έχουμε ένα σύγχρονο πλαίσιο σε σχέση με τις δημόσιες συμβάσεις. </w:t>
      </w:r>
    </w:p>
    <w:p w14:paraId="17D8A33B"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Θέλω, όμως, να αναδείξω ένα συγκεκριμένο θέμα, το θέμα σε σχέση με την Ενιαία Ανεξάρτητη Αρχή Δημοσίων Συμβάσεων.</w:t>
      </w:r>
      <w:r>
        <w:rPr>
          <w:rFonts w:eastAsia="Times New Roman" w:cs="Times New Roman"/>
          <w:szCs w:val="24"/>
        </w:rPr>
        <w:t xml:space="preserve"> Και θέλω και κάποιες απαντήσεις στο συγκεκριμένο ζήτημα.</w:t>
      </w:r>
    </w:p>
    <w:p w14:paraId="17D8A33C"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Η ανακοίνωση της Ενιαίας Ανεξάρτητης Αρχής Δημοσίων Συμβάσεων, τον Φεβρουάριο, έλεγε ότι για τις απευθείας αναθέσεις έργων από την Κυβέρνηση, η πρακτική να περνούν μόνον δύο από τα δέκα νομοθετήματα</w:t>
      </w:r>
      <w:r>
        <w:rPr>
          <w:rFonts w:eastAsia="Times New Roman" w:cs="Times New Roman"/>
          <w:szCs w:val="24"/>
        </w:rPr>
        <w:t xml:space="preserve"> από την ανεξάρτητη αρχή είναι προβληματική. Η συνεχιζόμενη παράβαση του άρθρου 3 του ν.4013/2011 περί μη γνωμοδότησης σε τροπολογίες, υπουργικές αποφάσεις, εγκύκλιους και προεδρικά διατάγματα, πλήττει τη νομιμότητα, δίνοντας βάσιμα επιχειρήματα για καταγγ</w:t>
      </w:r>
      <w:r>
        <w:rPr>
          <w:rFonts w:eastAsia="Times New Roman" w:cs="Times New Roman"/>
          <w:szCs w:val="24"/>
        </w:rPr>
        <w:t xml:space="preserve">ελίες σε διαγωνισμούς και συμβάσεις. </w:t>
      </w:r>
    </w:p>
    <w:p w14:paraId="17D8A33D"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Χαρακτηριστικά η Ενιαία Ανεξάρτητη Αρχή Δημοσίων Συμβάσεων έλεγε το εξής: «Υπάρχουν δύο προβλήματα: Πρώτον, δεν είναι σύννομο και, δεύτερον, υπάρχει πρόβλημα να γίνουν καταγγελίες στη συνέχεια για τις δημόσιες συμβάσει</w:t>
      </w:r>
      <w:r>
        <w:rPr>
          <w:rFonts w:eastAsia="Times New Roman" w:cs="Times New Roman"/>
          <w:szCs w:val="24"/>
        </w:rPr>
        <w:t>ς από ευρωπαϊκά όργανα».</w:t>
      </w:r>
    </w:p>
    <w:p w14:paraId="17D8A33E"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 Εξέφραζε την έντονη αντίθεση στην πρακτική της κατάθεσης τροπολογιών, που ορίζουν παρεκκλίσεις από τις ανοιχτές και διαφανείς διαδικασίες, που προβλέπει το </w:t>
      </w:r>
      <w:proofErr w:type="spellStart"/>
      <w:r>
        <w:rPr>
          <w:rFonts w:eastAsia="Times New Roman" w:cs="Times New Roman"/>
          <w:szCs w:val="24"/>
        </w:rPr>
        <w:t>ενωσιακό</w:t>
      </w:r>
      <w:proofErr w:type="spellEnd"/>
      <w:r>
        <w:rPr>
          <w:rFonts w:eastAsia="Times New Roman" w:cs="Times New Roman"/>
          <w:szCs w:val="24"/>
        </w:rPr>
        <w:t xml:space="preserve"> και εθνικό δίκαιο δημοσίων συμβάσεων. </w:t>
      </w:r>
    </w:p>
    <w:p w14:paraId="17D8A33F"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Και για να θυμηθούμε την α</w:t>
      </w:r>
      <w:r>
        <w:rPr>
          <w:rFonts w:eastAsia="Times New Roman" w:cs="Times New Roman"/>
          <w:szCs w:val="24"/>
        </w:rPr>
        <w:t xml:space="preserve">φορμή που έγινε αυτό το θέμα, να πω ότι ήταν η τροπολογία του Υπουργού Εθνικής Άμυνας, του κ. Καμμένου, ο οποίος είχε φέρει κατά παρέκκλιση όλων των διατάξεων τον διαγωνισμό σε σχέση με την οργάνωση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w:t>
      </w:r>
    </w:p>
    <w:p w14:paraId="17D8A340"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Παραβαίνει, λοιπόν, το άρθρο 3 παράγραφος </w:t>
      </w:r>
      <w:r>
        <w:rPr>
          <w:rFonts w:eastAsia="Times New Roman" w:cs="Times New Roman"/>
          <w:szCs w:val="24"/>
        </w:rPr>
        <w:t xml:space="preserve">2 του ν.4013/2011, σύμφωνα με το οποίο η ανεξάρτητη αρχή γνωμοδοτεί για τη νομιμότητα κάθε διάταξης σχεδίου νόμου ή κανονιστικής πράξης, που αφορά τις </w:t>
      </w:r>
      <w:r>
        <w:rPr>
          <w:rFonts w:eastAsia="Times New Roman" w:cs="Times New Roman"/>
          <w:szCs w:val="24"/>
        </w:rPr>
        <w:lastRenderedPageBreak/>
        <w:t>δημόσιες συμβάσεις, και συμμετέχει στις νομοπαρασκευαστικές επιτροπές και μάλιστα τα αρμόδια όργανα οφείλ</w:t>
      </w:r>
      <w:r>
        <w:rPr>
          <w:rFonts w:eastAsia="Times New Roman" w:cs="Times New Roman"/>
          <w:szCs w:val="24"/>
        </w:rPr>
        <w:t xml:space="preserve">ουν να λαμβάνουν υπ’ </w:t>
      </w:r>
      <w:proofErr w:type="spellStart"/>
      <w:r>
        <w:rPr>
          <w:rFonts w:eastAsia="Times New Roman" w:cs="Times New Roman"/>
          <w:szCs w:val="24"/>
        </w:rPr>
        <w:t>όψιν</w:t>
      </w:r>
      <w:proofErr w:type="spellEnd"/>
      <w:r>
        <w:rPr>
          <w:rFonts w:eastAsia="Times New Roman" w:cs="Times New Roman"/>
          <w:szCs w:val="24"/>
        </w:rPr>
        <w:t xml:space="preserve"> τις θέσεις της </w:t>
      </w:r>
      <w:r>
        <w:rPr>
          <w:rFonts w:eastAsia="Times New Roman" w:cs="Times New Roman"/>
          <w:szCs w:val="24"/>
        </w:rPr>
        <w:t>α</w:t>
      </w:r>
      <w:r>
        <w:rPr>
          <w:rFonts w:eastAsia="Times New Roman" w:cs="Times New Roman"/>
          <w:szCs w:val="24"/>
        </w:rPr>
        <w:t>ρχής.</w:t>
      </w:r>
    </w:p>
    <w:p w14:paraId="17D8A341"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 Και για να σας προλάβω, να πω ότι αυτή η διαδικασία θεσπίστηκε το 2011. Ήταν μία τομή. Εμείς τουλάχιστον έτσι θεωρούμε. Πρέπει να έχουμε εδώ τη γνωμοδότηση των ανεξάρτητων αρχών, για να μην υπάρχουν αυθαιρεσ</w:t>
      </w:r>
      <w:r>
        <w:rPr>
          <w:rFonts w:eastAsia="Times New Roman" w:cs="Times New Roman"/>
          <w:szCs w:val="24"/>
        </w:rPr>
        <w:t xml:space="preserve">ίες. </w:t>
      </w:r>
      <w:r>
        <w:rPr>
          <w:rFonts w:eastAsia="Times New Roman" w:cs="Times New Roman"/>
          <w:szCs w:val="24"/>
        </w:rPr>
        <w:t>Β</w:t>
      </w:r>
      <w:r>
        <w:rPr>
          <w:rFonts w:eastAsia="Times New Roman" w:cs="Times New Roman"/>
          <w:szCs w:val="24"/>
        </w:rPr>
        <w:t>εβαίως υπήρξε μια ανάπτυξη σε αυτήν τη διαδικασία στο να τηρείται αυτό το ζήτημα. Το 2014 είχαμε φτάσει, σύμφωνα με τα στοιχεία που έχω, οι μισές, περίπου, να έχουν γνωμοδότηση της Ενιαίας Ανεξάρτητης Αρχής Δημοσίων Συμβάσεων. Και αυτό ήθελε και άλλη</w:t>
      </w:r>
      <w:r>
        <w:rPr>
          <w:rFonts w:eastAsia="Times New Roman" w:cs="Times New Roman"/>
          <w:szCs w:val="24"/>
        </w:rPr>
        <w:t xml:space="preserve"> βελτίωση, να είναι ακόμη περισσότερες αυτές που περνούν με γνωμοδότηση και να φτάσουμε στο ανώτερο σημείο. </w:t>
      </w:r>
    </w:p>
    <w:p w14:paraId="17D8A342"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Πού καταλήξαμε; Από τις μισές που είχαμε φτάσει το 2014, το 2015 να είναι οι δύο στις δέκα, σύμφωνα με τα στοιχεία του </w:t>
      </w:r>
      <w:r>
        <w:rPr>
          <w:rFonts w:eastAsia="Times New Roman" w:cs="Times New Roman"/>
          <w:szCs w:val="24"/>
        </w:rPr>
        <w:t>π</w:t>
      </w:r>
      <w:r>
        <w:rPr>
          <w:rFonts w:eastAsia="Times New Roman" w:cs="Times New Roman"/>
          <w:szCs w:val="24"/>
        </w:rPr>
        <w:t xml:space="preserve">ροέδρου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w:t>
      </w:r>
      <w:r>
        <w:rPr>
          <w:rFonts w:eastAsia="Times New Roman" w:cs="Times New Roman"/>
          <w:szCs w:val="24"/>
        </w:rPr>
        <w:t>ής.</w:t>
      </w:r>
    </w:p>
    <w:p w14:paraId="17D8A343"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 Βουλευτού)</w:t>
      </w:r>
    </w:p>
    <w:p w14:paraId="17D8A344"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Ολοκληρώστε, όμως, κύριε Θεοχαρόπουλε.</w:t>
      </w:r>
    </w:p>
    <w:p w14:paraId="17D8A345"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Πρόεδρε, δεν μου ανανεώσατε τον χρόνο. Έχω ξεκινήσει από το τρίτο λ</w:t>
      </w:r>
      <w:r>
        <w:rPr>
          <w:rFonts w:eastAsia="Times New Roman" w:cs="Times New Roman"/>
          <w:szCs w:val="24"/>
        </w:rPr>
        <w:t>επτό, οπότε έχω ακόμα ένα-δύο λεπτά.</w:t>
      </w:r>
    </w:p>
    <w:p w14:paraId="17D8A346"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εντάξει.</w:t>
      </w:r>
    </w:p>
    <w:p w14:paraId="17D8A347"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Όσον αφορά, λοιπόν, το συγκεκριμένο ζήτημα για τον χαρακτήρα του κατεπείγοντος, βεβαίως</w:t>
      </w:r>
      <w:r>
        <w:rPr>
          <w:rFonts w:eastAsia="Times New Roman" w:cs="Times New Roman"/>
          <w:szCs w:val="24"/>
        </w:rPr>
        <w:t>,</w:t>
      </w:r>
      <w:r>
        <w:rPr>
          <w:rFonts w:eastAsia="Times New Roman" w:cs="Times New Roman"/>
          <w:szCs w:val="24"/>
        </w:rPr>
        <w:t xml:space="preserve"> υπάρχει σχεδόν πάντα, αλλά σύμφωνα και με τον πρώην –κα</w:t>
      </w:r>
      <w:r>
        <w:rPr>
          <w:rFonts w:eastAsia="Times New Roman" w:cs="Times New Roman"/>
          <w:szCs w:val="24"/>
        </w:rPr>
        <w:t xml:space="preserve">ι θα εξηγήσω γιατί-  </w:t>
      </w:r>
      <w:r>
        <w:rPr>
          <w:rFonts w:eastAsia="Times New Roman" w:cs="Times New Roman"/>
          <w:szCs w:val="24"/>
        </w:rPr>
        <w:t>π</w:t>
      </w:r>
      <w:r>
        <w:rPr>
          <w:rFonts w:eastAsia="Times New Roman" w:cs="Times New Roman"/>
          <w:szCs w:val="24"/>
        </w:rPr>
        <w:t xml:space="preserve">ρόεδρο της </w:t>
      </w:r>
      <w:r>
        <w:rPr>
          <w:rFonts w:eastAsia="Times New Roman" w:cs="Times New Roman"/>
          <w:szCs w:val="24"/>
        </w:rPr>
        <w:t>ε</w:t>
      </w:r>
      <w:r>
        <w:rPr>
          <w:rFonts w:eastAsia="Times New Roman" w:cs="Times New Roman"/>
          <w:szCs w:val="24"/>
        </w:rPr>
        <w:t>πιτροπής υπάρχει επίκληση του απρόβλεπτου, για την οποία θα έπρεπε να αποδείξει ο φορέας κάθε φορά την απουσία ή όχι της δικής του υπαιτιότητας.</w:t>
      </w:r>
    </w:p>
    <w:p w14:paraId="17D8A348"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Δύο μήνες μετά, στις 25 Απριλίου του 2016 –έχω εδώ την επιστολή παραίτησης πρ</w:t>
      </w:r>
      <w:r>
        <w:rPr>
          <w:rFonts w:eastAsia="Times New Roman" w:cs="Times New Roman"/>
          <w:szCs w:val="24"/>
        </w:rPr>
        <w:t xml:space="preserve">ος εσάς- παραιτήθηκε ο </w:t>
      </w:r>
      <w:r>
        <w:rPr>
          <w:rFonts w:eastAsia="Times New Roman" w:cs="Times New Roman"/>
          <w:szCs w:val="24"/>
        </w:rPr>
        <w:t>π</w:t>
      </w:r>
      <w:r>
        <w:rPr>
          <w:rFonts w:eastAsia="Times New Roman" w:cs="Times New Roman"/>
          <w:szCs w:val="24"/>
        </w:rPr>
        <w:t>ρόεδρος της Ενιαίας Ανεξάρτητης Αρχής Δημοσίων Συμβάσεων, μετά από αυτά τα οποία κατήγγειλε τον Φεβρουάριο.</w:t>
      </w:r>
    </w:p>
    <w:p w14:paraId="17D8A349"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Οικονομίας, Ανάπτυξης και Τουρισμού):</w:t>
      </w:r>
      <w:r>
        <w:rPr>
          <w:rFonts w:eastAsia="Times New Roman" w:cs="Times New Roman"/>
          <w:szCs w:val="24"/>
        </w:rPr>
        <w:t xml:space="preserve"> Γι’ αυτό παραιτήθηκε;</w:t>
      </w:r>
    </w:p>
    <w:p w14:paraId="17D8A34A"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Δεν ξέρω. Ε</w:t>
      </w:r>
      <w:r>
        <w:rPr>
          <w:rFonts w:eastAsia="Times New Roman" w:cs="Times New Roman"/>
          <w:szCs w:val="24"/>
        </w:rPr>
        <w:t xml:space="preserve">σείς θα μας πείτε γιατί παραιτήθηκε. Την επιστολή παραίτησης την έχω, αλλά δεν αναφέρεται ο λόγος. </w:t>
      </w:r>
    </w:p>
    <w:p w14:paraId="17D8A34B"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Αναφέρω μόνο το γεγονός, κύριε Σταθάκη, ότι παραιτήθηκε δύο μήνες μετά από την </w:t>
      </w:r>
      <w:r>
        <w:rPr>
          <w:rFonts w:eastAsia="Times New Roman" w:cs="Times New Roman"/>
          <w:szCs w:val="24"/>
        </w:rPr>
        <w:t>ε</w:t>
      </w:r>
      <w:r>
        <w:rPr>
          <w:rFonts w:eastAsia="Times New Roman" w:cs="Times New Roman"/>
          <w:szCs w:val="24"/>
        </w:rPr>
        <w:t xml:space="preserve">πιτροπή. Ενώ είχε πενταετή θητεία, για να δώσω ακριβώς τα στοιχεία, στα δύο </w:t>
      </w:r>
      <w:r>
        <w:rPr>
          <w:rFonts w:eastAsia="Times New Roman" w:cs="Times New Roman"/>
          <w:szCs w:val="24"/>
        </w:rPr>
        <w:t xml:space="preserve">χρόνια παραιτήθηκε. </w:t>
      </w:r>
    </w:p>
    <w:p w14:paraId="17D8A34C"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Έχετε λάβει κάποιες αποφάσεις, ώστε να μπορέσουμε από εδώ και στο εξής να έχουμε την προάσπιση της Ενιαίας Ανεξάρτητης Αρχής Δημοσίων Συμβάσεων, ώστε να περνούν και να μην υπάρχουν αυθαιρεσίες; Γιατί αυτό που βλέπουμε, το να έρχονται ε</w:t>
      </w:r>
      <w:r>
        <w:rPr>
          <w:rFonts w:eastAsia="Times New Roman" w:cs="Times New Roman"/>
          <w:szCs w:val="24"/>
        </w:rPr>
        <w:t xml:space="preserve">δώ τροπολογίες, κατά παρέκκλιση κείμενων διατάξεων, και να δίνονται μάλιστα χρήματα, ώστε να υπάρχει και σπατάλη πόρων και πολλές φορές να μην υπάρχει ο κατάλληλος έλεγχος, θα πρέπει να σταματήσει. </w:t>
      </w:r>
    </w:p>
    <w:p w14:paraId="17D8A34D"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Θεωρώ λοιπόν ότι είναι ένα σημαντικό γεγονός. Επειδή σήμε</w:t>
      </w:r>
      <w:r>
        <w:rPr>
          <w:rFonts w:eastAsia="Times New Roman" w:cs="Times New Roman"/>
          <w:szCs w:val="24"/>
        </w:rPr>
        <w:t>ρα συζητούμε τη συγκεκριμένη παράταση, η οποία είναι απαραίτητη για να λειτουργήσει το σύστημα -δεν υπάρχει αμφιβολία- πρέπει να δεσμευθείτε, οριστικά αυτή τη φορά, ότι δεν θα ξαναφέρετε άλλη παράταση και τον Ιούνιο θα υπάρχει νομοθετικό πλαίσιο.</w:t>
      </w:r>
    </w:p>
    <w:p w14:paraId="17D8A34E"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Όσον αφορ</w:t>
      </w:r>
      <w:r>
        <w:rPr>
          <w:rFonts w:eastAsia="Times New Roman" w:cs="Times New Roman"/>
          <w:szCs w:val="24"/>
        </w:rPr>
        <w:t>ά το συγκεκριμένο ζήτημα, εμείς θέλουμε την προάσπιση των ανεξάρτητων αρχών. Σας το έχουμε πει πάρα πολλές φορές. Έχουμε ζητήσει «τη σύμφωνη γνώμη». Για παράδειγμα, στο νομοσχέδιο για τις τηλεοπτικές άδειες ζητήσαμε τη σύμφωνη γνώμη του ΕΣΡ, πράγμα που δεν</w:t>
      </w:r>
      <w:r>
        <w:rPr>
          <w:rFonts w:eastAsia="Times New Roman" w:cs="Times New Roman"/>
          <w:szCs w:val="24"/>
        </w:rPr>
        <w:t xml:space="preserve"> έγινε δεκτό από τον Υπουργό Επικρατείας. </w:t>
      </w:r>
    </w:p>
    <w:p w14:paraId="17D8A34F"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Έτσι ζητούμε και εδώ την προάσπιση των ανεξάρτητων αρχών. Αυτό πρέπει να γίνει για τις δημόσιες συμβάσεις. Τον τελευταίο χρόνο έχει γίνει το ακριβώς αντίθετο και θα θέλαμε μία απάντηση.</w:t>
      </w:r>
    </w:p>
    <w:p w14:paraId="17D8A350"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Ευχαριστώ πολύ.</w:t>
      </w:r>
    </w:p>
    <w:p w14:paraId="17D8A351"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Ευχαριστώ, κύριε Θεοχαρόπουλε.</w:t>
      </w:r>
    </w:p>
    <w:p w14:paraId="17D8A352" w14:textId="77777777" w:rsidR="00EB365B" w:rsidRDefault="00BF53BD">
      <w:pPr>
        <w:spacing w:line="600" w:lineRule="auto"/>
        <w:ind w:firstLine="720"/>
        <w:jc w:val="both"/>
        <w:rPr>
          <w:rFonts w:eastAsia="Times New Roman" w:cs="Times New Roman"/>
          <w:szCs w:val="24"/>
        </w:rPr>
      </w:pPr>
      <w:r>
        <w:rPr>
          <w:rFonts w:eastAsia="Times New Roman" w:cs="Times New Roman"/>
          <w:b/>
        </w:rPr>
        <w:t>ΓΕΩΡΓΙΟΣ ΣΤΑΘΑΚΗΣ (Υπουργός Οικονομίας, Ανάπτυξης και Τουρισμού):</w:t>
      </w:r>
      <w:r>
        <w:rPr>
          <w:rFonts w:eastAsia="Times New Roman" w:cs="Times New Roman"/>
          <w:szCs w:val="24"/>
        </w:rPr>
        <w:t xml:space="preserve"> Κύριε Πρόεδρε, θα ήθελα τον λόγο.</w:t>
      </w:r>
    </w:p>
    <w:p w14:paraId="17D8A353" w14:textId="77777777" w:rsidR="00EB365B" w:rsidRDefault="00BF53B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Υπουργέ, θα μιλήσετε τώρα ή στο τέλος; </w:t>
      </w:r>
    </w:p>
    <w:p w14:paraId="17D8A354" w14:textId="77777777" w:rsidR="00EB365B" w:rsidRDefault="00BF53BD">
      <w:pPr>
        <w:spacing w:line="600" w:lineRule="auto"/>
        <w:ind w:firstLine="720"/>
        <w:jc w:val="both"/>
        <w:rPr>
          <w:rFonts w:eastAsia="Times New Roman" w:cs="Times New Roman"/>
          <w:szCs w:val="24"/>
        </w:rPr>
      </w:pPr>
      <w:r>
        <w:rPr>
          <w:rFonts w:eastAsia="Times New Roman" w:cs="Times New Roman"/>
          <w:b/>
        </w:rPr>
        <w:t>ΓΕΩΡΓΙΟΣ ΣΤ</w:t>
      </w:r>
      <w:r>
        <w:rPr>
          <w:rFonts w:eastAsia="Times New Roman" w:cs="Times New Roman"/>
          <w:b/>
        </w:rPr>
        <w:t>ΑΘΑΚΗΣ (Υπουργός Οικονομίας, Ανάπτυξης και Τουρισμού):</w:t>
      </w:r>
      <w:r>
        <w:rPr>
          <w:rFonts w:eastAsia="Times New Roman" w:cs="Times New Roman"/>
          <w:szCs w:val="24"/>
        </w:rPr>
        <w:t xml:space="preserve"> Στο τέλος, κύριε Πρόεδρε. </w:t>
      </w:r>
    </w:p>
    <w:p w14:paraId="17D8A355" w14:textId="77777777" w:rsidR="00EB365B" w:rsidRDefault="00BF53B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Τον λόγο έχει ο κ. </w:t>
      </w:r>
      <w:proofErr w:type="spellStart"/>
      <w:r>
        <w:rPr>
          <w:rFonts w:eastAsia="Times New Roman" w:cs="Times New Roman"/>
          <w:szCs w:val="24"/>
        </w:rPr>
        <w:t>Παναγιώταρος</w:t>
      </w:r>
      <w:proofErr w:type="spellEnd"/>
      <w:r>
        <w:rPr>
          <w:rFonts w:eastAsia="Times New Roman" w:cs="Times New Roman"/>
          <w:szCs w:val="24"/>
        </w:rPr>
        <w:t>.</w:t>
      </w:r>
    </w:p>
    <w:p w14:paraId="17D8A356"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17D8A357"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και εμείς συμφωνούμε ότι σε κυρώσεις δεν είναι </w:t>
      </w:r>
      <w:r>
        <w:rPr>
          <w:rFonts w:eastAsia="Times New Roman" w:cs="Times New Roman"/>
          <w:szCs w:val="24"/>
        </w:rPr>
        <w:t>δυνατόν</w:t>
      </w:r>
      <w:r w:rsidRPr="00E7209B">
        <w:rPr>
          <w:rFonts w:eastAsia="Times New Roman" w:cs="Times New Roman"/>
          <w:szCs w:val="24"/>
        </w:rPr>
        <w:t xml:space="preserve"> -</w:t>
      </w:r>
      <w:r>
        <w:rPr>
          <w:rFonts w:eastAsia="Times New Roman" w:cs="Times New Roman"/>
          <w:szCs w:val="24"/>
        </w:rPr>
        <w:t>έχει γίνει πλέον μόνιμη τακτική</w:t>
      </w:r>
      <w:r w:rsidRPr="00E7209B">
        <w:rPr>
          <w:rFonts w:eastAsia="Times New Roman" w:cs="Times New Roman"/>
          <w:szCs w:val="24"/>
        </w:rPr>
        <w:t>-</w:t>
      </w:r>
      <w:r>
        <w:rPr>
          <w:rFonts w:eastAsia="Times New Roman" w:cs="Times New Roman"/>
          <w:szCs w:val="24"/>
        </w:rPr>
        <w:t xml:space="preserve"> να έρχονται τροπολογίες, οι οποίες θα μπορούσαν να έρθουν ως ξεχωριστό νομοσχέδιο ή σε νομοσχέδιο με την κανονική διαδικασία.</w:t>
      </w:r>
    </w:p>
    <w:p w14:paraId="17D8A358"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Η πέμπτη παράταση υποδηλώνει αδυναμία και ανικανότητα -με ερωτηματικό ή χωρίς ερωτηματικ</w:t>
      </w:r>
      <w:r>
        <w:rPr>
          <w:rFonts w:eastAsia="Times New Roman" w:cs="Times New Roman"/>
          <w:szCs w:val="24"/>
        </w:rPr>
        <w:t>ό- στην κατάρτιση ενός θεσμικού πλαισίου δημοσίων συμβάσεων. Μήπως κάποιοι εξυπηρετούνται με αυτή</w:t>
      </w:r>
      <w:r>
        <w:rPr>
          <w:rFonts w:eastAsia="Times New Roman" w:cs="Times New Roman"/>
          <w:szCs w:val="24"/>
        </w:rPr>
        <w:t>ν</w:t>
      </w:r>
      <w:r>
        <w:rPr>
          <w:rFonts w:eastAsia="Times New Roman" w:cs="Times New Roman"/>
          <w:szCs w:val="24"/>
        </w:rPr>
        <w:t xml:space="preserve"> την αναστολή; Γιατί ειδικότερα τον τελευταίο ενάμιση χρόνο, λόγω του προσφυγικού - </w:t>
      </w:r>
      <w:proofErr w:type="spellStart"/>
      <w:r>
        <w:rPr>
          <w:rFonts w:eastAsia="Times New Roman" w:cs="Times New Roman"/>
          <w:szCs w:val="24"/>
        </w:rPr>
        <w:t>λαθρομεταναστευτικού</w:t>
      </w:r>
      <w:proofErr w:type="spellEnd"/>
      <w:r>
        <w:rPr>
          <w:rFonts w:eastAsia="Times New Roman" w:cs="Times New Roman"/>
          <w:szCs w:val="24"/>
        </w:rPr>
        <w:t xml:space="preserve">, τεράστια κονδύλια έχουν πέσει στην κατασκευή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με απευθείας αναθέσεις πολλές φορές ή με διάφορους άλλους τρόπους, η ταχύτητα των οποίων δεν δίνει τη δυνατότητα στο να υπάρχει ένας έλεγχος στον τρόπο με τον οποίο γίνεται ο εν λόγω διαγωνισμός. </w:t>
      </w:r>
    </w:p>
    <w:p w14:paraId="17D8A359"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Είναι μία πολύ μεγάλη </w:t>
      </w:r>
      <w:proofErr w:type="spellStart"/>
      <w:r>
        <w:rPr>
          <w:rFonts w:eastAsia="Times New Roman" w:cs="Times New Roman"/>
          <w:szCs w:val="24"/>
        </w:rPr>
        <w:t>μπίζνα</w:t>
      </w:r>
      <w:proofErr w:type="spellEnd"/>
      <w:r>
        <w:rPr>
          <w:rFonts w:eastAsia="Times New Roman" w:cs="Times New Roman"/>
          <w:szCs w:val="24"/>
        </w:rPr>
        <w:t xml:space="preserve">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για να α</w:t>
      </w:r>
      <w:r>
        <w:rPr>
          <w:rFonts w:eastAsia="Times New Roman" w:cs="Times New Roman"/>
          <w:szCs w:val="24"/>
        </w:rPr>
        <w:t xml:space="preserve">ρχίσουμε να λέμε τα πράγματα με το όνομά τους. Αυτή ήταν η μεγάλη δουλειά του τελευταίου ενάμιση χρόνου στην πατρίδα μας. Δόθηκαν δισεκατομμύρια </w:t>
      </w:r>
      <w:r>
        <w:rPr>
          <w:rFonts w:eastAsia="Times New Roman" w:cs="Times New Roman"/>
          <w:szCs w:val="24"/>
        </w:rPr>
        <w:lastRenderedPageBreak/>
        <w:t xml:space="preserve">ευρώ. Σε ερώτηση της Χρυσής Αυγής το αρμόδιο Υπουργείο απάντησε ότι για το </w:t>
      </w:r>
      <w:proofErr w:type="spellStart"/>
      <w:r>
        <w:rPr>
          <w:rFonts w:eastAsia="Times New Roman" w:cs="Times New Roman"/>
          <w:szCs w:val="24"/>
        </w:rPr>
        <w:t>λαθρομεταναστευτικό</w:t>
      </w:r>
      <w:proofErr w:type="spellEnd"/>
      <w:r>
        <w:rPr>
          <w:rFonts w:eastAsia="Times New Roman" w:cs="Times New Roman"/>
          <w:szCs w:val="24"/>
        </w:rPr>
        <w:t xml:space="preserve"> έχουν ξοδευτεί τ</w:t>
      </w:r>
      <w:r>
        <w:rPr>
          <w:rFonts w:eastAsia="Times New Roman" w:cs="Times New Roman"/>
          <w:szCs w:val="24"/>
        </w:rPr>
        <w:t xml:space="preserve">ο 2015 1,8 δισεκατομμύρια ευρώ, με έμμεσο ή με άμεσο τρόπο. </w:t>
      </w:r>
    </w:p>
    <w:p w14:paraId="17D8A35A"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Εξάλλου, και η παραίτηση που είχε υποβάλει ο Πρόεδρος της Αρχής Δημοσίων Συμβάσεων κ. </w:t>
      </w:r>
      <w:proofErr w:type="spellStart"/>
      <w:r>
        <w:rPr>
          <w:rFonts w:eastAsia="Times New Roman" w:cs="Times New Roman"/>
          <w:szCs w:val="24"/>
        </w:rPr>
        <w:t>Ράικος</w:t>
      </w:r>
      <w:proofErr w:type="spellEnd"/>
      <w:r>
        <w:rPr>
          <w:rFonts w:eastAsia="Times New Roman" w:cs="Times New Roman"/>
          <w:szCs w:val="24"/>
        </w:rPr>
        <w:t>, μάλλον αυτό καταδεικνύει, ότι κάτι δεν πηγαίνει καλά, και το να φέρνετε τροπολογίες σε άσχετες κυρώσε</w:t>
      </w:r>
      <w:r>
        <w:rPr>
          <w:rFonts w:eastAsia="Times New Roman" w:cs="Times New Roman"/>
          <w:szCs w:val="24"/>
        </w:rPr>
        <w:t>ις, όπως το κάνετε, καταδεικνύει ότι κάτι πρέπει να είναι ύποπτο και όχι καθαρό. Φαντάζομαι ότι θα επανέλθουμε στο συγκεκριμένο θέμα στην πορεία της συζήτησης.</w:t>
      </w:r>
    </w:p>
    <w:p w14:paraId="17D8A35B"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εν τάχει και στην άλλη τροπολογία που έχει καταθέσει ο κ. Λοβέρδος. Εφόσον </w:t>
      </w:r>
      <w:r>
        <w:rPr>
          <w:rFonts w:eastAsia="Times New Roman" w:cs="Times New Roman"/>
          <w:szCs w:val="24"/>
        </w:rPr>
        <w:t xml:space="preserve">γίνει δεκτή, εμείς θα τη στηρίξουμε, διότι εκφράζει το κοινό αίσθημα για το τι πρέπει να γίνουν τα ακίνητα σε αυτό το κομμάτι της Αττικής στην παραλιακή ζώνη, όπου… </w:t>
      </w:r>
    </w:p>
    <w:p w14:paraId="17D8A35C"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Ας μη μπαίνουμε σε άλλο θέμα τώρα. </w:t>
      </w:r>
    </w:p>
    <w:p w14:paraId="17D8A35D"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Όπως αναφέρθηκαν και άλλοι</w:t>
      </w:r>
      <w:r w:rsidRPr="00CD1462">
        <w:rPr>
          <w:rFonts w:eastAsia="Times New Roman" w:cs="Times New Roman"/>
          <w:szCs w:val="24"/>
        </w:rPr>
        <w:t xml:space="preserve"> </w:t>
      </w:r>
      <w:r>
        <w:rPr>
          <w:rFonts w:eastAsia="Times New Roman" w:cs="Times New Roman"/>
          <w:szCs w:val="24"/>
        </w:rPr>
        <w:t>Κοινοβουλευτικοί,</w:t>
      </w:r>
      <w:r>
        <w:rPr>
          <w:rFonts w:eastAsia="Times New Roman" w:cs="Times New Roman"/>
          <w:szCs w:val="24"/>
        </w:rPr>
        <w:t>…</w:t>
      </w:r>
    </w:p>
    <w:p w14:paraId="17D8A35E" w14:textId="77777777" w:rsidR="00EB365B" w:rsidRDefault="00BF53BD">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Σωστά, εντάξει. </w:t>
      </w:r>
    </w:p>
    <w:p w14:paraId="17D8A35F"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b/>
          <w:szCs w:val="24"/>
        </w:rPr>
        <w:t xml:space="preserve"> </w:t>
      </w:r>
      <w:r>
        <w:rPr>
          <w:rFonts w:eastAsia="Times New Roman" w:cs="Times New Roman"/>
          <w:szCs w:val="24"/>
        </w:rPr>
        <w:t xml:space="preserve">…θα αναφερθώ εν τάχει και εγώ </w:t>
      </w:r>
      <w:r>
        <w:rPr>
          <w:rFonts w:eastAsia="Times New Roman" w:cs="Times New Roman"/>
          <w:szCs w:val="24"/>
        </w:rPr>
        <w:t xml:space="preserve">σε </w:t>
      </w:r>
      <w:r>
        <w:rPr>
          <w:rFonts w:eastAsia="Times New Roman" w:cs="Times New Roman"/>
          <w:szCs w:val="24"/>
        </w:rPr>
        <w:t xml:space="preserve">αυτό, λέγοντας ότι συμφωνούμε και όταν έρθει προς συζήτηση θα τοποθετηθούμε και πάλι. </w:t>
      </w:r>
    </w:p>
    <w:p w14:paraId="17D8A360" w14:textId="77777777" w:rsidR="00EB365B" w:rsidRDefault="00BF53BD">
      <w:pPr>
        <w:spacing w:line="600" w:lineRule="auto"/>
        <w:ind w:firstLine="720"/>
        <w:jc w:val="both"/>
        <w:rPr>
          <w:rFonts w:eastAsia="Times New Roman" w:cs="Times New Roman"/>
        </w:rPr>
      </w:pPr>
      <w:r>
        <w:rPr>
          <w:rFonts w:eastAsia="Times New Roman"/>
          <w:b/>
          <w:bCs/>
        </w:rPr>
        <w:t xml:space="preserve">ΠΡΟΕΔΡΕΥΩΝ </w:t>
      </w:r>
      <w:r>
        <w:rPr>
          <w:rFonts w:eastAsia="Times New Roman"/>
          <w:b/>
          <w:bCs/>
        </w:rPr>
        <w:t>(Αναστάσιος Κουράκης):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w:t>
      </w:r>
      <w:r>
        <w:rPr>
          <w:rFonts w:eastAsia="Times New Roman" w:cs="Times New Roman"/>
        </w:rPr>
        <w:t xml:space="preserve">ν για την ιστορία του κτηρίου και τον τρόπο οργάνωσης και λειτουργίας της Βουλής, σαράντα ένας </w:t>
      </w:r>
      <w:r>
        <w:rPr>
          <w:rFonts w:eastAsia="Times New Roman" w:cs="Times New Roman"/>
        </w:rPr>
        <w:t xml:space="preserve">μαθητές και </w:t>
      </w:r>
      <w:r>
        <w:rPr>
          <w:rFonts w:eastAsia="Times New Roman" w:cs="Times New Roman"/>
        </w:rPr>
        <w:t xml:space="preserve">μαθήτριες και τέσσερις συνοδοί εκπαιδευτικοί από το Δημοτικό Σχολείο </w:t>
      </w:r>
      <w:proofErr w:type="spellStart"/>
      <w:r>
        <w:rPr>
          <w:rFonts w:eastAsia="Times New Roman" w:cs="Times New Roman"/>
        </w:rPr>
        <w:t>Χιλιομοδίου</w:t>
      </w:r>
      <w:proofErr w:type="spellEnd"/>
      <w:r>
        <w:rPr>
          <w:rFonts w:eastAsia="Times New Roman" w:cs="Times New Roman"/>
        </w:rPr>
        <w:t xml:space="preserve"> Κορινθίας και το 73</w:t>
      </w:r>
      <w:r>
        <w:rPr>
          <w:rFonts w:eastAsia="Times New Roman" w:cs="Times New Roman"/>
          <w:vertAlign w:val="superscript"/>
        </w:rPr>
        <w:t>ο</w:t>
      </w:r>
      <w:r>
        <w:rPr>
          <w:rFonts w:eastAsia="Times New Roman" w:cs="Times New Roman"/>
        </w:rPr>
        <w:t xml:space="preserve"> Δημοτικό Σχολείο Αθήνας. </w:t>
      </w:r>
    </w:p>
    <w:p w14:paraId="17D8A361" w14:textId="77777777" w:rsidR="00EB365B" w:rsidRDefault="00BF53BD">
      <w:pPr>
        <w:spacing w:line="600" w:lineRule="auto"/>
        <w:ind w:firstLine="720"/>
        <w:jc w:val="both"/>
        <w:rPr>
          <w:rFonts w:eastAsia="Times New Roman" w:cs="Times New Roman"/>
        </w:rPr>
      </w:pPr>
      <w:r>
        <w:rPr>
          <w:rFonts w:eastAsia="Times New Roman" w:cs="Times New Roman"/>
        </w:rPr>
        <w:t xml:space="preserve">Επίσης, έχω την τιμή </w:t>
      </w:r>
      <w:r>
        <w:rPr>
          <w:rFonts w:eastAsia="Times New Roman" w:cs="Times New Roman"/>
        </w:rPr>
        <w:t>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συμμετείχαν στο εκπαιδευτικό πρόγραμμα «Εργαστήρι </w:t>
      </w:r>
      <w:r>
        <w:rPr>
          <w:rFonts w:eastAsia="Times New Roman" w:cs="Times New Roman"/>
        </w:rPr>
        <w:lastRenderedPageBreak/>
        <w:t>Δημοκρατίας», δεκαπέντε μαθήτριες και μαθητές και ένας συνοδός εκπαιδευτικός από το 30</w:t>
      </w:r>
      <w:r>
        <w:rPr>
          <w:rFonts w:eastAsia="Times New Roman" w:cs="Times New Roman"/>
          <w:vertAlign w:val="superscript"/>
        </w:rPr>
        <w:t>ο</w:t>
      </w:r>
      <w:r>
        <w:rPr>
          <w:rFonts w:eastAsia="Times New Roman" w:cs="Times New Roman"/>
        </w:rPr>
        <w:t xml:space="preserve"> Δημ</w:t>
      </w:r>
      <w:r>
        <w:rPr>
          <w:rFonts w:eastAsia="Times New Roman" w:cs="Times New Roman"/>
        </w:rPr>
        <w:t xml:space="preserve">οτικό Σχολείο Περιστερίου. </w:t>
      </w:r>
    </w:p>
    <w:p w14:paraId="17D8A362" w14:textId="77777777" w:rsidR="00EB365B" w:rsidRDefault="00BF53BD">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7D8A363" w14:textId="77777777" w:rsidR="00EB365B" w:rsidRDefault="00BF53BD">
      <w:pPr>
        <w:spacing w:line="600" w:lineRule="auto"/>
        <w:ind w:firstLine="720"/>
        <w:jc w:val="center"/>
        <w:rPr>
          <w:rFonts w:eastAsia="Times New Roman" w:cs="Times New Roman"/>
        </w:rPr>
      </w:pPr>
      <w:r>
        <w:rPr>
          <w:rFonts w:eastAsia="Times New Roman" w:cs="Times New Roman"/>
        </w:rPr>
        <w:t xml:space="preserve">(Χειροκροτήματα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 τις πτέρυγες της Βουλής)</w:t>
      </w:r>
    </w:p>
    <w:p w14:paraId="17D8A364" w14:textId="77777777" w:rsidR="00EB365B" w:rsidRDefault="00BF53BD">
      <w:pPr>
        <w:spacing w:line="600" w:lineRule="auto"/>
        <w:ind w:firstLine="720"/>
        <w:jc w:val="both"/>
        <w:rPr>
          <w:rFonts w:eastAsia="Times New Roman" w:cs="Times New Roman"/>
        </w:rPr>
      </w:pPr>
      <w:r>
        <w:rPr>
          <w:rFonts w:eastAsia="Times New Roman" w:cs="Times New Roman"/>
        </w:rPr>
        <w:t xml:space="preserve"> Προχωρούμε στον κ. </w:t>
      </w:r>
      <w:proofErr w:type="spellStart"/>
      <w:r>
        <w:rPr>
          <w:rFonts w:eastAsia="Times New Roman" w:cs="Times New Roman"/>
        </w:rPr>
        <w:t>Δανέλλη</w:t>
      </w:r>
      <w:proofErr w:type="spellEnd"/>
      <w:r>
        <w:rPr>
          <w:rFonts w:eastAsia="Times New Roman" w:cs="Times New Roman"/>
        </w:rPr>
        <w:t xml:space="preserve">, από το Ποτάμι. </w:t>
      </w:r>
    </w:p>
    <w:p w14:paraId="17D8A365" w14:textId="77777777" w:rsidR="00EB365B" w:rsidRDefault="00BF53BD">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Δανέλλη</w:t>
      </w:r>
      <w:proofErr w:type="spellEnd"/>
      <w:r>
        <w:rPr>
          <w:rFonts w:eastAsia="Times New Roman" w:cs="Times New Roman"/>
        </w:rPr>
        <w:t xml:space="preserve">, έχετε τον λόγο. </w:t>
      </w:r>
    </w:p>
    <w:p w14:paraId="17D8A366" w14:textId="77777777" w:rsidR="00EB365B" w:rsidRDefault="00BF53BD">
      <w:pPr>
        <w:spacing w:line="600" w:lineRule="auto"/>
        <w:ind w:firstLine="720"/>
        <w:jc w:val="both"/>
        <w:rPr>
          <w:rFonts w:eastAsia="Times New Roman" w:cs="Times New Roman"/>
        </w:rPr>
      </w:pPr>
      <w:r>
        <w:rPr>
          <w:rFonts w:eastAsia="Times New Roman" w:cs="Times New Roman"/>
          <w:b/>
        </w:rPr>
        <w:t xml:space="preserve">ΣΠΥΡΙΔΩΝ ΔΑΝΕΛΛΗΣ: </w:t>
      </w:r>
      <w:r>
        <w:rPr>
          <w:rFonts w:eastAsia="Times New Roman" w:cs="Times New Roman"/>
        </w:rPr>
        <w:t xml:space="preserve">Ευχαριστώ, κύριε Πρόεδρε. </w:t>
      </w:r>
    </w:p>
    <w:p w14:paraId="17D8A367" w14:textId="77777777" w:rsidR="00EB365B" w:rsidRDefault="00BF53BD">
      <w:pPr>
        <w:spacing w:line="600" w:lineRule="auto"/>
        <w:ind w:firstLine="720"/>
        <w:jc w:val="both"/>
        <w:rPr>
          <w:rFonts w:eastAsia="Times New Roman" w:cs="Times New Roman"/>
        </w:rPr>
      </w:pPr>
      <w:r>
        <w:rPr>
          <w:rFonts w:eastAsia="Times New Roman" w:cs="Times New Roman"/>
        </w:rPr>
        <w:t>Είναι η τέταρτη αναστολή διά</w:t>
      </w:r>
      <w:r>
        <w:rPr>
          <w:rFonts w:eastAsia="Times New Roman" w:cs="Times New Roman"/>
        </w:rPr>
        <w:t>ταξης νόμου του 2014 που ζητείται από τη Βουλή. Νομίζω ότι, παρ</w:t>
      </w:r>
      <w:r>
        <w:rPr>
          <w:rFonts w:eastAsia="Times New Roman" w:cs="Times New Roman"/>
        </w:rPr>
        <w:t xml:space="preserve">’ </w:t>
      </w:r>
      <w:r>
        <w:rPr>
          <w:rFonts w:eastAsia="Times New Roman" w:cs="Times New Roman"/>
        </w:rPr>
        <w:t xml:space="preserve">ότι βεβαίως θα πρέπει να λειτουργήσουν οι διαδικασίες, είναι προφανές ότι κάτι δεν γίνεται καλά. </w:t>
      </w:r>
    </w:p>
    <w:p w14:paraId="17D8A368"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Και οι τέσσερις αναστολές, κύριε Υπουργέ, είναι επί δικής σας Κυβέρνησης. Οφείλατε να έχετε τ</w:t>
      </w:r>
      <w:r>
        <w:rPr>
          <w:rFonts w:eastAsia="Times New Roman" w:cs="Times New Roman"/>
          <w:szCs w:val="24"/>
        </w:rPr>
        <w:t>ακτοποιήσει αυτή</w:t>
      </w:r>
      <w:r>
        <w:rPr>
          <w:rFonts w:eastAsia="Times New Roman" w:cs="Times New Roman"/>
          <w:szCs w:val="24"/>
        </w:rPr>
        <w:t>ν</w:t>
      </w:r>
      <w:r>
        <w:rPr>
          <w:rFonts w:eastAsia="Times New Roman" w:cs="Times New Roman"/>
          <w:szCs w:val="24"/>
        </w:rPr>
        <w:t xml:space="preserve"> την εκκρεμότητα που αποτελεί άλλη </w:t>
      </w:r>
      <w:r>
        <w:rPr>
          <w:rFonts w:eastAsia="Times New Roman" w:cs="Times New Roman"/>
          <w:szCs w:val="24"/>
        </w:rPr>
        <w:t xml:space="preserve">μία </w:t>
      </w:r>
      <w:r>
        <w:rPr>
          <w:rFonts w:eastAsia="Times New Roman" w:cs="Times New Roman"/>
          <w:szCs w:val="24"/>
        </w:rPr>
        <w:t>ψηφίδα η οποία δικαιολογεί την απώλεια κάθε αξιοπιστίας της χώρας σε οποιονδήποτε τρίτο.</w:t>
      </w:r>
    </w:p>
    <w:p w14:paraId="17D8A369"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Είναι πολύ δύσκολο να υπερψηφίσουμε, παρ</w:t>
      </w:r>
      <w:r>
        <w:rPr>
          <w:rFonts w:eastAsia="Times New Roman" w:cs="Times New Roman"/>
          <w:szCs w:val="24"/>
        </w:rPr>
        <w:t xml:space="preserve">’ </w:t>
      </w:r>
      <w:r>
        <w:rPr>
          <w:rFonts w:eastAsia="Times New Roman" w:cs="Times New Roman"/>
          <w:szCs w:val="24"/>
        </w:rPr>
        <w:t>ότι, βεβαίως, αν δεν ψηφιστεί η παράταση, δεν μπορεί να λειτουργήσει,</w:t>
      </w:r>
      <w:r>
        <w:rPr>
          <w:rFonts w:eastAsia="Times New Roman" w:cs="Times New Roman"/>
          <w:szCs w:val="24"/>
        </w:rPr>
        <w:t xml:space="preserve"> γιατί δεν υπάρχει αυτή η πρόβλεψη. Νομίζω ότι οι κουτόφραγκοι έχουν προβλέψει πλέον διάφορα πράγματα, ξέροντας ότι η συνήθης διαδικασία ήταν να αναστέλλουμε και άρα, να </w:t>
      </w:r>
      <w:proofErr w:type="spellStart"/>
      <w:r>
        <w:rPr>
          <w:rFonts w:eastAsia="Times New Roman" w:cs="Times New Roman"/>
          <w:szCs w:val="24"/>
        </w:rPr>
        <w:t>ετίθετο</w:t>
      </w:r>
      <w:proofErr w:type="spellEnd"/>
      <w:r>
        <w:rPr>
          <w:rFonts w:eastAsia="Times New Roman" w:cs="Times New Roman"/>
          <w:szCs w:val="24"/>
        </w:rPr>
        <w:t xml:space="preserve"> αυτόματα σε λειτουργία η προηγούμενη κατάσταση. Επειδή αυτό δεν προβλέπεται, β</w:t>
      </w:r>
      <w:r>
        <w:rPr>
          <w:rFonts w:eastAsia="Times New Roman" w:cs="Times New Roman"/>
          <w:szCs w:val="24"/>
        </w:rPr>
        <w:t>εβαίως, θα υπάρχει πρόβλημα.</w:t>
      </w:r>
    </w:p>
    <w:p w14:paraId="17D8A36A"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Είναι, όμως, εξαιρετικά δύσκολο να ψηφίσουμε, γιατί πια έχει γίνει καθεστώς αυτή η διαδικασία. </w:t>
      </w:r>
      <w:r>
        <w:rPr>
          <w:rFonts w:eastAsia="Times New Roman" w:cs="Times New Roman"/>
          <w:szCs w:val="24"/>
        </w:rPr>
        <w:t xml:space="preserve">Για </w:t>
      </w: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τον λόγο, εμείς θα απέχουμε της ψηφοφορίας.</w:t>
      </w:r>
    </w:p>
    <w:p w14:paraId="17D8A36B"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Ευχαριστώ.</w:t>
      </w:r>
    </w:p>
    <w:p w14:paraId="17D8A36C" w14:textId="77777777" w:rsidR="00EB365B" w:rsidRDefault="00BF53BD">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Ευχαριστούμε, κύριε </w:t>
      </w:r>
      <w:proofErr w:type="spellStart"/>
      <w:r>
        <w:rPr>
          <w:rFonts w:eastAsia="Times New Roman" w:cs="Times New Roman"/>
          <w:szCs w:val="24"/>
        </w:rPr>
        <w:t>Δανέλλη</w:t>
      </w:r>
      <w:proofErr w:type="spellEnd"/>
      <w:r>
        <w:rPr>
          <w:rFonts w:eastAsia="Times New Roman" w:cs="Times New Roman"/>
          <w:szCs w:val="24"/>
        </w:rPr>
        <w:t>.</w:t>
      </w:r>
    </w:p>
    <w:p w14:paraId="17D8A36D"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λόγο έχει ο κ. Δημήτρης Καμμένος, Βουλευτής των ΑΝΕΛ και εκ μέρους των ΑΝΕΛ.</w:t>
      </w:r>
    </w:p>
    <w:p w14:paraId="17D8A36E"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17D8A36F"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Κύριε Υπουργέ, εμείς, οι Ανεξάρτητοι Έλληνες, θα στηρίξουμε την τροπολογία. Είναι ευνόητοι οι λόγοι. Από εδώ και πέρα η Ελλάδα θα πρέπει να πάρει μπρος και θα πρέπει να βάλουμε κανόνες στο παιχνίδι, σε ό,τι αφορά τόσο </w:t>
      </w:r>
      <w:r>
        <w:rPr>
          <w:rFonts w:eastAsia="Times New Roman" w:cs="Times New Roman"/>
          <w:szCs w:val="24"/>
        </w:rPr>
        <w:t>σ</w:t>
      </w:r>
      <w:r>
        <w:rPr>
          <w:rFonts w:eastAsia="Times New Roman" w:cs="Times New Roman"/>
          <w:szCs w:val="24"/>
        </w:rPr>
        <w:t>τις δημόσιες συμβάσεις όσο και σε ό,τ</w:t>
      </w:r>
      <w:r>
        <w:rPr>
          <w:rFonts w:eastAsia="Times New Roman" w:cs="Times New Roman"/>
          <w:szCs w:val="24"/>
        </w:rPr>
        <w:t xml:space="preserve">ι άλλο έχει να κάνει με τις </w:t>
      </w:r>
      <w:proofErr w:type="spellStart"/>
      <w:r>
        <w:rPr>
          <w:rFonts w:eastAsia="Times New Roman" w:cs="Times New Roman"/>
          <w:szCs w:val="24"/>
        </w:rPr>
        <w:t>συμβασιοποιήσεις</w:t>
      </w:r>
      <w:proofErr w:type="spellEnd"/>
      <w:r>
        <w:rPr>
          <w:rFonts w:eastAsia="Times New Roman" w:cs="Times New Roman"/>
          <w:szCs w:val="24"/>
        </w:rPr>
        <w:t xml:space="preserve"> σχέσεων της Κυβέρνησης με άλλους φορείς.</w:t>
      </w:r>
    </w:p>
    <w:p w14:paraId="17D8A370"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Θα ήθελα να κάνω άλλο ένα σχόλιο σχετικά με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το Υπουργείο Εθνικής Αμύνης. Θα ήθελα να ενημερώσω το Κοινοβούλιο και όποιον μας ακούει ότι με την πρωτοβουλία και την εντολή που δόθηκε από τον Έλληνα Πρωθυπουργό στον Υπουργό Εθνικής Αμύνης και </w:t>
      </w:r>
      <w:r>
        <w:rPr>
          <w:rFonts w:eastAsia="Times New Roman" w:cs="Times New Roman"/>
          <w:szCs w:val="24"/>
        </w:rPr>
        <w:t xml:space="preserve">το Μηχανικό </w:t>
      </w:r>
      <w:r>
        <w:rPr>
          <w:rFonts w:eastAsia="Times New Roman" w:cs="Times New Roman"/>
          <w:szCs w:val="24"/>
        </w:rPr>
        <w:t xml:space="preserve">του </w:t>
      </w:r>
      <w:r>
        <w:rPr>
          <w:rFonts w:eastAsia="Times New Roman" w:cs="Times New Roman"/>
          <w:szCs w:val="24"/>
        </w:rPr>
        <w:t>Στρατού</w:t>
      </w:r>
      <w:r>
        <w:rPr>
          <w:rFonts w:eastAsia="Times New Roman" w:cs="Times New Roman"/>
          <w:szCs w:val="24"/>
        </w:rPr>
        <w:t>, καταφέραμε να φτιάξουμε χιλιάδ</w:t>
      </w:r>
      <w:r>
        <w:rPr>
          <w:rFonts w:eastAsia="Times New Roman" w:cs="Times New Roman"/>
          <w:szCs w:val="24"/>
        </w:rPr>
        <w:t xml:space="preserve">ες θέσεις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w:t>
      </w:r>
    </w:p>
    <w:p w14:paraId="17D8A371"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Έτσι, η Ελλάδα κατάφερε να βγει από τη δίνη της αθρόας εισόδου λαθρομεταναστών, οι οποίοι είχαν μπει σε όλη την Ελλάδα -θυμόμαστε τι έγινε- και δεν πρόλαβε το κράτος να φτιάξει υποδομές. Ο Στρατός με το Μηχανικό το κατάφερε. Πήραμε τα</w:t>
      </w:r>
      <w:r>
        <w:rPr>
          <w:rFonts w:eastAsia="Times New Roman" w:cs="Times New Roman"/>
          <w:szCs w:val="24"/>
        </w:rPr>
        <w:t xml:space="preserve"> εύσημα από την Ευρωπαϊκή Ένωση και εκταμιεύθηκαν τα χρήματα. </w:t>
      </w:r>
    </w:p>
    <w:p w14:paraId="17D8A372"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Κι όσον αφορά το κατεπείγον, είχα καταθέσει κι εγώ ερώτηση. </w:t>
      </w:r>
      <w:proofErr w:type="spellStart"/>
      <w:r>
        <w:rPr>
          <w:rFonts w:eastAsia="Times New Roman" w:cs="Times New Roman"/>
          <w:szCs w:val="24"/>
        </w:rPr>
        <w:t>Εδόθηκαν</w:t>
      </w:r>
      <w:proofErr w:type="spellEnd"/>
      <w:r>
        <w:rPr>
          <w:rFonts w:eastAsia="Times New Roman" w:cs="Times New Roman"/>
          <w:szCs w:val="24"/>
        </w:rPr>
        <w:t xml:space="preserve"> επαρκείς εξηγήσεις γιατί έπρεπε να δοθούν τα έργα και να κατασκευαστούν σύντομα οι δομές αυτές. Χωρίς αυτές τις δομές, δεν θ</w:t>
      </w:r>
      <w:r>
        <w:rPr>
          <w:rFonts w:eastAsia="Times New Roman" w:cs="Times New Roman"/>
          <w:szCs w:val="24"/>
        </w:rPr>
        <w:t xml:space="preserve">α είχαμε στεγάσει, όπως πρέπει, τους δυστυχείς που μπήκαν στην πατρίδα μας και θα ήμασταν υπόλογοι απέναντι στην παγκόσμια κοινότητα, όχι μόνο στους εαυτούς μας, και πόσο μάλλον στους Ευρωπαίους. </w:t>
      </w:r>
    </w:p>
    <w:p w14:paraId="17D8A373"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Αυτό έπρεπε να γίνει και έχουμε πάρει τα εύσημα γι’ αυτό. Κ</w:t>
      </w:r>
      <w:r>
        <w:rPr>
          <w:rFonts w:eastAsia="Times New Roman" w:cs="Times New Roman"/>
          <w:szCs w:val="24"/>
        </w:rPr>
        <w:t xml:space="preserve">αι το Ευρωπαϊκό Κοινοβούλιο έχει δώσει συγχαρητήρια στην Ελληνική Κυβέρνηση για την ταχύτητα και την ποιότητα παράδοσης των έργων. Και </w:t>
      </w:r>
      <w:r>
        <w:rPr>
          <w:rFonts w:eastAsia="Times New Roman" w:cs="Times New Roman"/>
          <w:szCs w:val="24"/>
        </w:rPr>
        <w:lastRenderedPageBreak/>
        <w:t>φυσικά, δεν υπάρχει καμιά παρατυπία. Αν κάποιος νομίζει ότι έχει γίνει κάποια παρατυπία, ας μας το πει κι ας φέρει τα στο</w:t>
      </w:r>
      <w:r>
        <w:rPr>
          <w:rFonts w:eastAsia="Times New Roman" w:cs="Times New Roman"/>
          <w:szCs w:val="24"/>
        </w:rPr>
        <w:t>ιχεία.</w:t>
      </w:r>
    </w:p>
    <w:p w14:paraId="17D8A374"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Ευχαριστώ πολύ.</w:t>
      </w:r>
    </w:p>
    <w:p w14:paraId="17D8A375" w14:textId="77777777" w:rsidR="00EB365B" w:rsidRDefault="00BF53B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κύριε </w:t>
      </w:r>
      <w:proofErr w:type="spellStart"/>
      <w:r>
        <w:rPr>
          <w:rFonts w:eastAsia="Times New Roman" w:cs="Times New Roman"/>
          <w:szCs w:val="24"/>
        </w:rPr>
        <w:t>Καμμένε</w:t>
      </w:r>
      <w:proofErr w:type="spellEnd"/>
      <w:r>
        <w:rPr>
          <w:rFonts w:eastAsia="Times New Roman" w:cs="Times New Roman"/>
          <w:szCs w:val="24"/>
        </w:rPr>
        <w:t>.</w:t>
      </w:r>
    </w:p>
    <w:p w14:paraId="17D8A376"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Τον λόγο έχει ο κ. Καρράς από την Ένωση Κεντρώων.</w:t>
      </w:r>
    </w:p>
    <w:p w14:paraId="17D8A377"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Κύριε Πρόεδρε, θα αναφερθώ εν συντομία μόνο στην τροπολογία.</w:t>
      </w:r>
    </w:p>
    <w:p w14:paraId="17D8A378"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Η τέταρτη αυτή παράταση δείχνει </w:t>
      </w:r>
      <w:r>
        <w:rPr>
          <w:rFonts w:eastAsia="Times New Roman" w:cs="Times New Roman"/>
          <w:szCs w:val="24"/>
        </w:rPr>
        <w:t>μ</w:t>
      </w:r>
      <w:r>
        <w:rPr>
          <w:rFonts w:eastAsia="Times New Roman" w:cs="Times New Roman"/>
          <w:szCs w:val="24"/>
        </w:rPr>
        <w:t>ί</w:t>
      </w:r>
      <w:r>
        <w:rPr>
          <w:rFonts w:eastAsia="Times New Roman" w:cs="Times New Roman"/>
          <w:szCs w:val="24"/>
        </w:rPr>
        <w:t>α έλλειψη δυνατότητος νομοθετήσεως, τελικά. Διότι, όπως αιτιολογείται στην έκθεση, «θα φέρουμε κάποιο νομοσχέδιο».</w:t>
      </w:r>
    </w:p>
    <w:p w14:paraId="17D8A379"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Θέλω να ρωτήσω, λοιπόν, και τον παριστάμενο Υπουργό, ποιοι ήταν οι λόγοι που, με την άνοδο της νέας Κυβέρνησης ΣΥΡΙΖΑ-ΑΝΕΛ στην εξουσία στι</w:t>
      </w:r>
      <w:r>
        <w:rPr>
          <w:rFonts w:eastAsia="Times New Roman" w:cs="Times New Roman"/>
          <w:szCs w:val="24"/>
        </w:rPr>
        <w:t xml:space="preserve">ς αρχές του 2015, ανέστειλε πρόσφατη νομοθεσία προ εξαμήνου ή οκταμήνου για τις δημόσιες συμβάσεις και, γενικότερα, τις υπηρεσίες και προμήθειες. </w:t>
      </w:r>
    </w:p>
    <w:p w14:paraId="17D8A37A"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Ποιοι είναι οι λόγοι που, εν συνεχεία, επιβάλλουν την αναστολή της εφαρμογής αυτών των διατάξεων; Λέει ότι θα</w:t>
      </w:r>
      <w:r>
        <w:rPr>
          <w:rFonts w:eastAsia="Times New Roman" w:cs="Times New Roman"/>
          <w:szCs w:val="24"/>
        </w:rPr>
        <w:t xml:space="preserve"> έρθει νομοσχέδιο, αλλά δεν το ξέρουμε. Τίθεται, όμως, κι ένα μείζον ερώτημα. </w:t>
      </w:r>
    </w:p>
    <w:p w14:paraId="17D8A37B"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Να θυμίσω, κύριε Πρόεδρε, στην Αίθουσα πόσες φορές έχουν έρθει τροπολογίες προ δέκα λεπτών ή μισής ώρας τής ψήφισης άλλων άσχετων νομοσχεδίων, υπό την επίκληση αδήριτης ανάγκης,</w:t>
      </w:r>
      <w:r>
        <w:rPr>
          <w:rFonts w:eastAsia="Times New Roman" w:cs="Times New Roman"/>
          <w:szCs w:val="24"/>
        </w:rPr>
        <w:t xml:space="preserve"> πολλές φορές και ανθρωπιστικής. Να θυμίσω πρόσφατα την τροπολογία για την Αστυνομία που μας είπαν ότι δεν υπάρχει η δυνατότητα να κινηθούν τα περιπολικά ή να σιτίσουν τους πρόσφυγες και τους μετανάστες που βρίσκονται στην Ελλάδα. Εμείς τις ψηφίσαμε, αλλά </w:t>
      </w:r>
      <w:r>
        <w:rPr>
          <w:rFonts w:eastAsia="Times New Roman" w:cs="Times New Roman"/>
          <w:szCs w:val="24"/>
        </w:rPr>
        <w:t>δεν μπορεί να συνεχιστεί αυτός ο ρυθμός.</w:t>
      </w:r>
    </w:p>
    <w:p w14:paraId="17D8A37C"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Θέλω να ακούσω, κύριε Πρόεδρε, αν υπάρχει υποχρέωση της Ελληνικής Κυβέρνησης από το τρίτο μνημόνιο να φέρει νέα νομοθεσία για τις δημόσιες συμβάσεις. Αν υπάρχει, έπρεπε να την είχε φέρει, γιατί προφανώς, θα είναι κα</w:t>
      </w:r>
      <w:r>
        <w:rPr>
          <w:rFonts w:eastAsia="Times New Roman" w:cs="Times New Roman"/>
          <w:szCs w:val="24"/>
        </w:rPr>
        <w:t xml:space="preserve">ι αυτό ένα </w:t>
      </w:r>
      <w:proofErr w:type="spellStart"/>
      <w:r>
        <w:rPr>
          <w:rFonts w:eastAsia="Times New Roman" w:cs="Times New Roman"/>
          <w:szCs w:val="24"/>
        </w:rPr>
        <w:t>προαπαιτούμενο</w:t>
      </w:r>
      <w:proofErr w:type="spellEnd"/>
      <w:r>
        <w:rPr>
          <w:rFonts w:eastAsia="Times New Roman" w:cs="Times New Roman"/>
          <w:szCs w:val="24"/>
        </w:rPr>
        <w:t xml:space="preserve"> για το οποίο έχουμε ευθύνη. </w:t>
      </w:r>
      <w:r>
        <w:rPr>
          <w:rFonts w:eastAsia="Times New Roman" w:cs="Times New Roman"/>
          <w:szCs w:val="24"/>
        </w:rPr>
        <w:t>Γ</w:t>
      </w:r>
      <w:r>
        <w:rPr>
          <w:rFonts w:eastAsia="Times New Roman" w:cs="Times New Roman"/>
          <w:szCs w:val="24"/>
        </w:rPr>
        <w:t>ιατί το λέω αυτό;</w:t>
      </w:r>
    </w:p>
    <w:p w14:paraId="17D8A37D"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Εχθές είχαμε μ</w:t>
      </w:r>
      <w:r>
        <w:rPr>
          <w:rFonts w:eastAsia="Times New Roman" w:cs="Times New Roman"/>
          <w:szCs w:val="24"/>
        </w:rPr>
        <w:t>ί</w:t>
      </w:r>
      <w:r>
        <w:rPr>
          <w:rFonts w:eastAsia="Times New Roman" w:cs="Times New Roman"/>
          <w:szCs w:val="24"/>
        </w:rPr>
        <w:t>α πολύ σκληρή συμφωνία για την Ελλάδα. Δεν</w:t>
      </w:r>
      <w:r>
        <w:rPr>
          <w:rFonts w:eastAsia="Times New Roman" w:cs="Times New Roman"/>
          <w:szCs w:val="24"/>
        </w:rPr>
        <w:t xml:space="preserve"> είναι</w:t>
      </w:r>
      <w:r>
        <w:rPr>
          <w:rFonts w:eastAsia="Times New Roman" w:cs="Times New Roman"/>
          <w:szCs w:val="24"/>
        </w:rPr>
        <w:t xml:space="preserve"> του παρόντος. Όμως, από την πρώτη ειδησεογραφία, την οποία άκουσα σήμερα,</w:t>
      </w:r>
      <w:r>
        <w:rPr>
          <w:rFonts w:eastAsia="Times New Roman" w:cs="Times New Roman"/>
          <w:szCs w:val="24"/>
        </w:rPr>
        <w:t xml:space="preserve"> φαίνεται ότι όλοι δέχονται ότι</w:t>
      </w:r>
      <w:r>
        <w:rPr>
          <w:rFonts w:eastAsia="Times New Roman" w:cs="Times New Roman"/>
          <w:szCs w:val="24"/>
        </w:rPr>
        <w:t xml:space="preserve"> είναι μ</w:t>
      </w:r>
      <w:r>
        <w:rPr>
          <w:rFonts w:eastAsia="Times New Roman" w:cs="Times New Roman"/>
          <w:szCs w:val="24"/>
        </w:rPr>
        <w:t>ί</w:t>
      </w:r>
      <w:r>
        <w:rPr>
          <w:rFonts w:eastAsia="Times New Roman" w:cs="Times New Roman"/>
          <w:szCs w:val="24"/>
        </w:rPr>
        <w:t>α σκλη</w:t>
      </w:r>
      <w:r>
        <w:rPr>
          <w:rFonts w:eastAsia="Times New Roman" w:cs="Times New Roman"/>
          <w:szCs w:val="24"/>
        </w:rPr>
        <w:t>ρή συμφωνία η οποία δεν δίνει διεξόδους.</w:t>
      </w:r>
    </w:p>
    <w:p w14:paraId="17D8A37E"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η Κυβέρνηση θα πρέπει να αντιμετωπίσει τις καταστάσεις, όχι φυγομαχώντας. </w:t>
      </w:r>
      <w:r>
        <w:rPr>
          <w:rFonts w:eastAsia="Times New Roman" w:cs="Times New Roman"/>
          <w:szCs w:val="24"/>
        </w:rPr>
        <w:t>Σ</w:t>
      </w:r>
      <w:r>
        <w:rPr>
          <w:rFonts w:eastAsia="Times New Roman" w:cs="Times New Roman"/>
          <w:szCs w:val="24"/>
        </w:rPr>
        <w:t>ε αυτό ακόμα θεωρούμε ότι φυγομαχεί.</w:t>
      </w:r>
    </w:p>
    <w:p w14:paraId="17D8A37F"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Κατόπιν αυτού, καταψηφίζουμε, κύριε Πρόεδρε, την τροπολογία και θα ήθελα να συμπληρ</w:t>
      </w:r>
      <w:r>
        <w:rPr>
          <w:rFonts w:eastAsia="Times New Roman" w:cs="Times New Roman"/>
          <w:szCs w:val="24"/>
        </w:rPr>
        <w:t xml:space="preserve">ώσω το εξής, επειδή αντιλαμβάνομαι και την αγωνία του συναδέλφου, του κ. Λοβέρδου, για την κατάργηση της διατάξεως εκείνης που «παράνομα» -αν θέλετε, και εντός εισαγωγικών η λέξη- και εννοώ το παράνομο </w:t>
      </w:r>
      <w:r>
        <w:rPr>
          <w:rFonts w:eastAsia="Times New Roman" w:cs="Times New Roman"/>
          <w:szCs w:val="24"/>
        </w:rPr>
        <w:lastRenderedPageBreak/>
        <w:t>και στο τυπικό μέρος της νομοθέτησης, όταν έρχεται η τ</w:t>
      </w:r>
      <w:r>
        <w:rPr>
          <w:rFonts w:eastAsia="Times New Roman" w:cs="Times New Roman"/>
          <w:szCs w:val="24"/>
        </w:rPr>
        <w:t>ροπολογία που αφορά την ίδρυση ή τη λειτουργία δημόσιας υπηρεσίας από Βουλευτές,</w:t>
      </w:r>
      <w:r>
        <w:rPr>
          <w:rFonts w:eastAsia="Times New Roman" w:cs="Times New Roman"/>
          <w:szCs w:val="24"/>
        </w:rPr>
        <w:t xml:space="preserve"> εν προκειμένω Δικαστηρίου στην παραλιακή ζώνη της Καλλιθέας,</w:t>
      </w:r>
      <w:r>
        <w:rPr>
          <w:rFonts w:eastAsia="Times New Roman" w:cs="Times New Roman"/>
          <w:szCs w:val="24"/>
        </w:rPr>
        <w:t xml:space="preserve"> </w:t>
      </w:r>
      <w:r>
        <w:rPr>
          <w:rFonts w:eastAsia="Times New Roman" w:cs="Times New Roman"/>
          <w:szCs w:val="24"/>
        </w:rPr>
        <w:t xml:space="preserve">εν απουσία του Υπουργού Δικαιοσύνης. Νομίζω ότι κάποια στιγμή η Κυβέρνηση, παρ’ όλες τις υποσχέσεις τις οποίες έχει δώσει, θα πρέπει να την καταργήσει την τροπολογία για το γήπεδο του </w:t>
      </w:r>
      <w:r>
        <w:rPr>
          <w:rFonts w:eastAsia="Times New Roman" w:cs="Times New Roman"/>
          <w:szCs w:val="24"/>
          <w:lang w:val="en-US"/>
        </w:rPr>
        <w:t>beach</w:t>
      </w:r>
      <w:r>
        <w:rPr>
          <w:rFonts w:eastAsia="Times New Roman" w:cs="Times New Roman"/>
          <w:szCs w:val="24"/>
        </w:rPr>
        <w:t xml:space="preserve"> </w:t>
      </w:r>
      <w:r>
        <w:rPr>
          <w:rFonts w:eastAsia="Times New Roman" w:cs="Times New Roman"/>
          <w:szCs w:val="24"/>
          <w:lang w:val="en-US"/>
        </w:rPr>
        <w:t>volley</w:t>
      </w:r>
      <w:r>
        <w:rPr>
          <w:rFonts w:eastAsia="Times New Roman" w:cs="Times New Roman"/>
          <w:szCs w:val="24"/>
        </w:rPr>
        <w:t xml:space="preserve"> του Φαλήρου και θεωρώ ότι είναι απλή δικαιολογία και αποφυγ</w:t>
      </w:r>
      <w:r>
        <w:rPr>
          <w:rFonts w:eastAsia="Times New Roman" w:cs="Times New Roman"/>
          <w:szCs w:val="24"/>
        </w:rPr>
        <w:t>ή οι δηλώσεις που έχουν γίνει μέχρι σήμερα, ότι πρόκειται να καταργηθεί.</w:t>
      </w:r>
    </w:p>
    <w:p w14:paraId="17D8A380"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Θέλετε να σας πω και κάτι άλλο και να τελειώνω;</w:t>
      </w:r>
    </w:p>
    <w:p w14:paraId="17D8A381"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Δεν έχουν βρει χώρο, κύριε Πρόεδρε. Όσον αφορά αυτά τα οποία λένε περί του στρατοπέδου, αυτό χρησιμοποιείται για στρατιωτικές ανάγκες. </w:t>
      </w:r>
      <w:r>
        <w:rPr>
          <w:rFonts w:eastAsia="Times New Roman" w:cs="Times New Roman"/>
          <w:szCs w:val="24"/>
        </w:rPr>
        <w:t xml:space="preserve">Πώς θα το λύσουν με τον Υπουργό </w:t>
      </w:r>
      <w:r>
        <w:rPr>
          <w:rFonts w:eastAsia="Times New Roman" w:cs="Times New Roman"/>
          <w:szCs w:val="24"/>
        </w:rPr>
        <w:t>Άμυνας</w:t>
      </w:r>
      <w:r>
        <w:rPr>
          <w:rFonts w:eastAsia="Times New Roman" w:cs="Times New Roman"/>
          <w:szCs w:val="24"/>
        </w:rPr>
        <w:t>, ο οποίος φθάνει να ψηφίζει και την άλλη ημέρα λέει ότι εγκληματεί ο ίδιος, όταν ψηφίζει μ</w:t>
      </w:r>
      <w:r>
        <w:rPr>
          <w:rFonts w:eastAsia="Times New Roman" w:cs="Times New Roman"/>
          <w:szCs w:val="24"/>
        </w:rPr>
        <w:t>ί</w:t>
      </w:r>
      <w:r>
        <w:rPr>
          <w:rFonts w:eastAsia="Times New Roman" w:cs="Times New Roman"/>
          <w:szCs w:val="24"/>
        </w:rPr>
        <w:t xml:space="preserve">α ρύθμιση για τον ΦΠΑ στα </w:t>
      </w:r>
      <w:r>
        <w:rPr>
          <w:rFonts w:eastAsia="Times New Roman" w:cs="Times New Roman"/>
          <w:szCs w:val="24"/>
        </w:rPr>
        <w:lastRenderedPageBreak/>
        <w:t>νησιά; Έρχεται την άλλη ημέρα και λέει «εγκληματήσαμε». Δηλαδή, εγκληματεί και ο ίδιος; Επομένως, θα</w:t>
      </w:r>
      <w:r>
        <w:rPr>
          <w:rFonts w:eastAsia="Times New Roman" w:cs="Times New Roman"/>
          <w:szCs w:val="24"/>
        </w:rPr>
        <w:t xml:space="preserve"> εγκληματήσει να παραδώσει στρατόπεδα για δικαστήρια;</w:t>
      </w:r>
    </w:p>
    <w:p w14:paraId="17D8A382"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Νομίζω, κύριε Πρόεδρε, ότι πρέπει να σταθούμε κάποτε και σε αυτά τα ζητήματα και να μιλήσουμε με μεγαλύτερη σοβαρότητα στην Αίθουσα.</w:t>
      </w:r>
    </w:p>
    <w:p w14:paraId="17D8A383"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Ευχαριστώ.</w:t>
      </w:r>
    </w:p>
    <w:p w14:paraId="17D8A384" w14:textId="77777777" w:rsidR="00EB365B" w:rsidRDefault="00BF53B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w:t>
      </w:r>
    </w:p>
    <w:p w14:paraId="17D8A385"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Θα ήθελα ν</w:t>
      </w:r>
      <w:r>
        <w:rPr>
          <w:rFonts w:eastAsia="Times New Roman" w:cs="Times New Roman"/>
          <w:szCs w:val="24"/>
        </w:rPr>
        <w:t>α σας πω πώς θα προχωρήσει η διαδικασία. Θα τοποθετηθούν οι συνάδελφοι, όπως είπα και στην αρχή, κατ’ παρέκκλιση βέβαια, γιατί κυρίως μιλούν οι εισηγητές.</w:t>
      </w:r>
    </w:p>
    <w:p w14:paraId="17D8A386"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Όχι κατά παρέκκλιση!</w:t>
      </w:r>
    </w:p>
    <w:p w14:paraId="17D8A387" w14:textId="77777777" w:rsidR="00EB365B" w:rsidRDefault="00BF53BD">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bCs/>
        </w:rPr>
        <w:t xml:space="preserve"> </w:t>
      </w:r>
      <w:r>
        <w:rPr>
          <w:rFonts w:eastAsia="Times New Roman" w:cs="Times New Roman"/>
          <w:szCs w:val="24"/>
        </w:rPr>
        <w:t>Ορισμένοι συνάδελφοι. Είναι λίγ</w:t>
      </w:r>
      <w:r>
        <w:rPr>
          <w:rFonts w:eastAsia="Times New Roman" w:cs="Times New Roman"/>
          <w:szCs w:val="24"/>
        </w:rPr>
        <w:t>οι. Θα τοποθετηθούν οι συνάδελφοι επί της τροπολογίας. Θα δώσουμε μετά τον λόγο στον κ. Λοβέρδο, για να αναπτύξει την ερώτησή του, να μας απαντήσει ο κύριος Υπουργός.</w:t>
      </w:r>
    </w:p>
    <w:p w14:paraId="17D8A388"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Να προηγηθεί ο κ. Λοβέρδος.</w:t>
      </w:r>
    </w:p>
    <w:p w14:paraId="17D8A389" w14:textId="77777777" w:rsidR="00EB365B" w:rsidRDefault="00BF53B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 xml:space="preserve">Όχι, </w:t>
      </w:r>
      <w:r>
        <w:rPr>
          <w:rFonts w:eastAsia="Times New Roman" w:cs="Times New Roman"/>
          <w:szCs w:val="24"/>
        </w:rPr>
        <w:t>να σας πω. Θα μιλήσει ο κ. Λοβέρδος για την τροπολογία του -περί αυτού μιλάμε- θα απαντήσει ο κύριος Υπουργός, αν δέχεται ή όχι την τροπολογία, και κλείνουμε.</w:t>
      </w:r>
    </w:p>
    <w:p w14:paraId="17D8A38A"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 τοποθετηθούμε πριν από αυτό.</w:t>
      </w:r>
    </w:p>
    <w:p w14:paraId="17D8A38B" w14:textId="77777777" w:rsidR="00EB365B" w:rsidRDefault="00BF53B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 xml:space="preserve">Δεν προβλέπεται </w:t>
      </w:r>
      <w:r>
        <w:rPr>
          <w:rFonts w:eastAsia="Times New Roman" w:cs="Times New Roman"/>
          <w:szCs w:val="24"/>
        </w:rPr>
        <w:t>διαδικασία τοποθέτησης επί βουλευτικής τροπολογίας.</w:t>
      </w:r>
    </w:p>
    <w:p w14:paraId="17D8A38C"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Δεν προβλέπεται να υπάρχει τροπολογία σε κύρωση!</w:t>
      </w:r>
    </w:p>
    <w:p w14:paraId="17D8A38D" w14:textId="77777777" w:rsidR="00EB365B" w:rsidRDefault="00BF53BD">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bCs/>
        </w:rPr>
        <w:t xml:space="preserve"> </w:t>
      </w:r>
      <w:r>
        <w:rPr>
          <w:rFonts w:eastAsia="Times New Roman" w:cs="Times New Roman"/>
          <w:szCs w:val="24"/>
        </w:rPr>
        <w:t xml:space="preserve">Σας παρακαλώ! Όταν κατατίθεται βουλευτική τροπολογία εν γένει, όπως γνωρίζετε, ή γίνεται δεκτή από </w:t>
      </w:r>
      <w:r>
        <w:rPr>
          <w:rFonts w:eastAsia="Times New Roman" w:cs="Times New Roman"/>
          <w:szCs w:val="24"/>
        </w:rPr>
        <w:t>τον Υπουργό ή δεν γίνεται. Συζήτηση επί της τροπολογίας δεν γίνεται.</w:t>
      </w:r>
    </w:p>
    <w:p w14:paraId="17D8A38E"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Κύριε Πρόεδρε, μπορούμε να μιλήσουμε οι Κοινοβουλευτικοί;</w:t>
      </w:r>
    </w:p>
    <w:p w14:paraId="17D8A38F"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w:t>
      </w:r>
      <w:proofErr w:type="spellStart"/>
      <w:r>
        <w:rPr>
          <w:rFonts w:eastAsia="Times New Roman" w:cs="Times New Roman"/>
          <w:szCs w:val="24"/>
        </w:rPr>
        <w:t>Μηταράκη</w:t>
      </w:r>
      <w:proofErr w:type="spellEnd"/>
      <w:r>
        <w:rPr>
          <w:rFonts w:eastAsia="Times New Roman" w:cs="Times New Roman"/>
          <w:szCs w:val="24"/>
        </w:rPr>
        <w:t>, σας παρακαλώ.</w:t>
      </w:r>
    </w:p>
    <w:p w14:paraId="17D8A390"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Θα δώσουμε τον λόγο στον κ. Λοβέρδο, αφού ολοκληρωθ</w:t>
      </w:r>
      <w:r>
        <w:rPr>
          <w:rFonts w:eastAsia="Times New Roman" w:cs="Times New Roman"/>
          <w:szCs w:val="24"/>
        </w:rPr>
        <w:t>ούν οι ομιλητές επί της τροπολογίας που έχουμε τώρα, να αναπτύξει την τροπολογία του, να πείσει ή όχι τον Υπουργό, θα απαντήσει ο Υπουργός και για το ένα και για το άλλο και κλείνουμε.</w:t>
      </w:r>
    </w:p>
    <w:p w14:paraId="17D8A391"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Προχωρούμε από εδώ και πέρα, δίνοντας τον λόγο στον κ. </w:t>
      </w:r>
      <w:proofErr w:type="spellStart"/>
      <w:r>
        <w:rPr>
          <w:rFonts w:eastAsia="Times New Roman" w:cs="Times New Roman"/>
          <w:szCs w:val="24"/>
        </w:rPr>
        <w:t>Μηταράκη</w:t>
      </w:r>
      <w:proofErr w:type="spellEnd"/>
      <w:r>
        <w:rPr>
          <w:rFonts w:eastAsia="Times New Roman" w:cs="Times New Roman"/>
          <w:szCs w:val="24"/>
        </w:rPr>
        <w:t>, μετά σ</w:t>
      </w:r>
      <w:r>
        <w:rPr>
          <w:rFonts w:eastAsia="Times New Roman" w:cs="Times New Roman"/>
          <w:szCs w:val="24"/>
        </w:rPr>
        <w:t xml:space="preserve">τον κ. </w:t>
      </w:r>
      <w:proofErr w:type="spellStart"/>
      <w:r>
        <w:rPr>
          <w:rFonts w:eastAsia="Times New Roman" w:cs="Times New Roman"/>
          <w:szCs w:val="24"/>
        </w:rPr>
        <w:t>Χαρακόπουλο</w:t>
      </w:r>
      <w:proofErr w:type="spellEnd"/>
      <w:r>
        <w:rPr>
          <w:rFonts w:eastAsia="Times New Roman" w:cs="Times New Roman"/>
          <w:szCs w:val="24"/>
        </w:rPr>
        <w:t xml:space="preserve">, μετά στην κ. </w:t>
      </w:r>
      <w:proofErr w:type="spellStart"/>
      <w:r>
        <w:rPr>
          <w:rFonts w:eastAsia="Times New Roman" w:cs="Times New Roman"/>
          <w:szCs w:val="24"/>
        </w:rPr>
        <w:t>Βάκη</w:t>
      </w:r>
      <w:proofErr w:type="spellEnd"/>
      <w:r>
        <w:rPr>
          <w:rFonts w:eastAsia="Times New Roman" w:cs="Times New Roman"/>
          <w:szCs w:val="24"/>
        </w:rPr>
        <w:t>.</w:t>
      </w:r>
    </w:p>
    <w:p w14:paraId="17D8A392"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έχετε τον λόγο.</w:t>
      </w:r>
    </w:p>
    <w:p w14:paraId="17D8A393"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lastRenderedPageBreak/>
        <w:t>ΠΑΝΑΓΙΩΤΗΣ ΜΗΤΑΡΑΚΗΣ:</w:t>
      </w:r>
      <w:r>
        <w:rPr>
          <w:rFonts w:eastAsia="Times New Roman" w:cs="Times New Roman"/>
          <w:szCs w:val="24"/>
        </w:rPr>
        <w:t xml:space="preserve"> Ευχαριστώ πολύ, κύριε Πρόεδρε.</w:t>
      </w:r>
    </w:p>
    <w:p w14:paraId="17D8A394"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Επί των τροπολογιών θα μιλήσω. Επί της υπουργικής τροπολογίας είναι η πέμπτη φορά που η Κυβέρνηση ζητάει παρέκκλιση από τον νέο νόμο</w:t>
      </w:r>
      <w:r>
        <w:rPr>
          <w:rFonts w:eastAsia="Times New Roman" w:cs="Times New Roman"/>
          <w:szCs w:val="24"/>
        </w:rPr>
        <w:t xml:space="preserve"> πλαίσιο για τις δημόσιες συμβάσεις. Έχει συζητηθεί πολλές φορές στην Ολομέλεια η ανάγκη η χώρα μας να έχει ένα πιο διαφανές, πιο αποτελεσματικό, πιο αξιόπιστο πρόγραμμα και τρόπο υλοποίησης δημοσίων συμβάσεων.</w:t>
      </w:r>
    </w:p>
    <w:p w14:paraId="17D8A395"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Νομοθέτησε η προηγούμενη κυβέρνηση. Πιθανότατ</w:t>
      </w:r>
      <w:r>
        <w:rPr>
          <w:rFonts w:eastAsia="Times New Roman" w:cs="Times New Roman"/>
          <w:szCs w:val="24"/>
        </w:rPr>
        <w:t>α, αυτή η Κυβέρνηση να ήθελε να κάνει κάποιες αλλαγές. Ήδη, όμως, πλησιάζουμε στους δεκαοκτώ μήνες και ακόμα δεν έχετε έρθει να νομοθετήσετε.</w:t>
      </w:r>
    </w:p>
    <w:p w14:paraId="17D8A396"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Πριν από λίγες εβδομάδες, κύριε Πρόεδρε, σε μ</w:t>
      </w:r>
      <w:r>
        <w:rPr>
          <w:rFonts w:eastAsia="Times New Roman" w:cs="Times New Roman"/>
          <w:szCs w:val="24"/>
        </w:rPr>
        <w:t>ί</w:t>
      </w:r>
      <w:r>
        <w:rPr>
          <w:rFonts w:eastAsia="Times New Roman" w:cs="Times New Roman"/>
          <w:szCs w:val="24"/>
        </w:rPr>
        <w:t xml:space="preserve">α άλλη κύρωση συζητήσαμε ίδια διάταξη άλλου Υπουργείου που ζητούσε </w:t>
      </w:r>
      <w:r>
        <w:rPr>
          <w:rFonts w:eastAsia="Times New Roman" w:cs="Times New Roman"/>
          <w:szCs w:val="24"/>
        </w:rPr>
        <w:t>και αυτό την τρίτη ή τέταρτη παρέκκλιση στους δικούς του διαγωνισμούς.</w:t>
      </w:r>
    </w:p>
    <w:p w14:paraId="17D8A397"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Νομίζω ότι αυτή η κατάσταση πρέπει να φθάσει σε ένα τέλος. Δεν μπορεί να έχουν προτεραιότητα μόνο όσοι νόμοι επιβάλλουν φόρους και μόνο όσοι νόμοι αυξάνουν τις προσλήψεις στο δημόσιο. Π</w:t>
      </w:r>
      <w:r>
        <w:rPr>
          <w:rFonts w:eastAsia="Times New Roman" w:cs="Times New Roman"/>
          <w:szCs w:val="24"/>
        </w:rPr>
        <w:t xml:space="preserve">ρέπει </w:t>
      </w:r>
      <w:r>
        <w:rPr>
          <w:rFonts w:eastAsia="Times New Roman" w:cs="Times New Roman"/>
          <w:szCs w:val="24"/>
        </w:rPr>
        <w:lastRenderedPageBreak/>
        <w:t>να έρθουν και θεσμικοί νόμοι, οι οποίοι βοηθούν τη λειτουργία του κράτους και όχι δεκαοκτώ μήνες να έχουμε αυτά τα θέματα.</w:t>
      </w:r>
    </w:p>
    <w:p w14:paraId="17D8A398"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Ως προς την τροπολογία του κ. Λοβέρδου, με τον ν. 4146/2013 η προηγούμενη κυβέρνηση νομοθέτησε τη δημιουργία μιας ειδικής εταιρ</w:t>
      </w:r>
      <w:r>
        <w:rPr>
          <w:rFonts w:eastAsia="Times New Roman" w:cs="Times New Roman"/>
          <w:szCs w:val="24"/>
        </w:rPr>
        <w:t xml:space="preserve">είας, της εταιρείας </w:t>
      </w:r>
      <w:r>
        <w:rPr>
          <w:rFonts w:eastAsia="Times New Roman" w:cs="Times New Roman"/>
          <w:szCs w:val="24"/>
        </w:rPr>
        <w:t>«</w:t>
      </w:r>
      <w:r>
        <w:rPr>
          <w:rFonts w:eastAsia="Times New Roman" w:cs="Times New Roman"/>
          <w:szCs w:val="24"/>
        </w:rPr>
        <w:t>Π</w:t>
      </w:r>
      <w:r>
        <w:rPr>
          <w:rFonts w:eastAsia="Times New Roman" w:cs="Times New Roman"/>
          <w:szCs w:val="24"/>
        </w:rPr>
        <w:t>αράκτιο</w:t>
      </w:r>
      <w:r>
        <w:rPr>
          <w:rFonts w:eastAsia="Times New Roman" w:cs="Times New Roman"/>
          <w:szCs w:val="24"/>
        </w:rPr>
        <w:t xml:space="preserve"> Α</w:t>
      </w:r>
      <w:r>
        <w:rPr>
          <w:rFonts w:eastAsia="Times New Roman" w:cs="Times New Roman"/>
          <w:szCs w:val="24"/>
        </w:rPr>
        <w:t>ττικό</w:t>
      </w:r>
      <w:r>
        <w:rPr>
          <w:rFonts w:eastAsia="Times New Roman" w:cs="Times New Roman"/>
          <w:szCs w:val="24"/>
        </w:rPr>
        <w:t xml:space="preserve"> Μ</w:t>
      </w:r>
      <w:r>
        <w:rPr>
          <w:rFonts w:eastAsia="Times New Roman" w:cs="Times New Roman"/>
          <w:szCs w:val="24"/>
        </w:rPr>
        <w:t>έτωπο»</w:t>
      </w:r>
      <w:r>
        <w:rPr>
          <w:rFonts w:eastAsia="Times New Roman" w:cs="Times New Roman"/>
          <w:szCs w:val="24"/>
        </w:rPr>
        <w:t xml:space="preserve">. Στόχος ήταν να βγουν εκτός ΕΤΑΔ και κατά συνέπεια, εκτός ΤΑΙΠΕΔ και κατά συνέπεια, εκτός κάθε ιδιωτικοποίησης όλη η ακίνητη περιουσία του ελληνικού δημοσίου στην αθηναϊκή </w:t>
      </w:r>
      <w:proofErr w:type="spellStart"/>
      <w:r>
        <w:rPr>
          <w:rFonts w:eastAsia="Times New Roman" w:cs="Times New Roman"/>
          <w:szCs w:val="24"/>
        </w:rPr>
        <w:t>ριβιέρα</w:t>
      </w:r>
      <w:proofErr w:type="spellEnd"/>
      <w:r>
        <w:rPr>
          <w:rFonts w:eastAsia="Times New Roman" w:cs="Times New Roman"/>
          <w:szCs w:val="24"/>
        </w:rPr>
        <w:t>. Αυτή η νέα εταιρεία συνεργάστη</w:t>
      </w:r>
      <w:r>
        <w:rPr>
          <w:rFonts w:eastAsia="Times New Roman" w:cs="Times New Roman"/>
          <w:szCs w:val="24"/>
        </w:rPr>
        <w:t xml:space="preserve">κε με τους δήμους, συνεργάστηκε με την Περιφέρεια και ο στόχος ήταν να δημιουργήσει ένα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ώστε όλη η περιοχή της αθηναϊκής </w:t>
      </w:r>
      <w:proofErr w:type="spellStart"/>
      <w:r>
        <w:rPr>
          <w:rFonts w:eastAsia="Times New Roman" w:cs="Times New Roman"/>
          <w:szCs w:val="24"/>
        </w:rPr>
        <w:t>ριβιέρας</w:t>
      </w:r>
      <w:proofErr w:type="spellEnd"/>
      <w:r>
        <w:rPr>
          <w:rFonts w:eastAsia="Times New Roman" w:cs="Times New Roman"/>
          <w:szCs w:val="24"/>
        </w:rPr>
        <w:t xml:space="preserve"> να αξιοποιηθεί υπέρ του δημοσίου συμφέροντος.</w:t>
      </w:r>
    </w:p>
    <w:p w14:paraId="17D8A399"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Στον χώρο απέναντι από το Ίδρυμα Σταύρος Νιάρχος προβλεπόταν η δημι</w:t>
      </w:r>
      <w:r>
        <w:rPr>
          <w:rFonts w:eastAsia="Times New Roman" w:cs="Times New Roman"/>
          <w:szCs w:val="24"/>
        </w:rPr>
        <w:t xml:space="preserve">ουργία ενός καταπληκτικού πάρκου, το οποίο θα αποτελούσε πνεύμονα για όλη την Αττική, πνεύμονα ο οποίος θα περιλάμβανε </w:t>
      </w:r>
      <w:r>
        <w:rPr>
          <w:rFonts w:eastAsia="Times New Roman" w:cs="Times New Roman"/>
          <w:szCs w:val="24"/>
        </w:rPr>
        <w:lastRenderedPageBreak/>
        <w:t xml:space="preserve">και ελαφρές χρήσεις εστίασης, ώστε να μπορεί να πηγαίνει ο κόσμος εκεί και ελαφρές αθλητικές χρήσεις. Εκεί υπάρχουν οι </w:t>
      </w:r>
      <w:proofErr w:type="spellStart"/>
      <w:r>
        <w:rPr>
          <w:rFonts w:eastAsia="Times New Roman" w:cs="Times New Roman"/>
          <w:szCs w:val="24"/>
        </w:rPr>
        <w:t>ναυταθλητικοί</w:t>
      </w:r>
      <w:proofErr w:type="spellEnd"/>
      <w:r>
        <w:rPr>
          <w:rFonts w:eastAsia="Times New Roman" w:cs="Times New Roman"/>
          <w:szCs w:val="24"/>
        </w:rPr>
        <w:t xml:space="preserve"> σύλλ</w:t>
      </w:r>
      <w:r>
        <w:rPr>
          <w:rFonts w:eastAsia="Times New Roman" w:cs="Times New Roman"/>
          <w:szCs w:val="24"/>
        </w:rPr>
        <w:t>ογοι.</w:t>
      </w:r>
    </w:p>
    <w:p w14:paraId="17D8A39A"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Από το 2000.</w:t>
      </w:r>
    </w:p>
    <w:p w14:paraId="17D8A39B"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Νομοθετήθηκε το 2013.</w:t>
      </w:r>
    </w:p>
    <w:p w14:paraId="17D8A39C" w14:textId="77777777" w:rsidR="00EB365B" w:rsidRDefault="00BF53BD">
      <w:pPr>
        <w:spacing w:line="600" w:lineRule="auto"/>
        <w:ind w:firstLine="720"/>
        <w:jc w:val="both"/>
        <w:rPr>
          <w:rFonts w:eastAsia="Times New Roman"/>
          <w:szCs w:val="24"/>
        </w:rPr>
      </w:pPr>
      <w:r>
        <w:rPr>
          <w:rFonts w:eastAsia="Times New Roman"/>
          <w:szCs w:val="24"/>
        </w:rPr>
        <w:t xml:space="preserve">Η Κυβέρνηση ΣΥΡΙΖΑ, στο πρώτο της νομοσχέδιο, στο νομοσχέδιο περί ανθρωπιστικής κρίσης, με μία διάταξη που ούτε οι Βουλευτές του ΣΥΡΙΖΑ μπορούσαν να καταλάβουν </w:t>
      </w:r>
      <w:r>
        <w:rPr>
          <w:rFonts w:eastAsia="Times New Roman"/>
          <w:szCs w:val="24"/>
        </w:rPr>
        <w:t xml:space="preserve">πώς συνδεόταν με την ανθρωπιστική κρίση, κατήργησε την εταιρεία </w:t>
      </w:r>
      <w:r>
        <w:rPr>
          <w:rFonts w:eastAsia="Times New Roman"/>
          <w:szCs w:val="24"/>
        </w:rPr>
        <w:t>«</w:t>
      </w:r>
      <w:r>
        <w:rPr>
          <w:rFonts w:eastAsia="Times New Roman"/>
          <w:szCs w:val="24"/>
        </w:rPr>
        <w:t>Π</w:t>
      </w:r>
      <w:r>
        <w:rPr>
          <w:rFonts w:eastAsia="Times New Roman"/>
          <w:szCs w:val="24"/>
        </w:rPr>
        <w:t>αράκτιο</w:t>
      </w:r>
      <w:r>
        <w:rPr>
          <w:rFonts w:eastAsia="Times New Roman"/>
          <w:szCs w:val="24"/>
        </w:rPr>
        <w:t xml:space="preserve"> Α</w:t>
      </w:r>
      <w:r>
        <w:rPr>
          <w:rFonts w:eastAsia="Times New Roman"/>
          <w:szCs w:val="24"/>
        </w:rPr>
        <w:t>ττικό</w:t>
      </w:r>
      <w:r>
        <w:rPr>
          <w:rFonts w:eastAsia="Times New Roman"/>
          <w:szCs w:val="24"/>
        </w:rPr>
        <w:t xml:space="preserve"> Μ</w:t>
      </w:r>
      <w:r>
        <w:rPr>
          <w:rFonts w:eastAsia="Times New Roman"/>
          <w:szCs w:val="24"/>
        </w:rPr>
        <w:t>έτωπο»</w:t>
      </w:r>
      <w:r>
        <w:rPr>
          <w:rFonts w:eastAsia="Times New Roman"/>
          <w:szCs w:val="24"/>
        </w:rPr>
        <w:t xml:space="preserve">, έδωσε όλα τα ακίνητα στην ΕΤΑΔ και, κατά συνέπεια τώρα, με τον νόμο που ψηφίσαμε προχθές, έδωσε όλη την περιουσία της αθηναϊκής </w:t>
      </w:r>
      <w:proofErr w:type="spellStart"/>
      <w:r>
        <w:rPr>
          <w:rFonts w:eastAsia="Times New Roman"/>
          <w:szCs w:val="24"/>
        </w:rPr>
        <w:t>ριβιέρας</w:t>
      </w:r>
      <w:proofErr w:type="spellEnd"/>
      <w:r>
        <w:rPr>
          <w:rFonts w:eastAsia="Times New Roman"/>
          <w:szCs w:val="24"/>
        </w:rPr>
        <w:t xml:space="preserve"> στο νέο </w:t>
      </w:r>
      <w:proofErr w:type="spellStart"/>
      <w:r>
        <w:rPr>
          <w:rFonts w:eastAsia="Times New Roman"/>
          <w:szCs w:val="24"/>
        </w:rPr>
        <w:t>υπερταμείο</w:t>
      </w:r>
      <w:proofErr w:type="spellEnd"/>
      <w:r>
        <w:rPr>
          <w:rFonts w:eastAsia="Times New Roman"/>
          <w:szCs w:val="24"/>
        </w:rPr>
        <w:t>.</w:t>
      </w:r>
    </w:p>
    <w:p w14:paraId="17D8A39D" w14:textId="77777777" w:rsidR="00EB365B" w:rsidRDefault="00BF53BD">
      <w:pPr>
        <w:spacing w:line="600" w:lineRule="auto"/>
        <w:ind w:firstLine="720"/>
        <w:jc w:val="both"/>
        <w:rPr>
          <w:rFonts w:eastAsia="Times New Roman"/>
          <w:szCs w:val="24"/>
        </w:rPr>
      </w:pPr>
      <w:r>
        <w:rPr>
          <w:rFonts w:eastAsia="Times New Roman"/>
          <w:szCs w:val="24"/>
        </w:rPr>
        <w:lastRenderedPageBreak/>
        <w:t>Η προηγού</w:t>
      </w:r>
      <w:r>
        <w:rPr>
          <w:rFonts w:eastAsia="Times New Roman"/>
          <w:szCs w:val="24"/>
        </w:rPr>
        <w:t xml:space="preserve">μενη κυβέρνηση, λοιπόν, νομοθέτησε ένα πιο ισορροπημένο σχέδιο σε συνεργασία με τους δήμους και με την </w:t>
      </w:r>
      <w:r>
        <w:rPr>
          <w:rFonts w:eastAsia="Times New Roman"/>
          <w:szCs w:val="24"/>
        </w:rPr>
        <w:t>π</w:t>
      </w:r>
      <w:r>
        <w:rPr>
          <w:rFonts w:eastAsia="Times New Roman"/>
          <w:szCs w:val="24"/>
        </w:rPr>
        <w:t xml:space="preserve">εριφέρεια, που θα περιλάμβανε ένα μοναδικό χώρο πρασίνου. Αυτή η Κυβέρνηση, η Κυβέρνηση της Αριστεράς, επιλέγει να τα δώσει όλα στο </w:t>
      </w:r>
      <w:proofErr w:type="spellStart"/>
      <w:r>
        <w:rPr>
          <w:rFonts w:eastAsia="Times New Roman"/>
          <w:szCs w:val="24"/>
        </w:rPr>
        <w:t>υπερταμείο</w:t>
      </w:r>
      <w:proofErr w:type="spellEnd"/>
      <w:r>
        <w:rPr>
          <w:rFonts w:eastAsia="Times New Roman"/>
          <w:szCs w:val="24"/>
        </w:rPr>
        <w:t>.</w:t>
      </w:r>
    </w:p>
    <w:p w14:paraId="17D8A39E" w14:textId="77777777" w:rsidR="00EB365B" w:rsidRDefault="00BF53BD">
      <w:pPr>
        <w:spacing w:line="600" w:lineRule="auto"/>
        <w:ind w:firstLine="720"/>
        <w:jc w:val="both"/>
        <w:rPr>
          <w:rFonts w:eastAsia="Times New Roman"/>
          <w:szCs w:val="24"/>
        </w:rPr>
      </w:pPr>
      <w:r>
        <w:rPr>
          <w:rFonts w:eastAsia="Times New Roman"/>
          <w:szCs w:val="24"/>
        </w:rPr>
        <w:t>Ας αναφε</w:t>
      </w:r>
      <w:r>
        <w:rPr>
          <w:rFonts w:eastAsia="Times New Roman"/>
          <w:szCs w:val="24"/>
        </w:rPr>
        <w:t>ρθούμε στον συγκεκριμένο χώρο, για τον οποίο έχει ολοκληρωθεί η μελέτη προκειμένου να δημιουργηθεί αυτός ο πνεύμονας. Έχουν ήδη δοθεί με προηγούμενο νόμο, τον νόμο για τα ολυμπιακά ακίνητα, χρήσεις γης αθλητικές και πρασίνου. Με τον νόμο που περάσατε καταρ</w:t>
      </w:r>
      <w:r>
        <w:rPr>
          <w:rFonts w:eastAsia="Times New Roman"/>
          <w:szCs w:val="24"/>
        </w:rPr>
        <w:t>γήσατε τις χρήσεις γης. Ανεξαρτήτως αν τελικά αυτή η έκταση γίνει ή όχι δικαστήρια ή έχει κάποια άλλη δημόσια χρήση, καταργήθηκε η οικιστική και χωροταξική ταυτότητα του ακινήτου. Κατά συνέπεια, στερήσατε από την περιουσία του ελληνικού δημοσίου ένα περιου</w:t>
      </w:r>
      <w:r>
        <w:rPr>
          <w:rFonts w:eastAsia="Times New Roman"/>
          <w:szCs w:val="24"/>
        </w:rPr>
        <w:t>σιακό της στοιχείο.</w:t>
      </w:r>
    </w:p>
    <w:p w14:paraId="17D8A39F" w14:textId="77777777" w:rsidR="00EB365B" w:rsidRDefault="00BF53BD">
      <w:pPr>
        <w:spacing w:line="600" w:lineRule="auto"/>
        <w:ind w:firstLine="720"/>
        <w:jc w:val="both"/>
        <w:rPr>
          <w:rFonts w:eastAsia="Times New Roman"/>
          <w:szCs w:val="24"/>
        </w:rPr>
      </w:pPr>
      <w:r>
        <w:rPr>
          <w:rFonts w:eastAsia="Times New Roman"/>
          <w:szCs w:val="24"/>
        </w:rPr>
        <w:t xml:space="preserve">Έρχεστε τώρα χωρίς σχεδιασμό να δημιουργήσετε δικαστικές αίθουσες σε μία περιοχή η οποία χρειάζεται έναν χώρο πρασίνου. Αυτό συνέβη, όμως, όχι με σχέδιο της Κυβέρνησης, αλλά με βουλευτική </w:t>
      </w:r>
      <w:r>
        <w:rPr>
          <w:rFonts w:eastAsia="Times New Roman"/>
          <w:szCs w:val="24"/>
        </w:rPr>
        <w:lastRenderedPageBreak/>
        <w:t xml:space="preserve">τροπολογία, η οποία είναι εμφανώς μη βουλευτική </w:t>
      </w:r>
      <w:r>
        <w:rPr>
          <w:rFonts w:eastAsia="Times New Roman"/>
          <w:szCs w:val="24"/>
        </w:rPr>
        <w:t>τροπολογία. Είναι εμφανώς γραμμένη από το Υπουργείο Δικαιοσύνης. Αυτό είναι άλλο ένα παράδειγμα κακής νομοθέτησης. Έρχονται βουλευτικές τροπολογίες, εκπρόθεσμες πολλές φορές, αποφεύγοντας το Γενικό Λογιστήριο του Κράτους, ενώ εμφανώς είναι γραμμένες από τη</w:t>
      </w:r>
      <w:r>
        <w:rPr>
          <w:rFonts w:eastAsia="Times New Roman"/>
          <w:szCs w:val="24"/>
        </w:rPr>
        <w:t>ν Κυβέρνηση.</w:t>
      </w:r>
    </w:p>
    <w:p w14:paraId="17D8A3A0" w14:textId="77777777" w:rsidR="00EB365B" w:rsidRDefault="00BF53BD">
      <w:pPr>
        <w:spacing w:line="600" w:lineRule="auto"/>
        <w:ind w:firstLine="720"/>
        <w:jc w:val="both"/>
        <w:rPr>
          <w:rFonts w:eastAsia="Times New Roman"/>
          <w:szCs w:val="24"/>
        </w:rPr>
      </w:pPr>
      <w:r>
        <w:rPr>
          <w:rFonts w:eastAsia="Times New Roman"/>
          <w:szCs w:val="24"/>
        </w:rPr>
        <w:t xml:space="preserve">Από τότε, σύσσωμη η Αντιπολίτευση και πάρα πολλοί Βουλευτές του ΣΥΡΙΖΑ λένε ότι αυτό ήταν λάθος. Κι έρχεται κάθε φορά εδώ σε συνεδρίαση μία τροπολογία, την οποία εμείς στηρίζουμε, όπως είπε και η </w:t>
      </w:r>
      <w:r>
        <w:rPr>
          <w:rFonts w:eastAsia="Times New Roman"/>
          <w:szCs w:val="28"/>
        </w:rPr>
        <w:t>Κοινοβουλευτική μας Εκπρόσωπος κ</w:t>
      </w:r>
      <w:r>
        <w:rPr>
          <w:rFonts w:eastAsia="Times New Roman"/>
          <w:szCs w:val="28"/>
        </w:rPr>
        <w:t>.</w:t>
      </w:r>
      <w:r>
        <w:rPr>
          <w:rFonts w:eastAsia="Times New Roman"/>
          <w:szCs w:val="28"/>
        </w:rPr>
        <w:t xml:space="preserve"> </w:t>
      </w:r>
      <w:proofErr w:type="spellStart"/>
      <w:r>
        <w:rPr>
          <w:rFonts w:eastAsia="Times New Roman"/>
          <w:szCs w:val="28"/>
        </w:rPr>
        <w:t>Κεραμέως</w:t>
      </w:r>
      <w:proofErr w:type="spellEnd"/>
      <w:r>
        <w:rPr>
          <w:rFonts w:eastAsia="Times New Roman"/>
          <w:szCs w:val="28"/>
        </w:rPr>
        <w:t>, για</w:t>
      </w:r>
      <w:r>
        <w:rPr>
          <w:rFonts w:eastAsia="Times New Roman"/>
          <w:szCs w:val="28"/>
        </w:rPr>
        <w:t xml:space="preserve"> να λύσει το λάθος που δημιουργήθηκε. Η Κυβέρνηση εξακολουθεί να μην έχει θέση.</w:t>
      </w:r>
      <w:r>
        <w:rPr>
          <w:rFonts w:eastAsia="Times New Roman"/>
          <w:szCs w:val="24"/>
        </w:rPr>
        <w:t xml:space="preserve"> </w:t>
      </w:r>
    </w:p>
    <w:p w14:paraId="17D8A3A1" w14:textId="77777777" w:rsidR="00EB365B" w:rsidRDefault="00BF53BD">
      <w:pPr>
        <w:spacing w:line="600" w:lineRule="auto"/>
        <w:ind w:firstLine="720"/>
        <w:jc w:val="both"/>
        <w:rPr>
          <w:rFonts w:eastAsia="Times New Roman"/>
          <w:szCs w:val="24"/>
        </w:rPr>
      </w:pPr>
      <w:r>
        <w:rPr>
          <w:rFonts w:eastAsia="Times New Roman"/>
          <w:szCs w:val="28"/>
        </w:rPr>
        <w:t xml:space="preserve">Κύριε Πρόεδρε, </w:t>
      </w:r>
      <w:r>
        <w:rPr>
          <w:rFonts w:eastAsia="Times New Roman"/>
          <w:szCs w:val="24"/>
        </w:rPr>
        <w:t>ξέρετε, μάλιστα, ποιο είναι το χειρότερο; Κάθε φορά έρχεται ο αρμόδιος Υπουργός και λέει</w:t>
      </w:r>
      <w:r>
        <w:rPr>
          <w:rFonts w:eastAsia="Times New Roman"/>
          <w:szCs w:val="24"/>
        </w:rPr>
        <w:t>:</w:t>
      </w:r>
      <w:r>
        <w:rPr>
          <w:rFonts w:eastAsia="Times New Roman"/>
          <w:szCs w:val="24"/>
        </w:rPr>
        <w:t xml:space="preserve"> «Συγγνώμη, δεν είναι δική μου αρμοδιότητα, δεν ξέρω εγώ». Δηλαδή, στην</w:t>
      </w:r>
      <w:r>
        <w:rPr>
          <w:rFonts w:eastAsia="Times New Roman"/>
          <w:szCs w:val="24"/>
        </w:rPr>
        <w:t xml:space="preserve"> </w:t>
      </w:r>
      <w:r>
        <w:rPr>
          <w:rFonts w:eastAsia="Times New Roman"/>
          <w:szCs w:val="24"/>
        </w:rPr>
        <w:t>κ</w:t>
      </w:r>
      <w:r>
        <w:rPr>
          <w:rFonts w:eastAsia="Times New Roman"/>
          <w:szCs w:val="24"/>
        </w:rPr>
        <w:t xml:space="preserve">ύρωση πρέπει να </w:t>
      </w:r>
      <w:r>
        <w:rPr>
          <w:rFonts w:eastAsia="Times New Roman"/>
          <w:szCs w:val="24"/>
        </w:rPr>
        <w:lastRenderedPageBreak/>
        <w:t xml:space="preserve">φέρουμε τον Υπουργό Δικαιοσύνης. Πρέπει να έρθει ο Υπουργός Δικαιοσύνης στην Αίθουσα, γιατί το ΠΑΣΟΚ έχει πει ότι θα καταθέτει κάθε φορά αυτήν την τροπολογία. </w:t>
      </w:r>
    </w:p>
    <w:p w14:paraId="17D8A3A2" w14:textId="77777777" w:rsidR="00EB365B" w:rsidRDefault="00BF53BD">
      <w:pPr>
        <w:spacing w:line="600" w:lineRule="auto"/>
        <w:ind w:firstLine="720"/>
        <w:jc w:val="both"/>
        <w:rPr>
          <w:rFonts w:eastAsia="Times New Roman"/>
          <w:szCs w:val="24"/>
        </w:rPr>
      </w:pPr>
      <w:r>
        <w:rPr>
          <w:rFonts w:eastAsia="Times New Roman"/>
          <w:szCs w:val="24"/>
        </w:rPr>
        <w:t>Αυτό που συμβαίνει, ότι δηλαδή κάθε φορά λένε</w:t>
      </w:r>
      <w:r>
        <w:rPr>
          <w:rFonts w:eastAsia="Times New Roman"/>
          <w:szCs w:val="24"/>
        </w:rPr>
        <w:t>:</w:t>
      </w:r>
      <w:r>
        <w:rPr>
          <w:rFonts w:eastAsia="Times New Roman"/>
          <w:szCs w:val="24"/>
        </w:rPr>
        <w:t xml:space="preserve"> «Εμείς δεν είμαστε αρμόδιοι» -κι ελπίζω να μην προλαβαίνω τη δική σας ομιλία- δεν είναι η λύση για ένα θέμα το οποίο απασχολεί τον μισό πληθυσμό της Ελλάδας που ζει στην Αττική.</w:t>
      </w:r>
    </w:p>
    <w:p w14:paraId="17D8A3A3" w14:textId="77777777" w:rsidR="00EB365B" w:rsidRDefault="00BF53BD">
      <w:pPr>
        <w:spacing w:line="600" w:lineRule="auto"/>
        <w:ind w:firstLine="720"/>
        <w:jc w:val="both"/>
        <w:rPr>
          <w:rFonts w:eastAsia="Times New Roman"/>
          <w:szCs w:val="24"/>
        </w:rPr>
      </w:pPr>
      <w:r>
        <w:rPr>
          <w:rFonts w:eastAsia="Times New Roman"/>
          <w:szCs w:val="24"/>
        </w:rPr>
        <w:t>Σας ευχαριστώ.</w:t>
      </w:r>
    </w:p>
    <w:p w14:paraId="17D8A3A4" w14:textId="77777777" w:rsidR="00EB365B" w:rsidRDefault="00BF53BD">
      <w:pPr>
        <w:spacing w:line="600" w:lineRule="auto"/>
        <w:ind w:firstLine="720"/>
        <w:jc w:val="both"/>
        <w:rPr>
          <w:rFonts w:eastAsia="Times New Roman"/>
          <w:szCs w:val="24"/>
        </w:rPr>
      </w:pPr>
      <w:r>
        <w:rPr>
          <w:rFonts w:eastAsia="Times New Roman"/>
          <w:b/>
          <w:szCs w:val="24"/>
        </w:rPr>
        <w:t xml:space="preserve">ΠΡΟΕΔΡΕΩΝ (Αναστάσιος Κουράκης): </w:t>
      </w:r>
      <w:r>
        <w:rPr>
          <w:rFonts w:eastAsia="Times New Roman"/>
          <w:szCs w:val="24"/>
        </w:rPr>
        <w:t xml:space="preserve">Ευχαριστούμε τον κ. </w:t>
      </w:r>
      <w:proofErr w:type="spellStart"/>
      <w:r>
        <w:rPr>
          <w:rFonts w:eastAsia="Times New Roman"/>
          <w:szCs w:val="24"/>
        </w:rPr>
        <w:t>Μηταράκη</w:t>
      </w:r>
      <w:proofErr w:type="spellEnd"/>
      <w:r>
        <w:rPr>
          <w:rFonts w:eastAsia="Times New Roman"/>
          <w:szCs w:val="24"/>
        </w:rPr>
        <w:t>.</w:t>
      </w:r>
    </w:p>
    <w:p w14:paraId="17D8A3A5" w14:textId="77777777" w:rsidR="00EB365B" w:rsidRDefault="00BF53B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Χαρακόπουλε</w:t>
      </w:r>
      <w:proofErr w:type="spellEnd"/>
      <w:r>
        <w:rPr>
          <w:rFonts w:eastAsia="Times New Roman"/>
          <w:szCs w:val="24"/>
        </w:rPr>
        <w:t>, θα μου επιτρέψετε να αφήσω να προηγηθεί ο κ. Λοβέρδος, ο οποίος έχει μια επείγουσα δουλειά, για να μιλήσει για την τροπολογία, όπως είπαμε και προηγουμένως.</w:t>
      </w:r>
    </w:p>
    <w:p w14:paraId="17D8A3A6" w14:textId="77777777" w:rsidR="00EB365B" w:rsidRDefault="00BF53BD">
      <w:pPr>
        <w:spacing w:line="600" w:lineRule="auto"/>
        <w:ind w:firstLine="720"/>
        <w:jc w:val="both"/>
        <w:rPr>
          <w:rFonts w:eastAsia="Times New Roman"/>
          <w:szCs w:val="24"/>
        </w:rPr>
      </w:pPr>
      <w:r>
        <w:rPr>
          <w:rFonts w:eastAsia="Times New Roman"/>
          <w:b/>
          <w:szCs w:val="24"/>
        </w:rPr>
        <w:t xml:space="preserve">ΜΑΞΙΜΟΣ ΧΑΡΑΚΟΠΟΥΛΟΣ: </w:t>
      </w:r>
      <w:r>
        <w:rPr>
          <w:rFonts w:eastAsia="Times New Roman"/>
          <w:szCs w:val="24"/>
        </w:rPr>
        <w:t>Βεβαίως, κύριε Πρόεδρε.</w:t>
      </w:r>
    </w:p>
    <w:p w14:paraId="17D8A3A7" w14:textId="77777777" w:rsidR="00EB365B" w:rsidRDefault="00BF53BD">
      <w:pPr>
        <w:spacing w:line="600" w:lineRule="auto"/>
        <w:ind w:firstLine="720"/>
        <w:jc w:val="both"/>
        <w:rPr>
          <w:rFonts w:eastAsia="Times New Roman"/>
          <w:szCs w:val="24"/>
        </w:rPr>
      </w:pPr>
      <w:r>
        <w:rPr>
          <w:rFonts w:eastAsia="Times New Roman"/>
          <w:b/>
          <w:szCs w:val="24"/>
        </w:rPr>
        <w:t xml:space="preserve">ΠΡΟΕΔΡΕΩΝ (Αναστάσιος Κουράκης): </w:t>
      </w:r>
      <w:r>
        <w:rPr>
          <w:rFonts w:eastAsia="Times New Roman"/>
          <w:szCs w:val="24"/>
        </w:rPr>
        <w:t>Κύριε Λοβέρδο, ορίστε, έχετε τον λόγο.</w:t>
      </w:r>
    </w:p>
    <w:p w14:paraId="17D8A3A8" w14:textId="77777777" w:rsidR="00EB365B" w:rsidRDefault="00BF53BD">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Ευχαριστώ πολύ, κύριε Πρόεδρε.</w:t>
      </w:r>
    </w:p>
    <w:p w14:paraId="17D8A3A9" w14:textId="77777777" w:rsidR="00EB365B" w:rsidRDefault="00BF53BD">
      <w:pPr>
        <w:spacing w:line="600" w:lineRule="auto"/>
        <w:ind w:firstLine="720"/>
        <w:jc w:val="both"/>
        <w:rPr>
          <w:rFonts w:eastAsia="Times New Roman"/>
          <w:szCs w:val="24"/>
        </w:rPr>
      </w:pPr>
      <w:r>
        <w:rPr>
          <w:rFonts w:eastAsia="Times New Roman"/>
          <w:szCs w:val="24"/>
        </w:rPr>
        <w:t xml:space="preserve">Βλέπετε ότι έτσι όπως γίνεται η διαδικασία, κατά την ερμηνεία εκ των </w:t>
      </w:r>
      <w:proofErr w:type="spellStart"/>
      <w:r>
        <w:rPr>
          <w:rFonts w:eastAsia="Times New Roman"/>
          <w:szCs w:val="24"/>
        </w:rPr>
        <w:t>ενόντων</w:t>
      </w:r>
      <w:proofErr w:type="spellEnd"/>
      <w:r>
        <w:rPr>
          <w:rFonts w:eastAsia="Times New Roman"/>
          <w:szCs w:val="24"/>
        </w:rPr>
        <w:t xml:space="preserve"> του Κανονισμού, γίνεται αναφορά και στις τροπολογίες, αλλά και στο επί κύρωση νομικό κείμενο. </w:t>
      </w:r>
    </w:p>
    <w:p w14:paraId="17D8A3AA" w14:textId="77777777" w:rsidR="00EB365B" w:rsidRDefault="00BF53BD">
      <w:pPr>
        <w:spacing w:line="600" w:lineRule="auto"/>
        <w:ind w:firstLine="720"/>
        <w:jc w:val="both"/>
        <w:rPr>
          <w:rFonts w:eastAsia="Times New Roman"/>
          <w:szCs w:val="24"/>
        </w:rPr>
      </w:pPr>
      <w:r>
        <w:rPr>
          <w:rFonts w:eastAsia="Times New Roman"/>
          <w:szCs w:val="24"/>
        </w:rPr>
        <w:t>Γιατί, λοιπόν, καταθέτω αυτήν την τροπολογία; Κατ’ αρχάς, δεν είμαι μόνο εγώ, αλλά ό</w:t>
      </w:r>
      <w:r>
        <w:rPr>
          <w:rFonts w:eastAsia="Times New Roman"/>
          <w:szCs w:val="24"/>
        </w:rPr>
        <w:t xml:space="preserve">λα τα κόμματα της Βουλής. Ήδη, στο προηγούμενο σχέδιο νόμου, το μεγάλο, που ψηφίσαμε το Σαββατοκύριακο, η Ένωση Κεντρώων, το Ποτάμι, εμείς, η Νέα Δημοκρατία, καταθέσαμε μία τροπολογία μέσα στην οποία λέμε –και ο κ. </w:t>
      </w:r>
      <w:proofErr w:type="spellStart"/>
      <w:r>
        <w:rPr>
          <w:rFonts w:eastAsia="Times New Roman"/>
          <w:szCs w:val="24"/>
        </w:rPr>
        <w:t>Μηταράκης</w:t>
      </w:r>
      <w:proofErr w:type="spellEnd"/>
      <w:r>
        <w:rPr>
          <w:rFonts w:eastAsia="Times New Roman"/>
          <w:szCs w:val="24"/>
        </w:rPr>
        <w:t xml:space="preserve"> με έχει βοηθήσει να τη συντάξου</w:t>
      </w:r>
      <w:r>
        <w:rPr>
          <w:rFonts w:eastAsia="Times New Roman"/>
          <w:szCs w:val="24"/>
        </w:rPr>
        <w:t>με τελικά- ότι καταργείται εκείνο που ψηφίστηκε μία ωραία Παρασκευή νύχτα με πρόταση δεκαέξι Βουλευτών του ΣΥΡΙΖΑ, εκ των οποίων μόνο μία ήταν από την Αττική και οι άλλοι ήταν από τις υπόλοιπες περιφέρειες της χώρας και σύμφωνα μ’ αυτήν αυτός ο χώρος, με τ</w:t>
      </w:r>
      <w:r>
        <w:rPr>
          <w:rFonts w:eastAsia="Times New Roman"/>
          <w:szCs w:val="24"/>
        </w:rPr>
        <w:t>ην ακύρωση χωρικά του Ρυθμιστικού Σχεδίου της Αθήνας, μπορεί να διατεθεί για την ίδρυση δικαστηρίων που θα φιλοξενούν μεγάλες δίκες, δίκες που συγκεντρώνουν μεγάλο αριθμό ανθρώπων.</w:t>
      </w:r>
    </w:p>
    <w:p w14:paraId="17D8A3AB" w14:textId="77777777" w:rsidR="00EB365B" w:rsidRDefault="00BF53BD">
      <w:pPr>
        <w:spacing w:line="600" w:lineRule="auto"/>
        <w:ind w:firstLine="720"/>
        <w:jc w:val="both"/>
        <w:rPr>
          <w:rFonts w:eastAsia="Times New Roman"/>
          <w:szCs w:val="24"/>
        </w:rPr>
      </w:pPr>
      <w:r>
        <w:rPr>
          <w:rFonts w:eastAsia="Times New Roman"/>
          <w:szCs w:val="24"/>
        </w:rPr>
        <w:lastRenderedPageBreak/>
        <w:t>Μετά, όταν έγινε συζήτηση και ανέβηκε πολιτικά το θέμα, ο αρμόδιος Υπουργός</w:t>
      </w:r>
      <w:r>
        <w:rPr>
          <w:rFonts w:eastAsia="Times New Roman"/>
          <w:szCs w:val="24"/>
        </w:rPr>
        <w:t xml:space="preserve"> Δικαιοσύνης είπε πως θα αλλάξει τον σχεδιασμό του και πως σε συνεργασία με τον Υπουργό Εθνικής Άμυνας αναζητούν χώρο στο </w:t>
      </w:r>
      <w:proofErr w:type="spellStart"/>
      <w:r>
        <w:rPr>
          <w:rFonts w:eastAsia="Times New Roman"/>
          <w:szCs w:val="24"/>
        </w:rPr>
        <w:t>Ρουφ</w:t>
      </w:r>
      <w:proofErr w:type="spellEnd"/>
      <w:r>
        <w:rPr>
          <w:rFonts w:eastAsia="Times New Roman"/>
          <w:szCs w:val="24"/>
        </w:rPr>
        <w:t xml:space="preserve">, όπου θα πάει ο κύριος Υπουργός και θα κάνει επιθεώρηση για το αν του κάνει. </w:t>
      </w:r>
    </w:p>
    <w:p w14:paraId="17D8A3AC" w14:textId="77777777" w:rsidR="00EB365B" w:rsidRDefault="00BF53BD">
      <w:pPr>
        <w:spacing w:line="600" w:lineRule="auto"/>
        <w:ind w:firstLine="720"/>
        <w:jc w:val="both"/>
        <w:rPr>
          <w:rFonts w:eastAsia="Times New Roman"/>
          <w:szCs w:val="24"/>
        </w:rPr>
      </w:pPr>
      <w:r>
        <w:rPr>
          <w:rFonts w:eastAsia="Times New Roman"/>
          <w:szCs w:val="24"/>
        </w:rPr>
        <w:t>Ο κ. Παρασκευόπουλος είπε</w:t>
      </w:r>
      <w:r>
        <w:rPr>
          <w:rFonts w:eastAsia="Times New Roman"/>
          <w:szCs w:val="24"/>
        </w:rPr>
        <w:t>:</w:t>
      </w:r>
      <w:r>
        <w:rPr>
          <w:rFonts w:eastAsia="Times New Roman"/>
          <w:szCs w:val="24"/>
        </w:rPr>
        <w:t xml:space="preserve"> «Αν δεν βρω χώρο, θα επι</w:t>
      </w:r>
      <w:r>
        <w:rPr>
          <w:rFonts w:eastAsia="Times New Roman"/>
          <w:szCs w:val="24"/>
        </w:rPr>
        <w:t>μείνω». Επιθεώρησε; Δεν ξέρουμε. Του κάνει ο χώρος; Δεν ξέρουμε. Όπως έχει πει και ο κ. Καρράς, εκεί λειτουργεί στρατοδικείο. Γι’ αυτόν τον χώρο μιλάει; Κανείς μας δεν ξέρει.</w:t>
      </w:r>
    </w:p>
    <w:p w14:paraId="17D8A3AD" w14:textId="77777777" w:rsidR="00EB365B" w:rsidRDefault="00BF53BD">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Δεν ξέρουμε.</w:t>
      </w:r>
    </w:p>
    <w:p w14:paraId="17D8A3AE" w14:textId="77777777" w:rsidR="00EB365B" w:rsidRDefault="00BF53BD">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Έχει γίνει παρέμβαση το</w:t>
      </w:r>
      <w:r>
        <w:rPr>
          <w:rFonts w:eastAsia="Times New Roman"/>
          <w:szCs w:val="24"/>
        </w:rPr>
        <w:t xml:space="preserve">υ Βουλευτή των Ανεξαρτήτων Ελλήνων κ. Κόκκαλη, που κατέθεσε τροπολογία, και έτσι κινητοποιήθηκε το Υπουργείο Εθνικής Αμύνης. Εκείνη η τροπολογία δεν είχε κατατεθεί. Δεν υπήρχε σχέδιο νόμου για να κατατεθεί. Κι αυτό στον αέρα ήταν. </w:t>
      </w:r>
    </w:p>
    <w:p w14:paraId="17D8A3AF" w14:textId="77777777" w:rsidR="00EB365B" w:rsidRDefault="00BF53BD">
      <w:pPr>
        <w:spacing w:line="600" w:lineRule="auto"/>
        <w:ind w:firstLine="720"/>
        <w:jc w:val="both"/>
        <w:rPr>
          <w:rFonts w:eastAsia="Times New Roman"/>
          <w:szCs w:val="24"/>
        </w:rPr>
      </w:pPr>
      <w:r>
        <w:rPr>
          <w:rFonts w:eastAsia="Times New Roman"/>
          <w:szCs w:val="24"/>
        </w:rPr>
        <w:lastRenderedPageBreak/>
        <w:t>Έκτοτε είπαμε ότι σε κάθ</w:t>
      </w:r>
      <w:r>
        <w:rPr>
          <w:rFonts w:eastAsia="Times New Roman"/>
          <w:szCs w:val="24"/>
        </w:rPr>
        <w:t xml:space="preserve">ε σχέδιο νόμου ή κύρωση, η </w:t>
      </w:r>
      <w:r>
        <w:rPr>
          <w:rFonts w:eastAsia="Times New Roman"/>
          <w:szCs w:val="24"/>
        </w:rPr>
        <w:t>Α</w:t>
      </w:r>
      <w:r>
        <w:rPr>
          <w:rFonts w:eastAsia="Times New Roman"/>
          <w:szCs w:val="24"/>
        </w:rPr>
        <w:t>ντιπολίτευση ή κόμματα αυτής –τώρα θα μπορούσαμε να είμαστε και όλοι μαζί, απλώς δεν βρεθήκαμε, κύριε Πρόεδρε, αλλά θα το οργανώσουμε</w:t>
      </w:r>
      <w:r>
        <w:rPr>
          <w:rFonts w:eastAsia="Times New Roman"/>
          <w:szCs w:val="28"/>
        </w:rPr>
        <w:t>- θα τους λέει ότι δεν τους πιστεύει</w:t>
      </w:r>
      <w:r>
        <w:rPr>
          <w:rFonts w:eastAsia="Times New Roman"/>
          <w:szCs w:val="28"/>
        </w:rPr>
        <w:t>.</w:t>
      </w:r>
    </w:p>
    <w:p w14:paraId="17D8A3B0"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Όπως την Κυριακή το βράδυ ψηφίστηκαν διατάξεις τις οποίες</w:t>
      </w:r>
      <w:r>
        <w:rPr>
          <w:rFonts w:eastAsia="Times New Roman" w:cs="Times New Roman"/>
          <w:szCs w:val="24"/>
        </w:rPr>
        <w:t xml:space="preserve"> κατήγγειλε για αντισυνταγματικές ο κ. Καμμένος εχθές, έτσι και επ' αυτού, εφόσον δεν έχουμε παρέμβαση της Κυβέρνησης, θεωρούμε ότι κάποια στιγμή πρέπει η Βουλή να το δεχθεί –ένας Υπουργός να συνεννοηθεί με τον κ. Καλογήρου, να του πει ο κ. Καλογήρου ότι η</w:t>
      </w:r>
      <w:r>
        <w:rPr>
          <w:rFonts w:eastAsia="Times New Roman" w:cs="Times New Roman"/>
          <w:szCs w:val="24"/>
        </w:rPr>
        <w:t xml:space="preserve"> Κυβέρνηση συμφωνεί- και να το τελειώνουμε. Ειδάλλως, κύριε Πρόεδρε, θα συζητάμε, θα συζητάμε, θα συζητάμε χωρίς να τελειώνουμε. </w:t>
      </w:r>
    </w:p>
    <w:p w14:paraId="17D8A3B1"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Λέει ένας πολίτης: «Καλά, αφού είπε ο Υπουργός Δικαιοσύνης ότι θα βρει άλλο χώρο, γιατί δεν πείθεστε;». Επαναλαμβάνω: </w:t>
      </w:r>
    </w:p>
    <w:p w14:paraId="17D8A3B2"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Πρώτον,</w:t>
      </w:r>
      <w:r>
        <w:rPr>
          <w:rFonts w:eastAsia="Times New Roman" w:cs="Times New Roman"/>
          <w:szCs w:val="24"/>
        </w:rPr>
        <w:t xml:space="preserve"> ο Υπουργός Δικαιοσύνης είπε ότι αναζητά κατάλληλο χώρο, και εάν δεν το κάνει, θα επιμείνει. </w:t>
      </w:r>
    </w:p>
    <w:p w14:paraId="17D8A3B3"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Δεύτερον, έχει πει ότι είναι παράδοξο να διαμαρτυρόμαστε εμείς οι Έλληνες μόνο, επειδή στο κέντρο της πόλης μας ή κάπου στην πόλη μας θα γίνουν δικαστήρια, όταν ο</w:t>
      </w:r>
      <w:r>
        <w:rPr>
          <w:rFonts w:eastAsia="Times New Roman" w:cs="Times New Roman"/>
          <w:szCs w:val="24"/>
        </w:rPr>
        <w:t>ι άλλες χώρες θεωρούν κόσμημα τα δικαστήρια στις πρωτεύουσές τους. Και εμείς το θεωρούμε. Δεν είναι το Συμβούλιο της Επικρατείας στο κέντρο; Δεν είναι ο Άρειος Πάγος στο κέντρο; Δεν κατάλαβα! Δεν είναι το Ελεγκτικό Συνέδριο στο κέντρο; Δεν είναι το Εφετείο</w:t>
      </w:r>
      <w:r>
        <w:rPr>
          <w:rFonts w:eastAsia="Times New Roman" w:cs="Times New Roman"/>
          <w:szCs w:val="24"/>
        </w:rPr>
        <w:t xml:space="preserve"> στο κέντρο; Βεβαίως. Αλλά την παραλία την έχουμε σκεφτεί αλλιώς. Είτε υπάρχουν καθυστερήσεις είτε δεν υπάρχουν καθυστερήσεις, τις χρήσεις τις έχουμε δει αλλιώς. Και έχουμε πει ότι είναι όνειρο πέντε εκατομμυρίων ανθρώπων να κοιτάνε προς τη θάλασσα και όχι</w:t>
      </w:r>
      <w:r>
        <w:rPr>
          <w:rFonts w:eastAsia="Times New Roman" w:cs="Times New Roman"/>
          <w:szCs w:val="24"/>
        </w:rPr>
        <w:t xml:space="preserve"> να κοιτάνε προς τα μέσα, προς τα βουνά.</w:t>
      </w:r>
    </w:p>
    <w:p w14:paraId="17D8A3B4"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κύριε Πρόεδρε, η αλλαγή αυτής της χρήσης είναι αλλαγή του ρυθμιστικού. Αν δεν υπάρξει </w:t>
      </w:r>
      <w:r>
        <w:rPr>
          <w:rFonts w:eastAsia="Times New Roman" w:cs="Times New Roman"/>
          <w:bCs/>
          <w:szCs w:val="24"/>
        </w:rPr>
        <w:t>τροπολογία</w:t>
      </w:r>
      <w:r>
        <w:rPr>
          <w:rFonts w:eastAsia="Times New Roman" w:cs="Times New Roman"/>
          <w:szCs w:val="24"/>
        </w:rPr>
        <w:t xml:space="preserve"> που να καταργεί εκείνη την </w:t>
      </w:r>
      <w:r>
        <w:rPr>
          <w:rFonts w:eastAsia="Times New Roman" w:cs="Times New Roman"/>
          <w:bCs/>
          <w:szCs w:val="24"/>
        </w:rPr>
        <w:t>τροπολογία</w:t>
      </w:r>
      <w:r>
        <w:rPr>
          <w:rFonts w:eastAsia="Times New Roman" w:cs="Times New Roman"/>
          <w:szCs w:val="24"/>
        </w:rPr>
        <w:t xml:space="preserve"> αφ’ ης ίσχυσε, δεν μπορώ να ξέρω, προϊόντος και του χρόνου, ποιοι με δικ</w:t>
      </w:r>
      <w:r>
        <w:rPr>
          <w:rFonts w:eastAsia="Times New Roman" w:cs="Times New Roman"/>
          <w:szCs w:val="24"/>
        </w:rPr>
        <w:t xml:space="preserve">ανικά επιχειρήματα θα εκμεταλλευτούν την αλλαγή του </w:t>
      </w:r>
      <w:r>
        <w:rPr>
          <w:rFonts w:eastAsia="Times New Roman" w:cs="Times New Roman"/>
          <w:szCs w:val="24"/>
        </w:rPr>
        <w:t>ρ</w:t>
      </w:r>
      <w:r>
        <w:rPr>
          <w:rFonts w:eastAsia="Times New Roman" w:cs="Times New Roman"/>
          <w:szCs w:val="24"/>
        </w:rPr>
        <w:t xml:space="preserve">υθμιστικού της Αθήνας επιπλέον του ενός μηνός ήδη. </w:t>
      </w:r>
    </w:p>
    <w:p w14:paraId="17D8A3B5"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Άρα υπάρχει ανάγκη άμεσης παρέμβασης -δεν έχουμε άνεση χρόνο</w:t>
      </w:r>
      <w:r>
        <w:rPr>
          <w:rFonts w:eastAsia="Times New Roman" w:cs="Times New Roman"/>
          <w:szCs w:val="24"/>
        </w:rPr>
        <w:t>υ</w:t>
      </w:r>
      <w:r>
        <w:rPr>
          <w:rFonts w:eastAsia="Times New Roman" w:cs="Times New Roman"/>
          <w:szCs w:val="24"/>
        </w:rPr>
        <w:t>- διότι</w:t>
      </w:r>
      <w:r>
        <w:rPr>
          <w:rFonts w:eastAsia="Times New Roman" w:cs="Times New Roman"/>
          <w:szCs w:val="24"/>
        </w:rPr>
        <w:t>,</w:t>
      </w:r>
      <w:r>
        <w:rPr>
          <w:rFonts w:eastAsia="Times New Roman" w:cs="Times New Roman"/>
          <w:szCs w:val="24"/>
        </w:rPr>
        <w:t xml:space="preserve"> όταν είναι εν ισχύ</w:t>
      </w:r>
      <w:r>
        <w:rPr>
          <w:rFonts w:eastAsia="Times New Roman" w:cs="Times New Roman"/>
          <w:szCs w:val="24"/>
        </w:rPr>
        <w:t>ι</w:t>
      </w:r>
      <w:r>
        <w:rPr>
          <w:rFonts w:eastAsia="Times New Roman" w:cs="Times New Roman"/>
          <w:szCs w:val="24"/>
        </w:rPr>
        <w:t xml:space="preserve"> μια διάταξη η οποία τροποποιεί το </w:t>
      </w:r>
      <w:r>
        <w:rPr>
          <w:rFonts w:eastAsia="Times New Roman" w:cs="Times New Roman"/>
          <w:szCs w:val="24"/>
        </w:rPr>
        <w:t>ρ</w:t>
      </w:r>
      <w:r>
        <w:rPr>
          <w:rFonts w:eastAsia="Times New Roman" w:cs="Times New Roman"/>
          <w:szCs w:val="24"/>
        </w:rPr>
        <w:t xml:space="preserve">υθμιστικό των Αθηνών, κανείς δεν μπορεί να γνωρίζει έννομες συνέπειες που δημιουργούνται και τις οποίες ένα δικαστήριο μπορεί να αναγνωρίσει. </w:t>
      </w:r>
    </w:p>
    <w:p w14:paraId="17D8A3B6"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Παρακαλώ, λοιπόν, την Κυβέρνηση -ξέρω ότι σήμερα δεν είναι οι αρμόδιοι Υπουργοί εδώ- τώρα να δώσει μια εντολή ο κ</w:t>
      </w:r>
      <w:r>
        <w:rPr>
          <w:rFonts w:eastAsia="Times New Roman" w:cs="Times New Roman"/>
          <w:szCs w:val="24"/>
        </w:rPr>
        <w:t xml:space="preserve">. Καλογήρου ότι το θέμα το έχει συμφωνήσει η Κυβέρνηση, να γίνει δεκτή αυτή η </w:t>
      </w:r>
      <w:r>
        <w:rPr>
          <w:rFonts w:eastAsia="Times New Roman" w:cs="Times New Roman"/>
          <w:bCs/>
          <w:szCs w:val="24"/>
        </w:rPr>
        <w:t>τροπολογία</w:t>
      </w:r>
      <w:r>
        <w:rPr>
          <w:rFonts w:eastAsia="Times New Roman" w:cs="Times New Roman"/>
          <w:bCs/>
          <w:szCs w:val="24"/>
        </w:rPr>
        <w:t>,</w:t>
      </w:r>
      <w:r>
        <w:rPr>
          <w:rFonts w:eastAsia="Times New Roman" w:cs="Times New Roman"/>
          <w:szCs w:val="24"/>
        </w:rPr>
        <w:t xml:space="preserve"> που καθολικά υποστηρίζεται, να τελειώνουμε. Δεν μπορεί αυτό το θέμα να παρατείνεται για ακόμα μεγαλύτερο χρονικό διάστημα.</w:t>
      </w:r>
    </w:p>
    <w:p w14:paraId="17D8A3B7" w14:textId="77777777" w:rsidR="00EB365B" w:rsidRDefault="00BF53BD">
      <w:pPr>
        <w:spacing w:line="600" w:lineRule="auto"/>
        <w:ind w:firstLine="720"/>
        <w:jc w:val="both"/>
        <w:rPr>
          <w:rFonts w:eastAsia="Times New Roman" w:cs="Times New Roman"/>
          <w:szCs w:val="24"/>
        </w:rPr>
      </w:pPr>
      <w:r>
        <w:rPr>
          <w:rFonts w:eastAsia="Times New Roman"/>
          <w:szCs w:val="24"/>
        </w:rPr>
        <w:lastRenderedPageBreak/>
        <w:t>Ευχαριστώ.</w:t>
      </w:r>
      <w:r>
        <w:rPr>
          <w:rFonts w:eastAsia="Times New Roman" w:cs="Times New Roman"/>
          <w:szCs w:val="24"/>
        </w:rPr>
        <w:t xml:space="preserve"> </w:t>
      </w:r>
    </w:p>
    <w:p w14:paraId="17D8A3B8" w14:textId="77777777" w:rsidR="00EB365B" w:rsidRDefault="00BF53BD">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cs="Times New Roman"/>
          <w:b/>
          <w:szCs w:val="24"/>
        </w:rPr>
        <w:t>):</w:t>
      </w:r>
      <w:r>
        <w:rPr>
          <w:rFonts w:eastAsia="Times New Roman" w:cs="Times New Roman"/>
          <w:szCs w:val="24"/>
        </w:rPr>
        <w:t xml:space="preserve"> </w:t>
      </w:r>
      <w:r>
        <w:rPr>
          <w:rFonts w:eastAsia="Times New Roman"/>
          <w:szCs w:val="24"/>
        </w:rPr>
        <w:t>Ευχαριστούμε τον κ. Λοβέρδο.</w:t>
      </w:r>
    </w:p>
    <w:p w14:paraId="17D8A3B9" w14:textId="77777777" w:rsidR="00EB365B" w:rsidRDefault="00BF53B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Χαρακόπουλε</w:t>
      </w:r>
      <w:proofErr w:type="spellEnd"/>
      <w:r>
        <w:rPr>
          <w:rFonts w:eastAsia="Times New Roman"/>
          <w:szCs w:val="24"/>
        </w:rPr>
        <w:t>, έχετε τον λόγο.</w:t>
      </w:r>
    </w:p>
    <w:p w14:paraId="17D8A3BA" w14:textId="77777777" w:rsidR="00EB365B" w:rsidRDefault="00BF53BD">
      <w:pPr>
        <w:spacing w:line="600" w:lineRule="auto"/>
        <w:ind w:firstLine="720"/>
        <w:jc w:val="both"/>
        <w:rPr>
          <w:rFonts w:eastAsia="Times New Roman"/>
          <w:szCs w:val="24"/>
        </w:rPr>
      </w:pPr>
      <w:r>
        <w:rPr>
          <w:rFonts w:eastAsia="Times New Roman"/>
          <w:b/>
          <w:szCs w:val="24"/>
        </w:rPr>
        <w:t xml:space="preserve">ΜΑΞΙΜΟΣ ΧΑΡΑΚΟΠΟΥΛΟΣ: </w:t>
      </w:r>
      <w:r>
        <w:rPr>
          <w:rFonts w:eastAsia="Times New Roman"/>
          <w:szCs w:val="24"/>
        </w:rPr>
        <w:t xml:space="preserve">Ένα λακωνικό σχόλιο θα ήθελα να κάνω, κύριε Πρόεδρε, για την </w:t>
      </w:r>
      <w:r>
        <w:rPr>
          <w:rFonts w:eastAsia="Times New Roman"/>
          <w:bCs/>
          <w:szCs w:val="24"/>
        </w:rPr>
        <w:t>τροπολογία</w:t>
      </w:r>
      <w:r>
        <w:rPr>
          <w:rFonts w:eastAsia="Times New Roman"/>
          <w:szCs w:val="24"/>
        </w:rPr>
        <w:t>.</w:t>
      </w:r>
    </w:p>
    <w:p w14:paraId="17D8A3BB" w14:textId="77777777" w:rsidR="00EB365B" w:rsidRDefault="00BF53BD">
      <w:pPr>
        <w:spacing w:line="600" w:lineRule="auto"/>
        <w:ind w:firstLine="720"/>
        <w:jc w:val="both"/>
        <w:rPr>
          <w:rFonts w:eastAsia="Times New Roman"/>
          <w:szCs w:val="24"/>
        </w:rPr>
      </w:pPr>
      <w:r>
        <w:rPr>
          <w:rFonts w:eastAsia="Times New Roman"/>
          <w:szCs w:val="24"/>
        </w:rPr>
        <w:t>Στην πατρίδα μου, τη Θεσσαλία, κύριε Πρόεδρε, γι’ αυτούς που αντιμετωπίζουν με μακαριότητα και</w:t>
      </w:r>
      <w:r>
        <w:rPr>
          <w:rFonts w:eastAsia="Times New Roman"/>
          <w:szCs w:val="24"/>
        </w:rPr>
        <w:t xml:space="preserve"> οχαδερφισμό τα πράγματα, λέμε την έκφραση «τα ζώα μου αργά»!</w:t>
      </w:r>
    </w:p>
    <w:p w14:paraId="17D8A3BC"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Προσέξτε τα λόγια σας!</w:t>
      </w:r>
    </w:p>
    <w:p w14:paraId="17D8A3BD" w14:textId="77777777" w:rsidR="00EB365B" w:rsidRDefault="00BF53BD">
      <w:pPr>
        <w:spacing w:line="600" w:lineRule="auto"/>
        <w:ind w:firstLine="720"/>
        <w:jc w:val="both"/>
        <w:rPr>
          <w:rFonts w:eastAsia="Times New Roman"/>
          <w:szCs w:val="24"/>
        </w:rPr>
      </w:pPr>
      <w:r>
        <w:rPr>
          <w:rFonts w:eastAsia="Times New Roman"/>
          <w:b/>
          <w:szCs w:val="24"/>
        </w:rPr>
        <w:t xml:space="preserve">ΜΑΞΙΜΟΣ ΧΑΡΑΚΟΠΟΥΛΟΣ: </w:t>
      </w:r>
      <w:r>
        <w:rPr>
          <w:rFonts w:eastAsia="Times New Roman"/>
          <w:szCs w:val="24"/>
        </w:rPr>
        <w:t>Κύριε Υπουργέ, είναι η πέμπτη φορά που έρχεστε στη Βουλή ζητώντας παράταση στο υφισ</w:t>
      </w:r>
      <w:r>
        <w:rPr>
          <w:rFonts w:eastAsia="Times New Roman"/>
          <w:szCs w:val="24"/>
        </w:rPr>
        <w:t xml:space="preserve">τάμενο νομοθετικό πλαίσιο για τις συμβάσεις και τις προμήθειες του </w:t>
      </w:r>
      <w:r>
        <w:rPr>
          <w:rFonts w:eastAsia="Times New Roman"/>
          <w:szCs w:val="24"/>
        </w:rPr>
        <w:t>δ</w:t>
      </w:r>
      <w:r>
        <w:rPr>
          <w:rFonts w:eastAsia="Times New Roman"/>
          <w:szCs w:val="24"/>
        </w:rPr>
        <w:t xml:space="preserve">ημοσίου. </w:t>
      </w:r>
      <w:r>
        <w:rPr>
          <w:rFonts w:eastAsia="Times New Roman"/>
          <w:szCs w:val="24"/>
        </w:rPr>
        <w:lastRenderedPageBreak/>
        <w:t>Πόσες ακόμα φορές θα χρειαστεί να έρθετε; Δεσμεύεστε ότι είναι η τελευταία φορά για την οποία έρχεστε να ζητήσετε παράταση του νομοθετικού πλαισίου; Είστε σχεδόν ενάμιση χρόνο στη</w:t>
      </w:r>
      <w:r>
        <w:rPr>
          <w:rFonts w:eastAsia="Times New Roman"/>
          <w:szCs w:val="24"/>
        </w:rPr>
        <w:t xml:space="preserve"> διακυβέρνηση της χώρας. Πόσο χρόνο χρειάζεστε για να διαμορφώσετε το νέο θεσμικό πλαίσιο, που υποστηρίζετε ότι χρειάζεται η χώρα;</w:t>
      </w:r>
    </w:p>
    <w:p w14:paraId="17D8A3BE"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Τον Γενάρη του 2015, γιατί δεν το είχατε ολοκληρώσει.</w:t>
      </w:r>
    </w:p>
    <w:p w14:paraId="17D8A3BF" w14:textId="77777777" w:rsidR="00EB365B" w:rsidRDefault="00BF53BD">
      <w:pPr>
        <w:spacing w:line="600" w:lineRule="auto"/>
        <w:ind w:firstLine="720"/>
        <w:jc w:val="both"/>
        <w:rPr>
          <w:rFonts w:eastAsia="Times New Roman"/>
          <w:szCs w:val="24"/>
        </w:rPr>
      </w:pPr>
      <w:r>
        <w:rPr>
          <w:rFonts w:eastAsia="Times New Roman"/>
          <w:b/>
          <w:szCs w:val="24"/>
        </w:rPr>
        <w:t>ΜΑΞΙΜ</w:t>
      </w:r>
      <w:r>
        <w:rPr>
          <w:rFonts w:eastAsia="Times New Roman"/>
          <w:b/>
          <w:szCs w:val="24"/>
        </w:rPr>
        <w:t xml:space="preserve">ΟΣ ΧΑΡΑΚΟΠΟΥΛΟΣ: </w:t>
      </w:r>
      <w:r>
        <w:rPr>
          <w:rFonts w:eastAsia="Times New Roman"/>
          <w:szCs w:val="24"/>
        </w:rPr>
        <w:t xml:space="preserve">Κύριε Πρόεδρε, θέλω, επίσης, να καυτηριάσω τον τρόπο </w:t>
      </w:r>
      <w:r>
        <w:rPr>
          <w:rFonts w:eastAsia="Times New Roman"/>
          <w:szCs w:val="24"/>
        </w:rPr>
        <w:t>με τον οποίο</w:t>
      </w:r>
      <w:r>
        <w:rPr>
          <w:rFonts w:eastAsia="Times New Roman"/>
          <w:szCs w:val="24"/>
        </w:rPr>
        <w:t xml:space="preserve"> νομοθετεί η Κυβέρνηση, με εκπρόθεσμη </w:t>
      </w:r>
      <w:r>
        <w:rPr>
          <w:rFonts w:eastAsia="Times New Roman"/>
          <w:bCs/>
          <w:szCs w:val="24"/>
        </w:rPr>
        <w:t>τροπολογία</w:t>
      </w:r>
      <w:r>
        <w:rPr>
          <w:rFonts w:eastAsia="Times New Roman"/>
          <w:szCs w:val="24"/>
        </w:rPr>
        <w:t xml:space="preserve"> της τελευταίας στιγμής από πλευράς του Υπουργού Ανάπτυξης, άσχετη με το νομοσχέδιο που συζητούμε για την κύρωση της συμφωνίας</w:t>
      </w:r>
      <w:r>
        <w:rPr>
          <w:rFonts w:eastAsia="Times New Roman"/>
          <w:szCs w:val="24"/>
        </w:rPr>
        <w:t xml:space="preserve">, η οποία </w:t>
      </w:r>
      <w:r>
        <w:rPr>
          <w:rFonts w:eastAsia="Times New Roman"/>
          <w:szCs w:val="24"/>
        </w:rPr>
        <w:lastRenderedPageBreak/>
        <w:t xml:space="preserve">και αυτή έρχεται με καθυστέρηση διετίας. Η </w:t>
      </w:r>
      <w:r>
        <w:rPr>
          <w:rFonts w:eastAsia="Times New Roman"/>
          <w:szCs w:val="24"/>
        </w:rPr>
        <w:t>κ</w:t>
      </w:r>
      <w:r>
        <w:rPr>
          <w:rFonts w:eastAsia="Times New Roman"/>
          <w:szCs w:val="24"/>
        </w:rPr>
        <w:t>υβέρνηση Σαμαρά διαπραγματεύτηκε τη συμφωνία και συμφώνησε με την Κίνα την ίδρυση των δύο πολιτιστικών κέντρων, ένα στην Αθήνα και ένα στο Πεκίνο αντίστοιχα. Από τις 19 Ιουνίου του 2014, σήμερα επικυρών</w:t>
      </w:r>
      <w:r>
        <w:rPr>
          <w:rFonts w:eastAsia="Times New Roman"/>
          <w:szCs w:val="24"/>
        </w:rPr>
        <w:t>εται στην Εθνική Αντιπροσωπεία.</w:t>
      </w:r>
    </w:p>
    <w:p w14:paraId="17D8A3C0" w14:textId="77777777" w:rsidR="00EB365B" w:rsidRDefault="00BF53BD">
      <w:pPr>
        <w:spacing w:line="600" w:lineRule="auto"/>
        <w:ind w:firstLine="720"/>
        <w:jc w:val="both"/>
        <w:rPr>
          <w:rFonts w:eastAsia="Times New Roman"/>
          <w:bCs/>
          <w:szCs w:val="24"/>
        </w:rPr>
      </w:pPr>
      <w:r>
        <w:rPr>
          <w:rFonts w:eastAsia="Times New Roman"/>
          <w:szCs w:val="24"/>
        </w:rPr>
        <w:t>Ο τρόπος που νομοθετεί η Κυβέρνηση</w:t>
      </w:r>
      <w:r>
        <w:rPr>
          <w:rFonts w:eastAsia="Times New Roman"/>
          <w:szCs w:val="24"/>
        </w:rPr>
        <w:t>,</w:t>
      </w:r>
      <w:r>
        <w:rPr>
          <w:rFonts w:eastAsia="Times New Roman"/>
          <w:szCs w:val="24"/>
        </w:rPr>
        <w:t xml:space="preserve"> με </w:t>
      </w:r>
      <w:r>
        <w:rPr>
          <w:rFonts w:eastAsia="Times New Roman"/>
          <w:bCs/>
          <w:szCs w:val="24"/>
        </w:rPr>
        <w:t>τροπολογίες εκπρόθεσμες</w:t>
      </w:r>
      <w:r>
        <w:rPr>
          <w:rFonts w:eastAsia="Times New Roman"/>
          <w:bCs/>
          <w:szCs w:val="24"/>
        </w:rPr>
        <w:t>,</w:t>
      </w:r>
      <w:r>
        <w:rPr>
          <w:rFonts w:eastAsia="Times New Roman"/>
          <w:bCs/>
          <w:szCs w:val="24"/>
        </w:rPr>
        <w:t xml:space="preserve"> της τελευταίας στιγμής</w:t>
      </w:r>
      <w:r>
        <w:rPr>
          <w:rFonts w:eastAsia="Times New Roman"/>
          <w:bCs/>
          <w:szCs w:val="24"/>
        </w:rPr>
        <w:t>,</w:t>
      </w:r>
      <w:r>
        <w:rPr>
          <w:rFonts w:eastAsia="Times New Roman"/>
          <w:bCs/>
          <w:szCs w:val="24"/>
        </w:rPr>
        <w:t xml:space="preserve"> σε άσχετα νομοσχέδια και εσχάτως με αυτό το καινούργιο «τρυπάκι» που βρήκα</w:t>
      </w:r>
      <w:r>
        <w:rPr>
          <w:rFonts w:eastAsia="Times New Roman"/>
          <w:bCs/>
          <w:szCs w:val="24"/>
        </w:rPr>
        <w:t>τ</w:t>
      </w:r>
      <w:r>
        <w:rPr>
          <w:rFonts w:eastAsia="Times New Roman"/>
          <w:bCs/>
          <w:szCs w:val="24"/>
        </w:rPr>
        <w:t>ε, το άρθρο 108 -τη διαδικασία αυτή των κυρώσεων</w:t>
      </w:r>
      <w:r>
        <w:rPr>
          <w:rFonts w:eastAsia="Times New Roman"/>
          <w:bCs/>
          <w:szCs w:val="24"/>
        </w:rPr>
        <w:t>,</w:t>
      </w:r>
      <w:r>
        <w:rPr>
          <w:rFonts w:eastAsia="Times New Roman"/>
          <w:bCs/>
          <w:szCs w:val="24"/>
        </w:rPr>
        <w:t xml:space="preserve"> που δεν δίνει τη δυνατότητα διευρυμένης συζήτησης, κατά παρέκκλιση γίνεται και σήμερα, και είναι προς τιμήν του Προεδρείου που το δέχεται- νομίζω ότι δεν τιμά συνολικά τον τρόπο που η εκτελεστική εξουσία αντιλαμβάνεται το πώς νομοθετούμε στη χώρα.</w:t>
      </w:r>
    </w:p>
    <w:p w14:paraId="17D8A3C1" w14:textId="77777777" w:rsidR="00EB365B" w:rsidRDefault="00BF53BD">
      <w:pPr>
        <w:spacing w:line="600" w:lineRule="auto"/>
        <w:ind w:firstLine="720"/>
        <w:jc w:val="both"/>
        <w:rPr>
          <w:rFonts w:eastAsia="Times New Roman" w:cs="Times New Roman"/>
          <w:szCs w:val="24"/>
        </w:rPr>
      </w:pPr>
      <w:r>
        <w:rPr>
          <w:rFonts w:eastAsia="Times New Roman"/>
          <w:bCs/>
          <w:szCs w:val="24"/>
        </w:rPr>
        <w:t>Θυμίζω,</w:t>
      </w:r>
      <w:r>
        <w:rPr>
          <w:rFonts w:eastAsia="Times New Roman"/>
          <w:bCs/>
          <w:szCs w:val="24"/>
        </w:rPr>
        <w:t xml:space="preserve"> κύριε Πρόεδρε, ότι στο παρελθόν η νυν Κυβέρνηση ως </w:t>
      </w:r>
      <w:r>
        <w:rPr>
          <w:rFonts w:eastAsia="Times New Roman"/>
          <w:bCs/>
          <w:szCs w:val="24"/>
        </w:rPr>
        <w:t>α</w:t>
      </w:r>
      <w:r>
        <w:rPr>
          <w:rFonts w:eastAsia="Times New Roman"/>
          <w:bCs/>
          <w:szCs w:val="24"/>
        </w:rPr>
        <w:t xml:space="preserve">ντιπολίτευση διαρρήγνυε τα ιμάτιά της, κάθε φορά που η προηγούμενη </w:t>
      </w:r>
      <w:r>
        <w:rPr>
          <w:rFonts w:eastAsia="Times New Roman"/>
          <w:bCs/>
          <w:szCs w:val="24"/>
        </w:rPr>
        <w:t>κ</w:t>
      </w:r>
      <w:r>
        <w:rPr>
          <w:rFonts w:eastAsia="Times New Roman"/>
          <w:bCs/>
          <w:szCs w:val="24"/>
        </w:rPr>
        <w:t xml:space="preserve">υβέρνηση έφερνε κάποιο νομοσχέδιο με διαδικασίες επείγουσες, </w:t>
      </w:r>
      <w:r>
        <w:rPr>
          <w:rFonts w:eastAsia="Times New Roman"/>
          <w:bCs/>
          <w:szCs w:val="24"/>
        </w:rPr>
        <w:lastRenderedPageBreak/>
        <w:t>με διαδικασία κατεπείγοντος. Και τώρα έχει γίνει κανόνας να νομοθετούμε με</w:t>
      </w:r>
      <w:r>
        <w:rPr>
          <w:rFonts w:eastAsia="Times New Roman"/>
          <w:bCs/>
          <w:szCs w:val="24"/>
        </w:rPr>
        <w:t xml:space="preserve"> πράξεις νομοθετικού περιεχομένου, με διαδικασίες κατεπείγοντος, με «βροχή» τροπολογιών. </w:t>
      </w:r>
      <w:r>
        <w:rPr>
          <w:rFonts w:eastAsia="Times New Roman" w:cs="Times New Roman"/>
          <w:szCs w:val="24"/>
        </w:rPr>
        <w:t xml:space="preserve">Πρέπει να μπει ένα τέλος σ’ αυτό. Και νομίζω ότι αυτό είναι ευθύνη και του Προεδρείου. </w:t>
      </w:r>
    </w:p>
    <w:p w14:paraId="17D8A3C2"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Επίσης, δεν μπορεί όλη την εβδομάδα, τις καθημερινές, η Ολομέλεια</w:t>
      </w:r>
      <w:r>
        <w:rPr>
          <w:rFonts w:eastAsia="Times New Roman" w:cs="Times New Roman"/>
          <w:szCs w:val="24"/>
        </w:rPr>
        <w:t xml:space="preserve"> </w:t>
      </w:r>
      <w:r>
        <w:rPr>
          <w:rFonts w:eastAsia="Times New Roman" w:cs="Times New Roman"/>
          <w:szCs w:val="24"/>
        </w:rPr>
        <w:t>ουσιαστικά να</w:t>
      </w:r>
      <w:r>
        <w:rPr>
          <w:rFonts w:eastAsia="Times New Roman" w:cs="Times New Roman"/>
          <w:szCs w:val="24"/>
        </w:rPr>
        <w:t xml:space="preserve"> υπολειτουργεί, να μην υπάρχει νομοθετικό έργο και Σαββατοκύριακο </w:t>
      </w:r>
      <w:r>
        <w:rPr>
          <w:rFonts w:eastAsia="Times New Roman" w:cs="Times New Roman"/>
          <w:szCs w:val="24"/>
        </w:rPr>
        <w:t>–</w:t>
      </w:r>
      <w:r>
        <w:rPr>
          <w:rFonts w:eastAsia="Times New Roman" w:cs="Times New Roman"/>
          <w:szCs w:val="24"/>
        </w:rPr>
        <w:t xml:space="preserve">που οι Βουλευτές της περιφέρειας έχουμε τη </w:t>
      </w:r>
      <w:r>
        <w:rPr>
          <w:rFonts w:eastAsia="Times New Roman"/>
          <w:szCs w:val="24"/>
        </w:rPr>
        <w:t xml:space="preserve">δυνατότητα </w:t>
      </w:r>
      <w:r>
        <w:rPr>
          <w:rFonts w:eastAsia="Times New Roman" w:cs="Times New Roman"/>
          <w:szCs w:val="24"/>
        </w:rPr>
        <w:t>να μεταβαίνουμε στην περιφέρειά μας και να αφουγκραζόμαστε τα προβλήματα της καθημερινότητας των πολιτών</w:t>
      </w:r>
      <w:r>
        <w:rPr>
          <w:rFonts w:eastAsia="Times New Roman" w:cs="Times New Roman"/>
          <w:szCs w:val="24"/>
        </w:rPr>
        <w:t>–</w:t>
      </w:r>
      <w:r>
        <w:rPr>
          <w:rFonts w:eastAsia="Times New Roman" w:cs="Times New Roman"/>
          <w:szCs w:val="24"/>
        </w:rPr>
        <w:t xml:space="preserve"> η Βουλή να νομοθετεί με διαδι</w:t>
      </w:r>
      <w:r>
        <w:rPr>
          <w:rFonts w:eastAsia="Times New Roman" w:cs="Times New Roman"/>
          <w:szCs w:val="24"/>
        </w:rPr>
        <w:t xml:space="preserve">κασίες εξπρές, με διαδικασίες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Νομίζω ότι πρέπει να μπει ένα τέλος σ’ αυτή τη διαδικασία. </w:t>
      </w:r>
    </w:p>
    <w:p w14:paraId="17D8A3C3"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7D8A3C4"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Κύριε Πρόεδρε, θα ήθελα τον λόγο. </w:t>
      </w:r>
    </w:p>
    <w:p w14:paraId="17D8A3C5" w14:textId="77777777" w:rsidR="00EB365B" w:rsidRDefault="00BF53B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Χαρακόπουλο</w:t>
      </w:r>
      <w:proofErr w:type="spellEnd"/>
      <w:r>
        <w:rPr>
          <w:rFonts w:eastAsia="Times New Roman"/>
          <w:szCs w:val="24"/>
        </w:rPr>
        <w:t xml:space="preserve">. </w:t>
      </w:r>
    </w:p>
    <w:p w14:paraId="17D8A3C6" w14:textId="77777777" w:rsidR="00EB365B" w:rsidRDefault="00BF53BD">
      <w:pPr>
        <w:spacing w:line="600" w:lineRule="auto"/>
        <w:ind w:firstLine="720"/>
        <w:jc w:val="both"/>
        <w:rPr>
          <w:rFonts w:eastAsia="Times New Roman"/>
          <w:szCs w:val="24"/>
        </w:rPr>
      </w:pPr>
      <w:r>
        <w:rPr>
          <w:rFonts w:eastAsia="Times New Roman"/>
          <w:szCs w:val="24"/>
        </w:rPr>
        <w:lastRenderedPageBreak/>
        <w:t xml:space="preserve">Πριν δώσω τον λόγο στην κ. </w:t>
      </w:r>
      <w:proofErr w:type="spellStart"/>
      <w:r>
        <w:rPr>
          <w:rFonts w:eastAsia="Times New Roman"/>
          <w:szCs w:val="24"/>
        </w:rPr>
        <w:t>Βάκη</w:t>
      </w:r>
      <w:proofErr w:type="spellEnd"/>
      <w:r>
        <w:rPr>
          <w:rFonts w:eastAsia="Times New Roman"/>
          <w:szCs w:val="24"/>
        </w:rPr>
        <w:t xml:space="preserve">, ο Υπουργός κ. Σταθάκης θέλει να πει κάτι. </w:t>
      </w:r>
    </w:p>
    <w:p w14:paraId="17D8A3C7" w14:textId="77777777" w:rsidR="00EB365B" w:rsidRDefault="00BF53BD">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17D8A3C8" w14:textId="77777777" w:rsidR="00EB365B" w:rsidRDefault="00BF53BD">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Θέλω να υπενθυμίσω στον κ. </w:t>
      </w:r>
      <w:proofErr w:type="spellStart"/>
      <w:r>
        <w:rPr>
          <w:rFonts w:eastAsia="Times New Roman"/>
          <w:szCs w:val="24"/>
        </w:rPr>
        <w:t>Χαρακόπουλο</w:t>
      </w:r>
      <w:proofErr w:type="spellEnd"/>
      <w:r>
        <w:rPr>
          <w:rFonts w:eastAsia="Times New Roman"/>
          <w:szCs w:val="24"/>
        </w:rPr>
        <w:t xml:space="preserve"> ότι η δέσμευση για τον νόμο για τις</w:t>
      </w:r>
      <w:r>
        <w:rPr>
          <w:rFonts w:eastAsia="Times New Roman"/>
          <w:szCs w:val="24"/>
        </w:rPr>
        <w:t xml:space="preserve"> δημόσιες συμβάσεις είχε ως καταληκτική ημερομηνία τον Γενάρη του 2015. Μιλάμε για </w:t>
      </w:r>
      <w:proofErr w:type="spellStart"/>
      <w:r>
        <w:rPr>
          <w:rFonts w:eastAsia="Times New Roman"/>
          <w:szCs w:val="24"/>
        </w:rPr>
        <w:t>μνημονιακή</w:t>
      </w:r>
      <w:proofErr w:type="spellEnd"/>
      <w:r>
        <w:rPr>
          <w:rFonts w:eastAsia="Times New Roman"/>
          <w:szCs w:val="24"/>
        </w:rPr>
        <w:t xml:space="preserve"> υποχρέωση της δικής σας κυβέρνησης. </w:t>
      </w:r>
    </w:p>
    <w:p w14:paraId="17D8A3C9" w14:textId="77777777" w:rsidR="00EB365B" w:rsidRDefault="00BF53BD">
      <w:pPr>
        <w:spacing w:line="600" w:lineRule="auto"/>
        <w:ind w:firstLine="720"/>
        <w:jc w:val="both"/>
        <w:rPr>
          <w:rFonts w:eastAsia="Times New Roman"/>
          <w:szCs w:val="24"/>
        </w:rPr>
      </w:pPr>
      <w:r>
        <w:rPr>
          <w:rFonts w:eastAsia="Times New Roman"/>
          <w:szCs w:val="24"/>
        </w:rPr>
        <w:t xml:space="preserve">Όταν πήγαμε, λοιπόν… </w:t>
      </w:r>
    </w:p>
    <w:p w14:paraId="17D8A3CA"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Εσείς τα πάτε καλύτερα με τα μνημόνια, κύριε Υπουργέ!</w:t>
      </w:r>
    </w:p>
    <w:p w14:paraId="17D8A3CB" w14:textId="77777777" w:rsidR="00EB365B" w:rsidRDefault="00BF53BD">
      <w:pPr>
        <w:spacing w:line="600" w:lineRule="auto"/>
        <w:ind w:firstLine="720"/>
        <w:jc w:val="both"/>
        <w:rPr>
          <w:rFonts w:eastAsia="Times New Roman" w:cs="Times New Roman"/>
          <w:szCs w:val="24"/>
        </w:rPr>
      </w:pPr>
      <w:r>
        <w:rPr>
          <w:rFonts w:eastAsia="Times New Roman"/>
          <w:b/>
          <w:szCs w:val="24"/>
        </w:rPr>
        <w:t>ΓΕΩΡΓΙΟΣ ΣΤΑΘΑΚΗΣ (Υπουργός</w:t>
      </w:r>
      <w:r>
        <w:rPr>
          <w:rFonts w:eastAsia="Times New Roman"/>
          <w:b/>
          <w:szCs w:val="24"/>
        </w:rPr>
        <w:t xml:space="preserve"> Οικονομίας, Ανάπτυξης και Τουρισμού):</w:t>
      </w:r>
      <w:r>
        <w:rPr>
          <w:rFonts w:eastAsia="Times New Roman"/>
          <w:szCs w:val="24"/>
        </w:rPr>
        <w:t xml:space="preserve"> </w:t>
      </w:r>
      <w:r>
        <w:rPr>
          <w:rFonts w:eastAsia="Times New Roman" w:cs="Times New Roman"/>
          <w:szCs w:val="24"/>
        </w:rPr>
        <w:t>Συγγνώμη, μισό λεπτό!</w:t>
      </w:r>
    </w:p>
    <w:p w14:paraId="17D8A3CC"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Εσείς είχατε, λοιπόν, αυτή την υποχρέωση. Σας καλώ, λοιπόν, αφού για δυόμισι χρόνια είχατε αυτή την υποχρέωση, να μου πείτε τι είχατε κάνει δυόμισι χρόνια. Διότι</w:t>
      </w:r>
      <w:r w:rsidRPr="00437565">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όταν παραλάβαμε </w:t>
      </w:r>
      <w:r>
        <w:rPr>
          <w:rFonts w:eastAsia="Times New Roman" w:cs="Times New Roman"/>
          <w:szCs w:val="24"/>
        </w:rPr>
        <w:t xml:space="preserve">το Υπουργείο, δεν βρήκαμε κανέναν νόμο για τις δημόσιες συμβάσεις. </w:t>
      </w:r>
    </w:p>
    <w:p w14:paraId="17D8A3CD"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Σας υπενθυμίζω, λοιπόν, ότι αυτή η συμφωνία ανανεώθηκε τον Αύγουστο. Εμείς πήραμε τη δέσμευση για ένα πολύ μεγάλο νομοσχέδιο –το νομοσχέδιο έχει πεντακόσια άρθρα- και για μια διαδικασία συ</w:t>
      </w:r>
      <w:r>
        <w:rPr>
          <w:rFonts w:eastAsia="Times New Roman" w:cs="Times New Roman"/>
          <w:szCs w:val="24"/>
        </w:rPr>
        <w:t>ζήτησης και διαβούλευσης και συμμετοχής της Κομισιόν και της Ανεξάρτητης Αρχής και δεκάδων φορέων, η οποία είχε ως καταληκτική ημερομηνία τον Γενάρη του 2016.</w:t>
      </w:r>
    </w:p>
    <w:p w14:paraId="17D8A3CE"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Εκεί είναι η διαδικασία. Δεν μπορεί να μας εγκαλείτε εσείς ότι από τον Αύγουστο μέχρι τον Ιανουάρ</w:t>
      </w:r>
      <w:r>
        <w:rPr>
          <w:rFonts w:eastAsia="Times New Roman" w:cs="Times New Roman"/>
          <w:szCs w:val="24"/>
        </w:rPr>
        <w:t xml:space="preserve">ιο βάλαμε μπρος μια διαδικασία και την ολοκληρώσαμε. Βέβαια, έχει αρκετά προβλήματα ακόμα και προκάλεσε δυο, τρεις μήνες καθυστέρηση, γιατί αφορά πάρα πολλά Υπουργεία. Συγκεκριμένα, αφορά τρία μεγάλα Υπουργεία, το Υπουργείο Υγείας, το Υποδομών και το δικό </w:t>
      </w:r>
      <w:r>
        <w:rPr>
          <w:rFonts w:eastAsia="Times New Roman" w:cs="Times New Roman"/>
          <w:szCs w:val="24"/>
        </w:rPr>
        <w:t xml:space="preserve">μας Υπουργείο. Είναι ένα τεράστιο </w:t>
      </w:r>
      <w:r>
        <w:rPr>
          <w:rFonts w:eastAsia="Times New Roman" w:cs="Times New Roman"/>
          <w:szCs w:val="24"/>
        </w:rPr>
        <w:lastRenderedPageBreak/>
        <w:t>νομοσχέδιο. Επαναλαμβάνω</w:t>
      </w:r>
      <w:r>
        <w:rPr>
          <w:rFonts w:eastAsia="Times New Roman" w:cs="Times New Roman"/>
          <w:szCs w:val="24"/>
        </w:rPr>
        <w:t>,</w:t>
      </w:r>
      <w:r>
        <w:rPr>
          <w:rFonts w:eastAsia="Times New Roman" w:cs="Times New Roman"/>
          <w:szCs w:val="24"/>
        </w:rPr>
        <w:t xml:space="preserve"> για πολλοστή φορά</w:t>
      </w:r>
      <w:r>
        <w:rPr>
          <w:rFonts w:eastAsia="Times New Roman" w:cs="Times New Roman"/>
          <w:szCs w:val="24"/>
        </w:rPr>
        <w:t>,</w:t>
      </w:r>
      <w:r>
        <w:rPr>
          <w:rFonts w:eastAsia="Times New Roman" w:cs="Times New Roman"/>
          <w:szCs w:val="24"/>
        </w:rPr>
        <w:t xml:space="preserve"> ότι έχει πεντακόσια άρθρα. Στη συνέχεια υπήρξε μια δεύτερη φάση</w:t>
      </w:r>
      <w:r>
        <w:rPr>
          <w:rFonts w:eastAsia="Times New Roman" w:cs="Times New Roman"/>
          <w:szCs w:val="24"/>
        </w:rPr>
        <w:t>,</w:t>
      </w:r>
      <w:r>
        <w:rPr>
          <w:rFonts w:eastAsia="Times New Roman" w:cs="Times New Roman"/>
          <w:szCs w:val="24"/>
        </w:rPr>
        <w:t xml:space="preserve"> προκειμένου να λυθούν τα προβλήματα. </w:t>
      </w:r>
    </w:p>
    <w:p w14:paraId="17D8A3CF"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Όμως, το να μας εγκαλεί η Νέα Δημοκρατία, η οποία επί δυόμισι χρόνια είχε </w:t>
      </w:r>
      <w:r>
        <w:rPr>
          <w:rFonts w:eastAsia="Times New Roman" w:cs="Times New Roman"/>
          <w:szCs w:val="24"/>
        </w:rPr>
        <w:t xml:space="preserve">δέσμευση γι’ αυτό και μας έδωσε ένα λευκό χαρτί, ξεπερνά κατά πολύ και όλες τις εκφράσεις που χρησιμοποιήσατε οι Θεσσαλοί. </w:t>
      </w:r>
    </w:p>
    <w:p w14:paraId="17D8A3D0"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Από την απολογία του Υπουργού, κύριε Πρόεδρε, γίνεται εμφανές ότι σε ένα</w:t>
      </w:r>
      <w:r>
        <w:rPr>
          <w:rFonts w:eastAsia="Times New Roman" w:cs="Times New Roman"/>
          <w:szCs w:val="24"/>
        </w:rPr>
        <w:t>ν</w:t>
      </w:r>
      <w:r>
        <w:rPr>
          <w:rFonts w:eastAsia="Times New Roman" w:cs="Times New Roman"/>
          <w:szCs w:val="24"/>
        </w:rPr>
        <w:t xml:space="preserve"> μήνα θα είναι στην ίδια θέση</w:t>
      </w:r>
      <w:r>
        <w:rPr>
          <w:rFonts w:eastAsia="Times New Roman" w:cs="Times New Roman"/>
          <w:szCs w:val="24"/>
        </w:rPr>
        <w:t>,</w:t>
      </w:r>
      <w:r>
        <w:rPr>
          <w:rFonts w:eastAsia="Times New Roman" w:cs="Times New Roman"/>
          <w:szCs w:val="24"/>
        </w:rPr>
        <w:t xml:space="preserve"> ζητώντ</w:t>
      </w:r>
      <w:r>
        <w:rPr>
          <w:rFonts w:eastAsia="Times New Roman" w:cs="Times New Roman"/>
          <w:szCs w:val="24"/>
        </w:rPr>
        <w:t xml:space="preserve">ας και πάλι παράταση. </w:t>
      </w:r>
    </w:p>
    <w:p w14:paraId="17D8A3D1" w14:textId="77777777" w:rsidR="00EB365B" w:rsidRDefault="00BF53B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Καλά, κύριε </w:t>
      </w:r>
      <w:proofErr w:type="spellStart"/>
      <w:r>
        <w:rPr>
          <w:rFonts w:eastAsia="Times New Roman"/>
          <w:szCs w:val="24"/>
        </w:rPr>
        <w:t>Χαρακόπουλε</w:t>
      </w:r>
      <w:proofErr w:type="spellEnd"/>
      <w:r>
        <w:rPr>
          <w:rFonts w:eastAsia="Times New Roman"/>
          <w:szCs w:val="24"/>
        </w:rPr>
        <w:t xml:space="preserve">. Αυτό είναι σχόλιο. </w:t>
      </w:r>
    </w:p>
    <w:p w14:paraId="17D8A3D2"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xml:space="preserve">. </w:t>
      </w:r>
    </w:p>
    <w:p w14:paraId="17D8A3D3"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κύριε Πρόεδρε. </w:t>
      </w:r>
    </w:p>
    <w:p w14:paraId="17D8A3D4"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Θα ήθελα να πω δυο πράγματα, όσον αφορά την τροπολογία του κυρίου Λοβέρδου. Και βεβαίως</w:t>
      </w:r>
      <w:r>
        <w:rPr>
          <w:rFonts w:eastAsia="Times New Roman" w:cs="Times New Roman"/>
          <w:szCs w:val="24"/>
        </w:rPr>
        <w:t xml:space="preserve"> ξεκινώντας από τη φράση του συναδέλφου κ. </w:t>
      </w:r>
      <w:proofErr w:type="spellStart"/>
      <w:r>
        <w:rPr>
          <w:rFonts w:eastAsia="Times New Roman" w:cs="Times New Roman"/>
          <w:szCs w:val="24"/>
        </w:rPr>
        <w:t>Χαρακόπουλου</w:t>
      </w:r>
      <w:proofErr w:type="spellEnd"/>
      <w:r>
        <w:rPr>
          <w:rFonts w:eastAsia="Times New Roman" w:cs="Times New Roman"/>
          <w:szCs w:val="24"/>
        </w:rPr>
        <w:t xml:space="preserve">, επιτρέψτε μου να την οικειοποιηθώ και να πω «τα ζώα μου αργά». Θα μπορούσα, λοιπόν, και εγώ να πω την ίδια φράση «τα ζώα μου αργά» και γι’ αυτό το πραγματικά θεάρεστο και εξαιρετικό έργο του </w:t>
      </w:r>
      <w:r>
        <w:rPr>
          <w:rFonts w:eastAsia="Times New Roman" w:cs="Times New Roman"/>
          <w:szCs w:val="24"/>
        </w:rPr>
        <w:t>π</w:t>
      </w:r>
      <w:r>
        <w:rPr>
          <w:rFonts w:eastAsia="Times New Roman" w:cs="Times New Roman"/>
          <w:szCs w:val="24"/>
        </w:rPr>
        <w:t>άρκου σ</w:t>
      </w:r>
      <w:r>
        <w:rPr>
          <w:rFonts w:eastAsia="Times New Roman" w:cs="Times New Roman"/>
          <w:szCs w:val="24"/>
        </w:rPr>
        <w:t xml:space="preserve">το Φάληρο, που με την κακή τροπολογία των δεκαέξι Βουλευτών του ΣΥΡΙΖΑ παραχωρείται τώρα για να γίνει το </w:t>
      </w:r>
      <w:r>
        <w:rPr>
          <w:rFonts w:eastAsia="Times New Roman" w:cs="Times New Roman"/>
          <w:szCs w:val="24"/>
        </w:rPr>
        <w:t>δ</w:t>
      </w:r>
      <w:r>
        <w:rPr>
          <w:rFonts w:eastAsia="Times New Roman" w:cs="Times New Roman"/>
          <w:szCs w:val="24"/>
        </w:rPr>
        <w:t xml:space="preserve">ικαστικό </w:t>
      </w:r>
      <w:r>
        <w:rPr>
          <w:rFonts w:eastAsia="Times New Roman" w:cs="Times New Roman"/>
          <w:szCs w:val="24"/>
        </w:rPr>
        <w:t>μ</w:t>
      </w:r>
      <w:r>
        <w:rPr>
          <w:rFonts w:eastAsia="Times New Roman" w:cs="Times New Roman"/>
          <w:szCs w:val="24"/>
        </w:rPr>
        <w:t xml:space="preserve">έγαρο. </w:t>
      </w:r>
    </w:p>
    <w:p w14:paraId="17D8A3D5"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Από το 2000, κύριοι συνάδελφοι, άρχισαν οι επιχωματώσεις και από το 2004 μετατράπηκε σε σκουπιδότοπο. Μπορώ να ρωτήσω γιατί τόσα χρό</w:t>
      </w:r>
      <w:r>
        <w:rPr>
          <w:rFonts w:eastAsia="Times New Roman" w:cs="Times New Roman"/>
          <w:szCs w:val="24"/>
        </w:rPr>
        <w:t xml:space="preserve">νια δεν έγινε αυτό το εξαιρετικό έργο; Να σας θυμίσω ότι η </w:t>
      </w:r>
      <w:r>
        <w:rPr>
          <w:rFonts w:eastAsia="Times New Roman"/>
          <w:szCs w:val="24"/>
        </w:rPr>
        <w:t>Κυβέρνηση</w:t>
      </w:r>
      <w:r>
        <w:rPr>
          <w:rFonts w:eastAsia="Times New Roman" w:cs="Times New Roman"/>
          <w:szCs w:val="24"/>
        </w:rPr>
        <w:t xml:space="preserve"> ΣΥΡΙΖΑ ανέλαβε τον Γενάρη του 2015. </w:t>
      </w:r>
    </w:p>
    <w:p w14:paraId="17D8A3D6"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όμως, επειδή όντως αυτή η τροπολογία ήταν κακή και θέλοντας να καθησυχάσω και τον κ. Λοβέρδο, θα ήθελα να πω ότι δεν θα ισχύσει. Α</w:t>
      </w:r>
      <w:r>
        <w:rPr>
          <w:rFonts w:eastAsia="Times New Roman" w:cs="Times New Roman"/>
          <w:szCs w:val="24"/>
        </w:rPr>
        <w:t xml:space="preserve">ναμένεται να έρθει η ρύθμιση και θα έρθει </w:t>
      </w:r>
      <w:r>
        <w:rPr>
          <w:rFonts w:eastAsia="Times New Roman" w:cs="Times New Roman"/>
          <w:szCs w:val="24"/>
        </w:rPr>
        <w:lastRenderedPageBreak/>
        <w:t>σύντομα. Και ο λόγος για τον οποίο δεν έχει έρθει είναι γιατί όντως εκκρεμούν κάποιες τεχνικές λεπτομέρειες για να διευθετηθεί και να εντοπιστεί ένας τόπος για τα δικαστήρια. Είμαι σίγουρη ότι ο Υπουργός θα τον βρε</w:t>
      </w:r>
      <w:r>
        <w:rPr>
          <w:rFonts w:eastAsia="Times New Roman" w:cs="Times New Roman"/>
          <w:szCs w:val="24"/>
        </w:rPr>
        <w:t xml:space="preserve">ι και δεν πρόκειται να παραχωρηθούν τα κτήρια του Φαλήρου και η περιοχή του Φαλήρου για χρήση των δικαστηρίων. Έχει ανακληθεί και δεν θα ισχύσει. Αναμένεται η ρύθμιση. </w:t>
      </w:r>
    </w:p>
    <w:p w14:paraId="17D8A3D7"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Να την ψηφίσουμε τότε την τροπολογία. </w:t>
      </w:r>
    </w:p>
    <w:p w14:paraId="17D8A3D8" w14:textId="77777777" w:rsidR="00EB365B" w:rsidRDefault="00BF53BD">
      <w:pPr>
        <w:spacing w:line="600" w:lineRule="auto"/>
        <w:ind w:firstLine="720"/>
        <w:jc w:val="both"/>
        <w:rPr>
          <w:rFonts w:eastAsia="Times New Roman" w:cs="Times New Roman"/>
          <w:szCs w:val="24"/>
        </w:rPr>
      </w:pPr>
      <w:r>
        <w:rPr>
          <w:rFonts w:eastAsia="Times New Roman"/>
          <w:b/>
          <w:szCs w:val="24"/>
        </w:rPr>
        <w:t>ΓΕΩΡΓΙΟΣ ΣΤΑΘΑΚΗΣ (Υπουργό</w:t>
      </w:r>
      <w:r>
        <w:rPr>
          <w:rFonts w:eastAsia="Times New Roman"/>
          <w:b/>
          <w:szCs w:val="24"/>
        </w:rPr>
        <w:t>ς Οικονομίας, Ανάπτυξης και Τουρισμού):</w:t>
      </w:r>
      <w:r>
        <w:rPr>
          <w:rFonts w:eastAsia="Times New Roman"/>
          <w:szCs w:val="24"/>
        </w:rPr>
        <w:t xml:space="preserve"> </w:t>
      </w:r>
      <w:r>
        <w:rPr>
          <w:rFonts w:eastAsia="Times New Roman" w:cs="Times New Roman"/>
          <w:szCs w:val="24"/>
        </w:rPr>
        <w:t xml:space="preserve">Είναι περιττή. </w:t>
      </w:r>
    </w:p>
    <w:p w14:paraId="17D8A3D9"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Είναι περιττή. </w:t>
      </w:r>
    </w:p>
    <w:p w14:paraId="17D8A3DA"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Να την ψηφίσουμε τότε την τροπολογία! Δεν είναι πρόβλημα!</w:t>
      </w:r>
    </w:p>
    <w:p w14:paraId="17D8A3DB"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 την ψηφίσουμε τότε την τροπολογία για να λυθεί το θέμα! </w:t>
      </w:r>
    </w:p>
    <w:p w14:paraId="17D8A3DC"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ΑΘΑΝΑΣΙΟΣ ΘΕΟΧΑ</w:t>
      </w:r>
      <w:r>
        <w:rPr>
          <w:rFonts w:eastAsia="Times New Roman" w:cs="Times New Roman"/>
          <w:b/>
          <w:szCs w:val="24"/>
        </w:rPr>
        <w:t>ΡΟΠΟΥΛΟΣ:</w:t>
      </w:r>
      <w:r>
        <w:rPr>
          <w:rFonts w:eastAsia="Times New Roman" w:cs="Times New Roman"/>
          <w:szCs w:val="24"/>
        </w:rPr>
        <w:t xml:space="preserve"> Μια δήλωση δεν μπορεί να κάνει η </w:t>
      </w:r>
      <w:r>
        <w:rPr>
          <w:rFonts w:eastAsia="Times New Roman"/>
          <w:szCs w:val="24"/>
        </w:rPr>
        <w:t>Κυβέρνηση</w:t>
      </w:r>
      <w:r>
        <w:rPr>
          <w:rFonts w:eastAsia="Times New Roman" w:cs="Times New Roman"/>
          <w:szCs w:val="24"/>
        </w:rPr>
        <w:t xml:space="preserve">; </w:t>
      </w:r>
    </w:p>
    <w:p w14:paraId="17D8A3DD"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lastRenderedPageBreak/>
        <w:t>ΦΩΤΕΙΝΗ ΒΑΚΗ:</w:t>
      </w:r>
      <w:r>
        <w:rPr>
          <w:rFonts w:eastAsia="Times New Roman" w:cs="Times New Roman"/>
          <w:szCs w:val="24"/>
        </w:rPr>
        <w:t xml:space="preserve"> Έρχεται! Θα την κάνει η </w:t>
      </w:r>
      <w:r>
        <w:rPr>
          <w:rFonts w:eastAsia="Times New Roman"/>
          <w:szCs w:val="24"/>
        </w:rPr>
        <w:t>Κυβέρνηση</w:t>
      </w:r>
      <w:r>
        <w:rPr>
          <w:rFonts w:eastAsia="Times New Roman" w:cs="Times New Roman"/>
          <w:szCs w:val="24"/>
        </w:rPr>
        <w:t>! Να σας πω! Ας μην δημιουργούμε τώρα εύκολες εντυπώσεις!</w:t>
      </w:r>
    </w:p>
    <w:p w14:paraId="17D8A3DE" w14:textId="77777777" w:rsidR="00EB365B" w:rsidRDefault="00BF53BD">
      <w:pPr>
        <w:spacing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Μείνετε στην ουσία! </w:t>
      </w:r>
    </w:p>
    <w:p w14:paraId="17D8A3DF"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Να μείνουμε στην ουσία, κύριοι συνάδελφοι! Και τελειώνω με το εξής. Ο κ. Σταθάκης…</w:t>
      </w:r>
    </w:p>
    <w:p w14:paraId="17D8A3E0" w14:textId="77777777" w:rsidR="00EB365B" w:rsidRDefault="00BF53BD">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Κύριοι συνάδελφοι, να τελειώσει η κ. </w:t>
      </w:r>
      <w:proofErr w:type="spellStart"/>
      <w:r>
        <w:rPr>
          <w:rFonts w:eastAsia="Times New Roman" w:cs="Times New Roman"/>
          <w:szCs w:val="24"/>
        </w:rPr>
        <w:t>Βάκη</w:t>
      </w:r>
      <w:proofErr w:type="spellEnd"/>
      <w:r>
        <w:rPr>
          <w:rFonts w:eastAsia="Times New Roman" w:cs="Times New Roman"/>
          <w:szCs w:val="24"/>
        </w:rPr>
        <w:t xml:space="preserve"> και θα απαντήσει αρμοδίως ο κύριος Υπουργός, ο οποίος θα μας πει την άποψή του επ’ αυτού. </w:t>
      </w:r>
    </w:p>
    <w:p w14:paraId="17D8A3E1"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Όσον αφορά την υπουργική τροπολογία, προφανώς και την υποστηρίζουμε. Μας έχει καλύψει ο κύριος Υπουργός. Δεν είναι δυνατόν να δημιουργείται νομικό κενό. Θέλουμε να υπάρχει νομικό κενό σε θεσμικό πλαίσιο για δημόσιες συμβάσεις; Προφανώς και όχ</w:t>
      </w:r>
      <w:r>
        <w:rPr>
          <w:rFonts w:eastAsia="Times New Roman" w:cs="Times New Roman"/>
          <w:szCs w:val="24"/>
        </w:rPr>
        <w:t xml:space="preserve">ι. Γι’ αυτό και γίνεται αυτή η παράταση στην αναστολή ισχύος του ν.4281. </w:t>
      </w:r>
    </w:p>
    <w:p w14:paraId="17D8A3E2"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αναμένεται το νέο θεσμικό πλαίσιο για τις δημόσιες συμβάσεις και ειδικά σήμερα που έχει κλείσει η αξιολόγηση και θα πρέπει η Κυβέρνηση ό,τι έχει πει περί ανάπτυξης, να μεταφραστε</w:t>
      </w:r>
      <w:r>
        <w:rPr>
          <w:rFonts w:eastAsia="Times New Roman" w:cs="Times New Roman"/>
          <w:szCs w:val="24"/>
        </w:rPr>
        <w:t>ί σε έργα, σε θέσεις εργασίας, αλλά ένα νέο θεσμικό πλαίσιο με αρχές δημοσιότητας, διαφάνειας, χρηστού ελέγχου και διαχείρισης δημοσίων έργων.</w:t>
      </w:r>
    </w:p>
    <w:p w14:paraId="17D8A3E3"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7D8A3E4"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w:t>
      </w:r>
      <w:proofErr w:type="spellStart"/>
      <w:r>
        <w:rPr>
          <w:rFonts w:eastAsia="Times New Roman" w:cs="Times New Roman"/>
          <w:szCs w:val="24"/>
        </w:rPr>
        <w:t>Βάκη</w:t>
      </w:r>
      <w:proofErr w:type="spellEnd"/>
      <w:r>
        <w:rPr>
          <w:rFonts w:eastAsia="Times New Roman" w:cs="Times New Roman"/>
          <w:szCs w:val="24"/>
        </w:rPr>
        <w:t>.</w:t>
      </w:r>
    </w:p>
    <w:p w14:paraId="17D8A3E5"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ζητήσει ο κ. Ψαριανός.</w:t>
      </w:r>
    </w:p>
    <w:p w14:paraId="17D8A3E6"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ρίστε, κύριε Ψαριανέ, έχετε το</w:t>
      </w:r>
      <w:r>
        <w:rPr>
          <w:rFonts w:eastAsia="Times New Roman" w:cs="Times New Roman"/>
          <w:szCs w:val="24"/>
        </w:rPr>
        <w:t>ν</w:t>
      </w:r>
      <w:r>
        <w:rPr>
          <w:rFonts w:eastAsia="Times New Roman" w:cs="Times New Roman"/>
          <w:szCs w:val="24"/>
        </w:rPr>
        <w:t xml:space="preserve"> λόγο.</w:t>
      </w:r>
    </w:p>
    <w:p w14:paraId="17D8A3E7"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Ευχαριστώ, κύριε Πρόεδρε.</w:t>
      </w:r>
    </w:p>
    <w:p w14:paraId="17D8A3E8"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προσεκτικά τον Υπουργό. Επί της ουσίας, για την τροπολογία που συζητάμε –όπως είπε ο Κοινοβουλευτικός Εκπρόσωπος ο κ. </w:t>
      </w:r>
      <w:proofErr w:type="spellStart"/>
      <w:r>
        <w:rPr>
          <w:rFonts w:eastAsia="Times New Roman" w:cs="Times New Roman"/>
          <w:szCs w:val="24"/>
        </w:rPr>
        <w:t>Δανέλλης</w:t>
      </w:r>
      <w:proofErr w:type="spellEnd"/>
      <w:r>
        <w:rPr>
          <w:rFonts w:eastAsia="Times New Roman" w:cs="Times New Roman"/>
          <w:szCs w:val="24"/>
        </w:rPr>
        <w:t>- δεν θα πάρουμε το</w:t>
      </w:r>
      <w:r>
        <w:rPr>
          <w:rFonts w:eastAsia="Times New Roman" w:cs="Times New Roman"/>
          <w:szCs w:val="24"/>
        </w:rPr>
        <w:t>ν</w:t>
      </w:r>
      <w:r>
        <w:rPr>
          <w:rFonts w:eastAsia="Times New Roman" w:cs="Times New Roman"/>
          <w:szCs w:val="24"/>
        </w:rPr>
        <w:t xml:space="preserve"> λόγο. Δεν θα συζητ</w:t>
      </w:r>
      <w:r>
        <w:rPr>
          <w:rFonts w:eastAsia="Times New Roman" w:cs="Times New Roman"/>
          <w:szCs w:val="24"/>
        </w:rPr>
        <w:t xml:space="preserve">ήσουμε επί της ουσίας καθόλου για την τροπολογία αυτή. Πρέπει να γίνει. Πρέπει να προχωρήσει. Έπρεπε να είχε γίνει </w:t>
      </w:r>
      <w:r>
        <w:rPr>
          <w:rFonts w:eastAsia="Times New Roman" w:cs="Times New Roman"/>
          <w:szCs w:val="24"/>
        </w:rPr>
        <w:lastRenderedPageBreak/>
        <w:t>εδώ και ενάμιση χρόνο. Βεβαίως, και οι προηγούμενες κυβερνήσεις δεν έκαναν στο</w:t>
      </w:r>
      <w:r>
        <w:rPr>
          <w:rFonts w:eastAsia="Times New Roman" w:cs="Times New Roman"/>
          <w:szCs w:val="24"/>
        </w:rPr>
        <w:t>ν</w:t>
      </w:r>
      <w:r>
        <w:rPr>
          <w:rFonts w:eastAsia="Times New Roman" w:cs="Times New Roman"/>
          <w:szCs w:val="24"/>
        </w:rPr>
        <w:t xml:space="preserve"> χρόνο τους αυτά που έπρεπε να κάνουν και έτσι αυτή η Κυβέρνησ</w:t>
      </w:r>
      <w:r>
        <w:rPr>
          <w:rFonts w:eastAsia="Times New Roman" w:cs="Times New Roman"/>
          <w:szCs w:val="24"/>
        </w:rPr>
        <w:t xml:space="preserve">η πρέπει να κάνει πολύ χειρότερα από όσα έπρεπε να έχουν γίνει από όλες τις προηγούμενες κυβερνήσεις, όλα σε πακέτο. </w:t>
      </w:r>
    </w:p>
    <w:p w14:paraId="17D8A3E9"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t>Αυτό το είδαμε προχθές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 το νομοσχέδιο για τα νέα δημοσιονομικά μέτρα, </w:t>
      </w:r>
      <w:r>
        <w:rPr>
          <w:rFonts w:eastAsia="Times New Roman" w:cs="Times New Roman"/>
          <w:szCs w:val="24"/>
        </w:rPr>
        <w:t>και μάλιστα το είδαμε με τη διαδικασία του κατεπείγοντος</w:t>
      </w:r>
      <w:r>
        <w:rPr>
          <w:rFonts w:eastAsia="Times New Roman" w:cs="Times New Roman"/>
          <w:szCs w:val="24"/>
        </w:rPr>
        <w:t xml:space="preserve">, που </w:t>
      </w:r>
      <w:r>
        <w:rPr>
          <w:rFonts w:eastAsia="Times New Roman" w:cs="Times New Roman"/>
          <w:szCs w:val="24"/>
        </w:rPr>
        <w:t>από</w:t>
      </w:r>
      <w:r>
        <w:rPr>
          <w:rFonts w:eastAsia="Times New Roman" w:cs="Times New Roman"/>
          <w:szCs w:val="24"/>
        </w:rPr>
        <w:t xml:space="preserve"> την περασμένη Κυριακή, το βάλαμε Σαββατοκύριακο και όχι Δευτέρα-Τρίτη ή Τρίτη-Τετάρτη ή Τετάρτη-Πέμπτη. Ήταν τόσο πολύ κατεπείγουσα η διαδικασία που το βάλαμε το επόμενο Σαββατοκύριακο από την περασμένη Κυριακή, μάλλον, προφανώς, επειδή δεν υπάρχει πολύς </w:t>
      </w:r>
      <w:r>
        <w:rPr>
          <w:rFonts w:eastAsia="Times New Roman" w:cs="Times New Roman"/>
          <w:szCs w:val="24"/>
        </w:rPr>
        <w:t>κόσμος στην Αθήνα, επειδή τα μαγαζιά είναι κλειστά. Είναι πολύ συνηθισμένη η διαδικασία να συζητάμε όλα τα καίρια θέματα που αφορούν τη χώρα –και όχι μόνο για φέτος ή για του χρόνου αλλά ίσως και για τα επόμενα εκατό χρόνια- Σαββατοκύριακα με τη διαδικασία</w:t>
      </w:r>
      <w:r>
        <w:rPr>
          <w:rFonts w:eastAsia="Times New Roman" w:cs="Times New Roman"/>
          <w:szCs w:val="24"/>
        </w:rPr>
        <w:t xml:space="preserve"> του κατεπείγοντος, ενώ όλη η βδομάδα περνάει με το να συζητούμε διάφορα άλλα πράγματα ή τίποτα. </w:t>
      </w:r>
    </w:p>
    <w:p w14:paraId="17D8A3EA"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lastRenderedPageBreak/>
        <w:t>Ενώ για τη συγκεκριμένη τροπολογία έχουν προηγηθεί νομοσχέδια, προτάσεις και διαδικασίες συζητήσεων εδώ της αρμοδιότητας του Υπουργού, τώρα εκπρόθεσμα μπαίνει</w:t>
      </w:r>
      <w:r>
        <w:rPr>
          <w:rFonts w:eastAsia="Times New Roman" w:cs="Times New Roman"/>
          <w:szCs w:val="24"/>
        </w:rPr>
        <w:t xml:space="preserve"> αυτή η τροπολογία –λέει εδώ πάνω «εκπρόθεσμος»- και θα ψηφιστεί με τη διαδικασία του κατεπείγοντος σε ένα νομοσχέδιο</w:t>
      </w:r>
      <w:r>
        <w:rPr>
          <w:rFonts w:eastAsia="Times New Roman" w:cs="Times New Roman"/>
          <w:szCs w:val="24"/>
        </w:rPr>
        <w:t>,</w:t>
      </w:r>
      <w:r>
        <w:rPr>
          <w:rFonts w:eastAsia="Times New Roman" w:cs="Times New Roman"/>
          <w:szCs w:val="24"/>
        </w:rPr>
        <w:t xml:space="preserve"> το οποίο </w:t>
      </w:r>
      <w:r>
        <w:rPr>
          <w:rFonts w:eastAsia="Times New Roman" w:cs="Times New Roman"/>
          <w:szCs w:val="24"/>
        </w:rPr>
        <w:t>αφορά μία κ</w:t>
      </w:r>
      <w:r>
        <w:rPr>
          <w:rFonts w:eastAsia="Times New Roman" w:cs="Times New Roman"/>
          <w:szCs w:val="24"/>
        </w:rPr>
        <w:t xml:space="preserve">ύρωση της </w:t>
      </w:r>
      <w:r>
        <w:rPr>
          <w:rFonts w:eastAsia="Times New Roman" w:cs="Times New Roman"/>
          <w:szCs w:val="24"/>
        </w:rPr>
        <w:t>σ</w:t>
      </w:r>
      <w:r>
        <w:rPr>
          <w:rFonts w:eastAsia="Times New Roman" w:cs="Times New Roman"/>
          <w:szCs w:val="24"/>
        </w:rPr>
        <w:t xml:space="preserve">υμφωνίας μεταξύ της Ελληνικής Δημοκρατίας και της Λαϊκής Δημοκρατίας της Κίνας για τα δημόσια έργα. </w:t>
      </w:r>
    </w:p>
    <w:p w14:paraId="17D8A3EB"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t>Το συ</w:t>
      </w:r>
      <w:r>
        <w:rPr>
          <w:rFonts w:eastAsia="Times New Roman" w:cs="Times New Roman"/>
          <w:szCs w:val="24"/>
        </w:rPr>
        <w:t>γκ</w:t>
      </w:r>
      <w:r>
        <w:rPr>
          <w:rFonts w:eastAsia="Times New Roman" w:cs="Times New Roman"/>
          <w:szCs w:val="24"/>
        </w:rPr>
        <w:t>εκ</w:t>
      </w:r>
      <w:r>
        <w:rPr>
          <w:rFonts w:eastAsia="Times New Roman" w:cs="Times New Roman"/>
          <w:szCs w:val="24"/>
        </w:rPr>
        <w:t xml:space="preserve">ριμένο νομοσχέδιο, μέσω Κίνας θα το ψηφίσουμε. Ενώ έχουν προηγηθεί </w:t>
      </w:r>
      <w:r>
        <w:rPr>
          <w:rFonts w:eastAsia="Times New Roman" w:cs="Times New Roman"/>
          <w:szCs w:val="24"/>
        </w:rPr>
        <w:t>κοινοβουλευτικές</w:t>
      </w:r>
      <w:r>
        <w:rPr>
          <w:rFonts w:eastAsia="Times New Roman" w:cs="Times New Roman"/>
          <w:szCs w:val="24"/>
        </w:rPr>
        <w:t xml:space="preserve"> διαδικασίες </w:t>
      </w:r>
      <w:r>
        <w:rPr>
          <w:rFonts w:eastAsia="Times New Roman" w:cs="Times New Roman"/>
          <w:szCs w:val="24"/>
        </w:rPr>
        <w:t xml:space="preserve">ενάμιση χρόνο πάνω σε θέματα που αφορούν τη χώρα μας και τη διαδικασία της νομοθεσίας, του νομικού πλαισίου για τα δημόσια έργα, θα το συζητήσουμε μέσω </w:t>
      </w:r>
      <w:proofErr w:type="spellStart"/>
      <w:r>
        <w:rPr>
          <w:rFonts w:eastAsia="Times New Roman" w:cs="Times New Roman"/>
          <w:szCs w:val="24"/>
        </w:rPr>
        <w:t>Πεκίνου</w:t>
      </w:r>
      <w:proofErr w:type="spellEnd"/>
      <w:r>
        <w:rPr>
          <w:rFonts w:eastAsia="Times New Roman" w:cs="Times New Roman"/>
          <w:szCs w:val="24"/>
        </w:rPr>
        <w:t xml:space="preserve">, μέσω των πολιτιστικών </w:t>
      </w:r>
      <w:r>
        <w:rPr>
          <w:rFonts w:eastAsia="Times New Roman" w:cs="Times New Roman"/>
          <w:szCs w:val="24"/>
        </w:rPr>
        <w:t>ι</w:t>
      </w:r>
      <w:r>
        <w:rPr>
          <w:rFonts w:eastAsia="Times New Roman" w:cs="Times New Roman"/>
          <w:szCs w:val="24"/>
        </w:rPr>
        <w:t xml:space="preserve">δρυμάτων Αθήνας και </w:t>
      </w:r>
      <w:proofErr w:type="spellStart"/>
      <w:r>
        <w:rPr>
          <w:rFonts w:eastAsia="Times New Roman" w:cs="Times New Roman"/>
          <w:szCs w:val="24"/>
        </w:rPr>
        <w:t>Πεκίνου</w:t>
      </w:r>
      <w:proofErr w:type="spellEnd"/>
      <w:r>
        <w:rPr>
          <w:rFonts w:eastAsia="Times New Roman" w:cs="Times New Roman"/>
          <w:szCs w:val="24"/>
        </w:rPr>
        <w:t xml:space="preserve">. Λοιπόν, αυτές τις καταγέλαστες διαδικασίες </w:t>
      </w:r>
      <w:r>
        <w:rPr>
          <w:rFonts w:eastAsia="Times New Roman" w:cs="Times New Roman"/>
          <w:szCs w:val="24"/>
        </w:rPr>
        <w:t xml:space="preserve">τις κατήγγειλε με τρόπο λάβρο η σημερινή Κυβέρνηση όταν το έκαναν οι προηγούμενοι, αλλά τώρα η σημερινή Κυβέρνηση έχει πάγια τακτική να κάνει αυτά τα κόλπα. </w:t>
      </w:r>
    </w:p>
    <w:p w14:paraId="17D8A3EC"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κύριος Υπουργός, πολύ σωστά τα είπε όλα αυτά. Αυτή η Κυβέρνηση των </w:t>
      </w:r>
      <w:r>
        <w:rPr>
          <w:rFonts w:eastAsia="Times New Roman" w:cs="Times New Roman"/>
          <w:szCs w:val="24"/>
        </w:rPr>
        <w:t>«</w:t>
      </w:r>
      <w:r>
        <w:rPr>
          <w:rFonts w:eastAsia="Times New Roman" w:cs="Times New Roman"/>
          <w:szCs w:val="24"/>
        </w:rPr>
        <w:t>ΣΥΡΙΖΑΝΕΛ</w:t>
      </w:r>
      <w:r>
        <w:rPr>
          <w:rFonts w:eastAsia="Times New Roman" w:cs="Times New Roman"/>
          <w:szCs w:val="24"/>
        </w:rPr>
        <w:t>»</w:t>
      </w:r>
      <w:r>
        <w:rPr>
          <w:rFonts w:eastAsia="Times New Roman" w:cs="Times New Roman"/>
          <w:szCs w:val="24"/>
        </w:rPr>
        <w:t xml:space="preserve"> είχε μπροστά της </w:t>
      </w:r>
      <w:r>
        <w:rPr>
          <w:rFonts w:eastAsia="Times New Roman" w:cs="Times New Roman"/>
          <w:szCs w:val="24"/>
        </w:rPr>
        <w:t xml:space="preserve">δεκαοκτώ μήνες να το τακτοποιήσει αυτό το θέμα. Έπρεπε να περιμένουμε τη </w:t>
      </w:r>
      <w:r>
        <w:rPr>
          <w:rFonts w:eastAsia="Times New Roman" w:cs="Times New Roman"/>
          <w:szCs w:val="24"/>
        </w:rPr>
        <w:t>σ</w:t>
      </w:r>
      <w:r>
        <w:rPr>
          <w:rFonts w:eastAsia="Times New Roman" w:cs="Times New Roman"/>
          <w:szCs w:val="24"/>
        </w:rPr>
        <w:t xml:space="preserve">ύμβαση, την </w:t>
      </w:r>
      <w:r>
        <w:rPr>
          <w:rFonts w:eastAsia="Times New Roman" w:cs="Times New Roman"/>
          <w:szCs w:val="24"/>
        </w:rPr>
        <w:t>κ</w:t>
      </w:r>
      <w:r>
        <w:rPr>
          <w:rFonts w:eastAsia="Times New Roman" w:cs="Times New Roman"/>
          <w:szCs w:val="24"/>
        </w:rPr>
        <w:t xml:space="preserve">ύρωση της </w:t>
      </w:r>
      <w:r>
        <w:rPr>
          <w:rFonts w:eastAsia="Times New Roman" w:cs="Times New Roman"/>
          <w:szCs w:val="24"/>
        </w:rPr>
        <w:t>σ</w:t>
      </w:r>
      <w:r>
        <w:rPr>
          <w:rFonts w:eastAsia="Times New Roman" w:cs="Times New Roman"/>
          <w:szCs w:val="24"/>
        </w:rPr>
        <w:t xml:space="preserve">υμφωνίας με την Κίνα, για να συζητήσουμε για το νομικό πλαίσιο και για το θεσμικό πλαίσιο για τα δημόσια έργα; </w:t>
      </w:r>
    </w:p>
    <w:p w14:paraId="17D8A3ED"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t>Αυτή η διαδικασία είναι απαράδεκτη, καταγέλαστ</w:t>
      </w:r>
      <w:r>
        <w:rPr>
          <w:rFonts w:eastAsia="Times New Roman" w:cs="Times New Roman"/>
          <w:szCs w:val="24"/>
        </w:rPr>
        <w:t xml:space="preserve">η και όπως θα έλεγε και ο Παναγιώτης Λαφαζάνης «πραξικοπηματική» και θα χτυπούσε και το χέρι στα έδρανα. Αυτές οι διαδικασίες δεν μπορεί να συνεχίζονται και εάν συνεχίζονται, είναι μόνο για διάφορα κόμικς όχι για το </w:t>
      </w:r>
      <w:r>
        <w:rPr>
          <w:rFonts w:eastAsia="Times New Roman" w:cs="Times New Roman"/>
          <w:szCs w:val="24"/>
        </w:rPr>
        <w:t>ε</w:t>
      </w:r>
      <w:r>
        <w:rPr>
          <w:rFonts w:eastAsia="Times New Roman" w:cs="Times New Roman"/>
          <w:szCs w:val="24"/>
        </w:rPr>
        <w:t xml:space="preserve">λληνικό Κοινοβούλιο. </w:t>
      </w:r>
    </w:p>
    <w:p w14:paraId="17D8A3EE"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t>Γι’ αυτό</w:t>
      </w:r>
      <w:r>
        <w:rPr>
          <w:rFonts w:eastAsia="Times New Roman" w:cs="Times New Roman"/>
          <w:szCs w:val="24"/>
        </w:rPr>
        <w:t>ν</w:t>
      </w:r>
      <w:r>
        <w:rPr>
          <w:rFonts w:eastAsia="Times New Roman" w:cs="Times New Roman"/>
          <w:szCs w:val="24"/>
        </w:rPr>
        <w:t xml:space="preserve"> τον λόγ</w:t>
      </w:r>
      <w:r>
        <w:rPr>
          <w:rFonts w:eastAsia="Times New Roman" w:cs="Times New Roman"/>
          <w:szCs w:val="24"/>
        </w:rPr>
        <w:t>ο, εμείς θα ψηφίσουμε «παρών», παρ</w:t>
      </w:r>
      <w:r>
        <w:rPr>
          <w:rFonts w:eastAsia="Times New Roman" w:cs="Times New Roman"/>
          <w:szCs w:val="24"/>
        </w:rPr>
        <w:t xml:space="preserve">’ </w:t>
      </w:r>
      <w:r>
        <w:rPr>
          <w:rFonts w:eastAsia="Times New Roman" w:cs="Times New Roman"/>
          <w:szCs w:val="24"/>
        </w:rPr>
        <w:t>όλο που επί της ουσίας, εάν το συζητούσαμε, θα δεχόμασταν την αναγκαιότητα να γίνει αυτό το πράγμα</w:t>
      </w:r>
      <w:r>
        <w:rPr>
          <w:rFonts w:eastAsia="Times New Roman" w:cs="Times New Roman"/>
          <w:szCs w:val="24"/>
        </w:rPr>
        <w:t>,</w:t>
      </w:r>
      <w:r>
        <w:rPr>
          <w:rFonts w:eastAsia="Times New Roman" w:cs="Times New Roman"/>
          <w:szCs w:val="24"/>
        </w:rPr>
        <w:t xml:space="preserve"> το οποίο περιγράφει πολύ ορθά ο Υπουργός «εκπρόθεσμα», σε ένα νομοσχέδιο κύρωσης για την Κίνα. </w:t>
      </w:r>
    </w:p>
    <w:p w14:paraId="17D8A3EF"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7D8A3F0"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(Αναστάσιος Κουράκης): </w:t>
      </w:r>
      <w:r>
        <w:rPr>
          <w:rFonts w:eastAsia="Times New Roman" w:cs="Times New Roman"/>
          <w:szCs w:val="24"/>
        </w:rPr>
        <w:t>Ευχαριστούμε τον κ. Ψαριανό.</w:t>
      </w:r>
    </w:p>
    <w:p w14:paraId="17D8A3F1"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όσο είμαι σε θέση να ξέρω, δεν υπάρχει άλλος συνάδελφος που να θέλει να μιλήσει. </w:t>
      </w:r>
    </w:p>
    <w:p w14:paraId="17D8A3F2"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t>Επομένως, εάν θέλει να πει κάτι, έχει το</w:t>
      </w:r>
      <w:r>
        <w:rPr>
          <w:rFonts w:eastAsia="Times New Roman" w:cs="Times New Roman"/>
          <w:szCs w:val="24"/>
        </w:rPr>
        <w:t>ν</w:t>
      </w:r>
      <w:r>
        <w:rPr>
          <w:rFonts w:eastAsia="Times New Roman" w:cs="Times New Roman"/>
          <w:szCs w:val="24"/>
        </w:rPr>
        <w:t xml:space="preserve"> λόγο ο κ. Σταθάκης για δυο λεπτά και μετά ο αρμόδιος Υπουργός Πολιτισ</w:t>
      </w:r>
      <w:r>
        <w:rPr>
          <w:rFonts w:eastAsia="Times New Roman" w:cs="Times New Roman"/>
          <w:szCs w:val="24"/>
        </w:rPr>
        <w:t xml:space="preserve">μού και Αθλητισμού, κ. Μπαλτάς. </w:t>
      </w:r>
    </w:p>
    <w:p w14:paraId="17D8A3F3"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t>Ορίστε, κύριε Σταθάκη, έχετε τον λόγο.</w:t>
      </w:r>
    </w:p>
    <w:p w14:paraId="17D8A3F4"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Τέθηκαν νομίζω τρία ζητήματα που θέλω να απαντήσω.</w:t>
      </w:r>
    </w:p>
    <w:p w14:paraId="17D8A3F5"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t>Το πρώτο θέμα για την καθυστέρηση, επαναλαμβάνω είναι ένα πολύ μεγά</w:t>
      </w:r>
      <w:r>
        <w:rPr>
          <w:rFonts w:eastAsia="Times New Roman" w:cs="Times New Roman"/>
          <w:szCs w:val="24"/>
        </w:rPr>
        <w:t xml:space="preserve">λο και σύνθετο νομοσχέδιο. </w:t>
      </w:r>
    </w:p>
    <w:p w14:paraId="17D8A3F6" w14:textId="77777777" w:rsidR="00EB365B" w:rsidRDefault="00BF53BD">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σημείο είναι ότι η </w:t>
      </w:r>
      <w:r>
        <w:rPr>
          <w:rFonts w:eastAsia="Times New Roman" w:cs="Times New Roman"/>
          <w:szCs w:val="24"/>
        </w:rPr>
        <w:t>ε</w:t>
      </w:r>
      <w:r>
        <w:rPr>
          <w:rFonts w:eastAsia="Times New Roman" w:cs="Times New Roman"/>
          <w:szCs w:val="24"/>
        </w:rPr>
        <w:t xml:space="preserve">πιτροπή, η οποία το προετοιμάζει,  περιλαμβάνει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πάρα πολλούς εκπροσώπους Υπουργείων. </w:t>
      </w:r>
    </w:p>
    <w:p w14:paraId="17D8A3F7"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Έχει άμεση εμπλοκή και η Κομισιόν αναφορικά με τα συστήματα προμηθειών που υπάρχουν σε διά</w:t>
      </w:r>
      <w:r>
        <w:rPr>
          <w:rFonts w:eastAsia="Times New Roman" w:cs="Times New Roman"/>
          <w:szCs w:val="24"/>
        </w:rPr>
        <w:t xml:space="preserve">φορες ευρωπαϊκές χώρες και αναζητούμε τις καλύτερες ευρωπαϊκές πρακτικές. Άρα ήταν μια επιτροπή πολύμηνης εργασίας. Κράτησε πολλούς μήνες η διαδικασία προετοιμασίας του νομοσχεδίου. </w:t>
      </w:r>
    </w:p>
    <w:p w14:paraId="17D8A3F8"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Σχετικά με το δεύτερο σημείο, την επίκληση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 της παρ</w:t>
      </w:r>
      <w:r>
        <w:rPr>
          <w:rFonts w:eastAsia="Times New Roman" w:cs="Times New Roman"/>
          <w:szCs w:val="24"/>
        </w:rPr>
        <w:t xml:space="preserve">έμβασης του κ. </w:t>
      </w:r>
      <w:proofErr w:type="spellStart"/>
      <w:r>
        <w:rPr>
          <w:rFonts w:eastAsia="Times New Roman" w:cs="Times New Roman"/>
          <w:szCs w:val="24"/>
        </w:rPr>
        <w:t>Ράικου</w:t>
      </w:r>
      <w:proofErr w:type="spellEnd"/>
      <w:r>
        <w:rPr>
          <w:rFonts w:eastAsia="Times New Roman" w:cs="Times New Roman"/>
          <w:szCs w:val="24"/>
        </w:rPr>
        <w:t xml:space="preserve"> και της παραίτησης του κ. </w:t>
      </w:r>
      <w:proofErr w:type="spellStart"/>
      <w:r>
        <w:rPr>
          <w:rFonts w:eastAsia="Times New Roman" w:cs="Times New Roman"/>
          <w:szCs w:val="24"/>
        </w:rPr>
        <w:t>Ράικου</w:t>
      </w:r>
      <w:proofErr w:type="spellEnd"/>
      <w:r>
        <w:rPr>
          <w:rFonts w:eastAsia="Times New Roman" w:cs="Times New Roman"/>
          <w:szCs w:val="24"/>
        </w:rPr>
        <w:t xml:space="preserve">, να σας υπενθυμίσω ότι σε αυτή τη διατύπωση, που έγινε με δελτίο </w:t>
      </w:r>
      <w:r>
        <w:rPr>
          <w:rFonts w:eastAsia="Times New Roman" w:cs="Times New Roman"/>
          <w:szCs w:val="24"/>
        </w:rPr>
        <w:t>Τ</w:t>
      </w:r>
      <w:r>
        <w:rPr>
          <w:rFonts w:eastAsia="Times New Roman" w:cs="Times New Roman"/>
          <w:szCs w:val="24"/>
        </w:rPr>
        <w:t xml:space="preserve">ύπου από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απάντησε το Υπουργείο ευθέως. Περιμένει να δει τα στοιχεία αυτά. Δεν έχουμε τέτοια στοιχεία εμείς, ότι υπάρχουν παρεκκλίσεις και ότι δεν ενημερώνεται η </w:t>
      </w:r>
      <w:r>
        <w:rPr>
          <w:rFonts w:eastAsia="Times New Roman" w:cs="Times New Roman"/>
          <w:szCs w:val="24"/>
        </w:rPr>
        <w:t>ε</w:t>
      </w:r>
      <w:r>
        <w:rPr>
          <w:rFonts w:eastAsia="Times New Roman" w:cs="Times New Roman"/>
          <w:szCs w:val="24"/>
        </w:rPr>
        <w:t xml:space="preserve">πιτροπή. Δεν υπάρχουν τέτοια στατιστικά δεδομένα. Ζητήσαμε να τα δημοσιοποιήσει. </w:t>
      </w:r>
    </w:p>
    <w:p w14:paraId="17D8A3F9"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Συνεπώς έγινε μι</w:t>
      </w:r>
      <w:r>
        <w:rPr>
          <w:rFonts w:eastAsia="Times New Roman" w:cs="Times New Roman"/>
          <w:szCs w:val="24"/>
        </w:rPr>
        <w:t xml:space="preserve">α ήπια πολιτική διαμάχη εκείνες τις μέρες, ακριβώς διότι θεωρήσαμε -και το Υπουργείο ευθέως έβγαλε ανακοίνωση- ότι ήταν μια παρέμβαση χωρίς περιεχόμενο εκείνη τη στιγμή με τον τρόπο που η </w:t>
      </w:r>
      <w:r>
        <w:rPr>
          <w:rFonts w:eastAsia="Times New Roman" w:cs="Times New Roman"/>
          <w:szCs w:val="24"/>
        </w:rPr>
        <w:t>ε</w:t>
      </w:r>
      <w:r>
        <w:rPr>
          <w:rFonts w:eastAsia="Times New Roman" w:cs="Times New Roman"/>
          <w:szCs w:val="24"/>
        </w:rPr>
        <w:t>πιτροπή επέλεξε να διατυπώσει αυτές τις σκέψεις.</w:t>
      </w:r>
    </w:p>
    <w:p w14:paraId="17D8A3FA"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Ράικος</w:t>
      </w:r>
      <w:proofErr w:type="spellEnd"/>
      <w:r>
        <w:rPr>
          <w:rFonts w:eastAsia="Times New Roman" w:cs="Times New Roman"/>
          <w:szCs w:val="24"/>
        </w:rPr>
        <w:t xml:space="preserve"> </w:t>
      </w:r>
      <w:r>
        <w:rPr>
          <w:rFonts w:eastAsia="Times New Roman" w:cs="Times New Roman"/>
          <w:szCs w:val="24"/>
        </w:rPr>
        <w:t>παραιτήθηκε γιατί πήρε διεθνή θέση δικαστικού, το οποίο είναι πάρα πολύ καλό και για τη χώρα. Είναι μια πολύ σημαντική θέση σε ένα διεθνές δικαστήριο. Συνεπώς δεν έχει καμ</w:t>
      </w:r>
      <w:r>
        <w:rPr>
          <w:rFonts w:eastAsia="Times New Roman" w:cs="Times New Roman"/>
          <w:szCs w:val="24"/>
        </w:rPr>
        <w:t>μ</w:t>
      </w:r>
      <w:r>
        <w:rPr>
          <w:rFonts w:eastAsia="Times New Roman" w:cs="Times New Roman"/>
          <w:szCs w:val="24"/>
        </w:rPr>
        <w:t>ία σχέση με το προηγούμενο, το οποίο αναφέρατε και υπονοούσε ότι υπάρχει μια συσχέτι</w:t>
      </w:r>
      <w:r>
        <w:rPr>
          <w:rFonts w:eastAsia="Times New Roman" w:cs="Times New Roman"/>
          <w:szCs w:val="24"/>
        </w:rPr>
        <w:t xml:space="preserve">ση περί απογοήτευσης ή περί μη ομαλής λειτουργίας της </w:t>
      </w:r>
      <w:r>
        <w:rPr>
          <w:rFonts w:eastAsia="Times New Roman" w:cs="Times New Roman"/>
          <w:szCs w:val="24"/>
        </w:rPr>
        <w:t>ε</w:t>
      </w:r>
      <w:r>
        <w:rPr>
          <w:rFonts w:eastAsia="Times New Roman" w:cs="Times New Roman"/>
          <w:szCs w:val="24"/>
        </w:rPr>
        <w:t>πιτροπής. Είναι δύο συμβάντα που δεν συσχετίζονται μεταξύ τους.</w:t>
      </w:r>
    </w:p>
    <w:p w14:paraId="17D8A3FB" w14:textId="77777777" w:rsidR="00EB365B" w:rsidRDefault="00BF53BD">
      <w:pPr>
        <w:spacing w:line="600" w:lineRule="auto"/>
        <w:ind w:firstLine="720"/>
        <w:jc w:val="both"/>
        <w:rPr>
          <w:rFonts w:eastAsia="Times New Roman" w:cs="Times New Roman"/>
          <w:szCs w:val="24"/>
        </w:rPr>
      </w:pPr>
      <w:r w:rsidRPr="00BB491E">
        <w:rPr>
          <w:rFonts w:eastAsia="Times New Roman" w:cs="Times New Roman"/>
          <w:color w:val="000000" w:themeColor="text1"/>
          <w:szCs w:val="24"/>
        </w:rPr>
        <w:t xml:space="preserve">Σχετικά με το τελευταίο σημείο για την </w:t>
      </w:r>
      <w:r w:rsidRPr="00BB491E">
        <w:rPr>
          <w:rFonts w:eastAsia="Times New Roman" w:cs="Times New Roman"/>
          <w:color w:val="000000" w:themeColor="text1"/>
          <w:szCs w:val="24"/>
        </w:rPr>
        <w:t>ε</w:t>
      </w:r>
      <w:r w:rsidRPr="00BB491E">
        <w:rPr>
          <w:rFonts w:eastAsia="Times New Roman" w:cs="Times New Roman"/>
          <w:color w:val="000000" w:themeColor="text1"/>
          <w:szCs w:val="24"/>
        </w:rPr>
        <w:t xml:space="preserve">πιτροπή, νομίζω πως οι όποιες </w:t>
      </w:r>
      <w:r>
        <w:rPr>
          <w:rFonts w:eastAsia="Times New Roman" w:cs="Times New Roman"/>
          <w:szCs w:val="24"/>
        </w:rPr>
        <w:t>παρεκκλίσεις έγιναν -και έγιναν- αφορούσαν κατεπείγοντα θέματα, όπω</w:t>
      </w:r>
      <w:r>
        <w:rPr>
          <w:rFonts w:eastAsia="Times New Roman" w:cs="Times New Roman"/>
          <w:szCs w:val="24"/>
        </w:rPr>
        <w:t>ς το προσφυγικό. Αυτά φυσικά</w:t>
      </w:r>
      <w:r>
        <w:rPr>
          <w:rFonts w:eastAsia="Times New Roman" w:cs="Times New Roman"/>
          <w:szCs w:val="24"/>
        </w:rPr>
        <w:t>,</w:t>
      </w:r>
      <w:r>
        <w:rPr>
          <w:rFonts w:eastAsia="Times New Roman" w:cs="Times New Roman"/>
          <w:szCs w:val="24"/>
        </w:rPr>
        <w:t xml:space="preserve"> ως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τα υπερασπιζόμαστε, διότι δεν πρόκειται για παρεκκλίσεις, που δεν έχουν έναν κατεπείγοντα χαρακτήρα λόγω έκτακτων των συνθηκών.</w:t>
      </w:r>
    </w:p>
    <w:p w14:paraId="17D8A3FC"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Όλο το άλλο σύστημα δουλεύει με το ισχύον θεσμικό πλαίσιο. Δεν γίνεται κα</w:t>
      </w:r>
      <w:r>
        <w:rPr>
          <w:rFonts w:eastAsia="Times New Roman" w:cs="Times New Roman"/>
          <w:szCs w:val="24"/>
        </w:rPr>
        <w:t>μ</w:t>
      </w:r>
      <w:r>
        <w:rPr>
          <w:rFonts w:eastAsia="Times New Roman" w:cs="Times New Roman"/>
          <w:szCs w:val="24"/>
        </w:rPr>
        <w:t>μία παρέκκ</w:t>
      </w:r>
      <w:r>
        <w:rPr>
          <w:rFonts w:eastAsia="Times New Roman" w:cs="Times New Roman"/>
          <w:szCs w:val="24"/>
        </w:rPr>
        <w:t>λιση ούτε με την αναστολή. Υπάρχει ο νόμος και λειτουργεί ο προηγούμενος νόμος έως ότου αντικατασταθεί με τον καινούρ</w:t>
      </w:r>
      <w:r>
        <w:rPr>
          <w:rFonts w:eastAsia="Times New Roman" w:cs="Times New Roman"/>
          <w:szCs w:val="24"/>
        </w:rPr>
        <w:t>γ</w:t>
      </w:r>
      <w:r>
        <w:rPr>
          <w:rFonts w:eastAsia="Times New Roman" w:cs="Times New Roman"/>
          <w:szCs w:val="24"/>
        </w:rPr>
        <w:t xml:space="preserve">ιο νόμο. Οι διαδικασίες είναι οι προβλεπόμενες και ελέγχονται από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w:t>
      </w:r>
    </w:p>
    <w:p w14:paraId="17D8A3FD"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lastRenderedPageBreak/>
        <w:t>ΝΙΚΗ ΚΕΡΑΜΕΩΣ:</w:t>
      </w:r>
      <w:r>
        <w:rPr>
          <w:rFonts w:eastAsia="Times New Roman" w:cs="Times New Roman"/>
          <w:szCs w:val="24"/>
        </w:rPr>
        <w:t xml:space="preserve"> Κύριε Υπουργέ, πότε θα έχετε νέο πλα</w:t>
      </w:r>
      <w:r>
        <w:rPr>
          <w:rFonts w:eastAsia="Times New Roman" w:cs="Times New Roman"/>
          <w:szCs w:val="24"/>
        </w:rPr>
        <w:t>ίσιο;</w:t>
      </w:r>
    </w:p>
    <w:p w14:paraId="17D8A3FE"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Οικονομίας, Ανάπτυξης και Τουρισμού.</w:t>
      </w:r>
    </w:p>
    <w:p w14:paraId="17D8A3FF"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Τον λόγο έχει ο Υπουργός Πολιτισμού και Αθλητισμού κ. Μπαλτάς.</w:t>
      </w:r>
    </w:p>
    <w:p w14:paraId="17D8A400"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Κύριε Πρόεδρε, μπορώ να έχω το</w:t>
      </w:r>
      <w:r>
        <w:rPr>
          <w:rFonts w:eastAsia="Times New Roman" w:cs="Times New Roman"/>
          <w:szCs w:val="24"/>
        </w:rPr>
        <w:t>ν</w:t>
      </w:r>
      <w:r>
        <w:rPr>
          <w:rFonts w:eastAsia="Times New Roman" w:cs="Times New Roman"/>
          <w:szCs w:val="24"/>
        </w:rPr>
        <w:t xml:space="preserve"> λόγο τώρα; Θα ήθελα να πω μια κουβέντα </w:t>
      </w:r>
      <w:r>
        <w:rPr>
          <w:rFonts w:eastAsia="Times New Roman" w:cs="Times New Roman"/>
          <w:szCs w:val="24"/>
        </w:rPr>
        <w:t>για την τροπολογία 455.</w:t>
      </w:r>
    </w:p>
    <w:p w14:paraId="17D8A401"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Παρακαλώ, κύριε Λαζαρίδη. Έχετε το</w:t>
      </w:r>
      <w:r>
        <w:rPr>
          <w:rFonts w:eastAsia="Times New Roman" w:cs="Times New Roman"/>
          <w:szCs w:val="24"/>
        </w:rPr>
        <w:t>ν</w:t>
      </w:r>
      <w:r>
        <w:rPr>
          <w:rFonts w:eastAsia="Times New Roman" w:cs="Times New Roman"/>
          <w:szCs w:val="24"/>
        </w:rPr>
        <w:t xml:space="preserve"> λόγο τώρα, γιατί μετά θα κλείσει ο κύριος Υπουργός.</w:t>
      </w:r>
    </w:p>
    <w:p w14:paraId="17D8A402"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Θα ήθελα να πω για την τροπολογία 455 ότι περιμένουμε να φέρει διάταξη ο Πρόεδρός μας, με την οποία θα λύσει αυτό το ζήτημα των αναγκών για δικαστικές αίθουσες κ.λπ.</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πάντως</w:t>
      </w:r>
      <w:r>
        <w:rPr>
          <w:rFonts w:eastAsia="Times New Roman" w:cs="Times New Roman"/>
          <w:szCs w:val="24"/>
        </w:rPr>
        <w:t>,</w:t>
      </w:r>
      <w:r>
        <w:rPr>
          <w:rFonts w:eastAsia="Times New Roman" w:cs="Times New Roman"/>
          <w:szCs w:val="24"/>
        </w:rPr>
        <w:t xml:space="preserve"> δεν θα είναι σίγουρα εκεί στην παραλιακή ζώνη.</w:t>
      </w:r>
    </w:p>
    <w:p w14:paraId="17D8A403"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Οπότε, δεν νομίζω να υφίστατ</w:t>
      </w:r>
      <w:r>
        <w:rPr>
          <w:rFonts w:eastAsia="Times New Roman" w:cs="Times New Roman"/>
          <w:szCs w:val="24"/>
        </w:rPr>
        <w:t>αι θέμα για το αν θα στηρίξουμε εμείς αυτή την τροπολογία, γιατί περιμένουμε τη διάταξη.</w:t>
      </w:r>
    </w:p>
    <w:p w14:paraId="17D8A404"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7D8A405"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έχετε τον λόγο.</w:t>
      </w:r>
    </w:p>
    <w:p w14:paraId="17D8A406"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Ευχαριστώ, κύριε Πρόεδρε.</w:t>
      </w:r>
    </w:p>
    <w:p w14:paraId="17D8A407"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Σε σχέση με την τροπολογία του κ. Λοβέρδου, θα ήθελα να πω τα εξής. Κατ’ αρχ</w:t>
      </w:r>
      <w:r>
        <w:rPr>
          <w:rFonts w:eastAsia="Times New Roman" w:cs="Times New Roman"/>
          <w:szCs w:val="24"/>
        </w:rPr>
        <w:t>άς</w:t>
      </w:r>
      <w:r>
        <w:rPr>
          <w:rFonts w:eastAsia="Times New Roman" w:cs="Times New Roman"/>
          <w:szCs w:val="24"/>
        </w:rPr>
        <w:t xml:space="preserve"> μου κάνει εντύπωση η τροπολογία του κ. Λοβέρδου, που έρχεται σήμερα μετά από όλη αυτή τη συζήτηση για το πώς προστίθενται άσχετες τροπολογίες σε νομοσχέδια και κυρώσεις, όπως α</w:t>
      </w:r>
      <w:r>
        <w:rPr>
          <w:rFonts w:eastAsia="Times New Roman" w:cs="Times New Roman"/>
          <w:szCs w:val="24"/>
        </w:rPr>
        <w:t>υτή. Θα έπρεπε, για να είναι συνεπής με αυτά που λέει, κάπου αλλού να φέρει αυτή την τροπολογία και δη όταν έχει περιεχόμενο που δεν αφορά το Υπουργείο Πολιτισμού.</w:t>
      </w:r>
    </w:p>
    <w:p w14:paraId="17D8A408"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lastRenderedPageBreak/>
        <w:t>Ήδη το σκεπτικό της τροπολογίας αναφέρεται στο Υπουργείο Δικαιοσύνης, στο Υπουργείο Παιδείας</w:t>
      </w:r>
      <w:r>
        <w:rPr>
          <w:rFonts w:eastAsia="Times New Roman" w:cs="Times New Roman"/>
          <w:szCs w:val="24"/>
        </w:rPr>
        <w:t>. Πώς είναι δυνατόν -εκτός εάν θέλει να διασπάσει την Κυβέρνηση μέσω αυτής της τροπολογίας- να φέρει αυτή την τροπολογία σήμερα, ελπίζοντας ότι τυπικά θα γίνει δεκτή;</w:t>
      </w:r>
    </w:p>
    <w:p w14:paraId="17D8A409" w14:textId="77777777" w:rsidR="00EB365B" w:rsidRDefault="00BF53BD">
      <w:pPr>
        <w:spacing w:line="600" w:lineRule="auto"/>
        <w:ind w:firstLine="720"/>
        <w:jc w:val="both"/>
        <w:rPr>
          <w:rFonts w:eastAsia="Times New Roman"/>
          <w:szCs w:val="24"/>
        </w:rPr>
      </w:pPr>
      <w:r>
        <w:rPr>
          <w:rFonts w:eastAsia="Times New Roman"/>
          <w:szCs w:val="24"/>
        </w:rPr>
        <w:t xml:space="preserve">Ως προς το περιεχόμενο της τροπολογίας, μίλησε η κ. </w:t>
      </w:r>
      <w:proofErr w:type="spellStart"/>
      <w:r>
        <w:rPr>
          <w:rFonts w:eastAsia="Times New Roman"/>
          <w:szCs w:val="24"/>
        </w:rPr>
        <w:t>Βάκη</w:t>
      </w:r>
      <w:proofErr w:type="spellEnd"/>
      <w:r>
        <w:rPr>
          <w:rFonts w:eastAsia="Times New Roman"/>
          <w:szCs w:val="24"/>
        </w:rPr>
        <w:t>. Δεν έχουμε εκεί αντίρρηση επί τ</w:t>
      </w:r>
      <w:r>
        <w:rPr>
          <w:rFonts w:eastAsia="Times New Roman"/>
          <w:szCs w:val="24"/>
        </w:rPr>
        <w:t>ου περιεχομένου, όπως πολύ σωστά το είπε.</w:t>
      </w:r>
    </w:p>
    <w:p w14:paraId="17D8A40A" w14:textId="77777777" w:rsidR="00EB365B" w:rsidRDefault="00BF53BD">
      <w:pPr>
        <w:spacing w:line="600" w:lineRule="auto"/>
        <w:ind w:firstLine="720"/>
        <w:jc w:val="both"/>
        <w:rPr>
          <w:rFonts w:eastAsia="Times New Roman"/>
          <w:szCs w:val="24"/>
        </w:rPr>
      </w:pPr>
      <w:r>
        <w:rPr>
          <w:rFonts w:eastAsia="Times New Roman"/>
          <w:szCs w:val="24"/>
        </w:rPr>
        <w:t>Από εκεί και πέρα, να προσθέσω απλώς μία νομοτεχνική βελτίωση στο σχέδιο νόμου σε ό,τι αφορά τον τίτλο. Να προστεθεί η φράση «και άλλες διατάξεις»</w:t>
      </w:r>
      <w:r>
        <w:rPr>
          <w:rFonts w:eastAsia="Times New Roman"/>
          <w:szCs w:val="24"/>
        </w:rPr>
        <w:t>,</w:t>
      </w:r>
      <w:r>
        <w:rPr>
          <w:rFonts w:eastAsia="Times New Roman"/>
          <w:szCs w:val="24"/>
        </w:rPr>
        <w:t xml:space="preserve"> ώστε να περιληφθεί η τροπολογία του κ. Σταθάκη, η οποία είναι απολ</w:t>
      </w:r>
      <w:r>
        <w:rPr>
          <w:rFonts w:eastAsia="Times New Roman"/>
          <w:szCs w:val="24"/>
        </w:rPr>
        <w:t xml:space="preserve">ύτως και στενά διαδικαστική. Δεν αφορά περιεχόμενα Υπουργείων ή μη Υπουργείων. Αφορά μια διαδικασία για να μπορέσει να </w:t>
      </w:r>
      <w:r>
        <w:rPr>
          <w:rFonts w:eastAsia="Times New Roman"/>
          <w:szCs w:val="24"/>
        </w:rPr>
        <w:t>προχω</w:t>
      </w:r>
      <w:r>
        <w:rPr>
          <w:rFonts w:eastAsia="Times New Roman"/>
          <w:szCs w:val="24"/>
        </w:rPr>
        <w:t>ράει</w:t>
      </w:r>
      <w:r>
        <w:rPr>
          <w:rFonts w:eastAsia="Times New Roman"/>
          <w:szCs w:val="24"/>
        </w:rPr>
        <w:t xml:space="preserve"> κανονικά η διαδικασία των συμβάσεων.</w:t>
      </w:r>
    </w:p>
    <w:p w14:paraId="17D8A40B" w14:textId="77777777" w:rsidR="00EB365B" w:rsidRDefault="00BF53BD">
      <w:pPr>
        <w:spacing w:line="600" w:lineRule="auto"/>
        <w:ind w:firstLine="720"/>
        <w:jc w:val="both"/>
        <w:rPr>
          <w:rFonts w:eastAsia="Times New Roman"/>
          <w:szCs w:val="24"/>
        </w:rPr>
      </w:pPr>
      <w:r>
        <w:rPr>
          <w:rFonts w:eastAsia="Times New Roman"/>
          <w:szCs w:val="24"/>
        </w:rPr>
        <w:t>Ευχαριστώ πολύ.</w:t>
      </w:r>
    </w:p>
    <w:p w14:paraId="17D8A40C" w14:textId="77777777" w:rsidR="00EB365B" w:rsidRDefault="00BF53BD">
      <w:pPr>
        <w:spacing w:line="600" w:lineRule="auto"/>
        <w:ind w:firstLine="720"/>
        <w:jc w:val="both"/>
        <w:rPr>
          <w:rFonts w:eastAsia="Times New Roman"/>
          <w:szCs w:val="24"/>
        </w:rPr>
      </w:pPr>
      <w:r>
        <w:rPr>
          <w:rFonts w:eastAsia="Times New Roman"/>
          <w:szCs w:val="24"/>
        </w:rPr>
        <w:lastRenderedPageBreak/>
        <w:t>(Στο σημείο αυτό ο Υπουργός Πολιτισμού και Αθλητισμού κ. Αριστείδης Μπαλτά</w:t>
      </w:r>
      <w:r>
        <w:rPr>
          <w:rFonts w:eastAsia="Times New Roman"/>
          <w:szCs w:val="24"/>
        </w:rPr>
        <w:t>ς καταθέτει για τα Πρακτικά την προαναφερθείσα νομοτεχνική βελτίωση, η οποία έχει ως εξής:</w:t>
      </w:r>
    </w:p>
    <w:p w14:paraId="17D8A40D" w14:textId="77777777" w:rsidR="00EB365B" w:rsidRDefault="00BF53BD">
      <w:pPr>
        <w:spacing w:line="600" w:lineRule="auto"/>
        <w:ind w:firstLine="720"/>
        <w:jc w:val="center"/>
        <w:rPr>
          <w:rFonts w:eastAsia="Times New Roman" w:cs="Times New Roman"/>
          <w:color w:val="FF0000"/>
          <w:szCs w:val="24"/>
        </w:rPr>
      </w:pPr>
      <w:r w:rsidRPr="00F67969">
        <w:rPr>
          <w:rFonts w:eastAsia="Times New Roman" w:cs="Times New Roman"/>
          <w:color w:val="FF0000"/>
          <w:szCs w:val="24"/>
        </w:rPr>
        <w:t>ΑΛΛΑΓΗ ΣΕΛΙΔΑΣ</w:t>
      </w:r>
    </w:p>
    <w:p w14:paraId="17D8A40E" w14:textId="77777777" w:rsidR="00EB365B" w:rsidRDefault="00BF53BD">
      <w:pPr>
        <w:spacing w:line="600" w:lineRule="auto"/>
        <w:ind w:firstLine="720"/>
        <w:jc w:val="center"/>
        <w:rPr>
          <w:rFonts w:eastAsia="Times New Roman" w:cs="Times New Roman"/>
          <w:szCs w:val="24"/>
        </w:rPr>
      </w:pPr>
      <w:r>
        <w:rPr>
          <w:rFonts w:eastAsia="Times New Roman" w:cs="Times New Roman"/>
          <w:szCs w:val="24"/>
        </w:rPr>
        <w:t>(Να μπει η σελ. 60</w:t>
      </w:r>
      <w:r w:rsidRPr="00F67969">
        <w:rPr>
          <w:rFonts w:eastAsia="Times New Roman" w:cs="Times New Roman"/>
          <w:szCs w:val="24"/>
        </w:rPr>
        <w:t>)</w:t>
      </w:r>
    </w:p>
    <w:p w14:paraId="17D8A40F" w14:textId="77777777" w:rsidR="00EB365B" w:rsidRDefault="00BF53BD">
      <w:pPr>
        <w:spacing w:line="600" w:lineRule="auto"/>
        <w:jc w:val="center"/>
        <w:rPr>
          <w:rFonts w:eastAsia="Times New Roman"/>
          <w:szCs w:val="24"/>
        </w:rPr>
      </w:pPr>
      <w:r>
        <w:rPr>
          <w:rFonts w:eastAsia="Times New Roman" w:cs="Times New Roman"/>
          <w:color w:val="FF0000"/>
          <w:szCs w:val="24"/>
        </w:rPr>
        <w:t xml:space="preserve">             </w:t>
      </w:r>
      <w:r w:rsidRPr="00F67969">
        <w:rPr>
          <w:rFonts w:eastAsia="Times New Roman" w:cs="Times New Roman"/>
          <w:color w:val="FF0000"/>
          <w:szCs w:val="24"/>
        </w:rPr>
        <w:t>ΑΛΛΑΓΗ ΣΕΛΙΔΑΣ</w:t>
      </w:r>
    </w:p>
    <w:p w14:paraId="17D8A410" w14:textId="77777777" w:rsidR="00EB365B" w:rsidRDefault="00BF53B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έχω την τιμή να ανακοινώσω στο Σώμα ότι η Διαρκής Επιτροπή Εθνικής Άμυνας και Εξωτερικών Υποθέσεων καταθέτει τις εκθέσεις στα σχέδια νόμου του Υπουργείου Εξωτερικών:</w:t>
      </w:r>
    </w:p>
    <w:p w14:paraId="17D8A411" w14:textId="77777777" w:rsidR="00EB365B" w:rsidRDefault="00BF53BD">
      <w:pPr>
        <w:spacing w:line="600" w:lineRule="auto"/>
        <w:ind w:firstLine="720"/>
        <w:jc w:val="both"/>
        <w:rPr>
          <w:rFonts w:eastAsia="Times New Roman"/>
          <w:szCs w:val="24"/>
        </w:rPr>
      </w:pPr>
      <w:r>
        <w:rPr>
          <w:rFonts w:eastAsia="Times New Roman"/>
          <w:szCs w:val="24"/>
        </w:rPr>
        <w:t>Κύρωση του Μνημονίου Συνεργασίας μεταξύ του Υπουργείου Εξωτ</w:t>
      </w:r>
      <w:r>
        <w:rPr>
          <w:rFonts w:eastAsia="Times New Roman"/>
          <w:szCs w:val="24"/>
        </w:rPr>
        <w:t>ερικών της Ελληνικής Δημοκρατίας και του Υπουργείου Εξωτερικών της Δημοκρατίας του Αζερμπαϊτζάν σε θέματα Ευρωπαϊκής Ένωσης.</w:t>
      </w:r>
    </w:p>
    <w:p w14:paraId="17D8A412" w14:textId="77777777" w:rsidR="00EB365B" w:rsidRDefault="00BF53BD">
      <w:pPr>
        <w:spacing w:line="600" w:lineRule="auto"/>
        <w:ind w:firstLine="720"/>
        <w:jc w:val="both"/>
        <w:rPr>
          <w:rFonts w:eastAsia="Times New Roman"/>
          <w:szCs w:val="24"/>
        </w:rPr>
      </w:pPr>
      <w:r>
        <w:rPr>
          <w:rFonts w:eastAsia="Times New Roman"/>
          <w:szCs w:val="24"/>
        </w:rPr>
        <w:lastRenderedPageBreak/>
        <w:t>Κύρωση του Μνημονίου Συνεργασίας μεταξύ του Υπουργείου Εξωτερικών της Γεωργίας και του Υπουργείου Εξωτερικών της Ελλάδας για την πρ</w:t>
      </w:r>
      <w:r>
        <w:rPr>
          <w:rFonts w:eastAsia="Times New Roman"/>
          <w:szCs w:val="24"/>
        </w:rPr>
        <w:t>οσέγγιση της Γεωργίας στην Ευρωπαϊκή Ένωση.</w:t>
      </w:r>
    </w:p>
    <w:p w14:paraId="17D8A413" w14:textId="77777777" w:rsidR="00EB365B" w:rsidRDefault="00BF53BD">
      <w:pPr>
        <w:spacing w:line="600" w:lineRule="auto"/>
        <w:ind w:firstLine="720"/>
        <w:jc w:val="both"/>
        <w:rPr>
          <w:rFonts w:eastAsia="Times New Roman"/>
          <w:szCs w:val="24"/>
        </w:rPr>
      </w:pPr>
      <w:r>
        <w:rPr>
          <w:rFonts w:eastAsia="Times New Roman"/>
          <w:szCs w:val="24"/>
        </w:rPr>
        <w:t xml:space="preserve">Κύρωση του Μνημονίου Συνεργασίας μεταξύ του Υπουργείου Εξωτερικών της Ελληνικής Δημοκρατίας και του Υπουργείου Εξωτερικών και Ευρωπαϊκής Ολοκλήρωσης της Δημοκρατίας της Μολδαβίας για την προσέγγιση της Μολδαβίας </w:t>
      </w:r>
      <w:r>
        <w:rPr>
          <w:rFonts w:eastAsia="Times New Roman"/>
          <w:szCs w:val="24"/>
        </w:rPr>
        <w:t>με την Ευρωπαϊκή Ένωση.</w:t>
      </w:r>
    </w:p>
    <w:p w14:paraId="17D8A414" w14:textId="77777777" w:rsidR="00EB365B" w:rsidRDefault="00BF53BD">
      <w:pPr>
        <w:spacing w:line="600" w:lineRule="auto"/>
        <w:ind w:firstLine="720"/>
        <w:jc w:val="both"/>
        <w:rPr>
          <w:rFonts w:eastAsia="Times New Roman"/>
          <w:szCs w:val="24"/>
        </w:rPr>
      </w:pPr>
      <w:r>
        <w:rPr>
          <w:rFonts w:eastAsia="Times New Roman"/>
          <w:szCs w:val="24"/>
        </w:rPr>
        <w:t>Επίσης, έχουν έρθει στο Προεδρείο κάποιες αιτήσεις για άδειες απουσίας. Η Βουλευτής κ. Όλγα Κεφαλογιάννη θα απουσιάσει εκτός Ελλάδος στις 28 με 31 Μαΐου. Ζητά από το Σώμα να παρασχεθεί η απαραίτητη άδεια. Η Βουλή εγκρίνει;</w:t>
      </w:r>
    </w:p>
    <w:p w14:paraId="17D8A415" w14:textId="77777777" w:rsidR="00EB365B" w:rsidRDefault="00BF53BD">
      <w:pPr>
        <w:spacing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w:t>
      </w:r>
    </w:p>
    <w:p w14:paraId="17D8A416" w14:textId="77777777" w:rsidR="00EB365B" w:rsidRDefault="00BF53B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w:t>
      </w:r>
    </w:p>
    <w:p w14:paraId="17D8A417" w14:textId="77777777" w:rsidR="00EB365B" w:rsidRDefault="00BF53BD">
      <w:pPr>
        <w:spacing w:line="600" w:lineRule="auto"/>
        <w:ind w:firstLine="720"/>
        <w:jc w:val="both"/>
        <w:rPr>
          <w:rFonts w:eastAsia="Times New Roman"/>
          <w:szCs w:val="24"/>
        </w:rPr>
      </w:pPr>
      <w:r>
        <w:rPr>
          <w:rFonts w:eastAsia="Times New Roman"/>
          <w:szCs w:val="24"/>
        </w:rPr>
        <w:lastRenderedPageBreak/>
        <w:t xml:space="preserve">Επίσης, ο Βουλευτής κ. Γεράσιμος </w:t>
      </w:r>
      <w:proofErr w:type="spellStart"/>
      <w:r>
        <w:rPr>
          <w:rFonts w:eastAsia="Times New Roman"/>
          <w:szCs w:val="24"/>
        </w:rPr>
        <w:t>Μπαλαούρας</w:t>
      </w:r>
      <w:proofErr w:type="spellEnd"/>
      <w:r>
        <w:rPr>
          <w:rFonts w:eastAsia="Times New Roman"/>
          <w:szCs w:val="24"/>
        </w:rPr>
        <w:t xml:space="preserve"> ζητεί άδεια ολιγοήμερης απουσίας στο εξωτερικό από 26 έως 29 Μαΐου. Η Βουλή εγκρίνει;</w:t>
      </w:r>
    </w:p>
    <w:p w14:paraId="17D8A418" w14:textId="77777777" w:rsidR="00EB365B" w:rsidRDefault="00BF53BD">
      <w:pPr>
        <w:spacing w:line="600" w:lineRule="auto"/>
        <w:ind w:firstLine="720"/>
        <w:jc w:val="both"/>
        <w:rPr>
          <w:rFonts w:eastAsia="Times New Roman"/>
          <w:szCs w:val="24"/>
        </w:rPr>
      </w:pPr>
      <w:r>
        <w:rPr>
          <w:rFonts w:eastAsia="Times New Roman"/>
          <w:b/>
          <w:szCs w:val="24"/>
        </w:rPr>
        <w:t>ΟΛΟΙ ΟΙ ΒΟΥΛΕΥΤΕΣ</w:t>
      </w:r>
      <w:r>
        <w:rPr>
          <w:rFonts w:eastAsia="Times New Roman"/>
          <w:b/>
          <w:szCs w:val="24"/>
        </w:rPr>
        <w:t>:</w:t>
      </w:r>
      <w:r>
        <w:rPr>
          <w:rFonts w:eastAsia="Times New Roman"/>
          <w:szCs w:val="24"/>
        </w:rPr>
        <w:t xml:space="preserve"> Μάλιστα, μάλιστα.</w:t>
      </w:r>
    </w:p>
    <w:p w14:paraId="17D8A419" w14:textId="77777777" w:rsidR="00EB365B" w:rsidRDefault="00BF53B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w:t>
      </w:r>
    </w:p>
    <w:p w14:paraId="17D8A41A" w14:textId="77777777" w:rsidR="00EB365B" w:rsidRDefault="00BF53BD">
      <w:pPr>
        <w:spacing w:line="600" w:lineRule="auto"/>
        <w:ind w:firstLine="720"/>
        <w:jc w:val="both"/>
        <w:rPr>
          <w:rFonts w:eastAsia="Times New Roman"/>
          <w:szCs w:val="24"/>
        </w:rPr>
      </w:pPr>
      <w:r>
        <w:rPr>
          <w:rFonts w:eastAsia="Times New Roman"/>
          <w:szCs w:val="24"/>
        </w:rPr>
        <w:t>Στο σημείο αυτό, κυρίες και κύριοι συνάδελφοι, κηρύσσεται περαιωμένη η συζήτηση…</w:t>
      </w:r>
    </w:p>
    <w:p w14:paraId="17D8A41B" w14:textId="77777777" w:rsidR="00EB365B" w:rsidRDefault="00BF53BD">
      <w:pPr>
        <w:spacing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Κύριε Πρόεδρε, επί της τροπολογίας δεν θα ψηφίσουμε;</w:t>
      </w:r>
    </w:p>
    <w:p w14:paraId="17D8A41C" w14:textId="77777777" w:rsidR="00EB365B" w:rsidRDefault="00BF53BD">
      <w:pPr>
        <w:spacing w:line="600" w:lineRule="auto"/>
        <w:ind w:firstLine="720"/>
        <w:jc w:val="both"/>
        <w:rPr>
          <w:rFonts w:eastAsia="Times New Roman"/>
          <w:szCs w:val="24"/>
        </w:rPr>
      </w:pPr>
      <w:r>
        <w:rPr>
          <w:rFonts w:eastAsia="Times New Roman"/>
          <w:b/>
          <w:szCs w:val="24"/>
        </w:rPr>
        <w:t>ΠΡΟΕΔΡΕΥΩ</w:t>
      </w:r>
      <w:r>
        <w:rPr>
          <w:rFonts w:eastAsia="Times New Roman"/>
          <w:b/>
          <w:szCs w:val="24"/>
        </w:rPr>
        <w:t>Ν (Αναστάσιος Κουράκης):</w:t>
      </w:r>
      <w:r>
        <w:rPr>
          <w:rFonts w:eastAsia="Times New Roman"/>
          <w:szCs w:val="24"/>
        </w:rPr>
        <w:t xml:space="preserve"> Τώρα μπαίνουμε στη διαδικασία ψηφοφορίας, προφανώς.</w:t>
      </w:r>
    </w:p>
    <w:p w14:paraId="17D8A41D" w14:textId="77777777" w:rsidR="00EB365B" w:rsidRDefault="00BF53BD">
      <w:pPr>
        <w:spacing w:line="600" w:lineRule="auto"/>
        <w:ind w:firstLine="720"/>
        <w:jc w:val="both"/>
        <w:rPr>
          <w:rFonts w:eastAsia="Times New Roman"/>
          <w:szCs w:val="24"/>
        </w:rPr>
      </w:pPr>
      <w:r>
        <w:rPr>
          <w:rFonts w:eastAsia="Times New Roman"/>
          <w:szCs w:val="24"/>
        </w:rPr>
        <w:lastRenderedPageBreak/>
        <w:t>Κυρίες και κύριοι συνάδελφοι, κηρύσσεται περαιωμένη η συζήτηση επί της αρχής, των άρθρων και των τροπολογιών και του συνόλου του σχεδίου νόμου του Υπουργείου Πολιτισμού και Αθλητι</w:t>
      </w:r>
      <w:r>
        <w:rPr>
          <w:rFonts w:eastAsia="Times New Roman"/>
          <w:szCs w:val="24"/>
        </w:rPr>
        <w:t>σμού</w:t>
      </w:r>
      <w:r>
        <w:rPr>
          <w:rFonts w:eastAsia="Times New Roman"/>
          <w:szCs w:val="24"/>
        </w:rPr>
        <w:t>:</w:t>
      </w:r>
      <w:r>
        <w:rPr>
          <w:rFonts w:eastAsia="Times New Roman"/>
          <w:szCs w:val="24"/>
        </w:rPr>
        <w:t xml:space="preserve"> «Κύρωση της Συμφωνίας μεταξύ της Κυβέρνησης της Ελληνικής Δημοκρατίας και της Κυβέρνησης της Λαϊκής Δημοκρατίας της Κίνας για την αμοιβαία ίδρυση Πολιτιστικών Κέντρων και άλλες διατάξεις».</w:t>
      </w:r>
    </w:p>
    <w:p w14:paraId="17D8A41E" w14:textId="77777777" w:rsidR="00EB365B" w:rsidRDefault="00BF53BD">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17D8A41F" w14:textId="77777777" w:rsidR="00EB365B" w:rsidRDefault="00BF53BD">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17D8A420" w14:textId="77777777" w:rsidR="00EB365B" w:rsidRDefault="00BF53BD">
      <w:pPr>
        <w:spacing w:line="600" w:lineRule="auto"/>
        <w:ind w:firstLine="720"/>
        <w:jc w:val="both"/>
        <w:rPr>
          <w:rFonts w:eastAsia="Times New Roman"/>
          <w:color w:val="000000" w:themeColor="text1"/>
          <w:szCs w:val="24"/>
        </w:rPr>
      </w:pPr>
      <w:r w:rsidRPr="00BB491E">
        <w:rPr>
          <w:rFonts w:eastAsia="Times New Roman"/>
          <w:b/>
          <w:color w:val="000000" w:themeColor="text1"/>
          <w:szCs w:val="24"/>
        </w:rPr>
        <w:t>ΑΝΤΩΝΙΟΣ ΓΡΕΓΟΣ:</w:t>
      </w:r>
      <w:r w:rsidRPr="00BB491E">
        <w:rPr>
          <w:rFonts w:eastAsia="Times New Roman"/>
          <w:color w:val="000000" w:themeColor="text1"/>
          <w:szCs w:val="24"/>
        </w:rPr>
        <w:t xml:space="preserve"> Παρών.</w:t>
      </w:r>
    </w:p>
    <w:p w14:paraId="17D8A421" w14:textId="77777777" w:rsidR="00EB365B" w:rsidRDefault="00BF53B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νομοσχέδιο του Υπουργείου Πολιτισμού και Αθλητισμού</w:t>
      </w:r>
      <w:r>
        <w:rPr>
          <w:rFonts w:eastAsia="Times New Roman"/>
          <w:szCs w:val="24"/>
        </w:rPr>
        <w:t>:</w:t>
      </w:r>
      <w:r>
        <w:rPr>
          <w:rFonts w:eastAsia="Times New Roman"/>
          <w:szCs w:val="24"/>
        </w:rPr>
        <w:t xml:space="preserve"> «Κύρωση της Συμφωνίας μεταξύ της Κυβέρνησης της Ελληνικής Δημοκρατίας και της Κυβέρνησης της Λαϊκής Δημοκρατίας της Κίνας για την </w:t>
      </w:r>
      <w:r>
        <w:rPr>
          <w:rFonts w:eastAsia="Times New Roman"/>
          <w:szCs w:val="24"/>
        </w:rPr>
        <w:t>Αμοιβαία Ίδρυση</w:t>
      </w:r>
      <w:r>
        <w:rPr>
          <w:rFonts w:eastAsia="Times New Roman"/>
          <w:szCs w:val="24"/>
        </w:rPr>
        <w:t xml:space="preserve"> Πολιτιστικών Κέντρων και άλλες διατάξεις», έγινε δεκτό επί της αρχής κατά πλειοψηφία.</w:t>
      </w:r>
    </w:p>
    <w:p w14:paraId="17D8A422" w14:textId="77777777" w:rsidR="00EB365B" w:rsidRDefault="00BF53BD">
      <w:pPr>
        <w:spacing w:line="600" w:lineRule="auto"/>
        <w:ind w:firstLine="720"/>
        <w:jc w:val="both"/>
        <w:rPr>
          <w:rFonts w:eastAsia="Times New Roman"/>
          <w:szCs w:val="24"/>
        </w:rPr>
      </w:pPr>
      <w:r>
        <w:rPr>
          <w:rFonts w:eastAsia="Times New Roman"/>
          <w:szCs w:val="24"/>
        </w:rPr>
        <w:lastRenderedPageBreak/>
        <w:t>Εισερχόμ</w:t>
      </w:r>
      <w:r>
        <w:rPr>
          <w:rFonts w:eastAsia="Times New Roman"/>
          <w:szCs w:val="24"/>
        </w:rPr>
        <w:t>αστε</w:t>
      </w:r>
      <w:r>
        <w:rPr>
          <w:rFonts w:eastAsia="Times New Roman"/>
          <w:szCs w:val="24"/>
        </w:rPr>
        <w:t xml:space="preserve"> στην ψήφισ</w:t>
      </w:r>
      <w:r>
        <w:rPr>
          <w:rFonts w:eastAsia="Times New Roman"/>
          <w:szCs w:val="24"/>
        </w:rPr>
        <w:t xml:space="preserve">η των άρθρων και των τροπολογιών. </w:t>
      </w:r>
    </w:p>
    <w:p w14:paraId="17D8A423" w14:textId="77777777" w:rsidR="00EB365B" w:rsidRDefault="00BF53BD">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w:t>
      </w:r>
      <w:r>
        <w:rPr>
          <w:rFonts w:eastAsia="Times New Roman"/>
          <w:szCs w:val="24"/>
        </w:rPr>
        <w:t xml:space="preserve">πρώτο </w:t>
      </w:r>
      <w:r>
        <w:rPr>
          <w:rFonts w:eastAsia="Times New Roman"/>
          <w:szCs w:val="24"/>
        </w:rPr>
        <w:t>ως έχει;</w:t>
      </w:r>
    </w:p>
    <w:p w14:paraId="17D8A424" w14:textId="77777777" w:rsidR="00EB365B" w:rsidRDefault="00BF53BD">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17D8A425" w14:textId="77777777" w:rsidR="00EB365B" w:rsidRDefault="00BF53BD">
      <w:pPr>
        <w:spacing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Παρών.</w:t>
      </w:r>
    </w:p>
    <w:p w14:paraId="17D8A426" w14:textId="77777777" w:rsidR="00EB365B" w:rsidRDefault="00BF53B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w:t>
      </w:r>
      <w:r>
        <w:rPr>
          <w:rFonts w:eastAsia="Times New Roman"/>
          <w:szCs w:val="24"/>
        </w:rPr>
        <w:t xml:space="preserve">πρώτο </w:t>
      </w:r>
      <w:r>
        <w:rPr>
          <w:rFonts w:eastAsia="Times New Roman"/>
          <w:szCs w:val="24"/>
        </w:rPr>
        <w:t>έγινε δεκτό κατά πλειοψηφία.</w:t>
      </w:r>
    </w:p>
    <w:p w14:paraId="17D8A427" w14:textId="77777777" w:rsidR="00EB365B" w:rsidRDefault="00BF53BD">
      <w:pPr>
        <w:spacing w:line="600" w:lineRule="auto"/>
        <w:ind w:firstLine="720"/>
        <w:jc w:val="both"/>
        <w:rPr>
          <w:rFonts w:eastAsia="Times New Roman"/>
          <w:szCs w:val="24"/>
        </w:rPr>
      </w:pPr>
      <w:r>
        <w:rPr>
          <w:rFonts w:eastAsia="Times New Roman"/>
          <w:szCs w:val="24"/>
        </w:rPr>
        <w:t>Ερωτάται το Σώμα: Γίνετ</w:t>
      </w:r>
      <w:r>
        <w:rPr>
          <w:rFonts w:eastAsia="Times New Roman"/>
          <w:szCs w:val="24"/>
        </w:rPr>
        <w:t>αι δεκτή η τροπολογία με γενικό αριθμό 454 και ειδικό 9 ως έχει;</w:t>
      </w:r>
    </w:p>
    <w:p w14:paraId="17D8A428" w14:textId="77777777" w:rsidR="00EB365B" w:rsidRDefault="00BF53BD">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Δεκτή, δεκτή.</w:t>
      </w:r>
    </w:p>
    <w:p w14:paraId="17D8A429" w14:textId="77777777" w:rsidR="00EB365B" w:rsidRDefault="00BF53BD">
      <w:pPr>
        <w:spacing w:line="600" w:lineRule="auto"/>
        <w:ind w:firstLine="720"/>
        <w:jc w:val="both"/>
        <w:rPr>
          <w:rFonts w:eastAsia="Times New Roman"/>
          <w:szCs w:val="24"/>
        </w:rPr>
      </w:pPr>
      <w:r>
        <w:rPr>
          <w:rFonts w:eastAsia="Times New Roman"/>
          <w:b/>
          <w:szCs w:val="24"/>
        </w:rPr>
        <w:t>ΜΑΞΙΜΟΣ ΧΑΡΑΚΟΠΟΥΛΟΣ:</w:t>
      </w:r>
      <w:r>
        <w:rPr>
          <w:rFonts w:eastAsia="Times New Roman"/>
          <w:szCs w:val="24"/>
        </w:rPr>
        <w:t xml:space="preserve"> Παρών.</w:t>
      </w:r>
    </w:p>
    <w:p w14:paraId="17D8A42A" w14:textId="77777777" w:rsidR="00EB365B" w:rsidRDefault="00BF53BD">
      <w:pPr>
        <w:spacing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Κατά πλειοψηφία.</w:t>
      </w:r>
    </w:p>
    <w:p w14:paraId="17D8A42B" w14:textId="77777777" w:rsidR="00EB365B" w:rsidRDefault="00BF53BD">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Παρών.</w:t>
      </w:r>
    </w:p>
    <w:p w14:paraId="17D8A42C" w14:textId="77777777" w:rsidR="00EB365B" w:rsidRDefault="00BF53BD">
      <w:pPr>
        <w:spacing w:line="600" w:lineRule="auto"/>
        <w:ind w:firstLine="720"/>
        <w:jc w:val="both"/>
        <w:rPr>
          <w:rFonts w:eastAsia="Times New Roman"/>
          <w:szCs w:val="24"/>
        </w:rPr>
      </w:pPr>
      <w:r>
        <w:rPr>
          <w:rFonts w:eastAsia="Times New Roman"/>
          <w:b/>
          <w:szCs w:val="24"/>
        </w:rPr>
        <w:lastRenderedPageBreak/>
        <w:t>ΓΡΗΓΟΡΙΟΣ ΨΑΡΙΑΝΟΣ:</w:t>
      </w:r>
      <w:r>
        <w:rPr>
          <w:rFonts w:eastAsia="Times New Roman"/>
          <w:szCs w:val="24"/>
        </w:rPr>
        <w:t xml:space="preserve"> Παρών.</w:t>
      </w:r>
    </w:p>
    <w:p w14:paraId="17D8A42D" w14:textId="77777777" w:rsidR="00EB365B" w:rsidRDefault="00BF53BD">
      <w:pPr>
        <w:spacing w:line="600" w:lineRule="auto"/>
        <w:ind w:firstLine="720"/>
        <w:jc w:val="both"/>
        <w:rPr>
          <w:rFonts w:eastAsia="Times New Roman"/>
          <w:szCs w:val="24"/>
        </w:rPr>
      </w:pPr>
      <w:r>
        <w:rPr>
          <w:rFonts w:eastAsia="Times New Roman"/>
          <w:b/>
          <w:szCs w:val="24"/>
        </w:rPr>
        <w:t>ΘΕΟΔΩΡΑ ΜΕΓΑ</w:t>
      </w:r>
      <w:r>
        <w:rPr>
          <w:rFonts w:eastAsia="Times New Roman"/>
          <w:b/>
          <w:szCs w:val="24"/>
        </w:rPr>
        <w:t>ΛΟΟΙΚΟΝΟΜΟΥ:</w:t>
      </w:r>
      <w:r>
        <w:rPr>
          <w:rFonts w:eastAsia="Times New Roman"/>
          <w:szCs w:val="24"/>
        </w:rPr>
        <w:t xml:space="preserve"> Κατά πλειοψηφία.</w:t>
      </w:r>
    </w:p>
    <w:p w14:paraId="17D8A42E" w14:textId="77777777" w:rsidR="00EB365B" w:rsidRDefault="00BF53B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η τροπολογία με γενικό αριθμό 454 και ειδικό 9 έγινε δεκτή κατά πλειοψηφία και εντάσσεται στο νομοσχέδιο ως ίδιον άρθρο.</w:t>
      </w:r>
    </w:p>
    <w:p w14:paraId="17D8A42F" w14:textId="77777777" w:rsidR="00EB365B" w:rsidRDefault="00BF53BD">
      <w:pPr>
        <w:spacing w:line="600" w:lineRule="auto"/>
        <w:ind w:firstLine="720"/>
        <w:jc w:val="both"/>
        <w:rPr>
          <w:rFonts w:eastAsia="Times New Roman"/>
          <w:szCs w:val="24"/>
        </w:rPr>
      </w:pPr>
      <w:r>
        <w:rPr>
          <w:rFonts w:eastAsia="Times New Roman"/>
          <w:szCs w:val="24"/>
        </w:rPr>
        <w:t>Εισερχόμαστε στην ψήφιση του ακροτελεύτιου άρθρου.</w:t>
      </w:r>
    </w:p>
    <w:p w14:paraId="17D8A430" w14:textId="77777777" w:rsidR="00EB365B" w:rsidRDefault="00BF53BD">
      <w:pPr>
        <w:spacing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ακροτελεύτιο άρθρο;</w:t>
      </w:r>
    </w:p>
    <w:p w14:paraId="17D8A431" w14:textId="77777777" w:rsidR="00EB365B" w:rsidRDefault="00BF53BD">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17D8A432" w14:textId="77777777" w:rsidR="00EB365B" w:rsidRDefault="00BF53BD">
      <w:pPr>
        <w:spacing w:line="600" w:lineRule="auto"/>
        <w:ind w:firstLine="720"/>
        <w:jc w:val="both"/>
        <w:rPr>
          <w:rFonts w:eastAsia="Times New Roman"/>
          <w:b/>
          <w:szCs w:val="24"/>
        </w:rPr>
      </w:pPr>
      <w:r>
        <w:rPr>
          <w:rFonts w:eastAsia="Times New Roman"/>
          <w:b/>
          <w:szCs w:val="24"/>
        </w:rPr>
        <w:t>ΑΝΤΩΝΙΟΣ ΓΡΕΓΟΣ:</w:t>
      </w:r>
      <w:r>
        <w:rPr>
          <w:rFonts w:eastAsia="Times New Roman"/>
          <w:szCs w:val="24"/>
        </w:rPr>
        <w:t xml:space="preserve"> Παρών.</w:t>
      </w:r>
    </w:p>
    <w:p w14:paraId="17D8A433" w14:textId="77777777" w:rsidR="00EB365B" w:rsidRDefault="00BF53B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 xml:space="preserve">Το </w:t>
      </w:r>
      <w:r>
        <w:rPr>
          <w:rFonts w:eastAsia="Times New Roman"/>
          <w:szCs w:val="24"/>
        </w:rPr>
        <w:t>ακροτελεύτιο άρθρο έγινε δεκτό κατά πλειοψηφία.</w:t>
      </w:r>
    </w:p>
    <w:p w14:paraId="17D8A434" w14:textId="77777777" w:rsidR="00EB365B" w:rsidRDefault="00BF53BD">
      <w:pPr>
        <w:spacing w:line="600" w:lineRule="auto"/>
        <w:ind w:firstLine="720"/>
        <w:jc w:val="both"/>
        <w:rPr>
          <w:rFonts w:eastAsia="Times New Roman"/>
          <w:szCs w:val="24"/>
        </w:rPr>
      </w:pPr>
      <w:r>
        <w:rPr>
          <w:rFonts w:eastAsia="Times New Roman"/>
          <w:szCs w:val="24"/>
        </w:rPr>
        <w:lastRenderedPageBreak/>
        <w:t>Συνεπώς το σχέδιο νόμου του Υπουργείου Πολιτισμού και Αθλητισμού</w:t>
      </w:r>
      <w:r>
        <w:rPr>
          <w:rFonts w:eastAsia="Times New Roman"/>
          <w:szCs w:val="24"/>
        </w:rPr>
        <w:t>:</w:t>
      </w:r>
      <w:r>
        <w:rPr>
          <w:rFonts w:eastAsia="Times New Roman"/>
          <w:szCs w:val="24"/>
        </w:rPr>
        <w:t xml:space="preserve"> «Κύρωσ</w:t>
      </w:r>
      <w:r>
        <w:rPr>
          <w:rFonts w:eastAsia="Times New Roman"/>
          <w:szCs w:val="24"/>
        </w:rPr>
        <w:t xml:space="preserve">η της Συμφωνίας μεταξύ της Κυβέρνησης της Ελληνικής Δημοκρατίας και της Κυβέρνησης της Λαϊκής Δημοκρατίας της Κίνας για την </w:t>
      </w:r>
      <w:r>
        <w:rPr>
          <w:rFonts w:eastAsia="Times New Roman"/>
          <w:szCs w:val="24"/>
        </w:rPr>
        <w:t>Αμοιβαία Ίδρυση</w:t>
      </w:r>
      <w:r>
        <w:rPr>
          <w:rFonts w:eastAsia="Times New Roman"/>
          <w:szCs w:val="24"/>
        </w:rPr>
        <w:t xml:space="preserve"> Πολιτιστικών Κέντρων και άλλες διατάξεις» έγινε δεκτό επί της αρχής και επί των άρθρων.</w:t>
      </w:r>
    </w:p>
    <w:p w14:paraId="17D8A435" w14:textId="77777777" w:rsidR="00EB365B" w:rsidRDefault="00BF53BD">
      <w:pPr>
        <w:spacing w:line="600" w:lineRule="auto"/>
        <w:ind w:firstLine="720"/>
        <w:jc w:val="both"/>
        <w:rPr>
          <w:rFonts w:eastAsia="Times New Roman"/>
          <w:b/>
          <w:szCs w:val="24"/>
        </w:rPr>
      </w:pPr>
      <w:r>
        <w:rPr>
          <w:rFonts w:eastAsia="Times New Roman"/>
          <w:szCs w:val="24"/>
        </w:rPr>
        <w:t>Κυρίες και κύριοι συνάδελφοι</w:t>
      </w:r>
      <w:r>
        <w:rPr>
          <w:rFonts w:eastAsia="Times New Roman"/>
          <w:szCs w:val="24"/>
        </w:rPr>
        <w:t>, δέχεστε στο σημείο αυτό να ψηφίσουμε το σχέδιο νόμου στο σύνολό του;</w:t>
      </w:r>
    </w:p>
    <w:p w14:paraId="17D8A436"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Κύριε Πρόεδρε, μπορώ να έχω τον λόγο; Για τα Πρακτικά.</w:t>
      </w:r>
    </w:p>
    <w:p w14:paraId="17D8A437"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Για τα Πρακτικά; Τώρα είμαστε στην ψήφιση στο σύνολο του νομοσχεδίου.</w:t>
      </w:r>
    </w:p>
    <w:p w14:paraId="17D8A438"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Κύριε Πρόεδρε, ήθελα να πω για τα Πρακτικά, ότι βάσει του Κανονισμού της Βουλής, άρθρο 104 παράγραφος 4 -και το έχω επισημάνει πολλές φορές στην Ολομέλεια- η </w:t>
      </w:r>
      <w:r>
        <w:rPr>
          <w:rFonts w:eastAsia="Times New Roman" w:cs="Times New Roman"/>
          <w:szCs w:val="24"/>
        </w:rPr>
        <w:lastRenderedPageBreak/>
        <w:t>ψήφιση στο σύνολο, σε περίπτωση που προστίθεται ίδιον άρθρο -και με την υπου</w:t>
      </w:r>
      <w:r>
        <w:rPr>
          <w:rFonts w:eastAsia="Times New Roman" w:cs="Times New Roman"/>
          <w:szCs w:val="24"/>
        </w:rPr>
        <w:t xml:space="preserve">ργική τροπολογία προστίθεται ίδιον άρθρο- πρέπει να αναβληθεί για είκοσι τέσσερις ώρες. Κάθε φορά γίνεται αυτή η παράβαση του Κανονισμού. </w:t>
      </w:r>
    </w:p>
    <w:p w14:paraId="17D8A439"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Στην προηγούμενη συνεδρίαση μου ειπώθηκε: «Ένα άρθρο είναι, δεν μπορεί να γίνει λάθος». Μας μοιράστηκε το σώμα και εί</w:t>
      </w:r>
      <w:r>
        <w:rPr>
          <w:rFonts w:eastAsia="Times New Roman" w:cs="Times New Roman"/>
          <w:szCs w:val="24"/>
        </w:rPr>
        <w:t xml:space="preserve">χε γίνει λάθος. Και είχαν λάθος ημερομηνία στο σώμα, γιατί βέβαια στα πέντε </w:t>
      </w:r>
      <w:proofErr w:type="spellStart"/>
      <w:r>
        <w:rPr>
          <w:rFonts w:eastAsia="Times New Roman" w:cs="Times New Roman"/>
          <w:szCs w:val="24"/>
        </w:rPr>
        <w:t>λεπτάκια</w:t>
      </w:r>
      <w:proofErr w:type="spellEnd"/>
      <w:r>
        <w:rPr>
          <w:rFonts w:eastAsia="Times New Roman" w:cs="Times New Roman"/>
          <w:szCs w:val="24"/>
        </w:rPr>
        <w:t xml:space="preserve"> που έχουν οι υπάλληλοι της Βουλής, μετά την ψήφιση της τροπολογίας, να πάνε να τρέξουν, να προλάβουν να φτιάξουν το σώμα και να το φέρουν γρήγορα, γίνονται λάθη. </w:t>
      </w:r>
    </w:p>
    <w:p w14:paraId="17D8A43A"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Υπάρχει </w:t>
      </w:r>
      <w:r>
        <w:rPr>
          <w:rFonts w:eastAsia="Times New Roman" w:cs="Times New Roman"/>
          <w:szCs w:val="24"/>
        </w:rPr>
        <w:t>κάποιος λόγος που παραβιάζεται ο Κανονισμός σε κάθε συνεδρίαση σε αυτήν την περίοδο;</w:t>
      </w:r>
    </w:p>
    <w:p w14:paraId="17D8A43B"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Κοιτάξτε, είναι μια πρακτική που υιοθετούμε…</w:t>
      </w:r>
    </w:p>
    <w:p w14:paraId="17D8A43C"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Στην προηγούμενη περίοδο, στην </w:t>
      </w:r>
      <w:r>
        <w:rPr>
          <w:rFonts w:eastAsia="Times New Roman" w:cs="Times New Roman"/>
          <w:szCs w:val="24"/>
        </w:rPr>
        <w:t xml:space="preserve">ΙΕ΄ </w:t>
      </w:r>
      <w:r>
        <w:rPr>
          <w:rFonts w:eastAsia="Times New Roman" w:cs="Times New Roman"/>
          <w:szCs w:val="24"/>
        </w:rPr>
        <w:t>περίοδο, δεν υπήρχε αυτό.</w:t>
      </w:r>
    </w:p>
    <w:p w14:paraId="17D8A43D"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(Αναστάσιος Κουράκης):</w:t>
      </w:r>
      <w:r>
        <w:rPr>
          <w:rFonts w:eastAsia="Times New Roman" w:cs="Times New Roman"/>
          <w:szCs w:val="24"/>
        </w:rPr>
        <w:t xml:space="preserve"> Καταλαβαίνω.</w:t>
      </w:r>
    </w:p>
    <w:p w14:paraId="17D8A43E"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Έχω εισηγηθεί πολλά νομοσχέδια, ως αρμόδιος Υπουργός και ερχόμουν δυο μέρες μετά, για την ψήφιση στο σύνολο. Πρώτη φορά τα βλέπω εγώ αυτά.</w:t>
      </w:r>
    </w:p>
    <w:p w14:paraId="17D8A43F"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Κι εγώ έχω δει να ισχύε</w:t>
      </w:r>
      <w:r>
        <w:rPr>
          <w:rFonts w:eastAsia="Times New Roman" w:cs="Times New Roman"/>
          <w:szCs w:val="24"/>
        </w:rPr>
        <w:t>ι αυτή η πρακτική. Μπορεί να γίνεται, επειδή εδώ είναι ένα μικρό νομοσχέδιο. Θα το διαβιβάσω αυτό, επειδή έχουμε και θέμα προθεσμιών, να ψηφιστεί για να μπορέσει να ισχύσει.</w:t>
      </w:r>
    </w:p>
    <w:p w14:paraId="17D8A440"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Ας έλθει ως κατεπείγον.</w:t>
      </w:r>
    </w:p>
    <w:p w14:paraId="17D8A441"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w:t>
      </w:r>
      <w:r>
        <w:rPr>
          <w:rFonts w:eastAsia="Times New Roman" w:cs="Times New Roman"/>
          <w:szCs w:val="24"/>
        </w:rPr>
        <w:t>τάξει, αυτό το καταδικάζουμε όλοι.</w:t>
      </w:r>
    </w:p>
    <w:p w14:paraId="17D8A442"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λοιπόν, στο σημείο αυτό να ψηφίσουμε το νομοσχέδιο και στο σύνολο;</w:t>
      </w:r>
    </w:p>
    <w:p w14:paraId="17D8A443"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17D8A444"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Ερωτάται το Σώμα: Γίνεται δεκτό το νομοσχέδιο</w:t>
      </w:r>
      <w:r>
        <w:rPr>
          <w:rFonts w:eastAsia="Times New Roman" w:cs="Times New Roman"/>
          <w:szCs w:val="24"/>
        </w:rPr>
        <w:t xml:space="preserve"> και στο σύνολο;</w:t>
      </w:r>
    </w:p>
    <w:p w14:paraId="17D8A445"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7D8A446"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17D8A447"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 νομοσχέδιο έγινε δεκτό και στο σύνολο κατά πλειοψηφία.</w:t>
      </w:r>
    </w:p>
    <w:p w14:paraId="17D8A448"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Πολιτισμού και Αθλητισμού</w:t>
      </w:r>
      <w:r>
        <w:rPr>
          <w:rFonts w:eastAsia="Times New Roman" w:cs="Times New Roman"/>
          <w:szCs w:val="24"/>
        </w:rPr>
        <w:t>:</w:t>
      </w:r>
      <w:r>
        <w:rPr>
          <w:rFonts w:eastAsia="Times New Roman" w:cs="Times New Roman"/>
          <w:szCs w:val="24"/>
        </w:rPr>
        <w:t xml:space="preserve"> «Κύρωση της Συμφωνίας μεταξ</w:t>
      </w:r>
      <w:r>
        <w:rPr>
          <w:rFonts w:eastAsia="Times New Roman" w:cs="Times New Roman"/>
          <w:szCs w:val="24"/>
        </w:rPr>
        <w:t xml:space="preserve">ύ της Κυβέρνησης της Ελληνικής Δημοκρατίας και της Κυβέρνησης της Λαϊκής Δημοκρατίας της Κίνας για την </w:t>
      </w:r>
      <w:r>
        <w:rPr>
          <w:rFonts w:eastAsia="Times New Roman" w:cs="Times New Roman"/>
          <w:szCs w:val="24"/>
        </w:rPr>
        <w:t>Αμοιβαία Ίδρυση</w:t>
      </w:r>
      <w:r>
        <w:rPr>
          <w:rFonts w:eastAsia="Times New Roman" w:cs="Times New Roman"/>
          <w:szCs w:val="24"/>
        </w:rPr>
        <w:t xml:space="preserve"> Πολιτιστικών Κέντρων και άλλες διατάξεις» έγινε δεκτό κατά πλειοψηφία σε μόνη συζήτηση επί της αρχής, των άρθρων και του συνόλου και έχει</w:t>
      </w:r>
      <w:r>
        <w:rPr>
          <w:rFonts w:eastAsia="Times New Roman" w:cs="Times New Roman"/>
          <w:szCs w:val="24"/>
        </w:rPr>
        <w:t xml:space="preserve"> ως εξής:</w:t>
      </w:r>
    </w:p>
    <w:p w14:paraId="17D8A449" w14:textId="77777777" w:rsidR="00EB365B" w:rsidRDefault="00BF53BD">
      <w:pPr>
        <w:spacing w:line="600" w:lineRule="auto"/>
        <w:ind w:firstLine="720"/>
        <w:jc w:val="center"/>
        <w:rPr>
          <w:rFonts w:eastAsia="Times New Roman" w:cs="Times New Roman"/>
          <w:color w:val="FF0000"/>
          <w:szCs w:val="24"/>
        </w:rPr>
      </w:pPr>
      <w:r w:rsidRPr="005F3E32">
        <w:rPr>
          <w:rFonts w:eastAsia="Times New Roman" w:cs="Times New Roman"/>
          <w:color w:val="FF0000"/>
          <w:szCs w:val="24"/>
        </w:rPr>
        <w:t>(Να καταχωριστεί το κείμενο του νομοσχεδίου)</w:t>
      </w:r>
    </w:p>
    <w:p w14:paraId="17D8A44A" w14:textId="77777777" w:rsidR="00EB365B" w:rsidRDefault="00BF53BD">
      <w:pPr>
        <w:spacing w:line="600" w:lineRule="auto"/>
        <w:ind w:firstLine="720"/>
        <w:jc w:val="center"/>
        <w:rPr>
          <w:rFonts w:eastAsia="Times New Roman" w:cs="Times New Roman"/>
          <w:color w:val="FF0000"/>
          <w:szCs w:val="24"/>
        </w:rPr>
      </w:pPr>
      <w:r w:rsidRPr="005F3E32">
        <w:rPr>
          <w:rFonts w:eastAsia="Times New Roman" w:cs="Times New Roman"/>
          <w:color w:val="FF0000"/>
          <w:szCs w:val="24"/>
        </w:rPr>
        <w:lastRenderedPageBreak/>
        <w:t>(ΝΑ ΜΠΕΙ Η ΣΕΛΙΔΑ 67</w:t>
      </w:r>
      <w:r w:rsidRPr="005F3E32">
        <w:rPr>
          <w:rFonts w:eastAsia="Times New Roman" w:cs="Times New Roman"/>
          <w:color w:val="FF0000"/>
          <w:szCs w:val="24"/>
          <w:vertAlign w:val="superscript"/>
        </w:rPr>
        <w:t>α</w:t>
      </w:r>
      <w:r w:rsidRPr="005F3E32">
        <w:rPr>
          <w:rFonts w:eastAsia="Times New Roman" w:cs="Times New Roman"/>
          <w:color w:val="FF0000"/>
          <w:szCs w:val="24"/>
        </w:rPr>
        <w:t>)</w:t>
      </w:r>
    </w:p>
    <w:p w14:paraId="17D8A44B"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17D8A44C"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7D8A44D" w14:textId="77777777" w:rsidR="00EB365B" w:rsidRDefault="00BF53B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Συν</w:t>
      </w:r>
      <w:r>
        <w:rPr>
          <w:rFonts w:eastAsia="Times New Roman" w:cs="Times New Roman"/>
          <w:szCs w:val="24"/>
        </w:rPr>
        <w:t>επώς τ</w:t>
      </w:r>
      <w:r>
        <w:rPr>
          <w:rFonts w:eastAsia="Times New Roman" w:cs="Times New Roman"/>
          <w:szCs w:val="24"/>
        </w:rPr>
        <w:t>ο Σώμα παρέσχε τη ζητηθείσα εξουσιοδότηση.</w:t>
      </w:r>
    </w:p>
    <w:p w14:paraId="17D8A44E" w14:textId="77777777" w:rsidR="00EB365B" w:rsidRDefault="00BF53B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r>
        <w:rPr>
          <w:rFonts w:eastAsia="Times New Roman" w:cs="Times New Roman"/>
          <w:szCs w:val="24"/>
        </w:rPr>
        <w:t>;</w:t>
      </w:r>
    </w:p>
    <w:p w14:paraId="17D8A44F" w14:textId="77777777" w:rsidR="00EB365B" w:rsidRDefault="00BF53BD">
      <w:pPr>
        <w:spacing w:line="600" w:lineRule="auto"/>
        <w:ind w:firstLine="720"/>
        <w:jc w:val="both"/>
        <w:rPr>
          <w:rFonts w:eastAsia="Times New Roman" w:cs="Times New Roman"/>
          <w:b/>
          <w:szCs w:val="24"/>
        </w:rPr>
      </w:pPr>
      <w:r w:rsidRPr="002D3D69">
        <w:rPr>
          <w:rFonts w:eastAsia="Times New Roman" w:cs="Times New Roman"/>
          <w:b/>
          <w:szCs w:val="24"/>
        </w:rPr>
        <w:t>ΟΛΟΙ ΟΙ ΒΟΥΛΕΥΤΕΣ:</w:t>
      </w:r>
      <w:r>
        <w:rPr>
          <w:rFonts w:eastAsia="Times New Roman" w:cs="Times New Roman"/>
          <w:b/>
          <w:szCs w:val="24"/>
        </w:rPr>
        <w:t xml:space="preserve"> </w:t>
      </w:r>
      <w:r w:rsidRPr="001A213A">
        <w:rPr>
          <w:rFonts w:eastAsia="Times New Roman" w:cs="Times New Roman"/>
          <w:szCs w:val="24"/>
        </w:rPr>
        <w:t>Μάλιστα, μάλιστα.</w:t>
      </w:r>
    </w:p>
    <w:p w14:paraId="17D8A450" w14:textId="77777777" w:rsidR="00EB365B" w:rsidRDefault="00BF53BD">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Με τη συναίνεση του Σώματος και ώρα 11.37΄ </w:t>
      </w:r>
      <w:proofErr w:type="spellStart"/>
      <w:r>
        <w:rPr>
          <w:rFonts w:eastAsia="Times New Roman" w:cs="Times New Roman"/>
          <w:szCs w:val="24"/>
        </w:rPr>
        <w:t>λύεται</w:t>
      </w:r>
      <w:proofErr w:type="spellEnd"/>
      <w:r>
        <w:rPr>
          <w:rFonts w:eastAsia="Times New Roman" w:cs="Times New Roman"/>
          <w:szCs w:val="24"/>
        </w:rPr>
        <w:t xml:space="preserve"> η συνε</w:t>
      </w:r>
      <w:r>
        <w:rPr>
          <w:rFonts w:eastAsia="Times New Roman" w:cs="Times New Roman"/>
          <w:szCs w:val="24"/>
        </w:rPr>
        <w:t>δρίαση για αύριο</w:t>
      </w:r>
      <w:r>
        <w:rPr>
          <w:rFonts w:eastAsia="Times New Roman" w:cs="Times New Roman"/>
          <w:szCs w:val="24"/>
        </w:rPr>
        <w:t>,</w:t>
      </w:r>
      <w:r>
        <w:rPr>
          <w:rFonts w:eastAsia="Times New Roman" w:cs="Times New Roman"/>
          <w:szCs w:val="24"/>
        </w:rPr>
        <w:t xml:space="preserve"> ημέρα Πέμπτη 26 Μαΐου 2016 και ώρα 9.30΄,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w:t>
      </w:r>
      <w:r>
        <w:rPr>
          <w:rFonts w:eastAsia="Times New Roman" w:cs="Times New Roman"/>
          <w:szCs w:val="24"/>
        </w:rPr>
        <w:t xml:space="preserve">. </w:t>
      </w:r>
    </w:p>
    <w:p w14:paraId="17D8A451" w14:textId="77777777" w:rsidR="00EB365B" w:rsidRDefault="00BF53BD">
      <w:pPr>
        <w:spacing w:line="600" w:lineRule="auto"/>
        <w:ind w:firstLine="709"/>
        <w:jc w:val="both"/>
        <w:rPr>
          <w:rFonts w:eastAsia="Times New Roman" w:cs="Times New Roman"/>
          <w:b/>
          <w:szCs w:val="24"/>
        </w:rPr>
      </w:pPr>
      <w:r>
        <w:rPr>
          <w:rFonts w:eastAsia="Times New Roman" w:cs="Times New Roman"/>
          <w:b/>
          <w:szCs w:val="24"/>
        </w:rPr>
        <w:t>Ο ΠΡΟΕΔΡΟΣ</w:t>
      </w:r>
      <w:r>
        <w:rPr>
          <w:rFonts w:eastAsia="Times New Roman" w:cs="Times New Roman"/>
          <w:b/>
          <w:szCs w:val="24"/>
        </w:rPr>
        <w:t xml:space="preserve">                                                     </w:t>
      </w:r>
      <w:r>
        <w:rPr>
          <w:rFonts w:eastAsia="Times New Roman" w:cs="Times New Roman"/>
          <w:b/>
          <w:szCs w:val="24"/>
        </w:rPr>
        <w:t xml:space="preserve"> ΟΙ ΓΡΑΜΜΑΤΕΙΣ</w:t>
      </w:r>
    </w:p>
    <w:p w14:paraId="17D8A452" w14:textId="77777777" w:rsidR="00EB365B" w:rsidRDefault="00EB365B">
      <w:pPr>
        <w:spacing w:line="600" w:lineRule="auto"/>
        <w:ind w:firstLine="720"/>
        <w:jc w:val="both"/>
        <w:rPr>
          <w:rFonts w:eastAsia="Times New Roman" w:cs="Times New Roman"/>
          <w:szCs w:val="24"/>
        </w:rPr>
      </w:pPr>
    </w:p>
    <w:p w14:paraId="17D8A453" w14:textId="77777777" w:rsidR="00EB365B" w:rsidRDefault="00EB365B">
      <w:pPr>
        <w:spacing w:line="600" w:lineRule="auto"/>
        <w:ind w:firstLine="720"/>
        <w:jc w:val="both"/>
        <w:rPr>
          <w:rFonts w:eastAsia="Times New Roman" w:cs="Times New Roman"/>
          <w:szCs w:val="24"/>
        </w:rPr>
      </w:pPr>
    </w:p>
    <w:p w14:paraId="17D8A454" w14:textId="77777777" w:rsidR="00EB365B" w:rsidRDefault="00EB365B">
      <w:pPr>
        <w:spacing w:line="600" w:lineRule="auto"/>
        <w:ind w:firstLine="720"/>
        <w:jc w:val="both"/>
        <w:rPr>
          <w:rFonts w:eastAsia="Times New Roman" w:cs="Times New Roman"/>
          <w:szCs w:val="24"/>
        </w:rPr>
      </w:pPr>
    </w:p>
    <w:p w14:paraId="17D8A455" w14:textId="77777777" w:rsidR="00EB365B" w:rsidRDefault="00EB365B">
      <w:pPr>
        <w:spacing w:line="600" w:lineRule="auto"/>
        <w:ind w:firstLine="720"/>
        <w:jc w:val="both"/>
        <w:rPr>
          <w:rFonts w:eastAsia="Times New Roman" w:cs="Times New Roman"/>
          <w:szCs w:val="24"/>
        </w:rPr>
      </w:pPr>
    </w:p>
    <w:p w14:paraId="17D8A456" w14:textId="77777777" w:rsidR="00EB365B" w:rsidRDefault="00EB365B">
      <w:pPr>
        <w:spacing w:line="600" w:lineRule="auto"/>
        <w:ind w:firstLine="720"/>
        <w:jc w:val="both"/>
        <w:rPr>
          <w:rFonts w:eastAsia="Times New Roman" w:cs="Times New Roman"/>
          <w:szCs w:val="24"/>
        </w:rPr>
      </w:pPr>
    </w:p>
    <w:p w14:paraId="17D8A457" w14:textId="77777777" w:rsidR="00EB365B" w:rsidRDefault="00EB365B">
      <w:pPr>
        <w:spacing w:line="600" w:lineRule="auto"/>
        <w:ind w:firstLine="720"/>
        <w:jc w:val="both"/>
        <w:rPr>
          <w:rFonts w:eastAsia="Times New Roman" w:cs="Times New Roman"/>
          <w:szCs w:val="24"/>
        </w:rPr>
      </w:pPr>
    </w:p>
    <w:sectPr w:rsidR="00EB365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trackRevisions/>
  <w:documentProtection w:edit="trackedChanges" w:enforcement="1" w:cryptProviderType="rsaFull" w:cryptAlgorithmClass="hash" w:cryptAlgorithmType="typeAny" w:cryptAlgorithmSid="4" w:cryptSpinCount="50000" w:hash="9hLAWqo10P60NUZWX1X9cr8II8s=" w:salt="x3hp47Jf9+MIJCEufYg0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65B"/>
    <w:rsid w:val="00380D02"/>
    <w:rsid w:val="00BF53BD"/>
    <w:rsid w:val="00EB36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A2D9"/>
  <w15:docId w15:val="{441A60E7-0932-45DF-B541-4767C82B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361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736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253</MetadataID>
    <Session xmlns="641f345b-441b-4b81-9152-adc2e73ba5e1">Α´</Session>
    <Date xmlns="641f345b-441b-4b81-9152-adc2e73ba5e1">2016-05-24T21:00:00+00:00</Date>
    <Status xmlns="641f345b-441b-4b81-9152-adc2e73ba5e1">
      <Url>http://srv-sp1/praktika/Lists/Incoming_Metadata/EditForm.aspx?ID=253&amp;Source=/praktika/Recordings_Library/Forms/AllItems.aspx</Url>
      <Description>Δημοσιεύτηκε</Description>
    </Status>
    <Meeting xmlns="641f345b-441b-4b81-9152-adc2e73ba5e1">ΡΛΒ´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86CEC7-F1D7-487E-BCFC-111A3A30654B}">
  <ds:schemaRefs>
    <ds:schemaRef ds:uri="http://purl.org/dc/terms/"/>
    <ds:schemaRef ds:uri="http://schemas.openxmlformats.org/package/2006/metadata/core-properties"/>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 ds:uri="641f345b-441b-4b81-9152-adc2e73ba5e1"/>
    <ds:schemaRef ds:uri="http://schemas.microsoft.com/office/2006/metadata/properties"/>
  </ds:schemaRefs>
</ds:datastoreItem>
</file>

<file path=customXml/itemProps2.xml><?xml version="1.0" encoding="utf-8"?>
<ds:datastoreItem xmlns:ds="http://schemas.openxmlformats.org/officeDocument/2006/customXml" ds:itemID="{94AF7434-3A2D-412D-A63D-CB7F7CC2F4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677061-349C-4F4A-8886-D986FB2411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10967</Words>
  <Characters>59227</Characters>
  <Application>Microsoft Office Word</Application>
  <DocSecurity>0</DocSecurity>
  <Lines>493</Lines>
  <Paragraphs>140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70054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2016-06-21T07:19:00Z</dcterms:created>
  <dcterms:modified xsi:type="dcterms:W3CDTF">2016-06-21T07:19:00Z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