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73D6B" w14:textId="77777777" w:rsidR="00441D78" w:rsidRPr="00441D78" w:rsidRDefault="00441D78" w:rsidP="00441D78">
      <w:pPr>
        <w:spacing w:after="0" w:line="360" w:lineRule="auto"/>
        <w:rPr>
          <w:ins w:id="0" w:author="Φλούδα Χριστίνα" w:date="2018-03-29T11:51:00Z"/>
          <w:rFonts w:eastAsia="Times New Roman"/>
          <w:szCs w:val="24"/>
          <w:lang w:eastAsia="en-US"/>
        </w:rPr>
      </w:pPr>
      <w:ins w:id="1" w:author="Φλούδα Χριστίνα" w:date="2018-03-29T11:51:00Z">
        <w:r w:rsidRPr="00441D7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F2C28B5" w14:textId="77777777" w:rsidR="00441D78" w:rsidRPr="00441D78" w:rsidRDefault="00441D78" w:rsidP="00441D78">
      <w:pPr>
        <w:spacing w:after="0" w:line="360" w:lineRule="auto"/>
        <w:rPr>
          <w:ins w:id="2" w:author="Φλούδα Χριστίνα" w:date="2018-03-29T11:51:00Z"/>
          <w:rFonts w:eastAsia="Times New Roman"/>
          <w:szCs w:val="24"/>
          <w:lang w:eastAsia="en-US"/>
        </w:rPr>
      </w:pPr>
    </w:p>
    <w:p w14:paraId="6C2284E3" w14:textId="77777777" w:rsidR="00441D78" w:rsidRPr="00441D78" w:rsidRDefault="00441D78" w:rsidP="00441D78">
      <w:pPr>
        <w:spacing w:after="0" w:line="360" w:lineRule="auto"/>
        <w:rPr>
          <w:ins w:id="3" w:author="Φλούδα Χριστίνα" w:date="2018-03-29T11:51:00Z"/>
          <w:rFonts w:eastAsia="Times New Roman"/>
          <w:szCs w:val="24"/>
          <w:lang w:eastAsia="en-US"/>
        </w:rPr>
      </w:pPr>
      <w:ins w:id="4" w:author="Φλούδα Χριστίνα" w:date="2018-03-29T11:51:00Z">
        <w:r w:rsidRPr="00441D78">
          <w:rPr>
            <w:rFonts w:eastAsia="Times New Roman"/>
            <w:szCs w:val="24"/>
            <w:lang w:eastAsia="en-US"/>
          </w:rPr>
          <w:t>ΠΙΝΑΚΑΣ ΠΕΡΙΕΧΟΜΕΝΩΝ</w:t>
        </w:r>
      </w:ins>
    </w:p>
    <w:p w14:paraId="0350F034" w14:textId="77777777" w:rsidR="00441D78" w:rsidRPr="00441D78" w:rsidRDefault="00441D78" w:rsidP="00441D78">
      <w:pPr>
        <w:spacing w:after="0" w:line="360" w:lineRule="auto"/>
        <w:rPr>
          <w:ins w:id="5" w:author="Φλούδα Χριστίνα" w:date="2018-03-29T11:51:00Z"/>
          <w:rFonts w:eastAsia="Times New Roman"/>
          <w:szCs w:val="24"/>
          <w:lang w:eastAsia="en-US"/>
        </w:rPr>
      </w:pPr>
      <w:ins w:id="6" w:author="Φλούδα Χριστίνα" w:date="2018-03-29T11:51:00Z">
        <w:r w:rsidRPr="00441D78">
          <w:rPr>
            <w:rFonts w:eastAsia="Times New Roman"/>
            <w:szCs w:val="24"/>
            <w:lang w:eastAsia="en-US"/>
          </w:rPr>
          <w:t xml:space="preserve">ΙΖ΄ ΠΕΡΙΟΔΟΣ </w:t>
        </w:r>
      </w:ins>
    </w:p>
    <w:p w14:paraId="531BB88E" w14:textId="77777777" w:rsidR="00441D78" w:rsidRPr="00441D78" w:rsidRDefault="00441D78" w:rsidP="00441D78">
      <w:pPr>
        <w:spacing w:after="0" w:line="360" w:lineRule="auto"/>
        <w:rPr>
          <w:ins w:id="7" w:author="Φλούδα Χριστίνα" w:date="2018-03-29T11:51:00Z"/>
          <w:rFonts w:eastAsia="Times New Roman"/>
          <w:szCs w:val="24"/>
          <w:lang w:eastAsia="en-US"/>
        </w:rPr>
      </w:pPr>
      <w:ins w:id="8" w:author="Φλούδα Χριστίνα" w:date="2018-03-29T11:51:00Z">
        <w:r w:rsidRPr="00441D78">
          <w:rPr>
            <w:rFonts w:eastAsia="Times New Roman"/>
            <w:szCs w:val="24"/>
            <w:lang w:eastAsia="en-US"/>
          </w:rPr>
          <w:t>ΠΡΟΕΔΡΕΥΟΜΕΝΗΣ ΚΟΙΝΟΒΟΥΛΕΥΤΙΚΗΣ ΔΗΜΟΚΡΑΤΙΑΣ</w:t>
        </w:r>
      </w:ins>
    </w:p>
    <w:p w14:paraId="69840C3B" w14:textId="77777777" w:rsidR="00441D78" w:rsidRPr="00441D78" w:rsidRDefault="00441D78" w:rsidP="00441D78">
      <w:pPr>
        <w:spacing w:after="0" w:line="360" w:lineRule="auto"/>
        <w:rPr>
          <w:ins w:id="9" w:author="Φλούδα Χριστίνα" w:date="2018-03-29T11:51:00Z"/>
          <w:rFonts w:eastAsia="Times New Roman"/>
          <w:szCs w:val="24"/>
          <w:lang w:eastAsia="en-US"/>
        </w:rPr>
      </w:pPr>
      <w:ins w:id="10" w:author="Φλούδα Χριστίνα" w:date="2018-03-29T11:51:00Z">
        <w:r w:rsidRPr="00441D78">
          <w:rPr>
            <w:rFonts w:eastAsia="Times New Roman"/>
            <w:szCs w:val="24"/>
            <w:lang w:eastAsia="en-US"/>
          </w:rPr>
          <w:t>ΣΥΝΟΔΟΣ Γ΄</w:t>
        </w:r>
      </w:ins>
    </w:p>
    <w:p w14:paraId="09D632D1" w14:textId="77777777" w:rsidR="00441D78" w:rsidRPr="00441D78" w:rsidRDefault="00441D78" w:rsidP="00441D78">
      <w:pPr>
        <w:spacing w:after="0" w:line="360" w:lineRule="auto"/>
        <w:rPr>
          <w:ins w:id="11" w:author="Φλούδα Χριστίνα" w:date="2018-03-29T11:51:00Z"/>
          <w:rFonts w:eastAsia="Times New Roman"/>
          <w:szCs w:val="24"/>
          <w:lang w:eastAsia="en-US"/>
        </w:rPr>
      </w:pPr>
    </w:p>
    <w:p w14:paraId="7968274E" w14:textId="78B2444E" w:rsidR="00441D78" w:rsidRPr="00441D78" w:rsidRDefault="00441D78" w:rsidP="00441D78">
      <w:pPr>
        <w:spacing w:after="0" w:line="360" w:lineRule="auto"/>
        <w:rPr>
          <w:ins w:id="12" w:author="Φλούδα Χριστίνα" w:date="2018-03-29T11:51:00Z"/>
          <w:rFonts w:eastAsia="Times New Roman"/>
          <w:szCs w:val="24"/>
          <w:lang w:eastAsia="en-US"/>
        </w:rPr>
      </w:pPr>
      <w:ins w:id="13" w:author="Φλούδα Χριστίνα" w:date="2018-03-29T11:51:00Z">
        <w:r w:rsidRPr="00441D78">
          <w:rPr>
            <w:rFonts w:eastAsia="Times New Roman"/>
            <w:szCs w:val="24"/>
            <w:lang w:eastAsia="en-US"/>
          </w:rPr>
          <w:t xml:space="preserve">ΣΥΝΕΔΡΙΑΣΗ </w:t>
        </w:r>
        <w:r>
          <w:rPr>
            <w:rFonts w:eastAsia="Times New Roman"/>
            <w:szCs w:val="24"/>
          </w:rPr>
          <w:t>ϟΑ΄</w:t>
        </w:r>
        <w:bookmarkStart w:id="14" w:name="_GoBack"/>
        <w:bookmarkEnd w:id="14"/>
      </w:ins>
    </w:p>
    <w:p w14:paraId="2BB8E20F" w14:textId="77777777" w:rsidR="00441D78" w:rsidRPr="00441D78" w:rsidRDefault="00441D78" w:rsidP="00441D78">
      <w:pPr>
        <w:spacing w:after="0" w:line="360" w:lineRule="auto"/>
        <w:rPr>
          <w:ins w:id="15" w:author="Φλούδα Χριστίνα" w:date="2018-03-29T11:51:00Z"/>
          <w:rFonts w:eastAsia="Times New Roman"/>
          <w:szCs w:val="24"/>
          <w:lang w:eastAsia="en-US"/>
        </w:rPr>
      </w:pPr>
      <w:ins w:id="16" w:author="Φλούδα Χριστίνα" w:date="2018-03-29T11:51:00Z">
        <w:r w:rsidRPr="00441D78">
          <w:rPr>
            <w:rFonts w:eastAsia="Times New Roman"/>
            <w:szCs w:val="24"/>
            <w:lang w:eastAsia="en-US"/>
          </w:rPr>
          <w:t>Πέμπτη  22 Μαρτίου 2018</w:t>
        </w:r>
      </w:ins>
    </w:p>
    <w:p w14:paraId="6EC523B3" w14:textId="77777777" w:rsidR="00441D78" w:rsidRPr="00441D78" w:rsidRDefault="00441D78" w:rsidP="00441D78">
      <w:pPr>
        <w:spacing w:after="0" w:line="360" w:lineRule="auto"/>
        <w:rPr>
          <w:ins w:id="17" w:author="Φλούδα Χριστίνα" w:date="2018-03-29T11:51:00Z"/>
          <w:rFonts w:eastAsia="Times New Roman"/>
          <w:szCs w:val="24"/>
          <w:lang w:eastAsia="en-US"/>
        </w:rPr>
      </w:pPr>
    </w:p>
    <w:p w14:paraId="1BF78A75" w14:textId="77777777" w:rsidR="00441D78" w:rsidRPr="00441D78" w:rsidRDefault="00441D78" w:rsidP="00441D78">
      <w:pPr>
        <w:spacing w:after="0" w:line="360" w:lineRule="auto"/>
        <w:rPr>
          <w:ins w:id="18" w:author="Φλούδα Χριστίνα" w:date="2018-03-29T11:51:00Z"/>
          <w:rFonts w:eastAsia="Times New Roman"/>
          <w:szCs w:val="24"/>
          <w:lang w:eastAsia="en-US"/>
        </w:rPr>
      </w:pPr>
      <w:ins w:id="19" w:author="Φλούδα Χριστίνα" w:date="2018-03-29T11:51:00Z">
        <w:r w:rsidRPr="00441D78">
          <w:rPr>
            <w:rFonts w:eastAsia="Times New Roman"/>
            <w:szCs w:val="24"/>
            <w:lang w:eastAsia="en-US"/>
          </w:rPr>
          <w:t>ΘΕΜΑΤΑ</w:t>
        </w:r>
      </w:ins>
    </w:p>
    <w:p w14:paraId="02876ADF" w14:textId="77777777" w:rsidR="00441D78" w:rsidRPr="00441D78" w:rsidRDefault="00441D78" w:rsidP="00441D78">
      <w:pPr>
        <w:spacing w:after="0" w:line="360" w:lineRule="auto"/>
        <w:rPr>
          <w:ins w:id="20" w:author="Φλούδα Χριστίνα" w:date="2018-03-29T11:51:00Z"/>
          <w:rFonts w:eastAsia="Times New Roman"/>
          <w:color w:val="FF33CC"/>
          <w:szCs w:val="24"/>
          <w:lang w:eastAsia="en-US"/>
        </w:rPr>
      </w:pPr>
      <w:ins w:id="21" w:author="Φλούδα Χριστίνα" w:date="2018-03-29T11:51:00Z">
        <w:r w:rsidRPr="00441D78">
          <w:rPr>
            <w:rFonts w:eastAsia="Times New Roman"/>
            <w:szCs w:val="24"/>
            <w:lang w:eastAsia="en-US"/>
          </w:rPr>
          <w:t xml:space="preserve"> </w:t>
        </w:r>
        <w:r w:rsidRPr="00441D78">
          <w:rPr>
            <w:rFonts w:eastAsia="Times New Roman"/>
            <w:szCs w:val="24"/>
            <w:lang w:eastAsia="en-US"/>
          </w:rPr>
          <w:br/>
          <w:t xml:space="preserve">Α. ΕΙΔΙΚΑ ΘΕΜΑΤΑ </w:t>
        </w:r>
        <w:r w:rsidRPr="00441D78">
          <w:rPr>
            <w:rFonts w:eastAsia="Times New Roman"/>
            <w:szCs w:val="24"/>
            <w:lang w:eastAsia="en-US"/>
          </w:rPr>
          <w:br/>
          <w:t xml:space="preserve">1. Επικύρωση Πρακτικών, σελ. </w:t>
        </w:r>
        <w:r w:rsidRPr="00441D78">
          <w:rPr>
            <w:rFonts w:eastAsia="Times New Roman"/>
            <w:szCs w:val="24"/>
            <w:lang w:eastAsia="en-US"/>
          </w:rPr>
          <w:br/>
          <w:t xml:space="preserve">2. Ανακοινώνεται ότι τη συνεδρίαση παρακολουθούν μαθητές από το 62ο Δημοτικό Σχολείο Αθήνας, το 35ο Δημοτικό Σχολείο Αθήνας, το 2ο Γενικό Λύκειο Θήβας, το 1ο Γενικό Λύκειο Ιλίου, το 11ο Γυμνάσιο Ιωαννίνων, το Γυμνάσιο Αγίου Κωνσταντίνου Αγρινίου, το 9ο Δημοτικό Σχολείο Ρεθύμνου, το 2ο Γυμνάσιο Κατερίνης, το ΙΕΚ Χαλανδρίου και το 15ο Δημοτικό Σχολείο Θεσσαλονίκης, σελ. </w:t>
        </w:r>
        <w:r w:rsidRPr="00441D78">
          <w:rPr>
            <w:rFonts w:eastAsia="Times New Roman"/>
            <w:szCs w:val="24"/>
            <w:lang w:eastAsia="en-US"/>
          </w:rPr>
          <w:br/>
          <w:t xml:space="preserve">3. Επί διαδικαστικού θέματος, σελ. </w:t>
        </w:r>
        <w:r w:rsidRPr="00441D78">
          <w:rPr>
            <w:rFonts w:eastAsia="Times New Roman"/>
            <w:szCs w:val="24"/>
            <w:lang w:eastAsia="en-US"/>
          </w:rPr>
          <w:br/>
        </w:r>
        <w:r w:rsidRPr="00441D78">
          <w:rPr>
            <w:rFonts w:eastAsia="Times New Roman"/>
            <w:color w:val="000000"/>
            <w:szCs w:val="24"/>
            <w:lang w:eastAsia="en-US"/>
          </w:rPr>
          <w:t xml:space="preserve">4. Αναφορά στην αντικοινοβουλευτική συμπεριφορά του Βουλευτή της Χρυσής Αυγής κ. Ι. Λαγού, σελ. </w:t>
        </w:r>
        <w:r w:rsidRPr="00441D78">
          <w:rPr>
            <w:rFonts w:eastAsia="Times New Roman"/>
            <w:szCs w:val="24"/>
            <w:lang w:eastAsia="en-US"/>
          </w:rPr>
          <w:br/>
          <w:t xml:space="preserve"> </w:t>
        </w:r>
        <w:r w:rsidRPr="00441D78">
          <w:rPr>
            <w:rFonts w:eastAsia="Times New Roman"/>
            <w:szCs w:val="24"/>
            <w:lang w:eastAsia="en-US"/>
          </w:rPr>
          <w:br/>
          <w:t xml:space="preserve">Β. ΚΟΙΝΟΒΟΥΛΕΥΤΙΚΟΣ ΕΛΕΓΧΟΣ </w:t>
        </w:r>
        <w:r w:rsidRPr="00441D78">
          <w:rPr>
            <w:rFonts w:eastAsia="Times New Roman"/>
            <w:szCs w:val="24"/>
            <w:lang w:eastAsia="en-US"/>
          </w:rPr>
          <w:br/>
          <w:t xml:space="preserve">1. Ανακοίνωση αναφορών, σελ. </w:t>
        </w:r>
        <w:r w:rsidRPr="00441D78">
          <w:rPr>
            <w:rFonts w:eastAsia="Times New Roman"/>
            <w:szCs w:val="24"/>
            <w:lang w:eastAsia="en-US"/>
          </w:rPr>
          <w:br/>
          <w:t xml:space="preserve">2. Ανακοίνωση του δελτίου επικαίρων ερωτήσεων της Παρασκευής 23 Μαρτίου 2018, σελ. </w:t>
        </w:r>
        <w:r w:rsidRPr="00441D78">
          <w:rPr>
            <w:rFonts w:eastAsia="Times New Roman"/>
            <w:szCs w:val="24"/>
            <w:lang w:eastAsia="en-US"/>
          </w:rPr>
          <w:br/>
          <w:t>3. Συζήτηση επικαίρων ερωτήσεων:</w:t>
        </w:r>
        <w:r w:rsidRPr="00441D78">
          <w:rPr>
            <w:rFonts w:eastAsia="Times New Roman"/>
            <w:szCs w:val="24"/>
            <w:lang w:eastAsia="en-US"/>
          </w:rPr>
          <w:br/>
          <w:t xml:space="preserve">    α) Προς τον Υπουργό Αγροτικής Ανάπτυξης και Τροφίμων:</w:t>
        </w:r>
        <w:r w:rsidRPr="00441D78">
          <w:rPr>
            <w:rFonts w:eastAsia="Times New Roman"/>
            <w:szCs w:val="24"/>
            <w:lang w:eastAsia="en-US"/>
          </w:rPr>
          <w:br/>
          <w:t xml:space="preserve">        i. με θέμα: «Ανάγκη προστασίας της παραγωγής γάλακτος και της ποιότητας των γαλακτοκομικών προϊόντων», σελ. </w:t>
        </w:r>
        <w:r w:rsidRPr="00441D78">
          <w:rPr>
            <w:rFonts w:eastAsia="Times New Roman"/>
            <w:szCs w:val="24"/>
            <w:lang w:eastAsia="en-US"/>
          </w:rPr>
          <w:br/>
          <w:t xml:space="preserve">       ii.  με θέμα: «Εκτεταμένη νοθεία και παράνομες ελληνοποιήσεις σε γάλα και τυροκομικά προϊόντα καθιστούν αβέβαιο το μέλλον των Ελλήνων κτηνοτρόφων και τυροκόμων», σελ. </w:t>
        </w:r>
        <w:r w:rsidRPr="00441D78">
          <w:rPr>
            <w:rFonts w:eastAsia="Times New Roman"/>
            <w:szCs w:val="24"/>
            <w:lang w:eastAsia="en-US"/>
          </w:rPr>
          <w:br/>
          <w:t xml:space="preserve">       iii. με θέμα: «Η λειτουργία των κτηνιατρικών υπηρεσιών, η διαχείριση των ζωονόσων και οι επιπτώσεις τους στην κτηνοτροφία», σελ. </w:t>
        </w:r>
        <w:r w:rsidRPr="00441D78">
          <w:rPr>
            <w:rFonts w:eastAsia="Times New Roman"/>
            <w:szCs w:val="24"/>
            <w:lang w:eastAsia="en-US"/>
          </w:rPr>
          <w:br/>
          <w:t xml:space="preserve">       iv. με θέμα: «Αποζημιώσεις κτηνοτρόφων Π.Ε. Ροδόπης που επλήγησαν από την ευλογιά των προβάτων κατά το έτος 2014», σελ. </w:t>
        </w:r>
        <w:r w:rsidRPr="00441D78">
          <w:rPr>
            <w:rFonts w:eastAsia="Times New Roman"/>
            <w:szCs w:val="24"/>
            <w:lang w:eastAsia="en-US"/>
          </w:rPr>
          <w:br/>
          <w:t xml:space="preserve">    β) Προς την Υπουργό Εργασίας, Κοινωνικής Ασφάλισης και Κοινωνικής Αλληλεγγύης, με θέμα: «Επιχορήγηση ΝΠΙΔ (Νομικά Πρόσωπα Ιδιωτικού Δικαίου) χωρίς κριτήρια και διαδικασίες», σελ. </w:t>
        </w:r>
        <w:r w:rsidRPr="00441D78">
          <w:rPr>
            <w:rFonts w:eastAsia="Times New Roman"/>
            <w:szCs w:val="24"/>
            <w:lang w:eastAsia="en-US"/>
          </w:rPr>
          <w:br/>
          <w:t xml:space="preserve">    γ) Προς τον Υπουργό Εσωτερικών, με θέμα: «Για το πρόγραμμα «Βοήθεια στο Σπίτι» και τη μετατροπή των συμβάσεων των εργαζομένων σε αορίστου χρόνου», σελ. </w:t>
        </w:r>
        <w:r w:rsidRPr="00441D78">
          <w:rPr>
            <w:rFonts w:eastAsia="Times New Roman"/>
            <w:szCs w:val="24"/>
            <w:lang w:eastAsia="en-US"/>
          </w:rPr>
          <w:br/>
          <w:t xml:space="preserve">    δ) Προς τον Υπουργό Υποδομών και Μεταφορών, με θέμα: «Αστικές συγκοινωνίες: Οι Φορολογούμενοι πληρώνουν  περισσότερα χρήματα για χειρότερες υπηρεσίες», σελ. </w:t>
        </w:r>
        <w:r w:rsidRPr="00441D78">
          <w:rPr>
            <w:rFonts w:eastAsia="Times New Roman"/>
            <w:szCs w:val="24"/>
            <w:lang w:eastAsia="en-US"/>
          </w:rPr>
          <w:br/>
          <w:t xml:space="preserve"> </w:t>
        </w:r>
        <w:r w:rsidRPr="00441D78">
          <w:rPr>
            <w:rFonts w:eastAsia="Times New Roman"/>
            <w:szCs w:val="24"/>
            <w:lang w:eastAsia="en-US"/>
          </w:rPr>
          <w:br/>
          <w:t xml:space="preserve">Γ. ΝΟΜΟΘΕΤΙΚΗ ΕΡΓΑΣΙΑ </w:t>
        </w:r>
        <w:r w:rsidRPr="00441D78">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Υποδομών και Μεταφορών: «Ρυθμίσεις θεμάτων μεταφορών και άλλες διατάξεις», σελ. </w:t>
        </w:r>
        <w:r w:rsidRPr="00441D78">
          <w:rPr>
            <w:rFonts w:eastAsia="Times New Roman"/>
            <w:szCs w:val="24"/>
            <w:lang w:eastAsia="en-US"/>
          </w:rPr>
          <w:br/>
          <w:t>2. Κατάθεση Εκθέσεων Διαρκών Επιτροπών:</w:t>
        </w:r>
        <w:r w:rsidRPr="00441D78">
          <w:rPr>
            <w:rFonts w:eastAsia="Times New Roman"/>
            <w:szCs w:val="24"/>
            <w:lang w:eastAsia="en-US"/>
          </w:rPr>
          <w:br/>
          <w:t xml:space="preserve">    i. Η Διαρκής Επιτροπή Παραγωγής και Εμπορίου καταθέτει την έκθεσή της στο σχέδιο νόμου του Υπουργείου Υποδομών και Μεταφορών «Ρυθμίσεις θεμάτων μεταφορών και άλλες διατάξεις», σελ. </w:t>
        </w:r>
        <w:r w:rsidRPr="00441D78">
          <w:rPr>
            <w:rFonts w:eastAsia="Times New Roman"/>
            <w:szCs w:val="24"/>
            <w:lang w:eastAsia="en-US"/>
          </w:rPr>
          <w:br/>
          <w:t xml:space="preserve">    ii. 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«Ι) Κύρωση της Σύμβασης του Συμβουλίου της Ευρώπης για την Πρόληψη και την Καταπολέμηση της Βίας κατά των γυναικών και της Ενδοοικογενειακής Βίας και προσαρμογή της ελληνικής νομοθεσίας, ΙΙ) Ενσωμάτωση της 2005/2014/ΔΕΥ απόφασης-πλαίσιο, όπως τροποποιήθηκε με την απόφαση-πλαίσιο2009/299/ΔΕΥ, σχετικά με την εφαρμογή της αρχής της αμοιβαίας αναγνώρισης επί χρηματικών ποινών και ΙΙΙ)  Άλλες διατάξεις αρμοδιότητας Υπουργείου Δικαιοσύνης, Διαφάνειας και Ανθρωπίνων Δικαιωμάτων», σελ. </w:t>
        </w:r>
        <w:r w:rsidRPr="00441D78">
          <w:rPr>
            <w:rFonts w:eastAsia="Times New Roman"/>
            <w:szCs w:val="24"/>
            <w:lang w:eastAsia="en-US"/>
          </w:rPr>
          <w:br/>
          <w:t xml:space="preserve">3. Απόσυρση της αίτησης διεξαγωγής ονομαστικής ψηφοφορίας επί της τροπολογίας με γενικό αριθμό 1527 και ειδικό αριθμό 21 του σχεδίου νόμου του Υπουργείου Υποδομών και Μεταφορών, Βουλευτών της Δημοκρατικής  Συμπαράταξης, σελ. </w:t>
        </w:r>
        <w:r w:rsidRPr="00441D78">
          <w:rPr>
            <w:rFonts w:eastAsia="Times New Roman"/>
            <w:szCs w:val="24"/>
            <w:lang w:eastAsia="en-US"/>
          </w:rPr>
          <w:br/>
          <w:t xml:space="preserve">4. Αίτηση διεξαγωγής ονομαστικής ψηφοφορίας επί των άρθρων 12, 13, 20 και 21 του σχεδίου νόμου του Υπουργείου Υποδομών και Μεταφορών από Βουλευτές του Συνασπισμού Ριζοσπαστικής Αριστεράς, σελ. </w:t>
        </w:r>
        <w:r w:rsidRPr="00441D78">
          <w:rPr>
            <w:rFonts w:eastAsia="Times New Roman"/>
            <w:szCs w:val="24"/>
            <w:lang w:eastAsia="en-US"/>
          </w:rPr>
          <w:br/>
          <w:t xml:space="preserve">5. Ηλεκτρονική ονομαστική ψηφοφορία επί των άρθρων 12, 13, 20 και 21 του σχεδίου νόμου του Υπουργείου Υποδομών και Μεταφορών, σελ. </w:t>
        </w:r>
        <w:r w:rsidRPr="00441D78">
          <w:rPr>
            <w:rFonts w:eastAsia="Times New Roman"/>
            <w:szCs w:val="24"/>
            <w:lang w:eastAsia="en-US"/>
          </w:rPr>
          <w:br/>
          <w:t xml:space="preserve">6. Επιστολικές ψήφοι επί της ονομαστικής ψηφοφορίας, σελ. </w:t>
        </w:r>
        <w:r w:rsidRPr="00441D78">
          <w:rPr>
            <w:rFonts w:eastAsia="Times New Roman"/>
            <w:szCs w:val="24"/>
            <w:lang w:eastAsia="en-US"/>
          </w:rPr>
          <w:br/>
          <w:t xml:space="preserve"> </w:t>
        </w:r>
        <w:r w:rsidRPr="00441D78">
          <w:rPr>
            <w:rFonts w:eastAsia="Times New Roman"/>
            <w:szCs w:val="24"/>
            <w:lang w:eastAsia="en-US"/>
          </w:rPr>
          <w:br/>
          <w:t>ΠΡΟΕΔΡΕΥΟΝΤΕΣ</w:t>
        </w:r>
      </w:ins>
    </w:p>
    <w:p w14:paraId="201BA19D" w14:textId="77777777" w:rsidR="00441D78" w:rsidRPr="00441D78" w:rsidRDefault="00441D78" w:rsidP="00441D78">
      <w:pPr>
        <w:spacing w:after="0" w:line="360" w:lineRule="auto"/>
        <w:rPr>
          <w:ins w:id="22" w:author="Φλούδα Χριστίνα" w:date="2018-03-29T11:51:00Z"/>
          <w:rFonts w:eastAsia="Times New Roman"/>
          <w:szCs w:val="24"/>
          <w:lang w:eastAsia="en-US"/>
        </w:rPr>
      </w:pPr>
    </w:p>
    <w:p w14:paraId="5F13CB25" w14:textId="77777777" w:rsidR="00441D78" w:rsidRPr="00441D78" w:rsidRDefault="00441D78" w:rsidP="00441D78">
      <w:pPr>
        <w:spacing w:after="0" w:line="360" w:lineRule="auto"/>
        <w:rPr>
          <w:ins w:id="23" w:author="Φλούδα Χριστίνα" w:date="2018-03-29T11:51:00Z"/>
          <w:rFonts w:eastAsia="Times New Roman"/>
          <w:szCs w:val="24"/>
          <w:lang w:eastAsia="en-US"/>
        </w:rPr>
      </w:pPr>
      <w:ins w:id="24" w:author="Φλούδα Χριστίνα" w:date="2018-03-29T11:51:00Z">
        <w:r w:rsidRPr="00441D78">
          <w:rPr>
            <w:rFonts w:eastAsia="Times New Roman"/>
            <w:szCs w:val="24"/>
            <w:lang w:eastAsia="en-US"/>
          </w:rPr>
          <w:t>ΒΑΡΕΜΕΝΟΣ Γ. , σελ.</w:t>
        </w:r>
        <w:r w:rsidRPr="00441D78">
          <w:rPr>
            <w:rFonts w:eastAsia="Times New Roman"/>
            <w:szCs w:val="24"/>
            <w:lang w:eastAsia="en-US"/>
          </w:rPr>
          <w:br/>
          <w:t>ΓΕΩΡΓΙΑΔΗΣ Μ. , σελ.</w:t>
        </w:r>
        <w:r w:rsidRPr="00441D78">
          <w:rPr>
            <w:rFonts w:eastAsia="Times New Roman"/>
            <w:szCs w:val="24"/>
            <w:lang w:eastAsia="en-US"/>
          </w:rPr>
          <w:br/>
          <w:t>ΚΑΜΜΕΝΟΣ Δ. , σελ.</w:t>
        </w:r>
        <w:r w:rsidRPr="00441D78">
          <w:rPr>
            <w:rFonts w:eastAsia="Times New Roman"/>
            <w:szCs w:val="24"/>
            <w:lang w:eastAsia="en-US"/>
          </w:rPr>
          <w:br/>
          <w:t>ΛΥΚΟΥΔΗΣ Σ. , σελ.</w:t>
        </w:r>
        <w:r w:rsidRPr="00441D78">
          <w:rPr>
            <w:rFonts w:eastAsia="Times New Roman"/>
            <w:szCs w:val="24"/>
            <w:lang w:eastAsia="en-US"/>
          </w:rPr>
          <w:br/>
        </w:r>
      </w:ins>
    </w:p>
    <w:p w14:paraId="15652362" w14:textId="77777777" w:rsidR="00441D78" w:rsidRPr="00441D78" w:rsidRDefault="00441D78" w:rsidP="00441D78">
      <w:pPr>
        <w:spacing w:after="0" w:line="360" w:lineRule="auto"/>
        <w:rPr>
          <w:ins w:id="25" w:author="Φλούδα Χριστίνα" w:date="2018-03-29T11:51:00Z"/>
          <w:rFonts w:eastAsia="Times New Roman"/>
          <w:szCs w:val="24"/>
          <w:lang w:eastAsia="en-US"/>
        </w:rPr>
      </w:pPr>
      <w:ins w:id="26" w:author="Φλούδα Χριστίνα" w:date="2018-03-29T11:51:00Z">
        <w:r w:rsidRPr="00441D78">
          <w:rPr>
            <w:rFonts w:eastAsia="Times New Roman"/>
            <w:szCs w:val="24"/>
            <w:lang w:eastAsia="en-US"/>
          </w:rPr>
          <w:t xml:space="preserve"> </w:t>
        </w:r>
      </w:ins>
    </w:p>
    <w:p w14:paraId="640B3161" w14:textId="77777777" w:rsidR="00441D78" w:rsidRPr="00441D78" w:rsidRDefault="00441D78" w:rsidP="00441D78">
      <w:pPr>
        <w:spacing w:after="0" w:line="360" w:lineRule="auto"/>
        <w:rPr>
          <w:ins w:id="27" w:author="Φλούδα Χριστίνα" w:date="2018-03-29T11:51:00Z"/>
          <w:rFonts w:eastAsia="Times New Roman"/>
          <w:szCs w:val="24"/>
          <w:lang w:eastAsia="en-US"/>
        </w:rPr>
      </w:pPr>
      <w:ins w:id="28" w:author="Φλούδα Χριστίνα" w:date="2018-03-29T11:51:00Z">
        <w:r w:rsidRPr="00441D78">
          <w:rPr>
            <w:rFonts w:eastAsia="Times New Roman"/>
            <w:szCs w:val="24"/>
            <w:lang w:eastAsia="en-US"/>
          </w:rPr>
          <w:t>ΟΜΙΛΗΤΕΣ</w:t>
        </w:r>
      </w:ins>
    </w:p>
    <w:p w14:paraId="1C723AB8" w14:textId="77777777" w:rsidR="00441D78" w:rsidRPr="00441D78" w:rsidRDefault="00441D78" w:rsidP="00441D78">
      <w:pPr>
        <w:spacing w:after="0" w:line="360" w:lineRule="auto"/>
        <w:rPr>
          <w:ins w:id="29" w:author="Φλούδα Χριστίνα" w:date="2018-03-29T11:51:00Z"/>
          <w:rFonts w:eastAsia="Times New Roman"/>
          <w:color w:val="000000"/>
          <w:szCs w:val="24"/>
          <w:lang w:eastAsia="en-US"/>
        </w:rPr>
      </w:pPr>
      <w:ins w:id="30" w:author="Φλούδα Χριστίνα" w:date="2018-03-29T11:51:00Z">
        <w:r w:rsidRPr="00441D78">
          <w:rPr>
            <w:rFonts w:eastAsia="Times New Roman"/>
            <w:szCs w:val="24"/>
            <w:lang w:eastAsia="en-US"/>
          </w:rPr>
          <w:br/>
          <w:t>Α. Επί διαδικαστικού θέματος:</w:t>
        </w:r>
        <w:r w:rsidRPr="00441D78">
          <w:rPr>
            <w:rFonts w:eastAsia="Times New Roman"/>
            <w:szCs w:val="24"/>
            <w:lang w:eastAsia="en-US"/>
          </w:rPr>
          <w:br/>
          <w:t>ΑΜΥΡΑΣ Γ. , σελ.</w:t>
        </w:r>
        <w:r w:rsidRPr="00441D78">
          <w:rPr>
            <w:rFonts w:eastAsia="Times New Roman"/>
            <w:szCs w:val="24"/>
            <w:lang w:eastAsia="en-US"/>
          </w:rPr>
          <w:br/>
          <w:t>ΑΝΤΩΝΙΟΥ Μ. , σελ.</w:t>
        </w:r>
        <w:r w:rsidRPr="00441D78">
          <w:rPr>
            <w:rFonts w:eastAsia="Times New Roman"/>
            <w:szCs w:val="24"/>
            <w:lang w:eastAsia="en-US"/>
          </w:rPr>
          <w:br/>
          <w:t>ΒΑΡΕΜΕΝΟΣ Γ. , σελ.</w:t>
        </w:r>
        <w:r w:rsidRPr="00441D78">
          <w:rPr>
            <w:rFonts w:eastAsia="Times New Roman"/>
            <w:szCs w:val="24"/>
            <w:lang w:eastAsia="en-US"/>
          </w:rPr>
          <w:br/>
          <w:t>ΓΕΩΡΓΙΑΔΗΣ Μ. , σελ.</w:t>
        </w:r>
        <w:r w:rsidRPr="00441D78">
          <w:rPr>
            <w:rFonts w:eastAsia="Times New Roman"/>
            <w:szCs w:val="24"/>
            <w:lang w:eastAsia="en-US"/>
          </w:rPr>
          <w:br/>
          <w:t>ΓΕΩΡΓΙΑΔΗΣ Σ. , σελ.</w:t>
        </w:r>
        <w:r w:rsidRPr="00441D78">
          <w:rPr>
            <w:rFonts w:eastAsia="Times New Roman"/>
            <w:szCs w:val="24"/>
            <w:lang w:eastAsia="en-US"/>
          </w:rPr>
          <w:br/>
          <w:t>ΓΙΑΚΟΥΜΑΤΟΣ Γ. , σελ.</w:t>
        </w:r>
        <w:r w:rsidRPr="00441D78">
          <w:rPr>
            <w:rFonts w:eastAsia="Times New Roman"/>
            <w:szCs w:val="24"/>
            <w:lang w:eastAsia="en-US"/>
          </w:rPr>
          <w:br/>
          <w:t>ΓΡΗΓΟΡΑΚΟΣ Λ. , σελ.</w:t>
        </w:r>
        <w:r w:rsidRPr="00441D78">
          <w:rPr>
            <w:rFonts w:eastAsia="Times New Roman"/>
            <w:szCs w:val="24"/>
            <w:lang w:eastAsia="en-US"/>
          </w:rPr>
          <w:br/>
          <w:t>ΖΑΡΟΥΛΙΑ Ε. , σελ.</w:t>
        </w:r>
        <w:r w:rsidRPr="00441D78">
          <w:rPr>
            <w:rFonts w:eastAsia="Times New Roman"/>
            <w:szCs w:val="24"/>
            <w:lang w:eastAsia="en-US"/>
          </w:rPr>
          <w:br/>
          <w:t>ΘΕΟΧΑΡΟΠΟΥΛΟΣ Α. , σελ.</w:t>
        </w:r>
        <w:r w:rsidRPr="00441D78">
          <w:rPr>
            <w:rFonts w:eastAsia="Times New Roman"/>
            <w:szCs w:val="24"/>
            <w:lang w:eastAsia="en-US"/>
          </w:rPr>
          <w:br/>
          <w:t>ΘΕΩΝΑΣ Ι. , σελ.</w:t>
        </w:r>
        <w:r w:rsidRPr="00441D78">
          <w:rPr>
            <w:rFonts w:eastAsia="Times New Roman"/>
            <w:szCs w:val="24"/>
            <w:lang w:eastAsia="en-US"/>
          </w:rPr>
          <w:br/>
          <w:t>ΚΑΜΜΕΝΟΣ Δ. , σελ.</w:t>
        </w:r>
        <w:r w:rsidRPr="00441D78">
          <w:rPr>
            <w:rFonts w:eastAsia="Times New Roman"/>
            <w:szCs w:val="24"/>
            <w:lang w:eastAsia="en-US"/>
          </w:rPr>
          <w:br/>
          <w:t>ΚΑΡΑΜΑΝΛΗΣ Κ. του Αχ , σελ.</w:t>
        </w:r>
        <w:r w:rsidRPr="00441D78">
          <w:rPr>
            <w:rFonts w:eastAsia="Times New Roman"/>
            <w:szCs w:val="24"/>
            <w:lang w:eastAsia="en-US"/>
          </w:rPr>
          <w:br/>
          <w:t>ΚΑΤΣΑΝΙΩΤΗΣ Α. , σελ.</w:t>
        </w:r>
        <w:r w:rsidRPr="00441D78">
          <w:rPr>
            <w:rFonts w:eastAsia="Times New Roman"/>
            <w:szCs w:val="24"/>
            <w:lang w:eastAsia="en-US"/>
          </w:rPr>
          <w:br/>
          <w:t>ΚΑΤΣΩΤΗΣ Χ. , σελ.</w:t>
        </w:r>
        <w:r w:rsidRPr="00441D78">
          <w:rPr>
            <w:rFonts w:eastAsia="Times New Roman"/>
            <w:szCs w:val="24"/>
            <w:lang w:eastAsia="en-US"/>
          </w:rPr>
          <w:br/>
          <w:t>ΚΕΓΚΕΡΟΓΛΟΥ Β. , σελ.</w:t>
        </w:r>
        <w:r w:rsidRPr="00441D78">
          <w:rPr>
            <w:rFonts w:eastAsia="Times New Roman"/>
            <w:szCs w:val="24"/>
            <w:lang w:eastAsia="en-US"/>
          </w:rPr>
          <w:br/>
          <w:t>ΚΕΦΑΛΟΓΙΑΝΝΗΣ Ι. , σελ.</w:t>
        </w:r>
        <w:r w:rsidRPr="00441D78">
          <w:rPr>
            <w:rFonts w:eastAsia="Times New Roman"/>
            <w:szCs w:val="24"/>
            <w:lang w:eastAsia="en-US"/>
          </w:rPr>
          <w:br/>
          <w:t>ΚΩΝΣΤΑΝΤΙΝΟΠΟΥΛΟΣ Ο. , σελ.</w:t>
        </w:r>
        <w:r w:rsidRPr="00441D78">
          <w:rPr>
            <w:rFonts w:eastAsia="Times New Roman"/>
            <w:szCs w:val="24"/>
            <w:lang w:eastAsia="en-US"/>
          </w:rPr>
          <w:br/>
          <w:t>ΛΑΜΠΡΟΥΛΗΣ Γ. , σελ.</w:t>
        </w:r>
        <w:r w:rsidRPr="00441D78">
          <w:rPr>
            <w:rFonts w:eastAsia="Times New Roman"/>
            <w:szCs w:val="24"/>
            <w:lang w:eastAsia="en-US"/>
          </w:rPr>
          <w:br/>
          <w:t>ΛΥΚΟΥΔΗΣ Σ. , σελ.</w:t>
        </w:r>
        <w:r w:rsidRPr="00441D78">
          <w:rPr>
            <w:rFonts w:eastAsia="Times New Roman"/>
            <w:szCs w:val="24"/>
            <w:lang w:eastAsia="en-US"/>
          </w:rPr>
          <w:br/>
          <w:t>ΜΑΝΤΑΣ Χ. , σελ.</w:t>
        </w:r>
        <w:r w:rsidRPr="00441D78">
          <w:rPr>
            <w:rFonts w:eastAsia="Times New Roman"/>
            <w:szCs w:val="24"/>
            <w:lang w:eastAsia="en-US"/>
          </w:rPr>
          <w:br/>
          <w:t>ΜΑΥΡΩΤΑΣ Γ. , σελ.</w:t>
        </w:r>
        <w:r w:rsidRPr="00441D78">
          <w:rPr>
            <w:rFonts w:eastAsia="Times New Roman"/>
            <w:szCs w:val="24"/>
            <w:lang w:eastAsia="en-US"/>
          </w:rPr>
          <w:br/>
          <w:t>ΞΥΔΑΚΗΣ Ν. , σελ.</w:t>
        </w:r>
        <w:r w:rsidRPr="00441D78">
          <w:rPr>
            <w:rFonts w:eastAsia="Times New Roman"/>
            <w:szCs w:val="24"/>
            <w:lang w:eastAsia="en-US"/>
          </w:rPr>
          <w:br/>
          <w:t>ΣΑΧΙΝΙΔΗΣ Ι. , σελ.</w:t>
        </w:r>
        <w:r w:rsidRPr="00441D78">
          <w:rPr>
            <w:rFonts w:eastAsia="Times New Roman"/>
            <w:szCs w:val="24"/>
            <w:lang w:eastAsia="en-US"/>
          </w:rPr>
          <w:br/>
          <w:t>ΣΠΙΡΤΖΗΣ Χ. , σελ.</w:t>
        </w:r>
        <w:r w:rsidRPr="00441D78">
          <w:rPr>
            <w:rFonts w:eastAsia="Times New Roman"/>
            <w:szCs w:val="24"/>
            <w:lang w:eastAsia="en-US"/>
          </w:rPr>
          <w:br/>
          <w:t>ΤΡΑΓΑΚΗΣ Ι. , σελ.</w:t>
        </w:r>
        <w:r w:rsidRPr="00441D78">
          <w:rPr>
            <w:rFonts w:eastAsia="Times New Roman"/>
            <w:szCs w:val="24"/>
            <w:lang w:eastAsia="en-US"/>
          </w:rPr>
          <w:br/>
          <w:t>ΧΑΤΖΗΔΑΚΗΣ Κ. , σελ.</w:t>
        </w:r>
        <w:r w:rsidRPr="00441D78">
          <w:rPr>
            <w:rFonts w:eastAsia="Times New Roman"/>
            <w:szCs w:val="24"/>
            <w:lang w:eastAsia="en-US"/>
          </w:rPr>
          <w:br/>
        </w:r>
        <w:r w:rsidRPr="00441D78">
          <w:rPr>
            <w:rFonts w:eastAsia="Times New Roman"/>
            <w:szCs w:val="24"/>
            <w:lang w:eastAsia="en-US"/>
          </w:rPr>
          <w:br/>
        </w:r>
        <w:r w:rsidRPr="00441D78">
          <w:rPr>
            <w:rFonts w:eastAsia="Times New Roman"/>
            <w:color w:val="000000"/>
            <w:szCs w:val="24"/>
            <w:lang w:eastAsia="en-US"/>
          </w:rPr>
          <w:t>Β. Επί της αναφοράς στην αντικοινοβουλευτική συμπεριφορά του Βουλευτή της Χρυσής Αυγής κ. Ι. Λαγού:</w:t>
        </w:r>
      </w:ins>
    </w:p>
    <w:p w14:paraId="494EDFA9" w14:textId="65436E92" w:rsidR="00441D78" w:rsidRDefault="00441D78" w:rsidP="00441D78">
      <w:pPr>
        <w:spacing w:line="600" w:lineRule="auto"/>
        <w:ind w:firstLine="720"/>
        <w:jc w:val="center"/>
        <w:rPr>
          <w:ins w:id="31" w:author="Φλούδα Χριστίνα" w:date="2018-03-29T11:50:00Z"/>
          <w:rFonts w:eastAsia="Times New Roman"/>
          <w:szCs w:val="24"/>
        </w:rPr>
      </w:pPr>
      <w:ins w:id="32" w:author="Φλούδα Χριστίνα" w:date="2018-03-29T11:51:00Z">
        <w:r w:rsidRPr="00441D78">
          <w:rPr>
            <w:rFonts w:eastAsia="Times New Roman"/>
            <w:color w:val="000000"/>
            <w:szCs w:val="24"/>
            <w:lang w:eastAsia="en-US"/>
          </w:rPr>
          <w:t>ΒΟΥΤΣΗΣ Ν. , σελ.</w:t>
        </w:r>
        <w:r w:rsidRPr="00441D78">
          <w:rPr>
            <w:rFonts w:eastAsia="Times New Roman"/>
            <w:color w:val="000000"/>
            <w:szCs w:val="24"/>
            <w:lang w:eastAsia="en-US"/>
          </w:rPr>
          <w:br/>
          <w:t>ΔΑΝΕΛΛΗΣ Σ. , σελ.</w:t>
        </w:r>
        <w:r w:rsidRPr="00441D78">
          <w:rPr>
            <w:rFonts w:eastAsia="Times New Roman"/>
            <w:color w:val="000000"/>
            <w:szCs w:val="24"/>
            <w:lang w:eastAsia="en-US"/>
          </w:rPr>
          <w:br/>
          <w:t>ΘΕΟΧΑΡΟΠΟΥΛΟΣ Α. , σελ.</w:t>
        </w:r>
        <w:r w:rsidRPr="00441D78">
          <w:rPr>
            <w:rFonts w:eastAsia="Times New Roman"/>
            <w:color w:val="000000"/>
            <w:szCs w:val="24"/>
            <w:lang w:eastAsia="en-US"/>
          </w:rPr>
          <w:br/>
          <w:t>ΚΑΡΑΘΑΝΑΣΟΠΟΥΛΟΣ Ν. , σελ.</w:t>
        </w:r>
        <w:r w:rsidRPr="00441D78">
          <w:rPr>
            <w:rFonts w:eastAsia="Times New Roman"/>
            <w:color w:val="000000"/>
            <w:szCs w:val="24"/>
            <w:lang w:eastAsia="en-US"/>
          </w:rPr>
          <w:br/>
          <w:t>ΚΑΤΣΩΤΗΣ Χ. , σελ.</w:t>
        </w:r>
        <w:r w:rsidRPr="00441D78">
          <w:rPr>
            <w:rFonts w:eastAsia="Times New Roman"/>
            <w:color w:val="000000"/>
            <w:szCs w:val="24"/>
            <w:lang w:eastAsia="en-US"/>
          </w:rPr>
          <w:br/>
          <w:t>ΚΑΦΑΝΤΑΡΗ Χ. , σελ.</w:t>
        </w:r>
        <w:r w:rsidRPr="00441D78">
          <w:rPr>
            <w:rFonts w:eastAsia="Times New Roman"/>
            <w:color w:val="000000"/>
            <w:szCs w:val="24"/>
            <w:lang w:eastAsia="en-US"/>
          </w:rPr>
          <w:br/>
          <w:t>ΚΕΦΑΛΟΓΙΑΝΝΗΣ Ι. , σελ.</w:t>
        </w:r>
        <w:r w:rsidRPr="00441D78">
          <w:rPr>
            <w:rFonts w:eastAsia="Times New Roman"/>
            <w:color w:val="000000"/>
            <w:szCs w:val="24"/>
            <w:lang w:eastAsia="en-US"/>
          </w:rPr>
          <w:br/>
          <w:t>ΛΑΖΑΡΙΔΗΣ Γ. , σελ.</w:t>
        </w:r>
        <w:r w:rsidRPr="00441D78">
          <w:rPr>
            <w:rFonts w:eastAsia="Times New Roman"/>
            <w:color w:val="000000"/>
            <w:szCs w:val="24"/>
            <w:lang w:eastAsia="en-US"/>
          </w:rPr>
          <w:br/>
          <w:t>ΛΥΚΟΥΔΗΣ Σ. , σελ.</w:t>
        </w:r>
        <w:r w:rsidRPr="00441D78">
          <w:rPr>
            <w:rFonts w:eastAsia="Times New Roman"/>
            <w:color w:val="000000"/>
            <w:szCs w:val="24"/>
            <w:lang w:eastAsia="en-US"/>
          </w:rPr>
          <w:br/>
          <w:t>ΞΥΔΑΚΗΣ Ν. , σελ.</w:t>
        </w:r>
        <w:r w:rsidRPr="00441D78">
          <w:rPr>
            <w:rFonts w:eastAsia="Times New Roman"/>
            <w:color w:val="000000"/>
            <w:szCs w:val="24"/>
            <w:lang w:eastAsia="en-US"/>
          </w:rPr>
          <w:br/>
        </w:r>
        <w:r w:rsidRPr="00441D78">
          <w:rPr>
            <w:rFonts w:eastAsia="Times New Roman"/>
            <w:szCs w:val="24"/>
            <w:lang w:eastAsia="en-US"/>
          </w:rPr>
          <w:br/>
          <w:t>Γ. Επί των επικαίρων ερωτήσεων:</w:t>
        </w:r>
        <w:r w:rsidRPr="00441D78">
          <w:rPr>
            <w:rFonts w:eastAsia="Times New Roman"/>
            <w:szCs w:val="24"/>
            <w:lang w:eastAsia="en-US"/>
          </w:rPr>
          <w:br/>
          <w:t>ΑΠΟΣΤΟΛΟΥ Ε. , σελ.</w:t>
        </w:r>
        <w:r w:rsidRPr="00441D78">
          <w:rPr>
            <w:rFonts w:eastAsia="Times New Roman"/>
            <w:szCs w:val="24"/>
            <w:lang w:eastAsia="en-US"/>
          </w:rPr>
          <w:br/>
          <w:t>ΑΧΜΕΤ Ι. , σελ.</w:t>
        </w:r>
        <w:r w:rsidRPr="00441D78">
          <w:rPr>
            <w:rFonts w:eastAsia="Times New Roman"/>
            <w:szCs w:val="24"/>
            <w:lang w:eastAsia="en-US"/>
          </w:rPr>
          <w:br/>
          <w:t>ΒΑΡΕΜΕΝΟΣ Γ. , σελ.</w:t>
        </w:r>
        <w:r w:rsidRPr="00441D78">
          <w:rPr>
            <w:rFonts w:eastAsia="Times New Roman"/>
            <w:szCs w:val="24"/>
            <w:lang w:eastAsia="en-US"/>
          </w:rPr>
          <w:br/>
          <w:t>ΒΡΑΝΤΖΑ Π. , σελ.</w:t>
        </w:r>
        <w:r w:rsidRPr="00441D78">
          <w:rPr>
            <w:rFonts w:eastAsia="Times New Roman"/>
            <w:szCs w:val="24"/>
            <w:lang w:eastAsia="en-US"/>
          </w:rPr>
          <w:br/>
          <w:t>ΜΑΝΩΛΑΚΟΥ Δ. , σελ.</w:t>
        </w:r>
        <w:r w:rsidRPr="00441D78">
          <w:rPr>
            <w:rFonts w:eastAsia="Times New Roman"/>
            <w:szCs w:val="24"/>
            <w:lang w:eastAsia="en-US"/>
          </w:rPr>
          <w:br/>
          <w:t>ΜΑΥΡΑΓΑΝΗΣ Ν. , σελ.</w:t>
        </w:r>
        <w:r w:rsidRPr="00441D78">
          <w:rPr>
            <w:rFonts w:eastAsia="Times New Roman"/>
            <w:szCs w:val="24"/>
            <w:lang w:eastAsia="en-US"/>
          </w:rPr>
          <w:br/>
          <w:t>ΜΗΤΑΡΑΚΗΣ Π. , σελ.</w:t>
        </w:r>
        <w:r w:rsidRPr="00441D78">
          <w:rPr>
            <w:rFonts w:eastAsia="Times New Roman"/>
            <w:szCs w:val="24"/>
            <w:lang w:eastAsia="en-US"/>
          </w:rPr>
          <w:br/>
          <w:t>ΣΚΟΥΡΛΕΤΗΣ Π. , σελ.</w:t>
        </w:r>
        <w:r w:rsidRPr="00441D78">
          <w:rPr>
            <w:rFonts w:eastAsia="Times New Roman"/>
            <w:szCs w:val="24"/>
            <w:lang w:eastAsia="en-US"/>
          </w:rPr>
          <w:br/>
          <w:t>ΣΤΥΛΙΟΣ Γ. , σελ.</w:t>
        </w:r>
        <w:r w:rsidRPr="00441D78">
          <w:rPr>
            <w:rFonts w:eastAsia="Times New Roman"/>
            <w:szCs w:val="24"/>
            <w:lang w:eastAsia="en-US"/>
          </w:rPr>
          <w:br/>
          <w:t>ΦΩΤΙΟΥ Θ. , σελ.</w:t>
        </w:r>
        <w:r w:rsidRPr="00441D78">
          <w:rPr>
            <w:rFonts w:eastAsia="Times New Roman"/>
            <w:szCs w:val="24"/>
            <w:lang w:eastAsia="en-US"/>
          </w:rPr>
          <w:br/>
          <w:t>ΧΑΤΖΗΔΑΚΗΣ Κ. , σελ.</w:t>
        </w:r>
        <w:r w:rsidRPr="00441D78">
          <w:rPr>
            <w:rFonts w:eastAsia="Times New Roman"/>
            <w:szCs w:val="24"/>
            <w:lang w:eastAsia="en-US"/>
          </w:rPr>
          <w:br/>
        </w:r>
        <w:r w:rsidRPr="00441D78">
          <w:rPr>
            <w:rFonts w:eastAsia="Times New Roman"/>
            <w:szCs w:val="24"/>
            <w:lang w:eastAsia="en-US"/>
          </w:rPr>
          <w:br/>
          <w:t>Δ. Επί του σχεδίου νόμου του Υπουργείου Υποδομών και Μεταφορών:</w:t>
        </w:r>
        <w:r w:rsidRPr="00441D78">
          <w:rPr>
            <w:rFonts w:eastAsia="Times New Roman"/>
            <w:szCs w:val="24"/>
            <w:lang w:eastAsia="en-US"/>
          </w:rPr>
          <w:br/>
          <w:t>ΑΜΥΡΑΣ Γ. , σελ.</w:t>
        </w:r>
        <w:r w:rsidRPr="00441D78">
          <w:rPr>
            <w:rFonts w:eastAsia="Times New Roman"/>
            <w:szCs w:val="24"/>
            <w:lang w:eastAsia="en-US"/>
          </w:rPr>
          <w:br/>
          <w:t>ΓΑΒΡΟΓΛΟΥ Κ. , σελ.</w:t>
        </w:r>
        <w:r w:rsidRPr="00441D78">
          <w:rPr>
            <w:rFonts w:eastAsia="Times New Roman"/>
            <w:szCs w:val="24"/>
            <w:lang w:eastAsia="en-US"/>
          </w:rPr>
          <w:br/>
          <w:t>ΓΕΩΡΓΑΝΤΑΣ Γ. , σελ.</w:t>
        </w:r>
        <w:r w:rsidRPr="00441D78">
          <w:rPr>
            <w:rFonts w:eastAsia="Times New Roman"/>
            <w:szCs w:val="24"/>
            <w:lang w:eastAsia="en-US"/>
          </w:rPr>
          <w:br/>
          <w:t>ΓΕΩΡΓΙΑΔΗΣ Μ. , σελ.</w:t>
        </w:r>
        <w:r w:rsidRPr="00441D78">
          <w:rPr>
            <w:rFonts w:eastAsia="Times New Roman"/>
            <w:szCs w:val="24"/>
            <w:lang w:eastAsia="en-US"/>
          </w:rPr>
          <w:br/>
          <w:t>ΓΡΕΓΟΣ Α. , σελ.</w:t>
        </w:r>
        <w:r w:rsidRPr="00441D78">
          <w:rPr>
            <w:rFonts w:eastAsia="Times New Roman"/>
            <w:szCs w:val="24"/>
            <w:lang w:eastAsia="en-US"/>
          </w:rPr>
          <w:br/>
          <w:t>ΔΑΝΕΛΛΗΣ Σ. , σελ.</w:t>
        </w:r>
        <w:r w:rsidRPr="00441D78">
          <w:rPr>
            <w:rFonts w:eastAsia="Times New Roman"/>
            <w:szCs w:val="24"/>
            <w:lang w:eastAsia="en-US"/>
          </w:rPr>
          <w:br/>
          <w:t>ΖΑΡΟΥΛΙΑ Ε. , σελ.</w:t>
        </w:r>
        <w:r w:rsidRPr="00441D78">
          <w:rPr>
            <w:rFonts w:eastAsia="Times New Roman"/>
            <w:szCs w:val="24"/>
            <w:lang w:eastAsia="en-US"/>
          </w:rPr>
          <w:br/>
          <w:t>ΘΕΟΧΑΡΟΠΟΥΛΟΣ Α. , σελ.</w:t>
        </w:r>
        <w:r w:rsidRPr="00441D78">
          <w:rPr>
            <w:rFonts w:eastAsia="Times New Roman"/>
            <w:szCs w:val="24"/>
            <w:lang w:eastAsia="en-US"/>
          </w:rPr>
          <w:br/>
          <w:t>ΚΑΜΑΤΕΡΟΣ Η. , σελ.</w:t>
        </w:r>
        <w:r w:rsidRPr="00441D78">
          <w:rPr>
            <w:rFonts w:eastAsia="Times New Roman"/>
            <w:szCs w:val="24"/>
            <w:lang w:eastAsia="en-US"/>
          </w:rPr>
          <w:br/>
          <w:t>ΚΑΡΑΘΑΝΑΣΟΠΟΥΛΟΣ Ν. , σελ.</w:t>
        </w:r>
        <w:r w:rsidRPr="00441D78">
          <w:rPr>
            <w:rFonts w:eastAsia="Times New Roman"/>
            <w:szCs w:val="24"/>
            <w:lang w:eastAsia="en-US"/>
          </w:rPr>
          <w:br/>
          <w:t>ΚΑΡΑΜΑΝΛΗΣ Κ. του Αχ. , σελ.</w:t>
        </w:r>
        <w:r w:rsidRPr="00441D78">
          <w:rPr>
            <w:rFonts w:eastAsia="Times New Roman"/>
            <w:szCs w:val="24"/>
            <w:lang w:eastAsia="en-US"/>
          </w:rPr>
          <w:br/>
          <w:t>ΚΑΡΑΝΑΣΤΑΣΗΣ Α. , σελ.</w:t>
        </w:r>
        <w:r w:rsidRPr="00441D78">
          <w:rPr>
            <w:rFonts w:eastAsia="Times New Roman"/>
            <w:szCs w:val="24"/>
            <w:lang w:eastAsia="en-US"/>
          </w:rPr>
          <w:br/>
          <w:t>ΚΑΡΡΑΣ Γ. , σελ.</w:t>
        </w:r>
        <w:r w:rsidRPr="00441D78">
          <w:rPr>
            <w:rFonts w:eastAsia="Times New Roman"/>
            <w:szCs w:val="24"/>
            <w:lang w:eastAsia="en-US"/>
          </w:rPr>
          <w:br/>
          <w:t>ΚΑΣΑΠΙΔΗΣ Γ. , σελ.</w:t>
        </w:r>
        <w:r w:rsidRPr="00441D78">
          <w:rPr>
            <w:rFonts w:eastAsia="Times New Roman"/>
            <w:szCs w:val="24"/>
            <w:lang w:eastAsia="en-US"/>
          </w:rPr>
          <w:br/>
          <w:t>ΚΑΤΣΑΝΙΩΤΗΣ Α. , σελ.</w:t>
        </w:r>
        <w:r w:rsidRPr="00441D78">
          <w:rPr>
            <w:rFonts w:eastAsia="Times New Roman"/>
            <w:szCs w:val="24"/>
            <w:lang w:eastAsia="en-US"/>
          </w:rPr>
          <w:br/>
          <w:t>ΚΑΤΣΗΣ Μ. , σελ.</w:t>
        </w:r>
        <w:r w:rsidRPr="00441D78">
          <w:rPr>
            <w:rFonts w:eastAsia="Times New Roman"/>
            <w:szCs w:val="24"/>
            <w:lang w:eastAsia="en-US"/>
          </w:rPr>
          <w:br/>
          <w:t>ΚΑΤΣΩΤΗΣ Χ. , σελ.</w:t>
        </w:r>
        <w:r w:rsidRPr="00441D78">
          <w:rPr>
            <w:rFonts w:eastAsia="Times New Roman"/>
            <w:szCs w:val="24"/>
            <w:lang w:eastAsia="en-US"/>
          </w:rPr>
          <w:br/>
          <w:t>ΚΑΦΑΝΤΑΡΗ Χ. , σελ.</w:t>
        </w:r>
        <w:r w:rsidRPr="00441D78">
          <w:rPr>
            <w:rFonts w:eastAsia="Times New Roman"/>
            <w:szCs w:val="24"/>
            <w:lang w:eastAsia="en-US"/>
          </w:rPr>
          <w:br/>
          <w:t>ΚΕΓΚΕΡΟΓΛΟΥ Β. , σελ.</w:t>
        </w:r>
        <w:r w:rsidRPr="00441D78">
          <w:rPr>
            <w:rFonts w:eastAsia="Times New Roman"/>
            <w:szCs w:val="24"/>
            <w:lang w:eastAsia="en-US"/>
          </w:rPr>
          <w:br/>
          <w:t>ΚΕΛΛΑΣ Χ. , σελ.</w:t>
        </w:r>
        <w:r w:rsidRPr="00441D78">
          <w:rPr>
            <w:rFonts w:eastAsia="Times New Roman"/>
            <w:szCs w:val="24"/>
            <w:lang w:eastAsia="en-US"/>
          </w:rPr>
          <w:br/>
          <w:t>ΚΕΦΑΛΟΓΙΑΝΝΗΣ Ι. , σελ.</w:t>
        </w:r>
        <w:r w:rsidRPr="00441D78">
          <w:rPr>
            <w:rFonts w:eastAsia="Times New Roman"/>
            <w:szCs w:val="24"/>
            <w:lang w:eastAsia="en-US"/>
          </w:rPr>
          <w:br/>
          <w:t>ΚΩΝΣΤΑΝΤΙΝΟΠΟΥΛΟΣ Ο. , σελ.</w:t>
        </w:r>
        <w:r w:rsidRPr="00441D78">
          <w:rPr>
            <w:rFonts w:eastAsia="Times New Roman"/>
            <w:szCs w:val="24"/>
            <w:lang w:eastAsia="en-US"/>
          </w:rPr>
          <w:br/>
          <w:t>ΛΑΓΟΣ Ι. , σελ.</w:t>
        </w:r>
        <w:r w:rsidRPr="00441D78">
          <w:rPr>
            <w:rFonts w:eastAsia="Times New Roman"/>
            <w:szCs w:val="24"/>
            <w:lang w:eastAsia="en-US"/>
          </w:rPr>
          <w:br/>
          <w:t>ΛΑΖΑΡΙΔΗΣ Γ. , σελ.</w:t>
        </w:r>
        <w:r w:rsidRPr="00441D78">
          <w:rPr>
            <w:rFonts w:eastAsia="Times New Roman"/>
            <w:szCs w:val="24"/>
            <w:lang w:eastAsia="en-US"/>
          </w:rPr>
          <w:br/>
          <w:t>ΜΑΝΙΑΤΗΣ Ι. , σελ.</w:t>
        </w:r>
        <w:r w:rsidRPr="00441D78">
          <w:rPr>
            <w:rFonts w:eastAsia="Times New Roman"/>
            <w:szCs w:val="24"/>
            <w:lang w:eastAsia="en-US"/>
          </w:rPr>
          <w:br/>
          <w:t>ΜΑΡΔΑΣ Δ. , σελ.</w:t>
        </w:r>
        <w:r w:rsidRPr="00441D78">
          <w:rPr>
            <w:rFonts w:eastAsia="Times New Roman"/>
            <w:szCs w:val="24"/>
            <w:lang w:eastAsia="en-US"/>
          </w:rPr>
          <w:br/>
          <w:t>ΜΑΥΡΑΓΑΝΗΣ Ν. , σελ.</w:t>
        </w:r>
        <w:r w:rsidRPr="00441D78">
          <w:rPr>
            <w:rFonts w:eastAsia="Times New Roman"/>
            <w:szCs w:val="24"/>
            <w:lang w:eastAsia="en-US"/>
          </w:rPr>
          <w:br/>
          <w:t>ΜΑΥΡΩΤΑΣ Γ. , σελ.</w:t>
        </w:r>
        <w:r w:rsidRPr="00441D78">
          <w:rPr>
            <w:rFonts w:eastAsia="Times New Roman"/>
            <w:szCs w:val="24"/>
            <w:lang w:eastAsia="en-US"/>
          </w:rPr>
          <w:br/>
          <w:t>ΞΥΔΑΚΗΣ Ν. , σελ.</w:t>
        </w:r>
        <w:r w:rsidRPr="00441D78">
          <w:rPr>
            <w:rFonts w:eastAsia="Times New Roman"/>
            <w:szCs w:val="24"/>
            <w:lang w:eastAsia="en-US"/>
          </w:rPr>
          <w:br/>
          <w:t>ΠΑΠΠΑΣ Ν. , σελ.</w:t>
        </w:r>
        <w:r w:rsidRPr="00441D78">
          <w:rPr>
            <w:rFonts w:eastAsia="Times New Roman"/>
            <w:szCs w:val="24"/>
            <w:lang w:eastAsia="en-US"/>
          </w:rPr>
          <w:br/>
          <w:t>ΣΑΡΙΔΗΣ Ι. , σελ.</w:t>
        </w:r>
        <w:r w:rsidRPr="00441D78">
          <w:rPr>
            <w:rFonts w:eastAsia="Times New Roman"/>
            <w:szCs w:val="24"/>
            <w:lang w:eastAsia="en-US"/>
          </w:rPr>
          <w:br/>
          <w:t>ΣΑΧΙΝΙΔΗΣ Ι. , σελ.</w:t>
        </w:r>
        <w:r w:rsidRPr="00441D78">
          <w:rPr>
            <w:rFonts w:eastAsia="Times New Roman"/>
            <w:szCs w:val="24"/>
            <w:lang w:eastAsia="en-US"/>
          </w:rPr>
          <w:br/>
          <w:t>ΣΙΜΟΡΕΛΗΣ Χ. , σελ.</w:t>
        </w:r>
        <w:r w:rsidRPr="00441D78">
          <w:rPr>
            <w:rFonts w:eastAsia="Times New Roman"/>
            <w:szCs w:val="24"/>
            <w:lang w:eastAsia="en-US"/>
          </w:rPr>
          <w:br/>
          <w:t>ΣΚΟΥΡΛΕΤΗΣ Π. , σελ.</w:t>
        </w:r>
        <w:r w:rsidRPr="00441D78">
          <w:rPr>
            <w:rFonts w:eastAsia="Times New Roman"/>
            <w:szCs w:val="24"/>
            <w:lang w:eastAsia="en-US"/>
          </w:rPr>
          <w:br/>
          <w:t>ΣΠΑΡΤΙΝΟΣ Κ. , σελ.</w:t>
        </w:r>
        <w:r w:rsidRPr="00441D78">
          <w:rPr>
            <w:rFonts w:eastAsia="Times New Roman"/>
            <w:szCs w:val="24"/>
            <w:lang w:eastAsia="en-US"/>
          </w:rPr>
          <w:br/>
          <w:t>ΣΠΙΡΤΖΗΣ Χ. , σελ.</w:t>
        </w:r>
        <w:r w:rsidRPr="00441D78">
          <w:rPr>
            <w:rFonts w:eastAsia="Times New Roman"/>
            <w:szCs w:val="24"/>
            <w:lang w:eastAsia="en-US"/>
          </w:rPr>
          <w:br/>
          <w:t>ΤΡΙΑΝΤΑΦΥΛΛΙΔΗΣ Α. , σελ.</w:t>
        </w:r>
        <w:r w:rsidRPr="00441D78">
          <w:rPr>
            <w:rFonts w:eastAsia="Times New Roman"/>
            <w:szCs w:val="24"/>
            <w:lang w:eastAsia="en-US"/>
          </w:rPr>
          <w:br/>
          <w:t>ΧΑΤΖΗΔΑΚΗΣ Κ. , σελ.</w:t>
        </w:r>
        <w:r w:rsidRPr="00441D78">
          <w:rPr>
            <w:rFonts w:eastAsia="Times New Roman"/>
            <w:szCs w:val="24"/>
            <w:lang w:eastAsia="en-US"/>
          </w:rPr>
          <w:br/>
          <w:t>ΧΑΤΖΗΣΑΒΒΑΣ Χ. , σελ.</w:t>
        </w:r>
        <w:r w:rsidRPr="00441D78">
          <w:rPr>
            <w:rFonts w:eastAsia="Times New Roman"/>
            <w:szCs w:val="24"/>
            <w:lang w:eastAsia="en-US"/>
          </w:rPr>
          <w:br/>
        </w:r>
        <w:r w:rsidRPr="00441D78">
          <w:rPr>
            <w:rFonts w:eastAsia="Times New Roman"/>
            <w:szCs w:val="24"/>
            <w:lang w:eastAsia="en-US"/>
          </w:rPr>
          <w:br/>
          <w:t>ΠΑΡΕΜΒΑΣΕΙΣ:</w:t>
        </w:r>
        <w:r w:rsidRPr="00441D78">
          <w:rPr>
            <w:rFonts w:eastAsia="Times New Roman"/>
            <w:szCs w:val="24"/>
            <w:lang w:eastAsia="en-US"/>
          </w:rPr>
          <w:br/>
          <w:t>ΘΕΩΝΑΣ Ι. , σελ.</w:t>
        </w:r>
        <w:r w:rsidRPr="00441D78">
          <w:rPr>
            <w:rFonts w:eastAsia="Times New Roman"/>
            <w:szCs w:val="24"/>
            <w:lang w:eastAsia="en-US"/>
          </w:rPr>
          <w:br/>
          <w:t>ΚΑΤΣΗΣ Μ. , σελ.</w:t>
        </w:r>
        <w:r w:rsidRPr="00441D78">
          <w:rPr>
            <w:rFonts w:eastAsia="Times New Roman"/>
            <w:szCs w:val="24"/>
            <w:lang w:eastAsia="en-US"/>
          </w:rPr>
          <w:br/>
          <w:t>ΜΑΝΤΑΣ Χ. , σελ.</w:t>
        </w:r>
        <w:r w:rsidRPr="00441D78">
          <w:rPr>
            <w:rFonts w:eastAsia="Times New Roman"/>
            <w:szCs w:val="24"/>
            <w:lang w:eastAsia="en-US"/>
          </w:rPr>
          <w:br/>
          <w:t>ΜΠΓΙΑΛΑΣ Χ. , σελ.</w:t>
        </w:r>
        <w:r w:rsidRPr="00441D78">
          <w:rPr>
            <w:rFonts w:eastAsia="Times New Roman"/>
            <w:szCs w:val="24"/>
            <w:lang w:eastAsia="en-US"/>
          </w:rPr>
          <w:br/>
        </w:r>
      </w:ins>
    </w:p>
    <w:p w14:paraId="6BEEF78E" w14:textId="77777777" w:rsidR="009B7D3A" w:rsidRDefault="00441D78">
      <w:pPr>
        <w:spacing w:line="600" w:lineRule="auto"/>
        <w:ind w:firstLine="720"/>
        <w:jc w:val="center"/>
        <w:rPr>
          <w:rFonts w:eastAsia="Times New Roman"/>
          <w:szCs w:val="24"/>
        </w:rPr>
      </w:pPr>
      <w:r>
        <w:rPr>
          <w:rFonts w:eastAsia="Times New Roman"/>
          <w:szCs w:val="24"/>
        </w:rPr>
        <w:t>ΠΡΑΚΤΙΚΑ ΒΟΥΛΗΣ</w:t>
      </w:r>
    </w:p>
    <w:p w14:paraId="6BEEF78F" w14:textId="77777777" w:rsidR="009B7D3A" w:rsidRDefault="00441D78">
      <w:pPr>
        <w:spacing w:line="600" w:lineRule="auto"/>
        <w:ind w:firstLine="720"/>
        <w:jc w:val="center"/>
        <w:rPr>
          <w:rFonts w:eastAsia="Times New Roman"/>
          <w:szCs w:val="24"/>
        </w:rPr>
      </w:pPr>
      <w:r>
        <w:rPr>
          <w:rFonts w:eastAsia="Times New Roman"/>
          <w:szCs w:val="24"/>
        </w:rPr>
        <w:t>ΙΖ΄ ΠΕΡΙΟΔΟΣ</w:t>
      </w:r>
    </w:p>
    <w:p w14:paraId="6BEEF790" w14:textId="77777777" w:rsidR="009B7D3A" w:rsidRDefault="00441D7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BEEF791" w14:textId="77777777" w:rsidR="009B7D3A" w:rsidRDefault="00441D78">
      <w:pPr>
        <w:spacing w:line="600" w:lineRule="auto"/>
        <w:ind w:firstLine="720"/>
        <w:jc w:val="center"/>
        <w:rPr>
          <w:rFonts w:eastAsia="Times New Roman"/>
          <w:szCs w:val="24"/>
        </w:rPr>
      </w:pPr>
      <w:r>
        <w:rPr>
          <w:rFonts w:eastAsia="Times New Roman"/>
          <w:szCs w:val="24"/>
        </w:rPr>
        <w:t>ΣΥΝΟΔΟΣ Γ΄</w:t>
      </w:r>
    </w:p>
    <w:p w14:paraId="6BEEF792" w14:textId="77777777" w:rsidR="009B7D3A" w:rsidRDefault="00441D78">
      <w:pPr>
        <w:spacing w:line="600" w:lineRule="auto"/>
        <w:ind w:firstLine="720"/>
        <w:jc w:val="center"/>
        <w:rPr>
          <w:rFonts w:eastAsia="Times New Roman"/>
          <w:szCs w:val="24"/>
        </w:rPr>
      </w:pPr>
      <w:r>
        <w:rPr>
          <w:rFonts w:eastAsia="Times New Roman"/>
          <w:szCs w:val="24"/>
        </w:rPr>
        <w:t>ΣΥΝΕΔΡΙΑΣΗ ϟΑ΄</w:t>
      </w:r>
    </w:p>
    <w:p w14:paraId="6BEEF793" w14:textId="77777777" w:rsidR="009B7D3A" w:rsidRDefault="00441D78">
      <w:pPr>
        <w:spacing w:line="600" w:lineRule="auto"/>
        <w:ind w:firstLine="720"/>
        <w:jc w:val="center"/>
        <w:rPr>
          <w:rFonts w:eastAsia="Times New Roman"/>
          <w:szCs w:val="24"/>
        </w:rPr>
      </w:pPr>
      <w:r>
        <w:rPr>
          <w:rFonts w:eastAsia="Times New Roman"/>
          <w:szCs w:val="24"/>
        </w:rPr>
        <w:t>Πέμπτη 22 Μαρτίου 2018</w:t>
      </w:r>
    </w:p>
    <w:p w14:paraId="6BEEF794" w14:textId="77777777" w:rsidR="009B7D3A" w:rsidRDefault="00441D78">
      <w:pPr>
        <w:spacing w:line="600" w:lineRule="auto"/>
        <w:ind w:firstLine="720"/>
        <w:jc w:val="both"/>
        <w:rPr>
          <w:rFonts w:eastAsia="Times New Roman"/>
          <w:szCs w:val="24"/>
        </w:rPr>
      </w:pPr>
      <w:r>
        <w:rPr>
          <w:rFonts w:eastAsia="Times New Roman"/>
          <w:szCs w:val="24"/>
        </w:rPr>
        <w:t>Αθήνα, σήμερα στις 22 Μαρτίου 2018, ημέρα Πέμπτη και ώρα 9.39΄</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szCs w:val="24"/>
        </w:rPr>
        <w:t xml:space="preserve">του </w:t>
      </w:r>
      <w:r>
        <w:rPr>
          <w:rFonts w:eastAsia="Times New Roman"/>
          <w:szCs w:val="24"/>
        </w:rPr>
        <w:t xml:space="preserve">Θ΄ Αντιπροέδρου αυτής κ. </w:t>
      </w:r>
      <w:r w:rsidRPr="00237073">
        <w:rPr>
          <w:rFonts w:eastAsia="Times New Roman"/>
          <w:b/>
          <w:szCs w:val="24"/>
        </w:rPr>
        <w:t>ΜΑΡΙΟΥ ΓΕΩΡΓΙΑΔΗ</w:t>
      </w:r>
      <w:r>
        <w:rPr>
          <w:rFonts w:eastAsia="Times New Roman"/>
          <w:szCs w:val="24"/>
        </w:rPr>
        <w:t>.</w:t>
      </w:r>
    </w:p>
    <w:p w14:paraId="6BEEF795" w14:textId="77777777" w:rsidR="009B7D3A" w:rsidRDefault="00441D78">
      <w:pPr>
        <w:spacing w:line="600" w:lineRule="auto"/>
        <w:ind w:firstLine="720"/>
        <w:jc w:val="both"/>
        <w:rPr>
          <w:rFonts w:eastAsia="Times New Roman"/>
          <w:szCs w:val="24"/>
        </w:rPr>
      </w:pPr>
      <w:r>
        <w:rPr>
          <w:rFonts w:eastAsia="Times New Roman" w:cs="Times New Roman"/>
          <w:b/>
          <w:szCs w:val="24"/>
        </w:rPr>
        <w:lastRenderedPageBreak/>
        <w:t xml:space="preserve">ΠΡΟΕΔΡΕΥΩΝ (Μάριος Γεωργιάδης): </w:t>
      </w:r>
      <w:r>
        <w:rPr>
          <w:rFonts w:eastAsia="Times New Roman"/>
          <w:szCs w:val="24"/>
        </w:rPr>
        <w:t>Κυρίες και κύριοι συνάδελφοι, αρχίζει η συνεδρίαση.</w:t>
      </w:r>
    </w:p>
    <w:p w14:paraId="6BEEF796" w14:textId="77777777" w:rsidR="009B7D3A" w:rsidRDefault="00441D78">
      <w:pPr>
        <w:spacing w:line="600" w:lineRule="auto"/>
        <w:ind w:firstLine="720"/>
        <w:jc w:val="both"/>
        <w:rPr>
          <w:rFonts w:eastAsia="Times New Roman"/>
          <w:szCs w:val="24"/>
        </w:rPr>
      </w:pPr>
      <w:r>
        <w:rPr>
          <w:rFonts w:eastAsia="Times New Roman"/>
          <w:szCs w:val="24"/>
        </w:rPr>
        <w:t>Παρακαλείται</w:t>
      </w:r>
      <w:r>
        <w:rPr>
          <w:rFonts w:eastAsia="Times New Roman"/>
          <w:szCs w:val="24"/>
        </w:rPr>
        <w:t xml:space="preserve"> ο κύριος Γραμματέας να ανακοινώσει τις αναφορές προς το Σώμα. </w:t>
      </w:r>
    </w:p>
    <w:p w14:paraId="6BEEF797" w14:textId="77777777" w:rsidR="009B7D3A" w:rsidRDefault="00441D78">
      <w:pPr>
        <w:spacing w:line="600" w:lineRule="auto"/>
        <w:ind w:firstLine="720"/>
        <w:jc w:val="both"/>
        <w:rPr>
          <w:rFonts w:eastAsia="Times New Roman"/>
          <w:szCs w:val="24"/>
        </w:rPr>
      </w:pPr>
      <w:r>
        <w:rPr>
          <w:rFonts w:eastAsia="Times New Roman"/>
          <w:szCs w:val="24"/>
        </w:rPr>
        <w:t>(Ανακοινώνονται προς το Σώμα από τον Γραμματέα της Βουλής κ. Μάριο Κάτση, Βουλευτή Θεσπρωτίας, τα ακόλουθα:</w:t>
      </w:r>
    </w:p>
    <w:p w14:paraId="6BEEF798" w14:textId="77777777" w:rsidR="009B7D3A" w:rsidRDefault="00441D78">
      <w:pPr>
        <w:spacing w:line="600" w:lineRule="auto"/>
        <w:ind w:firstLine="720"/>
        <w:jc w:val="both"/>
        <w:rPr>
          <w:rFonts w:eastAsia="Times New Roman"/>
          <w:szCs w:val="24"/>
        </w:rPr>
      </w:pPr>
      <w:r>
        <w:rPr>
          <w:rFonts w:eastAsia="Times New Roman"/>
          <w:szCs w:val="24"/>
        </w:rPr>
        <w:t>Α. ΚΑΤΑΘΕΣΗ ΑΝΑΦΟΡΩΝ</w:t>
      </w:r>
    </w:p>
    <w:p w14:paraId="6BEEF799" w14:textId="77777777" w:rsidR="009B7D3A" w:rsidRDefault="00441D78">
      <w:pPr>
        <w:spacing w:line="600" w:lineRule="auto"/>
        <w:jc w:val="center"/>
        <w:rPr>
          <w:rFonts w:eastAsia="Times New Roman"/>
          <w:color w:val="FF0000"/>
          <w:szCs w:val="24"/>
        </w:rPr>
      </w:pPr>
      <w:r w:rsidRPr="00E3338A">
        <w:rPr>
          <w:rFonts w:eastAsia="Times New Roman"/>
          <w:color w:val="FF0000"/>
          <w:szCs w:val="24"/>
        </w:rPr>
        <w:t>(Να μπει η σελ.1</w:t>
      </w:r>
      <w:r w:rsidRPr="00E3338A">
        <w:rPr>
          <w:rFonts w:eastAsia="Times New Roman"/>
          <w:color w:val="FF0000"/>
          <w:szCs w:val="24"/>
          <w:vertAlign w:val="superscript"/>
        </w:rPr>
        <w:t xml:space="preserve"> </w:t>
      </w:r>
      <w:r w:rsidRPr="00E3338A">
        <w:rPr>
          <w:rFonts w:eastAsia="Times New Roman"/>
          <w:color w:val="FF0000"/>
          <w:szCs w:val="24"/>
        </w:rPr>
        <w:t>α)</w:t>
      </w:r>
    </w:p>
    <w:p w14:paraId="6BEEF79A" w14:textId="77777777" w:rsidR="009B7D3A" w:rsidRDefault="00441D78">
      <w:pPr>
        <w:spacing w:line="600" w:lineRule="auto"/>
        <w:ind w:firstLine="720"/>
        <w:jc w:val="both"/>
        <w:rPr>
          <w:rFonts w:eastAsia="Times New Roman"/>
          <w:szCs w:val="24"/>
        </w:rPr>
      </w:pPr>
      <w:r>
        <w:rPr>
          <w:rFonts w:eastAsia="Times New Roman"/>
          <w:szCs w:val="24"/>
        </w:rPr>
        <w:t>Β. ΑΠΑΝΤΗΣΕΙΣ ΥΠΟΥΡΓΩΝ ΣΕ ΕΡΩΤΗΣΕΙΣ ΒΟΥΛΕΥΤ</w:t>
      </w:r>
      <w:r>
        <w:rPr>
          <w:rFonts w:eastAsia="Times New Roman"/>
          <w:szCs w:val="24"/>
        </w:rPr>
        <w:t>ΩΝ</w:t>
      </w:r>
    </w:p>
    <w:p w14:paraId="6BEEF79B" w14:textId="77777777" w:rsidR="009B7D3A" w:rsidRDefault="00441D78">
      <w:pPr>
        <w:spacing w:line="600" w:lineRule="auto"/>
        <w:jc w:val="center"/>
        <w:rPr>
          <w:rFonts w:eastAsia="Times New Roman"/>
          <w:color w:val="FF0000"/>
          <w:szCs w:val="24"/>
        </w:rPr>
      </w:pPr>
      <w:r w:rsidRPr="00E3338A">
        <w:rPr>
          <w:rFonts w:eastAsia="Times New Roman"/>
          <w:color w:val="FF0000"/>
          <w:szCs w:val="24"/>
        </w:rPr>
        <w:t>(Να μπει η σελ.1 β)</w:t>
      </w:r>
    </w:p>
    <w:p w14:paraId="6BEEF79C" w14:textId="77777777" w:rsidR="009B7D3A" w:rsidRDefault="00441D78">
      <w:pPr>
        <w:spacing w:line="600" w:lineRule="auto"/>
        <w:jc w:val="center"/>
        <w:rPr>
          <w:rFonts w:eastAsia="Times New Roman"/>
          <w:color w:val="FF0000"/>
          <w:szCs w:val="24"/>
        </w:rPr>
      </w:pPr>
      <w:r w:rsidRPr="00E04C35">
        <w:rPr>
          <w:rFonts w:eastAsia="Times New Roman"/>
          <w:color w:val="FF0000"/>
          <w:szCs w:val="24"/>
        </w:rPr>
        <w:t>ΑΛΛΑΓΗ ΣΕΛΙΔΑΣ</w:t>
      </w:r>
    </w:p>
    <w:p w14:paraId="6BEEF79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Κυρίες και κύριοι συνάδελφοι, </w:t>
      </w:r>
    </w:p>
    <w:p w14:paraId="6BEEF79E" w14:textId="77777777" w:rsidR="009B7D3A" w:rsidRDefault="00441D78">
      <w:pPr>
        <w:spacing w:line="600" w:lineRule="auto"/>
        <w:jc w:val="both"/>
        <w:rPr>
          <w:rFonts w:eastAsia="Times New Roman" w:cs="Times New Roman"/>
          <w:szCs w:val="24"/>
        </w:rPr>
      </w:pPr>
      <w:r>
        <w:rPr>
          <w:rFonts w:eastAsia="Times New Roman" w:cs="Times New Roman"/>
          <w:szCs w:val="24"/>
        </w:rPr>
        <w:t>έχω να κάνω μ</w:t>
      </w:r>
      <w:r>
        <w:rPr>
          <w:rFonts w:eastAsia="Times New Roman" w:cs="Times New Roman"/>
          <w:szCs w:val="24"/>
        </w:rPr>
        <w:t>ί</w:t>
      </w:r>
      <w:r>
        <w:rPr>
          <w:rFonts w:eastAsia="Times New Roman" w:cs="Times New Roman"/>
          <w:szCs w:val="24"/>
        </w:rPr>
        <w:t>α ανακοίνωση προς το Σώμα.</w:t>
      </w:r>
    </w:p>
    <w:p w14:paraId="6BEEF79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στο σχέδιο νόμου του Υπουργείου Υποδομών και Με</w:t>
      </w:r>
      <w:r>
        <w:rPr>
          <w:rFonts w:eastAsia="Times New Roman" w:cs="Times New Roman"/>
          <w:szCs w:val="24"/>
        </w:rPr>
        <w:t>ταφορών</w:t>
      </w:r>
      <w:r>
        <w:rPr>
          <w:rFonts w:eastAsia="Times New Roman" w:cs="Times New Roman"/>
          <w:szCs w:val="24"/>
        </w:rPr>
        <w:t>:</w:t>
      </w:r>
      <w:r>
        <w:rPr>
          <w:rFonts w:eastAsia="Times New Roman" w:cs="Times New Roman"/>
          <w:szCs w:val="24"/>
        </w:rPr>
        <w:t xml:space="preserve"> «Ρυθμίσεις θεμάτων μεταφορών και άλλες διατάξεις».</w:t>
      </w:r>
    </w:p>
    <w:p w14:paraId="6BEEF7A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Πριν εισέλθουμε στη συζήτηση των επικαίρων ερωτήσεων, έχω την τιμή να ανακοινώσω στο Σώμα το δελτίο επικαίρων ερωτήσεων της Παρασκευής 23 Μαρτίου 2018.</w:t>
      </w:r>
    </w:p>
    <w:p w14:paraId="6BEEF7A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 ΕΠΙΚΑΙΡΕΣ ΕΡΩΤΗΣΕΙΣ Πρώτου Κύκλου (Άρθρο </w:t>
      </w:r>
      <w:r>
        <w:rPr>
          <w:rFonts w:eastAsia="Times New Roman" w:cs="Times New Roman"/>
          <w:szCs w:val="24"/>
        </w:rPr>
        <w:t>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6BEEF7A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1. Η με αριθμό 1367/20-3-2018 επίκαιρη ερώτηση του Βουλευτή Αττικής της Νέας Δημοκρατίας κ. Αθανασίου Μπούρα προς τον Υπουργό Οικονομίας και Ανάπτυξης, με θέμα: «Απομάκρυνση υποκαταστήματος Εθνικής Τράπεζας</w:t>
      </w:r>
      <w:r>
        <w:rPr>
          <w:rFonts w:eastAsia="Times New Roman" w:cs="Times New Roman"/>
          <w:szCs w:val="24"/>
        </w:rPr>
        <w:t xml:space="preserve"> από το Ζεφύρι».</w:t>
      </w:r>
    </w:p>
    <w:p w14:paraId="6BEEF7A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2. Η με αριθμό 1344/19-3-2018 επίκαιρη ερώτηση του Βουλευτή Αρκαδίας της Δημοκρατικής Συμπαράταξης ΠΑΣΟΚ – ΔΗΜΑΡ κ. Οδυσσέα Κωνσταντινόπουλου προς τον Υπουργό Περιβάλλοντος και Ενέργειας, με θέμα: «Ισχύει η αποκάλυψη του Προέδρου της ΔΕΗ ό</w:t>
      </w:r>
      <w:r>
        <w:rPr>
          <w:rFonts w:eastAsia="Times New Roman" w:cs="Times New Roman"/>
          <w:szCs w:val="24"/>
        </w:rPr>
        <w:t>τι η Κυβέρνηση σκέπτεται να πουλήσει τη ΛΑΡΚΟ, κατόπιν υπόδειξης των θεσμών;».</w:t>
      </w:r>
    </w:p>
    <w:p w14:paraId="6BEEF7A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3. Η με αριθμό 1339/19-3-2018 επίκαιρη ερώτηση του Βουλευτή Β΄ Πειραιά του Λαϊκού Συνδέσμου - Χρυσή Αυγή κ. Ιωάννη Λαγού προς τον Υπουργό Ναυτιλίας και Νησιωτικής Πολιτικής, με </w:t>
      </w:r>
      <w:r>
        <w:rPr>
          <w:rFonts w:eastAsia="Times New Roman" w:cs="Times New Roman"/>
          <w:szCs w:val="24"/>
        </w:rPr>
        <w:t xml:space="preserve">θέμα: </w:t>
      </w:r>
      <w:r>
        <w:rPr>
          <w:rFonts w:eastAsia="Times New Roman" w:cs="Times New Roman"/>
          <w:szCs w:val="24"/>
        </w:rPr>
        <w:lastRenderedPageBreak/>
        <w:t>«Τούρκοι διενεργούν λαθρεμπόριο καπνού εντός των ελληνικών χωρικών υδάτων».</w:t>
      </w:r>
    </w:p>
    <w:p w14:paraId="6BEEF7A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4. Η με αριθμό 1327/16-3-2018 επίκαιρη ερώτηση του Η΄ Αντιπροέδρου της Βουλής και Βουλευτή Β΄ Πειραιά των Ανεξαρτήτων Ελλήνων κ. Δημητρίου Καμμένου προς τον Υπουργό Ναυτιλίας</w:t>
      </w:r>
      <w:r>
        <w:rPr>
          <w:rFonts w:eastAsia="Times New Roman" w:cs="Times New Roman"/>
          <w:szCs w:val="24"/>
        </w:rPr>
        <w:t xml:space="preserve"> και Νησιωτικής Πολιτικής, σχετικά με την «‘‘Εισβολή” </w:t>
      </w:r>
      <w:r>
        <w:rPr>
          <w:rFonts w:eastAsia="Times New Roman" w:cs="Times New Roman"/>
          <w:szCs w:val="24"/>
        </w:rPr>
        <w:t>χιλίων</w:t>
      </w:r>
      <w:r>
        <w:rPr>
          <w:rFonts w:eastAsia="Times New Roman" w:cs="Times New Roman"/>
          <w:szCs w:val="24"/>
        </w:rPr>
        <w:t xml:space="preserve"> τουριστικών σκαφών που ετοιμάζουν οι Τούρκοι στο Αιγαίο το καλοκαίρι».</w:t>
      </w:r>
    </w:p>
    <w:p w14:paraId="6BEEF7A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6BEEF7A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1. Η με αριθμό </w:t>
      </w:r>
      <w:r>
        <w:rPr>
          <w:rFonts w:eastAsia="Times New Roman" w:cs="Times New Roman"/>
          <w:szCs w:val="24"/>
        </w:rPr>
        <w:t>1368/20-3-2018 επίκαιρη ερώτηση του Βουλευτή Αττικής της Νέας Δημοκρατίας κ. Γεωργίου Βλάχου προς τον Υ</w:t>
      </w:r>
      <w:r>
        <w:rPr>
          <w:rFonts w:eastAsia="Times New Roman" w:cs="Times New Roman"/>
          <w:szCs w:val="24"/>
        </w:rPr>
        <w:lastRenderedPageBreak/>
        <w:t>πουργό Περιβάλλοντος και Ενέργειας, με θέμα: «Αναστολή πρωτοκόλλων επιβολής ειδικής αποζημίωσης έως την κύρωση των δασικών χαρτών».</w:t>
      </w:r>
    </w:p>
    <w:p w14:paraId="6BEEF7A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2. Η με αριθμό 1335/1</w:t>
      </w:r>
      <w:r>
        <w:rPr>
          <w:rFonts w:eastAsia="Times New Roman" w:cs="Times New Roman"/>
          <w:szCs w:val="24"/>
        </w:rPr>
        <w:t>9-3-2018 επίκαιρη ερώτηση του Βουλευτή Β΄ Αθηνών της Δημοκρατικής Συμπαράταξης ΠΑΣΟΚ – ΔΗΜΑΡ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Καρρά προς τον Υπουργό Οικονομίας και Ανάπτυξης, με θέμα: «Προβάλλει εκ νέου επείγουσα η ανάγκη νομοθετικής ρύθμισης των στεγαστικών δανείω</w:t>
      </w:r>
      <w:r>
        <w:rPr>
          <w:rFonts w:eastAsia="Times New Roman" w:cs="Times New Roman"/>
          <w:szCs w:val="24"/>
        </w:rPr>
        <w:t>ν σε ελβετικό φράγκο».</w:t>
      </w:r>
    </w:p>
    <w:p w14:paraId="6BEEF7A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3. Η με αριθμό 1261/6-3-2018 επίκαιρη ερώτηση του Βουλευτή Έβρου της Νέας Δημοκρατίας κ. Αναστασίου Δημοσχάκη προς τον Υπουργό Οικονομίας και Ανάπτυξης, με θέμα: «Βιωσιμότητα του </w:t>
      </w:r>
      <w:r>
        <w:rPr>
          <w:rFonts w:eastAsia="Times New Roman" w:cs="Times New Roman"/>
          <w:szCs w:val="24"/>
        </w:rPr>
        <w:lastRenderedPageBreak/>
        <w:t>Εργοστασίου της Ελληνικής Βιομηχανίας Ζάχαρης της Ορεσ</w:t>
      </w:r>
      <w:r>
        <w:rPr>
          <w:rFonts w:eastAsia="Times New Roman" w:cs="Times New Roman"/>
          <w:szCs w:val="24"/>
        </w:rPr>
        <w:t>τιάδας».</w:t>
      </w:r>
    </w:p>
    <w:p w14:paraId="6BEEF7A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ΑΝΑΦΟΡΕΣ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ΕΡΩΤΗΣΕΙΣ</w:t>
      </w:r>
      <w:r>
        <w:rPr>
          <w:rFonts w:eastAsia="Times New Roman" w:cs="Times New Roman"/>
          <w:szCs w:val="24"/>
        </w:rPr>
        <w:t xml:space="preserve">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6BEEF7A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1. Η με αριθμό 1139/92/13-11-2017 ερώτηση και αίτηση κατάθεσης εγγράφων του Βουλευτή Β΄ Αθηνών της Δημοκρατικής Συμπαράταξης ΠΑΣΟΚ – ΔΗΜΑΡ κ. Γεωργίου</w:t>
      </w:r>
      <w:r>
        <w:rPr>
          <w:rFonts w:eastAsia="Times New Roman" w:cs="Times New Roman"/>
          <w:szCs w:val="24"/>
        </w:rPr>
        <w:t xml:space="preserve"> - </w:t>
      </w:r>
      <w:r>
        <w:rPr>
          <w:rFonts w:eastAsia="Times New Roman" w:cs="Times New Roman"/>
          <w:szCs w:val="24"/>
        </w:rPr>
        <w:t>Δημητρίου Καρρά προς τ</w:t>
      </w:r>
      <w:r>
        <w:rPr>
          <w:rFonts w:eastAsia="Times New Roman" w:cs="Times New Roman"/>
          <w:szCs w:val="24"/>
        </w:rPr>
        <w:t xml:space="preserve">ον Υπουργό Μεταναστευτικής Πολιτικής, με θέμα: «Αδικαιολόγητη καθυστέρηση στη σύνταξη και δημοσιοποίηση των </w:t>
      </w:r>
      <w:r>
        <w:rPr>
          <w:rFonts w:eastAsia="Times New Roman" w:cs="Times New Roman"/>
          <w:szCs w:val="24"/>
        </w:rPr>
        <w:t>τρι</w:t>
      </w:r>
      <w:r>
        <w:rPr>
          <w:rFonts w:eastAsia="Times New Roman" w:cs="Times New Roman"/>
          <w:szCs w:val="24"/>
        </w:rPr>
        <w:t>μηνιαίων Εκθέσεων Πεπραγμένων της Αρχής Προσφυγών κατά των αποφάσεων της Υπηρεσίας Ασύλου».</w:t>
      </w:r>
    </w:p>
    <w:p w14:paraId="6BEEF7A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w:t>
      </w:r>
      <w:r>
        <w:rPr>
          <w:rFonts w:eastAsia="Times New Roman" w:cs="Times New Roman"/>
          <w:szCs w:val="24"/>
        </w:rPr>
        <w:t>ση των</w:t>
      </w:r>
    </w:p>
    <w:p w14:paraId="6BEEF7AD" w14:textId="77777777" w:rsidR="009B7D3A" w:rsidRDefault="00441D78">
      <w:pPr>
        <w:spacing w:line="600" w:lineRule="auto"/>
        <w:jc w:val="center"/>
        <w:rPr>
          <w:rFonts w:eastAsia="Times New Roman" w:cs="Times New Roman"/>
          <w:b/>
          <w:szCs w:val="24"/>
        </w:rPr>
      </w:pPr>
      <w:r>
        <w:rPr>
          <w:rFonts w:eastAsia="Times New Roman" w:cs="Times New Roman"/>
          <w:b/>
          <w:szCs w:val="24"/>
        </w:rPr>
        <w:t>ΕΠΙΚΑΙΡΩΝ ΕΡΩΤΗΣΕΩΝ</w:t>
      </w:r>
    </w:p>
    <w:p w14:paraId="6BEEF7A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Σήμερα θ</w:t>
      </w:r>
      <w:r>
        <w:rPr>
          <w:rFonts w:eastAsia="Times New Roman" w:cs="Times New Roman"/>
          <w:szCs w:val="24"/>
        </w:rPr>
        <w:t>α συζητηθούν επτά</w:t>
      </w:r>
      <w:r>
        <w:rPr>
          <w:rFonts w:eastAsia="Times New Roman" w:cs="Times New Roman"/>
          <w:szCs w:val="24"/>
        </w:rPr>
        <w:t xml:space="preserve"> ερωτήσεις.</w:t>
      </w:r>
      <w:r>
        <w:rPr>
          <w:rFonts w:eastAsia="Times New Roman" w:cs="Times New Roman"/>
          <w:szCs w:val="24"/>
        </w:rPr>
        <w:t xml:space="preserve"> </w:t>
      </w:r>
    </w:p>
    <w:p w14:paraId="6BEEF7A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Ξεκινούμε αμέσως με τη συζήτηση της </w:t>
      </w:r>
      <w:r>
        <w:rPr>
          <w:rFonts w:eastAsia="Times New Roman" w:cs="Times New Roman"/>
          <w:szCs w:val="24"/>
        </w:rPr>
        <w:t xml:space="preserve">πέμπτης </w:t>
      </w:r>
      <w:r>
        <w:rPr>
          <w:rFonts w:eastAsia="Times New Roman" w:cs="Times New Roman"/>
          <w:szCs w:val="24"/>
        </w:rPr>
        <w:t xml:space="preserve">με αριθμό 1332/19-3-2018 επίκαιρης ερώτησης δευτέρου κύκλου του Β΄ Αντιπροέδρου της Βουλής και Βουλευτή Αιτωλοακαρνανίας του Συνασπισμού </w:t>
      </w:r>
      <w:r>
        <w:rPr>
          <w:rFonts w:eastAsia="Times New Roman" w:cs="Times New Roman"/>
          <w:szCs w:val="24"/>
        </w:rPr>
        <w:t>Ριζοσπαστικής Αριστεράς κ. Γεωργίου Βαρεμένου προς τον Υπουργό Αγροτικής Ανάπτυξης και Τροφίμων, με θέμα: «Ανάγκη προστασίας της παραγωγής γάλακτος και της ποιότητας των γαλακτοκομικών προϊόντων».</w:t>
      </w:r>
    </w:p>
    <w:p w14:paraId="6BEEF7B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Αντιπρόεδρε, έχετε δύο λεπτά για την πρωτολογία σας.</w:t>
      </w:r>
    </w:p>
    <w:p w14:paraId="6BEEF7B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ΓΕΩΡΓΙΟΣ ΒΑΡΕΜΕΝΟΣ (Β΄ Αντιπρόεδρος της Βουλής):</w:t>
      </w:r>
      <w:r>
        <w:rPr>
          <w:rFonts w:eastAsia="Times New Roman" w:cs="Times New Roman"/>
          <w:szCs w:val="24"/>
        </w:rPr>
        <w:t xml:space="preserve"> Κύριε Υπουργέ, η ερώτησή μου αφορά στην έξαρση κάποιων παράνομων πρακτικών που έχουν ως αποτέλεσμα τη δραματική μείωση των τιμών του γάλακτος, ιδίως του αιγοπρόβειου γάλακτος, το </w:t>
      </w:r>
      <w:r>
        <w:rPr>
          <w:rFonts w:eastAsia="Times New Roman" w:cs="Times New Roman"/>
          <w:szCs w:val="24"/>
        </w:rPr>
        <w:lastRenderedPageBreak/>
        <w:t>οποίο έχει φτάσει σε μέση τι</w:t>
      </w:r>
      <w:r>
        <w:rPr>
          <w:rFonts w:eastAsia="Times New Roman" w:cs="Times New Roman"/>
          <w:szCs w:val="24"/>
        </w:rPr>
        <w:t>μή τα 85 λεπτά, αλλά σε κάποια χωριά της Αιτωλοακαρνανίας κάνουν λόγο και για 60 λεπτά και για 55 λεπτά, όταν το 2016 η τιμή του γάλακτος ήταν πάνω από ένα ευρώ, ενώ είχε πέσει ήδη 15% το προηγούμενο έτος.</w:t>
      </w:r>
    </w:p>
    <w:p w14:paraId="6BEEF7B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Όπως καταλαβαίνετε, αυτό είναι μ</w:t>
      </w:r>
      <w:r>
        <w:rPr>
          <w:rFonts w:eastAsia="Times New Roman" w:cs="Times New Roman"/>
          <w:szCs w:val="24"/>
        </w:rPr>
        <w:t>ί</w:t>
      </w:r>
      <w:r>
        <w:rPr>
          <w:rFonts w:eastAsia="Times New Roman" w:cs="Times New Roman"/>
          <w:szCs w:val="24"/>
        </w:rPr>
        <w:t>α βόμβα, όχι βραδ</w:t>
      </w:r>
      <w:r>
        <w:rPr>
          <w:rFonts w:eastAsia="Times New Roman" w:cs="Times New Roman"/>
          <w:szCs w:val="24"/>
        </w:rPr>
        <w:t>υφλεγής, αλλά κανονική βόμβα στην υπόσταση της ίδιας της κτηνοτροφίας. Περιττό να σας πω ότι συνδέεται άμεσα με τις εισαγωγές, οι οποίες αυξήθηκαν κατά 200% το 2016, και μη μου πείτε για την ελεύθερη αγορά, γιατί έχω να σας πω το εξής</w:t>
      </w:r>
      <w:r>
        <w:rPr>
          <w:rFonts w:eastAsia="Times New Roman" w:cs="Times New Roman"/>
          <w:szCs w:val="24"/>
        </w:rPr>
        <w:t>:</w:t>
      </w:r>
      <w:r>
        <w:rPr>
          <w:rFonts w:eastAsia="Times New Roman" w:cs="Times New Roman"/>
          <w:szCs w:val="24"/>
        </w:rPr>
        <w:t xml:space="preserve"> Εδώ το εισαγόμενο γά</w:t>
      </w:r>
      <w:r>
        <w:rPr>
          <w:rFonts w:eastAsia="Times New Roman" w:cs="Times New Roman"/>
          <w:szCs w:val="24"/>
        </w:rPr>
        <w:t xml:space="preserve">λα χρησιμοποιείται για την παραγωγή κτηνοτροφικών προϊόντων, ιδίως τυριών ΠΟΠ, που, όπως ξέρετε καλά -και δεν θέλω να επεκταθώ πολύ, αλλά, αν χρειαστεί, θα το κάνω- είναι υποχρεωμένοι οι παραγωγοί να χρησιμοποιούν ντόπιο γάλα και μάλιστα συγκεκριμένης </w:t>
      </w:r>
      <w:r>
        <w:rPr>
          <w:rFonts w:eastAsia="Times New Roman" w:cs="Times New Roman"/>
          <w:szCs w:val="24"/>
        </w:rPr>
        <w:lastRenderedPageBreak/>
        <w:t>κατη</w:t>
      </w:r>
      <w:r>
        <w:rPr>
          <w:rFonts w:eastAsia="Times New Roman" w:cs="Times New Roman"/>
          <w:szCs w:val="24"/>
        </w:rPr>
        <w:t>γορίας γάλα. Καταλαβαίνετε, λοιπόν, ότι έχουμε μ</w:t>
      </w:r>
      <w:r>
        <w:rPr>
          <w:rFonts w:eastAsia="Times New Roman" w:cs="Times New Roman"/>
          <w:szCs w:val="24"/>
        </w:rPr>
        <w:t>ί</w:t>
      </w:r>
      <w:r>
        <w:rPr>
          <w:rFonts w:eastAsia="Times New Roman" w:cs="Times New Roman"/>
          <w:szCs w:val="24"/>
        </w:rPr>
        <w:t>α βόμβα στην υπόθεση της κτηνοτροφίας και μ</w:t>
      </w:r>
      <w:r>
        <w:rPr>
          <w:rFonts w:eastAsia="Times New Roman" w:cs="Times New Roman"/>
          <w:szCs w:val="24"/>
        </w:rPr>
        <w:t>ί</w:t>
      </w:r>
      <w:r>
        <w:rPr>
          <w:rFonts w:eastAsia="Times New Roman" w:cs="Times New Roman"/>
          <w:szCs w:val="24"/>
        </w:rPr>
        <w:t>α βόμβα στην υπόσταση ορισμένων προστατευόμενων προϊόντων.</w:t>
      </w:r>
    </w:p>
    <w:p w14:paraId="6BEEF7B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Υπουργέ, θέλω να σας ρωτήσω το εξής: Ποια μέτρα λάβατε ή πρόκειται να λάβετε για το θέμα αυτό; Διό</w:t>
      </w:r>
      <w:r>
        <w:rPr>
          <w:rFonts w:eastAsia="Times New Roman" w:cs="Times New Roman"/>
          <w:szCs w:val="24"/>
        </w:rPr>
        <w:t>τι, όπως είδατε και θα το έχετε υπ’ όψιν σας, στην δευτερολογία μου θα αναφερθώ παραπλεύρως, αν θέλετε, στα στοιχεία μιας έρευνας που δείχνει ότι μαραζώνει εδώ και πολλά χρόνια η ελληνική κτηνοτροφία και η αγροτική παραγωγή, όταν πάνω από 35% των κτηνοτρόφ</w:t>
      </w:r>
      <w:r>
        <w:rPr>
          <w:rFonts w:eastAsia="Times New Roman" w:cs="Times New Roman"/>
          <w:szCs w:val="24"/>
        </w:rPr>
        <w:t>ων και των αγροτών είναι εξήντα πέντε χρόνων και άνω, ενώ οι νεότεροι είναι ανεκπαίδευτοι.</w:t>
      </w:r>
    </w:p>
    <w:p w14:paraId="6BEEF7B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Ποια μέτρα, λοιπόν, προτίθεστε να λάβετε, διότι το θέμα, όπως καταλαβαίνετε, είναι τρομακτικά επείγον και αφορά την ίδια τη ζωή στα χωριά, αν θέλουμε να τα κρατήσουμ</w:t>
      </w:r>
      <w:r>
        <w:rPr>
          <w:rFonts w:eastAsia="Times New Roman" w:cs="Times New Roman"/>
          <w:szCs w:val="24"/>
        </w:rPr>
        <w:t>ε ζωντανά.</w:t>
      </w:r>
    </w:p>
    <w:p w14:paraId="6BEEF7B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ευχαριστώ και επιφυλάσσομαι για τη δευτερολογία.</w:t>
      </w:r>
    </w:p>
    <w:p w14:paraId="6BEEF7B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Πρόεδρο.</w:t>
      </w:r>
    </w:p>
    <w:p w14:paraId="6BEEF7B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6BEEF7B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w:t>
      </w:r>
      <w:r>
        <w:rPr>
          <w:rFonts w:eastAsia="Times New Roman" w:cs="Times New Roman"/>
          <w:szCs w:val="24"/>
        </w:rPr>
        <w:t xml:space="preserve">καταλαβαίνω την αγωνία σας, αλλά πρέπει να ξεκαθαρίσουμε μερικά πράγματα. Στο πλαίσιο λειτουργίας της Ευρωπαϊκής Ένωσης η διακίνηση γάλακτος μεταξύ των κρατών-μελών για μεταποίηση, για παραγωγή γαλακτοκομικών </w:t>
      </w:r>
      <w:r>
        <w:rPr>
          <w:rFonts w:eastAsia="Times New Roman" w:cs="Times New Roman"/>
          <w:szCs w:val="24"/>
        </w:rPr>
        <w:lastRenderedPageBreak/>
        <w:t>προϊόντων ή άλλων παραγώγων δεν αντίκειται στην</w:t>
      </w:r>
      <w:r>
        <w:rPr>
          <w:rFonts w:eastAsia="Times New Roman" w:cs="Times New Roman"/>
          <w:szCs w:val="24"/>
        </w:rPr>
        <w:t xml:space="preserve"> ενωσιακή νομοθεσία. Άρα επιτρέπεται η διακίνηση γάλακτος. Όλες, βεβαίως, οι ποσότητες που εισέρχονται στη χώρα μας καταγράφονται και μέσα στη χώρα μας μετατρέπονται, με βάση αυτά που προβλέπει και η δική μας νομοθεσία, σε αντίστοιχα προϊόντα.</w:t>
      </w:r>
    </w:p>
    <w:p w14:paraId="6BEEF7B9"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Εμείς πάνω σ</w:t>
      </w:r>
      <w:r>
        <w:rPr>
          <w:rFonts w:eastAsia="Times New Roman" w:cs="Times New Roman"/>
          <w:szCs w:val="24"/>
        </w:rPr>
        <w:t xml:space="preserve">ε αυτό το κομμάτι καταφέραμε και πήραμε μία έγκριση από την Ευρωπαϊκή Επιτροπή, για να βάλουμε στις συσκευασίες των συγκεκριμένων γαλακτοκομικών προϊόντων σε ευδιάκριτη θέση ένα σήμα, που ουσιαστικά αναφέρει τη χώρα άμελξης του γάλακτος, δηλαδή της πρώτης </w:t>
      </w:r>
      <w:r>
        <w:rPr>
          <w:rFonts w:eastAsia="Times New Roman" w:cs="Times New Roman"/>
          <w:szCs w:val="24"/>
        </w:rPr>
        <w:t xml:space="preserve">ύλης. </w:t>
      </w:r>
    </w:p>
    <w:p w14:paraId="6BEEF7BA"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είναι κάτι, το οποίο, όπως αντιλαμβάνεστε, θα λειτουργήσει προς την κατεύθυνση διαφάνειας της αγοράς και κυρίως θα βοηθήσει τους Έλληνες καταναλωτές να αγοράζουν το ελληνικό προϊόν. Αυτή είναι μία παρέμβαση. </w:t>
      </w:r>
    </w:p>
    <w:p w14:paraId="6BEEF7BB"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Για να γίνει όλη αυτή η διαδικασία,</w:t>
      </w:r>
      <w:r>
        <w:rPr>
          <w:rFonts w:eastAsia="Times New Roman" w:cs="Times New Roman"/>
          <w:szCs w:val="24"/>
        </w:rPr>
        <w:t xml:space="preserve"> χρειάζεται οπωσδήποτε στη διακίνηση του γάλακτος να υπάρχει έλεγχος. Υπάρχει ένα σχετικό πλαίσιο. Έχουμε το σύστημα «ΑΡΤΕΜΙΣ», μέσα από το οποίο προσπαθούμε από ελέγχους να εντοπίσουμε πιθανότητες παραπλάνησης του καταναλωτή. </w:t>
      </w:r>
    </w:p>
    <w:p w14:paraId="6BEEF7BC"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Και βεβαίως, πάρα πολλοί έλε</w:t>
      </w:r>
      <w:r>
        <w:rPr>
          <w:rFonts w:eastAsia="Times New Roman" w:cs="Times New Roman"/>
          <w:szCs w:val="24"/>
        </w:rPr>
        <w:t xml:space="preserve">γχοι δεν γίνονται μόνο από το Υπουργείο Αγροτικής Ανάπτυξης, αλλά σε συνεργασία και με τα άλλα Υπουργεία και  παράλληλα υπάρχουν έκτακτοι έλεγχοι, με τη </w:t>
      </w:r>
      <w:r>
        <w:rPr>
          <w:rFonts w:eastAsia="Times New Roman" w:cs="Times New Roman"/>
          <w:szCs w:val="24"/>
        </w:rPr>
        <w:lastRenderedPageBreak/>
        <w:t>συνδρομή και άλλων φορέων, όπως του Συντονιστικού Κέντρου Καταπολέμησης του Παραεμπορίου.</w:t>
      </w:r>
    </w:p>
    <w:p w14:paraId="6BEEF7BD"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Όμως, θέλω να</w:t>
      </w:r>
      <w:r>
        <w:rPr>
          <w:rFonts w:eastAsia="Times New Roman" w:cs="Times New Roman"/>
          <w:szCs w:val="24"/>
        </w:rPr>
        <w:t xml:space="preserve"> ξεκαθαρίσω το εξής: Η τιμή παραγωγού των κτηνοτροφικών προϊόντων, όπως στην προκειμένη περίπτωση το γάλα, πρέπει να καταλάβουμε ότι διαμορφώνεται ελεύθερα με βάση την προσφορά και τη ζήτηση. Δεν μπορούμε να παρέμβουμε εμείς - είχαμε επιχειρήσει παλαιότερα</w:t>
      </w:r>
      <w:r>
        <w:rPr>
          <w:rFonts w:eastAsia="Times New Roman" w:cs="Times New Roman"/>
          <w:szCs w:val="24"/>
        </w:rPr>
        <w:t xml:space="preserve"> ειδικά στα θέματα των εφοδίων-, διότι σε μία τέτοια διαδικασία υπάρχει η Επιτροπή Ανταγωνισμού, η οποία δεν μας επιτρέπει να κάνουμε τέτοιου είδους παρεμβάσεις. </w:t>
      </w:r>
    </w:p>
    <w:p w14:paraId="6BEEF7BE"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Όμως, πρέπει να γίνει κατανοητό ότι αυτή την ώρα, λόγω απελευθέρωσης των ποσοστώσεων στην Ευρ</w:t>
      </w:r>
      <w:r>
        <w:rPr>
          <w:rFonts w:eastAsia="Times New Roman" w:cs="Times New Roman"/>
          <w:szCs w:val="24"/>
        </w:rPr>
        <w:t xml:space="preserve">ωπαϊκή Ένωση, όλη η Ευρώπη αντιμετωπίζει πρόβλημα διάθεσης και βεβαίως κατ’ επέκταση και τιμών. </w:t>
      </w:r>
    </w:p>
    <w:p w14:paraId="6BEEF7BF"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θα εντείνουμε τους ελέγχους. Δεν μου επιτρέπει τώρα ο χρόνος να σας πω τι είδους δεσμεύσεις αναλαμβάνουμε και τι κάνουμε μέχρι σήμερα, αλλά, ειδ</w:t>
      </w:r>
      <w:r>
        <w:rPr>
          <w:rFonts w:eastAsia="Times New Roman" w:cs="Times New Roman"/>
          <w:szCs w:val="24"/>
        </w:rPr>
        <w:t>ικά ως προς την τιμή, θέλω να αναφερθώ σε δύο συνεταιριστικές οργανώσεις, στον Συνεταιρισμό Καλαβρύτων και στον Συνεταιρισμό Βόλου, όπου η τιμή που παρέχουν στους εισκομιστές κτηνοτρόφους είναι κοντά στο 1 ευρώ το λίτρο, όταν αντίστοιχα οι μεμονωμένοι κτην</w:t>
      </w:r>
      <w:r>
        <w:rPr>
          <w:rFonts w:eastAsia="Times New Roman" w:cs="Times New Roman"/>
          <w:szCs w:val="24"/>
        </w:rPr>
        <w:t xml:space="preserve">οτρόφοι «απολαμβάνουν» τιμές πολύ πιο κάτω, που φτάνουν μέχρι τα 0,83 ή 0,84 ευρώ. </w:t>
      </w:r>
    </w:p>
    <w:p w14:paraId="6BEEF7C0"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απάντηση στην προκειμένη περίπτωση μήπως είναι ότι πρέπει και οι ίδιοι οι κτηνοτρόφοι μέσα από συνεργατικές δραστηριότητες, μέσα από μία τέτοια διαδικασία, να μπορούν να παρεμβαίνουν και αυτοί για να ελέγχουν την αγορά;</w:t>
      </w:r>
    </w:p>
    <w:p w14:paraId="6BEEF7C1"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lastRenderedPageBreak/>
        <w:t>Περισσότερα για τον έλεγχο θα ανα</w:t>
      </w:r>
      <w:r>
        <w:rPr>
          <w:rFonts w:eastAsia="Times New Roman" w:cs="Times New Roman"/>
          <w:szCs w:val="24"/>
        </w:rPr>
        <w:t xml:space="preserve">πτύξω στη δευτερολογία μου. </w:t>
      </w:r>
    </w:p>
    <w:p w14:paraId="6BEEF7C2"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 </w:t>
      </w:r>
    </w:p>
    <w:p w14:paraId="6BEEF7C3"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έχετε τον λόγο για τρία λεπτά. </w:t>
      </w:r>
    </w:p>
    <w:p w14:paraId="6BEEF7C4"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Ως προς την ανάγκη των συνεργειών στον αγροτικό τομέα, που αναφέρα</w:t>
      </w:r>
      <w:r>
        <w:rPr>
          <w:rFonts w:eastAsia="Times New Roman" w:cs="Times New Roman"/>
          <w:szCs w:val="24"/>
        </w:rPr>
        <w:t>τε στο τέλος της ομιλίας σας, κύριε Υπουργέ, εγώ τους το λέω στα χωριά.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φορά ούτε δύο αδέλφια δεν μπορούν να συνεννοηθούν και να συμφωνήσουν να συνεργαστούν στην Ελλάδα! Αυτό πρέπει να αλλάξει. </w:t>
      </w:r>
    </w:p>
    <w:p w14:paraId="6BEEF7C5"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lastRenderedPageBreak/>
        <w:t>Είπατε για τον ελεύθερο ανταγωνισμό, κάτι το οποίο γνω</w:t>
      </w:r>
      <w:r>
        <w:rPr>
          <w:rFonts w:eastAsia="Times New Roman" w:cs="Times New Roman"/>
          <w:szCs w:val="24"/>
        </w:rPr>
        <w:t>ρίζω πολύ καλά, αλλά θέλω να σας πω το εξής: Εγώ σας έθεσα ένα θέμα: Γιατί χρησιμοποιείτ</w:t>
      </w:r>
      <w:r>
        <w:rPr>
          <w:rFonts w:eastAsia="Times New Roman" w:cs="Times New Roman"/>
          <w:szCs w:val="24"/>
        </w:rPr>
        <w:t>αι</w:t>
      </w:r>
      <w:r>
        <w:rPr>
          <w:rFonts w:eastAsia="Times New Roman" w:cs="Times New Roman"/>
          <w:szCs w:val="24"/>
        </w:rPr>
        <w:t xml:space="preserve"> το συγκεκριμένο εισαγόμενο γάλα; </w:t>
      </w:r>
    </w:p>
    <w:p w14:paraId="6BEEF7C6"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Κάνατε λόγο για το «ΑΡΤΕΜΙΣ» και τους μηχανισμούς ελέγχου. Κατελήφθησαν δύο επιχειρήσεις να χρησιμοποιούν το συγκεκριμένο γάλα, το </w:t>
      </w:r>
      <w:r>
        <w:rPr>
          <w:rFonts w:eastAsia="Times New Roman" w:cs="Times New Roman"/>
          <w:szCs w:val="24"/>
        </w:rPr>
        <w:t xml:space="preserve">ελευθέρως ανταγωνιζόμενο και εισαγόμενο στην Ελλάδα, για την παραγωγή συγκεκριμένων προστατευόμενων προϊόντων. </w:t>
      </w:r>
    </w:p>
    <w:p w14:paraId="6BEEF7C7"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Τι έγινε στις περιπτώσεις αυτών των δύο επιχειρήσεων; Εάν δεν καταλαβαίνουν από λόγια, υπάρχει άλλος τρόπος να συμμορφωθούν. Διότι εγώ δεν θέτω </w:t>
      </w:r>
      <w:r>
        <w:rPr>
          <w:rFonts w:eastAsia="Times New Roman" w:cs="Times New Roman"/>
          <w:szCs w:val="24"/>
        </w:rPr>
        <w:t xml:space="preserve">μόνο το θέμα ότι μέσα από αυτή τη </w:t>
      </w:r>
      <w:r>
        <w:rPr>
          <w:rFonts w:eastAsia="Times New Roman" w:cs="Times New Roman"/>
          <w:szCs w:val="24"/>
        </w:rPr>
        <w:lastRenderedPageBreak/>
        <w:t xml:space="preserve">διαδικασία πέφτει και η τιμή του γάλακτος. Θέτω το θέμα ότι τορπιλίζουν –και το καταλαβαίνετε, γιατί δεν επεκτείνομαι περαιτέρω εδώ- ένα συγκεκριμένο προϊόν. </w:t>
      </w:r>
    </w:p>
    <w:p w14:paraId="6BEEF7C8"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Γιατί εδώ στην Ελλάδα φωνάζουνε όταν κάποιο προστατευόμενο προϊ</w:t>
      </w:r>
      <w:r>
        <w:rPr>
          <w:rFonts w:eastAsia="Times New Roman" w:cs="Times New Roman"/>
          <w:szCs w:val="24"/>
        </w:rPr>
        <w:t xml:space="preserve">όν πάει να κινδυνεύσει, αλλά οι ίδιοι το υπονομεύουν. </w:t>
      </w:r>
    </w:p>
    <w:p w14:paraId="6BEEF7C9"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Τι γίνεται σε αυτή την περίπτωση;</w:t>
      </w:r>
    </w:p>
    <w:p w14:paraId="6BEEF7CA" w14:textId="77777777" w:rsidR="009B7D3A" w:rsidRDefault="00441D78">
      <w:pPr>
        <w:tabs>
          <w:tab w:val="left" w:pos="3873"/>
        </w:tabs>
        <w:spacing w:line="600" w:lineRule="auto"/>
        <w:ind w:firstLine="964"/>
        <w:jc w:val="both"/>
        <w:rPr>
          <w:rFonts w:eastAsia="Times New Roman"/>
          <w:bCs/>
        </w:rPr>
      </w:pPr>
      <w:r>
        <w:rPr>
          <w:rFonts w:eastAsia="Times New Roman" w:cs="Times New Roman"/>
          <w:szCs w:val="24"/>
        </w:rPr>
        <w:t>Ως προς τις παράνομες ελληνοποιήσεις, κύριε Υπουργέ, δεν αμφιβάλλω ότι ενδεχομένως δεν είναι στην αποκλειστική αρμοδιότητα του Υπουργείου Αγροτικής Ανάπτυξης. Εμπλέκον</w:t>
      </w:r>
      <w:r>
        <w:rPr>
          <w:rFonts w:eastAsia="Times New Roman" w:cs="Times New Roman"/>
          <w:szCs w:val="24"/>
        </w:rPr>
        <w:t xml:space="preserve">ται και άλλα Υπουργεία. Συνεργάζονται; Συνεργάζονται αποτελεσματικά; </w:t>
      </w:r>
      <w:r>
        <w:rPr>
          <w:rFonts w:eastAsia="Times New Roman" w:cs="Times New Roman"/>
          <w:szCs w:val="24"/>
        </w:rPr>
        <w:t xml:space="preserve">Αν δεν συνεργάζονται, γιατί δεν το κάνουν; Ποιος πρέπει να τους ελέγξει εν </w:t>
      </w:r>
      <w:r>
        <w:rPr>
          <w:rFonts w:eastAsia="Times New Roman"/>
          <w:bCs/>
        </w:rPr>
        <w:t xml:space="preserve">προκειμένω; </w:t>
      </w:r>
    </w:p>
    <w:p w14:paraId="6BEEF7CB" w14:textId="77777777" w:rsidR="009B7D3A" w:rsidRDefault="00441D78">
      <w:pPr>
        <w:tabs>
          <w:tab w:val="left" w:pos="3873"/>
        </w:tabs>
        <w:spacing w:line="600" w:lineRule="auto"/>
        <w:ind w:firstLine="720"/>
        <w:jc w:val="both"/>
        <w:rPr>
          <w:rFonts w:eastAsia="Times New Roman"/>
          <w:bCs/>
        </w:rPr>
      </w:pPr>
      <w:r>
        <w:rPr>
          <w:rFonts w:eastAsia="Times New Roman"/>
          <w:bCs/>
        </w:rPr>
        <w:lastRenderedPageBreak/>
        <w:t>Σας έθεσα προηγουμένως ένα θέμα που αφορά την ύπαρξη της ίδιας της κτηνοτροφίας. Σας έθεσα -και δεν είναι άσχετο αυτό που σας λέω τώρα, απλά δράττομαι της ευκαιρίας- το θέμα ότι έχει γεράσει ο αγροτικός πληθυσμός. Έχει γεράσει. Το 35% του αγροτικού πληθυσμ</w:t>
      </w:r>
      <w:r>
        <w:rPr>
          <w:rFonts w:eastAsia="Times New Roman"/>
          <w:bCs/>
        </w:rPr>
        <w:t xml:space="preserve">ού είναι πάνω από εξήντα πέντε χρονών. Οι νέοι αγρότες είναι ανεκπαίδευτοι. </w:t>
      </w:r>
    </w:p>
    <w:p w14:paraId="6BEEF7CC" w14:textId="77777777" w:rsidR="009B7D3A" w:rsidRDefault="00441D78">
      <w:pPr>
        <w:tabs>
          <w:tab w:val="left" w:pos="3873"/>
        </w:tabs>
        <w:spacing w:line="600" w:lineRule="auto"/>
        <w:ind w:firstLine="720"/>
        <w:jc w:val="both"/>
        <w:rPr>
          <w:rFonts w:eastAsia="Times New Roman"/>
          <w:bCs/>
        </w:rPr>
      </w:pPr>
      <w:r>
        <w:rPr>
          <w:rFonts w:eastAsia="Times New Roman"/>
          <w:bCs/>
        </w:rPr>
        <w:t xml:space="preserve">Να σας πω και κάτι, κύριε Υπουργέ; Επειδή ετύγχανε να είμαι υποψιασμένος για το τι θα αναλάμβανε ο ΣΥΡΙΖΑ όταν επρόκειτο να κυβερνήσει, εδώ και τέσσερα πέντε χρόνια έχω προτείνει </w:t>
      </w:r>
      <w:r>
        <w:rPr>
          <w:rFonts w:eastAsia="Times New Roman"/>
          <w:bCs/>
        </w:rPr>
        <w:t xml:space="preserve">στην </w:t>
      </w:r>
      <w:r>
        <w:rPr>
          <w:rFonts w:eastAsia="Times New Roman"/>
          <w:bCs/>
        </w:rPr>
        <w:t>π</w:t>
      </w:r>
      <w:r>
        <w:rPr>
          <w:rFonts w:eastAsia="Times New Roman"/>
          <w:bCs/>
        </w:rPr>
        <w:t>εριφέρεια, στην Αιτωλοακαρνανία, όπου</w:t>
      </w:r>
      <w:r>
        <w:rPr>
          <w:rFonts w:eastAsia="Times New Roman"/>
          <w:bCs/>
        </w:rPr>
        <w:t xml:space="preserve"> συγκεντρώνεται</w:t>
      </w:r>
      <w:r>
        <w:rPr>
          <w:rFonts w:eastAsia="Times New Roman"/>
          <w:bCs/>
        </w:rPr>
        <w:t xml:space="preserve"> το 10% του ζωικού κεφαλαίου όσον αφορά τα αιγοπρόβατα και το 6% όσον αφορά τα βοοειδή, τη δημιουργία </w:t>
      </w:r>
      <w:r>
        <w:rPr>
          <w:rFonts w:eastAsia="Times New Roman"/>
          <w:bCs/>
        </w:rPr>
        <w:t>σε</w:t>
      </w:r>
      <w:r>
        <w:rPr>
          <w:rFonts w:eastAsia="Times New Roman"/>
          <w:bCs/>
        </w:rPr>
        <w:t xml:space="preserve"> δημόσιες γαίες ενός πρότυπου </w:t>
      </w:r>
      <w:r>
        <w:rPr>
          <w:rFonts w:eastAsia="Times New Roman"/>
          <w:bCs/>
        </w:rPr>
        <w:lastRenderedPageBreak/>
        <w:t>κτηνοτροφικού πάρκου και ενός πρότυπου αγροτικού πάρκου, όπου θα</w:t>
      </w:r>
      <w:r>
        <w:rPr>
          <w:rFonts w:eastAsia="Times New Roman"/>
          <w:bCs/>
        </w:rPr>
        <w:t xml:space="preserve"> καλλιεργούμε, θα βάζουμε καινούργιες καλλιέργειες.</w:t>
      </w:r>
      <w:r>
        <w:rPr>
          <w:rFonts w:eastAsia="Times New Roman"/>
          <w:bCs/>
        </w:rPr>
        <w:t xml:space="preserve"> Να</w:t>
      </w:r>
      <w:r>
        <w:rPr>
          <w:rFonts w:eastAsia="Times New Roman"/>
          <w:bCs/>
        </w:rPr>
        <w:t xml:space="preserve"> </w:t>
      </w:r>
      <w:r>
        <w:rPr>
          <w:rFonts w:eastAsia="Times New Roman"/>
          <w:bCs/>
        </w:rPr>
        <w:t>έ</w:t>
      </w:r>
      <w:r>
        <w:rPr>
          <w:rFonts w:eastAsia="Times New Roman"/>
          <w:bCs/>
        </w:rPr>
        <w:t>ρχονται νέοι που θέλουν να επιστρέψουν λόγω της κρίσης στην επαρχία και να τους δείχνουν τι μπορούν να κάνουν.</w:t>
      </w:r>
    </w:p>
    <w:p w14:paraId="6BEEF7CD"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Από τότε δεν μπορώ να βγάλω άκρη. Δεν μπορώ να βγάλω άκρη, κύριε Υπουργέ -σας είχα κάνει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αναφορά και τελειώνω με αυτό- για τις δημόσιες γαίες, ψάχνοντας στην Αιτωλοακαρνανία ποιες μπορούν οι αγρότες να πάρουν με 3 ευρώ το στρέμμα για βόσκηση και 5% που το προβλέπει ο νόμος για καλλιέργεια. Ξέρετε σε τι δεν βρίσκω άκρη από την </w:t>
      </w:r>
      <w:r>
        <w:rPr>
          <w:rFonts w:eastAsia="Times New Roman" w:cs="Times New Roman"/>
          <w:szCs w:val="24"/>
        </w:rPr>
        <w:t>π</w:t>
      </w:r>
      <w:r>
        <w:rPr>
          <w:rFonts w:eastAsia="Times New Roman" w:cs="Times New Roman"/>
          <w:szCs w:val="24"/>
        </w:rPr>
        <w:t>εριφέρεια ακ</w:t>
      </w:r>
      <w:r>
        <w:rPr>
          <w:rFonts w:eastAsia="Times New Roman" w:cs="Times New Roman"/>
          <w:szCs w:val="24"/>
        </w:rPr>
        <w:t xml:space="preserve">όμη; Στο ποια είναι, λέει, καταπατημένα και ποια είναι δασικά. Αυτή είναι η κατάσταση </w:t>
      </w:r>
      <w:r>
        <w:rPr>
          <w:rFonts w:eastAsia="Times New Roman" w:cs="Times New Roman"/>
          <w:szCs w:val="24"/>
        </w:rPr>
        <w:t>σ</w:t>
      </w:r>
      <w:r>
        <w:rPr>
          <w:rFonts w:eastAsia="Times New Roman" w:cs="Times New Roman"/>
          <w:szCs w:val="24"/>
        </w:rPr>
        <w:t xml:space="preserve">την Ελλάδα, που ορισμένοι κουνάνε και το δάχτυλο σήμερα. Δεν </w:t>
      </w:r>
      <w:r>
        <w:rPr>
          <w:rFonts w:eastAsia="Times New Roman" w:cs="Times New Roman"/>
          <w:szCs w:val="24"/>
        </w:rPr>
        <w:lastRenderedPageBreak/>
        <w:t xml:space="preserve">γνωρίζει το κράτος, η </w:t>
      </w:r>
      <w:r>
        <w:rPr>
          <w:rFonts w:eastAsia="Times New Roman" w:cs="Times New Roman"/>
          <w:szCs w:val="24"/>
        </w:rPr>
        <w:t>π</w:t>
      </w:r>
      <w:r>
        <w:rPr>
          <w:rFonts w:eastAsia="Times New Roman" w:cs="Times New Roman"/>
          <w:szCs w:val="24"/>
        </w:rPr>
        <w:t>εριφέρεια δηλαδή, ποια είναι καταπατημένα και ποια είναι δασικά. Κοντεύει ένας χρόνος</w:t>
      </w:r>
      <w:r>
        <w:rPr>
          <w:rFonts w:eastAsia="Times New Roman" w:cs="Times New Roman"/>
          <w:szCs w:val="24"/>
        </w:rPr>
        <w:t xml:space="preserve"> που προσπαθώ. </w:t>
      </w:r>
    </w:p>
    <w:p w14:paraId="6BEEF7CE"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Κύριε Υπουργέ, μην κουνάτε έτσι το χέρι. Στην Ελλάδα ζούμε δηλαδή! Δεν υπάρχει κάποιος που μπορεί να δώσει την απάντηση; Και αν δεν υπάρχει και αν δεν τη δώσει την απάντηση, κύριε Υπουργέ, εγώ είμαι διατεθειμένος να χρησιμοποιήσω όλα τα μέσ</w:t>
      </w:r>
      <w:r>
        <w:rPr>
          <w:rFonts w:eastAsia="Times New Roman" w:cs="Times New Roman"/>
          <w:szCs w:val="24"/>
        </w:rPr>
        <w:t>α. Αυτό δεν έχει να κάνει ούτε με πολιτική αντιπαράθεση, ούτε με τίποτα. Ή ξέρει το κράτος ποιες είναι οι γαίες του ή δεν ξέρει. Και αν δεν ξέρει, γιατί δεν ξέρει; Κάποιος πρέπει να το ελέγξει αυτό. Πότε καταπατήθηκαν; Πότε χαρακτηρίστηκαν δασικά; Ποιος μπ</w:t>
      </w:r>
      <w:r>
        <w:rPr>
          <w:rFonts w:eastAsia="Times New Roman" w:cs="Times New Roman"/>
          <w:szCs w:val="24"/>
        </w:rPr>
        <w:t>ορεί να μας πληροφορήσει γι’ αυτό; Παρακαλώ για κάτι πιο συγκεκριμένο στις απαντήσεις.</w:t>
      </w:r>
    </w:p>
    <w:p w14:paraId="6BEEF7CF" w14:textId="77777777" w:rsidR="009B7D3A" w:rsidRDefault="00441D78">
      <w:pPr>
        <w:tabs>
          <w:tab w:val="left" w:pos="3873"/>
        </w:tabs>
        <w:spacing w:line="600" w:lineRule="auto"/>
        <w:ind w:firstLine="720"/>
        <w:jc w:val="both"/>
        <w:rPr>
          <w:rFonts w:eastAsia="Times New Roman"/>
          <w:szCs w:val="24"/>
        </w:rPr>
      </w:pPr>
      <w:r>
        <w:rPr>
          <w:rFonts w:eastAsia="Times New Roman" w:cs="Times New Roman"/>
          <w:b/>
          <w:bCs/>
          <w:szCs w:val="24"/>
        </w:rPr>
        <w:lastRenderedPageBreak/>
        <w:t>ΠΡΟΕΔΡΕΥΩΝ (Μάριος Γεωργιάδης):</w:t>
      </w:r>
      <w:r>
        <w:rPr>
          <w:rFonts w:eastAsia="Times New Roman" w:cs="Times New Roman"/>
          <w:szCs w:val="24"/>
        </w:rPr>
        <w:t xml:space="preserve"> </w:t>
      </w:r>
      <w:r>
        <w:rPr>
          <w:rFonts w:eastAsia="Times New Roman"/>
          <w:szCs w:val="24"/>
        </w:rPr>
        <w:t>Ευχαριστούμε τον κύριο Πρόεδρο.</w:t>
      </w:r>
    </w:p>
    <w:p w14:paraId="6BEEF7D0" w14:textId="77777777" w:rsidR="009B7D3A" w:rsidRDefault="00441D78">
      <w:pPr>
        <w:tabs>
          <w:tab w:val="left" w:pos="3873"/>
        </w:tabs>
        <w:spacing w:line="600" w:lineRule="auto"/>
        <w:ind w:firstLine="720"/>
        <w:jc w:val="both"/>
        <w:rPr>
          <w:rFonts w:eastAsia="Times New Roman"/>
          <w:szCs w:val="24"/>
        </w:rPr>
      </w:pPr>
      <w:r>
        <w:rPr>
          <w:rFonts w:eastAsia="Times New Roman"/>
          <w:szCs w:val="24"/>
        </w:rPr>
        <w:t>Κύριε Υπουργέ, έχετε τρία λεπτά για τη δευτερολογία σας.</w:t>
      </w:r>
    </w:p>
    <w:p w14:paraId="6BEEF7D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w:t>
      </w:r>
      <w:r>
        <w:rPr>
          <w:rFonts w:eastAsia="Times New Roman" w:cs="Times New Roman"/>
          <w:b/>
          <w:szCs w:val="24"/>
        </w:rPr>
        <w:t xml:space="preserve">ς και Τροφίμων): </w:t>
      </w:r>
      <w:r>
        <w:rPr>
          <w:rFonts w:eastAsia="Times New Roman" w:cs="Times New Roman"/>
          <w:szCs w:val="24"/>
        </w:rPr>
        <w:t>Είδατε, κύριε Πρόεδρε, πως δικαιώνομαι;</w:t>
      </w:r>
    </w:p>
    <w:p w14:paraId="6BEEF7D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συνάδελφε, σχετικά με τα καταπατημένα, τις διαδικασίες κυριότητας και τα θέματα ιδιοκτησίας, η χώρα μας από την απελευθέρωσή της υποφέρει ακόμη. Υπάρχει το τεκμήριο κυριότητας του δημοσίου. Υπά</w:t>
      </w:r>
      <w:r>
        <w:rPr>
          <w:rFonts w:eastAsia="Times New Roman" w:cs="Times New Roman"/>
          <w:szCs w:val="24"/>
        </w:rPr>
        <w:t xml:space="preserve">ρχουν εποικιστικές εκτάσεις. Υπάρχουν τόσα πολλά προβλήματα που για να τα κουβεντιάσουμε θέλουμε πολύ χρόνο. Έχουν άμεσα σχέση με το ότι δεν υπάρχει στη χώρα μας αυτό που λέμε εθνικό κτηματολόγιο, δηλαδή εμπράγματα δικαιώματα. </w:t>
      </w:r>
    </w:p>
    <w:p w14:paraId="6BEEF7D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Όμως, εγώ θα μείνω σε δ</w:t>
      </w:r>
      <w:r>
        <w:rPr>
          <w:rFonts w:eastAsia="Times New Roman" w:cs="Times New Roman"/>
          <w:szCs w:val="24"/>
        </w:rPr>
        <w:t>ύ</w:t>
      </w:r>
      <w:r>
        <w:rPr>
          <w:rFonts w:eastAsia="Times New Roman" w:cs="Times New Roman"/>
          <w:szCs w:val="24"/>
        </w:rPr>
        <w:t>ο, τ</w:t>
      </w:r>
      <w:r>
        <w:rPr>
          <w:rFonts w:eastAsia="Times New Roman" w:cs="Times New Roman"/>
          <w:szCs w:val="24"/>
        </w:rPr>
        <w:t>ρεις από τις επισημάνσεις που κάνατε. Το πρώτο αφορά τη δυνατότητα εισαγόμενου γάλακτος να χρησιμοποιείται για την παραγωγή φέτας, για την παραγωγή γαλακτοκομικών προϊόντων. Εμείς αυτό που μπορούμε να κάνουμε, και κάνουμε, είναι να δούμε πόσες ποσότητες αι</w:t>
      </w:r>
      <w:r>
        <w:rPr>
          <w:rFonts w:eastAsia="Times New Roman" w:cs="Times New Roman"/>
          <w:szCs w:val="24"/>
        </w:rPr>
        <w:t xml:space="preserve">γοπρόβειου γάλακτος δηλώνονται και πόσο από αυτό χρησιμοποιείται για την παραγωγή φέτας. </w:t>
      </w:r>
    </w:p>
    <w:p w14:paraId="6BEEF7D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Από το πρώτο εννιάμηνο του 2017, δηλαδή είναι πρόσφατα τα στοιχεία, φαίνεται ότι οι επιχειρήσεις μεταποίησης χρησιμοποιήσαν </w:t>
      </w:r>
      <w:r>
        <w:rPr>
          <w:rFonts w:eastAsia="Times New Roman" w:cs="Times New Roman"/>
          <w:szCs w:val="24"/>
        </w:rPr>
        <w:t>πεντακόσιους σαράντα οκτώ χιλιάδες</w:t>
      </w:r>
      <w:r>
        <w:rPr>
          <w:rFonts w:eastAsia="Times New Roman" w:cs="Times New Roman"/>
          <w:szCs w:val="24"/>
        </w:rPr>
        <w:t xml:space="preserve"> τόνους </w:t>
      </w:r>
      <w:r>
        <w:rPr>
          <w:rFonts w:eastAsia="Times New Roman" w:cs="Times New Roman"/>
          <w:szCs w:val="24"/>
        </w:rPr>
        <w:t xml:space="preserve">πρόβειο γάλα και </w:t>
      </w:r>
      <w:r>
        <w:rPr>
          <w:rFonts w:eastAsia="Times New Roman" w:cs="Times New Roman"/>
          <w:szCs w:val="24"/>
        </w:rPr>
        <w:t>εκατόν τριάντα πέντε χιλίαδες</w:t>
      </w:r>
      <w:r>
        <w:rPr>
          <w:rFonts w:eastAsia="Times New Roman" w:cs="Times New Roman"/>
          <w:szCs w:val="24"/>
        </w:rPr>
        <w:t xml:space="preserve"> τόνους γίδινο γάλα. Από αυτή την ποσότητα παρήχθησαν </w:t>
      </w:r>
      <w:r>
        <w:rPr>
          <w:rFonts w:eastAsia="Times New Roman" w:cs="Times New Roman"/>
          <w:szCs w:val="24"/>
        </w:rPr>
        <w:t>εκατόν πέντε χιλιάδες</w:t>
      </w:r>
      <w:r>
        <w:rPr>
          <w:rFonts w:eastAsia="Times New Roman" w:cs="Times New Roman"/>
          <w:szCs w:val="24"/>
        </w:rPr>
        <w:t xml:space="preserve"> τόνοι φέτα και </w:t>
      </w:r>
      <w:r>
        <w:rPr>
          <w:rFonts w:eastAsia="Times New Roman" w:cs="Times New Roman"/>
          <w:szCs w:val="24"/>
        </w:rPr>
        <w:t>δωδεκάμισι χιλιάδες</w:t>
      </w:r>
      <w:r>
        <w:rPr>
          <w:rFonts w:eastAsia="Times New Roman" w:cs="Times New Roman"/>
          <w:szCs w:val="24"/>
        </w:rPr>
        <w:t xml:space="preserve"> τόνοι άλλων τυριών ΠΟΠ. </w:t>
      </w:r>
    </w:p>
    <w:p w14:paraId="6BEEF7D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αν κάνουμε αναγωγή αυτής της ποσότητας που παρήχθη στην ποσότητα που αντιστοιχεί ως πρώτη ύλη σε γάλα, περισσεύουν, καλύπτεται η παραγωγή φέτας, με βάση αυτή που δηλώνεται από τους μεταποιητές ως ποσότητας γάλακτος που έχουμε πάρει. Άρα εκεί δεν μπορούμε </w:t>
      </w:r>
      <w:r>
        <w:rPr>
          <w:rFonts w:eastAsia="Times New Roman" w:cs="Times New Roman"/>
          <w:szCs w:val="24"/>
        </w:rPr>
        <w:t>να τους πιάσουμε.</w:t>
      </w:r>
    </w:p>
    <w:p w14:paraId="6BEEF7D6"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t>Εάν τώρα μπορεί να συμβεί κάτι άλλο ή όχι, δηλαδή να μπαίνει γάλα μέσα το οποίο να δηλώνεται ως αιγοπρόβειο</w:t>
      </w:r>
      <w:r>
        <w:rPr>
          <w:rFonts w:eastAsia="Times New Roman" w:cs="Times New Roman"/>
          <w:szCs w:val="24"/>
        </w:rPr>
        <w:t xml:space="preserve"> ελληνικό, ενώ δεν είναι, είναι άλλης φύσεως θέμα και όπως αντιλαμβάνεστε είναι πάρα πολύ λεπτό εγώ να μπορέσω αυτή την ώρα να εντοπίσω, γιατί δεν έχω εντοπίσει. Το εάν συμβαίνει η όχι, δεν μπορώ να το πω. </w:t>
      </w:r>
      <w:r>
        <w:rPr>
          <w:rFonts w:eastAsia="Times New Roman" w:cs="Times New Roman"/>
          <w:szCs w:val="24"/>
        </w:rPr>
        <w:t>Ο</w:t>
      </w:r>
      <w:r>
        <w:rPr>
          <w:rFonts w:eastAsia="Times New Roman" w:cs="Times New Roman"/>
          <w:szCs w:val="24"/>
        </w:rPr>
        <w:t>ύτε βεβαίως μπορώ να μπω στη διαδικασία να πάμε ν</w:t>
      </w:r>
      <w:r>
        <w:rPr>
          <w:rFonts w:eastAsia="Times New Roman" w:cs="Times New Roman"/>
          <w:szCs w:val="24"/>
        </w:rPr>
        <w:t xml:space="preserve">α ελέγξουμε τη φέτα σε όλες τις μεταποιητικές μονάδες, εάν και κατά πόσον, αντιστοιχεί πράγματι σε πρώτη ύλη, ελληνική ή όχι. </w:t>
      </w:r>
    </w:p>
    <w:p w14:paraId="6BEEF7D7"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απλά. Σας το λέω, διότι μιλάμε για ένα προϊόν γεωγραφικής ένδειξης, το οποίο έχουμε την υποχρέωση -ιδιαίτερα στην Ευρωπ</w:t>
      </w:r>
      <w:r>
        <w:rPr>
          <w:rFonts w:eastAsia="Times New Roman" w:cs="Times New Roman"/>
          <w:szCs w:val="24"/>
        </w:rPr>
        <w:t>αϊκή Επιτροπή και στην παγκόσμια αγορά- να το υπερασπιστούμε μέσα από τις Διεθνείς Συμφωνίες και μέσα από όλα όσα αφορούν τη σχέση της Ευρωπαϊκής Ένωσης με τρίτες χώρες.</w:t>
      </w:r>
    </w:p>
    <w:p w14:paraId="6BEEF7D8"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κομμάτι που είπατε τι κάνουμε εμείς, το τι γίνεται με τους νέους αγρότες. </w:t>
      </w:r>
      <w:r>
        <w:rPr>
          <w:rFonts w:eastAsia="Times New Roman" w:cs="Times New Roman"/>
          <w:szCs w:val="24"/>
        </w:rPr>
        <w:t>Για παράδειγμα, είναι γνωστό το μέτρο που έχουμε για την είσοδο νέων αγροτών. Προσπαθούμε μάλιστα -έτσι επειδή είμαστε σε μία ώρα που εξετάζουμε τι θα γίνει με τους επιλαχόντες, δεν είμαστε έτοιμοι ακόμα, αλλά προσπαθούμε- όσο το δυνατόν, να μπει όσο γίνετ</w:t>
      </w:r>
      <w:r>
        <w:rPr>
          <w:rFonts w:eastAsia="Times New Roman" w:cs="Times New Roman"/>
          <w:szCs w:val="24"/>
        </w:rPr>
        <w:t xml:space="preserve">αι περισσότερος κόσμος σε αυτήν τη διαδικασία. </w:t>
      </w:r>
    </w:p>
    <w:p w14:paraId="6BEEF7D9"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υπάρχουν και άλλα μέτρα. Υπάρχουν τα μέτρα που αφορούν τη μεταποίηση, αφορούν τις ομάδες παραγωγών. Το τονίζω για μια ακόμα φορά, γιατί θα είναι μονόδρομος.</w:t>
      </w:r>
    </w:p>
    <w:p w14:paraId="6BEEF7DA"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t>Κύριε συνάδελφε, στην Ευρωπαϊκή Ένωση ο συ</w:t>
      </w:r>
      <w:r>
        <w:rPr>
          <w:rFonts w:eastAsia="Times New Roman" w:cs="Times New Roman"/>
          <w:szCs w:val="24"/>
        </w:rPr>
        <w:t xml:space="preserve">νεργατισμός είναι αυτός που έχει το πάνω χέρι στη διακίνηση γενικότερα των αγροτικών προϊόντων, κάτι που δυστυχώς στη χώρα μας είναι ακατόρθωτο. </w:t>
      </w:r>
    </w:p>
    <w:p w14:paraId="6BEEF7DB"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t>Βεβαίως, τώρα, άλλα ζητήματα έχουν σχέση ιδιαίτερα με τις πρωτοβουλίες που θέλουμε να πάρουμε, διότι όντως στα</w:t>
      </w:r>
      <w:r>
        <w:rPr>
          <w:rFonts w:eastAsia="Times New Roman" w:cs="Times New Roman"/>
          <w:szCs w:val="24"/>
        </w:rPr>
        <w:t xml:space="preserve"> θέματα ελέγχου πρέπει να γίνουμε πιο αυστηροί, ιδιαίτερα και με το σχέδιο «ΑΡΤΕΜΙΣ», αλλά πάνω απ’ όλα με τη συνεργασία μας με τα συναρμόδια Υπουργεία και τις άλλες υπηρεσίες. </w:t>
      </w:r>
    </w:p>
    <w:p w14:paraId="6BEEF7DC"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lastRenderedPageBreak/>
        <w:t>Ίσως απαντώντας στον κ. Στύλιο αργότερα, να πούμε περισσότερα σε αυτό το θέμα.</w:t>
      </w:r>
      <w:r>
        <w:rPr>
          <w:rFonts w:eastAsia="Times New Roman" w:cs="Times New Roman"/>
          <w:szCs w:val="24"/>
        </w:rPr>
        <w:t xml:space="preserve">  </w:t>
      </w:r>
    </w:p>
    <w:p w14:paraId="6BEEF7DD"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6BEEF7DE"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 δεύτερη με αριθμό 1365/20-3-2018 επίκαιρη ερώτηση πρώτου κύκλου του Βουλευτή Άρτας της Νέας Δημοκρατίας κ. </w:t>
      </w:r>
      <w:r>
        <w:rPr>
          <w:rFonts w:eastAsia="Times New Roman" w:cs="Times New Roman"/>
          <w:bCs/>
          <w:szCs w:val="24"/>
        </w:rPr>
        <w:t xml:space="preserve">Γεωργίου Στύλιου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w:t>
      </w:r>
      <w:r>
        <w:rPr>
          <w:rFonts w:eastAsia="Times New Roman" w:cs="Times New Roman"/>
          <w:bCs/>
          <w:szCs w:val="24"/>
        </w:rPr>
        <w:t xml:space="preserve">ων, </w:t>
      </w:r>
      <w:r>
        <w:rPr>
          <w:rFonts w:eastAsia="Times New Roman" w:cs="Times New Roman"/>
          <w:szCs w:val="24"/>
        </w:rPr>
        <w:t>με θέμα: «Εκτεταμένη νοθεία και παράνομες ελληνοποιήσεις σε γάλα και τυροκομικά προϊόντα καθιστούν αβέβαιο το μέλλον των Ελλήνων κτηνοτρόφων και τυροκόμων».</w:t>
      </w:r>
    </w:p>
    <w:p w14:paraId="6BEEF7DF"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Στύλιο, έχετε τον λόγο για δύο λεπτά για την πρωτολογία σας. </w:t>
      </w:r>
    </w:p>
    <w:p w14:paraId="6BEEF7E0"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w:t>
      </w:r>
      <w:r>
        <w:rPr>
          <w:rFonts w:eastAsia="Times New Roman" w:cs="Times New Roman"/>
          <w:szCs w:val="24"/>
        </w:rPr>
        <w:t xml:space="preserve"> πολύ, κύριε Πρόεδρε.</w:t>
      </w:r>
    </w:p>
    <w:p w14:paraId="6BEEF7E1"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τους τελευταίους μήνες παρατηρείται πτώση της τάξεως του 20% σε σχέση με πέρυσι στις τιμές παραγωγού για το αιγοπρόβειο γάλα. Ανάλογη πτωτική τάση παρατηρείται και στην τιμή της φέτας. </w:t>
      </w:r>
    </w:p>
    <w:p w14:paraId="6BEEF7E2"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t>Ένας από τους βασικούς παράγοντες</w:t>
      </w:r>
      <w:r>
        <w:rPr>
          <w:rFonts w:eastAsia="Times New Roman" w:cs="Times New Roman"/>
          <w:szCs w:val="24"/>
        </w:rPr>
        <w:t xml:space="preserve"> που οδηγούν στη μείωση των τιμών των παραγωγών είναι και η εκτεταμένη νοθεία στην αγορά τυροκομικών προϊόντων. Συνήθως πρόκειται για εισαγόμενο γάλα που ελληνοποιείται ή για νοθευμένο γάλα. Επιπλέον, υπάρχουν περιπτώσεις όπου τυροκομικό προϊόν παρασκευάζε</w:t>
      </w:r>
      <w:r>
        <w:rPr>
          <w:rFonts w:eastAsia="Times New Roman" w:cs="Times New Roman"/>
          <w:szCs w:val="24"/>
        </w:rPr>
        <w:t xml:space="preserve">ται στη χώρα μας ως λευκό τυρί, στη συνέχεια εξάγεται, επανασυσκευάζεται και πωλείται ως φέτα στον τελικό καταναλωτή. </w:t>
      </w:r>
    </w:p>
    <w:p w14:paraId="6BEEF7E3"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lastRenderedPageBreak/>
        <w:t>Κάτω από τις συνθήκες αυτές, μεγάλοι χαμένοι θα είναι τα μικρά τυροκομεία και οι κτηνοτρόφοι με μικρό αριθμό ζώων. Οι εκμεταλλεύσεις τους</w:t>
      </w:r>
      <w:r>
        <w:rPr>
          <w:rFonts w:eastAsia="Times New Roman" w:cs="Times New Roman"/>
          <w:szCs w:val="24"/>
        </w:rPr>
        <w:t xml:space="preserve"> έχουν καταστεί ζημιογόνες λόγω της υπερφορολόγησης και του υψηλού κόστους παραγωγής. Αν η κατάσταση συνεχιστεί, είναι θέμα χρόνου να κλείσουν όλοι αυτοί, κτηνοτρόφοι, τυροκόμοι, να χάσουν τις επιχειρήσεις τους, να χάσουν τα ζώα τους. </w:t>
      </w:r>
    </w:p>
    <w:p w14:paraId="6BEEF7E4"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t>Οι Έλληνες κτηνοτρόφ</w:t>
      </w:r>
      <w:r>
        <w:rPr>
          <w:rFonts w:eastAsia="Times New Roman" w:cs="Times New Roman"/>
          <w:szCs w:val="24"/>
        </w:rPr>
        <w:t>οι και οι μικροί τυροκόμοι, κύριε Υπουργέ, ανυπεράσπιστοι παρακολουθούν τον κόπο τους να εξανεμίζεται και τα χρέη τους να αυξάνουν. Η ελληνική πολιτεία διαθέτει τρεις ελεγκτικούς μηχανισμούς: τον ΕΦΕΤ, τις ΔΑΟΚ, τις Διευθύνσεις Αγροτικής Οικονομίας και Κτη</w:t>
      </w:r>
      <w:r>
        <w:rPr>
          <w:rFonts w:eastAsia="Times New Roman" w:cs="Times New Roman"/>
          <w:szCs w:val="24"/>
        </w:rPr>
        <w:t>νιατρικής και τον ΕΛΓΟ «</w:t>
      </w:r>
      <w:r>
        <w:rPr>
          <w:rFonts w:eastAsia="Times New Roman" w:cs="Times New Roman"/>
          <w:szCs w:val="24"/>
        </w:rPr>
        <w:t>ΔΗΜΗΤΡΑ</w:t>
      </w:r>
      <w:r>
        <w:rPr>
          <w:rFonts w:eastAsia="Times New Roman" w:cs="Times New Roman"/>
          <w:szCs w:val="24"/>
        </w:rPr>
        <w:t xml:space="preserve">». Οι αρμοδιότητές τους επικαλύπτονται. Οι έλεγχοι είναι περιστασιακοί και αναποτελεσματικοί. Ως αποτέλεσμα τα φαινόμενα της </w:t>
      </w:r>
      <w:r>
        <w:rPr>
          <w:rFonts w:eastAsia="Times New Roman" w:cs="Times New Roman"/>
          <w:szCs w:val="24"/>
        </w:rPr>
        <w:lastRenderedPageBreak/>
        <w:t>παράνομης ελληνοποίησης και της νοθείας είναι σε έξαρση. Οι καταναλωτές είναι αυτοί που είναι απροστ</w:t>
      </w:r>
      <w:r>
        <w:rPr>
          <w:rFonts w:eastAsia="Times New Roman" w:cs="Times New Roman"/>
          <w:szCs w:val="24"/>
        </w:rPr>
        <w:t>άτευτοι.</w:t>
      </w:r>
    </w:p>
    <w:p w14:paraId="6BEEF7E5"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Με βάση τα παραπάνω ερωτάσθε, κύριε Υπουργέ, σε ποιες ενέργειες προτίθεστε να προχωρήσετε, προκειμένου να διασφαλίσετε τη φέτα και γενικότερα τα ΠΟΠ κτηνοτροφικά προϊόντα της χώρας μας; Σε ποιες ενέργειες προτίθεστε να προχωρήσετε, προκειμένου να </w:t>
      </w:r>
      <w:r>
        <w:rPr>
          <w:rFonts w:eastAsia="Times New Roman" w:cs="Times New Roman"/>
          <w:szCs w:val="24"/>
        </w:rPr>
        <w:t>στηρίξετε τους κτηνοτρόφους και τους τυροκόμους και να προστατέψετε τους καταναλωτές; Με ποιους τρόπους θα αξιοποιήσετε τους ελεγκτικούς μηχανισμούς, προκειμένου να εντατικοποιηθούν οι έλεγχοι και να παταχθούν τα φαινόμενα νοθείας και παράνομης ελληνοποίησ</w:t>
      </w:r>
      <w:r>
        <w:rPr>
          <w:rFonts w:eastAsia="Times New Roman" w:cs="Times New Roman"/>
          <w:szCs w:val="24"/>
        </w:rPr>
        <w:t xml:space="preserve">ης; </w:t>
      </w:r>
    </w:p>
    <w:p w14:paraId="6BEEF7E6"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6BEEF7E7"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 Στύλιο.</w:t>
      </w:r>
    </w:p>
    <w:p w14:paraId="6BEEF7E8"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6BEEF7E9"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Ευχαριστώ, κύριε Πρόεδρε. </w:t>
      </w:r>
    </w:p>
    <w:p w14:paraId="6BEEF7EA"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συνάδελφε, σε συνέχεια αυτών που είπ</w:t>
      </w:r>
      <w:r>
        <w:rPr>
          <w:rFonts w:eastAsia="Times New Roman" w:cs="Times New Roman"/>
          <w:szCs w:val="24"/>
        </w:rPr>
        <w:t>α προηγουμένως, θα ήθελα να ξεκαθαρίσω πάλι ότι η τιμή παραγωγού των κτηνοτροφικών προϊόντων, όπως για παράδειγμα το γάλα, είναι τιμή η οποία διαμορφώνεται μέσα στις συνθήκες προσφοράς και ζήτησης που υπάρχουν στη χώρα μας. Δεν μπορούμε από τη δική μας πλε</w:t>
      </w:r>
      <w:r>
        <w:rPr>
          <w:rFonts w:eastAsia="Times New Roman" w:cs="Times New Roman"/>
          <w:szCs w:val="24"/>
        </w:rPr>
        <w:t>υρά να κάνουμε κα</w:t>
      </w:r>
      <w:r>
        <w:rPr>
          <w:rFonts w:eastAsia="Times New Roman" w:cs="Times New Roman"/>
          <w:szCs w:val="24"/>
        </w:rPr>
        <w:t>μ</w:t>
      </w:r>
      <w:r>
        <w:rPr>
          <w:rFonts w:eastAsia="Times New Roman" w:cs="Times New Roman"/>
          <w:szCs w:val="24"/>
        </w:rPr>
        <w:t xml:space="preserve">μία παρέμβαση. </w:t>
      </w:r>
    </w:p>
    <w:p w14:paraId="6BEEF7EB"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όμως, σημαντικό ότι πρέπει οπωσδήποτε να εντατικοποιηθούν οι έλεγχοι και προς αυτή την κατεύθυνση να δούμε πώς </w:t>
      </w:r>
      <w:r>
        <w:rPr>
          <w:rFonts w:eastAsia="Times New Roman" w:cs="Times New Roman"/>
          <w:szCs w:val="24"/>
        </w:rPr>
        <w:lastRenderedPageBreak/>
        <w:t>θα περιορίσουμε μέχρι του σημείου να εξαφανίσουμε -το αντιλαμβάνομαι ότι δεν γίνεται- τα φαινόμενα αισχρ</w:t>
      </w:r>
      <w:r>
        <w:rPr>
          <w:rFonts w:eastAsia="Times New Roman" w:cs="Times New Roman"/>
          <w:szCs w:val="24"/>
        </w:rPr>
        <w:t xml:space="preserve">οκέρδειας που όντως υπάρχουν και στον συγκεκριμένο χώρο. </w:t>
      </w:r>
    </w:p>
    <w:p w14:paraId="6BEEF7EC"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Εμείς ρωτάμε: Ποια είναι τα εργαλεία; Και θέλω να το επαναλάβω: Το πρώτο είναι ότι πρέπει οι ίδιοι οι κτηνοτρόφοι, όπως είπα και προηγουμένως, να δημιουργήσουν βιώσιμες οργανώσεις παραγωγών -υπάρχει</w:t>
      </w:r>
      <w:r>
        <w:rPr>
          <w:rFonts w:eastAsia="Times New Roman" w:cs="Times New Roman"/>
          <w:szCs w:val="24"/>
        </w:rPr>
        <w:t xml:space="preserve"> η δυνατότητα, υπάρχει συγκεκριμένο μέτρο- φτάνοντας μέχρι το σημείο να τους καλύπτει μέχρι και τα έξοδα λειτουργίας τους σε πέντε χρόνια μέχρι του ποσού των 100.000 ευρώ. Θα έλεγα, λοιπόν, ότι είναι μονόδρομος η οργάνωσή τους.</w:t>
      </w:r>
    </w:p>
    <w:p w14:paraId="6BEEF7ED"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Δεύτερον, αυτό που θέλω να σ</w:t>
      </w:r>
      <w:r>
        <w:rPr>
          <w:rFonts w:eastAsia="Times New Roman" w:cs="Times New Roman"/>
          <w:szCs w:val="24"/>
        </w:rPr>
        <w:t xml:space="preserve">ας πω είναι ότι, ιδιαίτερα για τη στήριξη των μικρών μονάδων παραγωγής γαλακτοκομικών προϊόντων, έχουμε αυτή την ώρα σχεδιάσει κάποια εθνικά μέτρα για να </w:t>
      </w:r>
      <w:r>
        <w:rPr>
          <w:rFonts w:eastAsia="Times New Roman" w:cs="Times New Roman"/>
          <w:szCs w:val="24"/>
        </w:rPr>
        <w:lastRenderedPageBreak/>
        <w:t>μπορέσουμε να τους στηρίξουμε και να τους διευκολύνουμε, ιδιαίτερα αυτά που έχουν μ</w:t>
      </w:r>
      <w:r>
        <w:rPr>
          <w:rFonts w:eastAsia="Times New Roman" w:cs="Times New Roman"/>
          <w:szCs w:val="24"/>
        </w:rPr>
        <w:t>ί</w:t>
      </w:r>
      <w:r>
        <w:rPr>
          <w:rFonts w:eastAsia="Times New Roman" w:cs="Times New Roman"/>
          <w:szCs w:val="24"/>
        </w:rPr>
        <w:t>α παραδοσιακή, τοπ</w:t>
      </w:r>
      <w:r>
        <w:rPr>
          <w:rFonts w:eastAsia="Times New Roman" w:cs="Times New Roman"/>
          <w:szCs w:val="24"/>
        </w:rPr>
        <w:t xml:space="preserve">ική θα έλεγα, δραστηριότητα. </w:t>
      </w:r>
    </w:p>
    <w:p w14:paraId="6BEEF7EE"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Τρίτον, υπάρχει το πρόγραμμα προώθησης και προβολής των προϊόντων που παράγονται από εγχώρια ύλη. Έχει θεσπιστεί το εθνικό σήμα και είναι προς την κατεύθυνση να μπουν συγκεκριμένες δράσεις για να χρηματοδοτηθούν για την προώθη</w:t>
      </w:r>
      <w:r>
        <w:rPr>
          <w:rFonts w:eastAsia="Times New Roman" w:cs="Times New Roman"/>
          <w:szCs w:val="24"/>
        </w:rPr>
        <w:t xml:space="preserve">ση. </w:t>
      </w:r>
    </w:p>
    <w:p w14:paraId="6BEEF7EF"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το τέταρτο είναι ότι είμαστε αυτή την ώρα στη διαδικασία συγκρότησης διεπαγγελματικής οργάνωσης. Επειδή αυτή την ώρα βρίσκονται προς την κατεύθυνση ίδρυσης δύο διεπαγγελματικών οργανώσεων, θέλω για μια ακόμη φορά να τονίσω ότι μία διεπαγγελματική</w:t>
      </w:r>
      <w:r>
        <w:rPr>
          <w:rFonts w:eastAsia="Times New Roman" w:cs="Times New Roman"/>
          <w:szCs w:val="24"/>
        </w:rPr>
        <w:t xml:space="preserve"> οργάνωση για τον χώρο, διότι μόνο έτσι μπορεί να υπε</w:t>
      </w:r>
      <w:r>
        <w:rPr>
          <w:rFonts w:eastAsia="Times New Roman" w:cs="Times New Roman"/>
          <w:szCs w:val="24"/>
        </w:rPr>
        <w:lastRenderedPageBreak/>
        <w:t xml:space="preserve">ρασπιστεί ουσιαστικά. Παράλληλα, βεβαίως, θα δούμε και τα θέματα του «ΑΡΤΕΜΙΣ», ώστε να είναι πιο αποτελεσματικό. Είναι ένα ζήτημα που μας απασχολεί.  </w:t>
      </w:r>
    </w:p>
    <w:p w14:paraId="6BEEF7F0"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Επίσης, είμαστε σε διαρκή επικοινωνία με το Συντονι</w:t>
      </w:r>
      <w:r>
        <w:rPr>
          <w:rFonts w:eastAsia="Times New Roman" w:cs="Times New Roman"/>
          <w:szCs w:val="24"/>
        </w:rPr>
        <w:t>στικό Κέντρο Καταπολέμησης της Απάτης και έχουμε πάρα πολλά αποτελέσματα. Όπως αντιλαμβάνεστε, λόγοι δεοντολογίας δεν μας επιτρέπουν να ανακοινώνουμε ποιες εταιρείες ελέγχουμε και τι αποτελέσματα έχουμε. Έχουμε, επίσης, το μεγάλο πρόβλημα της έλλειψης προσ</w:t>
      </w:r>
      <w:r>
        <w:rPr>
          <w:rFonts w:eastAsia="Times New Roman" w:cs="Times New Roman"/>
          <w:szCs w:val="24"/>
        </w:rPr>
        <w:t xml:space="preserve">ωπικού, που εκ των πραγμάτων δεν μπορούμε να ξεπεράσουμε. Κάνουμε προσπάθειες. </w:t>
      </w:r>
    </w:p>
    <w:p w14:paraId="6BEEF7F1"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Είμαστε, λοιπόν, σε μ</w:t>
      </w:r>
      <w:r>
        <w:rPr>
          <w:rFonts w:eastAsia="Times New Roman" w:cs="Times New Roman"/>
          <w:szCs w:val="24"/>
        </w:rPr>
        <w:t>ί</w:t>
      </w:r>
      <w:r>
        <w:rPr>
          <w:rFonts w:eastAsia="Times New Roman" w:cs="Times New Roman"/>
          <w:szCs w:val="24"/>
        </w:rPr>
        <w:t xml:space="preserve">α στιγμή όπου με τους ελέγχους που κάναμε στα ισοζύγια, με τις παρεμβάσεις μας, ιδιαίτερα σε περιοχές σχεδιασμένες ώστε να καλύπτουν ένα μεγάλο μέρος, θα </w:t>
      </w:r>
      <w:r>
        <w:rPr>
          <w:rFonts w:eastAsia="Times New Roman" w:cs="Times New Roman"/>
          <w:szCs w:val="24"/>
        </w:rPr>
        <w:t xml:space="preserve">έλεγα ότι </w:t>
      </w:r>
      <w:r>
        <w:rPr>
          <w:rFonts w:eastAsia="Times New Roman" w:cs="Times New Roman"/>
          <w:szCs w:val="24"/>
        </w:rPr>
        <w:lastRenderedPageBreak/>
        <w:t>θα έχουμε σύντομα πιο ουσιαστικά αποτελέσματα. Θέλω, όμως, και πάλι να τονίσω ότι σε αυτή την προσπάθεια θέλουμε συμμάχους τους ίδιους τους κτηνοτρόφους.</w:t>
      </w:r>
    </w:p>
    <w:p w14:paraId="6BEEF7F2"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BEEF7F3"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6BEEF7F4"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Στύλιο, </w:t>
      </w:r>
      <w:r>
        <w:rPr>
          <w:rFonts w:eastAsia="Times New Roman" w:cs="Times New Roman"/>
          <w:szCs w:val="24"/>
        </w:rPr>
        <w:t>έχετε τον λόγο για τρία λεπτά για τη δευτερολογία σας.</w:t>
      </w:r>
    </w:p>
    <w:p w14:paraId="6BEEF7F5"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κύριε Πρόεδρε. </w:t>
      </w:r>
    </w:p>
    <w:p w14:paraId="6BEEF7F6"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εμείς ως Νέα Δημοκρατία σας έχουμε επισημάνει επανειλημμένα τα ζητήματα και τα θέματα που αφορούν τον ελληνικό αγροτικό κόσμο, την ελλην</w:t>
      </w:r>
      <w:r>
        <w:rPr>
          <w:rFonts w:eastAsia="Times New Roman" w:cs="Times New Roman"/>
          <w:szCs w:val="24"/>
        </w:rPr>
        <w:t xml:space="preserve">ική γεωργία και την ελληνική κτηνοτροφία. </w:t>
      </w:r>
    </w:p>
    <w:p w14:paraId="6BEEF7F7"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Όταν πρόσφατα ψηφίστηκε ο νόμος για τα ευαλλοίωτα προϊόντα, σας είχαμε επισημάνει ότι είναι ένας νόμος ανεφάρμοστος και ότι αυτό που εσείς διατυμπανίζατε τότε, ότι θα καταφέρετε έτσι να πιάσετε τους ελέγχους στην </w:t>
      </w:r>
      <w:r>
        <w:rPr>
          <w:rFonts w:eastAsia="Times New Roman" w:cs="Times New Roman"/>
          <w:szCs w:val="24"/>
        </w:rPr>
        <w:t xml:space="preserve">αγορά, να διασφαλίσετε και να εξασφαλίσετε το εισόδημα των κτηνοτρόφων, δεν θα μπορούσε να επιτευχθεί. </w:t>
      </w:r>
    </w:p>
    <w:p w14:paraId="6BEEF7F8"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Δυστυχώς, μήνες μετά ερχόμαστε να επιβεβαιωθούμε εμείς, η Νέα Δημοκρατία. Και δυστυχώς, διπλά, για τους Έλληνες κτηνοτρόφους και τους Έλληνες παραγωγούς</w:t>
      </w:r>
      <w:r>
        <w:rPr>
          <w:rFonts w:eastAsia="Times New Roman" w:cs="Times New Roman"/>
          <w:szCs w:val="24"/>
        </w:rPr>
        <w:t>, διότι ο νόμος είναι ανεφάρμοστος. Σας το είπαμε, δεν θέλατε να μας ακούσετε.</w:t>
      </w:r>
    </w:p>
    <w:p w14:paraId="6BEEF7F9"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Σας έχουμε πει επανειλημμένως, κύριε Υπουργέ, ότι η δική σας Κυβέρνηση είναι αυτή -και το είπα και στην πρωτολογία μου- που φορολόγησε τις επιδοτήσεις και τις ενισχύσεις από το </w:t>
      </w:r>
      <w:r>
        <w:rPr>
          <w:rFonts w:eastAsia="Times New Roman" w:cs="Times New Roman"/>
          <w:szCs w:val="24"/>
        </w:rPr>
        <w:t xml:space="preserve">πρώτο ευρώ. </w:t>
      </w:r>
      <w:r>
        <w:rPr>
          <w:rFonts w:eastAsia="Times New Roman" w:cs="Times New Roman"/>
          <w:szCs w:val="24"/>
        </w:rPr>
        <w:lastRenderedPageBreak/>
        <w:t xml:space="preserve">Η δική σας Κυβέρνηση είναι αυτή που αύξησε τον φορολογικό συντελεστή από το 22% στο 45%. </w:t>
      </w:r>
    </w:p>
    <w:p w14:paraId="6BEEF7FA"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δική σας Κυβέρνηση είναι αυτή η οποία προχώρησε στον υπερδιπλασιασμό των ασφαλιστικών εισφορών για τους παραγωγούς και τους κτηνοτρόφους. Η δική σας Κυβ</w:t>
      </w:r>
      <w:r>
        <w:rPr>
          <w:rFonts w:eastAsia="Times New Roman" w:cs="Times New Roman"/>
          <w:szCs w:val="24"/>
        </w:rPr>
        <w:t xml:space="preserve">έρνηση είναι αυτή η οποία προχώρησε στην αύξηση σε 100% της προκαταβολής. Η δική σας Κυβέρνηση είναι αυτή που προχώρησε στην αύξηση της αλληλεγγύης. </w:t>
      </w:r>
    </w:p>
    <w:p w14:paraId="6BEEF7FB"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Και γνωρίζουν οι Έλληνες κτηνοτρόφοι και παραγωγοί ότι η Κυβέρνηση της Νέας Δημοκρατίας ήταν αυτή η οποία </w:t>
      </w:r>
      <w:r>
        <w:rPr>
          <w:rFonts w:eastAsia="Times New Roman" w:cs="Times New Roman"/>
          <w:szCs w:val="24"/>
        </w:rPr>
        <w:t xml:space="preserve">θέσπισε ουσιαστικά μέτρα, μέσα και από το Πρόγραμμα Αγροτικής Ανάπτυξης -αναφερθήκατε κι εσείς εξάλλου- για τη στήριξη των κτηνοτρόφων και των παραγωγών. </w:t>
      </w:r>
    </w:p>
    <w:p w14:paraId="6BEEF7FC"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Μιλώ πολύ συγκεκριμένα. Μιλώ για το </w:t>
      </w:r>
      <w:r>
        <w:rPr>
          <w:rFonts w:eastAsia="Times New Roman" w:cs="Times New Roman"/>
          <w:szCs w:val="24"/>
        </w:rPr>
        <w:t>μ</w:t>
      </w:r>
      <w:r>
        <w:rPr>
          <w:rFonts w:eastAsia="Times New Roman" w:cs="Times New Roman"/>
          <w:szCs w:val="24"/>
        </w:rPr>
        <w:t>έτρο 9, που αναφέρεται στην ενίσχυση των ομάδων παραγωγών για να</w:t>
      </w:r>
      <w:r>
        <w:rPr>
          <w:rFonts w:eastAsia="Times New Roman" w:cs="Times New Roman"/>
          <w:szCs w:val="24"/>
        </w:rPr>
        <w:t xml:space="preserve"> μπορέσουν να χρηματοδοτηθούν και να προχωρήσουν. Είστε, όμως, τρία χρόνια Κυβέρνηση, κύριε Υπουργέ. Ενώ το πρόγραμμα ξεκίνησε από το 2014, 2015 όταν ανέλαβε η Κυβέρνηση εθνικής σωτηρίας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γιατί μέχρι σήμερα, το 2018, δεν έχει προκηρυχθεί τ</w:t>
      </w:r>
      <w:r>
        <w:rPr>
          <w:rFonts w:eastAsia="Times New Roman" w:cs="Times New Roman"/>
          <w:szCs w:val="24"/>
        </w:rPr>
        <w:t>ο συγκεκριμένο μέτρο;</w:t>
      </w:r>
    </w:p>
    <w:p w14:paraId="6BEEF7FD"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 κύριε Υπουργέ, αναφέρθηκα και στην πρωτομιλία μου στο εξής. Καταλαβαίνουμε ότι είναι δύσκολο το ζήτημα με τους ελέγχους. Κι εσείς σε παλαιότερη επίκαιρη ερώτηση σε Βουλευτή του ΣΥΡΙΖΑ, αναφερθήκατε και παραδεχθήκατε ότι υπάρχο</w:t>
      </w:r>
      <w:r>
        <w:rPr>
          <w:rFonts w:eastAsia="Times New Roman" w:cs="Times New Roman"/>
          <w:szCs w:val="24"/>
        </w:rPr>
        <w:t xml:space="preserve">υν φαινόμενα νοθείας στην αγορά, άρα οφείλετε αυτό το θέμα να το δείτε σε συνεργασία με τους κτηνοτρόφους. </w:t>
      </w:r>
    </w:p>
    <w:p w14:paraId="6BEEF7FE"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Συνεπώς, δεν μπορείτε να μένετε αμέτοχος. Οφείλετε άμεσα να προχωρήσετε και να αναγνωρίσετε τη σύσταση της διεπαγγελματικής οργάνωσης της φέτας. Σας</w:t>
      </w:r>
      <w:r>
        <w:rPr>
          <w:rFonts w:eastAsia="Times New Roman" w:cs="Times New Roman"/>
          <w:szCs w:val="24"/>
        </w:rPr>
        <w:t xml:space="preserve"> ερωτώ, κύριε Υπουργέ, τι έχετε κάνει για να συσταθεί αυτή η διεπαγγελματική οργάνωση της φέτας; Δεν μπορείτε να μένετε αμέτοχος. Τα προβλήματα προχωρούν. </w:t>
      </w:r>
    </w:p>
    <w:p w14:paraId="6BEEF7F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Υπουργέ, οφείλετε τα θέματα αυτά να τα θέσετε σε επίπεδο Ευρωπαϊκής Ένωσης. Μέχρι τώρα δεν το </w:t>
      </w:r>
      <w:r>
        <w:rPr>
          <w:rFonts w:eastAsia="Times New Roman" w:cs="Times New Roman"/>
          <w:szCs w:val="24"/>
        </w:rPr>
        <w:t>έχετε θέσει. Ή ενημερώστε μας, αν τα θέσατε, ότι οι έλεγχοι θα πρέπει να γίνουν και σε ευρωπαϊκό επίπεδο. Το γνωρίζετε, το γνωρίζουμε, το ξέρουν οι κτηνοτρόφοι, οι τυροκόμοι ότι φεύγει από την Ελλάδα ως λευκό τυρί και έξω επανασυσκευάζεται και διατίθεται ω</w:t>
      </w:r>
      <w:r>
        <w:rPr>
          <w:rFonts w:eastAsia="Times New Roman" w:cs="Times New Roman"/>
          <w:szCs w:val="24"/>
        </w:rPr>
        <w:t>ς φέτα. Η αγορά είναι εδώ.</w:t>
      </w:r>
    </w:p>
    <w:p w14:paraId="6BEEF800"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Τέλος, κύριε Υπουργέ, το ξέρετε, το ξέρουμε κι εμείς ότι με αυτές τις πολιτικές της Κυβέρνησης δεν μπορούμε να έχουμε κατανάλωση και λόγω της υπερφορολόγησης δεν υπάρχουν καταναλωτές. Για να πουληθούν τα προϊόντα χρειάζονται κατα</w:t>
      </w:r>
      <w:r>
        <w:rPr>
          <w:rFonts w:eastAsia="Times New Roman" w:cs="Times New Roman"/>
          <w:szCs w:val="24"/>
        </w:rPr>
        <w:t>ναλωτές και χρειάζεται πληροφόρηση και ενημέρωση.</w:t>
      </w:r>
    </w:p>
    <w:p w14:paraId="6BEEF801"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Παρακαλώ πολύ, ενημερώστε με για τους ελέγχους και για τις πρωτοβουλίες που θα πάρετε. Γνωρίζετε ότι εμείς, η Νέα Δημοκρατία, είμαστε συμπαραστάτες, διότι όλοι κρινόμαστε από τα αποτελέσματα. Και θέλουμε απ</w:t>
      </w:r>
      <w:r>
        <w:rPr>
          <w:rFonts w:eastAsia="Times New Roman" w:cs="Times New Roman"/>
          <w:szCs w:val="24"/>
        </w:rPr>
        <w:t xml:space="preserve">οτελέσματα γιατί, θέλουμε να στηρίξουμε τη ζωική παραγωγή της χώρας, θέλουμε να στηρίξουμε τους κτηνοτρόφους. </w:t>
      </w:r>
    </w:p>
    <w:p w14:paraId="6BEEF802"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Σας το έχουμε ξαναπεί ότι η γεωργική παραγωγή είναι αυτή, η οποία δίνει διάσταση και μέγεθος στην πατρίδα. Οι κτηνοτρόφοι είναι έξω στην ύπαιθρο,</w:t>
      </w:r>
      <w:r>
        <w:rPr>
          <w:rFonts w:eastAsia="Times New Roman" w:cs="Times New Roman"/>
          <w:szCs w:val="24"/>
        </w:rPr>
        <w:t xml:space="preserve"> στην περιφέρεια. Είναι στην ακριτική Ελλάδα.</w:t>
      </w:r>
    </w:p>
    <w:p w14:paraId="6BEEF803"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 πολύ.</w:t>
      </w:r>
    </w:p>
    <w:p w14:paraId="6BEEF804"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Στύλιο.</w:t>
      </w:r>
    </w:p>
    <w:p w14:paraId="6BEEF805"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6BEEF806"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το μετ</w:t>
      </w:r>
      <w:r>
        <w:rPr>
          <w:rFonts w:eastAsia="Times New Roman" w:cs="Times New Roman"/>
          <w:szCs w:val="24"/>
        </w:rPr>
        <w:t>ατρέψαμε σε επερώτηση. Όμως θέλω να σας πω κάτι: Στο δικό μου το χωριό λένε μ</w:t>
      </w:r>
      <w:r>
        <w:rPr>
          <w:rFonts w:eastAsia="Times New Roman" w:cs="Times New Roman"/>
          <w:szCs w:val="24"/>
        </w:rPr>
        <w:t>ί</w:t>
      </w:r>
      <w:r>
        <w:rPr>
          <w:rFonts w:eastAsia="Times New Roman" w:cs="Times New Roman"/>
          <w:szCs w:val="24"/>
        </w:rPr>
        <w:t xml:space="preserve">α παροιμία, «στο σπίτι του κρεμασμένου δεν μιλάνε για σχοινί». </w:t>
      </w:r>
    </w:p>
    <w:p w14:paraId="6BEEF807"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Είναι δυνατόν να εγκαλείτε εμάς για την ρύθμιση που φέραμε στο νόμο για τα ευαλλοίωτα και ευαίσθητα προϊόντα, όταν</w:t>
      </w:r>
      <w:r>
        <w:rPr>
          <w:rFonts w:eastAsia="Times New Roman" w:cs="Times New Roman"/>
          <w:szCs w:val="24"/>
        </w:rPr>
        <w:t xml:space="preserve"> ξέρετε ότι χρόνος εφαρμογής είναι από την 1</w:t>
      </w:r>
      <w:r w:rsidRPr="004E4159">
        <w:rPr>
          <w:rFonts w:eastAsia="Times New Roman" w:cs="Times New Roman"/>
          <w:szCs w:val="24"/>
          <w:vertAlign w:val="superscript"/>
        </w:rPr>
        <w:t>η</w:t>
      </w:r>
      <w:r>
        <w:rPr>
          <w:rFonts w:eastAsia="Times New Roman" w:cs="Times New Roman"/>
          <w:szCs w:val="24"/>
        </w:rPr>
        <w:t xml:space="preserve">  Ιανουαρίου του 2018, δίνοντας ένα χρονικό διάστημα για να μπορέσουν να προσαρμοστούν, ιδιαίτερα οι μεταποιητικές μονάδες ή οι χονδρέμποροι ή τα σο</w:t>
      </w:r>
      <w:r>
        <w:rPr>
          <w:rFonts w:eastAsia="Times New Roman" w:cs="Times New Roman"/>
          <w:szCs w:val="24"/>
        </w:rPr>
        <w:t>υ</w:t>
      </w:r>
      <w:r>
        <w:rPr>
          <w:rFonts w:eastAsia="Times New Roman" w:cs="Times New Roman"/>
          <w:szCs w:val="24"/>
        </w:rPr>
        <w:t xml:space="preserve">περμάρκετ; </w:t>
      </w:r>
    </w:p>
    <w:p w14:paraId="6BEEF808"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Και μάλιστα, το λέω αυτό, όταν εσείς είχατε φέρει </w:t>
      </w:r>
      <w:r>
        <w:rPr>
          <w:rFonts w:eastAsia="Times New Roman" w:cs="Times New Roman"/>
          <w:szCs w:val="24"/>
        </w:rPr>
        <w:t>προηγουμένως τη συγκεκριμένη ρύθμιση για πληρωμή σε εξήντα ημέρες, έχοντας μ</w:t>
      </w:r>
      <w:r>
        <w:rPr>
          <w:rFonts w:eastAsia="Times New Roman" w:cs="Times New Roman"/>
          <w:szCs w:val="24"/>
        </w:rPr>
        <w:t>ί</w:t>
      </w:r>
      <w:r>
        <w:rPr>
          <w:rFonts w:eastAsia="Times New Roman" w:cs="Times New Roman"/>
          <w:szCs w:val="24"/>
        </w:rPr>
        <w:t xml:space="preserve">α υποσημείωση η οποία έλεγε «εκτός αν οι συμβαλλόμενοι αποφασίσουν διαφορετικά». </w:t>
      </w:r>
    </w:p>
    <w:p w14:paraId="6BEEF809" w14:textId="77777777" w:rsidR="009B7D3A" w:rsidRDefault="00441D78">
      <w:pPr>
        <w:spacing w:line="600" w:lineRule="auto"/>
        <w:ind w:firstLine="720"/>
        <w:jc w:val="both"/>
        <w:rPr>
          <w:rFonts w:eastAsia="Times New Roman"/>
          <w:szCs w:val="24"/>
        </w:rPr>
      </w:pPr>
      <w:r>
        <w:rPr>
          <w:rFonts w:eastAsia="Times New Roman" w:cs="Times New Roman"/>
          <w:szCs w:val="24"/>
        </w:rPr>
        <w:t>Φαντάζεστε εσείς τώρα οι συμβαλλόμενοι, ο αγρότης, μαζί με το πολυκατάστημα, μαζί με τον χονδρέμπ</w:t>
      </w:r>
      <w:r>
        <w:rPr>
          <w:rFonts w:eastAsia="Times New Roman" w:cs="Times New Roman"/>
          <w:szCs w:val="24"/>
        </w:rPr>
        <w:t xml:space="preserve">ορο πως συμφωνούσαν; </w:t>
      </w:r>
      <w:r>
        <w:rPr>
          <w:rFonts w:eastAsia="Times New Roman" w:cs="Times New Roman"/>
          <w:szCs w:val="24"/>
        </w:rPr>
        <w:lastRenderedPageBreak/>
        <w:t>Ό,τι έλεγαν οι ισχυροί. Άρα στην προκειμένη περίπτωση ουσιαστικά, είχατε καταργήσει «κάτω από το τραπέζι» τη συγκεκριμένη ρύθμιση, που δεν ίσχυσε καθόλου.</w:t>
      </w:r>
      <w:r>
        <w:rPr>
          <w:rFonts w:eastAsia="Times New Roman"/>
          <w:szCs w:val="24"/>
        </w:rPr>
        <w:t xml:space="preserve"> </w:t>
      </w:r>
      <w:r>
        <w:rPr>
          <w:rFonts w:eastAsia="Times New Roman"/>
          <w:szCs w:val="24"/>
        </w:rPr>
        <w:t>Ερχόμαστε εμείς τώρα και επιβάλουμε και διοικητικές κυρώσεις, ακόμα και στον ίδι</w:t>
      </w:r>
      <w:r>
        <w:rPr>
          <w:rFonts w:eastAsia="Times New Roman"/>
          <w:szCs w:val="24"/>
        </w:rPr>
        <w:t>ο τον αγρότη, αν δεν εφαρμόσει αυτήν τη ρύθμιση για εξήντα μέρες πληρωμές.</w:t>
      </w:r>
    </w:p>
    <w:p w14:paraId="6BEEF80A" w14:textId="77777777" w:rsidR="009B7D3A" w:rsidRDefault="00441D78">
      <w:pPr>
        <w:spacing w:line="600" w:lineRule="auto"/>
        <w:ind w:firstLine="720"/>
        <w:jc w:val="both"/>
        <w:rPr>
          <w:rFonts w:eastAsia="Times New Roman"/>
          <w:szCs w:val="24"/>
        </w:rPr>
      </w:pPr>
      <w:r>
        <w:rPr>
          <w:rFonts w:eastAsia="Times New Roman"/>
          <w:szCs w:val="24"/>
        </w:rPr>
        <w:t>Αναφερθήκατε ιδιαίτερα στο φορολογικό θέμα. Είπατε ότι εμείς φορολογούμε από το πρώτο ευρώ. Δεν γνωρίζετε ότι εμείς έχουμε αφορολόγητο 8.500 ευρώ, που σε μ</w:t>
      </w:r>
      <w:r>
        <w:rPr>
          <w:rFonts w:eastAsia="Times New Roman"/>
          <w:szCs w:val="24"/>
        </w:rPr>
        <w:t>ί</w:t>
      </w:r>
      <w:r>
        <w:rPr>
          <w:rFonts w:eastAsia="Times New Roman"/>
          <w:szCs w:val="24"/>
        </w:rPr>
        <w:t xml:space="preserve">α οικογένεια με δύο παιδιά φτάνει τα 9.500 ευρώ, που σύμφωνα με τις δηλώσεις του 2016 για το εισόδημα του 2016, πληρωμές του 2017, οι αγρότες πάνω από το 95% δεν πλήρωσαν φόρο; </w:t>
      </w:r>
    </w:p>
    <w:p w14:paraId="6BEEF80B" w14:textId="77777777" w:rsidR="009B7D3A" w:rsidRDefault="00441D78">
      <w:pPr>
        <w:spacing w:line="600" w:lineRule="auto"/>
        <w:ind w:firstLine="720"/>
        <w:jc w:val="both"/>
        <w:rPr>
          <w:rFonts w:eastAsia="Times New Roman"/>
          <w:szCs w:val="24"/>
        </w:rPr>
      </w:pPr>
      <w:r>
        <w:rPr>
          <w:rFonts w:eastAsia="Times New Roman"/>
          <w:szCs w:val="24"/>
        </w:rPr>
        <w:lastRenderedPageBreak/>
        <w:t>Μιλάτε εσείς, όταν με τον νόμο του 2013 –δεν τον θυμάμαι ακριβώς- φορολογούσατ</w:t>
      </w:r>
      <w:r>
        <w:rPr>
          <w:rFonts w:eastAsia="Times New Roman"/>
          <w:szCs w:val="24"/>
        </w:rPr>
        <w:t>ε από το πρώτο ευρώ με 13% όλα τα εισοδήματα, τις αποζημιώσεις, τις ενισχύσεις για τον Έλληνα αγρότη και ήλθαμε εμείς και καταργήσαμε τη συγκεκριμένη ρύθμιση; Εξάλλου, τα στοιχεία δείχνουν ότι η απόσταση μεταξύ αυτών που πλήρωναν οι αγρότες με τις δικές σα</w:t>
      </w:r>
      <w:r>
        <w:rPr>
          <w:rFonts w:eastAsia="Times New Roman"/>
          <w:szCs w:val="24"/>
        </w:rPr>
        <w:t xml:space="preserve">ς ρυθμίσεις σε σχέση μ’ αυτά που πληρώνουν σήμερα, είναι η μέρα με τη νύχτα. </w:t>
      </w:r>
    </w:p>
    <w:p w14:paraId="6BEEF80C" w14:textId="77777777" w:rsidR="009B7D3A" w:rsidRDefault="00441D78">
      <w:pPr>
        <w:spacing w:line="600" w:lineRule="auto"/>
        <w:ind w:firstLine="720"/>
        <w:jc w:val="both"/>
        <w:rPr>
          <w:rFonts w:eastAsia="Times New Roman"/>
          <w:szCs w:val="24"/>
        </w:rPr>
      </w:pPr>
      <w:r>
        <w:rPr>
          <w:rFonts w:eastAsia="Times New Roman"/>
          <w:szCs w:val="24"/>
        </w:rPr>
        <w:t>Άρα λοιπόν, μην «πυροβολείτε» ιδιαίτερα για μ</w:t>
      </w:r>
      <w:r>
        <w:rPr>
          <w:rFonts w:eastAsia="Times New Roman"/>
          <w:szCs w:val="24"/>
        </w:rPr>
        <w:t>ί</w:t>
      </w:r>
      <w:r>
        <w:rPr>
          <w:rFonts w:eastAsia="Times New Roman"/>
          <w:szCs w:val="24"/>
        </w:rPr>
        <w:t xml:space="preserve">α ρύθμιση που αφορά τη μόνη επαγγελματική ομάδα στη χώρα μας που έχει ατομικό αφορολόγητο και που είναι οι αγρότες. </w:t>
      </w:r>
    </w:p>
    <w:p w14:paraId="6BEEF80D" w14:textId="77777777" w:rsidR="009B7D3A" w:rsidRDefault="00441D78">
      <w:pPr>
        <w:spacing w:line="600" w:lineRule="auto"/>
        <w:ind w:firstLine="720"/>
        <w:jc w:val="both"/>
        <w:rPr>
          <w:rFonts w:eastAsia="Times New Roman"/>
          <w:szCs w:val="24"/>
        </w:rPr>
      </w:pPr>
      <w:r>
        <w:rPr>
          <w:rFonts w:eastAsia="Times New Roman"/>
          <w:szCs w:val="24"/>
        </w:rPr>
        <w:t>Μπήκατε και στο</w:t>
      </w:r>
      <w:r>
        <w:rPr>
          <w:rFonts w:eastAsia="Times New Roman"/>
          <w:szCs w:val="24"/>
        </w:rPr>
        <w:t xml:space="preserve"> άλλο θέμα που αφορά τη διεπαγγελματική οργάνωση που χρειάζεται η φέτα. Κύριε συνάδελφε, δεν θα είναι επώδυνο για τον Υπουργό το να πει «ελάτε δύο διεπαγγελματικές </w:t>
      </w:r>
      <w:r>
        <w:rPr>
          <w:rFonts w:eastAsia="Times New Roman"/>
          <w:szCs w:val="24"/>
        </w:rPr>
        <w:lastRenderedPageBreak/>
        <w:t>οργανώσεις να υπογράψουμε και η μία και η άλλη, ώστε να λειτουργούν δύο», πόσω μάλλον όταν υ</w:t>
      </w:r>
      <w:r>
        <w:rPr>
          <w:rFonts w:eastAsia="Times New Roman"/>
          <w:szCs w:val="24"/>
        </w:rPr>
        <w:t xml:space="preserve">πάρχει ένας χώρος στον οποίον εμπλέκονται και συμβαλλόμενοι που έχουν διαφορετικά συμφέροντα. Τον μεταποιητή, για παράδειγμα, οπωσδήποτε αυτό που τον ενδιαφέρει είναι το να παίρνει πιο φθηνό γάλα. Τον κτηνοτρόφο, που κι αυτός έχει άμεση σχέση με τον χώρο, </w:t>
      </w:r>
      <w:r>
        <w:rPr>
          <w:rFonts w:eastAsia="Times New Roman"/>
          <w:szCs w:val="24"/>
        </w:rPr>
        <w:t xml:space="preserve">αυτό που τον ενδιαφέρει είναι να υπερασπιστεί την παραγωγή του. </w:t>
      </w:r>
    </w:p>
    <w:p w14:paraId="6BEEF80E" w14:textId="77777777" w:rsidR="009B7D3A" w:rsidRDefault="00441D78">
      <w:pPr>
        <w:spacing w:line="600" w:lineRule="auto"/>
        <w:ind w:firstLine="720"/>
        <w:jc w:val="both"/>
        <w:rPr>
          <w:rFonts w:eastAsia="Times New Roman"/>
          <w:szCs w:val="24"/>
        </w:rPr>
      </w:pPr>
      <w:r>
        <w:rPr>
          <w:rFonts w:eastAsia="Times New Roman"/>
          <w:szCs w:val="24"/>
        </w:rPr>
        <w:t>Είναι δυνατόν να μην μπορέσουμε να τους βάλουμε αυτούς κάπου να συνυπάρχουν σ’ αυτήν τη διεπαγγελματική οργάνωση, για να μπορούν να λειτουργούν συλλογικά και για όφελος και των μεν και των δε</w:t>
      </w:r>
      <w:r>
        <w:rPr>
          <w:rFonts w:eastAsia="Times New Roman"/>
          <w:szCs w:val="24"/>
        </w:rPr>
        <w:t xml:space="preserve">; Αυτό θέλω εγώ. </w:t>
      </w:r>
    </w:p>
    <w:p w14:paraId="6BEEF80F" w14:textId="77777777" w:rsidR="009B7D3A" w:rsidRDefault="00441D78">
      <w:pPr>
        <w:spacing w:line="600" w:lineRule="auto"/>
        <w:ind w:firstLine="720"/>
        <w:jc w:val="both"/>
        <w:rPr>
          <w:rFonts w:eastAsia="Times New Roman"/>
          <w:szCs w:val="24"/>
        </w:rPr>
      </w:pPr>
      <w:r>
        <w:rPr>
          <w:rFonts w:eastAsia="Times New Roman"/>
          <w:szCs w:val="24"/>
        </w:rPr>
        <w:t xml:space="preserve">Θεωρώ ότι αν υπογράψουμε τις δύο διεπαγγελματικές, θα κάνουμε μεγάλη ζημιά στον χώρο. Να καταλάβουν και οι κτηνοτρόφοι </w:t>
      </w:r>
      <w:r>
        <w:rPr>
          <w:rFonts w:eastAsia="Times New Roman"/>
          <w:szCs w:val="24"/>
        </w:rPr>
        <w:lastRenderedPageBreak/>
        <w:t>και οι μεταποιητές ότι είναι μονόδρομος και να είστε σίγουρος ότι αυτό θα γίνει στο τέλος, για να μπορέσουμε όλοι να βο</w:t>
      </w:r>
      <w:r>
        <w:rPr>
          <w:rFonts w:eastAsia="Times New Roman"/>
          <w:szCs w:val="24"/>
        </w:rPr>
        <w:t>ηθήσουμε τον χώρο.</w:t>
      </w:r>
    </w:p>
    <w:p w14:paraId="6BEEF810" w14:textId="77777777" w:rsidR="009B7D3A" w:rsidRDefault="00441D7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Υπουργό.</w:t>
      </w:r>
    </w:p>
    <w:p w14:paraId="6BEEF811" w14:textId="77777777" w:rsidR="009B7D3A" w:rsidRDefault="00441D78">
      <w:pPr>
        <w:spacing w:line="600" w:lineRule="auto"/>
        <w:ind w:firstLine="720"/>
        <w:jc w:val="both"/>
        <w:rPr>
          <w:rFonts w:eastAsia="Times New Roman"/>
          <w:szCs w:val="24"/>
        </w:rPr>
      </w:pPr>
      <w:r>
        <w:rPr>
          <w:rFonts w:eastAsia="Times New Roman"/>
          <w:szCs w:val="24"/>
        </w:rPr>
        <w:t>Θα συζητηθεί η πρώτη με αριθμό 1331/19-3-2018 επίκαιρη ερώτηση δεύτερου κύκλου της Βουλευτού Καρδίτσας του Συνασπισμού Ριζοσπαστικής Αριστεράς κ</w:t>
      </w:r>
      <w:r>
        <w:rPr>
          <w:rFonts w:eastAsia="Times New Roman"/>
          <w:szCs w:val="24"/>
        </w:rPr>
        <w:t>.</w:t>
      </w:r>
      <w:r>
        <w:rPr>
          <w:rFonts w:eastAsia="Times New Roman"/>
          <w:szCs w:val="24"/>
        </w:rPr>
        <w:t xml:space="preserve"> Παναγιώτας Βράντζα προς τον</w:t>
      </w:r>
      <w:r>
        <w:rPr>
          <w:rFonts w:eastAsia="Times New Roman"/>
          <w:szCs w:val="24"/>
        </w:rPr>
        <w:t xml:space="preserve"> Υπουργό Αγροτικής Ανάπτυξης και Τροφίμων, με θέμα: «Η λειτουργία των κτηνιατρικών υπηρεσιών, η διαχείριση των ζωονόσων και οι επιπτώσεις τους στην κτηνοτροφία».</w:t>
      </w:r>
    </w:p>
    <w:p w14:paraId="6BEEF812" w14:textId="77777777" w:rsidR="009B7D3A" w:rsidRDefault="00441D78">
      <w:pPr>
        <w:spacing w:line="600" w:lineRule="auto"/>
        <w:ind w:firstLine="720"/>
        <w:jc w:val="both"/>
        <w:rPr>
          <w:rFonts w:eastAsia="Times New Roman"/>
          <w:szCs w:val="24"/>
        </w:rPr>
      </w:pPr>
      <w:r>
        <w:rPr>
          <w:rFonts w:eastAsia="Times New Roman"/>
          <w:szCs w:val="24"/>
        </w:rPr>
        <w:t>Κυρία Βράντζα, έχετε τον λόγο για δύο λεπτά.</w:t>
      </w:r>
    </w:p>
    <w:p w14:paraId="6BEEF813" w14:textId="77777777" w:rsidR="009B7D3A" w:rsidRDefault="00441D78">
      <w:pPr>
        <w:spacing w:line="600" w:lineRule="auto"/>
        <w:ind w:firstLine="720"/>
        <w:jc w:val="both"/>
        <w:rPr>
          <w:rFonts w:eastAsia="Times New Roman"/>
          <w:szCs w:val="24"/>
        </w:rPr>
      </w:pPr>
      <w:r>
        <w:rPr>
          <w:rFonts w:eastAsia="Times New Roman"/>
          <w:b/>
          <w:szCs w:val="24"/>
        </w:rPr>
        <w:t xml:space="preserve">ΠΑΝΑΓΙΩΤΑ ΒΡΑΝΤΖΑ: </w:t>
      </w:r>
      <w:r>
        <w:rPr>
          <w:rFonts w:eastAsia="Times New Roman"/>
          <w:szCs w:val="24"/>
        </w:rPr>
        <w:t>Ευχαριστώ πολύ.</w:t>
      </w:r>
    </w:p>
    <w:p w14:paraId="6BEEF814" w14:textId="77777777" w:rsidR="009B7D3A" w:rsidRDefault="00441D78">
      <w:pPr>
        <w:spacing w:line="600" w:lineRule="auto"/>
        <w:ind w:firstLine="720"/>
        <w:jc w:val="both"/>
        <w:rPr>
          <w:rFonts w:eastAsia="Times New Roman"/>
          <w:szCs w:val="24"/>
        </w:rPr>
      </w:pPr>
      <w:r>
        <w:rPr>
          <w:rFonts w:eastAsia="Times New Roman"/>
          <w:szCs w:val="24"/>
        </w:rPr>
        <w:lastRenderedPageBreak/>
        <w:t>Κύριε Υπουργέ,</w:t>
      </w:r>
      <w:r>
        <w:rPr>
          <w:rFonts w:eastAsia="Times New Roman"/>
          <w:szCs w:val="24"/>
        </w:rPr>
        <w:t xml:space="preserve"> είναι η τρίτη επίκαιρη ερώτηση που έχουμε σήμερα για την κτηνοτροφία. Προφανώς καταλαβαίνετε ότι εμείς, οι Βουλευτές, είμαστε φορείς πληροφοριών που έχουμε από τους πολίτες, άρα πράγματι υπάρχει μεγάλη αγωνία στον κτηνοτροφικό κόσμο και στον χώρο των μετα</w:t>
      </w:r>
      <w:r>
        <w:rPr>
          <w:rFonts w:eastAsia="Times New Roman"/>
          <w:szCs w:val="24"/>
        </w:rPr>
        <w:t xml:space="preserve">ποιητών, όπως είπε ο κ. Στύλιος, που παρά τις ανακρίβειες –δώσατε εσείς την απάντηση- έχει εντοπίσει κι εκείνος το πολύ σημαντικό πρόβλημα που υπάρχει αυτήν την ώρα στην τιμή του πρόβειου γάλακτος. </w:t>
      </w:r>
    </w:p>
    <w:p w14:paraId="6BEEF815" w14:textId="77777777" w:rsidR="009B7D3A" w:rsidRDefault="00441D78">
      <w:pPr>
        <w:spacing w:line="600" w:lineRule="auto"/>
        <w:ind w:firstLine="720"/>
        <w:jc w:val="both"/>
        <w:rPr>
          <w:rFonts w:eastAsia="Times New Roman"/>
          <w:szCs w:val="24"/>
        </w:rPr>
      </w:pPr>
      <w:r>
        <w:rPr>
          <w:rFonts w:eastAsia="Times New Roman"/>
          <w:szCs w:val="24"/>
        </w:rPr>
        <w:t>Η δική μου επίκαιρη ερώτηση επίσης αφορά την κτηνοτροφία,</w:t>
      </w:r>
      <w:r>
        <w:rPr>
          <w:rFonts w:eastAsia="Times New Roman"/>
          <w:szCs w:val="24"/>
        </w:rPr>
        <w:t xml:space="preserve"> αλλά από μια άλλη σκοπιά, από τη μεριά της επιστήμης και της κτηνιατρικής. </w:t>
      </w:r>
    </w:p>
    <w:p w14:paraId="6BEEF816" w14:textId="77777777" w:rsidR="009B7D3A" w:rsidRDefault="00441D78">
      <w:pPr>
        <w:spacing w:line="600" w:lineRule="auto"/>
        <w:ind w:firstLine="720"/>
        <w:jc w:val="both"/>
        <w:rPr>
          <w:rFonts w:eastAsia="Times New Roman"/>
          <w:szCs w:val="24"/>
        </w:rPr>
      </w:pPr>
      <w:r>
        <w:rPr>
          <w:rFonts w:eastAsia="Times New Roman"/>
          <w:szCs w:val="24"/>
        </w:rPr>
        <w:lastRenderedPageBreak/>
        <w:t>Πριν ξεκινήσω να αναπτύσσω την επίκαιρη ερώτησή μου, θα πω ότι κι εσείς, αλλά και άλλα μέλη της Κυβέρνησης, έχετε αναφερθεί στη σημαντικότητα της κτηνοτροφίας και στο πόση προτερα</w:t>
      </w:r>
      <w:r>
        <w:rPr>
          <w:rFonts w:eastAsia="Times New Roman"/>
          <w:szCs w:val="24"/>
        </w:rPr>
        <w:t xml:space="preserve">ιότητα δίνει η Κυβέρνηση στην ανάπτυξη αυτού του σημαντικού κλάδου για την οικονομία της χώρας. </w:t>
      </w:r>
    </w:p>
    <w:p w14:paraId="6BEEF817" w14:textId="77777777" w:rsidR="009B7D3A" w:rsidRDefault="00441D78">
      <w:pPr>
        <w:spacing w:line="600" w:lineRule="auto"/>
        <w:ind w:firstLine="720"/>
        <w:jc w:val="both"/>
        <w:rPr>
          <w:rFonts w:eastAsia="Times New Roman"/>
          <w:szCs w:val="24"/>
        </w:rPr>
      </w:pPr>
      <w:r>
        <w:rPr>
          <w:rFonts w:eastAsia="Times New Roman"/>
          <w:szCs w:val="24"/>
        </w:rPr>
        <w:t>Κατά τη γνώμη μου, μ</w:t>
      </w:r>
      <w:r>
        <w:rPr>
          <w:rFonts w:eastAsia="Times New Roman"/>
          <w:szCs w:val="24"/>
        </w:rPr>
        <w:t>ί</w:t>
      </w:r>
      <w:r>
        <w:rPr>
          <w:rFonts w:eastAsia="Times New Roman"/>
          <w:szCs w:val="24"/>
        </w:rPr>
        <w:t>α σημαντική παράμετρος για την εξέλιξη, την αναβάθμιση και τελικά την ανάπτυξη της κτηνοτροφίας αποτελεί η λειτουργία και η αποτελεσματικό</w:t>
      </w:r>
      <w:r>
        <w:rPr>
          <w:rFonts w:eastAsia="Times New Roman"/>
          <w:szCs w:val="24"/>
        </w:rPr>
        <w:t xml:space="preserve">τητα των δημόσιων κτηνιατρικών υπηρεσιών. </w:t>
      </w:r>
    </w:p>
    <w:p w14:paraId="6BEEF818" w14:textId="77777777" w:rsidR="009B7D3A" w:rsidRDefault="00441D78">
      <w:pPr>
        <w:spacing w:line="600" w:lineRule="auto"/>
        <w:ind w:firstLine="720"/>
        <w:jc w:val="both"/>
        <w:rPr>
          <w:rFonts w:eastAsia="Times New Roman"/>
          <w:b/>
          <w:szCs w:val="24"/>
        </w:rPr>
      </w:pPr>
      <w:r>
        <w:rPr>
          <w:rFonts w:eastAsia="Times New Roman"/>
          <w:szCs w:val="24"/>
        </w:rPr>
        <w:t>Δυστυχώς –και το λέω από προσωπική εμπειρία και λόγω ειδικότητας- η καθημερινότητα και τα στοιχεία δείχνουν ότι εδώ και αρκετές δεκαετίες η συμβολή των κτηνιατρικών υπηρεσιών δεν υ</w:t>
      </w:r>
      <w:r>
        <w:rPr>
          <w:rFonts w:eastAsia="Times New Roman"/>
          <w:szCs w:val="24"/>
        </w:rPr>
        <w:lastRenderedPageBreak/>
        <w:t>πήρξε η μέγιστη δυνατή για την εξ</w:t>
      </w:r>
      <w:r>
        <w:rPr>
          <w:rFonts w:eastAsia="Times New Roman"/>
          <w:szCs w:val="24"/>
        </w:rPr>
        <w:t xml:space="preserve">έλιξη του σημαντικού αυτού κλάδου του πρωτογενούς τομέα. Αναφέρω ως χαρακτηριστικό παράδειγμα αυτής της δυσλειτουργίας τη διαχείριση των ζωονόσων και των επιδημιών τα τελευταία χρόνια και τα κακά αποτελέσματα αυτής της διαχείρισης. </w:t>
      </w:r>
    </w:p>
    <w:p w14:paraId="6BEEF819" w14:textId="77777777" w:rsidR="009B7D3A" w:rsidRDefault="00441D78">
      <w:pPr>
        <w:spacing w:line="600" w:lineRule="auto"/>
        <w:ind w:firstLine="720"/>
        <w:jc w:val="both"/>
        <w:rPr>
          <w:rFonts w:eastAsia="Times New Roman"/>
          <w:szCs w:val="24"/>
        </w:rPr>
      </w:pPr>
      <w:r>
        <w:rPr>
          <w:rFonts w:eastAsia="Times New Roman"/>
          <w:szCs w:val="24"/>
        </w:rPr>
        <w:t>Κύριε Υπουργέ, στη χώρα</w:t>
      </w:r>
      <w:r>
        <w:rPr>
          <w:rFonts w:eastAsia="Times New Roman"/>
          <w:szCs w:val="24"/>
        </w:rPr>
        <w:t xml:space="preserve"> εφαρμόζεται πρόγραμμα για την εκρίζωση της βρουκέλλωσης των βοοειδών και των προβάτων από το 1975. Σήμερα έχουμε ακόμα κρούσματα και σε ανθρώπους και σε ζώα σε πολλές περιοχές της χώρας. Το φαινόμενο αυτό έχει συνέπειες και στην υγεία των ζώων και στην υγ</w:t>
      </w:r>
      <w:r>
        <w:rPr>
          <w:rFonts w:eastAsia="Times New Roman"/>
          <w:szCs w:val="24"/>
        </w:rPr>
        <w:t xml:space="preserve">εία των ανθρώπων βεβαίως και στην ευζωία και στην αποδοτικότητα, αλλά κυρίως έχει </w:t>
      </w:r>
      <w:r>
        <w:rPr>
          <w:rFonts w:eastAsia="Times New Roman"/>
          <w:szCs w:val="24"/>
        </w:rPr>
        <w:lastRenderedPageBreak/>
        <w:t>πάρα πολύ μεγάλη σημασία για την εξαγωγή και τη φήμη στο εξωτερικό σημαντικών προϊόντων για την οικονομία της χώρας και εννοώ τη φέτα.</w:t>
      </w:r>
    </w:p>
    <w:p w14:paraId="6BEEF81A" w14:textId="77777777" w:rsidR="009B7D3A" w:rsidRDefault="00441D78">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w:t>
      </w:r>
      <w:r>
        <w:rPr>
          <w:rFonts w:eastAsia="Times New Roman" w:cs="Times New Roman"/>
          <w:szCs w:val="24"/>
        </w:rPr>
        <w:t>ξεως του χρόνου ομιλίας της κυρίας Βουλευτού)</w:t>
      </w:r>
    </w:p>
    <w:p w14:paraId="6BEEF81B" w14:textId="77777777" w:rsidR="009B7D3A" w:rsidRDefault="00441D78">
      <w:pPr>
        <w:spacing w:line="600" w:lineRule="auto"/>
        <w:ind w:firstLine="720"/>
        <w:jc w:val="both"/>
        <w:rPr>
          <w:rFonts w:eastAsia="Times New Roman"/>
          <w:szCs w:val="24"/>
        </w:rPr>
      </w:pPr>
      <w:r>
        <w:rPr>
          <w:rFonts w:eastAsia="Times New Roman"/>
          <w:szCs w:val="24"/>
        </w:rPr>
        <w:t>Σας θυμίζω ότι πριν περίπου τέσσερα χρόνια, επειδή ακριβώς υπήρξε μ</w:t>
      </w:r>
      <w:r>
        <w:rPr>
          <w:rFonts w:eastAsia="Times New Roman"/>
          <w:szCs w:val="24"/>
        </w:rPr>
        <w:t>ί</w:t>
      </w:r>
      <w:r>
        <w:rPr>
          <w:rFonts w:eastAsia="Times New Roman"/>
          <w:szCs w:val="24"/>
        </w:rPr>
        <w:t>α απαγόρευση ευρωπαϊκή για τις εξαγωγές της φέτας, αναγκαστήκαμε και κάναμε πιο επισταμένους εμβολιασμούς, προκειμένου να έχουμε την πιστοποίη</w:t>
      </w:r>
      <w:r>
        <w:rPr>
          <w:rFonts w:eastAsia="Times New Roman"/>
          <w:szCs w:val="24"/>
        </w:rPr>
        <w:t>ση που χρειαζόταν για να κάνουμε εξαγωγές. Επιμένουμε να εφαρμόζουμε ένα πρόγραμμα εμβολιασμού για τέσσερις δεκαετίες που δεν έχει αποτέλεσμα. Προφανώς, κάποιος πρέπει να εξηγήσει γιατί το κάνουμε.</w:t>
      </w:r>
    </w:p>
    <w:p w14:paraId="6BEEF81C" w14:textId="77777777" w:rsidR="009B7D3A" w:rsidRDefault="00441D78">
      <w:pPr>
        <w:spacing w:line="600" w:lineRule="auto"/>
        <w:ind w:firstLine="720"/>
        <w:jc w:val="both"/>
        <w:rPr>
          <w:rFonts w:eastAsia="Times New Roman"/>
          <w:szCs w:val="24"/>
        </w:rPr>
      </w:pPr>
      <w:r>
        <w:rPr>
          <w:rFonts w:eastAsia="Times New Roman"/>
          <w:szCs w:val="24"/>
        </w:rPr>
        <w:lastRenderedPageBreak/>
        <w:t>Όσον αφορά τον καταρροϊκό, μ</w:t>
      </w:r>
      <w:r>
        <w:rPr>
          <w:rFonts w:eastAsia="Times New Roman"/>
          <w:szCs w:val="24"/>
        </w:rPr>
        <w:t>ί</w:t>
      </w:r>
      <w:r>
        <w:rPr>
          <w:rFonts w:eastAsia="Times New Roman"/>
          <w:szCs w:val="24"/>
        </w:rPr>
        <w:t>α σχετικά πρόσφατη επιδημία π</w:t>
      </w:r>
      <w:r>
        <w:rPr>
          <w:rFonts w:eastAsia="Times New Roman"/>
          <w:szCs w:val="24"/>
        </w:rPr>
        <w:t>ου είχαμε πάλι στη χώρα, οι κρατικές υπηρεσίες άργησαν πάρα πολύ να αποφασίσουν τι μέτρα θα πάρουν για να αντιμετωπίσουμε την νόσο, μεταξύ αυτών και το αν θα εμβολιάσουμε ή όχι και τελικά είχαμε πολύ μεγάλες απώλειες στον ζωικό πληθυσμό, στην προβατοτροφία</w:t>
      </w:r>
      <w:r>
        <w:rPr>
          <w:rFonts w:eastAsia="Times New Roman"/>
          <w:szCs w:val="24"/>
        </w:rPr>
        <w:t xml:space="preserve"> στη χώρα. Υπάρχουν εκτιμήσεις που λένε ότι μειώθηκε ο πληθυσμός των προβάτων ακόμα και 30%.</w:t>
      </w:r>
    </w:p>
    <w:p w14:paraId="6BEEF81D" w14:textId="77777777" w:rsidR="009B7D3A" w:rsidRDefault="00441D78">
      <w:pPr>
        <w:spacing w:line="600" w:lineRule="auto"/>
        <w:ind w:firstLine="720"/>
        <w:jc w:val="both"/>
        <w:rPr>
          <w:rFonts w:eastAsia="Times New Roman"/>
          <w:szCs w:val="24"/>
        </w:rPr>
      </w:pPr>
      <w:r>
        <w:rPr>
          <w:rFonts w:eastAsia="Times New Roman"/>
          <w:szCs w:val="24"/>
        </w:rPr>
        <w:t>Η πιο πρόσφατη επιδημία είναι η οζώδης δερματίτιδα των βοοειδών. Τα αποτελέσματα εδώ είναι πραγματικά απογοητευτικά. Οι υπηρεσίες ακολούθησαν ως όφειλαν βεβαίως -θ</w:t>
      </w:r>
      <w:r>
        <w:rPr>
          <w:rFonts w:eastAsia="Times New Roman"/>
          <w:szCs w:val="24"/>
        </w:rPr>
        <w:t xml:space="preserve">α σας πω τι εννοώ- αναντίρρητα ευρωπαϊκές επιταγές βασισμένες σε δεδομένα άλλων κρατών με διαφορετικές κλιματολογικές συνθήκες και με παλαιότερα επιστημονικά δεδομένα. </w:t>
      </w:r>
    </w:p>
    <w:p w14:paraId="6BEEF81E" w14:textId="77777777" w:rsidR="009B7D3A" w:rsidRDefault="00441D78">
      <w:pPr>
        <w:spacing w:line="600" w:lineRule="auto"/>
        <w:ind w:firstLine="720"/>
        <w:jc w:val="both"/>
        <w:rPr>
          <w:rFonts w:eastAsia="Times New Roman"/>
          <w:szCs w:val="24"/>
        </w:rPr>
      </w:pPr>
      <w:r>
        <w:rPr>
          <w:rFonts w:eastAsia="Times New Roman"/>
          <w:szCs w:val="24"/>
        </w:rPr>
        <w:lastRenderedPageBreak/>
        <w:t>Συνέχισαν να αφανίζουν κοπάδια για να μην εξαπλωθεί η νόσος, ακόμα και όταν η νόσος έχε</w:t>
      </w:r>
      <w:r>
        <w:rPr>
          <w:rFonts w:eastAsia="Times New Roman"/>
          <w:szCs w:val="24"/>
        </w:rPr>
        <w:t>ι φτάσει στην Αχαΐα. Προφανώς, δεν διαχειριστήκαμε σωστά τη διαδικασία της εξάπλωσης. Μάλιστα, επέδειξαν τόσο μεγάλο ζήλο στο να αφανίζουν κοπάδια όπου δεν δίστασαν να αφανίσουν και κοπάδια σπάνιων φυλών και μιλάω για το ένα από τα δύο κοπάδια της φυλής Συ</w:t>
      </w:r>
      <w:r>
        <w:rPr>
          <w:rFonts w:eastAsia="Times New Roman"/>
          <w:szCs w:val="24"/>
        </w:rPr>
        <w:t>κιάς που βρίσκεται στη Χαλκιδική.</w:t>
      </w:r>
    </w:p>
    <w:p w14:paraId="6BEEF81F" w14:textId="77777777" w:rsidR="009B7D3A" w:rsidRDefault="00441D78">
      <w:pPr>
        <w:spacing w:line="600" w:lineRule="auto"/>
        <w:ind w:firstLine="720"/>
        <w:jc w:val="both"/>
        <w:rPr>
          <w:rFonts w:eastAsia="Times New Roman"/>
          <w:szCs w:val="24"/>
        </w:rPr>
      </w:pPr>
      <w:r>
        <w:rPr>
          <w:rFonts w:eastAsia="Times New Roman"/>
          <w:szCs w:val="24"/>
        </w:rPr>
        <w:t>Όσον αφορά δε την προμήθεια του εμβολίου, τη διαχείριση του εμβολίου, τον τρόπο εμβολιασμού ανά περιοχή, που ήταν και διαφορετικός, μπορώ να σας πω λεπτομέρειες, οι οποίες δεν είναι καθόλου ευχάριστες.</w:t>
      </w:r>
    </w:p>
    <w:p w14:paraId="6BEEF820" w14:textId="77777777" w:rsidR="009B7D3A" w:rsidRDefault="00441D78">
      <w:pPr>
        <w:spacing w:line="600" w:lineRule="auto"/>
        <w:ind w:firstLine="720"/>
        <w:jc w:val="both"/>
        <w:rPr>
          <w:rFonts w:eastAsia="Times New Roman"/>
          <w:szCs w:val="24"/>
        </w:rPr>
      </w:pPr>
      <w:r>
        <w:rPr>
          <w:rFonts w:eastAsia="Times New Roman"/>
          <w:szCs w:val="24"/>
        </w:rPr>
        <w:t xml:space="preserve">Γενικότερα, είναι </w:t>
      </w:r>
      <w:r>
        <w:rPr>
          <w:rFonts w:eastAsia="Times New Roman"/>
          <w:szCs w:val="24"/>
        </w:rPr>
        <w:t xml:space="preserve">πραγματικά περίεργο, για όσους ασχολούμαστε με την κτηνοτροφία, ότι το ίδιο θεσμικό πλαίσιο ερμηνεύεται και </w:t>
      </w:r>
      <w:r>
        <w:rPr>
          <w:rFonts w:eastAsia="Times New Roman"/>
          <w:szCs w:val="24"/>
        </w:rPr>
        <w:lastRenderedPageBreak/>
        <w:t>εφαρμόζεται εντελώς διαφορετικά σε διαφορετικές κτηνιατρικές υπηρεσίες ακόμα και στον ίδιο νομό.</w:t>
      </w:r>
    </w:p>
    <w:p w14:paraId="6BEEF821" w14:textId="77777777" w:rsidR="009B7D3A" w:rsidRDefault="00441D78">
      <w:pPr>
        <w:spacing w:line="600" w:lineRule="auto"/>
        <w:ind w:firstLine="720"/>
        <w:jc w:val="both"/>
        <w:rPr>
          <w:rFonts w:eastAsia="Times New Roman"/>
          <w:szCs w:val="24"/>
        </w:rPr>
      </w:pPr>
      <w:r>
        <w:rPr>
          <w:rFonts w:eastAsia="Times New Roman"/>
          <w:szCs w:val="24"/>
        </w:rPr>
        <w:t>Οι αιτίες που προκαλούν αυτήν τη σύγχυση και αυτό τ</w:t>
      </w:r>
      <w:r>
        <w:rPr>
          <w:rFonts w:eastAsia="Times New Roman"/>
          <w:szCs w:val="24"/>
        </w:rPr>
        <w:t xml:space="preserve">ο αποτέλεσμα, κύριε Υπουργέ, είναι οι εξής κατά τη γνώμη μου... </w:t>
      </w:r>
    </w:p>
    <w:p w14:paraId="6BEEF822" w14:textId="77777777" w:rsidR="009B7D3A" w:rsidRDefault="00441D78">
      <w:pPr>
        <w:spacing w:line="600" w:lineRule="auto"/>
        <w:ind w:firstLine="720"/>
        <w:jc w:val="both"/>
        <w:rPr>
          <w:rFonts w:eastAsia="Times New Roman" w:cs="Times New Roman"/>
          <w:b/>
          <w:szCs w:val="24"/>
        </w:rPr>
      </w:pPr>
      <w:r>
        <w:rPr>
          <w:rFonts w:eastAsia="Times New Roman" w:cs="Times New Roman"/>
          <w:b/>
          <w:szCs w:val="24"/>
        </w:rPr>
        <w:t xml:space="preserve">ΠΡΟΕΔΡΕΥΩΝ (Μάριος Γεωργιάδης): </w:t>
      </w:r>
      <w:r>
        <w:rPr>
          <w:rFonts w:eastAsia="Times New Roman" w:cs="Times New Roman"/>
          <w:szCs w:val="24"/>
        </w:rPr>
        <w:t>Αν θέλετε, κυρία συνάδελφε, ολοκληρώστε.</w:t>
      </w:r>
    </w:p>
    <w:p w14:paraId="6BEEF823" w14:textId="77777777" w:rsidR="009B7D3A" w:rsidRDefault="00441D78">
      <w:pPr>
        <w:spacing w:line="600" w:lineRule="auto"/>
        <w:ind w:firstLine="720"/>
        <w:jc w:val="both"/>
        <w:rPr>
          <w:rFonts w:eastAsia="Times New Roman"/>
          <w:szCs w:val="24"/>
        </w:rPr>
      </w:pPr>
      <w:r>
        <w:rPr>
          <w:rFonts w:eastAsia="Times New Roman" w:cs="Times New Roman"/>
          <w:b/>
          <w:szCs w:val="24"/>
        </w:rPr>
        <w:t xml:space="preserve">ΠΑΝΑΓΙΩΤΑ ΒΡΑΝΤΖΑ: </w:t>
      </w:r>
      <w:r>
        <w:rPr>
          <w:rFonts w:eastAsia="Times New Roman" w:cs="Times New Roman"/>
          <w:szCs w:val="24"/>
        </w:rPr>
        <w:t>Ολοκληρώνω σε δεκαπέντε δευτερόλεπτα, κύριε Πρόεδρε.</w:t>
      </w:r>
    </w:p>
    <w:p w14:paraId="6BEEF824" w14:textId="77777777" w:rsidR="009B7D3A" w:rsidRDefault="00441D78">
      <w:pPr>
        <w:spacing w:line="600" w:lineRule="auto"/>
        <w:ind w:firstLine="720"/>
        <w:jc w:val="both"/>
        <w:rPr>
          <w:rFonts w:eastAsia="Times New Roman"/>
          <w:szCs w:val="24"/>
        </w:rPr>
      </w:pPr>
      <w:r>
        <w:rPr>
          <w:rFonts w:eastAsia="Times New Roman"/>
          <w:szCs w:val="24"/>
        </w:rPr>
        <w:t>Είναι η υποστελέχωση</w:t>
      </w:r>
      <w:r>
        <w:rPr>
          <w:rFonts w:eastAsia="Times New Roman"/>
          <w:szCs w:val="24"/>
        </w:rPr>
        <w:t xml:space="preserve"> των κτηνιατρικών υπηρεσιών κυρίως σε περιοχές ευαίσθητες, όπως είναι ο Έβρος και τα νησιά του ανατολικού Αιγαίου -και θέλω να μας πείτε εάν έχετε κάποια πρόβλεψη για αυτό- το γεγονός ότι οι περιφερειακές υπηρεσίες της χώρας δεν υπάγονται στο ΥΠΑΑΤ, στο Υπ</w:t>
      </w:r>
      <w:r>
        <w:rPr>
          <w:rFonts w:eastAsia="Times New Roman"/>
          <w:szCs w:val="24"/>
        </w:rPr>
        <w:t xml:space="preserve">ουργείο Αγροτικής Ανάπτυξης που </w:t>
      </w:r>
      <w:r>
        <w:rPr>
          <w:rFonts w:eastAsia="Times New Roman"/>
          <w:szCs w:val="24"/>
        </w:rPr>
        <w:lastRenderedPageBreak/>
        <w:t>είναι ο φυσικός τους χώρος, αλλά υπάγονται στις περιφέρειες, η εξαρχής απαξίωση και επί της ουσίας η κατάργηση του θεσμού του κτηνιάτρου εκτροφής και -αυτό είναι προσωπική μου άποψη- η λήψη σημαντικών αποφάσεων από στελέχη π</w:t>
      </w:r>
      <w:r>
        <w:rPr>
          <w:rFonts w:eastAsia="Times New Roman"/>
          <w:szCs w:val="24"/>
        </w:rPr>
        <w:t>ου προσεγγίζουν το θέμα μόνο θεωρητικά και δεν έχουν καλή γνώση της ελληνικής πραγματικότητας.</w:t>
      </w:r>
    </w:p>
    <w:p w14:paraId="6BEEF825" w14:textId="77777777" w:rsidR="009B7D3A" w:rsidRDefault="00441D78">
      <w:pPr>
        <w:spacing w:line="600" w:lineRule="auto"/>
        <w:ind w:firstLine="720"/>
        <w:jc w:val="both"/>
        <w:rPr>
          <w:rFonts w:eastAsia="Times New Roman"/>
          <w:szCs w:val="24"/>
        </w:rPr>
      </w:pPr>
      <w:r>
        <w:rPr>
          <w:rFonts w:eastAsia="Times New Roman"/>
          <w:szCs w:val="24"/>
        </w:rPr>
        <w:t>Οι ερωτήσεις είναι δύο: Προτίθεστε σε συνεργασία και με τα συναρμόδια Υπουργεία να επανενώσετε τις υπηρεσίες της περιφέρειας και του κέντρου που έχουν το ίδιο αν</w:t>
      </w:r>
      <w:r>
        <w:rPr>
          <w:rFonts w:eastAsia="Times New Roman"/>
          <w:szCs w:val="24"/>
        </w:rPr>
        <w:t xml:space="preserve">τικείμενο και να τις στελεχώσετε παράλληλα, ώστε να μπορούν να επιτελέσουν το σημαντικό έργο της ανάπτυξης και της εξυγίανσης της κτηνοτροφίας; Και προτίθεστε να ενεργοποιήσετε και να αξιοποιήσετε το θεσμό του </w:t>
      </w:r>
      <w:r>
        <w:rPr>
          <w:rFonts w:eastAsia="Times New Roman"/>
          <w:szCs w:val="24"/>
        </w:rPr>
        <w:lastRenderedPageBreak/>
        <w:t>κτηνιάτρου εκτροφής ώστε να συμβάλει και αυτός</w:t>
      </w:r>
      <w:r>
        <w:rPr>
          <w:rFonts w:eastAsia="Times New Roman"/>
          <w:szCs w:val="24"/>
        </w:rPr>
        <w:t xml:space="preserve"> αποτελεσματικά στο έργο των υπηρεσιών;</w:t>
      </w:r>
    </w:p>
    <w:p w14:paraId="6BEEF826" w14:textId="77777777" w:rsidR="009B7D3A" w:rsidRDefault="00441D78">
      <w:pPr>
        <w:spacing w:line="600" w:lineRule="auto"/>
        <w:ind w:firstLine="720"/>
        <w:jc w:val="both"/>
        <w:rPr>
          <w:rFonts w:eastAsia="Times New Roman"/>
          <w:szCs w:val="24"/>
        </w:rPr>
      </w:pPr>
      <w:r>
        <w:rPr>
          <w:rFonts w:eastAsia="Times New Roman"/>
          <w:szCs w:val="24"/>
        </w:rPr>
        <w:t>Ευχαριστώ.</w:t>
      </w:r>
    </w:p>
    <w:p w14:paraId="6BEEF82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κυρία συνάδελφε.</w:t>
      </w:r>
    </w:p>
    <w:p w14:paraId="6BEEF82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BEEF82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Αγαπητή συνάδελφε, θα συμφωνήσω μαζί σας ότι ο</w:t>
      </w:r>
      <w:r>
        <w:rPr>
          <w:rFonts w:eastAsia="Times New Roman" w:cs="Times New Roman"/>
          <w:szCs w:val="24"/>
        </w:rPr>
        <w:t>ι κτηνιατρικές υπηρεσίες αποτελούν έναν από τους θεμελιώδεις λίθους για την ανάπτυξη της κτηνοτροφίας.</w:t>
      </w:r>
    </w:p>
    <w:p w14:paraId="6BEEF82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Δεν θα συμφωνήσω, όμως, μαζί σας στη διαπίστωση ότι δεν συνέβαλαν αποφασιστικά στην εξέλιξη του συγκεκριμένου κλάδου </w:t>
      </w:r>
      <w:r>
        <w:rPr>
          <w:rFonts w:eastAsia="Times New Roman" w:cs="Times New Roman"/>
          <w:szCs w:val="24"/>
        </w:rPr>
        <w:lastRenderedPageBreak/>
        <w:t>που αναφέρετε. Δεν λέω ότι δεν υπάρχ</w:t>
      </w:r>
      <w:r>
        <w:rPr>
          <w:rFonts w:eastAsia="Times New Roman" w:cs="Times New Roman"/>
          <w:szCs w:val="24"/>
        </w:rPr>
        <w:t>ουν προβλήματα, αλλά δεν ανταποκρίνεται στην πραγματικότητα η απαξίωση που επιχειρείται στα στελέχη των κεντρικών υπηρεσιών με τον ισχυρισμό σας στην ερώτηση ότι προσεγγίζουν τα θέματα μόνο από θεωρητική πλευρά, έχοντας πλήρη άγνοια της πραγματικότητας. Εί</w:t>
      </w:r>
      <w:r>
        <w:rPr>
          <w:rFonts w:eastAsia="Times New Roman" w:cs="Times New Roman"/>
          <w:szCs w:val="24"/>
        </w:rPr>
        <w:t>ναι ατεκμηρίωτη αυτή η θέση σας.</w:t>
      </w:r>
    </w:p>
    <w:p w14:paraId="6BEEF82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ΠΑΝΑΓΙΩΤΑ ΒΡΑΝΤΖΑ:</w:t>
      </w:r>
      <w:r>
        <w:rPr>
          <w:rFonts w:eastAsia="Times New Roman" w:cs="Times New Roman"/>
          <w:szCs w:val="24"/>
        </w:rPr>
        <w:t xml:space="preserve"> Θα την τεκμηριώσω. </w:t>
      </w:r>
    </w:p>
    <w:p w14:paraId="6BEEF82C" w14:textId="77777777" w:rsidR="009B7D3A" w:rsidRDefault="00441D78">
      <w:pPr>
        <w:spacing w:line="600" w:lineRule="auto"/>
        <w:ind w:firstLine="720"/>
        <w:jc w:val="both"/>
        <w:rPr>
          <w:rFonts w:eastAsia="Times New Roman" w:cs="Times New Roman"/>
          <w:szCs w:val="24"/>
        </w:rPr>
      </w:pPr>
      <w:r>
        <w:rPr>
          <w:rFonts w:eastAsia="Times New Roman" w:cs="Times New Roman"/>
          <w:b/>
        </w:rPr>
        <w:t>ΕΥΑΓΓΕΛΟΣ ΑΠΟΣΤΟΛΟΥ (Υπουργός Αγροτικής Ανάπτυξης και Τροφίμων):</w:t>
      </w:r>
      <w:r>
        <w:rPr>
          <w:rFonts w:eastAsia="Times New Roman" w:cs="Times New Roman"/>
          <w:szCs w:val="24"/>
        </w:rPr>
        <w:t xml:space="preserve"> Το κτηνιατρικό προσωπικό στην Κεντρική Κτηνιατρική Αρχή, αλλά και σε όλες τις υπηρεσίες κεντρικές, περιφερειακές, παρά </w:t>
      </w:r>
      <w:r>
        <w:rPr>
          <w:rFonts w:eastAsia="Times New Roman" w:cs="Times New Roman"/>
          <w:szCs w:val="24"/>
        </w:rPr>
        <w:t xml:space="preserve">τις αντίξοες συνθήκες -τις ξέρετε, τις αναφέρατε, τις ξέρουμε και εμείς- από την υποστελέχωση, από την αδυναμία κάλυψης των οδοιπορικών τους εξόδων, από τους περιορισμούς, τις </w:t>
      </w:r>
      <w:r>
        <w:rPr>
          <w:rFonts w:eastAsia="Times New Roman" w:cs="Times New Roman"/>
          <w:szCs w:val="24"/>
        </w:rPr>
        <w:lastRenderedPageBreak/>
        <w:t xml:space="preserve">χιλιομετρικές αποζημιώσεις, όλα αυτά που βιώνει ο κλάδος καταβάλει υπεράνθρωπες </w:t>
      </w:r>
      <w:r>
        <w:rPr>
          <w:rFonts w:eastAsia="Times New Roman" w:cs="Times New Roman"/>
          <w:szCs w:val="24"/>
        </w:rPr>
        <w:t>προσπάθειες για την υλοποίηση των προγραμμάτων και κυρίως για την αντιμετώπιση των επιζωοτιών.</w:t>
      </w:r>
    </w:p>
    <w:p w14:paraId="6BEEF82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Οι επιζωοτίες όλοι ξέρουν, περισσότερο απ’ όλους η Ευρωπαϊκή Ένωση, επειδή είμαστε χώρα γειτονική με την Τουρκία ότι ουσιαστικά η Τουρκία αποτελεί την πύλη εισόδ</w:t>
      </w:r>
      <w:r>
        <w:rPr>
          <w:rFonts w:eastAsia="Times New Roman" w:cs="Times New Roman"/>
          <w:szCs w:val="24"/>
        </w:rPr>
        <w:t>ου όλων αυτών των επιζωοτιών, των ζωονόσων -οι οποίες βεβαίως έρχονται και στη χώρα μας- και πραγματικά έχουμε τεράστιες απώλειες. Όμως  δεν μπορούμε να αμφισβητήσουμε την προσφορά των κτηνιατρικών υπηρεσιών από παλαιότερα, όπως θυμούνται όλοι, με τη γρίπη</w:t>
      </w:r>
      <w:r>
        <w:rPr>
          <w:rFonts w:eastAsia="Times New Roman" w:cs="Times New Roman"/>
          <w:szCs w:val="24"/>
        </w:rPr>
        <w:t xml:space="preserve">, με τις διοξίνες, με τη σπογγώδη εγκεφαλοπάθεια, σήμερα με τον καταρροϊκό πυρετό. </w:t>
      </w:r>
    </w:p>
    <w:p w14:paraId="6BEEF82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Για όλες αυτές τις επιπτώσεις εγώ σας λέω ότι ελέγχονται οι κτηνιατρικές υπηρεσίες όχι μόνο από εμάς αλλά και από την Ευρωπαϊκή Επιτροπή. Υπάρχει μία αρμόδια Διεύθυνση Επιθ</w:t>
      </w:r>
      <w:r>
        <w:rPr>
          <w:rFonts w:eastAsia="Times New Roman" w:cs="Times New Roman"/>
          <w:szCs w:val="24"/>
        </w:rPr>
        <w:t>εωρήσεων του τομέα υγείας και τροφίμων της Ευρωπαϊκής Επιτροπής, τα αποτελέσματα της οποίας -στο πλαίσιο των ελέγχων της επί θεμάτων πολλών που αφορούν τη λειτουργία των κτηνιατρικών υπηρεσιών- αυτό που δείχνουν είναι ότι δεν δικαιώνονται οι ισχυρισμοί σας</w:t>
      </w:r>
      <w:r>
        <w:rPr>
          <w:rFonts w:eastAsia="Times New Roman" w:cs="Times New Roman"/>
          <w:szCs w:val="24"/>
        </w:rPr>
        <w:t xml:space="preserve">. </w:t>
      </w:r>
    </w:p>
    <w:p w14:paraId="6BEEF82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Ειλικρινά σας το λέω κι εγώ έχοντας και σχέση ιδιαίτερα με τον Επίτροπο Υγείας κ. Αντρουκάιτις, έχω ιδία γνώση και πάντα στις συναντήσεις μας θα πει τον καλό λόγο για τις υπηρεσίες. Άρα μην </w:t>
      </w:r>
      <w:r>
        <w:rPr>
          <w:rFonts w:eastAsia="Times New Roman" w:cs="Times New Roman"/>
          <w:szCs w:val="24"/>
        </w:rPr>
        <w:lastRenderedPageBreak/>
        <w:t>φορτώνουμε προβλήματα -όντως υπάρχουν όλα αυτά, εξάλλου συνάδελ</w:t>
      </w:r>
      <w:r>
        <w:rPr>
          <w:rFonts w:eastAsia="Times New Roman" w:cs="Times New Roman"/>
          <w:szCs w:val="24"/>
        </w:rPr>
        <w:t xml:space="preserve">φοί μας είναι, για να το πούμε και ξεκάθαρα- διότι καταβάλλουν μια μεγάλη προσπάθεια. </w:t>
      </w:r>
    </w:p>
    <w:p w14:paraId="6BEEF83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Και επιπλέον να έχουμε υπ’ όψιν μας, αγαπητή συνάδελφε, ότι στις επιζωοτίες δεν είναι μόνο οι κτηνίατροι. Είναι πάρα πολλοί οι οποίοι εμπλέκονται σε αυτήν τη διαδικασία </w:t>
      </w:r>
      <w:r>
        <w:rPr>
          <w:rFonts w:eastAsia="Times New Roman" w:cs="Times New Roman"/>
          <w:szCs w:val="24"/>
        </w:rPr>
        <w:t xml:space="preserve">και καλό είναι να μην φορτώνουμε όλα τα προβλήματα στους κτηνιάτρους. Τώρα, όσον αφορά τα ζητήματα υποστελέχωσης και όλα αυτά, συμφωνώ μαζί σας. Στη δευτερολογία θα σας πω περισσότερα. </w:t>
      </w:r>
    </w:p>
    <w:p w14:paraId="6BEEF83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6BEEF83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Τον λ</w:t>
      </w:r>
      <w:r>
        <w:rPr>
          <w:rFonts w:eastAsia="Times New Roman" w:cs="Times New Roman"/>
          <w:szCs w:val="24"/>
        </w:rPr>
        <w:t xml:space="preserve">όγο έχει η κ. Βράντζα για τρία λεπτά. </w:t>
      </w:r>
    </w:p>
    <w:p w14:paraId="6BEEF83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ΠΑΝΑΓΙΩΤΑ ΒΡΑΝΤΖΑ:</w:t>
      </w:r>
      <w:r>
        <w:rPr>
          <w:rFonts w:eastAsia="Times New Roman" w:cs="Times New Roman"/>
          <w:szCs w:val="24"/>
        </w:rPr>
        <w:t xml:space="preserve"> Ευχαριστώ, κύριε Πρόεδρε. </w:t>
      </w:r>
    </w:p>
    <w:p w14:paraId="6BEEF83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προφανώς όσα λέω δεν τα λέω μόνο ως πολίτης και ως εκλεγμένη Βουλευτής, τα λέω και ως κτηνίατρος που είκοσι χρόνια ασχολούμαι με τον πρωτογενή τομέα. Μακριά</w:t>
      </w:r>
      <w:r>
        <w:rPr>
          <w:rFonts w:eastAsia="Times New Roman" w:cs="Times New Roman"/>
          <w:szCs w:val="24"/>
        </w:rPr>
        <w:t xml:space="preserve"> από εμένα συντεχνιακές λογικές και υπεράσπιση μικροσυμφερόντων και συντεχνιακών συμφερόντων. Ξέρω τη βούλησή σας, ξέρω και τη βούληση της Κυβέρνησης, ξέρω και την πολιτική απόφαση που έχουμε πάρει για να βοηθήσουμε τον κλάδο της κτηνοτροφίας και τον πρωτο</w:t>
      </w:r>
      <w:r>
        <w:rPr>
          <w:rFonts w:eastAsia="Times New Roman" w:cs="Times New Roman"/>
          <w:szCs w:val="24"/>
        </w:rPr>
        <w:t>γενή τομέα, αλλά θεωρώ…</w:t>
      </w:r>
    </w:p>
    <w:p w14:paraId="6BEEF835"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BEEF83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Μπορώ να μιλάω στον Υπουργό και να με ακούει όταν αναπτύσσω την ερώτηση;</w:t>
      </w:r>
    </w:p>
    <w:p w14:paraId="6BEEF83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Θεωνά, γίνεται επίκαιρη ερώτηση και πρέπει να ακούσει ο Υπουργός. </w:t>
      </w:r>
    </w:p>
    <w:p w14:paraId="6BEEF83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ΘΕΩΝΑΣ: </w:t>
      </w:r>
      <w:r>
        <w:rPr>
          <w:rFonts w:eastAsia="Times New Roman" w:cs="Times New Roman"/>
          <w:szCs w:val="24"/>
        </w:rPr>
        <w:t>Αν ζητούσα να κ</w:t>
      </w:r>
      <w:r>
        <w:rPr>
          <w:rFonts w:eastAsia="Times New Roman" w:cs="Times New Roman"/>
          <w:szCs w:val="24"/>
        </w:rPr>
        <w:t>άνω μ</w:t>
      </w:r>
      <w:r>
        <w:rPr>
          <w:rFonts w:eastAsia="Times New Roman" w:cs="Times New Roman"/>
          <w:szCs w:val="24"/>
        </w:rPr>
        <w:t>ί</w:t>
      </w:r>
      <w:r>
        <w:rPr>
          <w:rFonts w:eastAsia="Times New Roman" w:cs="Times New Roman"/>
          <w:szCs w:val="24"/>
        </w:rPr>
        <w:t xml:space="preserve">α παρατήρηση δεν θα μου δίνατε τον λόγο. </w:t>
      </w:r>
    </w:p>
    <w:p w14:paraId="6BEEF83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Γιατί, ζητήσατε τον λόγο και σας αρνήθηκε κάποιος; Δεν είναι σωστό απέναντι στη συνάδελφό σας. Μπορούσατε να περιμένετε να τελειώσει, να αναγνώσω την επόμενη ερώτηση και να ρωτ</w:t>
      </w:r>
      <w:r>
        <w:rPr>
          <w:rFonts w:eastAsia="Times New Roman" w:cs="Times New Roman"/>
          <w:szCs w:val="24"/>
        </w:rPr>
        <w:t xml:space="preserve">ήσετε τον Υπουργό ό,τι θέλετε. </w:t>
      </w:r>
    </w:p>
    <w:p w14:paraId="6BEEF83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Συγγνώμη, κυρία συνάδελφε, συνεχίστε. </w:t>
      </w:r>
    </w:p>
    <w:p w14:paraId="6BEEF83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ΠΑΝΑΓΙΩΤΑ ΒΡΑΝΤΖΑ: </w:t>
      </w:r>
      <w:r>
        <w:rPr>
          <w:rFonts w:eastAsia="Times New Roman" w:cs="Times New Roman"/>
          <w:szCs w:val="24"/>
        </w:rPr>
        <w:t xml:space="preserve">Συνεχίζω, ευχαριστώ. </w:t>
      </w:r>
    </w:p>
    <w:p w14:paraId="6BEEF83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Είναι πραγματικά άδικο λοιπόν, κύριε Υπουργέ, αυτή η εκπεφρασμένη πολιτική βούληση και η δική σας και του Πρωθυπουργού να σκοντάφτει -και είναι  μεγάλη η προσπάθεια που γίνεται από αρκετούς ανθρώπους, δεν το αμφισβητώ αυτό και το ξέρω και από </w:t>
      </w:r>
      <w:r>
        <w:rPr>
          <w:rFonts w:eastAsia="Times New Roman" w:cs="Times New Roman"/>
          <w:szCs w:val="24"/>
        </w:rPr>
        <w:lastRenderedPageBreak/>
        <w:t>την άλλη μερι</w:t>
      </w:r>
      <w:r>
        <w:rPr>
          <w:rFonts w:eastAsia="Times New Roman" w:cs="Times New Roman"/>
          <w:szCs w:val="24"/>
        </w:rPr>
        <w:t xml:space="preserve">ά- στη γραφειοκρατία, στην ανεπάρκεια και ενίοτε σε μικρά και μεγάλα συμφέροντα. Και αυτό που λέω το εννοώ και δεν λέω πράγματα που δεν τα έχω προηγουμένως ερευνήσει. </w:t>
      </w:r>
    </w:p>
    <w:p w14:paraId="6BEEF83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σας αναφέρω, λοιπόν, κάποια παραδείγματα συγκεκριμένα που δείχνουν όλα αυτά που ισχυρ</w:t>
      </w:r>
      <w:r>
        <w:rPr>
          <w:rFonts w:eastAsia="Times New Roman" w:cs="Times New Roman"/>
          <w:szCs w:val="24"/>
        </w:rPr>
        <w:t xml:space="preserve">ίζομαι. Προφανώς δεν θα έχετε απάντηση να μου δώσετε σήμερα. Νομίζω όμως ότι πρέπει να ακουστούν και κατά τη γνώμη μου θα τα διερευνούσα κιόλας. </w:t>
      </w:r>
    </w:p>
    <w:p w14:paraId="6BEEF83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Αυτό το διάστημα που μιλάμε στα δημόσια κτηνιατρεία υπάρχει έλλειψη αντιδραστηρίων για την εξέταση της ενζωοτι</w:t>
      </w:r>
      <w:r>
        <w:rPr>
          <w:rFonts w:eastAsia="Times New Roman" w:cs="Times New Roman"/>
          <w:szCs w:val="24"/>
        </w:rPr>
        <w:t xml:space="preserve">κής λεύκωσης και της φυματίνης, η οποία φυματίνη είναι ένα σκεύασμα που χρησιμοποιείται για την εξέταση της φυματίωσης των βοοειδών και οι δύο εξετάσεις αυτές είναι απαραίτητες για τη μετακίνηση των βοοειδών. </w:t>
      </w:r>
    </w:p>
    <w:p w14:paraId="6BEEF83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Είμαστε σε περίοδο που γίνονται μεταβιβάσεις τ</w:t>
      </w:r>
      <w:r>
        <w:rPr>
          <w:rFonts w:eastAsia="Times New Roman" w:cs="Times New Roman"/>
          <w:szCs w:val="24"/>
        </w:rPr>
        <w:t xml:space="preserve">ων ζώων. Το ξέρετε. Αυτή η έλλειψη, λοιπόν, σε αυτήν τη χρονική συγκυρία έχε προκαλέσει τεράστια οικονομική ζημιά γιατί δεν μπορεί να γίνει κανενός είδους αγοραπωλησία ούτε για μεταβίβαση ούτε για μετακίνηση ούτε για πώληση εντός της χώρας. </w:t>
      </w:r>
    </w:p>
    <w:p w14:paraId="6BEEF84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Ταυτόχρονα, υπ</w:t>
      </w:r>
      <w:r>
        <w:rPr>
          <w:rFonts w:eastAsia="Times New Roman" w:cs="Times New Roman"/>
          <w:szCs w:val="24"/>
        </w:rPr>
        <w:t xml:space="preserve">άρχει έλλειψη για τη βρουκέλλωση. Για τη βρουκέλλωση κάποιος πρέπει να απολογηθεί, κύριε Υπουργέ, γι’ αυτό που γίνεται στη χώρα. Έχουμε κρούσματα και σε ανθρώπους. Ταυτόχρονα υπάρχει έλλειψη τώρα για το εμβόλιο το </w:t>
      </w:r>
      <w:r>
        <w:rPr>
          <w:rFonts w:eastAsia="Times New Roman" w:cs="Times New Roman"/>
          <w:szCs w:val="24"/>
          <w:lang w:val="en-US"/>
        </w:rPr>
        <w:t>R</w:t>
      </w:r>
      <w:r>
        <w:rPr>
          <w:rFonts w:eastAsia="Times New Roman" w:cs="Times New Roman"/>
          <w:szCs w:val="24"/>
          <w:lang w:val="en-US"/>
        </w:rPr>
        <w:t>ev</w:t>
      </w:r>
      <w:r>
        <w:rPr>
          <w:rFonts w:eastAsia="Times New Roman" w:cs="Times New Roman"/>
          <w:szCs w:val="24"/>
        </w:rPr>
        <w:t xml:space="preserve">-1 το εμβόλιο των προβάτων της </w:t>
      </w:r>
      <w:r>
        <w:rPr>
          <w:rFonts w:eastAsia="Times New Roman" w:cs="Times New Roman"/>
          <w:szCs w:val="24"/>
        </w:rPr>
        <w:t xml:space="preserve">βρουκέλλωσης. Ξανά η συγκυρία είναι κακή, γιατί τώρα μπορούμε να εμβολιάσουμε τα πρόβατα και τις γίδες για τη βρουκέλλα, γιατί τώρα δεν είναι έγκυα. </w:t>
      </w:r>
    </w:p>
    <w:p w14:paraId="6BEEF84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Δεύτερο παράδειγμα. Εμβολιακό πρόγραμμα βρουκέλλωσης βοοειδών. Έχουμε πολλά διαφορετικά καθεστώτα, επιτομή</w:t>
      </w:r>
      <w:r>
        <w:rPr>
          <w:rFonts w:eastAsia="Times New Roman" w:cs="Times New Roman"/>
          <w:szCs w:val="24"/>
        </w:rPr>
        <w:t>, κατά τη γνώμη μου, της γραφειοκρατίας, της πολυπλοκότητας και της αναποτελεσματικότητας και πολύ κακή επιστημονική προσέγγιση του θέματος. Χαρακτηριστικό του χάους, φαντάζομαι το ξέρετε, είναι ότι πρόσφατα δικαιώθηκε μ</w:t>
      </w:r>
      <w:r>
        <w:rPr>
          <w:rFonts w:eastAsia="Times New Roman" w:cs="Times New Roman"/>
          <w:szCs w:val="24"/>
        </w:rPr>
        <w:t>ί</w:t>
      </w:r>
      <w:r>
        <w:rPr>
          <w:rFonts w:eastAsia="Times New Roman" w:cs="Times New Roman"/>
          <w:szCs w:val="24"/>
        </w:rPr>
        <w:t>α ομάδα κτηνοτρόφων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γιατί χωρίς σαφή επιστημονικό λόγο άλλαξε το καθεστώς εμβολιασμού στην περιοχή που ήταν και οι άνθρωποι σταμάτησαν να μπορούν να πουλήσουν ζώα σε άλλες εκτροφές. </w:t>
      </w:r>
    </w:p>
    <w:p w14:paraId="6BEEF84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Όσον αφορά το πρόγραμμα για τα αιγοπρόβατα, της βρουκέλλωσης, το οποίο ούτως ή άλλως παρέπαιε</w:t>
      </w:r>
      <w:r>
        <w:rPr>
          <w:rFonts w:eastAsia="Times New Roman" w:cs="Times New Roman"/>
          <w:szCs w:val="24"/>
        </w:rPr>
        <w:t xml:space="preserve">, ξεκίνησε να εφαρμόζεται με την αφορμή που σας είπα πριν, με τις εξαγωγές, και τινάχτηκε </w:t>
      </w:r>
      <w:r>
        <w:rPr>
          <w:rFonts w:eastAsia="Times New Roman" w:cs="Times New Roman"/>
          <w:szCs w:val="24"/>
        </w:rPr>
        <w:lastRenderedPageBreak/>
        <w:t>στον αέρα κυριολεκτικά μετά την προσφυγή των δημοσίων κτηνιάτρων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κατά του κτηνιάτρου εκτροφής. </w:t>
      </w:r>
    </w:p>
    <w:p w14:paraId="6BEEF843" w14:textId="77777777" w:rsidR="009B7D3A" w:rsidRDefault="00441D78">
      <w:pPr>
        <w:spacing w:line="600" w:lineRule="auto"/>
        <w:ind w:firstLine="720"/>
        <w:jc w:val="both"/>
        <w:rPr>
          <w:rFonts w:eastAsia="Times New Roman"/>
          <w:szCs w:val="24"/>
        </w:rPr>
      </w:pPr>
      <w:r>
        <w:rPr>
          <w:rFonts w:eastAsia="Times New Roman"/>
          <w:szCs w:val="24"/>
        </w:rPr>
        <w:t xml:space="preserve">Μάλιστα, η επίδειξη του συντεχνιακού ζήλου, γιατί λέτε ότι </w:t>
      </w:r>
      <w:r>
        <w:rPr>
          <w:rFonts w:eastAsia="Times New Roman"/>
          <w:szCs w:val="24"/>
        </w:rPr>
        <w:t>είμαστε όλοι συνάδελφοι, είχε σαν αποτέλεσμα η πλειοψηφία των περιφερειακών κτηνιατρικών υπηρεσιών να «παγώσει» τους εμβολιασμούς για ορισμένους μήνες, ακόμα και σε περιοχές που είχαμε κάνει εκρίζωση, ακόμα και σε περιοχές που είχαμε κοπάδια καθαρά, τώρα ν</w:t>
      </w:r>
      <w:r>
        <w:rPr>
          <w:rFonts w:eastAsia="Times New Roman"/>
          <w:szCs w:val="24"/>
        </w:rPr>
        <w:t>α έχουμε ζώα και πυρήνες μολυσμένους.</w:t>
      </w:r>
    </w:p>
    <w:p w14:paraId="6BEEF844" w14:textId="77777777" w:rsidR="009B7D3A" w:rsidRDefault="00441D78">
      <w:pPr>
        <w:spacing w:line="600" w:lineRule="auto"/>
        <w:ind w:firstLine="720"/>
        <w:jc w:val="both"/>
        <w:rPr>
          <w:rFonts w:eastAsia="Times New Roman"/>
          <w:szCs w:val="24"/>
        </w:rPr>
      </w:pPr>
      <w:r>
        <w:rPr>
          <w:rFonts w:eastAsia="Times New Roman"/>
          <w:szCs w:val="24"/>
        </w:rPr>
        <w:t>Υγειονομικός έλεγχος εισαγόμενων ζώων. Η χώρα απαιτεί μόνο έλεγχο για ζωονόσους και δεν απαιτεί έλεγχο, εννοώ εργαστηριακό έλεγχο, για συγκεκριμένα νοσήματα τα οποία προκαλούν σοβαρό πρόβλημα στους κτηνοτρόφους. Λέω, γ</w:t>
      </w:r>
      <w:r>
        <w:rPr>
          <w:rFonts w:eastAsia="Times New Roman"/>
          <w:szCs w:val="24"/>
        </w:rPr>
        <w:t xml:space="preserve">ια παράδειγμα, το </w:t>
      </w:r>
      <w:r>
        <w:rPr>
          <w:rFonts w:eastAsia="Times New Roman"/>
          <w:szCs w:val="24"/>
          <w:lang w:val="en-US"/>
        </w:rPr>
        <w:lastRenderedPageBreak/>
        <w:t>B</w:t>
      </w:r>
      <w:r>
        <w:rPr>
          <w:rFonts w:eastAsia="Times New Roman"/>
          <w:szCs w:val="24"/>
          <w:lang w:val="en-US"/>
        </w:rPr>
        <w:t>vd</w:t>
      </w:r>
      <w:r>
        <w:rPr>
          <w:rFonts w:eastAsia="Times New Roman"/>
          <w:szCs w:val="24"/>
        </w:rPr>
        <w:t xml:space="preserve"> στα βοοειδή. Απαιτεί μόνο ένα υγειονομικό πιστοποιητικό. Ξέρετε τι σημαίνει αυτό. Σημαίνει ότι οι εισαγωγείς οι οποίοι είναι νόμιμοι και ευσυνείδητοι αντιμετωπίζουν αθέμιτο ανταγωνισμό και τελικά, οι κτηνοτρόφοι ξέρετε ότι έχουν σοβαρ</w:t>
      </w:r>
      <w:r>
        <w:rPr>
          <w:rFonts w:eastAsia="Times New Roman"/>
          <w:szCs w:val="24"/>
        </w:rPr>
        <w:t xml:space="preserve">ότατο πρόβλημα και με το </w:t>
      </w:r>
      <w:r>
        <w:rPr>
          <w:rFonts w:eastAsia="Times New Roman"/>
          <w:szCs w:val="24"/>
          <w:lang w:val="en-US"/>
        </w:rPr>
        <w:t>B</w:t>
      </w:r>
      <w:r>
        <w:rPr>
          <w:rFonts w:eastAsia="Times New Roman"/>
          <w:szCs w:val="24"/>
          <w:lang w:val="en-US"/>
        </w:rPr>
        <w:t>vd</w:t>
      </w:r>
      <w:r>
        <w:rPr>
          <w:rFonts w:eastAsia="Times New Roman"/>
          <w:szCs w:val="24"/>
        </w:rPr>
        <w:t xml:space="preserve"> και με τη </w:t>
      </w:r>
      <w:r>
        <w:rPr>
          <w:rFonts w:eastAsia="Times New Roman"/>
          <w:szCs w:val="24"/>
          <w:lang w:val="en-US"/>
        </w:rPr>
        <w:t>Maedi</w:t>
      </w:r>
      <w:r>
        <w:rPr>
          <w:rFonts w:eastAsia="Times New Roman"/>
          <w:szCs w:val="24"/>
        </w:rPr>
        <w:t xml:space="preserve"> στα πρόβατα, αντιμετωπίζουν πρόβλημα με ασθένειες και με απώλειες που έχουν στο κοπάδι τους. </w:t>
      </w:r>
    </w:p>
    <w:p w14:paraId="6BEEF845" w14:textId="77777777" w:rsidR="009B7D3A" w:rsidRDefault="00441D78">
      <w:pPr>
        <w:spacing w:line="600" w:lineRule="auto"/>
        <w:ind w:firstLine="720"/>
        <w:jc w:val="both"/>
        <w:rPr>
          <w:rFonts w:eastAsia="Times New Roman"/>
          <w:szCs w:val="24"/>
        </w:rPr>
      </w:pPr>
      <w:r>
        <w:rPr>
          <w:rFonts w:eastAsia="Times New Roman"/>
          <w:szCs w:val="24"/>
        </w:rPr>
        <w:t>Θα σας πω και για μια γνωστή βιομηχανία απάτης, φαντάζομαι την ξέρετε, με υποτιθέμενα φυματικά ζώα, τα οποία οδηγούντ</w:t>
      </w:r>
      <w:r>
        <w:rPr>
          <w:rFonts w:eastAsia="Times New Roman"/>
          <w:szCs w:val="24"/>
        </w:rPr>
        <w:t xml:space="preserve">αι σε υποχρεωτική σφαγή, αποζημιώνονται και ξαναπωλούνται. </w:t>
      </w:r>
    </w:p>
    <w:p w14:paraId="6BEEF846" w14:textId="77777777" w:rsidR="009B7D3A" w:rsidRDefault="00441D78">
      <w:pPr>
        <w:spacing w:line="600" w:lineRule="auto"/>
        <w:ind w:firstLine="720"/>
        <w:jc w:val="both"/>
        <w:rPr>
          <w:rFonts w:eastAsia="Times New Roman"/>
          <w:szCs w:val="24"/>
        </w:rPr>
      </w:pPr>
      <w:r>
        <w:rPr>
          <w:rFonts w:eastAsia="Times New Roman"/>
          <w:szCs w:val="24"/>
        </w:rPr>
        <w:t>Υπάρχει και τρόπος να τα αποφύγουμε όλα αυτά. Θα τελειώσω με αυτό. Άδειες διακίνησης των ζώων. Είναι χειρόγραφες, κύριε Υπουργέ. Συνεχίζουμε το 2018 -την προηγούμενη εβδομάδα εγκαινιάσαμε μαζί στη</w:t>
      </w:r>
      <w:r>
        <w:rPr>
          <w:rFonts w:eastAsia="Times New Roman"/>
          <w:szCs w:val="24"/>
        </w:rPr>
        <w:t xml:space="preserve">ν Καρδίτσα ένα πιλοτικό πρόγραμμα ψηφιακής, </w:t>
      </w:r>
      <w:r>
        <w:rPr>
          <w:rFonts w:eastAsia="Times New Roman"/>
          <w:szCs w:val="24"/>
        </w:rPr>
        <w:lastRenderedPageBreak/>
        <w:t>έξυπνης γεωργίας- και ακόμη έχουμε χειρόγραφες άδειες διακίνησης ζώων, που δεν συνοδεύουν το ζώο πάντα. Οπότε, έχουμε έναν τεράστιο χώρο για παράνομες μετακινήσεις, για εν δυνάμει μετακίνηση μη υγιών ζώων. Εν πάσ</w:t>
      </w:r>
      <w:r>
        <w:rPr>
          <w:rFonts w:eastAsia="Times New Roman"/>
          <w:szCs w:val="24"/>
        </w:rPr>
        <w:t xml:space="preserve">η περιπτώσει, όλο αυτό δημιουργεί ένα πρόσθετο χάος σε όλη τη διαδικασία της κτηνοτροφίας. </w:t>
      </w:r>
    </w:p>
    <w:p w14:paraId="6BEEF847" w14:textId="77777777" w:rsidR="009B7D3A" w:rsidRDefault="00441D78">
      <w:pPr>
        <w:spacing w:line="600" w:lineRule="auto"/>
        <w:ind w:firstLine="720"/>
        <w:jc w:val="both"/>
        <w:rPr>
          <w:rFonts w:eastAsia="Times New Roman"/>
          <w:szCs w:val="24"/>
        </w:rPr>
      </w:pPr>
      <w:r>
        <w:rPr>
          <w:rFonts w:eastAsia="Times New Roman"/>
          <w:szCs w:val="24"/>
        </w:rPr>
        <w:t xml:space="preserve">Κτηνιατρικά φάρμακα. Η συνταγογράφηση γίνεται, επίσης, χειρόγραφα </w:t>
      </w:r>
    </w:p>
    <w:p w14:paraId="6BEEF848" w14:textId="77777777" w:rsidR="009B7D3A" w:rsidRDefault="00441D78">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Κυρία συνάδελφε, παρακαλώ αν μπορείτε ολοκληρώστε. Έχουμε φτάσει </w:t>
      </w:r>
      <w:r>
        <w:rPr>
          <w:rFonts w:eastAsia="Times New Roman"/>
          <w:szCs w:val="24"/>
        </w:rPr>
        <w:t xml:space="preserve">ήδη στα πέντε λεπτά. </w:t>
      </w:r>
    </w:p>
    <w:p w14:paraId="6BEEF849" w14:textId="77777777" w:rsidR="009B7D3A" w:rsidRDefault="00441D78">
      <w:pPr>
        <w:spacing w:line="600" w:lineRule="auto"/>
        <w:ind w:firstLine="720"/>
        <w:jc w:val="both"/>
        <w:rPr>
          <w:rFonts w:eastAsia="Times New Roman"/>
          <w:szCs w:val="24"/>
        </w:rPr>
      </w:pPr>
      <w:r>
        <w:rPr>
          <w:rFonts w:eastAsia="Times New Roman"/>
          <w:b/>
          <w:szCs w:val="24"/>
        </w:rPr>
        <w:t xml:space="preserve">ΠΑΝΑΓΙΩΤΑ ΒΡΑΝΤΖΑ: </w:t>
      </w:r>
      <w:r>
        <w:rPr>
          <w:rFonts w:eastAsia="Times New Roman"/>
          <w:szCs w:val="24"/>
        </w:rPr>
        <w:t xml:space="preserve">Πρέπει να τελειώσω, γιατί δεν έχει νόημα να μην ειπωθούν όλα. </w:t>
      </w:r>
    </w:p>
    <w:p w14:paraId="6BEEF84A" w14:textId="77777777" w:rsidR="009B7D3A" w:rsidRDefault="00441D78">
      <w:pPr>
        <w:spacing w:line="600" w:lineRule="auto"/>
        <w:ind w:firstLine="720"/>
        <w:jc w:val="both"/>
        <w:rPr>
          <w:rFonts w:eastAsia="Times New Roman"/>
          <w:szCs w:val="24"/>
        </w:rPr>
      </w:pPr>
      <w:r>
        <w:rPr>
          <w:rFonts w:eastAsia="Times New Roman"/>
          <w:szCs w:val="24"/>
        </w:rPr>
        <w:lastRenderedPageBreak/>
        <w:t>Η συνταγογράφηση κτηνιατρικών φαρμάκων γίνεται χειρόγραφα, γίνεται πλημμελώς, οι δημόσιες υπηρεσίες αντιμετωπίζουν το ζήτημα με ανοχή ή με αδιαφορία. Έχ</w:t>
      </w:r>
      <w:r>
        <w:rPr>
          <w:rFonts w:eastAsia="Times New Roman"/>
          <w:szCs w:val="24"/>
        </w:rPr>
        <w:t>ουμε πρόβλημα στην ασφάλεια των τροφίμων, έχουμε διακίνηση φαρμάκων εν δυνάμει επικίνδυνων, έχουμε διακίνηση φαρμάκων που δεν είναι εγκεκριμένα στη χώρα, έχουμε αυξημένο κόστος για τον παραγωγό, έχουμε πώληση από ανθρώπους που δεν είναι κτηνίατροι. Τι σκέφ</w:t>
      </w:r>
      <w:r>
        <w:rPr>
          <w:rFonts w:eastAsia="Times New Roman"/>
          <w:szCs w:val="24"/>
        </w:rPr>
        <w:t>τεστε να κάνετε γι’ αυτό;</w:t>
      </w:r>
    </w:p>
    <w:p w14:paraId="6BEEF84B" w14:textId="77777777" w:rsidR="009B7D3A" w:rsidRDefault="00441D78">
      <w:pPr>
        <w:spacing w:line="600" w:lineRule="auto"/>
        <w:ind w:firstLine="720"/>
        <w:jc w:val="both"/>
        <w:rPr>
          <w:rFonts w:eastAsia="Times New Roman"/>
          <w:szCs w:val="24"/>
        </w:rPr>
      </w:pPr>
      <w:r>
        <w:rPr>
          <w:rFonts w:eastAsia="Times New Roman"/>
          <w:szCs w:val="24"/>
        </w:rPr>
        <w:t>Ξαναλέω το παράλογο, παράδοξο και επικίνδυνο γεγονός ότι το ίδιο θεσμικό πλαίσιο σε διαφορετικές περιοχές της χώρας εφαρμόζεται διαφορετικά και η κάθε κτηνιατρική υπηρεσία, ακόμη και στον ίδιο νομό, έχει το δικό της μπαϊράκι. Κι α</w:t>
      </w:r>
      <w:r>
        <w:rPr>
          <w:rFonts w:eastAsia="Times New Roman"/>
          <w:szCs w:val="24"/>
        </w:rPr>
        <w:t xml:space="preserve">ναρωτιέμαι, λοιπόν, ποια είναι η βούληση και η δυνατότητα της Διεύθυνσης του ΥΠΑΑΤ. </w:t>
      </w:r>
    </w:p>
    <w:p w14:paraId="6BEEF84C" w14:textId="77777777" w:rsidR="009B7D3A" w:rsidRDefault="00441D78">
      <w:pPr>
        <w:spacing w:line="600" w:lineRule="auto"/>
        <w:ind w:firstLine="720"/>
        <w:jc w:val="both"/>
        <w:rPr>
          <w:rFonts w:eastAsia="Times New Roman"/>
          <w:szCs w:val="24"/>
        </w:rPr>
      </w:pPr>
      <w:r>
        <w:rPr>
          <w:rFonts w:eastAsia="Times New Roman"/>
          <w:szCs w:val="24"/>
        </w:rPr>
        <w:lastRenderedPageBreak/>
        <w:t>Θα τελειώσω με αυτό που έχω ξαναπεί για τη σήμανση των ζώων. Έχει αποδειχθεί ότι η σήμανση με ενώτια πλαστικά, είτε ηλεκτρονικά είτε όχι, είναι αναποτελεσματική για τη χώρ</w:t>
      </w:r>
      <w:r>
        <w:rPr>
          <w:rFonts w:eastAsia="Times New Roman"/>
          <w:szCs w:val="24"/>
        </w:rPr>
        <w:t xml:space="preserve">α και εξηγείται με διάφορους τρόπους. Μπορώ να σας το πω και το ξέρετε νομίζω. </w:t>
      </w:r>
    </w:p>
    <w:p w14:paraId="6BEEF84D" w14:textId="77777777" w:rsidR="009B7D3A" w:rsidRDefault="00441D78">
      <w:pPr>
        <w:spacing w:line="600" w:lineRule="auto"/>
        <w:ind w:firstLine="720"/>
        <w:jc w:val="both"/>
        <w:rPr>
          <w:rFonts w:eastAsia="Times New Roman"/>
          <w:szCs w:val="24"/>
        </w:rPr>
      </w:pPr>
      <w:r>
        <w:rPr>
          <w:rFonts w:eastAsia="Times New Roman"/>
          <w:szCs w:val="24"/>
        </w:rPr>
        <w:t>Μέχρι τις 18 Ιουλίου του 2019 κάθε κράτος - μέλος πρέπει να δηλώσει τι σήμανση θέλει να ακολουθήσει για τα ζώα. Πρέπει τότε να δηλώσουμε ότι θέλουμε να κάνουμε σήμανση με μη αφ</w:t>
      </w:r>
      <w:r>
        <w:rPr>
          <w:rFonts w:eastAsia="Times New Roman"/>
          <w:szCs w:val="24"/>
        </w:rPr>
        <w:t xml:space="preserve">αιρούμενα μέσα, ηλεκτρονικά, τα οποία τελικά να μπορούν και να σαρώνονται και να μετακινούνται τα ζώα και να καταγράφονται όλα αυτά στη βάση των δεδομένων. </w:t>
      </w:r>
    </w:p>
    <w:p w14:paraId="6BEEF84E" w14:textId="77777777" w:rsidR="009B7D3A" w:rsidRDefault="00441D78">
      <w:pPr>
        <w:spacing w:line="600" w:lineRule="auto"/>
        <w:ind w:firstLine="720"/>
        <w:jc w:val="both"/>
        <w:rPr>
          <w:rFonts w:eastAsia="Times New Roman"/>
          <w:szCs w:val="24"/>
        </w:rPr>
      </w:pPr>
      <w:r>
        <w:rPr>
          <w:rFonts w:eastAsia="Times New Roman"/>
          <w:szCs w:val="24"/>
        </w:rPr>
        <w:t>Κύριε Υπουργέ, τελειώνω και λέω ότι πιστεύω πάρα πολύ –δεν ξέρω τι καταλάβατε- στον θεσμό του δημόσ</w:t>
      </w:r>
      <w:r>
        <w:rPr>
          <w:rFonts w:eastAsia="Times New Roman"/>
          <w:szCs w:val="24"/>
        </w:rPr>
        <w:t xml:space="preserve">ιου κτηνιάτρου και </w:t>
      </w:r>
      <w:r>
        <w:rPr>
          <w:rFonts w:eastAsia="Times New Roman"/>
          <w:szCs w:val="24"/>
        </w:rPr>
        <w:lastRenderedPageBreak/>
        <w:t xml:space="preserve">στο ότι πρέπει να γίνονται πολλά στα δημόσια κτηνιατρεία. Η απαξίωση, όμως, του κτηνιατρικού επαγγέλματος και του δημόσιου λειτουργού ξεκινάει εκ των έσω κι αν δεν το προλάβουμε, αφήνουμε χώρο για να δημιουργηθούν οικονομικά συμφέροντα, </w:t>
      </w:r>
      <w:r>
        <w:rPr>
          <w:rFonts w:eastAsia="Times New Roman"/>
          <w:szCs w:val="24"/>
        </w:rPr>
        <w:t xml:space="preserve">τα οποία πληρώνει ακριβά ο Έλληνας κτηνοτρόφος. </w:t>
      </w:r>
    </w:p>
    <w:p w14:paraId="6BEEF84F" w14:textId="77777777" w:rsidR="009B7D3A" w:rsidRDefault="00441D78">
      <w:pPr>
        <w:spacing w:line="600" w:lineRule="auto"/>
        <w:ind w:firstLine="720"/>
        <w:jc w:val="both"/>
        <w:rPr>
          <w:rFonts w:eastAsia="Times New Roman"/>
          <w:szCs w:val="24"/>
        </w:rPr>
      </w:pPr>
      <w:r>
        <w:rPr>
          <w:rFonts w:eastAsia="Times New Roman"/>
          <w:szCs w:val="24"/>
        </w:rPr>
        <w:t xml:space="preserve">Ο θεσμός του κτηνιάτρου εκτροφής, ενώ θα πληρώνει ο Έλληνας κτηνοτρόφος, αν σχεδιαστεί ορθολογικά, μπορεί να βοηθήσει πραγματικά και να επιστρέψουν αυτά τα λεφτά στην κτηνοτροφία και στον παραγωγό. </w:t>
      </w:r>
    </w:p>
    <w:p w14:paraId="6BEEF850" w14:textId="77777777" w:rsidR="009B7D3A" w:rsidRDefault="00441D78">
      <w:pPr>
        <w:spacing w:line="600" w:lineRule="auto"/>
        <w:ind w:firstLine="720"/>
        <w:jc w:val="both"/>
        <w:rPr>
          <w:rFonts w:eastAsia="Times New Roman"/>
          <w:szCs w:val="24"/>
        </w:rPr>
      </w:pPr>
      <w:r>
        <w:rPr>
          <w:rFonts w:eastAsia="Times New Roman"/>
          <w:szCs w:val="24"/>
        </w:rPr>
        <w:t>Οι ερωτή</w:t>
      </w:r>
      <w:r>
        <w:rPr>
          <w:rFonts w:eastAsia="Times New Roman"/>
          <w:szCs w:val="24"/>
        </w:rPr>
        <w:t xml:space="preserve">σεις που σας κάνω είναι οι ίδιες, γιατί δεν πήρα απαντήσεις. Οπότε, περιμένω να μου πείτε τι προτίθεστε να κάνετε. </w:t>
      </w:r>
    </w:p>
    <w:p w14:paraId="6BEEF851" w14:textId="77777777" w:rsidR="009B7D3A" w:rsidRDefault="00441D78">
      <w:pPr>
        <w:spacing w:line="600" w:lineRule="auto"/>
        <w:ind w:firstLine="720"/>
        <w:jc w:val="both"/>
        <w:rPr>
          <w:rFonts w:eastAsia="Times New Roman"/>
          <w:szCs w:val="24"/>
        </w:rPr>
      </w:pPr>
      <w:r>
        <w:rPr>
          <w:rFonts w:eastAsia="Times New Roman"/>
          <w:szCs w:val="24"/>
        </w:rPr>
        <w:t xml:space="preserve">Ευχαριστώ. </w:t>
      </w:r>
    </w:p>
    <w:p w14:paraId="6BEEF852" w14:textId="77777777" w:rsidR="009B7D3A" w:rsidRDefault="00441D78">
      <w:pPr>
        <w:spacing w:line="600" w:lineRule="auto"/>
        <w:ind w:firstLine="720"/>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 xml:space="preserve">Κύριε Υπουργέ, έχετε τον λόγο για τη δευτερολογία σας. </w:t>
      </w:r>
    </w:p>
    <w:p w14:paraId="6BEEF853" w14:textId="77777777" w:rsidR="009B7D3A" w:rsidRDefault="00441D78">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Όλα αυτά που περιγράψατε, κυρία συνάδελφε, έχουν ως σημείο αναφοράς αυτό που συμφωνούμε. Η υποστελέχωση, ειδικά του κτηνιατρικού προσωπικού, είναι γνωστή σε όλους και βεβαίως, είναι ένα ζήτημ</w:t>
      </w:r>
      <w:r>
        <w:rPr>
          <w:rFonts w:eastAsia="Times New Roman"/>
          <w:szCs w:val="24"/>
        </w:rPr>
        <w:t xml:space="preserve">α που αφορά τη δημόσια διοίκηση στο σύνολό της. Μη βρίσκουμε δηλαδή ότι οτιδήποτε είναι θέμα του Υπουργού για το πώς θα μπορέσει να κάνει προσλήψεις. Το αντιλαμβάνεστε. Όλοι το αντιλαμβάνονται. </w:t>
      </w:r>
    </w:p>
    <w:p w14:paraId="6BEEF854" w14:textId="77777777" w:rsidR="009B7D3A" w:rsidRDefault="00441D78">
      <w:pPr>
        <w:spacing w:line="600" w:lineRule="auto"/>
        <w:ind w:firstLine="720"/>
        <w:jc w:val="both"/>
        <w:rPr>
          <w:rFonts w:eastAsia="Times New Roman"/>
          <w:szCs w:val="24"/>
        </w:rPr>
      </w:pPr>
      <w:r>
        <w:rPr>
          <w:rFonts w:eastAsia="Times New Roman"/>
          <w:szCs w:val="24"/>
        </w:rPr>
        <w:t>Άρα εμείς αυτό που κάνουμε είναι ότι εξαντλούμε όλες τις δυνα</w:t>
      </w:r>
      <w:r>
        <w:rPr>
          <w:rFonts w:eastAsia="Times New Roman"/>
          <w:szCs w:val="24"/>
        </w:rPr>
        <w:t xml:space="preserve">τότητες που έχουμε. Και θέλω να σας υπενθυμίσω τους περιορισμούς που έχουμε. Έχουμε υπογράψει κάποιες συμφωνίες. Μας </w:t>
      </w:r>
      <w:r>
        <w:rPr>
          <w:rFonts w:eastAsia="Times New Roman"/>
          <w:szCs w:val="24"/>
        </w:rPr>
        <w:lastRenderedPageBreak/>
        <w:t>έχουν επιβληθεί περιορισμοί. Έχουμε, για παράδειγμα, μία πρόσληψη ανά πέντε αποχωρήσεις το 2016, ανά τέσσερις αποχωρήσεις το 2017, ανά τρει</w:t>
      </w:r>
      <w:r>
        <w:rPr>
          <w:rFonts w:eastAsia="Times New Roman"/>
          <w:szCs w:val="24"/>
        </w:rPr>
        <w:t xml:space="preserve">ς αποχωρήσεις το 2018. Άρα έχουμε αυτό το πρόβλημα. </w:t>
      </w:r>
    </w:p>
    <w:p w14:paraId="6BEEF85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Επίσης, εμείς έχουμε ζητήσει πρόσφατα, για να καλύψουμε τις ανάγκες μας, την πρόσληψη </w:t>
      </w:r>
      <w:r>
        <w:rPr>
          <w:rFonts w:eastAsia="Times New Roman" w:cs="Times New Roman"/>
          <w:szCs w:val="24"/>
        </w:rPr>
        <w:t>τριάντα πέντε</w:t>
      </w:r>
      <w:r>
        <w:rPr>
          <w:rFonts w:eastAsia="Times New Roman" w:cs="Times New Roman"/>
          <w:szCs w:val="24"/>
        </w:rPr>
        <w:t xml:space="preserve"> κτηνιάτρων στις κεντρικές υπηρεσίες και </w:t>
      </w:r>
      <w:r>
        <w:rPr>
          <w:rFonts w:eastAsia="Times New Roman" w:cs="Times New Roman"/>
          <w:szCs w:val="24"/>
        </w:rPr>
        <w:t>εκατόν πενήντα</w:t>
      </w:r>
      <w:r>
        <w:rPr>
          <w:rFonts w:eastAsia="Times New Roman" w:cs="Times New Roman"/>
          <w:szCs w:val="24"/>
        </w:rPr>
        <w:t xml:space="preserve"> κτηνιάτρων για τις περιφερειακές ενότητες και μά</w:t>
      </w:r>
      <w:r>
        <w:rPr>
          <w:rFonts w:eastAsia="Times New Roman" w:cs="Times New Roman"/>
          <w:szCs w:val="24"/>
        </w:rPr>
        <w:t xml:space="preserve">λιστα βάζοντας τη διαδικασία που προβλέπεται στα θέματα υγείας. Δεν ζητάμε άλλο προσωπικό πλην κτηνιάτρων αυτήν την ώρα. Ό,τι μπορεί, να μας δοθεί για να καλύψουμε θέσεις κτηνιάτρων. Αυτό το ξέρουμε όλοι. </w:t>
      </w:r>
    </w:p>
    <w:p w14:paraId="6BEEF85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Έχουμε επιπλέον εξασφαλίσει από την Ευρωπαϊκή </w:t>
      </w:r>
      <w:r>
        <w:rPr>
          <w:rFonts w:eastAsia="Times New Roman" w:cs="Times New Roman"/>
          <w:szCs w:val="24"/>
        </w:rPr>
        <w:t xml:space="preserve">Επιτροπή τη χρηματοδότηση για την εφαρμογή προγράμματος επιτήρησης </w:t>
      </w:r>
      <w:r>
        <w:rPr>
          <w:rFonts w:eastAsia="Times New Roman" w:cs="Times New Roman"/>
          <w:szCs w:val="24"/>
        </w:rPr>
        <w:lastRenderedPageBreak/>
        <w:t>για τέσσερα νοσήματα, δηλαδή αφθώδη πυρετό, οζώδη δερματίτιδα των βοοειδών, πανώλη των μικρών μηρυκαστικών και την ευλογιά και προσπαθούμε, χρησιμοποιώντας αυτά τα προγράμματα, να γλιτώσουμ</w:t>
      </w:r>
      <w:r>
        <w:rPr>
          <w:rFonts w:eastAsia="Times New Roman" w:cs="Times New Roman"/>
          <w:szCs w:val="24"/>
        </w:rPr>
        <w:t>ε όσο γίνεται τις επιπτώσεις στον ζωικό πληθυσμό.</w:t>
      </w:r>
    </w:p>
    <w:p w14:paraId="6BEEF85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Επίσης, σε συνεργασία με το Υπουργείο Εσωτερικών -είναι εδώ και ο αρμόδιος Υπουργός- έχει αποσταλεί επιστολή στις </w:t>
      </w:r>
      <w:r>
        <w:rPr>
          <w:rFonts w:eastAsia="Times New Roman" w:cs="Times New Roman"/>
          <w:szCs w:val="24"/>
        </w:rPr>
        <w:t>π</w:t>
      </w:r>
      <w:r>
        <w:rPr>
          <w:rFonts w:eastAsia="Times New Roman" w:cs="Times New Roman"/>
          <w:szCs w:val="24"/>
        </w:rPr>
        <w:t>εριφέρειες της χώρας -και θα σας την καταθέσω για να τη δείτε- όπου λοιπόν ζητάει ξεχωριστά</w:t>
      </w:r>
      <w:r>
        <w:rPr>
          <w:rFonts w:eastAsia="Times New Roman" w:cs="Times New Roman"/>
          <w:szCs w:val="24"/>
        </w:rPr>
        <w:t xml:space="preserve"> και κατά προτεραιότητα τα αιτήματά τους για την κάλυψη των αναγκών σε κτηνιατρικό προσωπικό ιδιωτικού δικαίου, στο πλαίσιο της άμεσης αντιμετώπισης των προβλημάτων που εμείς βάζουμε και έχουν ιδιαίτερα σχέση με θέματα προάσπι</w:t>
      </w:r>
      <w:r>
        <w:rPr>
          <w:rFonts w:eastAsia="Times New Roman" w:cs="Times New Roman"/>
          <w:szCs w:val="24"/>
        </w:rPr>
        <w:lastRenderedPageBreak/>
        <w:t>σης της δημόσιας υγείας, διασφ</w:t>
      </w:r>
      <w:r>
        <w:rPr>
          <w:rFonts w:eastAsia="Times New Roman" w:cs="Times New Roman"/>
          <w:szCs w:val="24"/>
        </w:rPr>
        <w:t xml:space="preserve">άλισης της υγείας του ζωικού κεφαλαίου. Και ήδη –θα δείτε- έχει ανταποκριθεί μία </w:t>
      </w:r>
      <w:r>
        <w:rPr>
          <w:rFonts w:eastAsia="Times New Roman" w:cs="Times New Roman"/>
          <w:szCs w:val="24"/>
        </w:rPr>
        <w:t>π</w:t>
      </w:r>
      <w:r>
        <w:rPr>
          <w:rFonts w:eastAsia="Times New Roman" w:cs="Times New Roman"/>
          <w:szCs w:val="24"/>
        </w:rPr>
        <w:t xml:space="preserve">εριφέρεια. Περιμένει απάντηση από τις υπόλοιπες </w:t>
      </w:r>
      <w:r>
        <w:rPr>
          <w:rFonts w:eastAsia="Times New Roman" w:cs="Times New Roman"/>
          <w:szCs w:val="24"/>
        </w:rPr>
        <w:t>π</w:t>
      </w:r>
      <w:r>
        <w:rPr>
          <w:rFonts w:eastAsia="Times New Roman" w:cs="Times New Roman"/>
          <w:szCs w:val="24"/>
        </w:rPr>
        <w:t>εριφέρειες.</w:t>
      </w:r>
    </w:p>
    <w:p w14:paraId="6BEEF85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Βάλατε ένα θέμα που αφορά τον κτηνίατρο εκτροφής. Δεν έχει ενεργοποιηθεί ο συγκεκριμένος θεσμός που προβλέπει την</w:t>
      </w:r>
      <w:r>
        <w:rPr>
          <w:rFonts w:eastAsia="Times New Roman" w:cs="Times New Roman"/>
          <w:szCs w:val="24"/>
        </w:rPr>
        <w:t xml:space="preserve"> πρόσληψη </w:t>
      </w:r>
      <w:r>
        <w:rPr>
          <w:rFonts w:eastAsia="Times New Roman" w:cs="Times New Roman"/>
          <w:szCs w:val="24"/>
        </w:rPr>
        <w:t>τετρακοσίων πενήντα</w:t>
      </w:r>
      <w:r>
        <w:rPr>
          <w:rFonts w:eastAsia="Times New Roman" w:cs="Times New Roman"/>
          <w:szCs w:val="24"/>
        </w:rPr>
        <w:t xml:space="preserve"> κτηνιάτρων, γιατί κατά της απόφασής μας για την εφαρμογή του συγκεκριμένου θεσμού έχει προσφύγει η Πανελλήνια Ένωση Κτηνιάτρων Δημοσίων Υπαλλήλων στο Συμβούλιο της Επικρατείας. «Πάγωσε» από την ώρα που έγινε η προσφυγή. </w:t>
      </w:r>
    </w:p>
    <w:p w14:paraId="6BEEF85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Εγώ α</w:t>
      </w:r>
      <w:r>
        <w:rPr>
          <w:rFonts w:eastAsia="Times New Roman" w:cs="Times New Roman"/>
          <w:szCs w:val="24"/>
        </w:rPr>
        <w:t xml:space="preserve">υτό που έχω να σας ανακοινώσω –το έμαθα δύο - τρεις ώρες πριν έρθω εδώ- είναι ότι δημοσιοποιήθηκε η απόφαση του </w:t>
      </w:r>
      <w:r>
        <w:rPr>
          <w:rFonts w:eastAsia="Times New Roman" w:cs="Times New Roman"/>
          <w:szCs w:val="24"/>
        </w:rPr>
        <w:lastRenderedPageBreak/>
        <w:t>Συμβουλίου της Επικρατείας. Δεν έγινε δεκτή η προσφυγή της Ένωσης Κτηνιάτρων Δημοσίων Υπαλλήλων. Άρα εμείς μόλις παραλάβουμε την απόφαση, θα εξε</w:t>
      </w:r>
      <w:r>
        <w:rPr>
          <w:rFonts w:eastAsia="Times New Roman" w:cs="Times New Roman"/>
          <w:szCs w:val="24"/>
        </w:rPr>
        <w:t xml:space="preserve">τάσουμε εάν θα πρέπει να επικαιροποιηθεί το θεσμικό πλαίσιο που προβλέπουμε -διότι έχει περάσει κάμποσος χρόνος από τότε- και θα προχωρήσουμε άμεσα στην υλοποίηση. Είναι θετικό το ότι θα έχουμε άλλους </w:t>
      </w:r>
      <w:r>
        <w:rPr>
          <w:rFonts w:eastAsia="Times New Roman" w:cs="Times New Roman"/>
          <w:szCs w:val="24"/>
        </w:rPr>
        <w:t>τετρακοσίων πενήντα</w:t>
      </w:r>
      <w:r>
        <w:rPr>
          <w:rFonts w:eastAsia="Times New Roman" w:cs="Times New Roman"/>
          <w:szCs w:val="24"/>
        </w:rPr>
        <w:t xml:space="preserve"> κτηνιάτρους εκτροφής, που με την υπ</w:t>
      </w:r>
      <w:r>
        <w:rPr>
          <w:rFonts w:eastAsia="Times New Roman" w:cs="Times New Roman"/>
          <w:szCs w:val="24"/>
        </w:rPr>
        <w:t>ηρεσία τους θα καλύπτουν ανάγκες του ζωικού πληθυσμού.</w:t>
      </w:r>
    </w:p>
    <w:p w14:paraId="6BEEF85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Βάλατε, επίσης, το θέμα της συνένωσης των υπηρεσιών του κέντρου με τις περιφέρειες. Είναι ένα θέμα που το έχουμε καταθέσει στον Υπουργό Εσωτερικών. Εν</w:t>
      </w:r>
      <w:r>
        <w:rPr>
          <w:rFonts w:eastAsia="Times New Roman" w:cs="Times New Roman"/>
          <w:szCs w:val="24"/>
        </w:rPr>
        <w:t xml:space="preserve"> </w:t>
      </w:r>
      <w:r>
        <w:rPr>
          <w:rFonts w:eastAsia="Times New Roman" w:cs="Times New Roman"/>
          <w:szCs w:val="24"/>
        </w:rPr>
        <w:t>όψει της παρέμβασης που σχεδιάζει στον «</w:t>
      </w:r>
      <w:r>
        <w:rPr>
          <w:rFonts w:eastAsia="Times New Roman" w:cs="Times New Roman"/>
          <w:szCs w:val="24"/>
        </w:rPr>
        <w:t>ΚΑΛΛΙΚΡΑΤΗ</w:t>
      </w:r>
      <w:r>
        <w:rPr>
          <w:rFonts w:eastAsia="Times New Roman" w:cs="Times New Roman"/>
          <w:szCs w:val="24"/>
        </w:rPr>
        <w:t>», περιμένουμε και εμείς προς αυτή την κατεύθυνση να γίνει δεκτό το αίτημά μας, κύριε Υπουργέ.</w:t>
      </w:r>
    </w:p>
    <w:p w14:paraId="6BEEF85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6BEEF85C" w14:textId="77777777" w:rsidR="009B7D3A" w:rsidRDefault="00441D78">
      <w:pPr>
        <w:spacing w:line="600" w:lineRule="auto"/>
        <w:ind w:firstLine="720"/>
        <w:jc w:val="both"/>
        <w:rPr>
          <w:rFonts w:eastAsia="Times New Roman"/>
          <w:bCs/>
          <w:szCs w:val="24"/>
        </w:rPr>
      </w:pPr>
      <w:r>
        <w:rPr>
          <w:rFonts w:eastAsia="Times New Roman" w:cs="Times New Roman"/>
          <w:szCs w:val="24"/>
        </w:rPr>
        <w:t>(</w:t>
      </w:r>
      <w:r>
        <w:rPr>
          <w:rFonts w:eastAsia="Times New Roman"/>
          <w:bCs/>
          <w:szCs w:val="24"/>
        </w:rPr>
        <w:t>Στο σημείο αυτό ο Υπουργός Αγροτικής Ανάπτυξης και Τροφίμων κ. Ευάγγελος Αποστόλου  καταθέτει για τα Πρακτικά την προαναφερθείσα επιστολή, η οποία βρ</w:t>
      </w:r>
      <w:r>
        <w:rPr>
          <w:rFonts w:eastAsia="Times New Roman"/>
          <w:bCs/>
          <w:szCs w:val="24"/>
        </w:rPr>
        <w:t>ίσκεται στο αρχείο του Τμήματος Γραμματείας της Διεύθυνσης Στενογραφίας και Πρακτικών της Βουλής)</w:t>
      </w:r>
    </w:p>
    <w:p w14:paraId="6BEEF85D" w14:textId="77777777" w:rsidR="009B7D3A" w:rsidRDefault="00441D78">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κύριο Υπουργό.</w:t>
      </w:r>
    </w:p>
    <w:p w14:paraId="6BEEF85E" w14:textId="77777777" w:rsidR="009B7D3A" w:rsidRDefault="00441D78">
      <w:pPr>
        <w:spacing w:line="600" w:lineRule="auto"/>
        <w:ind w:firstLine="720"/>
        <w:jc w:val="both"/>
        <w:rPr>
          <w:rFonts w:eastAsia="Times New Roman"/>
          <w:bCs/>
          <w:szCs w:val="24"/>
        </w:rPr>
      </w:pPr>
      <w:r>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Pr>
          <w:rFonts w:eastAsia="Times New Roman"/>
          <w:bCs/>
          <w:szCs w:val="24"/>
        </w:rPr>
        <w:t xml:space="preserve">από </w:t>
      </w:r>
      <w:r>
        <w:rPr>
          <w:rFonts w:eastAsia="Times New Roman"/>
          <w:bCs/>
          <w:szCs w:val="24"/>
        </w:rPr>
        <w:t xml:space="preserve">τα άνω δυτικά θεωρεία, αφού </w:t>
      </w:r>
      <w:r>
        <w:rPr>
          <w:rFonts w:eastAsia="Times New Roman"/>
          <w:bCs/>
          <w:szCs w:val="24"/>
        </w:rPr>
        <w:t xml:space="preserve">προηγουμένως </w:t>
      </w:r>
      <w:r>
        <w:rPr>
          <w:rFonts w:eastAsia="Times New Roman"/>
          <w:bCs/>
          <w:szCs w:val="24"/>
        </w:rPr>
        <w:t xml:space="preserve">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w:t>
      </w:r>
      <w:r>
        <w:rPr>
          <w:rFonts w:eastAsia="Times New Roman"/>
          <w:bCs/>
          <w:szCs w:val="24"/>
        </w:rPr>
        <w:lastRenderedPageBreak/>
        <w:t>εννέα μαθήτριες και μαθητές και τρεις συνοδοί εκπα</w:t>
      </w:r>
      <w:r>
        <w:rPr>
          <w:rFonts w:eastAsia="Times New Roman"/>
          <w:bCs/>
          <w:szCs w:val="24"/>
        </w:rPr>
        <w:t>ιδευτικοί από το 62</w:t>
      </w:r>
      <w:r>
        <w:rPr>
          <w:rFonts w:eastAsia="Times New Roman"/>
          <w:bCs/>
          <w:szCs w:val="24"/>
          <w:vertAlign w:val="superscript"/>
        </w:rPr>
        <w:t>ο</w:t>
      </w:r>
      <w:r>
        <w:rPr>
          <w:rFonts w:eastAsia="Times New Roman"/>
          <w:bCs/>
          <w:szCs w:val="24"/>
        </w:rPr>
        <w:t xml:space="preserve"> Δημοτικό Σχολείο Αθήνας.</w:t>
      </w:r>
    </w:p>
    <w:p w14:paraId="6BEEF85F" w14:textId="77777777" w:rsidR="009B7D3A" w:rsidRDefault="00441D78">
      <w:pPr>
        <w:spacing w:line="600" w:lineRule="auto"/>
        <w:ind w:firstLine="720"/>
        <w:jc w:val="both"/>
        <w:rPr>
          <w:rFonts w:eastAsia="Times New Roman"/>
          <w:bCs/>
          <w:szCs w:val="24"/>
        </w:rPr>
      </w:pPr>
      <w:r>
        <w:rPr>
          <w:rFonts w:eastAsia="Times New Roman"/>
          <w:bCs/>
          <w:szCs w:val="24"/>
        </w:rPr>
        <w:t>Η Βουλή τούς καλωσορίζει.</w:t>
      </w:r>
    </w:p>
    <w:p w14:paraId="6BEEF860" w14:textId="77777777" w:rsidR="009B7D3A" w:rsidRDefault="00441D78">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6BEEF861" w14:textId="77777777" w:rsidR="009B7D3A" w:rsidRDefault="00441D78">
      <w:pPr>
        <w:spacing w:line="600" w:lineRule="auto"/>
        <w:ind w:firstLine="720"/>
        <w:jc w:val="both"/>
        <w:rPr>
          <w:rFonts w:eastAsia="Times New Roman"/>
          <w:bCs/>
          <w:szCs w:val="24"/>
        </w:rPr>
      </w:pPr>
      <w:r>
        <w:rPr>
          <w:rFonts w:eastAsia="Times New Roman"/>
          <w:bCs/>
          <w:szCs w:val="24"/>
        </w:rPr>
        <w:t>Πριν προχωρήσουμε, θα σας ενημερώσουμε για τη διαδικασία. Παρακολουθείτε τη διαδικασία των επικαίρων ερωτήσεων. Ο εκάστοτε Βουλευτής β</w:t>
      </w:r>
      <w:r>
        <w:rPr>
          <w:rFonts w:eastAsia="Times New Roman"/>
          <w:bCs/>
          <w:szCs w:val="24"/>
        </w:rPr>
        <w:t xml:space="preserve">ρίσκει ένα θέμα και το αναπτύσσει και ο Υπουργός οφείλει να απαντήσει για αυτά τα μείζονα θέματα που απασχολούν την καθημερινότητά μας. Συγκεκριμένα τώρα παρακολουθείτε ερωτήσεις που αφορούν την αγροτική ανάπτυξη, τα τρόφιμα και την κτηνοτροφία και απαντά </w:t>
      </w:r>
      <w:r>
        <w:rPr>
          <w:rFonts w:eastAsia="Times New Roman"/>
          <w:bCs/>
          <w:szCs w:val="24"/>
        </w:rPr>
        <w:t>ο αρμόδιος Υπουργός Αγροτικής Ανάπτυξης και Τροφίμων, κ. Ευάγγελος Αποστόλου.</w:t>
      </w:r>
    </w:p>
    <w:p w14:paraId="6BEEF862" w14:textId="77777777" w:rsidR="009B7D3A" w:rsidRDefault="00441D78">
      <w:pPr>
        <w:spacing w:line="600" w:lineRule="auto"/>
        <w:ind w:firstLine="720"/>
        <w:jc w:val="both"/>
        <w:rPr>
          <w:rFonts w:eastAsia="Times New Roman" w:cs="Times New Roman"/>
          <w:szCs w:val="24"/>
        </w:rPr>
      </w:pPr>
      <w:r>
        <w:rPr>
          <w:rFonts w:eastAsia="Times New Roman"/>
          <w:bCs/>
          <w:szCs w:val="24"/>
        </w:rPr>
        <w:lastRenderedPageBreak/>
        <w:t xml:space="preserve">Συνεχίζουμε με </w:t>
      </w:r>
      <w:r>
        <w:rPr>
          <w:rFonts w:eastAsia="Times New Roman"/>
          <w:bCs/>
          <w:szCs w:val="24"/>
        </w:rPr>
        <w:t xml:space="preserve">την </w:t>
      </w:r>
      <w:r>
        <w:rPr>
          <w:rFonts w:eastAsia="Times New Roman"/>
          <w:bCs/>
          <w:szCs w:val="24"/>
        </w:rPr>
        <w:t xml:space="preserve">τελευταία ερώτηση που θα απαντήσει ο Υπουργός. Είναι η δεύτερη </w:t>
      </w:r>
      <w:r>
        <w:rPr>
          <w:rFonts w:eastAsia="Times New Roman" w:cs="Times New Roman"/>
          <w:szCs w:val="24"/>
        </w:rPr>
        <w:t xml:space="preserve">με αριθμό 476/17-10-2017 ερώτηση του κύκλου των αναφορών και ερωτήσεων του Βουλευτή Ροδόπης της </w:t>
      </w:r>
      <w:r>
        <w:rPr>
          <w:rFonts w:eastAsia="Times New Roman" w:cs="Times New Roman"/>
          <w:szCs w:val="24"/>
        </w:rPr>
        <w:t>Δημοκρατικής Συμπαράταξης ΠΑΣΟΚ – ΔΗΜΑΡ κ.</w:t>
      </w:r>
      <w:r>
        <w:rPr>
          <w:rFonts w:eastAsia="Times New Roman" w:cs="Times New Roman"/>
          <w:b/>
          <w:bCs/>
          <w:szCs w:val="24"/>
        </w:rPr>
        <w:t xml:space="preserve"> </w:t>
      </w:r>
      <w:r>
        <w:rPr>
          <w:rFonts w:eastAsia="Times New Roman" w:cs="Times New Roman"/>
          <w:bCs/>
          <w:szCs w:val="24"/>
        </w:rPr>
        <w:t>Αχμέτ Ιλχάν</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με θέμα: «Αποζημιώσεις κτηνοτρόφων Π.Ε. Ροδόπης που επλήγησαν από την ευλογιά των προβάτων κατά το έτος 2014». </w:t>
      </w:r>
    </w:p>
    <w:p w14:paraId="6BEEF86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Τον λόγο έχει ο κ. Αχμέτ Ιλχάν</w:t>
      </w:r>
      <w:r>
        <w:rPr>
          <w:rFonts w:eastAsia="Times New Roman" w:cs="Times New Roman"/>
          <w:szCs w:val="24"/>
        </w:rPr>
        <w:t xml:space="preserve"> για δύο λεπτά.</w:t>
      </w:r>
    </w:p>
    <w:p w14:paraId="6BEEF864"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ΑΧΜΕΤ ΙΛΧΑΝ:</w:t>
      </w:r>
      <w:r>
        <w:rPr>
          <w:rFonts w:eastAsia="Times New Roman" w:cs="Times New Roman"/>
          <w:szCs w:val="24"/>
        </w:rPr>
        <w:t xml:space="preserve"> Κύριε Υπουργέ, όπως είπε και ο Πρόεδρος, η ερώτησή μας αφορά τις αποζημιώσεις των κτηνοτρόφων της Ροδόπης που επλήγησαν από ευλογιά των προβάτων το έτος 2014. </w:t>
      </w:r>
    </w:p>
    <w:p w14:paraId="6BEEF86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σας είχαμε καταθέσει μία ερώτηση ακόμα στις 17</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w:t>
      </w:r>
      <w:r>
        <w:rPr>
          <w:rFonts w:eastAsia="Times New Roman" w:cs="Times New Roman"/>
          <w:szCs w:val="24"/>
        </w:rPr>
        <w:t>17 η οποία βέβαια πάλι, όπως πολλές ερωτήσεις που έχουμε καταθέσει, έχει μείνει χωρίς να απαντηθεί. Δυστυχώς, θέλω πριν αναπτύξω την ερώτησή μου να σας εκφράσω τη μεγάλη δυσαρέσκεια των Βουλευτών της Αντιπολίτευσης κυρίως, στους οποίους δεν απαντάτε, κύριε</w:t>
      </w:r>
      <w:r>
        <w:rPr>
          <w:rFonts w:eastAsia="Times New Roman" w:cs="Times New Roman"/>
          <w:szCs w:val="24"/>
        </w:rPr>
        <w:t xml:space="preserve"> Υπουργέ, και υποχρεούμαστε με επίκαιρη ερώτηση να επανέλθουμε στο θέμα αυτό.</w:t>
      </w:r>
    </w:p>
    <w:p w14:paraId="6BEEF86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Όσον αφορά την ερώτησή μας, στις 18</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η Διεύθυνση Κτηνιατρικής Περιφέρειας, κύριε Υπουργέ, απέστειλε στη Διεύθυνση Υγείας, δηλαδή σε εσάς, στο Υπουργείο, όλες τις επικαιροπ</w:t>
      </w:r>
      <w:r>
        <w:rPr>
          <w:rFonts w:eastAsia="Times New Roman" w:cs="Times New Roman"/>
          <w:szCs w:val="24"/>
        </w:rPr>
        <w:t xml:space="preserve">οιημένες καταστάσεις με τους δικαιούχους των αποζημιώσεων για την καταστροφική ζωονόσο της ευλογιάς των προβάτων στη Ροδόπη. Έκτοτε οι ενενήντα τέσσερις δικαιούχοι αποζημίωσης, που </w:t>
      </w:r>
      <w:r>
        <w:rPr>
          <w:rFonts w:eastAsia="Times New Roman" w:cs="Times New Roman"/>
          <w:szCs w:val="24"/>
        </w:rPr>
        <w:lastRenderedPageBreak/>
        <w:t>καταγράφονται στον αριθμό πρωτοκόλλου που έχετε επίσημα στο αρχείο σας, παρ</w:t>
      </w:r>
      <w:r>
        <w:rPr>
          <w:rFonts w:eastAsia="Times New Roman" w:cs="Times New Roman"/>
          <w:szCs w:val="24"/>
        </w:rPr>
        <w:t>αμένουν απλήρωτοι, κύριε Υπουργέ, παρά το γεγονός ότι έχουν παρέλθει τρία χρόνια από την τεράστια καταστροφή που υπέστη το ζωικό τους κεφάλαιο -έχουν περάσει, κύριε Υπουργέ, πάνω από τρία χρόνια, συνολικά πάμε στα τέσσερα χρόνια- και παρά τις επανειλημμένε</w:t>
      </w:r>
      <w:r>
        <w:rPr>
          <w:rFonts w:eastAsia="Times New Roman" w:cs="Times New Roman"/>
          <w:szCs w:val="24"/>
        </w:rPr>
        <w:t xml:space="preserve">ς οχλήσεις τους. Έχουν πάει οι κτηνοτρόφοι αυτοί επανειλημμένες φορές στη </w:t>
      </w:r>
      <w:r>
        <w:rPr>
          <w:rFonts w:eastAsia="Times New Roman" w:cs="Times New Roman"/>
          <w:szCs w:val="24"/>
        </w:rPr>
        <w:t>δ</w:t>
      </w:r>
      <w:r>
        <w:rPr>
          <w:rFonts w:eastAsia="Times New Roman" w:cs="Times New Roman"/>
          <w:szCs w:val="24"/>
        </w:rPr>
        <w:t xml:space="preserve">ιεύθυνση στη Ροδόπη. </w:t>
      </w:r>
    </w:p>
    <w:p w14:paraId="6BEEF86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Πότε θα πληρωθούν και γιατί δεν πληρώνονται; Η απάντηση των υπηρεσιών είναι γνωστή: «Το θέμα βρίσκεται στο Υπουργείο, έχουμε στείλει εμείς αρμοδίως όλα τα έγγρ</w:t>
      </w:r>
      <w:r>
        <w:rPr>
          <w:rFonts w:eastAsia="Times New Roman" w:cs="Times New Roman"/>
          <w:szCs w:val="24"/>
        </w:rPr>
        <w:t>αφα και δυστυχώς περιμένουμε, περιμένουμε, περιμένουμε».</w:t>
      </w:r>
    </w:p>
    <w:p w14:paraId="6BEEF86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Σας καταθέτουμε ερώτηση στη Βουλή εγγράφως για να ενημερώσουμε και εμείς τους συμπολίτες μας ποια είναι η κατάσταση </w:t>
      </w:r>
      <w:r>
        <w:rPr>
          <w:rFonts w:eastAsia="Times New Roman" w:cs="Times New Roman"/>
          <w:szCs w:val="24"/>
        </w:rPr>
        <w:lastRenderedPageBreak/>
        <w:t xml:space="preserve">τελικά και γιατί δεν πληρώνονται και αν θα πληρωθούν και εσείς απαξιώνετε τον ρόλο </w:t>
      </w:r>
      <w:r>
        <w:rPr>
          <w:rFonts w:eastAsia="Times New Roman" w:cs="Times New Roman"/>
          <w:szCs w:val="24"/>
        </w:rPr>
        <w:t xml:space="preserve">του Βουλευτή, δεν απαντάτε. </w:t>
      </w:r>
    </w:p>
    <w:p w14:paraId="6BEEF86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καλώ σήμερα εδώ να δώσετε μ</w:t>
      </w:r>
      <w:r>
        <w:rPr>
          <w:rFonts w:eastAsia="Times New Roman" w:cs="Times New Roman"/>
          <w:szCs w:val="24"/>
        </w:rPr>
        <w:t>ί</w:t>
      </w:r>
      <w:r>
        <w:rPr>
          <w:rFonts w:eastAsia="Times New Roman" w:cs="Times New Roman"/>
          <w:szCs w:val="24"/>
        </w:rPr>
        <w:t>α απάντηση σε αυτό το θέμα, τι γίνεται με αυτούς τους κτηνοτρόφους, γιατί αυτοί οι άνθρωποι εδώ και τρία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τέσσερα χρόνια, παρ’ όλο που είναι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δεδομένο, η αποζημίωσή τους είναι δεδομένη, δε</w:t>
      </w:r>
      <w:r>
        <w:rPr>
          <w:rFonts w:eastAsia="Times New Roman" w:cs="Times New Roman"/>
          <w:szCs w:val="24"/>
        </w:rPr>
        <w:t>ν υπάρχει κανένα πρόβλημα, παρά ταύτα δεν έχουν πληρωθεί στους κωδικούς τους.</w:t>
      </w:r>
    </w:p>
    <w:p w14:paraId="6BEEF86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συνάδελφο.</w:t>
      </w:r>
    </w:p>
    <w:p w14:paraId="6BEEF86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την πρωτολογία του, για τρία λεπτά.</w:t>
      </w:r>
    </w:p>
    <w:p w14:paraId="6BEEF86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w:t>
      </w:r>
      <w:r>
        <w:rPr>
          <w:rFonts w:eastAsia="Times New Roman" w:cs="Times New Roman"/>
          <w:b/>
          <w:szCs w:val="24"/>
        </w:rPr>
        <w:t>Ανάπτυξης και Τροφίμων):</w:t>
      </w:r>
      <w:r>
        <w:rPr>
          <w:rFonts w:eastAsia="Times New Roman" w:cs="Times New Roman"/>
          <w:szCs w:val="24"/>
        </w:rPr>
        <w:t xml:space="preserve"> Κύριε συνάδελφε, πριν σας απαντήσω πώς </w:t>
      </w:r>
      <w:r>
        <w:rPr>
          <w:rFonts w:eastAsia="Times New Roman" w:cs="Times New Roman"/>
          <w:szCs w:val="24"/>
        </w:rPr>
        <w:lastRenderedPageBreak/>
        <w:t>θα λύσουμε το πρόβλημα πρέπει να ξεκαθαρίσουμε μερικά πράγματα, πράγματα που δείχνουν πόσο επιπόλαια χειρίστηκαν το συγκεκριμένο θέμα οι προηγούμενες κυβερνήσεις. Δεν δημιουργήσαμε εμείς το πρ</w:t>
      </w:r>
      <w:r>
        <w:rPr>
          <w:rFonts w:eastAsia="Times New Roman" w:cs="Times New Roman"/>
          <w:szCs w:val="24"/>
        </w:rPr>
        <w:t>όβλημα. Το βρήκαμε και κυρίως το βρήκαμε σε αυτήν τη δύσκολη κατάσταση εξαιτίας του κακού χειρισμού. Και θα σας αναφέρω μερικά.</w:t>
      </w:r>
    </w:p>
    <w:p w14:paraId="6BEEF86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Πρώτον, οι πληρωμές όλων των έγκλειστων ζώων από τα μέτρα της ευλογιάς για τα έτη 2013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και 2015 αφορούσαν αποζημίωση των </w:t>
      </w:r>
      <w:r>
        <w:rPr>
          <w:rFonts w:eastAsia="Times New Roman" w:cs="Times New Roman"/>
          <w:szCs w:val="24"/>
        </w:rPr>
        <w:t>κτηνοτρόφων που κρατούσαν τα ζώα μέσα στις εγκαταστάσεις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εκμεταλλεύσεις τους, με αποφάσεις των κτηνιατρικών αρχών στη ζώνη προστασίας, δηλαδή στα τρία χιλιόμετρα. Αυτό ήταν απόφαση των κτηνιατρικών αρχών.</w:t>
      </w:r>
    </w:p>
    <w:p w14:paraId="6BEEF86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Δεύτερον, η δαπάνη δεν προβλέφθηκε από την τότε κ</w:t>
      </w:r>
      <w:r>
        <w:rPr>
          <w:rFonts w:eastAsia="Times New Roman" w:cs="Times New Roman"/>
          <w:szCs w:val="24"/>
        </w:rPr>
        <w:t>υβέρνηση, γι’ αυτό και δεν προβλέπεται ως επιλέξιμη μέσα στην κοινή υπουργική απόφαση οικονομικών ενισχύσεων που χορηγούνται λόγω λήψης μέτρων εξυγίανσης.</w:t>
      </w:r>
    </w:p>
    <w:p w14:paraId="6BEEF86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Τρίτον, παρ’ όλα αυτά, η τότε πολιτική ηγεσία του Υπουργείου Αγροτικής Ανάπτυξης και Τροφίμων θέλησε </w:t>
      </w:r>
      <w:r>
        <w:rPr>
          <w:rFonts w:eastAsia="Times New Roman" w:cs="Times New Roman"/>
          <w:szCs w:val="24"/>
        </w:rPr>
        <w:t>να αποζημιώσει κατά κάποιον τρόπο τους κτηνοτρόφους στη βάση κάποιων προτάσεων που είχαν γίνει από τις περιφερειακές κτηνιατρικές υπηρεσίες ως μέτρο για την αντιμετώπιση της ευλογιάς, κίνητρο για να κρατούν τα ζώα μέσα και παράλληλα ενίσχυση των κτηνοτρόφω</w:t>
      </w:r>
      <w:r>
        <w:rPr>
          <w:rFonts w:eastAsia="Times New Roman" w:cs="Times New Roman"/>
          <w:szCs w:val="24"/>
        </w:rPr>
        <w:t>ν για αγορά ζωοτροφών.</w:t>
      </w:r>
    </w:p>
    <w:p w14:paraId="6BEEF87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Τέταρτον, το ποσό αποζημίωσης κυμάνθηκε για άλλους στα 10 ευρώ για άλλους στα 5,5 έως 6,5, ανάλογα με τις πιστώσεις που </w:t>
      </w:r>
      <w:r>
        <w:rPr>
          <w:rFonts w:eastAsia="Times New Roman" w:cs="Times New Roman"/>
          <w:szCs w:val="24"/>
        </w:rPr>
        <w:lastRenderedPageBreak/>
        <w:t>εξασφάλιζε κάθε φορά η πολιτική ηγεσία του Υπουργείου Αγροτικής Ανάπτυξης. Δεν υπήρχε μ</w:t>
      </w:r>
      <w:r>
        <w:rPr>
          <w:rFonts w:eastAsia="Times New Roman" w:cs="Times New Roman"/>
          <w:szCs w:val="24"/>
        </w:rPr>
        <w:t>ί</w:t>
      </w:r>
      <w:r>
        <w:rPr>
          <w:rFonts w:eastAsia="Times New Roman" w:cs="Times New Roman"/>
          <w:szCs w:val="24"/>
        </w:rPr>
        <w:t xml:space="preserve">α σταθερότητα. Μπορούσε να εξασφαλίσει πιστώσεις; Έδινε. </w:t>
      </w:r>
    </w:p>
    <w:p w14:paraId="6BEEF87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προέλευση των πιστώσεων ήταν από διαφορετικές πηγές, από το </w:t>
      </w:r>
      <w:r>
        <w:rPr>
          <w:rFonts w:eastAsia="Times New Roman" w:cs="Times New Roman"/>
          <w:szCs w:val="24"/>
          <w:lang w:val="en-US"/>
        </w:rPr>
        <w:t>d</w:t>
      </w:r>
      <w:r>
        <w:rPr>
          <w:rFonts w:eastAsia="Times New Roman" w:cs="Times New Roman"/>
          <w:szCs w:val="24"/>
          <w:lang w:val="en-US"/>
        </w:rPr>
        <w:t>e</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inimis</w:t>
      </w:r>
      <w:r>
        <w:rPr>
          <w:rFonts w:eastAsia="Times New Roman" w:cs="Times New Roman"/>
          <w:szCs w:val="24"/>
        </w:rPr>
        <w:t xml:space="preserve"> ή από άλλες πιστώσεις του Υπουργείου Αγροτικής Ανάπτυξης. </w:t>
      </w:r>
    </w:p>
    <w:p w14:paraId="6BEEF87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Επίσης, οι πληρωμές γίνονταν απευθείας από τον ΟΠΕΚΕΠΕ ή από το Υπουργείο, χωρίς να συντάσσονται καταστάσεις πληρωμών από την κτηνιατρική υπηρεσία, με βάση τα αρχεία που στέλνονταν συγκεντρωτικά από όλη την Περιφέρεια Ανατολικής Μακεδονίας και Θράκης. Στην</w:t>
      </w:r>
      <w:r>
        <w:rPr>
          <w:rFonts w:eastAsia="Times New Roman" w:cs="Times New Roman"/>
          <w:szCs w:val="24"/>
        </w:rPr>
        <w:t xml:space="preserve"> υπηρεσία δεν ερχόταν κοινοποίηση πληρωμών και σύμφωνα με ενημέρωση από την κτηνιατρική υπηρεσία αρμοδιότητας της Περιφέρειας Ανατολικής Μακεδονίας και Θράκης, </w:t>
      </w:r>
      <w:r>
        <w:rPr>
          <w:rFonts w:eastAsia="Times New Roman" w:cs="Times New Roman"/>
          <w:szCs w:val="24"/>
        </w:rPr>
        <w:lastRenderedPageBreak/>
        <w:t>μόνο μερικές φορές από την εν λόγω περιφερειακή υπηρεσία ο ΟΠΕΚΕΠΕ ζητούσε πληροφορίες για να δι</w:t>
      </w:r>
      <w:r>
        <w:rPr>
          <w:rFonts w:eastAsia="Times New Roman" w:cs="Times New Roman"/>
          <w:szCs w:val="24"/>
        </w:rPr>
        <w:t xml:space="preserve">ορθωθούν κάποια λάθη που υπήρχαν στις καταστάσεις που στέλνονταν από τον </w:t>
      </w:r>
      <w:r>
        <w:rPr>
          <w:rFonts w:eastAsia="Times New Roman" w:cs="Times New Roman"/>
          <w:szCs w:val="24"/>
          <w:lang w:val="en-US"/>
        </w:rPr>
        <w:t>o</w:t>
      </w:r>
      <w:r>
        <w:rPr>
          <w:rFonts w:eastAsia="Times New Roman" w:cs="Times New Roman"/>
          <w:szCs w:val="24"/>
        </w:rPr>
        <w:t>ργανισμό.</w:t>
      </w:r>
      <w:r w:rsidRPr="007863F7">
        <w:rPr>
          <w:rFonts w:eastAsia="Times New Roman" w:cs="Times New Roman"/>
          <w:szCs w:val="24"/>
        </w:rPr>
        <w:t xml:space="preserve"> </w:t>
      </w:r>
      <w:r>
        <w:rPr>
          <w:rFonts w:eastAsia="Times New Roman" w:cs="Times New Roman"/>
          <w:szCs w:val="24"/>
        </w:rPr>
        <w:t xml:space="preserve">Ποιοι πληρώθηκαν, πότε πληρώθηκαν και ποια είναι τα ποσά πληρωμής, η Περιφερειακή Κεντρική Κτηνιατρική Υπηρεσία της </w:t>
      </w:r>
      <w:r>
        <w:rPr>
          <w:rFonts w:eastAsia="Times New Roman" w:cs="Times New Roman"/>
          <w:szCs w:val="24"/>
        </w:rPr>
        <w:t>Α</w:t>
      </w:r>
      <w:r>
        <w:rPr>
          <w:rFonts w:eastAsia="Times New Roman" w:cs="Times New Roman"/>
          <w:szCs w:val="24"/>
        </w:rPr>
        <w:t>νατολικής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δυστυχώς, το μάθαινε από</w:t>
      </w:r>
      <w:r>
        <w:rPr>
          <w:rFonts w:eastAsia="Times New Roman" w:cs="Times New Roman"/>
          <w:szCs w:val="24"/>
        </w:rPr>
        <w:t xml:space="preserve"> τους ίδιους τους κτηνοτρόφους. </w:t>
      </w:r>
    </w:p>
    <w:p w14:paraId="6BEEF87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Επίσης, στις υπηρεσίες μας, λόγω της εμπλοκής τους, δεν έχουν καταρτιστεί ανάλογα αρχεία στους φακέλους μας, που να επιβεβαιώνουν ή μη τις εν λόγω πληρωμές.</w:t>
      </w:r>
    </w:p>
    <w:p w14:paraId="6BEEF87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Τι κάνουμε τώρα; Κύριε συνάδελφε, όντως υπάρχει ένα πρόβλημα. Άρα,</w:t>
      </w:r>
      <w:r>
        <w:rPr>
          <w:rFonts w:eastAsia="Times New Roman" w:cs="Times New Roman"/>
          <w:szCs w:val="24"/>
        </w:rPr>
        <w:t xml:space="preserve"> όπως το αντιλαμβάνεστε, έχουμε και δυσκολίες να δώ</w:t>
      </w:r>
      <w:r>
        <w:rPr>
          <w:rFonts w:eastAsia="Times New Roman" w:cs="Times New Roman"/>
          <w:szCs w:val="24"/>
        </w:rPr>
        <w:lastRenderedPageBreak/>
        <w:t>σουμε κρατικές ενισχύσεις χωρίς την έγκριση της Ευρωπαϊκής Επιτροπής. Γιατί, εάν κάνουμε κάτι τέτοιο, θα επαναφέρουμε καταστάσεις σαν και αυτές που είχαμε παλιότερα με τα πρόστιμα και τους καταλογισμούς πο</w:t>
      </w:r>
      <w:r>
        <w:rPr>
          <w:rFonts w:eastAsia="Times New Roman" w:cs="Times New Roman"/>
          <w:szCs w:val="24"/>
        </w:rPr>
        <w:t xml:space="preserve">υ έμπαιναν στη χώρα μας. </w:t>
      </w:r>
    </w:p>
    <w:p w14:paraId="6BEEF87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Εμείς, όμως, παρ’ όλα αυτά, διερευνούμε στο Υπουργείο τις δυνατότητες να χορηγηθεί κάποια στοχευμένη ενίσχυση. Το τονίζω, κάποια στοχευμένη ενίσχυση για την απώλεια του εισοδήματος, που όντως υπήρχε για τους κτηνοτρόφους. Όμως, όπ</w:t>
      </w:r>
      <w:r>
        <w:rPr>
          <w:rFonts w:eastAsia="Times New Roman" w:cs="Times New Roman"/>
          <w:szCs w:val="24"/>
        </w:rPr>
        <w:t>ως αντιλαμβάνεστε, ότι σε μ</w:t>
      </w:r>
      <w:r>
        <w:rPr>
          <w:rFonts w:eastAsia="Times New Roman" w:cs="Times New Roman"/>
          <w:szCs w:val="24"/>
        </w:rPr>
        <w:t>ί</w:t>
      </w:r>
      <w:r>
        <w:rPr>
          <w:rFonts w:eastAsia="Times New Roman" w:cs="Times New Roman"/>
          <w:szCs w:val="24"/>
        </w:rPr>
        <w:t>α ώρα που υπάρχουν και δημοσιονομικές δυσκολίες δεν γίνεται άμεσα. Πάντως, είναι ένα ζήτημα που μας απασχολεί και ειλικρινά σας λέω, θα βρούμε κάποιον τρόπο αντίστοιχα -γιατί δεν είναι μεγάλα τα ποσά- να μπορέσουμε να αποζημιώσο</w:t>
      </w:r>
      <w:r>
        <w:rPr>
          <w:rFonts w:eastAsia="Times New Roman" w:cs="Times New Roman"/>
          <w:szCs w:val="24"/>
        </w:rPr>
        <w:t>υμε τους συγκεκριμένους κτηνοτρόφους.</w:t>
      </w:r>
    </w:p>
    <w:p w14:paraId="6BEEF87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Ευχαριστούμε, κύριε Υπουργέ.</w:t>
      </w:r>
    </w:p>
    <w:p w14:paraId="6BEEF87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Ιλχάν, έχετε τον λόγο για τρία λεπτά.</w:t>
      </w:r>
    </w:p>
    <w:p w14:paraId="6BEEF87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ΑΧΜΕΤ ΙΛΧΑΝ: </w:t>
      </w:r>
      <w:r>
        <w:rPr>
          <w:rFonts w:eastAsia="Times New Roman" w:cs="Times New Roman"/>
          <w:szCs w:val="24"/>
        </w:rPr>
        <w:t>Κύριε Υπουργέ, χαίρομαι κατ’ αρχάς που αναγνωρίζετε ότι αυτοί οι άνθρωποι έχασαν ένα εισόδημα και ότ</w:t>
      </w:r>
      <w:r>
        <w:rPr>
          <w:rFonts w:eastAsia="Times New Roman" w:cs="Times New Roman"/>
          <w:szCs w:val="24"/>
        </w:rPr>
        <w:t>ι υπάρχει το πρόβλημα.</w:t>
      </w:r>
    </w:p>
    <w:p w14:paraId="6BEEF87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Περιγράψατε για τρία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τέσσερα </w:t>
      </w:r>
      <w:r>
        <w:rPr>
          <w:rFonts w:eastAsia="Times New Roman" w:cs="Times New Roman"/>
          <w:szCs w:val="24"/>
        </w:rPr>
        <w:t>λεπτά μ</w:t>
      </w:r>
      <w:r>
        <w:rPr>
          <w:rFonts w:eastAsia="Times New Roman" w:cs="Times New Roman"/>
          <w:szCs w:val="24"/>
        </w:rPr>
        <w:t>ί</w:t>
      </w:r>
      <w:r>
        <w:rPr>
          <w:rFonts w:eastAsia="Times New Roman" w:cs="Times New Roman"/>
          <w:szCs w:val="24"/>
        </w:rPr>
        <w:t>α χαώδη κατάσταση, κύριε Υπουργέ, που επικρατεί στην Περιφέρεια της Ανατολικής Μακεδονίας και Θράκης όσον αφορά τις υπηρεσίες. Είπατε ότι οι δαπάνες δεν προβλέφθηκαν από την προηγούμενη κυβέρνησ</w:t>
      </w:r>
      <w:r>
        <w:rPr>
          <w:rFonts w:eastAsia="Times New Roman" w:cs="Times New Roman"/>
          <w:szCs w:val="24"/>
        </w:rPr>
        <w:t>η, είπατε ότι δεν υπάρχει συντονισμός, είπατε ότι το ποια ποσά πληρώθηκαν τα έμαθε το Υπουργείο και οι υπηρεσίες του Δημοσίου από τους κτηνοτρόφους.</w:t>
      </w:r>
    </w:p>
    <w:p w14:paraId="6BEEF87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Μα, κύριε Υπουργέ, είναι κατάσταση αυτή εδώ πέρα; Εσείς τρία χρόνια είστε Υπουργός, είστε Κυβέρνηση. Ωραία,</w:t>
      </w:r>
      <w:r>
        <w:rPr>
          <w:rFonts w:eastAsia="Times New Roman" w:cs="Times New Roman"/>
          <w:szCs w:val="24"/>
        </w:rPr>
        <w:t xml:space="preserve"> εγώ αναγνωρίζω ότι μπορεί να μην προβλέφθηκαν από την προηγούμενη κυβέρνηση δαπάνες και κακώς δεν αναγνωρίστηκαν. Όντως, υπάρχουν προβλήματα στη διοίκηση και διαχείριση των κονδυλίων ή στον συντονισμό των υπηρεσιών, όσον αφορά τον ΟΠΕΚΕΠΕ, τον ΕΛΓΑ ή άλλε</w:t>
      </w:r>
      <w:r>
        <w:rPr>
          <w:rFonts w:eastAsia="Times New Roman" w:cs="Times New Roman"/>
          <w:szCs w:val="24"/>
        </w:rPr>
        <w:t>ς υπηρεσίες και την Κτηνιατρική. Όμως, εσείς δεν έπρεπε να έχετε έναν σχεδιασμό, ένα χρονοδιάγραμμα, ένα όραμα, ένα καθεστώς, ούτως ώστε να μην ταλαιπωρούνται οι πολίτες; Τι φταίνε δηλαδή σήμερα οι Έλληνες κτηνίατροι, οι πολίτες, απ’ αυτή τη χαώδη κατάστασ</w:t>
      </w:r>
      <w:r>
        <w:rPr>
          <w:rFonts w:eastAsia="Times New Roman" w:cs="Times New Roman"/>
          <w:szCs w:val="24"/>
        </w:rPr>
        <w:t>η που περιγράψατε; Δηλαδή, όπως λέμε στο χωριό μου, τη νύφη ποιος θα την πληρώσει; Ποιος ευθύνεται εδώ πέρα για όλη αυτή την κατάσταση;</w:t>
      </w:r>
    </w:p>
    <w:p w14:paraId="6BEEF87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Τελικά, εσείς ο ίδιος αποδεχθήκατε και παραδεχθήκατε ότι οι προηγούμενες κυβερνήσεις πλήρωναν από διάφορες πιστώσεις του</w:t>
      </w:r>
      <w:r>
        <w:rPr>
          <w:rFonts w:eastAsia="Times New Roman" w:cs="Times New Roman"/>
          <w:szCs w:val="24"/>
        </w:rPr>
        <w:t xml:space="preserve"> Υπουργείου. Δεν μπορούσε να προβλεφθεί μ</w:t>
      </w:r>
      <w:r>
        <w:rPr>
          <w:rFonts w:eastAsia="Times New Roman" w:cs="Times New Roman"/>
          <w:szCs w:val="24"/>
        </w:rPr>
        <w:t>ί</w:t>
      </w:r>
      <w:r>
        <w:rPr>
          <w:rFonts w:eastAsia="Times New Roman" w:cs="Times New Roman"/>
          <w:szCs w:val="24"/>
        </w:rPr>
        <w:t xml:space="preserve">α πίστωση; Έπρεπε δηλαδή εμείς να φέρουμε το θέμα εδώ με επίκαιρη ερώτηση, για να μεριμνήσετε; </w:t>
      </w:r>
    </w:p>
    <w:p w14:paraId="6BEEF87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Κύριε Υπουργέ, εδώ ο ελληνικός λαός μάς ακούει. Ρίξατε την ευθύνη στο </w:t>
      </w:r>
      <w:r>
        <w:rPr>
          <w:rFonts w:eastAsia="Times New Roman" w:cs="Times New Roman"/>
          <w:szCs w:val="24"/>
        </w:rPr>
        <w:t>δ</w:t>
      </w:r>
      <w:r>
        <w:rPr>
          <w:rFonts w:eastAsia="Times New Roman" w:cs="Times New Roman"/>
          <w:szCs w:val="24"/>
        </w:rPr>
        <w:t xml:space="preserve">ημόσιο και στη διοίκηση, στην οποία προΐστασθε </w:t>
      </w:r>
      <w:r>
        <w:rPr>
          <w:rFonts w:eastAsia="Times New Roman" w:cs="Times New Roman"/>
          <w:szCs w:val="24"/>
        </w:rPr>
        <w:t>-σας το ξαναλέω- για όλο αυτό το κακό που συμβαίνει και για τη μη πληρωμή τους. Θα ήθελα μια πιο πειστική απάντηση, γιατί αυτή η κατάσταση, όχι μόνο δεν θα πείσει τους κτηνοτρόφους επάνω, αλλά θα τους εξαγριώσει ακόμη περισσότερο, θα τρελαθούν, όπως λέμε κ</w:t>
      </w:r>
      <w:r>
        <w:rPr>
          <w:rFonts w:eastAsia="Times New Roman" w:cs="Times New Roman"/>
          <w:szCs w:val="24"/>
        </w:rPr>
        <w:t xml:space="preserve">αι θα πουν, καλά εμείς φταίμε για όλη αυτή την κατάσταση; </w:t>
      </w:r>
    </w:p>
    <w:p w14:paraId="6BEEF87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Οπότε, κύριε Υπουργέ, περιμένουμε μ</w:t>
      </w:r>
      <w:r>
        <w:rPr>
          <w:rFonts w:eastAsia="Times New Roman" w:cs="Times New Roman"/>
          <w:szCs w:val="24"/>
        </w:rPr>
        <w:t>ί</w:t>
      </w:r>
      <w:r>
        <w:rPr>
          <w:rFonts w:eastAsia="Times New Roman" w:cs="Times New Roman"/>
          <w:szCs w:val="24"/>
        </w:rPr>
        <w:t>α πιο πειστική απάντηση και χρονοδιάγραμμα. Δηλαδή εσείς είπατε για μ</w:t>
      </w:r>
      <w:r>
        <w:rPr>
          <w:rFonts w:eastAsia="Times New Roman" w:cs="Times New Roman"/>
          <w:szCs w:val="24"/>
        </w:rPr>
        <w:t>ί</w:t>
      </w:r>
      <w:r>
        <w:rPr>
          <w:rFonts w:eastAsia="Times New Roman" w:cs="Times New Roman"/>
          <w:szCs w:val="24"/>
        </w:rPr>
        <w:t>α στοχευμένη ενίσχυση, το καταλαβαίνω, αλλά αυτή η στοχευμένη ενίσχυση τι είναι και πότε θα</w:t>
      </w:r>
      <w:r>
        <w:rPr>
          <w:rFonts w:eastAsia="Times New Roman" w:cs="Times New Roman"/>
          <w:szCs w:val="24"/>
        </w:rPr>
        <w:t xml:space="preserve"> γίνει; </w:t>
      </w:r>
    </w:p>
    <w:p w14:paraId="6BEEF87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συνάδελφο και για την συνέπειά του στον χρόνο.</w:t>
      </w:r>
    </w:p>
    <w:p w14:paraId="6BEEF87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 για να δευτερολογήσετε.</w:t>
      </w:r>
    </w:p>
    <w:p w14:paraId="6BEEF88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w:t>
      </w:r>
      <w:r>
        <w:rPr>
          <w:rFonts w:eastAsia="Times New Roman" w:cs="Times New Roman"/>
          <w:szCs w:val="24"/>
        </w:rPr>
        <w:t>συνάδελφε, είτε δεν θέλετε να με καταλάβετε είτε θέλετε για επικοινωνιακούς λόγους να δημιουργήσετε μ</w:t>
      </w:r>
      <w:r>
        <w:rPr>
          <w:rFonts w:eastAsia="Times New Roman" w:cs="Times New Roman"/>
          <w:szCs w:val="24"/>
        </w:rPr>
        <w:t>ί</w:t>
      </w:r>
      <w:r>
        <w:rPr>
          <w:rFonts w:eastAsia="Times New Roman" w:cs="Times New Roman"/>
          <w:szCs w:val="24"/>
        </w:rPr>
        <w:t xml:space="preserve">α εικόνα ότι εμείς δεν κάναμε τίποτα. </w:t>
      </w:r>
    </w:p>
    <w:p w14:paraId="6BEEF88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 xml:space="preserve">Εγώ σας λέω ένα πράγμα, ότι όλο αυτό το μπάχαλο που συζητήσαμε προηγουμένως είναι ένα ζήτημα που αφορά λειτουργίες </w:t>
      </w:r>
      <w:r>
        <w:rPr>
          <w:rFonts w:eastAsia="Times New Roman" w:cs="Times New Roman"/>
          <w:szCs w:val="24"/>
        </w:rPr>
        <w:t>άλλων εποχών. Εμείς, ιδιαίτερα στα θέματα των κοινοτικών ενισχύσεων, βρήκαμε εκκρεμότητες από το 2008. Συνεπώς δεν είναι εύκολο, πόσω μάλλον όταν για να πληρώσεις, ιδιαίτερα εκτός των πόρων της Ευρωπαϊκής Επιτροπής, πρέπει και να στοιχειοθετήσεις το συγκεκ</w:t>
      </w:r>
      <w:r>
        <w:rPr>
          <w:rFonts w:eastAsia="Times New Roman" w:cs="Times New Roman"/>
          <w:szCs w:val="24"/>
        </w:rPr>
        <w:t>ριμένο θέμα και ταυτόχρονα να ζητήσεις την άδεια. Διότι, εάν δεν έχουμε την άδεια της Ευρωπαϊκής Επιτροπής, επαναλαμβάνω ότι τα πρόστιμα και οι καταλογισμοί θα μας πέφτουν στο κεφάλι.</w:t>
      </w:r>
    </w:p>
    <w:p w14:paraId="6BEEF88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Άρα δώστε μας τη δυνατότητα να δούμε το θέμα. Ήδη έχουμε φθάσει μέχρι τη</w:t>
      </w:r>
      <w:r>
        <w:rPr>
          <w:rFonts w:eastAsia="Times New Roman" w:cs="Times New Roman"/>
          <w:szCs w:val="24"/>
        </w:rPr>
        <w:t>ν εποχή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2015, που έχουμε κλείσει όλες αυτές τις εκκρεμότητες και βάζουμε μ</w:t>
      </w:r>
      <w:r>
        <w:rPr>
          <w:rFonts w:eastAsia="Times New Roman" w:cs="Times New Roman"/>
          <w:szCs w:val="24"/>
        </w:rPr>
        <w:t>ί</w:t>
      </w:r>
      <w:r>
        <w:rPr>
          <w:rFonts w:eastAsia="Times New Roman" w:cs="Times New Roman"/>
          <w:szCs w:val="24"/>
        </w:rPr>
        <w:t>α τάξη.</w:t>
      </w:r>
    </w:p>
    <w:p w14:paraId="6BEEF88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Επιτέλους, τώρα ξέρει ο Έλληνας αγρότης και ο κτηνοτρόφος πότε θα πληρωθεί και πόσα θα πληρωθεί. Άρα τώρα μόνο ένα μπράβο έπρεπε να μας πείτε για το ότι όλες αυτές τι</w:t>
      </w:r>
      <w:r>
        <w:rPr>
          <w:rFonts w:eastAsia="Times New Roman" w:cs="Times New Roman"/>
          <w:szCs w:val="24"/>
        </w:rPr>
        <w:t xml:space="preserve">ς εκκρεμότητες, που έρχονται από παλιά, προσπαθούμε σιγά, σιγά να τις λύνουμε. Τα υπόλοιπα που αφορούν τον κοινοβουλευτικό έλεγχο, άλλες ώρες. </w:t>
      </w:r>
    </w:p>
    <w:p w14:paraId="6BEEF884"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6BEEF88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w:t>
      </w:r>
      <w:r>
        <w:rPr>
          <w:rFonts w:eastAsia="Times New Roman" w:cs="Times New Roman"/>
          <w:szCs w:val="24"/>
        </w:rPr>
        <w:t xml:space="preserve">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συμμετείχαν στο εκπαιδευτικό πρόγραμμα «Καλοκαιρινό Εργαστήρι Δημοκρατίας» που οργανώνει το </w:t>
      </w:r>
      <w:r>
        <w:rPr>
          <w:rFonts w:eastAsia="Times New Roman" w:cs="Times New Roman"/>
          <w:szCs w:val="24"/>
        </w:rPr>
        <w:lastRenderedPageBreak/>
        <w:t>Ίδρυμα της Βουλής, δέκα οχτώ μαθήτριες και δύο συνοδοί εκπαιδευτ</w:t>
      </w:r>
      <w:r>
        <w:rPr>
          <w:rFonts w:eastAsia="Times New Roman" w:cs="Times New Roman"/>
          <w:szCs w:val="24"/>
        </w:rPr>
        <w:t>ικοί από το 35</w:t>
      </w:r>
      <w:r>
        <w:rPr>
          <w:rFonts w:eastAsia="Times New Roman" w:cs="Times New Roman"/>
          <w:szCs w:val="24"/>
          <w:vertAlign w:val="superscript"/>
        </w:rPr>
        <w:t>ο</w:t>
      </w:r>
      <w:r>
        <w:rPr>
          <w:rFonts w:eastAsia="Times New Roman" w:cs="Times New Roman"/>
          <w:szCs w:val="24"/>
        </w:rPr>
        <w:t xml:space="preserve"> Δημοτικό Σχολείο Αθήνας.</w:t>
      </w:r>
    </w:p>
    <w:p w14:paraId="6BEEF88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BEEF887"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 όλες τις πτέρυγες της Βουλής</w:t>
      </w:r>
      <w:r>
        <w:rPr>
          <w:rFonts w:eastAsia="Times New Roman" w:cs="Times New Roman"/>
          <w:szCs w:val="24"/>
        </w:rPr>
        <w:t>)</w:t>
      </w:r>
    </w:p>
    <w:p w14:paraId="6BEEF888" w14:textId="77777777" w:rsidR="009B7D3A" w:rsidRDefault="00441D78">
      <w:pPr>
        <w:spacing w:line="600" w:lineRule="auto"/>
        <w:ind w:firstLine="720"/>
        <w:jc w:val="both"/>
        <w:rPr>
          <w:rFonts w:eastAsia="Times New Roman"/>
          <w:szCs w:val="24"/>
        </w:rPr>
      </w:pPr>
      <w:r>
        <w:rPr>
          <w:rFonts w:eastAsia="Times New Roman"/>
          <w:szCs w:val="24"/>
        </w:rPr>
        <w:t>Πριν εισέλθουμε στην επόμενη επίκαιρη ερώτηση, θα μου επιτρέψετε να αναγνώσω κάποιες επίκαιρες ερωτήσεις που δεν θα συζητηθούν. Αιτία: κωλύμ</w:t>
      </w:r>
      <w:r>
        <w:rPr>
          <w:rFonts w:eastAsia="Times New Roman"/>
          <w:szCs w:val="24"/>
        </w:rPr>
        <w:t xml:space="preserve">ατα Υπουργών λόγω ανειλημμένων υποχρεώσεων. </w:t>
      </w:r>
    </w:p>
    <w:p w14:paraId="6BEEF889" w14:textId="77777777" w:rsidR="009B7D3A" w:rsidRDefault="00441D78">
      <w:pPr>
        <w:spacing w:line="600" w:lineRule="auto"/>
        <w:ind w:firstLine="720"/>
        <w:jc w:val="both"/>
        <w:rPr>
          <w:rFonts w:eastAsia="Times New Roman"/>
          <w:szCs w:val="24"/>
        </w:rPr>
      </w:pPr>
      <w:r>
        <w:rPr>
          <w:rFonts w:eastAsia="Times New Roman"/>
          <w:szCs w:val="24"/>
        </w:rPr>
        <w:t>Η πέμπτη με αριθμό 1326/16-3-2018 επίκαιρη ερώτηση πρώτου κύκλου του Βουλευτή Β΄ Αθηνών των Ανεξαρτήτων Ελλήνων κ.</w:t>
      </w:r>
      <w:r>
        <w:rPr>
          <w:rFonts w:eastAsia="Times New Roman"/>
          <w:b/>
          <w:bCs/>
          <w:szCs w:val="24"/>
        </w:rPr>
        <w:t xml:space="preserve"> </w:t>
      </w:r>
      <w:r>
        <w:rPr>
          <w:rFonts w:eastAsia="Times New Roman"/>
          <w:bCs/>
          <w:szCs w:val="24"/>
        </w:rPr>
        <w:t>Αθανασίου Παπαχριστόπουλου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με θέμα: «Αστυνομικοί στη φύλαξη VIP προ</w:t>
      </w:r>
      <w:r>
        <w:rPr>
          <w:rFonts w:eastAsia="Times New Roman"/>
          <w:szCs w:val="24"/>
        </w:rPr>
        <w:t>σώπων»</w:t>
      </w:r>
      <w:r>
        <w:rPr>
          <w:rFonts w:eastAsia="Times New Roman"/>
          <w:szCs w:val="24"/>
        </w:rPr>
        <w:t>,</w:t>
      </w:r>
      <w:r>
        <w:rPr>
          <w:rFonts w:eastAsia="Times New Roman"/>
          <w:szCs w:val="24"/>
        </w:rPr>
        <w:t xml:space="preserve"> δεν θα συζητηθεί λόγω κωλύματος του Υπουργού κ. Τόσκα. </w:t>
      </w:r>
    </w:p>
    <w:p w14:paraId="6BEEF88A"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lastRenderedPageBreak/>
        <w:t>Η τρίτη με αριθμό 1316/13-3-2018 επίκαιρη ερώτηση δεύτερου κύκλου του Βουλευτή Αχαΐας της Δημοκρατικής Συμπαράταξης ΠΑΣΟΚ – ΔΗΜΑΡ</w:t>
      </w:r>
      <w:r>
        <w:rPr>
          <w:rFonts w:eastAsia="Times New Roman"/>
          <w:szCs w:val="24"/>
        </w:rPr>
        <w:t xml:space="preserve"> κ. Θεόδωρου Παπαθεοδώρου προς τον Υπουργό Εσωτερικών, με θέμα: «Αυξάνεται η ανασφάλεια σε περιοχές της Πάτρας»</w:t>
      </w:r>
      <w:r>
        <w:rPr>
          <w:rFonts w:eastAsia="Times New Roman"/>
          <w:szCs w:val="24"/>
        </w:rPr>
        <w:t>,</w:t>
      </w:r>
      <w:r>
        <w:rPr>
          <w:rFonts w:eastAsia="Times New Roman"/>
          <w:szCs w:val="24"/>
        </w:rPr>
        <w:t xml:space="preserve"> δεν θα συζητηθεί λόγω κωλύματος του Υπουργού κ. Τόσκα. </w:t>
      </w:r>
    </w:p>
    <w:p w14:paraId="6BEEF88B"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t xml:space="preserve">Η δέκατη με αριθμό 1286/12-3-2018 επίκαιρη ερώτηση δεύτερου κύκλου του Βουλευτή Χανίων </w:t>
      </w:r>
      <w:r>
        <w:rPr>
          <w:rFonts w:eastAsia="Times New Roman"/>
          <w:szCs w:val="24"/>
        </w:rPr>
        <w:t>του Συνασπισμού Ριζοσπαστικής Αριστεράς κ. Αντωνίου Μπαλωμενάκη προς τον Υπουργό Εσωτερικών, με θέμα: «Κάλυψη κενών στο Πυροσβεστικό Σώμα από επιλαχόντες του διαγωνισμού 2011»</w:t>
      </w:r>
      <w:r>
        <w:rPr>
          <w:rFonts w:eastAsia="Times New Roman"/>
          <w:szCs w:val="24"/>
        </w:rPr>
        <w:t>,</w:t>
      </w:r>
      <w:r>
        <w:rPr>
          <w:rFonts w:eastAsia="Times New Roman"/>
          <w:szCs w:val="24"/>
        </w:rPr>
        <w:t xml:space="preserve"> δεν θα συζητηθεί λόγω κωλύματος του Υπουργού κ. Τόσκα. </w:t>
      </w:r>
    </w:p>
    <w:p w14:paraId="6BEEF88C"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lastRenderedPageBreak/>
        <w:t>Η εντέκατη με αριθμό 11</w:t>
      </w:r>
      <w:r>
        <w:rPr>
          <w:rFonts w:eastAsia="Times New Roman"/>
          <w:szCs w:val="24"/>
        </w:rPr>
        <w:t>49/26-2-2018 επίκαιρη ερώτηση δεύτερου κύκλου του Βουλευτή Β΄ Πειραιά του Λαϊκού Συνδέσμου - Χρυσή Αυγή κ. Ιωάννη Λαγού προς τον Υπουργό Εσωτερικών, με θέμα: «Γνωστή από παρακρατικό ιστότοπο έγινε η πρωτοφανής επίθεση στο Α.Τ. Καισαριανής»</w:t>
      </w:r>
      <w:r>
        <w:rPr>
          <w:rFonts w:eastAsia="Times New Roman"/>
          <w:szCs w:val="24"/>
        </w:rPr>
        <w:t>,</w:t>
      </w:r>
      <w:r>
        <w:rPr>
          <w:rFonts w:eastAsia="Times New Roman"/>
          <w:szCs w:val="24"/>
        </w:rPr>
        <w:t xml:space="preserve"> δεν θα συζητηθε</w:t>
      </w:r>
      <w:r>
        <w:rPr>
          <w:rFonts w:eastAsia="Times New Roman"/>
          <w:szCs w:val="24"/>
        </w:rPr>
        <w:t xml:space="preserve">ί λόγω κωλύματος του Υπουργού κ. Τόσκα. </w:t>
      </w:r>
    </w:p>
    <w:p w14:paraId="6BEEF88D"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t>Η δωδέκατη με αριθμό 1159/27-2-2018 επίκαιρη ερώτηση δεύτερου κύκλου του Βουλευτή Κιλκίς της Νέας Δημοκρατίας κ. Γεωργίου Γεωργαντά προς τον Υπουργό Εσωτερικών, με θέμα: «Προβλήματα στη λειτουργία του Τμήματος Συνορ</w:t>
      </w:r>
      <w:r>
        <w:rPr>
          <w:rFonts w:eastAsia="Times New Roman"/>
          <w:szCs w:val="24"/>
        </w:rPr>
        <w:t>ιακής Φύλαξης (Τ.Σ.Φ.) Παιονίας»</w:t>
      </w:r>
      <w:r>
        <w:rPr>
          <w:rFonts w:eastAsia="Times New Roman"/>
          <w:szCs w:val="24"/>
        </w:rPr>
        <w:t>,</w:t>
      </w:r>
      <w:r>
        <w:rPr>
          <w:rFonts w:eastAsia="Times New Roman"/>
          <w:szCs w:val="24"/>
        </w:rPr>
        <w:t xml:space="preserve"> δεν θα συζητηθεί λόγω κωλύματος του Υπουργού κ. Τόσκα. </w:t>
      </w:r>
    </w:p>
    <w:p w14:paraId="6BEEF88E"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lastRenderedPageBreak/>
        <w:t>Η δέκατη τέταρτη με αριθμό 1151/26-2-2018 επίκαιρη ερώτηση δεύτερου κύκλου του Βουλευτή Κιλκίς του Λαϊκού Συνδέσμου - Χρυσή Αυγή κ. Χρήστου Χατζησάββα προς τον Υπουργ</w:t>
      </w:r>
      <w:r>
        <w:rPr>
          <w:rFonts w:eastAsia="Times New Roman"/>
          <w:szCs w:val="24"/>
        </w:rPr>
        <w:t>ό Εσωτερικών, με θέμα: «Ερωτήματα σχετικώς με την υπόθεση πράκτορα βάσει αποκαλύψεων του Π. Καμμένου»</w:t>
      </w:r>
      <w:r>
        <w:rPr>
          <w:rFonts w:eastAsia="Times New Roman"/>
          <w:szCs w:val="24"/>
        </w:rPr>
        <w:t>,</w:t>
      </w:r>
      <w:r>
        <w:rPr>
          <w:rFonts w:eastAsia="Times New Roman"/>
          <w:szCs w:val="24"/>
        </w:rPr>
        <w:t xml:space="preserve"> δεν θα συζητηθεί λόγω κωλύματος του Υπουργού κ. Τόσκα. </w:t>
      </w:r>
    </w:p>
    <w:p w14:paraId="6BEEF88F"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t>Επίσης, η πρώτη με αριθμό 1333/19-3-2018 επίκαιρη ερώτηση</w:t>
      </w:r>
      <w:r>
        <w:rPr>
          <w:rFonts w:eastAsia="Times New Roman"/>
          <w:szCs w:val="24"/>
        </w:rPr>
        <w:t xml:space="preserve"> πρώτου κύκλου του Βουλευτή Γρεβενών του Συνασπισμού Ριζοσπαστικής Αριστεράς κ. Χρήστου Μπγιάλα προς την Υπουργό Εργασίας, Κοινωνικής Ασφάλισης και Κοινωνικής Αλληλεγγύης, με θέμα: «Ασφάλιση με εργόσημο σε χειριστές-οδηγούς αγροτικών μη</w:t>
      </w:r>
      <w:r>
        <w:rPr>
          <w:rFonts w:eastAsia="Times New Roman"/>
          <w:szCs w:val="24"/>
        </w:rPr>
        <w:lastRenderedPageBreak/>
        <w:t>χανημάτων»</w:t>
      </w:r>
      <w:r>
        <w:rPr>
          <w:rFonts w:eastAsia="Times New Roman"/>
          <w:szCs w:val="24"/>
        </w:rPr>
        <w:t>,</w:t>
      </w:r>
      <w:r>
        <w:rPr>
          <w:rFonts w:eastAsia="Times New Roman"/>
          <w:szCs w:val="24"/>
        </w:rPr>
        <w:t xml:space="preserve"> δεν θα σ</w:t>
      </w:r>
      <w:r>
        <w:rPr>
          <w:rFonts w:eastAsia="Times New Roman"/>
          <w:szCs w:val="24"/>
        </w:rPr>
        <w:t xml:space="preserve">υζητηθεί λόγω κωλύματος της Υπουργού Εργασίας, Κοινωνικής Ασφάλισης και Κοινωνικής Αλληλεγγύης κ. Ευτυχίας Αχτσιόγλου. </w:t>
      </w:r>
    </w:p>
    <w:p w14:paraId="6BEEF890"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t>Ομοίως, η έκτη με αριθμό 1328/16-3-2018 επίκαιρη ερώτηση πρώτου κύκλου του Βουλευτή Α΄ Θεσσαλονίκης της Ένωσης Κεντρώων κ. Ιωάννη Σαρίδη</w:t>
      </w:r>
      <w:r>
        <w:rPr>
          <w:rFonts w:eastAsia="Times New Roman"/>
          <w:szCs w:val="24"/>
        </w:rPr>
        <w:t xml:space="preserve"> προς την Υπουργό Εργασίας, Κοινωνικής Ασφάλισης και Κοινωνικής Αλληλεγγύης, με θέμα: «Επιστημονική τεκμηρίωση Υπουργικής Απόφασης περί μειώσεως ποσοστού αναπηρίας για άτομα που βρίσκονται στο φάσμα του αυτισμού»</w:t>
      </w:r>
      <w:r>
        <w:rPr>
          <w:rFonts w:eastAsia="Times New Roman"/>
          <w:szCs w:val="24"/>
        </w:rPr>
        <w:t>,</w:t>
      </w:r>
      <w:r>
        <w:rPr>
          <w:rFonts w:eastAsia="Times New Roman"/>
          <w:szCs w:val="24"/>
        </w:rPr>
        <w:t xml:space="preserve"> δεν θα συζητηθεί λόγω κωλύματος του Υπουργ</w:t>
      </w:r>
      <w:r>
        <w:rPr>
          <w:rFonts w:eastAsia="Times New Roman"/>
          <w:szCs w:val="24"/>
        </w:rPr>
        <w:t xml:space="preserve">ού κ. Πετρόπουλου. </w:t>
      </w:r>
    </w:p>
    <w:p w14:paraId="6BEEF891"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t xml:space="preserve">Η δεύτερη με αριθμό 1366/20-3-2018 επίκαιρη ερώτηση δεύτερου κύκλου του Βουλευτή Θεσπρωτίας της Νέας Δημοκρατίας κ. </w:t>
      </w:r>
      <w:r>
        <w:rPr>
          <w:rFonts w:eastAsia="Times New Roman"/>
          <w:szCs w:val="24"/>
        </w:rPr>
        <w:lastRenderedPageBreak/>
        <w:t>Βασιλείου Γιόγιακα προς την Υπουργό  Εργασίας, Κοινωνικής Ασφάλισης και Κοινωνικής Αλληλεγγύης, με θέμα: «Στέρηση συντάξ</w:t>
      </w:r>
      <w:r>
        <w:rPr>
          <w:rFonts w:eastAsia="Times New Roman"/>
          <w:szCs w:val="24"/>
        </w:rPr>
        <w:t>εων και επιδομάτων λόγω οφειλόμενων ασφαλιστικών εισφορών»</w:t>
      </w:r>
      <w:r>
        <w:rPr>
          <w:rFonts w:eastAsia="Times New Roman"/>
          <w:szCs w:val="24"/>
        </w:rPr>
        <w:t>,</w:t>
      </w:r>
      <w:r>
        <w:rPr>
          <w:rFonts w:ascii="Times New Roman" w:eastAsia="Times New Roman" w:hAnsi="Times New Roman"/>
          <w:szCs w:val="24"/>
        </w:rPr>
        <w:t xml:space="preserve"> </w:t>
      </w:r>
      <w:r>
        <w:rPr>
          <w:rFonts w:eastAsia="Times New Roman"/>
          <w:szCs w:val="24"/>
        </w:rPr>
        <w:t xml:space="preserve">δεν θα συζητηθεί λόγω κωλύματος του Υπουργού κ. Πετρόπουλου. </w:t>
      </w:r>
    </w:p>
    <w:p w14:paraId="6BEEF892"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t>Η τέταρτη με αριθμό 1361/20-3-2018 επίκαιρη ερώτηση δεύτερου κύκλου του Βουλευτή Β΄ Αθηνών του Κομμουνιστικού Κόμματος Ελλάδ</w:t>
      </w:r>
      <w:r>
        <w:rPr>
          <w:rFonts w:eastAsia="Times New Roman"/>
          <w:szCs w:val="24"/>
        </w:rPr>
        <w:t>α</w:t>
      </w:r>
      <w:r>
        <w:rPr>
          <w:rFonts w:eastAsia="Times New Roman"/>
          <w:szCs w:val="24"/>
        </w:rPr>
        <w:t>ς κ. Χρήσ</w:t>
      </w:r>
      <w:r>
        <w:rPr>
          <w:rFonts w:eastAsia="Times New Roman"/>
          <w:szCs w:val="24"/>
        </w:rPr>
        <w:t>του Κατσώτη προς την Υπουργό Εργασίας, Κοινωνικής Ασφάλισης και Κοινωνικής Αλληλεγγύης, με θέμα: «Κατάργηση του άρθρου 12 του ν.4387/2016 και των τροποποιήσεων του νόμου του Υπουργείου Οικονομικών “Ρυθμίσεις για την αγορά παιγνίων”»</w:t>
      </w:r>
      <w:r>
        <w:rPr>
          <w:rFonts w:eastAsia="Times New Roman"/>
          <w:szCs w:val="24"/>
        </w:rPr>
        <w:t>,</w:t>
      </w:r>
      <w:r>
        <w:rPr>
          <w:rFonts w:ascii="Times New Roman" w:eastAsia="Times New Roman" w:hAnsi="Times New Roman"/>
          <w:szCs w:val="24"/>
        </w:rPr>
        <w:t xml:space="preserve"> </w:t>
      </w:r>
      <w:r>
        <w:rPr>
          <w:rFonts w:eastAsia="Times New Roman"/>
          <w:szCs w:val="24"/>
        </w:rPr>
        <w:t xml:space="preserve">δεν θα συζητηθεί λόγω </w:t>
      </w:r>
      <w:r>
        <w:rPr>
          <w:rFonts w:eastAsia="Times New Roman"/>
          <w:szCs w:val="24"/>
        </w:rPr>
        <w:t xml:space="preserve">κωλύματος του Υπουργού κ. Πετρόπουλου. </w:t>
      </w:r>
    </w:p>
    <w:p w14:paraId="6BEEF893"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lastRenderedPageBreak/>
        <w:t>Στη συνέχεια θα συζητηθεί η πρώτη με αριθμό 3484/201/13-2-2018 ερώτηση και αίτηση κατάθεσης εγγράφων του κύκλου αναφορών</w:t>
      </w:r>
      <w:r>
        <w:rPr>
          <w:rFonts w:eastAsia="Times New Roman"/>
          <w:szCs w:val="24"/>
        </w:rPr>
        <w:t xml:space="preserve"> </w:t>
      </w:r>
      <w:r>
        <w:rPr>
          <w:rFonts w:eastAsia="Times New Roman"/>
          <w:szCs w:val="24"/>
        </w:rPr>
        <w:t xml:space="preserve">και </w:t>
      </w:r>
      <w:r>
        <w:rPr>
          <w:rFonts w:eastAsia="Times New Roman"/>
          <w:szCs w:val="24"/>
        </w:rPr>
        <w:t xml:space="preserve">ερωτήσεων του Βουλευτή Χίου της Νέας Δημοκρατίας κ. </w:t>
      </w:r>
      <w:r>
        <w:rPr>
          <w:rFonts w:eastAsia="Times New Roman"/>
          <w:szCs w:val="24"/>
        </w:rPr>
        <w:t>Νότη</w:t>
      </w:r>
      <w:r>
        <w:rPr>
          <w:rFonts w:eastAsia="Times New Roman"/>
          <w:szCs w:val="24"/>
        </w:rPr>
        <w:t xml:space="preserve"> Μηταράκη προς την Υπουργό Εργασίας</w:t>
      </w:r>
      <w:r>
        <w:rPr>
          <w:rFonts w:eastAsia="Times New Roman"/>
          <w:szCs w:val="24"/>
        </w:rPr>
        <w:t>, Κοινωνικής Ασφάλισης και Κοινωνικής Αλληλεγγύης, με θέμα: «Επιχορήγηση ΝΠΙΔ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ικαίου) χωρίς κριτήρια και διαδικασίες».</w:t>
      </w:r>
    </w:p>
    <w:p w14:paraId="6BEEF894"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t>Στην ερώτηση θα απαντήσει η Αναπληρώτρια Υπουργός Εργασίας, Κοινωνικής Ασφάλισης και Κοινωνικής Αλληλεγγύης κ.</w:t>
      </w:r>
      <w:r>
        <w:rPr>
          <w:rFonts w:eastAsia="Times New Roman"/>
          <w:szCs w:val="24"/>
        </w:rPr>
        <w:t xml:space="preserve"> Θεανώ Φωτίου. </w:t>
      </w:r>
    </w:p>
    <w:p w14:paraId="6BEEF895"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szCs w:val="24"/>
        </w:rPr>
        <w:t xml:space="preserve">Κύριε Μηταράκη, έχετε τον λόγο για δύο λεπτά. </w:t>
      </w:r>
    </w:p>
    <w:p w14:paraId="6BEEF896" w14:textId="77777777" w:rsidR="009B7D3A" w:rsidRDefault="00441D78">
      <w:pPr>
        <w:spacing w:before="100" w:beforeAutospacing="1" w:after="100" w:afterAutospacing="1" w:line="600" w:lineRule="auto"/>
        <w:ind w:firstLine="720"/>
        <w:jc w:val="both"/>
        <w:rPr>
          <w:rFonts w:eastAsia="Times New Roman"/>
          <w:szCs w:val="24"/>
        </w:rPr>
      </w:pPr>
      <w:r>
        <w:rPr>
          <w:rFonts w:eastAsia="Times New Roman"/>
          <w:b/>
          <w:szCs w:val="24"/>
        </w:rPr>
        <w:t>ΝΟΤΗΣ</w:t>
      </w:r>
      <w:r>
        <w:rPr>
          <w:rFonts w:eastAsia="Times New Roman"/>
          <w:b/>
          <w:szCs w:val="24"/>
        </w:rPr>
        <w:t xml:space="preserve"> ΜΗΤΑΡΑΚΗΣ: </w:t>
      </w:r>
      <w:r>
        <w:rPr>
          <w:rFonts w:eastAsia="Times New Roman"/>
          <w:szCs w:val="24"/>
        </w:rPr>
        <w:t xml:space="preserve">Ευχαριστώ, κύριε Πρόεδρε. </w:t>
      </w:r>
    </w:p>
    <w:p w14:paraId="6BEEF897" w14:textId="77777777" w:rsidR="009B7D3A" w:rsidRDefault="00441D78">
      <w:pPr>
        <w:tabs>
          <w:tab w:val="left" w:pos="2054"/>
        </w:tabs>
        <w:spacing w:line="600" w:lineRule="auto"/>
        <w:jc w:val="both"/>
        <w:rPr>
          <w:rFonts w:eastAsia="Times New Roman"/>
          <w:szCs w:val="24"/>
        </w:rPr>
      </w:pPr>
      <w:r>
        <w:rPr>
          <w:rFonts w:eastAsia="Times New Roman"/>
          <w:szCs w:val="24"/>
        </w:rPr>
        <w:lastRenderedPageBreak/>
        <w:t>Κύρια Υπουργέ, όπως είχαμε συζητήσει πρόσφατά στην Ολομέλεια της Βουλής σε νομοσχέδιο που καταθέσατε, με ευθεία διάταξη που εισάγατε με τον ν.4368/20</w:t>
      </w:r>
      <w:r>
        <w:rPr>
          <w:rFonts w:eastAsia="Times New Roman"/>
          <w:szCs w:val="24"/>
        </w:rPr>
        <w:t>16 δώσατε τη δυνατότητα στην Υπουργό Εργασίας να επιχορηγεί από τον κρατικό προϋπολογισμό μη κυβερνητικές οργανώσεις, που δρατηριοποιούνται στον χώρο των θεμάτων της εργασίας. Αυτός ο νόμος δεν έθετε  προϋπόθεση, κανένα κριτήριο, κα</w:t>
      </w:r>
      <w:r>
        <w:rPr>
          <w:rFonts w:eastAsia="Times New Roman"/>
          <w:szCs w:val="24"/>
        </w:rPr>
        <w:t>μ</w:t>
      </w:r>
      <w:r>
        <w:rPr>
          <w:rFonts w:eastAsia="Times New Roman"/>
          <w:szCs w:val="24"/>
        </w:rPr>
        <w:t>μία διαδικασία και κανέ</w:t>
      </w:r>
      <w:r>
        <w:rPr>
          <w:rFonts w:eastAsia="Times New Roman"/>
          <w:szCs w:val="24"/>
        </w:rPr>
        <w:t xml:space="preserve">να όριο χρηματοδότησης. </w:t>
      </w:r>
    </w:p>
    <w:p w14:paraId="6BEEF898"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Ήρθατε με τον ν.4520/2018 με μ</w:t>
      </w:r>
      <w:r>
        <w:rPr>
          <w:rFonts w:eastAsia="Times New Roman"/>
          <w:szCs w:val="24"/>
        </w:rPr>
        <w:t>ί</w:t>
      </w:r>
      <w:r>
        <w:rPr>
          <w:rFonts w:eastAsia="Times New Roman"/>
          <w:szCs w:val="24"/>
        </w:rPr>
        <w:t xml:space="preserve">α διάταξη που εμείς καταψηφίσαμε και κάνατε μια νομοτεχνική βελτίωση που, σύμφωνα με κάποιους νομικούς, παρέλκει και εισάγετε κάποιες μίνιμουμ προϋποθέσεις που υπήρχαν ήδη από το 2014 να εφαρμόζονται </w:t>
      </w:r>
      <w:r>
        <w:rPr>
          <w:rFonts w:eastAsia="Times New Roman"/>
          <w:szCs w:val="24"/>
        </w:rPr>
        <w:t xml:space="preserve">και σε αυτές τις επιχορηγήσεις. </w:t>
      </w:r>
    </w:p>
    <w:p w14:paraId="6BEEF899"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lastRenderedPageBreak/>
        <w:t xml:space="preserve">Σας ζήτησα τότε στην </w:t>
      </w:r>
      <w:r>
        <w:rPr>
          <w:rFonts w:eastAsia="Times New Roman"/>
          <w:szCs w:val="24"/>
        </w:rPr>
        <w:t>ε</w:t>
      </w:r>
      <w:r>
        <w:rPr>
          <w:rFonts w:eastAsia="Times New Roman"/>
          <w:szCs w:val="24"/>
        </w:rPr>
        <w:t>πιτροπή να μας πείτε από την ψήφιση του νόμου το 2016 ποιες μη κυβερνητικές οργανώσεις επιχορηγήθηκαν κάνοντας χρήση αυτής της ευθείας διάταξης. Μου είπατε τότε να πάω στον κοινοβουλευτικό έλεγχο, αν θ</w:t>
      </w:r>
      <w:r>
        <w:rPr>
          <w:rFonts w:eastAsia="Times New Roman"/>
          <w:szCs w:val="24"/>
        </w:rPr>
        <w:t xml:space="preserve">έλω απαντήσεις, και πήγα. Στις 13 Φεβρουαρίου κατέθεσα ερώτηση και αίτηση κατάθεσης εγγράφων, την οποία ούτε αυτή απαντήσατε εντός της προβλεπόμενης από τον Κανονισμό της Βουλής προθεσμίας. </w:t>
      </w:r>
    </w:p>
    <w:p w14:paraId="6BEEF89A"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Έρχομαι, λοιπόν, σήμερα εδώ και την κάνω επίκαιρη αυτή την ερώτησ</w:t>
      </w:r>
      <w:r>
        <w:rPr>
          <w:rFonts w:eastAsia="Times New Roman"/>
          <w:szCs w:val="24"/>
        </w:rPr>
        <w:t>η και ζητάω αυτά τα συγκεκριμένα στοιχεία: Πόσα και ποια νομικά πρόσωπα ιδιωτικού δικαίου επιχορηγήθηκαν βάσει του ν.4368/2016; Ποιο είναι το ποσό που έχει δοθεί συνολικά και ανά ΜΚΟ; Με ποια κριτήρια και με ποιες διαδικασίες; Έχουν εφαρμοστεί οι προϋποθέσ</w:t>
      </w:r>
      <w:r>
        <w:rPr>
          <w:rFonts w:eastAsia="Times New Roman"/>
          <w:szCs w:val="24"/>
        </w:rPr>
        <w:t>εις του ν.4731/1999 σε αυτές τις επιχορηγήσεις;</w:t>
      </w:r>
    </w:p>
    <w:p w14:paraId="6BEEF89B"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lastRenderedPageBreak/>
        <w:t>Ευχαριστώ.</w:t>
      </w:r>
    </w:p>
    <w:p w14:paraId="6BEEF89C" w14:textId="77777777" w:rsidR="009B7D3A" w:rsidRDefault="00441D78">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συνάδελφο.</w:t>
      </w:r>
    </w:p>
    <w:p w14:paraId="6BEEF89D" w14:textId="77777777" w:rsidR="009B7D3A" w:rsidRDefault="00441D78">
      <w:pPr>
        <w:tabs>
          <w:tab w:val="left" w:pos="2820"/>
        </w:tabs>
        <w:spacing w:line="600" w:lineRule="auto"/>
        <w:ind w:firstLine="720"/>
        <w:jc w:val="both"/>
        <w:rPr>
          <w:rFonts w:eastAsia="Times New Roman"/>
          <w:szCs w:val="24"/>
        </w:rPr>
      </w:pPr>
      <w:r>
        <w:rPr>
          <w:rFonts w:eastAsia="Times New Roman"/>
          <w:szCs w:val="24"/>
        </w:rPr>
        <w:t>Κυρία Υπουργέ, έχετε τον λόγο για τρία λεπτά.</w:t>
      </w:r>
    </w:p>
    <w:p w14:paraId="6BEEF89E" w14:textId="77777777" w:rsidR="009B7D3A" w:rsidRDefault="00441D78">
      <w:pPr>
        <w:tabs>
          <w:tab w:val="left" w:pos="282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w:t>
      </w:r>
      <w:r>
        <w:rPr>
          <w:rFonts w:eastAsia="Times New Roman"/>
          <w:b/>
          <w:szCs w:val="24"/>
        </w:rPr>
        <w:t>ηλεγγύης):</w:t>
      </w:r>
      <w:r>
        <w:rPr>
          <w:rFonts w:eastAsia="Times New Roman"/>
          <w:szCs w:val="24"/>
        </w:rPr>
        <w:t xml:space="preserve"> Κύριε Μηταράκη, ήρθα σήμερα εδώ, ακριβώς για να αρθούν όλες οι καχυποψίες και –φαντάζομαι- οι λανθασμένες κρίσεις σας ως προς τον τίτλο της ερώτησής σας, ο οποίος είναι και εσφαλμένος και παραπλανητικός. «Επιχορήγηση </w:t>
      </w:r>
      <w:r>
        <w:rPr>
          <w:rFonts w:eastAsia="Times New Roman"/>
          <w:szCs w:val="24"/>
        </w:rPr>
        <w:t>ν</w:t>
      </w:r>
      <w:r>
        <w:rPr>
          <w:rFonts w:eastAsia="Times New Roman"/>
          <w:szCs w:val="24"/>
        </w:rPr>
        <w:t xml:space="preserve">ομικών </w:t>
      </w:r>
      <w:r>
        <w:rPr>
          <w:rFonts w:eastAsia="Times New Roman"/>
          <w:szCs w:val="24"/>
        </w:rPr>
        <w:t>π</w:t>
      </w:r>
      <w:r>
        <w:rPr>
          <w:rFonts w:eastAsia="Times New Roman"/>
          <w:szCs w:val="24"/>
        </w:rPr>
        <w:t xml:space="preserve">ροσώπων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 xml:space="preserve">ικαίου χωρίς κριτήρια και διαδικασίες». </w:t>
      </w:r>
    </w:p>
    <w:p w14:paraId="6BEEF89F" w14:textId="77777777" w:rsidR="009B7D3A" w:rsidRDefault="00441D78">
      <w:pPr>
        <w:tabs>
          <w:tab w:val="left" w:pos="2820"/>
        </w:tabs>
        <w:spacing w:line="600" w:lineRule="auto"/>
        <w:ind w:firstLine="720"/>
        <w:jc w:val="both"/>
        <w:rPr>
          <w:rFonts w:eastAsia="Times New Roman"/>
          <w:szCs w:val="24"/>
        </w:rPr>
      </w:pPr>
      <w:r>
        <w:rPr>
          <w:rFonts w:eastAsia="Times New Roman"/>
          <w:szCs w:val="24"/>
        </w:rPr>
        <w:lastRenderedPageBreak/>
        <w:t xml:space="preserve">Κύριε Μηταράκη, όπως ξέρετε, δεν υπάρχει τέτοια πιθανότητα στο ελληνικό κράτος, διότι συντρέχουν πολλοί νόμοι για να επιχορηγηθεί ένα νομικό πρόσωπο ιδιωτικού δικαίου. </w:t>
      </w:r>
    </w:p>
    <w:p w14:paraId="6BEEF8A0" w14:textId="77777777" w:rsidR="009B7D3A" w:rsidRDefault="00441D78">
      <w:pPr>
        <w:tabs>
          <w:tab w:val="left" w:pos="2820"/>
        </w:tabs>
        <w:spacing w:line="600" w:lineRule="auto"/>
        <w:ind w:firstLine="720"/>
        <w:jc w:val="both"/>
        <w:rPr>
          <w:rFonts w:eastAsia="Times New Roman"/>
          <w:szCs w:val="24"/>
        </w:rPr>
      </w:pPr>
      <w:r>
        <w:rPr>
          <w:rFonts w:eastAsia="Times New Roman"/>
          <w:szCs w:val="24"/>
        </w:rPr>
        <w:t xml:space="preserve">Σήμερα, λοιπόν, είμαι εδώ όχι μόνο για να σας δώσω όλα τα στοιχεία, διότι ζητούσατε πληθώρα στοιχείων, που δεν ήταν εύκολο οι </w:t>
      </w:r>
      <w:r>
        <w:rPr>
          <w:rFonts w:eastAsia="Times New Roman"/>
          <w:szCs w:val="24"/>
        </w:rPr>
        <w:t>υ</w:t>
      </w:r>
      <w:r>
        <w:rPr>
          <w:rFonts w:eastAsia="Times New Roman"/>
          <w:szCs w:val="24"/>
        </w:rPr>
        <w:t>πηρεσίες μας να τα έχουν έτοιμα και άρα τα έχω φέρει και θα τα καταθέσω προφανώς, αλλά και για να ξεκαθαρίσουμε τι ακριβώς συμβαί</w:t>
      </w:r>
      <w:r>
        <w:rPr>
          <w:rFonts w:eastAsia="Times New Roman"/>
          <w:szCs w:val="24"/>
        </w:rPr>
        <w:t xml:space="preserve">νει. </w:t>
      </w:r>
    </w:p>
    <w:p w14:paraId="6BEEF8A1" w14:textId="77777777" w:rsidR="009B7D3A" w:rsidRDefault="00441D78">
      <w:pPr>
        <w:tabs>
          <w:tab w:val="left" w:pos="2820"/>
        </w:tabs>
        <w:spacing w:line="600" w:lineRule="auto"/>
        <w:ind w:firstLine="720"/>
        <w:jc w:val="both"/>
        <w:rPr>
          <w:rFonts w:eastAsia="Times New Roman"/>
          <w:szCs w:val="24"/>
        </w:rPr>
      </w:pPr>
      <w:r>
        <w:rPr>
          <w:rFonts w:eastAsia="Times New Roman"/>
          <w:szCs w:val="24"/>
        </w:rPr>
        <w:t>Ο ν.2646/1998 καθόριζε ποια νομικά πρόσωπα ιδιωτικού δικαίου μη κερδοσκοπικού χαρακτήρα δύνανται να επιχορηγούνται από το δημόσιο. Δηλαδή έλεγε ότι μόνο οι πιστοποιημένοι μέσω ΕΚΚΑ φορείς μπορούσαν να χρηματοδοτηθούν. Δεν καθόριζε κανένα κριτήριο, πρ</w:t>
      </w:r>
      <w:r>
        <w:rPr>
          <w:rFonts w:eastAsia="Times New Roman"/>
          <w:szCs w:val="24"/>
        </w:rPr>
        <w:t xml:space="preserve">οϋποθέσεις και όρους. </w:t>
      </w:r>
    </w:p>
    <w:p w14:paraId="6BEEF8A2" w14:textId="77777777" w:rsidR="009B7D3A" w:rsidRDefault="00441D78">
      <w:pPr>
        <w:tabs>
          <w:tab w:val="left" w:pos="2820"/>
        </w:tabs>
        <w:spacing w:line="600" w:lineRule="auto"/>
        <w:ind w:firstLine="720"/>
        <w:jc w:val="both"/>
        <w:rPr>
          <w:rFonts w:eastAsia="Times New Roman"/>
          <w:szCs w:val="24"/>
        </w:rPr>
      </w:pPr>
      <w:r>
        <w:rPr>
          <w:rFonts w:eastAsia="Times New Roman"/>
          <w:szCs w:val="24"/>
        </w:rPr>
        <w:lastRenderedPageBreak/>
        <w:t>Με τον ν.2731/1999 τίθενται κάποιες πρώτες προϋποθέσεις για τη χρηματοδότηση. Όμως, απ’ αυτό που αναφέρετε, εάν ακολουθήθηκαν οι περιορισμοί και τα κριτήρια που τίθενται με το άρθρο 12 παρ. 3 του ν.2731/1999 στο σημείο 4 της ερώτησής</w:t>
      </w:r>
      <w:r>
        <w:rPr>
          <w:rFonts w:eastAsia="Times New Roman"/>
          <w:szCs w:val="24"/>
        </w:rPr>
        <w:t xml:space="preserve"> σας, αγνοείτε –φαίνεται- ότι αυτός ο νόμος έχει αντικατασταθεί με δικό σας νόμο, τον ν.4170/2013. Άρα το νομικό καθεστώς με το οποίο δίνουμε σήμερα επιχορηγήσεις, ακολουθείται κατ’ αρχάς από τον ν.2731/1999, από τον ν.4170/2013 και από τις εξειδικευμένες </w:t>
      </w:r>
      <w:r>
        <w:rPr>
          <w:rFonts w:eastAsia="Times New Roman"/>
          <w:szCs w:val="24"/>
        </w:rPr>
        <w:t xml:space="preserve">τροπολογίες που έχουμε κάνει στον ν.2646/2016. </w:t>
      </w:r>
    </w:p>
    <w:p w14:paraId="6BEEF8A3" w14:textId="77777777" w:rsidR="009B7D3A" w:rsidRDefault="00441D78">
      <w:pPr>
        <w:tabs>
          <w:tab w:val="left" w:pos="2820"/>
        </w:tabs>
        <w:spacing w:line="600" w:lineRule="auto"/>
        <w:ind w:firstLine="720"/>
        <w:jc w:val="both"/>
        <w:rPr>
          <w:rFonts w:eastAsia="Times New Roman"/>
          <w:szCs w:val="24"/>
        </w:rPr>
      </w:pPr>
      <w:r>
        <w:rPr>
          <w:rFonts w:eastAsia="Times New Roman"/>
          <w:szCs w:val="24"/>
        </w:rPr>
        <w:t>Τι κάναμε στην τροπολογία, κύριε Μηταράκη; Δεν αλλάξαμε κανένα κριτήριο, καμία προϋπόθεση από τους προϋπάρχοντες νόμους. Εφαρμόζουμε ακριβώς τους προϋπάρχοντες νόμους, οι οποίοι ρητά λέω εδώ ότι είναι ελλιπεί</w:t>
      </w:r>
      <w:r>
        <w:rPr>
          <w:rFonts w:eastAsia="Times New Roman"/>
          <w:szCs w:val="24"/>
        </w:rPr>
        <w:t xml:space="preserve">ς. Δηλαδή, όπως θα εξηγήσω </w:t>
      </w:r>
      <w:r>
        <w:rPr>
          <w:rFonts w:eastAsia="Times New Roman"/>
          <w:szCs w:val="24"/>
        </w:rPr>
        <w:lastRenderedPageBreak/>
        <w:t>αμέσως μετά, καταθέτοντας και τα στοιχεία που μου ζητήσατε, θα δείτε ότι όλη αυτή η νομοθεσία, δυστυχώς, ορίζει κριτήρια τυπικά, δηλαδή αν είναι πιστοποιημένος ο φορέας, αν έχει καταθέσει το καταστατικό του και άλλα δ</w:t>
      </w:r>
      <w:r>
        <w:rPr>
          <w:rFonts w:eastAsia="Times New Roman"/>
          <w:szCs w:val="24"/>
        </w:rPr>
        <w:t>ύ</w:t>
      </w:r>
      <w:r>
        <w:rPr>
          <w:rFonts w:eastAsia="Times New Roman"/>
          <w:szCs w:val="24"/>
        </w:rPr>
        <w:t>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τρία στ</w:t>
      </w:r>
      <w:r>
        <w:rPr>
          <w:rFonts w:eastAsia="Times New Roman"/>
          <w:szCs w:val="24"/>
        </w:rPr>
        <w:t xml:space="preserve">οιχεία. </w:t>
      </w:r>
      <w:r>
        <w:rPr>
          <w:rFonts w:eastAsia="Times New Roman"/>
          <w:szCs w:val="24"/>
        </w:rPr>
        <w:t>Δεν καθορίζει κανένα ποιοτικό κριτήριο, με τι στοιχεία, δηλαδή, χρηματοδοτούνται οι φορείς.</w:t>
      </w:r>
    </w:p>
    <w:p w14:paraId="6BEEF8A4"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Εμείς κρατήσαμε τα στατιστικά στοιχεία των προηγούμενων ετών και, όπως θα εξηγήσω παρακάτω, συνεχίσαμε να επιδοτούμε με τους ίδιους όρους. Όμως, σήμερα είμα</w:t>
      </w:r>
      <w:r>
        <w:rPr>
          <w:rFonts w:eastAsia="Times New Roman"/>
          <w:szCs w:val="24"/>
        </w:rPr>
        <w:t xml:space="preserve">στε σε θέση να γνωρίζουμε αυτό το περιβόητο κράτος των </w:t>
      </w:r>
      <w:r>
        <w:rPr>
          <w:rFonts w:eastAsia="Times New Roman"/>
          <w:szCs w:val="24"/>
        </w:rPr>
        <w:t>ν</w:t>
      </w:r>
      <w:r>
        <w:rPr>
          <w:rFonts w:eastAsia="Times New Roman"/>
          <w:szCs w:val="24"/>
        </w:rPr>
        <w:t xml:space="preserve">ομικών </w:t>
      </w:r>
      <w:r>
        <w:rPr>
          <w:rFonts w:eastAsia="Times New Roman"/>
          <w:szCs w:val="24"/>
        </w:rPr>
        <w:t>π</w:t>
      </w:r>
      <w:r>
        <w:rPr>
          <w:rFonts w:eastAsia="Times New Roman"/>
          <w:szCs w:val="24"/>
        </w:rPr>
        <w:t xml:space="preserve">ροσώπων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ικαίου, ΜΚΟ κ.λπ., που εσείς αφήσατε να γιγαντώνεται και το οποίο κατάντησε σε χίλια εξακόσια τέτοια ιδρύματα, όπως ανακαλύψαμε εμείς μετά τον νόμο που φέραμε πέρσι για ψήφι</w:t>
      </w:r>
      <w:r>
        <w:rPr>
          <w:rFonts w:eastAsia="Times New Roman"/>
          <w:szCs w:val="24"/>
        </w:rPr>
        <w:t xml:space="preserve">ση και την </w:t>
      </w:r>
      <w:r>
        <w:rPr>
          <w:rFonts w:eastAsia="Times New Roman"/>
          <w:szCs w:val="24"/>
        </w:rPr>
        <w:lastRenderedPageBreak/>
        <w:t>υποχρεωτική εγγραφή τους σε ηλεκτρονική πλατφόρμα. Γι’ αυτό όλο το κράτος, το οποίο επιχορηγείτο -όπως λέω ξανά, θα πω αμέσως στη δευτερολογία μου πώς- και το οποίο συνεχίσαμε να επιχορηγούμε με τους ίδιους όρους, αφού επεξεργαστούμε όλα τα στοι</w:t>
      </w:r>
      <w:r>
        <w:rPr>
          <w:rFonts w:eastAsia="Times New Roman"/>
          <w:szCs w:val="24"/>
        </w:rPr>
        <w:t>χεία του, τα οποία πλέον τα έχουμε για πρώτη φορά στο ελληνικό κράτος, θα φέρουμε νόμο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πλαίσιο, που θα καθορίζει τις μοριοδοτήσεις του καθενός, τα στοιχεία ελέγχου του, τους ποιοτικούς ελέγχους που πρέπει να κάνουμε και κ.λπ., για να βλέπουμε στο μέλλον </w:t>
      </w:r>
      <w:r>
        <w:rPr>
          <w:rFonts w:eastAsia="Times New Roman"/>
          <w:szCs w:val="24"/>
        </w:rPr>
        <w:t>σε ποιους δίνει το κράτος τα χρήματά του.</w:t>
      </w:r>
    </w:p>
    <w:p w14:paraId="6BEEF8A5"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Επομένως, τίποτα δεν αλλάξαμε ως προς τον τρόπο που δινόντουσαν πιο πριν οι πιστώσεις, δυστυχώς, με τυπικά κριτήρια από τους νόμους. Αυτά εφαρμόζουμε κι εμείς μέχρι στιγμής, γιατί </w:t>
      </w:r>
      <w:r>
        <w:rPr>
          <w:rFonts w:eastAsia="Times New Roman"/>
          <w:szCs w:val="24"/>
        </w:rPr>
        <w:lastRenderedPageBreak/>
        <w:t>δεν είχαμε τη χαρτογράφηση όλων τω</w:t>
      </w:r>
      <w:r>
        <w:rPr>
          <w:rFonts w:eastAsia="Times New Roman"/>
          <w:szCs w:val="24"/>
        </w:rPr>
        <w:t xml:space="preserve">ν </w:t>
      </w:r>
      <w:r>
        <w:rPr>
          <w:rFonts w:eastAsia="Times New Roman"/>
          <w:szCs w:val="24"/>
        </w:rPr>
        <w:t>ν</w:t>
      </w:r>
      <w:r>
        <w:rPr>
          <w:rFonts w:eastAsia="Times New Roman"/>
          <w:szCs w:val="24"/>
        </w:rPr>
        <w:t xml:space="preserve">ομικών </w:t>
      </w:r>
      <w:r>
        <w:rPr>
          <w:rFonts w:eastAsia="Times New Roman"/>
          <w:szCs w:val="24"/>
        </w:rPr>
        <w:t>π</w:t>
      </w:r>
      <w:r>
        <w:rPr>
          <w:rFonts w:eastAsia="Times New Roman"/>
          <w:szCs w:val="24"/>
        </w:rPr>
        <w:t xml:space="preserve">ροσώπων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ικαίου. Σήμερα την έχουμε και θα προχωρήσουμε σε αναλυτικό νόμο. Οπότε να περιμένει η Βουλή να φέρουμε ενιαίο νόμο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πλαίσιο για τη λειτουργία όλων αυτών των ιδρυμάτων, για τους τρόπους χρηματοδότησής τους και για όλες τις συν</w:t>
      </w:r>
      <w:r>
        <w:rPr>
          <w:rFonts w:eastAsia="Times New Roman"/>
          <w:szCs w:val="24"/>
        </w:rPr>
        <w:t>θήκες, οι οποίες πρέπει  να πληρούνται σε όλα τα επίπεδα, όπως θα αναλύσω αμέσως μετά.</w:t>
      </w:r>
    </w:p>
    <w:p w14:paraId="6BEEF8A6" w14:textId="77777777" w:rsidR="009B7D3A" w:rsidRDefault="00441D78">
      <w:pPr>
        <w:spacing w:line="600" w:lineRule="auto"/>
        <w:ind w:firstLine="720"/>
        <w:jc w:val="both"/>
        <w:rPr>
          <w:rFonts w:eastAsia="Times New Roman" w:cs="Times New Roman"/>
          <w:szCs w:val="24"/>
        </w:rPr>
      </w:pPr>
      <w:r>
        <w:rPr>
          <w:rFonts w:eastAsia="Times New Roman"/>
          <w:b/>
          <w:szCs w:val="24"/>
        </w:rPr>
        <w:t>ΠΡΟΕΔΡΕΥΩΝ (Μάριος Γεωργιάδης):</w:t>
      </w:r>
      <w:r>
        <w:rPr>
          <w:rFonts w:eastAsia="Times New Roman"/>
          <w:szCs w:val="24"/>
        </w:rPr>
        <w:t xml:space="preserve"> Ευχαριστούμε την κυρία Υπουργό.</w:t>
      </w:r>
    </w:p>
    <w:p w14:paraId="6BEEF8A7" w14:textId="77777777" w:rsidR="009B7D3A" w:rsidRDefault="00441D78">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w:t>
      </w:r>
      <w:r>
        <w:rPr>
          <w:rFonts w:eastAsia="Times New Roman" w:cs="Times New Roman"/>
          <w:szCs w:val="24"/>
        </w:rPr>
        <w:t xml:space="preserve">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αίθου</w:t>
      </w:r>
      <w:r>
        <w:rPr>
          <w:rFonts w:eastAsia="Times New Roman" w:cs="Times New Roman"/>
          <w:szCs w:val="24"/>
        </w:rPr>
        <w:lastRenderedPageBreak/>
        <w:t xml:space="preserve">σας </w:t>
      </w:r>
      <w:r>
        <w:rPr>
          <w:rFonts w:eastAsia="Times New Roman" w:cs="Times New Roman"/>
          <w:szCs w:val="24"/>
        </w:rPr>
        <w:t>«ΕΛΕΥΘΕΡΙΟΣ ΒΕΝΙΖΕΛΟΣ» και ενημερώθηκαν για την ιστορία του κτηρίου και τον τρόπο οργάνωσης και λειτουργίας της Βουλής, πενήντα μία μαθήτριες και μαθητές και πέντε εκπαιδευτικοί</w:t>
      </w:r>
      <w:r>
        <w:rPr>
          <w:rFonts w:eastAsia="Times New Roman" w:cs="Times New Roman"/>
          <w:szCs w:val="24"/>
        </w:rPr>
        <w:t xml:space="preserve"> συνοδοί από το 2</w:t>
      </w:r>
      <w:r w:rsidRPr="003B6084">
        <w:rPr>
          <w:rFonts w:eastAsia="Times New Roman" w:cs="Times New Roman"/>
          <w:szCs w:val="24"/>
          <w:vertAlign w:val="superscript"/>
        </w:rPr>
        <w:t>ο</w:t>
      </w:r>
      <w:r>
        <w:rPr>
          <w:rFonts w:eastAsia="Times New Roman" w:cs="Times New Roman"/>
          <w:szCs w:val="24"/>
        </w:rPr>
        <w:t xml:space="preserve"> Γενικό Λύκειο Θήβας. </w:t>
      </w:r>
    </w:p>
    <w:p w14:paraId="6BEEF8A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BEEF8A9"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BEEF8AA"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Παρακαλώ, κύριε Μηταράκη, έχετε τον λόγο για τη δευτερολογία σας για τρία λεπτά.</w:t>
      </w:r>
    </w:p>
    <w:p w14:paraId="6BEEF8AB" w14:textId="77777777" w:rsidR="009B7D3A" w:rsidRDefault="00441D78">
      <w:pPr>
        <w:tabs>
          <w:tab w:val="left" w:pos="2940"/>
        </w:tabs>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Ευχαριστώ, κύριε Πρόεδρε.</w:t>
      </w:r>
    </w:p>
    <w:p w14:paraId="6BEEF8AC"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Νοιώθω ότι κάνω</w:t>
      </w:r>
      <w:r>
        <w:rPr>
          <w:rFonts w:eastAsia="Times New Roman"/>
          <w:szCs w:val="24"/>
        </w:rPr>
        <w:t xml:space="preserve"> πάλι πρωτολογία, γιατί η κυρία Υπουργός μίλησε έξι λεπτά και δεν είπε απολύτως τίποτα για την ουσία της ερώτησης. Έκανε μια ιστορική αναδρομή στη νομολογία, αλλά δεν μας είπε λέξη για τη δική της υπουργία από το 2016, που πέρασε </w:t>
      </w:r>
      <w:r>
        <w:rPr>
          <w:rFonts w:eastAsia="Times New Roman"/>
          <w:szCs w:val="24"/>
        </w:rPr>
        <w:lastRenderedPageBreak/>
        <w:t>την ευθεία διάταξη, πόσα λ</w:t>
      </w:r>
      <w:r>
        <w:rPr>
          <w:rFonts w:eastAsia="Times New Roman"/>
          <w:szCs w:val="24"/>
        </w:rPr>
        <w:t>εφτά έδωσε και με ποια κριτήρια σε ποιες ΜΚΟ. Αυτό προσπαθώ να μάθω εδώ και τρεις μήνες και η κυρία Υπουργός δεν απαντά. Πιθανότατα θα πρέπει να επανέλθουμε και με επίκαιρη επερώτηση.</w:t>
      </w:r>
    </w:p>
    <w:p w14:paraId="6BEEF8AD"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Κυρία Υπουργέ, πράγματι υπάρχει ένας γενικός νόμος του 1999, ο οποίος αφ</w:t>
      </w:r>
      <w:r>
        <w:rPr>
          <w:rFonts w:eastAsia="Times New Roman"/>
          <w:szCs w:val="24"/>
        </w:rPr>
        <w:t xml:space="preserve">ορά διμερή συνεργασία, αφορά εξωτερικές δράσεις. Ήρθε, πράγματι, η Κυβέρνηση της Νέας Δημοκρατίας το 2013 και έθεσε με τον ν.4151 συγκεκριμένες προϋποθέσεις. </w:t>
      </w:r>
    </w:p>
    <w:p w14:paraId="6BEEF8AE"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Όμως, εδώ το ερώτημα είναι κάτι άλλο και κάνετε σαν να μη θέλετε να το ακούσετε. Ήλθατε εσείς, η </w:t>
      </w:r>
      <w:r>
        <w:rPr>
          <w:rFonts w:eastAsia="Times New Roman"/>
          <w:szCs w:val="24"/>
        </w:rPr>
        <w:t xml:space="preserve">Κυβέρνηση ΣΥΡΙΖΑ, και έβαλε νέα διάταξη και με τον ν.4368/2016 έδωσε απευθείας στον Υπουργό Εργασίας -είναι δικός σας νόμος, κατατέθηκε για πρώτη </w:t>
      </w:r>
      <w:r>
        <w:rPr>
          <w:rFonts w:eastAsia="Times New Roman"/>
          <w:szCs w:val="24"/>
        </w:rPr>
        <w:lastRenderedPageBreak/>
        <w:t>φορά, είναι ευθεία διάταξη- το δικαίωμα χωρίς κριτήρια να χρησιμοποιεί όσα κονδύλια θέλει από τον προϋπολογισμ</w:t>
      </w:r>
      <w:r>
        <w:rPr>
          <w:rFonts w:eastAsia="Times New Roman"/>
          <w:szCs w:val="24"/>
        </w:rPr>
        <w:t>ό του Υπουργείου και αυτά να τα δίνει σε μη κυβερνητικές οργανώσεις, οι οποίες, όπως σας είχα πει και στην ομιλία μου στη Βουλή, δεν ελέγχονται ούτε για τις συμβάσεις που κάνουν ούτε για τις προσλήψεις που κάνουν.</w:t>
      </w:r>
    </w:p>
    <w:p w14:paraId="6BEEF8AF"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Δηλαδή, θα το πω απλά για να το καταλάβει </w:t>
      </w:r>
      <w:r>
        <w:rPr>
          <w:rFonts w:eastAsia="Times New Roman"/>
          <w:szCs w:val="24"/>
        </w:rPr>
        <w:t>ο κόσμος. Έρχεται η Υπουργός Εργασίας, δίνει όσα θέλει σε όποια ΜΚΟ θέλει. Αυτή η ΜΚΟ με τη σειρά της προσλαμβάνει όποιον θέλει, δίνει ό,τι μισθούς θέλει, έχει όποιο διοικητικό συμβούλιο θέλει, δίνει ό,τι αμοιβή θέλει και κάνει ό,τι συμβάσεις θέλει, για να</w:t>
      </w:r>
      <w:r>
        <w:rPr>
          <w:rFonts w:eastAsia="Times New Roman"/>
          <w:szCs w:val="24"/>
        </w:rPr>
        <w:t xml:space="preserve"> καλύψει έργο, που, σύμφωνα με τον νόμο, είναι αρμοδιότητα του Υπουργείου Εργασίας.</w:t>
      </w:r>
    </w:p>
    <w:p w14:paraId="6BEEF8B0"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lastRenderedPageBreak/>
        <w:t>Τώρα, αν θέλετε να ιδιωτικοποιήσετε το Υπουργείο Εργασίας είναι μ</w:t>
      </w:r>
      <w:r>
        <w:rPr>
          <w:rFonts w:eastAsia="Times New Roman"/>
          <w:szCs w:val="24"/>
        </w:rPr>
        <w:t>ί</w:t>
      </w:r>
      <w:r>
        <w:rPr>
          <w:rFonts w:eastAsia="Times New Roman"/>
          <w:szCs w:val="24"/>
        </w:rPr>
        <w:t>α συζήτηση. Αν θέλετε, να την κάνουμε. Όμως, εδώ μιλάμε για ένα θέμα διαφάνειας. Θέλω στη δευτερολογία σας</w:t>
      </w:r>
      <w:r>
        <w:rPr>
          <w:rFonts w:eastAsia="Times New Roman"/>
          <w:szCs w:val="24"/>
        </w:rPr>
        <w:t xml:space="preserve"> να μη μας πείτε μια φιλοσοφία για το πώς σκέφτεστε στο μέλλον να έλθετε να νομοθετήσετε κάτι καλύτερο για τις ΜΚΟ και να σας πούμε: «Μάλιστα, κυρία Υπουργέ, πολύ καλή ιδέα», αλλά να μας πείτε συγκεκριμένα, από την ημέρα που εσείς αποκτήσατε νομοθετική εξο</w:t>
      </w:r>
      <w:r>
        <w:rPr>
          <w:rFonts w:eastAsia="Times New Roman"/>
          <w:szCs w:val="24"/>
        </w:rPr>
        <w:t>υσιοδότηση από τη Βουλή των Ελλήνων το 2016, ποιες πράξεις έχετε υπογράψει, για ποιες ΜΚΟ και πόσα λεφτά τους δώσατε.</w:t>
      </w:r>
    </w:p>
    <w:p w14:paraId="6BEEF8B1"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Το δεύτερο παραπλήσιο ερώτημα είναι: Ασκούμε κάποιον έλεγχο σε αυτές τις ΜΚΟ, για το πού πάνε τα λεφτά του ελληνικού λαού; </w:t>
      </w:r>
    </w:p>
    <w:p w14:paraId="6BEEF8B2"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lastRenderedPageBreak/>
        <w:t>Εάν δεν απαντή</w:t>
      </w:r>
      <w:r>
        <w:rPr>
          <w:rFonts w:eastAsia="Times New Roman" w:cs="Times New Roman"/>
          <w:szCs w:val="24"/>
        </w:rPr>
        <w:t xml:space="preserve">σετε και σήμερα, θα αναγκαστούμε να έρθουμε σε επίκαιρη επερώτηση ή σε όποια άλλη διαδικασία χρειάζεται. </w:t>
      </w:r>
    </w:p>
    <w:p w14:paraId="6BEEF8B3"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Τρεις μήνες ζητάω μία απλή απάντηση και μου λέτε θεωρίες και φιλοσοφίες. Ελπίζω στη δευτερολογία σας να μην κάνετε το ίδιο. </w:t>
      </w:r>
    </w:p>
    <w:p w14:paraId="6BEEF8B4"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w:t>
      </w:r>
      <w:r>
        <w:rPr>
          <w:rFonts w:eastAsia="Times New Roman" w:cs="Times New Roman"/>
          <w:b/>
          <w:szCs w:val="24"/>
        </w:rPr>
        <w:t>άδης):</w:t>
      </w:r>
      <w:r>
        <w:rPr>
          <w:rFonts w:eastAsia="Times New Roman" w:cs="Times New Roman"/>
          <w:szCs w:val="24"/>
        </w:rPr>
        <w:t xml:space="preserve"> Ευχαριστούμε τον κ. Μηταράκη και για την ακρίβεια στον χρόνο. </w:t>
      </w:r>
    </w:p>
    <w:p w14:paraId="6BEEF8B5"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τρία λεπτά. </w:t>
      </w:r>
    </w:p>
    <w:p w14:paraId="6BEEF8B6"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Κύριε Μηταράκη</w:t>
      </w:r>
      <w:r>
        <w:rPr>
          <w:rFonts w:eastAsia="Times New Roman" w:cs="Times New Roman"/>
          <w:szCs w:val="24"/>
        </w:rPr>
        <w:t xml:space="preserve">, πραγματικά αναρωτιέμαι μήπως δεν ξέρετε τη διαδικασία, γι’ αυτό θα την επαναλάβω. </w:t>
      </w:r>
    </w:p>
    <w:p w14:paraId="6BEEF8B7"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Κατ’ αρχάς, κύριε Μηταράκη, υπάρχουν τα νούμερα, τα οποία θα καταθέσω. Μην κάνετε φασαρία, αφού είναι ενός λεπτού ιστορία. </w:t>
      </w:r>
      <w:r>
        <w:rPr>
          <w:rFonts w:eastAsia="Times New Roman" w:cs="Times New Roman"/>
          <w:szCs w:val="24"/>
        </w:rPr>
        <w:lastRenderedPageBreak/>
        <w:t>Ποσό  6.474.286 ευρώ διανεμήθηκε από τις πιστώσε</w:t>
      </w:r>
      <w:r>
        <w:rPr>
          <w:rFonts w:eastAsia="Times New Roman" w:cs="Times New Roman"/>
          <w:szCs w:val="24"/>
        </w:rPr>
        <w:t>ις του κρατικού προϋπολογισμού το 2016 και ποσό 7.113.481 ευρώ διανεμήθηκε το 2017.</w:t>
      </w:r>
    </w:p>
    <w:p w14:paraId="6BEEF8B8"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Γιατί λέω ότι κάνετε φασαρία χωρίς λόγο; Για τον απλούστατο λόγο, κύριε Μηταράκη, ότι φαίνεται πως δεν ξέρετε ότι τα χρήματα του προϋπολογισμού τα κατανέμουμε στην περιφέρε</w:t>
      </w:r>
      <w:r>
        <w:rPr>
          <w:rFonts w:eastAsia="Times New Roman" w:cs="Times New Roman"/>
          <w:szCs w:val="24"/>
        </w:rPr>
        <w:t xml:space="preserve">ια με βάση τα στατιστικά των προηγούμενων χρόνων. Εσείς νομίζετε ότι το Υπουργείο τα δίνει όπως θέλει; Μήπως δεν το ξέρετε αυτό! </w:t>
      </w:r>
    </w:p>
    <w:p w14:paraId="6BEEF8B9"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Δηλαδή, εμείς κάθε χρόνο έχουμε έναν προϋπολογισμό. Τον ακούσατε. Είναι 6,5 εκατομμύρια, 7 εκατομμύρια περίπου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Κατανέμο</w:t>
      </w:r>
      <w:r>
        <w:rPr>
          <w:rFonts w:eastAsia="Times New Roman" w:cs="Times New Roman"/>
          <w:szCs w:val="24"/>
        </w:rPr>
        <w:t xml:space="preserve">υμε στις </w:t>
      </w:r>
      <w:r>
        <w:rPr>
          <w:rFonts w:eastAsia="Times New Roman" w:cs="Times New Roman"/>
          <w:szCs w:val="24"/>
        </w:rPr>
        <w:t>π</w:t>
      </w:r>
      <w:r>
        <w:rPr>
          <w:rFonts w:eastAsia="Times New Roman" w:cs="Times New Roman"/>
          <w:szCs w:val="24"/>
        </w:rPr>
        <w:t xml:space="preserve">εριφέρειες τον προϋπολογισμό αυτό με βάση τα στατιστικά που έχουμε των προηγούμενων χρόνων. Δεν αλλάξαμε τίποτα. </w:t>
      </w:r>
    </w:p>
    <w:p w14:paraId="6BEEF8BA"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Τότε οι </w:t>
      </w:r>
      <w:r>
        <w:rPr>
          <w:rFonts w:eastAsia="Times New Roman" w:cs="Times New Roman"/>
          <w:szCs w:val="24"/>
        </w:rPr>
        <w:t>π</w:t>
      </w:r>
      <w:r>
        <w:rPr>
          <w:rFonts w:eastAsia="Times New Roman" w:cs="Times New Roman"/>
          <w:szCs w:val="24"/>
        </w:rPr>
        <w:t xml:space="preserve">εριφέρειες, κύριε Μηταράκη, καλούν 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 xml:space="preserve">ικαίου και τις ΜΚΟ να υποβάλουν τα αιτήματά τους και οι </w:t>
      </w:r>
      <w:r>
        <w:rPr>
          <w:rFonts w:eastAsia="Times New Roman" w:cs="Times New Roman"/>
          <w:szCs w:val="24"/>
        </w:rPr>
        <w:t>π</w:t>
      </w:r>
      <w:r>
        <w:rPr>
          <w:rFonts w:eastAsia="Times New Roman" w:cs="Times New Roman"/>
          <w:szCs w:val="24"/>
        </w:rPr>
        <w:t xml:space="preserve">εριφέρειες επιλέγουν σε ποιον φορέα και πόσα χρήματα θα δώσουν στον καθένα. </w:t>
      </w:r>
    </w:p>
    <w:p w14:paraId="6BEEF8BB"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Δηλαδή, τις ΜΚΟ, τα νομικά πρόσωπα ιδιωτικού δικαίου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τα επιλέγουν οι </w:t>
      </w:r>
      <w:r>
        <w:rPr>
          <w:rFonts w:eastAsia="Times New Roman" w:cs="Times New Roman"/>
          <w:szCs w:val="24"/>
        </w:rPr>
        <w:t>π</w:t>
      </w:r>
      <w:r>
        <w:rPr>
          <w:rFonts w:eastAsia="Times New Roman" w:cs="Times New Roman"/>
          <w:szCs w:val="24"/>
        </w:rPr>
        <w:t xml:space="preserve">εριφέρειες -όχι το Υπουργείο- και μας υποβάλλουν τα δικαιολογητικά που ορίζει ο νόμος, τα οποία, όπως </w:t>
      </w:r>
      <w:r>
        <w:rPr>
          <w:rFonts w:eastAsia="Times New Roman" w:cs="Times New Roman"/>
          <w:szCs w:val="24"/>
        </w:rPr>
        <w:t xml:space="preserve">είπα πριν είναι, δυστυχώς, με την υφιστάμενη νομοθεσία, τυπικά και όχι αξιολογικά. </w:t>
      </w:r>
    </w:p>
    <w:p w14:paraId="6BEEF8BC"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απλώς ελέγχει τη νομιμότητα των στοιχείων υποβολής από τις </w:t>
      </w:r>
      <w:r>
        <w:rPr>
          <w:rFonts w:eastAsia="Times New Roman" w:cs="Times New Roman"/>
          <w:szCs w:val="24"/>
        </w:rPr>
        <w:t>π</w:t>
      </w:r>
      <w:r>
        <w:rPr>
          <w:rFonts w:eastAsia="Times New Roman" w:cs="Times New Roman"/>
          <w:szCs w:val="24"/>
        </w:rPr>
        <w:t xml:space="preserve">εριφέρειες. Πού βλέπετε τις παρεμβάσεις του Υπουργείου Εργασίας; </w:t>
      </w:r>
    </w:p>
    <w:p w14:paraId="6BEEF8BD"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lastRenderedPageBreak/>
        <w:t>ΝΟΤΗΣ ΜΗΤΑΡΑΚΗΣ:</w:t>
      </w:r>
      <w:r>
        <w:rPr>
          <w:rFonts w:eastAsia="Times New Roman" w:cs="Times New Roman"/>
          <w:szCs w:val="24"/>
        </w:rPr>
        <w:t xml:space="preserve"> Εάν δεν μας δώσε</w:t>
      </w:r>
      <w:r>
        <w:rPr>
          <w:rFonts w:eastAsia="Times New Roman" w:cs="Times New Roman"/>
          <w:szCs w:val="24"/>
        </w:rPr>
        <w:t>τε τις αποφάσεις, δεν ξέρουμε!</w:t>
      </w:r>
    </w:p>
    <w:p w14:paraId="6BEEF8BE"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Μηταράκη, φαίνεται ότι αγνοείτε εντελώς την κατάσταση. </w:t>
      </w:r>
    </w:p>
    <w:p w14:paraId="6BEEF8BF"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Φέρτε μας τις αποφάσεις!</w:t>
      </w:r>
    </w:p>
    <w:p w14:paraId="6BEEF8C0"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w:t>
      </w:r>
      <w:r>
        <w:rPr>
          <w:rFonts w:eastAsia="Times New Roman" w:cs="Times New Roman"/>
          <w:b/>
          <w:szCs w:val="24"/>
        </w:rPr>
        <w:t xml:space="preserve">α Υπουργός Εργασίας, Κοινωνικής Ασφάλισης και Κοινωνικής Αλληλεγγύης): </w:t>
      </w:r>
      <w:r>
        <w:rPr>
          <w:rFonts w:eastAsia="Times New Roman" w:cs="Times New Roman"/>
          <w:szCs w:val="24"/>
        </w:rPr>
        <w:t>Αγνοείτε!</w:t>
      </w:r>
      <w:r>
        <w:rPr>
          <w:rFonts w:eastAsia="Times New Roman" w:cs="Times New Roman"/>
          <w:b/>
          <w:szCs w:val="24"/>
        </w:rPr>
        <w:t xml:space="preserve"> </w:t>
      </w:r>
      <w:r>
        <w:rPr>
          <w:rFonts w:eastAsia="Times New Roman" w:cs="Times New Roman"/>
          <w:szCs w:val="24"/>
        </w:rPr>
        <w:t xml:space="preserve">Και δεν μπορείτε να αγνοείτε, όταν έχετε κυβερνήσει τόσα χρόνια τη χώρα. </w:t>
      </w:r>
    </w:p>
    <w:p w14:paraId="6BEEF8C1"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Επομένως ελέγχουμε τη νομιμότητα και την πληρότητα των δικαιολογητικών. </w:t>
      </w:r>
    </w:p>
    <w:p w14:paraId="6BEEF8C2"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lastRenderedPageBreak/>
        <w:t>Γιατί κάναμε αυτή την τροπολ</w:t>
      </w:r>
      <w:r>
        <w:rPr>
          <w:rFonts w:eastAsia="Times New Roman" w:cs="Times New Roman"/>
          <w:szCs w:val="24"/>
        </w:rPr>
        <w:t xml:space="preserve">ογία; Γιατί, κύριε Μηταράκη, είχατε αφήσει έκθετα μεγάλα ιδρύματα, τα οποία έχουν τεράστια σημασία στην προνοιακή πολιτική της χώρας. </w:t>
      </w:r>
    </w:p>
    <w:p w14:paraId="6BEEF8C3"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αναφέρω την </w:t>
      </w:r>
      <w:r>
        <w:rPr>
          <w:rFonts w:eastAsia="Times New Roman" w:cs="Times New Roman"/>
          <w:szCs w:val="24"/>
        </w:rPr>
        <w:t>«</w:t>
      </w:r>
      <w:r>
        <w:rPr>
          <w:rFonts w:eastAsia="Times New Roman" w:cs="Times New Roman"/>
          <w:szCs w:val="24"/>
        </w:rPr>
        <w:t>ΕΛΕΠΑΠ</w:t>
      </w:r>
      <w:r>
        <w:rPr>
          <w:rFonts w:eastAsia="Times New Roman" w:cs="Times New Roman"/>
          <w:szCs w:val="24"/>
        </w:rPr>
        <w:t>»</w:t>
      </w:r>
      <w:r>
        <w:rPr>
          <w:rFonts w:eastAsia="Times New Roman" w:cs="Times New Roman"/>
          <w:szCs w:val="24"/>
        </w:rPr>
        <w:t>, την οποία χρηματοδοτούσατε με ειδικές προγραμματικές συμβάσεις. Ήρθαν, λοιπόν, όλες ο</w:t>
      </w:r>
      <w:r>
        <w:rPr>
          <w:rFonts w:eastAsia="Times New Roman" w:cs="Times New Roman"/>
          <w:szCs w:val="24"/>
        </w:rPr>
        <w:t xml:space="preserve">ι οικονομικές μας υπηρεσίες και μας είπαν ότι αυτό δεν μπορεί να γίνεται πλέον. </w:t>
      </w:r>
    </w:p>
    <w:p w14:paraId="6BEEF8C4"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Κατόπιν τούτου, έφερα την τροπολογία, η οποία έλεγε ότι επιπλέον των κριτηρίων και όσων ίσχυαν μέχρι εκείνη τη στιγμή –δεν άλλαξε τίποτα από αυτό- να μπορούμε να χρηματοδοτούμ</w:t>
      </w:r>
      <w:r>
        <w:rPr>
          <w:rFonts w:eastAsia="Times New Roman" w:cs="Times New Roman"/>
          <w:szCs w:val="24"/>
        </w:rPr>
        <w:t xml:space="preserve">ε μετά από αιτιολογημένη έκφραση γνώμης του Υπουργείου επιπλέον νομικά πρόσωπα ιδιωτικού δικαίου. </w:t>
      </w:r>
    </w:p>
    <w:p w14:paraId="6BEEF8C5"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Ποια χρηματοδοτήσαμε επιπλέον των προτάσεων των </w:t>
      </w:r>
      <w:r>
        <w:rPr>
          <w:rFonts w:eastAsia="Times New Roman" w:cs="Times New Roman"/>
          <w:szCs w:val="24"/>
        </w:rPr>
        <w:t>π</w:t>
      </w:r>
      <w:r>
        <w:rPr>
          <w:rFonts w:eastAsia="Times New Roman" w:cs="Times New Roman"/>
          <w:szCs w:val="24"/>
        </w:rPr>
        <w:t xml:space="preserve">εριφερειών; Την </w:t>
      </w:r>
      <w:r>
        <w:rPr>
          <w:rFonts w:eastAsia="Times New Roman" w:cs="Times New Roman"/>
          <w:szCs w:val="24"/>
        </w:rPr>
        <w:t>«</w:t>
      </w:r>
      <w:r>
        <w:rPr>
          <w:rFonts w:eastAsia="Times New Roman" w:cs="Times New Roman"/>
          <w:szCs w:val="24"/>
        </w:rPr>
        <w:t>ΕΛΕΠΑΠ</w:t>
      </w:r>
      <w:r>
        <w:rPr>
          <w:rFonts w:eastAsia="Times New Roman" w:cs="Times New Roman"/>
          <w:szCs w:val="24"/>
        </w:rPr>
        <w:t>»</w:t>
      </w:r>
      <w:r>
        <w:rPr>
          <w:rFonts w:eastAsia="Times New Roman" w:cs="Times New Roman"/>
          <w:szCs w:val="24"/>
        </w:rPr>
        <w:t xml:space="preserve"> και την Ομοσπονδία Κωφών. Δόθηκαν 72.000 ευρώ στην Ομοσπονδία Κωφών. </w:t>
      </w:r>
    </w:p>
    <w:p w14:paraId="6BEEF8C6"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Αυτές είναι ο</w:t>
      </w:r>
      <w:r>
        <w:rPr>
          <w:rFonts w:eastAsia="Times New Roman" w:cs="Times New Roman"/>
          <w:szCs w:val="24"/>
        </w:rPr>
        <w:t>ι πράξεις τις οποίες κάναμε. Όλα είναι στη «</w:t>
      </w:r>
      <w:r>
        <w:rPr>
          <w:rFonts w:eastAsia="Times New Roman" w:cs="Times New Roman"/>
          <w:szCs w:val="24"/>
        </w:rPr>
        <w:t>ΔΙΑΥΓΕΙΑ</w:t>
      </w:r>
      <w:r>
        <w:rPr>
          <w:rFonts w:eastAsia="Times New Roman" w:cs="Times New Roman"/>
          <w:szCs w:val="24"/>
        </w:rPr>
        <w:t>» - μην κάνετε τα μωρά!- άρα ανά πάσα στιγμή μπορούσατε να τα βρείτε. Όλα αναρτώνται.</w:t>
      </w:r>
    </w:p>
    <w:p w14:paraId="6BEEF8C7"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Πιστεύω, λοιπόν, ότι η σημερινή επίκαιρη ερώτησή σας έχει άλλους στόχους. Ξαφνικά να πείτε ότι δήθεν κάτι συμβαίνει σε</w:t>
      </w:r>
      <w:r>
        <w:rPr>
          <w:rFonts w:eastAsia="Times New Roman" w:cs="Times New Roman"/>
          <w:szCs w:val="24"/>
        </w:rPr>
        <w:t xml:space="preserve"> αυτόν τον χώρο, που τον έχετε αφήσει τόσα χρόνια χωρίς νόμους, χωρίς νομοθετικό πλαίσιο, χωρίς τίποτα, να εισηγούνται οι </w:t>
      </w:r>
      <w:r>
        <w:rPr>
          <w:rFonts w:eastAsia="Times New Roman" w:cs="Times New Roman"/>
          <w:szCs w:val="24"/>
        </w:rPr>
        <w:t>π</w:t>
      </w:r>
      <w:r>
        <w:rPr>
          <w:rFonts w:eastAsia="Times New Roman" w:cs="Times New Roman"/>
          <w:szCs w:val="24"/>
        </w:rPr>
        <w:t xml:space="preserve">εριφέρειες μόνες τους. </w:t>
      </w:r>
    </w:p>
    <w:p w14:paraId="6BEEF8C8"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γνωρίζετε ότι εισηγούνται οι </w:t>
      </w:r>
      <w:r>
        <w:rPr>
          <w:rFonts w:eastAsia="Times New Roman" w:cs="Times New Roman"/>
          <w:szCs w:val="24"/>
        </w:rPr>
        <w:t>π</w:t>
      </w:r>
      <w:r>
        <w:rPr>
          <w:rFonts w:eastAsia="Times New Roman" w:cs="Times New Roman"/>
          <w:szCs w:val="24"/>
        </w:rPr>
        <w:t>εριφέρειες σε ποια νομικά πρόσωπα και ΜΚΟ θα δώσουμε; Δεν γνωρίζετε ότι ο Υ</w:t>
      </w:r>
      <w:r>
        <w:rPr>
          <w:rFonts w:eastAsia="Times New Roman" w:cs="Times New Roman"/>
          <w:szCs w:val="24"/>
        </w:rPr>
        <w:t>πουργός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με βάση αυτές τις εισηγήσεις</w:t>
      </w:r>
      <w:r>
        <w:rPr>
          <w:rFonts w:eastAsia="Times New Roman" w:cs="Times New Roman"/>
          <w:szCs w:val="24"/>
        </w:rPr>
        <w:t>,</w:t>
      </w:r>
      <w:r>
        <w:rPr>
          <w:rFonts w:eastAsia="Times New Roman" w:cs="Times New Roman"/>
          <w:szCs w:val="24"/>
        </w:rPr>
        <w:t xml:space="preserve"> κανονίζει; Τι δεν γνωρίζετε; Ότι εμείς κάνουμε μόνο τον νομικό έλεγχο; </w:t>
      </w:r>
    </w:p>
    <w:p w14:paraId="6BEEF8C9"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Αυτά θα τελειώσουν, ναι. Με τον νέο νόμο-πλαίσιο, λοιπόν, θα καθοριστούν οι όροι, οι αναλυτικές προϋποθέσεις, οι μοριοδοτήσεις με βάση τη λειτουρ</w:t>
      </w:r>
      <w:r>
        <w:rPr>
          <w:rFonts w:eastAsia="Times New Roman" w:cs="Times New Roman"/>
          <w:szCs w:val="24"/>
        </w:rPr>
        <w:t xml:space="preserve">γία κάθε ιδρύματος και με αυτόν τον τρόπο θα υπάρχουν προτεραιότητες και κάθε χρόνο. </w:t>
      </w:r>
    </w:p>
    <w:p w14:paraId="6BEEF8CA"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το να ζητάτε εσείς από εμένα σήμερα τα ρέστα για ένα κράτος που μας παραδώσατε μπάχαλο στην κοινωνική προστασία είναι τουλάχιστον, κατά την άποψή μου, αστείο. </w:t>
      </w:r>
    </w:p>
    <w:p w14:paraId="6BEEF8CB"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ΝΟΤΗ</w:t>
      </w:r>
      <w:r>
        <w:rPr>
          <w:rFonts w:eastAsia="Times New Roman" w:cs="Times New Roman"/>
          <w:b/>
          <w:szCs w:val="24"/>
        </w:rPr>
        <w:t xml:space="preserve">Σ ΜΗΤΑΡΑΚΗΣ: </w:t>
      </w:r>
      <w:r>
        <w:rPr>
          <w:rFonts w:eastAsia="Times New Roman" w:cs="Times New Roman"/>
          <w:szCs w:val="24"/>
        </w:rPr>
        <w:t>Κυρία Υπουργέ, θα καταθέσετε κάτι;</w:t>
      </w:r>
    </w:p>
    <w:p w14:paraId="6BEEF8CC"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Θα τα καταθέσω εδώ, μην ανησυχείτε. </w:t>
      </w:r>
    </w:p>
    <w:p w14:paraId="6BEEF8CD"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ΝΟΤΗΣ ΜΗΤΑΡΑΚΗΣ: </w:t>
      </w:r>
      <w:r>
        <w:rPr>
          <w:rFonts w:eastAsia="Times New Roman" w:cs="Times New Roman"/>
          <w:szCs w:val="24"/>
        </w:rPr>
        <w:t xml:space="preserve">Όχι, για να τα διαβάσουμε, επιτέλους. </w:t>
      </w:r>
    </w:p>
    <w:p w14:paraId="6BEEF8C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(Στο σημείο αυτό η </w:t>
      </w:r>
      <w:r>
        <w:rPr>
          <w:rFonts w:eastAsia="Times New Roman" w:cs="Times New Roman"/>
          <w:szCs w:val="24"/>
        </w:rPr>
        <w:t xml:space="preserve">Αναπληρώτρια Υπουργός </w:t>
      </w:r>
      <w:r>
        <w:rPr>
          <w:rFonts w:eastAsia="Times New Roman" w:cs="Times New Roman"/>
          <w:szCs w:val="24"/>
        </w:rPr>
        <w:t>κ. Θεανώ Φωτείου</w:t>
      </w:r>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BEEF8CF"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κυρία Υπουργέ. </w:t>
      </w:r>
    </w:p>
    <w:p w14:paraId="6BEEF8D0"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Συνεχίζουμε με την έκτη με αριθμό 1362/20-3-2018 επίκαιρη ερώτηση δεύτερου κύκλου της Βουλευτού Β΄ Πειραιά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Διαμάντως Μανωλάκου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«Για το πρόγραμμα “Βοή</w:t>
      </w:r>
      <w:r>
        <w:rPr>
          <w:rFonts w:eastAsia="Times New Roman" w:cs="Times New Roman"/>
          <w:szCs w:val="24"/>
        </w:rPr>
        <w:t>θεια στο Σπίτι” και τη μετατροπή των συμβάσεων των εργαζομένων σε αορίστου χρόνου».</w:t>
      </w:r>
    </w:p>
    <w:p w14:paraId="6BEEF8D1"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Υπουργός Εσωτερικών κ. Παναγιώτης Σκουρλέτης. </w:t>
      </w:r>
    </w:p>
    <w:p w14:paraId="6BEEF8D2"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για δύο λεπτά για την πρωτολογία σας. </w:t>
      </w:r>
    </w:p>
    <w:p w14:paraId="6BEEF8D3"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w:t>
      </w:r>
      <w:r>
        <w:rPr>
          <w:rFonts w:eastAsia="Times New Roman" w:cs="Times New Roman"/>
          <w:b/>
          <w:szCs w:val="24"/>
        </w:rPr>
        <w:t xml:space="preserve">ΜΑΝΩΛΑΚΟΥ: </w:t>
      </w:r>
      <w:r>
        <w:rPr>
          <w:rFonts w:eastAsia="Times New Roman" w:cs="Times New Roman"/>
          <w:szCs w:val="24"/>
        </w:rPr>
        <w:t xml:space="preserve">Ευχαριστώ, κύριε Πρόεδρε. </w:t>
      </w:r>
    </w:p>
    <w:p w14:paraId="6BEEF8D4"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πρόγραμμα «Βοήθεια στο Σπίτι» εξυπηρετεί σήμερα εκατό χιλιάδες συνανθρώπους μας που εντάσσονται στις ευπαθείς κοινωνικά ομάδες. Μιλάμε για υπερήλικες, Α</w:t>
      </w:r>
      <w:r>
        <w:rPr>
          <w:rFonts w:eastAsia="Times New Roman" w:cs="Times New Roman"/>
          <w:szCs w:val="24"/>
        </w:rPr>
        <w:t>ΜΕ</w:t>
      </w:r>
      <w:r>
        <w:rPr>
          <w:rFonts w:eastAsia="Times New Roman" w:cs="Times New Roman"/>
          <w:szCs w:val="24"/>
        </w:rPr>
        <w:t>Α και λοιπά. Σε αυτό εργάζονται περίπου τρεισήμισι χιλιάδες ε</w:t>
      </w:r>
      <w:r>
        <w:rPr>
          <w:rFonts w:eastAsia="Times New Roman" w:cs="Times New Roman"/>
          <w:szCs w:val="24"/>
        </w:rPr>
        <w:t>ργαζόμενοι. Λειτουργεί γύρω στα δεκαπέντε χρόνια. Οι εργαζόμενοι στο πρόγραμμα προσφέρουν κοινωνική στήριξη και βοήθεια, αλλά είναι με συμβάσεις εργασίας, ανανεώσεις συμβάσεων κάθε χρόνο. Κάθε φορά βρίσκονται στον αέρα και κάθε φορά η χρηματοδότηση μειώνετ</w:t>
      </w:r>
      <w:r>
        <w:rPr>
          <w:rFonts w:eastAsia="Times New Roman" w:cs="Times New Roman"/>
          <w:szCs w:val="24"/>
        </w:rPr>
        <w:t xml:space="preserve">αι. </w:t>
      </w:r>
    </w:p>
    <w:p w14:paraId="6BEEF8D5"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βέβαια, η αβεβαιότητα και η ανασφάλεια χαρακτηρίζουν και αυτούς τους ανθρώπους που χρειάζονται τη βοήθεια αλλά και τους ίδιους τους εργαζόμενους. </w:t>
      </w:r>
    </w:p>
    <w:p w14:paraId="6BEEF8D6"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Διατηρείτε και εσείς, όπως και οι προηγούμενοι, συνεχείς παρατάσεις και το πρόγραμμα είναι μεταξύ φ</w:t>
      </w:r>
      <w:r>
        <w:rPr>
          <w:rFonts w:eastAsia="Times New Roman" w:cs="Times New Roman"/>
          <w:szCs w:val="24"/>
        </w:rPr>
        <w:t>θοράς και αφθαρσίας. Ίσως αυτό διευκολύνει αντιδραστικούς σχεδιασμούς για τέτοιες προνοιακές δομές</w:t>
      </w:r>
      <w:r>
        <w:rPr>
          <w:rFonts w:eastAsia="Times New Roman" w:cs="Times New Roman"/>
          <w:szCs w:val="24"/>
        </w:rPr>
        <w:t>,</w:t>
      </w:r>
      <w:r>
        <w:rPr>
          <w:rFonts w:eastAsia="Times New Roman" w:cs="Times New Roman"/>
          <w:szCs w:val="24"/>
        </w:rPr>
        <w:t xml:space="preserve"> που απευθύνονται στους πιο εξαθλιωμένους υπερήλικες, ώστε να παραδοθεί στην εμπορευματοποίηση και στην κερδοφορία. </w:t>
      </w:r>
    </w:p>
    <w:p w14:paraId="6BEEF8D7"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και οι εργαζόμενοι παραμένουν σε ομ</w:t>
      </w:r>
      <w:r>
        <w:rPr>
          <w:rFonts w:eastAsia="Times New Roman" w:cs="Times New Roman"/>
          <w:szCs w:val="24"/>
        </w:rPr>
        <w:t xml:space="preserve">ηρία. Ο αριθμός φθίνει, βγαίνουν σε συνταξιοδότηση, αναπλήρωση, όμως, δεν υπάρχει και οι ανάγκες πολλαπλασιάζονται. </w:t>
      </w:r>
    </w:p>
    <w:p w14:paraId="6BEEF8D8"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Δυστυχώς, στα λόγια αναγνωρίζετε το πρόβλημα, στην πράξη, όμως, ακολουθείτε αυτά που έκαναν και οι προηγούμενοι. Και</w:t>
      </w:r>
      <w:r>
        <w:rPr>
          <w:rFonts w:eastAsia="Times New Roman" w:cs="Times New Roman"/>
          <w:szCs w:val="24"/>
        </w:rPr>
        <w:t>,</w:t>
      </w:r>
      <w:r>
        <w:rPr>
          <w:rFonts w:eastAsia="Times New Roman" w:cs="Times New Roman"/>
          <w:szCs w:val="24"/>
        </w:rPr>
        <w:t xml:space="preserve"> μάλιστα, γνωρίζετε ότ</w:t>
      </w:r>
      <w:r>
        <w:rPr>
          <w:rFonts w:eastAsia="Times New Roman" w:cs="Times New Roman"/>
          <w:szCs w:val="24"/>
        </w:rPr>
        <w:t>ι το συγκεκριμένο πρόγραμμα δεν ανήκει πια στις ενισχύσεις ευρωπαϊκών προγραμμάτων. Αυτό χρησιμοποιείται και ως άλλοθι για να μην ανανεώνονται συμβάσεις και με αυτή την έννοια πρέπει άμεσα –και αυτό σ</w:t>
      </w:r>
      <w:r>
        <w:rPr>
          <w:rFonts w:eastAsia="Times New Roman" w:cs="Times New Roman"/>
          <w:szCs w:val="24"/>
        </w:rPr>
        <w:t>ά</w:t>
      </w:r>
      <w:r>
        <w:rPr>
          <w:rFonts w:eastAsia="Times New Roman" w:cs="Times New Roman"/>
          <w:szCs w:val="24"/>
        </w:rPr>
        <w:t>ς ζητάμε με τη σημερινή ερώτηση- να δώσετε λύση, διασφα</w:t>
      </w:r>
      <w:r>
        <w:rPr>
          <w:rFonts w:eastAsia="Times New Roman" w:cs="Times New Roman"/>
          <w:szCs w:val="24"/>
        </w:rPr>
        <w:t>λίζοντας και τη συνέχεια του προγράμματος</w:t>
      </w:r>
      <w:r>
        <w:rPr>
          <w:rFonts w:eastAsia="Times New Roman" w:cs="Times New Roman"/>
          <w:szCs w:val="24"/>
        </w:rPr>
        <w:t>,</w:t>
      </w:r>
      <w:r>
        <w:rPr>
          <w:rFonts w:eastAsia="Times New Roman" w:cs="Times New Roman"/>
          <w:szCs w:val="24"/>
        </w:rPr>
        <w:t xml:space="preserve"> με χρηματοδότηση και διεύρυνση, αλλά και τους εργαζόμενους, μετατρέποντας τη σύμβασή τους σε αορίστου χρόνου, γιατί έτσι εξασφαλίζεται ακόμα καλύτερα η διαιώνιση του προγράμματος. </w:t>
      </w:r>
    </w:p>
    <w:p w14:paraId="6BEEF8D9"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Μανωλάκου. </w:t>
      </w:r>
    </w:p>
    <w:p w14:paraId="6BEEF8DA"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Υπουργέ, έχετε τον λόγο για τρία λεπτά. </w:t>
      </w:r>
    </w:p>
    <w:p w14:paraId="6BEEF8DB"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Ευχαριστώ, κύριε Πρόεδρε. </w:t>
      </w:r>
    </w:p>
    <w:p w14:paraId="6BEEF8DC"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Μανωλάκου, ως προς την περιγραφή του ρόλου της κρισιμότητας του προγράμματος αλλά κ</w:t>
      </w:r>
      <w:r>
        <w:rPr>
          <w:rFonts w:eastAsia="Times New Roman" w:cs="Times New Roman"/>
          <w:szCs w:val="24"/>
        </w:rPr>
        <w:t>αι του καθεστώτος απασχόλησης των εργαζομένων στο συγκεκριμένο πρόγραμμα θα συμφωνήσουμε. Άλλωστε, πολλές φορές έχετε ακούσει και από εμένα μέσα στην Αίθουσα αυτή –και έξω από αυτή την Αίθουσα- ότι ιδιαίτερα για εργαζόμενους οι οποίοι απασχολούνται οκτώ, δ</w:t>
      </w:r>
      <w:r>
        <w:rPr>
          <w:rFonts w:eastAsia="Times New Roman" w:cs="Times New Roman"/>
          <w:szCs w:val="24"/>
        </w:rPr>
        <w:t xml:space="preserve">έκα, δεκαπέντε χρόνια με βάση το καθεστώς των ανανεούμενων συμβάσεων υπάρχει ένα πραγματικό πρόβλημα αποκάλυψης της πραγματικής εργασιακής τους σχέσης και αποκατάστασής της, διότι υποκρύπτεται άλλου είδους εργασιακή σχέση. </w:t>
      </w:r>
    </w:p>
    <w:p w14:paraId="6BEEF8DD"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Αυτό, όμως, όπως γνωρίζετε, το ο</w:t>
      </w:r>
      <w:r>
        <w:rPr>
          <w:rFonts w:eastAsia="Times New Roman" w:cs="Times New Roman"/>
          <w:szCs w:val="24"/>
        </w:rPr>
        <w:t>ποίο αποτελεί μια σταθερή εκπεφρασμένη θέση εκ μέρους της Κυβέρνησης, η αποκατάσταση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της πραγματικής εργασιακής σχέσης, προϋποθέτει κάποια βήματα τα οποία θα είναι στέρεα</w:t>
      </w:r>
      <w:r>
        <w:rPr>
          <w:rFonts w:eastAsia="Times New Roman" w:cs="Times New Roman"/>
          <w:szCs w:val="24"/>
        </w:rPr>
        <w:t xml:space="preserve"> νομικά, έτσι ώστε να μην έχουμε κινήσεις οι οποίες θα καταπίπτουν την επόμενη μέρα.  </w:t>
      </w:r>
    </w:p>
    <w:p w14:paraId="6BEEF8DE" w14:textId="77777777" w:rsidR="009B7D3A" w:rsidRDefault="00441D78">
      <w:pPr>
        <w:spacing w:line="600" w:lineRule="auto"/>
        <w:ind w:firstLine="709"/>
        <w:jc w:val="both"/>
        <w:rPr>
          <w:rFonts w:eastAsia="Times New Roman" w:cs="Times New Roman"/>
          <w:szCs w:val="24"/>
        </w:rPr>
      </w:pPr>
      <w:r>
        <w:rPr>
          <w:rFonts w:eastAsia="Times New Roman" w:cs="Times New Roman"/>
          <w:szCs w:val="24"/>
        </w:rPr>
        <w:t>Θα καταπίπτουν την επόμενη μέρα με βάση το υφιστάμενο νομικό πλαίσιο, δηλαδή το Σύνταγμα, το οποίο έχει μια ρητή αναφορά στο θέμα της μετατροπής των συμβάσεων. Από την ά</w:t>
      </w:r>
      <w:r>
        <w:rPr>
          <w:rFonts w:eastAsia="Times New Roman" w:cs="Times New Roman"/>
          <w:szCs w:val="24"/>
        </w:rPr>
        <w:t xml:space="preserve">λλη, θα δούμε πώς θα μπορέσουμε να αξιοποιήσουμε τις ενωσιακές </w:t>
      </w:r>
      <w:r>
        <w:rPr>
          <w:rFonts w:eastAsia="Times New Roman" w:cs="Times New Roman"/>
          <w:szCs w:val="24"/>
        </w:rPr>
        <w:t>ο</w:t>
      </w:r>
      <w:r>
        <w:rPr>
          <w:rFonts w:eastAsia="Times New Roman" w:cs="Times New Roman"/>
          <w:szCs w:val="24"/>
        </w:rPr>
        <w:t>δηγίες που απαγορεύουν την κατάχρηση της έννοιας της σύμβασης εργασίας.</w:t>
      </w:r>
    </w:p>
    <w:p w14:paraId="6BEEF8D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Αυτή είναι η στρατηγική μας. Την έχουμε πει κατ’ επανάληψη σε συναντήσεις με τους εργαζομένους. Δεν υπάρχει επίσκεψή μου</w:t>
      </w:r>
      <w:r>
        <w:rPr>
          <w:rFonts w:eastAsia="Times New Roman" w:cs="Times New Roman"/>
          <w:szCs w:val="24"/>
        </w:rPr>
        <w:t xml:space="preserve"> στην περιφέρεια που να μην έχω συναντηθεί με τους κατά τόπους </w:t>
      </w:r>
      <w:r>
        <w:rPr>
          <w:rFonts w:eastAsia="Times New Roman" w:cs="Times New Roman"/>
          <w:szCs w:val="24"/>
        </w:rPr>
        <w:lastRenderedPageBreak/>
        <w:t xml:space="preserve">συλλόγους αλλά και στο Υπουργείο εδώ με το πανελλαδικό όργανο. Δεν είναι, λοιπόν, σωστό το να δημιουργούμε μια αίσθηση, μια εικόνα ανασφάλειας, όταν ήδη, όπως πολύ σωστά είπατε, αυτό το </w:t>
      </w:r>
      <w:r>
        <w:rPr>
          <w:rFonts w:eastAsia="Times New Roman" w:cs="Times New Roman"/>
          <w:szCs w:val="24"/>
        </w:rPr>
        <w:t>π</w:t>
      </w:r>
      <w:r>
        <w:rPr>
          <w:rFonts w:eastAsia="Times New Roman" w:cs="Times New Roman"/>
          <w:szCs w:val="24"/>
        </w:rPr>
        <w:t>ρόγραμ</w:t>
      </w:r>
      <w:r>
        <w:rPr>
          <w:rFonts w:eastAsia="Times New Roman" w:cs="Times New Roman"/>
          <w:szCs w:val="24"/>
        </w:rPr>
        <w:t>μα έχει πάψει εδώ και χρόνια να χρηματοδοτείται από ευρωπαϊκούς πόρους και ακριβώς το γεγονός ότι συνεχίζει να χρηματοδοτείται από εθνικούς πόρους, τι κάνει; Υποδηλώνει την αταλάντευτη διάθεσή μας να συνεχίσει.</w:t>
      </w:r>
    </w:p>
    <w:p w14:paraId="6BEEF8E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το </w:t>
      </w:r>
      <w:r>
        <w:rPr>
          <w:rFonts w:eastAsia="Times New Roman" w:cs="Times New Roman"/>
          <w:szCs w:val="24"/>
        </w:rPr>
        <w:t>π</w:t>
      </w:r>
      <w:r>
        <w:rPr>
          <w:rFonts w:eastAsia="Times New Roman" w:cs="Times New Roman"/>
          <w:szCs w:val="24"/>
        </w:rPr>
        <w:t>ρόγραμμα έχει παρ</w:t>
      </w:r>
      <w:r>
        <w:rPr>
          <w:rFonts w:eastAsia="Times New Roman" w:cs="Times New Roman"/>
          <w:szCs w:val="24"/>
        </w:rPr>
        <w:t>αταθεί μέχρι το 2019, ενώ υπάρχει ένας συνολικότερος σχεδιασμός γύρω από τον τομέα αυτών των παροχών, αυτών των υπηρεσιών, στον τομέα αυτής της κοινωνικής πολιτικής. Είναι δίπλα μου η Αναπληρώτρια Υπουργός Εργασίας, η κ. Φωτίου, με την οποία</w:t>
      </w:r>
      <w:r>
        <w:rPr>
          <w:rFonts w:eastAsia="Times New Roman" w:cs="Times New Roman"/>
          <w:szCs w:val="24"/>
        </w:rPr>
        <w:t>,</w:t>
      </w:r>
      <w:r>
        <w:rPr>
          <w:rFonts w:eastAsia="Times New Roman" w:cs="Times New Roman"/>
          <w:szCs w:val="24"/>
        </w:rPr>
        <w:t xml:space="preserve"> απέναντι στη </w:t>
      </w:r>
      <w:r>
        <w:rPr>
          <w:rFonts w:eastAsia="Times New Roman" w:cs="Times New Roman"/>
          <w:szCs w:val="24"/>
        </w:rPr>
        <w:t>ση</w:t>
      </w:r>
      <w:r>
        <w:rPr>
          <w:rFonts w:eastAsia="Times New Roman" w:cs="Times New Roman"/>
          <w:szCs w:val="24"/>
        </w:rPr>
        <w:lastRenderedPageBreak/>
        <w:t xml:space="preserve">μερινή μέχρι τώρα πραγματικότητα των κατακερματισμένων κοινωνικών υπηρεσιών, επεξεργαζόμαστε μια συνολική λύση πώς θα ενοποιήσουμε αυτό το </w:t>
      </w:r>
      <w:r>
        <w:rPr>
          <w:rFonts w:eastAsia="Times New Roman" w:cs="Times New Roman"/>
          <w:szCs w:val="24"/>
        </w:rPr>
        <w:t>π</w:t>
      </w:r>
      <w:r>
        <w:rPr>
          <w:rFonts w:eastAsia="Times New Roman" w:cs="Times New Roman"/>
          <w:szCs w:val="24"/>
        </w:rPr>
        <w:t>ρόγραμμα μαζί με άλλα προγράμματα.</w:t>
      </w:r>
    </w:p>
    <w:p w14:paraId="6BEEF8E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δέσμευση της Κυβέρνησης είναι σαφής: Καμμία θέση δεν κινδυνεύει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εξασφα</w:t>
      </w:r>
      <w:r>
        <w:rPr>
          <w:rFonts w:eastAsia="Times New Roman" w:cs="Times New Roman"/>
          <w:szCs w:val="24"/>
        </w:rPr>
        <w:t xml:space="preserve">λισμένη η χρηματοδότηση και παραμένει σταθερή η στόχευσή </w:t>
      </w:r>
      <w:r>
        <w:rPr>
          <w:rFonts w:eastAsia="Times New Roman" w:cs="Times New Roman"/>
          <w:szCs w:val="24"/>
        </w:rPr>
        <w:t>μας,</w:t>
      </w:r>
      <w:r>
        <w:rPr>
          <w:rFonts w:eastAsia="Times New Roman" w:cs="Times New Roman"/>
          <w:szCs w:val="24"/>
        </w:rPr>
        <w:t xml:space="preserve"> για να μπορέσουμε να λύσουμε και το εργασιακό ζήτημα. Είναι από τις περιπτώσεις των εργαζομένων που πράγματι δικαιούνται να έχουν κάποια στιγμή σταθερή σχέση απασχόλησης</w:t>
      </w:r>
      <w:r>
        <w:rPr>
          <w:rFonts w:eastAsia="Times New Roman" w:cs="Times New Roman"/>
          <w:szCs w:val="24"/>
        </w:rPr>
        <w:t>,</w:t>
      </w:r>
      <w:r>
        <w:rPr>
          <w:rFonts w:eastAsia="Times New Roman" w:cs="Times New Roman"/>
          <w:szCs w:val="24"/>
        </w:rPr>
        <w:t xml:space="preserve"> από τη στιγμή που</w:t>
      </w:r>
      <w:r>
        <w:rPr>
          <w:rFonts w:eastAsia="Times New Roman" w:cs="Times New Roman"/>
          <w:szCs w:val="24"/>
        </w:rPr>
        <w:t>,</w:t>
      </w:r>
      <w:r>
        <w:rPr>
          <w:rFonts w:eastAsia="Times New Roman" w:cs="Times New Roman"/>
          <w:szCs w:val="24"/>
        </w:rPr>
        <w:t xml:space="preserve"> ούτω</w:t>
      </w:r>
      <w:r>
        <w:rPr>
          <w:rFonts w:eastAsia="Times New Roman" w:cs="Times New Roman"/>
          <w:szCs w:val="24"/>
        </w:rPr>
        <w:t>ς ή άλλως</w:t>
      </w:r>
      <w:r>
        <w:rPr>
          <w:rFonts w:eastAsia="Times New Roman" w:cs="Times New Roman"/>
          <w:szCs w:val="24"/>
        </w:rPr>
        <w:t>,</w:t>
      </w:r>
      <w:r>
        <w:rPr>
          <w:rFonts w:eastAsia="Times New Roman" w:cs="Times New Roman"/>
          <w:szCs w:val="24"/>
        </w:rPr>
        <w:t xml:space="preserve"> καλύπτουν διαρκείς και πάγιες ανάγκες.</w:t>
      </w:r>
    </w:p>
    <w:p w14:paraId="6BEEF8E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Δεν είναι όλες οι περιπτώσεις ίδιες και το λέω αυτό αναφερόμενος σε εκπρόσωπο του Κομμουνιστικού Κόμματος, ο οποίος δεν χάνει την ευκαιρία για οποιονδήποτε συμβασιούχο, είτε έχει οκτώ </w:t>
      </w:r>
      <w:r>
        <w:rPr>
          <w:rFonts w:eastAsia="Times New Roman" w:cs="Times New Roman"/>
          <w:szCs w:val="24"/>
        </w:rPr>
        <w:lastRenderedPageBreak/>
        <w:t>μήνες είτε έχει δύο οκ</w:t>
      </w:r>
      <w:r>
        <w:rPr>
          <w:rFonts w:eastAsia="Times New Roman" w:cs="Times New Roman"/>
          <w:szCs w:val="24"/>
        </w:rPr>
        <w:t>τάμηνα, να προπαγανδίζει το ανυπόστατο, το έωλο νομικό επιχείρημα και θέση να μετατραπούν όλες οι συμβάσεις σε αορίστου χρόνου. Το λέτε και σε άλλες περιπτώσεις, όπως για τους εργαζόμενους στην καθαριότητα και</w:t>
      </w:r>
      <w:r>
        <w:rPr>
          <w:rFonts w:eastAsia="Times New Roman" w:cs="Times New Roman"/>
          <w:szCs w:val="24"/>
        </w:rPr>
        <w:t>,</w:t>
      </w:r>
      <w:r>
        <w:rPr>
          <w:rFonts w:eastAsia="Times New Roman" w:cs="Times New Roman"/>
          <w:szCs w:val="24"/>
        </w:rPr>
        <w:t xml:space="preserve"> μάλιστα, τώρα που εξελίσσεται για πρώτη φορά </w:t>
      </w:r>
      <w:r>
        <w:rPr>
          <w:rFonts w:eastAsia="Times New Roman" w:cs="Times New Roman"/>
          <w:szCs w:val="24"/>
        </w:rPr>
        <w:t>μετά από δέκα χρόνια ένας διαγωνισμός πρόσληψης οκτώ χιλιάδων οκτακοσίων ανθρώπων για μόνιμες θέσεις, έρχεστε εσείς και έμμεσα υπονομεύετε αυτόν τον διαγωνισμό, υπονομεύετε τις σταθερές σχέσεις εργασίας. Παίζετε με τ</w:t>
      </w:r>
      <w:r>
        <w:rPr>
          <w:rFonts w:eastAsia="Times New Roman" w:cs="Times New Roman"/>
          <w:szCs w:val="24"/>
        </w:rPr>
        <w:t>ην</w:t>
      </w:r>
      <w:r>
        <w:rPr>
          <w:rFonts w:eastAsia="Times New Roman" w:cs="Times New Roman"/>
          <w:szCs w:val="24"/>
        </w:rPr>
        <w:t xml:space="preserve"> αγωνί</w:t>
      </w:r>
      <w:r>
        <w:rPr>
          <w:rFonts w:eastAsia="Times New Roman" w:cs="Times New Roman"/>
          <w:szCs w:val="24"/>
        </w:rPr>
        <w:t>α</w:t>
      </w:r>
      <w:r>
        <w:rPr>
          <w:rFonts w:eastAsia="Times New Roman" w:cs="Times New Roman"/>
          <w:szCs w:val="24"/>
        </w:rPr>
        <w:t xml:space="preserve"> των ανθρώπων. Εκατόν δέκα χιλι</w:t>
      </w:r>
      <w:r>
        <w:rPr>
          <w:rFonts w:eastAsia="Times New Roman" w:cs="Times New Roman"/>
          <w:szCs w:val="24"/>
        </w:rPr>
        <w:t>άδες άνθρωποι έχουν αυτή τη στιγμή υποβάλει αίτηση για αυτόν τον διαγωνισμό, δείχνοντας πόση ανάγκη υπάρχει για σταθερές σχέσεις εργασίας.</w:t>
      </w:r>
    </w:p>
    <w:p w14:paraId="6BEEF8E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Έρχεστε, λοιπόν</w:t>
      </w:r>
      <w:r>
        <w:rPr>
          <w:rFonts w:eastAsia="Times New Roman" w:cs="Times New Roman"/>
          <w:szCs w:val="24"/>
        </w:rPr>
        <w:t>,</w:t>
      </w:r>
      <w:r>
        <w:rPr>
          <w:rFonts w:eastAsia="Times New Roman" w:cs="Times New Roman"/>
          <w:szCs w:val="24"/>
        </w:rPr>
        <w:t xml:space="preserve"> και λέτε σε ανθρώπους οι οποίοι γνώριζαν ότι είναι ορισμένου χρόνου, κανείς δεν τους υποσχέθηκε κάτι</w:t>
      </w:r>
      <w:r>
        <w:rPr>
          <w:rFonts w:eastAsia="Times New Roman" w:cs="Times New Roman"/>
          <w:szCs w:val="24"/>
        </w:rPr>
        <w:t xml:space="preserve"> διαφορετικό και μιλώ για τους εργαζόμενους στην καθαριότητα, όχι για τους εργαζόμενους στο «Βοήθεια στο Σπίτι» -γι’ αυτούς ήμουν σαφής-</w:t>
      </w:r>
      <w:r>
        <w:rPr>
          <w:rFonts w:eastAsia="Times New Roman" w:cs="Times New Roman"/>
          <w:szCs w:val="24"/>
        </w:rPr>
        <w:t>,</w:t>
      </w:r>
      <w:r>
        <w:rPr>
          <w:rFonts w:eastAsia="Times New Roman" w:cs="Times New Roman"/>
          <w:szCs w:val="24"/>
        </w:rPr>
        <w:t xml:space="preserve"> οι οποίοι γνώριζαν ότι είναι συμβασιούχοι, να μετατραπούν αυτόματα όλες αυτές οι σχέσεις εργασίας σε αορίστου, όταν ξέ</w:t>
      </w:r>
      <w:r>
        <w:rPr>
          <w:rFonts w:eastAsia="Times New Roman" w:cs="Times New Roman"/>
          <w:szCs w:val="24"/>
        </w:rPr>
        <w:t>ρετε ότι αυτό</w:t>
      </w:r>
      <w:r>
        <w:rPr>
          <w:rFonts w:eastAsia="Times New Roman" w:cs="Times New Roman"/>
          <w:szCs w:val="24"/>
        </w:rPr>
        <w:t>,</w:t>
      </w:r>
      <w:r>
        <w:rPr>
          <w:rFonts w:eastAsia="Times New Roman" w:cs="Times New Roman"/>
          <w:szCs w:val="24"/>
        </w:rPr>
        <w:t xml:space="preserve"> ακόμα και να το έκανε η Κυβέρνηση, την επόμενη θα κατέπιπτε στα δικαστήρια.</w:t>
      </w:r>
    </w:p>
    <w:p w14:paraId="6BEEF8E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Άρα, λοιπόν, χρειάζεται να μην παίζουμε με ζητήματα του κόσμου της εργασίας.</w:t>
      </w:r>
    </w:p>
    <w:p w14:paraId="6BEEF8E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ευχαριστώ.</w:t>
      </w:r>
    </w:p>
    <w:p w14:paraId="6BEEF8E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6BEEF8E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w:t>
      </w:r>
      <w:r>
        <w:rPr>
          <w:rFonts w:eastAsia="Times New Roman" w:cs="Times New Roman"/>
          <w:szCs w:val="24"/>
        </w:rPr>
        <w:t>Μανωλάκου, έχετε τον λόγο για τρία λεπτά.</w:t>
      </w:r>
    </w:p>
    <w:p w14:paraId="6BEEF8E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Υπουργέ, ο κάθε εργαζόμενος, ο κάθε άνθρωπος έχει δικαίωμα στην εργασία, σε αξιοπρεπή εργασία, μόνιμη και σταθερή και με αξιοπρεπή μισθό</w:t>
      </w:r>
      <w:r>
        <w:rPr>
          <w:rFonts w:eastAsia="Times New Roman" w:cs="Times New Roman"/>
          <w:szCs w:val="24"/>
        </w:rPr>
        <w:t>,</w:t>
      </w:r>
      <w:r>
        <w:rPr>
          <w:rFonts w:eastAsia="Times New Roman" w:cs="Times New Roman"/>
          <w:szCs w:val="24"/>
        </w:rPr>
        <w:t xml:space="preserve"> για να μπορεί να ζήσει, να μην είναι όμηρος κανενό</w:t>
      </w:r>
      <w:r>
        <w:rPr>
          <w:rFonts w:eastAsia="Times New Roman" w:cs="Times New Roman"/>
          <w:szCs w:val="24"/>
        </w:rPr>
        <w:t xml:space="preserve">ς και να μη ζητιανεύει. Αυτό το διεκδικούμε και υπερηφανευόμαστε ότι το Κομμουνιστικό Κόμμα Ελλάδας φέρνει τις περισσότερες τοποθετήσεις, ερωτήσεις, πιέσεις για τα δικαιώματα των εργαζομένων. Πολύ περισσότερο, όταν κάποιος είναι συμβασιούχος, σημαίνει ότι </w:t>
      </w:r>
      <w:r>
        <w:rPr>
          <w:rFonts w:eastAsia="Times New Roman" w:cs="Times New Roman"/>
          <w:szCs w:val="24"/>
        </w:rPr>
        <w:t>έχει αποκτήσει μια εμπειρία σε αυτό το αντικείμενο. Συνεπώς το δικαιούται με μονιμότερη σχέση εργασίας και γι’ αυτό, βεβαίως, θα σας πιέζουμε.</w:t>
      </w:r>
    </w:p>
    <w:p w14:paraId="6BEEF8E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Ξέρετε κάτι; Θα σας το πω πολύ καθαρά. Ο κόσμος το ξέρει και εσείς το ξέρετε. Οι συμβασιούχοι πολλές φορές γίνοντ</w:t>
      </w:r>
      <w:r>
        <w:rPr>
          <w:rFonts w:eastAsia="Times New Roman" w:cs="Times New Roman"/>
          <w:szCs w:val="24"/>
        </w:rPr>
        <w:t>αι με ρουσφέτια. Είναι οι εξαρτώμενες ψήφοι και</w:t>
      </w:r>
      <w:r>
        <w:rPr>
          <w:rFonts w:eastAsia="Times New Roman" w:cs="Times New Roman"/>
          <w:szCs w:val="24"/>
        </w:rPr>
        <w:t>,</w:t>
      </w:r>
      <w:r>
        <w:rPr>
          <w:rFonts w:eastAsia="Times New Roman" w:cs="Times New Roman"/>
          <w:szCs w:val="24"/>
        </w:rPr>
        <w:t xml:space="preserve"> όπως καταλαβαίνετε, δεν είναι ψήφοι δικές μας.</w:t>
      </w:r>
    </w:p>
    <w:p w14:paraId="6BEEF8EA"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εμείς θεωρούμε ότι οι άνθρωποι έχουν δικαίωμα να έχουν μόνιμη και σταθερή δουλειά. Και δεν βλέπουμε το πώς εκφράζονται πολιτικά, αν και κανονικά έπρεπε να</w:t>
      </w:r>
      <w:r>
        <w:rPr>
          <w:rFonts w:eastAsia="Times New Roman" w:cs="Times New Roman"/>
          <w:szCs w:val="24"/>
        </w:rPr>
        <w:t xml:space="preserve"> ενισχύουν το Κομμουνιστικό Κόμμα Ελλάδας.</w:t>
      </w:r>
    </w:p>
    <w:p w14:paraId="6BEEF8EB"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Σιγά-σιγά…</w:t>
      </w:r>
    </w:p>
    <w:p w14:paraId="6BEEF8EC"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 κύριε συνάδελφε.</w:t>
      </w:r>
    </w:p>
    <w:p w14:paraId="6BEEF8ED"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Θα πειστούν. Μην ανησυχείτε γι’ αυτό. </w:t>
      </w:r>
    </w:p>
    <w:p w14:paraId="6BEEF8EE"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Τις κοροϊδίες, συνάδελφοι, τις τρώνε με το κουτάλι και από</w:t>
      </w:r>
      <w:r>
        <w:rPr>
          <w:rFonts w:eastAsia="Times New Roman" w:cs="Times New Roman"/>
          <w:szCs w:val="24"/>
        </w:rPr>
        <w:t xml:space="preserve"> τους προηγούμενους και από εσάς. Τι να γίνει; Το συναντάμε καθημερινά.</w:t>
      </w:r>
    </w:p>
    <w:p w14:paraId="6BEEF8EF"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αναφερθώ σε αυτό το </w:t>
      </w:r>
      <w:r>
        <w:rPr>
          <w:rFonts w:eastAsia="Times New Roman" w:cs="Times New Roman"/>
          <w:szCs w:val="24"/>
        </w:rPr>
        <w:t>π</w:t>
      </w:r>
      <w:r>
        <w:rPr>
          <w:rFonts w:eastAsia="Times New Roman" w:cs="Times New Roman"/>
          <w:szCs w:val="24"/>
        </w:rPr>
        <w:t xml:space="preserve">ρόγραμμα «Βοήθεια στο Σπίτι». </w:t>
      </w:r>
    </w:p>
    <w:p w14:paraId="6BEEF8F0"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Προθέσεις καλές έχετε, κύριε Υπουργέ, αλλά στα λόγια και όχι στις πράξεις. Δεν μας απαντάτε συγκεκριμένα γι’ αυτό για τ</w:t>
      </w:r>
      <w:r>
        <w:rPr>
          <w:rFonts w:eastAsia="Times New Roman" w:cs="Times New Roman"/>
          <w:szCs w:val="24"/>
        </w:rPr>
        <w:t>ο</w:t>
      </w:r>
      <w:r>
        <w:rPr>
          <w:rFonts w:eastAsia="Times New Roman" w:cs="Times New Roman"/>
          <w:szCs w:val="24"/>
        </w:rPr>
        <w:t xml:space="preserve"> οπο</w:t>
      </w:r>
      <w:r>
        <w:rPr>
          <w:rFonts w:eastAsia="Times New Roman" w:cs="Times New Roman"/>
          <w:szCs w:val="24"/>
        </w:rPr>
        <w:t>ίο θα νιώσουν σιγουριά οι εργαζόμενοι. Αυτό το πρόγραμμα, έτσι όπως είναι δομημένο, μπορεί να τιναχθεί στον αέρα. Η ανασφάλεια που νιώθουν είναι ότι μπορεί να μην ξαναγίνει ανανέωση συμβάσεων. Ψάξτε το. Εμείς θα σας φέρουμε περισσότερα στοιχεία. Σε ορισμέν</w:t>
      </w:r>
      <w:r>
        <w:rPr>
          <w:rFonts w:eastAsia="Times New Roman" w:cs="Times New Roman"/>
          <w:szCs w:val="24"/>
        </w:rPr>
        <w:t>ους δήμους ακούσαμε ότι δεν υπογράφουν πληρωμές, γιατί δεν υπάρχει ευρωπαϊκό πρόγραμμα. Και το παίρνουν σαν άλλοθι.</w:t>
      </w:r>
    </w:p>
    <w:p w14:paraId="6BEEF8F1"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Συνεπώς μη λέτε ότι εμείς πλάθουμε μύθους. Εδώ μέσα δεν ήρθαμε να πούμε τέτοια. Και αν κάποιος θέλει να αναγνωρίσει κάτι στο ΚΚΕ είναι ότι δ</w:t>
      </w:r>
      <w:r>
        <w:rPr>
          <w:rFonts w:eastAsia="Times New Roman" w:cs="Times New Roman"/>
          <w:szCs w:val="24"/>
        </w:rPr>
        <w:t xml:space="preserve">εν λέει ψέματα. </w:t>
      </w:r>
    </w:p>
    <w:p w14:paraId="6BEEF8F2"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Σε ό,τι αφορά αυτό καθαυτό το </w:t>
      </w:r>
      <w:r>
        <w:rPr>
          <w:rFonts w:eastAsia="Times New Roman" w:cs="Times New Roman"/>
          <w:szCs w:val="24"/>
        </w:rPr>
        <w:t>π</w:t>
      </w:r>
      <w:r>
        <w:rPr>
          <w:rFonts w:eastAsia="Times New Roman" w:cs="Times New Roman"/>
          <w:szCs w:val="24"/>
        </w:rPr>
        <w:t>ρόγραμμα «Βοήθεια στο Σπίτι», είναι υπηρεσίες που απευθύνονται σε ευπαθείς ομάδες πληθυσμού. Μάλιστα, η ζήτηση είναι μεγαλύτερη. Σήμερα μπορεί να αφορά εκατό χιλιάδες, αλλά οι αιτήσεις ξεπερνούν τις πεντακόσι</w:t>
      </w:r>
      <w:r>
        <w:rPr>
          <w:rFonts w:eastAsia="Times New Roman" w:cs="Times New Roman"/>
          <w:szCs w:val="24"/>
        </w:rPr>
        <w:t>ες χιλιάδες, γιατί είναι άνθρωποι που δεν εξυπηρετούνται πλήρως και χρειάζονται ιδιαίτερη βοήθεια</w:t>
      </w:r>
      <w:r>
        <w:rPr>
          <w:rFonts w:eastAsia="Times New Roman" w:cs="Times New Roman"/>
          <w:szCs w:val="24"/>
        </w:rPr>
        <w:t>.</w:t>
      </w:r>
      <w:r>
        <w:rPr>
          <w:rFonts w:eastAsia="Times New Roman" w:cs="Times New Roman"/>
          <w:szCs w:val="24"/>
        </w:rPr>
        <w:t xml:space="preserve"> Είναι άνθρωποι που ζουν μοναχικά, που δεν έχουν επαρκείς οικονομικούς πόρους. </w:t>
      </w:r>
    </w:p>
    <w:p w14:paraId="6BEEF8F3"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Με την ευκαιρία, θα ήθελα να σας πω ότι το Διεθνές Νομισματικό Ταμείο πιέζει ν</w:t>
      </w:r>
      <w:r>
        <w:rPr>
          <w:rFonts w:eastAsia="Times New Roman" w:cs="Times New Roman"/>
          <w:szCs w:val="24"/>
        </w:rPr>
        <w:t xml:space="preserve">α αρχίσει από το 2019 η μείωση των μισθών και των συντάξεων -ακόμα μία μείωση- και η μείωση του αφορολόγητου </w:t>
      </w:r>
      <w:r>
        <w:rPr>
          <w:rFonts w:eastAsia="Times New Roman" w:cs="Times New Roman"/>
          <w:szCs w:val="24"/>
        </w:rPr>
        <w:lastRenderedPageBreak/>
        <w:t>στις 5.500 ευρώ. Αυτό σημαίνει ότι αυτοί οι άνθρωποι θα έχουν μεγαλύτερη ανάγκη από αυτές τις υπηρεσίες. Περισσότερη φτώχεια έρχεται για τους συντα</w:t>
      </w:r>
      <w:r>
        <w:rPr>
          <w:rFonts w:eastAsia="Times New Roman" w:cs="Times New Roman"/>
          <w:szCs w:val="24"/>
        </w:rPr>
        <w:t>ξιούχους και δεν μπορεί αυτές οι ευπαθείς ομάδες να εγκαταλειφθούν. Είναι απάνθρωπο και βάρβαρο.</w:t>
      </w:r>
    </w:p>
    <w:p w14:paraId="6BEEF8F4"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Λέτε ότι σας εμποδίζει το πλαίσιο του Συντάγματος και η ευρωπαϊκή νομοθεσία. Ναι, θωρακίζουν και διαιωνίζουν τις προσωρινές σχέσεις εργασίας και συμβάσεις στο </w:t>
      </w:r>
      <w:r>
        <w:rPr>
          <w:rFonts w:eastAsia="Times New Roman" w:cs="Times New Roman"/>
          <w:szCs w:val="24"/>
        </w:rPr>
        <w:t>δ</w:t>
      </w:r>
      <w:r>
        <w:rPr>
          <w:rFonts w:eastAsia="Times New Roman" w:cs="Times New Roman"/>
          <w:szCs w:val="24"/>
        </w:rPr>
        <w:t>ημόσιο και την ευελιξία στην απασχόληση. Αυτό επεκτείνεται. Θα σας πω, όμως, κάτι. Αυτά μ</w:t>
      </w:r>
      <w:r>
        <w:rPr>
          <w:rFonts w:eastAsia="Times New Roman" w:cs="Times New Roman"/>
          <w:szCs w:val="24"/>
        </w:rPr>
        <w:t>ά</w:t>
      </w:r>
      <w:r>
        <w:rPr>
          <w:rFonts w:eastAsia="Times New Roman" w:cs="Times New Roman"/>
          <w:szCs w:val="24"/>
        </w:rPr>
        <w:t>ς απαντούσαν και οι προηγούμενοι. Τα έλεγαν και σε σας, όταν κάνατε ερωτήσεις και σε μας. Τις ίδιες απαντήσεις μ</w:t>
      </w:r>
      <w:r>
        <w:rPr>
          <w:rFonts w:eastAsia="Times New Roman" w:cs="Times New Roman"/>
          <w:szCs w:val="24"/>
        </w:rPr>
        <w:t>ά</w:t>
      </w:r>
      <w:r>
        <w:rPr>
          <w:rFonts w:eastAsia="Times New Roman" w:cs="Times New Roman"/>
          <w:szCs w:val="24"/>
        </w:rPr>
        <w:t xml:space="preserve">ς δίνετε. Όμως, τρία χρόνια είστε Κυβέρνηση. Έπρεπε </w:t>
      </w:r>
      <w:r>
        <w:rPr>
          <w:rFonts w:eastAsia="Times New Roman" w:cs="Times New Roman"/>
          <w:szCs w:val="24"/>
        </w:rPr>
        <w:t>να είχατε δώσει λύση. Από τη στιγμή, μάλιστα, που χρηματοδοτείται από τον κρατικό προϋπολογισμό, δεν υπάρχει καμ</w:t>
      </w:r>
      <w:r>
        <w:rPr>
          <w:rFonts w:eastAsia="Times New Roman" w:cs="Times New Roman"/>
          <w:szCs w:val="24"/>
        </w:rPr>
        <w:t>μ</w:t>
      </w:r>
      <w:r>
        <w:rPr>
          <w:rFonts w:eastAsia="Times New Roman" w:cs="Times New Roman"/>
          <w:szCs w:val="24"/>
        </w:rPr>
        <w:t xml:space="preserve">ία δέσμευση από μνημόνια. </w:t>
      </w:r>
    </w:p>
    <w:p w14:paraId="6BEEF8F5"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Αν, λοιπόν, δεν είναι στην πρόθεσή σας η ιδιωτικοποίηση αυτής της </w:t>
      </w:r>
      <w:r>
        <w:rPr>
          <w:rFonts w:eastAsia="Times New Roman" w:cs="Times New Roman"/>
          <w:szCs w:val="24"/>
        </w:rPr>
        <w:t>υ</w:t>
      </w:r>
      <w:r>
        <w:rPr>
          <w:rFonts w:eastAsia="Times New Roman" w:cs="Times New Roman"/>
          <w:szCs w:val="24"/>
        </w:rPr>
        <w:t>πηρεσίας και το να συρρικνώσετε τη χρηματοδότηση,</w:t>
      </w:r>
      <w:r>
        <w:rPr>
          <w:rFonts w:eastAsia="Times New Roman" w:cs="Times New Roman"/>
          <w:szCs w:val="24"/>
        </w:rPr>
        <w:t xml:space="preserve"> θέλουμε εδώ και τώρα τη δέσμευσή σας ξεκάθαρα αυτές οι συμβάσεις των εργαζομένων να γίνουν αορίστου χρόνου. </w:t>
      </w:r>
    </w:p>
    <w:p w14:paraId="6BEEF8F6"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Κυρία Μανωλάκου, παρακαλώ να ολοκληρώσετε. Έχουμε φθάσει ήδη στα πέντε λεπτά.</w:t>
      </w:r>
    </w:p>
    <w:p w14:paraId="6BEEF8F7"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Τελειώνω, κύριε </w:t>
      </w:r>
      <w:r>
        <w:rPr>
          <w:rFonts w:eastAsia="Times New Roman" w:cs="Times New Roman"/>
          <w:szCs w:val="24"/>
        </w:rPr>
        <w:t xml:space="preserve">Πρόεδρε. </w:t>
      </w:r>
    </w:p>
    <w:p w14:paraId="6BEEF8F8"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Τα στοιχεία –σήμερα τα δημοσιεύουν όλες οι εφημερίδες- δείχνουν ότι αναγκαστικές κατασχέσεις λογαριασμών, σπιτιών κ.λπ. έχουν υποστεί έξι στους δέκα φορολογούμενους, δηλαδή πάνω από το 60%. Συνεπώς με τέτοια μέτρα θα αυξηθούν. </w:t>
      </w:r>
    </w:p>
    <w:p w14:paraId="6BEEF8F9"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Άρα η μόνη ρεαλιστ</w:t>
      </w:r>
      <w:r>
        <w:rPr>
          <w:rFonts w:eastAsia="Times New Roman" w:cs="Times New Roman"/>
          <w:szCs w:val="24"/>
        </w:rPr>
        <w:t xml:space="preserve">ική λύση για να κρατηθεί και να αναπτυχθεί το </w:t>
      </w:r>
      <w:r>
        <w:rPr>
          <w:rFonts w:eastAsia="Times New Roman" w:cs="Times New Roman"/>
          <w:szCs w:val="24"/>
        </w:rPr>
        <w:t>π</w:t>
      </w:r>
      <w:r>
        <w:rPr>
          <w:rFonts w:eastAsia="Times New Roman" w:cs="Times New Roman"/>
          <w:szCs w:val="24"/>
        </w:rPr>
        <w:t xml:space="preserve">ρόγραμμα «Βοήθεια στο Σπίτι» είναι οι εργαζόμενοι σ’ αυτή τη </w:t>
      </w:r>
      <w:r>
        <w:rPr>
          <w:rFonts w:eastAsia="Times New Roman" w:cs="Times New Roman"/>
          <w:szCs w:val="24"/>
        </w:rPr>
        <w:lastRenderedPageBreak/>
        <w:t xml:space="preserve">φάση να έχουν συμβάσεις αορίστου χρόνου –θέλουμε τη δέσμευσή σας με απόλυτο τρόπο- όχι μέχρι το 2019, αλλά αλλαγή σχέσεων εργασίας. Εξασφαλίζει και </w:t>
      </w:r>
      <w:r>
        <w:rPr>
          <w:rFonts w:eastAsia="Times New Roman" w:cs="Times New Roman"/>
          <w:szCs w:val="24"/>
        </w:rPr>
        <w:t xml:space="preserve">το </w:t>
      </w:r>
      <w:r>
        <w:rPr>
          <w:rFonts w:eastAsia="Times New Roman" w:cs="Times New Roman"/>
          <w:szCs w:val="24"/>
        </w:rPr>
        <w:t>π</w:t>
      </w:r>
      <w:r>
        <w:rPr>
          <w:rFonts w:eastAsia="Times New Roman" w:cs="Times New Roman"/>
          <w:szCs w:val="24"/>
        </w:rPr>
        <w:t>ρόγραμμα και τους εργαζόμενους.</w:t>
      </w:r>
    </w:p>
    <w:p w14:paraId="6BEEF8FA"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Μανωλάκου. </w:t>
      </w:r>
    </w:p>
    <w:p w14:paraId="6BEEF8FB"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ορίστε, έχετε τον λόγο για τρία λεπτά.</w:t>
      </w:r>
    </w:p>
    <w:p w14:paraId="6BEEF8FC"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Κυρία Μανωλάκου</w:t>
      </w:r>
      <w:r>
        <w:rPr>
          <w:rFonts w:eastAsia="Times New Roman" w:cs="Times New Roman"/>
          <w:szCs w:val="24"/>
        </w:rPr>
        <w:t xml:space="preserve">, αναγνωρίζω ένα προχώρημα στην πολιτική τοποθέτησή σας. Είπατε για πρώτη φορά –δεν το έχω ακούσει τόσο ευκρινώς σε άλλες περιπτώσεις- ότι έχουμε καλές προθέσεις. </w:t>
      </w:r>
    </w:p>
    <w:p w14:paraId="6BEEF8FD"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Στα λόγια, όμως, κύριε Υπουργέ. </w:t>
      </w:r>
    </w:p>
    <w:p w14:paraId="6BEEF8FE"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w:t>
      </w:r>
      <w:r>
        <w:rPr>
          <w:rFonts w:eastAsia="Times New Roman" w:cs="Times New Roman"/>
          <w:b/>
          <w:szCs w:val="24"/>
        </w:rPr>
        <w:t xml:space="preserve"> Εσωτερικών):</w:t>
      </w:r>
      <w:r>
        <w:rPr>
          <w:rFonts w:eastAsia="Times New Roman" w:cs="Times New Roman"/>
          <w:szCs w:val="24"/>
        </w:rPr>
        <w:t xml:space="preserve"> Τουλάχιστον αυτό είναι ένα βήμα. </w:t>
      </w:r>
    </w:p>
    <w:p w14:paraId="6BEEF8FF"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Έτσι ξεγελάτε τον κόσμο.</w:t>
      </w:r>
    </w:p>
    <w:p w14:paraId="6BEEF900"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Από εκεί και έπειτα, κάνατε και μια άλλη αναφορά</w:t>
      </w:r>
      <w:r>
        <w:rPr>
          <w:rFonts w:eastAsia="Times New Roman" w:cs="Times New Roman"/>
          <w:szCs w:val="24"/>
        </w:rPr>
        <w:t>,</w:t>
      </w:r>
      <w:r>
        <w:rPr>
          <w:rFonts w:eastAsia="Times New Roman" w:cs="Times New Roman"/>
          <w:szCs w:val="24"/>
        </w:rPr>
        <w:t xml:space="preserve"> η οποία </w:t>
      </w:r>
      <w:r>
        <w:rPr>
          <w:rFonts w:eastAsia="Times New Roman" w:cs="Times New Roman"/>
          <w:szCs w:val="24"/>
        </w:rPr>
        <w:t xml:space="preserve">είναι και λίγο αντιφατική σε σχέση και με το περιεχόμενο της γραπτής σας επίκαιρης ερώτησης. Είπατε για τους συμβασιούχους ότι κάποιοι από αυτούς έχουν μπει με ρουσφέτια των δημάρχων. Δεν είναι έτσι. </w:t>
      </w:r>
    </w:p>
    <w:p w14:paraId="6BEEF901"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Γενικά το λέω, εδώ και δεκαπέντε χρ</w:t>
      </w:r>
      <w:r>
        <w:rPr>
          <w:rFonts w:eastAsia="Times New Roman" w:cs="Times New Roman"/>
          <w:szCs w:val="24"/>
        </w:rPr>
        <w:t>όνια.</w:t>
      </w:r>
    </w:p>
    <w:p w14:paraId="6BEEF90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Δεν υπάρχει το «γενικά». Όλοι οι συμβασιούχου μπαίνουν με κριτήρια ΑΣΕΠ εδώ και πάρα πολλά χρόνια. Ας αφήσουμε αυτόν τον μύθο. Αυτόν τον μύθο τον επικαλείται η Δεξιά, η οποία θέλει να συσκοτίζει τη</w:t>
      </w:r>
      <w:r>
        <w:rPr>
          <w:rFonts w:eastAsia="Times New Roman" w:cs="Times New Roman"/>
          <w:szCs w:val="24"/>
        </w:rPr>
        <w:t xml:space="preserve">ν πραγματικότητα, η οποία πραγματικά έχει στόχευση αυτό που είπατε, την ιδιωτικοποίηση. </w:t>
      </w:r>
    </w:p>
    <w:p w14:paraId="6BEEF90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Για εμάς η δέσμευσή μας είναι σαφής. Δεν θέλουμε αυτού του τύπου κοινωνικές υπηρεσίες. Αυτό το κοινωνικό κράτος που προσπαθούμε σε συνθήκες δημοσιονομικής κρίσης και χ</w:t>
      </w:r>
      <w:r>
        <w:rPr>
          <w:rFonts w:eastAsia="Times New Roman" w:cs="Times New Roman"/>
          <w:szCs w:val="24"/>
        </w:rPr>
        <w:t>ρεοκοπίας της χώρας να στήσουμε με νύχια και με δόντια, και έχουν υπάρξει σαφή δείγματα ακόμη και αυτά τα χρόνια της κρίσης, δεν θέλουμε να παραδοθεί βορά στην κερδοσκοπία και στα οικονομικά συμφέροντα.</w:t>
      </w:r>
    </w:p>
    <w:p w14:paraId="6BEEF90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Δεν θα προσέξατε πριν που σας είπα ότι το Υπουργείο Ε</w:t>
      </w:r>
      <w:r>
        <w:rPr>
          <w:rFonts w:eastAsia="Times New Roman" w:cs="Times New Roman"/>
          <w:szCs w:val="24"/>
        </w:rPr>
        <w:t>ργασίας επεξεργάζεται ένα συνολικό πρόγραμμα, το πρόγραμμα «</w:t>
      </w:r>
      <w:r>
        <w:rPr>
          <w:rFonts w:eastAsia="Times New Roman"/>
          <w:szCs w:val="24"/>
        </w:rPr>
        <w:t>ΟΦΗΛΙ</w:t>
      </w:r>
      <w:r>
        <w:rPr>
          <w:rFonts w:eastAsia="Times New Roman" w:cs="Times New Roman"/>
          <w:szCs w:val="24"/>
        </w:rPr>
        <w:t xml:space="preserve">», το οποίο αφορά την τρίτη ηλικία και τις ευπαθείς ομάδες. Μέσα εκεί θα ενταχθούν το πρόγραμμα </w:t>
      </w:r>
      <w:r>
        <w:rPr>
          <w:rFonts w:eastAsia="Times New Roman" w:cs="Times New Roman"/>
          <w:szCs w:val="24"/>
        </w:rPr>
        <w:t>«</w:t>
      </w:r>
      <w:r>
        <w:rPr>
          <w:rFonts w:eastAsia="Times New Roman" w:cs="Times New Roman"/>
          <w:szCs w:val="24"/>
        </w:rPr>
        <w:t>ΚΗΦΗ</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w:t>
      </w:r>
      <w:r>
        <w:rPr>
          <w:rFonts w:eastAsia="Times New Roman" w:cs="Times New Roman"/>
          <w:szCs w:val="24"/>
        </w:rPr>
        <w:t>ΚΑΠΗ</w:t>
      </w:r>
      <w:r>
        <w:rPr>
          <w:rFonts w:eastAsia="Times New Roman" w:cs="Times New Roman"/>
          <w:szCs w:val="24"/>
        </w:rPr>
        <w:t>»</w:t>
      </w:r>
      <w:r>
        <w:rPr>
          <w:rFonts w:eastAsia="Times New Roman" w:cs="Times New Roman"/>
          <w:szCs w:val="24"/>
        </w:rPr>
        <w:t>, το «Βοήθεια στο Σπίτι», έτσι ώστε πλέον με έναν οριστικό, μόνιμο τρόπο</w:t>
      </w:r>
      <w:r>
        <w:rPr>
          <w:rFonts w:eastAsia="Times New Roman" w:cs="Times New Roman"/>
          <w:szCs w:val="24"/>
        </w:rPr>
        <w:t>,</w:t>
      </w:r>
      <w:r>
        <w:rPr>
          <w:rFonts w:eastAsia="Times New Roman" w:cs="Times New Roman"/>
          <w:szCs w:val="24"/>
        </w:rPr>
        <w:t xml:space="preserve"> σε σ</w:t>
      </w:r>
      <w:r>
        <w:rPr>
          <w:rFonts w:eastAsia="Times New Roman" w:cs="Times New Roman"/>
          <w:szCs w:val="24"/>
        </w:rPr>
        <w:t>τέρεες βάσεις</w:t>
      </w:r>
      <w:r>
        <w:rPr>
          <w:rFonts w:eastAsia="Times New Roman" w:cs="Times New Roman"/>
          <w:szCs w:val="24"/>
        </w:rPr>
        <w:t>,</w:t>
      </w:r>
      <w:r>
        <w:rPr>
          <w:rFonts w:eastAsia="Times New Roman" w:cs="Times New Roman"/>
          <w:szCs w:val="24"/>
        </w:rPr>
        <w:t xml:space="preserve"> να δούμε τα ζητήματα των συγκεκριμένων παροχών σε αυτό</w:t>
      </w:r>
      <w:r>
        <w:rPr>
          <w:rFonts w:eastAsia="Times New Roman" w:cs="Times New Roman"/>
          <w:szCs w:val="24"/>
        </w:rPr>
        <w:t>ν</w:t>
      </w:r>
      <w:r>
        <w:rPr>
          <w:rFonts w:eastAsia="Times New Roman" w:cs="Times New Roman"/>
          <w:szCs w:val="24"/>
        </w:rPr>
        <w:t xml:space="preserve"> τον τομέα.</w:t>
      </w:r>
    </w:p>
    <w:p w14:paraId="6BEEF90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 γεγονός, επαναλαμβάνω, ότι ενώ το πρόγραμμα «Βοήθεια στο Σπίτι» έχει πάψει να χρηματοδοτείται από το 2013 από ευρωπαϊκούς πόρους, αλλά παραμένει εν ενεργεία και παρατείνετ</w:t>
      </w:r>
      <w:r>
        <w:rPr>
          <w:rFonts w:eastAsia="Times New Roman" w:cs="Times New Roman"/>
          <w:szCs w:val="24"/>
        </w:rPr>
        <w:t xml:space="preserve">αι τουλάχιστον μέχρι το 2019 δείχνει ότι προφανώς δεν υπάρχει κανένας κίνδυνος να χαθεί η παραμικρή θέση εργασίας, ούτε να ιδιωτικοποιηθεί ούτε να εγκαταλειφθεί. Να αναβαθμιστεί θέλουμε. Και εκεί πολύ </w:t>
      </w:r>
      <w:r>
        <w:rPr>
          <w:rFonts w:eastAsia="Times New Roman" w:cs="Times New Roman"/>
          <w:szCs w:val="24"/>
        </w:rPr>
        <w:lastRenderedPageBreak/>
        <w:t xml:space="preserve">σύντομα, επαναλαμβάνω, η κ. Φωτίου θα παρουσιάσει μέσα </w:t>
      </w:r>
      <w:r>
        <w:rPr>
          <w:rFonts w:eastAsia="Times New Roman" w:cs="Times New Roman"/>
          <w:szCs w:val="24"/>
        </w:rPr>
        <w:t>στους επόμενους μήνες τη συνολική κυβερνητική πρόταση.</w:t>
      </w:r>
    </w:p>
    <w:p w14:paraId="6BEEF90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Όσον αφορά το δικαίωμα στην εργασία, εδώ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θα συμφωνήσω και εγώ μαζί σας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αυτό πρέπει να είναι η στόχευσή μας, αυτό πρέπει να είναι το όραμα το οποίο πρέπει να έχουμε για την κοινωνία, το δ</w:t>
      </w:r>
      <w:r>
        <w:rPr>
          <w:rFonts w:eastAsia="Times New Roman" w:cs="Times New Roman"/>
          <w:szCs w:val="24"/>
        </w:rPr>
        <w:t>ικαίωμα στον καθένα να έχει μια ασφαλή, αξιοπρεπή εργασία. Δεν έχει επιτευχθεί ποτέ στην ανθρώπινη ιστορία μέχρι τώρα. Όμως, από εκεί και έπειτα δεν παύει να είναι αυτός ένας πραγματικός κοινωνικός, στρατηγικός στόχος για τη δικιά μας Αριστερά.</w:t>
      </w:r>
    </w:p>
    <w:p w14:paraId="6BEEF90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Είμαι βέβαι</w:t>
      </w:r>
      <w:r>
        <w:rPr>
          <w:rFonts w:eastAsia="Times New Roman" w:cs="Times New Roman"/>
          <w:szCs w:val="24"/>
        </w:rPr>
        <w:t>ος ότι όταν θα παρουσιασθεί αυτή η πρόταση</w:t>
      </w:r>
      <w:r>
        <w:rPr>
          <w:rFonts w:eastAsia="Times New Roman" w:cs="Times New Roman"/>
          <w:szCs w:val="24"/>
        </w:rPr>
        <w:t>,</w:t>
      </w:r>
      <w:r>
        <w:rPr>
          <w:rFonts w:eastAsia="Times New Roman" w:cs="Times New Roman"/>
          <w:szCs w:val="24"/>
        </w:rPr>
        <w:t xml:space="preserve"> όλες αυτές οι ενστάσεις και οι παρατηρήσεις, οι καχυποψίες που μπορεί να έχετε θα διαλυθούν. Εκεί θα περιμένω και εγώ με τη σειρά μου </w:t>
      </w:r>
      <w:r>
        <w:rPr>
          <w:rFonts w:eastAsia="Times New Roman" w:cs="Times New Roman"/>
          <w:szCs w:val="24"/>
        </w:rPr>
        <w:lastRenderedPageBreak/>
        <w:t>εκ μέρους του Κομμουνιστικού Κόμματος να αναγνωριστεί αυτή η κυβερνητική πρωτο</w:t>
      </w:r>
      <w:r>
        <w:rPr>
          <w:rFonts w:eastAsia="Times New Roman" w:cs="Times New Roman"/>
          <w:szCs w:val="24"/>
        </w:rPr>
        <w:t>βουλία και τουλάχιστον σε αυτό να βρεθούμε όχι</w:t>
      </w:r>
      <w:r>
        <w:rPr>
          <w:rFonts w:eastAsia="Times New Roman" w:cs="Times New Roman"/>
          <w:szCs w:val="24"/>
        </w:rPr>
        <w:t>,</w:t>
      </w:r>
      <w:r>
        <w:rPr>
          <w:rFonts w:eastAsia="Times New Roman" w:cs="Times New Roman"/>
          <w:szCs w:val="24"/>
        </w:rPr>
        <w:t xml:space="preserve"> θα έλεγα</w:t>
      </w:r>
      <w:r>
        <w:rPr>
          <w:rFonts w:eastAsia="Times New Roman" w:cs="Times New Roman"/>
          <w:szCs w:val="24"/>
        </w:rPr>
        <w:t>,</w:t>
      </w:r>
      <w:r>
        <w:rPr>
          <w:rFonts w:eastAsia="Times New Roman" w:cs="Times New Roman"/>
          <w:szCs w:val="24"/>
        </w:rPr>
        <w:t xml:space="preserve"> στα ίδια χαρακώματα, αλλά από την ίδια πλευρά.</w:t>
      </w:r>
    </w:p>
    <w:p w14:paraId="6BEEF908" w14:textId="77777777" w:rsidR="009B7D3A" w:rsidRDefault="00441D78">
      <w:pPr>
        <w:spacing w:line="600" w:lineRule="auto"/>
        <w:ind w:firstLine="720"/>
        <w:jc w:val="both"/>
        <w:rPr>
          <w:rFonts w:eastAsia="Times New Roman"/>
          <w:szCs w:val="24"/>
        </w:rPr>
      </w:pPr>
      <w:r>
        <w:rPr>
          <w:rFonts w:eastAsia="Times New Roman"/>
          <w:szCs w:val="24"/>
        </w:rPr>
        <w:t>Ευχαριστώ.</w:t>
      </w:r>
    </w:p>
    <w:p w14:paraId="6BEEF909" w14:textId="77777777" w:rsidR="009B7D3A" w:rsidRDefault="00441D78">
      <w:pPr>
        <w:spacing w:line="600" w:lineRule="auto"/>
        <w:ind w:firstLine="720"/>
        <w:jc w:val="both"/>
        <w:rPr>
          <w:rFonts w:eastAsia="Times New Roman"/>
          <w:szCs w:val="24"/>
        </w:rPr>
      </w:pPr>
      <w:r>
        <w:rPr>
          <w:rFonts w:eastAsia="Times New Roman"/>
          <w:b/>
          <w:bCs/>
          <w:szCs w:val="24"/>
        </w:rPr>
        <w:t>ΠΡΟΕΔΡΕΥΩΝ (Μάριος Γεωργιάδης):</w:t>
      </w:r>
      <w:r>
        <w:rPr>
          <w:rFonts w:eastAsia="Times New Roman"/>
          <w:szCs w:val="24"/>
        </w:rPr>
        <w:t xml:space="preserve"> </w:t>
      </w:r>
      <w:r>
        <w:rPr>
          <w:rFonts w:eastAsia="Times New Roman" w:cs="Times New Roman"/>
          <w:szCs w:val="24"/>
        </w:rPr>
        <w:t>Ευχαριστούμε τον κύριο Υπουργό.</w:t>
      </w:r>
    </w:p>
    <w:p w14:paraId="6BEEF90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Να διορθώσω ότι με ΑΣΕΠ έχουν προσληφθεί. Συνεπώς</w:t>
      </w:r>
      <w:r>
        <w:rPr>
          <w:rFonts w:eastAsia="Times New Roman" w:cs="Times New Roman"/>
          <w:szCs w:val="24"/>
        </w:rPr>
        <w:t xml:space="preserve"> είναι δίκαιο να μετατραπούν σε αορίστου χρόνου.</w:t>
      </w:r>
    </w:p>
    <w:p w14:paraId="6BEEF90B"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Κυρία Μανωλάκου, δεν ακούγεστε. </w:t>
      </w:r>
    </w:p>
    <w:p w14:paraId="6BEEF90C"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Προτού περάσουμε στην τελευταία επίκαιρη ερώτηση για σήμερα</w:t>
      </w:r>
      <w:r>
        <w:rPr>
          <w:rFonts w:eastAsia="Times New Roman" w:cs="Times New Roman"/>
          <w:szCs w:val="24"/>
        </w:rPr>
        <w:t>,</w:t>
      </w:r>
      <w:r>
        <w:rPr>
          <w:rFonts w:eastAsia="Times New Roman" w:cs="Times New Roman"/>
          <w:szCs w:val="24"/>
        </w:rPr>
        <w:t xml:space="preserve"> θα μου επιτρέψετε να αν</w:t>
      </w:r>
      <w:r>
        <w:rPr>
          <w:rFonts w:eastAsia="Times New Roman" w:cs="Times New Roman"/>
          <w:szCs w:val="24"/>
        </w:rPr>
        <w:t>α</w:t>
      </w:r>
      <w:r>
        <w:rPr>
          <w:rFonts w:eastAsia="Times New Roman" w:cs="Times New Roman"/>
          <w:szCs w:val="24"/>
        </w:rPr>
        <w:t>γν</w:t>
      </w:r>
      <w:r>
        <w:rPr>
          <w:rFonts w:eastAsia="Times New Roman" w:cs="Times New Roman"/>
          <w:szCs w:val="24"/>
        </w:rPr>
        <w:t>ώ</w:t>
      </w:r>
      <w:r>
        <w:rPr>
          <w:rFonts w:eastAsia="Times New Roman" w:cs="Times New Roman"/>
          <w:szCs w:val="24"/>
        </w:rPr>
        <w:t>σ</w:t>
      </w:r>
      <w:r>
        <w:rPr>
          <w:rFonts w:eastAsia="Times New Roman" w:cs="Times New Roman"/>
          <w:szCs w:val="24"/>
        </w:rPr>
        <w:t>ω</w:t>
      </w:r>
      <w:r>
        <w:rPr>
          <w:rFonts w:eastAsia="Times New Roman" w:cs="Times New Roman"/>
          <w:szCs w:val="24"/>
        </w:rPr>
        <w:t xml:space="preserve"> τ</w:t>
      </w:r>
      <w:r>
        <w:rPr>
          <w:rFonts w:eastAsia="Times New Roman" w:cs="Times New Roman"/>
          <w:szCs w:val="24"/>
        </w:rPr>
        <w:t>ις επίκαιρες ερωτήσεις που δεν θα συζητηθούν</w:t>
      </w:r>
      <w:r>
        <w:rPr>
          <w:rFonts w:eastAsia="Times New Roman" w:cs="Times New Roman"/>
          <w:szCs w:val="24"/>
        </w:rPr>
        <w:t>.</w:t>
      </w:r>
    </w:p>
    <w:p w14:paraId="6BEEF90D"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Η έβ</w:t>
      </w:r>
      <w:r>
        <w:rPr>
          <w:rFonts w:eastAsia="Times New Roman" w:cs="Times New Roman"/>
          <w:szCs w:val="24"/>
        </w:rPr>
        <w:t>δομη με αριθμό 1330/19-3-2018 επίκαιρη ερώτηση δεύτερου κύκλου του Βουλευτή Αττικής του Συνασπισμού Ριζοσπαστικής Αριστεράς κ. Παναγιώτη (Πάνου) Σκουρολιάκου προς την Υπουργό Πολιτισμού και Αθλητισμού, με θέμα</w:t>
      </w:r>
      <w:r>
        <w:rPr>
          <w:rFonts w:eastAsia="Times New Roman" w:cs="Times New Roman"/>
          <w:szCs w:val="24"/>
        </w:rPr>
        <w:t>:</w:t>
      </w:r>
      <w:r>
        <w:rPr>
          <w:rFonts w:eastAsia="Times New Roman" w:cs="Times New Roman"/>
          <w:szCs w:val="24"/>
        </w:rPr>
        <w:t xml:space="preserve"> «Σοβαρές καταγγελίες των εργαζομένων του Εθνι</w:t>
      </w:r>
      <w:r>
        <w:rPr>
          <w:rFonts w:eastAsia="Times New Roman" w:cs="Times New Roman"/>
          <w:szCs w:val="24"/>
        </w:rPr>
        <w:t>κού Θεάτρου», δεν θα συζητηθεί λόγω κωλύματος της Υπουργού Πολιτισμού και Αθλητισμού κ. Λυδίας Κονιόρδου</w:t>
      </w:r>
      <w:r>
        <w:rPr>
          <w:rFonts w:eastAsia="Times New Roman" w:cs="Times New Roman"/>
          <w:szCs w:val="24"/>
        </w:rPr>
        <w:t>, εξαιτίας</w:t>
      </w:r>
      <w:r>
        <w:rPr>
          <w:rFonts w:eastAsia="Times New Roman" w:cs="Times New Roman"/>
          <w:szCs w:val="24"/>
        </w:rPr>
        <w:t xml:space="preserve"> φόρτο</w:t>
      </w:r>
      <w:r>
        <w:rPr>
          <w:rFonts w:eastAsia="Times New Roman" w:cs="Times New Roman"/>
          <w:szCs w:val="24"/>
        </w:rPr>
        <w:t>υ</w:t>
      </w:r>
      <w:r>
        <w:rPr>
          <w:rFonts w:eastAsia="Times New Roman" w:cs="Times New Roman"/>
          <w:szCs w:val="24"/>
        </w:rPr>
        <w:t xml:space="preserve"> εργασίας.</w:t>
      </w:r>
    </w:p>
    <w:p w14:paraId="6BEEF90E"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Η όγδοη με αριθμό 1364/20-3-2018 επίκαιρη ερώτηση δεύτερου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κ. Εμμανουήλ Συντυχάκη προς την Υπουργό Πολιτισμού </w:t>
      </w:r>
      <w:r>
        <w:rPr>
          <w:rFonts w:eastAsia="Times New Roman" w:cs="Times New Roman"/>
          <w:szCs w:val="24"/>
        </w:rPr>
        <w:lastRenderedPageBreak/>
        <w:t xml:space="preserve">και Αθλητισμού, σχετικά με τα σοβαρά προβλήματα λειτουργίας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Κ</w:t>
      </w:r>
      <w:r>
        <w:rPr>
          <w:rFonts w:eastAsia="Times New Roman" w:cs="Times New Roman"/>
          <w:szCs w:val="24"/>
        </w:rPr>
        <w:t>ολυμβητηρίου Ηρακλείου (ΕΑΚΗ), δεν θα συζητηθεί λόγω επαγγελματικού ταξιδιού στο εξωτερικό του Υφυπουργού Πολιτισμού και Αθλητισμού</w:t>
      </w:r>
      <w:r>
        <w:rPr>
          <w:rFonts w:eastAsia="Times New Roman" w:cs="Times New Roman"/>
          <w:szCs w:val="24"/>
        </w:rPr>
        <w:t xml:space="preserve"> κ. Γεωργίου Βασιλειάδη.</w:t>
      </w:r>
    </w:p>
    <w:p w14:paraId="6BEEF90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ένατη με αριθμό 1329/16-3-2018 επίκαιρη ερώτηση δεύτερου κύκλου του Ανεξάρτητου Βουλευτή Μεσσηνίας κ. Δημητρίου Κουκούτση προς τον Υπουργό Εξωτερικών, με θέμα: «Χαμηλότοκα δάνεια από την τουρκική τράπεζα Ζιραάτ στους καπνοπαραγωγ</w:t>
      </w:r>
      <w:r>
        <w:rPr>
          <w:rFonts w:eastAsia="Times New Roman" w:cs="Times New Roman"/>
          <w:szCs w:val="24"/>
        </w:rPr>
        <w:t>ούς της Θράκης», δεν θα συζητηθεί λόγω επικείμενου ταξιδιού του Υπουργού Εξωτερικών κ. Νικολάου Κοτζιά στα Σκόπια.</w:t>
      </w:r>
    </w:p>
    <w:p w14:paraId="6BEEF91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Επίσης, η δέκατη τρίτη με αριθμό 1150/26-2-2018 επίκαιρη ερώτηση δεύτερου κύκλου του Βουλευτή Α΄ Θεσσαλονίκης του Λαϊ</w:t>
      </w:r>
      <w:r>
        <w:rPr>
          <w:rFonts w:eastAsia="Times New Roman" w:cs="Times New Roman"/>
          <w:szCs w:val="24"/>
        </w:rPr>
        <w:lastRenderedPageBreak/>
        <w:t>κού Συνδέσμου - Χρυσή Αυ</w:t>
      </w:r>
      <w:r>
        <w:rPr>
          <w:rFonts w:eastAsia="Times New Roman" w:cs="Times New Roman"/>
          <w:szCs w:val="24"/>
        </w:rPr>
        <w:t>γή κ. Αντωνίου Γρέγου προς τον Υπουργό Εξωτερικών, με θέμα: «Περί της Ελληνικής Εθνικής Μειονότητας των Σκοπίων», δεν θα συζητηθεί λόγω επικείμενου ταξιδιού του Υπουργού Εξωτερικών κ. Νικολάου Κοτζιά στα Σκόπια.</w:t>
      </w:r>
    </w:p>
    <w:p w14:paraId="6BEEF911"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συζητηθούν οι </w:t>
      </w:r>
      <w:r>
        <w:rPr>
          <w:rFonts w:eastAsia="Times New Roman" w:cs="Times New Roman"/>
          <w:szCs w:val="24"/>
        </w:rPr>
        <w:t xml:space="preserve">παρακάτω </w:t>
      </w:r>
      <w:r>
        <w:rPr>
          <w:rFonts w:eastAsia="Times New Roman" w:cs="Times New Roman"/>
          <w:szCs w:val="24"/>
        </w:rPr>
        <w:t xml:space="preserve">ερωτήσεις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Υπουργ</w:t>
      </w:r>
      <w:r>
        <w:rPr>
          <w:rFonts w:eastAsia="Times New Roman" w:cs="Times New Roman"/>
          <w:szCs w:val="24"/>
        </w:rPr>
        <w:t>ό</w:t>
      </w:r>
      <w:r>
        <w:rPr>
          <w:rFonts w:eastAsia="Times New Roman" w:cs="Times New Roman"/>
          <w:szCs w:val="24"/>
        </w:rPr>
        <w:t xml:space="preserve"> Υποδομών και Μεταφορών κ. Χρήστου Σπίρτζη: </w:t>
      </w:r>
    </w:p>
    <w:p w14:paraId="6BEEF912" w14:textId="77777777" w:rsidR="009B7D3A" w:rsidRDefault="00441D78">
      <w:pPr>
        <w:spacing w:after="0" w:line="600" w:lineRule="auto"/>
        <w:ind w:firstLine="720"/>
        <w:contextualSpacing/>
        <w:jc w:val="both"/>
        <w:rPr>
          <w:rFonts w:eastAsia="Times New Roman" w:cs="Times New Roman"/>
          <w:szCs w:val="24"/>
        </w:rPr>
      </w:pPr>
      <w:r>
        <w:rPr>
          <w:rFonts w:eastAsia="Times New Roman" w:cs="Times New Roman"/>
          <w:szCs w:val="24"/>
        </w:rPr>
        <w:t>Η τρίτη με αριθμό 1336/19-3-2018 επίκαιρη ερώτηση πρώτου κύκλου του Ε΄ Αντιπροέδρου της Βουλής και Βουλευτή Δωδεκανήσου της Δημοκρατικής Συμπαράταξης ΠΑΣΟΚ–ΔΗΜΑΡ κ.</w:t>
      </w:r>
      <w:r>
        <w:rPr>
          <w:rFonts w:eastAsia="Times New Roman" w:cs="Times New Roman"/>
          <w:b/>
          <w:bCs/>
          <w:szCs w:val="24"/>
        </w:rPr>
        <w:t xml:space="preserve"> </w:t>
      </w:r>
      <w:r>
        <w:rPr>
          <w:rFonts w:eastAsia="Times New Roman" w:cs="Times New Roman"/>
          <w:bCs/>
          <w:szCs w:val="24"/>
        </w:rPr>
        <w:t>Δημητρίου Κρεμαστινού</w:t>
      </w:r>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szCs w:val="24"/>
        </w:rPr>
        <w:t xml:space="preserve"> με θέμα: «Παύση εργασιών στο Σχολείο Αρχαγγέλου Ρόδου», δεν συζητείται λόγω αδυναμίας των υπηρεσιών του Υπουργείου για τη </w:t>
      </w:r>
      <w:r>
        <w:rPr>
          <w:rFonts w:eastAsia="Times New Roman" w:cs="Times New Roman"/>
          <w:szCs w:val="24"/>
        </w:rPr>
        <w:lastRenderedPageBreak/>
        <w:t>συγκέντρωση των απαιτούμενων στοιχείων εντός της προκαθορισμένης προθεσμίας.</w:t>
      </w:r>
    </w:p>
    <w:p w14:paraId="6BEEF913" w14:textId="77777777" w:rsidR="009B7D3A" w:rsidRDefault="00441D78">
      <w:pPr>
        <w:spacing w:after="0" w:line="600" w:lineRule="auto"/>
        <w:ind w:firstLine="720"/>
        <w:contextualSpacing/>
        <w:jc w:val="both"/>
        <w:rPr>
          <w:rFonts w:eastAsia="Times New Roman" w:cs="Times New Roman"/>
          <w:szCs w:val="24"/>
        </w:rPr>
      </w:pPr>
      <w:r>
        <w:rPr>
          <w:rFonts w:eastAsia="Times New Roman" w:cs="Times New Roman"/>
          <w:szCs w:val="24"/>
        </w:rPr>
        <w:t>Επίσης, η τέταρ</w:t>
      </w:r>
      <w:r>
        <w:rPr>
          <w:rFonts w:eastAsia="Times New Roman" w:cs="Times New Roman"/>
          <w:szCs w:val="24"/>
        </w:rPr>
        <w:t>τη με αριθμό 1360/20-3-2018 επίκαιρη ερώτηση πρώτου κύκλου του ΣΤ΄ Αντιπροέδρου της Βουλής και Βουλευτή Λάρισας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Γεωργίου Λαμπρούλη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szCs w:val="24"/>
        </w:rPr>
        <w:t xml:space="preserve"> με θέμα: «Ανάγκη παρεμβάσεων στην παλιά εθνικ</w:t>
      </w:r>
      <w:r>
        <w:rPr>
          <w:rFonts w:eastAsia="Times New Roman" w:cs="Times New Roman"/>
          <w:szCs w:val="24"/>
        </w:rPr>
        <w:t>ή οδό που διέρχεται από την πόλη της Λάρισας καθώς και στον δρόμο Λάρισας - Βόλου», δεν συζητείται λόγω αδυναμίας των υπηρεσιών του Υπουργείου για τη συγκέντρωση των απαιτούμενων στοιχείων εντός της προκαθορισμένης προθεσμίας.</w:t>
      </w:r>
    </w:p>
    <w:p w14:paraId="6BEEF914"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t>Για όλα τα παραπάνω υπάρχει σ</w:t>
      </w:r>
      <w:r>
        <w:rPr>
          <w:rFonts w:eastAsia="Times New Roman" w:cs="Times New Roman"/>
          <w:szCs w:val="24"/>
        </w:rPr>
        <w:t>χετική επιστολή από τη Γενική Γραμματεία της Κυβερνήσεως.</w:t>
      </w:r>
    </w:p>
    <w:p w14:paraId="6BEEF915" w14:textId="77777777" w:rsidR="009B7D3A" w:rsidRDefault="00441D78">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Προχωρούμε στη συζήτηση</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τελευταία</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για σήμερα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την οποία θα απαντήσει ο Υφυπουργός Υποδομών και Μεταφορών κ. Νικόλαος Μαυραγάνης</w:t>
      </w:r>
      <w:r>
        <w:rPr>
          <w:rFonts w:eastAsia="Times New Roman" w:cs="Times New Roman"/>
          <w:szCs w:val="24"/>
        </w:rPr>
        <w:t xml:space="preserve">. Πρόκειται για </w:t>
      </w:r>
      <w:r>
        <w:rPr>
          <w:rFonts w:eastAsia="Times New Roman" w:cs="Times New Roman"/>
          <w:szCs w:val="24"/>
        </w:rPr>
        <w:t xml:space="preserve">την </w:t>
      </w:r>
      <w:r>
        <w:rPr>
          <w:rFonts w:eastAsia="Times New Roman" w:cs="Times New Roman"/>
          <w:szCs w:val="24"/>
        </w:rPr>
        <w:t xml:space="preserve">τρίτη </w:t>
      </w:r>
      <w:r>
        <w:rPr>
          <w:rFonts w:eastAsia="Times New Roman" w:cs="Times New Roman"/>
          <w:szCs w:val="24"/>
        </w:rPr>
        <w:t xml:space="preserve">με </w:t>
      </w:r>
      <w:r>
        <w:rPr>
          <w:rFonts w:eastAsia="Times New Roman" w:cs="Times New Roman"/>
          <w:szCs w:val="24"/>
        </w:rPr>
        <w:t>αριθμό 1834/5-12-2017 ερώτη</w:t>
      </w:r>
      <w:r>
        <w:rPr>
          <w:rFonts w:eastAsia="Times New Roman" w:cs="Times New Roman"/>
          <w:szCs w:val="24"/>
        </w:rPr>
        <w:t xml:space="preserve">ση </w:t>
      </w:r>
      <w:r>
        <w:rPr>
          <w:rFonts w:eastAsia="Times New Roman" w:cs="Times New Roman"/>
          <w:szCs w:val="24"/>
        </w:rPr>
        <w:t xml:space="preserve">του κύκλου </w:t>
      </w:r>
      <w:r>
        <w:rPr>
          <w:rFonts w:eastAsia="Times New Roman" w:cs="Times New Roman"/>
          <w:szCs w:val="24"/>
        </w:rPr>
        <w:t>των αναφορών και ερωτήσεων του Βουλευτή Β΄ Αθηνών της Νέας Δημοκρατίας κ.</w:t>
      </w:r>
      <w:r>
        <w:rPr>
          <w:rFonts w:eastAsia="Times New Roman" w:cs="Times New Roman"/>
          <w:b/>
          <w:bCs/>
          <w:szCs w:val="24"/>
        </w:rPr>
        <w:t xml:space="preserve"> </w:t>
      </w:r>
      <w:r>
        <w:rPr>
          <w:rFonts w:eastAsia="Times New Roman" w:cs="Times New Roman"/>
          <w:bCs/>
          <w:szCs w:val="24"/>
        </w:rPr>
        <w:t>Κωνσταντίνου (Κωστή) Χατζηδάκη</w:t>
      </w:r>
      <w:r>
        <w:rPr>
          <w:rFonts w:eastAsia="Times New Roman" w:cs="Times New Roman"/>
          <w:b/>
          <w:bCs/>
          <w:szCs w:val="24"/>
        </w:rPr>
        <w:t xml:space="preserve"> </w:t>
      </w:r>
      <w:r>
        <w:rPr>
          <w:rFonts w:eastAsia="Times New Roman" w:cs="Times New Roman"/>
          <w:szCs w:val="24"/>
        </w:rPr>
        <w:t xml:space="preserve">προς τoν Υπουργό </w:t>
      </w:r>
      <w:r>
        <w:rPr>
          <w:rFonts w:eastAsia="Times New Roman" w:cs="Times New Roman"/>
          <w:bCs/>
          <w:szCs w:val="24"/>
        </w:rPr>
        <w:t>Υποδομών και Μεταφορών,</w:t>
      </w:r>
      <w:r>
        <w:rPr>
          <w:rFonts w:eastAsia="Times New Roman" w:cs="Times New Roman"/>
          <w:szCs w:val="24"/>
        </w:rPr>
        <w:t xml:space="preserve"> με θέμα: «Αστικές συγκοινωνίες: Οι </w:t>
      </w:r>
      <w:r>
        <w:rPr>
          <w:rFonts w:eastAsia="Times New Roman" w:cs="Times New Roman"/>
          <w:szCs w:val="24"/>
        </w:rPr>
        <w:t>φ</w:t>
      </w:r>
      <w:r>
        <w:rPr>
          <w:rFonts w:eastAsia="Times New Roman" w:cs="Times New Roman"/>
          <w:szCs w:val="24"/>
        </w:rPr>
        <w:t>ορολογούμενοι πληρώνουν περισσότερα χρήματα για χειρότερες υ</w:t>
      </w:r>
      <w:r>
        <w:rPr>
          <w:rFonts w:eastAsia="Times New Roman" w:cs="Times New Roman"/>
          <w:szCs w:val="24"/>
        </w:rPr>
        <w:t>πηρεσίες».</w:t>
      </w:r>
    </w:p>
    <w:p w14:paraId="6BEEF91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Ορίστε, κύριε συν</w:t>
      </w:r>
      <w:r>
        <w:rPr>
          <w:rFonts w:eastAsia="Times New Roman" w:cs="Times New Roman"/>
          <w:szCs w:val="24"/>
        </w:rPr>
        <w:t>ά</w:t>
      </w:r>
      <w:r>
        <w:rPr>
          <w:rFonts w:eastAsia="Times New Roman" w:cs="Times New Roman"/>
          <w:szCs w:val="24"/>
        </w:rPr>
        <w:t>δελφε, έχετε τον λόγο για δύο λεπτά για την πρωτολογία σας.</w:t>
      </w:r>
    </w:p>
    <w:p w14:paraId="6BEEF91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θα ήθελα πρώτα απ’ όλα να σημειώσω πως ακόμα μία φορά παρατηρείται το απαράδεκτο θέαμα η συντριπτική πλειονότητα των ερωτήσεων</w:t>
      </w:r>
      <w:r>
        <w:rPr>
          <w:rFonts w:eastAsia="Times New Roman" w:cs="Times New Roman"/>
          <w:szCs w:val="24"/>
        </w:rPr>
        <w:t xml:space="preserve"> </w:t>
      </w:r>
      <w:r>
        <w:rPr>
          <w:rFonts w:eastAsia="Times New Roman" w:cs="Times New Roman"/>
          <w:szCs w:val="24"/>
        </w:rPr>
        <w:lastRenderedPageBreak/>
        <w:t>που καταθέτουν συνάδελφοι από όλα τα κόμματα να μην απαντάται από Υπουργούς.</w:t>
      </w:r>
    </w:p>
    <w:p w14:paraId="6BEEF91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Ο Πρωθυπουργός, όταν το είχε θέσει πριν από λίγες ημέρες σε αυτή εδώ την Αίθουσα ο κ. Μητσοτάκης, είπε ότι θα δώσει εντολή στους Υπουργούς να σέβονται περισσότερο τη Βουλή. Είτε </w:t>
      </w:r>
      <w:r>
        <w:rPr>
          <w:rFonts w:eastAsia="Times New Roman" w:cs="Times New Roman"/>
          <w:szCs w:val="24"/>
        </w:rPr>
        <w:t>δεν την έδωσε την εντολή ο Πρωθυπουργός είτε κανένας –σχεδόν- Υπουργός δεν τον άκουσε. Και πραγματικά, θα σας παρακαλούσα στο τέλος της διαδικασίας να μας πείτε σήμερα πόσες ερωτήσεις απαντήθηκαν και πόσες δεν απαντήθηκαν. Δεν γίνεται αυτό! Και δεν έχει να</w:t>
      </w:r>
      <w:r>
        <w:rPr>
          <w:rFonts w:eastAsia="Times New Roman" w:cs="Times New Roman"/>
          <w:szCs w:val="24"/>
        </w:rPr>
        <w:t xml:space="preserve"> κάνει με Κυβέρνηση και Αντιπολίτευση, αλλά με τη λειτουργία των θεσμών.</w:t>
      </w:r>
    </w:p>
    <w:p w14:paraId="6BEEF91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ίδια, η δική μου ερώτηση είχε κατατεθεί στις 5 Δεκεμβρίου. Δεκέμβριος, Ιανουάριος, Φεβρουάριος, Μάρτιος, είμαστε στο τέλος </w:t>
      </w:r>
      <w:r>
        <w:rPr>
          <w:rFonts w:eastAsia="Times New Roman" w:cs="Times New Roman"/>
          <w:szCs w:val="24"/>
        </w:rPr>
        <w:lastRenderedPageBreak/>
        <w:t>Μαρτίου. Δεν μπορεί αυτό το πράγμα να θεωρείται ανεκτό και</w:t>
      </w:r>
      <w:r>
        <w:rPr>
          <w:rFonts w:eastAsia="Times New Roman" w:cs="Times New Roman"/>
          <w:szCs w:val="24"/>
        </w:rPr>
        <w:t>,</w:t>
      </w:r>
      <w:r>
        <w:rPr>
          <w:rFonts w:eastAsia="Times New Roman" w:cs="Times New Roman"/>
          <w:szCs w:val="24"/>
        </w:rPr>
        <w:t xml:space="preserve"> κυρίως, δεν μπορεί αυτή η Κυβέρνηση να διεκδικεί τίτλο προοδευτικής διακυβέρνησης της χώρας.</w:t>
      </w:r>
    </w:p>
    <w:p w14:paraId="6BEEF91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Έρχομαι στην ερώτησή μου. Στις αστικές συγκοινωνίες της Αθήνας, κύριε Υπουργέ, συμβαίνουν καταπληκτικά πράγματα, με αυτή την Κυβέρνηση που ήλθε μάλιστα ως «Ρομπέ</w:t>
      </w:r>
      <w:r>
        <w:rPr>
          <w:rFonts w:eastAsia="Times New Roman" w:cs="Times New Roman"/>
          <w:szCs w:val="24"/>
        </w:rPr>
        <w:t xml:space="preserve">ν των φτωχών». Δεν χρειάζεται να πω πολλά, τέσσερα στοιχεία μόνο: </w:t>
      </w:r>
    </w:p>
    <w:p w14:paraId="6BEEF91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Με βάση τους δημοσιευμένους ισολογισμούς και αυτά που ξέρουμε όλοι, έχουμε αύξηση του εισιτηρίου το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2016 κατά 17%, μείωση των εσόδων -με την μπαχαλοποίηση που παρατηρήθηκε εν τω μετα</w:t>
      </w:r>
      <w:r>
        <w:rPr>
          <w:rFonts w:eastAsia="Times New Roman" w:cs="Times New Roman"/>
          <w:szCs w:val="24"/>
        </w:rPr>
        <w:t xml:space="preserve">ξύ στην ίδια περίοδο- κατά 21%, περισσότεροι φόροι για τους φορολογούμενους για κάλυψη των ελλειμμάτων των αστικών </w:t>
      </w:r>
      <w:r>
        <w:rPr>
          <w:rFonts w:eastAsia="Times New Roman" w:cs="Times New Roman"/>
          <w:szCs w:val="24"/>
        </w:rPr>
        <w:lastRenderedPageBreak/>
        <w:t xml:space="preserve">συγκοινωνιών 18% και λιγότερα λεωφορεία και τρόλεϊ που κυκλοφορούν στους δρόμους της Αθήνας. Πόσο; Κατά 60%. Κατά τα λοιπά, η Κυβέρνηση αυτή </w:t>
      </w:r>
      <w:r>
        <w:rPr>
          <w:rFonts w:eastAsia="Times New Roman" w:cs="Times New Roman"/>
          <w:szCs w:val="24"/>
        </w:rPr>
        <w:t>υπηρετεί τους φτωχότερους, τα λαϊκά στρώματα. Ας βγάλει ο καθένας τα συμπεράσματά του.</w:t>
      </w:r>
    </w:p>
    <w:p w14:paraId="6BEEF91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καλό θα ήταν, κύριε Υπουργέ, να μας δώσετε κάποιες εξηγήσεις γι’ αυτή την κατάσταση.</w:t>
      </w:r>
    </w:p>
    <w:p w14:paraId="6BEEF91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Υπάρχει όμως και ένα ειδικότερο θέμα, το οποίο θέλω να αναδείξω. Από τους </w:t>
      </w:r>
      <w:r>
        <w:rPr>
          <w:rFonts w:eastAsia="Times New Roman" w:cs="Times New Roman"/>
          <w:szCs w:val="24"/>
        </w:rPr>
        <w:t>ισολογισμούς αυτών των ετών, που έχουν δημοσιευθεί, προκύπτει ότι στον ΟΑΣΑ, τις αστικές συγκοινωνίες της Αθήνας, έχουμε μείωση δαπανών σε μια σειρά από τομείς</w:t>
      </w:r>
      <w:r>
        <w:rPr>
          <w:rFonts w:eastAsia="Times New Roman" w:cs="Times New Roman"/>
          <w:szCs w:val="24"/>
        </w:rPr>
        <w:t>,</w:t>
      </w:r>
      <w:r>
        <w:rPr>
          <w:rFonts w:eastAsia="Times New Roman" w:cs="Times New Roman"/>
          <w:szCs w:val="24"/>
        </w:rPr>
        <w:t xml:space="preserve"> όπως ηλεκτρικό ρεύμα, φυσικό αέριο, ύδρευση, επισκευές και συντηρήσεις των λεωφορείων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Γι</w:t>
      </w:r>
      <w:r>
        <w:rPr>
          <w:rFonts w:eastAsia="Times New Roman" w:cs="Times New Roman"/>
          <w:szCs w:val="24"/>
        </w:rPr>
        <w:t xml:space="preserve">α παράδειγμα, τα έξοδα για επισκευές και συντηρήσεις μειώθηκαν κατά 23% σε σχέση με την </w:t>
      </w:r>
      <w:r>
        <w:rPr>
          <w:rFonts w:eastAsia="Times New Roman" w:cs="Times New Roman"/>
          <w:szCs w:val="24"/>
        </w:rPr>
        <w:lastRenderedPageBreak/>
        <w:t>προηγούμενη ανάλγητη διακυβέρνηση. Και αυτό βεβαίως οδηγεί και στο να κυκλοφορούν λιγότερα λεωφορεία.</w:t>
      </w:r>
    </w:p>
    <w:p w14:paraId="6BEEF91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Αλλά προσέξτε κάτι ακόμη περισσότερο: Την ώρα που έχουμε μείωση αυ</w:t>
      </w:r>
      <w:r>
        <w:rPr>
          <w:rFonts w:eastAsia="Times New Roman" w:cs="Times New Roman"/>
          <w:szCs w:val="24"/>
        </w:rPr>
        <w:t>τών των δαπανών, που είναι καίριες για τη λειτουργία των αστικών συγκοινωνιών, τι έχουμε την ίδια στιγμή; Έχουμε στις «παροχές προς τρίτους» αύξηση 61%. Στον κωδικό «αμοιβές και έξοδα τρίτων» έχουμε αύξηση 91% μέσα σε δύο χρόνια. Και στην «ασφάλεια και φύλ</w:t>
      </w:r>
      <w:r>
        <w:rPr>
          <w:rFonts w:eastAsia="Times New Roman" w:cs="Times New Roman"/>
          <w:szCs w:val="24"/>
        </w:rPr>
        <w:t>αξη» έχουμε αύξηση 30% για το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2016. </w:t>
      </w:r>
    </w:p>
    <w:p w14:paraId="6BEEF91F" w14:textId="77777777" w:rsidR="009B7D3A" w:rsidRDefault="00441D78">
      <w:pPr>
        <w:spacing w:line="600" w:lineRule="auto"/>
        <w:ind w:firstLine="709"/>
        <w:jc w:val="both"/>
        <w:rPr>
          <w:rFonts w:eastAsia="Times New Roman" w:cs="Times New Roman"/>
          <w:szCs w:val="24"/>
        </w:rPr>
      </w:pPr>
      <w:r>
        <w:rPr>
          <w:rFonts w:eastAsia="Times New Roman" w:cs="Times New Roman"/>
          <w:szCs w:val="24"/>
        </w:rPr>
        <w:t>Αν συγκρίνετε με το 2014, ειδικά στην ασφάλεια έχουμε αύξηση 172%. Γιατί αναφέρομαι στην ασφάλεια; Την κάνουν εταιρ</w:t>
      </w:r>
      <w:r>
        <w:rPr>
          <w:rFonts w:eastAsia="Times New Roman" w:cs="Times New Roman"/>
          <w:szCs w:val="24"/>
        </w:rPr>
        <w:t>ε</w:t>
      </w:r>
      <w:r>
        <w:rPr>
          <w:rFonts w:eastAsia="Times New Roman" w:cs="Times New Roman"/>
          <w:szCs w:val="24"/>
        </w:rPr>
        <w:t>ίες σεκιούριτι. Από τη θέση που κάθεται σήμερα ο κ. Μαυραγάνης πριν από μερικούς μήνες ο κ. Σπίρ</w:t>
      </w:r>
      <w:r>
        <w:rPr>
          <w:rFonts w:eastAsia="Times New Roman" w:cs="Times New Roman"/>
          <w:szCs w:val="24"/>
        </w:rPr>
        <w:t>τζης είχε πει ότι οι εταιρ</w:t>
      </w:r>
      <w:r>
        <w:rPr>
          <w:rFonts w:eastAsia="Times New Roman" w:cs="Times New Roman"/>
          <w:szCs w:val="24"/>
        </w:rPr>
        <w:t>ε</w:t>
      </w:r>
      <w:r>
        <w:rPr>
          <w:rFonts w:eastAsia="Times New Roman" w:cs="Times New Roman"/>
          <w:szCs w:val="24"/>
        </w:rPr>
        <w:t xml:space="preserve">ίες σεκιούριτι -δεν είχε προσκομίσει στοιχεία βεβαίως, αλλά το είχε πει- είναι πίσω </w:t>
      </w:r>
      <w:r>
        <w:rPr>
          <w:rFonts w:eastAsia="Times New Roman" w:cs="Times New Roman"/>
          <w:szCs w:val="24"/>
        </w:rPr>
        <w:lastRenderedPageBreak/>
        <w:t>από τους μπαχαλάκηδες που καίνε τα τρόλεϊ. Σε αυτές, λοιπόν, τις εταιρ</w:t>
      </w:r>
      <w:r>
        <w:rPr>
          <w:rFonts w:eastAsia="Times New Roman" w:cs="Times New Roman"/>
          <w:szCs w:val="24"/>
        </w:rPr>
        <w:t>ε</w:t>
      </w:r>
      <w:r>
        <w:rPr>
          <w:rFonts w:eastAsia="Times New Roman" w:cs="Times New Roman"/>
          <w:szCs w:val="24"/>
        </w:rPr>
        <w:t xml:space="preserve">ίες, που ο ίδιος κατήγγειλε ότι είναι πίσω από τους μπαχαλάκηδες, έδωσε ο </w:t>
      </w:r>
      <w:r>
        <w:rPr>
          <w:rFonts w:eastAsia="Times New Roman" w:cs="Times New Roman"/>
          <w:szCs w:val="24"/>
        </w:rPr>
        <w:t xml:space="preserve">κ. Σπίρτζης παραπάνω χρήματα κατά 172% σε σχέση με το 2014. </w:t>
      </w:r>
    </w:p>
    <w:p w14:paraId="6BEEF92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Και διερωτώμαι: Αυτή η Κυβέρνηση είναι ένα ακυβέρνητο πλοίο; Τι είναι αυτή η Κυβέρνηση; Και τι συμβαίνει στο Υπουργείο Μεταφορών; Ποια είναι η κατεύθυνσή τους; </w:t>
      </w:r>
    </w:p>
    <w:p w14:paraId="6BEEF92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w:t>
      </w:r>
      <w:r>
        <w:rPr>
          <w:rFonts w:eastAsia="Times New Roman" w:cs="Times New Roman"/>
          <w:szCs w:val="24"/>
        </w:rPr>
        <w:t>ριε συνάδελφε, έχετε και τη δευτερολογία σας.</w:t>
      </w:r>
    </w:p>
    <w:p w14:paraId="6BEEF92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Πραγματικά, δεν αισθάνονται την ανάγκη, έστω και σήμερα, να ζητήσουν μια συγγνώμη από τους φτωχότερους ανθρώπους, οι οποίοι έχουν ολοένα και χαμηλότερο επίπεδο συγκοινωνιών, αλλά την ίδ</w:t>
      </w:r>
      <w:r>
        <w:rPr>
          <w:rFonts w:eastAsia="Times New Roman" w:cs="Times New Roman"/>
          <w:szCs w:val="24"/>
        </w:rPr>
        <w:t xml:space="preserve">ια στιγμή καλούνται να </w:t>
      </w:r>
      <w:r>
        <w:rPr>
          <w:rFonts w:eastAsia="Times New Roman" w:cs="Times New Roman"/>
          <w:szCs w:val="24"/>
        </w:rPr>
        <w:lastRenderedPageBreak/>
        <w:t>βάλουν το χέρι στην τσέπη για να καλύψουν δαπάνες υπέρ τρίτων; Και ποιοι είναι αυτοί οι τρίτοι; Και, κύριε Υπουργέ, σήμερα έχετε την υποχρέωση να είστε απολύτως σαφής σε αυτό. Ποιοι είναι οι τρίτοι; Ποιοι είναι οι κομματικοί σας φίλο</w:t>
      </w:r>
      <w:r>
        <w:rPr>
          <w:rFonts w:eastAsia="Times New Roman" w:cs="Times New Roman"/>
          <w:szCs w:val="24"/>
        </w:rPr>
        <w:t xml:space="preserve">ι που παίρνουν αυτά τα έσοδα; </w:t>
      </w:r>
    </w:p>
    <w:p w14:paraId="6BEEF92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συνάδελφε, παρακαλώ.</w:t>
      </w:r>
    </w:p>
    <w:p w14:paraId="6BEEF924"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Γιατί αυξήθηκαν οι δαπάνες για τη φύλαξη τόσο πολύ; Περιμένω σαφείς απαντήσεις.</w:t>
      </w:r>
    </w:p>
    <w:p w14:paraId="6BEEF92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Υπουργέ, δώστε μου λίγο</w:t>
      </w:r>
      <w:r>
        <w:rPr>
          <w:rFonts w:eastAsia="Times New Roman" w:cs="Times New Roman"/>
          <w:szCs w:val="24"/>
        </w:rPr>
        <w:t xml:space="preserve"> χρόνο, σας παρακαλώ, για κάποιες εξηγήσεις σε κάτι που ρώτησε ο κ. Χατζηδάκης. </w:t>
      </w:r>
    </w:p>
    <w:p w14:paraId="6BEEF92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Κύριε Χατζηδάκη, είκοσι τρεις ήταν οι ερωτήσεις που είχαν προγραμματιστεί για σήμερα. Επτά απαντήθηκαν και οι υπόλοιπες </w:t>
      </w:r>
      <w:r>
        <w:rPr>
          <w:rFonts w:eastAsia="Times New Roman" w:cs="Times New Roman"/>
          <w:szCs w:val="24"/>
        </w:rPr>
        <w:lastRenderedPageBreak/>
        <w:t>δεκαέξι δεν απαντήθηκαν, πολλές από αυτές δικαιολογημέν</w:t>
      </w:r>
      <w:r>
        <w:rPr>
          <w:rFonts w:eastAsia="Times New Roman" w:cs="Times New Roman"/>
          <w:szCs w:val="24"/>
        </w:rPr>
        <w:t xml:space="preserve">α. Διότι, όπως καταλαβαίνετε, ο κ. Βασιλειάδης και ο κ. Κοτζιάς, δεν μπορούσαν να είναι εδώ λόγω ταξιδιού στο εξωτερικό. </w:t>
      </w:r>
    </w:p>
    <w:p w14:paraId="6BEEF92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Δεν είπα για αυτό.</w:t>
      </w:r>
    </w:p>
    <w:p w14:paraId="6BEEF92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 κ. Σπίρτζης είναι λογικό και επόμενο, όταν ακολουθεί ένα</w:t>
      </w:r>
      <w:r>
        <w:rPr>
          <w:rFonts w:eastAsia="Times New Roman" w:cs="Times New Roman"/>
          <w:szCs w:val="24"/>
        </w:rPr>
        <w:t xml:space="preserve"> νομοσχέδιο και έχουμε τις επιτροπές…</w:t>
      </w:r>
    </w:p>
    <w:p w14:paraId="6BEEF92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Κύριε Πρόεδρε</w:t>
      </w:r>
      <w:r>
        <w:rPr>
          <w:rFonts w:eastAsia="Times New Roman" w:cs="Times New Roman"/>
          <w:szCs w:val="24"/>
        </w:rPr>
        <w:t>,</w:t>
      </w:r>
      <w:r>
        <w:rPr>
          <w:rFonts w:eastAsia="Times New Roman" w:cs="Times New Roman"/>
          <w:szCs w:val="24"/>
        </w:rPr>
        <w:t>…</w:t>
      </w:r>
    </w:p>
    <w:p w14:paraId="6BEEF92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Ναι, και ο κ. Μαυραγάνης είναι συνεργάτης του μέσα σε αυτό το νομοσχέδιο. Οπότε είναι ένα νομοσχέδιο πάρα πολύ σημαντικό, το οποίο θα συζητηθεί σ</w:t>
      </w:r>
      <w:r>
        <w:rPr>
          <w:rFonts w:eastAsia="Times New Roman" w:cs="Times New Roman"/>
          <w:szCs w:val="24"/>
        </w:rPr>
        <w:t xml:space="preserve">ήμερα. Και είναι λογικό να μην μπορεί να εστιάσει στις επίκαιρες </w:t>
      </w:r>
      <w:r>
        <w:rPr>
          <w:rFonts w:eastAsia="Times New Roman" w:cs="Times New Roman"/>
          <w:szCs w:val="24"/>
        </w:rPr>
        <w:lastRenderedPageBreak/>
        <w:t>ερωτήσεις. Και μπορεί να προγραμματιστεί για την επόμενη εβδομάδα.</w:t>
      </w:r>
    </w:p>
    <w:p w14:paraId="6BEEF92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Μπορεί για εμένα και δεν μπορεί για τις άλλες δύο; </w:t>
      </w:r>
    </w:p>
    <w:p w14:paraId="6BEEF92C" w14:textId="77777777" w:rsidR="009B7D3A" w:rsidRDefault="00441D78">
      <w:pPr>
        <w:spacing w:line="600" w:lineRule="auto"/>
        <w:ind w:firstLine="709"/>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 </w:t>
      </w:r>
      <w:r>
        <w:rPr>
          <w:rFonts w:eastAsia="Times New Roman" w:cs="Times New Roman"/>
          <w:szCs w:val="24"/>
        </w:rPr>
        <w:t>Δεν ισχύει αυτό πο</w:t>
      </w:r>
      <w:r>
        <w:rPr>
          <w:rFonts w:eastAsia="Times New Roman" w:cs="Times New Roman"/>
          <w:szCs w:val="24"/>
        </w:rPr>
        <w:t xml:space="preserve">υ λέτε. Μην απολογείστε. </w:t>
      </w:r>
    </w:p>
    <w:p w14:paraId="6BEEF92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απολογούμαι για κανέναν. Ρωτήσατε και οφείλω να απαντήσω. </w:t>
      </w:r>
    </w:p>
    <w:p w14:paraId="6BEEF92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Όπως επίσης, για παράδειγμα, η κ</w:t>
      </w:r>
      <w:r>
        <w:rPr>
          <w:rFonts w:eastAsia="Times New Roman" w:cs="Times New Roman"/>
          <w:szCs w:val="24"/>
        </w:rPr>
        <w:t>.</w:t>
      </w:r>
      <w:r>
        <w:rPr>
          <w:rFonts w:eastAsia="Times New Roman" w:cs="Times New Roman"/>
          <w:szCs w:val="24"/>
        </w:rPr>
        <w:t xml:space="preserve"> Φωτίου για ερωτήσεις που ήταν εδώ του Υπουργείου Εργασίας θα μπορούσε να απαντήσει και δεν απάντησε. </w:t>
      </w:r>
      <w:r>
        <w:rPr>
          <w:rFonts w:eastAsia="Times New Roman" w:cs="Times New Roman"/>
          <w:szCs w:val="24"/>
        </w:rPr>
        <w:t xml:space="preserve">Είναι θέματα διαδικασιών. </w:t>
      </w:r>
    </w:p>
    <w:p w14:paraId="6BEEF92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Στο άλλο θέμα που είπατε, κύριε Χατζηδάκη, εάν θα απαντήσει ο Υπουργός ή ο Υφυπουργός, το θέμα είναι να απαντηθεί η ερώτηση.</w:t>
      </w:r>
    </w:p>
    <w:p w14:paraId="6BEEF93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Δεν είπα εγώ για αυτό.</w:t>
      </w:r>
    </w:p>
    <w:p w14:paraId="6BEEF93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Είπατε να έρχεται ο </w:t>
      </w:r>
      <w:r>
        <w:rPr>
          <w:rFonts w:eastAsia="Times New Roman" w:cs="Times New Roman"/>
          <w:szCs w:val="24"/>
        </w:rPr>
        <w:t>Υπουργός να απαντήσει. Εδώ είναι ο κ. Μαυραγάνης και απαντάει στην ερώτησή σας.</w:t>
      </w:r>
    </w:p>
    <w:p w14:paraId="6BEEF93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Δεν καταλάβατε. </w:t>
      </w:r>
    </w:p>
    <w:p w14:paraId="6BEEF93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Πιθανότατα να μην κατάλαβα. </w:t>
      </w:r>
    </w:p>
    <w:p w14:paraId="6BEEF93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 και συγ</w:t>
      </w:r>
      <w:r>
        <w:rPr>
          <w:rFonts w:eastAsia="Times New Roman" w:cs="Times New Roman"/>
          <w:szCs w:val="24"/>
        </w:rPr>
        <w:t>γ</w:t>
      </w:r>
      <w:r>
        <w:rPr>
          <w:rFonts w:eastAsia="Times New Roman" w:cs="Times New Roman"/>
          <w:szCs w:val="24"/>
        </w:rPr>
        <w:t>νώμη για την καθυστέ</w:t>
      </w:r>
      <w:r>
        <w:rPr>
          <w:rFonts w:eastAsia="Times New Roman" w:cs="Times New Roman"/>
          <w:szCs w:val="24"/>
        </w:rPr>
        <w:t>ρηση.</w:t>
      </w:r>
    </w:p>
    <w:p w14:paraId="6BEEF93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ΜΑΥΡΑΓΑΝΗΣ (Υφυπουργός Υποδομών και Μεταφορών): </w:t>
      </w:r>
      <w:r>
        <w:rPr>
          <w:rFonts w:eastAsia="Times New Roman" w:cs="Times New Roman"/>
          <w:szCs w:val="24"/>
        </w:rPr>
        <w:t>Ευχαριστώ πολύ, κύριε Πρόεδρε. Ήταν αναμενόμενο ότι πρέπει να εξηγήσετε ορισμένα πράγματα.</w:t>
      </w:r>
    </w:p>
    <w:p w14:paraId="6BEEF93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Σαφέστατα, λοιπόν, θα απαντήσω, κύριε Χατζηδάκη. Και απορώ που κάνετε αυτή την ερώτηση για πολλοστή φο</w:t>
      </w:r>
      <w:r>
        <w:rPr>
          <w:rFonts w:eastAsia="Times New Roman" w:cs="Times New Roman"/>
          <w:szCs w:val="24"/>
        </w:rPr>
        <w:t xml:space="preserve">ρά. Είχατε πάρει αποστομωτικές απαντήσεις την προηγούμενη φορά. </w:t>
      </w:r>
    </w:p>
    <w:p w14:paraId="6BEEF93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Πρώτον, λοιπόν: Μας κατηγορείτε ότι μειώθηκαν τα έσοδα, ναι; Μπράβο. Υπουργική απόφαση 2015, για την οποία είμαστε ιδιαίτερα υπερήφανοι, κύριε Χατζηδάκη: Να κινούνται αδαπάνως, δωρεάν, ως όφε</w:t>
      </w:r>
      <w:r>
        <w:rPr>
          <w:rFonts w:eastAsia="Times New Roman" w:cs="Times New Roman"/>
          <w:szCs w:val="24"/>
        </w:rPr>
        <w:t xml:space="preserve">ιλε η ελληνική κοινωνία και η Κυβέρνηση να το κάνει προς τους συνανθρώπους που εσείς οι ίδιοι οδηγήσατε στον </w:t>
      </w:r>
      <w:r>
        <w:rPr>
          <w:rFonts w:eastAsia="Times New Roman" w:cs="Times New Roman"/>
          <w:szCs w:val="24"/>
        </w:rPr>
        <w:t>κ</w:t>
      </w:r>
      <w:r>
        <w:rPr>
          <w:rFonts w:eastAsia="Times New Roman" w:cs="Times New Roman"/>
          <w:szCs w:val="24"/>
        </w:rPr>
        <w:t xml:space="preserve">αιάδα της ανεργίας, με τα μέσα μαζικής μεταφοράς. Πρόδηλα, λοιπόν, </w:t>
      </w:r>
      <w:r>
        <w:rPr>
          <w:rFonts w:eastAsia="Times New Roman" w:cs="Times New Roman"/>
          <w:szCs w:val="24"/>
        </w:rPr>
        <w:lastRenderedPageBreak/>
        <w:t xml:space="preserve">πήρε ένα βάρος ο ελληνικός κρατικός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w:t>
      </w:r>
      <w:r>
        <w:rPr>
          <w:rFonts w:eastAsia="Times New Roman" w:cs="Times New Roman"/>
          <w:szCs w:val="24"/>
        </w:rPr>
        <w:t xml:space="preserve"> για να στηρίξει τους συνανθ</w:t>
      </w:r>
      <w:r>
        <w:rPr>
          <w:rFonts w:eastAsia="Times New Roman" w:cs="Times New Roman"/>
          <w:szCs w:val="24"/>
        </w:rPr>
        <w:t xml:space="preserve">ρώπους μας που εσείς </w:t>
      </w:r>
      <w:r>
        <w:rPr>
          <w:rFonts w:eastAsia="Times New Roman" w:cs="Times New Roman"/>
          <w:szCs w:val="24"/>
        </w:rPr>
        <w:t xml:space="preserve">–ένα εκατομμύριο διακόσιες χιλιάδες </w:t>
      </w:r>
      <w:r>
        <w:rPr>
          <w:rFonts w:eastAsia="Times New Roman" w:cs="Times New Roman"/>
          <w:szCs w:val="24"/>
        </w:rPr>
        <w:t xml:space="preserve">ανθρώπους- οδηγήσατε στον </w:t>
      </w:r>
      <w:r>
        <w:rPr>
          <w:rFonts w:eastAsia="Times New Roman" w:cs="Times New Roman"/>
          <w:szCs w:val="24"/>
        </w:rPr>
        <w:t>κ</w:t>
      </w:r>
      <w:r>
        <w:rPr>
          <w:rFonts w:eastAsia="Times New Roman" w:cs="Times New Roman"/>
          <w:szCs w:val="24"/>
        </w:rPr>
        <w:t xml:space="preserve">αιάδα της ανεργίας και μειώσαμε κατά </w:t>
      </w:r>
      <w:r>
        <w:rPr>
          <w:rFonts w:eastAsia="Times New Roman" w:cs="Times New Roman"/>
          <w:szCs w:val="24"/>
        </w:rPr>
        <w:t>τετρακόσιες χιλιάδες</w:t>
      </w:r>
      <w:r>
        <w:rPr>
          <w:rFonts w:eastAsia="Times New Roman" w:cs="Times New Roman"/>
          <w:szCs w:val="24"/>
        </w:rPr>
        <w:t xml:space="preserve"> εμείς. </w:t>
      </w:r>
    </w:p>
    <w:p w14:paraId="6BEEF93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Δεύτερον: Τι είπατε; Ότι τάχα υπήρχαν δαπάνες για τη φύλαξη 2 εκατομμύρια ευρώ το 2014; Μάλιστα. Έχετε δια</w:t>
      </w:r>
      <w:r>
        <w:rPr>
          <w:rFonts w:eastAsia="Times New Roman" w:cs="Times New Roman"/>
          <w:szCs w:val="24"/>
        </w:rPr>
        <w:t>βάσει τη δημοσίευση των ετήσιων οικονομικών καταστάσεων. Μόνο που, κύριε Χατζηδάκη -επειδή έχετε περάσει από το Υπουργείο αυτό και δεν δικαιολογείστε να μη γνωρίζετε-</w:t>
      </w:r>
      <w:r>
        <w:rPr>
          <w:rFonts w:eastAsia="Times New Roman" w:cs="Times New Roman"/>
          <w:szCs w:val="24"/>
        </w:rPr>
        <w:t>,</w:t>
      </w:r>
      <w:r>
        <w:rPr>
          <w:rFonts w:eastAsia="Times New Roman" w:cs="Times New Roman"/>
          <w:szCs w:val="24"/>
        </w:rPr>
        <w:t xml:space="preserve"> δεν είχαν ενοποιηθεί οι λογιστικές καταστάσεις μέχρι το 2014 και τις ενοποιήσαμε εμείς τ</w:t>
      </w:r>
      <w:r>
        <w:rPr>
          <w:rFonts w:eastAsia="Times New Roman" w:cs="Times New Roman"/>
          <w:szCs w:val="24"/>
        </w:rPr>
        <w:t xml:space="preserve">ο 2016. Το γενικό καθολικό, υπογεγραμμένο από τη ΣΤΑΣΥ -μόνο για τη ΣΤΑΣΥ, όχι για όλο τον ΟΑΣΑ- λέει για εκείνη την περίοδο 4.500.000 ευρώ. Το καταθέτω, παρακαλώ. </w:t>
      </w:r>
    </w:p>
    <w:p w14:paraId="6BEEF93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Υφυπουργός κ. Νικόλαος Μαυραγάνης καταθέτει για τα Πρακτικά το προαναφερ</w:t>
      </w:r>
      <w:r>
        <w:rPr>
          <w:rFonts w:eastAsia="Times New Roman" w:cs="Times New Roman"/>
          <w:szCs w:val="24"/>
        </w:rPr>
        <w:t>θέν έγγραφο, το οποίο βρίσκεται στο αρχείο του Τμήματος Γραμματείας της Διεύθυνσης Στενογραφίας και Πρακτικών της Βουλής)</w:t>
      </w:r>
    </w:p>
    <w:p w14:paraId="6BEEF93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Καταλάβατε, κύριε Χατζηδάκη; Πάμε παρακάτω. </w:t>
      </w:r>
    </w:p>
    <w:p w14:paraId="6BEEF93B" w14:textId="77777777" w:rsidR="009B7D3A" w:rsidRDefault="00441D78">
      <w:pPr>
        <w:tabs>
          <w:tab w:val="left" w:pos="3642"/>
          <w:tab w:val="center" w:pos="4753"/>
          <w:tab w:val="left" w:pos="6214"/>
        </w:tabs>
        <w:spacing w:line="600" w:lineRule="auto"/>
        <w:ind w:firstLine="709"/>
        <w:jc w:val="both"/>
        <w:rPr>
          <w:rFonts w:eastAsia="Times New Roman" w:cs="Times New Roman"/>
          <w:szCs w:val="24"/>
        </w:rPr>
      </w:pPr>
      <w:r>
        <w:rPr>
          <w:rFonts w:eastAsia="Times New Roman" w:cs="Times New Roman"/>
          <w:szCs w:val="24"/>
        </w:rPr>
        <w:t xml:space="preserve">Τι άλλο ρωτήσατε; Μια αύξηση, λέει, στις αμοιβές τρίτων σε δικούς μας ανθρώπους. Ακούστε </w:t>
      </w:r>
      <w:r>
        <w:rPr>
          <w:rFonts w:eastAsia="Times New Roman" w:cs="Times New Roman"/>
          <w:szCs w:val="24"/>
        </w:rPr>
        <w:t>ποιοι είναι οι «δικοί μας</w:t>
      </w:r>
      <w:r>
        <w:rPr>
          <w:rFonts w:eastAsia="Times New Roman" w:cs="Times New Roman"/>
          <w:szCs w:val="24"/>
        </w:rPr>
        <w:t>»</w:t>
      </w:r>
      <w:r>
        <w:rPr>
          <w:rFonts w:eastAsia="Times New Roman" w:cs="Times New Roman"/>
          <w:szCs w:val="24"/>
        </w:rPr>
        <w:t xml:space="preserve"> άνθρωποι και αν πράγματι αυξήθηκαν τα ποσά για αμοιβές τρίτων. Το 2013: παροχές τρίτων, ΔΕΗ, κ.λπ.: 34 εκατομμύρια ευρώ. Το 2014: 33,8 εκατομμύρια ευρώ. Το 2015: 31,8 εκατομμύρια ευρώ. Το 2016: 30,9 εκατομμύρια ευρώ. Ακόμα πιο με</w:t>
      </w:r>
      <w:r>
        <w:rPr>
          <w:rFonts w:eastAsia="Times New Roman" w:cs="Times New Roman"/>
          <w:szCs w:val="24"/>
        </w:rPr>
        <w:t>ιωμένο. Το 2017: 25 εκατομμύρια ευρώ. Μειούμενο συνεχώς.</w:t>
      </w:r>
    </w:p>
    <w:p w14:paraId="6BEEF93C"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Αμοιβές τρίτων τώρα, που μέσα εδώ είναι η τηλεματική και το ηλεκτρονικό εισιτήριο. Δικές σας συμβάσεις</w:t>
      </w:r>
      <w:r>
        <w:rPr>
          <w:rFonts w:eastAsia="Times New Roman" w:cs="Times New Roman"/>
          <w:szCs w:val="24"/>
        </w:rPr>
        <w:t>,</w:t>
      </w:r>
      <w:r>
        <w:rPr>
          <w:rFonts w:eastAsia="Times New Roman" w:cs="Times New Roman"/>
          <w:szCs w:val="24"/>
        </w:rPr>
        <w:t xml:space="preserve"> που εμείς εκτελούμε. Καλώς τις εκτελούμε, γιατί έπρεπε να εκτελεστούν. Ακούστε λοιπόν: Το 2013:</w:t>
      </w:r>
      <w:r>
        <w:rPr>
          <w:rFonts w:eastAsia="Times New Roman" w:cs="Times New Roman"/>
          <w:szCs w:val="24"/>
        </w:rPr>
        <w:t xml:space="preserve"> 5,7 εκατομμύρια, χωρίς τηλεματική, χωρίς τίποτα. Το 2014: 5,7 εκατομμύρια χωρίς τηλεματική, χωρίς ηλεκτρονικό εισιτήριο. Το 2015 δεν έχει ξεκινήσει ακόμα η τηλεματική και το ηλεκτρονικό εισιτήριο: 4,9 εκατομμύρια ευρώ. Μειώθηκε κατά 15%. Το 2016 αρχίζει ν</w:t>
      </w:r>
      <w:r>
        <w:rPr>
          <w:rFonts w:eastAsia="Times New Roman" w:cs="Times New Roman"/>
          <w:szCs w:val="24"/>
        </w:rPr>
        <w:t>α μπαίνει μέσα η τηλεματική</w:t>
      </w:r>
      <w:r>
        <w:rPr>
          <w:rFonts w:eastAsia="Times New Roman" w:cs="Times New Roman"/>
          <w:szCs w:val="24"/>
        </w:rPr>
        <w:t>:</w:t>
      </w:r>
      <w:r>
        <w:rPr>
          <w:rFonts w:eastAsia="Times New Roman" w:cs="Times New Roman"/>
          <w:szCs w:val="24"/>
        </w:rPr>
        <w:t xml:space="preserve"> 7,4 εκατομμύρια και</w:t>
      </w:r>
      <w:r>
        <w:rPr>
          <w:rFonts w:eastAsia="Times New Roman" w:cs="Times New Roman"/>
          <w:szCs w:val="24"/>
        </w:rPr>
        <w:t>,</w:t>
      </w:r>
      <w:r>
        <w:rPr>
          <w:rFonts w:eastAsia="Times New Roman" w:cs="Times New Roman"/>
          <w:szCs w:val="24"/>
        </w:rPr>
        <w:t xml:space="preserve"> για να είμαι ακριβής επειδή μου το ζητήσατε: 3,3 εκατομμύρια ευρώ εξ αυτών η τηλεματική. Αν αφαιρέσουμε τα 3,3 από τα 7,4, ξέρετε πόσο είναι; 4,1 εκατομμύρια ευρώ. Δηλαδή, μειωμένο κατά 20% από εσάς. Το 201</w:t>
      </w:r>
      <w:r>
        <w:rPr>
          <w:rFonts w:eastAsia="Times New Roman" w:cs="Times New Roman"/>
          <w:szCs w:val="24"/>
        </w:rPr>
        <w:t xml:space="preserve">7: 23 εκατομμύρια. Πόσο από αυτά είναι το ΑΣΣΚ, το ηλεκτρονικό εισιτήριο και η τηλεματική; Είναι 20,6 εκατομμύρια </w:t>
      </w:r>
      <w:r>
        <w:rPr>
          <w:rFonts w:eastAsia="Times New Roman" w:cs="Times New Roman"/>
          <w:szCs w:val="24"/>
        </w:rPr>
        <w:lastRenderedPageBreak/>
        <w:t>ευρώ. Για αφαιρέστε τα, κύριε Χατζηδάκη. Είναι κάτι λιγότερο από 3 εκατομμύρια, όταν εσείς μας το παραδώσατε με 5,7.</w:t>
      </w:r>
    </w:p>
    <w:p w14:paraId="6BEEF93D"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 πολύ</w:t>
      </w:r>
      <w:r>
        <w:rPr>
          <w:rFonts w:eastAsia="Times New Roman" w:cs="Times New Roman"/>
          <w:szCs w:val="24"/>
        </w:rPr>
        <w:t>,</w:t>
      </w:r>
      <w:r>
        <w:rPr>
          <w:rFonts w:eastAsia="Times New Roman" w:cs="Times New Roman"/>
          <w:szCs w:val="24"/>
        </w:rPr>
        <w:t xml:space="preserve"> κύριε Πρό</w:t>
      </w:r>
      <w:r>
        <w:rPr>
          <w:rFonts w:eastAsia="Times New Roman" w:cs="Times New Roman"/>
          <w:szCs w:val="24"/>
        </w:rPr>
        <w:t>εδρε.</w:t>
      </w:r>
    </w:p>
    <w:p w14:paraId="6BEEF93E"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Ευχαριστώ πολύ, κύριε Υπουργέ.</w:t>
      </w:r>
    </w:p>
    <w:p w14:paraId="6BEEF93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Χατζηδάκη, έχετε τρία λεπτά για τη δευτερολογία σας.</w:t>
      </w:r>
    </w:p>
    <w:p w14:paraId="6BEEF940"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μέχρι τώρα ήξερα για τον υπαρκτό σοσιαλισμό. Από εδώ και πέρα, θα μιλάμε για τον υπαρκτό</w:t>
      </w:r>
      <w:r>
        <w:rPr>
          <w:rFonts w:eastAsia="Times New Roman" w:cs="Times New Roman"/>
          <w:szCs w:val="24"/>
        </w:rPr>
        <w:t xml:space="preserve"> σουρεαλισμό. Αυτή η Κυβέρνηση και αυτό το Υπουργείο είναι η Κυβέρνηση του υπαρκτού σουρεαλισμού.</w:t>
      </w:r>
    </w:p>
    <w:p w14:paraId="6BEEF941"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απαντήσατε σε μια ερώτηση, όχι πάντως τη δική μου. Όχι μόνο γιατί δεν αναφερθήκατε σε όλο το μπάχαλο των αστικών συγκοινωνιών, που είχε σαν απο</w:t>
      </w:r>
      <w:r>
        <w:rPr>
          <w:rFonts w:eastAsia="Times New Roman" w:cs="Times New Roman"/>
          <w:szCs w:val="24"/>
        </w:rPr>
        <w:t xml:space="preserve">τέλεσμα την αύξηση των </w:t>
      </w:r>
      <w:r>
        <w:rPr>
          <w:rFonts w:eastAsia="Times New Roman" w:cs="Times New Roman"/>
          <w:szCs w:val="24"/>
        </w:rPr>
        <w:lastRenderedPageBreak/>
        <w:t xml:space="preserve">εισιτηρίων, τη μείωση των εσόδων και την αύξηση αυτού που πληρώνουν οι φορολογούμενοι, για να καλύψουν τα ελλείμματα, αλλά και γιατί δώσατε στοιχεία, τα οποία δεν αφορούν σε αυτά τα οποία εγώ μίλησα. Εγώ αναφέρθηκα σε συγκεκριμένους </w:t>
      </w:r>
      <w:r>
        <w:rPr>
          <w:rFonts w:eastAsia="Times New Roman" w:cs="Times New Roman"/>
          <w:szCs w:val="24"/>
        </w:rPr>
        <w:t>κωδικούς. Εσείς προφανώς, από τα στοιχεία που αναφερθήκατε, μιλήσατε για άλλους κωδικούς. Βεβαίως, δεν με εκπλήσσει αυτή η στάση του Υπουργείου, διότι το Υπουργείο έχει πάρει διαζύγιο από την πραγματικότητα εδώ και καιρό. Πιστεύει στο δόγμα «όταν δεν μας β</w:t>
      </w:r>
      <w:r>
        <w:rPr>
          <w:rFonts w:eastAsia="Times New Roman" w:cs="Times New Roman"/>
          <w:szCs w:val="24"/>
        </w:rPr>
        <w:t>ολεύει η πραγματικότητα, τόσο το χειρότερο για την ίδια την πραγματικότητα».</w:t>
      </w:r>
    </w:p>
    <w:p w14:paraId="6BEEF942"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Ακούστε. Μας είπε ο Υπουργός προηγουμένως ότι «αδαπάνως μεταφέρονται πλέον διάφοροι άνθρωποι, οι οποίοι έχουν οικονομικό πρόβλημα». Σοβαρά, κύριε Υπουργέ; Αδαπάνως; Δεν </w:t>
      </w:r>
      <w:r>
        <w:rPr>
          <w:rFonts w:eastAsia="Times New Roman" w:cs="Times New Roman"/>
          <w:szCs w:val="24"/>
        </w:rPr>
        <w:t xml:space="preserve">καλύπτονται </w:t>
      </w:r>
      <w:r>
        <w:rPr>
          <w:rFonts w:eastAsia="Times New Roman" w:cs="Times New Roman"/>
          <w:szCs w:val="24"/>
        </w:rPr>
        <w:lastRenderedPageBreak/>
        <w:t>τα ελλείμματα αυτά στις συγκοινωνίες; Παραμένουν ανοι</w:t>
      </w:r>
      <w:r>
        <w:rPr>
          <w:rFonts w:eastAsia="Times New Roman" w:cs="Times New Roman"/>
          <w:szCs w:val="24"/>
        </w:rPr>
        <w:t>κ</w:t>
      </w:r>
      <w:r>
        <w:rPr>
          <w:rFonts w:eastAsia="Times New Roman" w:cs="Times New Roman"/>
          <w:szCs w:val="24"/>
        </w:rPr>
        <w:t>τές οι τρύπες, με βάση τη δική σας γνώση των οικονομικών; Διότι εγώ από τον προϋπολογισμό είδα -σας το ανέφερα προηγουμένως και θα καταθέσω όλα τα στοιχεία- ότι οι φορολογούμενοι βάζουν βαθύ</w:t>
      </w:r>
      <w:r>
        <w:rPr>
          <w:rFonts w:eastAsia="Times New Roman" w:cs="Times New Roman"/>
          <w:szCs w:val="24"/>
        </w:rPr>
        <w:t>τερα το χέρι στην τσέπη. Έχουν πληρωθεί 18% παραπάνω φόροι</w:t>
      </w:r>
      <w:r>
        <w:rPr>
          <w:rFonts w:eastAsia="Times New Roman" w:cs="Times New Roman"/>
          <w:szCs w:val="24"/>
        </w:rPr>
        <w:t>,</w:t>
      </w:r>
      <w:r>
        <w:rPr>
          <w:rFonts w:eastAsia="Times New Roman" w:cs="Times New Roman"/>
          <w:szCs w:val="24"/>
        </w:rPr>
        <w:t xml:space="preserve"> για να καλυφθούν τα ελλείμματα των συγκοινωνιών που εσείς δημιουργήσατε. Και αν δείτε τον προϋπολογισμό και δείτε την ανάλυση των φόρων, θα δείτε ότι η συντριπτική πλειονότητα των φόρων είναι έμμε</w:t>
      </w:r>
      <w:r>
        <w:rPr>
          <w:rFonts w:eastAsia="Times New Roman" w:cs="Times New Roman"/>
          <w:szCs w:val="24"/>
        </w:rPr>
        <w:t xml:space="preserve">σοι φόροι, που σημαίνει ότι πληρώνονται πάλι από τους φτωχούς ανθρώπους. Ποιον κοροϊδεύετε; Ποιον κοροϊδεύετε! Βγάζετε και τη γλώσσα στην κοινωνία, αντί να ζητάτε συγγνώμη. </w:t>
      </w:r>
    </w:p>
    <w:p w14:paraId="6BEEF943" w14:textId="77777777" w:rsidR="009B7D3A" w:rsidRDefault="00441D78">
      <w:pPr>
        <w:tabs>
          <w:tab w:val="left" w:pos="3642"/>
          <w:tab w:val="center" w:pos="4753"/>
          <w:tab w:val="left" w:pos="6214"/>
        </w:tabs>
        <w:spacing w:line="600" w:lineRule="auto"/>
        <w:ind w:firstLine="720"/>
        <w:jc w:val="both"/>
        <w:rPr>
          <w:rFonts w:eastAsia="Times New Roman" w:cs="Times New Roman"/>
          <w:b/>
          <w:szCs w:val="24"/>
        </w:rPr>
      </w:pPr>
      <w:r>
        <w:rPr>
          <w:rFonts w:eastAsia="Times New Roman" w:cs="Times New Roman"/>
          <w:szCs w:val="24"/>
        </w:rPr>
        <w:lastRenderedPageBreak/>
        <w:t xml:space="preserve">Από εκεί και πέρα, μιλήσατε για στοιχεία της ΔΕΗ. Ότι δήθεν η ΔΕΗ ήταν οι τρίτοι, </w:t>
      </w:r>
      <w:r>
        <w:rPr>
          <w:rFonts w:eastAsia="Times New Roman" w:cs="Times New Roman"/>
          <w:szCs w:val="24"/>
        </w:rPr>
        <w:t>εκείνοι οι οποίοι σ</w:t>
      </w:r>
      <w:r>
        <w:rPr>
          <w:rFonts w:eastAsia="Times New Roman" w:cs="Times New Roman"/>
          <w:szCs w:val="24"/>
        </w:rPr>
        <w:t>ά</w:t>
      </w:r>
      <w:r>
        <w:rPr>
          <w:rFonts w:eastAsia="Times New Roman" w:cs="Times New Roman"/>
          <w:szCs w:val="24"/>
        </w:rPr>
        <w:t xml:space="preserve">ς απορρόφησαν τις παραπάνω πιστώσεις. Σοβαρά; Η ΔΕΗ ήταν; Μα εδώ υπάρχει ο ισολογισμός και φαίνεται ότι για το ηλεκτρικό ρεύμα, ενώ το 2015 πληρώθηκαν 25,5 εκατομμύρια ευρώ, το 2016 πληρώθηκαν 23.790 εκατομμύρια ευρώ. Λιγότερα επομένως </w:t>
      </w:r>
      <w:r>
        <w:rPr>
          <w:rFonts w:eastAsia="Times New Roman" w:cs="Times New Roman"/>
          <w:szCs w:val="24"/>
        </w:rPr>
        <w:t>το ρεύμα. Ήλθατε να κοροϊδέψετε τη Βουλή; Διότι δεν είμαι εγώ. Εγώ ξέρω τα στοιχεία και δεν πρόκειται να με κοροϊδέψετε. Αλλά κάποια στιγμή θα πρέπει να σταματήσετε όλοι σας σε αυτή την Κυβέρνηση να έχετε αυτή τη</w:t>
      </w:r>
      <w:r>
        <w:rPr>
          <w:rFonts w:eastAsia="Times New Roman" w:cs="Times New Roman"/>
          <w:szCs w:val="24"/>
        </w:rPr>
        <w:t>ν</w:t>
      </w:r>
      <w:r>
        <w:rPr>
          <w:rFonts w:eastAsia="Times New Roman" w:cs="Times New Roman"/>
          <w:szCs w:val="24"/>
        </w:rPr>
        <w:t xml:space="preserve"> απίστευτα αλαζονική αντίληψη και να κοροϊδ</w:t>
      </w:r>
      <w:r>
        <w:rPr>
          <w:rFonts w:eastAsia="Times New Roman" w:cs="Times New Roman"/>
          <w:szCs w:val="24"/>
        </w:rPr>
        <w:t>εύετε τον κόσμο κάθε μέρα, καθώς το ψέμα έχει γίνει δεύτερη φύση σας.</w:t>
      </w:r>
    </w:p>
    <w:p w14:paraId="6BEEF944" w14:textId="77777777" w:rsidR="009B7D3A" w:rsidRDefault="00441D78">
      <w:pPr>
        <w:spacing w:line="600" w:lineRule="auto"/>
        <w:ind w:firstLine="709"/>
        <w:jc w:val="both"/>
        <w:rPr>
          <w:rFonts w:eastAsia="Times New Roman"/>
          <w:szCs w:val="24"/>
        </w:rPr>
      </w:pPr>
      <w:r>
        <w:rPr>
          <w:rFonts w:eastAsia="Times New Roman"/>
          <w:szCs w:val="24"/>
        </w:rPr>
        <w:lastRenderedPageBreak/>
        <w:t>Κύριε Υπουργέ, αναφερθήκατε επίσης και στο ηλεκτρονικό εισιτήριο. Πάλι θα έπρεπε να ζητήσετε μια συγγνώμη. Πριν από μερικές μέρες είχατε πει στο Υπουργείο σας ότι πριν από μία εβδομάδα θ</w:t>
      </w:r>
      <w:r>
        <w:rPr>
          <w:rFonts w:eastAsia="Times New Roman"/>
          <w:szCs w:val="24"/>
        </w:rPr>
        <w:t xml:space="preserve">α είχε ολοκληρωθεί το σύστημα του ηλεκτρονικού εισιτηρίου. Σήμερα ξέρουμε όλοι ότι από τους </w:t>
      </w:r>
      <w:r>
        <w:rPr>
          <w:rFonts w:eastAsia="Times New Roman"/>
          <w:szCs w:val="24"/>
        </w:rPr>
        <w:t>εξήντα δύο</w:t>
      </w:r>
      <w:r>
        <w:rPr>
          <w:rFonts w:eastAsia="Times New Roman"/>
          <w:szCs w:val="24"/>
        </w:rPr>
        <w:t xml:space="preserve"> σταθμούς του μετρό και του ηλεκτρικού, έχει κλείσει το σύστημα μόνο στους </w:t>
      </w:r>
      <w:r>
        <w:rPr>
          <w:rFonts w:eastAsia="Times New Roman"/>
          <w:szCs w:val="24"/>
        </w:rPr>
        <w:t>είκοσι έξι</w:t>
      </w:r>
      <w:r>
        <w:rPr>
          <w:rFonts w:eastAsia="Times New Roman"/>
          <w:szCs w:val="24"/>
        </w:rPr>
        <w:t xml:space="preserve"> και το μπάχαλο συνεχίζεται κι εσείς είστε ακριβώς οι Υπουργοί του μπ</w:t>
      </w:r>
      <w:r>
        <w:rPr>
          <w:rFonts w:eastAsia="Times New Roman"/>
          <w:szCs w:val="24"/>
        </w:rPr>
        <w:t>άχαλου. Περί αυτού πρόκειται.</w:t>
      </w:r>
    </w:p>
    <w:p w14:paraId="6BEEF945" w14:textId="77777777" w:rsidR="009B7D3A" w:rsidRDefault="00441D78">
      <w:pPr>
        <w:spacing w:line="600" w:lineRule="auto"/>
        <w:ind w:firstLine="709"/>
        <w:jc w:val="both"/>
        <w:rPr>
          <w:rFonts w:eastAsia="Times New Roman"/>
          <w:szCs w:val="24"/>
        </w:rPr>
      </w:pPr>
      <w:r>
        <w:rPr>
          <w:rFonts w:eastAsia="Times New Roman"/>
          <w:szCs w:val="24"/>
        </w:rPr>
        <w:t xml:space="preserve">Θέλετε να συνεχίσουμε; Δεν θα τελειώσουμε ποτέ μ’ αυτή την κατάσταση που έχει δημιουργηθεί. Δεν είναι μόνο τα λεωφορεία που δεν κυκλοφορούν. Εδώ βγήκε καταγγελία μόλις προχθές που λέει ότι από τους </w:t>
      </w:r>
      <w:r>
        <w:rPr>
          <w:rFonts w:eastAsia="Times New Roman"/>
          <w:szCs w:val="24"/>
        </w:rPr>
        <w:t>εξήντα επτά</w:t>
      </w:r>
      <w:r>
        <w:rPr>
          <w:rFonts w:eastAsia="Times New Roman"/>
          <w:szCs w:val="24"/>
        </w:rPr>
        <w:t xml:space="preserve"> συρμούς του μετρ</w:t>
      </w:r>
      <w:r>
        <w:rPr>
          <w:rFonts w:eastAsia="Times New Roman"/>
          <w:szCs w:val="24"/>
        </w:rPr>
        <w:t xml:space="preserve">ό, είναι εκτός λειτουργίας οι </w:t>
      </w:r>
      <w:r>
        <w:rPr>
          <w:rFonts w:eastAsia="Times New Roman"/>
          <w:szCs w:val="24"/>
        </w:rPr>
        <w:t>είκοσι δύο</w:t>
      </w:r>
      <w:r>
        <w:rPr>
          <w:rFonts w:eastAsia="Times New Roman"/>
          <w:szCs w:val="24"/>
        </w:rPr>
        <w:t xml:space="preserve">. Το μετρό της Αθήνας ήταν το κόσμημα της πόλης </w:t>
      </w:r>
      <w:r>
        <w:rPr>
          <w:rFonts w:eastAsia="Times New Roman"/>
          <w:szCs w:val="24"/>
        </w:rPr>
        <w:lastRenderedPageBreak/>
        <w:t>από τότε που δημιουργήθηκε κι εσείς, με τη φιλολαϊκή σας διάθεση και τις μεγάλες επιδόσεις σας στα θέματα της διοίκησης, κατορθώσατε να ακινητοποιήσετε και τους συρμούς</w:t>
      </w:r>
      <w:r>
        <w:rPr>
          <w:rFonts w:eastAsia="Times New Roman"/>
          <w:szCs w:val="24"/>
        </w:rPr>
        <w:t xml:space="preserve"> του μετρό, ελαττώνοντας έτσι την εξυπηρέτηση των πολιτών και σ’ αυτό το επίπεδο.</w:t>
      </w:r>
    </w:p>
    <w:p w14:paraId="6BEEF946" w14:textId="77777777" w:rsidR="009B7D3A" w:rsidRDefault="00441D78">
      <w:pPr>
        <w:spacing w:line="600" w:lineRule="auto"/>
        <w:ind w:firstLine="709"/>
        <w:jc w:val="both"/>
        <w:rPr>
          <w:rFonts w:eastAsia="Times New Roman"/>
          <w:szCs w:val="24"/>
        </w:rPr>
      </w:pPr>
      <w:r>
        <w:rPr>
          <w:rFonts w:eastAsia="Times New Roman"/>
          <w:szCs w:val="24"/>
        </w:rPr>
        <w:t xml:space="preserve">Κύριε Υπουργέ, άλλη φορά θα </w:t>
      </w:r>
      <w:r>
        <w:rPr>
          <w:rFonts w:eastAsia="Times New Roman"/>
          <w:szCs w:val="24"/>
        </w:rPr>
        <w:t>έρχε</w:t>
      </w:r>
      <w:r>
        <w:rPr>
          <w:rFonts w:eastAsia="Times New Roman"/>
          <w:szCs w:val="24"/>
        </w:rPr>
        <w:t>στε με μεγαλύτερη σοβαρότητα και σεμνότητα σ’ αυτή τη Βουλή. Δεν μπορείτε να συνεχίσετε μ’ αυτή τη λογική της δημαγωγίας και της αβάσταχτης ελ</w:t>
      </w:r>
      <w:r>
        <w:rPr>
          <w:rFonts w:eastAsia="Times New Roman"/>
          <w:szCs w:val="24"/>
        </w:rPr>
        <w:t>αφρότητας. Πάνω απ’ όλα, ζητήστε συγγνώμη από τους Αθηναίους και απ’ όλους τους Έλληνες πολίτες, ιδιαίτερα τους φτωχότερους, γιατί έχετε συμπεριφερθεί μ’ αυτή τη λογική, η οποία οδηγεί σε μπαχαλοποίηση των αστικών συγκοινωνιών και γενικότερα ρίχνει το επίπ</w:t>
      </w:r>
      <w:r>
        <w:rPr>
          <w:rFonts w:eastAsia="Times New Roman"/>
          <w:szCs w:val="24"/>
        </w:rPr>
        <w:t>εδο της εξυπηρέτησης των φτωχών συμπολιτών μας.</w:t>
      </w:r>
    </w:p>
    <w:p w14:paraId="6BEEF947" w14:textId="77777777" w:rsidR="009B7D3A" w:rsidRDefault="00441D78">
      <w:pPr>
        <w:spacing w:line="600" w:lineRule="auto"/>
        <w:ind w:firstLine="709"/>
        <w:jc w:val="both"/>
        <w:rPr>
          <w:rFonts w:eastAsia="Times New Roman"/>
          <w:szCs w:val="24"/>
        </w:rPr>
      </w:pPr>
      <w:r>
        <w:rPr>
          <w:rFonts w:eastAsia="Times New Roman"/>
          <w:szCs w:val="24"/>
        </w:rPr>
        <w:lastRenderedPageBreak/>
        <w:t xml:space="preserve">(Στο σημείο αυτό ο Βουλευτής κ. Κωνσταντίνος Χατζηδάκης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w:t>
      </w:r>
      <w:r>
        <w:rPr>
          <w:rFonts w:eastAsia="Times New Roman"/>
          <w:szCs w:val="24"/>
        </w:rPr>
        <w:t>της Βουλής)</w:t>
      </w:r>
    </w:p>
    <w:p w14:paraId="6BEEF948" w14:textId="77777777" w:rsidR="009B7D3A" w:rsidRDefault="00441D78">
      <w:pPr>
        <w:spacing w:line="600" w:lineRule="auto"/>
        <w:ind w:firstLine="709"/>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Υπουργέ, έχετε τον λόγο για τρία λεπτά.</w:t>
      </w:r>
    </w:p>
    <w:p w14:paraId="6BEEF949" w14:textId="77777777" w:rsidR="009B7D3A" w:rsidRDefault="00441D78">
      <w:pPr>
        <w:spacing w:line="600" w:lineRule="auto"/>
        <w:ind w:firstLine="709"/>
        <w:jc w:val="both"/>
        <w:rPr>
          <w:rFonts w:eastAsia="Times New Roman"/>
          <w:szCs w:val="24"/>
        </w:rPr>
      </w:pPr>
      <w:r>
        <w:rPr>
          <w:rFonts w:eastAsia="Times New Roman"/>
          <w:b/>
          <w:szCs w:val="24"/>
        </w:rPr>
        <w:t>ΝΙΚΟΛΑΟΣ ΜΑΥΡΑΓΑΝΗΣ (Υφυπουργός Υποδομών και Μεταφορών):</w:t>
      </w:r>
      <w:r>
        <w:rPr>
          <w:rFonts w:eastAsia="Times New Roman"/>
          <w:szCs w:val="24"/>
        </w:rPr>
        <w:t xml:space="preserve"> Κύριε Χατζηδάκη, επειδή μου ζητήσατε να είμαι απόλυτα ακριβής, θα συνεχίσω, γιατί δεν πρόφτασα πριν. </w:t>
      </w:r>
    </w:p>
    <w:p w14:paraId="6BEEF94A" w14:textId="77777777" w:rsidR="009B7D3A" w:rsidRDefault="00441D78">
      <w:pPr>
        <w:spacing w:line="600" w:lineRule="auto"/>
        <w:ind w:firstLine="720"/>
        <w:jc w:val="both"/>
        <w:rPr>
          <w:rFonts w:eastAsia="Times New Roman"/>
          <w:szCs w:val="24"/>
        </w:rPr>
      </w:pPr>
      <w:r>
        <w:rPr>
          <w:rFonts w:eastAsia="Times New Roman"/>
          <w:szCs w:val="24"/>
        </w:rPr>
        <w:t>Ακούστε</w:t>
      </w:r>
      <w:r>
        <w:rPr>
          <w:rFonts w:eastAsia="Times New Roman"/>
          <w:szCs w:val="24"/>
        </w:rPr>
        <w:t xml:space="preserve">, λοιπόν, τα καταπληκτικά οικονομικά του ΟΑΣΑ επί δικής σας θητείας. Εννοώ της κυβέρνησής σας. Μεταφέρατε κάθε </w:t>
      </w:r>
      <w:r>
        <w:rPr>
          <w:rFonts w:eastAsia="Times New Roman"/>
          <w:szCs w:val="24"/>
        </w:rPr>
        <w:lastRenderedPageBreak/>
        <w:t>χρόνο υποχρεώσεις προηγουμένων ετών</w:t>
      </w:r>
      <w:r>
        <w:rPr>
          <w:rFonts w:eastAsia="Times New Roman"/>
          <w:szCs w:val="24"/>
        </w:rPr>
        <w:t>,</w:t>
      </w:r>
      <w:r>
        <w:rPr>
          <w:rFonts w:eastAsia="Times New Roman"/>
          <w:szCs w:val="24"/>
        </w:rPr>
        <w:t xml:space="preserve"> ύψους 108 εκατομμυρίων ευρώ, τις οποίες εξοφλήσαμε εμείς το 2016. Ένα το κρατούμενο. Ουσιαστικά αυτό έγινε. </w:t>
      </w:r>
    </w:p>
    <w:p w14:paraId="6BEEF94B" w14:textId="77777777" w:rsidR="009B7D3A" w:rsidRDefault="00441D78">
      <w:pPr>
        <w:spacing w:line="600" w:lineRule="auto"/>
        <w:ind w:firstLine="709"/>
        <w:jc w:val="both"/>
        <w:rPr>
          <w:rFonts w:eastAsia="Times New Roman"/>
          <w:szCs w:val="24"/>
        </w:rPr>
      </w:pPr>
      <w:r>
        <w:rPr>
          <w:rFonts w:eastAsia="Times New Roman"/>
          <w:szCs w:val="24"/>
        </w:rPr>
        <w:t>Τι άλλο είπατε; «</w:t>
      </w:r>
      <w:r>
        <w:rPr>
          <w:rFonts w:eastAsia="Times New Roman"/>
          <w:szCs w:val="24"/>
          <w:lang w:val="en-US"/>
        </w:rPr>
        <w:t>Fake</w:t>
      </w:r>
      <w:r>
        <w:rPr>
          <w:rFonts w:eastAsia="Times New Roman"/>
          <w:szCs w:val="24"/>
        </w:rPr>
        <w:t>», λέει, τα στοιχεία που δίνω. Το γενικό καθολικό της ΣΤΑΣΥ από την εποχή που το υπέγραφαν οι δικές σας διοικήσεις είναι «</w:t>
      </w:r>
      <w:r>
        <w:rPr>
          <w:rFonts w:eastAsia="Times New Roman"/>
          <w:szCs w:val="24"/>
          <w:lang w:val="en-US"/>
        </w:rPr>
        <w:t>fake</w:t>
      </w:r>
      <w:r>
        <w:rPr>
          <w:rFonts w:eastAsia="Times New Roman"/>
          <w:szCs w:val="24"/>
        </w:rPr>
        <w:t xml:space="preserve">»; Μελετήστε το, κύριε Χατζηδάκη. Νομίζω ότι έχετε σπουδάσει οικονομικά, αν δεν κάνω λάθος, αν δεν τα έχετε </w:t>
      </w:r>
      <w:r>
        <w:rPr>
          <w:rFonts w:eastAsia="Times New Roman"/>
          <w:szCs w:val="24"/>
        </w:rPr>
        <w:t>ξεχάσει. Ίσως –και γι’ αυτό θα κάνω μια γενική αναφορά, όπως την κάνατε κι εσείς- να σας έχει λίγο ζαλίσει –εννοώ πολιτικά- η είδηση από το Ευρωπαϊκό Ελεγκτικό Συνέδριο για την περίφημη σύμβαση του 2013 για τους παραχωρησιούχους, που μειώσατε κατά 50% το υ</w:t>
      </w:r>
      <w:r>
        <w:rPr>
          <w:rFonts w:eastAsia="Times New Roman"/>
          <w:szCs w:val="24"/>
        </w:rPr>
        <w:t xml:space="preserve">λικό αντικείμενο των έργων, δηλαδή «ψαλιδίσατε» τους δρόμους, </w:t>
      </w:r>
      <w:r>
        <w:rPr>
          <w:rFonts w:eastAsia="Times New Roman"/>
          <w:szCs w:val="24"/>
        </w:rPr>
        <w:lastRenderedPageBreak/>
        <w:t>αλλά δώσατε 1,2 δισεκατομμύρι</w:t>
      </w:r>
      <w:r>
        <w:rPr>
          <w:rFonts w:eastAsia="Times New Roman"/>
          <w:szCs w:val="24"/>
        </w:rPr>
        <w:t>ο</w:t>
      </w:r>
      <w:r>
        <w:rPr>
          <w:rFonts w:eastAsia="Times New Roman"/>
          <w:szCs w:val="24"/>
        </w:rPr>
        <w:t xml:space="preserve"> παραπάνω. Ίσως γι’ αυτό είστε λιγότερο προσεκτικός. </w:t>
      </w:r>
    </w:p>
    <w:p w14:paraId="6BEEF94C" w14:textId="77777777" w:rsidR="009B7D3A" w:rsidRDefault="00441D78">
      <w:pPr>
        <w:spacing w:line="600" w:lineRule="auto"/>
        <w:ind w:firstLine="709"/>
        <w:jc w:val="both"/>
        <w:rPr>
          <w:rFonts w:eastAsia="Times New Roman"/>
          <w:szCs w:val="24"/>
        </w:rPr>
      </w:pPr>
      <w:r>
        <w:rPr>
          <w:rFonts w:eastAsia="Times New Roman"/>
          <w:szCs w:val="24"/>
        </w:rPr>
        <w:t>Επειδή μιλήσατε για αύξηση του εισιτηρίου, παράλληλα με μια ελάχιστη αύξηση πράγματι από το 1,20 στο 1,40, δεν</w:t>
      </w:r>
      <w:r>
        <w:rPr>
          <w:rFonts w:eastAsia="Times New Roman"/>
          <w:szCs w:val="24"/>
        </w:rPr>
        <w:t xml:space="preserve"> προσέξατε ότι υπήρχε αύξηση κατά το διπλάσιο της αυξήσεως αυτής στο μεταφορικό έργο; Δηλαδή, εσείς τι κάνατε; Έχοντας διασπείρει τους «κεφαλοκυνηγούς» δεξιά και αριστερά, βεβαιώνατε πρόστιμα σε ανθρώπους οι οποίοι δεν πρόφταιναν στα </w:t>
      </w:r>
      <w:r>
        <w:rPr>
          <w:rFonts w:eastAsia="Times New Roman"/>
          <w:szCs w:val="24"/>
        </w:rPr>
        <w:t>εβδομήντα</w:t>
      </w:r>
      <w:r>
        <w:rPr>
          <w:rFonts w:eastAsia="Times New Roman"/>
          <w:szCs w:val="24"/>
        </w:rPr>
        <w:t xml:space="preserve"> λεπτά να κάν</w:t>
      </w:r>
      <w:r>
        <w:rPr>
          <w:rFonts w:eastAsia="Times New Roman"/>
          <w:szCs w:val="24"/>
        </w:rPr>
        <w:t xml:space="preserve">ουν χρήση και γι’ αυτό αυξήσαμε στα </w:t>
      </w:r>
      <w:r>
        <w:rPr>
          <w:rFonts w:eastAsia="Times New Roman"/>
          <w:szCs w:val="24"/>
        </w:rPr>
        <w:t>ενενήντα</w:t>
      </w:r>
      <w:r>
        <w:rPr>
          <w:rFonts w:eastAsia="Times New Roman"/>
          <w:szCs w:val="24"/>
        </w:rPr>
        <w:t xml:space="preserve"> λεπτά την παροχή, χωρίς να αυξήσουμε το μειωμένο εισιτήριο που παρέμεινε στα 60 λεπτά και το άλλο πήγε από 1,20 στο 1,40.</w:t>
      </w:r>
    </w:p>
    <w:p w14:paraId="6BEEF94D" w14:textId="77777777" w:rsidR="009B7D3A" w:rsidRDefault="00441D78">
      <w:pPr>
        <w:spacing w:line="600" w:lineRule="auto"/>
        <w:ind w:firstLine="709"/>
        <w:jc w:val="both"/>
        <w:rPr>
          <w:rFonts w:eastAsia="Times New Roman"/>
          <w:szCs w:val="24"/>
        </w:rPr>
      </w:pPr>
      <w:r>
        <w:rPr>
          <w:rFonts w:eastAsia="Times New Roman"/>
          <w:szCs w:val="24"/>
        </w:rPr>
        <w:lastRenderedPageBreak/>
        <w:t xml:space="preserve">Παράλληλα, όμως, δώσαμε το δικαίωμα της δωρεάν μετακίνησης σε όλους τους ανέργους, στις </w:t>
      </w:r>
      <w:r>
        <w:rPr>
          <w:rFonts w:eastAsia="Times New Roman"/>
          <w:szCs w:val="24"/>
        </w:rPr>
        <w:t>ευπαθείς ομάδες</w:t>
      </w:r>
      <w:r>
        <w:rPr>
          <w:rFonts w:eastAsia="Times New Roman"/>
          <w:szCs w:val="24"/>
        </w:rPr>
        <w:t>,</w:t>
      </w:r>
      <w:r>
        <w:rPr>
          <w:rFonts w:eastAsia="Times New Roman"/>
          <w:szCs w:val="24"/>
        </w:rPr>
        <w:t xml:space="preserve"> που εσείς τους είχατε ρίξει όλους στον </w:t>
      </w:r>
      <w:r>
        <w:rPr>
          <w:rFonts w:eastAsia="Times New Roman"/>
          <w:szCs w:val="24"/>
        </w:rPr>
        <w:t>κ</w:t>
      </w:r>
      <w:r>
        <w:rPr>
          <w:rFonts w:eastAsia="Times New Roman"/>
          <w:szCs w:val="24"/>
        </w:rPr>
        <w:t>αιάδα της ανεργίας.</w:t>
      </w:r>
    </w:p>
    <w:p w14:paraId="6BEEF94E" w14:textId="77777777" w:rsidR="009B7D3A" w:rsidRDefault="00441D78">
      <w:pPr>
        <w:spacing w:line="600" w:lineRule="auto"/>
        <w:ind w:firstLine="709"/>
        <w:jc w:val="both"/>
        <w:rPr>
          <w:rFonts w:eastAsia="Times New Roman"/>
          <w:szCs w:val="24"/>
        </w:rPr>
      </w:pPr>
      <w:r>
        <w:rPr>
          <w:rFonts w:eastAsia="Times New Roman"/>
          <w:szCs w:val="24"/>
        </w:rPr>
        <w:t>Θέλετε να πω και κάτι άλλο, κύριε Χατζηδάκη; Επειδή είπατε ότι αυτά τα πληρώνει ο ελληνικός λαός, την κοινωνική πολιτική πράγματι τελικά την πληρώνει ο γενικός προϋπολογισμός</w:t>
      </w:r>
      <w:r>
        <w:rPr>
          <w:rFonts w:eastAsia="Times New Roman"/>
          <w:szCs w:val="24"/>
        </w:rPr>
        <w:t>,</w:t>
      </w:r>
      <w:r>
        <w:rPr>
          <w:rFonts w:eastAsia="Times New Roman"/>
          <w:szCs w:val="24"/>
        </w:rPr>
        <w:t xml:space="preserve"> που</w:t>
      </w:r>
      <w:r>
        <w:rPr>
          <w:rFonts w:eastAsia="Times New Roman"/>
          <w:szCs w:val="24"/>
        </w:rPr>
        <w:t xml:space="preserve"> φοροδοτεί πράγματι ο ελληνικός λαός. Όμως, ξέρετε κάτι; Σας διαφεύγει ότι μετά το 1971, για πρώτη φορά το 2016 και για δεύτερη φορά το 2017 υπήρξαν οι μοναδικοί μη ελλειμματικοί προϋπολογισμοί της Ελλάδας οψέποτε.</w:t>
      </w:r>
    </w:p>
    <w:p w14:paraId="6BEEF94F" w14:textId="77777777" w:rsidR="009B7D3A" w:rsidRDefault="00441D7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w:t>
      </w:r>
      <w:r>
        <w:rPr>
          <w:rFonts w:eastAsia="Times New Roman"/>
          <w:szCs w:val="24"/>
        </w:rPr>
        <w:t>ύμε τον κύριο Υπουργό.</w:t>
      </w:r>
    </w:p>
    <w:p w14:paraId="6BEEF950" w14:textId="77777777" w:rsidR="009B7D3A" w:rsidRDefault="00441D78">
      <w:pPr>
        <w:spacing w:line="600" w:lineRule="auto"/>
        <w:ind w:firstLine="709"/>
        <w:jc w:val="both"/>
        <w:rPr>
          <w:rFonts w:eastAsia="Times New Roman"/>
          <w:szCs w:val="24"/>
        </w:rPr>
      </w:pPr>
      <w:r>
        <w:rPr>
          <w:rFonts w:eastAsia="Times New Roman"/>
          <w:szCs w:val="24"/>
        </w:rPr>
        <w:lastRenderedPageBreak/>
        <w:t>Κυρίες και κύριοι συνάδελφοι, ολοκληρώθηκε η συζήτηση των επίκαιρων ερωτήσεων.</w:t>
      </w:r>
    </w:p>
    <w:p w14:paraId="6BEEF951" w14:textId="77777777" w:rsidR="009B7D3A" w:rsidRDefault="00441D78">
      <w:pPr>
        <w:spacing w:line="600" w:lineRule="auto"/>
        <w:ind w:firstLine="709"/>
        <w:jc w:val="center"/>
        <w:rPr>
          <w:rFonts w:eastAsia="Times New Roman"/>
          <w:color w:val="FF0000"/>
          <w:szCs w:val="24"/>
        </w:rPr>
      </w:pPr>
      <w:r w:rsidRPr="00D4482F">
        <w:rPr>
          <w:rFonts w:eastAsia="Times New Roman"/>
          <w:color w:val="FF0000"/>
          <w:szCs w:val="24"/>
        </w:rPr>
        <w:t>(ΑΛΛΑΓΗ ΣΕΛΙΔΑΣ ΛΟΓΩ ΑΛΛΑΓΗΣ ΘΕΜΑΤΟΣ)</w:t>
      </w:r>
    </w:p>
    <w:p w14:paraId="6BEEF952" w14:textId="77777777" w:rsidR="009B7D3A" w:rsidRDefault="00441D7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Κυρίες και κύριοι συνάδελφοι, εισερχόμαστε στη συμπληρωματική ημερήσια διάταξη της</w:t>
      </w:r>
    </w:p>
    <w:p w14:paraId="6BEEF953" w14:textId="77777777" w:rsidR="009B7D3A" w:rsidRDefault="00441D78">
      <w:pPr>
        <w:spacing w:line="600" w:lineRule="auto"/>
        <w:jc w:val="center"/>
        <w:rPr>
          <w:rFonts w:eastAsia="Times New Roman"/>
          <w:b/>
          <w:szCs w:val="24"/>
        </w:rPr>
      </w:pPr>
      <w:r>
        <w:rPr>
          <w:rFonts w:eastAsia="Times New Roman"/>
          <w:b/>
          <w:szCs w:val="24"/>
        </w:rPr>
        <w:t>Ν</w:t>
      </w:r>
      <w:r>
        <w:rPr>
          <w:rFonts w:eastAsia="Times New Roman"/>
          <w:b/>
          <w:szCs w:val="24"/>
        </w:rPr>
        <w:t>ΟΜΟΘΕΤΙΚΗΣ ΕΡΓΑΣΙΑΣ</w:t>
      </w:r>
    </w:p>
    <w:p w14:paraId="6BEEF954" w14:textId="77777777" w:rsidR="009B7D3A" w:rsidRDefault="00441D78">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w:t>
      </w:r>
      <w:r>
        <w:rPr>
          <w:rFonts w:eastAsia="Times New Roman"/>
          <w:szCs w:val="24"/>
        </w:rPr>
        <w:t>υ</w:t>
      </w:r>
      <w:r>
        <w:rPr>
          <w:rFonts w:eastAsia="Times New Roman"/>
          <w:szCs w:val="24"/>
        </w:rPr>
        <w:t xml:space="preserve"> Υποδομών και Μεταφορών</w:t>
      </w:r>
      <w:r>
        <w:rPr>
          <w:rFonts w:eastAsia="Times New Roman"/>
          <w:szCs w:val="24"/>
        </w:rPr>
        <w:t>:</w:t>
      </w:r>
      <w:r>
        <w:rPr>
          <w:rFonts w:eastAsia="Times New Roman"/>
          <w:szCs w:val="24"/>
        </w:rPr>
        <w:t xml:space="preserve"> «Ρυθμίσεις θεμάτων μεταφορών και άλλες διατάξεις».</w:t>
      </w:r>
    </w:p>
    <w:p w14:paraId="6BEEF955" w14:textId="77777777" w:rsidR="009B7D3A" w:rsidRDefault="00441D78">
      <w:pPr>
        <w:spacing w:line="600" w:lineRule="auto"/>
        <w:ind w:firstLine="720"/>
        <w:jc w:val="both"/>
        <w:rPr>
          <w:rFonts w:eastAsia="Times New Roman"/>
          <w:szCs w:val="24"/>
        </w:rPr>
      </w:pPr>
      <w:r>
        <w:rPr>
          <w:rFonts w:eastAsia="Times New Roman"/>
          <w:szCs w:val="24"/>
        </w:rPr>
        <w:t xml:space="preserve">Η Διάσκεψη των Προέδρων αποφάσισε στη συνεδρίασή της </w:t>
      </w:r>
      <w:r>
        <w:rPr>
          <w:rFonts w:eastAsia="Times New Roman"/>
          <w:szCs w:val="24"/>
        </w:rPr>
        <w:t>στις</w:t>
      </w:r>
      <w:r>
        <w:rPr>
          <w:rFonts w:eastAsia="Times New Roman"/>
          <w:szCs w:val="24"/>
        </w:rPr>
        <w:t xml:space="preserve"> 19</w:t>
      </w:r>
      <w:r>
        <w:rPr>
          <w:rFonts w:eastAsia="Times New Roman"/>
          <w:szCs w:val="24"/>
        </w:rPr>
        <w:t xml:space="preserve"> </w:t>
      </w:r>
      <w:r>
        <w:rPr>
          <w:rFonts w:eastAsia="Times New Roman"/>
          <w:szCs w:val="24"/>
        </w:rPr>
        <w:t>Μαρτίου 2018 τη συζήτηση του νομοσχεδίου σε μία συνεδρίαση ενιαία επί της αρχής, των άρθρων και των τροπολογιών.</w:t>
      </w:r>
    </w:p>
    <w:p w14:paraId="6BEEF95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εάν συμφωνεί.</w:t>
      </w:r>
    </w:p>
    <w:p w14:paraId="6BEEF957" w14:textId="77777777" w:rsidR="009B7D3A" w:rsidRDefault="00441D78">
      <w:pPr>
        <w:spacing w:line="600" w:lineRule="auto"/>
        <w:ind w:firstLine="720"/>
        <w:jc w:val="both"/>
        <w:rPr>
          <w:rFonts w:eastAsia="Times New Roman"/>
          <w:szCs w:val="24"/>
        </w:rPr>
      </w:pPr>
      <w:r>
        <w:rPr>
          <w:rFonts w:eastAsia="Times New Roman" w:cs="Times New Roman"/>
          <w:b/>
          <w:szCs w:val="24"/>
        </w:rPr>
        <w:t xml:space="preserve">ΠΟΛΛΟΙ ΒΟΥΛΕΥΤΕΣ: </w:t>
      </w:r>
      <w:r>
        <w:rPr>
          <w:rFonts w:eastAsia="Times New Roman"/>
          <w:szCs w:val="24"/>
        </w:rPr>
        <w:t xml:space="preserve"> Μάλιστα, μάλιστα.</w:t>
      </w:r>
    </w:p>
    <w:p w14:paraId="6BEEF958" w14:textId="77777777" w:rsidR="009B7D3A" w:rsidRDefault="00441D78">
      <w:pPr>
        <w:spacing w:line="600" w:lineRule="auto"/>
        <w:ind w:firstLine="720"/>
        <w:jc w:val="both"/>
        <w:rPr>
          <w:rFonts w:eastAsia="Times New Roman" w:cs="Times New Roman"/>
          <w:b/>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w:t>
      </w:r>
      <w:r>
        <w:rPr>
          <w:rFonts w:eastAsia="Times New Roman" w:cs="Times New Roman"/>
          <w:szCs w:val="24"/>
        </w:rPr>
        <w:t>ο Σώμα συνεφώνησε.</w:t>
      </w:r>
    </w:p>
    <w:p w14:paraId="6BEEF95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Πριν τοποθετηθε</w:t>
      </w:r>
      <w:r>
        <w:rPr>
          <w:rFonts w:eastAsia="Times New Roman" w:cs="Times New Roman"/>
          <w:szCs w:val="24"/>
        </w:rPr>
        <w:t>ί ο κ. Καραναστάσης, θα δώσω τον λόγο στον Υπουργό Εσωτερικών κ. Σκουρλέτη για τρία λεπτά</w:t>
      </w:r>
      <w:r>
        <w:rPr>
          <w:rFonts w:eastAsia="Times New Roman" w:cs="Times New Roman"/>
          <w:szCs w:val="24"/>
        </w:rPr>
        <w:t>,</w:t>
      </w:r>
      <w:r>
        <w:rPr>
          <w:rFonts w:eastAsia="Times New Roman" w:cs="Times New Roman"/>
          <w:szCs w:val="24"/>
        </w:rPr>
        <w:t xml:space="preserve"> για να αναπτύξει κάποιες τροπολογίες.</w:t>
      </w:r>
    </w:p>
    <w:p w14:paraId="6BEEF95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Ευχαριστώ, κύριε Πρόεδρε.</w:t>
      </w:r>
    </w:p>
    <w:p w14:paraId="6BEEF95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ήθελα να τοποθετηθώ σε δύο ήδη κατατεθειμένες</w:t>
      </w:r>
      <w:r>
        <w:rPr>
          <w:rFonts w:eastAsia="Times New Roman" w:cs="Times New Roman"/>
          <w:szCs w:val="24"/>
        </w:rPr>
        <w:t xml:space="preserve"> τροπολογίες. Την τροπολογία με γενικό αριθμό 1522 και ειδικό 17, η οποία </w:t>
      </w:r>
      <w:r>
        <w:rPr>
          <w:rFonts w:eastAsia="Times New Roman" w:cs="Times New Roman"/>
          <w:szCs w:val="24"/>
        </w:rPr>
        <w:lastRenderedPageBreak/>
        <w:t>αφορά ζητήματα πυροπροστασίας. Όπως κάθε χρόνο, έτσι και φέτος, με τη συγκεκριμένη διάταξη δίνουμε χρηματοδότηση απευθείας στους διαδημοτικούς συνδέσμους των ΟΤΑ που έχουν στην ευθύν</w:t>
      </w:r>
      <w:r>
        <w:rPr>
          <w:rFonts w:eastAsia="Times New Roman" w:cs="Times New Roman"/>
          <w:szCs w:val="24"/>
        </w:rPr>
        <w:t>η τους την πυροπροστασία διαφόρων ορεινών όγκων. Αυτό γίνεται κάθε χρόνο. Νομίζω ότι εγκαίρως, νωρίτερα από πέρσι, φέτος καταθέτουμε</w:t>
      </w:r>
      <w:r>
        <w:rPr>
          <w:rFonts w:eastAsia="Times New Roman" w:cs="Times New Roman"/>
          <w:szCs w:val="24"/>
        </w:rPr>
        <w:t>,</w:t>
      </w:r>
      <w:r>
        <w:rPr>
          <w:rFonts w:eastAsia="Times New Roman" w:cs="Times New Roman"/>
          <w:szCs w:val="24"/>
        </w:rPr>
        <w:t xml:space="preserve"> έτσι ώστε να είμαστε πανέτοιμοι με την αρχή της αντιπυρικής περιόδου. Δηλαδή, η διαφορά από την περσινή διάταξη είναι απλά</w:t>
      </w:r>
      <w:r>
        <w:rPr>
          <w:rFonts w:eastAsia="Times New Roman" w:cs="Times New Roman"/>
          <w:szCs w:val="24"/>
        </w:rPr>
        <w:t xml:space="preserve"> και μόνο ότι είναι προσαρμοσμένη στη φετινή χρονιά, το 2018. </w:t>
      </w:r>
    </w:p>
    <w:p w14:paraId="6BEEF95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Αναφέρω ως παράδειγμα ότι υπάρχουν οι Σύνδεσμοι Πυροπροστασίας για την Πεντέλη, για την Πάρνηθα και οπουδήποτε αλλού. </w:t>
      </w:r>
    </w:p>
    <w:p w14:paraId="6BEEF95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τροπολογία έχει γενικό αριθμό 1527 και ειδικό 21 </w:t>
      </w:r>
      <w:r>
        <w:rPr>
          <w:rFonts w:eastAsia="Times New Roman" w:cs="Times New Roman"/>
          <w:szCs w:val="24"/>
        </w:rPr>
        <w:t xml:space="preserve">και </w:t>
      </w:r>
      <w:r>
        <w:rPr>
          <w:rFonts w:eastAsia="Times New Roman" w:cs="Times New Roman"/>
          <w:szCs w:val="24"/>
        </w:rPr>
        <w:t>αφορά τη δυ</w:t>
      </w:r>
      <w:r>
        <w:rPr>
          <w:rFonts w:eastAsia="Times New Roman" w:cs="Times New Roman"/>
          <w:szCs w:val="24"/>
        </w:rPr>
        <w:t xml:space="preserve">νατότητα των φορέων διαχείρισης στερεών αποβλήτων που συγκροτούν οι δήμοι να χρηματοδοτούνται από τους πόρους των δήμων και σε εκείνες τις περιπτώσεις που δεν συμβάλλονται άμεσα για την κατασκευή διαφόρων ΣΔΙΤ, </w:t>
      </w:r>
      <w:r>
        <w:rPr>
          <w:rFonts w:eastAsia="Times New Roman" w:cs="Times New Roman"/>
          <w:szCs w:val="24"/>
        </w:rPr>
        <w:t>σ</w:t>
      </w:r>
      <w:r>
        <w:rPr>
          <w:rFonts w:eastAsia="Times New Roman" w:cs="Times New Roman"/>
          <w:szCs w:val="24"/>
        </w:rPr>
        <w:t xml:space="preserve">υμπράξεων </w:t>
      </w:r>
      <w:r>
        <w:rPr>
          <w:rFonts w:eastAsia="Times New Roman" w:cs="Times New Roman"/>
          <w:szCs w:val="24"/>
        </w:rPr>
        <w:t>δ</w:t>
      </w:r>
      <w:r>
        <w:rPr>
          <w:rFonts w:eastAsia="Times New Roman" w:cs="Times New Roman"/>
          <w:szCs w:val="24"/>
        </w:rPr>
        <w:t xml:space="preserve">ημοσίου και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αλ</w:t>
      </w:r>
      <w:r>
        <w:rPr>
          <w:rFonts w:eastAsia="Times New Roman" w:cs="Times New Roman"/>
          <w:szCs w:val="24"/>
        </w:rPr>
        <w:t xml:space="preserve">λά συμβάλλουν έμμεσα μέσω προγραμματικής συμφωνίας που έχουν οι ίδιες υπογράψει. </w:t>
      </w:r>
    </w:p>
    <w:p w14:paraId="6BEEF95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Μέχρι τώρα, λοιπόν, υπήρχε η δυνατότητα της άμεσης χρηματοδότησης των συγκεκριμένων φορέων σε περίπτωση που αυτοί συ</w:t>
      </w:r>
      <w:r>
        <w:rPr>
          <w:rFonts w:eastAsia="Times New Roman" w:cs="Times New Roman"/>
          <w:szCs w:val="24"/>
        </w:rPr>
        <w:t>νέπρα</w:t>
      </w:r>
      <w:r>
        <w:rPr>
          <w:rFonts w:eastAsia="Times New Roman" w:cs="Times New Roman"/>
          <w:szCs w:val="24"/>
        </w:rPr>
        <w:t>τταν στην υλοποίηση έργων ΣΔΙΤ, τώρα μπορεί να γίνετα</w:t>
      </w:r>
      <w:r>
        <w:rPr>
          <w:rFonts w:eastAsia="Times New Roman" w:cs="Times New Roman"/>
          <w:szCs w:val="24"/>
        </w:rPr>
        <w:t>ι αυτό και στην περίπτωση που έχουν έμμεσα συμμετάσχει μέσω προγραμματικής συμφωνίας με την περιφέρεια ή με άλλους φορείς. Αυτές οι δύο είναι οι τροπολογίες.</w:t>
      </w:r>
    </w:p>
    <w:p w14:paraId="6BEEF95F" w14:textId="77777777" w:rsidR="009B7D3A" w:rsidRDefault="00441D78">
      <w:pPr>
        <w:spacing w:line="600" w:lineRule="auto"/>
        <w:ind w:firstLine="720"/>
        <w:jc w:val="both"/>
        <w:rPr>
          <w:rFonts w:eastAsia="Times New Roman"/>
          <w:szCs w:val="24"/>
        </w:rPr>
      </w:pPr>
      <w:r>
        <w:rPr>
          <w:rFonts w:eastAsia="Times New Roman" w:cs="Times New Roman"/>
          <w:szCs w:val="24"/>
        </w:rPr>
        <w:lastRenderedPageBreak/>
        <w:t>Ευχαριστώ.</w:t>
      </w:r>
    </w:p>
    <w:p w14:paraId="6BEEF96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6BEEF96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εισηγητής του ΣΥΡΙΖΑ κ. Απόστολος Καραναστάσης για δεκαπέντε λεπτά.</w:t>
      </w:r>
    </w:p>
    <w:p w14:paraId="6BEEF96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ήθελα να ενημερώσω το Σώμα ότι ανοίγει και ο κατάλογος για τις εγγραφές,</w:t>
      </w:r>
      <w:r>
        <w:rPr>
          <w:rFonts w:eastAsia="Times New Roman" w:cs="Times New Roman"/>
          <w:szCs w:val="24"/>
        </w:rPr>
        <w:t xml:space="preserve"> </w:t>
      </w:r>
      <w:r>
        <w:rPr>
          <w:rFonts w:eastAsia="Times New Roman" w:cs="Times New Roman"/>
          <w:szCs w:val="24"/>
        </w:rPr>
        <w:t>που θα κλείσει με την ολοκλήρωση της ομιλίας του κ. Καραμανλή.</w:t>
      </w:r>
    </w:p>
    <w:p w14:paraId="6BEEF96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Κύριε Πρόεδρε, κύριε Υφυπ</w:t>
      </w:r>
      <w:r>
        <w:rPr>
          <w:rFonts w:eastAsia="Times New Roman" w:cs="Times New Roman"/>
          <w:szCs w:val="24"/>
        </w:rPr>
        <w:t>ουργέ, κυρίες και κύριοι συνάδελφοι, έχω την τιμή να εισηγηθώ σήμερα στην Ολομέλεια της Βουλής ένα πολυνομοσχέδιο, τόσο λόγω του όγκου όσο και λόγω της πολυσχιδούς θεματολογίας του, που αφορά στο</w:t>
      </w:r>
      <w:r>
        <w:rPr>
          <w:rFonts w:eastAsia="Times New Roman" w:cs="Times New Roman"/>
          <w:szCs w:val="24"/>
        </w:rPr>
        <w:t>ν</w:t>
      </w:r>
      <w:r>
        <w:rPr>
          <w:rFonts w:eastAsia="Times New Roman" w:cs="Times New Roman"/>
          <w:szCs w:val="24"/>
        </w:rPr>
        <w:t xml:space="preserve"> χώρο των χερσαίων επιβατικών και εμπορικών </w:t>
      </w:r>
      <w:r>
        <w:rPr>
          <w:rFonts w:eastAsia="Times New Roman" w:cs="Times New Roman"/>
          <w:szCs w:val="24"/>
        </w:rPr>
        <w:lastRenderedPageBreak/>
        <w:t>μεταφορών. Είναι</w:t>
      </w:r>
      <w:r>
        <w:rPr>
          <w:rFonts w:eastAsia="Times New Roman" w:cs="Times New Roman"/>
          <w:szCs w:val="24"/>
        </w:rPr>
        <w:t xml:space="preserve"> ένα νομοσχέδιο που ακριβώς λόγω της θεματολογίας του συγκέντρωσε τα βλέμματα της κοινής γνώμης κατά τη διάρκεια της συζήτησής του στην αρμόδια </w:t>
      </w:r>
      <w:r>
        <w:rPr>
          <w:rFonts w:eastAsia="Times New Roman" w:cs="Times New Roman"/>
          <w:szCs w:val="24"/>
        </w:rPr>
        <w:t>ε</w:t>
      </w:r>
      <w:r>
        <w:rPr>
          <w:rFonts w:eastAsia="Times New Roman" w:cs="Times New Roman"/>
          <w:szCs w:val="24"/>
        </w:rPr>
        <w:t>πιτροπή και</w:t>
      </w:r>
      <w:r>
        <w:rPr>
          <w:rFonts w:eastAsia="Times New Roman" w:cs="Times New Roman"/>
          <w:szCs w:val="24"/>
        </w:rPr>
        <w:t>,</w:t>
      </w:r>
      <w:r>
        <w:rPr>
          <w:rFonts w:eastAsia="Times New Roman" w:cs="Times New Roman"/>
          <w:szCs w:val="24"/>
        </w:rPr>
        <w:t xml:space="preserve"> κατά συνέπεια, όπως συνήθως συμβαίνει σε αυτές τις περιπτώσεις, διατυπώθηκαν για αυτό από τα διάφο</w:t>
      </w:r>
      <w:r>
        <w:rPr>
          <w:rFonts w:eastAsia="Times New Roman" w:cs="Times New Roman"/>
          <w:szCs w:val="24"/>
        </w:rPr>
        <w:t>ρα μέσα μαζικής ενημέρωσης απόψεις που πολλές φορές απείχαν πολύ από την πραγματικότητα.</w:t>
      </w:r>
    </w:p>
    <w:p w14:paraId="6BEEF96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Αντίθετα, στην αρμόδια </w:t>
      </w:r>
      <w:r>
        <w:rPr>
          <w:rFonts w:eastAsia="Times New Roman" w:cs="Times New Roman"/>
          <w:szCs w:val="24"/>
        </w:rPr>
        <w:t>ε</w:t>
      </w:r>
      <w:r>
        <w:rPr>
          <w:rFonts w:eastAsia="Times New Roman" w:cs="Times New Roman"/>
          <w:szCs w:val="24"/>
        </w:rPr>
        <w:t>πιτροπή θεωρώ ότι έγινε ένας εποικοδομητικός διάλογος με πολλές καίριες παρατηρήσεις</w:t>
      </w:r>
      <w:r>
        <w:rPr>
          <w:rFonts w:eastAsia="Times New Roman" w:cs="Times New Roman"/>
          <w:szCs w:val="24"/>
        </w:rPr>
        <w:t>,</w:t>
      </w:r>
      <w:r>
        <w:rPr>
          <w:rFonts w:eastAsia="Times New Roman" w:cs="Times New Roman"/>
          <w:szCs w:val="24"/>
        </w:rPr>
        <w:t xml:space="preserve"> τόσο από τους συναδέλφους των άλλων κομμάτων, πλην φυσικά</w:t>
      </w:r>
      <w:r>
        <w:rPr>
          <w:rFonts w:eastAsia="Times New Roman" w:cs="Times New Roman"/>
          <w:szCs w:val="24"/>
        </w:rPr>
        <w:t xml:space="preserve"> της Αξιωματικής Αντιπολίτευσης, που επέλεξε να στοιχηθεί πίσω από τα συγκεκριμένα μέσα μαζικής ενημέρωσης, αλλά και επαγγελματικά συμφέροντα του χώρου των μεταφορών</w:t>
      </w:r>
      <w:r>
        <w:rPr>
          <w:rFonts w:eastAsia="Times New Roman" w:cs="Times New Roman"/>
          <w:szCs w:val="24"/>
        </w:rPr>
        <w:t>,</w:t>
      </w:r>
      <w:r>
        <w:rPr>
          <w:rFonts w:eastAsia="Times New Roman" w:cs="Times New Roman"/>
          <w:szCs w:val="24"/>
        </w:rPr>
        <w:t xml:space="preserve"> όσο και από τους εμπλεκόμενους φορείς, οι οποίοι συμφωνούντες ή διαφωνούντες με τις </w:t>
      </w:r>
      <w:r>
        <w:rPr>
          <w:rFonts w:eastAsia="Times New Roman" w:cs="Times New Roman"/>
          <w:szCs w:val="24"/>
        </w:rPr>
        <w:lastRenderedPageBreak/>
        <w:t>διατά</w:t>
      </w:r>
      <w:r>
        <w:rPr>
          <w:rFonts w:eastAsia="Times New Roman" w:cs="Times New Roman"/>
          <w:szCs w:val="24"/>
        </w:rPr>
        <w:t>ξεις του ανέδειξαν την αναγκαιότητα της σύνταξης και ψήφισης του παρόντος.</w:t>
      </w:r>
    </w:p>
    <w:p w14:paraId="6BEEF96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Με το συζητούμενο, λοιπόν, νομοσχέδιο επιχειρούμε και ελπίζουμε να πετύχουμε τον εκσυγχρονισμό της λειτουργίας του τομέα των χερσαίων επιβατικών και εμπορικών μεταφορών, ενός τομέα </w:t>
      </w:r>
      <w:r>
        <w:rPr>
          <w:rFonts w:eastAsia="Times New Roman" w:cs="Times New Roman"/>
          <w:szCs w:val="24"/>
        </w:rPr>
        <w:t>κρίσιμου για την κοινωνική και οικονομική ζωή της χώρας και την ασφάλεια των πολιτών. Το νομοσχέδιο είναι χωρισμένο σε έξι θεματολογικά διακριτά μέρη</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πρώτο μέρος περιλαμβάνει ρυθμίσεις για τις επιβατικές μεταφορές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δεύτερο την τροποποίηση του Κώδικα Οδικής Κυκλοφορίας. Στο τρίτο μέρος υπάρχουν ρυθμίσεις για τα λεωφορεία και τα ΚΤΕΛ. Το τέταρτο μέρος αναφέρεται σε ρυθμίσεις θεμάτων που αφορούν σε οχήματα και οδηγούς. Το πέμπτο </w:t>
      </w:r>
      <w:r>
        <w:rPr>
          <w:rFonts w:eastAsia="Times New Roman" w:cs="Times New Roman"/>
          <w:szCs w:val="24"/>
        </w:rPr>
        <w:lastRenderedPageBreak/>
        <w:t>μέρος περιέχει διατάξεις με εποπτευόμεν</w:t>
      </w:r>
      <w:r>
        <w:rPr>
          <w:rFonts w:eastAsia="Times New Roman" w:cs="Times New Roman"/>
          <w:szCs w:val="24"/>
        </w:rPr>
        <w:t xml:space="preserve">ους φορείς του Υπουργείου Υποδομών και Μεταφορών. </w:t>
      </w:r>
    </w:p>
    <w:p w14:paraId="6BEEF96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Με τις προβλεπόμενες ρυθμίσεις του πρώτου μέρους αποσκοπούμε γενικότερα στην αναδιοργάνωση των ρυθμίσεων λειτουργίας των επιβατικών δημοσίας χρήσεως αυτοκίνητων, στον εξορθολογισμό του </w:t>
      </w:r>
      <w:r>
        <w:rPr>
          <w:rFonts w:eastAsia="Times New Roman" w:cs="Times New Roman"/>
          <w:szCs w:val="24"/>
        </w:rPr>
        <w:t>Π</w:t>
      </w:r>
      <w:r>
        <w:rPr>
          <w:rFonts w:eastAsia="Times New Roman" w:cs="Times New Roman"/>
          <w:szCs w:val="24"/>
        </w:rPr>
        <w:t xml:space="preserve">ειθαρχικού </w:t>
      </w:r>
      <w:r>
        <w:rPr>
          <w:rFonts w:eastAsia="Times New Roman" w:cs="Times New Roman"/>
          <w:szCs w:val="24"/>
        </w:rPr>
        <w:t>Δ</w:t>
      </w:r>
      <w:r>
        <w:rPr>
          <w:rFonts w:eastAsia="Times New Roman" w:cs="Times New Roman"/>
          <w:szCs w:val="24"/>
        </w:rPr>
        <w:t>ικαίου,</w:t>
      </w:r>
      <w:r>
        <w:rPr>
          <w:rFonts w:eastAsia="Times New Roman" w:cs="Times New Roman"/>
          <w:szCs w:val="24"/>
        </w:rPr>
        <w:t xml:space="preserve"> στην εισαγωγή για πρώτη φορά βασικών και αναγκαίων κανόνων στην αγορά των υπηρεσιών διαμεσολάβησης για τη μεταφορά επιβατών, κατηγοριοποίηση των παραβάσεων και ρύθμιση αρμοδίων οργάνων ελέγχου και βεβαίωσης των παραβάσεων. </w:t>
      </w:r>
    </w:p>
    <w:p w14:paraId="6BEEF96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ήθελα εδώ να σταθώ στα πολυσ</w:t>
      </w:r>
      <w:r>
        <w:rPr>
          <w:rFonts w:eastAsia="Times New Roman" w:cs="Times New Roman"/>
          <w:szCs w:val="24"/>
        </w:rPr>
        <w:t>υζητημένα άρθρα 12 και 13</w:t>
      </w:r>
      <w:r>
        <w:rPr>
          <w:rFonts w:eastAsia="Times New Roman" w:cs="Times New Roman"/>
          <w:szCs w:val="24"/>
        </w:rPr>
        <w:t>,</w:t>
      </w:r>
      <w:r>
        <w:rPr>
          <w:rFonts w:eastAsia="Times New Roman" w:cs="Times New Roman"/>
          <w:szCs w:val="24"/>
        </w:rPr>
        <w:t xml:space="preserve"> που αφορούν στη λειτουργία των εταιρειών διαμεσολάβησης. Με τα άρθρα αυτά, το 12 και το 13, τίθενται για πρώτη φορά κανόνες </w:t>
      </w:r>
      <w:r>
        <w:rPr>
          <w:rFonts w:eastAsia="Times New Roman" w:cs="Times New Roman"/>
          <w:szCs w:val="24"/>
        </w:rPr>
        <w:lastRenderedPageBreak/>
        <w:t>στην παντελώς αρρύθμιστη μέχρι σήμερα αγορά των υπηρεσιών διαμεσολάβησης για τη μεταφορά επιβατών</w:t>
      </w:r>
      <w:r>
        <w:rPr>
          <w:rFonts w:eastAsia="Times New Roman" w:cs="Times New Roman"/>
          <w:szCs w:val="24"/>
        </w:rPr>
        <w:t>,</w:t>
      </w:r>
      <w:r>
        <w:rPr>
          <w:rFonts w:eastAsia="Times New Roman" w:cs="Times New Roman"/>
          <w:szCs w:val="24"/>
        </w:rPr>
        <w:t xml:space="preserve"> τόσο σ</w:t>
      </w:r>
      <w:r>
        <w:rPr>
          <w:rFonts w:eastAsia="Times New Roman" w:cs="Times New Roman"/>
          <w:szCs w:val="24"/>
        </w:rPr>
        <w:t xml:space="preserve">την περίπτωση μεταφορικού έργου με επιβατικά δημόσιας χρήσης οχήματα -αφορά το άρθρο 12- όσο και στην περίπτωση εκμίσθωσης επιβατικών ιδιωτικής χρήσης αυτοκινήτων με οδηγό. </w:t>
      </w:r>
    </w:p>
    <w:p w14:paraId="6BEEF96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Συγκεκριμένα με το άρθρο 12 ορίζεται το πότε φυσικά ή νομικά πρόσωπα που παρέχουν </w:t>
      </w:r>
      <w:r>
        <w:rPr>
          <w:rFonts w:eastAsia="Times New Roman" w:cs="Times New Roman"/>
          <w:szCs w:val="24"/>
        </w:rPr>
        <w:t>υπηρεσίες ηλεκτρονικής ή τηλεφωνικής διαμεσολάβησης για τη μεταφορά επιβατών με τα οχήματα αυτά λογίζεται ότι ασκούν ως κύρια οικονομική δραστηριότητα αυτή της μεταφοράς επιβατών, κατ’ αντιδιαστολή προς την περίπτωση που η υπηρεσία τηλεφωνικής ή ηλεκτρονικ</w:t>
      </w:r>
      <w:r>
        <w:rPr>
          <w:rFonts w:eastAsia="Times New Roman" w:cs="Times New Roman"/>
          <w:szCs w:val="24"/>
        </w:rPr>
        <w:t xml:space="preserve">ής διαμεσολάβησης είναι απλώς επικουρική και δευτερεύουσα. </w:t>
      </w:r>
    </w:p>
    <w:p w14:paraId="6BEEF96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Στη συνέχεια ορίζεται η διαδικασία αδειοδότησης του φορέα ηλεκτρονικής ή τηλεφωνικής διαμεσολάβησης με ιδιαίτερες προβλέψεις ανάλογα με τη χώρα έδρας του φορέα, αν είναι η χώρα μας, η Ελλάδα, εντό</w:t>
      </w:r>
      <w:r>
        <w:rPr>
          <w:rFonts w:eastAsia="Times New Roman" w:cs="Times New Roman"/>
          <w:szCs w:val="24"/>
        </w:rPr>
        <w:t xml:space="preserve">ς ή εκτός Ευρωπαϊκής Ένωσης και ανάλογα με το αν γίνεται η όχι επεξεργασία προσωπικών δεδομένων των επιβατών, ενώ αντιμετωπίζεται και το πολύ σοβαρό θέμα της επεξεργασίας ευαίσθητων προσωπικών δεδομένων. </w:t>
      </w:r>
    </w:p>
    <w:p w14:paraId="6BEEF96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Τέλος, με την παράγραφο 9 ορίζεται σαφώς</w:t>
      </w:r>
      <w:r>
        <w:rPr>
          <w:rFonts w:eastAsia="Times New Roman" w:cs="Times New Roman"/>
          <w:szCs w:val="24"/>
        </w:rPr>
        <w:t>,</w:t>
      </w:r>
      <w:r>
        <w:rPr>
          <w:rFonts w:eastAsia="Times New Roman" w:cs="Times New Roman"/>
          <w:szCs w:val="24"/>
        </w:rPr>
        <w:t xml:space="preserve"> για λόγου</w:t>
      </w:r>
      <w:r>
        <w:rPr>
          <w:rFonts w:eastAsia="Times New Roman" w:cs="Times New Roman"/>
          <w:szCs w:val="24"/>
        </w:rPr>
        <w:t>ς προστασίας των δημοσίων εσόδων και αποφυγής φαινομένων καταχρηστικών πρακτικών φοροαποφυγής</w:t>
      </w:r>
      <w:r>
        <w:rPr>
          <w:rFonts w:eastAsia="Times New Roman" w:cs="Times New Roman"/>
          <w:szCs w:val="24"/>
        </w:rPr>
        <w:t>,</w:t>
      </w:r>
      <w:r>
        <w:rPr>
          <w:rFonts w:eastAsia="Times New Roman" w:cs="Times New Roman"/>
          <w:szCs w:val="24"/>
        </w:rPr>
        <w:t xml:space="preserve"> ότι τα έσοδα από την άσκηση της δραστηριότητας διαμεσολάβησης, οπουδήποτε και αν αυτή διενεργείται, φορολογούνται με βάση την κείμενη φορολογική </w:t>
      </w:r>
      <w:r>
        <w:rPr>
          <w:rFonts w:eastAsia="Times New Roman" w:cs="Times New Roman"/>
          <w:szCs w:val="24"/>
        </w:rPr>
        <w:lastRenderedPageBreak/>
        <w:t>νομοθεσία, εφόσο</w:t>
      </w:r>
      <w:r>
        <w:rPr>
          <w:rFonts w:eastAsia="Times New Roman" w:cs="Times New Roman"/>
          <w:szCs w:val="24"/>
        </w:rPr>
        <w:t xml:space="preserve">ν η μεταφορά διενεργείται εντός της ελληνικής επικράτειας. </w:t>
      </w:r>
    </w:p>
    <w:p w14:paraId="6BEEF96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Αντιπολίτευσης, κατηγορήσατε το Υπουργείο Μεταφορών ότι παριστάνει το ΣΔΟΕ και ότι ζήλεψε τον ρόλο του Υπουργείου Οικονομικών. Δεν είναι έτσι και το ξέρετε. Τους ό</w:t>
      </w:r>
      <w:r>
        <w:rPr>
          <w:rFonts w:eastAsia="Times New Roman" w:cs="Times New Roman"/>
          <w:szCs w:val="24"/>
        </w:rPr>
        <w:t>ρους λειτουργίας των εταιρειών του κάθε χώρου τούς θέτει το αρμόδιο Υπουργείο και τα συναρμόδια Υπουργεία εκτελούν τους ρόλους που τους αναλογούν. Αλίμονο αν</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η Αστυνομία νομοθετούσε τον Ποινικό Κώδικα, επειδή συλλαμβάνει τους παραβάτες. </w:t>
      </w:r>
    </w:p>
    <w:p w14:paraId="6BEEF96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αν θα προτιμούσατε να μη νομοθετούν κανόνες, ώστε τα κέρδη των συγκεκριμένων επιχειρήσεων να φεύγουν αφορολό</w:t>
      </w:r>
      <w:r>
        <w:rPr>
          <w:rFonts w:eastAsia="Times New Roman" w:cs="Times New Roman"/>
          <w:szCs w:val="24"/>
        </w:rPr>
        <w:lastRenderedPageBreak/>
        <w:t>γητα προς φορολογικούς παραδείσους, πείτε το καθαρά. Με το άρθρο 13 αντιμετωπίζονται αντίστοιχα τα φυσικά ή νομικά πρόσωπα που παρέχουν ηλεκτρο</w:t>
      </w:r>
      <w:r>
        <w:rPr>
          <w:rFonts w:eastAsia="Times New Roman" w:cs="Times New Roman"/>
          <w:szCs w:val="24"/>
        </w:rPr>
        <w:t xml:space="preserve">νική ή τηλεφωνική διαμεσολάβηση για την ενοικίαση επιβατικών ιδιωτικής χρήσης οχημάτων με οδηγό. Δεν κλείνουμε ούτε διώχνουμε εταιρείες που αναφέρονται, είτε αυτή είναι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είτε η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ή οποιαδήποτε άλλη δραστηριοποιείται στον συγκεκριμένο χώρο,</w:t>
      </w:r>
      <w:r>
        <w:rPr>
          <w:rFonts w:eastAsia="Times New Roman" w:cs="Times New Roman"/>
          <w:szCs w:val="24"/>
        </w:rPr>
        <w:t xml:space="preserve"> κυρίες και κύριοι συνάδελφοι. Το πλαίσιο λειτουργίας τους ορίζουμε, όπως είναι δικαίωμα και υποχρέωση της πολιτείας. </w:t>
      </w:r>
    </w:p>
    <w:p w14:paraId="6BEEF96D" w14:textId="77777777" w:rsidR="009B7D3A" w:rsidRDefault="00441D78">
      <w:pPr>
        <w:spacing w:line="600" w:lineRule="auto"/>
        <w:ind w:firstLine="720"/>
        <w:jc w:val="both"/>
        <w:rPr>
          <w:rFonts w:eastAsia="Times New Roman"/>
          <w:szCs w:val="24"/>
        </w:rPr>
      </w:pPr>
      <w:r>
        <w:rPr>
          <w:rFonts w:eastAsia="Times New Roman"/>
          <w:szCs w:val="24"/>
        </w:rPr>
        <w:t xml:space="preserve">Περνώντας στο </w:t>
      </w:r>
      <w:r>
        <w:rPr>
          <w:rFonts w:eastAsia="Times New Roman"/>
          <w:szCs w:val="24"/>
        </w:rPr>
        <w:t>δ</w:t>
      </w:r>
      <w:r>
        <w:rPr>
          <w:rFonts w:eastAsia="Times New Roman"/>
          <w:szCs w:val="24"/>
        </w:rPr>
        <w:t xml:space="preserve">εύτερο </w:t>
      </w:r>
      <w:r>
        <w:rPr>
          <w:rFonts w:eastAsia="Times New Roman"/>
          <w:szCs w:val="24"/>
        </w:rPr>
        <w:t>μ</w:t>
      </w:r>
      <w:r>
        <w:rPr>
          <w:rFonts w:eastAsia="Times New Roman"/>
          <w:szCs w:val="24"/>
        </w:rPr>
        <w:t>έρος</w:t>
      </w:r>
      <w:r>
        <w:rPr>
          <w:rFonts w:eastAsia="Times New Roman"/>
          <w:szCs w:val="24"/>
        </w:rPr>
        <w:t>,</w:t>
      </w:r>
      <w:r>
        <w:rPr>
          <w:rFonts w:eastAsia="Times New Roman"/>
          <w:szCs w:val="24"/>
        </w:rPr>
        <w:t xml:space="preserve"> που αναφέρεται στον Κώδικα Οδικής Κυκλοφορίας, πρέπει να επισημάνω ότι ο Κώδικας Οδικής Κυκλοφορίας αποτελεί</w:t>
      </w:r>
      <w:r>
        <w:rPr>
          <w:rFonts w:eastAsia="Times New Roman"/>
          <w:szCs w:val="24"/>
        </w:rPr>
        <w:t xml:space="preserve"> το βασικό νομικό εργαλείο οδικής ασφάλειας </w:t>
      </w:r>
      <w:r>
        <w:rPr>
          <w:rFonts w:eastAsia="Times New Roman"/>
          <w:szCs w:val="24"/>
        </w:rPr>
        <w:lastRenderedPageBreak/>
        <w:t xml:space="preserve">και ως τέτοιο πρέπει να είναι σε θέση να καθοδηγεί την ανθρώπινη συμπεριφορά. </w:t>
      </w:r>
    </w:p>
    <w:p w14:paraId="6BEEF96E" w14:textId="77777777" w:rsidR="009B7D3A" w:rsidRDefault="00441D78">
      <w:pPr>
        <w:spacing w:line="600" w:lineRule="auto"/>
        <w:ind w:firstLine="720"/>
        <w:jc w:val="both"/>
        <w:rPr>
          <w:rFonts w:eastAsia="Times New Roman"/>
          <w:szCs w:val="24"/>
        </w:rPr>
      </w:pPr>
      <w:r>
        <w:rPr>
          <w:rFonts w:eastAsia="Times New Roman"/>
          <w:szCs w:val="24"/>
        </w:rPr>
        <w:t xml:space="preserve">Προτεραιότητά μας είναι η πρόληψη και η καλλιέργεια οδικής κουλτούρας. Με βάση αυτή μας την πεποίθηση, η επιβολή προστίμων αποκτά με </w:t>
      </w:r>
      <w:r>
        <w:rPr>
          <w:rFonts w:eastAsia="Times New Roman"/>
          <w:szCs w:val="24"/>
        </w:rPr>
        <w:t xml:space="preserve">τον νέο Κώδικα Οδικής Κυκλοφορίας άλλο εννοιολογικό περιεχόμενο και αποδεσμεύεται από τον μέχρι σήμερα εισπρακτικό χαρακτήρα. </w:t>
      </w:r>
    </w:p>
    <w:p w14:paraId="6BEEF96F" w14:textId="77777777" w:rsidR="009B7D3A" w:rsidRDefault="00441D78">
      <w:pPr>
        <w:spacing w:line="600" w:lineRule="auto"/>
        <w:ind w:firstLine="720"/>
        <w:jc w:val="both"/>
        <w:rPr>
          <w:rFonts w:eastAsia="Times New Roman"/>
          <w:szCs w:val="24"/>
        </w:rPr>
      </w:pPr>
      <w:r>
        <w:rPr>
          <w:rFonts w:eastAsia="Times New Roman"/>
          <w:szCs w:val="24"/>
        </w:rPr>
        <w:t>Στο σημείο αυτό να επιμείνω λίγο στα άρθρα 28 και 29, για να αποσαφηνίσουμε πλήρως τα σχετικά με τις κυρώσεις και τα πρόστιμα του</w:t>
      </w:r>
      <w:r>
        <w:rPr>
          <w:rFonts w:eastAsia="Times New Roman"/>
          <w:szCs w:val="24"/>
        </w:rPr>
        <w:t xml:space="preserve"> Κώδικα Οδικής Κυκλοφορίας, γιατί πολλά έχουν ακουστεί αυτές τις μέρες.</w:t>
      </w:r>
    </w:p>
    <w:p w14:paraId="6BEEF970" w14:textId="77777777" w:rsidR="009B7D3A" w:rsidRDefault="00441D78">
      <w:pPr>
        <w:spacing w:line="600" w:lineRule="auto"/>
        <w:ind w:firstLine="720"/>
        <w:jc w:val="both"/>
        <w:rPr>
          <w:rFonts w:eastAsia="Times New Roman"/>
          <w:szCs w:val="24"/>
        </w:rPr>
      </w:pPr>
      <w:r>
        <w:rPr>
          <w:rFonts w:eastAsia="Times New Roman"/>
          <w:szCs w:val="24"/>
        </w:rPr>
        <w:t xml:space="preserve">Με το άρθρο 28, λοιπόν, όλες οι παραβάσεις του ΚΟΚ κατατάσσονται ανάλογα με την επικινδυνότητά τους σε τρεις κατηγορίες. </w:t>
      </w:r>
      <w:r>
        <w:rPr>
          <w:rFonts w:eastAsia="Times New Roman"/>
          <w:szCs w:val="24"/>
        </w:rPr>
        <w:lastRenderedPageBreak/>
        <w:t>Ορισμένες από τις παραβάσεις αυτές κατηγοριοποιούνται και διαφο</w:t>
      </w:r>
      <w:r>
        <w:rPr>
          <w:rFonts w:eastAsia="Times New Roman"/>
          <w:szCs w:val="24"/>
        </w:rPr>
        <w:t xml:space="preserve">ρετικά και συγκεκριμένα κατατάσσονται στις κατηγορίες Σ1 όσες συνδέονται με υψηλή συχνότητα πρόκλησης ατυχημάτων και στη Σ2 όσες παραπέμπουν σε αντικοινωνική οδική συμπεριφορά. </w:t>
      </w:r>
    </w:p>
    <w:p w14:paraId="6BEEF971" w14:textId="77777777" w:rsidR="009B7D3A" w:rsidRDefault="00441D78">
      <w:pPr>
        <w:spacing w:line="600" w:lineRule="auto"/>
        <w:ind w:firstLine="720"/>
        <w:jc w:val="both"/>
        <w:rPr>
          <w:rFonts w:eastAsia="Times New Roman"/>
          <w:szCs w:val="24"/>
        </w:rPr>
      </w:pPr>
      <w:r>
        <w:rPr>
          <w:rFonts w:eastAsia="Times New Roman"/>
          <w:szCs w:val="24"/>
        </w:rPr>
        <w:t>Η κατάταξη</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στο Ε1, Ε2 και Ε3 συνεπάγεται για όλες τις παραβάσεις χρημ</w:t>
      </w:r>
      <w:r>
        <w:rPr>
          <w:rFonts w:eastAsia="Times New Roman"/>
          <w:szCs w:val="24"/>
        </w:rPr>
        <w:t>ατική ποινή-πρόστιμο, η κατάταξη στο Σ1, Σ2 επιφέρει πέραν του προστίμου που προκύπτει κατά τα ανωτέρω και πρόσθετες διοικητικές κυρώσεις. Σε ό,τι αφορά τα πρόστιμα των κατηγοριών Ε1, Ε2 και Ε3, αυτά θα καθοριστούν με μια υπουργική απόφαση και θα κυμαίνοντ</w:t>
      </w:r>
      <w:r>
        <w:rPr>
          <w:rFonts w:eastAsia="Times New Roman"/>
          <w:szCs w:val="24"/>
        </w:rPr>
        <w:t>αι από 0 έως 600 ευρώ.</w:t>
      </w:r>
    </w:p>
    <w:p w14:paraId="6BEEF972" w14:textId="77777777" w:rsidR="009B7D3A" w:rsidRDefault="00441D78">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Η΄ Αντιπρόεδρος της Βουλής κ. </w:t>
      </w:r>
      <w:r w:rsidRPr="00207CEE">
        <w:rPr>
          <w:rFonts w:eastAsia="Times New Roman"/>
          <w:b/>
          <w:szCs w:val="24"/>
        </w:rPr>
        <w:t>ΔΗΜΗΤΡΙΟΣ ΚΑΜΜΕΝΟΣ</w:t>
      </w:r>
      <w:r>
        <w:rPr>
          <w:rFonts w:eastAsia="Times New Roman"/>
          <w:szCs w:val="24"/>
        </w:rPr>
        <w:t>)</w:t>
      </w:r>
    </w:p>
    <w:p w14:paraId="6BEEF973" w14:textId="77777777" w:rsidR="009B7D3A" w:rsidRDefault="00441D78">
      <w:pPr>
        <w:spacing w:line="600" w:lineRule="auto"/>
        <w:ind w:firstLine="720"/>
        <w:jc w:val="both"/>
        <w:rPr>
          <w:rFonts w:eastAsia="Times New Roman"/>
          <w:szCs w:val="24"/>
        </w:rPr>
      </w:pPr>
      <w:r>
        <w:rPr>
          <w:rFonts w:eastAsia="Times New Roman"/>
          <w:szCs w:val="24"/>
        </w:rPr>
        <w:lastRenderedPageBreak/>
        <w:t xml:space="preserve">Μετά την έκδοση των ανωτέρω αποφάσεων, ισχύουν για τις παραβάσεις του Κώδικα Οδικής Κυκλοφορίας οι παλιές ποινές που </w:t>
      </w:r>
      <w:r>
        <w:rPr>
          <w:rFonts w:eastAsia="Times New Roman"/>
          <w:szCs w:val="24"/>
        </w:rPr>
        <w:t xml:space="preserve">προβλέπονται από την κείμενη νομοθεσία με οριζόντια μείωση των προστίμων κατά 50%. </w:t>
      </w:r>
    </w:p>
    <w:p w14:paraId="6BEEF974" w14:textId="77777777" w:rsidR="009B7D3A" w:rsidRDefault="00441D78">
      <w:pPr>
        <w:spacing w:line="600" w:lineRule="auto"/>
        <w:ind w:firstLine="720"/>
        <w:jc w:val="both"/>
        <w:rPr>
          <w:rFonts w:eastAsia="Times New Roman"/>
          <w:szCs w:val="24"/>
        </w:rPr>
      </w:pPr>
      <w:r>
        <w:rPr>
          <w:rFonts w:eastAsia="Times New Roman"/>
          <w:szCs w:val="24"/>
        </w:rPr>
        <w:t>Παράλληλα καταργείται -και εύλογα- η μέχρι σήμερα προβλεπόμενη έκπτωση 50%</w:t>
      </w:r>
      <w:r>
        <w:rPr>
          <w:rFonts w:eastAsia="Times New Roman"/>
          <w:szCs w:val="24"/>
        </w:rPr>
        <w:t>,</w:t>
      </w:r>
      <w:r>
        <w:rPr>
          <w:rFonts w:eastAsia="Times New Roman"/>
          <w:szCs w:val="24"/>
        </w:rPr>
        <w:t xml:space="preserve"> στην περίπτωση καταβολής του προστίμου εντός δέκα ημερών από τη βεβαίωσή τους. </w:t>
      </w:r>
    </w:p>
    <w:p w14:paraId="6BEEF975" w14:textId="77777777" w:rsidR="009B7D3A" w:rsidRDefault="00441D78">
      <w:pPr>
        <w:spacing w:line="600" w:lineRule="auto"/>
        <w:ind w:firstLine="720"/>
        <w:jc w:val="both"/>
        <w:rPr>
          <w:rFonts w:eastAsia="Times New Roman"/>
          <w:szCs w:val="24"/>
        </w:rPr>
      </w:pPr>
      <w:r>
        <w:rPr>
          <w:rFonts w:eastAsia="Times New Roman"/>
          <w:szCs w:val="24"/>
        </w:rPr>
        <w:t>Από την παραπάνω</w:t>
      </w:r>
      <w:r>
        <w:rPr>
          <w:rFonts w:eastAsia="Times New Roman"/>
          <w:szCs w:val="24"/>
        </w:rPr>
        <w:t xml:space="preserve"> μείωση κατά 50% -αυτό είναι πολύ σημαντικό- εξαιρούνται, δεν έχουν μείωση, οι παραβάσεις που συνδέονται με την κατανάλωση αλκοόλ, οι παραβάσεις των διατάξεων της πινακίδας Ρ2, του </w:t>
      </w:r>
      <w:r>
        <w:rPr>
          <w:rFonts w:eastAsia="Times New Roman"/>
          <w:szCs w:val="24"/>
        </w:rPr>
        <w:t>«</w:t>
      </w:r>
      <w:r>
        <w:rPr>
          <w:rFonts w:eastAsia="Times New Roman"/>
          <w:szCs w:val="24"/>
          <w:lang w:val="en-US"/>
        </w:rPr>
        <w:t>STOP</w:t>
      </w:r>
      <w:r>
        <w:rPr>
          <w:rFonts w:eastAsia="Times New Roman"/>
          <w:szCs w:val="24"/>
        </w:rPr>
        <w:t xml:space="preserve">» </w:t>
      </w:r>
      <w:r>
        <w:rPr>
          <w:rFonts w:eastAsia="Times New Roman"/>
          <w:szCs w:val="24"/>
        </w:rPr>
        <w:t>και του ερυθρού σηματοδότη, αυτές για την επίδειξη ικανότητας, εντυπ</w:t>
      </w:r>
      <w:r>
        <w:rPr>
          <w:rFonts w:eastAsia="Times New Roman"/>
          <w:szCs w:val="24"/>
        </w:rPr>
        <w:t xml:space="preserve">ωσιασμού, ανταγωνισμού ή τέλεσης αυτοσχέδιων αγώνων, καθώς και οι παραβάσεις των διατάξεων με </w:t>
      </w:r>
      <w:r>
        <w:rPr>
          <w:rFonts w:eastAsia="Times New Roman"/>
          <w:szCs w:val="24"/>
        </w:rPr>
        <w:lastRenderedPageBreak/>
        <w:t>τις οποίες ορίζεται ο τρόπος προσπέρασης οχημάτων. Ειδικά για τις παραβάσεις αυτές, πέραν της καταβολής ολοκλήρου του προστίμου, αυτού που υπήρχε πριν, προβλέπετα</w:t>
      </w:r>
      <w:r>
        <w:rPr>
          <w:rFonts w:eastAsia="Times New Roman"/>
          <w:szCs w:val="24"/>
        </w:rPr>
        <w:t>ι ότι σε περίπτωση τέλεσής του</w:t>
      </w:r>
      <w:r>
        <w:rPr>
          <w:rFonts w:eastAsia="Times New Roman"/>
          <w:szCs w:val="24"/>
        </w:rPr>
        <w:t>ς</w:t>
      </w:r>
      <w:r>
        <w:rPr>
          <w:rFonts w:eastAsia="Times New Roman"/>
          <w:szCs w:val="24"/>
        </w:rPr>
        <w:t xml:space="preserve"> για τρίτη φορά εντός διαστήματος πέντε ετών, η άδεια οδήγησης αφαιρείται δι</w:t>
      </w:r>
      <w:r>
        <w:rPr>
          <w:rFonts w:eastAsia="Times New Roman"/>
          <w:szCs w:val="24"/>
        </w:rPr>
        <w:t>ά</w:t>
      </w:r>
      <w:r>
        <w:rPr>
          <w:rFonts w:eastAsia="Times New Roman"/>
          <w:szCs w:val="24"/>
        </w:rPr>
        <w:t xml:space="preserve"> βίου. </w:t>
      </w:r>
    </w:p>
    <w:p w14:paraId="6BEEF976" w14:textId="77777777" w:rsidR="009B7D3A" w:rsidRDefault="00441D78">
      <w:pPr>
        <w:spacing w:line="600" w:lineRule="auto"/>
        <w:ind w:firstLine="720"/>
        <w:jc w:val="both"/>
        <w:rPr>
          <w:rFonts w:eastAsia="Times New Roman"/>
          <w:szCs w:val="24"/>
        </w:rPr>
      </w:pPr>
      <w:r>
        <w:rPr>
          <w:rFonts w:eastAsia="Times New Roman"/>
          <w:szCs w:val="24"/>
        </w:rPr>
        <w:t xml:space="preserve">Τέλος, για τη χρήση κινητού τηλεφώνου χωρίς τη χρήση ασύρματων ακουστικών, </w:t>
      </w:r>
      <w:r>
        <w:rPr>
          <w:rFonts w:eastAsia="Times New Roman"/>
          <w:szCs w:val="24"/>
          <w:lang w:val="en-US"/>
        </w:rPr>
        <w:t>b</w:t>
      </w:r>
      <w:r>
        <w:rPr>
          <w:rFonts w:eastAsia="Times New Roman"/>
          <w:szCs w:val="24"/>
          <w:lang w:val="en-US"/>
        </w:rPr>
        <w:t>luetooth</w:t>
      </w:r>
      <w:r>
        <w:rPr>
          <w:rFonts w:eastAsia="Times New Roman"/>
          <w:szCs w:val="24"/>
        </w:rPr>
        <w:t xml:space="preserve"> ή χωρίς την τοποθέτηση κινητού σε ειδική θέση για ανοι</w:t>
      </w:r>
      <w:r>
        <w:rPr>
          <w:rFonts w:eastAsia="Times New Roman"/>
          <w:szCs w:val="24"/>
        </w:rPr>
        <w:t>κ</w:t>
      </w:r>
      <w:r>
        <w:rPr>
          <w:rFonts w:eastAsia="Times New Roman"/>
          <w:szCs w:val="24"/>
        </w:rPr>
        <w:t>τή ακρόαση, παρεμπόδιση ραμπών διάβασης για τα άτομα με ειδικές ανάγκες, παραβίαση των διατάξεων για τη χρήση ζώνης ασφαλείας ή προστατευτικού κράνους, ρίψη εκτός οχήματος αντικειμένων ή ουσιών που μπορούν να προκαλέσουν πυρκαγιά, όπως το τσιγάρο, που στοι</w:t>
      </w:r>
      <w:r>
        <w:rPr>
          <w:rFonts w:eastAsia="Times New Roman"/>
          <w:szCs w:val="24"/>
        </w:rPr>
        <w:t xml:space="preserve">χειοθετούν παραβάσεις των κατηγοριών αυτών, προβλέπεται η απευθείας αφαίρεση πινακίδων </w:t>
      </w:r>
      <w:r>
        <w:rPr>
          <w:rFonts w:eastAsia="Times New Roman"/>
          <w:szCs w:val="24"/>
        </w:rPr>
        <w:lastRenderedPageBreak/>
        <w:t>και άδειας οδήγησης για εξήντα μέρες και διπλασιασμός της ποινής σε περίπτωση υποτροπής εντός έξι μηνών, ενώ παράλληλα ο παραβάτης υποχρεούται σε επανεξέταση και επαναχο</w:t>
      </w:r>
      <w:r>
        <w:rPr>
          <w:rFonts w:eastAsia="Times New Roman"/>
          <w:szCs w:val="24"/>
        </w:rPr>
        <w:t xml:space="preserve">ρήγηση της άδειας. </w:t>
      </w:r>
    </w:p>
    <w:p w14:paraId="6BEEF977" w14:textId="77777777" w:rsidR="009B7D3A" w:rsidRDefault="00441D78">
      <w:pPr>
        <w:spacing w:line="600" w:lineRule="auto"/>
        <w:ind w:firstLine="720"/>
        <w:jc w:val="both"/>
        <w:rPr>
          <w:rFonts w:eastAsia="Times New Roman"/>
          <w:szCs w:val="24"/>
        </w:rPr>
      </w:pPr>
      <w:r>
        <w:rPr>
          <w:rFonts w:eastAsia="Times New Roman"/>
          <w:szCs w:val="24"/>
        </w:rPr>
        <w:t>Οι κυρώσεις για τις συγκεκριμένες παραβάσεις αποτελούν ξεχωριστή νομοθετική πρωτοβουλία, καθώς έχει διαπιστωθεί ότι αποτελούν καθημερινό φαινόμενο οδικής συμπεριφοράς, με σοβαρό αντίκτυπο στην προστασία της ζωής γενικότερα και των ευαίσ</w:t>
      </w:r>
      <w:r>
        <w:rPr>
          <w:rFonts w:eastAsia="Times New Roman"/>
          <w:szCs w:val="24"/>
        </w:rPr>
        <w:t xml:space="preserve">θητων κοινωνικά ομάδων συγκεκριμένα. </w:t>
      </w:r>
    </w:p>
    <w:p w14:paraId="6BEEF978" w14:textId="77777777" w:rsidR="009B7D3A" w:rsidRDefault="00441D78">
      <w:pPr>
        <w:spacing w:line="600" w:lineRule="auto"/>
        <w:ind w:firstLine="720"/>
        <w:jc w:val="both"/>
        <w:rPr>
          <w:rFonts w:eastAsia="Times New Roman"/>
          <w:szCs w:val="24"/>
        </w:rPr>
      </w:pPr>
      <w:r>
        <w:rPr>
          <w:rFonts w:eastAsia="Times New Roman"/>
          <w:szCs w:val="24"/>
        </w:rPr>
        <w:t xml:space="preserve">Σε ό,τι αφορά τις υπόλοιπες ρυθμίσεις του νομοσχεδίου, κύριε Πρόεδρε, επισημαίνω ότι στοχεύουν στη διασφάλιση της βιωσιμότητας των δημοσίων ΚΤΕΟ και των συνθηκών ισονομίας τους με τα </w:t>
      </w:r>
      <w:r>
        <w:rPr>
          <w:rFonts w:eastAsia="Times New Roman"/>
          <w:szCs w:val="24"/>
        </w:rPr>
        <w:lastRenderedPageBreak/>
        <w:t xml:space="preserve">ιδιωτικά. Κάποιοι, βέβαια, σε αυτή </w:t>
      </w:r>
      <w:r>
        <w:rPr>
          <w:rFonts w:eastAsia="Times New Roman"/>
          <w:szCs w:val="24"/>
        </w:rPr>
        <w:t>την Αίθουσα, που πολύ θα ήθελαν να μονοπωλήσουν τον χώρο τα ιδιωτικά ΚΤΕΟ, διαφώνησαν. Δεν πειράζει, όμως. Όπως έλεγε κι ο Σαββόπουλος, «έρχεται και η στιγμή για να αποφασίσεις με ποιους θα πας και ποιους θ’ αφήσεις». Αυτοί αποφάσισαν υπέρ των ιδιωτικών ΚΤ</w:t>
      </w:r>
      <w:r>
        <w:rPr>
          <w:rFonts w:eastAsia="Times New Roman"/>
          <w:szCs w:val="24"/>
        </w:rPr>
        <w:t>ΕΟ. Εμείς είναι προφανές ότι θέλουμε συνθήκες ισονομίας για όλους.</w:t>
      </w:r>
    </w:p>
    <w:p w14:paraId="6BEEF979" w14:textId="77777777" w:rsidR="009B7D3A" w:rsidRDefault="00441D78">
      <w:pPr>
        <w:spacing w:line="600" w:lineRule="auto"/>
        <w:ind w:firstLine="720"/>
        <w:jc w:val="both"/>
        <w:rPr>
          <w:rFonts w:eastAsia="Times New Roman"/>
          <w:szCs w:val="24"/>
        </w:rPr>
      </w:pPr>
      <w:r>
        <w:rPr>
          <w:rFonts w:eastAsia="Times New Roman"/>
          <w:szCs w:val="24"/>
        </w:rPr>
        <w:t>Στοχεύει, ακόμη, το νομοσχέδιο στον εξορθολογισμό της νομοθεσίας σε θέματα σχετικά με την κυκλοφορία των λεωφορείων και των ΚΤΕΛ. Η συστηματοποίηση των ελέγχων που αφορούν στις μεταφορές επ</w:t>
      </w:r>
      <w:r>
        <w:rPr>
          <w:rFonts w:eastAsia="Times New Roman"/>
          <w:szCs w:val="24"/>
        </w:rPr>
        <w:t xml:space="preserve">ικίνδυνων εμπορευμάτων, στη θέσπιση αυστηρών κανόνων ελέγχου της αγοράς των εισαγόμενων επιβατηγών ΙΧ αυτοκινήτων ή ελαφρών φορτηγών, για την προστασία του τελικού αγοραστή. </w:t>
      </w:r>
    </w:p>
    <w:p w14:paraId="6BEEF97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Εδώ θέλω να εξηγήσω ότι ουδεμία εύνοια δείχνουμε στους μεγαλοεισαγωγείς των αντίσ</w:t>
      </w:r>
      <w:r>
        <w:rPr>
          <w:rFonts w:eastAsia="Times New Roman" w:cs="Times New Roman"/>
          <w:szCs w:val="24"/>
        </w:rPr>
        <w:t>τοιχων καινούργιων αυτοκινήτων</w:t>
      </w:r>
      <w:r>
        <w:rPr>
          <w:rFonts w:eastAsia="Times New Roman" w:cs="Times New Roman"/>
          <w:szCs w:val="24"/>
        </w:rPr>
        <w:t>,</w:t>
      </w:r>
      <w:r>
        <w:rPr>
          <w:rFonts w:eastAsia="Times New Roman" w:cs="Times New Roman"/>
          <w:szCs w:val="24"/>
        </w:rPr>
        <w:t xml:space="preserve"> δυσκολεύοντας την εισαγωγή μεταχειρισμένων, όπως κατηγορηθήκαμε από τη Αντιπολίτευση. Ζητάμε συγκεκριμένα έγγραφα πέραν του τελευταίου αποδεικτικού ελέγχου ΚΤΕΟ της χώρας προέλευσης, που διασφαλίζουν τον πολίτη-αγοραστή και </w:t>
      </w:r>
      <w:r>
        <w:rPr>
          <w:rFonts w:eastAsia="Times New Roman" w:cs="Times New Roman"/>
          <w:szCs w:val="24"/>
        </w:rPr>
        <w:t>αποτελεί υποχρέωση και του επίσημου αντιπροσώπου της κάθε αυτοκινητοβιομηχανίας στη χώρα μας για να παράσχει, με μεγάλες μάλιστα ποινές σε περίπτωση άρνησης ή κωλυσιεργίας του. Πώς, λοιπόν, τον ευνοούμε;</w:t>
      </w:r>
    </w:p>
    <w:p w14:paraId="6BEEF97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Τέλος, οφείλω να αναφερθώ και στη μετάβαση όλου του πλέγματος ρυθμίσεων των ελέγχων στην ψηφιακή εποχή, μέσω δημιουργίας του Υπουργείου Υποδομών και Μεταφορών ψηφιακών </w:t>
      </w:r>
      <w:r>
        <w:rPr>
          <w:rFonts w:eastAsia="Times New Roman" w:cs="Times New Roman"/>
          <w:szCs w:val="24"/>
        </w:rPr>
        <w:lastRenderedPageBreak/>
        <w:t>πλατφορμών και μητρώων. Εμείς φτιάχνουμε πλατφόρμες οι οποίες θα συνεργάζονται μεταξύ το</w:t>
      </w:r>
      <w:r>
        <w:rPr>
          <w:rFonts w:eastAsia="Times New Roman" w:cs="Times New Roman"/>
          <w:szCs w:val="24"/>
        </w:rPr>
        <w:t>υς και όχι όπως όλα αυτά τα προηγούμενα χρόνια, που δεν υπήρχε κα</w:t>
      </w:r>
      <w:r>
        <w:rPr>
          <w:rFonts w:eastAsia="Times New Roman" w:cs="Times New Roman"/>
          <w:szCs w:val="24"/>
        </w:rPr>
        <w:t>μ</w:t>
      </w:r>
      <w:r>
        <w:rPr>
          <w:rFonts w:eastAsia="Times New Roman" w:cs="Times New Roman"/>
          <w:szCs w:val="24"/>
        </w:rPr>
        <w:t>μία επαφή της μίας πλατφόρμας με την άλλη. Και ξοδεύτηκαν πάρα πολλά χρήματα για αυτό και ακόμα δεν μπορεί ακόμη να επικοινωνήσει η μία πλατφόρμα με την άλλη.</w:t>
      </w:r>
    </w:p>
    <w:p w14:paraId="6BEEF97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Όπως είναι, λοιπόν, προχωράμε σ</w:t>
      </w:r>
      <w:r>
        <w:rPr>
          <w:rFonts w:eastAsia="Times New Roman" w:cs="Times New Roman"/>
          <w:szCs w:val="24"/>
        </w:rPr>
        <w:t xml:space="preserve">το ψηφιακό μητρώο οδικών μεταφορών, τα μητρώα συνεργείων και τεχνητών επισκευής και συντήρησης οχημάτων, τα μητρώα εγκαταστάσεων και διαδικτυακή εφαρμογή ηλεκτρονικής καταγραφής των στοιχείων των διενεργούμενων οδικών εμπορευματικών μεταφορών. </w:t>
      </w:r>
    </w:p>
    <w:p w14:paraId="6BEEF97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Στο ίδιο πλ</w:t>
      </w:r>
      <w:r>
        <w:rPr>
          <w:rFonts w:eastAsia="Times New Roman" w:cs="Times New Roman"/>
          <w:szCs w:val="24"/>
        </w:rPr>
        <w:t xml:space="preserve">αίσιο εντάσσεται και η πολύ σημαντική, κατά τη γνώμη μου, θεσμοθέτηση παρατηρητηρίου προδιαγραφών, συντελεστών κόστους και τιμών μεταφορικού έργου οδικών μεταφορών. </w:t>
      </w:r>
    </w:p>
    <w:p w14:paraId="6BEEF97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Κλείνοντας, θα ήθελα να κάνω μνεία και των διατάξεων που αφορούν τους φορείς διαχείρισης τ</w:t>
      </w:r>
      <w:r>
        <w:rPr>
          <w:rFonts w:eastAsia="Times New Roman" w:cs="Times New Roman"/>
          <w:szCs w:val="24"/>
        </w:rPr>
        <w:t>ων φυσικών καταστροφών. Η διαχείριση των φυσικών καταστροφών αποτελεί βαθιά πολιτικό θέμα. Και εστιάζεται στον τρόπο που το πολιτικό μας σύστημα σχεδιάζει την αντιμετώπιση τέτοιων γεγονότων, καθορίζοντας την προτεραιότητα της ασφάλειας, της ανθρώπινης ζωής</w:t>
      </w:r>
      <w:r>
        <w:rPr>
          <w:rFonts w:eastAsia="Times New Roman" w:cs="Times New Roman"/>
          <w:szCs w:val="24"/>
        </w:rPr>
        <w:t xml:space="preserve"> και της προστασίας του κοινωνικοοικονομικού ιστού. Σε αυτό αποβλέπουν και οι ρυθμίσεις του παρόντος νομοσχεδίου.</w:t>
      </w:r>
    </w:p>
    <w:p w14:paraId="6BEEF97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κύριοι Υπουργοί, κυρίες και κύριοι Βουλευτές, η συνεχής βελτίωση των υπηρεσιών του κράτους προς τον πολίτη αποτελεί τη βασική υ</w:t>
      </w:r>
      <w:r>
        <w:rPr>
          <w:rFonts w:eastAsia="Times New Roman" w:cs="Times New Roman"/>
          <w:szCs w:val="24"/>
        </w:rPr>
        <w:t xml:space="preserve">ποχρέωση κάθε ευνομούμενης πολιτείας. </w:t>
      </w:r>
    </w:p>
    <w:p w14:paraId="6BEEF98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υλοποίηση ενός συστήματος διασφάλισης του πολίτη, η εισαγωγή κανόνων σε κομμάτια της αγοράς που λειτουργούσαν χωρίς ρύθμιση, η θέσπιση ενός σύγχρονου πλαισίου αντιμετώπισης της παραβατικότητας, με ιδιαίτερα αποτρεπτ</w:t>
      </w:r>
      <w:r>
        <w:rPr>
          <w:rFonts w:eastAsia="Times New Roman" w:cs="Times New Roman"/>
          <w:szCs w:val="24"/>
        </w:rPr>
        <w:t>ικό χαρακτήρα όσο αφορά τις παραβάσεις εκείνες που θέτουν σε κίνδυνο την ανθρώπινη ζωή, η συνεπαγόμενη αύξηση του επιπέδου οδικής ασφάλειας και η αξιοποίηση των νέων τεχνολογιών στην αποτελεσματικότερη εποπτεία των οχημάτων, καθώς και των εμπορευματικών με</w:t>
      </w:r>
      <w:r>
        <w:rPr>
          <w:rFonts w:eastAsia="Times New Roman" w:cs="Times New Roman"/>
          <w:szCs w:val="24"/>
        </w:rPr>
        <w:t xml:space="preserve">ταφορών και τη συγκρότηση σύγχρονων δομών ελέγχου, αποτελούν για </w:t>
      </w:r>
      <w:r>
        <w:rPr>
          <w:rFonts w:eastAsia="Times New Roman" w:cs="Times New Roman"/>
          <w:szCs w:val="24"/>
        </w:rPr>
        <w:lastRenderedPageBreak/>
        <w:t>εμάς τη βασική στόχευση του υπό συζήτηση νομοσχεδίου. Και πιστεύω ότι συμβαδίζουν με την υποχρέωση της πολιτείας, την οποία προανέφερα. Οι θετικές συνέπειές τους στην οικονομία και στην καθημ</w:t>
      </w:r>
      <w:r>
        <w:rPr>
          <w:rFonts w:eastAsia="Times New Roman" w:cs="Times New Roman"/>
          <w:szCs w:val="24"/>
        </w:rPr>
        <w:t xml:space="preserve">ερινότητα της ζωής των πολιτών θα είναι άμεσες και σημαντικές. </w:t>
      </w:r>
    </w:p>
    <w:p w14:paraId="6BEEF98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Καλώ, κατά συνέπεια, όλους τους συναδέλφους να το υπερψηφίσουν.</w:t>
      </w:r>
    </w:p>
    <w:p w14:paraId="6BEEF982" w14:textId="77777777" w:rsidR="009B7D3A" w:rsidRDefault="00441D78">
      <w:pPr>
        <w:spacing w:line="600" w:lineRule="auto"/>
        <w:ind w:firstLine="720"/>
        <w:jc w:val="both"/>
        <w:rPr>
          <w:rFonts w:eastAsia="Times New Roman"/>
          <w:bCs/>
          <w:szCs w:val="24"/>
        </w:rPr>
      </w:pPr>
      <w:r>
        <w:rPr>
          <w:rFonts w:eastAsia="Times New Roman"/>
          <w:bCs/>
          <w:szCs w:val="24"/>
        </w:rPr>
        <w:t xml:space="preserve">Τελειώνοντας, κύριε Πρόεδρε, θέλω να πω το εξής. </w:t>
      </w:r>
    </w:p>
    <w:p w14:paraId="6BEEF983" w14:textId="77777777" w:rsidR="009B7D3A" w:rsidRDefault="00441D78">
      <w:pPr>
        <w:spacing w:line="600" w:lineRule="auto"/>
        <w:ind w:firstLine="720"/>
        <w:jc w:val="both"/>
        <w:rPr>
          <w:rFonts w:eastAsia="Times New Roman"/>
          <w:bCs/>
          <w:szCs w:val="24"/>
        </w:rPr>
      </w:pPr>
      <w:r>
        <w:rPr>
          <w:rFonts w:eastAsia="Times New Roman"/>
          <w:bCs/>
          <w:szCs w:val="24"/>
        </w:rPr>
        <w:t xml:space="preserve">Επειδή στη δεύτερη ανάγνωση πριν </w:t>
      </w:r>
      <w:r>
        <w:rPr>
          <w:rFonts w:eastAsia="Times New Roman"/>
          <w:bCs/>
          <w:szCs w:val="24"/>
        </w:rPr>
        <w:t xml:space="preserve">από </w:t>
      </w:r>
      <w:r>
        <w:rPr>
          <w:rFonts w:eastAsia="Times New Roman"/>
          <w:bCs/>
          <w:szCs w:val="24"/>
        </w:rPr>
        <w:t>δύο μέρες είχα καταθέσει μια τροπολογία, με θέμα τροποποιήσεις του ν.4412/2016 για τη διευκόλυνση των διαγωνιστικών διαδικασιών και διαδικασιών ωρίμανσης και μελετών των έργων -την οποία κατ’ αρχήν έκανε αποδεκτή ο κύριος Υπουργός- θα ήθελα να αναφέρω μόνο</w:t>
      </w:r>
      <w:r>
        <w:rPr>
          <w:rFonts w:eastAsia="Times New Roman"/>
          <w:bCs/>
          <w:szCs w:val="24"/>
        </w:rPr>
        <w:t xml:space="preserve"> ότι στην </w:t>
      </w:r>
      <w:r>
        <w:rPr>
          <w:rFonts w:eastAsia="Times New Roman"/>
          <w:bCs/>
          <w:szCs w:val="24"/>
        </w:rPr>
        <w:lastRenderedPageBreak/>
        <w:t>προσπάθεια ομαλοποίησης της λειτουργίας και επεξεργασίας και παραγωγής των έργων, με τον ν.4412/2016, κάνουμε μια συγκεκριμένη πρόταση για τις επιτροπές διενέργειας των διαγωνισμών, τις ωριμάνσεις των δημοπρατήσεων έργων και μελετών, για τις δεσμ</w:t>
      </w:r>
      <w:r>
        <w:rPr>
          <w:rFonts w:eastAsia="Times New Roman"/>
          <w:bCs/>
          <w:szCs w:val="24"/>
        </w:rPr>
        <w:t>εύσεις των πιστώσεων –το ανέφερα και πριν από δύο μέρες-</w:t>
      </w:r>
      <w:r>
        <w:rPr>
          <w:rFonts w:eastAsia="Times New Roman"/>
          <w:bCs/>
          <w:szCs w:val="24"/>
        </w:rPr>
        <w:t>,</w:t>
      </w:r>
      <w:r>
        <w:rPr>
          <w:rFonts w:eastAsia="Times New Roman"/>
          <w:bCs/>
          <w:szCs w:val="24"/>
        </w:rPr>
        <w:t xml:space="preserve"> την παράταση των βεβαιώσεων εγγραφής των εργοληπτικών επιχειρήσεων μέχρι την έκδοση του προεδρικού διατάγματος, δηλαδή για το ΜΕΕΠ, καθώς και τις οικονομικές τους καταστάσεις κατά τρόπο που να διευκ</w:t>
      </w:r>
      <w:r>
        <w:rPr>
          <w:rFonts w:eastAsia="Times New Roman"/>
          <w:bCs/>
          <w:szCs w:val="24"/>
        </w:rPr>
        <w:t>ολύνουν τις διαγωνιστικές διαδικασίες και να ωριμάσουν γρηγορότερα και αποτελεσματικότερα</w:t>
      </w:r>
      <w:r>
        <w:rPr>
          <w:rFonts w:eastAsia="Times New Roman"/>
          <w:bCs/>
          <w:szCs w:val="24"/>
        </w:rPr>
        <w:t>,</w:t>
      </w:r>
      <w:r>
        <w:rPr>
          <w:rFonts w:eastAsia="Times New Roman"/>
          <w:bCs/>
          <w:szCs w:val="24"/>
        </w:rPr>
        <w:t xml:space="preserve"> τόσο οι μελέτες όσο και έργα. </w:t>
      </w:r>
    </w:p>
    <w:p w14:paraId="6BEEF984" w14:textId="77777777" w:rsidR="009B7D3A" w:rsidRDefault="00441D78">
      <w:pPr>
        <w:spacing w:line="600" w:lineRule="auto"/>
        <w:ind w:firstLine="720"/>
        <w:jc w:val="both"/>
        <w:rPr>
          <w:rFonts w:eastAsia="Times New Roman"/>
          <w:bCs/>
          <w:szCs w:val="24"/>
        </w:rPr>
      </w:pPr>
      <w:r>
        <w:rPr>
          <w:rFonts w:eastAsia="Times New Roman"/>
          <w:bCs/>
          <w:szCs w:val="24"/>
        </w:rPr>
        <w:t xml:space="preserve">(Στο σημείο αυτό </w:t>
      </w:r>
      <w:r>
        <w:rPr>
          <w:rFonts w:eastAsia="Times New Roman"/>
          <w:bCs/>
          <w:szCs w:val="24"/>
        </w:rPr>
        <w:t>κ</w:t>
      </w:r>
      <w:r>
        <w:rPr>
          <w:rFonts w:eastAsia="Times New Roman"/>
          <w:bCs/>
          <w:szCs w:val="24"/>
        </w:rPr>
        <w:t>τυπάει το κουδούνι λήξεως του χρόνου ομιλίας του κυρίου Βουλευτή)</w:t>
      </w:r>
    </w:p>
    <w:p w14:paraId="6BEEF985" w14:textId="77777777" w:rsidR="009B7D3A" w:rsidRDefault="00441D78">
      <w:pPr>
        <w:spacing w:line="600" w:lineRule="auto"/>
        <w:ind w:firstLine="720"/>
        <w:jc w:val="both"/>
        <w:rPr>
          <w:rFonts w:eastAsia="Times New Roman"/>
          <w:bCs/>
          <w:szCs w:val="24"/>
        </w:rPr>
      </w:pPr>
      <w:r>
        <w:rPr>
          <w:rFonts w:eastAsia="Times New Roman"/>
          <w:bCs/>
          <w:szCs w:val="24"/>
        </w:rPr>
        <w:lastRenderedPageBreak/>
        <w:t>Ένα λεπτό θέλω, κύριε Πρόεδρε.</w:t>
      </w:r>
    </w:p>
    <w:p w14:paraId="6BEEF986" w14:textId="77777777" w:rsidR="009B7D3A" w:rsidRDefault="00441D78">
      <w:pPr>
        <w:spacing w:line="600" w:lineRule="auto"/>
        <w:ind w:firstLine="720"/>
        <w:jc w:val="both"/>
        <w:rPr>
          <w:rFonts w:eastAsia="Times New Roman"/>
          <w:bCs/>
          <w:szCs w:val="24"/>
        </w:rPr>
      </w:pPr>
      <w:r>
        <w:rPr>
          <w:rFonts w:eastAsia="Times New Roman"/>
          <w:bCs/>
          <w:szCs w:val="24"/>
        </w:rPr>
        <w:t>Αυτό το γεγονός είν</w:t>
      </w:r>
      <w:r>
        <w:rPr>
          <w:rFonts w:eastAsia="Times New Roman"/>
          <w:bCs/>
          <w:szCs w:val="24"/>
        </w:rPr>
        <w:t>αι καίριας σημασίας για την παραγωγική ανασυγκρότηση της χώρας και την ανάταξη της ελληνικής οικονομίας. Και είναι τροπολογία την οποία ζητούσε επιμόνως όλο αυτό το χρονικό διάστημα η Κεντρική Ένωση Δήμων της Ελλάδος, καθώς και οι επιχειρήσεις οι οποίες ασ</w:t>
      </w:r>
      <w:r>
        <w:rPr>
          <w:rFonts w:eastAsia="Times New Roman"/>
          <w:bCs/>
          <w:szCs w:val="24"/>
        </w:rPr>
        <w:t>χολούνται με την παραγωγή μελετών και έργων.</w:t>
      </w:r>
    </w:p>
    <w:p w14:paraId="6BEEF987" w14:textId="77777777" w:rsidR="009B7D3A" w:rsidRDefault="00441D78">
      <w:pPr>
        <w:spacing w:line="600" w:lineRule="auto"/>
        <w:ind w:firstLine="720"/>
        <w:jc w:val="both"/>
        <w:rPr>
          <w:rFonts w:eastAsia="Times New Roman"/>
          <w:bCs/>
          <w:szCs w:val="24"/>
        </w:rPr>
      </w:pPr>
      <w:r>
        <w:rPr>
          <w:rFonts w:eastAsia="Times New Roman"/>
          <w:bCs/>
          <w:szCs w:val="24"/>
        </w:rPr>
        <w:t>Σας ευχαριστώ πάρα πολύ.</w:t>
      </w:r>
    </w:p>
    <w:p w14:paraId="6BEEF988" w14:textId="77777777" w:rsidR="009B7D3A" w:rsidRDefault="00441D78">
      <w:pPr>
        <w:spacing w:line="600" w:lineRule="auto"/>
        <w:ind w:firstLine="720"/>
        <w:jc w:val="center"/>
        <w:rPr>
          <w:rFonts w:eastAsia="Times New Roman"/>
          <w:bCs/>
          <w:szCs w:val="24"/>
        </w:rPr>
      </w:pPr>
      <w:r>
        <w:rPr>
          <w:rFonts w:eastAsia="Times New Roman"/>
          <w:bCs/>
          <w:szCs w:val="24"/>
        </w:rPr>
        <w:t>(Χειροκροτήματα από τις πτέρυγες του ΣΥΡΙΖΑ και των ΑΝΕΛ)</w:t>
      </w:r>
    </w:p>
    <w:p w14:paraId="6BEEF98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Καραναστάση.</w:t>
      </w:r>
    </w:p>
    <w:p w14:paraId="6BEEF98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Παρακαλώ να έρθει στο Βήμα ο εισηγητής της Νέας Δημοκρατί</w:t>
      </w:r>
      <w:r>
        <w:rPr>
          <w:rFonts w:eastAsia="Times New Roman" w:cs="Times New Roman"/>
          <w:szCs w:val="24"/>
        </w:rPr>
        <w:t>ας κ. Κωνσταντίνος Καραμανλής.</w:t>
      </w:r>
    </w:p>
    <w:p w14:paraId="6BEEF98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Έχετε τον λόγο για δεκαπέντε λεπτά.</w:t>
      </w:r>
    </w:p>
    <w:p w14:paraId="6BEEF98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Κύριε Πρόεδρε, κύριοι Υπουργοί, κυρίες και κύριοι Βουλευτές, κατά τη συνεδρίαση της Επιτροπής Παραγωγής και Εμπορίου, που συζητήθηκε το παρόν νομοσχέδιο, ομολογ</w:t>
      </w:r>
      <w:r>
        <w:rPr>
          <w:rFonts w:eastAsia="Times New Roman" w:cs="Times New Roman"/>
          <w:szCs w:val="24"/>
        </w:rPr>
        <w:t xml:space="preserve">ώ ότι εξεπλάγην. </w:t>
      </w:r>
    </w:p>
    <w:p w14:paraId="6BEEF98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Δεν περίμενα η πολιτική ηγεσία του Υπουργείου Μεταφορών και Υποδομών και συγκεκριμένα ο ίδιος ο κύριος Υπουργός να δείξει τόσο μεγάλο εκνευρισμό και, θα έλεγα, τέτοια αμετροέπεια. Όποτε και αν έλαβε τον λόγο εκτόξευε πυρά κατά δικαίων και</w:t>
      </w:r>
      <w:r>
        <w:rPr>
          <w:rFonts w:eastAsia="Times New Roman" w:cs="Times New Roman"/>
          <w:szCs w:val="24"/>
        </w:rPr>
        <w:t xml:space="preserve"> αδίκων, κατά όλων των προηγούμενων κυβερνήσεων. Έφτασε στο σημείο, και </w:t>
      </w:r>
      <w:r>
        <w:rPr>
          <w:rFonts w:eastAsia="Times New Roman" w:cs="Times New Roman"/>
          <w:szCs w:val="24"/>
        </w:rPr>
        <w:lastRenderedPageBreak/>
        <w:t xml:space="preserve">είναι στα </w:t>
      </w:r>
      <w:r>
        <w:rPr>
          <w:rFonts w:eastAsia="Times New Roman" w:cs="Times New Roman"/>
          <w:szCs w:val="24"/>
        </w:rPr>
        <w:t>π</w:t>
      </w:r>
      <w:r>
        <w:rPr>
          <w:rFonts w:eastAsia="Times New Roman" w:cs="Times New Roman"/>
          <w:szCs w:val="24"/>
        </w:rPr>
        <w:t xml:space="preserve">ρακτικά της </w:t>
      </w:r>
      <w:r>
        <w:rPr>
          <w:rFonts w:eastAsia="Times New Roman" w:cs="Times New Roman"/>
          <w:szCs w:val="24"/>
        </w:rPr>
        <w:t>ε</w:t>
      </w:r>
      <w:r>
        <w:rPr>
          <w:rFonts w:eastAsia="Times New Roman" w:cs="Times New Roman"/>
          <w:szCs w:val="24"/>
        </w:rPr>
        <w:t xml:space="preserve">πιτροπής, να μας πει ότι καλύτερα να παραλάμβανε καμένη γη. </w:t>
      </w:r>
    </w:p>
    <w:p w14:paraId="6BEEF98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Ξέρετε, κύριε Σπίρτζη, εγώ δεν θα σας ακολουθήσω σε αυτόν τον δρόμο. Και ξέρετε ότι προσωπικά πάντα</w:t>
      </w:r>
      <w:r>
        <w:rPr>
          <w:rFonts w:eastAsia="Times New Roman" w:cs="Times New Roman"/>
          <w:szCs w:val="24"/>
        </w:rPr>
        <w:t xml:space="preserve"> προσπαθώ να κάνω μία δίκαιη και εποικοδομητική κριτική, η οποία είναι πάντα βασισμένη στη σοβαρή πολιτική αντιπαράθεση και αποφεύγω τα επικοινωνιακά πυροτεχνήματα</w:t>
      </w:r>
      <w:r>
        <w:rPr>
          <w:rFonts w:eastAsia="Times New Roman" w:cs="Times New Roman"/>
          <w:szCs w:val="24"/>
        </w:rPr>
        <w:t>,</w:t>
      </w:r>
      <w:r>
        <w:rPr>
          <w:rFonts w:eastAsia="Times New Roman" w:cs="Times New Roman"/>
          <w:szCs w:val="24"/>
        </w:rPr>
        <w:t xml:space="preserve"> τα οποία εσείς στην </w:t>
      </w:r>
      <w:r>
        <w:rPr>
          <w:rFonts w:eastAsia="Times New Roman" w:cs="Times New Roman"/>
          <w:szCs w:val="24"/>
        </w:rPr>
        <w:t>ε</w:t>
      </w:r>
      <w:r>
        <w:rPr>
          <w:rFonts w:eastAsia="Times New Roman" w:cs="Times New Roman"/>
          <w:szCs w:val="24"/>
        </w:rPr>
        <w:t xml:space="preserve">πιτροπή χρησιμοποιήσατε πάρα πολλές φορές. </w:t>
      </w:r>
    </w:p>
    <w:p w14:paraId="6BEEF98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Όμως, επειδή το θράσος, θα</w:t>
      </w:r>
      <w:r>
        <w:rPr>
          <w:rFonts w:eastAsia="Times New Roman" w:cs="Times New Roman"/>
          <w:szCs w:val="24"/>
        </w:rPr>
        <w:t xml:space="preserve"> έλεγα -ας μου επιτραπεί αυτός ο όρος- έχει και κάποια όρια, θα ήθελα συνοπτικά να θυμίσω στην Κυβέρνηση αλλά και στους Βουλευτές το θεάρεστο έργο που έχει επιτελεστεί αυτά τα τρία χρόνια στο Υπουργείο Μεταφορών και Υποδομών. Και θα το κάνω αυτό πριν περάσ</w:t>
      </w:r>
      <w:r>
        <w:rPr>
          <w:rFonts w:eastAsia="Times New Roman" w:cs="Times New Roman"/>
          <w:szCs w:val="24"/>
        </w:rPr>
        <w:t xml:space="preserve">ω στα σχόλιά μου για </w:t>
      </w:r>
      <w:r>
        <w:rPr>
          <w:rFonts w:eastAsia="Times New Roman" w:cs="Times New Roman"/>
          <w:szCs w:val="24"/>
        </w:rPr>
        <w:lastRenderedPageBreak/>
        <w:t>το παρόν νομοσχέδιο, το οποίο, όπως όλοι οι φορείς σχεδόν διαπίστωσαν, είναι εξόχως προβληματικό.</w:t>
      </w:r>
    </w:p>
    <w:p w14:paraId="6BEEF99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Τι έχετε κάνει, λοιπόν, εδώ και τρία χρόνια, αγαπητέ κύριε Υπουργέ; Ποιος είναι ο δεκάλογος που χαρακτηρίζει τη θητεία σας;</w:t>
      </w:r>
    </w:p>
    <w:p w14:paraId="6BEEF99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Πρώτον, θεσμι</w:t>
      </w:r>
      <w:r>
        <w:rPr>
          <w:rFonts w:eastAsia="Times New Roman" w:cs="Times New Roman"/>
          <w:szCs w:val="24"/>
        </w:rPr>
        <w:t>κή παράλυση. Ο περίφημος ν.4412 με τον οποίο προσπαθήσατε να αλλάξετε τον νόμο δημοσίων μελετών, έργων και συμβάσεων. Τον αλλάξατε τελικά με έναν απίστευτα πρόχειρο τρόπο και ελλειμματικό. Έχει τεράστιες παραλείψεις</w:t>
      </w:r>
      <w:r>
        <w:rPr>
          <w:rFonts w:eastAsia="Times New Roman" w:cs="Times New Roman"/>
          <w:szCs w:val="24"/>
        </w:rPr>
        <w:t>,</w:t>
      </w:r>
      <w:r>
        <w:rPr>
          <w:rFonts w:eastAsia="Times New Roman" w:cs="Times New Roman"/>
          <w:szCs w:val="24"/>
        </w:rPr>
        <w:t xml:space="preserve"> τις οποίες έχετε παραδεχθεί και εσείς ο</w:t>
      </w:r>
      <w:r>
        <w:rPr>
          <w:rFonts w:eastAsia="Times New Roman" w:cs="Times New Roman"/>
          <w:szCs w:val="24"/>
        </w:rPr>
        <w:t xml:space="preserve"> ίδιος δημόσια. </w:t>
      </w:r>
    </w:p>
    <w:p w14:paraId="6BEEF99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Έχουν παγώσει εντελώς όλες οι δημοπρατήσεις κατά το δεύτερο εξάμηνο του 2016 καθώς και το πρώτο τρίμηνο του 2017 και το πρόβλημα εξακολουθεί να υπάρχει και σήμερα. Γι</w:t>
      </w:r>
      <w:r>
        <w:rPr>
          <w:rFonts w:eastAsia="Times New Roman" w:cs="Times New Roman"/>
          <w:szCs w:val="24"/>
        </w:rPr>
        <w:t>α</w:t>
      </w:r>
      <w:r>
        <w:rPr>
          <w:rFonts w:eastAsia="Times New Roman" w:cs="Times New Roman"/>
          <w:szCs w:val="24"/>
        </w:rPr>
        <w:t xml:space="preserve"> αυτό άλλωστε και ο εισηγητής σας έχει καταθέσει μία τροπολογία που, ενώ</w:t>
      </w:r>
      <w:r>
        <w:rPr>
          <w:rFonts w:eastAsia="Times New Roman" w:cs="Times New Roman"/>
          <w:szCs w:val="24"/>
        </w:rPr>
        <w:t xml:space="preserve"> </w:t>
      </w:r>
      <w:r>
        <w:rPr>
          <w:rFonts w:eastAsia="Times New Roman" w:cs="Times New Roman"/>
          <w:szCs w:val="24"/>
        </w:rPr>
        <w:lastRenderedPageBreak/>
        <w:t xml:space="preserve">στη βασική της σύλληψη είναι σωστή, είναι φοβερά πρόχειρα γραμμένη, κατά την άποψή μας. Εσείς ο ίδιος έχετε τροποποιήσει διακόσες περίπου φορές το νομοσχέδιο αυτό. </w:t>
      </w:r>
    </w:p>
    <w:p w14:paraId="6BEEF99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Ας πάμε, όμως, στο δεύτερο σημείο του δεκαλόγου. Ποιο είναι το χαρακτηριστικό του δεύτερου</w:t>
      </w:r>
      <w:r>
        <w:rPr>
          <w:rFonts w:eastAsia="Times New Roman" w:cs="Times New Roman"/>
          <w:szCs w:val="24"/>
        </w:rPr>
        <w:t xml:space="preserve"> σημείου; Απέχθεια, αλλεργία του Υπουργού προς τις ανεξάρτητες διοικητικές αρχές. Κάνατε διαγωνιστική διαδικασία για τα περίφημα </w:t>
      </w:r>
      <w:r>
        <w:rPr>
          <w:rFonts w:eastAsia="Times New Roman" w:cs="Times New Roman"/>
          <w:szCs w:val="24"/>
          <w:lang w:val="en-US"/>
        </w:rPr>
        <w:t>container</w:t>
      </w:r>
      <w:r>
        <w:rPr>
          <w:rFonts w:eastAsia="Times New Roman" w:cs="Times New Roman"/>
          <w:szCs w:val="24"/>
        </w:rPr>
        <w:t xml:space="preserve"> για τους μετανάστες, εντελώς διάτρητα νομικά. Αυτό δεν το λέει η Αντιπολίτευση, αλλά το υπογράμμισε πρώτα απ’ όλους η</w:t>
      </w:r>
      <w:r>
        <w:rPr>
          <w:rFonts w:eastAsia="Times New Roman" w:cs="Times New Roman"/>
          <w:szCs w:val="24"/>
        </w:rPr>
        <w:t xml:space="preserve"> Ανεξάρτητη Αρχή Δημοσίων Συμβάσεων, η οποία σημείωσε ότι παραβιάζετε διατάξεις του </w:t>
      </w:r>
      <w:r>
        <w:rPr>
          <w:rFonts w:eastAsia="Times New Roman" w:cs="Times New Roman"/>
          <w:szCs w:val="24"/>
        </w:rPr>
        <w:t>Ε</w:t>
      </w:r>
      <w:r>
        <w:rPr>
          <w:rFonts w:eastAsia="Times New Roman" w:cs="Times New Roman"/>
          <w:szCs w:val="24"/>
        </w:rPr>
        <w:t xml:space="preserve">θνικού και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Δ</w:t>
      </w:r>
      <w:r>
        <w:rPr>
          <w:rFonts w:eastAsia="Times New Roman" w:cs="Times New Roman"/>
          <w:szCs w:val="24"/>
        </w:rPr>
        <w:t xml:space="preserve">ικαίου. </w:t>
      </w:r>
    </w:p>
    <w:p w14:paraId="6BEEF99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Και να δούμε τι απάντησε ο κύριος Υπουργός: Κατήγγειλε τις ανεξάρτητες αρχές ότι είναι «οάσεις σπατάλης και ανομίας, που δεν </w:t>
      </w:r>
      <w:r>
        <w:rPr>
          <w:rFonts w:eastAsia="Times New Roman" w:cs="Times New Roman"/>
          <w:szCs w:val="24"/>
        </w:rPr>
        <w:lastRenderedPageBreak/>
        <w:t xml:space="preserve">ελέγχονται από πουθενά και μόνο στον Θεό απολογούνται». Υποστηρίξατε ότι «είναι καλαμπούρι να δίνονται αρμοδιότητες του κράτους σε δήθεν ανεξάρτητες αρχές». Διαβάζω τα λόγια σας εντός εισαγωγικών. </w:t>
      </w:r>
    </w:p>
    <w:p w14:paraId="6BEEF99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Εδώ έχουμε μια πολιτική διαφορά. Ποια είναι αυτή η </w:t>
      </w:r>
      <w:r>
        <w:rPr>
          <w:rFonts w:eastAsia="Times New Roman" w:cs="Times New Roman"/>
          <w:szCs w:val="24"/>
        </w:rPr>
        <w:t>πολιτική διαφορά; Ότι εσείς θεωρείτε καλαμπούρι τις ανεξάρτητες αρχές, αυτές, δηλαδή, κύριε Υπουργέ, που όλη η Ευρωπαϊκή Ένωση και όλος ο δυτικός νομικός κόσμος τις αντιλαμβάνεται ως θεσμικό αντίβαρο στις ατασθαλίες και τις ενδεχόμενες αυθαιρεσίες της κάθε</w:t>
      </w:r>
      <w:r>
        <w:rPr>
          <w:rFonts w:eastAsia="Times New Roman" w:cs="Times New Roman"/>
          <w:szCs w:val="24"/>
        </w:rPr>
        <w:t xml:space="preserve"> εκτελεστικής εξουσίας.</w:t>
      </w:r>
    </w:p>
    <w:p w14:paraId="6BEEF99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Τρίτο χαρακτηριστικό</w:t>
      </w:r>
      <w:r>
        <w:rPr>
          <w:rFonts w:eastAsia="Times New Roman" w:cs="Times New Roman"/>
          <w:szCs w:val="24"/>
        </w:rPr>
        <w:t>:</w:t>
      </w:r>
      <w:r>
        <w:rPr>
          <w:rFonts w:eastAsia="Times New Roman" w:cs="Times New Roman"/>
          <w:szCs w:val="24"/>
        </w:rPr>
        <w:t xml:space="preserve"> Αποστροφή για τη διαφάνεια στα δημόσια έργα. Ένα από τα πρώτα πράγματα που κάνατε είναι η αναβολή της λειτουργίας του ΕΣΗΔΗΣ. Αφού ξεσηκώθηκε όλος ο πολιτικός </w:t>
      </w:r>
      <w:r>
        <w:rPr>
          <w:rFonts w:eastAsia="Times New Roman" w:cs="Times New Roman"/>
          <w:szCs w:val="24"/>
        </w:rPr>
        <w:lastRenderedPageBreak/>
        <w:t>και τεχνικός κόσμος και αφού δεχθήκατε αφόρητες πιέ</w:t>
      </w:r>
      <w:r>
        <w:rPr>
          <w:rFonts w:eastAsia="Times New Roman" w:cs="Times New Roman"/>
          <w:szCs w:val="24"/>
        </w:rPr>
        <w:t>σεις, αποφασίσατε να την ενεργοποιήσετε μόλις πέρυσι τέτοια εποχή.</w:t>
      </w:r>
    </w:p>
    <w:p w14:paraId="6BEEF99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Τέταρτο χαρακτηριστικό</w:t>
      </w:r>
      <w:r>
        <w:rPr>
          <w:rFonts w:eastAsia="Times New Roman" w:cs="Times New Roman"/>
          <w:szCs w:val="24"/>
        </w:rPr>
        <w:t>:</w:t>
      </w:r>
      <w:r>
        <w:rPr>
          <w:rFonts w:eastAsia="Times New Roman" w:cs="Times New Roman"/>
          <w:szCs w:val="24"/>
        </w:rPr>
        <w:t xml:space="preserve"> Πλήρης απουσία νέων έργων. Κανένας σχεδιασμός για τα έργα της επόμενης δεκαετίας.</w:t>
      </w:r>
    </w:p>
    <w:p w14:paraId="6BEEF99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Υπουργέ, εάν έχετε την καλοσύνη, πείτε μου ένα έργο που δημοπρατήσατε και συμ</w:t>
      </w:r>
      <w:r>
        <w:rPr>
          <w:rFonts w:eastAsia="Times New Roman" w:cs="Times New Roman"/>
          <w:szCs w:val="24"/>
        </w:rPr>
        <w:t>βασιοποιήσατε στα τρία χρόνια που είστε Κυβέρνηση. Υπάρχει έστω και ένα; Η απάντηση είναι όχι. Το μόνο που ξέρετε να κάνετε –και σ’ αυτό είστε πολύ καλός- είναι να κόβετε κορδέλες σε έργα</w:t>
      </w:r>
      <w:r>
        <w:rPr>
          <w:rFonts w:eastAsia="Times New Roman" w:cs="Times New Roman"/>
          <w:szCs w:val="24"/>
        </w:rPr>
        <w:t>,</w:t>
      </w:r>
      <w:r>
        <w:rPr>
          <w:rFonts w:eastAsia="Times New Roman" w:cs="Times New Roman"/>
          <w:szCs w:val="24"/>
        </w:rPr>
        <w:t xml:space="preserve"> που άλλοι όμως ξεκίνησαν και όντως εσείς τελειώσατε.</w:t>
      </w:r>
    </w:p>
    <w:p w14:paraId="6BEEF99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ΚΩΝΣΤΑΝΤΙΝΟΣ Μ</w:t>
      </w:r>
      <w:r>
        <w:rPr>
          <w:rFonts w:eastAsia="Times New Roman" w:cs="Times New Roman"/>
          <w:b/>
          <w:szCs w:val="24"/>
        </w:rPr>
        <w:t xml:space="preserve">ΠΑΡΚΑΣ: </w:t>
      </w:r>
      <w:r>
        <w:rPr>
          <w:rFonts w:eastAsia="Times New Roman" w:cs="Times New Roman"/>
          <w:szCs w:val="24"/>
        </w:rPr>
        <w:t xml:space="preserve">Πόσο κόστισαν; </w:t>
      </w:r>
    </w:p>
    <w:p w14:paraId="6BEEF99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 xml:space="preserve">Θα σας πω πόσο κόστισαν τώρα. </w:t>
      </w:r>
    </w:p>
    <w:p w14:paraId="6BEEF99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ΜΑΡΙΟΣ ΚΑΤΣΗΣ:</w:t>
      </w:r>
      <w:r>
        <w:rPr>
          <w:rFonts w:eastAsia="Times New Roman" w:cs="Times New Roman"/>
          <w:szCs w:val="24"/>
        </w:rPr>
        <w:t xml:space="preserve"> Κόστισαν 1,2 δισεκατομμύρι</w:t>
      </w:r>
      <w:r>
        <w:rPr>
          <w:rFonts w:eastAsia="Times New Roman" w:cs="Times New Roman"/>
          <w:szCs w:val="24"/>
        </w:rPr>
        <w:t>ο</w:t>
      </w:r>
      <w:r>
        <w:rPr>
          <w:rFonts w:eastAsia="Times New Roman" w:cs="Times New Roman"/>
          <w:szCs w:val="24"/>
        </w:rPr>
        <w:t xml:space="preserve">, πανωπροίκια! </w:t>
      </w:r>
    </w:p>
    <w:p w14:paraId="6BEEF99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Μη βιάζεστε. Θα σας πω. Η απάντηση, λοιπόν, είναι αυτή.</w:t>
      </w:r>
    </w:p>
    <w:p w14:paraId="6BEEF99D"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BEEF99E" w14:textId="77777777" w:rsidR="009B7D3A" w:rsidRDefault="00441D78">
      <w:pPr>
        <w:spacing w:line="600" w:lineRule="auto"/>
        <w:ind w:firstLine="720"/>
        <w:jc w:val="both"/>
        <w:rPr>
          <w:rFonts w:eastAsia="Times New Roman" w:cs="Times New Roman"/>
          <w:b/>
          <w:szCs w:val="24"/>
        </w:rPr>
      </w:pPr>
      <w:r>
        <w:rPr>
          <w:rFonts w:eastAsia="Times New Roman" w:cs="Times New Roman"/>
          <w:b/>
          <w:szCs w:val="24"/>
        </w:rPr>
        <w:t>ΠΡΟΕΔΡ</w:t>
      </w:r>
      <w:r>
        <w:rPr>
          <w:rFonts w:eastAsia="Times New Roman" w:cs="Times New Roman"/>
          <w:b/>
          <w:szCs w:val="24"/>
        </w:rPr>
        <w:t xml:space="preserve">ΕΥΩΝ (Δημήτριος Καμμένος): </w:t>
      </w:r>
      <w:r>
        <w:rPr>
          <w:rFonts w:eastAsia="Times New Roman" w:cs="Times New Roman"/>
          <w:szCs w:val="24"/>
        </w:rPr>
        <w:t>Αγαπητοί συνάδελφοι, σας παρακαλώ να διευκολύνετε τον ομιλητή. Ησυχία!</w:t>
      </w:r>
    </w:p>
    <w:p w14:paraId="6BEEF99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Πέμπτο χαρακτηριστικό</w:t>
      </w:r>
      <w:r>
        <w:rPr>
          <w:rFonts w:eastAsia="Times New Roman" w:cs="Times New Roman"/>
          <w:szCs w:val="24"/>
        </w:rPr>
        <w:t>:</w:t>
      </w:r>
      <w:r>
        <w:rPr>
          <w:rFonts w:eastAsia="Times New Roman" w:cs="Times New Roman"/>
          <w:szCs w:val="24"/>
        </w:rPr>
        <w:t xml:space="preserve"> Η χθεσινή έκθεση του Ελεγκτικού Συνεδρίου είναι αποκαλυπτική και έρχεται να επιβεβαιώσει αυτό το οποίο εμε</w:t>
      </w:r>
      <w:r>
        <w:rPr>
          <w:rFonts w:eastAsia="Times New Roman" w:cs="Times New Roman"/>
          <w:szCs w:val="24"/>
        </w:rPr>
        <w:t xml:space="preserve">ίς λέμε. Κοιτάξτε να δείτε πώς ψεύδεται ο κύριος Υπουργός, γιατί είναι πολύ έξυπνος και «λυγίζει» την αλήθεια. </w:t>
      </w:r>
    </w:p>
    <w:p w14:paraId="6BEEF9A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Το 2011 σταμάτησαν τα έργα</w:t>
      </w:r>
      <w:r>
        <w:rPr>
          <w:rFonts w:eastAsia="Times New Roman" w:cs="Times New Roman"/>
          <w:szCs w:val="24"/>
        </w:rPr>
        <w:t>,</w:t>
      </w:r>
      <w:r>
        <w:rPr>
          <w:rFonts w:eastAsia="Times New Roman" w:cs="Times New Roman"/>
          <w:szCs w:val="24"/>
        </w:rPr>
        <w:t xml:space="preserve"> λόγω μνημονίου της </w:t>
      </w:r>
      <w:r>
        <w:rPr>
          <w:rFonts w:eastAsia="Times New Roman" w:cs="Times New Roman"/>
          <w:szCs w:val="24"/>
        </w:rPr>
        <w:t>κ</w:t>
      </w:r>
      <w:r>
        <w:rPr>
          <w:rFonts w:eastAsia="Times New Roman" w:cs="Times New Roman"/>
          <w:szCs w:val="24"/>
        </w:rPr>
        <w:t>υβερνήσεως Παπανδρέου. Το 2013 επανεκκινήθηκαν με 750 εκατομμύρια, εκ των οποίων το 90% ήταν λεφ</w:t>
      </w:r>
      <w:r>
        <w:rPr>
          <w:rFonts w:eastAsia="Times New Roman" w:cs="Times New Roman"/>
          <w:szCs w:val="24"/>
        </w:rPr>
        <w:t>τά του ΕΣΠΑ. Έρχεται η περίφημη «πρώτη φορά Αριστερά», οι πειραματισμοί με τον κ. Βαρουφάκη και τι κάνετε; Σταματούν τα έργα και έρχεται η κ. Κρέτσου και σας λέει ότι «εάν στις 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δεν τελειώσουν τα έργα, θέλουμε όλα τα λεφτά πίσω». Και τι κάνει ο Υπ</w:t>
      </w:r>
      <w:r>
        <w:rPr>
          <w:rFonts w:eastAsia="Times New Roman" w:cs="Times New Roman"/>
          <w:szCs w:val="24"/>
        </w:rPr>
        <w:t xml:space="preserve">ουργός; Δίνει πριμ επιτάχυνσης 500 εκατομμυρίων. Ξέρετε από πού τα δίνει; Από τον κρατικό προϋπολογισμό, από το ΠΔΕ, όχι από ευρωπαϊκά κονδύλια, όπως έκανε η </w:t>
      </w:r>
      <w:r>
        <w:rPr>
          <w:rFonts w:eastAsia="Times New Roman" w:cs="Times New Roman"/>
          <w:szCs w:val="24"/>
        </w:rPr>
        <w:t>κ</w:t>
      </w:r>
      <w:r>
        <w:rPr>
          <w:rFonts w:eastAsia="Times New Roman" w:cs="Times New Roman"/>
          <w:szCs w:val="24"/>
        </w:rPr>
        <w:t xml:space="preserve">υβέρνηση Σαμαρά. </w:t>
      </w:r>
    </w:p>
    <w:p w14:paraId="6BEEF9A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Αυτό, λοιπόν, είναι μια πραγματικότητα. Και να σας πω και κάτι άλλο; Καλά κάνατ</w:t>
      </w:r>
      <w:r>
        <w:rPr>
          <w:rFonts w:eastAsia="Times New Roman" w:cs="Times New Roman"/>
          <w:szCs w:val="24"/>
        </w:rPr>
        <w:t>ε. Να σας πω γιατί; Γιατί, εάν δεν δίνατε αυτό το μεγάλο έργο στους εργολάβους, δεν θα είχαν τελειώσει τα έργα.</w:t>
      </w:r>
    </w:p>
    <w:p w14:paraId="6BEEF9A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Πάμε, λοιπόν, να συζητήσουμε και το έκτο χαρακτηριστικό</w:t>
      </w:r>
      <w:r>
        <w:rPr>
          <w:rFonts w:eastAsia="Times New Roman" w:cs="Times New Roman"/>
          <w:szCs w:val="24"/>
        </w:rPr>
        <w:t>:</w:t>
      </w:r>
      <w:r>
        <w:rPr>
          <w:rFonts w:eastAsia="Times New Roman" w:cs="Times New Roman"/>
          <w:szCs w:val="24"/>
        </w:rPr>
        <w:t xml:space="preserve"> Πολλά λόγια για μεγάλα έργα, τεράστιες καθυστερήσεις. </w:t>
      </w:r>
    </w:p>
    <w:p w14:paraId="6BEEF9A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Πύργος. Το 2015 το έργο </w:t>
      </w:r>
      <w:r>
        <w:rPr>
          <w:rFonts w:eastAsia="Times New Roman" w:cs="Times New Roman"/>
          <w:szCs w:val="24"/>
        </w:rPr>
        <w:t>ήταν έτοιμο προς δημοπράτηση, με εξασφαλισμένη χρηματοδότηση. Έρχεστε εσείς, το «σαλαμοποιείτε», το κόβετε σε οκτώ κομμάτια και τρία χρόνια μετά δεν έχετε καταφέρει να φτάσετε ούτε στο σημείο που ήμασταν τότε, διότι δεν έχει ξεκινήσει τίποτα, δεν έχετε συμ</w:t>
      </w:r>
      <w:r>
        <w:rPr>
          <w:rFonts w:eastAsia="Times New Roman" w:cs="Times New Roman"/>
          <w:szCs w:val="24"/>
        </w:rPr>
        <w:t xml:space="preserve">βασιοποιήσει τίποτα, δεν έχετε εξασφαλίσει ακόμα χρηματοδότηση και έρχεται η Ευρωπαϊκή Επιτροπή με επιστολή και σας κάνει αυστηρή παρατήρηση, γιατί έχει θορυβηθεί για τη «σαλαμοποίηση» του έργου. </w:t>
      </w:r>
    </w:p>
    <w:p w14:paraId="6BEEF9A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Εμείς ευχόμαστε, γιατί δεν είμαστε υποστηρικτές της δομικής</w:t>
      </w:r>
      <w:r>
        <w:rPr>
          <w:rFonts w:eastAsia="Times New Roman" w:cs="Times New Roman"/>
          <w:szCs w:val="24"/>
        </w:rPr>
        <w:t xml:space="preserve"> αντιπολίτευσης, να βρεθεί χρηματοδότηση γι’ αυτό το έργο και να </w:t>
      </w:r>
      <w:r>
        <w:rPr>
          <w:rFonts w:eastAsia="Times New Roman" w:cs="Times New Roman"/>
          <w:szCs w:val="24"/>
        </w:rPr>
        <w:lastRenderedPageBreak/>
        <w:t>ξεκινήσει. Και</w:t>
      </w:r>
      <w:r>
        <w:rPr>
          <w:rFonts w:eastAsia="Times New Roman" w:cs="Times New Roman"/>
          <w:szCs w:val="24"/>
        </w:rPr>
        <w:t>,</w:t>
      </w:r>
      <w:r>
        <w:rPr>
          <w:rFonts w:eastAsia="Times New Roman" w:cs="Times New Roman"/>
          <w:szCs w:val="24"/>
        </w:rPr>
        <w:t xml:space="preserve"> αν το καταφέρετε, εδώ είμαστε να σας πούμε και συγχαρητήρια, αλλά πολύ φοβάμαι πως δεν θα το κάνετε.</w:t>
      </w:r>
    </w:p>
    <w:p w14:paraId="6BEEF9A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Αεροδρόμιο Καστελίου</w:t>
      </w:r>
      <w:r>
        <w:rPr>
          <w:rFonts w:eastAsia="Times New Roman" w:cs="Times New Roman"/>
          <w:szCs w:val="24"/>
        </w:rPr>
        <w:t>:</w:t>
      </w:r>
      <w:r>
        <w:rPr>
          <w:rFonts w:eastAsia="Times New Roman" w:cs="Times New Roman"/>
          <w:szCs w:val="24"/>
        </w:rPr>
        <w:t xml:space="preserve"> Πού είναι η σύμβαση του έργου; Δημοπρατήθηκε και έχει φθάσει Μάρτης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Απρίλης και ακόμη δεν έχει υπογραφεί η σύμβαση του έργου. </w:t>
      </w:r>
    </w:p>
    <w:p w14:paraId="6BEEF9A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Τι να αναφέρω; Να αναφέρω τον ΒΟΑΚ, ένα έργο που το εξαγγέλλετε κάθε έξι μήνες και δεν έχετε κάνει ακόμα κα</w:t>
      </w:r>
      <w:r>
        <w:rPr>
          <w:rFonts w:eastAsia="Times New Roman" w:cs="Times New Roman"/>
          <w:szCs w:val="24"/>
        </w:rPr>
        <w:t>μ</w:t>
      </w:r>
      <w:r>
        <w:rPr>
          <w:rFonts w:eastAsia="Times New Roman" w:cs="Times New Roman"/>
          <w:szCs w:val="24"/>
        </w:rPr>
        <w:t xml:space="preserve">μία μελέτη; Τι να </w:t>
      </w:r>
      <w:r>
        <w:rPr>
          <w:rFonts w:eastAsia="Times New Roman" w:cs="Times New Roman"/>
          <w:szCs w:val="24"/>
        </w:rPr>
        <w:t>πω, για τη «Σιδηροδρομική Εγνατία»; Όπου πάτε περιοδεία, τάζετε ότι θα κάνετε και έναν σταθμό, χωρίς σχέδιο σκοπιμότητας, χωρίς κα</w:t>
      </w:r>
      <w:r>
        <w:rPr>
          <w:rFonts w:eastAsia="Times New Roman" w:cs="Times New Roman"/>
          <w:szCs w:val="24"/>
        </w:rPr>
        <w:t>μ</w:t>
      </w:r>
      <w:r>
        <w:rPr>
          <w:rFonts w:eastAsia="Times New Roman" w:cs="Times New Roman"/>
          <w:szCs w:val="24"/>
        </w:rPr>
        <w:t xml:space="preserve">μία μελέτη. </w:t>
      </w:r>
    </w:p>
    <w:p w14:paraId="6BEEF9A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Έβδομο χαρακτηριστικό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βόλεμα των «ημετέρων». Ογδόντα στην ΕΥΑΘ, τριακόσια στην ΕΥΔΑΠ, διακόσιοι ενενήντα πέν</w:t>
      </w:r>
      <w:r>
        <w:rPr>
          <w:rFonts w:eastAsia="Times New Roman" w:cs="Times New Roman"/>
          <w:szCs w:val="24"/>
        </w:rPr>
        <w:t xml:space="preserve">τε στο </w:t>
      </w:r>
      <w:r>
        <w:rPr>
          <w:rFonts w:eastAsia="Times New Roman" w:cs="Times New Roman"/>
          <w:szCs w:val="24"/>
        </w:rPr>
        <w:t>μετρό</w:t>
      </w:r>
      <w:r>
        <w:rPr>
          <w:rFonts w:eastAsia="Times New Roman" w:cs="Times New Roman"/>
          <w:szCs w:val="24"/>
        </w:rPr>
        <w:t xml:space="preserve">, τετρακόσιοι είκοσι τέσσερις με συμβάσεις έργων στη </w:t>
      </w:r>
      <w:r>
        <w:rPr>
          <w:rFonts w:eastAsia="Times New Roman" w:cs="Times New Roman"/>
          <w:szCs w:val="24"/>
        </w:rPr>
        <w:lastRenderedPageBreak/>
        <w:t>«</w:t>
      </w:r>
      <w:r>
        <w:rPr>
          <w:rFonts w:eastAsia="Times New Roman" w:cs="Times New Roman"/>
          <w:szCs w:val="24"/>
          <w:lang w:val="en-US"/>
        </w:rPr>
        <w:t>ROSCO</w:t>
      </w:r>
      <w:r>
        <w:rPr>
          <w:rFonts w:eastAsia="Times New Roman" w:cs="Times New Roman"/>
          <w:szCs w:val="24"/>
        </w:rPr>
        <w:t>»</w:t>
      </w:r>
      <w:r>
        <w:rPr>
          <w:rFonts w:eastAsia="Times New Roman" w:cs="Times New Roman"/>
          <w:szCs w:val="24"/>
        </w:rPr>
        <w:t>, στην Ε</w:t>
      </w:r>
      <w:r>
        <w:rPr>
          <w:rFonts w:eastAsia="Times New Roman" w:cs="Times New Roman"/>
          <w:szCs w:val="24"/>
        </w:rPr>
        <w:t>Ε</w:t>
      </w:r>
      <w:r>
        <w:rPr>
          <w:rFonts w:eastAsia="Times New Roman" w:cs="Times New Roman"/>
          <w:szCs w:val="24"/>
        </w:rPr>
        <w:t>Σ</w:t>
      </w:r>
      <w:r>
        <w:rPr>
          <w:rFonts w:eastAsia="Times New Roman" w:cs="Times New Roman"/>
          <w:szCs w:val="24"/>
        </w:rPr>
        <w:t>Τ</w:t>
      </w:r>
      <w:r>
        <w:rPr>
          <w:rFonts w:eastAsia="Times New Roman" w:cs="Times New Roman"/>
          <w:szCs w:val="24"/>
        </w:rPr>
        <w:t>Υ, όταν η Ε</w:t>
      </w:r>
      <w:r>
        <w:rPr>
          <w:rFonts w:eastAsia="Times New Roman" w:cs="Times New Roman"/>
          <w:szCs w:val="24"/>
        </w:rPr>
        <w:t>Ε</w:t>
      </w:r>
      <w:r>
        <w:rPr>
          <w:rFonts w:eastAsia="Times New Roman" w:cs="Times New Roman"/>
          <w:szCs w:val="24"/>
        </w:rPr>
        <w:t>Σ</w:t>
      </w:r>
      <w:r>
        <w:rPr>
          <w:rFonts w:eastAsia="Times New Roman" w:cs="Times New Roman"/>
          <w:szCs w:val="24"/>
        </w:rPr>
        <w:t>Τ</w:t>
      </w:r>
      <w:r>
        <w:rPr>
          <w:rFonts w:eastAsia="Times New Roman" w:cs="Times New Roman"/>
          <w:szCs w:val="24"/>
        </w:rPr>
        <w:t>Υ έχει μόνιμο προσωπικό τετρακοσίων ανθρώπων, όπως έχει αποκαλύψει σε ερώτησή του ο κ. Χατζηδάκης.</w:t>
      </w:r>
    </w:p>
    <w:p w14:paraId="6BEEF9A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Όγδοο χαρακτηριστικό</w:t>
      </w:r>
      <w:r>
        <w:rPr>
          <w:rFonts w:eastAsia="Times New Roman" w:cs="Times New Roman"/>
          <w:szCs w:val="24"/>
        </w:rPr>
        <w:t>:</w:t>
      </w:r>
      <w:r>
        <w:rPr>
          <w:rFonts w:eastAsia="Times New Roman" w:cs="Times New Roman"/>
          <w:szCs w:val="24"/>
        </w:rPr>
        <w:t xml:space="preserve"> Κρατικοποίηση ή, όπως το λέτε εσείς, α</w:t>
      </w:r>
      <w:r>
        <w:rPr>
          <w:rFonts w:eastAsia="Times New Roman" w:cs="Times New Roman"/>
          <w:szCs w:val="24"/>
        </w:rPr>
        <w:t xml:space="preserve">ποϊδιωτικοποίηση επιχειρήσεων. Η περίπτωση του ΟΑΣΘ είναι χαρακτηριστική. </w:t>
      </w:r>
    </w:p>
    <w:p w14:paraId="6BEEF9A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Μέσω του ΟΑΣΘ, περνώ και στο ένατο χαρακτηριστικό</w:t>
      </w:r>
      <w:r>
        <w:rPr>
          <w:rFonts w:eastAsia="Times New Roman" w:cs="Times New Roman"/>
          <w:szCs w:val="24"/>
        </w:rPr>
        <w:t>:</w:t>
      </w:r>
      <w:r>
        <w:rPr>
          <w:rFonts w:eastAsia="Times New Roman" w:cs="Times New Roman"/>
          <w:szCs w:val="24"/>
        </w:rPr>
        <w:t xml:space="preserve"> Υποβάθμιση αστικών συγκοινωνιών. Θυμάμαι ότι στη συνεδρίαση των φορέων στην </w:t>
      </w:r>
      <w:r>
        <w:rPr>
          <w:rFonts w:eastAsia="Times New Roman" w:cs="Times New Roman"/>
          <w:szCs w:val="24"/>
        </w:rPr>
        <w:t>ε</w:t>
      </w:r>
      <w:r>
        <w:rPr>
          <w:rFonts w:eastAsia="Times New Roman" w:cs="Times New Roman"/>
          <w:szCs w:val="24"/>
        </w:rPr>
        <w:t>πιτροπή είχαν έρθει διάφοροι δήμαρχοι περιοχών της Θε</w:t>
      </w:r>
      <w:r>
        <w:rPr>
          <w:rFonts w:eastAsia="Times New Roman" w:cs="Times New Roman"/>
          <w:szCs w:val="24"/>
        </w:rPr>
        <w:t>σσαλονίκης και μιλούσαν τότε -και το θυμάστε και εσείς- με τα καλύτερα λόγια για το νομοσχέδιο. Τώρα, όμως, κύριε Υπουργέ, είναι αυτοί που σας καταγγέλλουν και σας εγκαλούν για μείωση δρομολογίων.</w:t>
      </w:r>
    </w:p>
    <w:p w14:paraId="6BEEF9A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Έρχεται ο κ. Τριανταφυλλίδης, Βουλευτής του ΣΥΡΙΖΑ, όχι της</w:t>
      </w:r>
      <w:r>
        <w:rPr>
          <w:rFonts w:eastAsia="Times New Roman" w:cs="Times New Roman"/>
          <w:szCs w:val="24"/>
        </w:rPr>
        <w:t xml:space="preserve"> Νέας Δημοκρατίας</w:t>
      </w:r>
      <w:r>
        <w:rPr>
          <w:rFonts w:eastAsia="Times New Roman" w:cs="Times New Roman"/>
          <w:szCs w:val="24"/>
        </w:rPr>
        <w:t>,</w:t>
      </w:r>
      <w:r>
        <w:rPr>
          <w:rFonts w:eastAsia="Times New Roman" w:cs="Times New Roman"/>
          <w:szCs w:val="24"/>
        </w:rPr>
        <w:t xml:space="preserve"> και καταθέτει τροπολογία με θέμα: «Βελτίωση δρομολογίων του ΟΑΣΘ». Καλά κάνει ο άνθρωπος, γιατί πολύ ευγενικά –δεν μπορεί να το πει βέβαια, γιατί είναι Βουλευτής σας- σας εγκαλεί, διότι έχετε μειώσει τα δρομολόγια στη Θεσσαλονίκη. </w:t>
      </w:r>
    </w:p>
    <w:p w14:paraId="6BEEF9A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Έχουμ</w:t>
      </w:r>
      <w:r>
        <w:rPr>
          <w:rFonts w:eastAsia="Times New Roman" w:cs="Times New Roman"/>
          <w:szCs w:val="24"/>
        </w:rPr>
        <w:t>ε, λοιπόν, λιγότερα λεωφορεία στους δρόμους της Αθήνας. Από χίλια επτακόσια λεωφορεία το 2014, έχουμε σήμερα ο</w:t>
      </w:r>
      <w:r>
        <w:rPr>
          <w:rFonts w:eastAsia="Times New Roman" w:cs="Times New Roman"/>
          <w:szCs w:val="24"/>
        </w:rPr>
        <w:t>κ</w:t>
      </w:r>
      <w:r>
        <w:rPr>
          <w:rFonts w:eastAsia="Times New Roman" w:cs="Times New Roman"/>
          <w:szCs w:val="24"/>
        </w:rPr>
        <w:t xml:space="preserve">τακόσια πενήντα λεωφορεία. Τα δρομολόγια στην Αθήνα, από δώδεκα χιλιάδες έγιναν οκτώμισι χιλιάδες. Οι τιμές, κύριε Υπουργέ, αυξήθηκαν. Τα έσοδα, </w:t>
      </w:r>
      <w:r>
        <w:rPr>
          <w:rFonts w:eastAsia="Times New Roman" w:cs="Times New Roman"/>
          <w:szCs w:val="24"/>
        </w:rPr>
        <w:t xml:space="preserve">όμως, κατακρημνίστηκαν και ταυτόχρονα δημιουργείτε ελλείμματα εκατομμυρίων στις αστικές συγκοινωνίες, διότι έχετε έναν απίστευτο λαϊκισμό «όλοι τζάμπα». </w:t>
      </w:r>
    </w:p>
    <w:p w14:paraId="6BEEF9A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«10»</w:t>
      </w:r>
      <w:r>
        <w:rPr>
          <w:rFonts w:eastAsia="Times New Roman" w:cs="Times New Roman"/>
          <w:szCs w:val="24"/>
        </w:rPr>
        <w:t xml:space="preserve"> το καλό όμως, αγαπητοί συνάδελφοι, σας το άφησα για το τέλος: Το μπάχαλο με το ηλεκτρονικό εισ</w:t>
      </w:r>
      <w:r>
        <w:rPr>
          <w:rFonts w:eastAsia="Times New Roman" w:cs="Times New Roman"/>
          <w:szCs w:val="24"/>
        </w:rPr>
        <w:t>ιτήριο. Πραγματικά, αυτό παίρνει βραβείο κακοδιαχείρισης. Μία απλή πολιτική, που χρησιμοποιείται σε όλες τις πολιτισμένες χώρες τ</w:t>
      </w:r>
      <w:r>
        <w:rPr>
          <w:rFonts w:eastAsia="Times New Roman" w:cs="Times New Roman"/>
          <w:szCs w:val="24"/>
        </w:rPr>
        <w:t>η</w:t>
      </w:r>
      <w:r>
        <w:rPr>
          <w:rFonts w:eastAsia="Times New Roman" w:cs="Times New Roman"/>
          <w:szCs w:val="24"/>
        </w:rPr>
        <w:t xml:space="preserve">ς Ευρώπης, εδώ τη μετατρέψαμε –τη μετατρέψατε εσείς- σε </w:t>
      </w:r>
      <w:r>
        <w:rPr>
          <w:rFonts w:eastAsia="Times New Roman" w:cs="Times New Roman"/>
          <w:szCs w:val="24"/>
        </w:rPr>
        <w:t>ο</w:t>
      </w:r>
      <w:r>
        <w:rPr>
          <w:rFonts w:eastAsia="Times New Roman" w:cs="Times New Roman"/>
          <w:szCs w:val="24"/>
        </w:rPr>
        <w:t xml:space="preserve">δύσσεια για εκατομμύρια χρήστες του </w:t>
      </w:r>
      <w:r>
        <w:rPr>
          <w:rFonts w:eastAsia="Times New Roman" w:cs="Times New Roman"/>
          <w:szCs w:val="24"/>
        </w:rPr>
        <w:t>μ</w:t>
      </w:r>
      <w:r>
        <w:rPr>
          <w:rFonts w:eastAsia="Times New Roman" w:cs="Times New Roman"/>
          <w:szCs w:val="24"/>
        </w:rPr>
        <w:t xml:space="preserve">ετρό και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 xml:space="preserve">εταφοράς. </w:t>
      </w:r>
    </w:p>
    <w:p w14:paraId="6BEEF9A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 απλός πολίτης, κύριε Υπουργέ, ο μη προνομιούχος, τον οποίο εσείς στην Αριστερά –υποτίθεται- πρέπει να υπερασπίζεστε, ήταν αυτός ο οποίος ταλαιπωρήθηκε. Ουρές, ασυνεννοησία και πλήρη</w:t>
      </w:r>
      <w:r>
        <w:rPr>
          <w:rFonts w:eastAsia="Times New Roman" w:cs="Times New Roman"/>
          <w:szCs w:val="24"/>
        </w:rPr>
        <w:t>ς</w:t>
      </w:r>
      <w:r>
        <w:rPr>
          <w:rFonts w:eastAsia="Times New Roman" w:cs="Times New Roman"/>
          <w:szCs w:val="24"/>
        </w:rPr>
        <w:t xml:space="preserve"> απουσία ενημέρωσης, ακόμη και για τους υπαλλήλους, μας οδήγη</w:t>
      </w:r>
      <w:r>
        <w:rPr>
          <w:rFonts w:eastAsia="Times New Roman" w:cs="Times New Roman"/>
          <w:szCs w:val="24"/>
        </w:rPr>
        <w:t xml:space="preserve">σαν στην κατάσταση που έχουμε σήμερα. Ακόμα και σήμερα που μιλάμε, οι μπάρες έχουν κλείσει μόνο σε είκοσι από τους εξήντα σταθμούς. Αυτό σημαίνει ότι θα έχετε τεράστια μείωση εσόδων. </w:t>
      </w:r>
    </w:p>
    <w:p w14:paraId="6BEEF9A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Με λίγα λόγια, έχουμε θεσμική παράλυση, καθυστερήσεις σε έργα, κανένα νέ</w:t>
      </w:r>
      <w:r>
        <w:rPr>
          <w:rFonts w:eastAsia="Times New Roman" w:cs="Times New Roman"/>
          <w:szCs w:val="24"/>
        </w:rPr>
        <w:t xml:space="preserve">ο έργο, περιφρόνηση στις αστικές μεταφορές, πανωπροίκια, εκτόξευση κόστους, οικειοποίηση έργων που δεν είναι δικά σας, υποβάθμιση των αστικών συγκοινωνιών, ακριβότερα εισιτήρια για τους χρήστες των αστικών συγκοινωνιών. Αυτό είναι το έργο σας σήμερα. </w:t>
      </w:r>
    </w:p>
    <w:p w14:paraId="6BEEF9A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Μετά από αυτόν τον δεκάλογο, με τι έρχεται ο κύριος Υπουργός για να το κλείσει όλο αυτό; Με το υπό συζήτηση νομοσχέδιο, ένα νομοσχέδιο προβληματικό, αναχρονιστικό, ένα νομοσχέδιο που κινείται αντίθετα, τόσο στις συνταγματικές αρχές όσο και τις αρχές του </w:t>
      </w:r>
      <w:r>
        <w:rPr>
          <w:rFonts w:eastAsia="Times New Roman" w:cs="Times New Roman"/>
          <w:szCs w:val="24"/>
        </w:rPr>
        <w:t>Ε</w:t>
      </w:r>
      <w:r>
        <w:rPr>
          <w:rFonts w:eastAsia="Times New Roman" w:cs="Times New Roman"/>
          <w:szCs w:val="24"/>
        </w:rPr>
        <w:t>υ</w:t>
      </w:r>
      <w:r>
        <w:rPr>
          <w:rFonts w:eastAsia="Times New Roman" w:cs="Times New Roman"/>
          <w:szCs w:val="24"/>
        </w:rPr>
        <w:t xml:space="preserve">ρωπαϊκού </w:t>
      </w:r>
      <w:r>
        <w:rPr>
          <w:rFonts w:eastAsia="Times New Roman" w:cs="Times New Roman"/>
          <w:szCs w:val="24"/>
        </w:rPr>
        <w:t>Δ</w:t>
      </w:r>
      <w:r>
        <w:rPr>
          <w:rFonts w:eastAsia="Times New Roman" w:cs="Times New Roman"/>
          <w:szCs w:val="24"/>
        </w:rPr>
        <w:t xml:space="preserve">ικαίου. </w:t>
      </w:r>
    </w:p>
    <w:p w14:paraId="6BEEF9B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Έρχεται με ένα νομοσχέδιο, που τελικά τι στόχευση έχει, για να είμαστε ειλικρινείς σε αυτή την Αίθουσα; Να εξυπηρετήσει μικρές </w:t>
      </w:r>
      <w:r>
        <w:rPr>
          <w:rFonts w:eastAsia="Times New Roman" w:cs="Times New Roman"/>
          <w:szCs w:val="24"/>
        </w:rPr>
        <w:lastRenderedPageBreak/>
        <w:t>συντεχνίες, να ενισχύσει τη γραφειοκρατία, να δημιουργήσει υπερσυγκέντρωση αρμοδιοτήτων στον Υπουργό. Όλα αυτά</w:t>
      </w:r>
      <w:r>
        <w:rPr>
          <w:rFonts w:eastAsia="Times New Roman" w:cs="Times New Roman"/>
          <w:szCs w:val="24"/>
        </w:rPr>
        <w:t xml:space="preserve"> τα κάνετε, δυστυχώς, με μια δήθεν </w:t>
      </w:r>
      <w:r>
        <w:rPr>
          <w:rFonts w:eastAsia="Times New Roman" w:cs="Times New Roman"/>
          <w:szCs w:val="24"/>
        </w:rPr>
        <w:t>α</w:t>
      </w:r>
      <w:r>
        <w:rPr>
          <w:rFonts w:eastAsia="Times New Roman" w:cs="Times New Roman"/>
          <w:szCs w:val="24"/>
        </w:rPr>
        <w:t xml:space="preserve">ριστερή ιδεοληπτική πρακτική. </w:t>
      </w:r>
    </w:p>
    <w:p w14:paraId="6BEEF9B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Φέρνετε ένα νομοσχέδιο, κύριε Υπουργέ, ό</w:t>
      </w:r>
      <w:r>
        <w:rPr>
          <w:rFonts w:eastAsia="Times New Roman" w:cs="Times New Roman"/>
          <w:szCs w:val="24"/>
        </w:rPr>
        <w:t>μ</w:t>
      </w:r>
      <w:r>
        <w:rPr>
          <w:rFonts w:eastAsia="Times New Roman" w:cs="Times New Roman"/>
          <w:szCs w:val="24"/>
        </w:rPr>
        <w:t>ως ο ν.4412 είναι ανεφάρμοστος. Γιατί είναι ανεφάρμοστος; Διότι χρειάζεται πάνω από διακόσιες είκοσι αποφάσεις του Υπουργού, διότι χρειάζονται περίπ</w:t>
      </w:r>
      <w:r>
        <w:rPr>
          <w:rFonts w:eastAsia="Times New Roman" w:cs="Times New Roman"/>
          <w:szCs w:val="24"/>
        </w:rPr>
        <w:t>ου τρι</w:t>
      </w:r>
      <w:r>
        <w:rPr>
          <w:rFonts w:eastAsia="Times New Roman" w:cs="Times New Roman"/>
          <w:szCs w:val="24"/>
        </w:rPr>
        <w:t>άντα</w:t>
      </w:r>
      <w:r>
        <w:rPr>
          <w:rFonts w:eastAsia="Times New Roman" w:cs="Times New Roman"/>
          <w:szCs w:val="24"/>
        </w:rPr>
        <w:t xml:space="preserve"> κοινές υπουργικές αποφάσεις με άλλους Υπουργούς, διότι χρειάζεται πάνω από δεκαπέντε ηλεκτρονικές πλατφόρμες και ηλεκτρονικά μητρώα για την καταχώρ</w:t>
      </w:r>
      <w:r>
        <w:rPr>
          <w:rFonts w:eastAsia="Times New Roman" w:cs="Times New Roman"/>
          <w:szCs w:val="24"/>
        </w:rPr>
        <w:t>ι</w:t>
      </w:r>
      <w:r>
        <w:rPr>
          <w:rFonts w:eastAsia="Times New Roman" w:cs="Times New Roman"/>
          <w:szCs w:val="24"/>
        </w:rPr>
        <w:t>ση στοιχείων.</w:t>
      </w:r>
    </w:p>
    <w:p w14:paraId="6BEEF9B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Κακά τα ψέματα, είναι σαφές πως στην Κυβέρνηση, το μόνο που σας ενδιαφέρει γι’ αυτό</w:t>
      </w:r>
      <w:r>
        <w:rPr>
          <w:rFonts w:eastAsia="Times New Roman" w:cs="Times New Roman"/>
          <w:szCs w:val="24"/>
        </w:rPr>
        <w:t xml:space="preserve"> το νομοσχέδιο είναι πώς θα διαχειριστείτε τις διάφορες υποσχέσεις, που δώσατε στον παρελθόν σχετικά με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xml:space="preserve">. </w:t>
      </w:r>
    </w:p>
    <w:p w14:paraId="6BEEF9B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κάνω μια διευκρίνιση. Εμείς από την πρώτη στιγμή ως Νέα Δημοκρατία υπογραμμίσαμε ότι άλλο είναι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άλλο είναι η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Η πρώτη χρησιμοποιεί μη επαγγελματίες οδηγούς, στηρίζεται στον αθέμιτο ανταγωνισμό και βρίσκεται νομικά σε μια γκρίζα ζώνη σε όλη την Ευρωπαϊκή Ένωση, ενώ οι δεύτεροι συνεργάζονται αποκλειστικά με επαγγελματίες οδηγούς ταξί. Μάλι</w:t>
      </w:r>
      <w:r>
        <w:rPr>
          <w:rFonts w:eastAsia="Times New Roman" w:cs="Times New Roman"/>
          <w:szCs w:val="24"/>
        </w:rPr>
        <w:t xml:space="preserve">στα, είναι πάρα πολλοί αυτοί. </w:t>
      </w:r>
    </w:p>
    <w:p w14:paraId="6BEEF9B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Κανείς δεν μπορεί να φρενάρει, φίλες και φίλοι, αγαπητοί Βουλευτές, την καινοτομία, αφού είναι προς όφελος και των ταξί και των καταναλωτών. Η συζήτηση στην </w:t>
      </w:r>
      <w:r>
        <w:rPr>
          <w:rFonts w:eastAsia="Times New Roman" w:cs="Times New Roman"/>
          <w:szCs w:val="24"/>
        </w:rPr>
        <w:t>ε</w:t>
      </w:r>
      <w:r>
        <w:rPr>
          <w:rFonts w:eastAsia="Times New Roman" w:cs="Times New Roman"/>
          <w:szCs w:val="24"/>
        </w:rPr>
        <w:t>πιτροπή ήταν αποκαλυπτική. Με τον λόγο σας, το ύφος σας, τη διαστρέ</w:t>
      </w:r>
      <w:r>
        <w:rPr>
          <w:rFonts w:eastAsia="Times New Roman" w:cs="Times New Roman"/>
          <w:szCs w:val="24"/>
        </w:rPr>
        <w:t xml:space="preserve">βλωση των πραγματικών </w:t>
      </w:r>
      <w:r>
        <w:rPr>
          <w:rFonts w:eastAsia="Times New Roman" w:cs="Times New Roman"/>
          <w:szCs w:val="24"/>
        </w:rPr>
        <w:lastRenderedPageBreak/>
        <w:t xml:space="preserve">περιστατικών δείξατε ότι αποστρέφεστε το καινούργιο. Συγκρούστηκαν δύο κόσμοι, ο κόσμος του χθες και ο κόσμος του αύριο, της καινοτομίας. Εσείς, δυστυχώς, είστε με τον κόσμο του χθες. </w:t>
      </w:r>
    </w:p>
    <w:p w14:paraId="6BEEF9B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Την ίδια στιγμή, τελικά τι κάνετε; Προσπαθείτε να</w:t>
      </w:r>
      <w:r>
        <w:rPr>
          <w:rFonts w:eastAsia="Times New Roman" w:cs="Times New Roman"/>
          <w:szCs w:val="24"/>
        </w:rPr>
        <w:t xml:space="preserve"> αποκομίσετε μερικές ψήφους από μερικούς συνδικαλιστές. Τελικά, όμως, τι κάνετε; Κλείνετε το μάτι στην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Διότι αυτό που κάνετε με αυτό το νομοσχέδιο είναι να δίνετε, χωρίς να το έχετε καταλάβει, ένα δώρο στην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w:t>
      </w:r>
    </w:p>
    <w:p w14:paraId="6BEEF9B6"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 xml:space="preserve">Και δεν το κάνετε σε αυτό το </w:t>
      </w:r>
      <w:r>
        <w:rPr>
          <w:rFonts w:eastAsia="Times New Roman"/>
          <w:szCs w:val="24"/>
        </w:rPr>
        <w:t>νομοσχέδιο. Το έχετε κάνει -γιατί πραγματικά κανείς δεν αμφισβητεί την ευφυία σας, κύριε Υπουργέ</w:t>
      </w:r>
      <w:r>
        <w:rPr>
          <w:rFonts w:eastAsia="Times New Roman"/>
          <w:szCs w:val="24"/>
        </w:rPr>
        <w:t>,</w:t>
      </w:r>
      <w:r>
        <w:rPr>
          <w:rFonts w:eastAsia="Times New Roman"/>
          <w:szCs w:val="24"/>
        </w:rPr>
        <w:t>- στο πολυνομοσχέδιο με το άρθρο 219Α, που μειώσατε τη διάρκεια της μίσθωσης οχήματος με οδηγό, από έξι σε τρεις ώρες. Αυτό το πλαίσιο</w:t>
      </w:r>
      <w:r>
        <w:rPr>
          <w:rFonts w:eastAsia="Times New Roman"/>
          <w:szCs w:val="24"/>
        </w:rPr>
        <w:t>,</w:t>
      </w:r>
      <w:r>
        <w:rPr>
          <w:rFonts w:eastAsia="Times New Roman"/>
          <w:szCs w:val="24"/>
        </w:rPr>
        <w:t xml:space="preserve"> για να το καταλάβουμε ό</w:t>
      </w:r>
      <w:r>
        <w:rPr>
          <w:rFonts w:eastAsia="Times New Roman"/>
          <w:szCs w:val="24"/>
        </w:rPr>
        <w:t xml:space="preserve">λοι, ευνοεί τη λειτουργία της </w:t>
      </w:r>
      <w:r>
        <w:rPr>
          <w:rFonts w:eastAsia="Times New Roman"/>
          <w:szCs w:val="24"/>
        </w:rPr>
        <w:lastRenderedPageBreak/>
        <w:t>«</w:t>
      </w:r>
      <w:r>
        <w:rPr>
          <w:rFonts w:eastAsia="Times New Roman"/>
          <w:szCs w:val="24"/>
          <w:lang w:val="en-US"/>
        </w:rPr>
        <w:t>UBER</w:t>
      </w:r>
      <w:r>
        <w:rPr>
          <w:rFonts w:eastAsia="Times New Roman"/>
          <w:szCs w:val="24"/>
        </w:rPr>
        <w:t>»</w:t>
      </w:r>
      <w:r>
        <w:rPr>
          <w:rFonts w:eastAsia="Times New Roman"/>
          <w:szCs w:val="24"/>
        </w:rPr>
        <w:t xml:space="preserve"> και αυτό πρέπει να το καταλάβουν και οι οδηγοί και οι ιδιοκτήτες ταξί. </w:t>
      </w:r>
    </w:p>
    <w:p w14:paraId="6BEEF9B7"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Εν τω μεταξύ</w:t>
      </w:r>
      <w:r>
        <w:rPr>
          <w:rFonts w:eastAsia="Times New Roman"/>
          <w:szCs w:val="24"/>
        </w:rPr>
        <w:t>,</w:t>
      </w:r>
      <w:r>
        <w:rPr>
          <w:rFonts w:eastAsia="Times New Roman"/>
          <w:szCs w:val="24"/>
        </w:rPr>
        <w:t xml:space="preserve"> βέβαια, οι όποιες συλλήψεις έγιναν με τους οδηγούς της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έγιναν στηριζόμενοι στο νομοθετικό πλαίσιο που ισχύει μέχρι σήμερα. </w:t>
      </w:r>
    </w:p>
    <w:p w14:paraId="6BEEF9B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κτυπάει το κουδούνι λήξεως του χρόνου ομιλίας του κυρίου Βουλευτή)</w:t>
      </w:r>
    </w:p>
    <w:p w14:paraId="6BEEF9B9"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Ένα λεπτό, κύριε Πρόεδρε, αν έχετε την καλοσύνη.</w:t>
      </w:r>
    </w:p>
    <w:p w14:paraId="6BEEF9BA"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Επομένως, για να τελειώνω, ποιος πληρώνει τελικά τη νύφη; Τη νύφη την πληρώνουν οι καταναλωτές, δηλαδή αυτοί που χρησιμοποιού</w:t>
      </w:r>
      <w:r>
        <w:rPr>
          <w:rFonts w:eastAsia="Times New Roman"/>
          <w:szCs w:val="24"/>
        </w:rPr>
        <w:t>ν το ταξί, τη νύφη την πληρώνουν οι ίδιοι οι οδηγοί και οι επαγγελματίες ταξί 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την πληρώνει και η ελληνική κοινωνία. </w:t>
      </w:r>
    </w:p>
    <w:p w14:paraId="6BEEF9BB"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lastRenderedPageBreak/>
        <w:t>Και πάμε σε ένα άλλο κρίσιμο σημείο για τον νέο Κώδικα Οδικής Κυκλοφορίας. Στο άρθρο 28 προβλέπεται μείωση προστίμων. Το αρχικ</w:t>
      </w:r>
      <w:r>
        <w:rPr>
          <w:rFonts w:eastAsia="Times New Roman"/>
          <w:szCs w:val="24"/>
        </w:rPr>
        <w:t>ό σχέδιο μιλούσε για 40%. Τελικά το πήγατε με νομοτεχνική βελτίωση στο 50%, έτσι απλά και μπακαλίστικα. Προσέξτε, στη μείωση του 50% εντάσσονται και οι παραβάσεις του ορίου ταχύτητας και βάζετε κιόλας και εισοδηματικά κριτήρια. Θα τα δούμε όλα αυτά ένα προ</w:t>
      </w:r>
      <w:r>
        <w:rPr>
          <w:rFonts w:eastAsia="Times New Roman"/>
          <w:szCs w:val="24"/>
        </w:rPr>
        <w:t xml:space="preserve">ς ένα στη δευτερολογία, που θα επικεντρωθώ στα συγκεκριμένα άρθρα. </w:t>
      </w:r>
    </w:p>
    <w:p w14:paraId="6BEEF9BC"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 xml:space="preserve">Το τελευταίο που θα ήθελα να θίξω είναι ότι έχετε κάνει και μια διάταξη για τις εισαγωγές μεταχειρισμένων οχημάτων. Και αυτό εντάσσεται κατά του </w:t>
      </w:r>
      <w:r>
        <w:rPr>
          <w:rFonts w:eastAsia="Times New Roman"/>
          <w:szCs w:val="24"/>
        </w:rPr>
        <w:t>Ε</w:t>
      </w:r>
      <w:r>
        <w:rPr>
          <w:rFonts w:eastAsia="Times New Roman"/>
          <w:szCs w:val="24"/>
        </w:rPr>
        <w:t xml:space="preserve">υρωπαϊκού </w:t>
      </w:r>
      <w:r>
        <w:rPr>
          <w:rFonts w:eastAsia="Times New Roman"/>
          <w:szCs w:val="24"/>
        </w:rPr>
        <w:t>Δ</w:t>
      </w:r>
      <w:r>
        <w:rPr>
          <w:rFonts w:eastAsia="Times New Roman"/>
          <w:szCs w:val="24"/>
        </w:rPr>
        <w:t>ικαίου. Δεν δίνετε πλέον το δικ</w:t>
      </w:r>
      <w:r>
        <w:rPr>
          <w:rFonts w:eastAsia="Times New Roman"/>
          <w:szCs w:val="24"/>
        </w:rPr>
        <w:t>αί</w:t>
      </w:r>
      <w:r>
        <w:rPr>
          <w:rFonts w:eastAsia="Times New Roman"/>
          <w:szCs w:val="24"/>
        </w:rPr>
        <w:lastRenderedPageBreak/>
        <w:t xml:space="preserve">ωμα στους Έλληνες καταναλωτές να έχουν επιλογές και εξυπηρετείτε, όπως σας είπα στην </w:t>
      </w:r>
      <w:r>
        <w:rPr>
          <w:rFonts w:eastAsia="Times New Roman"/>
          <w:szCs w:val="24"/>
        </w:rPr>
        <w:t>ε</w:t>
      </w:r>
      <w:r>
        <w:rPr>
          <w:rFonts w:eastAsia="Times New Roman"/>
          <w:szCs w:val="24"/>
        </w:rPr>
        <w:t xml:space="preserve">πιτροπή, συγκεκριμένα επιχειρηματικά συμφέροντα. </w:t>
      </w:r>
    </w:p>
    <w:p w14:paraId="6BEEF9BD"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Κύριε Πρόεδρε, για την ώρα σταματούμε εδώ. Το νομοσχέδιο αυτό από την αρχή μέχρι το τέλος είναι πρόχειρο και είναι προ</w:t>
      </w:r>
      <w:r>
        <w:rPr>
          <w:rFonts w:eastAsia="Times New Roman"/>
          <w:szCs w:val="24"/>
        </w:rPr>
        <w:t>βληματικό.</w:t>
      </w:r>
    </w:p>
    <w:p w14:paraId="6BEEF9BE"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Και κάτι άλλο, κύριε Υπουργέ, για να μην το ξεχάσω. Είναι αντισυνταγματικό και δεν το λέω εγώ αυτό. Αυτό σ</w:t>
      </w:r>
      <w:r>
        <w:rPr>
          <w:rFonts w:eastAsia="Times New Roman"/>
          <w:szCs w:val="24"/>
        </w:rPr>
        <w:t>ά</w:t>
      </w:r>
      <w:r>
        <w:rPr>
          <w:rFonts w:eastAsia="Times New Roman"/>
          <w:szCs w:val="24"/>
        </w:rPr>
        <w:t xml:space="preserve">ς το είπαμε και στην </w:t>
      </w:r>
      <w:r>
        <w:rPr>
          <w:rFonts w:eastAsia="Times New Roman"/>
          <w:szCs w:val="24"/>
        </w:rPr>
        <w:t>ε</w:t>
      </w:r>
      <w:r>
        <w:rPr>
          <w:rFonts w:eastAsia="Times New Roman"/>
          <w:szCs w:val="24"/>
        </w:rPr>
        <w:t>πιτροπή και έρχεται τώρα και η Επιστημονική Επιτροπή της Βουλής και το καταθέτει επισήμως χθες, σε μια έκθεση-κόλαφο</w:t>
      </w:r>
      <w:r>
        <w:rPr>
          <w:rFonts w:eastAsia="Times New Roman"/>
          <w:szCs w:val="24"/>
        </w:rPr>
        <w:t xml:space="preserve">. </w:t>
      </w:r>
    </w:p>
    <w:p w14:paraId="6BEEF9BF"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 xml:space="preserve">Είναι προβληματικές οι διατάξεις σας με τις βάσεις δεδομένων που θέλετε να φτιάξετε, αφού παραβιάζουν τις διαδικασίες περί </w:t>
      </w:r>
      <w:r>
        <w:rPr>
          <w:rFonts w:eastAsia="Times New Roman"/>
          <w:szCs w:val="24"/>
        </w:rPr>
        <w:lastRenderedPageBreak/>
        <w:t xml:space="preserve">προστασίας προσωπικών δεδομένων. Αντισυνταγματική είναι, λέει η </w:t>
      </w:r>
      <w:r>
        <w:rPr>
          <w:rFonts w:eastAsia="Times New Roman"/>
          <w:szCs w:val="24"/>
        </w:rPr>
        <w:t>ε</w:t>
      </w:r>
      <w:r>
        <w:rPr>
          <w:rFonts w:eastAsia="Times New Roman"/>
          <w:szCs w:val="24"/>
        </w:rPr>
        <w:t xml:space="preserve">πιτροπή, η πρόβλεψη στον νέο ΚΟΚ για εισοδηματικά κριτήρια. </w:t>
      </w:r>
    </w:p>
    <w:p w14:paraId="6BEEF9C0"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Εμεί</w:t>
      </w:r>
      <w:r>
        <w:rPr>
          <w:rFonts w:eastAsia="Times New Roman"/>
          <w:szCs w:val="24"/>
        </w:rPr>
        <w:t>ς, ως Νέα Δημοκρατία, λοιπόν, δεν μπορούμε σε κα</w:t>
      </w:r>
      <w:r>
        <w:rPr>
          <w:rFonts w:eastAsia="Times New Roman"/>
          <w:szCs w:val="24"/>
        </w:rPr>
        <w:t>μ</w:t>
      </w:r>
      <w:r>
        <w:rPr>
          <w:rFonts w:eastAsia="Times New Roman"/>
          <w:szCs w:val="24"/>
        </w:rPr>
        <w:t>μία περίπτωση να στηρίξουμε αυτό το νομοσχέδιο, το οποίο έρχεται σε πλήρη αντίθεση με την κοινή λογική, σε πλήρη αντίθεση με την ευρωπαϊκή νομοθεσία και χτυπά την υγιή επιχειρηματικότητα και εμποδίζει τον σω</w:t>
      </w:r>
      <w:r>
        <w:rPr>
          <w:rFonts w:eastAsia="Times New Roman"/>
          <w:szCs w:val="24"/>
        </w:rPr>
        <w:t>στό επαγγελματία ταξί. Ψηφίζουμε, λοιπόν, «</w:t>
      </w:r>
      <w:r>
        <w:rPr>
          <w:rFonts w:eastAsia="Times New Roman"/>
          <w:szCs w:val="24"/>
        </w:rPr>
        <w:t>ό</w:t>
      </w:r>
      <w:r>
        <w:rPr>
          <w:rFonts w:eastAsia="Times New Roman"/>
          <w:szCs w:val="24"/>
        </w:rPr>
        <w:t>χι» επί της αρχής και «</w:t>
      </w:r>
      <w:r>
        <w:rPr>
          <w:rFonts w:eastAsia="Times New Roman"/>
          <w:szCs w:val="24"/>
        </w:rPr>
        <w:t>ό</w:t>
      </w:r>
      <w:r>
        <w:rPr>
          <w:rFonts w:eastAsia="Times New Roman"/>
          <w:szCs w:val="24"/>
        </w:rPr>
        <w:t>χι» στα άρθρα</w:t>
      </w:r>
      <w:r>
        <w:rPr>
          <w:rFonts w:eastAsia="Times New Roman"/>
          <w:szCs w:val="24"/>
        </w:rPr>
        <w:t>,</w:t>
      </w:r>
      <w:r>
        <w:rPr>
          <w:rFonts w:eastAsia="Times New Roman"/>
          <w:szCs w:val="24"/>
        </w:rPr>
        <w:t xml:space="preserve"> με ελάχιστες εξαιρέσεις. </w:t>
      </w:r>
    </w:p>
    <w:p w14:paraId="6BEEF9C1" w14:textId="77777777" w:rsidR="009B7D3A" w:rsidRDefault="00441D78">
      <w:pPr>
        <w:tabs>
          <w:tab w:val="left" w:pos="2054"/>
        </w:tabs>
        <w:spacing w:line="600" w:lineRule="auto"/>
        <w:ind w:firstLine="720"/>
        <w:jc w:val="both"/>
        <w:rPr>
          <w:rFonts w:eastAsia="Times New Roman"/>
          <w:szCs w:val="24"/>
        </w:rPr>
      </w:pPr>
      <w:r>
        <w:rPr>
          <w:rFonts w:eastAsia="Times New Roman"/>
          <w:szCs w:val="24"/>
        </w:rPr>
        <w:t>Σας ευχαριστώ πάρα πολύ.</w:t>
      </w:r>
    </w:p>
    <w:p w14:paraId="6BEEF9C2" w14:textId="77777777" w:rsidR="009B7D3A" w:rsidRDefault="00441D78">
      <w:pPr>
        <w:tabs>
          <w:tab w:val="left" w:pos="2054"/>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BEEF9C3" w14:textId="77777777" w:rsidR="009B7D3A" w:rsidRDefault="00441D78">
      <w:pPr>
        <w:tabs>
          <w:tab w:val="left" w:pos="2820"/>
        </w:tabs>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κ. Καραμανλή. </w:t>
      </w:r>
    </w:p>
    <w:p w14:paraId="6BEEF9C4" w14:textId="77777777" w:rsidR="009B7D3A" w:rsidRDefault="00441D78">
      <w:pPr>
        <w:tabs>
          <w:tab w:val="left" w:pos="2820"/>
        </w:tabs>
        <w:spacing w:line="600" w:lineRule="auto"/>
        <w:ind w:firstLine="720"/>
        <w:jc w:val="both"/>
        <w:rPr>
          <w:rFonts w:eastAsia="Times New Roman"/>
          <w:szCs w:val="24"/>
        </w:rPr>
      </w:pPr>
      <w:r>
        <w:rPr>
          <w:rFonts w:eastAsia="Times New Roman"/>
          <w:szCs w:val="24"/>
        </w:rPr>
        <w:lastRenderedPageBreak/>
        <w:t>Τον λόγο έχει ο ειδικός αγορητής από τη Δημοκρατική Συμπαράταξη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Ιωάννης Μανιάτης για δεκαπέντε λεπτά.</w:t>
      </w:r>
    </w:p>
    <w:p w14:paraId="6BEEF9C5" w14:textId="77777777" w:rsidR="009B7D3A" w:rsidRDefault="00441D78">
      <w:pPr>
        <w:tabs>
          <w:tab w:val="left" w:pos="2820"/>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Αγαπητές και αγαπητοί συνάδελφοι, συζητούμε σήμερα ένα νομοσχέδιο που για άλλη μια φορά αποδεικνύει ότι η Κυβέρνηση αυτή νομοθετεί με τρόπο πρόχειρο, ρουσφετολογικό και έξω από </w:t>
      </w:r>
      <w:r>
        <w:rPr>
          <w:rFonts w:eastAsia="Times New Roman"/>
          <w:szCs w:val="24"/>
        </w:rPr>
        <w:t>της</w:t>
      </w:r>
      <w:r>
        <w:rPr>
          <w:rFonts w:eastAsia="Times New Roman"/>
          <w:szCs w:val="24"/>
        </w:rPr>
        <w:t xml:space="preserve"> ανάγκ</w:t>
      </w:r>
      <w:r>
        <w:rPr>
          <w:rFonts w:eastAsia="Times New Roman"/>
          <w:szCs w:val="24"/>
        </w:rPr>
        <w:t>της</w:t>
      </w:r>
      <w:r>
        <w:rPr>
          <w:rFonts w:eastAsia="Times New Roman"/>
          <w:szCs w:val="24"/>
        </w:rPr>
        <w:t>της εθνικής οικονομία</w:t>
      </w:r>
      <w:r>
        <w:rPr>
          <w:rFonts w:eastAsia="Times New Roman"/>
          <w:szCs w:val="24"/>
        </w:rPr>
        <w:t>της</w:t>
      </w:r>
      <w:r>
        <w:rPr>
          <w:rFonts w:eastAsia="Times New Roman"/>
          <w:szCs w:val="24"/>
        </w:rPr>
        <w:t xml:space="preserve">αι της κοινωνίας. </w:t>
      </w:r>
    </w:p>
    <w:p w14:paraId="6BEEF9C6" w14:textId="77777777" w:rsidR="009B7D3A" w:rsidRDefault="00441D78">
      <w:pPr>
        <w:tabs>
          <w:tab w:val="left" w:pos="2820"/>
        </w:tabs>
        <w:spacing w:line="600" w:lineRule="auto"/>
        <w:ind w:firstLine="720"/>
        <w:jc w:val="both"/>
        <w:rPr>
          <w:rFonts w:eastAsia="Times New Roman"/>
          <w:szCs w:val="24"/>
        </w:rPr>
      </w:pPr>
      <w:r>
        <w:rPr>
          <w:rFonts w:eastAsia="Times New Roman"/>
          <w:szCs w:val="24"/>
        </w:rPr>
        <w:t xml:space="preserve">Είναι προφανές, λοιπόν, </w:t>
      </w:r>
      <w:r>
        <w:rPr>
          <w:rFonts w:eastAsia="Times New Roman"/>
          <w:szCs w:val="24"/>
        </w:rPr>
        <w:t>ότι θα καταψηφίσουμε ένα νομοσχέδιο που</w:t>
      </w:r>
      <w:r>
        <w:rPr>
          <w:rFonts w:eastAsia="Times New Roman"/>
          <w:szCs w:val="24"/>
        </w:rPr>
        <w:t>,</w:t>
      </w:r>
      <w:r>
        <w:rPr>
          <w:rFonts w:eastAsia="Times New Roman"/>
          <w:szCs w:val="24"/>
        </w:rPr>
        <w:t xml:space="preserve"> όπως έχουμε πει πολλές φορές</w:t>
      </w:r>
      <w:r>
        <w:rPr>
          <w:rFonts w:eastAsia="Times New Roman"/>
          <w:szCs w:val="24"/>
        </w:rPr>
        <w:t>,</w:t>
      </w:r>
      <w:r>
        <w:rPr>
          <w:rFonts w:eastAsia="Times New Roman"/>
          <w:szCs w:val="24"/>
        </w:rPr>
        <w:t xml:space="preserve"> είναι ένα γονατογράφημα</w:t>
      </w:r>
      <w:r>
        <w:rPr>
          <w:rFonts w:eastAsia="Times New Roman"/>
          <w:szCs w:val="24"/>
        </w:rPr>
        <w:t>,</w:t>
      </w:r>
      <w:r>
        <w:rPr>
          <w:rFonts w:eastAsia="Times New Roman"/>
          <w:szCs w:val="24"/>
        </w:rPr>
        <w:t xml:space="preserve"> που δεν αντιμετωπίζει κανένα από τα ουσιαστικά προβλήματα στα οποία υποτίθεται ότι αναφέρεται. Είναι ένα αναχρονιστικό νομοσχέ</w:t>
      </w:r>
      <w:r>
        <w:rPr>
          <w:rFonts w:eastAsia="Times New Roman"/>
          <w:szCs w:val="24"/>
        </w:rPr>
        <w:lastRenderedPageBreak/>
        <w:t>διο</w:t>
      </w:r>
      <w:r>
        <w:rPr>
          <w:rFonts w:eastAsia="Times New Roman"/>
          <w:szCs w:val="24"/>
        </w:rPr>
        <w:t>,</w:t>
      </w:r>
      <w:r>
        <w:rPr>
          <w:rFonts w:eastAsia="Times New Roman"/>
          <w:szCs w:val="24"/>
        </w:rPr>
        <w:t xml:space="preserve"> που αντιμετωπίζει με απολύτως</w:t>
      </w:r>
      <w:r>
        <w:rPr>
          <w:rFonts w:eastAsia="Times New Roman"/>
          <w:szCs w:val="24"/>
        </w:rPr>
        <w:t xml:space="preserve"> αραχνιασμένες μικροκομματικές αντιλήψεις τα μεγάλα θέματα που έχει ο τομέας των μεταφορών στη χώρα μας. </w:t>
      </w:r>
    </w:p>
    <w:p w14:paraId="6BEEF9C7" w14:textId="77777777" w:rsidR="009B7D3A" w:rsidRDefault="00441D78">
      <w:pPr>
        <w:tabs>
          <w:tab w:val="left" w:pos="2820"/>
        </w:tabs>
        <w:spacing w:line="600" w:lineRule="auto"/>
        <w:ind w:firstLine="720"/>
        <w:jc w:val="both"/>
        <w:rPr>
          <w:rFonts w:eastAsia="Times New Roman"/>
          <w:szCs w:val="24"/>
        </w:rPr>
      </w:pPr>
      <w:r>
        <w:rPr>
          <w:rFonts w:eastAsia="Times New Roman"/>
          <w:szCs w:val="24"/>
        </w:rPr>
        <w:t xml:space="preserve">Έθεσα στη διάρκεια των συζητήσεων στην </w:t>
      </w:r>
      <w:r>
        <w:rPr>
          <w:rFonts w:eastAsia="Times New Roman"/>
          <w:szCs w:val="24"/>
        </w:rPr>
        <w:t>ε</w:t>
      </w:r>
      <w:r>
        <w:rPr>
          <w:rFonts w:eastAsia="Times New Roman"/>
          <w:szCs w:val="24"/>
        </w:rPr>
        <w:t>πιτροπή δέκα μεγάλα ερωτήματα</w:t>
      </w:r>
      <w:r>
        <w:rPr>
          <w:rFonts w:eastAsia="Times New Roman"/>
          <w:szCs w:val="24"/>
        </w:rPr>
        <w:t>,</w:t>
      </w:r>
      <w:r>
        <w:rPr>
          <w:rFonts w:eastAsia="Times New Roman"/>
          <w:szCs w:val="24"/>
        </w:rPr>
        <w:t xml:space="preserve"> τα οποία θα επαναλάβω και σήμερα. Πριν, όμως, αναφερθώ στα ερωτήματα αυτά, δεν </w:t>
      </w:r>
      <w:r>
        <w:rPr>
          <w:rFonts w:eastAsia="Times New Roman"/>
          <w:szCs w:val="24"/>
        </w:rPr>
        <w:t>μπορώ και θα υποκύψω στον πειρασμό να κάνω μια αναφορά στον απρεπή, απρεπέστατο Πρωθυπουργό της χώρα</w:t>
      </w:r>
      <w:r>
        <w:rPr>
          <w:rFonts w:eastAsia="Times New Roman"/>
          <w:szCs w:val="24"/>
        </w:rPr>
        <w:t>ς</w:t>
      </w:r>
      <w:r>
        <w:rPr>
          <w:rFonts w:eastAsia="Times New Roman"/>
          <w:szCs w:val="24"/>
        </w:rPr>
        <w:t xml:space="preserve"> κ. Τσίπρα, ο οποίος δεν είχε τη στοιχειώδη πολιτική γενναιότητα πριν </w:t>
      </w:r>
      <w:r>
        <w:rPr>
          <w:rFonts w:eastAsia="Times New Roman"/>
          <w:szCs w:val="24"/>
        </w:rPr>
        <w:t xml:space="preserve">από </w:t>
      </w:r>
      <w:r>
        <w:rPr>
          <w:rFonts w:eastAsia="Times New Roman"/>
          <w:szCs w:val="24"/>
        </w:rPr>
        <w:t>δύο μέρες, εγκαινιάζοντας το έργο της ηλεκτρική</w:t>
      </w:r>
      <w:r>
        <w:rPr>
          <w:rFonts w:eastAsia="Times New Roman"/>
          <w:szCs w:val="24"/>
        </w:rPr>
        <w:t>ς</w:t>
      </w:r>
      <w:r>
        <w:rPr>
          <w:rFonts w:eastAsia="Times New Roman"/>
          <w:szCs w:val="24"/>
        </w:rPr>
        <w:t xml:space="preserve"> διασύνδεσης των Κυκλάδων, ένα έρ</w:t>
      </w:r>
      <w:r>
        <w:rPr>
          <w:rFonts w:eastAsia="Times New Roman"/>
          <w:szCs w:val="24"/>
        </w:rPr>
        <w:t>γο που όχι μόνο ήταν απέναντί του, αλλά και ένα έργο που το 2014 εμείς προχωρήσαμε, εμείς συμβολαιοποιήσαμε, εμείς διαμορφώσαμε αυστηρό</w:t>
      </w:r>
      <w:r>
        <w:rPr>
          <w:rFonts w:eastAsia="Times New Roman"/>
          <w:szCs w:val="24"/>
        </w:rPr>
        <w:lastRenderedPageBreak/>
        <w:t>τατο χρονοδιάγραμμα υλοποίησης και είχε το θράσος να το παρουσιάσει ως δικό του</w:t>
      </w:r>
      <w:r>
        <w:rPr>
          <w:rFonts w:eastAsia="Times New Roman"/>
          <w:szCs w:val="24"/>
        </w:rPr>
        <w:t>,</w:t>
      </w:r>
      <w:r>
        <w:rPr>
          <w:rFonts w:eastAsia="Times New Roman"/>
          <w:szCs w:val="24"/>
        </w:rPr>
        <w:t xml:space="preserve"> χωρίς καν να καλέσει και την αρμόδια Επί</w:t>
      </w:r>
      <w:r>
        <w:rPr>
          <w:rFonts w:eastAsia="Times New Roman"/>
          <w:szCs w:val="24"/>
        </w:rPr>
        <w:t>τροπο Περιφερειακής Ανάπτυξης, την κ. Κορίνα Κρέτσου. Γι</w:t>
      </w:r>
      <w:r>
        <w:rPr>
          <w:rFonts w:eastAsia="Times New Roman"/>
          <w:szCs w:val="24"/>
        </w:rPr>
        <w:t>α</w:t>
      </w:r>
      <w:r>
        <w:rPr>
          <w:rFonts w:eastAsia="Times New Roman"/>
          <w:szCs w:val="24"/>
        </w:rPr>
        <w:t xml:space="preserve"> αυτό υπήρξε για πρώτη φορά, σε επίπεδο ευρωπαϊκού κράτους, αντίδραση εκ μέρους και της Ευρωπαϊκής Επιτροπής.</w:t>
      </w:r>
    </w:p>
    <w:p w14:paraId="6BEEF9C8"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Συναδέλφισσες και συνάδελφοι, συνιστά απρέπεια ένας Πρωθυπουργός να εγκαινιάζει ένα έργο </w:t>
      </w:r>
      <w:r>
        <w:rPr>
          <w:rFonts w:eastAsia="Times New Roman"/>
          <w:szCs w:val="24"/>
        </w:rPr>
        <w:t>που δεν είναι δικό του και να μην αναφέρει, εκτός των άλλων, ότι το έργο αυτό, που έπρεπε να έχει παραδοθεί το καλοκαίρι του 2016, με αυστηρές ρήτρες που είχαμε βάλει σε βάρος του αναδόχου, παραδίδεται με ενάμιση χρόνο καθυστέρηση, δεν επιβάλλονται οι ρήτρ</w:t>
      </w:r>
      <w:r>
        <w:rPr>
          <w:rFonts w:eastAsia="Times New Roman"/>
          <w:szCs w:val="24"/>
        </w:rPr>
        <w:t>ες και έχει επιπλέον κοστίσει 150 εκατομμύρια ευρώ στους Έλληνες πολίτες για επιπλέον υπηρεσίες κοινής ωφέλειας</w:t>
      </w:r>
      <w:r>
        <w:rPr>
          <w:rFonts w:eastAsia="Times New Roman"/>
          <w:szCs w:val="24"/>
        </w:rPr>
        <w:t>,</w:t>
      </w:r>
      <w:r>
        <w:rPr>
          <w:rFonts w:eastAsia="Times New Roman"/>
          <w:szCs w:val="24"/>
        </w:rPr>
        <w:t xml:space="preserve"> λόγω του ότι για ενάμιση χρόνο </w:t>
      </w:r>
      <w:r>
        <w:rPr>
          <w:rFonts w:eastAsia="Times New Roman"/>
          <w:szCs w:val="24"/>
        </w:rPr>
        <w:lastRenderedPageBreak/>
        <w:t>συνέχισαν να λειτουργούν οι ρυπογόνες μονάδες ηλεκτροπαραγωγής στην πρώτη φάση των Κυκλάδων.</w:t>
      </w:r>
    </w:p>
    <w:p w14:paraId="6BEEF9C9"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Καμ</w:t>
      </w:r>
      <w:r>
        <w:rPr>
          <w:rFonts w:eastAsia="Times New Roman"/>
          <w:szCs w:val="24"/>
        </w:rPr>
        <w:t>μ</w:t>
      </w:r>
      <w:r>
        <w:rPr>
          <w:rFonts w:eastAsia="Times New Roman"/>
          <w:szCs w:val="24"/>
        </w:rPr>
        <w:t>ία συ</w:t>
      </w:r>
      <w:r>
        <w:rPr>
          <w:rFonts w:eastAsia="Times New Roman"/>
          <w:szCs w:val="24"/>
        </w:rPr>
        <w:t>γ</w:t>
      </w:r>
      <w:r>
        <w:rPr>
          <w:rFonts w:eastAsia="Times New Roman"/>
          <w:szCs w:val="24"/>
        </w:rPr>
        <w:t>γνώμη, κα</w:t>
      </w:r>
      <w:r>
        <w:rPr>
          <w:rFonts w:eastAsia="Times New Roman"/>
          <w:szCs w:val="24"/>
        </w:rPr>
        <w:t>μ</w:t>
      </w:r>
      <w:r>
        <w:rPr>
          <w:rFonts w:eastAsia="Times New Roman"/>
          <w:szCs w:val="24"/>
        </w:rPr>
        <w:t>μία αίσθηση πολιτικής γενναιότητας, πολύ περισσότερο -δεν μπορώ να μην το πω, γιατί το θυμήθηκα όταν έβλεπα τον κύριο Πρωθυπουργό στα εγκαίνια- που ακόμα και ο Σουφλιάς, όταν εγκαινίασε τα πρώτα του έργα, κάλεσε τον Λαλιώτη, ενώ ο κ. Τσίπρας δεν είχε τη σ</w:t>
      </w:r>
      <w:r>
        <w:rPr>
          <w:rFonts w:eastAsia="Times New Roman"/>
          <w:szCs w:val="24"/>
        </w:rPr>
        <w:t>τοιχειώδη ευαισθησία να κάνει μία αναφορά και στην Επίτροπο που χρηματοδότησε, αλλά και σε αυτούς που είχαν προχωρήσει το έργο.</w:t>
      </w:r>
    </w:p>
    <w:p w14:paraId="6BEEF9CA"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Θέλω να κάνω και μια δεύτερη αναφορά για ένα ζήτημα για το οποίο ζητήσαμε την παραίτηση του Υπουργού κ. Σταθάκη, γι’ αυτή </w:t>
      </w:r>
      <w:r>
        <w:rPr>
          <w:rFonts w:eastAsia="Times New Roman"/>
          <w:szCs w:val="24"/>
        </w:rPr>
        <w:lastRenderedPageBreak/>
        <w:t>την αθ</w:t>
      </w:r>
      <w:r>
        <w:rPr>
          <w:rFonts w:eastAsia="Times New Roman"/>
          <w:szCs w:val="24"/>
        </w:rPr>
        <w:t xml:space="preserve">λιότητα, τον εξευτελισμό της προσωπικότητας δεκάδων χιλιάδων Ελλήνων πολιτών και μηχανικών με το «Εξοικονομώ κατ’ </w:t>
      </w:r>
      <w:r>
        <w:rPr>
          <w:rFonts w:eastAsia="Times New Roman"/>
          <w:szCs w:val="24"/>
        </w:rPr>
        <w:t>Ο</w:t>
      </w:r>
      <w:r>
        <w:rPr>
          <w:rFonts w:eastAsia="Times New Roman"/>
          <w:szCs w:val="24"/>
        </w:rPr>
        <w:t xml:space="preserve">ίκον». </w:t>
      </w:r>
    </w:p>
    <w:p w14:paraId="6BEEF9CB"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Είχαμε ένα πλαίσιο που υπήρχε, λειτούργησε, βαθμολογήθηκε ως το δεύτερο καλύτερο της Ευρωπαϊκής Ένωσης το 2015 και είχε, επίσης, λεφτ</w:t>
      </w:r>
      <w:r>
        <w:rPr>
          <w:rFonts w:eastAsia="Times New Roman"/>
          <w:szCs w:val="24"/>
        </w:rPr>
        <w:t xml:space="preserve">ά. Παρ’ όλα αυτά τρία χρόνια η Κυβέρνηση κοιμόταν. Έφτιαξε μια ηλεκτρονική πλατφόρμα και μας είπε μία, δυο, τρεις, δέκα, δώδεκα, δεκατρείς φορές ότι επρόκειτο να το ενεργοποιήσει. Δεκατρείς φορές αναβλήθηκε το εξαγγελθέν πρόγραμμα «Εξοικονομώ κατ’ </w:t>
      </w:r>
      <w:r>
        <w:rPr>
          <w:rFonts w:eastAsia="Times New Roman"/>
          <w:szCs w:val="24"/>
        </w:rPr>
        <w:t>Ο</w:t>
      </w:r>
      <w:r>
        <w:rPr>
          <w:rFonts w:eastAsia="Times New Roman"/>
          <w:szCs w:val="24"/>
        </w:rPr>
        <w:t xml:space="preserve">ίκον». </w:t>
      </w:r>
      <w:r>
        <w:rPr>
          <w:rFonts w:eastAsia="Times New Roman"/>
          <w:szCs w:val="24"/>
        </w:rPr>
        <w:t xml:space="preserve">Κι όταν επιτέλους άνοιξε η πλατφόρμα, η πλατφόρμα έπεσε και ο Υπουργός δεν είχε το θάρρος να παραιτηθεί μπροστά στο φαινόμενο δεκάδες χιλιάδες μηχανικοί να περιμένουν </w:t>
      </w:r>
      <w:r>
        <w:rPr>
          <w:rFonts w:eastAsia="Times New Roman"/>
          <w:szCs w:val="24"/>
        </w:rPr>
        <w:lastRenderedPageBreak/>
        <w:t xml:space="preserve">να καταθέσουν την αίτηση και εκατοντάδες χιλιάδες πολίτες να περιμένουν να ενταχθούν. </w:t>
      </w:r>
    </w:p>
    <w:p w14:paraId="6BEEF9CC"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Πο</w:t>
      </w:r>
      <w:r>
        <w:rPr>
          <w:rFonts w:eastAsia="Times New Roman"/>
          <w:szCs w:val="24"/>
        </w:rPr>
        <w:t>λύ περισσότερο, ο Υπουργός «ξέχασε» να μας πει ότι το προηγούμενο πρόγραμμα, το «Εξοικονομώ Ι», που τέλειωσε το 2014, είχε 400 εκατομμύρια δαπάνη για σαράντα χιλιάδες σπίτια φτωχών νοικοκυριών, ενώ το πρόγραμμα της σημερινής Κυβέρνησης έχει δημόσιο προϋπολ</w:t>
      </w:r>
      <w:r>
        <w:rPr>
          <w:rFonts w:eastAsia="Times New Roman"/>
          <w:szCs w:val="24"/>
        </w:rPr>
        <w:t>ογισμό μόνο 250 εκατομμύρια. Σήμερα δεσμεύτηκε από τηλεοράσεως ότι μπορεί να βρει άλλα 100.</w:t>
      </w:r>
    </w:p>
    <w:p w14:paraId="6BEEF9CD"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Ακόμα χειρότερο είναι το γεγονός ότι από το 2015 υπάρχουν πολλές ευρωπαϊκές χώρες οι οποίες έχουν εντάξει στο </w:t>
      </w:r>
      <w:r>
        <w:rPr>
          <w:rFonts w:eastAsia="Times New Roman"/>
          <w:szCs w:val="24"/>
        </w:rPr>
        <w:t>π</w:t>
      </w:r>
      <w:r>
        <w:rPr>
          <w:rFonts w:eastAsia="Times New Roman"/>
          <w:szCs w:val="24"/>
        </w:rPr>
        <w:t>ακέτο Γιούνκερ τα προγράμματα εξοικονόμησης ενέργειας</w:t>
      </w:r>
      <w:r>
        <w:rPr>
          <w:rFonts w:eastAsia="Times New Roman"/>
          <w:szCs w:val="24"/>
        </w:rPr>
        <w:t xml:space="preserve"> σε κατοικίες νοικοκυριών χαμηλού και μέσου εισοδήματος. Είχαμε κάνει πρόταση στο </w:t>
      </w:r>
      <w:r>
        <w:rPr>
          <w:rFonts w:eastAsia="Times New Roman"/>
          <w:szCs w:val="24"/>
        </w:rPr>
        <w:t>π</w:t>
      </w:r>
      <w:r>
        <w:rPr>
          <w:rFonts w:eastAsia="Times New Roman"/>
          <w:szCs w:val="24"/>
        </w:rPr>
        <w:t xml:space="preserve">ακέτο Γιούνκερ το 2014 να ενταχθεί το «Εξοικονομώ» με </w:t>
      </w:r>
      <w:r>
        <w:rPr>
          <w:rFonts w:eastAsia="Times New Roman"/>
          <w:szCs w:val="24"/>
        </w:rPr>
        <w:lastRenderedPageBreak/>
        <w:t>1 δισεκατομμύριο ευρώ στην πρόταση αυτή. Η Κυβέρνηση το απέσυρε. Απέσυρε την πρόταση. Δεν έχει επανυποβάλει πρόταση για</w:t>
      </w:r>
      <w:r>
        <w:rPr>
          <w:rFonts w:eastAsia="Times New Roman"/>
          <w:szCs w:val="24"/>
        </w:rPr>
        <w:t xml:space="preserve"> </w:t>
      </w:r>
      <w:r>
        <w:rPr>
          <w:rFonts w:eastAsia="Times New Roman"/>
          <w:szCs w:val="24"/>
        </w:rPr>
        <w:t>π</w:t>
      </w:r>
      <w:r>
        <w:rPr>
          <w:rFonts w:eastAsia="Times New Roman"/>
          <w:szCs w:val="24"/>
        </w:rPr>
        <w:t xml:space="preserve">ακέτο Γιούνκερ και «Εξοικονομώ». </w:t>
      </w:r>
    </w:p>
    <w:p w14:paraId="6BEEF9CE"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Το 2015 -μόνο το 2015!- η Γαλλία ενέταξε στο </w:t>
      </w:r>
      <w:r>
        <w:rPr>
          <w:rFonts w:eastAsia="Times New Roman"/>
          <w:szCs w:val="24"/>
        </w:rPr>
        <w:t>π</w:t>
      </w:r>
      <w:r>
        <w:rPr>
          <w:rFonts w:eastAsia="Times New Roman"/>
          <w:szCs w:val="24"/>
        </w:rPr>
        <w:t>ακέτο Γιούνκερ</w:t>
      </w:r>
      <w:r>
        <w:rPr>
          <w:rFonts w:eastAsia="Times New Roman"/>
          <w:szCs w:val="24"/>
        </w:rPr>
        <w:t xml:space="preserve"> πενήντα χιλιάδες σπίτια φτωχών Γάλλων οικογενειαρχών. Εμάς προφανώς μας περισσεύουν τα λεφτά! Δεν χρειάζεται να ζητήσουμε. Δεν χρειάζεται να μιμηθούμε έστω αυτό που έκαναν και οι Γάλλοι και οι Πολωνοί και οι Βέλγοι. Η Κυβέρνηση, λοιπόν, δεν κάνει απολύτως</w:t>
      </w:r>
      <w:r>
        <w:rPr>
          <w:rFonts w:eastAsia="Times New Roman"/>
          <w:szCs w:val="24"/>
        </w:rPr>
        <w:t xml:space="preserve"> τίποτα.</w:t>
      </w:r>
    </w:p>
    <w:p w14:paraId="6BEEF9CF"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Έρχομαι σε ένα δεύτερο θέμα, που σχετίζεται με τον παρόντα Υπουργό. Γιατί ένα από τα ζητήματα που δεν αντιμετωπίζουμε σήμερα είναι το ζήτημα της καθημερινής μετακίνησης των πολιτών του Λεκανοπεδίου με τα μέσα μαζικής μεταφοράς. </w:t>
      </w:r>
    </w:p>
    <w:p w14:paraId="6BEEF9D0"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lastRenderedPageBreak/>
        <w:t>Αγαπητές και αγαπη</w:t>
      </w:r>
      <w:r>
        <w:rPr>
          <w:rFonts w:eastAsia="Times New Roman" w:cs="Times New Roman"/>
          <w:szCs w:val="24"/>
        </w:rPr>
        <w:t>τοί συνάδελφοι, το έχω καταγγείλει πάρα πολλές φορές και θα το επαναλάβω και εδώ: Οι αστικές συγκοινωνίες αποτελούν το πειραματόζωο της Κυβέρνησης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πάνω στο οποίο δοκιμάζουν πώς μπορούν να ξεπουλήσουν δημόσιες υπηρεσίες, ευτελίζοντάς τες.</w:t>
      </w:r>
      <w:r>
        <w:rPr>
          <w:rFonts w:eastAsia="Times New Roman" w:cs="Times New Roman"/>
          <w:szCs w:val="24"/>
        </w:rPr>
        <w:t xml:space="preserve"> </w:t>
      </w:r>
    </w:p>
    <w:p w14:paraId="6BEEF9D1"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Ακούστε δύο νούμερα μόνο. Στο Λεκανοπέδιο ο ΟΑΣΑ έχει στη διάθεσή του δύο χιλιάδες λεωφορεία. Συνήθως, μέχρι να αναλάβουν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από τ</w:t>
      </w:r>
      <w:r>
        <w:rPr>
          <w:rFonts w:eastAsia="Times New Roman" w:cs="Times New Roman"/>
          <w:szCs w:val="24"/>
        </w:rPr>
        <w:t>ις</w:t>
      </w:r>
      <w:r>
        <w:rPr>
          <w:rFonts w:eastAsia="Times New Roman" w:cs="Times New Roman"/>
          <w:szCs w:val="24"/>
        </w:rPr>
        <w:t xml:space="preserve"> δύο χιλιάδες κυκλοφορούσαν χίλια εξακόσια με χίλια επτακόσια. Σήμερα που μιλάμε, τα λεωφορεία που κυκλοφορ</w:t>
      </w:r>
      <w:r>
        <w:rPr>
          <w:rFonts w:eastAsia="Times New Roman" w:cs="Times New Roman"/>
          <w:szCs w:val="24"/>
        </w:rPr>
        <w:t xml:space="preserve">ούν είναι οκτακόσια με εννιακόσια, δηλαδή λιγότερα από τα μισά, γιατί δεν έχουν ανταλλακτικά, δεν υπάρχουν οδηγοί, δεν υπάρχουν λάστιχα, δεν έχει προβλέψει η Κυβέρνηση να στηρίξει τις αστικές συγκοινωνίες. </w:t>
      </w:r>
    </w:p>
    <w:p w14:paraId="6BEEF9D2"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Θέλετε και ένα δεύτερο, ακόμη χαρακτηριστικότερο </w:t>
      </w:r>
      <w:r>
        <w:rPr>
          <w:rFonts w:eastAsia="Times New Roman" w:cs="Times New Roman"/>
          <w:szCs w:val="24"/>
        </w:rPr>
        <w:t>παράδειγμα, για να δείτε πού έχει οδηγήσει η πολιτική και του «</w:t>
      </w:r>
      <w:r>
        <w:rPr>
          <w:rFonts w:eastAsia="Times New Roman" w:cs="Times New Roman"/>
          <w:szCs w:val="24"/>
        </w:rPr>
        <w:t>Δ</w:t>
      </w:r>
      <w:r>
        <w:rPr>
          <w:rFonts w:eastAsia="Times New Roman" w:cs="Times New Roman"/>
          <w:szCs w:val="24"/>
        </w:rPr>
        <w:t>εν πληρώνω</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 xml:space="preserve">εν πληρώνω», αλλά και η πολιτική του λαϊκισμού; Ξέρετε, αγαπητοί συνάδελφοι, πόσες επιβιβάσεις και μετεπιβιβάσεις πολιτών έγιναν το 2014 στις </w:t>
      </w:r>
      <w:r>
        <w:rPr>
          <w:rFonts w:eastAsia="Times New Roman" w:cs="Times New Roman"/>
          <w:szCs w:val="24"/>
        </w:rPr>
        <w:t>α</w:t>
      </w:r>
      <w:r>
        <w:rPr>
          <w:rFonts w:eastAsia="Times New Roman" w:cs="Times New Roman"/>
          <w:szCs w:val="24"/>
        </w:rPr>
        <w:t xml:space="preserve">στικές </w:t>
      </w:r>
      <w:r>
        <w:rPr>
          <w:rFonts w:eastAsia="Times New Roman" w:cs="Times New Roman"/>
          <w:szCs w:val="24"/>
        </w:rPr>
        <w:t>σ</w:t>
      </w:r>
      <w:r>
        <w:rPr>
          <w:rFonts w:eastAsia="Times New Roman" w:cs="Times New Roman"/>
          <w:szCs w:val="24"/>
        </w:rPr>
        <w:t>υγκοινωνίες της Αθήνας; Έγι</w:t>
      </w:r>
      <w:r>
        <w:rPr>
          <w:rFonts w:eastAsia="Times New Roman" w:cs="Times New Roman"/>
          <w:szCs w:val="24"/>
        </w:rPr>
        <w:t>ναν ένα δισεκατομμύριο εκατόν σαράντα τρία εκατομμύρια επιβιβάσεις και μετεπιβιβάσεις. Ξέρετε πόσες έγιναν το 2017 με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Εξακόσια δεκαννέα εκατομμύρια! Μειώθηκαν σχεδόν κατά 50% οι χρήσεις των μέσων μαζικής μεταφοράς από τους φτωχ</w:t>
      </w:r>
      <w:r>
        <w:rPr>
          <w:rFonts w:eastAsia="Times New Roman" w:cs="Times New Roman"/>
          <w:szCs w:val="24"/>
        </w:rPr>
        <w:t>ούς πολίτες. Επιπλέον, μειώθηκαν και οι είσοδοι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έξοδοι των ανθρώπων που πληρώνουν εισιτήριο.  </w:t>
      </w:r>
    </w:p>
    <w:p w14:paraId="6BEEF9D3"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Σημερινό δημοσίευμα καθημερινής εφημερίδας λέει ότι ενώ έχει περάσει μία εβδομάδα αφότου θα έπρεπε στο </w:t>
      </w:r>
      <w:r>
        <w:rPr>
          <w:rFonts w:eastAsia="Times New Roman" w:cs="Times New Roman"/>
          <w:szCs w:val="24"/>
        </w:rPr>
        <w:t>μετρό</w:t>
      </w:r>
      <w:r>
        <w:rPr>
          <w:rFonts w:eastAsia="Times New Roman" w:cs="Times New Roman"/>
          <w:szCs w:val="24"/>
        </w:rPr>
        <w:t xml:space="preserve"> και στον ΗΣΑΠ </w:t>
      </w:r>
      <w:r>
        <w:rPr>
          <w:rFonts w:eastAsia="Times New Roman" w:cs="Times New Roman"/>
          <w:szCs w:val="24"/>
        </w:rPr>
        <w:lastRenderedPageBreak/>
        <w:t>να έχουν κατέβει οι μπάρες και στους</w:t>
      </w:r>
      <w:r>
        <w:rPr>
          <w:rFonts w:eastAsia="Times New Roman" w:cs="Times New Roman"/>
          <w:szCs w:val="24"/>
        </w:rPr>
        <w:t xml:space="preserve"> εξήντα πέντε σταθμούς, οριακά έχουν κατέβει μόνο στους είκοσι πέντε. Και συνεχίζει η μετακίνηση χωρίς πληρωμή εισιτηρίων. </w:t>
      </w:r>
    </w:p>
    <w:p w14:paraId="6BEEF9D4"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Θέλετε και άλλο παράδειγμα ανευθυνότητας και επιπολαιότητας για τις αστικές συγκοινωνίες; Η Κυβέρνηση εξαγγέλλει την περίφημη «Γραμμ</w:t>
      </w:r>
      <w:r>
        <w:rPr>
          <w:rFonts w:eastAsia="Times New Roman" w:cs="Times New Roman"/>
          <w:szCs w:val="24"/>
        </w:rPr>
        <w:t xml:space="preserve">ή 4» του </w:t>
      </w:r>
      <w:r>
        <w:rPr>
          <w:rFonts w:eastAsia="Times New Roman" w:cs="Times New Roman"/>
          <w:szCs w:val="24"/>
        </w:rPr>
        <w:t>μετρό</w:t>
      </w:r>
      <w:r>
        <w:rPr>
          <w:rFonts w:eastAsia="Times New Roman" w:cs="Times New Roman"/>
          <w:szCs w:val="24"/>
        </w:rPr>
        <w:t xml:space="preserve"> και την έχει τυφλή. Η «Γραμμή 4» του </w:t>
      </w:r>
      <w:r>
        <w:rPr>
          <w:rFonts w:eastAsia="Times New Roman" w:cs="Times New Roman"/>
          <w:szCs w:val="24"/>
        </w:rPr>
        <w:t>μετρό</w:t>
      </w:r>
      <w:r>
        <w:rPr>
          <w:rFonts w:eastAsia="Times New Roman" w:cs="Times New Roman"/>
          <w:szCs w:val="24"/>
        </w:rPr>
        <w:t xml:space="preserve"> δεν συνδέεται με κάποια άλλη γραμμή του </w:t>
      </w:r>
      <w:r>
        <w:rPr>
          <w:rFonts w:eastAsia="Times New Roman" w:cs="Times New Roman"/>
          <w:szCs w:val="24"/>
        </w:rPr>
        <w:t>μετρό</w:t>
      </w:r>
      <w:r>
        <w:rPr>
          <w:rFonts w:eastAsia="Times New Roman" w:cs="Times New Roman"/>
          <w:szCs w:val="24"/>
        </w:rPr>
        <w:t xml:space="preserve"> ή με τη γραμμή του ΗΣΑΠ, ώστε να μετακινούνται οι επιβάτες. Ξεκινά από το μηδέν και τελειώνει ξανά στο μηδέν! Τραγική περίπτωση ανικανότητας, δημαγωγίας</w:t>
      </w:r>
      <w:r>
        <w:rPr>
          <w:rFonts w:eastAsia="Times New Roman" w:cs="Times New Roman"/>
          <w:szCs w:val="24"/>
        </w:rPr>
        <w:t xml:space="preserve"> και προχειρότητας. </w:t>
      </w:r>
    </w:p>
    <w:p w14:paraId="6BEEF9D5"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Περιττεύει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σημειώσω ότι αυτή η αδιανόητη διαχείριση των αστικών συγκοινωνιών έχει οδηγήσει αστικές συγκοινωνίες οι οποίες το 2014 είχαν λειτουργικό πλεόνασμα, το 2017</w:t>
      </w:r>
      <w:r>
        <w:rPr>
          <w:rFonts w:eastAsia="Times New Roman" w:cs="Times New Roman"/>
          <w:szCs w:val="24"/>
        </w:rPr>
        <w:t>,</w:t>
      </w:r>
      <w:r>
        <w:rPr>
          <w:rFonts w:eastAsia="Times New Roman" w:cs="Times New Roman"/>
          <w:szCs w:val="24"/>
        </w:rPr>
        <w:t xml:space="preserve"> κατά </w:t>
      </w:r>
      <w:r>
        <w:rPr>
          <w:rFonts w:eastAsia="Times New Roman" w:cs="Times New Roman"/>
          <w:szCs w:val="24"/>
        </w:rPr>
        <w:lastRenderedPageBreak/>
        <w:t>τους συντηρητικότερους υπολογισμούς</w:t>
      </w:r>
      <w:r>
        <w:rPr>
          <w:rFonts w:eastAsia="Times New Roman" w:cs="Times New Roman"/>
          <w:szCs w:val="24"/>
        </w:rPr>
        <w:t>,</w:t>
      </w:r>
      <w:r>
        <w:rPr>
          <w:rFonts w:eastAsia="Times New Roman" w:cs="Times New Roman"/>
          <w:szCs w:val="24"/>
        </w:rPr>
        <w:t xml:space="preserve"> να χρειάζοντα</w:t>
      </w:r>
      <w:r>
        <w:rPr>
          <w:rFonts w:eastAsia="Times New Roman" w:cs="Times New Roman"/>
          <w:szCs w:val="24"/>
        </w:rPr>
        <w:t xml:space="preserve">ι επιπλέον επιδότηση άλλα 50 εκατομμύρια ευρώ από τον Έλληνα φορολογούμενο πολίτη, με προσωπική ευθύνη της Κυβέρνησης και των διοικήσεων που έχει ορίσει. </w:t>
      </w:r>
    </w:p>
    <w:p w14:paraId="6BEEF9D6"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Έρχομαι τώρα στο νομοσχέδιο. Δεν θα κάνω κα</w:t>
      </w:r>
      <w:r>
        <w:rPr>
          <w:rFonts w:eastAsia="Times New Roman" w:cs="Times New Roman"/>
          <w:szCs w:val="24"/>
        </w:rPr>
        <w:t>μ</w:t>
      </w:r>
      <w:r>
        <w:rPr>
          <w:rFonts w:eastAsia="Times New Roman" w:cs="Times New Roman"/>
          <w:szCs w:val="24"/>
        </w:rPr>
        <w:t>μία αναφορά στο γεγονός ότι η Επιστημονική Επιτροπή της Βουλής έχει πει ότι η πρόβλεψη για την αλλαγή της φιλοσοφίας επιβολής προστίμων του Κώδικα Οδικής Κυκλοφορίας έχει σοβαρότατα προβλήματα συνταγματικότητας και αναλογικής εφαρμογής στους Έλληνες πολίτε</w:t>
      </w:r>
      <w:r>
        <w:rPr>
          <w:rFonts w:eastAsia="Times New Roman" w:cs="Times New Roman"/>
          <w:szCs w:val="24"/>
        </w:rPr>
        <w:t xml:space="preserve">ς, γιατί διαφοροποιεί την επιβολή και το ύψος των προστίμων και ποινών με βάση το εισόδημα. </w:t>
      </w:r>
    </w:p>
    <w:p w14:paraId="6BEEF9D7"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Επίσης περιττεύει να τονίσω αυτά που είπα πολλές φορές στην </w:t>
      </w:r>
      <w:r>
        <w:rPr>
          <w:rFonts w:eastAsia="Times New Roman" w:cs="Times New Roman"/>
          <w:szCs w:val="24"/>
        </w:rPr>
        <w:t>ε</w:t>
      </w:r>
      <w:r>
        <w:rPr>
          <w:rFonts w:eastAsia="Times New Roman" w:cs="Times New Roman"/>
          <w:szCs w:val="24"/>
        </w:rPr>
        <w:t xml:space="preserve">πιτροπή: άπειρα άρθρα με άπειρες υπουργικές αποφάσεις, χωρίς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δέσμευση και κανένα χρονοδιάγραμμα</w:t>
      </w:r>
      <w:r>
        <w:rPr>
          <w:rFonts w:eastAsia="Times New Roman" w:cs="Times New Roman"/>
          <w:szCs w:val="24"/>
        </w:rPr>
        <w:t xml:space="preserve">. Επιπλέον, άρθρα με τα οποία επαναλαμβάνονται ήδη υφιστάμενες νομοθετικές ρυθμίσεις. </w:t>
      </w:r>
    </w:p>
    <w:p w14:paraId="6BEEF9D8"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Τι χρειάζεται το άρθρο 4, που ξαναμιλά για μεικτά κλιμάκια ελέγχου</w:t>
      </w:r>
      <w:r>
        <w:rPr>
          <w:rFonts w:eastAsia="Times New Roman" w:cs="Times New Roman"/>
          <w:szCs w:val="24"/>
        </w:rPr>
        <w:t>,</w:t>
      </w:r>
      <w:r>
        <w:rPr>
          <w:rFonts w:eastAsia="Times New Roman" w:cs="Times New Roman"/>
          <w:szCs w:val="24"/>
        </w:rPr>
        <w:t xml:space="preserve"> ή τα άρθρα 5 έως 7, που ξαναμιλούν για πειθαρχικά συμβούλια, όταν ήδη υπάρχει αυτή η νομοθεσία; </w:t>
      </w:r>
    </w:p>
    <w:p w14:paraId="6BEEF9D9"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Έρχο</w:t>
      </w:r>
      <w:r>
        <w:rPr>
          <w:rFonts w:eastAsia="Times New Roman" w:cs="Times New Roman"/>
          <w:szCs w:val="24"/>
        </w:rPr>
        <w:t xml:space="preserve">μαι τώρα στο ζήτημα των ταξί της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θέλω να είμαστε απόλυτα καθαροί και σαφείς στο τι λέμε και πώς αντιμετωπίζουμε την όχι απλώς παλαιοκομματική, όχι απλώς παλαιολιθική, αλλά την αδιανόητη συμπεριφορά της Κυβέρνησης. Άλλο είναι η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και άλλο είναι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xml:space="preserve"> είναι μία εφαρμογή που αναπτύχθηκε από ελληνικά μυαλά, εξυπηρετεί οκτώ χιλιάδες επαγγελματίες οδηγούς ταξί και έχει προσφέρει </w:t>
      </w:r>
      <w:r>
        <w:rPr>
          <w:rFonts w:eastAsia="Times New Roman" w:cs="Times New Roman"/>
          <w:szCs w:val="24"/>
        </w:rPr>
        <w:lastRenderedPageBreak/>
        <w:t xml:space="preserve">υπηρεσίες σε πάνω από ένα εκατομμύριο κατοίκους του Λεκανοπεδίου.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κάνει στην πραγμ</w:t>
      </w:r>
      <w:r>
        <w:rPr>
          <w:rFonts w:eastAsia="Times New Roman" w:cs="Times New Roman"/>
          <w:szCs w:val="24"/>
        </w:rPr>
        <w:t xml:space="preserve">ατικότητα υποκλοπή μεταφορικού έργου και ορθά το Δικαστήριο της Ευρωπαϊκής Ένωσης την καταδίκασε. </w:t>
      </w:r>
    </w:p>
    <w:p w14:paraId="6BEEF9DA"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φθάνει, όμως, όλο αυτό. Η Κυβέρνηση, ο Υπουργός προσπαθεί να τα μπλέξει και να βάλει αυτές τις δύο προσεγγίσεις στο ίδιο τσουβάλι και τη μία που σας ανέφ</w:t>
      </w:r>
      <w:r>
        <w:rPr>
          <w:rFonts w:eastAsia="Times New Roman" w:cs="Times New Roman"/>
          <w:szCs w:val="24"/>
        </w:rPr>
        <w:t>ερα και την προσέγγιση που έχουμε βαθιά ανάγκη -την έχουν και οι ταξιτζήδες, την έχουν και οι φορτηγατζήδες, την έχουν και οι πολίτες, όλοι μας-, να έχουμε ηλεκτρονικές πλατφόρμες, ώστε εύκολα, με πολιτισμένο τρόπο, τον κατάλληλο χρόνο και με αξιολόγηση να</w:t>
      </w:r>
      <w:r>
        <w:rPr>
          <w:rFonts w:eastAsia="Times New Roman" w:cs="Times New Roman"/>
          <w:szCs w:val="24"/>
        </w:rPr>
        <w:t xml:space="preserve"> χρησιμοποιούμε είτε τα ταξί είτε και τα φορτηγά, όταν θέλουμε να μεταφέρουμε εμπορεύματα. </w:t>
      </w:r>
    </w:p>
    <w:p w14:paraId="6BEEF9DB"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μία αντίληψη στην οποία θα έπρεπε η Κυβέρνηση και όλα τα συνδικάτα να είναι θετικά, γιατί αυξάνει το μεταφορικό έργο, γιατί στην πραγματικότητα αυξάνει το εισόδημα του επαγγελματία οδηγού επιβατικών δημόσιας χρήσης. </w:t>
      </w:r>
    </w:p>
    <w:p w14:paraId="6BEEF9DC"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είναι άλλο πράγμα η με</w:t>
      </w:r>
      <w:r>
        <w:rPr>
          <w:rFonts w:eastAsia="Times New Roman" w:cs="Times New Roman"/>
          <w:szCs w:val="24"/>
        </w:rPr>
        <w:t xml:space="preserve">ταχείριση της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που έχει μη επαγγελματίες οδηγούς, μη σωστά αυτοκίνητα πολλές φορές και που καταπατά στοιχειώδεις κανόνες εύρυθμης λειτουργίας του μεταφορικού έργου, χωρίς κόμιστρο. </w:t>
      </w:r>
    </w:p>
    <w:p w14:paraId="6BEEF9DD"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η Κυβέρνηση από το εξάωρο που προβλεπόταν για τη μίσθωση οχήματο</w:t>
      </w:r>
      <w:r>
        <w:rPr>
          <w:rFonts w:eastAsia="Times New Roman" w:cs="Times New Roman"/>
          <w:szCs w:val="24"/>
        </w:rPr>
        <w:t xml:space="preserve">ς με οδηγό το κατεβάζει στις τρεις ώρες; Δηλαδή το κάνει ακόμη χειρότερο και σε βάρος των επαγγελματιών οδηγών ταξί, σε βάρος των επαγγελματιών που βγάζουν το μεροκάματό τους; </w:t>
      </w:r>
    </w:p>
    <w:p w14:paraId="6BEEF9DE"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Δημοκρατική Συμπαράταξη και το Ποτάμι έχουμε κα</w:t>
      </w:r>
      <w:r>
        <w:rPr>
          <w:rFonts w:eastAsia="Times New Roman" w:cs="Times New Roman"/>
          <w:szCs w:val="24"/>
        </w:rPr>
        <w:t xml:space="preserve">ταθέσει μία τροπολογία για την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xml:space="preserve"> και δηλώνουμε ότι θα αξιολογήσουμε στο συγκεκριμένο άρθρο τη στάση μας με βάση τη συμπεριφορά του Υπουργού αναφορικά με την τροπολογία. </w:t>
      </w:r>
    </w:p>
    <w:p w14:paraId="6BEEF9DF"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σε κάθε περίπτωση, στηρίζουμε όλες τις καινοτομίες από οπουδήποτε και να πρ</w:t>
      </w:r>
      <w:r>
        <w:rPr>
          <w:rFonts w:eastAsia="Times New Roman" w:cs="Times New Roman"/>
          <w:szCs w:val="24"/>
        </w:rPr>
        <w:t xml:space="preserve">οέρχονται, οι οποίες βελτιώνουν την ποιότητα παροχής επιβατικού έργου από τα αυτοκίνητα δημόσιας χρήσης, ενώ καταδικάζουμε απολύτως αυτούς που υποκλέπτουν μεταφορικό έργο από τους επαγγελματίες ιδιοκτήτες ή οδηγούς ταξί. </w:t>
      </w:r>
    </w:p>
    <w:p w14:paraId="6BEEF9E0"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θα καταψηφίσουμε όλε</w:t>
      </w:r>
      <w:r>
        <w:rPr>
          <w:rFonts w:eastAsia="Times New Roman" w:cs="Times New Roman"/>
          <w:szCs w:val="24"/>
        </w:rPr>
        <w:t xml:space="preserve">ς αυτές τις διατάξεις που μειώνουν και τη μίσθωση του οχήματος από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από τις έξι στις τρεις ώρες. </w:t>
      </w:r>
    </w:p>
    <w:p w14:paraId="6BEEF9E1"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 xml:space="preserve">Δεν υπάρχει αυτό. </w:t>
      </w:r>
    </w:p>
    <w:p w14:paraId="6BEEF9E2"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αφήστε να λέω εγώ αυτό που ξέρω ότι υπάρχει στο μυαλό </w:t>
      </w:r>
      <w:r>
        <w:rPr>
          <w:rFonts w:eastAsia="Times New Roman" w:cs="Times New Roman"/>
          <w:szCs w:val="24"/>
        </w:rPr>
        <w:t xml:space="preserve">σας και εσείς, κύριε Υπουργέ, όταν θα έρθει η ώρα, να το αλλάξετε ή να πείτε ότι κακώς διαβάσαμε το νομοσχέδιό σας. </w:t>
      </w:r>
    </w:p>
    <w:p w14:paraId="6BEEF9E3"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BEEF9E4"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Δώστε μου λίγο χρόνο ακόμη, κύριε Πρόεδρε. Ίσως δεν </w:t>
      </w:r>
      <w:r>
        <w:rPr>
          <w:rFonts w:eastAsia="Times New Roman" w:cs="Times New Roman"/>
          <w:szCs w:val="24"/>
        </w:rPr>
        <w:t>χρησιμοποιήσω και τη δευτερολογία μου.</w:t>
      </w:r>
    </w:p>
    <w:p w14:paraId="6BEEF9E5"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Έρχομαι σε ένα ακόμη ζήτημα που σχετίζεται άμεσα με την ποιότητα μετακίνησης στο </w:t>
      </w:r>
      <w:r>
        <w:rPr>
          <w:rFonts w:eastAsia="Times New Roman" w:cs="Times New Roman"/>
          <w:szCs w:val="24"/>
        </w:rPr>
        <w:t>λ</w:t>
      </w:r>
      <w:r>
        <w:rPr>
          <w:rFonts w:eastAsia="Times New Roman" w:cs="Times New Roman"/>
          <w:szCs w:val="24"/>
        </w:rPr>
        <w:t xml:space="preserve">εκανοπέδιο Αττικής και έχει να κάνει με τη χρήση ποδηλάτου. Και ορθά, είναι από τις ελάχιστες σωστές </w:t>
      </w:r>
      <w:r>
        <w:rPr>
          <w:rFonts w:eastAsia="Times New Roman" w:cs="Times New Roman"/>
          <w:szCs w:val="24"/>
        </w:rPr>
        <w:lastRenderedPageBreak/>
        <w:t>διατάξεις του Κώδικα Οδικής Κυκλοφ</w:t>
      </w:r>
      <w:r>
        <w:rPr>
          <w:rFonts w:eastAsia="Times New Roman" w:cs="Times New Roman"/>
          <w:szCs w:val="24"/>
        </w:rPr>
        <w:t xml:space="preserve">ορίας που στηρίζουν τη μετακίνηση με ποδήλατο. </w:t>
      </w:r>
    </w:p>
    <w:p w14:paraId="6BEEF9E6"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πέρα από αυτή την ορθή προσέγγιση να στηρίξουμε την αειφορική, τη βιώσιμη αστική μετακίνηση στα μεγάλα αστικά κέντρα της χώρας και κυρίως στην Αθήνα, όταν έρθει κανείς και κατέβει στην ωμή πραγματικότητ</w:t>
      </w:r>
      <w:r>
        <w:rPr>
          <w:rFonts w:eastAsia="Times New Roman" w:cs="Times New Roman"/>
          <w:szCs w:val="24"/>
        </w:rPr>
        <w:t xml:space="preserve">α, διαπιστώνει για άλλη μια φορά την ανικανότητα αυτής της Κυβέρνησης. </w:t>
      </w:r>
    </w:p>
    <w:p w14:paraId="6BEEF9E7"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γίνομαι απολύτως συγκεκριμένος: Το 2014 ολοκληρώθηκε ο σχεδιασμός, η αδειοδότηση και η χρηματοδότηση του ονομαζόμενου «μητροπολιτικού πεζοδρόμου Αττικής» που έχει πάνω από είκοσι π</w:t>
      </w:r>
      <w:r>
        <w:rPr>
          <w:rFonts w:eastAsia="Times New Roman" w:cs="Times New Roman"/>
          <w:szCs w:val="24"/>
        </w:rPr>
        <w:t xml:space="preserve">έντε </w:t>
      </w:r>
      <w:r w:rsidRPr="00302E7E">
        <w:rPr>
          <w:rFonts w:eastAsia="Times New Roman" w:cs="Times New Roman"/>
          <w:color w:val="000000" w:themeColor="text1"/>
          <w:szCs w:val="24"/>
        </w:rPr>
        <w:t>χιλιόμετρα μήκος, ξεκινά από την Κηφισιά, περνά από το Γκάζι, καταλήγει στο Φάληρο και έχει σύνδεση για μετεπιβιβάσεις με όλους σχεδόν τους σταθμούς του Μ</w:t>
      </w:r>
      <w:r w:rsidRPr="00302E7E">
        <w:rPr>
          <w:rFonts w:eastAsia="Times New Roman" w:cs="Times New Roman"/>
          <w:color w:val="000000" w:themeColor="text1"/>
          <w:szCs w:val="24"/>
        </w:rPr>
        <w:t>ετρό</w:t>
      </w:r>
      <w:r w:rsidRPr="00302E7E">
        <w:rPr>
          <w:rFonts w:eastAsia="Times New Roman" w:cs="Times New Roman"/>
          <w:color w:val="000000" w:themeColor="text1"/>
          <w:szCs w:val="24"/>
        </w:rPr>
        <w:t xml:space="preserve"> και του ΗΣΑΠ. Η πρώτη </w:t>
      </w:r>
      <w:r w:rsidRPr="00302E7E">
        <w:rPr>
          <w:rFonts w:eastAsia="Times New Roman" w:cs="Times New Roman"/>
          <w:color w:val="000000" w:themeColor="text1"/>
          <w:szCs w:val="24"/>
        </w:rPr>
        <w:lastRenderedPageBreak/>
        <w:t>εργολαβία αυτού του έργου, που είναι στην πραγματικότητα η στήριξη της</w:t>
      </w:r>
      <w:r w:rsidRPr="00302E7E">
        <w:rPr>
          <w:rFonts w:eastAsia="Times New Roman" w:cs="Times New Roman"/>
          <w:color w:val="000000" w:themeColor="text1"/>
          <w:szCs w:val="24"/>
        </w:rPr>
        <w:t xml:space="preserve"> μετακίνησης με ποδήλατο, ανατέθηκε για το νότιο τμήμα -από το Φάληρο μέχρι το Γκάζι- το 2014, χρηματοδοτήθηκε και ολοκληρώθηκε μέσα στο 2015. Για το υπόλοιπο, το βόρειο, αγνοείται η τύχη </w:t>
      </w:r>
      <w:r>
        <w:rPr>
          <w:rFonts w:eastAsia="Times New Roman" w:cs="Times New Roman"/>
          <w:szCs w:val="24"/>
        </w:rPr>
        <w:t>του. Αυτό θα ήταν μια καλή κίνηση της Κυβέρνησης, αν θέλει πραγματικ</w:t>
      </w:r>
      <w:r>
        <w:rPr>
          <w:rFonts w:eastAsia="Times New Roman" w:cs="Times New Roman"/>
          <w:szCs w:val="24"/>
        </w:rPr>
        <w:t>ά να δείξει ότι ενδιαφέρεται για τη στήριξη του ποδηλάτου.</w:t>
      </w:r>
    </w:p>
    <w:p w14:paraId="6BEEF9E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επόμενη παρατήρησή μου έχει να κάνει με τα μεταχειρισμένα μοτοποδήλατα. Θέλω να είναι απολύτως σαφές ότι πρόκειται </w:t>
      </w:r>
      <w:r>
        <w:rPr>
          <w:rFonts w:eastAsia="Times New Roman" w:cs="Times New Roman"/>
          <w:szCs w:val="24"/>
        </w:rPr>
        <w:t xml:space="preserve">ταυτόχρονα </w:t>
      </w:r>
      <w:r>
        <w:rPr>
          <w:rFonts w:eastAsia="Times New Roman" w:cs="Times New Roman"/>
          <w:szCs w:val="24"/>
        </w:rPr>
        <w:t>για ένα ζήτημα οδικής ασφάλειας, αλλά και στοιχειώδους κοινωνικής ευα</w:t>
      </w:r>
      <w:r>
        <w:rPr>
          <w:rFonts w:eastAsia="Times New Roman" w:cs="Times New Roman"/>
          <w:szCs w:val="24"/>
        </w:rPr>
        <w:t xml:space="preserve">ισθησίας. Όσοι από εμάς είμαστε από χωριά ξέρουμε πολύ καλά ότι οι αγρότες για να πάνε στο χωράφι τους ή οι φτωχοί άνθρωποι, οι μεροκαματιάρηδες της υπαίθρου, αλλά και της </w:t>
      </w:r>
      <w:r>
        <w:rPr>
          <w:rFonts w:eastAsia="Times New Roman" w:cs="Times New Roman"/>
          <w:szCs w:val="24"/>
        </w:rPr>
        <w:lastRenderedPageBreak/>
        <w:t>Αθήνας, για να μετακινηθούν χρησιμοποιούν πολλές φορές δίκυκλα</w:t>
      </w:r>
      <w:r>
        <w:rPr>
          <w:rFonts w:eastAsia="Times New Roman" w:cs="Times New Roman"/>
          <w:szCs w:val="24"/>
        </w:rPr>
        <w:t>,</w:t>
      </w:r>
      <w:r>
        <w:rPr>
          <w:rFonts w:eastAsia="Times New Roman" w:cs="Times New Roman"/>
          <w:szCs w:val="24"/>
        </w:rPr>
        <w:t xml:space="preserve"> τα οποία έχουν αγορά</w:t>
      </w:r>
      <w:r>
        <w:rPr>
          <w:rFonts w:eastAsia="Times New Roman" w:cs="Times New Roman"/>
          <w:szCs w:val="24"/>
        </w:rPr>
        <w:t>σει μεταχειρισμένα, γιατί δεν αντέχει η τσέπη τους να πληρώσουν καινούργιο δίκυκλο.</w:t>
      </w:r>
    </w:p>
    <w:p w14:paraId="6BEEF9E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Ενώ, λοιπόν, το πιο εύλογο θα ήταν οι προβλέψεις που υπάρχουν σε ευρωπαϊκούς κανονισμούς για την εισαγωγή, την αγορά και τη χρήση μεταχειρισμένων δίκυκλων να εφαρμοστούν κα</w:t>
      </w:r>
      <w:r>
        <w:rPr>
          <w:rFonts w:eastAsia="Times New Roman" w:cs="Times New Roman"/>
          <w:szCs w:val="24"/>
        </w:rPr>
        <w:t xml:space="preserve">ι στην Ελλάδα, έτσι ώστε να βοηθήσουμε τους φτωχούς ανθρώπους που θέλουν να αγοράσουν ένα μεταχειρισμένο δίκυκλο, ένα παπάκι, βάζει το Υπουργείο προσκόμματα, γραφειοκρατίες, χαρτιά και παραχαρτιά, παίζοντας ουσιαστικά το παιγνίδι των εισαγωγέων καινουργών </w:t>
      </w:r>
      <w:r>
        <w:rPr>
          <w:rFonts w:eastAsia="Times New Roman" w:cs="Times New Roman"/>
          <w:szCs w:val="24"/>
        </w:rPr>
        <w:t>αυτοκινήτων και δ</w:t>
      </w:r>
      <w:r>
        <w:rPr>
          <w:rFonts w:eastAsia="Times New Roman" w:cs="Times New Roman"/>
          <w:szCs w:val="24"/>
        </w:rPr>
        <w:t>ι</w:t>
      </w:r>
      <w:r>
        <w:rPr>
          <w:rFonts w:eastAsia="Times New Roman" w:cs="Times New Roman"/>
          <w:szCs w:val="24"/>
        </w:rPr>
        <w:t>κ</w:t>
      </w:r>
      <w:r>
        <w:rPr>
          <w:rFonts w:eastAsia="Times New Roman" w:cs="Times New Roman"/>
          <w:szCs w:val="24"/>
        </w:rPr>
        <w:t>ύ</w:t>
      </w:r>
      <w:r>
        <w:rPr>
          <w:rFonts w:eastAsia="Times New Roman" w:cs="Times New Roman"/>
          <w:szCs w:val="24"/>
        </w:rPr>
        <w:t>κλων.</w:t>
      </w:r>
    </w:p>
    <w:p w14:paraId="6BEEF9E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Αυτό πρέπει να είναι σαφές. Δεν μπορούμε ούτε αυτό να το αποδεχτούμε. Αντίθετα, θα αποδεχόμασταν απόλυτη αυστηροποίηση των προδιαγραφών από τα ΚΤΕΟ για τα μεταχειρισμένα δίκυκλα, ακόμα μεγαλύτερη αυστηροποίηση, όχι όμως μέσα από γ</w:t>
      </w:r>
      <w:r>
        <w:rPr>
          <w:rFonts w:eastAsia="Times New Roman" w:cs="Times New Roman"/>
          <w:szCs w:val="24"/>
        </w:rPr>
        <w:t>ραφειοκρατία και παραπανίσια χαρτιά εμμέσως να αποκλείεις το δικαίωμα του Έλληνα πολίτη να χρησιμοποιήσει ένα ασφαλές αλλά φ</w:t>
      </w:r>
      <w:r>
        <w:rPr>
          <w:rFonts w:eastAsia="Times New Roman" w:cs="Times New Roman"/>
          <w:szCs w:val="24"/>
        </w:rPr>
        <w:t>θ</w:t>
      </w:r>
      <w:r>
        <w:rPr>
          <w:rFonts w:eastAsia="Times New Roman" w:cs="Times New Roman"/>
          <w:szCs w:val="24"/>
        </w:rPr>
        <w:t>ηνό μεταφορικό μέσο.</w:t>
      </w:r>
    </w:p>
    <w:p w14:paraId="6BEEF9E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 νομοσχέδιο προβλέπει πολλά παρατηρητήρια, μητρώα και διάφορα τέτοια. Κανείς δεν θα μπορούσε να είναι απέναν</w:t>
      </w:r>
      <w:r>
        <w:rPr>
          <w:rFonts w:eastAsia="Times New Roman" w:cs="Times New Roman"/>
          <w:szCs w:val="24"/>
        </w:rPr>
        <w:t>τι σε νομοθετικές προβλέψεις που εκσυγχρονίζουν τον τρόπο και την καταγραφή προσώπων, οχημάτων, διαδικασιών κ.λπ., μόνο που δυστυχώς δεν υπάρχει κα</w:t>
      </w:r>
      <w:r>
        <w:rPr>
          <w:rFonts w:eastAsia="Times New Roman" w:cs="Times New Roman"/>
          <w:szCs w:val="24"/>
        </w:rPr>
        <w:t>μ</w:t>
      </w:r>
      <w:r>
        <w:rPr>
          <w:rFonts w:eastAsia="Times New Roman" w:cs="Times New Roman"/>
          <w:szCs w:val="24"/>
        </w:rPr>
        <w:t>μία χρονική δέσμευση και δεν υπάρχει και κα</w:t>
      </w:r>
      <w:r>
        <w:rPr>
          <w:rFonts w:eastAsia="Times New Roman" w:cs="Times New Roman"/>
          <w:szCs w:val="24"/>
        </w:rPr>
        <w:t>μ</w:t>
      </w:r>
      <w:r>
        <w:rPr>
          <w:rFonts w:eastAsia="Times New Roman" w:cs="Times New Roman"/>
          <w:szCs w:val="24"/>
        </w:rPr>
        <w:t>μία πρόβλεψη πότε αυτά θα γίνουν πράξη.</w:t>
      </w:r>
    </w:p>
    <w:p w14:paraId="6BEEF9E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w:t>
      </w:r>
      <w:r>
        <w:rPr>
          <w:rFonts w:eastAsia="Times New Roman" w:cs="Times New Roman"/>
          <w:szCs w:val="24"/>
        </w:rPr>
        <w:t xml:space="preserve"> το κουδούνι λήξεως του χρόνου ομιλίας του κυρίου Βουλευτή)</w:t>
      </w:r>
    </w:p>
    <w:p w14:paraId="6BEEF9E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Προτελευταία παρατήρηση.</w:t>
      </w:r>
    </w:p>
    <w:p w14:paraId="6BEEF9E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Μανιάτη, σας παρακαλώ</w:t>
      </w:r>
      <w:r>
        <w:rPr>
          <w:rFonts w:eastAsia="Times New Roman" w:cs="Times New Roman"/>
          <w:szCs w:val="24"/>
        </w:rPr>
        <w:t>,</w:t>
      </w:r>
      <w:r>
        <w:rPr>
          <w:rFonts w:eastAsia="Times New Roman" w:cs="Times New Roman"/>
          <w:szCs w:val="24"/>
        </w:rPr>
        <w:t xml:space="preserve"> ολοκληρώστε. Έχετε φτάσει στα δεκαεννέα λεπτά. Καταναλώνετε χρόνο και από τη δευτερολογία.</w:t>
      </w:r>
    </w:p>
    <w:p w14:paraId="6BEEF9E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w:t>
      </w:r>
      <w:r>
        <w:rPr>
          <w:rFonts w:eastAsia="Times New Roman" w:cs="Times New Roman"/>
          <w:szCs w:val="24"/>
        </w:rPr>
        <w:t>Δεν θα χρησιμοποιήσω μάλλον τη δευτερολογία.</w:t>
      </w:r>
    </w:p>
    <w:p w14:paraId="6BEEF9F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w:t>
      </w:r>
    </w:p>
    <w:p w14:paraId="6BEEF9F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Στο άρθρο 67 η Κυβέρνηση προβλέπει να παίρνει μισθό ο </w:t>
      </w:r>
      <w:r>
        <w:rPr>
          <w:rFonts w:eastAsia="Times New Roman" w:cs="Times New Roman"/>
          <w:szCs w:val="24"/>
        </w:rPr>
        <w:t>π</w:t>
      </w:r>
      <w:r>
        <w:rPr>
          <w:rFonts w:eastAsia="Times New Roman" w:cs="Times New Roman"/>
          <w:szCs w:val="24"/>
        </w:rPr>
        <w:t>ρόεδρος του Εθνικού Συμβουλίου Οδικής Α</w:t>
      </w:r>
      <w:r>
        <w:rPr>
          <w:rFonts w:eastAsia="Times New Roman" w:cs="Times New Roman"/>
          <w:szCs w:val="24"/>
        </w:rPr>
        <w:lastRenderedPageBreak/>
        <w:t xml:space="preserve">σφάλειας και -ω της συμπτώσεως!- </w:t>
      </w:r>
      <w:r>
        <w:rPr>
          <w:rFonts w:eastAsia="Times New Roman" w:cs="Times New Roman"/>
          <w:szCs w:val="24"/>
        </w:rPr>
        <w:t>π</w:t>
      </w:r>
      <w:r>
        <w:rPr>
          <w:rFonts w:eastAsia="Times New Roman" w:cs="Times New Roman"/>
          <w:szCs w:val="24"/>
        </w:rPr>
        <w:t xml:space="preserve">ρόεδρος του Εθνικού </w:t>
      </w:r>
      <w:r>
        <w:rPr>
          <w:rFonts w:eastAsia="Times New Roman" w:cs="Times New Roman"/>
          <w:szCs w:val="24"/>
        </w:rPr>
        <w:t>Συμβουλίου Οδικής Ασφάλειας είναι στέλεχος των ΑΝΕΛ, η πρώην Υφυπουργός Μεταφορών.</w:t>
      </w:r>
    </w:p>
    <w:p w14:paraId="6BEEF9F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Εγώ μερικές φορές αναρωτιέμαι: </w:t>
      </w:r>
      <w:r>
        <w:rPr>
          <w:rFonts w:eastAsia="Times New Roman" w:cs="Times New Roman"/>
          <w:szCs w:val="24"/>
        </w:rPr>
        <w:t>κ</w:t>
      </w:r>
      <w:r>
        <w:rPr>
          <w:rFonts w:eastAsia="Times New Roman" w:cs="Times New Roman"/>
          <w:szCs w:val="24"/>
        </w:rPr>
        <w:t>αλά, δεν υπάρχει η στοιχειώδης προσπάθεια, έστω ως φύλλο συκής, να τηρηθούν προσχήματα πολιτικής ή αισθητικής</w:t>
      </w:r>
      <w:r>
        <w:rPr>
          <w:rFonts w:eastAsia="Times New Roman" w:cs="Times New Roman"/>
          <w:szCs w:val="24"/>
        </w:rPr>
        <w:t>,</w:t>
      </w:r>
      <w:r>
        <w:rPr>
          <w:rFonts w:eastAsia="Times New Roman" w:cs="Times New Roman"/>
          <w:szCs w:val="24"/>
        </w:rPr>
        <w:t xml:space="preserve"> στο τέλος-τέλος</w:t>
      </w:r>
      <w:r>
        <w:rPr>
          <w:rFonts w:eastAsia="Times New Roman" w:cs="Times New Roman"/>
          <w:szCs w:val="24"/>
        </w:rPr>
        <w:t>,</w:t>
      </w:r>
      <w:r>
        <w:rPr>
          <w:rFonts w:eastAsia="Times New Roman" w:cs="Times New Roman"/>
          <w:szCs w:val="24"/>
        </w:rPr>
        <w:t xml:space="preserve"> δεοντολογίας;</w:t>
      </w:r>
      <w:r>
        <w:rPr>
          <w:rFonts w:eastAsia="Times New Roman" w:cs="Times New Roman"/>
          <w:szCs w:val="24"/>
        </w:rPr>
        <w:t xml:space="preserve"> Δική σας Υφυπουργός, δική σας τώρα, να της δώσουμε και λεφτά; Γιατί; Ήταν κορόιδα οι προηγούμενοι </w:t>
      </w:r>
      <w:r>
        <w:rPr>
          <w:rFonts w:eastAsia="Times New Roman" w:cs="Times New Roman"/>
          <w:szCs w:val="24"/>
        </w:rPr>
        <w:t>π</w:t>
      </w:r>
      <w:r>
        <w:rPr>
          <w:rFonts w:eastAsia="Times New Roman" w:cs="Times New Roman"/>
          <w:szCs w:val="24"/>
        </w:rPr>
        <w:t xml:space="preserve">ρόεδροι του Εθνικού Συμβουλίου Οδικής Ασφάλειας που δεν έπαιρναν λεφτά, γιατί πραγματικά έκαναν ένα κοινωνικό έργο; Γιατί πρέπει να παίρνει αμοιβή ο </w:t>
      </w:r>
      <w:r>
        <w:rPr>
          <w:rFonts w:eastAsia="Times New Roman" w:cs="Times New Roman"/>
          <w:szCs w:val="24"/>
        </w:rPr>
        <w:t>π</w:t>
      </w:r>
      <w:r>
        <w:rPr>
          <w:rFonts w:eastAsia="Times New Roman" w:cs="Times New Roman"/>
          <w:szCs w:val="24"/>
        </w:rPr>
        <w:t>ρόεδρο</w:t>
      </w:r>
      <w:r>
        <w:rPr>
          <w:rFonts w:eastAsia="Times New Roman" w:cs="Times New Roman"/>
          <w:szCs w:val="24"/>
        </w:rPr>
        <w:t>ς του Εθνικού Συμβουλίου Οδικής Ασφάλειας;</w:t>
      </w:r>
    </w:p>
    <w:p w14:paraId="6BEEF9F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Ο Υπουργός δεν απάντησε στο ερώτημά μου για τα ζητήματα των γιατρών εργασίας και δεν απάντησε και στο τι γίνεται με τους </w:t>
      </w:r>
      <w:r>
        <w:rPr>
          <w:rFonts w:eastAsia="Times New Roman" w:cs="Times New Roman"/>
          <w:szCs w:val="24"/>
        </w:rPr>
        <w:lastRenderedPageBreak/>
        <w:t>επτακόσιους περίπου οδηγούς αστικών συγκοινωνιών που έχουν κατέβει από το τιμόνι, εκ των οπο</w:t>
      </w:r>
      <w:r>
        <w:rPr>
          <w:rFonts w:eastAsia="Times New Roman" w:cs="Times New Roman"/>
          <w:szCs w:val="24"/>
        </w:rPr>
        <w:t>ίων οι τριακόσιοι όχι με χαρτιά γιατρών, αλλά με αποφάσεις της διοίκησης. Να μας πει ο Υπουργός πόσοι κατέβηκαν, πότε κατέβηκαν και πότε προτίθεται να επανεξετάσει αυτούς που αντί να είναι στο τιμόνι και να προσφέρουν υπηρεσία στους πολίτες, δουλεύουν σε ά</w:t>
      </w:r>
      <w:r>
        <w:rPr>
          <w:rFonts w:eastAsia="Times New Roman" w:cs="Times New Roman"/>
          <w:szCs w:val="24"/>
        </w:rPr>
        <w:t>λλες δουλειές, ετεροαπασχολούνται.</w:t>
      </w:r>
    </w:p>
    <w:p w14:paraId="6BEEF9F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Τελειώνω, κύριε Πρόεδρε -και ευχαριστώ για την κατανόησή σας- με το ζήτημα του αδιανόητου για μένα άρθρου, του 88, που αφορά την Υπηρεσία Πολιτικής Αεροπορίας.</w:t>
      </w:r>
    </w:p>
    <w:p w14:paraId="6BEEF9F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Ακούστε, συνάδελφοι του ΣΥΡΙΖΑ, που θα κληθείτε να υπερψηφίσετε το νομοσχέδιο. Στο άρθρο 88 ο Υπουργός Μεταφορών </w:t>
      </w:r>
      <w:r>
        <w:rPr>
          <w:rFonts w:eastAsia="Times New Roman" w:cs="Times New Roman"/>
          <w:szCs w:val="24"/>
        </w:rPr>
        <w:lastRenderedPageBreak/>
        <w:t xml:space="preserve">προβλέπει για λογαριασμό του να μισθώνει απευθείας κτήρια, προβλέπει για λογαριασμό του απευθείας να αποφασίζει για κοινές δράσεις με ιδιωτικό </w:t>
      </w:r>
      <w:r>
        <w:rPr>
          <w:rFonts w:eastAsia="Times New Roman" w:cs="Times New Roman"/>
          <w:szCs w:val="24"/>
        </w:rPr>
        <w:t>τομέα και αποφασίζει για λογαριασμό του απευθείας, χωρίς κανέναν διαγωνισμό, να κάνει ό,τι θέλει.</w:t>
      </w:r>
    </w:p>
    <w:p w14:paraId="6BEEF9F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Προειδοποίησα τον Υπουργό στην </w:t>
      </w:r>
      <w:r>
        <w:rPr>
          <w:rFonts w:eastAsia="Times New Roman" w:cs="Times New Roman"/>
          <w:szCs w:val="24"/>
        </w:rPr>
        <w:t>ε</w:t>
      </w:r>
      <w:r>
        <w:rPr>
          <w:rFonts w:eastAsia="Times New Roman" w:cs="Times New Roman"/>
          <w:szCs w:val="24"/>
        </w:rPr>
        <w:t>πιτροπή και του είπα «Πρόσεξε, Υπουργέ, γιατί πιθανόν είναι παγίδα». Εύχομαι να συνειδητοποιήσει ότι είναι πολιτική παγίδα και</w:t>
      </w:r>
      <w:r>
        <w:rPr>
          <w:rFonts w:eastAsia="Times New Roman" w:cs="Times New Roman"/>
          <w:szCs w:val="24"/>
        </w:rPr>
        <w:t xml:space="preserve"> να μη γίνει συμμέτοχος σ’ αυτό το σκάνδαλο. Κατήγγειλα κάτι. Να μη διανοηθεί η Κυβέρνηση και ο Υπουργός να φέρουν απευθείας ανάθεση για τα θέματα της Υπηρεσίας Πολιτικής Αεροπορίας, δηλαδή την αναβάθμιση ή τον εκσυγχρονισμό των ραντάρ της Υπηρεσίας Πολιτι</w:t>
      </w:r>
      <w:r>
        <w:rPr>
          <w:rFonts w:eastAsia="Times New Roman" w:cs="Times New Roman"/>
          <w:szCs w:val="24"/>
        </w:rPr>
        <w:t xml:space="preserve">κής Αεροπορίας. Εύχομαι να διαψευσθεί αυτή η υπόνοια. </w:t>
      </w:r>
    </w:p>
    <w:p w14:paraId="6BEEF9F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Θα συνιστούσε, όμως, τεράστιο σκάνδαλο αν ο Υπουργός σήμερα στην Ολομέλεια δεν δεσμευόταν ότι, πρώτον, θα προχωρήσει στις δράσεις για την Υπηρεσία Πολιτικής Αεροπορίας όπως προβλέπει ο νόμος, με διαγων</w:t>
      </w:r>
      <w:r>
        <w:rPr>
          <w:rFonts w:eastAsia="Times New Roman" w:cs="Times New Roman"/>
          <w:szCs w:val="24"/>
        </w:rPr>
        <w:t>ιστικές διαδικασίες και, δεύτερον, ότι δεν πρόκειται να προχωρήσει σε απευθείας αναθέσεις σε ιδιώτες χωρίς διαγωνισμό για θέματα τεχνολογικής επάρκειας της αεροναυτιλίας στη χώρα μας.</w:t>
      </w:r>
    </w:p>
    <w:p w14:paraId="6BEEF9F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Με όλα τα παραπάνω που είπα, κυρίες και κύριοι συνάδελφοι, είναι προφανέ</w:t>
      </w:r>
      <w:r>
        <w:rPr>
          <w:rFonts w:eastAsia="Times New Roman" w:cs="Times New Roman"/>
          <w:szCs w:val="24"/>
        </w:rPr>
        <w:t>ς ότι για άλλη μια φορά το Υπουργείο Μεταφορών χρησιμοποιείται ως ένα προεκλογικό όχημα</w:t>
      </w:r>
      <w:r>
        <w:rPr>
          <w:rFonts w:eastAsia="Times New Roman" w:cs="Times New Roman"/>
          <w:szCs w:val="24"/>
        </w:rPr>
        <w:t>,</w:t>
      </w:r>
      <w:r>
        <w:rPr>
          <w:rFonts w:eastAsia="Times New Roman" w:cs="Times New Roman"/>
          <w:szCs w:val="24"/>
        </w:rPr>
        <w:t xml:space="preserve"> προκειμένου με το νομοσχέδιο που καταθέτει να περάσουν ρουσφετολογικές, μικροκομματικές ρυθμίσεις.</w:t>
      </w:r>
    </w:p>
    <w:p w14:paraId="6BEEF9F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Όμως, επειδή ακριβώς η Κυβέρνηση είναι σε αποδρομή, σε αποδρομή είνα</w:t>
      </w:r>
      <w:r>
        <w:rPr>
          <w:rFonts w:eastAsia="Times New Roman" w:cs="Times New Roman"/>
          <w:szCs w:val="24"/>
        </w:rPr>
        <w:t>ι πια και ο κύκλος ζωής της. Ευτυχώς, μάλιστα, που ο κ. Καμμένος είπε ότι θα πάνε με τον κ. Τσίπρα μέχρι τέλους. Μόνο που το τέλος είναι πάρα πολύ κοντά!</w:t>
      </w:r>
    </w:p>
    <w:p w14:paraId="6BEEF9F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Ευχαριστώ πολύ.</w:t>
      </w:r>
    </w:p>
    <w:p w14:paraId="6BEEF9F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BEEF9FC"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(Δημήτριος Καμμένος):</w:t>
      </w:r>
      <w:r>
        <w:rPr>
          <w:rFonts w:eastAsia="Times New Roman" w:cs="Times New Roman"/>
          <w:szCs w:val="24"/>
        </w:rPr>
        <w:t xml:space="preserve"> Ευχαριστούμε πολύ τον κ. Μανιάτη.</w:t>
      </w:r>
    </w:p>
    <w:p w14:paraId="6BEEF9FD"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Παρακαλώ τον ειδικό αγορητή από τη Χρυσή Αυγή κ. Ιωάννη Σαχινίδη να λάβει τον λόγο για δεκαπέντε λεπτά.</w:t>
      </w:r>
    </w:p>
    <w:p w14:paraId="6BEEF9FE"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6BEEF9F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Πριν αναφερθώ στο σχέδιο νόμου έχω υποχρέωση να κ</w:t>
      </w:r>
      <w:r>
        <w:rPr>
          <w:rFonts w:eastAsia="Times New Roman" w:cs="Times New Roman"/>
          <w:szCs w:val="24"/>
        </w:rPr>
        <w:t xml:space="preserve">άνω μία αναφορά σχετικά με ό,τι διαδραματίστηκε ακριβώς πριν από τρεις μέρες σ’ αυτή την Αίθουσα με τις προτάσεις μομφής που υπήρξαν. </w:t>
      </w:r>
    </w:p>
    <w:p w14:paraId="6BEEFA00"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Ακούσαμε από Κοινοβουλευτικό Εκπρόσωπο κόμματος του λεγόμενου «δημοκρατικού τόξου» -εντός ή εκτός εισαγωγικών, όπως θέλετ</w:t>
      </w:r>
      <w:r>
        <w:rPr>
          <w:rFonts w:eastAsia="Times New Roman" w:cs="Times New Roman"/>
          <w:szCs w:val="24"/>
        </w:rPr>
        <w:t>ε- να λέει πως δεν είναι ίδιοι με τη Χρυσή Αυγή.</w:t>
      </w:r>
    </w:p>
    <w:p w14:paraId="6BEEFA01"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Εννοείται πως δεν είμαστε σαν τα μούτρα τους, γιατί ούτε απατεώνες είμαστε ούτε κλέφτες ούτε προδότες. Και χωρίς εισαγωγικά! Αυτοί που μας κουνάνε το δάκτυλο έχουν καταστρέψει ολόκληρους κλάδους επαγγελματιώ</w:t>
      </w:r>
      <w:r>
        <w:rPr>
          <w:rFonts w:eastAsia="Times New Roman" w:cs="Times New Roman"/>
          <w:szCs w:val="24"/>
        </w:rPr>
        <w:t>ν, αφού κάποτε ανάγκαζαν αυτούς που είχαν τις άδειες ταξί να πληρώνουν τρελά λεφτά για να απο</w:t>
      </w:r>
      <w:r>
        <w:rPr>
          <w:rFonts w:eastAsia="Times New Roman" w:cs="Times New Roman"/>
          <w:szCs w:val="24"/>
        </w:rPr>
        <w:lastRenderedPageBreak/>
        <w:t>κτήσουν μια άδεια ταξί και σήμερα έφτασαν να την ξεφτιλίσουν. Κάποτε άφηναν τον κόσμο να εισάγει μεταχειρισμένα αυτοκίνητα μεγάλου κυβισμού</w:t>
      </w:r>
      <w:r>
        <w:rPr>
          <w:rFonts w:eastAsia="Times New Roman" w:cs="Times New Roman"/>
          <w:szCs w:val="24"/>
        </w:rPr>
        <w:t>,</w:t>
      </w:r>
      <w:r>
        <w:rPr>
          <w:rFonts w:eastAsia="Times New Roman" w:cs="Times New Roman"/>
          <w:szCs w:val="24"/>
        </w:rPr>
        <w:t xml:space="preserve"> τα οποία δεν φορολογού</w:t>
      </w:r>
      <w:r>
        <w:rPr>
          <w:rFonts w:eastAsia="Times New Roman" w:cs="Times New Roman"/>
          <w:szCs w:val="24"/>
        </w:rPr>
        <w:t>νταν και σήμερα τιμωρούνται. Έφθασαν σε σημείο, μάλιστα, τους ανθρώπους που τους έδιναν επιδόματα επειδή έκαναν τρία παιδιά, σήμερα να μην τους επιδοτούν και να τους τιμωρούν.</w:t>
      </w:r>
    </w:p>
    <w:p w14:paraId="6BEEFA02"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Όλα αυτά είναι οι πολιτικές που ακολουθήθηκαν από τους προλαλήσαντες.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απολύτως νομοθέτηση δεν υπάρχει υπέρ κανενός επαγγελματικού κλάδου.</w:t>
      </w:r>
    </w:p>
    <w:p w14:paraId="6BEEFA03"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Ακούσαμε από τη -φιλελεύθερη, κατά τα άλλα- Νέα Δημοκρατία να μας λέει ότι υποστηρίζει το νέο επιχειρείν και ότι θέλει το άνοιγμα των επαγγελμάτων και αυτό πάει να το κάνει πράξη, θέλοντας</w:t>
      </w:r>
      <w:r>
        <w:rPr>
          <w:rFonts w:eastAsia="Times New Roman" w:cs="Times New Roman"/>
          <w:szCs w:val="24"/>
        </w:rPr>
        <w:t xml:space="preserve"> την </w:t>
      </w:r>
      <w:r>
        <w:rPr>
          <w:rFonts w:eastAsia="Times New Roman" w:cs="Times New Roman"/>
          <w:szCs w:val="24"/>
        </w:rPr>
        <w:lastRenderedPageBreak/>
        <w:t xml:space="preserve">κατακρεούργηση των οδηγών και ιδιοκτητών ταξί με αθέμιτο ανταγωνισμό. Αυτό είχε ως αποτέλεσμα την έντονη αντιπαράθεση με εκπρόσωπό τους, τον Πρόεδρο της Πανελλήνιας Ομοσπονδίας Επαγγελματιών Ιδιοκτητών Αυτοκινητιστών Ταξί και Αγοραίων. </w:t>
      </w:r>
    </w:p>
    <w:p w14:paraId="6BEEFA04"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Μάλιστα, κύριε</w:t>
      </w:r>
      <w:r>
        <w:rPr>
          <w:rFonts w:eastAsia="Times New Roman" w:cs="Times New Roman"/>
          <w:szCs w:val="24"/>
        </w:rPr>
        <w:t xml:space="preserve"> Πρόεδρε και κύριοι Υπουργοί, θυμάστε ότι στη δεύτερη </w:t>
      </w:r>
      <w:r>
        <w:rPr>
          <w:rFonts w:eastAsia="Times New Roman" w:cs="Times New Roman"/>
          <w:szCs w:val="24"/>
        </w:rPr>
        <w:t>ε</w:t>
      </w:r>
      <w:r>
        <w:rPr>
          <w:rFonts w:eastAsia="Times New Roman" w:cs="Times New Roman"/>
          <w:szCs w:val="24"/>
        </w:rPr>
        <w:t xml:space="preserve">πιτροπή το είχα σχολιάσει και είχα ζητήσει από την </w:t>
      </w:r>
      <w:r>
        <w:rPr>
          <w:rFonts w:eastAsia="Times New Roman" w:cs="Times New Roman"/>
          <w:szCs w:val="24"/>
        </w:rPr>
        <w:t>π</w:t>
      </w:r>
      <w:r>
        <w:rPr>
          <w:rFonts w:eastAsia="Times New Roman" w:cs="Times New Roman"/>
          <w:szCs w:val="24"/>
        </w:rPr>
        <w:t xml:space="preserve">ροεδρεύουσα της </w:t>
      </w:r>
      <w:r>
        <w:rPr>
          <w:rFonts w:eastAsia="Times New Roman" w:cs="Times New Roman"/>
          <w:szCs w:val="24"/>
        </w:rPr>
        <w:t>ε</w:t>
      </w:r>
      <w:r>
        <w:rPr>
          <w:rFonts w:eastAsia="Times New Roman" w:cs="Times New Roman"/>
          <w:szCs w:val="24"/>
        </w:rPr>
        <w:t>πιτροπής κ</w:t>
      </w:r>
      <w:r>
        <w:rPr>
          <w:rFonts w:eastAsia="Times New Roman" w:cs="Times New Roman"/>
          <w:szCs w:val="24"/>
        </w:rPr>
        <w:t xml:space="preserve">. </w:t>
      </w:r>
      <w:r>
        <w:rPr>
          <w:rFonts w:eastAsia="Times New Roman" w:cs="Times New Roman"/>
          <w:szCs w:val="24"/>
        </w:rPr>
        <w:t xml:space="preserve">Καφαντάρη να ενημερώσει τον Πρόεδρο της Βουλής σχετικά με αυτά που ακούστηκαν από τον εκπρόσωπο. </w:t>
      </w:r>
    </w:p>
    <w:p w14:paraId="6BEEFA05"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Ξέρετε τι μας είπε; Μα</w:t>
      </w:r>
      <w:r>
        <w:rPr>
          <w:rFonts w:eastAsia="Times New Roman" w:cs="Times New Roman"/>
          <w:szCs w:val="24"/>
        </w:rPr>
        <w:t xml:space="preserve">ς είπε ότι δεν ελέγχουν κατ’ ουσίαν τη συντεχνία -όπως αποκάλεσε ο εισηγητής της Νέας Δημοκρατίας τους ταξιτζήδες- και επειδή ξύπνησαν κάποιοι επαγγελματικοί κλάδοι και άρχισαν να διεκδικούν τα αυτονότητα, δηλαδή την επιβίωσή </w:t>
      </w:r>
      <w:r>
        <w:rPr>
          <w:rFonts w:eastAsia="Times New Roman" w:cs="Times New Roman"/>
          <w:szCs w:val="24"/>
        </w:rPr>
        <w:lastRenderedPageBreak/>
        <w:t>τους και μια αξιοπρεπή διαβίωσ</w:t>
      </w:r>
      <w:r>
        <w:rPr>
          <w:rFonts w:eastAsia="Times New Roman" w:cs="Times New Roman"/>
          <w:szCs w:val="24"/>
        </w:rPr>
        <w:t>η κι επειδή είχε διαφορετική άποψη από τη Νέα Δημοκρατία, ακούστηκαν κάποια πράγματα.</w:t>
      </w:r>
    </w:p>
    <w:p w14:paraId="6BEEFA06"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Θα πρέπει, όπως το κατήγγειλα και στην </w:t>
      </w:r>
      <w:r>
        <w:rPr>
          <w:rFonts w:eastAsia="Times New Roman" w:cs="Times New Roman"/>
          <w:szCs w:val="24"/>
        </w:rPr>
        <w:t>ε</w:t>
      </w:r>
      <w:r>
        <w:rPr>
          <w:rFonts w:eastAsia="Times New Roman" w:cs="Times New Roman"/>
          <w:szCs w:val="24"/>
        </w:rPr>
        <w:t>πιτροπή, στη συζήτηση επί των άρθρων να επιληφθεί ο Πρόεδρος της Βουλής, γιατί εδώ φαίνεται ότι υπάρχει εγκληματική οργάνωση εντός</w:t>
      </w:r>
      <w:r>
        <w:rPr>
          <w:rFonts w:eastAsia="Times New Roman" w:cs="Times New Roman"/>
          <w:szCs w:val="24"/>
        </w:rPr>
        <w:t xml:space="preserve"> του ελληνικού Κοινοβουλίου</w:t>
      </w:r>
      <w:r>
        <w:rPr>
          <w:rFonts w:eastAsia="Times New Roman" w:cs="Times New Roman"/>
          <w:szCs w:val="24"/>
        </w:rPr>
        <w:t>,</w:t>
      </w:r>
      <w:r>
        <w:rPr>
          <w:rFonts w:eastAsia="Times New Roman" w:cs="Times New Roman"/>
          <w:szCs w:val="24"/>
        </w:rPr>
        <w:t xml:space="preserve"> η οποία απειλεί κλάδους φορέων, όταν δεν συμφωνούν με τις θέσεις τους. </w:t>
      </w:r>
    </w:p>
    <w:p w14:paraId="6BEEFA07"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Σας διαβάζω από τα </w:t>
      </w:r>
      <w:r>
        <w:rPr>
          <w:rFonts w:eastAsia="Times New Roman" w:cs="Times New Roman"/>
          <w:szCs w:val="24"/>
        </w:rPr>
        <w:t>π</w:t>
      </w:r>
      <w:r>
        <w:rPr>
          <w:rFonts w:eastAsia="Times New Roman" w:cs="Times New Roman"/>
          <w:szCs w:val="24"/>
        </w:rPr>
        <w:t xml:space="preserve">ρακτικά, τα οποία και θα καταθέσω στη </w:t>
      </w:r>
      <w:r>
        <w:rPr>
          <w:rFonts w:eastAsia="Times New Roman" w:cs="Times New Roman"/>
          <w:szCs w:val="24"/>
        </w:rPr>
        <w:t>Γ</w:t>
      </w:r>
      <w:r>
        <w:rPr>
          <w:rFonts w:eastAsia="Times New Roman" w:cs="Times New Roman"/>
          <w:szCs w:val="24"/>
        </w:rPr>
        <w:t>ραμματεία, τι είπε ο κ. Λυμπερόπουλος. Είπε: «Τι άποψη είναι αυτή, αυτοί που τα λένε να νομίζουν</w:t>
      </w:r>
      <w:r>
        <w:rPr>
          <w:rFonts w:eastAsia="Times New Roman" w:cs="Times New Roman"/>
          <w:szCs w:val="24"/>
        </w:rPr>
        <w:t xml:space="preserve">, ότι επειδή είμαστε μια τάξη η οποία πολεμήθηκε τόσο πολύ από το 2010, λόγω μνημονίων, γι’ αυτό αγωνίζονται κάποιοι να μείνει το μνημόνιο ως πολιτική γραμμή και μετά τον Αύγουστο να αποφασίζουν αυτοί και όχι οι Έλληνες </w:t>
      </w:r>
      <w:r>
        <w:rPr>
          <w:rFonts w:eastAsia="Times New Roman" w:cs="Times New Roman"/>
          <w:szCs w:val="24"/>
        </w:rPr>
        <w:lastRenderedPageBreak/>
        <w:t xml:space="preserve">πολιτικοί και Βουλευτές. Αυτή είναι </w:t>
      </w:r>
      <w:r>
        <w:rPr>
          <w:rFonts w:eastAsia="Times New Roman" w:cs="Times New Roman"/>
          <w:szCs w:val="24"/>
        </w:rPr>
        <w:t xml:space="preserve">η προσφορά τους, ως πολιτικοί». Εδώ δώστε προσοχή: «Και δεν φοβάμαι κάποιους…», εδώ όχι απλώς τους φωτογραφίζει, τους κατονομάζει και θα πρέπει να επιληφθεί η Επιτροπή Δεοντολογίας, «…ούτε Αρχηγούς Αξιωματικής Αντιπολίτευσης να με απειλούν και για να γίνω </w:t>
      </w:r>
      <w:r>
        <w:rPr>
          <w:rFonts w:eastAsia="Times New Roman" w:cs="Times New Roman"/>
          <w:szCs w:val="24"/>
        </w:rPr>
        <w:t>καθαρός, μέσω του Βορίδη να το βάζει, ούτε επιχειρηματίες αγωγοί, γιατί τους κατηγόρησα για πολιτικές φιλίες και να αποδεικνύεται ότι είναι συνεταιριστικές φιλίες, μετά τα τελευταία γεγονότα».</w:t>
      </w:r>
    </w:p>
    <w:p w14:paraId="6BEEFA08"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6BEEFA09" w14:textId="77777777" w:rsidR="009B7D3A" w:rsidRDefault="00441D78">
      <w:pPr>
        <w:tabs>
          <w:tab w:val="left" w:pos="3873"/>
        </w:tabs>
        <w:spacing w:line="600" w:lineRule="auto"/>
        <w:ind w:firstLine="720"/>
        <w:jc w:val="both"/>
        <w:rPr>
          <w:rFonts w:eastAsia="Times New Roman" w:cs="Times New Roman"/>
        </w:rPr>
      </w:pPr>
      <w:r>
        <w:rPr>
          <w:rFonts w:eastAsia="Times New Roman" w:cs="Times New Roman"/>
        </w:rPr>
        <w:t>(Στο σημείο αυτό ο Βουλευτής κ. Ιωάν</w:t>
      </w:r>
      <w:r>
        <w:rPr>
          <w:rFonts w:eastAsia="Times New Roman" w:cs="Times New Roman"/>
        </w:rPr>
        <w:t>νης Σαχινίδης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BEEFA0A" w14:textId="77777777" w:rsidR="009B7D3A" w:rsidRDefault="00441D78">
      <w:pPr>
        <w:spacing w:line="600" w:lineRule="auto"/>
        <w:ind w:firstLine="720"/>
        <w:jc w:val="both"/>
        <w:rPr>
          <w:rFonts w:eastAsia="Times New Roman" w:cs="Times New Roman"/>
        </w:rPr>
      </w:pPr>
      <w:r>
        <w:rPr>
          <w:rFonts w:eastAsia="Times New Roman" w:cs="Times New Roman"/>
        </w:rPr>
        <w:lastRenderedPageBreak/>
        <w:t>Αυτοί είναι οι εγκληματίες της Νέας Δημοκρατίας που εκβιάζουν.</w:t>
      </w:r>
    </w:p>
    <w:p w14:paraId="6BEEFA0B" w14:textId="77777777" w:rsidR="009B7D3A" w:rsidRDefault="00441D78">
      <w:pPr>
        <w:spacing w:line="600" w:lineRule="auto"/>
        <w:ind w:firstLine="720"/>
        <w:jc w:val="both"/>
        <w:rPr>
          <w:rFonts w:eastAsia="Times New Roman" w:cs="Times New Roman"/>
        </w:rPr>
      </w:pPr>
      <w:r>
        <w:rPr>
          <w:rFonts w:eastAsia="Times New Roman" w:cs="Times New Roman"/>
        </w:rPr>
        <w:t>Σχετικά με το σχέδι</w:t>
      </w:r>
      <w:r>
        <w:rPr>
          <w:rFonts w:eastAsia="Times New Roman" w:cs="Times New Roman"/>
        </w:rPr>
        <w:t>ο νόμου, έχουμε να επισημάνουμε ότι στο άρθρο 3 και στην περίπτωση θ΄, κύριε Υπουργέ, όπου έχει αναφορά για τις υποχρεώσεις των πελατών σχετικά με τα καροτσάκια, θα έπρεπε να υπάρχει και μια πρόβλεψη σχετικά με τα παιδικά καρεκλάκια, που θα πρέπει να είναι</w:t>
      </w:r>
      <w:r>
        <w:rPr>
          <w:rFonts w:eastAsia="Times New Roman" w:cs="Times New Roman"/>
        </w:rPr>
        <w:t xml:space="preserve"> υποχρεωμένοι οι επιβάτες να φέρουν για παιδιά τουλάχιστον ως την ηλικία των τριών ετών. </w:t>
      </w:r>
    </w:p>
    <w:p w14:paraId="6BEEFA0C" w14:textId="77777777" w:rsidR="009B7D3A" w:rsidRDefault="00441D78">
      <w:pPr>
        <w:spacing w:line="600" w:lineRule="auto"/>
        <w:ind w:firstLine="720"/>
        <w:jc w:val="both"/>
        <w:rPr>
          <w:rFonts w:eastAsia="Times New Roman" w:cs="Times New Roman"/>
        </w:rPr>
      </w:pPr>
      <w:r>
        <w:rPr>
          <w:rFonts w:eastAsia="Times New Roman" w:cs="Times New Roman"/>
        </w:rPr>
        <w:t>Θα σχολιάσω τα άρθρα που ως επί το πλείστον έχουμε κάποιες αντιρρήσεις και κάποιες επισημάνσεις. Στα περισσότερα άρθρα από το 1 έως το 22 είμαστε θετικοί. Θα υπερψηφί</w:t>
      </w:r>
      <w:r>
        <w:rPr>
          <w:rFonts w:eastAsia="Times New Roman" w:cs="Times New Roman"/>
        </w:rPr>
        <w:t>σουμε αρκετά από αυτά. Σε κάποια θα ψηφίσουμε «</w:t>
      </w:r>
      <w:r>
        <w:rPr>
          <w:rFonts w:eastAsia="Times New Roman" w:cs="Times New Roman"/>
        </w:rPr>
        <w:t>παρών</w:t>
      </w:r>
      <w:r>
        <w:rPr>
          <w:rFonts w:eastAsia="Times New Roman" w:cs="Times New Roman"/>
        </w:rPr>
        <w:t>». Σε αυτά που είμαστε αντίθετοι θα αναφερθούμε στη διάρκεια της ψηφοφορίας.</w:t>
      </w:r>
    </w:p>
    <w:p w14:paraId="6BEEFA0D" w14:textId="77777777" w:rsidR="009B7D3A" w:rsidRDefault="00441D78">
      <w:pPr>
        <w:spacing w:line="600" w:lineRule="auto"/>
        <w:ind w:firstLine="720"/>
        <w:jc w:val="both"/>
        <w:rPr>
          <w:rFonts w:eastAsia="Times New Roman" w:cs="Times New Roman"/>
        </w:rPr>
      </w:pPr>
      <w:r>
        <w:rPr>
          <w:rFonts w:eastAsia="Times New Roman" w:cs="Times New Roman"/>
        </w:rPr>
        <w:lastRenderedPageBreak/>
        <w:t xml:space="preserve">Πάμε στο άρθρο 4. Εδώ για ποιον λόγο, κύριε Υπουργέ, θα πρέπει να υπάρχουν επιπλέον κλιμάκια ελέγχου, πέραν των υφιστάμενων; </w:t>
      </w:r>
      <w:r>
        <w:rPr>
          <w:rFonts w:eastAsia="Times New Roman" w:cs="Times New Roman"/>
        </w:rPr>
        <w:t>Κυρίως γιατί θα πρέπει να προτείνεται η σύστασή τους από τη μεγαλύτερη οργάνωση; Εν τέλει ποιους ακριβώς θα εξυπηρετήσει αυτή η σύσταση; Κατά πόσο θα είναι αμερόληπτος ο έλεγχος και αντικειμενικά τα αποτελέσματα;</w:t>
      </w:r>
    </w:p>
    <w:p w14:paraId="6BEEFA0E" w14:textId="77777777" w:rsidR="009B7D3A" w:rsidRDefault="00441D78">
      <w:pPr>
        <w:spacing w:line="600" w:lineRule="auto"/>
        <w:ind w:firstLine="720"/>
        <w:jc w:val="both"/>
        <w:rPr>
          <w:rFonts w:eastAsia="Times New Roman" w:cs="Times New Roman"/>
        </w:rPr>
      </w:pPr>
      <w:r>
        <w:rPr>
          <w:rFonts w:eastAsia="Times New Roman" w:cs="Times New Roman"/>
        </w:rPr>
        <w:t>Πάμε στο άρθρο 7. Και εδώ έχουμε κάποιες επ</w:t>
      </w:r>
      <w:r>
        <w:rPr>
          <w:rFonts w:eastAsia="Times New Roman" w:cs="Times New Roman"/>
        </w:rPr>
        <w:t>ιφυλάξεις σχετικά με το για ποιο</w:t>
      </w:r>
      <w:r>
        <w:rPr>
          <w:rFonts w:eastAsia="Times New Roman" w:cs="Times New Roman"/>
        </w:rPr>
        <w:t>ν</w:t>
      </w:r>
      <w:r>
        <w:rPr>
          <w:rFonts w:eastAsia="Times New Roman" w:cs="Times New Roman"/>
        </w:rPr>
        <w:t xml:space="preserve"> λόγο θα αναθέσει ο Υπουργός και σε άλλα όργανα την εφαρμογή των παρόντων διατάξεων και ποιο όργανο ελέγχου είναι καταλληλότερο, εκτός από αυτά που ήδη αναφέρονται.</w:t>
      </w:r>
    </w:p>
    <w:p w14:paraId="6BEEFA0F" w14:textId="77777777" w:rsidR="009B7D3A" w:rsidRDefault="00441D78">
      <w:pPr>
        <w:spacing w:line="600" w:lineRule="auto"/>
        <w:ind w:firstLine="720"/>
        <w:jc w:val="both"/>
        <w:rPr>
          <w:rFonts w:eastAsia="Times New Roman" w:cs="Times New Roman"/>
        </w:rPr>
      </w:pPr>
      <w:r>
        <w:rPr>
          <w:rFonts w:eastAsia="Times New Roman" w:cs="Times New Roman"/>
        </w:rPr>
        <w:t>Πάμε στο άρθρο 8 και τις πειθαρχικές ποινές. Εν μέρει αυτή</w:t>
      </w:r>
      <w:r>
        <w:rPr>
          <w:rFonts w:eastAsia="Times New Roman" w:cs="Times New Roman"/>
        </w:rPr>
        <w:t xml:space="preserve"> η απόφαση απευθείας επιβολής κυρώσεων χωρίς να μεσολαβεί το </w:t>
      </w:r>
      <w:r>
        <w:rPr>
          <w:rFonts w:eastAsia="Times New Roman" w:cs="Times New Roman"/>
        </w:rPr>
        <w:lastRenderedPageBreak/>
        <w:t xml:space="preserve">πειθαρχικό συμβούλιο και η ανωτέρω περιγραφόμενη διαδικασία ελέγχου θα μπορούσε να είναι αποδεκτή μόνο στην περίπτωση, όμως, που αφορά τα αρχικά όργανα ελέγχου, όπως ανέφερα και πριν το άρθρο 4, </w:t>
      </w:r>
      <w:r>
        <w:rPr>
          <w:rFonts w:eastAsia="Times New Roman" w:cs="Times New Roman"/>
        </w:rPr>
        <w:t>και όχι των επιπλέον που μπορούν να συσταθούν με υπουργική απόφαση λόγω της έλλειψης αντικειμενικότητας εξειδίκευσης και καταλληλόλητας.</w:t>
      </w:r>
    </w:p>
    <w:p w14:paraId="6BEEFA10" w14:textId="77777777" w:rsidR="009B7D3A" w:rsidRDefault="00441D78">
      <w:pPr>
        <w:spacing w:line="600" w:lineRule="auto"/>
        <w:ind w:firstLine="720"/>
        <w:jc w:val="both"/>
        <w:rPr>
          <w:rFonts w:eastAsia="Times New Roman" w:cs="Times New Roman"/>
        </w:rPr>
      </w:pPr>
      <w:r>
        <w:rPr>
          <w:rFonts w:eastAsia="Times New Roman" w:cs="Times New Roman"/>
        </w:rPr>
        <w:t xml:space="preserve">Το άρθρο 11, το είχαμε σχολιάσει και στην </w:t>
      </w:r>
      <w:r>
        <w:rPr>
          <w:rFonts w:eastAsia="Times New Roman" w:cs="Times New Roman"/>
        </w:rPr>
        <w:t>ε</w:t>
      </w:r>
      <w:r>
        <w:rPr>
          <w:rFonts w:eastAsia="Times New Roman" w:cs="Times New Roman"/>
        </w:rPr>
        <w:t>πιτροπή, αναφέρεται στη σύσταση επιτροπής ελέγχου και αξιολόγησης των υπηρεσ</w:t>
      </w:r>
      <w:r>
        <w:rPr>
          <w:rFonts w:eastAsia="Times New Roman" w:cs="Times New Roman"/>
        </w:rPr>
        <w:t>ιών των επιβατηγών δημοσίας χρήσεως αυτοκινήτων. Με απόφαση του Υπουργού Υποδομών ορίζεται επταμελής γνωμοδοτική διαρκής επιτροπή για θέματα ελέγχου, για αξιολόγηση των υπηρεσιών επιβατηγών δημοσίας χρήσεως. Εδώ, όμως, για τη δημιουργία όλων αυτών αναμένετ</w:t>
      </w:r>
      <w:r>
        <w:rPr>
          <w:rFonts w:eastAsia="Times New Roman" w:cs="Times New Roman"/>
        </w:rPr>
        <w:t xml:space="preserve">αι να προκληθεί δαπάνη επί του κρατικού </w:t>
      </w:r>
      <w:r>
        <w:rPr>
          <w:rFonts w:eastAsia="Times New Roman" w:cs="Times New Roman"/>
        </w:rPr>
        <w:lastRenderedPageBreak/>
        <w:t>π</w:t>
      </w:r>
      <w:r>
        <w:rPr>
          <w:rFonts w:eastAsia="Times New Roman" w:cs="Times New Roman"/>
        </w:rPr>
        <w:t>ροϋπολογισμού, η οποία ως συνήθως δεν μπορεί να προσδιοριστεί.</w:t>
      </w:r>
    </w:p>
    <w:p w14:paraId="6BEEFA11" w14:textId="77777777" w:rsidR="009B7D3A" w:rsidRDefault="00441D78">
      <w:pPr>
        <w:spacing w:line="600" w:lineRule="auto"/>
        <w:ind w:firstLine="720"/>
        <w:jc w:val="both"/>
        <w:rPr>
          <w:rFonts w:eastAsia="Times New Roman" w:cs="Times New Roman"/>
        </w:rPr>
      </w:pPr>
      <w:r>
        <w:rPr>
          <w:rFonts w:eastAsia="Times New Roman" w:cs="Times New Roman"/>
        </w:rPr>
        <w:t xml:space="preserve">Σε αυτό το σημείο πρέπει να σας θυμίσουμε -είχαμε κάνει και στην </w:t>
      </w:r>
      <w:r>
        <w:rPr>
          <w:rFonts w:eastAsia="Times New Roman" w:cs="Times New Roman"/>
        </w:rPr>
        <w:t>ε</w:t>
      </w:r>
      <w:r>
        <w:rPr>
          <w:rFonts w:eastAsia="Times New Roman" w:cs="Times New Roman"/>
        </w:rPr>
        <w:t>πιτροπή αναφορά- ότι υπήρχε ένας αντίστοιχος τηλεφωνικός αριθμός, το 1019, όπου απευθύ</w:t>
      </w:r>
      <w:r>
        <w:rPr>
          <w:rFonts w:eastAsia="Times New Roman" w:cs="Times New Roman"/>
        </w:rPr>
        <w:t xml:space="preserve">νονταν για παράπονα μέσω </w:t>
      </w:r>
      <w:r>
        <w:rPr>
          <w:rFonts w:eastAsia="Times New Roman" w:cs="Times New Roman"/>
          <w:lang w:val="en-US"/>
        </w:rPr>
        <w:t>SMS</w:t>
      </w:r>
      <w:r>
        <w:rPr>
          <w:rFonts w:eastAsia="Times New Roman" w:cs="Times New Roman"/>
        </w:rPr>
        <w:t>, ο οποίος όμως είχε λειτουργήσει πιλοτικά μόνο έξι μήνες, κύριε Υπουργέ, μέχρι τον Μάιο του 2009. Από τότε δεν έχει ενεργοποιηθεί ξανά. Ο σχετικός διαγωνισμός για την ανάθεση αυτού του έργου, για τη λειτουργία της γραμμής παραπ</w:t>
      </w:r>
      <w:r>
        <w:rPr>
          <w:rFonts w:eastAsia="Times New Roman" w:cs="Times New Roman"/>
        </w:rPr>
        <w:t>όνων που είχε προκηρυχθεί στις αρχές Νοεμβρίου του 2010 και ακυρώθηκε μόλις δέκα μέρες μετά τη λειτουργία του λόγω έλλειψης κονδυλίων, ήταν δαπάνης 550.000 ευρώ.</w:t>
      </w:r>
    </w:p>
    <w:p w14:paraId="6BEEFA12" w14:textId="77777777" w:rsidR="009B7D3A" w:rsidRDefault="00441D78">
      <w:pPr>
        <w:spacing w:line="600" w:lineRule="auto"/>
        <w:ind w:firstLine="720"/>
        <w:jc w:val="both"/>
        <w:rPr>
          <w:rFonts w:eastAsia="Times New Roman" w:cs="Times New Roman"/>
        </w:rPr>
      </w:pPr>
      <w:r>
        <w:rPr>
          <w:rFonts w:eastAsia="Times New Roman" w:cs="Times New Roman"/>
        </w:rPr>
        <w:lastRenderedPageBreak/>
        <w:t>Αυτό, λοιπόν, που θα πρέπει να προσέξετε είναι όχι μόνο το κόστος επαναλειτουργίας αυτού του α</w:t>
      </w:r>
      <w:r>
        <w:rPr>
          <w:rFonts w:eastAsia="Times New Roman" w:cs="Times New Roman"/>
        </w:rPr>
        <w:t>ριθμού, αλλά το προσωπικό που θα το διαχειρίζεται και ο προσδιορισμός του χρόνου ελέγχου της εκάστοτε καταγγελίας.</w:t>
      </w:r>
    </w:p>
    <w:p w14:paraId="6BEEFA13" w14:textId="77777777" w:rsidR="009B7D3A" w:rsidRDefault="00441D78">
      <w:pPr>
        <w:spacing w:line="600" w:lineRule="auto"/>
        <w:ind w:firstLine="720"/>
        <w:jc w:val="both"/>
        <w:rPr>
          <w:rFonts w:eastAsia="Times New Roman" w:cs="Times New Roman"/>
          <w:szCs w:val="24"/>
        </w:rPr>
      </w:pPr>
      <w:r>
        <w:rPr>
          <w:rFonts w:eastAsia="Times New Roman" w:cs="Times New Roman"/>
        </w:rPr>
        <w:t>Είχαμε κάνει μια επισήμανση και είχαμε ζητήσει να συμπεριληφθεί στο παρόν σχέδιο νόμου το εξής. Είμαστε θετικοί στο ότι εισακούστηκε μια πρότ</w:t>
      </w:r>
      <w:r>
        <w:rPr>
          <w:rFonts w:eastAsia="Times New Roman" w:cs="Times New Roman"/>
        </w:rPr>
        <w:t xml:space="preserve">αση της Χρυσής Αυγής. Αφορά την </w:t>
      </w:r>
      <w:r>
        <w:rPr>
          <w:rFonts w:eastAsia="Times New Roman" w:cs="Times New Roman"/>
          <w:bCs/>
        </w:rPr>
        <w:t>τροπολογία</w:t>
      </w:r>
      <w:r>
        <w:rPr>
          <w:rFonts w:eastAsia="Times New Roman" w:cs="Times New Roman"/>
        </w:rPr>
        <w:t xml:space="preserve"> με γενικό αριθμό 1519 και ειδικό αριθμό 16. Θα την υπερψηφίσουμε, γιατί ήταν άλλωστε πρόταση δική μας αυτή. Είμαστε ευχαριστημένοι που την αποδέχτηκε ο κύριος Υπουργός.</w:t>
      </w:r>
    </w:p>
    <w:p w14:paraId="6BEEFA1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15. Εδώ η ελάχιστη επιτρεπτή ηλικία για την οδήγηση αυτοκινήτων ταξί μειώνεται στα είκοσι έτη από τα είκοσι ένα και προστίθεται η προϋπόθεση της διετούς εμπειρίας. Για </w:t>
      </w:r>
      <w:r>
        <w:rPr>
          <w:rFonts w:eastAsia="Times New Roman" w:cs="Times New Roman"/>
          <w:szCs w:val="24"/>
        </w:rPr>
        <w:lastRenderedPageBreak/>
        <w:t>ποιον λόγο, δεν μας είπατε, κύριε Υπουργέ, μειώθηκε αυτό το όριο και</w:t>
      </w:r>
      <w:r>
        <w:rPr>
          <w:rFonts w:eastAsia="Times New Roman" w:cs="Times New Roman"/>
          <w:szCs w:val="24"/>
        </w:rPr>
        <w:t xml:space="preserve"> πώς θα προκύπτει αυτή η διετής εμπειρία; Θα υπάρξει κάποια ερμηνευτική διάταξη; Πώς θα αποδεικνύεται αυτή η διετής εμπειρία;</w:t>
      </w:r>
    </w:p>
    <w:p w14:paraId="6BEEFA1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Περνάμε στο άρθρο 22 όπου αναφέρεται σχετικά με την υποκλοπή μεταφοράς έργου</w:t>
      </w:r>
      <w:r>
        <w:rPr>
          <w:rFonts w:eastAsia="Times New Roman" w:cs="Times New Roman"/>
          <w:szCs w:val="24"/>
        </w:rPr>
        <w:t>,</w:t>
      </w:r>
      <w:r>
        <w:rPr>
          <w:rFonts w:eastAsia="Times New Roman" w:cs="Times New Roman"/>
          <w:szCs w:val="24"/>
        </w:rPr>
        <w:t xml:space="preserve"> η οποία διαπράττεται σε μεγάλο βαθμό και από αλλοδαπ</w:t>
      </w:r>
      <w:r>
        <w:rPr>
          <w:rFonts w:eastAsia="Times New Roman" w:cs="Times New Roman"/>
          <w:szCs w:val="24"/>
        </w:rPr>
        <w:t xml:space="preserve">ά ταξί, κύριε Υπουργέ, τα αλβανικά, ακόμα και από αλλοδαπά λεωφορεία, τα οποία παρουσιάζουν τις γνωστές ενδομεταφορές, τις </w:t>
      </w:r>
      <w:r>
        <w:rPr>
          <w:rFonts w:eastAsia="Times New Roman" w:cs="Times New Roman"/>
          <w:szCs w:val="24"/>
          <w:lang w:val="en-US"/>
        </w:rPr>
        <w:t>cabotage</w:t>
      </w:r>
      <w:r>
        <w:rPr>
          <w:rFonts w:eastAsia="Times New Roman" w:cs="Times New Roman"/>
          <w:szCs w:val="24"/>
        </w:rPr>
        <w:t xml:space="preserve">. Πρόσφατα πληροφορηθήκαμε ακόμα και υποκλοπή μεταφορικού έργου από οδηγούς δίκυκλων στον Νομό Αττικής. </w:t>
      </w:r>
    </w:p>
    <w:p w14:paraId="6BEEFA1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Αλήθεια, όταν θα βγε</w:t>
      </w:r>
      <w:r>
        <w:rPr>
          <w:rFonts w:eastAsia="Times New Roman" w:cs="Times New Roman"/>
          <w:szCs w:val="24"/>
        </w:rPr>
        <w:t xml:space="preserve">ι η απόφαση από τους δήμους για τις πιάτσες ταξί θα υπάρξει κάποια μέριμνα από το Υπουργείο σας σχετικά με αυτές τις παράνομες πιάτσες ταξί των Αλβανών, οι οποίες ως </w:t>
      </w:r>
      <w:r>
        <w:rPr>
          <w:rFonts w:eastAsia="Times New Roman" w:cs="Times New Roman"/>
          <w:szCs w:val="24"/>
        </w:rPr>
        <w:lastRenderedPageBreak/>
        <w:t xml:space="preserve">επί των πλείστων είναι πάνω στη </w:t>
      </w:r>
      <w:r>
        <w:rPr>
          <w:rFonts w:eastAsia="Times New Roman" w:cs="Times New Roman"/>
          <w:szCs w:val="24"/>
        </w:rPr>
        <w:t>β</w:t>
      </w:r>
      <w:r>
        <w:rPr>
          <w:rFonts w:eastAsia="Times New Roman" w:cs="Times New Roman"/>
          <w:szCs w:val="24"/>
        </w:rPr>
        <w:t>όρεια Ελλάδα; Και συγκεκριμένα θα πρέπει να το 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κύριε Υπουργέ, ακριβώς απέναντι από τον σιδηροδρομικό σταθμό Θεσσαλονίκης, το «Πάρκο Καραϊσκάκη», το οποίο θέλει να το βαφτίσει ο γραφικός Δήμαρχος Θεσσαλονίκης σε «πάρκο Τιράνων» είναι η πιάτσα των Αλβανών. Μπορεί να μην πήρε το όνομα της πρωτεύ</w:t>
      </w:r>
      <w:r>
        <w:rPr>
          <w:rFonts w:eastAsia="Times New Roman" w:cs="Times New Roman"/>
          <w:szCs w:val="24"/>
        </w:rPr>
        <w:t>ουσας της Αλβανίας, αλλά το έχουν καταλάβει οι «πειρατές» Αλβανοί, οι οποίοι κάνουν υποκλοπή έργου.</w:t>
      </w:r>
    </w:p>
    <w:p w14:paraId="6BEEFA1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Σχετικά με τα άρθρα 23 έως 27, που αφορούν τον καθορισμό κατηγοριών παραβάσεων για τη ρύθμιση κυκλοφορίας ποδηλάτων. Εδώ συνολικά αφορούν την ενσωμάτωση των</w:t>
      </w:r>
      <w:r>
        <w:rPr>
          <w:rFonts w:eastAsia="Times New Roman" w:cs="Times New Roman"/>
          <w:szCs w:val="24"/>
        </w:rPr>
        <w:t xml:space="preserve"> ποδηλάτων στο αστικό οδικό δίκτυο. Είναι ιδιαίτερα σημαντικές αυτές οι ρυθμίσεις, </w:t>
      </w:r>
      <w:r>
        <w:rPr>
          <w:rFonts w:eastAsia="Times New Roman" w:cs="Times New Roman"/>
          <w:szCs w:val="24"/>
        </w:rPr>
        <w:lastRenderedPageBreak/>
        <w:t>στην Ελλάδα όμως, έχουμε μείνει πάρα πολύ πίσω στον συγκεκριμένο τομέα και δεν γίνεται από τη μια να προωθούμε την ανάπτυξη των ποδηλατοδρόμων και από την άλλη να μην έχει θ</w:t>
      </w:r>
      <w:r>
        <w:rPr>
          <w:rFonts w:eastAsia="Times New Roman" w:cs="Times New Roman"/>
          <w:szCs w:val="24"/>
        </w:rPr>
        <w:t xml:space="preserve">εσπιστεί το κατάλληλο νομοθετικό πλαίσιο, ώστε να μην υπάρχουν κατηγορίες παραβάσεων ή η κατάλληλη σήμανση. </w:t>
      </w:r>
    </w:p>
    <w:p w14:paraId="6BEEFA1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Επίσης, θα πρέπει να δώσετε βάση στο υπόμνημα της ΕΛ.ΑΣ. γενικά και ειδικά, όπου ορθώς επισημαίνουν πως το πρόστιμο που επιβάλλεται βάσει του άρθρο</w:t>
      </w:r>
      <w:r>
        <w:rPr>
          <w:rFonts w:eastAsia="Times New Roman" w:cs="Times New Roman"/>
          <w:szCs w:val="24"/>
        </w:rPr>
        <w:t>υ 27 δεν επιλύει το πρόβλημα, αφού μέχρι τη δημοσίευση της αναφερόμενης υπουργικής απόφασης δεν υφίσταται πρόβλεψη για επιβολή διοικητικών προστίμων.</w:t>
      </w:r>
    </w:p>
    <w:p w14:paraId="6BEEFA1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Σχετικά με το άρθρο 46 εδώ έχουμε και ένα υπόμνημα από φορείς -και θα σας διαβάσω το τι προτείνουν- το οπο</w:t>
      </w:r>
      <w:r>
        <w:rPr>
          <w:rFonts w:eastAsia="Times New Roman" w:cs="Times New Roman"/>
          <w:szCs w:val="24"/>
        </w:rPr>
        <w:t xml:space="preserve">ίο έχει παραληφθεί από όλους τους εισηγητές-αγορητές και μου κάνει εντύπωση </w:t>
      </w:r>
      <w:r>
        <w:rPr>
          <w:rFonts w:eastAsia="Times New Roman" w:cs="Times New Roman"/>
          <w:szCs w:val="24"/>
        </w:rPr>
        <w:lastRenderedPageBreak/>
        <w:t xml:space="preserve">που δεν αναφέρθηκε κανείς. Έχει σχέση με τα δίκυκλα. Είναι ένα υπόμνημα-διαμαρτυρία, κύριε Υπουργέ. </w:t>
      </w:r>
    </w:p>
    <w:p w14:paraId="6BEEFA1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Τι μας λένε; Ότι το προσχέδιο νόμου ανέφερε «</w:t>
      </w:r>
      <w:r>
        <w:rPr>
          <w:rFonts w:eastAsia="Times New Roman" w:cs="Times New Roman"/>
          <w:szCs w:val="24"/>
        </w:rPr>
        <w:t>επιβατικά οχήματα ιδιωτικής χρήσεω</w:t>
      </w:r>
      <w:r>
        <w:rPr>
          <w:rFonts w:eastAsia="Times New Roman" w:cs="Times New Roman"/>
          <w:szCs w:val="24"/>
        </w:rPr>
        <w:t>ς</w:t>
      </w:r>
      <w:r>
        <w:rPr>
          <w:rFonts w:eastAsia="Times New Roman" w:cs="Times New Roman"/>
          <w:szCs w:val="24"/>
        </w:rPr>
        <w:t xml:space="preserve">» τα οποία είναι αυτοκίνητα </w:t>
      </w:r>
      <w:r>
        <w:rPr>
          <w:rFonts w:eastAsia="Times New Roman" w:cs="Times New Roman"/>
          <w:szCs w:val="24"/>
        </w:rPr>
        <w:t>επιβατικά ιδιωτικής χρήσεως</w:t>
      </w:r>
      <w:r>
        <w:rPr>
          <w:rFonts w:eastAsia="Times New Roman" w:cs="Times New Roman"/>
          <w:szCs w:val="24"/>
        </w:rPr>
        <w:t>. Στη συνέχεια βγήκε ο όρος «επιβατικά». Αυτό σημαίνει ότι περιλαμβάνει όλα τα οχήματα και τα δίκυκλα. Κανείς</w:t>
      </w:r>
      <w:r>
        <w:rPr>
          <w:rFonts w:eastAsia="Times New Roman" w:cs="Times New Roman"/>
          <w:szCs w:val="24"/>
        </w:rPr>
        <w:t>,</w:t>
      </w:r>
      <w:r>
        <w:rPr>
          <w:rFonts w:eastAsia="Times New Roman" w:cs="Times New Roman"/>
          <w:szCs w:val="24"/>
        </w:rPr>
        <w:t xml:space="preserve"> όμως, δεν μπήκε στον κόπο να ενημερώσει τους αρμόδιους ενδιαφερόμενους. </w:t>
      </w:r>
    </w:p>
    <w:p w14:paraId="6BEEFA1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Κλήθηκαν στους φ</w:t>
      </w:r>
      <w:r>
        <w:rPr>
          <w:rFonts w:eastAsia="Times New Roman" w:cs="Times New Roman"/>
          <w:szCs w:val="24"/>
        </w:rPr>
        <w:t>ορείς και κρίνατε σωστό να ενημερώσετε τον Σύνδεσμο των Αντιπροσωπειών, μάλιστα με τρεις αντιπροσώπους, με τρία μέλη και δεν κλήθηκε κάποιος από τον Σύλλογο Εισαγωγέων Μεταχειρισμένων Δίκυκλων. Εδώ οι άνθρωποι μ</w:t>
      </w:r>
      <w:r>
        <w:rPr>
          <w:rFonts w:eastAsia="Times New Roman" w:cs="Times New Roman"/>
          <w:szCs w:val="24"/>
        </w:rPr>
        <w:t>ά</w:t>
      </w:r>
      <w:r>
        <w:rPr>
          <w:rFonts w:eastAsia="Times New Roman" w:cs="Times New Roman"/>
          <w:szCs w:val="24"/>
        </w:rPr>
        <w:t xml:space="preserve">ς λένε το τι ισχύει </w:t>
      </w:r>
      <w:r>
        <w:rPr>
          <w:rFonts w:eastAsia="Times New Roman" w:cs="Times New Roman"/>
          <w:szCs w:val="24"/>
        </w:rPr>
        <w:lastRenderedPageBreak/>
        <w:t>στις υπόλοιπες ευρωπαϊκέ</w:t>
      </w:r>
      <w:r>
        <w:rPr>
          <w:rFonts w:eastAsia="Times New Roman" w:cs="Times New Roman"/>
          <w:szCs w:val="24"/>
        </w:rPr>
        <w:t xml:space="preserve">ς χώρες και το τι προτείνουν αυτοί, σε σχέση με αυτά που θέλετε να περάσετε. </w:t>
      </w:r>
    </w:p>
    <w:p w14:paraId="6BEEFA1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εσωτερική αγορά θα πρέπει να βασίζεται σε διαφανείς, απλούς και συνεπείς κανόνες που παρέχουν νομική βεβαιότητα και σαφήνεια από τους οποίους μπορούν να επωφελούνται εξίσου οι</w:t>
      </w:r>
      <w:r>
        <w:rPr>
          <w:rFonts w:eastAsia="Times New Roman" w:cs="Times New Roman"/>
          <w:szCs w:val="24"/>
        </w:rPr>
        <w:t xml:space="preserve"> επιχειρήσεις και οι καταναλωτές. Οι βεβαιώσεις από τα ΚΤΕΟ να αντικατασταθούν με το τελευταίο ΚΤΕΟ το οποίο είναι και εφικτό. Δεν χρειάζεται κα</w:t>
      </w:r>
      <w:r>
        <w:rPr>
          <w:rFonts w:eastAsia="Times New Roman" w:cs="Times New Roman"/>
          <w:szCs w:val="24"/>
        </w:rPr>
        <w:t>μ</w:t>
      </w:r>
      <w:r>
        <w:rPr>
          <w:rFonts w:eastAsia="Times New Roman" w:cs="Times New Roman"/>
          <w:szCs w:val="24"/>
        </w:rPr>
        <w:t>μία βεβαίωση από τις αντιπροσωπείες αλλά ακόμα κι αν χρειαστεί, η υπηρεσία τμήματος του Υπουργείου Μεταφορών θα</w:t>
      </w:r>
      <w:r>
        <w:rPr>
          <w:rFonts w:eastAsia="Times New Roman" w:cs="Times New Roman"/>
          <w:szCs w:val="24"/>
        </w:rPr>
        <w:t xml:space="preserve"> αναλαμβάνει να την παίρνει με κόστος 100 ευρώ». </w:t>
      </w:r>
    </w:p>
    <w:p w14:paraId="6BEEFA1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Επειδή είναι αρκετές οι προτάσεις που έχουν, για οικονομία χρόνου, θα καταθέσω και αυτό το διάβημα</w:t>
      </w:r>
      <w:r>
        <w:rPr>
          <w:rFonts w:eastAsia="Times New Roman" w:cs="Times New Roman"/>
          <w:szCs w:val="24"/>
        </w:rPr>
        <w:t>-</w:t>
      </w:r>
      <w:r>
        <w:rPr>
          <w:rFonts w:eastAsia="Times New Roman" w:cs="Times New Roman"/>
          <w:szCs w:val="24"/>
        </w:rPr>
        <w:t xml:space="preserve">επιστολή διαμαρτυρίας στα Πρακτικά. </w:t>
      </w:r>
    </w:p>
    <w:p w14:paraId="6BEEFA1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Σαχινίδης καταθέτει για τα Πρα</w:t>
      </w:r>
      <w:r>
        <w:rPr>
          <w:rFonts w:eastAsia="Times New Roman" w:cs="Times New Roman"/>
          <w:szCs w:val="24"/>
        </w:rPr>
        <w:t>κτικά το προαναφερθέν έγγραφο, το οποίο βρίσκεται στο αρχείο του Τμήματος Γραμματείας της Διεύθυνσης Στενογραφίας και Πρακτικών της Βουλής)</w:t>
      </w:r>
    </w:p>
    <w:p w14:paraId="6BEEFA1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Περνάμε, λοιπόν, στο άρθρο 67. Εδώ προβλέπεται –και αυτό ακούστηκε από όλες τις πτέρυγες και καταδικάστηκε- η δυνατό</w:t>
      </w:r>
      <w:r>
        <w:rPr>
          <w:rFonts w:eastAsia="Times New Roman" w:cs="Times New Roman"/>
          <w:szCs w:val="24"/>
        </w:rPr>
        <w:t xml:space="preserve">τητα καταβολής αμοιβής στον </w:t>
      </w:r>
      <w:r>
        <w:rPr>
          <w:rFonts w:eastAsia="Times New Roman" w:cs="Times New Roman"/>
          <w:szCs w:val="24"/>
        </w:rPr>
        <w:t>π</w:t>
      </w:r>
      <w:r>
        <w:rPr>
          <w:rFonts w:eastAsia="Times New Roman" w:cs="Times New Roman"/>
          <w:szCs w:val="24"/>
        </w:rPr>
        <w:t xml:space="preserve">ρόεδρο του Εθνικού Συμβουλίου Οδικής Ασφάλειας. </w:t>
      </w:r>
    </w:p>
    <w:p w14:paraId="6BEEFA20" w14:textId="77777777" w:rsidR="009B7D3A" w:rsidRDefault="00441D78">
      <w:pPr>
        <w:tabs>
          <w:tab w:val="left" w:pos="1138"/>
          <w:tab w:val="left" w:pos="1565"/>
          <w:tab w:val="left" w:pos="2965"/>
          <w:tab w:val="center" w:pos="4753"/>
        </w:tabs>
        <w:spacing w:line="600" w:lineRule="auto"/>
        <w:ind w:firstLine="709"/>
        <w:jc w:val="both"/>
        <w:rPr>
          <w:rFonts w:eastAsia="Times New Roman" w:cs="Times New Roman"/>
          <w:szCs w:val="24"/>
        </w:rPr>
      </w:pPr>
      <w:r>
        <w:rPr>
          <w:rFonts w:eastAsia="Times New Roman" w:cs="Times New Roman"/>
          <w:szCs w:val="24"/>
        </w:rPr>
        <w:t xml:space="preserve">Όταν συστάθηκε αυτό το 2010 -τα είπαμε και στις </w:t>
      </w:r>
      <w:r>
        <w:rPr>
          <w:rFonts w:eastAsia="Times New Roman" w:cs="Times New Roman"/>
          <w:szCs w:val="24"/>
        </w:rPr>
        <w:t>ε</w:t>
      </w:r>
      <w:r>
        <w:rPr>
          <w:rFonts w:eastAsia="Times New Roman" w:cs="Times New Roman"/>
          <w:szCs w:val="24"/>
        </w:rPr>
        <w:t xml:space="preserve">πιτροπές- δεν προβλεπόταν αμοιβή ή αποζημίωση για τον </w:t>
      </w:r>
      <w:r>
        <w:rPr>
          <w:rFonts w:eastAsia="Times New Roman" w:cs="Times New Roman"/>
          <w:szCs w:val="24"/>
        </w:rPr>
        <w:t>π</w:t>
      </w:r>
      <w:r>
        <w:rPr>
          <w:rFonts w:eastAsia="Times New Roman" w:cs="Times New Roman"/>
          <w:szCs w:val="24"/>
        </w:rPr>
        <w:t xml:space="preserve">ρόεδρο. Φυσικά δεν είναι τυχαίο ότι τοποθετήσατε ως </w:t>
      </w:r>
      <w:r>
        <w:rPr>
          <w:rFonts w:eastAsia="Times New Roman" w:cs="Times New Roman"/>
          <w:szCs w:val="24"/>
        </w:rPr>
        <w:t>π</w:t>
      </w:r>
      <w:r>
        <w:rPr>
          <w:rFonts w:eastAsia="Times New Roman" w:cs="Times New Roman"/>
          <w:szCs w:val="24"/>
        </w:rPr>
        <w:t>ρόεδρο πριν από λίγες</w:t>
      </w:r>
      <w:r>
        <w:rPr>
          <w:rFonts w:eastAsia="Times New Roman" w:cs="Times New Roman"/>
          <w:szCs w:val="24"/>
        </w:rPr>
        <w:t xml:space="preserve"> ημέρες την κ</w:t>
      </w:r>
      <w:r>
        <w:rPr>
          <w:rFonts w:eastAsia="Times New Roman" w:cs="Times New Roman"/>
          <w:szCs w:val="24"/>
        </w:rPr>
        <w:t>.</w:t>
      </w:r>
      <w:r>
        <w:rPr>
          <w:rFonts w:eastAsia="Times New Roman" w:cs="Times New Roman"/>
          <w:szCs w:val="24"/>
        </w:rPr>
        <w:t xml:space="preserve"> Χρυσοβελώνη. Θέλετε προφανώς να την ανταμείψετε πλουσιοπάροχα. Να σημειωθεί ότι δεν μας έπεισε καθόλου ο κύριος </w:t>
      </w:r>
      <w:r>
        <w:rPr>
          <w:rFonts w:eastAsia="Times New Roman" w:cs="Times New Roman"/>
          <w:szCs w:val="24"/>
        </w:rPr>
        <w:lastRenderedPageBreak/>
        <w:t>Υπουργός που είπε ότι αυτή η ανταμοιβή είναι απαραίτητη προκειμένου να λειτουργήσει αυτό το όργανο και να μη βρίσκεται μία φορά τ</w:t>
      </w:r>
      <w:r>
        <w:rPr>
          <w:rFonts w:eastAsia="Times New Roman" w:cs="Times New Roman"/>
          <w:szCs w:val="24"/>
        </w:rPr>
        <w:t xml:space="preserve">ον χρόνο για </w:t>
      </w:r>
      <w:r>
        <w:rPr>
          <w:rFonts w:eastAsia="Times New Roman" w:cs="Times New Roman"/>
          <w:szCs w:val="24"/>
        </w:rPr>
        <w:t>«</w:t>
      </w:r>
      <w:r>
        <w:rPr>
          <w:rFonts w:eastAsia="Times New Roman" w:cs="Times New Roman"/>
          <w:szCs w:val="24"/>
        </w:rPr>
        <w:t>ταρατατζούμ</w:t>
      </w:r>
      <w:r>
        <w:rPr>
          <w:rFonts w:eastAsia="Times New Roman" w:cs="Times New Roman"/>
          <w:szCs w:val="24"/>
        </w:rPr>
        <w:t>»</w:t>
      </w:r>
      <w:r>
        <w:rPr>
          <w:rFonts w:eastAsia="Times New Roman" w:cs="Times New Roman"/>
          <w:szCs w:val="24"/>
        </w:rPr>
        <w:t>, όπως είπατε, και φωτογραφίες. Πολύ ενδιαφέρουσα εξήγηση και σοβαρός αλλά και στιβαρός πολιτικός λόγος</w:t>
      </w:r>
      <w:r>
        <w:rPr>
          <w:rFonts w:eastAsia="Times New Roman" w:cs="Times New Roman"/>
          <w:szCs w:val="24"/>
        </w:rPr>
        <w:t>!</w:t>
      </w:r>
    </w:p>
    <w:p w14:paraId="6BEEFA21"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w:t>
      </w:r>
      <w:r w:rsidRPr="00A10B12">
        <w:rPr>
          <w:rFonts w:eastAsia="Times New Roman" w:cs="Times New Roman"/>
          <w:color w:val="000000" w:themeColor="text1"/>
          <w:szCs w:val="24"/>
        </w:rPr>
        <w:t xml:space="preserve">1511, θα ψηφίσουμε «παρών». </w:t>
      </w:r>
      <w:r>
        <w:rPr>
          <w:rFonts w:eastAsia="Times New Roman" w:cs="Times New Roman"/>
          <w:szCs w:val="24"/>
        </w:rPr>
        <w:t>Εδώ θα πρέπει να ισχύσει η παράγραφος 1 του άρθρου 10 του ν</w:t>
      </w:r>
      <w:r>
        <w:rPr>
          <w:rFonts w:eastAsia="Times New Roman" w:cs="Times New Roman"/>
          <w:szCs w:val="24"/>
        </w:rPr>
        <w:t>.</w:t>
      </w:r>
      <w:r>
        <w:rPr>
          <w:rFonts w:eastAsia="Times New Roman" w:cs="Times New Roman"/>
          <w:szCs w:val="24"/>
        </w:rPr>
        <w:t xml:space="preserve">3897/2010 για όλα τα επαγγέλματα, κύριε Υπουργέ -δώστε βάση, είναι πολύ σοβαρό- διότι υπάρχει ένα πρόβλημα, όπως αναφέραμε και στις </w:t>
      </w:r>
      <w:r>
        <w:rPr>
          <w:rFonts w:eastAsia="Times New Roman" w:cs="Times New Roman"/>
          <w:szCs w:val="24"/>
        </w:rPr>
        <w:t>ε</w:t>
      </w:r>
      <w:r>
        <w:rPr>
          <w:rFonts w:eastAsia="Times New Roman" w:cs="Times New Roman"/>
          <w:szCs w:val="24"/>
        </w:rPr>
        <w:t>πιτροπές, σχετικά με το νέο χωροταξικό που ψηφίστηκε τον Δεκέμβριο του 2015 και εφαρμόζεται, δυστυχώς, σε πρώτη φάση μόνο σ</w:t>
      </w:r>
      <w:r>
        <w:rPr>
          <w:rFonts w:eastAsia="Times New Roman" w:cs="Times New Roman"/>
          <w:szCs w:val="24"/>
        </w:rPr>
        <w:t xml:space="preserve">την </w:t>
      </w:r>
      <w:r>
        <w:rPr>
          <w:rFonts w:eastAsia="Times New Roman" w:cs="Times New Roman"/>
          <w:szCs w:val="24"/>
        </w:rPr>
        <w:t>κ</w:t>
      </w:r>
      <w:r>
        <w:rPr>
          <w:rFonts w:eastAsia="Times New Roman" w:cs="Times New Roman"/>
          <w:szCs w:val="24"/>
        </w:rPr>
        <w:t>εντρική Μακεδονία κατόπιν απόφασης του Περιφερειάρχη κ. Τζιτζικώστα.</w:t>
      </w:r>
    </w:p>
    <w:p w14:paraId="6BEEFA22"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BEEFA23"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BEEFA24"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άλιστα, θα έχει συνέπειες </w:t>
      </w:r>
      <w:r>
        <w:rPr>
          <w:rFonts w:eastAsia="Times New Roman" w:cs="Times New Roman"/>
          <w:szCs w:val="24"/>
        </w:rPr>
        <w:t xml:space="preserve">και </w:t>
      </w:r>
      <w:r>
        <w:rPr>
          <w:rFonts w:eastAsia="Times New Roman" w:cs="Times New Roman"/>
          <w:szCs w:val="24"/>
        </w:rPr>
        <w:t xml:space="preserve">σε χιλιάδες επιχειρήσεις. </w:t>
      </w:r>
      <w:r>
        <w:rPr>
          <w:rFonts w:eastAsia="Times New Roman" w:cs="Times New Roman"/>
          <w:szCs w:val="24"/>
        </w:rPr>
        <w:t>Σ</w:t>
      </w:r>
      <w:r>
        <w:rPr>
          <w:rFonts w:eastAsia="Times New Roman" w:cs="Times New Roman"/>
          <w:szCs w:val="24"/>
        </w:rPr>
        <w:t xml:space="preserve">αν παράδειγμα σας είχα αναφέρει τον </w:t>
      </w:r>
      <w:r>
        <w:rPr>
          <w:rFonts w:eastAsia="Times New Roman" w:cs="Times New Roman"/>
          <w:szCs w:val="24"/>
        </w:rPr>
        <w:t>ν</w:t>
      </w:r>
      <w:r>
        <w:rPr>
          <w:rFonts w:eastAsia="Times New Roman" w:cs="Times New Roman"/>
          <w:szCs w:val="24"/>
        </w:rPr>
        <w:t>ομό μου, όπου θα αφορά πέντε χιλιάδες επιχειρήσεις τουλάχιστον.</w:t>
      </w:r>
    </w:p>
    <w:p w14:paraId="6BEEFA25"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ο ν</w:t>
      </w:r>
      <w:r>
        <w:rPr>
          <w:rFonts w:eastAsia="Times New Roman" w:cs="Times New Roman"/>
          <w:szCs w:val="24"/>
        </w:rPr>
        <w:t>.</w:t>
      </w:r>
      <w:r>
        <w:rPr>
          <w:rFonts w:eastAsia="Times New Roman" w:cs="Times New Roman"/>
          <w:szCs w:val="24"/>
        </w:rPr>
        <w:t>3897, στην παράγραφο 1 τι μας λέει; «Στο διάστημα αυτό απαγορεύεται η επέκταση των εγκαταστάσεων του συνεργείου ή η μετεγκατάστασή του σε άλλη θέσ</w:t>
      </w:r>
      <w:r>
        <w:rPr>
          <w:rFonts w:eastAsia="Times New Roman" w:cs="Times New Roman"/>
          <w:szCs w:val="24"/>
        </w:rPr>
        <w:t>η». Άρα έρχεται σε αντίφαση με το χωροταξικό που ψηφίστηκε. Και εδώ, αν ισχύσει αυτό, κύριε Υπουργέ, θα πρέπει να συμπεριλάβετε όλα τα επαγγέλματα και να μην εξαιρείτε μόνο τα συνεργεία. Δηλαδή, για όσο διάστημα ισχύει αυτό, η μετεγκατάσταση να μη χρειάζετ</w:t>
      </w:r>
      <w:r>
        <w:rPr>
          <w:rFonts w:eastAsia="Times New Roman" w:cs="Times New Roman"/>
          <w:szCs w:val="24"/>
        </w:rPr>
        <w:t xml:space="preserve">αι να γίνει. </w:t>
      </w:r>
    </w:p>
    <w:p w14:paraId="6BEEFA26"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Περνάμε στην τελευταία τροπολογία με αριθμό 1525 και κλείνω. Είναι κι αυτή μια θετική τροπολογία, διότι οι διορθώσεις που έχετε κάνει είναι ακριβώς σε αυτά που έχουμε επισημάνει επανειλημμένα σε άλλες </w:t>
      </w:r>
      <w:r>
        <w:rPr>
          <w:rFonts w:eastAsia="Times New Roman" w:cs="Times New Roman"/>
          <w:szCs w:val="24"/>
        </w:rPr>
        <w:t>ε</w:t>
      </w:r>
      <w:r>
        <w:rPr>
          <w:rFonts w:eastAsia="Times New Roman" w:cs="Times New Roman"/>
          <w:szCs w:val="24"/>
        </w:rPr>
        <w:t xml:space="preserve">πιτροπές και σε άλλα σχέδια νόμου. </w:t>
      </w:r>
    </w:p>
    <w:p w14:paraId="6BEEFA27"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ριστώ.</w:t>
      </w:r>
    </w:p>
    <w:p w14:paraId="6BEEFA28" w14:textId="77777777" w:rsidR="009B7D3A" w:rsidRDefault="00441D78">
      <w:pPr>
        <w:tabs>
          <w:tab w:val="left" w:pos="1138"/>
          <w:tab w:val="left" w:pos="1565"/>
          <w:tab w:val="left" w:pos="2965"/>
          <w:tab w:val="center" w:pos="4753"/>
        </w:tabs>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BEEFA29"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Σαχινίδη.</w:t>
      </w:r>
    </w:p>
    <w:p w14:paraId="6BEEFA2A"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ειδικός αγορητής</w:t>
      </w:r>
      <w:r>
        <w:rPr>
          <w:rFonts w:eastAsia="Times New Roman" w:cs="Times New Roman"/>
          <w:szCs w:val="24"/>
        </w:rPr>
        <w:t xml:space="preserve"> από το Κομουνιστικό Κόμμα Ελλάδας κ. Χρήστος Κατσώτης για δεκαπέντε λεπτά. </w:t>
      </w:r>
    </w:p>
    <w:p w14:paraId="6BEEFA2B"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w:t>
      </w:r>
      <w:r>
        <w:rPr>
          <w:rFonts w:eastAsia="Times New Roman" w:cs="Times New Roman"/>
          <w:szCs w:val="24"/>
        </w:rPr>
        <w:t>ριστώ, κύριε Πρόεδρε.</w:t>
      </w:r>
    </w:p>
    <w:p w14:paraId="6BEEFA2C"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Εδώ προηγήθηκαν καυγάδες που κατά τη γνώμη μας είναι παραπλανητικοί, είναι για επιμέρους ζητήματα. Θέλουμε να επισημάνουμε για μια ακόμη φορά πως όσο θα υλοποιείται αυτή η στρατηγική της αστικής τάξης, με την οποία συντάσσονται όλα τα</w:t>
      </w:r>
      <w:r>
        <w:rPr>
          <w:rFonts w:eastAsia="Times New Roman" w:cs="Times New Roman"/>
          <w:szCs w:val="24"/>
        </w:rPr>
        <w:t xml:space="preserve"> κόμματά της, αυτοί που την υπηρετούν, τόσο θα μεγαλώνει ο τόνος της φωνής, οι κούφιες αντιπαραθέσεις, για να κρύβουν την ομοιότητά τους. </w:t>
      </w:r>
    </w:p>
    <w:p w14:paraId="6BEEFA2D"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Αλήθεια, μήπως το νομοσχέδιο είναι σε αντίθεση με την ελευθερία της αγοράς, την ελεύθερη κίνηση κεφαλαίων; Μήπως είναι κόντρα στην πολιτική της Ευρωπαϊκής Ένωσης, που προσκυνάτε, αυτής της απελευθέρωσης και των μεταφορών και ιδιαίτερα της ατομικής επιβατικ</w:t>
      </w:r>
      <w:r>
        <w:rPr>
          <w:rFonts w:eastAsia="Times New Roman" w:cs="Times New Roman"/>
          <w:szCs w:val="24"/>
        </w:rPr>
        <w:t xml:space="preserve">ής μεταφοράς; Μήπως δεν υπηρετεί τον στόχο της αστικής τάξης για αναβάθμιση της χώρας σε διαμετακομιστικό </w:t>
      </w:r>
      <w:r>
        <w:rPr>
          <w:rFonts w:eastAsia="Times New Roman" w:cs="Times New Roman"/>
          <w:szCs w:val="24"/>
        </w:rPr>
        <w:lastRenderedPageBreak/>
        <w:t>κόμβο; Μήπως δεν υπηρετεί την ανάγκη εκσυγχρονισμού και κύριας συγκέντρωσης της ατομικής επιβατικής μεταφοράς για να υπηρετήσει την πολιτική του ποιοτ</w:t>
      </w:r>
      <w:r>
        <w:rPr>
          <w:rFonts w:eastAsia="Times New Roman" w:cs="Times New Roman"/>
          <w:szCs w:val="24"/>
        </w:rPr>
        <w:t>ικού τουρισμού; Ή μήπως στις διατάξεις του νομοσχεδίου υπάρχει προστατευτισμός υπέρ των αυτοαπασχολουμένων ταξιτζήδων, στους οποίους κλείνετε το μάτι βέβαια;</w:t>
      </w:r>
    </w:p>
    <w:p w14:paraId="6BEEFA2E"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Τίποτα από όλα αυτά δεν υπάρχει. Οι καυγάδες εκφράζουν επιχειρηματικά συμφέροντα, δεν αγγίζουν την</w:t>
      </w:r>
      <w:r>
        <w:rPr>
          <w:rFonts w:eastAsia="Times New Roman" w:cs="Times New Roman"/>
          <w:szCs w:val="24"/>
        </w:rPr>
        <w:t xml:space="preserve"> ανάγκη του ίδιου του λαού για μέσα μαζικής μεταφοράς στην υπηρεσία του με ασφαλή, γρήγορη και φ</w:t>
      </w:r>
      <w:r>
        <w:rPr>
          <w:rFonts w:eastAsia="Times New Roman" w:cs="Times New Roman"/>
          <w:szCs w:val="24"/>
        </w:rPr>
        <w:t>θ</w:t>
      </w:r>
      <w:r>
        <w:rPr>
          <w:rFonts w:eastAsia="Times New Roman" w:cs="Times New Roman"/>
          <w:szCs w:val="24"/>
        </w:rPr>
        <w:t>ηνή μετακίνηση. Δεν αγγίζετε τα οξυ</w:t>
      </w:r>
      <w:r>
        <w:rPr>
          <w:rFonts w:eastAsia="Times New Roman" w:cs="Times New Roman"/>
          <w:szCs w:val="24"/>
        </w:rPr>
        <w:t>μ</w:t>
      </w:r>
      <w:r>
        <w:rPr>
          <w:rFonts w:eastAsia="Times New Roman" w:cs="Times New Roman"/>
          <w:szCs w:val="24"/>
        </w:rPr>
        <w:t>μένα προβλήματα των αυτοαπασχολουμένων στα ταξί, που πληρώνουν φόρο από το πρώτο ευρώ, που πληρώνουν την ακριβή συντήρηση τ</w:t>
      </w:r>
      <w:r>
        <w:rPr>
          <w:rFonts w:eastAsia="Times New Roman" w:cs="Times New Roman"/>
          <w:szCs w:val="24"/>
        </w:rPr>
        <w:t xml:space="preserve">ου </w:t>
      </w:r>
      <w:r>
        <w:rPr>
          <w:rFonts w:eastAsia="Times New Roman" w:cs="Times New Roman"/>
          <w:szCs w:val="24"/>
        </w:rPr>
        <w:lastRenderedPageBreak/>
        <w:t>οχήματός τους, τον ενιαίο φόρο καυσίμων και όλα αυτά που αντιμετωπίζουν όλοι οι υπόλοιποι εργαζόμενοι και ο λαός με τους πάνω από χίλιους εφαρμοστικούς νόμους, τα τρία ή τέσσερα μνημόνια, όπως τα έχουμε πει εμείς, την τρίτη και τέταρτη αξιολόγηση που έρ</w:t>
      </w:r>
      <w:r>
        <w:rPr>
          <w:rFonts w:eastAsia="Times New Roman" w:cs="Times New Roman"/>
          <w:szCs w:val="24"/>
        </w:rPr>
        <w:t>χεται και</w:t>
      </w:r>
      <w:r>
        <w:rPr>
          <w:rFonts w:eastAsia="Times New Roman" w:cs="Times New Roman"/>
          <w:szCs w:val="24"/>
        </w:rPr>
        <w:t>,</w:t>
      </w:r>
      <w:r>
        <w:rPr>
          <w:rFonts w:eastAsia="Times New Roman" w:cs="Times New Roman"/>
          <w:szCs w:val="24"/>
        </w:rPr>
        <w:t xml:space="preserve"> βεβαίως, όλη αυτή την εξέλιξη που έχει υπάρξει στην υγεία, την παιδεία, την πρόνοια με την εμπορευματοποίησή τους που στερεί αυτά τα αγαθά, τα οποία έπρεπε να είναι αποκλειστικά δωρεάν και σύμφωνα με τις εξελίξεις της ίδιας της επιστήμης.</w:t>
      </w:r>
    </w:p>
    <w:p w14:paraId="6BEEFA2F"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νομ</w:t>
      </w:r>
      <w:r>
        <w:rPr>
          <w:rFonts w:eastAsia="Times New Roman" w:cs="Times New Roman"/>
          <w:szCs w:val="24"/>
        </w:rPr>
        <w:t xml:space="preserve">οσχέδιο πηγαίνει κόντρα στη νέα τεχνολογία, στην καινοτομία, όπως ειπώθηκε; Όχι. Το νομοσχέδιο βάζει κανονιστικό πλαίσιο στην ηλεκτρονική ή τηλεφωνική διαμεσολάβηση. Αυτό, όμως, το πλαίσιο θα αποτελέσει το πεδίο εκείνο, πάνω στο οποίο θα </w:t>
      </w:r>
      <w:r>
        <w:rPr>
          <w:rFonts w:eastAsia="Times New Roman" w:cs="Times New Roman"/>
          <w:szCs w:val="24"/>
        </w:rPr>
        <w:lastRenderedPageBreak/>
        <w:t>υπάρξει η συγκέντρ</w:t>
      </w:r>
      <w:r>
        <w:rPr>
          <w:rFonts w:eastAsia="Times New Roman" w:cs="Times New Roman"/>
          <w:szCs w:val="24"/>
        </w:rPr>
        <w:t xml:space="preserve">ωση και συγκεντροποίηση συνολικά της ατομικής επιβατικής μεταφοράς με αντίστοιχα την καταστροφή των ίδιων των αυτοαπασχολουμένων. </w:t>
      </w:r>
    </w:p>
    <w:p w14:paraId="6BEEFA3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αντικειμενική εξέλιξη, η οποία ενισχύεται, είναι ακριβώς η ισχυροποίηση των μεγάλων επιχειρηματικών ομίλων και ιδιαίτερα εκ</w:t>
      </w:r>
      <w:r>
        <w:rPr>
          <w:rFonts w:eastAsia="Times New Roman" w:cs="Times New Roman"/>
          <w:szCs w:val="24"/>
        </w:rPr>
        <w:t xml:space="preserve">είνων που έχουν στην ιδιοκτησία τους τη νέα τεχνολογία, η οποία αξιοποιείται για την αύξηση της κερδοφορίας τους. </w:t>
      </w:r>
    </w:p>
    <w:p w14:paraId="6BEEFA3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Οι αυτοαπασχολούμενοι στον κλάδο των μεταφορών, σε συνθήκες απελευθέρωσης, θα βρίσκονται σε συνθήκες ολοένα μεγαλύτερης εξάρτησης από τα μονο</w:t>
      </w:r>
      <w:r>
        <w:rPr>
          <w:rFonts w:eastAsia="Times New Roman" w:cs="Times New Roman"/>
          <w:szCs w:val="24"/>
        </w:rPr>
        <w:t xml:space="preserve">πώλια που αντικειμενικά συγκεντρώνουν τη μεγάλη μάζα του μεταφορικού έργου. Εργάζονται σε συνθήκες ατέλειωτων ωρών εργασίας, με χειρότερες απολαβές και είτε </w:t>
      </w:r>
      <w:r>
        <w:rPr>
          <w:rFonts w:eastAsia="Times New Roman" w:cs="Times New Roman"/>
          <w:szCs w:val="24"/>
        </w:rPr>
        <w:lastRenderedPageBreak/>
        <w:t>παραμένουν αυτοαπασχολούμενοι, με ό,τι σημαίνει αυτό όσον αφορά τα τεράστια έξοδα, που είπαμε και π</w:t>
      </w:r>
      <w:r>
        <w:rPr>
          <w:rFonts w:eastAsia="Times New Roman" w:cs="Times New Roman"/>
          <w:szCs w:val="24"/>
        </w:rPr>
        <w:t>ροηγουμένως, της συντήρησης ακόμα και του ίδιου του οχήματος, που θα βρίσκεται στις πλάτες τους, είτε ως εργαζόμενοι επαγγελματίες οδηγοί. Είναι γνωστό ότι ελεύθερη αγορά σημαίνει ισχυροποίηση των μονοπωλίων, αθέμιτος ανταγωνισμός, καταστροφή των μικρών κα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πολύ περισσότερο</w:t>
      </w:r>
      <w:r>
        <w:rPr>
          <w:rFonts w:eastAsia="Times New Roman" w:cs="Times New Roman"/>
          <w:szCs w:val="24"/>
        </w:rPr>
        <w:t>,</w:t>
      </w:r>
      <w:r>
        <w:rPr>
          <w:rFonts w:eastAsia="Times New Roman" w:cs="Times New Roman"/>
          <w:szCs w:val="24"/>
        </w:rPr>
        <w:t xml:space="preserve"> των αυτοαπασχολουμένων.  </w:t>
      </w:r>
    </w:p>
    <w:p w14:paraId="6BEEFA3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Οι όποιες ρυθμίσεις που κατά καιρούς θεσπίζονται ή που παραμένουν ακόμη από το παρελθόν, δεν μπορούν να προστατέψουν του αυτοαπασχολούμενους. Αυτοί μπορούν να εναποθέτουν τις ελπίδες τους στον αγώνα τους κι όχ</w:t>
      </w:r>
      <w:r>
        <w:rPr>
          <w:rFonts w:eastAsia="Times New Roman" w:cs="Times New Roman"/>
          <w:szCs w:val="24"/>
        </w:rPr>
        <w:t>ι, βέβαια, στις κούφιες αντιπαραθέσεις των κομμάτων, του κεφαλαίου ή</w:t>
      </w:r>
      <w:r>
        <w:rPr>
          <w:rFonts w:eastAsia="Times New Roman" w:cs="Times New Roman"/>
          <w:szCs w:val="24"/>
        </w:rPr>
        <w:t>,</w:t>
      </w:r>
      <w:r>
        <w:rPr>
          <w:rFonts w:eastAsia="Times New Roman" w:cs="Times New Roman"/>
          <w:szCs w:val="24"/>
        </w:rPr>
        <w:t xml:space="preserve"> πολύ περισσότερο, στις εναλλαγές τους στην κυβέρνηση ή στη δημαγωγία τους.  </w:t>
      </w:r>
    </w:p>
    <w:p w14:paraId="6BEEFA3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Επισημαίνουμε ότι η οριστική λύση των προβλημάτων τους θα έρθει μέσα από την αλλαγή, συνολικά, της τάξης στην</w:t>
      </w:r>
      <w:r>
        <w:rPr>
          <w:rFonts w:eastAsia="Times New Roman" w:cs="Times New Roman"/>
          <w:szCs w:val="24"/>
        </w:rPr>
        <w:t xml:space="preserve"> εξουσία και της ίδιας της μορφής οργάνωσης της οικονομίας, με αποκλειστικά κρατικά μέσα μαζικής μεταφοράς, όλων των ειδών και των ταξί, με πλήρη εξασφάλιση των οδηγών, με μισθό ικανοποιητικό, με ανθρώπινο ωράριο, επτάωρο, πενθήμερο, με δωρεάν κρατικές υπη</w:t>
      </w:r>
      <w:r>
        <w:rPr>
          <w:rFonts w:eastAsia="Times New Roman" w:cs="Times New Roman"/>
          <w:szCs w:val="24"/>
        </w:rPr>
        <w:t>ρεσίες παιδεία</w:t>
      </w:r>
      <w:r>
        <w:rPr>
          <w:rFonts w:eastAsia="Times New Roman" w:cs="Times New Roman"/>
          <w:szCs w:val="24"/>
        </w:rPr>
        <w:t>ς</w:t>
      </w:r>
      <w:r>
        <w:rPr>
          <w:rFonts w:eastAsia="Times New Roman" w:cs="Times New Roman"/>
          <w:szCs w:val="24"/>
        </w:rPr>
        <w:t xml:space="preserve">, υγείας, με εξασφάλιση λαϊκής στέγης. Έτσι θα αλλάξει και η ποιότητα ζωής των αυτοαπασχολουμένων, που γι’ αυτούς σήμερα γίνεται ο λόγος.  </w:t>
      </w:r>
    </w:p>
    <w:p w14:paraId="6BEEFA3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 ΚΚΕ είναι γνωστό, και το επικοινωνούμε και μαζί τους, δεν υποστηρίζει την ύπαρξη ούτε κρατικών μον</w:t>
      </w:r>
      <w:r>
        <w:rPr>
          <w:rFonts w:eastAsia="Times New Roman" w:cs="Times New Roman"/>
          <w:szCs w:val="24"/>
        </w:rPr>
        <w:t xml:space="preserve">οπωλίων μαζί με τα ιδιωτικά, όπως κάνει η Σοσιαλδημοκρατία, η οποία εκφράζεται τώρα </w:t>
      </w:r>
      <w:r>
        <w:rPr>
          <w:rFonts w:eastAsia="Times New Roman" w:cs="Times New Roman"/>
          <w:szCs w:val="24"/>
        </w:rPr>
        <w:lastRenderedPageBreak/>
        <w:t>από τον ΣΥΡΙΖΑ και παλιότερα από το ΠΑΣΟΚ. Υποστηρίζει, ακριβώς, την κοινωνικοποίηση όλων των συγκεντρωμένων μέσων, όλων των μέσων μεταφοράς και βέβαια, τον κεντρικό σχεδια</w:t>
      </w:r>
      <w:r>
        <w:rPr>
          <w:rFonts w:eastAsia="Times New Roman" w:cs="Times New Roman"/>
          <w:szCs w:val="24"/>
        </w:rPr>
        <w:t>σμό, την πραγματοποίηση όλων των οικονομικών δραστηριοτήτων με εργατική, λαϊκή συμμετοχή, με στόχο την ικανοποίηση όλων των κοινωνικών αναγκών οι οποίες βαίνουν ανερχόμενες.</w:t>
      </w:r>
    </w:p>
    <w:p w14:paraId="6BEEFA3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Μπροστά σε αυτή την εξέλιξη που υπάρχει και στον χώρο των αυτοαπασχολουμένων στις </w:t>
      </w:r>
      <w:r>
        <w:rPr>
          <w:rFonts w:eastAsia="Times New Roman" w:cs="Times New Roman"/>
          <w:szCs w:val="24"/>
        </w:rPr>
        <w:t xml:space="preserve">μεταφορές, εμείς καλούμε τους αυτοαπασχολούμενους και από αυτό το Βήμα, τους μικροιδιοκτήτες, τους οδηγούς, τους επαγγελματίες που είτε είναι με σύμβαση με 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ή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να συντονίσουν τη δράση τους, να αγωνιστούν για τα δικαιώματά τους. Για</w:t>
      </w:r>
      <w:r>
        <w:rPr>
          <w:rFonts w:eastAsia="Times New Roman" w:cs="Times New Roman"/>
          <w:szCs w:val="24"/>
        </w:rPr>
        <w:t xml:space="preserve">τί ο αντίπαλος είναι κοινός και είναι οι καπιταλιστικές επιχειρήσεις, τα μονοπώλια και αυτή η </w:t>
      </w:r>
      <w:r>
        <w:rPr>
          <w:rFonts w:eastAsia="Times New Roman" w:cs="Times New Roman"/>
          <w:szCs w:val="24"/>
        </w:rPr>
        <w:lastRenderedPageBreak/>
        <w:t xml:space="preserve">ανάγκη πρέπει να γίνει αγώνας για όλους αυτούς, εάν θέλουν πραγματικά να επιβιώσουν και να λύσουν προβλήματα. </w:t>
      </w:r>
    </w:p>
    <w:p w14:paraId="6BEEFA3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Όσον αφορά το </w:t>
      </w:r>
      <w:r>
        <w:rPr>
          <w:rFonts w:eastAsia="Times New Roman" w:cs="Times New Roman"/>
          <w:szCs w:val="24"/>
        </w:rPr>
        <w:t>δεύτερο μέρος</w:t>
      </w:r>
      <w:r>
        <w:rPr>
          <w:rFonts w:eastAsia="Times New Roman" w:cs="Times New Roman"/>
          <w:szCs w:val="24"/>
        </w:rPr>
        <w:t>, την τροποποίηση του Κώ</w:t>
      </w:r>
      <w:r>
        <w:rPr>
          <w:rFonts w:eastAsia="Times New Roman" w:cs="Times New Roman"/>
          <w:szCs w:val="24"/>
        </w:rPr>
        <w:t xml:space="preserve">δικα Οδικής Κυκλοφορίας, σημειώσαμε και στις </w:t>
      </w:r>
      <w:r>
        <w:rPr>
          <w:rFonts w:eastAsia="Times New Roman" w:cs="Times New Roman"/>
          <w:szCs w:val="24"/>
        </w:rPr>
        <w:t>ε</w:t>
      </w:r>
      <w:r>
        <w:rPr>
          <w:rFonts w:eastAsia="Times New Roman" w:cs="Times New Roman"/>
          <w:szCs w:val="24"/>
        </w:rPr>
        <w:t>πιτροπές ότι πάρα τους αυστηρούς κανόνες μέχρι τώρα για τις παραβάσεις, τις προβλεπόμενες ποινές, αυτές δεν λειτούργησαν αποτρεπτικά για τα πολλά δυστυχήματα και ατυχήματα.</w:t>
      </w:r>
    </w:p>
    <w:p w14:paraId="6BEEFA3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Μιλήσαμε, ταυτόχρονα, για τον άλλον π</w:t>
      </w:r>
      <w:r>
        <w:rPr>
          <w:rFonts w:eastAsia="Times New Roman" w:cs="Times New Roman"/>
          <w:szCs w:val="24"/>
        </w:rPr>
        <w:t>υλώνα</w:t>
      </w:r>
      <w:r>
        <w:rPr>
          <w:rFonts w:eastAsia="Times New Roman" w:cs="Times New Roman"/>
          <w:szCs w:val="24"/>
        </w:rPr>
        <w:t>,</w:t>
      </w:r>
      <w:r>
        <w:rPr>
          <w:rFonts w:eastAsia="Times New Roman" w:cs="Times New Roman"/>
          <w:szCs w:val="24"/>
        </w:rPr>
        <w:t xml:space="preserve"> ο οποίος δεν αγγίζεται, που είναι οι υποδομές, που είναι η σηματοδότηση, που είναι η οδική αγωγή, που είναι πολύ πίσω από αυτά που πρέπει να γίνουν, για να μπορεί πράγματι να συμβάλει αποφασιστικά στην οδική ασφάλεια. </w:t>
      </w:r>
    </w:p>
    <w:p w14:paraId="6BEEFA3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Δεν έχουμε αντίρρηση, όπως είπ</w:t>
      </w:r>
      <w:r>
        <w:rPr>
          <w:rFonts w:eastAsia="Times New Roman" w:cs="Times New Roman"/>
          <w:szCs w:val="24"/>
        </w:rPr>
        <w:t xml:space="preserve">αμε και στις </w:t>
      </w:r>
      <w:r>
        <w:rPr>
          <w:rFonts w:eastAsia="Times New Roman" w:cs="Times New Roman"/>
          <w:szCs w:val="24"/>
        </w:rPr>
        <w:t>ε</w:t>
      </w:r>
      <w:r>
        <w:rPr>
          <w:rFonts w:eastAsia="Times New Roman" w:cs="Times New Roman"/>
          <w:szCs w:val="24"/>
        </w:rPr>
        <w:t>πιτροπές, για την ένταξη του ποδηλάτου στον Κώδικα Οδικής Κυκλοφορίας, αλλά σημειώσαμε, επίσης, και το σημείωσαν και όλοι οι υπόλοιποι, ότι οι υποδομές είναι ανύπαρκτες, οι ποδηλατόδρομοι δεν υπάρχουν και η κυκλοφορία τους στη ζώνη των λεωφορ</w:t>
      </w:r>
      <w:r>
        <w:rPr>
          <w:rFonts w:eastAsia="Times New Roman" w:cs="Times New Roman"/>
          <w:szCs w:val="24"/>
        </w:rPr>
        <w:t xml:space="preserve">είων δεν νομίζουμε ότι μπορεί, αν διασφαλίσει την ασφάλεια στην οδήγηση όσων κυκλοφορούν με ποδήλατο.   </w:t>
      </w:r>
    </w:p>
    <w:p w14:paraId="6BEEFA3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Κατά τα άλλα, οι τροποποιήσεις, τα πρόστιμα, η εισαγωγή εισοδηματικών κριτηρίων με δυνατότητα τριπλασιασμού του προστίμου, καταδεικνύουν τον εισπρακτικ</w:t>
      </w:r>
      <w:r>
        <w:rPr>
          <w:rFonts w:eastAsia="Times New Roman" w:cs="Times New Roman"/>
          <w:szCs w:val="24"/>
        </w:rPr>
        <w:t xml:space="preserve">ό χαρακτήρα. Η μείωση του 50% των προστίμων, όπως έγινε με τη νομοτεχνική βελτίωση που ήρθε, </w:t>
      </w:r>
      <w:r>
        <w:rPr>
          <w:rFonts w:eastAsia="Times New Roman" w:cs="Times New Roman"/>
          <w:szCs w:val="24"/>
        </w:rPr>
        <w:lastRenderedPageBreak/>
        <w:t>δεν αλλάζει τίποτε, γιατί απλά αντικατέστησε την προηγούμενη ρύθμιση της έκπτωσης 50%, αν πληρώνεται το πρόστιμο μέσα σε δέκα ημέρες.</w:t>
      </w:r>
    </w:p>
    <w:p w14:paraId="6BEEFA3A"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Δεν υπάρχει, όμως, καμμία πρόβλεψη στον ΚΟΚ για την πρόληψη ατυχημάτων, εξαιτίας της κόπωσης των εργαζομένων στις οδικές μεταφορές από την εντατικοποίηση της εργασίας. Και στη συνεδρίαση με τους φορείς ειπώθηκε από τους εργαζόμενους το ζήτημα των εργασιακώ</w:t>
      </w:r>
      <w:r>
        <w:rPr>
          <w:rFonts w:eastAsia="Times New Roman" w:cs="Times New Roman"/>
          <w:szCs w:val="24"/>
        </w:rPr>
        <w:t xml:space="preserve">ν σχέσεων, της εργασιακής ζούγκλας, των ατέλειωτων ωρών δουλειάς, με το πιστόλι στον κρόταφο. </w:t>
      </w:r>
    </w:p>
    <w:p w14:paraId="6BEEFA3B"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Αυτή, λοιπόν όλη η κατάσταση συμβάλλει, συμμετέχει στη δημιουργία ατυχημάτων και δυστυχημάτων. Δεν μπορεί, λοιπόν, εδώ </w:t>
      </w:r>
      <w:r>
        <w:rPr>
          <w:rFonts w:eastAsia="Times New Roman" w:cs="Times New Roman"/>
          <w:szCs w:val="24"/>
        </w:rPr>
        <w:lastRenderedPageBreak/>
        <w:t>αυτό να περνάει έτσι και να μην παίρνονται</w:t>
      </w:r>
      <w:r>
        <w:rPr>
          <w:rFonts w:eastAsia="Times New Roman" w:cs="Times New Roman"/>
          <w:szCs w:val="24"/>
        </w:rPr>
        <w:t xml:space="preserve"> αυστηρά μέτρα, προκειμένου οι εργαζόμενοι να εργάζονται κάτω από άλλες συνθήκες, με ασφαλή οδήγηση και να μην προκαλούνται ατυχήματα.</w:t>
      </w:r>
    </w:p>
    <w:p w14:paraId="6BEEFA3C"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άρθρο 31 αφορά τις </w:t>
      </w:r>
      <w:r>
        <w:rPr>
          <w:rFonts w:eastAsia="Times New Roman" w:cs="Times New Roman"/>
          <w:szCs w:val="24"/>
        </w:rPr>
        <w:t>«</w:t>
      </w:r>
      <w:r>
        <w:rPr>
          <w:rFonts w:eastAsia="Times New Roman" w:cs="Times New Roman"/>
          <w:szCs w:val="24"/>
        </w:rPr>
        <w:t>γουρούνες</w:t>
      </w:r>
      <w:r>
        <w:rPr>
          <w:rFonts w:eastAsia="Times New Roman" w:cs="Times New Roman"/>
          <w:szCs w:val="24"/>
        </w:rPr>
        <w:t>»</w:t>
      </w:r>
      <w:r>
        <w:rPr>
          <w:rFonts w:eastAsia="Times New Roman" w:cs="Times New Roman"/>
          <w:szCs w:val="24"/>
        </w:rPr>
        <w:t xml:space="preserve">. Εμείς και στην </w:t>
      </w:r>
      <w:r>
        <w:rPr>
          <w:rFonts w:eastAsia="Times New Roman" w:cs="Times New Roman"/>
          <w:szCs w:val="24"/>
        </w:rPr>
        <w:t>ε</w:t>
      </w:r>
      <w:r>
        <w:rPr>
          <w:rFonts w:eastAsia="Times New Roman" w:cs="Times New Roman"/>
          <w:szCs w:val="24"/>
        </w:rPr>
        <w:t xml:space="preserve">πιτροπή συνταχθήκαμε με το αίτημα των αυτοαπασχολουμένων στα </w:t>
      </w:r>
      <w:r>
        <w:rPr>
          <w:rFonts w:eastAsia="Times New Roman" w:cs="Times New Roman"/>
          <w:szCs w:val="24"/>
        </w:rPr>
        <w:t>τετράχρονα οχήματα. Ακόμα και σήμερα, κύριε Υπουργέ, είπατε ότι θα δώσετε ένα</w:t>
      </w:r>
      <w:r>
        <w:rPr>
          <w:rFonts w:eastAsia="Times New Roman" w:cs="Times New Roman"/>
          <w:szCs w:val="24"/>
        </w:rPr>
        <w:t>ν</w:t>
      </w:r>
      <w:r>
        <w:rPr>
          <w:rFonts w:eastAsia="Times New Roman" w:cs="Times New Roman"/>
          <w:szCs w:val="24"/>
        </w:rPr>
        <w:t xml:space="preserve"> μήνα μεταβατική διάταξη. Όμως θα ισχύει αυτή η ρύθμιση, η οποία προβλέπει την απαγόρευση κυκλοφορίας στους ασφαλτοστρωμένους δρόμους. Αυτό σημαίνει ότι αυτοί δεν θα μπορούν να π</w:t>
      </w:r>
      <w:r>
        <w:rPr>
          <w:rFonts w:eastAsia="Times New Roman" w:cs="Times New Roman"/>
          <w:szCs w:val="24"/>
        </w:rPr>
        <w:t xml:space="preserve">ροσεγγίσουν αυτούς τους δρόμους, παρά τους χωματόδρομους. Οι ίδιοι λένε ότι καταστρέφονται με αυτή τη ρύθμιση. Εμείς πιστεύουμε ότι υπάρχουν προβλήματα και πρέπει να αντιμετωπιστούν. Μπορούν, όμως, να αντιμετωπιστούν και με έναν άλλον </w:t>
      </w:r>
      <w:r>
        <w:rPr>
          <w:rFonts w:eastAsia="Times New Roman" w:cs="Times New Roman"/>
          <w:szCs w:val="24"/>
        </w:rPr>
        <w:lastRenderedPageBreak/>
        <w:t>τρόπο, με όρους και κ</w:t>
      </w:r>
      <w:r>
        <w:rPr>
          <w:rFonts w:eastAsia="Times New Roman" w:cs="Times New Roman"/>
          <w:szCs w:val="24"/>
        </w:rPr>
        <w:t>ανόνες που θα μπουν και με ελέγχους τέτοιους, έτσι ώστε πράγματι να πληρώνει αυτός που φταίει για τη χρήση αυτών των οχημάτων.</w:t>
      </w:r>
    </w:p>
    <w:p w14:paraId="6BEEFA3D"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Σχετικά με το τρίτο μέρος τους νομοσχεδίου. Είμαστε αντίθετοι, κύριε Υπουργέ, με την αύξηση του ορίου ηλικίας κυκλοφορίας των λεω</w:t>
      </w:r>
      <w:r>
        <w:rPr>
          <w:rFonts w:eastAsia="Times New Roman" w:cs="Times New Roman"/>
          <w:szCs w:val="24"/>
        </w:rPr>
        <w:t>φορείων. Μπορεί η ανάγκη σήμερα να σας κάνει να θέλετε αυτή τη ρύθμιση, για να καλύψετε τις ανάγκες του ΟΑΣ στη Θεσσαλονίκη και προβλέπεται για την κυκλοφορία των λεωφορείων το όριο ηλικίας των είκοσι ετών να πάει στα είκοσι τρία. Κανείς δεν μπορεί να ισχυ</w:t>
      </w:r>
      <w:r>
        <w:rPr>
          <w:rFonts w:eastAsia="Times New Roman" w:cs="Times New Roman"/>
          <w:szCs w:val="24"/>
        </w:rPr>
        <w:t xml:space="preserve">ριστεί ότι αυτό είναι για την ασφαλή οδήγηση ή για την ασφαλή μετακίνηση των επιβατών. </w:t>
      </w:r>
    </w:p>
    <w:p w14:paraId="6BEEFA3E"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Επίσης, ορίζεται για τα μεταχειρισμένα λεωφορεία το όριο ηλικίας από δεκαπέντε να πάει στα δεκαο</w:t>
      </w:r>
      <w:r>
        <w:rPr>
          <w:rFonts w:eastAsia="Times New Roman" w:cs="Times New Roman"/>
          <w:szCs w:val="24"/>
        </w:rPr>
        <w:t>κ</w:t>
      </w:r>
      <w:r>
        <w:rPr>
          <w:rFonts w:eastAsia="Times New Roman" w:cs="Times New Roman"/>
          <w:szCs w:val="24"/>
        </w:rPr>
        <w:t>τώ έτη. Εμείς είμαστε αντίθετοι σε αυτές τις ρυθμίσεις γιατί τα «σαπάκι</w:t>
      </w:r>
      <w:r>
        <w:rPr>
          <w:rFonts w:eastAsia="Times New Roman" w:cs="Times New Roman"/>
          <w:szCs w:val="24"/>
        </w:rPr>
        <w:t>α» που θα κυκλοφορούν στο</w:t>
      </w:r>
      <w:r>
        <w:rPr>
          <w:rFonts w:eastAsia="Times New Roman" w:cs="Times New Roman"/>
          <w:szCs w:val="24"/>
        </w:rPr>
        <w:t>ν</w:t>
      </w:r>
      <w:r>
        <w:rPr>
          <w:rFonts w:eastAsia="Times New Roman" w:cs="Times New Roman"/>
          <w:szCs w:val="24"/>
        </w:rPr>
        <w:t xml:space="preserve"> δρόμο θα έχουν αρνητικές συνέπειες συνολικά και για τους επιβάτες αλλά και συνολικά για τους υπόλοιπους οδηγούς.</w:t>
      </w:r>
    </w:p>
    <w:p w14:paraId="6BEEFA3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Ορίζετε όριο ηλικίας για τους οδηγούς σχολικών λεωφορείων τα πενήντα πέντε. Ενώ αρχικά είχατε ανώτατο όριο ηλικίας τ</w:t>
      </w:r>
      <w:r>
        <w:rPr>
          <w:rFonts w:eastAsia="Times New Roman" w:cs="Times New Roman"/>
          <w:szCs w:val="24"/>
        </w:rPr>
        <w:t>α εξήντα πέντε, κάνατε νομοτεχνική βελτίωση. Φαίνεται σας πήρε η κ</w:t>
      </w:r>
      <w:r>
        <w:rPr>
          <w:rFonts w:eastAsia="Times New Roman" w:cs="Times New Roman"/>
          <w:szCs w:val="24"/>
        </w:rPr>
        <w:t>.</w:t>
      </w:r>
      <w:r>
        <w:rPr>
          <w:rFonts w:eastAsia="Times New Roman" w:cs="Times New Roman"/>
          <w:szCs w:val="24"/>
        </w:rPr>
        <w:t xml:space="preserve"> Αχτσιόγλου τηλέφωνο και σας είπε ότι δεν μπορείτε να το πάτε στα εξήντα πέντε, αλλά το όριο θα είναι στα εξήντα επτά. Και στα εξήντα επτά ο άλλος θα είναι πάνω στο τιμόνι, επαγγελματίας κα</w:t>
      </w:r>
      <w:r>
        <w:rPr>
          <w:rFonts w:eastAsia="Times New Roman" w:cs="Times New Roman"/>
          <w:szCs w:val="24"/>
        </w:rPr>
        <w:t xml:space="preserve">ι θα φεύγει από την Αθήνα να πηγαίνει στη Γερμανία, διεθνείς μεταφορές και να είναι ο κίνδυνος-θάνατος, γιατί είναι γνωστό ότι όσο μεγαλώνει </w:t>
      </w:r>
      <w:r>
        <w:rPr>
          <w:rFonts w:eastAsia="Times New Roman" w:cs="Times New Roman"/>
          <w:szCs w:val="24"/>
        </w:rPr>
        <w:lastRenderedPageBreak/>
        <w:t>κάποιος δεν μπορεί να έχει τα αντανακλαστικά που έχει ένας πιο νέος. Εσείς τον έχετε μέχρι τα εξήντα επτά στο τιμόν</w:t>
      </w:r>
      <w:r>
        <w:rPr>
          <w:rFonts w:eastAsia="Times New Roman" w:cs="Times New Roman"/>
          <w:szCs w:val="24"/>
        </w:rPr>
        <w:t xml:space="preserve">ι ή άνεργο, γιατί δεν θα τον παίρνει κανείς. </w:t>
      </w:r>
    </w:p>
    <w:p w14:paraId="6BEEFA40"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τέταρτο μέρος θέλουμε να σταθούμε ιδιαίτερα στην ιδιωτικοποίηση των δημόσιων ΚΤΕΟ. Γίνεται μετατροπή του δημόσιου ΚΤΕΟ σε ανώνυμη εταιρεία, που θα λειτουργεί σύμφωνα με τις διατάξεις της εμπορικής και φορολ</w:t>
      </w:r>
      <w:r>
        <w:rPr>
          <w:rFonts w:eastAsia="Times New Roman" w:cs="Times New Roman"/>
          <w:szCs w:val="24"/>
        </w:rPr>
        <w:t xml:space="preserve">ογικής νομοθεσίας, δηλαδή τα δημόσια ΚΤΕΟ θα λειτουργούν ως επιχειρήσεις. Εμείς, ζητήσαμε και στις </w:t>
      </w:r>
      <w:r>
        <w:rPr>
          <w:rFonts w:eastAsia="Times New Roman" w:cs="Times New Roman"/>
          <w:szCs w:val="24"/>
        </w:rPr>
        <w:t>ε</w:t>
      </w:r>
      <w:r>
        <w:rPr>
          <w:rFonts w:eastAsia="Times New Roman" w:cs="Times New Roman"/>
          <w:szCs w:val="24"/>
        </w:rPr>
        <w:t>πιτροπές και συντασσόμαστε με το αίτημα των εργαζομένων για απόσυρση αυτού του άρθρου.</w:t>
      </w:r>
    </w:p>
    <w:p w14:paraId="6BEEFA41"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πέμπτο μέρος του νομοσχεδίου αναφέρεστε σε σιδηροδρομικές μεταφορ</w:t>
      </w:r>
      <w:r>
        <w:rPr>
          <w:rFonts w:eastAsia="Times New Roman" w:cs="Times New Roman"/>
          <w:szCs w:val="24"/>
        </w:rPr>
        <w:t>ές. Εισάγετε τον χρόνο εκπαίδευσης των μηχανι</w:t>
      </w:r>
      <w:r>
        <w:rPr>
          <w:rFonts w:eastAsia="Times New Roman" w:cs="Times New Roman"/>
          <w:szCs w:val="24"/>
        </w:rPr>
        <w:lastRenderedPageBreak/>
        <w:t>κών για να καλυφθούν οι ανάγκες της αγοράς, των νέων αδειοδοτούμενων σιδηροδρομικών επιχειρήσεων, όπως αναφέρει η αιτιολογική έκθεση. Η μείωση του χρόνου εκπαίδευσης των μηχανοδηγών όμως, θα έχει αρνητικό αποτέλ</w:t>
      </w:r>
      <w:r>
        <w:rPr>
          <w:rFonts w:eastAsia="Times New Roman" w:cs="Times New Roman"/>
          <w:szCs w:val="24"/>
        </w:rPr>
        <w:t>εσμα στην πληρότητα και ποιότητα της εκπαίδευσης. Άρα και στην όσο γίνεται ασφαλέστερη κυκλοφορία των τρ</w:t>
      </w:r>
      <w:r>
        <w:rPr>
          <w:rFonts w:eastAsia="Times New Roman" w:cs="Times New Roman"/>
          <w:szCs w:val="24"/>
        </w:rPr>
        <w:t>έ</w:t>
      </w:r>
      <w:r>
        <w:rPr>
          <w:rFonts w:eastAsia="Times New Roman" w:cs="Times New Roman"/>
          <w:szCs w:val="24"/>
        </w:rPr>
        <w:t xml:space="preserve">νων. </w:t>
      </w:r>
    </w:p>
    <w:p w14:paraId="6BEEFA42" w14:textId="77777777" w:rsidR="009B7D3A" w:rsidRDefault="00441D78">
      <w:pPr>
        <w:tabs>
          <w:tab w:val="left" w:pos="3642"/>
          <w:tab w:val="center" w:pos="4753"/>
          <w:tab w:val="left" w:pos="6214"/>
        </w:tabs>
        <w:spacing w:line="600" w:lineRule="auto"/>
        <w:ind w:firstLine="720"/>
        <w:jc w:val="both"/>
        <w:rPr>
          <w:rFonts w:eastAsia="Times New Roman" w:cs="Times New Roman"/>
          <w:b/>
          <w:szCs w:val="24"/>
        </w:rPr>
      </w:pPr>
      <w:r>
        <w:rPr>
          <w:rFonts w:eastAsia="Times New Roman" w:cs="Times New Roman"/>
          <w:szCs w:val="24"/>
        </w:rPr>
        <w:t xml:space="preserve">Η θέση μας κινείται ακριβώς στην αντίθετη κατεύθυνση για ουσιαστική, σύγχρονη, πλήρη εκπαίδευση και μετεκπαίδευση των μηχανικών από αποκλειστικά </w:t>
      </w:r>
      <w:r>
        <w:rPr>
          <w:rFonts w:eastAsia="Times New Roman" w:cs="Times New Roman"/>
          <w:szCs w:val="24"/>
        </w:rPr>
        <w:t xml:space="preserve">δημόσιο φορέα, που αυτή τη στιγμή είναι ο ΟΣΕ. Εκπαίδευση βέβαια ικανού αριθμού μηχανοδηγών, ώστε να επαρκεί για την κάλυψη των αναγκών χωρίς να ιδιωτικοποιείται η </w:t>
      </w:r>
      <w:r>
        <w:rPr>
          <w:rFonts w:eastAsia="Times New Roman" w:cs="Times New Roman"/>
          <w:szCs w:val="24"/>
        </w:rPr>
        <w:lastRenderedPageBreak/>
        <w:t xml:space="preserve">εκπαίδευση τους, όπως γίνεται σήμερα που οι μηχανοδηγοί δουλεύουν μέχρι και εννέα ώρες στην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κύριε Υπουργέ, και εδώ δεν έχουν παρθεί μέτρα.</w:t>
      </w:r>
    </w:p>
    <w:p w14:paraId="6BEEFA43" w14:textId="77777777" w:rsidR="009B7D3A" w:rsidRDefault="00441D78">
      <w:pPr>
        <w:spacing w:line="600" w:lineRule="auto"/>
        <w:ind w:firstLine="720"/>
        <w:jc w:val="both"/>
        <w:rPr>
          <w:rFonts w:eastAsia="Times New Roman"/>
          <w:szCs w:val="24"/>
        </w:rPr>
      </w:pPr>
      <w:r>
        <w:rPr>
          <w:rFonts w:eastAsia="Times New Roman"/>
          <w:szCs w:val="24"/>
        </w:rPr>
        <w:t>Επίσης, έχουμε εκφράσει την πλήρη αντίθεσή μας για την ΕΕΣΣΤΥ. Πιστεύουμε ότι με τη ρύθμιση αυτή που εισάγετε, οδηγείτε με ταχύτερα βήματα στην ιδιωτικοποίηση του εργοστασίου του ΟΣΕ.</w:t>
      </w:r>
    </w:p>
    <w:p w14:paraId="6BEEFA44" w14:textId="77777777" w:rsidR="009B7D3A" w:rsidRDefault="00441D78">
      <w:pPr>
        <w:spacing w:line="600" w:lineRule="auto"/>
        <w:ind w:firstLine="720"/>
        <w:jc w:val="both"/>
        <w:rPr>
          <w:rFonts w:eastAsia="Times New Roman"/>
          <w:szCs w:val="24"/>
        </w:rPr>
      </w:pPr>
      <w:r>
        <w:rPr>
          <w:rFonts w:eastAsia="Times New Roman"/>
          <w:szCs w:val="24"/>
        </w:rPr>
        <w:t>Θεωρούμε, επί</w:t>
      </w:r>
      <w:r>
        <w:rPr>
          <w:rFonts w:eastAsia="Times New Roman"/>
          <w:szCs w:val="24"/>
        </w:rPr>
        <w:t xml:space="preserve">σης, ότι το άρθρο 82 πρέπει να αποσυρθεί. Είναι σε πλήρη αντίθεση με τον </w:t>
      </w:r>
      <w:r>
        <w:rPr>
          <w:rFonts w:eastAsia="Times New Roman"/>
          <w:szCs w:val="24"/>
        </w:rPr>
        <w:t>κ</w:t>
      </w:r>
      <w:r>
        <w:rPr>
          <w:rFonts w:eastAsia="Times New Roman"/>
          <w:szCs w:val="24"/>
        </w:rPr>
        <w:t>ώδικα για την υγεία και την ασφάλεια των εργαζομένων, όπως καθορίζεται με τον ν.3850/2010. Δεν ξέρουμε αν θα φέρετε κάποια νομοτεχνική βελτίωση ή κάποια τροποποίηση αυτού του άρθρου.</w:t>
      </w:r>
      <w:r>
        <w:rPr>
          <w:rFonts w:eastAsia="Times New Roman"/>
          <w:szCs w:val="24"/>
        </w:rPr>
        <w:t xml:space="preserve"> Ουσιαστικά, όμως, μέσα απ’ αυτές τις ρυθμίσεις, σήμερα αφαιρείτε τις αρμοδιότητες του γιατρού εργασίας, του εξειδικευμένου αυτού επιστήμονα και τροποποιείτε τον </w:t>
      </w:r>
      <w:r>
        <w:rPr>
          <w:rFonts w:eastAsia="Times New Roman"/>
          <w:szCs w:val="24"/>
        </w:rPr>
        <w:lastRenderedPageBreak/>
        <w:t>κανονισμό, ώστε να μην μπορεί να υποδεικνύει αλλαγή θέσης εργασίας στον εργαζόμενο με πρόβλημα</w:t>
      </w:r>
      <w:r>
        <w:rPr>
          <w:rFonts w:eastAsia="Times New Roman"/>
          <w:szCs w:val="24"/>
        </w:rPr>
        <w:t xml:space="preserve"> υγείας σε άλλη θέση εργασίας, που έτσι και αλλιώς και η άλλη θα είναι επιβλαβής, αλλά λιγότερο. </w:t>
      </w:r>
    </w:p>
    <w:p w14:paraId="6BEEFA45" w14:textId="77777777" w:rsidR="009B7D3A" w:rsidRDefault="00441D78">
      <w:pPr>
        <w:spacing w:line="600" w:lineRule="auto"/>
        <w:ind w:firstLine="720"/>
        <w:jc w:val="both"/>
        <w:rPr>
          <w:rFonts w:eastAsia="Times New Roman"/>
          <w:szCs w:val="24"/>
        </w:rPr>
      </w:pPr>
      <w:r>
        <w:rPr>
          <w:rFonts w:eastAsia="Times New Roman"/>
          <w:szCs w:val="24"/>
        </w:rPr>
        <w:t>Αυτό το άρθρο ανοίγει το</w:t>
      </w:r>
      <w:r>
        <w:rPr>
          <w:rFonts w:eastAsia="Times New Roman"/>
          <w:szCs w:val="24"/>
        </w:rPr>
        <w:t>ν</w:t>
      </w:r>
      <w:r>
        <w:rPr>
          <w:rFonts w:eastAsia="Times New Roman"/>
          <w:szCs w:val="24"/>
        </w:rPr>
        <w:t xml:space="preserve"> ασκ</w:t>
      </w:r>
      <w:r>
        <w:rPr>
          <w:rFonts w:eastAsia="Times New Roman"/>
          <w:szCs w:val="24"/>
        </w:rPr>
        <w:t>ό</w:t>
      </w:r>
      <w:r>
        <w:rPr>
          <w:rFonts w:eastAsia="Times New Roman"/>
          <w:szCs w:val="24"/>
        </w:rPr>
        <w:t xml:space="preserve"> του Αιόλου, κύριε Υπουργέ, σε όλον τον ιδιωτικό τομέα που είναι εργασιακά κάτεργα, με μεγάλες συνέπειες για την υγεία και την α</w:t>
      </w:r>
      <w:r>
        <w:rPr>
          <w:rFonts w:eastAsia="Times New Roman"/>
          <w:szCs w:val="24"/>
        </w:rPr>
        <w:t>σφάλεια των εργαζομένων αν αυτό επεκταθεί, που θα επεκταθεί. Δεν θα αφορά μόνο τον ΟΑΣΑ. Θα αφορά όλον τον ιδιωτικό τομέα. Γι’ αυτό κι εμείς σας καλούμε ή να το τροποποιήσετε άμεσα ή να το αποσύρετε προς το παρόν για να φέρετε άλλη ρύθμιση. Τα ρουσφέτια τη</w:t>
      </w:r>
      <w:r>
        <w:rPr>
          <w:rFonts w:eastAsia="Times New Roman"/>
          <w:szCs w:val="24"/>
        </w:rPr>
        <w:t>ς διοίκησης δεν μπορεί να τα ρίχνετε στις πλάτες των γιατρών εργασίας.</w:t>
      </w:r>
    </w:p>
    <w:p w14:paraId="6BEEFA46" w14:textId="77777777" w:rsidR="009B7D3A" w:rsidRDefault="00441D78">
      <w:pPr>
        <w:spacing w:line="600" w:lineRule="auto"/>
        <w:ind w:firstLine="720"/>
        <w:jc w:val="both"/>
        <w:rPr>
          <w:rFonts w:eastAsia="Times New Roman"/>
          <w:szCs w:val="24"/>
        </w:rPr>
      </w:pPr>
      <w:r>
        <w:rPr>
          <w:rFonts w:eastAsia="Times New Roman"/>
          <w:szCs w:val="24"/>
        </w:rPr>
        <w:lastRenderedPageBreak/>
        <w:t>Με το άρθρο 88 για την Υπηρεσία Πολιτικής Αεροπορίας, εμείς λέμε ότι συμπληρώνεται ο διαμελισμός της Υπηρεσίας Πολιτικής Αεροπορίας με τη δημιουργία του πλαισίου για τη λειτουργία των σ</w:t>
      </w:r>
      <w:r>
        <w:rPr>
          <w:rFonts w:eastAsia="Times New Roman"/>
          <w:szCs w:val="24"/>
        </w:rPr>
        <w:t>υμπράξεων δημόσιου και ιδιωτικού τομέα σε όλους τους τομείς της Υπηρεσίας Πολιτικής Αεροπορίας, που θα έχουν κέρδος για τον ιδιώτη και αυτό γίνεται με τη δημιουργία εταιρειών ειδικού σκοπού.</w:t>
      </w:r>
    </w:p>
    <w:p w14:paraId="6BEEFA47" w14:textId="77777777" w:rsidR="009B7D3A" w:rsidRDefault="00441D78">
      <w:pPr>
        <w:spacing w:line="600" w:lineRule="auto"/>
        <w:ind w:firstLine="720"/>
        <w:jc w:val="both"/>
        <w:rPr>
          <w:rFonts w:eastAsia="Times New Roman"/>
          <w:szCs w:val="24"/>
        </w:rPr>
      </w:pPr>
      <w:r>
        <w:rPr>
          <w:rFonts w:eastAsia="Times New Roman"/>
          <w:szCs w:val="24"/>
        </w:rPr>
        <w:t xml:space="preserve">Όσον αφορά την τεχνική βάση, για την οποία έγινε πολύς λόγος για </w:t>
      </w:r>
      <w:r>
        <w:rPr>
          <w:rFonts w:eastAsia="Times New Roman"/>
          <w:szCs w:val="24"/>
        </w:rPr>
        <w:t>την άμεση ανάθεση, εμείς πιστεύουμε ότι αν ήταν δημόσιου χαρακτήρα, θα μπορούσε να δημιουργήσει θέσεις εργασίας, όμως αυτή θα είναι στην υπηρεσία των ιδιωτικών εταιρειών, με ό,τι αυτό θα σημαίνει και για τους εργαζόμενους σ’ αυτή.</w:t>
      </w:r>
    </w:p>
    <w:p w14:paraId="6BEEFA48" w14:textId="77777777" w:rsidR="009B7D3A" w:rsidRDefault="00441D78">
      <w:pPr>
        <w:spacing w:line="600" w:lineRule="auto"/>
        <w:ind w:firstLine="720"/>
        <w:jc w:val="both"/>
        <w:rPr>
          <w:rFonts w:eastAsia="Times New Roman"/>
          <w:szCs w:val="24"/>
        </w:rPr>
      </w:pPr>
      <w:r>
        <w:rPr>
          <w:rFonts w:eastAsia="Times New Roman"/>
          <w:szCs w:val="24"/>
        </w:rPr>
        <w:t>Όσον αφορά το άρθρο 92 γι</w:t>
      </w:r>
      <w:r>
        <w:rPr>
          <w:rFonts w:eastAsia="Times New Roman"/>
          <w:szCs w:val="24"/>
        </w:rPr>
        <w:t xml:space="preserve">α τη διαχείριση των φυσικών καταστροφών, είπαμε και στις </w:t>
      </w:r>
      <w:r>
        <w:rPr>
          <w:rFonts w:eastAsia="Times New Roman"/>
          <w:szCs w:val="24"/>
        </w:rPr>
        <w:t>ε</w:t>
      </w:r>
      <w:r>
        <w:rPr>
          <w:rFonts w:eastAsia="Times New Roman"/>
          <w:szCs w:val="24"/>
        </w:rPr>
        <w:t xml:space="preserve">πιτροπές, κύριε Υπουργέ, ότι το κρίσιμο </w:t>
      </w:r>
      <w:r>
        <w:rPr>
          <w:rFonts w:eastAsia="Times New Roman"/>
          <w:szCs w:val="24"/>
        </w:rPr>
        <w:lastRenderedPageBreak/>
        <w:t>ζήτημα είναι η πρόβλεψη και ο σχεδιασμός των απαιτούμενων έργων για την πρόληψη των φυσικών καταστροφών. Βεβαίως, είναι και όλη αυτή η διαδικασία για την ταχε</w:t>
      </w:r>
      <w:r>
        <w:rPr>
          <w:rFonts w:eastAsia="Times New Roman"/>
          <w:szCs w:val="24"/>
        </w:rPr>
        <w:t>ία συγκέντρωση εξειδικευμένων εργαζομένων, προκειμένου να κάνουν την ταχεία εκτέλεση των έργων, όμως η πρόβλεψη, η εκτέλεση των αναγκαίων έργων, αντιπλημμυρικών, αντισεισμικών, είναι το κρίσιμο ζήτημα, το οποίο μένει εκτός της προσοχής της Κυβέρνησης και α</w:t>
      </w:r>
      <w:r>
        <w:rPr>
          <w:rFonts w:eastAsia="Times New Roman"/>
          <w:szCs w:val="24"/>
        </w:rPr>
        <w:t>υτό επιβεβαιώθηκε το προηγούμενο χρονικό διάστημα.</w:t>
      </w:r>
    </w:p>
    <w:p w14:paraId="6BEEFA49" w14:textId="77777777" w:rsidR="009B7D3A" w:rsidRDefault="00441D78">
      <w:pPr>
        <w:spacing w:line="600" w:lineRule="auto"/>
        <w:ind w:firstLine="720"/>
        <w:jc w:val="both"/>
        <w:rPr>
          <w:rFonts w:eastAsia="Times New Roman"/>
          <w:szCs w:val="24"/>
        </w:rPr>
      </w:pPr>
      <w:r>
        <w:rPr>
          <w:rFonts w:eastAsia="Times New Roman"/>
          <w:szCs w:val="24"/>
        </w:rPr>
        <w:t>Τέλος, υπάρχουν πολλές τροπολογίες, αλλά θα θέλαμε να πούμε κάτι για την τροπολογία και το Νεώριο της Σύρου. Αυτή η τροπολογία δεν έρχεται να αντιμετωπίσει τα οξυμ</w:t>
      </w:r>
      <w:r>
        <w:rPr>
          <w:rFonts w:eastAsia="Times New Roman"/>
          <w:szCs w:val="24"/>
        </w:rPr>
        <w:t>μ</w:t>
      </w:r>
      <w:r>
        <w:rPr>
          <w:rFonts w:eastAsia="Times New Roman"/>
          <w:szCs w:val="24"/>
        </w:rPr>
        <w:t>ένα προβλήματα των εργαζομένων στο συγκεκ</w:t>
      </w:r>
      <w:r>
        <w:rPr>
          <w:rFonts w:eastAsia="Times New Roman"/>
          <w:szCs w:val="24"/>
        </w:rPr>
        <w:t xml:space="preserve">ριμένο ναυπηγείο από τον μέχρι τώρα επιχειρηματία, ούτε βέβαια από τον νέο επιχειρηματικό όμιλο. Από </w:t>
      </w:r>
      <w:r>
        <w:rPr>
          <w:rFonts w:eastAsia="Times New Roman"/>
          <w:szCs w:val="24"/>
        </w:rPr>
        <w:lastRenderedPageBreak/>
        <w:t xml:space="preserve">όλα τα δημοσιεύματα ο νέος όμιλος φαίνεται ότι είναι η αμερικάνικη εταιρεία </w:t>
      </w:r>
      <w:r>
        <w:rPr>
          <w:rFonts w:eastAsia="Times New Roman"/>
          <w:szCs w:val="24"/>
        </w:rPr>
        <w:t>«</w:t>
      </w:r>
      <w:r>
        <w:rPr>
          <w:rFonts w:eastAsia="Times New Roman"/>
          <w:szCs w:val="24"/>
          <w:lang w:val="en-US"/>
        </w:rPr>
        <w:t>ON</w:t>
      </w:r>
      <w:r>
        <w:rPr>
          <w:rFonts w:eastAsia="Times New Roman"/>
          <w:szCs w:val="24"/>
        </w:rPr>
        <w:t>Ε</w:t>
      </w:r>
      <w:r>
        <w:rPr>
          <w:rFonts w:eastAsia="Times New Roman"/>
          <w:szCs w:val="24"/>
          <w:lang w:val="en-US"/>
        </w:rPr>
        <w:t>X</w:t>
      </w:r>
      <w:r>
        <w:rPr>
          <w:rFonts w:eastAsia="Times New Roman"/>
          <w:szCs w:val="24"/>
        </w:rPr>
        <w:t>»</w:t>
      </w:r>
      <w:r>
        <w:rPr>
          <w:rFonts w:eastAsia="Times New Roman"/>
          <w:szCs w:val="24"/>
        </w:rPr>
        <w:t>. Έρχεται αυτή η τροπολογία να διευκολύνει τη μεταβίβαση, η οποία βέβαια, σύμφωνα με όλα τα δημοσιεύματα πάλι, φαίνεται ότι έρχεται να διασφαλίσει τις ανάγκες του ΝΑΤΟ, που το φέρνετε στο Αιγαίο, καθώς και του αμερικάνικου στόλου, που αλωνίζει για να υλοπο</w:t>
      </w:r>
      <w:r>
        <w:rPr>
          <w:rFonts w:eastAsia="Times New Roman"/>
          <w:szCs w:val="24"/>
        </w:rPr>
        <w:t>ιηθούν πιο αποτελεσματικά οι σχεδιασμοί στην περιοχή, που συνιστούν μεγάλους κινδύνους για τους λαούς. Δεν αφορά, επίσης, τη διασφάλιση των θέσεων εργασίας των εργαζομένων με τα δικαιώματά τους, αλλά αντίθετα την ομηρία τους, όπως ακριβώς έγινε και με τους</w:t>
      </w:r>
      <w:r>
        <w:rPr>
          <w:rFonts w:eastAsia="Times New Roman"/>
          <w:szCs w:val="24"/>
        </w:rPr>
        <w:t xml:space="preserve"> εργαζόμενους στα ναυπηγεία Σκαραμαγκά. </w:t>
      </w:r>
    </w:p>
    <w:p w14:paraId="6BEEFA4A" w14:textId="77777777" w:rsidR="009B7D3A" w:rsidRDefault="00441D78">
      <w:pPr>
        <w:spacing w:line="600" w:lineRule="auto"/>
        <w:ind w:firstLine="720"/>
        <w:jc w:val="both"/>
        <w:rPr>
          <w:rFonts w:eastAsia="Times New Roman"/>
          <w:szCs w:val="24"/>
        </w:rPr>
      </w:pPr>
      <w:r>
        <w:rPr>
          <w:rFonts w:eastAsia="Times New Roman"/>
          <w:szCs w:val="24"/>
        </w:rPr>
        <w:t xml:space="preserve">Τέλος, επισημαίνουμε ότι σ’ αυτό το σύστημα δεν μπορεί να ικανοποιείται η ανάγκη για ασφαλείς και φθηνές μεταφορές του </w:t>
      </w:r>
      <w:r>
        <w:rPr>
          <w:rFonts w:eastAsia="Times New Roman"/>
          <w:szCs w:val="24"/>
        </w:rPr>
        <w:lastRenderedPageBreak/>
        <w:t>λαού, με λυμένα τα προβλήματα των εργαζομένων σ’ αυτές. Γι’ αυτό το ΚΚΕ έχει τη συνολική του πρό</w:t>
      </w:r>
      <w:r>
        <w:rPr>
          <w:rFonts w:eastAsia="Times New Roman"/>
          <w:szCs w:val="24"/>
        </w:rPr>
        <w:t>ταση και αυτή επικοινωνεί με τους ίδιους τους εργαζόμενους και τον λαό.</w:t>
      </w:r>
    </w:p>
    <w:p w14:paraId="6BEEFA4B" w14:textId="77777777" w:rsidR="009B7D3A" w:rsidRDefault="00441D78">
      <w:pPr>
        <w:spacing w:line="600" w:lineRule="auto"/>
        <w:ind w:firstLine="720"/>
        <w:jc w:val="both"/>
        <w:rPr>
          <w:rFonts w:eastAsia="Times New Roman"/>
          <w:szCs w:val="24"/>
        </w:rPr>
      </w:pPr>
      <w:r>
        <w:rPr>
          <w:rFonts w:eastAsia="Times New Roman"/>
          <w:szCs w:val="24"/>
        </w:rPr>
        <w:t>Ψηφίζουμε «</w:t>
      </w:r>
      <w:r>
        <w:rPr>
          <w:rFonts w:eastAsia="Times New Roman"/>
          <w:szCs w:val="24"/>
        </w:rPr>
        <w:t>π</w:t>
      </w:r>
      <w:r>
        <w:rPr>
          <w:rFonts w:eastAsia="Times New Roman"/>
          <w:szCs w:val="24"/>
        </w:rPr>
        <w:t>αρών» επί της αρχής. Σε άρθρα που εκφράσαμε την αντίθεσή μας θα ψηφίσουμε «</w:t>
      </w:r>
      <w:r>
        <w:rPr>
          <w:rFonts w:eastAsia="Times New Roman"/>
          <w:szCs w:val="24"/>
        </w:rPr>
        <w:t>ό</w:t>
      </w:r>
      <w:r>
        <w:rPr>
          <w:rFonts w:eastAsia="Times New Roman"/>
          <w:szCs w:val="24"/>
        </w:rPr>
        <w:t>χι» και για τα άλλα θα εκφραστούμε στην κατ’ άρθρο ψηφοφορία.</w:t>
      </w:r>
    </w:p>
    <w:p w14:paraId="6BEEFA4C" w14:textId="77777777" w:rsidR="009B7D3A" w:rsidRDefault="00441D78">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w:t>
      </w:r>
      <w:r>
        <w:rPr>
          <w:rFonts w:eastAsia="Times New Roman"/>
          <w:szCs w:val="24"/>
        </w:rPr>
        <w:t>υχαριστούμε πολύ τον κ. Κατσώτη.</w:t>
      </w:r>
    </w:p>
    <w:p w14:paraId="6BEEFA4D" w14:textId="77777777" w:rsidR="009B7D3A" w:rsidRDefault="00441D78">
      <w:pPr>
        <w:spacing w:line="600" w:lineRule="auto"/>
        <w:ind w:firstLine="720"/>
        <w:jc w:val="both"/>
        <w:rPr>
          <w:rFonts w:eastAsia="Times New Roman"/>
          <w:b/>
          <w:szCs w:val="24"/>
        </w:rPr>
      </w:pPr>
      <w:r>
        <w:rPr>
          <w:rFonts w:eastAsia="Times New Roman"/>
          <w:szCs w:val="24"/>
        </w:rPr>
        <w:t>Παρακαλώ τον κύριο Υπουργό να λάβει τον λόγο για τις νομοτεχνικές βελτιώσεις.</w:t>
      </w:r>
    </w:p>
    <w:p w14:paraId="6BEEFA4E" w14:textId="77777777" w:rsidR="009B7D3A" w:rsidRDefault="00441D78">
      <w:pPr>
        <w:spacing w:line="600" w:lineRule="auto"/>
        <w:ind w:firstLine="720"/>
        <w:jc w:val="both"/>
        <w:rPr>
          <w:rFonts w:eastAsia="Times New Roman"/>
          <w:b/>
          <w:szCs w:val="24"/>
        </w:rPr>
      </w:pPr>
      <w:r>
        <w:rPr>
          <w:rFonts w:eastAsia="Times New Roman"/>
          <w:b/>
          <w:szCs w:val="24"/>
        </w:rPr>
        <w:t xml:space="preserve">ΙΩΑΝΝΗΣ ΚΕΦΑΛΟΓΙΑΝΝΗΣ: </w:t>
      </w:r>
      <w:r>
        <w:rPr>
          <w:rFonts w:eastAsia="Times New Roman"/>
          <w:szCs w:val="24"/>
        </w:rPr>
        <w:t>Κύριε Πρόεδρε,</w:t>
      </w:r>
      <w:r>
        <w:rPr>
          <w:rFonts w:eastAsia="Times New Roman"/>
          <w:b/>
          <w:szCs w:val="24"/>
        </w:rPr>
        <w:t xml:space="preserve"> </w:t>
      </w:r>
      <w:r>
        <w:rPr>
          <w:rFonts w:eastAsia="Times New Roman"/>
          <w:szCs w:val="24"/>
        </w:rPr>
        <w:t>θα ήθελα τον λόγο για ένα λεπτό.</w:t>
      </w:r>
    </w:p>
    <w:p w14:paraId="6BEEFA4F" w14:textId="77777777" w:rsidR="009B7D3A" w:rsidRDefault="00441D78">
      <w:pPr>
        <w:spacing w:line="600" w:lineRule="auto"/>
        <w:ind w:firstLine="720"/>
        <w:jc w:val="both"/>
        <w:rPr>
          <w:rFonts w:eastAsia="Times New Roman"/>
          <w:b/>
          <w:szCs w:val="24"/>
        </w:rPr>
      </w:pPr>
      <w:r>
        <w:rPr>
          <w:rFonts w:eastAsia="Times New Roman"/>
          <w:b/>
          <w:szCs w:val="24"/>
        </w:rPr>
        <w:lastRenderedPageBreak/>
        <w:t>ΠΡΟΕΔΡΕΥΩΝ (Δημήτριος Καμμένος):</w:t>
      </w:r>
      <w:r>
        <w:rPr>
          <w:rFonts w:eastAsia="Times New Roman"/>
          <w:szCs w:val="24"/>
        </w:rPr>
        <w:t xml:space="preserve"> Με συγχωρείτε, για ένα λεπτό, κύριε Υπουρ</w:t>
      </w:r>
      <w:r>
        <w:rPr>
          <w:rFonts w:eastAsia="Times New Roman"/>
          <w:szCs w:val="24"/>
        </w:rPr>
        <w:t>γέ.</w:t>
      </w:r>
    </w:p>
    <w:p w14:paraId="6BEEFA50" w14:textId="77777777" w:rsidR="009B7D3A" w:rsidRDefault="00441D78">
      <w:pPr>
        <w:spacing w:line="600" w:lineRule="auto"/>
        <w:ind w:firstLine="720"/>
        <w:jc w:val="both"/>
        <w:rPr>
          <w:rFonts w:eastAsia="Times New Roman"/>
          <w:szCs w:val="24"/>
        </w:rPr>
      </w:pPr>
      <w:r>
        <w:rPr>
          <w:rFonts w:eastAsia="Times New Roman"/>
          <w:szCs w:val="24"/>
        </w:rPr>
        <w:t>Κύριε Κεφαλογιάννη, έχετε τον λόγο.</w:t>
      </w:r>
    </w:p>
    <w:p w14:paraId="6BEEFA51" w14:textId="77777777" w:rsidR="009B7D3A" w:rsidRDefault="00441D78">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Αφού θα μιλήσει ο κύριος Υπουργός, επειδή έχουμε μεγάλο πλήθος τροπολογιών και συνεχίζουν να έρχονται και τροπολογίες κατά τη διάρκεια της συ</w:t>
      </w:r>
      <w:r>
        <w:rPr>
          <w:rFonts w:eastAsia="Times New Roman"/>
          <w:szCs w:val="24"/>
        </w:rPr>
        <w:t>ζήτησης</w:t>
      </w:r>
      <w:r>
        <w:rPr>
          <w:rFonts w:eastAsia="Times New Roman"/>
          <w:szCs w:val="24"/>
        </w:rPr>
        <w:t>, θα θέλαμε να μας πει ο κύριος Υπουργός ποιε</w:t>
      </w:r>
      <w:r>
        <w:rPr>
          <w:rFonts w:eastAsia="Times New Roman"/>
          <w:szCs w:val="24"/>
        </w:rPr>
        <w:t>ς τουλάχιστον από τις βουλευτικές κάνει δεκτές, για να έχουμε και εμείς το χρόνο ως Κοινοβουλευτικοί Εκπρόσωποι και εισηγητές να έχουμε μια γνώμη επί των τροπολογιών, να μην περιμένουμε τελευταία στιγμή.</w:t>
      </w:r>
    </w:p>
    <w:p w14:paraId="6BEEFA52" w14:textId="77777777" w:rsidR="009B7D3A" w:rsidRDefault="00441D78">
      <w:pPr>
        <w:spacing w:line="600" w:lineRule="auto"/>
        <w:ind w:firstLine="720"/>
        <w:jc w:val="both"/>
        <w:rPr>
          <w:rFonts w:eastAsia="Times New Roman"/>
          <w:szCs w:val="24"/>
        </w:rPr>
      </w:pPr>
      <w:r>
        <w:rPr>
          <w:rFonts w:eastAsia="Times New Roman"/>
          <w:szCs w:val="24"/>
        </w:rPr>
        <w:t>Ήδη, έχω μετρήσει γύρω στις είκοσι τροπολογίες και β</w:t>
      </w:r>
      <w:r>
        <w:rPr>
          <w:rFonts w:eastAsia="Times New Roman"/>
          <w:szCs w:val="24"/>
        </w:rPr>
        <w:t>ουλευτικές και υπουργικές, οι οποίες έχουν έρθει και καταλαβαίνετε ότι δεν θα έχουμε τον χρόνο να τις επεξεργαστούμε.</w:t>
      </w:r>
    </w:p>
    <w:p w14:paraId="6BEEFA53" w14:textId="77777777" w:rsidR="009B7D3A" w:rsidRDefault="00441D78">
      <w:pPr>
        <w:spacing w:line="600" w:lineRule="auto"/>
        <w:ind w:firstLine="720"/>
        <w:jc w:val="both"/>
        <w:rPr>
          <w:rFonts w:eastAsia="Times New Roman"/>
          <w:szCs w:val="24"/>
        </w:rPr>
      </w:pPr>
      <w:r>
        <w:rPr>
          <w:rFonts w:eastAsia="Times New Roman"/>
          <w:szCs w:val="24"/>
        </w:rPr>
        <w:lastRenderedPageBreak/>
        <w:t xml:space="preserve">Θα ήθελα να κάνω μια παράκληση και κλείνω. Κύριε Πρόεδρε -και απευθύνομαι με τη θεσμική σας ιδιότητα- ήρθαν μόλις δύο τροπολογίες κατά τη </w:t>
      </w:r>
      <w:r>
        <w:rPr>
          <w:rFonts w:eastAsia="Times New Roman"/>
          <w:szCs w:val="24"/>
        </w:rPr>
        <w:t>διάρκεια της συζήτησης του νομοσχεδίου, δηλαδή έχουν κατατεθεί στις 12.20΄. Μάλιστα η μια τροπολογία είναι του Υπουργείου Ψηφιακής Πολιτικής. Είναι ολόκληρο νομοσχέδιο, μέτρησα τριάντα διατάξεις. Παράκληση να μη γίνονται δεκτές από το Προεδρείο τροπολογίες</w:t>
      </w:r>
      <w:r>
        <w:rPr>
          <w:rFonts w:eastAsia="Times New Roman"/>
          <w:szCs w:val="24"/>
        </w:rPr>
        <w:t>, οι οποίες κατατίθενται εκπρόθεσμα κατά τη διάρκεια συζήτησης του νομοσχεδίου.</w:t>
      </w:r>
    </w:p>
    <w:p w14:paraId="6BEEFA54" w14:textId="77777777" w:rsidR="009B7D3A" w:rsidRDefault="00441D78">
      <w:pPr>
        <w:spacing w:line="600" w:lineRule="auto"/>
        <w:ind w:firstLine="720"/>
        <w:jc w:val="both"/>
        <w:rPr>
          <w:rFonts w:eastAsia="Times New Roman"/>
          <w:b/>
          <w:szCs w:val="24"/>
        </w:rPr>
      </w:pPr>
      <w:r>
        <w:rPr>
          <w:rFonts w:eastAsia="Times New Roman"/>
          <w:szCs w:val="24"/>
        </w:rPr>
        <w:t>Το λέω για άλλη μια φορά. Είναι θεσμική εκτροπή το συγκεκριμένο ζήτημα. Είναι κατά του νόμου. Είναι κατά του Κανονισμού της Βουλής και αυτό το πράγμα πρέπει να σταματήσει.</w:t>
      </w:r>
    </w:p>
    <w:p w14:paraId="6BEEFA55" w14:textId="77777777" w:rsidR="009B7D3A" w:rsidRDefault="00441D78">
      <w:pPr>
        <w:spacing w:line="600" w:lineRule="auto"/>
        <w:ind w:firstLine="720"/>
        <w:jc w:val="both"/>
        <w:rPr>
          <w:rFonts w:eastAsia="Times New Roman"/>
          <w:szCs w:val="24"/>
        </w:rPr>
      </w:pPr>
      <w:r>
        <w:rPr>
          <w:rFonts w:eastAsia="Times New Roman"/>
          <w:b/>
          <w:szCs w:val="24"/>
        </w:rPr>
        <w:lastRenderedPageBreak/>
        <w:t xml:space="preserve">ΠΡΟΕΔΡΕΥΩΝ (Δημήτριος Καμμένος): </w:t>
      </w:r>
      <w:r>
        <w:rPr>
          <w:rFonts w:eastAsia="Times New Roman"/>
          <w:szCs w:val="24"/>
        </w:rPr>
        <w:t>Ευχαριστώ πολύ, κύριε Κεφαλογιάννη. Δεν το γνώριζα. Θα ενημερωθώ και θα σας ενημερώσω.</w:t>
      </w:r>
    </w:p>
    <w:p w14:paraId="6BEEFA56" w14:textId="77777777" w:rsidR="009B7D3A" w:rsidRDefault="00441D78">
      <w:pPr>
        <w:spacing w:line="600" w:lineRule="auto"/>
        <w:ind w:firstLine="720"/>
        <w:jc w:val="both"/>
        <w:rPr>
          <w:rFonts w:eastAsia="Times New Roman"/>
          <w:szCs w:val="24"/>
        </w:rPr>
      </w:pPr>
      <w:r>
        <w:rPr>
          <w:rFonts w:eastAsia="Times New Roman"/>
          <w:szCs w:val="24"/>
        </w:rPr>
        <w:t>Παρακαλώ, κύριε Υπουργέ, έχετε τον λόγο.</w:t>
      </w:r>
    </w:p>
    <w:p w14:paraId="6BEEFA57" w14:textId="77777777" w:rsidR="009B7D3A" w:rsidRDefault="00441D78">
      <w:pPr>
        <w:spacing w:line="600" w:lineRule="auto"/>
        <w:ind w:firstLine="720"/>
        <w:jc w:val="both"/>
        <w:rPr>
          <w:rFonts w:eastAsia="Times New Roman"/>
          <w:szCs w:val="24"/>
        </w:rPr>
      </w:pPr>
      <w:r>
        <w:rPr>
          <w:rFonts w:eastAsia="Times New Roman"/>
          <w:b/>
          <w:szCs w:val="24"/>
        </w:rPr>
        <w:t xml:space="preserve">ΧΡΗΣΤΟΣ ΣΠΙΡΤΖΗΣ (Υπουργός </w:t>
      </w:r>
      <w:r>
        <w:rPr>
          <w:rFonts w:eastAsia="Times New Roman"/>
          <w:b/>
          <w:szCs w:val="24"/>
        </w:rPr>
        <w:t xml:space="preserve">Υποδομών </w:t>
      </w:r>
      <w:r>
        <w:rPr>
          <w:rFonts w:eastAsia="Times New Roman"/>
          <w:b/>
          <w:szCs w:val="24"/>
        </w:rPr>
        <w:t xml:space="preserve">και </w:t>
      </w:r>
      <w:r>
        <w:rPr>
          <w:rFonts w:eastAsia="Times New Roman"/>
          <w:b/>
          <w:szCs w:val="24"/>
        </w:rPr>
        <w:t>Μεταφορών</w:t>
      </w:r>
      <w:r>
        <w:rPr>
          <w:rFonts w:eastAsia="Times New Roman"/>
          <w:b/>
          <w:szCs w:val="24"/>
        </w:rPr>
        <w:t xml:space="preserve">): </w:t>
      </w:r>
      <w:r>
        <w:rPr>
          <w:rFonts w:eastAsia="Times New Roman"/>
          <w:szCs w:val="24"/>
        </w:rPr>
        <w:t>Ευχαριστώ, κύριε Πρόεδρε.</w:t>
      </w:r>
    </w:p>
    <w:p w14:paraId="6BEEFA58" w14:textId="77777777" w:rsidR="009B7D3A" w:rsidRDefault="00441D78">
      <w:pPr>
        <w:spacing w:line="600" w:lineRule="auto"/>
        <w:ind w:firstLine="720"/>
        <w:jc w:val="both"/>
        <w:rPr>
          <w:rFonts w:eastAsia="Times New Roman"/>
          <w:szCs w:val="24"/>
        </w:rPr>
      </w:pPr>
      <w:r>
        <w:rPr>
          <w:rFonts w:eastAsia="Times New Roman"/>
          <w:szCs w:val="24"/>
        </w:rPr>
        <w:t>Θα κάνω και μια μ</w:t>
      </w:r>
      <w:r>
        <w:rPr>
          <w:rFonts w:eastAsia="Times New Roman"/>
          <w:szCs w:val="24"/>
        </w:rPr>
        <w:t xml:space="preserve">ικρή παρέμβαση, δεν είναι μόνο οι νομοτεχνικές. Θα ξεκινήσω από την παρέμβαση. Οι νομοτεχνικές θα ανακοινωθούν τώρα για να ξέρουν οι Βουλευτές για το σχέδιο νόμου. Οι τροπολογίες που έχουν κατατεθεί αργότερα, γιατί έχουν να παρουσιαστούν και άλλες και από </w:t>
      </w:r>
      <w:r>
        <w:rPr>
          <w:rFonts w:eastAsia="Times New Roman"/>
          <w:szCs w:val="24"/>
        </w:rPr>
        <w:t>Υπουργεία βεβαίως. Ο κ. Γαβρόγλου είναι εδώ για να τις παρουσιάσει και όχι μόνο.</w:t>
      </w:r>
    </w:p>
    <w:p w14:paraId="6BEEFA59" w14:textId="77777777" w:rsidR="009B7D3A" w:rsidRDefault="00441D78">
      <w:pPr>
        <w:spacing w:line="600" w:lineRule="auto"/>
        <w:ind w:firstLine="720"/>
        <w:jc w:val="both"/>
        <w:rPr>
          <w:rFonts w:eastAsia="Times New Roman"/>
          <w:szCs w:val="24"/>
        </w:rPr>
      </w:pPr>
      <w:r>
        <w:rPr>
          <w:rFonts w:eastAsia="Times New Roman"/>
          <w:szCs w:val="24"/>
        </w:rPr>
        <w:lastRenderedPageBreak/>
        <w:t>Αυτός είναι ο Κανονισμός της Βουλής, δεν θα τον συζητήσουμε σήμερα.</w:t>
      </w:r>
    </w:p>
    <w:p w14:paraId="6BEEFA5A" w14:textId="77777777" w:rsidR="009B7D3A" w:rsidRDefault="00441D78">
      <w:pPr>
        <w:spacing w:line="600" w:lineRule="auto"/>
        <w:ind w:firstLine="720"/>
        <w:jc w:val="both"/>
        <w:rPr>
          <w:rFonts w:eastAsia="Times New Roman"/>
          <w:b/>
          <w:szCs w:val="24"/>
        </w:rPr>
      </w:pPr>
      <w:r>
        <w:rPr>
          <w:rFonts w:eastAsia="Times New Roman"/>
          <w:b/>
          <w:szCs w:val="24"/>
        </w:rPr>
        <w:t xml:space="preserve">ΙΩΑΝΝΗΣ ΚΕΦΑΛΟΓΙΑΝΝΗΣ: </w:t>
      </w:r>
      <w:r>
        <w:rPr>
          <w:rFonts w:eastAsia="Times New Roman"/>
          <w:szCs w:val="24"/>
        </w:rPr>
        <w:t>Δεν είναι αυτός ο Κανονισμός.</w:t>
      </w:r>
    </w:p>
    <w:p w14:paraId="6BEEFA5B" w14:textId="77777777" w:rsidR="009B7D3A" w:rsidRDefault="00441D78">
      <w:pPr>
        <w:spacing w:line="600" w:lineRule="auto"/>
        <w:ind w:firstLine="720"/>
        <w:jc w:val="both"/>
        <w:rPr>
          <w:rFonts w:eastAsia="Times New Roman"/>
          <w:szCs w:val="24"/>
        </w:rPr>
      </w:pPr>
      <w:r>
        <w:rPr>
          <w:rFonts w:eastAsia="Times New Roman"/>
          <w:b/>
          <w:szCs w:val="24"/>
        </w:rPr>
        <w:t xml:space="preserve">ΧΡΗΣΤΟΣ ΣΠΙΡΤΖΗΣ (Υπουργός </w:t>
      </w:r>
      <w:r>
        <w:rPr>
          <w:rFonts w:eastAsia="Times New Roman"/>
          <w:b/>
          <w:szCs w:val="24"/>
        </w:rPr>
        <w:t>Υποδομών και</w:t>
      </w:r>
      <w:r w:rsidRPr="00274630">
        <w:rPr>
          <w:rFonts w:eastAsia="Times New Roman"/>
          <w:b/>
          <w:szCs w:val="24"/>
        </w:rPr>
        <w:t xml:space="preserve"> </w:t>
      </w:r>
      <w:r>
        <w:rPr>
          <w:rFonts w:eastAsia="Times New Roman"/>
          <w:b/>
          <w:szCs w:val="24"/>
        </w:rPr>
        <w:t>Μεταφορών</w:t>
      </w:r>
      <w:r>
        <w:rPr>
          <w:rFonts w:eastAsia="Times New Roman"/>
          <w:b/>
          <w:szCs w:val="24"/>
        </w:rPr>
        <w:t xml:space="preserve">): </w:t>
      </w:r>
      <w:r>
        <w:rPr>
          <w:rFonts w:eastAsia="Times New Roman"/>
          <w:szCs w:val="24"/>
        </w:rPr>
        <w:t>Έχ</w:t>
      </w:r>
      <w:r>
        <w:rPr>
          <w:rFonts w:eastAsia="Times New Roman"/>
          <w:szCs w:val="24"/>
        </w:rPr>
        <w:t>ουμε, λοιπόν, και λέμε.</w:t>
      </w:r>
    </w:p>
    <w:p w14:paraId="6BEEFA5C" w14:textId="77777777" w:rsidR="009B7D3A" w:rsidRDefault="00441D78">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θα ήθελα να πω ότι διαπιστώσαμε στις μέχρι τώρα τοποθετήσεις -δεν μας παραξενεύει- μια σύγκλ</w:t>
      </w:r>
      <w:r>
        <w:rPr>
          <w:rFonts w:eastAsia="Times New Roman"/>
          <w:szCs w:val="24"/>
        </w:rPr>
        <w:t>ι</w:t>
      </w:r>
      <w:r>
        <w:rPr>
          <w:rFonts w:eastAsia="Times New Roman"/>
          <w:szCs w:val="24"/>
        </w:rPr>
        <w:t xml:space="preserve">ση για μια ακόμα φορά του Κοινοβουλευτικού Εκπροσώπου της Νέας Δημοκρατίας και της Δημοκρατικής Συμπαράταξης. Ο ένας μίλησε </w:t>
      </w:r>
      <w:r>
        <w:rPr>
          <w:rFonts w:eastAsia="Times New Roman"/>
          <w:szCs w:val="24"/>
        </w:rPr>
        <w:t>δεκαεννέα λεπτά εκ των οποίων τα δεκαπέντε δεν αφορούσαν το σχέδιο νόμου. Ο δεύτερος μίλησε δεκαεπτά λεπτά που τα έντεκα, επίσης, δεν αφορούν το σχέδιο νόμου.</w:t>
      </w:r>
    </w:p>
    <w:p w14:paraId="6BEEFA5D" w14:textId="77777777" w:rsidR="009B7D3A" w:rsidRDefault="00441D78">
      <w:pPr>
        <w:spacing w:line="600" w:lineRule="auto"/>
        <w:ind w:firstLine="720"/>
        <w:jc w:val="both"/>
        <w:rPr>
          <w:rFonts w:eastAsia="Times New Roman"/>
          <w:szCs w:val="24"/>
        </w:rPr>
      </w:pPr>
      <w:r>
        <w:rPr>
          <w:rFonts w:eastAsia="Times New Roman"/>
          <w:szCs w:val="24"/>
        </w:rPr>
        <w:lastRenderedPageBreak/>
        <w:t>(Θόρυβος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BEEFA5E" w14:textId="77777777" w:rsidR="009B7D3A" w:rsidRDefault="00441D78">
      <w:pPr>
        <w:spacing w:line="600" w:lineRule="auto"/>
        <w:ind w:firstLine="720"/>
        <w:jc w:val="both"/>
        <w:rPr>
          <w:rFonts w:eastAsia="Times New Roman"/>
          <w:szCs w:val="24"/>
        </w:rPr>
      </w:pPr>
      <w:r>
        <w:rPr>
          <w:rFonts w:eastAsia="Times New Roman"/>
          <w:szCs w:val="24"/>
        </w:rPr>
        <w:t>Θα απαντήσουμε σε μερικά απ</w:t>
      </w:r>
      <w:r>
        <w:rPr>
          <w:rFonts w:eastAsia="Times New Roman"/>
          <w:szCs w:val="24"/>
        </w:rPr>
        <w:t xml:space="preserve">ό αυτά που δεν αφορούν το σχέδιο νόμου, κύριε Πρόεδρε, γιατί όλα έχουν όρια. </w:t>
      </w:r>
    </w:p>
    <w:p w14:paraId="6BEEFA5F" w14:textId="77777777" w:rsidR="009B7D3A" w:rsidRDefault="00441D78">
      <w:pPr>
        <w:spacing w:line="600" w:lineRule="auto"/>
        <w:ind w:firstLine="720"/>
        <w:jc w:val="both"/>
        <w:rPr>
          <w:rFonts w:eastAsia="Times New Roman"/>
          <w:szCs w:val="24"/>
        </w:rPr>
      </w:pPr>
      <w:r>
        <w:rPr>
          <w:rFonts w:eastAsia="Times New Roman"/>
          <w:szCs w:val="24"/>
        </w:rPr>
        <w:t>Το πρώτο έχει να κάνει με την αξιόπιστη κριτική και των δύο. Είπε ο κ. Καραμανλής για τα προβλήματα του πρόχειρου νόμου, του ν.4412</w:t>
      </w:r>
      <w:r>
        <w:rPr>
          <w:rFonts w:eastAsia="Times New Roman"/>
          <w:szCs w:val="24"/>
        </w:rPr>
        <w:t>,</w:t>
      </w:r>
      <w:r>
        <w:rPr>
          <w:rFonts w:eastAsia="Times New Roman"/>
          <w:szCs w:val="24"/>
        </w:rPr>
        <w:t xml:space="preserve"> για τις δημόσιες συμβάσεις. Είναι ένας νόμος </w:t>
      </w:r>
      <w:r>
        <w:rPr>
          <w:rFonts w:eastAsia="Times New Roman"/>
          <w:szCs w:val="24"/>
        </w:rPr>
        <w:t xml:space="preserve">που έχει ψηφίσει η Νέα Δημοκρατία και είναι εναρμόνιση </w:t>
      </w:r>
      <w:r>
        <w:rPr>
          <w:rFonts w:eastAsia="Times New Roman"/>
          <w:szCs w:val="24"/>
        </w:rPr>
        <w:t>ο</w:t>
      </w:r>
      <w:r>
        <w:rPr>
          <w:rFonts w:eastAsia="Times New Roman"/>
          <w:szCs w:val="24"/>
        </w:rPr>
        <w:t>δηγίας. Είναι καταπληκτική η αξιοπιστία που κινεί τη Νέα Δημοκρατία, όμως, διαπιστώνουμε και σε άλλα θέματα την ίδια στρεβλή κίτρινη αντίληψη και λογική που προσπαθούν τρία χρόνια τώρα να περάσουν στη</w:t>
      </w:r>
      <w:r>
        <w:rPr>
          <w:rFonts w:eastAsia="Times New Roman"/>
          <w:szCs w:val="24"/>
        </w:rPr>
        <w:t>ν ελληνική κοινωνία με τη βοήθεια και συγκεκριμένων μέσων μαζικής ενημέρωσης.</w:t>
      </w:r>
    </w:p>
    <w:p w14:paraId="6BEEFA60" w14:textId="77777777" w:rsidR="009B7D3A" w:rsidRDefault="00441D78">
      <w:pPr>
        <w:spacing w:line="600" w:lineRule="auto"/>
        <w:ind w:firstLine="720"/>
        <w:jc w:val="both"/>
        <w:rPr>
          <w:rFonts w:eastAsia="Times New Roman"/>
          <w:szCs w:val="24"/>
        </w:rPr>
      </w:pPr>
      <w:r>
        <w:rPr>
          <w:rFonts w:eastAsia="Times New Roman"/>
          <w:szCs w:val="24"/>
        </w:rPr>
        <w:lastRenderedPageBreak/>
        <w:t>Βλέπουμε, ας πούμε, να μας καταγγέλλει ο κ. Καραμανλής για τους αυτοκινητόδρομους και για την κατάστασή τους. Προφανώς, από τότε που πούλησαν την Ολυμπιακή δεν χρησιμοποιεί την Α</w:t>
      </w:r>
      <w:r>
        <w:rPr>
          <w:rFonts w:eastAsia="Times New Roman"/>
          <w:szCs w:val="24"/>
        </w:rPr>
        <w:t>θηνών-Θεσσαλονίκης, την ΠΑΘΕ για να δει τις διαφορές, χρησιμοποιεί μόνο το ιδιωτικό μονοπώλιο.</w:t>
      </w:r>
    </w:p>
    <w:p w14:paraId="6BEEFA61" w14:textId="77777777" w:rsidR="009B7D3A" w:rsidRDefault="00441D78">
      <w:pPr>
        <w:spacing w:line="600" w:lineRule="auto"/>
        <w:ind w:firstLine="720"/>
        <w:jc w:val="both"/>
        <w:rPr>
          <w:rFonts w:eastAsia="Times New Roman"/>
          <w:szCs w:val="24"/>
        </w:rPr>
      </w:pPr>
      <w:r>
        <w:rPr>
          <w:rFonts w:eastAsia="Times New Roman"/>
          <w:szCs w:val="24"/>
        </w:rPr>
        <w:t>Ο κ. Μανιάτης μ</w:t>
      </w:r>
      <w:r>
        <w:rPr>
          <w:rFonts w:eastAsia="Times New Roman"/>
          <w:szCs w:val="24"/>
        </w:rPr>
        <w:t>ά</w:t>
      </w:r>
      <w:r>
        <w:rPr>
          <w:rFonts w:eastAsia="Times New Roman"/>
          <w:szCs w:val="24"/>
        </w:rPr>
        <w:t>ς εγκάλεσε για τον ποδηλατόδρομο που ήταν έτοιμος και έγινε από τη Γλυφάδα έως το Γκάζι. Φαίνεται ούτε ο κ. Μανιάτης χρησιμοποιεί ποδήλατο από τη</w:t>
      </w:r>
      <w:r>
        <w:rPr>
          <w:rFonts w:eastAsia="Times New Roman"/>
          <w:szCs w:val="24"/>
        </w:rPr>
        <w:t xml:space="preserve"> Γλυφάδα έως το Γκάζι, γιατί όποιον ποδηλάτη και να ρωτήσεις που κάνει αυτή τη διαδρομή, την κάνει με την ταυτότητα στο στόμα. </w:t>
      </w:r>
    </w:p>
    <w:p w14:paraId="6BEEFA62" w14:textId="77777777" w:rsidR="009B7D3A" w:rsidRDefault="00441D78">
      <w:pPr>
        <w:spacing w:line="600" w:lineRule="auto"/>
        <w:ind w:firstLine="720"/>
        <w:jc w:val="both"/>
        <w:rPr>
          <w:rFonts w:eastAsia="Times New Roman"/>
          <w:szCs w:val="24"/>
        </w:rPr>
      </w:pPr>
      <w:r>
        <w:rPr>
          <w:rFonts w:eastAsia="Times New Roman"/>
          <w:szCs w:val="24"/>
        </w:rPr>
        <w:t xml:space="preserve">Έγιναν και μερικοί λίγο πιο βαρείς χαρακτηρισμοί, όπως απρέπεια για τον </w:t>
      </w:r>
      <w:r>
        <w:rPr>
          <w:rFonts w:eastAsia="Times New Roman"/>
          <w:szCs w:val="24"/>
        </w:rPr>
        <w:t>Π</w:t>
      </w:r>
      <w:r>
        <w:rPr>
          <w:rFonts w:eastAsia="Times New Roman"/>
          <w:szCs w:val="24"/>
        </w:rPr>
        <w:t>ρωθυπουργό. Ο Γιάννης ο Μανιάτης, Κοινοβουλευτι</w:t>
      </w:r>
      <w:r>
        <w:rPr>
          <w:rFonts w:eastAsia="Times New Roman"/>
          <w:szCs w:val="24"/>
        </w:rPr>
        <w:lastRenderedPageBreak/>
        <w:t>κός Εκπρ</w:t>
      </w:r>
      <w:r>
        <w:rPr>
          <w:rFonts w:eastAsia="Times New Roman"/>
          <w:szCs w:val="24"/>
        </w:rPr>
        <w:t xml:space="preserve">όσωπος της Δημοκρατικής Συμπαράταξης, γιατί δεν κλήθηκε στα εγκαίνια του ενεργειακού έργου στις Κυκλάδες και ζητήθηκε η παραίτηση του Υπουργού κ. Σταθάκη για το «Εξοικονομώ </w:t>
      </w:r>
      <w:r>
        <w:rPr>
          <w:rFonts w:eastAsia="Times New Roman"/>
          <w:szCs w:val="24"/>
        </w:rPr>
        <w:t>κ</w:t>
      </w:r>
      <w:r>
        <w:rPr>
          <w:rFonts w:eastAsia="Times New Roman"/>
          <w:szCs w:val="24"/>
        </w:rPr>
        <w:t xml:space="preserve">ατ’ Οίκον». </w:t>
      </w:r>
    </w:p>
    <w:p w14:paraId="6BEEFA63" w14:textId="77777777" w:rsidR="009B7D3A" w:rsidRDefault="00441D78">
      <w:pPr>
        <w:spacing w:line="600" w:lineRule="auto"/>
        <w:ind w:firstLine="720"/>
        <w:jc w:val="both"/>
        <w:rPr>
          <w:rFonts w:eastAsia="Times New Roman"/>
          <w:szCs w:val="24"/>
        </w:rPr>
      </w:pPr>
      <w:r>
        <w:rPr>
          <w:rFonts w:eastAsia="Times New Roman"/>
          <w:szCs w:val="24"/>
        </w:rPr>
        <w:t>Θα ήθελα να πω εδώ δύο λόγια. Δεν τα αναφέραμε εμείς.</w:t>
      </w:r>
    </w:p>
    <w:p w14:paraId="6BEEFA64" w14:textId="77777777" w:rsidR="009B7D3A" w:rsidRDefault="00441D78">
      <w:pPr>
        <w:spacing w:line="600" w:lineRule="auto"/>
        <w:ind w:firstLine="720"/>
        <w:jc w:val="both"/>
        <w:rPr>
          <w:rFonts w:eastAsia="Times New Roman"/>
          <w:szCs w:val="24"/>
        </w:rPr>
      </w:pPr>
      <w:r>
        <w:rPr>
          <w:rFonts w:eastAsia="Times New Roman"/>
          <w:b/>
          <w:szCs w:val="24"/>
        </w:rPr>
        <w:t>ΠΡΟΕΔΡΕΥΩΝ (Δημ</w:t>
      </w:r>
      <w:r>
        <w:rPr>
          <w:rFonts w:eastAsia="Times New Roman"/>
          <w:b/>
          <w:szCs w:val="24"/>
        </w:rPr>
        <w:t xml:space="preserve">ήτριος Καμμένος): </w:t>
      </w:r>
      <w:r>
        <w:rPr>
          <w:rFonts w:eastAsia="Times New Roman"/>
          <w:szCs w:val="24"/>
        </w:rPr>
        <w:t>Κύριε Υπουργέ, όμως, αυτό δεν είναι θέμα τώρα για τον κ. Σταθάκη.</w:t>
      </w:r>
    </w:p>
    <w:p w14:paraId="6BEEFA65" w14:textId="77777777" w:rsidR="009B7D3A" w:rsidRDefault="00441D78">
      <w:pPr>
        <w:spacing w:line="600" w:lineRule="auto"/>
        <w:ind w:firstLine="720"/>
        <w:jc w:val="both"/>
        <w:rPr>
          <w:rFonts w:eastAsia="Times New Roman"/>
          <w:szCs w:val="24"/>
        </w:rPr>
      </w:pPr>
      <w:r>
        <w:rPr>
          <w:rFonts w:eastAsia="Times New Roman"/>
          <w:szCs w:val="24"/>
        </w:rPr>
        <w:t>Σας παρακαλώ, να μείνουμε λίγο στις νομοτεχνικές, γιατί έχουμε ακόμα τρεις εισηγητές, γιατί θα ανοίξουμε την κουβέντα πολύ.</w:t>
      </w:r>
    </w:p>
    <w:p w14:paraId="6BEEFA66" w14:textId="77777777" w:rsidR="009B7D3A" w:rsidRDefault="00441D78">
      <w:pPr>
        <w:spacing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Γιατί αλλιώς θα πρέ</w:t>
      </w:r>
      <w:r>
        <w:rPr>
          <w:rFonts w:eastAsia="Times New Roman"/>
          <w:szCs w:val="24"/>
        </w:rPr>
        <w:t>πει να απαντήσουμε και εμείς.</w:t>
      </w:r>
    </w:p>
    <w:p w14:paraId="6BEEFA67" w14:textId="77777777" w:rsidR="009B7D3A" w:rsidRDefault="00441D78">
      <w:pPr>
        <w:spacing w:line="600" w:lineRule="auto"/>
        <w:ind w:firstLine="720"/>
        <w:jc w:val="both"/>
        <w:rPr>
          <w:rFonts w:eastAsia="Times New Roman"/>
          <w:b/>
          <w:szCs w:val="24"/>
        </w:rPr>
      </w:pPr>
      <w:r>
        <w:rPr>
          <w:rFonts w:eastAsia="Times New Roman"/>
          <w:b/>
          <w:szCs w:val="24"/>
        </w:rPr>
        <w:lastRenderedPageBreak/>
        <w:t xml:space="preserve">ΧΡΗΣΤΟΣ ΣΠΙΡΤΖΗΣ (Υπουργός </w:t>
      </w:r>
      <w:r>
        <w:rPr>
          <w:rFonts w:eastAsia="Times New Roman"/>
          <w:b/>
          <w:szCs w:val="24"/>
        </w:rPr>
        <w:t>Υποδομών και</w:t>
      </w:r>
      <w:r w:rsidRPr="00274630">
        <w:rPr>
          <w:rFonts w:eastAsia="Times New Roman"/>
          <w:b/>
          <w:szCs w:val="24"/>
        </w:rPr>
        <w:t xml:space="preserve"> </w:t>
      </w:r>
      <w:r>
        <w:rPr>
          <w:rFonts w:eastAsia="Times New Roman"/>
          <w:b/>
          <w:szCs w:val="24"/>
        </w:rPr>
        <w:t>Μεταφορών</w:t>
      </w:r>
      <w:r>
        <w:rPr>
          <w:rFonts w:eastAsia="Times New Roman"/>
          <w:b/>
          <w:szCs w:val="24"/>
        </w:rPr>
        <w:t>):</w:t>
      </w:r>
      <w:r>
        <w:rPr>
          <w:rFonts w:eastAsia="Times New Roman"/>
          <w:szCs w:val="24"/>
        </w:rPr>
        <w:t xml:space="preserve"> Κύριε Πρόεδρε, σας ευχαριστώ πάρα πολύ, αλλά θα έπρεπε να περιοριστούν και στις πρωτολογίες τους.</w:t>
      </w:r>
    </w:p>
    <w:p w14:paraId="6BEEFA68" w14:textId="77777777" w:rsidR="009B7D3A" w:rsidRDefault="00441D78">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Ας μην απαντήσουμε για τον κ. Σταθάκη, ας π</w:t>
      </w:r>
      <w:r>
        <w:rPr>
          <w:rFonts w:eastAsia="Times New Roman"/>
          <w:szCs w:val="24"/>
        </w:rPr>
        <w:t>ροχωρήσουμε, σας παρακαλώ, στις νομοτεχνικές, γιατί έχουμε ακόμα τρεις εισηγητές και τον κ. Γαβρόγλου.</w:t>
      </w:r>
    </w:p>
    <w:p w14:paraId="6BEEFA6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Να προχωρήσουμε. Πριν προχωρήσουμε, να πω κάτι που αφορά το σχέδιο νόμου. </w:t>
      </w:r>
    </w:p>
    <w:p w14:paraId="6BEEFA6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w:t>
      </w:r>
      <w:r>
        <w:rPr>
          <w:rFonts w:eastAsia="Times New Roman" w:cs="Times New Roman"/>
          <w:szCs w:val="24"/>
        </w:rPr>
        <w:t xml:space="preserve"> δικαιούται…</w:t>
      </w:r>
    </w:p>
    <w:p w14:paraId="6BEEFA6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Καθόλου δεν δικαιούμαι! Αμετροέπεια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για μένα και για τα έργα. </w:t>
      </w:r>
    </w:p>
    <w:p w14:paraId="6BEEFA6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θα ήθελα να πω ότι μάλλον γελάνε οι πολίτες που σας παρακολουθούν, κύριε Καραμανλή</w:t>
      </w:r>
      <w:r>
        <w:rPr>
          <w:rFonts w:eastAsia="Times New Roman" w:cs="Times New Roman"/>
          <w:szCs w:val="24"/>
        </w:rPr>
        <w:t>,</w:t>
      </w:r>
      <w:r>
        <w:rPr>
          <w:rFonts w:eastAsia="Times New Roman" w:cs="Times New Roman"/>
          <w:szCs w:val="24"/>
        </w:rPr>
        <w:t xml:space="preserve"> και γι’ αυτά που είπατε σε σχέση με την επίσημη πλέον έκθεση του Ευρωπαϊκού Ελεγκτικού Συνεδρίου για τα έργα ΣΔΙΤ. Κι επειδή κι αυτό ακόμα θέλετε να το αλλάξετε και να το παρουσιάσετε όπως εσείς θέλετε, θα το καταθέσουμε στα Πρακτικά. Απλώς να διαβάσουμε </w:t>
      </w:r>
      <w:r>
        <w:rPr>
          <w:rFonts w:eastAsia="Times New Roman" w:cs="Times New Roman"/>
          <w:szCs w:val="24"/>
        </w:rPr>
        <w:t xml:space="preserve">μερικά πράγματα.  </w:t>
      </w:r>
    </w:p>
    <w:p w14:paraId="6BEEFA6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 και Μεταφορών κ. Χρήστος Σπίρτζης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Βουλής)</w:t>
      </w:r>
    </w:p>
    <w:p w14:paraId="6BEEFA6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ΚΩΝΣΤ</w:t>
      </w:r>
      <w:r>
        <w:rPr>
          <w:rFonts w:eastAsia="Times New Roman" w:cs="Times New Roman"/>
          <w:b/>
          <w:szCs w:val="24"/>
        </w:rPr>
        <w:t>ΑΝΤΙΝΟΣ ΑΧ. ΚΑΡΑΜΑΝΛΗΣ:</w:t>
      </w:r>
      <w:r>
        <w:rPr>
          <w:rFonts w:eastAsia="Times New Roman" w:cs="Times New Roman"/>
          <w:szCs w:val="24"/>
        </w:rPr>
        <w:t xml:space="preserve"> Τώρα συγγνώμη, κύριε Πρόεδρε…</w:t>
      </w:r>
    </w:p>
    <w:p w14:paraId="6BEEFA6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Κάνει νομοτεχνικές βελτιώσεις τώρα; Θα τρελαθούμε; </w:t>
      </w:r>
    </w:p>
    <w:p w14:paraId="6BEEFA7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Να διαβάσουμε, κύριε Καραμανλή</w:t>
      </w:r>
      <w:r>
        <w:rPr>
          <w:rFonts w:eastAsia="Times New Roman" w:cs="Times New Roman"/>
          <w:szCs w:val="24"/>
        </w:rPr>
        <w:t>,</w:t>
      </w:r>
      <w:r>
        <w:rPr>
          <w:rFonts w:eastAsia="Times New Roman" w:cs="Times New Roman"/>
          <w:szCs w:val="24"/>
        </w:rPr>
        <w:t xml:space="preserve"> μερικά πράγματα από την έκθεση του Ευρωπαϊκού Ελεγκτικού Συνεδρίου γι’ αυτά που είπατε. </w:t>
      </w:r>
    </w:p>
    <w:p w14:paraId="6BEEFA7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Σπίρτζη, διευκολύνετε λίγο τη συζήτηση. </w:t>
      </w:r>
    </w:p>
    <w:p w14:paraId="6BEEFA7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Το ξέρω ότι σας ενοχλούν αυτά που λέω, αλλά να τα πείτε σ</w:t>
      </w:r>
      <w:r>
        <w:rPr>
          <w:rFonts w:eastAsia="Times New Roman" w:cs="Times New Roman"/>
          <w:szCs w:val="24"/>
        </w:rPr>
        <w:t xml:space="preserve">την ομιλία σας. </w:t>
      </w:r>
    </w:p>
    <w:p w14:paraId="6BEEFA7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Θα τα πω στην τοποθέτησή μου. </w:t>
      </w:r>
    </w:p>
    <w:p w14:paraId="6BEEFA74"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Θα κατατεθούν στα Πρακτικά…</w:t>
      </w:r>
    </w:p>
    <w:p w14:paraId="6BEEFA7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Θα τα πούμε, δεν θα τη γλιτώσετε. Δεν θα δι</w:t>
      </w:r>
      <w:r>
        <w:rPr>
          <w:rFonts w:eastAsia="Times New Roman" w:cs="Times New Roman"/>
          <w:szCs w:val="24"/>
        </w:rPr>
        <w:t xml:space="preserve">αστρεβλώνετε ακόμα και την έκθεση του Ευρωπαϊκού Ελεγκτικού Συνεδρίου, που είναι κόλαφος για τις κυβερνήσεις της Νέας Δημοκρατίας, για τις συμβάσεις που αρχικά κάνατε και για τις συμβάσεις που αναθεωρήσατε. </w:t>
      </w:r>
    </w:p>
    <w:p w14:paraId="6BEEFA7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Υπουργέ, </w:t>
      </w:r>
      <w:r>
        <w:rPr>
          <w:rFonts w:eastAsia="Times New Roman" w:cs="Times New Roman"/>
          <w:szCs w:val="24"/>
        </w:rPr>
        <w:t xml:space="preserve">να προχωρήσουμε λίγο σας παρακαλώ. Διευκολύνετε λίγο και το Προεδρείο και τους συναδέλφους και τις νομοτεχνικές. </w:t>
      </w:r>
    </w:p>
    <w:p w14:paraId="6BEEFA7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Και δεν αφορά προφανώς την περίοδο διακυβέρνησης από τον ΣΥΡΙΖΑ. Είναι όλα δικά σας. Και τ</w:t>
      </w:r>
      <w:r>
        <w:rPr>
          <w:rFonts w:eastAsia="Times New Roman" w:cs="Times New Roman"/>
          <w:szCs w:val="24"/>
        </w:rPr>
        <w:t xml:space="preserve">α 500 και το 1.200, είναι όλα δικά σας. </w:t>
      </w:r>
    </w:p>
    <w:p w14:paraId="6BEEFA78"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BEEFA7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Κύριοι συνάδελφοι σας παρακαλώ. Κύριε Υπουργέ, νομοτεχνικές. </w:t>
      </w:r>
    </w:p>
    <w:p w14:paraId="6BEEFA7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Κύριε Πρόεδρε, νομοτεχνικές είναι αυτές; </w:t>
      </w:r>
    </w:p>
    <w:p w14:paraId="6BEEFA7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ΧΡΗΣΤΟΣ ΣΠΙΡΤΖΗ</w:t>
      </w:r>
      <w:r>
        <w:rPr>
          <w:rFonts w:eastAsia="Times New Roman" w:cs="Times New Roman"/>
          <w:b/>
          <w:szCs w:val="24"/>
        </w:rPr>
        <w:t>Σ (Υπουργός Υποδομών και Μεταφορών):</w:t>
      </w:r>
      <w:r>
        <w:rPr>
          <w:rFonts w:eastAsia="Times New Roman" w:cs="Times New Roman"/>
          <w:szCs w:val="24"/>
        </w:rPr>
        <w:t xml:space="preserve"> Στις νομοτεχνικές, λοιπόν. </w:t>
      </w:r>
    </w:p>
    <w:p w14:paraId="6BEEFA7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Μετά από πέντε λεπτά. </w:t>
      </w:r>
    </w:p>
    <w:p w14:paraId="6BEEFA7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Εσείς μετά από δεκαεπτά. </w:t>
      </w:r>
    </w:p>
    <w:p w14:paraId="6BEEFA7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Μα μιλούσα επί της ουσίας. </w:t>
      </w:r>
    </w:p>
    <w:p w14:paraId="6BEEFA7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ΤΟΣ ΣΠΙΡΤΖΗΣ (Υπουργός Υποδομών και Μεταφορών):</w:t>
      </w:r>
      <w:r>
        <w:rPr>
          <w:rFonts w:eastAsia="Times New Roman" w:cs="Times New Roman"/>
          <w:szCs w:val="24"/>
        </w:rPr>
        <w:t xml:space="preserve"> Ναι, ναι ακριβώς, για το σχέδιο νόμου!</w:t>
      </w:r>
    </w:p>
    <w:p w14:paraId="6BEEFA8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Μην καθυστερούμε, σας παρακαλώ. </w:t>
      </w:r>
    </w:p>
    <w:p w14:paraId="6BEEFA8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Μην εκνευρίζεστε. Είπατε ότι εμείς είμαστε εκνευρισ</w:t>
      </w:r>
      <w:r>
        <w:rPr>
          <w:rFonts w:eastAsia="Times New Roman" w:cs="Times New Roman"/>
          <w:szCs w:val="24"/>
        </w:rPr>
        <w:t xml:space="preserve">μένοι. Γιατί εκνευρίζεστε; </w:t>
      </w:r>
    </w:p>
    <w:p w14:paraId="6BEEFA8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ΑΧ. ΚΑΡΑΜΑΝΛΗΣ:</w:t>
      </w:r>
      <w:r>
        <w:rPr>
          <w:rFonts w:eastAsia="Times New Roman" w:cs="Times New Roman"/>
          <w:szCs w:val="24"/>
        </w:rPr>
        <w:t xml:space="preserve"> Δεκαεπτά λεπτά μίλησα εγώ. Εσείς μιλάτε τον διπλάσιο χρόνο. Κάνετε κατάχρηση του Κανονισμού. </w:t>
      </w:r>
    </w:p>
    <w:p w14:paraId="6BEEFA8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Σας παρακαλώ, κύριε Καραμανλή. </w:t>
      </w:r>
    </w:p>
    <w:p w14:paraId="6BEEFA8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6BEEFA8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ΧΡΗΣΤΟΣ ΣΠΙΡΤ</w:t>
      </w:r>
      <w:r>
        <w:rPr>
          <w:rFonts w:eastAsia="Times New Roman" w:cs="Times New Roman"/>
          <w:b/>
          <w:szCs w:val="24"/>
        </w:rPr>
        <w:t>ΖΗΣ (Υπουργός Υποδομών και Μεταφορών):</w:t>
      </w:r>
      <w:r>
        <w:rPr>
          <w:rFonts w:eastAsia="Times New Roman" w:cs="Times New Roman"/>
          <w:szCs w:val="24"/>
        </w:rPr>
        <w:t xml:space="preserve"> Οι νομοτεχνικές βελτιώσεις αυτές που κάναμε χθες στην </w:t>
      </w:r>
      <w:r>
        <w:rPr>
          <w:rFonts w:eastAsia="Times New Roman" w:cs="Times New Roman"/>
          <w:szCs w:val="24"/>
        </w:rPr>
        <w:t>ε</w:t>
      </w:r>
      <w:r>
        <w:rPr>
          <w:rFonts w:eastAsia="Times New Roman" w:cs="Times New Roman"/>
          <w:szCs w:val="24"/>
        </w:rPr>
        <w:t xml:space="preserve">πιτροπή αποδεκτές και τις καταθέσαμε είναι απ’ όλες τις πτέρυγες και τις γνωρίζουν τα κόμματα. Οι σημερινές έχουν να κάνουν με τα πειθαρχικά στο άρθρο 5 παράγραφος 2. Έχουν να κάνουν με τις πιάτσες των ταξί που ορίζονται μέσα στο σχέδιο νόμου. Εκτός από </w:t>
      </w:r>
      <w:r>
        <w:rPr>
          <w:rFonts w:eastAsia="Times New Roman" w:cs="Times New Roman"/>
          <w:szCs w:val="24"/>
        </w:rPr>
        <w:lastRenderedPageBreak/>
        <w:t>τη</w:t>
      </w:r>
      <w:r>
        <w:rPr>
          <w:rFonts w:eastAsia="Times New Roman" w:cs="Times New Roman"/>
          <w:szCs w:val="24"/>
        </w:rPr>
        <w:t>ν απόσταση που έχουμε βάλει ως προδιαγραφή, είναι και η χωροθέτησή τους και διπλασιάζονται τα πρόστιμα σε φορείς και δήμους αν δεν καθορίσουν τις θέσεις. Αυτό είναι αποδοχή προτάσεων Βουλευτών. Τα εισοδηματικά κριτήρια προσαύξησης για τα πρόστιμα, λαμβάνον</w:t>
      </w:r>
      <w:r>
        <w:rPr>
          <w:rFonts w:eastAsia="Times New Roman" w:cs="Times New Roman"/>
          <w:szCs w:val="24"/>
        </w:rPr>
        <w:t xml:space="preserve">τας υπ’ όψιν τη σχετική παρατήρηση της Επιστημονικής Επιτροπής της Βουλής, τίθενται νομοθετικώς. </w:t>
      </w:r>
    </w:p>
    <w:p w14:paraId="6BEEFA8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Για τις «γουρούνες», συνάδελφε Κατσώτη, δίνουμε μεταβατική έναν μήνα όχι για να ισχύσει, αλλά για να προετοιμάσουμε ένα ορθολογικό πλαίσιο, όπως είπαμε και στ</w:t>
      </w:r>
      <w:r>
        <w:rPr>
          <w:rFonts w:eastAsia="Times New Roman" w:cs="Times New Roman"/>
          <w:szCs w:val="24"/>
        </w:rPr>
        <w:t>ις επιτροπές με το Υπουργείο Τουρισμού και με το Υπουργείο Τοπικής Αυτοδιοίκησης, μαζί με τα τουριστικά λεωφορεία ανοι</w:t>
      </w:r>
      <w:r>
        <w:rPr>
          <w:rFonts w:eastAsia="Times New Roman" w:cs="Times New Roman"/>
          <w:szCs w:val="24"/>
        </w:rPr>
        <w:t>κ</w:t>
      </w:r>
      <w:r>
        <w:rPr>
          <w:rFonts w:eastAsia="Times New Roman" w:cs="Times New Roman"/>
          <w:szCs w:val="24"/>
        </w:rPr>
        <w:t xml:space="preserve">τού τύπου και με τις «γουρούνες» και με τα τρενάκια, για να έχει επιτέλους η </w:t>
      </w:r>
      <w:r>
        <w:rPr>
          <w:rFonts w:eastAsia="Times New Roman" w:cs="Times New Roman"/>
          <w:szCs w:val="24"/>
        </w:rPr>
        <w:t>τοπική αυτοδιοίκησ</w:t>
      </w:r>
      <w:r>
        <w:rPr>
          <w:rFonts w:eastAsia="Times New Roman" w:cs="Times New Roman"/>
          <w:szCs w:val="24"/>
        </w:rPr>
        <w:t xml:space="preserve">η λόγο </w:t>
      </w:r>
      <w:r>
        <w:rPr>
          <w:rFonts w:eastAsia="Times New Roman" w:cs="Times New Roman"/>
          <w:szCs w:val="24"/>
        </w:rPr>
        <w:lastRenderedPageBreak/>
        <w:t>πο</w:t>
      </w:r>
      <w:r>
        <w:rPr>
          <w:rFonts w:eastAsia="Times New Roman" w:cs="Times New Roman"/>
          <w:szCs w:val="24"/>
        </w:rPr>
        <w:t>ύ</w:t>
      </w:r>
      <w:r>
        <w:rPr>
          <w:rFonts w:eastAsia="Times New Roman" w:cs="Times New Roman"/>
          <w:szCs w:val="24"/>
        </w:rPr>
        <w:t xml:space="preserve"> θα κυκλοφορούν και ποιος είναι </w:t>
      </w:r>
      <w:r>
        <w:rPr>
          <w:rFonts w:eastAsia="Times New Roman" w:cs="Times New Roman"/>
          <w:szCs w:val="24"/>
        </w:rPr>
        <w:t xml:space="preserve">ο επιτρεπόμενος φόρος σε κάθε δρόμο για την κυκλοφορία τους. </w:t>
      </w:r>
    </w:p>
    <w:p w14:paraId="6BEEFA8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Για τα μεταχειρισμένα στο άρθρο 46 γίνεται νομοτεχνική βελτίωση για επιβεβαίωση τεχνικής επικαιροποίησης. </w:t>
      </w:r>
    </w:p>
    <w:p w14:paraId="6BEEFA8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Για το άρθρο 47 στο παρατηρητήριο -το πρότεινε ο κ. Δανέλλης- περιλαμβάνουμε και τα αντ</w:t>
      </w:r>
      <w:r>
        <w:rPr>
          <w:rFonts w:eastAsia="Times New Roman" w:cs="Times New Roman"/>
          <w:szCs w:val="24"/>
        </w:rPr>
        <w:t xml:space="preserve">αλλακτικά τρίτων, όχι μόνο αντιπροσώπων. </w:t>
      </w:r>
    </w:p>
    <w:p w14:paraId="6BEEFA8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 άρθρο 56 -το πρότεινε ο κ. Μπουκώρος- βελτιώνεται για την προϋπόθεση να ασκείται κύρια επαγγελματική δραστηριότητα, για τους μη κατά κύριο λόγο αγρότες.</w:t>
      </w:r>
    </w:p>
    <w:p w14:paraId="6BEEFA8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άρθρο 79 επίσης. Και στο άρθρο 82 κάτι που ζήτησε και ο κ. Κατσώτης και ο κ. Μανιάτης από άλλη αφετηρία και με άλλο</w:t>
      </w:r>
      <w:r>
        <w:rPr>
          <w:rFonts w:eastAsia="Times New Roman" w:cs="Times New Roman"/>
          <w:szCs w:val="24"/>
        </w:rPr>
        <w:t>ν</w:t>
      </w:r>
      <w:r>
        <w:rPr>
          <w:rFonts w:eastAsia="Times New Roman" w:cs="Times New Roman"/>
          <w:szCs w:val="24"/>
        </w:rPr>
        <w:t xml:space="preserve"> προσανατολισμό. </w:t>
      </w:r>
    </w:p>
    <w:p w14:paraId="6BEEFA8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lastRenderedPageBreak/>
        <w:t>Συμπληρώνεται, λοιπόν, το θεσμικό πλαίσιο της ειδικής επιτροπής γιατρών. Η συγκρότηση γίνεται μόνο από γιατρούς δημόσι</w:t>
      </w:r>
      <w:r>
        <w:rPr>
          <w:rFonts w:eastAsia="Times New Roman" w:cs="Times New Roman"/>
          <w:szCs w:val="24"/>
        </w:rPr>
        <w:t xml:space="preserve">ων νοσοκομείων. Το δεύτερο είναι ότι σε περίπτωση προσκόμισης ιατρικής βεβαίωσης από ιδιώτη ο γιατρός εργασίας έχει τη δυνατότητα να παραπέμψει το περιστατικό σε δημόσιο νοσοκομείο προς επανεξέταση. Το ίδιο δικαίωμα έχει και η </w:t>
      </w:r>
      <w:r>
        <w:rPr>
          <w:rFonts w:eastAsia="Times New Roman" w:cs="Times New Roman"/>
          <w:szCs w:val="24"/>
        </w:rPr>
        <w:t>ε</w:t>
      </w:r>
      <w:r>
        <w:rPr>
          <w:rFonts w:eastAsia="Times New Roman" w:cs="Times New Roman"/>
          <w:szCs w:val="24"/>
        </w:rPr>
        <w:t xml:space="preserve">πιτροπή. </w:t>
      </w:r>
    </w:p>
    <w:p w14:paraId="6BEEFA8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 τρίτο είναι ότι</w:t>
      </w:r>
      <w:r>
        <w:rPr>
          <w:rFonts w:eastAsia="Times New Roman" w:cs="Times New Roman"/>
          <w:szCs w:val="24"/>
        </w:rPr>
        <w:t xml:space="preserve"> οι αποφάσεις της </w:t>
      </w:r>
      <w:r>
        <w:rPr>
          <w:rFonts w:eastAsia="Times New Roman" w:cs="Times New Roman"/>
          <w:szCs w:val="24"/>
        </w:rPr>
        <w:t>ε</w:t>
      </w:r>
      <w:r>
        <w:rPr>
          <w:rFonts w:eastAsia="Times New Roman" w:cs="Times New Roman"/>
          <w:szCs w:val="24"/>
        </w:rPr>
        <w:t xml:space="preserve">πιτροπής είναι αιτιολογημένες. Το τέταρτο είναι ότι απαγορεύεται σε οποιαδήποτε ιατρική βεβαίωση να υποδεικνύεται η θέση εργασίας και ότι η </w:t>
      </w:r>
      <w:r>
        <w:rPr>
          <w:rFonts w:eastAsia="Times New Roman" w:cs="Times New Roman"/>
          <w:szCs w:val="24"/>
        </w:rPr>
        <w:t>ε</w:t>
      </w:r>
      <w:r>
        <w:rPr>
          <w:rFonts w:eastAsia="Times New Roman" w:cs="Times New Roman"/>
          <w:szCs w:val="24"/>
        </w:rPr>
        <w:t xml:space="preserve">πιτροπή συνεδριάζει με τουλάχιστον τρία μέλη. </w:t>
      </w:r>
    </w:p>
    <w:p w14:paraId="6BEEFA8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Εμείς, κύριε Πρόεδρε, παρ</w:t>
      </w:r>
      <w:r>
        <w:rPr>
          <w:rFonts w:eastAsia="Times New Roman" w:cs="Times New Roman"/>
          <w:szCs w:val="24"/>
        </w:rPr>
        <w:t xml:space="preserve">’ </w:t>
      </w:r>
      <w:r>
        <w:rPr>
          <w:rFonts w:eastAsia="Times New Roman" w:cs="Times New Roman"/>
          <w:szCs w:val="24"/>
        </w:rPr>
        <w:t xml:space="preserve">ότι προκαλούμαστε από </w:t>
      </w:r>
      <w:r>
        <w:rPr>
          <w:rFonts w:eastAsia="Times New Roman" w:cs="Times New Roman"/>
          <w:szCs w:val="24"/>
        </w:rPr>
        <w:t xml:space="preserve">τις διάφορες «κίτρινες» τοποθετήσεις που γίνονται, συνεχίζουμε να έχουμε μία άλλου είδους συμπεριφορά απέναντι στους Βουλευτές όλων </w:t>
      </w:r>
      <w:r>
        <w:rPr>
          <w:rFonts w:eastAsia="Times New Roman" w:cs="Times New Roman"/>
          <w:szCs w:val="24"/>
        </w:rPr>
        <w:lastRenderedPageBreak/>
        <w:t>των πτερύγων. Και ό,τι συμβάλλει πραγματικά στον εξορθολογισμό, τη διαφάνεια, την καλή λειτουργία και τη δικαιοσύνη στο σχέδ</w:t>
      </w:r>
      <w:r>
        <w:rPr>
          <w:rFonts w:eastAsia="Times New Roman" w:cs="Times New Roman"/>
          <w:szCs w:val="24"/>
        </w:rPr>
        <w:t>ιο νόμου του Υπουργείου Μεταφορών από τους Βουλευτές γίνεται αποδεκτό και σας τα καταθέτω για να τα έχουν όλοι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w:t>
      </w:r>
    </w:p>
    <w:p w14:paraId="6BEEFA8E" w14:textId="77777777" w:rsidR="009B7D3A" w:rsidRDefault="00441D78">
      <w:pPr>
        <w:spacing w:line="600" w:lineRule="auto"/>
        <w:ind w:firstLine="720"/>
        <w:jc w:val="both"/>
        <w:rPr>
          <w:rFonts w:eastAsia="Times New Roman"/>
          <w:bCs/>
          <w:szCs w:val="24"/>
        </w:rPr>
      </w:pPr>
      <w:r>
        <w:rPr>
          <w:rFonts w:eastAsia="Times New Roman" w:cs="Times New Roman"/>
          <w:szCs w:val="24"/>
        </w:rPr>
        <w:t xml:space="preserve">(Στο σημείο αυτό ο </w:t>
      </w:r>
      <w:r>
        <w:rPr>
          <w:rFonts w:eastAsia="Times New Roman"/>
          <w:bCs/>
          <w:szCs w:val="24"/>
        </w:rPr>
        <w:t xml:space="preserve">Υπουργός  κ. </w:t>
      </w:r>
      <w:r>
        <w:rPr>
          <w:rFonts w:eastAsia="Times New Roman"/>
          <w:bCs/>
          <w:szCs w:val="24"/>
        </w:rPr>
        <w:t>Χρήστος Σπίρτζης</w:t>
      </w:r>
      <w:r>
        <w:rPr>
          <w:rFonts w:eastAsia="Times New Roman"/>
          <w:bCs/>
          <w:szCs w:val="24"/>
        </w:rPr>
        <w:t xml:space="preserve"> καταθέτει για τα Πρακτικά τις προαναφερθείσες νομοτεχνικές βελτιώσεις</w:t>
      </w:r>
      <w:r>
        <w:rPr>
          <w:rFonts w:eastAsia="Times New Roman"/>
          <w:bCs/>
          <w:szCs w:val="24"/>
        </w:rPr>
        <w:t>,</w:t>
      </w:r>
      <w:r>
        <w:rPr>
          <w:rFonts w:eastAsia="Times New Roman"/>
          <w:bCs/>
          <w:szCs w:val="24"/>
        </w:rPr>
        <w:t xml:space="preserve"> οι οποίες έχουν</w:t>
      </w:r>
      <w:r>
        <w:rPr>
          <w:rFonts w:eastAsia="Times New Roman"/>
          <w:bCs/>
          <w:szCs w:val="24"/>
        </w:rPr>
        <w:t xml:space="preserve"> ως εξής:</w:t>
      </w:r>
    </w:p>
    <w:p w14:paraId="6BEEFA8F" w14:textId="77777777" w:rsidR="009B7D3A" w:rsidRDefault="00441D78">
      <w:pPr>
        <w:spacing w:line="600" w:lineRule="auto"/>
        <w:jc w:val="center"/>
        <w:rPr>
          <w:rFonts w:eastAsia="Times New Roman"/>
          <w:bCs/>
          <w:color w:val="FF0000"/>
          <w:szCs w:val="24"/>
        </w:rPr>
      </w:pPr>
      <w:r w:rsidRPr="00371684">
        <w:rPr>
          <w:rFonts w:eastAsia="Times New Roman"/>
          <w:bCs/>
          <w:color w:val="FF0000"/>
          <w:szCs w:val="24"/>
        </w:rPr>
        <w:t>ΑΛΛΑΓΗ ΣΕΛΙΔΑΣ</w:t>
      </w:r>
    </w:p>
    <w:p w14:paraId="6BEEFA90" w14:textId="77777777" w:rsidR="009B7D3A" w:rsidRDefault="00441D78">
      <w:pPr>
        <w:spacing w:line="600" w:lineRule="auto"/>
        <w:jc w:val="center"/>
        <w:rPr>
          <w:rFonts w:eastAsia="Times New Roman"/>
          <w:bCs/>
          <w:color w:val="FF0000"/>
          <w:szCs w:val="24"/>
        </w:rPr>
      </w:pPr>
      <w:r w:rsidRPr="009E1D93">
        <w:rPr>
          <w:rFonts w:eastAsia="Times New Roman"/>
          <w:bCs/>
          <w:color w:val="FF0000"/>
          <w:szCs w:val="24"/>
        </w:rPr>
        <w:t>(Να μπουν οι σελίδες 193 έως και 196)</w:t>
      </w:r>
    </w:p>
    <w:p w14:paraId="6BEEFA91" w14:textId="77777777" w:rsidR="009B7D3A" w:rsidRDefault="00441D78">
      <w:pPr>
        <w:spacing w:line="600" w:lineRule="auto"/>
        <w:jc w:val="center"/>
        <w:rPr>
          <w:rFonts w:eastAsia="Times New Roman"/>
          <w:bCs/>
          <w:szCs w:val="24"/>
        </w:rPr>
      </w:pPr>
      <w:r w:rsidRPr="00371684">
        <w:rPr>
          <w:rFonts w:eastAsia="Times New Roman"/>
          <w:bCs/>
          <w:color w:val="FF0000"/>
          <w:szCs w:val="24"/>
        </w:rPr>
        <w:t>ΑΛΛΑΓΗ ΣΕΛΙΔΑΣ</w:t>
      </w:r>
    </w:p>
    <w:p w14:paraId="6BEEFA92" w14:textId="77777777" w:rsidR="009B7D3A" w:rsidRDefault="00441D78">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w:t>
      </w:r>
      <w:r>
        <w:rPr>
          <w:rFonts w:eastAsia="Times New Roman"/>
          <w:bCs/>
          <w:szCs w:val="24"/>
        </w:rPr>
        <w:t xml:space="preserve">Τον λόγο έχει ο κ. Γαβρόγλου για την τροπολογία του, όσο πιο σύντομα γίνεται. </w:t>
      </w:r>
    </w:p>
    <w:p w14:paraId="6BEEFA93" w14:textId="77777777" w:rsidR="009B7D3A" w:rsidRDefault="00441D78">
      <w:pPr>
        <w:spacing w:line="600" w:lineRule="auto"/>
        <w:ind w:firstLine="720"/>
        <w:jc w:val="both"/>
        <w:rPr>
          <w:rFonts w:eastAsia="Times New Roman"/>
          <w:bCs/>
          <w:szCs w:val="24"/>
        </w:rPr>
      </w:pPr>
      <w:r>
        <w:rPr>
          <w:rFonts w:eastAsia="Times New Roman"/>
          <w:bCs/>
          <w:szCs w:val="24"/>
        </w:rPr>
        <w:lastRenderedPageBreak/>
        <w:t>Ορίστε, κύριε Υπουργέ, έχετε τον λόγο για δύο λεπτά.</w:t>
      </w:r>
    </w:p>
    <w:p w14:paraId="6BEEFA94" w14:textId="77777777" w:rsidR="009B7D3A" w:rsidRDefault="00441D78">
      <w:pPr>
        <w:spacing w:line="600" w:lineRule="auto"/>
        <w:ind w:firstLine="720"/>
        <w:jc w:val="both"/>
        <w:rPr>
          <w:rFonts w:eastAsia="Times New Roman"/>
          <w:bCs/>
          <w:szCs w:val="24"/>
        </w:rPr>
      </w:pPr>
      <w:r>
        <w:rPr>
          <w:rFonts w:eastAsia="Times New Roman"/>
          <w:b/>
          <w:bCs/>
          <w:szCs w:val="24"/>
        </w:rPr>
        <w:t xml:space="preserve">ΚΩΝΣΤΑΝΤΙΝΟΣ ΓΑΒΡΟΓΛΟΥ (Υπουργός Παιδείας, Έρευνας και Θρησκευμάτων): </w:t>
      </w:r>
      <w:r>
        <w:rPr>
          <w:rFonts w:eastAsia="Times New Roman"/>
          <w:bCs/>
          <w:szCs w:val="24"/>
        </w:rPr>
        <w:t>Σας ευχαριστώ πολύ. Θα είμαι σύντομος.</w:t>
      </w:r>
    </w:p>
    <w:p w14:paraId="6BEEFA95" w14:textId="77777777" w:rsidR="009B7D3A" w:rsidRDefault="00441D78">
      <w:pPr>
        <w:spacing w:line="600" w:lineRule="auto"/>
        <w:ind w:firstLine="720"/>
        <w:jc w:val="both"/>
        <w:rPr>
          <w:rFonts w:eastAsia="Times New Roman"/>
          <w:bCs/>
          <w:szCs w:val="24"/>
        </w:rPr>
      </w:pPr>
      <w:r>
        <w:rPr>
          <w:rFonts w:eastAsia="Times New Roman"/>
          <w:bCs/>
          <w:szCs w:val="24"/>
        </w:rPr>
        <w:t xml:space="preserve">Κατατίθεται μία τροπολογία που επιλύει ορισμένα πολύ επείγοντα ζητήματα της υπηρεσιακής κατάστασης των εκπαιδευτικών στα </w:t>
      </w:r>
      <w:r>
        <w:rPr>
          <w:rFonts w:eastAsia="Times New Roman"/>
          <w:bCs/>
          <w:szCs w:val="24"/>
        </w:rPr>
        <w:t>πειραματικά</w:t>
      </w:r>
      <w:r>
        <w:rPr>
          <w:rFonts w:eastAsia="Times New Roman"/>
          <w:bCs/>
          <w:szCs w:val="24"/>
        </w:rPr>
        <w:t xml:space="preserve"> και </w:t>
      </w:r>
      <w:r>
        <w:rPr>
          <w:rFonts w:eastAsia="Times New Roman"/>
          <w:bCs/>
          <w:szCs w:val="24"/>
        </w:rPr>
        <w:t>πρότυπα</w:t>
      </w:r>
      <w:r>
        <w:rPr>
          <w:rFonts w:eastAsia="Times New Roman"/>
          <w:bCs/>
          <w:szCs w:val="24"/>
        </w:rPr>
        <w:t xml:space="preserve"> σχ</w:t>
      </w:r>
      <w:r>
        <w:rPr>
          <w:rFonts w:eastAsia="Times New Roman"/>
          <w:bCs/>
          <w:szCs w:val="24"/>
        </w:rPr>
        <w:t xml:space="preserve">ολεία. </w:t>
      </w:r>
    </w:p>
    <w:p w14:paraId="6BEEFA96" w14:textId="77777777" w:rsidR="009B7D3A" w:rsidRDefault="00441D78">
      <w:pPr>
        <w:spacing w:line="600" w:lineRule="auto"/>
        <w:ind w:firstLine="720"/>
        <w:jc w:val="both"/>
        <w:rPr>
          <w:rFonts w:eastAsia="Times New Roman"/>
          <w:bCs/>
          <w:szCs w:val="24"/>
        </w:rPr>
      </w:pPr>
      <w:r>
        <w:rPr>
          <w:rFonts w:eastAsia="Times New Roman"/>
          <w:b/>
          <w:bCs/>
          <w:szCs w:val="24"/>
        </w:rPr>
        <w:t xml:space="preserve">ΙΩΑΝΝΗΣ ΚΕΦΑΛΟΓΙΑΝΝΗΣ: </w:t>
      </w:r>
      <w:r>
        <w:rPr>
          <w:rFonts w:eastAsia="Times New Roman"/>
          <w:bCs/>
          <w:szCs w:val="24"/>
        </w:rPr>
        <w:t>Ποιος αριθμός είναι, κύριε Υπουργέ;</w:t>
      </w:r>
    </w:p>
    <w:p w14:paraId="6BEEFA97" w14:textId="77777777" w:rsidR="009B7D3A" w:rsidRDefault="00441D78">
      <w:pPr>
        <w:spacing w:line="600" w:lineRule="auto"/>
        <w:ind w:firstLine="720"/>
        <w:jc w:val="both"/>
        <w:rPr>
          <w:rFonts w:eastAsia="Times New Roman"/>
          <w:bCs/>
          <w:szCs w:val="24"/>
        </w:rPr>
      </w:pPr>
      <w:r>
        <w:rPr>
          <w:rFonts w:eastAsia="Times New Roman"/>
          <w:b/>
          <w:bCs/>
          <w:szCs w:val="24"/>
        </w:rPr>
        <w:t xml:space="preserve">ΚΩΝΣΤΑΝΤΙΝΟΣ ΓΑΒΡΟΓΛΟΥ (Υπουργός Παιδείας, Έρευνας και Θρησκευμάτων): </w:t>
      </w:r>
      <w:r>
        <w:rPr>
          <w:rFonts w:eastAsia="Times New Roman"/>
          <w:bCs/>
          <w:szCs w:val="24"/>
        </w:rPr>
        <w:t>Με συγχωρείτε, δεν έχω τον αριθμό. Δεν είναι αναγραμμένος.</w:t>
      </w:r>
    </w:p>
    <w:p w14:paraId="6BEEFA98" w14:textId="77777777" w:rsidR="009B7D3A" w:rsidRDefault="00441D78">
      <w:pPr>
        <w:spacing w:line="600" w:lineRule="auto"/>
        <w:ind w:firstLine="720"/>
        <w:jc w:val="both"/>
        <w:rPr>
          <w:rFonts w:eastAsia="Times New Roman"/>
          <w:bCs/>
          <w:szCs w:val="24"/>
        </w:rPr>
      </w:pPr>
      <w:r>
        <w:rPr>
          <w:rFonts w:eastAsia="Times New Roman"/>
          <w:b/>
          <w:bCs/>
          <w:szCs w:val="24"/>
        </w:rPr>
        <w:lastRenderedPageBreak/>
        <w:t>ΠΡΟΕΔΡΕΥΩΝ (Δημήτριος Καμμένος):</w:t>
      </w:r>
      <w:r>
        <w:rPr>
          <w:rFonts w:eastAsia="Times New Roman"/>
          <w:bCs/>
          <w:szCs w:val="24"/>
        </w:rPr>
        <w:t xml:space="preserve"> Ο αριθμός είναι 1523 με ειδ</w:t>
      </w:r>
      <w:r>
        <w:rPr>
          <w:rFonts w:eastAsia="Times New Roman"/>
          <w:bCs/>
          <w:szCs w:val="24"/>
        </w:rPr>
        <w:t>ικό 18.</w:t>
      </w:r>
    </w:p>
    <w:p w14:paraId="6BEEFA99" w14:textId="77777777" w:rsidR="009B7D3A" w:rsidRDefault="00441D78">
      <w:pPr>
        <w:spacing w:line="600" w:lineRule="auto"/>
        <w:ind w:firstLine="720"/>
        <w:jc w:val="both"/>
        <w:rPr>
          <w:rFonts w:eastAsia="Times New Roman"/>
          <w:bCs/>
          <w:szCs w:val="24"/>
        </w:rPr>
      </w:pPr>
      <w:r>
        <w:rPr>
          <w:rFonts w:eastAsia="Times New Roman"/>
          <w:b/>
          <w:bCs/>
          <w:szCs w:val="24"/>
        </w:rPr>
        <w:t xml:space="preserve">ΚΩΝΣΤΑΝΤΙΝΟΣ ΓΑΒΡΟΓΛΟΥ (Υπουργός Παιδείας, Έρευνας και Θρησκευμάτων): </w:t>
      </w:r>
      <w:r>
        <w:rPr>
          <w:rFonts w:eastAsia="Times New Roman"/>
          <w:bCs/>
          <w:szCs w:val="24"/>
        </w:rPr>
        <w:t>Τα άτομα αυτά ενώ είχαν τις οργανικές τους θέσεις, με νόμο του 2011 καταργήθηκαν και οι οργανικές τους θέσεις, αλλά καταργήθηκε και η δυνατότητα μετάθεσής που είχαν.</w:t>
      </w:r>
    </w:p>
    <w:p w14:paraId="6BEEFA9A" w14:textId="77777777" w:rsidR="009B7D3A" w:rsidRDefault="00441D78">
      <w:pPr>
        <w:spacing w:line="600" w:lineRule="auto"/>
        <w:ind w:firstLine="720"/>
        <w:jc w:val="both"/>
        <w:rPr>
          <w:rFonts w:eastAsia="Times New Roman"/>
          <w:bCs/>
          <w:szCs w:val="24"/>
        </w:rPr>
      </w:pPr>
      <w:r>
        <w:rPr>
          <w:rFonts w:eastAsia="Times New Roman"/>
          <w:bCs/>
          <w:szCs w:val="24"/>
        </w:rPr>
        <w:t>Εμείς, λοιπό</w:t>
      </w:r>
      <w:r>
        <w:rPr>
          <w:rFonts w:eastAsia="Times New Roman"/>
          <w:bCs/>
          <w:szCs w:val="24"/>
        </w:rPr>
        <w:t>ν, προβλέπουμε τώρα τη δυνατότητα μετάθεσης, που μπορεί να την έχουν άμεσα. Και πάρα πολύ σύντομα μετά το νομοσχέδιο που θα συζητηθεί στη Βουλή που έχει σχέση με τις δομές υποστήριξης πρωτοβάθμιας και δευτεροβάθμιας εκπαίδευσης, θα καταθέσουμε νομοσχέδιο γ</w:t>
      </w:r>
      <w:r>
        <w:rPr>
          <w:rFonts w:eastAsia="Times New Roman"/>
          <w:bCs/>
          <w:szCs w:val="24"/>
        </w:rPr>
        <w:t xml:space="preserve">ια τα </w:t>
      </w:r>
      <w:r>
        <w:rPr>
          <w:rFonts w:eastAsia="Times New Roman"/>
          <w:bCs/>
          <w:szCs w:val="24"/>
        </w:rPr>
        <w:t>π</w:t>
      </w:r>
      <w:r>
        <w:rPr>
          <w:rFonts w:eastAsia="Times New Roman"/>
          <w:bCs/>
          <w:szCs w:val="24"/>
        </w:rPr>
        <w:t>ειραματικά σχολεία</w:t>
      </w:r>
      <w:r>
        <w:rPr>
          <w:rFonts w:eastAsia="Times New Roman"/>
          <w:bCs/>
          <w:szCs w:val="24"/>
        </w:rPr>
        <w:t>,</w:t>
      </w:r>
      <w:r>
        <w:rPr>
          <w:rFonts w:eastAsia="Times New Roman"/>
          <w:bCs/>
          <w:szCs w:val="24"/>
        </w:rPr>
        <w:t xml:space="preserve"> όπου επιλύονται όλα αυτά τα προβλήματα μακροπρόθεσμα. </w:t>
      </w:r>
    </w:p>
    <w:p w14:paraId="6BEEFA9B" w14:textId="77777777" w:rsidR="009B7D3A" w:rsidRDefault="00441D78">
      <w:pPr>
        <w:spacing w:line="600" w:lineRule="auto"/>
        <w:ind w:firstLine="720"/>
        <w:jc w:val="both"/>
        <w:rPr>
          <w:rFonts w:eastAsia="Times New Roman"/>
          <w:bCs/>
          <w:szCs w:val="24"/>
        </w:rPr>
      </w:pPr>
      <w:r>
        <w:rPr>
          <w:rFonts w:eastAsia="Times New Roman"/>
          <w:bCs/>
          <w:szCs w:val="24"/>
        </w:rPr>
        <w:lastRenderedPageBreak/>
        <w:t>Αυτό κάνουμε τώρα. Και επιμένω ότι αποκαθιστούμε μία αδικία που έγινε ενάντια σε αυτούς του εκπαιδευτικούς.</w:t>
      </w:r>
    </w:p>
    <w:p w14:paraId="6BEEFA9C" w14:textId="77777777" w:rsidR="009B7D3A" w:rsidRDefault="00441D78">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 τον Υπουργό.</w:t>
      </w:r>
    </w:p>
    <w:p w14:paraId="6BEEFA9D" w14:textId="77777777" w:rsidR="009B7D3A" w:rsidRDefault="00441D78">
      <w:pPr>
        <w:spacing w:line="600" w:lineRule="auto"/>
        <w:ind w:firstLine="720"/>
        <w:jc w:val="both"/>
        <w:rPr>
          <w:rFonts w:eastAsia="Times New Roman"/>
          <w:bCs/>
          <w:szCs w:val="24"/>
        </w:rPr>
      </w:pPr>
      <w:r>
        <w:rPr>
          <w:rFonts w:eastAsia="Times New Roman"/>
          <w:bCs/>
          <w:szCs w:val="24"/>
        </w:rPr>
        <w:t>Κυ</w:t>
      </w:r>
      <w:r>
        <w:rPr>
          <w:rFonts w:eastAsia="Times New Roman"/>
          <w:bCs/>
          <w:szCs w:val="24"/>
        </w:rPr>
        <w:t>ρίες και κύριοι συνάδελφοι, γίνεται γνωστό στο Σώμα ότι</w:t>
      </w:r>
      <w:r>
        <w:rPr>
          <w:rFonts w:eastAsia="Times New Roman"/>
          <w:bCs/>
          <w:szCs w:val="24"/>
        </w:rPr>
        <w:t xml:space="preserve"> τη συνεδρίασή μας παρακολουθούν</w:t>
      </w:r>
      <w:r>
        <w:rPr>
          <w:rFonts w:eastAsia="Times New Roman"/>
          <w:bCs/>
          <w:szCs w:val="24"/>
        </w:rPr>
        <w:t xml:space="preserve"> από τα άνω δυτικά θεωρεία, αφού </w:t>
      </w:r>
      <w:r>
        <w:rPr>
          <w:rFonts w:eastAsia="Times New Roman"/>
          <w:bCs/>
          <w:szCs w:val="24"/>
        </w:rPr>
        <w:t xml:space="preserve">προηγουμένως </w:t>
      </w:r>
      <w:r>
        <w:rPr>
          <w:rFonts w:eastAsia="Times New Roman"/>
          <w:bCs/>
          <w:szCs w:val="24"/>
        </w:rPr>
        <w:t xml:space="preserve">συμμετείχαν στο </w:t>
      </w:r>
      <w:r>
        <w:rPr>
          <w:rFonts w:eastAsia="Times New Roman"/>
          <w:bCs/>
          <w:szCs w:val="24"/>
        </w:rPr>
        <w:t>π</w:t>
      </w:r>
      <w:r>
        <w:rPr>
          <w:rFonts w:eastAsia="Times New Roman"/>
          <w:bCs/>
          <w:szCs w:val="24"/>
        </w:rPr>
        <w:t xml:space="preserve">ρόγραμμα «Ερευνάμε και </w:t>
      </w:r>
      <w:r>
        <w:rPr>
          <w:rFonts w:eastAsia="Times New Roman"/>
          <w:bCs/>
          <w:szCs w:val="24"/>
        </w:rPr>
        <w:t>σ</w:t>
      </w:r>
      <w:r>
        <w:rPr>
          <w:rFonts w:eastAsia="Times New Roman"/>
          <w:bCs/>
          <w:szCs w:val="24"/>
        </w:rPr>
        <w:t xml:space="preserve">υζητάμε για τον Κυβερνήτη Ιωάννη Καποδίστρια» που οργανώνει το Ίδρυμα της Βουλής, </w:t>
      </w:r>
      <w:r>
        <w:rPr>
          <w:rFonts w:eastAsia="Times New Roman"/>
          <w:bCs/>
          <w:szCs w:val="24"/>
        </w:rPr>
        <w:t>είκοσι δύο μαθήτριες και μαθητές και δύο συνοδοί εκπαιδευτικοί από το 1</w:t>
      </w:r>
      <w:r w:rsidRPr="001407E5">
        <w:rPr>
          <w:rFonts w:eastAsia="Times New Roman"/>
          <w:szCs w:val="24"/>
          <w:vertAlign w:val="superscript"/>
        </w:rPr>
        <w:t>ο</w:t>
      </w:r>
      <w:r>
        <w:rPr>
          <w:rFonts w:eastAsia="Times New Roman"/>
          <w:bCs/>
          <w:szCs w:val="24"/>
        </w:rPr>
        <w:t xml:space="preserve"> Γενικό Λύκειο Ιλίου.</w:t>
      </w:r>
    </w:p>
    <w:p w14:paraId="6BEEFA9E" w14:textId="77777777" w:rsidR="009B7D3A" w:rsidRDefault="00441D78">
      <w:pPr>
        <w:spacing w:line="600" w:lineRule="auto"/>
        <w:ind w:firstLine="720"/>
        <w:jc w:val="both"/>
        <w:rPr>
          <w:rFonts w:eastAsia="Times New Roman"/>
          <w:bCs/>
          <w:szCs w:val="24"/>
        </w:rPr>
      </w:pPr>
      <w:r>
        <w:rPr>
          <w:rFonts w:eastAsia="Times New Roman"/>
          <w:bCs/>
          <w:szCs w:val="24"/>
        </w:rPr>
        <w:t>Η Βουλή τούς καλωσορίζει.</w:t>
      </w:r>
    </w:p>
    <w:p w14:paraId="6BEEFA9F" w14:textId="77777777" w:rsidR="009B7D3A" w:rsidRDefault="00441D78">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6BEEFAA0" w14:textId="77777777" w:rsidR="009B7D3A" w:rsidRDefault="00441D78">
      <w:pPr>
        <w:spacing w:line="600" w:lineRule="auto"/>
        <w:ind w:firstLine="720"/>
        <w:jc w:val="both"/>
        <w:rPr>
          <w:rFonts w:eastAsia="Times New Roman"/>
          <w:bCs/>
          <w:szCs w:val="24"/>
        </w:rPr>
      </w:pPr>
      <w:r>
        <w:rPr>
          <w:rFonts w:eastAsia="Times New Roman"/>
          <w:b/>
          <w:bCs/>
          <w:szCs w:val="24"/>
        </w:rPr>
        <w:t xml:space="preserve">ΑΘΑΝΑΣΙΟΣ ΘΕΟΧΑΡΟΠΟΥΛΟΣ: </w:t>
      </w:r>
      <w:r>
        <w:rPr>
          <w:rFonts w:eastAsia="Times New Roman"/>
          <w:bCs/>
          <w:szCs w:val="24"/>
        </w:rPr>
        <w:t>Κύριε Πρόεδρε, τον λόγο επί της τροπολογίας.</w:t>
      </w:r>
    </w:p>
    <w:p w14:paraId="6BEEFAA1" w14:textId="77777777" w:rsidR="009B7D3A" w:rsidRDefault="00441D78">
      <w:pPr>
        <w:spacing w:line="600" w:lineRule="auto"/>
        <w:ind w:firstLine="720"/>
        <w:jc w:val="both"/>
        <w:rPr>
          <w:rFonts w:eastAsia="Times New Roman"/>
          <w:bCs/>
          <w:szCs w:val="24"/>
        </w:rPr>
      </w:pPr>
      <w:r>
        <w:rPr>
          <w:rFonts w:eastAsia="Times New Roman"/>
          <w:b/>
          <w:bCs/>
          <w:szCs w:val="24"/>
        </w:rPr>
        <w:t>ΠΡΟΕΔΡΕΥΩΝ (Δημή</w:t>
      </w:r>
      <w:r>
        <w:rPr>
          <w:rFonts w:eastAsia="Times New Roman"/>
          <w:b/>
          <w:bCs/>
          <w:szCs w:val="24"/>
        </w:rPr>
        <w:t>τριος Καμμένος):</w:t>
      </w:r>
      <w:r>
        <w:rPr>
          <w:rFonts w:eastAsia="Times New Roman"/>
          <w:bCs/>
          <w:szCs w:val="24"/>
        </w:rPr>
        <w:t xml:space="preserve"> Ορίστε, έχετε τον λόγο.</w:t>
      </w:r>
    </w:p>
    <w:p w14:paraId="6BEEFAA2" w14:textId="77777777" w:rsidR="009B7D3A" w:rsidRDefault="00441D78">
      <w:pPr>
        <w:spacing w:line="600" w:lineRule="auto"/>
        <w:ind w:firstLine="720"/>
        <w:jc w:val="both"/>
        <w:rPr>
          <w:rFonts w:eastAsia="Times New Roman"/>
          <w:bCs/>
          <w:szCs w:val="24"/>
        </w:rPr>
      </w:pPr>
      <w:r>
        <w:rPr>
          <w:rFonts w:eastAsia="Times New Roman"/>
          <w:b/>
          <w:bCs/>
          <w:szCs w:val="24"/>
        </w:rPr>
        <w:t xml:space="preserve">ΑΘΑΝΑΣΙΟΣ ΘΕΟΧΑΡΟΠΟΥΛΟΣ: </w:t>
      </w:r>
      <w:r>
        <w:rPr>
          <w:rFonts w:eastAsia="Times New Roman"/>
          <w:bCs/>
          <w:szCs w:val="24"/>
        </w:rPr>
        <w:t>Κύριε Πρόεδρε, πρώτα</w:t>
      </w:r>
      <w:r>
        <w:rPr>
          <w:rFonts w:eastAsia="Times New Roman"/>
          <w:bCs/>
          <w:szCs w:val="24"/>
        </w:rPr>
        <w:t>-</w:t>
      </w:r>
      <w:r>
        <w:rPr>
          <w:rFonts w:eastAsia="Times New Roman"/>
          <w:bCs/>
          <w:szCs w:val="24"/>
        </w:rPr>
        <w:t>πρώτα να αναφερθώ στο ότι σύμφωνα με τον Κανονισμό πρέπει να τελειώσουν οι εισηγητές και στη συνέχεια να γίνουν οι παρεμβάσεις</w:t>
      </w:r>
      <w:r>
        <w:rPr>
          <w:rFonts w:eastAsia="Times New Roman"/>
          <w:bCs/>
          <w:szCs w:val="24"/>
        </w:rPr>
        <w:t>,</w:t>
      </w:r>
      <w:r>
        <w:rPr>
          <w:rFonts w:eastAsia="Times New Roman"/>
          <w:bCs/>
          <w:szCs w:val="24"/>
        </w:rPr>
        <w:t xml:space="preserve"> είτε για τροπολογίες είτε για νομοτεχνικέ</w:t>
      </w:r>
      <w:r>
        <w:rPr>
          <w:rFonts w:eastAsia="Times New Roman"/>
          <w:bCs/>
          <w:szCs w:val="24"/>
        </w:rPr>
        <w:t>ς βελτιώσεις. Θα παρακαλούσα, λοιπόν, να μην καταστρατηγείται ο Κανονισμός –και δεν αναφέρομαι σε εσάς κύριε Πρόεδρε, αναφέρομαι γενικά στο Προεδρείο- από τους Υπουργούς όταν παίρνουν τον λόγο για τις νομοτεχνικές. Και το κάνουν εκτός Κανονισμού, γιατί πρέ</w:t>
      </w:r>
      <w:r>
        <w:rPr>
          <w:rFonts w:eastAsia="Times New Roman"/>
          <w:bCs/>
          <w:szCs w:val="24"/>
        </w:rPr>
        <w:t>πει να τελειώσουν πρώτα όλοι οι εισηγητές. Παίρνουν τον λόγο και μάλιστα μιλούν για θέματα πολιτικής ουσίας.</w:t>
      </w:r>
    </w:p>
    <w:p w14:paraId="6BEEFAA3" w14:textId="77777777" w:rsidR="009B7D3A" w:rsidRDefault="00441D78">
      <w:pPr>
        <w:spacing w:line="600" w:lineRule="auto"/>
        <w:ind w:firstLine="720"/>
        <w:jc w:val="both"/>
        <w:rPr>
          <w:rFonts w:eastAsia="Times New Roman"/>
          <w:bCs/>
          <w:szCs w:val="24"/>
        </w:rPr>
      </w:pPr>
      <w:r>
        <w:rPr>
          <w:rFonts w:eastAsia="Times New Roman"/>
          <w:bCs/>
          <w:szCs w:val="24"/>
        </w:rPr>
        <w:t>Κύριε Υπουργέ, κύριε Σπίρτζη, σε ένα πράγμα έπρεπε να αναφερθείτε. Ποιες υπουργικές τροπολογίες κάνετε αποδεκτές και να δεσμευτείτε ότι δεν θα έρθε</w:t>
      </w:r>
      <w:r>
        <w:rPr>
          <w:rFonts w:eastAsia="Times New Roman"/>
          <w:bCs/>
          <w:szCs w:val="24"/>
        </w:rPr>
        <w:t xml:space="preserve">ι άλλη υπουργική τροπολογία από εδώ και στο εξής. Ερχόμαστε κάθε ώρα και βλέπουμε υπουργική τροπολογία. Ένα πράγμα περιμέναμε να πείτε και δεν το είπατε. Σε όλα τα άλλα αναφερθήκατε, τα οποία θα τα πούμε στη συνέχεια στις τοποθετήσεις μας. Και παρακαλώ να </w:t>
      </w:r>
      <w:r>
        <w:rPr>
          <w:rFonts w:eastAsia="Times New Roman"/>
          <w:bCs/>
          <w:szCs w:val="24"/>
        </w:rPr>
        <w:t>αναφερθεί ο κύριος Υπουργός στο εάν πρόκειται να κάνουν αποδεκτές τροπολογίες που έρχονται σήμερα, την τελευταία στιγμή. Δεν μιλάω γι’ αυτές που ήρθαν προηγουμένως.</w:t>
      </w:r>
    </w:p>
    <w:p w14:paraId="6BEEFAA4" w14:textId="77777777" w:rsidR="009B7D3A" w:rsidRDefault="00441D78">
      <w:pPr>
        <w:spacing w:line="600" w:lineRule="auto"/>
        <w:ind w:firstLine="720"/>
        <w:jc w:val="both"/>
        <w:rPr>
          <w:rFonts w:eastAsia="Times New Roman"/>
          <w:bCs/>
          <w:szCs w:val="24"/>
        </w:rPr>
      </w:pPr>
      <w:r>
        <w:rPr>
          <w:rFonts w:eastAsia="Times New Roman"/>
          <w:bCs/>
          <w:szCs w:val="24"/>
        </w:rPr>
        <w:t xml:space="preserve">Κύριε Γαβρόγλου, σε σχέση με την τροπολογία που καταθέσατε, θέλω να πω ότι πράγματι </w:t>
      </w:r>
      <w:r>
        <w:rPr>
          <w:rFonts w:eastAsia="Times New Roman"/>
          <w:bCs/>
          <w:szCs w:val="24"/>
        </w:rPr>
        <w:t xml:space="preserve">πρόκειται για ένα ζήτημα που πρέπει να επιλυθεί. Εμείς από αυτή τη σκοπιά το βλέπουμε. Θα πρέπει να λυθεί. Είναι οι μόνοι επί θητεία που δεν έχουν οργανική θέση εξάλλου. Δεν έχουν δικαίωμα μετάθεσης και απόσπασης στα </w:t>
      </w:r>
      <w:r>
        <w:rPr>
          <w:rFonts w:eastAsia="Times New Roman"/>
          <w:bCs/>
          <w:szCs w:val="24"/>
        </w:rPr>
        <w:t>πρότυπα</w:t>
      </w:r>
      <w:r>
        <w:rPr>
          <w:rFonts w:eastAsia="Times New Roman"/>
          <w:bCs/>
          <w:szCs w:val="24"/>
        </w:rPr>
        <w:t xml:space="preserve"> και </w:t>
      </w:r>
      <w:r>
        <w:rPr>
          <w:rFonts w:eastAsia="Times New Roman"/>
          <w:bCs/>
          <w:szCs w:val="24"/>
        </w:rPr>
        <w:t>πειραματικά</w:t>
      </w:r>
      <w:r>
        <w:rPr>
          <w:rFonts w:eastAsia="Times New Roman"/>
          <w:bCs/>
          <w:szCs w:val="24"/>
        </w:rPr>
        <w:t xml:space="preserve"> σχολεία κ.ο.κ.</w:t>
      </w:r>
      <w:r>
        <w:rPr>
          <w:rFonts w:eastAsia="Times New Roman"/>
          <w:bCs/>
          <w:szCs w:val="24"/>
        </w:rPr>
        <w:t>.</w:t>
      </w:r>
      <w:r>
        <w:rPr>
          <w:rFonts w:eastAsia="Times New Roman"/>
          <w:bCs/>
          <w:szCs w:val="24"/>
        </w:rPr>
        <w:t xml:space="preserve"> </w:t>
      </w:r>
    </w:p>
    <w:p w14:paraId="6BEEFAA5" w14:textId="77777777" w:rsidR="009B7D3A" w:rsidRDefault="00441D78">
      <w:pPr>
        <w:spacing w:line="600" w:lineRule="auto"/>
        <w:ind w:firstLine="720"/>
        <w:jc w:val="both"/>
        <w:rPr>
          <w:rFonts w:eastAsia="Times New Roman"/>
          <w:bCs/>
          <w:szCs w:val="24"/>
        </w:rPr>
      </w:pPr>
      <w:r>
        <w:rPr>
          <w:rFonts w:eastAsia="Times New Roman"/>
          <w:bCs/>
          <w:szCs w:val="24"/>
        </w:rPr>
        <w:t>Μια ερώτηση θέλω να σας κάνω. Γιατί να μην περιλαμβάνονται οι εν λόγω διατάξεις στο επόμενο νομοσχέδιο και συζητάμε σήμερα αποσπασματικά μία τροπολογία σας; Το νομοσχέδιό σας για τις αξιολογήσεις είναι σε διαβούλευση και ολοκληρώνεται τις επόμενες μέρες.</w:t>
      </w:r>
      <w:r>
        <w:rPr>
          <w:rFonts w:eastAsia="Times New Roman"/>
          <w:bCs/>
          <w:szCs w:val="24"/>
        </w:rPr>
        <w:t xml:space="preserve"> Γιατί αυτό το συγκεκριμένο να μη συζητηθεί μαζί με τα υπόλοιπα τις επόμενες μέρες που θα έρθει το νομοσχέδιο του Υπουργείου Παιδείας για να μπορέσει να γίνει και η συζήτηση για άρση αδικιών όχι μόνο σε αυτή την κατηγορία, αλλά και σε άλλες κατηγορίες και </w:t>
      </w:r>
      <w:r>
        <w:rPr>
          <w:rFonts w:eastAsia="Times New Roman"/>
          <w:bCs/>
          <w:szCs w:val="24"/>
        </w:rPr>
        <w:t>το συζητάμε σήμερα στο νομοσχέδιο για τις μεταφορές μαζί με τα φορτηγά και τα ταξί;</w:t>
      </w:r>
    </w:p>
    <w:p w14:paraId="6BEEFAA6" w14:textId="77777777" w:rsidR="009B7D3A" w:rsidRDefault="00441D78">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Ευχαριστώ πολύ, κύριε Θεοχαρόπουλε.</w:t>
      </w:r>
    </w:p>
    <w:p w14:paraId="6BEEFAA7" w14:textId="77777777" w:rsidR="009B7D3A" w:rsidRDefault="00441D78">
      <w:pPr>
        <w:spacing w:line="600" w:lineRule="auto"/>
        <w:ind w:firstLine="720"/>
        <w:jc w:val="both"/>
        <w:rPr>
          <w:rFonts w:eastAsia="Times New Roman"/>
          <w:bCs/>
          <w:szCs w:val="24"/>
        </w:rPr>
      </w:pPr>
      <w:r>
        <w:rPr>
          <w:rFonts w:eastAsia="Times New Roman"/>
          <w:bCs/>
          <w:szCs w:val="24"/>
        </w:rPr>
        <w:t>Τον λόγο έχει ο κύριος Υπουργός.</w:t>
      </w:r>
    </w:p>
    <w:p w14:paraId="6BEEFAA8" w14:textId="77777777" w:rsidR="009B7D3A" w:rsidRDefault="00441D78">
      <w:pPr>
        <w:spacing w:line="600" w:lineRule="auto"/>
        <w:ind w:firstLine="720"/>
        <w:jc w:val="both"/>
        <w:rPr>
          <w:rFonts w:eastAsia="Times New Roman"/>
          <w:bCs/>
          <w:szCs w:val="24"/>
        </w:rPr>
      </w:pPr>
      <w:r>
        <w:rPr>
          <w:rFonts w:eastAsia="Times New Roman"/>
          <w:b/>
          <w:bCs/>
          <w:szCs w:val="24"/>
        </w:rPr>
        <w:t xml:space="preserve">ΚΩΝΣΤΑΝΤΙΝΟΣ ΓΑΒΡΟΓΛΟΥ (Υπουργός Παιδείας, Έρευνας και Θρησκευμάτων): </w:t>
      </w:r>
      <w:r>
        <w:rPr>
          <w:rFonts w:eastAsia="Times New Roman"/>
          <w:bCs/>
          <w:szCs w:val="24"/>
        </w:rPr>
        <w:t xml:space="preserve">Νομίζω έχετε διαπιστώσει ότι δεν καταθέτουμε τροπολογίες σε άλλα νομοσχέδια, γιατί προσπαθούμε να ακολουθήσουμε μία κανονικότητα. </w:t>
      </w:r>
    </w:p>
    <w:p w14:paraId="6BEEFAA9" w14:textId="77777777" w:rsidR="009B7D3A" w:rsidRDefault="00441D78">
      <w:pPr>
        <w:spacing w:line="600" w:lineRule="auto"/>
        <w:ind w:firstLine="720"/>
        <w:jc w:val="both"/>
        <w:rPr>
          <w:rFonts w:eastAsia="Times New Roman" w:cs="Times New Roman"/>
          <w:szCs w:val="24"/>
        </w:rPr>
      </w:pPr>
      <w:r>
        <w:rPr>
          <w:rFonts w:eastAsia="Times New Roman"/>
          <w:b/>
          <w:bCs/>
          <w:szCs w:val="24"/>
        </w:rPr>
        <w:t xml:space="preserve">ΟΔΥΣΣΕΑΣ ΚΩΝΣΤΑΝΤΙΝΟΠΟΥΛΟΣ: </w:t>
      </w:r>
      <w:r>
        <w:rPr>
          <w:rFonts w:eastAsia="Times New Roman"/>
          <w:bCs/>
          <w:szCs w:val="24"/>
        </w:rPr>
        <w:t>Κύριε Υπουργέ...</w:t>
      </w:r>
      <w:r>
        <w:rPr>
          <w:rFonts w:eastAsia="Times New Roman"/>
          <w:bCs/>
          <w:szCs w:val="24"/>
        </w:rPr>
        <w:t xml:space="preserve"> </w:t>
      </w:r>
      <w:r>
        <w:rPr>
          <w:rFonts w:eastAsia="Times New Roman"/>
          <w:bCs/>
          <w:szCs w:val="24"/>
        </w:rPr>
        <w:t>(δ</w:t>
      </w:r>
      <w:r>
        <w:rPr>
          <w:rFonts w:eastAsia="Times New Roman"/>
          <w:bCs/>
          <w:szCs w:val="24"/>
        </w:rPr>
        <w:t>εν ακούστηκε)</w:t>
      </w:r>
    </w:p>
    <w:p w14:paraId="6BEEFAA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w:t>
      </w:r>
      <w:r>
        <w:rPr>
          <w:rFonts w:eastAsia="Times New Roman" w:cs="Times New Roman"/>
          <w:b/>
          <w:szCs w:val="24"/>
        </w:rPr>
        <w:t>των):</w:t>
      </w:r>
      <w:r>
        <w:rPr>
          <w:rFonts w:eastAsia="Times New Roman" w:cs="Times New Roman"/>
          <w:szCs w:val="24"/>
        </w:rPr>
        <w:t xml:space="preserve"> Να μην το ανοίξουμε τώρα όλο το ζήτημα, αν θέλετε. Βλέπω υπάρχει μία διάθεση τέτοιας συζήτησης.</w:t>
      </w:r>
    </w:p>
    <w:p w14:paraId="6BEEFAA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Είμαστε πιεσμένοι να την καταθέσουμε επειδή η προθεσμία των μεταθέσεων τελειώνει τώρα και επειδή υπάρχει κίνδυνος, αν δεν την καταθέσουμε ως τροπολογία, ν</w:t>
      </w:r>
      <w:r>
        <w:rPr>
          <w:rFonts w:eastAsia="Times New Roman" w:cs="Times New Roman"/>
          <w:szCs w:val="24"/>
        </w:rPr>
        <w:t>α μην προφτάσουν αυτοί οι άνθρωποι να κάνουν αίτηση. Αυτός είναι ο λόγος και κανένας άλλος.</w:t>
      </w:r>
    </w:p>
    <w:p w14:paraId="6BEEFAA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w:t>
      </w:r>
    </w:p>
    <w:p w14:paraId="6BEEFAA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w:t>
      </w:r>
      <w:r>
        <w:rPr>
          <w:rFonts w:eastAsia="Times New Roman"/>
          <w:b/>
          <w:szCs w:val="24"/>
        </w:rPr>
        <w:t>Υποδομών και</w:t>
      </w:r>
      <w:r w:rsidRPr="00274630">
        <w:rPr>
          <w:rFonts w:eastAsia="Times New Roman"/>
          <w:b/>
          <w:szCs w:val="24"/>
        </w:rPr>
        <w:t xml:space="preserve"> </w:t>
      </w:r>
      <w:r>
        <w:rPr>
          <w:rFonts w:eastAsia="Times New Roman"/>
          <w:b/>
          <w:szCs w:val="24"/>
        </w:rPr>
        <w:t>Μεταφορών</w:t>
      </w:r>
      <w:r>
        <w:rPr>
          <w:rFonts w:eastAsia="Times New Roman" w:cs="Times New Roman"/>
          <w:b/>
          <w:szCs w:val="24"/>
        </w:rPr>
        <w:t>):</w:t>
      </w:r>
      <w:r>
        <w:rPr>
          <w:rFonts w:eastAsia="Times New Roman" w:cs="Times New Roman"/>
          <w:szCs w:val="24"/>
        </w:rPr>
        <w:t xml:space="preserve"> Κύριε Πρόεδρε, ζητώ τον λόγο.</w:t>
      </w:r>
    </w:p>
    <w:p w14:paraId="6BEEFAA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w:t>
      </w:r>
      <w:r>
        <w:rPr>
          <w:rFonts w:eastAsia="Times New Roman" w:cs="Times New Roman"/>
          <w:szCs w:val="24"/>
        </w:rPr>
        <w:t>Τον λόγο έχει ο κύριος Υπουργός, για να απαντήσει στον κ. Θεοχαρόπουλο.</w:t>
      </w:r>
    </w:p>
    <w:p w14:paraId="6BEEFAA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w:t>
      </w:r>
      <w:r>
        <w:rPr>
          <w:rFonts w:eastAsia="Times New Roman"/>
          <w:b/>
          <w:szCs w:val="24"/>
        </w:rPr>
        <w:t>Υποδομών και</w:t>
      </w:r>
      <w:r w:rsidRPr="00274630">
        <w:rPr>
          <w:rFonts w:eastAsia="Times New Roman"/>
          <w:b/>
          <w:szCs w:val="24"/>
        </w:rPr>
        <w:t xml:space="preserve"> </w:t>
      </w:r>
      <w:r>
        <w:rPr>
          <w:rFonts w:eastAsia="Times New Roman"/>
          <w:b/>
          <w:szCs w:val="24"/>
        </w:rPr>
        <w:t>Μεταφορών</w:t>
      </w:r>
      <w:r>
        <w:rPr>
          <w:rFonts w:eastAsia="Times New Roman" w:cs="Times New Roman"/>
          <w:b/>
          <w:szCs w:val="24"/>
        </w:rPr>
        <w:t>):</w:t>
      </w:r>
      <w:r>
        <w:rPr>
          <w:rFonts w:eastAsia="Times New Roman" w:cs="Times New Roman"/>
          <w:szCs w:val="24"/>
        </w:rPr>
        <w:t xml:space="preserve"> Έχω την εικόνα ότι δεν θα κατατεθούν άλλες τροπολογίες. Θα σας ενημερώσουμε και σε λίγο μόλις ολοκληρωθούν οι τοποθετήσεις των Κοινο</w:t>
      </w:r>
      <w:r>
        <w:rPr>
          <w:rFonts w:eastAsia="Times New Roman" w:cs="Times New Roman"/>
          <w:szCs w:val="24"/>
        </w:rPr>
        <w:t>βουλευτικών Εκπροσώπων ποιες γίνονται αποδεκτές και από τις βουλευτικές, που έχουν καταθέσει Βουλευτές απ’ όλες τις πτέρυγες και από τις υπουργικές.</w:t>
      </w:r>
    </w:p>
    <w:p w14:paraId="6BEEFAB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w:t>
      </w:r>
    </w:p>
    <w:p w14:paraId="6BEEFAB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ειδικός αγορητής των Ανεξαρτήτων Ελλήνων </w:t>
      </w:r>
      <w:r>
        <w:rPr>
          <w:rFonts w:eastAsia="Times New Roman" w:cs="Times New Roman"/>
          <w:szCs w:val="24"/>
        </w:rPr>
        <w:t xml:space="preserve">κ. </w:t>
      </w:r>
      <w:r>
        <w:rPr>
          <w:rFonts w:eastAsia="Times New Roman" w:cs="Times New Roman"/>
          <w:szCs w:val="24"/>
        </w:rPr>
        <w:t>Λαζαρίδης.</w:t>
      </w:r>
    </w:p>
    <w:p w14:paraId="6BEEFAB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6BEEFAB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για ένα νομοσχέδιο που δημιουργεί αξιόπιστους μηχανισμούς ελέγχου στον τομέα μεταφορών και εξασφαλίζει ισονομία και δικαιοσύνη ανάμεσα σε πολιτεία, </w:t>
      </w:r>
      <w:r>
        <w:rPr>
          <w:rFonts w:eastAsia="Times New Roman" w:cs="Times New Roman"/>
          <w:szCs w:val="24"/>
        </w:rPr>
        <w:t>ιδιώτες και πολίτες. Οι αλλαγές που γίνονται αφορούν ένα νέο νομοθετικό πλαίσιο ίδρυσης, δράσης και λειτουργίας όλων των εταιρειών διαμεσολάβησης μεταφορικού έργου, τις ρυθμίσεις για τα ταξί και τους αυτοκινητιστές, τις νέες ρυθμίσεις για τη θεσμοθέτηση μη</w:t>
      </w:r>
      <w:r>
        <w:rPr>
          <w:rFonts w:eastAsia="Times New Roman" w:cs="Times New Roman"/>
          <w:szCs w:val="24"/>
        </w:rPr>
        <w:t>χανισμών ελέγχου στα εισαγόμενα οχήματα και κυρίως τις ρυθμίσεις του νέου Κώδικα Οδικής Κυκλοφορίας.</w:t>
      </w:r>
    </w:p>
    <w:p w14:paraId="6BEEFAB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αποτελεί θεμελιώδες μέλημα της πολιτείας η φροντίδα και η προστασία των πολιτών που κινούνται στο οδικό δίκτυο της πατρίδας μ</w:t>
      </w:r>
      <w:r>
        <w:rPr>
          <w:rFonts w:eastAsia="Times New Roman" w:cs="Times New Roman"/>
          <w:szCs w:val="24"/>
        </w:rPr>
        <w:t xml:space="preserve">ας και με ικανοποίηση ως μέλος της Ειδικής Μόνιμης Επιτροπής της Βουλής για την Οδική Ασφάλεια παρατηρώ αρκετές από τις προτάσεις της </w:t>
      </w:r>
      <w:r>
        <w:rPr>
          <w:rFonts w:eastAsia="Times New Roman" w:cs="Times New Roman"/>
          <w:szCs w:val="24"/>
        </w:rPr>
        <w:t>ε</w:t>
      </w:r>
      <w:r>
        <w:rPr>
          <w:rFonts w:eastAsia="Times New Roman" w:cs="Times New Roman"/>
          <w:szCs w:val="24"/>
        </w:rPr>
        <w:t>πιτροπής μας να υποστηρίζονται, να θεσμοθετούνται και να δίδεται εκπαιδευτική στόχευση στον Κώδικα Οδικής Κυκλοφορίας και</w:t>
      </w:r>
      <w:r>
        <w:rPr>
          <w:rFonts w:eastAsia="Times New Roman" w:cs="Times New Roman"/>
          <w:szCs w:val="24"/>
        </w:rPr>
        <w:t xml:space="preserve"> όχι τυπικά εισπρακτική.</w:t>
      </w:r>
    </w:p>
    <w:p w14:paraId="6BEEFAB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πολιτεία, λοιπόν, δημιουργεί το απαιτητό πλαίσιο, τους θεσμούς, τις υποδομές που θα σεβαστεί ο πολίτης και τροποποιεί τον Κώδικα Οδικής Κυκλοφορίας και το πλαίσιο ποινών με βάση το πιο πάνω σκεπτικό. </w:t>
      </w:r>
    </w:p>
    <w:p w14:paraId="6BEEFAB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Παρατηρούμε, όσον αφορά τα π</w:t>
      </w:r>
      <w:r>
        <w:rPr>
          <w:rFonts w:eastAsia="Times New Roman" w:cs="Times New Roman"/>
          <w:szCs w:val="24"/>
        </w:rPr>
        <w:t>ρόστιμα, τον επιχειρούμενο μετριασμό των προστίμων παραβάσεων που αφορούν τον Κώδικα Οδικής Κυκλοφορίας</w:t>
      </w:r>
      <w:r>
        <w:rPr>
          <w:rFonts w:eastAsia="Times New Roman" w:cs="Times New Roman"/>
          <w:szCs w:val="24"/>
        </w:rPr>
        <w:t>,</w:t>
      </w:r>
      <w:r>
        <w:rPr>
          <w:rFonts w:eastAsia="Times New Roman" w:cs="Times New Roman"/>
          <w:szCs w:val="24"/>
        </w:rPr>
        <w:t xml:space="preserve"> έτσι ώστε να μπορούν οι πολίτες που αδυνατούν να ανταποκρίνονται, κάτι το οποίο αποτελεί θέση της ΕΛ</w:t>
      </w:r>
      <w:r>
        <w:rPr>
          <w:rFonts w:eastAsia="Times New Roman" w:cs="Times New Roman"/>
          <w:szCs w:val="24"/>
        </w:rPr>
        <w:t>.</w:t>
      </w:r>
      <w:r>
        <w:rPr>
          <w:rFonts w:eastAsia="Times New Roman" w:cs="Times New Roman"/>
          <w:szCs w:val="24"/>
        </w:rPr>
        <w:t>ΑΣ</w:t>
      </w:r>
      <w:r>
        <w:rPr>
          <w:rFonts w:eastAsia="Times New Roman" w:cs="Times New Roman"/>
          <w:szCs w:val="24"/>
        </w:rPr>
        <w:t>.</w:t>
      </w:r>
      <w:r>
        <w:rPr>
          <w:rFonts w:eastAsia="Times New Roman" w:cs="Times New Roman"/>
          <w:szCs w:val="24"/>
        </w:rPr>
        <w:t>. Όμως, προσοχή, η κατανάλωση αλκοόλ, η παραβία</w:t>
      </w:r>
      <w:r>
        <w:rPr>
          <w:rFonts w:eastAsia="Times New Roman" w:cs="Times New Roman"/>
          <w:szCs w:val="24"/>
        </w:rPr>
        <w:t xml:space="preserve">ση </w:t>
      </w:r>
      <w:r>
        <w:rPr>
          <w:rFonts w:eastAsia="Times New Roman" w:cs="Times New Roman"/>
          <w:szCs w:val="24"/>
        </w:rPr>
        <w:t>του «</w:t>
      </w:r>
      <w:r>
        <w:rPr>
          <w:rFonts w:eastAsia="Times New Roman" w:cs="Times New Roman"/>
          <w:szCs w:val="24"/>
          <w:lang w:val="en-US"/>
        </w:rPr>
        <w:t>STOP</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του</w:t>
      </w:r>
      <w:r>
        <w:rPr>
          <w:rFonts w:eastAsia="Times New Roman" w:cs="Times New Roman"/>
          <w:szCs w:val="24"/>
        </w:rPr>
        <w:t xml:space="preserve"> κόκκινου σηματοδότη, η συμμετοχή σε αγώνες ή η ανορθόδοξη προσπέραση θα επιφέρουν τσουχτερά πρόστιμα στους παραβάτες οδηγούς, όπως ρητά και ορθώς προβλέπεται.</w:t>
      </w:r>
    </w:p>
    <w:p w14:paraId="6BEEFAB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Προβλέπονται αλλαγές για τα εισαγόμενα μεταχειρισμένα αυτοκίνητα για τα οπο</w:t>
      </w:r>
      <w:r>
        <w:rPr>
          <w:rFonts w:eastAsia="Times New Roman" w:cs="Times New Roman"/>
          <w:szCs w:val="24"/>
        </w:rPr>
        <w:t>ία θεσπίζονται μηχανισμοί ελέγχου με στόχο την καταπολέμηση των παράνομων κυκλωμάτων.</w:t>
      </w:r>
    </w:p>
    <w:p w14:paraId="6BEEFAB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ενίσχυση του νομικού πλαισίου επιβάλλεται για την προστασία του υγειούς ανταγωνισμού και για την εύρυθμη λειτουργία της συγκεκριμένης αγοράς με κανόνες για όλους ενώ θα</w:t>
      </w:r>
      <w:r>
        <w:rPr>
          <w:rFonts w:eastAsia="Times New Roman" w:cs="Times New Roman"/>
          <w:szCs w:val="24"/>
        </w:rPr>
        <w:t xml:space="preserve"> επιβάλλονται κυρώσεις και για παραβάσεις ή ψευδείς δηλώσεις σε κατασκευαστές ή αντιπροσώπους.</w:t>
      </w:r>
    </w:p>
    <w:p w14:paraId="6BEEFAB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Περνώντας τώρα στις ρυθμίσεις για τις δημόσιες επιβατικές μεταφορές η ενίσχυση του πλαισίου για την προστασία του υγειούς ανταγωνισμού και της εύρυθμης λειτουργί</w:t>
      </w:r>
      <w:r>
        <w:rPr>
          <w:rFonts w:eastAsia="Times New Roman" w:cs="Times New Roman"/>
          <w:szCs w:val="24"/>
        </w:rPr>
        <w:t>ας της συγκεκριμένης αγοράς κρίνεται αναγκαία καθώς για πρώτη φορά θα αποσαφηνιστεί το πεδίο δράσης των ξένων εταιρειών που κατέχουν δικαίωμα και παρέχουν μεταφορικό έργο χωρίς να εδρεύουν στην Ελλάδα και χωρίς να έχουν ουσιαστική και φορολογική σχέση με τ</w:t>
      </w:r>
      <w:r>
        <w:rPr>
          <w:rFonts w:eastAsia="Times New Roman" w:cs="Times New Roman"/>
          <w:szCs w:val="24"/>
        </w:rPr>
        <w:t xml:space="preserve">ον τόπο στον οποίο παρέχουν τις υπηρεσίες. </w:t>
      </w:r>
    </w:p>
    <w:p w14:paraId="6BEEFAB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νομοθετική αυτή πρωτοβουλία δηλώνει κάτι σημαντικό: μια διαφορετική προσέγγιση στον κλάδο των δημόσιων μεταφορών καθώς για πρώτη φορά αντιμετωπίζεται ως ένα αναπτυξιακός κλάδος αυτός των δημόσιων μεταφορών και </w:t>
      </w:r>
      <w:r>
        <w:rPr>
          <w:rFonts w:eastAsia="Times New Roman" w:cs="Times New Roman"/>
          <w:szCs w:val="24"/>
        </w:rPr>
        <w:t>αυτό γιατί κάποιοι άρχισαν να επηρεάζουν μέσω άμεσων ή έμμεσων εκπτώσεων την εύρυθμη λειτουργία του αλλάζοντας τους όρους της αγοράς.</w:t>
      </w:r>
    </w:p>
    <w:p w14:paraId="6BEEFAB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Εισάγονται επιτέλους κανόνες για τους επαγγελματίες αυτοκινητιστές και για λοιπές δραστηριότητες, όπως αστικές μεταφορές μ</w:t>
      </w:r>
      <w:r>
        <w:rPr>
          <w:rFonts w:eastAsia="Times New Roman" w:cs="Times New Roman"/>
          <w:szCs w:val="24"/>
        </w:rPr>
        <w:t>έσω του διαδικτύου ή μέσω ενός τηλεφωνικού κέντρου, που δεν προβλέπονταν σχετικά. Υπάρχει η πρόβλεψη να δημιουργηθεί ψηφιακό μητρώο οδικών μεταφορών στο οποίο θα καταγράφονται ψηφιακά ανά επιχείρηση τα οχήματα, οι οδηγοί, οι σχέσεις εργασίας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τη στιγ</w:t>
      </w:r>
      <w:r>
        <w:rPr>
          <w:rFonts w:eastAsia="Times New Roman" w:cs="Times New Roman"/>
          <w:szCs w:val="24"/>
        </w:rPr>
        <w:t>μή που σήμερα, για να γίνουν οι έλεγχοι αυτοί στις μεταφορικές εταιρείες, απαιτούνται μεικτά κλιμάκια από τρεις υπηρεσίες</w:t>
      </w:r>
      <w:r>
        <w:rPr>
          <w:rFonts w:eastAsia="Times New Roman" w:cs="Times New Roman"/>
          <w:szCs w:val="24"/>
        </w:rPr>
        <w:t>,</w:t>
      </w:r>
      <w:r>
        <w:rPr>
          <w:rFonts w:eastAsia="Times New Roman" w:cs="Times New Roman"/>
          <w:szCs w:val="24"/>
        </w:rPr>
        <w:t xml:space="preserve"> χωρίς να υπάρχει η απαιτούμενη αποτελεσματικότητα. Πλέον, από τις εταιρείες που παρέχουν υπηρεσία ηλεκτρονικής ή τηλεφωνικής διαμεσολ</w:t>
      </w:r>
      <w:r>
        <w:rPr>
          <w:rFonts w:eastAsia="Times New Roman" w:cs="Times New Roman"/>
          <w:szCs w:val="24"/>
        </w:rPr>
        <w:t>άβησης για τη μεταφορά επιβατών θα απαιτείται άδεια και συγκεκριμένο μοντέλο συνεργασίας με τους οδηγούς, προδιαγραφές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που θα πρέπει να πληρούνται για να μην επηρεάζεται το κρίσιμο έργο της μεταφοράς.</w:t>
      </w:r>
    </w:p>
    <w:p w14:paraId="6BEEFAB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 σχέδιο νόμου προβλέπει και βαρύτατα πρόστιμ</w:t>
      </w:r>
      <w:r>
        <w:rPr>
          <w:rFonts w:eastAsia="Times New Roman" w:cs="Times New Roman"/>
          <w:szCs w:val="24"/>
        </w:rPr>
        <w:t>α μεταξύ των οποίων στον οδηγό αυτοκινήτου που συμβάλλεται με φορέα διαμεσολάβησης και στερείται ειδικής άδειας κυκλοφορίας επιβάλλεται αφαίρεση της άδειας οδήγησης έως δύο χρόνια, ενώ στον εκμισθωτή του ιδιωτικού οχήματος, που εκτελεί παρανόμως έργο, σε σ</w:t>
      </w:r>
      <w:r>
        <w:rPr>
          <w:rFonts w:eastAsia="Times New Roman" w:cs="Times New Roman"/>
          <w:szCs w:val="24"/>
        </w:rPr>
        <w:t xml:space="preserve">υνεργασία με φορέα διαμεσολάβησης, επιβάλλεται διοικητικό πρόστιμο, ανερχόμενο σε </w:t>
      </w:r>
      <w:r>
        <w:rPr>
          <w:rFonts w:eastAsia="Times New Roman" w:cs="Times New Roman"/>
          <w:szCs w:val="24"/>
        </w:rPr>
        <w:t>5.000</w:t>
      </w:r>
      <w:r>
        <w:rPr>
          <w:rFonts w:eastAsia="Times New Roman" w:cs="Times New Roman"/>
          <w:szCs w:val="24"/>
        </w:rPr>
        <w:t xml:space="preserve"> ευρώ ανά όχημα. Σε περίπτωση υποτροπής, το ποσό διπλασιάζεται. Σε περίπτωση λειτουργίας φορέα διαμεσολάβησης χωρίς την άδεια, παρ</w:t>
      </w:r>
      <w:r>
        <w:rPr>
          <w:rFonts w:eastAsia="Times New Roman" w:cs="Times New Roman"/>
          <w:szCs w:val="24"/>
        </w:rPr>
        <w:t xml:space="preserve">’ </w:t>
      </w:r>
      <w:r>
        <w:rPr>
          <w:rFonts w:eastAsia="Times New Roman" w:cs="Times New Roman"/>
          <w:szCs w:val="24"/>
        </w:rPr>
        <w:t>ότι όφειλε να αδειοδοτηθεί, επιβάλλετ</w:t>
      </w:r>
      <w:r>
        <w:rPr>
          <w:rFonts w:eastAsia="Times New Roman" w:cs="Times New Roman"/>
          <w:szCs w:val="24"/>
        </w:rPr>
        <w:t xml:space="preserve">αι πρόστιμο 50.000 ευρώ και απαγορεύεται για διάστημα δύο ετών να ιδρύσει και να λειτουργήσει άλλον φορέα διαμεσολάβησης. Είναι μεγάλης σημασίας οι ρυθμίσεις αυτές. </w:t>
      </w:r>
    </w:p>
    <w:p w14:paraId="6BEEFAB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οι λοιπές διατάξεις του νομοσχεδίου, όμως, εισάγουν εξίσου σημαντικές ρυθμίσεις. Βλέπο</w:t>
      </w:r>
      <w:r>
        <w:rPr>
          <w:rFonts w:eastAsia="Times New Roman" w:cs="Times New Roman"/>
          <w:szCs w:val="24"/>
        </w:rPr>
        <w:t>υμε και την πρόβλεψη στο βασικό ή κύριο οδικό δίκτυο των πρωτευουσών των περιφερειακών ενοτήτων, οι δήμοι να υποχρεούνται να καθορίσουν θέσεις στάσης και στάθμευσης –πιάτσες- και αποβίβασης και επιβίβασης για τα ΕΔΧ ταξί εντός δεκαοκτώ μηνών, ρύθμιση που θ</w:t>
      </w:r>
      <w:r>
        <w:rPr>
          <w:rFonts w:eastAsia="Times New Roman" w:cs="Times New Roman"/>
          <w:szCs w:val="24"/>
        </w:rPr>
        <w:t xml:space="preserve">α βελτιώσει τις αστικές συνθήκες κυκλοφορίας μέσω της αποσυμφόρησης των δημόσιων οδικών αρτηριών από παράνομες σταθμεύσεις, ενώ και οι σχετικοί έλεγχοι θα διενεργούνται στους επαγγελματίες με εύρυθμο τρόπο, γρήγορα και με ασφάλεια. </w:t>
      </w:r>
    </w:p>
    <w:p w14:paraId="6BEEFAB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Παράλληλα, στις αλλαγές</w:t>
      </w:r>
      <w:r>
        <w:rPr>
          <w:rFonts w:eastAsia="Times New Roman" w:cs="Times New Roman"/>
          <w:szCs w:val="24"/>
        </w:rPr>
        <w:t xml:space="preserve"> του νομοσχεδίου περιλαμβάνεται και η μείωση του χρονικού διαστήματος ακινησίας ενός οχήματος πριν την καταστροφή των πινακίδων κυκλοφορίας του, η οποία πλέον ορίζεται σε δεκαοκτώ μήνες, αντί για δύο χρόνια. Εξίσου σημαντική είναι η απόφαση να αναπτυχθεί η</w:t>
      </w:r>
      <w:r>
        <w:rPr>
          <w:rFonts w:eastAsia="Times New Roman" w:cs="Times New Roman"/>
          <w:szCs w:val="24"/>
        </w:rPr>
        <w:t xml:space="preserve">λεκτρονικό πληροφοριακό σύστημα παρακολούθησης και εποπτείας των ΚΤΕΟ, καθώς και η δυνατότητα που δίδεται στα δημόσια ΚΤΕΟ να μπορούν να αναπροσαρμόσουν τις τιμές τους για καλύτερο ανταγωνισμό με τα ιδιωτικά. </w:t>
      </w:r>
    </w:p>
    <w:p w14:paraId="6BEEFAB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Ανεξάρτητοι Έ</w:t>
      </w:r>
      <w:r>
        <w:rPr>
          <w:rFonts w:eastAsia="Times New Roman" w:cs="Times New Roman"/>
          <w:szCs w:val="24"/>
        </w:rPr>
        <w:t xml:space="preserve">λληνες επισημαίνουμε τη σημασία των εισερχόμενων διατάξεων, την προσπάθεια να εκσυγχρονιστεί το πλαίσιο ελέγχου με νέες τεχνολογίες και πλατφόρμες που θα υποστηρίζουν τον πολίτη και θα εξασφαλίζουν ισομερώς τα συμφέροντα δημοσίου και ιδιωτών. </w:t>
      </w:r>
    </w:p>
    <w:p w14:paraId="6BEEFAC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Πριν κλείσω,</w:t>
      </w:r>
      <w:r>
        <w:rPr>
          <w:rFonts w:eastAsia="Times New Roman" w:cs="Times New Roman"/>
          <w:szCs w:val="24"/>
        </w:rPr>
        <w:t xml:space="preserve"> θα ήθελα να πω δυο κουβέντες για τις τροπολογίες που κατέθεσα. Ξεκινάω από την τροπολογία που αφορά την κατάργηση εδαφίων του ν.3897/2010, όπως ισχύει και τροποποιήθηκε με το άρθρο 25 του ν.4439/2016. </w:t>
      </w:r>
    </w:p>
    <w:p w14:paraId="6BEEFAC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Το αναφερόμενο στα καταργούμενα εδάφια σύστημα </w:t>
      </w:r>
      <w:r>
        <w:rPr>
          <w:rFonts w:eastAsia="Times New Roman" w:cs="Times New Roman"/>
          <w:szCs w:val="24"/>
        </w:rPr>
        <w:t xml:space="preserve">μανδάλωσης </w:t>
      </w:r>
      <w:r>
        <w:rPr>
          <w:rFonts w:eastAsia="Times New Roman" w:cs="Times New Roman"/>
          <w:szCs w:val="24"/>
        </w:rPr>
        <w:t>«</w:t>
      </w:r>
      <w:r>
        <w:rPr>
          <w:rFonts w:eastAsia="Times New Roman" w:cs="Times New Roman"/>
          <w:szCs w:val="24"/>
          <w:lang w:val="en-US"/>
        </w:rPr>
        <w:t>Interlock</w:t>
      </w:r>
      <w:r>
        <w:rPr>
          <w:rFonts w:eastAsia="Times New Roman" w:cs="Times New Roman"/>
          <w:szCs w:val="24"/>
        </w:rPr>
        <w:t>»</w:t>
      </w:r>
      <w:r>
        <w:rPr>
          <w:rFonts w:eastAsia="Times New Roman" w:cs="Times New Roman"/>
          <w:szCs w:val="24"/>
        </w:rPr>
        <w:t xml:space="preserve"> είναι ένα μη δοκιμασμένο ως προς την αξιοπιστία του σύστημα, το οποίο δεν λειτουργεί σε κα</w:t>
      </w:r>
      <w:r>
        <w:rPr>
          <w:rFonts w:eastAsia="Times New Roman" w:cs="Times New Roman"/>
          <w:szCs w:val="24"/>
        </w:rPr>
        <w:t>μ</w:t>
      </w:r>
      <w:r>
        <w:rPr>
          <w:rFonts w:eastAsia="Times New Roman" w:cs="Times New Roman"/>
          <w:szCs w:val="24"/>
        </w:rPr>
        <w:t xml:space="preserve">μία ευρωπαϊκή χώρα, καθώς δεν υπάρχει αντίστοιχη νομοθετική διάταξη που να επιβάλλει κάτι τέτοιο στην Ευρωπαϊκή Ένωση. </w:t>
      </w:r>
    </w:p>
    <w:p w14:paraId="6BEEFAC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Με την παρούσα τροπολο</w:t>
      </w:r>
      <w:r>
        <w:rPr>
          <w:rFonts w:eastAsia="Times New Roman" w:cs="Times New Roman"/>
          <w:szCs w:val="24"/>
        </w:rPr>
        <w:t>γία προτείνεται η αντικατάσταση της παραπάνω περιγραφόμενης μηχανολογικής διάταξης με την τοποθέτηση ανιχνευτή υδρογονανθράκων στην περιοχή που βρίσκεται η ανάκτηση των ατμών από τις εξαερώσεις των δεξαμενών, ο οποίος προστατεύει επαρκώς, καθώς ειδοποιεί γ</w:t>
      </w:r>
      <w:r>
        <w:rPr>
          <w:rFonts w:eastAsia="Times New Roman" w:cs="Times New Roman"/>
          <w:szCs w:val="24"/>
        </w:rPr>
        <w:t>ια την ύπαρξη ατμών υδρογονανθράκων και διακόπτει την τροφοδοσία ηλεκτρικής ισχύος στο πρατήριο.</w:t>
      </w:r>
    </w:p>
    <w:p w14:paraId="6BEEFAC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Όσον αφορά τη με γενικό αριθμό 1516 και ειδικό αριθμό 14 τροπολογία, θέλω να πω ότι με την προτεινόμενη προσθήκη διευκρινίζεται τι νοείται με τον όρο «πρατήριο</w:t>
      </w:r>
      <w:r>
        <w:rPr>
          <w:rFonts w:eastAsia="Times New Roman" w:cs="Times New Roman"/>
          <w:szCs w:val="24"/>
        </w:rPr>
        <w:t xml:space="preserve"> σε ισόγειο κτηρίων με ορόφους», ώστε να υπάρξει μια δίκαιη και λογική εφαρμογή των επιπλέον μέτρων που πρέπει να λάβουν αυτά τα πρατήρια. Αυτή η διευκρίνιση είναι απαραίτητη, καθώς σε άλλη περίπτωση θα θεωρούνταν πρατήρια σε ισόγεια κτηρίων με ορόφους αυτ</w:t>
      </w:r>
      <w:r>
        <w:rPr>
          <w:rFonts w:eastAsia="Times New Roman" w:cs="Times New Roman"/>
          <w:szCs w:val="24"/>
        </w:rPr>
        <w:t>ά που απλώς και μόνο το κατάστημα του πρατηρίου βρίσκεται κάτω από οικοδομή ακόμη και ενός ορόφου, ενώ οι αντλίες, οι δεξαμενές και οι εξαερώσεις μπορεί να απέχουν από το κτήριο σε απόσταση ακόμη και δεκάδων μέτρων. Συνεπώς, αυτό που πρέπει να ληφθεί υπ’ ό</w:t>
      </w:r>
      <w:r>
        <w:rPr>
          <w:rFonts w:eastAsia="Times New Roman" w:cs="Times New Roman"/>
          <w:szCs w:val="24"/>
        </w:rPr>
        <w:t>ψιν είναι τα χαρακτηριστικά σημεία του πρατηρίου, αντλίες, δεξαμενές, εξαερώσεις και όχι το κατάστημα-αίθουσα πώλησης του πρατηρίου, το οποίο λειτουργεί και ως μίνι μάρκετ.</w:t>
      </w:r>
    </w:p>
    <w:p w14:paraId="6BEEFAC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Αναφορικά με την τροπολογία με γενικό αριθμό 1514 και ειδικό 12, που αφορά τους εργ</w:t>
      </w:r>
      <w:r>
        <w:rPr>
          <w:rFonts w:eastAsia="Times New Roman" w:cs="Times New Roman"/>
          <w:szCs w:val="24"/>
        </w:rPr>
        <w:t>αζόμενους στην ΕΥΑΘ, θέλω να πω ότι η νομική κατάσταση που υφίστατο από τις 27 Απριλίου 2012 έως και την 1</w:t>
      </w:r>
      <w:r w:rsidRPr="004455B9">
        <w:rPr>
          <w:rFonts w:eastAsia="Times New Roman" w:cs="Times New Roman"/>
          <w:szCs w:val="24"/>
          <w:vertAlign w:val="superscript"/>
        </w:rPr>
        <w:t>η</w:t>
      </w:r>
      <w:r>
        <w:rPr>
          <w:rFonts w:eastAsia="Times New Roman" w:cs="Times New Roman"/>
          <w:szCs w:val="24"/>
        </w:rPr>
        <w:t xml:space="preserve"> Ιανουαρίου 2018, ημερομηνία επιστροφής στο </w:t>
      </w:r>
      <w:r>
        <w:rPr>
          <w:rFonts w:eastAsia="Times New Roman" w:cs="Times New Roman"/>
          <w:szCs w:val="24"/>
        </w:rPr>
        <w:t>ελληνικό δημόσιο</w:t>
      </w:r>
      <w:r>
        <w:rPr>
          <w:rFonts w:eastAsia="Times New Roman" w:cs="Times New Roman"/>
          <w:szCs w:val="24"/>
        </w:rPr>
        <w:t xml:space="preserve"> του ποσοστού 51% του μετοχικού κεφαλαίου, δημιούργησε ασάφεια και σύγχυση για το εφαρμοσ</w:t>
      </w:r>
      <w:r>
        <w:rPr>
          <w:rFonts w:eastAsia="Times New Roman" w:cs="Times New Roman"/>
          <w:szCs w:val="24"/>
        </w:rPr>
        <w:t xml:space="preserve">τέο </w:t>
      </w:r>
      <w:r>
        <w:rPr>
          <w:rFonts w:eastAsia="Times New Roman" w:cs="Times New Roman"/>
          <w:szCs w:val="24"/>
        </w:rPr>
        <w:t>εργασιακό δίκαιο</w:t>
      </w:r>
      <w:r>
        <w:rPr>
          <w:rFonts w:eastAsia="Times New Roman" w:cs="Times New Roman"/>
          <w:szCs w:val="24"/>
        </w:rPr>
        <w:t xml:space="preserve">, ιδίως ως προς τις συμβάσεις εργασίας ορισμένου χρόνου ή έργου, που συνήφθησαν μεταξύ της </w:t>
      </w:r>
      <w:r>
        <w:rPr>
          <w:rFonts w:eastAsia="Times New Roman" w:cs="Times New Roman"/>
          <w:szCs w:val="24"/>
        </w:rPr>
        <w:t>«</w:t>
      </w:r>
      <w:r>
        <w:rPr>
          <w:rFonts w:eastAsia="Times New Roman" w:cs="Times New Roman"/>
          <w:szCs w:val="24"/>
        </w:rPr>
        <w:t>ΕΥΑΘ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ή θυγατρικών εταιρειών αυτής και εργαζομένων κατά το εν λόγω χρονικό διάστημα, με αποτέλεσμα πεπλανημένα να εφαρμοσθεί η κείμενη για </w:t>
      </w:r>
      <w:r>
        <w:rPr>
          <w:rFonts w:eastAsia="Times New Roman" w:cs="Times New Roman"/>
          <w:szCs w:val="24"/>
        </w:rPr>
        <w:t xml:space="preserve">τις δημόσιες επιχειρήσεις νομοθεσία με τους τιθέμενους από το </w:t>
      </w:r>
      <w:r>
        <w:rPr>
          <w:rFonts w:eastAsia="Times New Roman" w:cs="Times New Roman"/>
          <w:szCs w:val="24"/>
        </w:rPr>
        <w:t>π.δ.</w:t>
      </w:r>
      <w:r>
        <w:rPr>
          <w:rFonts w:eastAsia="Times New Roman" w:cs="Times New Roman"/>
          <w:szCs w:val="24"/>
        </w:rPr>
        <w:t xml:space="preserve">164/2004 και το άρθρο 103 του Συντάγματος περιορισμούς, αντί του κοινού </w:t>
      </w:r>
      <w:r>
        <w:rPr>
          <w:rFonts w:eastAsia="Times New Roman" w:cs="Times New Roman"/>
          <w:szCs w:val="24"/>
        </w:rPr>
        <w:t xml:space="preserve">εργατικού δικαίου </w:t>
      </w:r>
      <w:r>
        <w:rPr>
          <w:rFonts w:eastAsia="Times New Roman" w:cs="Times New Roman"/>
          <w:szCs w:val="24"/>
        </w:rPr>
        <w:t xml:space="preserve">και των σχετικών ρυθμίσεων του </w:t>
      </w:r>
      <w:r>
        <w:rPr>
          <w:rFonts w:eastAsia="Times New Roman" w:cs="Times New Roman"/>
          <w:szCs w:val="24"/>
        </w:rPr>
        <w:t>π.δ.</w:t>
      </w:r>
      <w:r>
        <w:rPr>
          <w:rFonts w:eastAsia="Times New Roman" w:cs="Times New Roman"/>
          <w:szCs w:val="24"/>
        </w:rPr>
        <w:t>81/2003. Με την παρούσα νομοθετική ρύθμιση επιχειρείται αφ</w:t>
      </w:r>
      <w:r>
        <w:rPr>
          <w:rFonts w:eastAsia="Times New Roman" w:cs="Times New Roman"/>
          <w:szCs w:val="24"/>
        </w:rPr>
        <w:t xml:space="preserve">’ </w:t>
      </w:r>
      <w:r>
        <w:rPr>
          <w:rFonts w:eastAsia="Times New Roman" w:cs="Times New Roman"/>
          <w:szCs w:val="24"/>
        </w:rPr>
        <w:t xml:space="preserve">ενός </w:t>
      </w:r>
      <w:r>
        <w:rPr>
          <w:rFonts w:eastAsia="Times New Roman" w:cs="Times New Roman"/>
          <w:szCs w:val="24"/>
        </w:rPr>
        <w:t xml:space="preserve">μεν να αρθούν η ασάφεια και η σύγχυση για το εφαρμοστέο </w:t>
      </w:r>
      <w:r>
        <w:rPr>
          <w:rFonts w:eastAsia="Times New Roman" w:cs="Times New Roman"/>
          <w:szCs w:val="24"/>
        </w:rPr>
        <w:t>εργατικό δίκαιο</w:t>
      </w:r>
      <w:r>
        <w:rPr>
          <w:rFonts w:eastAsia="Times New Roman" w:cs="Times New Roman"/>
          <w:szCs w:val="24"/>
        </w:rPr>
        <w:t xml:space="preserve"> κατά την προρρηθείσα χρονική περίοδο, αφ</w:t>
      </w:r>
      <w:r>
        <w:rPr>
          <w:rFonts w:eastAsia="Times New Roman" w:cs="Times New Roman"/>
          <w:szCs w:val="24"/>
        </w:rPr>
        <w:t xml:space="preserve">’ </w:t>
      </w:r>
      <w:r>
        <w:rPr>
          <w:rFonts w:eastAsia="Times New Roman" w:cs="Times New Roman"/>
          <w:szCs w:val="24"/>
        </w:rPr>
        <w:t>ετέρου δε να θεραπευτεί η πλάνη περί του νομοθετικού πλαισίου, αλλά και να μην αποστερηθεί η εταιρεία έμπειρο προσωπικό που είχε προσληφθεί με</w:t>
      </w:r>
      <w:r>
        <w:rPr>
          <w:rFonts w:eastAsia="Times New Roman" w:cs="Times New Roman"/>
          <w:szCs w:val="24"/>
        </w:rPr>
        <w:t xml:space="preserve"> συμβάσεις ιδιωτικού δικαίου και προφανώς καλύπτει πάγιες και διαρκείς ανάγκες, σύμφωνα με την ισχύουσα νομοθεσία.</w:t>
      </w:r>
    </w:p>
    <w:p w14:paraId="6BEEFAC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Τέλος, με τη με γενικό αριθμό 1517 και ειδικό αριθμό 15 τροπολογία προτείνεται η πρόβλεψη μονομελούς κρατικού ιατρικού οργάνου, που να διαθέτ</w:t>
      </w:r>
      <w:r>
        <w:rPr>
          <w:rFonts w:eastAsia="Times New Roman" w:cs="Times New Roman"/>
          <w:szCs w:val="24"/>
        </w:rPr>
        <w:t>ει τα εχέγγυα της επιστημονικής κατάρτισης και αυθεντικής κρίσης περί της υγείας των οδηγών και να επιλύει το ζήτημα αποτελεσματικά, άμεσα και χωρίς δαπανηρές διαδικασίες. Αυτό θα έχει ως αποτέλεσμα την καλύτερη διαχείριση και αξιοποίηση του υπάρχοντος εργ</w:t>
      </w:r>
      <w:r>
        <w:rPr>
          <w:rFonts w:eastAsia="Times New Roman" w:cs="Times New Roman"/>
          <w:szCs w:val="24"/>
        </w:rPr>
        <w:t xml:space="preserve">ατικού δυναμικού και των ειδικών επιτροπών, την εντεύθεν εξοικονόμηση πόρων και την εν γένει αναβάθμιση του συγκοινωνιακού έργου. </w:t>
      </w:r>
    </w:p>
    <w:p w14:paraId="6BEEFAC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Οι Ανεξάρτητοι Έλληνες στηρίζουμε</w:t>
      </w:r>
      <w:r>
        <w:rPr>
          <w:rFonts w:eastAsia="Times New Roman" w:cs="Times New Roman"/>
          <w:szCs w:val="24"/>
        </w:rPr>
        <w:t>,</w:t>
      </w:r>
      <w:r>
        <w:rPr>
          <w:rFonts w:eastAsia="Times New Roman" w:cs="Times New Roman"/>
          <w:szCs w:val="24"/>
        </w:rPr>
        <w:t xml:space="preserve"> σαφώς</w:t>
      </w:r>
      <w:r>
        <w:rPr>
          <w:rFonts w:eastAsia="Times New Roman" w:cs="Times New Roman"/>
          <w:szCs w:val="24"/>
        </w:rPr>
        <w:t>,</w:t>
      </w:r>
      <w:r>
        <w:rPr>
          <w:rFonts w:eastAsia="Times New Roman" w:cs="Times New Roman"/>
          <w:szCs w:val="24"/>
        </w:rPr>
        <w:t xml:space="preserve"> το νομοσχέδιο. </w:t>
      </w:r>
    </w:p>
    <w:p w14:paraId="6BEEFAC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ευχαριστώ.</w:t>
      </w:r>
    </w:p>
    <w:p w14:paraId="6BEEFAC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w:t>
      </w:r>
      <w:r>
        <w:rPr>
          <w:rFonts w:eastAsia="Times New Roman" w:cs="Times New Roman"/>
          <w:szCs w:val="24"/>
        </w:rPr>
        <w:t>κύριε Λαζαρίδη.</w:t>
      </w:r>
    </w:p>
    <w:p w14:paraId="6BEEFAC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szCs w:val="24"/>
        </w:rPr>
        <w:t>ΕΛΕΥΘΕΡΙΟΣ ΒΕΝΙΖΕΛΟΣ</w:t>
      </w:r>
      <w:r>
        <w:rPr>
          <w:rFonts w:eastAsia="Times New Roman" w:cs="Times New Roman"/>
          <w:szCs w:val="24"/>
        </w:rPr>
        <w:t xml:space="preserve">» και ενημερώθηκαν για την ιστορία </w:t>
      </w:r>
      <w:r>
        <w:rPr>
          <w:rFonts w:eastAsia="Times New Roman" w:cs="Times New Roman"/>
          <w:szCs w:val="24"/>
        </w:rPr>
        <w:t>του κτηρίου και τον τρόπο οργάνωσης και λειτουργίας της Βουλής, σαράντα τρεις μαθήτριες και μαθητές και πέντε συνοδοί εκπαιδευτικοί από το 11</w:t>
      </w:r>
      <w:r w:rsidRPr="00F31BF3">
        <w:rPr>
          <w:rFonts w:eastAsia="Times New Roman" w:cs="Times New Roman"/>
          <w:szCs w:val="24"/>
          <w:vertAlign w:val="superscript"/>
        </w:rPr>
        <w:t xml:space="preserve">ο </w:t>
      </w:r>
      <w:r>
        <w:rPr>
          <w:rFonts w:eastAsia="Times New Roman" w:cs="Times New Roman"/>
          <w:szCs w:val="24"/>
        </w:rPr>
        <w:t>Γυμνάσιο Ιωαννίνων.</w:t>
      </w:r>
    </w:p>
    <w:p w14:paraId="6BEEFAC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6BEEFACB"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BEEFAC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 xml:space="preserve">ι συνάδελφοι, θέλω να ενημερώσω το Σώμα –νομίζω ότι έχει γίνει γνωστό σε όλους- ότι έχει κατατεθεί αίτηση ονομαστικής ψηφοφορίας. Ζητώ για λίγο την προσοχή σας. Ο αξιότιμος Πρόεδρος </w:t>
      </w:r>
      <w:r>
        <w:rPr>
          <w:rFonts w:eastAsia="Times New Roman" w:cs="Times New Roman"/>
          <w:szCs w:val="24"/>
        </w:rPr>
        <w:t>κ. Βούτσης</w:t>
      </w:r>
      <w:r>
        <w:rPr>
          <w:rFonts w:eastAsia="Times New Roman" w:cs="Times New Roman"/>
          <w:szCs w:val="24"/>
        </w:rPr>
        <w:t xml:space="preserve"> στη Διάσκεψη των Προέδρων πρότεινε κατά τις 19.00΄, ει δυνατόν,</w:t>
      </w:r>
      <w:r>
        <w:rPr>
          <w:rFonts w:eastAsia="Times New Roman" w:cs="Times New Roman"/>
          <w:szCs w:val="24"/>
        </w:rPr>
        <w:t xml:space="preserve"> να έχουμε τελειώσει τις ομιλίες, έτσι ώστε να ξεκινήσει η ονομαστική ψηφοφορία. Με τον κατάλογο των ομιλητών που έχουμε στα χέρια μας και τους χρόνους όπως προβλέπονται από τον Κανονισμό, ένας απλός υπολογισμός φέρνει τη λήξη των ομιλητών, εάν τηρηθούν όλ</w:t>
      </w:r>
      <w:r>
        <w:rPr>
          <w:rFonts w:eastAsia="Times New Roman" w:cs="Times New Roman"/>
          <w:szCs w:val="24"/>
        </w:rPr>
        <w:t>οι οι χρόνοι, τα επτά λεπτά και ο αντίστοιχος χρόνος των Υπουργών, γύρω στις 21.00΄, κάτι το οποίο…</w:t>
      </w:r>
    </w:p>
    <w:p w14:paraId="6BEEFAC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παρακαλώ τον λόγο.</w:t>
      </w:r>
    </w:p>
    <w:p w14:paraId="6BEEFACE"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Ένα λεπτό, κύριε Κεγκέρογλου. Βιάζεστε εκεί στην Κρήτη, λίγο.</w:t>
      </w:r>
    </w:p>
    <w:p w14:paraId="6BEEFAC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σημαίνει ότι </w:t>
      </w:r>
      <w:r>
        <w:rPr>
          <w:rFonts w:eastAsia="Times New Roman" w:cs="Times New Roman"/>
          <w:szCs w:val="24"/>
        </w:rPr>
        <w:t>ξε</w:t>
      </w:r>
      <w:r>
        <w:rPr>
          <w:rFonts w:eastAsia="Times New Roman" w:cs="Times New Roman"/>
          <w:szCs w:val="24"/>
        </w:rPr>
        <w:t>φεύγ</w:t>
      </w:r>
      <w:r>
        <w:rPr>
          <w:rFonts w:eastAsia="Times New Roman" w:cs="Times New Roman"/>
          <w:szCs w:val="24"/>
        </w:rPr>
        <w:t>ουμε</w:t>
      </w:r>
      <w:r>
        <w:rPr>
          <w:rFonts w:eastAsia="Times New Roman" w:cs="Times New Roman"/>
          <w:szCs w:val="24"/>
        </w:rPr>
        <w:t xml:space="preserve"> </w:t>
      </w:r>
      <w:r>
        <w:rPr>
          <w:rFonts w:eastAsia="Times New Roman" w:cs="Times New Roman"/>
          <w:szCs w:val="24"/>
        </w:rPr>
        <w:t>σχεδόν για ένα</w:t>
      </w:r>
      <w:r>
        <w:rPr>
          <w:rFonts w:eastAsia="Times New Roman" w:cs="Times New Roman"/>
          <w:szCs w:val="24"/>
        </w:rPr>
        <w:t xml:space="preserve"> δίωρο από την ώρα που είχε συμφωνηθεί στη Διάσκεψη των Προέδρων. Εγώ προτείνω στις Κοινοβουλευτικές Ομάδες, αν θέλετε να γίνει μια συνεννόηση, έτσι ώστε να διευκολύνουμε το Προεδρείο και τους ομιλητές, για να έχουμε </w:t>
      </w:r>
      <w:r>
        <w:rPr>
          <w:rFonts w:eastAsia="Times New Roman" w:cs="Times New Roman"/>
          <w:szCs w:val="24"/>
        </w:rPr>
        <w:t>το συντομότερο δυνατόν τη λήξη της συνεδρίασης και να πάμε στην ονομαστική ψηφοφορία. Δεν παίρνουμε θέση. Συνεννοηθείτε, αν θέλετε να γίνει κάτι νωρίτερα και αν μπορούμε να το κάνουμε νωρίτερα</w:t>
      </w:r>
      <w:r>
        <w:rPr>
          <w:rFonts w:eastAsia="Times New Roman" w:cs="Times New Roman"/>
          <w:szCs w:val="24"/>
        </w:rPr>
        <w:t>,</w:t>
      </w:r>
      <w:r>
        <w:rPr>
          <w:rFonts w:eastAsia="Times New Roman" w:cs="Times New Roman"/>
          <w:szCs w:val="24"/>
        </w:rPr>
        <w:t xml:space="preserve"> είτε να μειωθούν οι χρόνοι ή κάτι άλλο. Είμαστε στη διάθεσή μα</w:t>
      </w:r>
      <w:r>
        <w:rPr>
          <w:rFonts w:eastAsia="Times New Roman" w:cs="Times New Roman"/>
          <w:szCs w:val="24"/>
        </w:rPr>
        <w:t>ς να το ανακοινώσουμε στο Σώμα. Εάν δεν συμφωνηθεί κάτι, θα μείνουμε στη διαδικασία ως έχει.</w:t>
      </w:r>
    </w:p>
    <w:p w14:paraId="6BEEFAD0"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Κεγκέρογλου, ορίστε.</w:t>
      </w:r>
    </w:p>
    <w:p w14:paraId="6BEEFAD1"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Η Διάσκεψη των Προέδρων είπε ότι αυτή είναι η σκέψη, η πρόταση. Για να πραγματοποιηθεί αυτό, πρέπει να παρθεί η α</w:t>
      </w:r>
      <w:r>
        <w:rPr>
          <w:rFonts w:eastAsia="Times New Roman" w:cs="Times New Roman"/>
          <w:szCs w:val="24"/>
        </w:rPr>
        <w:t xml:space="preserve">πόφαση από την Ολομέλεια. </w:t>
      </w:r>
    </w:p>
    <w:p w14:paraId="6BEEFAD2"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Γι’ αυτό το αναφέρω.</w:t>
      </w:r>
    </w:p>
    <w:p w14:paraId="6BEEFAD3"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μάλιστα, όταν μαθαίνουμε ότι την ονομαστική ψηφοφορία την </w:t>
      </w:r>
      <w:r>
        <w:rPr>
          <w:rFonts w:eastAsia="Times New Roman" w:cs="Times New Roman"/>
          <w:szCs w:val="24"/>
        </w:rPr>
        <w:t xml:space="preserve">αιτείται </w:t>
      </w:r>
      <w:r>
        <w:rPr>
          <w:rFonts w:eastAsia="Times New Roman" w:cs="Times New Roman"/>
          <w:szCs w:val="24"/>
        </w:rPr>
        <w:t xml:space="preserve">η Πλειοψηφία, την ώρα που δεν χρήζει τέτοια ανάγκη και με δεδομένο ότι </w:t>
      </w:r>
      <w:r>
        <w:rPr>
          <w:rFonts w:eastAsia="Times New Roman" w:cs="Times New Roman"/>
          <w:szCs w:val="24"/>
        </w:rPr>
        <w:t xml:space="preserve">σήμερα </w:t>
      </w:r>
      <w:r>
        <w:rPr>
          <w:rFonts w:eastAsia="Times New Roman" w:cs="Times New Roman"/>
          <w:szCs w:val="24"/>
        </w:rPr>
        <w:t>υπ</w:t>
      </w:r>
      <w:r>
        <w:rPr>
          <w:rFonts w:eastAsia="Times New Roman" w:cs="Times New Roman"/>
          <w:szCs w:val="24"/>
        </w:rPr>
        <w:t>άρχει μια «χαλαρότητα», εμείς προτείναμε να έλθει η όποια ονομαστική ψηφοφορία τη Δευτέρα ή την Τρίτη, που λειτουργεί η Ολομέλεια. Δεν είναι λοιπόν απόφαση. Είναι κάτι που θα ληφθεί από την Αίθουσα.</w:t>
      </w:r>
    </w:p>
    <w:p w14:paraId="6BEEFAD4"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Να μην παρεξηγηθούμε. Εί</w:t>
      </w:r>
      <w:r>
        <w:rPr>
          <w:rFonts w:eastAsia="Times New Roman" w:cs="Times New Roman"/>
          <w:szCs w:val="24"/>
        </w:rPr>
        <w:t xml:space="preserve">ναι πρόταση. Και περιμένουμε μέχρι το τέλος και των </w:t>
      </w:r>
      <w:r>
        <w:rPr>
          <w:rFonts w:eastAsia="Times New Roman" w:cs="Times New Roman"/>
          <w:szCs w:val="24"/>
        </w:rPr>
        <w:t>ε</w:t>
      </w:r>
      <w:r>
        <w:rPr>
          <w:rFonts w:eastAsia="Times New Roman" w:cs="Times New Roman"/>
          <w:szCs w:val="24"/>
        </w:rPr>
        <w:t>ισηγητών ή των ομιλητών να βρούμε μια λύση.</w:t>
      </w:r>
    </w:p>
    <w:p w14:paraId="6BEEFAD5"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Γεωργιάδη, συγγνώμη για την καθυστέρηση.</w:t>
      </w:r>
    </w:p>
    <w:p w14:paraId="6BEEFAD6"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Γεωργιάδης, </w:t>
      </w:r>
      <w:r>
        <w:rPr>
          <w:rFonts w:eastAsia="Times New Roman" w:cs="Times New Roman"/>
          <w:szCs w:val="24"/>
        </w:rPr>
        <w:t>ειδικός αγορητής</w:t>
      </w:r>
      <w:r>
        <w:rPr>
          <w:rFonts w:eastAsia="Times New Roman" w:cs="Times New Roman"/>
          <w:szCs w:val="24"/>
        </w:rPr>
        <w:t xml:space="preserve"> από την Ένωση Κεντρώων.</w:t>
      </w:r>
    </w:p>
    <w:p w14:paraId="6BEEFAD7"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w:t>
      </w:r>
      <w:r>
        <w:rPr>
          <w:rFonts w:eastAsia="Times New Roman" w:cs="Times New Roman"/>
          <w:b/>
          <w:szCs w:val="24"/>
        </w:rPr>
        <w:t>ουλής):</w:t>
      </w:r>
      <w:r>
        <w:rPr>
          <w:rFonts w:eastAsia="Times New Roman" w:cs="Times New Roman"/>
          <w:szCs w:val="24"/>
        </w:rPr>
        <w:t xml:space="preserve"> Ευχαριστώ, κύριε Πρόεδρε.</w:t>
      </w:r>
    </w:p>
    <w:p w14:paraId="6BEEFAD8"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Δεκαεννέα σελίδες, επτά σελίδες, κύριε Υπουργέ. Εντάξει, ας το περιορίσουμε λίγο. Μια νομοτεχνική βελτίωση δύο σελίδων, σχέδια νόμου σε σχέδια νόμου. Ας τα λύσουμε κατά τη διάρκεια των </w:t>
      </w:r>
      <w:r>
        <w:rPr>
          <w:rFonts w:eastAsia="Times New Roman" w:cs="Times New Roman"/>
          <w:szCs w:val="24"/>
        </w:rPr>
        <w:t>ε</w:t>
      </w:r>
      <w:r>
        <w:rPr>
          <w:rFonts w:eastAsia="Times New Roman" w:cs="Times New Roman"/>
          <w:szCs w:val="24"/>
        </w:rPr>
        <w:t>πιτροπών, να μπορούμε να τα συζητάμε, παρά να ερχόμαστε εδώ και πέρα από τις συζητήσεις να μην μπορούμε να τα σχολιάσουμε καν. Θεωρώ ότι κι εσείς θα θέλετε να γίνεται αυτό, αλλά καλό είναι να κάνουμε μια προσπάθεια όλοι να φύγουμε από αυτή τη διαδικασία, π</w:t>
      </w:r>
      <w:r>
        <w:rPr>
          <w:rFonts w:eastAsia="Times New Roman" w:cs="Times New Roman"/>
          <w:szCs w:val="24"/>
        </w:rPr>
        <w:t>ου δεν οφείλεται μόνο στη δική σας Κυβέρνηση. Όλες οι κυβερνήσεις το ίδιο κάνουν. Ας κάνουμε μια αλλαγή κάποια στιγμή να μην έχουμε αυτή την απαξίωση του κοινοβουλευτικού έργου, κάθε φορά με τροπολογίες επί τροπολογιών, ολόκληρα σχέδια νόμου, μέσα στην ουσ</w:t>
      </w:r>
      <w:r>
        <w:rPr>
          <w:rFonts w:eastAsia="Times New Roman" w:cs="Times New Roman"/>
          <w:szCs w:val="24"/>
        </w:rPr>
        <w:t>ιαστική συζήτηση η οποία γίνεται.</w:t>
      </w:r>
    </w:p>
    <w:p w14:paraId="6BEEFAD9"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Αγαπητοί συνάδελφοι Βουλευτές, η Ένωση Κεντρώων διαχρονικά και σταθερά ενδιαφέρεται για το συμφέρον όλων των πολιτών. Δεν κάνει κα</w:t>
      </w:r>
      <w:r>
        <w:rPr>
          <w:rFonts w:eastAsia="Times New Roman" w:cs="Times New Roman"/>
          <w:szCs w:val="24"/>
        </w:rPr>
        <w:t>μ</w:t>
      </w:r>
      <w:r>
        <w:rPr>
          <w:rFonts w:eastAsia="Times New Roman" w:cs="Times New Roman"/>
          <w:szCs w:val="24"/>
        </w:rPr>
        <w:t>μία διάκριση ανάμεσα σε κανέναν πολίτη ούτε μεροληπτεί υπέρ μιας κοινωνικής ομάδας, υπέρ εν</w:t>
      </w:r>
      <w:r>
        <w:rPr>
          <w:rFonts w:eastAsia="Times New Roman" w:cs="Times New Roman"/>
          <w:szCs w:val="24"/>
        </w:rPr>
        <w:t>ός οργανωμένου ή μη οργανωμένου συμφέροντος. Αυτό που μας ενδιαφέρει είναι πάνω από όλα η χώρα να πηγαίνει καλά σαν σύνολο και ο κάθε πολίτης χωριστά.</w:t>
      </w:r>
    </w:p>
    <w:p w14:paraId="6BEEFADA"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Τις τελευταίες μέρες παρακολουθήσαμε για άλλη μια φορά ένα θέατρο παραλόγου στις κυβερνητικές πρακτικές. </w:t>
      </w:r>
      <w:r>
        <w:rPr>
          <w:rFonts w:eastAsia="Times New Roman" w:cs="Times New Roman"/>
          <w:szCs w:val="24"/>
        </w:rPr>
        <w:t xml:space="preserve">Αυθαίρετα και επιπόλαια συμπεράσματα, έλλειψη γνώσης και τεχνογνωσίας, μεροληπτική διάθεση εκ μέρους Υπουργών και Βουλευτών. Όλα αυτά οδήγησαν τον κόσμο που παρακολουθούσε τις συνεδριάσεις, για άλλη μια φορά να αναθεματίζει τον τρόπο και τη λειτουργία της </w:t>
      </w:r>
      <w:r>
        <w:rPr>
          <w:rFonts w:eastAsia="Times New Roman" w:cs="Times New Roman"/>
          <w:szCs w:val="24"/>
        </w:rPr>
        <w:t>σύγχρονης πολιτικής στην Ελλάδα.</w:t>
      </w:r>
    </w:p>
    <w:p w14:paraId="6BEEFADB" w14:textId="77777777" w:rsidR="009B7D3A" w:rsidRDefault="00441D78">
      <w:pPr>
        <w:tabs>
          <w:tab w:val="left" w:pos="3642"/>
          <w:tab w:val="center" w:pos="4753"/>
          <w:tab w:val="left" w:pos="6214"/>
        </w:tabs>
        <w:spacing w:line="600" w:lineRule="auto"/>
        <w:ind w:firstLine="720"/>
        <w:jc w:val="both"/>
        <w:rPr>
          <w:rFonts w:eastAsia="Times New Roman" w:cs="Times New Roman"/>
          <w:b/>
          <w:szCs w:val="24"/>
        </w:rPr>
      </w:pPr>
      <w:r>
        <w:rPr>
          <w:rFonts w:eastAsia="Times New Roman" w:cs="Times New Roman"/>
          <w:szCs w:val="24"/>
        </w:rPr>
        <w:t>Σήμερα μιλάμε για θέματα τα οποία έχουν λυθεί προ πολλού και πριν από πολύ καιρό, μήνες, χρόνια</w:t>
      </w:r>
      <w:r>
        <w:rPr>
          <w:rFonts w:eastAsia="Times New Roman" w:cs="Times New Roman"/>
          <w:szCs w:val="24"/>
        </w:rPr>
        <w:t>,</w:t>
      </w:r>
      <w:r>
        <w:rPr>
          <w:rFonts w:eastAsia="Times New Roman" w:cs="Times New Roman"/>
          <w:szCs w:val="24"/>
        </w:rPr>
        <w:t xml:space="preserve"> σε όλες ή στις περισσότερες σύγχρονες δυτικές χώρες. Τόσο ο ρυθμιστικός ρόλος του κράτους όσο και η ευελιξία στις επενδύσεις των ιδιωτών λειτουργούν ομαλά, με σκοπό την ανάπτυξη και την οικονομία της χώρας. Στη δική μας χώρα συμβαίνει τελείως το αντίθετο.</w:t>
      </w:r>
      <w:r>
        <w:rPr>
          <w:rFonts w:eastAsia="Times New Roman" w:cs="Times New Roman"/>
          <w:szCs w:val="24"/>
        </w:rPr>
        <w:t xml:space="preserve"> Από τη μια πλευρά έχουμε τους οδηγούς ταξί, που υποφέρουν βλέποντας το μεροκάματό τους να μη φθάνει ούτε για τις στοιχειώδεις ανάγκες της οικογένειάς τους και από την άλλη έχουμε νέες κερδοφόρες εταιρείες να αντιμετωπίζονται εξ</w:t>
      </w:r>
      <w:r>
        <w:rPr>
          <w:rFonts w:eastAsia="Times New Roman" w:cs="Times New Roman"/>
          <w:szCs w:val="24"/>
        </w:rPr>
        <w:t xml:space="preserve"> </w:t>
      </w:r>
      <w:r>
        <w:rPr>
          <w:rFonts w:eastAsia="Times New Roman" w:cs="Times New Roman"/>
          <w:szCs w:val="24"/>
        </w:rPr>
        <w:t>ορισμού ως παραβάτες και εγ</w:t>
      </w:r>
      <w:r>
        <w:rPr>
          <w:rFonts w:eastAsia="Times New Roman" w:cs="Times New Roman"/>
          <w:szCs w:val="24"/>
        </w:rPr>
        <w:t xml:space="preserve">κληματίες και να ανακρίνονται ως κακούργοι από την ιερά εξέταση. Οι εξελίξεις και γενικότερα </w:t>
      </w:r>
      <w:r>
        <w:rPr>
          <w:rFonts w:eastAsia="Times New Roman" w:cs="Times New Roman"/>
          <w:szCs w:val="24"/>
        </w:rPr>
        <w:t>οι</w:t>
      </w:r>
      <w:r>
        <w:rPr>
          <w:rFonts w:eastAsia="Times New Roman" w:cs="Times New Roman"/>
          <w:szCs w:val="24"/>
        </w:rPr>
        <w:t xml:space="preserve"> ελληνικ</w:t>
      </w:r>
      <w:r>
        <w:rPr>
          <w:rFonts w:eastAsia="Times New Roman" w:cs="Times New Roman"/>
          <w:szCs w:val="24"/>
        </w:rPr>
        <w:t>ές</w:t>
      </w:r>
      <w:r>
        <w:rPr>
          <w:rFonts w:eastAsia="Times New Roman" w:cs="Times New Roman"/>
          <w:szCs w:val="24"/>
        </w:rPr>
        <w:t xml:space="preserve"> κυβ</w:t>
      </w:r>
      <w:r>
        <w:rPr>
          <w:rFonts w:eastAsia="Times New Roman" w:cs="Times New Roman"/>
          <w:szCs w:val="24"/>
        </w:rPr>
        <w:t>ερνήσεις</w:t>
      </w:r>
      <w:r>
        <w:rPr>
          <w:rFonts w:eastAsia="Times New Roman" w:cs="Times New Roman"/>
          <w:szCs w:val="24"/>
        </w:rPr>
        <w:t xml:space="preserve"> των τελευταίων ετών, αλλά και η σημερινή Κυβέρνηση</w:t>
      </w:r>
      <w:r>
        <w:rPr>
          <w:rFonts w:eastAsia="Times New Roman" w:cs="Times New Roman"/>
          <w:szCs w:val="24"/>
        </w:rPr>
        <w:t>,</w:t>
      </w:r>
      <w:r>
        <w:rPr>
          <w:rFonts w:eastAsia="Times New Roman" w:cs="Times New Roman"/>
          <w:szCs w:val="24"/>
        </w:rPr>
        <w:t xml:space="preserve"> έχουν αποτύχει να πετύχουν κάτι καλό γι’ αυτή τη χώρα</w:t>
      </w:r>
      <w:r>
        <w:rPr>
          <w:rFonts w:eastAsia="Times New Roman" w:cs="Times New Roman"/>
          <w:szCs w:val="24"/>
        </w:rPr>
        <w:t>,</w:t>
      </w:r>
      <w:r>
        <w:rPr>
          <w:rFonts w:eastAsia="Times New Roman" w:cs="Times New Roman"/>
          <w:szCs w:val="24"/>
        </w:rPr>
        <w:t xml:space="preserve"> τόσο στον ιδιωτικό τομέα όσο κα</w:t>
      </w:r>
      <w:r>
        <w:rPr>
          <w:rFonts w:eastAsia="Times New Roman" w:cs="Times New Roman"/>
          <w:szCs w:val="24"/>
        </w:rPr>
        <w:t xml:space="preserve">ι στον δημόσιο. </w:t>
      </w:r>
    </w:p>
    <w:p w14:paraId="6BEEFADC" w14:textId="77777777" w:rsidR="009B7D3A" w:rsidRDefault="00441D78">
      <w:pPr>
        <w:tabs>
          <w:tab w:val="left" w:pos="2054"/>
        </w:tabs>
        <w:spacing w:line="600" w:lineRule="auto"/>
        <w:jc w:val="both"/>
        <w:rPr>
          <w:rFonts w:eastAsia="Times New Roman"/>
          <w:szCs w:val="24"/>
        </w:rPr>
      </w:pPr>
      <w:r>
        <w:rPr>
          <w:rFonts w:eastAsia="Times New Roman"/>
          <w:szCs w:val="24"/>
        </w:rPr>
        <w:t xml:space="preserve">Ένας συνδυασμός διαχειριστικής ανεπάρκειας και ιδεοληψίας καταστρέφει μέρα με τη μέρα ολοένα και περισσότερο την κοινωνία μας. </w:t>
      </w:r>
    </w:p>
    <w:p w14:paraId="6BEEFADD" w14:textId="77777777" w:rsidR="009B7D3A" w:rsidRDefault="00441D78">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συμπάσχουμε με τους οδηγούς ταξί. Η μείωση του εισοδήματος των πολιτών έχει σαν συνέπεια να θεωρείτα</w:t>
      </w:r>
      <w:r>
        <w:rPr>
          <w:rFonts w:eastAsia="Times New Roman"/>
          <w:szCs w:val="24"/>
        </w:rPr>
        <w:t xml:space="preserve">ι πλέον το ταξί πολυτέλεια. Ξέρουμε και βλέπουμε οδηγούς να περιμένουν στις πιάτσες νύχτες ολόκληρες για να βγάλουν ένα μεροκάματο των 10 και των 20 ευρώ. </w:t>
      </w:r>
    </w:p>
    <w:p w14:paraId="6BEEFADE" w14:textId="77777777" w:rsidR="009B7D3A" w:rsidRDefault="00441D78">
      <w:pPr>
        <w:spacing w:line="600" w:lineRule="auto"/>
        <w:ind w:firstLine="720"/>
        <w:jc w:val="both"/>
        <w:rPr>
          <w:rFonts w:eastAsia="Times New Roman"/>
          <w:szCs w:val="24"/>
        </w:rPr>
      </w:pPr>
      <w:r>
        <w:rPr>
          <w:rFonts w:eastAsia="Times New Roman"/>
          <w:szCs w:val="24"/>
        </w:rPr>
        <w:t>Αιτία, όμως, αυτού του φαινομένου δεν είναι η μία οποιαδήποτε ηλεκτρονική πλατφόρμα, η οποία μάλιστα</w:t>
      </w:r>
      <w:r>
        <w:rPr>
          <w:rFonts w:eastAsia="Times New Roman"/>
          <w:szCs w:val="24"/>
        </w:rPr>
        <w:t xml:space="preserve"> διαφημίζει και τις ίδιες υπηρεσίες και βοηθάει και στην αύξηση του μεροκάματου των ταξιτζήδων. Αυτά πρέπει να τα ξεκαθαρίσουμε, να τα λέμε όλα. Αν η κοινότητα των ταξιτζήδων αγκαλιάσει τις νέες τεχνολογίες, αυτό θα είναι και προς δική τους βοήθεια και η ο</w:t>
      </w:r>
      <w:r>
        <w:rPr>
          <w:rFonts w:eastAsia="Times New Roman"/>
          <w:szCs w:val="24"/>
        </w:rPr>
        <w:t xml:space="preserve">ποιαδήποτε ηλεκτρονική πλατφόρμα που λειτουργεί ως διαμεσολαβητής μεταξύ του ταξί και του πελάτη δεν προσφέρει η ίδια υπηρεσίες μεταφοράς, οπότε δεν έχει και τίποτα να φοβάται όλη η κοινότητα και ο κλάδος των οδηγών ταξί. </w:t>
      </w:r>
    </w:p>
    <w:p w14:paraId="6BEEFADF" w14:textId="77777777" w:rsidR="009B7D3A" w:rsidRDefault="00441D78">
      <w:pPr>
        <w:spacing w:line="600" w:lineRule="auto"/>
        <w:ind w:firstLine="720"/>
        <w:jc w:val="both"/>
        <w:rPr>
          <w:rFonts w:eastAsia="Times New Roman"/>
          <w:szCs w:val="24"/>
        </w:rPr>
      </w:pPr>
      <w:r>
        <w:rPr>
          <w:rFonts w:eastAsia="Times New Roman"/>
          <w:szCs w:val="24"/>
        </w:rPr>
        <w:t>Από την άλλη, δεν μπορούμε να έχο</w:t>
      </w:r>
      <w:r>
        <w:rPr>
          <w:rFonts w:eastAsia="Times New Roman"/>
          <w:szCs w:val="24"/>
        </w:rPr>
        <w:t>υμε την οποιαδήποτε ιδιωτική εταιρεία να αποτελεί μονοπώλιο. Για παράδειγμα, μπορεί αύριο ο κ</w:t>
      </w:r>
      <w:r>
        <w:rPr>
          <w:rFonts w:eastAsia="Times New Roman"/>
          <w:szCs w:val="24"/>
        </w:rPr>
        <w:t>.</w:t>
      </w:r>
      <w:r>
        <w:rPr>
          <w:rFonts w:eastAsia="Times New Roman"/>
          <w:szCs w:val="24"/>
        </w:rPr>
        <w:t xml:space="preserve"> Λυμπερόπουλος να ιδρύσει μια ανάλογη εταιρεία ιδιοκτησίας του Συνδικάτου Αυτοκινητιστών Αττικής. Μάλιστα, μπορεί κάλλιστα να χρησιμοποιήσει τις νέες τεχνολογίες </w:t>
      </w:r>
      <w:r>
        <w:rPr>
          <w:rFonts w:eastAsia="Times New Roman"/>
          <w:szCs w:val="24"/>
        </w:rPr>
        <w:t>και να ξεπεράσει και σε δημοφιλία και σε κέρδη όλες τις υπάρχουσες ηλεκτρονικές πλατφόρμες. Δεν εμποδίζει κανέναν με το να μπει μέσα στον υγιή ανταγωνισμό και να ιδρύσει μια κερδοφόρα εταιρεία. Οι νέες τεχνολογίες δεν αποτελούν μονοπώλιο κανενός κ</w:t>
      </w:r>
      <w:r>
        <w:rPr>
          <w:rFonts w:eastAsia="Times New Roman"/>
          <w:szCs w:val="24"/>
        </w:rPr>
        <w:t xml:space="preserve">. </w:t>
      </w:r>
      <w:r>
        <w:rPr>
          <w:rFonts w:eastAsia="Times New Roman"/>
          <w:szCs w:val="24"/>
        </w:rPr>
        <w:t>Δρανδάκ</w:t>
      </w:r>
      <w:r>
        <w:rPr>
          <w:rFonts w:eastAsia="Times New Roman"/>
          <w:szCs w:val="24"/>
        </w:rPr>
        <w:t>η ή οποιουδήποτε επιχειρηματία.</w:t>
      </w:r>
    </w:p>
    <w:p w14:paraId="6BEEFAE0" w14:textId="77777777" w:rsidR="009B7D3A" w:rsidRDefault="00441D78">
      <w:pPr>
        <w:spacing w:line="600" w:lineRule="auto"/>
        <w:ind w:firstLine="720"/>
        <w:jc w:val="both"/>
        <w:rPr>
          <w:rFonts w:eastAsia="Times New Roman"/>
          <w:szCs w:val="24"/>
        </w:rPr>
      </w:pPr>
      <w:r>
        <w:rPr>
          <w:rFonts w:eastAsia="Times New Roman"/>
          <w:szCs w:val="24"/>
        </w:rPr>
        <w:t>Βεβαίως, αν οποιαδήποτε ιδιωτική εταιρεία διαπιστωθεί ότι παραβιάζει την εθνική ή κοινοτική νομοθεσία, οφείλει να συμμορφωθεί και να της επιβληθούν οι προβλεπόμενες κυρώσεις. Ιδού η Ρόδος, κυρίες και κύριοι, ιδού και το πήδη</w:t>
      </w:r>
      <w:r>
        <w:rPr>
          <w:rFonts w:eastAsia="Times New Roman"/>
          <w:szCs w:val="24"/>
        </w:rPr>
        <w:t xml:space="preserve">μα, που λέει και η λαϊκή ρήση. Αν παρανομεί η </w:t>
      </w:r>
      <w:r>
        <w:rPr>
          <w:rFonts w:eastAsia="Times New Roman"/>
          <w:szCs w:val="24"/>
        </w:rPr>
        <w:t>«</w:t>
      </w:r>
      <w:r>
        <w:rPr>
          <w:rFonts w:eastAsia="Times New Roman"/>
          <w:szCs w:val="24"/>
          <w:lang w:val="en-US"/>
        </w:rPr>
        <w:t>B</w:t>
      </w:r>
      <w:r>
        <w:rPr>
          <w:rFonts w:eastAsia="Times New Roman"/>
          <w:szCs w:val="24"/>
          <w:lang w:val="en-US"/>
        </w:rPr>
        <w:t>eat</w:t>
      </w:r>
      <w:r>
        <w:rPr>
          <w:rFonts w:eastAsia="Times New Roman"/>
          <w:szCs w:val="24"/>
        </w:rPr>
        <w:t>»</w:t>
      </w:r>
      <w:r>
        <w:rPr>
          <w:rFonts w:eastAsia="Times New Roman"/>
          <w:szCs w:val="24"/>
        </w:rPr>
        <w:t xml:space="preserve"> και η κάθε </w:t>
      </w:r>
      <w:r>
        <w:rPr>
          <w:rFonts w:eastAsia="Times New Roman"/>
          <w:szCs w:val="24"/>
        </w:rPr>
        <w:t>«</w:t>
      </w:r>
      <w:r>
        <w:rPr>
          <w:rFonts w:eastAsia="Times New Roman"/>
          <w:szCs w:val="24"/>
          <w:lang w:val="en-US"/>
        </w:rPr>
        <w:t>Beat</w:t>
      </w:r>
      <w:r>
        <w:rPr>
          <w:rFonts w:eastAsia="Times New Roman"/>
          <w:szCs w:val="24"/>
        </w:rPr>
        <w:t>»</w:t>
      </w:r>
      <w:r>
        <w:rPr>
          <w:rFonts w:eastAsia="Times New Roman"/>
          <w:szCs w:val="24"/>
        </w:rPr>
        <w:t xml:space="preserve">, τι περιμένετε; </w:t>
      </w:r>
    </w:p>
    <w:p w14:paraId="6BEEFAE1" w14:textId="77777777" w:rsidR="009B7D3A" w:rsidRDefault="00441D78">
      <w:pPr>
        <w:spacing w:line="600" w:lineRule="auto"/>
        <w:ind w:firstLine="720"/>
        <w:jc w:val="both"/>
        <w:rPr>
          <w:rFonts w:eastAsia="Times New Roman"/>
          <w:szCs w:val="24"/>
        </w:rPr>
      </w:pPr>
      <w:r>
        <w:rPr>
          <w:rFonts w:eastAsia="Times New Roman"/>
          <w:szCs w:val="24"/>
        </w:rPr>
        <w:t>Αν μια εταιρεία παρανομεί, κύριοι της Κυβέρνησης, στέλνετε τις αρμόδιες ελεγκτικές αρχές και επιβάλλουν κυρώσεις. Προς τι να κάνουμε ένα σόου εδώ στη Βουλή και να εκτίθ</w:t>
      </w:r>
      <w:r>
        <w:rPr>
          <w:rFonts w:eastAsia="Times New Roman"/>
          <w:szCs w:val="24"/>
        </w:rPr>
        <w:t xml:space="preserve">εστε μάλιστα κι εσείς, αλλά και όλα τα στελέχη της </w:t>
      </w:r>
      <w:r>
        <w:rPr>
          <w:rFonts w:eastAsia="Times New Roman"/>
          <w:szCs w:val="24"/>
        </w:rPr>
        <w:t>σ</w:t>
      </w:r>
      <w:r>
        <w:rPr>
          <w:rFonts w:eastAsia="Times New Roman"/>
          <w:szCs w:val="24"/>
        </w:rPr>
        <w:t xml:space="preserve">υγκυβέρνησης ως μαθητευόμενοι μάγοι, αγνοώντας το πώς λειτουργούν τα διατραπεζικά συστήματα και η σύγχρονη διακρατική φορολογική νομοθεσία; </w:t>
      </w:r>
    </w:p>
    <w:p w14:paraId="6BEEFAE2" w14:textId="77777777" w:rsidR="009B7D3A" w:rsidRDefault="00441D78">
      <w:pPr>
        <w:spacing w:line="600" w:lineRule="auto"/>
        <w:ind w:firstLine="720"/>
        <w:jc w:val="both"/>
        <w:rPr>
          <w:rFonts w:eastAsia="Times New Roman"/>
          <w:szCs w:val="24"/>
        </w:rPr>
      </w:pPr>
      <w:r>
        <w:rPr>
          <w:rFonts w:eastAsia="Times New Roman"/>
          <w:szCs w:val="24"/>
        </w:rPr>
        <w:t xml:space="preserve">Οφείλει ο κύριος </w:t>
      </w:r>
      <w:r>
        <w:rPr>
          <w:rFonts w:eastAsia="Times New Roman"/>
          <w:szCs w:val="24"/>
        </w:rPr>
        <w:t>-</w:t>
      </w:r>
      <w:r>
        <w:rPr>
          <w:rFonts w:eastAsia="Times New Roman"/>
          <w:szCs w:val="24"/>
        </w:rPr>
        <w:t>και ο κάθε κύριος</w:t>
      </w:r>
      <w:r>
        <w:rPr>
          <w:rFonts w:eastAsia="Times New Roman"/>
          <w:szCs w:val="24"/>
        </w:rPr>
        <w:t>-</w:t>
      </w:r>
      <w:r>
        <w:rPr>
          <w:rFonts w:eastAsia="Times New Roman"/>
          <w:szCs w:val="24"/>
        </w:rPr>
        <w:t xml:space="preserve"> Δρανδάκης να εκδώσει παρασ</w:t>
      </w:r>
      <w:r>
        <w:rPr>
          <w:rFonts w:eastAsia="Times New Roman"/>
          <w:szCs w:val="24"/>
        </w:rPr>
        <w:t xml:space="preserve">τατικό και δεν έκοψε; Παραβίασε τα capital controls; Φοροδιαφεύγει; Κυνηγήστε τον. Αυτά είναι πράγματα που αποδεικνύονται εν ριπή οφθαλμού με τα σύγχρονα μέσα και εργαλεία που έχετε στα χέρια σας. </w:t>
      </w:r>
    </w:p>
    <w:p w14:paraId="6BEEFAE3" w14:textId="77777777" w:rsidR="009B7D3A" w:rsidRDefault="00441D78">
      <w:pPr>
        <w:spacing w:line="600" w:lineRule="auto"/>
        <w:ind w:firstLine="720"/>
        <w:jc w:val="both"/>
        <w:rPr>
          <w:rFonts w:eastAsia="Times New Roman"/>
          <w:szCs w:val="24"/>
        </w:rPr>
      </w:pPr>
      <w:r>
        <w:rPr>
          <w:rFonts w:eastAsia="Times New Roman"/>
          <w:szCs w:val="24"/>
        </w:rPr>
        <w:t>Κι εγώ απλά μπήκα στο ΓΕΜΗ και είδα αν υπάρχει ίδρυση στην</w:t>
      </w:r>
      <w:r>
        <w:rPr>
          <w:rFonts w:eastAsia="Times New Roman"/>
          <w:szCs w:val="24"/>
        </w:rPr>
        <w:t xml:space="preserve"> Ελλάδα της εταιρείας </w:t>
      </w:r>
      <w:r>
        <w:rPr>
          <w:rFonts w:eastAsia="Times New Roman"/>
          <w:szCs w:val="24"/>
        </w:rPr>
        <w:t>«</w:t>
      </w:r>
      <w:r>
        <w:rPr>
          <w:rFonts w:eastAsia="Times New Roman"/>
          <w:szCs w:val="24"/>
          <w:lang w:val="en-US"/>
        </w:rPr>
        <w:t>TAXIBEAT</w:t>
      </w:r>
      <w:r>
        <w:rPr>
          <w:rFonts w:eastAsia="Times New Roman"/>
          <w:szCs w:val="24"/>
        </w:rPr>
        <w:t>»</w:t>
      </w:r>
      <w:r>
        <w:rPr>
          <w:rFonts w:eastAsia="Times New Roman"/>
          <w:szCs w:val="24"/>
        </w:rPr>
        <w:t xml:space="preserve">. </w:t>
      </w:r>
      <w:r>
        <w:rPr>
          <w:rFonts w:eastAsia="Times New Roman"/>
          <w:szCs w:val="24"/>
        </w:rPr>
        <w:t>Μάλιστα, α</w:t>
      </w:r>
      <w:r>
        <w:rPr>
          <w:rFonts w:eastAsia="Times New Roman"/>
          <w:szCs w:val="24"/>
        </w:rPr>
        <w:t xml:space="preserve">πό το 2011 </w:t>
      </w:r>
      <w:r>
        <w:rPr>
          <w:rFonts w:eastAsia="Times New Roman"/>
          <w:szCs w:val="24"/>
        </w:rPr>
        <w:t>υπάρχει στην Ελλάδα</w:t>
      </w:r>
      <w:r w:rsidDel="00384E9C">
        <w:rPr>
          <w:rFonts w:eastAsia="Times New Roman"/>
          <w:szCs w:val="24"/>
        </w:rPr>
        <w:t xml:space="preserve"> </w:t>
      </w:r>
      <w:r>
        <w:rPr>
          <w:rFonts w:eastAsia="Times New Roman"/>
          <w:szCs w:val="24"/>
        </w:rPr>
        <w:t xml:space="preserve">με επωνυμία </w:t>
      </w:r>
      <w:r>
        <w:rPr>
          <w:rFonts w:eastAsia="Times New Roman"/>
          <w:szCs w:val="24"/>
        </w:rPr>
        <w:t>«</w:t>
      </w:r>
      <w:r>
        <w:rPr>
          <w:rFonts w:eastAsia="Times New Roman"/>
          <w:szCs w:val="24"/>
          <w:lang w:val="en-US"/>
        </w:rPr>
        <w:t>TAXIBEAT</w:t>
      </w:r>
      <w:r>
        <w:rPr>
          <w:rFonts w:eastAsia="Times New Roman"/>
          <w:szCs w:val="24"/>
        </w:rPr>
        <w:t>»</w:t>
      </w:r>
      <w:r>
        <w:rPr>
          <w:rFonts w:eastAsia="Times New Roman"/>
          <w:szCs w:val="24"/>
        </w:rPr>
        <w:t>, με νομική μορφή Ε</w:t>
      </w:r>
      <w:r>
        <w:rPr>
          <w:rFonts w:eastAsia="Times New Roman"/>
          <w:szCs w:val="24"/>
        </w:rPr>
        <w:t>.</w:t>
      </w:r>
      <w:r>
        <w:rPr>
          <w:rFonts w:eastAsia="Times New Roman"/>
          <w:szCs w:val="24"/>
        </w:rPr>
        <w:t>Π</w:t>
      </w:r>
      <w:r>
        <w:rPr>
          <w:rFonts w:eastAsia="Times New Roman"/>
          <w:szCs w:val="24"/>
        </w:rPr>
        <w:t>.</w:t>
      </w:r>
      <w:r>
        <w:rPr>
          <w:rFonts w:eastAsia="Times New Roman"/>
          <w:szCs w:val="24"/>
        </w:rPr>
        <w:t>Ε</w:t>
      </w:r>
      <w:r>
        <w:rPr>
          <w:rFonts w:eastAsia="Times New Roman"/>
          <w:szCs w:val="24"/>
        </w:rPr>
        <w:t>.</w:t>
      </w:r>
      <w:r>
        <w:rPr>
          <w:rFonts w:eastAsia="Times New Roman"/>
          <w:szCs w:val="24"/>
        </w:rPr>
        <w:t>. Το καταθέτω στα Πρακτικά για την περίπτωση που δεν έχει μπει να το αναζητήσει κάποιος.</w:t>
      </w:r>
    </w:p>
    <w:p w14:paraId="6BEEFAE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ο Θ΄ Αντιπρόεδρος της Βουλής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BEEFAE5" w14:textId="77777777" w:rsidR="009B7D3A" w:rsidRDefault="00441D78">
      <w:pPr>
        <w:spacing w:line="600" w:lineRule="auto"/>
        <w:ind w:firstLine="720"/>
        <w:jc w:val="both"/>
        <w:rPr>
          <w:rFonts w:eastAsia="Times New Roman"/>
          <w:szCs w:val="24"/>
        </w:rPr>
      </w:pPr>
      <w:r>
        <w:rPr>
          <w:rFonts w:eastAsia="Times New Roman"/>
          <w:szCs w:val="24"/>
        </w:rPr>
        <w:t>Το αν παρανομεί και πώς παραν</w:t>
      </w:r>
      <w:r>
        <w:rPr>
          <w:rFonts w:eastAsia="Times New Roman"/>
          <w:szCs w:val="24"/>
        </w:rPr>
        <w:t xml:space="preserve">ομεί, οφείλετε εσείς να μας εξηγήσετε εάν λειτουργεί σωστά ή όχι με το νομικό και θεσμικό πλαίσιο της χώρας μας. </w:t>
      </w:r>
    </w:p>
    <w:p w14:paraId="6BEEFAE6" w14:textId="77777777" w:rsidR="009B7D3A" w:rsidRDefault="00441D78">
      <w:pPr>
        <w:spacing w:line="600" w:lineRule="auto"/>
        <w:ind w:firstLine="720"/>
        <w:jc w:val="both"/>
        <w:rPr>
          <w:rFonts w:eastAsia="Times New Roman"/>
          <w:szCs w:val="24"/>
        </w:rPr>
      </w:pPr>
      <w:r>
        <w:rPr>
          <w:rFonts w:eastAsia="Times New Roman"/>
          <w:szCs w:val="24"/>
        </w:rPr>
        <w:t xml:space="preserve">Οπότε, ας αφήσουμε τους ειδικούς των αρμόδιων ελεγκτικών αρχών να ασχοληθούν και ας μην προσπαθήσετε να ψαρέψετε πελάτες στην </w:t>
      </w:r>
      <w:r>
        <w:rPr>
          <w:rFonts w:eastAsia="Times New Roman"/>
          <w:szCs w:val="24"/>
        </w:rPr>
        <w:t>άλφα</w:t>
      </w:r>
      <w:r>
        <w:rPr>
          <w:rFonts w:eastAsia="Times New Roman"/>
          <w:szCs w:val="24"/>
        </w:rPr>
        <w:t xml:space="preserve"> ή στη β</w:t>
      </w:r>
      <w:r>
        <w:rPr>
          <w:rFonts w:eastAsia="Times New Roman"/>
          <w:szCs w:val="24"/>
        </w:rPr>
        <w:t>ήτα</w:t>
      </w:r>
      <w:r>
        <w:rPr>
          <w:rFonts w:eastAsia="Times New Roman"/>
          <w:szCs w:val="24"/>
        </w:rPr>
        <w:t xml:space="preserve"> </w:t>
      </w:r>
      <w:r>
        <w:rPr>
          <w:rFonts w:eastAsia="Times New Roman"/>
          <w:szCs w:val="24"/>
        </w:rPr>
        <w:t xml:space="preserve">συντεχνία, μετατρέποντας τη Βουλή σε κακό μεσημεριανό ριάλιτι σόου. Δεν είναι θέμα άποψης του Υπουργού αν ο </w:t>
      </w:r>
      <w:r>
        <w:rPr>
          <w:rFonts w:eastAsia="Times New Roman"/>
          <w:szCs w:val="24"/>
        </w:rPr>
        <w:t>άλφα</w:t>
      </w:r>
      <w:r>
        <w:rPr>
          <w:rFonts w:eastAsia="Times New Roman"/>
          <w:szCs w:val="24"/>
        </w:rPr>
        <w:t xml:space="preserve"> ή ο β</w:t>
      </w:r>
      <w:r>
        <w:rPr>
          <w:rFonts w:eastAsia="Times New Roman"/>
          <w:szCs w:val="24"/>
        </w:rPr>
        <w:t>ήτα</w:t>
      </w:r>
      <w:r>
        <w:rPr>
          <w:rFonts w:eastAsia="Times New Roman"/>
          <w:szCs w:val="24"/>
        </w:rPr>
        <w:t xml:space="preserve"> πολίτης παρανομεί ή όχι. Η παρανομία και η νομιμότητα κρίνονται στην πράξη με αποδείξεις από αρμόδιους ειδικούς και αρμόδιες νομικές α</w:t>
      </w:r>
      <w:r>
        <w:rPr>
          <w:rFonts w:eastAsia="Times New Roman"/>
          <w:szCs w:val="24"/>
        </w:rPr>
        <w:t xml:space="preserve">ρχές. </w:t>
      </w:r>
    </w:p>
    <w:p w14:paraId="6BEEFAE7" w14:textId="77777777" w:rsidR="009B7D3A" w:rsidRDefault="00441D78">
      <w:pPr>
        <w:spacing w:line="600" w:lineRule="auto"/>
        <w:ind w:firstLine="720"/>
        <w:jc w:val="both"/>
        <w:rPr>
          <w:rFonts w:eastAsia="Times New Roman"/>
          <w:szCs w:val="24"/>
        </w:rPr>
      </w:pPr>
      <w:r>
        <w:rPr>
          <w:rFonts w:eastAsia="Times New Roman"/>
          <w:szCs w:val="24"/>
        </w:rPr>
        <w:t>Αν έχετε διαπιστώσει αποδεδειγμένες παραβάσεις, φέρτε τες να τις δούμε. Όλα στο φως τα θέλουμε. Και όλα τα άλλα, κυρίες και κύριοι, είναι απλά παιχνίδια εντυπώσεων για το πελατειακό σας κοινό.</w:t>
      </w:r>
    </w:p>
    <w:p w14:paraId="6BEEFAE8" w14:textId="77777777" w:rsidR="009B7D3A" w:rsidRDefault="00441D78">
      <w:pPr>
        <w:spacing w:line="600" w:lineRule="auto"/>
        <w:ind w:firstLine="720"/>
        <w:jc w:val="both"/>
        <w:rPr>
          <w:rFonts w:eastAsia="Times New Roman"/>
          <w:szCs w:val="24"/>
        </w:rPr>
      </w:pPr>
      <w:r>
        <w:rPr>
          <w:rFonts w:eastAsia="Times New Roman"/>
          <w:szCs w:val="24"/>
        </w:rPr>
        <w:t>Επίσης, με αφορμή την προκείμενη συζήτηση, ήρθε στο προσ</w:t>
      </w:r>
      <w:r>
        <w:rPr>
          <w:rFonts w:eastAsia="Times New Roman"/>
          <w:szCs w:val="24"/>
        </w:rPr>
        <w:t xml:space="preserve">κήνιο και το θέμα των τερματικών πληρωμής </w:t>
      </w:r>
      <w:r>
        <w:rPr>
          <w:rFonts w:eastAsia="Times New Roman"/>
          <w:szCs w:val="24"/>
          <w:lang w:val="en-US"/>
        </w:rPr>
        <w:t>POS</w:t>
      </w:r>
      <w:r>
        <w:rPr>
          <w:rFonts w:eastAsia="Times New Roman"/>
          <w:szCs w:val="24"/>
        </w:rPr>
        <w:t xml:space="preserve"> στα ταξί. Η Ελλάδα δεν έχει επιβάλει τα τερματικά αυτά ως όφειλε, βάσει της ευρωπαϊκής νομοθεσίας, στα ταξί. Ο κλάδος των ταξιτζήδων υποστηρίζει ότι αρκετοί αυτοκινητιστές χρωστάνε σε δημόσιο και τράπεζες κι αυ</w:t>
      </w:r>
      <w:r>
        <w:rPr>
          <w:rFonts w:eastAsia="Times New Roman"/>
          <w:szCs w:val="24"/>
        </w:rPr>
        <w:t xml:space="preserve">τό δεν μου κάνει καθόλου εντύπωση στο σημείο που έχετε φτάσει αυτή τη στιγμή την ελληνική κοινωνία, που περισσότεροι από τους μισούς πολίτες χρωστάνε. </w:t>
      </w:r>
    </w:p>
    <w:p w14:paraId="6BEEFAE9"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Οπότε δικαίως κάνουν τα παράπονά τους ότι χρωστάνε και δεν μπορούν να εναρμονιστούν και υπάρχουν και διά</w:t>
      </w:r>
      <w:r>
        <w:rPr>
          <w:rFonts w:eastAsia="Times New Roman"/>
          <w:szCs w:val="24"/>
        </w:rPr>
        <w:t xml:space="preserve">φορα εμπόδια από τα τραπεζικά ιδρύματα στο να δεχθούν να εγκαταστήσουν τα </w:t>
      </w:r>
      <w:r>
        <w:rPr>
          <w:rFonts w:eastAsia="Times New Roman"/>
          <w:szCs w:val="24"/>
          <w:lang w:val="en-US"/>
        </w:rPr>
        <w:t>POS</w:t>
      </w:r>
      <w:r>
        <w:rPr>
          <w:rFonts w:eastAsia="Times New Roman"/>
          <w:szCs w:val="24"/>
        </w:rPr>
        <w:t>, ώστε να δέχονται και οι ταξιτζήδες το πλαστικό χρήμα.</w:t>
      </w:r>
    </w:p>
    <w:p w14:paraId="6BEEFAEA"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Τέτοια εμπόδια μπορεί να είναι η άρνηση εκ μέρους της τράπεζας, οι κατασχέσεις εισερχόμενων χρημάτων, γιατί καταλαβαίνουμε </w:t>
      </w:r>
      <w:r>
        <w:rPr>
          <w:rFonts w:eastAsia="Times New Roman"/>
          <w:szCs w:val="24"/>
        </w:rPr>
        <w:t xml:space="preserve">ότι δεν μπορούν να βγαίνουν για το μεροκάματο, να εισπράττετε από το πλαστικό χρήμα μέσω του </w:t>
      </w:r>
      <w:r>
        <w:rPr>
          <w:rFonts w:eastAsia="Times New Roman"/>
          <w:szCs w:val="24"/>
          <w:lang w:val="en-US"/>
        </w:rPr>
        <w:t>POS</w:t>
      </w:r>
      <w:r>
        <w:rPr>
          <w:rFonts w:eastAsia="Times New Roman"/>
          <w:szCs w:val="24"/>
        </w:rPr>
        <w:t xml:space="preserve"> τα χρήματα και να μην τα παίρνουν στην τσέπη τους, αλλά να τους κατάσχονται, οπότε στο σπίτι να μην μπορούν να πάνε ούτε ψωμί. </w:t>
      </w:r>
    </w:p>
    <w:p w14:paraId="6BEEFAEB"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Από την άλλη, όμως, ως Ένωση Κε</w:t>
      </w:r>
      <w:r>
        <w:rPr>
          <w:rFonts w:eastAsia="Times New Roman"/>
          <w:szCs w:val="24"/>
        </w:rPr>
        <w:t xml:space="preserve">ντρώων πιστεύουμε ότι οι πολίτες οφείλουν να είναι ίσης αντιμετώπισης. Η ισονομία είναι βασικό προτέρημα σε μια δημοκρατία. Όταν, λοιπόν, οι άλλοι επαγγελματίες του ιδιωτικού τομέα υποχρεούνται να έχουν </w:t>
      </w:r>
      <w:r>
        <w:rPr>
          <w:rFonts w:eastAsia="Times New Roman"/>
          <w:szCs w:val="24"/>
          <w:lang w:val="en-US"/>
        </w:rPr>
        <w:t>POS</w:t>
      </w:r>
      <w:r>
        <w:rPr>
          <w:rFonts w:eastAsia="Times New Roman"/>
          <w:szCs w:val="24"/>
        </w:rPr>
        <w:t>, δεν δικαιούται κανένας να εξαιρεθεί από αυτόν το</w:t>
      </w:r>
      <w:r>
        <w:rPr>
          <w:rFonts w:eastAsia="Times New Roman"/>
          <w:szCs w:val="24"/>
        </w:rPr>
        <w:t>ν κανόνα. Και άλλοι χρωστάνε και άλλοι έχουν προβλήματα με τράπεζες και με δάνεια και με οφειλές στο δημόσιο. Ωστόσο, όμως, υπάρχουν πάρα πολλές λύσεις και είναι απλές.</w:t>
      </w:r>
    </w:p>
    <w:p w14:paraId="6BEEFAEC"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Β</w:t>
      </w:r>
      <w:r>
        <w:rPr>
          <w:rFonts w:eastAsia="Times New Roman"/>
          <w:szCs w:val="24"/>
        </w:rPr>
        <w:t>΄</w:t>
      </w:r>
      <w:r>
        <w:rPr>
          <w:rFonts w:eastAsia="Times New Roman"/>
          <w:szCs w:val="24"/>
        </w:rPr>
        <w:t xml:space="preserve"> Αντιπρόεδρος της Βουλής κ. </w:t>
      </w:r>
      <w:r w:rsidRPr="00485C61">
        <w:rPr>
          <w:rFonts w:eastAsia="Times New Roman"/>
          <w:b/>
          <w:szCs w:val="24"/>
        </w:rPr>
        <w:t>ΓΕΩΡΓΙ</w:t>
      </w:r>
      <w:r w:rsidRPr="00485C61">
        <w:rPr>
          <w:rFonts w:eastAsia="Times New Roman"/>
          <w:b/>
          <w:szCs w:val="24"/>
        </w:rPr>
        <w:t>ΟΣ ΒΑΡΕΜΕΝΟΣ</w:t>
      </w:r>
      <w:r>
        <w:rPr>
          <w:rFonts w:eastAsia="Times New Roman"/>
          <w:szCs w:val="24"/>
        </w:rPr>
        <w:t>)</w:t>
      </w:r>
    </w:p>
    <w:p w14:paraId="6BEEFAED"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Για παράδειγμα, οι οδηγοί των ταξί που βρίσκονται στις μαύρες λίστες των τραπεζών ή του δημοσίου μπορούν να αποκτήσουν ένα </w:t>
      </w:r>
      <w:r>
        <w:rPr>
          <w:rFonts w:eastAsia="Times New Roman"/>
          <w:szCs w:val="24"/>
          <w:lang w:val="en-US"/>
        </w:rPr>
        <w:t>POS</w:t>
      </w:r>
      <w:r>
        <w:rPr>
          <w:rFonts w:eastAsia="Times New Roman"/>
          <w:szCs w:val="24"/>
        </w:rPr>
        <w:t xml:space="preserve"> και να δέχονται πλαστικό χρήμα από εταιρείες διαμεσολάβησης που υπάρχουν στην ελληνική αγορά. Δεν χρειάζεται να ανα</w:t>
      </w:r>
      <w:r>
        <w:rPr>
          <w:rFonts w:eastAsia="Times New Roman"/>
          <w:szCs w:val="24"/>
        </w:rPr>
        <w:t>φέρω κα</w:t>
      </w:r>
      <w:r>
        <w:rPr>
          <w:rFonts w:eastAsia="Times New Roman"/>
          <w:szCs w:val="24"/>
        </w:rPr>
        <w:t>μ</w:t>
      </w:r>
      <w:r>
        <w:rPr>
          <w:rFonts w:eastAsia="Times New Roman"/>
          <w:szCs w:val="24"/>
        </w:rPr>
        <w:t xml:space="preserve">μία για να μη θεωρηθεί και διαφήμιση. Τα χρήματά τους </w:t>
      </w:r>
      <w:r>
        <w:rPr>
          <w:rFonts w:eastAsia="Times New Roman"/>
          <w:szCs w:val="24"/>
        </w:rPr>
        <w:t>απλά θα πηγαίνουν σε ένα ηλεκτρονικό πορτοφόλι και θα τα κάνουν οι ιδιοκτήτες ό,τι θέλουν. Και παντελώς νόμιμη διαδικασία είναι και ακατάσχετα θα είναι τα χρήματα και τα τραπεζικά συστήματα δεν θα εμπλέκονται και διευκόλυνση των πολιτών θα υπάρχει σε οικον</w:t>
      </w:r>
      <w:r>
        <w:rPr>
          <w:rFonts w:eastAsia="Times New Roman"/>
          <w:szCs w:val="24"/>
        </w:rPr>
        <w:t xml:space="preserve">ομικό επίπεδο. Η μόνη διαφορά είναι, για παράδειγμα, αντί για το 1% που μπορεί να κρατάει η τράπεζα, εδώ να υπάρχει </w:t>
      </w:r>
      <w:r>
        <w:rPr>
          <w:rFonts w:eastAsia="Times New Roman"/>
          <w:szCs w:val="24"/>
        </w:rPr>
        <w:t>μία προμήθεια</w:t>
      </w:r>
      <w:r>
        <w:rPr>
          <w:rFonts w:eastAsia="Times New Roman"/>
          <w:szCs w:val="24"/>
        </w:rPr>
        <w:t xml:space="preserve"> του ύψους του 2% και δεν είμαι ακριβής, δεν θέλω να πω ακριβώς τι μπορεί να είναι. Πάντως, η διαφορά </w:t>
      </w:r>
      <w:r>
        <w:rPr>
          <w:rFonts w:eastAsia="Times New Roman"/>
          <w:szCs w:val="24"/>
        </w:rPr>
        <w:t>της συνδρομής</w:t>
      </w:r>
      <w:r>
        <w:rPr>
          <w:rFonts w:eastAsia="Times New Roman"/>
          <w:szCs w:val="24"/>
        </w:rPr>
        <w:t xml:space="preserve"> είναι πάρα </w:t>
      </w:r>
      <w:r>
        <w:rPr>
          <w:rFonts w:eastAsia="Times New Roman"/>
          <w:szCs w:val="24"/>
        </w:rPr>
        <w:t>πολύ μικρή σε σχέση με τα οφέλη που μπορεί να υπάρχουν.</w:t>
      </w:r>
    </w:p>
    <w:p w14:paraId="6BEEFAEE"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Όπου υπάρχει πρόβλημα, αγαπητοί και αγαπητές, υπάρχει και λύση. Θέληση αρκεί να υπάρχει. Το να καταργούμε τις νέες τεχνολογίες και να πολεμάμε οποιαδήποτε επένδυση που έρχεται στη χώρα, είτε από </w:t>
      </w:r>
      <w:r>
        <w:rPr>
          <w:rFonts w:eastAsia="Times New Roman"/>
          <w:szCs w:val="24"/>
        </w:rPr>
        <w:t>άγνοια είτε από πελατειακή αντίληψη, είναι το χειρότερο που μπορούμε να κάνουμε ως χώρα.</w:t>
      </w:r>
    </w:p>
    <w:p w14:paraId="6BEEFAEF"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Στο παρόν νομοσχέδιο, ωστόσο, παρατηρούμε επίσης διάφορα άλλα σημεία που χρήζουν προσοχής.</w:t>
      </w:r>
    </w:p>
    <w:p w14:paraId="6BEEFAF0" w14:textId="77777777" w:rsidR="009B7D3A" w:rsidRDefault="00441D78">
      <w:pPr>
        <w:tabs>
          <w:tab w:val="left" w:pos="2940"/>
        </w:tabs>
        <w:spacing w:line="600" w:lineRule="auto"/>
        <w:ind w:firstLine="720"/>
        <w:jc w:val="both"/>
        <w:rPr>
          <w:rFonts w:eastAsia="Times New Roman"/>
          <w:color w:val="000000" w:themeColor="text1"/>
          <w:szCs w:val="24"/>
        </w:rPr>
      </w:pPr>
      <w:r>
        <w:rPr>
          <w:rFonts w:eastAsia="Times New Roman"/>
          <w:szCs w:val="24"/>
        </w:rPr>
        <w:t>Βλέπουμε στο άρθρο 14 στη παράγραφο 5 να αναστέλλεται η υποχρεωτική αντικατά</w:t>
      </w:r>
      <w:r>
        <w:rPr>
          <w:rFonts w:eastAsia="Times New Roman"/>
          <w:szCs w:val="24"/>
        </w:rPr>
        <w:t>σταση των παλαιών οχημάτων ταξί για άλλα τρία χρόνια μέχρι το τέλος του 2</w:t>
      </w:r>
      <w:r>
        <w:rPr>
          <w:rFonts w:eastAsia="Times New Roman"/>
          <w:szCs w:val="24"/>
        </w:rPr>
        <w:t>.</w:t>
      </w:r>
      <w:r>
        <w:rPr>
          <w:rFonts w:eastAsia="Times New Roman"/>
          <w:szCs w:val="24"/>
        </w:rPr>
        <w:t>020 χωρίς κανέναν αστερίσκο. Θα μπορούσαν να υπάρχουν πάρα πολύ αυστηρά κριτήρια συντήρησης. Δεν μπορεί να ισχύει απλά για όλους χωρίς κα</w:t>
      </w:r>
      <w:r>
        <w:rPr>
          <w:rFonts w:eastAsia="Times New Roman"/>
          <w:szCs w:val="24"/>
        </w:rPr>
        <w:t>μ</w:t>
      </w:r>
      <w:r>
        <w:rPr>
          <w:rFonts w:eastAsia="Times New Roman"/>
          <w:szCs w:val="24"/>
        </w:rPr>
        <w:t xml:space="preserve">μία αξιολόγηση, επειδή μπορεί να έχουν έναν </w:t>
      </w:r>
      <w:r>
        <w:rPr>
          <w:rFonts w:eastAsia="Times New Roman"/>
          <w:szCs w:val="24"/>
        </w:rPr>
        <w:t>γνωστό μέσα σε ένα ΚΤΕΟ, να μπορούν να παίρνουν ανανέωση. Δεν καταλαβαίνω πραγματικά το σκεπτικό σας ως προς αυτό. Δεν υπάρχει κα</w:t>
      </w:r>
      <w:r>
        <w:rPr>
          <w:rFonts w:eastAsia="Times New Roman"/>
          <w:szCs w:val="24"/>
        </w:rPr>
        <w:t>μ</w:t>
      </w:r>
      <w:r>
        <w:rPr>
          <w:rFonts w:eastAsia="Times New Roman"/>
          <w:szCs w:val="24"/>
        </w:rPr>
        <w:t>μιά λογική, η οποία να ωφελεί το κοινωνικό σύνολο</w:t>
      </w:r>
      <w:r>
        <w:rPr>
          <w:rFonts w:eastAsia="Times New Roman"/>
          <w:szCs w:val="24"/>
        </w:rPr>
        <w:t>,</w:t>
      </w:r>
      <w:r>
        <w:rPr>
          <w:rFonts w:eastAsia="Times New Roman"/>
          <w:szCs w:val="24"/>
        </w:rPr>
        <w:t xml:space="preserve"> τόσο το περιβάλλον όσο και την ασφάλεια των επιβατών και των πεζών, που μπο</w:t>
      </w:r>
      <w:r>
        <w:rPr>
          <w:rFonts w:eastAsia="Times New Roman"/>
          <w:szCs w:val="24"/>
        </w:rPr>
        <w:t xml:space="preserve">ρεί να βρίσκεται σε κίνδυνο. Αντί να βάζετε σε κίνδυνο όλα αυτά, θα μπορούσατε να βρείτε έναν τρόπο ευνοϊκής χρηματοδότησης για τις παραπάνω περιπτώσεις ανανέωσης του </w:t>
      </w:r>
      <w:r w:rsidRPr="00694A84">
        <w:rPr>
          <w:rFonts w:eastAsia="Times New Roman"/>
          <w:color w:val="000000" w:themeColor="text1"/>
          <w:szCs w:val="24"/>
        </w:rPr>
        <w:t>στόλου.</w:t>
      </w:r>
    </w:p>
    <w:p w14:paraId="6BEEFAF1" w14:textId="77777777" w:rsidR="009B7D3A" w:rsidRDefault="00441D78">
      <w:pPr>
        <w:tabs>
          <w:tab w:val="left" w:pos="2940"/>
        </w:tabs>
        <w:spacing w:line="600" w:lineRule="auto"/>
        <w:ind w:firstLine="720"/>
        <w:jc w:val="both"/>
        <w:rPr>
          <w:rFonts w:eastAsia="Times New Roman"/>
          <w:color w:val="000000" w:themeColor="text1"/>
          <w:szCs w:val="24"/>
        </w:rPr>
      </w:pPr>
      <w:r w:rsidRPr="00694A84">
        <w:rPr>
          <w:rFonts w:eastAsia="Times New Roman"/>
          <w:color w:val="000000" w:themeColor="text1"/>
          <w:szCs w:val="24"/>
        </w:rPr>
        <w:t>Στο άρθρο 31 βλέπουμε ότι απαγορεύετε τις «γουρούνες» και αναφέρομαι στα τετράκυκ</w:t>
      </w:r>
      <w:r w:rsidRPr="00694A84">
        <w:rPr>
          <w:rFonts w:eastAsia="Times New Roman"/>
          <w:color w:val="000000" w:themeColor="text1"/>
          <w:szCs w:val="24"/>
        </w:rPr>
        <w:t>λα μηχανάκια, για τα οποία έγινε και η σχετική αναφορά από τον Υπουργό. Πρόκειται για μια επιπόλαιη και αψυχολόγητη κίνηση, κατά τη γνώμη μας, η οποία θα έχει ιδιαίτερ</w:t>
      </w:r>
      <w:r w:rsidRPr="00694A84">
        <w:rPr>
          <w:rFonts w:eastAsia="Times New Roman"/>
          <w:color w:val="000000" w:themeColor="text1"/>
          <w:szCs w:val="24"/>
        </w:rPr>
        <w:t>α</w:t>
      </w:r>
      <w:r w:rsidRPr="00694A84">
        <w:rPr>
          <w:rFonts w:eastAsia="Times New Roman"/>
          <w:color w:val="000000" w:themeColor="text1"/>
          <w:szCs w:val="24"/>
        </w:rPr>
        <w:t xml:space="preserve"> αρνητικές επιπτώσεις κατά την περίοδο του τουρισμού.</w:t>
      </w:r>
    </w:p>
    <w:p w14:paraId="6BEEFAF2" w14:textId="77777777" w:rsidR="009B7D3A" w:rsidRDefault="00441D78">
      <w:pPr>
        <w:tabs>
          <w:tab w:val="left" w:pos="2940"/>
        </w:tabs>
        <w:spacing w:line="600" w:lineRule="auto"/>
        <w:ind w:firstLine="720"/>
        <w:jc w:val="both"/>
        <w:rPr>
          <w:rFonts w:eastAsia="Times New Roman"/>
          <w:color w:val="000000" w:themeColor="text1"/>
          <w:szCs w:val="24"/>
        </w:rPr>
      </w:pPr>
      <w:r w:rsidRPr="00694A84">
        <w:rPr>
          <w:rFonts w:eastAsia="Times New Roman"/>
          <w:color w:val="000000" w:themeColor="text1"/>
          <w:szCs w:val="24"/>
        </w:rPr>
        <w:t>Στο άρθρο 40 προβλέπετε τη δημιουρ</w:t>
      </w:r>
      <w:r w:rsidRPr="00694A84">
        <w:rPr>
          <w:rFonts w:eastAsia="Times New Roman"/>
          <w:color w:val="000000" w:themeColor="text1"/>
          <w:szCs w:val="24"/>
        </w:rPr>
        <w:t xml:space="preserve">γία τουριστικού γραφείου από τον ΟΑΣΑ και στο άρθρο 44 αντίστοιχο δικαίωμα ίδρυσης τουριστικού γραφείου από τον ΟΣΥ. </w:t>
      </w:r>
    </w:p>
    <w:p w14:paraId="6BEEFAF3" w14:textId="77777777" w:rsidR="009B7D3A" w:rsidRDefault="00441D78">
      <w:pPr>
        <w:tabs>
          <w:tab w:val="left" w:pos="2940"/>
        </w:tabs>
        <w:spacing w:line="600" w:lineRule="auto"/>
        <w:ind w:firstLine="720"/>
        <w:jc w:val="both"/>
        <w:rPr>
          <w:rFonts w:eastAsia="Times New Roman"/>
          <w:szCs w:val="24"/>
        </w:rPr>
      </w:pPr>
      <w:r w:rsidRPr="00B8000A">
        <w:rPr>
          <w:rFonts w:eastAsia="Times New Roman"/>
          <w:szCs w:val="24"/>
        </w:rPr>
        <w:t>Πάλι ευκαιρίες για ρουσφέτια, κυρίες και κύριοι; Δηλαδή πάλι ψάχνετε αφορμές για διορισμούς και να μεγαλώσετε το πελατειακό σας κράτος; Θέ</w:t>
      </w:r>
      <w:r w:rsidRPr="00B8000A">
        <w:rPr>
          <w:rFonts w:eastAsia="Times New Roman"/>
          <w:szCs w:val="24"/>
        </w:rPr>
        <w:t xml:space="preserve">λετε να το παίξετε επιχειρηματίες και κουβαρντάδες στις πλάτες του φορολογούμενου, τη στιγμή που έχετε καταντήσει ελλειμματικές όλες τις εταιρείες του δημοσίου; Τι δουλειά έχει το κράτος να προσφέρει υπηρεσίες τουρισμού; Θα φτιάξετε και δημόσιες ταβέρνες, </w:t>
      </w:r>
      <w:r w:rsidRPr="00B8000A">
        <w:rPr>
          <w:rFonts w:eastAsia="Times New Roman"/>
          <w:szCs w:val="24"/>
        </w:rPr>
        <w:t>δημόσια ξενοδοχεία, δημόσια ζαχαροπλαστεία; Να καταλάβουμε, δηλαδή, που το πάτε, γιατί από εσάς τα περιμένουμε όλα.</w:t>
      </w:r>
    </w:p>
    <w:p w14:paraId="6BEEFAF4"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Επίσης στο άρθρο 65 τα όρια ηλικίας των </w:t>
      </w:r>
      <w:r>
        <w:rPr>
          <w:rFonts w:eastAsia="Times New Roman"/>
          <w:szCs w:val="24"/>
        </w:rPr>
        <w:t>εβδομήντα τεσσάρων</w:t>
      </w:r>
      <w:r>
        <w:rPr>
          <w:rFonts w:eastAsia="Times New Roman"/>
          <w:szCs w:val="24"/>
        </w:rPr>
        <w:t xml:space="preserve"> ετών για υποχρέωση οδηγών ανά τρία έτη σε δοκιμασία και </w:t>
      </w:r>
      <w:r>
        <w:rPr>
          <w:rFonts w:eastAsia="Times New Roman"/>
          <w:szCs w:val="24"/>
        </w:rPr>
        <w:t>ογδόντα</w:t>
      </w:r>
      <w:r>
        <w:rPr>
          <w:rFonts w:eastAsia="Times New Roman"/>
          <w:szCs w:val="24"/>
        </w:rPr>
        <w:t xml:space="preserve"> ετών για δοκιμασί</w:t>
      </w:r>
      <w:r>
        <w:rPr>
          <w:rFonts w:eastAsia="Times New Roman"/>
          <w:szCs w:val="24"/>
        </w:rPr>
        <w:t>α ανά δύο έτη είναι πάρα πολύ υψηλά, κύριε Υπουργέ, αν λάβουμε υπ’ όψιν τα στατιστικά στοιχεία</w:t>
      </w:r>
      <w:r>
        <w:rPr>
          <w:rFonts w:eastAsia="Times New Roman"/>
          <w:szCs w:val="24"/>
        </w:rPr>
        <w:t>,</w:t>
      </w:r>
      <w:r>
        <w:rPr>
          <w:rFonts w:eastAsia="Times New Roman"/>
          <w:szCs w:val="24"/>
        </w:rPr>
        <w:t xml:space="preserve"> όπου βλέπουμε αυξημένη συχνότητα ατυχημάτων και δυστυχημάτων με οδηγούς ηλικίας άνω των </w:t>
      </w:r>
      <w:r>
        <w:rPr>
          <w:rFonts w:eastAsia="Times New Roman"/>
          <w:szCs w:val="24"/>
        </w:rPr>
        <w:t>πενήντα πέντε</w:t>
      </w:r>
      <w:r>
        <w:rPr>
          <w:rFonts w:eastAsia="Times New Roman"/>
          <w:szCs w:val="24"/>
        </w:rPr>
        <w:t xml:space="preserve"> ετών. </w:t>
      </w:r>
    </w:p>
    <w:p w14:paraId="6BEEFAF5"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σείς λέτε ότι ένας άνθρωπος μεγαλύτερος κατά είκοσ</w:t>
      </w:r>
      <w:r>
        <w:rPr>
          <w:rFonts w:eastAsia="Times New Roman" w:cs="Times New Roman"/>
          <w:szCs w:val="24"/>
        </w:rPr>
        <w:t>ι πέντε έτη</w:t>
      </w:r>
      <w:r>
        <w:rPr>
          <w:rFonts w:eastAsia="Times New Roman" w:cs="Times New Roman"/>
          <w:szCs w:val="24"/>
        </w:rPr>
        <w:t>,</w:t>
      </w:r>
      <w:r>
        <w:rPr>
          <w:rFonts w:eastAsia="Times New Roman" w:cs="Times New Roman"/>
          <w:szCs w:val="24"/>
        </w:rPr>
        <w:t xml:space="preserve"> θα πηγαίνει κάθε δύο έτη και όχι κάθε έτος να δίνει εξετάσεις. Προτείνουμε αντίστοιχα τα εξήντα επτά έτη ως όριο για υποχρέωση δοκιμασίας ανά δύο έτη και τα εβδομήντα πέντε έτη ως όριο για υποχρέωση δοκιμασίας ανά έτος. </w:t>
      </w:r>
    </w:p>
    <w:p w14:paraId="6BEEFAF6"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Υπάρχουν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τα θετικά και οφείλω να τα αναφέρω</w:t>
      </w:r>
      <w:r>
        <w:rPr>
          <w:rFonts w:eastAsia="Times New Roman" w:cs="Times New Roman"/>
          <w:szCs w:val="24"/>
        </w:rPr>
        <w:t>.</w:t>
      </w:r>
      <w:r>
        <w:rPr>
          <w:rFonts w:eastAsia="Times New Roman" w:cs="Times New Roman"/>
          <w:szCs w:val="24"/>
        </w:rPr>
        <w:t xml:space="preserve"> Το άρθρο 16, το οποίο επιδεικνύει ιδιαίτερη μέριμνα για τους ανθρώπους με αναπηρίες και τα άρθρα 23 μέχρι 27, όπου ρυθμίζονται θέματα σχετικά με τη διευκόλυνση της χρήσης ποδηλάτου σε αστικές μεταφορές. </w:t>
      </w:r>
    </w:p>
    <w:p w14:paraId="6BEEFAF7"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Μακάρι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καταφέρουμε να κάνουμε τη χώρα μας προσβάσιμη για τους χρήστες ποδηλάτων. Χρειάζονται, βέβαια</w:t>
      </w:r>
      <w:r>
        <w:rPr>
          <w:rFonts w:eastAsia="Times New Roman" w:cs="Times New Roman"/>
          <w:szCs w:val="24"/>
        </w:rPr>
        <w:t>,</w:t>
      </w:r>
      <w:r>
        <w:rPr>
          <w:rFonts w:eastAsia="Times New Roman" w:cs="Times New Roman"/>
          <w:szCs w:val="24"/>
        </w:rPr>
        <w:t xml:space="preserve"> και ποδηλατόδρομοι και δεν αρκούν μόνο οι ρυθμίσεις στα μέσα μεταφοράς, αλλά αυτό είναι μία άλλη κουβέντα και μπορούμε να το συζητήσουμε εκτενέστ</w:t>
      </w:r>
      <w:r>
        <w:rPr>
          <w:rFonts w:eastAsia="Times New Roman" w:cs="Times New Roman"/>
          <w:szCs w:val="24"/>
        </w:rPr>
        <w:t xml:space="preserve">ερα. </w:t>
      </w:r>
    </w:p>
    <w:p w14:paraId="6BEEFAF8"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Τέλος τα άρθρα 29 και 30, τα οποία προβλέπουν κυρώσεις για συγκεκριμένες περιπτώσεις αντικοινωνικής οδικής συμπεριφοράς, καθώς και ο ορισμός στα εβδομήντα χιλιόμετρα του κατώτατου ορίου ταχύτητας σε αυτοκινητόδρομους και οδούς ταχείας κυκλοφορίας μας</w:t>
      </w:r>
      <w:r>
        <w:rPr>
          <w:rFonts w:eastAsia="Times New Roman" w:cs="Times New Roman"/>
          <w:szCs w:val="24"/>
        </w:rPr>
        <w:t xml:space="preserve"> βρίσκει θετικούς. </w:t>
      </w:r>
    </w:p>
    <w:p w14:paraId="6BEEFAF9"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Για άλλη μία φορά προβλέπεται –και θα το τονίσω, κύριε Υπουργέ- πολύ μεγάλος αριθμός υπουργικών αποφάσεων. Είναι εβδομήντα εννέα, παρακαλώ, στο σύνολο, εάν έχω απαριθμήσει σωστά, με πιθανότερο αποτέλεσμα, βέβαια</w:t>
      </w:r>
      <w:r>
        <w:rPr>
          <w:rFonts w:eastAsia="Times New Roman" w:cs="Times New Roman"/>
          <w:szCs w:val="24"/>
        </w:rPr>
        <w:t>,</w:t>
      </w:r>
      <w:r>
        <w:rPr>
          <w:rFonts w:eastAsia="Times New Roman" w:cs="Times New Roman"/>
          <w:szCs w:val="24"/>
        </w:rPr>
        <w:t xml:space="preserve"> ποτέ να μην ολοκληρωθεί</w:t>
      </w:r>
      <w:r>
        <w:rPr>
          <w:rFonts w:eastAsia="Times New Roman" w:cs="Times New Roman"/>
          <w:szCs w:val="24"/>
        </w:rPr>
        <w:t xml:space="preserve"> η πλήρης εφαρμογή του νόμου. </w:t>
      </w:r>
    </w:p>
    <w:p w14:paraId="6BEEFAFA"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Μάλιστα θέλετε να επαναφέρετε –το λέω ξανά καθαρά- στα </w:t>
      </w:r>
      <w:r>
        <w:rPr>
          <w:rFonts w:eastAsia="Times New Roman" w:cs="Times New Roman"/>
          <w:szCs w:val="24"/>
        </w:rPr>
        <w:t>μ</w:t>
      </w:r>
      <w:r>
        <w:rPr>
          <w:rFonts w:eastAsia="Times New Roman" w:cs="Times New Roman"/>
          <w:szCs w:val="24"/>
        </w:rPr>
        <w:t xml:space="preserve">εικτά </w:t>
      </w:r>
      <w:r>
        <w:rPr>
          <w:rFonts w:eastAsia="Times New Roman" w:cs="Times New Roman"/>
          <w:szCs w:val="24"/>
        </w:rPr>
        <w:t>κ</w:t>
      </w:r>
      <w:r>
        <w:rPr>
          <w:rFonts w:eastAsia="Times New Roman" w:cs="Times New Roman"/>
          <w:szCs w:val="24"/>
        </w:rPr>
        <w:t xml:space="preserve">λιμάκια </w:t>
      </w:r>
      <w:r>
        <w:rPr>
          <w:rFonts w:eastAsia="Times New Roman" w:cs="Times New Roman"/>
          <w:szCs w:val="24"/>
        </w:rPr>
        <w:t>ε</w:t>
      </w:r>
      <w:r>
        <w:rPr>
          <w:rFonts w:eastAsia="Times New Roman" w:cs="Times New Roman"/>
          <w:szCs w:val="24"/>
        </w:rPr>
        <w:t>λέγχου για την τήρηση διατάξεων του νόμου τη συμμετοχή ενός συνδικαλιστή. Αυτό υπήρχε παλαιότερα. Εμείς δεν βρίσκουμε κανέναν λόγο εμπλοκής για τους ελέγ</w:t>
      </w:r>
      <w:r>
        <w:rPr>
          <w:rFonts w:eastAsia="Times New Roman" w:cs="Times New Roman"/>
          <w:szCs w:val="24"/>
        </w:rPr>
        <w:t>χους κάποιου από τον συνδικαλιστικό κλάδο, που δεν έχει κα</w:t>
      </w:r>
      <w:r>
        <w:rPr>
          <w:rFonts w:eastAsia="Times New Roman" w:cs="Times New Roman"/>
          <w:szCs w:val="24"/>
        </w:rPr>
        <w:t>μ</w:t>
      </w:r>
      <w:r>
        <w:rPr>
          <w:rFonts w:eastAsia="Times New Roman" w:cs="Times New Roman"/>
          <w:szCs w:val="24"/>
        </w:rPr>
        <w:t xml:space="preserve">μία δουλειά να κόβει πρόστιμα. Μπορεί να περιοριστεί στη συμμετοχή στα πειθαρχικά συμβούλια και να λέει τη γνώμη του. </w:t>
      </w:r>
    </w:p>
    <w:p w14:paraId="6BEEFAFB"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Δεν μπορεί να βγαίνει έξω και να κάνει παρατήρηση κανένας συνδικαλιστής, όπως </w:t>
      </w:r>
      <w:r>
        <w:rPr>
          <w:rFonts w:eastAsia="Times New Roman" w:cs="Times New Roman"/>
          <w:szCs w:val="24"/>
        </w:rPr>
        <w:t xml:space="preserve">επίσης δεν γίνεται και στους ελέγχους, μαζί με τον αστυνομικό να κόβει κλήσεις κάποιος από κάποιον συνδικαλιστικό κλάδο. Δεν γίνονται αυτά τα πράγματα. Το θεωρούμε λάθος αυτό που πάτε να κάνετε. </w:t>
      </w:r>
    </w:p>
    <w:p w14:paraId="6BEEFAFC"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w:t>
      </w:r>
      <w:r>
        <w:rPr>
          <w:rFonts w:eastAsia="Times New Roman" w:cs="Times New Roman"/>
          <w:szCs w:val="24"/>
        </w:rPr>
        <w:t>ς του Θ΄ Αντιπροέδρου της Βουλής)</w:t>
      </w:r>
    </w:p>
    <w:p w14:paraId="6BEEFAFD"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Κύριε Πρόεδρε, θα ολοκληρώσω σε ένα λεπτό περίπου. Ευχαριστώ για την ανοχή σας. Η έκθεση του Γενικού Λογιστηρίου του Κράτους είναι ατελής, δεδομένου ότι γίνεται αναφορά σε είκοσι δύο ενδεχόμενες αυξήσεις δαπανών ή απώλειες</w:t>
      </w:r>
      <w:r>
        <w:rPr>
          <w:rFonts w:eastAsia="Times New Roman" w:cs="Times New Roman"/>
          <w:szCs w:val="24"/>
        </w:rPr>
        <w:t xml:space="preserve"> εσόδων καθώς και σε δέκα ενδεχόμενες αυξήσεις εσόδων, χωρίς να καταγράφεται η παραμικρή προσπάθεια ποσοτικοποίησης ούτε να γίνεται αναφορά για τον τρόπο κάλυψης των επιπλέον αυτών δαπανών, όπως προβλέπεται ρητά από το άρθρο 75 του Συντάγματος. </w:t>
      </w:r>
    </w:p>
    <w:p w14:paraId="6BEEFAFE"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Συμπερασμα</w:t>
      </w:r>
      <w:r>
        <w:rPr>
          <w:rFonts w:eastAsia="Times New Roman" w:cs="Times New Roman"/>
          <w:szCs w:val="24"/>
        </w:rPr>
        <w:t>τικά σας έδειξα</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ενός τα τεράστια προβλήματα που δημιουργείτε στην κοινωνία, αφ</w:t>
      </w:r>
      <w:r>
        <w:rPr>
          <w:rFonts w:eastAsia="Times New Roman" w:cs="Times New Roman"/>
          <w:szCs w:val="24"/>
        </w:rPr>
        <w:t xml:space="preserve">’ </w:t>
      </w:r>
      <w:r>
        <w:rPr>
          <w:rFonts w:eastAsia="Times New Roman" w:cs="Times New Roman"/>
          <w:szCs w:val="24"/>
        </w:rPr>
        <w:t xml:space="preserve">ετέρου τα ελάχιστα θετικά που πάτε να φέρετε με το παρόν σχέδιο νόμου. </w:t>
      </w:r>
    </w:p>
    <w:p w14:paraId="6BEEFAFF"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Δεν αισθανόμαστε σε κα</w:t>
      </w:r>
      <w:r>
        <w:rPr>
          <w:rFonts w:eastAsia="Times New Roman" w:cs="Times New Roman"/>
          <w:szCs w:val="24"/>
        </w:rPr>
        <w:t>μ</w:t>
      </w:r>
      <w:r>
        <w:rPr>
          <w:rFonts w:eastAsia="Times New Roman" w:cs="Times New Roman"/>
          <w:szCs w:val="24"/>
        </w:rPr>
        <w:t>μία των περιπτώσεων ότι η τρέχουσα Κυβέρνηση προσπαθεί για το κοινό καλό. Αν</w:t>
      </w:r>
      <w:r>
        <w:rPr>
          <w:rFonts w:eastAsia="Times New Roman" w:cs="Times New Roman"/>
          <w:szCs w:val="24"/>
        </w:rPr>
        <w:t xml:space="preserve">τιθέτως αυτή τη στιγμή με αυτό το σχέδιο νόμου προσπαθεί να διαμελίσει την κοινωνία σε καλούς και κακούς, σε θύματα και θύτες. </w:t>
      </w:r>
    </w:p>
    <w:p w14:paraId="6BEEFB00"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Αυτή η μεροληψία υπέρ της μίας ή της άλλης πλευράς είναι ό,τι χειρότερο μπορεί να αντιμετωπίσει η χώρα μας αυτές τις κρίσιμες ώρ</w:t>
      </w:r>
      <w:r>
        <w:rPr>
          <w:rFonts w:eastAsia="Times New Roman" w:cs="Times New Roman"/>
          <w:szCs w:val="24"/>
        </w:rPr>
        <w:t xml:space="preserve">ες. Αποδεικνύεται για άλλη μία φορά η ανεπάρκειά σας να κυβερνήσετε με δικαιοσύνη και ισοπολιτεία και -θα σας το πω, όπως το λέω πάντα- η Ένωση Κεντρώων θα βρίσκεται πάντα απέναντι σε τέτοιου είδους πρακτικές, οι οποίες επιδεικτικά υπονομεύουν τη χώρα και </w:t>
      </w:r>
      <w:r>
        <w:rPr>
          <w:rFonts w:eastAsia="Times New Roman" w:cs="Times New Roman"/>
          <w:szCs w:val="24"/>
        </w:rPr>
        <w:t xml:space="preserve">τους πολίτες της. </w:t>
      </w:r>
    </w:p>
    <w:p w14:paraId="6BEEFB01"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Για όλα τα παραπάνω που είναι και οι κυριότεροι λόγοι, θα ψηφίσουμε «</w:t>
      </w:r>
      <w:r>
        <w:rPr>
          <w:rFonts w:eastAsia="Times New Roman" w:cs="Times New Roman"/>
          <w:szCs w:val="24"/>
        </w:rPr>
        <w:t>παρών</w:t>
      </w:r>
      <w:r>
        <w:rPr>
          <w:rFonts w:eastAsia="Times New Roman" w:cs="Times New Roman"/>
          <w:szCs w:val="24"/>
        </w:rPr>
        <w:t>» στο εν λόγω νομοσχέδιο. Δεν θέλω να καταχραστώ περαιτέρω τον χρόνο. Αναλυτικά επί των τροπολογιών και επί των άρθρων θα τοποθετηθεί και ο Κοινοβουλευτικός μας Εκ</w:t>
      </w:r>
      <w:r>
        <w:rPr>
          <w:rFonts w:eastAsia="Times New Roman" w:cs="Times New Roman"/>
          <w:szCs w:val="24"/>
        </w:rPr>
        <w:t xml:space="preserve">πρόσωπος. </w:t>
      </w:r>
    </w:p>
    <w:p w14:paraId="6BEEFB02"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ευχαριστώ για άλλη μία φορά για την ανοχή σας. </w:t>
      </w:r>
    </w:p>
    <w:p w14:paraId="6BEEFB03"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w:t>
      </w:r>
    </w:p>
    <w:p w14:paraId="6BEEFB04"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Κύριε Πρόεδρε, μπορώ να έχω τον λόγο για ένα λεπτό;</w:t>
      </w:r>
    </w:p>
    <w:p w14:paraId="6BEEFB05"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Κεφαλογιάννη</w:t>
      </w:r>
      <w:r>
        <w:rPr>
          <w:rFonts w:eastAsia="Times New Roman" w:cs="Times New Roman"/>
          <w:szCs w:val="24"/>
        </w:rPr>
        <w:t xml:space="preserve">. </w:t>
      </w:r>
    </w:p>
    <w:p w14:paraId="6BEEFB06"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Κύριε Πρόεδρε, από τον Αντιπρόεδρο της Βουλής τον κ. Δημήτριο Καμμένο ζητήθηκε προηγουμένως από τα κόμματα</w:t>
      </w:r>
      <w:r>
        <w:rPr>
          <w:rFonts w:eastAsia="Times New Roman" w:cs="Times New Roman"/>
          <w:szCs w:val="24"/>
        </w:rPr>
        <w:t>,</w:t>
      </w:r>
      <w:r>
        <w:rPr>
          <w:rFonts w:eastAsia="Times New Roman" w:cs="Times New Roman"/>
          <w:szCs w:val="24"/>
        </w:rPr>
        <w:t xml:space="preserve"> να τοποθετηθούν περί της προτάσεως για ονομαστική ψηφοφορία. Μάλιστα μας μεταφέρθηκε η άποψη του Προέδρου, του κ. Βούτση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πρέπει να ολοκληρωθεί η διαδικασία μέχρι τις </w:t>
      </w:r>
      <w:r w:rsidRPr="004A03C0">
        <w:rPr>
          <w:rFonts w:eastAsia="Times New Roman" w:cs="Times New Roman"/>
          <w:szCs w:val="24"/>
        </w:rPr>
        <w:t>19.00</w:t>
      </w:r>
      <w:r>
        <w:rPr>
          <w:rFonts w:eastAsia="Times New Roman" w:cs="Times New Roman"/>
          <w:szCs w:val="24"/>
        </w:rPr>
        <w:t>΄</w:t>
      </w:r>
      <w:r>
        <w:rPr>
          <w:rFonts w:eastAsia="Times New Roman" w:cs="Times New Roman"/>
          <w:szCs w:val="24"/>
        </w:rPr>
        <w:t>.</w:t>
      </w:r>
    </w:p>
    <w:p w14:paraId="6BEEFB07"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κατ’ αρχάς, παρατηρούμε το εξής: Είναι πρώτον πρωτόγνωρο</w:t>
      </w:r>
      <w:r>
        <w:rPr>
          <w:rFonts w:eastAsia="Times New Roman" w:cs="Times New Roman"/>
          <w:szCs w:val="24"/>
        </w:rPr>
        <w:t>,</w:t>
      </w:r>
      <w:r>
        <w:rPr>
          <w:rFonts w:eastAsia="Times New Roman" w:cs="Times New Roman"/>
          <w:szCs w:val="24"/>
        </w:rPr>
        <w:t xml:space="preserve"> η κυβερνητική </w:t>
      </w:r>
      <w:r>
        <w:rPr>
          <w:rFonts w:eastAsia="Times New Roman" w:cs="Times New Roman"/>
          <w:szCs w:val="24"/>
        </w:rPr>
        <w:t>π</w:t>
      </w:r>
      <w:r>
        <w:rPr>
          <w:rFonts w:eastAsia="Times New Roman" w:cs="Times New Roman"/>
          <w:szCs w:val="24"/>
        </w:rPr>
        <w:t>λειοψηφία να ζητάει ονομαστική ψηφοφορία, από τη στιγμή που είναι γνωστό ότι ψηφίζουμε διά των εισηγητών, άρα</w:t>
      </w:r>
      <w:r>
        <w:rPr>
          <w:rFonts w:eastAsia="Times New Roman" w:cs="Times New Roman"/>
          <w:szCs w:val="24"/>
        </w:rPr>
        <w:t xml:space="preserve"> νομίζω τεκμαίρεται η κυβερνητική </w:t>
      </w:r>
      <w:r>
        <w:rPr>
          <w:rFonts w:eastAsia="Times New Roman" w:cs="Times New Roman"/>
          <w:szCs w:val="24"/>
        </w:rPr>
        <w:t>π</w:t>
      </w:r>
      <w:r>
        <w:rPr>
          <w:rFonts w:eastAsia="Times New Roman" w:cs="Times New Roman"/>
          <w:szCs w:val="24"/>
        </w:rPr>
        <w:t xml:space="preserve">λειοψηφία, εκτός και αν υπάρχει κάποιο άλλο εσωτερικό πρόβλημα το οποίο δεν γνωρίζουμε. </w:t>
      </w:r>
    </w:p>
    <w:p w14:paraId="6BEEFB08"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επί της ουσίας της προτάσεως εμείς θα λέγαμε το εξής: Συμφωνώ με την πρόταση του κ. Κεγκέρογλου από πλευράς ΠΑΣΟΚ</w:t>
      </w:r>
      <w:r>
        <w:rPr>
          <w:rFonts w:eastAsia="Times New Roman" w:cs="Times New Roman"/>
          <w:szCs w:val="24"/>
        </w:rPr>
        <w:t>,</w:t>
      </w:r>
      <w:r>
        <w:rPr>
          <w:rFonts w:eastAsia="Times New Roman" w:cs="Times New Roman"/>
          <w:szCs w:val="24"/>
        </w:rPr>
        <w:t xml:space="preserve"> να πάει η ψη</w:t>
      </w:r>
      <w:r>
        <w:rPr>
          <w:rFonts w:eastAsia="Times New Roman" w:cs="Times New Roman"/>
          <w:szCs w:val="24"/>
        </w:rPr>
        <w:t>φοφορία τη Δευτέρα και να έχουμε χρόνο σήμερα για το νομοσχέδιο, διότι διαβάζω ότι έχουμε τριάντα ομιλητές. Αν όλοι τηρήσουν τους χρόνους τους και οι εισηγητές για τις δευτερολογίες και οι Κοινοβουλευτικοί Εκπρόσωποι, νομίζω ότι θα χρειαστούμε πλέον των πέ</w:t>
      </w:r>
      <w:r>
        <w:rPr>
          <w:rFonts w:eastAsia="Times New Roman" w:cs="Times New Roman"/>
          <w:szCs w:val="24"/>
        </w:rPr>
        <w:t xml:space="preserve">ντε ωρών που ζητείται να ολοκληρωθεί η διαδικασία. </w:t>
      </w:r>
    </w:p>
    <w:p w14:paraId="6BEEFB09"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Καταγράφεται. </w:t>
      </w:r>
    </w:p>
    <w:p w14:paraId="6BEEFB0A"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Άρα αυτό που σας λέω</w:t>
      </w:r>
      <w:r>
        <w:rPr>
          <w:rFonts w:eastAsia="Times New Roman" w:cs="Times New Roman"/>
          <w:szCs w:val="24"/>
        </w:rPr>
        <w:t>,</w:t>
      </w:r>
      <w:r>
        <w:rPr>
          <w:rFonts w:eastAsia="Times New Roman" w:cs="Times New Roman"/>
          <w:szCs w:val="24"/>
        </w:rPr>
        <w:t xml:space="preserve"> είναι να ολοκληρωθεί κανονικά η διαδικασία σήμερα χωρίς πίεση χρόνου και να έρθουμε τη Δευτέρα εδώ πέρα για την</w:t>
      </w:r>
      <w:r>
        <w:rPr>
          <w:rFonts w:eastAsia="Times New Roman" w:cs="Times New Roman"/>
          <w:szCs w:val="24"/>
        </w:rPr>
        <w:t xml:space="preserve"> ονομαστική ψηφοφορία. </w:t>
      </w:r>
    </w:p>
    <w:p w14:paraId="6BEEFB0B"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Σπύρος Δανέλλης, ειδικός αγορητής του Ποταμιού, έχει τον λόγο. </w:t>
      </w:r>
    </w:p>
    <w:p w14:paraId="6BEEFB0C"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κύριε Πρόεδρε. </w:t>
      </w:r>
    </w:p>
    <w:p w14:paraId="6BEEFB0D"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ένα πολυνομοσχέδιο</w:t>
      </w:r>
      <w:r>
        <w:rPr>
          <w:rFonts w:eastAsia="Times New Roman" w:cs="Times New Roman"/>
          <w:szCs w:val="24"/>
        </w:rPr>
        <w:t>,</w:t>
      </w:r>
      <w:r>
        <w:rPr>
          <w:rFonts w:eastAsia="Times New Roman" w:cs="Times New Roman"/>
          <w:szCs w:val="24"/>
        </w:rPr>
        <w:t xml:space="preserve"> που έρχεται να ρυ</w:t>
      </w:r>
      <w:r>
        <w:rPr>
          <w:rFonts w:eastAsia="Times New Roman" w:cs="Times New Roman"/>
          <w:szCs w:val="24"/>
        </w:rPr>
        <w:t xml:space="preserve">θμίσει πληθώρα διαφορετικής τάξης ζητημάτων. </w:t>
      </w:r>
    </w:p>
    <w:p w14:paraId="6BEEFB0E"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Πρώτη παρατήρηση</w:t>
      </w:r>
      <w:r>
        <w:rPr>
          <w:rFonts w:eastAsia="Times New Roman" w:cs="Times New Roman"/>
          <w:szCs w:val="24"/>
        </w:rPr>
        <w:t>.</w:t>
      </w:r>
      <w:r>
        <w:rPr>
          <w:rFonts w:eastAsia="Times New Roman" w:cs="Times New Roman"/>
          <w:szCs w:val="24"/>
        </w:rPr>
        <w:t xml:space="preserve"> Για την υλοποίηση ενός νόμου ενενήντα τριών άρθρων χωρίς να ενσωματώσουμε σε αυτόν τις τροπολογίες, απαιτείται η έκδοση εβδομήντα εννιά υπουργικών αποφάσεων. Βεβαίως για αρκετές από τις επιμέρ</w:t>
      </w:r>
      <w:r>
        <w:rPr>
          <w:rFonts w:eastAsia="Times New Roman" w:cs="Times New Roman"/>
          <w:szCs w:val="24"/>
        </w:rPr>
        <w:t>ους διατάξεις μπορεί αυτό να είναι κατανοητό και απαραίτητο. Ωστόσο είναι γενικότερα γνωστό</w:t>
      </w:r>
      <w:r>
        <w:rPr>
          <w:rFonts w:eastAsia="Times New Roman" w:cs="Times New Roman"/>
          <w:szCs w:val="24"/>
        </w:rPr>
        <w:t>,</w:t>
      </w:r>
      <w:r>
        <w:rPr>
          <w:rFonts w:eastAsia="Times New Roman" w:cs="Times New Roman"/>
          <w:szCs w:val="24"/>
        </w:rPr>
        <w:t xml:space="preserve"> πως η αναγκαιότητα εκτεταμένης δευτερογενούς νομοθεσίας για την εφαρμογή ενός νόμου</w:t>
      </w:r>
      <w:r>
        <w:rPr>
          <w:rFonts w:eastAsia="Times New Roman" w:cs="Times New Roman"/>
          <w:szCs w:val="24"/>
        </w:rPr>
        <w:t>,</w:t>
      </w:r>
      <w:r>
        <w:rPr>
          <w:rFonts w:eastAsia="Times New Roman" w:cs="Times New Roman"/>
          <w:szCs w:val="24"/>
        </w:rPr>
        <w:t xml:space="preserve"> συνήθως σημαίνει τη μη εφαρμογή του είτε μερικώς είτε ολικώς. </w:t>
      </w:r>
    </w:p>
    <w:p w14:paraId="6BEEFB0F"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ήταν χρήσιμο</w:t>
      </w:r>
      <w:r>
        <w:rPr>
          <w:rFonts w:eastAsia="Times New Roman" w:cs="Times New Roman"/>
          <w:szCs w:val="24"/>
        </w:rPr>
        <w:t>, λοιπόν, τουλάχιστον</w:t>
      </w:r>
      <w:r>
        <w:rPr>
          <w:rFonts w:eastAsia="Times New Roman" w:cs="Times New Roman"/>
          <w:szCs w:val="24"/>
        </w:rPr>
        <w:t>,</w:t>
      </w:r>
      <w:r>
        <w:rPr>
          <w:rFonts w:eastAsia="Times New Roman" w:cs="Times New Roman"/>
          <w:szCs w:val="24"/>
        </w:rPr>
        <w:t xml:space="preserve"> αν για ορισμένες από αυτές τις περιπτώσεις ορίζατε ένα χρονοδιάγραμμα για την έκδοση αυτών των αποφάσεων. Έτσι θα γινόταν υλοποιήσιμο το νομοσχέδιο σε αρκετές περιπτώσεις</w:t>
      </w:r>
      <w:r>
        <w:rPr>
          <w:rFonts w:eastAsia="Times New Roman" w:cs="Times New Roman"/>
          <w:szCs w:val="24"/>
        </w:rPr>
        <w:t>,</w:t>
      </w:r>
      <w:r>
        <w:rPr>
          <w:rFonts w:eastAsia="Times New Roman" w:cs="Times New Roman"/>
          <w:szCs w:val="24"/>
        </w:rPr>
        <w:t xml:space="preserve"> όπου πιθανότατα να μείνει σε αχρηστία. </w:t>
      </w:r>
    </w:p>
    <w:p w14:paraId="6BEEFB10"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δεύτερη γενική μου </w:t>
      </w:r>
      <w:r>
        <w:rPr>
          <w:rFonts w:eastAsia="Times New Roman" w:cs="Times New Roman"/>
          <w:szCs w:val="24"/>
        </w:rPr>
        <w:t xml:space="preserve">παρατήρηση έχει να κάνει με την αύξηση της γραφειοκρατίας, η οποία από μόνη της είναι λόγος ικανός για δυσκολία εφαρμογής των διατάξεων. </w:t>
      </w:r>
    </w:p>
    <w:p w14:paraId="6BEEFB11"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τρίτη παρατήρηση</w:t>
      </w:r>
      <w:r>
        <w:rPr>
          <w:rFonts w:eastAsia="Times New Roman" w:cs="Times New Roman"/>
          <w:szCs w:val="24"/>
        </w:rPr>
        <w:t>.</w:t>
      </w:r>
      <w:r>
        <w:rPr>
          <w:rFonts w:eastAsia="Times New Roman" w:cs="Times New Roman"/>
          <w:szCs w:val="24"/>
        </w:rPr>
        <w:t xml:space="preserve"> Ένα νομοσχέδιο που έχει να κάνει με πολλές και διαφορετικές ομάδες ενδιαφερομένων –είτε εργαζομέ</w:t>
      </w:r>
      <w:r>
        <w:rPr>
          <w:rFonts w:eastAsia="Times New Roman" w:cs="Times New Roman"/>
          <w:szCs w:val="24"/>
        </w:rPr>
        <w:t>νων είτε συντεχνιών είτε κοινωνίας- προσφέρεται κατ’ εξοχήν για τη διαδικασία της δημόσιας διαβούλευσης, που εδώ, δυστυχώς, έλλειψε τελείως. Βεβαίως έγινε διαβούλευση μεταξύ ημών και των επιμέρους ενδιαφερομένων, όμως δεν είχαμε την ολοκληρωμένη και τη σφα</w:t>
      </w:r>
      <w:r>
        <w:rPr>
          <w:rFonts w:eastAsia="Times New Roman" w:cs="Times New Roman"/>
          <w:szCs w:val="24"/>
        </w:rPr>
        <w:t>ιρική διαβούλευση και τη συνολικότερη εικόνα που θα ήταν χρήσιμη, έτσι όπως προβλέπεται και από το «Ο</w:t>
      </w:r>
      <w:r>
        <w:rPr>
          <w:rFonts w:eastAsia="Times New Roman" w:cs="Times New Roman"/>
          <w:szCs w:val="24"/>
          <w:lang w:val="en-US"/>
        </w:rPr>
        <w:t>penGov</w:t>
      </w:r>
      <w:r>
        <w:rPr>
          <w:rFonts w:eastAsia="Times New Roman" w:cs="Times New Roman"/>
          <w:szCs w:val="24"/>
        </w:rPr>
        <w:t xml:space="preserve">.», που για κάθε λόγο έχουμε υποχρέωση να στηρίζουμε. </w:t>
      </w:r>
    </w:p>
    <w:p w14:paraId="6BEEFB12"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Ένας προσδοκώμενος δημόσιος διάλογος</w:t>
      </w:r>
      <w:r>
        <w:rPr>
          <w:rFonts w:eastAsia="Times New Roman" w:cs="Times New Roman"/>
          <w:szCs w:val="24"/>
        </w:rPr>
        <w:t>,</w:t>
      </w:r>
      <w:r>
        <w:rPr>
          <w:rFonts w:eastAsia="Times New Roman" w:cs="Times New Roman"/>
          <w:szCs w:val="24"/>
        </w:rPr>
        <w:t xml:space="preserve"> βοηθά πάντα στην ορθή νομοθέτηση. </w:t>
      </w:r>
      <w:r>
        <w:rPr>
          <w:rFonts w:eastAsia="Times New Roman" w:cs="Times New Roman"/>
          <w:szCs w:val="24"/>
        </w:rPr>
        <w:t>Β</w:t>
      </w:r>
      <w:r>
        <w:rPr>
          <w:rFonts w:eastAsia="Times New Roman" w:cs="Times New Roman"/>
          <w:szCs w:val="24"/>
        </w:rPr>
        <w:t>εβαίως είναι ορθή η α</w:t>
      </w:r>
      <w:r>
        <w:rPr>
          <w:rFonts w:eastAsia="Times New Roman" w:cs="Times New Roman"/>
          <w:szCs w:val="24"/>
        </w:rPr>
        <w:t>ξιολόγηση από μέρους πολλών</w:t>
      </w:r>
      <w:r>
        <w:rPr>
          <w:rFonts w:eastAsia="Times New Roman" w:cs="Times New Roman"/>
          <w:szCs w:val="24"/>
        </w:rPr>
        <w:t>,</w:t>
      </w:r>
      <w:r>
        <w:rPr>
          <w:rFonts w:eastAsia="Times New Roman" w:cs="Times New Roman"/>
          <w:szCs w:val="24"/>
        </w:rPr>
        <w:t xml:space="preserve"> για επιμέρους προβλήματα που αφορούν ίσως λιγότερους, αλλά οι ανοιχτοί ορίζοντες θεώρησης είναι πάντα χρήσιμοι. </w:t>
      </w:r>
    </w:p>
    <w:p w14:paraId="6BEEFB13"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Ξεκινώ με την αναγκαία ρύθμιση για τις υπηρεσίες διαμεσολάβησης μεταφοράς επιβατών,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w:t>
      </w:r>
      <w:r>
        <w:rPr>
          <w:rFonts w:eastAsia="Times New Roman" w:cs="Times New Roman"/>
          <w:szCs w:val="24"/>
        </w:rPr>
        <w:t xml:space="preserve"> αλλά και κάποιες μικρότερες που περιλαμβάνονται στο νομοσχέδιο. Η συζήτηση για αυτά τα δύο άρθρα έδωσε τον τόνο στη λειτουργία των </w:t>
      </w:r>
      <w:r>
        <w:rPr>
          <w:rFonts w:eastAsia="Times New Roman" w:cs="Times New Roman"/>
          <w:szCs w:val="24"/>
        </w:rPr>
        <w:t>ε</w:t>
      </w:r>
      <w:r>
        <w:rPr>
          <w:rFonts w:eastAsia="Times New Roman" w:cs="Times New Roman"/>
          <w:szCs w:val="24"/>
        </w:rPr>
        <w:t>πιτροπών και</w:t>
      </w:r>
      <w:r>
        <w:rPr>
          <w:rFonts w:eastAsia="Times New Roman" w:cs="Times New Roman"/>
          <w:szCs w:val="24"/>
        </w:rPr>
        <w:t>,</w:t>
      </w:r>
      <w:r>
        <w:rPr>
          <w:rFonts w:eastAsia="Times New Roman" w:cs="Times New Roman"/>
          <w:szCs w:val="24"/>
        </w:rPr>
        <w:t xml:space="preserve"> βεβαίως, όπως είδαμε, αυτά τα δύο άρθρα έρχονται και για ονομαστική ψηφοφορία. </w:t>
      </w:r>
    </w:p>
    <w:p w14:paraId="6BEEFB14"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Έχουμε να κάνουμε με ένα νέο </w:t>
      </w:r>
      <w:r>
        <w:rPr>
          <w:rFonts w:eastAsia="Times New Roman" w:cs="Times New Roman"/>
          <w:szCs w:val="24"/>
        </w:rPr>
        <w:t>προϊόν στην αγορά. Με την εξέλιξη της τεχνολογίας είναι προφανές ότι στην αγορά και σε κάθε επιμέρους λειτουργία και έκφραση θα έχουμε αλλαγές. Η φοβική αντιμετώπιση, προφανώς, δεν βοηθάει και η άμυνα χαρακωμάτων, προφανώς, δεν λύνει προβλήματα και δεν ρυθ</w:t>
      </w:r>
      <w:r>
        <w:rPr>
          <w:rFonts w:eastAsia="Times New Roman" w:cs="Times New Roman"/>
          <w:szCs w:val="24"/>
        </w:rPr>
        <w:t xml:space="preserve">μίζει, έτσι όπως έχουμε υποχρέωση να ρυθμίσουμε. </w:t>
      </w:r>
    </w:p>
    <w:p w14:paraId="6BEEFB15"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νέα οικονομία που έρχεται μπροστά μας –και δεν έρχεται μονάχα στην παροχή υπηρεσιών που έχουμε στα ταξί, αλλά συνολικότερα στο σύνολο της αγοράς- δημιουργεί νέες πραγματικότητες. Πρέπει αφ’ ενός να εντάξο</w:t>
      </w:r>
      <w:r>
        <w:rPr>
          <w:rFonts w:eastAsia="Times New Roman" w:cs="Times New Roman"/>
          <w:szCs w:val="24"/>
        </w:rPr>
        <w:t xml:space="preserve">υμε αυτές τις νέες μορφές οικονομίας στην πραγματική, τη ρυθμισμένη οικονομία, διασφαλίζοντας, βεβαίως, την ασφάλεια και των πελατών-καταναλωτών εν προκειμένω τα δικαιώματα των εργαζομένων και αφ’ ετέρου δεν πρέπει να την πνίξουμε γραφειοκρατικά. </w:t>
      </w:r>
      <w:r>
        <w:rPr>
          <w:rFonts w:eastAsia="Times New Roman" w:cs="Times New Roman"/>
          <w:szCs w:val="24"/>
        </w:rPr>
        <w:t>Ε</w:t>
      </w:r>
      <w:r>
        <w:rPr>
          <w:rFonts w:eastAsia="Times New Roman" w:cs="Times New Roman"/>
          <w:szCs w:val="24"/>
        </w:rPr>
        <w:t xml:space="preserve">κεί </w:t>
      </w:r>
      <w:r>
        <w:rPr>
          <w:rFonts w:eastAsia="Times New Roman" w:cs="Times New Roman"/>
          <w:szCs w:val="24"/>
        </w:rPr>
        <w:t>διαφωνούμε με τη λογική</w:t>
      </w:r>
      <w:r>
        <w:rPr>
          <w:rFonts w:eastAsia="Times New Roman" w:cs="Times New Roman"/>
          <w:szCs w:val="24"/>
        </w:rPr>
        <w:t>,</w:t>
      </w:r>
      <w:r>
        <w:rPr>
          <w:rFonts w:eastAsia="Times New Roman" w:cs="Times New Roman"/>
          <w:szCs w:val="24"/>
        </w:rPr>
        <w:t xml:space="preserve"> με την οποία προσεγγίζετε αυτά τα ζητήματα. </w:t>
      </w:r>
    </w:p>
    <w:p w14:paraId="6BEEFB16"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ρύθμιση, όπως είπα και λίγο πριν, μιας άναρχα δομημένης αγοράς είναι αναγκαία και για λόγους ισονομίας και για λόγους φορολογικής τάξης και για λόγους συμφερόντων των ίδιων των εργαζομ</w:t>
      </w:r>
      <w:r>
        <w:rPr>
          <w:rFonts w:eastAsia="Times New Roman" w:cs="Times New Roman"/>
          <w:szCs w:val="24"/>
        </w:rPr>
        <w:t xml:space="preserve">ένων και διασφάλισης των εργασιακών τους δικαιωμάτων από αθέμιτους ανταγωνισμούς.  </w:t>
      </w:r>
    </w:p>
    <w:p w14:paraId="6BEEFB1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Όμως για το άρθρο 12, κύριε Υπουργέ, θεωρούμε ότι η δημιουργία και η ένταση μιας ιδιότυπης βεντέτας, που φάνηκε να υπάρχει μεταξύ της συγκεκριμένης επιχείρησης -αύριο μπορε</w:t>
      </w:r>
      <w:r>
        <w:rPr>
          <w:rFonts w:eastAsia="Times New Roman" w:cs="Times New Roman"/>
          <w:szCs w:val="24"/>
        </w:rPr>
        <w:t>ί να έχουμε και άλλες παρόμοιες- που παρέχει συγκεκριμένες υπηρεσίες και του Υπουργείου, δεν βοηθά στο να επιλύσουμε ένα υπαρκτό πρόβλημα, που, αν δεν το λύσουμε τώρα, θα το βρούμε μπροστά μας διογκωμένο και πιθανώς παραμορφωμένο.</w:t>
      </w:r>
    </w:p>
    <w:p w14:paraId="6BEEFB1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Νομίζουμε ότι υπάρχει έδα</w:t>
      </w:r>
      <w:r>
        <w:rPr>
          <w:rFonts w:eastAsia="Times New Roman" w:cs="Times New Roman"/>
          <w:szCs w:val="24"/>
        </w:rPr>
        <w:t>φος συνεννόησης για άρση των προβλημάτων που ίσως υπάρχουν και θα έπρεπε να γίνει ακόμα και τώρα, ακόμα και αύριο, μια προσπάθεια εκ μέρους σας. Εξάλλου γι’ αυτόν τον λόγο καταθέσαμε με τον συνάδελφο, τον κ. Μανιάτη, από τη Δημοκρατική Συμπαράταξη μια τροπ</w:t>
      </w:r>
      <w:r>
        <w:rPr>
          <w:rFonts w:eastAsia="Times New Roman" w:cs="Times New Roman"/>
          <w:szCs w:val="24"/>
        </w:rPr>
        <w:t xml:space="preserve">ολογία σε σχέση με το άρθρο 12, γιατί είναι εντελώς διαφορετικό το καθεστώς λειτουργίας και η παροχή του προϊόντος που πουλάει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από εκείνο της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w:t>
      </w:r>
    </w:p>
    <w:p w14:paraId="6BEEFB1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Βεβαίως θα πρέπει να διασφαλίσουμε τους όρους υγιούς ανταγωνισμού και δεν πρέπει να ξεχνούμε </w:t>
      </w:r>
      <w:r>
        <w:rPr>
          <w:rFonts w:eastAsia="Times New Roman" w:cs="Times New Roman"/>
          <w:szCs w:val="24"/>
        </w:rPr>
        <w:t>το πλαίσιο, μέσα στο οποίο πρέπει να κινηθούμε, των ευρωπαϊκών κανόνων υγιούς ανταγωνισμού, για να μην έχουμε προβλήματα αύριο σε μια προς ψήφιση νομοθεσία</w:t>
      </w:r>
      <w:r>
        <w:rPr>
          <w:rFonts w:eastAsia="Times New Roman" w:cs="Times New Roman"/>
          <w:szCs w:val="24"/>
        </w:rPr>
        <w:t>,</w:t>
      </w:r>
      <w:r>
        <w:rPr>
          <w:rFonts w:eastAsia="Times New Roman" w:cs="Times New Roman"/>
          <w:szCs w:val="24"/>
        </w:rPr>
        <w:t xml:space="preserve"> που θα έχει ζητήματα σε σχέση με την εναρμόνισή της με την ευρωπαϊκή νομοθεσία. </w:t>
      </w:r>
    </w:p>
    <w:p w14:paraId="6BEEFB1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Βεβαίως δεν πρέπει</w:t>
      </w:r>
      <w:r>
        <w:rPr>
          <w:rFonts w:eastAsia="Times New Roman" w:cs="Times New Roman"/>
          <w:szCs w:val="24"/>
        </w:rPr>
        <w:t xml:space="preserve"> να ξεχνούμε ότι η αξιολόγηση από πλευράς των χρηστών των υπηρεσιών</w:t>
      </w:r>
      <w:r>
        <w:rPr>
          <w:rFonts w:eastAsia="Times New Roman" w:cs="Times New Roman"/>
          <w:szCs w:val="24"/>
        </w:rPr>
        <w:t>,</w:t>
      </w:r>
      <w:r>
        <w:rPr>
          <w:rFonts w:eastAsia="Times New Roman" w:cs="Times New Roman"/>
          <w:szCs w:val="24"/>
        </w:rPr>
        <w:t xml:space="preserve"> αναβαθμίζει και βοηθά στη βελτίωση της παροχής των υπηρεσιών από το σύνολο του κλάδου, διότι η ποιότητα στις παρεχόμενες υπηρεσίες και η καθημερινή βελτίωσή της είναι αναγκαία και διασφαλ</w:t>
      </w:r>
      <w:r>
        <w:rPr>
          <w:rFonts w:eastAsia="Times New Roman" w:cs="Times New Roman"/>
          <w:szCs w:val="24"/>
        </w:rPr>
        <w:t>ίζει και τα συμφέροντα του κλάδου και το δημόσιο όφελος, το δημόσιο καλό.</w:t>
      </w:r>
    </w:p>
    <w:p w14:paraId="6BEEFB1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Σε σχέση, λοιπόν, με τη λειτουργία της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και την παροχή της ευκαιρίας να πληρώνει ο πελάτης με </w:t>
      </w:r>
      <w:r>
        <w:rPr>
          <w:rFonts w:eastAsia="Times New Roman" w:cs="Times New Roman"/>
          <w:szCs w:val="24"/>
          <w:lang w:val="en-US"/>
        </w:rPr>
        <w:t>POS</w:t>
      </w:r>
      <w:r>
        <w:rPr>
          <w:rFonts w:eastAsia="Times New Roman" w:cs="Times New Roman"/>
          <w:szCs w:val="24"/>
        </w:rPr>
        <w:t>, αφού θεωρείται ότι ακόμα δεν είναι ώριμες οι συνθήκες, αυτό το κατανοούμε</w:t>
      </w:r>
      <w:r>
        <w:rPr>
          <w:rFonts w:eastAsia="Times New Roman" w:cs="Times New Roman"/>
          <w:szCs w:val="24"/>
        </w:rPr>
        <w:t xml:space="preserve">. Εξαίρεση του κλάδου των ταξί από την υποχρεωτική χρήση των </w:t>
      </w:r>
      <w:r>
        <w:rPr>
          <w:rFonts w:eastAsia="Times New Roman" w:cs="Times New Roman"/>
          <w:szCs w:val="24"/>
          <w:lang w:val="en-US"/>
        </w:rPr>
        <w:t>POS</w:t>
      </w:r>
      <w:r>
        <w:rPr>
          <w:rFonts w:eastAsia="Times New Roman" w:cs="Times New Roman"/>
          <w:szCs w:val="24"/>
        </w:rPr>
        <w:t>, όπως γίνεται σε ολόκληρο τον πολιτισμένο κόσμο τουλάχιστον, θα βοηθούσε ακόμα και στην αντιμετώπιση επιμέρους φορολογικών ζητημάτων, τα οποία θέτετε ως πρώτης προτεραιότητας και είναι πρώτης</w:t>
      </w:r>
      <w:r>
        <w:rPr>
          <w:rFonts w:eastAsia="Times New Roman" w:cs="Times New Roman"/>
          <w:szCs w:val="24"/>
        </w:rPr>
        <w:t xml:space="preserve"> προτεραιότητας.</w:t>
      </w:r>
    </w:p>
    <w:p w14:paraId="6BEEFB1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Σε ό,τι αφορά στην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πρέπει να είμαστε σαφείς. Η ρύθμιση των ζητημάτων που μέχρι σήμερα δημιουργούσαν προβλήματα αθέμιτου ανταγωνισμού αλλά και απώλεια εσόδων από τα κρατικά ταμεία είναι σωστή και καλώς εναρμονίζεται το δικό μας δίκα</w:t>
      </w:r>
      <w:r>
        <w:rPr>
          <w:rFonts w:eastAsia="Times New Roman" w:cs="Times New Roman"/>
          <w:szCs w:val="24"/>
        </w:rPr>
        <w:t>ιο με την απόφαση του Ευρωπαϊκού Δικαστηρίου, την ευρωπαϊκή νομοθεσία.</w:t>
      </w:r>
    </w:p>
    <w:p w14:paraId="6BEEFB1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Κλείνοντας την αναφορά μου σε αυτό το θέμα, που κατέληξε να είναι το μείζον, έτσι όπως μας απασχόλησε στη λειτουργία της </w:t>
      </w:r>
      <w:r>
        <w:rPr>
          <w:rFonts w:eastAsia="Times New Roman" w:cs="Times New Roman"/>
          <w:szCs w:val="24"/>
        </w:rPr>
        <w:t>ε</w:t>
      </w:r>
      <w:r>
        <w:rPr>
          <w:rFonts w:eastAsia="Times New Roman" w:cs="Times New Roman"/>
          <w:szCs w:val="24"/>
        </w:rPr>
        <w:t xml:space="preserve">πιτροπής, κύριε Υπουργέ, η γενική αίσθηση που μου αφήνει όλη η </w:t>
      </w:r>
      <w:r>
        <w:rPr>
          <w:rFonts w:eastAsia="Times New Roman" w:cs="Times New Roman"/>
          <w:szCs w:val="24"/>
        </w:rPr>
        <w:t>διαχείριση του θέματος, με κατάληξη</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στο αίτημα της ονομαστικής ψηφοφορίας, για κάτι το οποίο δεν είναι αναγκαίο, μου επιβάλλει να επαναλάβω κάτι το οποίο είπα και στην </w:t>
      </w:r>
      <w:r>
        <w:rPr>
          <w:rFonts w:eastAsia="Times New Roman" w:cs="Times New Roman"/>
          <w:szCs w:val="24"/>
        </w:rPr>
        <w:t>ε</w:t>
      </w:r>
      <w:r>
        <w:rPr>
          <w:rFonts w:eastAsia="Times New Roman" w:cs="Times New Roman"/>
          <w:szCs w:val="24"/>
        </w:rPr>
        <w:t xml:space="preserve">πιτροπή. </w:t>
      </w:r>
    </w:p>
    <w:p w14:paraId="6BEEFB1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Κυβέρνηση και εσείς προσωπικά δεν έχετε καμμία ανάγκη υπερασπ</w:t>
      </w:r>
      <w:r>
        <w:rPr>
          <w:rFonts w:eastAsia="Times New Roman" w:cs="Times New Roman"/>
          <w:szCs w:val="24"/>
        </w:rPr>
        <w:t>ιστικού λόγου του κ. Λυμπερόπουλου. Αυτό δεν φάνηκε και δεν φαίνεται και νομίζω ότι επειδή ακριβώς φαντάζομαι ότι δεν θα έπρεπε να σας διακρίνει η αισθητική μιας τέτοιας παρουσίας και δημόσιας παρέμβασης και δημόσιου λόγου, γι’ αυτόν τον λόγο δεν θα έπρεπε</w:t>
      </w:r>
      <w:r>
        <w:rPr>
          <w:rFonts w:eastAsia="Times New Roman" w:cs="Times New Roman"/>
          <w:szCs w:val="24"/>
        </w:rPr>
        <w:t xml:space="preserve"> να έχετε οποιαδήποτε ταύτιση ούτε αισθητικά ούτε επί της ουσίας. </w:t>
      </w:r>
    </w:p>
    <w:p w14:paraId="6BEEFB1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οι μεταξύ του κλάδου ανταγωνισμοί και τα μεταξύ του κλάδου προβλήματα δεν πρέπει να λύνονται έτσι, σε αρένα, αλλά θα πρέπει να ρυθμίζονται νομικά -αυτό κάνει μια ευνομούμενη δημοκρατ</w:t>
      </w:r>
      <w:r>
        <w:rPr>
          <w:rFonts w:eastAsia="Times New Roman" w:cs="Times New Roman"/>
          <w:szCs w:val="24"/>
        </w:rPr>
        <w:t>ία- γι’ αυτόν τον λόγο θα πρέπει να έχουμε μια άλλη προσέγγιση σε αυτά τα επιμέρους ζητήματα.</w:t>
      </w:r>
    </w:p>
    <w:p w14:paraId="6BEEFB2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το επί της ουσίας κορυφαίο θέμα αυτού του νομοσχεδίου που είναι οι διατάξεις του Κώδικα Οδικής Κυκλοφορίας, είναι μια συνήθης διαδικασία σε κάθε </w:t>
      </w:r>
      <w:r>
        <w:rPr>
          <w:rFonts w:eastAsia="Times New Roman" w:cs="Times New Roman"/>
          <w:szCs w:val="24"/>
        </w:rPr>
        <w:t>σ</w:t>
      </w:r>
      <w:r>
        <w:rPr>
          <w:rFonts w:eastAsia="Times New Roman" w:cs="Times New Roman"/>
          <w:szCs w:val="24"/>
        </w:rPr>
        <w:t>ύνοδο περίπου να φέρνουμε βελτιώσεις στον Κώδικα Οδικής Κυκλοφορίας, γιατί είναι γνωστό ότι στους δρόμους της Ελλάδας</w:t>
      </w:r>
      <w:r>
        <w:rPr>
          <w:rFonts w:eastAsia="Times New Roman" w:cs="Times New Roman"/>
          <w:szCs w:val="24"/>
        </w:rPr>
        <w:t>,</w:t>
      </w:r>
      <w:r>
        <w:rPr>
          <w:rFonts w:eastAsia="Times New Roman" w:cs="Times New Roman"/>
          <w:szCs w:val="24"/>
        </w:rPr>
        <w:t xml:space="preserve"> συντελείται ένας ιδιότυπος εμφύλιος πόλεμος, συντελείται μια γενοκτονία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στους δρόμους.</w:t>
      </w:r>
    </w:p>
    <w:p w14:paraId="6BEEFB2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Επειδή, μάλιστα, η περιοχή μου η Κρήτη είναι από τις πρώτες περιοχές σε αυτόν τον φόρο αίματος σε έναν σύγχρονο Μινώταυρο, νομίζω ότι όλοι αντιλαμβανόμαστε ότι θα είμαστε πάντα πίσω και στις σχετικές λίστες της Ευρωπαϊκής Ένωσης και στους στόχους που εκείν</w:t>
      </w:r>
      <w:r>
        <w:rPr>
          <w:rFonts w:eastAsia="Times New Roman" w:cs="Times New Roman"/>
          <w:szCs w:val="24"/>
        </w:rPr>
        <w:t>η θέτει για τη μείωση των θανατηφόρων τροχαίων και συνεχώς θα θρηνούμε θύματα.</w:t>
      </w:r>
    </w:p>
    <w:p w14:paraId="6BEEFB2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Βεβαίως δεν πρέπει να μας διαφεύγει το γεγονός ότι, πέρα από το μείζον της απώλειας της ζωής συμπατριωτών και ανθρώπων μας και του αιώνιου πόνου που αυτό αφήνει στους οικείους τ</w:t>
      </w:r>
      <w:r>
        <w:rPr>
          <w:rFonts w:eastAsia="Times New Roman" w:cs="Times New Roman"/>
          <w:szCs w:val="24"/>
        </w:rPr>
        <w:t>ου καθενός που χάνεται άδικα στους δρόμους, έχουμε να κάνουμε και με ένα τεράστιο ζήτημα οικονομικής ζημίας της δημόσιας –κυρίως- οικονομίας.</w:t>
      </w:r>
    </w:p>
    <w:p w14:paraId="6BEEFB2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Νομίζω ότι θα πρέπει να συμφωνήσουμε ότι και ο πιο λαμπρός και φωτισμένος Κώδικας Οδικής Κυκλοφορίας, που πιθανώς </w:t>
      </w:r>
      <w:r>
        <w:rPr>
          <w:rFonts w:eastAsia="Times New Roman" w:cs="Times New Roman"/>
          <w:szCs w:val="24"/>
        </w:rPr>
        <w:t xml:space="preserve">θα συντάξουμε και θα θεσπίσουμε, δεν θα φέρει κανένα θετικό αποτέλεσμα είτε είναι ελαστικός είτε είναι εκπτωτικός είτε έχει ταξικό και κοινωνικό χαρακτήρα είτε έχει οποιοδήποτε άλλο πρόσημο, αν δεν υπάρξουν άλλες δύο προϋποθέσεις. </w:t>
      </w:r>
    </w:p>
    <w:p w14:paraId="6BEEFB2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πρώτη είναι η εκπαίδευ</w:t>
      </w:r>
      <w:r>
        <w:rPr>
          <w:rFonts w:eastAsia="Times New Roman" w:cs="Times New Roman"/>
          <w:szCs w:val="24"/>
        </w:rPr>
        <w:t>ση, η παιδεία, η έμπνευση μιας άλλης αντίληψης, μιας άλλης νοοτροπίας που πρέπει να εμφυσήσουμε</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στα νέα παιδιά, γιατί οι δικές μας γενιές –δυστυχώς- είναι χαμένες, γιατί έχουμε αυτή την αντίληψη με το ιδιότυπο «καπετανιλίκι», το οποίο από περιοχή </w:t>
      </w:r>
      <w:r>
        <w:rPr>
          <w:rFonts w:eastAsia="Times New Roman" w:cs="Times New Roman"/>
          <w:szCs w:val="24"/>
        </w:rPr>
        <w:t xml:space="preserve">σε περιοχή, βεβαίως, αυξομειώνεται, αλλά αυτό μας διακρίνει όπως και αυτή η σχέση μας με την ανομία, αλλά και η ελαστική μας συνείδηση για την τήρηση του νόμου. </w:t>
      </w:r>
    </w:p>
    <w:p w14:paraId="6BEEFB2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Νομίζω ότι τα τελευταία χρόνια γίνονται βήματα. </w:t>
      </w:r>
      <w:r>
        <w:rPr>
          <w:rFonts w:eastAsia="Times New Roman" w:cs="Times New Roman"/>
          <w:szCs w:val="24"/>
        </w:rPr>
        <w:t>Η</w:t>
      </w:r>
      <w:r>
        <w:rPr>
          <w:rFonts w:eastAsia="Times New Roman" w:cs="Times New Roman"/>
          <w:szCs w:val="24"/>
        </w:rPr>
        <w:t xml:space="preserve"> Τροχαία και η Αστυνομία προσφέρουν εξαιρετικ</w:t>
      </w:r>
      <w:r>
        <w:rPr>
          <w:rFonts w:eastAsia="Times New Roman" w:cs="Times New Roman"/>
          <w:szCs w:val="24"/>
        </w:rPr>
        <w:t>ές υπηρεσίες στην ευαισθητοποίηση και εκπαίδευση των μαθητών. Όμως δεν φτάνει μόνο αυτό. Θέλουμε και άλλου είδους προσεγγίσεις.</w:t>
      </w:r>
    </w:p>
    <w:p w14:paraId="6BEEFB2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δεύτερη προϋπόθεση, βεβαίως, είναι η ουσιαστική αστυνόμευση, μία αστυνόμευση έτσι όπως δεν την έχουμε συνηθίσει σε κανέναν άλλ</w:t>
      </w:r>
      <w:r>
        <w:rPr>
          <w:rFonts w:eastAsia="Times New Roman" w:cs="Times New Roman"/>
          <w:szCs w:val="24"/>
        </w:rPr>
        <w:t>ο τομέα και συνολικότερα στη χώρα.</w:t>
      </w:r>
    </w:p>
    <w:p w14:paraId="6BEEFB2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Νομίζω ότι αν δεν κάνουμε ουσιαστικά βήματα προς αυτές τις δύο κατευθύνσεις, όσες βελτιώσεις και αν φέρουμε στον Κώδικα Οδικής Κυκλοφορίας, το ποθούμενο αποτέλεσμα δεν το προσεγγίζουμε. Δυστυχώς άλλη γιατρειά δεν νομίζω ν</w:t>
      </w:r>
      <w:r>
        <w:rPr>
          <w:rFonts w:eastAsia="Times New Roman" w:cs="Times New Roman"/>
          <w:szCs w:val="24"/>
        </w:rPr>
        <w:t>α υπάρχει.</w:t>
      </w:r>
    </w:p>
    <w:p w14:paraId="6BEEFB2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Σε ό,τι αφορά το άρθρο 31, τόνισα στις </w:t>
      </w:r>
      <w:r>
        <w:rPr>
          <w:rFonts w:eastAsia="Times New Roman" w:cs="Times New Roman"/>
          <w:szCs w:val="24"/>
        </w:rPr>
        <w:t>ε</w:t>
      </w:r>
      <w:r>
        <w:rPr>
          <w:rFonts w:eastAsia="Times New Roman" w:cs="Times New Roman"/>
          <w:szCs w:val="24"/>
        </w:rPr>
        <w:t>πιτροπές ότι σας αξίζουν συγχαρητήρια, κύριε Υπουργέ, γιατί είναι μια τολμηρή παρέμβαση</w:t>
      </w:r>
      <w:r>
        <w:rPr>
          <w:rFonts w:eastAsia="Times New Roman" w:cs="Times New Roman"/>
          <w:szCs w:val="24"/>
        </w:rPr>
        <w:t>,</w:t>
      </w:r>
      <w:r>
        <w:rPr>
          <w:rFonts w:eastAsia="Times New Roman" w:cs="Times New Roman"/>
          <w:szCs w:val="24"/>
        </w:rPr>
        <w:t xml:space="preserve"> που διαχρονικά κανένας από τους Υπουργούς προηγουμένως, όπως και τους Υπουργούς Τουρισμού οι οποίοι θα έπρεπε να είν</w:t>
      </w:r>
      <w:r>
        <w:rPr>
          <w:rFonts w:eastAsia="Times New Roman" w:cs="Times New Roman"/>
          <w:szCs w:val="24"/>
        </w:rPr>
        <w:t>αι και οι επισπεύδοντες μιας τέτοιας ρύθμισης, δεν άγγιξε, γιατί τα συμφέροντα του λόμπι των εισαγωγέων και των διακινητών αυτού του προϊόντος που ονομάζεται «γουρούνα»</w:t>
      </w:r>
      <w:r>
        <w:rPr>
          <w:rFonts w:eastAsia="Times New Roman" w:cs="Times New Roman"/>
          <w:szCs w:val="24"/>
        </w:rPr>
        <w:t>,</w:t>
      </w:r>
      <w:r>
        <w:rPr>
          <w:rFonts w:eastAsia="Times New Roman" w:cs="Times New Roman"/>
          <w:szCs w:val="24"/>
        </w:rPr>
        <w:t xml:space="preserve"> τύγχαναν μιας ιδιότυπης πολιτικής προστασίας. </w:t>
      </w:r>
    </w:p>
    <w:p w14:paraId="6BEEFB2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Μιλώ εξ ιδίας πείρας</w:t>
      </w:r>
      <w:r>
        <w:rPr>
          <w:rFonts w:eastAsia="Times New Roman" w:cs="Times New Roman"/>
          <w:szCs w:val="24"/>
        </w:rPr>
        <w:t>,</w:t>
      </w:r>
      <w:r>
        <w:rPr>
          <w:rFonts w:eastAsia="Times New Roman" w:cs="Times New Roman"/>
          <w:szCs w:val="24"/>
        </w:rPr>
        <w:t xml:space="preserve"> διότι ως </w:t>
      </w:r>
      <w:r>
        <w:rPr>
          <w:rFonts w:eastAsia="Times New Roman" w:cs="Times New Roman"/>
          <w:szCs w:val="24"/>
        </w:rPr>
        <w:t>δ</w:t>
      </w:r>
      <w:r>
        <w:rPr>
          <w:rFonts w:eastAsia="Times New Roman" w:cs="Times New Roman"/>
          <w:szCs w:val="24"/>
        </w:rPr>
        <w:t>ήμαρχος</w:t>
      </w:r>
      <w:r>
        <w:rPr>
          <w:rFonts w:eastAsia="Times New Roman" w:cs="Times New Roman"/>
          <w:szCs w:val="24"/>
        </w:rPr>
        <w:t xml:space="preserve"> επί σειρά ετών μιας εξαιρετικά ευαίσθητης τουριστικά περιοχής και εξαιρετικά μεγάλης και οργανωμένης τουριστικής περιοχής –από τις μεγαλύτερες τουριστικές περιοχές της Ελλάδας- τον Δήμο Χερσονήσου, έζησα και προσωπικά το αδιέξοδο</w:t>
      </w:r>
      <w:r>
        <w:rPr>
          <w:rFonts w:eastAsia="Times New Roman" w:cs="Times New Roman"/>
          <w:szCs w:val="24"/>
        </w:rPr>
        <w:t>,</w:t>
      </w:r>
      <w:r>
        <w:rPr>
          <w:rFonts w:eastAsia="Times New Roman" w:cs="Times New Roman"/>
          <w:szCs w:val="24"/>
        </w:rPr>
        <w:t xml:space="preserve"> στην προσπάθεια να οργαν</w:t>
      </w:r>
      <w:r>
        <w:rPr>
          <w:rFonts w:eastAsia="Times New Roman" w:cs="Times New Roman"/>
          <w:szCs w:val="24"/>
        </w:rPr>
        <w:t xml:space="preserve">ώσουμε και να ρυθμίσουμε μια απολύτως ασύδοτη αγορά. </w:t>
      </w:r>
    </w:p>
    <w:p w14:paraId="6BEEFB2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Όλα αυτά που ακούγονται</w:t>
      </w:r>
      <w:r>
        <w:rPr>
          <w:rFonts w:eastAsia="Times New Roman" w:cs="Times New Roman"/>
          <w:szCs w:val="24"/>
        </w:rPr>
        <w:t>,</w:t>
      </w:r>
      <w:r>
        <w:rPr>
          <w:rFonts w:eastAsia="Times New Roman" w:cs="Times New Roman"/>
          <w:szCs w:val="24"/>
        </w:rPr>
        <w:t xml:space="preserve"> περί του να βοηθήσουμε τους επιχειρηματίες να μην έχουν απώλεια των εσόδων τους, όσον αφορά το κόστος τουλάχιστον της αγοράς των μηχανημάτων και όλα τα υπόλοιπα, νομίζω ότι είνα</w:t>
      </w:r>
      <w:r>
        <w:rPr>
          <w:rFonts w:eastAsia="Times New Roman" w:cs="Times New Roman"/>
          <w:szCs w:val="24"/>
        </w:rPr>
        <w:t>ι εκτός πραγματικότητας, διότι ούτως ή άλλως δεν απαγορεύουμε την κίνηση των μηχανημάτων αυτών. Απλώς οργανώνουμε στοιχειωδώς τον τρόπο με τον οποίο πρέπει να κυκλοφορούν, διότι είναι τεράστια τα προβλήματα και της οδικής ασφάλειας αλλά και της όχλησης και</w:t>
      </w:r>
      <w:r>
        <w:rPr>
          <w:rFonts w:eastAsia="Times New Roman" w:cs="Times New Roman"/>
          <w:szCs w:val="24"/>
        </w:rPr>
        <w:t xml:space="preserve"> υποβάθμισης που δημιουργούν στους τουριστικούς τόπους. </w:t>
      </w:r>
    </w:p>
    <w:p w14:paraId="6BEEFB2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Ακούσαμε και τον Δήμαρχο Χερσονήσου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που είπε ότι σε έναν από τους πιο αγαπημένους νεανικούς προορισμούς που είναι τα Μάλια -και αυτό το προϊόν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αναφέρεται</w:t>
      </w:r>
      <w:r>
        <w:rPr>
          <w:rFonts w:eastAsia="Times New Roman" w:cs="Times New Roman"/>
          <w:szCs w:val="24"/>
        </w:rPr>
        <w:t xml:space="preserve"> σε νέους - σε έναν οι</w:t>
      </w:r>
      <w:r>
        <w:rPr>
          <w:rFonts w:eastAsia="Times New Roman" w:cs="Times New Roman"/>
          <w:szCs w:val="24"/>
        </w:rPr>
        <w:t xml:space="preserve">κισμό δύο-δυόμισι χιλιάδων κατοίκων έχουμε δύο χιλιάδες δηλωμένες «γουρούνες» στην αγορά αυτή. </w:t>
      </w:r>
    </w:p>
    <w:p w14:paraId="6BEEFB2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Οπότε αντιλαμβάνεσθε ότι επειδή αυτοί οι επιχειρηματίες δεν ήθελαν ποτέ να μπουν σε μια λογική διαχείριση, διευθέτηση και οριοθέτηση του επαγγέλματός τους, επει</w:t>
      </w:r>
      <w:r>
        <w:rPr>
          <w:rFonts w:eastAsia="Times New Roman" w:cs="Times New Roman"/>
          <w:szCs w:val="24"/>
        </w:rPr>
        <w:t>δή δεν κατάλαβαν ποτέ τι σημαίνει ο όρος «φέρουσα ικανότητα» κι επειδή ποτέ δεν είδαν να συνδέεται το δικό τους προϊόν με το συνολικό τουριστικό προϊόν που παρέχουν αυτές οι περιοχές, γι’ αυτόν τον λόγο νομίζω ότι είναι αναγκαίο να γίνει αυτή η ρύθμιση.</w:t>
      </w:r>
    </w:p>
    <w:p w14:paraId="6BEEFB2D"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 xml:space="preserve">ναι σωστό που διαχωρίζετε τα μηχανήματα μέχρι 125 κυβικά εκατοστά και από εκεί και πάνω σε δύο διαφορετικές ρυθμίσεις. Όπως είπα και στην </w:t>
      </w:r>
      <w:r>
        <w:rPr>
          <w:rFonts w:eastAsia="Times New Roman" w:cs="Times New Roman"/>
          <w:szCs w:val="24"/>
        </w:rPr>
        <w:t>ε</w:t>
      </w:r>
      <w:r>
        <w:rPr>
          <w:rFonts w:eastAsia="Times New Roman" w:cs="Times New Roman"/>
          <w:szCs w:val="24"/>
        </w:rPr>
        <w:t>πιτροπή, πρέπει να συνοδεύεται η ρύθμιση αυτή και με τις ποινές για τους παραβάτες των ρυθμίσεων, αλλιώς δεν έχει νόη</w:t>
      </w:r>
      <w:r>
        <w:rPr>
          <w:rFonts w:eastAsia="Times New Roman" w:cs="Times New Roman"/>
          <w:szCs w:val="24"/>
        </w:rPr>
        <w:t xml:space="preserve">μα αν δεν έχουμε ρητά την ποινή. </w:t>
      </w:r>
    </w:p>
    <w:p w14:paraId="6BEEFB2E"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Βεβαίως θα πρέπει να περιοριστεί η κίνηση των μεγάλων μηχανών στο εθνικό δίκτυο</w:t>
      </w:r>
      <w:r>
        <w:rPr>
          <w:rFonts w:eastAsia="Times New Roman" w:cs="Times New Roman"/>
          <w:szCs w:val="24"/>
        </w:rPr>
        <w:t>,</w:t>
      </w:r>
      <w:r>
        <w:rPr>
          <w:rFonts w:eastAsia="Times New Roman" w:cs="Times New Roman"/>
          <w:szCs w:val="24"/>
        </w:rPr>
        <w:t xml:space="preserve"> διότι είναι εξαιρετικά επικίνδυνο για την ασφάλεια και των ίδιων των οδηγών, που τα οδηγούν χωρίς μάλιστα να έχουν εκπαιδευτεί σε αυτά και χω</w:t>
      </w:r>
      <w:r>
        <w:rPr>
          <w:rFonts w:eastAsia="Times New Roman" w:cs="Times New Roman"/>
          <w:szCs w:val="24"/>
        </w:rPr>
        <w:t>ρίς να έχουν κάποιο δίπλωμα αλλά και των υπολοίπων.</w:t>
      </w:r>
    </w:p>
    <w:p w14:paraId="6BEEFB2F"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Θα συντομεύσω στα υπόλοιπα. Σ' ό,τι αφορά τις διατάξεις για τα λεωφορεία και τα ΚΤΕΛ, είμαστε αντίθετοι. Αντιλαμβανόμαστε την ιδιαιτερότητα του ΟΑΣΘ και του στόλου του</w:t>
      </w:r>
      <w:r>
        <w:rPr>
          <w:rFonts w:eastAsia="Times New Roman" w:cs="Times New Roman"/>
          <w:szCs w:val="24"/>
        </w:rPr>
        <w:t>,</w:t>
      </w:r>
      <w:r>
        <w:rPr>
          <w:rFonts w:eastAsia="Times New Roman" w:cs="Times New Roman"/>
          <w:szCs w:val="24"/>
        </w:rPr>
        <w:t xml:space="preserve"> που πρέπει να διατηρηθεί σε ζωή για</w:t>
      </w:r>
      <w:r>
        <w:rPr>
          <w:rFonts w:eastAsia="Times New Roman" w:cs="Times New Roman"/>
          <w:szCs w:val="24"/>
        </w:rPr>
        <w:t xml:space="preserve"> ένα μεσοπρόθεσμο στάδιο. Όμως έτσι ανοίγουμε την κερκόπορτα για τη διατήρηση υπέργηρων λεωφορείων για όλους τους άλλους, διότι μέσω της ισονομίας</w:t>
      </w:r>
      <w:r>
        <w:rPr>
          <w:rFonts w:eastAsia="Times New Roman" w:cs="Times New Roman"/>
          <w:szCs w:val="24"/>
        </w:rPr>
        <w:t>,</w:t>
      </w:r>
      <w:r>
        <w:rPr>
          <w:rFonts w:eastAsia="Times New Roman" w:cs="Times New Roman"/>
          <w:szCs w:val="24"/>
        </w:rPr>
        <w:t xml:space="preserve"> προφανώς, θα επιδιώξουν να έχουν την ίδια αντιμετώπιση</w:t>
      </w:r>
      <w:r>
        <w:rPr>
          <w:rFonts w:eastAsia="Times New Roman" w:cs="Times New Roman"/>
          <w:szCs w:val="24"/>
        </w:rPr>
        <w:t>,</w:t>
      </w:r>
      <w:r>
        <w:rPr>
          <w:rFonts w:eastAsia="Times New Roman" w:cs="Times New Roman"/>
          <w:szCs w:val="24"/>
        </w:rPr>
        <w:t xml:space="preserve"> που θα έχει και ο ΟΑΣΘ.</w:t>
      </w:r>
    </w:p>
    <w:p w14:paraId="6BEEFB3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w:t>
      </w:r>
      <w:r>
        <w:rPr>
          <w:rFonts w:eastAsia="Times New Roman" w:cs="Times New Roman"/>
          <w:szCs w:val="24"/>
        </w:rPr>
        <w:t>κουδούνι λήξεως του χρόνου ομιλίας του κυρίου Βουλευτή)</w:t>
      </w:r>
    </w:p>
    <w:p w14:paraId="6BEEFB31"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Αναφέρθηκα, επίσης, στην </w:t>
      </w:r>
      <w:r>
        <w:rPr>
          <w:rFonts w:eastAsia="Times New Roman" w:cs="Times New Roman"/>
          <w:szCs w:val="24"/>
        </w:rPr>
        <w:t>ε</w:t>
      </w:r>
      <w:r>
        <w:rPr>
          <w:rFonts w:eastAsia="Times New Roman" w:cs="Times New Roman"/>
          <w:szCs w:val="24"/>
        </w:rPr>
        <w:t>πιτροπή για την καινοτομία του νομοσχεδίου να προσθέσουμε μια ελληνική γραφειοκρατία και στο εξωτερικό. Αναφέρομαι στην εισαγωγή μεταχειρισμένων από το εξωτερικό, όπου τους δ</w:t>
      </w:r>
      <w:r>
        <w:rPr>
          <w:rFonts w:eastAsia="Times New Roman" w:cs="Times New Roman"/>
          <w:szCs w:val="24"/>
        </w:rPr>
        <w:t>ίνουν δικαιολογητικά τύπου ΚΤΕΟ και άλλες βεβαιώσεις που ενδεχομένως δεν είναι δυνατόν να αποκτηθούν στο εξωτερικό. Θα ήταν πολύ απλούστερο</w:t>
      </w:r>
      <w:r>
        <w:rPr>
          <w:rFonts w:eastAsia="Times New Roman" w:cs="Times New Roman"/>
          <w:szCs w:val="24"/>
        </w:rPr>
        <w:t>,</w:t>
      </w:r>
      <w:r>
        <w:rPr>
          <w:rFonts w:eastAsia="Times New Roman" w:cs="Times New Roman"/>
          <w:szCs w:val="24"/>
        </w:rPr>
        <w:t xml:space="preserve"> να προβλέπεται η εξέταση των οχημάτων αυτών από τα δικά μας ΚΤΕΟ και η παροχή των βεβαιώσεων από τα ΚΤΕΟ τα δικά μα</w:t>
      </w:r>
      <w:r>
        <w:rPr>
          <w:rFonts w:eastAsia="Times New Roman" w:cs="Times New Roman"/>
          <w:szCs w:val="24"/>
        </w:rPr>
        <w:t>ς.</w:t>
      </w:r>
    </w:p>
    <w:p w14:paraId="6BEEFB32"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Η διαδικασία με την οποία προβλέπουμε να γίνεται η πρόσληψη συμβούλων για τον πρόεδρο της Ρυθμιστικής Αρχής Σιδηροδρόμων εκτός ΑΣΕΠ, χωρίς προκήρυξη, διαγωνισμό ή κριτήρια με από κοινού απόφαση του προέδρου και του αρμοδίου Υπουργού, νομίζουμε ότι δεν ε</w:t>
      </w:r>
      <w:r>
        <w:rPr>
          <w:rFonts w:eastAsia="Times New Roman" w:cs="Times New Roman"/>
          <w:szCs w:val="24"/>
        </w:rPr>
        <w:t xml:space="preserve">ίναι στην ορθή κατεύθυνση. Θα πρέπει να διατηρείται η νομοθεσία που ισχύει για οποιονδήποτε άλλον. </w:t>
      </w:r>
    </w:p>
    <w:p w14:paraId="6BEEFB3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Κλείνω, αφού δεν έχω χρόνο. Θα αναφερθούν και συνάδελφοί μου σε επιμέρους άλλα ζητήματα. Θα κλείσω σε σχέση με αυτό που ανέφερα ως μείζον κομμάτι του νομοσχ</w:t>
      </w:r>
      <w:r>
        <w:rPr>
          <w:rFonts w:eastAsia="Times New Roman" w:cs="Times New Roman"/>
          <w:szCs w:val="24"/>
        </w:rPr>
        <w:t>εδίου</w:t>
      </w:r>
      <w:r>
        <w:rPr>
          <w:rFonts w:eastAsia="Times New Roman" w:cs="Times New Roman"/>
          <w:szCs w:val="24"/>
        </w:rPr>
        <w:t>,</w:t>
      </w:r>
      <w:r>
        <w:rPr>
          <w:rFonts w:eastAsia="Times New Roman" w:cs="Times New Roman"/>
          <w:szCs w:val="24"/>
        </w:rPr>
        <w:t xml:space="preserve"> που είναι ό,τι έχει να κάνει με την οδική ασφάλεια. </w:t>
      </w:r>
    </w:p>
    <w:p w14:paraId="6BEEFB3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Πέραν από τις ρυθμίσεις που κάποιες από αυτές βελτι</w:t>
      </w:r>
      <w:r>
        <w:rPr>
          <w:rFonts w:eastAsia="Times New Roman" w:cs="Times New Roman"/>
          <w:szCs w:val="24"/>
        </w:rPr>
        <w:t>ώ</w:t>
      </w:r>
      <w:r>
        <w:rPr>
          <w:rFonts w:eastAsia="Times New Roman" w:cs="Times New Roman"/>
          <w:szCs w:val="24"/>
        </w:rPr>
        <w:t>ν</w:t>
      </w:r>
      <w:r>
        <w:rPr>
          <w:rFonts w:eastAsia="Times New Roman" w:cs="Times New Roman"/>
          <w:szCs w:val="24"/>
        </w:rPr>
        <w:t>ονται</w:t>
      </w:r>
      <w:r>
        <w:rPr>
          <w:rFonts w:eastAsia="Times New Roman" w:cs="Times New Roman"/>
          <w:szCs w:val="24"/>
        </w:rPr>
        <w:t xml:space="preserve">, όπως είναι η αυστηροποίηση των προστίμων για τις μεγάλες παραβάσεις, για τις παραβάσεις των πιο επικίνδυνων παρανομιών, νομίζω ότι αυτό </w:t>
      </w:r>
      <w:r>
        <w:rPr>
          <w:rFonts w:eastAsia="Times New Roman" w:cs="Times New Roman"/>
          <w:szCs w:val="24"/>
        </w:rPr>
        <w:t>το οποίο έχουμε υποχρέωση να κάνουμε</w:t>
      </w:r>
      <w:r>
        <w:rPr>
          <w:rFonts w:eastAsia="Times New Roman" w:cs="Times New Roman"/>
          <w:szCs w:val="24"/>
        </w:rPr>
        <w:t>,</w:t>
      </w:r>
      <w:r>
        <w:rPr>
          <w:rFonts w:eastAsia="Times New Roman" w:cs="Times New Roman"/>
          <w:szCs w:val="24"/>
        </w:rPr>
        <w:t xml:space="preserve"> είναι να βρούμε τρόπους να καλλιεργήσουμε μια άλλη συνείδηση </w:t>
      </w:r>
      <w:r>
        <w:rPr>
          <w:rFonts w:eastAsia="Times New Roman" w:cs="Times New Roman"/>
          <w:szCs w:val="24"/>
        </w:rPr>
        <w:t>κ</w:t>
      </w:r>
      <w:r>
        <w:rPr>
          <w:rFonts w:eastAsia="Times New Roman" w:cs="Times New Roman"/>
          <w:szCs w:val="24"/>
        </w:rPr>
        <w:t>αι επειδή ποτέ η καλή πρόθεση και η ανάδειξη των καλών πλευρών του ανθρώπινου χαρακτήρα και της ανθρώπινης υπόστασης δεν αρκούν, γι’ αυτό</w:t>
      </w:r>
      <w:r>
        <w:rPr>
          <w:rFonts w:eastAsia="Times New Roman" w:cs="Times New Roman"/>
          <w:szCs w:val="24"/>
        </w:rPr>
        <w:t>ν</w:t>
      </w:r>
      <w:r>
        <w:rPr>
          <w:rFonts w:eastAsia="Times New Roman" w:cs="Times New Roman"/>
          <w:szCs w:val="24"/>
        </w:rPr>
        <w:t xml:space="preserve"> τον λόγο η αστυνόμευση είναι αναγκαία όσο σε κανέναν άλλον τομέα.</w:t>
      </w:r>
    </w:p>
    <w:p w14:paraId="6BEEFB3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ευχαριστώ.</w:t>
      </w:r>
    </w:p>
    <w:p w14:paraId="6BEEFB36" w14:textId="77777777" w:rsidR="009B7D3A" w:rsidRDefault="00441D78">
      <w:pPr>
        <w:spacing w:line="600" w:lineRule="auto"/>
        <w:ind w:firstLine="720"/>
        <w:jc w:val="center"/>
        <w:rPr>
          <w:rFonts w:eastAsia="Times New Roman"/>
          <w:bCs/>
        </w:rPr>
      </w:pPr>
      <w:r>
        <w:rPr>
          <w:rFonts w:eastAsia="Times New Roman"/>
          <w:bCs/>
        </w:rPr>
        <w:t>(Χειροκροτήματα)</w:t>
      </w:r>
    </w:p>
    <w:p w14:paraId="6BEEFB3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6BEEFB3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Ξυδάκη, έχετε τον λόγο.</w:t>
      </w:r>
    </w:p>
    <w:p w14:paraId="6BEEFB3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Κύριε Πρόεδρε, επειδή ετέθη και από τους συναδέλφους</w:t>
      </w:r>
      <w:r>
        <w:rPr>
          <w:rFonts w:eastAsia="Times New Roman" w:cs="Times New Roman"/>
          <w:szCs w:val="24"/>
        </w:rPr>
        <w:t xml:space="preserve"> το θέμα να πάει η ονομαστική σε δεύτερη συνεδρίαση, νομίζω ότι είναι μάλλον άγονο και κουραστικό</w:t>
      </w:r>
      <w:r>
        <w:rPr>
          <w:rFonts w:eastAsia="Times New Roman" w:cs="Times New Roman"/>
          <w:szCs w:val="24"/>
        </w:rPr>
        <w:t>,</w:t>
      </w:r>
      <w:r>
        <w:rPr>
          <w:rFonts w:eastAsia="Times New Roman" w:cs="Times New Roman"/>
          <w:szCs w:val="24"/>
        </w:rPr>
        <w:t xml:space="preserve"> να επαναλάβουμε μία ακόμη συνεδρίαση. Είναι Πέμπτη. Είναι αρκετοί συνάδελφοι στην Αθήνα ακόμη και από τις περιφέρειες και από τις επαρχίες. Δεν είναι Παρασκε</w:t>
      </w:r>
      <w:r>
        <w:rPr>
          <w:rFonts w:eastAsia="Times New Roman" w:cs="Times New Roman"/>
          <w:szCs w:val="24"/>
        </w:rPr>
        <w:t>υή</w:t>
      </w:r>
      <w:r>
        <w:rPr>
          <w:rFonts w:eastAsia="Times New Roman" w:cs="Times New Roman"/>
          <w:szCs w:val="24"/>
        </w:rPr>
        <w:t>,</w:t>
      </w:r>
      <w:r>
        <w:rPr>
          <w:rFonts w:eastAsia="Times New Roman" w:cs="Times New Roman"/>
          <w:szCs w:val="24"/>
        </w:rPr>
        <w:t xml:space="preserve"> για να πούμε ότι κρατάμε κόσμο. </w:t>
      </w:r>
    </w:p>
    <w:p w14:paraId="6BEEFB3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Νομίζω ότι με μια οικονομία στη διαδικασία, μια οικονομία στον λόγο</w:t>
      </w:r>
      <w:r>
        <w:rPr>
          <w:rFonts w:eastAsia="Times New Roman" w:cs="Times New Roman"/>
          <w:szCs w:val="24"/>
        </w:rPr>
        <w:t>,</w:t>
      </w:r>
      <w:r>
        <w:rPr>
          <w:rFonts w:eastAsia="Times New Roman" w:cs="Times New Roman"/>
          <w:szCs w:val="24"/>
        </w:rPr>
        <w:t xml:space="preserve"> μπορούμε να τελειώσουμε σε έναν εύλογο χρόνο σήμερα. Εμείς εισηγούμεθα να τελειώσει σήμερα. Έχει γίνει μια μακρά κοινοβουλευτική συζήτηση στις </w:t>
      </w:r>
      <w:r>
        <w:rPr>
          <w:rFonts w:eastAsia="Times New Roman" w:cs="Times New Roman"/>
          <w:szCs w:val="24"/>
        </w:rPr>
        <w:t>ε</w:t>
      </w:r>
      <w:r>
        <w:rPr>
          <w:rFonts w:eastAsia="Times New Roman" w:cs="Times New Roman"/>
          <w:szCs w:val="24"/>
        </w:rPr>
        <w:t>πιτροπές. Πολιτικά και τεχνικά έχουμε καταλήξει. Έχουν τοποθετηθεί οι εισηγητές αρκετά αναλυτικά. Νομίζω ότι είμαστε σε μια ώριμη στιγμή</w:t>
      </w:r>
      <w:r>
        <w:rPr>
          <w:rFonts w:eastAsia="Times New Roman" w:cs="Times New Roman"/>
          <w:szCs w:val="24"/>
        </w:rPr>
        <w:t>,</w:t>
      </w:r>
      <w:r>
        <w:rPr>
          <w:rFonts w:eastAsia="Times New Roman" w:cs="Times New Roman"/>
          <w:szCs w:val="24"/>
        </w:rPr>
        <w:t xml:space="preserve"> να τελειώσουμε απόψε.</w:t>
      </w:r>
    </w:p>
    <w:p w14:paraId="6BEEFB3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Κύριε Πρόεδρε, επί της διαδικασίας θέλω να πω κάτι.</w:t>
      </w:r>
    </w:p>
    <w:p w14:paraId="6BEEFB3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Αν θέλουμε να πετύχουμε οικ</w:t>
      </w:r>
      <w:r>
        <w:rPr>
          <w:rFonts w:eastAsia="Times New Roman" w:cs="Times New Roman"/>
          <w:szCs w:val="24"/>
        </w:rPr>
        <w:t>ονομία χρόνου, ώστε σήμερα να ολοκληρωθεί η συζήτηση, αγαπητέ κύριε Ξυδάκη, θα πρέπει αναγκαστικά κάποιοι από τους ομιλητές, από τους εγγεγραμμένους Βουλευτές του ΣΥΡΙΖΑ να αποσυρθούν. Αν αυτό είναι εφικτό, εμείς συμφωνούμε.</w:t>
      </w:r>
    </w:p>
    <w:p w14:paraId="6BEEFB3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w:t>
      </w:r>
      <w:r>
        <w:rPr>
          <w:rFonts w:eastAsia="Times New Roman" w:cs="Times New Roman"/>
          <w:szCs w:val="24"/>
        </w:rPr>
        <w:t xml:space="preserve"> Δηλαδή μόνο από τον ΣΥΡΙΖΑ;</w:t>
      </w:r>
    </w:p>
    <w:p w14:paraId="6BEEFB3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Είναι λίγοι οι ομιλητές από τα άλλα κόμματα. Όμως αφού την πρόταση την κάνει ο ΣΥΡΙΖΑ, θα πρέπει ο ΣΥΡΙΖΑ να δώσει και τη λύση. Ευχαριστώ.</w:t>
      </w:r>
    </w:p>
    <w:p w14:paraId="6BEEFB3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Γίνεται δεκτή η πρόσκληση του συναδέλφου. Είναι περί</w:t>
      </w:r>
      <w:r>
        <w:rPr>
          <w:rFonts w:eastAsia="Times New Roman" w:cs="Times New Roman"/>
          <w:szCs w:val="24"/>
        </w:rPr>
        <w:t>που δεκαπέντε Βουλευτές του ΣΥΡΙΖΑ εγγεγραμμένοι. Μπορεί να γίνει μια συζήτηση και να συμπτυχθούν ή να γίνει οικονομία του χρόνου διαφορετικά. Είναι άλλοι δεκαπέντε από τα κόμματα της Αντιπολίτευσης. Μπορεί αντιστοίχως να γίνει ένας διακανονισμός. Όμως νομ</w:t>
      </w:r>
      <w:r>
        <w:rPr>
          <w:rFonts w:eastAsia="Times New Roman" w:cs="Times New Roman"/>
          <w:szCs w:val="24"/>
        </w:rPr>
        <w:t>ίζω ότι από την πλευρά της Πλειοψηφίας</w:t>
      </w:r>
      <w:r>
        <w:rPr>
          <w:rFonts w:eastAsia="Times New Roman" w:cs="Times New Roman"/>
          <w:szCs w:val="24"/>
        </w:rPr>
        <w:t>,</w:t>
      </w:r>
      <w:r>
        <w:rPr>
          <w:rFonts w:eastAsia="Times New Roman" w:cs="Times New Roman"/>
          <w:szCs w:val="24"/>
        </w:rPr>
        <w:t xml:space="preserve"> κάποιοι Βουλευτές μπορούν να αποσυρθούν.</w:t>
      </w:r>
    </w:p>
    <w:p w14:paraId="6BEEFB4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Δίνει το παράδειγμα ο ΣΥΡΙΖΑ και το βλέπουν και οι υπόλοιπες Κοινοβουλευτικές Ομάδες.</w:t>
      </w:r>
    </w:p>
    <w:p w14:paraId="6BEEFB4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 Υφυπουργός Υποδομών και Μεταφορών κ. Μαυραγάνης</w:t>
      </w:r>
      <w:r>
        <w:rPr>
          <w:rFonts w:eastAsia="Times New Roman" w:cs="Times New Roman"/>
          <w:szCs w:val="24"/>
        </w:rPr>
        <w:t xml:space="preserve"> έχει τον λόγο.</w:t>
      </w:r>
    </w:p>
    <w:p w14:paraId="6BEEFB4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Ευχαριστώ, κύριε Πρόεδρε.</w:t>
      </w:r>
    </w:p>
    <w:p w14:paraId="6BEEFB4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ξεκινήσω τοποθετούμενος στο περιθώριο του νομοσχεδίου που φέρνεται για ψήφιση από το Υπουργείο Μεταφορών, σε μια αναφορά που έκανε ο εισηγητής της Νέας Δη</w:t>
      </w:r>
      <w:r>
        <w:rPr>
          <w:rFonts w:eastAsia="Times New Roman" w:cs="Times New Roman"/>
          <w:szCs w:val="24"/>
        </w:rPr>
        <w:t>μοκρατίας κ. Καραμανλής, σχετικά με τον ν.4412/2016.</w:t>
      </w:r>
    </w:p>
    <w:p w14:paraId="6BEEFB4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Εάν θυμάμαι καλά, κύριε Καραμανλή, μας κατηγορήσατε -και γενικότερα την Κυβέρνηση- ότι με αυτόν τον κακό νόμο, τον ν.4412/2016, που ήταν δικό μας επινόημα, φέραμε την καταστροφή στα δημόσια έργα. </w:t>
      </w:r>
    </w:p>
    <w:p w14:paraId="6BEEFB4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Ανέτρε</w:t>
      </w:r>
      <w:r>
        <w:rPr>
          <w:rFonts w:eastAsia="Times New Roman" w:cs="Times New Roman"/>
          <w:szCs w:val="24"/>
        </w:rPr>
        <w:t>ξα, λοιπόν, στα Πρακτικά της Βουλής, της συνεδρίασης της 2 Αυγούστου 2016:</w:t>
      </w:r>
    </w:p>
    <w:p w14:paraId="6BEEFB4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 Άρθρο 1 </w:t>
      </w:r>
    </w:p>
    <w:p w14:paraId="6BEEFB4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Οι διατάξεις του παρόντος αποτελούν προσαρμογή της ελληνικής νομοθεσίας προς τις διατάξεις της </w:t>
      </w:r>
      <w:r>
        <w:rPr>
          <w:rFonts w:eastAsia="Times New Roman" w:cs="Times New Roman"/>
          <w:szCs w:val="24"/>
        </w:rPr>
        <w:t>ο</w:t>
      </w:r>
      <w:r>
        <w:rPr>
          <w:rFonts w:eastAsia="Times New Roman" w:cs="Times New Roman"/>
          <w:szCs w:val="24"/>
        </w:rPr>
        <w:t xml:space="preserve">δηγίας 2014/24 ΕΕ και 2014/25 ΕΕ….». </w:t>
      </w:r>
    </w:p>
    <w:p w14:paraId="6BEEFB4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πάω πιο πίσω. Να δούμε τι ψήφισε</w:t>
      </w:r>
      <w:r>
        <w:rPr>
          <w:rFonts w:eastAsia="Times New Roman" w:cs="Times New Roman"/>
          <w:szCs w:val="24"/>
        </w:rPr>
        <w:t xml:space="preserve"> η Νέα Δημοκρατία επί αυτού του νόμου, του 4412/2016, που «είναι η καταστροφή της Ελλάδας». </w:t>
      </w:r>
    </w:p>
    <w:p w14:paraId="6BEEFB4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διαβάζω από τα Πρακτικά:</w:t>
      </w:r>
    </w:p>
    <w:p w14:paraId="6BEEFB4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«ΠΡΟΕΔΡΕΥΩΝ (Αναστάσιος Κουράκης): Προχωρούμε στην ψήφιση επί της αρχής. </w:t>
      </w:r>
    </w:p>
    <w:p w14:paraId="6BEEFB4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r>
        <w:rPr>
          <w:rFonts w:eastAsia="Times New Roman" w:cs="Times New Roman"/>
          <w:szCs w:val="24"/>
        </w:rPr>
        <w:t xml:space="preserve"> </w:t>
      </w:r>
    </w:p>
    <w:p w14:paraId="6BEEFB4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ΑΠΟΣΤΟΛΟΣ ΚΑΡΑΝΑΣΤΑΣΗΣ (ΣΥΡΙΖΑ): Δεκτό, δεκτό. </w:t>
      </w:r>
    </w:p>
    <w:p w14:paraId="6BEEFB4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ΙΩΑΝΝΗΣ ΒΡΟΥΤΣΗΣ: Δεκτό, δεκτό».</w:t>
      </w:r>
    </w:p>
    <w:p w14:paraId="6BEEFB4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Εάν δεν κάνω λάθος, είναι από τη Νέα Δημοκρατία!</w:t>
      </w:r>
    </w:p>
    <w:p w14:paraId="6BEEFB4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Και πάω στα άρθρα, στην ψήφιση που είχε γίνει τότε, και σας διαβάζω: </w:t>
      </w:r>
    </w:p>
    <w:p w14:paraId="6BEEFB5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«ΠΡΟΕΔΡΕΥΩΝ (Αναστάσιος Κουράκης): Εισερχόμαστε στην </w:t>
      </w:r>
      <w:r>
        <w:rPr>
          <w:rFonts w:eastAsia="Times New Roman" w:cs="Times New Roman"/>
          <w:szCs w:val="24"/>
        </w:rPr>
        <w:t>ψήφιση των άρθρων.</w:t>
      </w:r>
    </w:p>
    <w:p w14:paraId="6BEEFB5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6BEEFB5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ΑΠΟΣΤΟΛΟΣ ΚΑΡΑΝΑΣΤΑΣΗΣ: Δεκτό, δεκτό.</w:t>
      </w:r>
    </w:p>
    <w:p w14:paraId="6BEEFB5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ΙΩΑΝΝΗΣ ΒΡΟΥΤΣΗΣ: Δεκτό, δεκτό». </w:t>
      </w:r>
    </w:p>
    <w:p w14:paraId="6BEEFB5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6BEEFB5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ΑΠΟΣΤΟΛΟΣ ΚΑΡΑΝΑΣΤΑΣΗΣ: Δεκτό, δεκτό.</w:t>
      </w:r>
    </w:p>
    <w:p w14:paraId="6BEEFB5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ΙΩΑΝΝΗΣ ΒΡΟΥΤΣΗΣ: Δεκτό, δεκτό». </w:t>
      </w:r>
    </w:p>
    <w:p w14:paraId="6BEEFB5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6BEEFB5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ΑΠΟΣΤΟΛΟΣ ΚΑΡΑΝΑΣΤΑΣΗΣ: Δεκτό, δεκτό.</w:t>
      </w:r>
    </w:p>
    <w:p w14:paraId="6BEEFB5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ΙΩΑΝΝΗΣ ΒΡΟΥΤΣΗΣ: Δεκτό, δεκτό». </w:t>
      </w:r>
    </w:p>
    <w:p w14:paraId="6BEEFB5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Να μη σας κουράζω. Αυτή ήταν η «καταστροφή» της Ελλάδας που ψήφισε η Νέα Δημοκρατία, με επιλογή Σ</w:t>
      </w:r>
      <w:r>
        <w:rPr>
          <w:rFonts w:eastAsia="Times New Roman" w:cs="Times New Roman"/>
          <w:szCs w:val="24"/>
        </w:rPr>
        <w:t xml:space="preserve">ΥΡΙΖΑ και Ανεξαρτήτων Ελλήνων! </w:t>
      </w:r>
    </w:p>
    <w:p w14:paraId="6BEEFB5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Πάμε τώρα στο νομοσχέδιο.</w:t>
      </w:r>
    </w:p>
    <w:p w14:paraId="6BEEFB5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παρόν νομοσχέδιο αποτελεί μια κοινωνική, ηθική και τεχνική αναγκαιότητα. Ηθική γιατί κατά το πρώτο μέρος του προσπαθούμε να διαπεράσουμε, δημιουργώντας έναν νέο κώδικ</w:t>
      </w:r>
      <w:r>
        <w:rPr>
          <w:rFonts w:eastAsia="Times New Roman" w:cs="Times New Roman"/>
          <w:szCs w:val="24"/>
        </w:rPr>
        <w:t>α ηθικής δεοντολογίας, τις επιβατικές μεταφορές. Προσπαθούμε να δημιουργήσουμε ή να βοηθήσουμε στη δημιουργία ενός νέου κλίματος ήθους μεταξύ του μεταφερόμενου επιβάτη και του μεταφορέα, βεβαίως δημιουργώντας ένα νέο πλήγμα πειθαρχικών διατάξεων από τη μια</w:t>
      </w:r>
      <w:r>
        <w:rPr>
          <w:rFonts w:eastAsia="Times New Roman" w:cs="Times New Roman"/>
          <w:szCs w:val="24"/>
        </w:rPr>
        <w:t xml:space="preserve"> πλευρά, αλλά και προσπαθώντας να εμποτίσουμε και να εμπνεύσουμε έναν σεβασμό αυτού που μεταφέρεται προς τον μεταφορέα του και του μεταφορέα προς τον μεταφερόμενο. </w:t>
      </w:r>
    </w:p>
    <w:p w14:paraId="6BEEFB5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Δεν είναι άξια παραθεώρησης</w:t>
      </w:r>
      <w:r>
        <w:rPr>
          <w:rFonts w:eastAsia="Times New Roman" w:cs="Times New Roman"/>
          <w:szCs w:val="24"/>
        </w:rPr>
        <w:t>,</w:t>
      </w:r>
      <w:r>
        <w:rPr>
          <w:rFonts w:eastAsia="Times New Roman" w:cs="Times New Roman"/>
          <w:szCs w:val="24"/>
        </w:rPr>
        <w:t xml:space="preserve"> η διάταξη που αφορά την ιδιαίτερη μνεία και προστασία που δίνε</w:t>
      </w:r>
      <w:r>
        <w:rPr>
          <w:rFonts w:eastAsia="Times New Roman" w:cs="Times New Roman"/>
          <w:szCs w:val="24"/>
        </w:rPr>
        <w:t xml:space="preserve">ται στους εμποδιζόμενους συνανθρώπους μας ούτε σε αυτούς που πάσχουν από τυφλότητα, αλλά επίσης ούτε το πλέγμα εκείνων των κανόνων που θέτουν ουσιαστικά συμπεριφορά ήθους μέσα ακριβώς στα επιβατικά οχήματα. </w:t>
      </w:r>
    </w:p>
    <w:p w14:paraId="6BEEFB5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δεύτερο σκέλος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ήταν μια ηθική</w:t>
      </w:r>
      <w:r>
        <w:rPr>
          <w:rFonts w:eastAsia="Times New Roman" w:cs="Times New Roman"/>
          <w:szCs w:val="24"/>
        </w:rPr>
        <w:t xml:space="preserve"> και νομική επιταγή να παρέμβουμε, παρεμβαίνουμε προς την κατεύθυνση κανόνων στη διαμεσολάβηση των επιβατικών μεταφορών, των επιβατικών μεταφορών ταξί, αλλά και των ΕΙΧ, επιβατικών ΙΧ αυτοκινήτων τουριστικής χρήσης.</w:t>
      </w:r>
    </w:p>
    <w:p w14:paraId="6BEEFB5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Μας εγκαλούν εδώ ότι εμείς είμαστε κατά </w:t>
      </w:r>
      <w:r>
        <w:rPr>
          <w:rFonts w:eastAsia="Times New Roman" w:cs="Times New Roman"/>
          <w:szCs w:val="24"/>
        </w:rPr>
        <w:t>της τεχνολογίας και ουσιαστικά φιμώνουμε αυτή. Ωστόσο μια πιο προσεκτική ματιά πείθει όλους</w:t>
      </w:r>
      <w:r>
        <w:rPr>
          <w:rFonts w:eastAsia="Times New Roman" w:cs="Times New Roman"/>
          <w:szCs w:val="24"/>
        </w:rPr>
        <w:t>,</w:t>
      </w:r>
      <w:r>
        <w:rPr>
          <w:rFonts w:eastAsia="Times New Roman" w:cs="Times New Roman"/>
          <w:szCs w:val="24"/>
        </w:rPr>
        <w:t xml:space="preserve"> πως αυτό το οποίο κάνουμε και μόνο</w:t>
      </w:r>
      <w:r>
        <w:rPr>
          <w:rFonts w:eastAsia="Times New Roman" w:cs="Times New Roman"/>
          <w:szCs w:val="24"/>
        </w:rPr>
        <w:t>,</w:t>
      </w:r>
      <w:r>
        <w:rPr>
          <w:rFonts w:eastAsia="Times New Roman" w:cs="Times New Roman"/>
          <w:szCs w:val="24"/>
        </w:rPr>
        <w:t xml:space="preserve"> είναι να θέτουμε κανόνες διαύγειας, νομιμότητας και, εν πάση περιπτώσει, εντιμότητας διοικητικής διαχείρισης αλλά και διαχείρισ</w:t>
      </w:r>
      <w:r>
        <w:rPr>
          <w:rFonts w:eastAsia="Times New Roman" w:cs="Times New Roman"/>
          <w:szCs w:val="24"/>
        </w:rPr>
        <w:t>ης του πλούτου που διακινείται στις εμπορευματικές μεταφορές, χωρίς η μια κοινωνική ομάδα να πέφτει πάνω στην άλλη κοινωνική ομάδα και να δημιουργούνται φαινόμενα κοινωνικού αυτοματισμού, που τόσο πολύ είχε αγαπήσει το προηγούμενο πολιτικό καθεστώς.</w:t>
      </w:r>
    </w:p>
    <w:p w14:paraId="6BEEFB6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Συγκεκ</w:t>
      </w:r>
      <w:r>
        <w:rPr>
          <w:rFonts w:eastAsia="Times New Roman" w:cs="Times New Roman"/>
          <w:szCs w:val="24"/>
        </w:rPr>
        <w:t>ριμένα θέτουμε για πρώτη φορά κανόνες και λέμε ότι αυτός ο οποίος επιβαίνει στο επιβατικό όχημα</w:t>
      </w:r>
      <w:r>
        <w:rPr>
          <w:rFonts w:eastAsia="Times New Roman" w:cs="Times New Roman"/>
          <w:szCs w:val="24"/>
        </w:rPr>
        <w:t>,</w:t>
      </w:r>
      <w:r>
        <w:rPr>
          <w:rFonts w:eastAsia="Times New Roman" w:cs="Times New Roman"/>
          <w:szCs w:val="24"/>
        </w:rPr>
        <w:t xml:space="preserve"> θα πληρώνει -το αυτονόητο δηλαδή- τον μεταφορέα του. </w:t>
      </w:r>
    </w:p>
    <w:p w14:paraId="6BEEFB61" w14:textId="77777777" w:rsidR="009B7D3A" w:rsidRDefault="00441D78">
      <w:pPr>
        <w:spacing w:line="600" w:lineRule="auto"/>
        <w:ind w:firstLine="720"/>
        <w:jc w:val="both"/>
        <w:rPr>
          <w:rFonts w:eastAsia="Times New Roman"/>
          <w:szCs w:val="24"/>
        </w:rPr>
      </w:pPr>
      <w:r>
        <w:rPr>
          <w:rFonts w:eastAsia="Times New Roman"/>
          <w:szCs w:val="24"/>
        </w:rPr>
        <w:t>Άκουσα με πολύ μεγάλη απορία εκπροσώπους από τη Νέα Δημοκρατία και το ΠΑΣΟΚ να λένε: «Δεν ξέρουμε πώς λει</w:t>
      </w:r>
      <w:r>
        <w:rPr>
          <w:rFonts w:eastAsia="Times New Roman"/>
          <w:szCs w:val="24"/>
        </w:rPr>
        <w:t xml:space="preserve">τουργούν οι κάρτες, γιατί αυτό» -λέει- «προέκυψε μέσα από την ακρόαση των φορέων», δηλαδή του συγκεκριμένου φορέα, της </w:t>
      </w:r>
      <w:r>
        <w:rPr>
          <w:rFonts w:eastAsia="Times New Roman"/>
          <w:szCs w:val="24"/>
        </w:rPr>
        <w:t>«</w:t>
      </w:r>
      <w:r>
        <w:rPr>
          <w:rFonts w:eastAsia="Times New Roman"/>
          <w:szCs w:val="24"/>
        </w:rPr>
        <w:t>Β</w:t>
      </w:r>
      <w:r>
        <w:rPr>
          <w:rFonts w:eastAsia="Times New Roman"/>
          <w:szCs w:val="24"/>
          <w:lang w:val="en-US"/>
        </w:rPr>
        <w:t>EAT</w:t>
      </w:r>
      <w:r>
        <w:rPr>
          <w:rFonts w:eastAsia="Times New Roman"/>
          <w:szCs w:val="24"/>
        </w:rPr>
        <w:t>»</w:t>
      </w:r>
      <w:r>
        <w:rPr>
          <w:rFonts w:eastAsia="Times New Roman"/>
          <w:szCs w:val="24"/>
        </w:rPr>
        <w:t xml:space="preserve">. Μάλιστα. Τους διέφυγε να προσέξουν ότι η </w:t>
      </w:r>
      <w:r>
        <w:rPr>
          <w:rFonts w:eastAsia="Times New Roman"/>
          <w:szCs w:val="24"/>
        </w:rPr>
        <w:t>«</w:t>
      </w:r>
      <w:r>
        <w:rPr>
          <w:rFonts w:eastAsia="Times New Roman"/>
          <w:szCs w:val="24"/>
          <w:lang w:val="en-US"/>
        </w:rPr>
        <w:t>BEAT</w:t>
      </w:r>
      <w:r>
        <w:rPr>
          <w:rFonts w:eastAsia="Times New Roman"/>
          <w:szCs w:val="24"/>
        </w:rPr>
        <w:t>»</w:t>
      </w:r>
      <w:r>
        <w:rPr>
          <w:rFonts w:eastAsia="Times New Roman"/>
          <w:szCs w:val="24"/>
        </w:rPr>
        <w:t xml:space="preserve"> δήλωσε</w:t>
      </w:r>
      <w:r>
        <w:rPr>
          <w:rFonts w:eastAsia="Times New Roman"/>
          <w:szCs w:val="24"/>
        </w:rPr>
        <w:t>,</w:t>
      </w:r>
      <w:r>
        <w:rPr>
          <w:rFonts w:eastAsia="Times New Roman"/>
          <w:szCs w:val="24"/>
        </w:rPr>
        <w:t xml:space="preserve"> πρώτον</w:t>
      </w:r>
      <w:r>
        <w:rPr>
          <w:rFonts w:eastAsia="Times New Roman"/>
          <w:szCs w:val="24"/>
        </w:rPr>
        <w:t>,</w:t>
      </w:r>
      <w:r>
        <w:rPr>
          <w:rFonts w:eastAsia="Times New Roman"/>
          <w:szCs w:val="24"/>
        </w:rPr>
        <w:t xml:space="preserve"> ότι δεν τη συνδέει κα</w:t>
      </w:r>
      <w:r>
        <w:rPr>
          <w:rFonts w:eastAsia="Times New Roman"/>
          <w:szCs w:val="24"/>
        </w:rPr>
        <w:t>μ</w:t>
      </w:r>
      <w:r>
        <w:rPr>
          <w:rFonts w:eastAsia="Times New Roman"/>
          <w:szCs w:val="24"/>
        </w:rPr>
        <w:t>μία συμβατική σχέση με τον μεταφερόμενο επι</w:t>
      </w:r>
      <w:r>
        <w:rPr>
          <w:rFonts w:eastAsia="Times New Roman"/>
          <w:szCs w:val="24"/>
        </w:rPr>
        <w:t>βάτη -ένα το κρατούμενο, κρατήστε το αυτό- και παρ’ όλα αυτά δήλωσε συγχρόνως ότι το χρήμα ταξιδεύει</w:t>
      </w:r>
      <w:r>
        <w:rPr>
          <w:rFonts w:eastAsia="Times New Roman"/>
          <w:szCs w:val="24"/>
        </w:rPr>
        <w:t>,</w:t>
      </w:r>
      <w:r>
        <w:rPr>
          <w:rFonts w:eastAsia="Times New Roman"/>
          <w:szCs w:val="24"/>
        </w:rPr>
        <w:t xml:space="preserve"> όταν χρησιμοποιείται κάρτα στο εξωτερικό σε λογαριασμό που συνδέεται η </w:t>
      </w:r>
      <w:r>
        <w:rPr>
          <w:rFonts w:eastAsia="Times New Roman"/>
          <w:szCs w:val="24"/>
        </w:rPr>
        <w:t>«</w:t>
      </w:r>
      <w:r>
        <w:rPr>
          <w:rFonts w:eastAsia="Times New Roman"/>
          <w:szCs w:val="24"/>
          <w:lang w:val="en-US"/>
        </w:rPr>
        <w:t>TAXIBEAT</w:t>
      </w:r>
      <w:r>
        <w:rPr>
          <w:rFonts w:eastAsia="Times New Roman"/>
          <w:szCs w:val="24"/>
        </w:rPr>
        <w:t>»</w:t>
      </w:r>
      <w:r>
        <w:rPr>
          <w:rFonts w:eastAsia="Times New Roman"/>
          <w:szCs w:val="24"/>
        </w:rPr>
        <w:t xml:space="preserve"> συμβατικά με μία συγκεκριμένη τράπεζα και είπε: «Εγώ μ’ αυτή συνεργάζομα</w:t>
      </w:r>
      <w:r>
        <w:rPr>
          <w:rFonts w:eastAsia="Times New Roman"/>
          <w:szCs w:val="24"/>
        </w:rPr>
        <w:t xml:space="preserve">ι». </w:t>
      </w:r>
    </w:p>
    <w:p w14:paraId="6BEEFB62" w14:textId="77777777" w:rsidR="009B7D3A" w:rsidRDefault="00441D78">
      <w:pPr>
        <w:spacing w:line="600" w:lineRule="auto"/>
        <w:ind w:firstLine="720"/>
        <w:jc w:val="both"/>
        <w:rPr>
          <w:rFonts w:eastAsia="Times New Roman"/>
          <w:szCs w:val="24"/>
        </w:rPr>
      </w:pPr>
      <w:r>
        <w:rPr>
          <w:rFonts w:eastAsia="Times New Roman"/>
          <w:szCs w:val="24"/>
        </w:rPr>
        <w:t>Και ερωτά ο οποιοσδήποτε μέσος πολίτης: «Αφού δεν συνδέει κα</w:t>
      </w:r>
      <w:r>
        <w:rPr>
          <w:rFonts w:eastAsia="Times New Roman"/>
          <w:szCs w:val="24"/>
        </w:rPr>
        <w:t>μ</w:t>
      </w:r>
      <w:r>
        <w:rPr>
          <w:rFonts w:eastAsia="Times New Roman"/>
          <w:szCs w:val="24"/>
        </w:rPr>
        <w:t>μία συμβατική σχέση τον επιβάτη με την οποιαδήποτε διαμεσολαβήτρια εταιρεία» -για να μην αναφέρομαι σε ονόματα- «γιατί όταν ο επιβάτης θέλει να πληρώσει με κάρτα, δεν πληρώνει στον μεταφορέα</w:t>
      </w:r>
      <w:r>
        <w:rPr>
          <w:rFonts w:eastAsia="Times New Roman"/>
          <w:szCs w:val="24"/>
        </w:rPr>
        <w:t xml:space="preserve"> και ταξιδεύει το χρήμα σ’ αυτόν που συνεργάζεται, όπως η ίδια </w:t>
      </w:r>
      <w:r>
        <w:rPr>
          <w:rFonts w:eastAsia="Times New Roman"/>
          <w:szCs w:val="24"/>
        </w:rPr>
        <w:t>Η «</w:t>
      </w:r>
      <w:r>
        <w:rPr>
          <w:rFonts w:eastAsia="Times New Roman"/>
          <w:szCs w:val="24"/>
          <w:lang w:val="en-US"/>
        </w:rPr>
        <w:t>BEAT</w:t>
      </w:r>
      <w:r>
        <w:rPr>
          <w:rFonts w:eastAsia="Times New Roman"/>
          <w:szCs w:val="24"/>
        </w:rPr>
        <w:t>»</w:t>
      </w:r>
      <w:r>
        <w:rPr>
          <w:rFonts w:eastAsia="Times New Roman"/>
          <w:szCs w:val="24"/>
        </w:rPr>
        <w:t xml:space="preserve"> δήλωσε, στον τραπεζικό οργανισμό με τον οποίον εκείνη συνεργάζεται στο εξωτερικό;». </w:t>
      </w:r>
    </w:p>
    <w:p w14:paraId="6BEEFB63" w14:textId="77777777" w:rsidR="009B7D3A" w:rsidRDefault="00441D78">
      <w:pPr>
        <w:spacing w:line="600" w:lineRule="auto"/>
        <w:ind w:firstLine="720"/>
        <w:jc w:val="both"/>
        <w:rPr>
          <w:rFonts w:eastAsia="Times New Roman"/>
          <w:szCs w:val="24"/>
        </w:rPr>
      </w:pPr>
      <w:r>
        <w:rPr>
          <w:rFonts w:eastAsia="Times New Roman"/>
          <w:szCs w:val="24"/>
        </w:rPr>
        <w:t>Δεύτερη απορία</w:t>
      </w:r>
      <w:r>
        <w:rPr>
          <w:rFonts w:eastAsia="Times New Roman"/>
          <w:szCs w:val="24"/>
        </w:rPr>
        <w:t>.</w:t>
      </w:r>
      <w:r>
        <w:rPr>
          <w:rFonts w:eastAsia="Times New Roman"/>
          <w:szCs w:val="24"/>
        </w:rPr>
        <w:t xml:space="preserve"> Αφού δεν συνδέει κα</w:t>
      </w:r>
      <w:r>
        <w:rPr>
          <w:rFonts w:eastAsia="Times New Roman"/>
          <w:szCs w:val="24"/>
        </w:rPr>
        <w:t>μ</w:t>
      </w:r>
      <w:r>
        <w:rPr>
          <w:rFonts w:eastAsia="Times New Roman"/>
          <w:szCs w:val="24"/>
        </w:rPr>
        <w:t>μία συμβατική σχέση τον επιβάτη και από την άλλη πλευρά τον φορέα διαμεσολάβησης, γιατί γίνονται αυτές οι χορηγίες και με ποια συμβατική σχέση γίνονται αυτές οι χορηγίες -εμείς τις λέμε εκπτώσεις, εκείνοι τις λένε χορηγίες, τουλάχιστον αποτελούν δωρεές από</w:t>
      </w:r>
      <w:r>
        <w:rPr>
          <w:rFonts w:eastAsia="Times New Roman"/>
          <w:szCs w:val="24"/>
        </w:rPr>
        <w:t xml:space="preserve"> τον φορέα διαμεσολάβησης προς τον επιβάτη- για να κάνουν αθέμιτο ανταγωνισμό και </w:t>
      </w:r>
      <w:r>
        <w:rPr>
          <w:rFonts w:eastAsia="Times New Roman"/>
          <w:szCs w:val="24"/>
          <w:lang w:val="en-US"/>
        </w:rPr>
        <w:t>dumbing</w:t>
      </w:r>
      <w:r>
        <w:rPr>
          <w:rFonts w:eastAsia="Times New Roman"/>
          <w:szCs w:val="24"/>
        </w:rPr>
        <w:t>, κατά την ορολογία που αγαπάει η Νέα Δημοκρατία; Με ποια λογική δεν μου απάντησαν στην ερώτηση</w:t>
      </w:r>
      <w:r>
        <w:rPr>
          <w:rFonts w:eastAsia="Times New Roman"/>
          <w:szCs w:val="24"/>
        </w:rPr>
        <w:t>,</w:t>
      </w:r>
      <w:r>
        <w:rPr>
          <w:rFonts w:eastAsia="Times New Roman"/>
          <w:szCs w:val="24"/>
        </w:rPr>
        <w:t xml:space="preserve"> αν έκαναν δήλωση φόρου δωρεών για τις δωρεές που έκαναν προς αυτούς το</w:t>
      </w:r>
      <w:r>
        <w:rPr>
          <w:rFonts w:eastAsia="Times New Roman"/>
          <w:szCs w:val="24"/>
        </w:rPr>
        <w:t xml:space="preserve">υς επιβάτες; </w:t>
      </w:r>
    </w:p>
    <w:p w14:paraId="6BEEFB64" w14:textId="77777777" w:rsidR="009B7D3A" w:rsidRDefault="00441D78">
      <w:pPr>
        <w:spacing w:line="600" w:lineRule="auto"/>
        <w:ind w:firstLine="720"/>
        <w:jc w:val="both"/>
        <w:rPr>
          <w:rFonts w:eastAsia="Times New Roman"/>
          <w:szCs w:val="24"/>
        </w:rPr>
      </w:pPr>
      <w:r>
        <w:rPr>
          <w:rFonts w:eastAsia="Times New Roman"/>
          <w:szCs w:val="24"/>
        </w:rPr>
        <w:t xml:space="preserve">Διαβάζω τον ν.2961/2001 περί δωρεών. Στο άρθρο 87 λέει το εξής ακριβώς: «Αρμόδιος προϊστάμενος </w:t>
      </w:r>
      <w:r>
        <w:rPr>
          <w:rFonts w:eastAsia="Times New Roman"/>
          <w:szCs w:val="24"/>
        </w:rPr>
        <w:t>δ</w:t>
      </w:r>
      <w:r>
        <w:rPr>
          <w:rFonts w:eastAsia="Times New Roman"/>
          <w:szCs w:val="24"/>
        </w:rPr>
        <w:t xml:space="preserve">ημόσιας </w:t>
      </w:r>
      <w:r>
        <w:rPr>
          <w:rFonts w:eastAsia="Times New Roman"/>
          <w:szCs w:val="24"/>
        </w:rPr>
        <w:t>ο</w:t>
      </w:r>
      <w:r>
        <w:rPr>
          <w:rFonts w:eastAsia="Times New Roman"/>
          <w:szCs w:val="24"/>
        </w:rPr>
        <w:t xml:space="preserve">ικονομικής </w:t>
      </w:r>
      <w:r>
        <w:rPr>
          <w:rFonts w:eastAsia="Times New Roman"/>
          <w:szCs w:val="24"/>
        </w:rPr>
        <w:t>υ</w:t>
      </w:r>
      <w:r>
        <w:rPr>
          <w:rFonts w:eastAsia="Times New Roman"/>
          <w:szCs w:val="24"/>
        </w:rPr>
        <w:t>πηρεσίας για παραλαβή δηλώσεων και βεβαίωση φόρου δωρεών είναι αυτός της κατοικίας του δωρητή και αν αυτός βρίσκεται στο εξωτ</w:t>
      </w:r>
      <w:r>
        <w:rPr>
          <w:rFonts w:eastAsia="Times New Roman"/>
          <w:szCs w:val="24"/>
        </w:rPr>
        <w:t>ερικό, η ΔΟΥ στο εξωτερικό». Δεν γνωρίζουμε</w:t>
      </w:r>
      <w:r>
        <w:rPr>
          <w:rFonts w:eastAsia="Times New Roman"/>
          <w:szCs w:val="24"/>
        </w:rPr>
        <w:t>,</w:t>
      </w:r>
      <w:r>
        <w:rPr>
          <w:rFonts w:eastAsia="Times New Roman"/>
          <w:szCs w:val="24"/>
        </w:rPr>
        <w:t xml:space="preserve"> αν από το υποκατάστημα της Αθήνας ή από το εξωτερικό ταξίδευαν αυτά τα χρήματα. Αυτά για το μέλλον.</w:t>
      </w:r>
    </w:p>
    <w:p w14:paraId="6BEEFB65" w14:textId="77777777" w:rsidR="009B7D3A" w:rsidRDefault="00441D78">
      <w:pPr>
        <w:spacing w:line="600" w:lineRule="auto"/>
        <w:ind w:firstLine="720"/>
        <w:jc w:val="both"/>
        <w:rPr>
          <w:rFonts w:eastAsia="Times New Roman"/>
          <w:szCs w:val="24"/>
        </w:rPr>
      </w:pPr>
      <w:r>
        <w:rPr>
          <w:rFonts w:eastAsia="Times New Roman"/>
          <w:szCs w:val="24"/>
        </w:rPr>
        <w:t>Τώρα απορώ</w:t>
      </w:r>
      <w:r>
        <w:rPr>
          <w:rFonts w:eastAsia="Times New Roman"/>
          <w:szCs w:val="24"/>
        </w:rPr>
        <w:t>,</w:t>
      </w:r>
      <w:r>
        <w:rPr>
          <w:rFonts w:eastAsia="Times New Roman"/>
          <w:szCs w:val="24"/>
        </w:rPr>
        <w:t xml:space="preserve"> για ποιον λόγο μία οποιαδήποτε επιχείρηση η οποία θέλει να επιχειρεί -και καλά κάνει- στον χώρο των</w:t>
      </w:r>
      <w:r>
        <w:rPr>
          <w:rFonts w:eastAsia="Times New Roman"/>
          <w:szCs w:val="24"/>
        </w:rPr>
        <w:t xml:space="preserve"> διαμεσολαβήσεων, να κλονίζεται απ’ αυτό το νομοθέτημα που τι λέει απλώς; Ότι θα πληρώνεται το τίμημα στον μεταφορέα και ότι αν εσένα σε συνδέει κάποια συμβατική σχέση με τον μεταφορέα, τότε θα παίρνεις τα χρήματα απ’ αυτόν ή από οποιονδήποτε άλλον και θα </w:t>
      </w:r>
      <w:r>
        <w:rPr>
          <w:rFonts w:eastAsia="Times New Roman"/>
          <w:szCs w:val="24"/>
        </w:rPr>
        <w:t xml:space="preserve">κόβεις το δελτίο παροχής υπηρεσίας. Γιατί να δημιουργείται πρόβλημα; </w:t>
      </w:r>
    </w:p>
    <w:p w14:paraId="6BEEFB66" w14:textId="77777777" w:rsidR="009B7D3A" w:rsidRDefault="00441D78">
      <w:pPr>
        <w:spacing w:line="600" w:lineRule="auto"/>
        <w:ind w:firstLine="720"/>
        <w:jc w:val="both"/>
        <w:rPr>
          <w:rFonts w:eastAsia="Times New Roman"/>
          <w:szCs w:val="24"/>
        </w:rPr>
      </w:pPr>
      <w:r>
        <w:rPr>
          <w:rFonts w:eastAsia="Times New Roman"/>
          <w:szCs w:val="24"/>
        </w:rPr>
        <w:t>Το άλλο που λέμε</w:t>
      </w:r>
      <w:r>
        <w:rPr>
          <w:rFonts w:eastAsia="Times New Roman"/>
          <w:szCs w:val="24"/>
        </w:rPr>
        <w:t>,</w:t>
      </w:r>
      <w:r>
        <w:rPr>
          <w:rFonts w:eastAsia="Times New Roman"/>
          <w:szCs w:val="24"/>
        </w:rPr>
        <w:t xml:space="preserve"> είναι ότι αν παρεμβαίνεις στις τιμές είτε με δωρεές, με έμμεσο τρόπο είτε με εκπτώσεις με άμεσο τρόπο, τότε λογίζεσαι ως μεταφορέας. Αυτό ακριβώς λέει η απόφαση του Ευρ</w:t>
      </w:r>
      <w:r>
        <w:rPr>
          <w:rFonts w:eastAsia="Times New Roman"/>
          <w:szCs w:val="24"/>
        </w:rPr>
        <w:t xml:space="preserve">ωπαϊκού Δικαστηρίου με αφορμή πράγματι την </w:t>
      </w:r>
      <w:r>
        <w:rPr>
          <w:rFonts w:eastAsia="Times New Roman"/>
          <w:szCs w:val="24"/>
        </w:rPr>
        <w:t>«</w:t>
      </w:r>
      <w:r>
        <w:rPr>
          <w:rFonts w:eastAsia="Times New Roman"/>
          <w:szCs w:val="24"/>
          <w:lang w:val="en-US"/>
        </w:rPr>
        <w:t>U</w:t>
      </w:r>
      <w:r>
        <w:rPr>
          <w:rFonts w:eastAsia="Times New Roman"/>
          <w:szCs w:val="24"/>
          <w:lang w:val="en-US"/>
        </w:rPr>
        <w:t>BER</w:t>
      </w:r>
      <w:r>
        <w:rPr>
          <w:rFonts w:eastAsia="Times New Roman"/>
          <w:szCs w:val="24"/>
        </w:rPr>
        <w:t>»</w:t>
      </w:r>
      <w:r>
        <w:rPr>
          <w:rFonts w:eastAsia="Times New Roman"/>
          <w:szCs w:val="24"/>
        </w:rPr>
        <w:t xml:space="preserve">, αλλά διαπερνώντας όλο το πλέγμα των διαμεσολαβήσεων στον χώρο των μεταφορών. </w:t>
      </w:r>
    </w:p>
    <w:p w14:paraId="6BEEFB67" w14:textId="77777777" w:rsidR="009B7D3A" w:rsidRDefault="00441D78">
      <w:pPr>
        <w:spacing w:line="600" w:lineRule="auto"/>
        <w:ind w:firstLine="720"/>
        <w:jc w:val="both"/>
        <w:rPr>
          <w:rFonts w:eastAsia="Times New Roman"/>
          <w:szCs w:val="24"/>
        </w:rPr>
      </w:pPr>
      <w:r>
        <w:rPr>
          <w:rFonts w:eastAsia="Times New Roman"/>
          <w:szCs w:val="24"/>
        </w:rPr>
        <w:t xml:space="preserve">Άκουσα κάποιον -ίσως ήταν ο εισηγητής του ΠΑΣΟΚ- που είπε ότι «δεν μας αφορά αυτή η απόφαση, για την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μιλάει». Διάβασε το</w:t>
      </w:r>
      <w:r>
        <w:rPr>
          <w:rFonts w:eastAsia="Times New Roman"/>
          <w:szCs w:val="24"/>
        </w:rPr>
        <w:t>ν τίτλο. Έπρεπε να πάει μέσα για να το δει.</w:t>
      </w:r>
    </w:p>
    <w:p w14:paraId="6BEEFB68" w14:textId="77777777" w:rsidR="009B7D3A" w:rsidRDefault="00441D78">
      <w:pPr>
        <w:spacing w:line="600" w:lineRule="auto"/>
        <w:ind w:firstLine="720"/>
        <w:jc w:val="both"/>
        <w:rPr>
          <w:rFonts w:eastAsia="Times New Roman"/>
          <w:szCs w:val="24"/>
        </w:rPr>
      </w:pPr>
      <w:r>
        <w:rPr>
          <w:rFonts w:eastAsia="Times New Roman"/>
          <w:szCs w:val="24"/>
        </w:rPr>
        <w:t xml:space="preserve">Ωστόσο δεν είναι μόνο αυτά τα θέματα. Υπάρχουν και άλλα θέματα που διαπερνάει αυτό εδώ το νομοθέτημα. Υπάρχουν τα </w:t>
      </w:r>
      <w:r>
        <w:rPr>
          <w:rFonts w:eastAsia="Times New Roman"/>
          <w:szCs w:val="24"/>
          <w:lang w:val="en-US"/>
        </w:rPr>
        <w:t>IX</w:t>
      </w:r>
      <w:r>
        <w:rPr>
          <w:rFonts w:eastAsia="Times New Roman"/>
          <w:szCs w:val="24"/>
        </w:rPr>
        <w:t xml:space="preserve"> τουριστικής χρήσης. Είναι εκεί που διαπερνούσε και η </w:t>
      </w:r>
      <w:r>
        <w:rPr>
          <w:rFonts w:eastAsia="Times New Roman"/>
          <w:szCs w:val="24"/>
        </w:rPr>
        <w:t>«</w:t>
      </w:r>
      <w:r>
        <w:rPr>
          <w:rFonts w:eastAsia="Times New Roman"/>
          <w:szCs w:val="24"/>
          <w:lang w:val="en-US"/>
        </w:rPr>
        <w:t>U</w:t>
      </w:r>
      <w:r>
        <w:rPr>
          <w:rFonts w:eastAsia="Times New Roman"/>
          <w:szCs w:val="24"/>
          <w:lang w:val="en-US"/>
        </w:rPr>
        <w:t>BER</w:t>
      </w:r>
      <w:r>
        <w:rPr>
          <w:rFonts w:eastAsia="Times New Roman"/>
          <w:szCs w:val="24"/>
        </w:rPr>
        <w:t>»</w:t>
      </w:r>
      <w:r>
        <w:rPr>
          <w:rFonts w:eastAsia="Times New Roman"/>
          <w:szCs w:val="24"/>
        </w:rPr>
        <w:t xml:space="preserve"> με τη δράση της. Τι λένε εκεί; Είπε</w:t>
      </w:r>
      <w:r>
        <w:rPr>
          <w:rFonts w:eastAsia="Times New Roman"/>
          <w:szCs w:val="24"/>
        </w:rPr>
        <w:t xml:space="preserve"> κάποιος: «Εσείς τη διευκολύνετε, δεν την περιορίζετε». Τι λέτε; Γι’ αυτό διαμαρτύρονται άραγε; Αυτό είναι το πρώτο.</w:t>
      </w:r>
    </w:p>
    <w:p w14:paraId="6BEEFB69" w14:textId="77777777" w:rsidR="009B7D3A" w:rsidRDefault="00441D78">
      <w:pPr>
        <w:spacing w:line="600" w:lineRule="auto"/>
        <w:ind w:firstLine="720"/>
        <w:jc w:val="both"/>
        <w:rPr>
          <w:rFonts w:eastAsia="Times New Roman"/>
          <w:szCs w:val="24"/>
        </w:rPr>
      </w:pPr>
      <w:r>
        <w:rPr>
          <w:rFonts w:eastAsia="Times New Roman"/>
          <w:szCs w:val="24"/>
        </w:rPr>
        <w:t>Δεύτερον</w:t>
      </w:r>
      <w:r>
        <w:rPr>
          <w:rFonts w:eastAsia="Times New Roman"/>
          <w:szCs w:val="24"/>
        </w:rPr>
        <w:t>.</w:t>
      </w:r>
      <w:r>
        <w:rPr>
          <w:rFonts w:eastAsia="Times New Roman"/>
          <w:szCs w:val="24"/>
        </w:rPr>
        <w:t xml:space="preserve"> Διευκολύνονται</w:t>
      </w:r>
      <w:r>
        <w:rPr>
          <w:rFonts w:eastAsia="Times New Roman"/>
          <w:szCs w:val="24"/>
        </w:rPr>
        <w:t>,</w:t>
      </w:r>
      <w:r>
        <w:rPr>
          <w:rFonts w:eastAsia="Times New Roman"/>
          <w:szCs w:val="24"/>
        </w:rPr>
        <w:t xml:space="preserve"> όταν λέμε ότι πρέπει να υπάρχει σταθερός χώρος στάθμευσης από τον οποίον να ξεκινάει; Διευκολύνονται</w:t>
      </w:r>
      <w:r>
        <w:rPr>
          <w:rFonts w:eastAsia="Times New Roman"/>
          <w:szCs w:val="24"/>
        </w:rPr>
        <w:t>,</w:t>
      </w:r>
      <w:r>
        <w:rPr>
          <w:rFonts w:eastAsia="Times New Roman"/>
          <w:szCs w:val="24"/>
        </w:rPr>
        <w:t xml:space="preserve"> όταν λέμε ό</w:t>
      </w:r>
      <w:r>
        <w:rPr>
          <w:rFonts w:eastAsia="Times New Roman"/>
          <w:szCs w:val="24"/>
        </w:rPr>
        <w:t xml:space="preserve">τι πρέπει να υπάρχει ψηφιακό μητρώο και πλατφόρμα στην οποία σε </w:t>
      </w:r>
      <w:r>
        <w:rPr>
          <w:rFonts w:eastAsia="Times New Roman"/>
          <w:szCs w:val="24"/>
          <w:lang w:val="en-US"/>
        </w:rPr>
        <w:t>real</w:t>
      </w:r>
      <w:r>
        <w:rPr>
          <w:rFonts w:eastAsia="Times New Roman"/>
          <w:szCs w:val="24"/>
        </w:rPr>
        <w:t xml:space="preserve"> </w:t>
      </w:r>
      <w:r>
        <w:rPr>
          <w:rFonts w:eastAsia="Times New Roman"/>
          <w:szCs w:val="24"/>
          <w:lang w:val="en-US"/>
        </w:rPr>
        <w:t>time</w:t>
      </w:r>
      <w:r>
        <w:rPr>
          <w:rFonts w:eastAsia="Times New Roman"/>
          <w:szCs w:val="24"/>
        </w:rPr>
        <w:t xml:space="preserve"> θα ανεβαίνουν το στίγμα του αυτοκινήτου, αυτός που το έχει νοικιάσει, ο προορισμός του και η ελάχιστη διαδρομή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να υπάρχει ένα λογικό τίμημα;</w:t>
      </w:r>
    </w:p>
    <w:p w14:paraId="6BEEFB6A" w14:textId="77777777" w:rsidR="009B7D3A" w:rsidRDefault="00441D78">
      <w:pPr>
        <w:spacing w:line="600" w:lineRule="auto"/>
        <w:ind w:firstLine="720"/>
        <w:jc w:val="both"/>
        <w:rPr>
          <w:rFonts w:eastAsia="Times New Roman"/>
          <w:szCs w:val="24"/>
        </w:rPr>
      </w:pPr>
      <w:r>
        <w:rPr>
          <w:rFonts w:eastAsia="Times New Roman"/>
          <w:szCs w:val="24"/>
        </w:rPr>
        <w:t xml:space="preserve">Τι λέτε, διευκολύνονται; Ή </w:t>
      </w:r>
      <w:r>
        <w:rPr>
          <w:rFonts w:eastAsia="Times New Roman"/>
          <w:szCs w:val="24"/>
        </w:rPr>
        <w:t xml:space="preserve">διευκολυνόντουσαν με το τοπίο που υπήρχε στο παρελθόν, που ουσιαστικά ήταν αρρύθμιστο; </w:t>
      </w:r>
    </w:p>
    <w:p w14:paraId="6BEEFB6B" w14:textId="77777777" w:rsidR="009B7D3A" w:rsidRDefault="00441D78">
      <w:pPr>
        <w:spacing w:line="600" w:lineRule="auto"/>
        <w:ind w:firstLine="720"/>
        <w:jc w:val="both"/>
        <w:rPr>
          <w:rFonts w:eastAsia="Times New Roman"/>
          <w:szCs w:val="24"/>
        </w:rPr>
      </w:pPr>
      <w:r>
        <w:rPr>
          <w:rFonts w:eastAsia="Times New Roman"/>
          <w:szCs w:val="24"/>
        </w:rPr>
        <w:t>Κάνουμε μια ακόμα σοβαρή καινοτομία. Στο άρθρο 19</w:t>
      </w:r>
      <w:r>
        <w:rPr>
          <w:rFonts w:eastAsia="Times New Roman"/>
          <w:szCs w:val="24"/>
        </w:rPr>
        <w:t>,</w:t>
      </w:r>
      <w:r>
        <w:rPr>
          <w:rFonts w:eastAsia="Times New Roman"/>
          <w:szCs w:val="24"/>
        </w:rPr>
        <w:t xml:space="preserve"> υπάρχει μια καινοτομία, πραγματικά, που θα ακολουθηθεί -είμαι σίγουρος- και από άλλες πρωτοβουλίες Υπουργείων, για τι</w:t>
      </w:r>
      <w:r>
        <w:rPr>
          <w:rFonts w:eastAsia="Times New Roman"/>
          <w:szCs w:val="24"/>
        </w:rPr>
        <w:t>ς μεταβιβάσεις περιουσιακών στοιχείων. Είναι γεγονός ότι πολλοί έντιμοι άνθρωποι των μεταφορών</w:t>
      </w:r>
      <w:r>
        <w:rPr>
          <w:rFonts w:eastAsia="Times New Roman"/>
          <w:szCs w:val="24"/>
        </w:rPr>
        <w:t>,</w:t>
      </w:r>
      <w:r>
        <w:rPr>
          <w:rFonts w:eastAsia="Times New Roman"/>
          <w:szCs w:val="24"/>
        </w:rPr>
        <w:t xml:space="preserve"> μεταβίβαζαν αυτοκίνητα με αιτία πώλησης, παρακρατούσαν κυριότητα, γιατί προφανώς έδιναν μια προκαταβολή αυτοί που το αγόραζαν είτε από μάντρες είτε από οπουδήπο</w:t>
      </w:r>
      <w:r>
        <w:rPr>
          <w:rFonts w:eastAsia="Times New Roman"/>
          <w:szCs w:val="24"/>
        </w:rPr>
        <w:t>τε αλλού -κάποιοι από αυτούς, δεν λέω όλοι- και στη συνέχεια σταμάταγαν να πληρώνουν και το αυτοκίνητο παρέμενε στα χέρια τους. Το χρησιμοποιούσαν, το εκμεταλλεύονταν, το επαναπωλούσαν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ή εν πάση περιπτώσει</w:t>
      </w:r>
      <w:r>
        <w:rPr>
          <w:rFonts w:eastAsia="Times New Roman"/>
          <w:szCs w:val="24"/>
        </w:rPr>
        <w:t xml:space="preserve"> το εκμεταλλεύονταν και παρέμενε εκτός των χεριών του ιδιοκτήτη</w:t>
      </w:r>
      <w:r>
        <w:rPr>
          <w:rFonts w:eastAsia="Times New Roman"/>
          <w:szCs w:val="24"/>
        </w:rPr>
        <w:t>,</w:t>
      </w:r>
      <w:r>
        <w:rPr>
          <w:rFonts w:eastAsia="Times New Roman"/>
          <w:szCs w:val="24"/>
        </w:rPr>
        <w:t xml:space="preserve"> που το είχε μεταβιβάσει πρόσκαιρα καλόπιστα, επειδή ξεκίνησε μια σύμβαση πώλησης.</w:t>
      </w:r>
    </w:p>
    <w:p w14:paraId="6BEEFB6C" w14:textId="77777777" w:rsidR="009B7D3A" w:rsidRDefault="00441D78">
      <w:pPr>
        <w:spacing w:line="600" w:lineRule="auto"/>
        <w:ind w:firstLine="720"/>
        <w:jc w:val="both"/>
        <w:rPr>
          <w:rFonts w:eastAsia="Times New Roman"/>
          <w:szCs w:val="24"/>
        </w:rPr>
      </w:pPr>
      <w:r>
        <w:rPr>
          <w:rFonts w:eastAsia="Times New Roman"/>
          <w:szCs w:val="24"/>
        </w:rPr>
        <w:t>Εδώ κάνουμε μια μεγάλη τομή και λέμε ότι με εύκολες διοικητικές διαδικασίες και όχι δικαστηριακές εμπλοκές θα</w:t>
      </w:r>
      <w:r>
        <w:rPr>
          <w:rFonts w:eastAsia="Times New Roman"/>
          <w:szCs w:val="24"/>
        </w:rPr>
        <w:t xml:space="preserve"> επανέρχεται, μετά από ακρόαση βέβαια και του αγοραστή, εφόσον έχει διαρρηχθεί η συμβατική σχέση, στα χέρια του πρώην ιδιοκτήτη, γιατί αυτός είναι που πρέπει να προστατεύσουμε, ο φτωχός άνθρωπος που πώλησε το όχημά του.</w:t>
      </w:r>
    </w:p>
    <w:p w14:paraId="6BEEFB6D" w14:textId="77777777" w:rsidR="009B7D3A" w:rsidRDefault="00441D78">
      <w:pPr>
        <w:spacing w:line="600" w:lineRule="auto"/>
        <w:ind w:firstLine="720"/>
        <w:jc w:val="both"/>
        <w:rPr>
          <w:rFonts w:eastAsia="Times New Roman"/>
          <w:szCs w:val="24"/>
        </w:rPr>
      </w:pPr>
      <w:r>
        <w:rPr>
          <w:rFonts w:eastAsia="Times New Roman"/>
          <w:szCs w:val="24"/>
        </w:rPr>
        <w:t>Στον ΚΟΚ προχωρούμε στον εμπλουτισμό</w:t>
      </w:r>
      <w:r>
        <w:rPr>
          <w:rFonts w:eastAsia="Times New Roman"/>
          <w:szCs w:val="24"/>
        </w:rPr>
        <w:t xml:space="preserve"> με σημάνσεις πληροφοριακές και ρυθμιστικές για τα ποδήλατα και με απορία πραγματική άκουσα τον εισηγητή του ΠΑΣΟΚ</w:t>
      </w:r>
      <w:r>
        <w:rPr>
          <w:rFonts w:eastAsia="Times New Roman"/>
          <w:szCs w:val="24"/>
        </w:rPr>
        <w:t>,</w:t>
      </w:r>
      <w:r>
        <w:rPr>
          <w:rFonts w:eastAsia="Times New Roman"/>
          <w:szCs w:val="24"/>
        </w:rPr>
        <w:t xml:space="preserve"> που είπε ότι έχει τελειώσει ένα έργο και μπορείς να περιδιαβείς τους δρόμους της Αθήνας από τη Γλυφάδα μέχρι το Γκάζι, αν δεν κάνω λάθος. Δε</w:t>
      </w:r>
      <w:r>
        <w:rPr>
          <w:rFonts w:eastAsia="Times New Roman"/>
          <w:szCs w:val="24"/>
        </w:rPr>
        <w:t xml:space="preserve">ν ξέρω εάν ο ίδιος το κάνει. Του εύχομαι να είναι ο Θεός μαζί του εάν το κάνει πάντως. </w:t>
      </w:r>
    </w:p>
    <w:p w14:paraId="6BEEFB6E" w14:textId="77777777" w:rsidR="009B7D3A" w:rsidRDefault="00441D78">
      <w:pPr>
        <w:spacing w:line="600" w:lineRule="auto"/>
        <w:ind w:firstLine="720"/>
        <w:jc w:val="both"/>
        <w:rPr>
          <w:rFonts w:eastAsia="Times New Roman"/>
          <w:szCs w:val="24"/>
        </w:rPr>
      </w:pPr>
      <w:r>
        <w:rPr>
          <w:rFonts w:eastAsia="Times New Roman"/>
          <w:szCs w:val="24"/>
        </w:rPr>
        <w:t>Στη συνέχεια προβαίνουμε στη ρύθμιση ενός πραγματικά δύσκολου πεδίου, που είναι το πεδίο των διοικητικών</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ποινών. Εκεί θέλουμε να συμβολίσουμε ότι για εμάς </w:t>
      </w:r>
      <w:r>
        <w:rPr>
          <w:rFonts w:eastAsia="Times New Roman"/>
          <w:szCs w:val="24"/>
        </w:rPr>
        <w:t>παίζει μηδαμινό ρόλο η είσπραξη χρημάτων και γι’ αυτό σε παραβάσεις οι οποίες έχουν ιδιαίτερη κοινωνική και ηθική απαξία</w:t>
      </w:r>
      <w:r>
        <w:rPr>
          <w:rFonts w:eastAsia="Times New Roman"/>
          <w:szCs w:val="24"/>
        </w:rPr>
        <w:t>,</w:t>
      </w:r>
      <w:r>
        <w:rPr>
          <w:rFonts w:eastAsia="Times New Roman"/>
          <w:szCs w:val="24"/>
        </w:rPr>
        <w:t xml:space="preserve"> απαλείφουμε εντελώς το οποιοδήποτε πρόστιμο. Αφαιρούμε, όμως, την άδεια κυκλοφορίας και φυσικά το δίπλωμα οδηγήσεως για εξήντα μέρες κ</w:t>
      </w:r>
      <w:r>
        <w:rPr>
          <w:rFonts w:eastAsia="Times New Roman"/>
          <w:szCs w:val="24"/>
        </w:rPr>
        <w:t>αι, εάν επαναληφθεί για εκατόν είκοσι μέρες, γιατί αυτό είναι που θέλουμε να συμβολίσουμε ότι η κίνηση με αυτόν τον τρόπο</w:t>
      </w:r>
      <w:r>
        <w:rPr>
          <w:rFonts w:eastAsia="Times New Roman"/>
          <w:szCs w:val="24"/>
        </w:rPr>
        <w:t>-</w:t>
      </w:r>
      <w:r>
        <w:rPr>
          <w:rFonts w:eastAsia="Times New Roman"/>
          <w:szCs w:val="24"/>
        </w:rPr>
        <w:t xml:space="preserve"> παραδείγματος χάρ</w:t>
      </w:r>
      <w:r>
        <w:rPr>
          <w:rFonts w:eastAsia="Times New Roman"/>
          <w:szCs w:val="24"/>
        </w:rPr>
        <w:t>ιν</w:t>
      </w:r>
      <w:r>
        <w:rPr>
          <w:rFonts w:eastAsia="Times New Roman"/>
          <w:szCs w:val="24"/>
        </w:rPr>
        <w:t xml:space="preserve"> χωρίς κράνος, χωρίς ζώνη, με παρκάρισμα επάνω στις ράμπες των εμποδιζόμενων συνανθρώπων μας </w:t>
      </w:r>
      <w:r>
        <w:rPr>
          <w:rFonts w:eastAsia="Times New Roman"/>
          <w:szCs w:val="24"/>
        </w:rPr>
        <w:t>-</w:t>
      </w:r>
      <w:r>
        <w:rPr>
          <w:rFonts w:eastAsia="Times New Roman"/>
          <w:szCs w:val="24"/>
        </w:rPr>
        <w:t>έχει μια ιδιαίτερη η</w:t>
      </w:r>
      <w:r>
        <w:rPr>
          <w:rFonts w:eastAsia="Times New Roman"/>
          <w:szCs w:val="24"/>
        </w:rPr>
        <w:t>θική απαξία και δεν έχει νόημα εκεί να επιβάλλεις κανένα πρόστιμο, αλλά να κατανοήσει τη σφοδρότητα της παραβίασης αυτός που παραβιάζει.</w:t>
      </w:r>
    </w:p>
    <w:p w14:paraId="6BEEFB6F" w14:textId="77777777" w:rsidR="009B7D3A" w:rsidRDefault="00441D78">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 xml:space="preserve">Ολοκληρώστε, σας παρακαλώ. </w:t>
      </w:r>
    </w:p>
    <w:p w14:paraId="6BEEFB70" w14:textId="77777777" w:rsidR="009B7D3A" w:rsidRDefault="00441D78">
      <w:pPr>
        <w:spacing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Κ</w:t>
      </w:r>
      <w:r>
        <w:rPr>
          <w:rFonts w:eastAsia="Times New Roman"/>
          <w:szCs w:val="24"/>
        </w:rPr>
        <w:t>ύριε Πρόεδρε, θα ήθελα δύο λεπτά για να ολοκληρώσω τη σκέψη μου.</w:t>
      </w:r>
    </w:p>
    <w:p w14:paraId="6BEEFB71" w14:textId="77777777" w:rsidR="009B7D3A" w:rsidRDefault="00441D78">
      <w:pPr>
        <w:spacing w:line="600" w:lineRule="auto"/>
        <w:ind w:firstLine="720"/>
        <w:jc w:val="both"/>
        <w:rPr>
          <w:rFonts w:eastAsia="Times New Roman"/>
          <w:szCs w:val="24"/>
        </w:rPr>
      </w:pPr>
      <w:r>
        <w:rPr>
          <w:rFonts w:eastAsia="Times New Roman"/>
          <w:szCs w:val="24"/>
        </w:rPr>
        <w:t>Στη συνέχεια κάνουμε μια τομή</w:t>
      </w:r>
      <w:r>
        <w:rPr>
          <w:rFonts w:eastAsia="Times New Roman"/>
          <w:szCs w:val="24"/>
        </w:rPr>
        <w:t>,</w:t>
      </w:r>
      <w:r>
        <w:rPr>
          <w:rFonts w:eastAsia="Times New Roman"/>
          <w:szCs w:val="24"/>
        </w:rPr>
        <w:t xml:space="preserve"> μειώνοντας τα πρόστιμα για όλους. Ακούστηκε εδώ ότι, ξέρετε, εσείς ουσιαστικά δεν μειώνετε, γιατί έτσι και αλλιώς υπήρχε η δυνατότητα</w:t>
      </w:r>
      <w:r>
        <w:rPr>
          <w:rFonts w:eastAsia="Times New Roman"/>
          <w:szCs w:val="24"/>
        </w:rPr>
        <w:t>,</w:t>
      </w:r>
      <w:r>
        <w:rPr>
          <w:rFonts w:eastAsia="Times New Roman"/>
          <w:szCs w:val="24"/>
        </w:rPr>
        <w:t xml:space="preserve"> μέσα σε δέκα μέρες</w:t>
      </w:r>
      <w:r>
        <w:rPr>
          <w:rFonts w:eastAsia="Times New Roman"/>
          <w:szCs w:val="24"/>
        </w:rPr>
        <w:t>,</w:t>
      </w:r>
      <w:r>
        <w:rPr>
          <w:rFonts w:eastAsia="Times New Roman"/>
          <w:szCs w:val="24"/>
        </w:rPr>
        <w:t xml:space="preserve"> να πλ</w:t>
      </w:r>
      <w:r>
        <w:rPr>
          <w:rFonts w:eastAsia="Times New Roman"/>
          <w:szCs w:val="24"/>
        </w:rPr>
        <w:t>ηρώσει κάποιος το πρόστιμο και έτσι και αλλιώς να απολαύσει μια μείωση του 50%. Από την αριστοκρατική αυτή αντίληψη ότι όλοι μπορούν σε δέκα μέρες να πληρώνουν τα χρήματα αυτά σε καιρούς κρίσης, διαφεύγει ότι αυτοί που</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πρέπει να προστατεύει η διοί</w:t>
      </w:r>
      <w:r>
        <w:rPr>
          <w:rFonts w:eastAsia="Times New Roman"/>
          <w:szCs w:val="24"/>
        </w:rPr>
        <w:t>κηση ενός κράτους</w:t>
      </w:r>
      <w:r>
        <w:rPr>
          <w:rFonts w:eastAsia="Times New Roman"/>
          <w:szCs w:val="24"/>
        </w:rPr>
        <w:t>,</w:t>
      </w:r>
      <w:r>
        <w:rPr>
          <w:rFonts w:eastAsia="Times New Roman"/>
          <w:szCs w:val="24"/>
        </w:rPr>
        <w:t xml:space="preserve"> είναι αυτοί που έχουν μεγαλύτερη ανάγκη και είναι αυτοί που δεν πλήρωναν μέσα στο δεκαήμερο. Γι’ αυτό και λέμε ότι για όλους πρέπει να ισχύουν οι ίδιοι κανόνες. </w:t>
      </w:r>
    </w:p>
    <w:p w14:paraId="6BEEFB72" w14:textId="77777777" w:rsidR="009B7D3A" w:rsidRDefault="00441D78">
      <w:pPr>
        <w:spacing w:line="600" w:lineRule="auto"/>
        <w:ind w:firstLine="720"/>
        <w:jc w:val="both"/>
        <w:rPr>
          <w:rFonts w:eastAsia="Times New Roman"/>
          <w:szCs w:val="24"/>
        </w:rPr>
      </w:pPr>
      <w:r>
        <w:rPr>
          <w:rFonts w:eastAsia="Times New Roman"/>
          <w:szCs w:val="24"/>
        </w:rPr>
        <w:t>Από εκεί και πέρα</w:t>
      </w:r>
      <w:r>
        <w:rPr>
          <w:rFonts w:eastAsia="Times New Roman"/>
          <w:szCs w:val="24"/>
        </w:rPr>
        <w:t xml:space="preserve"> υπάρχει η δυνατότητα, πράγματι, διασύνδεσης με κριτήρια εισοδήματος</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για την πρώτη κατηγορία έτσι όπως νομοτεχνικά βελτιώθηκε, φέρνουμε τα πρόστιμα στο ύψος που ήταν προηγουμένως</w:t>
      </w:r>
      <w:r>
        <w:rPr>
          <w:rFonts w:eastAsia="Times New Roman"/>
          <w:szCs w:val="24"/>
        </w:rPr>
        <w:t>,</w:t>
      </w:r>
      <w:r>
        <w:rPr>
          <w:rFonts w:eastAsia="Times New Roman"/>
          <w:szCs w:val="24"/>
        </w:rPr>
        <w:t xml:space="preserve"> χωρίς τις μειώσεις αυτές που κάνουμε σήμερα.</w:t>
      </w:r>
    </w:p>
    <w:p w14:paraId="6BEEFB7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Κλείνοντας, θ</w:t>
      </w:r>
      <w:r>
        <w:rPr>
          <w:rFonts w:eastAsia="Times New Roman" w:cs="Times New Roman"/>
          <w:szCs w:val="24"/>
        </w:rPr>
        <w:t>α αναφερθώ σε δύο άρθρα στο άρθρο 31 και στο άρθρο 46.</w:t>
      </w:r>
    </w:p>
    <w:p w14:paraId="6BEEFB7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άρθρο 31</w:t>
      </w:r>
      <w:r>
        <w:rPr>
          <w:rFonts w:eastAsia="Times New Roman" w:cs="Times New Roman"/>
          <w:szCs w:val="24"/>
        </w:rPr>
        <w:t>,</w:t>
      </w:r>
      <w:r>
        <w:rPr>
          <w:rFonts w:eastAsia="Times New Roman" w:cs="Times New Roman"/>
          <w:szCs w:val="24"/>
        </w:rPr>
        <w:t xml:space="preserve"> γίνεται ουσιαστικά ένα πρώτο βήμα για τη ρύθμιση ενός αρρύθμιστου πεδίου. Είναι γεγονός ότι τα τετράτροχα οχήματα είναι ιδιαίτερα οχήματα, όπως είναι επίσης γεγονός ότι παρά την ιδιαιτερό</w:t>
      </w:r>
      <w:r>
        <w:rPr>
          <w:rFonts w:eastAsia="Times New Roman" w:cs="Times New Roman"/>
          <w:szCs w:val="24"/>
        </w:rPr>
        <w:t xml:space="preserve">τητά τους και το κενό -όπως σωστά ο Υπουργός έχει επισημάνει- στο πεδίο της εκπαίδευσης και της εξέτασης οδηγών ακριβώς για αυτά, επιτρέπαμε μέχρι σήμερα, με ανοχή μας, να ταξινομούνται αυτά τα οχήματα, να πωλούνται και να τα παίρνουν οι επιχειρήσεις. </w:t>
      </w:r>
      <w:r>
        <w:rPr>
          <w:rFonts w:eastAsia="Times New Roman" w:cs="Times New Roman"/>
          <w:szCs w:val="24"/>
        </w:rPr>
        <w:t>Π</w:t>
      </w:r>
      <w:r>
        <w:rPr>
          <w:rFonts w:eastAsia="Times New Roman" w:cs="Times New Roman"/>
          <w:szCs w:val="24"/>
        </w:rPr>
        <w:t>ροφ</w:t>
      </w:r>
      <w:r>
        <w:rPr>
          <w:rFonts w:eastAsia="Times New Roman" w:cs="Times New Roman"/>
          <w:szCs w:val="24"/>
        </w:rPr>
        <w:t>ανώς πρέπει αυτό να ρυθμιστεί με έναν πιο ολιστικό τρόπο. Γι’ αυτό και μέσα σε αυτή την σύντομη προθεσμία των τριάντα ημερών καλούμε και το Υπουργείο Τουρισμού και το Υπουργείο Εσωτερικών</w:t>
      </w:r>
      <w:r>
        <w:rPr>
          <w:rFonts w:eastAsia="Times New Roman" w:cs="Times New Roman"/>
          <w:szCs w:val="24"/>
        </w:rPr>
        <w:t>,</w:t>
      </w:r>
      <w:r>
        <w:rPr>
          <w:rFonts w:eastAsia="Times New Roman" w:cs="Times New Roman"/>
          <w:szCs w:val="24"/>
        </w:rPr>
        <w:t xml:space="preserve"> να κάνουμε μια καλή δουλειά και να ρυθμίσουμε οριστικά το ζήτημα. </w:t>
      </w:r>
    </w:p>
    <w:p w14:paraId="6BEEFB7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άρθρο 46 -και κλείνω με αυτό, κύριε Πρόεδρε</w:t>
      </w:r>
      <w:r>
        <w:rPr>
          <w:rFonts w:eastAsia="Times New Roman" w:cs="Times New Roman"/>
          <w:szCs w:val="24"/>
        </w:rPr>
        <w:t>,</w:t>
      </w:r>
      <w:r>
        <w:rPr>
          <w:rFonts w:eastAsia="Times New Roman" w:cs="Times New Roman"/>
          <w:szCs w:val="24"/>
        </w:rPr>
        <w:t xml:space="preserve"> και σας ευχαριστώ πάρα πολύ για την ανοχή σας- προσπαθούμε να λύσουμε ένα θέμα απάτης</w:t>
      </w:r>
      <w:r>
        <w:rPr>
          <w:rFonts w:eastAsia="Times New Roman" w:cs="Times New Roman"/>
          <w:szCs w:val="24"/>
        </w:rPr>
        <w:t>,</w:t>
      </w:r>
      <w:r>
        <w:rPr>
          <w:rFonts w:eastAsia="Times New Roman" w:cs="Times New Roman"/>
          <w:szCs w:val="24"/>
        </w:rPr>
        <w:t xml:space="preserve"> που γινόταν σε συνανθρώπους μας που ήθελαν να αγοράσουν -και καλά έκαναν, ανθρώπινο είναι- μεταχειρισμένο αυτοκίνητο μέσ</w:t>
      </w:r>
      <w:r>
        <w:rPr>
          <w:rFonts w:eastAsia="Times New Roman" w:cs="Times New Roman"/>
          <w:szCs w:val="24"/>
        </w:rPr>
        <w:t>α σε καιρούς κρίσης. Τι λέμε γι’ αυτό; Επειδή έπεφταν θύματα απάτης νόθευσης χιλιομετρητή, λέμε ότι αυτός που το εισάγει</w:t>
      </w:r>
      <w:r>
        <w:rPr>
          <w:rFonts w:eastAsia="Times New Roman" w:cs="Times New Roman"/>
          <w:szCs w:val="24"/>
        </w:rPr>
        <w:t>,</w:t>
      </w:r>
      <w:r>
        <w:rPr>
          <w:rFonts w:eastAsia="Times New Roman" w:cs="Times New Roman"/>
          <w:szCs w:val="24"/>
        </w:rPr>
        <w:t xml:space="preserve"> θα φέρνει μαζί του μια βεβαίωση του ιστορικού των τεχνικών ελέγχων. Λέτε ότι είναι πολύ δύσκολο αυτό. Τι λέτε; Έχετε προσπαθήσει</w:t>
      </w:r>
      <w:r>
        <w:rPr>
          <w:rFonts w:eastAsia="Times New Roman" w:cs="Times New Roman"/>
          <w:szCs w:val="24"/>
        </w:rPr>
        <w:t>,</w:t>
      </w:r>
      <w:r>
        <w:rPr>
          <w:rFonts w:eastAsia="Times New Roman" w:cs="Times New Roman"/>
          <w:szCs w:val="24"/>
        </w:rPr>
        <w:t xml:space="preserve"> να δ</w:t>
      </w:r>
      <w:r>
        <w:rPr>
          <w:rFonts w:eastAsia="Times New Roman" w:cs="Times New Roman"/>
          <w:szCs w:val="24"/>
        </w:rPr>
        <w:t xml:space="preserve">είτε ακόμα και σε ιδιωτικά </w:t>
      </w:r>
      <w:r>
        <w:rPr>
          <w:rFonts w:eastAsia="Times New Roman" w:cs="Times New Roman"/>
          <w:szCs w:val="24"/>
          <w:lang w:val="en-US"/>
        </w:rPr>
        <w:t>site</w:t>
      </w:r>
      <w:r>
        <w:rPr>
          <w:rFonts w:eastAsia="Times New Roman" w:cs="Times New Roman"/>
          <w:szCs w:val="24"/>
        </w:rPr>
        <w:t xml:space="preserve"> που υπάρχουν, τόσο στη Γαλλία, στο Βέλγιο όσο και στη Γερμανία ότι καταγράφεται το ιστορικό των τεχνικών ελέγχων όλων των ευρωπαϊκών χωρών; </w:t>
      </w:r>
    </w:p>
    <w:p w14:paraId="6BEEFB7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τι λέμε; Λέμε, όπως νομοτεχνικά βελτιώθηκε, ότι εφόσον κάνει μία απλή δήλωση, αίτηση στο ψηφιακό μητρώο που τηρεί το Υπουργείο Μεταφορών και αυτό το Υπουργείο Μεταφορών διαβιβάζει την αίτηση περαιτέρω προς τον αρμόδιο διανομέα στην Ελλάδα, με μόνο κόστος </w:t>
      </w:r>
      <w:r>
        <w:rPr>
          <w:rFonts w:eastAsia="Times New Roman" w:cs="Times New Roman"/>
          <w:szCs w:val="24"/>
        </w:rPr>
        <w:t>20 ευρώ του εισαγωγέα του αυτοκινήτου, εντός δεκαπέντε ημερών είναι υποχρεωμένος ο διανομέας της Ελλάδας</w:t>
      </w:r>
      <w:r>
        <w:rPr>
          <w:rFonts w:eastAsia="Times New Roman" w:cs="Times New Roman"/>
          <w:szCs w:val="24"/>
        </w:rPr>
        <w:t>,</w:t>
      </w:r>
      <w:r>
        <w:rPr>
          <w:rFonts w:eastAsia="Times New Roman" w:cs="Times New Roman"/>
          <w:szCs w:val="24"/>
        </w:rPr>
        <w:t xml:space="preserve"> να του χορηγήσει βεβαίωση για τον αριθμό πλαισίου, τι ακριβώς χαρακτηριστικά παίρνει. </w:t>
      </w:r>
    </w:p>
    <w:p w14:paraId="6BEEFB7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Να είστε καλά.</w:t>
      </w:r>
    </w:p>
    <w:p w14:paraId="6BEEFB78" w14:textId="77777777" w:rsidR="009B7D3A" w:rsidRDefault="00441D78">
      <w:pPr>
        <w:spacing w:line="600" w:lineRule="auto"/>
        <w:ind w:firstLine="720"/>
        <w:jc w:val="both"/>
        <w:rPr>
          <w:rFonts w:eastAsia="Times New Roman" w:cs="Times New Roman"/>
        </w:rPr>
      </w:pPr>
      <w:r>
        <w:rPr>
          <w:rFonts w:eastAsia="Times New Roman" w:cs="Times New Roman"/>
          <w:b/>
          <w:szCs w:val="24"/>
        </w:rPr>
        <w:t>ΠΡΟΕΔΡΕΥΩΝ (Γεώργ</w:t>
      </w:r>
      <w:r>
        <w:rPr>
          <w:rFonts w:eastAsia="Times New Roman" w:cs="Times New Roman"/>
          <w:b/>
          <w:szCs w:val="24"/>
        </w:rPr>
        <w:t>ιος Βαρεμένος):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Pr>
          <w:rFonts w:eastAsia="Times New Roman" w:cs="Times New Roman"/>
        </w:rPr>
        <w:t>του κτηρίου και τον τρόπο οργάνωσης και λειτουργίας της Βουλής, τριάντα ο</w:t>
      </w:r>
      <w:r>
        <w:rPr>
          <w:rFonts w:eastAsia="Times New Roman" w:cs="Times New Roman"/>
        </w:rPr>
        <w:t>κ</w:t>
      </w:r>
      <w:r>
        <w:rPr>
          <w:rFonts w:eastAsia="Times New Roman" w:cs="Times New Roman"/>
        </w:rPr>
        <w:t xml:space="preserve">τώ μαθήτριες και μαθητές και τέσσερις εκπαιδευτικοί συνοδοί τους από το Γυμνάσιο Αγίου Κωνσταντίνου Αγρινίου. </w:t>
      </w:r>
    </w:p>
    <w:p w14:paraId="6BEEFB79" w14:textId="77777777" w:rsidR="009B7D3A" w:rsidRDefault="00441D7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BEEFB7A" w14:textId="77777777" w:rsidR="009B7D3A" w:rsidRDefault="00441D78">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w:t>
      </w:r>
      <w:r>
        <w:rPr>
          <w:rFonts w:eastAsia="Times New Roman" w:cs="Times New Roman"/>
        </w:rPr>
        <w:t>υλής)</w:t>
      </w:r>
    </w:p>
    <w:p w14:paraId="6BEEFB7B" w14:textId="77777777" w:rsidR="009B7D3A" w:rsidRDefault="00441D78">
      <w:pPr>
        <w:spacing w:line="600" w:lineRule="auto"/>
        <w:ind w:firstLine="709"/>
        <w:jc w:val="both"/>
        <w:rPr>
          <w:rFonts w:eastAsia="Times New Roman" w:cs="Times New Roman"/>
        </w:rPr>
      </w:pPr>
      <w:r>
        <w:rPr>
          <w:rFonts w:eastAsia="Times New Roman" w:cs="Times New Roman"/>
        </w:rPr>
        <w:t>Όπως καταλαβαίνετε, έχουμε έναν λόγο παραπάνω να χειροκροτήσουμε. Καλώς ήρθατε!</w:t>
      </w:r>
    </w:p>
    <w:p w14:paraId="6BEEFB7C" w14:textId="77777777" w:rsidR="009B7D3A" w:rsidRDefault="00441D78">
      <w:pPr>
        <w:spacing w:line="600" w:lineRule="auto"/>
        <w:ind w:firstLine="720"/>
        <w:jc w:val="both"/>
        <w:rPr>
          <w:rFonts w:eastAsia="Times New Roman" w:cs="Times New Roman"/>
        </w:rPr>
      </w:pPr>
      <w:r>
        <w:rPr>
          <w:rFonts w:eastAsia="Times New Roman" w:cs="Times New Roman"/>
        </w:rPr>
        <w:t xml:space="preserve">Τον λόγο έχει ο κ. Αλέξανδρος Τριανταφυλλίδης. </w:t>
      </w:r>
    </w:p>
    <w:p w14:paraId="6BEEFB7D" w14:textId="77777777" w:rsidR="009B7D3A" w:rsidRDefault="00441D78">
      <w:pPr>
        <w:spacing w:line="600" w:lineRule="auto"/>
        <w:ind w:firstLine="720"/>
        <w:jc w:val="both"/>
        <w:rPr>
          <w:rFonts w:eastAsia="Times New Roman" w:cs="Times New Roman"/>
        </w:rPr>
      </w:pPr>
      <w:r>
        <w:rPr>
          <w:rFonts w:eastAsia="Times New Roman" w:cs="Times New Roman"/>
          <w:b/>
        </w:rPr>
        <w:t>ΙΩΑΝΝΗΣ ΚΕΦΑΛΟΓΙΑΝΝΗΣ:</w:t>
      </w:r>
      <w:r>
        <w:rPr>
          <w:rFonts w:eastAsia="Times New Roman" w:cs="Times New Roman"/>
        </w:rPr>
        <w:t xml:space="preserve"> Κύριε Πρόεδρε, για τα διαδικαστικά πότε θα αποφασίσουμε; </w:t>
      </w:r>
    </w:p>
    <w:p w14:paraId="6BEEFB7E" w14:textId="77777777" w:rsidR="009B7D3A" w:rsidRDefault="00441D78">
      <w:pPr>
        <w:spacing w:line="600" w:lineRule="auto"/>
        <w:ind w:firstLine="720"/>
        <w:jc w:val="both"/>
        <w:rPr>
          <w:rFonts w:eastAsia="Times New Roman" w:cs="Times New Roman"/>
        </w:rPr>
      </w:pPr>
      <w:r>
        <w:rPr>
          <w:rFonts w:eastAsia="Times New Roman" w:cs="Times New Roman"/>
          <w:b/>
        </w:rPr>
        <w:t xml:space="preserve">ΠΡΟΕΔΡΕΥΩΝ (Γεώργιος Βαρεμένος): </w:t>
      </w:r>
      <w:r>
        <w:rPr>
          <w:rFonts w:eastAsia="Times New Roman" w:cs="Times New Roman"/>
        </w:rPr>
        <w:t>Για το τ</w:t>
      </w:r>
      <w:r>
        <w:rPr>
          <w:rFonts w:eastAsia="Times New Roman" w:cs="Times New Roman"/>
        </w:rPr>
        <w:t xml:space="preserve">ι ώρα θα κάνουμε την ονομαστική; Η πλειοψηφία λέει να την κάνουμε σήμερα, γιατί υπάρχουν διάφοροι λόγοι. Στη Θεσσαλονίκη από Δευτέρα είναι τριήμερο αναπτυξιακό συνέδριο. </w:t>
      </w:r>
    </w:p>
    <w:p w14:paraId="6BEEFB7F" w14:textId="77777777" w:rsidR="009B7D3A" w:rsidRDefault="00441D78">
      <w:pPr>
        <w:spacing w:line="600" w:lineRule="auto"/>
        <w:ind w:firstLine="720"/>
        <w:jc w:val="both"/>
        <w:rPr>
          <w:rFonts w:eastAsia="Times New Roman" w:cs="Times New Roman"/>
        </w:rPr>
      </w:pPr>
      <w:r>
        <w:rPr>
          <w:rFonts w:eastAsia="Times New Roman" w:cs="Times New Roman"/>
          <w:b/>
        </w:rPr>
        <w:t xml:space="preserve">ΑΛΕΞΑΝΔΡΟΣ ΤΡΙΑΝΤΑΦΥΛΛΙΔΗΣ: </w:t>
      </w:r>
      <w:r>
        <w:rPr>
          <w:rFonts w:eastAsia="Times New Roman" w:cs="Times New Roman"/>
        </w:rPr>
        <w:t>Δευτέρα, Τρίτη, Τετάρτη…</w:t>
      </w:r>
    </w:p>
    <w:p w14:paraId="6BEEFB80" w14:textId="77777777" w:rsidR="009B7D3A" w:rsidRDefault="00441D78">
      <w:pPr>
        <w:spacing w:line="600" w:lineRule="auto"/>
        <w:ind w:firstLine="720"/>
        <w:jc w:val="both"/>
        <w:rPr>
          <w:rFonts w:eastAsia="Times New Roman" w:cs="Times New Roman"/>
        </w:rPr>
      </w:pPr>
      <w:r>
        <w:rPr>
          <w:rFonts w:eastAsia="Times New Roman" w:cs="Times New Roman"/>
          <w:b/>
        </w:rPr>
        <w:t xml:space="preserve">ΙΩΑΝΝΗΣ ΚΕΦΑΛΟΓΙΑΝΝΗΣ: </w:t>
      </w:r>
      <w:r>
        <w:rPr>
          <w:rFonts w:eastAsia="Times New Roman" w:cs="Times New Roman"/>
        </w:rPr>
        <w:t>Υπάρχει κ</w:t>
      </w:r>
      <w:r>
        <w:rPr>
          <w:rFonts w:eastAsia="Times New Roman" w:cs="Times New Roman"/>
        </w:rPr>
        <w:t>αι αντιπρόταση. Θα σας την πω μετά την ομιλία του κ. Τριανταφυλλίδη. Παρακαλώ να μου δώσετε τον λόγο.</w:t>
      </w:r>
    </w:p>
    <w:p w14:paraId="6BEEFB81" w14:textId="77777777" w:rsidR="009B7D3A" w:rsidRDefault="00441D78">
      <w:pPr>
        <w:spacing w:line="600" w:lineRule="auto"/>
        <w:ind w:firstLine="720"/>
        <w:jc w:val="both"/>
        <w:rPr>
          <w:rFonts w:eastAsia="Times New Roman" w:cs="Times New Roman"/>
        </w:rPr>
      </w:pPr>
      <w:r>
        <w:rPr>
          <w:rFonts w:eastAsia="Times New Roman" w:cs="Times New Roman"/>
          <w:b/>
        </w:rPr>
        <w:t xml:space="preserve">ΠΡΟΕΔΡΕΥΩΝ (Γεώργιος Βαρεμένος): </w:t>
      </w:r>
      <w:r>
        <w:rPr>
          <w:rFonts w:eastAsia="Times New Roman" w:cs="Times New Roman"/>
        </w:rPr>
        <w:t xml:space="preserve">Κύριε Τριανταφυλλίδη, έχετε τον λόγο. </w:t>
      </w:r>
    </w:p>
    <w:p w14:paraId="6BEEFB82" w14:textId="77777777" w:rsidR="009B7D3A" w:rsidRDefault="00441D78">
      <w:pPr>
        <w:spacing w:line="600" w:lineRule="auto"/>
        <w:ind w:firstLine="720"/>
        <w:jc w:val="both"/>
        <w:rPr>
          <w:rFonts w:eastAsia="Times New Roman" w:cs="Times New Roman"/>
        </w:rPr>
      </w:pPr>
      <w:r>
        <w:rPr>
          <w:rFonts w:eastAsia="Times New Roman" w:cs="Times New Roman"/>
          <w:b/>
        </w:rPr>
        <w:t xml:space="preserve">ΑΛΕΞΑΝΔΡΟΣ ΤΡΙΑΝΤΑΦΥΛΛΙΔΗΣ: </w:t>
      </w:r>
      <w:r>
        <w:rPr>
          <w:rFonts w:eastAsia="Times New Roman" w:cs="Times New Roman"/>
        </w:rPr>
        <w:t xml:space="preserve">Ευχαριστώ, κύριε Πρόεδρε. </w:t>
      </w:r>
    </w:p>
    <w:p w14:paraId="6BEEFB83" w14:textId="77777777" w:rsidR="009B7D3A" w:rsidRDefault="00441D78">
      <w:pPr>
        <w:spacing w:line="600" w:lineRule="auto"/>
        <w:ind w:firstLine="720"/>
        <w:jc w:val="both"/>
        <w:rPr>
          <w:rFonts w:eastAsia="Times New Roman" w:cs="Times New Roman"/>
        </w:rPr>
      </w:pPr>
      <w:r>
        <w:rPr>
          <w:rFonts w:eastAsia="Times New Roman" w:cs="Times New Roman"/>
        </w:rPr>
        <w:t>Κύριε Υπουργέ, κυρίες και κ</w:t>
      </w:r>
      <w:r>
        <w:rPr>
          <w:rFonts w:eastAsia="Times New Roman" w:cs="Times New Roman"/>
        </w:rPr>
        <w:t xml:space="preserve">ύριοι συνάδελφοι, δεν αφορά το </w:t>
      </w:r>
      <w:r>
        <w:rPr>
          <w:rFonts w:eastAsia="Times New Roman" w:cs="Times New Roman"/>
        </w:rPr>
        <w:t>σαβουάρ βιβρ</w:t>
      </w:r>
      <w:r>
        <w:rPr>
          <w:rFonts w:eastAsia="Times New Roman" w:cs="Times New Roman"/>
        </w:rPr>
        <w:t xml:space="preserve">, αλλά ακούστηκε και πρέπει να απαντηθεί, για να γνωρίζουμε ότι δεν έχουμε όλοι τις ίδιες θέσεις και τις ίδιες αντιλήψεις. Ειπώθηκε από τον </w:t>
      </w:r>
      <w:r>
        <w:rPr>
          <w:rFonts w:eastAsia="Times New Roman" w:cs="Times New Roman"/>
        </w:rPr>
        <w:t>ε</w:t>
      </w:r>
      <w:r>
        <w:rPr>
          <w:rFonts w:eastAsia="Times New Roman" w:cs="Times New Roman"/>
        </w:rPr>
        <w:t>κπρόσωπο της Δημοκρατικής Συμπαράταξης, με αφορμή τα εγκαίνια της υπόγει</w:t>
      </w:r>
      <w:r>
        <w:rPr>
          <w:rFonts w:eastAsia="Times New Roman" w:cs="Times New Roman"/>
        </w:rPr>
        <w:t>ας διασύνδεσης, «έργο που δεν είναι δικό του», είπε, για να πει στη συνέχεια «έργο που κατασκευάστηκε από εμάς»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 xml:space="preserve"> </w:t>
      </w:r>
    </w:p>
    <w:p w14:paraId="6BEEFB84" w14:textId="77777777" w:rsidR="009B7D3A" w:rsidRDefault="00441D78">
      <w:pPr>
        <w:spacing w:line="600" w:lineRule="auto"/>
        <w:ind w:firstLine="720"/>
        <w:jc w:val="both"/>
        <w:rPr>
          <w:rFonts w:eastAsia="Times New Roman" w:cs="Times New Roman"/>
        </w:rPr>
      </w:pPr>
      <w:r>
        <w:rPr>
          <w:rFonts w:eastAsia="Times New Roman" w:cs="Times New Roman"/>
        </w:rPr>
        <w:t>Να σημειώσουμε κάτι το οποίο είναι πάρα πού σαφές ότι</w:t>
      </w:r>
      <w:r>
        <w:rPr>
          <w:rFonts w:eastAsia="Times New Roman" w:cs="Times New Roman"/>
        </w:rPr>
        <w:t>,</w:t>
      </w:r>
      <w:r>
        <w:rPr>
          <w:rFonts w:eastAsia="Times New Roman" w:cs="Times New Roman"/>
        </w:rPr>
        <w:t xml:space="preserve"> το έργο δεν είναι ούτε δικό του ούτε δικό σας ούτε δικό μας ούτε του Σπίρτζη ούτε</w:t>
      </w:r>
      <w:r>
        <w:rPr>
          <w:rFonts w:eastAsia="Times New Roman" w:cs="Times New Roman"/>
        </w:rPr>
        <w:t xml:space="preserve"> του πρώην ούτε του επόμενου. Τα έργα ανήκουν στον ελληνικό λαό, ανήκουν στους Έλληνες πολίτες. Αυτοί που τα πλήρωσαν πολλαπλάσια, συνεχίζουν να τα πληρώνουν και με τα μνημόνια της δικής σας χρεοκοπίας, από τους κομμένους μισθούς, από τις κομμένες συντάξει</w:t>
      </w:r>
      <w:r>
        <w:rPr>
          <w:rFonts w:eastAsia="Times New Roman" w:cs="Times New Roman"/>
        </w:rPr>
        <w:t xml:space="preserve">ς, για να πληρωθούν τα 235 εκατομμύρια του ΚΕΕΛΠΝΟ, τα 200 εκατομμύρια δανεικά και αγύριστα της Νέας Δημοκρατίας, τα 200 εκατομμύρια δανεικά και αγύριστα του ΠΑΣΟΚ. Όποια πέτρα κι αν σηκώσεις, βρίσκεις σκάνδαλα, μίζες, ρεμούλες, αρπαχτές. Ξύνονται και στη </w:t>
      </w:r>
      <w:r>
        <w:rPr>
          <w:rFonts w:eastAsia="Times New Roman" w:cs="Times New Roman"/>
        </w:rPr>
        <w:t xml:space="preserve">γκλίτσα του τσοπάνη! </w:t>
      </w:r>
    </w:p>
    <w:p w14:paraId="6BEEFB8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Ασχολήθηκε ονομαστικά μάλιστα με την τροπολογία-προσθήκη που κατέθεσα με τη σύμφωνη γνώμη του κ. Σπίρτζη </w:t>
      </w:r>
      <w:r>
        <w:rPr>
          <w:rFonts w:eastAsia="Times New Roman" w:cs="Times New Roman"/>
          <w:szCs w:val="24"/>
        </w:rPr>
        <w:t>κ</w:t>
      </w:r>
      <w:r>
        <w:rPr>
          <w:rFonts w:eastAsia="Times New Roman" w:cs="Times New Roman"/>
          <w:szCs w:val="24"/>
        </w:rPr>
        <w:t>αι τον ευχαριστώ θερμά γι’ αυτό. Είναι κάτι που υιοθέτησε και όταν συζητούσαμε το σχέδιο νόμου για τον ΟΑΣΘ. Είπε ο Κώστας Καραμ</w:t>
      </w:r>
      <w:r>
        <w:rPr>
          <w:rFonts w:eastAsia="Times New Roman" w:cs="Times New Roman"/>
          <w:szCs w:val="24"/>
        </w:rPr>
        <w:t>ανλής στον Σπίρτζη ότι «σας εγκαλεί ο Τριανταφυλλίδης, επειδή κατέθεσε την τροπολογία-προσθήκη» -με τη σύμφωνη γνώμη του Υπουργού- «για τη βελτίωση, την ενίσχυση και τον πολλαπλασιασμό των δρομολογίων του Οργανισμού Αστικών Συγκοινωνιών Θεσσαλονίκης, που β</w:t>
      </w:r>
      <w:r>
        <w:rPr>
          <w:rFonts w:eastAsia="Times New Roman" w:cs="Times New Roman"/>
          <w:szCs w:val="24"/>
        </w:rPr>
        <w:t xml:space="preserve">ρίσκεται υπό εκκαθάριση». Είναι ο </w:t>
      </w:r>
      <w:r>
        <w:rPr>
          <w:rFonts w:eastAsia="Times New Roman" w:cs="Times New Roman"/>
          <w:szCs w:val="24"/>
        </w:rPr>
        <w:t>ο</w:t>
      </w:r>
      <w:r>
        <w:rPr>
          <w:rFonts w:eastAsia="Times New Roman" w:cs="Times New Roman"/>
          <w:szCs w:val="24"/>
        </w:rPr>
        <w:t>ργανισμός με το 1,5 δισεκατομμύρι</w:t>
      </w:r>
      <w:r>
        <w:rPr>
          <w:rFonts w:eastAsia="Times New Roman" w:cs="Times New Roman"/>
          <w:szCs w:val="24"/>
        </w:rPr>
        <w:t>ο</w:t>
      </w:r>
      <w:r>
        <w:rPr>
          <w:rFonts w:eastAsia="Times New Roman" w:cs="Times New Roman"/>
          <w:szCs w:val="24"/>
        </w:rPr>
        <w:t xml:space="preserve"> στα επτά τελευταία χρόνια, όπου έφαγαν, έφαγαν, έφαγαν και δεν τελείωναν. </w:t>
      </w:r>
      <w:r>
        <w:rPr>
          <w:rFonts w:eastAsia="Times New Roman" w:cs="Times New Roman"/>
          <w:szCs w:val="24"/>
        </w:rPr>
        <w:t>Θ</w:t>
      </w:r>
      <w:r>
        <w:rPr>
          <w:rFonts w:eastAsia="Times New Roman" w:cs="Times New Roman"/>
          <w:szCs w:val="24"/>
        </w:rPr>
        <w:t xml:space="preserve">α σας πω και συγκεκριμένα νούμερα τώρα. </w:t>
      </w:r>
    </w:p>
    <w:p w14:paraId="6BEEFB8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προσθήκη αφορά απλώς τα μεταμεσονύχτια δρομολόγια</w:t>
      </w:r>
      <w:r>
        <w:rPr>
          <w:rFonts w:eastAsia="Times New Roman" w:cs="Times New Roman"/>
          <w:szCs w:val="24"/>
        </w:rPr>
        <w:t xml:space="preserve"> τα οποία αφορούν τον κόσμο της εργασίας</w:t>
      </w:r>
      <w:r>
        <w:rPr>
          <w:rFonts w:eastAsia="Times New Roman" w:cs="Times New Roman"/>
          <w:szCs w:val="24"/>
        </w:rPr>
        <w:t>,</w:t>
      </w:r>
      <w:r>
        <w:rPr>
          <w:rFonts w:eastAsia="Times New Roman" w:cs="Times New Roman"/>
          <w:szCs w:val="24"/>
        </w:rPr>
        <w:t xml:space="preserve"> που θα πρέπει να μεταφέρεται και μετά τις </w:t>
      </w:r>
      <w:r>
        <w:rPr>
          <w:rFonts w:eastAsia="Times New Roman" w:cs="Times New Roman"/>
          <w:szCs w:val="24"/>
        </w:rPr>
        <w:t>δώδεκα το βράδυ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αφορούν τη δική μας μέριμνα για τα </w:t>
      </w:r>
      <w:r>
        <w:rPr>
          <w:rFonts w:eastAsia="Times New Roman" w:cs="Times New Roman"/>
          <w:szCs w:val="24"/>
        </w:rPr>
        <w:t>ά</w:t>
      </w:r>
      <w:r>
        <w:rPr>
          <w:rFonts w:eastAsia="Times New Roman" w:cs="Times New Roman"/>
          <w:szCs w:val="24"/>
        </w:rPr>
        <w:t xml:space="preserve">τομα με </w:t>
      </w:r>
      <w:r>
        <w:rPr>
          <w:rFonts w:eastAsia="Times New Roman" w:cs="Times New Roman"/>
          <w:szCs w:val="24"/>
        </w:rPr>
        <w:t>ε</w:t>
      </w:r>
      <w:r>
        <w:rPr>
          <w:rFonts w:eastAsia="Times New Roman" w:cs="Times New Roman"/>
          <w:szCs w:val="24"/>
        </w:rPr>
        <w:t xml:space="preserve">ιδικές </w:t>
      </w:r>
      <w:r>
        <w:rPr>
          <w:rFonts w:eastAsia="Times New Roman" w:cs="Times New Roman"/>
          <w:szCs w:val="24"/>
        </w:rPr>
        <w:t>α</w:t>
      </w:r>
      <w:r>
        <w:rPr>
          <w:rFonts w:eastAsia="Times New Roman" w:cs="Times New Roman"/>
          <w:szCs w:val="24"/>
        </w:rPr>
        <w:t>νάγκες, που με ειδικά δρομολόγια θα πρέπει να μετακινούνται, για να διεκδικήσουμε την απόλυτη κατοχ</w:t>
      </w:r>
      <w:r>
        <w:rPr>
          <w:rFonts w:eastAsia="Times New Roman" w:cs="Times New Roman"/>
          <w:szCs w:val="24"/>
        </w:rPr>
        <w:t>ύρωση των δικαιωμάτων τους. Αυτό λέει η τροπολογία-προσθήκη την οποία κατέθεσα και νομίζω ότι όλοι θα την κάνουν αποδεκτή.</w:t>
      </w:r>
    </w:p>
    <w:p w14:paraId="6BEEFB8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Θέλω απλώς να σημειώσω λέγοντας για την «γκλίτσα του τσοπάνη». Σήμερα -είναι η ειρωνεία της τύχης!- παραδόθηκαν τρία ακόμη επιδιορθωμ</w:t>
      </w:r>
      <w:r>
        <w:rPr>
          <w:rFonts w:eastAsia="Times New Roman" w:cs="Times New Roman"/>
          <w:szCs w:val="24"/>
        </w:rPr>
        <w:t>ένα λεωφορεία του ΟΑΣΘ. Γιατί κρατήσαμε ζωντανή και την ΕΛΒΟ, την Ελληνική Βιομηχανία Οχημάτων, να έχει αντικείμενο, και κάθε εβδομάδα θα παραδίδονται για να πολλαπλασιάζεται ο στόλος. Ποιος στόλος; Καταστρέψατε τον στόλο! Η απώλεια του εργασιακού χρόνου φ</w:t>
      </w:r>
      <w:r>
        <w:rPr>
          <w:rFonts w:eastAsia="Times New Roman" w:cs="Times New Roman"/>
          <w:szCs w:val="24"/>
        </w:rPr>
        <w:t xml:space="preserve">τάνει τις </w:t>
      </w:r>
      <w:r>
        <w:rPr>
          <w:rFonts w:eastAsia="Times New Roman" w:cs="Times New Roman"/>
          <w:szCs w:val="24"/>
        </w:rPr>
        <w:t xml:space="preserve">σαράντα μία χιλιάδες </w:t>
      </w:r>
      <w:r>
        <w:rPr>
          <w:rFonts w:eastAsia="Times New Roman" w:cs="Times New Roman"/>
          <w:szCs w:val="24"/>
        </w:rPr>
        <w:t>ημέρες, που σημαίνει 500 ευρώ ανά μέρα, που σημαίνει ότι μέχρι και σήμερα που μιλάμε από την ημέρα που άρχισε η εκκαθάριση της «Κόπρου του Αυγεία» που λέγεται ΟΑΣΘ, κοντά στα 20 εκατομμύρια.</w:t>
      </w:r>
    </w:p>
    <w:p w14:paraId="6BEEFB8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διοίκηση υπό τον Στέλιο Παππά κα</w:t>
      </w:r>
      <w:r>
        <w:rPr>
          <w:rFonts w:eastAsia="Times New Roman" w:cs="Times New Roman"/>
          <w:szCs w:val="24"/>
        </w:rPr>
        <w:t xml:space="preserve">τάφερε τα </w:t>
      </w:r>
      <w:r>
        <w:rPr>
          <w:rFonts w:eastAsia="Times New Roman" w:cs="Times New Roman"/>
          <w:szCs w:val="24"/>
        </w:rPr>
        <w:t>διακόσια σαράντα πέντε</w:t>
      </w:r>
      <w:r>
        <w:rPr>
          <w:rFonts w:eastAsia="Times New Roman" w:cs="Times New Roman"/>
          <w:szCs w:val="24"/>
        </w:rPr>
        <w:t xml:space="preserve"> λεωφορεία να τα κάνει </w:t>
      </w:r>
      <w:r>
        <w:rPr>
          <w:rFonts w:eastAsia="Times New Roman" w:cs="Times New Roman"/>
          <w:szCs w:val="24"/>
        </w:rPr>
        <w:t>τετρακόσια δέκα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η διοίκηση μαζί με το σύνολο των εργαζομένων, το διοικητικό συμβούλιο και όλους τους εργαζόμενους στον ΟΑΣΘ κατάφεραν και έδωσαν τη δυνατότητα δωρεάν μετακίνησης στους ανέργους, διέ</w:t>
      </w:r>
      <w:r>
        <w:rPr>
          <w:rFonts w:eastAsia="Times New Roman" w:cs="Times New Roman"/>
          <w:szCs w:val="24"/>
        </w:rPr>
        <w:t>γραψαν τα πρόστιμα. Γιατί αυτός που δεν έχει κάνει απολυμένος άνεργος</w:t>
      </w:r>
      <w:r>
        <w:rPr>
          <w:rFonts w:eastAsia="Times New Roman" w:cs="Times New Roman"/>
          <w:szCs w:val="24"/>
        </w:rPr>
        <w:t>,</w:t>
      </w:r>
      <w:r>
        <w:rPr>
          <w:rFonts w:eastAsia="Times New Roman" w:cs="Times New Roman"/>
          <w:szCs w:val="24"/>
        </w:rPr>
        <w:t xml:space="preserve"> δεν ξέρει τι σημαίνει να σε κατεβάζουν από το δρομολόγιο</w:t>
      </w:r>
      <w:r>
        <w:rPr>
          <w:rFonts w:eastAsia="Times New Roman" w:cs="Times New Roman"/>
          <w:szCs w:val="24"/>
        </w:rPr>
        <w:t>,</w:t>
      </w:r>
      <w:r>
        <w:rPr>
          <w:rFonts w:eastAsia="Times New Roman" w:cs="Times New Roman"/>
          <w:szCs w:val="24"/>
        </w:rPr>
        <w:t xml:space="preserve"> επειδή δεν έχεις να πληρώσεις εισιτήριο! </w:t>
      </w:r>
    </w:p>
    <w:p w14:paraId="6BEEFB89" w14:textId="77777777" w:rsidR="009B7D3A" w:rsidRDefault="00441D78">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6BEEFB8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χι μόνο αυτό</w:t>
      </w:r>
      <w:r>
        <w:rPr>
          <w:rFonts w:eastAsia="Times New Roman" w:cs="Times New Roman"/>
          <w:szCs w:val="24"/>
        </w:rPr>
        <w:t xml:space="preserve"> αλλά να σου επιβάλλουν και πρόστιμο και μπροστά στα μάτια των ανθρώπων να σε κάνουν ρεζίλι, κουρέλι σαν προσωπικότητα. Αυτά δεν τα ξέρουν</w:t>
      </w:r>
      <w:r>
        <w:rPr>
          <w:rFonts w:eastAsia="Times New Roman" w:cs="Times New Roman"/>
          <w:szCs w:val="24"/>
        </w:rPr>
        <w:t>,</w:t>
      </w:r>
      <w:r>
        <w:rPr>
          <w:rFonts w:eastAsia="Times New Roman" w:cs="Times New Roman"/>
          <w:szCs w:val="24"/>
        </w:rPr>
        <w:t xml:space="preserve"> γιατί δεν μετακινούνται με τα λεωφορεία του ΟΑΣΘ. Προτιμούν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Προτιμούν τα μεγάλα βαγον</w:t>
      </w:r>
      <w:r>
        <w:rPr>
          <w:rFonts w:eastAsia="Times New Roman" w:cs="Times New Roman"/>
          <w:szCs w:val="24"/>
        </w:rPr>
        <w:t>έτα -πώς τα λένε;- τα πουλμανάκια πολυτελείας αυτοί που μιλούν για τον ΟΑΣΘ.</w:t>
      </w:r>
    </w:p>
    <w:p w14:paraId="6BEEFB8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τελειώνω. Παραλάβαμε</w:t>
      </w:r>
      <w:r>
        <w:rPr>
          <w:rFonts w:eastAsia="Times New Roman" w:cs="Times New Roman"/>
          <w:szCs w:val="24"/>
        </w:rPr>
        <w:t xml:space="preserve"> διακόσια σαράντα πέντε </w:t>
      </w:r>
      <w:r>
        <w:rPr>
          <w:rFonts w:eastAsia="Times New Roman" w:cs="Times New Roman"/>
          <w:szCs w:val="24"/>
        </w:rPr>
        <w:t xml:space="preserve">λεωφορεία και τα έχουμε κάνει </w:t>
      </w:r>
      <w:r>
        <w:rPr>
          <w:rFonts w:eastAsia="Times New Roman" w:cs="Times New Roman"/>
          <w:szCs w:val="24"/>
        </w:rPr>
        <w:t>τετρακόσια δέκα.</w:t>
      </w:r>
      <w:r>
        <w:rPr>
          <w:rFonts w:eastAsia="Times New Roman" w:cs="Times New Roman"/>
          <w:szCs w:val="24"/>
        </w:rPr>
        <w:t xml:space="preserve"> Κάθε εβδομάδα θα προστίθενται τρία, τρία από την κρατική ΕΛΒΟ που τα επιδιορθώνει. Τ</w:t>
      </w:r>
      <w:r>
        <w:rPr>
          <w:rFonts w:eastAsia="Times New Roman" w:cs="Times New Roman"/>
          <w:szCs w:val="24"/>
        </w:rPr>
        <w:t xml:space="preserve">ην κρατήσαμε ζωντανή, για να κρατήσουμε ζωντανές τις θέσεις εργασίας. </w:t>
      </w:r>
    </w:p>
    <w:p w14:paraId="6BEEFB8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κούστε τώρα το εκπληκτικό του πράγματος. Είναι οι νοικοκυραίοι, οι νοικοκύρηδες! Αφήστε μας εμάς, εμείς είμαστε της Αριστεράς. Εμείς δεν έχουμε κάποια σχέση με τον ορθό λόγο. Είναι οι </w:t>
      </w:r>
      <w:r>
        <w:rPr>
          <w:rFonts w:eastAsia="Times New Roman" w:cs="Times New Roman"/>
          <w:szCs w:val="24"/>
        </w:rPr>
        <w:t xml:space="preserve">νοικοκυραίοι της Δεξιάς! </w:t>
      </w:r>
    </w:p>
    <w:p w14:paraId="6BEEFB8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Το αποθεματικό του ΟΑΣΘ θα έπρεπε να είναι 38 εκατομμύρια. Ξέρετε τι αποθεματικό βρήκε στον ΟΑΣΘ; Βρήκε 614 ευρώ, από τα 38 εκατομμύρια που θα έπρεπε να υπάρχουν στον κουμπαρά του αποθεματικού. </w:t>
      </w:r>
      <w:r>
        <w:rPr>
          <w:rFonts w:eastAsia="Times New Roman" w:cs="Times New Roman"/>
          <w:szCs w:val="24"/>
        </w:rPr>
        <w:t>Ξ</w:t>
      </w:r>
      <w:r>
        <w:rPr>
          <w:rFonts w:eastAsia="Times New Roman" w:cs="Times New Roman"/>
          <w:szCs w:val="24"/>
        </w:rPr>
        <w:t>έρετε τι λέει ο νόμος που ισχύει γι</w:t>
      </w:r>
      <w:r>
        <w:rPr>
          <w:rFonts w:eastAsia="Times New Roman" w:cs="Times New Roman"/>
          <w:szCs w:val="24"/>
        </w:rPr>
        <w:t xml:space="preserve">α τον ΟΑΣΘ; Με βάση τον νόμο θα έπρεπε, αφού δεν υπάρχουν τα 38 εκατομμύρια, να διατεθούν από το μετοχικό κεφάλαιο, να τα πληρώσουν οι μέτοχοι. Ποιοι μέτοχοι θα τα πληρώσουν; Γι’ αυτό ανακαλώ στη μνήμη το «έφαγαν, έφαγαν, έφαγαν, δεν άφησαν τίποτα», γιατί </w:t>
      </w:r>
      <w:r>
        <w:rPr>
          <w:rFonts w:eastAsia="Times New Roman" w:cs="Times New Roman"/>
          <w:szCs w:val="24"/>
        </w:rPr>
        <w:t>όποια πέτρα και να σηκώσεις, μίζες, ρεμούλες, αρπαχτές, πλιάτσικο!</w:t>
      </w:r>
    </w:p>
    <w:p w14:paraId="6BEEFB8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Ανελκύσαμε ναυάγιο υποσχέσεων δεκαετιών για τη Θεσσαλονίκη. Κάθε Σεπτέμβριο φούμαρα, αέρας κοπανιστός! </w:t>
      </w:r>
    </w:p>
    <w:p w14:paraId="6BEEFB8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διάστημα των τριών ετών ο Υπουργός που κάθεται εκεί –και δεν έχω λόγο, έχω και δη</w:t>
      </w:r>
      <w:r>
        <w:rPr>
          <w:rFonts w:eastAsia="Times New Roman" w:cs="Times New Roman"/>
          <w:szCs w:val="24"/>
        </w:rPr>
        <w:t>μόσια και μέσα από τηλεόραση καταχεριάσει Υπουργούς- ο Σπίρτζης</w:t>
      </w:r>
      <w:r>
        <w:rPr>
          <w:rFonts w:eastAsia="Times New Roman" w:cs="Times New Roman"/>
          <w:szCs w:val="24"/>
        </w:rPr>
        <w:t>,</w:t>
      </w:r>
      <w:r>
        <w:rPr>
          <w:rFonts w:eastAsia="Times New Roman" w:cs="Times New Roman"/>
          <w:szCs w:val="24"/>
        </w:rPr>
        <w:t xml:space="preserve"> είναι αυτός που έκανε στο σταματημένο περίπου για τέσσερα χρόνια μετρό της Θεσσαλονίκης</w:t>
      </w:r>
      <w:r>
        <w:rPr>
          <w:rFonts w:eastAsia="Times New Roman" w:cs="Times New Roman"/>
          <w:szCs w:val="24"/>
        </w:rPr>
        <w:t>,</w:t>
      </w:r>
      <w:r>
        <w:rPr>
          <w:rFonts w:eastAsia="Times New Roman" w:cs="Times New Roman"/>
          <w:szCs w:val="24"/>
        </w:rPr>
        <w:t xml:space="preserve"> από εκατό εργαζόμενοι να δουλεύουν δύο χιλιάδες</w:t>
      </w:r>
      <w:r>
        <w:rPr>
          <w:rFonts w:eastAsia="Times New Roman" w:cs="Times New Roman"/>
          <w:szCs w:val="24"/>
        </w:rPr>
        <w:t>,</w:t>
      </w:r>
      <w:r>
        <w:rPr>
          <w:rFonts w:eastAsia="Times New Roman" w:cs="Times New Roman"/>
          <w:szCs w:val="24"/>
        </w:rPr>
        <w:t xml:space="preserve"> να τρέχει βολίδα</w:t>
      </w:r>
      <w:r>
        <w:rPr>
          <w:rFonts w:eastAsia="Times New Roman" w:cs="Times New Roman"/>
          <w:szCs w:val="24"/>
        </w:rPr>
        <w:t>,</w:t>
      </w:r>
      <w:r>
        <w:rPr>
          <w:rFonts w:eastAsia="Times New Roman" w:cs="Times New Roman"/>
          <w:szCs w:val="24"/>
        </w:rPr>
        <w:t xml:space="preserve"> και το ανέκδοτο που λέγεται μετρό Θεσσαλονίκης να είναι πλέον μια ορατή πραγματικότητα. Τελειώνουν τα έργα πολιτικού μηχανικού το 2018. Το 2019</w:t>
      </w:r>
      <w:r>
        <w:rPr>
          <w:rFonts w:eastAsia="Times New Roman" w:cs="Times New Roman"/>
          <w:szCs w:val="24"/>
        </w:rPr>
        <w:t>,</w:t>
      </w:r>
      <w:r>
        <w:rPr>
          <w:rFonts w:eastAsia="Times New Roman" w:cs="Times New Roman"/>
          <w:szCs w:val="24"/>
        </w:rPr>
        <w:t xml:space="preserve"> μπαίνει μπροστά στις ράγες η δοκιμαστική λειτουργία των βαγονέτων και το 2020 παραδίδεται στον λαό της Θεσσαλο</w:t>
      </w:r>
      <w:r>
        <w:rPr>
          <w:rFonts w:eastAsia="Times New Roman" w:cs="Times New Roman"/>
          <w:szCs w:val="24"/>
        </w:rPr>
        <w:t xml:space="preserve">νίκης. </w:t>
      </w:r>
    </w:p>
    <w:p w14:paraId="6BEEFB9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Ξαναλέω, το μετρό δεν είναι του Σπίρτζη, το μετρό δεν είναι των Βουλευτών του ΣΥΡΙΖΑ. Το μετρό ανήκει στους πολίτες της Θεσσαλονίκης, που το πλήρωσαν το ξαναπλήρωσαν και το ξαναπλήρωσαν. Ξέρετε, όταν σταματούσε, ήταν στο παρασκήνιο για το αν θα τα </w:t>
      </w:r>
      <w:r>
        <w:rPr>
          <w:rFonts w:eastAsia="Times New Roman" w:cs="Times New Roman"/>
          <w:szCs w:val="24"/>
        </w:rPr>
        <w:t xml:space="preserve">βρουν στις μίζες. </w:t>
      </w:r>
    </w:p>
    <w:p w14:paraId="6BEEFB9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εξυγιαντική τομή στον ΟΑΣΘ, οι πρώτες νέες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 που λειτουργούν ήδη στη δυτική Θεσσαλονίκη, τα στρατόπεδα του Παύλου Μελά και του Κόδρα, για όλα αυτά θα υπάρξει εκτενής απολογισμός και από τους Υπουργούς και από τον Π</w:t>
      </w:r>
      <w:r>
        <w:rPr>
          <w:rFonts w:eastAsia="Times New Roman" w:cs="Times New Roman"/>
          <w:szCs w:val="24"/>
        </w:rPr>
        <w:t>ρωθυπουργό στο τριήμερο 26,27 και 28</w:t>
      </w:r>
      <w:r>
        <w:rPr>
          <w:rFonts w:eastAsia="Times New Roman" w:cs="Times New Roman"/>
          <w:szCs w:val="24"/>
        </w:rPr>
        <w:t>,</w:t>
      </w:r>
      <w:r>
        <w:rPr>
          <w:rFonts w:eastAsia="Times New Roman" w:cs="Times New Roman"/>
          <w:szCs w:val="24"/>
        </w:rPr>
        <w:t xml:space="preserve"> που θα πραγματοποιηθεί το 11</w:t>
      </w:r>
      <w:r>
        <w:rPr>
          <w:rFonts w:eastAsia="Times New Roman" w:cs="Times New Roman"/>
          <w:szCs w:val="24"/>
          <w:vertAlign w:val="superscript"/>
        </w:rPr>
        <w:t>ο</w:t>
      </w:r>
      <w:r>
        <w:rPr>
          <w:rFonts w:eastAsia="Times New Roman" w:cs="Times New Roman"/>
          <w:szCs w:val="24"/>
        </w:rPr>
        <w:t xml:space="preserve"> Αναπτυξιακό Συνέδριο. </w:t>
      </w:r>
    </w:p>
    <w:p w14:paraId="6BEEFB9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Συγκροτείται ο Οργανισμός Προστασίας του Θερμαϊκού Κόλπου. Επιταχύνθηκαν τα έργα στο Αεροδρόμιο «Μακεδονία». Θα καταθέσω στα Πρακτικά τη δισέλιδη ανακοίνωση. Είναι α</w:t>
      </w:r>
      <w:r>
        <w:rPr>
          <w:rFonts w:eastAsia="Times New Roman" w:cs="Times New Roman"/>
          <w:szCs w:val="24"/>
        </w:rPr>
        <w:t>υτοί οι τύποι που κρατούσαν τον αεροδιάδρομο και ταλαιπωρούσαν τον κόσμο με «πέντε συν πέντε» προσαπογειώσεις και πάνε για «δεκαπέντε συν δεκαπέντε» στο επόμενο χρονικό διάστημα και στο τέλος του χρόνου θα είναι «είκοσι πέντε συν είκοσι πέντε» οι προσαπογε</w:t>
      </w:r>
      <w:r>
        <w:rPr>
          <w:rFonts w:eastAsia="Times New Roman" w:cs="Times New Roman"/>
          <w:szCs w:val="24"/>
        </w:rPr>
        <w:t>ιώσεις. Αυτοί που έλεγαν στον Σπίρτζη</w:t>
      </w:r>
      <w:r>
        <w:rPr>
          <w:rFonts w:eastAsia="Times New Roman" w:cs="Times New Roman"/>
          <w:szCs w:val="24"/>
        </w:rPr>
        <w:t>,</w:t>
      </w:r>
      <w:r>
        <w:rPr>
          <w:rFonts w:eastAsia="Times New Roman" w:cs="Times New Roman"/>
          <w:szCs w:val="24"/>
        </w:rPr>
        <w:t xml:space="preserve"> να μη χαθεί η καλοκαιρινή περίοδος και η τουριστική σεζόν </w:t>
      </w:r>
      <w:r>
        <w:rPr>
          <w:rFonts w:eastAsia="Times New Roman" w:cs="Times New Roman"/>
          <w:szCs w:val="24"/>
        </w:rPr>
        <w:t>κ</w:t>
      </w:r>
      <w:r>
        <w:rPr>
          <w:rFonts w:eastAsia="Times New Roman" w:cs="Times New Roman"/>
          <w:szCs w:val="24"/>
        </w:rPr>
        <w:t>αι κατάφερε να παραδώσει το έργο του αεροδιαδρόμου τρεις εβδομάδες νωρίτερα. Πώς γίνεται -ίδια μυαλά, ίδιοι Έλληνες, ίδιες εταιρείες- στη μια περίπτωση τα έργ</w:t>
      </w:r>
      <w:r>
        <w:rPr>
          <w:rFonts w:eastAsia="Times New Roman" w:cs="Times New Roman"/>
          <w:szCs w:val="24"/>
        </w:rPr>
        <w:t>α να είναι το γιοφύρι της Άρτας και τώρα να τελειώνουν, αυτά τα έργα που είχαν τον ατελείωτο;</w:t>
      </w:r>
    </w:p>
    <w:p w14:paraId="6BEEFB9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 καταθέτω στα Πρακτικά έτσι, για να υπάρχει και μνήμη, η οποία πρέπει να είναι κάπως πιο οξυμένη.</w:t>
      </w:r>
    </w:p>
    <w:p w14:paraId="6BEEFB9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w:t>
      </w:r>
      <w:r>
        <w:rPr>
          <w:rFonts w:eastAsia="Times New Roman" w:cs="Times New Roman"/>
          <w:szCs w:val="24"/>
        </w:rPr>
        <w:t>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BEEFB9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Έρχομαι τώρα και θέλω να κλείσω, κύριε Πρόεδρε, μιας που ήταν ονομαστική η αναφορά, για ένα μόνο λε</w:t>
      </w:r>
      <w:r>
        <w:rPr>
          <w:rFonts w:eastAsia="Times New Roman" w:cs="Times New Roman"/>
          <w:szCs w:val="24"/>
        </w:rPr>
        <w:t>πτό στο νομοσχέδιο για τα ταξί.</w:t>
      </w:r>
    </w:p>
    <w:p w14:paraId="6BEEFB9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 νομοσχέδιο για τα ταξί είναι προς τη σωστή κατεύθυνση και βάζει όρους και κανόνες σε τρίτους που θέλουν να κάνουνε μεταφορά. Υπάρχουν άρθρα τα οποία διορθώνουν παθογένειες πολλών ετών. Για παράδειγμα στο άρθρο 1 παράγραφο</w:t>
      </w:r>
      <w:r>
        <w:rPr>
          <w:rFonts w:eastAsia="Times New Roman" w:cs="Times New Roman"/>
          <w:szCs w:val="24"/>
        </w:rPr>
        <w:t>ς 3</w:t>
      </w:r>
      <w:r>
        <w:rPr>
          <w:rFonts w:eastAsia="Times New Roman" w:cs="Times New Roman"/>
          <w:szCs w:val="24"/>
        </w:rPr>
        <w:t>,</w:t>
      </w:r>
      <w:r>
        <w:rPr>
          <w:rFonts w:eastAsia="Times New Roman" w:cs="Times New Roman"/>
          <w:szCs w:val="24"/>
        </w:rPr>
        <w:t xml:space="preserve"> δίνεται η δυνατότητα και στα ταξί να κάνουν μεταφορά ασυνόδευτων δεμάτων με αντίστοιχα παραστατικά.</w:t>
      </w:r>
    </w:p>
    <w:p w14:paraId="6BEEFB9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άρθρο 14 παράγραφος 1</w:t>
      </w:r>
      <w:r>
        <w:rPr>
          <w:rFonts w:eastAsia="Times New Roman" w:cs="Times New Roman"/>
          <w:szCs w:val="24"/>
        </w:rPr>
        <w:t>,</w:t>
      </w:r>
      <w:r>
        <w:rPr>
          <w:rFonts w:eastAsia="Times New Roman" w:cs="Times New Roman"/>
          <w:szCs w:val="24"/>
        </w:rPr>
        <w:t xml:space="preserve"> μπορούν τα πενταθέσια να μεταφέρουν πλέον και αναπηρικό αμαξίδιο στα πολυμορφικά αυτοκίνητα ενός όγκου. Στο ίδιο άρθρο στην </w:t>
      </w:r>
      <w:r>
        <w:rPr>
          <w:rFonts w:eastAsia="Times New Roman" w:cs="Times New Roman"/>
          <w:szCs w:val="24"/>
        </w:rPr>
        <w:t>παράγραφο 5 υπάρχει η παράταση ηλικίας των αυτοκινήτων.</w:t>
      </w:r>
    </w:p>
    <w:p w14:paraId="6BEEFB9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Τριανταφυλλίδη, εντελώς ειρηνικά ο «διαιτητής» σημαίνει τη λήξη.</w:t>
      </w:r>
    </w:p>
    <w:p w14:paraId="6BEEFB9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Τελειώνω, κύριε Πρόεδρε, βεβαίως.</w:t>
      </w:r>
    </w:p>
    <w:p w14:paraId="6BEEFB9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Οι ταξιτζήδες ζητούν μία παράταση </w:t>
      </w:r>
      <w:r>
        <w:rPr>
          <w:rFonts w:eastAsia="Times New Roman" w:cs="Times New Roman"/>
          <w:szCs w:val="24"/>
        </w:rPr>
        <w:t>για τρία χρόνια</w:t>
      </w:r>
      <w:r>
        <w:rPr>
          <w:rFonts w:eastAsia="Times New Roman" w:cs="Times New Roman"/>
          <w:szCs w:val="24"/>
        </w:rPr>
        <w:t>,</w:t>
      </w:r>
      <w:r>
        <w:rPr>
          <w:rFonts w:eastAsia="Times New Roman" w:cs="Times New Roman"/>
          <w:szCs w:val="24"/>
        </w:rPr>
        <w:t xml:space="preserve"> που δίνεται και αυτή αναδρομικά.</w:t>
      </w:r>
    </w:p>
    <w:p w14:paraId="6BEEFB9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Είπαμε να επισπεύσουμε την ονομαστική ψηφοφορία. Αυτό δεν είπαμε;</w:t>
      </w:r>
    </w:p>
    <w:p w14:paraId="6BEEFB9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Ολοκληρώνω, κύριε Βαρεμένε. Σας είπα ότι έγινε προσωπική αναφορά.</w:t>
      </w:r>
    </w:p>
    <w:p w14:paraId="6BEEFB9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άρθρο 13</w:t>
      </w:r>
      <w:r>
        <w:rPr>
          <w:rFonts w:eastAsia="Times New Roman" w:cs="Times New Roman"/>
          <w:szCs w:val="24"/>
        </w:rPr>
        <w:t>,</w:t>
      </w:r>
      <w:r>
        <w:rPr>
          <w:rFonts w:eastAsia="Times New Roman" w:cs="Times New Roman"/>
          <w:szCs w:val="24"/>
        </w:rPr>
        <w:t xml:space="preserve"> τίθενται όροι και κανόνες</w:t>
      </w:r>
      <w:r>
        <w:rPr>
          <w:rFonts w:eastAsia="Times New Roman" w:cs="Times New Roman"/>
          <w:szCs w:val="24"/>
        </w:rPr>
        <w:t>,</w:t>
      </w:r>
      <w:r>
        <w:rPr>
          <w:rFonts w:eastAsia="Times New Roman" w:cs="Times New Roman"/>
          <w:szCs w:val="24"/>
        </w:rPr>
        <w:t xml:space="preserve"> σε αυτούς που θα ήθελαν να φοροδιαφύγουν με δήθεν καινοτόμες εφαρμογές τύπου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w:t>
      </w:r>
    </w:p>
    <w:p w14:paraId="6BEEFB9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Επίσης σε θετική κατεύθυνση είναι ότι και στα ταξί πλέον τα πειθαρχικά συμβούλια οργανώνονται και πλαισιώνονται με πιο επίσημη </w:t>
      </w:r>
      <w:r>
        <w:rPr>
          <w:rFonts w:eastAsia="Times New Roman" w:cs="Times New Roman"/>
          <w:szCs w:val="24"/>
        </w:rPr>
        <w:t xml:space="preserve">οντότητα από την </w:t>
      </w:r>
      <w:r>
        <w:rPr>
          <w:rFonts w:eastAsia="Times New Roman" w:cs="Times New Roman"/>
          <w:szCs w:val="24"/>
        </w:rPr>
        <w:t>π</w:t>
      </w:r>
      <w:r>
        <w:rPr>
          <w:rFonts w:eastAsia="Times New Roman" w:cs="Times New Roman"/>
          <w:szCs w:val="24"/>
        </w:rPr>
        <w:t xml:space="preserve">εριφέρεια, δικηγόρο και δύο εκπροσώπους </w:t>
      </w:r>
      <w:r>
        <w:rPr>
          <w:rFonts w:eastAsia="Times New Roman" w:cs="Times New Roman"/>
          <w:szCs w:val="24"/>
        </w:rPr>
        <w:t>κ</w:t>
      </w:r>
      <w:r>
        <w:rPr>
          <w:rFonts w:eastAsia="Times New Roman" w:cs="Times New Roman"/>
          <w:szCs w:val="24"/>
        </w:rPr>
        <w:t>αι καλά θα ήταν ίσως να υπήρχε και η δυνατότητα της ένστασης.</w:t>
      </w:r>
    </w:p>
    <w:p w14:paraId="6BEEFB9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Συμφωνούμε, επίσης, με την αυστηροποίηση των προστίμων</w:t>
      </w:r>
      <w:r>
        <w:rPr>
          <w:rFonts w:eastAsia="Times New Roman" w:cs="Times New Roman"/>
          <w:szCs w:val="24"/>
        </w:rPr>
        <w:t>,</w:t>
      </w:r>
      <w:r>
        <w:rPr>
          <w:rFonts w:eastAsia="Times New Roman" w:cs="Times New Roman"/>
          <w:szCs w:val="24"/>
        </w:rPr>
        <w:t xml:space="preserve"> σε περίπτωση που έχουμε ανθρώπους Α</w:t>
      </w:r>
      <w:r>
        <w:rPr>
          <w:rFonts w:eastAsia="Times New Roman" w:cs="Times New Roman"/>
          <w:szCs w:val="24"/>
        </w:rPr>
        <w:t>ΜΕ</w:t>
      </w:r>
      <w:r>
        <w:rPr>
          <w:rFonts w:eastAsia="Times New Roman" w:cs="Times New Roman"/>
          <w:szCs w:val="24"/>
        </w:rPr>
        <w:t>Α.</w:t>
      </w:r>
    </w:p>
    <w:p w14:paraId="6BEEFBA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Κλείνω την παρέμβασή μου, κύριε </w:t>
      </w:r>
      <w:r>
        <w:rPr>
          <w:rFonts w:eastAsia="Times New Roman" w:cs="Times New Roman"/>
          <w:szCs w:val="24"/>
        </w:rPr>
        <w:t>Πρόεδρε.</w:t>
      </w:r>
    </w:p>
    <w:p w14:paraId="6BEEFBA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κλείσιμο είναι διαρκείας, όμως.</w:t>
      </w:r>
    </w:p>
    <w:p w14:paraId="6BEEFBA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 τόπος συνεχίζει να έχει ανάγκη από μία πεφωτισμένη δεξιά της καραμανλικής σχολής του μέτρου και της μετριοπάθειας, του ορθού, υπεύθυνου και συναινετι</w:t>
      </w:r>
      <w:r>
        <w:rPr>
          <w:rFonts w:eastAsia="Times New Roman" w:cs="Times New Roman"/>
          <w:szCs w:val="24"/>
        </w:rPr>
        <w:t>κού λόγου.</w:t>
      </w:r>
    </w:p>
    <w:p w14:paraId="6BEEFBA3" w14:textId="77777777" w:rsidR="009B7D3A" w:rsidRDefault="00441D78">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ου ΣΥΡΙΖΑ</w:t>
      </w:r>
      <w:r>
        <w:rPr>
          <w:rFonts w:eastAsia="Times New Roman" w:cs="Times New Roman"/>
          <w:szCs w:val="24"/>
        </w:rPr>
        <w:t>)</w:t>
      </w:r>
    </w:p>
    <w:p w14:paraId="6BEEFBA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Δυστυχώς αντ’ αυτού καταγράφεται μια έξαλλη, μισαλλόδοξη, ακροδεξιά Νέα Δημοκρατία με χορηγούς την </w:t>
      </w:r>
      <w:r>
        <w:rPr>
          <w:rFonts w:eastAsia="Times New Roman" w:cs="Times New Roman"/>
          <w:szCs w:val="24"/>
        </w:rPr>
        <w:t>«</w:t>
      </w:r>
      <w:r>
        <w:rPr>
          <w:rFonts w:eastAsia="Times New Roman" w:cs="Times New Roman"/>
          <w:szCs w:val="24"/>
          <w:lang w:val="en-US"/>
        </w:rPr>
        <w:t>U</w:t>
      </w:r>
      <w:r>
        <w:rPr>
          <w:rFonts w:eastAsia="Times New Roman" w:cs="Times New Roman"/>
          <w:szCs w:val="24"/>
          <w:lang w:val="en-US"/>
        </w:rPr>
        <w:t>BER</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rPr>
        <w:t>«</w:t>
      </w:r>
      <w:r>
        <w:rPr>
          <w:rFonts w:eastAsia="Times New Roman" w:cs="Times New Roman"/>
          <w:szCs w:val="24"/>
          <w:lang w:val="en-US"/>
        </w:rPr>
        <w:t>TAXI</w:t>
      </w:r>
      <w:r>
        <w:rPr>
          <w:rFonts w:eastAsia="Times New Roman" w:cs="Times New Roman"/>
          <w:szCs w:val="24"/>
        </w:rPr>
        <w:t>Β</w:t>
      </w:r>
      <w:r>
        <w:rPr>
          <w:rFonts w:eastAsia="Times New Roman" w:cs="Times New Roman"/>
          <w:szCs w:val="24"/>
          <w:lang w:val="en-US"/>
        </w:rPr>
        <w:t>EAT</w:t>
      </w:r>
      <w:r>
        <w:rPr>
          <w:rFonts w:eastAsia="Times New Roman" w:cs="Times New Roman"/>
          <w:szCs w:val="24"/>
        </w:rPr>
        <w:t>»</w:t>
      </w:r>
      <w:r>
        <w:rPr>
          <w:rFonts w:eastAsia="Times New Roman" w:cs="Times New Roman"/>
          <w:szCs w:val="24"/>
        </w:rPr>
        <w:t>.</w:t>
      </w:r>
    </w:p>
    <w:p w14:paraId="6BEEFBA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ευχαριστώ.</w:t>
      </w:r>
    </w:p>
    <w:p w14:paraId="6BEEFBA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Ευχαριστώ.</w:t>
      </w:r>
    </w:p>
    <w:p w14:paraId="6BEEFBA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ΚΕΦΑΛΟΓΙΑΝΝΗΣ:</w:t>
      </w:r>
      <w:r>
        <w:rPr>
          <w:rFonts w:eastAsia="Times New Roman" w:cs="Times New Roman"/>
          <w:szCs w:val="24"/>
        </w:rPr>
        <w:t xml:space="preserve"> Κύριε Πρόεδρε, ζητώ τον λόγο.</w:t>
      </w:r>
    </w:p>
    <w:p w14:paraId="6BEEFBA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τον λόγο, κύριε Κεφαλογιάννη.</w:t>
      </w:r>
    </w:p>
    <w:p w14:paraId="6BEEFBA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Ορμώμενος και από το γεγονός ότι ο προηγούμενος συνάδελφος χρειάστηκε περίπου δέκα λεπτά…</w:t>
      </w:r>
    </w:p>
    <w:p w14:paraId="6BEEFBA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ς):</w:t>
      </w:r>
      <w:r>
        <w:rPr>
          <w:rFonts w:eastAsia="Times New Roman" w:cs="Times New Roman"/>
          <w:szCs w:val="24"/>
        </w:rPr>
        <w:t xml:space="preserve"> Ήταν μια εξαίρεση. Αναλαμβάνω την ευθύνη.</w:t>
      </w:r>
    </w:p>
    <w:p w14:paraId="6BEEFBA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Δεν ήταν εξαίρεση. Αντί για επτά λεπτά μίλησε περίπου δέκα λεπτά και τριάντα δευτερόλεπτα. Δηλαδή υπερβαίνουν τον χρόνο κατά 50%.</w:t>
      </w:r>
    </w:p>
    <w:p w14:paraId="6BEEFBAC"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Επανέρχομαι στην πρόταση που κάναμε ως Νέα Δημοκρατία. Το</w:t>
      </w:r>
      <w:r>
        <w:rPr>
          <w:rFonts w:eastAsia="Times New Roman" w:cs="Times New Roman"/>
          <w:szCs w:val="24"/>
        </w:rPr>
        <w:t xml:space="preserve"> συγκεκριμένο νομοσχέδιο ούτε επείγον είναι ούτε κατεπείγον. Μπορούμε να πάμε σε μια ονομαστική ψηφοφορία, από τη στιγμή που η Πλειοψηφία το ζήτησε, την επόμενη εβδομάδα. Υπάρχει και αντιπρόταση. Εάν δεν μπορείτε τη Δευτέρα ή την Τρίτη, γιατί έχετε το αναπ</w:t>
      </w:r>
      <w:r>
        <w:rPr>
          <w:rFonts w:eastAsia="Times New Roman" w:cs="Times New Roman"/>
          <w:szCs w:val="24"/>
        </w:rPr>
        <w:t>τυξιακό συνέδριο, μπορούμε να πάμε την Τετάρτη. Εμείς επαναφέρουμε την πρόταση. Λέμε να μιλήσουν οι συνάδελφοι όσο χρόνο θέλουν, βάσει του Κανονισμού, και να μην τους κόψουμε κάποια στιγμή τον χρόνο στα πέντε ή στα έξι λεπτά...</w:t>
      </w:r>
    </w:p>
    <w:p w14:paraId="6BEEFBAD"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Το όσο θέλουν</w:t>
      </w:r>
      <w:r>
        <w:rPr>
          <w:rFonts w:eastAsia="Times New Roman" w:cs="Times New Roman"/>
          <w:szCs w:val="24"/>
        </w:rPr>
        <w:t>,</w:t>
      </w:r>
      <w:r>
        <w:rPr>
          <w:rFonts w:eastAsia="Times New Roman" w:cs="Times New Roman"/>
          <w:szCs w:val="24"/>
        </w:rPr>
        <w:t xml:space="preserve"> είναι λίγο παρεξηγήσιμο. </w:t>
      </w:r>
    </w:p>
    <w:p w14:paraId="6BEEFBAE"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Με βάση τον Κανονισμό λέω, κύριε Πρόεδρε. Να μιλήσουν επτά λεπτά και όχι να τους κόψουμε τον χρόνο στα έξι ή στα πέντε λεπτά. </w:t>
      </w:r>
    </w:p>
    <w:p w14:paraId="6BEEFBAF"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Είναι άβυσσος η ψυχή του Βουλευτή, εάν του πεις ότι θα μιλήσει όσο θέλει. </w:t>
      </w:r>
    </w:p>
    <w:p w14:paraId="6BEEFBB0"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Όσο θέλει με βάση τον Κανονισμό, δηλαδή επτά λεπτά και όχι να του κόψουμε τον χρόνο στα έξι ή πέντε λεπτά, κάτι το οποίο θα γίνει εκ των πραγμάτων. </w:t>
      </w:r>
    </w:p>
    <w:p w14:paraId="6BEEFBB1"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(Γεώργιος Βαρεμένος):</w:t>
      </w:r>
      <w:r>
        <w:rPr>
          <w:rFonts w:eastAsia="Times New Roman" w:cs="Times New Roman"/>
          <w:szCs w:val="24"/>
        </w:rPr>
        <w:t xml:space="preserve"> Καταγράφεται.</w:t>
      </w:r>
    </w:p>
    <w:p w14:paraId="6BEEFBB2"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Κύριε Πρόεδρε, σε κάθε περίπτωση να πάρει απόφαση η Ολομέλεια της Βουλής, γιατί δεν έχει πάρει αυτή τη στιγμή μια απόφαση. Έχουν εκφραστεί οι Κοινοβουλευτικοί Εκπρόσωποι, αλλά δεν υπάρχει απόφασ</w:t>
      </w:r>
      <w:r>
        <w:rPr>
          <w:rFonts w:eastAsia="Times New Roman" w:cs="Times New Roman"/>
          <w:szCs w:val="24"/>
        </w:rPr>
        <w:t>η της Ολομέλειας. Πρέπει να αποφασίσουμε</w:t>
      </w:r>
      <w:r>
        <w:rPr>
          <w:rFonts w:eastAsia="Times New Roman" w:cs="Times New Roman"/>
          <w:szCs w:val="24"/>
        </w:rPr>
        <w:t>.</w:t>
      </w:r>
      <w:r>
        <w:rPr>
          <w:rFonts w:eastAsia="Times New Roman" w:cs="Times New Roman"/>
          <w:szCs w:val="24"/>
        </w:rPr>
        <w:t xml:space="preserve"> Θα γίνει ονομαστική ψηφοφορία σήμερα ή θα πάει για την επόμενη εβδομάδα; Εμείς επαναφέρουμε την πρόταση. Δεν μπορούμε τη Δευτέρα; Ας το κάνουμε την Τρίτη ή την Τετάρτη. Δεν υπάρχει ούτε κατεπείγον ούτε επείγον στο </w:t>
      </w:r>
      <w:r>
        <w:rPr>
          <w:rFonts w:eastAsia="Times New Roman" w:cs="Times New Roman"/>
          <w:szCs w:val="24"/>
        </w:rPr>
        <w:t xml:space="preserve">συγκεκριμένο νομοσχέδιο. </w:t>
      </w:r>
    </w:p>
    <w:p w14:paraId="6BEEFBB3"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Εάν επιμένει η Πλειοψηφία, θα γίνει σήμερα. Είναι σαφές. </w:t>
      </w:r>
    </w:p>
    <w:p w14:paraId="6BEEFBB4"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Να πάρει απόφαση η Ολομέλεια. Αυτή τη στιγμή η Ολομέλεια δεν έχει πάρει απόφαση. Έχουμε τοποθετηθεί, αλλά πρέπει να </w:t>
      </w:r>
      <w:r>
        <w:rPr>
          <w:rFonts w:eastAsia="Times New Roman" w:cs="Times New Roman"/>
          <w:szCs w:val="24"/>
        </w:rPr>
        <w:t>ψηφίσουμε.</w:t>
      </w:r>
    </w:p>
    <w:p w14:paraId="6BEEFBB5"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Χατζηδάκης έχει τον λόγο.</w:t>
      </w:r>
    </w:p>
    <w:p w14:paraId="6BEEFBB6"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Κύριε Πρόεδρε, έχω ζητήσει τον λόγο.</w:t>
      </w:r>
    </w:p>
    <w:p w14:paraId="6BEEFBB7"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Επί της διαδικασίας; </w:t>
      </w:r>
    </w:p>
    <w:p w14:paraId="6BEEFBB8"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Έχω ζητήσει τον λόγο και μου είπε ο προηγούμενος Πρόεδρος</w:t>
      </w:r>
      <w:r>
        <w:rPr>
          <w:rFonts w:eastAsia="Times New Roman" w:cs="Times New Roman"/>
          <w:szCs w:val="24"/>
        </w:rPr>
        <w:t xml:space="preserve">, να μιλήσει πρώτα ο κ. Τριανταφυλλίδης και μετά να μιλήσω εγώ. </w:t>
      </w:r>
    </w:p>
    <w:p w14:paraId="6BEEFBB9"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Θέλετε να κάνετε τώρα την ομιλία σας ή επί της διαδικασίας; </w:t>
      </w:r>
    </w:p>
    <w:p w14:paraId="6BEEFBBA"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Έχω ζητήσει τον λόγο να μιλήσω ως Κοινοβουλευτική Εκπρόσωπος και με παρακάλεσε ο </w:t>
      </w:r>
      <w:r>
        <w:rPr>
          <w:rFonts w:eastAsia="Times New Roman" w:cs="Times New Roman"/>
          <w:szCs w:val="24"/>
        </w:rPr>
        <w:t>κ. Καμμένος να μιλήσει ο πρώτος ομιλητής.</w:t>
      </w:r>
    </w:p>
    <w:p w14:paraId="6BEEFBBB"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θα μιλήσετε μετά τον ομιλητή. Είπαμε να μιλήσουν δυο Βουλευτές και μετά οι Κοινοβουλευτικοί Εκπρόσωποι. Θα εναλλάσσονται. </w:t>
      </w:r>
    </w:p>
    <w:p w14:paraId="6BEEFBBC"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Τώρα το είπαμε, γιατί σ’ εμένα η συνεννόηση ήταν να μιλήσει ένας Βουλευτής και μετά εγώ.</w:t>
      </w:r>
    </w:p>
    <w:p w14:paraId="6BEEFBBD"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Είθισται να μιλούν πρώτα κάποιοι ομιλητές και μετά οι Κοινοβουλευτικοί</w:t>
      </w:r>
      <w:r>
        <w:rPr>
          <w:rFonts w:eastAsia="Times New Roman" w:cs="Times New Roman"/>
          <w:szCs w:val="24"/>
        </w:rPr>
        <w:t xml:space="preserve"> Εκπρόσωποι.</w:t>
      </w:r>
      <w:r>
        <w:rPr>
          <w:rFonts w:eastAsia="Times New Roman" w:cs="Times New Roman"/>
          <w:szCs w:val="24"/>
        </w:rPr>
        <w:t xml:space="preserve"> </w:t>
      </w:r>
    </w:p>
    <w:p w14:paraId="6BEEFBBE"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Χατζηδάκη, έχετε τον λόγο</w:t>
      </w:r>
      <w:r>
        <w:rPr>
          <w:rFonts w:eastAsia="Times New Roman" w:cs="Times New Roman"/>
          <w:szCs w:val="24"/>
        </w:rPr>
        <w:t>.</w:t>
      </w:r>
    </w:p>
    <w:p w14:paraId="6BEEFBBF"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κυρίες και κύριοι συνάδελφοι, ο κ. Σπίρτζης</w:t>
      </w:r>
      <w:r>
        <w:rPr>
          <w:rFonts w:eastAsia="Times New Roman" w:cs="Times New Roman"/>
          <w:szCs w:val="24"/>
        </w:rPr>
        <w:t>,</w:t>
      </w:r>
      <w:r>
        <w:rPr>
          <w:rFonts w:eastAsia="Times New Roman" w:cs="Times New Roman"/>
          <w:szCs w:val="24"/>
        </w:rPr>
        <w:t xml:space="preserve"> προηγουμένως</w:t>
      </w:r>
      <w:r>
        <w:rPr>
          <w:rFonts w:eastAsia="Times New Roman" w:cs="Times New Roman"/>
          <w:szCs w:val="24"/>
        </w:rPr>
        <w:t>,</w:t>
      </w:r>
      <w:r>
        <w:rPr>
          <w:rFonts w:eastAsia="Times New Roman" w:cs="Times New Roman"/>
          <w:szCs w:val="24"/>
        </w:rPr>
        <w:t xml:space="preserve"> σε μια παρέμβασή του αναφέρθηκε στα δημόσια έργα της περιόδου 2000-2014 με τον γνωστό επικριτικό του τόνο. </w:t>
      </w:r>
    </w:p>
    <w:p w14:paraId="6BEEFBC0"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πρώτα απ’ όλα, να του υπενθυμίσω ότι </w:t>
      </w:r>
      <w:r>
        <w:rPr>
          <w:rFonts w:eastAsia="Times New Roman" w:cs="Times New Roman"/>
          <w:szCs w:val="24"/>
        </w:rPr>
        <w:t xml:space="preserve">εάν δεν κάνω λάθος, μεταξύ 2000-2014 ο ίδιος ήταν εκλεκτό τέκνο και προβεβλημένο στέλεχος του ΠΑΣΟΚ, το οποίο σήμερα κατηγορεί, διότι ανένηψε τον Ιανουάριο του 2015, όταν είδε το φως το συριζαϊκόν. </w:t>
      </w:r>
    </w:p>
    <w:p w14:paraId="6BEEFBC1"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Θέλω, όμως, να του υπενθυμίσω και κάτι άλλο σε σχέση με τ</w:t>
      </w:r>
      <w:r>
        <w:rPr>
          <w:rFonts w:eastAsia="Times New Roman" w:cs="Times New Roman"/>
          <w:szCs w:val="24"/>
        </w:rPr>
        <w:t>α έργα και την επανεκκίνησή τους ότι με την κυβέρνηση Σαμαρά τα έργα τα οποία είχαν σταματήσει λόγω της μεγάλης οικονομικής κρίσης</w:t>
      </w:r>
      <w:r>
        <w:rPr>
          <w:rFonts w:eastAsia="Times New Roman" w:cs="Times New Roman"/>
          <w:szCs w:val="24"/>
        </w:rPr>
        <w:t>,</w:t>
      </w:r>
      <w:r>
        <w:rPr>
          <w:rFonts w:eastAsia="Times New Roman" w:cs="Times New Roman"/>
          <w:szCs w:val="24"/>
        </w:rPr>
        <w:t xml:space="preserve"> επανεκκίνησαν σε συμφωνία απόλυτη με την Ευρωπαϊκή Επιτροπή και με χρηματοδότηση από την Ευρωπαϊκή Επιτροπή μέσω του ΕΣΠΑ, ε</w:t>
      </w:r>
      <w:r>
        <w:rPr>
          <w:rFonts w:eastAsia="Times New Roman" w:cs="Times New Roman"/>
          <w:szCs w:val="24"/>
        </w:rPr>
        <w:t xml:space="preserve">νώ το 2015 όταν σταμάτησαν εκ νέου τα έργα λόγω της περιβόητης διαπραγμάτευσης Βαρουφάκη, της στάσης πληρωμών του </w:t>
      </w:r>
      <w:r>
        <w:rPr>
          <w:rFonts w:eastAsia="Times New Roman" w:cs="Times New Roman"/>
          <w:szCs w:val="24"/>
        </w:rPr>
        <w:t>δ</w:t>
      </w:r>
      <w:r>
        <w:rPr>
          <w:rFonts w:eastAsia="Times New Roman" w:cs="Times New Roman"/>
          <w:szCs w:val="24"/>
        </w:rPr>
        <w:t xml:space="preserve">ημοσίου και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τα έργα ξαναξεκίνησαν, όταν ο κ. Σπίρτζης έδωσε 500 εκατομμύρια ευρώ στους εργολάβους πανωπροίκι εις υγείαν</w:t>
      </w:r>
      <w:r>
        <w:rPr>
          <w:rFonts w:eastAsia="Times New Roman" w:cs="Times New Roman"/>
          <w:szCs w:val="24"/>
        </w:rPr>
        <w:t xml:space="preserve"> των Ελλήνων φορολογουμένων, διότι όλα αυτά τα χρήματα πληρώθηκαν από τον ελληνικό προϋπολογισμό, 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Καλύτερα, λοιπόν, η σιωπή για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6BEEFBC2" w14:textId="77777777" w:rsidR="009B7D3A" w:rsidRDefault="00441D78">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BEEFBC3"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ροχωρώ στο νομοσχέδιο. </w:t>
      </w:r>
      <w:r>
        <w:rPr>
          <w:rFonts w:eastAsia="Times New Roman" w:cs="Times New Roman"/>
          <w:szCs w:val="24"/>
        </w:rPr>
        <w:t>Πρώτα απ’ όλα θέλω να πω μια καλή κουβέντα για τον κ. Σπίρτζη, για να μην τον αδικώ. Θέλω να πω ότι ο κ. Σπίρτζης με αυτό το νομοσχέδιο</w:t>
      </w:r>
      <w:r>
        <w:rPr>
          <w:rFonts w:eastAsia="Times New Roman" w:cs="Times New Roman"/>
          <w:szCs w:val="24"/>
        </w:rPr>
        <w:t>,</w:t>
      </w:r>
      <w:r>
        <w:rPr>
          <w:rFonts w:eastAsia="Times New Roman" w:cs="Times New Roman"/>
          <w:szCs w:val="24"/>
        </w:rPr>
        <w:t xml:space="preserve"> έχει πετύχει ένα παγκόσμιο ρεκόρ, το οποίο οφείλουμε να του αναγνωρίσουμε. Αυτό το παγκόσμιο ρεκόρ έχει να κάνει με τον</w:t>
      </w:r>
      <w:r>
        <w:rPr>
          <w:rFonts w:eastAsia="Times New Roman" w:cs="Times New Roman"/>
          <w:szCs w:val="24"/>
        </w:rPr>
        <w:t xml:space="preserve"> αριθμό των υπουργικών αποφάσεων και των κοινών υπουργικών αποφάσεων που έχουν εκδοθεί. </w:t>
      </w:r>
    </w:p>
    <w:p w14:paraId="6BEEFBC4" w14:textId="77777777" w:rsidR="009B7D3A" w:rsidRDefault="00441D78">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BEEFBC5"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Για εσάς δεν υπάρχει καλύτερα…</w:t>
      </w:r>
    </w:p>
    <w:p w14:paraId="6BEEFBC6"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Κύριε Θεωνά, όταν θα μιλήσετε, θα πείτε αυτά τα οποία θέλε</w:t>
      </w:r>
      <w:r>
        <w:rPr>
          <w:rFonts w:eastAsia="Times New Roman" w:cs="Times New Roman"/>
          <w:szCs w:val="24"/>
        </w:rPr>
        <w:t>τε. Από εκεί και πέρα έχω το θάρρος της γνώμης μου, έχω την άποψή μου και δεν θα πάρω άδεια από κανέναν Υπουργό και από κανέναν Βουλευτή του ΣΥΡΙΖΑ για το τι θα πω! Τελεία και παύλα!</w:t>
      </w:r>
    </w:p>
    <w:p w14:paraId="6BEEFBC7" w14:textId="77777777" w:rsidR="009B7D3A" w:rsidRDefault="00441D78">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EEFBC8"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Σας</w:t>
      </w:r>
      <w:r>
        <w:rPr>
          <w:rFonts w:eastAsia="Times New Roman" w:cs="Times New Roman"/>
          <w:szCs w:val="24"/>
        </w:rPr>
        <w:t xml:space="preserve"> ξέρουμε από παλιότερα…</w:t>
      </w:r>
    </w:p>
    <w:p w14:paraId="6BEEFBC9"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Έχουμε κοινοβουλευτική δημοκρατία και θα πρέπει να το καταλάβετε όλοι!</w:t>
      </w:r>
    </w:p>
    <w:p w14:paraId="6BEEFBCA"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Εντάξει δεν κινδυνεύει η δημοκρατία, κύριε Χατζηδάκη.</w:t>
      </w:r>
    </w:p>
    <w:p w14:paraId="6BEEFBCB"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Θεωνά, σας παρακαλώ πολύ να μη διακόπτετε.</w:t>
      </w:r>
    </w:p>
    <w:p w14:paraId="6BEEFBCC"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Από εκεί και πέρα, ξαναλέω, μια καλή κουβέντα για τον κ. Σπίρτζη</w:t>
      </w:r>
      <w:r>
        <w:rPr>
          <w:rFonts w:eastAsia="Times New Roman" w:cs="Times New Roman"/>
          <w:szCs w:val="24"/>
        </w:rPr>
        <w:t>.</w:t>
      </w:r>
      <w:r>
        <w:rPr>
          <w:rFonts w:eastAsia="Times New Roman" w:cs="Times New Roman"/>
          <w:szCs w:val="24"/>
        </w:rPr>
        <w:t xml:space="preserve"> Ο κ. Σπίρτζης πετυχαίνει με αυτό το νομοσχέδιο ένα παγκόσμιο ρεκόρ.</w:t>
      </w:r>
    </w:p>
    <w:p w14:paraId="6BEEFBC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Ποιο είναι το παγκόσμιο ρεκόρ; Το ανέφερε προηγουμένως ο εισηγητής μας, ο Κώστας Καραμανλής. Το ν</w:t>
      </w:r>
      <w:r>
        <w:rPr>
          <w:rFonts w:eastAsia="Times New Roman" w:cs="Times New Roman"/>
          <w:szCs w:val="24"/>
        </w:rPr>
        <w:t>ομοσχέδιο αυτό περιλαμβάνει την υποχρέωση του Υπουργού</w:t>
      </w:r>
      <w:r>
        <w:rPr>
          <w:rFonts w:eastAsia="Times New Roman" w:cs="Times New Roman"/>
          <w:szCs w:val="24"/>
        </w:rPr>
        <w:t>,</w:t>
      </w:r>
      <w:r>
        <w:rPr>
          <w:rFonts w:eastAsia="Times New Roman" w:cs="Times New Roman"/>
          <w:szCs w:val="24"/>
        </w:rPr>
        <w:t xml:space="preserve"> να εκδώσει διακόσες πενήντα υπουργικές αποφάσεις και κοινές υπουργικές αποφάσεις. Αυτό το πράγμα δεν έχει προηγούμενο. Νομίζω ότι πρέπει να είμαστε όλοι περήφανοι για την Κυβέρνησή μας, σε σχέση με τι</w:t>
      </w:r>
      <w:r>
        <w:rPr>
          <w:rFonts w:eastAsia="Times New Roman" w:cs="Times New Roman"/>
          <w:szCs w:val="24"/>
        </w:rPr>
        <w:t xml:space="preserve">ς πρακτικές καλής νομοθέτησης που ακολουθεί. </w:t>
      </w:r>
    </w:p>
    <w:p w14:paraId="6BEEFBC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Δεύτερη παρατήρηση για το νομοσχέδιο. Φίλες και φίλοι, θα ήθελα να ακούσω μια απάντηση από την Κυβέρνηση για το εξής: Ήρθε ο καινούργιος Κώδικας Οδικής Κυκλοφορίας εν χορδαίς και οργάνοις. Βγήκε το Επιστημονικό</w:t>
      </w:r>
      <w:r>
        <w:rPr>
          <w:rFonts w:eastAsia="Times New Roman" w:cs="Times New Roman"/>
          <w:szCs w:val="24"/>
        </w:rPr>
        <w:t xml:space="preserve"> Συμβούλιο της Βουλής και λέει ότι είναι αντισυνταγματικός. Το περνάμε χωρίς να το συζητάμε, όπως έλεγε το τραγούδι, «μικρά εγκλήματα, μικρές δολοφονίες» και «δεν βαριέσαι»; Δεν πρέπει κάποιος να απαντήσει και να τεκμηριώσει την άποψή του, γιατί το νομοσχέ</w:t>
      </w:r>
      <w:r>
        <w:rPr>
          <w:rFonts w:eastAsia="Times New Roman" w:cs="Times New Roman"/>
          <w:szCs w:val="24"/>
        </w:rPr>
        <w:t>διο για το οποίο πανηγυρίζετε</w:t>
      </w:r>
      <w:r>
        <w:rPr>
          <w:rFonts w:eastAsia="Times New Roman" w:cs="Times New Roman"/>
          <w:szCs w:val="24"/>
        </w:rPr>
        <w:t>,</w:t>
      </w:r>
      <w:r>
        <w:rPr>
          <w:rFonts w:eastAsia="Times New Roman" w:cs="Times New Roman"/>
          <w:szCs w:val="24"/>
        </w:rPr>
        <w:t xml:space="preserve"> έχει αντιμέτωπό του το Επιστημονικό Συμβούλιο της Βουλής, ένα ανεξάρτητο όργανο, το οποίο μιλάει ευθέως για αντισυνταγματικότητα; </w:t>
      </w:r>
    </w:p>
    <w:p w14:paraId="6BEEFBC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Τρίτη παρατήρηση: Αναφέρομαι στο περιβόητο θέμα της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για να υπογραμμ</w:t>
      </w:r>
      <w:r>
        <w:rPr>
          <w:rFonts w:eastAsia="Times New Roman" w:cs="Times New Roman"/>
          <w:szCs w:val="24"/>
        </w:rPr>
        <w:t xml:space="preserve">ίσω και από αυτό το Βήμα τη θέση της Νέας Δημοκρατίας, που θέλουν να την ακούσουν όλοι οι Έλληνες πολίτες και πάνω απ’ όλα οι ταξιτζήδες. </w:t>
      </w:r>
    </w:p>
    <w:p w14:paraId="6BEEFBD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Για εμάς είναι άλλο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άλλο η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είναι μια επιχείρηση που κινείται στη γκρίζα ζώνη και η </w:t>
      </w:r>
      <w:r>
        <w:rPr>
          <w:rFonts w:eastAsia="Times New Roman" w:cs="Times New Roman"/>
          <w:szCs w:val="24"/>
        </w:rPr>
        <w:t>οποία θα πρέπει να τύχει μιας αντιμετώπισης αντίστοιχης με αυτή που έχει στα περισσότερα ευρωπαϊκά κράτη. Υπάρχει μάλιστα ο οδηγός</w:t>
      </w:r>
      <w:r>
        <w:rPr>
          <w:rFonts w:eastAsia="Times New Roman" w:cs="Times New Roman"/>
          <w:szCs w:val="24"/>
        </w:rPr>
        <w:t>,</w:t>
      </w:r>
      <w:r>
        <w:rPr>
          <w:rFonts w:eastAsia="Times New Roman" w:cs="Times New Roman"/>
          <w:szCs w:val="24"/>
        </w:rPr>
        <w:t xml:space="preserve"> που είναι η απόφαση του δικαστηρίου των Ευρωπαϊκών Κοινοτήτων. Η θέση</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της Νέας Δημοκρατίας είναι κρυστάλλινη και δε</w:t>
      </w:r>
      <w:r>
        <w:rPr>
          <w:rFonts w:eastAsia="Times New Roman" w:cs="Times New Roman"/>
          <w:szCs w:val="24"/>
        </w:rPr>
        <w:t xml:space="preserve">ν μπορεί να διαστρεβλωθεί από κανέναν. </w:t>
      </w:r>
    </w:p>
    <w:p w14:paraId="6BEEFBD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Επειδή, όμως, η Κυβέρνηση εμφανίζεται με περίσσιο θράσος μπροστά στη Βουλή και θεωρεί τον εαυτό της υπερασπιστή των ταξιτζήδων, θέλω να θυμίσω</w:t>
      </w:r>
      <w:r>
        <w:rPr>
          <w:rFonts w:eastAsia="Times New Roman" w:cs="Times New Roman"/>
          <w:szCs w:val="24"/>
        </w:rPr>
        <w:t>,</w:t>
      </w:r>
      <w:r>
        <w:rPr>
          <w:rFonts w:eastAsia="Times New Roman" w:cs="Times New Roman"/>
          <w:szCs w:val="24"/>
        </w:rPr>
        <w:t xml:space="preserve"> κάτι το οποίο έχω ζήσει εγώ ο ίδιος και να το υπενθυμίσω εδώ στη Βουλή κ</w:t>
      </w:r>
      <w:r>
        <w:rPr>
          <w:rFonts w:eastAsia="Times New Roman" w:cs="Times New Roman"/>
          <w:szCs w:val="24"/>
        </w:rPr>
        <w:t>αι αφορά τη ρύθμιση για τα αυτοκίνητα με οδηγό</w:t>
      </w:r>
      <w:r>
        <w:rPr>
          <w:rFonts w:eastAsia="Times New Roman" w:cs="Times New Roman"/>
          <w:szCs w:val="24"/>
        </w:rPr>
        <w:t>,</w:t>
      </w:r>
      <w:r>
        <w:rPr>
          <w:rFonts w:eastAsia="Times New Roman" w:cs="Times New Roman"/>
          <w:szCs w:val="24"/>
        </w:rPr>
        <w:t xml:space="preserve"> που πέρασε την περίοδο 2012-2014 και θεσπίστηκε τότε όριο ελάχιστης μίσθωσης έξι ωρών. Τότε, πράγματι, και από τους ταξιτζήδες και από το</w:t>
      </w:r>
      <w:r>
        <w:rPr>
          <w:rFonts w:eastAsia="Times New Roman" w:cs="Times New Roman"/>
          <w:szCs w:val="24"/>
        </w:rPr>
        <w:t>ν</w:t>
      </w:r>
      <w:r>
        <w:rPr>
          <w:rFonts w:eastAsia="Times New Roman" w:cs="Times New Roman"/>
          <w:szCs w:val="24"/>
        </w:rPr>
        <w:t xml:space="preserve"> ΣΥΡΙΖΑ ως </w:t>
      </w:r>
      <w:r>
        <w:rPr>
          <w:rFonts w:eastAsia="Times New Roman" w:cs="Times New Roman"/>
          <w:szCs w:val="24"/>
        </w:rPr>
        <w:t>α</w:t>
      </w:r>
      <w:r>
        <w:rPr>
          <w:rFonts w:eastAsia="Times New Roman" w:cs="Times New Roman"/>
          <w:szCs w:val="24"/>
        </w:rPr>
        <w:t xml:space="preserve">ντιπολίτευση αυτή η ρύθμιση είχε κατηγορηθεί ως ρύθμιση, που θα συμβάλλει στην υποκλοπή –κατ’ αυτούς που έκαναν κριτική- έργου από τους ταξιτζήδες. </w:t>
      </w:r>
    </w:p>
    <w:p w14:paraId="6BEEFBD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Περίμενε, λοιπόν, κανείς από μια τέτοια Κυβέρνηση</w:t>
      </w:r>
      <w:r>
        <w:rPr>
          <w:rFonts w:eastAsia="Times New Roman" w:cs="Times New Roman"/>
          <w:szCs w:val="24"/>
        </w:rPr>
        <w:t>,</w:t>
      </w:r>
      <w:r>
        <w:rPr>
          <w:rFonts w:eastAsia="Times New Roman" w:cs="Times New Roman"/>
          <w:szCs w:val="24"/>
        </w:rPr>
        <w:t xml:space="preserve"> να κινηθεί προς την αντίθετη κατεύθυνση και να καταργήσει τη ρύθμιση ή να αυξήσει τις ώρες προς τα επάνω. Λοιπόν, έχω εδώ τον ν.4512/2018, ο οποίος τώρα πέρασε τον Ιανουάριο με τις δικές σας ψήφους. Οι έξι ώρες που ήταν υποκλοπή, γίνονται τρεις ώρες. Μειώ</w:t>
      </w:r>
      <w:r>
        <w:rPr>
          <w:rFonts w:eastAsia="Times New Roman" w:cs="Times New Roman"/>
          <w:szCs w:val="24"/>
        </w:rPr>
        <w:t xml:space="preserve">νονται περαιτέρω. «Ουαί υμίν, γραμματείς και Φαρισαίοι υποκριταί!». Αυτό θέλω να το ακούσει κάθε ταξιτζής. Διότι υπάρχει το χοντρό δούλεμα και ο ΣΥΡΙΖΑ. Υπάρχουν και κάποια όρια στο δούλεμα των Ελλήνων πολιτών. </w:t>
      </w:r>
    </w:p>
    <w:p w14:paraId="6BEEFBD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Θέλω, όμως, να προχωρήσω και παραπέρα. Έρχεσ</w:t>
      </w:r>
      <w:r>
        <w:rPr>
          <w:rFonts w:eastAsia="Times New Roman" w:cs="Times New Roman"/>
          <w:szCs w:val="24"/>
        </w:rPr>
        <w:t xml:space="preserve">τε –υποτίθεται- να ρυθμίσετε 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Τι θα ρυθμίσετε; Θα ρυθμίσετε μια εταιρεία, που έχει αγκαλιαστεί από οχτώ χιλιάδες ταξιτζήδες –δεκαπέντε χιλιάδες είναι οι ταξιτζήδες της Αθήνας- και η οποία έχει βραβευθεί διεθνώς</w:t>
      </w:r>
      <w:r>
        <w:rPr>
          <w:rFonts w:eastAsia="Times New Roman" w:cs="Times New Roman"/>
          <w:szCs w:val="24"/>
        </w:rPr>
        <w:t>,</w:t>
      </w:r>
      <w:r>
        <w:rPr>
          <w:rFonts w:eastAsia="Times New Roman" w:cs="Times New Roman"/>
          <w:szCs w:val="24"/>
        </w:rPr>
        <w:t xml:space="preserve"> για το ό,τι έχει πετύχει.</w:t>
      </w:r>
    </w:p>
    <w:p w14:paraId="6BEEFBD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σημείο αυτό κτυπάει το κουδούνι λήξεως του χρόνου ομιλίας του κυρίου Βουλευτή) </w:t>
      </w:r>
    </w:p>
    <w:p w14:paraId="6BEEFBD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Κύριε Πρόεδρε, ζητώ την ίδια αντιμετώπιση με τον κ. Τριανταφυλλίδη. </w:t>
      </w:r>
    </w:p>
    <w:p w14:paraId="6BEEFBD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Σε δύο λεπτά θα έχω τελειώσει. </w:t>
      </w:r>
    </w:p>
    <w:p w14:paraId="6BEEFBD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Ε, καλά τώρα!</w:t>
      </w:r>
    </w:p>
    <w:p w14:paraId="6BEEFBD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Κοιτάξτε, είχα δ</w:t>
      </w:r>
      <w:r>
        <w:rPr>
          <w:rFonts w:eastAsia="Times New Roman" w:cs="Times New Roman"/>
          <w:szCs w:val="24"/>
        </w:rPr>
        <w:t xml:space="preserve">ύο λεπτά διακοπές από τον κ. Θεωνά. Δεν θεωρώ ότι είμαι τόσο φοβερός και τρομερός, ώστε να πέσει η Κυβέρνηση με αυτή μου την τοποθέτηση. Κάνετε λίγο υπομονή. Διαφωνούμε, αλλά θέλω να πιστεύω ότι πιστεύετε στις αρχές της κοινοβουλευτικής δημοκρατίας. </w:t>
      </w:r>
    </w:p>
    <w:p w14:paraId="6BEEFBD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Ακούσ</w:t>
      </w:r>
      <w:r>
        <w:rPr>
          <w:rFonts w:eastAsia="Times New Roman" w:cs="Times New Roman"/>
          <w:szCs w:val="24"/>
        </w:rPr>
        <w:t xml:space="preserve">τε, επειδή νομίζω μερικοί από εσάς ενδεχομένως και να μην ξέρετε τι ρυθμίζεται με αυτό το νομοσχέδιο σε σχέση με 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Ποιους θέλετε να ελέγξετε; Έχω μπροστά μου το νομοσχέδιο, το άρθρο 12. Θέλετε να ελέγξετε κάποιες πλατφόρμες που παρέχουν ηλεκτ</w:t>
      </w:r>
      <w:r>
        <w:rPr>
          <w:rFonts w:eastAsia="Times New Roman" w:cs="Times New Roman"/>
          <w:szCs w:val="24"/>
        </w:rPr>
        <w:t xml:space="preserve">ρονικές υπηρεσίες στο πλαίσιο των ταξί. </w:t>
      </w:r>
    </w:p>
    <w:p w14:paraId="6BEEFBD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λέτε; Ότι πρέπει να ελέγχονται αυτοί που επηρεάζουν την τιμή της υπηρεσίας μεταφοράς αμέσως ή εμμέσως διά της παροχής εκπτώσεων ή επιδοτήσεων κομίστρου. Δηλαδή λέτε ότι αν κάποιος δίνει τη νορμάλ τιμή, την κανονι</w:t>
      </w:r>
      <w:r>
        <w:rPr>
          <w:rFonts w:eastAsia="Times New Roman" w:cs="Times New Roman"/>
          <w:szCs w:val="24"/>
        </w:rPr>
        <w:t xml:space="preserve">κή, αυτή που προβλέπει ο νόμος, είμαστε μια χαρά, αλλά αν κάποιος προσφέρει καλύτερη τιμή, υπάρχει πρόβλημα. Εσείς από κίνημα «Δεν Πληρώνω» φτάσατε να γίνετε κίνημα υπέρ της ακρίβειας. Περί αυτού πρόκειται. Είναι γνωστό ότι από αυτή τη ρύθμιση ωφελείται ο </w:t>
      </w:r>
      <w:r>
        <w:rPr>
          <w:rFonts w:eastAsia="Times New Roman" w:cs="Times New Roman"/>
          <w:szCs w:val="24"/>
        </w:rPr>
        <w:t>καταναλωτής, γιατί πληρώνει λιγότερο, ωφελείται ο ταξιτζής, γιατί εισπράττει ολόκληρο το κόμιστρο και απλώς επιβαρύνεται η ίδια η πλατφόρμα. Στις πλάτες της πλατφόρμας πάει η μείωση.</w:t>
      </w:r>
    </w:p>
    <w:p w14:paraId="6BEEFBD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Τι κάνετε, λοιπόν; Πραγματικά διερωτώμαι εάν έχετε καταλάβει τι νομοθετεί</w:t>
      </w:r>
      <w:r>
        <w:rPr>
          <w:rFonts w:eastAsia="Times New Roman" w:cs="Times New Roman"/>
          <w:szCs w:val="24"/>
        </w:rPr>
        <w:t>τε.</w:t>
      </w:r>
    </w:p>
    <w:p w14:paraId="6BEEFBD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Από εκεί και πέρα τι άλλο νομοθετείτε; Ελέγχετε, επίσης, αυτούς που επηρεάζουν τις κρίσιμες πτυχές της υπηρεσίας μεταφοράς</w:t>
      </w:r>
      <w:r>
        <w:rPr>
          <w:rFonts w:eastAsia="Times New Roman" w:cs="Times New Roman"/>
          <w:szCs w:val="24"/>
        </w:rPr>
        <w:t>,</w:t>
      </w:r>
      <w:r>
        <w:rPr>
          <w:rFonts w:eastAsia="Times New Roman" w:cs="Times New Roman"/>
          <w:szCs w:val="24"/>
        </w:rPr>
        <w:t xml:space="preserve"> θέτοντας προδιαγραφές που πρέπει να πληρούν τα αυτοκίνητα πέραν των νομίμων. Δηλαδή αν η πλατφόρμα λέει ότι πρέπει να έχεις ένα </w:t>
      </w:r>
      <w:r>
        <w:rPr>
          <w:rFonts w:eastAsia="Times New Roman" w:cs="Times New Roman"/>
          <w:szCs w:val="24"/>
        </w:rPr>
        <w:t>καλύτερο ταξί, να παρέχεις καλύτερες υπηρεσίες, όχι απαγορεύεται, δεν το θέλουμε. Εμείς θέλουμε τις λιγότερες υπηρεσίες. Αυτό το πράγμα είναι σουρεαλιστικό! Και έχετε καταθέσει και ονομαστική ψηφοφορία</w:t>
      </w:r>
      <w:r>
        <w:rPr>
          <w:rFonts w:eastAsia="Times New Roman" w:cs="Times New Roman"/>
          <w:szCs w:val="24"/>
        </w:rPr>
        <w:t>,</w:t>
      </w:r>
      <w:r>
        <w:rPr>
          <w:rFonts w:eastAsia="Times New Roman" w:cs="Times New Roman"/>
          <w:szCs w:val="24"/>
        </w:rPr>
        <w:t xml:space="preserve"> για να αυτοεξευτελιστείτε πολιτικά ψηφίζοντάς την. Αυ</w:t>
      </w:r>
      <w:r>
        <w:rPr>
          <w:rFonts w:eastAsia="Times New Roman" w:cs="Times New Roman"/>
          <w:szCs w:val="24"/>
        </w:rPr>
        <w:t>τό είναι.</w:t>
      </w:r>
    </w:p>
    <w:p w14:paraId="6BEEFBD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Κάνω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έκκληση στη συνείδησή </w:t>
      </w:r>
      <w:r>
        <w:rPr>
          <w:rFonts w:eastAsia="Times New Roman" w:cs="Times New Roman"/>
          <w:szCs w:val="24"/>
        </w:rPr>
        <w:t>σας.</w:t>
      </w:r>
      <w:r>
        <w:rPr>
          <w:rFonts w:eastAsia="Times New Roman" w:cs="Times New Roman"/>
          <w:szCs w:val="24"/>
        </w:rPr>
        <w:t xml:space="preserve"> Απομακρυνθείτε από τα τερτίπια του λαϊκισμού του κ. Σπίρτζη και σεβαστείτε έστω την προσωπική σας πορεία στον πολιτικό σας χώρο.</w:t>
      </w:r>
    </w:p>
    <w:p w14:paraId="6BEEFBDE"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Μήπως να σεβαστούμε και τον χρόνο;</w:t>
      </w:r>
    </w:p>
    <w:p w14:paraId="6BEEFBD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ΙΝΟΣ ΧΑΤΖΗΔΑΚΗΣ:</w:t>
      </w:r>
      <w:r>
        <w:rPr>
          <w:rFonts w:eastAsia="Times New Roman" w:cs="Times New Roman"/>
          <w:szCs w:val="24"/>
        </w:rPr>
        <w:t xml:space="preserve"> Κάτι τελευταίο αλλά πολύ σημαντικό.</w:t>
      </w:r>
    </w:p>
    <w:p w14:paraId="6BEEFBE0"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Διαβάστε, κυρίες και κύριοι συνάδελφοι του ΣΥΡΙΖΑ και των ΑΝΕΛ το άρθρο 88. Αφορά την Υπηρεσία Πολιτικής Αεροπορίας. Υπάρχει νόμος για τις δημόσιες συμβάσεις και για τις δημόσιες προμήθειες. Σε αυτό το ά</w:t>
      </w:r>
      <w:r>
        <w:rPr>
          <w:rFonts w:eastAsia="Times New Roman" w:cs="Times New Roman"/>
          <w:szCs w:val="24"/>
        </w:rPr>
        <w:t xml:space="preserve">ρθρο 88 ο κ. Σπίρτζης λέει ότι κτήρια ή άλλες εγκαταστάσεις κατάλληλες για την κάλυψη των αναγκών στέγασης της Υπηρεσίας Πολιτικής Αεροπορίας μισθώνονται από το δημόσιο απευθείας, χωρίς διαγωνισμό, κατά παρέκκλιση των διατάξεων του ν.3130 και οι συμβάσεις </w:t>
      </w:r>
      <w:r>
        <w:rPr>
          <w:rFonts w:eastAsia="Times New Roman" w:cs="Times New Roman"/>
          <w:szCs w:val="24"/>
        </w:rPr>
        <w:t>καταρτίζονται από τον Υπουργό Υποδομών και Μεταφορών.</w:t>
      </w:r>
    </w:p>
    <w:p w14:paraId="6BEEFBE1"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το ψηφίσετε και αυτό; Θέλω να σας δω να το ψηφίσετε και να δω πόσα βατράχια θα καταπιείτε ακόμα, για να δείξετε ότι είστε μία συμπαγής ομάδα. Θα δούμε, όταν θα γίνουν οι ψηφοφορίες, τη στάση που θα κ</w:t>
      </w:r>
      <w:r>
        <w:rPr>
          <w:rFonts w:eastAsia="Times New Roman" w:cs="Times New Roman"/>
          <w:szCs w:val="24"/>
        </w:rPr>
        <w:t>ρατήσετε και σε αυτό, γιατί ο κατήφορος πρέπει να έχει και ένα όριο.</w:t>
      </w:r>
    </w:p>
    <w:p w14:paraId="6BEEFBE2"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Τώρα που γλίτωσε η κοινοβουλευτική δημοκρατία, μήπως να εφαρμόσουμε και τον κανόνα του χρόνου;</w:t>
      </w:r>
    </w:p>
    <w:p w14:paraId="6BEEFBE3"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κ. Ζαρούλια από τη Χρυσή Αυγή έχει τον λόγο.</w:t>
      </w:r>
    </w:p>
    <w:p w14:paraId="6BEEFBE4"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ΕΛΕΝΗ ΖΑΡΟΥΛ</w:t>
      </w:r>
      <w:r>
        <w:rPr>
          <w:rFonts w:eastAsia="Times New Roman" w:cs="Times New Roman"/>
          <w:b/>
          <w:szCs w:val="24"/>
        </w:rPr>
        <w:t>ΙΑ:</w:t>
      </w:r>
      <w:r>
        <w:rPr>
          <w:rFonts w:eastAsia="Times New Roman" w:cs="Times New Roman"/>
          <w:szCs w:val="24"/>
        </w:rPr>
        <w:t xml:space="preserve"> Πριν τοποθετηθώ στο σχέδιο νόμου, επειδή η κατάσταση έχει ξεφύγει εντελώς τον τελευταίο καιρό, καλό θα ήταν να ακουστούν μερικά πράγματα. </w:t>
      </w:r>
    </w:p>
    <w:p w14:paraId="6BEEFBE5"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Βιώνουμε το άκρως άωτον του θράσους εκ μέρους όλων του λεγόμενου «συνταγματικού τόξου» κατά των Βουλευτών της τρίτης πολιτικής δύναμης της χώρας, σύμφωνα με τα τελευταία εκλογικά αποτελέσματα,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w:t>
      </w:r>
    </w:p>
    <w:p w14:paraId="6BEEFBE6"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Ας δούμε, λοιπόν, ποιοι είν</w:t>
      </w:r>
      <w:r>
        <w:rPr>
          <w:rFonts w:eastAsia="Times New Roman" w:cs="Times New Roman"/>
          <w:szCs w:val="24"/>
        </w:rPr>
        <w:t>αι αυτοί που μας κουνάνε το δάκτυλο. Είναι οι άθεοι, αυτοί που θέλουν να αλλάξουν και τα έχουν αλλάξει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τα θρησκευτικά βιβλία, παρ’ όλο που το Συμβούλιο της Επικρατείας αυτές τις αλλαγές τις έχει κρίνει ως αντισυνταγματικές. Όμως ο ΣΥΡΙΖΑ και οι ΑΝ</w:t>
      </w:r>
      <w:r>
        <w:rPr>
          <w:rFonts w:eastAsia="Times New Roman" w:cs="Times New Roman"/>
          <w:szCs w:val="24"/>
        </w:rPr>
        <w:t>ΕΛ είναι απτόητοι, δεν τους ενδιαφέρει. Συνεχίζουν το καταστροφικό τους έργο.</w:t>
      </w:r>
    </w:p>
    <w:p w14:paraId="6BEEFBE7"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Βλέπουμε εδώ, λοιπόν, εσάς που αυτοδιαφημίζεστε ως υπερασπιστές του Συντάγματος</w:t>
      </w:r>
      <w:r>
        <w:rPr>
          <w:rFonts w:eastAsia="Times New Roman" w:cs="Times New Roman"/>
          <w:szCs w:val="24"/>
        </w:rPr>
        <w:t>,</w:t>
      </w:r>
      <w:r>
        <w:rPr>
          <w:rFonts w:eastAsia="Times New Roman" w:cs="Times New Roman"/>
          <w:szCs w:val="24"/>
        </w:rPr>
        <w:t xml:space="preserve"> να το καταπατάτε για άλλη μια φορά χωρίς αιδώ. Το ίδιο ισχύει και για τα βιβλία της </w:t>
      </w:r>
      <w:r>
        <w:rPr>
          <w:rFonts w:eastAsia="Times New Roman" w:cs="Times New Roman"/>
          <w:szCs w:val="24"/>
        </w:rPr>
        <w:t>Ι</w:t>
      </w:r>
      <w:r>
        <w:rPr>
          <w:rFonts w:eastAsia="Times New Roman" w:cs="Times New Roman"/>
          <w:szCs w:val="24"/>
        </w:rPr>
        <w:t>στορίας. Έγι</w:t>
      </w:r>
      <w:r>
        <w:rPr>
          <w:rFonts w:eastAsia="Times New Roman" w:cs="Times New Roman"/>
          <w:szCs w:val="24"/>
        </w:rPr>
        <w:t xml:space="preserve">νε μια μεγάλη συγκέντρωση στα Προπύλαια στις 4 Μαρτίου από ορθόδοξα χριστιανικά σωματεία κατά των νέων Θρησκευτικών που θέλετε να επιβάλετε και το μοναδικό κόμμα που παρευρέθη και στήριξε το αίτημά τους ήταν η Χρυσή Αυγή. </w:t>
      </w:r>
    </w:p>
    <w:p w14:paraId="6BEEFBE8"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Βλέπουμε να βεβηλώνονται ιεροί να</w:t>
      </w:r>
      <w:r>
        <w:rPr>
          <w:rFonts w:eastAsia="Times New Roman" w:cs="Times New Roman"/>
          <w:szCs w:val="24"/>
        </w:rPr>
        <w:t xml:space="preserve">οί της Ορθοδοξίας και από πλευράς </w:t>
      </w:r>
      <w:r>
        <w:rPr>
          <w:rFonts w:eastAsia="Times New Roman" w:cs="Times New Roman"/>
          <w:szCs w:val="24"/>
        </w:rPr>
        <w:t>σ</w:t>
      </w:r>
      <w:r>
        <w:rPr>
          <w:rFonts w:eastAsia="Times New Roman" w:cs="Times New Roman"/>
          <w:szCs w:val="24"/>
        </w:rPr>
        <w:t>υγκυβέρνησης να υπάρχει πλήρης αδιαφορία</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φ</w:t>
      </w:r>
      <w:r>
        <w:rPr>
          <w:rFonts w:eastAsia="Times New Roman" w:cs="Times New Roman"/>
          <w:szCs w:val="24"/>
        </w:rPr>
        <w:t>υσικά τα συνεταιράκια σας, τα μέσα μαζικής εξαπάτησης, να μη λένε κουβέντα. Άχνα, κιχ!</w:t>
      </w:r>
    </w:p>
    <w:p w14:paraId="6BEEFBE9"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 όμως, βεβηλώνονταν άλλοι ναοί, επί παραδείγματι κανένα τζαμί, κανένα τέμενος ή κα</w:t>
      </w:r>
      <w:r>
        <w:rPr>
          <w:rFonts w:eastAsia="Times New Roman" w:cs="Times New Roman"/>
          <w:szCs w:val="24"/>
        </w:rPr>
        <w:t>μ</w:t>
      </w:r>
      <w:r>
        <w:rPr>
          <w:rFonts w:eastAsia="Times New Roman" w:cs="Times New Roman"/>
          <w:szCs w:val="24"/>
        </w:rPr>
        <w:t>μι</w:t>
      </w:r>
      <w:r>
        <w:rPr>
          <w:rFonts w:eastAsia="Times New Roman" w:cs="Times New Roman"/>
          <w:szCs w:val="24"/>
        </w:rPr>
        <w:t xml:space="preserve">ά συναγωγή, τι θα έπραττε η </w:t>
      </w:r>
      <w:r>
        <w:rPr>
          <w:rFonts w:eastAsia="Times New Roman" w:cs="Times New Roman"/>
          <w:szCs w:val="24"/>
        </w:rPr>
        <w:t>σ</w:t>
      </w:r>
      <w:r>
        <w:rPr>
          <w:rFonts w:eastAsia="Times New Roman" w:cs="Times New Roman"/>
          <w:szCs w:val="24"/>
        </w:rPr>
        <w:t>υγκυβέρνηση;</w:t>
      </w:r>
    </w:p>
    <w:p w14:paraId="6BEEFBEA" w14:textId="77777777" w:rsidR="009B7D3A" w:rsidRDefault="00441D78">
      <w:pPr>
        <w:tabs>
          <w:tab w:val="left" w:pos="3642"/>
          <w:tab w:val="center" w:pos="4753"/>
          <w:tab w:val="left" w:pos="6214"/>
        </w:tabs>
        <w:spacing w:line="600" w:lineRule="auto"/>
        <w:ind w:firstLine="720"/>
        <w:jc w:val="both"/>
        <w:rPr>
          <w:rFonts w:eastAsia="Times New Roman"/>
          <w:szCs w:val="24"/>
        </w:rPr>
      </w:pPr>
      <w:r>
        <w:rPr>
          <w:rFonts w:eastAsia="Times New Roman"/>
          <w:szCs w:val="24"/>
        </w:rPr>
        <w:t>Αυτό που έχουμε όλοι βιώσει. Θα κινητοποιείτο άμεσα, θα έψαχνε για κακούς ναζί, που έχουν ρητορική μίσους, μισαλλοδοξίας και ρατσισμού, για να τους συλλάβουν και να τους τιμωρήσουν παραδειγματικά. Τα δε τσοντοκάναλ</w:t>
      </w:r>
      <w:r>
        <w:rPr>
          <w:rFonts w:eastAsia="Times New Roman"/>
          <w:szCs w:val="24"/>
        </w:rPr>
        <w:t>α της διαπλοκής θα βοούσαν από το πρωί έως το βράδυ και θα ήταν λαλίστατα.</w:t>
      </w:r>
    </w:p>
    <w:p w14:paraId="6BEEFBEB"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Άκουσε, αλήθεια, κανένας τίποτα για τη βεβήλωση του Ιερού Ναού της Αναστάσεως στην Καλαμάτα; Για τον Ιερό Ναό του Αγίου Βασιλείου στα Εξάρχεια; Ή μήπως για τη βομβιστική επίθεση της Ιεράς Μητροπόλεως Νεαπόλεως και Σταυρουπόλεως; Άκουσε κανείς για τη Μητρόπ</w:t>
      </w:r>
      <w:r>
        <w:rPr>
          <w:rFonts w:eastAsia="Times New Roman"/>
          <w:szCs w:val="24"/>
        </w:rPr>
        <w:t>ολη στο Αίγιο, όπου κατέβασαν οι «προοδευτικοί» την ελληνική σημαία; Όχι, βέβαια.</w:t>
      </w:r>
    </w:p>
    <w:p w14:paraId="6BEEFBEC"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Για του λόγου το αληθές, καταθέτω για τα Πρακτικά τα σχετικά δημοσιεύματα των επιθέσεων.</w:t>
      </w:r>
    </w:p>
    <w:p w14:paraId="6BEEFBED"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(Στο σημείο αυτό η Βουλευτής κ</w:t>
      </w:r>
      <w:r>
        <w:rPr>
          <w:rFonts w:eastAsia="Times New Roman"/>
          <w:szCs w:val="24"/>
        </w:rPr>
        <w:t>.</w:t>
      </w:r>
      <w:r>
        <w:rPr>
          <w:rFonts w:eastAsia="Times New Roman"/>
          <w:szCs w:val="24"/>
        </w:rPr>
        <w:t xml:space="preserve"> Ελένη Ζαρούλια καταθέτει για τα Πρακτικά τα προαναφερ</w:t>
      </w:r>
      <w:r>
        <w:rPr>
          <w:rFonts w:eastAsia="Times New Roman"/>
          <w:szCs w:val="24"/>
        </w:rPr>
        <w:t>θέντα έγγραφα, τα οποία βρίσκονται στο αρχείο του Τμήματος Γραμματείας της Διεύθυνσης Στενογραφίας και Πρακτικών της Βουλής)</w:t>
      </w:r>
    </w:p>
    <w:p w14:paraId="6BEEFBEE"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Εδώ, φυσικά, δεν τίθεται θέμα ρατσισμού και μισαλλοδοξίας για να ενδιαφερθείτε, ώστε να συλληφθούν οι ιερόσυλοι. Υπάρχει πλήρης κάλ</w:t>
      </w:r>
      <w:r>
        <w:rPr>
          <w:rFonts w:eastAsia="Times New Roman"/>
          <w:szCs w:val="24"/>
        </w:rPr>
        <w:t>υψη και ατιμωρησία στους βέβηλους των ιερών και των όσιων της πατρίδας μας.</w:t>
      </w:r>
    </w:p>
    <w:p w14:paraId="6BEEFBEF"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Μας κουνάνε, επίσης, το δάχτυλο οι απάτριδες και οι αστράτευτοι. Έχουν το θράσος να μας κάνουν και μαθήματα πατριωτισμού, τη στιγμή που μέντορές τους είναι ο Μαρξ και ο Ένγκελς γνω</w:t>
      </w:r>
      <w:r>
        <w:rPr>
          <w:rFonts w:eastAsia="Times New Roman"/>
          <w:szCs w:val="24"/>
        </w:rPr>
        <w:t xml:space="preserve">στοί μισέλληνες και ένθερμοι υποστηρικτές των </w:t>
      </w:r>
      <w:r w:rsidRPr="008E7D0C">
        <w:rPr>
          <w:rFonts w:eastAsia="Times New Roman"/>
          <w:szCs w:val="24"/>
        </w:rPr>
        <w:t>ο</w:t>
      </w:r>
      <w:r>
        <w:rPr>
          <w:rFonts w:eastAsia="Times New Roman"/>
          <w:szCs w:val="24"/>
        </w:rPr>
        <w:t xml:space="preserve">θωμανών. </w:t>
      </w:r>
    </w:p>
    <w:p w14:paraId="6BEEFBF0"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Τη στιγμή κατά την οποία δύο Έλληνες στρατιωτικοί είναι για είκοσι μία ημέρες αιχμάλωτοι των Τούρκων, η </w:t>
      </w:r>
      <w:r>
        <w:rPr>
          <w:rFonts w:eastAsia="Times New Roman"/>
          <w:szCs w:val="24"/>
        </w:rPr>
        <w:t>σ</w:t>
      </w:r>
      <w:r>
        <w:rPr>
          <w:rFonts w:eastAsia="Times New Roman"/>
          <w:szCs w:val="24"/>
        </w:rPr>
        <w:t>υγκυβέρνηση παραμένει ψύχραιμη. Ε, βέβαια. Δεν είναι τα παιδιά σας αιχμάλωτα, για να δώσετε εν</w:t>
      </w:r>
      <w:r>
        <w:rPr>
          <w:rFonts w:eastAsia="Times New Roman"/>
          <w:szCs w:val="24"/>
        </w:rPr>
        <w:t>τολή να τα αφήσουν ελεύθερα, όπως κάνετε, όταν συλλαμβάνονται καμμιά φορά κατά λάθος από κάποιους αστυνομικούς για φθορές δημόσιας περιουσίας, επιθέσεις κατά αστυνομικών με μολότοφ, καταστροφή καταστημάτων, εμπρησμών λεωφορείων και αυτοκινήτων των συμπατρι</w:t>
      </w:r>
      <w:r>
        <w:rPr>
          <w:rFonts w:eastAsia="Times New Roman"/>
          <w:szCs w:val="24"/>
        </w:rPr>
        <w:t>ωτών μας.</w:t>
      </w:r>
    </w:p>
    <w:p w14:paraId="6BEEFBF1"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Όταν εμείς εδώ στο Κοινοβούλιο επαναλαμβάνουμε τα λόγια του Ερντογάν, βγαίνετε και παπαγαλίζετε ότι εμείς κάνουμε κήρυγμα μίσους, ρατσισμού και μισαλλοδοξίας. Στον ίδιον, όμως, δεν τολμήσατε να απαντήστε όταν τα έλεγε αυτά στη Θράκη μας.</w:t>
      </w:r>
    </w:p>
    <w:p w14:paraId="6BEEFBF2"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Μας μέμφ</w:t>
      </w:r>
      <w:r>
        <w:rPr>
          <w:rFonts w:eastAsia="Times New Roman"/>
          <w:szCs w:val="24"/>
        </w:rPr>
        <w:t xml:space="preserve">εστε και μας βάζετε ποινές, ενώ όταν εσείς βρίζεστε αναμεταξύ </w:t>
      </w:r>
      <w:r>
        <w:rPr>
          <w:rFonts w:eastAsia="Times New Roman"/>
          <w:szCs w:val="24"/>
        </w:rPr>
        <w:t>σας,</w:t>
      </w:r>
      <w:r>
        <w:rPr>
          <w:rFonts w:eastAsia="Times New Roman"/>
          <w:szCs w:val="24"/>
        </w:rPr>
        <w:t xml:space="preserve"> δεν </w:t>
      </w:r>
      <w:r>
        <w:rPr>
          <w:rFonts w:eastAsia="Times New Roman"/>
          <w:szCs w:val="24"/>
        </w:rPr>
        <w:t>‘</w:t>
      </w:r>
      <w:r>
        <w:rPr>
          <w:rFonts w:eastAsia="Times New Roman"/>
          <w:szCs w:val="24"/>
        </w:rPr>
        <w:t>τρέχει κάστανο</w:t>
      </w:r>
      <w:r>
        <w:rPr>
          <w:rFonts w:eastAsia="Times New Roman"/>
          <w:szCs w:val="24"/>
        </w:rPr>
        <w:t>’</w:t>
      </w:r>
      <w:r>
        <w:rPr>
          <w:rFonts w:eastAsia="Times New Roman"/>
          <w:szCs w:val="24"/>
        </w:rPr>
        <w:t xml:space="preserve"> με πρόσφατο παράδειγμα τη Χριστοδουλοπούλου, που διαολόστειλε τον Αθανασίου, αλλά δυστυχώς γι’ αυτή την έπιασε το μικρόφωνο στα πράσα </w:t>
      </w:r>
      <w:r>
        <w:rPr>
          <w:rFonts w:eastAsia="Times New Roman"/>
          <w:szCs w:val="24"/>
        </w:rPr>
        <w:t>κ</w:t>
      </w:r>
      <w:r>
        <w:rPr>
          <w:rFonts w:eastAsia="Times New Roman"/>
          <w:szCs w:val="24"/>
        </w:rPr>
        <w:t xml:space="preserve">αι μετά μας </w:t>
      </w:r>
      <w:r>
        <w:rPr>
          <w:rFonts w:eastAsia="Times New Roman"/>
          <w:szCs w:val="24"/>
        </w:rPr>
        <w:t>‘</w:t>
      </w:r>
      <w:r>
        <w:rPr>
          <w:rFonts w:eastAsia="Times New Roman"/>
          <w:szCs w:val="24"/>
        </w:rPr>
        <w:t>πουλούσε και τρέλα</w:t>
      </w:r>
      <w:r>
        <w:rPr>
          <w:rFonts w:eastAsia="Times New Roman"/>
          <w:szCs w:val="24"/>
        </w:rPr>
        <w:t>’</w:t>
      </w:r>
      <w:r>
        <w:rPr>
          <w:rFonts w:eastAsia="Times New Roman"/>
          <w:szCs w:val="24"/>
        </w:rPr>
        <w:t xml:space="preserve"> </w:t>
      </w:r>
      <w:r>
        <w:rPr>
          <w:rFonts w:eastAsia="Times New Roman"/>
          <w:szCs w:val="24"/>
        </w:rPr>
        <w:t>από πάνω, αφού είχε εκτεθεί, νομίζοντας ότι απευθύνεται σε φυτά και έλεγε: «Δεν το είπα». Ας ζητούσε, τουλάχιστον, ένα συγγνώμη. Ας έλεγε</w:t>
      </w:r>
      <w:r>
        <w:rPr>
          <w:rFonts w:eastAsia="Times New Roman"/>
          <w:szCs w:val="24"/>
        </w:rPr>
        <w:t>,</w:t>
      </w:r>
      <w:r>
        <w:rPr>
          <w:rFonts w:eastAsia="Times New Roman"/>
          <w:szCs w:val="24"/>
        </w:rPr>
        <w:t xml:space="preserve"> το είπα κατά λάθος.</w:t>
      </w:r>
      <w:r>
        <w:rPr>
          <w:rFonts w:eastAsia="Times New Roman"/>
          <w:szCs w:val="24"/>
        </w:rPr>
        <w:t>Αλλά</w:t>
      </w:r>
      <w:r>
        <w:rPr>
          <w:rFonts w:eastAsia="Times New Roman"/>
          <w:szCs w:val="24"/>
        </w:rPr>
        <w:t xml:space="preserve"> όχι. Αυτή σαν γνήσια κομμουνίστρια θέλησε να κάνει το άσπρο μαύρο. Τέτοιοι είστε: </w:t>
      </w:r>
      <w:r>
        <w:rPr>
          <w:rFonts w:eastAsia="Times New Roman"/>
          <w:szCs w:val="24"/>
        </w:rPr>
        <w:t>Ψ</w:t>
      </w:r>
      <w:r>
        <w:rPr>
          <w:rFonts w:eastAsia="Times New Roman"/>
          <w:szCs w:val="24"/>
        </w:rPr>
        <w:t xml:space="preserve">εύτες, </w:t>
      </w:r>
      <w:r>
        <w:rPr>
          <w:rFonts w:eastAsia="Times New Roman"/>
          <w:szCs w:val="24"/>
        </w:rPr>
        <w:t>υποκριτές και μόνιμοι διαστρεβλωτές της αλήθειας.</w:t>
      </w:r>
    </w:p>
    <w:p w14:paraId="6BEEFBF3"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Ακόμη κι όταν εσείς του συνταγματικοί τόξου εκστομίζετε εναντίον της τρίτης πολιτικής δύναμης της χώρας ευθείες απειλές φωνάζοντας: «Φασίστες, έρχονται κρεμάλες» ή «Από το Πέραμα ως το Κερατσίνι φασίστας δε</w:t>
      </w:r>
      <w:r>
        <w:rPr>
          <w:rFonts w:eastAsia="Times New Roman"/>
          <w:szCs w:val="24"/>
        </w:rPr>
        <w:t>ν θα μείνει», αυτά είναι ψιλά γράμματα. Δεν είναι προτροπή σε βία και ρητορική μίσους, είναι ρητορική αγάπης.</w:t>
      </w:r>
    </w:p>
    <w:p w14:paraId="6BEEFBF4"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Σας κατανοούμε απόλυτα. Σας πονάει η αλήθεια και δεν την αντέχετε. Γι’ αυτό</w:t>
      </w:r>
      <w:r>
        <w:rPr>
          <w:rFonts w:eastAsia="Times New Roman"/>
          <w:szCs w:val="24"/>
        </w:rPr>
        <w:t xml:space="preserve"> και</w:t>
      </w:r>
      <w:r>
        <w:rPr>
          <w:rFonts w:eastAsia="Times New Roman"/>
          <w:szCs w:val="24"/>
        </w:rPr>
        <w:t xml:space="preserve"> άλλωστε, δεν έρχεστε να απαντήσετε στις ερωτήσεις της Χρυσής Αυγής</w:t>
      </w:r>
      <w:r>
        <w:rPr>
          <w:rFonts w:eastAsia="Times New Roman"/>
          <w:szCs w:val="24"/>
        </w:rPr>
        <w:t>.</w:t>
      </w:r>
    </w:p>
    <w:p w14:paraId="6BEEFBF5"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Τις προάλλες, μάλιστα, ήταν εδώ ο Υπουργός Εξωτερικών και απαντούσε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κοινοβουλευτικού ελέγχου στα άλλα </w:t>
      </w:r>
      <w:r>
        <w:rPr>
          <w:rFonts w:eastAsia="Times New Roman"/>
          <w:szCs w:val="24"/>
        </w:rPr>
        <w:t>κ</w:t>
      </w:r>
      <w:r>
        <w:rPr>
          <w:rFonts w:eastAsia="Times New Roman"/>
          <w:szCs w:val="24"/>
        </w:rPr>
        <w:t>όμματα και όταν είδε τον Βουλευτή μας κ. Γρέγο, το έβαλε στα πόδια σαν λωποδύτης.</w:t>
      </w:r>
    </w:p>
    <w:p w14:paraId="6BEEFBF6"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Τη βαθύτατα αυτή αντικοινοβουλευτική αλλά και αντιδημ</w:t>
      </w:r>
      <w:r>
        <w:rPr>
          <w:rFonts w:eastAsia="Times New Roman"/>
          <w:szCs w:val="24"/>
        </w:rPr>
        <w:t>οκρατική ενέργεια την έχουμε θέσει υπ’ όψιν του «ευαίσθητου» -εντός πολλών εισαγωγικών- δημοκράτη Βούτση, γιατί ξέρουμε πόσο αμετανόητος μπολσεβίκος είναι, και περιττό να πούμε ότι απάντηση δεν πήραμε ποτέ και ούτε πρόκειται.</w:t>
      </w:r>
    </w:p>
    <w:p w14:paraId="6BEEFBF7"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Ε, λοιπόν, όσο ο ελληνικός λαό</w:t>
      </w:r>
      <w:r>
        <w:rPr>
          <w:rFonts w:eastAsia="Times New Roman"/>
          <w:szCs w:val="24"/>
        </w:rPr>
        <w:t>ς ψηφίζει τον Λαϊκό Σύνδεσμο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και είμαστε στα έδρανα του ελληνικού Κοινοβουλίου, εμείς θα σας ξεμπροστιάζουμε, γιατί έχουμε ορκιστεί να υπηρετούμε το Σύνταγμα και το έθνος. </w:t>
      </w:r>
    </w:p>
    <w:p w14:paraId="6BEEFBF8"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Εσείς, αλήθεια, που έχετε καταστρατηγήσει το Σύνταγμα, ποιους υπηρετεί</w:t>
      </w:r>
      <w:r>
        <w:rPr>
          <w:rFonts w:eastAsia="Times New Roman"/>
          <w:szCs w:val="24"/>
        </w:rPr>
        <w:t>τε ακριβώς; Γιατί σίγουρα δεν υπηρετείτε τον ελληνικό λαό, αλλά ούτε εξυπηρετείτε τα συμφέροντα του ελληνικού έθνους. Η δε δημοκρατικότητά σας αρχίζει και τελειώνει εκεί που θίγονται οι μουσουλμάνοι Βουλευτές και οτιδήποτε ξένο προς τα ήθη και έθιμα της πα</w:t>
      </w:r>
      <w:r>
        <w:rPr>
          <w:rFonts w:eastAsia="Times New Roman"/>
          <w:szCs w:val="24"/>
        </w:rPr>
        <w:t>τρίδας μας. Γιατί εις ό,τι αφορά τους εκλεγμένους από τον ελληνικό λαό χρυσαυγίτες Βουλευτές</w:t>
      </w:r>
      <w:r>
        <w:rPr>
          <w:rFonts w:eastAsia="Times New Roman"/>
          <w:szCs w:val="24"/>
        </w:rPr>
        <w:t>,</w:t>
      </w:r>
      <w:r>
        <w:rPr>
          <w:rFonts w:eastAsia="Times New Roman"/>
          <w:szCs w:val="24"/>
        </w:rPr>
        <w:t xml:space="preserve"> δεν βλέπω να σας πιάνει το δημοκρατικό σας αίσθημα και να σέβεστε το γεγονός ότι είμαστε κι εμείς εκλεγμένοι. Γράφετε στα παλαιότερα των υποδημάτων σας την ετυμηγ</w:t>
      </w:r>
      <w:r>
        <w:rPr>
          <w:rFonts w:eastAsia="Times New Roman"/>
          <w:szCs w:val="24"/>
        </w:rPr>
        <w:t>ορία ενός σεβαστού ποσοστού των Ελλήνων. Ντροπή και αίσχος, υποκριτές!</w:t>
      </w:r>
    </w:p>
    <w:p w14:paraId="6BEEFBF9"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Μερικοί σουλατσαδόροι μάλιστα από τα κόμματα του συνταγματικού τόξου που από τον ΣΥΡΙΖΑ πάνε στο ΠΑΣΟΚ και καταλήγουν στο Ποτάμι</w:t>
      </w:r>
      <w:r>
        <w:rPr>
          <w:rFonts w:eastAsia="Times New Roman" w:cs="Times New Roman"/>
          <w:szCs w:val="24"/>
        </w:rPr>
        <w:t>,</w:t>
      </w:r>
      <w:r>
        <w:rPr>
          <w:rFonts w:eastAsia="Times New Roman" w:cs="Times New Roman"/>
          <w:szCs w:val="24"/>
        </w:rPr>
        <w:t xml:space="preserve"> επιθυμούν την απαγόρευση λειτουργίας κόμματος</w:t>
      </w:r>
      <w:r>
        <w:rPr>
          <w:rFonts w:eastAsia="Times New Roman" w:cs="Times New Roman"/>
          <w:szCs w:val="24"/>
        </w:rPr>
        <w:t>,</w:t>
      </w:r>
      <w:r>
        <w:rPr>
          <w:rFonts w:eastAsia="Times New Roman" w:cs="Times New Roman"/>
          <w:szCs w:val="24"/>
        </w:rPr>
        <w:t xml:space="preserve"> που εχθρ</w:t>
      </w:r>
      <w:r>
        <w:rPr>
          <w:rFonts w:eastAsia="Times New Roman" w:cs="Times New Roman"/>
          <w:szCs w:val="24"/>
        </w:rPr>
        <w:t xml:space="preserve">εύεται τον κοινοβουλευτισμό και αναφέρονται ευθέως στη Χρυσή Αυγή. </w:t>
      </w:r>
    </w:p>
    <w:p w14:paraId="6BEEFBFA"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Όμως θα είχε πάρα πολύ μεγάλο ενδιαφέρον</w:t>
      </w:r>
      <w:r>
        <w:rPr>
          <w:rFonts w:eastAsia="Times New Roman" w:cs="Times New Roman"/>
          <w:szCs w:val="24"/>
        </w:rPr>
        <w:t>,</w:t>
      </w:r>
      <w:r>
        <w:rPr>
          <w:rFonts w:eastAsia="Times New Roman" w:cs="Times New Roman"/>
          <w:szCs w:val="24"/>
        </w:rPr>
        <w:t xml:space="preserve"> να παρουσιάζαμε στον ελληνικό λαό το </w:t>
      </w:r>
      <w:r>
        <w:rPr>
          <w:rFonts w:eastAsia="Times New Roman" w:cs="Times New Roman"/>
          <w:szCs w:val="24"/>
        </w:rPr>
        <w:t>κ</w:t>
      </w:r>
      <w:r>
        <w:rPr>
          <w:rFonts w:eastAsia="Times New Roman" w:cs="Times New Roman"/>
          <w:szCs w:val="24"/>
        </w:rPr>
        <w:t xml:space="preserve">αταστατικό της Χρυσής Αυγής αλλά και το </w:t>
      </w:r>
      <w:r>
        <w:rPr>
          <w:rFonts w:eastAsia="Times New Roman" w:cs="Times New Roman"/>
          <w:szCs w:val="24"/>
        </w:rPr>
        <w:t>κ</w:t>
      </w:r>
      <w:r>
        <w:rPr>
          <w:rFonts w:eastAsia="Times New Roman" w:cs="Times New Roman"/>
          <w:szCs w:val="24"/>
        </w:rPr>
        <w:t>αταστατικό του Κομμουνιστικού Κόμματος Ελλάδ</w:t>
      </w:r>
      <w:r>
        <w:rPr>
          <w:rFonts w:eastAsia="Times New Roman" w:cs="Times New Roman"/>
          <w:szCs w:val="24"/>
        </w:rPr>
        <w:t>α</w:t>
      </w:r>
      <w:r>
        <w:rPr>
          <w:rFonts w:eastAsia="Times New Roman" w:cs="Times New Roman"/>
          <w:szCs w:val="24"/>
        </w:rPr>
        <w:t xml:space="preserve">ς, για να αντιληφθούν </w:t>
      </w:r>
      <w:r>
        <w:rPr>
          <w:rFonts w:eastAsia="Times New Roman" w:cs="Times New Roman"/>
          <w:szCs w:val="24"/>
        </w:rPr>
        <w:t>όλοι</w:t>
      </w:r>
      <w:r>
        <w:rPr>
          <w:rFonts w:eastAsia="Times New Roman" w:cs="Times New Roman"/>
          <w:szCs w:val="24"/>
        </w:rPr>
        <w:t>,</w:t>
      </w:r>
      <w:r>
        <w:rPr>
          <w:rFonts w:eastAsia="Times New Roman" w:cs="Times New Roman"/>
          <w:szCs w:val="24"/>
        </w:rPr>
        <w:t xml:space="preserve"> ποιος δεν θα έπρεπε να βρίσκεται στο </w:t>
      </w:r>
      <w:r>
        <w:rPr>
          <w:rFonts w:eastAsia="Times New Roman" w:cs="Times New Roman"/>
          <w:szCs w:val="24"/>
        </w:rPr>
        <w:t>ε</w:t>
      </w:r>
      <w:r>
        <w:rPr>
          <w:rFonts w:eastAsia="Times New Roman" w:cs="Times New Roman"/>
          <w:szCs w:val="24"/>
        </w:rPr>
        <w:t xml:space="preserve">λληνικό Κοινοβούλιο. </w:t>
      </w:r>
    </w:p>
    <w:p w14:paraId="6BEEFBFB"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Θα καταθέσω για τα Πρακτικά το </w:t>
      </w:r>
      <w:r>
        <w:rPr>
          <w:rFonts w:eastAsia="Times New Roman" w:cs="Times New Roman"/>
          <w:szCs w:val="24"/>
        </w:rPr>
        <w:t>κ</w:t>
      </w:r>
      <w:r>
        <w:rPr>
          <w:rFonts w:eastAsia="Times New Roman" w:cs="Times New Roman"/>
          <w:szCs w:val="24"/>
        </w:rPr>
        <w:t>αταστατικό του Κομμουνιστικού Κόμματος Ελλάδ</w:t>
      </w:r>
      <w:r>
        <w:rPr>
          <w:rFonts w:eastAsia="Times New Roman" w:cs="Times New Roman"/>
          <w:szCs w:val="24"/>
        </w:rPr>
        <w:t>α</w:t>
      </w:r>
      <w:r>
        <w:rPr>
          <w:rFonts w:eastAsia="Times New Roman" w:cs="Times New Roman"/>
          <w:szCs w:val="24"/>
        </w:rPr>
        <w:t xml:space="preserve">ς με τα επίμαχα σημεία να είναι επισημασμένα. </w:t>
      </w:r>
    </w:p>
    <w:p w14:paraId="6BEEFBFC"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Ελένη Ζαρούλια καταθέτει για τα Πρ</w:t>
      </w:r>
      <w:r>
        <w:rPr>
          <w:rFonts w:eastAsia="Times New Roman" w:cs="Times New Roman"/>
          <w:szCs w:val="24"/>
        </w:rPr>
        <w:t>ακτικά το προαναφερθέν Καταστατικό, το οποίο βρίσκεται στο αρχείο του Τμήματος Γραμματείας της Διεύθυνσης Στενογραφίας και Πρακτικών της Βουλής)</w:t>
      </w:r>
    </w:p>
    <w:p w14:paraId="6BEEFBFD"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Πλησιάζει και η 25</w:t>
      </w:r>
      <w:r>
        <w:rPr>
          <w:rFonts w:eastAsia="Times New Roman" w:cs="Times New Roman"/>
          <w:szCs w:val="24"/>
          <w:vertAlign w:val="superscript"/>
        </w:rPr>
        <w:t>η</w:t>
      </w:r>
      <w:r>
        <w:rPr>
          <w:rFonts w:eastAsia="Times New Roman" w:cs="Times New Roman"/>
          <w:szCs w:val="24"/>
        </w:rPr>
        <w:t xml:space="preserve"> Μαρτίου και για άλλη μία φορά τα παιδιά μας θα υποστούν την πλύση εγκεφάλου των εμπαθών κομ</w:t>
      </w:r>
      <w:r>
        <w:rPr>
          <w:rFonts w:eastAsia="Times New Roman" w:cs="Times New Roman"/>
          <w:szCs w:val="24"/>
        </w:rPr>
        <w:t xml:space="preserve">μουνιστών και την πλήρη διαστρέβλωση της ιστορίας μας. </w:t>
      </w:r>
    </w:p>
    <w:p w14:paraId="6BEEFBFE"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Από πλευράς μου συνιστώ τη μελέτη της ιστορίας και γιατί όχι από ιστορικούς της Αριστεράς, όπως την </w:t>
      </w:r>
      <w:r w:rsidRPr="00E97BE7">
        <w:rPr>
          <w:rFonts w:eastAsia="Times New Roman" w:cs="Times New Roman"/>
          <w:szCs w:val="24"/>
        </w:rPr>
        <w:t>ι</w:t>
      </w:r>
      <w:r>
        <w:rPr>
          <w:rFonts w:eastAsia="Times New Roman" w:cs="Times New Roman"/>
          <w:szCs w:val="24"/>
        </w:rPr>
        <w:t>στορία του Κορδάτου, για να μην κατηγορηθώ σαν σκοταδίστρια και ότι κάνω προπαγάνδα.</w:t>
      </w:r>
    </w:p>
    <w:p w14:paraId="6BEEFBFF"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Αυτά, όμως, πα</w:t>
      </w:r>
      <w:r>
        <w:rPr>
          <w:rFonts w:eastAsia="Times New Roman" w:cs="Times New Roman"/>
          <w:szCs w:val="24"/>
        </w:rPr>
        <w:t xml:space="preserve">θαίνει ένας λαός, ο οποίος στέλνει στα έδρανα της ελληνικής Βουλής άθεους, αστράτευτους και απάτριδες. </w:t>
      </w:r>
    </w:p>
    <w:p w14:paraId="6BEEFC00"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Η Χρυσή Αυγή θα επιμείνει, λέγοντας την αλήθεια στον ελληνικό λαό. </w:t>
      </w:r>
      <w:r>
        <w:rPr>
          <w:rFonts w:eastAsia="Times New Roman" w:cs="Times New Roman"/>
          <w:szCs w:val="24"/>
        </w:rPr>
        <w:t>κ</w:t>
      </w:r>
      <w:r>
        <w:rPr>
          <w:rFonts w:eastAsia="Times New Roman" w:cs="Times New Roman"/>
          <w:szCs w:val="24"/>
        </w:rPr>
        <w:t>αι εάν νομίζετε ότι εμείς σας υβρίζουμε, δεν έχετε ιδέα τι λέει για εσάς ο ελληνικός</w:t>
      </w:r>
      <w:r>
        <w:rPr>
          <w:rFonts w:eastAsia="Times New Roman" w:cs="Times New Roman"/>
          <w:szCs w:val="24"/>
        </w:rPr>
        <w:t xml:space="preserve"> λαός. Κάντε μία βόλτα σε κανένα καφενείο, για να ακούσετε με τα ίδια σας τα αυτιά</w:t>
      </w:r>
      <w:r>
        <w:rPr>
          <w:rFonts w:eastAsia="Times New Roman" w:cs="Times New Roman"/>
          <w:szCs w:val="24"/>
        </w:rPr>
        <w:t>,</w:t>
      </w:r>
      <w:r>
        <w:rPr>
          <w:rFonts w:eastAsia="Times New Roman" w:cs="Times New Roman"/>
          <w:szCs w:val="24"/>
        </w:rPr>
        <w:t xml:space="preserve"> τη γνώμη που έχουν για εσάς. </w:t>
      </w:r>
    </w:p>
    <w:p w14:paraId="6BEEFC01"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Εις</w:t>
      </w:r>
      <w:r>
        <w:rPr>
          <w:rFonts w:eastAsia="Times New Roman" w:cs="Times New Roman"/>
          <w:szCs w:val="24"/>
        </w:rPr>
        <w:t xml:space="preserve"> ό,τι αφορά </w:t>
      </w:r>
      <w:r>
        <w:rPr>
          <w:rFonts w:eastAsia="Times New Roman" w:cs="Times New Roman"/>
          <w:szCs w:val="24"/>
        </w:rPr>
        <w:t>τώρα</w:t>
      </w:r>
      <w:r>
        <w:rPr>
          <w:rFonts w:eastAsia="Times New Roman" w:cs="Times New Roman"/>
          <w:szCs w:val="24"/>
        </w:rPr>
        <w:t xml:space="preserve"> το νομοσχέδιο</w:t>
      </w:r>
      <w:r>
        <w:rPr>
          <w:rFonts w:eastAsia="Times New Roman" w:cs="Times New Roman"/>
          <w:szCs w:val="24"/>
        </w:rPr>
        <w:t>,</w:t>
      </w:r>
      <w:r>
        <w:rPr>
          <w:rFonts w:eastAsia="Times New Roman" w:cs="Times New Roman"/>
          <w:szCs w:val="24"/>
        </w:rPr>
        <w:t xml:space="preserve"> θα τοποθετηθούν οι ομιλητές μας. Όμως έχω να κάνω δύο πολύ μικρά σχόλια. Το ένα αφορά τη μείωση των λεωφορε</w:t>
      </w:r>
      <w:r>
        <w:rPr>
          <w:rFonts w:eastAsia="Times New Roman" w:cs="Times New Roman"/>
          <w:szCs w:val="24"/>
        </w:rPr>
        <w:t xml:space="preserve">ίων, την οποία βρίσκω απολύτως φυσιολογική, αφού τα παιδιά σας, οι νεαροί, οι αντιεξουσιαστές, που οι μπαμπάδες τους έχουν υπουργικούς θώκους, τα σπάνε και τα καίνε. Πώς να μη μειωθούν, λοιπόν, αυτά τα λεωφορεία; Λογικό το βρίσκω. </w:t>
      </w:r>
    </w:p>
    <w:p w14:paraId="6BEEFC02"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Το άλλο αφορά τους ποδηλ</w:t>
      </w:r>
      <w:r>
        <w:rPr>
          <w:rFonts w:eastAsia="Times New Roman" w:cs="Times New Roman"/>
          <w:szCs w:val="24"/>
        </w:rPr>
        <w:t xml:space="preserve">ατοδρόμους. Είχα κάνει και μία σχετική ερώτηση και παραδόξως πήρα απάντηση. Την ερώτηση την είχα καταθέσει το 2016. Έχουμε φτάσει στο 2018 και δεν έχει ολοκληρωθεί το τμήμα Κηφισιά-Γκάζι. </w:t>
      </w:r>
    </w:p>
    <w:p w14:paraId="6BEEFC03"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Επειδή χρησιμοποιώ το ποδήλατο, υπάρχει ένας υποτυπώδης ποδηλατόδρο</w:t>
      </w:r>
      <w:r>
        <w:rPr>
          <w:rFonts w:eastAsia="Times New Roman" w:cs="Times New Roman"/>
          <w:szCs w:val="24"/>
        </w:rPr>
        <w:t xml:space="preserve">μος στην Κηφισιά, ο οποίος είναι «για τα πανηγύρια». Παρεμβάλλονται κάδοι απορριμμάτων, κάνουν βόλτα οι κυρίες με τα καροτσάκια με τα μωράκια τους, παρκάρουν τα αυτοκίνητά </w:t>
      </w:r>
      <w:r>
        <w:rPr>
          <w:rFonts w:eastAsia="Times New Roman" w:cs="Times New Roman"/>
          <w:szCs w:val="24"/>
        </w:rPr>
        <w:t>τους,</w:t>
      </w:r>
      <w:r>
        <w:rPr>
          <w:rFonts w:eastAsia="Times New Roman" w:cs="Times New Roman"/>
          <w:szCs w:val="24"/>
        </w:rPr>
        <w:t xml:space="preserve"> όσοι έχουνε εκεί τα σπίτια τους, γιατί έξω ακριβώς περνά ο ποδηλατόδρομος. </w:t>
      </w:r>
    </w:p>
    <w:p w14:paraId="6BEEFC04"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Εύ</w:t>
      </w:r>
      <w:r>
        <w:rPr>
          <w:rFonts w:eastAsia="Times New Roman" w:cs="Times New Roman"/>
          <w:szCs w:val="24"/>
        </w:rPr>
        <w:t>χομαι αυτά που θέλετε να κάνετε να τα υλοποιήσετε, για να είναι προς όφελος του ελληνικού λαού. Έχω, όμως, τις επιφυλάξεις μου.</w:t>
      </w:r>
    </w:p>
    <w:p w14:paraId="6BEEFC05"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BEEFC06" w14:textId="77777777" w:rsidR="009B7D3A" w:rsidRDefault="00441D7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BEEFC07"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Βαρεμένος):</w:t>
      </w:r>
      <w:r>
        <w:rPr>
          <w:rFonts w:eastAsia="Times New Roman" w:cs="Times New Roman"/>
          <w:szCs w:val="24"/>
        </w:rPr>
        <w:t xml:space="preserve"> Ο κ. Βασίλειος Κεγκέρογλου</w:t>
      </w:r>
      <w:r>
        <w:rPr>
          <w:rFonts w:eastAsia="Times New Roman" w:cs="Times New Roman"/>
          <w:szCs w:val="24"/>
        </w:rPr>
        <w:t xml:space="preserve"> έχει τον λόγο. </w:t>
      </w:r>
    </w:p>
    <w:p w14:paraId="6BEEFC08"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6BEEFC09"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Είχαμε αποκαλύψεις σήμερα στο Κοινοβούλιο από διαφορετικές πλευρές. Να σημειώσω ότι ο κ. Τριανταφυλλίδης είπε ότι προκειμένου να καταθέσει τροπολογίες</w:t>
      </w:r>
      <w:r>
        <w:rPr>
          <w:rFonts w:eastAsia="Times New Roman" w:cs="Times New Roman"/>
          <w:szCs w:val="24"/>
        </w:rPr>
        <w:t>,</w:t>
      </w:r>
      <w:r>
        <w:rPr>
          <w:rFonts w:eastAsia="Times New Roman" w:cs="Times New Roman"/>
          <w:szCs w:val="24"/>
        </w:rPr>
        <w:t xml:space="preserve"> παίρνει την άδεια του Υπουργού και τι</w:t>
      </w:r>
      <w:r>
        <w:rPr>
          <w:rFonts w:eastAsia="Times New Roman" w:cs="Times New Roman"/>
          <w:szCs w:val="24"/>
        </w:rPr>
        <w:t xml:space="preserve">ς υποδείξεις του και τις καταθέτει. </w:t>
      </w:r>
      <w:r>
        <w:rPr>
          <w:rFonts w:eastAsia="Times New Roman" w:cs="Times New Roman"/>
          <w:szCs w:val="24"/>
        </w:rPr>
        <w:t>Β</w:t>
      </w:r>
      <w:r>
        <w:rPr>
          <w:rFonts w:eastAsia="Times New Roman" w:cs="Times New Roman"/>
          <w:szCs w:val="24"/>
        </w:rPr>
        <w:t>εβαίως να σημειώσω το πιο σημαντικό ότι ο ΣΥΡΙΖΑ ενδιαφέρεται για τη δημιουργία μίας πεφωτισμένης Δεξιάς, είπε υπό τον κ. Καραμανλή, καραμανλικής, δεν κατάλαβα ακριβώς πώς το είπε. Δεν μας ανέλυσε όμως περαιτέρω</w:t>
      </w:r>
      <w:r>
        <w:rPr>
          <w:rFonts w:eastAsia="Times New Roman" w:cs="Times New Roman"/>
          <w:szCs w:val="24"/>
        </w:rPr>
        <w:t>,</w:t>
      </w:r>
      <w:r>
        <w:rPr>
          <w:rFonts w:eastAsia="Times New Roman" w:cs="Times New Roman"/>
          <w:szCs w:val="24"/>
        </w:rPr>
        <w:t xml:space="preserve"> ποια ε</w:t>
      </w:r>
      <w:r>
        <w:rPr>
          <w:rFonts w:eastAsia="Times New Roman" w:cs="Times New Roman"/>
          <w:szCs w:val="24"/>
        </w:rPr>
        <w:t>ίναι αυτή η σκοπιμότητα και τι ακριβώς εννοεί. Προετοιμάζεται ο ΣΥΡΙΖΑ για κάποια συνεργασία περισσότερο επίσημη ή ανεπίσημη;</w:t>
      </w:r>
    </w:p>
    <w:p w14:paraId="6BEEFC0A"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Βέβαια αυτό θα μπορούσαμε να το συνδυάσουμε και με την τροπολογία που έφερε ο κ. Σκουρλέτης, που πήρε τον λόγο στα κλεφτά για να π</w:t>
      </w:r>
      <w:r>
        <w:rPr>
          <w:rFonts w:eastAsia="Times New Roman" w:cs="Times New Roman"/>
          <w:szCs w:val="24"/>
        </w:rPr>
        <w:t xml:space="preserve">ει δύο πράγματα και σηκώθηκε και έφυγε! Και αναφέρομαι στην τροπολογία για τα ΣΔΙΤ, που αφορά ουσιαστικά τη διαχείριση απορριμμάτων στην Πελοπόννησο. </w:t>
      </w:r>
    </w:p>
    <w:p w14:paraId="6BEEFC0B"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Στις 30 Ιουλίου 2013 –θα τα πουν, βεβαίως, καλύτερα οι Πελοποννήσιοι Βουλευτές- αναδεικνύεται ο ανάδοχος </w:t>
      </w:r>
      <w:r>
        <w:rPr>
          <w:rFonts w:eastAsia="Times New Roman" w:cs="Times New Roman"/>
          <w:szCs w:val="24"/>
        </w:rPr>
        <w:t xml:space="preserve">του έργου και γίνεται τελετή, στην οποία παρευρίσκονται ο κ. Μανιάτης, ο κ. Χατζηδάκης, ο κ. Μηταράκης και άλλοι και χειροκροτούν την ανάδειξη του αναδόχου και την έναρξη του έργου. </w:t>
      </w:r>
    </w:p>
    <w:p w14:paraId="6BEEFC0C"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Στις 5 Νοεμβρίου 2015</w:t>
      </w:r>
      <w:r>
        <w:rPr>
          <w:rFonts w:eastAsia="Times New Roman" w:cs="Times New Roman"/>
          <w:szCs w:val="24"/>
        </w:rPr>
        <w:t>,</w:t>
      </w:r>
      <w:r>
        <w:rPr>
          <w:rFonts w:eastAsia="Times New Roman" w:cs="Times New Roman"/>
          <w:szCs w:val="24"/>
        </w:rPr>
        <w:t xml:space="preserve"> έρχεται η «πρώτη φορά Αριστερά» -ο </w:t>
      </w:r>
      <w:r>
        <w:rPr>
          <w:rFonts w:eastAsia="Times New Roman" w:cs="Times New Roman"/>
          <w:szCs w:val="24"/>
        </w:rPr>
        <w:t>θ</w:t>
      </w:r>
      <w:r>
        <w:rPr>
          <w:rFonts w:eastAsia="Times New Roman" w:cs="Times New Roman"/>
          <w:szCs w:val="24"/>
        </w:rPr>
        <w:t>εός να την κάν</w:t>
      </w:r>
      <w:r>
        <w:rPr>
          <w:rFonts w:eastAsia="Times New Roman" w:cs="Times New Roman"/>
          <w:szCs w:val="24"/>
        </w:rPr>
        <w:t>ει!- και ανατρέπει το έργο. Πού είναι το παράξενο; Από τον ΣΥΡΙΖΑ δεν υπάρχει παράξενο. Αυτή τη δουλειά έκανε, εξάλλου, όλο το 2015. Το παράξενο είναι από τη Νέα Δημοκρατία, η οποία συμφωνεί με τη ρύθμιση του ΣΥΡΙΖΑ, ανατρέπουν το έργο, πανηγυρίζουν και κα</w:t>
      </w:r>
      <w:r>
        <w:rPr>
          <w:rFonts w:eastAsia="Times New Roman" w:cs="Times New Roman"/>
          <w:szCs w:val="24"/>
        </w:rPr>
        <w:t>ταγγέλλουν εμάς που επιμέναμε να συνεχιστεί το έργο με βάση τις προδιαγραφές και τον τρόπο που είχε δρομολογηθεί.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πάρα πολλά </w:t>
      </w:r>
      <w:r>
        <w:rPr>
          <w:rFonts w:eastAsia="Times New Roman" w:cs="Times New Roman"/>
          <w:szCs w:val="24"/>
          <w:lang w:val="en-US"/>
        </w:rPr>
        <w:t>sites</w:t>
      </w:r>
      <w:r>
        <w:rPr>
          <w:rFonts w:eastAsia="Times New Roman" w:cs="Times New Roman"/>
          <w:szCs w:val="24"/>
        </w:rPr>
        <w:t xml:space="preserve"> έκαναν καταγγελίες εναντίον των Βουλευτών μας στην Πελοπόννησο για τη στάση τους. </w:t>
      </w:r>
    </w:p>
    <w:p w14:paraId="6BEEFC0D"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ρχεται σήμερα στα κλεφτά ο</w:t>
      </w:r>
      <w:r>
        <w:rPr>
          <w:rFonts w:eastAsia="Times New Roman" w:cs="Times New Roman"/>
          <w:szCs w:val="24"/>
        </w:rPr>
        <w:t xml:space="preserve"> κ. Σκουρλέτης να πει</w:t>
      </w:r>
      <w:r>
        <w:rPr>
          <w:rFonts w:eastAsia="Times New Roman" w:cs="Times New Roman"/>
          <w:szCs w:val="24"/>
        </w:rPr>
        <w:t>:</w:t>
      </w:r>
      <w:r>
        <w:rPr>
          <w:rFonts w:eastAsia="Times New Roman" w:cs="Times New Roman"/>
          <w:szCs w:val="24"/>
        </w:rPr>
        <w:t xml:space="preserve"> «παιδιά, δυστυχώς, στις 5 του Νοέμβρη του 2015 κάναμε ένα τεράστιο σφάλμα, μια γκάφα. Οι κομματικές, πολιτικές μας σκοπιμότητες –δεν ξέρω τι άλλο- μας οδήγησαν σε μια τυφλή απόφαση». Και χωρίς ίχνος αυτοκριτικής έρχεται και επαναφέρε</w:t>
      </w:r>
      <w:r>
        <w:rPr>
          <w:rFonts w:eastAsia="Times New Roman" w:cs="Times New Roman"/>
          <w:szCs w:val="24"/>
        </w:rPr>
        <w:t>ι το θέμα. Το επαναφέρει το 2018. Να δούμε σήμερα</w:t>
      </w:r>
      <w:r>
        <w:rPr>
          <w:rFonts w:eastAsia="Times New Roman" w:cs="Times New Roman"/>
          <w:szCs w:val="24"/>
        </w:rPr>
        <w:t>,</w:t>
      </w:r>
      <w:r>
        <w:rPr>
          <w:rFonts w:eastAsia="Times New Roman" w:cs="Times New Roman"/>
          <w:szCs w:val="24"/>
        </w:rPr>
        <w:t xml:space="preserve"> αν η Νέα Δημοκρατία ξαναψηφίσει την επαναφορά αυτού που κατήργησαν μαζί με τον ΣΥΡΙΖΑ το 2015, γιατί είπαμε ότι από τον ΣΥΡΙΖΑ τα εμπρός-πίσω, τις κωλοτούμπες, τις κυβιστήσεις και όλα τα άλλα τα έχουμε συν</w:t>
      </w:r>
      <w:r>
        <w:rPr>
          <w:rFonts w:eastAsia="Times New Roman" w:cs="Times New Roman"/>
          <w:szCs w:val="24"/>
        </w:rPr>
        <w:t xml:space="preserve">ηθίσει. Ακολουθεί και η Νέα Δημοκρατία; Έχει σχέση η τοποθέτηση του κ. Τριανταφυλλίδη με όλα αυτά; Τους θέλει πιο σοβαρούς, πιο κοντά ακόμα ως πεφωτισμένους πλέον; Ίδωμεν, λοιπόν. </w:t>
      </w:r>
    </w:p>
    <w:p w14:paraId="6BEEFC0E"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έρχεται ένα νομοσχέδιο</w:t>
      </w:r>
      <w:r>
        <w:rPr>
          <w:rFonts w:eastAsia="Times New Roman" w:cs="Times New Roman"/>
          <w:szCs w:val="24"/>
        </w:rPr>
        <w:t>,</w:t>
      </w:r>
      <w:r>
        <w:rPr>
          <w:rFonts w:eastAsia="Times New Roman" w:cs="Times New Roman"/>
          <w:szCs w:val="24"/>
        </w:rPr>
        <w:t xml:space="preserve"> το οποίο περιλαμβάνει διάφορες τ</w:t>
      </w:r>
      <w:r>
        <w:rPr>
          <w:rFonts w:eastAsia="Times New Roman" w:cs="Times New Roman"/>
          <w:szCs w:val="24"/>
        </w:rPr>
        <w:t>ακτοποιητικές ρυθμίσεις. Δεν είναι νομοσχέδιο αρχής. Άρα οποιαδήποτε τοποθέτηση επί της αρχής δεν έχει νόημα, διότι δεν έχει μια αρχή την οποία να ψηφίζεις, με την οποία να συμφωνείς ή να μη συμφωνείς. Είναι τακτοποιητικό. Έχει διατάξεις αναγκαίες σε πολλέ</w:t>
      </w:r>
      <w:r>
        <w:rPr>
          <w:rFonts w:eastAsia="Times New Roman" w:cs="Times New Roman"/>
          <w:szCs w:val="24"/>
        </w:rPr>
        <w:t>ς περιπτώσεις</w:t>
      </w:r>
      <w:r>
        <w:rPr>
          <w:rFonts w:eastAsia="Times New Roman" w:cs="Times New Roman"/>
          <w:szCs w:val="24"/>
        </w:rPr>
        <w:t>,</w:t>
      </w:r>
      <w:r>
        <w:rPr>
          <w:rFonts w:eastAsia="Times New Roman" w:cs="Times New Roman"/>
          <w:szCs w:val="24"/>
        </w:rPr>
        <w:t xml:space="preserve"> για να ρυθμιστούν θέματα. Έχει πελατειακού τύπου ρυθμίσεις και άλλα σχετικά. Έχει και ρυθμίσεις</w:t>
      </w:r>
      <w:r>
        <w:rPr>
          <w:rFonts w:eastAsia="Times New Roman" w:cs="Times New Roman"/>
          <w:szCs w:val="24"/>
        </w:rPr>
        <w:t>,</w:t>
      </w:r>
      <w:r>
        <w:rPr>
          <w:rFonts w:eastAsia="Times New Roman" w:cs="Times New Roman"/>
          <w:szCs w:val="24"/>
        </w:rPr>
        <w:t xml:space="preserve"> οι οποίες έρχονται να αντιμετωπίσουν -κατά την Κυβέρνηση- τα ζητήματα που έχουν να κάνουν με τις επιβατικές μεταφορές. </w:t>
      </w:r>
    </w:p>
    <w:p w14:paraId="6BEEFC0F"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Ακούστε γενικότερα με μι</w:t>
      </w:r>
      <w:r>
        <w:rPr>
          <w:rFonts w:eastAsia="Times New Roman" w:cs="Times New Roman"/>
          <w:szCs w:val="24"/>
        </w:rPr>
        <w:t>α δική μας ξεκάθαρη τοποθέτηση</w:t>
      </w:r>
      <w:r>
        <w:rPr>
          <w:rFonts w:eastAsia="Times New Roman" w:cs="Times New Roman"/>
          <w:szCs w:val="24"/>
        </w:rPr>
        <w:t>.</w:t>
      </w:r>
      <w:r>
        <w:rPr>
          <w:rFonts w:eastAsia="Times New Roman" w:cs="Times New Roman"/>
          <w:szCs w:val="24"/>
        </w:rPr>
        <w:t xml:space="preserve"> Εμείς με πλατφόρμες και επιχειρηματικές δραστηριότητες τύπου </w:t>
      </w:r>
      <w:r>
        <w:rPr>
          <w:rFonts w:eastAsia="Times New Roman" w:cs="Times New Roman"/>
          <w:szCs w:val="24"/>
        </w:rPr>
        <w:t>«</w:t>
      </w:r>
      <w:r>
        <w:rPr>
          <w:rFonts w:eastAsia="Times New Roman" w:cs="Times New Roman"/>
          <w:szCs w:val="24"/>
          <w:lang w:val="en-US"/>
        </w:rPr>
        <w:t>TAXIPHONE</w:t>
      </w:r>
      <w:r>
        <w:rPr>
          <w:rFonts w:eastAsia="Times New Roman" w:cs="Times New Roman"/>
          <w:szCs w:val="24"/>
        </w:rPr>
        <w:t>», «</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και τα λοιπά είμαστε όχι μόνο υπέρ, αλλά πιστεύουμε ότι θα πρέπει να προωθηθούν τέτοιες καινοτόμες </w:t>
      </w:r>
      <w:r>
        <w:rPr>
          <w:rFonts w:eastAsia="Times New Roman" w:cs="Times New Roman"/>
          <w:szCs w:val="24"/>
        </w:rPr>
        <w:t xml:space="preserve">λύσεις. Είναι υπέρ και των ιδιοκτητών ταξί και των οδηγών και των καταναλωτών. Σε ρυθμίσεις που ανοίγουν την μπουκαπόρτα σε πειρατές, σε υποκλοπή έργου και σε παρανομία, όπως είναι το άνοιγμα της μπουκαπόρτας στην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με νομιμοποίησή </w:t>
      </w:r>
      <w:r>
        <w:rPr>
          <w:rFonts w:eastAsia="Times New Roman" w:cs="Times New Roman"/>
          <w:szCs w:val="24"/>
        </w:rPr>
        <w:t>της,</w:t>
      </w:r>
      <w:r>
        <w:rPr>
          <w:rFonts w:eastAsia="Times New Roman" w:cs="Times New Roman"/>
          <w:szCs w:val="24"/>
        </w:rPr>
        <w:t xml:space="preserve"> μάλλον είμαστε</w:t>
      </w:r>
      <w:r>
        <w:rPr>
          <w:rFonts w:eastAsia="Times New Roman" w:cs="Times New Roman"/>
          <w:szCs w:val="24"/>
        </w:rPr>
        <w:t xml:space="preserve"> εντελώς αντίθετοι. </w:t>
      </w:r>
    </w:p>
    <w:p w14:paraId="6BEEFC10"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και λέω συγκεκριμένα, γιατί αυτό το θέμα εμείς το είχαμε αντιμετωπίσει πολύ πρωτύτερα από ό,τι η Κυβέρνηση σήμερα</w:t>
      </w:r>
      <w:r>
        <w:rPr>
          <w:rFonts w:eastAsia="Times New Roman" w:cs="Times New Roman"/>
          <w:szCs w:val="24"/>
        </w:rPr>
        <w:t>.</w:t>
      </w:r>
      <w:r>
        <w:rPr>
          <w:rFonts w:eastAsia="Times New Roman" w:cs="Times New Roman"/>
          <w:szCs w:val="24"/>
        </w:rPr>
        <w:t xml:space="preserve"> Στις 17 Ιουλίου 2016, σχεδόν δυο χρόνια πριν, καταθέτω ερώτηση στο Υπουργείο Υποδομών, στην οποία λέω ότι επειδή</w:t>
      </w:r>
      <w:r>
        <w:rPr>
          <w:rFonts w:eastAsia="Times New Roman" w:cs="Times New Roman"/>
          <w:szCs w:val="24"/>
        </w:rPr>
        <w:t xml:space="preserve"> υπάρχει μια κατάσταση που θέτει εκτός ελέγχου τις επιβατικές μεταφορές, χρειάζεται να παρθούν μέτρα με συγκεκριμένες αποφάσεις, για να αντιμετωπίσουμε και την υποκλοπή και την πειρατεία και την παρανομία. </w:t>
      </w:r>
    </w:p>
    <w:p w14:paraId="6BEEFC11"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ρότεινα συγκεκριμένα πρώτον, τη δημιουργία ηλεκτ</w:t>
      </w:r>
      <w:r>
        <w:rPr>
          <w:rFonts w:eastAsia="Times New Roman" w:cs="Times New Roman"/>
          <w:szCs w:val="24"/>
        </w:rPr>
        <w:t>ρονικής βάσης για εκμισθώσεις ΕΙΧ αυτοκινήτων μετά οδηγού, προκειμένου να είναι εφικτός ο έλεγχος και αυτό να είναι συνδεδεμένο με το «</w:t>
      </w:r>
      <w:r>
        <w:rPr>
          <w:rFonts w:eastAsia="Times New Roman" w:cs="Times New Roman"/>
          <w:szCs w:val="24"/>
          <w:lang w:val="en-US"/>
        </w:rPr>
        <w:t>taxisnet</w:t>
      </w:r>
      <w:r>
        <w:rPr>
          <w:rFonts w:eastAsia="Times New Roman" w:cs="Times New Roman"/>
          <w:szCs w:val="24"/>
        </w:rPr>
        <w:t xml:space="preserve">» του Υπουργείου Οικονομικών. Δεύτερον, πρότεινα να είναι δυνατός ο έλεγχος της νομιμότητας μισθώσεων, να έχουμε </w:t>
      </w:r>
      <w:r>
        <w:rPr>
          <w:rFonts w:eastAsia="Times New Roman" w:cs="Times New Roman"/>
          <w:szCs w:val="24"/>
        </w:rPr>
        <w:t xml:space="preserve">σε πραγματικό χρόνο γνώση της σύμβασης και επίσης –προχωρώ γρηγορότερα- οι οδηγοί των οχημάτων αυτών, επειδή μεταφέρουν επιβατικό προσωπικό με τη δημόσια κάλυψη, με την κάλυψη του </w:t>
      </w:r>
      <w:r>
        <w:rPr>
          <w:rFonts w:eastAsia="Times New Roman" w:cs="Times New Roman"/>
          <w:szCs w:val="24"/>
        </w:rPr>
        <w:t>δ</w:t>
      </w:r>
      <w:r>
        <w:rPr>
          <w:rFonts w:eastAsia="Times New Roman" w:cs="Times New Roman"/>
          <w:szCs w:val="24"/>
        </w:rPr>
        <w:t>ημοσίου, θα πρέπει να έχουν τουλάχιστον τα προσόντα των οδηγών ταξί, την ει</w:t>
      </w:r>
      <w:r>
        <w:rPr>
          <w:rFonts w:eastAsia="Times New Roman" w:cs="Times New Roman"/>
          <w:szCs w:val="24"/>
        </w:rPr>
        <w:t>δική άδεια. Δεν υπάρχει τίποτα τέτοιο, βέβαια.</w:t>
      </w:r>
    </w:p>
    <w:p w14:paraId="6BEEFC12"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πρότεινα την υποχρέωση τοποθέτησης ηλεκτρονικού ψηφιακού ταχογράφου. Τα πράγματα είναι απλά. Εάν δεν υπάρχει ηλεκτρονικός ψηφιακός ταχογράφος, έλεγχος δεν γίνεται. </w:t>
      </w:r>
    </w:p>
    <w:p w14:paraId="6BEEFC13" w14:textId="77777777" w:rsidR="009B7D3A" w:rsidRDefault="00441D78">
      <w:pPr>
        <w:spacing w:line="600" w:lineRule="auto"/>
        <w:ind w:firstLine="720"/>
        <w:jc w:val="both"/>
        <w:rPr>
          <w:rFonts w:eastAsia="Times New Roman" w:cs="Times New Roman"/>
          <w:szCs w:val="24"/>
        </w:rPr>
      </w:pPr>
      <w:r w:rsidRPr="00047040">
        <w:rPr>
          <w:rFonts w:eastAsia="Times New Roman" w:cs="Times New Roman"/>
          <w:szCs w:val="24"/>
        </w:rPr>
        <w:t>Όσον αφορά τον χρόνο μίσθωσης –και έρ</w:t>
      </w:r>
      <w:r w:rsidRPr="00047040">
        <w:rPr>
          <w:rFonts w:eastAsia="Times New Roman" w:cs="Times New Roman"/>
          <w:szCs w:val="24"/>
        </w:rPr>
        <w:t>χομαι σε αυτό που ειπώθηκε πριν- είχαμε ψηφίσει δώδεκα ώρες μίσθωση και ξέχασε να το πει ο κ. Χατζηδάκης. Έρχεται η κ</w:t>
      </w:r>
      <w:r w:rsidRPr="00047040">
        <w:rPr>
          <w:rFonts w:eastAsia="Times New Roman" w:cs="Times New Roman"/>
          <w:szCs w:val="24"/>
        </w:rPr>
        <w:t>.</w:t>
      </w:r>
      <w:r w:rsidRPr="00047040">
        <w:rPr>
          <w:rFonts w:eastAsia="Times New Roman" w:cs="Times New Roman"/>
          <w:szCs w:val="24"/>
        </w:rPr>
        <w:t xml:space="preserve"> Κεφαλογιάννη ένα βράδυ και το κάνει έξι ώρες. Και έρχεται ο ΣΥΡΙΖΑ ως «πρώτη φορά Αριστερά» να το κάνει τρεις ώρες. </w:t>
      </w:r>
    </w:p>
    <w:p w14:paraId="6BEEFC14" w14:textId="77777777" w:rsidR="009B7D3A" w:rsidRDefault="00441D78">
      <w:pPr>
        <w:spacing w:line="600" w:lineRule="auto"/>
        <w:ind w:firstLine="720"/>
        <w:jc w:val="both"/>
        <w:rPr>
          <w:rFonts w:eastAsia="Times New Roman" w:cs="Times New Roman"/>
          <w:color w:val="000000" w:themeColor="text1"/>
          <w:szCs w:val="24"/>
        </w:rPr>
      </w:pPr>
      <w:r w:rsidRPr="00D05A7A">
        <w:rPr>
          <w:rFonts w:eastAsia="Times New Roman" w:cs="Times New Roman"/>
          <w:color w:val="000000" w:themeColor="text1"/>
          <w:szCs w:val="24"/>
        </w:rPr>
        <w:t>Έρχεται σήμερα να νο</w:t>
      </w:r>
      <w:r w:rsidRPr="00D05A7A">
        <w:rPr>
          <w:rFonts w:eastAsia="Times New Roman" w:cs="Times New Roman"/>
          <w:color w:val="000000" w:themeColor="text1"/>
          <w:szCs w:val="24"/>
        </w:rPr>
        <w:t xml:space="preserve">μιμοποιήσει την </w:t>
      </w:r>
      <w:r w:rsidRPr="00D05A7A">
        <w:rPr>
          <w:rFonts w:eastAsia="Times New Roman" w:cs="Times New Roman"/>
          <w:color w:val="000000" w:themeColor="text1"/>
          <w:szCs w:val="24"/>
        </w:rPr>
        <w:t>«</w:t>
      </w:r>
      <w:r w:rsidRPr="00D05A7A">
        <w:rPr>
          <w:rFonts w:eastAsia="Times New Roman" w:cs="Times New Roman"/>
          <w:color w:val="000000" w:themeColor="text1"/>
          <w:szCs w:val="24"/>
          <w:lang w:val="en-US"/>
        </w:rPr>
        <w:t>UBER</w:t>
      </w:r>
      <w:r w:rsidRPr="00D05A7A">
        <w:rPr>
          <w:rFonts w:eastAsia="Times New Roman" w:cs="Times New Roman"/>
          <w:color w:val="000000" w:themeColor="text1"/>
          <w:szCs w:val="24"/>
        </w:rPr>
        <w:t>»</w:t>
      </w:r>
      <w:r w:rsidRPr="00D05A7A">
        <w:rPr>
          <w:rFonts w:eastAsia="Times New Roman" w:cs="Times New Roman"/>
          <w:color w:val="000000" w:themeColor="text1"/>
          <w:szCs w:val="24"/>
        </w:rPr>
        <w:t xml:space="preserve"> μέσα από αυτό, χωρίς να βάζει προϋποθέσεις ούτε ελάχιστης μίσθωσης αλλά ούτε τις προϋποθέσεις τις οποίες ανέφερα, τις οποίες η κ. Χρυσοβελώνη το προηγούμενο διάστημα θεωρούσε θετικές, αλλά τώρα δεν τις φέρνουν. </w:t>
      </w:r>
      <w:r w:rsidRPr="00D05A7A">
        <w:rPr>
          <w:rFonts w:eastAsia="Times New Roman" w:cs="Times New Roman"/>
          <w:color w:val="000000" w:themeColor="text1"/>
          <w:szCs w:val="24"/>
        </w:rPr>
        <w:t>Β</w:t>
      </w:r>
      <w:r w:rsidRPr="00D05A7A">
        <w:rPr>
          <w:rFonts w:eastAsia="Times New Roman" w:cs="Times New Roman"/>
          <w:color w:val="000000" w:themeColor="text1"/>
          <w:szCs w:val="24"/>
        </w:rPr>
        <w:t>έβαια</w:t>
      </w:r>
      <w:r w:rsidRPr="00D05A7A">
        <w:rPr>
          <w:rFonts w:eastAsia="Times New Roman" w:cs="Times New Roman"/>
          <w:color w:val="000000" w:themeColor="text1"/>
          <w:szCs w:val="24"/>
        </w:rPr>
        <w:t xml:space="preserve"> τότε είπε ότι «είναι θετικές αλλά δεν τις προχωρώ, γιατί είναι αρμοδιότητα του Υπουργείου Τουρισμού».</w:t>
      </w:r>
    </w:p>
    <w:p w14:paraId="6BEEFC1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Έχω εδώ τη γραπτή απάντηση. Θα καταθέσω τις απαντήσεις για τα Πρακτικά, για να φανεί η αντιφατικότητα της Κυβέρνησης.</w:t>
      </w:r>
    </w:p>
    <w:p w14:paraId="6BEEFC1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Εμείς, λοιπόν, συνοψίζοντας</w:t>
      </w:r>
      <w:r>
        <w:rPr>
          <w:rFonts w:eastAsia="Times New Roman" w:cs="Times New Roman"/>
          <w:szCs w:val="24"/>
        </w:rPr>
        <w:t>,</w:t>
      </w:r>
      <w:r>
        <w:rPr>
          <w:rFonts w:eastAsia="Times New Roman" w:cs="Times New Roman"/>
          <w:szCs w:val="24"/>
        </w:rPr>
        <w:t xml:space="preserve"> λέμε ό</w:t>
      </w:r>
      <w:r>
        <w:rPr>
          <w:rFonts w:eastAsia="Times New Roman" w:cs="Times New Roman"/>
          <w:szCs w:val="24"/>
        </w:rPr>
        <w:t>τι είμαστε ξεκάθαροι σε σχέση με αυτά. Έχουμε καταθέσει μια τροπολογία. Θεωρώ ότι πρέπει να την κάνει ο Υπουργός δεκτή, διότι ακριβώς ξεκαθαρίζει τα πράγματα. Θέλουμε την καλύτερη αμοιβή που καθορίζεται από τον νόμο για τον ιδιοκτήτη ταξί, με τις καλύτερες</w:t>
      </w:r>
      <w:r>
        <w:rPr>
          <w:rFonts w:eastAsia="Times New Roman" w:cs="Times New Roman"/>
          <w:szCs w:val="24"/>
        </w:rPr>
        <w:t xml:space="preserve"> υπηρεσίες και χωρίς επιβάρυνση για τον καταναλωτή. Αυτά πρέπει να επιτευχθούν και</w:t>
      </w:r>
      <w:r>
        <w:rPr>
          <w:rFonts w:eastAsia="Times New Roman" w:cs="Times New Roman"/>
          <w:szCs w:val="24"/>
        </w:rPr>
        <w:t>,</w:t>
      </w:r>
      <w:r>
        <w:rPr>
          <w:rFonts w:eastAsia="Times New Roman" w:cs="Times New Roman"/>
          <w:szCs w:val="24"/>
        </w:rPr>
        <w:t xml:space="preserve"> βέβαια, στην παρανομία να φράξει ο δρόμος.</w:t>
      </w:r>
    </w:p>
    <w:p w14:paraId="6BEEFC1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Δυο θεματάκια και κλείνω. Πρέπει να δοθεί η δυνατότητα στους ιδιοκτήτες επιβατικών δημοσίας χρήσεως, στα ταξί, να μπορούν κατ’ αρ</w:t>
      </w:r>
      <w:r>
        <w:rPr>
          <w:rFonts w:eastAsia="Times New Roman" w:cs="Times New Roman"/>
          <w:szCs w:val="24"/>
        </w:rPr>
        <w:t>χάς στις τουριστικές περιοχές -δεν με ενδιαφέρει στην Αθήνα ή στα άλλα κέντρα, αλλά στις κατ’ εξοχήν τουριστικές περιοχές- στην αντικατάσταση με οχήματα πέντε-επτά θέσεων να έχουν ταξίμετρο, όχι να είναι χωρίς ταξίμετρο. Να αντικαθιστούν τα ταξί με πέντε έ</w:t>
      </w:r>
      <w:r>
        <w:rPr>
          <w:rFonts w:eastAsia="Times New Roman" w:cs="Times New Roman"/>
          <w:szCs w:val="24"/>
        </w:rPr>
        <w:t>ως επτά θέσεων με ταξίμετρο. Οι ανάγκες του τουρισμού είναι διαφορετικές από ό,τι ήταν μια φορά.</w:t>
      </w:r>
    </w:p>
    <w:p w14:paraId="6BEEFC1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πρέπει, λοιπόν, να έχουμε αυτή την ευελιξία. Μου είπαν ότι αρνείται το Υπουργείο να το κάνει. Να ξεκινήσουμε από τις νησιωτικές περιοχές</w:t>
      </w:r>
      <w:r>
        <w:rPr>
          <w:rFonts w:eastAsia="Times New Roman" w:cs="Times New Roman"/>
          <w:szCs w:val="24"/>
        </w:rPr>
        <w:t>,</w:t>
      </w:r>
      <w:r>
        <w:rPr>
          <w:rFonts w:eastAsia="Times New Roman" w:cs="Times New Roman"/>
          <w:szCs w:val="24"/>
        </w:rPr>
        <w:t xml:space="preserve"> που έχουμε έντονο </w:t>
      </w:r>
      <w:r>
        <w:rPr>
          <w:rFonts w:eastAsia="Times New Roman" w:cs="Times New Roman"/>
          <w:szCs w:val="24"/>
        </w:rPr>
        <w:t>πρόβλημα το καλοκαίρι, την Κρήτη και άλλες περιοχές, όπου νομίζω ότι το Υπουργεί έχει τα ερεθίσματα για όλο αυτό.</w:t>
      </w:r>
    </w:p>
    <w:p w14:paraId="6BEEFC1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BEEFC1A" w14:textId="77777777" w:rsidR="009B7D3A" w:rsidRDefault="00441D78">
      <w:pPr>
        <w:spacing w:line="600" w:lineRule="auto"/>
        <w:ind w:firstLine="709"/>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BEEFC1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Χατζησάββας από τη Χρυσή Αυγή έχει τον λόγο.</w:t>
      </w:r>
    </w:p>
    <w:p w14:paraId="6BEEFC1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Ευχαριστώ, κύριε Πρόεδρε.</w:t>
      </w:r>
    </w:p>
    <w:p w14:paraId="6BEEFC1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Αν δεν κάνω λάθος, ταξίμετρα δεν μπαίνουν στα οχήματα πέντε έως επτά θέσεων, γιατί είναι για φιξ διαδρομές και δεν μπορούν να παίρνουν μισθώσεις σε μικρότερες</w:t>
      </w:r>
      <w:r>
        <w:rPr>
          <w:rFonts w:eastAsia="Times New Roman" w:cs="Times New Roman"/>
          <w:szCs w:val="24"/>
        </w:rPr>
        <w:t xml:space="preserve"> κούρσες. Είναι σε προκαθορισμένες διαδρομές. Ούτως ή άλλως υπάρχουν τόσες ασάφειες σε πολλά σημεία, αν και έχει ρυθμίσεις και προβλέψεις. Πού να τις στηρίξουμε; Θα μπορούσαμε να τις στηρίξουμε, αν δεν είχαν αυτές τις ασάφειες όσον αφορά στην εφαρμογή και </w:t>
      </w:r>
      <w:r>
        <w:rPr>
          <w:rFonts w:eastAsia="Times New Roman" w:cs="Times New Roman"/>
          <w:szCs w:val="24"/>
        </w:rPr>
        <w:t>τα χρονικά πλαίσια.</w:t>
      </w:r>
    </w:p>
    <w:p w14:paraId="6BEEFC1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Θα πρέπει πρωτίστως να νομοθετηθεί ένα πιο σαφές και πιο αυστηρό όριο στη λειτουργία των εταιρειών τύπου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είναι μια διαφορετική περίπτωση, γιατί έχουμε δει στο εξωτερικό</w:t>
      </w:r>
      <w:r>
        <w:rPr>
          <w:rFonts w:eastAsia="Times New Roman" w:cs="Times New Roman"/>
          <w:szCs w:val="24"/>
        </w:rPr>
        <w:t>,</w:t>
      </w:r>
      <w:r>
        <w:rPr>
          <w:rFonts w:eastAsia="Times New Roman" w:cs="Times New Roman"/>
          <w:szCs w:val="24"/>
        </w:rPr>
        <w:t xml:space="preserve"> πώς ακριβώς λειτουργεί.</w:t>
      </w:r>
    </w:p>
    <w:p w14:paraId="6BEEFC1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Τώρα ω</w:t>
      </w:r>
      <w:r>
        <w:rPr>
          <w:rFonts w:eastAsia="Times New Roman" w:cs="Times New Roman"/>
          <w:szCs w:val="24"/>
        </w:rPr>
        <w:t xml:space="preserve">ς προς τα μαθηματικά με 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ότι βγαίνει πιο φθηνά, γιατί παίρνει ολόκληρο το κόμιστρο ο ταξιτζής και την έκπτωση την παίρνει η πλατφόρμα, όχι: Την επιπλέον χρέωση τη χρεώνεται ο καταναλωτής. Δεν μπορώ να το καταλάβω.</w:t>
      </w:r>
    </w:p>
    <w:p w14:paraId="6BEEFC2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Επίσης δεν μπορώ να καταλάβω</w:t>
      </w:r>
      <w:r>
        <w:rPr>
          <w:rFonts w:eastAsia="Times New Roman" w:cs="Times New Roman"/>
          <w:szCs w:val="24"/>
        </w:rPr>
        <w:t xml:space="preserve"> αυτό που λέει η Νέα Δημοκρατία ότι κάθε νέο είναι απαραίτητα και πρωτοποριακό, είναι απαραίτητα και καλό. Η νέα εποχή, παραδείγματος χάριν, ορίζει</w:t>
      </w:r>
      <w:r>
        <w:rPr>
          <w:rFonts w:eastAsia="Times New Roman" w:cs="Times New Roman"/>
          <w:szCs w:val="24"/>
        </w:rPr>
        <w:t>,</w:t>
      </w:r>
      <w:r>
        <w:rPr>
          <w:rFonts w:eastAsia="Times New Roman" w:cs="Times New Roman"/>
          <w:szCs w:val="24"/>
        </w:rPr>
        <w:t xml:space="preserve"> να είναι η πρώτη εταιρεία σε υπηρεσίες ταξί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χωρίς να κατέχει ούτε ένα όχημα. Ορίζει, επίσης, η </w:t>
      </w:r>
      <w:r>
        <w:rPr>
          <w:rFonts w:eastAsia="Times New Roman" w:cs="Times New Roman"/>
          <w:szCs w:val="24"/>
          <w:lang w:val="en-US"/>
        </w:rPr>
        <w:t>Air</w:t>
      </w:r>
      <w:r>
        <w:rPr>
          <w:rFonts w:eastAsia="Times New Roman" w:cs="Times New Roman"/>
          <w:szCs w:val="24"/>
          <w:lang w:val="en-US"/>
        </w:rPr>
        <w:t>bnb</w:t>
      </w:r>
      <w:r>
        <w:rPr>
          <w:rFonts w:eastAsia="Times New Roman" w:cs="Times New Roman"/>
          <w:szCs w:val="24"/>
        </w:rPr>
        <w:t xml:space="preserve"> να είναι πρώτη στον κόσμο σε ξενοδοχειακές υπηρεσίες</w:t>
      </w:r>
      <w:r>
        <w:rPr>
          <w:rFonts w:eastAsia="Times New Roman" w:cs="Times New Roman"/>
          <w:szCs w:val="24"/>
        </w:rPr>
        <w:t>,</w:t>
      </w:r>
      <w:r>
        <w:rPr>
          <w:rFonts w:eastAsia="Times New Roman" w:cs="Times New Roman"/>
          <w:szCs w:val="24"/>
        </w:rPr>
        <w:t xml:space="preserve"> χωρίς να κατέχει ούτε ένα ακίνητο.</w:t>
      </w:r>
    </w:p>
    <w:p w14:paraId="6BEEFC2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Βλέπετε τι έγινε με το θέμα με τα προσωπικά δεδομένα γνωστού μέσου κοινωνικής δικτύωσης και τη χρήση τους στις εκλογές των Ηνωμένων Πολιτειών της Αμερικής. Εκεί εί</w:t>
      </w:r>
      <w:r>
        <w:rPr>
          <w:rFonts w:eastAsia="Times New Roman" w:cs="Times New Roman"/>
          <w:szCs w:val="24"/>
        </w:rPr>
        <w:t>ναι κακό; Εδώ είναι καλό; Όπου μας συμφέρει;</w:t>
      </w:r>
    </w:p>
    <w:p w14:paraId="6BEEFC2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Ούτως ή άλλως καθετί νέο τεχνολογικά, το τόσο ελεύθερο και πρωτοποριακό όπως λέτε, έχει από πίσω διαχειριστές</w:t>
      </w:r>
      <w:r>
        <w:rPr>
          <w:rFonts w:eastAsia="Times New Roman" w:cs="Times New Roman"/>
          <w:szCs w:val="24"/>
        </w:rPr>
        <w:t>,</w:t>
      </w:r>
      <w:r>
        <w:rPr>
          <w:rFonts w:eastAsia="Times New Roman" w:cs="Times New Roman"/>
          <w:szCs w:val="24"/>
        </w:rPr>
        <w:t xml:space="preserve"> που το μοναδικό τους μέλημα είναι το υπερκέρδος. Υπάρχουν, βέβαια, προτάσεις</w:t>
      </w:r>
      <w:r>
        <w:rPr>
          <w:rFonts w:eastAsia="Times New Roman" w:cs="Times New Roman"/>
          <w:szCs w:val="24"/>
        </w:rPr>
        <w:t>,</w:t>
      </w:r>
      <w:r>
        <w:rPr>
          <w:rFonts w:eastAsia="Times New Roman" w:cs="Times New Roman"/>
          <w:szCs w:val="24"/>
        </w:rPr>
        <w:t xml:space="preserve"> που πρέπει να λάβετε υ</w:t>
      </w:r>
      <w:r>
        <w:rPr>
          <w:rFonts w:eastAsia="Times New Roman" w:cs="Times New Roman"/>
          <w:szCs w:val="24"/>
        </w:rPr>
        <w:t xml:space="preserve">π’ όψιν. Θα πρέπει να οριστεί η ελάχιστη ώρα ανάμεσα σε μισθώσεις, οι ελάχιστες χρεώσεις, ειδικά για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ίδια μέτρα και σταθμά στη φορολόγηση των δύο εταιρειών, όχι έδρες σε φορολογικούς παραδείσους, να </w:t>
      </w:r>
      <w:r w:rsidRPr="000B1D94">
        <w:rPr>
          <w:rFonts w:eastAsia="Times New Roman" w:cs="Times New Roman"/>
          <w:szCs w:val="24"/>
        </w:rPr>
        <w:t xml:space="preserve">υπάρχει έλεγχος, ώστε να μην υπάρχουν μαύρες </w:t>
      </w:r>
      <w:r w:rsidRPr="000B1D94">
        <w:rPr>
          <w:rFonts w:eastAsia="Times New Roman" w:cs="Times New Roman"/>
          <w:szCs w:val="24"/>
        </w:rPr>
        <w:t xml:space="preserve">εισπράξεις και κόμιστρα από τους οδηγούς της </w:t>
      </w:r>
      <w:r w:rsidRPr="000B1D94">
        <w:rPr>
          <w:rFonts w:eastAsia="Times New Roman" w:cs="Times New Roman"/>
          <w:szCs w:val="24"/>
        </w:rPr>
        <w:t>«</w:t>
      </w:r>
      <w:r w:rsidRPr="000B1D94">
        <w:rPr>
          <w:rFonts w:eastAsia="Times New Roman" w:cs="Times New Roman"/>
          <w:szCs w:val="24"/>
          <w:lang w:val="en-US"/>
        </w:rPr>
        <w:t>UBER</w:t>
      </w:r>
      <w:r w:rsidRPr="000B1D94">
        <w:rPr>
          <w:rFonts w:eastAsia="Times New Roman" w:cs="Times New Roman"/>
          <w:szCs w:val="24"/>
        </w:rPr>
        <w:t>»</w:t>
      </w:r>
      <w:r w:rsidRPr="000B1D94">
        <w:rPr>
          <w:rFonts w:eastAsia="Times New Roman" w:cs="Times New Roman"/>
          <w:szCs w:val="24"/>
        </w:rPr>
        <w:t>, όπου υπάρχει μια τεράστια ασάφεια. Πάρτε κάποιο πλαίσιο να ορίσετε νομοθετικά.</w:t>
      </w:r>
      <w:r w:rsidRPr="000B1D94">
        <w:rPr>
          <w:rFonts w:eastAsia="Times New Roman" w:cs="Times New Roman"/>
          <w:szCs w:val="24"/>
        </w:rPr>
        <w:t xml:space="preserve"> Όμως με την εξέλιξη που έχουμε δει να παίρνει αυτή η εταιρεία σε άλλες χώρες και της Ευρωπαϊκής Ένωσης και παγκοσμίως, βλέπο</w:t>
      </w:r>
      <w:r w:rsidRPr="000B1D94">
        <w:rPr>
          <w:rFonts w:eastAsia="Times New Roman" w:cs="Times New Roman"/>
          <w:szCs w:val="24"/>
        </w:rPr>
        <w:t>υμε ότι δεν μπορεί να περιοριστεί τόσο εύκολα. Θέλει ένα συνεχή έλεγχο. Θα πρέπει, δηλαδή, να δοθεί μία ευκαιρία στον οδηγό ταξί</w:t>
      </w:r>
      <w:r w:rsidRPr="000B1D94">
        <w:rPr>
          <w:rFonts w:eastAsia="Times New Roman" w:cs="Times New Roman"/>
          <w:szCs w:val="24"/>
        </w:rPr>
        <w:t>,</w:t>
      </w:r>
      <w:r w:rsidRPr="000B1D94">
        <w:rPr>
          <w:rFonts w:eastAsia="Times New Roman" w:cs="Times New Roman"/>
          <w:szCs w:val="24"/>
        </w:rPr>
        <w:t xml:space="preserve"> να μπορεί να ανταγωνιστεί αυτές τις εταιρείες επί ίσοις όροις.</w:t>
      </w:r>
    </w:p>
    <w:p w14:paraId="6BEEFC23" w14:textId="77777777" w:rsidR="009B7D3A" w:rsidRDefault="00441D78">
      <w:pPr>
        <w:spacing w:line="600" w:lineRule="auto"/>
        <w:ind w:firstLine="720"/>
        <w:jc w:val="both"/>
        <w:rPr>
          <w:rFonts w:eastAsia="Times New Roman" w:cs="Times New Roman"/>
          <w:szCs w:val="24"/>
        </w:rPr>
      </w:pPr>
      <w:r w:rsidRPr="000B1D94">
        <w:rPr>
          <w:rFonts w:eastAsia="Times New Roman" w:cs="Times New Roman"/>
          <w:szCs w:val="24"/>
        </w:rPr>
        <w:t>Εδώ, βέβαια, ερχόμαστε και στο πραγματικό πρόβλημα του κλάδου τ</w:t>
      </w:r>
      <w:r w:rsidRPr="000B1D94">
        <w:rPr>
          <w:rFonts w:eastAsia="Times New Roman" w:cs="Times New Roman"/>
          <w:szCs w:val="24"/>
        </w:rPr>
        <w:t>ων ταξί και φυσικά και όλων των άλλων κλάδων στην Ελλάδα. Δεν έχει σημασία τι νομοθετείτε για τον κλάδο των ταξί. Το πρόβλημα που υπάρχει</w:t>
      </w:r>
      <w:r w:rsidRPr="000B1D94">
        <w:rPr>
          <w:rFonts w:eastAsia="Times New Roman" w:cs="Times New Roman"/>
          <w:szCs w:val="24"/>
        </w:rPr>
        <w:t>,</w:t>
      </w:r>
      <w:r w:rsidRPr="000B1D94">
        <w:rPr>
          <w:rFonts w:eastAsia="Times New Roman" w:cs="Times New Roman"/>
          <w:szCs w:val="24"/>
        </w:rPr>
        <w:t xml:space="preserve"> είναι ότι τα ταξί δεν έχουν δουλειά, όπως και οι υπόλοιποι κλάδοι. Δεν έχουν δουλειά, δεν έχουν εισπράξεις. Δεν έχει </w:t>
      </w:r>
      <w:r w:rsidRPr="000B1D94">
        <w:rPr>
          <w:rFonts w:eastAsia="Times New Roman" w:cs="Times New Roman"/>
          <w:szCs w:val="24"/>
        </w:rPr>
        <w:t>σημασία αν νομοθετείτε και φορολογικά και οτιδήποτε άλλο. Δεν έχει χρήματα ο Έλληνας να χρησιμοποιήσει το ταξί. Πολλές φορές γίνονται συζητήσεις για την τιμή της σημαίας και για τις χρεώσεις. Εδώ ο Έλληνας δεν έχει λεφτά για να αγοράσει εισιτήριο για λεωφο</w:t>
      </w:r>
      <w:r w:rsidRPr="000B1D94">
        <w:rPr>
          <w:rFonts w:eastAsia="Times New Roman" w:cs="Times New Roman"/>
          <w:szCs w:val="24"/>
        </w:rPr>
        <w:t>ρείο αστικών συγκοινωνιών και αναγκάζεται να ανέβει πάνω στο λεωφορείο</w:t>
      </w:r>
      <w:r w:rsidRPr="000B1D94">
        <w:rPr>
          <w:rFonts w:eastAsia="Times New Roman" w:cs="Times New Roman"/>
          <w:szCs w:val="24"/>
        </w:rPr>
        <w:t>,</w:t>
      </w:r>
      <w:r w:rsidRPr="000B1D94">
        <w:rPr>
          <w:rFonts w:eastAsia="Times New Roman" w:cs="Times New Roman"/>
          <w:szCs w:val="24"/>
        </w:rPr>
        <w:t xml:space="preserve"> για να πάει στη δουλειά του ή όπου αλλού έχει ανάγκη, χωρίς εισιτήριο.</w:t>
      </w:r>
    </w:p>
    <w:p w14:paraId="6BEEFC24" w14:textId="77777777" w:rsidR="009B7D3A" w:rsidRDefault="00441D78">
      <w:pPr>
        <w:spacing w:line="600" w:lineRule="auto"/>
        <w:ind w:firstLine="720"/>
        <w:jc w:val="both"/>
        <w:rPr>
          <w:rFonts w:eastAsia="Times New Roman" w:cs="Times New Roman"/>
          <w:szCs w:val="24"/>
        </w:rPr>
      </w:pPr>
      <w:r w:rsidRPr="000B1D94">
        <w:rPr>
          <w:rFonts w:eastAsia="Times New Roman" w:cs="Times New Roman"/>
          <w:szCs w:val="24"/>
        </w:rPr>
        <w:t>Στοχοποιούνται φορολογικά όλοι οι κλάδοι</w:t>
      </w:r>
      <w:r w:rsidRPr="000B1D94">
        <w:rPr>
          <w:rFonts w:eastAsia="Times New Roman" w:cs="Times New Roman"/>
          <w:szCs w:val="24"/>
        </w:rPr>
        <w:t>,</w:t>
      </w:r>
      <w:r w:rsidRPr="000B1D94">
        <w:rPr>
          <w:rFonts w:eastAsia="Times New Roman" w:cs="Times New Roman"/>
          <w:szCs w:val="24"/>
        </w:rPr>
        <w:t xml:space="preserve"> που είναι υποχρεωμένοι να δείχνουν τις εισπράξεις τους. Στοχοποιούνται </w:t>
      </w:r>
      <w:r w:rsidRPr="000B1D94">
        <w:rPr>
          <w:rFonts w:eastAsia="Times New Roman" w:cs="Times New Roman"/>
          <w:szCs w:val="24"/>
        </w:rPr>
        <w:t xml:space="preserve">φορολογικά και οι ταξιτζήδες. Όταν κόβοντας μία απόδειξη 10 ευρώ σε ένα κόμιστρο, τα 8 ευρώ έχουν πάει ήδη σε τρίτους και καλούνται να επιβιώσουν αυτοί και οι οικογένειές τους με 2 ευρώ, καταλαβαίνετε ότι όταν έρθει και ο αθέμιτος ανταγωνισμός από την </w:t>
      </w:r>
      <w:r w:rsidRPr="000B1D94">
        <w:rPr>
          <w:rFonts w:eastAsia="Times New Roman" w:cs="Times New Roman"/>
          <w:szCs w:val="24"/>
        </w:rPr>
        <w:t>«</w:t>
      </w:r>
      <w:r w:rsidRPr="000B1D94">
        <w:rPr>
          <w:rFonts w:eastAsia="Times New Roman" w:cs="Times New Roman"/>
          <w:szCs w:val="24"/>
          <w:lang w:val="en-US"/>
        </w:rPr>
        <w:t>UBE</w:t>
      </w:r>
      <w:r w:rsidRPr="000B1D94">
        <w:rPr>
          <w:rFonts w:eastAsia="Times New Roman" w:cs="Times New Roman"/>
          <w:szCs w:val="24"/>
          <w:lang w:val="en-US"/>
        </w:rPr>
        <w:t>R</w:t>
      </w:r>
      <w:r w:rsidRPr="000B1D94">
        <w:rPr>
          <w:rFonts w:eastAsia="Times New Roman" w:cs="Times New Roman"/>
          <w:szCs w:val="24"/>
        </w:rPr>
        <w:t>»,</w:t>
      </w:r>
      <w:r w:rsidRPr="000B1D94">
        <w:rPr>
          <w:rFonts w:eastAsia="Times New Roman" w:cs="Times New Roman"/>
          <w:szCs w:val="24"/>
        </w:rPr>
        <w:t xml:space="preserve"> τους αποτελειώνει.</w:t>
      </w:r>
    </w:p>
    <w:p w14:paraId="6BEEFC25" w14:textId="77777777" w:rsidR="009B7D3A" w:rsidRDefault="00441D78">
      <w:pPr>
        <w:spacing w:line="600" w:lineRule="auto"/>
        <w:ind w:firstLine="720"/>
        <w:jc w:val="both"/>
        <w:rPr>
          <w:rFonts w:eastAsia="Times New Roman" w:cs="Times New Roman"/>
          <w:szCs w:val="24"/>
        </w:rPr>
      </w:pPr>
      <w:r w:rsidRPr="000B1D94">
        <w:rPr>
          <w:rFonts w:eastAsia="Times New Roman" w:cs="Times New Roman"/>
          <w:szCs w:val="24"/>
        </w:rPr>
        <w:t>Βέβαια όλες οι παραπάνω αναφορές εξηγούν απόλυτα</w:t>
      </w:r>
      <w:r w:rsidRPr="000B1D94">
        <w:rPr>
          <w:rFonts w:eastAsia="Times New Roman" w:cs="Times New Roman"/>
          <w:szCs w:val="24"/>
        </w:rPr>
        <w:t>,</w:t>
      </w:r>
      <w:r w:rsidRPr="000B1D94">
        <w:rPr>
          <w:rFonts w:eastAsia="Times New Roman" w:cs="Times New Roman"/>
          <w:szCs w:val="24"/>
        </w:rPr>
        <w:t xml:space="preserve"> γιατί δεν γέμισαν τη λίστα των ομιλητών οι Βουλευτές του ΣΥΡΙΖΑ και των ΑΝΕΛ, για να μιλήσουν γι’ αυτό το νομοσχέδιο</w:t>
      </w:r>
      <w:r w:rsidRPr="000B1D94">
        <w:rPr>
          <w:rFonts w:eastAsia="Times New Roman" w:cs="Times New Roman"/>
          <w:szCs w:val="24"/>
        </w:rPr>
        <w:t>,</w:t>
      </w:r>
      <w:r w:rsidRPr="000B1D94">
        <w:rPr>
          <w:rFonts w:eastAsia="Times New Roman" w:cs="Times New Roman"/>
          <w:szCs w:val="24"/>
        </w:rPr>
        <w:t xml:space="preserve"> το οποίο προστατεύει και είναι πολύ καλό. Όλη η προστασία και η μ</w:t>
      </w:r>
      <w:r w:rsidRPr="000B1D94">
        <w:rPr>
          <w:rFonts w:eastAsia="Times New Roman" w:cs="Times New Roman"/>
          <w:szCs w:val="24"/>
        </w:rPr>
        <w:t>έριμνα που διατυμπανίζετε ότι εμπεριέχεται μέσα σ’ αυτό το νομοσχέδιο</w:t>
      </w:r>
      <w:r w:rsidRPr="000B1D94">
        <w:rPr>
          <w:rFonts w:eastAsia="Times New Roman" w:cs="Times New Roman"/>
          <w:szCs w:val="24"/>
        </w:rPr>
        <w:t>,</w:t>
      </w:r>
      <w:r w:rsidRPr="000B1D94">
        <w:rPr>
          <w:rFonts w:eastAsia="Times New Roman" w:cs="Times New Roman"/>
          <w:szCs w:val="24"/>
        </w:rPr>
        <w:t xml:space="preserve"> είναι  βέβαια μέσα στα μνημονιακά όρια, μέσα στις δεσμεύσεις που μας επιβάλλει το ευρώ, μέσα στην εκδικητικότητα της Ευρωπαϊκής Ένωσης για τους Έλληνες επιχειρηματίες, όπως και για τους</w:t>
      </w:r>
      <w:r w:rsidRPr="000B1D94">
        <w:rPr>
          <w:rFonts w:eastAsia="Times New Roman" w:cs="Times New Roman"/>
          <w:szCs w:val="24"/>
        </w:rPr>
        <w:t xml:space="preserve"> αγρότες και τους εργάτες.</w:t>
      </w:r>
    </w:p>
    <w:p w14:paraId="6BEEFC26" w14:textId="77777777" w:rsidR="009B7D3A" w:rsidRDefault="00441D78">
      <w:pPr>
        <w:spacing w:line="600" w:lineRule="auto"/>
        <w:ind w:firstLine="720"/>
        <w:jc w:val="both"/>
        <w:rPr>
          <w:rFonts w:eastAsia="Times New Roman" w:cs="Times New Roman"/>
          <w:szCs w:val="24"/>
        </w:rPr>
      </w:pPr>
      <w:r w:rsidRPr="000B1D94">
        <w:rPr>
          <w:rFonts w:eastAsia="Times New Roman" w:cs="Times New Roman"/>
          <w:szCs w:val="24"/>
        </w:rPr>
        <w:t>Όλα αυτά, βέβαια, τα ξέρετε και δεν έγιναν κατά λάθος, γιατί για να ψηφίσετε μνημόνιο όλοι εσείς οι αντιμνημονιακοί του ΣΥΡΙΖΑ και των ΑΝΕΛ -οι περισσότεροι από εσάς, για να μην πω όλοι και αδικήσω κάποιους- πήρατε κάποια νομοθετ</w:t>
      </w:r>
      <w:r w:rsidRPr="000B1D94">
        <w:rPr>
          <w:rFonts w:eastAsia="Times New Roman" w:cs="Times New Roman"/>
          <w:szCs w:val="24"/>
        </w:rPr>
        <w:t>ικά ανταλλάγματα</w:t>
      </w:r>
      <w:r w:rsidRPr="000B1D94">
        <w:rPr>
          <w:rFonts w:eastAsia="Times New Roman" w:cs="Times New Roman"/>
          <w:szCs w:val="24"/>
        </w:rPr>
        <w:t>,</w:t>
      </w:r>
      <w:r w:rsidRPr="000B1D94">
        <w:rPr>
          <w:rFonts w:eastAsia="Times New Roman" w:cs="Times New Roman"/>
          <w:szCs w:val="24"/>
        </w:rPr>
        <w:t xml:space="preserve"> μέσα σ’ </w:t>
      </w:r>
      <w:r w:rsidRPr="000B1D94">
        <w:rPr>
          <w:rFonts w:eastAsia="Times New Roman" w:cs="Times New Roman"/>
          <w:szCs w:val="24"/>
        </w:rPr>
        <w:t>αυτή</w:t>
      </w:r>
      <w:r w:rsidRPr="000B1D94">
        <w:rPr>
          <w:rFonts w:eastAsia="Times New Roman" w:cs="Times New Roman"/>
          <w:szCs w:val="24"/>
        </w:rPr>
        <w:t xml:space="preserve"> την τριετία που κυβερνάτε.</w:t>
      </w:r>
    </w:p>
    <w:p w14:paraId="6BEEFC27" w14:textId="77777777" w:rsidR="009B7D3A" w:rsidRDefault="00441D78">
      <w:pPr>
        <w:spacing w:line="600" w:lineRule="auto"/>
        <w:ind w:firstLine="720"/>
        <w:jc w:val="both"/>
        <w:rPr>
          <w:rFonts w:eastAsia="Times New Roman" w:cs="Times New Roman"/>
          <w:szCs w:val="24"/>
        </w:rPr>
      </w:pPr>
      <w:r w:rsidRPr="000B1D94">
        <w:rPr>
          <w:rFonts w:eastAsia="Times New Roman" w:cs="Times New Roman"/>
          <w:szCs w:val="24"/>
        </w:rPr>
        <w:t>Βέβαια το μόνο που προβάλλει η Νέα Δημοκρατία ως Αντιπολίτευση σ’ αυτό το σχέδιο νόμου</w:t>
      </w:r>
      <w:r w:rsidRPr="000B1D94">
        <w:rPr>
          <w:rFonts w:eastAsia="Times New Roman" w:cs="Times New Roman"/>
          <w:szCs w:val="24"/>
        </w:rPr>
        <w:t>,</w:t>
      </w:r>
      <w:r w:rsidRPr="000B1D94">
        <w:rPr>
          <w:rFonts w:eastAsia="Times New Roman" w:cs="Times New Roman"/>
          <w:szCs w:val="24"/>
        </w:rPr>
        <w:t xml:space="preserve"> είναι ότι η Κυβέρνηση ΣΥΡΙΖΑ και ΑΝΕΛ εξυπηρετεί συμφέροντα μικρών συντεχνιών, ενώ η ίδια υπερασπίζεται συμφέροντα μεγάλων πολυεθνικών.</w:t>
      </w:r>
    </w:p>
    <w:p w14:paraId="6BEEFC28" w14:textId="77777777" w:rsidR="009B7D3A" w:rsidRDefault="00441D78">
      <w:pPr>
        <w:spacing w:line="600" w:lineRule="auto"/>
        <w:ind w:firstLine="720"/>
        <w:jc w:val="both"/>
        <w:rPr>
          <w:rFonts w:eastAsia="Times New Roman" w:cs="Times New Roman"/>
          <w:szCs w:val="24"/>
        </w:rPr>
      </w:pPr>
      <w:r w:rsidRPr="000B1D94">
        <w:rPr>
          <w:rFonts w:eastAsia="Times New Roman" w:cs="Times New Roman"/>
          <w:szCs w:val="24"/>
        </w:rPr>
        <w:t>Όσον αφορά τον Κώδικα Οδικής Κυκλοφορίας, αυξάνονται τα πρόστιμα</w:t>
      </w:r>
      <w:r w:rsidRPr="000B1D94">
        <w:rPr>
          <w:rFonts w:eastAsia="Times New Roman" w:cs="Times New Roman"/>
          <w:szCs w:val="24"/>
        </w:rPr>
        <w:t>,</w:t>
      </w:r>
      <w:r w:rsidRPr="000B1D94">
        <w:rPr>
          <w:rFonts w:eastAsia="Times New Roman" w:cs="Times New Roman"/>
          <w:szCs w:val="24"/>
        </w:rPr>
        <w:t xml:space="preserve"> με την ίδια λογική που μπαίνουν τα πρόστιμα από το Υπ</w:t>
      </w:r>
      <w:r w:rsidRPr="000B1D94">
        <w:rPr>
          <w:rFonts w:eastAsia="Times New Roman" w:cs="Times New Roman"/>
          <w:szCs w:val="24"/>
        </w:rPr>
        <w:t>ουργείο Περιβάλλοντος ότι δηλαδή «ο ρυπαίνων πληρώνει». Έτσι κι εδώ όποιος έχει παραπάνω χρήματα και θέλει να δουλέψει με μεγαλύτερη ταχύτητα τα επαγγελματικά του αυτοκίνητα ή επειδή θέλει να πάει για να διασκεδάσει και δεν έχει πρόβλημα, έχει λεφτά και πλ</w:t>
      </w:r>
      <w:r w:rsidRPr="000B1D94">
        <w:rPr>
          <w:rFonts w:eastAsia="Times New Roman" w:cs="Times New Roman"/>
          <w:szCs w:val="24"/>
        </w:rPr>
        <w:t>ηρώνει, διότι δεν έχει κα</w:t>
      </w:r>
      <w:r w:rsidRPr="000B1D94">
        <w:rPr>
          <w:rFonts w:eastAsia="Times New Roman" w:cs="Times New Roman"/>
          <w:szCs w:val="24"/>
        </w:rPr>
        <w:t>μ</w:t>
      </w:r>
      <w:r w:rsidRPr="000B1D94">
        <w:rPr>
          <w:rFonts w:eastAsia="Times New Roman" w:cs="Times New Roman"/>
          <w:szCs w:val="24"/>
        </w:rPr>
        <w:t>μία διαφορά να πληρώσει 1.000 1.500 ευρώ. Ένας που έχει τα λεφτά να πληρώσει</w:t>
      </w:r>
      <w:r w:rsidRPr="000B1D94">
        <w:rPr>
          <w:rFonts w:eastAsia="Times New Roman" w:cs="Times New Roman"/>
          <w:szCs w:val="24"/>
        </w:rPr>
        <w:t>,</w:t>
      </w:r>
      <w:r w:rsidRPr="000B1D94">
        <w:rPr>
          <w:rFonts w:eastAsia="Times New Roman" w:cs="Times New Roman"/>
          <w:szCs w:val="24"/>
        </w:rPr>
        <w:t xml:space="preserve"> δεν θα κολλήσει εκεί πέρα. </w:t>
      </w:r>
    </w:p>
    <w:p w14:paraId="6BEEFC29" w14:textId="77777777" w:rsidR="009B7D3A" w:rsidRDefault="00441D78">
      <w:pPr>
        <w:spacing w:line="600" w:lineRule="auto"/>
        <w:ind w:firstLine="720"/>
        <w:jc w:val="both"/>
        <w:rPr>
          <w:rFonts w:eastAsia="Times New Roman" w:cs="Times New Roman"/>
          <w:szCs w:val="24"/>
        </w:rPr>
      </w:pPr>
      <w:r w:rsidRPr="000B1D94">
        <w:rPr>
          <w:rFonts w:eastAsia="Times New Roman" w:cs="Times New Roman"/>
          <w:szCs w:val="24"/>
        </w:rPr>
        <w:t>Δεν είναι ίδιες, βέβαια, όλες οι περιπτώσεις παραβάσεων ούτε φυσικά είναι ίδιες όλες οι περιπτώσεις των ποινών που θα πρέπει</w:t>
      </w:r>
      <w:r w:rsidRPr="000B1D94">
        <w:rPr>
          <w:rFonts w:eastAsia="Times New Roman" w:cs="Times New Roman"/>
          <w:szCs w:val="24"/>
        </w:rPr>
        <w:t xml:space="preserve"> να επιβληθούν. Έχετε γνωρίσει κάποιο παιδί το οποίο δεν γνώρισε ποτέ τον πατέρα του</w:t>
      </w:r>
      <w:r w:rsidRPr="000B1D94">
        <w:rPr>
          <w:rFonts w:eastAsia="Times New Roman" w:cs="Times New Roman"/>
          <w:szCs w:val="24"/>
        </w:rPr>
        <w:t>,</w:t>
      </w:r>
      <w:r w:rsidRPr="000B1D94">
        <w:rPr>
          <w:rFonts w:eastAsia="Times New Roman" w:cs="Times New Roman"/>
          <w:szCs w:val="24"/>
        </w:rPr>
        <w:t xml:space="preserve"> επειδή κάποιος μεθυσμένος οδηγός τον σκότωσε, όταν αυτό ήταν μικρό; Έχετε γνωρίσει κάποιον παραπληγικό</w:t>
      </w:r>
      <w:r w:rsidRPr="000B1D94">
        <w:rPr>
          <w:rFonts w:eastAsia="Times New Roman" w:cs="Times New Roman"/>
          <w:szCs w:val="24"/>
        </w:rPr>
        <w:t>,</w:t>
      </w:r>
      <w:r w:rsidRPr="000B1D94">
        <w:rPr>
          <w:rFonts w:eastAsia="Times New Roman" w:cs="Times New Roman"/>
          <w:szCs w:val="24"/>
        </w:rPr>
        <w:t xml:space="preserve"> που είναι έτσι από κάποιο ατύχημα και είναι νέος και δεν θα μπορέσ</w:t>
      </w:r>
      <w:r w:rsidRPr="000B1D94">
        <w:rPr>
          <w:rFonts w:eastAsia="Times New Roman" w:cs="Times New Roman"/>
          <w:szCs w:val="24"/>
        </w:rPr>
        <w:t>ει ποτέ να δουλέψει ή να κάνει οικογένεια;</w:t>
      </w:r>
    </w:p>
    <w:p w14:paraId="6BEEFC2A" w14:textId="77777777" w:rsidR="009B7D3A" w:rsidRDefault="00441D78">
      <w:pPr>
        <w:spacing w:line="600" w:lineRule="auto"/>
        <w:ind w:firstLine="720"/>
        <w:jc w:val="both"/>
        <w:rPr>
          <w:rFonts w:eastAsia="Times New Roman" w:cs="Times New Roman"/>
          <w:szCs w:val="24"/>
        </w:rPr>
      </w:pPr>
      <w:r w:rsidRPr="000B1D94">
        <w:rPr>
          <w:rFonts w:eastAsia="Times New Roman" w:cs="Times New Roman"/>
          <w:szCs w:val="24"/>
        </w:rPr>
        <w:t>Γι’ αυτό ως Χρυσή Αυγή προτείνουμε κάποιες παραβάσεις του Κώδικα Οδικής Κυκλοφορίας -όπως η παραβίαση του κόκκινου σηματοδότη- να είναι κακουργήματα. Ξέρεις όταν περνάς «με κόκκινο» ότι μπορεί να σκοτώσεις κάποιον</w:t>
      </w:r>
      <w:r w:rsidRPr="000B1D94">
        <w:rPr>
          <w:rFonts w:eastAsia="Times New Roman" w:cs="Times New Roman"/>
          <w:szCs w:val="24"/>
        </w:rPr>
        <w:t>. Δεν υπάρχει η δικαιολογία «</w:t>
      </w:r>
      <w:r w:rsidRPr="000B1D94">
        <w:rPr>
          <w:rFonts w:eastAsia="Times New Roman" w:cs="Times New Roman"/>
          <w:szCs w:val="24"/>
        </w:rPr>
        <w:t>ε</w:t>
      </w:r>
      <w:r w:rsidRPr="000B1D94">
        <w:rPr>
          <w:rFonts w:eastAsia="Times New Roman" w:cs="Times New Roman"/>
          <w:szCs w:val="24"/>
        </w:rPr>
        <w:t xml:space="preserve">ίδα και δεν ερχόταν κανένας». Δεν κρίνουμε κατά το δοκούν τα κόκκινα φανάρια, τα </w:t>
      </w:r>
      <w:r w:rsidRPr="000B1D94">
        <w:rPr>
          <w:rFonts w:eastAsia="Times New Roman" w:cs="Times New Roman"/>
          <w:szCs w:val="24"/>
          <w:lang w:val="en-US"/>
        </w:rPr>
        <w:t>STOP</w:t>
      </w:r>
      <w:r w:rsidRPr="000B1D94">
        <w:rPr>
          <w:rFonts w:eastAsia="Times New Roman" w:cs="Times New Roman"/>
          <w:szCs w:val="24"/>
        </w:rPr>
        <w:t xml:space="preserve"> ή τις προτεραιότητες. Η οδήγηση υπό την επήρεια αλκοόλ ή ναρκωτικών ουσιών θα πρέπει να διώκεται ως κακούργημα. Δεν λέμε να μην πίνει ο κόσμ</w:t>
      </w:r>
      <w:r w:rsidRPr="000B1D94">
        <w:rPr>
          <w:rFonts w:eastAsia="Times New Roman" w:cs="Times New Roman"/>
          <w:szCs w:val="24"/>
        </w:rPr>
        <w:t>ος και να μη γλεντάει. Ας το κάνει. Όμως όταν το κάνει, να μην οδηγεί.</w:t>
      </w:r>
    </w:p>
    <w:p w14:paraId="6BEEFC2B" w14:textId="77777777" w:rsidR="009B7D3A" w:rsidRDefault="00441D78">
      <w:pPr>
        <w:spacing w:line="600" w:lineRule="auto"/>
        <w:ind w:firstLine="720"/>
        <w:jc w:val="both"/>
        <w:rPr>
          <w:rFonts w:eastAsia="Times New Roman" w:cs="Times New Roman"/>
          <w:szCs w:val="24"/>
        </w:rPr>
      </w:pPr>
      <w:r w:rsidRPr="000B1D94">
        <w:rPr>
          <w:rFonts w:eastAsia="Times New Roman" w:cs="Times New Roman"/>
          <w:szCs w:val="24"/>
        </w:rPr>
        <w:t xml:space="preserve">(Στο σημείο αυτό </w:t>
      </w:r>
      <w:r w:rsidRPr="000B1D94">
        <w:rPr>
          <w:rFonts w:eastAsia="Times New Roman" w:cs="Times New Roman"/>
          <w:szCs w:val="24"/>
        </w:rPr>
        <w:t>κ</w:t>
      </w:r>
      <w:r w:rsidRPr="000B1D94">
        <w:rPr>
          <w:rFonts w:eastAsia="Times New Roman" w:cs="Times New Roman"/>
          <w:szCs w:val="24"/>
        </w:rPr>
        <w:t>τυπά</w:t>
      </w:r>
      <w:r w:rsidRPr="000B1D94">
        <w:rPr>
          <w:rFonts w:eastAsia="Times New Roman" w:cs="Times New Roman"/>
          <w:szCs w:val="24"/>
        </w:rPr>
        <w:t>ει</w:t>
      </w:r>
      <w:r w:rsidRPr="000B1D94">
        <w:rPr>
          <w:rFonts w:eastAsia="Times New Roman" w:cs="Times New Roman"/>
          <w:szCs w:val="24"/>
        </w:rPr>
        <w:t xml:space="preserve"> το κουδούνι λήξεως του χρόνου ομιλίας του κυρίου Βουλευτή)</w:t>
      </w:r>
    </w:p>
    <w:p w14:paraId="6BEEFC2C" w14:textId="77777777" w:rsidR="009B7D3A" w:rsidRDefault="00441D78">
      <w:pPr>
        <w:spacing w:line="600" w:lineRule="auto"/>
        <w:ind w:firstLine="720"/>
        <w:jc w:val="both"/>
        <w:rPr>
          <w:rFonts w:eastAsia="Times New Roman" w:cs="Times New Roman"/>
          <w:szCs w:val="24"/>
        </w:rPr>
      </w:pPr>
      <w:r w:rsidRPr="000B1D94">
        <w:rPr>
          <w:rFonts w:eastAsia="Times New Roman" w:cs="Times New Roman"/>
          <w:szCs w:val="24"/>
        </w:rPr>
        <w:t>Θα χρειαστώ το πολύ δύο λεπτά παραπάνω, κύριε Πρόεδρε. Θα ήθελα την ανοχή σας.</w:t>
      </w:r>
    </w:p>
    <w:p w14:paraId="6BEEFC2D" w14:textId="77777777" w:rsidR="009B7D3A" w:rsidRDefault="00441D78">
      <w:pPr>
        <w:spacing w:line="600" w:lineRule="auto"/>
        <w:ind w:firstLine="720"/>
        <w:jc w:val="both"/>
        <w:rPr>
          <w:rFonts w:eastAsia="Times New Roman" w:cs="Times New Roman"/>
          <w:szCs w:val="24"/>
        </w:rPr>
      </w:pPr>
      <w:r w:rsidRPr="000B1D94">
        <w:rPr>
          <w:rFonts w:eastAsia="Times New Roman" w:cs="Times New Roman"/>
          <w:szCs w:val="24"/>
        </w:rPr>
        <w:t>Θα πρέπει άμεσα να υπά</w:t>
      </w:r>
      <w:r w:rsidRPr="000B1D94">
        <w:rPr>
          <w:rFonts w:eastAsia="Times New Roman" w:cs="Times New Roman"/>
          <w:szCs w:val="24"/>
        </w:rPr>
        <w:t xml:space="preserve">ρξουν υποχρεωτικά μαθήματα θεωρίας και πράξης. Θα πρέπει να μπει σε θεωρία και πράξη από το </w:t>
      </w:r>
      <w:r w:rsidRPr="000B1D94">
        <w:rPr>
          <w:rFonts w:eastAsia="Times New Roman" w:cs="Times New Roman"/>
          <w:szCs w:val="24"/>
        </w:rPr>
        <w:t>δ</w:t>
      </w:r>
      <w:r w:rsidRPr="000B1D94">
        <w:rPr>
          <w:rFonts w:eastAsia="Times New Roman" w:cs="Times New Roman"/>
          <w:szCs w:val="24"/>
        </w:rPr>
        <w:t xml:space="preserve">ημοτικό. Τα παιδιά οδηγούν ποδήλατα, χωρίς να ξέρουν βασικούς κανόνες οδικής κυκλοφορίας. Να μπει στο </w:t>
      </w:r>
      <w:r w:rsidRPr="000B1D94">
        <w:rPr>
          <w:rFonts w:eastAsia="Times New Roman" w:cs="Times New Roman"/>
          <w:szCs w:val="24"/>
          <w:lang w:val="en-US"/>
        </w:rPr>
        <w:t>DNA</w:t>
      </w:r>
      <w:r w:rsidRPr="000B1D94">
        <w:rPr>
          <w:rFonts w:eastAsia="Times New Roman" w:cs="Times New Roman"/>
          <w:szCs w:val="24"/>
        </w:rPr>
        <w:t xml:space="preserve"> μας από μικρές ηλικίες ότι, όταν για παράδειγμα βλέπεις έ</w:t>
      </w:r>
      <w:r w:rsidRPr="000B1D94">
        <w:rPr>
          <w:rFonts w:eastAsia="Times New Roman" w:cs="Times New Roman"/>
          <w:szCs w:val="24"/>
        </w:rPr>
        <w:t>να φανάρι να είναι πορτοκαλί, δεν πατάς γκάζι για να προλάβεις να περάσεις αλλά πατάς φρένο για να σταματήσεις.</w:t>
      </w:r>
      <w:r>
        <w:rPr>
          <w:rFonts w:eastAsia="Times New Roman" w:cs="Times New Roman"/>
          <w:szCs w:val="24"/>
        </w:rPr>
        <w:t>-</w:t>
      </w:r>
    </w:p>
    <w:p w14:paraId="6BEEFC2E" w14:textId="77777777" w:rsidR="009B7D3A" w:rsidRDefault="009B7D3A">
      <w:pPr>
        <w:spacing w:line="600" w:lineRule="auto"/>
        <w:ind w:firstLine="720"/>
        <w:jc w:val="both"/>
        <w:rPr>
          <w:rFonts w:eastAsia="Times New Roman" w:cs="Times New Roman"/>
          <w:color w:val="0070C0"/>
          <w:szCs w:val="24"/>
        </w:rPr>
      </w:pPr>
    </w:p>
    <w:p w14:paraId="6BEEFC2F"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Ευθύνη φυσικά φέρουμε και εμείς οι γονείς</w:t>
      </w:r>
      <w:r>
        <w:rPr>
          <w:rFonts w:eastAsia="Times New Roman" w:cs="Times New Roman"/>
          <w:szCs w:val="24"/>
        </w:rPr>
        <w:t>,</w:t>
      </w:r>
      <w:r>
        <w:rPr>
          <w:rFonts w:eastAsia="Times New Roman" w:cs="Times New Roman"/>
          <w:szCs w:val="24"/>
        </w:rPr>
        <w:t xml:space="preserve"> όταν οδηγούμε και έχουμε τα παιδιά μέσα στο αυτοκίνητο και βλέπουν τον τρόπο που οδηγούμε. </w:t>
      </w:r>
    </w:p>
    <w:p w14:paraId="6BEEFC30"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Η αυστη</w:t>
      </w:r>
      <w:r>
        <w:rPr>
          <w:rFonts w:eastAsia="Times New Roman" w:cs="Times New Roman"/>
          <w:szCs w:val="24"/>
        </w:rPr>
        <w:t>ρότητα των προτάσεών μας είναι λόγω της σφαγής στο ελληνικό οδικό δίκτυο, σε έναν άτυπο εμφύλιο πόλεμο που μαίνεται στο εθνικό δίκτυο και τις επιπτώσεις των απωλειών του στην ελληνική κοινωνία, δεν λέω για την οικονομία, λέω για την κοινωνία.</w:t>
      </w:r>
    </w:p>
    <w:p w14:paraId="6BEEFC31"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Το θέμα με το</w:t>
      </w:r>
      <w:r>
        <w:rPr>
          <w:rFonts w:eastAsia="Times New Roman" w:cs="Times New Roman"/>
          <w:szCs w:val="24"/>
        </w:rPr>
        <w:t xml:space="preserve">υς κινητήρες </w:t>
      </w:r>
      <w:r>
        <w:rPr>
          <w:rFonts w:eastAsia="Times New Roman" w:cs="Times New Roman"/>
          <w:szCs w:val="24"/>
        </w:rPr>
        <w:t>d</w:t>
      </w:r>
      <w:r>
        <w:rPr>
          <w:rFonts w:eastAsia="Times New Roman" w:cs="Times New Roman"/>
          <w:szCs w:val="24"/>
        </w:rPr>
        <w:t xml:space="preserve">iesel, κύριε Υπουργέ, να ξέρετε ότι θα σκάσει πολύ σύντομα. Ο κόσμος πήγε και αγόρασε αυτοκίνητα </w:t>
      </w:r>
      <w:r>
        <w:rPr>
          <w:rFonts w:eastAsia="Times New Roman" w:cs="Times New Roman"/>
          <w:szCs w:val="24"/>
        </w:rPr>
        <w:t>d</w:t>
      </w:r>
      <w:r>
        <w:rPr>
          <w:rFonts w:eastAsia="Times New Roman" w:cs="Times New Roman"/>
          <w:szCs w:val="24"/>
        </w:rPr>
        <w:t>iesel και με τις νέες απαγορεύσεις</w:t>
      </w:r>
      <w:r>
        <w:rPr>
          <w:rFonts w:eastAsia="Times New Roman" w:cs="Times New Roman"/>
          <w:szCs w:val="24"/>
        </w:rPr>
        <w:t>,</w:t>
      </w:r>
      <w:r>
        <w:rPr>
          <w:rFonts w:eastAsia="Times New Roman" w:cs="Times New Roman"/>
          <w:szCs w:val="24"/>
        </w:rPr>
        <w:t xml:space="preserve"> δεν θα ξέρει τι να τα κάνει. </w:t>
      </w:r>
    </w:p>
    <w:p w14:paraId="6BEEFC32"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Για το μετρό της Θεσσαλονίκης δεν ακούσαμε τίποτα στην αρχή. Μετά κάποιος Βουλ</w:t>
      </w:r>
      <w:r>
        <w:rPr>
          <w:rFonts w:eastAsia="Times New Roman" w:cs="Times New Roman"/>
          <w:szCs w:val="24"/>
        </w:rPr>
        <w:t>ευτής ευτυχώς, κάτι είπε. Αρκεί πλέον για τις ανάγκες του αστικού ιστού της Θεσσαλονίκης; Αυτό είχε γίνει για να ολοκληρωθεί το 2005 και το 2006</w:t>
      </w:r>
      <w:r>
        <w:rPr>
          <w:rFonts w:eastAsia="Times New Roman" w:cs="Times New Roman"/>
          <w:szCs w:val="24"/>
        </w:rPr>
        <w:t>,</w:t>
      </w:r>
      <w:r>
        <w:rPr>
          <w:rFonts w:eastAsia="Times New Roman" w:cs="Times New Roman"/>
          <w:szCs w:val="24"/>
        </w:rPr>
        <w:t xml:space="preserve"> όχι για να ολοκληρωθεί το 2025.</w:t>
      </w:r>
    </w:p>
    <w:p w14:paraId="6BEEFC33"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Τώρα δεν προλαβαίνω να αναφερθώ στα άλλα θέματα που ήθελα για τον Φίλη και την αντισυνταγματικότητα. Ούτως ή άλλως υπάρχει κοινή απόφαση από την Ιερά Σύνοδο και από τον Αρχιεπίσκοπο για φέτος να λειτουργήσει. Θα πρέπει του χρόνου να αλλάξει αυτή τη στάση η</w:t>
      </w:r>
      <w:r>
        <w:rPr>
          <w:rFonts w:eastAsia="Times New Roman" w:cs="Times New Roman"/>
          <w:szCs w:val="24"/>
        </w:rPr>
        <w:t xml:space="preserve"> Ιερά Σύνοδος. </w:t>
      </w:r>
    </w:p>
    <w:p w14:paraId="6BEEFC34"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Κλείνοντας, θα ήθελα να πω ότι όσο και αν σας φοβίζει</w:t>
      </w:r>
      <w:r>
        <w:rPr>
          <w:rFonts w:eastAsia="Times New Roman" w:cs="Times New Roman"/>
          <w:szCs w:val="24"/>
        </w:rPr>
        <w:t>,</w:t>
      </w:r>
      <w:r>
        <w:rPr>
          <w:rFonts w:eastAsia="Times New Roman" w:cs="Times New Roman"/>
          <w:szCs w:val="24"/>
        </w:rPr>
        <w:t xml:space="preserve"> όλα τα μνημονιακά κόμματα</w:t>
      </w:r>
      <w:r>
        <w:rPr>
          <w:rFonts w:eastAsia="Times New Roman" w:cs="Times New Roman"/>
          <w:szCs w:val="24"/>
        </w:rPr>
        <w:t>,</w:t>
      </w:r>
      <w:r>
        <w:rPr>
          <w:rFonts w:eastAsia="Times New Roman" w:cs="Times New Roman"/>
          <w:szCs w:val="24"/>
        </w:rPr>
        <w:t xml:space="preserve"> η εθνική ενότητα των Ελλήνων</w:t>
      </w:r>
      <w:r>
        <w:rPr>
          <w:rFonts w:eastAsia="Times New Roman" w:cs="Times New Roman"/>
          <w:szCs w:val="24"/>
        </w:rPr>
        <w:t>,</w:t>
      </w:r>
      <w:r>
        <w:rPr>
          <w:rFonts w:eastAsia="Times New Roman" w:cs="Times New Roman"/>
          <w:szCs w:val="24"/>
        </w:rPr>
        <w:t xml:space="preserve"> που φάνηκε πρόσφατα στα μεγάλα συλλαλητήρια, όσο και αν γεμίζετε εντέχνως με «εκρηκτικά» μπάλες ποδοσφαίρου, τίποτα δεν θα πετύχ</w:t>
      </w:r>
      <w:r>
        <w:rPr>
          <w:rFonts w:eastAsia="Times New Roman" w:cs="Times New Roman"/>
          <w:szCs w:val="24"/>
        </w:rPr>
        <w:t>ετε. Ο ελληνικός λαός είναι ενωμένος σε κοινό μέτωπο απέναντι σε αντεθνικούς χειρισμούς, σε μνημονιακά κόμματα. Ο ελληνικός λαός, υπερασπιζόμενος την εθνική του ελληνική ταυτότητα, μέρα με τη μέρα βλέπει και καταλαβαίνει ότι ο μοναδικός που εκφράζει αυτή τ</w:t>
      </w:r>
      <w:r>
        <w:rPr>
          <w:rFonts w:eastAsia="Times New Roman" w:cs="Times New Roman"/>
          <w:szCs w:val="24"/>
        </w:rPr>
        <w:t>ην απλή πατριωτική του σκέψη</w:t>
      </w:r>
      <w:r>
        <w:rPr>
          <w:rFonts w:eastAsia="Times New Roman" w:cs="Times New Roman"/>
          <w:szCs w:val="24"/>
        </w:rPr>
        <w:t>,</w:t>
      </w:r>
      <w:r>
        <w:rPr>
          <w:rFonts w:eastAsia="Times New Roman" w:cs="Times New Roman"/>
          <w:szCs w:val="24"/>
        </w:rPr>
        <w:t xml:space="preserve"> είναι οι Έλληνες πατριώτες του Λαϊκού Συνδέσμου - Χρυσή Αυγή. </w:t>
      </w:r>
    </w:p>
    <w:p w14:paraId="6BEEFC35"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szCs w:val="24"/>
        </w:rPr>
        <w:t>Ευχαριστώ.</w:t>
      </w:r>
    </w:p>
    <w:p w14:paraId="6BEEFC36"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BEEFC37"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6BEEFC38"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Εγώ λέω να τηρούμε τον χρόνο</w:t>
      </w:r>
      <w:r>
        <w:rPr>
          <w:rFonts w:eastAsia="Times New Roman" w:cs="Times New Roman"/>
          <w:szCs w:val="24"/>
        </w:rPr>
        <w:t xml:space="preserve"> αν είναι δυνατόν και προς τα κάτω, γιατί έχουμε ονομαστική ψηφοφορία, η οποία θα γίνει γύρω στις 19.00΄. Εντάξει; Εγώ κάνω αυτή την έκκληση</w:t>
      </w:r>
      <w:r>
        <w:rPr>
          <w:rFonts w:eastAsia="Times New Roman" w:cs="Times New Roman"/>
          <w:szCs w:val="24"/>
        </w:rPr>
        <w:t>,</w:t>
      </w:r>
      <w:r>
        <w:rPr>
          <w:rFonts w:eastAsia="Times New Roman" w:cs="Times New Roman"/>
          <w:szCs w:val="24"/>
        </w:rPr>
        <w:t xml:space="preserve"> για να είμαστε μέσα στα όρια. Εντάξει; Συμφωνήσαμε. </w:t>
      </w:r>
    </w:p>
    <w:p w14:paraId="6BEEFC39"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Πολύ φιλόδοξο είναι αυτό.</w:t>
      </w:r>
    </w:p>
    <w:p w14:paraId="6BEEFC3A"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ς Βαρεμένος):</w:t>
      </w:r>
      <w:r>
        <w:rPr>
          <w:rFonts w:eastAsia="Times New Roman" w:cs="Times New Roman"/>
          <w:szCs w:val="24"/>
        </w:rPr>
        <w:t xml:space="preserve"> Είπαμε γύρω στις 19.00΄ ψηφοφορία ηλεκτρονική. </w:t>
      </w:r>
    </w:p>
    <w:p w14:paraId="6BEEFC3B"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Κύριε Αμυρά, έχετε τον λόγο.</w:t>
      </w:r>
    </w:p>
    <w:p w14:paraId="6BEEFC3C"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Ευχαριστώ, κύριε Πρόεδρε.</w:t>
      </w:r>
      <w:r>
        <w:rPr>
          <w:rFonts w:eastAsia="Times New Roman" w:cs="Times New Roman"/>
          <w:szCs w:val="24"/>
        </w:rPr>
        <w:t xml:space="preserve"> </w:t>
      </w:r>
    </w:p>
    <w:p w14:paraId="6BEEFC3D"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Εγώ θα σας δώσω τώρα περισσότερο χρόνο, διότι δεν θα κάνω χρήση του δωδεκάλεπτου. Θα σας μιλήσω μόνο για τα ταξί.</w:t>
      </w:r>
    </w:p>
    <w:p w14:paraId="6BEEFC3E"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(Γεώργιος Βαρεμένος):</w:t>
      </w:r>
      <w:r>
        <w:rPr>
          <w:rFonts w:eastAsia="Times New Roman" w:cs="Times New Roman"/>
          <w:szCs w:val="24"/>
        </w:rPr>
        <w:t xml:space="preserve"> Πόσο χρόνο να βάλω;</w:t>
      </w:r>
    </w:p>
    <w:p w14:paraId="6BEEFC3F"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Βάλτε μου οχτώ, που είναι και το σήμα του άπειρου. </w:t>
      </w:r>
    </w:p>
    <w:p w14:paraId="6BEEFC40"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Τον υπόλοιπο χρόνο του κ. Αμυρά τον θέλω εγώ.</w:t>
      </w:r>
    </w:p>
    <w:p w14:paraId="6BEEFC41"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Η τοποθέτησή μου θα έχει να κάνει με τα ταξί και τα ποδήλατ</w:t>
      </w:r>
      <w:r>
        <w:rPr>
          <w:rFonts w:eastAsia="Times New Roman" w:cs="Times New Roman"/>
          <w:szCs w:val="24"/>
        </w:rPr>
        <w:t xml:space="preserve">α. Θα ξεκινήσω από το πιο εύκολο και το πιο ευχάριστο, τα ποδήλατα. </w:t>
      </w:r>
    </w:p>
    <w:p w14:paraId="6BEEFC42"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Έχω παρακολουθήσει την ανάπτυξη του ποδηλατικού κινήματος στην Ελλάδα και ιδιαίτερα στην Αθήνα από τα γεννοφάσκια του τα τελευταία είκοσι χρόνια. Είμαι από τους λίγους που έκαναν ποδήλατο</w:t>
      </w:r>
      <w:r>
        <w:rPr>
          <w:rFonts w:eastAsia="Times New Roman" w:cs="Times New Roman"/>
          <w:szCs w:val="24"/>
        </w:rPr>
        <w:t xml:space="preserve"> στην Αθήνα. Γι’ αυτό οι περισσότεροι παλιοί ποδηλάτες, να το πω έτσι, γνωρίζουμε ο ένας τον άλλον. Διότι αν ήσουν στο Σύνταγμα και έβλεπες στην Πανεπιστημίου κάποιον άλλον ποδηλάτη να κατεβαίνει προς την Ομόνοια, έτρεχες να πας να τον γνωρίσεις και να αντ</w:t>
      </w:r>
      <w:r>
        <w:rPr>
          <w:rFonts w:eastAsia="Times New Roman" w:cs="Times New Roman"/>
          <w:szCs w:val="24"/>
        </w:rPr>
        <w:t xml:space="preserve">αλλάξεις εμπειρίες, όπως πώς βγαίνει στον δρόμο, ποιες είναι οι ασφαλείς διαδρομές. Αυτό </w:t>
      </w:r>
      <w:r>
        <w:rPr>
          <w:rFonts w:eastAsia="Times New Roman" w:cs="Times New Roman"/>
          <w:szCs w:val="24"/>
        </w:rPr>
        <w:t>σιγά-</w:t>
      </w:r>
      <w:r>
        <w:rPr>
          <w:rFonts w:eastAsia="Times New Roman" w:cs="Times New Roman"/>
          <w:szCs w:val="24"/>
        </w:rPr>
        <w:t xml:space="preserve">σιγά άρχισε να αραιώνει, διότι έγιναν πάρα πολύ οι ποδηλάτες. </w:t>
      </w:r>
    </w:p>
    <w:p w14:paraId="6BEEFC43"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Πώς έγιναν </w:t>
      </w:r>
      <w:r>
        <w:rPr>
          <w:rFonts w:eastAsia="Times New Roman" w:cs="Times New Roman"/>
          <w:szCs w:val="24"/>
        </w:rPr>
        <w:t>πολλοί</w:t>
      </w:r>
      <w:r>
        <w:rPr>
          <w:rFonts w:eastAsia="Times New Roman" w:cs="Times New Roman"/>
          <w:szCs w:val="24"/>
        </w:rPr>
        <w:t xml:space="preserve"> οι ποδηλάτες, ειδικά στην Αθήνα; Από δύο βασικά βήματα. Το πρώτο ήταν η εισαγωγή </w:t>
      </w:r>
      <w:r>
        <w:rPr>
          <w:rFonts w:eastAsia="Times New Roman" w:cs="Times New Roman"/>
          <w:szCs w:val="24"/>
        </w:rPr>
        <w:t>του ποδηλάτου στο μετρό. Απαγορευόταν να πάρεις το ποδήλατό σου και να μπεις στο μετρό, στο τελευταίο βαγόνι.</w:t>
      </w:r>
    </w:p>
    <w:p w14:paraId="6BEEFC44"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Κάναμε κρούση τότε σε δύο Υπουργούς, στον Υπουργό κ. Δημήτρη Ρέππα και στον Σπύρο τον Βούγια. Και οι δύο ήταν ανοιχτόμυαλοι και πραγματικά το δέχθ</w:t>
      </w:r>
      <w:r>
        <w:rPr>
          <w:rFonts w:eastAsia="Times New Roman" w:cs="Times New Roman"/>
          <w:szCs w:val="24"/>
        </w:rPr>
        <w:t>ηκαν, με μια αυτορρύθμιση των ποδηλατιστών και με έναν σωστό τρόπο να μην ενοχλούμε τους επιβάτες τους πεζούς στο μετρό. Και να που το μετρό και ο ηλεκτρικός πια με ωραίο, λελογισμένο τρόπο εξυπηρετεί και τους ποδηλάτες.</w:t>
      </w:r>
    </w:p>
    <w:p w14:paraId="6BEEFC45"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Το δεύτερο σημαντικό βήμα ήταν όταν</w:t>
      </w:r>
      <w:r>
        <w:rPr>
          <w:rFonts w:eastAsia="Times New Roman" w:cs="Times New Roman"/>
          <w:szCs w:val="24"/>
        </w:rPr>
        <w:t xml:space="preserve"> επετράπη σε εμάς του ποδηλάτες να μπαίνουμε στους λεωφορειόδρομους. Είχα πάει τότε που ήταν Υπουργός ο κ. Βορίδης σε εκείνη την μικρή </w:t>
      </w:r>
      <w:r>
        <w:rPr>
          <w:rFonts w:eastAsia="Times New Roman" w:cs="Times New Roman"/>
          <w:szCs w:val="24"/>
        </w:rPr>
        <w:t xml:space="preserve">κυβέρνηση </w:t>
      </w:r>
      <w:r>
        <w:rPr>
          <w:rFonts w:eastAsia="Times New Roman" w:cs="Times New Roman"/>
          <w:szCs w:val="24"/>
        </w:rPr>
        <w:t>των τεσσάρων μηνών και του είχα θέσει το ζήτημα. Και υπέγραψε την υπουργική απόφαση. Και έτσι με ασφάλεια μπορο</w:t>
      </w:r>
      <w:r>
        <w:rPr>
          <w:rFonts w:eastAsia="Times New Roman" w:cs="Times New Roman"/>
          <w:szCs w:val="24"/>
        </w:rPr>
        <w:t>ύσαμε, δεδομένου ότι είχαμε πια το νόμιμο δικαίωμα, να κυκλοφορούμε στις λεωφορειολωρίδες. Εννοώ με την ασφάλεια του να μη μας γράψει κάποιος ή, εν πάση περιπτώσει, να μη μας μιλήσουν άσχημα.</w:t>
      </w:r>
    </w:p>
    <w:p w14:paraId="6BEEFC46"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Σήμερα μερικά χρόνια μετά, σχεδόν μία δεκαετία μετά από το φούντ</w:t>
      </w:r>
      <w:r>
        <w:rPr>
          <w:rFonts w:eastAsia="Times New Roman" w:cs="Times New Roman"/>
          <w:szCs w:val="24"/>
        </w:rPr>
        <w:t xml:space="preserve">ωμα της ποδηλατοκίνησης στις μεγάλες πόλεις, πάμε να δούμε το εξής. Πάρα πολλές μικρές πόλεις, ακόμα και χωριά τύπου Στενή Ευβοίας ή κωμοπόλεις τύπου Αμαλιάδας, έχουν καλό δίκτυο ποδηλατοδρόμων. </w:t>
      </w:r>
    </w:p>
    <w:p w14:paraId="6BEEFC47"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Αυτό έγινε χάρη στα χρήματα της Ευρώπης και του Πράσινου Ταμ</w:t>
      </w:r>
      <w:r>
        <w:rPr>
          <w:rFonts w:eastAsia="Times New Roman" w:cs="Times New Roman"/>
          <w:szCs w:val="24"/>
        </w:rPr>
        <w:t>είου. Έγιναν και κάποιες αστοχίες που έβλεπες, ξέρω εγώ, να μην είναι συνδεδεμένα τα ποδηλατικά δίκτυα, οπότε έπρεπε να σταματήσεις, να διασχίσεις λεωφόρους και χίλια δύο, αλλά εν πάση περιπτώσει, μια πρώτη δουλειά έγινε. Σημαντικό.</w:t>
      </w:r>
    </w:p>
    <w:p w14:paraId="6BEEFC48"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περίμενε </w:t>
      </w:r>
      <w:r>
        <w:rPr>
          <w:rFonts w:eastAsia="Times New Roman" w:cs="Times New Roman"/>
          <w:szCs w:val="24"/>
        </w:rPr>
        <w:t xml:space="preserve">κάποιος </w:t>
      </w:r>
      <w:r>
        <w:rPr>
          <w:rFonts w:eastAsia="Times New Roman" w:cs="Times New Roman"/>
          <w:szCs w:val="24"/>
        </w:rPr>
        <w:t>ότι το επόμενο βήμα θα είναι –επιτέλους- να δούμε ποδηλατοδρόμους στην Αθήνα. Μόνο ένας υπάρχει στην ουσία, από το Γκάζι στο Φάληρο, το νότιο τμήμα του μεγάλου ποδηλατοδρόμου Κηφισιά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Φάληρο. </w:t>
      </w:r>
    </w:p>
    <w:p w14:paraId="6BEEFC49"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μάλιστα, θα σας πω και το εξής, μιλάω βιωματικά. Το 2016 ο</w:t>
      </w:r>
      <w:r>
        <w:rPr>
          <w:rFonts w:eastAsia="Times New Roman" w:cs="Times New Roman"/>
          <w:szCs w:val="24"/>
        </w:rPr>
        <w:t xml:space="preserve"> κ. Μανιάτης του ΠΑΣΟΚ, έτσι τον γνώρισα, με είχε καλέσει και μου </w:t>
      </w:r>
      <w:r>
        <w:rPr>
          <w:rFonts w:eastAsia="Times New Roman" w:cs="Times New Roman"/>
          <w:szCs w:val="24"/>
        </w:rPr>
        <w:t>είπε</w:t>
      </w:r>
      <w:r>
        <w:rPr>
          <w:rFonts w:eastAsia="Times New Roman" w:cs="Times New Roman"/>
          <w:szCs w:val="24"/>
        </w:rPr>
        <w:t xml:space="preserve">: «Πάμε να κάνουμε ποδήλατο να σου δείξω το νότιο τμήμα». Και πήγαμε και έκανα με τον κ. Μανιάτη ποδήλατο, ο οποίος είναι και πάρα πολύ καλός ποδηλάτης, ειρήσθω εν παρόδω, βαστάει. </w:t>
      </w:r>
    </w:p>
    <w:p w14:paraId="6BEEFC4A"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ΤΟΣ ΣΙΜΟΡΕΛΗΣ:</w:t>
      </w:r>
      <w:r>
        <w:rPr>
          <w:rFonts w:eastAsia="Times New Roman" w:cs="Times New Roman"/>
          <w:szCs w:val="24"/>
        </w:rPr>
        <w:t xml:space="preserve"> Μπράβο! </w:t>
      </w:r>
    </w:p>
    <w:p w14:paraId="6BEEFC4B"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Μακάρι και εσείς, να σας δω να ανεβείτε σε ποδήλατο. Πρώτα απ’ όλα θα γίνετε πιο </w:t>
      </w:r>
      <w:r>
        <w:rPr>
          <w:rFonts w:eastAsia="Times New Roman" w:cs="Times New Roman"/>
          <w:szCs w:val="24"/>
          <w:lang w:val="en-US"/>
        </w:rPr>
        <w:t>fit</w:t>
      </w:r>
      <w:r>
        <w:rPr>
          <w:rFonts w:eastAsia="Times New Roman" w:cs="Times New Roman"/>
          <w:szCs w:val="24"/>
        </w:rPr>
        <w:t>, θα βελτιωθεί και η ψυχολογία σας. Οπότε μην ειρωνεύεστε τους ποδηλάτες! Πάμε παρακάτω.</w:t>
      </w:r>
    </w:p>
    <w:p w14:paraId="6BEEFC4C"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Το ποδήλατο το ανακαλύψατε πολύ μετά από εμάς στα Τρίκαλα!</w:t>
      </w:r>
    </w:p>
    <w:p w14:paraId="6BEEFC4D"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Μα, γιατί ακόμα και στο ποδήλατο να διαφωνούμε; </w:t>
      </w:r>
    </w:p>
    <w:p w14:paraId="6BEEFC4E"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Δεν διαφωνούμε, συμφωνούμε. </w:t>
      </w:r>
    </w:p>
    <w:p w14:paraId="6BEEFC4F"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 μπράβο! </w:t>
      </w:r>
    </w:p>
    <w:p w14:paraId="6BEEFC50"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Πάμε παρακάτω. Δεν υπάρχουν ποδηλατόδρομοι στην Αθήνα</w:t>
      </w:r>
      <w:r>
        <w:rPr>
          <w:rFonts w:eastAsia="Times New Roman" w:cs="Times New Roman"/>
          <w:szCs w:val="24"/>
        </w:rPr>
        <w:t xml:space="preserve">. Καλή βέβαια η διάταξη του άρθρου 27 και των υπολοίπων άρθρων αυτού του νομοσχεδίου για κατακόρυφη και οριζόντια σήμανση στους ποδηλατοδρόμους και φωτεινή σηματοδότηση, αλλά σε ποιους ποδηλατοδρόμους; Και γι’ αυτό, λοιπόν, ρωτάω την ηγεσία του Υπουργείου </w:t>
      </w:r>
      <w:r>
        <w:rPr>
          <w:rFonts w:eastAsia="Times New Roman" w:cs="Times New Roman"/>
          <w:szCs w:val="24"/>
        </w:rPr>
        <w:t xml:space="preserve">να μου πει τι θα γίνει με το βόρειο κομμάτι αυτού του μεγάλου ποδηλατοδρόμου, δηλαδή από την Κηφισιά έως το Γκάζι. Τα χρήματα ήταν εξασφαλισμένα μέσω ΕΣΠΑ, γνωστό, </w:t>
      </w:r>
      <w:r>
        <w:rPr>
          <w:rFonts w:eastAsia="Times New Roman" w:cs="Times New Roman"/>
          <w:szCs w:val="24"/>
        </w:rPr>
        <w:t xml:space="preserve">δεκαεξίμισι </w:t>
      </w:r>
      <w:r>
        <w:rPr>
          <w:rFonts w:eastAsia="Times New Roman" w:cs="Times New Roman"/>
          <w:szCs w:val="24"/>
        </w:rPr>
        <w:t>χιλιόμετρα, 9.000.000 ευρώ. Οι περιβαλλοντικές μελέτες αδειοδοτημένες εδώ και τρ</w:t>
      </w:r>
      <w:r>
        <w:rPr>
          <w:rFonts w:eastAsia="Times New Roman" w:cs="Times New Roman"/>
          <w:szCs w:val="24"/>
        </w:rPr>
        <w:t>ία χρόνια. Τι έχετε κάνει για την υλοποίηση αυτού του έργου; Θα είναι ένα σημαντικότατο έργο. Και το λέει και το Εθνικό Μετσόβιο Πολυτεχνείο, οι επιστήμονες της Μονάδας Βιώσιμης Κινητικότητας, ότι δεν είναι μόνο ότι θα έχει μια ασφάλεια για όσους κινούνται</w:t>
      </w:r>
      <w:r>
        <w:rPr>
          <w:rFonts w:eastAsia="Times New Roman" w:cs="Times New Roman"/>
          <w:szCs w:val="24"/>
        </w:rPr>
        <w:t xml:space="preserve">, αλλά θα προτρέψει και πολλούς νέους χρήστες ποδηλάτου να ανέβουν στο ποδήλατο και να κυκλοφορούν με αυτό το μέσο, διότι θα νιώθουν μια μεγαλύτερη ασφάλεια. </w:t>
      </w:r>
    </w:p>
    <w:p w14:paraId="6BEEFC51"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Όλα αυτά ίσως να μην έχουν και μεγάλη σημασία, εάν σας πω ότι το ποδηλατοδρόμιο του ΟΑΚΑ παραμένε</w:t>
      </w:r>
      <w:r>
        <w:rPr>
          <w:rFonts w:eastAsia="Times New Roman" w:cs="Times New Roman"/>
          <w:szCs w:val="24"/>
        </w:rPr>
        <w:t>ι κλειστό για τους αθλητές λόγω έλλειψης χρηματοδότησης από το Υπουργείο Αθλητισμού της Ποδηλατικής Ομοσπονδίας για το 2017. Και αναρωτιέμαι τι θα σκέφτονται ο Χρήστος και ο Ζαφείρης Βολικάκης, παγκόσμιοι πρωταθλητές, πανελληνιονίκες, με συμμετοχές σε Ολυμ</w:t>
      </w:r>
      <w:r>
        <w:rPr>
          <w:rFonts w:eastAsia="Times New Roman" w:cs="Times New Roman"/>
          <w:szCs w:val="24"/>
        </w:rPr>
        <w:t xml:space="preserve">πιακούς, εξαιρετικά παιδιά, όταν πηγαίνουν στο ποδηλατοδρόμιο και τους λέει η Ομοσπονδία: «Δυστυχώς, είναι κλειστό για σας». </w:t>
      </w:r>
    </w:p>
    <w:p w14:paraId="6BEEFC52"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τις 20 Απριλίου, τώρα σε λιγότερο από ένα μήνα, θα υπάρχει το Πανελλήνιο Πρωτάθλημα Ποδηλασίας, </w:t>
      </w:r>
      <w:r>
        <w:rPr>
          <w:rFonts w:eastAsia="Times New Roman" w:cs="Times New Roman"/>
          <w:szCs w:val="24"/>
        </w:rPr>
        <w:t xml:space="preserve">το οποίο </w:t>
      </w:r>
      <w:r>
        <w:rPr>
          <w:rFonts w:eastAsia="Times New Roman" w:cs="Times New Roman"/>
          <w:szCs w:val="24"/>
        </w:rPr>
        <w:t>είναι προγραμματισμένο ν</w:t>
      </w:r>
      <w:r>
        <w:rPr>
          <w:rFonts w:eastAsia="Times New Roman" w:cs="Times New Roman"/>
          <w:szCs w:val="24"/>
        </w:rPr>
        <w:t xml:space="preserve">α γίνει στο ΟΑΚΑ. Με κλειστό ποδηλατοδρόμιο; Δείτε το, λοιπόν. Αυτά σας τα λέω για να καταλάβετε ότι υπάρχει μια απόσταση μεταξύ της θεωρίας και της πράξης. Καλό είναι να τα συγκλίνουμε αυτά. </w:t>
      </w:r>
    </w:p>
    <w:p w14:paraId="6BEEFC53"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Έρχομαι τώρα στα θέματα των ταξί. Πρώτα, απ’ όλα να πούμε ότι κ</w:t>
      </w:r>
      <w:r>
        <w:rPr>
          <w:rFonts w:eastAsia="Times New Roman" w:cs="Times New Roman"/>
          <w:szCs w:val="24"/>
        </w:rPr>
        <w:t>αι οι νέες ρυθμίσεις του ΚΟΚ εξαιρούν τους ταξιτζήδες από την υποχρέωση του να φοράνε ζώνες ασφαλείας. Είμαστε η μοναδική χώρα στον κόσμο που επιτρέπει σε επαγγελματίες οδηγούς να μην φορούν ζώνη ασφαλείας. Τι άλλο να πούμε; Τι να πω τώρα για τον ΚΟΚ; Τι ν</w:t>
      </w:r>
      <w:r>
        <w:rPr>
          <w:rFonts w:eastAsia="Times New Roman" w:cs="Times New Roman"/>
          <w:szCs w:val="24"/>
        </w:rPr>
        <w:t xml:space="preserve">α πω; Ο ταξιτζής εάν συγκρουστεί, έχει ενσωματωμένο </w:t>
      </w:r>
      <w:r>
        <w:rPr>
          <w:rFonts w:eastAsia="Times New Roman" w:cs="Times New Roman"/>
          <w:szCs w:val="24"/>
          <w:lang w:val="en-US"/>
        </w:rPr>
        <w:t>airbag</w:t>
      </w:r>
      <w:r>
        <w:rPr>
          <w:rFonts w:eastAsia="Times New Roman" w:cs="Times New Roman"/>
          <w:szCs w:val="24"/>
        </w:rPr>
        <w:t xml:space="preserve"> μέσα του και θα σωθεί; Οι επιβάτες που κουβαλάει; Τι συζητάμε; </w:t>
      </w:r>
    </w:p>
    <w:p w14:paraId="6BEEFC54"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Λοιπόν, η υπουργική απόφαση, την καταθέτω απλά στα Πρακτικά, γιατί πολλοί συνάδελφοι Βουλευτές, δεν θα την ξέρουν, είναι η 43917 του </w:t>
      </w:r>
      <w:r>
        <w:rPr>
          <w:rFonts w:eastAsia="Times New Roman" w:cs="Times New Roman"/>
          <w:szCs w:val="24"/>
        </w:rPr>
        <w:t>2006, όποιος θέλει ας τη δει. Και ας κάνουμε όλοι μαζί μία προσπάθεια να επιβάλουμε και στους επαγγελματίες οδηγούς -δεν είναι μόνο οι ταξιτζήδες, είναι και οι διανομείς, είναι και οι φορτηγατζήδες που κάνουν πολλές στάσεις- να μην απαλλάσσονται από την υπ</w:t>
      </w:r>
      <w:r>
        <w:rPr>
          <w:rFonts w:eastAsia="Times New Roman" w:cs="Times New Roman"/>
          <w:szCs w:val="24"/>
        </w:rPr>
        <w:t>οχρέωση της ζώνης ασφαλείας.</w:t>
      </w:r>
    </w:p>
    <w:p w14:paraId="6BEEFC5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 Αμυράς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BEEFC56"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τώρα έρχομαι στ</w:t>
      </w:r>
      <w:r>
        <w:rPr>
          <w:rFonts w:eastAsia="Times New Roman" w:cs="Times New Roman"/>
          <w:szCs w:val="24"/>
        </w:rPr>
        <w:t>ο γνωστό θέμα με την «</w:t>
      </w:r>
      <w:r>
        <w:rPr>
          <w:rFonts w:eastAsia="Times New Roman" w:cs="Times New Roman"/>
          <w:szCs w:val="24"/>
          <w:lang w:val="en-US"/>
        </w:rPr>
        <w:t>T</w:t>
      </w:r>
      <w:r>
        <w:rPr>
          <w:rFonts w:eastAsia="Times New Roman" w:cs="Times New Roman"/>
          <w:szCs w:val="24"/>
          <w:lang w:val="en-US"/>
        </w:rPr>
        <w:t>AXI</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 και την «</w:t>
      </w:r>
      <w:r>
        <w:rPr>
          <w:rFonts w:eastAsia="Times New Roman" w:cs="Times New Roman"/>
          <w:szCs w:val="24"/>
          <w:lang w:val="en-US"/>
        </w:rPr>
        <w:t>U</w:t>
      </w:r>
      <w:r>
        <w:rPr>
          <w:rFonts w:eastAsia="Times New Roman" w:cs="Times New Roman"/>
          <w:szCs w:val="24"/>
          <w:lang w:val="en-US"/>
        </w:rPr>
        <w:t>BER</w:t>
      </w:r>
      <w:r>
        <w:rPr>
          <w:rFonts w:eastAsia="Times New Roman" w:cs="Times New Roman"/>
          <w:szCs w:val="24"/>
        </w:rPr>
        <w:t>». Άλλο η «</w:t>
      </w:r>
      <w:r>
        <w:rPr>
          <w:rFonts w:eastAsia="Times New Roman" w:cs="Times New Roman"/>
          <w:szCs w:val="24"/>
          <w:lang w:val="en-US"/>
        </w:rPr>
        <w:t>T</w:t>
      </w:r>
      <w:r>
        <w:rPr>
          <w:rFonts w:eastAsia="Times New Roman" w:cs="Times New Roman"/>
          <w:szCs w:val="24"/>
          <w:lang w:val="en-US"/>
        </w:rPr>
        <w:t>AXI</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 άλλο η «</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 και άλλο η «</w:t>
      </w:r>
      <w:r>
        <w:rPr>
          <w:rFonts w:eastAsia="Times New Roman" w:cs="Times New Roman"/>
          <w:szCs w:val="24"/>
          <w:lang w:val="en-US"/>
        </w:rPr>
        <w:t>U</w:t>
      </w:r>
      <w:r>
        <w:rPr>
          <w:rFonts w:eastAsia="Times New Roman" w:cs="Times New Roman"/>
          <w:szCs w:val="24"/>
          <w:lang w:val="en-US"/>
        </w:rPr>
        <w:t>BER</w:t>
      </w:r>
      <w:r>
        <w:rPr>
          <w:rFonts w:eastAsia="Times New Roman" w:cs="Times New Roman"/>
          <w:szCs w:val="24"/>
        </w:rPr>
        <w:t>». Εμείς καταθέσαμε μία τροπολογία προκειμένου να ξεμπλοκάρουμε το ζήτημα. Και εγώ θα ρωτήσω όλους εσάς, τους αγαπητούς συναδέλφους, τους Βουλευτές και τις Βουλευτίνες: Πώς θα επιλέγατε να στείλετε τα παιδιά σας ασυνόδευτα από το σπίτι σας σε ένα φροντιστή</w:t>
      </w:r>
      <w:r>
        <w:rPr>
          <w:rFonts w:eastAsia="Times New Roman" w:cs="Times New Roman"/>
          <w:szCs w:val="24"/>
        </w:rPr>
        <w:t>ριο, ας πούμε; Βγαίνοντας στον δρόμο και βρίσκοντας ένα ταξί, με έναν ταξιτζή που δεν γνωρίζετε και που δεν ξέρετε ποια θα είναι η διαδρομή και δεν θα μπορείτε να την ελέγξετε στο κινητό σας; Ή να στείλετε τα παιδιά σας ασυνόδευτα με έναν ταξιτζή, το όνομα</w:t>
      </w:r>
      <w:r>
        <w:rPr>
          <w:rFonts w:eastAsia="Times New Roman" w:cs="Times New Roman"/>
          <w:szCs w:val="24"/>
        </w:rPr>
        <w:t xml:space="preserve"> του οποίου θα γνωρίζετε και τη διαδρομή θα τη βλέπετε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και θα ξέρετε ανά πάσα ώρα και στιγμή πού βρίσκονται τα παιδιά σας με το ταξί; Αυτό και μόνο νομίζω δείχνει ποια είναι η διαφορά αντίληψης της παραδοσιακής μεταφοράς, με την πιο σύγχρονη που δι</w:t>
      </w:r>
      <w:r>
        <w:rPr>
          <w:rFonts w:eastAsia="Times New Roman" w:cs="Times New Roman"/>
          <w:szCs w:val="24"/>
        </w:rPr>
        <w:t>ευκόλυνε η «</w:t>
      </w:r>
      <w:r>
        <w:rPr>
          <w:rFonts w:eastAsia="Times New Roman" w:cs="Times New Roman"/>
          <w:szCs w:val="24"/>
          <w:lang w:val="en-US"/>
        </w:rPr>
        <w:t>T</w:t>
      </w:r>
      <w:r>
        <w:rPr>
          <w:rFonts w:eastAsia="Times New Roman" w:cs="Times New Roman"/>
          <w:szCs w:val="24"/>
          <w:lang w:val="en-US"/>
        </w:rPr>
        <w:t>AXI</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 xml:space="preserve">». </w:t>
      </w:r>
    </w:p>
    <w:p w14:paraId="6BEEFC57"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δεν είναι μεταφορική εταιρεία. Είναι μια εταιρεία που α) αξιολογεί τους οδηγούς, β) οι οδηγοί αξιολογούνται από τους πελάτες και γ) οι οδηγοί, επίσης, αξιολογούν τους πελάτες. Όλες οι συναλλαγές γίνονται με πλαστικό χρή</w:t>
      </w:r>
      <w:r>
        <w:rPr>
          <w:rFonts w:eastAsia="Times New Roman" w:cs="Times New Roman"/>
          <w:szCs w:val="24"/>
        </w:rPr>
        <w:t>μα και άρα δεν υπάρχει θέμα φοροδιαφυγής. Υπάρχει, επίσης, μια ασφάλεια προς τον τουρίστα. Θυμόσαστε εκείνο το περιστατικό, στον σταθμό Λαρίσης, που υπήρχε και φωτογραφία την οποία είχαν βγάλει οι εφημερίδες, με έναν Ιάπωνα τον οποίο είχε βάλει ταξιτζής στ</w:t>
      </w:r>
      <w:r>
        <w:rPr>
          <w:rFonts w:eastAsia="Times New Roman" w:cs="Times New Roman"/>
          <w:szCs w:val="24"/>
        </w:rPr>
        <w:t>ο πορτ-μπαγκάζ; Ακόμα και τώρα ακούμε για περιπτώσεις ταξιτζήδων, οι οποίοι όταν παίρνουν από το αεροδρόμιο τουρίστες, τους χρεώνουν διπλά, τρίδιπλα και υπέρδιπλα. Αυτά είναι όλα τελειωμένα με την ηλεκτρονική αυτή πλατφόρμα διασύνδεσης του πελάτη με τον οδ</w:t>
      </w:r>
      <w:r>
        <w:rPr>
          <w:rFonts w:eastAsia="Times New Roman" w:cs="Times New Roman"/>
          <w:szCs w:val="24"/>
        </w:rPr>
        <w:t>ηγό ή ιδιοκτήτη ταξί.</w:t>
      </w:r>
    </w:p>
    <w:p w14:paraId="6BEEFC5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BEEFC59"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ήθελα δυο λεπτά ακόμα, κύριε Πρόεδρε, παρακαλώ.</w:t>
      </w:r>
    </w:p>
    <w:p w14:paraId="6BEEFC5A"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Επίσης, συστήματα και πλατφόρμες τύπου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αγκαλιάζονται κυρίως από τους ταξιτζήδες. Δεν είν</w:t>
      </w:r>
      <w:r>
        <w:rPr>
          <w:rFonts w:eastAsia="Times New Roman" w:cs="Times New Roman"/>
          <w:szCs w:val="24"/>
        </w:rPr>
        <w:t xml:space="preserve">αι τυχαίο ότι από τους δεκαπέντε χιλιάδες ταξιτζήδες της Αθήνας, οι μισοί, οι οκτώ χιλιάδες, είναι συμβεβλημένοι με την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Σε όποιον ταξιτζή κι αν έχω μπει, είτε δουλεύει με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είτε όχι, όλοι μου λένε ότι «μας αρέσει αυτό το σύστημα, γιατί</w:t>
      </w:r>
      <w:r>
        <w:rPr>
          <w:rFonts w:eastAsia="Times New Roman" w:cs="Times New Roman"/>
          <w:szCs w:val="24"/>
        </w:rPr>
        <w:t xml:space="preserve"> έχουμε εξασφαλισμένη σε μεγάλο βαθμό τη δουλειά μας και επιπλέον αρχίζουμε και αναβαθμιζόμαστε ως επαγγελματίες του κλάδου. Διατηρούμε τα ταξί καθαρά, είμαστε ευγενείς και μας δίνει και κίνητρο η εταιρεία να μάθουμε και μια ξένη γλώσσα ή εν πάση περιπτώσε</w:t>
      </w:r>
      <w:r>
        <w:rPr>
          <w:rFonts w:eastAsia="Times New Roman" w:cs="Times New Roman"/>
          <w:szCs w:val="24"/>
        </w:rPr>
        <w:t xml:space="preserve">ι να μπορούμε να συνεννοούμαστε με τους τουρίστες». </w:t>
      </w:r>
    </w:p>
    <w:p w14:paraId="6BEEFC5B"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η τροπολογία που σας καταθέσαμε θα σας έλεγα ότι έχει βάρος και πρέπει να τη δείτε. Ποια είναι η ουσία της; Είναι αυτό που αναγνωρίζεται, βεβαίως, από τον οποιονδήποτε μη προκατειλημμένο. Δηλαδή ότι</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Taxi</w:t>
      </w:r>
      <w:r>
        <w:rPr>
          <w:rFonts w:eastAsia="Times New Roman" w:cs="Times New Roman"/>
          <w:szCs w:val="24"/>
        </w:rPr>
        <w:t xml:space="preserve"> </w:t>
      </w:r>
      <w:r>
        <w:rPr>
          <w:rFonts w:eastAsia="Times New Roman" w:cs="Times New Roman"/>
          <w:szCs w:val="24"/>
          <w:lang w:val="en-US"/>
        </w:rPr>
        <w:t>Beat</w:t>
      </w:r>
      <w:r>
        <w:rPr>
          <w:rFonts w:eastAsia="Times New Roman" w:cs="Times New Roman"/>
          <w:szCs w:val="24"/>
        </w:rPr>
        <w:t>»</w:t>
      </w:r>
      <w:r>
        <w:rPr>
          <w:rFonts w:eastAsia="Times New Roman" w:cs="Times New Roman"/>
          <w:szCs w:val="24"/>
        </w:rPr>
        <w:t xml:space="preserve"> δεν παρέχει υπηρεσία μεταφοράς, αλλά υπηρεσία μεσολάβησης και υπάγεται στον κύκλο των υπηρεσιών της </w:t>
      </w:r>
      <w:r>
        <w:rPr>
          <w:rFonts w:eastAsia="Times New Roman" w:cs="Times New Roman"/>
          <w:szCs w:val="24"/>
        </w:rPr>
        <w:t xml:space="preserve">«Κοινωνίας </w:t>
      </w:r>
      <w:r>
        <w:rPr>
          <w:rFonts w:eastAsia="Times New Roman" w:cs="Times New Roman"/>
          <w:szCs w:val="24"/>
        </w:rPr>
        <w:t xml:space="preserve">της </w:t>
      </w:r>
      <w:r>
        <w:rPr>
          <w:rFonts w:eastAsia="Times New Roman" w:cs="Times New Roman"/>
          <w:szCs w:val="24"/>
        </w:rPr>
        <w:t>Πληροφορίας»</w:t>
      </w:r>
      <w:r>
        <w:rPr>
          <w:rFonts w:eastAsia="Times New Roman" w:cs="Times New Roman"/>
          <w:szCs w:val="24"/>
        </w:rPr>
        <w:t xml:space="preserve">. Όπως ορίζεται από την ευρωπαϊκή </w:t>
      </w:r>
      <w:r>
        <w:rPr>
          <w:rFonts w:eastAsia="Times New Roman" w:cs="Times New Roman"/>
          <w:szCs w:val="24"/>
        </w:rPr>
        <w:t xml:space="preserve">οδηγία </w:t>
      </w:r>
      <w:r>
        <w:rPr>
          <w:rFonts w:eastAsia="Times New Roman" w:cs="Times New Roman"/>
          <w:szCs w:val="24"/>
        </w:rPr>
        <w:t>31/2000 και το άρθρο 3, στην υπηρεσία η οποία παρέχεται συνήθως έναντι αμοιβής, με ηλεκτρονικά μέσα εξ’ αποστάσεως και κατόπιν προσωπικής επιλογής ενός αποδέκτη, τα κράτη-μέλη δεν μπορούν να θέτουν περιορισμούς σε αυτήν την ελεύθερη παροχή της υπηρεσίας τη</w:t>
      </w:r>
      <w:r>
        <w:rPr>
          <w:rFonts w:eastAsia="Times New Roman" w:cs="Times New Roman"/>
          <w:szCs w:val="24"/>
        </w:rPr>
        <w:t xml:space="preserve">ς </w:t>
      </w:r>
      <w:r>
        <w:rPr>
          <w:rFonts w:eastAsia="Times New Roman" w:cs="Times New Roman"/>
          <w:szCs w:val="24"/>
        </w:rPr>
        <w:t>«</w:t>
      </w:r>
      <w:r>
        <w:rPr>
          <w:rFonts w:eastAsia="Times New Roman" w:cs="Times New Roman"/>
          <w:szCs w:val="24"/>
        </w:rPr>
        <w:t xml:space="preserve">Κοινωνίας </w:t>
      </w:r>
      <w:r>
        <w:rPr>
          <w:rFonts w:eastAsia="Times New Roman" w:cs="Times New Roman"/>
          <w:szCs w:val="24"/>
        </w:rPr>
        <w:t xml:space="preserve">της </w:t>
      </w:r>
      <w:r>
        <w:rPr>
          <w:rFonts w:eastAsia="Times New Roman" w:cs="Times New Roman"/>
          <w:szCs w:val="24"/>
        </w:rPr>
        <w:t>Πληροφορίας</w:t>
      </w:r>
      <w:r>
        <w:rPr>
          <w:rFonts w:eastAsia="Times New Roman" w:cs="Times New Roman"/>
          <w:szCs w:val="24"/>
        </w:rPr>
        <w:t>»</w:t>
      </w:r>
      <w:r>
        <w:rPr>
          <w:rFonts w:eastAsia="Times New Roman" w:cs="Times New Roman"/>
          <w:szCs w:val="24"/>
        </w:rPr>
        <w:t xml:space="preserve">. Άρα, το άρθρο 12 στο σύνολό του, αν δεν γίνει δεκτή η τροπολογία μας, να ξέρετε ότι αντίκειται στο </w:t>
      </w:r>
      <w:r>
        <w:rPr>
          <w:rFonts w:eastAsia="Times New Roman" w:cs="Times New Roman"/>
          <w:szCs w:val="24"/>
        </w:rPr>
        <w:t>Ευρωπαϊκό Δίκαιο</w:t>
      </w:r>
      <w:r>
        <w:rPr>
          <w:rFonts w:eastAsia="Times New Roman" w:cs="Times New Roman"/>
          <w:szCs w:val="24"/>
        </w:rPr>
        <w:t>.</w:t>
      </w:r>
    </w:p>
    <w:p w14:paraId="6BEEFC5C"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Και πάμε στην </w:t>
      </w:r>
      <w:r>
        <w:rPr>
          <w:rFonts w:eastAsia="Times New Roman" w:cs="Times New Roman"/>
          <w:szCs w:val="24"/>
        </w:rPr>
        <w:t>«</w:t>
      </w:r>
      <w:r>
        <w:rPr>
          <w:rFonts w:eastAsia="Times New Roman" w:cs="Times New Roman"/>
          <w:szCs w:val="24"/>
          <w:lang w:val="en-US"/>
        </w:rPr>
        <w:t>U</w:t>
      </w:r>
      <w:r>
        <w:rPr>
          <w:rFonts w:eastAsia="Times New Roman" w:cs="Times New Roman"/>
          <w:szCs w:val="24"/>
          <w:lang w:val="en-US"/>
        </w:rPr>
        <w:t>BER</w:t>
      </w:r>
      <w:r>
        <w:rPr>
          <w:rFonts w:eastAsia="Times New Roman" w:cs="Times New Roman"/>
          <w:szCs w:val="24"/>
        </w:rPr>
        <w:t>»</w:t>
      </w:r>
      <w:r>
        <w:rPr>
          <w:rFonts w:eastAsia="Times New Roman" w:cs="Times New Roman"/>
          <w:szCs w:val="24"/>
        </w:rPr>
        <w:t xml:space="preserve">. Δεν χρειάζεται και πολύ σκέψη για την </w:t>
      </w:r>
      <w:r>
        <w:rPr>
          <w:rFonts w:eastAsia="Times New Roman" w:cs="Times New Roman"/>
          <w:szCs w:val="24"/>
        </w:rPr>
        <w:t>«</w:t>
      </w:r>
      <w:r>
        <w:rPr>
          <w:rFonts w:eastAsia="Times New Roman" w:cs="Times New Roman"/>
          <w:szCs w:val="24"/>
          <w:lang w:val="en-US"/>
        </w:rPr>
        <w:t>U</w:t>
      </w:r>
      <w:r>
        <w:rPr>
          <w:rFonts w:eastAsia="Times New Roman" w:cs="Times New Roman"/>
          <w:szCs w:val="24"/>
          <w:lang w:val="en-US"/>
        </w:rPr>
        <w:t>BER</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U</w:t>
      </w:r>
      <w:r>
        <w:rPr>
          <w:rFonts w:eastAsia="Times New Roman" w:cs="Times New Roman"/>
          <w:szCs w:val="24"/>
          <w:lang w:val="en-US"/>
        </w:rPr>
        <w:t>BER</w:t>
      </w:r>
      <w:r>
        <w:rPr>
          <w:rFonts w:eastAsia="Times New Roman" w:cs="Times New Roman"/>
          <w:szCs w:val="24"/>
        </w:rPr>
        <w:t>»</w:t>
      </w:r>
      <w:r>
        <w:rPr>
          <w:rFonts w:eastAsia="Times New Roman" w:cs="Times New Roman"/>
          <w:szCs w:val="24"/>
        </w:rPr>
        <w:t xml:space="preserve"> κινείται σε μαύρους</w:t>
      </w:r>
      <w:r>
        <w:rPr>
          <w:rFonts w:eastAsia="Times New Roman" w:cs="Times New Roman"/>
          <w:szCs w:val="24"/>
        </w:rPr>
        <w:t xml:space="preserve"> </w:t>
      </w:r>
      <w:r>
        <w:rPr>
          <w:rFonts w:eastAsia="Times New Roman" w:cs="Times New Roman"/>
          <w:szCs w:val="24"/>
        </w:rPr>
        <w:t>χώρους. Κιν</w:t>
      </w:r>
      <w:r>
        <w:rPr>
          <w:rFonts w:eastAsia="Times New Roman" w:cs="Times New Roman"/>
          <w:szCs w:val="24"/>
        </w:rPr>
        <w:t xml:space="preserve">είται όχι απλά σε γκρίζα, αλλά σε κατάμαυρη ζώνη, θα σας πω εγώ. Γιατί έχουμε την απόφαση 434/2015 του Δικαστηρίου της Ευρωπαϊκής Ένωσης, που εκδόθηκε αποκλειστικά για την </w:t>
      </w:r>
      <w:r>
        <w:rPr>
          <w:rFonts w:eastAsia="Times New Roman" w:cs="Times New Roman"/>
          <w:szCs w:val="24"/>
        </w:rPr>
        <w:t>«</w:t>
      </w:r>
      <w:r>
        <w:rPr>
          <w:rFonts w:eastAsia="Times New Roman" w:cs="Times New Roman"/>
          <w:szCs w:val="24"/>
          <w:lang w:val="en-US"/>
        </w:rPr>
        <w:t>U</w:t>
      </w:r>
      <w:r>
        <w:rPr>
          <w:rFonts w:eastAsia="Times New Roman" w:cs="Times New Roman"/>
          <w:szCs w:val="24"/>
          <w:lang w:val="en-US"/>
        </w:rPr>
        <w:t>BER</w:t>
      </w:r>
      <w:r>
        <w:rPr>
          <w:rFonts w:eastAsia="Times New Roman" w:cs="Times New Roman"/>
          <w:szCs w:val="24"/>
        </w:rPr>
        <w:t>»</w:t>
      </w:r>
      <w:r>
        <w:rPr>
          <w:rFonts w:eastAsia="Times New Roman" w:cs="Times New Roman"/>
          <w:szCs w:val="24"/>
        </w:rPr>
        <w:t xml:space="preserve"> και εκεί λέει ότι «η </w:t>
      </w:r>
      <w:r>
        <w:rPr>
          <w:rFonts w:eastAsia="Times New Roman" w:cs="Times New Roman"/>
          <w:szCs w:val="24"/>
        </w:rPr>
        <w:t>«</w:t>
      </w:r>
      <w:r>
        <w:rPr>
          <w:rFonts w:eastAsia="Times New Roman" w:cs="Times New Roman"/>
          <w:szCs w:val="24"/>
          <w:lang w:val="en-US"/>
        </w:rPr>
        <w:t>U</w:t>
      </w:r>
      <w:r>
        <w:rPr>
          <w:rFonts w:eastAsia="Times New Roman" w:cs="Times New Roman"/>
          <w:szCs w:val="24"/>
          <w:lang w:val="en-US"/>
        </w:rPr>
        <w:t>BER</w:t>
      </w:r>
      <w:r>
        <w:rPr>
          <w:rFonts w:eastAsia="Times New Roman" w:cs="Times New Roman"/>
          <w:szCs w:val="24"/>
        </w:rPr>
        <w:t>»</w:t>
      </w:r>
      <w:r>
        <w:rPr>
          <w:rFonts w:eastAsia="Times New Roman" w:cs="Times New Roman"/>
          <w:szCs w:val="24"/>
        </w:rPr>
        <w:t xml:space="preserve"> δημιουργεί μια νέα αγορά, συμβάλλεται με μη επαγγ</w:t>
      </w:r>
      <w:r>
        <w:rPr>
          <w:rFonts w:eastAsia="Times New Roman" w:cs="Times New Roman"/>
          <w:szCs w:val="24"/>
        </w:rPr>
        <w:t xml:space="preserve">ελματίες οδηγούς, καθορίζει το κόστος της υπηρεσίας μεταφοράς». Αυτά κάνει η </w:t>
      </w:r>
      <w:r>
        <w:rPr>
          <w:rFonts w:eastAsia="Times New Roman" w:cs="Times New Roman"/>
          <w:szCs w:val="24"/>
        </w:rPr>
        <w:t>«</w:t>
      </w:r>
      <w:r>
        <w:rPr>
          <w:rFonts w:eastAsia="Times New Roman" w:cs="Times New Roman"/>
          <w:szCs w:val="24"/>
          <w:lang w:val="en-US"/>
        </w:rPr>
        <w:t>U</w:t>
      </w:r>
      <w:r>
        <w:rPr>
          <w:rFonts w:eastAsia="Times New Roman" w:cs="Times New Roman"/>
          <w:szCs w:val="24"/>
          <w:lang w:val="en-US"/>
        </w:rPr>
        <w:t>BER</w:t>
      </w:r>
      <w:r>
        <w:rPr>
          <w:rFonts w:eastAsia="Times New Roman" w:cs="Times New Roman"/>
          <w:szCs w:val="24"/>
        </w:rPr>
        <w:t>»</w:t>
      </w:r>
      <w:r>
        <w:rPr>
          <w:rFonts w:eastAsia="Times New Roman" w:cs="Times New Roman"/>
          <w:szCs w:val="24"/>
        </w:rPr>
        <w:t xml:space="preserve">. Άλλο η </w:t>
      </w:r>
      <w:r>
        <w:rPr>
          <w:rFonts w:eastAsia="Times New Roman" w:cs="Times New Roman"/>
          <w:szCs w:val="24"/>
        </w:rPr>
        <w:t>«</w:t>
      </w:r>
      <w:r>
        <w:rPr>
          <w:rFonts w:eastAsia="Times New Roman" w:cs="Times New Roman"/>
          <w:szCs w:val="24"/>
          <w:lang w:val="en-US"/>
        </w:rPr>
        <w:t>U</w:t>
      </w:r>
      <w:r>
        <w:rPr>
          <w:rFonts w:eastAsia="Times New Roman" w:cs="Times New Roman"/>
          <w:szCs w:val="24"/>
          <w:lang w:val="en-US"/>
        </w:rPr>
        <w:t>BER</w:t>
      </w:r>
      <w:r>
        <w:rPr>
          <w:rFonts w:eastAsia="Times New Roman" w:cs="Times New Roman"/>
          <w:szCs w:val="24"/>
        </w:rPr>
        <w:t>»</w:t>
      </w:r>
      <w:r>
        <w:rPr>
          <w:rFonts w:eastAsia="Times New Roman" w:cs="Times New Roman"/>
          <w:szCs w:val="24"/>
        </w:rPr>
        <w:t xml:space="preserve"> κι άλλο η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Σας τα λέω, λοιπόν, με καλές προθέσεις, κυρίες και κύριοι συνάδελφοι. </w:t>
      </w:r>
    </w:p>
    <w:p w14:paraId="6BEEFC5D"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Ελπίζω να απαντήσετε ειλικρινά ο καθένας -και όλοι μας να απαντήσουμε ειλικρινά μέσα μας και απ’ έξω μας- στο ερώτημα «πώς θα επιλέγατε να στείλετε τα παιδιά σας σε έναν προορισμό ασυνόδευτα;». Με την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και οδηγό που τον γνωρίζεις και ανά πάσα ώρα</w:t>
      </w:r>
      <w:r>
        <w:rPr>
          <w:rFonts w:eastAsia="Times New Roman" w:cs="Times New Roman"/>
          <w:szCs w:val="24"/>
        </w:rPr>
        <w:t xml:space="preserve"> και στιγμή μπορείς να ξέρεις που βρίσκεται ή με έναν οδηγό ταξί ή ιδιοκτήτη, που μπορεί ο άνθρωπος να είναι μια χαρά -δεν λέω-, αλλά δεν έχεις κανέναν έλεγχο, δεν ξέρεις ποιος έχει πάρει τα παιδιά σου, δεν ξέρεις που πηγαίνει το ταξί ανά πάσα ώρα και στιγ</w:t>
      </w:r>
      <w:r>
        <w:rPr>
          <w:rFonts w:eastAsia="Times New Roman" w:cs="Times New Roman"/>
          <w:szCs w:val="24"/>
        </w:rPr>
        <w:t>μή;</w:t>
      </w:r>
    </w:p>
    <w:p w14:paraId="6BEEFC5E"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Αυτά είχα να σας πω και ελπίζω να ξανασκεφτείτε το ζήτημα και της ενίσχυσης της ποδηλατικής κουλτούρας με πρακτικά έργα, όπως να ολοκληρώσετε τον μεγάλο ποδηλατόδρομο Κηφισιά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Γκάζι, παρά μόνο με θεωρητικές διατάξεις, που λέει να μπει φωτεινός σηματοδ</w:t>
      </w:r>
      <w:r>
        <w:rPr>
          <w:rFonts w:eastAsia="Times New Roman" w:cs="Times New Roman"/>
          <w:szCs w:val="24"/>
        </w:rPr>
        <w:t>ότης σε ποδηλατόδρομο, αλλά δεν υπάρχει ποδηλατόδρομος. Τι να τον κάνω τον φωτεινό σηματοδότη, αν δεν έχω ποδηλατόδρομο;</w:t>
      </w:r>
    </w:p>
    <w:p w14:paraId="6BEEFC5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BEEFC60" w14:textId="77777777" w:rsidR="009B7D3A" w:rsidRDefault="00441D78">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(Χιροκροτήματα)</w:t>
      </w:r>
    </w:p>
    <w:p w14:paraId="6BEEFC61"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6BEEFC62" w14:textId="77777777" w:rsidR="009B7D3A" w:rsidRDefault="00441D78">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τριάντα πέντε μαθήτριες και μαθητές και τρεις </w:t>
      </w:r>
      <w:r>
        <w:rPr>
          <w:rFonts w:eastAsia="Times New Roman" w:cs="Times New Roman"/>
        </w:rPr>
        <w:t>εκπαιδευτικοί</w:t>
      </w:r>
      <w:r>
        <w:rPr>
          <w:rFonts w:eastAsia="Times New Roman" w:cs="Times New Roman"/>
        </w:rPr>
        <w:t xml:space="preserve"> </w:t>
      </w:r>
      <w:r>
        <w:rPr>
          <w:rFonts w:eastAsia="Times New Roman" w:cs="Times New Roman"/>
        </w:rPr>
        <w:t xml:space="preserve">συνοδοί τους από το Γυμνάσιο Αγίου Κωνσταντίνου Αγρινίου, το </w:t>
      </w:r>
      <w:r>
        <w:rPr>
          <w:rFonts w:eastAsia="Times New Roman" w:cs="Times New Roman"/>
        </w:rPr>
        <w:t>δεύτερο</w:t>
      </w:r>
      <w:r>
        <w:rPr>
          <w:rFonts w:eastAsia="Times New Roman" w:cs="Times New Roman"/>
        </w:rPr>
        <w:t xml:space="preserve"> </w:t>
      </w:r>
      <w:r>
        <w:rPr>
          <w:rFonts w:eastAsia="Times New Roman" w:cs="Times New Roman"/>
        </w:rPr>
        <w:t>τμήμα</w:t>
      </w:r>
      <w:r>
        <w:rPr>
          <w:rFonts w:eastAsia="Times New Roman" w:cs="Times New Roman"/>
        </w:rPr>
        <w:t xml:space="preserve">. Το Αγρίνιο σήμερα έχει την τιμητική του. </w:t>
      </w:r>
    </w:p>
    <w:p w14:paraId="6BEEFC63" w14:textId="77777777" w:rsidR="009B7D3A" w:rsidRDefault="00441D7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BEEFC64" w14:textId="77777777" w:rsidR="009B7D3A" w:rsidRDefault="00441D78">
      <w:pPr>
        <w:spacing w:line="600" w:lineRule="auto"/>
        <w:ind w:firstLine="709"/>
        <w:jc w:val="center"/>
        <w:rPr>
          <w:rFonts w:eastAsia="Times New Roman" w:cs="Times New Roman"/>
        </w:rPr>
      </w:pPr>
      <w:r>
        <w:rPr>
          <w:rFonts w:eastAsia="Times New Roman" w:cs="Times New Roman"/>
        </w:rPr>
        <w:t>(Χε</w:t>
      </w:r>
      <w:r>
        <w:rPr>
          <w:rFonts w:eastAsia="Times New Roman" w:cs="Times New Roman"/>
        </w:rPr>
        <w:t>ιροκροτήματα απ’ όλες τις πτέρυγες της Βουλής)</w:t>
      </w:r>
    </w:p>
    <w:p w14:paraId="6BEEFC65"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έχει ο Υπουργός κ. Νίκος Παππάς.</w:t>
      </w:r>
    </w:p>
    <w:p w14:paraId="6BEEFC66"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Ευχαριστώ, κύριε Πρόεδρε.</w:t>
      </w:r>
    </w:p>
    <w:p w14:paraId="6BEEFC67"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Καταθέτουμε μια τροπολογία, η οποία αφορά τη λειτουργία της Εθ</w:t>
      </w:r>
      <w:r>
        <w:rPr>
          <w:rFonts w:eastAsia="Times New Roman" w:cs="Times New Roman"/>
          <w:szCs w:val="24"/>
        </w:rPr>
        <w:t>νικής Επιτροπής Τηλεπικοινωνιών και Ταχυδρομείων. Νομίζω ότι είναι μια τροπολογία η οποία την ενισχύει διοικητικά ως προς την αυτοτέλειά της και, βεβαίως, οικονομικά.</w:t>
      </w:r>
    </w:p>
    <w:p w14:paraId="6BEEFC68" w14:textId="77777777" w:rsidR="009B7D3A" w:rsidRDefault="00441D78">
      <w:pPr>
        <w:spacing w:line="600" w:lineRule="auto"/>
        <w:jc w:val="both"/>
        <w:rPr>
          <w:rFonts w:eastAsia="Times New Roman"/>
          <w:szCs w:val="24"/>
        </w:rPr>
      </w:pPr>
      <w:r>
        <w:rPr>
          <w:rFonts w:eastAsia="Times New Roman"/>
          <w:szCs w:val="24"/>
        </w:rPr>
        <w:t>Έχει πρόνοιες, οι οποίες νομίζω ότι θα μας βοηθήσουν συνολικά ως πολιτικό σύστημα να μη γ</w:t>
      </w:r>
      <w:r>
        <w:rPr>
          <w:rFonts w:eastAsia="Times New Roman"/>
          <w:szCs w:val="24"/>
        </w:rPr>
        <w:t>ίνουμε μάρτυρες φαινομένων που είδαμε κατά το τελευταίο χρονικό διάστημα, είτε φαινομένων απόλυτης απαξίωσης μιας ανεξάρτητης αρχής, όπου διά της διολισθήσεως μέλη παραιτούντο και προφανώς κατέληγαν σε καταστάσεις όπου δεν υπήρχε νόμιμη σύνθεση, είτε φαινο</w:t>
      </w:r>
      <w:r>
        <w:rPr>
          <w:rFonts w:eastAsia="Times New Roman"/>
          <w:szCs w:val="24"/>
        </w:rPr>
        <w:t>μένων δυστυχώς όπου ενεργά κομματικά στελέχη ενδύονταν από το βράδυ έως το πρωί και τον μανδύα του στελέχους μιας ανεξάρτητης αρχής και μάλιστα με πάρα πολύ συγκεκριμένες και αυξημένες ευθύνες. Αυτά, λοιπόν, νομίζω ότι με την τροπολογία που καταθέτουμε κλε</w:t>
      </w:r>
      <w:r>
        <w:rPr>
          <w:rFonts w:eastAsia="Times New Roman"/>
          <w:szCs w:val="24"/>
        </w:rPr>
        <w:t xml:space="preserve">ίνουν ως δυνατότητες και ως ενδεχόμενα. </w:t>
      </w:r>
    </w:p>
    <w:p w14:paraId="6BEEFC69" w14:textId="77777777" w:rsidR="009B7D3A" w:rsidRDefault="00441D78">
      <w:pPr>
        <w:spacing w:line="600" w:lineRule="auto"/>
        <w:ind w:firstLine="720"/>
        <w:jc w:val="both"/>
        <w:rPr>
          <w:rFonts w:eastAsia="Times New Roman"/>
          <w:szCs w:val="24"/>
        </w:rPr>
      </w:pPr>
      <w:r>
        <w:rPr>
          <w:rFonts w:eastAsia="Times New Roman"/>
          <w:szCs w:val="24"/>
        </w:rPr>
        <w:t>Πιο συγκεκριμένα, διασαφηνίζεται και ενισχύεται ο χαρακτήρας της Εθνικής Επιτροπής Τηλεπικοινωνιών και Ταχυδρομείων ως ανεξάρτητης διοικητικής και ρυθμιστικής αρχής με τη σχετική διοικητική και οικονομική αυτοτέλεια</w:t>
      </w:r>
      <w:r>
        <w:rPr>
          <w:rFonts w:eastAsia="Times New Roman"/>
          <w:szCs w:val="24"/>
        </w:rPr>
        <w:t xml:space="preserve">. Τίθεται ασυμβίβαστο και υφίστανται λόγοι έκπτωσης για τα μέλη της </w:t>
      </w:r>
      <w:r>
        <w:rPr>
          <w:rFonts w:eastAsia="Times New Roman"/>
          <w:szCs w:val="24"/>
        </w:rPr>
        <w:t xml:space="preserve">επιτροπής </w:t>
      </w:r>
      <w:r>
        <w:rPr>
          <w:rFonts w:eastAsia="Times New Roman"/>
          <w:szCs w:val="24"/>
        </w:rPr>
        <w:t>που ασκούν οποιοδήποτε έμμισθο ή άμισθο δημόσιο λειτούργημα ή δραστηριότητα. Απαγορεύεται, επίσης, η ανάληψη έργου ή εργασίας οποιασδήποτε μορφής που δεν συμβιβάζεται με την ιδιό</w:t>
      </w:r>
      <w:r>
        <w:rPr>
          <w:rFonts w:eastAsia="Times New Roman"/>
          <w:szCs w:val="24"/>
        </w:rPr>
        <w:t>τητα και τα καθήκοντα της ΕΕΤΤ. Δεν μπορεί, δηλαδή, ένας νομικός να είναι στην ανεξάρτητη αρχή και ταυτόχρονα να παρέχει νομικές συμβουλές στην ελεύθερη αγορά για θέματα δικαίου των τηλεπικοινωνιών. Όπως –νομίζω- αντιλαμβάνεται ο καθένας από μας, πρόκειται</w:t>
      </w:r>
      <w:r>
        <w:rPr>
          <w:rFonts w:eastAsia="Times New Roman"/>
          <w:szCs w:val="24"/>
        </w:rPr>
        <w:t xml:space="preserve"> για μια κραυγαλέα σύγκρουση συμφερόντων, η οποία καλώς ρυθμίζεται. </w:t>
      </w:r>
    </w:p>
    <w:p w14:paraId="6BEEFC6A" w14:textId="77777777" w:rsidR="009B7D3A" w:rsidRDefault="00441D78">
      <w:pPr>
        <w:spacing w:line="600" w:lineRule="auto"/>
        <w:ind w:firstLine="720"/>
        <w:jc w:val="both"/>
        <w:rPr>
          <w:rFonts w:eastAsia="Times New Roman"/>
          <w:szCs w:val="24"/>
        </w:rPr>
      </w:pPr>
      <w:r>
        <w:rPr>
          <w:rFonts w:eastAsia="Times New Roman"/>
          <w:szCs w:val="24"/>
        </w:rPr>
        <w:t>Βεβαίως, ρυθμίζεται και το φαινόμενο, το προσβλητικό για την πολιτική, των «περιστρεφόμενων θυρών», όπου άνθρωποι έφευγαν από τις ανεξάρτητες αρχές και την επόμενη μέρα προσλαμβάνονταν σε ιδιωτικές εταιρείες για να προσφέρουν υπηρεσίες στον ίδιο κλάδο, τον</w:t>
      </w:r>
      <w:r>
        <w:rPr>
          <w:rFonts w:eastAsia="Times New Roman"/>
          <w:szCs w:val="24"/>
        </w:rPr>
        <w:t xml:space="preserve"> οποίο μέχρι το προηγούμενο βράδυ υποτίθεται ότι είχαν την ευθύνη να ρυθμίζουν. Τίθεται, λοιπόν, το όριο των πέντε ετών ως απαγορευτικό χρονικό όριο για την απασχόλησή τους στον ιδιωτικό τομέα σε υπηρεσία βεβαίως </w:t>
      </w:r>
      <w:r>
        <w:rPr>
          <w:rFonts w:eastAsia="Times New Roman"/>
          <w:szCs w:val="24"/>
        </w:rPr>
        <w:t xml:space="preserve">η οποία </w:t>
      </w:r>
      <w:r>
        <w:rPr>
          <w:rFonts w:eastAsia="Times New Roman"/>
          <w:szCs w:val="24"/>
        </w:rPr>
        <w:t xml:space="preserve">να σχετίζεται με την αγορά, με τον </w:t>
      </w:r>
      <w:r>
        <w:rPr>
          <w:rFonts w:eastAsia="Times New Roman"/>
          <w:szCs w:val="24"/>
        </w:rPr>
        <w:t xml:space="preserve">κλάδο που εκαλούντο να ρυθμίζουν όταν ήταν μέλη της ανεξάρτητης αρχής. Εάν υπάρξει παράπτωμα, θα υπάρξει πρόστιμο το οποίο ισούται με το δεκαπλάσιο των συνολικών αποδοχών και αποζημιώσεων που έλαβαν ως μέλη της </w:t>
      </w:r>
      <w:r>
        <w:rPr>
          <w:rFonts w:eastAsia="Times New Roman"/>
          <w:szCs w:val="24"/>
        </w:rPr>
        <w:t>επιτροπής</w:t>
      </w:r>
      <w:r>
        <w:rPr>
          <w:rFonts w:eastAsia="Times New Roman"/>
          <w:szCs w:val="24"/>
        </w:rPr>
        <w:t xml:space="preserve">. </w:t>
      </w:r>
    </w:p>
    <w:p w14:paraId="6BEEFC6B" w14:textId="77777777" w:rsidR="009B7D3A" w:rsidRDefault="00441D78">
      <w:pPr>
        <w:spacing w:line="600" w:lineRule="auto"/>
        <w:ind w:firstLine="720"/>
        <w:jc w:val="both"/>
        <w:rPr>
          <w:rFonts w:eastAsia="Times New Roman"/>
          <w:szCs w:val="24"/>
        </w:rPr>
      </w:pPr>
      <w:r>
        <w:rPr>
          <w:rFonts w:eastAsia="Times New Roman"/>
          <w:szCs w:val="24"/>
        </w:rPr>
        <w:t>Υπάρχουν κάποιες άλλες διατάξεις,</w:t>
      </w:r>
      <w:r>
        <w:rPr>
          <w:rFonts w:eastAsia="Times New Roman"/>
          <w:szCs w:val="24"/>
        </w:rPr>
        <w:t xml:space="preserve"> οι οποίες απλώς είναι αναγκαίες να εισαχθούν, διότι έχει μεταφερθεί η ευθύνη της Εθνικής Επιτροπής Τηλεπικοινωνιών και η αρμοδιότητα από το Υπουργείο Υποδομών στο Υπουργείο Ψηφιακής Πολιτικής, το οποίο Υπουργείο Υποδομών τυχαίνει να είναι και το επισπεύδο</w:t>
      </w:r>
      <w:r>
        <w:rPr>
          <w:rFonts w:eastAsia="Times New Roman"/>
          <w:szCs w:val="24"/>
        </w:rPr>
        <w:t xml:space="preserve">ν Υπουργείο τώρα για το νομοσχέδιο το οποίο συζητάει η Ολομέλεια. </w:t>
      </w:r>
    </w:p>
    <w:p w14:paraId="6BEEFC6C" w14:textId="77777777" w:rsidR="009B7D3A" w:rsidRDefault="00441D78">
      <w:pPr>
        <w:spacing w:line="600" w:lineRule="auto"/>
        <w:ind w:firstLine="720"/>
        <w:jc w:val="both"/>
        <w:rPr>
          <w:rFonts w:eastAsia="Times New Roman"/>
          <w:szCs w:val="24"/>
        </w:rPr>
      </w:pPr>
      <w:r>
        <w:rPr>
          <w:rFonts w:eastAsia="Times New Roman"/>
          <w:szCs w:val="24"/>
        </w:rPr>
        <w:t xml:space="preserve">Υπάρχει και μια ρύθμιση, η οποία αφορά τη μετοχική σύνθεση της </w:t>
      </w:r>
      <w:r>
        <w:rPr>
          <w:rFonts w:eastAsia="Times New Roman"/>
          <w:szCs w:val="24"/>
        </w:rPr>
        <w:t>«</w:t>
      </w:r>
      <w:r>
        <w:rPr>
          <w:rFonts w:eastAsia="Times New Roman"/>
          <w:szCs w:val="24"/>
        </w:rPr>
        <w:t>ΕΡΤ ΝΕΤ</w:t>
      </w:r>
      <w:r>
        <w:rPr>
          <w:rFonts w:eastAsia="Times New Roman"/>
          <w:szCs w:val="24"/>
        </w:rPr>
        <w:t>»</w:t>
      </w:r>
      <w:r>
        <w:rPr>
          <w:rFonts w:eastAsia="Times New Roman"/>
          <w:szCs w:val="24"/>
        </w:rPr>
        <w:t>, δηλαδή της εταιρείας η οποία είναι ιδιοκτήτης του δικτύου της ΕΡΤ. Γίνεται ο μοναδικός μέτοχος στο Υπουργείο Οικονο</w:t>
      </w:r>
      <w:r>
        <w:rPr>
          <w:rFonts w:eastAsia="Times New Roman"/>
          <w:szCs w:val="24"/>
        </w:rPr>
        <w:t xml:space="preserve">μικών. Επειδή το Υπουργείο Ψηφιακής Πολιτικής είναι και ρυθμιστής στην αγορά του δικτύου της τηλεοράσεως, δεν μπορεί να είναι και ιδιοκτήτης, αλλά και να ρυθμίζει. </w:t>
      </w:r>
    </w:p>
    <w:p w14:paraId="6BEEFC6D" w14:textId="77777777" w:rsidR="009B7D3A" w:rsidRDefault="00441D78">
      <w:pPr>
        <w:spacing w:line="600" w:lineRule="auto"/>
        <w:ind w:firstLine="720"/>
        <w:jc w:val="both"/>
        <w:rPr>
          <w:rFonts w:eastAsia="Times New Roman"/>
          <w:szCs w:val="24"/>
        </w:rPr>
      </w:pPr>
      <w:r>
        <w:rPr>
          <w:rFonts w:eastAsia="Times New Roman"/>
          <w:szCs w:val="24"/>
        </w:rPr>
        <w:t>Νομίζω ότι αυτό είναι ένα πακέτο ρυθμίσεων, το οποίο προήλθε και από συζήτηση με τις υπηρεσ</w:t>
      </w:r>
      <w:r>
        <w:rPr>
          <w:rFonts w:eastAsia="Times New Roman"/>
          <w:szCs w:val="24"/>
        </w:rPr>
        <w:t xml:space="preserve">ίες της </w:t>
      </w:r>
      <w:r>
        <w:rPr>
          <w:rFonts w:eastAsia="Times New Roman"/>
          <w:szCs w:val="24"/>
        </w:rPr>
        <w:t>επιτροπής</w:t>
      </w:r>
      <w:r>
        <w:rPr>
          <w:rFonts w:eastAsia="Times New Roman"/>
          <w:szCs w:val="24"/>
        </w:rPr>
        <w:t>. Είναι ένα πακέτο, το οποίο ενισχύει τον ρόλο της Εθνικής Επιτροπής Τηλεπικοινωνιών και θα της δώσει και τη δυνατότητα να κάνει παρεμβάσεις, ούτως ώστε να προστατεύσει τον Έλληνα καταναλωτή, τα συμφέροντά του, αλλά και γενικότερα το δημόσ</w:t>
      </w:r>
      <w:r>
        <w:rPr>
          <w:rFonts w:eastAsia="Times New Roman"/>
          <w:szCs w:val="24"/>
        </w:rPr>
        <w:t>ιο συμφέρον.</w:t>
      </w:r>
    </w:p>
    <w:p w14:paraId="6BEEFC6E" w14:textId="77777777" w:rsidR="009B7D3A" w:rsidRDefault="00441D78">
      <w:pPr>
        <w:spacing w:line="600" w:lineRule="auto"/>
        <w:ind w:firstLine="720"/>
        <w:jc w:val="both"/>
        <w:rPr>
          <w:rFonts w:eastAsia="Times New Roman"/>
          <w:szCs w:val="24"/>
        </w:rPr>
      </w:pPr>
      <w:r>
        <w:rPr>
          <w:rFonts w:eastAsia="Times New Roman"/>
          <w:szCs w:val="24"/>
        </w:rPr>
        <w:t>Ευχαριστώ, κύριε Πρόεδρε.</w:t>
      </w:r>
    </w:p>
    <w:p w14:paraId="6BEEFC6F" w14:textId="77777777" w:rsidR="009B7D3A" w:rsidRDefault="00441D78">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ο κ. Σπαρτινός.</w:t>
      </w:r>
    </w:p>
    <w:p w14:paraId="6BEEFC70" w14:textId="77777777" w:rsidR="009B7D3A" w:rsidRDefault="00441D78">
      <w:pPr>
        <w:spacing w:line="600" w:lineRule="auto"/>
        <w:ind w:firstLine="720"/>
        <w:jc w:val="both"/>
        <w:rPr>
          <w:rFonts w:eastAsia="Times New Roman"/>
          <w:szCs w:val="24"/>
        </w:rPr>
      </w:pPr>
      <w:r>
        <w:rPr>
          <w:rFonts w:eastAsia="Times New Roman"/>
          <w:b/>
          <w:szCs w:val="24"/>
        </w:rPr>
        <w:t xml:space="preserve">ΚΩΝΣΤΑΝΤΙΝΟΣ ΣΠΑΡΤΙΝΟΣ: </w:t>
      </w:r>
      <w:r>
        <w:rPr>
          <w:rFonts w:eastAsia="Times New Roman"/>
          <w:szCs w:val="24"/>
        </w:rPr>
        <w:t>Ευχαριστώ, κύριε Πρόεδρε.</w:t>
      </w:r>
    </w:p>
    <w:p w14:paraId="6BEEFC71" w14:textId="77777777" w:rsidR="009B7D3A" w:rsidRDefault="00441D78">
      <w:pPr>
        <w:spacing w:line="600" w:lineRule="auto"/>
        <w:ind w:firstLine="720"/>
        <w:jc w:val="both"/>
        <w:rPr>
          <w:rFonts w:eastAsia="Times New Roman"/>
          <w:szCs w:val="24"/>
        </w:rPr>
      </w:pPr>
      <w:r>
        <w:rPr>
          <w:rFonts w:eastAsia="Times New Roman"/>
          <w:szCs w:val="24"/>
        </w:rPr>
        <w:t xml:space="preserve">Κυρίες και κύριοι συνάδελφοι, κύριοι Υπουργοί, η συζήτηση αυτού του σχεδίου νόμου στις συνεδριάσεις της </w:t>
      </w:r>
      <w:r>
        <w:rPr>
          <w:rFonts w:eastAsia="Times New Roman"/>
          <w:szCs w:val="24"/>
        </w:rPr>
        <w:t xml:space="preserve">Επιτροπής Παραγωγής και Εμπορίου και η ακρόαση των φορέων που είχαμε ανέδειξαν μερικά πολύ ενδιαφέροντα από πολιτικής άποψης θέματα. </w:t>
      </w:r>
    </w:p>
    <w:p w14:paraId="6BEEFC72" w14:textId="77777777" w:rsidR="009B7D3A" w:rsidRDefault="00441D78">
      <w:pPr>
        <w:spacing w:line="600" w:lineRule="auto"/>
        <w:ind w:firstLine="720"/>
        <w:jc w:val="both"/>
        <w:rPr>
          <w:rFonts w:eastAsia="Times New Roman"/>
          <w:szCs w:val="24"/>
        </w:rPr>
      </w:pPr>
      <w:r>
        <w:rPr>
          <w:rFonts w:eastAsia="Times New Roman"/>
          <w:szCs w:val="24"/>
        </w:rPr>
        <w:t>Το πρώτο που θα μπορούσε να σημειώσει ένας αξιόπιστος παρατηρητής είναι η μεγάλη απόσταση θέσεων και προτάσεων από τα ίδια</w:t>
      </w:r>
      <w:r>
        <w:rPr>
          <w:rFonts w:eastAsia="Times New Roman"/>
          <w:szCs w:val="24"/>
        </w:rPr>
        <w:t xml:space="preserve"> τα κόμματα, κυρίως από τη Νέα Δημοκρατία, για τα ίδια θέματα, αλλά σε διαφορετικές </w:t>
      </w:r>
      <w:r>
        <w:rPr>
          <w:rFonts w:eastAsia="Times New Roman"/>
          <w:szCs w:val="24"/>
        </w:rPr>
        <w:t>επιτροπές</w:t>
      </w:r>
      <w:r>
        <w:rPr>
          <w:rFonts w:eastAsia="Times New Roman"/>
          <w:szCs w:val="24"/>
        </w:rPr>
        <w:t xml:space="preserve">. </w:t>
      </w:r>
    </w:p>
    <w:p w14:paraId="6BEEFC7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Ενώ στην Επιτροπή Οδικής Ασφάλειας, στην οποία συμμετέχω και εγώ, που δεν είναι βέβαια νομοπαρασκευαστική, οι τοποθετήσεις όλων των μελών της είναι ομόφωνες ή σχεδόν ομόφωνες, στην Επιτροπή Παραγωγής και Εμπορίου για τα ίδια ζητήματα έχουμε υψηλούς αντιπολ</w:t>
      </w:r>
      <w:r>
        <w:rPr>
          <w:rFonts w:eastAsia="Times New Roman" w:cs="Times New Roman"/>
          <w:szCs w:val="24"/>
        </w:rPr>
        <w:t xml:space="preserve">ιτευτικούς, καταγγελτικούς τόνους και ανεξήγητες θέσεις. Ή μήπως δεν είναι ανεξήγητες και είναι ευεξήγητες; </w:t>
      </w:r>
    </w:p>
    <w:p w14:paraId="6BEEFC7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Βέβαια, η Επιτροπή Παραγωγής και Εμπορίου νομοθετεί, δεσμεύει, δείχνει το πραγματικό πολιτικό πρόσωπο και αναδεικνύει πραγματικά συμφέροντα </w:t>
      </w:r>
      <w:r>
        <w:rPr>
          <w:rFonts w:eastAsia="Times New Roman" w:cs="Times New Roman"/>
          <w:szCs w:val="24"/>
        </w:rPr>
        <w:t>τα οποί</w:t>
      </w:r>
      <w:r>
        <w:rPr>
          <w:rFonts w:eastAsia="Times New Roman" w:cs="Times New Roman"/>
          <w:szCs w:val="24"/>
        </w:rPr>
        <w:t xml:space="preserve">α </w:t>
      </w:r>
      <w:r>
        <w:rPr>
          <w:rFonts w:eastAsia="Times New Roman" w:cs="Times New Roman"/>
          <w:szCs w:val="24"/>
        </w:rPr>
        <w:t xml:space="preserve">ο καθένας εξυπηρετεί. Δεν είναι πεδίο για ανέξοδες εκθέσεις ιδεών. Είναι βέβαια σαφές ότι ένα μεγάλο μέρος της θεματολογίας του σημερινού σχεδίου νόμου αφορά ευθέως ή έμμεσα ζητήματα οδικής ασφάλειας και προστασίας των πολιτών, όπως είναι για παράδειγμα </w:t>
      </w:r>
      <w:r>
        <w:rPr>
          <w:rFonts w:eastAsia="Times New Roman" w:cs="Times New Roman"/>
          <w:szCs w:val="24"/>
        </w:rPr>
        <w:t>ο εκσυγχρονισμός του Κώδικα Οδικής Κυκλοφορίας, τα κριτήρια επιβολής προστίμων, η μεταφορά επικίνδυνων φορτίων, η κυκλοφορία των ποδηλάτων, ο έλεγχος των εισαγόμενων μεταχειρισμένων αυτοκινήτων, ο έλεγχος των ΚΤΕΟ και πολλά άλλα που έχουμε συζητήσει και στ</w:t>
      </w:r>
      <w:r>
        <w:rPr>
          <w:rFonts w:eastAsia="Times New Roman" w:cs="Times New Roman"/>
          <w:szCs w:val="24"/>
        </w:rPr>
        <w:t>ην Επιτροπή Οδικής Ασφάλειας.</w:t>
      </w:r>
    </w:p>
    <w:p w14:paraId="6BEEFC7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Επίσης, έκανε εντύπωση η ένταση υποστήριξης συγκεκριμένων επιχειρηματικών κλάδων που ήθελαν να κινούνται σε γκρίζες φορολογικές και επαγγελματικές ζώνες και η άρνηση να μπουν καθαροί και σαφείς κανόνες άσκησης επιχειρηματικής </w:t>
      </w:r>
      <w:r>
        <w:rPr>
          <w:rFonts w:eastAsia="Times New Roman" w:cs="Times New Roman"/>
          <w:szCs w:val="24"/>
        </w:rPr>
        <w:t xml:space="preserve">δραστηριότητας, υγιούς ανταγωνισμού, προστασίας όσων κλάδων έχουν πληγεί από αθέμιτες πρακτικές. Αναρωτιέται κανείς αν όλα αυτά είναι τυχαία. Δεν νομίζω. </w:t>
      </w:r>
    </w:p>
    <w:p w14:paraId="6BEEFC7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αυτό το πολύ σημαντικό νομοσχέδιο επιτυγχάνεται να καλυφθούν κενά στ</w:t>
      </w:r>
      <w:r>
        <w:rPr>
          <w:rFonts w:eastAsia="Times New Roman" w:cs="Times New Roman"/>
          <w:szCs w:val="24"/>
        </w:rPr>
        <w:t>ην υφιστάμενη νομοθεσία και να διορθωθούν αστοχίες του παρελθόντος. Εκσυγχρονίζεται, όπως είπα και πριν, ο Κώδικας Οδικής Κυκλοφορίας. Ορίζεται το θεσμικό πλαίσιο για τη χρήση του ποδηλάτου, ενός μέσου που τα τελευταία χρόνια η χρήση του έχει αυξηθεί και ο</w:t>
      </w:r>
      <w:r>
        <w:rPr>
          <w:rFonts w:eastAsia="Times New Roman" w:cs="Times New Roman"/>
          <w:szCs w:val="24"/>
        </w:rPr>
        <w:t>φείλει η πολιτεία να μεριμνά, τόσο για την ασφάλεια των ποδηλατιστών όσο και για την εύρυθμη και ασφαλή λειτουργία για όλα τα μέσα μεταφοράς.</w:t>
      </w:r>
    </w:p>
    <w:p w14:paraId="6BEEFC7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Αναδιαμορφώνεται το πλαίσιο παραβάσεων με βάση την επικινδυνότητα, τη συχνότητα ατυχήματος, αλλά και την αντικοινω</w:t>
      </w:r>
      <w:r>
        <w:rPr>
          <w:rFonts w:eastAsia="Times New Roman" w:cs="Times New Roman"/>
          <w:szCs w:val="24"/>
        </w:rPr>
        <w:t xml:space="preserve">νική συμπεριφορά. Η θέσπιση της παράβασης αντικειμενικής συμπεριφοράς, εκτός του ότι συμβάλλει ιδιαίτερα στην ενίσχυση της οδικής ασφάλειας, συμβάλλει επίσης και στην ανάπτυξη της αίσθησης σεβασμού απέναντι στον συμπολίτη και στο περιβάλλον. </w:t>
      </w:r>
    </w:p>
    <w:p w14:paraId="6BEEFC7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Θεσπίζονται ε</w:t>
      </w:r>
      <w:r>
        <w:rPr>
          <w:rFonts w:eastAsia="Times New Roman" w:cs="Times New Roman"/>
          <w:szCs w:val="24"/>
        </w:rPr>
        <w:t>ισοδηματικά κριτήρια στην επιβολή των προστίμων ώστε να εξαλειφθούν οι συμπεριφορές του τύπου «παρανομώ και πληρώνω» ή ακόμα χειρότερα «παρανομώ γιατί μπορώ να πληρώνω». Είναι μια θέση που είχε προταθεί και από την Επιτροπή Οδικής Ασφάλειας όπως είπα και π</w:t>
      </w:r>
      <w:r>
        <w:rPr>
          <w:rFonts w:eastAsia="Times New Roman" w:cs="Times New Roman"/>
          <w:szCs w:val="24"/>
        </w:rPr>
        <w:t>ροηγουμένως.</w:t>
      </w:r>
    </w:p>
    <w:p w14:paraId="6BEEFC7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Επιπλέον, αυστηροποιείται το θεσμικό πλαίσιο της εισαγωγής μεταχειρισμένων οχημάτων με τη δημιουργία μηχανισμών ελέγχου, ώστε να μπει τέλος σε παράνομα κυκλώματα, προστατεύοντας έτσι τους πολίτες αλλά και τις εταιρείες που δραστηριοποιούνται σ</w:t>
      </w:r>
      <w:r>
        <w:rPr>
          <w:rFonts w:eastAsia="Times New Roman" w:cs="Times New Roman"/>
          <w:szCs w:val="24"/>
        </w:rPr>
        <w:t>τον χώρο αυτό από μερικούς επιτήδειους.</w:t>
      </w:r>
    </w:p>
    <w:p w14:paraId="6BEEFC7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Επίσης, επαναφέρεται το σύστημα ελέγχου των ιδιωτικών ΚΤΕΟ μέσω της «online» πλατφόρμας του Υπουργείου Υποδομών και Μεταφορών </w:t>
      </w:r>
      <w:r>
        <w:rPr>
          <w:rFonts w:eastAsia="Times New Roman" w:cs="Times New Roman"/>
          <w:szCs w:val="24"/>
        </w:rPr>
        <w:t xml:space="preserve">η οποία </w:t>
      </w:r>
      <w:r>
        <w:rPr>
          <w:rFonts w:eastAsia="Times New Roman" w:cs="Times New Roman"/>
          <w:szCs w:val="24"/>
        </w:rPr>
        <w:t>είχε καταργηθεί αναιτιολόγητα από προηγούμενες κυβερνήσεις και ευνοούσε αντικειμεν</w:t>
      </w:r>
      <w:r>
        <w:rPr>
          <w:rFonts w:eastAsia="Times New Roman" w:cs="Times New Roman"/>
          <w:szCs w:val="24"/>
        </w:rPr>
        <w:t>ικά τις δυνατότητες αδιαφάνειας στην εκτέλεση των ελέγχων που διενεργούν τα ιδιωτικά ΚΤΕΟ.</w:t>
      </w:r>
    </w:p>
    <w:p w14:paraId="6BEEFC7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Παράλληλα, δίνεται η δυνατότητα στις περιφέρειες να λειτουργούν τα δημόσια ΚΤΕΟ με τη μορφή ανώνυμης εταιρείας στην οποία η περιφέρεια θα κατέχει την απόλυτη πλειοψη</w:t>
      </w:r>
      <w:r>
        <w:rPr>
          <w:rFonts w:eastAsia="Times New Roman" w:cs="Times New Roman"/>
          <w:szCs w:val="24"/>
        </w:rPr>
        <w:t xml:space="preserve">φία του μετοχικού κεφαλαίου, ώστε να υπάρχει ευελιξία στην πρόσληψη προσωπικού και θεσπίζεται το ποσό του αντιτίμου για τον περιοδικό και τακτικό έλεγχο οχημάτων στα δημόσια ΚΤΕΟ, με ανταγωνιστικά κριτήρια στην αγορά κάθε </w:t>
      </w:r>
      <w:r>
        <w:rPr>
          <w:rFonts w:eastAsia="Times New Roman" w:cs="Times New Roman"/>
          <w:szCs w:val="24"/>
        </w:rPr>
        <w:t>περιφέρειας</w:t>
      </w:r>
      <w:r>
        <w:rPr>
          <w:rFonts w:eastAsia="Times New Roman" w:cs="Times New Roman"/>
          <w:szCs w:val="24"/>
        </w:rPr>
        <w:t>, ώστε να μην βρίσκοντα</w:t>
      </w:r>
      <w:r>
        <w:rPr>
          <w:rFonts w:eastAsia="Times New Roman" w:cs="Times New Roman"/>
          <w:szCs w:val="24"/>
        </w:rPr>
        <w:t>ι σε μειονεκτική θέση σε σχέση με τα ιδιωτικά.</w:t>
      </w:r>
    </w:p>
    <w:p w14:paraId="6BEEFC7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Επίσης, θεσπίζονται ασυμβίβαστα λειτουργίας ιδιωτικών ΚΤΕΟ με άλλες δραστηριότητες που έρχονται σε σύγκρουση με την ιδιότητά τους ως ελεγκτών οχημάτων. </w:t>
      </w:r>
    </w:p>
    <w:p w14:paraId="6BEEFC7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Όσον αφορά το καυτό θέμα των εταιρειών διαμεσολάβησης - </w:t>
      </w:r>
      <w:r>
        <w:rPr>
          <w:rFonts w:eastAsia="Times New Roman" w:cs="Times New Roman"/>
          <w:szCs w:val="24"/>
        </w:rPr>
        <w:t>μεταφοράς επιβατών με την επιβατικά οχήματα δημόσιας χρήσης, είχαμε την ευκαιρία να απολαύσουμε τις αγωνιώδεις προσπάθειες μέρους της Αντιπολίτευσης και κυρίως της Νέας Δημοκρατίας και του εισηγητή της, να υπηρετήσουν πιστά τα συμφέροντα ορισμένων επιχειρή</w:t>
      </w:r>
      <w:r>
        <w:rPr>
          <w:rFonts w:eastAsia="Times New Roman" w:cs="Times New Roman"/>
          <w:szCs w:val="24"/>
        </w:rPr>
        <w:t>σεων έναντι των συμφερόντων των παραδοσιακών επαγγελματιών του χώρου αλλά και του δημοσίου συμφέροντος.</w:t>
      </w:r>
    </w:p>
    <w:p w14:paraId="6BEEFC7E" w14:textId="77777777" w:rsidR="009B7D3A" w:rsidRDefault="00441D78">
      <w:pPr>
        <w:spacing w:line="600" w:lineRule="auto"/>
        <w:ind w:firstLine="720"/>
        <w:jc w:val="both"/>
        <w:rPr>
          <w:rFonts w:eastAsia="Times New Roman"/>
          <w:szCs w:val="24"/>
        </w:rPr>
      </w:pPr>
      <w:r>
        <w:rPr>
          <w:rFonts w:eastAsia="Times New Roman"/>
          <w:szCs w:val="24"/>
        </w:rPr>
        <w:t>Μίλησε, λοιπόν, ο εισηγητής της Νέας Δημοκρατίας για καταστροφή της υγιούς επιχειρηματικότητας, διότι εντάσσουμε τις εταιρείες αυτές, που βεβαιότατα λει</w:t>
      </w:r>
      <w:r>
        <w:rPr>
          <w:rFonts w:eastAsia="Times New Roman"/>
          <w:szCs w:val="24"/>
        </w:rPr>
        <w:t>τουργούν επί της ουσίας ως εταιρείες μεταφοράς, στο θεσμικό πλαίσιο που ορίζεται για κάθε τέτοιου είδους επιχείρηση. Θα φορολογούνται και θα ελέγχονται από εδώ και πέρα με τον ίδιο τρόπο με όλες τις άλλες αντίστοιχες επιχειρήσεις και θα πρέπει να ακολουθού</w:t>
      </w:r>
      <w:r>
        <w:rPr>
          <w:rFonts w:eastAsia="Times New Roman"/>
          <w:szCs w:val="24"/>
        </w:rPr>
        <w:t>ν τη σχετική νομοθεσία περί συλλογής και επεξεργασίας προσωπικών δεδομένων. Δηλαδή, η αμερόληπτη στάση και η ίση μεταχείριση από το κράτος ομοειδών εταιρειών για το κόμμα της Νέας Δημοκρατίας και ορισμένους άλλους θεωρείται καταστροφή της υγιούς επιχειρημα</w:t>
      </w:r>
      <w:r>
        <w:rPr>
          <w:rFonts w:eastAsia="Times New Roman"/>
          <w:szCs w:val="24"/>
        </w:rPr>
        <w:t>τικότητας.</w:t>
      </w:r>
    </w:p>
    <w:p w14:paraId="6BEEFC7F" w14:textId="77777777" w:rsidR="009B7D3A" w:rsidRDefault="00441D78">
      <w:pPr>
        <w:spacing w:line="600" w:lineRule="auto"/>
        <w:ind w:firstLine="720"/>
        <w:jc w:val="both"/>
        <w:rPr>
          <w:rFonts w:eastAsia="Times New Roman"/>
          <w:szCs w:val="24"/>
        </w:rPr>
      </w:pPr>
      <w:r>
        <w:rPr>
          <w:rFonts w:eastAsia="Times New Roman"/>
          <w:szCs w:val="24"/>
        </w:rPr>
        <w:t xml:space="preserve">Μήπως μιλάτε, κυρίες και κύριοι της Νέας Δημοκρατίας, για την επιχειρηματικότητα των κολλητών και των φίλων, μια επιχειρηματικότητα που ενίσχυσε τα κυκλώματα διαφθοράς, που τροφοδότησε τις ανά τον κόσμο </w:t>
      </w:r>
      <w:r>
        <w:rPr>
          <w:rFonts w:eastAsia="Times New Roman"/>
          <w:szCs w:val="24"/>
          <w:lang w:val="en-US"/>
        </w:rPr>
        <w:t>offshore</w:t>
      </w:r>
      <w:r>
        <w:rPr>
          <w:rFonts w:eastAsia="Times New Roman"/>
          <w:szCs w:val="24"/>
        </w:rPr>
        <w:t xml:space="preserve"> των παραδείσων, που στέγνωσε και κατέστρεψε το χρηματοπιστωτικό τομέα με την εκροή κεφαλαίων στο εξωτερικό και τα δάνεια των κολλητών, που χρέωσε τη χώρα δισεκατομμύρια με αποτέλεσμα να οδηγηθούμε σε οικονομική κρίση, χρεοκοπία, μνημόνια, καταστροφή του κ</w:t>
      </w:r>
      <w:r>
        <w:rPr>
          <w:rFonts w:eastAsia="Times New Roman"/>
          <w:szCs w:val="24"/>
        </w:rPr>
        <w:t>οινωνικού ιστού και φτωχοποίηση ενός μεγάλου μέρους των Ελλήνων πολιτών; Τότε, ναι, σε αυτήν την επιχειρηματικότητα εμείς συνειδητά βάζουμε φραγμούς και είμαστε περήφανοι γι’ αυτό.</w:t>
      </w:r>
    </w:p>
    <w:p w14:paraId="6BEEFC80" w14:textId="77777777" w:rsidR="009B7D3A" w:rsidRDefault="00441D78">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w:t>
      </w:r>
      <w:r>
        <w:rPr>
          <w:rFonts w:eastAsia="Times New Roman" w:cs="Times New Roman"/>
          <w:szCs w:val="24"/>
        </w:rPr>
        <w:t>ουλευτή)</w:t>
      </w:r>
    </w:p>
    <w:p w14:paraId="6BEEFC81" w14:textId="77777777" w:rsidR="009B7D3A" w:rsidRDefault="00441D78">
      <w:pPr>
        <w:spacing w:line="600" w:lineRule="auto"/>
        <w:ind w:firstLine="720"/>
        <w:jc w:val="both"/>
        <w:rPr>
          <w:rFonts w:eastAsia="Times New Roman"/>
          <w:szCs w:val="24"/>
        </w:rPr>
      </w:pPr>
      <w:r>
        <w:rPr>
          <w:rFonts w:eastAsia="Times New Roman"/>
          <w:szCs w:val="24"/>
        </w:rPr>
        <w:t>Τελειώνω, σε λιγότερο από μισό λεπτό, κύριε Πρόεδρε.</w:t>
      </w:r>
    </w:p>
    <w:p w14:paraId="6BEEFC82" w14:textId="77777777" w:rsidR="009B7D3A" w:rsidRDefault="00441D78">
      <w:pPr>
        <w:spacing w:line="600" w:lineRule="auto"/>
        <w:ind w:firstLine="720"/>
        <w:jc w:val="both"/>
        <w:rPr>
          <w:rFonts w:eastAsia="Times New Roman"/>
          <w:szCs w:val="24"/>
        </w:rPr>
      </w:pPr>
      <w:r>
        <w:rPr>
          <w:rFonts w:eastAsia="Times New Roman"/>
          <w:szCs w:val="24"/>
        </w:rPr>
        <w:t xml:space="preserve">Μας κατηγορήσατε, επίσης, ότι αγνοούμε τις βασικές αρχές του ηλεκτρονικού επιχειρείν. Εάν κρίνουμε από την επιλογή σας για χρήση της γλώσσας </w:t>
      </w:r>
      <w:r>
        <w:rPr>
          <w:rFonts w:eastAsia="Times New Roman"/>
          <w:szCs w:val="24"/>
          <w:lang w:val="en-US"/>
        </w:rPr>
        <w:t>COBOL</w:t>
      </w:r>
      <w:r>
        <w:rPr>
          <w:rFonts w:eastAsia="Times New Roman"/>
          <w:szCs w:val="24"/>
        </w:rPr>
        <w:t xml:space="preserve"> στη δημιουργία μητρώου οχημάτων, μιας γλώσσας ξ</w:t>
      </w:r>
      <w:r>
        <w:rPr>
          <w:rFonts w:eastAsia="Times New Roman"/>
          <w:szCs w:val="24"/>
        </w:rPr>
        <w:t xml:space="preserve">επερασμένης, που απαιτεί μάλιστα και υψηλό κόστος συντήρησης, τότε δεν νομίζω ότι θα πρέπει να νοιώθετε και πολύ περήφανοι για τις δικές σας γνώσεις στον τομέα. Η επόμενη, προχωρημένη βέβαια, πρότασή σας ποια θα είναι; Να δουλεύουμε με </w:t>
      </w:r>
      <w:r>
        <w:rPr>
          <w:rFonts w:eastAsia="Times New Roman"/>
          <w:szCs w:val="24"/>
          <w:lang w:val="en-US"/>
        </w:rPr>
        <w:t>F</w:t>
      </w:r>
      <w:r>
        <w:rPr>
          <w:rFonts w:eastAsia="Times New Roman"/>
          <w:szCs w:val="24"/>
          <w:lang w:val="en-US"/>
        </w:rPr>
        <w:t>ORTRAN</w:t>
      </w:r>
      <w:r>
        <w:rPr>
          <w:rFonts w:eastAsia="Times New Roman"/>
          <w:szCs w:val="24"/>
        </w:rPr>
        <w:t>; Θα ήταν και</w:t>
      </w:r>
      <w:r>
        <w:rPr>
          <w:rFonts w:eastAsia="Times New Roman"/>
          <w:szCs w:val="24"/>
        </w:rPr>
        <w:t xml:space="preserve"> αυτό πρόοδος για εσάς.</w:t>
      </w:r>
    </w:p>
    <w:p w14:paraId="6BEEFC83" w14:textId="77777777" w:rsidR="009B7D3A" w:rsidRDefault="00441D78">
      <w:pPr>
        <w:spacing w:line="600" w:lineRule="auto"/>
        <w:ind w:firstLine="720"/>
        <w:jc w:val="both"/>
        <w:rPr>
          <w:rFonts w:eastAsia="Times New Roman"/>
          <w:szCs w:val="24"/>
        </w:rPr>
      </w:pPr>
      <w:r>
        <w:rPr>
          <w:rFonts w:eastAsia="Times New Roman"/>
          <w:szCs w:val="24"/>
        </w:rPr>
        <w:t xml:space="preserve">Κυρίες και κύριοι συνάδελφοι, κλείνοντας θα ήθελα να πω πως είναι ιδιαίτερα θετικό που ενσωματώθηκαν από τον Υπουργό και τον Υφυπουργό προτάσεις βελτίωσης του σχεδίου νόμου που προτείναμε στην </w:t>
      </w:r>
      <w:r>
        <w:rPr>
          <w:rFonts w:eastAsia="Times New Roman"/>
          <w:szCs w:val="24"/>
        </w:rPr>
        <w:t xml:space="preserve">επιτροπή </w:t>
      </w:r>
      <w:r>
        <w:rPr>
          <w:rFonts w:eastAsia="Times New Roman"/>
          <w:szCs w:val="24"/>
        </w:rPr>
        <w:t>τόσο Βουλευτές από όλες τις πτ</w:t>
      </w:r>
      <w:r>
        <w:rPr>
          <w:rFonts w:eastAsia="Times New Roman"/>
          <w:szCs w:val="24"/>
        </w:rPr>
        <w:t>έρυγες όσο και φορείς που συμμετείχαν κατά τη συνεδρίαση ακρόασης των φορέων, απόδειξη του πραγματικού διαλόγου που έγινε αυτές τις μέρες μεταξύ όσων τον θέλησαν αυτόν τον διάλογο, αλλά και με την κοινωνία πέρα από προκατασκευασμένες αντιδράσεις και υστερό</w:t>
      </w:r>
      <w:r>
        <w:rPr>
          <w:rFonts w:eastAsia="Times New Roman"/>
          <w:szCs w:val="24"/>
        </w:rPr>
        <w:t>βουλες αντιπολιτευτικές κορώνες.</w:t>
      </w:r>
    </w:p>
    <w:p w14:paraId="6BEEFC84" w14:textId="77777777" w:rsidR="009B7D3A" w:rsidRDefault="00441D78">
      <w:pPr>
        <w:spacing w:line="600" w:lineRule="auto"/>
        <w:ind w:firstLine="720"/>
        <w:jc w:val="both"/>
        <w:rPr>
          <w:rFonts w:eastAsia="Times New Roman"/>
          <w:szCs w:val="24"/>
        </w:rPr>
      </w:pPr>
      <w:r>
        <w:rPr>
          <w:rFonts w:eastAsia="Times New Roman"/>
          <w:szCs w:val="24"/>
        </w:rPr>
        <w:t>Σας ευχαριστώ.</w:t>
      </w:r>
    </w:p>
    <w:p w14:paraId="6BEEFC85" w14:textId="77777777" w:rsidR="009B7D3A" w:rsidRDefault="00441D78">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6BEEFC86" w14:textId="77777777" w:rsidR="009B7D3A" w:rsidRDefault="00441D78">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Τον λόγο έχει ο κ. Μαυρωτάς από το Ποτάμι.</w:t>
      </w:r>
    </w:p>
    <w:p w14:paraId="6BEEFC87" w14:textId="77777777" w:rsidR="009B7D3A" w:rsidRDefault="00441D78">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Ευχαριστώ, κύριε Πρόεδρε.</w:t>
      </w:r>
    </w:p>
    <w:p w14:paraId="6BEEFC88" w14:textId="77777777" w:rsidR="009B7D3A" w:rsidRDefault="00441D78">
      <w:pPr>
        <w:spacing w:line="600" w:lineRule="auto"/>
        <w:ind w:firstLine="720"/>
        <w:jc w:val="both"/>
        <w:rPr>
          <w:rFonts w:eastAsia="Times New Roman"/>
          <w:szCs w:val="24"/>
        </w:rPr>
      </w:pPr>
      <w:r>
        <w:rPr>
          <w:rFonts w:eastAsia="Times New Roman"/>
          <w:szCs w:val="24"/>
        </w:rPr>
        <w:t xml:space="preserve">Συζητάμε το νομοσχέδιο </w:t>
      </w:r>
      <w:r>
        <w:rPr>
          <w:rFonts w:eastAsia="Times New Roman"/>
          <w:szCs w:val="24"/>
        </w:rPr>
        <w:t>το οποίο</w:t>
      </w:r>
      <w:r>
        <w:rPr>
          <w:rFonts w:eastAsia="Times New Roman"/>
          <w:szCs w:val="24"/>
        </w:rPr>
        <w:t xml:space="preserve"> έχει να κάν</w:t>
      </w:r>
      <w:r>
        <w:rPr>
          <w:rFonts w:eastAsia="Times New Roman"/>
          <w:szCs w:val="24"/>
        </w:rPr>
        <w:t>ει με τις μεταφορές και επειδή επτά λεπτά σίγουρα δεν αρκούν για να αναφερθώ στα περισσότερα από τα ενενήντα άρθρα του, επιτρέψτε μου να σταθώ σε δύο ζητήματα τον έλεγχο του Κώδικα Οδικής Κυκλοφορίας που είναι καθοριστικό στοιχείο της οδικής μας συμπεριφορ</w:t>
      </w:r>
      <w:r>
        <w:rPr>
          <w:rFonts w:eastAsia="Times New Roman"/>
          <w:szCs w:val="24"/>
        </w:rPr>
        <w:t>άς και για τη διαμάχη που έχει ξεσπάσει με τις υπηρεσίες παροχής μεταφορικού έργου και τις προεκτάσεις της.</w:t>
      </w:r>
    </w:p>
    <w:p w14:paraId="6BEEFC89" w14:textId="77777777" w:rsidR="009B7D3A" w:rsidRDefault="00441D78">
      <w:pPr>
        <w:spacing w:line="600" w:lineRule="auto"/>
        <w:ind w:firstLine="720"/>
        <w:jc w:val="both"/>
        <w:rPr>
          <w:rFonts w:eastAsia="Times New Roman"/>
          <w:szCs w:val="24"/>
        </w:rPr>
      </w:pPr>
      <w:r>
        <w:rPr>
          <w:rFonts w:eastAsia="Times New Roman"/>
          <w:szCs w:val="24"/>
        </w:rPr>
        <w:t>Να ξεκινήσω λέγοντας ότι κανονικά θα πρέπει να μιλάμε όχι γενικά για μεταφορές απλά έτσι, αλλά για νομοσχέδιο περί βιώσιμης κινητικότητας. Δεν θα στ</w:t>
      </w:r>
      <w:r>
        <w:rPr>
          <w:rFonts w:eastAsia="Times New Roman"/>
          <w:szCs w:val="24"/>
        </w:rPr>
        <w:t>αθώ τόσο πολύ στα θέματα του Κώδικα Οδικής Κυκλοφορίας εάν είναι σωστά τα πρόστιμα ή όχι,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αν πρέπει να συναρτώνται με την οικονομική κατάσταση. Ακόμα και η </w:t>
      </w:r>
      <w:r>
        <w:rPr>
          <w:rFonts w:eastAsia="Times New Roman"/>
          <w:szCs w:val="24"/>
        </w:rPr>
        <w:t xml:space="preserve">Επιστημονική Υπηρεσία </w:t>
      </w:r>
      <w:r>
        <w:rPr>
          <w:rFonts w:eastAsia="Times New Roman"/>
          <w:szCs w:val="24"/>
        </w:rPr>
        <w:t>της Βουλής έχει ενστάσεις σε αυτό. Τα ανέπτυξε αυτά όλα και ο εισηγ</w:t>
      </w:r>
      <w:r>
        <w:rPr>
          <w:rFonts w:eastAsia="Times New Roman"/>
          <w:szCs w:val="24"/>
        </w:rPr>
        <w:t>ητής μας και ο Κοινοβουλευτικός μας Εκπρόσωπος πριν από λίγο. Θα σταθώ σε κάτι άλλο. Ό,τι και να νομοθετούμε, όσο αυστηρές διατάξεις και να βάζουμε, εάν δεν υπάρχει έλεγχος για την υλοποίηση της νομοθεσίας, είναι λόγια του αέρα ή μάλλον είναι νόμοι του αέρ</w:t>
      </w:r>
      <w:r>
        <w:rPr>
          <w:rFonts w:eastAsia="Times New Roman"/>
          <w:szCs w:val="24"/>
        </w:rPr>
        <w:t>α.</w:t>
      </w:r>
    </w:p>
    <w:p w14:paraId="6BEEFC8A" w14:textId="77777777" w:rsidR="009B7D3A" w:rsidRDefault="00441D78">
      <w:pPr>
        <w:spacing w:line="600" w:lineRule="auto"/>
        <w:ind w:firstLine="720"/>
        <w:jc w:val="both"/>
        <w:rPr>
          <w:rFonts w:eastAsia="Times New Roman"/>
          <w:szCs w:val="24"/>
        </w:rPr>
      </w:pPr>
      <w:r>
        <w:rPr>
          <w:rFonts w:eastAsia="Times New Roman"/>
          <w:szCs w:val="24"/>
        </w:rPr>
        <w:t xml:space="preserve">Δείτε, παραδείγματος </w:t>
      </w:r>
      <w:r>
        <w:rPr>
          <w:rFonts w:eastAsia="Times New Roman"/>
          <w:szCs w:val="24"/>
        </w:rPr>
        <w:t>χάριν</w:t>
      </w:r>
      <w:r>
        <w:rPr>
          <w:rFonts w:eastAsia="Times New Roman"/>
          <w:szCs w:val="24"/>
        </w:rPr>
        <w:t>, τα φαινόμενα αθλητικής βίας, τον αντικαπνιστικό νόμο τον αγαπημένο μου, την οδηγική συμπεριφορά. Σκεφτείτε: Γιατί δεν γίνονται επεισόδια στα ευρωπαϊκά παιχνίδια των ομάδων; Γιατί δεν ντουμανιάζουν τα καφενεία οι Έλληνες θερια</w:t>
      </w:r>
      <w:r>
        <w:rPr>
          <w:rFonts w:eastAsia="Times New Roman"/>
          <w:szCs w:val="24"/>
        </w:rPr>
        <w:t xml:space="preserve">κλήδες στο εξωτερικό; Γιατί δεν κάνουν μαγκιές στους δρόμους, όταν βρίσκονται στις άλλες χώρες; </w:t>
      </w:r>
    </w:p>
    <w:p w14:paraId="6BEEFC8B" w14:textId="77777777" w:rsidR="009B7D3A" w:rsidRDefault="00441D78">
      <w:pPr>
        <w:spacing w:line="600" w:lineRule="auto"/>
        <w:ind w:firstLine="720"/>
        <w:jc w:val="both"/>
        <w:rPr>
          <w:rFonts w:eastAsia="Times New Roman"/>
          <w:szCs w:val="24"/>
        </w:rPr>
      </w:pPr>
      <w:r>
        <w:rPr>
          <w:rFonts w:eastAsia="Times New Roman"/>
          <w:szCs w:val="24"/>
        </w:rPr>
        <w:t>Διότι εκεί δεν έχουν την αίσθηση του ακαταδίωκτου όπως εδώ, αλλά εκεί πέρα υπάρχει ουσιαστικός έλεγχος και αστυνόμευση. Εδώ ούτε καν κάμερες κυκλοφορίας για το</w:t>
      </w:r>
      <w:r>
        <w:rPr>
          <w:rFonts w:eastAsia="Times New Roman"/>
          <w:szCs w:val="24"/>
        </w:rPr>
        <w:t>ν έλεγχο των λεωφορειόδρομων δεν σηκώνει ο περήφανος τράχηλος του Έλληνα, που θεωρεί τον δρόμο τσιφλίκι του.</w:t>
      </w:r>
    </w:p>
    <w:p w14:paraId="6BEEFC8C" w14:textId="77777777" w:rsidR="009B7D3A" w:rsidRDefault="00441D78">
      <w:pPr>
        <w:spacing w:line="600" w:lineRule="auto"/>
        <w:ind w:firstLine="720"/>
        <w:jc w:val="both"/>
        <w:rPr>
          <w:rFonts w:eastAsia="Times New Roman"/>
          <w:szCs w:val="24"/>
        </w:rPr>
      </w:pPr>
      <w:r>
        <w:rPr>
          <w:rFonts w:eastAsia="Times New Roman"/>
          <w:szCs w:val="24"/>
        </w:rPr>
        <w:t xml:space="preserve">Δεν αρκεί, λοιπόν, μόνο ένας πιο αυστηρός Κώδικας Οδικής Κυκλοφορίας, αλλά και αποτελεσματικότερος έλεγχος από την </w:t>
      </w:r>
      <w:r>
        <w:rPr>
          <w:rFonts w:eastAsia="Times New Roman"/>
          <w:szCs w:val="24"/>
        </w:rPr>
        <w:t xml:space="preserve">Αστυνομία </w:t>
      </w:r>
      <w:r>
        <w:rPr>
          <w:rFonts w:eastAsia="Times New Roman"/>
          <w:szCs w:val="24"/>
        </w:rPr>
        <w:t xml:space="preserve">με την βοήθεια βέβαια </w:t>
      </w:r>
      <w:r>
        <w:rPr>
          <w:rFonts w:eastAsia="Times New Roman"/>
          <w:szCs w:val="24"/>
        </w:rPr>
        <w:t>και της τεχνολογίας, που την έχουμε αδρανοποιήσει πλήρως στο όνομα μιας επίπλαστης υπερευαισθησίας.</w:t>
      </w:r>
    </w:p>
    <w:p w14:paraId="6BEEFC8D" w14:textId="77777777" w:rsidR="009B7D3A" w:rsidRDefault="00441D78">
      <w:pPr>
        <w:spacing w:line="600" w:lineRule="auto"/>
        <w:jc w:val="both"/>
        <w:rPr>
          <w:rFonts w:eastAsia="Times New Roman" w:cs="Times New Roman"/>
          <w:szCs w:val="24"/>
        </w:rPr>
      </w:pPr>
      <w:r>
        <w:rPr>
          <w:rFonts w:eastAsia="Times New Roman" w:cs="Times New Roman"/>
          <w:szCs w:val="24"/>
        </w:rPr>
        <w:t xml:space="preserve">Όμως, πραγματική ευαισθησία είναι να αποτρέπεις κάποιον από αντικοινωνική συμπεριφορά στον δρόμο. </w:t>
      </w:r>
    </w:p>
    <w:p w14:paraId="6BEEFC8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πάω τώρα στο κομμάτι του νομοσχεδίου στη λεγόμενη διαμεσολάβηση μεταφοράς, το κομμάτι που αφορά την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την πρώην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κ.λπ.. Εδώ -νομίζω ότι τα άκουσα και από τις ομιλίες προηγουμένως- το νομοσχέδιο βάζει μήλα και πορτοκάλια στο ίδιο καλάθι. Το ακούσαμε και από άλλους. </w:t>
      </w:r>
    </w:p>
    <w:p w14:paraId="6BEEFC8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Άλλο είναι η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που χρησιμοποιεί τον υπάρχοντα στόλο ταξί για τη διαμεσολάβηση και άλλο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δημιουργεί τον δικό της στόλο κι εκεί σίγουρα χρειάζεται μια οριοθέτηση το πεδίο, όπως έχει γίνει και σε άλλες χώρες ή προσπαθεί να γίνει τουλάχιστον. Είναι σαν να συγκρίνεις για παράδειγμα την </w:t>
      </w:r>
      <w:r>
        <w:rPr>
          <w:rFonts w:eastAsia="Times New Roman" w:cs="Times New Roman"/>
          <w:szCs w:val="24"/>
          <w:lang w:val="en-US"/>
        </w:rPr>
        <w:t>booking</w:t>
      </w:r>
      <w:r>
        <w:rPr>
          <w:rFonts w:eastAsia="Times New Roman" w:cs="Times New Roman"/>
          <w:szCs w:val="24"/>
        </w:rPr>
        <w:t>.</w:t>
      </w:r>
      <w:r>
        <w:rPr>
          <w:rFonts w:eastAsia="Times New Roman" w:cs="Times New Roman"/>
          <w:szCs w:val="24"/>
          <w:lang w:val="en-US"/>
        </w:rPr>
        <w:t>com</w:t>
      </w:r>
      <w:r>
        <w:rPr>
          <w:rFonts w:eastAsia="Times New Roman" w:cs="Times New Roman"/>
          <w:szCs w:val="24"/>
        </w:rPr>
        <w:t>, που αποτελεί μια εταιρεία διαμεσολάβησης για δ</w:t>
      </w:r>
      <w:r>
        <w:rPr>
          <w:rFonts w:eastAsia="Times New Roman" w:cs="Times New Roman"/>
          <w:szCs w:val="24"/>
        </w:rPr>
        <w:t xml:space="preserve">ωμάτια σε υπάρχοντα ξενοδοχεία και ενοικιαζόμενα με την πλατφόρμα </w:t>
      </w:r>
      <w:r>
        <w:rPr>
          <w:rFonts w:eastAsia="Times New Roman" w:cs="Times New Roman"/>
          <w:szCs w:val="24"/>
          <w:lang w:val="en-US"/>
        </w:rPr>
        <w:t>airbnb</w:t>
      </w:r>
      <w:r>
        <w:rPr>
          <w:rFonts w:eastAsia="Times New Roman" w:cs="Times New Roman"/>
          <w:szCs w:val="24"/>
        </w:rPr>
        <w:t xml:space="preserve"> που έχει απλούς ιδιώτες μέσα. </w:t>
      </w:r>
    </w:p>
    <w:p w14:paraId="6BEEFC9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Το καθεστώς για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lang w:val="en-US"/>
        </w:rPr>
        <w:t>airbnb</w:t>
      </w:r>
      <w:r>
        <w:rPr>
          <w:rFonts w:eastAsia="Times New Roman" w:cs="Times New Roman"/>
          <w:szCs w:val="24"/>
        </w:rPr>
        <w:t xml:space="preserve"> χρειάζεται ρύθμιση και αυτό γίνεται σε όλες τις χώρες, καθότι πρόκειται για ένα ανοιχτό ζήτημα, τις υπηρεσίες </w:t>
      </w:r>
      <w:r>
        <w:rPr>
          <w:rFonts w:eastAsia="Times New Roman" w:cs="Times New Roman"/>
          <w:szCs w:val="24"/>
        </w:rPr>
        <w:t xml:space="preserve">διαμοιραζόμενης οικονομίας, όπως λέγεται, ώστε να διασφαλίζονται οι συνθήκες ανταγωνισμού με ίσους όρους και με τους συμβατικούς παρόχους. </w:t>
      </w:r>
    </w:p>
    <w:p w14:paraId="6BEEFC9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Όμως, η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τι δουλειά έχει με αυτά; Είναι η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εταιρεία παροχής μεταφορικού έργου; Είναι σαν να λέτε ότι η </w:t>
      </w:r>
      <w:r>
        <w:rPr>
          <w:rFonts w:eastAsia="Times New Roman" w:cs="Times New Roman"/>
          <w:szCs w:val="24"/>
        </w:rPr>
        <w:t>«</w:t>
      </w:r>
      <w:r>
        <w:rPr>
          <w:rFonts w:eastAsia="Times New Roman" w:cs="Times New Roman"/>
          <w:szCs w:val="24"/>
          <w:lang w:val="en-US"/>
        </w:rPr>
        <w:t>AIRTICKETS</w:t>
      </w:r>
      <w:r>
        <w:rPr>
          <w:rFonts w:eastAsia="Times New Roman" w:cs="Times New Roman"/>
          <w:szCs w:val="24"/>
        </w:rPr>
        <w:t>»</w:t>
      </w:r>
      <w:r>
        <w:rPr>
          <w:rFonts w:eastAsia="Times New Roman" w:cs="Times New Roman"/>
          <w:szCs w:val="24"/>
        </w:rPr>
        <w:t xml:space="preserve"> -και φαντάζομαι ότι όσοι χρησιμοποιείτε συχνά αεροπορικά ταξίδια σίγουρα την ξέρετε- είναι μια αεροπορική εταιρεία ή σαν να λέτε ότι το </w:t>
      </w:r>
      <w:r>
        <w:rPr>
          <w:rFonts w:eastAsia="Times New Roman" w:cs="Times New Roman"/>
          <w:szCs w:val="24"/>
          <w:lang w:val="en-US"/>
        </w:rPr>
        <w:t>efood</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που είναι μία ηλεκτρονική πλατφόρμα διαμεσολάβησης για παραγγελίες φαγητού, είναι ένα εστιατόριο. </w:t>
      </w:r>
    </w:p>
    <w:p w14:paraId="6BEEFC9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Και είναι απορίας άξιο που το Υπουργείο θεωρεί την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εταιρεία μεταφορικού έργου, προφανώς παρακινούμενο από το συνδικάτο αυτοκινητιστών ταξί που τη βλέπουν, κακώς, ως κάτι εχθρικό. Αν μάλιστα ήμουν Πρόεδρος στο συγκεκριμένο συνδικάτο, θα έλεγα στον Υ</w:t>
      </w:r>
      <w:r>
        <w:rPr>
          <w:rFonts w:eastAsia="Times New Roman" w:cs="Times New Roman"/>
          <w:szCs w:val="24"/>
        </w:rPr>
        <w:t xml:space="preserve">πουργό όχι να βάζει εμπόδια αλλά να τη διευκολύνει γιατί θα τη θεωρούσα σύμμαχο, καθότι αυξάνει το μερίδιο αγοράς των ταξί στο μεταφορικό έργο. </w:t>
      </w:r>
    </w:p>
    <w:p w14:paraId="6BEEFC9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Είναι μια ελληνική καινοτομία που πουλήθηκε σε έναν κολοσσό της αυτοκινητοβιομηχανίας στην </w:t>
      </w:r>
      <w:r>
        <w:rPr>
          <w:rFonts w:eastAsia="Times New Roman" w:cs="Times New Roman"/>
          <w:szCs w:val="24"/>
        </w:rPr>
        <w:t>«</w:t>
      </w:r>
      <w:r>
        <w:rPr>
          <w:rFonts w:eastAsia="Times New Roman" w:cs="Times New Roman"/>
          <w:szCs w:val="24"/>
          <w:lang w:val="en-US"/>
        </w:rPr>
        <w:t>DAIMLER</w:t>
      </w:r>
      <w:r>
        <w:rPr>
          <w:rFonts w:eastAsia="Times New Roman" w:cs="Times New Roman"/>
          <w:szCs w:val="24"/>
        </w:rPr>
        <w:t>»</w:t>
      </w:r>
      <w:r>
        <w:rPr>
          <w:rFonts w:eastAsia="Times New Roman" w:cs="Times New Roman"/>
          <w:szCs w:val="24"/>
        </w:rPr>
        <w:t xml:space="preserve"> κι έκανε μ</w:t>
      </w:r>
      <w:r>
        <w:rPr>
          <w:rFonts w:eastAsia="Times New Roman" w:cs="Times New Roman"/>
          <w:szCs w:val="24"/>
        </w:rPr>
        <w:t xml:space="preserve">όδα την εύκολη χρήση ταξί, σε μια εποχή που -το υπενθυμίζω- η νεολαία και η κοινωνία γενικότερα περνάει όλο και περισσότερο από την ιδιοκτησία στη χρήση των υπηρεσιών. </w:t>
      </w:r>
    </w:p>
    <w:p w14:paraId="6BEEFC9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ήταν το σωστό εργαλείο τη σωστή στιγμή, ώστε η χρήση των ταξί να αναβαθμιστεί,</w:t>
      </w:r>
      <w:r>
        <w:rPr>
          <w:rFonts w:eastAsia="Times New Roman" w:cs="Times New Roman"/>
          <w:szCs w:val="24"/>
        </w:rPr>
        <w:t xml:space="preserve"> να αναπτυχθεί μία σχέση εμπιστοσύνης, ευκολίας, ποιότητας και ασφάλειας, ώστε η αγορά αυτοκινήτου ή η ενοικίαση αυτοκινήτου για τις καθημερινές μετακινήσεις να φαντάζει πολυτέλεια όταν υπάρχει μια εύκολη και ασφαλής πρόσβαση σε ταξί. Αντί αυτού είδαμε στη</w:t>
      </w:r>
      <w:r>
        <w:rPr>
          <w:rFonts w:eastAsia="Times New Roman" w:cs="Times New Roman"/>
          <w:szCs w:val="24"/>
        </w:rPr>
        <w:t xml:space="preserve">ν </w:t>
      </w:r>
      <w:r>
        <w:rPr>
          <w:rFonts w:eastAsia="Times New Roman" w:cs="Times New Roman"/>
          <w:szCs w:val="24"/>
        </w:rPr>
        <w:t>επιτροπή</w:t>
      </w:r>
      <w:r>
        <w:rPr>
          <w:rFonts w:eastAsia="Times New Roman" w:cs="Times New Roman"/>
          <w:szCs w:val="24"/>
        </w:rPr>
        <w:t xml:space="preserve">, στην ακρόαση των φορέων, μία κανονική ανάκριση του εκπροσώπου της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από τον Υπουργό, ανάκριση ως υπόπτου για το έγκλημα της καινοτομίας. </w:t>
      </w:r>
    </w:p>
    <w:p w14:paraId="6BEEFC9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Τι κρύβεται λοιπόν από πίσω; Κατά τη γνώμη μου, κρύβεται ο μπαμπούλας της αξιολόγησης που κάποιοι θέλ</w:t>
      </w:r>
      <w:r>
        <w:rPr>
          <w:rFonts w:eastAsia="Times New Roman" w:cs="Times New Roman"/>
          <w:szCs w:val="24"/>
        </w:rPr>
        <w:t xml:space="preserve">ουν να την αποφεύγουν όπως ο διάβολος το λιβάνι. Και η Κυβέρνηση δεν τους χαλάει χατίρι. Το βλέπουμε στην παιδεία, το βλέπουμε στη δημόσια διοίκηση. </w:t>
      </w:r>
    </w:p>
    <w:p w14:paraId="6BEEFC9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αξιολόγηση για την Κυβέρνηση είναι όπως το μουρουνέλαιο, κάτι που την αναγκάζουν οι Ευρωπαίοι να το πιει</w:t>
      </w:r>
      <w:r>
        <w:rPr>
          <w:rFonts w:eastAsia="Times New Roman" w:cs="Times New Roman"/>
          <w:szCs w:val="24"/>
        </w:rPr>
        <w:t>, το βάζει στο στόμα και όταν δεν κοιτάζουν, γυρνάει από την άλλη και το φτύνει. Είτε προσποιείται ότι κάνει αξιολόγηση για τα μάτια του κόσμου ή δεν κάνει καθόλου, όπως στην εκπαίδευση με το νομοσχέδιο που βλέπουμε να έρχεται για τις διάφορες δομές εκπαίδ</w:t>
      </w:r>
      <w:r>
        <w:rPr>
          <w:rFonts w:eastAsia="Times New Roman" w:cs="Times New Roman"/>
          <w:szCs w:val="24"/>
        </w:rPr>
        <w:t xml:space="preserve">ευσης. </w:t>
      </w:r>
    </w:p>
    <w:p w14:paraId="6BEEFC9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Για να γυρίσουμε στα του νομοσχεδίου, πιστεύω ότι το έγκλημα της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είναι ότι επιτρέπει την αξιολόγηση του οδηγού, κάτι που για μερικούς είναι ανεπίτρεπτο. «Από πού κι ως πού ο πολίτης να επιλέγει;», ακούστηκε. «Τι είμαστε; Κορίτσια στη βιτρίνα</w:t>
      </w:r>
      <w:r>
        <w:rPr>
          <w:rFonts w:eastAsia="Times New Roman" w:cs="Times New Roman"/>
          <w:szCs w:val="24"/>
        </w:rPr>
        <w:t xml:space="preserve">;». </w:t>
      </w:r>
    </w:p>
    <w:p w14:paraId="6BEEFC9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Δεν νομίζω ότι αυτό απηχεί την άποψη όλων των επαγγελματιών που παρέχουν υπηρεσίες, είτε ταξιτζήδες είτε δάσκαλοι είτε καθηγητές είτε δημόσιοι υπάλληλοι. Αυτός που τον ενδιαφέρει η δουλειά του, που του αρέσει η δουλειά του, θέλει να βελτιώνεται. </w:t>
      </w:r>
    </w:p>
    <w:p w14:paraId="6BEEFC9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 πρ</w:t>
      </w:r>
      <w:r>
        <w:rPr>
          <w:rFonts w:eastAsia="Times New Roman" w:cs="Times New Roman"/>
          <w:szCs w:val="24"/>
        </w:rPr>
        <w:t xml:space="preserve">οοδευτικός, ο δημιουργικός </w:t>
      </w:r>
      <w:r>
        <w:rPr>
          <w:rFonts w:eastAsia="Times New Roman" w:cs="Times New Roman"/>
          <w:szCs w:val="24"/>
        </w:rPr>
        <w:t>ο οποίος</w:t>
      </w:r>
      <w:r>
        <w:rPr>
          <w:rFonts w:eastAsia="Times New Roman" w:cs="Times New Roman"/>
          <w:szCs w:val="24"/>
        </w:rPr>
        <w:t xml:space="preserve"> θέλει να εξελίσσεται, να βελτιώνεται δεν φοβάται να αξιολογηθεί. Αυτός που φοβάται να αξιολογηθεί είναι αυτός που είναι βολεμένος με αυτά που κάνει. Δεν θέλει κάποιους να προσπαθούν περισσότερο και να χαλάνε την πιάτσα. </w:t>
      </w:r>
      <w:r>
        <w:rPr>
          <w:rFonts w:eastAsia="Times New Roman" w:cs="Times New Roman"/>
          <w:szCs w:val="24"/>
        </w:rPr>
        <w:t xml:space="preserve">Οι λιγότερες δυνατές απαιτήσεις, η λιγότερη προσπάθεια που οδηγεί στο «όλοι το ίδιο είναι», χαλάει όταν υπάρχει αυτή η αξιολόγηση. </w:t>
      </w:r>
    </w:p>
    <w:p w14:paraId="6BEEFC9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Όμως, όταν η αξιολόγηση έχει συνδεθεί στο μυαλό ορισμένων με την τιμωρία και όχι με την εξέλιξη και κάποιοι έχουν σοβαρές ευ</w:t>
      </w:r>
      <w:r>
        <w:rPr>
          <w:rFonts w:eastAsia="Times New Roman" w:cs="Times New Roman"/>
          <w:szCs w:val="24"/>
        </w:rPr>
        <w:t xml:space="preserve">θύνες γι’ αυτό, τότε μοιραία η αξιολόγηση γίνεται συνώνυμο της τιμωρίας αντί να είναι συνώνυμο της βελτίωσης. </w:t>
      </w:r>
    </w:p>
    <w:p w14:paraId="6BEEFC9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Σχετικά με την τροπολογία για τους καθηγητές σε πρότυπα πειραματικά σχολεία –και κλείνω σιγά</w:t>
      </w:r>
      <w:r>
        <w:rPr>
          <w:rFonts w:eastAsia="Times New Roman" w:cs="Times New Roman"/>
          <w:szCs w:val="24"/>
        </w:rPr>
        <w:t>-</w:t>
      </w:r>
      <w:r>
        <w:rPr>
          <w:rFonts w:eastAsia="Times New Roman" w:cs="Times New Roman"/>
          <w:szCs w:val="24"/>
        </w:rPr>
        <w:t xml:space="preserve">σιγά, κύριε Πρόεδρε- ο Υπουργός είπε τη μισή </w:t>
      </w:r>
      <w:r>
        <w:rPr>
          <w:rFonts w:eastAsia="Times New Roman" w:cs="Times New Roman"/>
          <w:szCs w:val="24"/>
        </w:rPr>
        <w:t>τροπολογία. Ανέφερε τις μεταθέσεις των εκπαιδευτικών που είναι όντως στη σωστή κατεύθυνση. Για την παράταση της θητείας, όμως, -για την οποία δεν αναφέρθηκε ο Υπουργός- η Κυβέρνηση προφανώς έχει στο μυαλό της ό,τι είχε κάνει με τα Συμβούλια Ιδρύματος στα Α</w:t>
      </w:r>
      <w:r>
        <w:rPr>
          <w:rFonts w:eastAsia="Times New Roman" w:cs="Times New Roman"/>
          <w:szCs w:val="24"/>
        </w:rPr>
        <w:t>ΕΙ. Όταν θέλει να εκφυλιστεί ένας θεσμός, δεν τον λειτουργεί κανονικά, με βάση τους νόμους, αλλά δίνει παρατάσεις θεωρώντας τον θνησιγενή.</w:t>
      </w:r>
    </w:p>
    <w:p w14:paraId="6BEEFC9C" w14:textId="77777777" w:rsidR="009B7D3A" w:rsidRDefault="00441D78">
      <w:pPr>
        <w:spacing w:line="600" w:lineRule="auto"/>
        <w:ind w:firstLine="720"/>
        <w:jc w:val="both"/>
        <w:rPr>
          <w:rFonts w:eastAsia="Times New Roman"/>
          <w:bCs/>
          <w:szCs w:val="24"/>
        </w:rPr>
      </w:pPr>
      <w:r>
        <w:rPr>
          <w:rFonts w:eastAsia="Times New Roman"/>
          <w:bCs/>
          <w:szCs w:val="24"/>
        </w:rPr>
        <w:t xml:space="preserve">(Στο σημείο αυτό </w:t>
      </w:r>
      <w:r>
        <w:rPr>
          <w:rFonts w:eastAsia="Times New Roman"/>
          <w:bCs/>
          <w:szCs w:val="24"/>
        </w:rPr>
        <w:t xml:space="preserve">κτυπάει </w:t>
      </w:r>
      <w:r>
        <w:rPr>
          <w:rFonts w:eastAsia="Times New Roman"/>
          <w:bCs/>
          <w:szCs w:val="24"/>
        </w:rPr>
        <w:t>το κουδούνι λήξεως του χρόνου ομιλίας του κυρίου Βουλευτή)</w:t>
      </w:r>
    </w:p>
    <w:p w14:paraId="6BEEFC9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Θέλω μισό λεπτό, κύριε Πρόεδρε.</w:t>
      </w:r>
    </w:p>
    <w:p w14:paraId="6BEEFC9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 φέρνει μαζί, όμως, και τις μεταθέσεις και την παράταση θητείας σε ένα πακέτο, ώστε να μην μπορούμε να ψηφίσουμε το ένα και να καταψηφίσουμε το άλλο.</w:t>
      </w:r>
    </w:p>
    <w:p w14:paraId="6BEEFC9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Κλείνοντας, στις συγκεκριμένες διατάξεις που αναφέρθηκα για την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και όχι για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που είναι </w:t>
      </w:r>
      <w:r>
        <w:rPr>
          <w:rFonts w:eastAsia="Times New Roman" w:cs="Times New Roman"/>
          <w:szCs w:val="24"/>
        </w:rPr>
        <w:t xml:space="preserve">άλλη περίπτωση –όπως πολύ καλά έχουν πει και οι συνάδελφοί μου- έχουμε από τη μία μεριά την καινοτομία, την επιλογή και από την άλλη τα συντηρητικά αντανακλαστικά μιας κατεστημένης νοοτροπίας. Δεν είμαστε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Είμαστε με τους πολίτες και με τις καλύτερε</w:t>
      </w:r>
      <w:r>
        <w:rPr>
          <w:rFonts w:eastAsia="Times New Roman" w:cs="Times New Roman"/>
          <w:szCs w:val="24"/>
        </w:rPr>
        <w:t>ς υπηρεσίες προς αυτούς.</w:t>
      </w:r>
    </w:p>
    <w:p w14:paraId="6BEEFCA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Μεταξύ, λοιπόν, συντήρησης και προόδου με το δικό μου σκεπτικό και όχι με τα στερεότυπα που έχουν καλλιεργηθεί ότι τάχα προοδευτικός είναι ο αριστερός και συντηρητικός είναι ο δεξιός, η Κυβέρνηση στο συγκεκριμένο θέμα διάλεξε στρατ</w:t>
      </w:r>
      <w:r>
        <w:rPr>
          <w:rFonts w:eastAsia="Times New Roman" w:cs="Times New Roman"/>
          <w:szCs w:val="24"/>
        </w:rPr>
        <w:t>όπεδο. Και αυτό σίγουρα δεν είναι το στρατόπεδο με την προοδευτική σημαία.</w:t>
      </w:r>
    </w:p>
    <w:p w14:paraId="6BEEFCA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Ευχαριστώ πολύ.</w:t>
      </w:r>
    </w:p>
    <w:p w14:paraId="6BEEFCA2"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BEEFCA3" w14:textId="77777777" w:rsidR="009B7D3A" w:rsidRDefault="00441D78">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Και εμείς.</w:t>
      </w:r>
    </w:p>
    <w:p w14:paraId="6BEEFCA4" w14:textId="77777777" w:rsidR="009B7D3A" w:rsidRDefault="00441D78">
      <w:pPr>
        <w:spacing w:line="600" w:lineRule="auto"/>
        <w:ind w:firstLine="720"/>
        <w:jc w:val="both"/>
        <w:rPr>
          <w:rFonts w:eastAsia="Times New Roman"/>
          <w:bCs/>
          <w:szCs w:val="24"/>
        </w:rPr>
      </w:pPr>
      <w:r>
        <w:rPr>
          <w:rFonts w:eastAsia="Times New Roman"/>
          <w:bCs/>
          <w:szCs w:val="24"/>
        </w:rPr>
        <w:t>Τον λόγο έχει ο κ. Ανδρέας Κατσανιώτης.</w:t>
      </w:r>
    </w:p>
    <w:p w14:paraId="6BEEFCA5" w14:textId="77777777" w:rsidR="009B7D3A" w:rsidRDefault="00441D78">
      <w:pPr>
        <w:spacing w:line="600" w:lineRule="auto"/>
        <w:ind w:firstLine="720"/>
        <w:jc w:val="both"/>
        <w:rPr>
          <w:rFonts w:eastAsia="Times New Roman"/>
          <w:bCs/>
          <w:szCs w:val="24"/>
        </w:rPr>
      </w:pPr>
      <w:r>
        <w:rPr>
          <w:rFonts w:eastAsia="Times New Roman"/>
          <w:b/>
          <w:bCs/>
          <w:szCs w:val="24"/>
        </w:rPr>
        <w:t xml:space="preserve">ΑΝΔΡΕΑΣ ΚΑΤΣΑΝΙΩΤΗΣ: </w:t>
      </w:r>
      <w:r>
        <w:rPr>
          <w:rFonts w:eastAsia="Times New Roman"/>
          <w:bCs/>
          <w:szCs w:val="24"/>
        </w:rPr>
        <w:t>Ευχαριστώ πολύ, κύριε Πρόεδρε.</w:t>
      </w:r>
    </w:p>
    <w:p w14:paraId="6BEEFCA6" w14:textId="77777777" w:rsidR="009B7D3A" w:rsidRDefault="00441D78">
      <w:pPr>
        <w:spacing w:line="600" w:lineRule="auto"/>
        <w:ind w:firstLine="720"/>
        <w:jc w:val="both"/>
        <w:rPr>
          <w:rFonts w:eastAsia="Times New Roman"/>
          <w:bCs/>
          <w:szCs w:val="24"/>
        </w:rPr>
      </w:pPr>
      <w:r>
        <w:rPr>
          <w:rFonts w:eastAsia="Times New Roman"/>
          <w:bCs/>
          <w:szCs w:val="24"/>
        </w:rPr>
        <w:t>Σήμερα μιλάμ</w:t>
      </w:r>
      <w:r>
        <w:rPr>
          <w:rFonts w:eastAsia="Times New Roman"/>
          <w:bCs/>
          <w:szCs w:val="24"/>
        </w:rPr>
        <w:t xml:space="preserve">ε για ένα νομοσχέδιο του Υπουργείου </w:t>
      </w:r>
      <w:r>
        <w:rPr>
          <w:rFonts w:eastAsia="Times New Roman"/>
          <w:bCs/>
          <w:szCs w:val="24"/>
        </w:rPr>
        <w:t>Υποδομών</w:t>
      </w:r>
      <w:r>
        <w:rPr>
          <w:rFonts w:eastAsia="Times New Roman"/>
          <w:bCs/>
          <w:szCs w:val="24"/>
        </w:rPr>
        <w:t xml:space="preserve"> </w:t>
      </w:r>
      <w:r>
        <w:rPr>
          <w:rFonts w:eastAsia="Times New Roman"/>
          <w:bCs/>
          <w:szCs w:val="24"/>
        </w:rPr>
        <w:t xml:space="preserve">και </w:t>
      </w:r>
      <w:r>
        <w:rPr>
          <w:rFonts w:eastAsia="Times New Roman"/>
          <w:bCs/>
          <w:szCs w:val="24"/>
        </w:rPr>
        <w:t>Μεταφορών</w:t>
      </w:r>
      <w:r>
        <w:rPr>
          <w:rFonts w:eastAsia="Times New Roman"/>
          <w:bCs/>
          <w:szCs w:val="24"/>
        </w:rPr>
        <w:t xml:space="preserve">, το οποίο για να πραγματοποιηθεί θα χρειαστεί διακόσιες είκοσι υπουργικές αποφάσεις, τριάντα </w:t>
      </w:r>
      <w:r>
        <w:rPr>
          <w:rFonts w:eastAsia="Times New Roman"/>
          <w:bCs/>
          <w:szCs w:val="24"/>
        </w:rPr>
        <w:t xml:space="preserve">κοινές υπουργικές αποφάσεις </w:t>
      </w:r>
      <w:r>
        <w:rPr>
          <w:rFonts w:eastAsia="Times New Roman"/>
          <w:bCs/>
          <w:szCs w:val="24"/>
        </w:rPr>
        <w:t>και δεκαπέντε καινούργιες ηλεκτρονικές πλατφόρμες. Και δεν λέμε ότι όλα αυτά</w:t>
      </w:r>
      <w:r>
        <w:rPr>
          <w:rFonts w:eastAsia="Times New Roman"/>
          <w:bCs/>
          <w:szCs w:val="24"/>
        </w:rPr>
        <w:t xml:space="preserve"> θα τα κάνει ένα οποιοδήποτε Υπουργείο. Μιλάμε για το συγκεκριμένο Υπουργείο.</w:t>
      </w:r>
    </w:p>
    <w:p w14:paraId="6BEEFCA7" w14:textId="77777777" w:rsidR="009B7D3A" w:rsidRDefault="00441D78">
      <w:pPr>
        <w:spacing w:line="600" w:lineRule="auto"/>
        <w:ind w:firstLine="720"/>
        <w:jc w:val="both"/>
        <w:rPr>
          <w:rFonts w:eastAsia="Times New Roman"/>
          <w:bCs/>
          <w:szCs w:val="24"/>
        </w:rPr>
      </w:pPr>
      <w:r>
        <w:rPr>
          <w:rFonts w:eastAsia="Times New Roman"/>
          <w:bCs/>
          <w:szCs w:val="24"/>
        </w:rPr>
        <w:t>Είναι το Υπουργείο που εδώ και τρία χρόνια ακύρωσε τον διαγωνισμό Πατρών</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Πύργου. Τον έκανε οκτώ κομμάτια. Μας έλεγε πριν τρία χρόνια, ότι πολύ σύντομα θα ξεκινήσει. Ο Υπουργός </w:t>
      </w:r>
      <w:r>
        <w:rPr>
          <w:rFonts w:eastAsia="Times New Roman"/>
          <w:bCs/>
          <w:szCs w:val="24"/>
        </w:rPr>
        <w:t>μας καλούσε για ούζα στην Πάτρα για να μας πει πώς θα ξεκινήσει. Το έκανε οκτώ εργολαβίες και τρία χρόνια μετά δεν έχει πέσει ούτε μια φτυαριά χαλίκι σε αυτόν τον δρόμο.</w:t>
      </w:r>
    </w:p>
    <w:p w14:paraId="6BEEFCA8" w14:textId="77777777" w:rsidR="009B7D3A" w:rsidRDefault="00441D78">
      <w:pPr>
        <w:spacing w:line="600" w:lineRule="auto"/>
        <w:ind w:firstLine="720"/>
        <w:jc w:val="both"/>
        <w:rPr>
          <w:rFonts w:eastAsia="Times New Roman"/>
          <w:bCs/>
          <w:szCs w:val="24"/>
        </w:rPr>
      </w:pPr>
      <w:r>
        <w:rPr>
          <w:rFonts w:eastAsia="Times New Roman"/>
          <w:bCs/>
          <w:szCs w:val="24"/>
        </w:rPr>
        <w:t>Είναι ο Υπουργός που έταζε μελέτες για νότια χάραξη, που φυσικά κανείς δεν είδε. Είναι</w:t>
      </w:r>
      <w:r>
        <w:rPr>
          <w:rFonts w:eastAsia="Times New Roman"/>
          <w:bCs/>
          <w:szCs w:val="24"/>
        </w:rPr>
        <w:t xml:space="preserve"> ο Υπουργός που τώρα τάζει στους «ιθαγενείς» της Αχαΐας βύθιση του τρένου από τη μία άκρη μέχρι την άλλη. Είναι φυσικά μελέτες που δεν έχουν γίνει ποτέ. Άρα, αυτός ο Υπουργός που δεν μπορεί να κάνει ένα τόσο σημαντικό έργο για την </w:t>
      </w:r>
      <w:r>
        <w:rPr>
          <w:rFonts w:eastAsia="Times New Roman"/>
          <w:bCs/>
          <w:szCs w:val="24"/>
        </w:rPr>
        <w:t xml:space="preserve">Περιφέρεια </w:t>
      </w:r>
      <w:r>
        <w:rPr>
          <w:rFonts w:eastAsia="Times New Roman"/>
          <w:bCs/>
          <w:szCs w:val="24"/>
        </w:rPr>
        <w:t>Δυτικής Ελλάδα</w:t>
      </w:r>
      <w:r>
        <w:rPr>
          <w:rFonts w:eastAsia="Times New Roman"/>
          <w:bCs/>
          <w:szCs w:val="24"/>
        </w:rPr>
        <w:t>ς, θα κάνει διακόσιες είκοσι υπουργικές αποφάσεις.</w:t>
      </w:r>
    </w:p>
    <w:p w14:paraId="6BEEFCA9" w14:textId="77777777" w:rsidR="009B7D3A" w:rsidRDefault="00441D78">
      <w:pPr>
        <w:spacing w:line="600" w:lineRule="auto"/>
        <w:ind w:firstLine="720"/>
        <w:jc w:val="both"/>
        <w:rPr>
          <w:rFonts w:eastAsia="Times New Roman"/>
          <w:bCs/>
          <w:szCs w:val="24"/>
        </w:rPr>
      </w:pPr>
      <w:r>
        <w:rPr>
          <w:rFonts w:eastAsia="Times New Roman"/>
          <w:bCs/>
          <w:szCs w:val="24"/>
        </w:rPr>
        <w:t>Όσον αφορά την εμπειρία της Κυβέρνησης για το κομμάτι της ηλεκτρονικής διακυβέρνησης, της εισαγωγής της τεχνολογίας στη δημόσια διοίκηση, τη διαφάνεια, το μόνο που έχει να επιδείξει τα τρία χρόνια είναι το</w:t>
      </w:r>
      <w:r>
        <w:rPr>
          <w:rFonts w:eastAsia="Times New Roman"/>
          <w:bCs/>
          <w:szCs w:val="24"/>
        </w:rPr>
        <w:t xml:space="preserve">υς ηλεκτρονικούς πλειστηριασμούς, τίποτα άλλο. </w:t>
      </w:r>
    </w:p>
    <w:p w14:paraId="6BEEFCAA" w14:textId="77777777" w:rsidR="009B7D3A" w:rsidRDefault="00441D78">
      <w:pPr>
        <w:spacing w:line="600" w:lineRule="auto"/>
        <w:ind w:firstLine="720"/>
        <w:jc w:val="both"/>
        <w:rPr>
          <w:rFonts w:eastAsia="Times New Roman"/>
          <w:bCs/>
          <w:szCs w:val="24"/>
        </w:rPr>
      </w:pPr>
      <w:r>
        <w:rPr>
          <w:rFonts w:eastAsia="Times New Roman"/>
          <w:bCs/>
          <w:szCs w:val="24"/>
        </w:rPr>
        <w:t xml:space="preserve">Μπαίνοντας στην ουσία, στα δύο κομμάτια αυτού του νομοσχεδίου, που είναι τα επίμαχα, προσπαθούμε να ξεκαθαρίσουμε τα αυτονόητα, γιατί δυστυχώς σε αυτήν τη χώρα με αυτήν την Κυβέρνηση και με αυτόν τον Υπουργό </w:t>
      </w:r>
      <w:r>
        <w:rPr>
          <w:rFonts w:eastAsia="Times New Roman"/>
          <w:bCs/>
          <w:szCs w:val="24"/>
        </w:rPr>
        <w:t xml:space="preserve">δυσκολευόμαστε να καταλάβουμε τα αυτονόητα. </w:t>
      </w:r>
    </w:p>
    <w:p w14:paraId="6BEEFCAB" w14:textId="77777777" w:rsidR="009B7D3A" w:rsidRDefault="00441D78">
      <w:pPr>
        <w:spacing w:line="600" w:lineRule="auto"/>
        <w:ind w:firstLine="720"/>
        <w:jc w:val="both"/>
        <w:rPr>
          <w:rFonts w:eastAsia="Times New Roman"/>
          <w:bCs/>
          <w:szCs w:val="24"/>
        </w:rPr>
      </w:pPr>
      <w:r>
        <w:rPr>
          <w:rFonts w:eastAsia="Times New Roman"/>
          <w:bCs/>
          <w:szCs w:val="24"/>
        </w:rPr>
        <w:t>Μεταφορικό έργο στην Ελλάδα εκτελούν βάσει του νόμου πολύ συγκεκριμένες κατηγορίες. Είναι τα ταξί από τη μία πλευρά, είναι τα ταξιδιωτικά γραφεία και είναι και οι εταιρείες ενοικιάσεως αυτοκινήτων. Αυτοί εκτελού</w:t>
      </w:r>
      <w:r>
        <w:rPr>
          <w:rFonts w:eastAsia="Times New Roman"/>
          <w:bCs/>
          <w:szCs w:val="24"/>
        </w:rPr>
        <w:t xml:space="preserve">ν μεταφορικό έργο. </w:t>
      </w:r>
    </w:p>
    <w:p w14:paraId="6BEEFCAC" w14:textId="77777777" w:rsidR="009B7D3A" w:rsidRDefault="00441D78">
      <w:pPr>
        <w:spacing w:line="600" w:lineRule="auto"/>
        <w:ind w:firstLine="720"/>
        <w:jc w:val="both"/>
        <w:rPr>
          <w:rFonts w:eastAsia="Times New Roman"/>
          <w:bCs/>
          <w:szCs w:val="24"/>
        </w:rPr>
      </w:pPr>
      <w:r>
        <w:rPr>
          <w:rFonts w:eastAsia="Times New Roman"/>
          <w:bCs/>
          <w:szCs w:val="24"/>
        </w:rPr>
        <w:t>Πέρα απ’ αυτό υπάρχουν κάποιες ηλεκτρονικές πλατφόρμες που στην ουσία έρχονται και διευκολύνουν τους πελάτες να βρουν ταξί την ώρα που θέλουν και όπου θέλουν, τηρώντας απόλυτα τον νόμο.</w:t>
      </w:r>
    </w:p>
    <w:p w14:paraId="6BEEFCA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Στην ουσία δημιουργείται μια νέα ηλεκτρονική πιάτσ</w:t>
      </w:r>
      <w:r>
        <w:rPr>
          <w:rFonts w:eastAsia="Times New Roman" w:cs="Times New Roman"/>
          <w:szCs w:val="24"/>
        </w:rPr>
        <w:t xml:space="preserve">α ταξί. Γιατί αυτό χρειαζόμαστε, οι ανάγκες αλλάζουν. Κάποτε σταματούσαμε στον δρόμο, μετά περάσαμε στα ραδιοταξί. Ευτυχώς είμαστε στην εποχή της ηλεκτρονικής επανάστασης. </w:t>
      </w:r>
    </w:p>
    <w:p w14:paraId="6BEEFCA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5D1982">
        <w:rPr>
          <w:rFonts w:eastAsia="Times New Roman" w:cs="Times New Roman"/>
          <w:b/>
          <w:szCs w:val="24"/>
        </w:rPr>
        <w:t>ΣΠ</w:t>
      </w:r>
      <w:r w:rsidRPr="005D1982">
        <w:rPr>
          <w:rFonts w:eastAsia="Times New Roman" w:cs="Times New Roman"/>
          <w:b/>
          <w:szCs w:val="24"/>
        </w:rPr>
        <w:t>ΥΡΙΔΩΝ ΛΥΚΟΥΔΗΣ</w:t>
      </w:r>
      <w:r>
        <w:rPr>
          <w:rFonts w:eastAsia="Times New Roman" w:cs="Times New Roman"/>
          <w:szCs w:val="24"/>
        </w:rPr>
        <w:t>)</w:t>
      </w:r>
    </w:p>
    <w:p w14:paraId="6BEEFCA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Από εκεί και πέρα αν υπάρχει μία γκρίζα περιοχή, μια περιοχή που στην ουσία κάποιοι παρανομούν και χρησιμοποιούν κενά του νόμου για να υποκλέψουν μεταφορικό έργο από τα ταξί, γιατί η Κυβέρνηση δεν προχωρά στη σύλληψή τους; Η σύλληψη των οδ</w:t>
      </w:r>
      <w:r>
        <w:rPr>
          <w:rFonts w:eastAsia="Times New Roman" w:cs="Times New Roman"/>
          <w:szCs w:val="24"/>
        </w:rPr>
        <w:t xml:space="preserve">ηγών που έγινε βάσει ποιων νόμων έγινε; Έγινε βάσει νόμων που έφερε αυτή η Κυβέρνηση ή η προηγούμενη </w:t>
      </w:r>
      <w:r>
        <w:rPr>
          <w:rFonts w:eastAsia="Times New Roman" w:cs="Times New Roman"/>
          <w:szCs w:val="24"/>
        </w:rPr>
        <w:t>κ</w:t>
      </w:r>
      <w:r>
        <w:rPr>
          <w:rFonts w:eastAsia="Times New Roman" w:cs="Times New Roman"/>
          <w:szCs w:val="24"/>
        </w:rPr>
        <w:t xml:space="preserve">υβέρνηση; Η προηγούμενη </w:t>
      </w:r>
      <w:r>
        <w:rPr>
          <w:rFonts w:eastAsia="Times New Roman" w:cs="Times New Roman"/>
          <w:szCs w:val="24"/>
        </w:rPr>
        <w:t>κυβέρνηση</w:t>
      </w:r>
      <w:r>
        <w:rPr>
          <w:rFonts w:eastAsia="Times New Roman" w:cs="Times New Roman"/>
          <w:szCs w:val="24"/>
        </w:rPr>
        <w:t xml:space="preserve">. </w:t>
      </w:r>
    </w:p>
    <w:p w14:paraId="6BEEFCB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Άρα, αυτό που κάνουμε είναι πίσω από μια γκρίζα ζώνη και πίσω από μια ομίχλη να τα βάζουμε με την τεχνολογία. Ο κ. Σπί</w:t>
      </w:r>
      <w:r>
        <w:rPr>
          <w:rFonts w:eastAsia="Times New Roman" w:cs="Times New Roman"/>
          <w:szCs w:val="24"/>
        </w:rPr>
        <w:t>ρτζης τα πολιτικά γράμματα τα έμαθε στο παλαιό ΠΑΣΟΚ, όπως ο ίδιος λέει. Θα σας θυμίσω τον Υπουργό Τύπου, τον αείμνηστο Μαρούδα. Όταν του είχαν πει τότε ότι θα εκπέμψουν ιδιωτικά κανάλια, είχε πει «θα τα απαγορεύσω». Όταν του είπαν ότι θα εκπέμψουν δορυφορ</w:t>
      </w:r>
      <w:r>
        <w:rPr>
          <w:rFonts w:eastAsia="Times New Roman" w:cs="Times New Roman"/>
          <w:szCs w:val="24"/>
        </w:rPr>
        <w:t xml:space="preserve">ικά, είχε πει «θα ρίξω τους δορυφόρους». Τα γράμματα τα έμαθε από εκεί ο κ. Σπίρτζης. </w:t>
      </w:r>
    </w:p>
    <w:p w14:paraId="6BEEFCB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Πραγματικά πρέπει να απαντήσουμε στο ερώτημα ποιος θέλουμε να πάει με ασφάλεια το παιδί μας σπίτι. Το ταξί. Δεν μας ενδιαφέρει η πλατφόρμα. Και με την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EAT</w:t>
      </w:r>
      <w:r>
        <w:rPr>
          <w:rFonts w:eastAsia="Times New Roman" w:cs="Times New Roman"/>
          <w:szCs w:val="24"/>
        </w:rPr>
        <w:t>»</w:t>
      </w:r>
      <w:r>
        <w:rPr>
          <w:rFonts w:eastAsia="Times New Roman" w:cs="Times New Roman"/>
          <w:szCs w:val="24"/>
        </w:rPr>
        <w:t xml:space="preserve"> ή με οποιαδ</w:t>
      </w:r>
      <w:r>
        <w:rPr>
          <w:rFonts w:eastAsia="Times New Roman" w:cs="Times New Roman"/>
          <w:szCs w:val="24"/>
        </w:rPr>
        <w:t xml:space="preserve">ήποτε άλλη πλατφόρμα, το παιδί μας σπίτι το πηγαίνει ένα ταξί. Αυτό που πρέπει να πούμε -και είναι η γλώσσα της αλήθειας- είναι να κάνουμε τα ταξί καλύτερα, να δώσουμε εργαλεία στους ανθρώπους που ασκούν αυτό το επάγγελμα να νικήσουν τον φόβο τους. </w:t>
      </w:r>
    </w:p>
    <w:p w14:paraId="6BEEFCB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Αυτό π</w:t>
      </w:r>
      <w:r>
        <w:rPr>
          <w:rFonts w:eastAsia="Times New Roman" w:cs="Times New Roman"/>
          <w:szCs w:val="24"/>
        </w:rPr>
        <w:t>ου κάνετε είναι να τους μεγαλώνετε τον φόβο, απειλώντας ή δημιουργώντας νέους εχθρούς. Πραγματικά εγώ πήγα και μίλησα με αρκετούς ταξιτζήδες στην Πάτρα. Είναι ο φόβος για το άγνωστο, ο φόβος για το νέο και η ομίχλη που δημιουργεί για να δημιουργήσει εχθρού</w:t>
      </w:r>
      <w:r>
        <w:rPr>
          <w:rFonts w:eastAsia="Times New Roman" w:cs="Times New Roman"/>
          <w:szCs w:val="24"/>
        </w:rPr>
        <w:t xml:space="preserve">ς ο Υπουργός. </w:t>
      </w:r>
    </w:p>
    <w:p w14:paraId="6BEEFCB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Αυτό που πρέπει να κάνουμε και αυτό που πρέπει να δούμε είναι εργαλεία έτσι ώστε πραγματικά τα ταξί να αναβαθμιστούν. Αυτό που έχουμε στο μυαλό μας πάντα, όταν μιλούμε για προσωπική μεταφορά, είναι το ταξί. Εργαλεία καλό είναι να υπάρχουν. Ε</w:t>
      </w:r>
      <w:r>
        <w:rPr>
          <w:rFonts w:eastAsia="Times New Roman" w:cs="Times New Roman"/>
          <w:szCs w:val="24"/>
        </w:rPr>
        <w:t xml:space="preserve">ργαλεία θα έρθουν και άλλα. Δεν μπορούμε να σταματήσουμε την τεχνολογία. Δεν πρέπει να σταματήσουμε την τεχνολογία. </w:t>
      </w:r>
    </w:p>
    <w:p w14:paraId="6BEEFCB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Στην Ελλάδα ο νόμος είναι ξεκάθαρος, ο νόμος λέει ότι για τρεις ώρες μπορείς να νοικιάζεις αυτοκίνητο με οδηγό ή να νοικιάζεις από το τουρι</w:t>
      </w:r>
      <w:r>
        <w:rPr>
          <w:rFonts w:eastAsia="Times New Roman" w:cs="Times New Roman"/>
          <w:szCs w:val="24"/>
        </w:rPr>
        <w:t>στικό γραφείο οδηγό. Είναι ξεκάθαρος. Αν χρησιμοποιείται αυτό το κομμάτι και περνάει σε γκρίζες περιοχές, είναι κομμάτι που πρέπει να το λύσει η πολιτεία. Άρα, θα πρέπει, επιμένω, να δώσουμε εργαλεία στους ταξιτζήδες να γίνουν καλύτεροι. Θα πρέπει να τελει</w:t>
      </w:r>
      <w:r>
        <w:rPr>
          <w:rFonts w:eastAsia="Times New Roman" w:cs="Times New Roman"/>
          <w:szCs w:val="24"/>
        </w:rPr>
        <w:t xml:space="preserve">ώνουμε με αυτήν τη μάχη οπισθοφυλακής, ότι θα ρίξουμε τους δορυφόρους. Οι δορυφόροι δεν θα έρθουν. </w:t>
      </w:r>
    </w:p>
    <w:p w14:paraId="6BEEFCB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χώρα έχει ανάγκη την τεχνολογία, η χώρα έχει ανάγκη την καινοτομία. Αυτό που όλοι θα πρέπει να έχουμε στο μυαλό μας είναι ότι με ασφάλεια θα πηγαίνει στο </w:t>
      </w:r>
      <w:r>
        <w:rPr>
          <w:rFonts w:eastAsia="Times New Roman" w:cs="Times New Roman"/>
          <w:szCs w:val="24"/>
        </w:rPr>
        <w:t xml:space="preserve">σπίτι το παιδί με ένα καλό, αναβαθμισμένο ταξί, το οποίο θα χρησιμοποιεί τεχνολογίες, έτσι ώστε να μπορούμε να ξέρουμε πραγματικά που είναι. </w:t>
      </w:r>
    </w:p>
    <w:p w14:paraId="6BEEFCB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Ευχαριστώ.</w:t>
      </w:r>
    </w:p>
    <w:p w14:paraId="6BEEFCB7"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EEFCB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w:t>
      </w:r>
      <w:r>
        <w:rPr>
          <w:rFonts w:eastAsia="Times New Roman" w:cs="Times New Roman"/>
          <w:szCs w:val="24"/>
        </w:rPr>
        <w:t>συνάδελφε.</w:t>
      </w:r>
    </w:p>
    <w:p w14:paraId="6BEEFCB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Κωνσταντινόπουλος.</w:t>
      </w:r>
    </w:p>
    <w:p w14:paraId="6BEEFCB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6BEEFCB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πέσατε έξω σε μία ώρα. Είπατε ότι δεν έχετε εικόνα για τροπολογίες, αλλά ήρθε ο κ. Παππάς και </w:t>
      </w:r>
      <w:r>
        <w:rPr>
          <w:rFonts w:eastAsia="Times New Roman" w:cs="Times New Roman"/>
          <w:szCs w:val="24"/>
        </w:rPr>
        <w:t>κατέθεσε νέα τροπολογία.</w:t>
      </w:r>
    </w:p>
    <w:p w14:paraId="6BEEFCB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w:t>
      </w:r>
      <w:r>
        <w:rPr>
          <w:rFonts w:eastAsia="Times New Roman" w:cs="Times New Roman"/>
          <w:b/>
          <w:szCs w:val="24"/>
        </w:rPr>
        <w:t xml:space="preserve"> </w:t>
      </w:r>
      <w:r>
        <w:rPr>
          <w:rFonts w:eastAsia="Times New Roman" w:cs="Times New Roman"/>
          <w:b/>
          <w:szCs w:val="24"/>
        </w:rPr>
        <w:t>Μετα</w:t>
      </w:r>
      <w:r>
        <w:rPr>
          <w:rFonts w:eastAsia="Times New Roman" w:cs="Times New Roman"/>
          <w:b/>
          <w:szCs w:val="24"/>
        </w:rPr>
        <w:t>φορών</w:t>
      </w:r>
      <w:r>
        <w:rPr>
          <w:rFonts w:eastAsia="Times New Roman" w:cs="Times New Roman"/>
          <w:b/>
          <w:szCs w:val="24"/>
        </w:rPr>
        <w:t>):</w:t>
      </w:r>
      <w:r>
        <w:rPr>
          <w:rFonts w:eastAsia="Times New Roman" w:cs="Times New Roman"/>
          <w:szCs w:val="24"/>
        </w:rPr>
        <w:t xml:space="preserve"> Είχε κατατεθεί.</w:t>
      </w:r>
    </w:p>
    <w:p w14:paraId="6BEEFCB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Το πρωί.</w:t>
      </w:r>
    </w:p>
    <w:p w14:paraId="6BEEFCB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Συγγνώμη.</w:t>
      </w:r>
    </w:p>
    <w:p w14:paraId="6BEEFCB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σας πω το εξής για την τροπολογία που είχε καταθέσει,</w:t>
      </w:r>
      <w:r>
        <w:rPr>
          <w:rFonts w:eastAsia="Times New Roman" w:cs="Times New Roman"/>
          <w:szCs w:val="24"/>
        </w:rPr>
        <w:t xml:space="preserve"> την εκπρόθεσμη, ο κ. Παππάς: Εγώ συμφωνώ πάρα πολύ με αυτήν την τροπολογία. Βάζει ασυμβίβαστα ότι κάποιος που είναι στην Επιτροπή Τηλεπικοινωνιών δεν μπορεί να είναι μετά, παραδείγματος χάριν, δικηγόρος σε οποιαδήποτε άλλη εταιρεία για πέντε χρόνια και οτ</w:t>
      </w:r>
      <w:r>
        <w:rPr>
          <w:rFonts w:eastAsia="Times New Roman" w:cs="Times New Roman"/>
          <w:szCs w:val="24"/>
        </w:rPr>
        <w:t xml:space="preserve">ιδήποτε. Αναρωτιέται η </w:t>
      </w:r>
      <w:r>
        <w:rPr>
          <w:rFonts w:eastAsia="Times New Roman" w:cs="Times New Roman"/>
          <w:szCs w:val="24"/>
        </w:rPr>
        <w:t>κ.</w:t>
      </w:r>
      <w:r>
        <w:rPr>
          <w:rFonts w:eastAsia="Times New Roman" w:cs="Times New Roman"/>
          <w:szCs w:val="24"/>
        </w:rPr>
        <w:t xml:space="preserve"> Θάνου από Πρόεδρος του Αρείου Πάγου μπορεί να είναι στο Γραφείο του Πρωθυπουργού; Αναρωτιέμαι και το </w:t>
      </w:r>
      <w:r>
        <w:rPr>
          <w:rFonts w:eastAsia="Times New Roman" w:cs="Times New Roman"/>
          <w:szCs w:val="24"/>
        </w:rPr>
        <w:t xml:space="preserve">θέτω </w:t>
      </w:r>
      <w:r>
        <w:rPr>
          <w:rFonts w:eastAsia="Times New Roman" w:cs="Times New Roman"/>
          <w:szCs w:val="24"/>
        </w:rPr>
        <w:t>ως ερώτημα.</w:t>
      </w:r>
    </w:p>
    <w:p w14:paraId="6BEEFCC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Υπουργέ, θέλω να βάλω ένα θέμα. Εμείς πραγματικά εντοπίσαμε πριν λίγο καιρό δυο προβλήματα που αφορούσαν τ</w:t>
      </w:r>
      <w:r>
        <w:rPr>
          <w:rFonts w:eastAsia="Times New Roman" w:cs="Times New Roman"/>
          <w:szCs w:val="24"/>
        </w:rPr>
        <w:t xml:space="preserve">ην απορρόφηση του ΕΣΠΑ. Ένα από τα θέματα είναι οι δημόσιες συμβάσεις τις οποίες είχαμε καταθέσει. Εύχομαι και ελπίζω να λυθούν για να προχωρήσουμε. </w:t>
      </w:r>
    </w:p>
    <w:p w14:paraId="6BEEFCC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Όμως, θα μου επιτρέψετε σήμερα να ασχοληθώ με μια μικρή τροπολογία η οποία είναι έξι γραμμές, αλλά είναι </w:t>
      </w:r>
      <w:r>
        <w:rPr>
          <w:rFonts w:eastAsia="Times New Roman" w:cs="Times New Roman"/>
          <w:szCs w:val="24"/>
        </w:rPr>
        <w:t>πολύ σπουδαία, διότι αναδεικνύει το πρόβλημα της χώρας, δείχνει υποκρισίες και πώς η χώρα δεν μπορεί να προχωρήσει μπροστά και χρειάζονται πέντε ολόκληρα χρόνια για να υπογραφεί μια σύμβαση ΣΔΙΤ. Αυτό είναι ίσως το πρόβλημα της χώρας τα τελευταία χρόνια!</w:t>
      </w:r>
    </w:p>
    <w:p w14:paraId="6BEEFCC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τα σκουπίδια –και το ξέρετε όλοι- παράγουν πλούτο, αν τα αξιοποιήσουμε. Θα μου επιτρέψετε να σας πω ότι όλα τα ΣΔΙΤ, τα οποία ήταν να προχωρήσουν, δηλαδή Δυτικής Μακεδονίας, Πελοποννήσου, Ηλείας, Σερρών, Ηπείρου, καθώς και αυτά</w:t>
      </w:r>
      <w:r>
        <w:rPr>
          <w:rFonts w:eastAsia="Times New Roman" w:cs="Times New Roman"/>
          <w:szCs w:val="24"/>
        </w:rPr>
        <w:t xml:space="preserve"> που είχαν προχωρήσει, Αιτωλοακαρνανίας, Αχαΐας, Αττικής και Κέρκυρας, έγιναν όλα από το 2009 έως το 2011 και συνεχίστηκαν. Είχαν προϋπολογισμό 1,7 </w:t>
      </w:r>
      <w:r>
        <w:rPr>
          <w:rFonts w:eastAsia="Times New Roman" w:cs="Times New Roman"/>
          <w:szCs w:val="24"/>
        </w:rPr>
        <w:t xml:space="preserve">δισεκατομμύριο </w:t>
      </w:r>
      <w:r>
        <w:rPr>
          <w:rFonts w:eastAsia="Times New Roman" w:cs="Times New Roman"/>
          <w:szCs w:val="24"/>
        </w:rPr>
        <w:t xml:space="preserve">ευρώ. Δηλαδή, τι έδιναν; Ήταν ένας πραγματικός πυλώνας ανάπτυξης: Προστατεύαμε το περιβάλλον </w:t>
      </w:r>
      <w:r>
        <w:rPr>
          <w:rFonts w:eastAsia="Times New Roman" w:cs="Times New Roman"/>
          <w:szCs w:val="24"/>
        </w:rPr>
        <w:t xml:space="preserve">και τους υδάτινους πόρους, υπήρχαν ευεργετικές συνέπειες για τον τουρισμό και τον αγροτικό τομέα και, βεβαίως, νέες θέσεις εργασίας. </w:t>
      </w:r>
    </w:p>
    <w:p w14:paraId="6BEEFCC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Κύριοι Υπουργοί, γι’ αυτό τον λόγο να ξέρετε ότι θα βάλουμε και ονομαστική ψηφοφορία. Θα έχει πολύ μεγάλο ενδιαφέρον. </w:t>
      </w:r>
    </w:p>
    <w:p w14:paraId="6BEEFCC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αναφερθώ στο συγκεκριμένο έργο ΣΔΙΤ Πελοποννήσου. Δεν έχω δει κανέναν, ελπίζω να μιλήσουν και οι Βουλευτές Πελοποννήσου του ΣΥΡΙΖΑ γι’ αυτό το θέμα. </w:t>
      </w:r>
    </w:p>
    <w:p w14:paraId="6BEEFCC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Στις 30 Ιουλίου 2013 αναδεικνύεται μειοδότης η </w:t>
      </w:r>
      <w:r>
        <w:rPr>
          <w:rFonts w:eastAsia="Times New Roman" w:cs="Times New Roman"/>
          <w:szCs w:val="24"/>
        </w:rPr>
        <w:t>«</w:t>
      </w:r>
      <w:r>
        <w:rPr>
          <w:rFonts w:eastAsia="Times New Roman" w:cs="Times New Roman"/>
          <w:szCs w:val="24"/>
        </w:rPr>
        <w:t>ΤΕΡΝΑ</w:t>
      </w:r>
      <w:r>
        <w:rPr>
          <w:rFonts w:eastAsia="Times New Roman" w:cs="Times New Roman"/>
          <w:szCs w:val="24"/>
        </w:rPr>
        <w:t>»</w:t>
      </w:r>
      <w:r>
        <w:rPr>
          <w:rFonts w:eastAsia="Times New Roman" w:cs="Times New Roman"/>
          <w:szCs w:val="24"/>
        </w:rPr>
        <w:t xml:space="preserve"> για τη διαχείριση απορριμμάτων σκουπιδιών Πελοποννή</w:t>
      </w:r>
      <w:r>
        <w:rPr>
          <w:rFonts w:eastAsia="Times New Roman" w:cs="Times New Roman"/>
          <w:szCs w:val="24"/>
        </w:rPr>
        <w:t>σου. Τότε γίνεται μια μεγάλη εκδήλωση στην Τρίπολη με τον κ. Μανιάτη, τον κ. Χατζηδάκη, τον κ. Μηταράκη. Τότε λέει ο κ. Χατζηδάκης ότι είναι πολύ σημαντικό έργο, πρέπει να προχωρήσει και λύνουμε όλα τα προβλήματα σιγά-σιγά.</w:t>
      </w:r>
    </w:p>
    <w:p w14:paraId="6BEEFCC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Τον Ιούλιο του 2014 από το ΥΠΕΚΑ</w:t>
      </w:r>
      <w:r>
        <w:rPr>
          <w:rFonts w:eastAsia="Times New Roman" w:cs="Times New Roman"/>
          <w:szCs w:val="24"/>
        </w:rPr>
        <w:t xml:space="preserve"> έχουμε την έκδοση απόφασης έγκρισης περιβαλλοντικών όρων. Τότε, όλο αυτό τον καιρό, ο ΣΥΡΙΖΑ έλεγε ότι το έργο είναι φαραωνικού τύπου, το οποίο έχει γίνει με σκανδαλώδη σύμβαση με γνωστούς κατασκευαστές. Και έρχεται το 2015 ο κ. Τσιρώνης και η Κυβέρνηση τ</w:t>
      </w:r>
      <w:r>
        <w:rPr>
          <w:rFonts w:eastAsia="Times New Roman" w:cs="Times New Roman"/>
          <w:szCs w:val="24"/>
        </w:rPr>
        <w:t xml:space="preserve">ου ΣΥΡΙΖΑ και λέει ότι αυτό το έργο δεν μπορεί να προχωρήσει. Και τι κάνει ουσιαστικά; Γιατί έχει αξία αυτό. </w:t>
      </w:r>
    </w:p>
    <w:p w14:paraId="6BEEFCC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Παίρνει την αρμοδιότητα από την </w:t>
      </w:r>
      <w:r>
        <w:rPr>
          <w:rFonts w:eastAsia="Times New Roman" w:cs="Times New Roman"/>
          <w:szCs w:val="24"/>
        </w:rPr>
        <w:t xml:space="preserve">περιφέρεια </w:t>
      </w:r>
      <w:r>
        <w:rPr>
          <w:rFonts w:eastAsia="Times New Roman" w:cs="Times New Roman"/>
          <w:szCs w:val="24"/>
        </w:rPr>
        <w:t xml:space="preserve">–οι Υπουργοί θα το ξέρουν εδώ, δεν είναι και άλλοι- και λέει ότι η αρμοδιότητα αυτή δεν έχει ξαναγίνει </w:t>
      </w:r>
      <w:r>
        <w:rPr>
          <w:rFonts w:eastAsia="Times New Roman" w:cs="Times New Roman"/>
          <w:szCs w:val="24"/>
        </w:rPr>
        <w:t>ποτέ στο</w:t>
      </w:r>
      <w:r>
        <w:rPr>
          <w:rFonts w:eastAsia="Times New Roman" w:cs="Times New Roman"/>
          <w:szCs w:val="24"/>
        </w:rPr>
        <w:t>ν</w:t>
      </w:r>
      <w:r>
        <w:rPr>
          <w:rFonts w:eastAsia="Times New Roman" w:cs="Times New Roman"/>
          <w:szCs w:val="24"/>
        </w:rPr>
        <w:t xml:space="preserve"> κόσμο. Με την τροπολογία των τριών σειρών σήμερα ξαναδίνει την αρμοδιότητα στην Περιφέρεια Πελοποννήσου! Τσιρώνης την παίρνει, Σκουρλέτης την φέρνει!</w:t>
      </w:r>
    </w:p>
    <w:p w14:paraId="6BEEFCC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Τώρα, το σημείο αυτό έχει πάρα πολύ ενδιαφέρον: Ο κ. Φάμελλος, που υπογράφει σήμερα τη διαδικασί</w:t>
      </w:r>
      <w:r>
        <w:rPr>
          <w:rFonts w:eastAsia="Times New Roman" w:cs="Times New Roman"/>
          <w:szCs w:val="24"/>
        </w:rPr>
        <w:t xml:space="preserve">α αυτή, τι λέει εκείνη την ημέρα; Λέει ότι είναι πολύ σωστή η τροπολογία του κ. Τσιρώνη. </w:t>
      </w:r>
    </w:p>
    <w:p w14:paraId="6BEEFCC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Μοίραζαν την Ελλάδα σε πακέτα για να κάνουν μεγάλα εργοστάσια! Η εταιρεία, που είχε πάρει τον διαγωνισμό, είναι η ίδια που θα συνεχίσει το έργο. Γι’ αυτούς λέγατε; </w:t>
      </w:r>
    </w:p>
    <w:p w14:paraId="6BEEFCC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άμε παρακάτω. Το δυστύχημα, όμως, είναι –και εδώ συγχωρείστε με- ότι έρχεται και η Νέα Δημοκρατία και αυτή τη διάταξη την ψηφίζουν και ο ΣΥΡΙΖΑ και η Νέα Δημοκρατία. Δηλαδή, αυτό που ο κ. Χατζηδάκης έλεγε ότι είναι φοβερό έργο, ερχόταν μαζί με τον κ. Τσιρώ</w:t>
      </w:r>
      <w:r>
        <w:rPr>
          <w:rFonts w:eastAsia="Times New Roman" w:cs="Times New Roman"/>
          <w:szCs w:val="24"/>
        </w:rPr>
        <w:t xml:space="preserve">νη και το καταδίκαζαν, το κατήγγειλαν. Και σήμερα, μετά από πέντε χρόνια, στα οποία χάσαμε πόρους, θέσεις εργασίας, χρόνο, έρχεστε χωρίς ντροπή, σε ένα λεπτό, μαζί με τον κ. Σκουρλέτη και λέτε «προχωράμε αυτή τη διαδικασία». </w:t>
      </w:r>
    </w:p>
    <w:p w14:paraId="6BEEFCC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Θέλω να σας δείξω κάτι. Το 200</w:t>
      </w:r>
      <w:r>
        <w:rPr>
          <w:rFonts w:eastAsia="Times New Roman" w:cs="Times New Roman"/>
          <w:szCs w:val="24"/>
        </w:rPr>
        <w:t>7, όταν είχε κάνει τη διαπραγμάτευση η Κυβέρνηση -και καλώς έκανε, κατά την άποψή μου- τι έλεγε ο ΣΥΡΙΖΑ; Θα ψάχνουμε να κρυφτούμε, έλεγαν, στην Πελοπόννησο -το δείχνω, αν και δεν υπάρχει κανείς από την Πελοπόννησο- εάν υπογραφεί η σύμβαση για τα σκουπίδια</w:t>
      </w:r>
      <w:r>
        <w:rPr>
          <w:rFonts w:eastAsia="Times New Roman" w:cs="Times New Roman"/>
          <w:szCs w:val="24"/>
        </w:rPr>
        <w:t>. Το καταθέτω στα Πρακτικά.</w:t>
      </w:r>
    </w:p>
    <w:p w14:paraId="6BEEFCC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BEEFCC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Καταθέτω </w:t>
      </w:r>
      <w:r>
        <w:rPr>
          <w:rFonts w:eastAsia="Times New Roman" w:cs="Times New Roman"/>
          <w:szCs w:val="24"/>
        </w:rPr>
        <w:t>όμως –γι’ αυτό είμαστε περήφανοι ως Δημοκρατική Συμπαράταξη, γιατί τότε ξεψηφίσατε και σήμερα ψηφίζετε- τη δική μου επιστολή, του Γιάννη Μανιάτη και του Λεωνίδα Γρηγοράκου, όπου λέμε ότι σύντομα θα έρθετε στο</w:t>
      </w:r>
      <w:r>
        <w:rPr>
          <w:rFonts w:eastAsia="Times New Roman" w:cs="Times New Roman"/>
          <w:szCs w:val="24"/>
        </w:rPr>
        <w:t>ν</w:t>
      </w:r>
      <w:r>
        <w:rPr>
          <w:rFonts w:eastAsia="Times New Roman" w:cs="Times New Roman"/>
          <w:szCs w:val="24"/>
        </w:rPr>
        <w:t xml:space="preserve"> δρόμο που επιλέξαμε.</w:t>
      </w:r>
    </w:p>
    <w:p w14:paraId="6BEEFCC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cs="Times New Roman"/>
          <w:szCs w:val="24"/>
        </w:rPr>
        <w:t>Βουλευτής κ. Οδυσσέας Κωνσταντινόπουλος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6BEEFCC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Καταθέτω, επίσης, την ερώτησή μας για το κόστος των σ</w:t>
      </w:r>
      <w:r>
        <w:rPr>
          <w:rFonts w:eastAsia="Times New Roman" w:cs="Times New Roman"/>
          <w:szCs w:val="24"/>
        </w:rPr>
        <w:t xml:space="preserve">κουπιδιών. Μας απάντησε ο κ. Φλαμπουράρης και παραδέχεται όλα αυτά που λέγαμε. Το καταθέτω και αυτό. </w:t>
      </w:r>
    </w:p>
    <w:p w14:paraId="6BEEFCD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Οδυσσέας Κωνσταντινόπουλος καταθέτει για τα Πρακτικά το προαναφερθέν έγγραφο, το οποίο βρίσκεται στο αρχείο του Τμήματος Γ</w:t>
      </w:r>
      <w:r>
        <w:rPr>
          <w:rFonts w:eastAsia="Times New Roman" w:cs="Times New Roman"/>
          <w:szCs w:val="24"/>
        </w:rPr>
        <w:t>ραμματείας της Διεύθυνσης Στενογραφίας και Πρακτικών της Βουλής)</w:t>
      </w:r>
    </w:p>
    <w:p w14:paraId="6BEEFCD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Κύριοι του ΣΥΡΙΖΑ, χωρίς ίχνος ντροπής κάνετε όλα αυτά που κάνετε. Ξέρετε, σήμερα θέλουμε να δούμε εάν θα ψηφίσετε όλοι -έχει πολύ μεγάλη σημασία-αυτές τις έξι σειρές, που είναι το πραγματικό</w:t>
      </w:r>
      <w:r>
        <w:rPr>
          <w:rFonts w:eastAsia="Times New Roman" w:cs="Times New Roman"/>
          <w:szCs w:val="24"/>
        </w:rPr>
        <w:t xml:space="preserve"> πρόβλημα της χώρας, στο οποίο στοχοποιούμε επιχειρηματίες και έργα, μόνο και μόνο για να κερδίσουμε λίγο κομματικό χρόνο και φθάνετε σήμερα όλοι να αποδεχθείτε αυτή τη σύμβαση. </w:t>
      </w:r>
    </w:p>
    <w:p w14:paraId="6BEEFCD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θέλω να σας πω, κύριε Υπουργέ, γιατί ήσασταν στο τελευταίο αναπτυξιακό συ</w:t>
      </w:r>
      <w:r>
        <w:rPr>
          <w:rFonts w:eastAsia="Times New Roman" w:cs="Times New Roman"/>
          <w:szCs w:val="24"/>
        </w:rPr>
        <w:t xml:space="preserve">νέδριο, ότι αυτή η σύμβαση δεν είναι του κ. Τατούλη. Ο κ. Τατούλης δεν έχει δική του σύμβαση. Άλλωστε, μπορεί να σας πει για τον κ. Τατούλη πάρα πολλά ο Γενικός σας Γραμματέας, που υπήρξε και </w:t>
      </w:r>
      <w:r>
        <w:rPr>
          <w:rFonts w:eastAsia="Times New Roman" w:cs="Times New Roman"/>
          <w:szCs w:val="24"/>
        </w:rPr>
        <w:t xml:space="preserve">αντιπεριφερειάρχης </w:t>
      </w:r>
      <w:r>
        <w:rPr>
          <w:rFonts w:eastAsia="Times New Roman" w:cs="Times New Roman"/>
          <w:szCs w:val="24"/>
        </w:rPr>
        <w:t>του. Και μη σας κολακεύει που σας είπε δημόσι</w:t>
      </w:r>
      <w:r>
        <w:rPr>
          <w:rFonts w:eastAsia="Times New Roman" w:cs="Times New Roman"/>
          <w:szCs w:val="24"/>
        </w:rPr>
        <w:t>α ότι θα πάρετε δεύτερη κυβερνητική θητεία. Τα λέει σε όλους.</w:t>
      </w:r>
    </w:p>
    <w:p w14:paraId="6BEEFCD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BEEFCD4"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ολοκληρώστε παρακαλώ. </w:t>
      </w:r>
    </w:p>
    <w:p w14:paraId="6BEEFCD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Δέκα λεπτά</w:t>
      </w:r>
      <w:r>
        <w:rPr>
          <w:rFonts w:eastAsia="Times New Roman" w:cs="Times New Roman"/>
          <w:szCs w:val="24"/>
        </w:rPr>
        <w:t>, κύριε Πρόεδρε, όπως και οι προηγούμενοι.</w:t>
      </w:r>
    </w:p>
    <w:p w14:paraId="6BEEFCD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Είστε στα εννιά λεπτά.</w:t>
      </w:r>
    </w:p>
    <w:p w14:paraId="6BEEFCD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Το ΣΔΙΤ δεν ανήκει σε κανέναν. Ανήκει στον κόσμο, στους αγρότες, στον τουρισμό, ανήκει σε όλη την Πελοπόννησο, που πρέπει και το α</w:t>
      </w:r>
      <w:r>
        <w:rPr>
          <w:rFonts w:eastAsia="Times New Roman" w:cs="Times New Roman"/>
          <w:szCs w:val="24"/>
        </w:rPr>
        <w:t xml:space="preserve">ξίζει να γίνει. </w:t>
      </w:r>
    </w:p>
    <w:p w14:paraId="6BEEFCD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επειδή, κύριοι, φθάνουμε σήμερα να τελειώνει ένα μεγάλο θέμα, το οποίο ξεκίνησε το 2013, στο οποίο ΣΥΡΙΖΑ και μετά δυστυχώς η Νέα Δημοκρατία, καταψήφισαν αυτό το μεγάλο έργο, όχι ως έργο προσωπικό, αλλά ως μεγάλο έργο αναπτυξιακό. Είμα</w:t>
      </w:r>
      <w:r>
        <w:rPr>
          <w:rFonts w:eastAsia="Times New Roman" w:cs="Times New Roman"/>
          <w:szCs w:val="24"/>
        </w:rPr>
        <w:t>στε εδώ περήφανοι σήμερα, ως Δημοκρατική Συμπαράταξη, γιατί όλα τα ΣΔΙΤ ξεκίνησαν το 2009 έως το 2012. Είμαστε περήφανοι, γιατί μέχρι και το 2012 υπεγράφησαν και είμαστε ακόμα περήφανοι, γιατί δεν κάναμε ούτε ένα βήμα πίσω για να προχωρήσει η χώρα προς την</w:t>
      </w:r>
      <w:r>
        <w:rPr>
          <w:rFonts w:eastAsia="Times New Roman" w:cs="Times New Roman"/>
          <w:szCs w:val="24"/>
        </w:rPr>
        <w:t xml:space="preserve"> ανάπτυξη.</w:t>
      </w:r>
    </w:p>
    <w:p w14:paraId="6BEEFCD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BEEFCD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BEEFCDB"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 Υπουργός κ. Σπίρτζης έχει τον λόγο, για να κάνει νομοτεχνικές βελτιώσεις.</w:t>
      </w:r>
    </w:p>
    <w:p w14:paraId="6BEEFCDC"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Ευχαριστώ, κύριε Πρόεδρε.</w:t>
      </w:r>
    </w:p>
    <w:p w14:paraId="6BEEFCDD"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αναφερθώ στις τροπολογίες που γίνονται δεκτές. Σας διαβάζω τους αριθμούς και αναπτύσσω μερικές απ’ αυτές.</w:t>
      </w:r>
    </w:p>
    <w:p w14:paraId="6BEEFCD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Είναι η τροπολογία με αριθμό 1512/10 του Υπουργείου Οικονομικών και α</w:t>
      </w:r>
      <w:r>
        <w:rPr>
          <w:rFonts w:eastAsia="Times New Roman" w:cs="Times New Roman"/>
          <w:szCs w:val="24"/>
        </w:rPr>
        <w:t xml:space="preserve">φορά τις «Ναυπηγικές και Βιομηχανικές Επιχειρήσεις Σύρου Ανώνυμος Εταιρεία». </w:t>
      </w:r>
    </w:p>
    <w:p w14:paraId="6BEEFCD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Είναι η τροπολογία με αριθμό 1522/17 του Υπουργείου Εσωτερικών με θέμα τη διάθεση πιστώσεων από ΚΑΠ στους ΟΤΑ για πυροπροστασία. </w:t>
      </w:r>
    </w:p>
    <w:p w14:paraId="6BEEFCE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Είναι η τροπολογία με αριθμό 1523/18 του Υπουργε</w:t>
      </w:r>
      <w:r>
        <w:rPr>
          <w:rFonts w:eastAsia="Times New Roman" w:cs="Times New Roman"/>
          <w:szCs w:val="24"/>
        </w:rPr>
        <w:t xml:space="preserve">ίου Παιδείας, Έρευνας και Θρησκευμάτων για την εκ νέου ρύθμιση θεμάτων υπηρεσιακής κατάστασης του εκπαιδευτικού προσωπικού των Πρότυπων και Πειραματικών Σχολείων. </w:t>
      </w:r>
    </w:p>
    <w:p w14:paraId="6BEEFCE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Επίσης γίνεται δεκτή η τροπολογία με αριθμό 1526 του Υπουργείου Υγείας, με θέμα την αποσαφήν</w:t>
      </w:r>
      <w:r>
        <w:rPr>
          <w:rFonts w:eastAsia="Times New Roman" w:cs="Times New Roman"/>
          <w:szCs w:val="24"/>
        </w:rPr>
        <w:t xml:space="preserve">ιση του ιδιοκτησιακού καθεστώτος οικοπέδου το οποίο περιέρχεται μετά από πάρα πολλά χρόνια στο Γενικό Νοσοκομείο Θεσσαλονίκης «Άγιος Παύλος». </w:t>
      </w:r>
    </w:p>
    <w:p w14:paraId="6BEEFCE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τροπολογία με </w:t>
      </w:r>
      <w:r>
        <w:rPr>
          <w:rFonts w:eastAsia="Times New Roman" w:cs="Times New Roman"/>
          <w:szCs w:val="24"/>
        </w:rPr>
        <w:t xml:space="preserve">γενικό </w:t>
      </w:r>
      <w:r>
        <w:rPr>
          <w:rFonts w:eastAsia="Times New Roman" w:cs="Times New Roman"/>
          <w:szCs w:val="24"/>
        </w:rPr>
        <w:t>αριθμό 1527 του Υπουργείου Εσωτερικών, με θέμα τη ρύθμιση θεμάτων αρμοδιότητας του Υπουργε</w:t>
      </w:r>
      <w:r>
        <w:rPr>
          <w:rFonts w:eastAsia="Times New Roman" w:cs="Times New Roman"/>
          <w:szCs w:val="24"/>
        </w:rPr>
        <w:t xml:space="preserve">ίου Εσωτερικών. </w:t>
      </w:r>
    </w:p>
    <w:p w14:paraId="6BEEFCE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Επίσης, γίνεται δεκτή η τροπολογία </w:t>
      </w:r>
      <w:r>
        <w:rPr>
          <w:rFonts w:eastAsia="Times New Roman" w:cs="Times New Roman"/>
          <w:szCs w:val="24"/>
        </w:rPr>
        <w:t xml:space="preserve">με γενικό αριθμό </w:t>
      </w:r>
      <w:r>
        <w:rPr>
          <w:rFonts w:eastAsia="Times New Roman" w:cs="Times New Roman"/>
          <w:szCs w:val="24"/>
        </w:rPr>
        <w:t xml:space="preserve">1531 για τον επανακαθορισμό της διαδικασίας έκδοσης οικοδομικών αδειών επί ακινήτων ιδιοκτησίας ή διαχείρισης της </w:t>
      </w:r>
      <w:r>
        <w:rPr>
          <w:rFonts w:eastAsia="Times New Roman" w:cs="Times New Roman"/>
          <w:szCs w:val="24"/>
        </w:rPr>
        <w:t>«</w:t>
      </w:r>
      <w:r>
        <w:rPr>
          <w:rFonts w:eastAsia="Times New Roman" w:cs="Times New Roman"/>
          <w:szCs w:val="24"/>
        </w:rPr>
        <w:t>ΓΑΙΑΟΣΕ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6BEEFCE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βουλευτική τροπολογία με γενικό αριθμό 1529 και ειδικό</w:t>
      </w:r>
      <w:r>
        <w:rPr>
          <w:rFonts w:eastAsia="Times New Roman" w:cs="Times New Roman"/>
          <w:szCs w:val="24"/>
        </w:rPr>
        <w:t xml:space="preserve"> 23, με θέμα πρόσθετη αποζημίωση για έργα εξωστρέφειας από πόρους εκτός κρατικού προϋπολογισμού, γίνεται δεκτή. </w:t>
      </w:r>
    </w:p>
    <w:p w14:paraId="6BEEFCE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1525 και ειδικό 19, όπου πρόκειται για τροποποιήσεις στον </w:t>
      </w:r>
      <w:r>
        <w:rPr>
          <w:rFonts w:eastAsia="Times New Roman" w:cs="Times New Roman"/>
          <w:szCs w:val="24"/>
        </w:rPr>
        <w:t>ν.</w:t>
      </w:r>
      <w:r>
        <w:rPr>
          <w:rFonts w:eastAsia="Times New Roman" w:cs="Times New Roman"/>
          <w:szCs w:val="24"/>
        </w:rPr>
        <w:t xml:space="preserve">4412/16. Πρόκειται για πολύ σημαντικές ρυθμίσεις και </w:t>
      </w:r>
      <w:r>
        <w:rPr>
          <w:rFonts w:eastAsia="Times New Roman" w:cs="Times New Roman"/>
          <w:szCs w:val="24"/>
        </w:rPr>
        <w:t xml:space="preserve">για την ωρίμανση του έργου. Η τροπολογία αυτή είναι επίσης βουλευτική και γίνεται δεκτή. </w:t>
      </w:r>
    </w:p>
    <w:p w14:paraId="6BEEFCE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1519 και ειδικό 16, που αφορά το ελάχιστο μίσθωμα στα ΕΙΧ. Η τροπολογία αυτή είναι επίσης βουλευτική και είναι Βουλευτές άνω των δύο </w:t>
      </w:r>
      <w:r>
        <w:rPr>
          <w:rFonts w:eastAsia="Times New Roman" w:cs="Times New Roman"/>
          <w:szCs w:val="24"/>
        </w:rPr>
        <w:t>κομμάτων που την υπογράφουν. Γίνεται επίσης δεκτή.</w:t>
      </w:r>
    </w:p>
    <w:p w14:paraId="6BEEFCE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1513 και ειδικό 11 για την παράταση λειτουργίας συνεργείων του άρθρου 22 του </w:t>
      </w:r>
      <w:r>
        <w:rPr>
          <w:rFonts w:eastAsia="Times New Roman" w:cs="Times New Roman"/>
          <w:szCs w:val="24"/>
        </w:rPr>
        <w:t>π.δ.</w:t>
      </w:r>
      <w:r>
        <w:rPr>
          <w:rFonts w:eastAsia="Times New Roman" w:cs="Times New Roman"/>
          <w:szCs w:val="24"/>
        </w:rPr>
        <w:t xml:space="preserve">78/1988, του κ. Σιμορέλη, επίσης γίνεται δεκτή. </w:t>
      </w:r>
    </w:p>
    <w:p w14:paraId="6BEEFCE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Τέλος, η τροπολογία με γενικό αριθμό 1532 για</w:t>
      </w:r>
      <w:r>
        <w:rPr>
          <w:rFonts w:eastAsia="Times New Roman" w:cs="Times New Roman"/>
          <w:szCs w:val="24"/>
        </w:rPr>
        <w:t xml:space="preserve"> το πρόγραμμα δρομολογίων ΟΑΣΘ, του κ. Τριανταφυλλίδη, γίνεται επίσης δεκτή. </w:t>
      </w:r>
    </w:p>
    <w:p w14:paraId="6BEEFCE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Θα αναπτύξουμε και μετά γιατί τις κάνουμε αποδεκτές. Αν θέλετε, μπορώ και τώρα. </w:t>
      </w:r>
    </w:p>
    <w:p w14:paraId="6BEEFCE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Επίσης, μία υπουργική τροπολογία του Υπουργείου Οικονομικών για τους εργαζόμενους από τον παλιό Η</w:t>
      </w:r>
      <w:r>
        <w:rPr>
          <w:rFonts w:eastAsia="Times New Roman" w:cs="Times New Roman"/>
          <w:szCs w:val="24"/>
        </w:rPr>
        <w:t xml:space="preserve">ΛΠΑΠ νυν ΣΤΑΣΥ, γίνεται δεκτή. </w:t>
      </w:r>
    </w:p>
    <w:p w14:paraId="6BEEFCE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Θα ήθελα να πω, για να μην υπάρχουν κενά, όσον αφορά σε δύο βουλευτικές του κ. Λαζαρίδη, ότι η μία έγινε δεκτή, η τροπολογία με αριθμό 1516/14 –το είπα και πριν- με νομοτεχνική βελτίωση, όπως και του κ. Καραναστάση, που την </w:t>
      </w:r>
      <w:r>
        <w:rPr>
          <w:rFonts w:eastAsia="Times New Roman" w:cs="Times New Roman"/>
          <w:szCs w:val="24"/>
        </w:rPr>
        <w:t xml:space="preserve">είπαμε στην </w:t>
      </w:r>
      <w:r>
        <w:rPr>
          <w:rFonts w:eastAsia="Times New Roman" w:cs="Times New Roman"/>
          <w:szCs w:val="24"/>
        </w:rPr>
        <w:t xml:space="preserve">επιτροπή </w:t>
      </w:r>
      <w:r>
        <w:rPr>
          <w:rFonts w:eastAsia="Times New Roman" w:cs="Times New Roman"/>
          <w:szCs w:val="24"/>
        </w:rPr>
        <w:t xml:space="preserve">της Βουλής. </w:t>
      </w:r>
    </w:p>
    <w:p w14:paraId="6BEEFCE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με </w:t>
      </w:r>
      <w:r>
        <w:rPr>
          <w:rFonts w:eastAsia="Times New Roman" w:cs="Times New Roman"/>
          <w:szCs w:val="24"/>
        </w:rPr>
        <w:t xml:space="preserve">γενικό </w:t>
      </w:r>
      <w:r>
        <w:rPr>
          <w:rFonts w:eastAsia="Times New Roman" w:cs="Times New Roman"/>
          <w:szCs w:val="24"/>
        </w:rPr>
        <w:t>αριθμό 1517/15, που αφορά τις διατάξεις, το ζήτησαν και οι εκπρόσωποι των ιδιοκτητών πρατηρίων. Επιφυλασσόμαστε, κύριε Λαζαρίδη, να ζητήσουμε τεχνική αξιολόγηση από τις υπηρεσίες και θα επανέ</w:t>
      </w:r>
      <w:r>
        <w:rPr>
          <w:rFonts w:eastAsia="Times New Roman" w:cs="Times New Roman"/>
          <w:szCs w:val="24"/>
        </w:rPr>
        <w:t xml:space="preserve">λθουμε σε περίπτωση που καλύπτεται αυτό που λέτε. </w:t>
      </w:r>
    </w:p>
    <w:p w14:paraId="6BEEFCE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Μια τροπολογία δική μας για το άρθρο 12; </w:t>
      </w:r>
    </w:p>
    <w:p w14:paraId="6BEEFCE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Οι υπόλοιπες που έχουν κατατεθεί και δεν αναφέρθηκε ότι γίνονται δεκτές δεν γίνονται. Στη συ</w:t>
      </w:r>
      <w:r>
        <w:rPr>
          <w:rFonts w:eastAsia="Times New Roman" w:cs="Times New Roman"/>
          <w:szCs w:val="24"/>
        </w:rPr>
        <w:t xml:space="preserve">νέχεια θα αναπτύξουμε και το γιατί δεν γίνονται δεκτές. </w:t>
      </w:r>
    </w:p>
    <w:p w14:paraId="6BEEFCE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Για να μην γίνει κάποια παρεξήγηση, η νομοτεχνική βελτίωση που είχαμε πει, είναι η εξής:</w:t>
      </w:r>
    </w:p>
    <w:p w14:paraId="6BEEFCF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1) Επί του άρθρου 73 του σχεδίου νόμου:</w:t>
      </w:r>
    </w:p>
    <w:p w14:paraId="6BEEFCF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πρώτο εδάφιο της παραγράφου 6 του άρθρου 1 του νομοθετικού διατάγμ</w:t>
      </w:r>
      <w:r>
        <w:rPr>
          <w:rFonts w:eastAsia="Times New Roman" w:cs="Times New Roman"/>
          <w:szCs w:val="24"/>
        </w:rPr>
        <w:t>ατος 511/1970 (Α΄91), όπως αντικαθίσταται με το άρθρο 73 του σχεδίου νόμου, η φράση «και αυτών που υπάγονται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2963/2001(Α΄268)» διαγράφεται. </w:t>
      </w:r>
    </w:p>
    <w:p w14:paraId="6BEEFCF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Καταθέτω τις νομοτεχνικές βελτιώσεις για τα Πρακτικά.</w:t>
      </w:r>
    </w:p>
    <w:p w14:paraId="6BEEFCF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Χρήστο</w:t>
      </w:r>
      <w:r>
        <w:rPr>
          <w:rFonts w:eastAsia="Times New Roman" w:cs="Times New Roman"/>
          <w:szCs w:val="24"/>
        </w:rPr>
        <w:t>ς</w:t>
      </w:r>
      <w:r>
        <w:rPr>
          <w:rFonts w:eastAsia="Times New Roman" w:cs="Times New Roman"/>
          <w:szCs w:val="24"/>
        </w:rPr>
        <w:t xml:space="preserve"> Σπίρτζης καταθέ</w:t>
      </w:r>
      <w:r>
        <w:rPr>
          <w:rFonts w:eastAsia="Times New Roman" w:cs="Times New Roman"/>
          <w:szCs w:val="24"/>
        </w:rPr>
        <w:t xml:space="preserve">τει για τα Πρακτικά τις προαναφερθείσες νομοτεχνικές βελτιώσεις, οι οποίες έχουν ως εξής: </w:t>
      </w:r>
    </w:p>
    <w:p w14:paraId="6BEEFCF4" w14:textId="77777777" w:rsidR="009B7D3A" w:rsidRDefault="00441D78">
      <w:pPr>
        <w:spacing w:line="600" w:lineRule="auto"/>
        <w:ind w:firstLine="720"/>
        <w:jc w:val="center"/>
        <w:rPr>
          <w:rFonts w:eastAsia="Times New Roman" w:cs="Times New Roman"/>
          <w:color w:val="FF0000"/>
          <w:szCs w:val="24"/>
        </w:rPr>
      </w:pPr>
      <w:r w:rsidRPr="00A3206F">
        <w:rPr>
          <w:rFonts w:eastAsia="Times New Roman" w:cs="Times New Roman"/>
          <w:color w:val="FF0000"/>
          <w:szCs w:val="24"/>
        </w:rPr>
        <w:t>(</w:t>
      </w:r>
      <w:r w:rsidRPr="00A3206F">
        <w:rPr>
          <w:rFonts w:eastAsia="Times New Roman" w:cs="Times New Roman"/>
          <w:color w:val="FF0000"/>
          <w:szCs w:val="24"/>
        </w:rPr>
        <w:t>ΑΛΛΑΓΗ ΣΕΛΙΔΑΣ</w:t>
      </w:r>
      <w:r w:rsidRPr="00A3206F">
        <w:rPr>
          <w:rFonts w:eastAsia="Times New Roman" w:cs="Times New Roman"/>
          <w:color w:val="FF0000"/>
          <w:szCs w:val="24"/>
        </w:rPr>
        <w:t>)</w:t>
      </w:r>
    </w:p>
    <w:p w14:paraId="6BEEFCF5" w14:textId="77777777" w:rsidR="009B7D3A" w:rsidRDefault="00441D78">
      <w:pPr>
        <w:spacing w:line="600" w:lineRule="auto"/>
        <w:ind w:firstLine="720"/>
        <w:jc w:val="center"/>
        <w:rPr>
          <w:rFonts w:eastAsia="Times New Roman" w:cs="Times New Roman"/>
          <w:color w:val="FF0000"/>
          <w:szCs w:val="24"/>
        </w:rPr>
      </w:pPr>
      <w:r w:rsidRPr="00A3206F">
        <w:rPr>
          <w:rFonts w:eastAsia="Times New Roman" w:cs="Times New Roman"/>
          <w:color w:val="FF0000"/>
          <w:szCs w:val="24"/>
        </w:rPr>
        <w:t>(</w:t>
      </w:r>
      <w:r w:rsidRPr="00A3206F">
        <w:rPr>
          <w:rFonts w:eastAsia="Times New Roman" w:cs="Times New Roman"/>
          <w:color w:val="FF0000"/>
          <w:szCs w:val="24"/>
        </w:rPr>
        <w:t>ΝΑ ΜΠΟΥΝ ΟΙ ΣΕΛΙΔΕΣ 340</w:t>
      </w:r>
      <w:r w:rsidRPr="00A3206F">
        <w:rPr>
          <w:rFonts w:eastAsia="Times New Roman" w:cs="Times New Roman"/>
          <w:color w:val="FF0000"/>
          <w:szCs w:val="24"/>
        </w:rPr>
        <w:t>-342)</w:t>
      </w:r>
    </w:p>
    <w:p w14:paraId="6BEEFCF6" w14:textId="77777777" w:rsidR="009B7D3A" w:rsidRDefault="00441D78">
      <w:pPr>
        <w:spacing w:line="600" w:lineRule="auto"/>
        <w:ind w:firstLine="720"/>
        <w:jc w:val="center"/>
        <w:rPr>
          <w:rFonts w:eastAsia="Times New Roman" w:cs="Times New Roman"/>
          <w:color w:val="FF0000"/>
          <w:szCs w:val="24"/>
        </w:rPr>
      </w:pPr>
      <w:r w:rsidRPr="00A3206F">
        <w:rPr>
          <w:rFonts w:eastAsia="Times New Roman" w:cs="Times New Roman"/>
          <w:color w:val="FF0000"/>
          <w:szCs w:val="24"/>
        </w:rPr>
        <w:t>(ΑΛΛΑΓΗ ΣΕΛΙΔΑΣ)</w:t>
      </w:r>
    </w:p>
    <w:p w14:paraId="6BEEFCF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Κύριε Πρόεδρε, θα ήθελα τον λόγο για κάποιες ερωτήσεις στον Υπουργό. </w:t>
      </w:r>
    </w:p>
    <w:p w14:paraId="6BEEFCF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Κατσώτη, ο κ. Γρέγος είναι ήδη στο Βήμα. Μόλις τελειώσει ο κύριος συνάδελφος, κύριε Κατσώτη, θα σας δώσω τον λόγο. Να είμαστε λίγο διακριτικοί. </w:t>
      </w:r>
    </w:p>
    <w:p w14:paraId="6BEEFCF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Κύριε Γρέγο, έχετε τον λόγο. </w:t>
      </w:r>
    </w:p>
    <w:p w14:paraId="6BEEFCF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6BEEFCF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Δεν ξέρουμε αν θα φέρετε άλλες τροπολογίες. Έχουμε ακόμη δύο ώρες. Ίσως φέρετε κάποιες μετά την ψήφιση του νομοσχεδίου. Μόνο αυτό δεν έχει γίνει μέχρι στιγμής. </w:t>
      </w:r>
    </w:p>
    <w:p w14:paraId="6BEEFCF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Να πω κατ’ αρχάς ότι οι λέξεις σκοταδισμός, μισαλλοδοξία, ρητορική μίσους και ρατσισμός σε βάρ</w:t>
      </w:r>
      <w:r>
        <w:rPr>
          <w:rFonts w:eastAsia="Times New Roman" w:cs="Times New Roman"/>
          <w:szCs w:val="24"/>
        </w:rPr>
        <w:t>ος των Ελλήνων ανήκουν εξ ολοκλήρου στο ΣΥΡΙΖΑ και στην Αριστερά. Επίσης, όταν μας κατηγορείτε για οποιονδήποτε λόγο και με οποιονδήποτε τρόπο δεν το κάνετε μόνο σε εμάς τους Βουλευτές της Χρυσής Αυγής, αλλά το κάνετε κατ’ επέκταση και στις εκατοντάδες χιλ</w:t>
      </w:r>
      <w:r>
        <w:rPr>
          <w:rFonts w:eastAsia="Times New Roman" w:cs="Times New Roman"/>
          <w:szCs w:val="24"/>
        </w:rPr>
        <w:t xml:space="preserve">ιάδες Έλληνες υποστηρικτές μας. </w:t>
      </w:r>
    </w:p>
    <w:p w14:paraId="6BEEFCF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Ακούσαμε έναν ομιλητή του ΣΥΡΙΖΑ να λέει για τα λεωφορεία του ΟΑΣΘ, αλλά δεν μας είπε για τα λεωφορεία που έχουν κάψει τα «δικά σας παιδιά», ούτε για τα δρομολόγια του τρόμου στις γνωστές περιοχές των Αθηνών και της Θεσσαλο</w:t>
      </w:r>
      <w:r>
        <w:rPr>
          <w:rFonts w:eastAsia="Times New Roman" w:cs="Times New Roman"/>
          <w:szCs w:val="24"/>
        </w:rPr>
        <w:t xml:space="preserve">νίκης. </w:t>
      </w:r>
    </w:p>
    <w:p w14:paraId="6BEEFCF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Επίσης, ένα σημαντικότατο θέμα είναι αυτό της ασφάλειας των οδηγών των ταξί, που πολύ συχνά πέφτουν θύματα κάθε είδους εγκληματία και δεν έχουν κα</w:t>
      </w:r>
      <w:r>
        <w:rPr>
          <w:rFonts w:eastAsia="Times New Roman" w:cs="Times New Roman"/>
          <w:szCs w:val="24"/>
        </w:rPr>
        <w:t>μ</w:t>
      </w:r>
      <w:r>
        <w:rPr>
          <w:rFonts w:eastAsia="Times New Roman" w:cs="Times New Roman"/>
          <w:szCs w:val="24"/>
        </w:rPr>
        <w:t xml:space="preserve">μία προστασία. </w:t>
      </w:r>
    </w:p>
    <w:p w14:paraId="6BEEFCFF" w14:textId="77777777" w:rsidR="009B7D3A" w:rsidRDefault="00441D78">
      <w:pPr>
        <w:spacing w:line="600" w:lineRule="auto"/>
        <w:ind w:firstLine="720"/>
        <w:jc w:val="both"/>
        <w:rPr>
          <w:rFonts w:eastAsia="Times New Roman"/>
          <w:szCs w:val="24"/>
        </w:rPr>
      </w:pPr>
      <w:r>
        <w:rPr>
          <w:rFonts w:eastAsia="Times New Roman"/>
          <w:szCs w:val="24"/>
        </w:rPr>
        <w:t>Επίσης, δεν ξέρω πόσοι από εσάς κυκλοφορείτε με τα μέσα μαζικής μεταφοράς, αλλά μάλλο</w:t>
      </w:r>
      <w:r>
        <w:rPr>
          <w:rFonts w:eastAsia="Times New Roman"/>
          <w:szCs w:val="24"/>
        </w:rPr>
        <w:t>ν δεν το διακινδυνεύετε και όχι για λόγους οικονομίας.</w:t>
      </w:r>
    </w:p>
    <w:p w14:paraId="6BEEFD00"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Συζητάμε ένα πάρα πολύ σοβαρό νομοσχέδιο, </w:t>
      </w:r>
      <w:r>
        <w:rPr>
          <w:rFonts w:eastAsia="Times New Roman"/>
          <w:szCs w:val="24"/>
        </w:rPr>
        <w:t xml:space="preserve">το οποίο </w:t>
      </w:r>
      <w:r>
        <w:rPr>
          <w:rFonts w:eastAsia="Times New Roman"/>
          <w:szCs w:val="24"/>
        </w:rPr>
        <w:t>αφορά πολλά και διαφορετικά ζητήματα. Θα αναφερθώ κυρίως σ’ αυτά που αφορούν τις διατάξεις του ΚΟΚ.</w:t>
      </w:r>
    </w:p>
    <w:p w14:paraId="6BEEFD01"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Τα τραγικά αποτελέσματα της ανικανότητας των κυβερ</w:t>
      </w:r>
      <w:r>
        <w:rPr>
          <w:rFonts w:eastAsia="Times New Roman"/>
          <w:szCs w:val="24"/>
        </w:rPr>
        <w:t>νήσεων τα βιώνουμε όλοι καθημερινά, με τραγικό απολογισμό, απόρροια των τροχαίων σε όλη την επικράτεια. Όλοι συμφωνούν ότι η αντιμετώπισή τους είναι κυρίως θέμα παιδείας, αλλά σίγουρα δεν είναι μόνο αυτό. Αλλά ας ξεκινήσουμε από αυτό. Ποιας παιδείας; Αυτής</w:t>
      </w:r>
      <w:r>
        <w:rPr>
          <w:rFonts w:eastAsia="Times New Roman"/>
          <w:szCs w:val="24"/>
        </w:rPr>
        <w:t xml:space="preserve"> που δεν υπάρχει σε κα</w:t>
      </w:r>
      <w:r>
        <w:rPr>
          <w:rFonts w:eastAsia="Times New Roman"/>
          <w:szCs w:val="24"/>
        </w:rPr>
        <w:t>μ</w:t>
      </w:r>
      <w:r>
        <w:rPr>
          <w:rFonts w:eastAsia="Times New Roman"/>
          <w:szCs w:val="24"/>
        </w:rPr>
        <w:t>μία έκφανση της μαθητικής, οικογενειακής και κοινωνικής ζωής και συμπεριφοράς; Το πρότυπο για κάθε νέο οδηγό οποιουδήποτε οχήματος είναι κυρίως ο στενός οικογενειακός κύκλος. Η εικόνα του πατέρα ή της μητέρας με αντικοινωνική συμπερι</w:t>
      </w:r>
      <w:r>
        <w:rPr>
          <w:rFonts w:eastAsia="Times New Roman"/>
          <w:szCs w:val="24"/>
        </w:rPr>
        <w:t>φορά, η επικίνδυνη οδήγηση, είναι σαφώς ένα πολύ άσχημο παράδειγμα για τον μελλοντικό οδηγό.</w:t>
      </w:r>
    </w:p>
    <w:p w14:paraId="6BEEFD02"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Όσον αφορά την εκπαίδευση, τι καλύτερο από το να οριστεί το μάθημα </w:t>
      </w:r>
      <w:r>
        <w:rPr>
          <w:rFonts w:eastAsia="Times New Roman"/>
          <w:szCs w:val="24"/>
        </w:rPr>
        <w:t>Κυκλοφοριακής Αγωγής</w:t>
      </w:r>
      <w:r>
        <w:rPr>
          <w:rFonts w:eastAsia="Times New Roman"/>
          <w:szCs w:val="24"/>
        </w:rPr>
        <w:t xml:space="preserve"> ως πρωτεύον και βασικό στις τρεις τάξεις του γυμνασίου; Είναι τόσο βασικό, </w:t>
      </w:r>
      <w:r>
        <w:rPr>
          <w:rFonts w:eastAsia="Times New Roman"/>
          <w:szCs w:val="24"/>
        </w:rPr>
        <w:t>τόσο σημαντικό όσο η ανθρώπινη ζωή και πολύ πιο βασικό από άλλα μαθήματα.</w:t>
      </w:r>
    </w:p>
    <w:p w14:paraId="6BEEFD03"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Να πούμε εδώ ότι στοιχειώδες δείγμα πολιτισμού είναι ο σεβασμός στο περιβάλλον απ’ όλους τους οδηγούς. Είναι συχνότατο το φαινόμενο τού να πετάγονται κάθε είδους απορρίμματα από τα π</w:t>
      </w:r>
      <w:r>
        <w:rPr>
          <w:rFonts w:eastAsia="Times New Roman"/>
          <w:szCs w:val="24"/>
        </w:rPr>
        <w:t>αράθυρα των αυτοκινήτων, πράγμα που είναι επικίνδυνο και για άλλους οδηγούς, ειδικά για οδηγούς μοτοσυκλετών, αλλά προκαλεί και ρύπανση της περιοχής. Και εδώ τα πρόστιμα θα πρέπει να είναι πάρα πολύ αυστηρά.</w:t>
      </w:r>
    </w:p>
    <w:p w14:paraId="6BEEFD04"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Ένα άλλο μεγάλο θέμα, που δεν το θίγει κανείς κα</w:t>
      </w:r>
      <w:r>
        <w:rPr>
          <w:rFonts w:eastAsia="Times New Roman"/>
          <w:szCs w:val="24"/>
        </w:rPr>
        <w:t>ι κανείς δεν ασχολείται με αυτό, είναι η προσοχή που θα πρέπει να δίνεται στον σεβασμό των ζώων, που ναι μεν δεν γνωρίζουν τον Κώδικα Οδικής Κυκλοφορίας, αλλά πολλοί οδηγοί συμπεριφέρονται σαν ζώα στα ζώα.</w:t>
      </w:r>
    </w:p>
    <w:p w14:paraId="6BEEFD05"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Για να επανέλθω στο θέμα της εκπαίδευσης, να σας ε</w:t>
      </w:r>
      <w:r>
        <w:rPr>
          <w:rFonts w:eastAsia="Times New Roman"/>
          <w:szCs w:val="24"/>
        </w:rPr>
        <w:t>πισημάνω, όπως έχουμε κάνει και με συχνές ερωτήσεις, το γνωστό αλλά εντελώς απαξιωμένο θέμα των Πάρκων Κυκλοφοριακής Αγωγής. Τα περισσότερα, αν όχι όλα, έχουν μετατραπεί σε σκουπιδότοπους και όχι μόνο εκπαίδευση δεν παρέχουν στα παιδιά, αλλά και επικίνδυνα</w:t>
      </w:r>
      <w:r>
        <w:rPr>
          <w:rFonts w:eastAsia="Times New Roman"/>
          <w:szCs w:val="24"/>
        </w:rPr>
        <w:t xml:space="preserve"> είναι. Θα πρέπει να μεριμνήσουν εδώ τα συναρμόδια Υπουργεία και γι’ αυτό το θέμα.</w:t>
      </w:r>
    </w:p>
    <w:p w14:paraId="6BEEFD06"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Βεβαίως, πέρα από την αύξηση των προστίμων για σοβαρές παραβάσεις, όπως η οδήγηση υπό την επήρεια αλκοόλ, η συμμετοχή σε αυτοσχέδιους αγώνες, η επίδειξη ικανότητας ανταγωνισ</w:t>
      </w:r>
      <w:r>
        <w:rPr>
          <w:rFonts w:eastAsia="Times New Roman"/>
          <w:szCs w:val="24"/>
        </w:rPr>
        <w:t xml:space="preserve">μού και εντυπωσιασμού, εδώ θα έπρεπε ίσως να προβλέπεται και η κατάσχεση του οχήματος, η παραβίαση του κόκκινου σηματοδότη και του </w:t>
      </w:r>
      <w:r>
        <w:rPr>
          <w:rFonts w:eastAsia="Times New Roman"/>
          <w:szCs w:val="24"/>
          <w:lang w:val="en-US"/>
        </w:rPr>
        <w:t>STOP</w:t>
      </w:r>
      <w:r>
        <w:rPr>
          <w:rFonts w:eastAsia="Times New Roman"/>
          <w:szCs w:val="24"/>
        </w:rPr>
        <w:t xml:space="preserve"> και φυσικά η παράνομη προσπέραση.</w:t>
      </w:r>
    </w:p>
    <w:p w14:paraId="6BEEFD07"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Επίσης, βαρύ θα πρέπει να είναι και το πρόστιμο σε όσους οδηγούν αργά στην αριστερή λω</w:t>
      </w:r>
      <w:r>
        <w:rPr>
          <w:rFonts w:eastAsia="Times New Roman"/>
          <w:szCs w:val="24"/>
        </w:rPr>
        <w:t>ρίδα κυκλοφορίας, καθώς συνήθως προκαλούν θανατηφόρα ατυχήματα, αλλά και σε όσους οδηγούν στις λωρίδες εκτάκτου ανάγκης χωρίς λόγο. Εδώ απαιτείται και η συνδρομή άλλων οδηγών με μια απλή κλήση στην τροχαία.</w:t>
      </w:r>
    </w:p>
    <w:p w14:paraId="6BEEFD08"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Σχετικά με την υποβολή προστίμων με βάση τα εισοδ</w:t>
      </w:r>
      <w:r>
        <w:rPr>
          <w:rFonts w:eastAsia="Times New Roman"/>
          <w:szCs w:val="24"/>
        </w:rPr>
        <w:t>ηματικά κριτήρια, μια απλή ερώτηση θέλω να κάνω: Παραδείγματος χάριν, οδηγεί ένας νεαρός, άνεργος νεαρός, ένα μισθωμένο αυτοκίνητο και προκαλεί ατύχημα. Μπορεί ο πατέρας του, όμως, να έχει μια μεγάλη οικονομική επιφάνεια. Επαναλαμβάνω ότι είναι άνεργος ο ν</w:t>
      </w:r>
      <w:r>
        <w:rPr>
          <w:rFonts w:eastAsia="Times New Roman"/>
          <w:szCs w:val="24"/>
        </w:rPr>
        <w:t>εαρός και έχει μεγάλο εισόδημα ο πατέρας. Τι γίνεται σ’ αυτήν την περίπτωση; Δηλαδή η Τροχαία θα ζητάει και Ε9; Τι γίνεται, επίσης, στην περίπτωση που άλλος μισθώνει, άλλος οδηγεί και προκαλεί ατύχημα; Ποιος, τι και πώς θα πληρώσει και με τι δεδομένα; Υπάρ</w:t>
      </w:r>
      <w:r>
        <w:rPr>
          <w:rFonts w:eastAsia="Times New Roman"/>
          <w:szCs w:val="24"/>
        </w:rPr>
        <w:t xml:space="preserve">χουν ασάφειες και αδικίες και σ’ αυτό το νομοσχέδιο. </w:t>
      </w:r>
    </w:p>
    <w:p w14:paraId="6BEEFD09"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Ένας σημαντικός οδηγός είναι τα στατιστικά στοιχεία της ΕΛ.ΑΣ. και, φυσικά οι ειδικοί που υπάρχουν, ευτυχώς, για τέτοια θέματα. Φυσικά οι αιτίες για τη μάστιγα που εξολοθρεύει χιλιάδες ανθρώπους στην πα</w:t>
      </w:r>
      <w:r>
        <w:rPr>
          <w:rFonts w:eastAsia="Times New Roman"/>
          <w:szCs w:val="24"/>
        </w:rPr>
        <w:t>τρίδα μας είναι γνωστές, όπως γνωστή είναι και η ανικανότητα των κυβερνήσεων που ευθύνονται κυρίως γι’ αυτήν την ιδιότυπη γενοκτονία: Οι ελλιπείς έλεγχοι σε οχήματα και οδηγούς, παίρνεις δίπλωμα και οδηγείς χωρίς κάποιον επανέλεγχο για πάρα πολλά χρόνια, ο</w:t>
      </w:r>
      <w:r>
        <w:rPr>
          <w:rFonts w:eastAsia="Times New Roman"/>
          <w:szCs w:val="24"/>
        </w:rPr>
        <w:t xml:space="preserve">ι κακοφτιαγμένοι δρόμοι με τους γνωστούς εργολάβους που φυσικά ποτέ δεν τιμωρούνται για την οποιαδήποτε υπαιτιότητα έχουν, η ελλιπής σήμανση και ο φωτισμός, η ανύπαρκτη κυκλοφοριακή αγωγή, όπως είπα και παραπάνω, η ασήμαντη ενημέρωση σε όλα τα επίπεδα από </w:t>
      </w:r>
      <w:r>
        <w:rPr>
          <w:rFonts w:eastAsia="Times New Roman"/>
          <w:szCs w:val="24"/>
        </w:rPr>
        <w:t xml:space="preserve">το κράτος, σχετικά με τους κινδύνους και τους κανόνες που πρέπει να τηρούνται απ’ όλους. </w:t>
      </w:r>
    </w:p>
    <w:p w14:paraId="6BEEFD0A"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Εδώ θα μπορούσε πολύ εύκολα να γίνει μια διανομή έντυπου υλικού από τις αρμόδιες υπηρεσίες σε αστικά κέντρα, διόδια και επαρχιακούς δρόμους, αλλά και να ληφθούν πιο δ</w:t>
      </w:r>
      <w:r>
        <w:rPr>
          <w:rFonts w:eastAsia="Times New Roman"/>
          <w:szCs w:val="24"/>
        </w:rPr>
        <w:t xml:space="preserve">ραστικά μέτρα, όπως η τοποθέτηση κατεστραμμένων οχημάτων σε περίοπτες θέσεις, αλλά και σοκαριστικές φωτογραφίες από θανατηφόρα ατυχήματα σε ειδικά σποτ, </w:t>
      </w:r>
      <w:r>
        <w:rPr>
          <w:rFonts w:eastAsia="Times New Roman"/>
          <w:szCs w:val="24"/>
        </w:rPr>
        <w:t xml:space="preserve">τα οποία </w:t>
      </w:r>
      <w:r>
        <w:rPr>
          <w:rFonts w:eastAsia="Times New Roman"/>
          <w:szCs w:val="24"/>
        </w:rPr>
        <w:t>θα παίζονται συχνά στα μέσα μαζικής ενημέρωσης σε ώρες μεγάλης τηλεθέασης. Είναι σαφώς μικρότε</w:t>
      </w:r>
      <w:r>
        <w:rPr>
          <w:rFonts w:eastAsia="Times New Roman"/>
          <w:szCs w:val="24"/>
        </w:rPr>
        <w:t xml:space="preserve">ρο το σοκ που θα προκαλούσαν αυτές οι εικόνες από το τραγικό αποτέλεσμα ενός ατυχήματος. </w:t>
      </w:r>
    </w:p>
    <w:p w14:paraId="6BEEFD0B"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Είναι και πολλές ακόμα οι αιτίες, που ναι μεν έχουν εντοπιστεί και καταγραφεί από τους φορείς, αλλά ελάχιστα έχουν γίνει μέχρι τώρα.</w:t>
      </w:r>
    </w:p>
    <w:p w14:paraId="6BEEFD0C"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Επίσης, όπως είπα και παραπάνω, ο νόμος πρέπει να εφαρμόζεται για όλους. Τώρα βέβαια πώς να εφαρμόσεις τον νόμο </w:t>
      </w:r>
      <w:r>
        <w:rPr>
          <w:rFonts w:eastAsia="Times New Roman"/>
          <w:szCs w:val="24"/>
        </w:rPr>
        <w:t xml:space="preserve">σε </w:t>
      </w:r>
      <w:r>
        <w:rPr>
          <w:rFonts w:eastAsia="Times New Roman"/>
          <w:szCs w:val="24"/>
        </w:rPr>
        <w:t>ανθρώπους που αδιαφορούν για τη ζωή τους ή τη ζωή των παιδιών τους; Χαρακτηριστική είναι η περίπτωση των Ρομά, όπως τους λέτε, οι οποίοι με δ</w:t>
      </w:r>
      <w:r>
        <w:rPr>
          <w:rFonts w:eastAsia="Times New Roman"/>
          <w:szCs w:val="24"/>
        </w:rPr>
        <w:t>ιάφορα οχήματα κάθε είδους μεταφέρουν όρθια παιδιά, ακόμα και στην καρότσα.</w:t>
      </w:r>
    </w:p>
    <w:p w14:paraId="6BEEFD0D" w14:textId="77777777" w:rsidR="009B7D3A" w:rsidRDefault="00441D78">
      <w:pPr>
        <w:spacing w:line="600" w:lineRule="auto"/>
        <w:jc w:val="both"/>
        <w:rPr>
          <w:rFonts w:eastAsia="Times New Roman" w:cs="Times New Roman"/>
          <w:szCs w:val="24"/>
        </w:rPr>
      </w:pPr>
      <w:r>
        <w:rPr>
          <w:rFonts w:eastAsia="Times New Roman" w:cs="Times New Roman"/>
          <w:szCs w:val="24"/>
        </w:rPr>
        <w:t>Φυσικά σε αυτούς ούτε πρόστιμα με εισοδηματικά κριτήρια μπορείτε να βάλετε ούτε μπορείτε να τους απαγορεύσετε τίποτε.</w:t>
      </w:r>
    </w:p>
    <w:p w14:paraId="6BEEFD0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Το νομοσχέδιο, όπως είπε και ο ειδικός μας αγορητής, έχει και </w:t>
      </w:r>
      <w:r>
        <w:rPr>
          <w:rFonts w:eastAsia="Times New Roman" w:cs="Times New Roman"/>
          <w:szCs w:val="24"/>
        </w:rPr>
        <w:t>θετικά άρθρα, κάποια από τα οποία θα ψηφίσουμε, κάποια θα καταψηφίσουμε και σε κάποια θα ψηφίσουμε «</w:t>
      </w:r>
      <w:r>
        <w:rPr>
          <w:rFonts w:eastAsia="Times New Roman" w:cs="Times New Roman"/>
          <w:szCs w:val="24"/>
        </w:rPr>
        <w:t>π</w:t>
      </w:r>
      <w:r>
        <w:rPr>
          <w:rFonts w:eastAsia="Times New Roman" w:cs="Times New Roman"/>
          <w:szCs w:val="24"/>
        </w:rPr>
        <w:t>αρών</w:t>
      </w:r>
      <w:r>
        <w:rPr>
          <w:rFonts w:eastAsia="Times New Roman" w:cs="Times New Roman"/>
          <w:szCs w:val="24"/>
        </w:rPr>
        <w:t>». Το θέμα είναι να σταματήσει αυτή η ιδιότυπη γενοκτονία που μαστίζει την πατρίδα μας. Μας αφορά όλους, γιατί είμαστε όλοι εν δυνάμει θύματα αυτού του</w:t>
      </w:r>
      <w:r>
        <w:rPr>
          <w:rFonts w:eastAsia="Times New Roman" w:cs="Times New Roman"/>
          <w:szCs w:val="24"/>
        </w:rPr>
        <w:t xml:space="preserve"> ακήρυκτου πολέμου, που πρέπει επιτέλους να σταματήσει και να αναλάβουν όλοι τις ευθύνες τους.</w:t>
      </w:r>
    </w:p>
    <w:p w14:paraId="6BEEFD0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οικονομική κρίση που μαστίζει τη χώρα αντανακλάται και σε αυτό το θέμα, με καταστροφικές συνέπειες. Θα κλείσω με τις φράσεις και τις σκέψεις του γνωστού Ιαβέρη</w:t>
      </w:r>
      <w:r>
        <w:rPr>
          <w:rFonts w:eastAsia="Times New Roman" w:cs="Times New Roman"/>
          <w:szCs w:val="24"/>
        </w:rPr>
        <w:t>: «Δεν υπάρχει τίποτε πιο δραματικό και τραγικό από το να συνοδεύουν οι γονείς τα λατρευτά τους παιδιά στην τελευταία τους κατοικία ή να τα βλέπουν ζωντανά μεν, αλλά ανάπηρα, παραπληγικά και ανήμπορα για πάντα σε μια σκοτεινή γωνιά του κελιού-τάφου, που έγ</w:t>
      </w:r>
      <w:r>
        <w:rPr>
          <w:rFonts w:eastAsia="Times New Roman" w:cs="Times New Roman"/>
          <w:szCs w:val="24"/>
        </w:rPr>
        <w:t>ινε το σπίτι τους μετά το απίστευτο και απρόσμενο τροχαίο.</w:t>
      </w:r>
    </w:p>
    <w:p w14:paraId="6BEEFD1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Δεν είναι λιγότερος ο πόνος, βέβαια, των ορφανών παιδιών, που οι γονείς τους χάθηκαν ή ακρωτηριάστηκαν στην άσφαλτο, γιατί δεν κατάλαβαν ότι τα τροχαία δεν ξεχωρίζουν κανέναν και χτυπούν αδιάκριτα </w:t>
      </w:r>
      <w:r>
        <w:rPr>
          <w:rFonts w:eastAsia="Times New Roman" w:cs="Times New Roman"/>
          <w:szCs w:val="24"/>
        </w:rPr>
        <w:t>όσους κυκλοφορούν μαζί τους, χωρίς να τα βλέπουν στους δρόμους. Δεν θα συμβεί ποτέ σε εμάς, θα συμβεί μόνο σε άλλους».</w:t>
      </w:r>
    </w:p>
    <w:p w14:paraId="6BEEFD1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BEEFD1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BEEFD1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«Δυστυχώς, όμως, όλοι είμαστ</w:t>
      </w:r>
      <w:r>
        <w:rPr>
          <w:rFonts w:eastAsia="Times New Roman" w:cs="Times New Roman"/>
          <w:szCs w:val="24"/>
        </w:rPr>
        <w:t xml:space="preserve">ε </w:t>
      </w:r>
      <w:r>
        <w:rPr>
          <w:rFonts w:eastAsia="Times New Roman" w:cs="Times New Roman"/>
          <w:szCs w:val="24"/>
        </w:rPr>
        <w:t>«</w:t>
      </w:r>
      <w:r>
        <w:rPr>
          <w:rFonts w:eastAsia="Times New Roman" w:cs="Times New Roman"/>
          <w:szCs w:val="24"/>
        </w:rPr>
        <w:t>εμείς οι άλλοι</w:t>
      </w:r>
      <w:r>
        <w:rPr>
          <w:rFonts w:eastAsia="Times New Roman" w:cs="Times New Roman"/>
          <w:szCs w:val="24"/>
        </w:rPr>
        <w:t>»</w:t>
      </w:r>
      <w:r>
        <w:rPr>
          <w:rFonts w:eastAsia="Times New Roman" w:cs="Times New Roman"/>
          <w:szCs w:val="24"/>
        </w:rPr>
        <w:t xml:space="preserve"> και αν δεν δείξουμε σεβασμό και φόβο, θα έλεγα, για κάτι που πραγματικά εξοντώνει και καταστρέφει δεκάδες ζωές καθημερινά, είναι σίγουρο ότι το πιο φρικτό θα χτυπήσει και τη δική μας πόρτα και τότε θα είναι πολύ αργά για μετάνοιες και άλ</w:t>
      </w:r>
      <w:r>
        <w:rPr>
          <w:rFonts w:eastAsia="Times New Roman" w:cs="Times New Roman"/>
          <w:szCs w:val="24"/>
        </w:rPr>
        <w:t>λες πια συμπεριφορές. Από τον πρώτο πολίτη έως τον τελευταίο αυτής της ανόητης χώρας θα έπρεπε να γίνει πιστευτό ένα πραγματικά εθνικό μας θέμα. Είναι αυτό που το αφήνουμε, δυστυχώς, να γιγαντώνεται πάνω στην εχθρική για τη ζωή μας άσφαλτο».</w:t>
      </w:r>
    </w:p>
    <w:p w14:paraId="6BEEFD1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ευχαριστώ.</w:t>
      </w:r>
    </w:p>
    <w:p w14:paraId="6BEEFD15" w14:textId="77777777" w:rsidR="009B7D3A" w:rsidRDefault="00441D78">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BEEFD1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BEEFD1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 συνάδελφος κ. Γεώργιος Καρράς έχει τον λόγο.</w:t>
      </w:r>
    </w:p>
    <w:p w14:paraId="6BEEFD1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Πρόεδρε, όταν τίθεται ζήτημα νομοσχεδίου Μεταφορών, αναζητούμε </w:t>
      </w:r>
      <w:r>
        <w:rPr>
          <w:rFonts w:eastAsia="Times New Roman" w:cs="Times New Roman"/>
          <w:szCs w:val="24"/>
        </w:rPr>
        <w:t>στις «</w:t>
      </w:r>
      <w:r>
        <w:rPr>
          <w:rFonts w:eastAsia="Times New Roman" w:cs="Times New Roman"/>
          <w:szCs w:val="24"/>
        </w:rPr>
        <w:t xml:space="preserve">άλλες </w:t>
      </w:r>
      <w:r>
        <w:rPr>
          <w:rFonts w:eastAsia="Times New Roman" w:cs="Times New Roman"/>
          <w:szCs w:val="24"/>
        </w:rPr>
        <w:t>διατάξεις» τι ρυθμίζει ή τι δεν ρυθμίζει, γιατί πάντοτε στα θέματα των μεταφορών υπάρχουν κενά και ελλείψεις.</w:t>
      </w:r>
    </w:p>
    <w:p w14:paraId="6BEEFD1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Ανέτρεξα, λοιπόν, στις άλλες διατάξεις του νομοσχεδίου -και δεν θέλω να γίνω κουραστικός για τα τέσσερα πρώτα μέρη, έχουν ειπωθεί πολλ</w:t>
      </w:r>
      <w:r>
        <w:rPr>
          <w:rFonts w:eastAsia="Times New Roman" w:cs="Times New Roman"/>
          <w:szCs w:val="24"/>
        </w:rPr>
        <w:t>ά- και διαπίστωσα τούτο, ότι αποδεικνύει την απαξίωση των σιδηροδρομικών μεταφορών. Γιατί το λέω αυτό; Αποδεικνύεται από τις ίδιες τις διατάξεις τις οποίες περιέχει.</w:t>
      </w:r>
    </w:p>
    <w:p w14:paraId="6BEEFD1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Έρχεται, λοιπόν, στο άρθρο 75 και ομολογεί ότι δεν έχουν εκπαιδευτεί μηχανοδηγοί, δεν έχου</w:t>
      </w:r>
      <w:r>
        <w:rPr>
          <w:rFonts w:eastAsia="Times New Roman" w:cs="Times New Roman"/>
          <w:szCs w:val="24"/>
        </w:rPr>
        <w:t xml:space="preserve">ν εκπαιδευτεί βοηθοί μηχανοδηγοί και έρχεται σήμερα και μας λέει το νομοσχέδιο ότι έχουμε ανάγκη. Πράγματι, έχουμε ανάγκη. Αν θέλουμε να έχουμε ένα πλαίσιο μεταφορών σε μια χώρα, αν θέλουμε μια χώρα να βρίσκεται υπό καθεστώς ανάπτυξης, έχει ανάγκη και τις </w:t>
      </w:r>
      <w:r>
        <w:rPr>
          <w:rFonts w:eastAsia="Times New Roman" w:cs="Times New Roman"/>
          <w:szCs w:val="24"/>
        </w:rPr>
        <w:t>σιδηροδρομικές μεταφορές. Όμως, αυτό το κάνουν άνθρωποι, δεν το κάνουν αυτόματα τα μηχανήματα.</w:t>
      </w:r>
    </w:p>
    <w:p w14:paraId="6BEEFD1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Βλέπουμε, λοιπόν, ότι έχουμε έλλειψη σε μηχανοδηγούς και βοηθούς και προσπαθούμε σήμερα να δώσουμε με περικοπή, με περιορισμό του χρόνου εκπαίδευσης, τις άδειες </w:t>
      </w:r>
      <w:r>
        <w:rPr>
          <w:rFonts w:eastAsia="Times New Roman" w:cs="Times New Roman"/>
          <w:szCs w:val="24"/>
        </w:rPr>
        <w:t>αυτές που απαιτούνται.</w:t>
      </w:r>
    </w:p>
    <w:p w14:paraId="6BEEFD1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Πάμε παρακάτω. Βλέπουμε ότι έχουμε μια </w:t>
      </w:r>
      <w:r>
        <w:rPr>
          <w:rFonts w:eastAsia="Times New Roman" w:cs="Times New Roman"/>
          <w:szCs w:val="24"/>
        </w:rPr>
        <w:t>Ρ</w:t>
      </w:r>
      <w:r>
        <w:rPr>
          <w:rFonts w:eastAsia="Times New Roman" w:cs="Times New Roman"/>
          <w:szCs w:val="24"/>
        </w:rPr>
        <w:t xml:space="preserve">υθμιστική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Σ</w:t>
      </w:r>
      <w:r>
        <w:rPr>
          <w:rFonts w:eastAsia="Times New Roman" w:cs="Times New Roman"/>
          <w:szCs w:val="24"/>
        </w:rPr>
        <w:t>ιδηροδρόμων</w:t>
      </w:r>
      <w:r>
        <w:rPr>
          <w:rFonts w:eastAsia="Times New Roman" w:cs="Times New Roman"/>
          <w:szCs w:val="24"/>
        </w:rPr>
        <w:t xml:space="preserve">, τη ΡΑΣ, η οποία είναι υποστελεχωμένη, της οποίας την απόδοση του έργου δεν ξέρω. Στην ιστοσελίδα </w:t>
      </w:r>
      <w:r>
        <w:rPr>
          <w:rFonts w:eastAsia="Times New Roman" w:cs="Times New Roman"/>
          <w:szCs w:val="24"/>
        </w:rPr>
        <w:t xml:space="preserve">της </w:t>
      </w:r>
      <w:r>
        <w:rPr>
          <w:rFonts w:eastAsia="Times New Roman" w:cs="Times New Roman"/>
          <w:szCs w:val="24"/>
        </w:rPr>
        <w:t xml:space="preserve">αναρτά πεπραγμένα, αλλά όσο τουλάχιστον μπορώ να αντιληφθώ, </w:t>
      </w:r>
      <w:r>
        <w:rPr>
          <w:rFonts w:eastAsia="Times New Roman" w:cs="Times New Roman"/>
          <w:szCs w:val="24"/>
        </w:rPr>
        <w:t>είναι τα κοινότοπα και συνήθη και μας λένε, λοιπόν, ότι «θα καταργήσουμε τρεις θέσεις» -μα, οι θέσεις αυτές που καταργούνται δεν είχαν πληρωθεί- «και θα διορίσουμε ειδικούς συμβούλους του Προέδρου».</w:t>
      </w:r>
    </w:p>
    <w:p w14:paraId="6BEEFD1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Πάμε, λοιπόν, να δούμε αν αυτό θα αποδώσει ή όχι ή απλώς </w:t>
      </w:r>
      <w:r>
        <w:rPr>
          <w:rFonts w:eastAsia="Times New Roman" w:cs="Times New Roman"/>
          <w:szCs w:val="24"/>
        </w:rPr>
        <w:t>θα τακτοποιηθούν κάποιοι οι οποίοι θα αναγορευτούν σε ειδικούς συμβούλους, επιστημονικούς συνεργάτες και θα έχουν και τα προνόμια αυτά των ειδικών θέσεων.</w:t>
      </w:r>
    </w:p>
    <w:p w14:paraId="6BEEFD1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Εκείνο, όμως, το οποίο έρχεται πολύ σπουδαιότερα να ενοχλήσει είναι το άρθρο 79, το οποίο αναφέρεται </w:t>
      </w:r>
      <w:r>
        <w:rPr>
          <w:rFonts w:eastAsia="Times New Roman" w:cs="Times New Roman"/>
          <w:szCs w:val="24"/>
        </w:rPr>
        <w:t>κυρίως στα ζητήματα της τεράστιας περιουσίας που διαχειρίζεται η ΓΑΙΑΟΣΕ, των τεραστίων ακινήτων της παλιάς σιδηροδρομικής υποδομής, του πολυδιαφημισμένου έργου του εμπορευματικού σταθμού του Θριασίου Πεδίου.</w:t>
      </w:r>
    </w:p>
    <w:p w14:paraId="6BEEFD1F"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Τι διαπιστώνουμε, λοιπόν, σήμερα από την ανάγνω</w:t>
      </w:r>
      <w:r>
        <w:rPr>
          <w:rFonts w:eastAsia="Times New Roman" w:cs="Times New Roman"/>
          <w:szCs w:val="24"/>
        </w:rPr>
        <w:t>ση του άρθρου 79; Ότι προσπαθεί σήμερα να αδειοδοτήσει η Κυβέρνηση το έργο αυτό, το οποίο κοιμάται τόσα χρόνια. Και πώς προσπαθεί να το αδειοδοτήσει, κύριοι συνάδελφοι; Μέσω του νόμου και όχι μέσω της πάγιας διαδικασίας καθορισμού όρων και περιορισμών δομή</w:t>
      </w:r>
      <w:r>
        <w:rPr>
          <w:rFonts w:eastAsia="Times New Roman" w:cs="Times New Roman"/>
          <w:szCs w:val="24"/>
        </w:rPr>
        <w:t>σεως, ούτως ώστε να είναι δυνατόν να ελεγχθούν.</w:t>
      </w:r>
    </w:p>
    <w:p w14:paraId="6BEEFD20"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Επιχειρεί διά νόμου να μην μπορεί να ελεγχθούν εάν είναι συμβατές ή όχι με τις διατάξεις περί προστασίας του περιβάλλοντος, να μη γνωρίζουμε εάν είναι συμβατές με τον Γενικό Οικοδομικό Κανονισμό και κατά παρέ</w:t>
      </w:r>
      <w:r>
        <w:rPr>
          <w:rFonts w:eastAsia="Times New Roman" w:cs="Times New Roman"/>
          <w:szCs w:val="24"/>
        </w:rPr>
        <w:t xml:space="preserve">κκλιση όλα θα αδειοδοτηθούν διά νόμου. Μπορεί να είναι καλό, αλλά δεν είναι ο ορθόδοξος τρόπος, ούτως ώστε να μιλάμε και για προστασία του περιβάλλοντος και για τήρηση της νομιμότητας. </w:t>
      </w:r>
    </w:p>
    <w:p w14:paraId="6BEEFD21"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Αλλά μέσα στο ίδιο άρθρο κρύβονται και κάποια άλλα ζητήματα, τα οποία </w:t>
      </w:r>
      <w:r>
        <w:rPr>
          <w:rFonts w:eastAsia="Times New Roman" w:cs="Times New Roman"/>
          <w:szCs w:val="24"/>
        </w:rPr>
        <w:t xml:space="preserve">έχουν ενδιαφέρον. Επαναλαμβάνεται για μία ακόμη φορά αυτό, το οποίο έχω σχολιάσει πολλές φορές, πως όταν μιλάμε για παραχωρήσεις, για ΣΔΙΤ ή για άλλες επενδύσεις τέτοιας μορφής, πάντοτε την πληρώνει ο οικείος ΟΤΑ, ο οικείος δήμος. </w:t>
      </w:r>
    </w:p>
    <w:p w14:paraId="6BEEFD22"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Αναφέρει ότι </w:t>
      </w:r>
      <w:r>
        <w:rPr>
          <w:rFonts w:eastAsia="Times New Roman" w:cs="Times New Roman"/>
          <w:szCs w:val="24"/>
        </w:rPr>
        <w:t>η επιχείρησ</w:t>
      </w:r>
      <w:r>
        <w:rPr>
          <w:rFonts w:eastAsia="Times New Roman" w:cs="Times New Roman"/>
          <w:szCs w:val="24"/>
        </w:rPr>
        <w:t xml:space="preserve">η </w:t>
      </w:r>
      <w:r>
        <w:rPr>
          <w:rFonts w:eastAsia="Times New Roman" w:cs="Times New Roman"/>
          <w:szCs w:val="24"/>
        </w:rPr>
        <w:t>«αυτοεξυπηρετείται». Η επιχείρηση θα αυτοεξυπηρετείται και δεν θα πληρώνει δημοτικά τέλη καθαριότητας ανταποδοτικά, για τον λόγο ότι θα τα φροντίζει η ίδια η επιχείρηση. Σε ένα σημείο, όμως, δεν μπορεί να φροντίσει η ίδια η επιχείρηση και θα αναγκαστεί ν</w:t>
      </w:r>
      <w:r>
        <w:rPr>
          <w:rFonts w:eastAsia="Times New Roman" w:cs="Times New Roman"/>
          <w:szCs w:val="24"/>
        </w:rPr>
        <w:t>α καλέσει τον δήμο χωρίς να του πληρώσει τις υπηρεσίες: Στο σημείο εκείνο που αφορά την απόρριψη των υπολειμμάτων. Πού θα γίνεται; Θα γίνεται άτακτα δεξιά και αριστερά; Όχι! Αυτά τα διαχειρίζεται εκ του νόμου ένας φορέας, ένας δήμος. Περί αυτού δεν ακούω τ</w:t>
      </w:r>
      <w:r>
        <w:rPr>
          <w:rFonts w:eastAsia="Times New Roman" w:cs="Times New Roman"/>
          <w:szCs w:val="24"/>
        </w:rPr>
        <w:t xml:space="preserve">ίποτα. </w:t>
      </w:r>
    </w:p>
    <w:p w14:paraId="6BEEFD23"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 xml:space="preserve"> προχωρώ παραπέρα, γιατί κατ’ ανάγκη λόγω του χρόνου θα περιοριστώ σε αυτά τα ζητήματα. Έχουμε τις περίφημες υποχρεώσεις δημόσιας υπηρεσίας για τις επιβατικές μεταφορές με το τρένο. </w:t>
      </w:r>
    </w:p>
    <w:p w14:paraId="6BEEFD24"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Είχα κάνει πριν από έναν χρόνο μία επίκαιρη ερώτηση και ρωτ</w:t>
      </w:r>
      <w:r>
        <w:rPr>
          <w:rFonts w:eastAsia="Times New Roman" w:cs="Times New Roman"/>
          <w:szCs w:val="24"/>
        </w:rPr>
        <w:t xml:space="preserve">ούσα ποιες περιοχές επιδοτούνται ως άγονες με τα περίφημα 50 εκατομμύρια κατ’ έτος, τα οποία διαθέτει το ελληνικό </w:t>
      </w:r>
      <w:r>
        <w:rPr>
          <w:rFonts w:eastAsia="Times New Roman" w:cs="Times New Roman"/>
          <w:szCs w:val="24"/>
        </w:rPr>
        <w:t xml:space="preserve">δημόσιο </w:t>
      </w:r>
      <w:r>
        <w:rPr>
          <w:rFonts w:eastAsia="Times New Roman" w:cs="Times New Roman"/>
          <w:szCs w:val="24"/>
        </w:rPr>
        <w:t xml:space="preserve">στην ΤΡΑΙΝΟΣΕ χωρίς διαγωνισμό, δι’ απευθείας ανάθεσης. </w:t>
      </w:r>
    </w:p>
    <w:p w14:paraId="6BEEFD25"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Ξέρετε ποια ήταν η απάντηση; Ότι επιδοτείται η γραμμή Αθηνών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Θεσσαλονίκης, </w:t>
      </w:r>
      <w:r>
        <w:rPr>
          <w:rFonts w:eastAsia="Times New Roman" w:cs="Times New Roman"/>
          <w:szCs w:val="24"/>
        </w:rPr>
        <w:t>που έχει μία βασική πληρότητα, η προαστιακή γραμμή Αθηνών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Χαλκίδας, αλλά οι περιοχές εκείνες που έχουν περιοριστεί οι σιδηροδρομικές μεταφορές, όπως ιδιαίτερα οι γραμμές Πελοποννήσου</w:t>
      </w:r>
      <w:r>
        <w:rPr>
          <w:rFonts w:eastAsia="Times New Roman" w:cs="Times New Roman"/>
          <w:szCs w:val="24"/>
        </w:rPr>
        <w:t>,</w:t>
      </w:r>
      <w:r>
        <w:rPr>
          <w:rFonts w:eastAsia="Times New Roman" w:cs="Times New Roman"/>
          <w:szCs w:val="24"/>
        </w:rPr>
        <w:t xml:space="preserve"> από την Πάτρα και κάτω, δεν επιδοτούνται. Θα τεθούν, λέει, αργότερα στ</w:t>
      </w:r>
      <w:r>
        <w:rPr>
          <w:rFonts w:eastAsia="Times New Roman" w:cs="Times New Roman"/>
          <w:szCs w:val="24"/>
        </w:rPr>
        <w:t xml:space="preserve">ο πακέτο Γιούνκερ, αλλά τρένο δεν φτάνει. </w:t>
      </w:r>
    </w:p>
    <w:p w14:paraId="6BEEFD26"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Θέλω να θυμίσω ότι το τρένο είναι μία διαχρονική αξία, με την έννοια ότι εξυπηρετεί όχι μόνο επιβάτες, αλλά και εμπορεύματα και πολλές φορές είναι φθηνότερη η σιδηροδρομική μεταφορά. Δυστυχώς, όμως, ούτε αυτό επιλ</w:t>
      </w:r>
      <w:r>
        <w:rPr>
          <w:rFonts w:eastAsia="Times New Roman" w:cs="Times New Roman"/>
          <w:szCs w:val="24"/>
        </w:rPr>
        <w:t xml:space="preserve">ύεται από το νομοσχέδιο. Διότι για να μεταφέρει τον χρόνο λύσης των προβλημάτων, λέει «θα φτιάξουμε μία ηλεκτρονική πλατφόρμα, στην οποία θα βάζουμε τα δεδομένα μέσα για να βγαίνουν τα συμπεράσματα». </w:t>
      </w:r>
    </w:p>
    <w:p w14:paraId="6BEEFD27" w14:textId="77777777" w:rsidR="009B7D3A" w:rsidRDefault="00441D78">
      <w:pPr>
        <w:spacing w:after="0" w:line="600" w:lineRule="auto"/>
        <w:ind w:firstLine="720"/>
        <w:jc w:val="both"/>
        <w:rPr>
          <w:rFonts w:eastAsia="Times New Roman"/>
          <w:szCs w:val="24"/>
        </w:rPr>
      </w:pPr>
      <w:r>
        <w:rPr>
          <w:rFonts w:eastAsia="Times New Roman" w:cs="Times New Roman"/>
          <w:szCs w:val="24"/>
        </w:rPr>
        <w:t xml:space="preserve">Όμως, κύριε Πρόεδρε, για να τελειώνω, επειδή βλέπω ότι </w:t>
      </w:r>
      <w:r>
        <w:rPr>
          <w:rFonts w:eastAsia="Times New Roman" w:cs="Times New Roman"/>
          <w:szCs w:val="24"/>
        </w:rPr>
        <w:t xml:space="preserve">πλησιάζει το τέλος του χρόνου μου, θα αναφερθώ και στο άρθρο 84 για την περίφημη </w:t>
      </w:r>
      <w:r>
        <w:rPr>
          <w:rFonts w:eastAsia="Times New Roman" w:cs="Times New Roman"/>
          <w:szCs w:val="24"/>
        </w:rPr>
        <w:t>«</w:t>
      </w:r>
      <w:r w:rsidRPr="00154F28">
        <w:rPr>
          <w:color w:val="000000" w:themeColor="text1"/>
        </w:rPr>
        <w:t>ΕΕΣΣΤΥ</w:t>
      </w:r>
      <w:r>
        <w:rPr>
          <w:color w:val="000000" w:themeColor="text1"/>
        </w:rPr>
        <w:t>»</w:t>
      </w:r>
      <w:r>
        <w:rPr>
          <w:rFonts w:eastAsia="Times New Roman"/>
          <w:szCs w:val="24"/>
        </w:rPr>
        <w:t xml:space="preserve">, την εταιρεία που έχει την ευθύνη της συντήρησης του τροχαίου υλικού. </w:t>
      </w:r>
    </w:p>
    <w:p w14:paraId="6BEEFD28" w14:textId="77777777" w:rsidR="009B7D3A" w:rsidRDefault="00441D78">
      <w:pPr>
        <w:spacing w:after="0" w:line="600" w:lineRule="auto"/>
        <w:ind w:firstLine="720"/>
        <w:jc w:val="both"/>
        <w:rPr>
          <w:rFonts w:eastAsia="Times New Roman"/>
          <w:szCs w:val="24"/>
        </w:rPr>
      </w:pPr>
      <w:r>
        <w:rPr>
          <w:rFonts w:eastAsia="Times New Roman"/>
          <w:szCs w:val="24"/>
        </w:rPr>
        <w:t xml:space="preserve">Τι βλέπουμε, λοιπόν; Ότι και αυτή δεν έχει μηχανολογικές άδειες. Έρχεται ο νόμος τώρα και λέει </w:t>
      </w:r>
      <w:r>
        <w:rPr>
          <w:rFonts w:eastAsia="Times New Roman"/>
          <w:szCs w:val="24"/>
        </w:rPr>
        <w:t xml:space="preserve">ότι θα δοθεί μία ετήσια προσωρινή άδεια. Δεν έχει τις προϋποθέσεις, αλλά εν πάση περιπτώσει αδειοδοτείται. </w:t>
      </w:r>
    </w:p>
    <w:p w14:paraId="6BEEFD29" w14:textId="77777777" w:rsidR="009B7D3A" w:rsidRDefault="00441D78">
      <w:pPr>
        <w:spacing w:after="0" w:line="600" w:lineRule="auto"/>
        <w:ind w:firstLine="720"/>
        <w:jc w:val="both"/>
        <w:rPr>
          <w:rFonts w:eastAsia="Times New Roman"/>
          <w:szCs w:val="24"/>
        </w:rPr>
      </w:pPr>
      <w:r>
        <w:rPr>
          <w:rFonts w:eastAsia="Times New Roman"/>
          <w:szCs w:val="24"/>
        </w:rPr>
        <w:t xml:space="preserve">Γιατί, όμως, το θυμήθηκαν τώρα; Διότι έγινε ένας διαγωνισμός μέσω του ΤΑΙΠΕΔ, ο οποίος απέδειξε την αποτυχία όλου αυτού του συστήματος. Όταν η ίδια </w:t>
      </w:r>
      <w:r>
        <w:rPr>
          <w:rFonts w:eastAsia="Times New Roman"/>
          <w:szCs w:val="24"/>
        </w:rPr>
        <w:t xml:space="preserve">η εταιρεία </w:t>
      </w:r>
      <w:r>
        <w:rPr>
          <w:rFonts w:eastAsia="Times New Roman"/>
          <w:szCs w:val="24"/>
        </w:rPr>
        <w:t xml:space="preserve">ΕΕΣΣΤΥ </w:t>
      </w:r>
      <w:r>
        <w:rPr>
          <w:rFonts w:eastAsia="Times New Roman"/>
          <w:szCs w:val="24"/>
        </w:rPr>
        <w:t>έχει αποτιμηθεί από ανεξάρτητο εκτιμητή στα 25 εκατομμύρια περίπου, η μοναδική προσφορά που δόθηκε ήταν τα 9 εκατομμύρια. Και γιατί δόθηκαν τα 9 εκατομμύρια; Διότι υπήρχε ένα άλλο προηγούμενο, το οποίο δυστυχώς δεν συνεισφέρει: είχε εξαγο</w:t>
      </w:r>
      <w:r>
        <w:rPr>
          <w:rFonts w:eastAsia="Times New Roman"/>
          <w:szCs w:val="24"/>
        </w:rPr>
        <w:t xml:space="preserve">ραστεί η ΤΡΑΙΝΟΣΕ έναντι 45 εκατομμυρίων. </w:t>
      </w:r>
    </w:p>
    <w:p w14:paraId="6BEEFD2A" w14:textId="77777777" w:rsidR="009B7D3A" w:rsidRDefault="00441D78">
      <w:pPr>
        <w:spacing w:after="0" w:line="600" w:lineRule="auto"/>
        <w:ind w:firstLine="720"/>
        <w:jc w:val="both"/>
        <w:rPr>
          <w:rFonts w:eastAsia="Times New Roman"/>
          <w:szCs w:val="24"/>
        </w:rPr>
      </w:pPr>
      <w:r>
        <w:rPr>
          <w:rFonts w:eastAsia="Times New Roman"/>
          <w:szCs w:val="24"/>
        </w:rPr>
        <w:t xml:space="preserve">Αλήθεια, έχω ένα ερώτημα: Αυτή η περίφημη σύμβαση της ΤΡΑΙΝΟΣΕ δεν θα έρθει ποτέ στη Βουλή να τη δούμε; Δεν θα ενεργοποιηθεί ποτέ, για να δούμε εάν ο αγοραστής είναι πράγματι και επενδυτής; Ή αρκείται ο αγοραστής </w:t>
      </w:r>
      <w:r>
        <w:rPr>
          <w:rFonts w:eastAsia="Times New Roman"/>
          <w:szCs w:val="24"/>
        </w:rPr>
        <w:t>μόνο στην απόλαυση των 50 εκατομμυρίων που διαθέτει κατ’ έτος το κράτος για την εξυπηρέτηση -υποτίθεται- των αγόνων γραμμών;</w:t>
      </w:r>
    </w:p>
    <w:p w14:paraId="6BEEFD2B"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ολοκληρώστε. </w:t>
      </w:r>
    </w:p>
    <w:p w14:paraId="6BEEFD2C"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Τελειώνω, κύριε Πρόεδρε. </w:t>
      </w:r>
    </w:p>
    <w:p w14:paraId="6BEEFD2D"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Υπάρχει ανάπτυξη στο σιδηροδρομικό δίκτυο; Υπάρχει ανάπτυξη στις εμπορευματικές σιδηροδρομικές και επιβατικές μεταφορές ή θα σέρνεται και τα επόμενα χρόνια; </w:t>
      </w:r>
    </w:p>
    <w:p w14:paraId="6BEEFD2E"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Δυστυχώς, αυτό το νομοσχέδιο στις σχετικές διατάξεις δεν μου έδωσε θετικές απαντήσεις, αντίθετα, ε</w:t>
      </w:r>
      <w:r>
        <w:rPr>
          <w:rFonts w:eastAsia="Times New Roman" w:cs="Times New Roman"/>
          <w:szCs w:val="24"/>
        </w:rPr>
        <w:t xml:space="preserve">νίσχυσε τις ανησυχίες μου. </w:t>
      </w:r>
    </w:p>
    <w:p w14:paraId="6BEEFD2F"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BEEFD30"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και εγώ, κύριε συνάδελφε. </w:t>
      </w:r>
    </w:p>
    <w:p w14:paraId="6BEEFD31"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συνεννοηθούμε λίγο για την εξέλιξη της συζήτησης. Έχουμε πάρει απόφαση στις 19.00΄ να κάνουμε την ο</w:t>
      </w:r>
      <w:r>
        <w:rPr>
          <w:rFonts w:eastAsia="Times New Roman" w:cs="Times New Roman"/>
          <w:szCs w:val="24"/>
        </w:rPr>
        <w:t xml:space="preserve">νομαστική ψηφοφορία. Αυτό δεν μπορεί να αλλάξει, γιατί έχουν προσαρμόσει πάρα πολλοί συνάδελφοι την αναχώρησή τους και για την περιφέρεια, με βάση αυτό το δεδομένο. Αυτό δεν θα αλλάξει. Αποκλείεται να τελειώσει όλος ο κατάλογος μέχρι εκείνη την ώρα -διότι </w:t>
      </w:r>
      <w:r>
        <w:rPr>
          <w:rFonts w:eastAsia="Times New Roman" w:cs="Times New Roman"/>
          <w:szCs w:val="24"/>
        </w:rPr>
        <w:t xml:space="preserve">δεν έχει δεχθεί κανένας συνάδελφος να αυτοεξαιρεθεί- εάν δεν μειώσουμε τον χρόνο και εάν δεν συνεννοηθούμε με κάποιον τρόπο να είμαστε συνεπείς στον χρόνο. Διαφορετικά, οι επτά, οκτώ και παραπάνω τελευταίοι συνάδελφοι δεν θα μιλήσουν και αυτό είναι κρίμα. </w:t>
      </w:r>
      <w:r>
        <w:rPr>
          <w:rFonts w:eastAsia="Times New Roman" w:cs="Times New Roman"/>
          <w:szCs w:val="24"/>
        </w:rPr>
        <w:t xml:space="preserve">Σας το λέω για να το έχουμε υπ’ όψιν μας. Παρακαλώ, βοηθήστε όλοι, γιατί αλλιώς δεν είναι σωστό για τους τελευταίους συναδέλφους. </w:t>
      </w:r>
    </w:p>
    <w:p w14:paraId="6BEEFD32"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Γεωργιάδη, έχετε τον λόγο. </w:t>
      </w:r>
    </w:p>
    <w:p w14:paraId="6BEEFD33"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Ευχαριστώ πολύ, κύριε Πρόεδρε. </w:t>
      </w:r>
    </w:p>
    <w:p w14:paraId="6BEEFD34"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Υπουργέ, ήρθα ν</w:t>
      </w:r>
      <w:r>
        <w:rPr>
          <w:rFonts w:eastAsia="Times New Roman" w:cs="Times New Roman"/>
          <w:szCs w:val="24"/>
        </w:rPr>
        <w:t xml:space="preserve">α τοποθετηθώ στο νομοσχέδιό σας, παρακινούμενος από δύο κυρίως πράγματα που είπατε στην </w:t>
      </w:r>
      <w:r>
        <w:rPr>
          <w:rFonts w:eastAsia="Times New Roman" w:cs="Times New Roman"/>
          <w:szCs w:val="24"/>
        </w:rPr>
        <w:t>επιτροπή</w:t>
      </w:r>
      <w:r>
        <w:rPr>
          <w:rFonts w:eastAsia="Times New Roman" w:cs="Times New Roman"/>
          <w:szCs w:val="24"/>
        </w:rPr>
        <w:t xml:space="preserve">. </w:t>
      </w:r>
    </w:p>
    <w:p w14:paraId="6BEEFD35"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πρώτο ήταν και το πιο ανατριχιαστικό. Είναι η πιο ανατριχιαστική σκηνή που έχω δει, Υπουργός να απευθύνεται με αυτόν τον τρόπο σε οποιονδήποτε έχει συμμετ</w:t>
      </w:r>
      <w:r>
        <w:rPr>
          <w:rFonts w:eastAsia="Times New Roman" w:cs="Times New Roman"/>
          <w:szCs w:val="24"/>
        </w:rPr>
        <w:t xml:space="preserve">άσχει σε μια κοινοβουλευτική </w:t>
      </w:r>
      <w:r>
        <w:rPr>
          <w:rFonts w:eastAsia="Times New Roman" w:cs="Times New Roman"/>
          <w:szCs w:val="24"/>
        </w:rPr>
        <w:t>επιτροπή</w:t>
      </w:r>
      <w:r>
        <w:rPr>
          <w:rFonts w:eastAsia="Times New Roman" w:cs="Times New Roman"/>
          <w:szCs w:val="24"/>
        </w:rPr>
        <w:t xml:space="preserve">. Είπατε προς τον κ. Δρανδάκη της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AXIBEAT</w:t>
      </w:r>
      <w:r>
        <w:rPr>
          <w:rFonts w:eastAsia="Times New Roman" w:cs="Times New Roman"/>
          <w:szCs w:val="24"/>
        </w:rPr>
        <w:t>»</w:t>
      </w:r>
      <w:r>
        <w:rPr>
          <w:rFonts w:eastAsia="Times New Roman" w:cs="Times New Roman"/>
          <w:szCs w:val="24"/>
        </w:rPr>
        <w:t xml:space="preserve"> ότι το ΣΔΟΕ θα έχει πολλή δουλειά να κάνει. </w:t>
      </w:r>
    </w:p>
    <w:p w14:paraId="6BEEFD36"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Παλιά, ξέρετε, κύριε Υπουργέ, εμείς, όσοι δουλεύουμε και έχουμε επιχειρήσεις και είμαστε στην πιάτσα, θεωρούσαμε τους πιο ανήθικο</w:t>
      </w:r>
      <w:r>
        <w:rPr>
          <w:rFonts w:eastAsia="Times New Roman" w:cs="Times New Roman"/>
          <w:szCs w:val="24"/>
        </w:rPr>
        <w:t xml:space="preserve">υς ανθρώπους, τους πιο χυδαίους αυτούς που απειλούσαν τον άλλο ότι θα του στείλουν την εφορία. Και είδα ξαφνικά κάποιον να το κάνει ως Υπουργός. Δεν ξέρω πώς το κάνατε, αλλά να γνωρίζετε ότι δεν είναι καθόλου στην αρμοδιότητά σας να απειλείτε οποιονδήποτε </w:t>
      </w:r>
      <w:r>
        <w:rPr>
          <w:rFonts w:eastAsia="Times New Roman" w:cs="Times New Roman"/>
          <w:szCs w:val="24"/>
        </w:rPr>
        <w:t xml:space="preserve">έρχεται στη Βουλή των Ελλήνων. Ήταν μια ντροπιαστική σκηνή για το Κοινοβούλιο. </w:t>
      </w:r>
    </w:p>
    <w:p w14:paraId="6BEEFD37"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δεύτερος λόγος είναι από το βίντεο αυτό στο οποίο προσπαθούσε να σας εξηγήσει ο κ. Δρανδάκης τη διαφορά μεταξύ επιδότησης και έκπτωσης. </w:t>
      </w:r>
    </w:p>
    <w:p w14:paraId="6BEEFD38"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Ξέρετε, κύριε Υπουργέ, μπορεί να έχου</w:t>
      </w:r>
      <w:r>
        <w:rPr>
          <w:rFonts w:eastAsia="Times New Roman" w:cs="Times New Roman"/>
          <w:szCs w:val="24"/>
        </w:rPr>
        <w:t>με πολλές πολιτικές διαφορές. Υπήρξατε, όμως, πρόεδρος του ΤΕΕ. Ήσασταν επαγγελματίας, δεν ήσασταν ανεπάγγελτος. Δεν μπορεί να έρχεται ένας πολίτης, έστω και επιτυχημένος επιχειρηματίας και να εξευτελίζει έναν Υπουργό κατ’ αυτόν τον τρόπο. Προφανώς, καθένα</w:t>
      </w:r>
      <w:r>
        <w:rPr>
          <w:rFonts w:eastAsia="Times New Roman" w:cs="Times New Roman"/>
          <w:szCs w:val="24"/>
        </w:rPr>
        <w:t xml:space="preserve">ς που έχει εργαστεί στη ζωή του μπορεί να καταλάβει τη διαφορά μεταξύ της επιδοτήσεως και της εκπτώσεως. </w:t>
      </w:r>
    </w:p>
    <w:p w14:paraId="6BEEFD39"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θα ήθελα, λοιπόν, να σας ρωτήσω πολύ καλόπιστα: Σε τι ενοχλείται η Κυβέρνηση </w:t>
      </w:r>
      <w:r>
        <w:rPr>
          <w:rFonts w:eastAsia="Times New Roman" w:cs="Times New Roman"/>
          <w:szCs w:val="24"/>
        </w:rPr>
        <w:t xml:space="preserve">αν </w:t>
      </w:r>
      <w:r>
        <w:rPr>
          <w:rFonts w:eastAsia="Times New Roman" w:cs="Times New Roman"/>
          <w:szCs w:val="24"/>
        </w:rPr>
        <w:t>μία εταιρεία από τα δικά της κέρδη να επιδο</w:t>
      </w:r>
      <w:r>
        <w:rPr>
          <w:rFonts w:eastAsia="Times New Roman" w:cs="Times New Roman"/>
          <w:szCs w:val="24"/>
        </w:rPr>
        <w:t xml:space="preserve">τεί την κούρσα, ο οδηγός ταξί να παίρνει αυτό που προβλέπει ο νόμος, ο πελάτης να πληρώνει λιγότερο και η εταιρεία να κερδίζει λιγότερα; Γιατί αυτό σας ενοχλεί; Διότι ειλικρινά αυτό δεν το έχω καταλάβει. </w:t>
      </w:r>
    </w:p>
    <w:p w14:paraId="6BEEFD3A"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Νόμιζα ότι όλοι είμαστε υπέρ των πολιτών και θέλουμ</w:t>
      </w:r>
      <w:r>
        <w:rPr>
          <w:rFonts w:eastAsia="Times New Roman" w:cs="Times New Roman"/>
          <w:szCs w:val="24"/>
        </w:rPr>
        <w:t xml:space="preserve">ε να πληρώνουν λιγότερα. Πρώτη φορά βλέπω κυβέρνηση που θέλει να νομοθετήσει για να πληρώνουν οι πολίτες περισσότερα. </w:t>
      </w:r>
    </w:p>
    <w:p w14:paraId="6BEEFD3B"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Σημειώστε δε -επειδή έχετε εκεί και τον υποστηρικτή σας, δεν θα πω καν το όνομά του, που γράφει άρθρα και μας υβρίζει, αν και κατά πολλά </w:t>
      </w:r>
      <w:r>
        <w:rPr>
          <w:rFonts w:eastAsia="Times New Roman" w:cs="Times New Roman"/>
          <w:szCs w:val="24"/>
        </w:rPr>
        <w:t xml:space="preserve">έτη είναι πολλαπλώς ευεργετηθείς από τη Νέα Δημοκρατία- ότι η βασική κατηγορία είναι ότι η Νέα Δημοκρατία είναι το κόμμα της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w:t>
      </w:r>
    </w:p>
    <w:p w14:paraId="6BEEFD3C"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κύριε Υπουργέ, να σας ρωτήσω, για να το καταλάβω: Πότε ωφελείται περισσότερο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Με τον νόμο Χατζηδάκη που προέβλεπε έξι ώρες κούρσα ή με τον νόμο Σπίρτζη που προβλέπει τρεις ώρες κούρσα; Γιατί οι ταξιτζήδες, οι επαγγελματίες οδηγοί ταξί που τώρα μας ακούν πρέπει να γνωρίζουν ότι εάν μία κυβέρνηση στα αλήθεια νομοθέτησε υπέρ της </w:t>
      </w:r>
      <w:r>
        <w:rPr>
          <w:rFonts w:eastAsia="Times New Roman" w:cs="Times New Roman"/>
          <w:szCs w:val="24"/>
        </w:rPr>
        <w:t>«</w:t>
      </w:r>
      <w:r>
        <w:rPr>
          <w:rFonts w:eastAsia="Times New Roman" w:cs="Times New Roman"/>
          <w:szCs w:val="24"/>
          <w:lang w:val="en-US"/>
        </w:rPr>
        <w:t>UBE</w:t>
      </w:r>
      <w:r>
        <w:rPr>
          <w:rFonts w:eastAsia="Times New Roman" w:cs="Times New Roman"/>
          <w:szCs w:val="24"/>
          <w:lang w:val="en-US"/>
        </w:rPr>
        <w:t>R</w:t>
      </w:r>
      <w:r>
        <w:rPr>
          <w:rFonts w:eastAsia="Times New Roman" w:cs="Times New Roman"/>
          <w:szCs w:val="24"/>
        </w:rPr>
        <w:t>»</w:t>
      </w:r>
      <w:r>
        <w:rPr>
          <w:rFonts w:eastAsia="Times New Roman" w:cs="Times New Roman"/>
          <w:szCs w:val="24"/>
        </w:rPr>
        <w:t xml:space="preserve"> είστε εσείς, που κάνατε τις έξι ώρες τρεις. Και για έναν περίεργο λόγο ο καλός σας φίλος και σύμμαχος αυτό το έχει ξεχάσει, δεν το έχει προσέξει να το πει στους επαγγελματίες που τον ψηφίζουν, έστω αυτούς τους λίγους. </w:t>
      </w:r>
    </w:p>
    <w:p w14:paraId="6BEEFD3D"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Τρίτον, θα ήθελα πάρα πολύ να κατα</w:t>
      </w:r>
      <w:r>
        <w:rPr>
          <w:rFonts w:eastAsia="Times New Roman" w:cs="Times New Roman"/>
          <w:szCs w:val="24"/>
        </w:rPr>
        <w:t>λάβω, κύριε Υπουργέ, για ποιον λόγο σας ενοχλεί η αξιολόγηση των οδηγών από μία εταιρεία. Έχετε υπογράψει ένα μνημόνιο. Και εγώ να πω ότι η αξιολόγηση αφετηριακά δεν σας αρέσει και σας αρέσει να κάνουμε όλοι τα ίδια, γιατί αυτή είναι η ιδεολογία σας. Έχετε</w:t>
      </w:r>
      <w:r>
        <w:rPr>
          <w:rFonts w:eastAsia="Times New Roman" w:cs="Times New Roman"/>
          <w:szCs w:val="24"/>
        </w:rPr>
        <w:t xml:space="preserve"> υπογράψει ένα μνημόνιο. Και εσείς το έχετε υπογράψει, ο Σπίρτζης. Μπορεί να κλαίτε όταν βάζετε υπογραφή στις αποκρατικοποιήσεις και να πέφτει το δάκρυ πάνω στην υπογραφή, αλλά την καρέκλα την κρατάτε και το μνημόνιο το έχετε ψηφίσει. Σε αυτό το μνημόνιο η</w:t>
      </w:r>
      <w:r>
        <w:rPr>
          <w:rFonts w:eastAsia="Times New Roman" w:cs="Times New Roman"/>
          <w:szCs w:val="24"/>
        </w:rPr>
        <w:t xml:space="preserve"> αξιολόγηση αναφέρεται σε όλα: αξιολόγηση στο </w:t>
      </w:r>
      <w:r>
        <w:rPr>
          <w:rFonts w:eastAsia="Times New Roman" w:cs="Times New Roman"/>
          <w:szCs w:val="24"/>
        </w:rPr>
        <w:t>δημόσιο</w:t>
      </w:r>
      <w:r>
        <w:rPr>
          <w:rFonts w:eastAsia="Times New Roman" w:cs="Times New Roman"/>
          <w:szCs w:val="24"/>
        </w:rPr>
        <w:t xml:space="preserve">, αξιολόγηση δομών, αξιολόγηση πτυχίων. Όλο το μνημόνιο είναι πώς θα φέρετε στην Ελλάδα την αξιολόγηση. Και ξαφνικά έρχεται ο κ. Σπίρτζης και λέει «όχι, ειδικά </w:t>
      </w:r>
      <w:r>
        <w:rPr>
          <w:rFonts w:eastAsia="Times New Roman" w:cs="Times New Roman"/>
          <w:szCs w:val="24"/>
        </w:rPr>
        <w:t xml:space="preserve">για τις </w:t>
      </w:r>
      <w:r>
        <w:rPr>
          <w:rFonts w:eastAsia="Times New Roman" w:cs="Times New Roman"/>
          <w:szCs w:val="24"/>
        </w:rPr>
        <w:t xml:space="preserve">εταιρείες </w:t>
      </w:r>
      <w:r>
        <w:rPr>
          <w:rFonts w:eastAsia="Times New Roman" w:cs="Times New Roman"/>
          <w:szCs w:val="24"/>
        </w:rPr>
        <w:t>οι οποίες</w:t>
      </w:r>
      <w:r>
        <w:rPr>
          <w:rFonts w:eastAsia="Times New Roman" w:cs="Times New Roman"/>
          <w:szCs w:val="24"/>
        </w:rPr>
        <w:t xml:space="preserve"> συνεργάζονται μ</w:t>
      </w:r>
      <w:r>
        <w:rPr>
          <w:rFonts w:eastAsia="Times New Roman" w:cs="Times New Roman"/>
          <w:szCs w:val="24"/>
        </w:rPr>
        <w:t xml:space="preserve">ε οδηγούς ταξί δεν πρέπει να υπάρχει αξιολόγηση. Πρέπει να πάνε όλοι προς τα κάτω, να μην πιέζουμε κανέναν να προσφέρει καλύτερες υπηρεσίες». </w:t>
      </w:r>
    </w:p>
    <w:p w14:paraId="6BEEFD3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Δεν καταλαβαίνω το γιατί. Έχετε εσείς κάποιο λόγο να προστατεύσετε τον κακό επαγγελματία; Σας πειράζει; Θα τον </w:t>
      </w:r>
      <w:r>
        <w:rPr>
          <w:rFonts w:eastAsia="Times New Roman" w:cs="Times New Roman"/>
          <w:szCs w:val="24"/>
        </w:rPr>
        <w:t>προστατεύσετε; Μη γελάτε, γιατί αυτό κάνετε.</w:t>
      </w:r>
    </w:p>
    <w:p w14:paraId="6BEEFD3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Κύριε Πρόεδρε, η Νέα Δημοκρατία έχει ξεκαθαρίσει. Άλλο πράγμα είναι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άλλο πράγμα είναι η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AXIBEAT</w:t>
      </w:r>
      <w:r>
        <w:rPr>
          <w:rFonts w:eastAsia="Times New Roman" w:cs="Times New Roman"/>
          <w:szCs w:val="24"/>
        </w:rPr>
        <w:t>»</w:t>
      </w:r>
      <w:r>
        <w:rPr>
          <w:rFonts w:eastAsia="Times New Roman" w:cs="Times New Roman"/>
          <w:szCs w:val="24"/>
        </w:rPr>
        <w:t xml:space="preserve">. Για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υπάρχει απόφαση των ευρωπαϊκών οργάνων που δίνει διέξοδο </w:t>
      </w:r>
      <w:r>
        <w:rPr>
          <w:rFonts w:eastAsia="Times New Roman" w:cs="Times New Roman"/>
          <w:szCs w:val="24"/>
        </w:rPr>
        <w:t>σ</w:t>
      </w:r>
      <w:r>
        <w:rPr>
          <w:rFonts w:eastAsia="Times New Roman" w:cs="Times New Roman"/>
          <w:szCs w:val="24"/>
        </w:rPr>
        <w:t xml:space="preserve">το πώς θα αντιμετωπιστεί </w:t>
      </w:r>
      <w:r>
        <w:rPr>
          <w:rFonts w:eastAsia="Times New Roman" w:cs="Times New Roman"/>
          <w:szCs w:val="24"/>
        </w:rPr>
        <w:t xml:space="preserve">αυτή η εταιρεία και ο τρόπος που χρησιμοποιεί τις μεταφορικές υπηρεσίες σε πανευρωπαϊκό επίπεδο. Τη στηρίζουμε αυτή τη λύση. Η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AXIBEAT</w:t>
      </w:r>
      <w:r>
        <w:rPr>
          <w:rFonts w:eastAsia="Times New Roman" w:cs="Times New Roman"/>
          <w:szCs w:val="24"/>
        </w:rPr>
        <w:t>»</w:t>
      </w:r>
      <w:r>
        <w:rPr>
          <w:rFonts w:eastAsia="Times New Roman" w:cs="Times New Roman"/>
          <w:szCs w:val="24"/>
        </w:rPr>
        <w:t xml:space="preserve"> και κάθε παρόμοια πλατφόρμα -μιλώ για μια εταιρεία- δεν χρησιμοποιεί μη επαγγελματίες οδηγούς ταξί. Όλες της, δηλαδή, </w:t>
      </w:r>
      <w:r>
        <w:rPr>
          <w:rFonts w:eastAsia="Times New Roman" w:cs="Times New Roman"/>
          <w:szCs w:val="24"/>
        </w:rPr>
        <w:t xml:space="preserve">οι μεταφορικές υπηρεσίες και όλος της ο τζίρος πηγαίνει σε επαγγελματίες οδηγούς ταξί. </w:t>
      </w:r>
    </w:p>
    <w:p w14:paraId="6BEEFD4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Άρα, δεν υπάρχει κανένας λόγος αυτοί οι άνθρωποι να είναι αντίθετοι σε προσπάθειες που μεγαλώνουν τον τζίρο, άρα πολλαπλασιάζουν τις κούρσες τους, άρα πολλαπλασιάζουν τ</w:t>
      </w:r>
      <w:r>
        <w:rPr>
          <w:rFonts w:eastAsia="Times New Roman" w:cs="Times New Roman"/>
          <w:szCs w:val="24"/>
        </w:rPr>
        <w:t>η δουλειά τους. Όμως, είναι η νέα εποχή και στη νέα εποχή δεν μπορείς να λες διαρκώς «</w:t>
      </w:r>
      <w:r>
        <w:rPr>
          <w:rFonts w:eastAsia="Times New Roman" w:cs="Times New Roman"/>
          <w:szCs w:val="24"/>
        </w:rPr>
        <w:t>όχι</w:t>
      </w:r>
      <w:r>
        <w:rPr>
          <w:rFonts w:eastAsia="Times New Roman" w:cs="Times New Roman"/>
          <w:szCs w:val="24"/>
        </w:rPr>
        <w:t>», για να κάνεις ρουσφέτια ή να φτιάχνεις πολιτικές συμμαχίες. Η Ελλάδα πρέπει με κάποιο</w:t>
      </w:r>
      <w:r>
        <w:rPr>
          <w:rFonts w:eastAsia="Times New Roman" w:cs="Times New Roman"/>
          <w:szCs w:val="24"/>
        </w:rPr>
        <w:t>ν</w:t>
      </w:r>
      <w:r>
        <w:rPr>
          <w:rFonts w:eastAsia="Times New Roman" w:cs="Times New Roman"/>
          <w:szCs w:val="24"/>
        </w:rPr>
        <w:t xml:space="preserve"> τρόπο να μπορέσει να πάει μπροστά. </w:t>
      </w:r>
    </w:p>
    <w:p w14:paraId="6BEEFD4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Κλείνω, κύριε Υπουργέ, μόνο με το σχετικό</w:t>
      </w:r>
      <w:r>
        <w:rPr>
          <w:rFonts w:eastAsia="Times New Roman" w:cs="Times New Roman"/>
          <w:szCs w:val="24"/>
        </w:rPr>
        <w:t xml:space="preserve"> άρθρο 86, αν θυμάμαι καλά, περί της απευθείας αναθέσεως που θα ψηφίσετε σήμερα το βράδυ, γιατί ζούμε και σ’ αυτήν την περίοδο της σκανδαλολογίας και της εκατέρωθεν λάσπης και όλα αυτά, που εμένα δεν μου αρέσουν καθόλου. Οφείλω, όμως, να σας πω, γιατί θέλω</w:t>
      </w:r>
      <w:r>
        <w:rPr>
          <w:rFonts w:eastAsia="Times New Roman" w:cs="Times New Roman"/>
          <w:szCs w:val="24"/>
        </w:rPr>
        <w:t xml:space="preserve"> να είμαι καθαρός και για να ξέρουν και οι συνάδελφοι του ΣΥΡΙΖΑ τι ψηφίζουν. Σας δίνουν την απευθείας εξουσιοδότηση να προχωρείτε σε απευθείας αναθέσεις και πρέπει να σας πω ότι ήδη η πιάτσα –λυπούμαι που θα το πω, αλλά έφτασε στα αυτιά μου- λέει και την </w:t>
      </w:r>
      <w:r>
        <w:rPr>
          <w:rFonts w:eastAsia="Times New Roman" w:cs="Times New Roman"/>
          <w:szCs w:val="24"/>
        </w:rPr>
        <w:t>εταιρεία που θα το πάρει.</w:t>
      </w:r>
    </w:p>
    <w:p w14:paraId="6BEEFD4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Θέλω να σας ρωτήσω, λοιπόν, το εξής: Είναι γνωστή η εταιρεία που θα το πάρει και έχει αρχαιοελληνικό όνομα φιλοσόφου γαλλικής προελεύσεως; Το λέω και το καταλάβατε. Συνεννοηθήκαμε. Αν το πάρει αυτή η εταιρεία -η πιάτσα ήδη βοά, κα</w:t>
      </w:r>
      <w:r>
        <w:rPr>
          <w:rFonts w:eastAsia="Times New Roman" w:cs="Times New Roman"/>
          <w:szCs w:val="24"/>
        </w:rPr>
        <w:t>θώς ζητάτε αυτήν την τροπολογία για να το δώσετε σε αυτή τη συγκεκριμένη εταιρεία- τότε καταλαβαίνετε, κύριε Υπουργέ, γιατί το κάνετε. Με νομοθετική εξουσιοδότηση, δηλαδή, περνάτε την ευθύνη στους συναδέλφους του ΣΥΡΙΖΑ και των ΑΝΕΛ.</w:t>
      </w:r>
    </w:p>
    <w:p w14:paraId="6BEEFD4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Δεν καταλαβαίνω γιατί </w:t>
      </w:r>
      <w:r>
        <w:rPr>
          <w:rFonts w:eastAsia="Times New Roman" w:cs="Times New Roman"/>
          <w:szCs w:val="24"/>
        </w:rPr>
        <w:t xml:space="preserve">εσείς, κύριοι συνάδελφοι, ψηφίζετε μια τέτοια τροπολογία. Πού ξανάγινε να δίνεται νομοθετική εξουσιοδότηση για απευθείας ανάθεση στον Υπουργό; Ουδέποτε ξανά. </w:t>
      </w:r>
    </w:p>
    <w:p w14:paraId="6BEEFD4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Άρα, λοιπόν, κύριε Υπουργέ, συνοψίζοντας, θα πρέπει, πρώτον, να μας εξηγήσετε για ποιο</w:t>
      </w:r>
      <w:r>
        <w:rPr>
          <w:rFonts w:eastAsia="Times New Roman" w:cs="Times New Roman"/>
          <w:szCs w:val="24"/>
        </w:rPr>
        <w:t>ν</w:t>
      </w:r>
      <w:r>
        <w:rPr>
          <w:rFonts w:eastAsia="Times New Roman" w:cs="Times New Roman"/>
          <w:szCs w:val="24"/>
        </w:rPr>
        <w:t xml:space="preserve"> λόγο είστ</w:t>
      </w:r>
      <w:r>
        <w:rPr>
          <w:rFonts w:eastAsia="Times New Roman" w:cs="Times New Roman"/>
          <w:szCs w:val="24"/>
        </w:rPr>
        <w:t>ε κατά του να πληρώνουν οι πολίτες λιγότερα χρήματα, όταν ο οδηγός ταξί δεν χάνει ούτε λεπτό του ευρώ. Δεύτερον, για ποιο</w:t>
      </w:r>
      <w:r>
        <w:rPr>
          <w:rFonts w:eastAsia="Times New Roman" w:cs="Times New Roman"/>
          <w:szCs w:val="24"/>
        </w:rPr>
        <w:t>ν</w:t>
      </w:r>
      <w:r>
        <w:rPr>
          <w:rFonts w:eastAsia="Times New Roman" w:cs="Times New Roman"/>
          <w:szCs w:val="24"/>
        </w:rPr>
        <w:t xml:space="preserve"> λόγο είστε αντίθετοι στο να υπάρχει αξιολόγηση και να παρέχονται καλύτερες μεταφορικές υπηρεσίες; Τρίτον, να μας πείτε εάν έχετε ήδη </w:t>
      </w:r>
      <w:r>
        <w:rPr>
          <w:rFonts w:eastAsia="Times New Roman" w:cs="Times New Roman"/>
          <w:szCs w:val="24"/>
        </w:rPr>
        <w:t>προαποφασίσει σε ποια εταιρεία θα κάνετε απευθείας ανάθεση και για ποιο</w:t>
      </w:r>
      <w:r>
        <w:rPr>
          <w:rFonts w:eastAsia="Times New Roman" w:cs="Times New Roman"/>
          <w:szCs w:val="24"/>
        </w:rPr>
        <w:t>ν</w:t>
      </w:r>
      <w:r>
        <w:rPr>
          <w:rFonts w:eastAsia="Times New Roman" w:cs="Times New Roman"/>
          <w:szCs w:val="24"/>
        </w:rPr>
        <w:t xml:space="preserve"> λόγο.</w:t>
      </w:r>
    </w:p>
    <w:p w14:paraId="6BEEFD4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 αυτά τα τρία ερωτήματα θα ήθελα συγκεκριμένες απαντήσεις.</w:t>
      </w:r>
    </w:p>
    <w:p w14:paraId="6BEEFD4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Ευχαριστώ πολύ.</w:t>
      </w:r>
    </w:p>
    <w:p w14:paraId="6BEEFD4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BEEFD4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w:t>
      </w:r>
      <w:r>
        <w:rPr>
          <w:rFonts w:eastAsia="Times New Roman" w:cs="Times New Roman"/>
          <w:b/>
          <w:szCs w:val="24"/>
        </w:rPr>
        <w:t xml:space="preserve">Μεταφορών): </w:t>
      </w:r>
      <w:r>
        <w:rPr>
          <w:rFonts w:eastAsia="Times New Roman" w:cs="Times New Roman"/>
          <w:szCs w:val="24"/>
        </w:rPr>
        <w:t>Θα θέλατε να σας απαντήσω τώρα, κύριε Γεωργιάδη;</w:t>
      </w:r>
    </w:p>
    <w:p w14:paraId="6BEEFD4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Εγώ θα ήθελα και τώρα, αν θέλετε τον λόγο για να μου απαντήσετε. </w:t>
      </w:r>
    </w:p>
    <w:p w14:paraId="6BEEFD4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όχι τώρα, γιατί θα διακόψουμε τους άλλους συναδέλφου</w:t>
      </w:r>
      <w:r>
        <w:rPr>
          <w:rFonts w:eastAsia="Times New Roman" w:cs="Times New Roman"/>
          <w:szCs w:val="24"/>
        </w:rPr>
        <w:t xml:space="preserve">ς. </w:t>
      </w:r>
    </w:p>
    <w:p w14:paraId="6BEEFD4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Κύριε Πρόεδρε, Κοινοβούλιο είμαστε. Αφήστε τον να πει δυο κουβέντες. </w:t>
      </w:r>
    </w:p>
    <w:p w14:paraId="6BEEFD4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Γεωργιάδη, ας είμαστε λίγο δίκαιοι και έναντι των συναδέλφων. </w:t>
      </w:r>
    </w:p>
    <w:p w14:paraId="6BEEFD4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Ο συνάδελφος κ. Θεοχαρόπουλος έχει τον λόγο. </w:t>
      </w:r>
    </w:p>
    <w:p w14:paraId="6BEEFD4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 xml:space="preserve">ΣΙΟΣ ΘΕΟΧΑΡΟΠΟΥΛΟΣ: </w:t>
      </w:r>
      <w:r>
        <w:rPr>
          <w:rFonts w:eastAsia="Times New Roman" w:cs="Times New Roman"/>
          <w:szCs w:val="24"/>
        </w:rPr>
        <w:t>Κυρίες και κύριοι Βουλευτές, κύριοι Υπουργοί, πριν αναφερθώ στα εξειδικευμένα θέματα του νομοσχεδίου, να πούμε για άλλη μια φορά σε ποιο περιβάλλον συζητάμε το συγκεκριμένο νομοσχέδιο. Πρόκειται για ένα περιβάλλον, το οποίο παρά τις όπο</w:t>
      </w:r>
      <w:r>
        <w:rPr>
          <w:rFonts w:eastAsia="Times New Roman" w:cs="Times New Roman"/>
          <w:szCs w:val="24"/>
        </w:rPr>
        <w:t>ιες επικοινωνιακές δεξιότητες της Κυβέρνησης, προκαλεί ανησυχία και βαθιά αβεβαιότητα στους πολίτες. Βέβαια, απέχει πολύ και από την εικονική πραγματικότητα που προσπαθεί να δημιουργήσει αυτή η Κυβέρνηση. Τρία χρόνια τώρα συνεχίζεται η διγλωσσία της Κυβέρν</w:t>
      </w:r>
      <w:r>
        <w:rPr>
          <w:rFonts w:eastAsia="Times New Roman" w:cs="Times New Roman"/>
          <w:szCs w:val="24"/>
        </w:rPr>
        <w:t xml:space="preserve">ησης σε όλα τα επίπεδα, η υποεκτίμηση σοβαρών καταστάσεων, η επιφανειακή αντιμετώπιση άλλων, αλλά και η προσπάθεια ελέγχου </w:t>
      </w:r>
      <w:r>
        <w:rPr>
          <w:rFonts w:eastAsia="Times New Roman" w:cs="Times New Roman"/>
          <w:szCs w:val="24"/>
        </w:rPr>
        <w:t>ανεξάρτητων αρχών</w:t>
      </w:r>
      <w:r>
        <w:rPr>
          <w:rFonts w:eastAsia="Times New Roman" w:cs="Times New Roman"/>
          <w:szCs w:val="24"/>
        </w:rPr>
        <w:t xml:space="preserve">, γιατί ακούσαμε σήμερα για προσπάθεια ενίσχυσης μιας </w:t>
      </w:r>
      <w:r>
        <w:rPr>
          <w:rFonts w:eastAsia="Times New Roman" w:cs="Times New Roman"/>
          <w:szCs w:val="24"/>
        </w:rPr>
        <w:t>ανεξάρτητης αρχής</w:t>
      </w:r>
      <w:r>
        <w:rPr>
          <w:rFonts w:eastAsia="Times New Roman" w:cs="Times New Roman"/>
          <w:szCs w:val="24"/>
        </w:rPr>
        <w:t xml:space="preserve"> από τον Υπουργό, χωρίς να πει τίποτα για όλη</w:t>
      </w:r>
      <w:r>
        <w:rPr>
          <w:rFonts w:eastAsia="Times New Roman" w:cs="Times New Roman"/>
          <w:szCs w:val="24"/>
        </w:rPr>
        <w:t xml:space="preserve"> την προσπάθεια υπονόμευσης </w:t>
      </w:r>
      <w:r>
        <w:rPr>
          <w:rFonts w:eastAsia="Times New Roman" w:cs="Times New Roman"/>
          <w:szCs w:val="24"/>
        </w:rPr>
        <w:t>ανεξάρτητων αρχών</w:t>
      </w:r>
      <w:r>
        <w:rPr>
          <w:rFonts w:eastAsia="Times New Roman" w:cs="Times New Roman"/>
          <w:szCs w:val="24"/>
        </w:rPr>
        <w:t xml:space="preserve"> που έχει γίνει το προηγούμενο χρονικό διάστημα. Μάλιστα, μερικές από αυτές αφορούν και την ίδια τη Βουλή.</w:t>
      </w:r>
    </w:p>
    <w:p w14:paraId="6BEEFD4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Όσον αφορά δε την οικονομία, σύμφωνα με την τελευταία έκθεση του ΟΟΣΑ, η Ελλάδα είναι πρωταθλήτρια σε φό</w:t>
      </w:r>
      <w:r>
        <w:rPr>
          <w:rFonts w:eastAsia="Times New Roman" w:cs="Times New Roman"/>
          <w:szCs w:val="24"/>
        </w:rPr>
        <w:t xml:space="preserve">ρους και τελευταία σε ανάπτυξη και στήριξη ανέργων. Το μέσο φορολογικό βάρος στην Ελλάδα είναι 38,2% του εισοδήματος έναντι πολύ χαμηλών ποσοστών όλο τον χρόνο ακόμα και των πιο πλούσιων χωρών. </w:t>
      </w:r>
    </w:p>
    <w:p w14:paraId="6BEEFD5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Όμως, όσον αφορά αυτήν την αναλογία, κύριε Σπίρτζη, επειδή πο</w:t>
      </w:r>
      <w:r>
        <w:rPr>
          <w:rFonts w:eastAsia="Times New Roman" w:cs="Times New Roman"/>
          <w:szCs w:val="24"/>
        </w:rPr>
        <w:t xml:space="preserve">λλές φορές θέλετε να μιλάτε για αριστερή και σοσιαλιστική πολιτική, ποια σοσιαλιστική και αριστερή πολιτική γίνεται με επικράτηση των έμμεσων φόρων και με αύξησή τους τα τελευταία χρόνια; </w:t>
      </w:r>
    </w:p>
    <w:p w14:paraId="6BEEFD5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Είναι το βασικό θέμα στη φορολογία, το οποίο ουσιαστικά καθορίζει τ</w:t>
      </w:r>
      <w:r>
        <w:rPr>
          <w:rFonts w:eastAsia="Times New Roman" w:cs="Times New Roman"/>
          <w:szCs w:val="24"/>
        </w:rPr>
        <w:t>ο πρόσημο της πολιτικής και δείχνει την τεράστια αύξηση των έμμεσων φόρων που έχει κάνει αυτή η Κυβέρνηση τα τελευταία χρόνια. Σε αυτό το περιβάλλον συζητούμε σήμερα το νομοσχέδιο για τις ρυθμίσεις των μεταφορών.</w:t>
      </w:r>
    </w:p>
    <w:p w14:paraId="6BEEFD5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το οποίο συγκεντρώνει </w:t>
      </w:r>
      <w:r>
        <w:rPr>
          <w:rFonts w:eastAsia="Times New Roman" w:cs="Times New Roman"/>
          <w:szCs w:val="24"/>
        </w:rPr>
        <w:t>εξουσίες στον Υπουργό, όπως ενδεικτικά στο άρθρο 88, όπου τις συμβάσεις για τις απευθείας μισθώσεις ακινήτων θα υπογράφει ο τομεακός Υπουργός, δηλαδή εσείς. Εδώ βέβαια εκτός από την υπερσυγκέντρωση εξουσιών προωθείτε και τις απευθείας αναθέσεις -σας το είπ</w:t>
      </w:r>
      <w:r>
        <w:rPr>
          <w:rFonts w:eastAsia="Times New Roman" w:cs="Times New Roman"/>
          <w:szCs w:val="24"/>
        </w:rPr>
        <w:t xml:space="preserve">αν πολλοί ομιλητές- κατά παρέκκλιση του νόμου για άλλη μία φορά. Αποφεύγετε τον διαγωνισμό για τη μίσθωση ακινήτων για τη στέγαση της </w:t>
      </w:r>
      <w:r>
        <w:rPr>
          <w:rFonts w:eastAsia="Times New Roman" w:cs="Times New Roman"/>
          <w:szCs w:val="24"/>
          <w:lang w:val="en-US"/>
        </w:rPr>
        <w:t>Y</w:t>
      </w:r>
      <w:r>
        <w:rPr>
          <w:rFonts w:eastAsia="Times New Roman" w:cs="Times New Roman"/>
          <w:szCs w:val="24"/>
        </w:rPr>
        <w:t>πηρεσίας Πολιτικής Αεροπορίας και συγκεκριμένα για την άσκηση δραστηριότητας παροχής εμπορικών τεχνικών εκπαιδευτικών και</w:t>
      </w:r>
      <w:r>
        <w:rPr>
          <w:rFonts w:eastAsia="Times New Roman" w:cs="Times New Roman"/>
          <w:szCs w:val="24"/>
        </w:rPr>
        <w:t xml:space="preserve"> άλλων υπηρεσιών, εκτός αν πρόκειται για έναν ακόμη τρόπο να ευνοήσετε τους συγκεκριμένους δικούς σας.</w:t>
      </w:r>
    </w:p>
    <w:p w14:paraId="6BEEFD5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Επιπρόσθετα με το άρθρο 82, </w:t>
      </w:r>
      <w:r>
        <w:rPr>
          <w:rFonts w:eastAsia="Times New Roman" w:cs="Times New Roman"/>
          <w:szCs w:val="24"/>
        </w:rPr>
        <w:t>το οποίο</w:t>
      </w:r>
      <w:r>
        <w:rPr>
          <w:rFonts w:eastAsia="Times New Roman" w:cs="Times New Roman"/>
          <w:szCs w:val="24"/>
        </w:rPr>
        <w:t xml:space="preserve"> είναι άλλο ένα παράδειγμα, νομοθετείτε αμειβόμενη δευτεροβάθμια επιτροπή, ξεψηφίζοντας</w:t>
      </w:r>
      <w:r>
        <w:rPr>
          <w:rFonts w:eastAsia="Times New Roman" w:cs="Times New Roman"/>
          <w:szCs w:val="24"/>
        </w:rPr>
        <w:t xml:space="preserve"> προηγούμενη διάταξή σας που την καταργούσε. Τώρα δεν θα αποτελείται μόνο από ιατρούς του ΕΣΥ, αλλά και από ιδιώτες συγκεκριμένων ειδικοτήτων με τους αναπληρωτές τους. Και θα αποφασίζετε για αυτή εσείς. Με ποια κριτήρια θα αποφασίζετε εσείς και για τους γι</w:t>
      </w:r>
      <w:r>
        <w:rPr>
          <w:rFonts w:eastAsia="Times New Roman" w:cs="Times New Roman"/>
          <w:szCs w:val="24"/>
        </w:rPr>
        <w:t>ατρούς;</w:t>
      </w:r>
    </w:p>
    <w:p w14:paraId="6BEEFD5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 νομοσχέδιο προϋποθέτει την έκδοση δεκάδων υπουργικών αποφάσεων. Δεν παρέχονται δεσμευτικά χρονοδιαγράμματα. Η μέχρι τώρα εμπειρία έχει δείξει ότι σε ανάλογες περιπτώσεις η εφαρμογή του όποιου νόμου καθυστερεί υπερβολικά, ενώ υφέρπει μια εξαιρετι</w:t>
      </w:r>
      <w:r>
        <w:rPr>
          <w:rFonts w:eastAsia="Times New Roman" w:cs="Times New Roman"/>
          <w:szCs w:val="24"/>
        </w:rPr>
        <w:t xml:space="preserve">κά γραφειοκρατική διάσταση. Δεν δεσμεύεστε με συγκεκριμένα χρονοδιαγράμματα. </w:t>
      </w:r>
    </w:p>
    <w:p w14:paraId="6BEEFD5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Το νομοσχέδιο, επίσης, αποσκοπεί περισσότερο σε φοροεισπρακτικά μέτρα, παρά στην εύρυθμη λειτουργία της αγοράς. Παντού πρόστιμα, τα οποία σε κάποιες περιπτώσεις διπλασιάζονται ή </w:t>
      </w:r>
      <w:r>
        <w:rPr>
          <w:rFonts w:eastAsia="Times New Roman" w:cs="Times New Roman"/>
          <w:szCs w:val="24"/>
        </w:rPr>
        <w:t>και τριπλασιάζονται, χωρίς κάποια τεκμηρίωση, αξιολόγηση αποτελεσμάτων, για παράδειγμα, υφιστάμενων ρυθμίσεων, χωρίς παράλληλη θέσπιση μέτρων πρόληψης των παραβάσεων. Οπότε μοιραία έχουμε ένα νομοσχέδιο φοροεισπρακτικό, αντί ενός νομοσχεδίου που πραγματικά</w:t>
      </w:r>
      <w:r>
        <w:rPr>
          <w:rFonts w:eastAsia="Times New Roman" w:cs="Times New Roman"/>
          <w:szCs w:val="24"/>
        </w:rPr>
        <w:t xml:space="preserve"> θα διευκολύνει τη λειτουργία της ίδιας της αγοράς με κανόνες, με κανόνες που πρέπει να βάζει το κράτος, αλλά να τη διευκολύνει, όχι να την εμποδίζει. </w:t>
      </w:r>
    </w:p>
    <w:p w14:paraId="6BEEFD5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 νομοσχέδιο είναι ακοστολόγητο. Καταλαβαίνετε ότι όχι μόνο δεν μπορεί να γίνει νοικοκύρεμα με αυτόν το</w:t>
      </w:r>
      <w:r>
        <w:rPr>
          <w:rFonts w:eastAsia="Times New Roman" w:cs="Times New Roman"/>
          <w:szCs w:val="24"/>
        </w:rPr>
        <w:t>ν τρόπο, αλλά δημιουργούνται και υποψίες νέας σπατάλης και γενικά δημιουργείται αβεβαιότητα για το τελικό κόστος.</w:t>
      </w:r>
    </w:p>
    <w:p w14:paraId="6BEEFD5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Υπουργέ, το νομοσχέδιο περιλαμβάνει σκανδαλώδεις διατάξεις, όπως ενδεικτικά του άρθρου 67 -δεν σας έχω δει να απαντάτε-, όπου ορίζεται α</w:t>
      </w:r>
      <w:r>
        <w:rPr>
          <w:rFonts w:eastAsia="Times New Roman" w:cs="Times New Roman"/>
          <w:szCs w:val="24"/>
        </w:rPr>
        <w:t>μοιβή στην Πρόεδρο του Εθνικού Συμβουλίου Οδικής Ασφάλειας που «τυχαίνει» να είναι η πρώην Υφυπουργός σας, του Υπουργείου σας, του συγκυβερνώντος κόμματός σας, των ΑΝΕΛ, της Κυβέρνησή</w:t>
      </w:r>
      <w:r>
        <w:rPr>
          <w:rFonts w:eastAsia="Times New Roman" w:cs="Times New Roman"/>
          <w:szCs w:val="24"/>
        </w:rPr>
        <w:t>ς</w:t>
      </w:r>
      <w:r>
        <w:rPr>
          <w:rFonts w:eastAsia="Times New Roman" w:cs="Times New Roman"/>
          <w:szCs w:val="24"/>
        </w:rPr>
        <w:t xml:space="preserve"> σας, ενός </w:t>
      </w:r>
      <w:r>
        <w:rPr>
          <w:rFonts w:eastAsia="Times New Roman" w:cs="Times New Roman"/>
          <w:szCs w:val="24"/>
        </w:rPr>
        <w:t xml:space="preserve">Συμβουλίου </w:t>
      </w:r>
      <w:r>
        <w:rPr>
          <w:rFonts w:eastAsia="Times New Roman" w:cs="Times New Roman"/>
          <w:szCs w:val="24"/>
        </w:rPr>
        <w:t>του οποίου το έργο είναι έργο κοινωνικής προσφοράς</w:t>
      </w:r>
      <w:r>
        <w:rPr>
          <w:rFonts w:eastAsia="Times New Roman" w:cs="Times New Roman"/>
          <w:szCs w:val="24"/>
        </w:rPr>
        <w:t xml:space="preserve"> και όχι έργο είσπραξης μισθού. Γι’ αυτό και από τη σύστασή του το 2010 δεν προβλέπει αμοιβή ή αποζημίωση για τον πρόεδρο. Κανένας πρόεδρος μέχρι τώρα δεν είχε αμοιβή ή αποζημίωση. </w:t>
      </w:r>
    </w:p>
    <w:p w14:paraId="6BEEFD5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Μα, δεν έχετε κανένα όριο; Δεν κρατάτε ούτε τα προσχήματα; Βγάζετε, αγαπητ</w:t>
      </w:r>
      <w:r>
        <w:rPr>
          <w:rFonts w:eastAsia="Times New Roman" w:cs="Times New Roman"/>
          <w:szCs w:val="24"/>
        </w:rPr>
        <w:t>οί κύριοι Βουλευτές του ΣΥΡΙΖΑ, σήμερα μισθό στην κ. Χρυσοβελώνη; Περί αυτού πρόκειται. Αυτό νομοθετεί σήμερα το ελληνικό Κοινοβούλιο. Ειδικά για την Πρόεδρο του Εθνικού Συμβουλίου Οδικής Ασφάλειας. Έτσι θα κρατήσετε τους ΑΝΕΛ στην Κυβέρνηση, στην εξουσία;</w:t>
      </w:r>
      <w:r>
        <w:rPr>
          <w:rFonts w:eastAsia="Times New Roman" w:cs="Times New Roman"/>
          <w:szCs w:val="24"/>
        </w:rPr>
        <w:t xml:space="preserve"> Αυτός είναι ο τρόπος με τον οποίο λειτουργείτε; Πρόκειται για μείζον θέμα στο οποίο χρειάζεται να απαντήσετε και να φύγει έστω και τώρα αυτή η διάταξη, από τη στιγμή που έχει προκύψει τέτοιο θέμα.</w:t>
      </w:r>
    </w:p>
    <w:p w14:paraId="6BEEFD5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Εμπεριέχει, όμως, και μερικές διατάξεις με πολλά μπρος πίσ</w:t>
      </w:r>
      <w:r>
        <w:rPr>
          <w:rFonts w:eastAsia="Times New Roman" w:cs="Times New Roman"/>
          <w:szCs w:val="24"/>
        </w:rPr>
        <w:t xml:space="preserve">ω. Και πάμε να δούμε τι καταφέρατε τελικά για αυτές τις διατάξεις με το συγκεκριμένο νομοσχέδιο στην </w:t>
      </w:r>
      <w:r>
        <w:rPr>
          <w:rFonts w:eastAsia="Times New Roman" w:cs="Times New Roman"/>
          <w:szCs w:val="24"/>
        </w:rPr>
        <w:t>επιτροπή</w:t>
      </w:r>
      <w:r>
        <w:rPr>
          <w:rFonts w:eastAsia="Times New Roman" w:cs="Times New Roman"/>
          <w:szCs w:val="24"/>
        </w:rPr>
        <w:t xml:space="preserve">. Όσον αφορά το όριο ηλικίας οδηγών, στην αρχή είχατε προτείνει για τις σχολικές μεταφορές να είναι το όριο στα εξήντα. </w:t>
      </w:r>
    </w:p>
    <w:p w14:paraId="6BEEFD5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Πρώτο λάθος: Δεν είχατε ενιαία συμπεριφορά σε σχέση με τους οδηγούς σχολικών μεταφορών και με τις εκδρομικές μεταφορές. Το διορθώσατε αυτό. Είδατε </w:t>
      </w:r>
      <w:r>
        <w:rPr>
          <w:rFonts w:eastAsia="Times New Roman" w:cs="Times New Roman"/>
          <w:szCs w:val="24"/>
        </w:rPr>
        <w:t xml:space="preserve">μετά </w:t>
      </w:r>
      <w:r>
        <w:rPr>
          <w:rFonts w:eastAsia="Times New Roman" w:cs="Times New Roman"/>
          <w:szCs w:val="24"/>
        </w:rPr>
        <w:t xml:space="preserve">ότι </w:t>
      </w:r>
      <w:r>
        <w:rPr>
          <w:rFonts w:eastAsia="Times New Roman" w:cs="Times New Roman"/>
          <w:szCs w:val="24"/>
        </w:rPr>
        <w:t xml:space="preserve">αν μείνει </w:t>
      </w:r>
      <w:r>
        <w:rPr>
          <w:rFonts w:eastAsia="Times New Roman" w:cs="Times New Roman"/>
          <w:szCs w:val="24"/>
        </w:rPr>
        <w:t xml:space="preserve">στα εξήντα θα μένει </w:t>
      </w:r>
      <w:r>
        <w:rPr>
          <w:rFonts w:eastAsia="Times New Roman" w:cs="Times New Roman"/>
          <w:szCs w:val="24"/>
        </w:rPr>
        <w:t xml:space="preserve">ένα </w:t>
      </w:r>
      <w:r>
        <w:rPr>
          <w:rFonts w:eastAsia="Times New Roman" w:cs="Times New Roman"/>
          <w:szCs w:val="24"/>
        </w:rPr>
        <w:t>κενό μέχρι να βγουν στη σύνταξη</w:t>
      </w:r>
      <w:r>
        <w:rPr>
          <w:rFonts w:eastAsia="Times New Roman" w:cs="Times New Roman"/>
          <w:szCs w:val="24"/>
        </w:rPr>
        <w:t>.</w:t>
      </w:r>
      <w:r>
        <w:rPr>
          <w:rFonts w:eastAsia="Times New Roman" w:cs="Times New Roman"/>
          <w:szCs w:val="24"/>
        </w:rPr>
        <w:t xml:space="preserve"> Το είχατε πάει </w:t>
      </w:r>
      <w:r>
        <w:rPr>
          <w:rFonts w:eastAsia="Times New Roman" w:cs="Times New Roman"/>
          <w:szCs w:val="24"/>
        </w:rPr>
        <w:t xml:space="preserve">λοιπόν </w:t>
      </w:r>
      <w:r>
        <w:rPr>
          <w:rFonts w:eastAsia="Times New Roman" w:cs="Times New Roman"/>
          <w:szCs w:val="24"/>
        </w:rPr>
        <w:t xml:space="preserve">στις </w:t>
      </w:r>
      <w:r>
        <w:rPr>
          <w:rFonts w:eastAsia="Times New Roman" w:cs="Times New Roman"/>
          <w:szCs w:val="24"/>
        </w:rPr>
        <w:t>επιτρο</w:t>
      </w:r>
      <w:r>
        <w:rPr>
          <w:rFonts w:eastAsia="Times New Roman" w:cs="Times New Roman"/>
          <w:szCs w:val="24"/>
        </w:rPr>
        <w:t>πές</w:t>
      </w:r>
      <w:r>
        <w:rPr>
          <w:rFonts w:eastAsia="Times New Roman" w:cs="Times New Roman"/>
          <w:szCs w:val="24"/>
        </w:rPr>
        <w:t xml:space="preserve"> από τα εξήντα πέντε, στα εξήντα. </w:t>
      </w:r>
      <w:r>
        <w:rPr>
          <w:rFonts w:eastAsia="Times New Roman" w:cs="Times New Roman"/>
          <w:szCs w:val="24"/>
        </w:rPr>
        <w:t xml:space="preserve">Έρχεστε τώρα </w:t>
      </w:r>
      <w:r>
        <w:rPr>
          <w:rFonts w:eastAsia="Times New Roman" w:cs="Times New Roman"/>
          <w:szCs w:val="24"/>
        </w:rPr>
        <w:t>και το πάτε από τα εξήντα στα εξήντα εφτά</w:t>
      </w:r>
      <w:r>
        <w:rPr>
          <w:rFonts w:eastAsia="Times New Roman" w:cs="Times New Roman"/>
          <w:szCs w:val="24"/>
        </w:rPr>
        <w:t xml:space="preserve"> μέσα σε μια ημέρα</w:t>
      </w:r>
      <w:r>
        <w:rPr>
          <w:rFonts w:eastAsia="Times New Roman" w:cs="Times New Roman"/>
          <w:szCs w:val="24"/>
        </w:rPr>
        <w:t>. Δηλαδή, το φέρατε από τα εξήντα πέντε στα εξήντα και από τα εξήντα τώρα ξανά στα εξήντα εφτά. Δηλαδή, είναι μια νομοθέτηση που ανά μία μέρα αλλάζ</w:t>
      </w:r>
      <w:r>
        <w:rPr>
          <w:rFonts w:eastAsia="Times New Roman" w:cs="Times New Roman"/>
          <w:szCs w:val="24"/>
        </w:rPr>
        <w:t>ει τον τρόπο και την ηλικία. Ενώ θέλατε να το μειώσετε, το αυξάνετε στη συνέχεια. Βεβαίως, όλα τα ενδιάμεσα στάδια είναι τα ίδια και ξέρουμε πώς λειτουργούν στην πράξη. Ξέρουμε και τα μειονεκτήματα του θεσμικού μας πλαισίου -δεν χρειάζεται να τα αναλύσουμε</w:t>
      </w:r>
      <w:r>
        <w:rPr>
          <w:rFonts w:eastAsia="Times New Roman" w:cs="Times New Roman"/>
          <w:szCs w:val="24"/>
        </w:rPr>
        <w:t xml:space="preserve"> εδώ- που ίσχυαν και στο προηγούμενο νομοθετικό πλαίσιο και σε αυτό.</w:t>
      </w:r>
    </w:p>
    <w:p w14:paraId="6BEEFD5B"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λέω για την αλλαγή την οποία κάνετε τώρα, η οποία πραγματικά δείχνει ότι δεν υπάρχει σχεδιασμός, λειτουργούμε εδώ μέσα στο πόδι. Να δώσετε μία απάντηση. Τελικά ήταν στα εξήντα το κα</w:t>
      </w:r>
      <w:r>
        <w:rPr>
          <w:rFonts w:eastAsia="Times New Roman" w:cs="Times New Roman"/>
          <w:szCs w:val="24"/>
        </w:rPr>
        <w:t xml:space="preserve">λό και απλώς, γιατί δεν μπορούνε να πάρουν την σύνταξη, τους πάτε στα εξήντα επτά ή είναι στα εξήντα επτά; Δεν μπορεί να είναι και τα δύο. </w:t>
      </w:r>
    </w:p>
    <w:p w14:paraId="6BEEFD5C"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μιλάω τώρα για άλλες ακατανόητες διατάξεις, όπως, για παράδειγμα το άρθρο 31, όπου απαγορεύεται η διενέργεια συγ</w:t>
      </w:r>
      <w:r>
        <w:rPr>
          <w:rFonts w:eastAsia="Times New Roman" w:cs="Times New Roman"/>
          <w:szCs w:val="24"/>
        </w:rPr>
        <w:t>κοινωνιακού έργου με στάσεις και κόμιστρο από τουριστικά λεωφορεία κλειστού τύπου. Ενώ, κύριε Υπουργέ, τα τουριστικά λεωφορεία μπορούν στην ουσία να περισυνελλέγουν ομάδες επιβατών, οπότε διενεργούν στάσεις έτσι και αλλιώς. Ευτυχώς διορθώσατε αυτό το οποίο</w:t>
      </w:r>
      <w:r>
        <w:rPr>
          <w:rFonts w:eastAsia="Times New Roman" w:cs="Times New Roman"/>
          <w:szCs w:val="24"/>
        </w:rPr>
        <w:t xml:space="preserve"> είχατε να μη διενεργούν και διεθνείς τακτικές λεωφορειακές γραμμές, ενώ αυτό γίνεται με άδεια άλλης υπηρεσίας του δικού σας Υπουργείου. Το μπάχαλο!</w:t>
      </w:r>
    </w:p>
    <w:p w14:paraId="6BEEFD5D"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Τώρα, όσον αφορά το άρθρο 28 για τα πρόστιμα. Μεγάλη συζήτηση και για τα πρόστιμα. Μπρος, πίσω, να δούμε τι</w:t>
      </w:r>
      <w:r>
        <w:rPr>
          <w:rFonts w:eastAsia="Times New Roman" w:cs="Times New Roman"/>
          <w:szCs w:val="24"/>
        </w:rPr>
        <w:t xml:space="preserve"> έχετε κάνει. Στην αρχή συναρτώνται είπατε με εισοδηματικά και περιουσιακά κριτήρια. Θεωρώ ότι τελείτε σε σύγχυση. Και τι νομοθετούμε σήμερα και σε αυτό το επίπεδο; Γιατί θεωρώ ότι κρατήσατε τελικά τα εισοδηματικά, να μπορούν να γίνουν με υπουργική απόφαση</w:t>
      </w:r>
      <w:r>
        <w:rPr>
          <w:rFonts w:eastAsia="Times New Roman" w:cs="Times New Roman"/>
          <w:szCs w:val="24"/>
        </w:rPr>
        <w:t xml:space="preserve"> -για να είμαι ακριβής- και πετάτε στην άκρη τα περιουσιακά κριτήρια. Και έρχεστε, μας μπερδεύετε εδώ, μπερδεύετε ακόμα και την έκθεση της Επιστημονικής Υπηρεσίας της Βουλής, αν τη διαβάσετε καλά, καθώς στην αιτιολογική έκθεση αναφέρεται ότι για την έκδοση</w:t>
      </w:r>
      <w:r>
        <w:rPr>
          <w:rFonts w:eastAsia="Times New Roman" w:cs="Times New Roman"/>
          <w:szCs w:val="24"/>
        </w:rPr>
        <w:t xml:space="preserve"> σχετικής υπουργικής απόφασης μπορούν να λαμβάνονται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τα κατάλληλα δεδομένα από την Εθνική Στατιστική Υπηρεσία, ενώ ακριβώς αυτά θα έπρεπε να τα έχετε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για να τεκμηριώσετε την προτεινόμενη διάταξη στην όποια εκδοχή της. Όπως βλέπω εδώ</w:t>
      </w:r>
      <w:r>
        <w:rPr>
          <w:rFonts w:eastAsia="Times New Roman" w:cs="Times New Roman"/>
          <w:szCs w:val="24"/>
        </w:rPr>
        <w:t>, η ίδια η έκθεση της Επιστημονικής Υπηρεσίας της Βουλής λέει ξεκάθαρα ότι «ως εκ τούτου δεν μπορούν κατά το Σύνταγμα να αποτελέσουν αντικείμενο εκδιδόμενης υπουργικής απόφασης.»</w:t>
      </w:r>
    </w:p>
    <w:p w14:paraId="6BEEFD5E"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απαντάτε σε μας, όμως απαντήστε στην έκθεση της Επιστημονικής Υπηρεσίας τ</w:t>
      </w:r>
      <w:r>
        <w:rPr>
          <w:rFonts w:eastAsia="Times New Roman" w:cs="Times New Roman"/>
          <w:szCs w:val="24"/>
        </w:rPr>
        <w:t>ης Βουλής. Νομίζω ότι κάποιος Βουλευτής σάς το έχει θέσει ξανά. Και βέβαια λέει και άλλα</w:t>
      </w:r>
      <w:r>
        <w:rPr>
          <w:rFonts w:eastAsia="Times New Roman" w:cs="Times New Roman"/>
          <w:szCs w:val="24"/>
        </w:rPr>
        <w:t xml:space="preserve"> η έκθεση της Επιστημονικής Υπηρεσίας της Βουλής</w:t>
      </w:r>
      <w:r>
        <w:rPr>
          <w:rFonts w:eastAsia="Times New Roman" w:cs="Times New Roman"/>
          <w:szCs w:val="24"/>
        </w:rPr>
        <w:t>, ότι στο πλαίσιο του Συντάγματος οι όροι «εισοδηματικά κριτήρια» χρήζουν διευκρίνισης, όπως, επίσης, και το είδος των δ</w:t>
      </w:r>
      <w:r>
        <w:rPr>
          <w:rFonts w:eastAsia="Times New Roman" w:cs="Times New Roman"/>
          <w:szCs w:val="24"/>
        </w:rPr>
        <w:t xml:space="preserve">εδομένων που συλλέγονται από την Ελληνική Στατιστική Αρχή και άλλες </w:t>
      </w:r>
      <w:r>
        <w:rPr>
          <w:rFonts w:eastAsia="Times New Roman" w:cs="Times New Roman"/>
          <w:szCs w:val="24"/>
        </w:rPr>
        <w:t>α</w:t>
      </w:r>
      <w:r>
        <w:rPr>
          <w:rFonts w:eastAsia="Times New Roman" w:cs="Times New Roman"/>
          <w:szCs w:val="24"/>
        </w:rPr>
        <w:t xml:space="preserve">ρχές, όπως και ο τρόπος αξιολόγησής τους. Όλα αυτά μένουν σήμερα μετέωρα. </w:t>
      </w:r>
    </w:p>
    <w:p w14:paraId="6BEEFD5F"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Τώρα, το νομοσχέδιο, επίσης, δεν παρέχει κάποια επιστημονική τεκμηρίωση, στην οποία να θεμελιώνονται οι προτεινό</w:t>
      </w:r>
      <w:r>
        <w:rPr>
          <w:rFonts w:eastAsia="Times New Roman" w:cs="Times New Roman"/>
          <w:szCs w:val="24"/>
        </w:rPr>
        <w:t xml:space="preserve">μενες αλλαγές για τις </w:t>
      </w:r>
      <w:r>
        <w:rPr>
          <w:rFonts w:eastAsia="Times New Roman" w:cs="Times New Roman"/>
          <w:szCs w:val="24"/>
        </w:rPr>
        <w:t>υ</w:t>
      </w:r>
      <w:r>
        <w:rPr>
          <w:rFonts w:eastAsia="Times New Roman" w:cs="Times New Roman"/>
          <w:szCs w:val="24"/>
        </w:rPr>
        <w:t xml:space="preserve">πηρεσίες διαμεσολάβησης για τη μεταφορά επιβατών. </w:t>
      </w:r>
    </w:p>
    <w:p w14:paraId="6BEEFD60"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Προς επίρρωση αυτού</w:t>
      </w:r>
      <w:r>
        <w:rPr>
          <w:rFonts w:eastAsia="Times New Roman" w:cs="Times New Roman"/>
          <w:szCs w:val="24"/>
        </w:rPr>
        <w:t>,</w:t>
      </w:r>
      <w:r>
        <w:rPr>
          <w:rFonts w:eastAsia="Times New Roman" w:cs="Times New Roman"/>
          <w:szCs w:val="24"/>
        </w:rPr>
        <w:t xml:space="preserve"> βλέπουμε στην Έκθεση Αξιολόγησης Συνεπειών Ρυθμίσεων </w:t>
      </w:r>
      <w:r>
        <w:rPr>
          <w:rFonts w:eastAsia="Times New Roman" w:cs="Times New Roman"/>
          <w:szCs w:val="24"/>
        </w:rPr>
        <w:t xml:space="preserve">να </w:t>
      </w:r>
      <w:r>
        <w:rPr>
          <w:rFonts w:eastAsia="Times New Roman" w:cs="Times New Roman"/>
          <w:szCs w:val="24"/>
        </w:rPr>
        <w:t xml:space="preserve">σας ζητείται να αναφέρετε ένα παράδειγμα αντιμετώπισης του ίδιου ή παρόμοιου προβλήματος σε χώρα της </w:t>
      </w:r>
      <w:r>
        <w:rPr>
          <w:rFonts w:eastAsia="Times New Roman" w:cs="Times New Roman"/>
          <w:szCs w:val="24"/>
        </w:rPr>
        <w:t>Ευρωπαϊκής Ένωσης. Αναφέρετε κάπου που να έχει αντιμετωπισθεί με τον ίδιο τρόπο που το αντιμετωπίζετε εσείς. Κενό</w:t>
      </w:r>
      <w:r>
        <w:rPr>
          <w:rFonts w:eastAsia="Times New Roman" w:cs="Times New Roman"/>
          <w:szCs w:val="24"/>
        </w:rPr>
        <w:t xml:space="preserve"> εδώ δεν απαντάτε</w:t>
      </w:r>
      <w:r>
        <w:rPr>
          <w:rFonts w:eastAsia="Times New Roman" w:cs="Times New Roman"/>
          <w:szCs w:val="24"/>
        </w:rPr>
        <w:t>. Σε όλα τα άλλα απαντώνται. Κενό. Γιατί; Γιατί δεν υπάρχει κα</w:t>
      </w:r>
      <w:r>
        <w:rPr>
          <w:rFonts w:eastAsia="Times New Roman" w:cs="Times New Roman"/>
          <w:szCs w:val="24"/>
        </w:rPr>
        <w:t>μ</w:t>
      </w:r>
      <w:r>
        <w:rPr>
          <w:rFonts w:eastAsia="Times New Roman" w:cs="Times New Roman"/>
          <w:szCs w:val="24"/>
        </w:rPr>
        <w:t>μία χώρα στην Ευρωπαϊκή Ένωση στην οποία να συμβαίνει αυτό. Και</w:t>
      </w:r>
      <w:r>
        <w:rPr>
          <w:rFonts w:eastAsia="Times New Roman" w:cs="Times New Roman"/>
          <w:szCs w:val="24"/>
        </w:rPr>
        <w:t xml:space="preserve"> θα εξηγήσω τι εννοώ. </w:t>
      </w:r>
    </w:p>
    <w:p w14:paraId="6BEEFD61"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Πώς θα μπορούσε, από τη στιγμή που οι σχετικές διατάξεις έτσι όπως είναι γραμμένες –εμείς </w:t>
      </w:r>
      <w:r>
        <w:rPr>
          <w:rFonts w:eastAsia="Times New Roman" w:cs="Times New Roman"/>
          <w:szCs w:val="24"/>
        </w:rPr>
        <w:t>καταθέ</w:t>
      </w:r>
      <w:r>
        <w:rPr>
          <w:rFonts w:eastAsia="Times New Roman" w:cs="Times New Roman"/>
          <w:szCs w:val="24"/>
        </w:rPr>
        <w:t>σαμε τροπολογία για να μπορούμε να υποστηρίξουμε κάποια πράγματα- αντίκεινται στο δίκαιο της Ευρωπαϊκής Ένωσης, δεδομένου ότι ο βασικός κ</w:t>
      </w:r>
      <w:r>
        <w:rPr>
          <w:rFonts w:eastAsia="Times New Roman" w:cs="Times New Roman"/>
          <w:szCs w:val="24"/>
        </w:rPr>
        <w:t xml:space="preserve">ανόνας αναφορικά με την παροχή υπηρεσιών της </w:t>
      </w:r>
      <w:r>
        <w:rPr>
          <w:rFonts w:eastAsia="Times New Roman" w:cs="Times New Roman"/>
          <w:szCs w:val="24"/>
        </w:rPr>
        <w:t>«Κ</w:t>
      </w:r>
      <w:r>
        <w:rPr>
          <w:rFonts w:eastAsia="Times New Roman" w:cs="Times New Roman"/>
          <w:szCs w:val="24"/>
        </w:rPr>
        <w:t xml:space="preserve">οινωνίας της </w:t>
      </w:r>
      <w:r>
        <w:rPr>
          <w:rFonts w:eastAsia="Times New Roman" w:cs="Times New Roman"/>
          <w:szCs w:val="24"/>
        </w:rPr>
        <w:t>Π</w:t>
      </w:r>
      <w:r>
        <w:rPr>
          <w:rFonts w:eastAsia="Times New Roman" w:cs="Times New Roman"/>
          <w:szCs w:val="24"/>
        </w:rPr>
        <w:t>ληροφορίας</w:t>
      </w:r>
      <w:r>
        <w:rPr>
          <w:rFonts w:eastAsia="Times New Roman" w:cs="Times New Roman"/>
          <w:szCs w:val="24"/>
        </w:rPr>
        <w:t>»</w:t>
      </w:r>
      <w:r>
        <w:rPr>
          <w:rFonts w:eastAsia="Times New Roman" w:cs="Times New Roman"/>
          <w:szCs w:val="24"/>
        </w:rPr>
        <w:t xml:space="preserve"> είναι ότι τα κράτη-μέλη δεν μπορούν να θέτουν περιορισμούς στην ελεύθερη παροχή τους. Το τι συνιστά δε η </w:t>
      </w:r>
      <w:r>
        <w:rPr>
          <w:rFonts w:eastAsia="Times New Roman" w:cs="Times New Roman"/>
          <w:szCs w:val="24"/>
        </w:rPr>
        <w:t>υ</w:t>
      </w:r>
      <w:r>
        <w:rPr>
          <w:rFonts w:eastAsia="Times New Roman" w:cs="Times New Roman"/>
          <w:szCs w:val="24"/>
        </w:rPr>
        <w:t xml:space="preserve">πηρεσία της </w:t>
      </w:r>
      <w:r>
        <w:rPr>
          <w:rFonts w:eastAsia="Times New Roman" w:cs="Times New Roman"/>
          <w:szCs w:val="24"/>
        </w:rPr>
        <w:t>«</w:t>
      </w:r>
      <w:r>
        <w:rPr>
          <w:rFonts w:eastAsia="Times New Roman" w:cs="Times New Roman"/>
          <w:szCs w:val="24"/>
        </w:rPr>
        <w:t>Κοινωνίας της Πληροφορίας</w:t>
      </w:r>
      <w:r>
        <w:rPr>
          <w:rFonts w:eastAsia="Times New Roman" w:cs="Times New Roman"/>
          <w:szCs w:val="24"/>
        </w:rPr>
        <w:t>»</w:t>
      </w:r>
      <w:r>
        <w:rPr>
          <w:rFonts w:eastAsia="Times New Roman" w:cs="Times New Roman"/>
          <w:szCs w:val="24"/>
        </w:rPr>
        <w:t xml:space="preserve"> προκύπτει από την </w:t>
      </w:r>
      <w:r>
        <w:rPr>
          <w:rFonts w:eastAsia="Times New Roman" w:cs="Times New Roman"/>
          <w:szCs w:val="24"/>
        </w:rPr>
        <w:t>ο</w:t>
      </w:r>
      <w:r>
        <w:rPr>
          <w:rFonts w:eastAsia="Times New Roman" w:cs="Times New Roman"/>
          <w:szCs w:val="24"/>
        </w:rPr>
        <w:t xml:space="preserve">δηγία. </w:t>
      </w:r>
    </w:p>
    <w:p w14:paraId="6BEEFD62"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Συνεπώς, ο</w:t>
      </w:r>
      <w:r>
        <w:rPr>
          <w:rFonts w:eastAsia="Times New Roman" w:cs="Times New Roman"/>
          <w:szCs w:val="24"/>
        </w:rPr>
        <w:t xml:space="preserve">ι παρεχόμενες υπηρεσίες ηλεκτρονικής διαμεσολάβησης υπάγονται στην έννοια των υπηρεσιών της </w:t>
      </w:r>
      <w:r>
        <w:rPr>
          <w:rFonts w:eastAsia="Times New Roman" w:cs="Times New Roman"/>
          <w:szCs w:val="24"/>
        </w:rPr>
        <w:t>«</w:t>
      </w:r>
      <w:r>
        <w:rPr>
          <w:rFonts w:eastAsia="Times New Roman" w:cs="Times New Roman"/>
          <w:szCs w:val="24"/>
        </w:rPr>
        <w:t>Κοινωνίας της Πληροφορίας</w:t>
      </w:r>
      <w:r>
        <w:rPr>
          <w:rFonts w:eastAsia="Times New Roman" w:cs="Times New Roman"/>
          <w:szCs w:val="24"/>
        </w:rPr>
        <w:t>»</w:t>
      </w:r>
      <w:r>
        <w:rPr>
          <w:rFonts w:eastAsia="Times New Roman" w:cs="Times New Roman"/>
          <w:szCs w:val="24"/>
        </w:rPr>
        <w:t>. Πρόκειται για εφαρμογή νέων τεχνολογιών, πλατφορμών εξυπηρέτησης επαγγελματιών οδηγών και επιβατών, των οποίων τη λειτουργία και ανάπτυ</w:t>
      </w:r>
      <w:r>
        <w:rPr>
          <w:rFonts w:eastAsia="Times New Roman" w:cs="Times New Roman"/>
          <w:szCs w:val="24"/>
        </w:rPr>
        <w:t xml:space="preserve">ξη θα έπρεπε να προωθείτε, όχι να τη δυσκολεύετε και να τη μποϊκοτάρετε. Για ποιον λόγο να μην αφήνουμε να επιλέξει ο πολίτης τι τον εξυπηρετεί περισσότερο; </w:t>
      </w:r>
    </w:p>
    <w:p w14:paraId="6BEEFD63"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Κοιτάξτε, για να το ξεκαθαρίσουμε. Κακώς η «</w:t>
      </w:r>
      <w:r>
        <w:rPr>
          <w:rFonts w:eastAsia="Times New Roman" w:cs="Times New Roman"/>
          <w:szCs w:val="24"/>
          <w:lang w:val="en-US"/>
        </w:rPr>
        <w:t>UBER</w:t>
      </w:r>
      <w:r>
        <w:rPr>
          <w:rFonts w:eastAsia="Times New Roman" w:cs="Times New Roman"/>
          <w:szCs w:val="24"/>
        </w:rPr>
        <w:t>» λειτουργεί με αυτόν τον τρόπο στην Ευρωπαϊκή Ένω</w:t>
      </w:r>
      <w:r>
        <w:rPr>
          <w:rFonts w:eastAsia="Times New Roman" w:cs="Times New Roman"/>
          <w:szCs w:val="24"/>
        </w:rPr>
        <w:t>ση. Καλώς υπάρχει η απόφαση της Ευρωπαϊκής Ένωσης για την «</w:t>
      </w:r>
      <w:r>
        <w:rPr>
          <w:rFonts w:eastAsia="Times New Roman" w:cs="Times New Roman"/>
          <w:szCs w:val="24"/>
          <w:lang w:val="en-US"/>
        </w:rPr>
        <w:t>UBER</w:t>
      </w:r>
      <w:r>
        <w:rPr>
          <w:rFonts w:eastAsia="Times New Roman" w:cs="Times New Roman"/>
          <w:szCs w:val="24"/>
        </w:rPr>
        <w:t>». Δεν είναι ακριβώς το ίδιο η «</w:t>
      </w:r>
      <w:r>
        <w:rPr>
          <w:rFonts w:eastAsia="Times New Roman" w:cs="Times New Roman"/>
          <w:szCs w:val="24"/>
          <w:lang w:val="en-US"/>
        </w:rPr>
        <w:t>TAXIBEAT</w:t>
      </w:r>
      <w:r>
        <w:rPr>
          <w:rFonts w:eastAsia="Times New Roman" w:cs="Times New Roman"/>
          <w:szCs w:val="24"/>
        </w:rPr>
        <w:t>» με αυτό που κάνει εδώ, που χρησιμοποιεί οδηγούς ταξί, όχι μη οδηγούς ταξί και όλα τα άλλα παραδείγματα. που σας έχουν αναλυθεί. Σκοπίμως συγχέετε τα δύ</w:t>
      </w:r>
      <w:r>
        <w:rPr>
          <w:rFonts w:eastAsia="Times New Roman" w:cs="Times New Roman"/>
          <w:szCs w:val="24"/>
        </w:rPr>
        <w:t>ο γεγονότα και φαίνεται αυτό, για ποιους λόγους ουσιαστικά δεν εναρμονίζεστε με την Ευρωπαϊκή Ένωση σε αυτό το πεδίο. Ενώ, λοιπόν, ορθώς για την «</w:t>
      </w:r>
      <w:r>
        <w:rPr>
          <w:rFonts w:eastAsia="Times New Roman" w:cs="Times New Roman"/>
          <w:szCs w:val="24"/>
          <w:lang w:val="en-US"/>
        </w:rPr>
        <w:t>UBER</w:t>
      </w:r>
      <w:r>
        <w:rPr>
          <w:rFonts w:eastAsia="Times New Roman" w:cs="Times New Roman"/>
          <w:szCs w:val="24"/>
        </w:rPr>
        <w:t xml:space="preserve">» υπάρχουν όλες οι ενστάσεις που υπάρχουν -και εμείς λέμε ότι δεν δεχόμαστε τέτοια νεοφιλελεύθερα μοντέλα </w:t>
      </w:r>
      <w:r>
        <w:rPr>
          <w:rFonts w:eastAsia="Times New Roman" w:cs="Times New Roman"/>
          <w:szCs w:val="24"/>
        </w:rPr>
        <w:t>όπως στην «</w:t>
      </w:r>
      <w:r>
        <w:rPr>
          <w:rFonts w:eastAsia="Times New Roman" w:cs="Times New Roman"/>
          <w:szCs w:val="24"/>
          <w:lang w:val="en-US"/>
        </w:rPr>
        <w:t>Uber</w:t>
      </w:r>
      <w:r>
        <w:rPr>
          <w:rFonts w:eastAsia="Times New Roman" w:cs="Times New Roman"/>
          <w:szCs w:val="24"/>
        </w:rPr>
        <w:t>»- καλώς πρέπει να διευκολύνουμε τους επιβάτες με τρόπους όπως περίπου λειτουργεί η «</w:t>
      </w:r>
      <w:r>
        <w:rPr>
          <w:rFonts w:eastAsia="Times New Roman" w:cs="Times New Roman"/>
          <w:szCs w:val="24"/>
          <w:lang w:val="en-US"/>
        </w:rPr>
        <w:t>TAXI</w:t>
      </w:r>
      <w:r>
        <w:rPr>
          <w:rFonts w:eastAsia="Times New Roman" w:cs="Times New Roman"/>
          <w:szCs w:val="24"/>
        </w:rPr>
        <w:t>B</w:t>
      </w:r>
      <w:r>
        <w:rPr>
          <w:rFonts w:eastAsia="Times New Roman" w:cs="Times New Roman"/>
          <w:szCs w:val="24"/>
          <w:lang w:val="en-US"/>
        </w:rPr>
        <w:t>EAT</w:t>
      </w:r>
      <w:r>
        <w:rPr>
          <w:rFonts w:eastAsia="Times New Roman" w:cs="Times New Roman"/>
          <w:szCs w:val="24"/>
        </w:rPr>
        <w:t>», το «</w:t>
      </w:r>
      <w:r>
        <w:rPr>
          <w:rFonts w:eastAsia="Times New Roman" w:cs="Times New Roman"/>
          <w:szCs w:val="24"/>
          <w:lang w:val="en-US"/>
        </w:rPr>
        <w:t>TAXIPHONE</w:t>
      </w:r>
      <w:r>
        <w:rPr>
          <w:rFonts w:eastAsia="Times New Roman" w:cs="Times New Roman"/>
          <w:szCs w:val="24"/>
        </w:rPr>
        <w:t xml:space="preserve">» και πολλά </w:t>
      </w:r>
      <w:r>
        <w:rPr>
          <w:rFonts w:eastAsia="Times New Roman" w:cs="Times New Roman"/>
          <w:szCs w:val="24"/>
        </w:rPr>
        <w:t>παρόμοια</w:t>
      </w:r>
      <w:r>
        <w:rPr>
          <w:rFonts w:eastAsia="Times New Roman" w:cs="Times New Roman"/>
          <w:szCs w:val="24"/>
        </w:rPr>
        <w:t xml:space="preserve"> που λειτουργούν και εξυπηρετούν τους πολίτες. Γι’ αυτό λέμε ότι πρόκειται για προσκόλλησ</w:t>
      </w:r>
      <w:r>
        <w:rPr>
          <w:rFonts w:eastAsia="Times New Roman" w:cs="Times New Roman"/>
          <w:szCs w:val="24"/>
        </w:rPr>
        <w:t>ή σας</w:t>
      </w:r>
      <w:r>
        <w:rPr>
          <w:rFonts w:eastAsia="Times New Roman" w:cs="Times New Roman"/>
          <w:szCs w:val="24"/>
        </w:rPr>
        <w:t xml:space="preserve"> σε ιδεοληψίες.</w:t>
      </w:r>
    </w:p>
    <w:p w14:paraId="6BEEFD64"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Μά</w:t>
      </w:r>
      <w:r>
        <w:rPr>
          <w:rFonts w:eastAsia="Times New Roman" w:cs="Times New Roman"/>
          <w:szCs w:val="24"/>
        </w:rPr>
        <w:t xml:space="preserve">λιστα φτάσατε σε μία απάντησή σας, κύριε Υπουργέ, στην </w:t>
      </w:r>
      <w:r>
        <w:rPr>
          <w:rFonts w:eastAsia="Times New Roman" w:cs="Times New Roman"/>
          <w:szCs w:val="24"/>
        </w:rPr>
        <w:t>ε</w:t>
      </w:r>
      <w:r>
        <w:rPr>
          <w:rFonts w:eastAsia="Times New Roman" w:cs="Times New Roman"/>
          <w:szCs w:val="24"/>
        </w:rPr>
        <w:t>πιτροπή να πείτε -τα έχω εδώ τα Πρακτικά- «Τι να κάνουμε; Έχουμε την Κυβέρνηση</w:t>
      </w:r>
      <w:r>
        <w:rPr>
          <w:rFonts w:eastAsia="Times New Roman" w:cs="Times New Roman"/>
          <w:szCs w:val="24"/>
        </w:rPr>
        <w:t xml:space="preserve"> αλλά όχι την εξουσία</w:t>
      </w:r>
      <w:r>
        <w:rPr>
          <w:rFonts w:eastAsia="Times New Roman" w:cs="Times New Roman"/>
          <w:szCs w:val="24"/>
        </w:rPr>
        <w:t>.». Όταν σας λέμε «Μα, γιατί; Δεν μπορεί να κάνουν αυτόν τον έλεγχο τα τραπεζικά ιδρύματα; Δεν μπορεί</w:t>
      </w:r>
      <w:r>
        <w:rPr>
          <w:rFonts w:eastAsia="Times New Roman" w:cs="Times New Roman"/>
          <w:szCs w:val="24"/>
        </w:rPr>
        <w:t xml:space="preserve"> να το κάνει το ΣΔΟΕ,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εσείς μας λέτε τα εξής.</w:t>
      </w:r>
      <w:r>
        <w:rPr>
          <w:rFonts w:eastAsia="Times New Roman" w:cs="Times New Roman"/>
          <w:szCs w:val="24"/>
        </w:rPr>
        <w:t xml:space="preserve"> </w:t>
      </w:r>
      <w:r>
        <w:rPr>
          <w:rFonts w:eastAsia="Times New Roman" w:cs="Times New Roman"/>
          <w:szCs w:val="24"/>
        </w:rPr>
        <w:t>«Εμείς είμαστε η Κυβέρνηση, αλλά όχι εξουσία. Την εξουσία την έχει ακόμα η Αντιπολίτευση στον τραπεζικό τομέα και αλλού, όπως ξέρετε καλά».</w:t>
      </w:r>
    </w:p>
    <w:p w14:paraId="6BEEFD65"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6BEEFD6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w:t>
      </w:r>
      <w:r>
        <w:rPr>
          <w:rFonts w:eastAsia="Times New Roman" w:cs="Times New Roman"/>
          <w:szCs w:val="24"/>
        </w:rPr>
        <w:t>ανάσιος Θεοχαρόπουλος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BEEFD67"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Επιχειρήματα, τα οποία είχατε στην </w:t>
      </w:r>
      <w:r>
        <w:rPr>
          <w:rFonts w:eastAsia="Times New Roman" w:cs="Times New Roman"/>
          <w:szCs w:val="24"/>
        </w:rPr>
        <w:t>ε</w:t>
      </w:r>
      <w:r>
        <w:rPr>
          <w:rFonts w:eastAsia="Times New Roman" w:cs="Times New Roman"/>
          <w:szCs w:val="24"/>
        </w:rPr>
        <w:t xml:space="preserve">πιτροπή, για να πείτε ότι δεν μπορούν οι άλλες </w:t>
      </w:r>
      <w:r>
        <w:rPr>
          <w:rFonts w:eastAsia="Times New Roman" w:cs="Times New Roman"/>
          <w:szCs w:val="24"/>
        </w:rPr>
        <w:t>υ</w:t>
      </w:r>
      <w:r>
        <w:rPr>
          <w:rFonts w:eastAsia="Times New Roman" w:cs="Times New Roman"/>
          <w:szCs w:val="24"/>
        </w:rPr>
        <w:t>πηρεσίες ή του κράτους τα τραπεζικά ιδρύματα να κάνουν αυτό και άρα νομοθετείτε με αυτόν τον τρόπο.</w:t>
      </w:r>
    </w:p>
    <w:p w14:paraId="6BEEFD6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BEEFD69"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Κυβέρνηση ενοχοποιεί τ</w:t>
      </w:r>
      <w:r>
        <w:rPr>
          <w:rFonts w:eastAsia="Times New Roman" w:cs="Times New Roman"/>
          <w:szCs w:val="24"/>
        </w:rPr>
        <w:t>ην υγιή επιχειρηματικότητα, υιοθετώντας παλαιοκομματικές πρακτικές. Γι’ αυτό λέμε ότι η επιστροφή στο παρελθόν δεν μπορεί να είναι η λύση στα σημερινά προβλήματα της χώρας. Το δικαίωμα των πολιτών, επιβατών να επιλέγουν και να αξιολογούν τις παρεχόμενες υπ</w:t>
      </w:r>
      <w:r>
        <w:rPr>
          <w:rFonts w:eastAsia="Times New Roman" w:cs="Times New Roman"/>
          <w:szCs w:val="24"/>
        </w:rPr>
        <w:t xml:space="preserve">ηρεσίες δεν μπορεί να αμφισβητείται. Να μην αρνούμαστε τις τεχνολογικές εξελίξεις. Υιοθετείτε ψηφοθηρικές πρακτικές και μάλιστα βάζετε και σε ονομαστική ψηφοφορία τα άρθρα αυτά, σε μια πρόκληση με τη Νέα Δημοκρατία -επειδή ο παλαιός συνδικαλιστής της Νέας </w:t>
      </w:r>
      <w:r>
        <w:rPr>
          <w:rFonts w:eastAsia="Times New Roman" w:cs="Times New Roman"/>
          <w:szCs w:val="24"/>
        </w:rPr>
        <w:t>Δημοκρατίας είναι τώρα μαζί σας-, για να δείτε τι θα κάνει η Νέα Δημοκρατία, σε ένα τέτοιο παιχνιδάκι το οποίο είναι κατώτερο των περιστάσεων. Γι’ αυτόν τον λόγο θα πρέπει να σκεφτείτε πολύ περισσότερο αυτό το ζήτημα, αν θα έπρεπε να το έχετε βάλει σε ονομ</w:t>
      </w:r>
      <w:r>
        <w:rPr>
          <w:rFonts w:eastAsia="Times New Roman" w:cs="Times New Roman"/>
          <w:szCs w:val="24"/>
        </w:rPr>
        <w:t xml:space="preserve">αστική. Επιλέγετε αυτήν την τακτική. Θεωρώ ότι είναι μια τακτική μικροκομματική που έρχεται από το παρελθόν. </w:t>
      </w:r>
    </w:p>
    <w:p w14:paraId="6BEEFD6A"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Ολοκληρώστε, κύριε συνάδελφε.</w:t>
      </w:r>
    </w:p>
    <w:p w14:paraId="6BEEFD6B"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sidRPr="00B75354">
        <w:rPr>
          <w:rFonts w:eastAsia="Times New Roman" w:cs="Times New Roman"/>
          <w:b/>
          <w:szCs w:val="24"/>
        </w:rPr>
        <w:t>ΑΘΑΝΑΣΙΟΣ ΘΕΟΧΑΡΟΠΟΥΛΟΣ:</w:t>
      </w:r>
      <w:r>
        <w:rPr>
          <w:rFonts w:eastAsia="Times New Roman" w:cs="Times New Roman"/>
          <w:szCs w:val="24"/>
        </w:rPr>
        <w:t xml:space="preserve"> </w:t>
      </w:r>
      <w:r>
        <w:rPr>
          <w:rFonts w:eastAsia="Times New Roman" w:cs="Times New Roman"/>
          <w:szCs w:val="24"/>
        </w:rPr>
        <w:t>Τελειώνω, κύριε Πρόεδρε.</w:t>
      </w:r>
    </w:p>
    <w:p w14:paraId="6BEEFD6C"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Με τις πρακτικές σας, λοιπό</w:t>
      </w:r>
      <w:r>
        <w:rPr>
          <w:rFonts w:eastAsia="Times New Roman" w:cs="Times New Roman"/>
          <w:szCs w:val="24"/>
        </w:rPr>
        <w:t>ν</w:t>
      </w:r>
      <w:r>
        <w:rPr>
          <w:rFonts w:eastAsia="Times New Roman" w:cs="Times New Roman"/>
          <w:szCs w:val="24"/>
        </w:rPr>
        <w:t>, τραβ</w:t>
      </w:r>
      <w:r>
        <w:rPr>
          <w:rFonts w:eastAsia="Times New Roman" w:cs="Times New Roman"/>
          <w:szCs w:val="24"/>
        </w:rPr>
        <w:t>άτε χειρόφρενο σε κάθε επένδυση κρατώντας δέσμια τη χώρα στις παθογένειες του παρελθόντος. Γι’ αυτό δεν μπορούμε να συνεχίσουμε έτσι. Χρειάζεται αλλαγή πολιτικών σε όλα τα επίπεδα και στις μεταφορές με γενναίες τομές, με τολμηρές μεταρρυθμίσεις. Γι’ αυτό χ</w:t>
      </w:r>
      <w:r>
        <w:rPr>
          <w:rFonts w:eastAsia="Times New Roman" w:cs="Times New Roman"/>
          <w:szCs w:val="24"/>
        </w:rPr>
        <w:t>ρειάζεται να κάνουμε τομές και παρεμβάσεις προοδευτικές. Οι πολίτες δεν μπορούν να παραμένουν άλλο εγκλωβισμένοι σε αυτήν την πολιτική.</w:t>
      </w:r>
    </w:p>
    <w:p w14:paraId="6BEEFD6D"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w:t>
      </w:r>
    </w:p>
    <w:p w14:paraId="6BEEFD6E"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BEEFD6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w:t>
      </w:r>
      <w:r>
        <w:rPr>
          <w:rFonts w:eastAsia="Times New Roman" w:cs="Times New Roman"/>
          <w:b/>
          <w:szCs w:val="24"/>
        </w:rPr>
        <w:t>ς):</w:t>
      </w:r>
      <w:r>
        <w:rPr>
          <w:rFonts w:eastAsia="Times New Roman" w:cs="Times New Roman"/>
          <w:szCs w:val="24"/>
        </w:rPr>
        <w:t xml:space="preserve"> Ευχαριστώ, κύριε συνάδελφε.</w:t>
      </w:r>
    </w:p>
    <w:p w14:paraId="6BEEFD70" w14:textId="77777777" w:rsidR="009B7D3A" w:rsidRDefault="00441D78">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w:t>
      </w:r>
      <w:r>
        <w:rPr>
          <w:rFonts w:eastAsia="Times New Roman" w:cs="Times New Roman"/>
        </w:rPr>
        <w:t>για την ιστορία του κτηρίου και τον τρόπο οργάνωσης και λειτουργίας της Βουλής, είκοσι τρεις μαθήτριες και μαθητές και τέσσερις εκπαιδευτικοί συνοδοί τους από το 9</w:t>
      </w:r>
      <w:r>
        <w:rPr>
          <w:rFonts w:eastAsia="Times New Roman" w:cs="Times New Roman"/>
          <w:vertAlign w:val="superscript"/>
        </w:rPr>
        <w:t>ο</w:t>
      </w:r>
      <w:r>
        <w:rPr>
          <w:rFonts w:eastAsia="Times New Roman" w:cs="Times New Roman"/>
        </w:rPr>
        <w:t xml:space="preserve"> Δημοτικό Σχολείο Ρεθύμνου. </w:t>
      </w:r>
    </w:p>
    <w:p w14:paraId="6BEEFD71" w14:textId="77777777" w:rsidR="009B7D3A" w:rsidRDefault="00441D7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BEEFD72" w14:textId="77777777" w:rsidR="009B7D3A" w:rsidRDefault="00441D78">
      <w:pPr>
        <w:spacing w:line="600" w:lineRule="auto"/>
        <w:ind w:firstLine="709"/>
        <w:jc w:val="center"/>
        <w:rPr>
          <w:rFonts w:eastAsia="Times New Roman" w:cs="Times New Roman"/>
        </w:rPr>
      </w:pPr>
      <w:r>
        <w:rPr>
          <w:rFonts w:eastAsia="Times New Roman" w:cs="Times New Roman"/>
        </w:rPr>
        <w:t xml:space="preserve">(Χειροκροτήματα απ’ όλες τις </w:t>
      </w:r>
      <w:r>
        <w:rPr>
          <w:rFonts w:eastAsia="Times New Roman" w:cs="Times New Roman"/>
        </w:rPr>
        <w:t>πτέρυγες της Βουλής)</w:t>
      </w:r>
    </w:p>
    <w:p w14:paraId="6BEEFD73"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επαναλαμβάνω την έκκληση της συντόμευσης του χρόνου. Προτείνω από τον επόμενο συνάδελφο και μετά, να μιλήσετε πέντε λεπτά και όχι επτά.</w:t>
      </w:r>
    </w:p>
    <w:p w14:paraId="6BEEFD74"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Από τον μεθεπόμενο, κύριε Πρόεδρε.</w:t>
      </w:r>
    </w:p>
    <w:p w14:paraId="6BEEFD75"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(Σπυρίδ</w:t>
      </w:r>
      <w:r>
        <w:rPr>
          <w:rFonts w:eastAsia="Times New Roman" w:cs="Times New Roman"/>
          <w:b/>
          <w:szCs w:val="24"/>
        </w:rPr>
        <w:t xml:space="preserve">ων Λυκούδης): </w:t>
      </w:r>
      <w:r>
        <w:rPr>
          <w:rFonts w:eastAsia="Times New Roman" w:cs="Times New Roman"/>
          <w:szCs w:val="24"/>
        </w:rPr>
        <w:t>Λέω από τον επόμενο, κύριε συνάδελφε. Ξέρετε, δεν το λέω έτσι αυτό. Το μετράω. Έχω τον κατάλογο εδώ και πέντε Κοινοβουλευτικούς Εκπροσώπους που πρέπει να μιλήσουν. Φοβάμαι ότι τουλάχιστον εννέα με δέκα συνάδελφοι δεν θα μιλήσουν στο τέλος και</w:t>
      </w:r>
      <w:r>
        <w:rPr>
          <w:rFonts w:eastAsia="Times New Roman" w:cs="Times New Roman"/>
          <w:szCs w:val="24"/>
        </w:rPr>
        <w:t xml:space="preserve"> βλέπω ότι δεν είναι σωστό. Εν πάση περιπτώσει, κάνω την έκκληση του πεντάλεπτου και ακολουθήστε την κατεύθυνση.</w:t>
      </w:r>
    </w:p>
    <w:p w14:paraId="6BEEFD76"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Κέλλα, έχετε τον λόγο.</w:t>
      </w:r>
    </w:p>
    <w:p w14:paraId="6BEEFD77"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w:t>
      </w:r>
    </w:p>
    <w:p w14:paraId="6BEEFD78"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παρόν σχέδιο νόμου, επιχειρείται η ρ</w:t>
      </w:r>
      <w:r>
        <w:rPr>
          <w:rFonts w:eastAsia="Times New Roman" w:cs="Times New Roman"/>
          <w:szCs w:val="24"/>
        </w:rPr>
        <w:t>ύθμιση των μεταφορών στη χώρα μας, εν μέσω διατάξεων που ανακυκλώνονται, φέροντας τη δημιουργία άνω των δεκαπέντε ηλεκτρονικών βάσεων και μητρώων και εγκαταλείποντας μεγάλο μέρος της εφαρμογής των διατάξεων και πάλι μέσω κοινών υπουργικών αποφάσεων στο μέλ</w:t>
      </w:r>
      <w:r>
        <w:rPr>
          <w:rFonts w:eastAsia="Times New Roman" w:cs="Times New Roman"/>
          <w:szCs w:val="24"/>
        </w:rPr>
        <w:t xml:space="preserve">λον -παλιά μου τέχνη κόσκινο οι υπουργικές αποφάσεις στο μέλλον, κύριε Υπουργέ, έτσι;-επιτείνοντας το φαινόμενο και της πολυνομίας, αλλά και της κακονομίας στη χώρα μας. </w:t>
      </w:r>
    </w:p>
    <w:p w14:paraId="6BEEFD79"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αυτά βέβαια συμβαίνουν, επειδή η Κυβέρνηση προσπαθεί να συγκεράσει ετερόκλητα συμ</w:t>
      </w:r>
      <w:r>
        <w:rPr>
          <w:rFonts w:eastAsia="Times New Roman" w:cs="Times New Roman"/>
          <w:szCs w:val="24"/>
        </w:rPr>
        <w:t xml:space="preserve">φέροντα, δίχως να χαράσσει ένα επαρκές πλαίσιο εναρμονισμένης πολιτικής μεταφορών, που θα συμβάλλει στην ανάπτυξη του τόπου. </w:t>
      </w:r>
    </w:p>
    <w:p w14:paraId="6BEEFD7A"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ήθελα επίσης εκ προοιμίου να αναφέρω ότι το μόνο θετικό είναι οι προβλέψεις στον νέο Κώδικα Οδικής Κυκλοφορίας για τα ποδήλατα,</w:t>
      </w:r>
      <w:r>
        <w:rPr>
          <w:rFonts w:eastAsia="Times New Roman" w:cs="Times New Roman"/>
          <w:szCs w:val="24"/>
        </w:rPr>
        <w:t xml:space="preserve"> η ηλικία των οδηγών των λεωφορείων που μεταφέρουν τους μαθητές και οι προβλέψεις ασφαλείας κατά τη μεταφορά επικίνδυνων εμπορευμάτων. </w:t>
      </w:r>
    </w:p>
    <w:p w14:paraId="6BEEFD7B"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Σε ό,τι αφορά το υπόλοιπο σχέδιο νόμου, κατ’ αρχάς αφιερώνετε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κύριε Υπουργέ,</w:t>
      </w:r>
      <w:r>
        <w:rPr>
          <w:rFonts w:eastAsia="Times New Roman" w:cs="Times New Roman"/>
          <w:szCs w:val="24"/>
        </w:rPr>
        <w:t xml:space="preserve"> </w:t>
      </w:r>
      <w:r>
        <w:rPr>
          <w:rFonts w:eastAsia="Times New Roman" w:cs="Times New Roman"/>
          <w:szCs w:val="24"/>
        </w:rPr>
        <w:t>ένα μεγάλο μέρος των διατάξεων στη λειτουργία των ταξί, όπου επαναδιατυπώνονται και αναμασιούνται διατάξεις για τη συμπεριφορά των οδηγών και τη λειτουργία του κλάδου, οι οποίες ήδη καλύπτονται από την υπάρχουσα νομοθεσία. Τίποτα δεν αλλάζει ουσιαστικά, απ</w:t>
      </w:r>
      <w:r>
        <w:rPr>
          <w:rFonts w:eastAsia="Times New Roman" w:cs="Times New Roman"/>
          <w:szCs w:val="24"/>
        </w:rPr>
        <w:t>λώς προσφέρεται μια φαινομενική ικανοποίηση στους οδηγούς και ιδιοκτήτες ταξί, σε σχέση με τη θέσπιση του εταιρικού πλαισίου για τις μέχρι σήμερα παρεχόμενες υπηρεσίες ηλεκτρονικής και τηλεφωνικής διαμεσολάβησης. Ωστόσο ούτε προς αυτούς ικανοποιείτε τις υπ</w:t>
      </w:r>
      <w:r>
        <w:rPr>
          <w:rFonts w:eastAsia="Times New Roman" w:cs="Times New Roman"/>
          <w:szCs w:val="24"/>
        </w:rPr>
        <w:t xml:space="preserve">οσχέσεις σας, σχετικά με την παύση λειτουργίας συγκεκριμένων εταιρειών εφαρμογών. </w:t>
      </w:r>
    </w:p>
    <w:p w14:paraId="6BEEFD7C" w14:textId="77777777" w:rsidR="009B7D3A" w:rsidRDefault="00441D78">
      <w:pPr>
        <w:spacing w:after="0" w:line="600" w:lineRule="auto"/>
        <w:ind w:firstLine="720"/>
        <w:jc w:val="both"/>
        <w:rPr>
          <w:rFonts w:eastAsia="Times New Roman"/>
          <w:szCs w:val="24"/>
        </w:rPr>
      </w:pPr>
      <w:r>
        <w:rPr>
          <w:rFonts w:eastAsia="Times New Roman" w:cs="Times New Roman"/>
          <w:szCs w:val="24"/>
        </w:rPr>
        <w:t>Δεύτερον, επιχειρείται μια συγκεχυμένη και δαιδαλώδη ρύθμιση, θεσπίζοντας ειδική διαδικασία για την είσοδο των εταιρειών στο συγκεκριμένο κλάδο, τόσο για τα επιβατικά δημοσί</w:t>
      </w:r>
      <w:r>
        <w:rPr>
          <w:rFonts w:eastAsia="Times New Roman" w:cs="Times New Roman"/>
          <w:szCs w:val="24"/>
        </w:rPr>
        <w:t>ας χρήσεως όσο και για τα επιβατικά ιδιωτικής χρήσεως.</w:t>
      </w:r>
      <w:r>
        <w:rPr>
          <w:rFonts w:eastAsia="Times New Roman" w:cs="Times New Roman"/>
          <w:szCs w:val="24"/>
        </w:rPr>
        <w:t xml:space="preserve"> </w:t>
      </w:r>
      <w:r>
        <w:rPr>
          <w:rFonts w:eastAsia="Times New Roman"/>
          <w:szCs w:val="24"/>
        </w:rPr>
        <w:t>Δηλαδή τι κάνετε; Αφήνετε και πάλι ανοικτό παράθυρο για τη νόμιμη λειτουργία των συγκεκριμένων εταιρειών εφαρμογών μέσω της διαδικασίας αδειοδότησης, της πληρωμής παραβόλου και της εγγραφής των οχημάτω</w:t>
      </w:r>
      <w:r>
        <w:rPr>
          <w:rFonts w:eastAsia="Times New Roman"/>
          <w:szCs w:val="24"/>
        </w:rPr>
        <w:t xml:space="preserve">ν και των οδηγών που θα λάβουν ειδική άδεια στα μητρώα του Υπουργείου Μεταφορών. Κάθε επαγγελματίας που θέλει να εργαστεί νόμιμα και να βγάλει το μεροκάματό του θα πρέπει να έχει το δικαίωμα εισόδου σε μια αγορά και σε μια οικονομία που δεν θα δεσμεύονται </w:t>
      </w:r>
      <w:r>
        <w:rPr>
          <w:rFonts w:eastAsia="Times New Roman"/>
          <w:szCs w:val="24"/>
        </w:rPr>
        <w:t xml:space="preserve">από ποσοστώσεις και από απεριόριστα κριτήρια. </w:t>
      </w:r>
    </w:p>
    <w:p w14:paraId="6BEEFD7D" w14:textId="77777777" w:rsidR="009B7D3A" w:rsidRDefault="00441D78">
      <w:pPr>
        <w:spacing w:line="600" w:lineRule="auto"/>
        <w:ind w:firstLine="720"/>
        <w:jc w:val="both"/>
        <w:rPr>
          <w:rFonts w:eastAsia="Times New Roman"/>
          <w:szCs w:val="24"/>
        </w:rPr>
      </w:pPr>
      <w:r>
        <w:rPr>
          <w:rFonts w:eastAsia="Times New Roman"/>
          <w:szCs w:val="24"/>
        </w:rPr>
        <w:t>Το λάθος σας είναι ότι δεν υπήρξατε από την αρχή ξεκάθαροι απέναντι στον κλάδο τον ταξί ούτε στις εταιρείες διαμεσολάβησης. Δεν θεσπίζετε ένα εναρμονισμένο πλαίσιο για όλους και ενδεχομένως στο μέλλον να προκύ</w:t>
      </w:r>
      <w:r>
        <w:rPr>
          <w:rFonts w:eastAsia="Times New Roman"/>
          <w:szCs w:val="24"/>
        </w:rPr>
        <w:t>ψουν μεταφορές δύο ταχυτήτων με ευνοημένους από τη μια μεριά και αδικημένους από την άλλη. Από τη μία αναφέρεστε σε πιάτσες ταξί, αλλά από την άλλη δεν ορίζετε συγκεκριμένα το εύρος των επιλεγόμενων μεταφορών των εν δυνάμει εταιρειών. Θα μπορούν να παίρνου</w:t>
      </w:r>
      <w:r>
        <w:rPr>
          <w:rFonts w:eastAsia="Times New Roman"/>
          <w:szCs w:val="24"/>
        </w:rPr>
        <w:t>ν πελάτες από οπουδήποτε; Αυτό εννοείτε; Αν ναι, γιατί δεν το λέτε ξεκάθαρα; Πιστεύετε ότι οι ρυθμίσεις αυτές θα τερματίσουν τον ανταγωνισμό και τη συγκρουσιακή σχέση μεταξύ των ταξί και των εταιρειών; Προφανώς και όχι. Προσπαθείτε να γεφυρώσετε αντικρουόμ</w:t>
      </w:r>
      <w:r>
        <w:rPr>
          <w:rFonts w:eastAsia="Times New Roman"/>
          <w:szCs w:val="24"/>
        </w:rPr>
        <w:t xml:space="preserve">ενα συμφέροντα. </w:t>
      </w:r>
    </w:p>
    <w:p w14:paraId="6BEEFD7E" w14:textId="77777777" w:rsidR="009B7D3A" w:rsidRDefault="00441D78">
      <w:pPr>
        <w:spacing w:line="600" w:lineRule="auto"/>
        <w:ind w:firstLine="720"/>
        <w:jc w:val="both"/>
        <w:rPr>
          <w:rFonts w:eastAsia="Times New Roman"/>
          <w:szCs w:val="24"/>
        </w:rPr>
      </w:pPr>
      <w:r>
        <w:rPr>
          <w:rFonts w:eastAsia="Times New Roman"/>
          <w:szCs w:val="24"/>
        </w:rPr>
        <w:t xml:space="preserve">Συν τοις άλλοις αφήνετε </w:t>
      </w:r>
      <w:r>
        <w:rPr>
          <w:rFonts w:eastAsia="Times New Roman"/>
          <w:szCs w:val="24"/>
        </w:rPr>
        <w:t>το</w:t>
      </w:r>
      <w:r>
        <w:rPr>
          <w:rFonts w:eastAsia="Times New Roman"/>
          <w:szCs w:val="24"/>
        </w:rPr>
        <w:t xml:space="preserve"> περιθώριο εισόδου στον κλάδο σε εταιρείες που δεν έχουν τη μεταφορά σαν αποκλειστική δραστηριότητα. Άρα θα έχουμε και τρίτη εμπλεκόμενη πλευρά στο μέλλον. Όπως είπα και προηγουμένως, είναι σεβαστό ο καθένας να βγ</w:t>
      </w:r>
      <w:r>
        <w:rPr>
          <w:rFonts w:eastAsia="Times New Roman"/>
          <w:szCs w:val="24"/>
        </w:rPr>
        <w:t xml:space="preserve">άζει νόμιμα το μεροκάματο, όμως μη λέτε ψέματα και μη δίνετε κίβδηλες υποσχέσεις σε όλους, θεσπίζοντας ένα δυσλειτουργικό πλαίσιο. </w:t>
      </w:r>
    </w:p>
    <w:p w14:paraId="6BEEFD7F" w14:textId="77777777" w:rsidR="009B7D3A" w:rsidRDefault="00441D78">
      <w:pPr>
        <w:spacing w:after="0" w:line="600" w:lineRule="auto"/>
        <w:ind w:firstLine="720"/>
        <w:jc w:val="both"/>
        <w:rPr>
          <w:rFonts w:eastAsia="Times New Roman"/>
          <w:szCs w:val="24"/>
        </w:rPr>
      </w:pPr>
      <w:r>
        <w:rPr>
          <w:rFonts w:eastAsia="Times New Roman"/>
          <w:szCs w:val="24"/>
        </w:rPr>
        <w:t>Τρίτον, εισάγετε διατάξεις που τροποποιούν τον ΚΟΚ. Μειώνετε μεν τα πρόστιμα κατά 50% και τα προσαυξάνετε με βάση τα εισοδημ</w:t>
      </w:r>
      <w:r>
        <w:rPr>
          <w:rFonts w:eastAsia="Times New Roman"/>
          <w:szCs w:val="24"/>
        </w:rPr>
        <w:t>ατικά κριτήρια των παραβατών, ενώ καταργείται η έκπτωση των δέκα ημερών. Δηλαδή, οι παραβάσεις θα τιμωρούνται ανάλογα με τα εισοδήματα του καθενός και της καθεμιάς; Πέραν του ότι είναι αντισυνταγματικό, σύμφωνα και με την έκθεση της Επιστημονικής Υπηρεσίας</w:t>
      </w:r>
      <w:r>
        <w:rPr>
          <w:rFonts w:eastAsia="Times New Roman"/>
          <w:szCs w:val="24"/>
        </w:rPr>
        <w:t xml:space="preserve"> της Βουλής, είναι και άδικο. </w:t>
      </w:r>
    </w:p>
    <w:p w14:paraId="6BEEFD80" w14:textId="77777777" w:rsidR="009B7D3A" w:rsidRDefault="00441D78">
      <w:pPr>
        <w:spacing w:line="600" w:lineRule="auto"/>
        <w:ind w:firstLine="720"/>
        <w:jc w:val="both"/>
        <w:rPr>
          <w:rFonts w:eastAsia="Times New Roman"/>
          <w:szCs w:val="24"/>
        </w:rPr>
      </w:pPr>
      <w:r>
        <w:rPr>
          <w:rFonts w:eastAsia="Times New Roman"/>
          <w:szCs w:val="24"/>
        </w:rPr>
        <w:t>Πείτε μου λίγο: Πώς θα γίνει αυτό πρακτικά, κύριε Υπουργέ; Θα σταματάει η Αστυνομία τον παραβάτη, θα του βεβαιώνει το πρόστιμο, αλλά δεν θα ξέρει ο οδηγός τι πρόστιμο θα του επιβληθεί; Και κάτι ακόμα: Ποια θα είναι τα κριτήρι</w:t>
      </w:r>
      <w:r>
        <w:rPr>
          <w:rFonts w:eastAsia="Times New Roman"/>
          <w:szCs w:val="24"/>
        </w:rPr>
        <w:t xml:space="preserve">α; Οι δηλώσεις φόρου εισοδήματος; Πιστεύετε ότι είναι αντικειμενικές; Τέλος πάντων, αυτά δεν αρκούν προς τον σκοπό αυτόν. Μόνο οι στατιστικές. </w:t>
      </w:r>
    </w:p>
    <w:p w14:paraId="6BEEFD81" w14:textId="77777777" w:rsidR="009B7D3A" w:rsidRDefault="00441D78">
      <w:pPr>
        <w:spacing w:line="600" w:lineRule="auto"/>
        <w:ind w:firstLine="720"/>
        <w:jc w:val="both"/>
        <w:rPr>
          <w:rFonts w:eastAsia="Times New Roman"/>
          <w:szCs w:val="24"/>
        </w:rPr>
      </w:pPr>
      <w:r>
        <w:rPr>
          <w:rFonts w:eastAsia="Times New Roman"/>
          <w:szCs w:val="24"/>
        </w:rPr>
        <w:t>Η νομοθεσία σας έχει μια δόση ιδεοληψίας για να γίνετε αρεστοί στο κομματικό ακροατήριο. Μειώνετε τα πρόστιμα, α</w:t>
      </w:r>
      <w:r>
        <w:rPr>
          <w:rFonts w:eastAsia="Times New Roman"/>
          <w:szCs w:val="24"/>
        </w:rPr>
        <w:t xml:space="preserve">λλά ενθαρρύνετε την παραβατικότητα, καταργώντας την εισπρακτική τακτική των δέκα ημερών. Έτσι θεσπίζετε παραβάτες δύο ταχυτήτων. </w:t>
      </w:r>
    </w:p>
    <w:p w14:paraId="6BEEFD82" w14:textId="77777777" w:rsidR="009B7D3A" w:rsidRDefault="00441D78">
      <w:pPr>
        <w:spacing w:after="0" w:line="600" w:lineRule="auto"/>
        <w:ind w:firstLine="720"/>
        <w:jc w:val="both"/>
        <w:rPr>
          <w:rFonts w:eastAsia="Times New Roman"/>
          <w:szCs w:val="24"/>
        </w:rPr>
      </w:pPr>
      <w:r>
        <w:rPr>
          <w:rFonts w:eastAsia="Times New Roman"/>
          <w:szCs w:val="24"/>
        </w:rPr>
        <w:t>Τέταρτον, φέρνετε μια σειρά από ρυθμίσεις οι οποίες είναι πρόχειρες και αποσπασματικές, δίχως να δίνουν ποιότητα παροχής υπηρε</w:t>
      </w:r>
      <w:r>
        <w:rPr>
          <w:rFonts w:eastAsia="Times New Roman"/>
          <w:szCs w:val="24"/>
        </w:rPr>
        <w:t xml:space="preserve">σιών στον πολίτη. Η καταβολή εισφοράς της τάξεως του 0,5% επί της ΡΑΕΜ πώς θα συμβάλει στη λειτουργία της; </w:t>
      </w:r>
    </w:p>
    <w:p w14:paraId="6BEEFD83" w14:textId="77777777" w:rsidR="009B7D3A" w:rsidRDefault="00441D78">
      <w:pPr>
        <w:spacing w:line="600" w:lineRule="auto"/>
        <w:ind w:firstLine="720"/>
        <w:jc w:val="both"/>
        <w:rPr>
          <w:rFonts w:eastAsia="Times New Roman"/>
          <w:szCs w:val="24"/>
        </w:rPr>
      </w:pPr>
      <w:r>
        <w:rPr>
          <w:rFonts w:eastAsia="Times New Roman"/>
          <w:szCs w:val="24"/>
        </w:rPr>
        <w:t>Καταργείτε την αυτοπρόσωπη διαδικασία καταστροφής και αντικατάστασης πινακίδων και ορίζετε τη διεκπεραίωσή της μέσω ταχυδρομείου, κούριερ, ΚΕΠ, αυξά</w:t>
      </w:r>
      <w:r>
        <w:rPr>
          <w:rFonts w:eastAsia="Times New Roman"/>
          <w:szCs w:val="24"/>
        </w:rPr>
        <w:t xml:space="preserve">νοντας διοικητικές διαδικασίες και ταλαιπωρώντας τους πολίτες. Επιβαρύνετε με πρόσθετες διαδικασίες την εισαγωγή μεταχειρισμένων αυτοκινήτων και δημιουργείτε ένα πλαίσιο απορρύθμισης της λειτουργίας των ΚΤΕΟ με βάση τις αποφάσεις των οικείων περιφερειακών </w:t>
      </w:r>
      <w:r>
        <w:rPr>
          <w:rFonts w:eastAsia="Times New Roman"/>
          <w:szCs w:val="24"/>
        </w:rPr>
        <w:t xml:space="preserve">συμβουλίων. </w:t>
      </w:r>
    </w:p>
    <w:p w14:paraId="6BEEFD84" w14:textId="77777777" w:rsidR="009B7D3A" w:rsidRDefault="00441D78">
      <w:pPr>
        <w:spacing w:after="0" w:line="600" w:lineRule="auto"/>
        <w:ind w:firstLine="720"/>
        <w:jc w:val="both"/>
        <w:rPr>
          <w:rFonts w:eastAsia="Times New Roman"/>
          <w:szCs w:val="24"/>
        </w:rPr>
      </w:pPr>
      <w:r>
        <w:rPr>
          <w:rFonts w:eastAsia="Times New Roman"/>
          <w:szCs w:val="24"/>
        </w:rPr>
        <w:t xml:space="preserve">Τέλος, εισάγετε ευνοϊκές ρυθμίσεις για τη </w:t>
      </w:r>
      <w:r>
        <w:rPr>
          <w:rFonts w:eastAsia="Times New Roman"/>
          <w:szCs w:val="24"/>
        </w:rPr>
        <w:t>«</w:t>
      </w:r>
      <w:r>
        <w:rPr>
          <w:rFonts w:eastAsia="Times New Roman"/>
          <w:szCs w:val="24"/>
        </w:rPr>
        <w:t>ΓΑΙ</w:t>
      </w:r>
      <w:r>
        <w:rPr>
          <w:rFonts w:eastAsia="Times New Roman"/>
          <w:szCs w:val="24"/>
        </w:rPr>
        <w:t>Α</w:t>
      </w:r>
      <w:r>
        <w:rPr>
          <w:rFonts w:eastAsia="Times New Roman"/>
          <w:szCs w:val="24"/>
        </w:rPr>
        <w:t>ΟΣΕ</w:t>
      </w:r>
      <w:r>
        <w:rPr>
          <w:rFonts w:eastAsia="Times New Roman"/>
          <w:szCs w:val="24"/>
        </w:rPr>
        <w:t>», «</w:t>
      </w:r>
      <w:r>
        <w:rPr>
          <w:rFonts w:eastAsia="Times New Roman"/>
          <w:szCs w:val="24"/>
        </w:rPr>
        <w:t>ΑΤΤΙΚΟ ΜΕΤΡΟ</w:t>
      </w:r>
      <w:r>
        <w:rPr>
          <w:rFonts w:eastAsia="Times New Roman"/>
          <w:szCs w:val="24"/>
        </w:rPr>
        <w:t>»</w:t>
      </w:r>
      <w:r>
        <w:rPr>
          <w:rFonts w:eastAsia="Times New Roman"/>
          <w:szCs w:val="24"/>
        </w:rPr>
        <w:t xml:space="preserve"> και την ΥΠΑ. </w:t>
      </w:r>
    </w:p>
    <w:p w14:paraId="6BEEFD85" w14:textId="77777777" w:rsidR="009B7D3A" w:rsidRDefault="00441D78">
      <w:pPr>
        <w:spacing w:after="0" w:line="600" w:lineRule="auto"/>
        <w:ind w:firstLine="720"/>
        <w:jc w:val="both"/>
        <w:rPr>
          <w:rFonts w:eastAsia="Times New Roman"/>
          <w:szCs w:val="24"/>
        </w:rPr>
      </w:pPr>
      <w:r>
        <w:rPr>
          <w:rFonts w:eastAsia="Times New Roman"/>
          <w:szCs w:val="24"/>
        </w:rPr>
        <w:t>Κοντολογίς</w:t>
      </w:r>
      <w:r>
        <w:rPr>
          <w:rFonts w:eastAsia="Times New Roman"/>
          <w:szCs w:val="24"/>
        </w:rPr>
        <w:t xml:space="preserve"> και κλείνοντας</w:t>
      </w:r>
      <w:r>
        <w:rPr>
          <w:rFonts w:eastAsia="Times New Roman"/>
          <w:szCs w:val="24"/>
        </w:rPr>
        <w:t xml:space="preserve">, </w:t>
      </w:r>
      <w:r>
        <w:rPr>
          <w:rFonts w:eastAsia="Times New Roman"/>
          <w:szCs w:val="24"/>
        </w:rPr>
        <w:t>έχειτε περιπλέξει</w:t>
      </w:r>
      <w:r>
        <w:rPr>
          <w:rFonts w:eastAsia="Times New Roman"/>
          <w:szCs w:val="24"/>
        </w:rPr>
        <w:t xml:space="preserve"> μέσα σ’ ένα σχέδιο νόμου, το οποίο αρχικά προοριζόταν για τον κατευνασμό των οδηγών ταξί, ετερόκλητες, αποσπασματικέ</w:t>
      </w:r>
      <w:r>
        <w:rPr>
          <w:rFonts w:eastAsia="Times New Roman"/>
          <w:szCs w:val="24"/>
        </w:rPr>
        <w:t xml:space="preserve">ς και πρόχειρες ρυθμίσεις που επ’ ουδενί δεν πρόκειται να συμβάλουν στην ανάπτυξη μιας εναρμονισμένης πολιτικής μεταφορών στη χώρα μας. Μόνος σας στόχος είναι η εξυπηρέτηση των κομματικών σας φίλων και η απόσπαση ψήφων από συγκεκριμένες ομάδες. </w:t>
      </w:r>
    </w:p>
    <w:p w14:paraId="6BEEFD86" w14:textId="77777777" w:rsidR="009B7D3A" w:rsidRDefault="00441D78">
      <w:pPr>
        <w:spacing w:after="0" w:line="600" w:lineRule="auto"/>
        <w:ind w:firstLine="720"/>
        <w:jc w:val="both"/>
        <w:rPr>
          <w:rFonts w:eastAsia="Times New Roman"/>
          <w:szCs w:val="24"/>
        </w:rPr>
      </w:pPr>
      <w:r>
        <w:rPr>
          <w:rFonts w:eastAsia="Times New Roman"/>
          <w:szCs w:val="24"/>
        </w:rPr>
        <w:t xml:space="preserve">Η Νέα </w:t>
      </w:r>
      <w:r>
        <w:rPr>
          <w:rFonts w:eastAsia="Times New Roman"/>
          <w:szCs w:val="24"/>
        </w:rPr>
        <w:t>Δημοκρατία θα είναι αντίθετη στο συγκεκριμένο νομοσχέδιο.</w:t>
      </w:r>
    </w:p>
    <w:p w14:paraId="6BEEFD87" w14:textId="77777777" w:rsidR="009B7D3A" w:rsidRDefault="00441D78">
      <w:pPr>
        <w:spacing w:after="0" w:line="600" w:lineRule="auto"/>
        <w:ind w:firstLine="720"/>
        <w:jc w:val="both"/>
        <w:rPr>
          <w:rFonts w:eastAsia="Times New Roman"/>
          <w:szCs w:val="24"/>
        </w:rPr>
      </w:pPr>
      <w:r>
        <w:rPr>
          <w:rFonts w:eastAsia="Times New Roman"/>
          <w:szCs w:val="24"/>
        </w:rPr>
        <w:t>Να είστε καλά. Ευχαριστώ.</w:t>
      </w:r>
    </w:p>
    <w:p w14:paraId="6BEEFD88" w14:textId="77777777" w:rsidR="009B7D3A" w:rsidRDefault="00441D78">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 και για τη συνέπεια στον χρόνο.</w:t>
      </w:r>
    </w:p>
    <w:p w14:paraId="6BEEFD89" w14:textId="77777777" w:rsidR="009B7D3A" w:rsidRDefault="00441D78">
      <w:pPr>
        <w:spacing w:after="0" w:line="600" w:lineRule="auto"/>
        <w:ind w:firstLine="720"/>
        <w:jc w:val="both"/>
        <w:rPr>
          <w:rFonts w:eastAsia="Times New Roman"/>
          <w:szCs w:val="24"/>
        </w:rPr>
      </w:pPr>
      <w:r>
        <w:rPr>
          <w:rFonts w:eastAsia="Times New Roman"/>
          <w:szCs w:val="24"/>
        </w:rPr>
        <w:t>Τον λόγο έχει ο συνάδελφος κ. Σιμορέλης.</w:t>
      </w:r>
    </w:p>
    <w:p w14:paraId="6BEEFD8A" w14:textId="77777777" w:rsidR="009B7D3A" w:rsidRDefault="00441D78">
      <w:pPr>
        <w:spacing w:after="0" w:line="600" w:lineRule="auto"/>
        <w:ind w:firstLine="720"/>
        <w:jc w:val="both"/>
        <w:rPr>
          <w:rFonts w:eastAsia="Times New Roman"/>
          <w:szCs w:val="24"/>
        </w:rPr>
      </w:pPr>
      <w:r>
        <w:rPr>
          <w:rFonts w:eastAsia="Times New Roman"/>
          <w:b/>
          <w:szCs w:val="24"/>
        </w:rPr>
        <w:t>ΧΡΗΣΤΟΣ ΣΙΜΟΡΕΛΗΣ:</w:t>
      </w:r>
      <w:r>
        <w:rPr>
          <w:rFonts w:eastAsia="Times New Roman"/>
          <w:szCs w:val="24"/>
        </w:rPr>
        <w:t xml:space="preserve"> Ευχαριστώ, κύριε Π</w:t>
      </w:r>
      <w:r>
        <w:rPr>
          <w:rFonts w:eastAsia="Times New Roman"/>
          <w:szCs w:val="24"/>
        </w:rPr>
        <w:t>ρόεδρε. Δεν θα έπαιρνα τον λόγο, αν δεν είχα την τροπολογία.</w:t>
      </w:r>
    </w:p>
    <w:p w14:paraId="6BEEFD8B" w14:textId="77777777" w:rsidR="009B7D3A" w:rsidRDefault="00441D78">
      <w:pPr>
        <w:spacing w:after="0" w:line="600" w:lineRule="auto"/>
        <w:ind w:firstLine="720"/>
        <w:jc w:val="both"/>
        <w:rPr>
          <w:rFonts w:eastAsia="Times New Roman"/>
          <w:szCs w:val="24"/>
        </w:rPr>
      </w:pPr>
      <w:r>
        <w:rPr>
          <w:rFonts w:eastAsia="Times New Roman"/>
          <w:szCs w:val="24"/>
        </w:rPr>
        <w:t>Κύριε Υπουργέ, χαίρομαι πραγματικά που επιτέλους φέρατε αυτό το νομοσχέδιο και ας αργήσαμε λίγο. Πέρα απ’ αυτό, σας λέω ότι ακουμπά στην κοινωνία και λύνει όλες τις γκρίζες ζώνες. Σας μιλά ένας Β</w:t>
      </w:r>
      <w:r>
        <w:rPr>
          <w:rFonts w:eastAsia="Times New Roman"/>
          <w:szCs w:val="24"/>
        </w:rPr>
        <w:t xml:space="preserve">ουλευτής της επαρχίας, των Τρικάλων. Στα Τρίκαλα τα έχουμε όλα, αυτοκίνητα, μεταφορές, σέρβις, γκαράζ, οπότε πραγματικά σας φέρνω μια πληροφόρηση από την κοινωνία. </w:t>
      </w:r>
    </w:p>
    <w:p w14:paraId="6BEEFD8C" w14:textId="77777777" w:rsidR="009B7D3A" w:rsidRDefault="00441D78">
      <w:pPr>
        <w:spacing w:after="0" w:line="600" w:lineRule="auto"/>
        <w:ind w:firstLine="720"/>
        <w:jc w:val="both"/>
        <w:rPr>
          <w:rFonts w:eastAsia="Times New Roman"/>
          <w:szCs w:val="24"/>
        </w:rPr>
      </w:pPr>
      <w:r>
        <w:rPr>
          <w:rFonts w:eastAsia="Times New Roman"/>
          <w:szCs w:val="24"/>
        </w:rPr>
        <w:t>Κυρίες και κύριοι συνάδελφοι, η τροπολογία που καταθέτω στο νομοσχέδιο του Υπουργείου Μεταφ</w:t>
      </w:r>
      <w:r>
        <w:rPr>
          <w:rFonts w:eastAsia="Times New Roman"/>
          <w:szCs w:val="24"/>
        </w:rPr>
        <w:t>ορών έχει ως θέμα την παράταση λειτουργίας των συνεργείων του άρθρου 22 του προεδρικού διατάγματος 78/1988. Το συγκεκριμένο άρθρο αφορούσε ορισμένα συνεργεία επισκευής και συντήρησης αυτοκινήτων, μοτοσικλετών και μοτοποδηλάτων.</w:t>
      </w:r>
    </w:p>
    <w:p w14:paraId="6BEEFD8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Με αυτήν την τροπολογία επιλ</w:t>
      </w:r>
      <w:r>
        <w:rPr>
          <w:rFonts w:eastAsia="Times New Roman" w:cs="Times New Roman"/>
          <w:szCs w:val="24"/>
        </w:rPr>
        <w:t xml:space="preserve">ύεται οριστικά ένα παλιό πρόβλημα που διαιωνίζεται από το 1988 και αφορά τις παρατάσεις των προσωρινών αδειών λειτουργίας αυτών των συνεργείων. </w:t>
      </w:r>
    </w:p>
    <w:p w14:paraId="6BEEFD8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Για να κατανοήσουμε την ιστορία του ζητήματος, στο προεδρικό διάταγμα 78 του 1988, στο άρθρο 22 περιλαμβάνεται </w:t>
      </w:r>
      <w:r>
        <w:rPr>
          <w:rFonts w:eastAsia="Times New Roman" w:cs="Times New Roman"/>
          <w:szCs w:val="24"/>
        </w:rPr>
        <w:t>μια μεταβατική διάταξη για τα προϋπάρχοντα της εκδόσεώς του συνεργεία τα οποία δεν πληρούσαν τις προδιαγραφές για πάρουν άδειες λειτουργίας αορίστου χρόνου και χορηγήθηκαν σε αυτά μια άδεια λειτουργίας ορισμένης χρονικής ισχύος η οποία μέχρι σήμερα παρατεί</w:t>
      </w:r>
      <w:r>
        <w:rPr>
          <w:rFonts w:eastAsia="Times New Roman" w:cs="Times New Roman"/>
          <w:szCs w:val="24"/>
        </w:rPr>
        <w:t xml:space="preserve">νεται. </w:t>
      </w:r>
    </w:p>
    <w:p w14:paraId="6BEEFD8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Αναφερόμαστε, λοιπόν, στους επαγγελματίες που εξυπηρετούν καθημερινά για πολλά χρόνια τον αστικό ιστό με τον οποίο γειτονεύουν. Αυτοί οι πολίτες και οι οικογένειές τους βρίσκονται σε ένα αδιέξοδο επειδή μέχρι σήμερα η πολιτεία επέλεξε να παρατείνει</w:t>
      </w:r>
      <w:r>
        <w:rPr>
          <w:rFonts w:eastAsia="Times New Roman" w:cs="Times New Roman"/>
          <w:szCs w:val="24"/>
        </w:rPr>
        <w:t xml:space="preserve"> το πρόβλημά τους αντί να το λύσει. Είναι προφανές ότι σήμερα, τριάντα χρόνια μετά, πρέπει επιτέλους να δοθεί ένα τέλος σε αυτήν την κατάσταση, διότι η αποσπασματική αντιμετώπιση και το καθεστώς της ομηρίας που είναι απότοκα αυτής της πρακτικής δεν οδηγούν</w:t>
      </w:r>
      <w:r>
        <w:rPr>
          <w:rFonts w:eastAsia="Times New Roman" w:cs="Times New Roman"/>
          <w:szCs w:val="24"/>
        </w:rPr>
        <w:t xml:space="preserve"> πουθενά. Είναι εμφανές, μάλιστα, ότι αυτή η ασταθής κατάσταση -σήμερα έχω άδεια, αύριο δεν έχω- συγκροτούσε πολλές φορές τους επαγγελματίες από το να κάνουν επενδύσεις, εκσυγχρονισμούς, ανακαίνιση, πρόσληψη πρόσθετου προσωπικού λόγω της αναγκαιότητας του </w:t>
      </w:r>
      <w:r>
        <w:rPr>
          <w:rFonts w:eastAsia="Times New Roman" w:cs="Times New Roman"/>
          <w:szCs w:val="24"/>
        </w:rPr>
        <w:t>επαγγελματικού τους μέλλοντος. Το ιδιότυπο, λοιπόν, πρόβλημα που κληρονομήσαμε μαζί με άλλα από τις προηγούμενες κυβερνήσεις είναι αφ</w:t>
      </w:r>
      <w:r>
        <w:rPr>
          <w:rFonts w:eastAsia="Times New Roman" w:cs="Times New Roman"/>
          <w:szCs w:val="24"/>
        </w:rPr>
        <w:t xml:space="preserve">’ </w:t>
      </w:r>
      <w:r>
        <w:rPr>
          <w:rFonts w:eastAsia="Times New Roman" w:cs="Times New Roman"/>
          <w:szCs w:val="24"/>
        </w:rPr>
        <w:t>ενός το υψηλό απαγορευτικό κόστος και οι χωροταξικές συνθήκες καθιστούν τη μετεγκατάσταση των συνεργείων αδύνατη και αφ</w:t>
      </w:r>
      <w:r>
        <w:rPr>
          <w:rFonts w:eastAsia="Times New Roman" w:cs="Times New Roman"/>
          <w:szCs w:val="24"/>
        </w:rPr>
        <w:t xml:space="preserve">’ </w:t>
      </w:r>
      <w:r>
        <w:rPr>
          <w:rFonts w:eastAsia="Times New Roman" w:cs="Times New Roman"/>
          <w:szCs w:val="24"/>
        </w:rPr>
        <w:t xml:space="preserve">ετέρου, το κλείσιμο, όσων τέτοιων συνεργείων έχουν απομείνει, οδηγεί σε αδιέξοδο τους εκμεταλλευτές τους, πολλοί μάλιστα εκ των οποίων βρίσκονται πριν τη συνταξιοδότηση. </w:t>
      </w:r>
    </w:p>
    <w:p w14:paraId="6BEEFD9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Με την παρούσα ρύθμιση λύνουμε αυτό το πρόβλημα εξασφαλίζοντας την ομαλή διακοπή της λειτουργίας αυτών των συνεργείων και τη δυνατότητα εφοδιασμού τους με άδεια λειτουργίας από την επωνυμία των σημερινών εκμεταλλευτών τους. </w:t>
      </w:r>
    </w:p>
    <w:p w14:paraId="6BEEFD9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Οι άδειες λειτουργίας που θα χο</w:t>
      </w:r>
      <w:r>
        <w:rPr>
          <w:rFonts w:eastAsia="Times New Roman" w:cs="Times New Roman"/>
          <w:szCs w:val="24"/>
        </w:rPr>
        <w:t xml:space="preserve">ρηγηθούν, σε αντίθεση με τις άδειες λειτουργίας αορίστου χρόνου, θα είναι προσωποπαγείς, μη μεταβιβάσιμες και ως εκ τούτου περιορισμένης χρονικής ισχύος που θα λήγουν με τη συνταξιοδότηση του επαγγελματία. Με αυτόν τον τρόπο θα δοθεί μια οριστική λύση στο </w:t>
      </w:r>
      <w:r>
        <w:rPr>
          <w:rFonts w:eastAsia="Times New Roman" w:cs="Times New Roman"/>
          <w:szCs w:val="24"/>
        </w:rPr>
        <w:t>πρόβλημα αυτών των επιχειρήσεων με ομαλή σταδιακή διακοπή της λειτουργίας τους, χωρίς τελεσίγραφα σφράγισης των εγκαταστάσεών τους και διαιώνιση της ομηρίας τους.</w:t>
      </w:r>
    </w:p>
    <w:p w14:paraId="6BEEFD9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πολιτική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η ενίσχυση της μικρομεσαίας επιχείρησης και το </w:t>
      </w:r>
      <w:r>
        <w:rPr>
          <w:rFonts w:eastAsia="Times New Roman" w:cs="Times New Roman"/>
          <w:szCs w:val="24"/>
        </w:rPr>
        <w:t xml:space="preserve">κάνουν πράξει με όσες δυνατότητες έχουν. Προφανώς, εν μέσω της οικονομικής κρίσης, το κλείσιμο τέτοιων μικρών και μεσαίων επιχειρήσεων αποτελεί πράξη άκυρη και ανεύθυνη. </w:t>
      </w:r>
    </w:p>
    <w:p w14:paraId="6BEEFD9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υπερβαίνουμε το πρόβλημα στο πλαίσιο των αρχών της αναγκαιότητας, </w:t>
      </w:r>
      <w:r>
        <w:rPr>
          <w:rFonts w:eastAsia="Times New Roman" w:cs="Times New Roman"/>
          <w:szCs w:val="24"/>
        </w:rPr>
        <w:t xml:space="preserve">της αναλογικότητας και της χρηστής διοίκησης. </w:t>
      </w:r>
    </w:p>
    <w:p w14:paraId="6BEEFD9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Ευχαριστώ πολύ.</w:t>
      </w:r>
    </w:p>
    <w:p w14:paraId="6BEEFD95"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EEFD9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BEEFD9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Ιωάννης Λαγός. </w:t>
      </w:r>
    </w:p>
    <w:p w14:paraId="6BEEFD9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Την ώρα που εμείς μιλάμε, ν</w:t>
      </w:r>
      <w:r>
        <w:rPr>
          <w:rFonts w:eastAsia="Times New Roman" w:cs="Times New Roman"/>
          <w:szCs w:val="24"/>
        </w:rPr>
        <w:t>α τονίσουμε ότι υπάρχουν δύο Έλληνες στρατιώτες οι οποίοι είναι όμηροι του καθεστώτος Ερντογάν, τον οποίο εσείς πριν από λίγες μέρες, πριν από ενάμιση μήνα περίπου, τον φέρνατε με τυμπανοκρουσίες στην Ελλάδα, τον οποίον τον είχατε κάτσει και τον ακούγατε ν</w:t>
      </w:r>
      <w:r>
        <w:rPr>
          <w:rFonts w:eastAsia="Times New Roman" w:cs="Times New Roman"/>
          <w:szCs w:val="24"/>
        </w:rPr>
        <w:t xml:space="preserve">α σας προβάλλει μέσα στη χώρα μας και για τον οποίο δεν τολμήσατε να πείτε τίποτα. Ήταν ένα ταξίδι το οποίο σας το λέγαμε από τότε ότι θα είναι όπλο στη φαρέτρα των Τούρκων για να προχωρήσουν τις προκλήσεις. Βλέπουμε πού έχει φτάσει η κατάσταση. </w:t>
      </w:r>
    </w:p>
    <w:p w14:paraId="6BEEFD9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Αποδεικνύ</w:t>
      </w:r>
      <w:r>
        <w:rPr>
          <w:rFonts w:eastAsia="Times New Roman" w:cs="Times New Roman"/>
          <w:szCs w:val="24"/>
        </w:rPr>
        <w:t>εται ότι και η εξωτερική σας πολιτική είναι για τα πανηγύρια. Φτάσαμε στο σημείο αυτήν τη στιγμή να έχουμε δύο Έλληνες στρατιώτες που φοράνε την τιμημένη στολή μας με τη γαλανόλευκη να έχουν συλληφθεί και το «ελληνικό» κράτος να αδιαφορεί παντελώς -το «ελλ</w:t>
      </w:r>
      <w:r>
        <w:rPr>
          <w:rFonts w:eastAsia="Times New Roman" w:cs="Times New Roman"/>
          <w:szCs w:val="24"/>
        </w:rPr>
        <w:t>ηνικό» εντός εισαγωγικών και το τονίζουμε-, όταν υπάρχει μια Κυβέρνηση αυτήν τη στιγμή στην εξουσία η οποία ευθέως τονίζει ότι δεν ενδιαφέρεται για τα εθνικά, κυριαρχικά δικαιώματα της πατρίδος μας.</w:t>
      </w:r>
    </w:p>
    <w:p w14:paraId="6BEEFD9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Σε ένα συμφωνεί ο Τσίπρας με τον Ερντογάν: Ο Τσίπρας, ότα</w:t>
      </w:r>
      <w:r>
        <w:rPr>
          <w:rFonts w:eastAsia="Times New Roman" w:cs="Times New Roman"/>
          <w:szCs w:val="24"/>
        </w:rPr>
        <w:t xml:space="preserve">ν είχε αναλάβει τη διακυβέρνηση της πατρίδας μας, έλεγε ότι δεν υπάρχουν θαλάσσια σύνορα. Τώρα βγαίνει ο Ερντογάν με τους υπηκόους του και φωνάζουν ότι τα θαλάσσια σύνορα που υπάρχουν αμφισβητούνται από την πλευρά της Τουρκίας, έχοντας δει με ποιους έχουν </w:t>
      </w:r>
      <w:r>
        <w:rPr>
          <w:rFonts w:eastAsia="Times New Roman" w:cs="Times New Roman"/>
          <w:szCs w:val="24"/>
        </w:rPr>
        <w:t xml:space="preserve">να κάνουν. </w:t>
      </w:r>
    </w:p>
    <w:p w14:paraId="6BEEFD9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Ειπώθηκε, λοιπόν, πριν από λίγο -από ό,τι διαβάσαμε και ευχόμαστε να είναι ψέματα αλλά πολύ φοβόμαστε ότι δεν θα είναι- ότι στα κινητά των Ελλήνων στρατιωτών μας βρέθηκαν στρατιωτικά σχεδιαγράμματα. Τώρα, τι εννοούν με αυτό οι Τούρκοι, ένας Θεό</w:t>
      </w:r>
      <w:r>
        <w:rPr>
          <w:rFonts w:eastAsia="Times New Roman" w:cs="Times New Roman"/>
          <w:szCs w:val="24"/>
        </w:rPr>
        <w:t xml:space="preserve">ς ξέρει. Εκεί, λοιπόν, η κατάσταση είναι πολύ σοβαρή. Φτάσαμε εκεί, γιατί εδώ και είκοσι μια μέρες οι Έλληνες πολιτικοί έχουν παραδώσει τους στρατιωτικούς μας. </w:t>
      </w:r>
    </w:p>
    <w:p w14:paraId="6BEEFD9C" w14:textId="77777777" w:rsidR="009B7D3A" w:rsidRDefault="00441D78">
      <w:pPr>
        <w:spacing w:line="600" w:lineRule="auto"/>
        <w:ind w:firstLine="720"/>
        <w:jc w:val="both"/>
        <w:rPr>
          <w:rFonts w:eastAsia="Times New Roman"/>
          <w:szCs w:val="24"/>
        </w:rPr>
      </w:pPr>
      <w:r>
        <w:rPr>
          <w:rFonts w:eastAsia="Times New Roman"/>
          <w:szCs w:val="24"/>
        </w:rPr>
        <w:t>Εδώ, λοιπόν, είναι ένα κομβικό σημείο. Δεν μπορείτε όχι μόνο να διεκδικήσετε τα δικαιώματά μας,</w:t>
      </w:r>
      <w:r>
        <w:rPr>
          <w:rFonts w:eastAsia="Times New Roman"/>
          <w:szCs w:val="24"/>
        </w:rPr>
        <w:t xml:space="preserve"> αλλά δέχεστε συνεχόμενες σφαλιάρες, τις οποίες ο ελληνικός</w:t>
      </w:r>
      <w:r>
        <w:rPr>
          <w:rFonts w:eastAsia="Times New Roman"/>
          <w:b/>
          <w:szCs w:val="24"/>
        </w:rPr>
        <w:t xml:space="preserve"> </w:t>
      </w:r>
      <w:r>
        <w:rPr>
          <w:rFonts w:eastAsia="Times New Roman"/>
          <w:szCs w:val="24"/>
        </w:rPr>
        <w:t>λαός δεν τις αποδέχεται.</w:t>
      </w:r>
    </w:p>
    <w:p w14:paraId="6BEEFD9D" w14:textId="77777777" w:rsidR="009B7D3A" w:rsidRDefault="00441D78">
      <w:pPr>
        <w:spacing w:line="600" w:lineRule="auto"/>
        <w:ind w:firstLine="720"/>
        <w:jc w:val="both"/>
        <w:rPr>
          <w:rFonts w:eastAsia="Times New Roman"/>
          <w:szCs w:val="24"/>
        </w:rPr>
      </w:pPr>
      <w:r>
        <w:rPr>
          <w:rFonts w:eastAsia="Times New Roman"/>
          <w:szCs w:val="24"/>
        </w:rPr>
        <w:t>Υπάρχει λύση, λοιπόν, για να τελειώσουν τα παιδιά και να βγουν μια ώρα αρχύτερα, γιατί με εσάς, όπως πάει η δουλειά θα ταλαιπωρηθούν, δυστυχώς πάρα πολύ. Και συμπονούμε κα</w:t>
      </w:r>
      <w:r>
        <w:rPr>
          <w:rFonts w:eastAsia="Times New Roman"/>
          <w:szCs w:val="24"/>
        </w:rPr>
        <w:t>ι ειλικρινά το λέμε μόνο τις οικογένειές τους. Εγώ προσωπικά σκέφτομαι μόνο αυτούς και τις οικογένειές τους, την ταλαιπωρία που τραβάνε αυτά τα παιδιά. Λοιπόν, εάν υπάρχουν κάποιοι πολιτικοί που φοράνε παντελόνια, κάποιοι που το παίζουν αρχηγοί των Ενόπλων</w:t>
      </w:r>
      <w:r>
        <w:rPr>
          <w:rFonts w:eastAsia="Times New Roman"/>
          <w:szCs w:val="24"/>
        </w:rPr>
        <w:t xml:space="preserve"> Δυνάμεων της χώρας μας να μην φοράνε τα τζάκετ και κάνουν βόλτες, υπάρχει μια λύση. Στην επόμενη παραβίαση που θα γίνει από τουρκικό μαχητικό πρέπει να καταρριφθεί αμέσως. Και αν δεν σκοτωθεί ο Τούρκος πιλότος, να συλληφθεί κατευθείαν και να οδηγηθεί στα </w:t>
      </w:r>
      <w:r>
        <w:rPr>
          <w:rFonts w:eastAsia="Times New Roman"/>
          <w:szCs w:val="24"/>
        </w:rPr>
        <w:t xml:space="preserve">μπουντρούμια. Μόνο έτσι μπορούν να γυρίσουν τα παιδιά πίσω. </w:t>
      </w:r>
      <w:r>
        <w:rPr>
          <w:rFonts w:eastAsia="Times New Roman" w:cs="Times New Roman"/>
          <w:szCs w:val="24"/>
        </w:rPr>
        <w:t>Ανθέλληνες, προδότες!</w:t>
      </w:r>
    </w:p>
    <w:p w14:paraId="6BEEFD9E"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BEEFD9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Ακούσαμε πριν από λίγο και βλέπουμε γενικά τις τελευταίες δύο μέρες τους θεματοφύλακες του Συντάγματος να βάλουν συνεχώς εναντίον των δικαστικών αρχών, μέχρι και στο Συμβούλιο της Επικρατείας φτάσανε, γιατί δεν αποφάσισε σύμφωνα με τα «θέλω» τους, με αυτά </w:t>
      </w:r>
      <w:r>
        <w:rPr>
          <w:rFonts w:eastAsia="Times New Roman" w:cs="Times New Roman"/>
          <w:szCs w:val="24"/>
        </w:rPr>
        <w:t>που θα ήθελαν. Και βγήκε, λοιπόν, το Συμβούλιο της Επικρατείας -ευτυχώς υπάρχουν και τέτοιοι άνθρωποι- και έβγαλε φυσικά αντισυνταγματικό τον νόμο του Φίλη, που έλεγε ότι πρέπει να γίνεται η διδασκαλία των παιδιών στα Θρησκευτικά και να τους μαθαίνουμε για</w:t>
      </w:r>
      <w:r>
        <w:rPr>
          <w:rFonts w:eastAsia="Times New Roman" w:cs="Times New Roman"/>
          <w:szCs w:val="24"/>
        </w:rPr>
        <w:t xml:space="preserve"> μουσουλμανισμό, να τους μαθαίνουμε για τους </w:t>
      </w:r>
      <w:r>
        <w:rPr>
          <w:rFonts w:eastAsia="Times New Roman" w:cs="Times New Roman"/>
          <w:szCs w:val="24"/>
        </w:rPr>
        <w:t>Ε</w:t>
      </w:r>
      <w:r>
        <w:rPr>
          <w:rFonts w:eastAsia="Times New Roman" w:cs="Times New Roman"/>
          <w:szCs w:val="24"/>
        </w:rPr>
        <w:t>βραίους, να τους μαθαίνουμε χίλια δύο  πράγματα.</w:t>
      </w:r>
    </w:p>
    <w:p w14:paraId="6BEEFDA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Είτε το θέλετε, προδότες </w:t>
      </w:r>
      <w:r>
        <w:rPr>
          <w:rFonts w:eastAsia="Times New Roman" w:cs="Times New Roman"/>
          <w:szCs w:val="24"/>
        </w:rPr>
        <w:t>σ</w:t>
      </w:r>
      <w:r>
        <w:rPr>
          <w:rFonts w:eastAsia="Times New Roman" w:cs="Times New Roman"/>
          <w:szCs w:val="24"/>
        </w:rPr>
        <w:t>υριζαίοι</w:t>
      </w:r>
      <w:r>
        <w:rPr>
          <w:rFonts w:eastAsia="Times New Roman" w:cs="Times New Roman"/>
          <w:szCs w:val="24"/>
        </w:rPr>
        <w:t>,</w:t>
      </w:r>
      <w:r>
        <w:rPr>
          <w:rFonts w:eastAsia="Times New Roman" w:cs="Times New Roman"/>
          <w:szCs w:val="24"/>
        </w:rPr>
        <w:t xml:space="preserve"> είτε δεν το θέλετε η Ελλάδα είναι χριστιανική ορθόδοξη χώρα. Πάρτε το χαμπάρι!</w:t>
      </w:r>
    </w:p>
    <w:p w14:paraId="6BEEFDA1" w14:textId="77777777" w:rsidR="009B7D3A" w:rsidRDefault="00441D78">
      <w:pPr>
        <w:spacing w:line="600" w:lineRule="auto"/>
        <w:ind w:firstLine="720"/>
        <w:jc w:val="center"/>
        <w:rPr>
          <w:rFonts w:eastAsia="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w:t>
      </w:r>
      <w:r>
        <w:rPr>
          <w:rFonts w:eastAsia="Times New Roman" w:cs="Times New Roman"/>
          <w:szCs w:val="24"/>
        </w:rPr>
        <w:t>ή</w:t>
      </w:r>
      <w:r>
        <w:rPr>
          <w:rFonts w:eastAsia="Times New Roman" w:cs="Times New Roman"/>
          <w:szCs w:val="24"/>
        </w:rPr>
        <w:t>ς</w:t>
      </w:r>
      <w:r>
        <w:rPr>
          <w:rFonts w:eastAsia="Times New Roman" w:cs="Times New Roman"/>
          <w:szCs w:val="24"/>
        </w:rPr>
        <w:t>)</w:t>
      </w:r>
    </w:p>
    <w:p w14:paraId="6BEEFDA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είδαμε, λοιπόν, τους θεματοφύλακες του Συντάγματος, τον Υπουργό αυτήν τη στιγμή Παιδείας -ο Θεός να τον κάνει- να βγαίνει και να λέει χθ</w:t>
      </w:r>
      <w:r>
        <w:rPr>
          <w:rFonts w:eastAsia="Times New Roman" w:cs="Times New Roman"/>
          <w:szCs w:val="24"/>
        </w:rPr>
        <w:t>ε</w:t>
      </w:r>
      <w:r>
        <w:rPr>
          <w:rFonts w:eastAsia="Times New Roman" w:cs="Times New Roman"/>
          <w:szCs w:val="24"/>
        </w:rPr>
        <w:t>ς σε συνέντευξή του στην ΕΡΑ ανερυθρίαστα ότι δεν έγινε και τίποτα που έβγαλε μια απόφαση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εμείς θα σ</w:t>
      </w:r>
      <w:r>
        <w:rPr>
          <w:rFonts w:eastAsia="Times New Roman" w:cs="Times New Roman"/>
          <w:szCs w:val="24"/>
        </w:rPr>
        <w:t>υνεχίσουμε να κάνουμε τα μαθήματα κατ’ αυτόν τον τρόπο και τα παιδιά θα συνεχίσουμε να τα κάνουμε γενίτσαρους επ</w:t>
      </w:r>
      <w:r>
        <w:rPr>
          <w:rFonts w:eastAsia="Times New Roman" w:cs="Times New Roman"/>
          <w:szCs w:val="24"/>
        </w:rPr>
        <w:t>ί</w:t>
      </w:r>
      <w:r>
        <w:rPr>
          <w:rFonts w:eastAsia="Times New Roman" w:cs="Times New Roman"/>
          <w:szCs w:val="24"/>
        </w:rPr>
        <w:t xml:space="preserve"> της ουσίας. Αυτή ήταν η απάντηση του Γαβρόγλου. Και λέει ότι δεν έχει καμμία σημασία 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6BEEFDA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Λοιπόν, Γαβρόγλου</w:t>
      </w:r>
      <w:r>
        <w:rPr>
          <w:rFonts w:eastAsia="Times New Roman" w:cs="Times New Roman"/>
          <w:szCs w:val="24"/>
        </w:rPr>
        <w:t xml:space="preserve">, καμμία σημασία δεν έχουν οι δικές σου απόψεις και δεν έχουν οι απόψεις των </w:t>
      </w:r>
      <w:r>
        <w:rPr>
          <w:rFonts w:eastAsia="Times New Roman" w:cs="Times New Roman"/>
          <w:szCs w:val="24"/>
        </w:rPr>
        <w:t>σ</w:t>
      </w:r>
      <w:r>
        <w:rPr>
          <w:rFonts w:eastAsia="Times New Roman" w:cs="Times New Roman"/>
          <w:szCs w:val="24"/>
        </w:rPr>
        <w:t>υριζαίων Υπουργών και του Πρωθυπουργού στους Έλληνες πολίτες. Και αυτό σας το απ</w:t>
      </w:r>
      <w:r>
        <w:rPr>
          <w:rFonts w:eastAsia="Times New Roman" w:cs="Times New Roman"/>
          <w:szCs w:val="24"/>
        </w:rPr>
        <w:t>όδειξαν</w:t>
      </w:r>
      <w:r>
        <w:rPr>
          <w:rFonts w:eastAsia="Times New Roman" w:cs="Times New Roman"/>
          <w:szCs w:val="24"/>
        </w:rPr>
        <w:t xml:space="preserve"> περίτρανα με τα συλλαλητήρια και με τη στάση που κρατάνε απέναντι στο σκοπιανό ζήτημα, στο</w:t>
      </w:r>
      <w:r>
        <w:rPr>
          <w:rFonts w:eastAsia="Times New Roman" w:cs="Times New Roman"/>
          <w:szCs w:val="24"/>
        </w:rPr>
        <w:t xml:space="preserve"> οποίο και εκεί πάτε να προδώσετε την πατρίδα μας και στο ζήτημα το θρησκευτικό, το οποίο σας προβληματίζει και σας πονάει πάρα πολύ.</w:t>
      </w:r>
    </w:p>
    <w:p w14:paraId="6BEEFDA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Δεν θα σας χαρίσουμε τίποτα και όσο υπάρχει η Χρυσή Αυγή μέσα στο ελληνικό Κοινοβούλιο θα εκπροσωπεί τους απλούς Έλληνες π</w:t>
      </w:r>
      <w:r>
        <w:rPr>
          <w:rFonts w:eastAsia="Times New Roman" w:cs="Times New Roman"/>
          <w:szCs w:val="24"/>
        </w:rPr>
        <w:t xml:space="preserve">ατριώτες που είναι έξω και θέλουν να σας τα πουν, αλλά δεν σας βρίσκουν πουθενά, γιατί είστε αποστειρωμένοι σε κάτι </w:t>
      </w:r>
      <w:r>
        <w:rPr>
          <w:rFonts w:eastAsia="Times New Roman" w:cs="Times New Roman"/>
          <w:szCs w:val="24"/>
        </w:rPr>
        <w:t>α</w:t>
      </w:r>
      <w:r>
        <w:rPr>
          <w:rFonts w:eastAsia="Times New Roman" w:cs="Times New Roman"/>
          <w:szCs w:val="24"/>
        </w:rPr>
        <w:t>ίθουσες Κοινοβουλίου, στα σπίτια σας και εκεί που δεν μπορεί να σας αγγίξει κανείς. Εμείς που κυκλοφορούμε στην ελληνική κοινωνία θα εκπροσ</w:t>
      </w:r>
      <w:r>
        <w:rPr>
          <w:rFonts w:eastAsia="Times New Roman" w:cs="Times New Roman"/>
          <w:szCs w:val="24"/>
        </w:rPr>
        <w:t>ωπούμε τον μέσο Έλληνα πολίτη. Λαμόγια!</w:t>
      </w:r>
    </w:p>
    <w:p w14:paraId="6BEEFDA5" w14:textId="77777777" w:rsidR="009B7D3A" w:rsidRDefault="00441D78">
      <w:pPr>
        <w:spacing w:line="600" w:lineRule="auto"/>
        <w:ind w:firstLine="720"/>
        <w:jc w:val="center"/>
        <w:rPr>
          <w:rFonts w:eastAsia="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BEEFDA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Και για να τελειώσουμε, γιατί μας δίνετε και πέντε λεπτά μόνο, βγήκε μια επιστολή πριν από μερικές μέρες από τις «Παμμακεδονικές Ενώσεις» και παρεξηγήθηκε ο Πρόεδρος </w:t>
      </w:r>
      <w:r>
        <w:rPr>
          <w:rFonts w:eastAsia="Times New Roman" w:cs="Times New Roman"/>
          <w:szCs w:val="24"/>
        </w:rPr>
        <w:t>της Βουλής και είπε ότι αυτά είναι ανεπίτρεπτα και όχι μόνο ο Πρόεδρος της Βουλής και από τα υπόλοιπα τα κόμματα όλ</w:t>
      </w:r>
      <w:r>
        <w:rPr>
          <w:rFonts w:eastAsia="Times New Roman" w:cs="Times New Roman"/>
          <w:szCs w:val="24"/>
        </w:rPr>
        <w:t>οι</w:t>
      </w:r>
      <w:r>
        <w:rPr>
          <w:rFonts w:eastAsia="Times New Roman" w:cs="Times New Roman"/>
          <w:szCs w:val="24"/>
        </w:rPr>
        <w:t xml:space="preserve"> είχαν βγει και κλαψούριζαν, γιατί φοβούνται πάρα πολύ. Έλεγε, λοιπόν, αυτή η επιστολή ότι θα υπάρχουν και </w:t>
      </w:r>
      <w:r>
        <w:rPr>
          <w:rFonts w:eastAsia="Times New Roman" w:cs="Times New Roman"/>
          <w:szCs w:val="24"/>
        </w:rPr>
        <w:t>Ε</w:t>
      </w:r>
      <w:r>
        <w:rPr>
          <w:rFonts w:eastAsia="Times New Roman" w:cs="Times New Roman"/>
          <w:szCs w:val="24"/>
        </w:rPr>
        <w:t xml:space="preserve">ιδικά </w:t>
      </w:r>
      <w:r>
        <w:rPr>
          <w:rFonts w:eastAsia="Times New Roman" w:cs="Times New Roman"/>
          <w:szCs w:val="24"/>
        </w:rPr>
        <w:t>Δ</w:t>
      </w:r>
      <w:r>
        <w:rPr>
          <w:rFonts w:eastAsia="Times New Roman" w:cs="Times New Roman"/>
          <w:szCs w:val="24"/>
        </w:rPr>
        <w:t>ικαστήρια και ότι υπάρχε</w:t>
      </w:r>
      <w:r>
        <w:rPr>
          <w:rFonts w:eastAsia="Times New Roman" w:cs="Times New Roman"/>
          <w:szCs w:val="24"/>
        </w:rPr>
        <w:t>ι και η εσχάτη προδοσία και αν ο Θεός μας αξιώσει όλους τους Έλληνες πολίτες θα οδηγηθούν στη φυλακή αυτοί που τα έχουν υπογράψει όλα αυτά.</w:t>
      </w:r>
    </w:p>
    <w:p w14:paraId="6BEEFDA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βγήκε και έκλαιγε ο Πρόεδρος της Βουλής και οι συν αυτώ και έλεγαν ότι δεν έχουν κανένα δικαίωμα να τα λένε αυτά</w:t>
      </w:r>
      <w:r>
        <w:rPr>
          <w:rFonts w:eastAsia="Times New Roman" w:cs="Times New Roman"/>
          <w:szCs w:val="24"/>
        </w:rPr>
        <w:t>. Μα, τι λέτε; Έχετε πάρει....</w:t>
      </w:r>
    </w:p>
    <w:p w14:paraId="6BEEFDA8" w14:textId="77777777" w:rsidR="009B7D3A" w:rsidRDefault="00441D78">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Πιο σιγά!</w:t>
      </w:r>
    </w:p>
    <w:p w14:paraId="6BEEFDA9" w14:textId="77777777" w:rsidR="009B7D3A" w:rsidRDefault="00441D78">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Σταμάτα, ρε προδότη!</w:t>
      </w:r>
    </w:p>
    <w:p w14:paraId="6BEEFDAA"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BEEFDAB" w14:textId="77777777" w:rsidR="009B7D3A" w:rsidRDefault="00441D78">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Κύριε συνάδελφε, δεν είναι καφενές εδώ.</w:t>
      </w:r>
    </w:p>
    <w:p w14:paraId="6BEEFDAC" w14:textId="77777777" w:rsidR="009B7D3A" w:rsidRDefault="00441D78">
      <w:pPr>
        <w:spacing w:line="600" w:lineRule="auto"/>
        <w:ind w:firstLine="720"/>
        <w:jc w:val="both"/>
        <w:rPr>
          <w:rFonts w:eastAsia="Times New Roman"/>
          <w:b/>
          <w:szCs w:val="24"/>
        </w:rPr>
      </w:pPr>
      <w:r>
        <w:rPr>
          <w:rFonts w:eastAsia="Times New Roman"/>
          <w:b/>
          <w:szCs w:val="24"/>
        </w:rPr>
        <w:t xml:space="preserve">ΧΡΗΣΤΟΣ ΜΑΝΤΑΣ: </w:t>
      </w:r>
      <w:r>
        <w:rPr>
          <w:rFonts w:eastAsia="Times New Roman"/>
          <w:szCs w:val="24"/>
        </w:rPr>
        <w:t>Σταμάτα, προδότη.</w:t>
      </w:r>
    </w:p>
    <w:p w14:paraId="6BEEFDAD" w14:textId="77777777" w:rsidR="009B7D3A" w:rsidRDefault="00441D78">
      <w:pPr>
        <w:spacing w:line="600" w:lineRule="auto"/>
        <w:ind w:firstLine="720"/>
        <w:jc w:val="both"/>
        <w:rPr>
          <w:rFonts w:eastAsia="Times New Roman"/>
          <w:szCs w:val="24"/>
        </w:rPr>
      </w:pPr>
      <w:r>
        <w:rPr>
          <w:rFonts w:eastAsia="Times New Roman"/>
          <w:b/>
          <w:szCs w:val="24"/>
        </w:rPr>
        <w:t>ΙΩΑΝΝΗΣ Λ</w:t>
      </w:r>
      <w:r>
        <w:rPr>
          <w:rFonts w:eastAsia="Times New Roman"/>
          <w:b/>
          <w:szCs w:val="24"/>
        </w:rPr>
        <w:t xml:space="preserve">ΑΓΟΣ: </w:t>
      </w:r>
      <w:r>
        <w:rPr>
          <w:rFonts w:eastAsia="Times New Roman"/>
          <w:szCs w:val="24"/>
        </w:rPr>
        <w:t>Σταμάτα, ρε προδότη! Προδότες! Πουλημένοι!</w:t>
      </w:r>
    </w:p>
    <w:p w14:paraId="6BEEFDAE" w14:textId="77777777" w:rsidR="009B7D3A" w:rsidRDefault="00441D78">
      <w:pPr>
        <w:spacing w:line="600" w:lineRule="auto"/>
        <w:ind w:firstLine="720"/>
        <w:jc w:val="center"/>
        <w:rPr>
          <w:rFonts w:eastAsia="Times New Roman"/>
          <w:szCs w:val="24"/>
        </w:rPr>
      </w:pPr>
      <w:r>
        <w:rPr>
          <w:rFonts w:eastAsia="Times New Roman" w:cs="Times New Roman"/>
          <w:szCs w:val="24"/>
        </w:rPr>
        <w:t xml:space="preserve">(Θόρυβος στην Αίθουσα - </w:t>
      </w:r>
      <w:r>
        <w:rPr>
          <w:rFonts w:eastAsia="Times New Roman" w:cs="Times New Roman"/>
          <w:szCs w:val="24"/>
        </w:rPr>
        <w:t>έ</w:t>
      </w:r>
      <w:r>
        <w:rPr>
          <w:rFonts w:eastAsia="Times New Roman" w:cs="Times New Roman"/>
          <w:szCs w:val="24"/>
        </w:rPr>
        <w:t xml:space="preserve">ντονες </w:t>
      </w:r>
      <w:r>
        <w:rPr>
          <w:rFonts w:eastAsia="Times New Roman" w:cs="Times New Roman"/>
          <w:szCs w:val="24"/>
        </w:rPr>
        <w:t>δ</w:t>
      </w:r>
      <w:r>
        <w:rPr>
          <w:rFonts w:eastAsia="Times New Roman" w:cs="Times New Roman"/>
          <w:szCs w:val="24"/>
        </w:rPr>
        <w:t>ιαμαρτυρίες)</w:t>
      </w:r>
    </w:p>
    <w:p w14:paraId="6BEEFDAF" w14:textId="77777777" w:rsidR="009B7D3A" w:rsidRDefault="00441D78">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Παρακαλώ, ειδοποιήστε τη φρουρά!</w:t>
      </w:r>
    </w:p>
    <w:p w14:paraId="6BEEFDB0" w14:textId="77777777" w:rsidR="009B7D3A" w:rsidRDefault="00441D78">
      <w:pPr>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 xml:space="preserve">Αρνητή της δημοκρατίας. Βρίζεις τη </w:t>
      </w:r>
      <w:r>
        <w:rPr>
          <w:rFonts w:eastAsia="Times New Roman"/>
          <w:szCs w:val="24"/>
        </w:rPr>
        <w:t>δ</w:t>
      </w:r>
      <w:r>
        <w:rPr>
          <w:rFonts w:eastAsia="Times New Roman"/>
          <w:szCs w:val="24"/>
        </w:rPr>
        <w:t>ημοκρατία και τη Βουλή.</w:t>
      </w:r>
    </w:p>
    <w:p w14:paraId="6BEEFDB1" w14:textId="77777777" w:rsidR="009B7D3A" w:rsidRDefault="00441D78">
      <w:pPr>
        <w:spacing w:line="600" w:lineRule="auto"/>
        <w:ind w:firstLine="720"/>
        <w:jc w:val="center"/>
        <w:rPr>
          <w:rFonts w:eastAsia="Times New Roman"/>
          <w:szCs w:val="24"/>
        </w:rPr>
      </w:pPr>
      <w:r>
        <w:rPr>
          <w:rFonts w:eastAsia="Times New Roman" w:cs="Times New Roman"/>
          <w:szCs w:val="24"/>
        </w:rPr>
        <w:t xml:space="preserve">(Θόρυβος στην Αίθουσα - </w:t>
      </w:r>
      <w:r>
        <w:rPr>
          <w:rFonts w:eastAsia="Times New Roman" w:cs="Times New Roman"/>
          <w:szCs w:val="24"/>
        </w:rPr>
        <w:t>έ</w:t>
      </w:r>
      <w:r>
        <w:rPr>
          <w:rFonts w:eastAsia="Times New Roman" w:cs="Times New Roman"/>
          <w:szCs w:val="24"/>
        </w:rPr>
        <w:t xml:space="preserve">ντονες </w:t>
      </w:r>
      <w:r>
        <w:rPr>
          <w:rFonts w:eastAsia="Times New Roman" w:cs="Times New Roman"/>
          <w:szCs w:val="24"/>
        </w:rPr>
        <w:t>δ</w:t>
      </w:r>
      <w:r>
        <w:rPr>
          <w:rFonts w:eastAsia="Times New Roman" w:cs="Times New Roman"/>
          <w:szCs w:val="24"/>
        </w:rPr>
        <w:t>ιαμαρτυρίες)</w:t>
      </w:r>
    </w:p>
    <w:p w14:paraId="6BEEFDB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Κύριοι συνάδελφοι, δεν υπάρχει περίπτωση να συνεχίσει η συνεδρίαση. </w:t>
      </w:r>
    </w:p>
    <w:p w14:paraId="6BEEFDB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διακόπτεται η συνεδρίαση. </w:t>
      </w:r>
    </w:p>
    <w:p w14:paraId="6BEEFDB4" w14:textId="77777777" w:rsidR="009B7D3A" w:rsidRDefault="00441D78">
      <w:pPr>
        <w:spacing w:line="600" w:lineRule="auto"/>
        <w:ind w:firstLine="720"/>
        <w:jc w:val="center"/>
        <w:rPr>
          <w:rFonts w:eastAsia="Times New Roman" w:cs="Times New Roman"/>
          <w:b/>
          <w:szCs w:val="24"/>
        </w:rPr>
      </w:pPr>
      <w:r>
        <w:rPr>
          <w:rFonts w:eastAsia="Times New Roman" w:cs="Times New Roman"/>
          <w:szCs w:val="24"/>
        </w:rPr>
        <w:t>(Έντονες διαμαρτυρίες στην Αίθουσα)</w:t>
      </w:r>
    </w:p>
    <w:p w14:paraId="6BEEFDB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Κατέβα ναζι</w:t>
      </w:r>
      <w:r>
        <w:rPr>
          <w:rFonts w:eastAsia="Times New Roman" w:cs="Times New Roman"/>
          <w:szCs w:val="24"/>
        </w:rPr>
        <w:t>στή κάτω!</w:t>
      </w:r>
    </w:p>
    <w:p w14:paraId="6BEEFDB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Λαμόγια! </w:t>
      </w:r>
    </w:p>
    <w:p w14:paraId="6BEEFDB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Κατέβα κάτω…</w:t>
      </w:r>
    </w:p>
    <w:p w14:paraId="6BEEFDB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Καραγκιόζη!</w:t>
      </w:r>
    </w:p>
    <w:p w14:paraId="6BEEFDB9"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(Έντονες διαμαρτυρίες στην Αίθουσα)</w:t>
      </w:r>
    </w:p>
    <w:p w14:paraId="6BEEFDB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Ξυδάκη, καθίστε κάτω! Κυρία Βάκη!</w:t>
      </w:r>
    </w:p>
    <w:p w14:paraId="6BEEFDB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συνεδρίαση διακόπτεται, αποκλείεται να συνεχίσει τη διαδικασία το Προεδρείο με τέτοια εξυβριστική συμπεριφορά. Διακόπτουμε τη συνεδρίαση για πέντε λεπτά. </w:t>
      </w:r>
    </w:p>
    <w:p w14:paraId="6BEEFDB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Μόνο διακόπτουμε τη συνεδρίαση, κύριε Πρόεδρε; Δεν θα πείτε τίποτα γι’ αυτά που είπ</w:t>
      </w:r>
      <w:r>
        <w:rPr>
          <w:rFonts w:eastAsia="Times New Roman" w:cs="Times New Roman"/>
          <w:szCs w:val="24"/>
        </w:rPr>
        <w:t xml:space="preserve">ε; </w:t>
      </w:r>
    </w:p>
    <w:p w14:paraId="6BEEFDB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δεν είναι δυνατόν να συνεχιστεί αυτήν την ώρα η συνεδρίαση. Δεν επιτρέπω να συνεχιστεί. Αν συνεχιστεί θα έχουμε χειρότερη εξέλιξη. Παρακαλώ, καθίστε, ηρεμήστε. Καλύτερη απάντηση από τη δική σας ηρεμία δε</w:t>
      </w:r>
      <w:r>
        <w:rPr>
          <w:rFonts w:eastAsia="Times New Roman" w:cs="Times New Roman"/>
          <w:szCs w:val="24"/>
        </w:rPr>
        <w:t xml:space="preserve">ν μπορεί να υπάρχει. Καθίστε, ηρεμήστε πέντε λεπτά και θα δούμε τι θα γίνει. </w:t>
      </w:r>
    </w:p>
    <w:p w14:paraId="6BEEFDBE"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(ΔΙΑΚΟΠΗ)</w:t>
      </w:r>
    </w:p>
    <w:p w14:paraId="6BEEFDBF"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ΜΕΤΑ ΤΗ ΔΙΑΚΟΠΗ)</w:t>
      </w:r>
    </w:p>
    <w:p w14:paraId="6BEEFDC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συνεχίζεται η συνεδρίαση.</w:t>
      </w:r>
    </w:p>
    <w:p w14:paraId="6BEEFDC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συνάδελφε, κύριε Ξυδάκη, αντιλαμβάνομαι την οργή σας. Κο</w:t>
      </w:r>
      <w:r>
        <w:rPr>
          <w:rFonts w:eastAsia="Times New Roman" w:cs="Times New Roman"/>
          <w:szCs w:val="24"/>
        </w:rPr>
        <w:t>ιτάξτε να δείτε, δεν έχει περάσει παρά ένα εικοσιτετράωρο από την ώρα που στη συζήτηση στη Διάσκεψη των Προέδρων και στην Επιτροπή Δεοντολογίας κ.λπ., ετέθη κανονικά ένα θέμα συμπεριφοράς των συναδέλφων της Χρυσής Αυγής. Δεν υπάρχει περίπτωση να ανακοπεί α</w:t>
      </w:r>
      <w:r>
        <w:rPr>
          <w:rFonts w:eastAsia="Times New Roman" w:cs="Times New Roman"/>
          <w:szCs w:val="24"/>
        </w:rPr>
        <w:t xml:space="preserve">υτό το υβρεολόγιο παρά μόνο αν η υπόλοιπη Βουλή αντιμετωπίσει με ηρεμία και με δημοκρατική συνείδηση αυτήν την ιστορία. Δεν μπορεί να συνεχιστεί. Εγώ ήθελα κατά τη διάρκεια της συνεδρίασης… </w:t>
      </w:r>
    </w:p>
    <w:p w14:paraId="6BEEFDC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Κύριε Πρόεδρε…</w:t>
      </w:r>
    </w:p>
    <w:p w14:paraId="6BEEFDC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w:t>
      </w:r>
      <w:r>
        <w:rPr>
          <w:rFonts w:eastAsia="Times New Roman" w:cs="Times New Roman"/>
          <w:b/>
          <w:szCs w:val="24"/>
        </w:rPr>
        <w:t xml:space="preserve">ης): </w:t>
      </w:r>
      <w:r>
        <w:rPr>
          <w:rFonts w:eastAsia="Times New Roman" w:cs="Times New Roman"/>
          <w:szCs w:val="24"/>
        </w:rPr>
        <w:t xml:space="preserve">Σας παρακαλώ κύριε Παπαδόπουλε, βοηθήστε με τώρα. </w:t>
      </w:r>
    </w:p>
    <w:p w14:paraId="6BEEFDC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Κατά τη διάρκεια της ομιλίας του κ. Λαγού ήθελα να κάνω τη διακοπή όταν άκουσα για πρώτη φορά τις λέξεις «προδότες», «λαμόγια» και όλα τα υπόλοιπα. Αυτά δεν μπορούν να ακούγονται στο Κοινοβούλιο. Σκέφ</w:t>
      </w:r>
      <w:r>
        <w:rPr>
          <w:rFonts w:eastAsia="Times New Roman" w:cs="Times New Roman"/>
          <w:szCs w:val="24"/>
        </w:rPr>
        <w:t xml:space="preserve">τηκα ότι θα εξελιχθεί ακόμα χειρότερα η συνεδρίαση. Δεν διέκοψα και πάλι η συνεδρίαση εξελίχθηκε πάρα πολύ άσχημα. Θα ήθελα να σας παρακαλέσω να περάσουμε σε μια πιο ήρεμη διαδικασία, να συνεχίσει ο επόμενος συνάδελφος και να δούμε να ρυθμίσουμε… </w:t>
      </w:r>
    </w:p>
    <w:p w14:paraId="6BEEFDC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ΚΕΦΑΛΟΓΙΑΝΝΗΣ:</w:t>
      </w:r>
      <w:r>
        <w:rPr>
          <w:rFonts w:eastAsia="Times New Roman" w:cs="Times New Roman"/>
          <w:szCs w:val="24"/>
        </w:rPr>
        <w:t xml:space="preserve"> Κύριε Πρόεδρε, να μιλήσουν από ένα λεπτό οι Κοινοβουλευτικοί Εκπρόσωποι. </w:t>
      </w:r>
    </w:p>
    <w:p w14:paraId="6BEEFDC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Κεφαλογιάννη, παρακαλώ. Μπορεί να χρειαστεί και αυτό που λέτε. Αφήστε με να διαχειριστώ τη διαδικασία. Και αυτό μπορεί να γίνει. Το έχω υπ’ όψιν μου, κύριε Κεφαλογιάννη. </w:t>
      </w:r>
    </w:p>
    <w:p w14:paraId="6BEEFDC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ήθελα να σας πω ότι προφανώς όλη αυτή η εικόνα θα μεταφερθεί. Ήδη υπάρχει. Δ</w:t>
      </w:r>
      <w:r>
        <w:rPr>
          <w:rFonts w:eastAsia="Times New Roman" w:cs="Times New Roman"/>
          <w:szCs w:val="24"/>
        </w:rPr>
        <w:t>εν ξέρω π</w:t>
      </w:r>
      <w:r>
        <w:rPr>
          <w:rFonts w:eastAsia="Times New Roman" w:cs="Times New Roman"/>
          <w:szCs w:val="24"/>
        </w:rPr>
        <w:t>ώ</w:t>
      </w:r>
      <w:r>
        <w:rPr>
          <w:rFonts w:eastAsia="Times New Roman" w:cs="Times New Roman"/>
          <w:szCs w:val="24"/>
        </w:rPr>
        <w:t>ς ήταν η διαδικασία από άποψη αναμετάδοσης. Θα ενημερωθεί ο Πρόεδρος και η Διάσκεψη των Προέδρων. Είναι απίστευτο το υβρεολόγιο που ακούσαμε. Εγώ δεν θυμάμαι να το έχουμε δει ποτέ, όπως επίσης και την επιθετική κίνηση κατά του κ. Ξυδάκη από το Βή</w:t>
      </w:r>
      <w:r>
        <w:rPr>
          <w:rFonts w:eastAsia="Times New Roman" w:cs="Times New Roman"/>
          <w:szCs w:val="24"/>
        </w:rPr>
        <w:t xml:space="preserve">μα της Βουλής. Λέω να ηρεμήσουμε. Θα ειδοποιηθεί ο Πρόεδρος, θα πάμε στη Διάσκεψη των Προέδρων να δούμε τι άλλο θα κάνουμε. </w:t>
      </w:r>
    </w:p>
    <w:p w14:paraId="6BEEFDC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Προφανώς, όμως, κύριε Κεφαλογιάννη, απέναντι σε αυτήν την ιστορία που περάσαμε προ ολίγου, νομίζω ότι χρειάζεται να πάρουν τον λόγο</w:t>
      </w:r>
      <w:r>
        <w:rPr>
          <w:rFonts w:eastAsia="Times New Roman" w:cs="Times New Roman"/>
          <w:szCs w:val="24"/>
        </w:rPr>
        <w:t xml:space="preserve"> οι Κοινοβουλευτικοί Εκπρόσωποι για ένα λεπτό, τουλάχιστον για να τοποθετηθεί απέναντι σε αυτό το υβρεολόγιο ο δημοκρατικός χώρος της Βουλής. </w:t>
      </w:r>
    </w:p>
    <w:p w14:paraId="6BEEFDC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Κύριε Ξυδάκη, έχετε τον λόγο. </w:t>
      </w:r>
    </w:p>
    <w:p w14:paraId="6BEEFDC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ευχαριστώ που μας δίνετε τον λόγο. Ζητώ συγγνώμη </w:t>
      </w:r>
      <w:r>
        <w:rPr>
          <w:rFonts w:eastAsia="Times New Roman" w:cs="Times New Roman"/>
          <w:szCs w:val="24"/>
        </w:rPr>
        <w:t xml:space="preserve">από το Σώμα, από το ελληνικό Κοινοβούλιο αν παραφέρθηκα. Ήταν αβάσταχτο για μένα προσωπικά. Δεν μπορώ να πάρω στον λαιμό μου όλους τους δημοκράτες Βουλευτές. Ήταν αβάσταχτο για μένα να ακούω έναν αρνητή της </w:t>
      </w:r>
      <w:r>
        <w:rPr>
          <w:rFonts w:eastAsia="Times New Roman" w:cs="Times New Roman"/>
          <w:szCs w:val="24"/>
        </w:rPr>
        <w:t>δ</w:t>
      </w:r>
      <w:r>
        <w:rPr>
          <w:rFonts w:eastAsia="Times New Roman" w:cs="Times New Roman"/>
          <w:szCs w:val="24"/>
        </w:rPr>
        <w:t>ημοκρατίας να καθυβρίζει τη Βουλή των Ελλήνων κα</w:t>
      </w:r>
      <w:r>
        <w:rPr>
          <w:rFonts w:eastAsia="Times New Roman" w:cs="Times New Roman"/>
          <w:szCs w:val="24"/>
        </w:rPr>
        <w:t xml:space="preserve">ι την </w:t>
      </w:r>
      <w:r>
        <w:rPr>
          <w:rFonts w:eastAsia="Times New Roman" w:cs="Times New Roman"/>
          <w:szCs w:val="24"/>
        </w:rPr>
        <w:t>Ε</w:t>
      </w:r>
      <w:r>
        <w:rPr>
          <w:rFonts w:eastAsia="Times New Roman" w:cs="Times New Roman"/>
          <w:szCs w:val="24"/>
        </w:rPr>
        <w:t xml:space="preserve">λληνική Δημοκρατία. Γνωρίζω τις προσπάθειες που έγιναν και τα μέτρα που ελήφθησαν και την ειδική Ολομέλεια τις τελευταίες μέρες από τη Βουλή των Ελλήνων για να προστατευθεί το κλίμα, τα μίνιμουμ της συναινέσεως και οι κανόνες λειτουργίας. </w:t>
      </w:r>
    </w:p>
    <w:p w14:paraId="6BEEFDCB" w14:textId="77777777" w:rsidR="009B7D3A" w:rsidRDefault="00441D78">
      <w:pPr>
        <w:spacing w:line="600" w:lineRule="auto"/>
        <w:ind w:firstLine="720"/>
        <w:jc w:val="both"/>
        <w:rPr>
          <w:rFonts w:eastAsia="Times New Roman"/>
          <w:szCs w:val="24"/>
        </w:rPr>
      </w:pPr>
      <w:r>
        <w:rPr>
          <w:rFonts w:eastAsia="Times New Roman"/>
          <w:szCs w:val="24"/>
        </w:rPr>
        <w:t>Νομίζω ότ</w:t>
      </w:r>
      <w:r>
        <w:rPr>
          <w:rFonts w:eastAsia="Times New Roman"/>
          <w:szCs w:val="24"/>
        </w:rPr>
        <w:t>ι και με το σημερινό είναι σκοπούμενη δράση, κλιμακούμενη να προκαλέσει, να σπάσει κάθε όριο. Δεν μπορεί να μιλάει με αυτόν τον τρόπο. Ήταν ασύλληπτο. Τον άκουσα από το μόνιτορ και μπήκα μέσα και ήρθα να σας παρακαλέσω, είχατε γνώση όλης της καταστάσεως, ν</w:t>
      </w:r>
      <w:r>
        <w:rPr>
          <w:rFonts w:eastAsia="Times New Roman"/>
          <w:szCs w:val="24"/>
        </w:rPr>
        <w:t xml:space="preserve">α δοθεί ένα τέλος. Διότι μεταδίδεται, είναι δημόσια συνεδρίαση, είναι Ολομέλεια, έχουμε σχολεία, έχουμε παιδιά, έχουμε επισκέπτες.  </w:t>
      </w:r>
    </w:p>
    <w:p w14:paraId="6BEEFDCC" w14:textId="77777777" w:rsidR="009B7D3A" w:rsidRDefault="00441D7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Ευτυχώς, δεν είχαμε σχολείο αυτήν την ώρα! Ευτυχώς! </w:t>
      </w:r>
    </w:p>
    <w:p w14:paraId="6BEEFDCD" w14:textId="77777777" w:rsidR="009B7D3A" w:rsidRDefault="00441D78">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Κοιτάξτε. Η κλιμάκωσ</w:t>
      </w:r>
      <w:r>
        <w:rPr>
          <w:rFonts w:eastAsia="Times New Roman"/>
          <w:szCs w:val="24"/>
        </w:rPr>
        <w:t xml:space="preserve">η αυτή δείχνει ότι οι αρνητές της δημοκρατίας, οι υπόδικοι για εγκλήματα και σύσταση εγκληματικής οργάνωσης, εν εξελίξει η δίκη με όλα τα αναγνωστήρια και τα ντοκουμέντα να καταδεικνύουν τη δράση μιας εγκληματικής οργάνωσης, καθυβρίζουν τη </w:t>
      </w:r>
      <w:r>
        <w:rPr>
          <w:rFonts w:eastAsia="Times New Roman"/>
          <w:szCs w:val="24"/>
        </w:rPr>
        <w:t>δ</w:t>
      </w:r>
      <w:r>
        <w:rPr>
          <w:rFonts w:eastAsia="Times New Roman"/>
          <w:szCs w:val="24"/>
        </w:rPr>
        <w:t xml:space="preserve">ημοκρατία μέσα </w:t>
      </w:r>
      <w:r>
        <w:rPr>
          <w:rFonts w:eastAsia="Times New Roman"/>
          <w:szCs w:val="24"/>
        </w:rPr>
        <w:t xml:space="preserve">στον ναό της.  </w:t>
      </w:r>
    </w:p>
    <w:p w14:paraId="6BEEFDCE" w14:textId="77777777" w:rsidR="009B7D3A" w:rsidRDefault="00441D7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Ξυδάκη, ολοκληρώστε. </w:t>
      </w:r>
    </w:p>
    <w:p w14:paraId="6BEEFDCF" w14:textId="77777777" w:rsidR="009B7D3A" w:rsidRDefault="00441D78">
      <w:pPr>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 xml:space="preserve">Αυτό θέλω να πω και κλείνω. </w:t>
      </w:r>
    </w:p>
    <w:p w14:paraId="6BEEFDD0" w14:textId="77777777" w:rsidR="009B7D3A" w:rsidRDefault="00441D78">
      <w:pPr>
        <w:spacing w:line="600" w:lineRule="auto"/>
        <w:ind w:firstLine="720"/>
        <w:jc w:val="both"/>
        <w:rPr>
          <w:rFonts w:eastAsia="Times New Roman"/>
          <w:szCs w:val="24"/>
        </w:rPr>
      </w:pPr>
      <w:r>
        <w:rPr>
          <w:rFonts w:eastAsia="Times New Roman"/>
          <w:szCs w:val="24"/>
        </w:rPr>
        <w:t>Ο ρόλος μας, εκτός από το να νομοθετούμε, εκτός από το να διαφωνούμε, εκτός από το να συνθέτουμε, είναι να διαπαιδαγωγούμε τον ελληνι</w:t>
      </w:r>
      <w:r>
        <w:rPr>
          <w:rFonts w:eastAsia="Times New Roman"/>
          <w:szCs w:val="24"/>
        </w:rPr>
        <w:t xml:space="preserve">κό λαό και να δίνουμε ένα ζωντανό παράδειγμα. Το παράδειγμα αυτών των ανθρώπων είναι αβάσταχτο. </w:t>
      </w:r>
    </w:p>
    <w:p w14:paraId="6BEEFDD1" w14:textId="77777777" w:rsidR="009B7D3A" w:rsidRDefault="00441D78">
      <w:pPr>
        <w:spacing w:line="600" w:lineRule="auto"/>
        <w:ind w:firstLine="720"/>
        <w:jc w:val="center"/>
        <w:rPr>
          <w:rFonts w:eastAsia="Times New Roman"/>
          <w:szCs w:val="24"/>
        </w:rPr>
      </w:pPr>
      <w:r>
        <w:rPr>
          <w:rFonts w:eastAsia="Times New Roman"/>
          <w:szCs w:val="24"/>
        </w:rPr>
        <w:t>(Χειροκροτήματα)</w:t>
      </w:r>
    </w:p>
    <w:p w14:paraId="6BEEFDD2" w14:textId="77777777" w:rsidR="009B7D3A" w:rsidRDefault="00441D7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Έχετε δίκιο.</w:t>
      </w:r>
    </w:p>
    <w:p w14:paraId="6BEEFDD3" w14:textId="77777777" w:rsidR="009B7D3A" w:rsidRDefault="00441D78">
      <w:pPr>
        <w:spacing w:line="600" w:lineRule="auto"/>
        <w:ind w:firstLine="720"/>
        <w:jc w:val="both"/>
        <w:rPr>
          <w:rFonts w:eastAsia="Times New Roman"/>
          <w:szCs w:val="24"/>
        </w:rPr>
      </w:pPr>
      <w:r>
        <w:rPr>
          <w:rFonts w:eastAsia="Times New Roman"/>
          <w:szCs w:val="24"/>
        </w:rPr>
        <w:t xml:space="preserve">Κύριε Κεφαλογιάννη, έχετε τον λόγο. </w:t>
      </w:r>
    </w:p>
    <w:p w14:paraId="6BEEFDD4" w14:textId="77777777" w:rsidR="009B7D3A" w:rsidRDefault="00441D78">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Κύριε Πρόεδρε, είναι </w:t>
      </w:r>
      <w:r>
        <w:rPr>
          <w:rFonts w:eastAsia="Times New Roman"/>
          <w:szCs w:val="24"/>
        </w:rPr>
        <w:t>σαφές</w:t>
      </w:r>
      <w:r>
        <w:rPr>
          <w:rFonts w:eastAsia="Times New Roman"/>
          <w:szCs w:val="24"/>
        </w:rPr>
        <w:t xml:space="preserve"> ότι και από την πλευρά μας υπάρχει μία ομόθυμη και ξεκάθαρη καταδίκη του περιστατικού το οποίο είδαμε προηγουμένως. </w:t>
      </w:r>
    </w:p>
    <w:p w14:paraId="6BEEFDD5" w14:textId="77777777" w:rsidR="009B7D3A" w:rsidRDefault="00441D78">
      <w:pPr>
        <w:spacing w:line="600" w:lineRule="auto"/>
        <w:ind w:firstLine="720"/>
        <w:jc w:val="both"/>
        <w:rPr>
          <w:rFonts w:eastAsia="Times New Roman"/>
          <w:szCs w:val="24"/>
        </w:rPr>
      </w:pPr>
      <w:r>
        <w:rPr>
          <w:rFonts w:eastAsia="Times New Roman"/>
          <w:szCs w:val="24"/>
        </w:rPr>
        <w:t>Δυστυχώς, κι εδώ θα συμφωνήσω με τον συνάδελφο, τον κ. Ξυδάκη, υπάρχει μία κλιμακούμενη συμπεριφορά από του</w:t>
      </w:r>
      <w:r>
        <w:rPr>
          <w:rFonts w:eastAsia="Times New Roman"/>
          <w:szCs w:val="24"/>
        </w:rPr>
        <w:t>ς</w:t>
      </w:r>
      <w:r>
        <w:rPr>
          <w:rFonts w:eastAsia="Times New Roman"/>
          <w:szCs w:val="24"/>
        </w:rPr>
        <w:t xml:space="preserve"> Βουλευτές της Χρυσής Αυγής να</w:t>
      </w:r>
      <w:r>
        <w:rPr>
          <w:rFonts w:eastAsia="Times New Roman"/>
          <w:szCs w:val="24"/>
        </w:rPr>
        <w:t xml:space="preserve"> προκαλέσουν και πολύ φοβούμαι ότι αν δεν ληφθούν ακόμα πιο αυστηρά μέτρα, ενδεχομένως θα τους δούμε να κάνουν και κάποιες ενέργειες που θα ξεφεύγουν πέρα και από το λεκτικό.</w:t>
      </w:r>
    </w:p>
    <w:p w14:paraId="6BEEFDD6" w14:textId="77777777" w:rsidR="009B7D3A" w:rsidRDefault="00441D78">
      <w:pPr>
        <w:spacing w:line="600" w:lineRule="auto"/>
        <w:ind w:firstLine="720"/>
        <w:jc w:val="both"/>
        <w:rPr>
          <w:rFonts w:eastAsia="Times New Roman"/>
          <w:szCs w:val="24"/>
        </w:rPr>
      </w:pPr>
      <w:r>
        <w:rPr>
          <w:rFonts w:eastAsia="Times New Roman"/>
          <w:szCs w:val="24"/>
        </w:rPr>
        <w:t>Γι’ αυτό κι εγώ και νομίζω όλη η παράταξη της Νέας Δημοκρατίας έχουμε ξεκάθαρη θέ</w:t>
      </w:r>
      <w:r>
        <w:rPr>
          <w:rFonts w:eastAsia="Times New Roman"/>
          <w:szCs w:val="24"/>
        </w:rPr>
        <w:t>ση ότι καταδικάζουμε τέτοιου είδους περιστατικά. Είμαστε συμπαραστάτες σε όλους τους συναδέλφους που δέχονται τέτοιου είδους λεκτικές επιθέσεις και νομίζω ότι όλες οι δημοκρατικές πτέρυγες της Βουλής πρέπει να καταδικάσουν όχι μόνο τέτοιου είδους συμπεριφο</w:t>
      </w:r>
      <w:r>
        <w:rPr>
          <w:rFonts w:eastAsia="Times New Roman"/>
          <w:szCs w:val="24"/>
        </w:rPr>
        <w:t xml:space="preserve">ρές, αλλά κι εκείνες τις οποίες, ενδεχομένως, θα προσπαθήσουν στο μέλλον να κάνουν. </w:t>
      </w:r>
    </w:p>
    <w:p w14:paraId="6BEEFDD7" w14:textId="77777777" w:rsidR="009B7D3A" w:rsidRDefault="00441D78">
      <w:pPr>
        <w:spacing w:line="600" w:lineRule="auto"/>
        <w:ind w:firstLine="720"/>
        <w:jc w:val="center"/>
        <w:rPr>
          <w:rFonts w:eastAsia="Times New Roman"/>
          <w:szCs w:val="24"/>
        </w:rPr>
      </w:pPr>
      <w:r>
        <w:rPr>
          <w:rFonts w:eastAsia="Times New Roman"/>
          <w:szCs w:val="24"/>
        </w:rPr>
        <w:t>(Χειροκροτήματα)</w:t>
      </w:r>
    </w:p>
    <w:p w14:paraId="6BEEFDD8" w14:textId="77777777" w:rsidR="009B7D3A" w:rsidRDefault="00441D7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Κεφαλογιάννη.</w:t>
      </w:r>
    </w:p>
    <w:p w14:paraId="6BEEFDD9" w14:textId="77777777" w:rsidR="009B7D3A" w:rsidRDefault="00441D78">
      <w:pPr>
        <w:spacing w:line="600" w:lineRule="auto"/>
        <w:ind w:firstLine="720"/>
        <w:jc w:val="both"/>
        <w:rPr>
          <w:rFonts w:eastAsia="Times New Roman"/>
          <w:szCs w:val="24"/>
        </w:rPr>
      </w:pPr>
      <w:r>
        <w:rPr>
          <w:rFonts w:eastAsia="Times New Roman"/>
          <w:szCs w:val="24"/>
        </w:rPr>
        <w:t>Είναι προφανές ότι το σημερινό επεισόδιο και η επικινδυνότητά του δεν περιορίστηκε, δυστυχώ</w:t>
      </w:r>
      <w:r>
        <w:rPr>
          <w:rFonts w:eastAsia="Times New Roman"/>
          <w:szCs w:val="24"/>
        </w:rPr>
        <w:t xml:space="preserve">ς, στις ύβρεις, αλλά η όλη κίνηση μας δείχνει ότι πρέπει να ανησυχούμε. </w:t>
      </w:r>
    </w:p>
    <w:p w14:paraId="6BEEFDDA" w14:textId="77777777" w:rsidR="009B7D3A" w:rsidRDefault="00441D78">
      <w:pPr>
        <w:spacing w:line="600" w:lineRule="auto"/>
        <w:ind w:firstLine="720"/>
        <w:jc w:val="both"/>
        <w:rPr>
          <w:rFonts w:eastAsia="Times New Roman"/>
          <w:szCs w:val="24"/>
        </w:rPr>
      </w:pPr>
      <w:r>
        <w:rPr>
          <w:rFonts w:eastAsia="Times New Roman"/>
          <w:szCs w:val="24"/>
        </w:rPr>
        <w:t xml:space="preserve">Κύριε Κατσώτη, έχετε τον λόγο. </w:t>
      </w:r>
    </w:p>
    <w:p w14:paraId="6BEEFDDB" w14:textId="77777777" w:rsidR="009B7D3A" w:rsidRDefault="00441D78">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Πρέπει να πούμε ότι είναι καταδικασμένη στη συνείδηση του λαού όλη αυτή η στάση της Χρυσής Αυγής, η οποία έχει θεωρηθεί εγκληματική ο</w:t>
      </w:r>
      <w:r>
        <w:rPr>
          <w:rFonts w:eastAsia="Times New Roman"/>
          <w:szCs w:val="24"/>
        </w:rPr>
        <w:t xml:space="preserve">ργάνωση. Το δικαστήριο ακόμη καθυστερεί και θα έπρεπε </w:t>
      </w:r>
      <w:r>
        <w:rPr>
          <w:rFonts w:eastAsia="Times New Roman"/>
          <w:szCs w:val="24"/>
        </w:rPr>
        <w:t>ν</w:t>
      </w:r>
      <w:r>
        <w:rPr>
          <w:rFonts w:eastAsia="Times New Roman"/>
          <w:szCs w:val="24"/>
        </w:rPr>
        <w:t xml:space="preserve">α έχει τελειώσει και να καταδικαστούν για τις πράξεις τους. </w:t>
      </w:r>
    </w:p>
    <w:p w14:paraId="6BEEFDDC" w14:textId="77777777" w:rsidR="009B7D3A" w:rsidRDefault="00441D78">
      <w:pPr>
        <w:spacing w:line="600" w:lineRule="auto"/>
        <w:ind w:firstLine="720"/>
        <w:jc w:val="both"/>
        <w:rPr>
          <w:rFonts w:eastAsia="Times New Roman"/>
          <w:szCs w:val="24"/>
        </w:rPr>
      </w:pPr>
      <w:r>
        <w:rPr>
          <w:rFonts w:eastAsia="Times New Roman"/>
          <w:szCs w:val="24"/>
        </w:rPr>
        <w:t xml:space="preserve">Είναι κλιμακούμενη όλη αυτή η τακτική που ακολουθεί και πιστεύω ότι η συζήτηση που έγινε εδώ στην Ολομέλεια προχθές νομίζω αναδεικνύει συνολικά τη στάση της, τον ρόλο, γι’ αυτό και πρέπει να απομονωθεί από τον ελληνικό λαό.   </w:t>
      </w:r>
    </w:p>
    <w:p w14:paraId="6BEEFDDD" w14:textId="77777777" w:rsidR="009B7D3A" w:rsidRDefault="00441D7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b/>
          <w:szCs w:val="24"/>
        </w:rPr>
        <w:t xml:space="preserve">): </w:t>
      </w:r>
      <w:r>
        <w:rPr>
          <w:rFonts w:eastAsia="Times New Roman"/>
          <w:szCs w:val="24"/>
        </w:rPr>
        <w:t xml:space="preserve">Ευχαριστώ, κύριε Κατσώτη. </w:t>
      </w:r>
    </w:p>
    <w:p w14:paraId="6BEEFDDE" w14:textId="77777777" w:rsidR="009B7D3A" w:rsidRDefault="00441D78">
      <w:pPr>
        <w:spacing w:line="600" w:lineRule="auto"/>
        <w:ind w:firstLine="720"/>
        <w:jc w:val="both"/>
        <w:rPr>
          <w:rFonts w:eastAsia="Times New Roman"/>
          <w:szCs w:val="24"/>
        </w:rPr>
      </w:pPr>
      <w:r>
        <w:rPr>
          <w:rFonts w:eastAsia="Times New Roman"/>
          <w:szCs w:val="24"/>
        </w:rPr>
        <w:t>Ο κ. Λαζαρίδης έχει τον λόγο.</w:t>
      </w:r>
    </w:p>
    <w:p w14:paraId="6BEEFDDF" w14:textId="77777777" w:rsidR="009B7D3A" w:rsidRDefault="00441D78">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Σας ευχαριστώ, κύριε Πρόεδρε.</w:t>
      </w:r>
    </w:p>
    <w:p w14:paraId="6BEEFDE0" w14:textId="77777777" w:rsidR="009B7D3A" w:rsidRDefault="00441D78">
      <w:pPr>
        <w:spacing w:line="600" w:lineRule="auto"/>
        <w:ind w:firstLine="720"/>
        <w:jc w:val="both"/>
        <w:rPr>
          <w:rFonts w:eastAsia="Times New Roman"/>
          <w:szCs w:val="24"/>
        </w:rPr>
      </w:pPr>
      <w:r>
        <w:rPr>
          <w:rFonts w:eastAsia="Times New Roman"/>
          <w:szCs w:val="24"/>
        </w:rPr>
        <w:t>Δεν χωράει αμφιβολία, όπως είπαν και οι προλαλήσαντες συνάδελφοι, αυτή η κλιμάκωση από πλευράς της Χρυσής Αυγής αποδεικνύει την αντικοινοβουλευτικ</w:t>
      </w:r>
      <w:r>
        <w:rPr>
          <w:rFonts w:eastAsia="Times New Roman"/>
          <w:szCs w:val="24"/>
        </w:rPr>
        <w:t>ή συμπεριφορά τους και αποδεικνύει το γεγονός ότι αυτή ακριβώς τη συμπεριφορά που επέλεξαν είναι αυτό που τους συντηρεί ως κόμμα. Το ακροατήριο στο οποίο απευθύνονται φαίνεται ότι το συγκινούν. Κι εμείς οφείλουμε, σεβόμενοι τον κοινοβουλευτισμό και τις δια</w:t>
      </w:r>
      <w:r>
        <w:rPr>
          <w:rFonts w:eastAsia="Times New Roman"/>
          <w:szCs w:val="24"/>
        </w:rPr>
        <w:t xml:space="preserve">δικασίες του </w:t>
      </w:r>
      <w:r>
        <w:rPr>
          <w:rFonts w:eastAsia="Times New Roman"/>
          <w:szCs w:val="24"/>
        </w:rPr>
        <w:t>Κ</w:t>
      </w:r>
      <w:r>
        <w:rPr>
          <w:rFonts w:eastAsia="Times New Roman"/>
          <w:szCs w:val="24"/>
        </w:rPr>
        <w:t xml:space="preserve">οινοβουλίου, να απομονώνουμε τέτοιες τακτικές. </w:t>
      </w:r>
    </w:p>
    <w:p w14:paraId="6BEEFDE1" w14:textId="77777777" w:rsidR="009B7D3A" w:rsidRDefault="00441D78">
      <w:pPr>
        <w:spacing w:line="600" w:lineRule="auto"/>
        <w:ind w:firstLine="720"/>
        <w:jc w:val="both"/>
        <w:rPr>
          <w:rFonts w:eastAsia="Times New Roman"/>
          <w:szCs w:val="24"/>
        </w:rPr>
      </w:pPr>
      <w:r>
        <w:rPr>
          <w:rFonts w:eastAsia="Times New Roman"/>
          <w:szCs w:val="24"/>
        </w:rPr>
        <w:t>Σας ευχαριστώ.</w:t>
      </w:r>
    </w:p>
    <w:p w14:paraId="6BEEFDE2" w14:textId="77777777" w:rsidR="009B7D3A" w:rsidRDefault="00441D7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Λαζαρίδη. </w:t>
      </w:r>
    </w:p>
    <w:p w14:paraId="6BEEFDE3" w14:textId="77777777" w:rsidR="009B7D3A" w:rsidRDefault="00441D78">
      <w:pPr>
        <w:spacing w:line="600" w:lineRule="auto"/>
        <w:ind w:firstLine="720"/>
        <w:jc w:val="both"/>
        <w:rPr>
          <w:rFonts w:eastAsia="Times New Roman"/>
          <w:szCs w:val="24"/>
        </w:rPr>
      </w:pPr>
      <w:r>
        <w:rPr>
          <w:rFonts w:eastAsia="Times New Roman"/>
          <w:szCs w:val="24"/>
        </w:rPr>
        <w:t xml:space="preserve">Κύριε Δανέλλη, έχετε τον λόγο. </w:t>
      </w:r>
    </w:p>
    <w:p w14:paraId="6BEEFDE4" w14:textId="77777777" w:rsidR="009B7D3A" w:rsidRDefault="00441D78">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Ευχαριστώ, κύριε Πρόεδρε. </w:t>
      </w:r>
    </w:p>
    <w:p w14:paraId="6BEEFDE5" w14:textId="77777777" w:rsidR="009B7D3A" w:rsidRDefault="00441D78">
      <w:pPr>
        <w:spacing w:line="600" w:lineRule="auto"/>
        <w:ind w:firstLine="720"/>
        <w:jc w:val="both"/>
        <w:rPr>
          <w:rFonts w:eastAsia="Times New Roman"/>
          <w:b/>
          <w:szCs w:val="24"/>
        </w:rPr>
      </w:pPr>
      <w:r>
        <w:rPr>
          <w:rFonts w:eastAsia="Times New Roman"/>
          <w:szCs w:val="24"/>
        </w:rPr>
        <w:t>«Πριν αλέκτορα φωνήσαι τρις», αποδεικνύετ</w:t>
      </w:r>
      <w:r>
        <w:rPr>
          <w:rFonts w:eastAsia="Times New Roman"/>
          <w:szCs w:val="24"/>
        </w:rPr>
        <w:t xml:space="preserve">αι ότι βεβαίως δεν είναι μία πολιτική οργάνωση, ένα πολιτικό κόμμα. Είναι μία εγκληματική οργάνωση </w:t>
      </w:r>
      <w:r>
        <w:rPr>
          <w:rFonts w:eastAsia="Times New Roman"/>
          <w:szCs w:val="24"/>
        </w:rPr>
        <w:t>και</w:t>
      </w:r>
      <w:r>
        <w:rPr>
          <w:rFonts w:eastAsia="Times New Roman"/>
          <w:szCs w:val="24"/>
        </w:rPr>
        <w:t xml:space="preserve"> επιβεβαιώνεται αυτό που είπαμε, δεν είναι ένας από εμάς. Γι’ αυτό, αρμόζει απόλυτη απομόνωση. Δεν συνδιαλεγόμαστε μαζί τους. Ο ελληνικός λαός να δει και </w:t>
      </w:r>
      <w:r>
        <w:rPr>
          <w:rFonts w:eastAsia="Times New Roman"/>
          <w:szCs w:val="24"/>
        </w:rPr>
        <w:t xml:space="preserve">κυρίως οι πολίτες που τους έστειλαν εδώ μέσα, ποιους έστειλαν.     </w:t>
      </w:r>
      <w:r>
        <w:rPr>
          <w:rFonts w:eastAsia="Times New Roman"/>
          <w:b/>
          <w:szCs w:val="24"/>
        </w:rPr>
        <w:t xml:space="preserve"> </w:t>
      </w:r>
    </w:p>
    <w:p w14:paraId="6BEEFDE6" w14:textId="77777777" w:rsidR="009B7D3A" w:rsidRDefault="00441D78">
      <w:pPr>
        <w:spacing w:line="600" w:lineRule="auto"/>
        <w:ind w:firstLine="720"/>
        <w:jc w:val="both"/>
        <w:rPr>
          <w:rFonts w:eastAsia="Times New Roman"/>
          <w:szCs w:val="24"/>
        </w:rPr>
      </w:pPr>
      <w:r>
        <w:rPr>
          <w:rFonts w:eastAsia="Times New Roman"/>
          <w:szCs w:val="24"/>
        </w:rPr>
        <w:t>Γι’ αυτό, κύριε Πρόεδρε της Βουλής, νομίζω ότι επιβεβαιώνεται αυτό που είπαμε, ότι οι προκλήσεις δεν θα σταματήσουν γιατί αυτό τους θρέφει, γιατί έτσι επικοινωνούν με την κοινωνία, που όσ</w:t>
      </w:r>
      <w:r>
        <w:rPr>
          <w:rFonts w:eastAsia="Times New Roman"/>
          <w:szCs w:val="24"/>
        </w:rPr>
        <w:t xml:space="preserve">ο κι αν βρίσκεται σε σύγχυση και σε οργή, ας δουν με τι έχουν να κάνουν και ποιους νομίζουν, αν στηρίξουν, τι λύσεις θα φέρουν. </w:t>
      </w:r>
    </w:p>
    <w:p w14:paraId="6BEEFDE7" w14:textId="77777777" w:rsidR="009B7D3A" w:rsidRDefault="00441D78">
      <w:pPr>
        <w:spacing w:line="600" w:lineRule="auto"/>
        <w:ind w:firstLine="720"/>
        <w:jc w:val="both"/>
        <w:rPr>
          <w:rFonts w:eastAsia="Times New Roman"/>
          <w:szCs w:val="24"/>
        </w:rPr>
      </w:pPr>
      <w:r>
        <w:rPr>
          <w:rFonts w:eastAsia="Times New Roman"/>
          <w:szCs w:val="24"/>
        </w:rPr>
        <w:t>Επίσης, να δουν και οι «πατριώτες» -γιατί δεν είναι κανένας πιο πατριώτης από τον άλλο και ιδιαίτερα από εμάς εδώ μέσα- των Παμ</w:t>
      </w:r>
      <w:r>
        <w:rPr>
          <w:rFonts w:eastAsia="Times New Roman"/>
          <w:szCs w:val="24"/>
        </w:rPr>
        <w:t xml:space="preserve">μακεδονικών και λοιπών σωματείων ποιους στηρίζουν και για ποιους παίζουν. </w:t>
      </w:r>
    </w:p>
    <w:p w14:paraId="6BEEFDE8" w14:textId="77777777" w:rsidR="009B7D3A" w:rsidRDefault="00441D78">
      <w:pPr>
        <w:spacing w:line="600" w:lineRule="auto"/>
        <w:ind w:firstLine="720"/>
        <w:jc w:val="center"/>
        <w:rPr>
          <w:rFonts w:eastAsia="Times New Roman"/>
          <w:szCs w:val="24"/>
        </w:rPr>
      </w:pPr>
      <w:r>
        <w:rPr>
          <w:rFonts w:eastAsia="Times New Roman"/>
          <w:szCs w:val="24"/>
        </w:rPr>
        <w:t>(Χειροκροτήματα)</w:t>
      </w:r>
    </w:p>
    <w:p w14:paraId="6BEEFDE9" w14:textId="77777777" w:rsidR="009B7D3A" w:rsidRDefault="00441D7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Κυρίες και κύριοι συνάδελφοι, η δημοκρατική απάντηση του συνόλου της Βουλής είναι νομίζω η καλύτερη ασπίδα στην επίθεση της Χρυσής Α</w:t>
      </w:r>
      <w:r>
        <w:rPr>
          <w:rFonts w:eastAsia="Times New Roman"/>
          <w:szCs w:val="24"/>
        </w:rPr>
        <w:t>υγής.</w:t>
      </w:r>
    </w:p>
    <w:p w14:paraId="6BEEFDEA" w14:textId="77777777" w:rsidR="009B7D3A" w:rsidRDefault="00441D78">
      <w:pPr>
        <w:spacing w:line="600" w:lineRule="auto"/>
        <w:ind w:firstLine="720"/>
        <w:jc w:val="both"/>
        <w:rPr>
          <w:rFonts w:eastAsia="Times New Roman"/>
          <w:szCs w:val="24"/>
        </w:rPr>
      </w:pPr>
      <w:r>
        <w:rPr>
          <w:rFonts w:eastAsia="Times New Roman"/>
          <w:szCs w:val="24"/>
        </w:rPr>
        <w:t xml:space="preserve">Να συνεχίσουμε τη διαδικασία. Βλέπω τον Πρόεδρο της Βουλής ότι είναι εδώ. </w:t>
      </w:r>
    </w:p>
    <w:p w14:paraId="6BEEFDEB" w14:textId="77777777" w:rsidR="009B7D3A" w:rsidRDefault="00441D78">
      <w:pPr>
        <w:spacing w:line="600" w:lineRule="auto"/>
        <w:ind w:firstLine="720"/>
        <w:jc w:val="both"/>
        <w:rPr>
          <w:rFonts w:eastAsia="Times New Roman"/>
          <w:szCs w:val="24"/>
        </w:rPr>
      </w:pPr>
      <w:r>
        <w:rPr>
          <w:rFonts w:eastAsia="Times New Roman"/>
          <w:szCs w:val="24"/>
        </w:rPr>
        <w:t xml:space="preserve">Κύριε Πρόεδρε, έχετε τον λόγο.  </w:t>
      </w:r>
    </w:p>
    <w:p w14:paraId="6BEEFDE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Δυστυχώς, επιβεβαιώνονται οι εκτιμήσεις ότι υπάρχει μία μεθοδευμένη στρατηγική έντασης και διχαστικής </w:t>
      </w:r>
      <w:r>
        <w:rPr>
          <w:rFonts w:eastAsia="Times New Roman" w:cs="Times New Roman"/>
          <w:szCs w:val="24"/>
        </w:rPr>
        <w:t>πολιτικής λειτουργίας, έτσι ώστε το δηλητήριο αυτό να μπει στο σώμα και της πολιτικής ζωής του τόπου, αλλά και στην ίδια την κοινωνία εν</w:t>
      </w:r>
      <w:r>
        <w:rPr>
          <w:rFonts w:eastAsia="Times New Roman" w:cs="Times New Roman"/>
          <w:szCs w:val="24"/>
        </w:rPr>
        <w:t xml:space="preserve"> </w:t>
      </w:r>
      <w:r>
        <w:rPr>
          <w:rFonts w:eastAsia="Times New Roman" w:cs="Times New Roman"/>
          <w:szCs w:val="24"/>
        </w:rPr>
        <w:t xml:space="preserve">όψει αποφάσεων οι οποίες πρέπει να ληφθούν και που αφορούν στη σταθερότητα της περιοχής μας, στη σταθερότητα της χώρας </w:t>
      </w:r>
      <w:r>
        <w:rPr>
          <w:rFonts w:eastAsia="Times New Roman" w:cs="Times New Roman"/>
          <w:szCs w:val="24"/>
        </w:rPr>
        <w:t>μας και κυρίως στην επανασύσταση του κοινωνικού ιστού, που είναι αναγκαίο ζήτημα, εκ των ων ουκ άνευ, για τη χώρα μας βγαίνοντας από την πολύχρονη κρίση. Περί αυτού πρόκειται.</w:t>
      </w:r>
    </w:p>
    <w:p w14:paraId="6BEEFDE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Οι κραυγές για «προδότες, πουλημένους» και όλα αυτά τα οποία αναπαράγονται και από κάποια έντυπα με πρωτοσέλιδα, που είναι στα μανταλάκια </w:t>
      </w:r>
      <w:r>
        <w:rPr>
          <w:rFonts w:eastAsia="Times New Roman" w:cs="Times New Roman"/>
          <w:szCs w:val="24"/>
        </w:rPr>
        <w:t>-ανεξάρτητα του πόσοι τα αγοράζουν, το ίδιο κάνει- σπέρνουν σε όλο τον λαό αυτό το μίσος με χαρακτηριστικές εκφορές λό</w:t>
      </w:r>
      <w:r>
        <w:rPr>
          <w:rFonts w:eastAsia="Times New Roman" w:cs="Times New Roman"/>
          <w:szCs w:val="24"/>
        </w:rPr>
        <w:t>γου ή και εικόνων περί προδοτών, κρεμάλων και δείχνουν αυτή τη στρατηγική της έντασης.</w:t>
      </w:r>
    </w:p>
    <w:p w14:paraId="6BEEFDE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Αυτή η στρατηγική για να αποδυναμωθεί δεν θα πρέπει απλά να περιθωριοποιηθεί και να αποκλειστεί, θα πρέπει να καταγγελθεί με όλους τους τόνους και όλη τη δύναμη, απ’ όλο</w:t>
      </w:r>
      <w:r>
        <w:rPr>
          <w:rFonts w:eastAsia="Times New Roman" w:cs="Times New Roman"/>
          <w:szCs w:val="24"/>
        </w:rPr>
        <w:t xml:space="preserve"> το πολιτικό σύστημα του δημοκρατικού και συνταγματικού τόξου, χωρίς συμψηφισμούς, χωρίς τακτικισμούς, οι οποίοι έδειξαν και στην Ευρώπη και στη χώρα μας πού οδηγούν, όταν το αυγό του φιδιού συνεχώς με την ατζέντα την οποία αναδεικνύεται και παράγεται, το </w:t>
      </w:r>
      <w:r>
        <w:rPr>
          <w:rFonts w:eastAsia="Times New Roman" w:cs="Times New Roman"/>
          <w:szCs w:val="24"/>
        </w:rPr>
        <w:t>ζεσταίνεις και του διαμορφώνεις υπόσταση μιας μεγάλης επικινδυνότητας για τη χώρα.</w:t>
      </w:r>
    </w:p>
    <w:p w14:paraId="6BEEFDE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Αυτή η υπόθεση δεν μπορεί να συνεχιστεί τουλάχιστον μέσα στο ελληνικό </w:t>
      </w:r>
      <w:r>
        <w:rPr>
          <w:rFonts w:eastAsia="Times New Roman" w:cs="Times New Roman"/>
          <w:szCs w:val="24"/>
        </w:rPr>
        <w:t>Κ</w:t>
      </w:r>
      <w:r>
        <w:rPr>
          <w:rFonts w:eastAsia="Times New Roman" w:cs="Times New Roman"/>
          <w:szCs w:val="24"/>
        </w:rPr>
        <w:t>οινοβούλιο. Θα πρέπει οι αναφορές που έγιναν προηγούμενα από τον Βουλευτή Λαγό, να έρθουν και πάλι για</w:t>
      </w:r>
      <w:r>
        <w:rPr>
          <w:rFonts w:eastAsia="Times New Roman" w:cs="Times New Roman"/>
          <w:szCs w:val="24"/>
        </w:rPr>
        <w:t xml:space="preserve"> συζήτηση στην Επιτροπή Δεοντολογίας. Πλην, όμως, θα πρέπει να είμαστε πάρα πολύ σαφείς ότι εάν αποτελούν –και φαίνεται ότι αποτελούν- συνέχιση μιας στρατηγικής έντασης, επίθεσης, διχασμού, μισαλλοδοξίας, και επικινδυνότητας στις διεθνείς σχέσεις της χώρας</w:t>
      </w:r>
      <w:r>
        <w:rPr>
          <w:rFonts w:eastAsia="Times New Roman" w:cs="Times New Roman"/>
          <w:szCs w:val="24"/>
        </w:rPr>
        <w:t xml:space="preserve"> -τις οποίες δυναμιτίζουν με τις δηλώσεις τους, έτσι ώστε να δημιουργούνται αντισώματα και να ανατροφοδοτείται μία ένταση με τις πιο ακραίες δυνάμεις γκρίζων και άλλων πολύχρωμων λύκων στη γείτονα χώρα- αυτά όλα θα πρέπει να αποκαλυφθούν, να στηλιτευτούν, </w:t>
      </w:r>
      <w:r>
        <w:rPr>
          <w:rFonts w:eastAsia="Times New Roman" w:cs="Times New Roman"/>
          <w:szCs w:val="24"/>
        </w:rPr>
        <w:t>να απομονωθούν και να κολαστούν κατά τον πλέον αυστηρό τρόπο και μέσα από τον Κανονισμό της Βουλής, αλλά και μέσα από τον δημόσιο λόγο.</w:t>
      </w:r>
    </w:p>
    <w:p w14:paraId="6BEEFDF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Αυτό πιστεύω ότι θα πρέπει όλους να μας συνέχει σαν καθήκον. Εάν δεν το κάνουμε εμείς εδώ, δεν μπορεί να το κάνει κανένα</w:t>
      </w:r>
      <w:r>
        <w:rPr>
          <w:rFonts w:eastAsia="Times New Roman" w:cs="Times New Roman"/>
          <w:szCs w:val="24"/>
        </w:rPr>
        <w:t>ς άλλος, είτε σε απομονωμένες δικαστικές αίθουσες της περιφέρειας, είτε σε πόλεις και κωμοπόλεις και δήμους, είτε στον δρόμο, όταν υπάρχουν αυτά τα χαρακτηριστικά και αυτές οι νοοτροπίες.</w:t>
      </w:r>
    </w:p>
    <w:p w14:paraId="6BEEFDF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θέλω να σας πω και κάτι τελευταίο, κύριε Πρόεδρε -και με συγχωρε</w:t>
      </w:r>
      <w:r>
        <w:rPr>
          <w:rFonts w:eastAsia="Times New Roman" w:cs="Times New Roman"/>
          <w:szCs w:val="24"/>
        </w:rPr>
        <w:t>ίτε- γιατί πράγματι έχουμε πει ότι η δημοκρατία λειτουργεί με αυτόν τον τρόπο τον παιδαγωγικό, τον αποτρεπτικό, τον προληπτικό, τον ανεκτικό αλλά ταυτόχρονα τον αυστηρό.</w:t>
      </w:r>
    </w:p>
    <w:p w14:paraId="6BEEFDF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Πριν από τρεις ώρες συνέβη κάτι που μέχρι τη στιγμή που θα σας το πω τώρα δεν το γνώρι</w:t>
      </w:r>
      <w:r>
        <w:rPr>
          <w:rFonts w:eastAsia="Times New Roman" w:cs="Times New Roman"/>
          <w:szCs w:val="24"/>
        </w:rPr>
        <w:t>ζε κανένας σε αυτήν την Αίθουσα και θα μπορούσε να είχε δημιουργηθεί σάλος. Δεν λειτουργούμε έτσι. Δυστυχώς έγινε ένα επεισόδιο όπου μία πρώτη συγγενής επίλεκτου στελέχους, Βουλευτού της Χρυσής Αυγής, μέσα από εδώ, παίρνοντας τα παιδάκια της από τον βρεφον</w:t>
      </w:r>
      <w:r>
        <w:rPr>
          <w:rFonts w:eastAsia="Times New Roman" w:cs="Times New Roman"/>
          <w:szCs w:val="24"/>
        </w:rPr>
        <w:t>ηπιακό σταθμό, εξύβρισε κατά τον χειρότερο τρόπο, παρόντων πάρα πολλών, τον Βουλευτή Ζεϊμπέκ με απίστευτες ύβρεις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BEEFDF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Αυτό το θέμα έληξε σε επίπεδο Φρουράρχου. Θα υπάρξει ειδική αναφορά. Ζήτησε συγγνώμη η κυρία. Δεν ειδοποιήσαμε καν τον σύζυγό της, το επίλεκτο στέλεχος της Χρυσής Αυγής ούτε δημιουργήθηκε κανένα άλλο ζήτημα. Πήρε η ίδια την ευθύνη πάνω της. Κατεγράφησαν αυ</w:t>
      </w:r>
      <w:r>
        <w:rPr>
          <w:rFonts w:eastAsia="Times New Roman" w:cs="Times New Roman"/>
          <w:szCs w:val="24"/>
        </w:rPr>
        <w:t xml:space="preserve">τά. Ο ίδιος ο Βουλευτής ήταν παρών και είπε ότι αποδέχεται τη συγγνώμη. Αυτά συμβαίνουν καθημερινά εδώ μέσα, που είμαστε προστατευμένοι πολλαπλά και όχι μόνο με ασυλίες, για να συνεννοούμαστε. </w:t>
      </w:r>
    </w:p>
    <w:p w14:paraId="6BEEFDF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Τι συμβαίνει έξω; Τι θα συμβεί έξω, εάν από εδώ μέσα φύγει το </w:t>
      </w:r>
      <w:r>
        <w:rPr>
          <w:rFonts w:eastAsia="Times New Roman" w:cs="Times New Roman"/>
          <w:szCs w:val="24"/>
        </w:rPr>
        <w:t>σήμα ότι δεν πειράζει, λέμε και μια κουβέντα παραπάνω; Για όσους παλαιότερους ζήσαμε το 2012-2013, είχαν παρουσιαστεί ογδόντα τέσσερις εγκληματικές ενέργειες δημόσια, και ενώ φέραμε αυτά τα στοιχεία μας απαντούσαν τότε, ότι όχι είναι δύο, τρία, τέσσερα, μέ</w:t>
      </w:r>
      <w:r>
        <w:rPr>
          <w:rFonts w:eastAsia="Times New Roman" w:cs="Times New Roman"/>
          <w:szCs w:val="24"/>
        </w:rPr>
        <w:t xml:space="preserve">χρι ξαφνικά ένα Σάββατο είδαμε στις τηλεοράσεις την εξέλιξη, με τη δολοφονία του Παύλου Φύσσα. Το θυμόμαστε. Και αυτές οι μνήμες ξαναγυρνάνε τώρα. </w:t>
      </w:r>
    </w:p>
    <w:p w14:paraId="6BEEFDF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Δεν μπορούμε να επιτρέψουμε να ξαναγίνουν αυτά τα πράγματα στη χώρα, μέσα στην κοινωνία, μέσα στους χώρους δ</w:t>
      </w:r>
      <w:r>
        <w:rPr>
          <w:rFonts w:eastAsia="Times New Roman" w:cs="Times New Roman"/>
          <w:szCs w:val="24"/>
        </w:rPr>
        <w:t xml:space="preserve">ουλειάς, μέσα στα σχολειά, μέσα στα προσφυγικά και μεταναστευτικά κέντρα που υπάρχουν. Αυτή η άποψη, αυτή η φωνή, αυτή η φωνή του μίσους, αυτή η ύβρις, αυτός ο εξευτελισμός, αυτή η απόλυτα συνειδητή υπονόμευση των σχέσεων της χώρας έτσι ώστε να οδηγηθούμε </w:t>
      </w:r>
      <w:r>
        <w:rPr>
          <w:rFonts w:eastAsia="Times New Roman" w:cs="Times New Roman"/>
          <w:szCs w:val="24"/>
        </w:rPr>
        <w:t xml:space="preserve">σε εκρηκτικές καταστάσεις και να τροφοδοτείται η ένταση. Πρέπει να σταματήσει. </w:t>
      </w:r>
    </w:p>
    <w:p w14:paraId="6BEEFDF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η αρχή για να σταματήσει πρέπει να γίνει από εδώ μέσα και πρέπει να είμαστε όλοι σύμφωνοι με αυτήν την εξέλιξη. Θα παρακαλούσα να εφαρμοστούν μεν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αυτά που λέει ο</w:t>
      </w:r>
      <w:r>
        <w:rPr>
          <w:rFonts w:eastAsia="Times New Roman" w:cs="Times New Roman"/>
          <w:szCs w:val="24"/>
        </w:rPr>
        <w:t xml:space="preserve"> Κανονισμός, όσον αφορά αυτά που είπε ο κύριος προηγούμενα. Αλλά από εκεί και πέρα, ενδεχομένως, καθώς θα γενικευθεί ξανά η συζήτηση εδώ, να υπάρξει παραπομπή επιπλέον με άλλο άρθρο του Κανονισμού που αφορά τη συλλογική παρουσία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αποκλεισμό της Κοινοβουλε</w:t>
      </w:r>
      <w:r>
        <w:rPr>
          <w:rFonts w:eastAsia="Times New Roman" w:cs="Times New Roman"/>
          <w:szCs w:val="24"/>
        </w:rPr>
        <w:t xml:space="preserve">υτικής Ομάδας της Χρυσής Αυγής. </w:t>
      </w:r>
    </w:p>
    <w:p w14:paraId="6BEEFDF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Εάν είναι αμετανόητοι και κάθε φορά τους δίνουμε -και είμαστε υποχρεωμένοι να τους δώσουμε- το περιθώριο να ανασκευάσουν -και επαναλαμβάνω, ένα επεισόδιο που έγινε πριν τρεις ώρες δεν το έμαθε κανείς, ακριβώς διότι δηλώθηκε</w:t>
      </w:r>
      <w:r>
        <w:rPr>
          <w:rFonts w:eastAsia="Times New Roman" w:cs="Times New Roman"/>
          <w:szCs w:val="24"/>
        </w:rPr>
        <w:t xml:space="preserve"> μια μετάνοια, υπήρξε δηλαδή μια συνεννόηση σε ένα πλαίσιο- κάθε φορά, λοιπόν, που πιάνουν μικρόφωνο, ενδεχομένως θεωρούν ότι έτσι παίρνουν επαφή με κάτι άλλα ακραία στοιχεία ή διχοτομούν άλλες παρατάξεις που αμφιταλαντεύονται σε αυτήν την φάση. Είναι δικα</w:t>
      </w:r>
      <w:r>
        <w:rPr>
          <w:rFonts w:eastAsia="Times New Roman" w:cs="Times New Roman"/>
          <w:szCs w:val="24"/>
        </w:rPr>
        <w:t>ίωμά τους να θεωρούν ό,τι θέλουν. Δεν θα το ανεχτούμε. Αυτό το μήνυμα πιστεύω ότι θα πρέπει να φύγει από εδώ μέσα.</w:t>
      </w:r>
    </w:p>
    <w:p w14:paraId="6BEEFDF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Ευχαριστώ.</w:t>
      </w:r>
    </w:p>
    <w:p w14:paraId="6BEEFDF9"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BEEFDF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Πρόεδρε.</w:t>
      </w:r>
    </w:p>
    <w:p w14:paraId="6BEEFDF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απλώς θέλω να επαναλάβω, </w:t>
      </w:r>
      <w:r>
        <w:rPr>
          <w:rFonts w:eastAsia="Times New Roman" w:cs="Times New Roman"/>
          <w:szCs w:val="24"/>
        </w:rPr>
        <w:t>γιατί νωρίτερα το κύκλωμα ήταν κλειστό της αναμετάδοσης της συνεδρίασης και έτσι οι Έλληνες πολίτες δεν άκουσαν, τη σύσσωμη, μέσα σε μια ιδιαίτερη δημοκρατική ομοθυμία, αντίδραση του συνόλου των κομμάτων της Βουλής απέναντι στην επιθετικότητα της Χρυσής Αυ</w:t>
      </w:r>
      <w:r>
        <w:rPr>
          <w:rFonts w:eastAsia="Times New Roman" w:cs="Times New Roman"/>
          <w:szCs w:val="24"/>
        </w:rPr>
        <w:t>γής. Επαναλαμβάνω ότι όλα τα κόμματα με τους εκπροσώπους τους καταδίκασαν απερίφραστα αυτό το απερίγραπτο επεισόδιο και όρθωσαν τη δημοκρατική τους ασπίδα απέναντι στην επιθετικότητα αυτού του κόμματος απέναντι στον κοινοβουλευτισμό και τη δημοκρατία.</w:t>
      </w:r>
    </w:p>
    <w:p w14:paraId="6BEEFDF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ΑΘΑΝ</w:t>
      </w:r>
      <w:r>
        <w:rPr>
          <w:rFonts w:eastAsia="Times New Roman" w:cs="Times New Roman"/>
          <w:b/>
          <w:szCs w:val="24"/>
        </w:rPr>
        <w:t>ΑΣΙΟΣ ΘΕΟΧΑΡΟΠΟΥΛΟΣ:</w:t>
      </w:r>
      <w:r>
        <w:rPr>
          <w:rFonts w:eastAsia="Times New Roman" w:cs="Times New Roman"/>
          <w:szCs w:val="24"/>
        </w:rPr>
        <w:t xml:space="preserve"> Κύριε Πρόεδρε, ζητώ τον λόγο εκ μέρους της Δημοκρατικής Συμπαράταξης, για να κάνω μία δήλωση.</w:t>
      </w:r>
    </w:p>
    <w:p w14:paraId="6BEEFDF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Έχετε τον λόγο.</w:t>
      </w:r>
    </w:p>
    <w:p w14:paraId="6BEEFDF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Καταδικάζουμε απερίφραστα αυτό το συμβάν, το οποίο, όπως είπε και ο </w:t>
      </w:r>
      <w:r>
        <w:rPr>
          <w:rFonts w:eastAsia="Times New Roman" w:cs="Times New Roman"/>
          <w:szCs w:val="24"/>
        </w:rPr>
        <w:t xml:space="preserve">Πρόεδρος της Βουλής πριν από λίγο, δεν είναι μεμονωμένο. Πρόκειται για σειρά </w:t>
      </w:r>
      <w:r>
        <w:rPr>
          <w:rFonts w:eastAsia="Times New Roman" w:cs="Times New Roman"/>
          <w:szCs w:val="24"/>
        </w:rPr>
        <w:t>τραμπούκικων ε</w:t>
      </w:r>
      <w:r>
        <w:rPr>
          <w:rFonts w:eastAsia="Times New Roman" w:cs="Times New Roman"/>
          <w:szCs w:val="24"/>
        </w:rPr>
        <w:t xml:space="preserve">νεργειών εντός του Κοινοβουλίου και εκτός του Κοινοβουλίου. Είναι μια οργάνωση που κατηγορείται ως εγκληματική και ως τέτοια πρέπει να την αντιμετωπίσουμε εδώ στο </w:t>
      </w:r>
      <w:r>
        <w:rPr>
          <w:rFonts w:eastAsia="Times New Roman" w:cs="Times New Roman"/>
          <w:szCs w:val="24"/>
        </w:rPr>
        <w:t>ε</w:t>
      </w:r>
      <w:r>
        <w:rPr>
          <w:rFonts w:eastAsia="Times New Roman" w:cs="Times New Roman"/>
          <w:szCs w:val="24"/>
        </w:rPr>
        <w:t>λ</w:t>
      </w:r>
      <w:r>
        <w:rPr>
          <w:rFonts w:eastAsia="Times New Roman" w:cs="Times New Roman"/>
          <w:szCs w:val="24"/>
        </w:rPr>
        <w:t xml:space="preserve">ληνικό Κοινοβούλιο. </w:t>
      </w:r>
    </w:p>
    <w:p w14:paraId="6BEEFDF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δημοκρατία έχει τρόπους να αμύνεται και δεν μπορούμε εμείς να </w:t>
      </w:r>
      <w:r>
        <w:rPr>
          <w:rFonts w:eastAsia="Times New Roman" w:cs="Times New Roman"/>
          <w:szCs w:val="24"/>
        </w:rPr>
        <w:t xml:space="preserve">την </w:t>
      </w:r>
      <w:r>
        <w:rPr>
          <w:rFonts w:eastAsia="Times New Roman" w:cs="Times New Roman"/>
          <w:szCs w:val="24"/>
        </w:rPr>
        <w:t>αφήσουμε ανυπεράσπιστη.</w:t>
      </w:r>
      <w:r>
        <w:rPr>
          <w:rFonts w:eastAsia="Times New Roman" w:cs="Times New Roman"/>
          <w:szCs w:val="24"/>
        </w:rPr>
        <w:t xml:space="preserve"> </w:t>
      </w:r>
      <w:r>
        <w:rPr>
          <w:rFonts w:eastAsia="Times New Roman" w:cs="Times New Roman"/>
          <w:szCs w:val="24"/>
        </w:rPr>
        <w:t>Γι’ αυτόν τον λόγο πρέπει άμεσα να πάρουμε όλα τα θεσμικά μέτρα. Υπάρχουν τρόποι να προστατεύεται η δημοκρατία. Σε αυτό το πλαίσιο οι δικές μας</w:t>
      </w:r>
      <w:r>
        <w:rPr>
          <w:rFonts w:eastAsia="Times New Roman" w:cs="Times New Roman"/>
          <w:szCs w:val="24"/>
        </w:rPr>
        <w:t xml:space="preserve"> οι προτάσεις θα κινηθούν και στο πλαίσιο του Προεδρείου της Βουλής, όταν τεθούν, και στη Διάσκεψη των Προέδρων, με στόχο να αντιμετωπίσουμε αυτό το φαινόμενο.</w:t>
      </w:r>
    </w:p>
    <w:p w14:paraId="6BEEFE00"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BEEFE0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6BEEFE0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w:t>
      </w:r>
      <w:r>
        <w:rPr>
          <w:rFonts w:eastAsia="Times New Roman" w:cs="Times New Roman"/>
          <w:szCs w:val="24"/>
        </w:rPr>
        <w:t xml:space="preserve">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w:t>
      </w:r>
      <w:r>
        <w:rPr>
          <w:rFonts w:eastAsia="Times New Roman" w:cs="Times New Roman"/>
          <w:szCs w:val="24"/>
        </w:rPr>
        <w:t>ας της Βουλής, τριάντα δύο μαθήτριες και μαθητές και δύο εκπαιδευτικοί συνοδοί τους από το 2</w:t>
      </w:r>
      <w:r>
        <w:rPr>
          <w:rFonts w:eastAsia="Times New Roman" w:cs="Times New Roman"/>
          <w:szCs w:val="24"/>
          <w:vertAlign w:val="superscript"/>
        </w:rPr>
        <w:t>ο</w:t>
      </w:r>
      <w:r>
        <w:rPr>
          <w:rFonts w:eastAsia="Times New Roman" w:cs="Times New Roman"/>
          <w:szCs w:val="24"/>
        </w:rPr>
        <w:t xml:space="preserve"> Γυμν</w:t>
      </w:r>
      <w:r>
        <w:rPr>
          <w:rFonts w:eastAsia="Times New Roman" w:cs="Times New Roman"/>
          <w:szCs w:val="24"/>
        </w:rPr>
        <w:t>ά</w:t>
      </w:r>
      <w:r>
        <w:rPr>
          <w:rFonts w:eastAsia="Times New Roman" w:cs="Times New Roman"/>
          <w:szCs w:val="24"/>
        </w:rPr>
        <w:t>σ</w:t>
      </w:r>
      <w:r>
        <w:rPr>
          <w:rFonts w:eastAsia="Times New Roman" w:cs="Times New Roman"/>
          <w:szCs w:val="24"/>
        </w:rPr>
        <w:t>ιο</w:t>
      </w:r>
      <w:r>
        <w:rPr>
          <w:rFonts w:eastAsia="Times New Roman" w:cs="Times New Roman"/>
          <w:szCs w:val="24"/>
        </w:rPr>
        <w:t xml:space="preserve"> Κατερίνης</w:t>
      </w:r>
      <w:r>
        <w:rPr>
          <w:rFonts w:eastAsia="Times New Roman" w:cs="Times New Roman"/>
          <w:szCs w:val="24"/>
        </w:rPr>
        <w:t xml:space="preserve"> (πρώτο τμήμα).</w:t>
      </w:r>
    </w:p>
    <w:p w14:paraId="6BEEFE0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Καλώς ήρθατε, αγαπητοί φίλοι, στην </w:t>
      </w:r>
      <w:r>
        <w:rPr>
          <w:rFonts w:eastAsia="Times New Roman" w:cs="Times New Roman"/>
          <w:szCs w:val="24"/>
        </w:rPr>
        <w:t>ε</w:t>
      </w:r>
      <w:r>
        <w:rPr>
          <w:rFonts w:eastAsia="Times New Roman" w:cs="Times New Roman"/>
          <w:szCs w:val="24"/>
        </w:rPr>
        <w:t>λληνική Βουλή! Καλώς ήρθατε τώρα, δηλαδή, ευτυχώς!</w:t>
      </w:r>
    </w:p>
    <w:p w14:paraId="6BEEFE04" w14:textId="77777777" w:rsidR="009B7D3A" w:rsidRDefault="00441D78">
      <w:pPr>
        <w:spacing w:line="600" w:lineRule="auto"/>
        <w:ind w:firstLine="709"/>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 xml:space="preserve">’ </w:t>
      </w:r>
      <w:r>
        <w:rPr>
          <w:rFonts w:eastAsia="Times New Roman" w:cs="Times New Roman"/>
          <w:szCs w:val="24"/>
        </w:rPr>
        <w:t>όλες τις πτέρυγες της</w:t>
      </w:r>
      <w:r>
        <w:rPr>
          <w:rFonts w:eastAsia="Times New Roman" w:cs="Times New Roman"/>
          <w:szCs w:val="24"/>
        </w:rPr>
        <w:t xml:space="preserve"> Βουλής)</w:t>
      </w:r>
    </w:p>
    <w:p w14:paraId="6BEEFE0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να κάνω μια ανακοίνωση προς το Σώμα.</w:t>
      </w:r>
    </w:p>
    <w:p w14:paraId="6BEEFE0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w:t>
      </w:r>
      <w:r>
        <w:rPr>
          <w:rFonts w:eastAsia="Times New Roman" w:cs="Times New Roman"/>
          <w:szCs w:val="24"/>
        </w:rPr>
        <w:t>Δικαιωμάτων «Ι) Κύρωση της Σύμβασης του Συμβουλίου της Ευρώπης για την Πρόληψη και την Καταπολέμηση της Βίας κατά των γυναικών και της Ενδοοικογενειακής Βίας και προσαρμογή της ελληνικής νομοθεσίας, ΙΙ) Ενσωμάτωση της 2005/2014/ΔΕΥ απόφασης-πλαίσιο, όπως τ</w:t>
      </w:r>
      <w:r>
        <w:rPr>
          <w:rFonts w:eastAsia="Times New Roman" w:cs="Times New Roman"/>
          <w:szCs w:val="24"/>
        </w:rPr>
        <w:t>ροποποιήθηκε με την απόφαση-πλαίσιο 2009/299/ΔΕΥ, σχετικά με την εφαρμογή της αρχής της αμοιβαίας αναγνώρισης επί χρηματικών ποινών και ΙΙΙ) Άλλες διατάξεις αρμοδιότητας Υπουργείου Δικαιοσύνης, Διαφάνειας και Ανθρωπίνων Δικαιωμάτων».</w:t>
      </w:r>
    </w:p>
    <w:p w14:paraId="6BEEFE0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ον λόγο έχει στη </w:t>
      </w:r>
      <w:r>
        <w:rPr>
          <w:rFonts w:eastAsia="Times New Roman" w:cs="Times New Roman"/>
          <w:szCs w:val="24"/>
        </w:rPr>
        <w:t>συνέχεια η συνάδελφος κ. Καφαντάρη για πέντε λεπτά.</w:t>
      </w:r>
    </w:p>
    <w:p w14:paraId="6BEEFE0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14:paraId="6BEEFE0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Βρίσκομαι στο Βήμα μετά από αυτό το δυσάρεστο, διχαστικό και -πώς αλλιώς να το χαρακτηρίσω;- πολεμικό ανακοινωθέν, θα έλεγα, από τους αρνητές της </w:t>
      </w:r>
      <w:r>
        <w:rPr>
          <w:rFonts w:eastAsia="Times New Roman" w:cs="Times New Roman"/>
          <w:szCs w:val="24"/>
        </w:rPr>
        <w:t>δ</w:t>
      </w:r>
      <w:r>
        <w:rPr>
          <w:rFonts w:eastAsia="Times New Roman" w:cs="Times New Roman"/>
          <w:szCs w:val="24"/>
        </w:rPr>
        <w:t>ημοκρ</w:t>
      </w:r>
      <w:r>
        <w:rPr>
          <w:rFonts w:eastAsia="Times New Roman" w:cs="Times New Roman"/>
          <w:szCs w:val="24"/>
        </w:rPr>
        <w:t xml:space="preserve">ατίας. Το καταδικάζω φυσικά και εγώ απερίφραστα, δηλώνοντας ότι και το Κοινοβούλιο, όπως εκφράστηκε από τις πολιτικές δυνάμεις της </w:t>
      </w:r>
      <w:r>
        <w:rPr>
          <w:rFonts w:eastAsia="Times New Roman" w:cs="Times New Roman"/>
          <w:szCs w:val="24"/>
        </w:rPr>
        <w:t>δ</w:t>
      </w:r>
      <w:r>
        <w:rPr>
          <w:rFonts w:eastAsia="Times New Roman" w:cs="Times New Roman"/>
          <w:szCs w:val="24"/>
        </w:rPr>
        <w:t xml:space="preserve">ημοκρατίας εδώ μέσα, αλλά και ο ελληνικός λαός, προχωρεί δημοκρατικά. Η </w:t>
      </w:r>
      <w:r>
        <w:rPr>
          <w:rFonts w:eastAsia="Times New Roman" w:cs="Times New Roman"/>
          <w:szCs w:val="24"/>
        </w:rPr>
        <w:t>δ</w:t>
      </w:r>
      <w:r>
        <w:rPr>
          <w:rFonts w:eastAsia="Times New Roman" w:cs="Times New Roman"/>
          <w:szCs w:val="24"/>
        </w:rPr>
        <w:t>ημοκρατία είναι ισχυρή, έχει τα όπλα και πάντοτε εί</w:t>
      </w:r>
      <w:r>
        <w:rPr>
          <w:rFonts w:eastAsia="Times New Roman" w:cs="Times New Roman"/>
          <w:szCs w:val="24"/>
        </w:rPr>
        <w:t>ναι ο νικητής.</w:t>
      </w:r>
    </w:p>
    <w:p w14:paraId="6BEEFE0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Έρχομαι τώρα να τοποθετηθώ στο νομοσχέδιο. Όντως, πρόκειται για ένα νομοσχέδιο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τομή, ένα πρωτοποριακό -θα έλεγα- καινοτόμο νομοσχέδιο, που δομήθηκε με στόχο τη βελτίωση της ποιότητας ζωής των πολιτών και τη βέλτιστη εξυπηρέτησή τους. Επιχε</w:t>
      </w:r>
      <w:r>
        <w:rPr>
          <w:rFonts w:eastAsia="Times New Roman" w:cs="Times New Roman"/>
          <w:szCs w:val="24"/>
        </w:rPr>
        <w:t>ιρεί αυτό το σχέδιο νόμου να εξαλείψει τα κακώς κείμενα που δυσκολεύουν την καθημερινότητα όλων μας στον τομέα των μεταφορών.</w:t>
      </w:r>
    </w:p>
    <w:p w14:paraId="6BEEFE0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Εγώ θα έλεγα ότι είναι και ένα κοινό αίτημα της κοινωνίας μάλλον πραγματικά να υπάρξει διαφάνεια στον τομέα των μεταφορών και βέβα</w:t>
      </w:r>
      <w:r>
        <w:rPr>
          <w:rFonts w:eastAsia="Times New Roman" w:cs="Times New Roman"/>
          <w:szCs w:val="24"/>
        </w:rPr>
        <w:t>ια να διορθωθούν πολλά -κακά, θα έλεγα- που ισχύουν χρόνια. Εισάγονται νομοθετικές παρεμβάσεις και ρυθμίσεις, επιλύονται θέματα κακής διοίκησης, διαφθοράς και κυκλωμάτων. Οι ηλεκτρονικές πλατφόρμες που θα λειτουργήσουν θα οδηγήσουν, μεταξύ άλλων, στον συντ</w:t>
      </w:r>
      <w:r>
        <w:rPr>
          <w:rFonts w:eastAsia="Times New Roman" w:cs="Times New Roman"/>
          <w:szCs w:val="24"/>
        </w:rPr>
        <w:t>ονισμό, στην παρακολούθηση και στην επίλυση πλήθους θεμάτων των εμπλεκόμενων φορέων.</w:t>
      </w:r>
    </w:p>
    <w:p w14:paraId="6BEEFE0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Αξίζει να τονίσουμε ότι το σχέδιο νόμου είναι προϊόν μιας δημοσίευσης που έγινε εδώ και πολλούς μήνες, όπου έγινε και μια εκτενής διαβούλευση, ένας εποικοδομητικός διάλογο</w:t>
      </w:r>
      <w:r>
        <w:rPr>
          <w:rFonts w:eastAsia="Times New Roman" w:cs="Times New Roman"/>
          <w:szCs w:val="24"/>
        </w:rPr>
        <w:t>ς. Πολλές από τις προτάσεις των φορέων έγιναν δεκτές και στη δημοσίευση αυτού του σχεδίου νόμου και βέβαια έγινε και εποικοδομητικός διάλογος στην Επιτροπή Παραγωγής και Εμπορίου, όπου θεσμοθετούνται ισχυροί μηχανισμοί ελέγχου, εποπτείας σε όλες τις γκρίζε</w:t>
      </w:r>
      <w:r>
        <w:rPr>
          <w:rFonts w:eastAsia="Times New Roman" w:cs="Times New Roman"/>
          <w:szCs w:val="24"/>
        </w:rPr>
        <w:t>ς ζώνες των μεταφορών, κάτι που δεν το λέμε εμείς μόνο, αλλά είναι μια πραγματικότητα και ο ελληνικός λαός το γνωρίζει πολύ καλά.</w:t>
      </w:r>
    </w:p>
    <w:p w14:paraId="6BEEFE0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Α΄ Μέρος του νομοσχεδίου επαναπροσδιορίζονται θέματα επιβατικών μεταφορών, τροποποιούνται διατάξεις της κείμενης νομοθεσία</w:t>
      </w:r>
      <w:r>
        <w:rPr>
          <w:rFonts w:eastAsia="Times New Roman" w:cs="Times New Roman"/>
          <w:szCs w:val="24"/>
        </w:rPr>
        <w:t xml:space="preserve">ς σχετικά με τη λειτουργία επιβατικών δημόσιας χρήσης αυτοκινήτων. </w:t>
      </w:r>
      <w:r>
        <w:rPr>
          <w:rFonts w:eastAsia="Times New Roman" w:cs="Times New Roman"/>
          <w:szCs w:val="24"/>
        </w:rPr>
        <w:t>Επανακαθορίζονται οι επιβαλλόμενες πειθαρχικές ποινές και καθορίζεται το θεσμικό πλαίσιο σχετικά με την ηλεκτρονική ή τηλεφωνική διαμεσολάβηση.</w:t>
      </w:r>
    </w:p>
    <w:p w14:paraId="6BEEFE0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Επιτέλους, κυρίες και κύριοι Βουλευτές, μπαίν</w:t>
      </w:r>
      <w:r>
        <w:rPr>
          <w:rFonts w:eastAsia="Times New Roman" w:cs="Times New Roman"/>
          <w:szCs w:val="24"/>
        </w:rPr>
        <w:t>ουν κανόνες, μπαίνουν όροι, μπαίνουν όρια και αυτό για μένα είναι πάρα πολύ σημαντικό. Πλέον οι παραβάσεις ορίζονται και επιβάλλονται πρόστιμα. Ορίζεται ότι τα έσοδα από την άσκηση της δραστηριότητας διαμεσολάβησης φορολογούνται με βάση την κείμενη νομοθεσ</w:t>
      </w:r>
      <w:r>
        <w:rPr>
          <w:rFonts w:eastAsia="Times New Roman" w:cs="Times New Roman"/>
          <w:szCs w:val="24"/>
        </w:rPr>
        <w:t>ία -νομίζω ότι αυτό είναι πάρα πολύ σημαντικό-, τηρούνται ηλεκτρονικά μητρώα, στα οποία καταχωρούνται οι φορείς διαμεσολάβησης, οι ανακλητικές πράξεις των αδειών διαμεσολάβησης και οι πράξεις διαπίστωσης των παραβάσεων και επιβολής προστίμου και προβλεπόμε</w:t>
      </w:r>
      <w:r>
        <w:rPr>
          <w:rFonts w:eastAsia="Times New Roman" w:cs="Times New Roman"/>
          <w:szCs w:val="24"/>
        </w:rPr>
        <w:t>νων κυρώσεων.</w:t>
      </w:r>
    </w:p>
    <w:p w14:paraId="6BEEFE0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Με υπουργική απόφαση ορίζονται, εκτός των άλλων, οι όροι και οι προϋποθέσεις για τη δημιουργία του μητρώου και τη διασύνδεση αυτού με το μητρώο του Υπουργείου Τουρισμού και με άλλα μητρώα, ο έλεγχος καταχώρησης των συμβάσεων, τα αρμόδια όργαν</w:t>
      </w:r>
      <w:r>
        <w:rPr>
          <w:rFonts w:eastAsia="Times New Roman" w:cs="Times New Roman"/>
          <w:szCs w:val="24"/>
        </w:rPr>
        <w:t>α, η διαδικασία επιβολής ποινών.</w:t>
      </w:r>
    </w:p>
    <w:p w14:paraId="6BEEFE1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Ορίζεται η έδρα ή το υποκατάστημα ή ο νομίμως δηλωμένος χώρος στάθμευσης της επιχείρησης που εκμισθώνει το όχημα ως σημείο έναρξης της μίσθωσης. </w:t>
      </w:r>
    </w:p>
    <w:p w14:paraId="6BEEFE1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έλθω να πω, λοιπόν, ότι κάποιοι κατηγόρησαν το Υπουργείο που έφερε το εν λ</w:t>
      </w:r>
      <w:r>
        <w:rPr>
          <w:rFonts w:eastAsia="Times New Roman" w:cs="Times New Roman"/>
          <w:szCs w:val="24"/>
        </w:rPr>
        <w:t>όγω σχέδιο νόμου, ότι δεν είμαστε υπέρ της καινοτομίας. Όμως υπάρχει καινοτομία χωρίς τήρηση κανόνων, χωρίς διαφάνεια, χωρίς φορολόγηση και διαφανή φορολογική βάση; Αυτό είναι ένα ερώτημα.</w:t>
      </w:r>
    </w:p>
    <w:p w14:paraId="6BEEFE1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Υπάρχουν και άλλα σοβαρά ζητήματα που έχουν να κάνουν και με τις κα</w:t>
      </w:r>
      <w:r>
        <w:rPr>
          <w:rFonts w:eastAsia="Times New Roman" w:cs="Times New Roman"/>
          <w:szCs w:val="24"/>
        </w:rPr>
        <w:t xml:space="preserve">τηγορίες των ποδηλατών που θεσπίζονται κατηγορίες παραβάσεων -κάτι που είναι πολύ σημαντικό-, τα διοικητικά πρόστιμα εξειδικεύονται. </w:t>
      </w:r>
    </w:p>
    <w:p w14:paraId="6BEEFE1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Όμως θα πω ότι το νομοσχέδιο εν γένει δεν έχει εισπρακτικό χαρακτήρα, έχει περισσότερο παιδευτικό χαρακτήρα, γι’ αυτό στο </w:t>
      </w:r>
      <w:r>
        <w:rPr>
          <w:rFonts w:eastAsia="Times New Roman" w:cs="Times New Roman"/>
          <w:szCs w:val="24"/>
        </w:rPr>
        <w:t>πλαίσιο αυτό ταξινομούνται οι παραβάσεις οδικής κυκλοφορίας σε χαμηλής, μεσαίας και υψηλής επικινδυνότητας.</w:t>
      </w:r>
    </w:p>
    <w:p w14:paraId="6BEEFE1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Επίσης, έρχομαι να πω ότι στο τρίτο μέρος ρυθμίζονται θέματα για τα λεωφορεία και τα ΚΤΕΛ. Μάλιστα, έχουμε από αρμόδιους φορείς και ομοσπονδίες μετα</w:t>
      </w:r>
      <w:r>
        <w:rPr>
          <w:rFonts w:eastAsia="Times New Roman" w:cs="Times New Roman"/>
          <w:szCs w:val="24"/>
        </w:rPr>
        <w:t xml:space="preserve">φορών θετική ανταπόκριση. </w:t>
      </w:r>
    </w:p>
    <w:p w14:paraId="6BEEFE1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6BEEFE1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Σε ένα λεπτό ολοκληρώνω, κύριε Πρόεδρε.</w:t>
      </w:r>
    </w:p>
    <w:p w14:paraId="6BEEFE1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τέταρτο μέρος περιλαμβάνονται διατάξεις για οχήματα και οδηγούς που αφορούν ρυθμίσεις για την κατασ</w:t>
      </w:r>
      <w:r>
        <w:rPr>
          <w:rFonts w:eastAsia="Times New Roman" w:cs="Times New Roman"/>
          <w:szCs w:val="24"/>
        </w:rPr>
        <w:t>τροφή πινακίδων κυκλοφορίας οχημάτων, καθώς επίσης ρυθμίσεις για την καταστροφή ή αχρήστευση λόγω φυσικών καταστροφών ιδιωτικών ΙΧ αυτοκινήτων.</w:t>
      </w:r>
    </w:p>
    <w:p w14:paraId="6BEEFE1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Επίσης, ένα πολύ σημαντικό που εισάγεται αφορά τα μεταχειρισμένα αυτοκίνητα. Θεσπίζονται μηχανισμοί ελέγχου με σ</w:t>
      </w:r>
      <w:r>
        <w:rPr>
          <w:rFonts w:eastAsia="Times New Roman" w:cs="Times New Roman"/>
          <w:szCs w:val="24"/>
        </w:rPr>
        <w:t>τόχο να μπει τέλος στα παράνομα κυκλώματα πώλησης –δεν θα γίνει χώρα μας νεκροταφείο γηρασμένων αυτοκινήτων-, καθώς επίσης και όλες οι ρυθμίσεις που αφορούν την εισαγωγή αυτοκινήτων με ενδελεχείς ελέγχους, παραστατικά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6BEEFE19"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Κυρία Καφαντάρη, σας παρακαλώ, ολοκληρώστε.</w:t>
      </w:r>
    </w:p>
    <w:p w14:paraId="6BEEFE1A"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w:t>
      </w:r>
      <w:r>
        <w:rPr>
          <w:rFonts w:eastAsia="Times New Roman" w:cs="Times New Roman"/>
          <w:b/>
          <w:szCs w:val="24"/>
        </w:rPr>
        <w:t>)</w:t>
      </w:r>
      <w:r>
        <w:rPr>
          <w:rFonts w:eastAsia="Times New Roman" w:cs="Times New Roman"/>
          <w:b/>
          <w:szCs w:val="24"/>
        </w:rPr>
        <w:t xml:space="preserve"> ΚΑΦΑΝΤΑΡΗ:</w:t>
      </w:r>
      <w:r>
        <w:rPr>
          <w:rFonts w:eastAsia="Times New Roman" w:cs="Times New Roman"/>
          <w:szCs w:val="24"/>
        </w:rPr>
        <w:t xml:space="preserve"> Κλείνοντας, το σημαντικό που θέλω να πω είναι το μεγάλο κομμάτι της έκδοσης των αδειών κυκλοφορίας. Εκεί θα έλεγα ότι όλοι γνωρίζουν πώς λειτουργούσε δεκαετίες το σύστημα. Στοχεύουμε με</w:t>
      </w:r>
      <w:r>
        <w:rPr>
          <w:rFonts w:eastAsia="Times New Roman" w:cs="Times New Roman"/>
          <w:szCs w:val="24"/>
        </w:rPr>
        <w:t xml:space="preserve"> τα μέτρα στην καταπολέμηση της διαφθοράς και στον τομέα αδειών κυκλοφορίας, αφού όλα θα γίνονται ηλεκτρονικά ή μέσω ταχυδρομικών υπηρεσιών ή μέσω ΚΕΠ.</w:t>
      </w:r>
    </w:p>
    <w:p w14:paraId="6BEEFE1B"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Τέλος, μία κουβέντα: Το νομοσχέδιο αυτό εισάγει διαφάνεια, όρους, όρια και κανόνες. Γίνεται πραγματικά μ</w:t>
      </w:r>
      <w:r>
        <w:rPr>
          <w:rFonts w:eastAsia="Times New Roman" w:cs="Times New Roman"/>
          <w:szCs w:val="24"/>
        </w:rPr>
        <w:t>ια σημαντική προσπάθεια, ώστε να γίνουμε ένα κανονικό ευρωπαϊκό κράτος.</w:t>
      </w:r>
    </w:p>
    <w:p w14:paraId="6BEEFE1C"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τον χρόνο.</w:t>
      </w:r>
    </w:p>
    <w:p w14:paraId="6BEEFE1D"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EEFE1E"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Τον λόγο έχει ο κ. Μάρδας.</w:t>
      </w:r>
    </w:p>
    <w:p w14:paraId="6BEEFE1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6BEEFE20"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Κύριε Πρόεδρε, κυρίες και κύριοι, όταν εισάγονται κάποιες καινοτόμες ρυθμίσεις στα διάφορα νομοσχέδια είναι εύλογο ότι μπορεί να μην έχουμε τις βέλτιστες λύσεις οι οποίες χρειάζονται. Και αυτό συμβαίνει και σε διάφορα άλλα νομοσχέδια που </w:t>
      </w:r>
      <w:r>
        <w:rPr>
          <w:rFonts w:eastAsia="Times New Roman" w:cs="Times New Roman"/>
          <w:szCs w:val="24"/>
        </w:rPr>
        <w:t>έχουν περάσει, νομοσχέδια που έπρεπε να είχαν τεθεί προς συζήτηση στη Βουλή χρόνια πριν και έρχονται τώρα.</w:t>
      </w:r>
    </w:p>
    <w:p w14:paraId="6BEEFE21"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Ως εκ τούτου, αυτά τα νομοσχέδια κινούνται προς μια θετική κατεύθυνση και από εκεί και πέρα, αυτό που έχουμε να κάνουμε είναι να ελέγξουμε κατά τη διάρκεια της εφαρμογής τους ποιες είναι οι αδυναμίες τους. </w:t>
      </w:r>
    </w:p>
    <w:p w14:paraId="6BEEFE2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Έχουμε και άλλα τέτοια καινοτόμα νομοσχέδια που π</w:t>
      </w:r>
      <w:r>
        <w:rPr>
          <w:rFonts w:eastAsia="Times New Roman" w:cs="Times New Roman"/>
          <w:szCs w:val="24"/>
        </w:rPr>
        <w:t>έρασαν, όπως η δεύτερη ευκαιρία που πρέπει να δίνεται σ</w:t>
      </w:r>
      <w:r>
        <w:rPr>
          <w:rFonts w:eastAsia="Times New Roman" w:cs="Times New Roman"/>
          <w:szCs w:val="24"/>
        </w:rPr>
        <w:t>ε</w:t>
      </w:r>
      <w:r>
        <w:rPr>
          <w:rFonts w:eastAsia="Times New Roman" w:cs="Times New Roman"/>
          <w:szCs w:val="24"/>
        </w:rPr>
        <w:t xml:space="preserve"> έναν έντιμο έμπορο ο οποίος έχει πτωχεύσει. Και εκεί σημειώθηκαν διάφορα ζητήματα, διάφορα πράγματα, τα οποία μπορούσαν να συμπληρώσουν και να κάνουν πιο ολοκληρωμένο αυτό το νομοσχέδιο. Τέθηκε όμως </w:t>
      </w:r>
      <w:r>
        <w:rPr>
          <w:rFonts w:eastAsia="Times New Roman" w:cs="Times New Roman"/>
          <w:szCs w:val="24"/>
        </w:rPr>
        <w:t>αυτό το νομοσχέδιο σε εφαρμογή, κάτι που αποτελούσε μ</w:t>
      </w:r>
      <w:r>
        <w:rPr>
          <w:rFonts w:eastAsia="Times New Roman" w:cs="Times New Roman"/>
          <w:szCs w:val="24"/>
        </w:rPr>
        <w:t>ί</w:t>
      </w:r>
      <w:r>
        <w:rPr>
          <w:rFonts w:eastAsia="Times New Roman" w:cs="Times New Roman"/>
          <w:szCs w:val="24"/>
        </w:rPr>
        <w:t>α ριζοσπαστική προσέγγιση για εκείνη την εποχή και στην πορεία θα δούμε τι βελτιώσεις χρειάζονται, καθώς, όπως έχουμε πει κατ’ επανάληψη, νόμος είναι και αλλάζει.</w:t>
      </w:r>
    </w:p>
    <w:p w14:paraId="6BEEFE2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Έρχομαι στο άρθρο 12, το οποίο αναφέρετ</w:t>
      </w:r>
      <w:r>
        <w:rPr>
          <w:rFonts w:eastAsia="Times New Roman" w:cs="Times New Roman"/>
          <w:szCs w:val="24"/>
        </w:rPr>
        <w:t xml:space="preserve">αι σε εταιρείες διαμεσολάβησης - μεταφοράς επιβατών, ένα άρθρο το οποίο συγκέντρωσε εύλογα τα πυρά συναδέλφων της Βουλής. </w:t>
      </w:r>
    </w:p>
    <w:p w14:paraId="6BEEFE2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Αυτή η άναρχη κατάσταση, η οποία έπρεπε να είχε ρυθμιστεί εδώ και χρόνια, καθώς αυτές οι ηλεκτρονικές πλατφόρμες δεν είναι κάτι καινο</w:t>
      </w:r>
      <w:r>
        <w:rPr>
          <w:rFonts w:eastAsia="Times New Roman" w:cs="Times New Roman"/>
          <w:szCs w:val="24"/>
        </w:rPr>
        <w:t>ύργιο, ρυθμίζεται για πρώτη φορά και αυτή η ρύθμιση αντιμετωπίζει κάποιες εύλογες κριτικές.</w:t>
      </w:r>
    </w:p>
    <w:p w14:paraId="6BEEFE2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Κατά την άποψή μου, αγαπητέ κύριε Υπουργέ, όπως σας είχα εκφράσει την προηγούμενη φορά, έχω την αίσθηση ότι εάν συμπληρώνατε πριν το β΄ της παραγράφου 1, αντί για τ</w:t>
      </w:r>
      <w:r>
        <w:rPr>
          <w:rFonts w:eastAsia="Times New Roman" w:cs="Times New Roman"/>
          <w:szCs w:val="24"/>
        </w:rPr>
        <w:t>ο «ή» βάζατε τη λέξη «και», θα υπήρχε μια βελτίωση στο νομοσχέδιο. Και ενδεχομένως αν κατά την εξέλιξη εφαρμογής του συγκεκριμένου νόμου διαπιστωθεί ότι χρειάζονται κάποιες βελτιώσεις, εδώ έγκειται σε εμάς, στο Υπουργείο, να κάνει τις απαραίτητες εκείνες β</w:t>
      </w:r>
      <w:r>
        <w:rPr>
          <w:rFonts w:eastAsia="Times New Roman" w:cs="Times New Roman"/>
          <w:szCs w:val="24"/>
        </w:rPr>
        <w:t xml:space="preserve">ελτιώσεις, έτσι ώστε να έχουμε έναν πιο ολοκληρωμένο νόμο στην περίπτωση κατά την οποία αποδεικνύεται ότι κάτι δεν λειτουργεί. </w:t>
      </w:r>
    </w:p>
    <w:p w14:paraId="6BEEFE2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Έρχομαι σε μια άλλη ενότητα που αναφέρεται στα καύσιμα. Στο άρθρο 70 στην παράγραφο 2, εκεί με υπουργική απόφαση μπορούν να κατα</w:t>
      </w:r>
      <w:r>
        <w:rPr>
          <w:rFonts w:eastAsia="Times New Roman" w:cs="Times New Roman"/>
          <w:szCs w:val="24"/>
        </w:rPr>
        <w:t>ργηθούν οι διακρίσεις ανάμεσα στα πρατήρια υγρών καυσίμων και πρατηρίων που διακινούν αμιγώς υγραέριο ή και των μεικτών. Αντί για την υπουργική απόφαση, θα μπορούσε να υπήρχε απλώς ένα άρθρο του νόμου, το οποίο θα περιόριζε ως ένα βαθμό τη γραφειοκρατία. Α</w:t>
      </w:r>
      <w:r>
        <w:rPr>
          <w:rFonts w:eastAsia="Times New Roman" w:cs="Times New Roman"/>
          <w:szCs w:val="24"/>
        </w:rPr>
        <w:t>υτό, ίσως, πρέπει να το ξαναδεί το Υπουργείο.</w:t>
      </w:r>
    </w:p>
    <w:p w14:paraId="6BEEFE2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Τέλος, έρχομαι στο άρθρο 11 του ν.3870/2010, ενός νόμου, που παρότι έθεσα το ερώτημα δυο φορές στην </w:t>
      </w:r>
      <w:r>
        <w:rPr>
          <w:rFonts w:eastAsia="Times New Roman" w:cs="Times New Roman"/>
          <w:szCs w:val="24"/>
        </w:rPr>
        <w:t>ε</w:t>
      </w:r>
      <w:r>
        <w:rPr>
          <w:rFonts w:eastAsia="Times New Roman" w:cs="Times New Roman"/>
          <w:szCs w:val="24"/>
        </w:rPr>
        <w:t>πιτροπή, κατά κύριο λόγο στο ΠΑΣΟΚ, δεν πήρα την απάντηση που περίμενα να πάρω. Γιατί ο συγκεκριμένος νόμος π</w:t>
      </w:r>
      <w:r>
        <w:rPr>
          <w:rFonts w:eastAsia="Times New Roman" w:cs="Times New Roman"/>
          <w:szCs w:val="24"/>
        </w:rPr>
        <w:t xml:space="preserve">ροέβλεπε απομάκρυνση όλων των πρατηρίων καυσίμων από τις πόλεις, κάτω από ορισμένες προϋποθέσεις; </w:t>
      </w:r>
    </w:p>
    <w:p w14:paraId="6BEEFE2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Εμείς διορθώσαμε αυτή την κατάσταση και δεν υπάρχει πλέον πρόβλημα. Σε ό,τι αφορά τις όποιες αποστάσεις, τα πρατήρια μπορούν να μείνουν στις πόλεις, κάτω από</w:t>
      </w:r>
      <w:r>
        <w:rPr>
          <w:rFonts w:eastAsia="Times New Roman" w:cs="Times New Roman"/>
          <w:szCs w:val="24"/>
        </w:rPr>
        <w:t xml:space="preserve"> ορισμένες προϋποθέσεις ασφαλείας. Αυτές οι προϋποθέσεις ασφαλείας ορίζονται από δυο </w:t>
      </w:r>
      <w:r>
        <w:rPr>
          <w:rFonts w:eastAsia="Times New Roman" w:cs="Times New Roman"/>
          <w:szCs w:val="24"/>
        </w:rPr>
        <w:t>ο</w:t>
      </w:r>
      <w:r>
        <w:rPr>
          <w:rFonts w:eastAsia="Times New Roman" w:cs="Times New Roman"/>
          <w:szCs w:val="24"/>
        </w:rPr>
        <w:t xml:space="preserve">δηγίες της </w:t>
      </w:r>
      <w:r>
        <w:rPr>
          <w:rFonts w:eastAsia="Times New Roman" w:cs="Times New Roman"/>
          <w:szCs w:val="24"/>
        </w:rPr>
        <w:t>κ</w:t>
      </w:r>
      <w:r>
        <w:rPr>
          <w:rFonts w:eastAsia="Times New Roman" w:cs="Times New Roman"/>
          <w:szCs w:val="24"/>
        </w:rPr>
        <w:t xml:space="preserve">οινότητας και από μια άλλη διάταξη δική μας, η οποία αναφέρεται στον έλεγχο των υδρογονανθράκων. </w:t>
      </w:r>
    </w:p>
    <w:p w14:paraId="6BEEFE2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Πρόσθετα με τον έλεγχο των υδρογονανθράκων, στο άρθρο 25 του</w:t>
      </w:r>
      <w:r>
        <w:rPr>
          <w:rFonts w:eastAsia="Times New Roman" w:cs="Times New Roman"/>
          <w:szCs w:val="24"/>
        </w:rPr>
        <w:t xml:space="preserve"> ν.4439/2016 προστέθηκε και μια ακόμη δέσμευση, ένα ακόμη μέτρο προστασίας, το </w:t>
      </w:r>
      <w:r>
        <w:rPr>
          <w:rFonts w:eastAsia="Times New Roman" w:cs="Times New Roman"/>
          <w:szCs w:val="24"/>
          <w:lang w:val="en-US"/>
        </w:rPr>
        <w:t>interlock</w:t>
      </w:r>
      <w:r>
        <w:rPr>
          <w:rFonts w:eastAsia="Times New Roman" w:cs="Times New Roman"/>
          <w:szCs w:val="24"/>
        </w:rPr>
        <w:t xml:space="preserve">, που κατά ένα αυτόματο τρόπο δείχνει εάν υπάρχει διαφυγή υδρογονανθράκων. </w:t>
      </w:r>
    </w:p>
    <w:p w14:paraId="6BEEFE2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καλούσαμε το Υπουργείο στη μεταβατική περίοδο που δόθηκε, έτσι ώστε να εφαρμοστεί αυτό το</w:t>
      </w:r>
      <w:r>
        <w:rPr>
          <w:rFonts w:eastAsia="Times New Roman" w:cs="Times New Roman"/>
          <w:szCs w:val="24"/>
        </w:rPr>
        <w:t xml:space="preserve"> μέτρο, να επανεξετάσει αυτό το μέτρο και κατά την άποψή μας, πρέπει να καταργηθεί. Είναι περιττό, δεν εφαρμόζεται πουθενά στην Ευρωπαϊκή Ένωση και θα επιβαρύνει τα πρατήρια με 3.000, 4.000 ή 5.000 ευρώ παραπάνω, κάτι που –επαναλαμβάνω- δεν το βλέπουμε που</w:t>
      </w:r>
      <w:r>
        <w:rPr>
          <w:rFonts w:eastAsia="Times New Roman" w:cs="Times New Roman"/>
          <w:szCs w:val="24"/>
        </w:rPr>
        <w:t>θενά.</w:t>
      </w:r>
    </w:p>
    <w:p w14:paraId="6BEEFE2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BEEFE2C"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EEFE2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Μάρδα.</w:t>
      </w:r>
    </w:p>
    <w:p w14:paraId="6BEEFE2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Ο συνάδελφος κ. Κεφαλογιάννης έχει τον λόγο. </w:t>
      </w:r>
    </w:p>
    <w:p w14:paraId="6BEEFE2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κύριε Πρόεδρε. </w:t>
      </w:r>
    </w:p>
    <w:p w14:paraId="6BEEFE3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Νομίζω περιττεύει να επαναλάβω την</w:t>
      </w:r>
      <w:r>
        <w:rPr>
          <w:rFonts w:eastAsia="Times New Roman" w:cs="Times New Roman"/>
          <w:szCs w:val="24"/>
        </w:rPr>
        <w:t xml:space="preserve"> ξεκάθαρη καταδίκη της Νέας Δημοκρατίας για το περιστατικό, το οποίο έλαβε χώρα εδώ. Βεβαίως, είναι πολύ θετικό το γεγονός ότι όλες οι πτέρυγες που εντάσσονται στο συνταγματικό δημοκρατικό τόξο καταδίκασαν ομόθυμα αυτήν τη στάση. Σε κάθε περίπτωση, όμως, θ</w:t>
      </w:r>
      <w:r>
        <w:rPr>
          <w:rFonts w:eastAsia="Times New Roman" w:cs="Times New Roman"/>
          <w:szCs w:val="24"/>
        </w:rPr>
        <w:t>α πρέπει να έχουμε τα μάτια μας ανοιχτά, διότι τέτοιου είδους προκλήσεις, εντός κι εκτός Κοινοβουλίου, δυστυχώς πιστεύω ότι θα συνεχιστούν, γιατί αυτή η παράταξη –αν μπορεί να τη χαρακτηρίσει κανείς παράταξη, στην ουσία είναι εγκληματική οργάνωση- τρέφεται</w:t>
      </w:r>
      <w:r>
        <w:rPr>
          <w:rFonts w:eastAsia="Times New Roman" w:cs="Times New Roman"/>
          <w:szCs w:val="24"/>
        </w:rPr>
        <w:t xml:space="preserve"> από τέτοιου είδους περιστατικά. Νομίζω ότι όλοι μας πρέπει να σταθούμε απέναντι καταδικαστικοί σε όλους αυτούς, οι οποίοι προσπαθούν στην ουσία να βλάψουν τον κοινοβουλευτισμό και τη δημοκρατία. </w:t>
      </w:r>
    </w:p>
    <w:p w14:paraId="6BEEFE3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Μιλώντας, όμως, κυρίες και κύριοι συνάδελφοι, για κοινοβουλ</w:t>
      </w:r>
      <w:r>
        <w:rPr>
          <w:rFonts w:eastAsia="Times New Roman" w:cs="Times New Roman"/>
          <w:szCs w:val="24"/>
        </w:rPr>
        <w:t>ευτισμό, πρέπει πολλές φορές να είμαστε κι εμείς τυπικοί σε κάποια πράγματα. Έχουμε καταγγείλει πάρα πολλές φορές το γεγονός ότι δυστυχώς ο Κανονισμός της Βουλής δεν τηρείται ή –αν θέλετε- προσπαθούν κάποιοι συνάδελφοι να τον τηρήσουν με έναν τρόπο διασταλ</w:t>
      </w:r>
      <w:r>
        <w:rPr>
          <w:rFonts w:eastAsia="Times New Roman" w:cs="Times New Roman"/>
          <w:szCs w:val="24"/>
        </w:rPr>
        <w:t xml:space="preserve">τικό. </w:t>
      </w:r>
    </w:p>
    <w:p w14:paraId="6BEEFE3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Έχουμε καταγγείλει πολλές φορές μια κακή πρακτική, η οποία ήταν δυστυχώς διαχρονική, αλλά συνεχίζεται και υπό την παρούσα Κυβέρνηση, το γεγονός δηλαδή να έρχονται πολλές τροπολογίες άσχετες με το νομοσχέδιο, οι οποίες είναι εκπρόθεσμες. Μάλιστα, σήμ</w:t>
      </w:r>
      <w:r>
        <w:rPr>
          <w:rFonts w:eastAsia="Times New Roman" w:cs="Times New Roman"/>
          <w:szCs w:val="24"/>
        </w:rPr>
        <w:t xml:space="preserve">ερα, ενώ είχε ξεκινήσει η διαδικασία, κατατέθηκαν δύο νέες τροπολογίες. Συγκεκριμένα, κατατέθηκε η </w:t>
      </w:r>
      <w:r>
        <w:rPr>
          <w:rFonts w:eastAsia="Times New Roman" w:cs="Times New Roman"/>
          <w:szCs w:val="24"/>
        </w:rPr>
        <w:t>υ</w:t>
      </w:r>
      <w:r>
        <w:rPr>
          <w:rFonts w:eastAsia="Times New Roman" w:cs="Times New Roman"/>
          <w:szCs w:val="24"/>
        </w:rPr>
        <w:t xml:space="preserve">πουργική τροπολογία με γενικό αριθμό 1534 και ειδικό 26 και η </w:t>
      </w:r>
      <w:r>
        <w:rPr>
          <w:rFonts w:eastAsia="Times New Roman" w:cs="Times New Roman"/>
          <w:szCs w:val="24"/>
        </w:rPr>
        <w:t>υ</w:t>
      </w:r>
      <w:r>
        <w:rPr>
          <w:rFonts w:eastAsia="Times New Roman" w:cs="Times New Roman"/>
          <w:szCs w:val="24"/>
        </w:rPr>
        <w:t>πουργική τροπολογία με γενικό αριθμό 1535 και ειδικό 27. Απ’ ό,τι βλέπω, κατατέθηκαν σήμερα σ</w:t>
      </w:r>
      <w:r>
        <w:rPr>
          <w:rFonts w:eastAsia="Times New Roman" w:cs="Times New Roman"/>
          <w:szCs w:val="24"/>
        </w:rPr>
        <w:t>τις 12.20΄. Για μία ακόμη φορά κάνω έκκληση προς όλους και κυρίως προς την Κυβέρνηση και για τις μελλοντικές κυβερνήσεις ότι θα πρέπει να είμαστε απόλυτα τυπικοί σε αυτές τις διαδικασίες. Διότι πολλές φορές τέτοιου είδους συμπεριφορές από εκείνες τις πτέρυ</w:t>
      </w:r>
      <w:r>
        <w:rPr>
          <w:rFonts w:eastAsia="Times New Roman" w:cs="Times New Roman"/>
          <w:szCs w:val="24"/>
        </w:rPr>
        <w:t xml:space="preserve">γες της Βουλής που θέλουν να χτυπήσουν τον </w:t>
      </w:r>
      <w:r>
        <w:rPr>
          <w:rFonts w:eastAsia="Times New Roman" w:cs="Times New Roman"/>
          <w:szCs w:val="24"/>
        </w:rPr>
        <w:t>κ</w:t>
      </w:r>
      <w:r>
        <w:rPr>
          <w:rFonts w:eastAsia="Times New Roman" w:cs="Times New Roman"/>
          <w:szCs w:val="24"/>
        </w:rPr>
        <w:t xml:space="preserve">οινοβουλευτισμό βρίσκουν </w:t>
      </w:r>
      <w:r>
        <w:rPr>
          <w:rFonts w:eastAsia="Times New Roman" w:cs="Times New Roman"/>
          <w:szCs w:val="24"/>
        </w:rPr>
        <w:t xml:space="preserve">πρόσφορο </w:t>
      </w:r>
      <w:r>
        <w:rPr>
          <w:rFonts w:eastAsia="Times New Roman" w:cs="Times New Roman"/>
          <w:szCs w:val="24"/>
        </w:rPr>
        <w:t xml:space="preserve">έδαφος σε συμπεριφορές οι οποίες δεν είναι τυπικές, προκειμένου να προχωρήσουν σε αυτή τους τη δράση. </w:t>
      </w:r>
    </w:p>
    <w:p w14:paraId="6BEEFE3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Βεβαίως, δεν έχω κα</w:t>
      </w:r>
      <w:r>
        <w:rPr>
          <w:rFonts w:eastAsia="Times New Roman" w:cs="Times New Roman"/>
          <w:szCs w:val="24"/>
        </w:rPr>
        <w:t>μ</w:t>
      </w:r>
      <w:r>
        <w:rPr>
          <w:rFonts w:eastAsia="Times New Roman" w:cs="Times New Roman"/>
          <w:szCs w:val="24"/>
        </w:rPr>
        <w:t>μία αυταπάτη ότι δεν περιμένουν μόνο τέτοιου είδους ενέ</w:t>
      </w:r>
      <w:r>
        <w:rPr>
          <w:rFonts w:eastAsia="Times New Roman" w:cs="Times New Roman"/>
          <w:szCs w:val="24"/>
        </w:rPr>
        <w:t>ργειες. Προφανώς, θα τις έκαναν ανεξαρτήτως αυτών. Καλό είναι όμως να δίνουμε πρώτοι εμείς το παράδειγμα ότι σεβόμαστε κυρίως τον Κανονισμό, σεβόμαστε τους συναδέλφους μας και ότι μπορεί να έχουμε εδώ τις αντιπαραθέσεις και τις αντίθετες πολιτικές απόψεις,</w:t>
      </w:r>
      <w:r>
        <w:rPr>
          <w:rFonts w:eastAsia="Times New Roman" w:cs="Times New Roman"/>
          <w:szCs w:val="24"/>
        </w:rPr>
        <w:t xml:space="preserve"> αλλά τουλάχιστον κινούμαστε μέσα σε ένα συγκεκριμένο πλαίσιο, το οποίο ορίζει ο νόμος, το Σύνταγμα και ο Κανονισμός της Βουλής. </w:t>
      </w:r>
    </w:p>
    <w:p w14:paraId="6BEEFE3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εντύπωση ότι όσοι συμπολίτες μας αφιέρωσαν έστω και λίγο χρόνο για να παρακολουθήσουν αυ</w:t>
      </w:r>
      <w:r>
        <w:rPr>
          <w:rFonts w:eastAsia="Times New Roman" w:cs="Times New Roman"/>
          <w:szCs w:val="24"/>
        </w:rPr>
        <w:t xml:space="preserve">τές τις ημέρες τις συνεδριάσεις τόσο της </w:t>
      </w:r>
      <w:r>
        <w:rPr>
          <w:rFonts w:eastAsia="Times New Roman" w:cs="Times New Roman"/>
          <w:szCs w:val="24"/>
        </w:rPr>
        <w:t>ε</w:t>
      </w:r>
      <w:r>
        <w:rPr>
          <w:rFonts w:eastAsia="Times New Roman" w:cs="Times New Roman"/>
          <w:szCs w:val="24"/>
        </w:rPr>
        <w:t>πιτροπής, όσο και της Ολομέλειας για τη σημερινή συζήτηση του νομοσχεδίου, πλέον δεν έχουν καμ</w:t>
      </w:r>
      <w:r>
        <w:rPr>
          <w:rFonts w:eastAsia="Times New Roman" w:cs="Times New Roman"/>
          <w:szCs w:val="24"/>
        </w:rPr>
        <w:t>μ</w:t>
      </w:r>
      <w:r>
        <w:rPr>
          <w:rFonts w:eastAsia="Times New Roman" w:cs="Times New Roman"/>
          <w:szCs w:val="24"/>
        </w:rPr>
        <w:t>ία αμφιβολία γι’ αυτή τη χώρα και για το πώς συνεχίζει να αποτελεί δυστυχώς τον κακό δαίμονα γι’ αυτό το οποίο λέμε «επ</w:t>
      </w:r>
      <w:r>
        <w:rPr>
          <w:rFonts w:eastAsia="Times New Roman" w:cs="Times New Roman"/>
          <w:szCs w:val="24"/>
        </w:rPr>
        <w:t xml:space="preserve">ιχειρείν». </w:t>
      </w:r>
    </w:p>
    <w:p w14:paraId="6BEEFE3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Αναρωτιέμαι ειλικρινώς πώς αισθάνονται πάρα πολλοί νέοι συνάνθρωποί μας, άνθρωποι της δικής μου γενιάς που ονειρεύονται να εφαρμόσουν μια καινοτόμα επιχειρηματική ιδέα, μπροστά στην κραυγαλέα άγνοια που επιδείχθηκε από την ηγεσία του Υπουργείου</w:t>
      </w:r>
      <w:r>
        <w:rPr>
          <w:rFonts w:eastAsia="Times New Roman" w:cs="Times New Roman"/>
          <w:szCs w:val="24"/>
        </w:rPr>
        <w:t xml:space="preserve"> σε στοιχειώδη ζητήματα –και το είδαμε και στην </w:t>
      </w:r>
      <w:r>
        <w:rPr>
          <w:rFonts w:eastAsia="Times New Roman" w:cs="Times New Roman"/>
          <w:szCs w:val="24"/>
        </w:rPr>
        <w:t>ε</w:t>
      </w:r>
      <w:r>
        <w:rPr>
          <w:rFonts w:eastAsia="Times New Roman" w:cs="Times New Roman"/>
          <w:szCs w:val="24"/>
        </w:rPr>
        <w:t xml:space="preserve">πιτροπή- όπως για παράδειγμα ο τρόπος λειτουργίας του ηλεκτρονικού εμπορίου, των ηλεκτρονικών συναλλαγών ή ακόμα και των υπηρεσιών ηλεκτρονικής διαμεσολάβησης. </w:t>
      </w:r>
    </w:p>
    <w:p w14:paraId="6BEEFE3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Προσωπικά, εγώ αισθάνομαι την ανάγκη να εκφράσω τη συμπάθειά μου και να ζητήσω συγγνώμη από όλους αυτούς τους νέους, που μέσα από μια τέτοια συζήτηση προσπαθούν ακόμα και με τεράστιες δυσκολίες και αντιξοότητες να κρατήσουν την Ελλάδα μέσα στο ραντάρ των δ</w:t>
      </w:r>
      <w:r>
        <w:rPr>
          <w:rFonts w:eastAsia="Times New Roman" w:cs="Times New Roman"/>
          <w:szCs w:val="24"/>
        </w:rPr>
        <w:t xml:space="preserve">ιεθνών επενδυτών. </w:t>
      </w:r>
    </w:p>
    <w:p w14:paraId="6BEEFE3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Επίσης, θέλω να γνωρίζετε, κύριοι Υπουργοί, ότι νομοσχέδιο όπως το σημερινό είναι νομοσχέδια-σημαία, φτιάχνουν δηλαδή ένα προφίλ και δίνουν έναν πολιτικό και ιδεολογικό τόνο. </w:t>
      </w:r>
    </w:p>
    <w:p w14:paraId="6BEEFE3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Να ξέρετε, λοιπόν, ότι με το νομοσχέδιο το οποίο συζητάμε σήμ</w:t>
      </w:r>
      <w:r>
        <w:rPr>
          <w:rFonts w:eastAsia="Times New Roman" w:cs="Times New Roman"/>
          <w:szCs w:val="24"/>
        </w:rPr>
        <w:t>ερα σε λίγο καιρό θα πάμε στην κοινωνία κ</w:t>
      </w:r>
      <w:r>
        <w:rPr>
          <w:rFonts w:eastAsia="Times New Roman" w:cs="Times New Roman"/>
          <w:szCs w:val="24"/>
        </w:rPr>
        <w:t>α</w:t>
      </w:r>
      <w:r>
        <w:rPr>
          <w:rFonts w:eastAsia="Times New Roman" w:cs="Times New Roman"/>
          <w:szCs w:val="24"/>
        </w:rPr>
        <w:t>ι εμείς κ</w:t>
      </w:r>
      <w:r>
        <w:rPr>
          <w:rFonts w:eastAsia="Times New Roman" w:cs="Times New Roman"/>
          <w:szCs w:val="24"/>
        </w:rPr>
        <w:t>α</w:t>
      </w:r>
      <w:r>
        <w:rPr>
          <w:rFonts w:eastAsia="Times New Roman" w:cs="Times New Roman"/>
          <w:szCs w:val="24"/>
        </w:rPr>
        <w:t>ι εσείς και θα λογοδοτήσουμε για τη στάση και την ψήφο μας σήμερα. Εσείς θα απευθυνθείτε δυστυχώς σε μία στενή συνδικαλιστική ηγεσία, που το μόνο που την ενδιαφέρει είναι να αναπαράξει τον εαυτό της για ν</w:t>
      </w:r>
      <w:r>
        <w:rPr>
          <w:rFonts w:eastAsia="Times New Roman" w:cs="Times New Roman"/>
          <w:szCs w:val="24"/>
        </w:rPr>
        <w:t>α εξαγοράσετε το σημερινό νομοσχέδιο με τη χειραγώγηση μερικών δεκάδων ψήφων, ενώ εμείς, κύριε Υπουργέ, θα απευθυνθούμε στην πλειοψηφία των οδηγών και ιδιοκτητών ταξί, στους οκτώ χιλιάδες αυτή τη στιγμή που προσπαθούν να αναβαθμίσουν το μεταφορικό έργο και</w:t>
      </w:r>
      <w:r>
        <w:rPr>
          <w:rFonts w:eastAsia="Times New Roman" w:cs="Times New Roman"/>
          <w:szCs w:val="24"/>
        </w:rPr>
        <w:t xml:space="preserve"> προσφέρουν μέσα από διάφορες ηλεκτρονικές πλατφόρμες και το ένα εκατομμύριο επίσης χρηστών, οι οποίοι καθημερινά χρησιμοποιούν αυτές τις πλατφόρμες. Εσείς, κύριε Υπουργέ, θα είστε με το συντεχνιακό καλό, ενώ εμείς θα είμαστε με το κοινό καλό. Τότε νομίζω </w:t>
      </w:r>
      <w:r>
        <w:rPr>
          <w:rFonts w:eastAsia="Times New Roman" w:cs="Times New Roman"/>
          <w:szCs w:val="24"/>
        </w:rPr>
        <w:t xml:space="preserve">θα μπορέσουμε να μετρήσουμε πολιτικά τις δυνάμεις μας. </w:t>
      </w:r>
    </w:p>
    <w:p w14:paraId="6BEEFE3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Επί της ουσίας τώρα, διατείνεστε ότι όλο αυτό το διάστημα βάζετε για πρώτη φορά κανόνες στη ρύθμιση της αγοράς των υπηρεσιών διαμεσολάβησης. </w:t>
      </w:r>
    </w:p>
    <w:p w14:paraId="6BEEFE3A"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Το θέμα είναι πώς θα το κάνετε αυτό</w:t>
      </w:r>
      <w:r>
        <w:rPr>
          <w:rFonts w:eastAsia="Times New Roman"/>
          <w:szCs w:val="24"/>
        </w:rPr>
        <w:t>;</w:t>
      </w:r>
      <w:r>
        <w:rPr>
          <w:rFonts w:eastAsia="Times New Roman"/>
          <w:szCs w:val="24"/>
        </w:rPr>
        <w:t xml:space="preserve"> Στην ουσία διαστρεβλώ</w:t>
      </w:r>
      <w:r>
        <w:rPr>
          <w:rFonts w:eastAsia="Times New Roman"/>
          <w:szCs w:val="24"/>
        </w:rPr>
        <w:t xml:space="preserve">νετε το σκεπτικό της απόφασης του Ευρωπαϊκού Δικαστηρίου, με το οποίο εταιρείες όπως η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μιας και αναφέρθηκε στη συζήτηση της Ολομέλειας, δεν είναι υπηρεσία ηλεκτρονικής διαμεσολάβησης, αλλά πάροχος μεταφορικού έργου. Για ποιο λόγο το διαστρεβλώνετε;</w:t>
      </w:r>
    </w:p>
    <w:p w14:paraId="6BEEFE3B"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Γιατί η απόφαση του Ευρωπαϊκού Δικαστηρίου, κύριε Υπουργέ, αναφέρεται σε μια πολύ συγκεκριμένη περίπτωση, στην αξιοποίηση της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από ιδιώτες μη επαγγελματίες οδηγούς. </w:t>
      </w:r>
    </w:p>
    <w:p w14:paraId="6BEEFE3C"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Υπάρχει τέτοιο πράγμα, κυρίες και κύριοι συνάδελφοι, στην Ελλάδα; Η απάντηση είναι </w:t>
      </w:r>
      <w:r>
        <w:rPr>
          <w:rFonts w:eastAsia="Times New Roman"/>
          <w:szCs w:val="24"/>
        </w:rPr>
        <w:t xml:space="preserve">πως όχι. Στην Ελλάδα, πλην των οδηγών ΕΔΧ, οι μόνοι που μπορούν να ασκήσουν μεταφορικό έργο, είναι τα τουριστικά γραφεία και τα γραφεία ενοικιάσεων αυτοκινήτων. Δηλαδή, μιλάμε για μια εντελώς διαφορετική αγορά. </w:t>
      </w:r>
    </w:p>
    <w:p w14:paraId="6BEEFE3D"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Πώς υποκλέπτετε το μεταφορικό έργο των ταξί;</w:t>
      </w:r>
      <w:r>
        <w:rPr>
          <w:rFonts w:eastAsia="Times New Roman"/>
          <w:szCs w:val="24"/>
        </w:rPr>
        <w:t xml:space="preserve"> Πολύ απλά η υποκλοπή γίνεται όταν δεν τηρείται αυτή η ελάχιστη διάρκεια μίσθωσης των τριών ωρών από αυτά τα γραφεία. Όπως πολύ σωστά ανέφεραν και ομιλητές από τη Νέα Δημοκρατία, εσείς οι ίδιοι ως ΣΥΡΙΖΑ και Ανεξάρτητοι Έλληνες ήσασταν εκείνοι, οι οποίοι μ</w:t>
      </w:r>
      <w:r>
        <w:rPr>
          <w:rFonts w:eastAsia="Times New Roman"/>
          <w:szCs w:val="24"/>
        </w:rPr>
        <w:t xml:space="preserve">ειώσατε την ελάχιστη διάρκεια από τις έξι ώρες στις τρεις, στην ουσία βοηθώντας την υποκλοπή μεταφορικού έργου, που σήμερα έρχεστε να πείτε ότι τη διορθώνετε. </w:t>
      </w:r>
    </w:p>
    <w:p w14:paraId="6BEEFE3E"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Το ζητούμενο, συνεπώς, για την προστασία είναι η εντατικοποίηση των επιτόπιων ελέγχων στη βάση τ</w:t>
      </w:r>
      <w:r>
        <w:rPr>
          <w:rFonts w:eastAsia="Times New Roman"/>
          <w:szCs w:val="24"/>
        </w:rPr>
        <w:t xml:space="preserve">ου υπάρχοντος θεσμικού πλαισίου. Και αναφέρομαι, κύριε Υπουργέ, στο ίδιο θεσμικό πλαίσιο που η Κυβέρνηση αξιοποίησε επικοινωνιακά πριν από λίγες μέρες για να συλλάβει δέκα οδηγούς όχι της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όπως ψευδώς διαδόθηκε, αλλά γραφείων ενοικιάσεων αυτοκινήτων</w:t>
      </w:r>
      <w:r>
        <w:rPr>
          <w:rFonts w:eastAsia="Times New Roman"/>
          <w:szCs w:val="24"/>
        </w:rPr>
        <w:t>.</w:t>
      </w:r>
    </w:p>
    <w:p w14:paraId="6BEEFE3F"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Θα ρωτήσει κάποιος: Τι σχέση έχει η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με όλο αυτό; Η απάντηση είναι: Άμεσα καμμία. Η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δεν φαίνεται πουθενά, κυρίες και κύριοι συνάδελφοι. Αυτό που η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κάνει είναι να επιτελεί ρόλο μεσάζοντα συνάπτοντας συμφωνίες με τις εταιρείες που έχουν</w:t>
      </w:r>
      <w:r>
        <w:rPr>
          <w:rFonts w:eastAsia="Times New Roman"/>
          <w:szCs w:val="24"/>
        </w:rPr>
        <w:t xml:space="preserve"> στην κατοχή τους τα αυτοκίνητα. Οι οδηγοί στην ουσία δεν έχουν σύμβαση με την </w:t>
      </w:r>
      <w:r>
        <w:rPr>
          <w:rFonts w:eastAsia="Times New Roman"/>
          <w:szCs w:val="24"/>
          <w:lang w:val="en-US"/>
        </w:rPr>
        <w:t>UBER</w:t>
      </w:r>
      <w:r>
        <w:rPr>
          <w:rFonts w:eastAsia="Times New Roman"/>
          <w:szCs w:val="24"/>
        </w:rPr>
        <w:t xml:space="preserve">. </w:t>
      </w:r>
    </w:p>
    <w:p w14:paraId="6BEEFE40"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Να τονίσω για άλλη μια φορά, διότι η Νέα Δημοκρατία σ’ αυτό έχει μια κρυστάλλινη θέση, ότι είναι τελείως διαφορετικό αυτό το οποίο κάνει η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και είναι τελείως διαφορ</w:t>
      </w:r>
      <w:r>
        <w:rPr>
          <w:rFonts w:eastAsia="Times New Roman"/>
          <w:szCs w:val="24"/>
        </w:rPr>
        <w:t xml:space="preserve">ετικό αυτό το οποίο κάνει η </w:t>
      </w:r>
      <w:r>
        <w:rPr>
          <w:rFonts w:eastAsia="Times New Roman"/>
          <w:szCs w:val="24"/>
        </w:rPr>
        <w:t>«</w:t>
      </w:r>
      <w:r>
        <w:rPr>
          <w:rFonts w:eastAsia="Times New Roman"/>
          <w:szCs w:val="24"/>
          <w:lang w:val="en-US"/>
        </w:rPr>
        <w:t>TAXIBEAT</w:t>
      </w:r>
      <w:r>
        <w:rPr>
          <w:rFonts w:eastAsia="Times New Roman"/>
          <w:szCs w:val="24"/>
        </w:rPr>
        <w:t>»</w:t>
      </w:r>
      <w:r>
        <w:rPr>
          <w:rFonts w:eastAsia="Times New Roman"/>
          <w:szCs w:val="24"/>
        </w:rPr>
        <w:t>.</w:t>
      </w:r>
    </w:p>
    <w:p w14:paraId="6BEEFE41"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Αναρωτιέται, όμως, εύλογα κανείς τι κέρδος υπάρχει και πώς προστατεύεται πραγματικά το έργο των ταξί από τη μετατροπή της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από μια εταιρεία- υπηρεσία διαμεσολάβησης σε εταιρεία μεταφορικού έργου.</w:t>
      </w:r>
    </w:p>
    <w:p w14:paraId="6BEEFE42"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Σας ρωτώ ευθέως, κύριε Υπουργέ: Πώς θα αλλάξει στη πράξη, ακόμα και με το νομοσχέδιο, η λειτουργία της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όταν η σύμβαση συνάπτεται μεταξύ των πελατών και των γραφείων ενοικιάσεων αυτοκινήτων; Πώς σχετίζεται αυτό με την προστασία των οδηγών ταξί από τ</w:t>
      </w:r>
      <w:r>
        <w:rPr>
          <w:rFonts w:eastAsia="Times New Roman"/>
          <w:szCs w:val="24"/>
        </w:rPr>
        <w:t xml:space="preserve">ην παραβίαση της ελάχιστης διάρκειας μίσθωσης; Τι εμποδίζει την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να συνεχίσει να λειτουργεί στην πράξη αποκλειστικά ως πλατφόρμα ηλεκτρονικής διαμεσολάβησης; Εν τέλει, πώς θα μπορέσετε να ελέγξετε το μεταφορικό έργο και να επιβάλλετε κυρώσεις σε μια </w:t>
      </w:r>
      <w:r>
        <w:rPr>
          <w:rFonts w:eastAsia="Times New Roman"/>
          <w:szCs w:val="24"/>
        </w:rPr>
        <w:t>εταιρεία, η οποία δεν έχει κανένα αυτοκίνητο στην κατοχή της ή κανέναν οδηγό σε σχέση εξαρτημένης εργασίας;</w:t>
      </w:r>
    </w:p>
    <w:p w14:paraId="6BEEFE43"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Βεβαίως, αυτές τις απαντήσεις δεν πρέπει να τις δώσετε σ’ εμάς. Πρέπει να τις δώσετε στους χιλιάδες οδηγούς και ιδιοκτήτες ταξί, οι οποίοι αυτήν τη </w:t>
      </w:r>
      <w:r>
        <w:rPr>
          <w:rFonts w:eastAsia="Times New Roman"/>
          <w:szCs w:val="24"/>
        </w:rPr>
        <w:t>στιγμή αναρωτιούνται και έχουν εύλογες απορίες. Και νομίζω ότι με το παρόν νομοσχέδιο καταλαβαίνετε κ</w:t>
      </w:r>
      <w:r>
        <w:rPr>
          <w:rFonts w:eastAsia="Times New Roman"/>
          <w:szCs w:val="24"/>
        </w:rPr>
        <w:t>α</w:t>
      </w:r>
      <w:r>
        <w:rPr>
          <w:rFonts w:eastAsia="Times New Roman"/>
          <w:szCs w:val="24"/>
        </w:rPr>
        <w:t>ι εσείς ότι στην ουσία αντί να προστατεύσετε το μεταφορικό έργο αυτών των ιδιοκτητών και οδηγών ταξί, στην ουσία συνεχίζετε να κινείστε σε μια γκρίζα ζώνη</w:t>
      </w:r>
      <w:r>
        <w:rPr>
          <w:rFonts w:eastAsia="Times New Roman"/>
          <w:szCs w:val="24"/>
        </w:rPr>
        <w:t xml:space="preserve"> και να μην υιοθετείτε τίποτα ουσιαστικό σε σχέση με την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w:t>
      </w:r>
    </w:p>
    <w:p w14:paraId="6BEEFE44"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Κι όμως, αν την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δεν την αγγίζετε στην ουσία καθόλου, οι ρυθμίσεις που εισάγετε για εταιρείες όπως είναι η </w:t>
      </w:r>
      <w:r>
        <w:rPr>
          <w:rFonts w:eastAsia="Times New Roman"/>
          <w:szCs w:val="24"/>
        </w:rPr>
        <w:t>«</w:t>
      </w:r>
      <w:r>
        <w:rPr>
          <w:rFonts w:eastAsia="Times New Roman"/>
          <w:szCs w:val="24"/>
          <w:lang w:val="en-US"/>
        </w:rPr>
        <w:t>TAXIBEAT</w:t>
      </w:r>
      <w:r>
        <w:rPr>
          <w:rFonts w:eastAsia="Times New Roman"/>
          <w:szCs w:val="24"/>
        </w:rPr>
        <w:t>»</w:t>
      </w:r>
      <w:r>
        <w:rPr>
          <w:rFonts w:eastAsia="Times New Roman"/>
          <w:szCs w:val="24"/>
        </w:rPr>
        <w:t>, στην ουσία αλλοιώνουν σε πάρα πολύ μεγάλο βαθμό τον τρόπο λειτουργ</w:t>
      </w:r>
      <w:r>
        <w:rPr>
          <w:rFonts w:eastAsia="Times New Roman"/>
          <w:szCs w:val="24"/>
        </w:rPr>
        <w:t>ίας της και στην ουσία νομοτελειακά την οδηγείτε σε μια εξαφάνιση.</w:t>
      </w:r>
    </w:p>
    <w:p w14:paraId="6BEEFE45"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Κι εδώ, βέβαια, για άλλη μια φορά διαστρεβλώνεται η απόφαση του Ευρωπαϊκού Δικαστηρίου, η οποία –επαναλαμβάνω- αναφέρεται μόνο σε μη επαγγελματίες οδηγούς ταξί –κι αν έχω άδικο, κύριε Υπουρ</w:t>
      </w:r>
      <w:r>
        <w:rPr>
          <w:rFonts w:eastAsia="Times New Roman"/>
          <w:szCs w:val="24"/>
        </w:rPr>
        <w:t xml:space="preserve">γέ, μπορείτε να με διορθώσετε- ενώ η </w:t>
      </w:r>
      <w:r>
        <w:rPr>
          <w:rFonts w:eastAsia="Times New Roman"/>
          <w:szCs w:val="24"/>
        </w:rPr>
        <w:t>«</w:t>
      </w:r>
      <w:r>
        <w:rPr>
          <w:rFonts w:eastAsia="Times New Roman"/>
          <w:szCs w:val="24"/>
          <w:lang w:val="en-US"/>
        </w:rPr>
        <w:t>TAXIBEAT</w:t>
      </w:r>
      <w:r>
        <w:rPr>
          <w:rFonts w:eastAsia="Times New Roman"/>
          <w:szCs w:val="24"/>
        </w:rPr>
        <w:t>»</w:t>
      </w:r>
      <w:r>
        <w:rPr>
          <w:rFonts w:eastAsia="Times New Roman"/>
          <w:szCs w:val="24"/>
        </w:rPr>
        <w:t xml:space="preserve"> είναι μια πλατφόρμα, στην οποία χρησιμοποιούνται επαγγελματίες οδηγοί ταξί.</w:t>
      </w:r>
    </w:p>
    <w:p w14:paraId="6BEEFE46"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Το λέω αυτό, διότι η αγορά ταξί πρώτον, υπάρχει και χωρίς, αλλά και με την </w:t>
      </w:r>
      <w:r>
        <w:rPr>
          <w:rFonts w:eastAsia="Times New Roman"/>
          <w:szCs w:val="24"/>
        </w:rPr>
        <w:t>«</w:t>
      </w:r>
      <w:r>
        <w:rPr>
          <w:rFonts w:eastAsia="Times New Roman"/>
          <w:szCs w:val="24"/>
          <w:lang w:val="en-US"/>
        </w:rPr>
        <w:t>TAXIBEAT</w:t>
      </w:r>
      <w:r>
        <w:rPr>
          <w:rFonts w:eastAsia="Times New Roman"/>
          <w:szCs w:val="24"/>
        </w:rPr>
        <w:t>». Δ</w:t>
      </w:r>
      <w:r>
        <w:rPr>
          <w:rFonts w:eastAsia="Times New Roman"/>
          <w:szCs w:val="24"/>
        </w:rPr>
        <w:t xml:space="preserve">εύτερον, η </w:t>
      </w:r>
      <w:r>
        <w:rPr>
          <w:rFonts w:eastAsia="Times New Roman"/>
          <w:szCs w:val="24"/>
        </w:rPr>
        <w:t>«</w:t>
      </w:r>
      <w:r>
        <w:rPr>
          <w:rFonts w:eastAsia="Times New Roman"/>
          <w:szCs w:val="24"/>
          <w:lang w:val="en-US"/>
        </w:rPr>
        <w:t>TAXIBEAT</w:t>
      </w:r>
      <w:r>
        <w:rPr>
          <w:rFonts w:eastAsia="Times New Roman"/>
          <w:szCs w:val="24"/>
        </w:rPr>
        <w:t>»</w:t>
      </w:r>
      <w:r>
        <w:rPr>
          <w:rFonts w:eastAsia="Times New Roman"/>
          <w:szCs w:val="24"/>
        </w:rPr>
        <w:t xml:space="preserve"> συνδέει αποκλειστικά, </w:t>
      </w:r>
      <w:r>
        <w:rPr>
          <w:rFonts w:eastAsia="Times New Roman"/>
          <w:szCs w:val="24"/>
        </w:rPr>
        <w:t>όπως σας είπα προηγουμένως, επαγγελματίες οδηγούς και πελάτες και, τρίτον, δεν επηρεάζεται το ύψος του κομίστρου, το οποίο καταβάλλεται ακέραιο από τον πελάτη στον πάροχο, δηλαδή στον οδηγό ταξί.</w:t>
      </w:r>
    </w:p>
    <w:p w14:paraId="6BEEFE47"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Εδώ πέρα, βεβαίως, τι χρειάζεται να πρωτοπεί κανείς; Ότι σε </w:t>
      </w:r>
      <w:r>
        <w:rPr>
          <w:rFonts w:eastAsia="Times New Roman"/>
          <w:szCs w:val="24"/>
        </w:rPr>
        <w:t>όλη την Ευρώπη έτσι λειτουργούν οι αντίστοιχες πλατφόρμες διαμεσολάβησης; Ότι η ρύθμιση αυτή του άρθρου 12, κατά τη γνώμη πολλών νομικών, θα καταπέσει στο Ευρωπαϊκό Δικαστήριο;</w:t>
      </w:r>
    </w:p>
    <w:p w14:paraId="6BEEFE48"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Σας ρωτώ, κύριε Υπουργέ: Έστω, λοιπόν, ότι η </w:t>
      </w:r>
      <w:r>
        <w:rPr>
          <w:rFonts w:eastAsia="Times New Roman"/>
          <w:szCs w:val="24"/>
        </w:rPr>
        <w:t>«</w:t>
      </w:r>
      <w:r>
        <w:rPr>
          <w:rFonts w:eastAsia="Times New Roman"/>
          <w:szCs w:val="24"/>
          <w:lang w:val="en-US"/>
        </w:rPr>
        <w:t>BEAT</w:t>
      </w:r>
      <w:r>
        <w:rPr>
          <w:rFonts w:eastAsia="Times New Roman"/>
          <w:szCs w:val="24"/>
        </w:rPr>
        <w:t>»</w:t>
      </w:r>
      <w:r>
        <w:rPr>
          <w:rFonts w:eastAsia="Times New Roman"/>
          <w:szCs w:val="24"/>
        </w:rPr>
        <w:t xml:space="preserve"> χαρακτηρίζεται ως μεταφορέα</w:t>
      </w:r>
      <w:r>
        <w:rPr>
          <w:rFonts w:eastAsia="Times New Roman"/>
          <w:szCs w:val="24"/>
        </w:rPr>
        <w:t xml:space="preserve">ς, ποιος θα έχει την ευθύνη για το μεταφορικό έργο; Ο ελεύθερος επαγγελματίας, ο οδηγός ΕΔΧ, ή η </w:t>
      </w:r>
      <w:r>
        <w:rPr>
          <w:rFonts w:eastAsia="Times New Roman"/>
          <w:szCs w:val="24"/>
        </w:rPr>
        <w:t>«</w:t>
      </w:r>
      <w:r>
        <w:rPr>
          <w:rFonts w:eastAsia="Times New Roman"/>
          <w:szCs w:val="24"/>
          <w:lang w:val="en-US"/>
        </w:rPr>
        <w:t>BEAT</w:t>
      </w:r>
      <w:r>
        <w:rPr>
          <w:rFonts w:eastAsia="Times New Roman"/>
          <w:szCs w:val="24"/>
        </w:rPr>
        <w:t>»</w:t>
      </w:r>
      <w:r>
        <w:rPr>
          <w:rFonts w:eastAsia="Times New Roman"/>
          <w:szCs w:val="24"/>
        </w:rPr>
        <w:t xml:space="preserve">; Ποιος θα καθορίζει το ύψος του κομίστρου που καταβάλλει ο πελάτης; Η </w:t>
      </w:r>
      <w:r>
        <w:rPr>
          <w:rFonts w:eastAsia="Times New Roman"/>
          <w:szCs w:val="24"/>
        </w:rPr>
        <w:t>«</w:t>
      </w:r>
      <w:r>
        <w:rPr>
          <w:rFonts w:eastAsia="Times New Roman"/>
          <w:szCs w:val="24"/>
          <w:lang w:val="en-US"/>
        </w:rPr>
        <w:t>BEAT</w:t>
      </w:r>
      <w:r>
        <w:rPr>
          <w:rFonts w:eastAsia="Times New Roman"/>
          <w:szCs w:val="24"/>
        </w:rPr>
        <w:t>»</w:t>
      </w:r>
      <w:r>
        <w:rPr>
          <w:rFonts w:eastAsia="Times New Roman"/>
          <w:szCs w:val="24"/>
        </w:rPr>
        <w:t xml:space="preserve"> ή το κράτος;</w:t>
      </w:r>
    </w:p>
    <w:p w14:paraId="6BEEFE49"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w:t>
      </w:r>
      <w:r>
        <w:rPr>
          <w:rFonts w:eastAsia="Times New Roman"/>
          <w:szCs w:val="24"/>
        </w:rPr>
        <w:t xml:space="preserve"> του κυρίου Βουλευτή)</w:t>
      </w:r>
    </w:p>
    <w:p w14:paraId="6BEEFE4A"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Δώστε μου ένα λεπτό, κύριε Πρόεδρε. </w:t>
      </w:r>
    </w:p>
    <w:p w14:paraId="6BEEFE4B"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Ποιος θα καθορίζει τις προδιαγραφές των οχημάτων; Η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xml:space="preserve"> ή το κράτος; Τι σχέση εργασίας θα έχει ο οδηγός ΕΔΧ με τη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xml:space="preserve">; Μπορεί, για παράδειγμα, ένας ελεύθερος επαγγελματίας να αποκτήσει μία σχέση εξαρτημένης εργασίας με τη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xml:space="preserve"> και για ποιον λόγο να το κάνει; Σε ποιον θα εφαρμόζονται οι συνέπειες από την παραβίαση των υποχρεώσεων των οδηγών ΕΔΧ του άρθρου 1 του σχεδίου </w:t>
      </w:r>
      <w:r>
        <w:rPr>
          <w:rFonts w:eastAsia="Times New Roman" w:cs="Times New Roman"/>
          <w:szCs w:val="24"/>
        </w:rPr>
        <w:t xml:space="preserve">νόμου αυτού; Στη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xml:space="preserve"> ή στον οδηγό;</w:t>
      </w:r>
    </w:p>
    <w:p w14:paraId="6BEEFE4C"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Νομίζω ότι είναι ερωτήματα εύλογα, τα οποία, δυστυχώς, από ό,τι φαίνεται και από το νομοσχέδιο, δεν σας έχουν απασχολήσει. Και δεν σας έχουν απασχολήσει, διότι ο στόχος σας είναι ο συγκεκριμένος, που θα σας πω ευθύς αμ</w:t>
      </w:r>
      <w:r>
        <w:rPr>
          <w:rFonts w:eastAsia="Times New Roman" w:cs="Times New Roman"/>
          <w:szCs w:val="24"/>
        </w:rPr>
        <w:t xml:space="preserve">έσως: Με τη ρύθμιση που εισάγετε, μία εταιρεία, όπως είναι η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εάν χαρακτηριστεί ως πάροχος μεταφορικού έργου έχει στην ουσία δύο εναλλακτικές: είτε να μετατραπεί σε έναν συνεταιρισμό ταξί που ενδεχομένως να έχει και μία δική της πλατφόρμα διαμεσολάβ</w:t>
      </w:r>
      <w:r>
        <w:rPr>
          <w:rFonts w:eastAsia="Times New Roman" w:cs="Times New Roman"/>
          <w:szCs w:val="24"/>
        </w:rPr>
        <w:t xml:space="preserve">ησης είτε να κλείσει το υποκατάστημά της στην Ελλάδα, επειδή δεν θα υπάρχει κανένα επενδυτικό ενδιαφέρον για την εγχώρια αγορά. </w:t>
      </w:r>
    </w:p>
    <w:p w14:paraId="6BEEFE4D"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Εάν, όμως, αυτό το θέλετε εσείς και η στενή συνδικαλιστική κλίκα, η οποία συνδιαμόρφωσε αυτό το νομοσχέδιο, καλό είναι να το πε</w:t>
      </w:r>
      <w:r>
        <w:rPr>
          <w:rFonts w:eastAsia="Times New Roman" w:cs="Times New Roman"/>
          <w:szCs w:val="24"/>
        </w:rPr>
        <w:t xml:space="preserve">ίτε ευθέως. Μην προσπαθείτε εμμέσως στην ουσία με αυτές τις ρυθμίσεις να το περάσετε. Και καλό είναι να σταματήσετε να κρύβεστε πίσω από ιστορίες για αγρίους, με υπονοούμενα περί φοροδιαφυγής και για </w:t>
      </w:r>
      <w:r>
        <w:rPr>
          <w:rFonts w:eastAsia="Times New Roman" w:cs="Times New Roman"/>
          <w:szCs w:val="24"/>
          <w:lang w:val="en-US"/>
        </w:rPr>
        <w:t>offshore</w:t>
      </w:r>
      <w:r>
        <w:rPr>
          <w:rFonts w:eastAsia="Times New Roman" w:cs="Times New Roman"/>
          <w:szCs w:val="24"/>
        </w:rPr>
        <w:t>, που νομίζω ότι εκθέτουν την ηγεσία του Υπουργε</w:t>
      </w:r>
      <w:r>
        <w:rPr>
          <w:rFonts w:eastAsia="Times New Roman" w:cs="Times New Roman"/>
          <w:szCs w:val="24"/>
        </w:rPr>
        <w:t xml:space="preserve">ίου ανεπανόρθωτα. </w:t>
      </w:r>
    </w:p>
    <w:p w14:paraId="6BEEFE4E"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Τελειώνω με μία σύντομη αναφορά στον νέο Κώδικα Οδικής Κυκλοφορίας. Παρότι υπάρχουν και θετικές ρυθμίσεις και προβλέψεις, δυστυχώς, παρόλο που προσπαθήσατε μέσω νομοθετικής ρύθμισης να τον διορθώσετε, στην ουσία δεν κάνετε κάτι το ουσιαστικό. </w:t>
      </w:r>
    </w:p>
    <w:p w14:paraId="6BEEFE4F"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Έρχεται η </w:t>
      </w:r>
      <w:r>
        <w:rPr>
          <w:rFonts w:eastAsia="Times New Roman" w:cs="Times New Roman"/>
          <w:szCs w:val="24"/>
        </w:rPr>
        <w:t>ε</w:t>
      </w:r>
      <w:r>
        <w:rPr>
          <w:rFonts w:eastAsia="Times New Roman" w:cs="Times New Roman"/>
          <w:szCs w:val="24"/>
        </w:rPr>
        <w:t>π</w:t>
      </w:r>
      <w:r>
        <w:rPr>
          <w:rFonts w:eastAsia="Times New Roman" w:cs="Times New Roman"/>
          <w:szCs w:val="24"/>
        </w:rPr>
        <w:t>ιτροπή της Βουλής και σας λέει ότι κινείστε σε μία αντισυνταγματική πορεία γιατί με τον τρόπο με τον οποίο εισήγατε τη συγκεκριμένη διάταξη, στην ουσία αντίκειται σε συγκεκριμένες διατάξεις του Συντάγματος. Φέρατε μία νέα ρύθμιση, στην ουσία μία νομοθετική</w:t>
      </w:r>
      <w:r>
        <w:rPr>
          <w:rFonts w:eastAsia="Times New Roman" w:cs="Times New Roman"/>
          <w:szCs w:val="24"/>
        </w:rPr>
        <w:t xml:space="preserve"> βελτίωση, η οποία πολύ φοβούμαι, κύριε Υπουργέ, ότι και η ίδια θα καταπέσει σε οποιοδήποτε δικαστήριο. Είναι αντισυνταγματική και σας το λέμε ευθέως. </w:t>
      </w:r>
    </w:p>
    <w:p w14:paraId="6BEEFE50"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Ο νομικός μας πολιτισμός όχι μόνο τις τελευταίες δεκαετίες, αλλά τους τελευταίους αιώνες, έχει κατακτήσε</w:t>
      </w:r>
      <w:r>
        <w:rPr>
          <w:rFonts w:eastAsia="Times New Roman" w:cs="Times New Roman"/>
          <w:szCs w:val="24"/>
        </w:rPr>
        <w:t xml:space="preserve">ι ένα πράγμα: ότι για το ίδιο αδίκημα επιβάλλεται πάντοτε η ίδια ποινή, ανεξαρτήτως των συγκεκριμένων </w:t>
      </w:r>
      <w:r>
        <w:rPr>
          <w:rFonts w:eastAsia="Times New Roman" w:cs="Times New Roman"/>
          <w:szCs w:val="24"/>
        </w:rPr>
        <w:t xml:space="preserve">οικονομικών </w:t>
      </w:r>
      <w:r>
        <w:rPr>
          <w:rFonts w:eastAsia="Times New Roman" w:cs="Times New Roman"/>
          <w:szCs w:val="24"/>
        </w:rPr>
        <w:t>χαρακτηριστικών που μπορεί να έχει</w:t>
      </w:r>
      <w:r>
        <w:rPr>
          <w:rFonts w:eastAsia="Times New Roman" w:cs="Times New Roman"/>
          <w:szCs w:val="24"/>
        </w:rPr>
        <w:t xml:space="preserve"> ο δράστης</w:t>
      </w:r>
      <w:r>
        <w:rPr>
          <w:rFonts w:eastAsia="Times New Roman" w:cs="Times New Roman"/>
          <w:szCs w:val="24"/>
        </w:rPr>
        <w:t xml:space="preserve">. </w:t>
      </w:r>
    </w:p>
    <w:p w14:paraId="6BEEFE51"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Κεφαλογιάννη, παρακαλώ ολοκληρώστε, γιατί θα μείνουν πολλ</w:t>
      </w:r>
      <w:r>
        <w:rPr>
          <w:rFonts w:eastAsia="Times New Roman" w:cs="Times New Roman"/>
          <w:szCs w:val="24"/>
        </w:rPr>
        <w:t xml:space="preserve">οί συνάδελφοί σας χωρίς να μιλήσουν.   </w:t>
      </w:r>
    </w:p>
    <w:p w14:paraId="6BEEFE52"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Ολοκληρώνω, κύριε Πρόεδρε. Εάν και σε άλλα νομοσχέδια ο χρόνος είναι δώδεκα λεπτά για τους Κοινοβουλευτικούς Εκπροσώπους.  </w:t>
      </w:r>
    </w:p>
    <w:p w14:paraId="6BEEFE53"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Ναι, αλλά περιορίσαμε τον χρόνο και σ</w:t>
      </w:r>
      <w:r>
        <w:rPr>
          <w:rFonts w:eastAsia="Times New Roman" w:cs="Times New Roman"/>
          <w:szCs w:val="24"/>
        </w:rPr>
        <w:t xml:space="preserve">ε άλλους συναδέλφους σας. </w:t>
      </w:r>
    </w:p>
    <w:p w14:paraId="6BEEFE54"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Για την ισότητα των όπλων, κύριε Πρόεδρε, παρακαλώ να με αφήσετε να ολοκληρώσω. </w:t>
      </w:r>
    </w:p>
    <w:p w14:paraId="6BEEFE55"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Πέραν, λοιπόν, από την αντισυνταγματικότητα της διάταξης, κύριε Υπουργέ, υπάρχουν και πολλά πρακτικά ζητήματα, τα οποία ανέδε</w:t>
      </w:r>
      <w:r>
        <w:rPr>
          <w:rFonts w:eastAsia="Times New Roman" w:cs="Times New Roman"/>
          <w:szCs w:val="24"/>
        </w:rPr>
        <w:t xml:space="preserve">ιξε και ο εισηγητής μας και συνάδελφοι βεβαίως από τη Νέα Δημοκρατία, όπως για παράδειγμα το πώς θα εφαρμοστεί πρακτικά αυτή η διάταξη. </w:t>
      </w:r>
    </w:p>
    <w:p w14:paraId="6BEEFE56"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Σας καλούμε να την ξανασκεφτείτε. Νομίζω ότι θα πρέπει να την αποσύρετε, διότι οποιοσδήποτε Έλληνας πολίτης προσφύγει κ</w:t>
      </w:r>
      <w:r>
        <w:rPr>
          <w:rFonts w:eastAsia="Times New Roman" w:cs="Times New Roman"/>
          <w:szCs w:val="24"/>
        </w:rPr>
        <w:t xml:space="preserve">ατά της διάταξης, είμαι βέβαιος ότι θα δικαιωθεί. </w:t>
      </w:r>
    </w:p>
    <w:p w14:paraId="6BEEFE57"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Κλείνω λέγοντας ότι πράγματι εισάγονται και κάποιες θετικές ρυθμίσεις όσον αφορά τον νέο Κώδικα Οδικής Κυκλοφορίας. Δυστυχώς, όμως, από την όλη συζήτηση αυτό το οποίο θα μείνει είναι τα αρνητικά, τα οποία </w:t>
      </w:r>
      <w:r>
        <w:rPr>
          <w:rFonts w:eastAsia="Times New Roman" w:cs="Times New Roman"/>
          <w:szCs w:val="24"/>
        </w:rPr>
        <w:t>εισάγετε στο νομοσχέδιο, γι’ αυτόν τον λόγο και εμείς, όπως σας είπαμε και δι</w:t>
      </w:r>
      <w:r>
        <w:rPr>
          <w:rFonts w:eastAsia="Times New Roman" w:cs="Times New Roman"/>
          <w:szCs w:val="24"/>
        </w:rPr>
        <w:t>α</w:t>
      </w:r>
      <w:r>
        <w:rPr>
          <w:rFonts w:eastAsia="Times New Roman" w:cs="Times New Roman"/>
          <w:szCs w:val="24"/>
        </w:rPr>
        <w:t xml:space="preserve"> του εισηγητή μας, είμαστε αρνητικοί, διότι στην ουσία αυτό το οποίο κάνετε είναι να κλείνετε το μάτι σε μειοψηφίες συνδικαλιστικές και </w:t>
      </w:r>
      <w:r>
        <w:rPr>
          <w:rFonts w:eastAsia="Times New Roman" w:cs="Times New Roman"/>
          <w:szCs w:val="24"/>
        </w:rPr>
        <w:t xml:space="preserve">όσον αφορά τη </w:t>
      </w:r>
      <w:r>
        <w:rPr>
          <w:rFonts w:eastAsia="Times New Roman" w:cs="Times New Roman"/>
          <w:szCs w:val="24"/>
        </w:rPr>
        <w:t xml:space="preserve">μεγάλη πλειοψηφία </w:t>
      </w:r>
      <w:r>
        <w:rPr>
          <w:rFonts w:eastAsia="Times New Roman" w:cs="Times New Roman"/>
          <w:szCs w:val="24"/>
        </w:rPr>
        <w:t>των</w:t>
      </w:r>
      <w:r>
        <w:rPr>
          <w:rFonts w:eastAsia="Times New Roman" w:cs="Times New Roman"/>
          <w:szCs w:val="24"/>
        </w:rPr>
        <w:t xml:space="preserve"> οδηγ</w:t>
      </w:r>
      <w:r>
        <w:rPr>
          <w:rFonts w:eastAsia="Times New Roman" w:cs="Times New Roman"/>
          <w:szCs w:val="24"/>
        </w:rPr>
        <w:t>ών</w:t>
      </w:r>
      <w:r>
        <w:rPr>
          <w:rFonts w:eastAsia="Times New Roman" w:cs="Times New Roman"/>
          <w:szCs w:val="24"/>
        </w:rPr>
        <w:t xml:space="preserve"> των ταξί και τ</w:t>
      </w:r>
      <w:r>
        <w:rPr>
          <w:rFonts w:eastAsia="Times New Roman" w:cs="Times New Roman"/>
          <w:szCs w:val="24"/>
        </w:rPr>
        <w:t xml:space="preserve">ων </w:t>
      </w:r>
      <w:r>
        <w:rPr>
          <w:rFonts w:eastAsia="Times New Roman" w:cs="Times New Roman"/>
          <w:szCs w:val="24"/>
        </w:rPr>
        <w:t>ιδιοκτ</w:t>
      </w:r>
      <w:r>
        <w:rPr>
          <w:rFonts w:eastAsia="Times New Roman" w:cs="Times New Roman"/>
          <w:szCs w:val="24"/>
        </w:rPr>
        <w:t>ητών</w:t>
      </w:r>
      <w:r>
        <w:rPr>
          <w:rFonts w:eastAsia="Times New Roman" w:cs="Times New Roman"/>
          <w:szCs w:val="24"/>
        </w:rPr>
        <w:t xml:space="preserve"> αυτών να μην επιλύετε τα συγκεκριμένα προβλήματα. </w:t>
      </w:r>
    </w:p>
    <w:p w14:paraId="6BEEFE58"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BEEFE59" w14:textId="77777777" w:rsidR="009B7D3A" w:rsidRDefault="00441D7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EEFE5A" w14:textId="77777777" w:rsidR="009B7D3A" w:rsidRDefault="00441D78">
      <w:pPr>
        <w:spacing w:after="0" w:line="600" w:lineRule="auto"/>
        <w:ind w:firstLine="720"/>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κ. Κάτσης έχει τον λόγο. </w:t>
      </w:r>
    </w:p>
    <w:p w14:paraId="6BEEFE5B" w14:textId="77777777" w:rsidR="009B7D3A" w:rsidRDefault="00441D78">
      <w:pPr>
        <w:spacing w:after="0" w:line="600" w:lineRule="auto"/>
        <w:ind w:firstLine="720"/>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 </w:t>
      </w:r>
    </w:p>
    <w:p w14:paraId="6BEEFE5C"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Θέλω κι εγώ με τη σειρά μου να καταδικάσω αυτά, τα οποία συνέβησαν στην ελληνική Βουλή και την άθλια συμπεριφορά των εκπροσώπων της νεοναζιστικής οργάνωσης, που δεν τιμούν κανέναν. Νομίζω πως όλοι οι πολίτες και οι δημοκρατικές </w:t>
      </w:r>
      <w:r>
        <w:rPr>
          <w:rFonts w:eastAsia="Times New Roman" w:cs="Times New Roman"/>
          <w:szCs w:val="24"/>
        </w:rPr>
        <w:t xml:space="preserve">δυνάμεις στο Κοινοβούλιο πρέπει να ορθώσουν τοίχος και ανάστημα και να αρθρώσουν ένα σημαντικό «ως εδώ!», προκειμένου να μην υπάρχουν τέτοιες πρακτικές στο μέλλον. </w:t>
      </w:r>
    </w:p>
    <w:p w14:paraId="6BEEFE5D"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έρχεται να βάλει τάξη σε εκκρεμότητα πο</w:t>
      </w:r>
      <w:r>
        <w:rPr>
          <w:rFonts w:eastAsia="Times New Roman" w:cs="Times New Roman"/>
          <w:szCs w:val="24"/>
        </w:rPr>
        <w:t>λλών ετών στον χώρο των μεταφορών. Στοχεύει στη δημιουργία ενός υγιούς τοπίου, με απόλυτο σεβασμό στους πραγματικούς επαγγελματίες, θέσπιση κανόνων διαφάνειας στις νέες τεχνολογίες του κλάδου των μεταφορών, ενώ παράλληλα υπάρχουν διατάξεις που εκσυγχρονίζο</w:t>
      </w:r>
      <w:r>
        <w:rPr>
          <w:rFonts w:eastAsia="Times New Roman" w:cs="Times New Roman"/>
          <w:szCs w:val="24"/>
        </w:rPr>
        <w:t xml:space="preserve">υν το πλαίσιο λειτουργίας, αλλά και προάγουν την οδική ασφάλεια. </w:t>
      </w:r>
    </w:p>
    <w:p w14:paraId="6BEEFE5E"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Το σχέδιο νόμου που έχουμε μπροστά μας είναι ένα προϊόν διαβούλευσης και εξαντλητικού διαλόγου με όλους τους φορείς, οι οποίοι στην πλειονότητά τους τοποθετήθηκαν θετικά στις </w:t>
      </w:r>
      <w:r>
        <w:rPr>
          <w:rFonts w:eastAsia="Times New Roman" w:cs="Times New Roman"/>
          <w:szCs w:val="24"/>
        </w:rPr>
        <w:t>ε</w:t>
      </w:r>
      <w:r>
        <w:rPr>
          <w:rFonts w:eastAsia="Times New Roman" w:cs="Times New Roman"/>
          <w:szCs w:val="24"/>
        </w:rPr>
        <w:t xml:space="preserve">πιτροπές. </w:t>
      </w:r>
    </w:p>
    <w:p w14:paraId="6BEEFE5F"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επιτρέψτε μου εδώ μια παρένθεση. Έχει περιέλθει στην κατοχή μου ένα δελτίο Τύπου της Πανελλήνιας Ομοσπονδίας Ταξί και Αγοραίων –και νομίζω ότι πρέπει να το καταθέσω στα Πρακτικά, γιατί η Νέα Δημοκρατία ισχυρίζεται ότι οι αυτοκινητιστές που συμμετέχουν στη</w:t>
      </w:r>
      <w:r>
        <w:rPr>
          <w:rFonts w:eastAsia="Times New Roman" w:cs="Times New Roman"/>
          <w:szCs w:val="24"/>
        </w:rPr>
        <w:t xml:space="preserve">ν εταιρεία διαμεσολάβησης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αντιτίθενται στο νομοσχέδιο- το οποίο αναφέρει ρητά ότι δεν υπάρχει ούτε ένα από τα εκατόν σαράντα οχτώ σωματεία ταξί της χώρας ούτε και καμμία από τις ογδόντα πέντε ενώσεις ραδιοταξί και ούτε ένας απλός αυτοκινητιστής </w:t>
      </w:r>
      <w:r>
        <w:rPr>
          <w:rFonts w:eastAsia="Times New Roman" w:cs="Times New Roman"/>
          <w:szCs w:val="24"/>
        </w:rPr>
        <w:t xml:space="preserve">που να μην είναι στο πλευρό της </w:t>
      </w:r>
      <w:r>
        <w:rPr>
          <w:rFonts w:eastAsia="Times New Roman" w:cs="Times New Roman"/>
          <w:szCs w:val="24"/>
        </w:rPr>
        <w:t>ο</w:t>
      </w:r>
      <w:r>
        <w:rPr>
          <w:rFonts w:eastAsia="Times New Roman" w:cs="Times New Roman"/>
          <w:szCs w:val="24"/>
        </w:rPr>
        <w:t xml:space="preserve">μοσπονδίας ή να μην συμφωνεί με τους χειρισμούς της διοίκησης σε αυτή τη μάχη με τον αθέμιτο ανταγωνισμό που δίνει ο κλάδος ενώπιον της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w:t>
      </w:r>
    </w:p>
    <w:p w14:paraId="6BEEFE60"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νομίζω ότι η Νέα Δημοκρατία απέναντι σε αυτή την ανακοί</w:t>
      </w:r>
      <w:r>
        <w:rPr>
          <w:rFonts w:eastAsia="Times New Roman" w:cs="Times New Roman"/>
          <w:szCs w:val="24"/>
        </w:rPr>
        <w:t xml:space="preserve">νωση πρέπει να τοποθετηθεί και να μας πει ακριβώς τι εννοεί και με ποιον ακριβώς τρόπο οι επαγγελματίες αυτοκινητιστές που έχουν σύμβαση με 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αντιτίθενται στο νομοσχέδιο. Καταθέτω στα Πρακτικά το δελτίο Τύπου. </w:t>
      </w:r>
    </w:p>
    <w:p w14:paraId="6BEEFE6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 xml:space="preserve">Μάριος Κάτσης καταθέτει για τα Πρακτικά το προαναφερθέν δελτίο Τύπου,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EEFE6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Είναι, επίσης, ένα τρανό παράδειγμα αυτό το νομοσχέδιο για το πώς αντιλαμβανό</w:t>
      </w:r>
      <w:r>
        <w:rPr>
          <w:rFonts w:eastAsia="Times New Roman" w:cs="Times New Roman"/>
          <w:szCs w:val="24"/>
        </w:rPr>
        <w:t xml:space="preserve">μαστε εμείς τον υγιή ανταγωνισμό, τη βιώσιμη επιχειρηματικότητα και την εξέλιξη των μεταφορών και πώς τοποθετείται η Αντιπολίτευση πάνω σε αυτά τα ζητήματα. </w:t>
      </w:r>
    </w:p>
    <w:p w14:paraId="6BEEFE6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Εδώ συγκρούονται, αγαπητοί συνάδελφοι, δύο διαφορετικοί κόσμοι, υπάρχουν δύο σαφείς διαχωριστικές γραμμές. </w:t>
      </w:r>
    </w:p>
    <w:p w14:paraId="6BEEFE6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Ξεκαθαρίζουμε κάτι, γιατί σκοπίμως έχει δημιουργηθεί σύγχυση για τα άρθρα 12 και 13: Δεν καταργούμε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ούτε 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ούτε καμμία άλλη</w:t>
      </w:r>
      <w:r>
        <w:rPr>
          <w:rFonts w:eastAsia="Times New Roman" w:cs="Times New Roman"/>
          <w:szCs w:val="24"/>
        </w:rPr>
        <w:t xml:space="preserve"> εταιρεία ηλεκτρονικής διαμεσολάβησης. Πριν καν βγει το τελικό νομοσχέδιο στη διαβούλευση, ένας ολόκληρος μηχανισμός προπαγάνδας με κανάλια, έντυπα, αλλά και τις ίδιες τις πολυεθνικές και κυρίως με την υποστήριξη του πολιτικού φορέα τους, της Νέας Δημοκρατ</w:t>
      </w:r>
      <w:r>
        <w:rPr>
          <w:rFonts w:eastAsia="Times New Roman" w:cs="Times New Roman"/>
          <w:szCs w:val="24"/>
        </w:rPr>
        <w:t xml:space="preserve">ίας, διέδιδαν ότι καταργούμε τις νέες τεχνολογίες, διώχνουμε τις καινοτόμες επιχειρήσεις, τον εκμοντερνισμό των </w:t>
      </w:r>
      <w:r>
        <w:rPr>
          <w:rFonts w:eastAsia="Times New Roman" w:cs="Times New Roman"/>
          <w:szCs w:val="24"/>
          <w:lang w:val="en-US"/>
        </w:rPr>
        <w:t>applications</w:t>
      </w:r>
      <w:r>
        <w:rPr>
          <w:rFonts w:eastAsia="Times New Roman" w:cs="Times New Roman"/>
          <w:szCs w:val="24"/>
        </w:rPr>
        <w:t xml:space="preserve"> και ούτω καθεξής. Ψευδές απολύτως! Φαίνεται ότι είναι τα μεγάλα διαφημιστικά πακέτα και το </w:t>
      </w:r>
      <w:r>
        <w:rPr>
          <w:rFonts w:eastAsia="Times New Roman" w:cs="Times New Roman"/>
          <w:szCs w:val="24"/>
          <w:lang w:val="en-US"/>
        </w:rPr>
        <w:t>lobbying</w:t>
      </w:r>
      <w:r>
        <w:rPr>
          <w:rFonts w:eastAsia="Times New Roman" w:cs="Times New Roman"/>
          <w:szCs w:val="24"/>
        </w:rPr>
        <w:t xml:space="preserve"> των εταιρειών που θέλουν να κάν</w:t>
      </w:r>
      <w:r>
        <w:rPr>
          <w:rFonts w:eastAsia="Times New Roman" w:cs="Times New Roman"/>
          <w:szCs w:val="24"/>
        </w:rPr>
        <w:t xml:space="preserve">ουν ό,τι θέλουν σε μία αγορά, ώστε να αυξάνουν τα κέρδη τους. </w:t>
      </w:r>
    </w:p>
    <w:p w14:paraId="6BEEFE6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Τι κάνουμε, λοιπόν, εμείς; Ρυθμίζουμε απλά και θέτουμε καθαρούς κανόνες σε ένα ξεχαρβαλωμένο τοπίο, που με πολλά παραθυράκια στους προϋπάρχοντες νόμους καταστρατηγεί την κείμενη νομοθεσία που δ</w:t>
      </w:r>
      <w:r>
        <w:rPr>
          <w:rFonts w:eastAsia="Times New Roman" w:cs="Times New Roman"/>
          <w:szCs w:val="24"/>
        </w:rPr>
        <w:t>ιέπει τις μεταφορές. Τι γινόταν έως σήμερα; Αντί να έχουν ως κύρια οικονομική δραστηριότητα τη διαμεσολάβηση, δηλαδή να βρίσκουν πελάτες για τους οδηγούς ταξί, που θα ήταν θεμιτό και το κάνουν πολλές εταιρείες, χαμήλωναν τις τιμές κούρσας, δημιουργώντας αθ</w:t>
      </w:r>
      <w:r>
        <w:rPr>
          <w:rFonts w:eastAsia="Times New Roman" w:cs="Times New Roman"/>
          <w:szCs w:val="24"/>
        </w:rPr>
        <w:t xml:space="preserve">έμιτο ανταγωνισμό. Πώς; Απλά φοροδιέφευγαν, δεν πλήρωναν φράγκο σε φορολογία εισοδήματος στη χώρα και εν μέσω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έδιναν «μαύρα» χρήματα ως επιστροφές ή επιδότηση στους συμβεβλημένους οδηγούς ταξί, για να έχουν χαμηλότερες τιμές. Και μάλιστα, ό</w:t>
      </w:r>
      <w:r>
        <w:rPr>
          <w:rFonts w:eastAsia="Times New Roman" w:cs="Times New Roman"/>
          <w:szCs w:val="24"/>
        </w:rPr>
        <w:t xml:space="preserve">πως αποδείχθηκε στις </w:t>
      </w:r>
      <w:r>
        <w:rPr>
          <w:rFonts w:eastAsia="Times New Roman" w:cs="Times New Roman"/>
          <w:szCs w:val="24"/>
        </w:rPr>
        <w:t>ε</w:t>
      </w:r>
      <w:r>
        <w:rPr>
          <w:rFonts w:eastAsia="Times New Roman" w:cs="Times New Roman"/>
          <w:szCs w:val="24"/>
        </w:rPr>
        <w:t xml:space="preserve">πιτροπές, αυτά τα λεφτά έρχονταν και από φορολογικούς παραδείσους. </w:t>
      </w:r>
    </w:p>
    <w:p w14:paraId="6BEEFE6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Μάλιστα, συγκεκριμένη εταιρεία, εν προκειμένω η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έχει και κάποιες </w:t>
      </w:r>
      <w:r>
        <w:rPr>
          <w:rFonts w:eastAsia="Times New Roman" w:cs="Times New Roman"/>
          <w:szCs w:val="24"/>
          <w:lang w:val="en-US"/>
        </w:rPr>
        <w:t>offshore</w:t>
      </w:r>
      <w:r>
        <w:rPr>
          <w:rFonts w:eastAsia="Times New Roman" w:cs="Times New Roman"/>
          <w:szCs w:val="24"/>
        </w:rPr>
        <w:t xml:space="preserve"> στο μετοχολόγιό της, που σύμφωνα με δημοσιεύματα κυριακάτικης εφημερίδας, της </w:t>
      </w:r>
      <w:r>
        <w:rPr>
          <w:rFonts w:eastAsia="Times New Roman" w:cs="Times New Roman"/>
          <w:szCs w:val="24"/>
        </w:rPr>
        <w:t>«</w:t>
      </w:r>
      <w:r>
        <w:rPr>
          <w:rFonts w:eastAsia="Times New Roman" w:cs="Times New Roman"/>
          <w:szCs w:val="24"/>
        </w:rPr>
        <w:t>Ν</w:t>
      </w:r>
      <w:r>
        <w:rPr>
          <w:rFonts w:eastAsia="Times New Roman" w:cs="Times New Roman"/>
          <w:szCs w:val="24"/>
        </w:rPr>
        <w:t>ΕΑΣ ΣΕΛΙΔΑΣ</w:t>
      </w:r>
      <w:r>
        <w:rPr>
          <w:rFonts w:eastAsia="Times New Roman" w:cs="Times New Roman"/>
          <w:szCs w:val="24"/>
        </w:rPr>
        <w:t>»</w:t>
      </w:r>
      <w:r>
        <w:rPr>
          <w:rFonts w:eastAsia="Times New Roman" w:cs="Times New Roman"/>
          <w:szCs w:val="24"/>
        </w:rPr>
        <w:t>, που ακόμη να διαψευσθούν από τη Νέα Δημοκρατία, μία εξ αυτών είναι η «</w:t>
      </w:r>
      <w:r>
        <w:rPr>
          <w:rFonts w:eastAsia="Times New Roman" w:cs="Times New Roman"/>
          <w:szCs w:val="24"/>
          <w:lang w:val="en-US"/>
        </w:rPr>
        <w:t>Endeavor</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w:t>
      </w:r>
    </w:p>
    <w:p w14:paraId="6BEEFE6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ρωτάμε: Συμμετέχει στην «</w:t>
      </w:r>
      <w:r>
        <w:rPr>
          <w:rFonts w:eastAsia="Times New Roman" w:cs="Times New Roman"/>
          <w:szCs w:val="24"/>
          <w:lang w:val="en-US"/>
        </w:rPr>
        <w:t>Endeavor</w:t>
      </w:r>
      <w:r>
        <w:rPr>
          <w:rFonts w:eastAsia="Times New Roman" w:cs="Times New Roman"/>
          <w:szCs w:val="24"/>
        </w:rPr>
        <w:t xml:space="preserve">» μέλος της οικογένειας Μητσοτάκη, ναι ή όχι; Είναι μείζον ηθικό και πολιτικό θέμα, ναι ή όχι; Για εμάς είναι. </w:t>
      </w:r>
    </w:p>
    <w:p w14:paraId="6BEEFE6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Τα έχεις μπερδέψει!</w:t>
      </w:r>
    </w:p>
    <w:p w14:paraId="6BEEFE6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Τι παρακολουθούμε, όμως, ολόκληρο το προηγούμενο διάστημα; Μία Ν</w:t>
      </w:r>
      <w:r>
        <w:rPr>
          <w:rFonts w:eastAsia="Times New Roman" w:cs="Times New Roman"/>
          <w:szCs w:val="24"/>
        </w:rPr>
        <w:t xml:space="preserve">έα </w:t>
      </w:r>
      <w:r>
        <w:rPr>
          <w:rFonts w:eastAsia="Times New Roman" w:cs="Times New Roman"/>
          <w:szCs w:val="24"/>
        </w:rPr>
        <w:t>Δ</w:t>
      </w:r>
      <w:r>
        <w:rPr>
          <w:rFonts w:eastAsia="Times New Roman" w:cs="Times New Roman"/>
          <w:szCs w:val="24"/>
        </w:rPr>
        <w:t>ημοκρατία</w:t>
      </w:r>
      <w:r>
        <w:rPr>
          <w:rFonts w:eastAsia="Times New Roman" w:cs="Times New Roman"/>
          <w:szCs w:val="24"/>
        </w:rPr>
        <w:t xml:space="preserve"> που διάφορα στελέχη της βγήκαν ανοιχτά όχι απλά να υποστηρίξουν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αλλά στην ουσία να επικροτήσουν ένα δαιδαλώδ</w:t>
      </w:r>
      <w:r>
        <w:rPr>
          <w:rFonts w:eastAsia="Times New Roman" w:cs="Times New Roman"/>
          <w:szCs w:val="24"/>
        </w:rPr>
        <w:t xml:space="preserve">ες σύστημα φοροαποφυγής που χτυπάει ευθέως τον ανταγωνισμό με αθέμιτες πρακτικές και οδηγεί χιλιάδες επαγγελματίες οδηγούς και ιδιοκτήτες ταξί στην ανεργία και την απόγνωση. </w:t>
      </w:r>
    </w:p>
    <w:p w14:paraId="6BEEFE6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Εμείς, όμως, βάζουμε ίσους κανόνες για όλους. Όλες οι εταιρείες θα φορολογούνται </w:t>
      </w:r>
      <w:r>
        <w:rPr>
          <w:rFonts w:eastAsia="Times New Roman" w:cs="Times New Roman"/>
          <w:szCs w:val="24"/>
        </w:rPr>
        <w:t>στην Ελλάδα με τους ελληνικούς νόμους, θα έχουν έδρα και θα αδειοδοτούνται στην Ελλάδα, θα δίνουν άλλη απόδειξη στον πελάτη και άλλη στον αυτοκινητιστή, αν κάνουν μια απλή διαμεσολάβηση. Αν κάνουν και μεταφορικό έργο με μίσθωση ιδιωτικών επιβατικών, θα υπο</w:t>
      </w:r>
      <w:r>
        <w:rPr>
          <w:rFonts w:eastAsia="Times New Roman" w:cs="Times New Roman"/>
          <w:szCs w:val="24"/>
        </w:rPr>
        <w:t xml:space="preserve">βάλλονται και σε επιπλέον κανόνες διαφάνειας. Δεν τους διώχνουμε, απλά δεν θα είναι ασύδοτοι, εκτός αν προϋπόθεση για να επιχειρούν στη χώρα μας είναι να κάνουν ό,τι γουστάρουν. Λυπάμαι, αλλά ούτε η ευρωπαϊκή νομοθεσία τους το επιτρέπει, όσο </w:t>
      </w:r>
      <w:r>
        <w:rPr>
          <w:rFonts w:eastAsia="Times New Roman" w:cs="Times New Roman"/>
          <w:szCs w:val="24"/>
          <w:lang w:val="en-US"/>
        </w:rPr>
        <w:t>lobbying</w:t>
      </w:r>
      <w:r>
        <w:rPr>
          <w:rFonts w:eastAsia="Times New Roman" w:cs="Times New Roman"/>
          <w:szCs w:val="24"/>
        </w:rPr>
        <w:t xml:space="preserve"> και ν</w:t>
      </w:r>
      <w:r>
        <w:rPr>
          <w:rFonts w:eastAsia="Times New Roman" w:cs="Times New Roman"/>
          <w:szCs w:val="24"/>
        </w:rPr>
        <w:t xml:space="preserve">α κάνουν με τη νεολαία του Ευρωπαϊκού Λαϊκού Λόμματος. </w:t>
      </w:r>
    </w:p>
    <w:p w14:paraId="6BEEFE6B"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BEEFE6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ένα τελευταίο, όσον αφορά αυτές τις εταιρείες: Οι νέες ψηφιακές πλατφόρμες παντός είδους είναι μια μεγάλη πρόοδο</w:t>
      </w:r>
      <w:r>
        <w:rPr>
          <w:rFonts w:eastAsia="Times New Roman" w:cs="Times New Roman"/>
          <w:szCs w:val="24"/>
        </w:rPr>
        <w:t>ς της τεχνολογίας και ένα σημαντικό εργαλείο, αλλά πίσω από το τυράκι υπάρχει και μια κολοσσιαία φάκα με μεγάλα οικονομικά συμφέροντα. Αφορά το ζήτημα της διαχείρισης ευαίσθητων προσωπικών δεδομένων από ψηφιακές εταιρείες του εθελούσιου ή μη φακελώματος τω</w:t>
      </w:r>
      <w:r>
        <w:rPr>
          <w:rFonts w:eastAsia="Times New Roman" w:cs="Times New Roman"/>
          <w:szCs w:val="24"/>
        </w:rPr>
        <w:t xml:space="preserve">ν πολιτών, όσον αφορά προτιμήσεις, καταναλωτικές συνήθειες, πολιτικές απόψεις και τα λοιπά και πώς αυτά μπορούν να πωληθούν σε εταιρείες ή πρόσωπα, ώστε να χειραγωγήσουν τις μάζες. </w:t>
      </w:r>
    </w:p>
    <w:p w14:paraId="6BEEFE6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Προσφάτως –και είναι επίκαιρο- κατηγορήθηκε η εταιρεία «</w:t>
      </w:r>
      <w:r>
        <w:rPr>
          <w:rFonts w:eastAsia="Times New Roman" w:cs="Times New Roman"/>
          <w:szCs w:val="24"/>
          <w:lang w:val="en-US"/>
        </w:rPr>
        <w:t>FACEBOOK</w:t>
      </w:r>
      <w:r>
        <w:rPr>
          <w:rFonts w:eastAsia="Times New Roman" w:cs="Times New Roman"/>
          <w:szCs w:val="24"/>
        </w:rPr>
        <w:t>» για διαρ</w:t>
      </w:r>
      <w:r>
        <w:rPr>
          <w:rFonts w:eastAsia="Times New Roman" w:cs="Times New Roman"/>
          <w:szCs w:val="24"/>
        </w:rPr>
        <w:t>ροή προσωπικών δεδομένων πενήντα εκατομμυρίων χρηστών στην εταιρεία «</w:t>
      </w:r>
      <w:r>
        <w:rPr>
          <w:rFonts w:eastAsia="Times New Roman" w:cs="Times New Roman"/>
          <w:szCs w:val="24"/>
          <w:lang w:val="en-US"/>
        </w:rPr>
        <w:t>Cambridge</w:t>
      </w:r>
      <w:r>
        <w:rPr>
          <w:rFonts w:eastAsia="Times New Roman" w:cs="Times New Roman"/>
          <w:szCs w:val="24"/>
        </w:rPr>
        <w:t xml:space="preserve"> </w:t>
      </w:r>
      <w:r>
        <w:rPr>
          <w:rFonts w:eastAsia="Times New Roman" w:cs="Times New Roman"/>
          <w:szCs w:val="24"/>
          <w:lang w:val="en-US"/>
        </w:rPr>
        <w:t>Analytica</w:t>
      </w:r>
      <w:r>
        <w:rPr>
          <w:rFonts w:eastAsia="Times New Roman" w:cs="Times New Roman"/>
          <w:szCs w:val="24"/>
        </w:rPr>
        <w:t xml:space="preserve">» εν αγνοία των χρηστών. Ελέγχεται, λοιπόν, ότι συνέλεξε και επεξεργάστηκε δεδομένα των χρηστών, όπως </w:t>
      </w:r>
      <w:r>
        <w:rPr>
          <w:rFonts w:eastAsia="Times New Roman" w:cs="Times New Roman"/>
          <w:szCs w:val="24"/>
          <w:lang w:val="en-US"/>
        </w:rPr>
        <w:t>like</w:t>
      </w:r>
      <w:r>
        <w:rPr>
          <w:rFonts w:eastAsia="Times New Roman" w:cs="Times New Roman"/>
          <w:szCs w:val="24"/>
        </w:rPr>
        <w:t>, φίλους, τα αθώα κουίζ και λοιπά και σε συνεργασία με συμπερι</w:t>
      </w:r>
      <w:r>
        <w:rPr>
          <w:rFonts w:eastAsia="Times New Roman" w:cs="Times New Roman"/>
          <w:szCs w:val="24"/>
        </w:rPr>
        <w:t xml:space="preserve">φορικούς επιστήμονες τούς βομβάρδιζε στο χρονολόγιό τους με στοχευμένα πολιτικά μηνύματα και διαφημίσεις. </w:t>
      </w:r>
    </w:p>
    <w:p w14:paraId="6BEEFE6E"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ολοκληρώστε, σας παρακαλώ. </w:t>
      </w:r>
    </w:p>
    <w:p w14:paraId="6BEEFE6F"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Κύριε Πρόεδρε, τελειώνω. </w:t>
      </w:r>
    </w:p>
    <w:p w14:paraId="6BEEFE70"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σκάνδαλο ερευνάται από τις α</w:t>
      </w:r>
      <w:r>
        <w:rPr>
          <w:rFonts w:eastAsia="Times New Roman" w:cs="Times New Roman"/>
          <w:szCs w:val="24"/>
        </w:rPr>
        <w:t xml:space="preserve">μερικανικές αρχές, γιατί πιθανόν να επηρέασε τις αμερικανικές εκλογές, ενώ ανάλογες έρευνες διεξάγουν Αγγλία και Ευρωπαϊκή Ένωση. </w:t>
      </w:r>
    </w:p>
    <w:p w14:paraId="6BEEFE71"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παραπάνω φαινόμενο ονομάζεται «</w:t>
      </w:r>
      <w:r>
        <w:rPr>
          <w:rFonts w:eastAsia="Times New Roman" w:cs="Times New Roman"/>
          <w:szCs w:val="24"/>
          <w:lang w:val="en-US"/>
        </w:rPr>
        <w:t>data</w:t>
      </w:r>
      <w:r>
        <w:rPr>
          <w:rFonts w:eastAsia="Times New Roman" w:cs="Times New Roman"/>
          <w:szCs w:val="24"/>
        </w:rPr>
        <w:t xml:space="preserve"> </w:t>
      </w:r>
      <w:r>
        <w:rPr>
          <w:rFonts w:eastAsia="Times New Roman" w:cs="Times New Roman"/>
          <w:szCs w:val="24"/>
          <w:lang w:val="en-US"/>
        </w:rPr>
        <w:t>mining</w:t>
      </w:r>
      <w:r>
        <w:rPr>
          <w:rFonts w:eastAsia="Times New Roman" w:cs="Times New Roman"/>
          <w:szCs w:val="24"/>
        </w:rPr>
        <w:t>» και αποτελεί την κρυφή υπεραξία αυτών των ψηφιακών εφαρμογών και τη μεγάλη πηγ</w:t>
      </w:r>
      <w:r>
        <w:rPr>
          <w:rFonts w:eastAsia="Times New Roman" w:cs="Times New Roman"/>
          <w:szCs w:val="24"/>
        </w:rPr>
        <w:t xml:space="preserve">ή εσόδων τους. Όπως καταλαβαίνετε, εγκυμονεί τεράστιους κινδύνους για τη δημοκρατία και την ελευθερία στην εποχή της τέταρτης βιομηχανικής επανάστασης, αλλά γεννά και ζητήματα ηθικής στον τομέα της επιστήμης. </w:t>
      </w:r>
    </w:p>
    <w:p w14:paraId="6BEEFE72"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Οι πολιτικές δυνάμεις πρέπει να σκύψουν πάνω σ</w:t>
      </w:r>
      <w:r>
        <w:rPr>
          <w:rFonts w:eastAsia="Times New Roman" w:cs="Times New Roman"/>
          <w:szCs w:val="24"/>
        </w:rPr>
        <w:t>’ αυτό το θέμα…</w:t>
      </w:r>
    </w:p>
    <w:p w14:paraId="6BEEFE73"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ακολουθούν δεκαπέντε συνάδελφοί σας που δεν θα μιλήσουν. </w:t>
      </w:r>
    </w:p>
    <w:p w14:paraId="6BEEFE74"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Κλείνω, κύριε Πρόεδρε, θέλοντας να κάνω μία επισήμανση λόγω του πεπιεσμένου χρόνου στον κύριο Υπουργό.</w:t>
      </w:r>
    </w:p>
    <w:p w14:paraId="6BEEFE75"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όσον αφορά το άρθρο 92, θα ήθελα να σας πω ότι γνώμη μου είναι, μετά και από μία επιστολή που έστειλε η Πανελλήνια Ομοσπονδία Σωματείων Εργαζομένων του Υπουργείου, να προχωρήσετε σε μία ρύθμιση -κατά τη γνώμη μου νομοθετική ή νομοτεχνική βελτίωση- ούτως ώσ</w:t>
      </w:r>
      <w:r>
        <w:rPr>
          <w:rFonts w:eastAsia="Times New Roman" w:cs="Times New Roman"/>
          <w:szCs w:val="24"/>
        </w:rPr>
        <w:t>τε να διατηρείτε την τυχόν προσωπική διαφορά σύμφωνα με τις διατάξεις του νόμου…</w:t>
      </w:r>
    </w:p>
    <w:p w14:paraId="6BEEFE76"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πηγαίνετε στα οκτώ λεπτά. Σας παρακαλεί το Προεδρείο να ολοκληρώσετε. </w:t>
      </w:r>
    </w:p>
    <w:p w14:paraId="6BEEFE77"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…και να έχουν και την ίδια σχέση εργασία</w:t>
      </w:r>
      <w:r>
        <w:rPr>
          <w:rFonts w:eastAsia="Times New Roman" w:cs="Times New Roman"/>
          <w:szCs w:val="24"/>
        </w:rPr>
        <w:t xml:space="preserve">ς. Γιατί το ζητάνε αυτό οι άνθρωποι; Διότι οι Βουλευτές από την περιφέρεια που έχουν υποστεί φυσικές καταστροφές γνωρίζουν ότι δεν θα στελεχωθούν αυτές οι </w:t>
      </w:r>
      <w:r>
        <w:rPr>
          <w:rFonts w:eastAsia="Times New Roman" w:cs="Times New Roman"/>
          <w:szCs w:val="24"/>
        </w:rPr>
        <w:t>υ</w:t>
      </w:r>
      <w:r>
        <w:rPr>
          <w:rFonts w:eastAsia="Times New Roman" w:cs="Times New Roman"/>
          <w:szCs w:val="24"/>
        </w:rPr>
        <w:t xml:space="preserve">πηρεσίες, αν πάρουν τη μετάθεση και τη μετάταξη σ’ αυτές τις </w:t>
      </w:r>
      <w:r>
        <w:rPr>
          <w:rFonts w:eastAsia="Times New Roman" w:cs="Times New Roman"/>
          <w:szCs w:val="24"/>
        </w:rPr>
        <w:t>υ</w:t>
      </w:r>
      <w:r>
        <w:rPr>
          <w:rFonts w:eastAsia="Times New Roman" w:cs="Times New Roman"/>
          <w:szCs w:val="24"/>
        </w:rPr>
        <w:t>πηρεσίες αλλά τους κοπεί η προσωπική δ</w:t>
      </w:r>
      <w:r>
        <w:rPr>
          <w:rFonts w:eastAsia="Times New Roman" w:cs="Times New Roman"/>
          <w:szCs w:val="24"/>
        </w:rPr>
        <w:t>ιαφορά, αυτή που ήδη έπαιρναν στην προηγούμενη θέση.</w:t>
      </w:r>
    </w:p>
    <w:p w14:paraId="6BEEFE78"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Νομίζω ότι αυτό πρέπει να το δείτε με επιείκεια. </w:t>
      </w:r>
    </w:p>
    <w:p w14:paraId="6BEEFE79"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6BEEFE7A" w14:textId="77777777" w:rsidR="009B7D3A" w:rsidRDefault="00441D78">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EEFE7B"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απομένουν τρεις Κοινοβουλευτικοί Εκπρόσωποι, με τους οποίους θα ολοκληρώσουμε. Οι άλλοι συνάδελφοι δεν θα μιλήσουν.</w:t>
      </w:r>
    </w:p>
    <w:p w14:paraId="6BEEFE7C"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συνάδελφος κ. Καραθανασόπουλος έχει τον λόγο.</w:t>
      </w:r>
    </w:p>
    <w:p w14:paraId="6BEEFE7D"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6BEEFE7E"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Κομμο</w:t>
      </w:r>
      <w:r>
        <w:rPr>
          <w:rFonts w:eastAsia="Times New Roman" w:cs="Times New Roman"/>
          <w:szCs w:val="24"/>
        </w:rPr>
        <w:t xml:space="preserve">υνιστικό Κόμμα Ελλάδας καταγγέλλει με τον πιο κατηγορηματικό τρόπο και καταδικάζει την απαράδεκτη και προκλητική ενέργεια του εκπροσώπου της εγκληματικής και ναζιστικής οργάνωσης της Χρυσής Αυγής, του Λαγού, πριν από λίγο. </w:t>
      </w:r>
    </w:p>
    <w:p w14:paraId="6BEEFE7F"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 αυτόν ακριβώς τον λόγο, κατά</w:t>
      </w:r>
      <w:r>
        <w:rPr>
          <w:rFonts w:eastAsia="Times New Roman" w:cs="Times New Roman"/>
          <w:szCs w:val="24"/>
        </w:rPr>
        <w:t xml:space="preserve"> τη γνώμη μας, απαιτείται ακόμη μεγαλύτερη αποφασιστικότητα από τη μεριά του εργατικού λαϊκού κινήματος, για να απομονώσει αυτήν την εγκληματική οργάνωση. </w:t>
      </w:r>
    </w:p>
    <w:p w14:paraId="6BEEFE80"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Ως Κομμουνιστικό Κόμμα Ελλάδας απαιτούμε την επιτάχυνση της διαδικασίας της δίκης, μέσα από την οποί</w:t>
      </w:r>
      <w:r>
        <w:rPr>
          <w:rFonts w:eastAsia="Times New Roman" w:cs="Times New Roman"/>
          <w:szCs w:val="24"/>
        </w:rPr>
        <w:t xml:space="preserve">α θα προχωρήσει η καταδίκη των εγκλημάτων, αλλά και η εγκληματική δράση αυτής της οργάνωσης. </w:t>
      </w:r>
    </w:p>
    <w:p w14:paraId="6BEEFE81"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Βεβαίως και στο σημερινό νομοσχέδιο παρατηρήσαμε κάτι, το οποίο το βλέπουμε σχεδόν σε όλα τα νομοσχέδια. Η Κυβέρνηση με τα άλλα κόμματα της Αντιπολίτευσης εκφράζο</w:t>
      </w:r>
      <w:r>
        <w:rPr>
          <w:rFonts w:eastAsia="Times New Roman" w:cs="Times New Roman"/>
          <w:szCs w:val="24"/>
        </w:rPr>
        <w:t>υν διαφωνίες, τη στιγμή όμως που συμφωνούν στις στρατηγικές επιλογές. Αυτό ακριβώς γίνεται και στον κλάδο των μεταφορών. Η  Κυβέρνηση, αλλά και η Νέα Δημοκρατία και το ΠΑΣΟΚ, συμφωνούν, για παράδειγμα, στην ευρωπαϊκή πολιτική της απελευθέρωσης του κλάδου τ</w:t>
      </w:r>
      <w:r>
        <w:rPr>
          <w:rFonts w:eastAsia="Times New Roman" w:cs="Times New Roman"/>
          <w:szCs w:val="24"/>
        </w:rPr>
        <w:t xml:space="preserve">ων μεταφορών. Πρόκειται για μία απελευθέρωση, η οποία έχει ως αποτέλεσμα να συγκεντρώνει την οικονομική δραστηριότητα σε όλο και λιγότερους επιχειρηματικούς ομίλους και να προχωρά σε ιδιωτικοποιήσεις δημόσιων ή κρατικών επιχειρήσεων. </w:t>
      </w:r>
    </w:p>
    <w:p w14:paraId="6BEEFE82"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ό</w:t>
      </w:r>
      <w:r>
        <w:rPr>
          <w:rFonts w:eastAsia="Times New Roman" w:cs="Times New Roman"/>
          <w:szCs w:val="24"/>
        </w:rPr>
        <w:t xml:space="preserve"> αυτήν την άποψη, </w:t>
      </w:r>
      <w:r>
        <w:rPr>
          <w:rFonts w:eastAsia="Times New Roman" w:cs="Times New Roman"/>
          <w:szCs w:val="24"/>
        </w:rPr>
        <w:t xml:space="preserve">τόσο όσον αφορά τις επιβατικές μεταφορές, όσο και τις εμπορευματικές μεταφορές, πρόκειται για μία απελευθέρωση η οποία ταυτόχρονα οδηγεί στη βίαιη εκτόπιση δεκάδων χιλιάδων αυταπασχολούμενων και επαγγελματιών από τον χώρο και από τον κλάδο. </w:t>
      </w:r>
    </w:p>
    <w:p w14:paraId="6BEEFE83"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αυτήν ακριβ</w:t>
      </w:r>
      <w:r>
        <w:rPr>
          <w:rFonts w:eastAsia="Times New Roman" w:cs="Times New Roman"/>
          <w:szCs w:val="24"/>
        </w:rPr>
        <w:t>ώς τη λογική κινείται και το σημερινό νομοσχέδιο. Δεν αντιστρατεύεται τη φιλοσοφία της απελευθέρωσης της αγοράς. Επί της ουσίας, δηλαδή, νομοθετεί και η σημερινή Κυβέρνηση στον τομέα των μεταφορών για λογαριασμό των μονοπωλίων και των επιχειρήσεων. Οι όποι</w:t>
      </w:r>
      <w:r>
        <w:rPr>
          <w:rFonts w:eastAsia="Times New Roman" w:cs="Times New Roman"/>
          <w:szCs w:val="24"/>
        </w:rPr>
        <w:t xml:space="preserve">ες διαφοροποιήσεις ανάμεσα στην Κυβέρνηση και στα άλλα κόμματα της Αντιπολίτευσης βρίσκονται σε επιμέρους ζητήματα που δεν αναιρούν αυτήν την πολιτική και δεν μπορούν να αναιρέσουν τις οδυνηρές συνέπειες που πρόκειται να υποστούν οι αυταπασχολούμενοι, για </w:t>
      </w:r>
      <w:r>
        <w:rPr>
          <w:rFonts w:eastAsia="Times New Roman" w:cs="Times New Roman"/>
          <w:szCs w:val="24"/>
        </w:rPr>
        <w:t xml:space="preserve">παράδειγμα, στον κλάδο από την επιδείνωση του παρεχόμενου έργου, όσον αφορά τα λαϊκά στρώματα και τη λαϊκή οικογένεια. </w:t>
      </w:r>
    </w:p>
    <w:p w14:paraId="6BEEFE84" w14:textId="77777777" w:rsidR="009B7D3A" w:rsidRDefault="00441D7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Απ’ αυτήν την άποψη, αν κάτι επιβεβαιώνεται στις σημερινές συνθήκες του 21</w:t>
      </w:r>
      <w:r>
        <w:rPr>
          <w:rFonts w:eastAsia="Times New Roman" w:cs="Times New Roman"/>
          <w:szCs w:val="24"/>
          <w:vertAlign w:val="superscript"/>
        </w:rPr>
        <w:t>ου</w:t>
      </w:r>
      <w:r>
        <w:rPr>
          <w:rFonts w:eastAsia="Times New Roman" w:cs="Times New Roman"/>
          <w:szCs w:val="24"/>
        </w:rPr>
        <w:t xml:space="preserve"> αιώνα, κύριε Υπουργέ, είναι η τεράστια υπεροχή του σοσιαλισ</w:t>
      </w:r>
      <w:r>
        <w:rPr>
          <w:rFonts w:eastAsia="Times New Roman" w:cs="Times New Roman"/>
          <w:szCs w:val="24"/>
        </w:rPr>
        <w:t>τικού συστήματος, του σοσιαλισμού που γνωρίσαμε και στον τομέα των μεταφορών, όπου ένας ακριβός ενιαίος κρατικός φορέας μεταφορών είχε στην ευθύνη του και σχεδίαζε το σύνολο του μεταφερόμενου έργου και τον συμπληρωματικό ρόλο των διαφόρων τύπων των επιχειρ</w:t>
      </w:r>
      <w:r>
        <w:rPr>
          <w:rFonts w:eastAsia="Times New Roman" w:cs="Times New Roman"/>
          <w:szCs w:val="24"/>
        </w:rPr>
        <w:t xml:space="preserve">ήσεων που δραστηριοποιούνται στον τομέα των μεταφορών, είτε ήταν αστικές μεταφορές, είτε ήταν υπεραστικές μεταφορές, είτε αφορούσε τους επιβάτες, είτε τις εμπορευματικές μεταφορές. </w:t>
      </w:r>
    </w:p>
    <w:p w14:paraId="6BEEFE85"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Όλο αυτό βεβαίως είχε ως αποτέλεσμα τις πολύ καλύτερες παρεχόμενες υπηρεσί</w:t>
      </w:r>
      <w:r>
        <w:rPr>
          <w:rFonts w:eastAsia="Times New Roman" w:cs="Times New Roman"/>
          <w:szCs w:val="24"/>
        </w:rPr>
        <w:t>ες, την ικανοποίηση των αναγκών για φθηνή μεταφορά για τις λαϊκές οικογένειες, με ασφάλεια των μεταφερόμενων, με προστασία του περιβάλλοντος και με μια τεράστια εξοικονόμηση πόρων.</w:t>
      </w:r>
    </w:p>
    <w:p w14:paraId="6BEEFE86"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Αντίθετα, αυτό το οποίο βλέπουμε στον καπιταλισμό είναι πραγματικά μια σπατ</w:t>
      </w:r>
      <w:r>
        <w:rPr>
          <w:rFonts w:eastAsia="Times New Roman" w:cs="Times New Roman"/>
          <w:szCs w:val="24"/>
        </w:rPr>
        <w:t>άλη πόρων, όταν ακριβώς τα διάφορα μέσα μεταφοράς λειτουργούν μεταξύ τους ανταγωνιστικά, όχι συμπληρωματικά, αλλά ανταγωνιστικά. Αυτό οδηγεί πραγματικά σε μια σπατάλη πόρων και σε μια προσπάθεια να εκτοπίσουν και να κερδίσουν όλο και μεγαλύτερο κομμάτι της</w:t>
      </w:r>
      <w:r>
        <w:rPr>
          <w:rFonts w:eastAsia="Times New Roman" w:cs="Times New Roman"/>
          <w:szCs w:val="24"/>
        </w:rPr>
        <w:t xml:space="preserve"> πίτας. </w:t>
      </w:r>
    </w:p>
    <w:p w14:paraId="6BEEFE87"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Αυτό έχει ως συνέπεια να οδηγείται σε ακόμα μεγαλύτερη εμπορευματοποίηση ο τομέας των μεταφορών, σε βάρος δηλαδή της λαϊκής οικογένειας, στην υποβάθμιση της δυνατότητας ικανοποίησης των λαϊκών αναγκών και στον τομέα των μεταφορών και βεβαίως στην </w:t>
      </w:r>
      <w:r>
        <w:rPr>
          <w:rFonts w:eastAsia="Times New Roman" w:cs="Times New Roman"/>
          <w:szCs w:val="24"/>
        </w:rPr>
        <w:t xml:space="preserve">εξέγερση της εντατικοποίησης της εργασίας στους εργαζόμενους του κλάδου. </w:t>
      </w:r>
    </w:p>
    <w:p w14:paraId="6BEEFE88"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Δεν είναι τυχαίο ότι ένα από τα βασικά ζητήματα που αφορούν τους οδηγούς, για παράδειγμα, στον κλάδο μεταφορών είναι η τεράστια εντατικοποίηση της εργασίας τους. Δουλεύουν ατελείωτες</w:t>
      </w:r>
      <w:r>
        <w:rPr>
          <w:rFonts w:eastAsia="Times New Roman" w:cs="Times New Roman"/>
          <w:szCs w:val="24"/>
        </w:rPr>
        <w:t xml:space="preserve"> ώρες, χωρίς συλλογικές συμβάσεις, χωρίς σταθερό ωράριο, χωρίς υψηλό ημερομίσθιο, με υποβάθμιση των βαρέων και ανθυγιεινών, ως επάγγελμα. Αυτό βεβαίως έχει σημαντικές επιπτώσεις στην ασφάλεια και των ίδιων των εργαζόμενων, αλλά και των λαϊκών στρωμάτων και</w:t>
      </w:r>
      <w:r>
        <w:rPr>
          <w:rFonts w:eastAsia="Times New Roman" w:cs="Times New Roman"/>
          <w:szCs w:val="24"/>
        </w:rPr>
        <w:t xml:space="preserve"> των οικογενειών. </w:t>
      </w:r>
    </w:p>
    <w:p w14:paraId="6BEEFE89"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Μάλιστα, φτάνετε στο σημείο με σημερινές σας διατάξεις να αυξάνετε ακόμα περισσότερο τα όρια συνταξιοδότησης στους οδηγούς και να τα πάτε μέχρι τα εξήντα επτά χρόνια. Δηλαδή θεωρείτε ότι έχουν τα απαραίτητα αντανακλαστικά και μπορούν να </w:t>
      </w:r>
      <w:r>
        <w:rPr>
          <w:rFonts w:eastAsia="Times New Roman" w:cs="Times New Roman"/>
          <w:szCs w:val="24"/>
        </w:rPr>
        <w:t xml:space="preserve">επιτελέσουν με ασφάλεια το μεταφορικό έργο το οποίο αναλαμβάνουν. </w:t>
      </w:r>
    </w:p>
    <w:p w14:paraId="6BEEFE8A"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Μάλιστα, φτάνετε στο σημείο όχι μόνο να εντατικοποιείτε ακόμα περισσότερο τις συνθήκες εργασίας, αλλά και να αξιοποιείτε έναν υπέργηρο στόλο, δίνοντας τη δυνατότητα να αυξάνονται τα όρια ηλ</w:t>
      </w:r>
      <w:r>
        <w:rPr>
          <w:rFonts w:eastAsia="Times New Roman" w:cs="Times New Roman"/>
          <w:szCs w:val="24"/>
        </w:rPr>
        <w:t>ικίας των λεωφορείων, τα οποία χρησιμοποιούνται για το μεταφορικό έργο. Αυτό ποιον ωφελεί; Ποιον εξυπηρετεί; Ικανοποιεί τις ανάγκες για ασφαλείς μεταφορές; Εξυπηρετεί το περιβάλλον και την προστασία του; Κάθε άλλο παρά προς αυτή την κατεύθυνση είναι. Αντίθ</w:t>
      </w:r>
      <w:r>
        <w:rPr>
          <w:rFonts w:eastAsia="Times New Roman" w:cs="Times New Roman"/>
          <w:szCs w:val="24"/>
        </w:rPr>
        <w:t>ετα, στο όνομα του περιορισμού των δημοσίων πόρων, διαθέτετε κονδύλια για την ικανοποίηση των αναγκών των μονοπωλιακών ομίλων, χρηματοδοτώντας τις επιχειρηματικές επενδυτικές δραστηριότητες, χρηματοδοτώντας τις στρατιωτικές δαπάνες που εξυπηρετούν τους ιμπ</w:t>
      </w:r>
      <w:r>
        <w:rPr>
          <w:rFonts w:eastAsia="Times New Roman" w:cs="Times New Roman"/>
          <w:szCs w:val="24"/>
        </w:rPr>
        <w:t>εριαλιστικούς οργανισμούς και σχεδιασμούς, όπως του ΝΑΤΟ.</w:t>
      </w:r>
    </w:p>
    <w:p w14:paraId="6BEEFE8B"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Δεύτερο σημείο βασικής σύγκλισης είναι ότι μέσα από αυτή τη διαδικασία, και όχι μόνο στον τομέα των μεταφορών, επιταχύνεται η διαδικασία και με άρθρα και με </w:t>
      </w:r>
      <w:r>
        <w:rPr>
          <w:rFonts w:eastAsia="Times New Roman" w:cs="Times New Roman"/>
          <w:bCs/>
          <w:szCs w:val="24"/>
        </w:rPr>
        <w:t xml:space="preserve">τροπολογίες </w:t>
      </w:r>
      <w:r>
        <w:rPr>
          <w:rFonts w:eastAsia="Times New Roman" w:cs="Times New Roman"/>
          <w:szCs w:val="24"/>
        </w:rPr>
        <w:t>της σύμπραξης δημόσιου και ιδ</w:t>
      </w:r>
      <w:r>
        <w:rPr>
          <w:rFonts w:eastAsia="Times New Roman" w:cs="Times New Roman"/>
          <w:szCs w:val="24"/>
        </w:rPr>
        <w:t>ιωτικού τομέα. Δηλαδή ο δημόσιος τομέας μετατρέπεται σε έναν υποδοχέα, επί της ουσίας, για τη στήριξη της επιχειρηματικής δραστηριότητας μιας σειράς επιχειρηματικών ομίλων που δραστηριοποιούνται σε διαφόρους κλάδους. Το παράδειγμα της διαχείρισης των απορρ</w:t>
      </w:r>
      <w:r>
        <w:rPr>
          <w:rFonts w:eastAsia="Times New Roman" w:cs="Times New Roman"/>
          <w:szCs w:val="24"/>
        </w:rPr>
        <w:t xml:space="preserve">ιμμάτων της Πελοποννήσου είναι χαρακτηριστικό. </w:t>
      </w:r>
    </w:p>
    <w:p w14:paraId="6BEEFE8C"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Όμως αυτή η φιλοσοφία αποτυπώνεται και σε μια σειρά άλλα άρθρα, τα οποία ακριβώς διευκολύνουν ακόμη περισσότερο τη σύνθεση του κράτους με τους επιχειρηματικούς ομίλους και οδηγούν σε ακόμη βαθύτερη εμπορευματ</w:t>
      </w:r>
      <w:r>
        <w:rPr>
          <w:rFonts w:eastAsia="Times New Roman" w:cs="Times New Roman"/>
          <w:szCs w:val="24"/>
        </w:rPr>
        <w:t>οποίηση των λαϊκών αναγκών.</w:t>
      </w:r>
    </w:p>
    <w:p w14:paraId="6BEEFE8D"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Σε αυτή την κατεύθυνση αποτυπώνονται και τα άρθρα που αφορούν, για παράδειγμα, την Υπηρεσία Πολιτικής Αεροπορίας. Επί της ουσίας διευκολύνετε μέσα από την παροχή των διαφόρων υποδομών να μπορέσει να αναπτυχθεί η επιχειρηματική δ</w:t>
      </w:r>
      <w:r>
        <w:rPr>
          <w:rFonts w:eastAsia="Times New Roman" w:cs="Times New Roman"/>
          <w:szCs w:val="24"/>
        </w:rPr>
        <w:t>ραστηριότητα της ΥΠΑ, σε συνεργασία και σε συνδυασμό με επιχειρήσεις που δραστηριοποιούνται στον κλάδο, με ιδιωτικούς, μονοπωλιακούς ομίλους που δραστηριοποιούνται στον κλάδο. Αυτό έχει ως αποτέλεσμα να μπορέσουν πολύ πιο εύκολα να βάλουν χέρι στις υποδομέ</w:t>
      </w:r>
      <w:r>
        <w:rPr>
          <w:rFonts w:eastAsia="Times New Roman" w:cs="Times New Roman"/>
          <w:szCs w:val="24"/>
        </w:rPr>
        <w:t xml:space="preserve">ς, </w:t>
      </w:r>
      <w:r>
        <w:rPr>
          <w:rFonts w:eastAsia="Times New Roman"/>
          <w:szCs w:val="24"/>
        </w:rPr>
        <w:t>οι οποίες</w:t>
      </w:r>
      <w:r>
        <w:rPr>
          <w:rFonts w:eastAsia="Times New Roman" w:cs="Times New Roman"/>
          <w:szCs w:val="24"/>
        </w:rPr>
        <w:t xml:space="preserve"> έχουν διαμορφωθεί με χρήματα του ελληνικού λαού, πολύ φθηνά, και ταυτόχρονα χωρίς να διασφαλίζουν βεβαίως τις θέσεις εργασίας, τις εργασιακές σχέσεις και τις εργασιακές συνθήκες, γιατί ακριβώς θα δούμε μια επιδείνωση στις θέσεις των εργαζόμενω</w:t>
      </w:r>
      <w:r>
        <w:rPr>
          <w:rFonts w:eastAsia="Times New Roman" w:cs="Times New Roman"/>
          <w:szCs w:val="24"/>
        </w:rPr>
        <w:t>ν.</w:t>
      </w:r>
    </w:p>
    <w:p w14:paraId="6BEEFE8E"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Τέλος, θα θέλαμε να σημειώσουμε, κύριε Υπουργέ, τις διατάξεις που αφορούν την </w:t>
      </w:r>
      <w:r>
        <w:rPr>
          <w:rFonts w:eastAsia="Times New Roman" w:cs="Times New Roman"/>
          <w:bCs/>
          <w:szCs w:val="24"/>
        </w:rPr>
        <w:t>τροπολογία</w:t>
      </w:r>
      <w:r>
        <w:rPr>
          <w:rFonts w:eastAsia="Times New Roman" w:cs="Times New Roman"/>
          <w:szCs w:val="24"/>
        </w:rPr>
        <w:t xml:space="preserve"> για το Ναυπηγείο της Σύρου. Επί της ουσίας εδώ αυτό που θέλουμε να καταγγείλουμε ως ΚΚΕ είναι ότι ετοιμάζεστε να παραδώσετε το Ναυπηγείο της Σύρου στα αμερικάνικα σ</w:t>
      </w:r>
      <w:r>
        <w:rPr>
          <w:rFonts w:eastAsia="Times New Roman" w:cs="Times New Roman"/>
          <w:szCs w:val="24"/>
        </w:rPr>
        <w:t xml:space="preserve">υμφέροντα, όχι για να αναπτυχθεί επιχειρηματικά, αλλά για να μεταβληθεί σε μια νέα βάση αμερικάνικη, τύπου Σούδας, όπου επί της ουσίας θα εξυπηρετεί τον ελλιμενισμό του </w:t>
      </w:r>
      <w:r>
        <w:rPr>
          <w:rFonts w:eastAsia="Times New Roman" w:cs="Times New Roman"/>
          <w:szCs w:val="24"/>
        </w:rPr>
        <w:t>έ</w:t>
      </w:r>
      <w:r>
        <w:rPr>
          <w:rFonts w:eastAsia="Times New Roman" w:cs="Times New Roman"/>
          <w:szCs w:val="24"/>
        </w:rPr>
        <w:t xml:space="preserve">κτου </w:t>
      </w:r>
      <w:r>
        <w:rPr>
          <w:rFonts w:eastAsia="Times New Roman" w:cs="Times New Roman"/>
          <w:szCs w:val="24"/>
        </w:rPr>
        <w:t>σ</w:t>
      </w:r>
      <w:r>
        <w:rPr>
          <w:rFonts w:eastAsia="Times New Roman" w:cs="Times New Roman"/>
          <w:szCs w:val="24"/>
        </w:rPr>
        <w:t>τόλου.</w:t>
      </w:r>
    </w:p>
    <w:p w14:paraId="6BEEFE8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Ήδη Αμερικανοί παράγοντες επισκέπτονται καθημερινά το νησί, εκφράζουν την</w:t>
      </w:r>
      <w:r>
        <w:rPr>
          <w:rFonts w:eastAsia="Times New Roman" w:cs="Times New Roman"/>
          <w:szCs w:val="24"/>
        </w:rPr>
        <w:t xml:space="preserve"> ευγνωμοσύνη για τα μέτρα ασφαλείας</w:t>
      </w:r>
      <w:r>
        <w:rPr>
          <w:rFonts w:eastAsia="Times New Roman" w:cs="Times New Roman"/>
          <w:szCs w:val="24"/>
        </w:rPr>
        <w:t xml:space="preserve"> που </w:t>
      </w:r>
      <w:r>
        <w:rPr>
          <w:rFonts w:eastAsia="Times New Roman" w:cs="Times New Roman"/>
          <w:szCs w:val="24"/>
        </w:rPr>
        <w:t>λαμβάνονται στο νησί</w:t>
      </w:r>
      <w:r>
        <w:rPr>
          <w:rFonts w:eastAsia="Times New Roman" w:cs="Times New Roman"/>
          <w:szCs w:val="24"/>
        </w:rPr>
        <w:t>, τα οποία</w:t>
      </w:r>
      <w:r>
        <w:rPr>
          <w:rFonts w:eastAsia="Times New Roman" w:cs="Times New Roman"/>
          <w:szCs w:val="24"/>
        </w:rPr>
        <w:t xml:space="preserve"> μπορε</w:t>
      </w:r>
      <w:r>
        <w:rPr>
          <w:rFonts w:eastAsia="Times New Roman" w:cs="Times New Roman"/>
          <w:szCs w:val="24"/>
        </w:rPr>
        <w:t>ί</w:t>
      </w:r>
      <w:r>
        <w:rPr>
          <w:rFonts w:eastAsia="Times New Roman" w:cs="Times New Roman"/>
          <w:szCs w:val="24"/>
        </w:rPr>
        <w:t xml:space="preserve"> να εξυπηρετήσουν και το λιμάνι αλλά και το ναυπηγείο. Και ταυτόχρονα γίνονται οι επισκέψεις του </w:t>
      </w:r>
      <w:r>
        <w:rPr>
          <w:rFonts w:eastAsia="Times New Roman" w:cs="Times New Roman"/>
          <w:szCs w:val="24"/>
        </w:rPr>
        <w:t>έ</w:t>
      </w:r>
      <w:r>
        <w:rPr>
          <w:rFonts w:eastAsia="Times New Roman" w:cs="Times New Roman"/>
          <w:szCs w:val="24"/>
        </w:rPr>
        <w:t xml:space="preserve">κτου </w:t>
      </w:r>
      <w:r>
        <w:rPr>
          <w:rFonts w:eastAsia="Times New Roman" w:cs="Times New Roman"/>
          <w:szCs w:val="24"/>
        </w:rPr>
        <w:t>σ</w:t>
      </w:r>
      <w:r>
        <w:rPr>
          <w:rFonts w:eastAsia="Times New Roman" w:cs="Times New Roman"/>
          <w:szCs w:val="24"/>
        </w:rPr>
        <w:t>τόλου στην περιοχή, για να επιθεωρήσουν τις εγκαταστάσεις του Ναυπηγείου το</w:t>
      </w:r>
      <w:r>
        <w:rPr>
          <w:rFonts w:eastAsia="Times New Roman" w:cs="Times New Roman"/>
          <w:szCs w:val="24"/>
        </w:rPr>
        <w:t xml:space="preserve">υ Νεωρίου, που επί της ουσίας θα αποτελεί τον επιχειρηματικό βραχίονα στη συντήρηση του </w:t>
      </w:r>
      <w:r>
        <w:rPr>
          <w:rFonts w:eastAsia="Times New Roman" w:cs="Times New Roman"/>
          <w:szCs w:val="24"/>
        </w:rPr>
        <w:t>έ</w:t>
      </w:r>
      <w:r>
        <w:rPr>
          <w:rFonts w:eastAsia="Times New Roman" w:cs="Times New Roman"/>
          <w:szCs w:val="24"/>
        </w:rPr>
        <w:t xml:space="preserve">κτου </w:t>
      </w:r>
      <w:r>
        <w:rPr>
          <w:rFonts w:eastAsia="Times New Roman" w:cs="Times New Roman"/>
          <w:szCs w:val="24"/>
        </w:rPr>
        <w:t>σ</w:t>
      </w:r>
      <w:r>
        <w:rPr>
          <w:rFonts w:eastAsia="Times New Roman" w:cs="Times New Roman"/>
          <w:szCs w:val="24"/>
        </w:rPr>
        <w:t xml:space="preserve">τόλου, των δράσεων, των οποίων έχει στην Ανατολική Μεσόγειο, που και με την ευθύνη της Ελληνικής Κυβέρνησης αναβαθμίζεται ο ρόλος του </w:t>
      </w:r>
      <w:r>
        <w:rPr>
          <w:rFonts w:eastAsia="Times New Roman" w:cs="Times New Roman"/>
          <w:szCs w:val="24"/>
        </w:rPr>
        <w:t>α</w:t>
      </w:r>
      <w:r>
        <w:rPr>
          <w:rFonts w:eastAsia="Times New Roman" w:cs="Times New Roman"/>
          <w:szCs w:val="24"/>
        </w:rPr>
        <w:t xml:space="preserve">μερικάνικου παράγοντα και των νατοϊκών, συμμετέχει ακόμη πιο ενεργητικά η ελληνική Κυβέρνηση σε αυτούς τους ιμπεριαλιστικούς σχεδιασμούς. </w:t>
      </w:r>
    </w:p>
    <w:p w14:paraId="6BEEFE9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Από αυτήν την άποψη βεβαίως, όχι μόνο δεν πρόκειται να υπάρξει ανάπτυξη προς όφελος του λαού, αλλά αντίθετα οι κίνδυν</w:t>
      </w:r>
      <w:r>
        <w:rPr>
          <w:rFonts w:eastAsia="Times New Roman" w:cs="Times New Roman"/>
          <w:szCs w:val="24"/>
        </w:rPr>
        <w:t xml:space="preserve">οι για την εδαφική ακεραιότητα και τα κυριαρχικά δικαιώματα μπαίνουν πλέον -και με την επιθετικότητα της Τουρκίας- στην ημερήσια διάταξη. </w:t>
      </w:r>
    </w:p>
    <w:p w14:paraId="6BEEFE9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Για αυτό ακριβώς τον λόγο έχει μεγάλη ανάγκη, μεγάλη απαίτηση, σήμερα η επαγρύπνηση του λαϊκού παράγοντα στο να αντισ</w:t>
      </w:r>
      <w:r>
        <w:rPr>
          <w:rFonts w:eastAsia="Times New Roman" w:cs="Times New Roman"/>
          <w:szCs w:val="24"/>
        </w:rPr>
        <w:t>ταθεί ακριβώς στην υλοποίηση αυτών των ιμπεριαλιστικών σχεδιασμών, που μέσα σε αυτ</w:t>
      </w:r>
      <w:r>
        <w:rPr>
          <w:rFonts w:eastAsia="Times New Roman" w:cs="Times New Roman"/>
          <w:szCs w:val="24"/>
        </w:rPr>
        <w:t xml:space="preserve">ό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εντάσσεται και η παράδοση των Ναυπηγείων της Σύρου στα </w:t>
      </w:r>
      <w:r>
        <w:rPr>
          <w:rFonts w:eastAsia="Times New Roman" w:cs="Times New Roman"/>
          <w:szCs w:val="24"/>
        </w:rPr>
        <w:t>α</w:t>
      </w:r>
      <w:r>
        <w:rPr>
          <w:rFonts w:eastAsia="Times New Roman" w:cs="Times New Roman"/>
          <w:szCs w:val="24"/>
        </w:rPr>
        <w:t xml:space="preserve">μερικάνικα ιμπεριαλιστικά συμφέροντα. </w:t>
      </w:r>
    </w:p>
    <w:p w14:paraId="6BEEFE9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BEEFE9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w:t>
      </w:r>
      <w:r>
        <w:rPr>
          <w:rFonts w:eastAsia="Times New Roman" w:cs="Times New Roman"/>
          <w:szCs w:val="24"/>
        </w:rPr>
        <w:t xml:space="preserve"> κύριε συνάδελφε.</w:t>
      </w:r>
    </w:p>
    <w:p w14:paraId="6BEEFE9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Ο κ. Σαρίδης έχει τον λόγο. </w:t>
      </w:r>
    </w:p>
    <w:p w14:paraId="6BEEFE9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w:t>
      </w:r>
    </w:p>
    <w:p w14:paraId="6BEEFE9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οι εικόνες οι οποίες έλαβαν χώρα μέσα στην Αίθουσα της Βουλής πριν από μιάμιση ώρα, είναι εικόνες ντροπής. Η Ένωση Κεντρώ</w:t>
      </w:r>
      <w:r>
        <w:rPr>
          <w:rFonts w:eastAsia="Times New Roman" w:cs="Times New Roman"/>
          <w:szCs w:val="24"/>
        </w:rPr>
        <w:t>ων καταδικάζει απερίφραστα τέτοιου είδους φαινόμενα.</w:t>
      </w:r>
    </w:p>
    <w:p w14:paraId="6BEEFE9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ξεκινήσω κάνοντας μια αναφορά στην ελληνική πραγματικότητα για να μιλήσω και για το νομοσχέδιο, στην πραγματικότητα την οποία ζούμε και βιώνουμε. Οδική αγωγή, αγαπητοί συνάδελφοι, στους Έλληνες πολίτε</w:t>
      </w:r>
      <w:r>
        <w:rPr>
          <w:rFonts w:eastAsia="Times New Roman" w:cs="Times New Roman"/>
          <w:szCs w:val="24"/>
        </w:rPr>
        <w:t>ς δεν υπάρχει. Οι υποδομές είναι ελλιπείς. Δρόμοι ασφαλείς δεν υπάρχουν. Η σήμανση ακόμα και στις μέρες μας, σε πάρα πολλές περιοχές, είναι ανεπαρκής έως μηδενική. Βενζινάδικα είναι εγκατεστημένα νόμιμα σε πολυκατοικίες. Ποδηλατόδρομοι δεν υπάρχουν, παρά μ</w:t>
      </w:r>
      <w:r>
        <w:rPr>
          <w:rFonts w:eastAsia="Times New Roman" w:cs="Times New Roman"/>
          <w:szCs w:val="24"/>
        </w:rPr>
        <w:t xml:space="preserve">όνο σε τέσσερις ελληνικές πόλεις, όταν έχουν γεμίσει όλη την Ευρώπη. Ο στόλος των αυτοκινήτων μας, λόγω και της κρίσης, είναι πεπαλαιωμένος. </w:t>
      </w:r>
    </w:p>
    <w:p w14:paraId="6BEEFE9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Στην ελληνική πραγματικότητα -το έχω ξαναπεί από το Βήμα αυτό- οι Έλληνες πολίτες πιστεύουν πως το μεγάλο ψάρι τρώ</w:t>
      </w:r>
      <w:r>
        <w:rPr>
          <w:rFonts w:eastAsia="Times New Roman" w:cs="Times New Roman"/>
          <w:szCs w:val="24"/>
        </w:rPr>
        <w:t xml:space="preserve">ει το μικρό, όποιος έχει μπάρμπα στην Κορώνη έχει και τις περισσότερες πιθανότητες να επιβιώσει και αυτός που κερδίζει είναι ο πιο ισχυρός, ο πιο δικτυωμένος. </w:t>
      </w:r>
    </w:p>
    <w:p w14:paraId="6BEEFE9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Διανύουμε τον όγδοο μνημονιακό χρόνο έχοντας αφήσει πολλές ευκαιρίες να χαθούν και έχοντας οδηγή</w:t>
      </w:r>
      <w:r>
        <w:rPr>
          <w:rFonts w:eastAsia="Times New Roman" w:cs="Times New Roman"/>
          <w:szCs w:val="24"/>
        </w:rPr>
        <w:t xml:space="preserve">σει πολλές τάξεις συμπολιτών μας στη φτωχοποίηση. Η ανεπάρκεια του πολιτικού προσωπικού της χώρας, σε όλο της το μεγαλείο, να οραματιστεί, να σχεδιάσει και να υλοποιήσει φαίνεται από τον αριθμό των νομοθετημάτων που έχουμε ψηφίσει, στο όνομα του ελληνικού </w:t>
      </w:r>
      <w:r>
        <w:rPr>
          <w:rFonts w:eastAsia="Times New Roman" w:cs="Times New Roman"/>
          <w:szCs w:val="24"/>
        </w:rPr>
        <w:t xml:space="preserve">λαού, για την πιθανότητα προοπτικής εξόδου από την κρίση. </w:t>
      </w:r>
    </w:p>
    <w:p w14:paraId="6BEEFE9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Χωρίς ευθύνη του σημερινού Υπουργού Μεταφορών για τις οποίες ελλείψεις κληρονόμησε σε νομοθετικό επίπεδο, έχουμε σήμερα μπροστά μας ένα νομοσχέδιο που φιλοδοξεί να δώσει λύσεις, με τις ρυθμίσεις το</w:t>
      </w:r>
      <w:r>
        <w:rPr>
          <w:rFonts w:eastAsia="Times New Roman" w:cs="Times New Roman"/>
          <w:szCs w:val="24"/>
        </w:rPr>
        <w:t>υ, σε θέματα που η ελληνική νομοθεσία δεν είχε προβλέψει, είτε με πρόθεση είτε χωρίς. Η όποια, όμως, προσπάθεια του Υπουργού υποβαθμίζεται μέσω των διακοσίων πενήντα και πλέον υπουργικών αποφάσεων που λείπουν για την πλήρη εφαρμογή του. Ένας βασικός λόγος,</w:t>
      </w:r>
      <w:r>
        <w:rPr>
          <w:rFonts w:eastAsia="Times New Roman" w:cs="Times New Roman"/>
          <w:szCs w:val="24"/>
        </w:rPr>
        <w:t xml:space="preserve"> όπου η Ένωση Κεντρώων ψηφίζει «</w:t>
      </w:r>
      <w:r>
        <w:rPr>
          <w:rFonts w:eastAsia="Times New Roman" w:cs="Times New Roman"/>
          <w:szCs w:val="24"/>
        </w:rPr>
        <w:t>παρών</w:t>
      </w:r>
      <w:r>
        <w:rPr>
          <w:rFonts w:eastAsia="Times New Roman" w:cs="Times New Roman"/>
          <w:szCs w:val="24"/>
        </w:rPr>
        <w:t xml:space="preserve">» στο συγκεκριμένο νομοσχέδιο, είναι και αυτός. </w:t>
      </w:r>
    </w:p>
    <w:p w14:paraId="6BEEFE9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Ένας άλλος βασικός λόγος, που θα ήθελα να αναφερθώ, είναι ο λόγος για τον οποίο μας έστειλαν οι συμπολίτες μας σε αυτήν εδώ την Αίθουσα και αυτός είναι ο λόγος για να δίν</w:t>
      </w:r>
      <w:r>
        <w:rPr>
          <w:rFonts w:eastAsia="Times New Roman" w:cs="Times New Roman"/>
          <w:szCs w:val="24"/>
        </w:rPr>
        <w:t xml:space="preserve">ουμε απαντήσεις, απλές, ξεκάθαρες και σαφείς απαντήσεις. Να δίνουμε απαντήσεις στα μεγάλα, στα δύσκολα, τα ζόρικα ερωτήματα, με γνώμονα το συμφέρον και το καλό όλων. </w:t>
      </w:r>
    </w:p>
    <w:p w14:paraId="6BEEFE9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Με λίγα λόγια οι συμπολίτες μας, μας εμπιστεύονται να δίνουμε απαντήσεις οι οποίες επηρεά</w:t>
      </w:r>
      <w:r>
        <w:rPr>
          <w:rFonts w:eastAsia="Times New Roman" w:cs="Times New Roman"/>
          <w:szCs w:val="24"/>
        </w:rPr>
        <w:t xml:space="preserve">ζουν με άμεσο και δραστικό τρόπο την καθημερινότητά τους, την ζωή τους, το μέλλον των παιδιών τους. </w:t>
      </w:r>
    </w:p>
    <w:p w14:paraId="6BEEFE9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Ένα καλό παράδειγμα αποτελεί το άρθρο 30. Με τη δική μας ψήφο, επί αυτού του συγκεκριμένου άρθρου, δίνουμε ταυτόχρονα απάντηση και στο εξής ερώτημα: «Πρέπε</w:t>
      </w:r>
      <w:r>
        <w:rPr>
          <w:rFonts w:eastAsia="Times New Roman" w:cs="Times New Roman"/>
          <w:szCs w:val="24"/>
        </w:rPr>
        <w:t>ι να υπάρχει κατώτερο όριο ταχύτητας στους ελληνικούς αυτοκινητόδρομους;».</w:t>
      </w:r>
    </w:p>
    <w:p w14:paraId="6BEEFE9E"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αν κρίνουμε πως «ναι», τότε ποια πρέπει να είναι αυτή η μικρότερη ταχύτητα, με την οποία θα οφείλει, βάσει του νόμου, να κινείται όποιος βγαίνει στους δρόμους ταχείας κυκλοφορία</w:t>
      </w:r>
      <w:r>
        <w:rPr>
          <w:rFonts w:eastAsia="Times New Roman" w:cs="Times New Roman"/>
          <w:szCs w:val="24"/>
        </w:rPr>
        <w:t xml:space="preserve">ς; </w:t>
      </w:r>
    </w:p>
    <w:p w14:paraId="6BEEFE9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ε</w:t>
      </w:r>
      <w:r>
        <w:rPr>
          <w:rFonts w:eastAsia="Times New Roman" w:cs="Times New Roman"/>
          <w:szCs w:val="24"/>
        </w:rPr>
        <w:t xml:space="preserve">θνικό Κοινοβούλιο, δηλαδή εμείς, απαντάμε σήμερα πως «ναι», πρέπει να υπάρχει κατώτερο όριο ταχύτητας και στις ελληνικές οδούς ταχείας κυκλοφορίας και αυτό είναι τα </w:t>
      </w:r>
      <w:r>
        <w:rPr>
          <w:rFonts w:eastAsia="Times New Roman" w:cs="Times New Roman"/>
          <w:szCs w:val="24"/>
        </w:rPr>
        <w:t>εβδομήντα</w:t>
      </w:r>
      <w:r>
        <w:rPr>
          <w:rFonts w:eastAsia="Times New Roman" w:cs="Times New Roman"/>
          <w:szCs w:val="24"/>
        </w:rPr>
        <w:t xml:space="preserve"> χιλιόμετρα την ώρα. Και αυτό μοιάζει να είναι το σωστό. </w:t>
      </w:r>
    </w:p>
    <w:p w14:paraId="6BEEFEA0"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Εκείνο που με πρ</w:t>
      </w:r>
      <w:r>
        <w:rPr>
          <w:rFonts w:eastAsia="Times New Roman" w:cs="Times New Roman"/>
          <w:szCs w:val="24"/>
        </w:rPr>
        <w:t>οβληματίζει, όμως και παραμένει αναπάντητο ακόμα και τώρα είναι το αν και πότε αυτή η πληροφορία θα φθάσει στους πολίτες. Πόσοι οδηγοί θα το γνωρίζουν αυτό μέσα σε ένα μήνα, μετά από ένα μήνα από σήμερα; Θα το γνωρίζουν όσοι βγουν στους ελληνικούς δρόμους;</w:t>
      </w:r>
      <w:r>
        <w:rPr>
          <w:rFonts w:eastAsia="Times New Roman" w:cs="Times New Roman"/>
          <w:szCs w:val="24"/>
        </w:rPr>
        <w:t xml:space="preserve"> </w:t>
      </w:r>
    </w:p>
    <w:p w14:paraId="6BEEFEA1"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Ρωτώ, λοιπόν όλους όσους σκοπεύουν να ψηφίσουν το άρθρο 30, μεταξύ των οποίων είμαι κι εγώ, υπάρχει κάποια σχετική πρόβλεψη στο συγκεκριμένο νομοσχέδιο</w:t>
      </w:r>
      <w:r>
        <w:rPr>
          <w:rFonts w:eastAsia="Times New Roman" w:cs="Times New Roman"/>
          <w:szCs w:val="24"/>
        </w:rPr>
        <w:t>,</w:t>
      </w:r>
      <w:r>
        <w:rPr>
          <w:rFonts w:eastAsia="Times New Roman" w:cs="Times New Roman"/>
          <w:szCs w:val="24"/>
        </w:rPr>
        <w:t xml:space="preserve"> που να μεριμνά για την ενημέρωση των οδηγών και δεν τη γνωρίζουμε;</w:t>
      </w:r>
    </w:p>
    <w:p w14:paraId="6BEEFEA2"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οφεί</w:t>
      </w:r>
      <w:r>
        <w:rPr>
          <w:rFonts w:eastAsia="Times New Roman" w:cs="Times New Roman"/>
          <w:szCs w:val="24"/>
        </w:rPr>
        <w:t>λουμε να αναρωτιόμαστε τα δύσκολα και όχι τα εύκολα. Έχουμε άραγε αναλάβει πράγματι, ως Κοινοβούλιο, το μερίδιο της ευθύνης</w:t>
      </w:r>
      <w:r>
        <w:rPr>
          <w:rFonts w:eastAsia="Times New Roman" w:cs="Times New Roman"/>
          <w:szCs w:val="24"/>
        </w:rPr>
        <w:t>,</w:t>
      </w:r>
      <w:r>
        <w:rPr>
          <w:rFonts w:eastAsia="Times New Roman" w:cs="Times New Roman"/>
          <w:szCs w:val="24"/>
        </w:rPr>
        <w:t xml:space="preserve"> που μας αναλογεί στην ενημέρωση των συμπολιτών μας; Και δεν μιλώ μόνο για το άρθρο 30 και για το σημερινό νομοσχέδιο, αλλά για κάθε</w:t>
      </w:r>
      <w:r>
        <w:rPr>
          <w:rFonts w:eastAsia="Times New Roman" w:cs="Times New Roman"/>
          <w:szCs w:val="24"/>
        </w:rPr>
        <w:t xml:space="preserve"> νομοσχέδιο που έχουμε ψηφίσει μέσα σε αυτήν την Αίθουσα. </w:t>
      </w:r>
    </w:p>
    <w:p w14:paraId="6BEEFEA3"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Μήπως τελικά έχουμε δώσει και εμείς οι ίδιοι το δικαίωμα να μας κατηγορούν αδιακρίτως πως έχουμε επιλέξει συνειδητά ως εκπρόσωποι του εγχώριου πολιτικού συστήματος, να αποδίδουμε αυτήν την ευθύνη, </w:t>
      </w:r>
      <w:r>
        <w:rPr>
          <w:rFonts w:eastAsia="Times New Roman" w:cs="Times New Roman"/>
          <w:szCs w:val="24"/>
        </w:rPr>
        <w:t xml:space="preserve">την ευθύνη της ενημέρωσης, πάντα στους Έλληνες πολίτες; </w:t>
      </w:r>
    </w:p>
    <w:p w14:paraId="6BEEFEA4"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Αναγνωρίζω πως πράγματι υπάρχει ευθύνη του κάθε πολίτη ξεχωριστά να είναι ενημερωμένος. Δεν είναι, όμως, δικιά του αποκλειστικά ευθύνη. Είναι και δική μας, είναι και της Κυβέρνησης, αλλά και της περί</w:t>
      </w:r>
      <w:r>
        <w:rPr>
          <w:rFonts w:eastAsia="Times New Roman" w:cs="Times New Roman"/>
          <w:szCs w:val="24"/>
        </w:rPr>
        <w:t xml:space="preserve">φημης τέταρτης εξουσίας,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Για ό,τι ψηφίζουμε μέσα εδώ, ενημερώνεται αντικειμενικά ο πολίτης εκεί έξω; Δεν είναι δουλειά φυσικά η ενημέρωση της δικαιοσύνης. Η δικαιοσύνη οφείλει να εφαρμόζει τους νόμους</w:t>
      </w:r>
      <w:r>
        <w:rPr>
          <w:rFonts w:eastAsia="Times New Roman" w:cs="Times New Roman"/>
          <w:szCs w:val="24"/>
        </w:rPr>
        <w:t>,</w:t>
      </w:r>
      <w:r>
        <w:rPr>
          <w:rFonts w:eastAsia="Times New Roman" w:cs="Times New Roman"/>
          <w:szCs w:val="24"/>
        </w:rPr>
        <w:t xml:space="preserve"> που εμείς φτιάχνουμε. </w:t>
      </w:r>
    </w:p>
    <w:p w14:paraId="6BEEFEA5"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Και εδώ ακριβώς εντοπίζω εγώ προσωπικά τα δύσκολα ερωτήματα, εκείνα που συστηματικά αποφεύγουμε να απαντήσουμε μέσα σε αυτήν την Αίθουσα, αλλά πλέον απασχολούν το σύνολο των συμπολιτών μας, επειδή ακριβώς αρνούμαστε να δώσουμε εμείς μια ξεκάθαρη απάντηση. </w:t>
      </w:r>
      <w:r>
        <w:rPr>
          <w:rFonts w:eastAsia="Times New Roman" w:cs="Times New Roman"/>
          <w:szCs w:val="24"/>
        </w:rPr>
        <w:t xml:space="preserve">Ποιος φταίει; Ο Πρωθυπουργός, ο νομοθέτης ή ο δικαστής; Ποιος φταίει; Η </w:t>
      </w:r>
      <w:r>
        <w:rPr>
          <w:rFonts w:eastAsia="Times New Roman" w:cs="Times New Roman"/>
          <w:szCs w:val="24"/>
        </w:rPr>
        <w:t>κ</w:t>
      </w:r>
      <w:r>
        <w:rPr>
          <w:rFonts w:eastAsia="Times New Roman" w:cs="Times New Roman"/>
          <w:szCs w:val="24"/>
        </w:rPr>
        <w:t xml:space="preserve">υβέρνηση, η Βουλή ή τα δικαστήρια; </w:t>
      </w:r>
    </w:p>
    <w:p w14:paraId="6BEEFEA6"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Ποιος φταίει που οι φράσεις «να τον λιντσάρετε» και «αν είχα όπλο, θα του έριχνα, να τελειώνουμε» αποκτούν και μεταφορική χροιά, όταν αυτές εκφέρον</w:t>
      </w:r>
      <w:r>
        <w:rPr>
          <w:rFonts w:eastAsia="Times New Roman" w:cs="Times New Roman"/>
          <w:szCs w:val="24"/>
        </w:rPr>
        <w:t xml:space="preserve">ται δημόσια; Φταίει αυτός που έγραψε και πρότεινε τους νόμους; Φταίει αυτός που ψήφισε τους νόμους; Ή φταίει αυτός που εφαρμόζει τους νόμους; </w:t>
      </w:r>
    </w:p>
    <w:p w14:paraId="6BEEFEA7"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αντί να δώσουμε απαντήσεις, εμείς έχουμε επιλέξει να συντηρούμε την εικόνα πως υπάρχει σύγκρουση μεταξύ του π</w:t>
      </w:r>
      <w:r>
        <w:rPr>
          <w:rFonts w:eastAsia="Times New Roman" w:cs="Times New Roman"/>
          <w:szCs w:val="24"/>
        </w:rPr>
        <w:t>ολιτικού προσωπικού της χώρας και της δικαιοσύνης.</w:t>
      </w:r>
    </w:p>
    <w:p w14:paraId="6BEEFEA8"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μπορούμε να συνεχίσουμε να κρυβόμαστε πίσω από το δικαίωμα να ασκούμε κριτική στις δικαστικές αποφάσεις ως απλοί πολίτες, όταν δεν έχουμε αναλάβει πρώτα την ευθύνη ως Βουλ</w:t>
      </w:r>
      <w:r>
        <w:rPr>
          <w:rFonts w:eastAsia="Times New Roman" w:cs="Times New Roman"/>
          <w:szCs w:val="24"/>
        </w:rPr>
        <w:t xml:space="preserve">ευτές, για να απαντήσουμε στο ποιος φταίει. Αυτό αναρωτιούνται οι πολίτες και σήμερα. </w:t>
      </w:r>
    </w:p>
    <w:p w14:paraId="6BEEFEA9"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όσο κι αν κατηγορούμε, εμείς, οι νομοθέτες και τους δικαστές</w:t>
      </w:r>
      <w:r>
        <w:rPr>
          <w:rFonts w:eastAsia="Times New Roman" w:cs="Times New Roman"/>
          <w:szCs w:val="24"/>
        </w:rPr>
        <w:t>,</w:t>
      </w:r>
      <w:r>
        <w:rPr>
          <w:rFonts w:eastAsia="Times New Roman" w:cs="Times New Roman"/>
          <w:szCs w:val="24"/>
        </w:rPr>
        <w:t xml:space="preserve"> που δεν εφαρμόζουν τους νόμους μας και τους δημοσιογράφους, που δεν ενημερώνουν για τους νόμους μας, εμείς φταίμε. Δείτε με τι τρόπους νομοθετούμε. Το κάνουμε ανταλλάσσοντας ευθύνες. Δείτε υπό ποιο καθεστώς νομοθετούμε. Το κάνουμε εν μέσω μνημονίων. </w:t>
      </w:r>
    </w:p>
    <w:p w14:paraId="6BEEFEAA"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Δείτ</w:t>
      </w:r>
      <w:r>
        <w:rPr>
          <w:rFonts w:eastAsia="Times New Roman" w:cs="Times New Roman"/>
          <w:szCs w:val="24"/>
        </w:rPr>
        <w:t>ε πόσο συχνά τα όσα ψηφίζουμε, μέσα εδώ σε αυτήν την Αίθουσα, κρίνονται αντισυνταγματικά. Δείτε πόσο συχνά τα όσα νομοθετούμε παραμένουν ανεφάρμοστα, πόσο εύκολα καταρρέουν οι σχεδιασμοί μας, πόσο γρήγορα αποδεικνύονται μη βιώσιμες οι λύσεις που προτείνουμ</w:t>
      </w:r>
      <w:r>
        <w:rPr>
          <w:rFonts w:eastAsia="Times New Roman" w:cs="Times New Roman"/>
          <w:szCs w:val="24"/>
        </w:rPr>
        <w:t xml:space="preserve">ε. Το αποδεικνύει η παραδοχή της αναγκαιότητας να νομοθετούμε σήμερα τα αυτονόητα. Ξέρετε αυτό αποδεικνύει τον σεβασμό στις εγκύους, στους τυφλούς και στα ΑΜΕΑ. </w:t>
      </w:r>
    </w:p>
    <w:p w14:paraId="6BEEFEAB"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δείτε τελικά σε ποιες ερωτήσεις απαντήσαμε. Είναι το ίδιο η </w:t>
      </w:r>
      <w:r>
        <w:rPr>
          <w:rFonts w:eastAsia="Times New Roman" w:cs="Times New Roman"/>
          <w:szCs w:val="24"/>
        </w:rPr>
        <w:t>«</w:t>
      </w:r>
      <w:r>
        <w:rPr>
          <w:rFonts w:eastAsia="Times New Roman" w:cs="Times New Roman"/>
          <w:szCs w:val="24"/>
          <w:lang w:val="en-US"/>
        </w:rPr>
        <w:t>BEA</w:t>
      </w:r>
      <w:r>
        <w:rPr>
          <w:rFonts w:eastAsia="Times New Roman" w:cs="Times New Roman"/>
          <w:szCs w:val="24"/>
          <w:lang w:val="en-US"/>
        </w:rPr>
        <w:t>T</w:t>
      </w:r>
      <w:r>
        <w:rPr>
          <w:rFonts w:eastAsia="Times New Roman" w:cs="Times New Roman"/>
          <w:szCs w:val="24"/>
        </w:rPr>
        <w:t>»</w:t>
      </w:r>
      <w:r>
        <w:rPr>
          <w:rFonts w:eastAsia="Times New Roman" w:cs="Times New Roman"/>
          <w:szCs w:val="24"/>
        </w:rPr>
        <w:t xml:space="preserve"> με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Όχι βέβαια. Όπως όλες και όλοι διαβεβαιώσαμε τους Έλληνες πολίτες, είναι άλλο πράγμα η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xml:space="preserve"> κι άλλο πράγμα η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Αυτό καταφέραμε</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να το ξεκαθαρίσουμε σε αυτήν την αίθουσα, όπως φροντίσαμε να διευκρινίσουμε πως διαφορετι</w:t>
      </w:r>
      <w:r>
        <w:rPr>
          <w:rFonts w:eastAsia="Times New Roman" w:cs="Times New Roman"/>
          <w:szCs w:val="24"/>
        </w:rPr>
        <w:t xml:space="preserve">κό πράγμα είναι και το συνδικάτο των ταξιτζήδων. </w:t>
      </w:r>
    </w:p>
    <w:p w14:paraId="6BEEFEAC" w14:textId="77777777" w:rsidR="009B7D3A" w:rsidRDefault="00441D78">
      <w:pPr>
        <w:tabs>
          <w:tab w:val="left" w:pos="3642"/>
          <w:tab w:val="center" w:pos="4753"/>
          <w:tab w:val="left" w:pos="6214"/>
        </w:tabs>
        <w:spacing w:line="600" w:lineRule="auto"/>
        <w:ind w:firstLine="720"/>
        <w:jc w:val="both"/>
        <w:rPr>
          <w:rFonts w:eastAsia="Times New Roman"/>
          <w:szCs w:val="24"/>
        </w:rPr>
      </w:pPr>
      <w:r>
        <w:rPr>
          <w:rFonts w:eastAsia="Times New Roman" w:cs="Times New Roman"/>
          <w:szCs w:val="24"/>
        </w:rPr>
        <w:t>Αυτά τα καταστήσαμε σαφή στους πολίτες. Στο τι κάνουμε για να διασφαλίσουμε πως αυτοί τελικά θα πληρώνουν τους φόρους τους και θα προσφέρουν τις υπηρεσίες που πρέπει, δεν έχουμε πει και πάρα πολλά. Για όλου</w:t>
      </w:r>
      <w:r>
        <w:rPr>
          <w:rFonts w:eastAsia="Times New Roman" w:cs="Times New Roman"/>
          <w:szCs w:val="24"/>
        </w:rPr>
        <w:t>ς αυτούς, που θα πρέπει να πληρώνουν. Τα ίδια δεν έχουμε πει και για τα ποδήλατα κα τους ποδηλάτες. Θα είναι πιο ασφαλείς αύριο οι ποδηλάτες, στους δρόμους στην Ελλάδα; Ποιος μπορεί να το εγγυηθεί αυτό, με τη διάταξη την οποία σήμερα θα ψηφίσουμε, ότι θα ε</w:t>
      </w:r>
      <w:r>
        <w:rPr>
          <w:rFonts w:eastAsia="Times New Roman" w:cs="Times New Roman"/>
          <w:szCs w:val="24"/>
        </w:rPr>
        <w:t>ίναι πιο ασφαλείς, α</w:t>
      </w:r>
      <w:r>
        <w:rPr>
          <w:rFonts w:eastAsia="Times New Roman"/>
          <w:szCs w:val="24"/>
        </w:rPr>
        <w:t>λλά και να το εγγυηθούμε, έχει αναρωτηθεί κανείς τι αξία έχουν οι εγγυήσεις μας;</w:t>
      </w:r>
    </w:p>
    <w:p w14:paraId="6BEEFEAD" w14:textId="77777777" w:rsidR="009B7D3A" w:rsidRDefault="00441D78">
      <w:pPr>
        <w:spacing w:line="600" w:lineRule="auto"/>
        <w:ind w:firstLine="720"/>
        <w:jc w:val="both"/>
        <w:rPr>
          <w:rFonts w:eastAsia="Times New Roman"/>
          <w:szCs w:val="24"/>
        </w:rPr>
      </w:pPr>
      <w:r>
        <w:rPr>
          <w:rFonts w:eastAsia="Times New Roman"/>
          <w:szCs w:val="24"/>
        </w:rPr>
        <w:t>Ας ρωτήσουμε τους μικροομολογιούχους να μας πουν αυτοί τι σημαίνει εγγύηση του ελληνικού δημοσίου, να μας πουν αυτοί τι μπορεί να πάθει κανείς δείχνοντας ε</w:t>
      </w:r>
      <w:r>
        <w:rPr>
          <w:rFonts w:eastAsia="Times New Roman"/>
          <w:szCs w:val="24"/>
        </w:rPr>
        <w:t xml:space="preserve">μπιστοσύνη στο ελληνικό δημόσιο. Πρέπει να θυμόμαστε τι συνέβη σ’ αυτούς τους ανθρώπους και να ακούμε με εξαιρετική προσοχή την άποψή τους. </w:t>
      </w:r>
    </w:p>
    <w:p w14:paraId="6BEEFEAE" w14:textId="77777777" w:rsidR="009B7D3A" w:rsidRDefault="00441D78">
      <w:pPr>
        <w:spacing w:line="600" w:lineRule="auto"/>
        <w:ind w:firstLine="720"/>
        <w:jc w:val="both"/>
        <w:rPr>
          <w:rFonts w:eastAsia="Times New Roman"/>
          <w:szCs w:val="24"/>
        </w:rPr>
      </w:pPr>
      <w:r>
        <w:rPr>
          <w:rFonts w:eastAsia="Times New Roman"/>
          <w:szCs w:val="24"/>
        </w:rPr>
        <w:t>Η άποψή τους αποτελεί βαρόμετρο, ξέρετε, για την ανάπτυξη. Αν δεν ακούσουμε αυτούς τους ανθρώπους να παραδέχονται δ</w:t>
      </w:r>
      <w:r>
        <w:rPr>
          <w:rFonts w:eastAsia="Times New Roman"/>
          <w:szCs w:val="24"/>
        </w:rPr>
        <w:t>ημόσια και να μας επιβεβαιώνουν πως ναι, γύρισε η ανάπτυξη σ’ αυτήν τη χώρα, δεν μπορούμε να περιμένουμε να θεωρούμαστε αξιόπιστοι, κάνοντας τάχα</w:t>
      </w:r>
      <w:r>
        <w:rPr>
          <w:rFonts w:eastAsia="Times New Roman"/>
          <w:szCs w:val="24"/>
        </w:rPr>
        <w:t xml:space="preserve"> </w:t>
      </w:r>
      <w:r>
        <w:rPr>
          <w:rFonts w:eastAsia="Times New Roman"/>
          <w:szCs w:val="24"/>
        </w:rPr>
        <w:t xml:space="preserve">μου λόγο για καθαρή έξοδο από τα μνημόνια. </w:t>
      </w:r>
    </w:p>
    <w:p w14:paraId="6BEEFEAF" w14:textId="77777777" w:rsidR="009B7D3A" w:rsidRDefault="00441D78">
      <w:pPr>
        <w:spacing w:line="600" w:lineRule="auto"/>
        <w:ind w:firstLine="720"/>
        <w:jc w:val="both"/>
        <w:rPr>
          <w:rFonts w:eastAsia="Times New Roman"/>
          <w:szCs w:val="24"/>
        </w:rPr>
      </w:pPr>
      <w:r>
        <w:rPr>
          <w:rFonts w:eastAsia="Times New Roman"/>
          <w:szCs w:val="24"/>
        </w:rPr>
        <w:t xml:space="preserve">Δεν γίνεται να μιλάμε για μεταρρύθμιση, ανάπτυξη και έξοδο από τα </w:t>
      </w:r>
      <w:r>
        <w:rPr>
          <w:rFonts w:eastAsia="Times New Roman"/>
          <w:szCs w:val="24"/>
        </w:rPr>
        <w:t>μνημόνια όσο οι μικροομολογιούχοι παραμένουν ξεχασμένοι από το πολιτικό σύστημα. Η μέρα εκείνη που θα νομοθετούμε την αποκατάσταση των μικροομολογιούχων θα μπορούσε να θεωρηθεί η μέρα που καταφέραμε να αντιστρέψουμε την εικόνα της αδύναμης χώρας μας, της ο</w:t>
      </w:r>
      <w:r>
        <w:rPr>
          <w:rFonts w:eastAsia="Times New Roman"/>
          <w:szCs w:val="24"/>
        </w:rPr>
        <w:t xml:space="preserve">ποίας οι εκπρόσωποι «τρώγονται» μεταξύ τους και που ξεκινήσαμε επιτέλους να προβάλουμε την ισχύ μας ως ενωμένη Ελλάδα, διεκδικώντας και αναλαμβάνοντας τον ρόλο που μας αξίζει ως ηγέτιδα δύναμη στα Βαλκάνια. </w:t>
      </w:r>
    </w:p>
    <w:p w14:paraId="6BEEFEB0" w14:textId="77777777" w:rsidR="009B7D3A" w:rsidRDefault="00441D78">
      <w:pPr>
        <w:spacing w:line="600" w:lineRule="auto"/>
        <w:ind w:firstLine="720"/>
        <w:jc w:val="both"/>
        <w:rPr>
          <w:rFonts w:eastAsia="Times New Roman"/>
          <w:szCs w:val="24"/>
        </w:rPr>
      </w:pPr>
      <w:r>
        <w:rPr>
          <w:rFonts w:eastAsia="Times New Roman"/>
          <w:szCs w:val="24"/>
        </w:rPr>
        <w:t>Η προσπάθεια αποκατάστασης της αξιοπιστίας της χ</w:t>
      </w:r>
      <w:r>
        <w:rPr>
          <w:rFonts w:eastAsia="Times New Roman"/>
          <w:szCs w:val="24"/>
        </w:rPr>
        <w:t>ώρας ξεκινά υποχρεωτικά από τους πολίτες αυτής της χώρας. Κάθε νόμος που ψηφίζουμε θα έπρεπε να ενισχύει την εμπιστοσύνη των Ελλήνων στους δημοκρατικούς θεσμούς.</w:t>
      </w:r>
    </w:p>
    <w:p w14:paraId="6BEEFEB1" w14:textId="77777777" w:rsidR="009B7D3A" w:rsidRDefault="00441D78">
      <w:pPr>
        <w:spacing w:line="600" w:lineRule="auto"/>
        <w:ind w:firstLine="720"/>
        <w:jc w:val="both"/>
        <w:rPr>
          <w:rFonts w:eastAsia="Times New Roman"/>
          <w:szCs w:val="24"/>
        </w:rPr>
      </w:pPr>
      <w:r>
        <w:rPr>
          <w:rFonts w:eastAsia="Times New Roman"/>
          <w:szCs w:val="24"/>
        </w:rPr>
        <w:t>Ακριβώς, λοιπόν, γι’ αυτόν τον λόγο οφείλω να παραδεχθώ πως πολλά από τα αυτονόητα που περιέχε</w:t>
      </w:r>
      <w:r>
        <w:rPr>
          <w:rFonts w:eastAsia="Times New Roman"/>
          <w:szCs w:val="24"/>
        </w:rPr>
        <w:t xml:space="preserve">ι η θαρραλέα –κατά την προσωπική μου γνώμη- νομοθετική πρωτοβουλία του Υπουργού, έλειπαν από τη χώρα μας. Σίγουρα το νομοσχέδιο δίνει λαβές. </w:t>
      </w:r>
    </w:p>
    <w:p w14:paraId="6BEEFEB2" w14:textId="77777777" w:rsidR="009B7D3A" w:rsidRDefault="00441D78">
      <w:pPr>
        <w:spacing w:line="600" w:lineRule="auto"/>
        <w:ind w:firstLine="720"/>
        <w:jc w:val="both"/>
        <w:rPr>
          <w:rFonts w:eastAsia="Times New Roman"/>
          <w:szCs w:val="24"/>
        </w:rPr>
      </w:pPr>
      <w:r>
        <w:rPr>
          <w:rFonts w:eastAsia="Times New Roman"/>
          <w:szCs w:val="24"/>
        </w:rPr>
        <w:t>Η Ένωση Κεντρώων θα ψηφίσει «</w:t>
      </w:r>
      <w:r>
        <w:rPr>
          <w:rFonts w:eastAsia="Times New Roman"/>
          <w:szCs w:val="24"/>
        </w:rPr>
        <w:t>π</w:t>
      </w:r>
      <w:r>
        <w:rPr>
          <w:rFonts w:eastAsia="Times New Roman"/>
          <w:szCs w:val="24"/>
        </w:rPr>
        <w:t>αρών», γιατί απλά μέσα του το νομοσχέδιο εμπεριέχει διακόσιες πενήντα υπουργικές απο</w:t>
      </w:r>
      <w:r>
        <w:rPr>
          <w:rFonts w:eastAsia="Times New Roman"/>
          <w:szCs w:val="24"/>
        </w:rPr>
        <w:t>φάσεις.</w:t>
      </w:r>
    </w:p>
    <w:p w14:paraId="6BEEFEB3" w14:textId="77777777" w:rsidR="009B7D3A" w:rsidRDefault="00441D78">
      <w:pPr>
        <w:spacing w:after="0" w:line="600" w:lineRule="auto"/>
        <w:ind w:firstLine="720"/>
        <w:jc w:val="both"/>
        <w:rPr>
          <w:rFonts w:eastAsia="Times New Roman"/>
          <w:szCs w:val="24"/>
        </w:rPr>
      </w:pPr>
      <w:r>
        <w:rPr>
          <w:rFonts w:eastAsia="Times New Roman"/>
          <w:szCs w:val="24"/>
        </w:rPr>
        <w:t>Ευχαριστώ πολύ.</w:t>
      </w:r>
    </w:p>
    <w:p w14:paraId="6BEEFEB4" w14:textId="77777777" w:rsidR="009B7D3A" w:rsidRDefault="00441D78">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πολύ.</w:t>
      </w:r>
    </w:p>
    <w:p w14:paraId="6BEEFEB5" w14:textId="77777777" w:rsidR="009B7D3A" w:rsidRDefault="00441D78">
      <w:pPr>
        <w:spacing w:after="0" w:line="600" w:lineRule="auto"/>
        <w:ind w:firstLine="720"/>
        <w:jc w:val="both"/>
        <w:rPr>
          <w:rFonts w:eastAsia="Times New Roman"/>
          <w:szCs w:val="24"/>
        </w:rPr>
      </w:pPr>
      <w:r>
        <w:rPr>
          <w:rFonts w:eastAsia="Times New Roman"/>
          <w:szCs w:val="24"/>
        </w:rPr>
        <w:t xml:space="preserve">Κυρίες και κύριοι συνάδελφοι, γίνεται γνωστό στο 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μαθητές και δύο συνοδοί εκπαιδευτικοί από το 2</w:t>
      </w:r>
      <w:r w:rsidRPr="008C178B">
        <w:rPr>
          <w:rFonts w:eastAsia="Times New Roman"/>
          <w:szCs w:val="24"/>
          <w:vertAlign w:val="superscript"/>
        </w:rPr>
        <w:t>ο</w:t>
      </w:r>
      <w:r>
        <w:rPr>
          <w:rFonts w:eastAsia="Times New Roman"/>
          <w:szCs w:val="24"/>
        </w:rPr>
        <w:t xml:space="preserve"> Γυμνασίο Κατερίνης</w:t>
      </w:r>
      <w:r>
        <w:rPr>
          <w:rFonts w:eastAsia="Times New Roman"/>
          <w:szCs w:val="24"/>
        </w:rPr>
        <w:t xml:space="preserve"> (</w:t>
      </w:r>
      <w:r>
        <w:rPr>
          <w:rFonts w:eastAsia="Times New Roman"/>
          <w:szCs w:val="24"/>
        </w:rPr>
        <w:t>δεύτερο τμήμα)</w:t>
      </w:r>
      <w:r>
        <w:rPr>
          <w:rFonts w:eastAsia="Times New Roman"/>
          <w:szCs w:val="24"/>
        </w:rPr>
        <w:t>.</w:t>
      </w:r>
    </w:p>
    <w:p w14:paraId="6BEEFEB6" w14:textId="77777777" w:rsidR="009B7D3A" w:rsidRDefault="00441D78">
      <w:pPr>
        <w:spacing w:after="0" w:line="600" w:lineRule="auto"/>
        <w:ind w:firstLine="720"/>
        <w:jc w:val="both"/>
        <w:rPr>
          <w:rFonts w:eastAsia="Times New Roman"/>
          <w:szCs w:val="24"/>
        </w:rPr>
      </w:pPr>
      <w:r>
        <w:rPr>
          <w:rFonts w:eastAsia="Times New Roman"/>
          <w:szCs w:val="24"/>
        </w:rPr>
        <w:t>Η Βουλή τούς καλωσορίζει.</w:t>
      </w:r>
    </w:p>
    <w:p w14:paraId="6BEEFEB7" w14:textId="77777777" w:rsidR="009B7D3A" w:rsidRDefault="00441D78">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BEEFEB8" w14:textId="77777777" w:rsidR="009B7D3A" w:rsidRDefault="00441D78">
      <w:pPr>
        <w:spacing w:after="0" w:line="600" w:lineRule="auto"/>
        <w:ind w:firstLine="720"/>
        <w:jc w:val="both"/>
        <w:rPr>
          <w:rFonts w:eastAsia="Times New Roman"/>
          <w:szCs w:val="24"/>
        </w:rPr>
      </w:pPr>
      <w:r>
        <w:rPr>
          <w:rFonts w:eastAsia="Times New Roman"/>
          <w:szCs w:val="24"/>
        </w:rPr>
        <w:t>Τον λόγο έχει ο κ. Ξυδάκης.</w:t>
      </w:r>
    </w:p>
    <w:p w14:paraId="6BEEFEB9" w14:textId="77777777" w:rsidR="009B7D3A" w:rsidRDefault="00441D78">
      <w:pPr>
        <w:spacing w:after="0"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Ευχαριστώ, κύριε Πρόεδρε.</w:t>
      </w:r>
    </w:p>
    <w:p w14:paraId="6BEEFEBA" w14:textId="77777777" w:rsidR="009B7D3A" w:rsidRDefault="00441D78">
      <w:pPr>
        <w:spacing w:after="0" w:line="600" w:lineRule="auto"/>
        <w:ind w:firstLine="720"/>
        <w:jc w:val="both"/>
        <w:rPr>
          <w:rFonts w:eastAsia="Times New Roman"/>
          <w:szCs w:val="24"/>
        </w:rPr>
      </w:pPr>
      <w:r>
        <w:rPr>
          <w:rFonts w:eastAsia="Times New Roman"/>
          <w:szCs w:val="24"/>
        </w:rPr>
        <w:t>Νιώθω την ανάγκη ενώπιον των συναδέλφων στο Σώμα να πω μια σκέψη, τώρα που είμαστε πιο ήρεμο</w:t>
      </w:r>
      <w:r>
        <w:rPr>
          <w:rFonts w:eastAsia="Times New Roman"/>
          <w:szCs w:val="24"/>
        </w:rPr>
        <w:t xml:space="preserve">ι, για το προηγηθέν θλιβερό και ανησυχητικό επεισόδιο με τη Χρυσή Αυγή. </w:t>
      </w:r>
    </w:p>
    <w:p w14:paraId="6BEEFEBB" w14:textId="77777777" w:rsidR="009B7D3A" w:rsidRDefault="00441D78">
      <w:pPr>
        <w:spacing w:after="0" w:line="600" w:lineRule="auto"/>
        <w:ind w:firstLine="720"/>
        <w:jc w:val="both"/>
        <w:rPr>
          <w:rFonts w:eastAsia="Times New Roman"/>
          <w:szCs w:val="24"/>
        </w:rPr>
      </w:pPr>
      <w:r>
        <w:rPr>
          <w:rFonts w:eastAsia="Times New Roman"/>
          <w:szCs w:val="24"/>
        </w:rPr>
        <w:t xml:space="preserve">Θέλω να προσθέσω τη δική μου εκτίμηση ότι το προκληθέν επεισόδιο δεν είναι μεμονωμένο, δεν είναι τυχαίο, αλλά εντάσσεται σε μια κατασκευασμένη και προσεκτικά ακολουθούμενη στρατηγική </w:t>
      </w:r>
      <w:r>
        <w:rPr>
          <w:rFonts w:eastAsia="Times New Roman"/>
          <w:szCs w:val="24"/>
        </w:rPr>
        <w:t>χαμηλής έντασης από τη Χρυσή Αυγή, καθώς εξελίσσεται η δίκη</w:t>
      </w:r>
      <w:r>
        <w:rPr>
          <w:rFonts w:eastAsia="Times New Roman"/>
          <w:szCs w:val="24"/>
        </w:rPr>
        <w:t>,</w:t>
      </w:r>
      <w:r>
        <w:rPr>
          <w:rFonts w:eastAsia="Times New Roman"/>
          <w:szCs w:val="24"/>
        </w:rPr>
        <w:t xml:space="preserve"> που αφορά φόνους και σύσταση εγκληματικής οργάνωσης. </w:t>
      </w:r>
    </w:p>
    <w:p w14:paraId="6BEEFEBC" w14:textId="77777777" w:rsidR="009B7D3A" w:rsidRDefault="00441D78">
      <w:pPr>
        <w:spacing w:line="600" w:lineRule="auto"/>
        <w:ind w:firstLine="720"/>
        <w:jc w:val="both"/>
        <w:rPr>
          <w:rFonts w:eastAsia="Times New Roman"/>
          <w:szCs w:val="24"/>
        </w:rPr>
      </w:pPr>
      <w:r>
        <w:rPr>
          <w:rFonts w:eastAsia="Times New Roman"/>
          <w:szCs w:val="24"/>
        </w:rPr>
        <w:t>Έχουν ολοκληρωθεί στη μεγάλη αυτή δίκη οι μαρτυρικές καταθέσεις με εξαιρετικά μεγάλο ενδιαφέρον και ποινικό και πολιτικό και το δικαστήριο τώ</w:t>
      </w:r>
      <w:r>
        <w:rPr>
          <w:rFonts w:eastAsia="Times New Roman"/>
          <w:szCs w:val="24"/>
        </w:rPr>
        <w:t xml:space="preserve">ρα ακολουθεί την εξέταση σωρείας πολύ ισχυρών τεκμηρίων γραπτών, ηχητικών και οπτικοακουστικών. </w:t>
      </w:r>
    </w:p>
    <w:p w14:paraId="6BEEFEBD" w14:textId="77777777" w:rsidR="009B7D3A" w:rsidRDefault="00441D78">
      <w:pPr>
        <w:spacing w:line="600" w:lineRule="auto"/>
        <w:ind w:firstLine="720"/>
        <w:jc w:val="both"/>
        <w:rPr>
          <w:rFonts w:eastAsia="Times New Roman" w:cs="Times New Roman"/>
          <w:szCs w:val="24"/>
        </w:rPr>
      </w:pPr>
      <w:r>
        <w:rPr>
          <w:rFonts w:eastAsia="Times New Roman"/>
          <w:szCs w:val="24"/>
        </w:rPr>
        <w:t>Θα πρέπει ως εκλεγμένοι αντιπρόσωποι του ελληνικού λαού, ως φορείς με μια βαριά κληρονομιά των πολλών φάσεων της ελληνικής δημοκρατίας σε δύο αιώνες και των συ</w:t>
      </w:r>
      <w:r>
        <w:rPr>
          <w:rFonts w:eastAsia="Times New Roman"/>
          <w:szCs w:val="24"/>
        </w:rPr>
        <w:t xml:space="preserve">νταγματικών πολιτευμάτων, ως τελευταίοι φορείς το 2018 της Γ΄ Ελληνικής Δημοκρατίας, όπως επανιδρύθηκε το 1974 και συνεχίζεται απροσκόπτως μέχρι σήμερα, να δώσουμε μήνυμα στις νεότερες γενεές και σ’ </w:t>
      </w:r>
      <w:r>
        <w:rPr>
          <w:rFonts w:eastAsia="Times New Roman"/>
          <w:szCs w:val="24"/>
        </w:rPr>
        <w:t>αυτούς,</w:t>
      </w:r>
      <w:r>
        <w:rPr>
          <w:rFonts w:eastAsia="Times New Roman"/>
          <w:szCs w:val="24"/>
        </w:rPr>
        <w:t xml:space="preserve"> που μας παρακολουθούν σ’ αυτήν την ιστορική περιπ</w:t>
      </w:r>
      <w:r>
        <w:rPr>
          <w:rFonts w:eastAsia="Times New Roman"/>
          <w:szCs w:val="24"/>
        </w:rPr>
        <w:t>έτεια ότι η δημοκρατία μπορεί μεν να ανέχεται, να συμπεριλαμβάνει, να συνθέτει, να αγκαλιάζει, να μεγαθυμεί, να συγχωρεί, αλλά ποτέ δεν συγχωρεί τους αρνητές της δημοκρατίας, τους υβριστές του δημοκρατικού φρονήματος του ελληνικού λαού και τους καθυβριστές</w:t>
      </w:r>
      <w:r>
        <w:rPr>
          <w:rFonts w:eastAsia="Times New Roman"/>
          <w:szCs w:val="24"/>
        </w:rPr>
        <w:t xml:space="preserve"> της ιστορικής μνήμης.</w:t>
      </w:r>
      <w:r>
        <w:rPr>
          <w:rFonts w:eastAsia="Times New Roman" w:cs="Times New Roman"/>
          <w:szCs w:val="24"/>
        </w:rPr>
        <w:t xml:space="preserve"> </w:t>
      </w:r>
      <w:r>
        <w:rPr>
          <w:rFonts w:eastAsia="Times New Roman" w:cs="Times New Roman"/>
          <w:szCs w:val="24"/>
        </w:rPr>
        <w:t xml:space="preserve">Δεν θα επιτρέψουμε σε κανέναν αρνητή και υπόδικο να μετατρέψει την Ελληνική Δημοκρατία του 2018 σε δημοκρατία της Βαϊμάρης του 1933. </w:t>
      </w:r>
    </w:p>
    <w:p w14:paraId="6BEEFEB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Κατόπιν τούτων περιμένουνε από όλες τις πολιτικές δυνάμεις του συνταγματικού τόξου να συμμετάσχουμε</w:t>
      </w:r>
      <w:r>
        <w:rPr>
          <w:rFonts w:eastAsia="Times New Roman" w:cs="Times New Roman"/>
          <w:szCs w:val="24"/>
        </w:rPr>
        <w:t xml:space="preserve"> σε μια συζήτηση για το πώς όχι μόνο θα εξαντλήσουμε τα όρια του Κανονισμού της Βουλής, αλλά πώς ενδεχομένως θα συγκλίνουμε για να ενισχύσουμε τον Κανονισμό της Βουλής, εν ανάγκη και με συνταγματική αναθεώρηση. </w:t>
      </w:r>
    </w:p>
    <w:p w14:paraId="6BEEFEB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Είναι μια συζήτηση η οποία έχει πολύ περισσότερο επείγοντα χαρακτήρα από ό,τι φανταζόμαστε. Τα επεισόδια αυτά δεν θα σταματήσουν εδώ. Οι άνθρωποι αυτοί, οι αρνητές της δημοκρατίας, δεν θα διστάσουν να χρησιμοποιήσουν κανένα μέσο και κανένα πολιτικό πεδίο α</w:t>
      </w:r>
      <w:r>
        <w:rPr>
          <w:rFonts w:eastAsia="Times New Roman" w:cs="Times New Roman"/>
          <w:szCs w:val="24"/>
        </w:rPr>
        <w:t xml:space="preserve">πό αυτά που ανοίγονται μπροστά μας, είτε στα μεγάλα εθνικά θέματα, είτε στα μεγάλα θέματα εξωτερικής πολιτικής, για να κάνουν τη δική τους προπαγάνδα. </w:t>
      </w:r>
    </w:p>
    <w:p w14:paraId="6BEEFEC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Σε ό,τι αφορά το υπό συζήτηση νομοσχέδιο, η συζήτηση επικεντρώθηκε κυρίως στις καινοτομικές πλατφόρμες ο</w:t>
      </w:r>
      <w:r>
        <w:rPr>
          <w:rFonts w:eastAsia="Times New Roman" w:cs="Times New Roman"/>
          <w:szCs w:val="24"/>
        </w:rPr>
        <w:t>ι οποίες εισάγονται στις υπηρεσίες μεταφορών. Εκεί νομίζω ότι το νομοσχέδιο με κάποιους τρόπους φτιάχνει μια εποπτική ρυθμιστική ομπρέλα και προσαρμόζεται με αυτά τα οποία συμβαίνουν στην αγορά μεταφορών και στην ελληνική κοινωνία.</w:t>
      </w:r>
    </w:p>
    <w:p w14:paraId="6BEEFEC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και σε </w:t>
      </w:r>
      <w:r>
        <w:rPr>
          <w:rFonts w:eastAsia="Times New Roman" w:cs="Times New Roman"/>
          <w:szCs w:val="24"/>
        </w:rPr>
        <w:t xml:space="preserve">αυτήν την Αίθουσα ότι το διεθνές και το εγχώριο εμπόριο έχουν μετασχηματιστεί στα χρόνια που πέρασαν, όχι μόνο με την είσοδο των ψηφιακών τεχνολογιών και της ψηφιακής πλατφόρμας, αλλά σε μερικούς τομείς με την κυριαρχία τους. </w:t>
      </w:r>
    </w:p>
    <w:p w14:paraId="6BEEFEC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Δεν υπάρχει Έλληνας πολίτης π</w:t>
      </w:r>
      <w:r>
        <w:rPr>
          <w:rFonts w:eastAsia="Times New Roman" w:cs="Times New Roman"/>
          <w:szCs w:val="24"/>
        </w:rPr>
        <w:t xml:space="preserve">ου με τον άλφα ή βήτα τρόπο να μην έχει χρησιμοποιήσει τις υπηρεσίες παγκόσμιων διεθνών κολοσσών, όπως το ebay και το </w:t>
      </w:r>
      <w:r>
        <w:rPr>
          <w:rFonts w:eastAsia="Times New Roman" w:cs="Times New Roman"/>
          <w:szCs w:val="24"/>
          <w:lang w:val="en-US"/>
        </w:rPr>
        <w:t>paypal</w:t>
      </w:r>
      <w:r>
        <w:rPr>
          <w:rFonts w:eastAsia="Times New Roman" w:cs="Times New Roman"/>
          <w:szCs w:val="24"/>
        </w:rPr>
        <w:t>, τα οποία άλλαξαν το διεθνές εμπόριο τα τελευταία πολλά χρόνια. Δεν υπάρχει Έλληνας πολίτης που σε κάποιο βαθμό να μην έχει χρησιμο</w:t>
      </w:r>
      <w:r>
        <w:rPr>
          <w:rFonts w:eastAsia="Times New Roman" w:cs="Times New Roman"/>
          <w:szCs w:val="24"/>
        </w:rPr>
        <w:t>ποιήσει τις υπηρεσίες από πλατφόρμες όπως είναι το «</w:t>
      </w:r>
      <w:r>
        <w:rPr>
          <w:rFonts w:eastAsia="Times New Roman" w:cs="Times New Roman"/>
          <w:szCs w:val="24"/>
        </w:rPr>
        <w:t>S</w:t>
      </w:r>
      <w:r>
        <w:rPr>
          <w:rFonts w:eastAsia="Times New Roman" w:cs="Times New Roman"/>
          <w:szCs w:val="24"/>
        </w:rPr>
        <w:t>kroutz.gr», που μετέβαλε το λιανεμπόριο ή το «</w:t>
      </w:r>
      <w:r>
        <w:rPr>
          <w:rFonts w:eastAsia="Times New Roman" w:cs="Times New Roman"/>
          <w:szCs w:val="24"/>
        </w:rPr>
        <w:t>V</w:t>
      </w:r>
      <w:r>
        <w:rPr>
          <w:rFonts w:eastAsia="Times New Roman" w:cs="Times New Roman"/>
          <w:szCs w:val="24"/>
        </w:rPr>
        <w:t>iva.gr», το οποίο μετέβαλε το εμπόριο πολλών υπηρεσιών, από εισιτήρια παραστάσεων μέχρι εισιτήρια ακτοπλοϊκών και αεροπορικών συγκοινωνιών.</w:t>
      </w:r>
    </w:p>
    <w:p w14:paraId="6BEEFEC3" w14:textId="77777777" w:rsidR="009B7D3A" w:rsidRDefault="00441D78">
      <w:pPr>
        <w:spacing w:line="600" w:lineRule="auto"/>
        <w:ind w:firstLine="720"/>
        <w:jc w:val="both"/>
        <w:rPr>
          <w:rFonts w:eastAsia="Times New Roman" w:cs="Times New Roman"/>
          <w:szCs w:val="24"/>
        </w:rPr>
      </w:pPr>
      <w:r>
        <w:rPr>
          <w:rFonts w:eastAsia="UB-Helvetica" w:cs="Times New Roman"/>
          <w:szCs w:val="24"/>
        </w:rPr>
        <w:t>(Στο σημείο αυτό</w:t>
      </w:r>
      <w:r>
        <w:rPr>
          <w:rFonts w:eastAsia="UB-Helvetica" w:cs="Times New Roman"/>
          <w:szCs w:val="24"/>
        </w:rPr>
        <w:t xml:space="preserve"> την Προεδρική Έδρα καταλαμβάνει ο ΣΤ΄ Αντιπρόεδρος της Βουλής κ. </w:t>
      </w:r>
      <w:r w:rsidRPr="00987F8D">
        <w:rPr>
          <w:rFonts w:eastAsia="UB-Helvetica" w:cs="Times New Roman"/>
          <w:b/>
          <w:szCs w:val="24"/>
        </w:rPr>
        <w:t>ΓΕΩΡΓΙΟΣ ΛΑΜΠΡΟΥΛΗΣ</w:t>
      </w:r>
      <w:r>
        <w:rPr>
          <w:rFonts w:eastAsia="UB-Helvetica" w:cs="Times New Roman"/>
          <w:szCs w:val="24"/>
        </w:rPr>
        <w:t>)</w:t>
      </w:r>
    </w:p>
    <w:p w14:paraId="6BEEFEC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Αυτό το οποίο καλείται η πολιτεία να κάνει σε αυτές τις καινοφανείς υπηρεσίες εμπορίου είναι να σπεύσει πολύ γρήγορα, να κατανοήσει τους μηχανισμούς και να επιβάλλει καν</w:t>
      </w:r>
      <w:r>
        <w:rPr>
          <w:rFonts w:eastAsia="Times New Roman" w:cs="Times New Roman"/>
          <w:szCs w:val="24"/>
        </w:rPr>
        <w:t xml:space="preserve">όνες, ώστε να προστατεύσει τον πολίτη και να προστατεύσει και τον θεμιτό, τον καθαρό ανταγωνισμό, βάζοντας κανόνες. </w:t>
      </w:r>
    </w:p>
    <w:p w14:paraId="6BEEFEC5" w14:textId="77777777" w:rsidR="009B7D3A" w:rsidRDefault="00441D78">
      <w:pPr>
        <w:spacing w:line="600" w:lineRule="auto"/>
        <w:ind w:firstLine="720"/>
        <w:jc w:val="both"/>
        <w:rPr>
          <w:rFonts w:eastAsia="Times New Roman"/>
          <w:szCs w:val="24"/>
        </w:rPr>
      </w:pPr>
      <w:r>
        <w:rPr>
          <w:rFonts w:eastAsia="Times New Roman" w:cs="Times New Roman"/>
          <w:szCs w:val="24"/>
        </w:rPr>
        <w:t>Μια ακόμη μέριμνα είναι να εντοπίσει</w:t>
      </w:r>
      <w:r>
        <w:rPr>
          <w:rFonts w:eastAsia="Times New Roman" w:cs="Times New Roman"/>
          <w:szCs w:val="24"/>
        </w:rPr>
        <w:t>,</w:t>
      </w:r>
      <w:r>
        <w:rPr>
          <w:rFonts w:eastAsia="Times New Roman" w:cs="Times New Roman"/>
          <w:szCs w:val="24"/>
        </w:rPr>
        <w:t xml:space="preserve"> κάτι που δεν είναι πολύ εύκολο</w:t>
      </w:r>
      <w:r>
        <w:rPr>
          <w:rFonts w:eastAsia="Times New Roman" w:cs="Times New Roman"/>
          <w:szCs w:val="24"/>
        </w:rPr>
        <w:t>,</w:t>
      </w:r>
      <w:r>
        <w:rPr>
          <w:rFonts w:eastAsia="Times New Roman" w:cs="Times New Roman"/>
          <w:szCs w:val="24"/>
        </w:rPr>
        <w:t xml:space="preserve"> τους τρόπους με τους οποίους πολλές μεγάλες εταιρείες, κυρίως αυτές που έχουν διεθνή βάση, βρίσκουν τρόπους να φοροδιαφύγουν. Είναι ένα θέμα που απασχολεί έντονα και την </w:t>
      </w:r>
      <w:r>
        <w:rPr>
          <w:rFonts w:eastAsia="Times New Roman" w:cs="Times New Roman"/>
          <w:szCs w:val="24"/>
        </w:rPr>
        <w:t>ε</w:t>
      </w:r>
      <w:r>
        <w:rPr>
          <w:rFonts w:eastAsia="Times New Roman" w:cs="Times New Roman"/>
          <w:szCs w:val="24"/>
        </w:rPr>
        <w:t xml:space="preserve">πιτροπή στην Ευρωπαϊκή Ένωση και το Ευρωκοινοβούλιο. Δεν είναι τόσο εύκολο. Ωστόσο, </w:t>
      </w:r>
      <w:r>
        <w:rPr>
          <w:rFonts w:eastAsia="Times New Roman" w:cs="Times New Roman"/>
          <w:szCs w:val="24"/>
        </w:rPr>
        <w:t xml:space="preserve">αυτή πρέπει να είναι η πρώτη μας μέριμνα, το πώς ο παραγόμενος πλούτος και η προστιθέμενη αξία που παράγεται σε έναν τόπο να αποδίδει το νόμιμο φόρο στον τόπο στον οποίον γίνεται ο τζίρος και στον οποίο γίνεται η αγοραπωλησία. </w:t>
      </w:r>
      <w:r>
        <w:rPr>
          <w:rFonts w:eastAsia="Times New Roman"/>
          <w:szCs w:val="24"/>
        </w:rPr>
        <w:t>Εκεί ακολουθούμε ασφαλώς αναγ</w:t>
      </w:r>
      <w:r>
        <w:rPr>
          <w:rFonts w:eastAsia="Times New Roman"/>
          <w:szCs w:val="24"/>
        </w:rPr>
        <w:t>καστικά τις διεθνείς εξελίξεις, αλλά πρέπει και εμείς να είμαστε διαρκώς εν εγρηγόρσει.</w:t>
      </w:r>
    </w:p>
    <w:p w14:paraId="6BEEFEC6" w14:textId="77777777" w:rsidR="009B7D3A" w:rsidRDefault="00441D78">
      <w:pPr>
        <w:spacing w:line="600" w:lineRule="auto"/>
        <w:ind w:firstLine="720"/>
        <w:jc w:val="both"/>
        <w:rPr>
          <w:rFonts w:eastAsia="Times New Roman"/>
          <w:szCs w:val="24"/>
        </w:rPr>
      </w:pPr>
      <w:r>
        <w:rPr>
          <w:rFonts w:eastAsia="Times New Roman"/>
          <w:szCs w:val="24"/>
        </w:rPr>
        <w:t xml:space="preserve">Για την πλατφόρμα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έχουμε, ήδη, την αντίδραση σε πολλές ξένες χώρες, από τις Ηνωμένες Πολιτείες έως τις ευρωπαϊκές πρωτεύουσες και τις χώρες με τις οποίες βρισκόμ</w:t>
      </w:r>
      <w:r>
        <w:rPr>
          <w:rFonts w:eastAsia="Times New Roman"/>
          <w:szCs w:val="24"/>
        </w:rPr>
        <w:t>αστε μαζί στην Ένωση. Τα προβλεπόμενα στη δική μας νομοθετική ρύθμιση νομίζω αναγνωρίστηκαν από όλες τις δυνάμεις στο Κοινοβούλιο ότι εναρμονίζονται με τα προβλεφθέντα και τα δεδικασμένα από το δικαστήριο της Ευρωπαϊκής Ένωσης.</w:t>
      </w:r>
    </w:p>
    <w:p w14:paraId="6BEEFEC7" w14:textId="77777777" w:rsidR="009B7D3A" w:rsidRDefault="00441D78">
      <w:pPr>
        <w:spacing w:line="600" w:lineRule="auto"/>
        <w:ind w:firstLine="720"/>
        <w:jc w:val="both"/>
        <w:rPr>
          <w:rFonts w:eastAsia="Times New Roman"/>
          <w:szCs w:val="24"/>
        </w:rPr>
      </w:pPr>
      <w:r>
        <w:rPr>
          <w:rFonts w:eastAsia="Times New Roman"/>
          <w:szCs w:val="24"/>
        </w:rPr>
        <w:t>Παρόμοιες πρακτικές καλούμεθ</w:t>
      </w:r>
      <w:r>
        <w:rPr>
          <w:rFonts w:eastAsia="Times New Roman"/>
          <w:szCs w:val="24"/>
        </w:rPr>
        <w:t xml:space="preserve">α να ακολουθήσουμε εναρμονισμένοι με την Ευρωπαϊκή Ένωση σε μια άλλη πλατφόρμα του </w:t>
      </w:r>
      <w:r>
        <w:rPr>
          <w:rFonts w:eastAsia="Times New Roman"/>
          <w:szCs w:val="24"/>
        </w:rPr>
        <w:t>«</w:t>
      </w:r>
      <w:r>
        <w:rPr>
          <w:rFonts w:eastAsia="Times New Roman"/>
          <w:szCs w:val="24"/>
          <w:lang w:val="en-US"/>
        </w:rPr>
        <w:t>AIRBNB</w:t>
      </w:r>
      <w:r>
        <w:rPr>
          <w:rFonts w:eastAsia="Times New Roman"/>
          <w:szCs w:val="24"/>
        </w:rPr>
        <w:t>»</w:t>
      </w:r>
      <w:r>
        <w:rPr>
          <w:rFonts w:eastAsia="Times New Roman"/>
          <w:szCs w:val="24"/>
        </w:rPr>
        <w:t>, το οποίο αφορά και αυτό με πολύ έντονο τρόπο τον ελληνικό τουρισμό και την ελληνική οικονομία. Από εκεί και πέρα, νομίζω ότι ακόμη και οι διαφοροποιήσεις και οι εν</w:t>
      </w:r>
      <w:r>
        <w:rPr>
          <w:rFonts w:eastAsia="Times New Roman"/>
          <w:szCs w:val="24"/>
        </w:rPr>
        <w:t xml:space="preserve">στάσεις που ακούστηκαν από την Αντιπολίτευση είναι προς μια λογική κατεύθυνση, αλλά δεν αφίστανται από τις προβλέψεις του νομοθετήματος. </w:t>
      </w:r>
    </w:p>
    <w:p w14:paraId="6BEEFEC8" w14:textId="77777777" w:rsidR="009B7D3A" w:rsidRDefault="00441D78">
      <w:pPr>
        <w:spacing w:line="600" w:lineRule="auto"/>
        <w:ind w:firstLine="720"/>
        <w:jc w:val="both"/>
        <w:rPr>
          <w:rFonts w:eastAsia="Times New Roman"/>
          <w:szCs w:val="24"/>
        </w:rPr>
      </w:pPr>
      <w:r>
        <w:rPr>
          <w:rFonts w:eastAsia="Times New Roman"/>
          <w:szCs w:val="24"/>
        </w:rPr>
        <w:t>Νομίζω ότι βρισκόμαστε σε μια μεγάλη αλλαγή έτσι και αλλιώς των εμπορικών συναλλαγών, στην οποία δεν μπορούμε να αγνοή</w:t>
      </w:r>
      <w:r>
        <w:rPr>
          <w:rFonts w:eastAsia="Times New Roman"/>
          <w:szCs w:val="24"/>
        </w:rPr>
        <w:t xml:space="preserve">σουμε και τις καινούργιες συνήθειες και τον καινούργιο τρόπο ζωής με τα </w:t>
      </w:r>
      <w:r>
        <w:rPr>
          <w:rFonts w:eastAsia="Times New Roman"/>
          <w:szCs w:val="24"/>
          <w:lang w:val="en-US"/>
        </w:rPr>
        <w:t>smart</w:t>
      </w:r>
      <w:r>
        <w:rPr>
          <w:rFonts w:eastAsia="Times New Roman"/>
          <w:szCs w:val="24"/>
        </w:rPr>
        <w:t xml:space="preserve"> </w:t>
      </w:r>
      <w:r>
        <w:rPr>
          <w:rFonts w:eastAsia="Times New Roman"/>
          <w:szCs w:val="24"/>
          <w:lang w:val="en-US"/>
        </w:rPr>
        <w:t>phones</w:t>
      </w:r>
      <w:r>
        <w:rPr>
          <w:rFonts w:eastAsia="Times New Roman"/>
          <w:szCs w:val="24"/>
        </w:rPr>
        <w:t xml:space="preserve"> και τη διαρκή δικτύωση και στο νοικοκυριό και σε κάθε μεμονωμένο πολίτη. Πρέπει να είμαστε κοντά, πρέπει να αγρυπνούμε διαρκώς και να προσαρμόζουμε τη νομοθεσία μας.</w:t>
      </w:r>
    </w:p>
    <w:p w14:paraId="6BEEFEC9" w14:textId="77777777" w:rsidR="009B7D3A" w:rsidRDefault="00441D78">
      <w:pPr>
        <w:spacing w:line="600" w:lineRule="auto"/>
        <w:ind w:firstLine="720"/>
        <w:jc w:val="both"/>
        <w:rPr>
          <w:rFonts w:eastAsia="Times New Roman"/>
          <w:szCs w:val="24"/>
        </w:rPr>
      </w:pPr>
      <w:r>
        <w:rPr>
          <w:rFonts w:eastAsia="Times New Roman"/>
          <w:szCs w:val="24"/>
        </w:rPr>
        <w:t>Θα ήθ</w:t>
      </w:r>
      <w:r>
        <w:rPr>
          <w:rFonts w:eastAsia="Times New Roman"/>
          <w:szCs w:val="24"/>
        </w:rPr>
        <w:t>ελα να πω σε ό,τι αφορά τον Κώδικα Οδικής Κυκλοφορίας και τις ρυθμίσεις για ενοικιαζόμενα, παρ</w:t>
      </w:r>
      <w:r w:rsidRPr="007542D2">
        <w:rPr>
          <w:rFonts w:eastAsia="Times New Roman"/>
          <w:szCs w:val="24"/>
        </w:rPr>
        <w:t xml:space="preserve">’ </w:t>
      </w:r>
      <w:r>
        <w:rPr>
          <w:rFonts w:eastAsia="Times New Roman"/>
          <w:szCs w:val="24"/>
        </w:rPr>
        <w:t xml:space="preserve">ότι πολλοί μικροεπιχειρηματίες θα διαμαρτυρηθούν και έχουν ένα κάποιο δίκιο, η ρύθμιση για τις λεγόμενες «γουρούνες», τα τρίκυκλα οχήματα και την ασύδοτη χρήση </w:t>
      </w:r>
      <w:r>
        <w:rPr>
          <w:rFonts w:eastAsia="Times New Roman"/>
          <w:szCs w:val="24"/>
        </w:rPr>
        <w:t>και ενοικίαση στους τουριστικούς τόπους ήταν επιβεβλημένη και έρχεται το νομοθέτημα αυτό να βάλει μια τάξη.</w:t>
      </w:r>
    </w:p>
    <w:p w14:paraId="6BEEFECA" w14:textId="77777777" w:rsidR="009B7D3A" w:rsidRDefault="00441D78">
      <w:pPr>
        <w:spacing w:line="600" w:lineRule="auto"/>
        <w:ind w:firstLine="720"/>
        <w:jc w:val="both"/>
        <w:rPr>
          <w:rFonts w:eastAsia="Times New Roman"/>
          <w:szCs w:val="24"/>
        </w:rPr>
      </w:pPr>
      <w:r>
        <w:rPr>
          <w:rFonts w:eastAsia="Times New Roman"/>
          <w:szCs w:val="24"/>
        </w:rPr>
        <w:t>Όσοι προέρχονται από τουριστικούς νομούς, από τουριστικές περιοχές γνωρίζουν πολύ καλά ότι η ασύδοτη ενοικίαση οχημάτων σε ανθρώπους που δεν έχουν κ</w:t>
      </w:r>
      <w:r>
        <w:rPr>
          <w:rFonts w:eastAsia="Times New Roman"/>
          <w:szCs w:val="24"/>
        </w:rPr>
        <w:t xml:space="preserve">αν τις γνώσεις ή την πιστοποίηση προκαλεί εκατόμβες κάθε χρόνο.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στα τουριστικά νησιά των Κυκλάδων και στην Κρήτη είναι γεμάτα από μελλοντικούς ανάπηρους κάθε χρόνο. Αυτό δεν τιμά ούτε τον ελληνικό τουρισμό, ούτε την ελληνική νομοθεσία, την</w:t>
      </w:r>
      <w:r>
        <w:rPr>
          <w:rFonts w:eastAsia="Times New Roman"/>
          <w:szCs w:val="24"/>
        </w:rPr>
        <w:t xml:space="preserve"> ελληνική έννομη τάξη, ούτε την ελληνική επιχειρηματικότητα. Δεν μπορείς να κάνεις επιχειρηματικότητα παίζοντας με τη ζωή του άλλου, βάζοντας τον σε κίνδυνο και κίνδυνο που πιθανόν να μην τον ξέρει.</w:t>
      </w:r>
    </w:p>
    <w:p w14:paraId="6BEEFECB" w14:textId="77777777" w:rsidR="009B7D3A" w:rsidRDefault="00441D78">
      <w:pPr>
        <w:spacing w:line="600" w:lineRule="auto"/>
        <w:ind w:firstLine="720"/>
        <w:jc w:val="both"/>
        <w:rPr>
          <w:rFonts w:eastAsia="Times New Roman"/>
          <w:szCs w:val="24"/>
        </w:rPr>
      </w:pPr>
      <w:r>
        <w:rPr>
          <w:rFonts w:eastAsia="Times New Roman"/>
          <w:szCs w:val="24"/>
        </w:rPr>
        <w:t>Από εκεί και πέρα ειπώθηκαν κάποια πράγματα για μια τροπο</w:t>
      </w:r>
      <w:r>
        <w:rPr>
          <w:rFonts w:eastAsia="Times New Roman"/>
          <w:szCs w:val="24"/>
        </w:rPr>
        <w:t xml:space="preserve">λογία του Υπουργείου Εσωτερικών. Νομίζω ότι υπάρχουν πολλές και ουσιώδεις μεταβολές στη σύμβαση της εταιρείας για τα απορρίμματα στην Πελοπόννησο. Η σύμβαση, η οποία θα κληθεί να υπογράψει το ελληνικό </w:t>
      </w:r>
      <w:r>
        <w:rPr>
          <w:rFonts w:eastAsia="Times New Roman"/>
          <w:szCs w:val="24"/>
        </w:rPr>
        <w:t>δ</w:t>
      </w:r>
      <w:r>
        <w:rPr>
          <w:rFonts w:eastAsia="Times New Roman"/>
          <w:szCs w:val="24"/>
        </w:rPr>
        <w:t xml:space="preserve">ημόσιο σύντομα, δεν είναι η ίδια με την αρχική. Έχουν </w:t>
      </w:r>
      <w:r>
        <w:rPr>
          <w:rFonts w:eastAsia="Times New Roman"/>
          <w:szCs w:val="24"/>
        </w:rPr>
        <w:t xml:space="preserve">έρθει πολλές ουσιαστικές μεταβολές προς όφελος των τοπικών κοινωνιών, προς όφελος των δήμων και προς όφελος συνολικά της Πελοποννήσου, η οποία ταλανίζεται επί μια δεκαετία με την ανεξέλεγκτη εναπόθεση απορριμμάτων. Αυτά τα στοιχεία υπάρχουν. Νομίζω ότι σε </w:t>
      </w:r>
      <w:r>
        <w:rPr>
          <w:rFonts w:eastAsia="Times New Roman"/>
          <w:szCs w:val="24"/>
        </w:rPr>
        <w:t xml:space="preserve">κάποια άλλη στιγμή θα μπορούσαν να τα πουν αναλυτικά. </w:t>
      </w:r>
    </w:p>
    <w:p w14:paraId="6BEEFECC" w14:textId="77777777" w:rsidR="009B7D3A" w:rsidRDefault="00441D78">
      <w:pPr>
        <w:spacing w:line="600" w:lineRule="auto"/>
        <w:ind w:firstLine="720"/>
        <w:jc w:val="both"/>
        <w:rPr>
          <w:rFonts w:eastAsia="Times New Roman"/>
          <w:szCs w:val="24"/>
        </w:rPr>
      </w:pPr>
      <w:r>
        <w:rPr>
          <w:rFonts w:eastAsia="Times New Roman"/>
          <w:szCs w:val="24"/>
        </w:rPr>
        <w:t>Αυτό που θα ήθελα να πω -και να κλείσω- είναι ότι έχουμε ένα δίδαγμα από τη σημερινή συνεδρίαση. Είναι μια συνεδρίαση με όλες τις γκρίνιες, τις εντάσεις και τις αντιπαραθέσεις μιας τυπικής συνεδρίασης,</w:t>
      </w:r>
      <w:r>
        <w:rPr>
          <w:rFonts w:eastAsia="Times New Roman"/>
          <w:szCs w:val="24"/>
        </w:rPr>
        <w:t xml:space="preserve"> ενδεχομένως με κάποιες περισσότερες κορυφές. </w:t>
      </w:r>
    </w:p>
    <w:p w14:paraId="6BEEFECD" w14:textId="77777777" w:rsidR="009B7D3A" w:rsidRDefault="00441D78">
      <w:pPr>
        <w:spacing w:line="600" w:lineRule="auto"/>
        <w:ind w:firstLine="720"/>
        <w:jc w:val="both"/>
        <w:rPr>
          <w:rFonts w:eastAsia="Times New Roman"/>
          <w:szCs w:val="24"/>
        </w:rPr>
      </w:pPr>
      <w:r>
        <w:rPr>
          <w:rFonts w:eastAsia="Times New Roman"/>
          <w:szCs w:val="24"/>
        </w:rPr>
        <w:t>Ωστόσο, όταν συμβαίνει το γεγονός, το σκοτάδι, η άρνηση, ο φασισμός να εισβάλει σε αυτήν την Αίθουσα όλοι καταλαβαίνουμε ποιος είναι ο κοινός σκοπός, ποια είναι τα κοινά υπερασπίσιμα πεδία και τι μας ενώνει σε</w:t>
      </w:r>
      <w:r>
        <w:rPr>
          <w:rFonts w:eastAsia="Times New Roman"/>
          <w:szCs w:val="24"/>
        </w:rPr>
        <w:t xml:space="preserve"> ελάχιστη βάση</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και τι μας βάζει να υπερασπιστούμε. Είναι η εντολή, η ψήφος και η προσδοκία του ελληνικού λαού, των Ελλήνων πολιτών που μας παρακολουθούν.</w:t>
      </w:r>
    </w:p>
    <w:p w14:paraId="6BEEFECE" w14:textId="77777777" w:rsidR="009B7D3A" w:rsidRDefault="00441D78">
      <w:pPr>
        <w:spacing w:line="600" w:lineRule="auto"/>
        <w:ind w:firstLine="720"/>
        <w:jc w:val="both"/>
        <w:rPr>
          <w:rFonts w:eastAsia="Times New Roman"/>
          <w:szCs w:val="24"/>
        </w:rPr>
      </w:pPr>
      <w:r>
        <w:rPr>
          <w:rFonts w:eastAsia="Times New Roman"/>
          <w:szCs w:val="24"/>
        </w:rPr>
        <w:t>Είναι υποχρέωσή μας να υπερασπιστούμε το κύρος, την αξιοπιστία και την τόλμη της ελληνικ</w:t>
      </w:r>
      <w:r>
        <w:rPr>
          <w:rFonts w:eastAsia="Times New Roman"/>
          <w:szCs w:val="24"/>
        </w:rPr>
        <w:t>ής δημοκρατίας μετά από οκτώ χρόνια μεγάλης οικονομικής και κοινωνικής ταλαιπωρίας, μετά από μια μεγάλη ιστορική περιπέτεια.</w:t>
      </w:r>
    </w:p>
    <w:p w14:paraId="6BEEFECF"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Είμαστε μπροστά σε μεγάλες ιστορικές προκλήσεις, σε μεγάλες γεωπολιτικές αναταραχές και σε μια μεγάλη κρίση ταυτότητας. Ας ξεκινήσο</w:t>
      </w:r>
      <w:r>
        <w:rPr>
          <w:rFonts w:eastAsia="Times New Roman" w:cs="Times New Roman"/>
          <w:szCs w:val="24"/>
        </w:rPr>
        <w:t xml:space="preserve">υμε από την τελευταία, αυτή την κρίση αυτοπεποίθησης, την κρίση ταυτότητας, τη μελαγχολία της </w:t>
      </w:r>
      <w:r>
        <w:rPr>
          <w:rFonts w:eastAsia="Times New Roman" w:cs="Times New Roman"/>
          <w:szCs w:val="24"/>
        </w:rPr>
        <w:t>δ</w:t>
      </w:r>
      <w:r>
        <w:rPr>
          <w:rFonts w:eastAsia="Times New Roman" w:cs="Times New Roman"/>
          <w:szCs w:val="24"/>
        </w:rPr>
        <w:t xml:space="preserve">ημοκρατίας. Είναι δικό μας καθήκον να ξεκινήσουμε δίνοντας πίστη, ελπίδα, αυτοπεποίθηση και δύναμη απέναντι στις προκλήσεις. </w:t>
      </w:r>
    </w:p>
    <w:p w14:paraId="6BEEFED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BEEFED1"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του ΣΥΡΙΖΑ)</w:t>
      </w:r>
    </w:p>
    <w:p w14:paraId="6BEEFED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 xml:space="preserve">Θα δώσουμε τώρα τον λόγο στον κ. Κασαπίδη. </w:t>
      </w:r>
    </w:p>
    <w:p w14:paraId="6BEEFED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Πρόεδρε, παρακαλώ θα ήθελα τον λόγο. </w:t>
      </w:r>
    </w:p>
    <w:p w14:paraId="6BEEFED4"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Για την ονομαστική; Πριν από λίγο κατατέθηκε. Έχετε τον λόγο για ένα λεπτό. </w:t>
      </w:r>
    </w:p>
    <w:p w14:paraId="6BEEFED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Για το τυπικό, κύριε Πρόεδρε. </w:t>
      </w:r>
    </w:p>
    <w:p w14:paraId="6BEEFED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Καταθέτουμε αίτημα για διεξαγωγή ονομαστικής ψηφοφορίας -έχει ήδη έρθει το χαρτί- στην υπ’ αριθμόν 1527/21 τροπολογία και ο</w:t>
      </w:r>
      <w:r>
        <w:rPr>
          <w:rFonts w:eastAsia="Times New Roman" w:cs="Times New Roman"/>
          <w:szCs w:val="24"/>
        </w:rPr>
        <w:t xml:space="preserve"> βασικός λόγος, που αναπτύχθηκε με το σκεπτικό του κ. Κωνσταντινόπουλου, είναι για να δούμε εδώ μέσα ποιοι παραμένουν σταθεροί στις θέσεις τις οποίες έχουν το τελευταίο χρονικό διάστημα από τις παρατάξεις και ποιοι όχι. Ονομαστική ψηφοφορία, λοιπόν, στην τ</w:t>
      </w:r>
      <w:r>
        <w:rPr>
          <w:rFonts w:eastAsia="Times New Roman" w:cs="Times New Roman"/>
          <w:szCs w:val="24"/>
        </w:rPr>
        <w:t>ροπολογία 1527/21.</w:t>
      </w:r>
    </w:p>
    <w:p w14:paraId="6BEEFED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 Ήδη έχει κατατεθεί, όπως ξεκίνησα να λέω, κύριε Θεοχαρόπουλε. Απλώς θέλατε κι εσείς να το πείτε, ώστε να καταγραφεί και δημόσια η θέση της Δημοκρατικής Συμπαράταξης. Έχει κατατεθεί, είναι υπ’ όψιν του Π</w:t>
      </w:r>
      <w:r>
        <w:rPr>
          <w:rFonts w:eastAsia="Times New Roman" w:cs="Times New Roman"/>
          <w:szCs w:val="24"/>
        </w:rPr>
        <w:t xml:space="preserve">ροεδρείου και το δικό σας αίτημα για ονομαστική ψηφοφορία. </w:t>
      </w:r>
    </w:p>
    <w:p w14:paraId="6BEEFED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στον κ. Κασαπίδη και μετά ενδεχομένως σε άλλους δύο ομιλητές. Τα λέω για να συνεννοούμαστε, για να μην υπάρχουν απορίες. Προφανώς υπήρχε συνεννόηση ότι μετά το τέλος του κύκλου των Κοινοβουλευτικών Εκπροσώπων θα έπαιρνε τον λόγο ο </w:t>
      </w:r>
      <w:r>
        <w:rPr>
          <w:rFonts w:eastAsia="Times New Roman" w:cs="Times New Roman"/>
          <w:szCs w:val="24"/>
        </w:rPr>
        <w:t xml:space="preserve">Υπουργός για να κλείναμε. Αυτή τη στιγμή επίκεινται κάποιες νομοτεχνικές βελτιώσεις από τον Υπουργό, γι’ αυτό θα παραταθεί κατά τι η ώρα ή ο χρόνος, αν θέλετε, της ονομαστικής ψηφοφορίας. Θα δώσουμε τον λόγο, λοιπόν, σε όσους Βουλευτές μπορούμε σε αυτό το </w:t>
      </w:r>
      <w:r>
        <w:rPr>
          <w:rFonts w:eastAsia="Times New Roman" w:cs="Times New Roman"/>
          <w:szCs w:val="24"/>
        </w:rPr>
        <w:t xml:space="preserve">διάστημα να δώσουμε τον λόγο και θα πάρει κάποια στιγμή τον λόγο όταν έρθουν οι νομοτεχνικές βελτιώσεις ο κύριος Υπουργός, για να τοποθετηθεί. </w:t>
      </w:r>
    </w:p>
    <w:p w14:paraId="6BEEFED9"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14:paraId="6BEEFED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Τι να κάνουμε; Πώς αλλιώς να το διαχειριστούμε; </w:t>
      </w:r>
    </w:p>
    <w:p w14:paraId="6BEEFED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ΚΕΦΑΛΟΓΙΑΝΝΗΣ:</w:t>
      </w:r>
      <w:r>
        <w:rPr>
          <w:rFonts w:eastAsia="Times New Roman" w:cs="Times New Roman"/>
          <w:szCs w:val="24"/>
        </w:rPr>
        <w:t xml:space="preserve"> Κύριε Πρόεδρε, παρακαλώ τον λόγο. </w:t>
      </w:r>
    </w:p>
    <w:p w14:paraId="6BEEFED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Να δώσουμε τον λόγο στον κ. Κασαπίδη και να σας δώσω μετά τον λόγο, κύριε Κεφαλογιάννη. </w:t>
      </w:r>
    </w:p>
    <w:p w14:paraId="6BEEFED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Δέκα δευτερόλεπτα μόνο χρειάζομαι, κύριε Πρόεδρε. </w:t>
      </w:r>
    </w:p>
    <w:p w14:paraId="6BEEFED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(Γεώργιος Λαμπρούλης): </w:t>
      </w:r>
      <w:r>
        <w:rPr>
          <w:rFonts w:eastAsia="Times New Roman" w:cs="Times New Roman"/>
          <w:szCs w:val="24"/>
        </w:rPr>
        <w:t>Αν επιτρέπει ο κ. Κασαπίδης.</w:t>
      </w:r>
    </w:p>
    <w:p w14:paraId="6BEEFED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Ναι, κύριε Πρόεδρε.</w:t>
      </w:r>
    </w:p>
    <w:p w14:paraId="6BEEFEE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Ορίστε, κύριε Κεφαλογιάννη, έχετε τον λόγο. </w:t>
      </w:r>
    </w:p>
    <w:p w14:paraId="6BEEFEE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Έχει ανακοινωθεί εδώ και πάρα πολλή ώρα ότι η </w:t>
      </w:r>
      <w:r>
        <w:rPr>
          <w:rFonts w:eastAsia="Times New Roman" w:cs="Times New Roman"/>
          <w:szCs w:val="24"/>
        </w:rPr>
        <w:t>ψηφοφορία θα ξεκινήσει στις 7 η ώρα. Αυτό έχει ως αποτέλεσμα μια σειρά από συναδέλφους, γύρω στους δεκαπέντε, στην ουσία να μην λάβουν τον λόγο. Εμείς δεν διαφωνούμε να λάβει τον λόγο ένας ή δύο ομιλητές, αλλά δεν μπορούμε να παρεκκλίνουμε απ’ αυτό το οποί</w:t>
      </w:r>
      <w:r>
        <w:rPr>
          <w:rFonts w:eastAsia="Times New Roman" w:cs="Times New Roman"/>
          <w:szCs w:val="24"/>
        </w:rPr>
        <w:t>ο έχει συμφωνήσει η πλειοψηφία της Ολομέλειας, παρ</w:t>
      </w:r>
      <w:r>
        <w:rPr>
          <w:rFonts w:eastAsia="Times New Roman" w:cs="Times New Roman"/>
          <w:szCs w:val="24"/>
        </w:rPr>
        <w:t xml:space="preserve">’ </w:t>
      </w:r>
      <w:r>
        <w:rPr>
          <w:rFonts w:eastAsia="Times New Roman" w:cs="Times New Roman"/>
          <w:szCs w:val="24"/>
        </w:rPr>
        <w:t>ότι πολλοί εξ ημών διαφωνήσαμε με αυτήν τη διαδικασία. Όμως, τουλάχιστον</w:t>
      </w:r>
      <w:r>
        <w:rPr>
          <w:rFonts w:eastAsia="Times New Roman" w:cs="Times New Roman"/>
          <w:szCs w:val="24"/>
        </w:rPr>
        <w:t>,</w:t>
      </w:r>
      <w:r>
        <w:rPr>
          <w:rFonts w:eastAsia="Times New Roman" w:cs="Times New Roman"/>
          <w:szCs w:val="24"/>
        </w:rPr>
        <w:t xml:space="preserve"> αυτά τα οποία έχουν ανακοινωθεί από το Προεδρείο και το λέω επειδή αποτελείτε μέλος του Προεδρείου, είναι ενιαίο το Προεδρείο, θα </w:t>
      </w:r>
      <w:r>
        <w:rPr>
          <w:rFonts w:eastAsia="Times New Roman" w:cs="Times New Roman"/>
          <w:szCs w:val="24"/>
        </w:rPr>
        <w:t xml:space="preserve">πρέπει να τηρούνται, ασχέτως αν εμείς διαφωνήσαμε με τη διαδικασία. </w:t>
      </w:r>
    </w:p>
    <w:p w14:paraId="6BEEFEE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Κασαπίδη, έχετε τον λόγο για πέντε λεπτά.</w:t>
      </w:r>
    </w:p>
    <w:p w14:paraId="6BEEFEE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 xml:space="preserve">Ευχαριστώ, κύριε Πρόεδρε. </w:t>
      </w:r>
    </w:p>
    <w:p w14:paraId="6BEEFEE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Ως προς την αντισυνταγματικότητα του νομοσχεδίου μιλάει, κ</w:t>
      </w:r>
      <w:r>
        <w:rPr>
          <w:rFonts w:eastAsia="Times New Roman" w:cs="Times New Roman"/>
          <w:szCs w:val="24"/>
        </w:rPr>
        <w:t xml:space="preserve">ύριε Υπουργέ, η Επιστημονική Υπηρεσία της Βουλής κι έχει αναλυθεί από τους προλαλήσαντες η διάσταση αυτή. </w:t>
      </w:r>
    </w:p>
    <w:p w14:paraId="6BEEFEE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Ως προς το νομοσχέδιο αυτό, είναι ένα βαρύ γραφειοκρατικό, έντονα παρεμβατικό νομοσχέδιο. Αυτό φαίνεται απλά και μόνο από τον αριθμό των υπουργικών α</w:t>
      </w:r>
      <w:r>
        <w:rPr>
          <w:rFonts w:eastAsia="Times New Roman" w:cs="Times New Roman"/>
          <w:szCs w:val="24"/>
        </w:rPr>
        <w:t>ποφάσεων</w:t>
      </w:r>
      <w:r>
        <w:rPr>
          <w:rFonts w:eastAsia="Times New Roman" w:cs="Times New Roman"/>
          <w:szCs w:val="24"/>
        </w:rPr>
        <w:t>,</w:t>
      </w:r>
      <w:r>
        <w:rPr>
          <w:rFonts w:eastAsia="Times New Roman" w:cs="Times New Roman"/>
          <w:szCs w:val="24"/>
        </w:rPr>
        <w:t xml:space="preserve"> που ξεπερνούν τις διακόσιες και από τον αριθμό των κοινών υπουργικών αποφάσεων, περίπου τριάντα. Είναι πολύ δύσκολο να εφαρμοστεί ένα τέτοιο νομοσχέδιο, αλλά δίνει και το στίγμα της προσέγγισης που έχετε και του πνεύματος ότι θέλετε να έχετε μία </w:t>
      </w:r>
      <w:r>
        <w:rPr>
          <w:rFonts w:eastAsia="Times New Roman" w:cs="Times New Roman"/>
          <w:szCs w:val="24"/>
        </w:rPr>
        <w:t xml:space="preserve">κρατική εποπτεία και έναν κρατικό παρεμβατισμό σε έναν χώρο που θα μπορούσατε με έναν νόμο - πλαίσιο να περιγράψετε τα όρια πέρα από τα οποία θα απαγορεύονταν κάποιες δράσεις και μέσα σε αυτό το θεσμικό πλαίσιο να βάζατε κανόνες για την εύρυθμη λειτουργία </w:t>
      </w:r>
      <w:r>
        <w:rPr>
          <w:rFonts w:eastAsia="Times New Roman" w:cs="Times New Roman"/>
          <w:szCs w:val="24"/>
        </w:rPr>
        <w:t xml:space="preserve">αυτής της αγοράς προς εξυπηρέτηση σαφώς και των επαγγελματιών, πολύ δε περισσότερο και των πολιτών. </w:t>
      </w:r>
    </w:p>
    <w:p w14:paraId="6BEEFEE6" w14:textId="77777777" w:rsidR="009B7D3A" w:rsidRDefault="00441D78">
      <w:pPr>
        <w:spacing w:line="600" w:lineRule="auto"/>
        <w:ind w:firstLine="720"/>
        <w:jc w:val="both"/>
        <w:rPr>
          <w:rFonts w:eastAsia="Times New Roman"/>
          <w:szCs w:val="24"/>
        </w:rPr>
      </w:pPr>
      <w:r>
        <w:rPr>
          <w:rFonts w:eastAsia="Times New Roman"/>
          <w:szCs w:val="24"/>
        </w:rPr>
        <w:t xml:space="preserve">Και τέλος, μια άλλη παρατήρηση που θα ήθελα ακροθιγώς να θίξω, για να προλάβω και τον χρόνο που περιορίστηκε, είναι ότι ενώ προεκλογικά εσείς διαρρηγνύατε </w:t>
      </w:r>
      <w:r>
        <w:rPr>
          <w:rFonts w:eastAsia="Times New Roman"/>
          <w:szCs w:val="24"/>
        </w:rPr>
        <w:t xml:space="preserve">τα ιμάτιά σας για τα θέματα της </w:t>
      </w:r>
      <w:r>
        <w:rPr>
          <w:rFonts w:eastAsia="Times New Roman"/>
          <w:szCs w:val="24"/>
        </w:rPr>
        <w:t>«</w:t>
      </w:r>
      <w:r>
        <w:rPr>
          <w:rFonts w:eastAsia="Times New Roman"/>
          <w:szCs w:val="24"/>
          <w:lang w:val="en-US"/>
        </w:rPr>
        <w:t>UBER</w:t>
      </w:r>
      <w:r>
        <w:rPr>
          <w:rFonts w:eastAsia="Times New Roman"/>
          <w:szCs w:val="24"/>
        </w:rPr>
        <w:t>»</w:t>
      </w:r>
      <w:r>
        <w:rPr>
          <w:rFonts w:eastAsia="Times New Roman"/>
          <w:szCs w:val="24"/>
        </w:rPr>
        <w:t xml:space="preserve"> και της </w:t>
      </w:r>
      <w:r>
        <w:rPr>
          <w:rFonts w:eastAsia="Times New Roman"/>
          <w:szCs w:val="24"/>
        </w:rPr>
        <w:t>«</w:t>
      </w:r>
      <w:r>
        <w:rPr>
          <w:rFonts w:eastAsia="Times New Roman"/>
          <w:szCs w:val="24"/>
          <w:lang w:val="en-US"/>
        </w:rPr>
        <w:t>TAXIBEAT</w:t>
      </w:r>
      <w:r>
        <w:rPr>
          <w:rFonts w:eastAsia="Times New Roman"/>
          <w:szCs w:val="24"/>
        </w:rPr>
        <w:t>»</w:t>
      </w:r>
      <w:r>
        <w:rPr>
          <w:rFonts w:eastAsia="Times New Roman"/>
          <w:szCs w:val="24"/>
        </w:rPr>
        <w:t xml:space="preserve">, τώρα έρχεστε και τα νομοθετείτε και μάλιστα τα βάζετε στην ίδια πλευρά, θεωρώντας τα ότι είναι κάτι αντικειμενικό και ίδιο σε σχέση με τους υφιστάμενους επαγγελματίες.  </w:t>
      </w:r>
    </w:p>
    <w:p w14:paraId="6BEEFEE7" w14:textId="77777777" w:rsidR="009B7D3A" w:rsidRDefault="00441D78">
      <w:pPr>
        <w:spacing w:line="600" w:lineRule="auto"/>
        <w:ind w:firstLine="720"/>
        <w:jc w:val="both"/>
        <w:rPr>
          <w:rFonts w:eastAsia="Times New Roman"/>
          <w:szCs w:val="24"/>
        </w:rPr>
      </w:pPr>
      <w:r>
        <w:rPr>
          <w:rFonts w:eastAsia="Times New Roman"/>
          <w:szCs w:val="24"/>
        </w:rPr>
        <w:t>Ωστόσο, κύριε Υπουργέ, θα ή</w:t>
      </w:r>
      <w:r>
        <w:rPr>
          <w:rFonts w:eastAsia="Times New Roman"/>
          <w:szCs w:val="24"/>
        </w:rPr>
        <w:t>θελα να επισημάνω -και γι’ αυτό ζήτησα να μιλήσω στο νομοσχέδιο- κάποιες ελλείψεις</w:t>
      </w:r>
      <w:r>
        <w:rPr>
          <w:rFonts w:eastAsia="Times New Roman"/>
          <w:szCs w:val="24"/>
        </w:rPr>
        <w:t>,</w:t>
      </w:r>
      <w:r>
        <w:rPr>
          <w:rFonts w:eastAsia="Times New Roman"/>
          <w:szCs w:val="24"/>
        </w:rPr>
        <w:t xml:space="preserve"> που θα μπορούσατε να ενσωματώσετε σε αυτό το νομοσχέδιο και θεωρώ ότι είναι μια χαμένη ευκαιρία, μια από τις πολλές χαμένες ευκαιρίες, σε θέματα που θα μπορούσαμε να είχαμε και μια κοινή συνισταμένη.   </w:t>
      </w:r>
    </w:p>
    <w:p w14:paraId="6BEEFEE8" w14:textId="77777777" w:rsidR="009B7D3A" w:rsidRDefault="00441D78">
      <w:pPr>
        <w:spacing w:line="600" w:lineRule="auto"/>
        <w:ind w:firstLine="720"/>
        <w:jc w:val="both"/>
        <w:rPr>
          <w:rFonts w:eastAsia="Times New Roman"/>
          <w:szCs w:val="24"/>
        </w:rPr>
      </w:pPr>
      <w:r>
        <w:rPr>
          <w:rFonts w:eastAsia="Times New Roman"/>
          <w:szCs w:val="24"/>
        </w:rPr>
        <w:t>Και εξηγώ τι εννοώ. Ο Κώδικας Οδικής Κυκλοφορίας που</w:t>
      </w:r>
      <w:r>
        <w:rPr>
          <w:rFonts w:eastAsia="Times New Roman"/>
          <w:szCs w:val="24"/>
        </w:rPr>
        <w:t xml:space="preserve"> διαπραγματεύεστε μέσα στο νομοσχέδιο είναι ο κανονισμός, αν θέλετε, της καλής λειτουργίας των οδηγών και των πεζών. Τα θανατηφόρα ατυχήματα στη χώρα</w:t>
      </w:r>
      <w:r>
        <w:rPr>
          <w:rFonts w:eastAsia="Times New Roman"/>
          <w:szCs w:val="24"/>
        </w:rPr>
        <w:t>,</w:t>
      </w:r>
      <w:r>
        <w:rPr>
          <w:rFonts w:eastAsia="Times New Roman"/>
          <w:szCs w:val="24"/>
        </w:rPr>
        <w:t xml:space="preserve"> που προκαλούνται από αυτοκινητιστικά δυστυχήματα είναι η τρίτη αιτία θανάτων στην πατρίδα μας και είναι η</w:t>
      </w:r>
      <w:r>
        <w:rPr>
          <w:rFonts w:eastAsia="Times New Roman"/>
          <w:szCs w:val="24"/>
        </w:rPr>
        <w:t xml:space="preserve"> τρίτη βασικότερη παράμετρος στο δημογραφικό, μετά την υπογεννητικότητα και τη μετανάστευση. </w:t>
      </w:r>
    </w:p>
    <w:p w14:paraId="6BEEFEE9" w14:textId="77777777" w:rsidR="009B7D3A" w:rsidRDefault="00441D78">
      <w:pPr>
        <w:spacing w:line="600" w:lineRule="auto"/>
        <w:ind w:firstLine="720"/>
        <w:jc w:val="both"/>
        <w:rPr>
          <w:rFonts w:eastAsia="Times New Roman"/>
          <w:szCs w:val="24"/>
        </w:rPr>
      </w:pPr>
      <w:r>
        <w:rPr>
          <w:rFonts w:eastAsia="Times New Roman"/>
          <w:szCs w:val="24"/>
        </w:rPr>
        <w:t>Σε αυτό το θέμα, λοιπόν, που κυρίως άπτεται της παιδείας των Ελλήνων πολιτών, πεζών ή οδηγών, δεν βλέπουμε κάτι χειροπιαστό. Και λέω ότι χάθηκε μια ευκαιρία, γιατ</w:t>
      </w:r>
      <w:r>
        <w:rPr>
          <w:rFonts w:eastAsia="Times New Roman"/>
          <w:szCs w:val="24"/>
        </w:rPr>
        <w:t>ί θα μπορούσατε να ενεργοποιήσετε όλη τη Βουλή, αφού προηγουμένως ενεργοποιούσατε όλη την Κυβέρνηση με όλα τα συναρμόδια Υπουργεία, το Υπουργείο Παιδείας, το Υπουργείο Δημόσιας Τάξης, το Υπουργείο Πολιτισμού, το Υπουργείο Τουρισμού, το Υπουργείο Ανάπτυξης,</w:t>
      </w:r>
      <w:r>
        <w:rPr>
          <w:rFonts w:eastAsia="Times New Roman"/>
          <w:szCs w:val="24"/>
        </w:rPr>
        <w:t xml:space="preserve"> σε θέματα που να βάζουν ως εθνική προτεραιότητα τη μείωση των θανατηφόρων ατυχημάτων, μέχρι εκμηδενισμού τους.  </w:t>
      </w:r>
    </w:p>
    <w:p w14:paraId="6BEEFEEA" w14:textId="77777777" w:rsidR="009B7D3A" w:rsidRDefault="00441D78">
      <w:pPr>
        <w:spacing w:line="600" w:lineRule="auto"/>
        <w:ind w:firstLine="720"/>
        <w:jc w:val="both"/>
        <w:rPr>
          <w:rFonts w:eastAsia="Times New Roman"/>
          <w:szCs w:val="24"/>
        </w:rPr>
      </w:pPr>
      <w:r>
        <w:rPr>
          <w:rFonts w:eastAsia="Times New Roman"/>
          <w:szCs w:val="24"/>
        </w:rPr>
        <w:t>Αυτό, όμως, δυστυχώς δεν τίθεται και θα ήθελα να θέσω κάποιες παραμέτρους που ίσως σε ένα επόμενο σχέδιο νόμου, ίσως και σε κάποιες τροπολογίε</w:t>
      </w:r>
      <w:r>
        <w:rPr>
          <w:rFonts w:eastAsia="Times New Roman"/>
          <w:szCs w:val="24"/>
        </w:rPr>
        <w:t>ς, θα μπορούσατε να το προσεγγίσετε. Και τι εννοώ; Να καθιερωθεί μέσα στο Υπουργείο Παιδείας το μάθημα της οδικής αγωγής, ώστε από μικρές ηλικίες να γνωρίζουν τους κινδύνους και τους κανόνες</w:t>
      </w:r>
      <w:r>
        <w:rPr>
          <w:rFonts w:eastAsia="Times New Roman"/>
          <w:szCs w:val="24"/>
        </w:rPr>
        <w:t>,</w:t>
      </w:r>
      <w:r>
        <w:rPr>
          <w:rFonts w:eastAsia="Times New Roman"/>
          <w:szCs w:val="24"/>
        </w:rPr>
        <w:t xml:space="preserve"> που πρέπει να τηρούν οι νέοι οδηγοί, από τη μικρή αυτή ηλικία. </w:t>
      </w:r>
    </w:p>
    <w:p w14:paraId="6BEEFEEB" w14:textId="77777777" w:rsidR="009B7D3A" w:rsidRDefault="00441D78">
      <w:pPr>
        <w:spacing w:line="600" w:lineRule="auto"/>
        <w:ind w:firstLine="720"/>
        <w:jc w:val="both"/>
        <w:rPr>
          <w:rFonts w:eastAsia="Times New Roman"/>
          <w:szCs w:val="24"/>
        </w:rPr>
      </w:pPr>
      <w:r>
        <w:rPr>
          <w:rFonts w:eastAsia="Times New Roman"/>
          <w:szCs w:val="24"/>
        </w:rPr>
        <w:t>Επίσης, η χώρα μας είναι μία τουριστική χώρα, με ένα απαράμιλλο φυσικό περιβάλλον. Η οδική συμπεριφορά δεν περιορίζεται μόνο στην πρόκληση των ατυχημάτων, κύριε Υπουργέ. Αναφέρεται σίγουρα και στην εικόνα</w:t>
      </w:r>
      <w:r>
        <w:rPr>
          <w:rFonts w:eastAsia="Times New Roman"/>
          <w:szCs w:val="24"/>
        </w:rPr>
        <w:t>,</w:t>
      </w:r>
      <w:r>
        <w:rPr>
          <w:rFonts w:eastAsia="Times New Roman"/>
          <w:szCs w:val="24"/>
        </w:rPr>
        <w:t xml:space="preserve"> που δίνουμε στις οδικές αρτηρίες της χώρας μας και</w:t>
      </w:r>
      <w:r>
        <w:rPr>
          <w:rFonts w:eastAsia="Times New Roman"/>
          <w:szCs w:val="24"/>
        </w:rPr>
        <w:t xml:space="preserve"> ιδιαίτερα την περίοδο του τουρισμού, όπου οι περισσότεροι δρόμοι βρίθουν από σκουπίδια κι αυτό βασίζεται στη συμπεριφορά των οδηγών. </w:t>
      </w:r>
    </w:p>
    <w:p w14:paraId="6BEEFEEC" w14:textId="77777777" w:rsidR="009B7D3A" w:rsidRDefault="00441D78">
      <w:pPr>
        <w:spacing w:line="600" w:lineRule="auto"/>
        <w:ind w:firstLine="720"/>
        <w:jc w:val="both"/>
        <w:rPr>
          <w:rFonts w:eastAsia="Times New Roman"/>
          <w:szCs w:val="24"/>
        </w:rPr>
      </w:pPr>
      <w:r>
        <w:rPr>
          <w:rFonts w:eastAsia="Times New Roman"/>
          <w:szCs w:val="24"/>
        </w:rPr>
        <w:t>Επίσης, θα μπορούσαμε να προβάλλουμε μία άλλη διάσταση μέσα από τα θέματα του Κώδικα Οδικής Κυκλοφορίας</w:t>
      </w:r>
      <w:r>
        <w:rPr>
          <w:rFonts w:eastAsia="Times New Roman"/>
          <w:szCs w:val="24"/>
        </w:rPr>
        <w:t>,</w:t>
      </w:r>
      <w:r>
        <w:rPr>
          <w:rFonts w:eastAsia="Times New Roman"/>
          <w:szCs w:val="24"/>
        </w:rPr>
        <w:t xml:space="preserve"> που αφορούν και </w:t>
      </w:r>
      <w:r>
        <w:rPr>
          <w:rFonts w:eastAsia="Times New Roman"/>
          <w:szCs w:val="24"/>
        </w:rPr>
        <w:t>την παρουσία των αυτοκινήτων στους δρόμους, με την εισαγωγή καινοτόμων τεχνολογιών στην κίνηση και στις μεταφορές, ιδιαίτερα στις τουριστικές περιοχές, υιοθετώντας «πράσινες τεχνολογίες», για τις οποίες γίνεται πολύς λόγος. Απ’ ό,τι φαίνεται, όμως, η πατρί</w:t>
      </w:r>
      <w:r>
        <w:rPr>
          <w:rFonts w:eastAsia="Times New Roman"/>
          <w:szCs w:val="24"/>
        </w:rPr>
        <w:t xml:space="preserve">δα μας μένει πάλι ουραγός των εξελίξεων. </w:t>
      </w:r>
    </w:p>
    <w:p w14:paraId="6BEEFEED" w14:textId="77777777" w:rsidR="009B7D3A" w:rsidRDefault="00441D78">
      <w:pPr>
        <w:spacing w:line="600" w:lineRule="auto"/>
        <w:ind w:firstLine="720"/>
        <w:jc w:val="both"/>
        <w:rPr>
          <w:rFonts w:eastAsia="Times New Roman"/>
          <w:szCs w:val="24"/>
        </w:rPr>
      </w:pPr>
      <w:r>
        <w:rPr>
          <w:rFonts w:eastAsia="Times New Roman"/>
          <w:szCs w:val="24"/>
        </w:rPr>
        <w:t xml:space="preserve">Θα σας πω τι εννοώ, κύριε Υπουργέ, και καταθέτω και μια πρόταση πάνω σε αυτό. Υπήρχε ένα πρόγραμμα κάποτε για τον Άη Στράτη να γίνει το πράσινο νησί. Μεταξύ άλλων, προέβλεπε οι μεταφορές και οι μετακινήσεις, ιδίως </w:t>
      </w:r>
      <w:r>
        <w:rPr>
          <w:rFonts w:eastAsia="Times New Roman"/>
          <w:szCs w:val="24"/>
        </w:rPr>
        <w:t xml:space="preserve">των τουριστικών αυτοκινήτων, να γίνονται με ηλεκτρικές μπαταρίες, δίνοντας έμφαση στην ηλεκτροκίνηση, οι οποίες θα φορτίζονταν από ανανεώσιμες πηγές. </w:t>
      </w:r>
    </w:p>
    <w:p w14:paraId="6BEEFEEE" w14:textId="77777777" w:rsidR="009B7D3A" w:rsidRDefault="00441D78">
      <w:pPr>
        <w:spacing w:line="600" w:lineRule="auto"/>
        <w:ind w:firstLine="720"/>
        <w:jc w:val="both"/>
        <w:rPr>
          <w:rFonts w:eastAsia="Times New Roman"/>
          <w:szCs w:val="24"/>
        </w:rPr>
      </w:pPr>
      <w:r>
        <w:rPr>
          <w:rFonts w:eastAsia="Times New Roman"/>
          <w:szCs w:val="24"/>
        </w:rPr>
        <w:t xml:space="preserve">Αυτό θα μπορούσατε, κύριε Υπουργέ, να το ενεργοποιήσετε -είναι ένα έτοιμο σχέδιο- με μια διάταξη σε αυτό </w:t>
      </w:r>
      <w:r>
        <w:rPr>
          <w:rFonts w:eastAsia="Times New Roman"/>
          <w:szCs w:val="24"/>
        </w:rPr>
        <w:t>το νομοσχέδιο. Δυστυχώς, χάθηκε κι αυτή η ευκαιρία. Ωστόσο, υπάρχει αυτή η πρόταση</w:t>
      </w:r>
      <w:r>
        <w:rPr>
          <w:rFonts w:eastAsia="Times New Roman"/>
          <w:szCs w:val="24"/>
        </w:rPr>
        <w:t>,</w:t>
      </w:r>
      <w:r>
        <w:rPr>
          <w:rFonts w:eastAsia="Times New Roman"/>
          <w:szCs w:val="24"/>
        </w:rPr>
        <w:t xml:space="preserve"> που θα μπορούσε να ενεργοποιήσει και το Υπουργείο Τουρισμού και το Υπουργείο Πολιτισμού. Γιατί είναι δείκτης πολιτισμού η εξοικονόμηση ενέργειας, οι πράσινες μεταφορές, η μ</w:t>
      </w:r>
      <w:r>
        <w:rPr>
          <w:rFonts w:eastAsia="Times New Roman"/>
          <w:szCs w:val="24"/>
        </w:rPr>
        <w:t xml:space="preserve">είωση των εκπομπών του διοξειδίου του άνθρακα. Είναι, αν θέλετε, ένα πράσινο πιστοποιητικό στον τουρισμό μας, που δίνει και μια άλλη εικόνα για τη χώρα. </w:t>
      </w:r>
    </w:p>
    <w:p w14:paraId="6BEEFEEF" w14:textId="77777777" w:rsidR="009B7D3A" w:rsidRDefault="00441D78">
      <w:pPr>
        <w:spacing w:line="600" w:lineRule="auto"/>
        <w:ind w:firstLine="720"/>
        <w:jc w:val="both"/>
        <w:rPr>
          <w:rFonts w:eastAsia="Times New Roman"/>
          <w:szCs w:val="24"/>
        </w:rPr>
      </w:pPr>
      <w:r>
        <w:rPr>
          <w:rFonts w:eastAsia="Times New Roman"/>
          <w:szCs w:val="24"/>
        </w:rPr>
        <w:t>Τέλος, θα ήθελα να αναφερθώ και στα πορίσματα της Μόνιμης Επιτροπής Οδικής Ασφάλειας. Είναι αυτό το τε</w:t>
      </w:r>
      <w:r>
        <w:rPr>
          <w:rFonts w:eastAsia="Times New Roman"/>
          <w:szCs w:val="24"/>
        </w:rPr>
        <w:t xml:space="preserve">ύχος που εξέδωσε η </w:t>
      </w:r>
      <w:r>
        <w:rPr>
          <w:rFonts w:eastAsia="Times New Roman"/>
          <w:szCs w:val="24"/>
        </w:rPr>
        <w:t>ε</w:t>
      </w:r>
      <w:r>
        <w:rPr>
          <w:rFonts w:eastAsia="Times New Roman"/>
          <w:szCs w:val="24"/>
        </w:rPr>
        <w:t>πιτροπή μας, η οποία με τον Πρόεδρο, τον κ. Ουρσουζίδη, κάνει πολύ καλή δουλειά και θα μπορούσατε πολλά από αυτά τα συμπεράσματα να τα ενσωματώσετε σε αυτό το νομοσχέδιο και να είχατε έτοιμες λύσεις, τις οποίες θα υπερψηφίζαμε και θα εί</w:t>
      </w:r>
      <w:r>
        <w:rPr>
          <w:rFonts w:eastAsia="Times New Roman"/>
          <w:szCs w:val="24"/>
        </w:rPr>
        <w:t xml:space="preserve">χαμε και μία συναινετική, αν θέλετε, κουβέντα πάνω σε βασικά θέματα τα οποία ενώ συζητήθηκαν και αναδείχθηκαν μέσα στην πιτροπή, δεν τα είδαμε σε αυτό το νομοσχέδιο. </w:t>
      </w:r>
    </w:p>
    <w:p w14:paraId="6BEEFEF0" w14:textId="77777777" w:rsidR="009B7D3A" w:rsidRDefault="00441D78">
      <w:pPr>
        <w:spacing w:line="600" w:lineRule="auto"/>
        <w:ind w:firstLine="720"/>
        <w:jc w:val="both"/>
        <w:rPr>
          <w:rFonts w:eastAsia="Times New Roman"/>
          <w:szCs w:val="24"/>
        </w:rPr>
      </w:pPr>
      <w:r>
        <w:rPr>
          <w:rFonts w:eastAsia="Times New Roman"/>
          <w:szCs w:val="24"/>
        </w:rPr>
        <w:t>Γι’ αυτές τις ελλείψεις, λοιπόν, κύριε Υπουργέ, θεωρώ ότι χάσαμε μία ακόμα μεγάλη ευκαιρί</w:t>
      </w:r>
      <w:r>
        <w:rPr>
          <w:rFonts w:eastAsia="Times New Roman"/>
          <w:szCs w:val="24"/>
        </w:rPr>
        <w:t>α να διορθώσουμε ένα πρόβλημα της χώρας</w:t>
      </w:r>
      <w:r>
        <w:rPr>
          <w:rFonts w:eastAsia="Times New Roman"/>
          <w:szCs w:val="24"/>
        </w:rPr>
        <w:t>,</w:t>
      </w:r>
      <w:r>
        <w:rPr>
          <w:rFonts w:eastAsia="Times New Roman"/>
          <w:szCs w:val="24"/>
        </w:rPr>
        <w:t xml:space="preserve"> που είναι κοινωνικό και είναι μια εθνική μάστιγα. </w:t>
      </w:r>
    </w:p>
    <w:p w14:paraId="6BEEFEF1" w14:textId="77777777" w:rsidR="009B7D3A" w:rsidRDefault="00441D78">
      <w:pPr>
        <w:spacing w:line="600" w:lineRule="auto"/>
        <w:ind w:firstLine="720"/>
        <w:jc w:val="both"/>
        <w:rPr>
          <w:rFonts w:eastAsia="Times New Roman"/>
          <w:szCs w:val="24"/>
        </w:rPr>
      </w:pPr>
      <w:r>
        <w:rPr>
          <w:rFonts w:eastAsia="Times New Roman"/>
          <w:szCs w:val="24"/>
        </w:rPr>
        <w:t>Ευχαριστώ, κύριε Πρόεδρε.</w:t>
      </w:r>
    </w:p>
    <w:p w14:paraId="6BEEFEF2" w14:textId="77777777" w:rsidR="009B7D3A" w:rsidRDefault="00441D78">
      <w:pPr>
        <w:spacing w:line="600" w:lineRule="auto"/>
        <w:ind w:firstLine="720"/>
        <w:jc w:val="center"/>
        <w:rPr>
          <w:rFonts w:eastAsia="Times New Roman"/>
          <w:b/>
          <w:szCs w:val="24"/>
        </w:rPr>
      </w:pPr>
      <w:r>
        <w:rPr>
          <w:rFonts w:eastAsia="Times New Roman"/>
          <w:szCs w:val="24"/>
        </w:rPr>
        <w:t xml:space="preserve">(Χειροκροτήματα από την πτέρυγα της Νέας Δημοκρατίας) </w:t>
      </w:r>
    </w:p>
    <w:p w14:paraId="6BEEFEF3" w14:textId="77777777" w:rsidR="009B7D3A" w:rsidRDefault="00441D78">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Θα δώσουμε τώρα τον λόγο στον κ. Σπίρτζη</w:t>
      </w:r>
      <w:r>
        <w:rPr>
          <w:rFonts w:eastAsia="Times New Roman"/>
          <w:bCs/>
          <w:szCs w:val="24"/>
        </w:rPr>
        <w:t xml:space="preserve"> για να καταθέσει τις νομοτεχνικές βελτιώσεις. </w:t>
      </w:r>
    </w:p>
    <w:p w14:paraId="6BEEFEF4" w14:textId="77777777" w:rsidR="009B7D3A" w:rsidRDefault="00441D78">
      <w:pPr>
        <w:spacing w:line="600" w:lineRule="auto"/>
        <w:ind w:firstLine="720"/>
        <w:jc w:val="both"/>
        <w:rPr>
          <w:rFonts w:eastAsia="Times New Roman"/>
          <w:bCs/>
          <w:szCs w:val="24"/>
        </w:rPr>
      </w:pPr>
      <w:r>
        <w:rPr>
          <w:rFonts w:eastAsia="Times New Roman"/>
          <w:bCs/>
          <w:szCs w:val="24"/>
        </w:rPr>
        <w:t>Κύριε Υπουργέ, θερμή παράκληση να είστε και σύντομος. Θα δώσω τον λόγο μετά στον κ. Καματερό.</w:t>
      </w:r>
    </w:p>
    <w:p w14:paraId="6BEEFEF5" w14:textId="77777777" w:rsidR="009B7D3A" w:rsidRDefault="00441D78">
      <w:pPr>
        <w:spacing w:line="600" w:lineRule="auto"/>
        <w:ind w:firstLine="720"/>
        <w:jc w:val="center"/>
        <w:rPr>
          <w:rFonts w:eastAsia="Times New Roman"/>
          <w:bCs/>
          <w:szCs w:val="24"/>
        </w:rPr>
      </w:pPr>
      <w:r>
        <w:rPr>
          <w:rFonts w:eastAsia="Times New Roman"/>
          <w:bCs/>
          <w:szCs w:val="24"/>
        </w:rPr>
        <w:t>(Θόρυβος στην Αίθουσα)</w:t>
      </w:r>
    </w:p>
    <w:p w14:paraId="6BEEFEF6" w14:textId="77777777" w:rsidR="009B7D3A" w:rsidRDefault="00441D78">
      <w:pPr>
        <w:spacing w:line="600" w:lineRule="auto"/>
        <w:ind w:firstLine="720"/>
        <w:jc w:val="both"/>
        <w:rPr>
          <w:rFonts w:eastAsia="Times New Roman"/>
          <w:bCs/>
          <w:szCs w:val="24"/>
        </w:rPr>
      </w:pPr>
      <w:r>
        <w:rPr>
          <w:rFonts w:eastAsia="Times New Roman"/>
          <w:bCs/>
          <w:szCs w:val="24"/>
        </w:rPr>
        <w:t>Μη φωνάζετε, σας παρακαλώ πολύ. Καλούμαι στο παρά πέντε να διαχειριστώ μία κατάσταση για τη</w:t>
      </w:r>
      <w:r>
        <w:rPr>
          <w:rFonts w:eastAsia="Times New Roman"/>
          <w:bCs/>
          <w:szCs w:val="24"/>
        </w:rPr>
        <w:t>ν οποία δεν ξέρω τι και πώς αποφασίστηκε προηγουμένως.</w:t>
      </w:r>
    </w:p>
    <w:p w14:paraId="6BEEFEF7" w14:textId="77777777" w:rsidR="009B7D3A" w:rsidRDefault="00441D78">
      <w:pPr>
        <w:spacing w:line="600" w:lineRule="auto"/>
        <w:ind w:firstLine="720"/>
        <w:jc w:val="both"/>
        <w:rPr>
          <w:rFonts w:eastAsia="Times New Roman"/>
          <w:bCs/>
          <w:szCs w:val="24"/>
        </w:rPr>
      </w:pPr>
      <w:r>
        <w:rPr>
          <w:rFonts w:eastAsia="Times New Roman"/>
          <w:bCs/>
          <w:szCs w:val="24"/>
        </w:rPr>
        <w:t>Ακούστε με. Πρέπει να καταθέσει αυτή τη στιγμή ο Υπουργός αυτές τις νομοτεχνικές βελτιώσεις, ναι ή όχι; Ναι. Πρέπει αυτές οι νομοτεχνικές βελτιώσεις να μοιραστούν στο Σώμα, να ενσωματωθούν κατόπιν διορ</w:t>
      </w:r>
      <w:r>
        <w:rPr>
          <w:rFonts w:eastAsia="Times New Roman"/>
          <w:bCs/>
          <w:szCs w:val="24"/>
        </w:rPr>
        <w:t xml:space="preserve">θώσεων προφανώς στο </w:t>
      </w:r>
      <w:r>
        <w:rPr>
          <w:rFonts w:eastAsia="Times New Roman"/>
          <w:bCs/>
          <w:szCs w:val="24"/>
        </w:rPr>
        <w:t>«σπλάχνο»</w:t>
      </w:r>
      <w:r>
        <w:rPr>
          <w:rFonts w:eastAsia="Times New Roman"/>
          <w:bCs/>
          <w:szCs w:val="24"/>
        </w:rPr>
        <w:t>,</w:t>
      </w:r>
      <w:r>
        <w:rPr>
          <w:rFonts w:eastAsia="Times New Roman"/>
          <w:bCs/>
          <w:szCs w:val="24"/>
        </w:rPr>
        <w:t xml:space="preserve"> που θα σας διανεμηθεί και αυτό απαιτεί κάποιο χρόνο.</w:t>
      </w:r>
    </w:p>
    <w:p w14:paraId="6BEEFEF8" w14:textId="77777777" w:rsidR="009B7D3A" w:rsidRDefault="00441D78">
      <w:pPr>
        <w:spacing w:line="600" w:lineRule="auto"/>
        <w:ind w:firstLine="720"/>
        <w:jc w:val="both"/>
        <w:rPr>
          <w:rFonts w:eastAsia="Times New Roman"/>
          <w:bCs/>
          <w:szCs w:val="24"/>
        </w:rPr>
      </w:pPr>
      <w:r>
        <w:rPr>
          <w:rFonts w:eastAsia="Times New Roman"/>
          <w:bCs/>
          <w:szCs w:val="24"/>
        </w:rPr>
        <w:t>Οι λύσεις, λοιπόν, ήταν δύο: Ή να παρατείνουμε τη συνεδρίαση αξιοποιώντας από τον κατάλογο ομιλητών όποιους ομιλητές μπορούν να πάρουν τον λόγο ή να διακόψουμε. Αποφασίστε,</w:t>
      </w:r>
      <w:r>
        <w:rPr>
          <w:rFonts w:eastAsia="Times New Roman"/>
          <w:bCs/>
          <w:szCs w:val="24"/>
        </w:rPr>
        <w:t xml:space="preserve"> λοιπόν, ποιο από τα δύο θέλετε.</w:t>
      </w:r>
    </w:p>
    <w:p w14:paraId="6BEEFEF9" w14:textId="77777777" w:rsidR="009B7D3A" w:rsidRDefault="00441D78">
      <w:pPr>
        <w:spacing w:line="600" w:lineRule="auto"/>
        <w:ind w:firstLine="720"/>
        <w:jc w:val="both"/>
        <w:rPr>
          <w:rFonts w:eastAsia="Times New Roman"/>
          <w:bCs/>
          <w:szCs w:val="24"/>
        </w:rPr>
      </w:pPr>
      <w:r>
        <w:rPr>
          <w:rFonts w:eastAsia="Times New Roman"/>
          <w:b/>
          <w:bCs/>
          <w:szCs w:val="24"/>
        </w:rPr>
        <w:t xml:space="preserve">ΙΩΑΝΝΗΣ ΤΡΑΓΑΚΗΣ: </w:t>
      </w:r>
      <w:r>
        <w:rPr>
          <w:rFonts w:eastAsia="Times New Roman"/>
          <w:bCs/>
          <w:szCs w:val="24"/>
        </w:rPr>
        <w:t>Έχει αποφασίσει η Ολομέλεια. Πάλι να πάρει απόφαση;</w:t>
      </w:r>
    </w:p>
    <w:p w14:paraId="6BEEFEFA" w14:textId="77777777" w:rsidR="009B7D3A" w:rsidRDefault="00441D78">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Αφήστε τα αυτά, κύριε Τραγάκη. Εγώ βάζω στην Ολομέλεια αυτό το θέμα. Θέλετε να διακόψουμε; Ευχαρίστως να διακόψουμε. Θέ</w:t>
      </w:r>
      <w:r>
        <w:rPr>
          <w:rFonts w:eastAsia="Times New Roman"/>
          <w:bCs/>
          <w:szCs w:val="24"/>
        </w:rPr>
        <w:t>λετε να αξιοποιήσουμε τον χρόνο ούτως ώστε να ετοιμαστούν και οι υπηρεσίες με το λεγόμενο «σπλάχνο», στο οποίο θα ενσωματωθούν και οι νομοτεχνικές βελτιώσεις</w:t>
      </w:r>
      <w:r>
        <w:rPr>
          <w:rFonts w:eastAsia="Times New Roman"/>
          <w:bCs/>
          <w:szCs w:val="24"/>
        </w:rPr>
        <w:t>,</w:t>
      </w:r>
      <w:r>
        <w:rPr>
          <w:rFonts w:eastAsia="Times New Roman"/>
          <w:bCs/>
          <w:szCs w:val="24"/>
        </w:rPr>
        <w:t xml:space="preserve"> που θα αναφέρει και ευθύς αμέσως θα καταθέσει ο Υπουργός και να δώσουμε τον λόγο σε Βουλευτές ή να διακόψουμε; Σας ακούω.</w:t>
      </w:r>
    </w:p>
    <w:p w14:paraId="6BEEFEFB" w14:textId="77777777" w:rsidR="009B7D3A" w:rsidRDefault="00441D78">
      <w:pPr>
        <w:spacing w:line="600" w:lineRule="auto"/>
        <w:ind w:firstLine="720"/>
        <w:jc w:val="both"/>
        <w:rPr>
          <w:rFonts w:eastAsia="Times New Roman"/>
          <w:bCs/>
          <w:szCs w:val="24"/>
        </w:rPr>
      </w:pPr>
      <w:r>
        <w:rPr>
          <w:rFonts w:eastAsia="Times New Roman"/>
          <w:bCs/>
          <w:szCs w:val="24"/>
        </w:rPr>
        <w:t>Απ’ ό,τι διαπιστώνω, συμφωνείτε με την πρόταση του Προεδρείου. Ωραία.</w:t>
      </w:r>
    </w:p>
    <w:p w14:paraId="6BEEFEFC" w14:textId="77777777" w:rsidR="009B7D3A" w:rsidRDefault="00441D78">
      <w:pPr>
        <w:spacing w:line="600" w:lineRule="auto"/>
        <w:ind w:firstLine="720"/>
        <w:jc w:val="both"/>
        <w:rPr>
          <w:rFonts w:eastAsia="Times New Roman"/>
          <w:bCs/>
          <w:szCs w:val="24"/>
        </w:rPr>
      </w:pPr>
      <w:r>
        <w:rPr>
          <w:rFonts w:eastAsia="Times New Roman"/>
          <w:bCs/>
          <w:szCs w:val="24"/>
        </w:rPr>
        <w:t>Τον λόγο έχει ο Υπουργός κ. Σπίρτζης.</w:t>
      </w:r>
    </w:p>
    <w:p w14:paraId="6BEEFEF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w:t>
      </w:r>
      <w:r>
        <w:rPr>
          <w:rFonts w:eastAsia="Times New Roman" w:cs="Times New Roman"/>
          <w:b/>
          <w:szCs w:val="24"/>
        </w:rPr>
        <w:t xml:space="preserve">ς Υποδομών και Μεταφορών): </w:t>
      </w:r>
      <w:r>
        <w:rPr>
          <w:rFonts w:eastAsia="Times New Roman" w:cs="Times New Roman"/>
          <w:szCs w:val="24"/>
        </w:rPr>
        <w:t xml:space="preserve">Είναι τρεις οι νομοτεχνικές βελτιώσεις, κύριε Πρόεδρε. </w:t>
      </w:r>
    </w:p>
    <w:p w14:paraId="6BEEFEF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μία είναι από εισήγηση τόσο του Κοινοβουλευτικού Εκπροσώπου της Δημοκρατικής Συμπαράταξης όσο και της Νέας Δημοκρατίας. Αφορά το άρθρο 88 -θα το αναπτύξω μετά στην τοποθέτ</w:t>
      </w:r>
      <w:r>
        <w:rPr>
          <w:rFonts w:eastAsia="Times New Roman" w:cs="Times New Roman"/>
          <w:szCs w:val="24"/>
        </w:rPr>
        <w:t xml:space="preserve">ησή μου- για την Υπηρεσία Πολιτικής Αεροπορίας. Προστίθεται η φράση «μετά από σύμφωνη γνώμη της Επιτροπής Στέγασης του άρθρου 9 του ν.3130/2003». Γιατί προφανώς δεν έχουμε να φοβηθούμε τίποτα. </w:t>
      </w:r>
    </w:p>
    <w:p w14:paraId="6BEEFEF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δεύτερη νομοτεχνική βελτίωση αφορά το άρθρο 47. Προστίθεται </w:t>
      </w:r>
      <w:r>
        <w:rPr>
          <w:rFonts w:eastAsia="Times New Roman" w:cs="Times New Roman"/>
          <w:szCs w:val="24"/>
        </w:rPr>
        <w:t>η φράση «ή νομικού», δίπλα στη λέξη «φυσικού».</w:t>
      </w:r>
    </w:p>
    <w:p w14:paraId="6BEEFF0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Και η τρίτη νομοτεχνική βελτίωση αφορά το άρθρο 92. Είναι αυτή</w:t>
      </w:r>
      <w:r>
        <w:rPr>
          <w:rFonts w:eastAsia="Times New Roman" w:cs="Times New Roman"/>
          <w:szCs w:val="24"/>
        </w:rPr>
        <w:t>,</w:t>
      </w:r>
      <w:r>
        <w:rPr>
          <w:rFonts w:eastAsia="Times New Roman" w:cs="Times New Roman"/>
          <w:szCs w:val="24"/>
        </w:rPr>
        <w:t xml:space="preserve"> που κατέθεσε ο Βουλευτής κ. Κάτσης.  Μετά τη φράση «και το μισθολογικό κλιμάκιο που κατέχει.», προστίθεται η φράση «και διατήρηση τυχόν προσωπική</w:t>
      </w:r>
      <w:r>
        <w:rPr>
          <w:rFonts w:eastAsia="Times New Roman" w:cs="Times New Roman"/>
          <w:szCs w:val="24"/>
        </w:rPr>
        <w:t>ς διαφοράς, σύμφωνα με τις διατάξεις της παραγράφου 5 του άρθρου 2 του ν.4440/2016». Και μετά τη φράση «με την ίδια σχέση εργασίας», προστίθεται η φράση «και διατήρηση της τυχόν προσωπικής διαφοράς, σύμφωνα με τις διατάξεις της παραγράφου 5 του άρθρου 2 το</w:t>
      </w:r>
      <w:r>
        <w:rPr>
          <w:rFonts w:eastAsia="Times New Roman" w:cs="Times New Roman"/>
          <w:szCs w:val="24"/>
        </w:rPr>
        <w:t>υ ν.4440/2016».</w:t>
      </w:r>
    </w:p>
    <w:p w14:paraId="6BEEFF0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Ευχαριστώ πολύ.</w:t>
      </w:r>
    </w:p>
    <w:p w14:paraId="6BEEFF0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Χρήστος Σπίρτζης καταθέτει για τα Πρακτικά τις προαναφερθείσες νομοτεχνικές βελτιώσεις, οι οποίες έχουν ως εξής:</w:t>
      </w:r>
    </w:p>
    <w:p w14:paraId="6BEEFF03" w14:textId="77777777" w:rsidR="009B7D3A" w:rsidRDefault="00441D78">
      <w:pPr>
        <w:jc w:val="center"/>
        <w:rPr>
          <w:rFonts w:eastAsia="Times New Roman" w:cs="Times New Roman"/>
          <w:color w:val="C00000"/>
          <w:szCs w:val="24"/>
        </w:rPr>
      </w:pPr>
      <w:r w:rsidRPr="00596CF7">
        <w:rPr>
          <w:rFonts w:eastAsia="Times New Roman" w:cs="Times New Roman"/>
          <w:color w:val="C00000"/>
          <w:szCs w:val="24"/>
        </w:rPr>
        <w:t>ΑΛΛΑΓΗ ΣΕΛΙΔΑΣ</w:t>
      </w:r>
    </w:p>
    <w:p w14:paraId="6BEEFF04" w14:textId="77777777" w:rsidR="009B7D3A" w:rsidRDefault="00441D78">
      <w:pPr>
        <w:spacing w:line="600" w:lineRule="auto"/>
        <w:ind w:firstLine="720"/>
        <w:jc w:val="center"/>
        <w:rPr>
          <w:rFonts w:eastAsia="Times New Roman"/>
          <w:szCs w:val="24"/>
        </w:rPr>
      </w:pPr>
      <w:r w:rsidRPr="00596CF7">
        <w:rPr>
          <w:rFonts w:eastAsia="Times New Roman"/>
          <w:bCs/>
          <w:szCs w:val="24"/>
        </w:rPr>
        <w:t>(Να μπουν οι σελίδες 472,</w:t>
      </w:r>
      <w:r>
        <w:rPr>
          <w:rFonts w:eastAsia="Times New Roman"/>
          <w:bCs/>
          <w:szCs w:val="24"/>
        </w:rPr>
        <w:t>473</w:t>
      </w:r>
      <w:r w:rsidRPr="00596CF7">
        <w:rPr>
          <w:rFonts w:eastAsia="Times New Roman"/>
          <w:bCs/>
          <w:szCs w:val="24"/>
        </w:rPr>
        <w:t>)</w:t>
      </w:r>
    </w:p>
    <w:p w14:paraId="6BEEFF05" w14:textId="77777777" w:rsidR="009B7D3A" w:rsidRDefault="00441D78">
      <w:pPr>
        <w:spacing w:line="600" w:lineRule="auto"/>
        <w:ind w:firstLine="720"/>
        <w:jc w:val="center"/>
        <w:rPr>
          <w:rFonts w:eastAsia="Times New Roman"/>
          <w:b/>
          <w:color w:val="C00000"/>
          <w:szCs w:val="24"/>
        </w:rPr>
      </w:pPr>
      <w:r w:rsidRPr="00596CF7">
        <w:rPr>
          <w:rFonts w:eastAsia="Times New Roman"/>
          <w:bCs/>
          <w:color w:val="C00000"/>
          <w:szCs w:val="24"/>
        </w:rPr>
        <w:t>ΑΛΛΑΓΗ ΣΕΛΙΔΑΣ</w:t>
      </w:r>
    </w:p>
    <w:p w14:paraId="6BEEFF06" w14:textId="77777777" w:rsidR="009B7D3A" w:rsidRDefault="00441D78">
      <w:pPr>
        <w:spacing w:line="600" w:lineRule="auto"/>
        <w:ind w:firstLine="720"/>
        <w:jc w:val="both"/>
        <w:rPr>
          <w:rFonts w:eastAsia="Times New Roman"/>
          <w:bCs/>
          <w:szCs w:val="24"/>
        </w:rPr>
      </w:pPr>
      <w:r>
        <w:rPr>
          <w:rFonts w:eastAsia="Times New Roman"/>
          <w:b/>
          <w:bCs/>
          <w:szCs w:val="24"/>
        </w:rPr>
        <w:t>ΠΡΟΕΔΡΕΥΩΝ (Γεώργιος</w:t>
      </w:r>
      <w:r>
        <w:rPr>
          <w:rFonts w:eastAsia="Times New Roman"/>
          <w:b/>
          <w:bCs/>
          <w:szCs w:val="24"/>
        </w:rPr>
        <w:t xml:space="preserve"> Λαμπρούλης):</w:t>
      </w:r>
      <w:r>
        <w:rPr>
          <w:rFonts w:eastAsia="Times New Roman"/>
          <w:bCs/>
          <w:szCs w:val="24"/>
        </w:rPr>
        <w:t xml:space="preserve"> Παρακαλώ να διανεμηθούν</w:t>
      </w:r>
      <w:r>
        <w:rPr>
          <w:rFonts w:eastAsia="Times New Roman"/>
          <w:bCs/>
          <w:szCs w:val="24"/>
        </w:rPr>
        <w:t xml:space="preserve"> οι προαναφερθείσες νομοτεχνικές βελτιώσεις</w:t>
      </w:r>
      <w:r>
        <w:rPr>
          <w:rFonts w:eastAsia="Times New Roman"/>
          <w:bCs/>
          <w:szCs w:val="24"/>
        </w:rPr>
        <w:t>.</w:t>
      </w:r>
    </w:p>
    <w:p w14:paraId="6BEEFF07" w14:textId="77777777" w:rsidR="009B7D3A" w:rsidRDefault="00441D78">
      <w:pPr>
        <w:spacing w:line="600" w:lineRule="auto"/>
        <w:ind w:firstLine="720"/>
        <w:jc w:val="both"/>
        <w:rPr>
          <w:rFonts w:eastAsia="Times New Roman"/>
          <w:bCs/>
          <w:szCs w:val="24"/>
        </w:rPr>
      </w:pPr>
      <w:r>
        <w:rPr>
          <w:rFonts w:eastAsia="Times New Roman"/>
          <w:bCs/>
          <w:szCs w:val="24"/>
        </w:rPr>
        <w:t>Τον λόγο έχει ο κ. Καματερός από τον ΣΥΡΙΖΑ.</w:t>
      </w:r>
    </w:p>
    <w:p w14:paraId="6BEEFF08" w14:textId="77777777" w:rsidR="009B7D3A" w:rsidRDefault="00441D78">
      <w:pPr>
        <w:spacing w:line="600" w:lineRule="auto"/>
        <w:ind w:firstLine="720"/>
        <w:jc w:val="both"/>
        <w:rPr>
          <w:rFonts w:eastAsia="Times New Roman"/>
          <w:bCs/>
          <w:szCs w:val="24"/>
        </w:rPr>
      </w:pPr>
      <w:r>
        <w:rPr>
          <w:rFonts w:eastAsia="Times New Roman"/>
          <w:b/>
          <w:bCs/>
          <w:szCs w:val="24"/>
        </w:rPr>
        <w:t xml:space="preserve">ΗΛΙΑΣ ΚΑΜΑΤΕΡΟΣ: </w:t>
      </w:r>
      <w:r>
        <w:rPr>
          <w:rFonts w:eastAsia="Times New Roman"/>
          <w:bCs/>
          <w:szCs w:val="24"/>
        </w:rPr>
        <w:t>Κυρίες και κύριοι, εάν και είμαστε κουρασμένοι, θα πω σύντομα δύο λόγια.</w:t>
      </w:r>
    </w:p>
    <w:p w14:paraId="6BEEFF09" w14:textId="77777777" w:rsidR="009B7D3A" w:rsidRDefault="00441D78">
      <w:pPr>
        <w:spacing w:line="600" w:lineRule="auto"/>
        <w:ind w:firstLine="720"/>
        <w:jc w:val="both"/>
        <w:rPr>
          <w:rFonts w:eastAsia="Times New Roman"/>
          <w:bCs/>
          <w:szCs w:val="24"/>
        </w:rPr>
      </w:pPr>
      <w:r>
        <w:rPr>
          <w:rFonts w:eastAsia="Times New Roman"/>
          <w:bCs/>
          <w:szCs w:val="24"/>
        </w:rPr>
        <w:t>Το νομοσχέδιο αυτό σίγουρα αποτελεί ένα</w:t>
      </w:r>
      <w:r>
        <w:rPr>
          <w:rFonts w:eastAsia="Times New Roman"/>
          <w:bCs/>
          <w:szCs w:val="24"/>
        </w:rPr>
        <w:t xml:space="preserve"> βήμα εκσυγχρονισμού. Είναι ένα μεταρρυθμιστικό βήμα -θα έλεγα- και γιατί προβλέπει τη δημιουργία μιας πλατφόρμας</w:t>
      </w:r>
      <w:r>
        <w:rPr>
          <w:rFonts w:eastAsia="Times New Roman"/>
          <w:bCs/>
          <w:szCs w:val="24"/>
        </w:rPr>
        <w:t>,</w:t>
      </w:r>
      <w:r>
        <w:rPr>
          <w:rFonts w:eastAsia="Times New Roman"/>
          <w:bCs/>
          <w:szCs w:val="24"/>
        </w:rPr>
        <w:t xml:space="preserve"> που θα λειτουργεί ηλεκτρονικά και ηλεκτρονικά θα δίνονται οι αδειοδοτήσεις</w:t>
      </w:r>
      <w:r>
        <w:rPr>
          <w:rFonts w:eastAsia="Times New Roman"/>
          <w:bCs/>
          <w:szCs w:val="24"/>
        </w:rPr>
        <w:t xml:space="preserve"> σε όσους εκτελούν μεταφορικό έργο και ηλεκτρονικά θα γίνεται ο έλεγχος.</w:t>
      </w:r>
    </w:p>
    <w:p w14:paraId="6BEEFF0A" w14:textId="77777777" w:rsidR="009B7D3A" w:rsidRDefault="00441D78">
      <w:pPr>
        <w:spacing w:line="600" w:lineRule="auto"/>
        <w:ind w:firstLine="720"/>
        <w:jc w:val="both"/>
        <w:rPr>
          <w:rFonts w:eastAsia="Times New Roman"/>
          <w:bCs/>
          <w:szCs w:val="24"/>
        </w:rPr>
      </w:pPr>
      <w:r>
        <w:rPr>
          <w:rFonts w:eastAsia="Times New Roman"/>
          <w:bCs/>
          <w:szCs w:val="24"/>
        </w:rPr>
        <w:t>Και είναι πολύ θετικό -και σας ευχαριστούμε, κύριε Υπουργέ- που αποδεχτήκατε την τροπολογία που είχαμε καταθέσει, για να δίνεται η δυνατότητα να μπει και ελάχιστο μίσθωμα στα ιδιωτικά</w:t>
      </w:r>
      <w:r>
        <w:rPr>
          <w:rFonts w:eastAsia="Times New Roman"/>
          <w:bCs/>
          <w:szCs w:val="24"/>
        </w:rPr>
        <w:t xml:space="preserve"> αυτοκίνητα</w:t>
      </w:r>
      <w:r>
        <w:rPr>
          <w:rFonts w:eastAsia="Times New Roman"/>
          <w:bCs/>
          <w:szCs w:val="24"/>
        </w:rPr>
        <w:t>,</w:t>
      </w:r>
      <w:r>
        <w:rPr>
          <w:rFonts w:eastAsia="Times New Roman"/>
          <w:bCs/>
          <w:szCs w:val="24"/>
        </w:rPr>
        <w:t xml:space="preserve"> που εκτελούν έργο με οδηγό. Γιατί αυτό είναι ένα μέτρο</w:t>
      </w:r>
      <w:r>
        <w:rPr>
          <w:rFonts w:eastAsia="Times New Roman"/>
          <w:bCs/>
          <w:szCs w:val="24"/>
        </w:rPr>
        <w:t>,</w:t>
      </w:r>
      <w:r>
        <w:rPr>
          <w:rFonts w:eastAsia="Times New Roman"/>
          <w:bCs/>
          <w:szCs w:val="24"/>
        </w:rPr>
        <w:t xml:space="preserve"> που κλείνει δρόμους όσον αφορά τη φοροδιαφυγή και την υποκλοπή έργου άλλων επιχειρηματιών. Και δείξατε με αυτό την ευαισθησία σας στην λειτουργία του κοινοβουλευτισμού. Όπως επίσης θετικό</w:t>
      </w:r>
      <w:r>
        <w:rPr>
          <w:rFonts w:eastAsia="Times New Roman"/>
          <w:bCs/>
          <w:szCs w:val="24"/>
        </w:rPr>
        <w:t xml:space="preserve"> ήταν και το ότι ακούσατε τις ευαισθησίες και τις αγωνίες των ανθρώπων όσον αφορά τη λειτουργία των τετράτροχων. Όχι ότι δεν έχετε δίκιο φυσικά, αλλά δώσατε έναν μήνα περιθώριο για να γίνουν διαβουλεύσεις και να μπουν κανονιστικές διατάξεις. Και αυτό επίση</w:t>
      </w:r>
      <w:r>
        <w:rPr>
          <w:rFonts w:eastAsia="Times New Roman"/>
          <w:bCs/>
          <w:szCs w:val="24"/>
        </w:rPr>
        <w:t>ς δείχνει ότι σέβεστε τον κοινοβουλευτισμό.</w:t>
      </w:r>
    </w:p>
    <w:p w14:paraId="6BEEFF0B" w14:textId="77777777" w:rsidR="009B7D3A" w:rsidRDefault="00441D78">
      <w:pPr>
        <w:spacing w:line="600" w:lineRule="auto"/>
        <w:ind w:firstLine="720"/>
        <w:jc w:val="both"/>
        <w:rPr>
          <w:rFonts w:eastAsia="Times New Roman"/>
          <w:bCs/>
          <w:szCs w:val="24"/>
        </w:rPr>
      </w:pPr>
      <w:r>
        <w:rPr>
          <w:rFonts w:eastAsia="Times New Roman"/>
          <w:bCs/>
          <w:szCs w:val="24"/>
        </w:rPr>
        <w:t>Συναδέλφισσες και συνάδελφοι, όμως, τι ακούσαμε σήμερα; Ακούσαμε μια γενική απαξίωση από την Αντιπολίτευση, και από τη Νέα Δημοκρατία και τη Δημοκρατική Συμπαράταξη. Κατηγόρησαν και το νομοσχέδιο αυτό για προχειρ</w:t>
      </w:r>
      <w:r>
        <w:rPr>
          <w:rFonts w:eastAsia="Times New Roman"/>
          <w:bCs/>
          <w:szCs w:val="24"/>
        </w:rPr>
        <w:t>ότητα, αλλά και γενικότερα κατηγόρησαν για προχειρότητα την Κυβέρνηση όσον αφορά τη νομοθέτηση.</w:t>
      </w:r>
    </w:p>
    <w:p w14:paraId="6BEEFF0C" w14:textId="77777777" w:rsidR="009B7D3A" w:rsidRDefault="00441D78">
      <w:pPr>
        <w:spacing w:line="600" w:lineRule="auto"/>
        <w:ind w:firstLine="720"/>
        <w:jc w:val="both"/>
        <w:rPr>
          <w:rFonts w:eastAsia="Times New Roman" w:cs="Times New Roman"/>
          <w:szCs w:val="24"/>
        </w:rPr>
      </w:pPr>
      <w:r>
        <w:rPr>
          <w:rFonts w:eastAsia="Times New Roman"/>
          <w:bCs/>
          <w:szCs w:val="24"/>
        </w:rPr>
        <w:t>Ποιοι μας κατηγορούν για προχειρότητα; Για να καμαρώσουμε τα επιτεύγματά τους και πόσο μεθοδευμένα αντιμετώπισαν την περασμένη περίοδο διάφορα προβλήματα.</w:t>
      </w:r>
    </w:p>
    <w:p w14:paraId="6BEEFF0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Για ποιο να μιλήσουμε; Για το λιμάνι του Πειραιά, που είχαν τραβήξει μία γραμμή και τα παραχώρησαν όλα, χωρίς να δουν τι περιείχε; Μέχρι δρόμους περιείχε, δημόσια κτήρια, ναυπηγεία. </w:t>
      </w:r>
    </w:p>
    <w:p w14:paraId="6BEEFF0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Για το Ελληνικό, που τα είχαν δώσει όλα και αναγκαστήκαμε να διαπραγματευ</w:t>
      </w:r>
      <w:r>
        <w:rPr>
          <w:rFonts w:eastAsia="Times New Roman" w:cs="Times New Roman"/>
          <w:szCs w:val="24"/>
        </w:rPr>
        <w:t xml:space="preserve">τούμε για απελευθέρωση της παραλίας, για αύξηση του πρασίνου, για περιορισμό της δόμησης, για απελευθέρωση στους περίοικους της περιοχής του χώρου του πρασίνου; </w:t>
      </w:r>
    </w:p>
    <w:p w14:paraId="6BEEFF0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Για τα αεροδρόμια, που είχαν συμφωνήσει και είχαν παραχωρήσει ακόμα και τον έλεγχο του εναέριο</w:t>
      </w:r>
      <w:r>
        <w:rPr>
          <w:rFonts w:eastAsia="Times New Roman" w:cs="Times New Roman"/>
          <w:szCs w:val="24"/>
        </w:rPr>
        <w:t xml:space="preserve">υ χώρου και αναγκαστήκαμε να νομοθετήσουμε πάνω σε αυτό; </w:t>
      </w:r>
    </w:p>
    <w:p w14:paraId="6BEEFF1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Μας κατηγόρησαν σαν αναχρονιστές και το νομοσχέδιο σαν αναχρονιστικό. Να καμαρώσουμε τον εκσυγχρονισμό τους, το πώς λειτουργούσε ο ΟΑΣΘ; Τα ξέρουμε πόσα εκατομμύρια χάριζαν σε μία εταιρεία ιδιωτική </w:t>
      </w:r>
      <w:r>
        <w:rPr>
          <w:rFonts w:eastAsia="Times New Roman" w:cs="Times New Roman"/>
          <w:szCs w:val="24"/>
        </w:rPr>
        <w:t xml:space="preserve">από τον κορβανά του </w:t>
      </w:r>
      <w:r>
        <w:rPr>
          <w:rFonts w:eastAsia="Times New Roman" w:cs="Times New Roman"/>
          <w:szCs w:val="24"/>
        </w:rPr>
        <w:t>δ</w:t>
      </w:r>
      <w:r>
        <w:rPr>
          <w:rFonts w:eastAsia="Times New Roman" w:cs="Times New Roman"/>
          <w:szCs w:val="24"/>
        </w:rPr>
        <w:t xml:space="preserve">ημοσίου. Να καμαρώσουμε τον εκσυγχρονισμό τους στο ΚΕΕΛΠΝΟ, που ακούσαμε προχθές τόσα και για το πού πήγαιναν τα χρήματα! Να καμαρώσουμε τη διαχείριση του μετρό και τις δημοπρασίες! Και τι άλλο; </w:t>
      </w:r>
    </w:p>
    <w:p w14:paraId="6BEEFF1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Μας λένε, επίσης, ανίκανους γιατί δεν μ</w:t>
      </w:r>
      <w:r>
        <w:rPr>
          <w:rFonts w:eastAsia="Times New Roman" w:cs="Times New Roman"/>
          <w:szCs w:val="24"/>
        </w:rPr>
        <w:t>πορούμε ούτε να νομοθετήσουμε ούτε να διαχειριστούμε τίποτα σωστά. Ποιοι; Για να καμαρώσουμε την ικανότητά τους: Αυτοί που δεν μπόρεσαν να τελειώσουν ούτε έναν δρόμο, δεν τελείωναν τους δρόμους. Και είναι προς τιμήν του κυρίου Υπουργού που κατάφερε και του</w:t>
      </w:r>
      <w:r>
        <w:rPr>
          <w:rFonts w:eastAsia="Times New Roman" w:cs="Times New Roman"/>
          <w:szCs w:val="24"/>
        </w:rPr>
        <w:t xml:space="preserve">ς τελείωσε και με χαμηλότερο κόστος και πιο γρήγορα. </w:t>
      </w:r>
    </w:p>
    <w:p w14:paraId="6BEEFF1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Να πω για το μετρό της Θεσσαλονίκης; Για τις διαπραγματεύσεις; Είμαστε ανίκανοι επειδή εμείς οδηγούμε τη χώρα έξω από τα μνημόνια, ενώ ξέραμε πού πηγαίναμε με τη δική τους πολιτική! </w:t>
      </w:r>
    </w:p>
    <w:p w14:paraId="6BEEFF1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Επίσης, για να τελε</w:t>
      </w:r>
      <w:r>
        <w:rPr>
          <w:rFonts w:eastAsia="Times New Roman" w:cs="Times New Roman"/>
          <w:szCs w:val="24"/>
        </w:rPr>
        <w:t>ιώσω με τις κατηγορίες, μας κατηγορούν ότι κάνουμε έργα που είχαν προγραμματίσει αυτοί, όπως για παράδειγμα τους δρόμους. Αναφέρθηκε και από τη Νέα Δημοκρατία αλλά και από τους εκπροσώπους της Δημοκρατικής Συμπαράταξης. Ξέρετε κάτι, κυρίες και κύριοι της Α</w:t>
      </w:r>
      <w:r>
        <w:rPr>
          <w:rFonts w:eastAsia="Times New Roman" w:cs="Times New Roman"/>
          <w:szCs w:val="24"/>
        </w:rPr>
        <w:t xml:space="preserve">ντιπολίτευσης; Δεν κάνατε αυτά που έπρεπε, όπως ήταν οι δρόμοι, η αντιμετώπιση όσον αφορά τις λίστες Λαγκάρντ και όλα αυτά, όπως ήταν η φοροδιαφυγή, και κάνατε αυτά που δεν έπρεπε. Διαλύσατε την </w:t>
      </w:r>
      <w:r>
        <w:rPr>
          <w:rFonts w:eastAsia="Times New Roman" w:cs="Times New Roman"/>
          <w:szCs w:val="24"/>
        </w:rPr>
        <w:t>υ</w:t>
      </w:r>
      <w:r>
        <w:rPr>
          <w:rFonts w:eastAsia="Times New Roman" w:cs="Times New Roman"/>
          <w:szCs w:val="24"/>
        </w:rPr>
        <w:t>γεία, απολύσατε τους γιατρούς, μειώσατε τις συντάξεις, πήρατ</w:t>
      </w:r>
      <w:r>
        <w:rPr>
          <w:rFonts w:eastAsia="Times New Roman" w:cs="Times New Roman"/>
          <w:szCs w:val="24"/>
        </w:rPr>
        <w:t xml:space="preserve">ε δάνεια δανεικά και αγύριστα. Αυτός είναι ο εκσυγχρονισμός σας και αυτή είναι η μεταρρυθμιστική σας πολιτική! </w:t>
      </w:r>
    </w:p>
    <w:p w14:paraId="6BEEFF1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 λοιπόν, όσο και να θέλετε να μας παρουσιάσετε ίδιους, δεν κρύβεστε με τις τοποθετήσεις σας πάνω σε αυτά τα ζητήματα. Ξέρουμε γιατί θέλετε εσε</w:t>
      </w:r>
      <w:r>
        <w:rPr>
          <w:rFonts w:eastAsia="Times New Roman" w:cs="Times New Roman"/>
          <w:szCs w:val="24"/>
        </w:rPr>
        <w:t>ίς το κράτος, ξέρουμε ποιος είναι ο εκσυγχρονισμός σας, ξέρουμε ποιους θέλετε να εξυπηρετήσετε και ξέρουμε, επίσης, και ο κόσμος ξέρει τι κράτος θέλουμε εμείς και ποιους θέλουμε να εξυπηρετήσουμε, δηλαδή το όφελος των πολλών και την αποκατάσταση των αδικιώ</w:t>
      </w:r>
      <w:r>
        <w:rPr>
          <w:rFonts w:eastAsia="Times New Roman" w:cs="Times New Roman"/>
          <w:szCs w:val="24"/>
        </w:rPr>
        <w:t>ν που εσείς δημιουργήσατε.</w:t>
      </w:r>
    </w:p>
    <w:p w14:paraId="6BEEFF1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Ευχαριστώ.</w:t>
      </w:r>
    </w:p>
    <w:p w14:paraId="6BEEFF16"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EEFF17"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Καματερό.</w:t>
      </w:r>
    </w:p>
    <w:p w14:paraId="6BEEFF18"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έχει ο Υπουργός Υποδομών και Μεταφορών κ. Σπίρτζης.</w:t>
      </w:r>
    </w:p>
    <w:p w14:paraId="6BEEFF19"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Ευχαριστώ, κύριε Πρόεδρε.</w:t>
      </w:r>
    </w:p>
    <w:p w14:paraId="6BEEFF1A"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βρισκόμαστε λίγους μήνες πριν τελειώσει ο εφιάλτης όπου έβαλε τη χώρα και τον ελληνικό λαό η Νέα Δημοκρατία και οι δυνάμεις του παλαιοκομματισμού και συγκεκριμένα συμφέροντα.</w:t>
      </w:r>
    </w:p>
    <w:p w14:paraId="6BEEFF1B" w14:textId="77777777" w:rsidR="009B7D3A" w:rsidRDefault="00441D78">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(Θόρυβος από την π</w:t>
      </w:r>
      <w:r>
        <w:rPr>
          <w:rFonts w:eastAsia="Times New Roman" w:cs="Times New Roman"/>
          <w:szCs w:val="24"/>
        </w:rPr>
        <w:t>τέρυγα της Νέας Δημοκρατίας)</w:t>
      </w:r>
    </w:p>
    <w:p w14:paraId="6BEEFF1C"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Φωνάξτε όσο θέλετε!</w:t>
      </w:r>
    </w:p>
    <w:p w14:paraId="6BEEFF1D"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Οφείλουμε γι’ αυτό να προχωρήσουμε εντατικότατα το επόμενο διάστημα στη θεσμοθέτηση ενός νέου πλαισίου σε όλες τις πτυχές της κοινωνικής, οικονομικής και παραγωγικής ζωής του τόπου. Οφείλουμε να δημιουργήσου</w:t>
      </w:r>
      <w:r>
        <w:rPr>
          <w:rFonts w:eastAsia="Times New Roman" w:cs="Times New Roman"/>
          <w:szCs w:val="24"/>
        </w:rPr>
        <w:t>με τους όρους μιας διαφορετικής αντίληψης για το πώς λειτουργεί το πολιτικό σύστημα της χώρας σε μια πραγματική δημοκρατία. Οφείλουμε να επιχειρήσουμε μεγάλες τομές, πραγματικές αλλαγές, που διαμορφώνουν έναν κοινωνικό κώδικα αξιών. Οφείλουμε να ανατρέψουμ</w:t>
      </w:r>
      <w:r>
        <w:rPr>
          <w:rFonts w:eastAsia="Times New Roman" w:cs="Times New Roman"/>
          <w:szCs w:val="24"/>
        </w:rPr>
        <w:t>ε την πολιτική</w:t>
      </w:r>
      <w:r>
        <w:rPr>
          <w:rFonts w:eastAsia="Times New Roman" w:cs="Times New Roman"/>
          <w:szCs w:val="24"/>
        </w:rPr>
        <w:t>,</w:t>
      </w:r>
      <w:r>
        <w:rPr>
          <w:rFonts w:eastAsia="Times New Roman" w:cs="Times New Roman"/>
          <w:szCs w:val="24"/>
        </w:rPr>
        <w:t xml:space="preserve"> που αποδόμησε την ελληνική κοινωνία, που διέλυσε τις παραγωγικές δυνάμεις, που έδωσε για δεκαετίες λάθος μηνύματα στους πολίτες, που επέτρεψε τη δράση κυκλωμάτων και τον πλουτισμό συγκεκριμένων ευνοούμενων του παλαιοκομματισμού.</w:t>
      </w:r>
    </w:p>
    <w:p w14:paraId="6BEEFF1E"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Με το σχέδι</w:t>
      </w:r>
      <w:r>
        <w:rPr>
          <w:rFonts w:eastAsia="Times New Roman" w:cs="Times New Roman"/>
          <w:szCs w:val="24"/>
        </w:rPr>
        <w:t>ο νόμου</w:t>
      </w:r>
      <w:r>
        <w:rPr>
          <w:rFonts w:eastAsia="Times New Roman" w:cs="Times New Roman"/>
          <w:szCs w:val="24"/>
        </w:rPr>
        <w:t>,</w:t>
      </w:r>
      <w:r>
        <w:rPr>
          <w:rFonts w:eastAsia="Times New Roman" w:cs="Times New Roman"/>
          <w:szCs w:val="24"/>
        </w:rPr>
        <w:t xml:space="preserve"> που συζητάμε σήμερα επιχειρείται σε πολλούς τομείς και σε αρκετούς επαγγελματικούς χώρους ένα νέο θεσμικό πλαίσιο, που ανατρέπει την πολιτική αποδόμησης των επαγγελμάτων, θέτοντας κανόνες για μια άλλη λειτουργία που σέβεται τον πολίτη, που σταματά</w:t>
      </w:r>
      <w:r>
        <w:rPr>
          <w:rFonts w:eastAsia="Times New Roman" w:cs="Times New Roman"/>
          <w:szCs w:val="24"/>
        </w:rPr>
        <w:t xml:space="preserve"> την ευνοιοκρατία σε συγκεκριμένα συμφέροντα</w:t>
      </w:r>
      <w:r>
        <w:rPr>
          <w:rFonts w:eastAsia="Times New Roman" w:cs="Times New Roman"/>
          <w:szCs w:val="24"/>
        </w:rPr>
        <w:t>,</w:t>
      </w:r>
      <w:r>
        <w:rPr>
          <w:rFonts w:eastAsia="Times New Roman" w:cs="Times New Roman"/>
          <w:szCs w:val="24"/>
        </w:rPr>
        <w:t xml:space="preserve"> που έχτισε η Νέα Δημοκρατία και ο παλαιοκομματισμός.</w:t>
      </w:r>
      <w:r>
        <w:rPr>
          <w:rFonts w:eastAsia="Times New Roman" w:cs="Times New Roman"/>
          <w:szCs w:val="24"/>
        </w:rPr>
        <w:t xml:space="preserve"> </w:t>
      </w:r>
      <w:r>
        <w:rPr>
          <w:rFonts w:eastAsia="Times New Roman" w:cs="Times New Roman"/>
          <w:szCs w:val="24"/>
        </w:rPr>
        <w:t xml:space="preserve">Είναι ένα σχέδιο νόμου που έχει ξεκάθαρο προοδευτικό, πολιτικό και σε πολλά σημεία ταξικό πρόσημο. </w:t>
      </w:r>
    </w:p>
    <w:p w14:paraId="6BEEFF1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Αντιμετωπίζει τον εργαζόμενο, τον αυτοαπασχολούμενο, τους</w:t>
      </w:r>
      <w:r>
        <w:rPr>
          <w:rFonts w:eastAsia="Times New Roman" w:cs="Times New Roman"/>
          <w:szCs w:val="24"/>
        </w:rPr>
        <w:t xml:space="preserve"> χιλιάδες συμπολίτες μας στον χώρο των μεταφορών ισότιμα, σε σχέση με τις λίγες εταιρείες που ευνοήθηκαν από τη Νέα Δημοκρατία. Διασφαλίζει ότι δεν θα επιτρέπεται κάποιοι να παρανομούν, να μην πληρώνουν φόρους, να βγάζουν τα χρήματα του ελληνικού λαού σε φ</w:t>
      </w:r>
      <w:r>
        <w:rPr>
          <w:rFonts w:eastAsia="Times New Roman" w:cs="Times New Roman"/>
          <w:szCs w:val="24"/>
        </w:rPr>
        <w:t>ορολογικούς παραδείσους και κάποιοι να μην μπορούν να βγάλουν ούτε το μεροκάματο, να μην μπορούν να πληρώσουν τους φόρους</w:t>
      </w:r>
      <w:r>
        <w:rPr>
          <w:rFonts w:eastAsia="Times New Roman" w:cs="Times New Roman"/>
          <w:szCs w:val="24"/>
        </w:rPr>
        <w:t>,</w:t>
      </w:r>
      <w:r>
        <w:rPr>
          <w:rFonts w:eastAsia="Times New Roman" w:cs="Times New Roman"/>
          <w:szCs w:val="24"/>
        </w:rPr>
        <w:t xml:space="preserve"> που κάποιοι δεν πληρώνουν, να μην μπορούν να πληρώσουν τις ασφαλιστικές εισφορές που κάποιοι δεν πληρώνουν, που δεν μπορούν να ανταπο</w:t>
      </w:r>
      <w:r>
        <w:rPr>
          <w:rFonts w:eastAsia="Times New Roman" w:cs="Times New Roman"/>
          <w:szCs w:val="24"/>
        </w:rPr>
        <w:t>κριθούν για να πληρώσουν τα σπασμένα της Νέας Δημοκρατίας, γιατί όλα τα χρήματά τους είναι σε φορολογικούς παραδείσους με πολιτική κάλυψη. Αυτοί είναι και οι κύριοι λόγοι</w:t>
      </w:r>
      <w:r>
        <w:rPr>
          <w:rFonts w:eastAsia="Times New Roman" w:cs="Times New Roman"/>
          <w:szCs w:val="24"/>
        </w:rPr>
        <w:t>,</w:t>
      </w:r>
      <w:r>
        <w:rPr>
          <w:rFonts w:eastAsia="Times New Roman" w:cs="Times New Roman"/>
          <w:szCs w:val="24"/>
        </w:rPr>
        <w:t xml:space="preserve"> που παρακολουθείτε τη λυσσαλέα επικοινωνιακή μάχη εναντίον μας και εναντίον του σχεδίου νόμου. </w:t>
      </w:r>
    </w:p>
    <w:p w14:paraId="6BEEFF2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Θέλουμε να στείλουμε ένα μήνυμα: Πείτε ό,τι θέλετε, αγαπητοί συνάδελφοι της Νέας Δημοκρατίας, και εσείς και όσοι σας χειροκροτούν και τα μέσα μαζικής ενημέρωσης που σας στηρίζουν. Στο τέλος η αλήθεια θα μαθευτεί και εσείς θα μείνετε άφωνοι και μοιραίοι, θα</w:t>
      </w:r>
      <w:r>
        <w:rPr>
          <w:rFonts w:eastAsia="Times New Roman" w:cs="Times New Roman"/>
          <w:szCs w:val="24"/>
        </w:rPr>
        <w:t xml:space="preserve"> τρέχετε όπως χθες, για να μην παρουσιαστεί το θέμα της επίσημης </w:t>
      </w:r>
      <w:r>
        <w:rPr>
          <w:rFonts w:eastAsia="Times New Roman" w:cs="Times New Roman"/>
          <w:szCs w:val="24"/>
        </w:rPr>
        <w:t>έ</w:t>
      </w:r>
      <w:r>
        <w:rPr>
          <w:rFonts w:eastAsia="Times New Roman" w:cs="Times New Roman"/>
          <w:szCs w:val="24"/>
        </w:rPr>
        <w:t>κθεσης του Ευρωπαϊκού Ελεγκτικού Συνεδρίου για τους αυτοκινητόδρομους.</w:t>
      </w:r>
    </w:p>
    <w:p w14:paraId="6BEEFF2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Θα ήθελα ένα αντίγραφο να το κάνω δώρο στον κ. Χατζηδάκη που ήταν τότε ο αρμόδιος Υπουργός στις </w:t>
      </w:r>
      <w:r>
        <w:rPr>
          <w:rFonts w:eastAsia="Times New Roman" w:cs="Times New Roman"/>
          <w:szCs w:val="24"/>
        </w:rPr>
        <w:t>ε</w:t>
      </w:r>
      <w:r>
        <w:rPr>
          <w:rFonts w:eastAsia="Times New Roman" w:cs="Times New Roman"/>
          <w:szCs w:val="24"/>
        </w:rPr>
        <w:t xml:space="preserve">πιτροπές της </w:t>
      </w:r>
      <w:r>
        <w:rPr>
          <w:rFonts w:eastAsia="Times New Roman" w:cs="Times New Roman"/>
          <w:szCs w:val="24"/>
        </w:rPr>
        <w:t>δ</w:t>
      </w:r>
      <w:r>
        <w:rPr>
          <w:rFonts w:eastAsia="Times New Roman" w:cs="Times New Roman"/>
          <w:szCs w:val="24"/>
        </w:rPr>
        <w:t>ιαπραγμά</w:t>
      </w:r>
      <w:r>
        <w:rPr>
          <w:rFonts w:eastAsia="Times New Roman" w:cs="Times New Roman"/>
          <w:szCs w:val="24"/>
        </w:rPr>
        <w:t>τευσης, για να μην έχει και λάθος εικόνα σε σχέση με αυτά που μας είπε.</w:t>
      </w:r>
    </w:p>
    <w:p w14:paraId="6BEEFF2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Προσπαθείτε σήμερα να στρεβλώσετε ακόμη και την </w:t>
      </w:r>
      <w:r>
        <w:rPr>
          <w:rFonts w:eastAsia="Times New Roman" w:cs="Times New Roman"/>
          <w:szCs w:val="24"/>
        </w:rPr>
        <w:t>έ</w:t>
      </w:r>
      <w:r>
        <w:rPr>
          <w:rFonts w:eastAsia="Times New Roman" w:cs="Times New Roman"/>
          <w:szCs w:val="24"/>
        </w:rPr>
        <w:t xml:space="preserve">κθεση του Ευρωπαϊκού Ελεγκτικού Συνεδρίου. Καλά κάνετε και επιχειρείτε τρία χρόνια τώρα να παρουσιάζετε το άσπρο μαύρο, με όλα τα μέσα </w:t>
      </w:r>
      <w:r>
        <w:rPr>
          <w:rFonts w:eastAsia="Times New Roman" w:cs="Times New Roman"/>
          <w:szCs w:val="24"/>
        </w:rPr>
        <w:t xml:space="preserve">μαζικής ενημέρωσης, τρία χρόνια σε σχέση με την Κυβέρνηση. Όμως, να ακυρώνετε εσείς και την </w:t>
      </w:r>
      <w:r>
        <w:rPr>
          <w:rFonts w:eastAsia="Times New Roman" w:cs="Times New Roman"/>
          <w:szCs w:val="24"/>
        </w:rPr>
        <w:t>έ</w:t>
      </w:r>
      <w:r>
        <w:rPr>
          <w:rFonts w:eastAsia="Times New Roman" w:cs="Times New Roman"/>
          <w:szCs w:val="24"/>
        </w:rPr>
        <w:t>κθεση του Ευρωπαϊκού Ελεγκτικού Συνεδρίου; Εσείς, οι δήθεν υπερασπιστές των ευρωπαϊκών θεσμών;</w:t>
      </w:r>
    </w:p>
    <w:p w14:paraId="6BEEFF2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Κύριε Καραμανλή και κύριε Χατζηδάκη, μετά την </w:t>
      </w:r>
      <w:r>
        <w:rPr>
          <w:rFonts w:eastAsia="Times New Roman" w:cs="Times New Roman"/>
          <w:szCs w:val="24"/>
        </w:rPr>
        <w:t>έ</w:t>
      </w:r>
      <w:r>
        <w:rPr>
          <w:rFonts w:eastAsia="Times New Roman" w:cs="Times New Roman"/>
          <w:szCs w:val="24"/>
        </w:rPr>
        <w:t xml:space="preserve">κθεση του Ευρωπαϊκού </w:t>
      </w:r>
      <w:r>
        <w:rPr>
          <w:rFonts w:eastAsia="Times New Roman" w:cs="Times New Roman"/>
          <w:szCs w:val="24"/>
        </w:rPr>
        <w:t>Ελεγκτικού Συνεδρίου έχουν όλοι καταλάβει γιατί καθυστέρησαν τα έργα, γιατί κόστισαν πολύ περισσότερο, γιατί μειώσατε το φυσικό αντικείμενο, γιατί τα όργανα της Ευρωπαϊκής Επιτροπής ξεσκονίζουν τις εγκρίσεις των τμημάτων που αφαιρέσατε από τις παραχωρήσεις</w:t>
      </w:r>
      <w:r>
        <w:rPr>
          <w:rFonts w:eastAsia="Times New Roman" w:cs="Times New Roman"/>
          <w:szCs w:val="24"/>
        </w:rPr>
        <w:t xml:space="preserve">, όπως είναι το Πάτρα-Πύργος, όπως είναι ο Ε65, όπως είναι τα υπόλοιπα τμήματα. </w:t>
      </w:r>
    </w:p>
    <w:p w14:paraId="6BEEFF2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Δίνετε και ένα μήνυμα στους πολίτες: Να μην πιστεύουν στα μάτια τους αλλά εσάς. Να πιστέψουν εσάς, γιατί εμείς τελειώσαμε τα έργα και το κακό Ευρωπαϊκό Ελεγκτικό Συνέδριο διαπ</w:t>
      </w:r>
      <w:r>
        <w:rPr>
          <w:rFonts w:eastAsia="Times New Roman" w:cs="Times New Roman"/>
          <w:szCs w:val="24"/>
        </w:rPr>
        <w:t>ίστωσε ότι δεν είχατε ως το 2014 ολοκληρώσει ούτε τις απαλλοτριώσεις ούτε τις αδειοδοτήσεις. Είχατε αφαιρέσει το 55% του φυσικού αντικειμένου και είχατε προβλέψει πανωπροίκια 1,2 δισεκατομμυρίων ευρώ. Αυτά τα λέει το Ευρωπαϊκό Ελεγκτικό Συνέδριο σε εσάς πο</w:t>
      </w:r>
      <w:r>
        <w:rPr>
          <w:rFonts w:eastAsia="Times New Roman" w:cs="Times New Roman"/>
          <w:szCs w:val="24"/>
        </w:rPr>
        <w:t xml:space="preserve">υ είσαστε άριστοι! </w:t>
      </w:r>
    </w:p>
    <w:p w14:paraId="6BEEFF2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Μετά από πέντε μήνες δημόσιας και εξαντλητικής διαβούλευσης και τέσσερις συνεδριάσεις στην αρμόδια Επιτροπή Παραγωγής και Εμπορίου εισηγούμαστε προς ψήφιση το σχέδιο νόμου. </w:t>
      </w:r>
    </w:p>
    <w:p w14:paraId="6BEEFF2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Δυστυχώς, παρ</w:t>
      </w:r>
      <w:r>
        <w:rPr>
          <w:rFonts w:eastAsia="Times New Roman" w:cs="Times New Roman"/>
          <w:szCs w:val="24"/>
        </w:rPr>
        <w:t xml:space="preserve">’ </w:t>
      </w:r>
      <w:r>
        <w:rPr>
          <w:rFonts w:eastAsia="Times New Roman" w:cs="Times New Roman"/>
          <w:szCs w:val="24"/>
        </w:rPr>
        <w:t>ότι το εύρος και η θεματολογία αφορούν όλα αυτά</w:t>
      </w:r>
      <w:r>
        <w:rPr>
          <w:rFonts w:eastAsia="Times New Roman" w:cs="Times New Roman"/>
          <w:szCs w:val="24"/>
        </w:rPr>
        <w:t xml:space="preserve"> τα θέματα την καθημερινότητα του πολίτη, την ποιότητα της ζωής μας, τη ζωή χιλιάδων επαγγελματιών και εργαζομένων πολλών κατηγοριών, παρ</w:t>
      </w:r>
      <w:r>
        <w:rPr>
          <w:rFonts w:eastAsia="Times New Roman" w:cs="Times New Roman"/>
          <w:szCs w:val="24"/>
        </w:rPr>
        <w:t xml:space="preserve">’ </w:t>
      </w:r>
      <w:r>
        <w:rPr>
          <w:rFonts w:eastAsia="Times New Roman" w:cs="Times New Roman"/>
          <w:szCs w:val="24"/>
        </w:rPr>
        <w:t>ότι καταβάλαμε προσπάθεια ευρύτερων συγκλίσεων και ενός ειλικρινούς διαλόγου με όλα τα κόμματα, σήμερα ακούσαμε την Α</w:t>
      </w:r>
      <w:r>
        <w:rPr>
          <w:rFonts w:eastAsia="Times New Roman" w:cs="Times New Roman"/>
          <w:szCs w:val="24"/>
        </w:rPr>
        <w:t xml:space="preserve">ξιωματική Αντιπολίτευση για μια ακόμη φορά να κινείται στον ίδιο δρόμο του κιτρινισμού, της στρέβλωσης της αλήθειας και της υπεράσπισης συγκεκριμένων συμφερόντων και καταλαβαίνουμε το γιατί. </w:t>
      </w:r>
    </w:p>
    <w:p w14:paraId="6BEEFF2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και ο παλαιοκομματισμός, δυστυχώς για τη χώρα, </w:t>
      </w:r>
      <w:r>
        <w:rPr>
          <w:rFonts w:eastAsia="Times New Roman" w:cs="Times New Roman"/>
          <w:szCs w:val="24"/>
        </w:rPr>
        <w:t>διαχρονικά αντιμετώπιζε τις μεταφορές ως τον κύριο χώρο άσκησης παλαιοκομματικών πολιτικών και εξυπηρέτησης συμφερόντων. Νομοθετούσε θυσιάζοντας το δημόσιο συμφέρον, το περιβάλλον, τους κανόνες και την κοινή λογική, για τη συγκρότηση παλαιοκομματικών μηχαν</w:t>
      </w:r>
      <w:r>
        <w:rPr>
          <w:rFonts w:eastAsia="Times New Roman" w:cs="Times New Roman"/>
          <w:szCs w:val="24"/>
        </w:rPr>
        <w:t>ισμών. Νομοθετούσε αφήνοντας κενά και «γκρίζες» ζώνες, για να εξυπηρετηθούν λίγοι και εκλεκτοί.</w:t>
      </w:r>
    </w:p>
    <w:p w14:paraId="6BEEFF28"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Αγαπητοί συνάδελφοι της Νέας Δημοκρατίας, είναι πράγματι λυπηρό για εσάς να βλέπετε να γκρεμίζονται ένα-ένα τα άρθρα του παλαιοκομματισμού που είχατε χτίσει, να</w:t>
      </w:r>
      <w:r>
        <w:rPr>
          <w:rFonts w:eastAsia="Times New Roman" w:cs="Times New Roman"/>
          <w:szCs w:val="24"/>
        </w:rPr>
        <w:t xml:space="preserve"> πέφτει φως σε κάθε σκοτεινή γωνιά εξυπηρέτησης συμφερόντων που είχατε δημιουργήσει για να σας υπηρετεί.</w:t>
      </w:r>
    </w:p>
    <w:p w14:paraId="6BEEFF2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Είναι ακόμα πιο λυπηρό για εσάς, τους δήθεν μεταρρυθμιστές, τους δήθεν εκπροσώπους της αγοράς, τους δήθεν υπερασπιστές των νέων τεχνολογιών, να αποδεικ</w:t>
      </w:r>
      <w:r>
        <w:rPr>
          <w:rFonts w:eastAsia="Times New Roman" w:cs="Times New Roman"/>
          <w:szCs w:val="24"/>
        </w:rPr>
        <w:t>νύετε πόσο αναχρονιστικοί έχετε παραμείνει, πόσο αταλάντευτοι παραμείνατε στην εξυπηρέτηση συμφερόντων, πόσο ακλόνητοι έχετε μείνει στην πολιτική άνισης μεταχείρισης των πολιτών, πόσο αταλάντευτοι είστε στην ευνοιοκρατία των δικών σας εκλεκτών συμφερόντων,</w:t>
      </w:r>
      <w:r>
        <w:rPr>
          <w:rFonts w:eastAsia="Times New Roman" w:cs="Times New Roman"/>
          <w:szCs w:val="24"/>
        </w:rPr>
        <w:t xml:space="preserve"> πόσο αμετανόητοι λάτρεις του παλαιοκομματισμού παραμείνατε. </w:t>
      </w:r>
    </w:p>
    <w:p w14:paraId="6BEEFF2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Θα ήθελα να παρουσιάσω το σχέδιο νόμου, μια κατηγοριοποίηση των διατάξεων που περιλαμβάνει και τους στόχους του. </w:t>
      </w:r>
    </w:p>
    <w:p w14:paraId="6BEEFF2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Η πρώτη κατηγορία θεμάτων αφορά τη θεσμοθέτηση κενών «γκρίζων» ζωνών, θα μπορούσ</w:t>
      </w:r>
      <w:r>
        <w:rPr>
          <w:rFonts w:eastAsia="Times New Roman" w:cs="Times New Roman"/>
          <w:szCs w:val="24"/>
        </w:rPr>
        <w:t>αμε να πούμε, που άφηναν το περιθώριο καταστρατήγησης της νομοθεσίας σε βάρος του ελληνικού λαού. Είναι γνωστά σε όλους και για πολλά χρόνια αυτά τα φαινόμενα, που δεν αντιμετωπίζονταν για χρόνια. Χαρακτηριστικά παραδείγματα αποτελούν η ρύθμιση για τις ετα</w:t>
      </w:r>
      <w:r>
        <w:rPr>
          <w:rFonts w:eastAsia="Times New Roman" w:cs="Times New Roman"/>
          <w:szCs w:val="24"/>
        </w:rPr>
        <w:t>ιρείες διαμεσολάβησης επιβατικών δημόσιας χρήσης, η ρύθμιση για τις εταιρείες διαμεσολάβησης ενοικίασης αυτοκινήτων με οδηγό, οι διατάξεις για τον έλεγχο των εισαγόμενων αυτοκινήτων, η ρύθμιση για την εξυπηρέτηση των πολιτών με την κατάργηση του γκισέ στις</w:t>
      </w:r>
      <w:r>
        <w:rPr>
          <w:rFonts w:eastAsia="Times New Roman" w:cs="Times New Roman"/>
          <w:szCs w:val="24"/>
        </w:rPr>
        <w:t xml:space="preserve"> υπηρεσίες μεταφορών των </w:t>
      </w:r>
      <w:r>
        <w:rPr>
          <w:rFonts w:eastAsia="Times New Roman" w:cs="Times New Roman"/>
          <w:szCs w:val="24"/>
        </w:rPr>
        <w:t>π</w:t>
      </w:r>
      <w:r>
        <w:rPr>
          <w:rFonts w:eastAsia="Times New Roman" w:cs="Times New Roman"/>
          <w:szCs w:val="24"/>
        </w:rPr>
        <w:t xml:space="preserve">εριφερειών και επομένως, το χτύπημα των μεσαζόντων. </w:t>
      </w:r>
    </w:p>
    <w:p w14:paraId="6BEEFF2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Για να δούμε, όμως, τις «γκρίζες» ζώνες, για να δούμε τι δημιουργήσατε. Υπάρχουν τα επιβατικά δημόσιας χρήσης. Είναι συγκεκριμένος αριθμός. Ανοίξατε το επάγγελμα του ταξί, θεσπί</w:t>
      </w:r>
      <w:r>
        <w:rPr>
          <w:rFonts w:eastAsia="Times New Roman" w:cs="Times New Roman"/>
          <w:szCs w:val="24"/>
        </w:rPr>
        <w:t>σατε μεγαλύτερο αριθμό σε σχέση με τις ευρωπαϊκές χώρες. Ορίζει ο νόμος, που εσείς κάνατε, το τιμολόγιο, την έδρα, τη φορολογία, τις ασφαλιστικές εισφορές. Θεσπίσατε την ενοικίαση αυτοκινήτων με οδηγό. Είχατε μάλιστα δώδεκα ώρες, το κάνατε έξι, αλλά και εί</w:t>
      </w:r>
      <w:r>
        <w:rPr>
          <w:rFonts w:eastAsia="Times New Roman" w:cs="Times New Roman"/>
          <w:szCs w:val="24"/>
        </w:rPr>
        <w:t>κοσι έξι να το κάνατε, με τις «γκρίζες» ζώνες</w:t>
      </w:r>
      <w:r>
        <w:rPr>
          <w:rFonts w:eastAsia="Times New Roman" w:cs="Times New Roman"/>
          <w:szCs w:val="24"/>
        </w:rPr>
        <w:t>,</w:t>
      </w:r>
      <w:r>
        <w:rPr>
          <w:rFonts w:eastAsia="Times New Roman" w:cs="Times New Roman"/>
          <w:szCs w:val="24"/>
        </w:rPr>
        <w:t xml:space="preserve"> που είχατε θα καταστρατηγούσε τη νομοθεσία που εσείς ψηφίσατε.</w:t>
      </w:r>
    </w:p>
    <w:p w14:paraId="6BEEFF2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Ποιο είναι, λοιπόν, το θεσμικό πλαίσιο; Ποιοι είναι οι μηχανισμοί ελέγχου που είχατε, ποια τα χαρακτηριστικά των οδηγών, ποιος ο έλεγχος των συμβά</w:t>
      </w:r>
      <w:r>
        <w:rPr>
          <w:rFonts w:eastAsia="Times New Roman" w:cs="Times New Roman"/>
          <w:szCs w:val="24"/>
        </w:rPr>
        <w:t>σεων; Τίποτα. Αφήσατε να αναπτυχθούν εταιρείες διαμεσολάβησης…</w:t>
      </w:r>
    </w:p>
    <w:p w14:paraId="6BEEFF2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 xml:space="preserve">ομιλίας </w:t>
      </w:r>
      <w:r>
        <w:rPr>
          <w:rFonts w:eastAsia="Times New Roman" w:cs="Times New Roman"/>
          <w:szCs w:val="24"/>
        </w:rPr>
        <w:t>του κυρίου Υπουργού)</w:t>
      </w:r>
    </w:p>
    <w:p w14:paraId="6BEEFF2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Πρόεδρε, έχω μόνο δέκα λεπτά;</w:t>
      </w:r>
    </w:p>
    <w:p w14:paraId="6BEEFF3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Συνεχίστε, κύριε Υπουργέ, έχετε χρόνο. </w:t>
      </w:r>
    </w:p>
    <w:p w14:paraId="6BEEFF3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Ποιοι είναι ιδιοκτήτες; Ποιοι φορολογούνται; Τι αποδείξεις εκδίδουν; Τίποτα. Συνέπεια; Το απόλυτο χάος. </w:t>
      </w:r>
    </w:p>
    <w:p w14:paraId="6BEEFF3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Για να είμαστε πάρα πολύ ειλικρινείς, εμείς ούτε υπερασπιζόμαστε, αλλά ούτε είμαστε αντιμέτωποι με</w:t>
      </w:r>
      <w:r>
        <w:rPr>
          <w:rFonts w:eastAsia="Times New Roman" w:cs="Times New Roman"/>
          <w:szCs w:val="24"/>
        </w:rPr>
        <w:t xml:space="preserve"> καμιά εταιρεία. Αυτά τα κάνετε εσείς. Εσείς μιλάτε για την υπεράσπιση της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γίνατε και μαχητές της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ξαφνικά, μετά την απόφαση του </w:t>
      </w:r>
      <w:r>
        <w:rPr>
          <w:rFonts w:eastAsia="Times New Roman" w:cs="Times New Roman"/>
          <w:szCs w:val="24"/>
        </w:rPr>
        <w:t xml:space="preserve">Ευρωπαϊκού Δικαστηρίου, αν και ο Κοινοβουλευτικός σας Εκπρόσωπος το «γκρίζαρε». Είναι δυο οι γραμμές που έχετε. Το παρακολουθούμε. </w:t>
      </w:r>
    </w:p>
    <w:p w14:paraId="6BEEFF3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Θα μας πείτε εάν ανέχεστε όλη αυτή την κοροϊδία που γίνεται απέναντι στον ελληνικό λαό; Θα μας πείτε, επειδή έχουν ακουστεί </w:t>
      </w:r>
      <w:r>
        <w:rPr>
          <w:rFonts w:eastAsia="Times New Roman" w:cs="Times New Roman"/>
          <w:szCs w:val="24"/>
        </w:rPr>
        <w:t xml:space="preserve">και διάφορα και για να παρουσιάσουμε τον «κιτρινισμό» σας, εάν η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έχει έδρα στο εξωτερικό; Έχει μετόχους από τις βρετανικές Παρθένες Νήσους και από πολλούς άλλους φορολογικούς παραδείσους στο εξωτερικό; </w:t>
      </w:r>
    </w:p>
    <w:p w14:paraId="6BEEFF3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Κύριε Καραμανλή, δεν ξέρω από πού πήρατε τ</w:t>
      </w:r>
      <w:r>
        <w:rPr>
          <w:rFonts w:eastAsia="Times New Roman" w:cs="Times New Roman"/>
          <w:szCs w:val="24"/>
        </w:rPr>
        <w:t xml:space="preserve">α στοιχεία των οκτώ χιλιάδων αυτοκινητιστών, αλλά δεν αφήσατε ένα πλαίσιο να τα ξέρουμε και εμείς. Μάλλον, έχετε μια ιδιαίτερη σχέση με 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και σας τα έχει πει ή σας έχει πει ότι έχει μετακινήσει ένα εκατομμύριο πολίτες. Πού τα ξέρετε αυτά; Να μ</w:t>
      </w:r>
      <w:r>
        <w:rPr>
          <w:rFonts w:eastAsia="Times New Roman" w:cs="Times New Roman"/>
          <w:szCs w:val="24"/>
        </w:rPr>
        <w:t xml:space="preserve">ας τα πείτε. </w:t>
      </w:r>
    </w:p>
    <w:p w14:paraId="6BEEFF3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Ξέρετε ότι δέχεται και δεχόταν κάρτες όλο αυτό τον καιρό που πήγαιναν τα χρήματα</w:t>
      </w:r>
      <w:r>
        <w:rPr>
          <w:rFonts w:eastAsia="Times New Roman" w:cs="Times New Roman"/>
          <w:szCs w:val="24"/>
        </w:rPr>
        <w:t>,</w:t>
      </w:r>
      <w:r>
        <w:rPr>
          <w:rFonts w:eastAsia="Times New Roman" w:cs="Times New Roman"/>
          <w:szCs w:val="24"/>
        </w:rPr>
        <w:t xml:space="preserve"> σε τράπεζα του εξωτερικού; Το είπε ο κ. Δρανδάκης. Όχι μόνο εσείς, αλλά και όλα τα «παπαγαλάκια» των μέσων μαζικής ενημέρωσης, πριν από λίγο καιρό βρήκαν, λέει,</w:t>
      </w:r>
      <w:r>
        <w:rPr>
          <w:rFonts w:eastAsia="Times New Roman" w:cs="Times New Roman"/>
          <w:szCs w:val="24"/>
        </w:rPr>
        <w:t xml:space="preserve"> ένα κύκλωμα που έβγαζε, μέσω των </w:t>
      </w:r>
      <w:r>
        <w:rPr>
          <w:rFonts w:eastAsia="Times New Roman" w:cs="Times New Roman"/>
          <w:szCs w:val="24"/>
          <w:lang w:val="en-US"/>
        </w:rPr>
        <w:t>POS</w:t>
      </w:r>
      <w:r>
        <w:rPr>
          <w:rFonts w:eastAsia="Times New Roman" w:cs="Times New Roman"/>
          <w:szCs w:val="24"/>
        </w:rPr>
        <w:t xml:space="preserve">, χρήματα στο εξωτερικό. Η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επιτρέπεται να τα βγάζει στο εξωτερικό; </w:t>
      </w:r>
    </w:p>
    <w:p w14:paraId="6BEEFF3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Πρέπει να καταλάβετε ότι η πολιτική σας και αυτό που θέλετε, να σταματήσουμε να οδηγούμε τη χώρα στην έξοδο από τα μνημόνια, για να υπηρετεί</w:t>
      </w:r>
      <w:r>
        <w:rPr>
          <w:rFonts w:eastAsia="Times New Roman" w:cs="Times New Roman"/>
          <w:szCs w:val="24"/>
        </w:rPr>
        <w:t xml:space="preserve">τε τις δικές σας πολιτικές, έχει λάβει τέλος. </w:t>
      </w:r>
    </w:p>
    <w:p w14:paraId="6BEEFF3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Αξιότιμοι συνάδελφοι της Νέας Δημοκρατίας, εμείς θεσμοθετούμε το πλαίσιο που διασφαλίζει να μην υπάρχει υποκλοπή του μεταφορικού έργου. </w:t>
      </w:r>
    </w:p>
    <w:p w14:paraId="6BEEFF38" w14:textId="77777777" w:rsidR="009B7D3A" w:rsidRDefault="00441D78">
      <w:pPr>
        <w:spacing w:line="600" w:lineRule="auto"/>
        <w:jc w:val="both"/>
        <w:rPr>
          <w:rFonts w:eastAsia="Times New Roman" w:cs="Times New Roman"/>
          <w:szCs w:val="24"/>
        </w:rPr>
      </w:pPr>
      <w:r>
        <w:rPr>
          <w:rFonts w:eastAsia="Times New Roman" w:cs="Times New Roman"/>
          <w:szCs w:val="24"/>
        </w:rPr>
        <w:t xml:space="preserve">Εσείς προφανώς, κατά την πάγια τακτική σας, υπερασπίζεστε συγκεκριμένες </w:t>
      </w:r>
      <w:r>
        <w:rPr>
          <w:rFonts w:eastAsia="Times New Roman" w:cs="Times New Roman"/>
          <w:szCs w:val="24"/>
        </w:rPr>
        <w:t>εταιρείες. Γιατί σας ενοχλεί να μας πείτε. Γιατί στηρίζετε τη δραστηριοποίηση των εταιρειών στο εξωτερικό χωρίς να πληρώνουν φόρους, χωρίς να πληρώνουν ασφαλιστικές εισφορές, χωρίς να ελέγχεται από τις ανεξάρτητες αρχές, όπως εκείνη των προσωπικών δεδομένω</w:t>
      </w:r>
      <w:r>
        <w:rPr>
          <w:rFonts w:eastAsia="Times New Roman" w:cs="Times New Roman"/>
          <w:szCs w:val="24"/>
        </w:rPr>
        <w:t>ν, που δήθεν υπερασπίζεστε; Για να δούμε τη</w:t>
      </w:r>
      <w:r w:rsidRPr="0070054E">
        <w:rPr>
          <w:rFonts w:eastAsia="Times New Roman" w:cs="Times New Roman"/>
          <w:szCs w:val="24"/>
        </w:rPr>
        <w:t xml:space="preserve"> </w:t>
      </w:r>
      <w:r>
        <w:rPr>
          <w:rFonts w:eastAsia="Times New Roman" w:cs="Times New Roman"/>
          <w:szCs w:val="24"/>
        </w:rPr>
        <w:t xml:space="preserve">ντροπή που υπερασπίζεστε. </w:t>
      </w:r>
    </w:p>
    <w:p w14:paraId="6BEEFF3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Σας καταθέτω μια σειρά από διαφημίσεις της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«Κερδίστε 200 ευρώ». «Έκπτωση 30% με </w:t>
      </w:r>
      <w:r>
        <w:rPr>
          <w:rFonts w:eastAsia="Times New Roman" w:cs="Times New Roman"/>
          <w:szCs w:val="24"/>
          <w:lang w:val="en-US"/>
        </w:rPr>
        <w:t>PayPal</w:t>
      </w:r>
      <w:r>
        <w:rPr>
          <w:rFonts w:eastAsia="Times New Roman" w:cs="Times New Roman"/>
          <w:szCs w:val="24"/>
        </w:rPr>
        <w:t xml:space="preserve">». «Τώρα το </w:t>
      </w:r>
      <w:r>
        <w:rPr>
          <w:rFonts w:eastAsia="Times New Roman" w:cs="Times New Roman"/>
          <w:szCs w:val="24"/>
        </w:rPr>
        <w:t>«</w:t>
      </w:r>
      <w:r>
        <w:rPr>
          <w:rFonts w:eastAsia="Times New Roman" w:cs="Times New Roman"/>
          <w:szCs w:val="24"/>
          <w:lang w:val="en-US"/>
        </w:rPr>
        <w:t>BEAT</w:t>
      </w:r>
      <w:r>
        <w:rPr>
          <w:rFonts w:eastAsia="Times New Roman" w:cs="Times New Roman"/>
          <w:szCs w:val="24"/>
        </w:rPr>
        <w:t>»</w:t>
      </w:r>
      <w:r>
        <w:rPr>
          <w:rFonts w:eastAsia="Times New Roman" w:cs="Times New Roman"/>
          <w:szCs w:val="24"/>
        </w:rPr>
        <w:t xml:space="preserve"> σου δίνει να μετακινηθείς άνετα με 50% με κάρτα </w:t>
      </w:r>
      <w:r>
        <w:rPr>
          <w:rFonts w:eastAsia="Times New Roman" w:cs="Times New Roman"/>
          <w:szCs w:val="24"/>
          <w:lang w:val="en-US"/>
        </w:rPr>
        <w:t>PayPal</w:t>
      </w:r>
      <w:r>
        <w:rPr>
          <w:rFonts w:eastAsia="Times New Roman" w:cs="Times New Roman"/>
          <w:szCs w:val="24"/>
        </w:rPr>
        <w:t xml:space="preserve">». Τις </w:t>
      </w:r>
      <w:r>
        <w:rPr>
          <w:rFonts w:eastAsia="Times New Roman" w:cs="Times New Roman"/>
          <w:szCs w:val="24"/>
        </w:rPr>
        <w:t>α</w:t>
      </w:r>
      <w:r>
        <w:rPr>
          <w:rFonts w:eastAsia="Times New Roman" w:cs="Times New Roman"/>
          <w:szCs w:val="24"/>
        </w:rPr>
        <w:t>πόκριε</w:t>
      </w:r>
      <w:r>
        <w:rPr>
          <w:rFonts w:eastAsia="Times New Roman" w:cs="Times New Roman"/>
          <w:szCs w:val="24"/>
        </w:rPr>
        <w:t xml:space="preserve">ς έχουν άλλη εκπτωτική πολιτική. </w:t>
      </w:r>
    </w:p>
    <w:p w14:paraId="6BEEFF3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Τα καταθέτω για να τα δώσετε στους Βουλευτές της Νέας Δημοκρατίας, που μας έλεγαν μαζί με τον κ. Δρανδάκη ότι έκαναν επιδότηση. Λέει</w:t>
      </w:r>
      <w:r w:rsidRPr="0070054E">
        <w:rPr>
          <w:rFonts w:eastAsia="Times New Roman" w:cs="Times New Roman"/>
          <w:szCs w:val="24"/>
        </w:rPr>
        <w:t>,</w:t>
      </w:r>
      <w:r>
        <w:rPr>
          <w:rFonts w:eastAsia="Times New Roman" w:cs="Times New Roman"/>
          <w:szCs w:val="24"/>
        </w:rPr>
        <w:t xml:space="preserve"> έκανε επιδότηση η Νέα Δημοκρατία. Να τρελαίνεται κανείς. </w:t>
      </w:r>
    </w:p>
    <w:p w14:paraId="6BEEFF3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w:t>
      </w:r>
      <w:r>
        <w:rPr>
          <w:rFonts w:eastAsia="Times New Roman" w:cs="Times New Roman"/>
          <w:szCs w:val="24"/>
        </w:rPr>
        <w:t>κ. Χρήστος Σπίρτζης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BEEFF3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Τα λεφτά όμως αυτά, που γλίτωναν από τη φορολογία, πήγαιναν στην εκπτωτι</w:t>
      </w:r>
      <w:r>
        <w:rPr>
          <w:rFonts w:eastAsia="Times New Roman" w:cs="Times New Roman"/>
          <w:szCs w:val="24"/>
        </w:rPr>
        <w:t xml:space="preserve">κή πολιτική για να αποδομείται ο νόμος που εσείς ψηφίσατε. </w:t>
      </w:r>
    </w:p>
    <w:p w14:paraId="6BEEFF3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Το δεύτερο που θα ήθελα να καταθέσω -δεν είναι επίσημο, στο διαδίκτυο κυκλοφορούν- είναι αν πραγματικά αυτές οι </w:t>
      </w:r>
      <w:r>
        <w:rPr>
          <w:rFonts w:eastAsia="Times New Roman" w:cs="Times New Roman"/>
          <w:szCs w:val="24"/>
          <w:lang w:val="en-US"/>
        </w:rPr>
        <w:t>offshore</w:t>
      </w:r>
      <w:r>
        <w:rPr>
          <w:rFonts w:eastAsia="Times New Roman" w:cs="Times New Roman"/>
          <w:szCs w:val="24"/>
        </w:rPr>
        <w:t xml:space="preserve"> εταιρείες που αναφέρονται εδώ ήταν στο μετοχολόγιο της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πριν πουληθεί το 2017; </w:t>
      </w:r>
    </w:p>
    <w:p w14:paraId="6BEEFF3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Τα καταθέτω, για να ξέρουμε τι γίνεται. </w:t>
      </w:r>
    </w:p>
    <w:p w14:paraId="6BEEFF3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Χρήστος Σπίρτζης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szCs w:val="24"/>
        </w:rPr>
        <w:t>Πρακτικών της Βουλής)</w:t>
      </w:r>
    </w:p>
    <w:p w14:paraId="6BEEFF4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Είπε ο κ. Γεωργιάδης: «</w:t>
      </w:r>
      <w:r>
        <w:rPr>
          <w:rFonts w:eastAsia="Times New Roman" w:cs="Times New Roman"/>
          <w:szCs w:val="24"/>
          <w:lang w:val="en-US"/>
        </w:rPr>
        <w:t>A</w:t>
      </w:r>
      <w:r>
        <w:rPr>
          <w:rFonts w:eastAsia="Times New Roman" w:cs="Times New Roman"/>
          <w:szCs w:val="24"/>
        </w:rPr>
        <w:t xml:space="preserve">πό το κέρδος της. Τι σας ενοχλεί, όταν δίνει το κέρδος στους πολίτες;». Κανένα πρόβλημα, κύριε Γεωργιάδη. Μόνο που η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xml:space="preserve"> δεν έχει κέρδη. Από το 2011, που δημιουργήθηκε μέχρι σήμερα στη χώρα μας, το παράρ</w:t>
      </w:r>
      <w:r>
        <w:rPr>
          <w:rFonts w:eastAsia="Times New Roman" w:cs="Times New Roman"/>
          <w:szCs w:val="24"/>
        </w:rPr>
        <w:t>τημα είναι μόνιμα μέσα. Ποια κέρδη; Και εμείς αυτό λέμε. Πού είναι αυτή η εταιρεία που έχει κέρδη και ως νέος Ρομπέν των Δασών τα παίρνει από τους κακούς ταξιτζήδες και τα διανέμει στους πολίτες; Πού είναι; Αφού δεν έχει κέρδη. Είναι ένα θέμα το να μην έχε</w:t>
      </w:r>
      <w:r>
        <w:rPr>
          <w:rFonts w:eastAsia="Times New Roman" w:cs="Times New Roman"/>
          <w:szCs w:val="24"/>
        </w:rPr>
        <w:t xml:space="preserve">ις κέρδη και να μοιράζεις λεφτά. Κάτι άλλο συμβαίνει. </w:t>
      </w:r>
    </w:p>
    <w:p w14:paraId="6BEEFF4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Τι να περιμένει, όμως, κανείς, πραγματικά, όταν δεν διαβάζετε καν –καλά να μην παρακολουθείτε την προσπάθεια που γίνεται μέσα στη Βουλή- το σχέδιο νόμου. Πού απαγορεύτηκε η αξιολόγηση; Πού το είδατε αυ</w:t>
      </w:r>
      <w:r>
        <w:rPr>
          <w:rFonts w:eastAsia="Times New Roman" w:cs="Times New Roman"/>
          <w:szCs w:val="24"/>
        </w:rPr>
        <w:t xml:space="preserve">τό; Εδώ, θεσπίζουμε και διατάξεις να αξιολογούνται όλοι οι αυτοκινητιστές και να υπάρχει και πλατφόρμα που θα κάνουν καταγγελία οι πολίτες. </w:t>
      </w:r>
    </w:p>
    <w:p w14:paraId="6BEEFF4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Δεν πρόκειται, όμως, αγαπητοί συνάδελφοι της Νέας Δημοκρατίας, να πάμε απέναντι στην κοινωνία. Εμείς πάμε να πείσου</w:t>
      </w:r>
      <w:r>
        <w:rPr>
          <w:rFonts w:eastAsia="Times New Roman" w:cs="Times New Roman"/>
          <w:szCs w:val="24"/>
        </w:rPr>
        <w:t xml:space="preserve">με τις επαγγελματικές ομάδες να τηρούνται οι κανονισμοί και οι νόμοι, να υπάρχει από τον ίδιο τον κλάδο, ει δυνατόν, έλεγχος για να γίνουν πολύ καλύτεροι. </w:t>
      </w:r>
    </w:p>
    <w:p w14:paraId="6BEEFF4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Ειπώθηκαν πολλά. Για να καταλάβουμε πώς κινήθηκε η Νέα Δημοκρατία, λέω τα εξής: Έρχομαι στο θέμα του</w:t>
      </w:r>
      <w:r>
        <w:rPr>
          <w:rFonts w:eastAsia="Times New Roman" w:cs="Times New Roman"/>
          <w:szCs w:val="24"/>
        </w:rPr>
        <w:t xml:space="preserve"> ΚΤΕΟ. Από τον νόμο του 2001 -μιλάω για τη δική σας νομοθεσία για την οργάνωση και λειτουργία των ΚΤΕΟ- βγήκαν πολλές κοινές υπουργικές αποφάσεις. Καταλήγουμε στο 2012 που επιβάλλεται προσωρινή αφαίρεση της άδειας λειτουργίας ή προσωρινή απαγόρευση λειτουρ</w:t>
      </w:r>
      <w:r>
        <w:rPr>
          <w:rFonts w:eastAsia="Times New Roman" w:cs="Times New Roman"/>
          <w:szCs w:val="24"/>
        </w:rPr>
        <w:t xml:space="preserve">γίας ιδιωτικού ΚΤΕΟ, αν αναιτιολόγητα δεν ενημερώνεται εντός λεπτού της ώρας από την έκδοση τεχνικού δελτίου σε ένα ΚΤΕΟ. Αυτό ήταν επί Αναπληρωτού Υπουργού κ. Καλογιάννη. </w:t>
      </w:r>
    </w:p>
    <w:p w14:paraId="6BEEFF4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Τον Γενάρη του 2015, ο Υφυπουργός κ. Παπαδόπουλος –είχαν προκηρυχθεί εκλογές, τα πά</w:t>
      </w:r>
      <w:r>
        <w:rPr>
          <w:rFonts w:eastAsia="Times New Roman" w:cs="Times New Roman"/>
          <w:szCs w:val="24"/>
        </w:rPr>
        <w:t xml:space="preserve">ντα- καταργεί την κοινή υπουργική απόφαση του 2012 και επιβάλλει κυρώσεις για αναιτιολόγητη μη αυτόματη ενημέρωση το αργότερο μέχρι τις 0.00΄ της ημέρας, για να μην μπορεί να γίνει άμεσος και απευθείας έλεγχος των αυτοκινήτων που είναι στα ΚΤΕΟ. </w:t>
      </w:r>
    </w:p>
    <w:p w14:paraId="6BEEFF4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Καταθέτω </w:t>
      </w:r>
      <w:r>
        <w:rPr>
          <w:rFonts w:eastAsia="Times New Roman" w:cs="Times New Roman"/>
          <w:szCs w:val="24"/>
        </w:rPr>
        <w:t xml:space="preserve">τις αποφάσεις στα Πρακτικά, για να τις δώσετε στη Νέα Δημοκρατία και να δει πώς έστηνε βήμα, βήμα τον παλαιοκομματισμό και την εξυπηρέτηση συμφερόντων στις μεταφορές, για να μην μπορούν να γίνουν έλεγχοι, ούτε στην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xml:space="preserve">, ούτε στην </w:t>
      </w:r>
      <w:r>
        <w:rPr>
          <w:rFonts w:eastAsia="Times New Roman" w:cs="Times New Roman"/>
          <w:szCs w:val="24"/>
        </w:rPr>
        <w:t>«</w:t>
      </w:r>
      <w:r>
        <w:rPr>
          <w:rFonts w:eastAsia="Times New Roman" w:cs="Times New Roman"/>
          <w:szCs w:val="24"/>
          <w:lang w:val="en-US"/>
        </w:rPr>
        <w:t>TAXIBEAT</w:t>
      </w:r>
      <w:r>
        <w:rPr>
          <w:rFonts w:eastAsia="Times New Roman" w:cs="Times New Roman"/>
          <w:szCs w:val="24"/>
        </w:rPr>
        <w:t>»</w:t>
      </w:r>
      <w:r>
        <w:rPr>
          <w:rFonts w:eastAsia="Times New Roman" w:cs="Times New Roman"/>
          <w:szCs w:val="24"/>
        </w:rPr>
        <w:t>, ούτε στα ΚΤ</w:t>
      </w:r>
      <w:r>
        <w:rPr>
          <w:rFonts w:eastAsia="Times New Roman" w:cs="Times New Roman"/>
          <w:szCs w:val="24"/>
        </w:rPr>
        <w:t xml:space="preserve">ΕΟ, ούτε πουθενά. </w:t>
      </w:r>
    </w:p>
    <w:p w14:paraId="6BEEFF46"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Χρήστος Σπίρτζης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BEEFF47" w14:textId="77777777" w:rsidR="009B7D3A" w:rsidRDefault="00441D78">
      <w:pPr>
        <w:tabs>
          <w:tab w:val="left" w:pos="2940"/>
        </w:tabs>
        <w:spacing w:line="600" w:lineRule="auto"/>
        <w:ind w:firstLine="709"/>
        <w:jc w:val="both"/>
        <w:rPr>
          <w:rFonts w:eastAsia="Times New Roman"/>
          <w:szCs w:val="24"/>
        </w:rPr>
      </w:pPr>
      <w:r>
        <w:rPr>
          <w:rFonts w:eastAsia="Times New Roman" w:cs="Times New Roman"/>
          <w:szCs w:val="24"/>
        </w:rPr>
        <w:t>Κύριε Καραμανλή, να δούμε</w:t>
      </w:r>
      <w:r>
        <w:rPr>
          <w:rFonts w:eastAsia="Times New Roman" w:cs="Times New Roman"/>
          <w:szCs w:val="24"/>
        </w:rPr>
        <w:t xml:space="preserve"> διάφοροι διευθυντές Υπουργών που υπηρέτησαν στο Υπουργείο Μεταφορών εάν έχουν οι συγγενείς τους ΚΤΕΟ. </w:t>
      </w:r>
      <w:r>
        <w:rPr>
          <w:rFonts w:eastAsia="Times New Roman"/>
          <w:szCs w:val="24"/>
        </w:rPr>
        <w:t xml:space="preserve">Να το δούμε, γιατί είναι κοινά μυστικά όλα αυτά απ’ αυτούς που κατηγορούσαν και καταργούσαν τις διατάξεις. </w:t>
      </w:r>
    </w:p>
    <w:p w14:paraId="6BEEFF48"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Η δεύτερη κατηγορία θεμάτων σχετίζεται με του</w:t>
      </w:r>
      <w:r>
        <w:rPr>
          <w:rFonts w:eastAsia="Times New Roman"/>
          <w:szCs w:val="24"/>
        </w:rPr>
        <w:t>ς κανόνες και το θεσμικό πλαίσιο σε αρκετά θέματα</w:t>
      </w:r>
      <w:r>
        <w:rPr>
          <w:rFonts w:eastAsia="Times New Roman"/>
          <w:szCs w:val="24"/>
        </w:rPr>
        <w:t>,</w:t>
      </w:r>
      <w:r>
        <w:rPr>
          <w:rFonts w:eastAsia="Times New Roman"/>
          <w:szCs w:val="24"/>
        </w:rPr>
        <w:t xml:space="preserve"> που η υπάρχουσα νομοθεσία είχε αστοχήσει ή δεν είχε αποτελέσματα στην καθημερινότητα του πολίτη, με άμεσες συνέπειες στον πολιτισμό μας, στην ασφάλεια των πολιτών, στην οδική συμπεριφορά όλων μας, στις ζωέ</w:t>
      </w:r>
      <w:r>
        <w:rPr>
          <w:rFonts w:eastAsia="Times New Roman"/>
          <w:szCs w:val="24"/>
        </w:rPr>
        <w:t>ς και στην υγεία μας και κυρίως στους συμπολίτες μας με αναπηρία.</w:t>
      </w:r>
    </w:p>
    <w:p w14:paraId="6BEEFF49"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Χαρακτηριστικά παραδείγματα αποτελούν τα έντεκα πρώτα άρθρα που, επιτέλους, φτιάχνουν πειθαρχικά συμβούλια για τους αυτοκινητιστές, γιατί δεν συγκροτούνταν ποτέ και γιατί διαγράφονταν οι πει</w:t>
      </w:r>
      <w:r>
        <w:rPr>
          <w:rFonts w:eastAsia="Times New Roman"/>
          <w:szCs w:val="24"/>
        </w:rPr>
        <w:t xml:space="preserve">θαρχικές τους ποινές. </w:t>
      </w:r>
      <w:r>
        <w:rPr>
          <w:rFonts w:eastAsia="Times New Roman"/>
          <w:szCs w:val="24"/>
          <w:lang w:val="en-US"/>
        </w:rPr>
        <w:t>N</w:t>
      </w:r>
      <w:r>
        <w:rPr>
          <w:rFonts w:eastAsia="Times New Roman"/>
          <w:szCs w:val="24"/>
        </w:rPr>
        <w:t>ομοθετούμε κανόνες, νομοθετούμε πλατφόρμα για καταγγελία των πολιτών στους αυτοκινητιστές που δεν τηρούν αυτούς του κανόνες, επιτέλους, κάτι που δεν έκανε η Νέα Δημοκρατία. Εμείς είμαστε υπέρ της αξιολόγησης, όχι εσείς.</w:t>
      </w:r>
    </w:p>
    <w:p w14:paraId="6BEEFF4A"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Βέβαια, σ’ αυ</w:t>
      </w:r>
      <w:r>
        <w:rPr>
          <w:rFonts w:eastAsia="Times New Roman"/>
          <w:szCs w:val="24"/>
        </w:rPr>
        <w:t>τήν την ομάδα υπάρχει και το θεσμικό πλαίσιο για τη σήμανση και τους κανόνες μετακίνησης με ποδήλατο, που δεν είχαν γίνει όλα αυτά τα χρόνια, ενώ είχαν πέσει εκατομμύρια σε μελέτες και όχι σε ποδηλατοδρόμους.</w:t>
      </w:r>
    </w:p>
    <w:p w14:paraId="6BEEFF4B"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Όσον αφορά τις αλλαγές στον ΚΟΚ, εδώ θα ήθελα ν</w:t>
      </w:r>
      <w:r>
        <w:rPr>
          <w:rFonts w:eastAsia="Times New Roman"/>
          <w:szCs w:val="24"/>
        </w:rPr>
        <w:t xml:space="preserve">α σταθώ για να αναπτύξουμε τους στόχους της πολιτικής μας. Μας λέτε ότι είναι αντισυνταγματικό. Δεν είπε αυτό η </w:t>
      </w:r>
      <w:r>
        <w:rPr>
          <w:rFonts w:eastAsia="Times New Roman"/>
          <w:szCs w:val="24"/>
        </w:rPr>
        <w:t>ε</w:t>
      </w:r>
      <w:r>
        <w:rPr>
          <w:rFonts w:eastAsia="Times New Roman"/>
          <w:szCs w:val="24"/>
        </w:rPr>
        <w:t>πιτροπή. Άλλο είπε. Μίλησε για την εξουσιοδοτική. Μίλησε για την υπουργική απόφαση. Γι’ αυτό και καταθέσαμε νομοτεχνική, που ο νόμος, το Κοινοβ</w:t>
      </w:r>
      <w:r>
        <w:rPr>
          <w:rFonts w:eastAsia="Times New Roman"/>
          <w:szCs w:val="24"/>
        </w:rPr>
        <w:t xml:space="preserve">ούλιο, εσείς δηλαδή, θα αποφασίσει τα όρια αυτά. </w:t>
      </w:r>
    </w:p>
    <w:p w14:paraId="6BEEFF4C"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Κατά καιρούς -πάμε στην ουσία λίγο- έγιναν πολλές προσπάθειες για τη διαμόρφωση του ΚΟΚ και κυρίως για τη συμμόρφωση σ’ αυτόν. Ας πούμε ότι ήταν καλοπροαίρετες. </w:t>
      </w:r>
    </w:p>
    <w:p w14:paraId="6BEEFF4D" w14:textId="77777777" w:rsidR="009B7D3A" w:rsidRDefault="00441D78">
      <w:pPr>
        <w:tabs>
          <w:tab w:val="left" w:pos="2940"/>
        </w:tabs>
        <w:spacing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Κύριε Πρόεδρε, να τελ</w:t>
      </w:r>
      <w:r>
        <w:rPr>
          <w:rFonts w:eastAsia="Times New Roman"/>
          <w:szCs w:val="24"/>
        </w:rPr>
        <w:t>ειώνουμε.</w:t>
      </w:r>
    </w:p>
    <w:p w14:paraId="6BEEFF4E" w14:textId="77777777" w:rsidR="009B7D3A" w:rsidRDefault="00441D78">
      <w:pPr>
        <w:tabs>
          <w:tab w:val="left" w:pos="2940"/>
        </w:tabs>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Δεν πειράζει, κύριε Γιακουμάτο. Άκουσα όλα τα στελέχη της Νέας Δημοκρατίας δυο βδομάδες σαν Παναγία. Θα τα ακούσετε κι εσείς τώρα.</w:t>
      </w:r>
    </w:p>
    <w:p w14:paraId="6BEEFF4F" w14:textId="77777777" w:rsidR="009B7D3A" w:rsidRDefault="00441D78">
      <w:pPr>
        <w:tabs>
          <w:tab w:val="left" w:pos="2940"/>
        </w:tabs>
        <w:spacing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Θέλετε τον διπλό χρόνο.</w:t>
      </w:r>
    </w:p>
    <w:p w14:paraId="6BEEFF50" w14:textId="77777777" w:rsidR="009B7D3A" w:rsidRDefault="00441D78">
      <w:pPr>
        <w:tabs>
          <w:tab w:val="left" w:pos="2940"/>
        </w:tabs>
        <w:spacing w:line="600" w:lineRule="auto"/>
        <w:ind w:firstLine="720"/>
        <w:jc w:val="both"/>
        <w:rPr>
          <w:rFonts w:eastAsia="Times New Roman"/>
          <w:szCs w:val="24"/>
        </w:rPr>
      </w:pPr>
      <w:r>
        <w:rPr>
          <w:rFonts w:eastAsia="Times New Roman"/>
          <w:b/>
          <w:szCs w:val="24"/>
        </w:rPr>
        <w:t>ΧΡΗΣΤΟΣ ΣΠ</w:t>
      </w:r>
      <w:r>
        <w:rPr>
          <w:rFonts w:eastAsia="Times New Roman"/>
          <w:b/>
          <w:szCs w:val="24"/>
        </w:rPr>
        <w:t>ΙΡΤΖΗΣ (Υπουργός Υποδομών και Μεταφορών):</w:t>
      </w:r>
      <w:r>
        <w:rPr>
          <w:rFonts w:eastAsia="Times New Roman"/>
          <w:szCs w:val="24"/>
        </w:rPr>
        <w:t xml:space="preserve"> Έχω μιλήσει λιγότερο από εσάς, κύριε Καραμανλή.</w:t>
      </w:r>
    </w:p>
    <w:p w14:paraId="6BEEFF51" w14:textId="77777777" w:rsidR="009B7D3A" w:rsidRDefault="00441D78">
      <w:pPr>
        <w:tabs>
          <w:tab w:val="left" w:pos="294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να ολοκληρώνουμε.</w:t>
      </w:r>
    </w:p>
    <w:p w14:paraId="6BEEFF52" w14:textId="77777777" w:rsidR="009B7D3A" w:rsidRDefault="00441D78">
      <w:pPr>
        <w:tabs>
          <w:tab w:val="left" w:pos="2940"/>
        </w:tabs>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Είναι ταξικά τα πρόστιμα; Κατ’ αρχάς, τα πρόστ</w:t>
      </w:r>
      <w:r>
        <w:rPr>
          <w:rFonts w:eastAsia="Times New Roman"/>
          <w:szCs w:val="24"/>
        </w:rPr>
        <w:t xml:space="preserve">ιμα είναι ίδια για όλους. Υπάρχει προσαύξηση ανάλογα με το εισόδημα. </w:t>
      </w:r>
    </w:p>
    <w:p w14:paraId="6BEEFF53" w14:textId="77777777" w:rsidR="009B7D3A" w:rsidRDefault="00441D78">
      <w:pPr>
        <w:tabs>
          <w:tab w:val="left" w:pos="2940"/>
        </w:tabs>
        <w:spacing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Α, τα αλλάζουμε τώρα.</w:t>
      </w:r>
    </w:p>
    <w:p w14:paraId="6BEEFF54" w14:textId="77777777" w:rsidR="009B7D3A" w:rsidRDefault="00441D78">
      <w:pPr>
        <w:tabs>
          <w:tab w:val="left" w:pos="2940"/>
        </w:tabs>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Να διαβάσετε. Δεν διαβάζετε. Τι να σας κάνω; Είστε άριστα αδιάβαστοι σ’ αυτό το </w:t>
      </w:r>
      <w:r>
        <w:rPr>
          <w:rFonts w:eastAsia="Times New Roman"/>
          <w:szCs w:val="24"/>
        </w:rPr>
        <w:t>σχέδιο νόμου. Να διαβάσετε τι λέει το σχέδιο νόμου και μετά να κάνετε τις παρατηρήσεις σας.</w:t>
      </w:r>
    </w:p>
    <w:p w14:paraId="6BEEFF55"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Δεν μπορεί, όμως, οι πολίτες να συνδέουν τον ΚΟΚ με τις παραβάσεις. Δεν μπορεί, όπως είπατε στην </w:t>
      </w:r>
      <w:r>
        <w:rPr>
          <w:rFonts w:eastAsia="Times New Roman"/>
          <w:szCs w:val="24"/>
        </w:rPr>
        <w:t>ε</w:t>
      </w:r>
      <w:r>
        <w:rPr>
          <w:rFonts w:eastAsia="Times New Roman"/>
          <w:szCs w:val="24"/>
        </w:rPr>
        <w:t>πιτροπή της Βουλής, ο ΚΟΚ για τον πολίτη να είναι πρόστιμα και εισ</w:t>
      </w:r>
      <w:r>
        <w:rPr>
          <w:rFonts w:eastAsia="Times New Roman"/>
          <w:szCs w:val="24"/>
        </w:rPr>
        <w:t>πρακτική πολιτική. Εμείς πηγαίνουμε σε μια άλλη λογική, σε μια άλλη αρχή του ΚΟΚ όχι ως εισπρακτικού μέσου, αλλά του ΚΟΚ της ασφάλειας, του πολιτισμού, του σεβασμού του διπλανού μας, κυρίως του διπλανού μας με αναπηρία. Γι’ αυτό υπάρχει η κατηγοριοποίηση π</w:t>
      </w:r>
      <w:r>
        <w:rPr>
          <w:rFonts w:eastAsia="Times New Roman"/>
          <w:szCs w:val="24"/>
        </w:rPr>
        <w:t>ου προβλέπουμε, που θα την κάνει η αρμόδια Επιτροπή του Κώδικα Οδικής Κυκλοφορίας, όπου μετέχουν όλοι οι ειδικοί και όσοι έχουν προβλεφθεί να μετέχουν.</w:t>
      </w:r>
    </w:p>
    <w:p w14:paraId="6BEEFF56"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 xml:space="preserve">Να δώσουμε, για να κλείσω, κύριε Πρόεδρε, μερικές απαντήσεις γι’ αυτά που ακούστηκαν. </w:t>
      </w:r>
    </w:p>
    <w:p w14:paraId="6BEEFF57"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Όσον αφορά τον ΟΑ</w:t>
      </w:r>
      <w:r>
        <w:rPr>
          <w:rFonts w:eastAsia="Times New Roman"/>
          <w:szCs w:val="24"/>
        </w:rPr>
        <w:t>ΣΑ, η σύμβαση που ο κ Χατζηδάκης χωρίς να πάει στο Ελεγκτικό Συνέδριο είχε υπογράψει, η επέκταση, προέβλεπε πεντακόσια είκοσι λεωφορεία. Πεντακόσια είκοσι λεωφορεία δεν υπήρχαν ποτέ στον ΟΑΣΘ. Γιατί δεν υπήρχαν; Γιατί -κάθε μέρα αποκαλύπτεται και μια νέα δ</w:t>
      </w:r>
      <w:r>
        <w:rPr>
          <w:rFonts w:eastAsia="Times New Roman"/>
          <w:szCs w:val="24"/>
        </w:rPr>
        <w:t>ραστηριότητα του ΟΑΣΘ και της Νέας Δημοκρατίας- από το 2003 μέχρι το 2014 ο ΟΑΣΘ, πέρα από αυτό</w:t>
      </w:r>
      <w:r>
        <w:rPr>
          <w:rFonts w:eastAsia="Times New Roman"/>
          <w:szCs w:val="24"/>
        </w:rPr>
        <w:t>,</w:t>
      </w:r>
      <w:r>
        <w:rPr>
          <w:rFonts w:eastAsia="Times New Roman"/>
          <w:szCs w:val="24"/>
        </w:rPr>
        <w:t xml:space="preserve"> που είπε και έχει γίνει γνωστό, ότι στον λογαριασμό θα έπρεπε να υπήρχαν 37 εκατομμύρια για την ανανέωση του στόλου και υπήρχαν 614 ευρώ, εκποίησε τριακόσια εν</w:t>
      </w:r>
      <w:r>
        <w:rPr>
          <w:rFonts w:eastAsia="Times New Roman"/>
          <w:szCs w:val="24"/>
        </w:rPr>
        <w:t>ενήντα τέσσερα λεωφορεία δωδεκαετίας, τα πούλησε σε ΚΤΕΛ, τα πούλησε σε εταιρείες δήθεν ανακύκλωσης και δεν τα έδωσε στο ελληνικό δημόσιο ως όφειλε, έστω και υπό αυτές τις άθλιες -αν θέλετε- υπηρεσίες που προσφέρατε.</w:t>
      </w:r>
    </w:p>
    <w:p w14:paraId="6BEEFF58" w14:textId="77777777" w:rsidR="009B7D3A" w:rsidRDefault="00441D78">
      <w:pPr>
        <w:tabs>
          <w:tab w:val="left" w:pos="2940"/>
        </w:tabs>
        <w:spacing w:line="600" w:lineRule="auto"/>
        <w:ind w:firstLine="720"/>
        <w:jc w:val="both"/>
        <w:rPr>
          <w:rFonts w:eastAsia="Times New Roman"/>
          <w:szCs w:val="24"/>
        </w:rPr>
      </w:pPr>
      <w:r>
        <w:rPr>
          <w:rFonts w:eastAsia="Times New Roman"/>
          <w:szCs w:val="24"/>
        </w:rPr>
        <w:t>Προβλέπουμε, λοιπόν, να μπουν τα πραγμα</w:t>
      </w:r>
      <w:r>
        <w:rPr>
          <w:rFonts w:eastAsia="Times New Roman"/>
          <w:szCs w:val="24"/>
        </w:rPr>
        <w:t>τικά δρομολόγια και προβλέπουμε και είναι πολιτικός μας στόχος τα νέα λεωφορεία που θα γίνουν στη χώρα μας, που θα αγοράσουμε για τη Θεσσαλονίκη και την Αθήνα, να αξιοποιήσουν την ΕΛΒΟ, που θέλατε να την κλείσετε, όπως αποδομήσατε όλες τις παραγωγικές μονά</w:t>
      </w:r>
      <w:r>
        <w:rPr>
          <w:rFonts w:eastAsia="Times New Roman"/>
          <w:szCs w:val="24"/>
        </w:rPr>
        <w:t>δες της χώρας.</w:t>
      </w:r>
    </w:p>
    <w:p w14:paraId="6BEEFF59"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Κύριε Πρόεδρε, έχουμε πολλά να πούμε ακόμη γι’ αυτά που ακούστηκαν. Σεβόμενος τους Βουλευτές της περιφέρειας που πρέπει να φύγουν και να γίνει η ονομαστική ψηφοφορία, θέλω να κλείσω με το εξής:</w:t>
      </w:r>
    </w:p>
    <w:p w14:paraId="6BEEFF5A"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Δεν θα χαριστούμε, κύριοι της Νέας Δημοκρατίας </w:t>
      </w:r>
      <w:r>
        <w:rPr>
          <w:rFonts w:eastAsia="Times New Roman" w:cs="Times New Roman"/>
          <w:szCs w:val="24"/>
        </w:rPr>
        <w:t>και κύριοι που την χειροκροτούν σε κανένα συμφέρον, όσες πιέσεις και εάν δεχθούμε, όσο και εάν σπεκουλάρετε με τα μέσα μαζικής ενημέρωσης που ελέγχετε, όσο και εάν βάλετε να μας ασκήσουν πιέσεις ή εκφοβισμούς. Εμείς αυτό που πρέπει να κάνουμε θα το κάνουμε</w:t>
      </w:r>
      <w:r>
        <w:rPr>
          <w:rFonts w:eastAsia="Times New Roman" w:cs="Times New Roman"/>
          <w:szCs w:val="24"/>
        </w:rPr>
        <w:t xml:space="preserve">, προς όφελος του ελληνικού λαού. </w:t>
      </w:r>
    </w:p>
    <w:p w14:paraId="6BEEFF5B"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Κύριε Καραμανλή, να δώσετε, σας παρακαλώ, αυτό το έγγραφο που έχω καταθέσει στον κ. Χατζηδάκη, γιατί δεν τον βλέπω, για να διαβάσετε το θεάρεστο έργο σας στις μεταφορές, στα έργα, στις υποδομές, στο 1,2 δισεκατομμύριο παν</w:t>
      </w:r>
      <w:r>
        <w:rPr>
          <w:rFonts w:eastAsia="Times New Roman" w:cs="Times New Roman"/>
          <w:szCs w:val="24"/>
        </w:rPr>
        <w:t xml:space="preserve">ωπροίκι που το Ελεγκτικό Συνέδριο της Ευρώπης σας κάνει δώρο από χθες. </w:t>
      </w:r>
    </w:p>
    <w:p w14:paraId="6BEEFF5C"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Να είστε καλά! </w:t>
      </w:r>
    </w:p>
    <w:p w14:paraId="6BEEFF5D" w14:textId="77777777" w:rsidR="009B7D3A" w:rsidRDefault="00441D7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BEEFF5E"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Πριν ολοκληρώσουμε τη διαδικασία, να δώσουμε τον λόγο στον κ. Μανιάτη. </w:t>
      </w:r>
    </w:p>
    <w:p w14:paraId="6BEEFF5F" w14:textId="77777777" w:rsidR="009B7D3A" w:rsidRDefault="00441D78">
      <w:pPr>
        <w:spacing w:after="0" w:line="600" w:lineRule="auto"/>
        <w:ind w:firstLine="720"/>
        <w:jc w:val="center"/>
        <w:rPr>
          <w:rFonts w:eastAsia="Times New Roman" w:cs="Times New Roman"/>
          <w:szCs w:val="24"/>
        </w:rPr>
      </w:pPr>
      <w:r>
        <w:rPr>
          <w:rFonts w:eastAsia="Times New Roman" w:cs="Times New Roman"/>
          <w:szCs w:val="24"/>
        </w:rPr>
        <w:t>(Θόρ</w:t>
      </w:r>
      <w:r>
        <w:rPr>
          <w:rFonts w:eastAsia="Times New Roman" w:cs="Times New Roman"/>
          <w:szCs w:val="24"/>
        </w:rPr>
        <w:t>υβος στην Αίθουσα)</w:t>
      </w:r>
    </w:p>
    <w:p w14:paraId="6BEEFF60"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Παρακαλώ πολύ, κάνετε λίγη ησυχία! Σας ενδιαφέρει, εξάλλου, όλους άμεσα. </w:t>
      </w:r>
    </w:p>
    <w:p w14:paraId="6BEEFF61"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Κύριε Μανιάτη, έχετε τον λόγο. </w:t>
      </w:r>
    </w:p>
    <w:p w14:paraId="6BEEFF62"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αναφέρομαι στην τροπολογία με γενικό αριθμό 1527 και ειδικό αριθμό 21 και πρώτο υπογράφοντα τον Υπ</w:t>
      </w:r>
      <w:r>
        <w:rPr>
          <w:rFonts w:eastAsia="Times New Roman" w:cs="Times New Roman"/>
          <w:szCs w:val="24"/>
        </w:rPr>
        <w:t xml:space="preserve">ουργό Εσωτερικών κ. Σκουρλέτη. </w:t>
      </w:r>
    </w:p>
    <w:p w14:paraId="6BEEFF63"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Μετά τις διαβεβαιώσεις</w:t>
      </w:r>
      <w:r>
        <w:rPr>
          <w:rFonts w:eastAsia="Times New Roman" w:cs="Times New Roman"/>
          <w:szCs w:val="24"/>
        </w:rPr>
        <w:t>,</w:t>
      </w:r>
      <w:r>
        <w:rPr>
          <w:rFonts w:eastAsia="Times New Roman" w:cs="Times New Roman"/>
          <w:szCs w:val="24"/>
        </w:rPr>
        <w:t xml:space="preserve"> που μας έδωσαν και ο ΣΥΡΙΖΑ και η Νέα Δημοκρατία, που είχαν ξεψηφίσει αυτή τη διάταξη, εμείς, κύριε Πρόεδρε, δεν επιμένουμε στην ονομαστική ψηφοφορία, δεδομένου ότι και ο ΣΥΡΙΖΑ και η Νέα Δημοκρατία έ</w:t>
      </w:r>
      <w:r>
        <w:rPr>
          <w:rFonts w:eastAsia="Times New Roman" w:cs="Times New Roman"/>
          <w:szCs w:val="24"/>
        </w:rPr>
        <w:t xml:space="preserve">ρχονται στη δική μας θέση. </w:t>
      </w:r>
    </w:p>
    <w:p w14:paraId="6BEEFF64"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Θεωρούμε, λοιπόν, ότι πλέον παρέλκει να βάλουμε σε ονομαστική ψηφοφορία τη συγκεκριμένη τροπολογία.  </w:t>
      </w:r>
    </w:p>
    <w:p w14:paraId="6BEEFF65"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BEEFF66" w14:textId="77777777" w:rsidR="009B7D3A" w:rsidRDefault="00441D78">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BEEFF67" w14:textId="77777777" w:rsidR="009B7D3A" w:rsidRDefault="00441D78">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Άρα</w:t>
      </w:r>
      <w:r>
        <w:rPr>
          <w:rFonts w:eastAsia="Times New Roman" w:cs="Times New Roman"/>
          <w:szCs w:val="24"/>
        </w:rPr>
        <w:t>, η Δημοκρατική Συμπαράταξη αποσύρει το αίτημα ονομαστικής ψηφοφορίας για την τροπολογία με γενικό αριθμό 1527 και ειδικό 21.</w:t>
      </w:r>
    </w:p>
    <w:p w14:paraId="6BEEFF68" w14:textId="77777777" w:rsidR="009B7D3A" w:rsidRDefault="00441D78">
      <w:pPr>
        <w:spacing w:after="0" w:line="600" w:lineRule="auto"/>
        <w:ind w:firstLine="720"/>
        <w:jc w:val="both"/>
        <w:rPr>
          <w:rFonts w:eastAsia="Times New Roman"/>
          <w:color w:val="000000"/>
          <w:szCs w:val="24"/>
          <w:shd w:val="clear" w:color="auto" w:fill="FFFFFF"/>
        </w:rPr>
      </w:pPr>
      <w:r>
        <w:rPr>
          <w:rFonts w:eastAsia="Times New Roman"/>
          <w:szCs w:val="24"/>
        </w:rPr>
        <w:t>Κυρίες και κύριοι συνάδελφοι, κηρύσσεται περαιωμένη η συζήτηση επί της αρχής, των άρθρων, των τροπολογιών και του συνόλου του σχεδ</w:t>
      </w:r>
      <w:r>
        <w:rPr>
          <w:rFonts w:eastAsia="Times New Roman"/>
          <w:szCs w:val="24"/>
        </w:rPr>
        <w:t>ίου νόμου του Υπουργείου Υποδομών και Μεταφορών</w:t>
      </w:r>
      <w:r>
        <w:rPr>
          <w:rFonts w:eastAsia="Times New Roman"/>
          <w:color w:val="000000"/>
          <w:szCs w:val="24"/>
          <w:shd w:val="clear" w:color="auto" w:fill="FFFFFF"/>
        </w:rPr>
        <w:t>: «Ρυθμίσεις θεμάτων μεταφορών και άλλες διατάξεις».</w:t>
      </w:r>
    </w:p>
    <w:p w14:paraId="6BEEFF69" w14:textId="77777777" w:rsidR="009B7D3A" w:rsidRDefault="00441D7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νομοσχέδιο επί της αρχής;</w:t>
      </w:r>
    </w:p>
    <w:p w14:paraId="6BEEFF6A" w14:textId="77777777" w:rsidR="009B7D3A" w:rsidRDefault="00441D7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ΑΠΟΣΤΟΛΟΣ ΚΑΡΑΝΑΣΤΑΣΗΣ:</w:t>
      </w:r>
      <w:r>
        <w:rPr>
          <w:rFonts w:eastAsia="Times New Roman"/>
          <w:color w:val="000000"/>
          <w:szCs w:val="24"/>
          <w:shd w:val="clear" w:color="auto" w:fill="FFFFFF"/>
        </w:rPr>
        <w:t xml:space="preserve"> Ναι. </w:t>
      </w:r>
    </w:p>
    <w:p w14:paraId="6BEEFF6B" w14:textId="77777777" w:rsidR="009B7D3A" w:rsidRDefault="00441D7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ΑΧ. ΚΑΡΑΜΑΝΛΗΣ:</w:t>
      </w:r>
      <w:r>
        <w:rPr>
          <w:rFonts w:eastAsia="Times New Roman"/>
          <w:color w:val="000000"/>
          <w:szCs w:val="24"/>
          <w:shd w:val="clear" w:color="auto" w:fill="FFFFFF"/>
        </w:rPr>
        <w:t xml:space="preserve"> Όχι. </w:t>
      </w:r>
    </w:p>
    <w:p w14:paraId="6BEEFF6C" w14:textId="77777777" w:rsidR="009B7D3A" w:rsidRDefault="00441D78">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ΜΑΝΙΑΤΗΣ:</w:t>
      </w:r>
      <w:r>
        <w:rPr>
          <w:rFonts w:eastAsia="Times New Roman"/>
          <w:color w:val="000000"/>
          <w:szCs w:val="24"/>
          <w:shd w:val="clear" w:color="auto" w:fill="FFFFFF"/>
        </w:rPr>
        <w:t xml:space="preserve"> Όχι. </w:t>
      </w:r>
    </w:p>
    <w:p w14:paraId="6BEEFF6D" w14:textId="77777777" w:rsidR="009B7D3A" w:rsidRDefault="00441D78">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Παρών. </w:t>
      </w:r>
    </w:p>
    <w:p w14:paraId="6BEEFF6E" w14:textId="77777777" w:rsidR="009B7D3A" w:rsidRDefault="00441D78">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Παρών. </w:t>
      </w:r>
    </w:p>
    <w:p w14:paraId="6BEEFF6F" w14:textId="77777777" w:rsidR="009B7D3A" w:rsidRDefault="00441D78">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 </w:t>
      </w:r>
    </w:p>
    <w:p w14:paraId="6BEEFF70" w14:textId="77777777" w:rsidR="009B7D3A" w:rsidRDefault="00441D78">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b/>
          <w:szCs w:val="24"/>
        </w:rPr>
        <w:t xml:space="preserve"> (Θ΄ Αντιπρόεδρος της Βουλής)</w:t>
      </w:r>
      <w:r>
        <w:rPr>
          <w:rFonts w:eastAsia="Times New Roman"/>
          <w:b/>
          <w:szCs w:val="24"/>
        </w:rPr>
        <w:t>:</w:t>
      </w:r>
      <w:r>
        <w:rPr>
          <w:rFonts w:eastAsia="Times New Roman"/>
          <w:szCs w:val="24"/>
        </w:rPr>
        <w:t xml:space="preserve"> Παρών. </w:t>
      </w:r>
    </w:p>
    <w:p w14:paraId="6BEEFF71" w14:textId="77777777" w:rsidR="009B7D3A" w:rsidRDefault="00441D78">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Όχι. </w:t>
      </w:r>
    </w:p>
    <w:p w14:paraId="6BEEFF72" w14:textId="77777777" w:rsidR="009B7D3A" w:rsidRDefault="00441D78">
      <w:pPr>
        <w:spacing w:after="0"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Λαμπρούλης): </w:t>
      </w:r>
      <w:r>
        <w:rPr>
          <w:rFonts w:eastAsia="Times New Roman"/>
          <w:szCs w:val="24"/>
        </w:rPr>
        <w:t xml:space="preserve">Συνεπώς το </w:t>
      </w:r>
      <w:r>
        <w:rPr>
          <w:rFonts w:eastAsia="Times New Roman"/>
          <w:szCs w:val="24"/>
        </w:rPr>
        <w:t>νομοσχέδιο</w:t>
      </w:r>
      <w:r>
        <w:rPr>
          <w:rFonts w:eastAsia="Times New Roman"/>
          <w:szCs w:val="24"/>
        </w:rPr>
        <w:t xml:space="preserve"> του Υπουργείου Υποδομών και Μεταφορών</w:t>
      </w:r>
      <w:r>
        <w:rPr>
          <w:rFonts w:eastAsia="Times New Roman"/>
          <w:szCs w:val="24"/>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Ρυθμίσεις θεμάτων μεταφορών και άλλες διατάξεις» έγινε δεκτό επί της αρχής κατά πλειοψηφία. </w:t>
      </w:r>
    </w:p>
    <w:p w14:paraId="6BEEFF73"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των άρθρων και των τροπολογιών. </w:t>
      </w:r>
    </w:p>
    <w:p w14:paraId="6BEEFF74"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έχει υποβληθεί αίτηση διεξαγωγής ονομαστικής ψηφοφορίας Βουλευτών του Συνασ</w:t>
      </w:r>
      <w:r>
        <w:rPr>
          <w:rFonts w:eastAsia="Times New Roman" w:cs="Times New Roman"/>
          <w:szCs w:val="24"/>
        </w:rPr>
        <w:t xml:space="preserve">πισμού Ριζοσπαστικής Αριστεράς </w:t>
      </w:r>
      <w:r>
        <w:rPr>
          <w:rFonts w:eastAsia="Times New Roman" w:cs="Times New Roman"/>
          <w:szCs w:val="24"/>
        </w:rPr>
        <w:t>επί των άρθρων 12, 13, 20 και 21 του σχεδίου νόμου</w:t>
      </w:r>
      <w:r>
        <w:rPr>
          <w:rFonts w:eastAsia="Times New Roman" w:cs="Times New Roman"/>
          <w:szCs w:val="24"/>
        </w:rPr>
        <w:t>, της οποίας το κείμενο έχει ως εξής:</w:t>
      </w:r>
      <w:r>
        <w:rPr>
          <w:rFonts w:eastAsia="Times New Roman" w:cs="Times New Roman"/>
          <w:szCs w:val="24"/>
        </w:rPr>
        <w:t xml:space="preserve"> </w:t>
      </w:r>
    </w:p>
    <w:p w14:paraId="6BEEFF75" w14:textId="77777777" w:rsidR="009B7D3A" w:rsidRDefault="00441D78">
      <w:pPr>
        <w:tabs>
          <w:tab w:val="left" w:pos="2738"/>
          <w:tab w:val="center" w:pos="4753"/>
          <w:tab w:val="left" w:pos="5723"/>
        </w:tabs>
        <w:spacing w:line="600" w:lineRule="auto"/>
        <w:ind w:firstLine="720"/>
        <w:jc w:val="center"/>
        <w:rPr>
          <w:rFonts w:eastAsia="Times New Roman" w:cs="Times New Roman"/>
          <w:color w:val="C00000"/>
          <w:szCs w:val="24"/>
        </w:rPr>
      </w:pPr>
      <w:r w:rsidRPr="00710E88">
        <w:rPr>
          <w:rFonts w:eastAsia="Times New Roman" w:cs="Times New Roman"/>
          <w:color w:val="C00000"/>
          <w:szCs w:val="24"/>
        </w:rPr>
        <w:t>ΑΛΛΑΓΗ ΣΕΛΙΔΑΣ</w:t>
      </w:r>
    </w:p>
    <w:p w14:paraId="6BEEFF76" w14:textId="77777777" w:rsidR="009B7D3A" w:rsidRDefault="00441D78">
      <w:pPr>
        <w:tabs>
          <w:tab w:val="left" w:pos="2738"/>
          <w:tab w:val="center" w:pos="4753"/>
          <w:tab w:val="left" w:pos="5723"/>
        </w:tabs>
        <w:spacing w:line="600" w:lineRule="auto"/>
        <w:ind w:firstLine="720"/>
        <w:jc w:val="center"/>
        <w:rPr>
          <w:rFonts w:eastAsia="Times New Roman" w:cs="Times New Roman"/>
          <w:color w:val="FF0000"/>
          <w:szCs w:val="24"/>
        </w:rPr>
      </w:pPr>
      <w:r w:rsidRPr="00773C8E">
        <w:rPr>
          <w:rFonts w:eastAsia="Times New Roman" w:cs="Times New Roman"/>
          <w:color w:val="FF0000"/>
          <w:szCs w:val="24"/>
        </w:rPr>
        <w:t>(Να μπει η σελίδα 499α)</w:t>
      </w:r>
    </w:p>
    <w:p w14:paraId="6BEEFF77" w14:textId="77777777" w:rsidR="009B7D3A" w:rsidRDefault="00441D78">
      <w:pPr>
        <w:tabs>
          <w:tab w:val="left" w:pos="2738"/>
          <w:tab w:val="center" w:pos="4753"/>
          <w:tab w:val="left" w:pos="5723"/>
        </w:tabs>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14:paraId="6BEEFF78"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Θα αναγνώσω </w:t>
      </w:r>
      <w:r>
        <w:rPr>
          <w:rFonts w:eastAsia="Times New Roman" w:cs="Times New Roman"/>
          <w:szCs w:val="24"/>
        </w:rPr>
        <w:t>και</w:t>
      </w:r>
      <w:r>
        <w:rPr>
          <w:rFonts w:eastAsia="Times New Roman" w:cs="Times New Roman"/>
          <w:szCs w:val="24"/>
        </w:rPr>
        <w:t xml:space="preserve"> τον κατάλογο των υπογραφόντων την αίτηση ονομαστικής ψηφοφορίας, για να διαπιστωθεί αν υπάρχει ο απαιτούμενος από τον Κανονισμό αριθμός για την υποβολή της. </w:t>
      </w:r>
    </w:p>
    <w:p w14:paraId="6BEEFF79"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Αντωνίου Χρήστος. Παρών. </w:t>
      </w:r>
    </w:p>
    <w:p w14:paraId="6BEEFF7A"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Αραχωβίτης Σταύρος. Παρών. </w:t>
      </w:r>
    </w:p>
    <w:p w14:paraId="6BEEFF7B"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Βαρδάκης Σωκράτης. Παρών. </w:t>
      </w:r>
    </w:p>
    <w:p w14:paraId="6BEEFF7C"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Γκαρά Αναστασία. Παρούσα. </w:t>
      </w:r>
    </w:p>
    <w:p w14:paraId="6BEEFF7D"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Δέδες Ιωάννης. Παρών. </w:t>
      </w:r>
    </w:p>
    <w:p w14:paraId="6BEEFF7E"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Δημητριάδης Δημήτριος. Παρών. </w:t>
      </w:r>
    </w:p>
    <w:p w14:paraId="6BEEFF7F"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Θεοπεφτάτου Αφροδίτη. Παρούσα. </w:t>
      </w:r>
    </w:p>
    <w:p w14:paraId="6BEEFF80"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Θραψανιώτης Εμμανουήλ. Παρών. </w:t>
      </w:r>
    </w:p>
    <w:p w14:paraId="6BEEFF81"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Καματερός Ηλίας. Παρών. </w:t>
      </w:r>
    </w:p>
    <w:p w14:paraId="6BEEFF82"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Καραναστάσης Απόστολος. Παρών. </w:t>
      </w:r>
    </w:p>
    <w:p w14:paraId="6BEEFF83"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 Κάτσης</w:t>
      </w:r>
      <w:r>
        <w:rPr>
          <w:rFonts w:eastAsia="Times New Roman" w:cs="Times New Roman"/>
          <w:szCs w:val="24"/>
        </w:rPr>
        <w:t xml:space="preserve"> Μάριος. Παρών. </w:t>
      </w:r>
    </w:p>
    <w:p w14:paraId="6BEEFF84"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Μάρδας Δημήτριος. Παρών. </w:t>
      </w:r>
    </w:p>
    <w:p w14:paraId="6BEEFF85"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Μιχελής Αθανάσιος. Παρών. </w:t>
      </w:r>
    </w:p>
    <w:p w14:paraId="6BEEFF86"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Ξυδάκης Νικόλαος. Παρών. </w:t>
      </w:r>
    </w:p>
    <w:p w14:paraId="6BEEFF87"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Ουρσουζίδης Γεώργιος. Παρών. </w:t>
      </w:r>
    </w:p>
    <w:p w14:paraId="6BEEFF88"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υπάρχει ο απαιτούμενος από τον Κανονισμό αριθμός υπογραφόντων την αίτηση </w:t>
      </w:r>
      <w:r>
        <w:rPr>
          <w:rFonts w:eastAsia="Times New Roman" w:cs="Times New Roman"/>
          <w:szCs w:val="24"/>
        </w:rPr>
        <w:t xml:space="preserve">ονομαστικής ψηφοφορίας Βουλευτών. </w:t>
      </w:r>
    </w:p>
    <w:p w14:paraId="6BEEFF89" w14:textId="77777777" w:rsidR="009B7D3A" w:rsidRDefault="00441D7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 xml:space="preserve">διακόπτουμε τη συνεδρίαση για δέκα (10΄) λεπτά, σύμφωνα με τον Κανονισμό. </w:t>
      </w:r>
    </w:p>
    <w:p w14:paraId="6BEEFF8A" w14:textId="77777777" w:rsidR="009B7D3A" w:rsidRDefault="00441D78">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(ΔΙΑΚΟΠΗ)</w:t>
      </w:r>
    </w:p>
    <w:p w14:paraId="6BEEFF8B"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6BEEFF8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Κυρίες και κύριοι συνάδελφοι, </w:t>
      </w:r>
      <w:r>
        <w:rPr>
          <w:rFonts w:eastAsia="Times New Roman" w:cs="Times New Roman"/>
          <w:szCs w:val="24"/>
        </w:rPr>
        <w:t xml:space="preserve">συνεχίζεται </w:t>
      </w:r>
      <w:r>
        <w:rPr>
          <w:rFonts w:eastAsia="Times New Roman" w:cs="Times New Roman"/>
          <w:szCs w:val="24"/>
        </w:rPr>
        <w:t>η συνεδρίαση.</w:t>
      </w:r>
    </w:p>
    <w:p w14:paraId="6BEEFF8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διεξαχθεί ηλεκτρο</w:t>
      </w:r>
      <w:r>
        <w:rPr>
          <w:rFonts w:eastAsia="Times New Roman" w:cs="Times New Roman"/>
          <w:szCs w:val="24"/>
        </w:rPr>
        <w:t>νική ονομαστική ψηφοφορία επί των άρθρων 12, 13, 20 και 21 του νομοσχεδίου και μετά την ανακοίνωση του αποτελέσματος θα προχωρήσουμε στην ψηφοφορία επί των υπόλοιπων άρθρων του νομοσχεδίου.</w:t>
      </w:r>
    </w:p>
    <w:p w14:paraId="6BEEFF8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ηλεκτρονικής ψηφοφορίας.</w:t>
      </w:r>
    </w:p>
    <w:p w14:paraId="6BEEFF8F"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Θα αναγνώσ</w:t>
      </w:r>
      <w:r>
        <w:rPr>
          <w:rFonts w:eastAsia="Times New Roman" w:cs="Times New Roman"/>
          <w:szCs w:val="24"/>
        </w:rPr>
        <w:t>ουμε ακόμα μία φορά τη διαδικασία, αν και ήδη οι Βουλευτές έχουν εμπειρία από μία ψηφοφορία.</w:t>
      </w:r>
    </w:p>
    <w:p w14:paraId="6BEEFF9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Το πρώτο στάδιο, το πρώτο βήμα, είναι να περάσουμε την κάρτα μας στην κάτω δεξιά πλευρά της οθόνης προκειμένου να μας αναγνωρίσει το σύστημα. Πατάμε «ΣΥΝΔΕΣΗ», ότα</w:t>
      </w:r>
      <w:r>
        <w:rPr>
          <w:rFonts w:eastAsia="Times New Roman" w:cs="Times New Roman"/>
          <w:szCs w:val="24"/>
        </w:rPr>
        <w:t xml:space="preserve">ν το αντίστοιχο εικονίδιο ενεργοποιηθεί. </w:t>
      </w:r>
    </w:p>
    <w:p w14:paraId="6BEEFF91"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Στην οθόνη σας εμφανίζονται τα άρθρα της ονομαστικής ψηφοφορίας και αντίστοιχα του νομοσχεδίου, για τα οποία πρέπει να ψηφίσετε.</w:t>
      </w:r>
    </w:p>
    <w:p w14:paraId="6BEEFF92"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Εκείνος που ψηφίζει υπέρ του άρθρου δηλώνει την προτίμησή του επιλέγοντας «ΝΑΙ». Εκεί</w:t>
      </w:r>
      <w:r>
        <w:rPr>
          <w:rFonts w:eastAsia="Times New Roman" w:cs="Times New Roman"/>
          <w:szCs w:val="24"/>
        </w:rPr>
        <w:t xml:space="preserve">νος που ψηφίζει κατά του άρθρου δηλώνει την προτίμησή του επιλέγοντας «ΟΧΙ». Εκείνος που ψηφίζει «ΠΑΡΩΝ» δηλώνει την προτίμησή του επιλέγοντας «ΠΑΡΩΝ». </w:t>
      </w:r>
    </w:p>
    <w:p w14:paraId="6BEEFF93"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φ</w:t>
      </w:r>
      <w:r>
        <w:rPr>
          <w:rFonts w:eastAsia="Times New Roman" w:cs="Times New Roman"/>
          <w:szCs w:val="24"/>
        </w:rPr>
        <w:t>όσον έχουμε ψηφίσει, επιλέγουμε «ΟΛΟΚΛΗΡΩΣΗ» και στη συνέχεια επιλέγουμε «ΝΑΙ», για να καταχωρ</w:t>
      </w:r>
      <w:r>
        <w:rPr>
          <w:rFonts w:eastAsia="Times New Roman" w:cs="Times New Roman"/>
          <w:szCs w:val="24"/>
        </w:rPr>
        <w:t>ισ</w:t>
      </w:r>
      <w:r>
        <w:rPr>
          <w:rFonts w:eastAsia="Times New Roman" w:cs="Times New Roman"/>
          <w:szCs w:val="24"/>
        </w:rPr>
        <w:t>θεί κ</w:t>
      </w:r>
      <w:r>
        <w:rPr>
          <w:rFonts w:eastAsia="Times New Roman" w:cs="Times New Roman"/>
          <w:szCs w:val="24"/>
        </w:rPr>
        <w:t>αι να οριστικοποιηθεί η ψήφος μας ή όχι, για να επιστρέψουμε και να την ελέγξουμε ή να αναθεωρήσουμε.</w:t>
      </w:r>
    </w:p>
    <w:p w14:paraId="6BEEFF9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Σαν τελική ψήφο το σύστημα καταχωρεί την τελευταία οριστικοποιημένη ψήφο.</w:t>
      </w:r>
    </w:p>
    <w:p w14:paraId="6BEEFF9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Παρακαλώ να αρχίσει η ψηφοφορία.</w:t>
      </w:r>
    </w:p>
    <w:p w14:paraId="6BEEFF96"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(ΨΗΦΟΦΟΡΙΑ)</w:t>
      </w:r>
    </w:p>
    <w:p w14:paraId="6BEEFF97"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ενώ δ</w:t>
      </w:r>
      <w:r>
        <w:rPr>
          <w:rFonts w:eastAsia="Times New Roman" w:cs="Times New Roman"/>
          <w:szCs w:val="24"/>
        </w:rPr>
        <w:t>ιεξάγεται η ψηφοφορία, θα ήθελα να κάνω μία ανακοίνωση προς το Σώμα.</w:t>
      </w:r>
    </w:p>
    <w:p w14:paraId="6BEEFF98" w14:textId="77777777" w:rsidR="009B7D3A" w:rsidRDefault="00441D78">
      <w:pPr>
        <w:spacing w:line="600" w:lineRule="auto"/>
        <w:ind w:firstLine="720"/>
        <w:jc w:val="both"/>
        <w:rPr>
          <w:rFonts w:eastAsia="Times New Roman" w:cs="Times New Roman"/>
        </w:rPr>
      </w:pP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w:t>
      </w:r>
      <w:r>
        <w:rPr>
          <w:rFonts w:eastAsia="Times New Roman" w:cs="Times New Roman"/>
        </w:rPr>
        <w:t xml:space="preserve">ίας της Βουλής, δεκατέσσερις μαθήτριες και μαθητές και ένας συνοδός εκπαιδευτικός τους από το ΙΕΚ Χαλανδρίου. </w:t>
      </w:r>
    </w:p>
    <w:p w14:paraId="6BEEFF99" w14:textId="77777777" w:rsidR="009B7D3A" w:rsidRDefault="00441D7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BEEFF9A" w14:textId="77777777" w:rsidR="009B7D3A" w:rsidRDefault="00441D78">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BEEFF9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Θα ήθελα να σας ενημερώσω ότι έχουν έρθει στο Προεδρείο επιστολές ή </w:t>
      </w:r>
      <w:r>
        <w:rPr>
          <w:rFonts w:eastAsia="Times New Roman" w:cs="Times New Roman"/>
          <w:szCs w:val="24"/>
        </w:rPr>
        <w:t>τηλεομοιοτυπίες</w:t>
      </w:r>
      <w:r>
        <w:rPr>
          <w:rFonts w:eastAsia="Times New Roman" w:cs="Times New Roman"/>
          <w:szCs w:val="24"/>
        </w:rPr>
        <w:t xml:space="preserve">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6BEEFF9C"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Οι επιστολές, οι οποίες απεστάλησ</w:t>
      </w:r>
      <w:r>
        <w:rPr>
          <w:rFonts w:eastAsia="Times New Roman" w:cs="Times New Roman"/>
          <w:szCs w:val="24"/>
        </w:rPr>
        <w:t>αν στο Προεδρείο από τους συναδέλφους σύμφωνα με το άρθρο 70Α του Κανονισμού της Βουλής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καταχωριστούν </w:t>
      </w:r>
      <w:r>
        <w:rPr>
          <w:rFonts w:eastAsia="Times New Roman" w:cs="Times New Roman"/>
          <w:szCs w:val="24"/>
        </w:rPr>
        <w:t>στα Πρακτικά.</w:t>
      </w:r>
    </w:p>
    <w:p w14:paraId="6BEEFF9D"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w:t>
      </w:r>
      <w:r>
        <w:rPr>
          <w:rFonts w:eastAsia="Times New Roman" w:cs="Times New Roman"/>
          <w:szCs w:val="24"/>
        </w:rPr>
        <w:t xml:space="preserve"> καταχωρίζονται στα Πρακτικά και</w:t>
      </w:r>
      <w:r w:rsidRPr="0021775F">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ως εξής:</w:t>
      </w:r>
    </w:p>
    <w:p w14:paraId="6BEEFF9E" w14:textId="77777777" w:rsidR="009B7D3A" w:rsidRDefault="00441D78">
      <w:pPr>
        <w:spacing w:line="480" w:lineRule="auto"/>
        <w:jc w:val="center"/>
        <w:rPr>
          <w:rFonts w:eastAsia="Times New Roman" w:cs="Times New Roman"/>
          <w:color w:val="FF0000"/>
          <w:szCs w:val="24"/>
        </w:rPr>
      </w:pPr>
      <w:r w:rsidRPr="00D3038A">
        <w:rPr>
          <w:rFonts w:eastAsia="Times New Roman" w:cs="Times New Roman"/>
          <w:color w:val="FF0000"/>
          <w:szCs w:val="24"/>
        </w:rPr>
        <w:t>ΑΛΛΑΓΗ ΣΕΛΙΔΑΣ</w:t>
      </w:r>
    </w:p>
    <w:p w14:paraId="6BEEFF9F" w14:textId="77777777" w:rsidR="009B7D3A" w:rsidRDefault="00441D78">
      <w:pPr>
        <w:spacing w:line="480" w:lineRule="auto"/>
        <w:jc w:val="center"/>
        <w:rPr>
          <w:rFonts w:eastAsia="Times New Roman" w:cs="Times New Roman"/>
          <w:szCs w:val="24"/>
        </w:rPr>
      </w:pPr>
      <w:r>
        <w:rPr>
          <w:rFonts w:eastAsia="Times New Roman" w:cs="Times New Roman"/>
          <w:szCs w:val="24"/>
        </w:rPr>
        <w:t>(Να μπουν οι σελιδες 505-5</w:t>
      </w:r>
      <w:r>
        <w:rPr>
          <w:rFonts w:eastAsia="Times New Roman" w:cs="Times New Roman"/>
          <w:szCs w:val="24"/>
        </w:rPr>
        <w:t>1</w:t>
      </w:r>
      <w:r>
        <w:rPr>
          <w:rFonts w:eastAsia="Times New Roman" w:cs="Times New Roman"/>
          <w:szCs w:val="24"/>
        </w:rPr>
        <w:t xml:space="preserve">1) </w:t>
      </w:r>
    </w:p>
    <w:p w14:paraId="6BEEFFA0" w14:textId="77777777" w:rsidR="009B7D3A" w:rsidRDefault="00441D78">
      <w:pPr>
        <w:spacing w:line="480" w:lineRule="auto"/>
        <w:jc w:val="center"/>
        <w:rPr>
          <w:rFonts w:eastAsia="Times New Roman" w:cs="Times New Roman"/>
          <w:color w:val="FF0000"/>
          <w:szCs w:val="24"/>
        </w:rPr>
      </w:pPr>
      <w:r w:rsidRPr="00D3038A">
        <w:rPr>
          <w:rFonts w:eastAsia="Times New Roman" w:cs="Times New Roman"/>
          <w:color w:val="FF0000"/>
          <w:szCs w:val="24"/>
        </w:rPr>
        <w:t xml:space="preserve">ΑΛΛΑΓΗ </w:t>
      </w:r>
      <w:r w:rsidRPr="00D3038A">
        <w:rPr>
          <w:rFonts w:eastAsia="Times New Roman" w:cs="Times New Roman"/>
          <w:color w:val="FF0000"/>
          <w:szCs w:val="24"/>
        </w:rPr>
        <w:t>ΣΕΛΙΔΑΣ</w:t>
      </w:r>
    </w:p>
    <w:p w14:paraId="6BEEFFA1" w14:textId="77777777" w:rsidR="009B7D3A" w:rsidRDefault="00441D78">
      <w:pPr>
        <w:spacing w:line="600" w:lineRule="auto"/>
        <w:ind w:firstLine="720"/>
        <w:jc w:val="both"/>
        <w:rPr>
          <w:rFonts w:eastAsia="Times New Roman" w:cs="Times New Roman"/>
          <w:color w:val="000000" w:themeColor="text1"/>
          <w:szCs w:val="24"/>
        </w:rPr>
      </w:pPr>
      <w:r w:rsidRPr="00B06F93">
        <w:rPr>
          <w:rFonts w:eastAsia="Times New Roman" w:cs="Times New Roman"/>
          <w:b/>
          <w:color w:val="000000" w:themeColor="text1"/>
          <w:szCs w:val="24"/>
        </w:rPr>
        <w:t xml:space="preserve">ΠΡΟΕΔΡΕΥΩΝ (Γεώργιος Λαμπρούλης): </w:t>
      </w:r>
      <w:r w:rsidRPr="00B06F93">
        <w:rPr>
          <w:rFonts w:eastAsia="Times New Roman" w:cs="Times New Roman"/>
          <w:color w:val="000000" w:themeColor="text1"/>
          <w:szCs w:val="24"/>
        </w:rPr>
        <w:t>Κυρίες και κύριοι συνάδελφοι, σας ενημερώνω ότι έχουν έλθει στο Προεδρείο επιστολές των συναδέλφων κ.</w:t>
      </w:r>
      <w:r>
        <w:rPr>
          <w:rFonts w:eastAsia="Times New Roman" w:cs="Times New Roman"/>
          <w:color w:val="000000" w:themeColor="text1"/>
          <w:szCs w:val="24"/>
        </w:rPr>
        <w:t xml:space="preserve">κ. </w:t>
      </w:r>
      <w:r w:rsidRPr="00B06F93">
        <w:rPr>
          <w:rFonts w:eastAsia="Times New Roman" w:cs="Times New Roman"/>
          <w:color w:val="000000" w:themeColor="text1"/>
          <w:szCs w:val="24"/>
        </w:rPr>
        <w:t xml:space="preserve"> Ιωάννη Μιχελογιαννάκη, Αναστάσιου Κουράκη,</w:t>
      </w:r>
      <w:r>
        <w:rPr>
          <w:rFonts w:eastAsia="Times New Roman" w:cs="Times New Roman"/>
          <w:color w:val="000000" w:themeColor="text1"/>
          <w:szCs w:val="24"/>
        </w:rPr>
        <w:t xml:space="preserve"> </w:t>
      </w:r>
      <w:r w:rsidRPr="00B06F93">
        <w:rPr>
          <w:rFonts w:eastAsia="Times New Roman" w:cs="Times New Roman"/>
          <w:color w:val="000000" w:themeColor="text1"/>
          <w:szCs w:val="24"/>
        </w:rPr>
        <w:t>Έφης Γεωργοπούλου-Σαλτάρη, Ιωάννη Μπαλάφα, Ανδρέα Ξανθού, Γεράσιμο</w:t>
      </w:r>
      <w:r w:rsidRPr="00B06F93">
        <w:rPr>
          <w:rFonts w:eastAsia="Times New Roman" w:cs="Times New Roman"/>
          <w:color w:val="000000" w:themeColor="text1"/>
          <w:szCs w:val="24"/>
        </w:rPr>
        <w:t>υ Μπαλαούρα, Μάρκου Μπόλαρη και Γεώργιου Βαρεμένου, οι οποίοι μας γνωρίζουν ότι απουσιάζουν από την ψηφοφορία και ότι αν ήταν παρόντες θα ψήφιζαν «ΝΑΙ».</w:t>
      </w:r>
    </w:p>
    <w:p w14:paraId="6BEEFFA2" w14:textId="77777777" w:rsidR="009B7D3A" w:rsidRDefault="00441D78">
      <w:pPr>
        <w:spacing w:line="600" w:lineRule="auto"/>
        <w:ind w:firstLine="720"/>
        <w:jc w:val="both"/>
        <w:rPr>
          <w:rFonts w:eastAsia="Times New Roman" w:cs="Times New Roman"/>
          <w:color w:val="000000" w:themeColor="text1"/>
          <w:szCs w:val="24"/>
        </w:rPr>
      </w:pPr>
      <w:r w:rsidRPr="00B06F93">
        <w:rPr>
          <w:rFonts w:eastAsia="Times New Roman" w:cs="Times New Roman"/>
          <w:color w:val="000000" w:themeColor="text1"/>
          <w:szCs w:val="24"/>
        </w:rPr>
        <w:t>Επίσης, έχουν έλθει στο Προεδρείο επιστολές των συναδέλφων κ.</w:t>
      </w:r>
      <w:r>
        <w:rPr>
          <w:rFonts w:eastAsia="Times New Roman" w:cs="Times New Roman"/>
          <w:color w:val="000000" w:themeColor="text1"/>
          <w:szCs w:val="24"/>
        </w:rPr>
        <w:t xml:space="preserve">κ. </w:t>
      </w:r>
      <w:r w:rsidRPr="00B06F93">
        <w:rPr>
          <w:rFonts w:eastAsia="Times New Roman" w:cs="Times New Roman"/>
          <w:color w:val="000000" w:themeColor="text1"/>
          <w:szCs w:val="24"/>
        </w:rPr>
        <w:t>Θεόδωρου Καράογλου, Κωνσταντίνου Γκιουλ</w:t>
      </w:r>
      <w:r w:rsidRPr="00B06F93">
        <w:rPr>
          <w:rFonts w:eastAsia="Times New Roman" w:cs="Times New Roman"/>
          <w:color w:val="000000" w:themeColor="text1"/>
          <w:szCs w:val="24"/>
        </w:rPr>
        <w:t>έκα, Κωνσταντίνου Αλ. Καραμανλή,  Απόστολου Βεσυρόπουλου, Σάββα Αναστασιάδη, Χρήστου Μπουκώρου, Μάξιμου Χαρακόπουλου, Σταύρου Καλαφάτη,</w:t>
      </w:r>
      <w:r>
        <w:rPr>
          <w:rFonts w:eastAsia="Times New Roman" w:cs="Times New Roman"/>
          <w:color w:val="000000" w:themeColor="text1"/>
          <w:szCs w:val="24"/>
        </w:rPr>
        <w:t xml:space="preserve"> </w:t>
      </w:r>
      <w:r w:rsidRPr="00B06F93">
        <w:rPr>
          <w:rFonts w:eastAsia="Times New Roman" w:cs="Times New Roman"/>
          <w:color w:val="000000" w:themeColor="text1"/>
          <w:szCs w:val="24"/>
        </w:rPr>
        <w:t>Όλγας Κεφαλογιάννη, Γεωργίου Κουμουτσάκου, Κωνσταντίνου Τζαβάρα, Χρήστου Σταϊκούρα, Έλενας Ράπτη, Δημητρίου Κυριαζίδη</w:t>
      </w:r>
      <w:r>
        <w:rPr>
          <w:rFonts w:eastAsia="Times New Roman" w:cs="Times New Roman"/>
          <w:color w:val="000000" w:themeColor="text1"/>
          <w:szCs w:val="24"/>
        </w:rPr>
        <w:t>,</w:t>
      </w:r>
      <w:r w:rsidRPr="00B06F93">
        <w:rPr>
          <w:rFonts w:eastAsia="Times New Roman" w:cs="Times New Roman"/>
          <w:color w:val="000000" w:themeColor="text1"/>
          <w:szCs w:val="24"/>
        </w:rPr>
        <w:t xml:space="preserve"> Κ</w:t>
      </w:r>
      <w:r w:rsidRPr="00B06F93">
        <w:rPr>
          <w:rFonts w:eastAsia="Times New Roman" w:cs="Times New Roman"/>
          <w:color w:val="000000" w:themeColor="text1"/>
          <w:szCs w:val="24"/>
        </w:rPr>
        <w:t>ωνσταντίνου Κοντογεώργου, Κωνσταντίνου Καρασμάνη, Ευάγγελου Μεϊμαράκη, Φωτεινής Αραμπατζή, Νίκης Κεραμέως, Εμμανουήλ Κόνσολα και Γεωργίου Βαγιωνά, οι οποίοι μας γνωρίζουν ότι απουσιάζουν από την ψηφοφορία και ότι αν ήταν παρόντες θα ψήφιζαν «ΟΧΙ».</w:t>
      </w:r>
    </w:p>
    <w:p w14:paraId="6BEEFFA3" w14:textId="77777777" w:rsidR="009B7D3A" w:rsidRDefault="00441D78">
      <w:pPr>
        <w:spacing w:line="600" w:lineRule="auto"/>
        <w:ind w:firstLine="720"/>
        <w:jc w:val="both"/>
        <w:rPr>
          <w:rFonts w:eastAsia="Times New Roman" w:cs="Times New Roman"/>
          <w:color w:val="000000" w:themeColor="text1"/>
          <w:szCs w:val="24"/>
        </w:rPr>
      </w:pPr>
      <w:r w:rsidRPr="00B06F93">
        <w:rPr>
          <w:rFonts w:eastAsia="Times New Roman" w:cs="Times New Roman"/>
          <w:color w:val="000000" w:themeColor="text1"/>
          <w:szCs w:val="24"/>
        </w:rPr>
        <w:t>Οι επιστ</w:t>
      </w:r>
      <w:r w:rsidRPr="00B06F93">
        <w:rPr>
          <w:rFonts w:eastAsia="Times New Roman" w:cs="Times New Roman"/>
          <w:color w:val="000000" w:themeColor="text1"/>
          <w:szCs w:val="24"/>
        </w:rPr>
        <w:t>ολές αυτές</w:t>
      </w:r>
      <w:r w:rsidRPr="00B06F93">
        <w:rPr>
          <w:rFonts w:eastAsia="Times New Roman" w:cs="Times New Roman"/>
          <w:color w:val="000000" w:themeColor="text1"/>
          <w:szCs w:val="24"/>
        </w:rPr>
        <w:t>,</w:t>
      </w:r>
      <w:r w:rsidRPr="00B06F93">
        <w:rPr>
          <w:rFonts w:eastAsia="Times New Roman" w:cs="Times New Roman"/>
          <w:color w:val="000000" w:themeColor="text1"/>
          <w:szCs w:val="24"/>
        </w:rPr>
        <w:t xml:space="preserve">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14:paraId="6BEEFFA4" w14:textId="77777777" w:rsidR="009B7D3A" w:rsidRDefault="00441D78">
      <w:pPr>
        <w:spacing w:line="600" w:lineRule="auto"/>
        <w:ind w:firstLine="720"/>
        <w:jc w:val="both"/>
        <w:rPr>
          <w:rFonts w:eastAsia="Times New Roman" w:cs="Times New Roman"/>
          <w:color w:val="000000" w:themeColor="text1"/>
          <w:szCs w:val="24"/>
        </w:rPr>
      </w:pPr>
      <w:r w:rsidRPr="00B06F93">
        <w:rPr>
          <w:rFonts w:eastAsia="Times New Roman" w:cs="Times New Roman"/>
          <w:color w:val="000000" w:themeColor="text1"/>
          <w:szCs w:val="24"/>
        </w:rPr>
        <w:t>(Οι προαναφερθείσες επιστολές καταχωρίζονται στα Πρακτικά και έχουν ως εξής:</w:t>
      </w:r>
    </w:p>
    <w:p w14:paraId="6BEEFFA5" w14:textId="77777777" w:rsidR="009B7D3A" w:rsidRDefault="00441D78">
      <w:pPr>
        <w:spacing w:line="480" w:lineRule="auto"/>
        <w:jc w:val="center"/>
        <w:rPr>
          <w:rFonts w:eastAsia="Times New Roman" w:cs="Times New Roman"/>
          <w:color w:val="FF0000"/>
          <w:szCs w:val="24"/>
        </w:rPr>
      </w:pPr>
      <w:r w:rsidRPr="0025549D">
        <w:rPr>
          <w:rFonts w:eastAsia="Times New Roman" w:cs="Times New Roman"/>
          <w:color w:val="FF0000"/>
          <w:szCs w:val="24"/>
        </w:rPr>
        <w:t xml:space="preserve">ΑΛΛΑΓΗ </w:t>
      </w:r>
      <w:r w:rsidRPr="0025549D">
        <w:rPr>
          <w:rFonts w:eastAsia="Times New Roman" w:cs="Times New Roman"/>
          <w:color w:val="FF0000"/>
          <w:szCs w:val="24"/>
        </w:rPr>
        <w:t>ΣΕΛΙΔΑΣ</w:t>
      </w:r>
    </w:p>
    <w:p w14:paraId="6BEEFFA6" w14:textId="77777777" w:rsidR="009B7D3A" w:rsidRDefault="00441D78">
      <w:pPr>
        <w:spacing w:line="480" w:lineRule="auto"/>
        <w:jc w:val="center"/>
        <w:rPr>
          <w:rFonts w:eastAsia="Times New Roman" w:cs="Times New Roman"/>
          <w:szCs w:val="24"/>
        </w:rPr>
      </w:pPr>
      <w:r>
        <w:rPr>
          <w:rFonts w:eastAsia="Times New Roman" w:cs="Times New Roman"/>
          <w:szCs w:val="24"/>
        </w:rPr>
        <w:t xml:space="preserve">(Να μπουν οι σελιδες 513-541) </w:t>
      </w:r>
    </w:p>
    <w:p w14:paraId="6BEEFFA7" w14:textId="77777777" w:rsidR="009B7D3A" w:rsidRDefault="00441D78">
      <w:pPr>
        <w:spacing w:line="480" w:lineRule="auto"/>
        <w:jc w:val="center"/>
        <w:rPr>
          <w:rFonts w:eastAsia="Times New Roman" w:cs="Times New Roman"/>
          <w:color w:val="FF0000"/>
          <w:szCs w:val="24"/>
        </w:rPr>
      </w:pPr>
      <w:r w:rsidRPr="0025549D">
        <w:rPr>
          <w:rFonts w:eastAsia="Times New Roman" w:cs="Times New Roman"/>
          <w:color w:val="FF0000"/>
          <w:szCs w:val="24"/>
        </w:rPr>
        <w:t>ΑΛΛΑΓΗ ΣΕΛΙΔΑΣ</w:t>
      </w:r>
    </w:p>
    <w:p w14:paraId="6BEEFFA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Κυρίες και κύριοι συνάδελφοι, έχουν ψηφίσει όλοι; Υπάρχει </w:t>
      </w:r>
      <w:r>
        <w:rPr>
          <w:rFonts w:eastAsia="Times New Roman" w:cs="Times New Roman"/>
          <w:szCs w:val="24"/>
        </w:rPr>
        <w:t>συνάδελφος, ο οποίος δεν έχει ψηφίσει</w:t>
      </w:r>
      <w:r>
        <w:rPr>
          <w:rFonts w:eastAsia="Times New Roman" w:cs="Times New Roman"/>
          <w:szCs w:val="24"/>
        </w:rPr>
        <w:t>; Σας ρωτώ διότι θα πρέπει να κλείσουμε το σύστημα, για να συνεχίσουμε τη</w:t>
      </w:r>
      <w:r>
        <w:rPr>
          <w:rFonts w:eastAsia="Times New Roman" w:cs="Times New Roman"/>
          <w:szCs w:val="24"/>
        </w:rPr>
        <w:t>ν ηλεκτρονική ψηφοφορία για τα υπόλοιπα άρθρα.</w:t>
      </w:r>
    </w:p>
    <w:p w14:paraId="6BEEFFA9"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Δεν υπάρχει </w:t>
      </w:r>
      <w:r>
        <w:rPr>
          <w:rFonts w:eastAsia="Times New Roman" w:cs="Times New Roman"/>
          <w:szCs w:val="24"/>
        </w:rPr>
        <w:t>συνάδελφος</w:t>
      </w:r>
      <w:r>
        <w:rPr>
          <w:rFonts w:eastAsia="Times New Roman" w:cs="Times New Roman"/>
          <w:szCs w:val="24"/>
        </w:rPr>
        <w:t>, λοιπόν, που να μην ψήφισε.</w:t>
      </w:r>
    </w:p>
    <w:p w14:paraId="6BEEFFAA"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Άρα μπορούμε να κλείσουμε το σύστημα.</w:t>
      </w:r>
    </w:p>
    <w:p w14:paraId="6BEEFFA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Επομένως κηρύσσεται περαιωμένη η ψηφοφορία και </w:t>
      </w:r>
      <w:r>
        <w:rPr>
          <w:rFonts w:eastAsia="Times New Roman" w:cs="Times New Roman"/>
          <w:szCs w:val="24"/>
        </w:rPr>
        <w:t>αναμένουμε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καταμέτρηση των ψήφων και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εξαγωγή του αποτελέσματος.</w:t>
      </w:r>
    </w:p>
    <w:p w14:paraId="6BEEFFAC" w14:textId="77777777" w:rsidR="009B7D3A" w:rsidRDefault="00441D78">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ΗΛΕΚΤΡΟΝΙΚΗ ΚΑΤΑΜΕΤΡΗΣΗ)</w:t>
      </w:r>
    </w:p>
    <w:p w14:paraId="6BEEFFAD" w14:textId="77777777" w:rsidR="009B7D3A" w:rsidRDefault="00441D7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Κύριε Πρόεδρε, πόση ώρα διαρκεί η ψηφοφορία; </w:t>
      </w:r>
    </w:p>
    <w:p w14:paraId="6BEEFFA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μπορώ να σας πω πόση ώρα διαρκεί.</w:t>
      </w:r>
    </w:p>
    <w:p w14:paraId="6BEEFFA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Πρόεδρε, αν δεν μπορείτε εσείς να μου πείτε, ποιος θα μου πει;</w:t>
      </w:r>
    </w:p>
    <w:p w14:paraId="6BEEFFB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Θέλετε να σας πω την ακριβή ώρα;</w:t>
      </w:r>
    </w:p>
    <w:p w14:paraId="6BEEFFB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Πείτε μου τη διάρκεια.</w:t>
      </w:r>
    </w:p>
    <w:p w14:paraId="6BEEFFB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Η διάρκεια εξαρτάται πάντα από τα άρθρα που είναι να ψηφίσουμε και από τη δική σας ηλεκτρονική ψηφοφορία.</w:t>
      </w:r>
    </w:p>
    <w:p w14:paraId="6BEEFFB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ΛΕΩΝΙ</w:t>
      </w:r>
      <w:r>
        <w:rPr>
          <w:rFonts w:eastAsia="Times New Roman" w:cs="Times New Roman"/>
          <w:b/>
          <w:szCs w:val="24"/>
        </w:rPr>
        <w:t xml:space="preserve">ΔΑΣ ΓΡΗΓΟΡΑΚΟΣ: </w:t>
      </w:r>
      <w:r>
        <w:rPr>
          <w:rFonts w:eastAsia="Times New Roman" w:cs="Times New Roman"/>
          <w:szCs w:val="24"/>
        </w:rPr>
        <w:t>Κύριε Πρόεδρε, δεν καταλάβατε αυτό που λέω. Μετά από πόσα λεπτά μπορώ να διορθώσω την ψήφο μου;</w:t>
      </w:r>
    </w:p>
    <w:p w14:paraId="6BEEFFB4"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Μέχρι να ανακοινώσουμε το αποτέλεσμα, μπορείτε να διορθώσετε την ψήφο σας.</w:t>
      </w:r>
    </w:p>
    <w:p w14:paraId="6BEEFFB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Το δικό μου σύ</w:t>
      </w:r>
      <w:r>
        <w:rPr>
          <w:rFonts w:eastAsia="Times New Roman" w:cs="Times New Roman"/>
          <w:szCs w:val="24"/>
        </w:rPr>
        <w:t>στημα έχει κλείσει.</w:t>
      </w:r>
    </w:p>
    <w:p w14:paraId="6BEEFFB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Από τη στιγμή, όμως, που ανακοινώνεται ότι το σύστημα κλείνει στη συγκεκριμένη ψηφοφορία που έχει να κάνει με τα συγκεκριμένα άρθρα του αιτήματος για ονομαστική, έκλεισε το σύστημα της ψηφοφορίας.</w:t>
      </w:r>
    </w:p>
    <w:p w14:paraId="6BEEFFB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ΛΕΩΝΙ</w:t>
      </w:r>
      <w:r>
        <w:rPr>
          <w:rFonts w:eastAsia="Times New Roman" w:cs="Times New Roman"/>
          <w:b/>
          <w:szCs w:val="24"/>
        </w:rPr>
        <w:t xml:space="preserve">ΔΑΣ ΓΡΗΓΟΡΑΚΟΣ: </w:t>
      </w:r>
      <w:r>
        <w:rPr>
          <w:rFonts w:eastAsia="Times New Roman" w:cs="Times New Roman"/>
          <w:szCs w:val="24"/>
        </w:rPr>
        <w:t xml:space="preserve">Δεν είμαι απέναντί σας. </w:t>
      </w:r>
    </w:p>
    <w:p w14:paraId="6BEEFFB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 ερώτημά σας ποιο είναι τώρα; Ρωτάτε σε πόση ώρα και ποια στιγμή μπορείτε να διορθώσετε την ψήφο σας; </w:t>
      </w:r>
    </w:p>
    <w:p w14:paraId="6BEEFFB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Πρόεδρε, δεν είναι προσωπικό το ερώτημα.</w:t>
      </w:r>
    </w:p>
    <w:p w14:paraId="6BEEFFB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το εκλαμβάνω ως προσωπικό.</w:t>
      </w:r>
    </w:p>
    <w:p w14:paraId="6BEEFFB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Το σύστημά μου, μου το κλείσατε αμέσως. Πόση ώρα έχω το δικαίωμα εγώ να αλλάξω την ψήφο μου; </w:t>
      </w:r>
    </w:p>
    <w:p w14:paraId="6BEEFFB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Όση ώρα διαρκεί η συγκεκριμένη ψηφοφορία.</w:t>
      </w:r>
    </w:p>
    <w:p w14:paraId="6BEEFFB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Πόση είναι η ώρα;</w:t>
      </w:r>
    </w:p>
    <w:p w14:paraId="6BEEFFB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Ανακοινώνεται από το Προεδρείο από τη στιγμή που όλοι ψηφίσουνε και διατυπώνεται το ερώτημα εάν όλοι ψήφισαν ή όχι, αν υπολείπεται κάποιος ή αν κάποιος ενδεχομένως θέλει να διορθώσει.</w:t>
      </w:r>
      <w:r>
        <w:rPr>
          <w:rFonts w:eastAsia="Times New Roman" w:cs="Times New Roman"/>
          <w:szCs w:val="24"/>
        </w:rPr>
        <w:t xml:space="preserve"> Περίπου σε πέντε λεπτά. Περίπου εκεί να υπολογίσετε, αν μπορώ να υπολογίζω σωστά. Ανοχή υπάρχει, ούτως ή άλλως</w:t>
      </w:r>
    </w:p>
    <w:p w14:paraId="6BEEFFB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Πρόεδρε, να μιλήσω; Εάν θα είμαι εγώ εδώ ή όχι, δεν το ξέρετε εσείς. Η ψηφοφορία ξεκίνησε στις 19.00΄. Πότε τελειώνει</w:t>
      </w:r>
      <w:r>
        <w:rPr>
          <w:rFonts w:eastAsia="Times New Roman" w:cs="Times New Roman"/>
          <w:szCs w:val="24"/>
        </w:rPr>
        <w:t xml:space="preserve">; </w:t>
      </w:r>
    </w:p>
    <w:p w14:paraId="6BEEFFC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Μα, δεν τελείωσε στις 19.00΄.</w:t>
      </w:r>
    </w:p>
    <w:p w14:paraId="6BEEFFC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Πρόεδρε, ε</w:t>
      </w:r>
      <w:r>
        <w:rPr>
          <w:rFonts w:eastAsia="Times New Roman"/>
          <w:szCs w:val="24"/>
        </w:rPr>
        <w:t>υχαριστώ πάρα πολύ</w:t>
      </w:r>
      <w:r>
        <w:rPr>
          <w:rFonts w:eastAsia="Times New Roman" w:cs="Times New Roman"/>
          <w:szCs w:val="24"/>
        </w:rPr>
        <w:t>. Έλεος! Εγώ σας λέω η ψηφοφορία ξεκινάει την τάδε ώρα και τελειώνει την τάδε ώρα. Μπορώ να το ξέρω αυτό;</w:t>
      </w:r>
    </w:p>
    <w:p w14:paraId="6BEEFFC2" w14:textId="77777777" w:rsidR="009B7D3A" w:rsidRDefault="00441D78">
      <w:pPr>
        <w:spacing w:line="600" w:lineRule="auto"/>
        <w:ind w:firstLine="720"/>
        <w:jc w:val="both"/>
        <w:rPr>
          <w:rFonts w:eastAsia="Times New Roman" w:cs="Times New Roman"/>
          <w:b/>
          <w:szCs w:val="24"/>
        </w:rPr>
      </w:pPr>
      <w:r>
        <w:rPr>
          <w:rFonts w:eastAsia="Times New Roman" w:cs="Times New Roman"/>
          <w:b/>
          <w:szCs w:val="24"/>
        </w:rPr>
        <w:t>ΠΡΟΕΔΡΕΥΩΝ (Γεώργιος Λαμπρού</w:t>
      </w:r>
      <w:r>
        <w:rPr>
          <w:rFonts w:eastAsia="Times New Roman" w:cs="Times New Roman"/>
          <w:b/>
          <w:szCs w:val="24"/>
        </w:rPr>
        <w:t xml:space="preserve">λης): </w:t>
      </w:r>
      <w:r>
        <w:rPr>
          <w:rFonts w:eastAsia="Times New Roman" w:cs="Times New Roman"/>
          <w:szCs w:val="24"/>
        </w:rPr>
        <w:t xml:space="preserve">Δεν μπορώ να σας το πω με σιγουριά. </w:t>
      </w:r>
    </w:p>
    <w:p w14:paraId="6BEEFFC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Αν δεν μου το πείτε εσείς, ποιος θα μου το πει; Εσείς προεδρεύετε.</w:t>
      </w:r>
    </w:p>
    <w:p w14:paraId="6BEEFFC4"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Μιλάτε για το σύνολο της ψηφοφορίας;</w:t>
      </w:r>
    </w:p>
    <w:p w14:paraId="6BEEFFC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6BEEFFC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w:t>
      </w:r>
      <w:r>
        <w:rPr>
          <w:rFonts w:eastAsia="Times New Roman" w:cs="Times New Roman"/>
          <w:b/>
          <w:szCs w:val="24"/>
        </w:rPr>
        <w:t xml:space="preserve">λης): </w:t>
      </w:r>
      <w:r>
        <w:rPr>
          <w:rFonts w:eastAsia="Times New Roman" w:cs="Times New Roman"/>
          <w:szCs w:val="24"/>
        </w:rPr>
        <w:t>Το σύνολο της ψηφοφορίας έχει ως εξής. Αυτή τη στιγμή έχουμε τελειώσει ένα μικρό κομμάτι και υπολείπονται τα υπόλοιπα άρθρα. Δεν μπορώ να σας πω την ώρα ή πόση ώρα.</w:t>
      </w:r>
    </w:p>
    <w:p w14:paraId="6BEEFFC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Αγαπητέ μου Πρόεδρε, δεν μιλάω για τώρα. Ξεκινάμε όλοι να ψηφίζο</w:t>
      </w:r>
      <w:r>
        <w:rPr>
          <w:rFonts w:eastAsia="Times New Roman" w:cs="Times New Roman"/>
          <w:szCs w:val="24"/>
        </w:rPr>
        <w:t>υμε και λέτε ότι υπάρχει έναρξη της ψηφοφορίας. Για πόση ώρα διαρκεί αυτή η ψηφοφορία;</w:t>
      </w:r>
    </w:p>
    <w:p w14:paraId="6BEEFFC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Πέντε λεπτά; Επτά λεπτά θέλετε; Περίπου εκεί.</w:t>
      </w:r>
    </w:p>
    <w:p w14:paraId="6BEEFFC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Εγώ θέλω να ξέρω.</w:t>
      </w:r>
    </w:p>
    <w:p w14:paraId="6BEEFFC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Αυτό σας λέω. Τι</w:t>
      </w:r>
      <w:r>
        <w:rPr>
          <w:rFonts w:eastAsia="Times New Roman" w:cs="Times New Roman"/>
          <w:szCs w:val="24"/>
        </w:rPr>
        <w:t xml:space="preserve"> άλλο να σας πω; Με ρωτάτε κατά προσέγγιση τον χρόνο.</w:t>
      </w:r>
    </w:p>
    <w:p w14:paraId="6BEEFFC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Πρόεδρέ μου, δεν είναι προσωπικό. Εγώ πιστεύω ότι πρέπει να έχουμε εδώ πέρα ένα πλαίσιο. </w:t>
      </w:r>
    </w:p>
    <w:p w14:paraId="6BEEFFC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Γρηγοράκο, για να μην παίζουμε τώρα, πέντε λεπτά σας αρκούν ως απάντηση; Εάν δεν σας αρκούν, δεν μπορώ να σας μεταπείσω. </w:t>
      </w:r>
    </w:p>
    <w:p w14:paraId="6BEEFFC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Είναι αυθαίρετο αυτό, κύριε Πρόεδρε. Δεν μιλάτε σε έναν οποιονδήποτε. Μιλάτε σε έναν Βουλευτή ο οποίος είν</w:t>
      </w:r>
      <w:r>
        <w:rPr>
          <w:rFonts w:eastAsia="Times New Roman" w:cs="Times New Roman"/>
          <w:szCs w:val="24"/>
        </w:rPr>
        <w:t>αι είκοσι χρόνια εδώ και θέλει απάντηση. Είναι αυθαίρετο αυτό που κάνετε.</w:t>
      </w:r>
      <w:r>
        <w:rPr>
          <w:rFonts w:eastAsia="Times New Roman" w:cs="Times New Roman"/>
          <w:szCs w:val="24"/>
        </w:rPr>
        <w:t xml:space="preserve"> </w:t>
      </w:r>
      <w:r>
        <w:rPr>
          <w:rFonts w:eastAsia="Times New Roman" w:cs="Times New Roman"/>
          <w:szCs w:val="24"/>
        </w:rPr>
        <w:t xml:space="preserve">Σας παρακαλώ πάρα πολύ θέλω να ξέρω πόσο διαρκεί η ψηφοφορία. Μπορείτε να μου πείτε; </w:t>
      </w:r>
    </w:p>
    <w:p w14:paraId="6BEEFFC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θέλετε να σας πω ακριβώς;</w:t>
      </w:r>
    </w:p>
    <w:p w14:paraId="6BEEFFC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 μου πείτε</w:t>
      </w:r>
      <w:r>
        <w:rPr>
          <w:rFonts w:eastAsia="Times New Roman" w:cs="Times New Roman"/>
          <w:szCs w:val="24"/>
        </w:rPr>
        <w:t xml:space="preserve"> πόσο διαρκεί η συγκεκριμένη ψηφοφορία. Ελληνικά μιλάω. Εάν δεν ξέρετε, κύριε Πρόεδρε, μη μου μιλάτε. Σας παρακαλώ πολύ.</w:t>
      </w:r>
    </w:p>
    <w:p w14:paraId="6BEEFFD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 είστε λίγο πιο ευγενικός. </w:t>
      </w:r>
    </w:p>
    <w:p w14:paraId="6BEEFFD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Σας παρακαλώ πολύ! Μη μου μιλάτε έτσι. Δεν θέλω να</w:t>
      </w:r>
      <w:r>
        <w:rPr>
          <w:rFonts w:eastAsia="Times New Roman" w:cs="Times New Roman"/>
          <w:szCs w:val="24"/>
        </w:rPr>
        <w:t xml:space="preserve"> μου μιλάτε έτσι. Δεν μιλάτε σε υποτακτικούς.</w:t>
      </w:r>
    </w:p>
    <w:p w14:paraId="6BEEFFD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πολύ. Σας είπα πέντε λεπτά.</w:t>
      </w:r>
    </w:p>
    <w:p w14:paraId="6BEEFFD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Πρόεδρε, θα με αφήσετε να μιλήσω; Μπορώ να μιλήσω;</w:t>
      </w:r>
    </w:p>
    <w:p w14:paraId="6BEEFFD4"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Θέλω να ανακοινώνεται στην ψηφοφορία ότι η ψηφοφορία </w:t>
      </w:r>
      <w:r>
        <w:rPr>
          <w:rFonts w:eastAsia="Times New Roman" w:cs="Times New Roman"/>
          <w:szCs w:val="24"/>
        </w:rPr>
        <w:t>ξεκινάει τώρα και τελειώνει τώρα.</w:t>
      </w:r>
    </w:p>
    <w:p w14:paraId="6BEEFFD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Σας ευχαριστώ.</w:t>
      </w:r>
    </w:p>
    <w:p w14:paraId="6BEEFFD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 ακούσατε ότι ανακοινώθηκε; </w:t>
      </w:r>
    </w:p>
    <w:p w14:paraId="6BEEFFD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Όχι. </w:t>
      </w:r>
    </w:p>
    <w:p w14:paraId="6BEEFFD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Δεν φταίω εγώ. Όλοι οι Βουλευτές το άκουσαν. </w:t>
      </w:r>
    </w:p>
    <w:p w14:paraId="6BEEFFD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Δεν το άκουσε </w:t>
      </w:r>
      <w:r>
        <w:rPr>
          <w:rFonts w:eastAsia="Times New Roman" w:cs="Times New Roman"/>
          <w:szCs w:val="24"/>
        </w:rPr>
        <w:t xml:space="preserve">κανείς. Γιατί δεν το είπατε. </w:t>
      </w:r>
    </w:p>
    <w:p w14:paraId="6BEEFFD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Μα, με συγχωρείτε, δεν το ανακοίνωσα; Τα Πρακτικά είναι εδώ. </w:t>
      </w:r>
    </w:p>
    <w:p w14:paraId="6BEEFFD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Πόση ώρα δεν είπατε. </w:t>
      </w:r>
    </w:p>
    <w:p w14:paraId="6BEEFFD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Τα Πρακτικά είναι εδώ. Και ανακοίνωσα την έναρξη…</w:t>
      </w:r>
    </w:p>
    <w:p w14:paraId="6BEEFFD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ΜΑΡ</w:t>
      </w:r>
      <w:r>
        <w:rPr>
          <w:rFonts w:eastAsia="Times New Roman" w:cs="Times New Roman"/>
          <w:b/>
          <w:szCs w:val="24"/>
        </w:rPr>
        <w:t>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Ο Πρόεδρος ανακοίνωσε…</w:t>
      </w:r>
    </w:p>
    <w:p w14:paraId="6BEEFFD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Δεν θέλω δικηγόρους. Μπορείς να καθίσεις εκεί; Δεν θέλω κανένα δικηγόρο. Μπορώ και υπερασπίζομαι τον εαυτό μου. Κάθισε κάτω τώρα. </w:t>
      </w:r>
    </w:p>
    <w:p w14:paraId="6BEEFFD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w:t>
      </w:r>
      <w:r>
        <w:rPr>
          <w:rFonts w:eastAsia="Times New Roman" w:cs="Times New Roman"/>
          <w:szCs w:val="24"/>
        </w:rPr>
        <w:t xml:space="preserve">ριε Γρηγοράκο! Παρακαλώ! </w:t>
      </w:r>
    </w:p>
    <w:p w14:paraId="6BEEFFE0"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Πού νομίζει ότι είναι, κύριε Πρόεδρε;</w:t>
      </w:r>
    </w:p>
    <w:p w14:paraId="6BEEFFE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Πείτε του να καθίσει κάτω σας παρακαλώ. </w:t>
      </w:r>
    </w:p>
    <w:p w14:paraId="6BEEFFE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Δεν αξίζει να μπούμε σε μια αντιδικία.</w:t>
      </w:r>
    </w:p>
    <w:p w14:paraId="6BEEFFE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w:t>
      </w:r>
      <w:r>
        <w:rPr>
          <w:rFonts w:eastAsia="Times New Roman" w:cs="Times New Roman"/>
          <w:b/>
          <w:szCs w:val="24"/>
        </w:rPr>
        <w:t xml:space="preserve">ΓΡΗΓΟΡΑΚΟΣ: </w:t>
      </w:r>
      <w:r>
        <w:rPr>
          <w:rFonts w:eastAsia="Times New Roman" w:cs="Times New Roman"/>
          <w:szCs w:val="24"/>
        </w:rPr>
        <w:t xml:space="preserve">Κάθισε κάτω, παιδί μου, σου λέω! </w:t>
      </w:r>
    </w:p>
    <w:p w14:paraId="6BEEFFE4"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Γρηγοράκο, σας παρακαλώ!</w:t>
      </w:r>
    </w:p>
    <w:p w14:paraId="6BEEFFE5"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Κύριε Πρόεδρε, πού νομίζει ότι είναι και μου λέει να καθίσω κάτω;</w:t>
      </w:r>
    </w:p>
    <w:p w14:paraId="6BEEFFE6"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Κοιτάξτε ε</w:t>
      </w:r>
      <w:r>
        <w:rPr>
          <w:rFonts w:eastAsia="Times New Roman" w:cs="Times New Roman"/>
          <w:szCs w:val="24"/>
        </w:rPr>
        <w:t>γώ θέλω να  ξέρω τους κανόνες του παιχνιδιού.</w:t>
      </w:r>
    </w:p>
    <w:p w14:paraId="6BEEFFE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Διάβασα τους κανόνες της ηλεκτρονικής ψηφοφορίας, όταν ξεκινήσαμε την ψηφοφορία. Όταν έφτασε η στιγμή για να ανοίξει το σύστημα της ηλεκτρονικής καταγραφής των ψήφων, έδωσα την</w:t>
      </w:r>
      <w:r>
        <w:rPr>
          <w:rFonts w:eastAsia="Times New Roman" w:cs="Times New Roman"/>
          <w:szCs w:val="24"/>
        </w:rPr>
        <w:t xml:space="preserve"> εντολή –επιτρέψτε μου την λέξη- να ανοίξει το σύστημα. </w:t>
      </w:r>
    </w:p>
    <w:p w14:paraId="6BEEFFE8"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Ωραία.</w:t>
      </w:r>
    </w:p>
    <w:p w14:paraId="6BEEFFE9"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Στο τέλος της διαδικασίας της ψηφοφορίας ρωτώντας δυο και τρεις φορές εάν έμεινε κάποιος Βουλευτής</w:t>
      </w:r>
      <w:r>
        <w:rPr>
          <w:rFonts w:eastAsia="Times New Roman" w:cs="Times New Roman"/>
          <w:szCs w:val="24"/>
        </w:rPr>
        <w:t>,</w:t>
      </w:r>
      <w:r>
        <w:rPr>
          <w:rFonts w:eastAsia="Times New Roman" w:cs="Times New Roman"/>
          <w:szCs w:val="24"/>
        </w:rPr>
        <w:t xml:space="preserve"> που δεν πρόλαβε να ψηφίσει, δεν υπήρξε απάντηση ή αίτημα από κάποιον. Και έδωσα την εντολή πάλι να κλείσει η ψηφοφορία. Απλό είναι. </w:t>
      </w:r>
    </w:p>
    <w:p w14:paraId="6BEEFFEA"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Κύριε Πρόεδρέ μου σεβαστέ, εγώ θέλω να ξέρω, εάν έχω κάποιο περιθώριο από την ώρα που εσείς ξεκινάτε </w:t>
      </w:r>
      <w:r>
        <w:rPr>
          <w:rFonts w:eastAsia="Times New Roman" w:cs="Times New Roman"/>
          <w:szCs w:val="24"/>
        </w:rPr>
        <w:t xml:space="preserve">την ψηφοφορία –αυτό είναι το ερώτημά μου- πόσο χρόνο έχω, εάν είμαι στο δρόμο, πόσα λεπτά έχω εγώ εδώ για να έρθω και να ψηφίσω; Εάν εγώ έχω καθυστερήσει, μπορώ να έχω ένα περιθώριο χρόνου; </w:t>
      </w:r>
    </w:p>
    <w:p w14:paraId="6BEEFFEB"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Γρηγοράκο, τις όποιες απορίες έχετε, στην Διάσκεψη των Προέδρων, να τις συζητήσουμε. Δεν θα αναλώσουμε εδώ τον χρόνο μας τώρα. </w:t>
      </w:r>
    </w:p>
    <w:p w14:paraId="6BEEFFEC"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Μπορώ να έχω ένα περιθώριο χρόνου;</w:t>
      </w:r>
    </w:p>
    <w:p w14:paraId="6BEEFFED"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Περιθώριο χρόνου υπάρχει, γιατί </w:t>
      </w:r>
      <w:r>
        <w:rPr>
          <w:rFonts w:eastAsia="Times New Roman" w:cs="Times New Roman"/>
          <w:szCs w:val="24"/>
        </w:rPr>
        <w:t>μέχρι στιγμής, παρ</w:t>
      </w:r>
      <w:r>
        <w:rPr>
          <w:rFonts w:eastAsia="Times New Roman" w:cs="Times New Roman"/>
          <w:szCs w:val="24"/>
        </w:rPr>
        <w:t xml:space="preserve">’ </w:t>
      </w:r>
      <w:r>
        <w:rPr>
          <w:rFonts w:eastAsia="Times New Roman" w:cs="Times New Roman"/>
          <w:szCs w:val="24"/>
        </w:rPr>
        <w:t>όλο που είναι η δεύτερη φορά που γίνεται ηλεκτρονική ψηφοφορία, δεν υπήρξε κανένα «παρατράγουδο» ούτε κανένα πρόβλημα. Και στο κάτω-κάτω, όποιος δεν προλάβει, σε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χρονικ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που σας λέω, της διεξαγωγής της ψηφοφορίας, μπορεί</w:t>
      </w:r>
      <w:r>
        <w:rPr>
          <w:rFonts w:eastAsia="Times New Roman" w:cs="Times New Roman"/>
          <w:szCs w:val="24"/>
        </w:rPr>
        <w:t xml:space="preserve"> να κάνει διόρθωση ψήφου, προφανώς και στα Πρακτικά. Τι άλλο να σας πω; Πόση ώρα θα κρατήσει; </w:t>
      </w:r>
    </w:p>
    <w:p w14:paraId="6BEEFFEE"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Κύριε Πρόεδρε, στις προηγούμενες ψηφοφορίες δεν γινόταν και δεύτερη ανάγνωση του καταλόγου; </w:t>
      </w:r>
    </w:p>
    <w:p w14:paraId="6BEEFFEF"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δεν</w:t>
      </w:r>
      <w:r>
        <w:rPr>
          <w:rFonts w:eastAsia="Times New Roman" w:cs="Times New Roman"/>
          <w:szCs w:val="24"/>
        </w:rPr>
        <w:t xml:space="preserve"> υπάρχει ανάγνωση καταλόγου στην ηλεκτρονική ψηφοφορία. Δίνουμε το δικαίωμα στον Βουλευτή και γενικά στους Βουλευτές…</w:t>
      </w:r>
    </w:p>
    <w:p w14:paraId="6BEEFFF0"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Μου υπενθυμίζουν ότι έχει ανακοινωθεί και στη Διάσκεψη ότι δεν υπάρχει τέτοιο θέμα ανάγνωσης των ονομάτων, εφόσον γίνεται ηλεκτρονική ψηφο</w:t>
      </w:r>
      <w:r>
        <w:rPr>
          <w:rFonts w:eastAsia="Times New Roman" w:cs="Times New Roman"/>
          <w:szCs w:val="24"/>
        </w:rPr>
        <w:t>φορία. Πώς θα γίνει ανάγνωση των ονομάτων;</w:t>
      </w:r>
    </w:p>
    <w:p w14:paraId="6BEEFFF1"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Δεν θα έπρεπε να δώσετε κάποια παράταση χρόνου όπως κάναμε στις προηγούμενες ψηφοφορίες;</w:t>
      </w:r>
    </w:p>
    <w:p w14:paraId="6BEEFFF2"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Ήσασταν εδώ στην Αίθουσα. Ακούσατε από το Προεδρείο…</w:t>
      </w:r>
    </w:p>
    <w:p w14:paraId="6BEEFFF3"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b/>
          <w:szCs w:val="24"/>
        </w:rPr>
        <w:t xml:space="preserve"> </w:t>
      </w:r>
      <w:r>
        <w:rPr>
          <w:rFonts w:eastAsia="Times New Roman" w:cs="Times New Roman"/>
          <w:szCs w:val="24"/>
        </w:rPr>
        <w:t xml:space="preserve">Δεν άκουσα. </w:t>
      </w:r>
    </w:p>
    <w:p w14:paraId="6BEEFFF4"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 αν δεν ακούσατε, ας κάνετε ησυχία να ακούσετε. Δηλαδή, τι πρέπει να κάνει το Προεδρείο άλλο; </w:t>
      </w:r>
    </w:p>
    <w:p w14:paraId="6BEEFFF5"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Τρεις φορές απευθυνόμενος στο Σώμα ρώτησα εάν υπάρχουν Βουλευτές, οι οποίοι δεν ψήφισαν. Δεν σήκωσε κανένας χέρ</w:t>
      </w:r>
      <w:r>
        <w:rPr>
          <w:rFonts w:eastAsia="Times New Roman" w:cs="Times New Roman"/>
          <w:szCs w:val="24"/>
        </w:rPr>
        <w:t>ι, δεν παραπονέθηκε κανένας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Τέλος πάντων. </w:t>
      </w:r>
    </w:p>
    <w:p w14:paraId="6BEEFFF6" w14:textId="77777777" w:rsidR="009B7D3A" w:rsidRDefault="00441D78">
      <w:pPr>
        <w:spacing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14:paraId="6BEEFFF7" w14:textId="77777777" w:rsidR="009B7D3A" w:rsidRDefault="00441D7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Έχουμε, λοιπόν, την ανακοίνωση του αποτελέσματος για να μη χάνουμε χρόνο, που προφανώς διαμαρτύρεστε.</w:t>
      </w:r>
    </w:p>
    <w:p w14:paraId="6BEEFFF8" w14:textId="77777777" w:rsidR="009B7D3A" w:rsidRDefault="00441D78">
      <w:pPr>
        <w:spacing w:line="600" w:lineRule="auto"/>
        <w:ind w:firstLine="720"/>
        <w:jc w:val="both"/>
        <w:rPr>
          <w:rFonts w:eastAsia="Times New Roman" w:cs="Times New Roman"/>
          <w:szCs w:val="24"/>
        </w:rPr>
      </w:pPr>
      <w:r>
        <w:rPr>
          <w:rFonts w:eastAsia="Times New Roman"/>
          <w:szCs w:val="24"/>
        </w:rPr>
        <w:t>Κυρίες και κύριοι συνάδελφοι, έχω τ</w:t>
      </w:r>
      <w:r>
        <w:rPr>
          <w:rFonts w:eastAsia="Times New Roman"/>
          <w:szCs w:val="24"/>
        </w:rPr>
        <w:t xml:space="preserve">ην τιμή να σας ανακοινώσω το αποτέλεσμα της διεξαχθείσης ονομαστικής ψηφοφορίας </w:t>
      </w:r>
      <w:r>
        <w:rPr>
          <w:rFonts w:eastAsia="Times New Roman" w:cs="Times New Roman"/>
          <w:szCs w:val="24"/>
        </w:rPr>
        <w:t>σε ό,τι αφορά τα άρθρα 12, 13, 20 και 21 του νομοσχεδίου:</w:t>
      </w:r>
    </w:p>
    <w:p w14:paraId="6BEEFFF9"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 του άρθρου 12</w:t>
      </w:r>
      <w:r>
        <w:rPr>
          <w:rFonts w:eastAsia="Times New Roman" w:cs="Times New Roman"/>
          <w:szCs w:val="24"/>
        </w:rPr>
        <w:t>:</w:t>
      </w:r>
    </w:p>
    <w:p w14:paraId="6BEEFFFA"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ψήφισαν συνολικά 224 Βουλευτές.</w:t>
      </w:r>
    </w:p>
    <w:p w14:paraId="6BEEFFFB"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6BEEFFFC"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Κατά του άρ</w:t>
      </w:r>
      <w:r>
        <w:rPr>
          <w:rFonts w:eastAsia="Times New Roman" w:cs="Times New Roman"/>
          <w:szCs w:val="24"/>
        </w:rPr>
        <w:t>θρου, δηλαδή «ΟΧΙ», εψήφισαν 65 Βουλευτές.</w:t>
      </w:r>
    </w:p>
    <w:p w14:paraId="6BEEFFFD"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«ΠΑΡΩΝ», εψήφισαν 6 Βουλευτές.</w:t>
      </w:r>
    </w:p>
    <w:p w14:paraId="6BEEFFFE" w14:textId="77777777" w:rsidR="009B7D3A" w:rsidRDefault="00441D78">
      <w:pPr>
        <w:spacing w:line="600" w:lineRule="auto"/>
        <w:ind w:firstLine="720"/>
        <w:jc w:val="both"/>
        <w:rPr>
          <w:rFonts w:eastAsia="Times New Roman" w:cs="Times New Roman"/>
          <w:szCs w:val="24"/>
        </w:rPr>
      </w:pPr>
      <w:r>
        <w:rPr>
          <w:rFonts w:eastAsia="Times New Roman" w:cs="Times New Roman"/>
          <w:szCs w:val="24"/>
        </w:rPr>
        <w:t xml:space="preserve">Συνεπώς το άρθρο 12 έγινε δεκτό ως έχει κατά πλειοψηφία. </w:t>
      </w:r>
    </w:p>
    <w:p w14:paraId="6BEEFFF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 του άρθρου 13</w:t>
      </w:r>
      <w:r>
        <w:rPr>
          <w:rFonts w:eastAsia="Times New Roman" w:cs="Times New Roman"/>
          <w:szCs w:val="24"/>
        </w:rPr>
        <w:t>:</w:t>
      </w:r>
    </w:p>
    <w:p w14:paraId="6BEF0000"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ψήφισαν συνολικά 224 Βουλευτές</w:t>
      </w:r>
      <w:r>
        <w:rPr>
          <w:rFonts w:eastAsia="Times New Roman" w:cs="Times New Roman"/>
          <w:szCs w:val="24"/>
        </w:rPr>
        <w:t>.</w:t>
      </w:r>
      <w:r>
        <w:rPr>
          <w:rFonts w:eastAsia="Times New Roman" w:cs="Times New Roman"/>
          <w:szCs w:val="24"/>
        </w:rPr>
        <w:t xml:space="preserve"> </w:t>
      </w:r>
    </w:p>
    <w:p w14:paraId="6BEF0001"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167 Βουλευτές.</w:t>
      </w:r>
    </w:p>
    <w:p w14:paraId="6BEF0002"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Κατά του άρθρου,</w:t>
      </w:r>
      <w:r>
        <w:rPr>
          <w:rFonts w:eastAsia="Times New Roman" w:cs="Times New Roman"/>
          <w:szCs w:val="24"/>
        </w:rPr>
        <w:t xml:space="preserve"> δηλαδή «ΟΧΙ», εψήφισαν 51 Βουλευτές.</w:t>
      </w:r>
    </w:p>
    <w:p w14:paraId="6BEF0003"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«ΠΑΡΩΝ» εψήφισαν 6 Βουλευτές.</w:t>
      </w:r>
    </w:p>
    <w:p w14:paraId="6BEF0004"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Συνεπώς το άρθρο 13 έγινε δεκτό ως έχει κατά πλειοψηφία.</w:t>
      </w:r>
    </w:p>
    <w:p w14:paraId="6BEF0005"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 του άρθρου 20</w:t>
      </w:r>
      <w:r>
        <w:rPr>
          <w:rFonts w:eastAsia="Times New Roman" w:cs="Times New Roman"/>
          <w:szCs w:val="24"/>
        </w:rPr>
        <w:t>:</w:t>
      </w:r>
    </w:p>
    <w:p w14:paraId="6BEF0006"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ψήφισαν συνολικά 224 Βουλευτές.</w:t>
      </w:r>
    </w:p>
    <w:p w14:paraId="6BEF0007"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169 Βουλευτές.</w:t>
      </w:r>
    </w:p>
    <w:p w14:paraId="6BEF0008"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w:t>
      </w:r>
      <w:r>
        <w:rPr>
          <w:rFonts w:eastAsia="Times New Roman" w:cs="Times New Roman"/>
          <w:szCs w:val="24"/>
        </w:rPr>
        <w:t>«ΟΧΙ», εψήφισαν 51 Βουλευτές.</w:t>
      </w:r>
    </w:p>
    <w:p w14:paraId="6BEF0009"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«ΠΑΡΩΝ» εψήφισαν 4 Βουλευτές.</w:t>
      </w:r>
    </w:p>
    <w:p w14:paraId="6BEF000A"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Συνεπώς το άρθρο 20 έγινε δεκτό ως έχει κατά πλειοψηφία.</w:t>
      </w:r>
    </w:p>
    <w:p w14:paraId="6BEF000B"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 του άρθρου 21</w:t>
      </w:r>
      <w:r>
        <w:rPr>
          <w:rFonts w:eastAsia="Times New Roman" w:cs="Times New Roman"/>
          <w:szCs w:val="24"/>
        </w:rPr>
        <w:t>:</w:t>
      </w:r>
    </w:p>
    <w:p w14:paraId="6BEF000C"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ψήφισαν συνολικά 224 Βουλευτές.</w:t>
      </w:r>
    </w:p>
    <w:p w14:paraId="6BEF000D"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169 Βουλευτές.</w:t>
      </w:r>
    </w:p>
    <w:p w14:paraId="6BEF000E"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Κατά του άρθρου, δηλαδή «ΟΧΙ», ε</w:t>
      </w:r>
      <w:r>
        <w:rPr>
          <w:rFonts w:eastAsia="Times New Roman" w:cs="Times New Roman"/>
          <w:szCs w:val="24"/>
        </w:rPr>
        <w:t>ψήφισαν 51 Βουλευτές.</w:t>
      </w:r>
    </w:p>
    <w:p w14:paraId="6BEF000F"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«ΠΑΡΩΝ» εψήφισαν 4 Βουλευτές.</w:t>
      </w:r>
    </w:p>
    <w:p w14:paraId="6BEF0010"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Συνεπώς το άρθρο 21 έγινε δεκτό ως έχει κατά πλειοψηφία.</w:t>
      </w:r>
    </w:p>
    <w:p w14:paraId="6BEF0011"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πρωτόκολλο της διεξαχθείσης ονομαστικής ψηφοφορίας κατ</w:t>
      </w:r>
      <w:r>
        <w:rPr>
          <w:rFonts w:eastAsia="Times New Roman" w:cs="Times New Roman"/>
          <w:szCs w:val="24"/>
        </w:rPr>
        <w:t>α</w:t>
      </w:r>
      <w:r>
        <w:rPr>
          <w:rFonts w:eastAsia="Times New Roman" w:cs="Times New Roman"/>
          <w:szCs w:val="24"/>
        </w:rPr>
        <w:t>χωρίζεται στα Πρακτικά και έχει ως εξής:</w:t>
      </w:r>
    </w:p>
    <w:p w14:paraId="6BEF0012" w14:textId="77777777" w:rsidR="009B7D3A" w:rsidRDefault="00441D78">
      <w:pPr>
        <w:spacing w:line="480" w:lineRule="auto"/>
        <w:jc w:val="center"/>
        <w:rPr>
          <w:rFonts w:eastAsia="Times New Roman" w:cs="Times New Roman"/>
          <w:color w:val="FF0000"/>
          <w:szCs w:val="24"/>
        </w:rPr>
      </w:pPr>
      <w:r w:rsidRPr="0025549D">
        <w:rPr>
          <w:rFonts w:eastAsia="Times New Roman" w:cs="Times New Roman"/>
          <w:color w:val="FF0000"/>
          <w:szCs w:val="24"/>
        </w:rPr>
        <w:t>ΑΛΛΑΓΗ ΣΕΛΙΔΑΣ</w:t>
      </w:r>
    </w:p>
    <w:p w14:paraId="6BEF0013" w14:textId="77777777" w:rsidR="009B7D3A" w:rsidRDefault="00441D78">
      <w:pPr>
        <w:spacing w:line="480" w:lineRule="auto"/>
        <w:jc w:val="center"/>
        <w:rPr>
          <w:rFonts w:eastAsia="Times New Roman" w:cs="Times New Roman"/>
          <w:szCs w:val="24"/>
        </w:rPr>
      </w:pPr>
      <w:r>
        <w:rPr>
          <w:rFonts w:eastAsia="Times New Roman" w:cs="Times New Roman"/>
          <w:szCs w:val="24"/>
        </w:rPr>
        <w:t>(Να μπει η σελίδα 553α</w:t>
      </w:r>
      <w:r>
        <w:rPr>
          <w:rFonts w:eastAsia="Times New Roman" w:cs="Times New Roman"/>
          <w:szCs w:val="24"/>
        </w:rPr>
        <w:t xml:space="preserve">) </w:t>
      </w:r>
    </w:p>
    <w:p w14:paraId="6BEF0014" w14:textId="77777777" w:rsidR="009B7D3A" w:rsidRDefault="00441D78">
      <w:pPr>
        <w:spacing w:line="480" w:lineRule="auto"/>
        <w:jc w:val="center"/>
        <w:rPr>
          <w:rFonts w:eastAsia="Times New Roman" w:cs="Times New Roman"/>
          <w:color w:val="FF0000"/>
          <w:szCs w:val="24"/>
        </w:rPr>
      </w:pPr>
      <w:r w:rsidRPr="0025549D">
        <w:rPr>
          <w:rFonts w:eastAsia="Times New Roman" w:cs="Times New Roman"/>
          <w:color w:val="FF0000"/>
          <w:szCs w:val="24"/>
        </w:rPr>
        <w:t xml:space="preserve">ΑΛΛΑΓΗ </w:t>
      </w:r>
      <w:r w:rsidRPr="0025549D">
        <w:rPr>
          <w:rFonts w:eastAsia="Times New Roman" w:cs="Times New Roman"/>
          <w:color w:val="FF0000"/>
          <w:szCs w:val="24"/>
        </w:rPr>
        <w:t>ΣΕΛΙΔΑΣ</w:t>
      </w:r>
    </w:p>
    <w:p w14:paraId="6BEF0015"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Αφού ολοκληρώθηκε η ονομαστική ηλεκτρονική ψηφοφορία, προχωρούμε στη</w:t>
      </w:r>
      <w:r>
        <w:rPr>
          <w:rFonts w:eastAsia="Times New Roman" w:cs="Times New Roman"/>
          <w:szCs w:val="24"/>
        </w:rPr>
        <w:t>ν</w:t>
      </w:r>
      <w:r>
        <w:rPr>
          <w:rFonts w:eastAsia="Times New Roman" w:cs="Times New Roman"/>
          <w:szCs w:val="24"/>
        </w:rPr>
        <w:t xml:space="preserve"> ψήφιση των υπολοίπων άρθρων και τροπολογιών. Η ψηφοφορία θα γίνει και πάλι ηλεκτρονικά από τους </w:t>
      </w:r>
      <w:r>
        <w:rPr>
          <w:rFonts w:eastAsia="Times New Roman" w:cs="Times New Roman"/>
          <w:szCs w:val="24"/>
        </w:rPr>
        <w:t>ε</w:t>
      </w:r>
      <w:r>
        <w:rPr>
          <w:rFonts w:eastAsia="Times New Roman" w:cs="Times New Roman"/>
          <w:szCs w:val="24"/>
        </w:rPr>
        <w:t xml:space="preserve">ισηγητές και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α</w:t>
      </w:r>
      <w:r>
        <w:rPr>
          <w:rFonts w:eastAsia="Times New Roman" w:cs="Times New Roman"/>
          <w:szCs w:val="24"/>
        </w:rPr>
        <w:t>γορητές του νομοσχεδίου.</w:t>
      </w:r>
    </w:p>
    <w:p w14:paraId="6BEF0016" w14:textId="77777777" w:rsidR="009B7D3A" w:rsidRDefault="00441D7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Αρχίζει λοιπόν, η ψηφοφορία. Λίγα δευτερόλεπτα αναμονή μέχρι να ανοίξει το σύστημα.</w:t>
      </w:r>
    </w:p>
    <w:p w14:paraId="6BEF0017" w14:textId="77777777" w:rsidR="009B7D3A" w:rsidRDefault="00441D78">
      <w:pPr>
        <w:spacing w:after="0" w:line="600" w:lineRule="auto"/>
        <w:ind w:firstLine="720"/>
        <w:jc w:val="both"/>
        <w:rPr>
          <w:rFonts w:eastAsia="Times New Roman"/>
          <w:szCs w:val="24"/>
        </w:rPr>
      </w:pPr>
      <w:r>
        <w:rPr>
          <w:rFonts w:eastAsia="Times New Roman"/>
          <w:szCs w:val="24"/>
        </w:rPr>
        <w:t>Κυρίες και κύριοι συνάδελφοι, μπορεί να ανοίξει το ηλεκτρονικό σύστημα. Οι εισηγητές και οι ειδικοί αγορητές μπορούν να ξεκινήσουν την ηλεκτρονική ψηφοφορία.</w:t>
      </w:r>
    </w:p>
    <w:p w14:paraId="6BEF0018" w14:textId="77777777" w:rsidR="009B7D3A" w:rsidRDefault="00441D78">
      <w:pPr>
        <w:spacing w:after="0" w:line="600" w:lineRule="auto"/>
        <w:ind w:firstLine="720"/>
        <w:jc w:val="both"/>
        <w:rPr>
          <w:rFonts w:eastAsia="Times New Roman"/>
          <w:szCs w:val="24"/>
        </w:rPr>
      </w:pPr>
      <w:r>
        <w:rPr>
          <w:rFonts w:eastAsia="Times New Roman"/>
          <w:b/>
          <w:szCs w:val="24"/>
        </w:rPr>
        <w:t xml:space="preserve">ΧΡΗΣΤΟΣ </w:t>
      </w:r>
      <w:r>
        <w:rPr>
          <w:rFonts w:eastAsia="Times New Roman"/>
          <w:b/>
          <w:szCs w:val="24"/>
        </w:rPr>
        <w:t>ΚΑΤΣΩΤΗΣ:</w:t>
      </w:r>
      <w:r>
        <w:rPr>
          <w:rFonts w:eastAsia="Times New Roman"/>
          <w:szCs w:val="24"/>
        </w:rPr>
        <w:t xml:space="preserve"> Κύριε Πρόεδρε, έχουν ενσωματωθεί τροπολογίες. Πρέπει να λέτε από νωρίς ποιες τροπολογίες έχουν ενσωματωθεί. Βλέπω τώρα αυτήν του Νεωρίου και αυτήν του Αγίου Παύλου. Είναι και άλλες που έχουν ενσωματωθεί στο σπλάχνο; Είναι μόνο δύο;</w:t>
      </w:r>
    </w:p>
    <w:p w14:paraId="6BEF0019" w14:textId="77777777" w:rsidR="009B7D3A" w:rsidRDefault="00441D78">
      <w:pPr>
        <w:spacing w:after="0" w:line="600" w:lineRule="auto"/>
        <w:ind w:firstLine="720"/>
        <w:jc w:val="both"/>
        <w:rPr>
          <w:rFonts w:eastAsia="Times New Roman"/>
          <w:szCs w:val="24"/>
        </w:rPr>
      </w:pPr>
      <w:r>
        <w:rPr>
          <w:rFonts w:eastAsia="Times New Roman"/>
          <w:b/>
          <w:szCs w:val="24"/>
        </w:rPr>
        <w:t>ΠΡΟΕΔΡΕΥΩΝ (Γε</w:t>
      </w:r>
      <w:r>
        <w:rPr>
          <w:rFonts w:eastAsia="Times New Roman"/>
          <w:b/>
          <w:szCs w:val="24"/>
        </w:rPr>
        <w:t>ώργιος Λαμπρούλης):</w:t>
      </w:r>
      <w:r>
        <w:rPr>
          <w:rFonts w:eastAsia="Times New Roman"/>
          <w:szCs w:val="24"/>
        </w:rPr>
        <w:t xml:space="preserve"> Κύριε Κατσώτη, είναι οι τροπολογίες</w:t>
      </w:r>
      <w:r>
        <w:rPr>
          <w:rFonts w:eastAsia="Times New Roman"/>
          <w:szCs w:val="24"/>
        </w:rPr>
        <w:t>,</w:t>
      </w:r>
      <w:r>
        <w:rPr>
          <w:rFonts w:eastAsia="Times New Roman"/>
          <w:szCs w:val="24"/>
        </w:rPr>
        <w:t xml:space="preserve"> που είχαν κατατεθεί στην </w:t>
      </w:r>
      <w:r>
        <w:rPr>
          <w:rFonts w:eastAsia="Times New Roman"/>
          <w:szCs w:val="24"/>
        </w:rPr>
        <w:t>ε</w:t>
      </w:r>
      <w:r>
        <w:rPr>
          <w:rFonts w:eastAsia="Times New Roman"/>
          <w:szCs w:val="24"/>
        </w:rPr>
        <w:t xml:space="preserve">πιτροπή και είχαν γίνει δεκτές στην </w:t>
      </w:r>
      <w:r>
        <w:rPr>
          <w:rFonts w:eastAsia="Times New Roman"/>
          <w:szCs w:val="24"/>
        </w:rPr>
        <w:t>ε</w:t>
      </w:r>
      <w:r>
        <w:rPr>
          <w:rFonts w:eastAsia="Times New Roman"/>
          <w:szCs w:val="24"/>
        </w:rPr>
        <w:t>πιτροπή και είχαν συζητηθεί. Δεν ξέρω αν σας έχει διανεμηθεί η αντίστοιχη κατάσταση των τροπολογιών που έχουν ενσωματωθεί. Αναφέρομαι τώ</w:t>
      </w:r>
      <w:r>
        <w:rPr>
          <w:rFonts w:eastAsia="Times New Roman"/>
          <w:szCs w:val="24"/>
        </w:rPr>
        <w:t>ρα σε όλες τις τροπολογίες, σε συγκεκριμένο κείμενο.</w:t>
      </w:r>
    </w:p>
    <w:p w14:paraId="6BEF001A" w14:textId="77777777" w:rsidR="009B7D3A" w:rsidRDefault="00441D78">
      <w:pPr>
        <w:spacing w:after="0" w:line="600" w:lineRule="auto"/>
        <w:ind w:firstLine="720"/>
        <w:jc w:val="both"/>
        <w:rPr>
          <w:rFonts w:eastAsia="Times New Roman"/>
          <w:szCs w:val="24"/>
        </w:rPr>
      </w:pPr>
      <w:r>
        <w:rPr>
          <w:rFonts w:eastAsia="Times New Roman"/>
          <w:szCs w:val="24"/>
        </w:rPr>
        <w:t>Παρακαλώ να ξεκινήσουν οι εισηγητές και οι ειδικοί αγορητές την ηλεκτρονική ψηφοφορία.</w:t>
      </w:r>
    </w:p>
    <w:p w14:paraId="6BEF001B" w14:textId="77777777" w:rsidR="009B7D3A" w:rsidRDefault="00441D78">
      <w:pPr>
        <w:spacing w:line="600" w:lineRule="auto"/>
        <w:ind w:firstLine="709"/>
        <w:jc w:val="center"/>
        <w:rPr>
          <w:rFonts w:eastAsia="Times New Roman"/>
          <w:szCs w:val="24"/>
        </w:rPr>
      </w:pPr>
      <w:r>
        <w:rPr>
          <w:rFonts w:eastAsia="Times New Roman"/>
          <w:szCs w:val="24"/>
        </w:rPr>
        <w:t>(ΨΗΦΟΦΟΡΙΑ)</w:t>
      </w:r>
    </w:p>
    <w:p w14:paraId="6BEF001C" w14:textId="77777777" w:rsidR="009B7D3A" w:rsidRDefault="00441D78">
      <w:pPr>
        <w:spacing w:line="600" w:lineRule="auto"/>
        <w:ind w:firstLine="720"/>
        <w:jc w:val="both"/>
        <w:rPr>
          <w:rFonts w:eastAsia="Times New Roman" w:cs="Times New Roman"/>
          <w:b/>
          <w:szCs w:val="24"/>
        </w:rPr>
      </w:pPr>
      <w:r>
        <w:rPr>
          <w:rFonts w:eastAsia="Times New Roman"/>
          <w:szCs w:val="24"/>
        </w:rPr>
        <w:t>Κυρίες και κύριοι συνάδελφοι, έχω την τιμή να ανακοινώσω στο Σώμα ότι τη συνεδρίασή μας παρακολουθούν απ</w:t>
      </w:r>
      <w:r>
        <w:rPr>
          <w:rFonts w:eastAsia="Times New Roman"/>
          <w:szCs w:val="24"/>
        </w:rPr>
        <w:t>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μαθητές και τέσσερις εκπα</w:t>
      </w:r>
      <w:r>
        <w:rPr>
          <w:rFonts w:eastAsia="Times New Roman"/>
          <w:szCs w:val="24"/>
        </w:rPr>
        <w:t>ιδευτικοί συνοδοί τους από το 15</w:t>
      </w:r>
      <w:r>
        <w:rPr>
          <w:rFonts w:eastAsia="Times New Roman"/>
          <w:szCs w:val="24"/>
          <w:vertAlign w:val="superscript"/>
        </w:rPr>
        <w:t>ο</w:t>
      </w:r>
      <w:r>
        <w:rPr>
          <w:rFonts w:eastAsia="Times New Roman"/>
          <w:szCs w:val="24"/>
        </w:rPr>
        <w:t xml:space="preserve"> Δημοτικό Σχολείο Θεσσαλονίκης.</w:t>
      </w:r>
    </w:p>
    <w:p w14:paraId="6BEF001D" w14:textId="77777777" w:rsidR="009B7D3A" w:rsidRDefault="00441D78">
      <w:pPr>
        <w:spacing w:line="600" w:lineRule="auto"/>
        <w:ind w:firstLine="720"/>
        <w:jc w:val="both"/>
        <w:rPr>
          <w:rFonts w:eastAsia="Times New Roman"/>
          <w:szCs w:val="24"/>
        </w:rPr>
      </w:pPr>
      <w:r>
        <w:rPr>
          <w:rFonts w:eastAsia="Times New Roman"/>
          <w:szCs w:val="24"/>
        </w:rPr>
        <w:t>Η Βουλή τούς καλωσορίζει.</w:t>
      </w:r>
    </w:p>
    <w:p w14:paraId="6BEF001E" w14:textId="77777777" w:rsidR="009B7D3A" w:rsidRDefault="00441D78">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BEF001F" w14:textId="77777777" w:rsidR="009B7D3A" w:rsidRDefault="00441D78">
      <w:pPr>
        <w:spacing w:line="600" w:lineRule="auto"/>
        <w:ind w:firstLine="720"/>
        <w:jc w:val="both"/>
        <w:rPr>
          <w:rFonts w:eastAsia="Times New Roman"/>
          <w:szCs w:val="24"/>
        </w:rPr>
      </w:pPr>
      <w:r>
        <w:rPr>
          <w:rFonts w:eastAsia="Times New Roman"/>
          <w:szCs w:val="24"/>
        </w:rPr>
        <w:t>Καλά σας καλωσορίσαμε, αλλά επειδή μας βλέπετε και δεν μας ακούτε, είμαστε βουβοί –απευθύνομαι στα παιδιά που μας π</w:t>
      </w:r>
      <w:r>
        <w:rPr>
          <w:rFonts w:eastAsia="Times New Roman"/>
          <w:szCs w:val="24"/>
        </w:rPr>
        <w:t>αρακολουθούν από τα άνω δυτικά θεωρεία από τη Θεσσαλονίκη- να σας εξηγήσω ότι αυτή τη στιγμή έχει διεξαχθεί και περαιωθεί η ηλεκτρονική ψηφοφορία. Είναι η δεύτερη φορά που διεξάγεται με τον νέο τρόπο, ηλεκτρονικά πλέον, η ψηφοφορία ενός νομοσχεδίου. Περιμέ</w:t>
      </w:r>
      <w:r>
        <w:rPr>
          <w:rFonts w:eastAsia="Times New Roman"/>
          <w:szCs w:val="24"/>
        </w:rPr>
        <w:t>νουμε τα αποτελέσματα της ψηφοφορίας στα άρθρα του νομοσχεδίου τα οποία θα ανακοινωθούν από τον Προεδρεύοντα και με αυτό θα ολοκληρωθεί η νομοθετική εργασία για σήμερα.</w:t>
      </w:r>
    </w:p>
    <w:p w14:paraId="6BEF0020" w14:textId="77777777" w:rsidR="009B7D3A" w:rsidRDefault="00441D78">
      <w:pPr>
        <w:spacing w:line="600" w:lineRule="auto"/>
        <w:ind w:firstLine="709"/>
        <w:jc w:val="center"/>
        <w:rPr>
          <w:rFonts w:eastAsia="Times New Roman"/>
          <w:szCs w:val="24"/>
        </w:rPr>
      </w:pPr>
      <w:r>
        <w:rPr>
          <w:rFonts w:eastAsia="Times New Roman"/>
          <w:szCs w:val="24"/>
        </w:rPr>
        <w:t>(ΗΛΕΚΤΡΟΝΙΚΗ ΚΑΤΑΜΕΤΡΗΣΗ)</w:t>
      </w:r>
    </w:p>
    <w:p w14:paraId="6BEF0021" w14:textId="77777777" w:rsidR="009B7D3A" w:rsidRDefault="00441D78">
      <w:pPr>
        <w:spacing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14:paraId="6BEF0022" w14:textId="77777777" w:rsidR="009B7D3A" w:rsidRDefault="00441D78">
      <w:pPr>
        <w:spacing w:after="0" w:line="600" w:lineRule="auto"/>
        <w:ind w:firstLine="720"/>
        <w:jc w:val="both"/>
        <w:rPr>
          <w:rFonts w:eastAsiaTheme="minorHAnsi"/>
          <w:szCs w:val="24"/>
          <w:lang w:eastAsia="en-US"/>
        </w:rPr>
      </w:pPr>
      <w:r w:rsidRPr="001B40C3">
        <w:rPr>
          <w:rFonts w:eastAsiaTheme="minorHAnsi"/>
          <w:b/>
          <w:szCs w:val="24"/>
          <w:lang w:eastAsia="en-US"/>
        </w:rPr>
        <w:t>ΠΡΟΕΔΡΕΥΩΝ (Γεώργιος Λαμπρ</w:t>
      </w:r>
      <w:r w:rsidRPr="001B40C3">
        <w:rPr>
          <w:rFonts w:eastAsiaTheme="minorHAnsi"/>
          <w:b/>
          <w:szCs w:val="24"/>
          <w:lang w:eastAsia="en-US"/>
        </w:rPr>
        <w:t>ούλης):</w:t>
      </w:r>
      <w:r w:rsidRPr="001B40C3">
        <w:rPr>
          <w:rFonts w:eastAsiaTheme="minorHAnsi"/>
          <w:szCs w:val="24"/>
          <w:lang w:eastAsia="en-US"/>
        </w:rPr>
        <w:t xml:space="preserve"> Κυρίες και κύριοι συνάδελφοι, έχω την τιμή να ανακοινώσω στο Σώμα το αποτέλεσμα της διεξαχθείσης ηλεκτρονικής ψηφοφορίας.</w:t>
      </w:r>
    </w:p>
    <w:p w14:paraId="6BEF0023"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Τα άρθρα 1 έως 11 έγιναν δεκτά κατά πλειοψηφία.</w:t>
      </w:r>
    </w:p>
    <w:p w14:paraId="6BEF0024"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Τα άρθρα 14 έως 19 έγιναν δεκτά κατά πλειοψηφία.</w:t>
      </w:r>
    </w:p>
    <w:p w14:paraId="6BEF0025"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 xml:space="preserve">Τα άρθρα 22 έως 95 έγιναν </w:t>
      </w:r>
      <w:r w:rsidRPr="001B40C3">
        <w:rPr>
          <w:rFonts w:eastAsiaTheme="minorHAnsi"/>
          <w:szCs w:val="24"/>
          <w:lang w:eastAsia="en-US"/>
        </w:rPr>
        <w:t>δεκτά κατά πλειοψηφία.</w:t>
      </w:r>
    </w:p>
    <w:p w14:paraId="6BEF0026"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Η τροπολογία με γενικό αριθμό 1522 και ειδικό 17 έγινε δεκτή κατά πλειοψηφία.</w:t>
      </w:r>
    </w:p>
    <w:p w14:paraId="6BEF0027"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Η τροπολογία με γενικό αριθμό 1523 και ειδικό 18 έγινε δεκτή κατά πλειοψηφία.</w:t>
      </w:r>
    </w:p>
    <w:p w14:paraId="6BEF0028"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Η τροπολογία με γενικό αριθμό 1531 και ειδικό 24 έγινε δεκτή κατά πλειοψηφία.</w:t>
      </w:r>
    </w:p>
    <w:p w14:paraId="6BEF0029"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Η τροπολογία με γενικό αριθμό 1534 και ειδικό 26 έγινε δεκτή κατά πλειοψηφία.</w:t>
      </w:r>
    </w:p>
    <w:p w14:paraId="6BEF002A"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Η τροπολογία με γενικό αριθμό 1535 και ειδικό 27 έγινε δεκτή κατά πλειοψηφία.</w:t>
      </w:r>
    </w:p>
    <w:p w14:paraId="6BEF002B"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Η τροπολογία με γενικό αριθμό 1513 και ειδικό 11 έγινε δεκτή κατά πλειοψηφία.</w:t>
      </w:r>
    </w:p>
    <w:p w14:paraId="6BEF002C"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Η τροπολογία με γενικ</w:t>
      </w:r>
      <w:r w:rsidRPr="001B40C3">
        <w:rPr>
          <w:rFonts w:eastAsiaTheme="minorHAnsi"/>
          <w:szCs w:val="24"/>
          <w:lang w:eastAsia="en-US"/>
        </w:rPr>
        <w:t>ό αριθμό 1516 και ειδικό 14 έγινε δεκτή κατά πλειοψηφία.</w:t>
      </w:r>
    </w:p>
    <w:p w14:paraId="6BEF002D"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Η τροπολογία με γενικό αριθμό 1519 και ειδικό 16 έγινε δεκτή κατά πλειοψηφία.</w:t>
      </w:r>
    </w:p>
    <w:p w14:paraId="6BEF002E"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Η τροπολογία με γενικό αριθμό 1525 και ειδικό 19 έγινε δεκτή κατά πλειοψηφία.</w:t>
      </w:r>
    </w:p>
    <w:p w14:paraId="6BEF002F"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 xml:space="preserve">Η τροπολογία με γενικό αριθμό 1529 και </w:t>
      </w:r>
      <w:r w:rsidRPr="001B40C3">
        <w:rPr>
          <w:rFonts w:eastAsiaTheme="minorHAnsi"/>
          <w:szCs w:val="24"/>
          <w:lang w:eastAsia="en-US"/>
        </w:rPr>
        <w:t>ειδικό 23 έγινε δεκτή κατά πλειοψηφία.</w:t>
      </w:r>
    </w:p>
    <w:p w14:paraId="6BEF0030"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Η τροπολογία με γενικό αριθμό 1532 και ειδικό 25 έγινε δεκτή κατά πλειοψηφία.</w:t>
      </w:r>
    </w:p>
    <w:p w14:paraId="6BEF0031"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Το ακροτελεύτιο άρθρο του νομοσχεδίου έγινε δεκτό κατά πλειοψηφία.</w:t>
      </w:r>
    </w:p>
    <w:p w14:paraId="6BEF0032"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Συνεπώς το νομοσχέδιο του Υπουργείου Υποδομών και Μεταφορών</w:t>
      </w:r>
      <w:r>
        <w:rPr>
          <w:rFonts w:eastAsiaTheme="minorHAnsi"/>
          <w:szCs w:val="24"/>
          <w:lang w:eastAsia="en-US"/>
        </w:rPr>
        <w:t>:</w:t>
      </w:r>
      <w:r w:rsidRPr="001B40C3">
        <w:rPr>
          <w:rFonts w:eastAsiaTheme="minorHAnsi"/>
          <w:szCs w:val="24"/>
          <w:lang w:eastAsia="en-US"/>
        </w:rPr>
        <w:t xml:space="preserve"> «Ρυθμίσεις </w:t>
      </w:r>
      <w:r w:rsidRPr="001B40C3">
        <w:rPr>
          <w:rFonts w:eastAsiaTheme="minorHAnsi"/>
          <w:szCs w:val="24"/>
          <w:lang w:eastAsia="en-US"/>
        </w:rPr>
        <w:t>θεμάτων μεταφορών και άλλες διατάξεις» έγινε δεκτό επί της αρχής και επί των άρθρων.</w:t>
      </w:r>
    </w:p>
    <w:p w14:paraId="6BEF0033"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Όπως προκύπτει από την ηλεκτρονική ψηφοφορία</w:t>
      </w:r>
      <w:r w:rsidRPr="00412FF6">
        <w:rPr>
          <w:rFonts w:eastAsiaTheme="minorHAnsi"/>
          <w:szCs w:val="24"/>
          <w:lang w:eastAsia="en-US"/>
        </w:rPr>
        <w:t>,</w:t>
      </w:r>
      <w:r w:rsidRPr="001B40C3">
        <w:rPr>
          <w:rFonts w:eastAsiaTheme="minorHAnsi"/>
          <w:szCs w:val="24"/>
          <w:lang w:eastAsia="en-US"/>
        </w:rPr>
        <w:t xml:space="preserve"> το νομοσχέδιο έγινε δεκτό και στο σύνολο κατά πλειοψηφία.</w:t>
      </w:r>
    </w:p>
    <w:p w14:paraId="6BEF0034" w14:textId="77777777" w:rsidR="009B7D3A" w:rsidRDefault="00441D78">
      <w:pPr>
        <w:spacing w:line="600" w:lineRule="auto"/>
        <w:ind w:firstLine="720"/>
        <w:jc w:val="both"/>
        <w:rPr>
          <w:rFonts w:eastAsiaTheme="minorHAnsi"/>
          <w:szCs w:val="24"/>
          <w:lang w:eastAsia="en-US"/>
        </w:rPr>
      </w:pPr>
      <w:r w:rsidRPr="001B40C3">
        <w:rPr>
          <w:rFonts w:eastAsiaTheme="minorHAnsi"/>
          <w:szCs w:val="24"/>
          <w:lang w:eastAsia="en-US"/>
        </w:rPr>
        <w:t>(Το πρωτόκολλο της διεξαχθείσης ηλεκτρονικής ψηφοφορίας καταχωρίζετ</w:t>
      </w:r>
      <w:r w:rsidRPr="001B40C3">
        <w:rPr>
          <w:rFonts w:eastAsiaTheme="minorHAnsi"/>
          <w:szCs w:val="24"/>
          <w:lang w:eastAsia="en-US"/>
        </w:rPr>
        <w:t>αι στα Πρακτικά και έχει ως εξής:</w:t>
      </w:r>
    </w:p>
    <w:p w14:paraId="6BEF0035" w14:textId="77777777" w:rsidR="009B7D3A" w:rsidRDefault="00441D78">
      <w:pPr>
        <w:spacing w:line="600" w:lineRule="auto"/>
        <w:ind w:firstLine="720"/>
        <w:jc w:val="center"/>
        <w:rPr>
          <w:rFonts w:eastAsiaTheme="minorHAnsi"/>
          <w:color w:val="FF0000"/>
          <w:szCs w:val="24"/>
          <w:lang w:eastAsia="en-US"/>
        </w:rPr>
      </w:pPr>
      <w:r w:rsidRPr="001A6739">
        <w:rPr>
          <w:rFonts w:eastAsiaTheme="minorHAnsi"/>
          <w:color w:val="FF0000"/>
          <w:szCs w:val="24"/>
          <w:lang w:eastAsia="en-US"/>
        </w:rPr>
        <w:t>ΑΛΛΑΓΗ ΣΕΛΙΔΑΣ</w:t>
      </w:r>
    </w:p>
    <w:p w14:paraId="6BEF0036" w14:textId="77777777" w:rsidR="009B7D3A" w:rsidRDefault="00441D78">
      <w:pPr>
        <w:spacing w:line="600" w:lineRule="auto"/>
        <w:ind w:firstLine="720"/>
        <w:jc w:val="center"/>
        <w:rPr>
          <w:rFonts w:eastAsiaTheme="minorHAnsi"/>
          <w:color w:val="FF0000"/>
          <w:szCs w:val="24"/>
          <w:lang w:eastAsia="en-US"/>
        </w:rPr>
      </w:pPr>
      <w:r w:rsidRPr="001A6739">
        <w:rPr>
          <w:rFonts w:eastAsiaTheme="minorHAnsi"/>
          <w:color w:val="FF0000"/>
          <w:szCs w:val="24"/>
          <w:lang w:eastAsia="en-US"/>
        </w:rPr>
        <w:t>(να μπουν οι σελ. 558-578)</w:t>
      </w:r>
    </w:p>
    <w:p w14:paraId="6BEF0037" w14:textId="77777777" w:rsidR="009B7D3A" w:rsidRDefault="00441D78">
      <w:pPr>
        <w:spacing w:line="600" w:lineRule="auto"/>
        <w:ind w:firstLine="720"/>
        <w:jc w:val="center"/>
        <w:rPr>
          <w:rFonts w:eastAsiaTheme="minorHAnsi"/>
          <w:color w:val="FF0000"/>
          <w:szCs w:val="24"/>
          <w:lang w:eastAsia="en-US"/>
        </w:rPr>
      </w:pPr>
      <w:r w:rsidRPr="001A6739">
        <w:rPr>
          <w:rFonts w:eastAsiaTheme="minorHAnsi"/>
          <w:color w:val="FF0000"/>
          <w:szCs w:val="24"/>
          <w:lang w:eastAsia="en-US"/>
        </w:rPr>
        <w:t>ΑΛΛΑΓΗ ΣΕΛΙΔΑΣ</w:t>
      </w:r>
    </w:p>
    <w:p w14:paraId="6BEF0038" w14:textId="77777777" w:rsidR="009B7D3A" w:rsidRDefault="00441D78">
      <w:pPr>
        <w:spacing w:line="600" w:lineRule="auto"/>
        <w:ind w:firstLine="720"/>
        <w:jc w:val="both"/>
        <w:rPr>
          <w:szCs w:val="24"/>
        </w:rPr>
      </w:pPr>
      <w:r w:rsidRPr="00F516C4">
        <w:rPr>
          <w:b/>
          <w:szCs w:val="24"/>
        </w:rPr>
        <w:t xml:space="preserve">ΠΡΟΕΔΡΕΥΩΝ (Γεώργιος Λαμπρούλης): </w:t>
      </w:r>
      <w:r w:rsidRPr="00F516C4">
        <w:rPr>
          <w:szCs w:val="24"/>
        </w:rPr>
        <w:t>Συνεπώς το νομοσχέδιο του Υπουργείου Υποδομών και Μεταφορών</w:t>
      </w:r>
      <w:r>
        <w:rPr>
          <w:szCs w:val="24"/>
        </w:rPr>
        <w:t>:</w:t>
      </w:r>
      <w:r w:rsidRPr="00F516C4">
        <w:rPr>
          <w:szCs w:val="24"/>
        </w:rPr>
        <w:t xml:space="preserve"> «Ρυθμίσεις θεμάτων μεταφορών και άλλες διατάξεις» έγινε δεκτό κατά πλε</w:t>
      </w:r>
      <w:r w:rsidRPr="00F516C4">
        <w:rPr>
          <w:szCs w:val="24"/>
        </w:rPr>
        <w:t xml:space="preserve">ιοψηφία, σε μόνη συζήτηση, επί της αρχής, των άρθρων και του συνόλου και έχει ως εξής: </w:t>
      </w:r>
    </w:p>
    <w:p w14:paraId="6BEF0039" w14:textId="77777777" w:rsidR="009B7D3A" w:rsidRDefault="00441D78">
      <w:pPr>
        <w:spacing w:line="600" w:lineRule="auto"/>
        <w:ind w:firstLine="720"/>
        <w:jc w:val="center"/>
        <w:rPr>
          <w:color w:val="FF0000"/>
          <w:szCs w:val="24"/>
        </w:rPr>
      </w:pPr>
      <w:r w:rsidRPr="001A6739">
        <w:rPr>
          <w:color w:val="FF0000"/>
          <w:szCs w:val="24"/>
        </w:rPr>
        <w:t>(Να καταχωρισθεί το κείμενο του νομοσχεδίου σελ. 578β)</w:t>
      </w:r>
    </w:p>
    <w:p w14:paraId="6BEF003A" w14:textId="77777777" w:rsidR="009B7D3A" w:rsidRDefault="00441D78">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BEF003B" w14:textId="77777777" w:rsidR="009B7D3A" w:rsidRDefault="00441D78">
      <w:pPr>
        <w:spacing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6BEF003C" w14:textId="77777777" w:rsidR="009B7D3A" w:rsidRDefault="00441D78">
      <w:pPr>
        <w:spacing w:line="600" w:lineRule="auto"/>
        <w:ind w:firstLine="540"/>
        <w:jc w:val="both"/>
        <w:rPr>
          <w:rFonts w:eastAsia="Times New Roman"/>
          <w:bCs/>
          <w:szCs w:val="24"/>
        </w:rPr>
      </w:pPr>
      <w:r>
        <w:rPr>
          <w:rFonts w:eastAsia="Times New Roman"/>
          <w:b/>
          <w:szCs w:val="24"/>
        </w:rPr>
        <w:t xml:space="preserve">ΠΡΟΕΔΡΕΥΩΝ (Γεώργιος Λαμπρούλης): </w:t>
      </w:r>
      <w:r w:rsidRPr="00F72CEE">
        <w:rPr>
          <w:rFonts w:eastAsia="Times New Roman"/>
          <w:szCs w:val="24"/>
        </w:rPr>
        <w:t>Συ</w:t>
      </w:r>
      <w:r w:rsidRPr="00F72CEE">
        <w:rPr>
          <w:rFonts w:eastAsia="Times New Roman"/>
          <w:szCs w:val="24"/>
        </w:rPr>
        <w:t>νεπώς</w:t>
      </w:r>
      <w:r w:rsidRPr="00F72CEE">
        <w:rPr>
          <w:rFonts w:eastAsia="Times New Roman"/>
          <w:bCs/>
          <w:szCs w:val="24"/>
        </w:rPr>
        <w:t xml:space="preserve"> </w:t>
      </w:r>
      <w:r>
        <w:rPr>
          <w:rFonts w:eastAsia="Times New Roman"/>
          <w:bCs/>
          <w:szCs w:val="24"/>
        </w:rPr>
        <w:t>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6BEF003D" w14:textId="77777777" w:rsidR="009B7D3A" w:rsidRDefault="00441D78">
      <w:pPr>
        <w:spacing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BEF003E" w14:textId="77777777" w:rsidR="009B7D3A" w:rsidRDefault="00441D78">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BEF003F" w14:textId="77777777" w:rsidR="009B7D3A" w:rsidRDefault="00441D78">
      <w:pPr>
        <w:spacing w:line="600" w:lineRule="auto"/>
        <w:ind w:firstLine="540"/>
        <w:jc w:val="both"/>
        <w:rPr>
          <w:rFonts w:eastAsia="Times New Roman" w:cs="Times New Roman"/>
          <w:szCs w:val="24"/>
        </w:rPr>
      </w:pPr>
      <w:r>
        <w:rPr>
          <w:rFonts w:eastAsia="Times New Roman"/>
          <w:b/>
          <w:bCs/>
          <w:szCs w:val="24"/>
        </w:rPr>
        <w:t xml:space="preserve">ΠΡΟΕΔΡΕΥΩΝ (Γεώργιος Λαμπρούλης): </w:t>
      </w:r>
      <w:r>
        <w:rPr>
          <w:rFonts w:eastAsia="Times New Roman" w:cs="Times New Roman"/>
          <w:szCs w:val="24"/>
        </w:rPr>
        <w:t>Με τη συναίνεση του Σώματος και ώρα 21.03</w:t>
      </w:r>
      <w:r>
        <w:rPr>
          <w:rFonts w:eastAsia="Times New Roman" w:cs="Times New Roman"/>
          <w:szCs w:val="24"/>
        </w:rPr>
        <w:t>΄</w:t>
      </w:r>
      <w:r>
        <w:rPr>
          <w:rFonts w:eastAsia="Times New Roman" w:cs="Times New Roman"/>
          <w:szCs w:val="24"/>
        </w:rPr>
        <w:t xml:space="preserve"> λύεται η συν</w:t>
      </w:r>
      <w:r>
        <w:rPr>
          <w:rFonts w:eastAsia="Times New Roman" w:cs="Times New Roman"/>
          <w:szCs w:val="24"/>
        </w:rPr>
        <w:t xml:space="preserve">εδρίαση 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ημέρα</w:t>
      </w:r>
      <w:r>
        <w:rPr>
          <w:rFonts w:eastAsia="Times New Roman" w:cs="Times New Roman"/>
          <w:szCs w:val="24"/>
        </w:rPr>
        <w:t xml:space="preserve"> Παρασκευή 23 Μαρτίου 2018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p>
    <w:p w14:paraId="6BEF0040" w14:textId="77777777" w:rsidR="009B7D3A" w:rsidRDefault="00441D78">
      <w:pPr>
        <w:spacing w:line="600" w:lineRule="auto"/>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sectPr w:rsidR="009B7D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X0CaWrAB6VYB+3UJ3iL8H4yUKQ=" w:salt="1NJmbrP2eSXYwtg/7zY52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D3A"/>
    <w:rsid w:val="00441D78"/>
    <w:rsid w:val="006D2CBE"/>
    <w:rsid w:val="009B7D3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F78E"/>
  <w15:docId w15:val="{97C7203D-3846-4528-A91D-3EB74B62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A002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A002E"/>
    <w:rPr>
      <w:rFonts w:ascii="Segoe UI" w:hAnsi="Segoe UI" w:cs="Segoe UI"/>
      <w:sz w:val="18"/>
      <w:szCs w:val="18"/>
    </w:rPr>
  </w:style>
  <w:style w:type="paragraph" w:styleId="a4">
    <w:name w:val="Revision"/>
    <w:hidden/>
    <w:uiPriority w:val="99"/>
    <w:semiHidden/>
    <w:rsid w:val="003444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605</MetadataID>
    <Session xmlns="641f345b-441b-4b81-9152-adc2e73ba5e1">Γ´</Session>
    <Date xmlns="641f345b-441b-4b81-9152-adc2e73ba5e1">2018-03-21T22:00:00+00:00</Date>
    <Status xmlns="641f345b-441b-4b81-9152-adc2e73ba5e1">
      <Url>http://srv-sp1/praktika/Lists/Incoming_Metadata/EditForm.aspx?ID=605&amp;Source=/praktika/Recordings_Library/Forms/AllItems.aspx</Url>
      <Description>Δημοσιεύτηκε</Description>
    </Status>
    <Meeting xmlns="641f345b-441b-4b81-9152-adc2e73ba5e1">ϞΑ´</Meeting>
  </documentManagement>
</p:properties>
</file>

<file path=customXml/itemProps1.xml><?xml version="1.0" encoding="utf-8"?>
<ds:datastoreItem xmlns:ds="http://schemas.openxmlformats.org/officeDocument/2006/customXml" ds:itemID="{282F710F-46B5-44A6-852F-EDCF6ED82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B8943D-B5FF-4E2B-9D80-733DEE8DD35E}">
  <ds:schemaRefs>
    <ds:schemaRef ds:uri="http://schemas.microsoft.com/sharepoint/v3/contenttype/forms"/>
  </ds:schemaRefs>
</ds:datastoreItem>
</file>

<file path=customXml/itemProps3.xml><?xml version="1.0" encoding="utf-8"?>
<ds:datastoreItem xmlns:ds="http://schemas.openxmlformats.org/officeDocument/2006/customXml" ds:itemID="{141527F4-9BEB-4926-8B99-666CE08E470C}">
  <ds:schemaRefs>
    <ds:schemaRef ds:uri="http://www.w3.org/XML/1998/namespace"/>
    <ds:schemaRef ds:uri="http://schemas.openxmlformats.org/package/2006/metadata/core-properties"/>
    <ds:schemaRef ds:uri="http://purl.org/dc/terms/"/>
    <ds:schemaRef ds:uri="http://schemas.microsoft.com/office/2006/metadata/properties"/>
    <ds:schemaRef ds:uri="641f345b-441b-4b81-9152-adc2e73ba5e1"/>
    <ds:schemaRef ds:uri="http://purl.org/dc/elements/1.1/"/>
    <ds:schemaRef ds:uri="http://schemas.microsoft.com/office/infopath/2007/PartnerControls"/>
    <ds:schemaRef ds:uri="http://schemas.microsoft.com/office/2006/documentManagement/typ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85877</Words>
  <Characters>463741</Characters>
  <Application>Microsoft Office Word</Application>
  <DocSecurity>0</DocSecurity>
  <Lines>3864</Lines>
  <Paragraphs>1097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2018-03-29T08:51:00Z</dcterms:created>
  <dcterms:modified xsi:type="dcterms:W3CDTF">2018-03-29T08:51:00Z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